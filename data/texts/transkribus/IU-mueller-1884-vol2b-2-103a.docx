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4B96C15" w14:textId="5E2F0957" w:rsidR="00EE6742" w:rsidRPr="00EE6742" w:rsidRDefault="009B6BCA" w:rsidP="00EE6742">
      <w:pPr>
        <w:pStyle w:val="NurText"/>
        <w:bidi/>
        <w:rPr>
          <w:ins w:id="1" w:author="Transkribus" w:date="2019-12-11T14:30:00Z"/>
          <w:rFonts w:ascii="Courier New" w:hAnsi="Courier New" w:cs="Courier New"/>
        </w:rPr>
      </w:pPr>
      <w:dir w:val="rtl">
        <w:dir w:val="rtl">
          <w:ins w:id="2" w:author="Transkribus" w:date="2019-12-11T14:30:00Z">
            <w:r w:rsidR="00EE6742" w:rsidRPr="00EE6742">
              <w:rPr>
                <w:rFonts w:ascii="Courier New" w:hAnsi="Courier New" w:cs="Courier New"/>
                <w:rtl/>
              </w:rPr>
              <w:t>١٣٨</w:t>
            </w:r>
          </w:ins>
        </w:dir>
      </w:dir>
    </w:p>
    <w:p w14:paraId="78742D14" w14:textId="4D86307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الله الذى هدانى وكفانى </w:t>
      </w:r>
      <w:del w:id="3" w:author="Transkribus" w:date="2019-12-11T14:30:00Z">
        <w:r w:rsidR="009B6BCA" w:rsidRPr="009B6BCA">
          <w:rPr>
            <w:rFonts w:ascii="Courier New" w:hAnsi="Courier New" w:cs="Courier New"/>
            <w:rtl/>
          </w:rPr>
          <w:delText>واواني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 w:author="Transkribus" w:date="2019-12-11T14:30:00Z">
        <w:r w:rsidRPr="00EE6742">
          <w:rPr>
            <w:rFonts w:ascii="Courier New" w:hAnsi="Courier New" w:cs="Courier New"/>
            <w:rtl/>
          </w:rPr>
          <w:t>أو انى أو من اشعر أبى نصر القارانى ثال</w:t>
        </w:r>
      </w:ins>
    </w:p>
    <w:p w14:paraId="2FFE0140" w14:textId="77777777" w:rsidR="009B6BCA" w:rsidRPr="009B6BCA" w:rsidRDefault="009B6BCA" w:rsidP="009B6BCA">
      <w:pPr>
        <w:pStyle w:val="NurText"/>
        <w:bidi/>
        <w:rPr>
          <w:del w:id="5" w:author="Transkribus" w:date="2019-12-11T14:30:00Z"/>
          <w:rFonts w:ascii="Courier New" w:hAnsi="Courier New" w:cs="Courier New"/>
        </w:rPr>
      </w:pPr>
      <w:dir w:val="rtl">
        <w:dir w:val="rtl">
          <w:del w:id="6" w:author="Transkribus" w:date="2019-12-11T14:30:00Z">
            <w:r w:rsidRPr="009B6BCA">
              <w:rPr>
                <w:rFonts w:ascii="Courier New" w:hAnsi="Courier New" w:cs="Courier New"/>
                <w:rtl/>
              </w:rPr>
              <w:delText>ومن شعر ابى نصر الفارابى 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F25519" w14:textId="3E82BAAF" w:rsidR="00EE6742" w:rsidRPr="00EE6742" w:rsidRDefault="009B6BCA" w:rsidP="00EE6742">
      <w:pPr>
        <w:pStyle w:val="NurText"/>
        <w:bidi/>
        <w:rPr>
          <w:ins w:id="7" w:author="Transkribus" w:date="2019-12-11T14:30:00Z"/>
          <w:rFonts w:ascii="Courier New" w:hAnsi="Courier New" w:cs="Courier New"/>
        </w:rPr>
      </w:pPr>
      <w:dir w:val="rtl">
        <w:dir w:val="rtl">
          <w:del w:id="8" w:author="Transkribus" w:date="2019-12-11T14:30:00Z">
            <w:r w:rsidRPr="009B6BCA">
              <w:rPr>
                <w:rFonts w:ascii="Courier New" w:hAnsi="Courier New" w:cs="Courier New"/>
                <w:rtl/>
              </w:rPr>
              <w:delText>لما رايت الزمان</w:delText>
            </w:r>
          </w:del>
          <w:ins w:id="9" w:author="Transkribus" w:date="2019-12-11T14:30:00Z">
            <w:r w:rsidR="00EE6742" w:rsidRPr="00EE6742">
              <w:rPr>
                <w:rFonts w:ascii="Courier New" w:hAnsi="Courier New" w:cs="Courier New"/>
                <w:rtl/>
              </w:rPr>
              <w:t>البسيط٢</w:t>
            </w:r>
          </w:ins>
        </w:dir>
      </w:dir>
    </w:p>
    <w:p w14:paraId="3AB76B3C" w14:textId="5A7D1588" w:rsidR="00EE6742" w:rsidRPr="00EE6742" w:rsidRDefault="00EE6742" w:rsidP="00EE6742">
      <w:pPr>
        <w:pStyle w:val="NurText"/>
        <w:bidi/>
        <w:rPr>
          <w:rFonts w:ascii="Courier New" w:hAnsi="Courier New" w:cs="Courier New"/>
        </w:rPr>
      </w:pPr>
      <w:ins w:id="10" w:author="Transkribus" w:date="2019-12-11T14:30:00Z">
        <w:r w:rsidRPr="00EE6742">
          <w:rPr>
            <w:rFonts w:ascii="Courier New" w:hAnsi="Courier New" w:cs="Courier New"/>
            <w:rtl/>
          </w:rPr>
          <w:t>لمارأبت الرمان</w:t>
        </w:r>
      </w:ins>
      <w:r w:rsidRPr="00EE6742">
        <w:rPr>
          <w:rFonts w:ascii="Courier New" w:hAnsi="Courier New" w:cs="Courier New"/>
          <w:rtl/>
        </w:rPr>
        <w:t xml:space="preserve"> نكسا</w:t>
      </w:r>
      <w:del w:id="1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w:t>
      </w:r>
      <w:del w:id="12" w:author="Transkribus" w:date="2019-12-11T14:30:00Z">
        <w:r w:rsidR="009B6BCA" w:rsidRPr="009B6BCA">
          <w:rPr>
            <w:rFonts w:ascii="Courier New" w:hAnsi="Courier New" w:cs="Courier New"/>
            <w:rtl/>
          </w:rPr>
          <w:delText xml:space="preserve">* </w:delText>
        </w:r>
        <w:dir w:val="rtl">
          <w:dir w:val="rtl"/>
        </w:dir>
      </w:del>
      <w:ins w:id="13" w:author="Transkribus" w:date="2019-12-11T14:30:00Z">
        <w:r w:rsidRPr="00EE6742">
          <w:rPr>
            <w:rFonts w:ascii="Courier New" w:hAnsi="Courier New" w:cs="Courier New"/>
            <w:rtl/>
          </w:rPr>
          <w:t>ط</w:t>
        </w:r>
      </w:ins>
      <w:r w:rsidRPr="00EE6742">
        <w:rPr>
          <w:rFonts w:ascii="Courier New" w:hAnsi="Courier New" w:cs="Courier New"/>
          <w:rtl/>
        </w:rPr>
        <w:t xml:space="preserve">وليس فى </w:t>
      </w:r>
      <w:del w:id="14" w:author="Transkribus" w:date="2019-12-11T14:30:00Z">
        <w:r w:rsidR="009B6BCA" w:rsidRPr="009B6BCA">
          <w:rPr>
            <w:rFonts w:ascii="Courier New" w:hAnsi="Courier New" w:cs="Courier New"/>
            <w:rtl/>
          </w:rPr>
          <w:delText>الصحبة انتفاع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 w:author="Transkribus" w:date="2019-12-11T14:30:00Z">
        <w:r w:rsidRPr="00EE6742">
          <w:rPr>
            <w:rFonts w:ascii="Courier New" w:hAnsi="Courier New" w:cs="Courier New"/>
            <w:rtl/>
          </w:rPr>
          <w:t>الصجبة التقا)</w:t>
        </w:r>
      </w:ins>
    </w:p>
    <w:p w14:paraId="2999BDC1" w14:textId="7EC7726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كل ر</w:t>
          </w:r>
          <w:del w:id="16" w:author="Transkribus" w:date="2019-12-11T14:30:00Z">
            <w:r w:rsidRPr="009B6BCA">
              <w:rPr>
                <w:rFonts w:ascii="Courier New" w:hAnsi="Courier New" w:cs="Courier New"/>
                <w:rtl/>
              </w:rPr>
              <w:delText>ئ</w:delText>
            </w:r>
          </w:del>
          <w:r w:rsidR="00EE6742" w:rsidRPr="00EE6742">
            <w:rPr>
              <w:rFonts w:ascii="Courier New" w:hAnsi="Courier New" w:cs="Courier New"/>
              <w:rtl/>
            </w:rPr>
            <w:t>يس به م</w:t>
          </w:r>
          <w:ins w:id="17"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لال</w:t>
          </w:r>
          <w:del w:id="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وكل ر</w:t>
              </w:r>
              <w:del w:id="19" w:author="Transkribus" w:date="2019-12-11T14:30:00Z">
                <w:r w:rsidRPr="009B6BCA">
                  <w:rPr>
                    <w:rFonts w:ascii="Courier New" w:hAnsi="Courier New" w:cs="Courier New"/>
                    <w:rtl/>
                  </w:rPr>
                  <w:delText>ا</w:delText>
                </w:r>
              </w:del>
              <w:ins w:id="20"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س به </w:t>
              </w:r>
              <w:del w:id="21" w:author="Transkribus" w:date="2019-12-11T14:30:00Z">
                <w:r w:rsidRPr="009B6BCA">
                  <w:rPr>
                    <w:rFonts w:ascii="Courier New" w:hAnsi="Courier New" w:cs="Courier New"/>
                    <w:rtl/>
                  </w:rPr>
                  <w:delText>صداع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 w:author="Transkribus" w:date="2019-12-11T14:30:00Z">
                <w:r w:rsidR="00EE6742" w:rsidRPr="00EE6742">
                  <w:rPr>
                    <w:rFonts w:ascii="Courier New" w:hAnsi="Courier New" w:cs="Courier New"/>
                    <w:rtl/>
                  </w:rPr>
                  <w:t>سدام</w:t>
                </w:r>
              </w:ins>
            </w:dir>
          </w:dir>
        </w:dir>
      </w:dir>
    </w:p>
    <w:p w14:paraId="0A11709B" w14:textId="6DFF63E7" w:rsidR="00EE6742" w:rsidRPr="00EE6742" w:rsidRDefault="009B6BCA" w:rsidP="00EE6742">
      <w:pPr>
        <w:pStyle w:val="NurText"/>
        <w:bidi/>
        <w:rPr>
          <w:rFonts w:ascii="Courier New" w:hAnsi="Courier New" w:cs="Courier New"/>
        </w:rPr>
      </w:pPr>
      <w:dir w:val="rtl">
        <w:dir w:val="rtl">
          <w:del w:id="23" w:author="Transkribus" w:date="2019-12-11T14:30:00Z">
            <w:r w:rsidRPr="009B6BCA">
              <w:rPr>
                <w:rFonts w:ascii="Courier New" w:hAnsi="Courier New" w:cs="Courier New"/>
                <w:rtl/>
              </w:rPr>
              <w:delText>لزمت بيتى وصنت</w:delText>
            </w:r>
          </w:del>
          <w:ins w:id="24" w:author="Transkribus" w:date="2019-12-11T14:30:00Z">
            <w:r w:rsidR="00EE6742" w:rsidRPr="00EE6742">
              <w:rPr>
                <w:rFonts w:ascii="Courier New" w:hAnsi="Courier New" w:cs="Courier New"/>
                <w:rtl/>
              </w:rPr>
              <w:t>لرمب يبى وصلت</w:t>
            </w:r>
          </w:ins>
          <w:r w:rsidR="00EE6742" w:rsidRPr="00EE6742">
            <w:rPr>
              <w:rFonts w:ascii="Courier New" w:hAnsi="Courier New" w:cs="Courier New"/>
              <w:rtl/>
            </w:rPr>
            <w:t xml:space="preserve"> عرضا</w:t>
          </w:r>
          <w:del w:id="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6"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به من العزة ا</w:t>
          </w:r>
          <w:del w:id="27" w:author="Transkribus" w:date="2019-12-11T14:30:00Z">
            <w:r w:rsidRPr="009B6BCA">
              <w:rPr>
                <w:rFonts w:ascii="Courier New" w:hAnsi="Courier New" w:cs="Courier New"/>
                <w:rtl/>
              </w:rPr>
              <w:delText>ق</w:delText>
            </w:r>
          </w:del>
          <w:ins w:id="28" w:author="Transkribus" w:date="2019-12-11T14:30:00Z">
            <w:r w:rsidR="00EE6742" w:rsidRPr="00EE6742">
              <w:rPr>
                <w:rFonts w:ascii="Courier New" w:hAnsi="Courier New" w:cs="Courier New"/>
                <w:rtl/>
              </w:rPr>
              <w:t>ل</w:t>
            </w:r>
          </w:ins>
          <w:r w:rsidR="00EE6742" w:rsidRPr="00EE6742">
            <w:rPr>
              <w:rFonts w:ascii="Courier New" w:hAnsi="Courier New" w:cs="Courier New"/>
              <w:rtl/>
            </w:rPr>
            <w:t>تنا</w:t>
          </w:r>
          <w:del w:id="29" w:author="Transkribus" w:date="2019-12-11T14:30:00Z">
            <w:r w:rsidRPr="009B6BCA">
              <w:rPr>
                <w:rFonts w:ascii="Courier New" w:hAnsi="Courier New" w:cs="Courier New"/>
                <w:rtl/>
              </w:rPr>
              <w:delText>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 w:author="Transkribus" w:date="2019-12-11T14:30:00Z">
            <w:r w:rsidR="00EE6742" w:rsidRPr="00EE6742">
              <w:rPr>
                <w:rFonts w:ascii="Courier New" w:hAnsi="Courier New" w:cs="Courier New"/>
                <w:rtl/>
              </w:rPr>
              <w:t>٣</w:t>
            </w:r>
          </w:ins>
        </w:dir>
      </w:dir>
    </w:p>
    <w:p w14:paraId="5A199577" w14:textId="32D99EB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اشرب </w:t>
          </w:r>
          <w:del w:id="31" w:author="Transkribus" w:date="2019-12-11T14:30:00Z">
            <w:r w:rsidRPr="009B6BCA">
              <w:rPr>
                <w:rFonts w:ascii="Courier New" w:hAnsi="Courier New" w:cs="Courier New"/>
                <w:rtl/>
              </w:rPr>
              <w:delText>مما اقتنيت راحا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2" w:author="Transkribus" w:date="2019-12-11T14:30:00Z">
            <w:r w:rsidR="00EE6742" w:rsidRPr="00EE6742">
              <w:rPr>
                <w:rFonts w:ascii="Courier New" w:hAnsi="Courier New" w:cs="Courier New"/>
                <w:rtl/>
              </w:rPr>
              <w:t xml:space="preserve">ثما اقتنيب راها * </w:t>
            </w:r>
          </w:ins>
          <w:r w:rsidR="00EE6742" w:rsidRPr="00EE6742">
            <w:rPr>
              <w:rFonts w:ascii="Courier New" w:hAnsi="Courier New" w:cs="Courier New"/>
              <w:rtl/>
            </w:rPr>
            <w:t xml:space="preserve">لها على </w:t>
          </w:r>
          <w:del w:id="33" w:author="Transkribus" w:date="2019-12-11T14:30:00Z">
            <w:r w:rsidRPr="009B6BCA">
              <w:rPr>
                <w:rFonts w:ascii="Courier New" w:hAnsi="Courier New" w:cs="Courier New"/>
                <w:rtl/>
              </w:rPr>
              <w:delText>راحتى شعاع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 w:author="Transkribus" w:date="2019-12-11T14:30:00Z">
            <w:r w:rsidR="00EE6742" w:rsidRPr="00EE6742">
              <w:rPr>
                <w:rFonts w:ascii="Courier New" w:hAnsi="Courier New" w:cs="Courier New"/>
                <w:rtl/>
              </w:rPr>
              <w:t>راحى شعام</w:t>
            </w:r>
          </w:ins>
        </w:dir>
      </w:dir>
    </w:p>
    <w:p w14:paraId="2287E80C" w14:textId="4A3FB7F2" w:rsidR="00EE6742" w:rsidRPr="00EE6742" w:rsidRDefault="009B6BCA" w:rsidP="00EE6742">
      <w:pPr>
        <w:pStyle w:val="NurText"/>
        <w:bidi/>
        <w:rPr>
          <w:rFonts w:ascii="Courier New" w:hAnsi="Courier New" w:cs="Courier New"/>
        </w:rPr>
      </w:pPr>
      <w:dir w:val="rtl">
        <w:dir w:val="rtl">
          <w:del w:id="35" w:author="Transkribus" w:date="2019-12-11T14:30:00Z">
            <w:r w:rsidRPr="009B6BCA">
              <w:rPr>
                <w:rFonts w:ascii="Courier New" w:hAnsi="Courier New" w:cs="Courier New"/>
                <w:rtl/>
              </w:rPr>
              <w:delText>لى من قواريرها ندامى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6" w:author="Transkribus" w:date="2019-12-11T14:30:00Z">
            <w:r w:rsidR="00EE6742" w:rsidRPr="00EE6742">
              <w:rPr>
                <w:rFonts w:ascii="Courier New" w:hAnsi="Courier New" w:cs="Courier New"/>
                <w:rtl/>
              </w:rPr>
              <w:t xml:space="preserve">أبى مبن قوار ير هاندانى * </w:t>
            </w:r>
          </w:ins>
          <w:r w:rsidR="00EE6742" w:rsidRPr="00EE6742">
            <w:rPr>
              <w:rFonts w:ascii="Courier New" w:hAnsi="Courier New" w:cs="Courier New"/>
              <w:rtl/>
            </w:rPr>
            <w:t>ومن قراقيرها سما</w:t>
          </w:r>
          <w:del w:id="37" w:author="Transkribus" w:date="2019-12-11T14:30:00Z">
            <w:r w:rsidRPr="009B6BCA">
              <w:rPr>
                <w:rFonts w:ascii="Courier New" w:hAnsi="Courier New" w:cs="Courier New"/>
                <w:rtl/>
              </w:rPr>
              <w:delText>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 w:author="Transkribus" w:date="2019-12-11T14:30:00Z">
            <w:r w:rsidR="00EE6742" w:rsidRPr="00EE6742">
              <w:rPr>
                <w:rFonts w:ascii="Courier New" w:hAnsi="Courier New" w:cs="Courier New"/>
                <w:rtl/>
              </w:rPr>
              <w:t>ج</w:t>
            </w:r>
          </w:ins>
        </w:dir>
      </w:dir>
    </w:p>
    <w:p w14:paraId="52DDEAD3" w14:textId="601EF12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39" w:author="Transkribus" w:date="2019-12-11T14:30:00Z">
            <w:r w:rsidRPr="009B6BCA">
              <w:rPr>
                <w:rFonts w:ascii="Courier New" w:hAnsi="Courier New" w:cs="Courier New"/>
                <w:rtl/>
              </w:rPr>
              <w:delText>اج</w:delText>
            </w:r>
          </w:del>
          <w:ins w:id="40" w:author="Transkribus" w:date="2019-12-11T14:30:00Z">
            <w:r w:rsidR="00EE6742" w:rsidRPr="00EE6742">
              <w:rPr>
                <w:rFonts w:ascii="Courier New" w:hAnsi="Courier New" w:cs="Courier New"/>
                <w:rtl/>
              </w:rPr>
              <w:t>أح</w:t>
            </w:r>
          </w:ins>
          <w:r w:rsidR="00EE6742" w:rsidRPr="00EE6742">
            <w:rPr>
              <w:rFonts w:ascii="Courier New" w:hAnsi="Courier New" w:cs="Courier New"/>
              <w:rtl/>
            </w:rPr>
            <w:t>تنى من حدي</w:t>
          </w:r>
          <w:del w:id="41" w:author="Transkribus" w:date="2019-12-11T14:30:00Z">
            <w:r w:rsidRPr="009B6BCA">
              <w:rPr>
                <w:rFonts w:ascii="Courier New" w:hAnsi="Courier New" w:cs="Courier New"/>
                <w:rtl/>
              </w:rPr>
              <w:delText>ث</w:delText>
            </w:r>
          </w:del>
          <w:ins w:id="4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قوم</w:t>
          </w:r>
          <w:del w:id="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قد </w:t>
          </w:r>
          <w:del w:id="45" w:author="Transkribus" w:date="2019-12-11T14:30:00Z">
            <w:r w:rsidRPr="009B6BCA">
              <w:rPr>
                <w:rFonts w:ascii="Courier New" w:hAnsi="Courier New" w:cs="Courier New"/>
                <w:rtl/>
              </w:rPr>
              <w:delText>اقفرت منهم البقاع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 w:author="Transkribus" w:date="2019-12-11T14:30:00Z">
            <w:r w:rsidR="00EE6742" w:rsidRPr="00EE6742">
              <w:rPr>
                <w:rFonts w:ascii="Courier New" w:hAnsi="Courier New" w:cs="Courier New"/>
                <w:rtl/>
              </w:rPr>
              <w:t>أففرت مهم البقا</w:t>
            </w:r>
          </w:ins>
        </w:dir>
      </w:dir>
    </w:p>
    <w:p w14:paraId="26869205" w14:textId="2F81D78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وقال ا</w:t>
          </w:r>
          <w:del w:id="47" w:author="Transkribus" w:date="2019-12-11T14:30:00Z">
            <w:r w:rsidRPr="009B6BCA">
              <w:rPr>
                <w:rFonts w:ascii="Courier New" w:hAnsi="Courier New" w:cs="Courier New"/>
                <w:rtl/>
              </w:rPr>
              <w:delText>ي</w:delText>
            </w:r>
          </w:del>
          <w:ins w:id="48" w:author="Transkribus" w:date="2019-12-11T14:30:00Z">
            <w:r w:rsidR="00EE6742" w:rsidRPr="00EE6742">
              <w:rPr>
                <w:rFonts w:ascii="Courier New" w:hAnsi="Courier New" w:cs="Courier New"/>
                <w:rtl/>
              </w:rPr>
              <w:t>ل</w:t>
            </w:r>
          </w:ins>
          <w:r w:rsidR="00EE6742" w:rsidRPr="00EE6742">
            <w:rPr>
              <w:rFonts w:ascii="Courier New" w:hAnsi="Courier New" w:cs="Courier New"/>
              <w:rtl/>
            </w:rPr>
            <w:t>ضا</w:t>
          </w:r>
          <w:del w:id="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9C9CD7" w14:textId="2335FE95" w:rsidR="00EE6742" w:rsidRPr="00EE6742" w:rsidRDefault="009B6BCA" w:rsidP="00EE6742">
      <w:pPr>
        <w:pStyle w:val="NurText"/>
        <w:bidi/>
        <w:rPr>
          <w:ins w:id="50" w:author="Transkribus" w:date="2019-12-11T14:30:00Z"/>
          <w:rFonts w:ascii="Courier New" w:hAnsi="Courier New" w:cs="Courier New"/>
        </w:rPr>
      </w:pPr>
      <w:dir w:val="rtl">
        <w:dir w:val="rtl">
          <w:del w:id="51" w:author="Transkribus" w:date="2019-12-11T14:30:00Z">
            <w:r w:rsidRPr="009B6BCA">
              <w:rPr>
                <w:rFonts w:ascii="Courier New" w:hAnsi="Courier New" w:cs="Courier New"/>
                <w:rtl/>
              </w:rPr>
              <w:delText>اخى</w:delText>
            </w:r>
          </w:del>
          <w:ins w:id="52" w:author="Transkribus" w:date="2019-12-11T14:30:00Z">
            <w:r w:rsidR="00EE6742" w:rsidRPr="00EE6742">
              <w:rPr>
                <w:rFonts w:ascii="Courier New" w:hAnsi="Courier New" w:cs="Courier New"/>
                <w:rtl/>
              </w:rPr>
              <w:t>النقارب</w:t>
            </w:r>
          </w:ins>
        </w:dir>
      </w:dir>
    </w:p>
    <w:p w14:paraId="7A39A178" w14:textId="187448DF" w:rsidR="00EE6742" w:rsidRPr="00EE6742" w:rsidRDefault="00EE6742" w:rsidP="00EE6742">
      <w:pPr>
        <w:pStyle w:val="NurText"/>
        <w:bidi/>
        <w:rPr>
          <w:rFonts w:ascii="Courier New" w:hAnsi="Courier New" w:cs="Courier New"/>
        </w:rPr>
      </w:pPr>
      <w:ins w:id="53" w:author="Transkribus" w:date="2019-12-11T14:30:00Z">
        <w:r w:rsidRPr="00EE6742">
          <w:rPr>
            <w:rFonts w:ascii="Courier New" w:hAnsi="Courier New" w:cs="Courier New"/>
            <w:rtl/>
          </w:rPr>
          <w:t xml:space="preserve"> أخى</w:t>
        </w:r>
      </w:ins>
      <w:r w:rsidRPr="00EE6742">
        <w:rPr>
          <w:rFonts w:ascii="Courier New" w:hAnsi="Courier New" w:cs="Courier New"/>
          <w:rtl/>
        </w:rPr>
        <w:t xml:space="preserve"> خل </w:t>
      </w:r>
      <w:del w:id="54" w:author="Transkribus" w:date="2019-12-11T14:30:00Z">
        <w:r w:rsidR="009B6BCA" w:rsidRPr="009B6BCA">
          <w:rPr>
            <w:rFonts w:ascii="Courier New" w:hAnsi="Courier New" w:cs="Courier New"/>
            <w:rtl/>
          </w:rPr>
          <w:delText>حيز ذى</w:delText>
        </w:r>
      </w:del>
      <w:ins w:id="55" w:author="Transkribus" w:date="2019-12-11T14:30:00Z">
        <w:r w:rsidRPr="00EE6742">
          <w:rPr>
            <w:rFonts w:ascii="Courier New" w:hAnsi="Courier New" w:cs="Courier New"/>
            <w:rtl/>
          </w:rPr>
          <w:t>جبزدى</w:t>
        </w:r>
      </w:ins>
      <w:r w:rsidRPr="00EE6742">
        <w:rPr>
          <w:rFonts w:ascii="Courier New" w:hAnsi="Courier New" w:cs="Courier New"/>
          <w:rtl/>
        </w:rPr>
        <w:t xml:space="preserve"> باطل</w:t>
      </w:r>
      <w:del w:id="5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57"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وكن </w:t>
      </w:r>
      <w:ins w:id="58" w:author="Transkribus" w:date="2019-12-11T14:30:00Z">
        <w:r w:rsidRPr="00EE6742">
          <w:rPr>
            <w:rFonts w:ascii="Courier New" w:hAnsi="Courier New" w:cs="Courier New"/>
            <w:rtl/>
          </w:rPr>
          <w:t>ا</w:t>
        </w:r>
      </w:ins>
      <w:r w:rsidRPr="00EE6742">
        <w:rPr>
          <w:rFonts w:ascii="Courier New" w:hAnsi="Courier New" w:cs="Courier New"/>
          <w:rtl/>
        </w:rPr>
        <w:t>ل</w:t>
      </w:r>
      <w:del w:id="59" w:author="Transkribus" w:date="2019-12-11T14:30:00Z">
        <w:r w:rsidR="009B6BCA" w:rsidRPr="009B6BCA">
          <w:rPr>
            <w:rFonts w:ascii="Courier New" w:hAnsi="Courier New" w:cs="Courier New"/>
            <w:rtl/>
          </w:rPr>
          <w:delText>ل</w:delText>
        </w:r>
      </w:del>
      <w:r w:rsidRPr="00EE6742">
        <w:rPr>
          <w:rFonts w:ascii="Courier New" w:hAnsi="Courier New" w:cs="Courier New"/>
          <w:rtl/>
        </w:rPr>
        <w:t>حقا</w:t>
      </w:r>
      <w:del w:id="60" w:author="Transkribus" w:date="2019-12-11T14:30:00Z">
        <w:r w:rsidR="009B6BCA" w:rsidRPr="009B6BCA">
          <w:rPr>
            <w:rFonts w:ascii="Courier New" w:hAnsi="Courier New" w:cs="Courier New"/>
            <w:rtl/>
          </w:rPr>
          <w:delText>ئ</w:delText>
        </w:r>
      </w:del>
      <w:ins w:id="61" w:author="Transkribus" w:date="2019-12-11T14:30:00Z">
        <w:r w:rsidRPr="00EE6742">
          <w:rPr>
            <w:rFonts w:ascii="Courier New" w:hAnsi="Courier New" w:cs="Courier New"/>
            <w:rtl/>
          </w:rPr>
          <w:t>ف</w:t>
        </w:r>
      </w:ins>
      <w:r w:rsidRPr="00EE6742">
        <w:rPr>
          <w:rFonts w:ascii="Courier New" w:hAnsi="Courier New" w:cs="Courier New"/>
          <w:rtl/>
        </w:rPr>
        <w:t xml:space="preserve">ق فى </w:t>
      </w:r>
      <w:del w:id="62" w:author="Transkribus" w:date="2019-12-11T14:30:00Z">
        <w:r w:rsidR="009B6BCA" w:rsidRPr="009B6BCA">
          <w:rPr>
            <w:rFonts w:ascii="Courier New" w:hAnsi="Courier New" w:cs="Courier New"/>
            <w:rtl/>
          </w:rPr>
          <w:delText>حيز</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3" w:author="Transkribus" w:date="2019-12-11T14:30:00Z">
        <w:r w:rsidRPr="00EE6742">
          <w:rPr>
            <w:rFonts w:ascii="Courier New" w:hAnsi="Courier New" w:cs="Courier New"/>
            <w:rtl/>
          </w:rPr>
          <w:t>جصير</w:t>
        </w:r>
      </w:ins>
    </w:p>
    <w:p w14:paraId="0FF46FBC" w14:textId="31E52C9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w:t>
          </w:r>
          <w:del w:id="64" w:author="Transkribus" w:date="2019-12-11T14:30:00Z">
            <w:r w:rsidRPr="009B6BCA">
              <w:rPr>
                <w:rFonts w:ascii="Courier New" w:hAnsi="Courier New" w:cs="Courier New"/>
                <w:rtl/>
              </w:rPr>
              <w:delText>م</w:delText>
            </w:r>
          </w:del>
          <w:ins w:id="65" w:author="Transkribus" w:date="2019-12-11T14:30:00Z">
            <w:r w:rsidR="00EE6742" w:rsidRPr="00EE6742">
              <w:rPr>
                <w:rFonts w:ascii="Courier New" w:hAnsi="Courier New" w:cs="Courier New"/>
                <w:rtl/>
              </w:rPr>
              <w:t>ى</w:t>
            </w:r>
          </w:ins>
          <w:r w:rsidR="00EE6742" w:rsidRPr="00EE6742">
            <w:rPr>
              <w:rFonts w:ascii="Courier New" w:hAnsi="Courier New" w:cs="Courier New"/>
              <w:rtl/>
            </w:rPr>
            <w:t xml:space="preserve">ا الدار </w:t>
          </w:r>
          <w:del w:id="66" w:author="Transkribus" w:date="2019-12-11T14:30:00Z">
            <w:r w:rsidRPr="009B6BCA">
              <w:rPr>
                <w:rFonts w:ascii="Courier New" w:hAnsi="Courier New" w:cs="Courier New"/>
                <w:rtl/>
              </w:rPr>
              <w:delText>دار خلود 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المرء</w:delText>
                </w:r>
              </w:dir>
            </w:dir>
          </w:del>
          <w:ins w:id="67" w:author="Transkribus" w:date="2019-12-11T14:30:00Z">
            <w:r w:rsidR="00EE6742" w:rsidRPr="00EE6742">
              <w:rPr>
                <w:rFonts w:ascii="Courier New" w:hAnsi="Courier New" w:cs="Courier New"/>
                <w:rtl/>
              </w:rPr>
              <w:t>وار خلودلنا * ولاالمرة</w:t>
            </w:r>
          </w:ins>
          <w:r w:rsidR="00EE6742" w:rsidRPr="00EE6742">
            <w:rPr>
              <w:rFonts w:ascii="Courier New" w:hAnsi="Courier New" w:cs="Courier New"/>
              <w:rtl/>
            </w:rPr>
            <w:t xml:space="preserve"> فى </w:t>
          </w:r>
          <w:del w:id="68" w:author="Transkribus" w:date="2019-12-11T14:30:00Z">
            <w:r w:rsidRPr="009B6BCA">
              <w:rPr>
                <w:rFonts w:ascii="Courier New" w:hAnsi="Courier New" w:cs="Courier New"/>
                <w:rtl/>
              </w:rPr>
              <w:delText>الارض بالمعجز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 w:author="Transkribus" w:date="2019-12-11T14:30:00Z">
            <w:r w:rsidR="00EE6742" w:rsidRPr="00EE6742">
              <w:rPr>
                <w:rFonts w:ascii="Courier New" w:hAnsi="Courier New" w:cs="Courier New"/>
                <w:rtl/>
              </w:rPr>
              <w:t>الارس بالمنجر</w:t>
            </w:r>
          </w:ins>
        </w:dir>
      </w:dir>
    </w:p>
    <w:p w14:paraId="3FEBF166" w14:textId="77777777" w:rsidR="009B6BCA" w:rsidRPr="009B6BCA" w:rsidRDefault="009B6BCA" w:rsidP="009B6BCA">
      <w:pPr>
        <w:pStyle w:val="NurText"/>
        <w:bidi/>
        <w:rPr>
          <w:del w:id="70" w:author="Transkribus" w:date="2019-12-11T14:30:00Z"/>
          <w:rFonts w:ascii="Courier New" w:hAnsi="Courier New" w:cs="Courier New"/>
        </w:rPr>
      </w:pPr>
      <w:dir w:val="rtl">
        <w:dir w:val="rtl">
          <w:del w:id="71" w:author="Transkribus" w:date="2019-12-11T14:30:00Z">
            <w:r w:rsidRPr="009B6BCA">
              <w:rPr>
                <w:rFonts w:ascii="Courier New" w:hAnsi="Courier New" w:cs="Courier New"/>
                <w:rtl/>
              </w:rPr>
              <w:delText>وهل نحن الا خطوط وقعن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كرة وقع مستوفز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F6F2B95" w14:textId="5998A268" w:rsidR="00EE6742" w:rsidRPr="00EE6742" w:rsidRDefault="009B6BCA" w:rsidP="00EE6742">
      <w:pPr>
        <w:pStyle w:val="NurText"/>
        <w:bidi/>
        <w:rPr>
          <w:ins w:id="72" w:author="Transkribus" w:date="2019-12-11T14:30:00Z"/>
          <w:rFonts w:ascii="Courier New" w:hAnsi="Courier New" w:cs="Courier New"/>
        </w:rPr>
      </w:pPr>
      <w:dir w:val="rtl">
        <w:dir w:val="rtl">
          <w:del w:id="73" w:author="Transkribus" w:date="2019-12-11T14:30:00Z">
            <w:r w:rsidRPr="009B6BCA">
              <w:rPr>
                <w:rFonts w:ascii="Courier New" w:hAnsi="Courier New" w:cs="Courier New"/>
                <w:rtl/>
              </w:rPr>
              <w:delText>ينافس</w:delText>
            </w:r>
          </w:del>
          <w:ins w:id="74" w:author="Transkribus" w:date="2019-12-11T14:30:00Z">
            <w:r w:rsidR="00EE6742" w:rsidRPr="00EE6742">
              <w:rPr>
                <w:rFonts w:ascii="Courier New" w:hAnsi="Courier New" w:cs="Courier New"/>
                <w:rtl/>
              </w:rPr>
              <w:t>وهل محن الأخطوط وفعن * عسلى كره وفير م يوفر</w:t>
            </w:r>
          </w:ins>
        </w:dir>
      </w:dir>
    </w:p>
    <w:p w14:paraId="56E7B404" w14:textId="13EB445C" w:rsidR="00EE6742" w:rsidRPr="00EE6742" w:rsidRDefault="00EE6742" w:rsidP="00EE6742">
      <w:pPr>
        <w:pStyle w:val="NurText"/>
        <w:bidi/>
        <w:rPr>
          <w:rFonts w:ascii="Courier New" w:hAnsi="Courier New" w:cs="Courier New"/>
        </w:rPr>
      </w:pPr>
      <w:ins w:id="75" w:author="Transkribus" w:date="2019-12-11T14:30:00Z">
        <w:r w:rsidRPr="00EE6742">
          <w:rPr>
            <w:rFonts w:ascii="Courier New" w:hAnsi="Courier New" w:cs="Courier New"/>
            <w:rtl/>
          </w:rPr>
          <w:t>ساقس</w:t>
        </w:r>
      </w:ins>
      <w:r w:rsidRPr="00EE6742">
        <w:rPr>
          <w:rFonts w:ascii="Courier New" w:hAnsi="Courier New" w:cs="Courier New"/>
          <w:rtl/>
        </w:rPr>
        <w:t xml:space="preserve"> هذا لهذا على</w:t>
      </w:r>
      <w:del w:id="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اقل</w:delText>
            </w:r>
          </w:dir>
        </w:dir>
      </w:del>
      <w:ins w:id="77" w:author="Transkribus" w:date="2019-12-11T14:30:00Z">
        <w:r w:rsidRPr="00EE6742">
          <w:rPr>
            <w:rFonts w:ascii="Courier New" w:hAnsi="Courier New" w:cs="Courier New"/>
            <w:rtl/>
          </w:rPr>
          <w:t xml:space="preserve"> * أفسل</w:t>
        </w:r>
      </w:ins>
      <w:r w:rsidRPr="00EE6742">
        <w:rPr>
          <w:rFonts w:ascii="Courier New" w:hAnsi="Courier New" w:cs="Courier New"/>
          <w:rtl/>
        </w:rPr>
        <w:t xml:space="preserve"> من </w:t>
      </w:r>
      <w:del w:id="78" w:author="Transkribus" w:date="2019-12-11T14:30:00Z">
        <w:r w:rsidR="009B6BCA" w:rsidRPr="009B6BCA">
          <w:rPr>
            <w:rFonts w:ascii="Courier New" w:hAnsi="Courier New" w:cs="Courier New"/>
            <w:rtl/>
          </w:rPr>
          <w:delText>الكلم الموجز</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9" w:author="Transkribus" w:date="2019-12-11T14:30:00Z">
        <w:r w:rsidRPr="00EE6742">
          <w:rPr>
            <w:rFonts w:ascii="Courier New" w:hAnsi="Courier New" w:cs="Courier New"/>
            <w:rtl/>
          </w:rPr>
          <w:t>الكاسم الموجر</w:t>
        </w:r>
      </w:ins>
    </w:p>
    <w:p w14:paraId="11F1E2D6" w14:textId="4E0829F5" w:rsidR="00EE6742" w:rsidRPr="00EE6742" w:rsidRDefault="009B6BCA" w:rsidP="00EE6742">
      <w:pPr>
        <w:pStyle w:val="NurText"/>
        <w:bidi/>
        <w:rPr>
          <w:rFonts w:ascii="Courier New" w:hAnsi="Courier New" w:cs="Courier New"/>
        </w:rPr>
      </w:pPr>
      <w:dir w:val="rtl">
        <w:dir w:val="rtl">
          <w:del w:id="80" w:author="Transkribus" w:date="2019-12-11T14:30:00Z">
            <w:r w:rsidRPr="009B6BCA">
              <w:rPr>
                <w:rFonts w:ascii="Courier New" w:hAnsi="Courier New" w:cs="Courier New"/>
                <w:rtl/>
              </w:rPr>
              <w:delText>محيط السموات اولى</w:delText>
            </w:r>
          </w:del>
          <w:ins w:id="81" w:author="Transkribus" w:date="2019-12-11T14:30:00Z">
            <w:r w:rsidR="00EE6742" w:rsidRPr="00EE6742">
              <w:rPr>
                <w:rFonts w:ascii="Courier New" w:hAnsi="Courier New" w:cs="Courier New"/>
                <w:rtl/>
              </w:rPr>
              <w:t>جيط السهوات أولى</w:t>
            </w:r>
          </w:ins>
          <w:r w:rsidR="00EE6742" w:rsidRPr="00EE6742">
            <w:rPr>
              <w:rFonts w:ascii="Courier New" w:hAnsi="Courier New" w:cs="Courier New"/>
              <w:rtl/>
            </w:rPr>
            <w:t xml:space="preserve"> بنا</w:t>
          </w:r>
          <w:del w:id="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3"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فكم ذا الت</w:t>
          </w:r>
          <w:del w:id="84" w:author="Transkribus" w:date="2019-12-11T14:30:00Z">
            <w:r w:rsidRPr="009B6BCA">
              <w:rPr>
                <w:rFonts w:ascii="Courier New" w:hAnsi="Courier New" w:cs="Courier New"/>
                <w:rtl/>
              </w:rPr>
              <w:delText>ز</w:delText>
            </w:r>
          </w:del>
          <w:ins w:id="85"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احم فى </w:t>
          </w:r>
          <w:del w:id="86" w:author="Transkribus" w:date="2019-12-11T14:30:00Z">
            <w:r w:rsidRPr="009B6BCA">
              <w:rPr>
                <w:rFonts w:ascii="Courier New" w:hAnsi="Courier New" w:cs="Courier New"/>
                <w:rtl/>
              </w:rPr>
              <w:delText>المركز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 w:author="Transkribus" w:date="2019-12-11T14:30:00Z">
            <w:r w:rsidR="00EE6742" w:rsidRPr="00EE6742">
              <w:rPr>
                <w:rFonts w:ascii="Courier New" w:hAnsi="Courier New" w:cs="Courier New"/>
                <w:rtl/>
              </w:rPr>
              <w:t>المركر</w:t>
            </w:r>
          </w:ins>
        </w:dir>
      </w:dir>
    </w:p>
    <w:p w14:paraId="2B58E865" w14:textId="77777777" w:rsidR="009B6BCA" w:rsidRPr="009B6BCA" w:rsidRDefault="009B6BCA" w:rsidP="009B6BCA">
      <w:pPr>
        <w:pStyle w:val="NurText"/>
        <w:bidi/>
        <w:rPr>
          <w:del w:id="88" w:author="Transkribus" w:date="2019-12-11T14:30:00Z"/>
          <w:rFonts w:ascii="Courier New" w:hAnsi="Courier New" w:cs="Courier New"/>
        </w:rPr>
      </w:pPr>
      <w:dir w:val="rtl">
        <w:dir w:val="rtl">
          <w:del w:id="89" w:author="Transkribus" w:date="2019-12-11T14:30:00Z">
            <w:r w:rsidRPr="009B6BCA">
              <w:rPr>
                <w:rFonts w:ascii="Courier New" w:hAnsi="Courier New" w:cs="Courier New"/>
                <w:rtl/>
              </w:rPr>
              <w:delText>ولابى</w:delText>
            </w:r>
          </w:del>
          <w:ins w:id="90" w:author="Transkribus" w:date="2019-12-11T14:30:00Z">
            <w:r w:rsidR="00EE6742" w:rsidRPr="00EE6742">
              <w:rPr>
                <w:rFonts w:ascii="Courier New" w:hAnsi="Courier New" w:cs="Courier New"/>
                <w:rtl/>
              </w:rPr>
              <w:t>ولأنى</w:t>
            </w:r>
          </w:ins>
          <w:r w:rsidR="00EE6742" w:rsidRPr="00EE6742">
            <w:rPr>
              <w:rFonts w:ascii="Courier New" w:hAnsi="Courier New" w:cs="Courier New"/>
              <w:rtl/>
            </w:rPr>
            <w:t xml:space="preserve"> نصر </w:t>
          </w:r>
          <w:del w:id="91" w:author="Transkribus" w:date="2019-12-11T14:30:00Z">
            <w:r w:rsidRPr="009B6BCA">
              <w:rPr>
                <w:rFonts w:ascii="Courier New" w:hAnsi="Courier New" w:cs="Courier New"/>
                <w:rtl/>
              </w:rPr>
              <w:delText>الفارابى</w:delText>
            </w:r>
          </w:del>
          <w:ins w:id="92" w:author="Transkribus" w:date="2019-12-11T14:30:00Z">
            <w:r w:rsidR="00EE6742" w:rsidRPr="00EE6742">
              <w:rPr>
                <w:rFonts w:ascii="Courier New" w:hAnsi="Courier New" w:cs="Courier New"/>
                <w:rtl/>
              </w:rPr>
              <w:t>الغار أبى</w:t>
            </w:r>
          </w:ins>
          <w:r w:rsidR="00EE6742" w:rsidRPr="00EE6742">
            <w:rPr>
              <w:rFonts w:ascii="Courier New" w:hAnsi="Courier New" w:cs="Courier New"/>
              <w:rtl/>
            </w:rPr>
            <w:t xml:space="preserve"> من الكتب </w:t>
          </w:r>
          <w:del w:id="93" w:author="Transkribus" w:date="2019-12-11T14:30:00Z">
            <w:r w:rsidRPr="009B6BCA">
              <w:rPr>
                <w:rFonts w:ascii="Courier New" w:hAnsi="Courier New" w:cs="Courier New"/>
                <w:rtl/>
              </w:rPr>
              <w:delText>ش</w:delText>
            </w:r>
          </w:del>
          <w:ins w:id="9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رح كتاب </w:t>
          </w:r>
          <w:del w:id="95" w:author="Transkribus" w:date="2019-12-11T14:30:00Z">
            <w:r w:rsidRPr="009B6BCA">
              <w:rPr>
                <w:rFonts w:ascii="Courier New" w:hAnsi="Courier New" w:cs="Courier New"/>
                <w:rtl/>
              </w:rPr>
              <w:delText>المجسطى لبطليموس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97D601" w14:textId="0CD84728" w:rsidR="00EE6742" w:rsidRPr="00EE6742" w:rsidRDefault="009B6BCA" w:rsidP="00EE6742">
      <w:pPr>
        <w:pStyle w:val="NurText"/>
        <w:bidi/>
        <w:rPr>
          <w:ins w:id="96" w:author="Transkribus" w:date="2019-12-11T14:30:00Z"/>
          <w:rFonts w:ascii="Courier New" w:hAnsi="Courier New" w:cs="Courier New"/>
        </w:rPr>
      </w:pPr>
      <w:dir w:val="rtl">
        <w:dir w:val="rtl">
          <w:del w:id="97" w:author="Transkribus" w:date="2019-12-11T14:30:00Z">
            <w:r w:rsidRPr="009B6BCA">
              <w:rPr>
                <w:rFonts w:ascii="Courier New" w:hAnsi="Courier New" w:cs="Courier New"/>
                <w:rtl/>
              </w:rPr>
              <w:delText xml:space="preserve">شرح </w:delText>
            </w:r>
          </w:del>
          <w:ins w:id="98" w:author="Transkribus" w:date="2019-12-11T14:30:00Z">
            <w:r w:rsidR="00EE6742" w:rsidRPr="00EE6742">
              <w:rPr>
                <w:rFonts w:ascii="Courier New" w:hAnsi="Courier New" w:cs="Courier New"/>
                <w:rtl/>
              </w:rPr>
              <w:t xml:space="preserve">المحسطى ابطليوس ثرج </w:t>
            </w:r>
          </w:ins>
          <w:r w:rsidR="00EE6742" w:rsidRPr="00EE6742">
            <w:rPr>
              <w:rFonts w:ascii="Courier New" w:hAnsi="Courier New" w:cs="Courier New"/>
              <w:rtl/>
            </w:rPr>
            <w:t>كتاب البرهان</w:t>
          </w:r>
        </w:dir>
      </w:dir>
    </w:p>
    <w:p w14:paraId="66F9A8EC" w14:textId="602E828D" w:rsidR="00EE6742" w:rsidRPr="00EE6742" w:rsidRDefault="00EE6742" w:rsidP="00EE6742">
      <w:pPr>
        <w:pStyle w:val="NurText"/>
        <w:bidi/>
        <w:rPr>
          <w:ins w:id="99" w:author="Transkribus" w:date="2019-12-11T14:30:00Z"/>
          <w:rFonts w:ascii="Courier New" w:hAnsi="Courier New" w:cs="Courier New"/>
        </w:rPr>
      </w:pPr>
      <w:ins w:id="100" w:author="Transkribus" w:date="2019-12-11T14:30:00Z">
        <w:r w:rsidRPr="00EE6742">
          <w:rPr>
            <w:rFonts w:ascii="Courier New" w:hAnsi="Courier New" w:cs="Courier New"/>
            <w:rtl/>
          </w:rPr>
          <w:t xml:space="preserve"> الارسطوطاليس رح كتاب الخطارة</w:t>
        </w:r>
      </w:ins>
      <w:r w:rsidRPr="00EE6742">
        <w:rPr>
          <w:rFonts w:ascii="Courier New" w:hAnsi="Courier New" w:cs="Courier New"/>
          <w:rtl/>
        </w:rPr>
        <w:t xml:space="preserve"> لارسطوطاليس شرح </w:t>
      </w:r>
      <w:del w:id="101" w:author="Transkribus" w:date="2019-12-11T14:30:00Z">
        <w:r w:rsidR="009B6BCA" w:rsidRPr="009B6BCA">
          <w:rPr>
            <w:rFonts w:ascii="Courier New" w:hAnsi="Courier New" w:cs="Courier New"/>
            <w:rtl/>
          </w:rPr>
          <w:delText>كتاب الخطابة</w:delText>
        </w:r>
      </w:del>
      <w:ins w:id="102" w:author="Transkribus" w:date="2019-12-11T14:30:00Z">
        <w:r w:rsidRPr="00EE6742">
          <w:rPr>
            <w:rFonts w:ascii="Courier New" w:hAnsi="Courier New" w:cs="Courier New"/>
            <w:rtl/>
          </w:rPr>
          <w:t>القالة التانبة والثامثة من</w:t>
        </w:r>
      </w:ins>
    </w:p>
    <w:p w14:paraId="12D2474B" w14:textId="1D746BB9" w:rsidR="00EE6742" w:rsidRPr="00EE6742" w:rsidRDefault="00EE6742" w:rsidP="00EE6742">
      <w:pPr>
        <w:pStyle w:val="NurText"/>
        <w:bidi/>
        <w:rPr>
          <w:rFonts w:ascii="Courier New" w:hAnsi="Courier New" w:cs="Courier New"/>
        </w:rPr>
      </w:pPr>
      <w:ins w:id="103" w:author="Transkribus" w:date="2019-12-11T14:30:00Z">
        <w:r w:rsidRPr="00EE6742">
          <w:rPr>
            <w:rFonts w:ascii="Courier New" w:hAnsi="Courier New" w:cs="Courier New"/>
            <w:rtl/>
          </w:rPr>
          <w:t>٢تاب الحسدل</w:t>
        </w:r>
      </w:ins>
      <w:r w:rsidRPr="00EE6742">
        <w:rPr>
          <w:rFonts w:ascii="Courier New" w:hAnsi="Courier New" w:cs="Courier New"/>
          <w:rtl/>
        </w:rPr>
        <w:t xml:space="preserve"> لارسطوطاليس </w:t>
      </w:r>
      <w:del w:id="104" w:author="Transkribus" w:date="2019-12-11T14:30:00Z">
        <w:r w:rsidR="009B6BCA" w:rsidRPr="009B6BCA">
          <w:rPr>
            <w:rFonts w:ascii="Courier New" w:hAnsi="Courier New" w:cs="Courier New"/>
            <w:rtl/>
          </w:rPr>
          <w:delText>شرح المقالة الثانى والثامنة من</w:delText>
        </w:r>
      </w:del>
      <w:ins w:id="105" w:author="Transkribus" w:date="2019-12-11T14:30:00Z">
        <w:r w:rsidRPr="00EE6742">
          <w:rPr>
            <w:rFonts w:ascii="Courier New" w:hAnsi="Courier New" w:cs="Courier New"/>
            <w:rtl/>
          </w:rPr>
          <w:t>مرح</w:t>
        </w:r>
      </w:ins>
      <w:r w:rsidRPr="00EE6742">
        <w:rPr>
          <w:rFonts w:ascii="Courier New" w:hAnsi="Courier New" w:cs="Courier New"/>
          <w:rtl/>
        </w:rPr>
        <w:t xml:space="preserve"> كتاب </w:t>
      </w:r>
      <w:del w:id="106" w:author="Transkribus" w:date="2019-12-11T14:30:00Z">
        <w:r w:rsidR="009B6BCA" w:rsidRPr="009B6BCA">
          <w:rPr>
            <w:rFonts w:ascii="Courier New" w:hAnsi="Courier New" w:cs="Courier New"/>
            <w:rtl/>
          </w:rPr>
          <w:delText>الجدل</w:delText>
        </w:r>
      </w:del>
      <w:ins w:id="107" w:author="Transkribus" w:date="2019-12-11T14:30:00Z">
        <w:r w:rsidRPr="00EE6742">
          <w:rPr>
            <w:rFonts w:ascii="Courier New" w:hAnsi="Courier New" w:cs="Courier New"/>
            <w:rtl/>
          </w:rPr>
          <w:t>المنالطة</w:t>
        </w:r>
      </w:ins>
      <w:r w:rsidRPr="00EE6742">
        <w:rPr>
          <w:rFonts w:ascii="Courier New" w:hAnsi="Courier New" w:cs="Courier New"/>
          <w:rtl/>
        </w:rPr>
        <w:t xml:space="preserve"> لارسطوطاليس</w:t>
      </w:r>
      <w:del w:id="10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 w:author="Transkribus" w:date="2019-12-11T14:30:00Z">
        <w:r w:rsidRPr="00EE6742">
          <w:rPr>
            <w:rFonts w:ascii="Courier New" w:hAnsi="Courier New" w:cs="Courier New"/>
            <w:rtl/>
          </w:rPr>
          <w:t xml:space="preserve"> مرحكتاب</w:t>
        </w:r>
      </w:ins>
    </w:p>
    <w:p w14:paraId="16554C83" w14:textId="77777777" w:rsidR="009B6BCA" w:rsidRPr="009B6BCA" w:rsidRDefault="009B6BCA" w:rsidP="009B6BCA">
      <w:pPr>
        <w:pStyle w:val="NurText"/>
        <w:bidi/>
        <w:rPr>
          <w:del w:id="110" w:author="Transkribus" w:date="2019-12-11T14:30:00Z"/>
          <w:rFonts w:ascii="Courier New" w:hAnsi="Courier New" w:cs="Courier New"/>
        </w:rPr>
      </w:pPr>
      <w:dir w:val="rtl">
        <w:dir w:val="rtl">
          <w:del w:id="111" w:author="Transkribus" w:date="2019-12-11T14:30:00Z">
            <w:r w:rsidRPr="009B6BCA">
              <w:rPr>
                <w:rFonts w:ascii="Courier New" w:hAnsi="Courier New" w:cs="Courier New"/>
                <w:rtl/>
              </w:rPr>
              <w:delText>شرح كتاب المغالطة لارسطوطاليس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05CEC1" w14:textId="227CE040" w:rsidR="00EE6742" w:rsidRPr="00EE6742" w:rsidRDefault="009B6BCA" w:rsidP="00EE6742">
      <w:pPr>
        <w:pStyle w:val="NurText"/>
        <w:bidi/>
        <w:rPr>
          <w:rFonts w:ascii="Courier New" w:hAnsi="Courier New" w:cs="Courier New"/>
        </w:rPr>
      </w:pPr>
      <w:dir w:val="rtl">
        <w:dir w:val="rtl">
          <w:del w:id="112" w:author="Transkribus" w:date="2019-12-11T14:30:00Z">
            <w:r w:rsidRPr="009B6BCA">
              <w:rPr>
                <w:rFonts w:ascii="Courier New" w:hAnsi="Courier New" w:cs="Courier New"/>
                <w:rtl/>
              </w:rPr>
              <w:delText xml:space="preserve">شرح كتاب القياس لارسطوطاليس </w:delText>
            </w:r>
          </w:del>
          <w:ins w:id="113" w:author="Transkribus" w:date="2019-12-11T14:30:00Z">
            <w:r w:rsidR="00EE6742" w:rsidRPr="00EE6742">
              <w:rPr>
                <w:rFonts w:ascii="Courier New" w:hAnsi="Courier New" w:cs="Courier New"/>
                <w:rtl/>
              </w:rPr>
              <w:t xml:space="preserve">القيباس لارسسطوطاليس </w:t>
            </w:r>
          </w:ins>
          <w:r w:rsidR="00EE6742" w:rsidRPr="00EE6742">
            <w:rPr>
              <w:rFonts w:ascii="Courier New" w:hAnsi="Courier New" w:cs="Courier New"/>
              <w:rtl/>
            </w:rPr>
            <w:t>وهو الشر</w:t>
          </w:r>
          <w:del w:id="114" w:author="Transkribus" w:date="2019-12-11T14:30:00Z">
            <w:r w:rsidRPr="009B6BCA">
              <w:rPr>
                <w:rFonts w:ascii="Courier New" w:hAnsi="Courier New" w:cs="Courier New"/>
                <w:rtl/>
              </w:rPr>
              <w:delText>ح</w:delText>
            </w:r>
          </w:del>
          <w:ins w:id="115"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الكبير</w:t>
          </w:r>
          <w:del w:id="1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7" w:author="Transkribus" w:date="2019-12-11T14:30:00Z">
            <w:r w:rsidR="00EE6742" w:rsidRPr="00EE6742">
              <w:rPr>
                <w:rFonts w:ascii="Courier New" w:hAnsi="Courier New" w:cs="Courier New"/>
                <w:rtl/>
              </w:rPr>
              <w:t xml:space="preserve"> شيرح تاب بارينياس</w:t>
            </w:r>
          </w:ins>
        </w:dir>
      </w:dir>
    </w:p>
    <w:p w14:paraId="2A4149DC" w14:textId="77777777" w:rsidR="009B6BCA" w:rsidRPr="009B6BCA" w:rsidRDefault="009B6BCA" w:rsidP="009B6BCA">
      <w:pPr>
        <w:pStyle w:val="NurText"/>
        <w:bidi/>
        <w:rPr>
          <w:del w:id="118" w:author="Transkribus" w:date="2019-12-11T14:30:00Z"/>
          <w:rFonts w:ascii="Courier New" w:hAnsi="Courier New" w:cs="Courier New"/>
        </w:rPr>
      </w:pPr>
      <w:dir w:val="rtl">
        <w:dir w:val="rtl">
          <w:del w:id="119" w:author="Transkribus" w:date="2019-12-11T14:30:00Z">
            <w:r w:rsidRPr="009B6BCA">
              <w:rPr>
                <w:rFonts w:ascii="Courier New" w:hAnsi="Courier New" w:cs="Courier New"/>
                <w:rtl/>
              </w:rPr>
              <w:delText>شرح كتاب باريمينياس لارسطوطاليس</w:delText>
            </w:r>
          </w:del>
          <w:ins w:id="120" w:author="Transkribus" w:date="2019-12-11T14:30:00Z">
            <w:r w:rsidR="00EE6742" w:rsidRPr="00EE6742">
              <w:rPr>
                <w:rFonts w:ascii="Courier New" w:hAnsi="Courier New" w:cs="Courier New"/>
                <w:rtl/>
              </w:rPr>
              <w:t xml:space="preserve"> الارسطوطاليس</w:t>
            </w:r>
          </w:ins>
          <w:r w:rsidR="00EE6742" w:rsidRPr="00EE6742">
            <w:rPr>
              <w:rFonts w:ascii="Courier New" w:hAnsi="Courier New" w:cs="Courier New"/>
              <w:rtl/>
            </w:rPr>
            <w:t xml:space="preserve"> على جهة التعليق</w:t>
          </w:r>
          <w:del w:id="1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D99909" w14:textId="1CC3221F" w:rsidR="00EE6742" w:rsidRPr="00EE6742" w:rsidRDefault="009B6BCA" w:rsidP="00EE6742">
      <w:pPr>
        <w:pStyle w:val="NurText"/>
        <w:bidi/>
        <w:rPr>
          <w:rFonts w:ascii="Courier New" w:hAnsi="Courier New" w:cs="Courier New"/>
        </w:rPr>
      </w:pPr>
      <w:dir w:val="rtl">
        <w:dir w:val="rtl">
          <w:del w:id="122" w:author="Transkribus" w:date="2019-12-11T14:30:00Z">
            <w:r w:rsidRPr="009B6BCA">
              <w:rPr>
                <w:rFonts w:ascii="Courier New" w:hAnsi="Courier New" w:cs="Courier New"/>
                <w:rtl/>
              </w:rPr>
              <w:delText>شرح</w:delText>
            </w:r>
          </w:del>
          <w:ins w:id="123" w:author="Transkribus" w:date="2019-12-11T14:30:00Z">
            <w:r w:rsidR="00EE6742" w:rsidRPr="00EE6742">
              <w:rPr>
                <w:rFonts w:ascii="Courier New" w:hAnsi="Courier New" w:cs="Courier New"/>
                <w:rtl/>
              </w:rPr>
              <w:t xml:space="preserve"> -رح</w:t>
            </w:r>
          </w:ins>
          <w:r w:rsidR="00EE6742" w:rsidRPr="00EE6742">
            <w:rPr>
              <w:rFonts w:ascii="Courier New" w:hAnsi="Courier New" w:cs="Courier New"/>
              <w:rtl/>
            </w:rPr>
            <w:t xml:space="preserve"> كتاب المقولات </w:t>
          </w:r>
          <w:ins w:id="124"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لارسطوطاليس على جهة التعليق</w:t>
          </w:r>
          <w:del w:id="1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A805D6" w14:textId="77777777" w:rsidR="009B6BCA" w:rsidRPr="009B6BCA" w:rsidRDefault="009B6BCA" w:rsidP="009B6BCA">
      <w:pPr>
        <w:pStyle w:val="NurText"/>
        <w:bidi/>
        <w:rPr>
          <w:del w:id="126"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127" w:author="Transkribus" w:date="2019-12-11T14:30:00Z">
            <w:r w:rsidRPr="009B6BCA">
              <w:rPr>
                <w:rFonts w:ascii="Courier New" w:hAnsi="Courier New" w:cs="Courier New"/>
                <w:rtl/>
              </w:rPr>
              <w:delText>المختصر الكبير</w:delText>
            </w:r>
          </w:del>
          <w:ins w:id="128" w:author="Transkribus" w:date="2019-12-11T14:30:00Z">
            <w:r w:rsidR="00EE6742" w:rsidRPr="00EE6742">
              <w:rPr>
                <w:rFonts w:ascii="Courier New" w:hAnsi="Courier New" w:cs="Courier New"/>
                <w:rtl/>
              </w:rPr>
              <w:t>المنصر الكير</w:t>
            </w:r>
          </w:ins>
          <w:r w:rsidR="00EE6742" w:rsidRPr="00EE6742">
            <w:rPr>
              <w:rFonts w:ascii="Courier New" w:hAnsi="Courier New" w:cs="Courier New"/>
              <w:rtl/>
            </w:rPr>
            <w:t xml:space="preserve"> فى المنطق </w:t>
          </w:r>
          <w:del w:id="1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D0965C" w14:textId="5074B9A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130" w:author="Transkribus" w:date="2019-12-11T14:30:00Z">
            <w:r w:rsidRPr="009B6BCA">
              <w:rPr>
                <w:rFonts w:ascii="Courier New" w:hAnsi="Courier New" w:cs="Courier New"/>
                <w:rtl/>
              </w:rPr>
              <w:delText>المختصر الصغير فى</w:delText>
            </w:r>
          </w:del>
          <w:ins w:id="131" w:author="Transkribus" w:date="2019-12-11T14:30:00Z">
            <w:r w:rsidR="00EE6742" w:rsidRPr="00EE6742">
              <w:rPr>
                <w:rFonts w:ascii="Courier New" w:hAnsi="Courier New" w:cs="Courier New"/>
                <w:rtl/>
              </w:rPr>
              <w:t>المخنصر الصغرفى</w:t>
            </w:r>
          </w:ins>
          <w:r w:rsidR="00EE6742" w:rsidRPr="00EE6742">
            <w:rPr>
              <w:rFonts w:ascii="Courier New" w:hAnsi="Courier New" w:cs="Courier New"/>
              <w:rtl/>
            </w:rPr>
            <w:t xml:space="preserve"> المنطق على </w:t>
          </w:r>
          <w:del w:id="132" w:author="Transkribus" w:date="2019-12-11T14:30:00Z">
            <w:r w:rsidRPr="009B6BCA">
              <w:rPr>
                <w:rFonts w:ascii="Courier New" w:hAnsi="Courier New" w:cs="Courier New"/>
                <w:rtl/>
              </w:rPr>
              <w:delText>طريقة 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 w:author="Transkribus" w:date="2019-12-11T14:30:00Z">
            <w:r w:rsidR="00EE6742" w:rsidRPr="00EE6742">
              <w:rPr>
                <w:rFonts w:ascii="Courier New" w:hAnsi="Courier New" w:cs="Courier New"/>
                <w:rtl/>
              </w:rPr>
              <w:t>طريية التكامين</w:t>
            </w:r>
          </w:ins>
        </w:dir>
      </w:dir>
    </w:p>
    <w:p w14:paraId="51BC53C2" w14:textId="77777777" w:rsidR="009B6BCA" w:rsidRPr="009B6BCA" w:rsidRDefault="009B6BCA" w:rsidP="009B6BCA">
      <w:pPr>
        <w:pStyle w:val="NurText"/>
        <w:bidi/>
        <w:rPr>
          <w:del w:id="134" w:author="Transkribus" w:date="2019-12-11T14:30:00Z"/>
          <w:rFonts w:ascii="Courier New" w:hAnsi="Courier New" w:cs="Courier New"/>
        </w:rPr>
      </w:pPr>
      <w:dir w:val="rtl">
        <w:dir w:val="rtl">
          <w:del w:id="135" w:author="Transkribus" w:date="2019-12-11T14:30:00Z">
            <w:r w:rsidRPr="009B6BCA">
              <w:rPr>
                <w:rFonts w:ascii="Courier New" w:hAnsi="Courier New" w:cs="Courier New"/>
                <w:rtl/>
              </w:rPr>
              <w:delText>كتاب المختصر</w:delText>
            </w:r>
          </w:del>
          <w:ins w:id="136" w:author="Transkribus" w:date="2019-12-11T14:30:00Z">
            <w:r w:rsidR="00EE6742" w:rsidRPr="00EE6742">
              <w:rPr>
                <w:rFonts w:ascii="Courier New" w:hAnsi="Courier New" w:cs="Courier New"/>
                <w:rtl/>
              </w:rPr>
              <w:t>كناب المحنصر</w:t>
            </w:r>
          </w:ins>
          <w:r w:rsidR="00EE6742" w:rsidRPr="00EE6742">
            <w:rPr>
              <w:rFonts w:ascii="Courier New" w:hAnsi="Courier New" w:cs="Courier New"/>
              <w:rtl/>
            </w:rPr>
            <w:t xml:space="preserve"> الاوسط فى القياس </w:t>
          </w:r>
          <w:del w:id="1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2501B8" w14:textId="0547E62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التوط</w:t>
          </w:r>
          <w:del w:id="138" w:author="Transkribus" w:date="2019-12-11T14:30:00Z">
            <w:r w:rsidRPr="009B6BCA">
              <w:rPr>
                <w:rFonts w:ascii="Courier New" w:hAnsi="Courier New" w:cs="Courier New"/>
                <w:rtl/>
              </w:rPr>
              <w:delText>ئ</w:delText>
            </w:r>
          </w:del>
          <w:ins w:id="139" w:author="Transkribus" w:date="2019-12-11T14:30:00Z">
            <w:r w:rsidR="00EE6742" w:rsidRPr="00EE6742">
              <w:rPr>
                <w:rFonts w:ascii="Courier New" w:hAnsi="Courier New" w:cs="Courier New"/>
                <w:rtl/>
              </w:rPr>
              <w:t>ت</w:t>
            </w:r>
          </w:ins>
          <w:r w:rsidR="00EE6742" w:rsidRPr="00EE6742">
            <w:rPr>
              <w:rFonts w:ascii="Courier New" w:hAnsi="Courier New" w:cs="Courier New"/>
              <w:rtl/>
            </w:rPr>
            <w:t>ة فى المنطق</w:t>
          </w:r>
          <w:del w:id="1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 w:author="Transkribus" w:date="2019-12-11T14:30:00Z">
            <w:r w:rsidR="00EE6742" w:rsidRPr="00EE6742">
              <w:rPr>
                <w:rFonts w:ascii="Courier New" w:hAnsi="Courier New" w:cs="Courier New"/>
                <w:rtl/>
              </w:rPr>
              <w:t xml:space="preserve"> شرج ك٣تاب السافوحخى</w:t>
            </w:r>
          </w:ins>
        </w:dir>
      </w:dir>
    </w:p>
    <w:p w14:paraId="3255CD8C" w14:textId="77777777" w:rsidR="009B6BCA" w:rsidRPr="009B6BCA" w:rsidRDefault="009B6BCA" w:rsidP="009B6BCA">
      <w:pPr>
        <w:pStyle w:val="NurText"/>
        <w:bidi/>
        <w:rPr>
          <w:del w:id="142" w:author="Transkribus" w:date="2019-12-11T14:30:00Z"/>
          <w:rFonts w:ascii="Courier New" w:hAnsi="Courier New" w:cs="Courier New"/>
        </w:rPr>
      </w:pPr>
      <w:dir w:val="rtl">
        <w:dir w:val="rtl">
          <w:del w:id="143" w:author="Transkribus" w:date="2019-12-11T14:30:00Z">
            <w:r w:rsidRPr="009B6BCA">
              <w:rPr>
                <w:rFonts w:ascii="Courier New" w:hAnsi="Courier New" w:cs="Courier New"/>
                <w:rtl/>
              </w:rPr>
              <w:delText>شرح كتاب ايساغوجى لفرفوريوس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16A3E8" w14:textId="77777777" w:rsidR="009B6BCA" w:rsidRPr="009B6BCA" w:rsidRDefault="009B6BCA" w:rsidP="009B6BCA">
      <w:pPr>
        <w:pStyle w:val="NurText"/>
        <w:bidi/>
        <w:rPr>
          <w:del w:id="144" w:author="Transkribus" w:date="2019-12-11T14:30:00Z"/>
          <w:rFonts w:ascii="Courier New" w:hAnsi="Courier New" w:cs="Courier New"/>
        </w:rPr>
      </w:pPr>
      <w:dir w:val="rtl">
        <w:dir w:val="rtl">
          <w:ins w:id="145" w:author="Transkribus" w:date="2019-12-11T14:30:00Z">
            <w:r w:rsidR="00EE6742" w:rsidRPr="00EE6742">
              <w:rPr>
                <w:rFonts w:ascii="Courier New" w:hAnsi="Courier New" w:cs="Courier New"/>
                <w:rtl/>
              </w:rPr>
              <w:t xml:space="preserve">هرقوريوس </w:t>
            </w:r>
          </w:ins>
          <w:r w:rsidR="00EE6742" w:rsidRPr="00EE6742">
            <w:rPr>
              <w:rFonts w:ascii="Courier New" w:hAnsi="Courier New" w:cs="Courier New"/>
              <w:rtl/>
            </w:rPr>
            <w:t xml:space="preserve">املاء فى </w:t>
          </w:r>
          <w:del w:id="146" w:author="Transkribus" w:date="2019-12-11T14:30:00Z">
            <w:r w:rsidRPr="009B6BCA">
              <w:rPr>
                <w:rFonts w:ascii="Courier New" w:hAnsi="Courier New" w:cs="Courier New"/>
                <w:rtl/>
              </w:rPr>
              <w:delText>معانى ايساغوجي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ABFC676" w14:textId="4F39611F" w:rsidR="00EE6742" w:rsidRPr="00EE6742" w:rsidRDefault="009B6BCA" w:rsidP="00EE6742">
      <w:pPr>
        <w:pStyle w:val="NurText"/>
        <w:bidi/>
        <w:rPr>
          <w:rFonts w:ascii="Courier New" w:hAnsi="Courier New" w:cs="Courier New"/>
        </w:rPr>
      </w:pPr>
      <w:dir w:val="rtl">
        <w:dir w:val="rtl">
          <w:ins w:id="147" w:author="Transkribus" w:date="2019-12-11T14:30:00Z">
            <w:r w:rsidR="00EE6742" w:rsidRPr="00EE6742">
              <w:rPr>
                <w:rFonts w:ascii="Courier New" w:hAnsi="Courier New" w:cs="Courier New"/>
                <w:rtl/>
              </w:rPr>
              <w:t xml:space="preserve">معأنى البساعوخى </w:t>
            </w:r>
          </w:ins>
          <w:r w:rsidR="00EE6742" w:rsidRPr="00EE6742">
            <w:rPr>
              <w:rFonts w:ascii="Courier New" w:hAnsi="Courier New" w:cs="Courier New"/>
              <w:rtl/>
            </w:rPr>
            <w:t>كتاب ال</w:t>
          </w:r>
          <w:del w:id="148" w:author="Transkribus" w:date="2019-12-11T14:30:00Z">
            <w:r w:rsidRPr="009B6BCA">
              <w:rPr>
                <w:rFonts w:ascii="Courier New" w:hAnsi="Courier New" w:cs="Courier New"/>
                <w:rtl/>
              </w:rPr>
              <w:delText>قي</w:delText>
            </w:r>
          </w:del>
          <w:ins w:id="149" w:author="Transkribus" w:date="2019-12-11T14:30:00Z">
            <w:r w:rsidR="00EE6742" w:rsidRPr="00EE6742">
              <w:rPr>
                <w:rFonts w:ascii="Courier New" w:hAnsi="Courier New" w:cs="Courier New"/>
                <w:rtl/>
              </w:rPr>
              <w:t>عب</w:t>
            </w:r>
          </w:ins>
          <w:r w:rsidR="00EE6742" w:rsidRPr="00EE6742">
            <w:rPr>
              <w:rFonts w:ascii="Courier New" w:hAnsi="Courier New" w:cs="Courier New"/>
              <w:rtl/>
            </w:rPr>
            <w:t xml:space="preserve">اس الصغير ووجد </w:t>
          </w:r>
          <w:del w:id="150" w:author="Transkribus" w:date="2019-12-11T14:30:00Z">
            <w:r w:rsidRPr="009B6BCA">
              <w:rPr>
                <w:rFonts w:ascii="Courier New" w:hAnsi="Courier New" w:cs="Courier New"/>
                <w:rtl/>
              </w:rPr>
              <w:delText>كتابه هذا مترجما بخطه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1" w:author="Transkribus" w:date="2019-12-11T14:30:00Z">
            <w:r w:rsidR="00EE6742" w:rsidRPr="00EE6742">
              <w:rPr>
                <w:rFonts w:ascii="Courier New" w:hAnsi="Courier New" w:cs="Courier New"/>
                <w:rtl/>
              </w:rPr>
              <w:t>كمثابه هذاهترحما</w:t>
            </w:r>
          </w:ins>
        </w:dir>
      </w:dir>
    </w:p>
    <w:p w14:paraId="0A2D75D0" w14:textId="7B5A074F" w:rsidR="00EE6742" w:rsidRPr="00EE6742" w:rsidRDefault="009B6BCA" w:rsidP="00EE6742">
      <w:pPr>
        <w:pStyle w:val="NurText"/>
        <w:bidi/>
        <w:rPr>
          <w:rFonts w:ascii="Courier New" w:hAnsi="Courier New" w:cs="Courier New"/>
        </w:rPr>
      </w:pPr>
      <w:dir w:val="rtl">
        <w:dir w:val="rtl">
          <w:del w:id="152" w:author="Transkribus" w:date="2019-12-11T14:30:00Z">
            <w:r w:rsidRPr="009B6BCA">
              <w:rPr>
                <w:rFonts w:ascii="Courier New" w:hAnsi="Courier New" w:cs="Courier New"/>
                <w:rtl/>
              </w:rPr>
              <w:delText>احصاء القضايا والقياسات</w:delText>
            </w:r>
          </w:del>
          <w:ins w:id="153" w:author="Transkribus" w:date="2019-12-11T14:30:00Z">
            <w:r w:rsidR="00EE6742" w:rsidRPr="00EE6742">
              <w:rPr>
                <w:rFonts w:ascii="Courier New" w:hAnsi="Courier New" w:cs="Courier New"/>
                <w:rtl/>
              </w:rPr>
              <w:t>ابجطة اخصاء القضارا والقباسات</w:t>
            </w:r>
          </w:ins>
          <w:r w:rsidR="00EE6742" w:rsidRPr="00EE6742">
            <w:rPr>
              <w:rFonts w:ascii="Courier New" w:hAnsi="Courier New" w:cs="Courier New"/>
              <w:rtl/>
            </w:rPr>
            <w:t xml:space="preserve"> التى تستعمل على العموم فى جميع </w:t>
          </w:r>
          <w:del w:id="154" w:author="Transkribus" w:date="2019-12-11T14:30:00Z">
            <w:r w:rsidRPr="009B6BCA">
              <w:rPr>
                <w:rFonts w:ascii="Courier New" w:hAnsi="Courier New" w:cs="Courier New"/>
                <w:rtl/>
              </w:rPr>
              <w:delText>الصنائع القياسية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5" w:author="Transkribus" w:date="2019-12-11T14:30:00Z">
            <w:r w:rsidR="00EE6742" w:rsidRPr="00EE6742">
              <w:rPr>
                <w:rFonts w:ascii="Courier New" w:hAnsi="Courier New" w:cs="Courier New"/>
                <w:rtl/>
              </w:rPr>
              <w:t>الصناقم القباسبة</w:t>
            </w:r>
          </w:ins>
        </w:dir>
      </w:dir>
    </w:p>
    <w:p w14:paraId="1E703643" w14:textId="77777777" w:rsidR="009B6BCA" w:rsidRPr="009B6BCA" w:rsidRDefault="009B6BCA" w:rsidP="009B6BCA">
      <w:pPr>
        <w:pStyle w:val="NurText"/>
        <w:bidi/>
        <w:rPr>
          <w:del w:id="156"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157" w:author="Transkribus" w:date="2019-12-11T14:30:00Z">
            <w:r w:rsidRPr="009B6BCA">
              <w:rPr>
                <w:rFonts w:ascii="Courier New" w:hAnsi="Courier New" w:cs="Courier New"/>
                <w:rtl/>
              </w:rPr>
              <w:delText>ش</w:delText>
            </w:r>
          </w:del>
          <w:ins w:id="15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روط القياس </w:t>
          </w:r>
          <w:del w:id="1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B0DC02" w14:textId="77777777" w:rsidR="009B6BCA" w:rsidRPr="009B6BCA" w:rsidRDefault="009B6BCA" w:rsidP="009B6BCA">
      <w:pPr>
        <w:pStyle w:val="NurText"/>
        <w:bidi/>
        <w:rPr>
          <w:del w:id="160" w:author="Transkribus" w:date="2019-12-11T14:30:00Z"/>
          <w:rFonts w:ascii="Courier New" w:hAnsi="Courier New" w:cs="Courier New"/>
        </w:rPr>
      </w:pPr>
      <w:dir w:val="rtl">
        <w:dir w:val="rtl">
          <w:r w:rsidR="00EE6742" w:rsidRPr="00EE6742">
            <w:rPr>
              <w:rFonts w:ascii="Courier New" w:hAnsi="Courier New" w:cs="Courier New"/>
              <w:rtl/>
            </w:rPr>
            <w:t>كتاب البر</w:t>
          </w:r>
          <w:del w:id="161" w:author="Transkribus" w:date="2019-12-11T14:30:00Z">
            <w:r w:rsidRPr="009B6BCA">
              <w:rPr>
                <w:rFonts w:ascii="Courier New" w:hAnsi="Courier New" w:cs="Courier New"/>
                <w:rtl/>
              </w:rPr>
              <w:delText>ه</w:delText>
            </w:r>
          </w:del>
          <w:ins w:id="16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w:t>
          </w:r>
          <w:del w:id="1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F35797" w14:textId="77777777" w:rsidR="009B6BCA" w:rsidRPr="009B6BCA" w:rsidRDefault="009B6BCA" w:rsidP="009B6BCA">
      <w:pPr>
        <w:pStyle w:val="NurText"/>
        <w:bidi/>
        <w:rPr>
          <w:del w:id="164"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165" w:author="Transkribus" w:date="2019-12-11T14:30:00Z">
            <w:r w:rsidRPr="009B6BCA">
              <w:rPr>
                <w:rFonts w:ascii="Courier New" w:hAnsi="Courier New" w:cs="Courier New"/>
                <w:rtl/>
              </w:rPr>
              <w:delText>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D0D50FB" w14:textId="1C08983F" w:rsidR="00EE6742" w:rsidRPr="00EE6742" w:rsidRDefault="009B6BCA" w:rsidP="00EE6742">
      <w:pPr>
        <w:pStyle w:val="NurText"/>
        <w:bidi/>
        <w:rPr>
          <w:ins w:id="166" w:author="Transkribus" w:date="2019-12-11T14:30:00Z"/>
          <w:rFonts w:ascii="Courier New" w:hAnsi="Courier New" w:cs="Courier New"/>
        </w:rPr>
      </w:pPr>
      <w:dir w:val="rtl">
        <w:dir w:val="rtl">
          <w:ins w:id="167" w:author="Transkribus" w:date="2019-12-11T14:30:00Z">
            <w:r w:rsidR="00EE6742" w:rsidRPr="00EE6742">
              <w:rPr>
                <w:rFonts w:ascii="Courier New" w:hAnsi="Courier New" w:cs="Courier New"/>
                <w:rtl/>
              </w:rPr>
              <w:t xml:space="preserve">الحسدل </w:t>
            </w:r>
          </w:ins>
          <w:r w:rsidR="00EE6742" w:rsidRPr="00EE6742">
            <w:rPr>
              <w:rFonts w:ascii="Courier New" w:hAnsi="Courier New" w:cs="Courier New"/>
              <w:rtl/>
            </w:rPr>
            <w:t xml:space="preserve">كتاب </w:t>
          </w:r>
          <w:del w:id="168" w:author="Transkribus" w:date="2019-12-11T14:30:00Z">
            <w:r w:rsidRPr="009B6BCA">
              <w:rPr>
                <w:rFonts w:ascii="Courier New" w:hAnsi="Courier New" w:cs="Courier New"/>
                <w:rtl/>
              </w:rPr>
              <w:delText>المواضع المنتزعة</w:delText>
            </w:r>
          </w:del>
          <w:ins w:id="169" w:author="Transkribus" w:date="2019-12-11T14:30:00Z">
            <w:r w:rsidR="00EE6742" w:rsidRPr="00EE6742">
              <w:rPr>
                <w:rFonts w:ascii="Courier New" w:hAnsi="Courier New" w:cs="Courier New"/>
                <w:rtl/>
              </w:rPr>
              <w:t>المواسع المنتز هة</w:t>
            </w:r>
          </w:ins>
          <w:r w:rsidR="00EE6742" w:rsidRPr="00EE6742">
            <w:rPr>
              <w:rFonts w:ascii="Courier New" w:hAnsi="Courier New" w:cs="Courier New"/>
              <w:rtl/>
            </w:rPr>
            <w:t xml:space="preserve"> من </w:t>
          </w:r>
          <w:del w:id="170" w:author="Transkribus" w:date="2019-12-11T14:30:00Z">
            <w:r w:rsidRPr="009B6BCA">
              <w:rPr>
                <w:rFonts w:ascii="Courier New" w:hAnsi="Courier New" w:cs="Courier New"/>
                <w:rtl/>
              </w:rPr>
              <w:delText>المقالة الثامنة</w:delText>
            </w:r>
          </w:del>
          <w:ins w:id="171" w:author="Transkribus" w:date="2019-12-11T14:30:00Z">
            <w:r w:rsidR="00EE6742" w:rsidRPr="00EE6742">
              <w:rPr>
                <w:rFonts w:ascii="Courier New" w:hAnsi="Courier New" w:cs="Courier New"/>
                <w:rtl/>
              </w:rPr>
              <w:t>القالة</w:t>
            </w:r>
          </w:ins>
        </w:dir>
      </w:dir>
    </w:p>
    <w:p w14:paraId="10C5764B" w14:textId="77777777" w:rsidR="009B6BCA" w:rsidRPr="009B6BCA" w:rsidRDefault="00EE6742" w:rsidP="009B6BCA">
      <w:pPr>
        <w:pStyle w:val="NurText"/>
        <w:bidi/>
        <w:rPr>
          <w:del w:id="172" w:author="Transkribus" w:date="2019-12-11T14:30:00Z"/>
          <w:rFonts w:ascii="Courier New" w:hAnsi="Courier New" w:cs="Courier New"/>
        </w:rPr>
      </w:pPr>
      <w:ins w:id="173" w:author="Transkribus" w:date="2019-12-11T14:30:00Z">
        <w:r w:rsidRPr="00EE6742">
          <w:rPr>
            <w:rFonts w:ascii="Courier New" w:hAnsi="Courier New" w:cs="Courier New"/>
            <w:rtl/>
          </w:rPr>
          <w:t>النامتة</w:t>
        </w:r>
      </w:ins>
      <w:r w:rsidRPr="00EE6742">
        <w:rPr>
          <w:rFonts w:ascii="Courier New" w:hAnsi="Courier New" w:cs="Courier New"/>
          <w:rtl/>
        </w:rPr>
        <w:t xml:space="preserve"> فى الجدل </w:t>
      </w:r>
      <w:del w:id="17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B3495CA" w14:textId="77777777" w:rsidR="009B6BCA" w:rsidRPr="009B6BCA" w:rsidRDefault="009B6BCA" w:rsidP="009B6BCA">
      <w:pPr>
        <w:pStyle w:val="NurText"/>
        <w:bidi/>
        <w:rPr>
          <w:del w:id="175" w:author="Transkribus" w:date="2019-12-11T14:30:00Z"/>
          <w:rFonts w:ascii="Courier New" w:hAnsi="Courier New" w:cs="Courier New"/>
        </w:rPr>
      </w:pPr>
      <w:dir w:val="rtl">
        <w:dir w:val="rtl">
          <w:r w:rsidR="00EE6742" w:rsidRPr="00EE6742">
            <w:rPr>
              <w:rFonts w:ascii="Courier New" w:hAnsi="Courier New" w:cs="Courier New"/>
              <w:rtl/>
            </w:rPr>
            <w:t>كتاب الموا</w:t>
          </w:r>
          <w:del w:id="176" w:author="Transkribus" w:date="2019-12-11T14:30:00Z">
            <w:r w:rsidRPr="009B6BCA">
              <w:rPr>
                <w:rFonts w:ascii="Courier New" w:hAnsi="Courier New" w:cs="Courier New"/>
                <w:rtl/>
              </w:rPr>
              <w:delText>ض</w:delText>
            </w:r>
          </w:del>
          <w:ins w:id="177" w:author="Transkribus" w:date="2019-12-11T14:30:00Z">
            <w:r w:rsidR="00EE6742" w:rsidRPr="00EE6742">
              <w:rPr>
                <w:rFonts w:ascii="Courier New" w:hAnsi="Courier New" w:cs="Courier New"/>
                <w:rtl/>
              </w:rPr>
              <w:t>س</w:t>
            </w:r>
          </w:ins>
          <w:r w:rsidR="00EE6742" w:rsidRPr="00EE6742">
            <w:rPr>
              <w:rFonts w:ascii="Courier New" w:hAnsi="Courier New" w:cs="Courier New"/>
              <w:rtl/>
            </w:rPr>
            <w:t>ع المغلطة</w:t>
          </w:r>
          <w:del w:id="1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E86B4C" w14:textId="0F3B1C0E" w:rsidR="00EE6742" w:rsidRPr="00EE6742" w:rsidRDefault="009B6BCA" w:rsidP="00EE6742">
      <w:pPr>
        <w:pStyle w:val="NurText"/>
        <w:bidi/>
        <w:rPr>
          <w:rFonts w:ascii="Courier New" w:hAnsi="Courier New" w:cs="Courier New"/>
        </w:rPr>
      </w:pPr>
      <w:dir w:val="rtl">
        <w:dir w:val="rtl">
          <w:del w:id="179" w:author="Transkribus" w:date="2019-12-11T14:30:00Z">
            <w:r w:rsidRPr="009B6BCA">
              <w:rPr>
                <w:rFonts w:ascii="Courier New" w:hAnsi="Courier New" w:cs="Courier New"/>
                <w:rtl/>
              </w:rPr>
              <w:delText>كتاب اكتساب المقدمات</w:delText>
            </w:r>
          </w:del>
          <w:ins w:id="180" w:author="Transkribus" w:date="2019-12-11T14:30:00Z">
            <w:r w:rsidR="00EE6742" w:rsidRPr="00EE6742">
              <w:rPr>
                <w:rFonts w:ascii="Courier New" w:hAnsi="Courier New" w:cs="Courier New"/>
                <w:rtl/>
              </w:rPr>
              <w:t xml:space="preserve"> ك٣متاب اكنساب المنسدقات</w:t>
            </w:r>
          </w:ins>
          <w:r w:rsidR="00EE6742" w:rsidRPr="00EE6742">
            <w:rPr>
              <w:rFonts w:ascii="Courier New" w:hAnsi="Courier New" w:cs="Courier New"/>
              <w:rtl/>
            </w:rPr>
            <w:t xml:space="preserve"> وهى المسما</w:t>
          </w:r>
          <w:del w:id="181" w:author="Transkribus" w:date="2019-12-11T14:30:00Z">
            <w:r w:rsidRPr="009B6BCA">
              <w:rPr>
                <w:rFonts w:ascii="Courier New" w:hAnsi="Courier New" w:cs="Courier New"/>
                <w:rtl/>
              </w:rPr>
              <w:delText>ة</w:delText>
            </w:r>
          </w:del>
          <w:ins w:id="182"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بالمواضع</w:t>
          </w:r>
        </w:dir>
      </w:dir>
    </w:p>
    <w:p w14:paraId="69AFEC0C" w14:textId="77777777" w:rsidR="009B6BCA" w:rsidRPr="009B6BCA" w:rsidRDefault="00EE6742" w:rsidP="009B6BCA">
      <w:pPr>
        <w:pStyle w:val="NurText"/>
        <w:bidi/>
        <w:rPr>
          <w:del w:id="183" w:author="Transkribus" w:date="2019-12-11T14:30:00Z"/>
          <w:rFonts w:ascii="Courier New" w:hAnsi="Courier New" w:cs="Courier New"/>
        </w:rPr>
      </w:pPr>
      <w:r w:rsidRPr="00EE6742">
        <w:rPr>
          <w:rFonts w:ascii="Courier New" w:hAnsi="Courier New" w:cs="Courier New"/>
          <w:rtl/>
        </w:rPr>
        <w:t xml:space="preserve">وهى </w:t>
      </w:r>
      <w:del w:id="184" w:author="Transkribus" w:date="2019-12-11T14:30:00Z">
        <w:r w:rsidR="009B6BCA" w:rsidRPr="009B6BCA">
          <w:rPr>
            <w:rFonts w:ascii="Courier New" w:hAnsi="Courier New" w:cs="Courier New"/>
            <w:rtl/>
          </w:rPr>
          <w:delText>التحليل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96932B4" w14:textId="58B5448D" w:rsidR="00EE6742" w:rsidRPr="00EE6742" w:rsidRDefault="009B6BCA" w:rsidP="00EE6742">
      <w:pPr>
        <w:pStyle w:val="NurText"/>
        <w:bidi/>
        <w:rPr>
          <w:rFonts w:ascii="Courier New" w:hAnsi="Courier New" w:cs="Courier New"/>
        </w:rPr>
      </w:pPr>
      <w:dir w:val="rtl">
        <w:dir w:val="rtl">
          <w:del w:id="185" w:author="Transkribus" w:date="2019-12-11T14:30:00Z">
            <w:r w:rsidRPr="009B6BCA">
              <w:rPr>
                <w:rFonts w:ascii="Courier New" w:hAnsi="Courier New" w:cs="Courier New"/>
                <w:rtl/>
              </w:rPr>
              <w:delText>كلام</w:delText>
            </w:r>
          </w:del>
          <w:ins w:id="186" w:author="Transkribus" w:date="2019-12-11T14:30:00Z">
            <w:r w:rsidR="00EE6742" w:rsidRPr="00EE6742">
              <w:rPr>
                <w:rFonts w:ascii="Courier New" w:hAnsi="Courier New" w:cs="Courier New"/>
                <w:rtl/>
              </w:rPr>
              <w:t>الخليل كالام</w:t>
            </w:r>
          </w:ins>
          <w:r w:rsidR="00EE6742" w:rsidRPr="00EE6742">
            <w:rPr>
              <w:rFonts w:ascii="Courier New" w:hAnsi="Courier New" w:cs="Courier New"/>
              <w:rtl/>
            </w:rPr>
            <w:t xml:space="preserve"> فى </w:t>
          </w:r>
          <w:del w:id="187" w:author="Transkribus" w:date="2019-12-11T14:30:00Z">
            <w:r w:rsidRPr="009B6BCA">
              <w:rPr>
                <w:rFonts w:ascii="Courier New" w:hAnsi="Courier New" w:cs="Courier New"/>
                <w:rtl/>
              </w:rPr>
              <w:delText>المقدمات المختلطة</w:delText>
            </w:r>
          </w:del>
          <w:ins w:id="188" w:author="Transkribus" w:date="2019-12-11T14:30:00Z">
            <w:r w:rsidR="00EE6742" w:rsidRPr="00EE6742">
              <w:rPr>
                <w:rFonts w:ascii="Courier New" w:hAnsi="Courier New" w:cs="Courier New"/>
                <w:rtl/>
              </w:rPr>
              <w:t>النسدمات الختلطة</w:t>
            </w:r>
          </w:ins>
          <w:r w:rsidR="00EE6742" w:rsidRPr="00EE6742">
            <w:rPr>
              <w:rFonts w:ascii="Courier New" w:hAnsi="Courier New" w:cs="Courier New"/>
              <w:rtl/>
            </w:rPr>
            <w:t xml:space="preserve"> من وجودى </w:t>
          </w:r>
          <w:del w:id="189" w:author="Transkribus" w:date="2019-12-11T14:30:00Z">
            <w:r w:rsidRPr="009B6BCA">
              <w:rPr>
                <w:rFonts w:ascii="Courier New" w:hAnsi="Courier New" w:cs="Courier New"/>
                <w:rtl/>
              </w:rPr>
              <w:delText>وضروري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 w:author="Transkribus" w:date="2019-12-11T14:30:00Z">
            <w:r w:rsidR="00EE6742" w:rsidRPr="00EE6742">
              <w:rPr>
                <w:rFonts w:ascii="Courier New" w:hAnsi="Courier New" w:cs="Courier New"/>
                <w:rtl/>
              </w:rPr>
              <w:t>وصرورى كالام فى الخسلامصدر</w:t>
            </w:r>
          </w:ins>
        </w:dir>
      </w:dir>
    </w:p>
    <w:p w14:paraId="36F92CF1" w14:textId="77777777" w:rsidR="009B6BCA" w:rsidRPr="009B6BCA" w:rsidRDefault="009B6BCA" w:rsidP="009B6BCA">
      <w:pPr>
        <w:pStyle w:val="NurText"/>
        <w:bidi/>
        <w:rPr>
          <w:del w:id="191" w:author="Transkribus" w:date="2019-12-11T14:30:00Z"/>
          <w:rFonts w:ascii="Courier New" w:hAnsi="Courier New" w:cs="Courier New"/>
        </w:rPr>
      </w:pPr>
      <w:dir w:val="rtl">
        <w:dir w:val="rtl">
          <w:del w:id="192" w:author="Transkribus" w:date="2019-12-11T14:30:00Z">
            <w:r w:rsidRPr="009B6BCA">
              <w:rPr>
                <w:rFonts w:ascii="Courier New" w:hAnsi="Courier New" w:cs="Courier New"/>
                <w:rtl/>
              </w:rPr>
              <w:delText xml:space="preserve">كلام فى الخلاء صدر لكتاب </w:delText>
            </w:r>
          </w:del>
          <w:ins w:id="193" w:author="Transkribus" w:date="2019-12-11T14:30:00Z">
            <w:r w:rsidR="00EE6742" w:rsidRPr="00EE6742">
              <w:rPr>
                <w:rFonts w:ascii="Courier New" w:hAnsi="Courier New" w:cs="Courier New"/>
                <w:rtl/>
              </w:rPr>
              <w:t xml:space="preserve">كتاب </w:t>
            </w:r>
          </w:ins>
          <w:r w:rsidR="00EE6742" w:rsidRPr="00EE6742">
            <w:rPr>
              <w:rFonts w:ascii="Courier New" w:hAnsi="Courier New" w:cs="Courier New"/>
              <w:rtl/>
            </w:rPr>
            <w:t xml:space="preserve">الخطابة </w:t>
          </w:r>
          <w:del w:id="1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CAF30B" w14:textId="0A6DCF9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شرح </w:t>
          </w:r>
          <w:del w:id="195" w:author="Transkribus" w:date="2019-12-11T14:30:00Z">
            <w:r w:rsidRPr="009B6BCA">
              <w:rPr>
                <w:rFonts w:ascii="Courier New" w:hAnsi="Courier New" w:cs="Courier New"/>
                <w:rtl/>
              </w:rPr>
              <w:delText>كتاب السماع الطبيعى لارسطوطاليس</w:delText>
            </w:r>
          </w:del>
          <w:ins w:id="196" w:author="Transkribus" w:date="2019-12-11T14:30:00Z">
            <w:r w:rsidR="00EE6742" w:rsidRPr="00EE6742">
              <w:rPr>
                <w:rFonts w:ascii="Courier New" w:hAnsi="Courier New" w:cs="Courier New"/>
                <w:rtl/>
              </w:rPr>
              <w:t>كمناب السمابج الطبسى الارسطوطاليس</w:t>
            </w:r>
          </w:ins>
          <w:r w:rsidR="00EE6742" w:rsidRPr="00EE6742">
            <w:rPr>
              <w:rFonts w:ascii="Courier New" w:hAnsi="Courier New" w:cs="Courier New"/>
              <w:rtl/>
            </w:rPr>
            <w:t xml:space="preserve"> على جه</w:t>
          </w:r>
          <w:del w:id="197" w:author="Transkribus" w:date="2019-12-11T14:30:00Z">
            <w:r w:rsidRPr="009B6BCA">
              <w:rPr>
                <w:rFonts w:ascii="Courier New" w:hAnsi="Courier New" w:cs="Courier New"/>
                <w:rtl/>
              </w:rPr>
              <w:delText>ة</w:delText>
            </w:r>
          </w:del>
          <w:ins w:id="198"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التعليق</w:t>
          </w:r>
          <w:del w:id="1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0" w:author="Transkribus" w:date="2019-12-11T14:30:00Z">
            <w:r w:rsidR="00EE6742" w:rsidRPr="00EE6742">
              <w:rPr>
                <w:rFonts w:ascii="Courier New" w:hAnsi="Courier New" w:cs="Courier New"/>
                <w:rtl/>
              </w:rPr>
              <w:t xml:space="preserve"> شر</w:t>
            </w:r>
            <w:r w:rsidR="00EE6742" w:rsidRPr="00EE6742">
              <w:rPr>
                <w:rFonts w:ascii="Courier New" w:hAnsi="Courier New" w:cs="Courier New"/>
                <w:rtl/>
              </w:rPr>
              <w:tab/>
              <w:t>٢</w:t>
            </w:r>
          </w:ins>
        </w:dir>
      </w:dir>
    </w:p>
    <w:p w14:paraId="690C2274" w14:textId="77777777" w:rsidR="009B6BCA" w:rsidRPr="009B6BCA" w:rsidRDefault="009B6BCA" w:rsidP="009B6BCA">
      <w:pPr>
        <w:pStyle w:val="NurText"/>
        <w:bidi/>
        <w:rPr>
          <w:del w:id="201" w:author="Transkribus" w:date="2019-12-11T14:30:00Z"/>
          <w:rFonts w:ascii="Courier New" w:hAnsi="Courier New" w:cs="Courier New"/>
        </w:rPr>
      </w:pPr>
      <w:dir w:val="rtl">
        <w:dir w:val="rtl">
          <w:del w:id="202" w:author="Transkribus" w:date="2019-12-11T14:30:00Z">
            <w:r w:rsidRPr="009B6BCA">
              <w:rPr>
                <w:rFonts w:ascii="Courier New" w:hAnsi="Courier New" w:cs="Courier New"/>
                <w:rtl/>
              </w:rPr>
              <w:delText xml:space="preserve">شرح </w:delText>
            </w:r>
          </w:del>
          <w:r w:rsidR="00EE6742" w:rsidRPr="00EE6742">
            <w:rPr>
              <w:rFonts w:ascii="Courier New" w:hAnsi="Courier New" w:cs="Courier New"/>
              <w:rtl/>
            </w:rPr>
            <w:t xml:space="preserve">كتاب السماء والعالم </w:t>
          </w:r>
          <w:del w:id="203" w:author="Transkribus" w:date="2019-12-11T14:30:00Z">
            <w:r w:rsidRPr="009B6BCA">
              <w:rPr>
                <w:rFonts w:ascii="Courier New" w:hAnsi="Courier New" w:cs="Courier New"/>
                <w:rtl/>
              </w:rPr>
              <w:delText>لارسطوطاليس</w:delText>
            </w:r>
          </w:del>
          <w:ins w:id="204" w:author="Transkribus" w:date="2019-12-11T14:30:00Z">
            <w:r w:rsidR="00EE6742" w:rsidRPr="00EE6742">
              <w:rPr>
                <w:rFonts w:ascii="Courier New" w:hAnsi="Courier New" w:cs="Courier New"/>
                <w:rtl/>
              </w:rPr>
              <w:t>لارسسطوط اليس</w:t>
            </w:r>
          </w:ins>
          <w:r w:rsidR="00EE6742" w:rsidRPr="00EE6742">
            <w:rPr>
              <w:rFonts w:ascii="Courier New" w:hAnsi="Courier New" w:cs="Courier New"/>
              <w:rtl/>
            </w:rPr>
            <w:t xml:space="preserve"> على جه</w:t>
          </w:r>
          <w:del w:id="205" w:author="Transkribus" w:date="2019-12-11T14:30:00Z">
            <w:r w:rsidRPr="009B6BCA">
              <w:rPr>
                <w:rFonts w:ascii="Courier New" w:hAnsi="Courier New" w:cs="Courier New"/>
                <w:rtl/>
              </w:rPr>
              <w:delText>ة</w:delText>
            </w:r>
          </w:del>
          <w:ins w:id="206"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التعليق</w:t>
          </w:r>
          <w:del w:id="2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DAA3B1" w14:textId="43116782" w:rsidR="00EE6742" w:rsidRPr="00EE6742" w:rsidRDefault="009B6BCA" w:rsidP="00EE6742">
      <w:pPr>
        <w:pStyle w:val="NurText"/>
        <w:bidi/>
        <w:rPr>
          <w:rFonts w:ascii="Courier New" w:hAnsi="Courier New" w:cs="Courier New"/>
        </w:rPr>
      </w:pPr>
      <w:dir w:val="rtl">
        <w:dir w:val="rtl">
          <w:del w:id="208" w:author="Transkribus" w:date="2019-12-11T14:30:00Z">
            <w:r w:rsidRPr="009B6BCA">
              <w:rPr>
                <w:rFonts w:ascii="Courier New" w:hAnsi="Courier New" w:cs="Courier New"/>
                <w:rtl/>
              </w:rPr>
              <w:delText>شرح</w:delText>
            </w:r>
          </w:del>
          <w:ins w:id="209" w:author="Transkribus" w:date="2019-12-11T14:30:00Z">
            <w:r w:rsidR="00EE6742" w:rsidRPr="00EE6742">
              <w:rPr>
                <w:rFonts w:ascii="Courier New" w:hAnsi="Courier New" w:cs="Courier New"/>
                <w:rtl/>
              </w:rPr>
              <w:t xml:space="preserve"> رج</w:t>
            </w:r>
          </w:ins>
          <w:r w:rsidR="00EE6742" w:rsidRPr="00EE6742">
            <w:rPr>
              <w:rFonts w:ascii="Courier New" w:hAnsi="Courier New" w:cs="Courier New"/>
              <w:rtl/>
            </w:rPr>
            <w:t xml:space="preserve"> كتاب الاثار </w:t>
          </w:r>
          <w:del w:id="210"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1" w:author="Transkribus" w:date="2019-12-11T14:30:00Z">
            <w:r w:rsidR="00EE6742" w:rsidRPr="00EE6742">
              <w:rPr>
                <w:rFonts w:ascii="Courier New" w:hAnsi="Courier New" w:cs="Courier New"/>
                <w:rtl/>
              </w:rPr>
              <w:t>العلوبة</w:t>
            </w:r>
          </w:ins>
        </w:dir>
      </w:dir>
    </w:p>
    <w:p w14:paraId="0DBCABD7" w14:textId="77777777" w:rsidR="009B6BCA" w:rsidRPr="009B6BCA" w:rsidRDefault="009B6BCA" w:rsidP="009B6BCA">
      <w:pPr>
        <w:pStyle w:val="NurText"/>
        <w:bidi/>
        <w:rPr>
          <w:del w:id="212" w:author="Transkribus" w:date="2019-12-11T14:30:00Z"/>
          <w:rFonts w:ascii="Courier New" w:hAnsi="Courier New" w:cs="Courier New"/>
        </w:rPr>
      </w:pPr>
      <w:dir w:val="rtl">
        <w:dir w:val="rtl">
          <w:del w:id="213" w:author="Transkribus" w:date="2019-12-11T14:30:00Z">
            <w:r w:rsidRPr="009B6BCA">
              <w:rPr>
                <w:rFonts w:ascii="Courier New" w:hAnsi="Courier New" w:cs="Courier New"/>
                <w:rtl/>
              </w:rPr>
              <w:delText>علوية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3F38BE" w14:textId="77777777" w:rsidR="009B6BCA" w:rsidRPr="009B6BCA" w:rsidRDefault="009B6BCA" w:rsidP="009B6BCA">
      <w:pPr>
        <w:pStyle w:val="NurText"/>
        <w:bidi/>
        <w:rPr>
          <w:del w:id="214" w:author="Transkribus" w:date="2019-12-11T14:30:00Z"/>
          <w:rFonts w:ascii="Courier New" w:hAnsi="Courier New" w:cs="Courier New"/>
        </w:rPr>
      </w:pPr>
      <w:dir w:val="rtl">
        <w:dir w:val="rtl">
          <w:del w:id="215" w:author="Transkribus" w:date="2019-12-11T14:30:00Z">
            <w:r w:rsidRPr="009B6BCA">
              <w:rPr>
                <w:rFonts w:ascii="Courier New" w:hAnsi="Courier New" w:cs="Courier New"/>
                <w:rtl/>
              </w:rPr>
              <w:delText>لارسطوطاليس</w:delText>
            </w:r>
          </w:del>
          <w:ins w:id="216" w:author="Transkribus" w:date="2019-12-11T14:30:00Z">
            <w:r w:rsidR="00EE6742" w:rsidRPr="00EE6742">
              <w:rPr>
                <w:rFonts w:ascii="Courier New" w:hAnsi="Courier New" w:cs="Courier New"/>
                <w:rtl/>
              </w:rPr>
              <w:t>الارسطوطاليس</w:t>
            </w:r>
          </w:ins>
          <w:r w:rsidR="00EE6742" w:rsidRPr="00EE6742">
            <w:rPr>
              <w:rFonts w:ascii="Courier New" w:hAnsi="Courier New" w:cs="Courier New"/>
              <w:rtl/>
            </w:rPr>
            <w:t xml:space="preserve"> على جهة التعليق </w:t>
          </w:r>
          <w:del w:id="2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C6AE11" w14:textId="32D9B00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شرح </w:t>
          </w:r>
          <w:del w:id="218" w:author="Transkribus" w:date="2019-12-11T14:30:00Z">
            <w:r w:rsidRPr="009B6BCA">
              <w:rPr>
                <w:rFonts w:ascii="Courier New" w:hAnsi="Courier New" w:cs="Courier New"/>
                <w:rtl/>
              </w:rPr>
              <w:delText>مقالة الاسكندر</w:delText>
            </w:r>
          </w:del>
          <w:ins w:id="219" w:author="Transkribus" w:date="2019-12-11T14:30:00Z">
            <w:r w:rsidR="00EE6742" w:rsidRPr="00EE6742">
              <w:rPr>
                <w:rFonts w:ascii="Courier New" w:hAnsi="Courier New" w:cs="Courier New"/>
                <w:rtl/>
              </w:rPr>
              <w:t>مةالة الاسكتدر</w:t>
            </w:r>
          </w:ins>
          <w:r w:rsidR="00EE6742" w:rsidRPr="00EE6742">
            <w:rPr>
              <w:rFonts w:ascii="Courier New" w:hAnsi="Courier New" w:cs="Courier New"/>
              <w:rtl/>
            </w:rPr>
            <w:t xml:space="preserve"> الافروديسى فى الن</w:t>
          </w:r>
          <w:del w:id="220" w:author="Transkribus" w:date="2019-12-11T14:30:00Z">
            <w:r w:rsidRPr="009B6BCA">
              <w:rPr>
                <w:rFonts w:ascii="Courier New" w:hAnsi="Courier New" w:cs="Courier New"/>
                <w:rtl/>
              </w:rPr>
              <w:delText>ف</w:delText>
            </w:r>
          </w:del>
          <w:ins w:id="221" w:author="Transkribus" w:date="2019-12-11T14:30:00Z">
            <w:r w:rsidR="00EE6742" w:rsidRPr="00EE6742">
              <w:rPr>
                <w:rFonts w:ascii="Courier New" w:hAnsi="Courier New" w:cs="Courier New"/>
                <w:rtl/>
              </w:rPr>
              <w:t>ن</w:t>
            </w:r>
          </w:ins>
          <w:r w:rsidR="00EE6742" w:rsidRPr="00EE6742">
            <w:rPr>
              <w:rFonts w:ascii="Courier New" w:hAnsi="Courier New" w:cs="Courier New"/>
              <w:rtl/>
            </w:rPr>
            <w:t>س على جهة</w:t>
          </w:r>
        </w:dir>
      </w:dir>
    </w:p>
    <w:p w14:paraId="6441F033" w14:textId="77777777" w:rsidR="009B6BCA" w:rsidRPr="009B6BCA" w:rsidRDefault="00EE6742" w:rsidP="009B6BCA">
      <w:pPr>
        <w:pStyle w:val="NurText"/>
        <w:bidi/>
        <w:rPr>
          <w:del w:id="222" w:author="Transkribus" w:date="2019-12-11T14:30:00Z"/>
          <w:rFonts w:ascii="Courier New" w:hAnsi="Courier New" w:cs="Courier New"/>
        </w:rPr>
      </w:pPr>
      <w:r w:rsidRPr="00EE6742">
        <w:rPr>
          <w:rFonts w:ascii="Courier New" w:hAnsi="Courier New" w:cs="Courier New"/>
          <w:rtl/>
        </w:rPr>
        <w:t>التعليق</w:t>
      </w:r>
      <w:del w:id="2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BC89B3" w14:textId="77777777" w:rsidR="009B6BCA" w:rsidRPr="009B6BCA" w:rsidRDefault="009B6BCA" w:rsidP="009B6BCA">
      <w:pPr>
        <w:pStyle w:val="NurText"/>
        <w:bidi/>
        <w:rPr>
          <w:del w:id="224" w:author="Transkribus" w:date="2019-12-11T14:30:00Z"/>
          <w:rFonts w:ascii="Courier New" w:hAnsi="Courier New" w:cs="Courier New"/>
        </w:rPr>
      </w:pPr>
      <w:dir w:val="rtl">
        <w:dir w:val="rtl">
          <w:del w:id="225" w:author="Transkribus" w:date="2019-12-11T14:30:00Z">
            <w:r w:rsidRPr="009B6BCA">
              <w:rPr>
                <w:rFonts w:ascii="Courier New" w:hAnsi="Courier New" w:cs="Courier New"/>
                <w:rtl/>
              </w:rPr>
              <w:delText xml:space="preserve">شرح صدر كتاب </w:delText>
            </w:r>
          </w:del>
          <w:ins w:id="226" w:author="Transkribus" w:date="2019-12-11T14:30:00Z">
            <w:r w:rsidR="00EE6742" w:rsidRPr="00EE6742">
              <w:rPr>
                <w:rFonts w:ascii="Courier New" w:hAnsi="Courier New" w:cs="Courier New"/>
                <w:rtl/>
              </w:rPr>
              <w:t xml:space="preserve"> -رج صدركتاب </w:t>
            </w:r>
          </w:ins>
          <w:r w:rsidR="00EE6742" w:rsidRPr="00EE6742">
            <w:rPr>
              <w:rFonts w:ascii="Courier New" w:hAnsi="Courier New" w:cs="Courier New"/>
              <w:rtl/>
            </w:rPr>
            <w:t xml:space="preserve">الاخلاق </w:t>
          </w:r>
          <w:ins w:id="227"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لارسطوطاليس </w:t>
          </w:r>
          <w:del w:id="2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10AA41" w14:textId="024E552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فى النواميس</w:t>
          </w:r>
          <w:del w:id="2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0" w:author="Transkribus" w:date="2019-12-11T14:30:00Z">
            <w:r w:rsidR="00EE6742" w:rsidRPr="00EE6742">
              <w:rPr>
                <w:rFonts w:ascii="Courier New" w:hAnsi="Courier New" w:cs="Courier New"/>
                <w:rtl/>
              </w:rPr>
              <w:t xml:space="preserve"> كناب احصاء</w:t>
            </w:r>
          </w:ins>
        </w:dir>
      </w:dir>
    </w:p>
    <w:p w14:paraId="4471BD53" w14:textId="77777777" w:rsidR="009B6BCA" w:rsidRPr="009B6BCA" w:rsidRDefault="009B6BCA" w:rsidP="009B6BCA">
      <w:pPr>
        <w:pStyle w:val="NurText"/>
        <w:bidi/>
        <w:rPr>
          <w:del w:id="231" w:author="Transkribus" w:date="2019-12-11T14:30:00Z"/>
          <w:rFonts w:ascii="Courier New" w:hAnsi="Courier New" w:cs="Courier New"/>
        </w:rPr>
      </w:pPr>
      <w:dir w:val="rtl">
        <w:dir w:val="rtl">
          <w:ins w:id="232" w:author="Transkribus" w:date="2019-12-11T14:30:00Z">
            <w:r w:rsidR="00EE6742" w:rsidRPr="00EE6742">
              <w:rPr>
                <w:rFonts w:ascii="Courier New" w:hAnsi="Courier New" w:cs="Courier New"/>
                <w:rtl/>
              </w:rPr>
              <w:t xml:space="preserve">اعلوم وير ببها </w:t>
            </w:r>
          </w:ins>
          <w:r w:rsidR="00EE6742" w:rsidRPr="00EE6742">
            <w:rPr>
              <w:rFonts w:ascii="Courier New" w:hAnsi="Courier New" w:cs="Courier New"/>
              <w:rtl/>
            </w:rPr>
            <w:t xml:space="preserve">كتاب </w:t>
          </w:r>
          <w:del w:id="233" w:author="Transkribus" w:date="2019-12-11T14:30:00Z">
            <w:r w:rsidRPr="009B6BCA">
              <w:rPr>
                <w:rFonts w:ascii="Courier New" w:hAnsi="Courier New" w:cs="Courier New"/>
                <w:rtl/>
              </w:rPr>
              <w:delText>احصاء العلوم وترتيبها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C603E8E" w14:textId="149C7A81" w:rsidR="00EE6742" w:rsidRPr="00EE6742" w:rsidRDefault="009B6BCA" w:rsidP="00EE6742">
      <w:pPr>
        <w:pStyle w:val="NurText"/>
        <w:bidi/>
        <w:rPr>
          <w:rFonts w:ascii="Courier New" w:hAnsi="Courier New" w:cs="Courier New"/>
        </w:rPr>
      </w:pPr>
      <w:dir w:val="rtl">
        <w:dir w:val="rtl">
          <w:del w:id="234" w:author="Transkribus" w:date="2019-12-11T14:30:00Z">
            <w:r w:rsidRPr="009B6BCA">
              <w:rPr>
                <w:rFonts w:ascii="Courier New" w:hAnsi="Courier New" w:cs="Courier New"/>
                <w:rtl/>
              </w:rPr>
              <w:delText>كتاب الفلسفتين لفلاطن</w:delText>
            </w:r>
          </w:del>
          <w:ins w:id="235" w:author="Transkribus" w:date="2019-12-11T14:30:00Z">
            <w:r w:rsidR="00EE6742" w:rsidRPr="00EE6742">
              <w:rPr>
                <w:rFonts w:ascii="Courier New" w:hAnsi="Courier New" w:cs="Courier New"/>
                <w:rtl/>
              </w:rPr>
              <w:t>القلسفتبن لقلاطن</w:t>
            </w:r>
          </w:ins>
          <w:r w:rsidR="00EE6742" w:rsidRPr="00EE6742">
            <w:rPr>
              <w:rFonts w:ascii="Courier New" w:hAnsi="Courier New" w:cs="Courier New"/>
              <w:rtl/>
            </w:rPr>
            <w:t xml:space="preserve"> وارسطوطاليس م</w:t>
          </w:r>
          <w:del w:id="236" w:author="Transkribus" w:date="2019-12-11T14:30:00Z">
            <w:r w:rsidRPr="009B6BCA">
              <w:rPr>
                <w:rFonts w:ascii="Courier New" w:hAnsi="Courier New" w:cs="Courier New"/>
                <w:rtl/>
              </w:rPr>
              <w:delText>خ</w:delText>
            </w:r>
          </w:del>
          <w:ins w:id="237" w:author="Transkribus" w:date="2019-12-11T14:30:00Z">
            <w:r w:rsidR="00EE6742" w:rsidRPr="00EE6742">
              <w:rPr>
                <w:rFonts w:ascii="Courier New" w:hAnsi="Courier New" w:cs="Courier New"/>
                <w:rtl/>
              </w:rPr>
              <w:t>ج</w:t>
            </w:r>
          </w:ins>
          <w:r w:rsidR="00EE6742" w:rsidRPr="00EE6742">
            <w:rPr>
              <w:rFonts w:ascii="Courier New" w:hAnsi="Courier New" w:cs="Courier New"/>
              <w:rtl/>
            </w:rPr>
            <w:t>روم الاخر</w:t>
          </w:r>
          <w:del w:id="2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9" w:author="Transkribus" w:date="2019-12-11T14:30:00Z">
            <w:r w:rsidR="00EE6742" w:rsidRPr="00EE6742">
              <w:rPr>
                <w:rFonts w:ascii="Courier New" w:hAnsi="Courier New" w:cs="Courier New"/>
                <w:rtl/>
              </w:rPr>
              <w:t xml:space="preserve"> كتاب المدبية</w:t>
            </w:r>
          </w:ins>
        </w:dir>
      </w:dir>
    </w:p>
    <w:p w14:paraId="534C973D" w14:textId="44F789F7" w:rsidR="00EE6742" w:rsidRPr="00EE6742" w:rsidRDefault="009B6BCA" w:rsidP="00EE6742">
      <w:pPr>
        <w:pStyle w:val="NurText"/>
        <w:bidi/>
        <w:rPr>
          <w:ins w:id="240" w:author="Transkribus" w:date="2019-12-11T14:30:00Z"/>
          <w:rFonts w:ascii="Courier New" w:hAnsi="Courier New" w:cs="Courier New"/>
        </w:rPr>
      </w:pPr>
      <w:dir w:val="rtl">
        <w:dir w:val="rtl">
          <w:del w:id="241" w:author="Transkribus" w:date="2019-12-11T14:30:00Z">
            <w:r w:rsidRPr="009B6BCA">
              <w:rPr>
                <w:rFonts w:ascii="Courier New" w:hAnsi="Courier New" w:cs="Courier New"/>
                <w:rtl/>
              </w:rPr>
              <w:delText>كتاب المدينة الفاضلة والمدينة</w:delText>
            </w:r>
          </w:del>
          <w:ins w:id="242" w:author="Transkribus" w:date="2019-12-11T14:30:00Z">
            <w:r w:rsidR="00EE6742" w:rsidRPr="00EE6742">
              <w:rPr>
                <w:rFonts w:ascii="Courier New" w:hAnsi="Courier New" w:cs="Courier New"/>
                <w:rtl/>
              </w:rPr>
              <w:t>القاضلة والمدبة</w:t>
            </w:r>
          </w:ins>
          <w:r w:rsidR="00EE6742" w:rsidRPr="00EE6742">
            <w:rPr>
              <w:rFonts w:ascii="Courier New" w:hAnsi="Courier New" w:cs="Courier New"/>
              <w:rtl/>
            </w:rPr>
            <w:t xml:space="preserve"> الجاهلة </w:t>
          </w:r>
          <w:del w:id="243" w:author="Transkribus" w:date="2019-12-11T14:30:00Z">
            <w:r w:rsidRPr="009B6BCA">
              <w:rPr>
                <w:rFonts w:ascii="Courier New" w:hAnsi="Courier New" w:cs="Courier New"/>
                <w:rtl/>
              </w:rPr>
              <w:delText>والمدينة الفاسقة والمدينة</w:delText>
            </w:r>
          </w:del>
          <w:ins w:id="244" w:author="Transkribus" w:date="2019-12-11T14:30:00Z">
            <w:r w:rsidR="00EE6742" w:rsidRPr="00EE6742">
              <w:rPr>
                <w:rFonts w:ascii="Courier New" w:hAnsi="Courier New" w:cs="Courier New"/>
                <w:rtl/>
              </w:rPr>
              <w:t>والمذية القاسعة والمدبثة</w:t>
            </w:r>
          </w:ins>
          <w:r w:rsidR="00EE6742" w:rsidRPr="00EE6742">
            <w:rPr>
              <w:rFonts w:ascii="Courier New" w:hAnsi="Courier New" w:cs="Courier New"/>
              <w:rtl/>
            </w:rPr>
            <w:t xml:space="preserve"> المبدلة </w:t>
          </w:r>
          <w:del w:id="245" w:author="Transkribus" w:date="2019-12-11T14:30:00Z">
            <w:r w:rsidRPr="009B6BCA">
              <w:rPr>
                <w:rFonts w:ascii="Courier New" w:hAnsi="Courier New" w:cs="Courier New"/>
                <w:rtl/>
              </w:rPr>
              <w:delText xml:space="preserve">والمدينة الضالة ابتدا بتاليف هذا الكتاب ببغداد وحمله </w:delText>
            </w:r>
          </w:del>
          <w:ins w:id="246" w:author="Transkribus" w:date="2019-12-11T14:30:00Z">
            <w:r w:rsidR="00EE6742" w:rsidRPr="00EE6742">
              <w:rPr>
                <w:rFonts w:ascii="Courier New" w:hAnsi="Courier New" w:cs="Courier New"/>
                <w:rtl/>
              </w:rPr>
              <w:t>والمدبثة الشالة ابتدأمة اليف</w:t>
            </w:r>
          </w:ins>
        </w:dir>
      </w:dir>
    </w:p>
    <w:p w14:paraId="3C52EE34" w14:textId="7EEF9F55" w:rsidR="00EE6742" w:rsidRPr="00EE6742" w:rsidRDefault="00EE6742" w:rsidP="00EE6742">
      <w:pPr>
        <w:pStyle w:val="NurText"/>
        <w:bidi/>
        <w:rPr>
          <w:ins w:id="247" w:author="Transkribus" w:date="2019-12-11T14:30:00Z"/>
          <w:rFonts w:ascii="Courier New" w:hAnsi="Courier New" w:cs="Courier New"/>
        </w:rPr>
      </w:pPr>
      <w:ins w:id="248" w:author="Transkribus" w:date="2019-12-11T14:30:00Z">
        <w:r w:rsidRPr="00EE6742">
          <w:rPr>
            <w:rFonts w:ascii="Courier New" w:hAnsi="Courier New" w:cs="Courier New"/>
            <w:rtl/>
          </w:rPr>
          <w:t xml:space="preserve">هذا الكتا سمفداد وحملة </w:t>
        </w:r>
      </w:ins>
      <w:r w:rsidRPr="00EE6742">
        <w:rPr>
          <w:rFonts w:ascii="Courier New" w:hAnsi="Courier New" w:cs="Courier New"/>
          <w:rtl/>
        </w:rPr>
        <w:t xml:space="preserve">الى الشام فى </w:t>
      </w:r>
      <w:del w:id="249" w:author="Transkribus" w:date="2019-12-11T14:30:00Z">
        <w:r w:rsidR="009B6BCA" w:rsidRPr="009B6BCA">
          <w:rPr>
            <w:rFonts w:ascii="Courier New" w:hAnsi="Courier New" w:cs="Courier New"/>
            <w:rtl/>
          </w:rPr>
          <w:delText xml:space="preserve">اخر </w:delText>
        </w:r>
      </w:del>
      <w:ins w:id="250" w:author="Transkribus" w:date="2019-12-11T14:30:00Z">
        <w:r w:rsidRPr="00EE6742">
          <w:rPr>
            <w:rFonts w:ascii="Courier New" w:hAnsi="Courier New" w:cs="Courier New"/>
            <w:rtl/>
          </w:rPr>
          <w:t xml:space="preserve">أخرستة ثلانين وقلتماثة وتممهيد مشق فى </w:t>
        </w:r>
      </w:ins>
      <w:r w:rsidRPr="00EE6742">
        <w:rPr>
          <w:rFonts w:ascii="Courier New" w:hAnsi="Courier New" w:cs="Courier New"/>
          <w:rtl/>
        </w:rPr>
        <w:t xml:space="preserve">سنة </w:t>
      </w:r>
      <w:del w:id="251" w:author="Transkribus" w:date="2019-12-11T14:30:00Z">
        <w:r w:rsidR="009B6BCA" w:rsidRPr="009B6BCA">
          <w:rPr>
            <w:rFonts w:ascii="Courier New" w:hAnsi="Courier New" w:cs="Courier New"/>
            <w:rtl/>
          </w:rPr>
          <w:delText>ثلاثين وثلاثمائة وتممه بدمشق فى سنة احدى وثلاثين وثلاثمائة وحرره</w:delText>
        </w:r>
      </w:del>
      <w:ins w:id="252" w:author="Transkribus" w:date="2019-12-11T14:30:00Z">
        <w:r w:rsidRPr="00EE6742">
          <w:rPr>
            <w:rFonts w:ascii="Courier New" w:hAnsi="Courier New" w:cs="Courier New"/>
            <w:rtl/>
          </w:rPr>
          <w:t>أحدى</w:t>
        </w:r>
      </w:ins>
    </w:p>
    <w:p w14:paraId="54892212" w14:textId="77777777" w:rsidR="00EE6742" w:rsidRPr="00EE6742" w:rsidRDefault="00EE6742" w:rsidP="00EE6742">
      <w:pPr>
        <w:pStyle w:val="NurText"/>
        <w:bidi/>
        <w:rPr>
          <w:ins w:id="253" w:author="Transkribus" w:date="2019-12-11T14:30:00Z"/>
          <w:rFonts w:ascii="Courier New" w:hAnsi="Courier New" w:cs="Courier New"/>
        </w:rPr>
      </w:pPr>
      <w:ins w:id="254" w:author="Transkribus" w:date="2019-12-11T14:30:00Z">
        <w:r w:rsidRPr="00EE6742">
          <w:rPr>
            <w:rFonts w:ascii="Courier New" w:hAnsi="Courier New" w:cs="Courier New"/>
            <w:rtl/>
          </w:rPr>
          <w:t xml:space="preserve"> ابريس</w:t>
        </w:r>
      </w:ins>
    </w:p>
    <w:p w14:paraId="2BECFCEF" w14:textId="77777777" w:rsidR="00EE6742" w:rsidRPr="00EE6742" w:rsidRDefault="00EE6742" w:rsidP="00EE6742">
      <w:pPr>
        <w:pStyle w:val="NurText"/>
        <w:bidi/>
        <w:rPr>
          <w:ins w:id="255" w:author="Transkribus" w:date="2019-12-11T14:30:00Z"/>
          <w:rFonts w:ascii="Courier New" w:hAnsi="Courier New" w:cs="Courier New"/>
        </w:rPr>
      </w:pPr>
      <w:ins w:id="256" w:author="Transkribus" w:date="2019-12-11T14:30:00Z">
        <w:r w:rsidRPr="00EE6742">
          <w:rPr>
            <w:rFonts w:ascii="Courier New" w:hAnsi="Courier New" w:cs="Courier New"/>
            <w:rtl/>
          </w:rPr>
          <w:t>١٣٩</w:t>
        </w:r>
      </w:ins>
    </w:p>
    <w:p w14:paraId="75DF5B53" w14:textId="77777777" w:rsidR="009B6BCA" w:rsidRPr="009B6BCA" w:rsidRDefault="00EE6742" w:rsidP="009B6BCA">
      <w:pPr>
        <w:pStyle w:val="NurText"/>
        <w:bidi/>
        <w:rPr>
          <w:del w:id="257" w:author="Transkribus" w:date="2019-12-11T14:30:00Z"/>
          <w:rFonts w:ascii="Courier New" w:hAnsi="Courier New" w:cs="Courier New"/>
        </w:rPr>
      </w:pPr>
      <w:ins w:id="258" w:author="Transkribus" w:date="2019-12-11T14:30:00Z">
        <w:r w:rsidRPr="00EE6742">
          <w:rPr>
            <w:rFonts w:ascii="Courier New" w:hAnsi="Courier New" w:cs="Courier New"/>
            <w:rtl/>
          </w:rPr>
          <w:t>اوقلانين وتلتهاتة وجرره</w:t>
        </w:r>
      </w:ins>
      <w:r w:rsidRPr="00EE6742">
        <w:rPr>
          <w:rFonts w:ascii="Courier New" w:hAnsi="Courier New" w:cs="Courier New"/>
          <w:rtl/>
        </w:rPr>
        <w:t xml:space="preserve"> ثم نظر فى </w:t>
      </w:r>
      <w:del w:id="259" w:author="Transkribus" w:date="2019-12-11T14:30:00Z">
        <w:r w:rsidR="009B6BCA" w:rsidRPr="009B6BCA">
          <w:rPr>
            <w:rFonts w:ascii="Courier New" w:hAnsi="Courier New" w:cs="Courier New"/>
            <w:rtl/>
          </w:rPr>
          <w:delText>النسخة بعد التحرير فاثبت</w:delText>
        </w:r>
      </w:del>
      <w:ins w:id="260" w:author="Transkribus" w:date="2019-12-11T14:30:00Z">
        <w:r w:rsidRPr="00EE6742">
          <w:rPr>
            <w:rFonts w:ascii="Courier New" w:hAnsi="Courier New" w:cs="Courier New"/>
            <w:rtl/>
          </w:rPr>
          <w:t>النسجه وهد النجرر فاتبب</w:t>
        </w:r>
      </w:ins>
      <w:r w:rsidRPr="00EE6742">
        <w:rPr>
          <w:rFonts w:ascii="Courier New" w:hAnsi="Courier New" w:cs="Courier New"/>
          <w:rtl/>
        </w:rPr>
        <w:t xml:space="preserve"> فيها الابواب </w:t>
      </w:r>
      <w:del w:id="2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DB021FC" w14:textId="11B67589" w:rsidR="00EE6742" w:rsidRPr="00EE6742" w:rsidRDefault="009B6BCA" w:rsidP="00EE6742">
      <w:pPr>
        <w:pStyle w:val="NurText"/>
        <w:bidi/>
        <w:rPr>
          <w:ins w:id="262" w:author="Transkribus" w:date="2019-12-11T14:30:00Z"/>
          <w:rFonts w:ascii="Courier New" w:hAnsi="Courier New" w:cs="Courier New"/>
        </w:rPr>
      </w:pPr>
      <w:dir w:val="rtl">
        <w:dir w:val="rtl">
          <w:r w:rsidR="00EE6742" w:rsidRPr="00EE6742">
            <w:rPr>
              <w:rFonts w:ascii="Courier New" w:hAnsi="Courier New" w:cs="Courier New"/>
              <w:rtl/>
            </w:rPr>
            <w:t xml:space="preserve">ثم </w:t>
          </w:r>
          <w:del w:id="263" w:author="Transkribus" w:date="2019-12-11T14:30:00Z">
            <w:r w:rsidRPr="009B6BCA">
              <w:rPr>
                <w:rFonts w:ascii="Courier New" w:hAnsi="Courier New" w:cs="Courier New"/>
                <w:rtl/>
              </w:rPr>
              <w:delText xml:space="preserve">ساله بعض </w:delText>
            </w:r>
          </w:del>
          <w:ins w:id="264" w:author="Transkribus" w:date="2019-12-11T14:30:00Z">
            <w:r w:rsidR="00EE6742" w:rsidRPr="00EE6742">
              <w:rPr>
                <w:rFonts w:ascii="Courier New" w:hAnsi="Courier New" w:cs="Courier New"/>
                <w:rtl/>
              </w:rPr>
              <w:t>سالديعس</w:t>
            </w:r>
          </w:ins>
        </w:dir>
      </w:dir>
    </w:p>
    <w:p w14:paraId="29148D20" w14:textId="2DD021A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الناس </w:t>
      </w:r>
      <w:del w:id="265" w:author="Transkribus" w:date="2019-12-11T14:30:00Z">
        <w:r w:rsidR="009B6BCA" w:rsidRPr="009B6BCA">
          <w:rPr>
            <w:rFonts w:ascii="Courier New" w:hAnsi="Courier New" w:cs="Courier New"/>
            <w:rtl/>
          </w:rPr>
          <w:delText>ان يجعل له فصولا تدل</w:delText>
        </w:r>
      </w:del>
      <w:ins w:id="266" w:author="Transkribus" w:date="2019-12-11T14:30:00Z">
        <w:r w:rsidRPr="00EE6742">
          <w:rPr>
            <w:rFonts w:ascii="Courier New" w:hAnsi="Courier New" w:cs="Courier New"/>
            <w:rtl/>
          </w:rPr>
          <w:t>ابن جعلله نصولادل</w:t>
        </w:r>
      </w:ins>
      <w:r w:rsidRPr="00EE6742">
        <w:rPr>
          <w:rFonts w:ascii="Courier New" w:hAnsi="Courier New" w:cs="Courier New"/>
          <w:rtl/>
        </w:rPr>
        <w:t xml:space="preserve"> على </w:t>
      </w:r>
      <w:del w:id="267" w:author="Transkribus" w:date="2019-12-11T14:30:00Z">
        <w:r w:rsidR="009B6BCA" w:rsidRPr="009B6BCA">
          <w:rPr>
            <w:rFonts w:ascii="Courier New" w:hAnsi="Courier New" w:cs="Courier New"/>
            <w:rtl/>
          </w:rPr>
          <w:delText>قسمة معانيه</w:delText>
        </w:r>
      </w:del>
      <w:ins w:id="268" w:author="Transkribus" w:date="2019-12-11T14:30:00Z">
        <w:r w:rsidRPr="00EE6742">
          <w:rPr>
            <w:rFonts w:ascii="Courier New" w:hAnsi="Courier New" w:cs="Courier New"/>
            <w:rtl/>
          </w:rPr>
          <w:t>نسمة معاببة</w:t>
        </w:r>
      </w:ins>
      <w:r w:rsidRPr="00EE6742">
        <w:rPr>
          <w:rFonts w:ascii="Courier New" w:hAnsi="Courier New" w:cs="Courier New"/>
          <w:rtl/>
        </w:rPr>
        <w:t xml:space="preserve"> فعمل </w:t>
      </w:r>
      <w:del w:id="269" w:author="Transkribus" w:date="2019-12-11T14:30:00Z">
        <w:r w:rsidR="009B6BCA" w:rsidRPr="009B6BCA">
          <w:rPr>
            <w:rFonts w:ascii="Courier New" w:hAnsi="Courier New" w:cs="Courier New"/>
            <w:rtl/>
          </w:rPr>
          <w:delText>الفصول بمصر فى سنة سبغ وثلاثين</w:delText>
        </w:r>
      </w:del>
      <w:ins w:id="270" w:author="Transkribus" w:date="2019-12-11T14:30:00Z">
        <w:r w:rsidRPr="00EE6742">
          <w:rPr>
            <w:rFonts w:ascii="Courier New" w:hAnsi="Courier New" w:cs="Courier New"/>
            <w:rtl/>
          </w:rPr>
          <w:t>النصول مصرفى سنةسيع وثلانبن</w:t>
        </w:r>
      </w:ins>
      <w:r w:rsidRPr="00EE6742">
        <w:rPr>
          <w:rFonts w:ascii="Courier New" w:hAnsi="Courier New" w:cs="Courier New"/>
          <w:rtl/>
        </w:rPr>
        <w:t xml:space="preserve"> وهى</w:t>
      </w:r>
      <w:del w:id="271" w:author="Transkribus" w:date="2019-12-11T14:30:00Z">
        <w:r w:rsidR="009B6BCA" w:rsidRPr="009B6BCA">
          <w:rPr>
            <w:rFonts w:ascii="Courier New" w:hAnsi="Courier New" w:cs="Courier New"/>
            <w:rtl/>
          </w:rPr>
          <w:delText xml:space="preserve"> ستة فصول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27D3090" w14:textId="77777777" w:rsidR="009B6BCA" w:rsidRPr="009B6BCA" w:rsidRDefault="009B6BCA" w:rsidP="009B6BCA">
      <w:pPr>
        <w:pStyle w:val="NurText"/>
        <w:bidi/>
        <w:rPr>
          <w:del w:id="272" w:author="Transkribus" w:date="2019-12-11T14:30:00Z"/>
          <w:rFonts w:ascii="Courier New" w:hAnsi="Courier New" w:cs="Courier New"/>
        </w:rPr>
      </w:pPr>
      <w:dir w:val="rtl">
        <w:dir w:val="rtl">
          <w:del w:id="273" w:author="Transkribus" w:date="2019-12-11T14:30:00Z">
            <w:r w:rsidRPr="009B6BCA">
              <w:rPr>
                <w:rFonts w:ascii="Courier New" w:hAnsi="Courier New" w:cs="Courier New"/>
                <w:rtl/>
              </w:rPr>
              <w:delText>كتاب مبادئ اراء المدينة</w:delText>
            </w:r>
          </w:del>
          <w:ins w:id="274" w:author="Transkribus" w:date="2019-12-11T14:30:00Z">
            <w:r w:rsidR="00EE6742" w:rsidRPr="00EE6742">
              <w:rPr>
                <w:rFonts w:ascii="Courier New" w:hAnsi="Courier New" w:cs="Courier New"/>
                <w:rtl/>
              </w:rPr>
              <w:t>استة نصول مكتاب مبادى أراء المدبثة</w:t>
            </w:r>
          </w:ins>
          <w:r w:rsidR="00EE6742" w:rsidRPr="00EE6742">
            <w:rPr>
              <w:rFonts w:ascii="Courier New" w:hAnsi="Courier New" w:cs="Courier New"/>
              <w:rtl/>
            </w:rPr>
            <w:t xml:space="preserve"> الفاضلة</w:t>
          </w:r>
          <w:del w:id="2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76D088" w14:textId="24FF2032" w:rsidR="00EE6742" w:rsidRPr="00EE6742" w:rsidRDefault="009B6BCA" w:rsidP="00EE6742">
      <w:pPr>
        <w:pStyle w:val="NurText"/>
        <w:bidi/>
        <w:rPr>
          <w:rFonts w:ascii="Courier New" w:hAnsi="Courier New" w:cs="Courier New"/>
        </w:rPr>
      </w:pPr>
      <w:dir w:val="rtl">
        <w:dir w:val="rtl">
          <w:del w:id="276" w:author="Transkribus" w:date="2019-12-11T14:30:00Z">
            <w:r w:rsidRPr="009B6BCA">
              <w:rPr>
                <w:rFonts w:ascii="Courier New" w:hAnsi="Courier New" w:cs="Courier New"/>
                <w:rtl/>
              </w:rPr>
              <w:delText>كتاب الالفاظ</w:delText>
            </w:r>
          </w:del>
          <w:ins w:id="277" w:author="Transkribus" w:date="2019-12-11T14:30:00Z">
            <w:r w:rsidR="00EE6742" w:rsidRPr="00EE6742">
              <w:rPr>
                <w:rFonts w:ascii="Courier New" w:hAnsi="Courier New" w:cs="Courier New"/>
                <w:rtl/>
              </w:rPr>
              <w:t xml:space="preserve"> كمتاب الالقاط</w:t>
            </w:r>
          </w:ins>
          <w:r w:rsidR="00EE6742" w:rsidRPr="00EE6742">
            <w:rPr>
              <w:rFonts w:ascii="Courier New" w:hAnsi="Courier New" w:cs="Courier New"/>
              <w:rtl/>
            </w:rPr>
            <w:t xml:space="preserve"> والحروف</w:t>
          </w:r>
          <w:del w:id="2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9" w:author="Transkribus" w:date="2019-12-11T14:30:00Z">
            <w:r w:rsidR="00EE6742" w:rsidRPr="00EE6742">
              <w:rPr>
                <w:rFonts w:ascii="Courier New" w:hAnsi="Courier New" w:cs="Courier New"/>
                <w:rtl/>
              </w:rPr>
              <w:t xml:space="preserve"> كناب الموسيفى</w:t>
            </w:r>
          </w:ins>
        </w:dir>
      </w:dir>
    </w:p>
    <w:p w14:paraId="2D2AA4F5" w14:textId="6F939313" w:rsidR="00EE6742" w:rsidRPr="00EE6742" w:rsidRDefault="009B6BCA" w:rsidP="00EE6742">
      <w:pPr>
        <w:pStyle w:val="NurText"/>
        <w:bidi/>
        <w:rPr>
          <w:rFonts w:ascii="Courier New" w:hAnsi="Courier New" w:cs="Courier New"/>
        </w:rPr>
      </w:pPr>
      <w:dir w:val="rtl">
        <w:dir w:val="rtl">
          <w:del w:id="280" w:author="Transkribus" w:date="2019-12-11T14:30:00Z">
            <w:r w:rsidRPr="009B6BCA">
              <w:rPr>
                <w:rFonts w:ascii="Courier New" w:hAnsi="Courier New" w:cs="Courier New"/>
                <w:rtl/>
              </w:rPr>
              <w:delText>كتال الموسيقى الكبير</w:delText>
            </w:r>
          </w:del>
          <w:ins w:id="281" w:author="Transkribus" w:date="2019-12-11T14:30:00Z">
            <w:r w:rsidR="00EE6742" w:rsidRPr="00EE6742">
              <w:rPr>
                <w:rFonts w:ascii="Courier New" w:hAnsi="Courier New" w:cs="Courier New"/>
                <w:rtl/>
              </w:rPr>
              <w:t>الكير</w:t>
            </w:r>
          </w:ins>
          <w:r w:rsidR="00EE6742" w:rsidRPr="00EE6742">
            <w:rPr>
              <w:rFonts w:ascii="Courier New" w:hAnsi="Courier New" w:cs="Courier New"/>
              <w:rtl/>
            </w:rPr>
            <w:t xml:space="preserve"> الفه </w:t>
          </w:r>
          <w:del w:id="282" w:author="Transkribus" w:date="2019-12-11T14:30:00Z">
            <w:r w:rsidRPr="009B6BCA">
              <w:rPr>
                <w:rFonts w:ascii="Courier New" w:hAnsi="Courier New" w:cs="Courier New"/>
                <w:rtl/>
              </w:rPr>
              <w:delText>للوزير ابى جعفر</w:delText>
            </w:r>
          </w:del>
          <w:ins w:id="283" w:author="Transkribus" w:date="2019-12-11T14:30:00Z">
            <w:r w:rsidR="00EE6742" w:rsidRPr="00EE6742">
              <w:rPr>
                <w:rFonts w:ascii="Courier New" w:hAnsi="Courier New" w:cs="Courier New"/>
                <w:rtl/>
              </w:rPr>
              <w:t>اوز بن أبى حيفر</w:t>
            </w:r>
          </w:ins>
          <w:r w:rsidR="00EE6742" w:rsidRPr="00EE6742">
            <w:rPr>
              <w:rFonts w:ascii="Courier New" w:hAnsi="Courier New" w:cs="Courier New"/>
              <w:rtl/>
            </w:rPr>
            <w:t xml:space="preserve"> محمد بن القاسم </w:t>
          </w:r>
          <w:del w:id="284" w:author="Transkribus" w:date="2019-12-11T14:30:00Z">
            <w:r w:rsidRPr="009B6BCA">
              <w:rPr>
                <w:rFonts w:ascii="Courier New" w:hAnsi="Courier New" w:cs="Courier New"/>
                <w:rtl/>
              </w:rPr>
              <w:delText>الكرخي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5" w:author="Transkribus" w:date="2019-12-11T14:30:00Z">
            <w:r w:rsidR="00EE6742" w:rsidRPr="00EE6742">
              <w:rPr>
                <w:rFonts w:ascii="Courier New" w:hAnsi="Courier New" w:cs="Courier New"/>
                <w:rtl/>
              </w:rPr>
              <w:t>الكرخى كتاب فى اجساء الابقاح كالام لدفى</w:t>
            </w:r>
          </w:ins>
        </w:dir>
      </w:dir>
    </w:p>
    <w:p w14:paraId="0B7E32FF" w14:textId="77777777" w:rsidR="009B6BCA" w:rsidRPr="009B6BCA" w:rsidRDefault="009B6BCA" w:rsidP="009B6BCA">
      <w:pPr>
        <w:pStyle w:val="NurText"/>
        <w:bidi/>
        <w:rPr>
          <w:del w:id="286" w:author="Transkribus" w:date="2019-12-11T14:30:00Z"/>
          <w:rFonts w:ascii="Courier New" w:hAnsi="Courier New" w:cs="Courier New"/>
        </w:rPr>
      </w:pPr>
      <w:dir w:val="rtl">
        <w:dir w:val="rtl">
          <w:del w:id="287" w:author="Transkribus" w:date="2019-12-11T14:30:00Z">
            <w:r w:rsidRPr="009B6BCA">
              <w:rPr>
                <w:rFonts w:ascii="Courier New" w:hAnsi="Courier New" w:cs="Courier New"/>
                <w:rtl/>
              </w:rPr>
              <w:delText>كتاب فى احصاء الايقاع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4B6E36" w14:textId="77777777" w:rsidR="009B6BCA" w:rsidRPr="009B6BCA" w:rsidRDefault="009B6BCA" w:rsidP="009B6BCA">
      <w:pPr>
        <w:pStyle w:val="NurText"/>
        <w:bidi/>
        <w:rPr>
          <w:del w:id="288" w:author="Transkribus" w:date="2019-12-11T14:30:00Z"/>
          <w:rFonts w:ascii="Courier New" w:hAnsi="Courier New" w:cs="Courier New"/>
        </w:rPr>
      </w:pPr>
      <w:dir w:val="rtl">
        <w:dir w:val="rtl">
          <w:del w:id="289" w:author="Transkribus" w:date="2019-12-11T14:30:00Z">
            <w:r w:rsidRPr="009B6BCA">
              <w:rPr>
                <w:rFonts w:ascii="Courier New" w:hAnsi="Courier New" w:cs="Courier New"/>
                <w:rtl/>
              </w:rPr>
              <w:delText xml:space="preserve">كلام له فى </w:delText>
            </w:r>
          </w:del>
          <w:r w:rsidR="00EE6742" w:rsidRPr="00EE6742">
            <w:rPr>
              <w:rFonts w:ascii="Courier New" w:hAnsi="Courier New" w:cs="Courier New"/>
              <w:rtl/>
            </w:rPr>
            <w:t xml:space="preserve">النقلة </w:t>
          </w:r>
          <w:del w:id="290" w:author="Transkribus" w:date="2019-12-11T14:30:00Z">
            <w:r w:rsidRPr="009B6BCA">
              <w:rPr>
                <w:rFonts w:ascii="Courier New" w:hAnsi="Courier New" w:cs="Courier New"/>
                <w:rtl/>
              </w:rPr>
              <w:delText>مضافا الى الايقاع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CFC0A6" w14:textId="77777777" w:rsidR="009B6BCA" w:rsidRPr="009B6BCA" w:rsidRDefault="009B6BCA" w:rsidP="009B6BCA">
      <w:pPr>
        <w:pStyle w:val="NurText"/>
        <w:bidi/>
        <w:rPr>
          <w:del w:id="291" w:author="Transkribus" w:date="2019-12-11T14:30:00Z"/>
          <w:rFonts w:ascii="Courier New" w:hAnsi="Courier New" w:cs="Courier New"/>
        </w:rPr>
      </w:pPr>
      <w:dir w:val="rtl">
        <w:dir w:val="rtl">
          <w:del w:id="292" w:author="Transkribus" w:date="2019-12-11T14:30:00Z">
            <w:r w:rsidRPr="009B6BCA">
              <w:rPr>
                <w:rFonts w:ascii="Courier New" w:hAnsi="Courier New" w:cs="Courier New"/>
                <w:rtl/>
              </w:rPr>
              <w:delText>كلام فى الموسيقى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0723A5" w14:textId="27C36560" w:rsidR="00EE6742" w:rsidRPr="00EE6742" w:rsidRDefault="009B6BCA" w:rsidP="00EE6742">
      <w:pPr>
        <w:pStyle w:val="NurText"/>
        <w:bidi/>
        <w:rPr>
          <w:rFonts w:ascii="Courier New" w:hAnsi="Courier New" w:cs="Courier New"/>
        </w:rPr>
      </w:pPr>
      <w:dir w:val="rtl">
        <w:dir w:val="rtl">
          <w:del w:id="293" w:author="Transkribus" w:date="2019-12-11T14:30:00Z">
            <w:r w:rsidRPr="009B6BCA">
              <w:rPr>
                <w:rFonts w:ascii="Courier New" w:hAnsi="Courier New" w:cs="Courier New"/>
                <w:rtl/>
              </w:rPr>
              <w:delText>مختصر فصول فلسفية منتزعة</w:delText>
            </w:r>
          </w:del>
          <w:ins w:id="294" w:author="Transkribus" w:date="2019-12-11T14:30:00Z">
            <w:r w:rsidR="00EE6742" w:rsidRPr="00EE6742">
              <w:rPr>
                <w:rFonts w:ascii="Courier New" w:hAnsi="Courier New" w:cs="Courier New"/>
                <w:rtl/>
              </w:rPr>
              <w:t>مصافالى الابقاجح كالام فى الموسفى محنصر نصول فلسغية مبرعة</w:t>
            </w:r>
          </w:ins>
          <w:r w:rsidR="00EE6742" w:rsidRPr="00EE6742">
            <w:rPr>
              <w:rFonts w:ascii="Courier New" w:hAnsi="Courier New" w:cs="Courier New"/>
              <w:rtl/>
            </w:rPr>
            <w:t xml:space="preserve"> من كتب الفلاسفة</w:t>
          </w:r>
          <w:del w:id="2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1DC8F14" w14:textId="77777777" w:rsidR="009B6BCA" w:rsidRPr="009B6BCA" w:rsidRDefault="009B6BCA" w:rsidP="009B6BCA">
      <w:pPr>
        <w:pStyle w:val="NurText"/>
        <w:bidi/>
        <w:rPr>
          <w:del w:id="296"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297" w:author="Transkribus" w:date="2019-12-11T14:30:00Z">
            <w:r w:rsidRPr="009B6BCA">
              <w:rPr>
                <w:rFonts w:ascii="Courier New" w:hAnsi="Courier New" w:cs="Courier New"/>
                <w:rtl/>
              </w:rPr>
              <w:delText>المبادئ الانسانية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4EF4636" w14:textId="15FBE2AA" w:rsidR="00EE6742" w:rsidRPr="00EE6742" w:rsidRDefault="009B6BCA" w:rsidP="00EE6742">
      <w:pPr>
        <w:pStyle w:val="NurText"/>
        <w:bidi/>
        <w:rPr>
          <w:ins w:id="298" w:author="Transkribus" w:date="2019-12-11T14:30:00Z"/>
          <w:rFonts w:ascii="Courier New" w:hAnsi="Courier New" w:cs="Courier New"/>
        </w:rPr>
      </w:pPr>
      <w:dir w:val="rtl">
        <w:dir w:val="rtl">
          <w:ins w:id="299" w:author="Transkribus" w:date="2019-12-11T14:30:00Z">
            <w:r w:rsidR="00EE6742" w:rsidRPr="00EE6742">
              <w:rPr>
                <w:rFonts w:ascii="Courier New" w:hAnsi="Courier New" w:cs="Courier New"/>
                <w:rtl/>
              </w:rPr>
              <w:t xml:space="preserve">المبادى الانسانبة </w:t>
            </w:r>
          </w:ins>
          <w:r w:rsidR="00EE6742" w:rsidRPr="00EE6742">
            <w:rPr>
              <w:rFonts w:ascii="Courier New" w:hAnsi="Courier New" w:cs="Courier New"/>
              <w:rtl/>
            </w:rPr>
            <w:t xml:space="preserve">كتاب </w:t>
          </w:r>
          <w:del w:id="300" w:author="Transkribus" w:date="2019-12-11T14:30:00Z">
            <w:r w:rsidRPr="009B6BCA">
              <w:rPr>
                <w:rFonts w:ascii="Courier New" w:hAnsi="Courier New" w:cs="Courier New"/>
                <w:rtl/>
              </w:rPr>
              <w:delText>الرد</w:delText>
            </w:r>
          </w:del>
          <w:ins w:id="301" w:author="Transkribus" w:date="2019-12-11T14:30:00Z">
            <w:r w:rsidR="00EE6742" w:rsidRPr="00EE6742">
              <w:rPr>
                <w:rFonts w:ascii="Courier New" w:hAnsi="Courier New" w:cs="Courier New"/>
                <w:rtl/>
              </w:rPr>
              <w:t>الردعلى جالبنوس عيمانأوله من كالام ار سطوطاليس</w:t>
            </w:r>
          </w:ins>
          <w:r w:rsidR="00EE6742" w:rsidRPr="00EE6742">
            <w:rPr>
              <w:rFonts w:ascii="Courier New" w:hAnsi="Courier New" w:cs="Courier New"/>
              <w:rtl/>
            </w:rPr>
            <w:t xml:space="preserve"> على</w:t>
          </w:r>
          <w:ins w:id="302" w:author="Transkribus" w:date="2019-12-11T14:30:00Z">
            <w:r w:rsidR="00EE6742" w:rsidRPr="00EE6742">
              <w:rPr>
                <w:rFonts w:ascii="Courier New" w:hAnsi="Courier New" w:cs="Courier New"/>
                <w:rtl/>
              </w:rPr>
              <w:t xml:space="preserve"> عير</w:t>
            </w:r>
          </w:ins>
        </w:dir>
      </w:dir>
    </w:p>
    <w:p w14:paraId="0A655438" w14:textId="77777777" w:rsidR="00EE6742" w:rsidRPr="00EE6742" w:rsidRDefault="00EE6742" w:rsidP="00EE6742">
      <w:pPr>
        <w:pStyle w:val="NurText"/>
        <w:bidi/>
        <w:rPr>
          <w:ins w:id="303" w:author="Transkribus" w:date="2019-12-11T14:30:00Z"/>
          <w:rFonts w:ascii="Courier New" w:hAnsi="Courier New" w:cs="Courier New"/>
        </w:rPr>
      </w:pPr>
      <w:ins w:id="304" w:author="Transkribus" w:date="2019-12-11T14:30:00Z">
        <w:r w:rsidRPr="00EE6742">
          <w:rPr>
            <w:rFonts w:ascii="Courier New" w:hAnsi="Courier New" w:cs="Courier New"/>
            <w:rtl/>
          </w:rPr>
          <w:t>معناه كتاب الردعلى ابن الراويدى فى أوب الجدل كتاب الردعلى صى النحوى عماردبة على</w:t>
        </w:r>
      </w:ins>
    </w:p>
    <w:p w14:paraId="6C5CB092" w14:textId="7B335ED5" w:rsidR="00EE6742" w:rsidRPr="00EE6742" w:rsidRDefault="00EE6742" w:rsidP="00EE6742">
      <w:pPr>
        <w:pStyle w:val="NurText"/>
        <w:bidi/>
        <w:rPr>
          <w:rFonts w:ascii="Courier New" w:hAnsi="Courier New" w:cs="Courier New"/>
        </w:rPr>
      </w:pPr>
      <w:ins w:id="305" w:author="Transkribus" w:date="2019-12-11T14:30:00Z">
        <w:r w:rsidRPr="00EE6742">
          <w:rPr>
            <w:rFonts w:ascii="Courier New" w:hAnsi="Courier New" w:cs="Courier New"/>
            <w:rtl/>
          </w:rPr>
          <w:t xml:space="preserve"> أابرسطوطاليس كناب الردعلى</w:t>
        </w:r>
      </w:ins>
      <w:r w:rsidRPr="00EE6742">
        <w:rPr>
          <w:rFonts w:ascii="Courier New" w:hAnsi="Courier New" w:cs="Courier New"/>
          <w:rtl/>
        </w:rPr>
        <w:t xml:space="preserve"> الرازى فى العلم </w:t>
      </w:r>
      <w:del w:id="306" w:author="Transkribus" w:date="2019-12-11T14:30:00Z">
        <w:r w:rsidR="009B6BCA" w:rsidRPr="009B6BCA">
          <w:rPr>
            <w:rFonts w:ascii="Courier New" w:hAnsi="Courier New" w:cs="Courier New"/>
            <w:rtl/>
          </w:rPr>
          <w:delText>الالهي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7" w:author="Transkribus" w:date="2019-12-11T14:30:00Z">
        <w:r w:rsidRPr="00EE6742">
          <w:rPr>
            <w:rFonts w:ascii="Courier New" w:hAnsi="Courier New" w:cs="Courier New"/>
            <w:rtl/>
          </w:rPr>
          <w:t>الالهى كتاب الواحدو الوجده كالامله فى</w:t>
        </w:r>
      </w:ins>
    </w:p>
    <w:p w14:paraId="7CCA11BA" w14:textId="77777777" w:rsidR="009B6BCA" w:rsidRPr="009B6BCA" w:rsidRDefault="009B6BCA" w:rsidP="009B6BCA">
      <w:pPr>
        <w:pStyle w:val="NurText"/>
        <w:bidi/>
        <w:rPr>
          <w:del w:id="308" w:author="Transkribus" w:date="2019-12-11T14:30:00Z"/>
          <w:rFonts w:ascii="Courier New" w:hAnsi="Courier New" w:cs="Courier New"/>
        </w:rPr>
      </w:pPr>
      <w:dir w:val="rtl">
        <w:dir w:val="rtl">
          <w:del w:id="309" w:author="Transkribus" w:date="2019-12-11T14:30:00Z">
            <w:r w:rsidRPr="009B6BCA">
              <w:rPr>
                <w:rFonts w:ascii="Courier New" w:hAnsi="Courier New" w:cs="Courier New"/>
                <w:rtl/>
              </w:rPr>
              <w:delText>كتاب الرد على جالينوس فيما تاوله من كلام ارسطوطاليس على غير معناه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F17129D" w14:textId="77777777" w:rsidR="009B6BCA" w:rsidRPr="009B6BCA" w:rsidRDefault="009B6BCA" w:rsidP="009B6BCA">
      <w:pPr>
        <w:pStyle w:val="NurText"/>
        <w:bidi/>
        <w:rPr>
          <w:del w:id="310" w:author="Transkribus" w:date="2019-12-11T14:30:00Z"/>
          <w:rFonts w:ascii="Courier New" w:hAnsi="Courier New" w:cs="Courier New"/>
        </w:rPr>
      </w:pPr>
      <w:dir w:val="rtl">
        <w:dir w:val="rtl">
          <w:del w:id="311" w:author="Transkribus" w:date="2019-12-11T14:30:00Z">
            <w:r w:rsidRPr="009B6BCA">
              <w:rPr>
                <w:rFonts w:ascii="Courier New" w:hAnsi="Courier New" w:cs="Courier New"/>
                <w:rtl/>
              </w:rPr>
              <w:delText>كتاب الرد على ابن الراوندى فى ادب 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320F96" w14:textId="77777777" w:rsidR="009B6BCA" w:rsidRPr="009B6BCA" w:rsidRDefault="009B6BCA" w:rsidP="009B6BCA">
      <w:pPr>
        <w:pStyle w:val="NurText"/>
        <w:bidi/>
        <w:rPr>
          <w:del w:id="312" w:author="Transkribus" w:date="2019-12-11T14:30:00Z"/>
          <w:rFonts w:ascii="Courier New" w:hAnsi="Courier New" w:cs="Courier New"/>
        </w:rPr>
      </w:pPr>
      <w:dir w:val="rtl">
        <w:dir w:val="rtl">
          <w:del w:id="313" w:author="Transkribus" w:date="2019-12-11T14:30:00Z">
            <w:r w:rsidRPr="009B6BCA">
              <w:rPr>
                <w:rFonts w:ascii="Courier New" w:hAnsi="Courier New" w:cs="Courier New"/>
                <w:rtl/>
              </w:rPr>
              <w:delText>كتاب الرد على يحيى النحوى فيما رد به على 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8CE5C1" w14:textId="77777777" w:rsidR="009B6BCA" w:rsidRPr="009B6BCA" w:rsidRDefault="009B6BCA" w:rsidP="009B6BCA">
      <w:pPr>
        <w:pStyle w:val="NurText"/>
        <w:bidi/>
        <w:rPr>
          <w:del w:id="314" w:author="Transkribus" w:date="2019-12-11T14:30:00Z"/>
          <w:rFonts w:ascii="Courier New" w:hAnsi="Courier New" w:cs="Courier New"/>
        </w:rPr>
      </w:pPr>
      <w:dir w:val="rtl">
        <w:dir w:val="rtl">
          <w:del w:id="315" w:author="Transkribus" w:date="2019-12-11T14:30:00Z">
            <w:r w:rsidRPr="009B6BCA">
              <w:rPr>
                <w:rFonts w:ascii="Courier New" w:hAnsi="Courier New" w:cs="Courier New"/>
                <w:rtl/>
              </w:rPr>
              <w:delText>كتاب الرد على الرازى فى العلم الالهي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256E50B" w14:textId="77777777" w:rsidR="009B6BCA" w:rsidRPr="009B6BCA" w:rsidRDefault="009B6BCA" w:rsidP="009B6BCA">
      <w:pPr>
        <w:pStyle w:val="NurText"/>
        <w:bidi/>
        <w:rPr>
          <w:del w:id="316" w:author="Transkribus" w:date="2019-12-11T14:30:00Z"/>
          <w:rFonts w:ascii="Courier New" w:hAnsi="Courier New" w:cs="Courier New"/>
        </w:rPr>
      </w:pPr>
      <w:dir w:val="rtl">
        <w:dir w:val="rtl">
          <w:del w:id="317" w:author="Transkribus" w:date="2019-12-11T14:30:00Z">
            <w:r w:rsidRPr="009B6BCA">
              <w:rPr>
                <w:rFonts w:ascii="Courier New" w:hAnsi="Courier New" w:cs="Courier New"/>
                <w:rtl/>
              </w:rPr>
              <w:delText>كتاب الواحد والوحدة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9DBF39" w14:textId="77777777" w:rsidR="009B6BCA" w:rsidRPr="009B6BCA" w:rsidRDefault="009B6BCA" w:rsidP="009B6BCA">
      <w:pPr>
        <w:pStyle w:val="NurText"/>
        <w:bidi/>
        <w:rPr>
          <w:del w:id="318" w:author="Transkribus" w:date="2019-12-11T14:30:00Z"/>
          <w:rFonts w:ascii="Courier New" w:hAnsi="Courier New" w:cs="Courier New"/>
        </w:rPr>
      </w:pPr>
      <w:dir w:val="rtl">
        <w:dir w:val="rtl">
          <w:del w:id="319" w:author="Transkribus" w:date="2019-12-11T14:30:00Z">
            <w:r w:rsidRPr="009B6BCA">
              <w:rPr>
                <w:rFonts w:ascii="Courier New" w:hAnsi="Courier New" w:cs="Courier New"/>
                <w:rtl/>
              </w:rPr>
              <w:delText>كلام له فى الحيز والمقدار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ABCDE7" w14:textId="77777777" w:rsidR="009B6BCA" w:rsidRPr="009B6BCA" w:rsidRDefault="009B6BCA" w:rsidP="009B6BCA">
      <w:pPr>
        <w:pStyle w:val="NurText"/>
        <w:bidi/>
        <w:rPr>
          <w:del w:id="320" w:author="Transkribus" w:date="2019-12-11T14:30:00Z"/>
          <w:rFonts w:ascii="Courier New" w:hAnsi="Courier New" w:cs="Courier New"/>
        </w:rPr>
      </w:pPr>
      <w:dir w:val="rtl">
        <w:dir w:val="rtl">
          <w:ins w:id="321" w:author="Transkribus" w:date="2019-12-11T14:30:00Z">
            <w:r w:rsidR="00EE6742" w:rsidRPr="00EE6742">
              <w:rPr>
                <w:rFonts w:ascii="Courier New" w:hAnsi="Courier New" w:cs="Courier New"/>
                <w:rtl/>
              </w:rPr>
              <w:t xml:space="preserve">الجير والقدار </w:t>
            </w:r>
          </w:ins>
          <w:r w:rsidR="00EE6742" w:rsidRPr="00EE6742">
            <w:rPr>
              <w:rFonts w:ascii="Courier New" w:hAnsi="Courier New" w:cs="Courier New"/>
              <w:rtl/>
            </w:rPr>
            <w:t xml:space="preserve">كتاب فى العقل صغير </w:t>
          </w:r>
          <w:del w:id="3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994E41" w14:textId="77777777" w:rsidR="009B6BCA" w:rsidRPr="009B6BCA" w:rsidRDefault="009B6BCA" w:rsidP="009B6BCA">
      <w:pPr>
        <w:pStyle w:val="NurText"/>
        <w:bidi/>
        <w:rPr>
          <w:del w:id="323" w:author="Transkribus" w:date="2019-12-11T14:30:00Z"/>
          <w:rFonts w:ascii="Courier New" w:hAnsi="Courier New" w:cs="Courier New"/>
        </w:rPr>
      </w:pPr>
      <w:dir w:val="rtl">
        <w:dir w:val="rtl">
          <w:r w:rsidR="00EE6742" w:rsidRPr="00EE6742">
            <w:rPr>
              <w:rFonts w:ascii="Courier New" w:hAnsi="Courier New" w:cs="Courier New"/>
              <w:rtl/>
            </w:rPr>
            <w:t xml:space="preserve">كتاب فى العقل </w:t>
          </w:r>
          <w:del w:id="324" w:author="Transkribus" w:date="2019-12-11T14:30:00Z">
            <w:r w:rsidRPr="009B6BCA">
              <w:rPr>
                <w:rFonts w:ascii="Courier New" w:hAnsi="Courier New" w:cs="Courier New"/>
                <w:rtl/>
              </w:rPr>
              <w:delText>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EED523" w14:textId="12A81873" w:rsidR="00EE6742" w:rsidRPr="00EE6742" w:rsidRDefault="009B6BCA" w:rsidP="00EE6742">
      <w:pPr>
        <w:pStyle w:val="NurText"/>
        <w:bidi/>
        <w:rPr>
          <w:rFonts w:ascii="Courier New" w:hAnsi="Courier New" w:cs="Courier New"/>
        </w:rPr>
      </w:pPr>
      <w:dir w:val="rtl">
        <w:dir w:val="rtl">
          <w:del w:id="325" w:author="Transkribus" w:date="2019-12-11T14:30:00Z">
            <w:r w:rsidRPr="009B6BCA">
              <w:rPr>
                <w:rFonts w:ascii="Courier New" w:hAnsi="Courier New" w:cs="Courier New"/>
                <w:rtl/>
              </w:rPr>
              <w:delText>كلام</w:delText>
            </w:r>
          </w:del>
          <w:ins w:id="326" w:author="Transkribus" w:date="2019-12-11T14:30:00Z">
            <w:r w:rsidR="00EE6742" w:rsidRPr="00EE6742">
              <w:rPr>
                <w:rFonts w:ascii="Courier New" w:hAnsi="Courier New" w:cs="Courier New"/>
                <w:rtl/>
              </w:rPr>
              <w:t>كمير كالام</w:t>
            </w:r>
          </w:ins>
          <w:r w:rsidR="00EE6742" w:rsidRPr="00EE6742">
            <w:rPr>
              <w:rFonts w:ascii="Courier New" w:hAnsi="Courier New" w:cs="Courier New"/>
              <w:rtl/>
            </w:rPr>
            <w:t xml:space="preserve"> له فى مع</w:t>
          </w:r>
          <w:del w:id="327" w:author="Transkribus" w:date="2019-12-11T14:30:00Z">
            <w:r w:rsidRPr="009B6BCA">
              <w:rPr>
                <w:rFonts w:ascii="Courier New" w:hAnsi="Courier New" w:cs="Courier New"/>
                <w:rtl/>
              </w:rPr>
              <w:delText>ن</w:delText>
            </w:r>
          </w:del>
          <w:r w:rsidR="00EE6742" w:rsidRPr="00EE6742">
            <w:rPr>
              <w:rFonts w:ascii="Courier New" w:hAnsi="Courier New" w:cs="Courier New"/>
              <w:rtl/>
            </w:rPr>
            <w:t>ى اسم ال</w:t>
          </w:r>
          <w:del w:id="328" w:author="Transkribus" w:date="2019-12-11T14:30:00Z">
            <w:r w:rsidRPr="009B6BCA">
              <w:rPr>
                <w:rFonts w:ascii="Courier New" w:hAnsi="Courier New" w:cs="Courier New"/>
                <w:rtl/>
              </w:rPr>
              <w:delText>ف</w:delText>
            </w:r>
          </w:del>
          <w:ins w:id="329" w:author="Transkribus" w:date="2019-12-11T14:30:00Z">
            <w:r w:rsidR="00EE6742" w:rsidRPr="00EE6742">
              <w:rPr>
                <w:rFonts w:ascii="Courier New" w:hAnsi="Courier New" w:cs="Courier New"/>
                <w:rtl/>
              </w:rPr>
              <w:t>ق</w:t>
            </w:r>
          </w:ins>
          <w:r w:rsidR="00EE6742" w:rsidRPr="00EE6742">
            <w:rPr>
              <w:rFonts w:ascii="Courier New" w:hAnsi="Courier New" w:cs="Courier New"/>
              <w:rtl/>
            </w:rPr>
            <w:t>لس</w:t>
          </w:r>
          <w:del w:id="330" w:author="Transkribus" w:date="2019-12-11T14:30:00Z">
            <w:r w:rsidRPr="009B6BCA">
              <w:rPr>
                <w:rFonts w:ascii="Courier New" w:hAnsi="Courier New" w:cs="Courier New"/>
                <w:rtl/>
              </w:rPr>
              <w:delText>ف</w:delText>
            </w:r>
          </w:del>
          <w:ins w:id="331" w:author="Transkribus" w:date="2019-12-11T14:30:00Z">
            <w:r w:rsidR="00EE6742" w:rsidRPr="00EE6742">
              <w:rPr>
                <w:rFonts w:ascii="Courier New" w:hAnsi="Courier New" w:cs="Courier New"/>
                <w:rtl/>
              </w:rPr>
              <w:t>ق</w:t>
            </w:r>
          </w:ins>
          <w:r w:rsidR="00EE6742" w:rsidRPr="00EE6742">
            <w:rPr>
              <w:rFonts w:ascii="Courier New" w:hAnsi="Courier New" w:cs="Courier New"/>
              <w:rtl/>
            </w:rPr>
            <w:t>ة</w:t>
          </w:r>
          <w:del w:id="3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73828B" w14:textId="1050E13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الموجودات </w:t>
          </w:r>
          <w:del w:id="333" w:author="Transkribus" w:date="2019-12-11T14:30:00Z">
            <w:r w:rsidRPr="009B6BCA">
              <w:rPr>
                <w:rFonts w:ascii="Courier New" w:hAnsi="Courier New" w:cs="Courier New"/>
                <w:rtl/>
              </w:rPr>
              <w:delText>المتغيرة الموجود بالكلام الطبيعي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4" w:author="Transkribus" w:date="2019-12-11T14:30:00Z">
            <w:r w:rsidR="00EE6742" w:rsidRPr="00EE6742">
              <w:rPr>
                <w:rFonts w:ascii="Courier New" w:hAnsi="Courier New" w:cs="Courier New"/>
                <w:rtl/>
              </w:rPr>
              <w:t>المنغيرة المو جود بالكالام الطببى كتاب شر الطالبرهان كمالامله فى شرحم</w:t>
            </w:r>
          </w:ins>
        </w:dir>
      </w:dir>
    </w:p>
    <w:p w14:paraId="09DC1AB4" w14:textId="77777777" w:rsidR="009B6BCA" w:rsidRPr="009B6BCA" w:rsidRDefault="009B6BCA" w:rsidP="009B6BCA">
      <w:pPr>
        <w:pStyle w:val="NurText"/>
        <w:bidi/>
        <w:rPr>
          <w:del w:id="335" w:author="Transkribus" w:date="2019-12-11T14:30:00Z"/>
          <w:rFonts w:ascii="Courier New" w:hAnsi="Courier New" w:cs="Courier New"/>
        </w:rPr>
      </w:pPr>
      <w:dir w:val="rtl">
        <w:dir w:val="rtl">
          <w:del w:id="336" w:author="Transkribus" w:date="2019-12-11T14:30:00Z">
            <w:r w:rsidRPr="009B6BCA">
              <w:rPr>
                <w:rFonts w:ascii="Courier New" w:hAnsi="Courier New" w:cs="Courier New"/>
                <w:rtl/>
              </w:rPr>
              <w:delText>كتاب شرائط البرهان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563FEBE" w14:textId="7CC93759" w:rsidR="00EE6742" w:rsidRPr="00EE6742" w:rsidRDefault="009B6BCA" w:rsidP="00EE6742">
      <w:pPr>
        <w:pStyle w:val="NurText"/>
        <w:bidi/>
        <w:rPr>
          <w:rFonts w:ascii="Courier New" w:hAnsi="Courier New" w:cs="Courier New"/>
        </w:rPr>
      </w:pPr>
      <w:dir w:val="rtl">
        <w:dir w:val="rtl">
          <w:del w:id="337" w:author="Transkribus" w:date="2019-12-11T14:30:00Z">
            <w:r w:rsidRPr="009B6BCA">
              <w:rPr>
                <w:rFonts w:ascii="Courier New" w:hAnsi="Courier New" w:cs="Courier New"/>
                <w:rtl/>
              </w:rPr>
              <w:delText>كلام له شرح المستعلق</w:delText>
            </w:r>
          </w:del>
          <w:ins w:id="338" w:author="Transkribus" w:date="2019-12-11T14:30:00Z">
            <w:r w:rsidR="00EE6742" w:rsidRPr="00EE6742">
              <w:rPr>
                <w:rFonts w:ascii="Courier New" w:hAnsi="Courier New" w:cs="Courier New"/>
                <w:rtl/>
              </w:rPr>
              <w:t>المستغلق</w:t>
            </w:r>
          </w:ins>
          <w:r w:rsidR="00EE6742" w:rsidRPr="00EE6742">
            <w:rPr>
              <w:rFonts w:ascii="Courier New" w:hAnsi="Courier New" w:cs="Courier New"/>
              <w:rtl/>
            </w:rPr>
            <w:t xml:space="preserve"> من مصادرة </w:t>
          </w:r>
          <w:del w:id="339" w:author="Transkribus" w:date="2019-12-11T14:30:00Z">
            <w:r w:rsidRPr="009B6BCA">
              <w:rPr>
                <w:rFonts w:ascii="Courier New" w:hAnsi="Courier New" w:cs="Courier New"/>
                <w:rtl/>
              </w:rPr>
              <w:delText>المقالة الاولى والخامسة من اقليدس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0" w:author="Transkribus" w:date="2019-12-11T14:30:00Z">
            <w:r w:rsidR="00EE6742" w:rsidRPr="00EE6742">
              <w:rPr>
                <w:rFonts w:ascii="Courier New" w:hAnsi="Courier New" w:cs="Courier New"/>
                <w:rtl/>
              </w:rPr>
              <w:t>الثالة الأولى والخامسعمن أو قليدس كالام فى الناق أراه أقراط</w:t>
            </w:r>
          </w:ins>
        </w:dir>
      </w:dir>
    </w:p>
    <w:p w14:paraId="69D4CB8E" w14:textId="77777777" w:rsidR="009B6BCA" w:rsidRPr="009B6BCA" w:rsidRDefault="009B6BCA" w:rsidP="009B6BCA">
      <w:pPr>
        <w:pStyle w:val="NurText"/>
        <w:bidi/>
        <w:rPr>
          <w:del w:id="341" w:author="Transkribus" w:date="2019-12-11T14:30:00Z"/>
          <w:rFonts w:ascii="Courier New" w:hAnsi="Courier New" w:cs="Courier New"/>
        </w:rPr>
      </w:pPr>
      <w:dir w:val="rtl">
        <w:dir w:val="rtl">
          <w:del w:id="342" w:author="Transkribus" w:date="2019-12-11T14:30:00Z">
            <w:r w:rsidRPr="009B6BCA">
              <w:rPr>
                <w:rFonts w:ascii="Courier New" w:hAnsi="Courier New" w:cs="Courier New"/>
                <w:rtl/>
              </w:rPr>
              <w:delText xml:space="preserve">كلام فى اتفاق اراء ابقراط </w:delText>
            </w:r>
          </w:del>
          <w:r w:rsidR="00EE6742" w:rsidRPr="00EE6742">
            <w:rPr>
              <w:rFonts w:ascii="Courier New" w:hAnsi="Courier New" w:cs="Courier New"/>
              <w:rtl/>
            </w:rPr>
            <w:t xml:space="preserve">وافلاطن </w:t>
          </w:r>
          <w:del w:id="3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A08BA6" w14:textId="77777777" w:rsidR="009B6BCA" w:rsidRPr="009B6BCA" w:rsidRDefault="009B6BCA" w:rsidP="009B6BCA">
      <w:pPr>
        <w:pStyle w:val="NurText"/>
        <w:bidi/>
        <w:rPr>
          <w:del w:id="344" w:author="Transkribus" w:date="2019-12-11T14:30:00Z"/>
          <w:rFonts w:ascii="Courier New" w:hAnsi="Courier New" w:cs="Courier New"/>
        </w:rPr>
      </w:pPr>
      <w:dir w:val="rtl">
        <w:dir w:val="rtl">
          <w:r w:rsidR="00EE6742" w:rsidRPr="00EE6742">
            <w:rPr>
              <w:rFonts w:ascii="Courier New" w:hAnsi="Courier New" w:cs="Courier New"/>
              <w:rtl/>
            </w:rPr>
            <w:t xml:space="preserve">رسالة فى التنبيه على </w:t>
          </w:r>
          <w:del w:id="345" w:author="Transkribus" w:date="2019-12-11T14:30:00Z">
            <w:r w:rsidRPr="009B6BCA">
              <w:rPr>
                <w:rFonts w:ascii="Courier New" w:hAnsi="Courier New" w:cs="Courier New"/>
                <w:rtl/>
              </w:rPr>
              <w:delText>ا</w:delText>
            </w:r>
          </w:del>
          <w:ins w:id="346" w:author="Transkribus" w:date="2019-12-11T14:30:00Z">
            <w:r w:rsidR="00EE6742" w:rsidRPr="00EE6742">
              <w:rPr>
                <w:rFonts w:ascii="Courier New" w:hAnsi="Courier New" w:cs="Courier New"/>
                <w:rtl/>
              </w:rPr>
              <w:t>أ</w:t>
            </w:r>
          </w:ins>
          <w:r w:rsidR="00EE6742" w:rsidRPr="00EE6742">
            <w:rPr>
              <w:rFonts w:ascii="Courier New" w:hAnsi="Courier New" w:cs="Courier New"/>
              <w:rtl/>
            </w:rPr>
            <w:t>سباب السعادة</w:t>
          </w:r>
          <w:del w:id="3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18E24C" w14:textId="77777777" w:rsidR="009B6BCA" w:rsidRPr="009B6BCA" w:rsidRDefault="009B6BCA" w:rsidP="009B6BCA">
      <w:pPr>
        <w:pStyle w:val="NurText"/>
        <w:bidi/>
        <w:rPr>
          <w:del w:id="348" w:author="Transkribus" w:date="2019-12-11T14:30:00Z"/>
          <w:rFonts w:ascii="Courier New" w:hAnsi="Courier New" w:cs="Courier New"/>
        </w:rPr>
      </w:pPr>
      <w:dir w:val="rtl">
        <w:dir w:val="rtl">
          <w:del w:id="349" w:author="Transkribus" w:date="2019-12-11T14:30:00Z">
            <w:r w:rsidRPr="009B6BCA">
              <w:rPr>
                <w:rFonts w:ascii="Courier New" w:hAnsi="Courier New" w:cs="Courier New"/>
                <w:rtl/>
              </w:rPr>
              <w:delText>كلام</w:delText>
            </w:r>
          </w:del>
          <w:ins w:id="350" w:author="Transkribus" w:date="2019-12-11T14:30:00Z">
            <w:r w:rsidR="00EE6742" w:rsidRPr="00EE6742">
              <w:rPr>
                <w:rFonts w:ascii="Courier New" w:hAnsi="Courier New" w:cs="Courier New"/>
                <w:rtl/>
              </w:rPr>
              <w:t xml:space="preserve"> كمالام</w:t>
            </w:r>
          </w:ins>
          <w:r w:rsidR="00EE6742" w:rsidRPr="00EE6742">
            <w:rPr>
              <w:rFonts w:ascii="Courier New" w:hAnsi="Courier New" w:cs="Courier New"/>
              <w:rtl/>
            </w:rPr>
            <w:t xml:space="preserve"> فى الجزء </w:t>
          </w:r>
          <w:del w:id="351" w:author="Transkribus" w:date="2019-12-11T14:30:00Z">
            <w:r w:rsidRPr="009B6BCA">
              <w:rPr>
                <w:rFonts w:ascii="Courier New" w:hAnsi="Courier New" w:cs="Courier New"/>
                <w:rtl/>
              </w:rPr>
              <w:delText>وما لا يتجزا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8307666" w14:textId="1307C35A" w:rsidR="00EE6742" w:rsidRPr="00EE6742" w:rsidRDefault="009B6BCA" w:rsidP="00EE6742">
      <w:pPr>
        <w:pStyle w:val="NurText"/>
        <w:bidi/>
        <w:rPr>
          <w:ins w:id="352" w:author="Transkribus" w:date="2019-12-11T14:30:00Z"/>
          <w:rFonts w:ascii="Courier New" w:hAnsi="Courier New" w:cs="Courier New"/>
        </w:rPr>
      </w:pPr>
      <w:dir w:val="rtl">
        <w:dir w:val="rtl">
          <w:del w:id="353" w:author="Transkribus" w:date="2019-12-11T14:30:00Z">
            <w:r w:rsidRPr="009B6BCA">
              <w:rPr>
                <w:rFonts w:ascii="Courier New" w:hAnsi="Courier New" w:cs="Courier New"/>
                <w:rtl/>
              </w:rPr>
              <w:delText>كلام</w:delText>
            </w:r>
          </w:del>
          <w:ins w:id="354" w:author="Transkribus" w:date="2019-12-11T14:30:00Z">
            <w:r w:rsidR="00EE6742" w:rsidRPr="00EE6742">
              <w:rPr>
                <w:rFonts w:ascii="Courier New" w:hAnsi="Courier New" w:cs="Courier New"/>
                <w:rtl/>
              </w:rPr>
              <w:t>ومالاجزاكالام</w:t>
            </w:r>
          </w:ins>
          <w:r w:rsidR="00EE6742" w:rsidRPr="00EE6742">
            <w:rPr>
              <w:rFonts w:ascii="Courier New" w:hAnsi="Courier New" w:cs="Courier New"/>
              <w:rtl/>
            </w:rPr>
            <w:t xml:space="preserve"> فى اسم </w:t>
          </w:r>
          <w:del w:id="355" w:author="Transkribus" w:date="2019-12-11T14:30:00Z">
            <w:r w:rsidRPr="009B6BCA">
              <w:rPr>
                <w:rFonts w:ascii="Courier New" w:hAnsi="Courier New" w:cs="Courier New"/>
                <w:rtl/>
              </w:rPr>
              <w:delText xml:space="preserve">الفلسفة وسبب ظهورها واسماء المبرزين </w:delText>
            </w:r>
          </w:del>
          <w:ins w:id="356" w:author="Transkribus" w:date="2019-12-11T14:30:00Z">
            <w:r w:rsidR="00EE6742" w:rsidRPr="00EE6742">
              <w:rPr>
                <w:rFonts w:ascii="Courier New" w:hAnsi="Courier New" w:cs="Courier New"/>
                <w:rtl/>
              </w:rPr>
              <w:t>الفلسقة</w:t>
            </w:r>
          </w:ins>
        </w:dir>
      </w:dir>
    </w:p>
    <w:p w14:paraId="463AE372" w14:textId="2BDE13E9" w:rsidR="00EE6742" w:rsidRPr="00EE6742" w:rsidRDefault="00EE6742" w:rsidP="00EE6742">
      <w:pPr>
        <w:pStyle w:val="NurText"/>
        <w:bidi/>
        <w:rPr>
          <w:rFonts w:ascii="Courier New" w:hAnsi="Courier New" w:cs="Courier New"/>
        </w:rPr>
      </w:pPr>
      <w:ins w:id="357" w:author="Transkribus" w:date="2019-12-11T14:30:00Z">
        <w:r w:rsidRPr="00EE6742">
          <w:rPr>
            <w:rFonts w:ascii="Courier New" w:hAnsi="Courier New" w:cs="Courier New"/>
            <w:rtl/>
          </w:rPr>
          <w:t xml:space="preserve"> وسيب طهور هاو أسماء الميرز بن </w:t>
        </w:r>
      </w:ins>
      <w:r w:rsidRPr="00EE6742">
        <w:rPr>
          <w:rFonts w:ascii="Courier New" w:hAnsi="Courier New" w:cs="Courier New"/>
          <w:rtl/>
        </w:rPr>
        <w:t xml:space="preserve">فيها وعلى من </w:t>
      </w:r>
      <w:del w:id="358" w:author="Transkribus" w:date="2019-12-11T14:30:00Z">
        <w:r w:rsidR="009B6BCA" w:rsidRPr="009B6BCA">
          <w:rPr>
            <w:rFonts w:ascii="Courier New" w:hAnsi="Courier New" w:cs="Courier New"/>
            <w:rtl/>
          </w:rPr>
          <w:delText>قرا منهم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59" w:author="Transkribus" w:date="2019-12-11T14:30:00Z">
        <w:r w:rsidRPr="00EE6742">
          <w:rPr>
            <w:rFonts w:ascii="Courier New" w:hAnsi="Courier New" w:cs="Courier New"/>
            <w:rtl/>
          </w:rPr>
          <w:t>قراهيم كمالام فى الحن كمالام فى الحوهر كتاب</w:t>
        </w:r>
      </w:ins>
    </w:p>
    <w:p w14:paraId="01AE9EAD" w14:textId="77777777" w:rsidR="009B6BCA" w:rsidRPr="009B6BCA" w:rsidRDefault="009B6BCA" w:rsidP="009B6BCA">
      <w:pPr>
        <w:pStyle w:val="NurText"/>
        <w:bidi/>
        <w:rPr>
          <w:del w:id="360" w:author="Transkribus" w:date="2019-12-11T14:30:00Z"/>
          <w:rFonts w:ascii="Courier New" w:hAnsi="Courier New" w:cs="Courier New"/>
        </w:rPr>
      </w:pPr>
      <w:dir w:val="rtl">
        <w:dir w:val="rtl">
          <w:del w:id="361" w:author="Transkribus" w:date="2019-12-11T14:30:00Z">
            <w:r w:rsidRPr="009B6BCA">
              <w:rPr>
                <w:rFonts w:ascii="Courier New" w:hAnsi="Courier New" w:cs="Courier New"/>
                <w:rtl/>
              </w:rPr>
              <w:delText>كلام فى الجن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09FBD6" w14:textId="77777777" w:rsidR="009B6BCA" w:rsidRPr="009B6BCA" w:rsidRDefault="009B6BCA" w:rsidP="009B6BCA">
      <w:pPr>
        <w:pStyle w:val="NurText"/>
        <w:bidi/>
        <w:rPr>
          <w:del w:id="362" w:author="Transkribus" w:date="2019-12-11T14:30:00Z"/>
          <w:rFonts w:ascii="Courier New" w:hAnsi="Courier New" w:cs="Courier New"/>
        </w:rPr>
      </w:pPr>
      <w:dir w:val="rtl">
        <w:dir w:val="rtl">
          <w:del w:id="363" w:author="Transkribus" w:date="2019-12-11T14:30:00Z">
            <w:r w:rsidRPr="009B6BCA">
              <w:rPr>
                <w:rFonts w:ascii="Courier New" w:hAnsi="Courier New" w:cs="Courier New"/>
                <w:rtl/>
              </w:rPr>
              <w:delText>كلام فى الجوهر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10F01EE" w14:textId="77777777" w:rsidR="009B6BCA" w:rsidRPr="009B6BCA" w:rsidRDefault="009B6BCA" w:rsidP="009B6BCA">
      <w:pPr>
        <w:pStyle w:val="NurText"/>
        <w:bidi/>
        <w:rPr>
          <w:del w:id="364" w:author="Transkribus" w:date="2019-12-11T14:30:00Z"/>
          <w:rFonts w:ascii="Courier New" w:hAnsi="Courier New" w:cs="Courier New"/>
        </w:rPr>
      </w:pPr>
      <w:dir w:val="rtl">
        <w:dir w:val="rtl">
          <w:del w:id="365" w:author="Transkribus" w:date="2019-12-11T14:30:00Z">
            <w:r w:rsidRPr="009B6BCA">
              <w:rPr>
                <w:rFonts w:ascii="Courier New" w:hAnsi="Courier New" w:cs="Courier New"/>
                <w:rtl/>
              </w:rPr>
              <w:delText>كتاب فى الفحص المدني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6A123C" w14:textId="77777777" w:rsidR="009B6BCA" w:rsidRPr="009B6BCA" w:rsidRDefault="009B6BCA" w:rsidP="009B6BCA">
      <w:pPr>
        <w:pStyle w:val="NurText"/>
        <w:bidi/>
        <w:rPr>
          <w:del w:id="366" w:author="Transkribus" w:date="2019-12-11T14:30:00Z"/>
          <w:rFonts w:ascii="Courier New" w:hAnsi="Courier New" w:cs="Courier New"/>
        </w:rPr>
      </w:pPr>
      <w:dir w:val="rtl">
        <w:dir w:val="rtl">
          <w:ins w:id="367" w:author="Transkribus" w:date="2019-12-11T14:30:00Z">
            <w:r w:rsidR="00EE6742" w:rsidRPr="00EE6742">
              <w:rPr>
                <w:rFonts w:ascii="Courier New" w:hAnsi="Courier New" w:cs="Courier New"/>
                <w:rtl/>
              </w:rPr>
              <w:t xml:space="preserve">القجس المدى </w:t>
            </w:r>
          </w:ins>
          <w:r w:rsidR="00EE6742" w:rsidRPr="00EE6742">
            <w:rPr>
              <w:rFonts w:ascii="Courier New" w:hAnsi="Courier New" w:cs="Courier New"/>
              <w:rtl/>
            </w:rPr>
            <w:t xml:space="preserve">كتاب السياسات </w:t>
          </w:r>
          <w:del w:id="368" w:author="Transkribus" w:date="2019-12-11T14:30:00Z">
            <w:r w:rsidRPr="009B6BCA">
              <w:rPr>
                <w:rFonts w:ascii="Courier New" w:hAnsi="Courier New" w:cs="Courier New"/>
                <w:rtl/>
              </w:rPr>
              <w:delText>المدنية ويعرف بمبادئ</w:delText>
            </w:r>
          </w:del>
          <w:ins w:id="369" w:author="Transkribus" w:date="2019-12-11T14:30:00Z">
            <w:r w:rsidR="00EE6742" w:rsidRPr="00EE6742">
              <w:rPr>
                <w:rFonts w:ascii="Courier New" w:hAnsi="Courier New" w:cs="Courier New"/>
                <w:rtl/>
              </w:rPr>
              <w:t>المدسةوبعرف عبادى</w:t>
            </w:r>
          </w:ins>
          <w:r w:rsidR="00EE6742" w:rsidRPr="00EE6742">
            <w:rPr>
              <w:rFonts w:ascii="Courier New" w:hAnsi="Courier New" w:cs="Courier New"/>
              <w:rtl/>
            </w:rPr>
            <w:t xml:space="preserve"> الموجودات</w:t>
          </w:r>
          <w:del w:id="3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3475B0" w14:textId="4D994702" w:rsidR="00EE6742" w:rsidRPr="00EE6742" w:rsidRDefault="009B6BCA" w:rsidP="00EE6742">
      <w:pPr>
        <w:pStyle w:val="NurText"/>
        <w:bidi/>
        <w:rPr>
          <w:ins w:id="371" w:author="Transkribus" w:date="2019-12-11T14:30:00Z"/>
          <w:rFonts w:ascii="Courier New" w:hAnsi="Courier New" w:cs="Courier New"/>
        </w:rPr>
      </w:pPr>
      <w:dir w:val="rtl">
        <w:dir w:val="rtl">
          <w:del w:id="372" w:author="Transkribus" w:date="2019-12-11T14:30:00Z">
            <w:r w:rsidRPr="009B6BCA">
              <w:rPr>
                <w:rFonts w:ascii="Courier New" w:hAnsi="Courier New" w:cs="Courier New"/>
                <w:rtl/>
              </w:rPr>
              <w:delText>كلام</w:delText>
            </w:r>
          </w:del>
          <w:ins w:id="373" w:author="Transkribus" w:date="2019-12-11T14:30:00Z">
            <w:r w:rsidR="00EE6742" w:rsidRPr="00EE6742">
              <w:rPr>
                <w:rFonts w:ascii="Courier New" w:hAnsi="Courier New" w:cs="Courier New"/>
                <w:rtl/>
              </w:rPr>
              <w:t xml:space="preserve"> كالام</w:t>
            </w:r>
          </w:ins>
          <w:r w:rsidR="00EE6742" w:rsidRPr="00EE6742">
            <w:rPr>
              <w:rFonts w:ascii="Courier New" w:hAnsi="Courier New" w:cs="Courier New"/>
              <w:rtl/>
            </w:rPr>
            <w:t xml:space="preserve"> فى الملة والفقه</w:t>
          </w:r>
          <w:del w:id="374" w:author="Transkribus" w:date="2019-12-11T14:30:00Z">
            <w:r w:rsidRPr="009B6BCA">
              <w:rPr>
                <w:rFonts w:ascii="Courier New" w:hAnsi="Courier New" w:cs="Courier New"/>
                <w:rtl/>
              </w:rPr>
              <w:delText xml:space="preserve"> مدنى كلام</w:delText>
            </w:r>
          </w:del>
        </w:dir>
      </w:dir>
    </w:p>
    <w:p w14:paraId="6393C2A4" w14:textId="242E400A" w:rsidR="00EE6742" w:rsidRPr="00EE6742" w:rsidRDefault="00EE6742" w:rsidP="00EE6742">
      <w:pPr>
        <w:pStyle w:val="NurText"/>
        <w:bidi/>
        <w:rPr>
          <w:rFonts w:ascii="Courier New" w:hAnsi="Courier New" w:cs="Courier New"/>
        </w:rPr>
      </w:pPr>
      <w:ins w:id="375" w:author="Transkribus" w:date="2019-12-11T14:30:00Z">
        <w:r w:rsidRPr="00EE6742">
          <w:rPr>
            <w:rFonts w:ascii="Courier New" w:hAnsi="Courier New" w:cs="Courier New"/>
            <w:rtl/>
          </w:rPr>
          <w:t>مذنى كالام</w:t>
        </w:r>
      </w:ins>
      <w:r w:rsidRPr="00EE6742">
        <w:rPr>
          <w:rFonts w:ascii="Courier New" w:hAnsi="Courier New" w:cs="Courier New"/>
          <w:rtl/>
        </w:rPr>
        <w:t xml:space="preserve"> جمعه من اقاويل الن</w:t>
      </w:r>
      <w:del w:id="376" w:author="Transkribus" w:date="2019-12-11T14:30:00Z">
        <w:r w:rsidR="009B6BCA" w:rsidRPr="009B6BCA">
          <w:rPr>
            <w:rFonts w:ascii="Courier New" w:hAnsi="Courier New" w:cs="Courier New"/>
            <w:rtl/>
          </w:rPr>
          <w:delText>ب</w:delText>
        </w:r>
      </w:del>
      <w:ins w:id="377" w:author="Transkribus" w:date="2019-12-11T14:30:00Z">
        <w:r w:rsidRPr="00EE6742">
          <w:rPr>
            <w:rFonts w:ascii="Courier New" w:hAnsi="Courier New" w:cs="Courier New"/>
            <w:rtl/>
          </w:rPr>
          <w:t>ن</w:t>
        </w:r>
      </w:ins>
      <w:r w:rsidRPr="00EE6742">
        <w:rPr>
          <w:rFonts w:ascii="Courier New" w:hAnsi="Courier New" w:cs="Courier New"/>
          <w:rtl/>
        </w:rPr>
        <w:t xml:space="preserve">ى صلى الله عليه وسلم </w:t>
      </w:r>
      <w:del w:id="378" w:author="Transkribus" w:date="2019-12-11T14:30:00Z">
        <w:r w:rsidR="009B6BCA" w:rsidRPr="009B6BCA">
          <w:rPr>
            <w:rFonts w:ascii="Courier New" w:hAnsi="Courier New" w:cs="Courier New"/>
            <w:rtl/>
          </w:rPr>
          <w:delText>يشير فيه</w:delText>
        </w:r>
      </w:del>
      <w:ins w:id="379" w:author="Transkribus" w:date="2019-12-11T14:30:00Z">
        <w:r w:rsidRPr="00EE6742">
          <w:rPr>
            <w:rFonts w:ascii="Courier New" w:hAnsi="Courier New" w:cs="Courier New"/>
            <w:rtl/>
          </w:rPr>
          <w:t>اشيرفيه</w:t>
        </w:r>
      </w:ins>
      <w:r w:rsidRPr="00EE6742">
        <w:rPr>
          <w:rFonts w:ascii="Courier New" w:hAnsi="Courier New" w:cs="Courier New"/>
          <w:rtl/>
        </w:rPr>
        <w:t xml:space="preserve"> الى صناعة المنطق</w:t>
      </w:r>
      <w:del w:id="38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81" w:author="Transkribus" w:date="2019-12-11T14:30:00Z">
        <w:r w:rsidRPr="00EE6742">
          <w:rPr>
            <w:rFonts w:ascii="Courier New" w:hAnsi="Courier New" w:cs="Courier New"/>
            <w:rtl/>
          </w:rPr>
          <w:t xml:space="preserve"> كتاب فى</w:t>
        </w:r>
      </w:ins>
    </w:p>
    <w:p w14:paraId="5D2453C0" w14:textId="77777777" w:rsidR="009B6BCA" w:rsidRPr="009B6BCA" w:rsidRDefault="009B6BCA" w:rsidP="009B6BCA">
      <w:pPr>
        <w:pStyle w:val="NurText"/>
        <w:bidi/>
        <w:rPr>
          <w:del w:id="382" w:author="Transkribus" w:date="2019-12-11T14:30:00Z"/>
          <w:rFonts w:ascii="Courier New" w:hAnsi="Courier New" w:cs="Courier New"/>
        </w:rPr>
      </w:pPr>
      <w:dir w:val="rtl">
        <w:dir w:val="rtl">
          <w:del w:id="383" w:author="Transkribus" w:date="2019-12-11T14:30:00Z">
            <w:r w:rsidRPr="009B6BCA">
              <w:rPr>
                <w:rFonts w:ascii="Courier New" w:hAnsi="Courier New" w:cs="Courier New"/>
                <w:rtl/>
              </w:rPr>
              <w:delText xml:space="preserve">كتاب فى </w:delText>
            </w:r>
          </w:del>
          <w:r w:rsidR="00EE6742" w:rsidRPr="00EE6742">
            <w:rPr>
              <w:rFonts w:ascii="Courier New" w:hAnsi="Courier New" w:cs="Courier New"/>
              <w:rtl/>
            </w:rPr>
            <w:t xml:space="preserve">الخطابة </w:t>
          </w:r>
          <w:del w:id="384" w:author="Transkribus" w:date="2019-12-11T14:30:00Z">
            <w:r w:rsidRPr="009B6BCA">
              <w:rPr>
                <w:rFonts w:ascii="Courier New" w:hAnsi="Courier New" w:cs="Courier New"/>
                <w:rtl/>
              </w:rPr>
              <w:delText>كبير عشرون مجلدا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9F0863" w14:textId="07F5D187" w:rsidR="00EE6742" w:rsidRPr="00EE6742" w:rsidRDefault="009B6BCA" w:rsidP="00EE6742">
      <w:pPr>
        <w:pStyle w:val="NurText"/>
        <w:bidi/>
        <w:rPr>
          <w:rFonts w:ascii="Courier New" w:hAnsi="Courier New" w:cs="Courier New"/>
        </w:rPr>
      </w:pPr>
      <w:dir w:val="rtl">
        <w:dir w:val="rtl">
          <w:del w:id="385" w:author="Transkribus" w:date="2019-12-11T14:30:00Z">
            <w:r w:rsidRPr="009B6BCA">
              <w:rPr>
                <w:rFonts w:ascii="Courier New" w:hAnsi="Courier New" w:cs="Courier New"/>
                <w:rtl/>
              </w:rPr>
              <w:delText>رسالة</w:delText>
            </w:r>
          </w:del>
          <w:ins w:id="386" w:author="Transkribus" w:date="2019-12-11T14:30:00Z">
            <w:r w:rsidR="00EE6742" w:rsidRPr="00EE6742">
              <w:rPr>
                <w:rFonts w:ascii="Courier New" w:hAnsi="Courier New" w:cs="Courier New"/>
                <w:rtl/>
              </w:rPr>
              <w:t>كممير عسرون مجلذا رشالة فى قود الجيوس كالام</w:t>
            </w:r>
          </w:ins>
          <w:r w:rsidR="00EE6742" w:rsidRPr="00EE6742">
            <w:rPr>
              <w:rFonts w:ascii="Courier New" w:hAnsi="Courier New" w:cs="Courier New"/>
              <w:rtl/>
            </w:rPr>
            <w:t xml:space="preserve"> فى </w:t>
          </w:r>
          <w:del w:id="387" w:author="Transkribus" w:date="2019-12-11T14:30:00Z">
            <w:r w:rsidRPr="009B6BCA">
              <w:rPr>
                <w:rFonts w:ascii="Courier New" w:hAnsi="Courier New" w:cs="Courier New"/>
                <w:rtl/>
              </w:rPr>
              <w:delText>قواد الجيوش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8" w:author="Transkribus" w:date="2019-12-11T14:30:00Z">
            <w:r w:rsidR="00EE6742" w:rsidRPr="00EE6742">
              <w:rPr>
                <w:rFonts w:ascii="Courier New" w:hAnsi="Courier New" w:cs="Courier New"/>
                <w:rtl/>
              </w:rPr>
              <w:t>العايس والجروب كتاب فى</w:t>
            </w:r>
          </w:ins>
        </w:dir>
      </w:dir>
    </w:p>
    <w:p w14:paraId="7C73EFBF" w14:textId="77777777" w:rsidR="009B6BCA" w:rsidRPr="009B6BCA" w:rsidRDefault="009B6BCA" w:rsidP="009B6BCA">
      <w:pPr>
        <w:pStyle w:val="NurText"/>
        <w:bidi/>
        <w:rPr>
          <w:del w:id="389" w:author="Transkribus" w:date="2019-12-11T14:30:00Z"/>
          <w:rFonts w:ascii="Courier New" w:hAnsi="Courier New" w:cs="Courier New"/>
        </w:rPr>
      </w:pPr>
      <w:dir w:val="rtl">
        <w:dir w:val="rtl">
          <w:del w:id="390" w:author="Transkribus" w:date="2019-12-11T14:30:00Z">
            <w:r w:rsidRPr="009B6BCA">
              <w:rPr>
                <w:rFonts w:ascii="Courier New" w:hAnsi="Courier New" w:cs="Courier New"/>
                <w:rtl/>
              </w:rPr>
              <w:delText>كلام فى المعايش والحروب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6C16C13" w14:textId="77777777" w:rsidR="009B6BCA" w:rsidRPr="009B6BCA" w:rsidRDefault="009B6BCA" w:rsidP="009B6BCA">
      <w:pPr>
        <w:pStyle w:val="NurText"/>
        <w:bidi/>
        <w:rPr>
          <w:del w:id="391" w:author="Transkribus" w:date="2019-12-11T14:30:00Z"/>
          <w:rFonts w:ascii="Courier New" w:hAnsi="Courier New" w:cs="Courier New"/>
        </w:rPr>
      </w:pPr>
      <w:dir w:val="rtl">
        <w:dir w:val="rtl">
          <w:del w:id="392" w:author="Transkribus" w:date="2019-12-11T14:30:00Z">
            <w:r w:rsidRPr="009B6BCA">
              <w:rPr>
                <w:rFonts w:ascii="Courier New" w:hAnsi="Courier New" w:cs="Courier New"/>
                <w:rtl/>
              </w:rPr>
              <w:delText>كتاب فى التاثيرات العلوية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E118CA5" w14:textId="01002EEA" w:rsidR="00EE6742" w:rsidRPr="00EE6742" w:rsidRDefault="009B6BCA" w:rsidP="00EE6742">
      <w:pPr>
        <w:pStyle w:val="NurText"/>
        <w:bidi/>
        <w:rPr>
          <w:rFonts w:ascii="Courier New" w:hAnsi="Courier New" w:cs="Courier New"/>
        </w:rPr>
      </w:pPr>
      <w:dir w:val="rtl">
        <w:dir w:val="rtl">
          <w:del w:id="393" w:author="Transkribus" w:date="2019-12-11T14:30:00Z">
            <w:r w:rsidRPr="009B6BCA">
              <w:rPr>
                <w:rFonts w:ascii="Courier New" w:hAnsi="Courier New" w:cs="Courier New"/>
                <w:rtl/>
              </w:rPr>
              <w:delText>مقالة</w:delText>
            </w:r>
          </w:del>
          <w:ins w:id="394" w:author="Transkribus" w:date="2019-12-11T14:30:00Z">
            <w:r w:rsidR="00EE6742" w:rsidRPr="00EE6742">
              <w:rPr>
                <w:rFonts w:ascii="Courier New" w:hAnsi="Courier New" w:cs="Courier New"/>
                <w:rtl/>
              </w:rPr>
              <w:t>الناشرات العلوبة مثالة</w:t>
            </w:r>
          </w:ins>
          <w:r w:rsidR="00EE6742" w:rsidRPr="00EE6742">
            <w:rPr>
              <w:rFonts w:ascii="Courier New" w:hAnsi="Courier New" w:cs="Courier New"/>
              <w:rtl/>
            </w:rPr>
            <w:t xml:space="preserve"> فى الجهة التى </w:t>
          </w:r>
          <w:ins w:id="395" w:author="Transkribus" w:date="2019-12-11T14:30:00Z">
            <w:r w:rsidR="00EE6742" w:rsidRPr="00EE6742">
              <w:rPr>
                <w:rFonts w:ascii="Courier New" w:hAnsi="Courier New" w:cs="Courier New"/>
                <w:rtl/>
              </w:rPr>
              <w:t>ا</w:t>
            </w:r>
          </w:ins>
          <w:r w:rsidR="00EE6742" w:rsidRPr="00EE6742">
            <w:rPr>
              <w:rFonts w:ascii="Courier New" w:hAnsi="Courier New" w:cs="Courier New"/>
              <w:rtl/>
            </w:rPr>
            <w:t>يص</w:t>
          </w:r>
          <w:ins w:id="396" w:author="Transkribus" w:date="2019-12-11T14:30:00Z">
            <w:r w:rsidR="00EE6742" w:rsidRPr="00EE6742">
              <w:rPr>
                <w:rFonts w:ascii="Courier New" w:hAnsi="Courier New" w:cs="Courier New"/>
                <w:rtl/>
              </w:rPr>
              <w:t>ب</w:t>
            </w:r>
          </w:ins>
          <w:r w:rsidR="00EE6742" w:rsidRPr="00EE6742">
            <w:rPr>
              <w:rFonts w:ascii="Courier New" w:hAnsi="Courier New" w:cs="Courier New"/>
              <w:rtl/>
            </w:rPr>
            <w:t>ح عليها القول ب</w:t>
          </w:r>
          <w:del w:id="397" w:author="Transkribus" w:date="2019-12-11T14:30:00Z">
            <w:r w:rsidRPr="009B6BCA">
              <w:rPr>
                <w:rFonts w:ascii="Courier New" w:hAnsi="Courier New" w:cs="Courier New"/>
                <w:rtl/>
              </w:rPr>
              <w:delText>ا</w:delText>
            </w:r>
          </w:del>
          <w:ins w:id="398" w:author="Transkribus" w:date="2019-12-11T14:30:00Z">
            <w:r w:rsidR="00EE6742" w:rsidRPr="00EE6742">
              <w:rPr>
                <w:rFonts w:ascii="Courier New" w:hAnsi="Courier New" w:cs="Courier New"/>
                <w:rtl/>
              </w:rPr>
              <w:t>أ</w:t>
            </w:r>
          </w:ins>
          <w:r w:rsidR="00EE6742" w:rsidRPr="00EE6742">
            <w:rPr>
              <w:rFonts w:ascii="Courier New" w:hAnsi="Courier New" w:cs="Courier New"/>
              <w:rtl/>
            </w:rPr>
            <w:t>حكام النجوم</w:t>
          </w:r>
          <w:del w:id="3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0" w:author="Transkribus" w:date="2019-12-11T14:30:00Z">
            <w:r w:rsidR="00EE6742" w:rsidRPr="00EE6742">
              <w:rPr>
                <w:rFonts w:ascii="Courier New" w:hAnsi="Courier New" w:cs="Courier New"/>
                <w:rtl/>
              </w:rPr>
              <w:t xml:space="preserve"> كتاب فى الفصول</w:t>
            </w:r>
          </w:ins>
        </w:dir>
      </w:dir>
    </w:p>
    <w:p w14:paraId="7F146BF2" w14:textId="77777777" w:rsidR="009B6BCA" w:rsidRPr="009B6BCA" w:rsidRDefault="009B6BCA" w:rsidP="009B6BCA">
      <w:pPr>
        <w:pStyle w:val="NurText"/>
        <w:bidi/>
        <w:rPr>
          <w:del w:id="401" w:author="Transkribus" w:date="2019-12-11T14:30:00Z"/>
          <w:rFonts w:ascii="Courier New" w:hAnsi="Courier New" w:cs="Courier New"/>
        </w:rPr>
      </w:pPr>
      <w:dir w:val="rtl">
        <w:dir w:val="rtl">
          <w:del w:id="402" w:author="Transkribus" w:date="2019-12-11T14:30:00Z">
            <w:r w:rsidRPr="009B6BCA">
              <w:rPr>
                <w:rFonts w:ascii="Courier New" w:hAnsi="Courier New" w:cs="Courier New"/>
                <w:rtl/>
              </w:rPr>
              <w:delText>كتاب فى الفصول المنتزعة للاجتماعات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5E64C6" w14:textId="77777777" w:rsidR="009B6BCA" w:rsidRPr="009B6BCA" w:rsidRDefault="009B6BCA" w:rsidP="009B6BCA">
      <w:pPr>
        <w:pStyle w:val="NurText"/>
        <w:bidi/>
        <w:rPr>
          <w:del w:id="403" w:author="Transkribus" w:date="2019-12-11T14:30:00Z"/>
          <w:rFonts w:ascii="Courier New" w:hAnsi="Courier New" w:cs="Courier New"/>
        </w:rPr>
      </w:pPr>
      <w:dir w:val="rtl">
        <w:dir w:val="rtl">
          <w:del w:id="404" w:author="Transkribus" w:date="2019-12-11T14:30:00Z">
            <w:r w:rsidRPr="009B6BCA">
              <w:rPr>
                <w:rFonts w:ascii="Courier New" w:hAnsi="Courier New" w:cs="Courier New"/>
                <w:rtl/>
              </w:rPr>
              <w:delText xml:space="preserve">كتاب </w:delText>
            </w:r>
          </w:del>
          <w:ins w:id="405" w:author="Transkribus" w:date="2019-12-11T14:30:00Z">
            <w:r w:rsidR="00EE6742" w:rsidRPr="00EE6742">
              <w:rPr>
                <w:rFonts w:ascii="Courier New" w:hAnsi="Courier New" w:cs="Courier New"/>
                <w:rtl/>
              </w:rPr>
              <w:t xml:space="preserve">البنزية الاحثماات كمتاب </w:t>
            </w:r>
          </w:ins>
          <w:r w:rsidR="00EE6742" w:rsidRPr="00EE6742">
            <w:rPr>
              <w:rFonts w:ascii="Courier New" w:hAnsi="Courier New" w:cs="Courier New"/>
              <w:rtl/>
            </w:rPr>
            <w:t>فى الحيل والنوا</w:t>
          </w:r>
          <w:del w:id="406"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يس </w:t>
          </w:r>
          <w:del w:id="4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F5F52D" w14:textId="77777777" w:rsidR="009B6BCA" w:rsidRPr="009B6BCA" w:rsidRDefault="009B6BCA" w:rsidP="009B6BCA">
      <w:pPr>
        <w:pStyle w:val="NurText"/>
        <w:bidi/>
        <w:rPr>
          <w:del w:id="408" w:author="Transkribus" w:date="2019-12-11T14:30:00Z"/>
          <w:rFonts w:ascii="Courier New" w:hAnsi="Courier New" w:cs="Courier New"/>
        </w:rPr>
      </w:pPr>
      <w:dir w:val="rtl">
        <w:dir w:val="rtl">
          <w:r w:rsidR="00EE6742" w:rsidRPr="00EE6742">
            <w:rPr>
              <w:rFonts w:ascii="Courier New" w:hAnsi="Courier New" w:cs="Courier New"/>
              <w:rtl/>
            </w:rPr>
            <w:t>كلام له فى الرؤيا</w:t>
          </w:r>
          <w:del w:id="4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4D3EC7" w14:textId="5E0DB216" w:rsidR="00EE6742" w:rsidRPr="00EE6742" w:rsidRDefault="009B6BCA" w:rsidP="00EE6742">
      <w:pPr>
        <w:pStyle w:val="NurText"/>
        <w:bidi/>
        <w:rPr>
          <w:rFonts w:ascii="Courier New" w:hAnsi="Courier New" w:cs="Courier New"/>
        </w:rPr>
      </w:pPr>
      <w:dir w:val="rtl">
        <w:dir w:val="rtl">
          <w:del w:id="410" w:author="Transkribus" w:date="2019-12-11T14:30:00Z">
            <w:r w:rsidRPr="009B6BCA">
              <w:rPr>
                <w:rFonts w:ascii="Courier New" w:hAnsi="Courier New" w:cs="Courier New"/>
                <w:rtl/>
              </w:rPr>
              <w:delText>كتاب</w:delText>
            </w:r>
          </w:del>
          <w:ins w:id="411" w:author="Transkribus" w:date="2019-12-11T14:30:00Z">
            <w:r w:rsidR="00EE6742" w:rsidRPr="00EE6742">
              <w:rPr>
                <w:rFonts w:ascii="Courier New" w:hAnsi="Courier New" w:cs="Courier New"/>
                <w:rtl/>
              </w:rPr>
              <w:t xml:space="preserve"> كمتاب</w:t>
            </w:r>
          </w:ins>
          <w:r w:rsidR="00EE6742" w:rsidRPr="00EE6742">
            <w:rPr>
              <w:rFonts w:ascii="Courier New" w:hAnsi="Courier New" w:cs="Courier New"/>
              <w:rtl/>
            </w:rPr>
            <w:t xml:space="preserve"> فى صناعة الكتا</w:t>
          </w:r>
          <w:del w:id="412" w:author="Transkribus" w:date="2019-12-11T14:30:00Z">
            <w:r w:rsidRPr="009B6BCA">
              <w:rPr>
                <w:rFonts w:ascii="Courier New" w:hAnsi="Courier New" w:cs="Courier New"/>
                <w:rtl/>
              </w:rPr>
              <w:delText>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13" w:author="Transkribus" w:date="2019-12-11T14:30:00Z">
            <w:r w:rsidR="00EE6742" w:rsidRPr="00EE6742">
              <w:rPr>
                <w:rFonts w:ascii="Courier New" w:hAnsi="Courier New" w:cs="Courier New"/>
                <w:rtl/>
              </w:rPr>
              <w:t>سم</w:t>
            </w:r>
          </w:ins>
        </w:dir>
      </w:dir>
    </w:p>
    <w:p w14:paraId="786E31E7" w14:textId="5F68DCEF" w:rsidR="00EE6742" w:rsidRPr="00EE6742" w:rsidRDefault="009B6BCA" w:rsidP="00EE6742">
      <w:pPr>
        <w:pStyle w:val="NurText"/>
        <w:bidi/>
        <w:rPr>
          <w:rFonts w:ascii="Courier New" w:hAnsi="Courier New" w:cs="Courier New"/>
        </w:rPr>
      </w:pPr>
      <w:dir w:val="rtl">
        <w:dir w:val="rtl">
          <w:del w:id="414" w:author="Transkribus" w:date="2019-12-11T14:30:00Z">
            <w:r w:rsidRPr="009B6BCA">
              <w:rPr>
                <w:rFonts w:ascii="Courier New" w:hAnsi="Courier New" w:cs="Courier New"/>
                <w:rtl/>
              </w:rPr>
              <w:delText>شرح كتاب البرهان لارسطوطاليس على طريق</w:delText>
            </w:r>
          </w:del>
          <w:ins w:id="415" w:author="Transkribus" w:date="2019-12-11T14:30:00Z">
            <w:r w:rsidR="00EE6742" w:rsidRPr="00EE6742">
              <w:rPr>
                <w:rFonts w:ascii="Courier New" w:hAnsi="Courier New" w:cs="Courier New"/>
                <w:rtl/>
              </w:rPr>
              <w:t>اشرجم كمتاب البرمان الارسطوطاليس على طر بق</w:t>
            </w:r>
          </w:ins>
          <w:r w:rsidR="00EE6742" w:rsidRPr="00EE6742">
            <w:rPr>
              <w:rFonts w:ascii="Courier New" w:hAnsi="Courier New" w:cs="Courier New"/>
              <w:rtl/>
            </w:rPr>
            <w:t xml:space="preserve"> التعليق </w:t>
          </w:r>
          <w:del w:id="416" w:author="Transkribus" w:date="2019-12-11T14:30:00Z">
            <w:r w:rsidRPr="009B6BCA">
              <w:rPr>
                <w:rFonts w:ascii="Courier New" w:hAnsi="Courier New" w:cs="Courier New"/>
                <w:rtl/>
              </w:rPr>
              <w:delText>ا</w:delText>
            </w:r>
          </w:del>
          <w:ins w:id="417" w:author="Transkribus" w:date="2019-12-11T14:30:00Z">
            <w:r w:rsidR="00EE6742" w:rsidRPr="00EE6742">
              <w:rPr>
                <w:rFonts w:ascii="Courier New" w:hAnsi="Courier New" w:cs="Courier New"/>
                <w:rtl/>
              </w:rPr>
              <w:t>أ</w:t>
            </w:r>
          </w:ins>
          <w:r w:rsidR="00EE6742" w:rsidRPr="00EE6742">
            <w:rPr>
              <w:rFonts w:ascii="Courier New" w:hAnsi="Courier New" w:cs="Courier New"/>
              <w:rtl/>
            </w:rPr>
            <w:t>ملا</w:t>
          </w:r>
          <w:del w:id="418" w:author="Transkribus" w:date="2019-12-11T14:30:00Z">
            <w:r w:rsidRPr="009B6BCA">
              <w:rPr>
                <w:rFonts w:ascii="Courier New" w:hAnsi="Courier New" w:cs="Courier New"/>
                <w:rtl/>
              </w:rPr>
              <w:delText>ه</w:delText>
            </w:r>
          </w:del>
          <w:ins w:id="419"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على ابراهيم بن ع</w:t>
          </w:r>
          <w:ins w:id="420" w:author="Transkribus" w:date="2019-12-11T14:30:00Z">
            <w:r w:rsidR="00EE6742" w:rsidRPr="00EE6742">
              <w:rPr>
                <w:rFonts w:ascii="Courier New" w:hAnsi="Courier New" w:cs="Courier New"/>
                <w:rtl/>
              </w:rPr>
              <w:t>ب</w:t>
            </w:r>
          </w:ins>
          <w:r w:rsidR="00EE6742" w:rsidRPr="00EE6742">
            <w:rPr>
              <w:rFonts w:ascii="Courier New" w:hAnsi="Courier New" w:cs="Courier New"/>
              <w:rtl/>
            </w:rPr>
            <w:t>دى تلميذ</w:t>
          </w:r>
          <w:del w:id="421" w:author="Transkribus" w:date="2019-12-11T14:30:00Z">
            <w:r w:rsidRPr="009B6BCA">
              <w:rPr>
                <w:rFonts w:ascii="Courier New" w:hAnsi="Courier New" w:cs="Courier New"/>
                <w:rtl/>
              </w:rPr>
              <w:delText xml:space="preserve"> له بحلب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EA25BD" w14:textId="77777777" w:rsidR="009B6BCA" w:rsidRPr="009B6BCA" w:rsidRDefault="009B6BCA" w:rsidP="009B6BCA">
      <w:pPr>
        <w:pStyle w:val="NurText"/>
        <w:bidi/>
        <w:rPr>
          <w:del w:id="422" w:author="Transkribus" w:date="2019-12-11T14:30:00Z"/>
          <w:rFonts w:ascii="Courier New" w:hAnsi="Courier New" w:cs="Courier New"/>
        </w:rPr>
      </w:pPr>
      <w:dir w:val="rtl">
        <w:dir w:val="rtl">
          <w:del w:id="423" w:author="Transkribus" w:date="2019-12-11T14:30:00Z">
            <w:r w:rsidRPr="009B6BCA">
              <w:rPr>
                <w:rFonts w:ascii="Courier New" w:hAnsi="Courier New" w:cs="Courier New"/>
                <w:rtl/>
              </w:rPr>
              <w:delText>كلام</w:delText>
            </w:r>
          </w:del>
          <w:ins w:id="424" w:author="Transkribus" w:date="2019-12-11T14:30:00Z">
            <w:r w:rsidR="00EE6742" w:rsidRPr="00EE6742">
              <w:rPr>
                <w:rFonts w:ascii="Courier New" w:hAnsi="Courier New" w:cs="Courier New"/>
                <w:rtl/>
              </w:rPr>
              <w:t>اله يحلب كالام</w:t>
            </w:r>
          </w:ins>
          <w:r w:rsidR="00EE6742" w:rsidRPr="00EE6742">
            <w:rPr>
              <w:rFonts w:ascii="Courier New" w:hAnsi="Courier New" w:cs="Courier New"/>
              <w:rtl/>
            </w:rPr>
            <w:t xml:space="preserve"> له فى العلم </w:t>
          </w:r>
          <w:del w:id="425" w:author="Transkribus" w:date="2019-12-11T14:30:00Z">
            <w:r w:rsidRPr="009B6BCA">
              <w:rPr>
                <w:rFonts w:ascii="Courier New" w:hAnsi="Courier New" w:cs="Courier New"/>
                <w:rtl/>
              </w:rPr>
              <w:delText>الالهي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7D746A" w14:textId="28F974E3" w:rsidR="00EE6742" w:rsidRPr="00EE6742" w:rsidRDefault="009B6BCA" w:rsidP="00EE6742">
      <w:pPr>
        <w:pStyle w:val="NurText"/>
        <w:bidi/>
        <w:rPr>
          <w:rFonts w:ascii="Courier New" w:hAnsi="Courier New" w:cs="Courier New"/>
        </w:rPr>
      </w:pPr>
      <w:dir w:val="rtl">
        <w:dir w:val="rtl">
          <w:del w:id="426" w:author="Transkribus" w:date="2019-12-11T14:30:00Z">
            <w:r w:rsidRPr="009B6BCA">
              <w:rPr>
                <w:rFonts w:ascii="Courier New" w:hAnsi="Courier New" w:cs="Courier New"/>
                <w:rtl/>
              </w:rPr>
              <w:delText>شرح</w:delText>
            </w:r>
          </w:del>
          <w:ins w:id="427" w:author="Transkribus" w:date="2019-12-11T14:30:00Z">
            <w:r w:rsidR="00EE6742" w:rsidRPr="00EE6742">
              <w:rPr>
                <w:rFonts w:ascii="Courier New" w:hAnsi="Courier New" w:cs="Courier New"/>
                <w:rtl/>
              </w:rPr>
              <w:t>الالهمى -رح</w:t>
            </w:r>
          </w:ins>
          <w:r w:rsidR="00EE6742" w:rsidRPr="00EE6742">
            <w:rPr>
              <w:rFonts w:ascii="Courier New" w:hAnsi="Courier New" w:cs="Courier New"/>
              <w:rtl/>
            </w:rPr>
            <w:t xml:space="preserve"> المواضع المستغلقة من كتاب </w:t>
          </w:r>
          <w:del w:id="428" w:author="Transkribus" w:date="2019-12-11T14:30:00Z">
            <w:r w:rsidRPr="009B6BCA">
              <w:rPr>
                <w:rFonts w:ascii="Courier New" w:hAnsi="Courier New" w:cs="Courier New"/>
                <w:rtl/>
              </w:rPr>
              <w:delText>قاطيغورياس لارسطوطاليس ويعرف بتعليقات الحواشي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9" w:author="Transkribus" w:date="2019-12-11T14:30:00Z">
            <w:r w:rsidR="00EE6742" w:rsidRPr="00EE6742">
              <w:rPr>
                <w:rFonts w:ascii="Courier New" w:hAnsi="Courier New" w:cs="Courier New"/>
                <w:rtl/>
              </w:rPr>
              <w:t>قاط قورياس</w:t>
            </w:r>
          </w:ins>
        </w:dir>
      </w:dir>
    </w:p>
    <w:p w14:paraId="626D097A" w14:textId="77777777" w:rsidR="009B6BCA" w:rsidRPr="009B6BCA" w:rsidRDefault="009B6BCA" w:rsidP="009B6BCA">
      <w:pPr>
        <w:pStyle w:val="NurText"/>
        <w:bidi/>
        <w:rPr>
          <w:del w:id="430" w:author="Transkribus" w:date="2019-12-11T14:30:00Z"/>
          <w:rFonts w:ascii="Courier New" w:hAnsi="Courier New" w:cs="Courier New"/>
        </w:rPr>
      </w:pPr>
      <w:dir w:val="rtl">
        <w:dir w:val="rtl">
          <w:del w:id="431" w:author="Transkribus" w:date="2019-12-11T14:30:00Z">
            <w:r w:rsidRPr="009B6BCA">
              <w:rPr>
                <w:rFonts w:ascii="Courier New" w:hAnsi="Courier New" w:cs="Courier New"/>
                <w:rtl/>
              </w:rPr>
              <w:delText>كلام</w:delText>
            </w:r>
          </w:del>
          <w:ins w:id="432" w:author="Transkribus" w:date="2019-12-11T14:30:00Z">
            <w:r w:rsidR="00EE6742" w:rsidRPr="00EE6742">
              <w:rPr>
                <w:rFonts w:ascii="Courier New" w:hAnsi="Courier New" w:cs="Courier New"/>
                <w:rtl/>
              </w:rPr>
              <w:t>الار سطوط اليس ويعرف معليقات الحواشى كالام</w:t>
            </w:r>
          </w:ins>
          <w:r w:rsidR="00EE6742" w:rsidRPr="00EE6742">
            <w:rPr>
              <w:rFonts w:ascii="Courier New" w:hAnsi="Courier New" w:cs="Courier New"/>
              <w:rtl/>
            </w:rPr>
            <w:t xml:space="preserve"> فى </w:t>
          </w:r>
          <w:del w:id="433" w:author="Transkribus" w:date="2019-12-11T14:30:00Z">
            <w:r w:rsidRPr="009B6BCA">
              <w:rPr>
                <w:rFonts w:ascii="Courier New" w:hAnsi="Courier New" w:cs="Courier New"/>
                <w:rtl/>
              </w:rPr>
              <w:delText>ا</w:delText>
            </w:r>
          </w:del>
          <w:ins w:id="434"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عضاء الحيوان </w:t>
          </w:r>
          <w:del w:id="4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E7C5FA" w14:textId="13BAB58B" w:rsidR="00EE6742" w:rsidRPr="00EE6742" w:rsidRDefault="009B6BCA" w:rsidP="00EE6742">
      <w:pPr>
        <w:pStyle w:val="NurText"/>
        <w:bidi/>
        <w:rPr>
          <w:ins w:id="436"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437" w:author="Transkribus" w:date="2019-12-11T14:30:00Z">
            <w:r w:rsidRPr="009B6BCA">
              <w:rPr>
                <w:rFonts w:ascii="Courier New" w:hAnsi="Courier New" w:cs="Courier New"/>
                <w:rtl/>
              </w:rPr>
              <w:delText xml:space="preserve">مختصر جميع </w:delText>
            </w:r>
          </w:del>
          <w:ins w:id="438" w:author="Transkribus" w:date="2019-12-11T14:30:00Z">
            <w:r w:rsidR="00EE6742" w:rsidRPr="00EE6742">
              <w:rPr>
                <w:rFonts w:ascii="Courier New" w:hAnsi="Courier New" w:cs="Courier New"/>
                <w:rtl/>
              </w:rPr>
              <w:t>منصرجمي٢</w:t>
            </w:r>
          </w:ins>
        </w:dir>
      </w:dir>
    </w:p>
    <w:p w14:paraId="50A06A42" w14:textId="77777777" w:rsidR="009B6BCA" w:rsidRPr="009B6BCA" w:rsidRDefault="00EE6742" w:rsidP="009B6BCA">
      <w:pPr>
        <w:pStyle w:val="NurText"/>
        <w:bidi/>
        <w:rPr>
          <w:del w:id="439" w:author="Transkribus" w:date="2019-12-11T14:30:00Z"/>
          <w:rFonts w:ascii="Courier New" w:hAnsi="Courier New" w:cs="Courier New"/>
        </w:rPr>
      </w:pPr>
      <w:r w:rsidRPr="00EE6742">
        <w:rPr>
          <w:rFonts w:ascii="Courier New" w:hAnsi="Courier New" w:cs="Courier New"/>
          <w:rtl/>
        </w:rPr>
        <w:t>الكتب المنطق</w:t>
      </w:r>
      <w:del w:id="440"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ة </w:t>
      </w:r>
      <w:del w:id="4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74A381" w14:textId="77777777" w:rsidR="009B6BCA" w:rsidRPr="009B6BCA" w:rsidRDefault="009B6BCA" w:rsidP="009B6BCA">
      <w:pPr>
        <w:pStyle w:val="NurText"/>
        <w:bidi/>
        <w:rPr>
          <w:del w:id="442" w:author="Transkribus" w:date="2019-12-11T14:30:00Z"/>
          <w:rFonts w:ascii="Courier New" w:hAnsi="Courier New" w:cs="Courier New"/>
        </w:rPr>
      </w:pPr>
      <w:dir w:val="rtl">
        <w:dir w:val="rtl">
          <w:r w:rsidR="00EE6742" w:rsidRPr="00EE6742">
            <w:rPr>
              <w:rFonts w:ascii="Courier New" w:hAnsi="Courier New" w:cs="Courier New"/>
              <w:rtl/>
            </w:rPr>
            <w:t>كتاب المد</w:t>
          </w:r>
          <w:del w:id="443" w:author="Transkribus" w:date="2019-12-11T14:30:00Z">
            <w:r w:rsidRPr="009B6BCA">
              <w:rPr>
                <w:rFonts w:ascii="Courier New" w:hAnsi="Courier New" w:cs="Courier New"/>
                <w:rtl/>
              </w:rPr>
              <w:delText>خ</w:delText>
            </w:r>
          </w:del>
          <w:ins w:id="44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ل الى المنطق </w:t>
          </w:r>
          <w:del w:id="4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A2B587" w14:textId="25A096D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التوسط </w:t>
          </w:r>
          <w:del w:id="446" w:author="Transkribus" w:date="2019-12-11T14:30:00Z">
            <w:r w:rsidRPr="009B6BCA">
              <w:rPr>
                <w:rFonts w:ascii="Courier New" w:hAnsi="Courier New" w:cs="Courier New"/>
                <w:rtl/>
              </w:rPr>
              <w:delText>ب</w:delText>
            </w:r>
          </w:del>
          <w:ins w:id="447" w:author="Transkribus" w:date="2019-12-11T14:30:00Z">
            <w:r w:rsidR="00EE6742" w:rsidRPr="00EE6742">
              <w:rPr>
                <w:rFonts w:ascii="Courier New" w:hAnsi="Courier New" w:cs="Courier New"/>
                <w:rtl/>
              </w:rPr>
              <w:t>م</w:t>
            </w:r>
          </w:ins>
          <w:r w:rsidR="00EE6742" w:rsidRPr="00EE6742">
            <w:rPr>
              <w:rFonts w:ascii="Courier New" w:hAnsi="Courier New" w:cs="Courier New"/>
              <w:rtl/>
            </w:rPr>
            <w:t>ين ارسطوطاليس وجالينوس</w:t>
          </w:r>
          <w:del w:id="4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9220C1" w14:textId="77777777" w:rsidR="009B6BCA" w:rsidRPr="009B6BCA" w:rsidRDefault="009B6BCA" w:rsidP="009B6BCA">
      <w:pPr>
        <w:pStyle w:val="NurText"/>
        <w:bidi/>
        <w:rPr>
          <w:del w:id="449"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450" w:author="Transkribus" w:date="2019-12-11T14:30:00Z">
            <w:r w:rsidRPr="009B6BCA">
              <w:rPr>
                <w:rFonts w:ascii="Courier New" w:hAnsi="Courier New" w:cs="Courier New"/>
                <w:rtl/>
              </w:rPr>
              <w:delText>غرض</w:delText>
            </w:r>
          </w:del>
          <w:ins w:id="451" w:author="Transkribus" w:date="2019-12-11T14:30:00Z">
            <w:r w:rsidR="00EE6742" w:rsidRPr="00EE6742">
              <w:rPr>
                <w:rFonts w:ascii="Courier New" w:hAnsi="Courier New" w:cs="Courier New"/>
                <w:rtl/>
              </w:rPr>
              <w:t>عرس</w:t>
            </w:r>
          </w:ins>
          <w:r w:rsidR="00EE6742" w:rsidRPr="00EE6742">
            <w:rPr>
              <w:rFonts w:ascii="Courier New" w:hAnsi="Courier New" w:cs="Courier New"/>
              <w:rtl/>
            </w:rPr>
            <w:t xml:space="preserve"> المقولات</w:t>
          </w:r>
          <w:del w:id="4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EB13CDF" w14:textId="77777777" w:rsidR="009B6BCA" w:rsidRPr="009B6BCA" w:rsidRDefault="009B6BCA" w:rsidP="009B6BCA">
      <w:pPr>
        <w:pStyle w:val="NurText"/>
        <w:bidi/>
        <w:rPr>
          <w:del w:id="453" w:author="Transkribus" w:date="2019-12-11T14:30:00Z"/>
          <w:rFonts w:ascii="Courier New" w:hAnsi="Courier New" w:cs="Courier New"/>
        </w:rPr>
      </w:pPr>
      <w:dir w:val="rtl">
        <w:dir w:val="rtl">
          <w:del w:id="454" w:author="Transkribus" w:date="2019-12-11T14:30:00Z">
            <w:r w:rsidRPr="009B6BCA">
              <w:rPr>
                <w:rFonts w:ascii="Courier New" w:hAnsi="Courier New" w:cs="Courier New"/>
                <w:rtl/>
              </w:rPr>
              <w:delText>كلام</w:delText>
            </w:r>
          </w:del>
          <w:ins w:id="455" w:author="Transkribus" w:date="2019-12-11T14:30:00Z">
            <w:r w:rsidR="00EE6742" w:rsidRPr="00EE6742">
              <w:rPr>
                <w:rFonts w:ascii="Courier New" w:hAnsi="Courier New" w:cs="Courier New"/>
                <w:rtl/>
              </w:rPr>
              <w:t xml:space="preserve"> كالام</w:t>
            </w:r>
          </w:ins>
          <w:r w:rsidR="00EE6742" w:rsidRPr="00EE6742">
            <w:rPr>
              <w:rFonts w:ascii="Courier New" w:hAnsi="Courier New" w:cs="Courier New"/>
              <w:rtl/>
            </w:rPr>
            <w:t xml:space="preserve"> له فى </w:t>
          </w:r>
          <w:del w:id="456" w:author="Transkribus" w:date="2019-12-11T14:30:00Z">
            <w:r w:rsidRPr="009B6BCA">
              <w:rPr>
                <w:rFonts w:ascii="Courier New" w:hAnsi="Courier New" w:cs="Courier New"/>
                <w:rtl/>
              </w:rPr>
              <w:delText>الشعر والقوافي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1ACE3E" w14:textId="786CBEBA" w:rsidR="00EE6742" w:rsidRPr="00EE6742" w:rsidRDefault="009B6BCA" w:rsidP="00EE6742">
      <w:pPr>
        <w:pStyle w:val="NurText"/>
        <w:bidi/>
        <w:rPr>
          <w:ins w:id="457" w:author="Transkribus" w:date="2019-12-11T14:30:00Z"/>
          <w:rFonts w:ascii="Courier New" w:hAnsi="Courier New" w:cs="Courier New"/>
        </w:rPr>
      </w:pPr>
      <w:dir w:val="rtl">
        <w:dir w:val="rtl">
          <w:del w:id="458" w:author="Transkribus" w:date="2019-12-11T14:30:00Z">
            <w:r w:rsidRPr="009B6BCA">
              <w:rPr>
                <w:rFonts w:ascii="Courier New" w:hAnsi="Courier New" w:cs="Courier New"/>
                <w:rtl/>
              </w:rPr>
              <w:delText>شرح كتاب</w:delText>
            </w:r>
          </w:del>
          <w:ins w:id="459" w:author="Transkribus" w:date="2019-12-11T14:30:00Z">
            <w:r w:rsidR="00EE6742" w:rsidRPr="00EE6742">
              <w:rPr>
                <w:rFonts w:ascii="Courier New" w:hAnsi="Courier New" w:cs="Courier New"/>
                <w:rtl/>
              </w:rPr>
              <w:t>الشعرو القوافى صرحكاب</w:t>
            </w:r>
          </w:ins>
          <w:r w:rsidR="00EE6742" w:rsidRPr="00EE6742">
            <w:rPr>
              <w:rFonts w:ascii="Courier New" w:hAnsi="Courier New" w:cs="Courier New"/>
              <w:rtl/>
            </w:rPr>
            <w:t xml:space="preserve"> العبارة لارسطوطاليس على</w:t>
          </w:r>
          <w:del w:id="460" w:author="Transkribus" w:date="2019-12-11T14:30:00Z">
            <w:r w:rsidRPr="009B6BCA">
              <w:rPr>
                <w:rFonts w:ascii="Courier New" w:hAnsi="Courier New" w:cs="Courier New"/>
                <w:rtl/>
              </w:rPr>
              <w:delText xml:space="preserve"> ج</w:delText>
            </w:r>
          </w:del>
        </w:dir>
      </w:dir>
    </w:p>
    <w:p w14:paraId="7EDDE53F" w14:textId="77777777" w:rsidR="009B6BCA" w:rsidRPr="009B6BCA" w:rsidRDefault="00EE6742" w:rsidP="009B6BCA">
      <w:pPr>
        <w:pStyle w:val="NurText"/>
        <w:bidi/>
        <w:rPr>
          <w:del w:id="461" w:author="Transkribus" w:date="2019-12-11T14:30:00Z"/>
          <w:rFonts w:ascii="Courier New" w:hAnsi="Courier New" w:cs="Courier New"/>
        </w:rPr>
      </w:pPr>
      <w:ins w:id="462" w:author="Transkribus" w:date="2019-12-11T14:30:00Z">
        <w:r w:rsidRPr="00EE6742">
          <w:rPr>
            <w:rFonts w:ascii="Courier New" w:hAnsi="Courier New" w:cs="Courier New"/>
            <w:rtl/>
          </w:rPr>
          <w:t>ص</w:t>
        </w:r>
      </w:ins>
      <w:r w:rsidRPr="00EE6742">
        <w:rPr>
          <w:rFonts w:ascii="Courier New" w:hAnsi="Courier New" w:cs="Courier New"/>
          <w:rtl/>
        </w:rPr>
        <w:t>هة التعليق</w:t>
      </w:r>
      <w:del w:id="4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D7E3E2E" w14:textId="77777777" w:rsidR="009B6BCA" w:rsidRPr="009B6BCA" w:rsidRDefault="009B6BCA" w:rsidP="009B6BCA">
      <w:pPr>
        <w:pStyle w:val="NurText"/>
        <w:bidi/>
        <w:rPr>
          <w:del w:id="464" w:author="Transkribus" w:date="2019-12-11T14:30:00Z"/>
          <w:rFonts w:ascii="Courier New" w:hAnsi="Courier New" w:cs="Courier New"/>
        </w:rPr>
      </w:pPr>
      <w:dir w:val="rtl">
        <w:dir w:val="rtl">
          <w:del w:id="465" w:author="Transkribus" w:date="2019-12-11T14:30:00Z">
            <w:r w:rsidRPr="009B6BCA">
              <w:rPr>
                <w:rFonts w:ascii="Courier New" w:hAnsi="Courier New" w:cs="Courier New"/>
                <w:rtl/>
              </w:rPr>
              <w:delText>تعاليق</w:delText>
            </w:r>
          </w:del>
          <w:ins w:id="466" w:author="Transkribus" w:date="2019-12-11T14:30:00Z">
            <w:r w:rsidR="00EE6742" w:rsidRPr="00EE6742">
              <w:rPr>
                <w:rFonts w:ascii="Courier New" w:hAnsi="Courier New" w:cs="Courier New"/>
                <w:rtl/>
              </w:rPr>
              <w:t xml:space="preserve"> فه البق</w:t>
            </w:r>
          </w:ins>
          <w:r w:rsidR="00EE6742" w:rsidRPr="00EE6742">
            <w:rPr>
              <w:rFonts w:ascii="Courier New" w:hAnsi="Courier New" w:cs="Courier New"/>
              <w:rtl/>
            </w:rPr>
            <w:t xml:space="preserve"> على كتاب القياس </w:t>
          </w:r>
          <w:del w:id="4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66DDF7" w14:textId="409B912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فى </w:t>
          </w:r>
          <w:del w:id="468" w:author="Transkribus" w:date="2019-12-11T14:30:00Z">
            <w:r w:rsidRPr="009B6BCA">
              <w:rPr>
                <w:rFonts w:ascii="Courier New" w:hAnsi="Courier New" w:cs="Courier New"/>
                <w:rtl/>
              </w:rPr>
              <w:delText>القوة المتناهية</w:delText>
            </w:r>
          </w:del>
          <w:ins w:id="469" w:author="Transkribus" w:date="2019-12-11T14:30:00Z">
            <w:r w:rsidR="00EE6742" w:rsidRPr="00EE6742">
              <w:rPr>
                <w:rFonts w:ascii="Courier New" w:hAnsi="Courier New" w:cs="Courier New"/>
                <w:rtl/>
              </w:rPr>
              <w:t>القؤة التناهبة</w:t>
            </w:r>
          </w:ins>
          <w:r w:rsidR="00EE6742" w:rsidRPr="00EE6742">
            <w:rPr>
              <w:rFonts w:ascii="Courier New" w:hAnsi="Courier New" w:cs="Courier New"/>
              <w:rtl/>
            </w:rPr>
            <w:t xml:space="preserve"> وغير </w:t>
          </w:r>
          <w:del w:id="470" w:author="Transkribus" w:date="2019-12-11T14:30:00Z">
            <w:r w:rsidRPr="009B6BCA">
              <w:rPr>
                <w:rFonts w:ascii="Courier New" w:hAnsi="Courier New" w:cs="Courier New"/>
                <w:rtl/>
              </w:rPr>
              <w:delText>المتناهية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1" w:author="Transkribus" w:date="2019-12-11T14:30:00Z">
            <w:r w:rsidR="00EE6742" w:rsidRPr="00EE6742">
              <w:rPr>
                <w:rFonts w:ascii="Courier New" w:hAnsi="Courier New" w:cs="Courier New"/>
                <w:rtl/>
              </w:rPr>
              <w:t>المتناهبة عليق</w:t>
            </w:r>
          </w:ins>
        </w:dir>
      </w:dir>
    </w:p>
    <w:p w14:paraId="1004A919" w14:textId="77777777" w:rsidR="009B6BCA" w:rsidRPr="009B6BCA" w:rsidRDefault="009B6BCA" w:rsidP="009B6BCA">
      <w:pPr>
        <w:pStyle w:val="NurText"/>
        <w:bidi/>
        <w:rPr>
          <w:del w:id="472" w:author="Transkribus" w:date="2019-12-11T14:30:00Z"/>
          <w:rFonts w:ascii="Courier New" w:hAnsi="Courier New" w:cs="Courier New"/>
        </w:rPr>
      </w:pPr>
      <w:dir w:val="rtl">
        <w:dir w:val="rtl">
          <w:del w:id="473" w:author="Transkribus" w:date="2019-12-11T14:30:00Z">
            <w:r w:rsidRPr="009B6BCA">
              <w:rPr>
                <w:rFonts w:ascii="Courier New" w:hAnsi="Courier New" w:cs="Courier New"/>
                <w:rtl/>
              </w:rPr>
              <w:delText>تعليق له</w:delText>
            </w:r>
          </w:del>
          <w:ins w:id="474" w:author="Transkribus" w:date="2019-12-11T14:30:00Z">
            <w:r w:rsidR="00EE6742" w:rsidRPr="00EE6742">
              <w:rPr>
                <w:rFonts w:ascii="Courier New" w:hAnsi="Courier New" w:cs="Courier New"/>
                <w:rtl/>
              </w:rPr>
              <w:t>اله</w:t>
            </w:r>
          </w:ins>
          <w:r w:rsidR="00EE6742" w:rsidRPr="00EE6742">
            <w:rPr>
              <w:rFonts w:ascii="Courier New" w:hAnsi="Courier New" w:cs="Courier New"/>
              <w:rtl/>
            </w:rPr>
            <w:t xml:space="preserve"> فى النجوم</w:t>
          </w:r>
          <w:del w:id="4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F42BF3" w14:textId="77777777" w:rsidR="009B6BCA" w:rsidRPr="009B6BCA" w:rsidRDefault="009B6BCA" w:rsidP="009B6BCA">
      <w:pPr>
        <w:pStyle w:val="NurText"/>
        <w:bidi/>
        <w:rPr>
          <w:del w:id="476" w:author="Transkribus" w:date="2019-12-11T14:30:00Z"/>
          <w:rFonts w:ascii="Courier New" w:hAnsi="Courier New" w:cs="Courier New"/>
        </w:rPr>
      </w:pPr>
      <w:dir w:val="rtl">
        <w:dir w:val="rtl">
          <w:del w:id="477" w:author="Transkribus" w:date="2019-12-11T14:30:00Z">
            <w:r w:rsidRPr="009B6BCA">
              <w:rPr>
                <w:rFonts w:ascii="Courier New" w:hAnsi="Courier New" w:cs="Courier New"/>
                <w:rtl/>
              </w:rPr>
              <w:delText>كتاب</w:delText>
            </w:r>
          </w:del>
          <w:ins w:id="478" w:author="Transkribus" w:date="2019-12-11T14:30:00Z">
            <w:r w:rsidR="00EE6742" w:rsidRPr="00EE6742">
              <w:rPr>
                <w:rFonts w:ascii="Courier New" w:hAnsi="Courier New" w:cs="Courier New"/>
                <w:rtl/>
              </w:rPr>
              <w:t xml:space="preserve"> ٣تاب</w:t>
            </w:r>
          </w:ins>
          <w:r w:rsidR="00EE6742" w:rsidRPr="00EE6742">
            <w:rPr>
              <w:rFonts w:ascii="Courier New" w:hAnsi="Courier New" w:cs="Courier New"/>
              <w:rtl/>
            </w:rPr>
            <w:t xml:space="preserve"> فى </w:t>
          </w:r>
          <w:del w:id="479" w:author="Transkribus" w:date="2019-12-11T14:30:00Z">
            <w:r w:rsidRPr="009B6BCA">
              <w:rPr>
                <w:rFonts w:ascii="Courier New" w:hAnsi="Courier New" w:cs="Courier New"/>
                <w:rtl/>
              </w:rPr>
              <w:delText>الاشياء التى يحتاج ان تعلم قبل الفلسفة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5E2479" w14:textId="0446F1CE" w:rsidR="00EE6742" w:rsidRPr="00EE6742" w:rsidRDefault="009B6BCA" w:rsidP="00EE6742">
      <w:pPr>
        <w:pStyle w:val="NurText"/>
        <w:bidi/>
        <w:rPr>
          <w:rFonts w:ascii="Courier New" w:hAnsi="Courier New" w:cs="Courier New"/>
        </w:rPr>
      </w:pPr>
      <w:dir w:val="rtl">
        <w:dir w:val="rtl">
          <w:del w:id="480" w:author="Transkribus" w:date="2019-12-11T14:30:00Z">
            <w:r w:rsidRPr="009B6BCA">
              <w:rPr>
                <w:rFonts w:ascii="Courier New" w:hAnsi="Courier New" w:cs="Courier New"/>
                <w:rtl/>
              </w:rPr>
              <w:delText>فصول له مما جمعه</w:delText>
            </w:r>
          </w:del>
          <w:ins w:id="481" w:author="Transkribus" w:date="2019-12-11T14:30:00Z">
            <w:r w:rsidR="00EE6742" w:rsidRPr="00EE6742">
              <w:rPr>
                <w:rFonts w:ascii="Courier New" w:hAnsi="Courier New" w:cs="Courier New"/>
                <w:rtl/>
              </w:rPr>
              <w:t>الاشباء النى سحتاج ابن تعسلم قيل الخلسفة نصول له شماجمعة</w:t>
            </w:r>
          </w:ins>
          <w:r w:rsidR="00EE6742" w:rsidRPr="00EE6742">
            <w:rPr>
              <w:rFonts w:ascii="Courier New" w:hAnsi="Courier New" w:cs="Courier New"/>
              <w:rtl/>
            </w:rPr>
            <w:t xml:space="preserve"> من ك</w:t>
          </w:r>
          <w:ins w:id="482" w:author="Transkribus" w:date="2019-12-11T14:30:00Z">
            <w:r w:rsidR="00EE6742" w:rsidRPr="00EE6742">
              <w:rPr>
                <w:rFonts w:ascii="Courier New" w:hAnsi="Courier New" w:cs="Courier New"/>
                <w:rtl/>
              </w:rPr>
              <w:t>ما</w:t>
            </w:r>
          </w:ins>
          <w:r w:rsidR="00EE6742" w:rsidRPr="00EE6742">
            <w:rPr>
              <w:rFonts w:ascii="Courier New" w:hAnsi="Courier New" w:cs="Courier New"/>
              <w:rtl/>
            </w:rPr>
            <w:t>لام</w:t>
          </w:r>
        </w:dir>
      </w:dir>
    </w:p>
    <w:p w14:paraId="30B72E4C" w14:textId="77777777" w:rsidR="009B6BCA" w:rsidRPr="009B6BCA" w:rsidRDefault="00EE6742" w:rsidP="009B6BCA">
      <w:pPr>
        <w:pStyle w:val="NurText"/>
        <w:bidi/>
        <w:rPr>
          <w:del w:id="483" w:author="Transkribus" w:date="2019-12-11T14:30:00Z"/>
          <w:rFonts w:ascii="Courier New" w:hAnsi="Courier New" w:cs="Courier New"/>
        </w:rPr>
      </w:pPr>
      <w:r w:rsidRPr="00EE6742">
        <w:rPr>
          <w:rFonts w:ascii="Courier New" w:hAnsi="Courier New" w:cs="Courier New"/>
          <w:rtl/>
        </w:rPr>
        <w:t xml:space="preserve">القدماء </w:t>
      </w:r>
      <w:del w:id="48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6AA0455" w14:textId="086D614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فى ا</w:t>
          </w:r>
          <w:del w:id="485" w:author="Transkribus" w:date="2019-12-11T14:30:00Z">
            <w:r w:rsidRPr="009B6BCA">
              <w:rPr>
                <w:rFonts w:ascii="Courier New" w:hAnsi="Courier New" w:cs="Courier New"/>
                <w:rtl/>
              </w:rPr>
              <w:delText>غ</w:delText>
            </w:r>
          </w:del>
          <w:ins w:id="486" w:author="Transkribus" w:date="2019-12-11T14:30:00Z">
            <w:r w:rsidR="00EE6742" w:rsidRPr="00EE6742">
              <w:rPr>
                <w:rFonts w:ascii="Courier New" w:hAnsi="Courier New" w:cs="Courier New"/>
                <w:rtl/>
              </w:rPr>
              <w:t>أق</w:t>
            </w:r>
          </w:ins>
          <w:r w:rsidR="00EE6742" w:rsidRPr="00EE6742">
            <w:rPr>
              <w:rFonts w:ascii="Courier New" w:hAnsi="Courier New" w:cs="Courier New"/>
              <w:rtl/>
            </w:rPr>
            <w:t>را</w:t>
          </w:r>
          <w:del w:id="487" w:author="Transkribus" w:date="2019-12-11T14:30:00Z">
            <w:r w:rsidRPr="009B6BCA">
              <w:rPr>
                <w:rFonts w:ascii="Courier New" w:hAnsi="Courier New" w:cs="Courier New"/>
                <w:rtl/>
              </w:rPr>
              <w:delText>ض</w:delText>
            </w:r>
          </w:del>
          <w:ins w:id="48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ارسطوطاليس فى كل </w:t>
          </w:r>
          <w:del w:id="489" w:author="Transkribus" w:date="2019-12-11T14:30:00Z">
            <w:r w:rsidRPr="009B6BCA">
              <w:rPr>
                <w:rFonts w:ascii="Courier New" w:hAnsi="Courier New" w:cs="Courier New"/>
                <w:rtl/>
              </w:rPr>
              <w:delText>واحد من</w:delText>
            </w:r>
          </w:del>
          <w:ins w:id="490" w:author="Transkribus" w:date="2019-12-11T14:30:00Z">
            <w:r w:rsidR="00EE6742" w:rsidRPr="00EE6742">
              <w:rPr>
                <w:rFonts w:ascii="Courier New" w:hAnsi="Courier New" w:cs="Courier New"/>
                <w:rtl/>
              </w:rPr>
              <w:t>واحدمن</w:t>
            </w:r>
          </w:ins>
          <w:r w:rsidR="00EE6742" w:rsidRPr="00EE6742">
            <w:rPr>
              <w:rFonts w:ascii="Courier New" w:hAnsi="Courier New" w:cs="Courier New"/>
              <w:rtl/>
            </w:rPr>
            <w:t xml:space="preserve"> كتبه</w:t>
          </w:r>
          <w:del w:id="4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92" w:author="Transkribus" w:date="2019-12-11T14:30:00Z">
            <w:r w:rsidR="00EE6742" w:rsidRPr="00EE6742">
              <w:rPr>
                <w:rFonts w:ascii="Courier New" w:hAnsi="Courier New" w:cs="Courier New"/>
                <w:rtl/>
              </w:rPr>
              <w:t xml:space="preserve"> كتاب المقايسى محنصر</w:t>
            </w:r>
          </w:ins>
        </w:dir>
      </w:dir>
    </w:p>
    <w:p w14:paraId="67388626" w14:textId="77777777" w:rsidR="009B6BCA" w:rsidRPr="009B6BCA" w:rsidRDefault="009B6BCA" w:rsidP="009B6BCA">
      <w:pPr>
        <w:pStyle w:val="NurText"/>
        <w:bidi/>
        <w:rPr>
          <w:del w:id="493" w:author="Transkribus" w:date="2019-12-11T14:30:00Z"/>
          <w:rFonts w:ascii="Courier New" w:hAnsi="Courier New" w:cs="Courier New"/>
        </w:rPr>
      </w:pPr>
      <w:dir w:val="rtl">
        <w:dir w:val="rtl">
          <w:del w:id="494" w:author="Transkribus" w:date="2019-12-11T14:30:00Z">
            <w:r w:rsidRPr="009B6BCA">
              <w:rPr>
                <w:rFonts w:ascii="Courier New" w:hAnsi="Courier New" w:cs="Courier New"/>
                <w:rtl/>
              </w:rPr>
              <w:delText>كتاب المقاييس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6AC035" w14:textId="77777777" w:rsidR="009B6BCA" w:rsidRPr="009B6BCA" w:rsidRDefault="009B6BCA" w:rsidP="009B6BCA">
      <w:pPr>
        <w:pStyle w:val="NurText"/>
        <w:bidi/>
        <w:rPr>
          <w:del w:id="495" w:author="Transkribus" w:date="2019-12-11T14:30:00Z"/>
          <w:rFonts w:ascii="Courier New" w:hAnsi="Courier New" w:cs="Courier New"/>
        </w:rPr>
      </w:pPr>
      <w:dir w:val="rtl">
        <w:dir w:val="rtl">
          <w:del w:id="496" w:author="Transkribus" w:date="2019-12-11T14:30:00Z">
            <w:r w:rsidRPr="009B6BCA">
              <w:rPr>
                <w:rFonts w:ascii="Courier New" w:hAnsi="Courier New" w:cs="Courier New"/>
                <w:rtl/>
              </w:rPr>
              <w:delText>مختصر كتاب</w:delText>
            </w:r>
          </w:del>
          <w:ins w:id="497" w:author="Transkribus" w:date="2019-12-11T14:30:00Z">
            <w:r w:rsidR="00EE6742" w:rsidRPr="00EE6742">
              <w:rPr>
                <w:rFonts w:ascii="Courier New" w:hAnsi="Courier New" w:cs="Courier New"/>
                <w:rtl/>
              </w:rPr>
              <w:t>كناب</w:t>
            </w:r>
          </w:ins>
          <w:r w:rsidR="00EE6742" w:rsidRPr="00EE6742">
            <w:rPr>
              <w:rFonts w:ascii="Courier New" w:hAnsi="Courier New" w:cs="Courier New"/>
              <w:rtl/>
            </w:rPr>
            <w:t xml:space="preserve"> الهدى</w:t>
          </w:r>
          <w:del w:id="4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699708" w14:textId="77777777" w:rsidR="009B6BCA" w:rsidRPr="009B6BCA" w:rsidRDefault="009B6BCA" w:rsidP="009B6BCA">
      <w:pPr>
        <w:pStyle w:val="NurText"/>
        <w:bidi/>
        <w:rPr>
          <w:del w:id="499" w:author="Transkribus" w:date="2019-12-11T14:30:00Z"/>
          <w:rFonts w:ascii="Courier New" w:hAnsi="Courier New" w:cs="Courier New"/>
        </w:rPr>
      </w:pPr>
      <w:dir w:val="rtl">
        <w:dir w:val="rtl">
          <w:del w:id="500" w:author="Transkribus" w:date="2019-12-11T14:30:00Z">
            <w:r w:rsidRPr="009B6BCA">
              <w:rPr>
                <w:rFonts w:ascii="Courier New" w:hAnsi="Courier New" w:cs="Courier New"/>
                <w:rtl/>
              </w:rPr>
              <w:delText>كتاب</w:delText>
            </w:r>
          </w:del>
          <w:ins w:id="501" w:author="Transkribus" w:date="2019-12-11T14:30:00Z">
            <w:r w:rsidR="00EE6742" w:rsidRPr="00EE6742">
              <w:rPr>
                <w:rFonts w:ascii="Courier New" w:hAnsi="Courier New" w:cs="Courier New"/>
                <w:rtl/>
              </w:rPr>
              <w:t xml:space="preserve"> ك٣تاب</w:t>
            </w:r>
          </w:ins>
          <w:r w:rsidR="00EE6742" w:rsidRPr="00EE6742">
            <w:rPr>
              <w:rFonts w:ascii="Courier New" w:hAnsi="Courier New" w:cs="Courier New"/>
              <w:rtl/>
            </w:rPr>
            <w:t xml:space="preserve"> فى ال</w:t>
          </w:r>
          <w:del w:id="502" w:author="Transkribus" w:date="2019-12-11T14:30:00Z">
            <w:r w:rsidRPr="009B6BCA">
              <w:rPr>
                <w:rFonts w:ascii="Courier New" w:hAnsi="Courier New" w:cs="Courier New"/>
                <w:rtl/>
              </w:rPr>
              <w:delText>ل</w:delText>
            </w:r>
          </w:del>
          <w:r w:rsidR="00EE6742" w:rsidRPr="00EE6742">
            <w:rPr>
              <w:rFonts w:ascii="Courier New" w:hAnsi="Courier New" w:cs="Courier New"/>
              <w:rtl/>
            </w:rPr>
            <w:t xml:space="preserve">غات </w:t>
          </w:r>
          <w:del w:id="5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78D68E" w14:textId="77777777" w:rsidR="009B6BCA" w:rsidRPr="009B6BCA" w:rsidRDefault="009B6BCA" w:rsidP="009B6BCA">
      <w:pPr>
        <w:pStyle w:val="NurText"/>
        <w:bidi/>
        <w:rPr>
          <w:del w:id="504" w:author="Transkribus" w:date="2019-12-11T14:30:00Z"/>
          <w:rFonts w:ascii="Courier New" w:hAnsi="Courier New" w:cs="Courier New"/>
        </w:rPr>
      </w:pPr>
      <w:dir w:val="rtl">
        <w:dir w:val="rtl">
          <w:r w:rsidR="00EE6742" w:rsidRPr="00EE6742">
            <w:rPr>
              <w:rFonts w:ascii="Courier New" w:hAnsi="Courier New" w:cs="Courier New"/>
              <w:rtl/>
            </w:rPr>
            <w:t xml:space="preserve">كتاب فى </w:t>
          </w:r>
          <w:del w:id="505" w:author="Transkribus" w:date="2019-12-11T14:30:00Z">
            <w:r w:rsidRPr="009B6BCA">
              <w:rPr>
                <w:rFonts w:ascii="Courier New" w:hAnsi="Courier New" w:cs="Courier New"/>
                <w:rtl/>
              </w:rPr>
              <w:delText>الاجتماعات المدنية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750A91" w14:textId="43153803" w:rsidR="00EE6742" w:rsidRPr="00EE6742" w:rsidRDefault="009B6BCA" w:rsidP="00EE6742">
      <w:pPr>
        <w:pStyle w:val="NurText"/>
        <w:bidi/>
        <w:rPr>
          <w:rFonts w:ascii="Courier New" w:hAnsi="Courier New" w:cs="Courier New"/>
        </w:rPr>
      </w:pPr>
      <w:dir w:val="rtl">
        <w:dir w:val="rtl">
          <w:del w:id="506" w:author="Transkribus" w:date="2019-12-11T14:30:00Z">
            <w:r w:rsidRPr="009B6BCA">
              <w:rPr>
                <w:rFonts w:ascii="Courier New" w:hAnsi="Courier New" w:cs="Courier New"/>
                <w:rtl/>
              </w:rPr>
              <w:delText>كلام</w:delText>
            </w:r>
          </w:del>
          <w:ins w:id="507" w:author="Transkribus" w:date="2019-12-11T14:30:00Z">
            <w:r w:rsidR="00EE6742" w:rsidRPr="00EE6742">
              <w:rPr>
                <w:rFonts w:ascii="Courier New" w:hAnsi="Courier New" w:cs="Courier New"/>
                <w:rtl/>
              </w:rPr>
              <w:t>الاجثماعات المدببة كالام</w:t>
            </w:r>
          </w:ins>
          <w:r w:rsidR="00EE6742" w:rsidRPr="00EE6742">
            <w:rPr>
              <w:rFonts w:ascii="Courier New" w:hAnsi="Courier New" w:cs="Courier New"/>
              <w:rtl/>
            </w:rPr>
            <w:t xml:space="preserve"> فى </w:t>
          </w:r>
          <w:del w:id="508" w:author="Transkribus" w:date="2019-12-11T14:30:00Z">
            <w:r w:rsidRPr="009B6BCA">
              <w:rPr>
                <w:rFonts w:ascii="Courier New" w:hAnsi="Courier New" w:cs="Courier New"/>
                <w:rtl/>
              </w:rPr>
              <w:delText>ان حركة</w:delText>
            </w:r>
          </w:del>
          <w:ins w:id="509" w:author="Transkribus" w:date="2019-12-11T14:30:00Z">
            <w:r w:rsidR="00EE6742" w:rsidRPr="00EE6742">
              <w:rPr>
                <w:rFonts w:ascii="Courier New" w:hAnsi="Courier New" w:cs="Courier New"/>
                <w:rtl/>
              </w:rPr>
              <w:t>ابن حركمة</w:t>
            </w:r>
          </w:ins>
          <w:r w:rsidR="00EE6742" w:rsidRPr="00EE6742">
            <w:rPr>
              <w:rFonts w:ascii="Courier New" w:hAnsi="Courier New" w:cs="Courier New"/>
              <w:rtl/>
            </w:rPr>
            <w:t xml:space="preserve"> الفلك دا</w:t>
          </w:r>
          <w:del w:id="510" w:author="Transkribus" w:date="2019-12-11T14:30:00Z">
            <w:r w:rsidRPr="009B6BCA">
              <w:rPr>
                <w:rFonts w:ascii="Courier New" w:hAnsi="Courier New" w:cs="Courier New"/>
                <w:rtl/>
              </w:rPr>
              <w:delText>ئ</w:delText>
            </w:r>
          </w:del>
          <w:ins w:id="511"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مة</w:t>
          </w:r>
          <w:del w:id="5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12AFA5" w14:textId="77777777" w:rsidR="009B6BCA" w:rsidRPr="009B6BCA" w:rsidRDefault="009B6BCA" w:rsidP="009B6BCA">
      <w:pPr>
        <w:pStyle w:val="NurText"/>
        <w:bidi/>
        <w:rPr>
          <w:del w:id="513" w:author="Transkribus" w:date="2019-12-11T14:30:00Z"/>
          <w:rFonts w:ascii="Courier New" w:hAnsi="Courier New" w:cs="Courier New"/>
        </w:rPr>
      </w:pPr>
      <w:dir w:val="rtl">
        <w:dir w:val="rtl">
          <w:del w:id="514" w:author="Transkribus" w:date="2019-12-11T14:30:00Z">
            <w:r w:rsidRPr="009B6BCA">
              <w:rPr>
                <w:rFonts w:ascii="Courier New" w:hAnsi="Courier New" w:cs="Courier New"/>
                <w:rtl/>
              </w:rPr>
              <w:delText>كلام فيما يصلح ان يذم المؤدب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2F313E" w14:textId="77777777" w:rsidR="009B6BCA" w:rsidRPr="009B6BCA" w:rsidRDefault="009B6BCA" w:rsidP="009B6BCA">
      <w:pPr>
        <w:pStyle w:val="NurText"/>
        <w:bidi/>
        <w:rPr>
          <w:del w:id="515" w:author="Transkribus" w:date="2019-12-11T14:30:00Z"/>
          <w:rFonts w:ascii="Courier New" w:hAnsi="Courier New" w:cs="Courier New"/>
        </w:rPr>
      </w:pPr>
      <w:dir w:val="rtl">
        <w:dir w:val="rtl">
          <w:del w:id="516" w:author="Transkribus" w:date="2019-12-11T14:30:00Z">
            <w:r w:rsidRPr="009B6BCA">
              <w:rPr>
                <w:rFonts w:ascii="Courier New" w:hAnsi="Courier New" w:cs="Courier New"/>
                <w:rtl/>
              </w:rPr>
              <w:delText>كلام</w:delText>
            </w:r>
          </w:del>
          <w:ins w:id="517" w:author="Transkribus" w:date="2019-12-11T14:30:00Z">
            <w:r w:rsidR="00EE6742" w:rsidRPr="00EE6742">
              <w:rPr>
                <w:rFonts w:ascii="Courier New" w:hAnsi="Courier New" w:cs="Courier New"/>
                <w:rtl/>
              </w:rPr>
              <w:t>كالام عثمانصلم ابن بذم الموذب كالام</w:t>
            </w:r>
          </w:ins>
          <w:r w:rsidR="00EE6742" w:rsidRPr="00EE6742">
            <w:rPr>
              <w:rFonts w:ascii="Courier New" w:hAnsi="Courier New" w:cs="Courier New"/>
              <w:rtl/>
            </w:rPr>
            <w:t xml:space="preserve"> فى </w:t>
          </w:r>
          <w:del w:id="518" w:author="Transkribus" w:date="2019-12-11T14:30:00Z">
            <w:r w:rsidRPr="009B6BCA">
              <w:rPr>
                <w:rFonts w:ascii="Courier New" w:hAnsi="Courier New" w:cs="Courier New"/>
                <w:rtl/>
              </w:rPr>
              <w:delText>المعاليق والجون</w:delText>
            </w:r>
          </w:del>
          <w:ins w:id="519" w:author="Transkribus" w:date="2019-12-11T14:30:00Z">
            <w:r w:rsidR="00EE6742" w:rsidRPr="00EE6742">
              <w:rPr>
                <w:rFonts w:ascii="Courier New" w:hAnsi="Courier New" w:cs="Courier New"/>
                <w:rtl/>
              </w:rPr>
              <w:t>العالبق والحون</w:t>
            </w:r>
          </w:ins>
          <w:r w:rsidR="00EE6742" w:rsidRPr="00EE6742">
            <w:rPr>
              <w:rFonts w:ascii="Courier New" w:hAnsi="Courier New" w:cs="Courier New"/>
              <w:rtl/>
            </w:rPr>
            <w:t xml:space="preserve"> وغير ذلك</w:t>
          </w:r>
          <w:del w:id="5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2346C7" w14:textId="38A0CD1D" w:rsidR="00EE6742" w:rsidRPr="00EE6742" w:rsidRDefault="009B6BCA" w:rsidP="00EE6742">
      <w:pPr>
        <w:pStyle w:val="NurText"/>
        <w:bidi/>
        <w:rPr>
          <w:rFonts w:ascii="Courier New" w:hAnsi="Courier New" w:cs="Courier New"/>
        </w:rPr>
      </w:pPr>
      <w:dir w:val="rtl">
        <w:dir w:val="rtl">
          <w:del w:id="521" w:author="Transkribus" w:date="2019-12-11T14:30:00Z">
            <w:r w:rsidRPr="009B6BCA">
              <w:rPr>
                <w:rFonts w:ascii="Courier New" w:hAnsi="Courier New" w:cs="Courier New"/>
                <w:rtl/>
              </w:rPr>
              <w:delText>كلام</w:delText>
            </w:r>
          </w:del>
          <w:ins w:id="522" w:author="Transkribus" w:date="2019-12-11T14:30:00Z">
            <w:r w:rsidR="00EE6742" w:rsidRPr="00EE6742">
              <w:rPr>
                <w:rFonts w:ascii="Courier New" w:hAnsi="Courier New" w:cs="Courier New"/>
                <w:rtl/>
              </w:rPr>
              <w:t xml:space="preserve"> كمالام</w:t>
            </w:r>
          </w:ins>
          <w:r w:rsidR="00EE6742" w:rsidRPr="00EE6742">
            <w:rPr>
              <w:rFonts w:ascii="Courier New" w:hAnsi="Courier New" w:cs="Courier New"/>
              <w:rtl/>
            </w:rPr>
            <w:t xml:space="preserve"> فى </w:t>
          </w:r>
          <w:del w:id="523" w:author="Transkribus" w:date="2019-12-11T14:30:00Z">
            <w:r w:rsidRPr="009B6BCA">
              <w:rPr>
                <w:rFonts w:ascii="Courier New" w:hAnsi="Courier New" w:cs="Courier New"/>
                <w:rtl/>
              </w:rPr>
              <w:delText>لوازم الفلسفة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4" w:author="Transkribus" w:date="2019-12-11T14:30:00Z">
            <w:r w:rsidR="00EE6742" w:rsidRPr="00EE6742">
              <w:rPr>
                <w:rFonts w:ascii="Courier New" w:hAnsi="Courier New" w:cs="Courier New"/>
                <w:rtl/>
              </w:rPr>
              <w:t>لوانزم الغلسقة</w:t>
            </w:r>
          </w:ins>
        </w:dir>
      </w:dir>
    </w:p>
    <w:p w14:paraId="1BAB92B8" w14:textId="77777777" w:rsidR="009B6BCA" w:rsidRPr="009B6BCA" w:rsidRDefault="009B6BCA" w:rsidP="009B6BCA">
      <w:pPr>
        <w:pStyle w:val="NurText"/>
        <w:bidi/>
        <w:rPr>
          <w:del w:id="525"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وجوب صناعة </w:t>
          </w:r>
          <w:del w:id="526" w:author="Transkribus" w:date="2019-12-11T14:30:00Z">
            <w:r w:rsidRPr="009B6BCA">
              <w:rPr>
                <w:rFonts w:ascii="Courier New" w:hAnsi="Courier New" w:cs="Courier New"/>
                <w:rtl/>
              </w:rPr>
              <w:delText>الكيمياء والرد على مبطليها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5EFB91" w14:textId="44E9139C" w:rsidR="00EE6742" w:rsidRPr="00EE6742" w:rsidRDefault="009B6BCA" w:rsidP="00EE6742">
      <w:pPr>
        <w:pStyle w:val="NurText"/>
        <w:bidi/>
        <w:rPr>
          <w:rFonts w:ascii="Courier New" w:hAnsi="Courier New" w:cs="Courier New"/>
        </w:rPr>
      </w:pPr>
      <w:dir w:val="rtl">
        <w:dir w:val="rtl">
          <w:del w:id="527" w:author="Transkribus" w:date="2019-12-11T14:30:00Z">
            <w:r w:rsidRPr="009B6BCA">
              <w:rPr>
                <w:rFonts w:ascii="Courier New" w:hAnsi="Courier New" w:cs="Courier New"/>
                <w:rtl/>
              </w:rPr>
              <w:delText>مقالة فى اغراض ارسطوطاليس</w:delText>
            </w:r>
          </w:del>
          <w:ins w:id="528" w:author="Transkribus" w:date="2019-12-11T14:30:00Z">
            <w:r w:rsidR="00EE6742" w:rsidRPr="00EE6742">
              <w:rPr>
                <w:rFonts w:ascii="Courier New" w:hAnsi="Courier New" w:cs="Courier New"/>
                <w:rtl/>
              </w:rPr>
              <w:t>الكمياء والردعلى مطليها مةالة فى اقراس أو سطوطاليس</w:t>
            </w:r>
          </w:ins>
          <w:r w:rsidR="00EE6742" w:rsidRPr="00EE6742">
            <w:rPr>
              <w:rFonts w:ascii="Courier New" w:hAnsi="Courier New" w:cs="Courier New"/>
              <w:rtl/>
            </w:rPr>
            <w:t xml:space="preserve"> فى كل</w:t>
          </w:r>
          <w:del w:id="529" w:author="Transkribus" w:date="2019-12-11T14:30:00Z">
            <w:r w:rsidRPr="009B6BCA">
              <w:rPr>
                <w:rFonts w:ascii="Courier New" w:hAnsi="Courier New" w:cs="Courier New"/>
                <w:rtl/>
              </w:rPr>
              <w:delText xml:space="preserve"> مقالة من كتابه الموسوم بالحروف وهو تحقيق غرضه فى كتاب ما بعد الطبيعة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E590CA" w14:textId="3CA21825" w:rsidR="00EE6742" w:rsidRPr="00EE6742" w:rsidRDefault="009B6BCA" w:rsidP="00EE6742">
      <w:pPr>
        <w:pStyle w:val="NurText"/>
        <w:bidi/>
        <w:rPr>
          <w:ins w:id="530" w:author="Transkribus" w:date="2019-12-11T14:30:00Z"/>
          <w:rFonts w:ascii="Courier New" w:hAnsi="Courier New" w:cs="Courier New"/>
        </w:rPr>
      </w:pPr>
      <w:dir w:val="rtl">
        <w:dir w:val="rtl">
          <w:del w:id="531" w:author="Transkribus" w:date="2019-12-11T14:30:00Z">
            <w:r w:rsidRPr="009B6BCA">
              <w:rPr>
                <w:rFonts w:ascii="Courier New" w:hAnsi="Courier New" w:cs="Courier New"/>
                <w:rtl/>
              </w:rPr>
              <w:delText xml:space="preserve">كتاب فى الدعاوى </w:delText>
            </w:r>
          </w:del>
          <w:ins w:id="532" w:author="Transkribus" w:date="2019-12-11T14:30:00Z">
            <w:r w:rsidR="00EE6742" w:rsidRPr="00EE6742">
              <w:rPr>
                <w:rFonts w:ascii="Courier New" w:hAnsi="Courier New" w:cs="Courier New"/>
                <w:rtl/>
              </w:rPr>
              <w:t>مقالةمن كنابه الموسوم بالحجروف وهو محقيق عرضه فى كتار مابعد الطببعة كتاب فى</w:t>
            </w:r>
          </w:ins>
        </w:dir>
      </w:dir>
    </w:p>
    <w:p w14:paraId="4FF0682E" w14:textId="5B39DF65" w:rsidR="00EE6742" w:rsidRPr="00EE6742" w:rsidRDefault="00EE6742" w:rsidP="00EE6742">
      <w:pPr>
        <w:pStyle w:val="NurText"/>
        <w:bidi/>
        <w:rPr>
          <w:rFonts w:ascii="Courier New" w:hAnsi="Courier New" w:cs="Courier New"/>
        </w:rPr>
      </w:pPr>
      <w:ins w:id="533" w:author="Transkribus" w:date="2019-12-11T14:30:00Z">
        <w:r w:rsidRPr="00EE6742">
          <w:rPr>
            <w:rFonts w:ascii="Courier New" w:hAnsi="Courier New" w:cs="Courier New"/>
            <w:rtl/>
          </w:rPr>
          <w:t xml:space="preserve">الدعاونى </w:t>
        </w:r>
      </w:ins>
      <w:r w:rsidRPr="00EE6742">
        <w:rPr>
          <w:rFonts w:ascii="Courier New" w:hAnsi="Courier New" w:cs="Courier New"/>
          <w:rtl/>
        </w:rPr>
        <w:t>المنسوبة الى ارسطوطاليس فى الفلسفة مجرد</w:t>
      </w:r>
      <w:del w:id="534" w:author="Transkribus" w:date="2019-12-11T14:30:00Z">
        <w:r w:rsidR="009B6BCA" w:rsidRPr="009B6BCA">
          <w:rPr>
            <w:rFonts w:ascii="Courier New" w:hAnsi="Courier New" w:cs="Courier New"/>
            <w:rtl/>
          </w:rPr>
          <w:delText>ة</w:delText>
        </w:r>
      </w:del>
      <w:ins w:id="535" w:author="Transkribus" w:date="2019-12-11T14:30:00Z">
        <w:r w:rsidRPr="00EE6742">
          <w:rPr>
            <w:rFonts w:ascii="Courier New" w:hAnsi="Courier New" w:cs="Courier New"/>
            <w:rtl/>
          </w:rPr>
          <w:t>ه</w:t>
        </w:r>
      </w:ins>
      <w:r w:rsidRPr="00EE6742">
        <w:rPr>
          <w:rFonts w:ascii="Courier New" w:hAnsi="Courier New" w:cs="Courier New"/>
          <w:rtl/>
        </w:rPr>
        <w:t xml:space="preserve"> عن </w:t>
      </w:r>
      <w:del w:id="536" w:author="Transkribus" w:date="2019-12-11T14:30:00Z">
        <w:r w:rsidR="009B6BCA" w:rsidRPr="009B6BCA">
          <w:rPr>
            <w:rFonts w:ascii="Courier New" w:hAnsi="Courier New" w:cs="Courier New"/>
            <w:rtl/>
          </w:rPr>
          <w:delText>بياناتها وحججها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37" w:author="Transkribus" w:date="2019-12-11T14:30:00Z">
        <w:r w:rsidRPr="00EE6742">
          <w:rPr>
            <w:rFonts w:ascii="Courier New" w:hAnsi="Courier New" w:cs="Courier New"/>
            <w:rtl/>
          </w:rPr>
          <w:t>باناته اوجميها فعاليق نى</w:t>
        </w:r>
      </w:ins>
    </w:p>
    <w:p w14:paraId="59843685" w14:textId="77777777" w:rsidR="009B6BCA" w:rsidRPr="009B6BCA" w:rsidRDefault="009B6BCA" w:rsidP="009B6BCA">
      <w:pPr>
        <w:pStyle w:val="NurText"/>
        <w:bidi/>
        <w:rPr>
          <w:del w:id="538" w:author="Transkribus" w:date="2019-12-11T14:30:00Z"/>
          <w:rFonts w:ascii="Courier New" w:hAnsi="Courier New" w:cs="Courier New"/>
        </w:rPr>
      </w:pPr>
      <w:dir w:val="rtl">
        <w:dir w:val="rtl">
          <w:del w:id="539" w:author="Transkribus" w:date="2019-12-11T14:30:00Z">
            <w:r w:rsidRPr="009B6BCA">
              <w:rPr>
                <w:rFonts w:ascii="Courier New" w:hAnsi="Courier New" w:cs="Courier New"/>
                <w:rtl/>
              </w:rPr>
              <w:delText xml:space="preserve">تعاليق فى </w:delText>
            </w:r>
          </w:del>
          <w:r w:rsidR="00EE6742" w:rsidRPr="00EE6742">
            <w:rPr>
              <w:rFonts w:ascii="Courier New" w:hAnsi="Courier New" w:cs="Courier New"/>
              <w:rtl/>
            </w:rPr>
            <w:t>الحكمة</w:t>
          </w:r>
          <w:del w:id="5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D97B89" w14:textId="7A772B14" w:rsidR="00EE6742" w:rsidRPr="00EE6742" w:rsidRDefault="009B6BCA" w:rsidP="00EE6742">
      <w:pPr>
        <w:pStyle w:val="NurText"/>
        <w:bidi/>
        <w:rPr>
          <w:rFonts w:ascii="Courier New" w:hAnsi="Courier New" w:cs="Courier New"/>
        </w:rPr>
      </w:pPr>
      <w:dir w:val="rtl">
        <w:dir w:val="rtl">
          <w:del w:id="541" w:author="Transkribus" w:date="2019-12-11T14:30:00Z">
            <w:r w:rsidRPr="009B6BCA">
              <w:rPr>
                <w:rFonts w:ascii="Courier New" w:hAnsi="Courier New" w:cs="Courier New"/>
                <w:rtl/>
              </w:rPr>
              <w:delText>كلام املاه</w:delText>
            </w:r>
          </w:del>
          <w:ins w:id="542" w:author="Transkribus" w:date="2019-12-11T14:30:00Z">
            <w:r w:rsidR="00EE6742" w:rsidRPr="00EE6742">
              <w:rPr>
                <w:rFonts w:ascii="Courier New" w:hAnsi="Courier New" w:cs="Courier New"/>
                <w:rtl/>
              </w:rPr>
              <w:t xml:space="preserve"> كالام أملاء</w:t>
            </w:r>
          </w:ins>
          <w:r w:rsidR="00EE6742" w:rsidRPr="00EE6742">
            <w:rPr>
              <w:rFonts w:ascii="Courier New" w:hAnsi="Courier New" w:cs="Courier New"/>
              <w:rtl/>
            </w:rPr>
            <w:t xml:space="preserve"> على </w:t>
          </w:r>
          <w:del w:id="543" w:author="Transkribus" w:date="2019-12-11T14:30:00Z">
            <w:r w:rsidRPr="009B6BCA">
              <w:rPr>
                <w:rFonts w:ascii="Courier New" w:hAnsi="Courier New" w:cs="Courier New"/>
                <w:rtl/>
              </w:rPr>
              <w:delText>سائل ساله</w:delText>
            </w:r>
          </w:del>
          <w:ins w:id="544" w:author="Transkribus" w:date="2019-12-11T14:30:00Z">
            <w:r w:rsidR="00EE6742" w:rsidRPr="00EE6742">
              <w:rPr>
                <w:rFonts w:ascii="Courier New" w:hAnsi="Courier New" w:cs="Courier New"/>
                <w:rtl/>
              </w:rPr>
              <w:t>صاقل -اله</w:t>
            </w:r>
          </w:ins>
          <w:r w:rsidR="00EE6742" w:rsidRPr="00EE6742">
            <w:rPr>
              <w:rFonts w:ascii="Courier New" w:hAnsi="Courier New" w:cs="Courier New"/>
              <w:rtl/>
            </w:rPr>
            <w:t xml:space="preserve"> عن </w:t>
          </w:r>
          <w:del w:id="545" w:author="Transkribus" w:date="2019-12-11T14:30:00Z">
            <w:r w:rsidRPr="009B6BCA">
              <w:rPr>
                <w:rFonts w:ascii="Courier New" w:hAnsi="Courier New" w:cs="Courier New"/>
                <w:rtl/>
              </w:rPr>
              <w:delText>معنى ذات ومعنى</w:delText>
            </w:r>
          </w:del>
          <w:ins w:id="546" w:author="Transkribus" w:date="2019-12-11T14:30:00Z">
            <w:r w:rsidR="00EE6742" w:rsidRPr="00EE6742">
              <w:rPr>
                <w:rFonts w:ascii="Courier New" w:hAnsi="Courier New" w:cs="Courier New"/>
                <w:rtl/>
              </w:rPr>
              <w:t>معى دات ويغى</w:t>
            </w:r>
          </w:ins>
          <w:r w:rsidR="00EE6742" w:rsidRPr="00EE6742">
            <w:rPr>
              <w:rFonts w:ascii="Courier New" w:hAnsi="Courier New" w:cs="Courier New"/>
              <w:rtl/>
            </w:rPr>
            <w:t xml:space="preserve"> جوهر </w:t>
          </w:r>
          <w:del w:id="547" w:author="Transkribus" w:date="2019-12-11T14:30:00Z">
            <w:r w:rsidRPr="009B6BCA">
              <w:rPr>
                <w:rFonts w:ascii="Courier New" w:hAnsi="Courier New" w:cs="Courier New"/>
                <w:rtl/>
              </w:rPr>
              <w:delText>ومعنى طبيعة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8" w:author="Transkribus" w:date="2019-12-11T14:30:00Z">
            <w:r w:rsidR="00EE6742" w:rsidRPr="00EE6742">
              <w:rPr>
                <w:rFonts w:ascii="Courier New" w:hAnsi="Courier New" w:cs="Courier New"/>
                <w:rtl/>
              </w:rPr>
              <w:t>ومعى طببعة ٣تاب حوام</w:t>
            </w:r>
          </w:ins>
        </w:dir>
      </w:dir>
    </w:p>
    <w:p w14:paraId="366513E8" w14:textId="48BCA25D" w:rsidR="00EE6742" w:rsidRPr="00EE6742" w:rsidRDefault="009B6BCA" w:rsidP="00EE6742">
      <w:pPr>
        <w:pStyle w:val="NurText"/>
        <w:bidi/>
        <w:rPr>
          <w:ins w:id="549" w:author="Transkribus" w:date="2019-12-11T14:30:00Z"/>
          <w:rFonts w:ascii="Courier New" w:hAnsi="Courier New" w:cs="Courier New"/>
        </w:rPr>
      </w:pPr>
      <w:dir w:val="rtl">
        <w:dir w:val="rtl">
          <w:del w:id="550" w:author="Transkribus" w:date="2019-12-11T14:30:00Z">
            <w:r w:rsidRPr="009B6BCA">
              <w:rPr>
                <w:rFonts w:ascii="Courier New" w:hAnsi="Courier New" w:cs="Courier New"/>
                <w:rtl/>
              </w:rPr>
              <w:delText xml:space="preserve">كتاب جوامع </w:delText>
            </w:r>
          </w:del>
          <w:ins w:id="551" w:author="Transkribus" w:date="2019-12-11T14:30:00Z">
            <w:r w:rsidR="00EE6742" w:rsidRPr="00EE6742">
              <w:rPr>
                <w:rFonts w:ascii="Courier New" w:hAnsi="Courier New" w:cs="Courier New"/>
                <w:rtl/>
              </w:rPr>
              <w:t>١٤٠</w:t>
            </w:r>
          </w:ins>
        </w:dir>
      </w:dir>
    </w:p>
    <w:p w14:paraId="07ADAC9F" w14:textId="77777777" w:rsidR="009B6BCA" w:rsidRPr="009B6BCA" w:rsidRDefault="00EE6742" w:rsidP="009B6BCA">
      <w:pPr>
        <w:pStyle w:val="NurText"/>
        <w:bidi/>
        <w:rPr>
          <w:del w:id="552" w:author="Transkribus" w:date="2019-12-11T14:30:00Z"/>
          <w:rFonts w:ascii="Courier New" w:hAnsi="Courier New" w:cs="Courier New"/>
        </w:rPr>
      </w:pPr>
      <w:r w:rsidRPr="00EE6742">
        <w:rPr>
          <w:rFonts w:ascii="Courier New" w:hAnsi="Courier New" w:cs="Courier New"/>
          <w:rtl/>
        </w:rPr>
        <w:t xml:space="preserve">السياسة </w:t>
      </w:r>
      <w:del w:id="553" w:author="Transkribus" w:date="2019-12-11T14:30:00Z">
        <w:r w:rsidR="009B6BCA" w:rsidRPr="009B6BCA">
          <w:rPr>
            <w:rFonts w:ascii="Courier New" w:hAnsi="Courier New" w:cs="Courier New"/>
            <w:rtl/>
          </w:rPr>
          <w:delText>مختصر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458C860" w14:textId="77777777" w:rsidR="009B6BCA" w:rsidRPr="009B6BCA" w:rsidRDefault="009B6BCA" w:rsidP="009B6BCA">
      <w:pPr>
        <w:pStyle w:val="NurText"/>
        <w:bidi/>
        <w:rPr>
          <w:del w:id="554" w:author="Transkribus" w:date="2019-12-11T14:30:00Z"/>
          <w:rFonts w:ascii="Courier New" w:hAnsi="Courier New" w:cs="Courier New"/>
        </w:rPr>
      </w:pPr>
      <w:dir w:val="rtl">
        <w:dir w:val="rtl">
          <w:ins w:id="555" w:author="Transkribus" w:date="2019-12-11T14:30:00Z">
            <w:r w:rsidR="00EE6742" w:rsidRPr="00EE6742">
              <w:rPr>
                <w:rFonts w:ascii="Courier New" w:hAnsi="Courier New" w:cs="Courier New"/>
                <w:rtl/>
              </w:rPr>
              <w:t xml:space="preserve">محنصر كتاب بارمينباس الارسطوطاليس </w:t>
            </w:r>
          </w:ins>
          <w:r w:rsidR="00EE6742" w:rsidRPr="00EE6742">
            <w:rPr>
              <w:rFonts w:ascii="Courier New" w:hAnsi="Courier New" w:cs="Courier New"/>
              <w:rtl/>
            </w:rPr>
            <w:t xml:space="preserve">كتاب </w:t>
          </w:r>
          <w:del w:id="556" w:author="Transkribus" w:date="2019-12-11T14:30:00Z">
            <w:r w:rsidRPr="009B6BCA">
              <w:rPr>
                <w:rFonts w:ascii="Courier New" w:hAnsi="Courier New" w:cs="Courier New"/>
                <w:rtl/>
              </w:rPr>
              <w:delText>بايريمنياس لارسطوطاليس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B97CA7" w14:textId="2151389B" w:rsidR="00EE6742" w:rsidRPr="00EE6742" w:rsidRDefault="009B6BCA" w:rsidP="00EE6742">
      <w:pPr>
        <w:pStyle w:val="NurText"/>
        <w:bidi/>
        <w:rPr>
          <w:rFonts w:ascii="Courier New" w:hAnsi="Courier New" w:cs="Courier New"/>
        </w:rPr>
      </w:pPr>
      <w:dir w:val="rtl">
        <w:dir w:val="rtl">
          <w:del w:id="557" w:author="Transkribus" w:date="2019-12-11T14:30:00Z">
            <w:r w:rsidRPr="009B6BCA">
              <w:rPr>
                <w:rFonts w:ascii="Courier New" w:hAnsi="Courier New" w:cs="Courier New"/>
                <w:rtl/>
              </w:rPr>
              <w:delText>كتاب المدخل</w:delText>
            </w:r>
          </w:del>
          <w:ins w:id="558" w:author="Transkribus" w:date="2019-12-11T14:30:00Z">
            <w:r w:rsidR="00EE6742" w:rsidRPr="00EE6742">
              <w:rPr>
                <w:rFonts w:ascii="Courier New" w:hAnsi="Courier New" w:cs="Courier New"/>
                <w:rtl/>
              </w:rPr>
              <w:t>المدجل</w:t>
            </w:r>
          </w:ins>
          <w:r w:rsidR="00EE6742" w:rsidRPr="00EE6742">
            <w:rPr>
              <w:rFonts w:ascii="Courier New" w:hAnsi="Courier New" w:cs="Courier New"/>
              <w:rtl/>
            </w:rPr>
            <w:t xml:space="preserve"> الى </w:t>
          </w:r>
          <w:del w:id="559" w:author="Transkribus" w:date="2019-12-11T14:30:00Z">
            <w:r w:rsidRPr="009B6BCA">
              <w:rPr>
                <w:rFonts w:ascii="Courier New" w:hAnsi="Courier New" w:cs="Courier New"/>
                <w:rtl/>
              </w:rPr>
              <w:delText>الهندسة الوهمية مختصرا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0" w:author="Transkribus" w:date="2019-12-11T14:30:00Z">
            <w:r w:rsidR="00EE6742" w:rsidRPr="00EE6742">
              <w:rPr>
                <w:rFonts w:ascii="Courier New" w:hAnsi="Courier New" w:cs="Courier New"/>
                <w:rtl/>
              </w:rPr>
              <w:t>الهنذية الوههبة</w:t>
            </w:r>
          </w:ins>
        </w:dir>
      </w:dir>
    </w:p>
    <w:p w14:paraId="0CEFF68D" w14:textId="35F612DA" w:rsidR="00EE6742" w:rsidRPr="00EE6742" w:rsidRDefault="009B6BCA" w:rsidP="00EE6742">
      <w:pPr>
        <w:pStyle w:val="NurText"/>
        <w:bidi/>
        <w:rPr>
          <w:rFonts w:ascii="Courier New" w:hAnsi="Courier New" w:cs="Courier New"/>
        </w:rPr>
      </w:pPr>
      <w:dir w:val="rtl">
        <w:dir w:val="rtl">
          <w:ins w:id="561" w:author="Transkribus" w:date="2019-12-11T14:30:00Z">
            <w:r w:rsidR="00EE6742" w:rsidRPr="00EE6742">
              <w:rPr>
                <w:rFonts w:ascii="Courier New" w:hAnsi="Courier New" w:cs="Courier New"/>
                <w:rtl/>
              </w:rPr>
              <w:t xml:space="preserve">محنصرا </w:t>
            </w:r>
          </w:ins>
          <w:r w:rsidR="00EE6742" w:rsidRPr="00EE6742">
            <w:rPr>
              <w:rFonts w:ascii="Courier New" w:hAnsi="Courier New" w:cs="Courier New"/>
              <w:rtl/>
            </w:rPr>
            <w:t>كتاب عيون المسا</w:t>
          </w:r>
          <w:del w:id="562" w:author="Transkribus" w:date="2019-12-11T14:30:00Z">
            <w:r w:rsidRPr="009B6BCA">
              <w:rPr>
                <w:rFonts w:ascii="Courier New" w:hAnsi="Courier New" w:cs="Courier New"/>
                <w:rtl/>
              </w:rPr>
              <w:delText>ئ</w:delText>
            </w:r>
          </w:del>
          <w:ins w:id="563"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ل على </w:t>
          </w:r>
          <w:del w:id="564" w:author="Transkribus" w:date="2019-12-11T14:30:00Z">
            <w:r w:rsidRPr="009B6BCA">
              <w:rPr>
                <w:rFonts w:ascii="Courier New" w:hAnsi="Courier New" w:cs="Courier New"/>
                <w:rtl/>
              </w:rPr>
              <w:delText>راى ارسطوطاليس</w:delText>
            </w:r>
          </w:del>
          <w:ins w:id="565" w:author="Transkribus" w:date="2019-12-11T14:30:00Z">
            <w:r w:rsidR="00EE6742" w:rsidRPr="00EE6742">
              <w:rPr>
                <w:rFonts w:ascii="Courier New" w:hAnsi="Courier New" w:cs="Courier New"/>
                <w:rtl/>
              </w:rPr>
              <w:t>رأى أر سطوطاليس</w:t>
            </w:r>
          </w:ins>
          <w:r w:rsidR="00EE6742" w:rsidRPr="00EE6742">
            <w:rPr>
              <w:rFonts w:ascii="Courier New" w:hAnsi="Courier New" w:cs="Courier New"/>
              <w:rtl/>
            </w:rPr>
            <w:t xml:space="preserve"> وهى ما</w:t>
          </w:r>
          <w:del w:id="566" w:author="Transkribus" w:date="2019-12-11T14:30:00Z">
            <w:r w:rsidRPr="009B6BCA">
              <w:rPr>
                <w:rFonts w:ascii="Courier New" w:hAnsi="Courier New" w:cs="Courier New"/>
                <w:rtl/>
              </w:rPr>
              <w:delText>ئ</w:delText>
            </w:r>
          </w:del>
          <w:ins w:id="567"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ة وستون </w:t>
          </w:r>
          <w:del w:id="568" w:author="Transkribus" w:date="2019-12-11T14:30:00Z">
            <w:r w:rsidRPr="009B6BCA">
              <w:rPr>
                <w:rFonts w:ascii="Courier New" w:hAnsi="Courier New" w:cs="Courier New"/>
                <w:rtl/>
              </w:rPr>
              <w:delText>مسالة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9" w:author="Transkribus" w:date="2019-12-11T14:30:00Z">
            <w:r w:rsidR="00EE6742" w:rsidRPr="00EE6742">
              <w:rPr>
                <w:rFonts w:ascii="Courier New" w:hAnsi="Courier New" w:cs="Courier New"/>
                <w:rtl/>
              </w:rPr>
              <w:t>مسقلة حوابات</w:t>
            </w:r>
          </w:ins>
        </w:dir>
      </w:dir>
    </w:p>
    <w:p w14:paraId="49202709" w14:textId="77777777" w:rsidR="009B6BCA" w:rsidRPr="009B6BCA" w:rsidRDefault="009B6BCA" w:rsidP="009B6BCA">
      <w:pPr>
        <w:pStyle w:val="NurText"/>
        <w:bidi/>
        <w:rPr>
          <w:del w:id="570" w:author="Transkribus" w:date="2019-12-11T14:30:00Z"/>
          <w:rFonts w:ascii="Courier New" w:hAnsi="Courier New" w:cs="Courier New"/>
        </w:rPr>
      </w:pPr>
      <w:dir w:val="rtl">
        <w:dir w:val="rtl">
          <w:del w:id="571" w:author="Transkribus" w:date="2019-12-11T14:30:00Z">
            <w:r w:rsidRPr="009B6BCA">
              <w:rPr>
                <w:rFonts w:ascii="Courier New" w:hAnsi="Courier New" w:cs="Courier New"/>
                <w:rtl/>
              </w:rPr>
              <w:delText>جوابات لمسائل سئل</w:delText>
            </w:r>
          </w:del>
          <w:ins w:id="572" w:author="Transkribus" w:date="2019-12-11T14:30:00Z">
            <w:r w:rsidR="00EE6742" w:rsidRPr="00EE6742">
              <w:rPr>
                <w:rFonts w:ascii="Courier New" w:hAnsi="Courier New" w:cs="Courier New"/>
                <w:rtl/>
              </w:rPr>
              <w:t>الساقل ستل</w:t>
            </w:r>
          </w:ins>
          <w:r w:rsidR="00EE6742" w:rsidRPr="00EE6742">
            <w:rPr>
              <w:rFonts w:ascii="Courier New" w:hAnsi="Courier New" w:cs="Courier New"/>
              <w:rtl/>
            </w:rPr>
            <w:t xml:space="preserve"> عنها وهى </w:t>
          </w:r>
          <w:del w:id="573" w:author="Transkribus" w:date="2019-12-11T14:30:00Z">
            <w:r w:rsidRPr="009B6BCA">
              <w:rPr>
                <w:rFonts w:ascii="Courier New" w:hAnsi="Courier New" w:cs="Courier New"/>
                <w:rtl/>
              </w:rPr>
              <w:delText>ث</w:delText>
            </w:r>
          </w:del>
          <w:ins w:id="574" w:author="Transkribus" w:date="2019-12-11T14:30:00Z">
            <w:r w:rsidR="00EE6742" w:rsidRPr="00EE6742">
              <w:rPr>
                <w:rFonts w:ascii="Courier New" w:hAnsi="Courier New" w:cs="Courier New"/>
                <w:rtl/>
              </w:rPr>
              <w:t>غ</w:t>
            </w:r>
          </w:ins>
          <w:r w:rsidR="00EE6742" w:rsidRPr="00EE6742">
            <w:rPr>
              <w:rFonts w:ascii="Courier New" w:hAnsi="Courier New" w:cs="Courier New"/>
              <w:rtl/>
            </w:rPr>
            <w:t>لا</w:t>
          </w:r>
          <w:del w:id="575" w:author="Transkribus" w:date="2019-12-11T14:30:00Z">
            <w:r w:rsidRPr="009B6BCA">
              <w:rPr>
                <w:rFonts w:ascii="Courier New" w:hAnsi="Courier New" w:cs="Courier New"/>
                <w:rtl/>
              </w:rPr>
              <w:delText>ث</w:delText>
            </w:r>
          </w:del>
          <w:ins w:id="576"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وعشرون </w:t>
          </w:r>
          <w:del w:id="577" w:author="Transkribus" w:date="2019-12-11T14:30:00Z">
            <w:r w:rsidRPr="009B6BCA">
              <w:rPr>
                <w:rFonts w:ascii="Courier New" w:hAnsi="Courier New" w:cs="Courier New"/>
                <w:rtl/>
              </w:rPr>
              <w:delText>مسالة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D23791" w14:textId="39E3B200" w:rsidR="00EE6742" w:rsidRPr="00EE6742" w:rsidRDefault="009B6BCA" w:rsidP="00EE6742">
      <w:pPr>
        <w:pStyle w:val="NurText"/>
        <w:bidi/>
        <w:rPr>
          <w:rFonts w:ascii="Courier New" w:hAnsi="Courier New" w:cs="Courier New"/>
        </w:rPr>
      </w:pPr>
      <w:dir w:val="rtl">
        <w:dir w:val="rtl">
          <w:ins w:id="578" w:author="Transkribus" w:date="2019-12-11T14:30:00Z">
            <w:r w:rsidR="00EE6742" w:rsidRPr="00EE6742">
              <w:rPr>
                <w:rFonts w:ascii="Courier New" w:hAnsi="Courier New" w:cs="Courier New"/>
                <w:rtl/>
              </w:rPr>
              <w:t xml:space="preserve">مستله </w:t>
            </w:r>
          </w:ins>
          <w:r w:rsidR="00EE6742" w:rsidRPr="00EE6742">
            <w:rPr>
              <w:rFonts w:ascii="Courier New" w:hAnsi="Courier New" w:cs="Courier New"/>
              <w:rtl/>
            </w:rPr>
            <w:t xml:space="preserve">كتاب </w:t>
          </w:r>
          <w:del w:id="579" w:author="Transkribus" w:date="2019-12-11T14:30:00Z">
            <w:r w:rsidRPr="009B6BCA">
              <w:rPr>
                <w:rFonts w:ascii="Courier New" w:hAnsi="Courier New" w:cs="Courier New"/>
                <w:rtl/>
              </w:rPr>
              <w:delText>اصناف</w:delText>
            </w:r>
          </w:del>
          <w:ins w:id="580" w:author="Transkribus" w:date="2019-12-11T14:30:00Z">
            <w:r w:rsidR="00EE6742" w:rsidRPr="00EE6742">
              <w:rPr>
                <w:rFonts w:ascii="Courier New" w:hAnsi="Courier New" w:cs="Courier New"/>
                <w:rtl/>
              </w:rPr>
              <w:t>أسناق</w:t>
            </w:r>
          </w:ins>
          <w:r w:rsidR="00EE6742" w:rsidRPr="00EE6742">
            <w:rPr>
              <w:rFonts w:ascii="Courier New" w:hAnsi="Courier New" w:cs="Courier New"/>
              <w:rtl/>
            </w:rPr>
            <w:t xml:space="preserve"> الاشياء البسيطة التى تنقسم</w:t>
          </w:r>
          <w:del w:id="581" w:author="Transkribus" w:date="2019-12-11T14:30:00Z">
            <w:r w:rsidRPr="009B6BCA">
              <w:rPr>
                <w:rFonts w:ascii="Courier New" w:hAnsi="Courier New" w:cs="Courier New"/>
                <w:rtl/>
              </w:rPr>
              <w:delText xml:space="preserve"> اليها القضايا فى جميع الصنائع القياسية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AAA64B" w14:textId="344FB47E" w:rsidR="00EE6742" w:rsidRPr="00EE6742" w:rsidRDefault="009B6BCA" w:rsidP="00EE6742">
      <w:pPr>
        <w:pStyle w:val="NurText"/>
        <w:bidi/>
        <w:rPr>
          <w:rFonts w:ascii="Courier New" w:hAnsi="Courier New" w:cs="Courier New"/>
        </w:rPr>
      </w:pPr>
      <w:dir w:val="rtl">
        <w:dir w:val="rtl">
          <w:del w:id="582" w:author="Transkribus" w:date="2019-12-11T14:30:00Z">
            <w:r w:rsidRPr="009B6BCA">
              <w:rPr>
                <w:rFonts w:ascii="Courier New" w:hAnsi="Courier New" w:cs="Courier New"/>
                <w:rtl/>
              </w:rPr>
              <w:delText>جوامع</w:delText>
            </w:r>
          </w:del>
          <w:ins w:id="583" w:author="Transkribus" w:date="2019-12-11T14:30:00Z">
            <w:r w:rsidR="00EE6742" w:rsidRPr="00EE6742">
              <w:rPr>
                <w:rFonts w:ascii="Courier New" w:hAnsi="Courier New" w:cs="Courier New"/>
                <w:rtl/>
              </w:rPr>
              <w:t>البه القضابا فى جميع الصناح القباسية حوامم</w:t>
            </w:r>
          </w:ins>
          <w:r w:rsidR="00EE6742" w:rsidRPr="00EE6742">
            <w:rPr>
              <w:rFonts w:ascii="Courier New" w:hAnsi="Courier New" w:cs="Courier New"/>
              <w:rtl/>
            </w:rPr>
            <w:t xml:space="preserve"> كتاب النواميس </w:t>
          </w:r>
          <w:del w:id="584" w:author="Transkribus" w:date="2019-12-11T14:30:00Z">
            <w:r w:rsidRPr="009B6BCA">
              <w:rPr>
                <w:rFonts w:ascii="Courier New" w:hAnsi="Courier New" w:cs="Courier New"/>
                <w:rtl/>
              </w:rPr>
              <w:delText>لفلاطن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5" w:author="Transkribus" w:date="2019-12-11T14:30:00Z">
            <w:r w:rsidR="00EE6742" w:rsidRPr="00EE6742">
              <w:rPr>
                <w:rFonts w:ascii="Courier New" w:hAnsi="Courier New" w:cs="Courier New"/>
                <w:rtl/>
              </w:rPr>
              <w:t>اقلاطن كالام من اسلائه</w:t>
            </w:r>
          </w:ins>
        </w:dir>
      </w:dir>
    </w:p>
    <w:p w14:paraId="60A969EE" w14:textId="77777777" w:rsidR="009B6BCA" w:rsidRPr="009B6BCA" w:rsidRDefault="009B6BCA" w:rsidP="009B6BCA">
      <w:pPr>
        <w:pStyle w:val="NurText"/>
        <w:bidi/>
        <w:rPr>
          <w:del w:id="586" w:author="Transkribus" w:date="2019-12-11T14:30:00Z"/>
          <w:rFonts w:ascii="Courier New" w:hAnsi="Courier New" w:cs="Courier New"/>
        </w:rPr>
      </w:pPr>
      <w:dir w:val="rtl">
        <w:dir w:val="rtl">
          <w:del w:id="587" w:author="Transkribus" w:date="2019-12-11T14:30:00Z">
            <w:r w:rsidRPr="009B6BCA">
              <w:rPr>
                <w:rFonts w:ascii="Courier New" w:hAnsi="Courier New" w:cs="Courier New"/>
                <w:rtl/>
              </w:rPr>
              <w:delText xml:space="preserve">كلام من املائه </w:delText>
            </w:r>
          </w:del>
          <w:r w:rsidR="00EE6742" w:rsidRPr="00EE6742">
            <w:rPr>
              <w:rFonts w:ascii="Courier New" w:hAnsi="Courier New" w:cs="Courier New"/>
              <w:rtl/>
            </w:rPr>
            <w:t xml:space="preserve">وقد </w:t>
          </w:r>
          <w:del w:id="588" w:author="Transkribus" w:date="2019-12-11T14:30:00Z">
            <w:r w:rsidRPr="009B6BCA">
              <w:rPr>
                <w:rFonts w:ascii="Courier New" w:hAnsi="Courier New" w:cs="Courier New"/>
                <w:rtl/>
              </w:rPr>
              <w:delText>سئل عما قال ارسطوطاليس فى الحار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BA6562" w14:textId="6F51C5A5" w:rsidR="00EE6742" w:rsidRPr="00EE6742" w:rsidRDefault="009B6BCA" w:rsidP="00EE6742">
      <w:pPr>
        <w:pStyle w:val="NurText"/>
        <w:bidi/>
        <w:rPr>
          <w:rFonts w:ascii="Courier New" w:hAnsi="Courier New" w:cs="Courier New"/>
        </w:rPr>
      </w:pPr>
      <w:dir w:val="rtl">
        <w:dir w:val="rtl">
          <w:ins w:id="589" w:author="Transkribus" w:date="2019-12-11T14:30:00Z">
            <w:r w:rsidR="00EE6742" w:rsidRPr="00EE6742">
              <w:rPr>
                <w:rFonts w:ascii="Courier New" w:hAnsi="Courier New" w:cs="Courier New"/>
                <w:rtl/>
              </w:rPr>
              <w:t xml:space="preserve">سقل عماقال ارسطوط الس فى الجار </w:t>
            </w:r>
          </w:ins>
          <w:r w:rsidR="00EE6742" w:rsidRPr="00EE6742">
            <w:rPr>
              <w:rFonts w:ascii="Courier New" w:hAnsi="Courier New" w:cs="Courier New"/>
              <w:rtl/>
            </w:rPr>
            <w:t>تعليقات ا</w:t>
          </w:r>
          <w:del w:id="590" w:author="Transkribus" w:date="2019-12-11T14:30:00Z">
            <w:r w:rsidRPr="009B6BCA">
              <w:rPr>
                <w:rFonts w:ascii="Courier New" w:hAnsi="Courier New" w:cs="Courier New"/>
                <w:rtl/>
              </w:rPr>
              <w:delText>ن</w:delText>
            </w:r>
          </w:del>
          <w:ins w:id="591" w:author="Transkribus" w:date="2019-12-11T14:30:00Z">
            <w:r w:rsidR="00EE6742" w:rsidRPr="00EE6742">
              <w:rPr>
                <w:rFonts w:ascii="Courier New" w:hAnsi="Courier New" w:cs="Courier New"/>
                <w:rtl/>
              </w:rPr>
              <w:t>ل</w:t>
            </w:r>
          </w:ins>
          <w:r w:rsidR="00EE6742" w:rsidRPr="00EE6742">
            <w:rPr>
              <w:rFonts w:ascii="Courier New" w:hAnsi="Courier New" w:cs="Courier New"/>
              <w:rtl/>
            </w:rPr>
            <w:t>الوط</w:t>
          </w:r>
          <w:del w:id="592" w:author="Transkribus" w:date="2019-12-11T14:30:00Z">
            <w:r w:rsidRPr="009B6BCA">
              <w:rPr>
                <w:rFonts w:ascii="Courier New" w:hAnsi="Courier New" w:cs="Courier New"/>
                <w:rtl/>
              </w:rPr>
              <w:delText>يقا</w:delText>
            </w:r>
          </w:del>
          <w:ins w:id="593" w:author="Transkribus" w:date="2019-12-11T14:30:00Z">
            <w:r w:rsidR="00EE6742" w:rsidRPr="00EE6742">
              <w:rPr>
                <w:rFonts w:ascii="Courier New" w:hAnsi="Courier New" w:cs="Courier New"/>
                <w:rtl/>
              </w:rPr>
              <w:t>بة</w:t>
            </w:r>
          </w:ins>
          <w:r w:rsidR="00EE6742" w:rsidRPr="00EE6742">
            <w:rPr>
              <w:rFonts w:ascii="Courier New" w:hAnsi="Courier New" w:cs="Courier New"/>
              <w:rtl/>
            </w:rPr>
            <w:t xml:space="preserve"> الاولى </w:t>
          </w:r>
          <w:ins w:id="594"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لارسطوطاليس كتاب</w:t>
          </w:r>
          <w:del w:id="595" w:author="Transkribus" w:date="2019-12-11T14:30:00Z">
            <w:r w:rsidRPr="009B6BCA">
              <w:rPr>
                <w:rFonts w:ascii="Courier New" w:hAnsi="Courier New" w:cs="Courier New"/>
                <w:rtl/>
              </w:rPr>
              <w:delText xml:space="preserve"> شرائط اليقين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7BA699" w14:textId="77777777" w:rsidR="009B6BCA" w:rsidRPr="009B6BCA" w:rsidRDefault="009B6BCA" w:rsidP="009B6BCA">
      <w:pPr>
        <w:pStyle w:val="NurText"/>
        <w:bidi/>
        <w:rPr>
          <w:del w:id="596" w:author="Transkribus" w:date="2019-12-11T14:30:00Z"/>
          <w:rFonts w:ascii="Courier New" w:hAnsi="Courier New" w:cs="Courier New"/>
        </w:rPr>
      </w:pPr>
      <w:dir w:val="rtl">
        <w:dir w:val="rtl">
          <w:ins w:id="597" w:author="Transkribus" w:date="2019-12-11T14:30:00Z">
            <w:r w:rsidR="00EE6742" w:rsidRPr="00EE6742">
              <w:rPr>
                <w:rFonts w:ascii="Courier New" w:hAnsi="Courier New" w:cs="Courier New"/>
                <w:rtl/>
              </w:rPr>
              <w:t xml:space="preserve"> سراتط البقين </w:t>
            </w:r>
          </w:ins>
          <w:r w:rsidR="00EE6742" w:rsidRPr="00EE6742">
            <w:rPr>
              <w:rFonts w:ascii="Courier New" w:hAnsi="Courier New" w:cs="Courier New"/>
              <w:rtl/>
            </w:rPr>
            <w:t xml:space="preserve">رسالة فى </w:t>
          </w:r>
          <w:del w:id="598" w:author="Transkribus" w:date="2019-12-11T14:30:00Z">
            <w:r w:rsidRPr="009B6BCA">
              <w:rPr>
                <w:rFonts w:ascii="Courier New" w:hAnsi="Courier New" w:cs="Courier New"/>
                <w:rtl/>
              </w:rPr>
              <w:delText>ماهية</w:delText>
            </w:r>
          </w:del>
          <w:ins w:id="599" w:author="Transkribus" w:date="2019-12-11T14:30:00Z">
            <w:r w:rsidR="00EE6742" w:rsidRPr="00EE6742">
              <w:rPr>
                <w:rFonts w:ascii="Courier New" w:hAnsi="Courier New" w:cs="Courier New"/>
                <w:rtl/>
              </w:rPr>
              <w:t>ما هبة</w:t>
            </w:r>
          </w:ins>
          <w:r w:rsidR="00EE6742" w:rsidRPr="00EE6742">
            <w:rPr>
              <w:rFonts w:ascii="Courier New" w:hAnsi="Courier New" w:cs="Courier New"/>
              <w:rtl/>
            </w:rPr>
            <w:t xml:space="preserve"> النفس </w:t>
          </w:r>
          <w:del w:id="6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D04E26" w14:textId="0755786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601" w:author="Transkribus" w:date="2019-12-11T14:30:00Z">
            <w:r w:rsidRPr="009B6BCA">
              <w:rPr>
                <w:rFonts w:ascii="Courier New" w:hAnsi="Courier New" w:cs="Courier New"/>
                <w:rtl/>
              </w:rPr>
              <w:delText>السماع الطبيعي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2" w:author="Transkribus" w:date="2019-12-11T14:30:00Z">
            <w:r w:rsidR="00EE6742" w:rsidRPr="00EE6742">
              <w:rPr>
                <w:rFonts w:ascii="Courier New" w:hAnsi="Courier New" w:cs="Courier New"/>
                <w:rtl/>
              </w:rPr>
              <w:t>السماج الطبيى</w:t>
            </w:r>
          </w:ins>
        </w:dir>
      </w:dir>
    </w:p>
    <w:p w14:paraId="1F52D0B6" w14:textId="148E836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عيسى الرق</w:t>
          </w:r>
          <w:del w:id="603"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4" w:author="Transkribus" w:date="2019-12-11T14:30:00Z">
            <w:r w:rsidR="00EE6742" w:rsidRPr="00EE6742">
              <w:rPr>
                <w:rFonts w:ascii="Courier New" w:hAnsi="Courier New" w:cs="Courier New"/>
                <w:rtl/>
              </w:rPr>
              <w:t>ى</w:t>
            </w:r>
          </w:ins>
        </w:dir>
      </w:dir>
    </w:p>
    <w:p w14:paraId="471DA5D7" w14:textId="3A54DDD1" w:rsidR="00EE6742" w:rsidRPr="00EE6742" w:rsidRDefault="009B6BCA" w:rsidP="00EE6742">
      <w:pPr>
        <w:pStyle w:val="NurText"/>
        <w:bidi/>
        <w:rPr>
          <w:ins w:id="605" w:author="Transkribus" w:date="2019-12-11T14:30:00Z"/>
          <w:rFonts w:ascii="Courier New" w:hAnsi="Courier New" w:cs="Courier New"/>
        </w:rPr>
      </w:pPr>
      <w:dir w:val="rtl">
        <w:dir w:val="rtl">
          <w:del w:id="606" w:author="Transkribus" w:date="2019-12-11T14:30:00Z">
            <w:r w:rsidRPr="009B6BCA">
              <w:rPr>
                <w:rFonts w:ascii="Courier New" w:hAnsi="Courier New" w:cs="Courier New"/>
                <w:rtl/>
              </w:rPr>
              <w:delText>كان طبيبا مشهورا</w:delText>
            </w:r>
          </w:del>
          <w:ins w:id="607" w:author="Transkribus" w:date="2019-12-11T14:30:00Z">
            <w:r w:rsidR="00EE6742" w:rsidRPr="00EE6742">
              <w:rPr>
                <w:rFonts w:ascii="Courier New" w:hAnsi="Courier New" w:cs="Courier New"/>
                <w:rtl/>
              </w:rPr>
              <w:t>*(عيسى الرقة٢</w:t>
            </w:r>
          </w:ins>
        </w:dir>
      </w:dir>
    </w:p>
    <w:p w14:paraId="57700D22" w14:textId="5C4618B2" w:rsidR="00EE6742" w:rsidRPr="00EE6742" w:rsidRDefault="00EE6742" w:rsidP="00EE6742">
      <w:pPr>
        <w:pStyle w:val="NurText"/>
        <w:bidi/>
        <w:rPr>
          <w:ins w:id="608" w:author="Transkribus" w:date="2019-12-11T14:30:00Z"/>
          <w:rFonts w:ascii="Courier New" w:hAnsi="Courier New" w:cs="Courier New"/>
        </w:rPr>
      </w:pPr>
      <w:ins w:id="609" w:author="Transkribus" w:date="2019-12-11T14:30:00Z">
        <w:r w:rsidRPr="00EE6742">
          <w:rPr>
            <w:rFonts w:ascii="Courier New" w:hAnsi="Courier New" w:cs="Courier New"/>
            <w:rtl/>
          </w:rPr>
          <w:t>المعروف بالتقليسى كمان طبيباء شهورا</w:t>
        </w:r>
      </w:ins>
      <w:r w:rsidRPr="00EE6742">
        <w:rPr>
          <w:rFonts w:ascii="Courier New" w:hAnsi="Courier New" w:cs="Courier New"/>
          <w:rtl/>
        </w:rPr>
        <w:t xml:space="preserve"> فى </w:t>
      </w:r>
      <w:del w:id="610" w:author="Transkribus" w:date="2019-12-11T14:30:00Z">
        <w:r w:rsidR="009B6BCA" w:rsidRPr="009B6BCA">
          <w:rPr>
            <w:rFonts w:ascii="Courier New" w:hAnsi="Courier New" w:cs="Courier New"/>
            <w:rtl/>
          </w:rPr>
          <w:delText>ايامه عارفا بالصناعة</w:delText>
        </w:r>
      </w:del>
      <w:ins w:id="611" w:author="Transkribus" w:date="2019-12-11T14:30:00Z">
        <w:r w:rsidRPr="00EE6742">
          <w:rPr>
            <w:rFonts w:ascii="Courier New" w:hAnsi="Courier New" w:cs="Courier New"/>
            <w:rtl/>
          </w:rPr>
          <w:t>أبا مه عار قابالصناعة</w:t>
        </w:r>
      </w:ins>
      <w:r w:rsidRPr="00EE6742">
        <w:rPr>
          <w:rFonts w:ascii="Courier New" w:hAnsi="Courier New" w:cs="Courier New"/>
          <w:rtl/>
        </w:rPr>
        <w:t xml:space="preserve"> الطبية</w:t>
      </w:r>
      <w:del w:id="612" w:author="Transkribus" w:date="2019-12-11T14:30:00Z">
        <w:r w:rsidR="009B6BCA" w:rsidRPr="009B6BCA">
          <w:rPr>
            <w:rFonts w:ascii="Courier New" w:hAnsi="Courier New" w:cs="Courier New"/>
            <w:rtl/>
          </w:rPr>
          <w:delText xml:space="preserve"> حق</w:delText>
        </w:r>
      </w:del>
    </w:p>
    <w:p w14:paraId="082E5B0E" w14:textId="77777777" w:rsidR="009B6BCA" w:rsidRPr="009B6BCA" w:rsidRDefault="00EE6742" w:rsidP="009B6BCA">
      <w:pPr>
        <w:pStyle w:val="NurText"/>
        <w:bidi/>
        <w:rPr>
          <w:del w:id="613" w:author="Transkribus" w:date="2019-12-11T14:30:00Z"/>
          <w:rFonts w:ascii="Courier New" w:hAnsi="Courier New" w:cs="Courier New"/>
        </w:rPr>
      </w:pPr>
      <w:ins w:id="614" w:author="Transkribus" w:date="2019-12-11T14:30:00Z">
        <w:r w:rsidRPr="00EE6742">
          <w:rPr>
            <w:rFonts w:ascii="Courier New" w:hAnsi="Courier New" w:cs="Courier New"/>
            <w:rtl/>
          </w:rPr>
          <w:t>صق</w:t>
        </w:r>
      </w:ins>
      <w:r w:rsidRPr="00EE6742">
        <w:rPr>
          <w:rFonts w:ascii="Courier New" w:hAnsi="Courier New" w:cs="Courier New"/>
          <w:rtl/>
        </w:rPr>
        <w:t xml:space="preserve"> معرفتها </w:t>
      </w:r>
      <w:del w:id="61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0B4BE00" w14:textId="6F41845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وله </w:t>
          </w:r>
          <w:del w:id="616" w:author="Transkribus" w:date="2019-12-11T14:30:00Z">
            <w:r w:rsidRPr="009B6BCA">
              <w:rPr>
                <w:rFonts w:ascii="Courier New" w:hAnsi="Courier New" w:cs="Courier New"/>
                <w:rtl/>
              </w:rPr>
              <w:delText>ا</w:delText>
            </w:r>
          </w:del>
          <w:ins w:id="617" w:author="Transkribus" w:date="2019-12-11T14:30:00Z">
            <w:r w:rsidR="00EE6742" w:rsidRPr="00EE6742">
              <w:rPr>
                <w:rFonts w:ascii="Courier New" w:hAnsi="Courier New" w:cs="Courier New"/>
                <w:rtl/>
              </w:rPr>
              <w:t>أ</w:t>
            </w:r>
          </w:ins>
          <w:r w:rsidR="00EE6742" w:rsidRPr="00EE6742">
            <w:rPr>
              <w:rFonts w:ascii="Courier New" w:hAnsi="Courier New" w:cs="Courier New"/>
              <w:rtl/>
            </w:rPr>
            <w:t>عمال فاضلة ومعال</w:t>
          </w:r>
          <w:del w:id="618" w:author="Transkribus" w:date="2019-12-11T14:30:00Z">
            <w:r w:rsidRPr="009B6BCA">
              <w:rPr>
                <w:rFonts w:ascii="Courier New" w:hAnsi="Courier New" w:cs="Courier New"/>
                <w:rtl/>
              </w:rPr>
              <w:delText>ج</w:delText>
            </w:r>
          </w:del>
          <w:ins w:id="619" w:author="Transkribus" w:date="2019-12-11T14:30:00Z">
            <w:r w:rsidR="00EE6742" w:rsidRPr="00EE6742">
              <w:rPr>
                <w:rFonts w:ascii="Courier New" w:hAnsi="Courier New" w:cs="Courier New"/>
                <w:rtl/>
              </w:rPr>
              <w:t>ح</w:t>
            </w:r>
          </w:ins>
          <w:r w:rsidR="00EE6742" w:rsidRPr="00EE6742">
            <w:rPr>
              <w:rFonts w:ascii="Courier New" w:hAnsi="Courier New" w:cs="Courier New"/>
              <w:rtl/>
            </w:rPr>
            <w:t>ات</w:t>
          </w:r>
          <w:ins w:id="62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بديعة وكان فى خدمة سيف الدولة بن </w:t>
          </w:r>
          <w:del w:id="621" w:author="Transkribus" w:date="2019-12-11T14:30:00Z">
            <w:r w:rsidRPr="009B6BCA">
              <w:rPr>
                <w:rFonts w:ascii="Courier New" w:hAnsi="Courier New" w:cs="Courier New"/>
                <w:rtl/>
              </w:rPr>
              <w:delText>حمدان ومن جملة اطبائه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22" w:author="Transkribus" w:date="2019-12-11T14:30:00Z">
            <w:r w:rsidR="00EE6742" w:rsidRPr="00EE6742">
              <w:rPr>
                <w:rFonts w:ascii="Courier New" w:hAnsi="Courier New" w:cs="Courier New"/>
                <w:rtl/>
              </w:rPr>
              <w:t>حمد النومن</w:t>
            </w:r>
          </w:ins>
        </w:dir>
      </w:dir>
    </w:p>
    <w:p w14:paraId="781E074C" w14:textId="77777777" w:rsidR="009B6BCA" w:rsidRPr="009B6BCA" w:rsidRDefault="009B6BCA" w:rsidP="009B6BCA">
      <w:pPr>
        <w:pStyle w:val="NurText"/>
        <w:bidi/>
        <w:rPr>
          <w:del w:id="623" w:author="Transkribus" w:date="2019-12-11T14:30:00Z"/>
          <w:rFonts w:ascii="Courier New" w:hAnsi="Courier New" w:cs="Courier New"/>
        </w:rPr>
      </w:pPr>
      <w:dir w:val="rtl">
        <w:dir w:val="rtl">
          <w:ins w:id="624" w:author="Transkribus" w:date="2019-12-11T14:30:00Z">
            <w:r w:rsidR="00EE6742" w:rsidRPr="00EE6742">
              <w:rPr>
                <w:rFonts w:ascii="Courier New" w:hAnsi="Courier New" w:cs="Courier New"/>
                <w:rtl/>
              </w:rPr>
              <w:t xml:space="preserve">حملة أطباثه </w:t>
            </w:r>
          </w:ins>
          <w:r w:rsidR="00EE6742" w:rsidRPr="00EE6742">
            <w:rPr>
              <w:rFonts w:ascii="Courier New" w:hAnsi="Courier New" w:cs="Courier New"/>
              <w:rtl/>
            </w:rPr>
            <w:t>وقال عب</w:t>
          </w:r>
          <w:del w:id="625" w:author="Transkribus" w:date="2019-12-11T14:30:00Z">
            <w:r w:rsidRPr="009B6BCA">
              <w:rPr>
                <w:rFonts w:ascii="Courier New" w:hAnsi="Courier New" w:cs="Courier New"/>
                <w:rtl/>
              </w:rPr>
              <w:delText>ي</w:delText>
            </w:r>
          </w:del>
          <w:ins w:id="62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د الله بن </w:t>
          </w:r>
          <w:del w:id="627" w:author="Transkribus" w:date="2019-12-11T14:30:00Z">
            <w:r w:rsidRPr="009B6BCA">
              <w:rPr>
                <w:rFonts w:ascii="Courier New" w:hAnsi="Courier New" w:cs="Courier New"/>
                <w:rtl/>
              </w:rPr>
              <w:delText>جبرئيل حدثني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E9C803" w14:textId="64B5E92C" w:rsidR="00EE6742" w:rsidRPr="00EE6742" w:rsidRDefault="009B6BCA" w:rsidP="00EE6742">
      <w:pPr>
        <w:pStyle w:val="NurText"/>
        <w:bidi/>
        <w:rPr>
          <w:ins w:id="628" w:author="Transkribus" w:date="2019-12-11T14:30:00Z"/>
          <w:rFonts w:ascii="Courier New" w:hAnsi="Courier New" w:cs="Courier New"/>
        </w:rPr>
      </w:pPr>
      <w:dir w:val="rtl">
        <w:dir w:val="rtl">
          <w:ins w:id="629" w:author="Transkribus" w:date="2019-12-11T14:30:00Z">
            <w:r w:rsidR="00EE6742" w:rsidRPr="00EE6742">
              <w:rPr>
                <w:rFonts w:ascii="Courier New" w:hAnsi="Courier New" w:cs="Courier New"/>
                <w:rtl/>
              </w:rPr>
              <w:t xml:space="preserve">جيرقيل جدفى </w:t>
            </w:r>
          </w:ins>
          <w:r w:rsidR="00EE6742" w:rsidRPr="00EE6742">
            <w:rPr>
              <w:rFonts w:ascii="Courier New" w:hAnsi="Courier New" w:cs="Courier New"/>
              <w:rtl/>
            </w:rPr>
            <w:t>من ا</w:t>
          </w:r>
          <w:del w:id="630" w:author="Transkribus" w:date="2019-12-11T14:30:00Z">
            <w:r w:rsidRPr="009B6BCA">
              <w:rPr>
                <w:rFonts w:ascii="Courier New" w:hAnsi="Courier New" w:cs="Courier New"/>
                <w:rtl/>
              </w:rPr>
              <w:delText>ث</w:delText>
            </w:r>
          </w:del>
          <w:ins w:id="631"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ق بقوله ان سيف الدولة </w:t>
          </w:r>
          <w:del w:id="632" w:author="Transkribus" w:date="2019-12-11T14:30:00Z">
            <w:r w:rsidRPr="009B6BCA">
              <w:rPr>
                <w:rFonts w:ascii="Courier New" w:hAnsi="Courier New" w:cs="Courier New"/>
                <w:rtl/>
              </w:rPr>
              <w:delText>كان اذا اكل الطعام حضر</w:delText>
            </w:r>
          </w:del>
          <w:ins w:id="633" w:author="Transkribus" w:date="2019-12-11T14:30:00Z">
            <w:r w:rsidR="00EE6742" w:rsidRPr="00EE6742">
              <w:rPr>
                <w:rFonts w:ascii="Courier New" w:hAnsi="Courier New" w:cs="Courier New"/>
                <w:rtl/>
              </w:rPr>
              <w:t>كمان اذااكلى</w:t>
            </w:r>
          </w:ins>
        </w:dir>
      </w:dir>
    </w:p>
    <w:p w14:paraId="0BD2A335" w14:textId="77777777" w:rsidR="009B6BCA" w:rsidRPr="009B6BCA" w:rsidRDefault="00EE6742" w:rsidP="009B6BCA">
      <w:pPr>
        <w:pStyle w:val="NurText"/>
        <w:bidi/>
        <w:rPr>
          <w:del w:id="634" w:author="Transkribus" w:date="2019-12-11T14:30:00Z"/>
          <w:rFonts w:ascii="Courier New" w:hAnsi="Courier New" w:cs="Courier New"/>
        </w:rPr>
      </w:pPr>
      <w:ins w:id="635" w:author="Transkribus" w:date="2019-12-11T14:30:00Z">
        <w:r w:rsidRPr="00EE6742">
          <w:rPr>
            <w:rFonts w:ascii="Courier New" w:hAnsi="Courier New" w:cs="Courier New"/>
            <w:rtl/>
          </w:rPr>
          <w:t>الطعليم جر</w:t>
        </w:r>
      </w:ins>
      <w:r w:rsidRPr="00EE6742">
        <w:rPr>
          <w:rFonts w:ascii="Courier New" w:hAnsi="Courier New" w:cs="Courier New"/>
          <w:rtl/>
        </w:rPr>
        <w:t xml:space="preserve"> على مائدته </w:t>
      </w:r>
      <w:del w:id="636" w:author="Transkribus" w:date="2019-12-11T14:30:00Z">
        <w:r w:rsidR="009B6BCA" w:rsidRPr="009B6BCA">
          <w:rPr>
            <w:rFonts w:ascii="Courier New" w:hAnsi="Courier New" w:cs="Courier New"/>
            <w:rtl/>
          </w:rPr>
          <w:delText>اربعة</w:delText>
        </w:r>
      </w:del>
      <w:ins w:id="637" w:author="Transkribus" w:date="2019-12-11T14:30:00Z">
        <w:r w:rsidRPr="00EE6742">
          <w:rPr>
            <w:rFonts w:ascii="Courier New" w:hAnsi="Courier New" w:cs="Courier New"/>
            <w:rtl/>
          </w:rPr>
          <w:t>أر يعة</w:t>
        </w:r>
      </w:ins>
      <w:r w:rsidRPr="00EE6742">
        <w:rPr>
          <w:rFonts w:ascii="Courier New" w:hAnsi="Courier New" w:cs="Courier New"/>
          <w:rtl/>
        </w:rPr>
        <w:t xml:space="preserve"> وعشرون طبيبا </w:t>
      </w:r>
      <w:del w:id="6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3AAF5E8" w14:textId="656D2FB1" w:rsidR="00EE6742" w:rsidRPr="00EE6742" w:rsidRDefault="009B6BCA" w:rsidP="00EE6742">
      <w:pPr>
        <w:pStyle w:val="NurText"/>
        <w:bidi/>
        <w:rPr>
          <w:ins w:id="639" w:author="Transkribus" w:date="2019-12-11T14:30:00Z"/>
          <w:rFonts w:ascii="Courier New" w:hAnsi="Courier New" w:cs="Courier New"/>
        </w:rPr>
      </w:pPr>
      <w:dir w:val="rtl">
        <w:dir w:val="rtl">
          <w:r w:rsidR="00EE6742" w:rsidRPr="00EE6742">
            <w:rPr>
              <w:rFonts w:ascii="Courier New" w:hAnsi="Courier New" w:cs="Courier New"/>
              <w:rtl/>
            </w:rPr>
            <w:t xml:space="preserve">قال وكان </w:t>
          </w:r>
          <w:del w:id="640" w:author="Transkribus" w:date="2019-12-11T14:30:00Z">
            <w:r w:rsidRPr="009B6BCA">
              <w:rPr>
                <w:rFonts w:ascii="Courier New" w:hAnsi="Courier New" w:cs="Courier New"/>
                <w:rtl/>
              </w:rPr>
              <w:delText>ف</w:delText>
            </w:r>
          </w:del>
          <w:ins w:id="641"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يهم من </w:t>
          </w:r>
          <w:del w:id="642" w:author="Transkribus" w:date="2019-12-11T14:30:00Z">
            <w:r w:rsidRPr="009B6BCA">
              <w:rPr>
                <w:rFonts w:ascii="Courier New" w:hAnsi="Courier New" w:cs="Courier New"/>
                <w:rtl/>
              </w:rPr>
              <w:delText>ياخذ رزقين لاجل تعاطيه</w:delText>
            </w:r>
          </w:del>
          <w:ins w:id="643" w:author="Transkribus" w:date="2019-12-11T14:30:00Z">
            <w:r w:rsidR="00EE6742" w:rsidRPr="00EE6742">
              <w:rPr>
                <w:rFonts w:ascii="Courier New" w:hAnsi="Courier New" w:cs="Courier New"/>
                <w:rtl/>
              </w:rPr>
              <w:t>باجحذررقين لاجسل</w:t>
            </w:r>
          </w:ins>
        </w:dir>
      </w:dir>
    </w:p>
    <w:p w14:paraId="20A889F5" w14:textId="0E217298" w:rsidR="00EE6742" w:rsidRPr="00EE6742" w:rsidRDefault="00EE6742" w:rsidP="00EE6742">
      <w:pPr>
        <w:pStyle w:val="NurText"/>
        <w:bidi/>
        <w:rPr>
          <w:rFonts w:ascii="Courier New" w:hAnsi="Courier New" w:cs="Courier New"/>
        </w:rPr>
      </w:pPr>
      <w:ins w:id="644" w:author="Transkribus" w:date="2019-12-11T14:30:00Z">
        <w:r w:rsidRPr="00EE6742">
          <w:rPr>
            <w:rFonts w:ascii="Courier New" w:hAnsi="Courier New" w:cs="Courier New"/>
            <w:rtl/>
          </w:rPr>
          <w:t>بعاطبه</w:t>
        </w:r>
      </w:ins>
      <w:r w:rsidRPr="00EE6742">
        <w:rPr>
          <w:rFonts w:ascii="Courier New" w:hAnsi="Courier New" w:cs="Courier New"/>
          <w:rtl/>
        </w:rPr>
        <w:t xml:space="preserve"> علمين ومن </w:t>
      </w:r>
      <w:del w:id="645" w:author="Transkribus" w:date="2019-12-11T14:30:00Z">
        <w:r w:rsidR="009B6BCA" w:rsidRPr="009B6BCA">
          <w:rPr>
            <w:rFonts w:ascii="Courier New" w:hAnsi="Courier New" w:cs="Courier New"/>
            <w:rtl/>
          </w:rPr>
          <w:delText>ياخذ ثلاثة لتعاطيه</w:delText>
        </w:r>
      </w:del>
      <w:ins w:id="646" w:author="Transkribus" w:date="2019-12-11T14:30:00Z">
        <w:r w:rsidRPr="00EE6742">
          <w:rPr>
            <w:rFonts w:ascii="Courier New" w:hAnsi="Courier New" w:cs="Courier New"/>
            <w:rtl/>
          </w:rPr>
          <w:t>باحسدقلاثة التعاطبة</w:t>
        </w:r>
      </w:ins>
      <w:r w:rsidRPr="00EE6742">
        <w:rPr>
          <w:rFonts w:ascii="Courier New" w:hAnsi="Courier New" w:cs="Courier New"/>
          <w:rtl/>
        </w:rPr>
        <w:t xml:space="preserve"> ثلاثة علوم وكان من </w:t>
      </w:r>
      <w:del w:id="647" w:author="Transkribus" w:date="2019-12-11T14:30:00Z">
        <w:r w:rsidR="009B6BCA" w:rsidRPr="009B6BCA">
          <w:rPr>
            <w:rFonts w:ascii="Courier New" w:hAnsi="Courier New" w:cs="Courier New"/>
            <w:rtl/>
          </w:rPr>
          <w:delText>ج</w:delText>
        </w:r>
      </w:del>
      <w:ins w:id="648" w:author="Transkribus" w:date="2019-12-11T14:30:00Z">
        <w:r w:rsidRPr="00EE6742">
          <w:rPr>
            <w:rFonts w:ascii="Courier New" w:hAnsi="Courier New" w:cs="Courier New"/>
            <w:rtl/>
          </w:rPr>
          <w:t>ح</w:t>
        </w:r>
      </w:ins>
      <w:r w:rsidRPr="00EE6742">
        <w:rPr>
          <w:rFonts w:ascii="Courier New" w:hAnsi="Courier New" w:cs="Courier New"/>
          <w:rtl/>
        </w:rPr>
        <w:t>مل</w:t>
      </w:r>
      <w:del w:id="649" w:author="Transkribus" w:date="2019-12-11T14:30:00Z">
        <w:r w:rsidR="009B6BCA" w:rsidRPr="009B6BCA">
          <w:rPr>
            <w:rFonts w:ascii="Courier New" w:hAnsi="Courier New" w:cs="Courier New"/>
            <w:rtl/>
          </w:rPr>
          <w:delText>ت</w:delText>
        </w:r>
      </w:del>
      <w:ins w:id="650" w:author="Transkribus" w:date="2019-12-11T14:30:00Z">
        <w:r w:rsidRPr="00EE6742">
          <w:rPr>
            <w:rFonts w:ascii="Courier New" w:hAnsi="Courier New" w:cs="Courier New"/>
            <w:rtl/>
          </w:rPr>
          <w:t>ن</w:t>
        </w:r>
      </w:ins>
      <w:r w:rsidRPr="00EE6742">
        <w:rPr>
          <w:rFonts w:ascii="Courier New" w:hAnsi="Courier New" w:cs="Courier New"/>
          <w:rtl/>
        </w:rPr>
        <w:t>هم عيسى الرق</w:t>
      </w:r>
      <w:del w:id="651" w:author="Transkribus" w:date="2019-12-11T14:30:00Z">
        <w:r w:rsidR="009B6BCA" w:rsidRPr="009B6BCA">
          <w:rPr>
            <w:rFonts w:ascii="Courier New" w:hAnsi="Courier New" w:cs="Courier New"/>
            <w:rtl/>
          </w:rPr>
          <w:delText>ى</w:delText>
        </w:r>
      </w:del>
      <w:r w:rsidRPr="00EE6742">
        <w:rPr>
          <w:rFonts w:ascii="Courier New" w:hAnsi="Courier New" w:cs="Courier New"/>
          <w:rtl/>
        </w:rPr>
        <w:t xml:space="preserve"> المعروف</w:t>
      </w:r>
      <w:del w:id="652" w:author="Transkribus" w:date="2019-12-11T14:30:00Z">
        <w:r w:rsidR="009B6BCA" w:rsidRPr="009B6BCA">
          <w:rPr>
            <w:rFonts w:ascii="Courier New" w:hAnsi="Courier New" w:cs="Courier New"/>
            <w:rtl/>
          </w:rPr>
          <w:delText xml:space="preserve"> بالتفليسي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2E6ABF" w14:textId="77777777" w:rsidR="009B6BCA" w:rsidRPr="009B6BCA" w:rsidRDefault="009B6BCA" w:rsidP="009B6BCA">
      <w:pPr>
        <w:pStyle w:val="NurText"/>
        <w:bidi/>
        <w:rPr>
          <w:del w:id="653" w:author="Transkribus" w:date="2019-12-11T14:30:00Z"/>
          <w:rFonts w:ascii="Courier New" w:hAnsi="Courier New" w:cs="Courier New"/>
        </w:rPr>
      </w:pPr>
      <w:dir w:val="rtl">
        <w:dir w:val="rtl">
          <w:del w:id="654" w:author="Transkribus" w:date="2019-12-11T14:30:00Z">
            <w:r w:rsidRPr="009B6BCA">
              <w:rPr>
                <w:rFonts w:ascii="Courier New" w:hAnsi="Courier New" w:cs="Courier New"/>
                <w:rtl/>
              </w:rPr>
              <w:delText>وكان مليح الطريقة</w:delText>
            </w:r>
          </w:del>
          <w:ins w:id="655" w:author="Transkribus" w:date="2019-12-11T14:30:00Z">
            <w:r w:rsidR="00EE6742" w:rsidRPr="00EE6742">
              <w:rPr>
                <w:rFonts w:ascii="Courier New" w:hAnsi="Courier New" w:cs="Courier New"/>
                <w:rtl/>
              </w:rPr>
              <w:t>ابالتقليسى وكمان سليح الطر يقة</w:t>
            </w:r>
          </w:ins>
          <w:r w:rsidR="00EE6742" w:rsidRPr="00EE6742">
            <w:rPr>
              <w:rFonts w:ascii="Courier New" w:hAnsi="Courier New" w:cs="Courier New"/>
              <w:rtl/>
            </w:rPr>
            <w:t xml:space="preserve"> وله </w:t>
          </w:r>
          <w:del w:id="656" w:author="Transkribus" w:date="2019-12-11T14:30:00Z">
            <w:r w:rsidRPr="009B6BCA">
              <w:rPr>
                <w:rFonts w:ascii="Courier New" w:hAnsi="Courier New" w:cs="Courier New"/>
                <w:rtl/>
              </w:rPr>
              <w:delText>ك</w:delText>
            </w:r>
          </w:del>
          <w:ins w:id="657" w:author="Transkribus" w:date="2019-12-11T14:30:00Z">
            <w:r w:rsidR="00EE6742" w:rsidRPr="00EE6742">
              <w:rPr>
                <w:rFonts w:ascii="Courier New" w:hAnsi="Courier New" w:cs="Courier New"/>
                <w:rtl/>
              </w:rPr>
              <w:t>٣م</w:t>
            </w:r>
          </w:ins>
          <w:r w:rsidR="00EE6742" w:rsidRPr="00EE6742">
            <w:rPr>
              <w:rFonts w:ascii="Courier New" w:hAnsi="Courier New" w:cs="Courier New"/>
              <w:rtl/>
            </w:rPr>
            <w:t xml:space="preserve">تب فى المذهب </w:t>
          </w:r>
          <w:del w:id="658" w:author="Transkribus" w:date="2019-12-11T14:30:00Z">
            <w:r w:rsidRPr="009B6BCA">
              <w:rPr>
                <w:rFonts w:ascii="Courier New" w:hAnsi="Courier New" w:cs="Courier New"/>
                <w:rtl/>
              </w:rPr>
              <w:delText>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AF4F15" w14:textId="77777777" w:rsidR="009B6BCA" w:rsidRPr="009B6BCA" w:rsidRDefault="009B6BCA" w:rsidP="009B6BCA">
      <w:pPr>
        <w:pStyle w:val="NurText"/>
        <w:bidi/>
        <w:rPr>
          <w:del w:id="659" w:author="Transkribus" w:date="2019-12-11T14:30:00Z"/>
          <w:rFonts w:ascii="Courier New" w:hAnsi="Courier New" w:cs="Courier New"/>
        </w:rPr>
      </w:pPr>
      <w:dir w:val="rtl">
        <w:dir w:val="rtl">
          <w:ins w:id="660" w:author="Transkribus" w:date="2019-12-11T14:30:00Z">
            <w:r w:rsidR="00EE6742" w:rsidRPr="00EE6742">
              <w:rPr>
                <w:rFonts w:ascii="Courier New" w:hAnsi="Courier New" w:cs="Courier New"/>
                <w:rtl/>
              </w:rPr>
              <w:t xml:space="preserve">وغير ها </w:t>
            </w:r>
          </w:ins>
          <w:r w:rsidR="00EE6742" w:rsidRPr="00EE6742">
            <w:rPr>
              <w:rFonts w:ascii="Courier New" w:hAnsi="Courier New" w:cs="Courier New"/>
              <w:rtl/>
            </w:rPr>
            <w:t xml:space="preserve">وكان </w:t>
          </w:r>
          <w:del w:id="661" w:author="Transkribus" w:date="2019-12-11T14:30:00Z">
            <w:r w:rsidRPr="009B6BCA">
              <w:rPr>
                <w:rFonts w:ascii="Courier New" w:hAnsi="Courier New" w:cs="Courier New"/>
                <w:rtl/>
              </w:rPr>
              <w:delText>ين</w:delText>
            </w:r>
          </w:del>
          <w:ins w:id="66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قل من </w:t>
          </w:r>
          <w:del w:id="663"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79C114" w14:textId="77777777" w:rsidR="009B6BCA" w:rsidRPr="009B6BCA" w:rsidRDefault="009B6BCA" w:rsidP="009B6BCA">
      <w:pPr>
        <w:pStyle w:val="NurText"/>
        <w:bidi/>
        <w:rPr>
          <w:del w:id="664" w:author="Transkribus" w:date="2019-12-11T14:30:00Z"/>
          <w:rFonts w:ascii="Courier New" w:hAnsi="Courier New" w:cs="Courier New"/>
        </w:rPr>
      </w:pPr>
      <w:dir w:val="rtl">
        <w:dir w:val="rtl">
          <w:del w:id="665" w:author="Transkribus" w:date="2019-12-11T14:30:00Z">
            <w:r w:rsidRPr="009B6BCA">
              <w:rPr>
                <w:rFonts w:ascii="Courier New" w:hAnsi="Courier New" w:cs="Courier New"/>
                <w:rtl/>
              </w:rPr>
              <w:delText>سرياني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C12E77" w14:textId="4D4EEDC5" w:rsidR="00EE6742" w:rsidRPr="00EE6742" w:rsidRDefault="009B6BCA" w:rsidP="00EE6742">
      <w:pPr>
        <w:pStyle w:val="NurText"/>
        <w:bidi/>
        <w:rPr>
          <w:rFonts w:ascii="Courier New" w:hAnsi="Courier New" w:cs="Courier New"/>
        </w:rPr>
      </w:pPr>
      <w:dir w:val="rtl">
        <w:dir w:val="rtl">
          <w:ins w:id="666" w:author="Transkribus" w:date="2019-12-11T14:30:00Z">
            <w:r w:rsidR="00EE6742" w:rsidRPr="00EE6742">
              <w:rPr>
                <w:rFonts w:ascii="Courier New" w:hAnsi="Courier New" w:cs="Courier New"/>
                <w:rtl/>
              </w:rPr>
              <w:t xml:space="preserve">السريانى </w:t>
            </w:r>
          </w:ins>
          <w:r w:rsidR="00EE6742" w:rsidRPr="00EE6742">
            <w:rPr>
              <w:rFonts w:ascii="Courier New" w:hAnsi="Courier New" w:cs="Courier New"/>
              <w:rtl/>
            </w:rPr>
            <w:t>الى</w:t>
          </w:r>
          <w:del w:id="667" w:author="Transkribus" w:date="2019-12-11T14:30:00Z">
            <w:r w:rsidRPr="009B6BCA">
              <w:rPr>
                <w:rFonts w:ascii="Courier New" w:hAnsi="Courier New" w:cs="Courier New"/>
                <w:rtl/>
              </w:rPr>
              <w:delText xml:space="preserve"> العربى وياخذ اربعة ارزاق رزقا بسبب الطب ورزقا بسبب النقل ورزقين بسبب علمين اخرين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048F7B" w14:textId="77777777" w:rsidR="009B6BCA" w:rsidRPr="009B6BCA" w:rsidRDefault="009B6BCA" w:rsidP="009B6BCA">
      <w:pPr>
        <w:pStyle w:val="NurText"/>
        <w:bidi/>
        <w:rPr>
          <w:del w:id="668" w:author="Transkribus" w:date="2019-12-11T14:30:00Z"/>
          <w:rFonts w:ascii="Courier New" w:hAnsi="Courier New" w:cs="Courier New"/>
        </w:rPr>
      </w:pPr>
      <w:dir w:val="rtl">
        <w:dir w:val="rtl">
          <w:del w:id="669" w:author="Transkribus" w:date="2019-12-11T14:30:00Z">
            <w:r w:rsidRPr="009B6BCA">
              <w:rPr>
                <w:rFonts w:ascii="Courier New" w:hAnsi="Courier New" w:cs="Courier New"/>
                <w:rtl/>
              </w:rPr>
              <w:delText>اليبرودي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20851B" w14:textId="120157A0" w:rsidR="00EE6742" w:rsidRPr="00EE6742" w:rsidRDefault="009B6BCA" w:rsidP="00EE6742">
      <w:pPr>
        <w:pStyle w:val="NurText"/>
        <w:bidi/>
        <w:rPr>
          <w:ins w:id="670" w:author="Transkribus" w:date="2019-12-11T14:30:00Z"/>
          <w:rFonts w:ascii="Courier New" w:hAnsi="Courier New" w:cs="Courier New"/>
        </w:rPr>
      </w:pPr>
      <w:dir w:val="rtl">
        <w:dir w:val="rtl">
          <w:ins w:id="671" w:author="Transkribus" w:date="2019-12-11T14:30:00Z">
            <w:r w:rsidR="00EE6742" w:rsidRPr="00EE6742">
              <w:rPr>
                <w:rFonts w:ascii="Courier New" w:hAnsi="Courier New" w:cs="Courier New"/>
                <w:rtl/>
              </w:rPr>
              <w:t>العزيى وباجذار بعة ار زاق رزقاسيب الطب ورزقايسيب النغل وررقين بسيب علمين</w:t>
            </w:r>
          </w:ins>
        </w:dir>
      </w:dir>
    </w:p>
    <w:p w14:paraId="6C9F0E09" w14:textId="77777777" w:rsidR="00EE6742" w:rsidRPr="00EE6742" w:rsidRDefault="00EE6742" w:rsidP="00EE6742">
      <w:pPr>
        <w:pStyle w:val="NurText"/>
        <w:bidi/>
        <w:rPr>
          <w:ins w:id="672" w:author="Transkribus" w:date="2019-12-11T14:30:00Z"/>
          <w:rFonts w:ascii="Courier New" w:hAnsi="Courier New" w:cs="Courier New"/>
        </w:rPr>
      </w:pPr>
      <w:ins w:id="673" w:author="Transkribus" w:date="2019-12-11T14:30:00Z">
        <w:r w:rsidRPr="00EE6742">
          <w:rPr>
            <w:rFonts w:ascii="Courier New" w:hAnsi="Courier New" w:cs="Courier New"/>
            <w:rtl/>
          </w:rPr>
          <w:t>آ عرين</w:t>
        </w:r>
      </w:ins>
    </w:p>
    <w:p w14:paraId="2CEA5613" w14:textId="77777777" w:rsidR="00EE6742" w:rsidRPr="00EE6742" w:rsidRDefault="00EE6742" w:rsidP="00EE6742">
      <w:pPr>
        <w:pStyle w:val="NurText"/>
        <w:bidi/>
        <w:rPr>
          <w:ins w:id="674" w:author="Transkribus" w:date="2019-12-11T14:30:00Z"/>
          <w:rFonts w:ascii="Courier New" w:hAnsi="Courier New" w:cs="Courier New"/>
        </w:rPr>
      </w:pPr>
      <w:ins w:id="675" w:author="Transkribus" w:date="2019-12-11T14:30:00Z">
        <w:r w:rsidRPr="00EE6742">
          <w:rPr>
            <w:rFonts w:ascii="Courier New" w:hAnsi="Courier New" w:cs="Courier New"/>
            <w:rtl/>
          </w:rPr>
          <w:t xml:space="preserve"> البيرودى</w:t>
        </w:r>
      </w:ins>
    </w:p>
    <w:p w14:paraId="34F4D279" w14:textId="77777777" w:rsidR="00EE6742" w:rsidRPr="00EE6742" w:rsidRDefault="00EE6742" w:rsidP="00EE6742">
      <w:pPr>
        <w:pStyle w:val="NurText"/>
        <w:bidi/>
        <w:rPr>
          <w:ins w:id="676" w:author="Transkribus" w:date="2019-12-11T14:30:00Z"/>
          <w:rFonts w:ascii="Courier New" w:hAnsi="Courier New" w:cs="Courier New"/>
        </w:rPr>
      </w:pPr>
      <w:ins w:id="677" w:author="Transkribus" w:date="2019-12-11T14:30:00Z">
        <w:r w:rsidRPr="00EE6742">
          <w:rPr>
            <w:rFonts w:ascii="Courier New" w:hAnsi="Courier New" w:cs="Courier New"/>
            <w:rtl/>
          </w:rPr>
          <w:t>*(البيرودد)*</w:t>
        </w:r>
      </w:ins>
    </w:p>
    <w:p w14:paraId="2F3B2EF2" w14:textId="52EF9141" w:rsidR="00EE6742" w:rsidRPr="00EE6742" w:rsidRDefault="00EE6742" w:rsidP="00EE6742">
      <w:pPr>
        <w:pStyle w:val="NurText"/>
        <w:bidi/>
        <w:rPr>
          <w:ins w:id="678" w:author="Transkribus" w:date="2019-12-11T14:30:00Z"/>
          <w:rFonts w:ascii="Courier New" w:hAnsi="Courier New" w:cs="Courier New"/>
        </w:rPr>
      </w:pPr>
      <w:r w:rsidRPr="00EE6742">
        <w:rPr>
          <w:rFonts w:ascii="Courier New" w:hAnsi="Courier New" w:cs="Courier New"/>
          <w:rtl/>
        </w:rPr>
        <w:t xml:space="preserve">هو </w:t>
      </w:r>
      <w:del w:id="679" w:author="Transkribus" w:date="2019-12-11T14:30:00Z">
        <w:r w:rsidR="009B6BCA" w:rsidRPr="009B6BCA">
          <w:rPr>
            <w:rFonts w:ascii="Courier New" w:hAnsi="Courier New" w:cs="Courier New"/>
            <w:rtl/>
          </w:rPr>
          <w:delText>ابو الفرج</w:delText>
        </w:r>
      </w:del>
      <w:ins w:id="680" w:author="Transkribus" w:date="2019-12-11T14:30:00Z">
        <w:r w:rsidRPr="00EE6742">
          <w:rPr>
            <w:rFonts w:ascii="Courier New" w:hAnsi="Courier New" w:cs="Courier New"/>
            <w:rtl/>
          </w:rPr>
          <w:t>أبو الفرح</w:t>
        </w:r>
      </w:ins>
      <w:r w:rsidRPr="00EE6742">
        <w:rPr>
          <w:rFonts w:ascii="Courier New" w:hAnsi="Courier New" w:cs="Courier New"/>
          <w:rtl/>
        </w:rPr>
        <w:t xml:space="preserve"> جورجس بن </w:t>
      </w:r>
      <w:del w:id="681" w:author="Transkribus" w:date="2019-12-11T14:30:00Z">
        <w:r w:rsidR="009B6BCA" w:rsidRPr="009B6BCA">
          <w:rPr>
            <w:rFonts w:ascii="Courier New" w:hAnsi="Courier New" w:cs="Courier New"/>
            <w:rtl/>
          </w:rPr>
          <w:delText>يوحنا بن</w:delText>
        </w:r>
      </w:del>
      <w:ins w:id="682" w:author="Transkribus" w:date="2019-12-11T14:30:00Z">
        <w:r w:rsidRPr="00EE6742">
          <w:rPr>
            <w:rFonts w:ascii="Courier New" w:hAnsi="Courier New" w:cs="Courier New"/>
            <w:rtl/>
          </w:rPr>
          <w:t>بوحنابن</w:t>
        </w:r>
      </w:ins>
      <w:r w:rsidRPr="00EE6742">
        <w:rPr>
          <w:rFonts w:ascii="Courier New" w:hAnsi="Courier New" w:cs="Courier New"/>
          <w:rtl/>
        </w:rPr>
        <w:t xml:space="preserve"> سهل بن ابراهيم من النصارى </w:t>
      </w:r>
      <w:del w:id="683" w:author="Transkribus" w:date="2019-12-11T14:30:00Z">
        <w:r w:rsidR="009B6BCA" w:rsidRPr="009B6BCA">
          <w:rPr>
            <w:rFonts w:ascii="Courier New" w:hAnsi="Courier New" w:cs="Courier New"/>
            <w:rtl/>
          </w:rPr>
          <w:delText xml:space="preserve">اليعاقبة وكان فاضلا فى </w:delText>
        </w:r>
      </w:del>
      <w:ins w:id="684" w:author="Transkribus" w:date="2019-12-11T14:30:00Z">
        <w:r w:rsidRPr="00EE6742">
          <w:rPr>
            <w:rFonts w:ascii="Courier New" w:hAnsi="Courier New" w:cs="Courier New"/>
            <w:rtl/>
          </w:rPr>
          <w:t>البعياقبة</w:t>
        </w:r>
      </w:ins>
    </w:p>
    <w:p w14:paraId="0C84BC3B" w14:textId="4BA44C8B" w:rsidR="00EE6742" w:rsidRPr="00EE6742" w:rsidRDefault="00EE6742" w:rsidP="00EE6742">
      <w:pPr>
        <w:pStyle w:val="NurText"/>
        <w:bidi/>
        <w:rPr>
          <w:rFonts w:ascii="Courier New" w:hAnsi="Courier New" w:cs="Courier New"/>
        </w:rPr>
      </w:pPr>
      <w:ins w:id="685" w:author="Transkribus" w:date="2019-12-11T14:30:00Z">
        <w:r w:rsidRPr="00EE6742">
          <w:rPr>
            <w:rFonts w:ascii="Courier New" w:hAnsi="Courier New" w:cs="Courier New"/>
            <w:rtl/>
          </w:rPr>
          <w:t xml:space="preserve">اوكان فاسلافى </w:t>
        </w:r>
      </w:ins>
      <w:r w:rsidRPr="00EE6742">
        <w:rPr>
          <w:rFonts w:ascii="Courier New" w:hAnsi="Courier New" w:cs="Courier New"/>
          <w:rtl/>
        </w:rPr>
        <w:t xml:space="preserve">صناعة الطب عالما </w:t>
      </w:r>
      <w:del w:id="686" w:author="Transkribus" w:date="2019-12-11T14:30:00Z">
        <w:r w:rsidR="009B6BCA" w:rsidRPr="009B6BCA">
          <w:rPr>
            <w:rFonts w:ascii="Courier New" w:hAnsi="Courier New" w:cs="Courier New"/>
            <w:rtl/>
          </w:rPr>
          <w:delText>باصولها وفروعها معدودا من جملة الاكابر من اهلها والمتمرنين من اربابها دائم الاشتغال محبا للعلم مؤثرا للفضيلة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87" w:author="Transkribus" w:date="2019-12-11T14:30:00Z">
        <w:r w:rsidRPr="00EE6742">
          <w:rPr>
            <w:rFonts w:ascii="Courier New" w:hAnsi="Courier New" w:cs="Courier New"/>
            <w:rtl/>
          </w:rPr>
          <w:t>ناصواها وفر وغها معدود امن جملة الاكار من أعلها والمنمرين</w:t>
        </w:r>
      </w:ins>
    </w:p>
    <w:p w14:paraId="5B35CD64" w14:textId="5C989C24" w:rsidR="00EE6742" w:rsidRPr="00EE6742" w:rsidRDefault="009B6BCA" w:rsidP="00EE6742">
      <w:pPr>
        <w:pStyle w:val="NurText"/>
        <w:bidi/>
        <w:rPr>
          <w:rFonts w:ascii="Courier New" w:hAnsi="Courier New" w:cs="Courier New"/>
        </w:rPr>
      </w:pPr>
      <w:dir w:val="rtl">
        <w:dir w:val="rtl">
          <w:del w:id="688" w:author="Transkribus" w:date="2019-12-11T14:30:00Z">
            <w:r w:rsidRPr="009B6BCA">
              <w:rPr>
                <w:rFonts w:ascii="Courier New" w:hAnsi="Courier New" w:cs="Courier New"/>
                <w:rtl/>
              </w:rPr>
              <w:delText>حدثنى</w:delText>
            </w:r>
          </w:del>
          <w:ins w:id="689" w:author="Transkribus" w:date="2019-12-11T14:30:00Z">
            <w:r w:rsidR="00EE6742" w:rsidRPr="00EE6742">
              <w:rPr>
                <w:rFonts w:ascii="Courier New" w:hAnsi="Courier New" w:cs="Courier New"/>
                <w:rtl/>
              </w:rPr>
              <w:t>من أر بابهادا ثم الاشتعال مجيبالعلم موثر الفصيلة مذتى</w:t>
            </w:r>
          </w:ins>
          <w:r w:rsidR="00EE6742" w:rsidRPr="00EE6742">
            <w:rPr>
              <w:rFonts w:ascii="Courier New" w:hAnsi="Courier New" w:cs="Courier New"/>
              <w:rtl/>
            </w:rPr>
            <w:t xml:space="preserve"> شرف الدين بن عنين </w:t>
          </w:r>
          <w:del w:id="690" w:author="Transkribus" w:date="2019-12-11T14:30:00Z">
            <w:r w:rsidRPr="009B6BCA">
              <w:rPr>
                <w:rFonts w:ascii="Courier New" w:hAnsi="Courier New" w:cs="Courier New"/>
                <w:rtl/>
              </w:rPr>
              <w:delText>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1" w:author="Transkribus" w:date="2019-12-11T14:30:00Z">
            <w:r w:rsidR="00EE6742" w:rsidRPr="00EE6742">
              <w:rPr>
                <w:rFonts w:ascii="Courier New" w:hAnsi="Courier New" w:cs="Courier New"/>
                <w:rtl/>
              </w:rPr>
              <w:t>رجمه اللهان</w:t>
            </w:r>
          </w:ins>
        </w:dir>
      </w:dir>
    </w:p>
    <w:p w14:paraId="65AB07D6" w14:textId="77777777" w:rsidR="009B6BCA" w:rsidRPr="009B6BCA" w:rsidRDefault="009B6BCA" w:rsidP="009B6BCA">
      <w:pPr>
        <w:pStyle w:val="NurText"/>
        <w:bidi/>
        <w:rPr>
          <w:del w:id="692" w:author="Transkribus" w:date="2019-12-11T14:30:00Z"/>
          <w:rFonts w:ascii="Courier New" w:hAnsi="Courier New" w:cs="Courier New"/>
        </w:rPr>
      </w:pPr>
      <w:dir w:val="rtl">
        <w:dir w:val="rtl">
          <w:del w:id="693" w:author="Transkribus" w:date="2019-12-11T14:30:00Z">
            <w:r w:rsidRPr="009B6BCA">
              <w:rPr>
                <w:rFonts w:ascii="Courier New" w:hAnsi="Courier New" w:cs="Courier New"/>
                <w:rtl/>
              </w:rPr>
              <w:delText>ان اليبرودى كان لا يمل الاشتغال ولا يسام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58991F" w14:textId="77777777" w:rsidR="009B6BCA" w:rsidRPr="009B6BCA" w:rsidRDefault="009B6BCA" w:rsidP="009B6BCA">
      <w:pPr>
        <w:pStyle w:val="NurText"/>
        <w:bidi/>
        <w:rPr>
          <w:del w:id="694" w:author="Transkribus" w:date="2019-12-11T14:30:00Z"/>
          <w:rFonts w:ascii="Courier New" w:hAnsi="Courier New" w:cs="Courier New"/>
        </w:rPr>
      </w:pPr>
      <w:dir w:val="rtl">
        <w:dir w:val="rtl">
          <w:del w:id="695" w:author="Transkribus" w:date="2019-12-11T14:30:00Z">
            <w:r w:rsidRPr="009B6BCA">
              <w:rPr>
                <w:rFonts w:ascii="Courier New" w:hAnsi="Courier New" w:cs="Courier New"/>
                <w:rtl/>
              </w:rPr>
              <w:delText>قال وكان ابدا سائر اوقاته لا يوجد الا معه كتاب ينظر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156ABE" w14:textId="7AF7282E" w:rsidR="00EE6742" w:rsidRPr="00EE6742" w:rsidRDefault="009B6BCA" w:rsidP="00EE6742">
      <w:pPr>
        <w:pStyle w:val="NurText"/>
        <w:bidi/>
        <w:rPr>
          <w:ins w:id="696" w:author="Transkribus" w:date="2019-12-11T14:30:00Z"/>
          <w:rFonts w:ascii="Courier New" w:hAnsi="Courier New" w:cs="Courier New"/>
        </w:rPr>
      </w:pPr>
      <w:dir w:val="rtl">
        <w:dir w:val="rtl">
          <w:del w:id="697" w:author="Transkribus" w:date="2019-12-11T14:30:00Z">
            <w:r w:rsidRPr="009B6BCA">
              <w:rPr>
                <w:rFonts w:ascii="Courier New" w:hAnsi="Courier New" w:cs="Courier New"/>
                <w:rtl/>
              </w:rPr>
              <w:delText xml:space="preserve">حدثنى احد </w:delText>
            </w:r>
          </w:del>
          <w:ins w:id="698" w:author="Transkribus" w:date="2019-12-11T14:30:00Z">
            <w:r w:rsidR="00EE6742" w:rsidRPr="00EE6742">
              <w:rPr>
                <w:rFonts w:ascii="Courier New" w:hAnsi="Courier New" w:cs="Courier New"/>
                <w:rtl/>
              </w:rPr>
              <w:t>البيرودى كمان الاحل بالاشتغال ولانسام مثه قال وكمان أبد الفى صاتر أو فالله لأبو جسد الاومعة</w:t>
            </w:r>
          </w:ins>
        </w:dir>
      </w:dir>
    </w:p>
    <w:p w14:paraId="62ACC6B3" w14:textId="70503048" w:rsidR="00EE6742" w:rsidRPr="00EE6742" w:rsidRDefault="00EE6742" w:rsidP="00EE6742">
      <w:pPr>
        <w:pStyle w:val="NurText"/>
        <w:bidi/>
        <w:rPr>
          <w:ins w:id="699" w:author="Transkribus" w:date="2019-12-11T14:30:00Z"/>
          <w:rFonts w:ascii="Courier New" w:hAnsi="Courier New" w:cs="Courier New"/>
        </w:rPr>
      </w:pPr>
      <w:ins w:id="700" w:author="Transkribus" w:date="2019-12-11T14:30:00Z">
        <w:r w:rsidRPr="00EE6742">
          <w:rPr>
            <w:rFonts w:ascii="Courier New" w:hAnsi="Courier New" w:cs="Courier New"/>
            <w:rtl/>
          </w:rPr>
          <w:t xml:space="preserve">كتاب منظرفيه وجدتى أحد </w:t>
        </w:r>
      </w:ins>
      <w:r w:rsidRPr="00EE6742">
        <w:rPr>
          <w:rFonts w:ascii="Courier New" w:hAnsi="Courier New" w:cs="Courier New"/>
          <w:rtl/>
        </w:rPr>
        <w:t xml:space="preserve">النصارى </w:t>
      </w:r>
      <w:del w:id="701" w:author="Transkribus" w:date="2019-12-11T14:30:00Z">
        <w:r w:rsidR="009B6BCA" w:rsidRPr="009B6BCA">
          <w:rPr>
            <w:rFonts w:ascii="Courier New" w:hAnsi="Courier New" w:cs="Courier New"/>
            <w:rtl/>
          </w:rPr>
          <w:delText>بدمشق</w:delText>
        </w:r>
      </w:del>
      <w:ins w:id="702" w:author="Transkribus" w:date="2019-12-11T14:30:00Z">
        <w:r w:rsidRPr="00EE6742">
          <w:rPr>
            <w:rFonts w:ascii="Courier New" w:hAnsi="Courier New" w:cs="Courier New"/>
            <w:rtl/>
          </w:rPr>
          <w:t>بد مشق</w:t>
        </w:r>
      </w:ins>
      <w:r w:rsidRPr="00EE6742">
        <w:rPr>
          <w:rFonts w:ascii="Courier New" w:hAnsi="Courier New" w:cs="Courier New"/>
          <w:rtl/>
        </w:rPr>
        <w:t xml:space="preserve"> وهو </w:t>
      </w:r>
      <w:del w:id="703" w:author="Transkribus" w:date="2019-12-11T14:30:00Z">
        <w:r w:rsidR="009B6BCA" w:rsidRPr="009B6BCA">
          <w:rPr>
            <w:rFonts w:ascii="Courier New" w:hAnsi="Courier New" w:cs="Courier New"/>
            <w:rtl/>
          </w:rPr>
          <w:delText>السنى البعلبكى</w:delText>
        </w:r>
      </w:del>
      <w:ins w:id="704" w:author="Transkribus" w:date="2019-12-11T14:30:00Z">
        <w:r w:rsidRPr="00EE6742">
          <w:rPr>
            <w:rFonts w:ascii="Courier New" w:hAnsi="Courier New" w:cs="Courier New"/>
            <w:rtl/>
          </w:rPr>
          <w:t>السى البعليكى</w:t>
        </w:r>
      </w:ins>
      <w:r w:rsidRPr="00EE6742">
        <w:rPr>
          <w:rFonts w:ascii="Courier New" w:hAnsi="Courier New" w:cs="Courier New"/>
          <w:rtl/>
        </w:rPr>
        <w:t xml:space="preserve"> الطبيب قال ك</w:t>
      </w:r>
      <w:ins w:id="705" w:author="Transkribus" w:date="2019-12-11T14:30:00Z">
        <w:r w:rsidRPr="00EE6742">
          <w:rPr>
            <w:rFonts w:ascii="Courier New" w:hAnsi="Courier New" w:cs="Courier New"/>
            <w:rtl/>
          </w:rPr>
          <w:t>م</w:t>
        </w:r>
      </w:ins>
      <w:r w:rsidRPr="00EE6742">
        <w:rPr>
          <w:rFonts w:ascii="Courier New" w:hAnsi="Courier New" w:cs="Courier New"/>
          <w:rtl/>
        </w:rPr>
        <w:t>ان مولد</w:t>
      </w:r>
      <w:del w:id="706" w:author="Transkribus" w:date="2019-12-11T14:30:00Z">
        <w:r w:rsidR="009B6BCA" w:rsidRPr="009B6BCA">
          <w:rPr>
            <w:rFonts w:ascii="Courier New" w:hAnsi="Courier New" w:cs="Courier New"/>
            <w:rtl/>
          </w:rPr>
          <w:delText xml:space="preserve"> اليبرودى ومنشؤه</w:delText>
        </w:r>
      </w:del>
    </w:p>
    <w:p w14:paraId="194FAC67" w14:textId="2DCA459D" w:rsidR="00EE6742" w:rsidRPr="00EE6742" w:rsidRDefault="00EE6742" w:rsidP="00EE6742">
      <w:pPr>
        <w:pStyle w:val="NurText"/>
        <w:bidi/>
        <w:rPr>
          <w:ins w:id="707" w:author="Transkribus" w:date="2019-12-11T14:30:00Z"/>
          <w:rFonts w:ascii="Courier New" w:hAnsi="Courier New" w:cs="Courier New"/>
        </w:rPr>
      </w:pPr>
      <w:ins w:id="708" w:author="Transkribus" w:date="2019-12-11T14:30:00Z">
        <w:r w:rsidRPr="00EE6742">
          <w:rPr>
            <w:rFonts w:ascii="Courier New" w:hAnsi="Courier New" w:cs="Courier New"/>
            <w:rtl/>
          </w:rPr>
          <w:t>البيرودى ومنشوه</w:t>
        </w:r>
      </w:ins>
      <w:r w:rsidRPr="00EE6742">
        <w:rPr>
          <w:rFonts w:ascii="Courier New" w:hAnsi="Courier New" w:cs="Courier New"/>
          <w:rtl/>
        </w:rPr>
        <w:t xml:space="preserve"> فى صدر </w:t>
      </w:r>
      <w:del w:id="709" w:author="Transkribus" w:date="2019-12-11T14:30:00Z">
        <w:r w:rsidR="009B6BCA" w:rsidRPr="009B6BCA">
          <w:rPr>
            <w:rFonts w:ascii="Courier New" w:hAnsi="Courier New" w:cs="Courier New"/>
            <w:rtl/>
          </w:rPr>
          <w:delText>عمره بيبرود</w:delText>
        </w:r>
      </w:del>
      <w:ins w:id="710" w:author="Transkribus" w:date="2019-12-11T14:30:00Z">
        <w:r w:rsidRPr="00EE6742">
          <w:rPr>
            <w:rFonts w:ascii="Courier New" w:hAnsi="Courier New" w:cs="Courier New"/>
            <w:rtl/>
          </w:rPr>
          <w:t>عمرة سفرود</w:t>
        </w:r>
      </w:ins>
      <w:r w:rsidRPr="00EE6742">
        <w:rPr>
          <w:rFonts w:ascii="Courier New" w:hAnsi="Courier New" w:cs="Courier New"/>
          <w:rtl/>
        </w:rPr>
        <w:t xml:space="preserve"> وهى </w:t>
      </w:r>
      <w:del w:id="711" w:author="Transkribus" w:date="2019-12-11T14:30:00Z">
        <w:r w:rsidR="009B6BCA" w:rsidRPr="009B6BCA">
          <w:rPr>
            <w:rFonts w:ascii="Courier New" w:hAnsi="Courier New" w:cs="Courier New"/>
            <w:rtl/>
          </w:rPr>
          <w:delText xml:space="preserve">ضيعة كبيرة قريبة من صيدنايا وبها نصارى </w:delText>
        </w:r>
      </w:del>
      <w:ins w:id="712" w:author="Transkribus" w:date="2019-12-11T14:30:00Z">
        <w:r w:rsidRPr="00EE6742">
          <w:rPr>
            <w:rFonts w:ascii="Courier New" w:hAnsi="Courier New" w:cs="Courier New"/>
            <w:rtl/>
          </w:rPr>
          <w:t>صيبعة كييرة فريبة من سبدقاباوه انصارى</w:t>
        </w:r>
      </w:ins>
    </w:p>
    <w:p w14:paraId="43DD7266" w14:textId="77777777" w:rsidR="009B6BCA" w:rsidRPr="009B6BCA" w:rsidRDefault="00EE6742" w:rsidP="009B6BCA">
      <w:pPr>
        <w:pStyle w:val="NurText"/>
        <w:bidi/>
        <w:rPr>
          <w:del w:id="713" w:author="Transkribus" w:date="2019-12-11T14:30:00Z"/>
          <w:rFonts w:ascii="Courier New" w:hAnsi="Courier New" w:cs="Courier New"/>
        </w:rPr>
      </w:pPr>
      <w:r w:rsidRPr="00EE6742">
        <w:rPr>
          <w:rFonts w:ascii="Courier New" w:hAnsi="Courier New" w:cs="Courier New"/>
          <w:rtl/>
        </w:rPr>
        <w:t xml:space="preserve">كثير </w:t>
      </w:r>
      <w:del w:id="71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095AA0F" w14:textId="2E30D23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وكان ال</w:t>
          </w:r>
          <w:del w:id="715"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716"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رودى بها </w:t>
          </w:r>
          <w:del w:id="717" w:author="Transkribus" w:date="2019-12-11T14:30:00Z">
            <w:r w:rsidRPr="009B6BCA">
              <w:rPr>
                <w:rFonts w:ascii="Courier New" w:hAnsi="Courier New" w:cs="Courier New"/>
                <w:rtl/>
              </w:rPr>
              <w:delText>كسائر اهلها</w:delText>
            </w:r>
          </w:del>
          <w:ins w:id="718" w:author="Transkribus" w:date="2019-12-11T14:30:00Z">
            <w:r w:rsidR="00EE6742" w:rsidRPr="00EE6742">
              <w:rPr>
                <w:rFonts w:ascii="Courier New" w:hAnsi="Courier New" w:cs="Courier New"/>
                <w:rtl/>
              </w:rPr>
              <w:t>كمساتر أعلها</w:t>
            </w:r>
          </w:ins>
          <w:r w:rsidR="00EE6742" w:rsidRPr="00EE6742">
            <w:rPr>
              <w:rFonts w:ascii="Courier New" w:hAnsi="Courier New" w:cs="Courier New"/>
              <w:rtl/>
            </w:rPr>
            <w:t xml:space="preserve"> النصارى من </w:t>
          </w:r>
          <w:del w:id="719" w:author="Transkribus" w:date="2019-12-11T14:30:00Z">
            <w:r w:rsidRPr="009B6BCA">
              <w:rPr>
                <w:rFonts w:ascii="Courier New" w:hAnsi="Courier New" w:cs="Courier New"/>
                <w:rtl/>
              </w:rPr>
              <w:delText>معاناتهم الفلاحة</w:delText>
            </w:r>
          </w:del>
          <w:ins w:id="720" w:author="Transkribus" w:date="2019-12-11T14:30:00Z">
            <w:r w:rsidR="00EE6742" w:rsidRPr="00EE6742">
              <w:rPr>
                <w:rFonts w:ascii="Courier New" w:hAnsi="Courier New" w:cs="Courier New"/>
                <w:rtl/>
              </w:rPr>
              <w:t>معانانهم الغلاجة</w:t>
            </w:r>
          </w:ins>
          <w:r w:rsidR="00EE6742" w:rsidRPr="00EE6742">
            <w:rPr>
              <w:rFonts w:ascii="Courier New" w:hAnsi="Courier New" w:cs="Courier New"/>
              <w:rtl/>
            </w:rPr>
            <w:t xml:space="preserve"> وما </w:t>
          </w:r>
          <w:del w:id="721" w:author="Transkribus" w:date="2019-12-11T14:30:00Z">
            <w:r w:rsidRPr="009B6BCA">
              <w:rPr>
                <w:rFonts w:ascii="Courier New" w:hAnsi="Courier New" w:cs="Courier New"/>
                <w:rtl/>
              </w:rPr>
              <w:delText>ي</w:delText>
            </w:r>
          </w:del>
          <w:ins w:id="722" w:author="Transkribus" w:date="2019-12-11T14:30:00Z">
            <w:r w:rsidR="00EE6742" w:rsidRPr="00EE6742">
              <w:rPr>
                <w:rFonts w:ascii="Courier New" w:hAnsi="Courier New" w:cs="Courier New"/>
                <w:rtl/>
              </w:rPr>
              <w:t>ن</w:t>
            </w:r>
          </w:ins>
          <w:r w:rsidR="00EE6742" w:rsidRPr="00EE6742">
            <w:rPr>
              <w:rFonts w:ascii="Courier New" w:hAnsi="Courier New" w:cs="Courier New"/>
              <w:rtl/>
            </w:rPr>
            <w:t>صنعه الفلاحون</w:t>
          </w:r>
          <w:del w:id="7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A9D598" w14:textId="738CA106" w:rsidR="00EE6742" w:rsidRPr="00EE6742" w:rsidRDefault="009B6BCA" w:rsidP="00EE6742">
      <w:pPr>
        <w:pStyle w:val="NurText"/>
        <w:bidi/>
        <w:rPr>
          <w:ins w:id="724" w:author="Transkribus" w:date="2019-12-11T14:30:00Z"/>
          <w:rFonts w:ascii="Courier New" w:hAnsi="Courier New" w:cs="Courier New"/>
        </w:rPr>
      </w:pPr>
      <w:dir w:val="rtl">
        <w:dir w:val="rtl">
          <w:r w:rsidR="00EE6742" w:rsidRPr="00EE6742">
            <w:rPr>
              <w:rFonts w:ascii="Courier New" w:hAnsi="Courier New" w:cs="Courier New"/>
              <w:rtl/>
            </w:rPr>
            <w:t xml:space="preserve">وكان </w:t>
          </w:r>
          <w:del w:id="725" w:author="Transkribus" w:date="2019-12-11T14:30:00Z">
            <w:r w:rsidRPr="009B6BCA">
              <w:rPr>
                <w:rFonts w:ascii="Courier New" w:hAnsi="Courier New" w:cs="Courier New"/>
                <w:rtl/>
              </w:rPr>
              <w:delText>ايضا يجمع</w:delText>
            </w:r>
          </w:del>
          <w:ins w:id="726" w:author="Transkribus" w:date="2019-12-11T14:30:00Z">
            <w:r w:rsidR="00EE6742" w:rsidRPr="00EE6742">
              <w:rPr>
                <w:rFonts w:ascii="Courier New" w:hAnsi="Courier New" w:cs="Courier New"/>
                <w:rtl/>
              </w:rPr>
              <w:t>أبصاتجمع</w:t>
            </w:r>
          </w:ins>
          <w:r w:rsidR="00EE6742" w:rsidRPr="00EE6742">
            <w:rPr>
              <w:rFonts w:ascii="Courier New" w:hAnsi="Courier New" w:cs="Courier New"/>
              <w:rtl/>
            </w:rPr>
            <w:t xml:space="preserve"> الشيح من </w:t>
          </w:r>
          <w:del w:id="727" w:author="Transkribus" w:date="2019-12-11T14:30:00Z">
            <w:r w:rsidRPr="009B6BCA">
              <w:rPr>
                <w:rFonts w:ascii="Courier New" w:hAnsi="Courier New" w:cs="Courier New"/>
                <w:rtl/>
              </w:rPr>
              <w:delText>ن</w:delText>
            </w:r>
          </w:del>
          <w:ins w:id="728" w:author="Transkribus" w:date="2019-12-11T14:30:00Z">
            <w:r w:rsidR="00EE6742" w:rsidRPr="00EE6742">
              <w:rPr>
                <w:rFonts w:ascii="Courier New" w:hAnsi="Courier New" w:cs="Courier New"/>
                <w:rtl/>
              </w:rPr>
              <w:t>ب</w:t>
            </w:r>
          </w:ins>
          <w:r w:rsidR="00EE6742" w:rsidRPr="00EE6742">
            <w:rPr>
              <w:rFonts w:ascii="Courier New" w:hAnsi="Courier New" w:cs="Courier New"/>
              <w:rtl/>
            </w:rPr>
            <w:t>وا</w:t>
          </w:r>
          <w:del w:id="729" w:author="Transkribus" w:date="2019-12-11T14:30:00Z">
            <w:r w:rsidRPr="009B6BCA">
              <w:rPr>
                <w:rFonts w:ascii="Courier New" w:hAnsi="Courier New" w:cs="Courier New"/>
                <w:rtl/>
              </w:rPr>
              <w:delText>ح</w:delText>
            </w:r>
          </w:del>
          <w:ins w:id="730" w:author="Transkribus" w:date="2019-12-11T14:30:00Z">
            <w:r w:rsidR="00EE6742" w:rsidRPr="00EE6742">
              <w:rPr>
                <w:rFonts w:ascii="Courier New" w:hAnsi="Courier New" w:cs="Courier New"/>
                <w:rtl/>
              </w:rPr>
              <w:t>س</w:t>
            </w:r>
          </w:ins>
          <w:r w:rsidR="00EE6742" w:rsidRPr="00EE6742">
            <w:rPr>
              <w:rFonts w:ascii="Courier New" w:hAnsi="Courier New" w:cs="Courier New"/>
              <w:rtl/>
            </w:rPr>
            <w:t>ى دمشق ال</w:t>
          </w:r>
          <w:del w:id="731" w:author="Transkribus" w:date="2019-12-11T14:30:00Z">
            <w:r w:rsidRPr="009B6BCA">
              <w:rPr>
                <w:rFonts w:ascii="Courier New" w:hAnsi="Courier New" w:cs="Courier New"/>
                <w:rtl/>
              </w:rPr>
              <w:delText>ق</w:delText>
            </w:r>
          </w:del>
          <w:ins w:id="732"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ريبة من </w:t>
          </w:r>
          <w:del w:id="733" w:author="Transkribus" w:date="2019-12-11T14:30:00Z">
            <w:r w:rsidRPr="009B6BCA">
              <w:rPr>
                <w:rFonts w:ascii="Courier New" w:hAnsi="Courier New" w:cs="Courier New"/>
                <w:rtl/>
              </w:rPr>
              <w:delText>جهته ويحمله</w:delText>
            </w:r>
          </w:del>
          <w:ins w:id="734" w:author="Transkribus" w:date="2019-12-11T14:30:00Z">
            <w:r w:rsidR="00EE6742" w:rsidRPr="00EE6742">
              <w:rPr>
                <w:rFonts w:ascii="Courier New" w:hAnsi="Courier New" w:cs="Courier New"/>
                <w:rtl/>
              </w:rPr>
              <w:t>حهته ويجمله</w:t>
            </w:r>
          </w:ins>
          <w:r w:rsidR="00EE6742" w:rsidRPr="00EE6742">
            <w:rPr>
              <w:rFonts w:ascii="Courier New" w:hAnsi="Courier New" w:cs="Courier New"/>
              <w:rtl/>
            </w:rPr>
            <w:t xml:space="preserve"> على </w:t>
          </w:r>
          <w:del w:id="735" w:author="Transkribus" w:date="2019-12-11T14:30:00Z">
            <w:r w:rsidRPr="009B6BCA">
              <w:rPr>
                <w:rFonts w:ascii="Courier New" w:hAnsi="Courier New" w:cs="Courier New"/>
                <w:rtl/>
              </w:rPr>
              <w:delText>دابة وياتى به</w:delText>
            </w:r>
          </w:del>
          <w:ins w:id="736" w:author="Transkribus" w:date="2019-12-11T14:30:00Z">
            <w:r w:rsidR="00EE6742" w:rsidRPr="00EE6742">
              <w:rPr>
                <w:rFonts w:ascii="Courier New" w:hAnsi="Courier New" w:cs="Courier New"/>
                <w:rtl/>
              </w:rPr>
              <w:t>دابقو بابىبة</w:t>
            </w:r>
          </w:ins>
          <w:r w:rsidR="00EE6742" w:rsidRPr="00EE6742">
            <w:rPr>
              <w:rFonts w:ascii="Courier New" w:hAnsi="Courier New" w:cs="Courier New"/>
              <w:rtl/>
            </w:rPr>
            <w:t xml:space="preserve"> الى</w:t>
          </w:r>
        </w:dir>
      </w:dir>
    </w:p>
    <w:p w14:paraId="1C151943" w14:textId="77777777" w:rsidR="009B6BCA" w:rsidRPr="009B6BCA" w:rsidRDefault="00EE6742" w:rsidP="009B6BCA">
      <w:pPr>
        <w:pStyle w:val="NurText"/>
        <w:bidi/>
        <w:rPr>
          <w:del w:id="737" w:author="Transkribus" w:date="2019-12-11T14:30:00Z"/>
          <w:rFonts w:ascii="Courier New" w:hAnsi="Courier New" w:cs="Courier New"/>
        </w:rPr>
      </w:pPr>
      <w:ins w:id="738" w:author="Transkribus" w:date="2019-12-11T14:30:00Z">
        <w:r w:rsidRPr="00EE6742">
          <w:rPr>
            <w:rFonts w:ascii="Courier New" w:hAnsi="Courier New" w:cs="Courier New"/>
            <w:rtl/>
          </w:rPr>
          <w:t>ا</w:t>
        </w:r>
      </w:ins>
      <w:r w:rsidRPr="00EE6742">
        <w:rPr>
          <w:rFonts w:ascii="Courier New" w:hAnsi="Courier New" w:cs="Courier New"/>
          <w:rtl/>
        </w:rPr>
        <w:t>دا</w:t>
      </w:r>
      <w:del w:id="739" w:author="Transkribus" w:date="2019-12-11T14:30:00Z">
        <w:r w:rsidR="009B6BCA" w:rsidRPr="009B6BCA">
          <w:rPr>
            <w:rFonts w:ascii="Courier New" w:hAnsi="Courier New" w:cs="Courier New"/>
            <w:rtl/>
          </w:rPr>
          <w:delText>خ</w:delText>
        </w:r>
      </w:del>
      <w:ins w:id="740" w:author="Transkribus" w:date="2019-12-11T14:30:00Z">
        <w:r w:rsidRPr="00EE6742">
          <w:rPr>
            <w:rFonts w:ascii="Courier New" w:hAnsi="Courier New" w:cs="Courier New"/>
            <w:rtl/>
          </w:rPr>
          <w:t>ج</w:t>
        </w:r>
      </w:ins>
      <w:r w:rsidRPr="00EE6742">
        <w:rPr>
          <w:rFonts w:ascii="Courier New" w:hAnsi="Courier New" w:cs="Courier New"/>
          <w:rtl/>
        </w:rPr>
        <w:t xml:space="preserve">ل دمشق </w:t>
      </w:r>
      <w:del w:id="741" w:author="Transkribus" w:date="2019-12-11T14:30:00Z">
        <w:r w:rsidR="009B6BCA" w:rsidRPr="009B6BCA">
          <w:rPr>
            <w:rFonts w:ascii="Courier New" w:hAnsi="Courier New" w:cs="Courier New"/>
            <w:rtl/>
          </w:rPr>
          <w:delText>يبيعه للذين يقدونه</w:delText>
        </w:r>
      </w:del>
      <w:ins w:id="742" w:author="Transkribus" w:date="2019-12-11T14:30:00Z">
        <w:r w:rsidRPr="00EE6742">
          <w:rPr>
            <w:rFonts w:ascii="Courier New" w:hAnsi="Courier New" w:cs="Courier New"/>
            <w:rtl/>
          </w:rPr>
          <w:t>بيبعة لدين بقدونة</w:t>
        </w:r>
      </w:ins>
      <w:r w:rsidRPr="00EE6742">
        <w:rPr>
          <w:rFonts w:ascii="Courier New" w:hAnsi="Courier New" w:cs="Courier New"/>
          <w:rtl/>
        </w:rPr>
        <w:t xml:space="preserve"> فى الافران وغيرها</w:t>
      </w:r>
      <w:del w:id="74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6740163" w14:textId="2B25FF5C" w:rsidR="00EE6742" w:rsidRPr="00EE6742" w:rsidRDefault="009B6BCA" w:rsidP="00EE6742">
      <w:pPr>
        <w:pStyle w:val="NurText"/>
        <w:bidi/>
        <w:rPr>
          <w:ins w:id="744" w:author="Transkribus" w:date="2019-12-11T14:30:00Z"/>
          <w:rFonts w:ascii="Courier New" w:hAnsi="Courier New" w:cs="Courier New"/>
        </w:rPr>
      </w:pPr>
      <w:dir w:val="rtl">
        <w:dir w:val="rtl">
          <w:del w:id="745" w:author="Transkribus" w:date="2019-12-11T14:30:00Z">
            <w:r w:rsidRPr="009B6BCA">
              <w:rPr>
                <w:rFonts w:ascii="Courier New" w:hAnsi="Courier New" w:cs="Courier New"/>
                <w:rtl/>
              </w:rPr>
              <w:delText>وانه لما</w:delText>
            </w:r>
          </w:del>
          <w:ins w:id="746" w:author="Transkribus" w:date="2019-12-11T14:30:00Z">
            <w:r w:rsidR="00EE6742" w:rsidRPr="00EE6742">
              <w:rPr>
                <w:rFonts w:ascii="Courier New" w:hAnsi="Courier New" w:cs="Courier New"/>
                <w:rtl/>
              </w:rPr>
              <w:t xml:space="preserve"> وانقلا</w:t>
            </w:r>
          </w:ins>
          <w:r w:rsidR="00EE6742" w:rsidRPr="00EE6742">
            <w:rPr>
              <w:rFonts w:ascii="Courier New" w:hAnsi="Courier New" w:cs="Courier New"/>
              <w:rtl/>
            </w:rPr>
            <w:t xml:space="preserve"> كان فى </w:t>
          </w:r>
          <w:del w:id="747" w:author="Transkribus" w:date="2019-12-11T14:30:00Z">
            <w:r w:rsidRPr="009B6BCA">
              <w:rPr>
                <w:rFonts w:ascii="Courier New" w:hAnsi="Courier New" w:cs="Courier New"/>
                <w:rtl/>
              </w:rPr>
              <w:delText>بعض المرات</w:delText>
            </w:r>
          </w:del>
          <w:ins w:id="748" w:author="Transkribus" w:date="2019-12-11T14:30:00Z">
            <w:r w:rsidR="00EE6742" w:rsidRPr="00EE6742">
              <w:rPr>
                <w:rFonts w:ascii="Courier New" w:hAnsi="Courier New" w:cs="Courier New"/>
                <w:rtl/>
              </w:rPr>
              <w:t>بعس المزات</w:t>
            </w:r>
          </w:ins>
          <w:r w:rsidR="00EE6742" w:rsidRPr="00EE6742">
            <w:rPr>
              <w:rFonts w:ascii="Courier New" w:hAnsi="Courier New" w:cs="Courier New"/>
              <w:rtl/>
            </w:rPr>
            <w:t xml:space="preserve"> وقد </w:t>
          </w:r>
          <w:del w:id="749" w:author="Transkribus" w:date="2019-12-11T14:30:00Z">
            <w:r w:rsidRPr="009B6BCA">
              <w:rPr>
                <w:rFonts w:ascii="Courier New" w:hAnsi="Courier New" w:cs="Courier New"/>
                <w:rtl/>
              </w:rPr>
              <w:delText xml:space="preserve">عبر من </w:delText>
            </w:r>
          </w:del>
          <w:ins w:id="750" w:author="Transkribus" w:date="2019-12-11T14:30:00Z">
            <w:r w:rsidR="00EE6742" w:rsidRPr="00EE6742">
              <w:rPr>
                <w:rFonts w:ascii="Courier New" w:hAnsi="Courier New" w:cs="Courier New"/>
                <w:rtl/>
              </w:rPr>
              <w:t>عيرمن</w:t>
            </w:r>
          </w:ins>
        </w:dir>
      </w:dir>
    </w:p>
    <w:p w14:paraId="7B65EC48" w14:textId="6BC24822" w:rsidR="00EE6742" w:rsidRPr="00EE6742" w:rsidRDefault="00EE6742" w:rsidP="00EE6742">
      <w:pPr>
        <w:pStyle w:val="NurText"/>
        <w:bidi/>
        <w:rPr>
          <w:ins w:id="751" w:author="Transkribus" w:date="2019-12-11T14:30:00Z"/>
          <w:rFonts w:ascii="Courier New" w:hAnsi="Courier New" w:cs="Courier New"/>
        </w:rPr>
      </w:pPr>
      <w:r w:rsidRPr="00EE6742">
        <w:rPr>
          <w:rFonts w:ascii="Courier New" w:hAnsi="Courier New" w:cs="Courier New"/>
          <w:rtl/>
        </w:rPr>
        <w:t xml:space="preserve">باب </w:t>
      </w:r>
      <w:del w:id="752" w:author="Transkribus" w:date="2019-12-11T14:30:00Z">
        <w:r w:rsidR="009B6BCA" w:rsidRPr="009B6BCA">
          <w:rPr>
            <w:rFonts w:ascii="Courier New" w:hAnsi="Courier New" w:cs="Courier New"/>
            <w:rtl/>
          </w:rPr>
          <w:delText>توما بدمشق ومعه حمل شيح راى شيخا من المتطببين وهو يفصد انسانا قد عرض له رعاف شديد من الناحية</w:delText>
        </w:r>
      </w:del>
      <w:ins w:id="753" w:author="Transkribus" w:date="2019-12-11T14:30:00Z">
        <w:r w:rsidRPr="00EE6742">
          <w:rPr>
            <w:rFonts w:ascii="Courier New" w:hAnsi="Courier New" w:cs="Courier New"/>
            <w:rtl/>
          </w:rPr>
          <w:t>قومابد مشق ومعة جمل شيم رأى سيقامن المنطبيين وهو بقسد انساناقد عرض لهرعاف</w:t>
        </w:r>
      </w:ins>
    </w:p>
    <w:p w14:paraId="102684A3" w14:textId="7B58F004" w:rsidR="00EE6742" w:rsidRPr="00EE6742" w:rsidRDefault="00EE6742" w:rsidP="00EE6742">
      <w:pPr>
        <w:pStyle w:val="NurText"/>
        <w:bidi/>
        <w:rPr>
          <w:rFonts w:ascii="Courier New" w:hAnsi="Courier New" w:cs="Courier New"/>
        </w:rPr>
      </w:pPr>
      <w:ins w:id="754" w:author="Transkribus" w:date="2019-12-11T14:30:00Z">
        <w:r w:rsidRPr="00EE6742">
          <w:rPr>
            <w:rFonts w:ascii="Courier New" w:hAnsi="Courier New" w:cs="Courier New"/>
            <w:rtl/>
          </w:rPr>
          <w:t xml:space="preserve"> سديد من الناجبة</w:t>
        </w:r>
      </w:ins>
      <w:r w:rsidRPr="00EE6742">
        <w:rPr>
          <w:rFonts w:ascii="Courier New" w:hAnsi="Courier New" w:cs="Courier New"/>
          <w:rtl/>
        </w:rPr>
        <w:t xml:space="preserve"> المسامتة ل</w:t>
      </w:r>
      <w:del w:id="755" w:author="Transkribus" w:date="2019-12-11T14:30:00Z">
        <w:r w:rsidR="009B6BCA" w:rsidRPr="009B6BCA">
          <w:rPr>
            <w:rFonts w:ascii="Courier New" w:hAnsi="Courier New" w:cs="Courier New"/>
            <w:rtl/>
          </w:rPr>
          <w:delText>ل</w:delText>
        </w:r>
      </w:del>
      <w:r w:rsidRPr="00EE6742">
        <w:rPr>
          <w:rFonts w:ascii="Courier New" w:hAnsi="Courier New" w:cs="Courier New"/>
          <w:rtl/>
        </w:rPr>
        <w:t>مو</w:t>
      </w:r>
      <w:del w:id="756" w:author="Transkribus" w:date="2019-12-11T14:30:00Z">
        <w:r w:rsidR="009B6BCA" w:rsidRPr="009B6BCA">
          <w:rPr>
            <w:rFonts w:ascii="Courier New" w:hAnsi="Courier New" w:cs="Courier New"/>
            <w:rtl/>
          </w:rPr>
          <w:delText>ض</w:delText>
        </w:r>
      </w:del>
      <w:ins w:id="757" w:author="Transkribus" w:date="2019-12-11T14:30:00Z">
        <w:r w:rsidRPr="00EE6742">
          <w:rPr>
            <w:rFonts w:ascii="Courier New" w:hAnsi="Courier New" w:cs="Courier New"/>
            <w:rtl/>
          </w:rPr>
          <w:t>س</w:t>
        </w:r>
      </w:ins>
      <w:r w:rsidRPr="00EE6742">
        <w:rPr>
          <w:rFonts w:ascii="Courier New" w:hAnsi="Courier New" w:cs="Courier New"/>
          <w:rtl/>
        </w:rPr>
        <w:t xml:space="preserve">ع الذى </w:t>
      </w:r>
      <w:del w:id="758" w:author="Transkribus" w:date="2019-12-11T14:30:00Z">
        <w:r w:rsidR="009B6BCA" w:rsidRPr="009B6BCA">
          <w:rPr>
            <w:rFonts w:ascii="Courier New" w:hAnsi="Courier New" w:cs="Courier New"/>
            <w:rtl/>
          </w:rPr>
          <w:delText>ين</w:delText>
        </w:r>
      </w:del>
      <w:r w:rsidRPr="00EE6742">
        <w:rPr>
          <w:rFonts w:ascii="Courier New" w:hAnsi="Courier New" w:cs="Courier New"/>
          <w:rtl/>
        </w:rPr>
        <w:t>ب</w:t>
      </w:r>
      <w:ins w:id="759" w:author="Transkribus" w:date="2019-12-11T14:30:00Z">
        <w:r w:rsidRPr="00EE6742">
          <w:rPr>
            <w:rFonts w:ascii="Courier New" w:hAnsi="Courier New" w:cs="Courier New"/>
            <w:rtl/>
          </w:rPr>
          <w:t>كي</w:t>
        </w:r>
      </w:ins>
      <w:r w:rsidRPr="00EE6742">
        <w:rPr>
          <w:rFonts w:ascii="Courier New" w:hAnsi="Courier New" w:cs="Courier New"/>
          <w:rtl/>
        </w:rPr>
        <w:t xml:space="preserve">عث منه الدم </w:t>
      </w:r>
      <w:del w:id="760" w:author="Transkribus" w:date="2019-12-11T14:30:00Z">
        <w:r w:rsidR="009B6BCA" w:rsidRPr="009B6BCA">
          <w:rPr>
            <w:rFonts w:ascii="Courier New" w:hAnsi="Courier New" w:cs="Courier New"/>
            <w:rtl/>
          </w:rPr>
          <w:delText>فوقف ينظر</w:delText>
        </w:r>
      </w:del>
      <w:ins w:id="761" w:author="Transkribus" w:date="2019-12-11T14:30:00Z">
        <w:r w:rsidRPr="00EE6742">
          <w:rPr>
            <w:rFonts w:ascii="Courier New" w:hAnsi="Courier New" w:cs="Courier New"/>
            <w:rtl/>
          </w:rPr>
          <w:t>فوفف نظر</w:t>
        </w:r>
      </w:ins>
      <w:r w:rsidRPr="00EE6742">
        <w:rPr>
          <w:rFonts w:ascii="Courier New" w:hAnsi="Courier New" w:cs="Courier New"/>
          <w:rtl/>
        </w:rPr>
        <w:t xml:space="preserve"> اليه ثم </w:t>
      </w:r>
      <w:del w:id="762" w:author="Transkribus" w:date="2019-12-11T14:30:00Z">
        <w:r w:rsidR="009B6BCA" w:rsidRPr="009B6BCA">
          <w:rPr>
            <w:rFonts w:ascii="Courier New" w:hAnsi="Courier New" w:cs="Courier New"/>
            <w:rtl/>
          </w:rPr>
          <w:delText>ق</w:delText>
        </w:r>
      </w:del>
      <w:ins w:id="763" w:author="Transkribus" w:date="2019-12-11T14:30:00Z">
        <w:r w:rsidRPr="00EE6742">
          <w:rPr>
            <w:rFonts w:ascii="Courier New" w:hAnsi="Courier New" w:cs="Courier New"/>
            <w:rtl/>
          </w:rPr>
          <w:t>ث</w:t>
        </w:r>
      </w:ins>
      <w:r w:rsidRPr="00EE6742">
        <w:rPr>
          <w:rFonts w:ascii="Courier New" w:hAnsi="Courier New" w:cs="Courier New"/>
          <w:rtl/>
        </w:rPr>
        <w:t>ال له لم ت</w:t>
      </w:r>
      <w:del w:id="764" w:author="Transkribus" w:date="2019-12-11T14:30:00Z">
        <w:r w:rsidR="009B6BCA" w:rsidRPr="009B6BCA">
          <w:rPr>
            <w:rFonts w:ascii="Courier New" w:hAnsi="Courier New" w:cs="Courier New"/>
            <w:rtl/>
          </w:rPr>
          <w:delText>ف</w:delText>
        </w:r>
      </w:del>
      <w:ins w:id="765" w:author="Transkribus" w:date="2019-12-11T14:30:00Z">
        <w:r w:rsidRPr="00EE6742">
          <w:rPr>
            <w:rFonts w:ascii="Courier New" w:hAnsi="Courier New" w:cs="Courier New"/>
            <w:rtl/>
          </w:rPr>
          <w:t>ن</w:t>
        </w:r>
      </w:ins>
      <w:r w:rsidRPr="00EE6742">
        <w:rPr>
          <w:rFonts w:ascii="Courier New" w:hAnsi="Courier New" w:cs="Courier New"/>
          <w:rtl/>
        </w:rPr>
        <w:t>صد هذا</w:t>
      </w:r>
    </w:p>
    <w:p w14:paraId="30BB2C12" w14:textId="04F3ADD1" w:rsidR="00EE6742" w:rsidRPr="00EE6742" w:rsidRDefault="00EE6742" w:rsidP="00EE6742">
      <w:pPr>
        <w:pStyle w:val="NurText"/>
        <w:bidi/>
        <w:rPr>
          <w:ins w:id="766" w:author="Transkribus" w:date="2019-12-11T14:30:00Z"/>
          <w:rFonts w:ascii="Courier New" w:hAnsi="Courier New" w:cs="Courier New"/>
        </w:rPr>
      </w:pPr>
      <w:r w:rsidRPr="00EE6742">
        <w:rPr>
          <w:rFonts w:ascii="Courier New" w:hAnsi="Courier New" w:cs="Courier New"/>
          <w:rtl/>
        </w:rPr>
        <w:t xml:space="preserve">ودمه </w:t>
      </w:r>
      <w:del w:id="767" w:author="Transkribus" w:date="2019-12-11T14:30:00Z">
        <w:r w:rsidR="009B6BCA" w:rsidRPr="009B6BCA">
          <w:rPr>
            <w:rFonts w:ascii="Courier New" w:hAnsi="Courier New" w:cs="Courier New"/>
            <w:rtl/>
          </w:rPr>
          <w:delText>يجرى من انفه باكثر مما يحتاج اليه بالفصد فعرفه ان ذلك انما يفعله لينقطع</w:delText>
        </w:r>
      </w:del>
      <w:ins w:id="768" w:author="Transkribus" w:date="2019-12-11T14:30:00Z">
        <w:r w:rsidRPr="00EE6742">
          <w:rPr>
            <w:rFonts w:ascii="Courier New" w:hAnsi="Courier New" w:cs="Courier New"/>
            <w:rtl/>
          </w:rPr>
          <w:t>محرى من أبفه باكتر عاسشجتاج البه بالقصد فهرفه أن ذلك اثمايفعلة لبنقطم</w:t>
        </w:r>
      </w:ins>
      <w:r w:rsidRPr="00EE6742">
        <w:rPr>
          <w:rFonts w:ascii="Courier New" w:hAnsi="Courier New" w:cs="Courier New"/>
          <w:rtl/>
        </w:rPr>
        <w:t xml:space="preserve"> الدم الذى</w:t>
      </w:r>
      <w:del w:id="769" w:author="Transkribus" w:date="2019-12-11T14:30:00Z">
        <w:r w:rsidR="009B6BCA" w:rsidRPr="009B6BCA">
          <w:rPr>
            <w:rFonts w:ascii="Courier New" w:hAnsi="Courier New" w:cs="Courier New"/>
            <w:rtl/>
          </w:rPr>
          <w:delText xml:space="preserve"> ينبعث</w:delText>
        </w:r>
      </w:del>
    </w:p>
    <w:p w14:paraId="2D31F393" w14:textId="77777777" w:rsidR="009B6BCA" w:rsidRPr="009B6BCA" w:rsidRDefault="00EE6742" w:rsidP="009B6BCA">
      <w:pPr>
        <w:pStyle w:val="NurText"/>
        <w:bidi/>
        <w:rPr>
          <w:del w:id="770" w:author="Transkribus" w:date="2019-12-11T14:30:00Z"/>
          <w:rFonts w:ascii="Courier New" w:hAnsi="Courier New" w:cs="Courier New"/>
        </w:rPr>
      </w:pPr>
      <w:ins w:id="771" w:author="Transkribus" w:date="2019-12-11T14:30:00Z">
        <w:r w:rsidRPr="00EE6742">
          <w:rPr>
            <w:rFonts w:ascii="Courier New" w:hAnsi="Courier New" w:cs="Courier New"/>
            <w:rtl/>
          </w:rPr>
          <w:t>ابليقت</w:t>
        </w:r>
      </w:ins>
      <w:r w:rsidRPr="00EE6742">
        <w:rPr>
          <w:rFonts w:ascii="Courier New" w:hAnsi="Courier New" w:cs="Courier New"/>
          <w:rtl/>
        </w:rPr>
        <w:t xml:space="preserve"> من ا</w:t>
      </w:r>
      <w:del w:id="772" w:author="Transkribus" w:date="2019-12-11T14:30:00Z">
        <w:r w:rsidR="009B6BCA" w:rsidRPr="009B6BCA">
          <w:rPr>
            <w:rFonts w:ascii="Courier New" w:hAnsi="Courier New" w:cs="Courier New"/>
            <w:rtl/>
          </w:rPr>
          <w:delText>ن</w:delText>
        </w:r>
      </w:del>
      <w:ins w:id="773" w:author="Transkribus" w:date="2019-12-11T14:30:00Z">
        <w:r w:rsidRPr="00EE6742">
          <w:rPr>
            <w:rFonts w:ascii="Courier New" w:hAnsi="Courier New" w:cs="Courier New"/>
            <w:rtl/>
          </w:rPr>
          <w:t>ب</w:t>
        </w:r>
      </w:ins>
      <w:r w:rsidRPr="00EE6742">
        <w:rPr>
          <w:rFonts w:ascii="Courier New" w:hAnsi="Courier New" w:cs="Courier New"/>
          <w:rtl/>
        </w:rPr>
        <w:t xml:space="preserve">فه لكونه </w:t>
      </w:r>
      <w:del w:id="774" w:author="Transkribus" w:date="2019-12-11T14:30:00Z">
        <w:r w:rsidR="009B6BCA" w:rsidRPr="009B6BCA">
          <w:rPr>
            <w:rFonts w:ascii="Courier New" w:hAnsi="Courier New" w:cs="Courier New"/>
            <w:rtl/>
          </w:rPr>
          <w:delText>يجتذبه</w:delText>
        </w:r>
      </w:del>
      <w:ins w:id="775" w:author="Transkribus" w:date="2019-12-11T14:30:00Z">
        <w:r w:rsidRPr="00EE6742">
          <w:rPr>
            <w:rFonts w:ascii="Courier New" w:hAnsi="Courier New" w:cs="Courier New"/>
            <w:rtl/>
          </w:rPr>
          <w:t>محتذيه</w:t>
        </w:r>
      </w:ins>
      <w:r w:rsidRPr="00EE6742">
        <w:rPr>
          <w:rFonts w:ascii="Courier New" w:hAnsi="Courier New" w:cs="Courier New"/>
          <w:rtl/>
        </w:rPr>
        <w:t xml:space="preserve"> الى مسامتة ال</w:t>
      </w:r>
      <w:del w:id="776" w:author="Transkribus" w:date="2019-12-11T14:30:00Z">
        <w:r w:rsidR="009B6BCA" w:rsidRPr="009B6BCA">
          <w:rPr>
            <w:rFonts w:ascii="Courier New" w:hAnsi="Courier New" w:cs="Courier New"/>
            <w:rtl/>
          </w:rPr>
          <w:delText>ج</w:delText>
        </w:r>
      </w:del>
      <w:ins w:id="777" w:author="Transkribus" w:date="2019-12-11T14:30:00Z">
        <w:r w:rsidRPr="00EE6742">
          <w:rPr>
            <w:rFonts w:ascii="Courier New" w:hAnsi="Courier New" w:cs="Courier New"/>
            <w:rtl/>
          </w:rPr>
          <w:t>ح</w:t>
        </w:r>
      </w:ins>
      <w:r w:rsidRPr="00EE6742">
        <w:rPr>
          <w:rFonts w:ascii="Courier New" w:hAnsi="Courier New" w:cs="Courier New"/>
          <w:rtl/>
        </w:rPr>
        <w:t>هة التى ي</w:t>
      </w:r>
      <w:del w:id="778" w:author="Transkribus" w:date="2019-12-11T14:30:00Z">
        <w:r w:rsidR="009B6BCA" w:rsidRPr="009B6BCA">
          <w:rPr>
            <w:rFonts w:ascii="Courier New" w:hAnsi="Courier New" w:cs="Courier New"/>
            <w:rtl/>
          </w:rPr>
          <w:delText>نب</w:delText>
        </w:r>
      </w:del>
      <w:ins w:id="779" w:author="Transkribus" w:date="2019-12-11T14:30:00Z">
        <w:r w:rsidRPr="00EE6742">
          <w:rPr>
            <w:rFonts w:ascii="Courier New" w:hAnsi="Courier New" w:cs="Courier New"/>
            <w:rtl/>
          </w:rPr>
          <w:t>شي</w:t>
        </w:r>
      </w:ins>
      <w:r w:rsidRPr="00EE6742">
        <w:rPr>
          <w:rFonts w:ascii="Courier New" w:hAnsi="Courier New" w:cs="Courier New"/>
          <w:rtl/>
        </w:rPr>
        <w:t xml:space="preserve">عث منها </w:t>
      </w:r>
      <w:del w:id="78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9673A0" w14:textId="705A0D6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فقال له اذا ك</w:t>
          </w:r>
          <w:ins w:id="781"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 الامر</w:t>
          </w:r>
        </w:dir>
      </w:dir>
    </w:p>
    <w:p w14:paraId="01DE86BD" w14:textId="6DC24C38" w:rsidR="00EE6742" w:rsidRPr="00EE6742" w:rsidRDefault="00EE6742" w:rsidP="00EE6742">
      <w:pPr>
        <w:pStyle w:val="NurText"/>
        <w:bidi/>
        <w:rPr>
          <w:ins w:id="782" w:author="Transkribus" w:date="2019-12-11T14:30:00Z"/>
          <w:rFonts w:ascii="Courier New" w:hAnsi="Courier New" w:cs="Courier New"/>
        </w:rPr>
      </w:pPr>
      <w:r w:rsidRPr="00EE6742">
        <w:rPr>
          <w:rFonts w:ascii="Courier New" w:hAnsi="Courier New" w:cs="Courier New"/>
          <w:rtl/>
        </w:rPr>
        <w:lastRenderedPageBreak/>
        <w:t xml:space="preserve"> على </w:t>
      </w:r>
      <w:del w:id="783" w:author="Transkribus" w:date="2019-12-11T14:30:00Z">
        <w:r w:rsidR="009B6BCA" w:rsidRPr="009B6BCA">
          <w:rPr>
            <w:rFonts w:ascii="Courier New" w:hAnsi="Courier New" w:cs="Courier New"/>
            <w:rtl/>
          </w:rPr>
          <w:delText>ما تقول فاننا</w:delText>
        </w:r>
      </w:del>
      <w:ins w:id="784" w:author="Transkribus" w:date="2019-12-11T14:30:00Z">
        <w:r w:rsidRPr="00EE6742">
          <w:rPr>
            <w:rFonts w:ascii="Courier New" w:hAnsi="Courier New" w:cs="Courier New"/>
            <w:rtl/>
          </w:rPr>
          <w:t>ماتقول فاتنا</w:t>
        </w:r>
      </w:ins>
      <w:r w:rsidRPr="00EE6742">
        <w:rPr>
          <w:rFonts w:ascii="Courier New" w:hAnsi="Courier New" w:cs="Courier New"/>
          <w:rtl/>
        </w:rPr>
        <w:t xml:space="preserve"> فى </w:t>
      </w:r>
      <w:del w:id="785" w:author="Transkribus" w:date="2019-12-11T14:30:00Z">
        <w:r w:rsidR="009B6BCA" w:rsidRPr="009B6BCA">
          <w:rPr>
            <w:rFonts w:ascii="Courier New" w:hAnsi="Courier New" w:cs="Courier New"/>
            <w:rtl/>
          </w:rPr>
          <w:delText>مواضعنا قد اعتدنا انه متى كان نهر جار واردنا ان نقطع الماء</w:delText>
        </w:r>
      </w:del>
      <w:ins w:id="786" w:author="Transkribus" w:date="2019-12-11T14:30:00Z">
        <w:r w:rsidRPr="00EE6742">
          <w:rPr>
            <w:rFonts w:ascii="Courier New" w:hAnsi="Courier New" w:cs="Courier New"/>
            <w:rtl/>
          </w:rPr>
          <w:t>مواصعناقد اعندفالله منى كمان تهرجار وأردقان نقطم المساء</w:t>
        </w:r>
      </w:ins>
      <w:r w:rsidRPr="00EE6742">
        <w:rPr>
          <w:rFonts w:ascii="Courier New" w:hAnsi="Courier New" w:cs="Courier New"/>
          <w:rtl/>
        </w:rPr>
        <w:t xml:space="preserve"> عنه </w:t>
      </w:r>
      <w:del w:id="787" w:author="Transkribus" w:date="2019-12-11T14:30:00Z">
        <w:r w:rsidR="009B6BCA" w:rsidRPr="009B6BCA">
          <w:rPr>
            <w:rFonts w:ascii="Courier New" w:hAnsi="Courier New" w:cs="Courier New"/>
            <w:rtl/>
          </w:rPr>
          <w:delText>فاننا نجعل</w:delText>
        </w:r>
      </w:del>
      <w:ins w:id="788" w:author="Transkribus" w:date="2019-12-11T14:30:00Z">
        <w:r w:rsidRPr="00EE6742">
          <w:rPr>
            <w:rFonts w:ascii="Courier New" w:hAnsi="Courier New" w:cs="Courier New"/>
            <w:rtl/>
          </w:rPr>
          <w:t>فايقا</w:t>
        </w:r>
      </w:ins>
    </w:p>
    <w:p w14:paraId="50E3AA52" w14:textId="671B33E9" w:rsidR="00EE6742" w:rsidRPr="00EE6742" w:rsidRDefault="00EE6742" w:rsidP="00EE6742">
      <w:pPr>
        <w:pStyle w:val="NurText"/>
        <w:bidi/>
        <w:rPr>
          <w:ins w:id="789" w:author="Transkribus" w:date="2019-12-11T14:30:00Z"/>
          <w:rFonts w:ascii="Courier New" w:hAnsi="Courier New" w:cs="Courier New"/>
        </w:rPr>
      </w:pPr>
      <w:ins w:id="790" w:author="Transkribus" w:date="2019-12-11T14:30:00Z">
        <w:r w:rsidRPr="00EE6742">
          <w:rPr>
            <w:rFonts w:ascii="Courier New" w:hAnsi="Courier New" w:cs="Courier New"/>
            <w:rtl/>
          </w:rPr>
          <w:t>سعل</w:t>
        </w:r>
      </w:ins>
      <w:r w:rsidRPr="00EE6742">
        <w:rPr>
          <w:rFonts w:ascii="Courier New" w:hAnsi="Courier New" w:cs="Courier New"/>
          <w:rtl/>
        </w:rPr>
        <w:t xml:space="preserve"> له مسيلا الى </w:t>
      </w:r>
      <w:del w:id="791" w:author="Transkribus" w:date="2019-12-11T14:30:00Z">
        <w:r w:rsidR="009B6BCA" w:rsidRPr="009B6BCA">
          <w:rPr>
            <w:rFonts w:ascii="Courier New" w:hAnsi="Courier New" w:cs="Courier New"/>
            <w:rtl/>
          </w:rPr>
          <w:delText xml:space="preserve">ناحية اخرى </w:delText>
        </w:r>
      </w:del>
      <w:ins w:id="792" w:author="Transkribus" w:date="2019-12-11T14:30:00Z">
        <w:r w:rsidRPr="00EE6742">
          <w:rPr>
            <w:rFonts w:ascii="Courier New" w:hAnsi="Courier New" w:cs="Courier New"/>
            <w:rtl/>
          </w:rPr>
          <w:t xml:space="preserve">ناجبة أحمرى غير </w:t>
        </w:r>
      </w:ins>
      <w:r w:rsidRPr="00EE6742">
        <w:rPr>
          <w:rFonts w:ascii="Courier New" w:hAnsi="Courier New" w:cs="Courier New"/>
          <w:rtl/>
        </w:rPr>
        <w:t>مسامتة له فينقط</w:t>
      </w:r>
      <w:del w:id="793" w:author="Transkribus" w:date="2019-12-11T14:30:00Z">
        <w:r w:rsidR="009B6BCA" w:rsidRPr="009B6BCA">
          <w:rPr>
            <w:rFonts w:ascii="Courier New" w:hAnsi="Courier New" w:cs="Courier New"/>
            <w:rtl/>
          </w:rPr>
          <w:delText>ع</w:delText>
        </w:r>
      </w:del>
      <w:ins w:id="794" w:author="Transkribus" w:date="2019-12-11T14:30:00Z">
        <w:r w:rsidRPr="00EE6742">
          <w:rPr>
            <w:rFonts w:ascii="Courier New" w:hAnsi="Courier New" w:cs="Courier New"/>
            <w:rtl/>
          </w:rPr>
          <w:t>م</w:t>
        </w:r>
      </w:ins>
      <w:r w:rsidRPr="00EE6742">
        <w:rPr>
          <w:rFonts w:ascii="Courier New" w:hAnsi="Courier New" w:cs="Courier New"/>
          <w:rtl/>
        </w:rPr>
        <w:t xml:space="preserve"> من ذلك الموض</w:t>
      </w:r>
      <w:del w:id="795" w:author="Transkribus" w:date="2019-12-11T14:30:00Z">
        <w:r w:rsidR="009B6BCA" w:rsidRPr="009B6BCA">
          <w:rPr>
            <w:rFonts w:ascii="Courier New" w:hAnsi="Courier New" w:cs="Courier New"/>
            <w:rtl/>
          </w:rPr>
          <w:delText>ع</w:delText>
        </w:r>
      </w:del>
      <w:ins w:id="796" w:author="Transkribus" w:date="2019-12-11T14:30:00Z">
        <w:r w:rsidRPr="00EE6742">
          <w:rPr>
            <w:rFonts w:ascii="Courier New" w:hAnsi="Courier New" w:cs="Courier New"/>
            <w:rtl/>
          </w:rPr>
          <w:t>م</w:t>
        </w:r>
      </w:ins>
      <w:r w:rsidRPr="00EE6742">
        <w:rPr>
          <w:rFonts w:ascii="Courier New" w:hAnsi="Courier New" w:cs="Courier New"/>
          <w:rtl/>
        </w:rPr>
        <w:t xml:space="preserve"> ويعود الى </w:t>
      </w:r>
      <w:del w:id="797" w:author="Transkribus" w:date="2019-12-11T14:30:00Z">
        <w:r w:rsidR="009B6BCA" w:rsidRPr="009B6BCA">
          <w:rPr>
            <w:rFonts w:ascii="Courier New" w:hAnsi="Courier New" w:cs="Courier New"/>
            <w:rtl/>
          </w:rPr>
          <w:delText>الموضع الاخر فانت</w:delText>
        </w:r>
      </w:del>
      <w:ins w:id="798" w:author="Transkribus" w:date="2019-12-11T14:30:00Z">
        <w:r w:rsidRPr="00EE6742">
          <w:rPr>
            <w:rFonts w:ascii="Courier New" w:hAnsi="Courier New" w:cs="Courier New"/>
            <w:rtl/>
          </w:rPr>
          <w:t>الموشم الآحر</w:t>
        </w:r>
      </w:ins>
    </w:p>
    <w:p w14:paraId="4909E555" w14:textId="333870FA" w:rsidR="00EE6742" w:rsidRPr="00EE6742" w:rsidRDefault="00EE6742" w:rsidP="00EE6742">
      <w:pPr>
        <w:pStyle w:val="NurText"/>
        <w:bidi/>
        <w:rPr>
          <w:rFonts w:ascii="Courier New" w:hAnsi="Courier New" w:cs="Courier New"/>
        </w:rPr>
      </w:pPr>
      <w:ins w:id="799" w:author="Transkribus" w:date="2019-12-11T14:30:00Z">
        <w:r w:rsidRPr="00EE6742">
          <w:rPr>
            <w:rFonts w:ascii="Courier New" w:hAnsi="Courier New" w:cs="Courier New"/>
            <w:rtl/>
          </w:rPr>
          <w:t>الت</w:t>
        </w:r>
      </w:ins>
      <w:r w:rsidRPr="00EE6742">
        <w:rPr>
          <w:rFonts w:ascii="Courier New" w:hAnsi="Courier New" w:cs="Courier New"/>
          <w:rtl/>
        </w:rPr>
        <w:t xml:space="preserve"> لم لا تفعل هكذا </w:t>
      </w:r>
      <w:del w:id="800" w:author="Transkribus" w:date="2019-12-11T14:30:00Z">
        <w:r w:rsidR="009B6BCA" w:rsidRPr="009B6BCA">
          <w:rPr>
            <w:rFonts w:ascii="Courier New" w:hAnsi="Courier New" w:cs="Courier New"/>
            <w:rtl/>
          </w:rPr>
          <w:delText>ايضا وتفصده من الناحية الاخرى</w:delText>
        </w:r>
      </w:del>
      <w:ins w:id="801" w:author="Transkribus" w:date="2019-12-11T14:30:00Z">
        <w:r w:rsidRPr="00EE6742">
          <w:rPr>
            <w:rFonts w:ascii="Courier New" w:hAnsi="Courier New" w:cs="Courier New"/>
            <w:rtl/>
          </w:rPr>
          <w:t>أيصا وقفصدةمن الناسية الاحرى</w:t>
        </w:r>
      </w:ins>
      <w:r w:rsidRPr="00EE6742">
        <w:rPr>
          <w:rFonts w:ascii="Courier New" w:hAnsi="Courier New" w:cs="Courier New"/>
          <w:rtl/>
        </w:rPr>
        <w:t xml:space="preserve"> ففعل ذلك وا</w:t>
      </w:r>
      <w:del w:id="802" w:author="Transkribus" w:date="2019-12-11T14:30:00Z">
        <w:r w:rsidR="009B6BCA" w:rsidRPr="009B6BCA">
          <w:rPr>
            <w:rFonts w:ascii="Courier New" w:hAnsi="Courier New" w:cs="Courier New"/>
            <w:rtl/>
          </w:rPr>
          <w:delText>ن</w:delText>
        </w:r>
      </w:del>
      <w:ins w:id="803" w:author="Transkribus" w:date="2019-12-11T14:30:00Z">
        <w:r w:rsidRPr="00EE6742">
          <w:rPr>
            <w:rFonts w:ascii="Courier New" w:hAnsi="Courier New" w:cs="Courier New"/>
            <w:rtl/>
          </w:rPr>
          <w:t>ل</w:t>
        </w:r>
      </w:ins>
      <w:r w:rsidRPr="00EE6742">
        <w:rPr>
          <w:rFonts w:ascii="Courier New" w:hAnsi="Courier New" w:cs="Courier New"/>
          <w:rtl/>
        </w:rPr>
        <w:t>قط</w:t>
      </w:r>
      <w:del w:id="804" w:author="Transkribus" w:date="2019-12-11T14:30:00Z">
        <w:r w:rsidR="009B6BCA" w:rsidRPr="009B6BCA">
          <w:rPr>
            <w:rFonts w:ascii="Courier New" w:hAnsi="Courier New" w:cs="Courier New"/>
            <w:rtl/>
          </w:rPr>
          <w:delText>ع</w:delText>
        </w:r>
      </w:del>
      <w:ins w:id="805" w:author="Transkribus" w:date="2019-12-11T14:30:00Z">
        <w:r w:rsidRPr="00EE6742">
          <w:rPr>
            <w:rFonts w:ascii="Courier New" w:hAnsi="Courier New" w:cs="Courier New"/>
            <w:rtl/>
          </w:rPr>
          <w:t>م</w:t>
        </w:r>
      </w:ins>
      <w:r w:rsidRPr="00EE6742">
        <w:rPr>
          <w:rFonts w:ascii="Courier New" w:hAnsi="Courier New" w:cs="Courier New"/>
          <w:rtl/>
        </w:rPr>
        <w:t xml:space="preserve"> الرعاف عن</w:t>
      </w:r>
    </w:p>
    <w:p w14:paraId="1752E6E3" w14:textId="77777777" w:rsidR="009B6BCA" w:rsidRPr="009B6BCA" w:rsidRDefault="00EE6742" w:rsidP="009B6BCA">
      <w:pPr>
        <w:pStyle w:val="NurText"/>
        <w:bidi/>
        <w:rPr>
          <w:del w:id="806" w:author="Transkribus" w:date="2019-12-11T14:30:00Z"/>
          <w:rFonts w:ascii="Courier New" w:hAnsi="Courier New" w:cs="Courier New"/>
        </w:rPr>
      </w:pPr>
      <w:r w:rsidRPr="00EE6742">
        <w:rPr>
          <w:rFonts w:ascii="Courier New" w:hAnsi="Courier New" w:cs="Courier New"/>
          <w:rtl/>
        </w:rPr>
        <w:t xml:space="preserve">الرجل </w:t>
      </w:r>
      <w:del w:id="8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BAFBAAF" w14:textId="7C23C5A5" w:rsidR="00EE6742" w:rsidRPr="00EE6742" w:rsidRDefault="009B6BCA" w:rsidP="00EE6742">
      <w:pPr>
        <w:pStyle w:val="NurText"/>
        <w:bidi/>
        <w:rPr>
          <w:ins w:id="808" w:author="Transkribus" w:date="2019-12-11T14:30:00Z"/>
          <w:rFonts w:ascii="Courier New" w:hAnsi="Courier New" w:cs="Courier New"/>
        </w:rPr>
      </w:pPr>
      <w:dir w:val="rtl">
        <w:dir w:val="rtl">
          <w:r w:rsidR="00EE6742" w:rsidRPr="00EE6742">
            <w:rPr>
              <w:rFonts w:ascii="Courier New" w:hAnsi="Courier New" w:cs="Courier New"/>
              <w:rtl/>
            </w:rPr>
            <w:t xml:space="preserve">وان ذلك الطبيب </w:t>
          </w:r>
          <w:del w:id="809" w:author="Transkribus" w:date="2019-12-11T14:30:00Z">
            <w:r w:rsidRPr="009B6BCA">
              <w:rPr>
                <w:rFonts w:ascii="Courier New" w:hAnsi="Courier New" w:cs="Courier New"/>
                <w:rtl/>
              </w:rPr>
              <w:delText>لما راى</w:delText>
            </w:r>
          </w:del>
          <w:ins w:id="810" w:author="Transkribus" w:date="2019-12-11T14:30:00Z">
            <w:r w:rsidR="00EE6742" w:rsidRPr="00EE6742">
              <w:rPr>
                <w:rFonts w:ascii="Courier New" w:hAnsi="Courier New" w:cs="Courier New"/>
                <w:rtl/>
              </w:rPr>
              <w:t>لمار أى</w:t>
            </w:r>
          </w:ins>
          <w:r w:rsidR="00EE6742" w:rsidRPr="00EE6742">
            <w:rPr>
              <w:rFonts w:ascii="Courier New" w:hAnsi="Courier New" w:cs="Courier New"/>
              <w:rtl/>
            </w:rPr>
            <w:t xml:space="preserve"> من ال</w:t>
          </w:r>
          <w:del w:id="811"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812"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رودى حسن نظر </w:t>
          </w:r>
          <w:del w:id="813" w:author="Transkribus" w:date="2019-12-11T14:30:00Z">
            <w:r w:rsidRPr="009B6BCA">
              <w:rPr>
                <w:rFonts w:ascii="Courier New" w:hAnsi="Courier New" w:cs="Courier New"/>
                <w:rtl/>
              </w:rPr>
              <w:delText>فيما سال</w:delText>
            </w:r>
          </w:del>
          <w:ins w:id="814" w:author="Transkribus" w:date="2019-12-11T14:30:00Z">
            <w:r w:rsidR="00EE6742" w:rsidRPr="00EE6742">
              <w:rPr>
                <w:rFonts w:ascii="Courier New" w:hAnsi="Courier New" w:cs="Courier New"/>
                <w:rtl/>
              </w:rPr>
              <w:t>فيماس ال</w:t>
            </w:r>
          </w:ins>
          <w:r w:rsidR="00EE6742" w:rsidRPr="00EE6742">
            <w:rPr>
              <w:rFonts w:ascii="Courier New" w:hAnsi="Courier New" w:cs="Courier New"/>
              <w:rtl/>
            </w:rPr>
            <w:t xml:space="preserve"> عنه قال له </w:t>
          </w:r>
          <w:del w:id="815" w:author="Transkribus" w:date="2019-12-11T14:30:00Z">
            <w:r w:rsidRPr="009B6BCA">
              <w:rPr>
                <w:rFonts w:ascii="Courier New" w:hAnsi="Courier New" w:cs="Courier New"/>
                <w:rtl/>
              </w:rPr>
              <w:delText>لو انك تشتغل بصناعة</w:delText>
            </w:r>
          </w:del>
          <w:ins w:id="816" w:author="Transkribus" w:date="2019-12-11T14:30:00Z">
            <w:r w:rsidR="00EE6742" w:rsidRPr="00EE6742">
              <w:rPr>
                <w:rFonts w:ascii="Courier New" w:hAnsi="Courier New" w:cs="Courier New"/>
                <w:rtl/>
              </w:rPr>
              <w:t>لواقلت تستغل</w:t>
            </w:r>
          </w:ins>
        </w:dir>
      </w:dir>
    </w:p>
    <w:p w14:paraId="696304CB" w14:textId="77777777" w:rsidR="009B6BCA" w:rsidRPr="009B6BCA" w:rsidRDefault="00EE6742" w:rsidP="009B6BCA">
      <w:pPr>
        <w:pStyle w:val="NurText"/>
        <w:bidi/>
        <w:rPr>
          <w:del w:id="817" w:author="Transkribus" w:date="2019-12-11T14:30:00Z"/>
          <w:rFonts w:ascii="Courier New" w:hAnsi="Courier New" w:cs="Courier New"/>
        </w:rPr>
      </w:pPr>
      <w:ins w:id="818" w:author="Transkribus" w:date="2019-12-11T14:30:00Z">
        <w:r w:rsidRPr="00EE6742">
          <w:rPr>
            <w:rFonts w:ascii="Courier New" w:hAnsi="Courier New" w:cs="Courier New"/>
            <w:rtl/>
          </w:rPr>
          <w:t>صراعة</w:t>
        </w:r>
      </w:ins>
      <w:r w:rsidRPr="00EE6742">
        <w:rPr>
          <w:rFonts w:ascii="Courier New" w:hAnsi="Courier New" w:cs="Courier New"/>
          <w:rtl/>
        </w:rPr>
        <w:t xml:space="preserve"> الطب </w:t>
      </w:r>
      <w:del w:id="819" w:author="Transkribus" w:date="2019-12-11T14:30:00Z">
        <w:r w:rsidR="009B6BCA" w:rsidRPr="009B6BCA">
          <w:rPr>
            <w:rFonts w:ascii="Courier New" w:hAnsi="Courier New" w:cs="Courier New"/>
            <w:rtl/>
          </w:rPr>
          <w:delText>جاء منك</w:delText>
        </w:r>
      </w:del>
      <w:ins w:id="820" w:author="Transkribus" w:date="2019-12-11T14:30:00Z">
        <w:r w:rsidRPr="00EE6742">
          <w:rPr>
            <w:rFonts w:ascii="Courier New" w:hAnsi="Courier New" w:cs="Courier New"/>
            <w:rtl/>
          </w:rPr>
          <w:t>جاءمتك</w:t>
        </w:r>
      </w:ins>
      <w:r w:rsidRPr="00EE6742">
        <w:rPr>
          <w:rFonts w:ascii="Courier New" w:hAnsi="Courier New" w:cs="Courier New"/>
          <w:rtl/>
        </w:rPr>
        <w:t xml:space="preserve"> طبيب </w:t>
      </w:r>
      <w:del w:id="821" w:author="Transkribus" w:date="2019-12-11T14:30:00Z">
        <w:r w:rsidR="009B6BCA" w:rsidRPr="009B6BCA">
          <w:rPr>
            <w:rFonts w:ascii="Courier New" w:hAnsi="Courier New" w:cs="Courier New"/>
            <w:rtl/>
          </w:rPr>
          <w:delText>جيد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F998605" w14:textId="3FF8A58C" w:rsidR="00EE6742" w:rsidRPr="00EE6742" w:rsidRDefault="009B6BCA" w:rsidP="00EE6742">
      <w:pPr>
        <w:pStyle w:val="NurText"/>
        <w:bidi/>
        <w:rPr>
          <w:ins w:id="822" w:author="Transkribus" w:date="2019-12-11T14:30:00Z"/>
          <w:rFonts w:ascii="Courier New" w:hAnsi="Courier New" w:cs="Courier New"/>
        </w:rPr>
      </w:pPr>
      <w:dir w:val="rtl">
        <w:dir w:val="rtl">
          <w:del w:id="823" w:author="Transkribus" w:date="2019-12-11T14:30:00Z">
            <w:r w:rsidRPr="009B6BCA">
              <w:rPr>
                <w:rFonts w:ascii="Courier New" w:hAnsi="Courier New" w:cs="Courier New"/>
                <w:rtl/>
              </w:rPr>
              <w:delText>فمال اليبرودى</w:delText>
            </w:r>
          </w:del>
          <w:ins w:id="824" w:author="Transkribus" w:date="2019-12-11T14:30:00Z">
            <w:r w:rsidR="00EE6742" w:rsidRPr="00EE6742">
              <w:rPr>
                <w:rFonts w:ascii="Courier New" w:hAnsi="Courier New" w:cs="Courier New"/>
                <w:rtl/>
              </w:rPr>
              <w:t>جبسدفال البيرودى الى فوله وثاقت تقسه</w:t>
            </w:r>
          </w:ins>
          <w:r w:rsidR="00EE6742" w:rsidRPr="00EE6742">
            <w:rPr>
              <w:rFonts w:ascii="Courier New" w:hAnsi="Courier New" w:cs="Courier New"/>
              <w:rtl/>
            </w:rPr>
            <w:t xml:space="preserve"> الى </w:t>
          </w:r>
          <w:del w:id="825" w:author="Transkribus" w:date="2019-12-11T14:30:00Z">
            <w:r w:rsidRPr="009B6BCA">
              <w:rPr>
                <w:rFonts w:ascii="Courier New" w:hAnsi="Courier New" w:cs="Courier New"/>
                <w:rtl/>
              </w:rPr>
              <w:delText xml:space="preserve">قوله وتاقت نفسه </w:delText>
            </w:r>
          </w:del>
          <w:ins w:id="826" w:author="Transkribus" w:date="2019-12-11T14:30:00Z">
            <w:r w:rsidR="00EE6742" w:rsidRPr="00EE6742">
              <w:rPr>
                <w:rFonts w:ascii="Courier New" w:hAnsi="Courier New" w:cs="Courier New"/>
                <w:rtl/>
              </w:rPr>
              <w:t>العلم وبق</w:t>
            </w:r>
          </w:ins>
        </w:dir>
      </w:dir>
    </w:p>
    <w:p w14:paraId="7FB73B5D" w14:textId="77777777" w:rsidR="00EE6742" w:rsidRPr="00EE6742" w:rsidRDefault="00EE6742" w:rsidP="00EE6742">
      <w:pPr>
        <w:pStyle w:val="NurText"/>
        <w:bidi/>
        <w:rPr>
          <w:ins w:id="827" w:author="Transkribus" w:date="2019-12-11T14:30:00Z"/>
          <w:rFonts w:ascii="Courier New" w:hAnsi="Courier New" w:cs="Courier New"/>
        </w:rPr>
      </w:pPr>
      <w:ins w:id="828" w:author="Transkribus" w:date="2019-12-11T14:30:00Z">
        <w:r w:rsidRPr="00EE6742">
          <w:rPr>
            <w:rFonts w:ascii="Courier New" w:hAnsi="Courier New" w:cs="Courier New"/>
            <w:rtl/>
          </w:rPr>
          <w:t>هثردد١</w:t>
        </w:r>
      </w:ins>
    </w:p>
    <w:p w14:paraId="336D5EEA" w14:textId="77777777" w:rsidR="00EE6742" w:rsidRPr="00EE6742" w:rsidRDefault="00EE6742" w:rsidP="00EE6742">
      <w:pPr>
        <w:pStyle w:val="NurText"/>
        <w:bidi/>
        <w:rPr>
          <w:ins w:id="829" w:author="Transkribus" w:date="2019-12-11T14:30:00Z"/>
          <w:rFonts w:ascii="Courier New" w:hAnsi="Courier New" w:cs="Courier New"/>
        </w:rPr>
      </w:pPr>
      <w:ins w:id="830" w:author="Transkribus" w:date="2019-12-11T14:30:00Z">
        <w:r w:rsidRPr="00EE6742">
          <w:rPr>
            <w:rFonts w:ascii="Courier New" w:hAnsi="Courier New" w:cs="Courier New"/>
            <w:rtl/>
          </w:rPr>
          <w:t>١٤١</w:t>
        </w:r>
      </w:ins>
    </w:p>
    <w:p w14:paraId="5F8B68BD" w14:textId="77777777" w:rsidR="009B6BCA" w:rsidRPr="009B6BCA" w:rsidRDefault="00EE6742" w:rsidP="009B6BCA">
      <w:pPr>
        <w:pStyle w:val="NurText"/>
        <w:bidi/>
        <w:rPr>
          <w:del w:id="831" w:author="Transkribus" w:date="2019-12-11T14:30:00Z"/>
          <w:rFonts w:ascii="Courier New" w:hAnsi="Courier New" w:cs="Courier New"/>
        </w:rPr>
      </w:pPr>
      <w:ins w:id="832" w:author="Transkribus" w:date="2019-12-11T14:30:00Z">
        <w:r w:rsidRPr="00EE6742">
          <w:rPr>
            <w:rFonts w:ascii="Courier New" w:hAnsi="Courier New" w:cs="Courier New"/>
            <w:rtl/>
          </w:rPr>
          <w:t xml:space="preserve"> مثردد </w:t>
        </w:r>
      </w:ins>
      <w:r w:rsidRPr="00EE6742">
        <w:rPr>
          <w:rFonts w:ascii="Courier New" w:hAnsi="Courier New" w:cs="Courier New"/>
          <w:rtl/>
        </w:rPr>
        <w:t xml:space="preserve">الى </w:t>
      </w:r>
      <w:del w:id="833" w:author="Transkribus" w:date="2019-12-11T14:30:00Z">
        <w:r w:rsidR="009B6BCA" w:rsidRPr="009B6BCA">
          <w:rPr>
            <w:rFonts w:ascii="Courier New" w:hAnsi="Courier New" w:cs="Courier New"/>
            <w:rtl/>
          </w:rPr>
          <w:delText>العلم وبقى مترددا الى الشيخ</w:delText>
        </w:r>
      </w:del>
      <w:ins w:id="834" w:author="Transkribus" w:date="2019-12-11T14:30:00Z">
        <w:r w:rsidRPr="00EE6742">
          <w:rPr>
            <w:rFonts w:ascii="Courier New" w:hAnsi="Courier New" w:cs="Courier New"/>
            <w:rtl/>
          </w:rPr>
          <w:t>الشيح</w:t>
        </w:r>
      </w:ins>
      <w:r w:rsidRPr="00EE6742">
        <w:rPr>
          <w:rFonts w:ascii="Courier New" w:hAnsi="Courier New" w:cs="Courier New"/>
          <w:rtl/>
        </w:rPr>
        <w:t xml:space="preserve"> فى </w:t>
      </w:r>
      <w:del w:id="835" w:author="Transkribus" w:date="2019-12-11T14:30:00Z">
        <w:r w:rsidR="009B6BCA" w:rsidRPr="009B6BCA">
          <w:rPr>
            <w:rFonts w:ascii="Courier New" w:hAnsi="Courier New" w:cs="Courier New"/>
            <w:rtl/>
          </w:rPr>
          <w:delText>ا</w:delText>
        </w:r>
      </w:del>
      <w:ins w:id="836" w:author="Transkribus" w:date="2019-12-11T14:30:00Z">
        <w:r w:rsidRPr="00EE6742">
          <w:rPr>
            <w:rFonts w:ascii="Courier New" w:hAnsi="Courier New" w:cs="Courier New"/>
            <w:rtl/>
          </w:rPr>
          <w:t>أ</w:t>
        </w:r>
      </w:ins>
      <w:r w:rsidRPr="00EE6742">
        <w:rPr>
          <w:rFonts w:ascii="Courier New" w:hAnsi="Courier New" w:cs="Courier New"/>
          <w:rtl/>
        </w:rPr>
        <w:t xml:space="preserve">وقات وهو </w:t>
      </w:r>
      <w:del w:id="837" w:author="Transkribus" w:date="2019-12-11T14:30:00Z">
        <w:r w:rsidR="009B6BCA" w:rsidRPr="009B6BCA">
          <w:rPr>
            <w:rFonts w:ascii="Courier New" w:hAnsi="Courier New" w:cs="Courier New"/>
            <w:rtl/>
          </w:rPr>
          <w:delText>يعرفه ويريه اشياء</w:delText>
        </w:r>
      </w:del>
      <w:ins w:id="838" w:author="Transkribus" w:date="2019-12-11T14:30:00Z">
        <w:r w:rsidRPr="00EE6742">
          <w:rPr>
            <w:rFonts w:ascii="Courier New" w:hAnsi="Courier New" w:cs="Courier New"/>
            <w:rtl/>
          </w:rPr>
          <w:t>بعرفهة ويريبه أشياء</w:t>
        </w:r>
      </w:ins>
      <w:r w:rsidRPr="00EE6742">
        <w:rPr>
          <w:rFonts w:ascii="Courier New" w:hAnsi="Courier New" w:cs="Courier New"/>
          <w:rtl/>
        </w:rPr>
        <w:t xml:space="preserve"> من المداواة </w:t>
      </w:r>
      <w:del w:id="83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5DF01DD" w14:textId="2D20DC90" w:rsidR="00EE6742" w:rsidRPr="00EE6742" w:rsidRDefault="009B6BCA" w:rsidP="00EE6742">
      <w:pPr>
        <w:pStyle w:val="NurText"/>
        <w:bidi/>
        <w:rPr>
          <w:ins w:id="840" w:author="Transkribus" w:date="2019-12-11T14:30:00Z"/>
          <w:rFonts w:ascii="Courier New" w:hAnsi="Courier New" w:cs="Courier New"/>
        </w:rPr>
      </w:pPr>
      <w:dir w:val="rtl">
        <w:dir w:val="rtl">
          <w:r w:rsidR="00EE6742" w:rsidRPr="00EE6742">
            <w:rPr>
              <w:rFonts w:ascii="Courier New" w:hAnsi="Courier New" w:cs="Courier New"/>
              <w:rtl/>
            </w:rPr>
            <w:t>ثم ا</w:t>
          </w:r>
          <w:del w:id="841" w:author="Transkribus" w:date="2019-12-11T14:30:00Z">
            <w:r w:rsidRPr="009B6BCA">
              <w:rPr>
                <w:rFonts w:ascii="Courier New" w:hAnsi="Courier New" w:cs="Courier New"/>
                <w:rtl/>
              </w:rPr>
              <w:delText>ن</w:delText>
            </w:r>
          </w:del>
          <w:ins w:id="842" w:author="Transkribus" w:date="2019-12-11T14:30:00Z">
            <w:r w:rsidR="00EE6742" w:rsidRPr="00EE6742">
              <w:rPr>
                <w:rFonts w:ascii="Courier New" w:hAnsi="Courier New" w:cs="Courier New"/>
                <w:rtl/>
              </w:rPr>
              <w:t>لل</w:t>
            </w:r>
          </w:ins>
          <w:r w:rsidR="00EE6742" w:rsidRPr="00EE6742">
            <w:rPr>
              <w:rFonts w:ascii="Courier New" w:hAnsi="Courier New" w:cs="Courier New"/>
              <w:rtl/>
            </w:rPr>
            <w:t xml:space="preserve">ه ترك </w:t>
          </w:r>
          <w:del w:id="843" w:author="Transkribus" w:date="2019-12-11T14:30:00Z">
            <w:r w:rsidRPr="009B6BCA">
              <w:rPr>
                <w:rFonts w:ascii="Courier New" w:hAnsi="Courier New" w:cs="Courier New"/>
                <w:rtl/>
              </w:rPr>
              <w:delText>يبرود وما كان يعانيه</w:delText>
            </w:r>
          </w:del>
          <w:ins w:id="844" w:author="Transkribus" w:date="2019-12-11T14:30:00Z">
            <w:r w:rsidR="00EE6742" w:rsidRPr="00EE6742">
              <w:rPr>
                <w:rFonts w:ascii="Courier New" w:hAnsi="Courier New" w:cs="Courier New"/>
                <w:rtl/>
              </w:rPr>
              <w:t>ييرودوماكمان</w:t>
            </w:r>
          </w:ins>
        </w:dir>
      </w:dir>
    </w:p>
    <w:p w14:paraId="5757405E" w14:textId="66C58B7C" w:rsidR="00EE6742" w:rsidRPr="00EE6742" w:rsidRDefault="00EE6742" w:rsidP="00EE6742">
      <w:pPr>
        <w:pStyle w:val="NurText"/>
        <w:bidi/>
        <w:rPr>
          <w:rFonts w:ascii="Courier New" w:hAnsi="Courier New" w:cs="Courier New"/>
        </w:rPr>
      </w:pPr>
      <w:ins w:id="845" w:author="Transkribus" w:date="2019-12-11T14:30:00Z">
        <w:r w:rsidRPr="00EE6742">
          <w:rPr>
            <w:rFonts w:ascii="Courier New" w:hAnsi="Courier New" w:cs="Courier New"/>
            <w:rtl/>
          </w:rPr>
          <w:t>ابعانيه</w:t>
        </w:r>
      </w:ins>
      <w:r w:rsidRPr="00EE6742">
        <w:rPr>
          <w:rFonts w:ascii="Courier New" w:hAnsi="Courier New" w:cs="Courier New"/>
          <w:rtl/>
        </w:rPr>
        <w:t xml:space="preserve"> واقام </w:t>
      </w:r>
      <w:del w:id="846" w:author="Transkribus" w:date="2019-12-11T14:30:00Z">
        <w:r w:rsidR="009B6BCA" w:rsidRPr="009B6BCA">
          <w:rPr>
            <w:rFonts w:ascii="Courier New" w:hAnsi="Courier New" w:cs="Courier New"/>
            <w:rtl/>
          </w:rPr>
          <w:delText>بدمشق يتعلم</w:delText>
        </w:r>
      </w:del>
      <w:ins w:id="847" w:author="Transkribus" w:date="2019-12-11T14:30:00Z">
        <w:r w:rsidRPr="00EE6742">
          <w:rPr>
            <w:rFonts w:ascii="Courier New" w:hAnsi="Courier New" w:cs="Courier New"/>
            <w:rtl/>
          </w:rPr>
          <w:t>بد مشق بتعلم</w:t>
        </w:r>
      </w:ins>
      <w:r w:rsidRPr="00EE6742">
        <w:rPr>
          <w:rFonts w:ascii="Courier New" w:hAnsi="Courier New" w:cs="Courier New"/>
          <w:rtl/>
        </w:rPr>
        <w:t xml:space="preserve"> صناعة الطب</w:t>
      </w:r>
      <w:del w:id="8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49" w:author="Transkribus" w:date="2019-12-11T14:30:00Z">
        <w:r w:rsidRPr="00EE6742">
          <w:rPr>
            <w:rFonts w:ascii="Courier New" w:hAnsi="Courier New" w:cs="Courier New"/>
            <w:rtl/>
          </w:rPr>
          <w:t xml:space="preserve"> ولماقيصرفى أسياء مهاوصارت له معرقة</w:t>
        </w:r>
      </w:ins>
    </w:p>
    <w:p w14:paraId="494D421F" w14:textId="7117CDE3" w:rsidR="00EE6742" w:rsidRPr="00EE6742" w:rsidRDefault="009B6BCA" w:rsidP="00EE6742">
      <w:pPr>
        <w:pStyle w:val="NurText"/>
        <w:bidi/>
        <w:rPr>
          <w:ins w:id="850" w:author="Transkribus" w:date="2019-12-11T14:30:00Z"/>
          <w:rFonts w:ascii="Courier New" w:hAnsi="Courier New" w:cs="Courier New"/>
        </w:rPr>
      </w:pPr>
      <w:dir w:val="rtl">
        <w:dir w:val="rtl">
          <w:del w:id="851" w:author="Transkribus" w:date="2019-12-11T14:30:00Z">
            <w:r w:rsidRPr="009B6BCA">
              <w:rPr>
                <w:rFonts w:ascii="Courier New" w:hAnsi="Courier New" w:cs="Courier New"/>
                <w:rtl/>
              </w:rPr>
              <w:delText>ولما تبصر فى اشياء منها وصارت له معرفة بالقوانين العلمية وحاول</w:delText>
            </w:r>
          </w:del>
          <w:ins w:id="852" w:author="Transkribus" w:date="2019-12-11T14:30:00Z">
            <w:r w:rsidR="00EE6742" w:rsidRPr="00EE6742">
              <w:rPr>
                <w:rFonts w:ascii="Courier New" w:hAnsi="Courier New" w:cs="Courier New"/>
                <w:rtl/>
              </w:rPr>
              <w:t>بالقواأن بن العلبة وجاول</w:t>
            </w:r>
          </w:ins>
          <w:r w:rsidR="00EE6742" w:rsidRPr="00EE6742">
            <w:rPr>
              <w:rFonts w:ascii="Courier New" w:hAnsi="Courier New" w:cs="Courier New"/>
              <w:rtl/>
            </w:rPr>
            <w:t xml:space="preserve"> مداواة المرضى </w:t>
          </w:r>
          <w:del w:id="853" w:author="Transkribus" w:date="2019-12-11T14:30:00Z">
            <w:r w:rsidRPr="009B6BCA">
              <w:rPr>
                <w:rFonts w:ascii="Courier New" w:hAnsi="Courier New" w:cs="Courier New"/>
                <w:rtl/>
              </w:rPr>
              <w:delText>وراى اختلاف الامراض واسبابها</w:delText>
            </w:r>
          </w:del>
          <w:ins w:id="854" w:author="Transkribus" w:date="2019-12-11T14:30:00Z">
            <w:r w:rsidR="00EE6742" w:rsidRPr="00EE6742">
              <w:rPr>
                <w:rFonts w:ascii="Courier New" w:hAnsi="Courier New" w:cs="Courier New"/>
                <w:rtl/>
              </w:rPr>
              <w:t>ورأى احتسلاف الامراس وأسياها</w:t>
            </w:r>
          </w:ins>
          <w:r w:rsidR="00EE6742" w:rsidRPr="00EE6742">
            <w:rPr>
              <w:rFonts w:ascii="Courier New" w:hAnsi="Courier New" w:cs="Courier New"/>
              <w:rtl/>
            </w:rPr>
            <w:t xml:space="preserve"> وعلاماتها</w:t>
          </w:r>
          <w:del w:id="855" w:author="Transkribus" w:date="2019-12-11T14:30:00Z">
            <w:r w:rsidRPr="009B6BCA">
              <w:rPr>
                <w:rFonts w:ascii="Courier New" w:hAnsi="Courier New" w:cs="Courier New"/>
                <w:rtl/>
              </w:rPr>
              <w:delText xml:space="preserve"> وتفنن معالجاتها</w:delText>
            </w:r>
          </w:del>
        </w:dir>
      </w:dir>
    </w:p>
    <w:p w14:paraId="33EE6F49" w14:textId="2325BFC8" w:rsidR="00EE6742" w:rsidRPr="00EE6742" w:rsidRDefault="00EE6742" w:rsidP="00EE6742">
      <w:pPr>
        <w:pStyle w:val="NurText"/>
        <w:bidi/>
        <w:rPr>
          <w:rFonts w:ascii="Courier New" w:hAnsi="Courier New" w:cs="Courier New"/>
        </w:rPr>
      </w:pPr>
      <w:ins w:id="856" w:author="Transkribus" w:date="2019-12-11T14:30:00Z">
        <w:r w:rsidRPr="00EE6742">
          <w:rPr>
            <w:rFonts w:ascii="Courier New" w:hAnsi="Courier New" w:cs="Courier New"/>
            <w:rtl/>
          </w:rPr>
          <w:t>وتفن معالجانها</w:t>
        </w:r>
      </w:ins>
      <w:r w:rsidRPr="00EE6742">
        <w:rPr>
          <w:rFonts w:ascii="Courier New" w:hAnsi="Courier New" w:cs="Courier New"/>
          <w:rtl/>
        </w:rPr>
        <w:t xml:space="preserve"> وسال عمن </w:t>
      </w:r>
      <w:del w:id="857" w:author="Transkribus" w:date="2019-12-11T14:30:00Z">
        <w:r w:rsidR="009B6BCA" w:rsidRPr="009B6BCA">
          <w:rPr>
            <w:rFonts w:ascii="Courier New" w:hAnsi="Courier New" w:cs="Courier New"/>
            <w:rtl/>
          </w:rPr>
          <w:delText>هو امام</w:delText>
        </w:r>
      </w:del>
      <w:ins w:id="858" w:author="Transkribus" w:date="2019-12-11T14:30:00Z">
        <w:r w:rsidRPr="00EE6742">
          <w:rPr>
            <w:rFonts w:ascii="Courier New" w:hAnsi="Courier New" w:cs="Courier New"/>
            <w:rtl/>
          </w:rPr>
          <w:t>هوامام</w:t>
        </w:r>
      </w:ins>
      <w:r w:rsidRPr="00EE6742">
        <w:rPr>
          <w:rFonts w:ascii="Courier New" w:hAnsi="Courier New" w:cs="Courier New"/>
          <w:rtl/>
        </w:rPr>
        <w:t xml:space="preserve"> فى </w:t>
      </w:r>
      <w:del w:id="859" w:author="Transkribus" w:date="2019-12-11T14:30:00Z">
        <w:r w:rsidR="009B6BCA" w:rsidRPr="009B6BCA">
          <w:rPr>
            <w:rFonts w:ascii="Courier New" w:hAnsi="Courier New" w:cs="Courier New"/>
            <w:rtl/>
          </w:rPr>
          <w:delText>وقته بمعرفة</w:delText>
        </w:r>
      </w:del>
      <w:ins w:id="860" w:author="Transkribus" w:date="2019-12-11T14:30:00Z">
        <w:r w:rsidRPr="00EE6742">
          <w:rPr>
            <w:rFonts w:ascii="Courier New" w:hAnsi="Courier New" w:cs="Courier New"/>
            <w:rtl/>
          </w:rPr>
          <w:t>وفته معرفة</w:t>
        </w:r>
      </w:ins>
      <w:r w:rsidRPr="00EE6742">
        <w:rPr>
          <w:rFonts w:ascii="Courier New" w:hAnsi="Courier New" w:cs="Courier New"/>
          <w:rtl/>
        </w:rPr>
        <w:t xml:space="preserve"> صناعة الطب والمعرفة </w:t>
      </w:r>
      <w:del w:id="861" w:author="Transkribus" w:date="2019-12-11T14:30:00Z">
        <w:r w:rsidR="009B6BCA" w:rsidRPr="009B6BCA">
          <w:rPr>
            <w:rFonts w:ascii="Courier New" w:hAnsi="Courier New" w:cs="Courier New"/>
            <w:rtl/>
          </w:rPr>
          <w:delText>بها جيدا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62" w:author="Transkribus" w:date="2019-12-11T14:30:00Z">
        <w:r w:rsidRPr="00EE6742">
          <w:rPr>
            <w:rFonts w:ascii="Courier New" w:hAnsi="Courier New" w:cs="Courier New"/>
            <w:rtl/>
          </w:rPr>
          <w:t>هاجبد الذ كمروا</w:t>
        </w:r>
      </w:ins>
    </w:p>
    <w:p w14:paraId="5D301D0F" w14:textId="6BAB7DFA" w:rsidR="00EE6742" w:rsidRPr="00EE6742" w:rsidRDefault="009B6BCA" w:rsidP="00EE6742">
      <w:pPr>
        <w:pStyle w:val="NurText"/>
        <w:bidi/>
        <w:rPr>
          <w:ins w:id="863" w:author="Transkribus" w:date="2019-12-11T14:30:00Z"/>
          <w:rFonts w:ascii="Courier New" w:hAnsi="Courier New" w:cs="Courier New"/>
        </w:rPr>
      </w:pPr>
      <w:dir w:val="rtl">
        <w:dir w:val="rtl">
          <w:del w:id="864" w:author="Transkribus" w:date="2019-12-11T14:30:00Z">
            <w:r w:rsidRPr="009B6BCA">
              <w:rPr>
                <w:rFonts w:ascii="Courier New" w:hAnsi="Courier New" w:cs="Courier New"/>
                <w:rtl/>
              </w:rPr>
              <w:delText>فذكروا له ان ببغداد ابا</w:delText>
            </w:r>
          </w:del>
          <w:ins w:id="865" w:author="Transkribus" w:date="2019-12-11T14:30:00Z">
            <w:r w:rsidR="00EE6742" w:rsidRPr="00EE6742">
              <w:rPr>
                <w:rFonts w:ascii="Courier New" w:hAnsi="Courier New" w:cs="Courier New"/>
                <w:rtl/>
              </w:rPr>
              <w:t xml:space="preserve"> الهان يمعد ادابا</w:t>
            </w:r>
          </w:ins>
          <w:r w:rsidR="00EE6742" w:rsidRPr="00EE6742">
            <w:rPr>
              <w:rFonts w:ascii="Courier New" w:hAnsi="Courier New" w:cs="Courier New"/>
              <w:rtl/>
            </w:rPr>
            <w:t xml:space="preserve"> الفرج بن الط</w:t>
          </w:r>
          <w:del w:id="866"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86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كاتب </w:t>
          </w:r>
          <w:del w:id="868" w:author="Transkribus" w:date="2019-12-11T14:30:00Z">
            <w:r w:rsidRPr="009B6BCA">
              <w:rPr>
                <w:rFonts w:ascii="Courier New" w:hAnsi="Courier New" w:cs="Courier New"/>
                <w:rtl/>
              </w:rPr>
              <w:delText>الجاثليق وانه فيلسوف متفنن</w:delText>
            </w:r>
          </w:del>
          <w:ins w:id="869" w:author="Transkribus" w:date="2019-12-11T14:30:00Z">
            <w:r w:rsidR="00EE6742" w:rsidRPr="00EE6742">
              <w:rPr>
                <w:rFonts w:ascii="Courier New" w:hAnsi="Courier New" w:cs="Courier New"/>
                <w:rtl/>
              </w:rPr>
              <w:t>الحاتليق واله نيلسوف متغن</w:t>
            </w:r>
          </w:ins>
          <w:r w:rsidR="00EE6742" w:rsidRPr="00EE6742">
            <w:rPr>
              <w:rFonts w:ascii="Courier New" w:hAnsi="Courier New" w:cs="Courier New"/>
              <w:rtl/>
            </w:rPr>
            <w:t xml:space="preserve"> وله </w:t>
          </w:r>
          <w:del w:id="870" w:author="Transkribus" w:date="2019-12-11T14:30:00Z">
            <w:r w:rsidRPr="009B6BCA">
              <w:rPr>
                <w:rFonts w:ascii="Courier New" w:hAnsi="Courier New" w:cs="Courier New"/>
                <w:rtl/>
              </w:rPr>
              <w:delText>خب</w:delText>
            </w:r>
          </w:del>
          <w:ins w:id="871" w:author="Transkribus" w:date="2019-12-11T14:30:00Z">
            <w:r w:rsidR="00EE6742" w:rsidRPr="00EE6742">
              <w:rPr>
                <w:rFonts w:ascii="Courier New" w:hAnsi="Courier New" w:cs="Courier New"/>
                <w:rtl/>
              </w:rPr>
              <w:t>جي</w:t>
            </w:r>
          </w:ins>
          <w:r w:rsidR="00EE6742" w:rsidRPr="00EE6742">
            <w:rPr>
              <w:rFonts w:ascii="Courier New" w:hAnsi="Courier New" w:cs="Courier New"/>
              <w:rtl/>
            </w:rPr>
            <w:t>رة وفضل فى</w:t>
          </w:r>
          <w:del w:id="872" w:author="Transkribus" w:date="2019-12-11T14:30:00Z">
            <w:r w:rsidRPr="009B6BCA">
              <w:rPr>
                <w:rFonts w:ascii="Courier New" w:hAnsi="Courier New" w:cs="Courier New"/>
                <w:rtl/>
              </w:rPr>
              <w:delText xml:space="preserve"> ص</w:delText>
            </w:r>
          </w:del>
        </w:dir>
      </w:dir>
    </w:p>
    <w:p w14:paraId="19D7A49D" w14:textId="2D0CD4B6" w:rsidR="00EE6742" w:rsidRPr="00EE6742" w:rsidRDefault="00EE6742" w:rsidP="00EE6742">
      <w:pPr>
        <w:pStyle w:val="NurText"/>
        <w:bidi/>
        <w:rPr>
          <w:rFonts w:ascii="Courier New" w:hAnsi="Courier New" w:cs="Courier New"/>
        </w:rPr>
      </w:pPr>
      <w:ins w:id="873" w:author="Transkribus" w:date="2019-12-11T14:30:00Z">
        <w:r w:rsidRPr="00EE6742">
          <w:rPr>
            <w:rFonts w:ascii="Courier New" w:hAnsi="Courier New" w:cs="Courier New"/>
            <w:rtl/>
          </w:rPr>
          <w:t>س</w:t>
        </w:r>
      </w:ins>
      <w:r w:rsidRPr="00EE6742">
        <w:rPr>
          <w:rFonts w:ascii="Courier New" w:hAnsi="Courier New" w:cs="Courier New"/>
          <w:rtl/>
        </w:rPr>
        <w:t xml:space="preserve">ناعة الطب وفى </w:t>
      </w:r>
      <w:del w:id="874" w:author="Transkribus" w:date="2019-12-11T14:30:00Z">
        <w:r w:rsidR="009B6BCA" w:rsidRPr="009B6BCA">
          <w:rPr>
            <w:rFonts w:ascii="Courier New" w:hAnsi="Courier New" w:cs="Courier New"/>
            <w:rtl/>
          </w:rPr>
          <w:delText>غيرها من الصنائع الحكمية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75" w:author="Transkribus" w:date="2019-12-11T14:30:00Z">
        <w:r w:rsidRPr="00EE6742">
          <w:rPr>
            <w:rFonts w:ascii="Courier New" w:hAnsi="Courier New" w:cs="Courier New"/>
            <w:rtl/>
          </w:rPr>
          <w:t>غير هامن الصناتم الحكهية فتاهب السفر وأخذسوارا كمان لامعلنفقته</w:t>
        </w:r>
      </w:ins>
    </w:p>
    <w:p w14:paraId="60490B61" w14:textId="77777777" w:rsidR="009B6BCA" w:rsidRPr="009B6BCA" w:rsidRDefault="009B6BCA" w:rsidP="009B6BCA">
      <w:pPr>
        <w:pStyle w:val="NurText"/>
        <w:bidi/>
        <w:rPr>
          <w:del w:id="876" w:author="Transkribus" w:date="2019-12-11T14:30:00Z"/>
          <w:rFonts w:ascii="Courier New" w:hAnsi="Courier New" w:cs="Courier New"/>
        </w:rPr>
      </w:pPr>
      <w:dir w:val="rtl">
        <w:dir w:val="rtl">
          <w:del w:id="877" w:author="Transkribus" w:date="2019-12-11T14:30:00Z">
            <w:r w:rsidRPr="009B6BCA">
              <w:rPr>
                <w:rFonts w:ascii="Courier New" w:hAnsi="Courier New" w:cs="Courier New"/>
                <w:rtl/>
              </w:rPr>
              <w:delText>فتاهب للسفر واخذ سوارا كان لامه لنفقته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D2DE8D" w14:textId="3B2DB8B6" w:rsidR="00EE6742" w:rsidRPr="00EE6742" w:rsidRDefault="009B6BCA" w:rsidP="00EE6742">
      <w:pPr>
        <w:pStyle w:val="NurText"/>
        <w:bidi/>
        <w:rPr>
          <w:ins w:id="878" w:author="Transkribus" w:date="2019-12-11T14:30:00Z"/>
          <w:rFonts w:ascii="Courier New" w:hAnsi="Courier New" w:cs="Courier New"/>
        </w:rPr>
      </w:pPr>
      <w:dir w:val="rtl">
        <w:dir w:val="rtl">
          <w:del w:id="879" w:author="Transkribus" w:date="2019-12-11T14:30:00Z">
            <w:r w:rsidRPr="009B6BCA">
              <w:rPr>
                <w:rFonts w:ascii="Courier New" w:hAnsi="Courier New" w:cs="Courier New"/>
                <w:rtl/>
              </w:rPr>
              <w:delText>وتوجه</w:delText>
            </w:r>
          </w:del>
          <w:ins w:id="880" w:author="Transkribus" w:date="2019-12-11T14:30:00Z">
            <w:r w:rsidR="00EE6742" w:rsidRPr="00EE6742">
              <w:rPr>
                <w:rFonts w:ascii="Courier New" w:hAnsi="Courier New" w:cs="Courier New"/>
                <w:rtl/>
              </w:rPr>
              <w:t>ونوجه</w:t>
            </w:r>
          </w:ins>
          <w:r w:rsidR="00EE6742" w:rsidRPr="00EE6742">
            <w:rPr>
              <w:rFonts w:ascii="Courier New" w:hAnsi="Courier New" w:cs="Courier New"/>
              <w:rtl/>
            </w:rPr>
            <w:t xml:space="preserve"> الى ب</w:t>
          </w:r>
          <w:del w:id="881" w:author="Transkribus" w:date="2019-12-11T14:30:00Z">
            <w:r w:rsidRPr="009B6BCA">
              <w:rPr>
                <w:rFonts w:ascii="Courier New" w:hAnsi="Courier New" w:cs="Courier New"/>
                <w:rtl/>
              </w:rPr>
              <w:delText>غ</w:delText>
            </w:r>
          </w:del>
          <w:ins w:id="882"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داد وصار </w:t>
          </w:r>
          <w:del w:id="883" w:author="Transkribus" w:date="2019-12-11T14:30:00Z">
            <w:r w:rsidRPr="009B6BCA">
              <w:rPr>
                <w:rFonts w:ascii="Courier New" w:hAnsi="Courier New" w:cs="Courier New"/>
                <w:rtl/>
              </w:rPr>
              <w:delText>ين</w:delText>
            </w:r>
          </w:del>
          <w:r w:rsidR="00EE6742" w:rsidRPr="00EE6742">
            <w:rPr>
              <w:rFonts w:ascii="Courier New" w:hAnsi="Courier New" w:cs="Courier New"/>
              <w:rtl/>
            </w:rPr>
            <w:t>ف</w:t>
          </w:r>
          <w:ins w:id="884"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ق عليه </w:t>
          </w:r>
          <w:del w:id="885" w:author="Transkribus" w:date="2019-12-11T14:30:00Z">
            <w:r w:rsidRPr="009B6BCA">
              <w:rPr>
                <w:rFonts w:ascii="Courier New" w:hAnsi="Courier New" w:cs="Courier New"/>
                <w:rtl/>
              </w:rPr>
              <w:delText>ما يقوم باوده ويشتغل</w:delText>
            </w:r>
          </w:del>
          <w:ins w:id="886" w:author="Transkribus" w:date="2019-12-11T14:30:00Z">
            <w:r w:rsidR="00EE6742" w:rsidRPr="00EE6742">
              <w:rPr>
                <w:rFonts w:ascii="Courier New" w:hAnsi="Courier New" w:cs="Courier New"/>
                <w:rtl/>
              </w:rPr>
              <w:t>مايقوم بأوده ويتستل</w:t>
            </w:r>
          </w:ins>
          <w:r w:rsidR="00EE6742" w:rsidRPr="00EE6742">
            <w:rPr>
              <w:rFonts w:ascii="Courier New" w:hAnsi="Courier New" w:cs="Courier New"/>
              <w:rtl/>
            </w:rPr>
            <w:t xml:space="preserve"> على ابن الط</w:t>
          </w:r>
          <w:del w:id="887"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88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الى </w:t>
          </w:r>
          <w:del w:id="889" w:author="Transkribus" w:date="2019-12-11T14:30:00Z">
            <w:r w:rsidRPr="009B6BCA">
              <w:rPr>
                <w:rFonts w:ascii="Courier New" w:hAnsi="Courier New" w:cs="Courier New"/>
                <w:rtl/>
              </w:rPr>
              <w:delText xml:space="preserve">ان مهر فى </w:delText>
            </w:r>
          </w:del>
          <w:ins w:id="890" w:author="Transkribus" w:date="2019-12-11T14:30:00Z">
            <w:r w:rsidR="00EE6742" w:rsidRPr="00EE6742">
              <w:rPr>
                <w:rFonts w:ascii="Courier New" w:hAnsi="Courier New" w:cs="Courier New"/>
                <w:rtl/>
              </w:rPr>
              <w:t>ابن مهرفى</w:t>
            </w:r>
          </w:ins>
        </w:dir>
      </w:dir>
    </w:p>
    <w:p w14:paraId="34B06D96" w14:textId="38EC1F8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صناعة الطب وصارت </w:t>
      </w:r>
      <w:del w:id="891" w:author="Transkribus" w:date="2019-12-11T14:30:00Z">
        <w:r w:rsidR="009B6BCA" w:rsidRPr="009B6BCA">
          <w:rPr>
            <w:rFonts w:ascii="Courier New" w:hAnsi="Courier New" w:cs="Courier New"/>
            <w:rtl/>
          </w:rPr>
          <w:delText>له مباحثات</w:delText>
        </w:r>
      </w:del>
      <w:ins w:id="892" w:author="Transkribus" w:date="2019-12-11T14:30:00Z">
        <w:r w:rsidRPr="00EE6742">
          <w:rPr>
            <w:rFonts w:ascii="Courier New" w:hAnsi="Courier New" w:cs="Courier New"/>
            <w:rtl/>
          </w:rPr>
          <w:t>لهمباحتات</w:t>
        </w:r>
      </w:ins>
      <w:r w:rsidRPr="00EE6742">
        <w:rPr>
          <w:rFonts w:ascii="Courier New" w:hAnsi="Courier New" w:cs="Courier New"/>
          <w:rtl/>
        </w:rPr>
        <w:t xml:space="preserve"> جيدة </w:t>
      </w:r>
      <w:del w:id="893" w:author="Transkribus" w:date="2019-12-11T14:30:00Z">
        <w:r w:rsidR="009B6BCA" w:rsidRPr="009B6BCA">
          <w:rPr>
            <w:rFonts w:ascii="Courier New" w:hAnsi="Courier New" w:cs="Courier New"/>
            <w:rtl/>
          </w:rPr>
          <w:delText>ودراية فاضلة</w:delText>
        </w:r>
      </w:del>
      <w:ins w:id="894" w:author="Transkribus" w:date="2019-12-11T14:30:00Z">
        <w:r w:rsidRPr="00EE6742">
          <w:rPr>
            <w:rFonts w:ascii="Courier New" w:hAnsi="Courier New" w:cs="Courier New"/>
            <w:rtl/>
          </w:rPr>
          <w:t>ودرابة قاضلة</w:t>
        </w:r>
      </w:ins>
      <w:r w:rsidRPr="00EE6742">
        <w:rPr>
          <w:rFonts w:ascii="Courier New" w:hAnsi="Courier New" w:cs="Courier New"/>
          <w:rtl/>
        </w:rPr>
        <w:t xml:space="preserve"> فى هذه الصناعة</w:t>
      </w:r>
      <w:del w:id="8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96" w:author="Transkribus" w:date="2019-12-11T14:30:00Z">
        <w:r w:rsidRPr="00EE6742">
          <w:rPr>
            <w:rFonts w:ascii="Courier New" w:hAnsi="Courier New" w:cs="Courier New"/>
            <w:rtl/>
          </w:rPr>
          <w:t xml:space="preserve"> واشتعل أبصا</w:t>
        </w:r>
      </w:ins>
    </w:p>
    <w:p w14:paraId="00507A5F" w14:textId="77777777" w:rsidR="009B6BCA" w:rsidRPr="009B6BCA" w:rsidRDefault="009B6BCA" w:rsidP="009B6BCA">
      <w:pPr>
        <w:pStyle w:val="NurText"/>
        <w:bidi/>
        <w:rPr>
          <w:del w:id="897" w:author="Transkribus" w:date="2019-12-11T14:30:00Z"/>
          <w:rFonts w:ascii="Courier New" w:hAnsi="Courier New" w:cs="Courier New"/>
        </w:rPr>
      </w:pPr>
      <w:dir w:val="rtl">
        <w:dir w:val="rtl">
          <w:del w:id="898" w:author="Transkribus" w:date="2019-12-11T14:30:00Z">
            <w:r w:rsidRPr="009B6BCA">
              <w:rPr>
                <w:rFonts w:ascii="Courier New" w:hAnsi="Courier New" w:cs="Courier New"/>
                <w:rtl/>
              </w:rPr>
              <w:delText>واشتغل ايضا بشيء</w:delText>
            </w:r>
          </w:del>
          <w:ins w:id="899" w:author="Transkribus" w:date="2019-12-11T14:30:00Z">
            <w:r w:rsidR="00EE6742" w:rsidRPr="00EE6742">
              <w:rPr>
                <w:rFonts w:ascii="Courier New" w:hAnsi="Courier New" w:cs="Courier New"/>
                <w:rtl/>
              </w:rPr>
              <w:t>ابشى</w:t>
            </w:r>
          </w:ins>
          <w:r w:rsidR="00EE6742" w:rsidRPr="00EE6742">
            <w:rPr>
              <w:rFonts w:ascii="Courier New" w:hAnsi="Courier New" w:cs="Courier New"/>
              <w:rtl/>
            </w:rPr>
            <w:t xml:space="preserve"> من المنطق </w:t>
          </w:r>
          <w:del w:id="900" w:author="Transkribus" w:date="2019-12-11T14:30:00Z">
            <w:r w:rsidRPr="009B6BCA">
              <w:rPr>
                <w:rFonts w:ascii="Courier New" w:hAnsi="Courier New" w:cs="Courier New"/>
                <w:rtl/>
              </w:rPr>
              <w:delText>والعلوم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F68ED54" w14:textId="1FF43866" w:rsidR="00EE6742" w:rsidRPr="00EE6742" w:rsidRDefault="009B6BCA" w:rsidP="00EE6742">
      <w:pPr>
        <w:pStyle w:val="NurText"/>
        <w:bidi/>
        <w:rPr>
          <w:rFonts w:ascii="Courier New" w:hAnsi="Courier New" w:cs="Courier New"/>
        </w:rPr>
      </w:pPr>
      <w:dir w:val="rtl">
        <w:dir w:val="rtl">
          <w:ins w:id="901" w:author="Transkribus" w:date="2019-12-11T14:30:00Z">
            <w:r w:rsidR="00EE6742" w:rsidRPr="00EE6742">
              <w:rPr>
                <w:rFonts w:ascii="Courier New" w:hAnsi="Courier New" w:cs="Courier New"/>
                <w:rtl/>
              </w:rPr>
              <w:t xml:space="preserve">والعسلوم الحكميبة </w:t>
            </w:r>
          </w:ins>
          <w:r w:rsidR="00EE6742" w:rsidRPr="00EE6742">
            <w:rPr>
              <w:rFonts w:ascii="Courier New" w:hAnsi="Courier New" w:cs="Courier New"/>
              <w:rtl/>
            </w:rPr>
            <w:t>ثم عاد الى دمشق واقام بها</w:t>
          </w:r>
          <w:del w:id="9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3" w:author="Transkribus" w:date="2019-12-11T14:30:00Z">
            <w:r w:rsidR="00EE6742" w:rsidRPr="00EE6742">
              <w:rPr>
                <w:rFonts w:ascii="Courier New" w:hAnsi="Courier New" w:cs="Courier New"/>
                <w:rtl/>
              </w:rPr>
              <w:t xml:space="preserve"> أو فقلت أ أبصاقريا</w:t>
            </w:r>
          </w:ins>
        </w:dir>
      </w:dir>
    </w:p>
    <w:p w14:paraId="2765B30E" w14:textId="6A60BEBB" w:rsidR="00EE6742" w:rsidRPr="00EE6742" w:rsidRDefault="009B6BCA" w:rsidP="00EE6742">
      <w:pPr>
        <w:pStyle w:val="NurText"/>
        <w:bidi/>
        <w:rPr>
          <w:ins w:id="904" w:author="Transkribus" w:date="2019-12-11T14:30:00Z"/>
          <w:rFonts w:ascii="Courier New" w:hAnsi="Courier New" w:cs="Courier New"/>
        </w:rPr>
      </w:pPr>
      <w:dir w:val="rtl">
        <w:dir w:val="rtl">
          <w:del w:id="905" w:author="Transkribus" w:date="2019-12-11T14:30:00Z">
            <w:r w:rsidRPr="009B6BCA">
              <w:rPr>
                <w:rFonts w:ascii="Courier New" w:hAnsi="Courier New" w:cs="Courier New"/>
                <w:rtl/>
              </w:rPr>
              <w:delText>ونقلت ايضا قريبا من هذه الحكاية المتقدمة</w:delText>
            </w:r>
          </w:del>
          <w:ins w:id="906" w:author="Transkribus" w:date="2019-12-11T14:30:00Z">
            <w:r w:rsidR="00EE6742" w:rsidRPr="00EE6742">
              <w:rPr>
                <w:rFonts w:ascii="Courier New" w:hAnsi="Courier New" w:cs="Courier New"/>
                <w:rtl/>
              </w:rPr>
              <w:t>من هده الحكابة المنهذمة</w:t>
            </w:r>
          </w:ins>
          <w:r w:rsidR="00EE6742" w:rsidRPr="00EE6742">
            <w:rPr>
              <w:rFonts w:ascii="Courier New" w:hAnsi="Courier New" w:cs="Courier New"/>
              <w:rtl/>
            </w:rPr>
            <w:t xml:space="preserve"> وان </w:t>
          </w:r>
          <w:del w:id="907" w:author="Transkribus" w:date="2019-12-11T14:30:00Z">
            <w:r w:rsidRPr="009B6BCA">
              <w:rPr>
                <w:rFonts w:ascii="Courier New" w:hAnsi="Courier New" w:cs="Courier New"/>
                <w:rtl/>
              </w:rPr>
              <w:delText>كانت الرواية</w:delText>
            </w:r>
          </w:del>
          <w:ins w:id="908" w:author="Transkribus" w:date="2019-12-11T14:30:00Z">
            <w:r w:rsidR="00EE6742" w:rsidRPr="00EE6742">
              <w:rPr>
                <w:rFonts w:ascii="Courier New" w:hAnsi="Courier New" w:cs="Courier New"/>
                <w:rtl/>
              </w:rPr>
              <w:t>اتت الروابة</w:t>
            </w:r>
          </w:ins>
          <w:r w:rsidR="00EE6742" w:rsidRPr="00EE6742">
            <w:rPr>
              <w:rFonts w:ascii="Courier New" w:hAnsi="Courier New" w:cs="Courier New"/>
              <w:rtl/>
            </w:rPr>
            <w:t xml:space="preserve"> بينهما م</w:t>
          </w:r>
          <w:del w:id="909" w:author="Transkribus" w:date="2019-12-11T14:30:00Z">
            <w:r w:rsidRPr="009B6BCA">
              <w:rPr>
                <w:rFonts w:ascii="Courier New" w:hAnsi="Courier New" w:cs="Courier New"/>
                <w:rtl/>
              </w:rPr>
              <w:delText>خ</w:delText>
            </w:r>
          </w:del>
          <w:ins w:id="910" w:author="Transkribus" w:date="2019-12-11T14:30:00Z">
            <w:r w:rsidR="00EE6742" w:rsidRPr="00EE6742">
              <w:rPr>
                <w:rFonts w:ascii="Courier New" w:hAnsi="Courier New" w:cs="Courier New"/>
                <w:rtl/>
              </w:rPr>
              <w:t>ح</w:t>
            </w:r>
          </w:ins>
          <w:r w:rsidR="00EE6742" w:rsidRPr="00EE6742">
            <w:rPr>
              <w:rFonts w:ascii="Courier New" w:hAnsi="Courier New" w:cs="Courier New"/>
              <w:rtl/>
            </w:rPr>
            <w:t>تل</w:t>
          </w:r>
          <w:del w:id="911" w:author="Transkribus" w:date="2019-12-11T14:30:00Z">
            <w:r w:rsidRPr="009B6BCA">
              <w:rPr>
                <w:rFonts w:ascii="Courier New" w:hAnsi="Courier New" w:cs="Courier New"/>
                <w:rtl/>
              </w:rPr>
              <w:delText>ف</w:delText>
            </w:r>
          </w:del>
          <w:ins w:id="912"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ة عن </w:t>
          </w:r>
          <w:del w:id="913" w:author="Transkribus" w:date="2019-12-11T14:30:00Z">
            <w:r w:rsidRPr="009B6BCA">
              <w:rPr>
                <w:rFonts w:ascii="Courier New" w:hAnsi="Courier New" w:cs="Courier New"/>
                <w:rtl/>
              </w:rPr>
              <w:delText>شيخنا الحكيم</w:delText>
            </w:r>
          </w:del>
          <w:ins w:id="914" w:author="Transkribus" w:date="2019-12-11T14:30:00Z">
            <w:r w:rsidR="00EE6742" w:rsidRPr="00EE6742">
              <w:rPr>
                <w:rFonts w:ascii="Courier New" w:hAnsi="Courier New" w:cs="Courier New"/>
                <w:rtl/>
              </w:rPr>
              <w:t xml:space="preserve"> بغناالحكم</w:t>
            </w:r>
          </w:ins>
        </w:dir>
      </w:dir>
    </w:p>
    <w:p w14:paraId="0392E1CD" w14:textId="7AAEEAE1" w:rsidR="00EE6742" w:rsidRPr="00EE6742" w:rsidRDefault="00EE6742" w:rsidP="00EE6742">
      <w:pPr>
        <w:pStyle w:val="NurText"/>
        <w:bidi/>
        <w:rPr>
          <w:ins w:id="915" w:author="Transkribus" w:date="2019-12-11T14:30:00Z"/>
          <w:rFonts w:ascii="Courier New" w:hAnsi="Courier New" w:cs="Courier New"/>
        </w:rPr>
      </w:pPr>
      <w:r w:rsidRPr="00EE6742">
        <w:rPr>
          <w:rFonts w:ascii="Courier New" w:hAnsi="Courier New" w:cs="Courier New"/>
          <w:rtl/>
        </w:rPr>
        <w:t xml:space="preserve"> مهذب الدين عبد الر</w:t>
      </w:r>
      <w:del w:id="916" w:author="Transkribus" w:date="2019-12-11T14:30:00Z">
        <w:r w:rsidR="009B6BCA" w:rsidRPr="009B6BCA">
          <w:rPr>
            <w:rFonts w:ascii="Courier New" w:hAnsi="Courier New" w:cs="Courier New"/>
            <w:rtl/>
          </w:rPr>
          <w:delText>حي</w:delText>
        </w:r>
      </w:del>
      <w:ins w:id="917" w:author="Transkribus" w:date="2019-12-11T14:30:00Z">
        <w:r w:rsidRPr="00EE6742">
          <w:rPr>
            <w:rFonts w:ascii="Courier New" w:hAnsi="Courier New" w:cs="Courier New"/>
            <w:rtl/>
          </w:rPr>
          <w:t>ج</w:t>
        </w:r>
      </w:ins>
      <w:r w:rsidRPr="00EE6742">
        <w:rPr>
          <w:rFonts w:ascii="Courier New" w:hAnsi="Courier New" w:cs="Courier New"/>
          <w:rtl/>
        </w:rPr>
        <w:t>م بن على قال ح</w:t>
      </w:r>
      <w:ins w:id="918" w:author="Transkribus" w:date="2019-12-11T14:30:00Z">
        <w:r w:rsidRPr="00EE6742">
          <w:rPr>
            <w:rFonts w:ascii="Courier New" w:hAnsi="Courier New" w:cs="Courier New"/>
            <w:rtl/>
          </w:rPr>
          <w:t>س</w:t>
        </w:r>
      </w:ins>
      <w:r w:rsidRPr="00EE6742">
        <w:rPr>
          <w:rFonts w:ascii="Courier New" w:hAnsi="Courier New" w:cs="Courier New"/>
          <w:rtl/>
        </w:rPr>
        <w:t>د</w:t>
      </w:r>
      <w:del w:id="919" w:author="Transkribus" w:date="2019-12-11T14:30:00Z">
        <w:r w:rsidR="009B6BCA" w:rsidRPr="009B6BCA">
          <w:rPr>
            <w:rFonts w:ascii="Courier New" w:hAnsi="Courier New" w:cs="Courier New"/>
            <w:rtl/>
          </w:rPr>
          <w:delText>ثن</w:delText>
        </w:r>
      </w:del>
      <w:ins w:id="920" w:author="Transkribus" w:date="2019-12-11T14:30:00Z">
        <w:r w:rsidRPr="00EE6742">
          <w:rPr>
            <w:rFonts w:ascii="Courier New" w:hAnsi="Courier New" w:cs="Courier New"/>
            <w:rtl/>
          </w:rPr>
          <w:t>ف</w:t>
        </w:r>
      </w:ins>
      <w:r w:rsidRPr="00EE6742">
        <w:rPr>
          <w:rFonts w:ascii="Courier New" w:hAnsi="Courier New" w:cs="Courier New"/>
          <w:rtl/>
        </w:rPr>
        <w:t xml:space="preserve">ى موفق الدين </w:t>
      </w:r>
      <w:del w:id="921" w:author="Transkribus" w:date="2019-12-11T14:30:00Z">
        <w:r w:rsidR="009B6BCA" w:rsidRPr="009B6BCA">
          <w:rPr>
            <w:rFonts w:ascii="Courier New" w:hAnsi="Courier New" w:cs="Courier New"/>
            <w:rtl/>
          </w:rPr>
          <w:delText>ا</w:delText>
        </w:r>
      </w:del>
      <w:ins w:id="922" w:author="Transkribus" w:date="2019-12-11T14:30:00Z">
        <w:r w:rsidRPr="00EE6742">
          <w:rPr>
            <w:rFonts w:ascii="Courier New" w:hAnsi="Courier New" w:cs="Courier New"/>
            <w:rtl/>
          </w:rPr>
          <w:t>أ</w:t>
        </w:r>
      </w:ins>
      <w:r w:rsidRPr="00EE6742">
        <w:rPr>
          <w:rFonts w:ascii="Courier New" w:hAnsi="Courier New" w:cs="Courier New"/>
          <w:rtl/>
        </w:rPr>
        <w:t>سعد بن ال</w:t>
      </w:r>
      <w:del w:id="923" w:author="Transkribus" w:date="2019-12-11T14:30:00Z">
        <w:r w:rsidR="009B6BCA" w:rsidRPr="009B6BCA">
          <w:rPr>
            <w:rFonts w:ascii="Courier New" w:hAnsi="Courier New" w:cs="Courier New"/>
            <w:rtl/>
          </w:rPr>
          <w:delText>ي</w:delText>
        </w:r>
      </w:del>
      <w:ins w:id="924" w:author="Transkribus" w:date="2019-12-11T14:30:00Z">
        <w:r w:rsidRPr="00EE6742">
          <w:rPr>
            <w:rFonts w:ascii="Courier New" w:hAnsi="Courier New" w:cs="Courier New"/>
            <w:rtl/>
          </w:rPr>
          <w:t>ب</w:t>
        </w:r>
      </w:ins>
      <w:r w:rsidRPr="00EE6742">
        <w:rPr>
          <w:rFonts w:ascii="Courier New" w:hAnsi="Courier New" w:cs="Courier New"/>
          <w:rtl/>
        </w:rPr>
        <w:t>اس بن المطران قال</w:t>
      </w:r>
      <w:del w:id="925" w:author="Transkribus" w:date="2019-12-11T14:30:00Z">
        <w:r w:rsidR="009B6BCA" w:rsidRPr="009B6BCA">
          <w:rPr>
            <w:rFonts w:ascii="Courier New" w:hAnsi="Courier New" w:cs="Courier New"/>
            <w:rtl/>
          </w:rPr>
          <w:delText xml:space="preserve"> حدثنى ابى</w:delText>
        </w:r>
      </w:del>
    </w:p>
    <w:p w14:paraId="34ED346A" w14:textId="68172B11" w:rsidR="00EE6742" w:rsidRPr="00EE6742" w:rsidRDefault="00EE6742" w:rsidP="00EE6742">
      <w:pPr>
        <w:pStyle w:val="NurText"/>
        <w:bidi/>
        <w:rPr>
          <w:ins w:id="926" w:author="Transkribus" w:date="2019-12-11T14:30:00Z"/>
          <w:rFonts w:ascii="Courier New" w:hAnsi="Courier New" w:cs="Courier New"/>
        </w:rPr>
      </w:pPr>
      <w:ins w:id="927" w:author="Transkribus" w:date="2019-12-11T14:30:00Z">
        <w:r w:rsidRPr="00EE6742">
          <w:rPr>
            <w:rFonts w:ascii="Courier New" w:hAnsi="Courier New" w:cs="Courier New"/>
            <w:rtl/>
          </w:rPr>
          <w:t>حبدثنى أبى</w:t>
        </w:r>
      </w:ins>
      <w:r w:rsidRPr="00EE6742">
        <w:rPr>
          <w:rFonts w:ascii="Courier New" w:hAnsi="Courier New" w:cs="Courier New"/>
          <w:rtl/>
        </w:rPr>
        <w:t xml:space="preserve"> قال </w:t>
      </w:r>
      <w:del w:id="928" w:author="Transkribus" w:date="2019-12-11T14:30:00Z">
        <w:r w:rsidR="009B6BCA" w:rsidRPr="009B6BCA">
          <w:rPr>
            <w:rFonts w:ascii="Courier New" w:hAnsi="Courier New" w:cs="Courier New"/>
            <w:rtl/>
          </w:rPr>
          <w:delText>حدثنى ابو الفرج</w:delText>
        </w:r>
      </w:del>
      <w:ins w:id="929" w:author="Transkribus" w:date="2019-12-11T14:30:00Z">
        <w:r w:rsidRPr="00EE6742">
          <w:rPr>
            <w:rFonts w:ascii="Courier New" w:hAnsi="Courier New" w:cs="Courier New"/>
            <w:rtl/>
          </w:rPr>
          <w:t>حسدتى أبو الفريم</w:t>
        </w:r>
      </w:ins>
      <w:r w:rsidRPr="00EE6742">
        <w:rPr>
          <w:rFonts w:ascii="Courier New" w:hAnsi="Courier New" w:cs="Courier New"/>
          <w:rtl/>
        </w:rPr>
        <w:t xml:space="preserve"> بن الحديد قال </w:t>
      </w:r>
      <w:del w:id="930" w:author="Transkribus" w:date="2019-12-11T14:30:00Z">
        <w:r w:rsidR="009B6BCA" w:rsidRPr="009B6BCA">
          <w:rPr>
            <w:rFonts w:ascii="Courier New" w:hAnsi="Courier New" w:cs="Courier New"/>
            <w:rtl/>
          </w:rPr>
          <w:delText>حدثنى ابو</w:delText>
        </w:r>
      </w:del>
      <w:ins w:id="931" w:author="Transkribus" w:date="2019-12-11T14:30:00Z">
        <w:r w:rsidRPr="00EE6742">
          <w:rPr>
            <w:rFonts w:ascii="Courier New" w:hAnsi="Courier New" w:cs="Courier New"/>
            <w:rtl/>
          </w:rPr>
          <w:t>حسدتنى أبو</w:t>
        </w:r>
      </w:ins>
      <w:r w:rsidRPr="00EE6742">
        <w:rPr>
          <w:rFonts w:ascii="Courier New" w:hAnsi="Courier New" w:cs="Courier New"/>
          <w:rtl/>
        </w:rPr>
        <w:t xml:space="preserve"> الكرم الطبيب عن </w:t>
      </w:r>
      <w:del w:id="932" w:author="Transkribus" w:date="2019-12-11T14:30:00Z">
        <w:r w:rsidR="009B6BCA" w:rsidRPr="009B6BCA">
          <w:rPr>
            <w:rFonts w:ascii="Courier New" w:hAnsi="Courier New" w:cs="Courier New"/>
            <w:rtl/>
          </w:rPr>
          <w:delText>ابيه ابى الرجاء عن جده</w:delText>
        </w:r>
      </w:del>
      <w:ins w:id="933" w:author="Transkribus" w:date="2019-12-11T14:30:00Z">
        <w:r w:rsidRPr="00EE6742">
          <w:rPr>
            <w:rFonts w:ascii="Courier New" w:hAnsi="Courier New" w:cs="Courier New"/>
            <w:rtl/>
          </w:rPr>
          <w:t>أبية</w:t>
        </w:r>
      </w:ins>
    </w:p>
    <w:p w14:paraId="0B00902A" w14:textId="5A31544F" w:rsidR="00EE6742" w:rsidRPr="00EE6742" w:rsidRDefault="00EE6742" w:rsidP="00EE6742">
      <w:pPr>
        <w:pStyle w:val="NurText"/>
        <w:bidi/>
        <w:rPr>
          <w:ins w:id="934" w:author="Transkribus" w:date="2019-12-11T14:30:00Z"/>
          <w:rFonts w:ascii="Courier New" w:hAnsi="Courier New" w:cs="Courier New"/>
        </w:rPr>
      </w:pPr>
      <w:ins w:id="935" w:author="Transkribus" w:date="2019-12-11T14:30:00Z">
        <w:r w:rsidRPr="00EE6742">
          <w:rPr>
            <w:rFonts w:ascii="Courier New" w:hAnsi="Courier New" w:cs="Courier New"/>
            <w:rtl/>
          </w:rPr>
          <w:t>أبى الرجاسحن جذه</w:t>
        </w:r>
      </w:ins>
      <w:r w:rsidRPr="00EE6742">
        <w:rPr>
          <w:rFonts w:ascii="Courier New" w:hAnsi="Courier New" w:cs="Courier New"/>
          <w:rtl/>
        </w:rPr>
        <w:t xml:space="preserve"> قال </w:t>
      </w:r>
      <w:del w:id="936" w:author="Transkribus" w:date="2019-12-11T14:30:00Z">
        <w:r w:rsidR="009B6BCA" w:rsidRPr="009B6BCA">
          <w:rPr>
            <w:rFonts w:ascii="Courier New" w:hAnsi="Courier New" w:cs="Courier New"/>
            <w:rtl/>
          </w:rPr>
          <w:delText>كان بدمشق فاصد يقال</w:delText>
        </w:r>
      </w:del>
      <w:ins w:id="937" w:author="Transkribus" w:date="2019-12-11T14:30:00Z">
        <w:r w:rsidRPr="00EE6742">
          <w:rPr>
            <w:rFonts w:ascii="Courier New" w:hAnsi="Courier New" w:cs="Courier New"/>
            <w:rtl/>
          </w:rPr>
          <w:t>كمان بد مشق فاصديقال</w:t>
        </w:r>
      </w:ins>
      <w:r w:rsidRPr="00EE6742">
        <w:rPr>
          <w:rFonts w:ascii="Courier New" w:hAnsi="Courier New" w:cs="Courier New"/>
          <w:rtl/>
        </w:rPr>
        <w:t xml:space="preserve"> له </w:t>
      </w:r>
      <w:del w:id="938" w:author="Transkribus" w:date="2019-12-11T14:30:00Z">
        <w:r w:rsidR="009B6BCA" w:rsidRPr="009B6BCA">
          <w:rPr>
            <w:rFonts w:ascii="Courier New" w:hAnsi="Courier New" w:cs="Courier New"/>
            <w:rtl/>
          </w:rPr>
          <w:delText>ا</w:delText>
        </w:r>
      </w:del>
      <w:ins w:id="939" w:author="Transkribus" w:date="2019-12-11T14:30:00Z">
        <w:r w:rsidRPr="00EE6742">
          <w:rPr>
            <w:rFonts w:ascii="Courier New" w:hAnsi="Courier New" w:cs="Courier New"/>
            <w:rtl/>
          </w:rPr>
          <w:t>أ</w:t>
        </w:r>
      </w:ins>
      <w:r w:rsidRPr="00EE6742">
        <w:rPr>
          <w:rFonts w:ascii="Courier New" w:hAnsi="Courier New" w:cs="Courier New"/>
          <w:rtl/>
        </w:rPr>
        <w:t xml:space="preserve">بو الخير ولم </w:t>
      </w:r>
      <w:del w:id="940" w:author="Transkribus" w:date="2019-12-11T14:30:00Z">
        <w:r w:rsidR="009B6BCA" w:rsidRPr="009B6BCA">
          <w:rPr>
            <w:rFonts w:ascii="Courier New" w:hAnsi="Courier New" w:cs="Courier New"/>
            <w:rtl/>
          </w:rPr>
          <w:delText>ي</w:delText>
        </w:r>
      </w:del>
      <w:ins w:id="941" w:author="Transkribus" w:date="2019-12-11T14:30:00Z">
        <w:r w:rsidRPr="00EE6742">
          <w:rPr>
            <w:rFonts w:ascii="Courier New" w:hAnsi="Courier New" w:cs="Courier New"/>
            <w:rtl/>
          </w:rPr>
          <w:t>ب</w:t>
        </w:r>
      </w:ins>
      <w:r w:rsidRPr="00EE6742">
        <w:rPr>
          <w:rFonts w:ascii="Courier New" w:hAnsi="Courier New" w:cs="Courier New"/>
          <w:rtl/>
        </w:rPr>
        <w:t>كن من المهرة فكان من</w:t>
      </w:r>
      <w:del w:id="942" w:author="Transkribus" w:date="2019-12-11T14:30:00Z">
        <w:r w:rsidR="009B6BCA" w:rsidRPr="009B6BCA">
          <w:rPr>
            <w:rFonts w:ascii="Courier New" w:hAnsi="Courier New" w:cs="Courier New"/>
            <w:rtl/>
          </w:rPr>
          <w:delText xml:space="preserve"> امره</w:delText>
        </w:r>
      </w:del>
    </w:p>
    <w:p w14:paraId="2FA763F1" w14:textId="2C1632BD" w:rsidR="00EE6742" w:rsidRPr="00EE6742" w:rsidRDefault="00EE6742" w:rsidP="00EE6742">
      <w:pPr>
        <w:pStyle w:val="NurText"/>
        <w:bidi/>
        <w:rPr>
          <w:ins w:id="943" w:author="Transkribus" w:date="2019-12-11T14:30:00Z"/>
          <w:rFonts w:ascii="Courier New" w:hAnsi="Courier New" w:cs="Courier New"/>
        </w:rPr>
      </w:pPr>
      <w:ins w:id="944" w:author="Transkribus" w:date="2019-12-11T14:30:00Z">
        <w:r w:rsidRPr="00EE6742">
          <w:rPr>
            <w:rFonts w:ascii="Courier New" w:hAnsi="Courier New" w:cs="Courier New"/>
            <w:rtl/>
          </w:rPr>
          <w:t>أمرة</w:t>
        </w:r>
      </w:ins>
      <w:r w:rsidRPr="00EE6742">
        <w:rPr>
          <w:rFonts w:ascii="Courier New" w:hAnsi="Courier New" w:cs="Courier New"/>
          <w:rtl/>
        </w:rPr>
        <w:t xml:space="preserve"> ان </w:t>
      </w:r>
      <w:del w:id="945" w:author="Transkribus" w:date="2019-12-11T14:30:00Z">
        <w:r w:rsidR="009B6BCA" w:rsidRPr="009B6BCA">
          <w:rPr>
            <w:rFonts w:ascii="Courier New" w:hAnsi="Courier New" w:cs="Courier New"/>
            <w:rtl/>
          </w:rPr>
          <w:delText>فصد شابا فوقعت الفصدة</w:delText>
        </w:r>
      </w:del>
      <w:ins w:id="946" w:author="Transkribus" w:date="2019-12-11T14:30:00Z">
        <w:r w:rsidRPr="00EE6742">
          <w:rPr>
            <w:rFonts w:ascii="Courier New" w:hAnsi="Courier New" w:cs="Courier New"/>
            <w:rtl/>
          </w:rPr>
          <w:t>فصدتا بافوفهت النصدة</w:t>
        </w:r>
      </w:ins>
      <w:r w:rsidRPr="00EE6742">
        <w:rPr>
          <w:rFonts w:ascii="Courier New" w:hAnsi="Courier New" w:cs="Courier New"/>
          <w:rtl/>
        </w:rPr>
        <w:t xml:space="preserve"> فى </w:t>
      </w:r>
      <w:del w:id="947" w:author="Transkribus" w:date="2019-12-11T14:30:00Z">
        <w:r w:rsidR="009B6BCA" w:rsidRPr="009B6BCA">
          <w:rPr>
            <w:rFonts w:ascii="Courier New" w:hAnsi="Courier New" w:cs="Courier New"/>
            <w:rtl/>
          </w:rPr>
          <w:delText>الشريان فتحير وتبلد</w:delText>
        </w:r>
      </w:del>
      <w:ins w:id="948" w:author="Transkribus" w:date="2019-12-11T14:30:00Z">
        <w:r w:rsidRPr="00EE6742">
          <w:rPr>
            <w:rFonts w:ascii="Courier New" w:hAnsi="Courier New" w:cs="Courier New"/>
            <w:rtl/>
          </w:rPr>
          <w:t>الشر بابن فنجير ونياد</w:t>
        </w:r>
      </w:ins>
      <w:r w:rsidRPr="00EE6742">
        <w:rPr>
          <w:rFonts w:ascii="Courier New" w:hAnsi="Courier New" w:cs="Courier New"/>
          <w:rtl/>
        </w:rPr>
        <w:t xml:space="preserve"> وطلب قط</w:t>
      </w:r>
      <w:del w:id="949" w:author="Transkribus" w:date="2019-12-11T14:30:00Z">
        <w:r w:rsidR="009B6BCA" w:rsidRPr="009B6BCA">
          <w:rPr>
            <w:rFonts w:ascii="Courier New" w:hAnsi="Courier New" w:cs="Courier New"/>
            <w:rtl/>
          </w:rPr>
          <w:delText>ع</w:delText>
        </w:r>
      </w:del>
      <w:ins w:id="950" w:author="Transkribus" w:date="2019-12-11T14:30:00Z">
        <w:r w:rsidRPr="00EE6742">
          <w:rPr>
            <w:rFonts w:ascii="Courier New" w:hAnsi="Courier New" w:cs="Courier New"/>
            <w:rtl/>
          </w:rPr>
          <w:t>م</w:t>
        </w:r>
      </w:ins>
      <w:r w:rsidRPr="00EE6742">
        <w:rPr>
          <w:rFonts w:ascii="Courier New" w:hAnsi="Courier New" w:cs="Courier New"/>
          <w:rtl/>
        </w:rPr>
        <w:t xml:space="preserve"> الدم فلم </w:t>
      </w:r>
      <w:del w:id="951" w:author="Transkribus" w:date="2019-12-11T14:30:00Z">
        <w:r w:rsidR="009B6BCA" w:rsidRPr="009B6BCA">
          <w:rPr>
            <w:rFonts w:ascii="Courier New" w:hAnsi="Courier New" w:cs="Courier New"/>
            <w:rtl/>
          </w:rPr>
          <w:delText>يقدر</w:delText>
        </w:r>
      </w:del>
      <w:ins w:id="952" w:author="Transkribus" w:date="2019-12-11T14:30:00Z">
        <w:r w:rsidRPr="00EE6742">
          <w:rPr>
            <w:rFonts w:ascii="Courier New" w:hAnsi="Courier New" w:cs="Courier New"/>
            <w:rtl/>
          </w:rPr>
          <w:t>فقسدز</w:t>
        </w:r>
      </w:ins>
    </w:p>
    <w:p w14:paraId="6AA55466" w14:textId="77777777" w:rsidR="009B6BCA" w:rsidRPr="009B6BCA" w:rsidRDefault="00EE6742" w:rsidP="009B6BCA">
      <w:pPr>
        <w:pStyle w:val="NurText"/>
        <w:bidi/>
        <w:rPr>
          <w:del w:id="953" w:author="Transkribus" w:date="2019-12-11T14:30:00Z"/>
          <w:rFonts w:ascii="Courier New" w:hAnsi="Courier New" w:cs="Courier New"/>
        </w:rPr>
      </w:pPr>
      <w:r w:rsidRPr="00EE6742">
        <w:rPr>
          <w:rFonts w:ascii="Courier New" w:hAnsi="Courier New" w:cs="Courier New"/>
          <w:rtl/>
        </w:rPr>
        <w:t xml:space="preserve"> على ذلك فاجتمع الن</w:t>
      </w:r>
      <w:ins w:id="954" w:author="Transkribus" w:date="2019-12-11T14:30:00Z">
        <w:r w:rsidRPr="00EE6742">
          <w:rPr>
            <w:rFonts w:ascii="Courier New" w:hAnsi="Courier New" w:cs="Courier New"/>
            <w:rtl/>
          </w:rPr>
          <w:t>س</w:t>
        </w:r>
      </w:ins>
      <w:r w:rsidRPr="00EE6742">
        <w:rPr>
          <w:rFonts w:ascii="Courier New" w:hAnsi="Courier New" w:cs="Courier New"/>
          <w:rtl/>
        </w:rPr>
        <w:t xml:space="preserve">اس عليه </w:t>
      </w:r>
      <w:del w:id="9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3B1CF5F" w14:textId="0D85DED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وفى </w:t>
          </w:r>
          <w:del w:id="956" w:author="Transkribus" w:date="2019-12-11T14:30:00Z">
            <w:r w:rsidRPr="009B6BCA">
              <w:rPr>
                <w:rFonts w:ascii="Courier New" w:hAnsi="Courier New" w:cs="Courier New"/>
                <w:rtl/>
              </w:rPr>
              <w:delText>اث</w:delText>
            </w:r>
          </w:del>
          <w:ins w:id="957" w:author="Transkribus" w:date="2019-12-11T14:30:00Z">
            <w:r w:rsidR="00EE6742" w:rsidRPr="00EE6742">
              <w:rPr>
                <w:rFonts w:ascii="Courier New" w:hAnsi="Courier New" w:cs="Courier New"/>
                <w:rtl/>
              </w:rPr>
              <w:t>أت</w:t>
            </w:r>
          </w:ins>
          <w:r w:rsidR="00EE6742" w:rsidRPr="00EE6742">
            <w:rPr>
              <w:rFonts w:ascii="Courier New" w:hAnsi="Courier New" w:cs="Courier New"/>
              <w:rtl/>
            </w:rPr>
            <w:t xml:space="preserve">ناء ذلك </w:t>
          </w:r>
          <w:del w:id="958" w:author="Transkribus" w:date="2019-12-11T14:30:00Z">
            <w:r w:rsidRPr="009B6BCA">
              <w:rPr>
                <w:rFonts w:ascii="Courier New" w:hAnsi="Courier New" w:cs="Courier New"/>
                <w:rtl/>
              </w:rPr>
              <w:delText>اطلع صبى</w:delText>
            </w:r>
          </w:del>
          <w:ins w:id="959" w:author="Transkribus" w:date="2019-12-11T14:30:00Z">
            <w:r w:rsidR="00EE6742" w:rsidRPr="00EE6742">
              <w:rPr>
                <w:rFonts w:ascii="Courier New" w:hAnsi="Courier New" w:cs="Courier New"/>
                <w:rtl/>
              </w:rPr>
              <w:t>اطلي صى</w:t>
            </w:r>
          </w:ins>
          <w:r w:rsidR="00EE6742" w:rsidRPr="00EE6742">
            <w:rPr>
              <w:rFonts w:ascii="Courier New" w:hAnsi="Courier New" w:cs="Courier New"/>
              <w:rtl/>
            </w:rPr>
            <w:t xml:space="preserve"> عليه فقال </w:t>
          </w:r>
          <w:del w:id="960" w:author="Transkribus" w:date="2019-12-11T14:30:00Z">
            <w:r w:rsidRPr="009B6BCA">
              <w:rPr>
                <w:rFonts w:ascii="Courier New" w:hAnsi="Courier New" w:cs="Courier New"/>
                <w:rtl/>
              </w:rPr>
              <w:delText>يا عماه افصده فى اليد الاخرى فاستراح الا كلامه وفصده من يده الاخرى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1" w:author="Transkribus" w:date="2019-12-11T14:30:00Z">
            <w:r w:rsidR="00EE6742" w:rsidRPr="00EE6742">
              <w:rPr>
                <w:rFonts w:ascii="Courier New" w:hAnsi="Courier New" w:cs="Courier New"/>
                <w:rtl/>
              </w:rPr>
              <w:t>باثماه انصدة فى</w:t>
            </w:r>
          </w:ins>
        </w:dir>
      </w:dir>
    </w:p>
    <w:p w14:paraId="176D398B" w14:textId="667B766B" w:rsidR="00EE6742" w:rsidRPr="00EE6742" w:rsidRDefault="009B6BCA" w:rsidP="00EE6742">
      <w:pPr>
        <w:pStyle w:val="NurText"/>
        <w:bidi/>
        <w:rPr>
          <w:rFonts w:ascii="Courier New" w:hAnsi="Courier New" w:cs="Courier New"/>
        </w:rPr>
      </w:pPr>
      <w:dir w:val="rtl">
        <w:dir w:val="rtl">
          <w:ins w:id="962" w:author="Transkribus" w:date="2019-12-11T14:30:00Z">
            <w:r w:rsidR="00EE6742" w:rsidRPr="00EE6742">
              <w:rPr>
                <w:rFonts w:ascii="Courier New" w:hAnsi="Courier New" w:cs="Courier New"/>
                <w:rtl/>
              </w:rPr>
              <w:t xml:space="preserve">البسد الاحرى قاستراج الى كمالامهونصده من بده الاحرى </w:t>
            </w:r>
          </w:ins>
          <w:r w:rsidR="00EE6742" w:rsidRPr="00EE6742">
            <w:rPr>
              <w:rFonts w:ascii="Courier New" w:hAnsi="Courier New" w:cs="Courier New"/>
              <w:rtl/>
            </w:rPr>
            <w:t>فقال شد الفصد الاول</w:t>
          </w:r>
          <w:del w:id="9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4" w:author="Transkribus" w:date="2019-12-11T14:30:00Z">
            <w:r w:rsidR="00EE6742" w:rsidRPr="00EE6742">
              <w:rPr>
                <w:rFonts w:ascii="Courier New" w:hAnsi="Courier New" w:cs="Courier New"/>
                <w:rtl/>
              </w:rPr>
              <w:t xml:space="preserve"> فشدة</w:t>
            </w:r>
          </w:ins>
        </w:dir>
      </w:dir>
    </w:p>
    <w:p w14:paraId="17AB33DE" w14:textId="77777777" w:rsidR="009B6BCA" w:rsidRPr="009B6BCA" w:rsidRDefault="009B6BCA" w:rsidP="009B6BCA">
      <w:pPr>
        <w:pStyle w:val="NurText"/>
        <w:bidi/>
        <w:rPr>
          <w:del w:id="965" w:author="Transkribus" w:date="2019-12-11T14:30:00Z"/>
          <w:rFonts w:ascii="Courier New" w:hAnsi="Courier New" w:cs="Courier New"/>
        </w:rPr>
      </w:pPr>
      <w:dir w:val="rtl">
        <w:dir w:val="rtl">
          <w:del w:id="966" w:author="Transkribus" w:date="2019-12-11T14:30:00Z">
            <w:r w:rsidRPr="009B6BCA">
              <w:rPr>
                <w:rFonts w:ascii="Courier New" w:hAnsi="Courier New" w:cs="Courier New"/>
                <w:rtl/>
              </w:rPr>
              <w:delText>فشده ووضع</w:delText>
            </w:r>
          </w:del>
          <w:ins w:id="967" w:author="Transkribus" w:date="2019-12-11T14:30:00Z">
            <w:r w:rsidR="00EE6742" w:rsidRPr="00EE6742">
              <w:rPr>
                <w:rFonts w:ascii="Courier New" w:hAnsi="Courier New" w:cs="Courier New"/>
                <w:rtl/>
              </w:rPr>
              <w:t>ووسم</w:t>
            </w:r>
          </w:ins>
          <w:r w:rsidR="00EE6742" w:rsidRPr="00EE6742">
            <w:rPr>
              <w:rFonts w:ascii="Courier New" w:hAnsi="Courier New" w:cs="Courier New"/>
              <w:rtl/>
            </w:rPr>
            <w:t xml:space="preserve"> لازوقا ك</w:t>
          </w:r>
          <w:ins w:id="96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عنده عليه </w:t>
          </w:r>
          <w:del w:id="969" w:author="Transkribus" w:date="2019-12-11T14:30:00Z">
            <w:r w:rsidRPr="009B6BCA">
              <w:rPr>
                <w:rFonts w:ascii="Courier New" w:hAnsi="Courier New" w:cs="Courier New"/>
                <w:rtl/>
              </w:rPr>
              <w:delText>وشده فوقف جرية</w:delText>
            </w:r>
          </w:del>
          <w:ins w:id="970" w:author="Transkribus" w:date="2019-12-11T14:30:00Z">
            <w:r w:rsidR="00EE6742" w:rsidRPr="00EE6742">
              <w:rPr>
                <w:rFonts w:ascii="Courier New" w:hAnsi="Courier New" w:cs="Courier New"/>
                <w:rtl/>
              </w:rPr>
              <w:t>وسدة قوفف جربة</w:t>
            </w:r>
          </w:ins>
          <w:r w:rsidR="00EE6742" w:rsidRPr="00EE6742">
            <w:rPr>
              <w:rFonts w:ascii="Courier New" w:hAnsi="Courier New" w:cs="Courier New"/>
              <w:rtl/>
            </w:rPr>
            <w:t xml:space="preserve"> الدم </w:t>
          </w:r>
          <w:del w:id="9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454EA7" w14:textId="1887B26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مس</w:t>
          </w:r>
          <w:del w:id="972" w:author="Transkribus" w:date="2019-12-11T14:30:00Z">
            <w:r w:rsidRPr="009B6BCA">
              <w:rPr>
                <w:rFonts w:ascii="Courier New" w:hAnsi="Courier New" w:cs="Courier New"/>
                <w:rtl/>
              </w:rPr>
              <w:delText>ك</w:delText>
            </w:r>
          </w:del>
          <w:ins w:id="973"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الفصدة </w:t>
          </w:r>
          <w:del w:id="974" w:author="Transkribus" w:date="2019-12-11T14:30:00Z">
            <w:r w:rsidRPr="009B6BCA">
              <w:rPr>
                <w:rFonts w:ascii="Courier New" w:hAnsi="Courier New" w:cs="Courier New"/>
                <w:rtl/>
              </w:rPr>
              <w:delText>الاخرى فوقف</w:delText>
            </w:r>
          </w:del>
          <w:ins w:id="975" w:author="Transkribus" w:date="2019-12-11T14:30:00Z">
            <w:r w:rsidR="00EE6742" w:rsidRPr="00EE6742">
              <w:rPr>
                <w:rFonts w:ascii="Courier New" w:hAnsi="Courier New" w:cs="Courier New"/>
                <w:rtl/>
              </w:rPr>
              <w:t>الأحرى فوفف</w:t>
            </w:r>
          </w:ins>
          <w:r w:rsidR="00EE6742" w:rsidRPr="00EE6742">
            <w:rPr>
              <w:rFonts w:ascii="Courier New" w:hAnsi="Courier New" w:cs="Courier New"/>
              <w:rtl/>
            </w:rPr>
            <w:t xml:space="preserve"> الدم</w:t>
          </w:r>
          <w:del w:id="976" w:author="Transkribus" w:date="2019-12-11T14:30:00Z">
            <w:r w:rsidRPr="009B6BCA">
              <w:rPr>
                <w:rFonts w:ascii="Courier New" w:hAnsi="Courier New" w:cs="Courier New"/>
                <w:rtl/>
              </w:rPr>
              <w:delText xml:space="preserve"> وانقطع الجميع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E74F9D" w14:textId="482F0711" w:rsidR="00EE6742" w:rsidRPr="00EE6742" w:rsidRDefault="009B6BCA" w:rsidP="00EE6742">
      <w:pPr>
        <w:pStyle w:val="NurText"/>
        <w:bidi/>
        <w:rPr>
          <w:ins w:id="977" w:author="Transkribus" w:date="2019-12-11T14:30:00Z"/>
          <w:rFonts w:ascii="Courier New" w:hAnsi="Courier New" w:cs="Courier New"/>
        </w:rPr>
      </w:pPr>
      <w:dir w:val="rtl">
        <w:dir w:val="rtl">
          <w:del w:id="978" w:author="Transkribus" w:date="2019-12-11T14:30:00Z">
            <w:r w:rsidRPr="009B6BCA">
              <w:rPr>
                <w:rFonts w:ascii="Courier New" w:hAnsi="Courier New" w:cs="Courier New"/>
                <w:rtl/>
              </w:rPr>
              <w:delText>ووجد الصبى يسوق دابة عليها حمل شيح فتشبث</w:delText>
            </w:r>
          </w:del>
          <w:ins w:id="979" w:author="Transkribus" w:date="2019-12-11T14:30:00Z">
            <w:r w:rsidR="00EE6742" w:rsidRPr="00EE6742">
              <w:rPr>
                <w:rFonts w:ascii="Courier New" w:hAnsi="Courier New" w:cs="Courier New"/>
                <w:rtl/>
              </w:rPr>
              <w:t>وافقطم الجحميع ووحسد الصى بصوفق داية عليهاجمل شيح فتشيت</w:t>
            </w:r>
          </w:ins>
          <w:r w:rsidR="00EE6742" w:rsidRPr="00EE6742">
            <w:rPr>
              <w:rFonts w:ascii="Courier New" w:hAnsi="Courier New" w:cs="Courier New"/>
              <w:rtl/>
            </w:rPr>
            <w:t xml:space="preserve"> به وقال من ا</w:t>
          </w:r>
          <w:del w:id="980" w:author="Transkribus" w:date="2019-12-11T14:30:00Z">
            <w:r w:rsidRPr="009B6BCA">
              <w:rPr>
                <w:rFonts w:ascii="Courier New" w:hAnsi="Courier New" w:cs="Courier New"/>
                <w:rtl/>
              </w:rPr>
              <w:delText>ي</w:delText>
            </w:r>
          </w:del>
          <w:ins w:id="981" w:author="Transkribus" w:date="2019-12-11T14:30:00Z">
            <w:r w:rsidR="00EE6742" w:rsidRPr="00EE6742">
              <w:rPr>
                <w:rFonts w:ascii="Courier New" w:hAnsi="Courier New" w:cs="Courier New"/>
                <w:rtl/>
              </w:rPr>
              <w:t>ب</w:t>
            </w:r>
          </w:ins>
          <w:r w:rsidR="00EE6742" w:rsidRPr="00EE6742">
            <w:rPr>
              <w:rFonts w:ascii="Courier New" w:hAnsi="Courier New" w:cs="Courier New"/>
              <w:rtl/>
            </w:rPr>
            <w:t>ن لك</w:t>
          </w:r>
          <w:del w:id="982" w:author="Transkribus" w:date="2019-12-11T14:30:00Z">
            <w:r w:rsidRPr="009B6BCA">
              <w:rPr>
                <w:rFonts w:ascii="Courier New" w:hAnsi="Courier New" w:cs="Courier New"/>
                <w:rtl/>
              </w:rPr>
              <w:delText xml:space="preserve"> ما امرتنى</w:delText>
            </w:r>
          </w:del>
        </w:dir>
      </w:dir>
    </w:p>
    <w:p w14:paraId="21E5DF94" w14:textId="403C65C9" w:rsidR="00EE6742" w:rsidRPr="00EE6742" w:rsidRDefault="00EE6742" w:rsidP="00EE6742">
      <w:pPr>
        <w:pStyle w:val="NurText"/>
        <w:bidi/>
        <w:rPr>
          <w:ins w:id="983" w:author="Transkribus" w:date="2019-12-11T14:30:00Z"/>
          <w:rFonts w:ascii="Courier New" w:hAnsi="Courier New" w:cs="Courier New"/>
        </w:rPr>
      </w:pPr>
      <w:ins w:id="984" w:author="Transkribus" w:date="2019-12-11T14:30:00Z">
        <w:r w:rsidRPr="00EE6742">
          <w:rPr>
            <w:rFonts w:ascii="Courier New" w:hAnsi="Courier New" w:cs="Courier New"/>
            <w:rtl/>
          </w:rPr>
          <w:t>مامرتى</w:t>
        </w:r>
      </w:ins>
      <w:r w:rsidRPr="00EE6742">
        <w:rPr>
          <w:rFonts w:ascii="Courier New" w:hAnsi="Courier New" w:cs="Courier New"/>
          <w:rtl/>
        </w:rPr>
        <w:t xml:space="preserve"> به </w:t>
      </w:r>
      <w:del w:id="985" w:author="Transkribus" w:date="2019-12-11T14:30:00Z">
        <w:r w:rsidR="009B6BCA" w:rsidRPr="009B6BCA">
          <w:rPr>
            <w:rFonts w:ascii="Courier New" w:hAnsi="Courier New" w:cs="Courier New"/>
            <w:rtl/>
          </w:rPr>
          <w:delText>قال انا ارى ابى</w:delText>
        </w:r>
      </w:del>
      <w:ins w:id="986" w:author="Transkribus" w:date="2019-12-11T14:30:00Z">
        <w:r w:rsidRPr="00EE6742">
          <w:rPr>
            <w:rFonts w:ascii="Courier New" w:hAnsi="Courier New" w:cs="Courier New"/>
            <w:rtl/>
          </w:rPr>
          <w:t>قل أبارى أبى</w:t>
        </w:r>
      </w:ins>
      <w:r w:rsidRPr="00EE6742">
        <w:rPr>
          <w:rFonts w:ascii="Courier New" w:hAnsi="Courier New" w:cs="Courier New"/>
          <w:rtl/>
        </w:rPr>
        <w:t xml:space="preserve"> فى </w:t>
      </w:r>
      <w:del w:id="987" w:author="Transkribus" w:date="2019-12-11T14:30:00Z">
        <w:r w:rsidR="009B6BCA" w:rsidRPr="009B6BCA">
          <w:rPr>
            <w:rFonts w:ascii="Courier New" w:hAnsi="Courier New" w:cs="Courier New"/>
            <w:rtl/>
          </w:rPr>
          <w:delText>وقت سقى</w:delText>
        </w:r>
      </w:del>
      <w:ins w:id="988" w:author="Transkribus" w:date="2019-12-11T14:30:00Z">
        <w:r w:rsidRPr="00EE6742">
          <w:rPr>
            <w:rFonts w:ascii="Courier New" w:hAnsi="Courier New" w:cs="Courier New"/>
            <w:rtl/>
          </w:rPr>
          <w:t>وفت فقى</w:t>
        </w:r>
      </w:ins>
      <w:r w:rsidRPr="00EE6742">
        <w:rPr>
          <w:rFonts w:ascii="Courier New" w:hAnsi="Courier New" w:cs="Courier New"/>
          <w:rtl/>
        </w:rPr>
        <w:t xml:space="preserve"> الكرم اذا ا</w:t>
      </w:r>
      <w:del w:id="989" w:author="Transkribus" w:date="2019-12-11T14:30:00Z">
        <w:r w:rsidR="009B6BCA" w:rsidRPr="009B6BCA">
          <w:rPr>
            <w:rFonts w:ascii="Courier New" w:hAnsi="Courier New" w:cs="Courier New"/>
            <w:rtl/>
          </w:rPr>
          <w:delText>ن</w:delText>
        </w:r>
      </w:del>
      <w:ins w:id="990" w:author="Transkribus" w:date="2019-12-11T14:30:00Z">
        <w:r w:rsidRPr="00EE6742">
          <w:rPr>
            <w:rFonts w:ascii="Courier New" w:hAnsi="Courier New" w:cs="Courier New"/>
            <w:rtl/>
          </w:rPr>
          <w:t>ل</w:t>
        </w:r>
      </w:ins>
      <w:r w:rsidRPr="00EE6742">
        <w:rPr>
          <w:rFonts w:ascii="Courier New" w:hAnsi="Courier New" w:cs="Courier New"/>
          <w:rtl/>
        </w:rPr>
        <w:t>فتح شق من النهر وخرج الماء منه</w:t>
      </w:r>
      <w:del w:id="991" w:author="Transkribus" w:date="2019-12-11T14:30:00Z">
        <w:r w:rsidR="009B6BCA" w:rsidRPr="009B6BCA">
          <w:rPr>
            <w:rFonts w:ascii="Courier New" w:hAnsi="Courier New" w:cs="Courier New"/>
            <w:rtl/>
          </w:rPr>
          <w:delText xml:space="preserve"> بحدة لا يقدر على امساكه دون ان يفتح فتحا اخر ينقص به </w:delText>
        </w:r>
      </w:del>
    </w:p>
    <w:p w14:paraId="0ABEE452" w14:textId="6819A37D" w:rsidR="00EE6742" w:rsidRPr="00EE6742" w:rsidRDefault="00EE6742" w:rsidP="00EE6742">
      <w:pPr>
        <w:pStyle w:val="NurText"/>
        <w:bidi/>
        <w:rPr>
          <w:rFonts w:ascii="Courier New" w:hAnsi="Courier New" w:cs="Courier New"/>
        </w:rPr>
      </w:pPr>
      <w:ins w:id="992" w:author="Transkribus" w:date="2019-12-11T14:30:00Z">
        <w:r w:rsidRPr="00EE6742">
          <w:rPr>
            <w:rFonts w:ascii="Courier New" w:hAnsi="Courier New" w:cs="Courier New"/>
            <w:rtl/>
          </w:rPr>
          <w:t xml:space="preserve">خذه لابعدر على اهسا كهدون أبن بغيح فنحاأفر يقس بة </w:t>
        </w:r>
      </w:ins>
      <w:r w:rsidRPr="00EE6742">
        <w:rPr>
          <w:rFonts w:ascii="Courier New" w:hAnsi="Courier New" w:cs="Courier New"/>
          <w:rtl/>
        </w:rPr>
        <w:t>الماء الاول الوا</w:t>
      </w:r>
      <w:del w:id="993" w:author="Transkribus" w:date="2019-12-11T14:30:00Z">
        <w:r w:rsidR="009B6BCA" w:rsidRPr="009B6BCA">
          <w:rPr>
            <w:rFonts w:ascii="Courier New" w:hAnsi="Courier New" w:cs="Courier New"/>
            <w:rtl/>
          </w:rPr>
          <w:delText>ص</w:delText>
        </w:r>
      </w:del>
      <w:ins w:id="994" w:author="Transkribus" w:date="2019-12-11T14:30:00Z">
        <w:r w:rsidRPr="00EE6742">
          <w:rPr>
            <w:rFonts w:ascii="Courier New" w:hAnsi="Courier New" w:cs="Courier New"/>
            <w:rtl/>
          </w:rPr>
          <w:t>ض</w:t>
        </w:r>
      </w:ins>
      <w:r w:rsidRPr="00EE6742">
        <w:rPr>
          <w:rFonts w:ascii="Courier New" w:hAnsi="Courier New" w:cs="Courier New"/>
          <w:rtl/>
        </w:rPr>
        <w:t>ل الى ذلك الشق</w:t>
      </w:r>
    </w:p>
    <w:p w14:paraId="235ECBAA" w14:textId="77777777" w:rsidR="009B6BCA" w:rsidRPr="009B6BCA" w:rsidRDefault="00EE6742" w:rsidP="009B6BCA">
      <w:pPr>
        <w:pStyle w:val="NurText"/>
        <w:bidi/>
        <w:rPr>
          <w:del w:id="995" w:author="Transkribus" w:date="2019-12-11T14:30:00Z"/>
          <w:rFonts w:ascii="Courier New" w:hAnsi="Courier New" w:cs="Courier New"/>
        </w:rPr>
      </w:pPr>
      <w:r w:rsidRPr="00EE6742">
        <w:rPr>
          <w:rFonts w:ascii="Courier New" w:hAnsi="Courier New" w:cs="Courier New"/>
          <w:rtl/>
        </w:rPr>
        <w:t xml:space="preserve">ثم </w:t>
      </w:r>
      <w:del w:id="996" w:author="Transkribus" w:date="2019-12-11T14:30:00Z">
        <w:r w:rsidR="009B6BCA" w:rsidRPr="009B6BCA">
          <w:rPr>
            <w:rFonts w:ascii="Courier New" w:hAnsi="Courier New" w:cs="Courier New"/>
            <w:rtl/>
          </w:rPr>
          <w:delText>ي</w:delText>
        </w:r>
      </w:del>
      <w:ins w:id="997" w:author="Transkribus" w:date="2019-12-11T14:30:00Z">
        <w:r w:rsidRPr="00EE6742">
          <w:rPr>
            <w:rFonts w:ascii="Courier New" w:hAnsi="Courier New" w:cs="Courier New"/>
            <w:rtl/>
          </w:rPr>
          <w:t>ب</w:t>
        </w:r>
      </w:ins>
      <w:r w:rsidRPr="00EE6742">
        <w:rPr>
          <w:rFonts w:ascii="Courier New" w:hAnsi="Courier New" w:cs="Courier New"/>
          <w:rtl/>
        </w:rPr>
        <w:t>سد</w:t>
      </w:r>
      <w:del w:id="998" w:author="Transkribus" w:date="2019-12-11T14:30:00Z">
        <w:r w:rsidR="009B6BCA" w:rsidRPr="009B6BCA">
          <w:rPr>
            <w:rFonts w:ascii="Courier New" w:hAnsi="Courier New" w:cs="Courier New"/>
            <w:rtl/>
          </w:rPr>
          <w:delText>ه</w:delText>
        </w:r>
      </w:del>
      <w:ins w:id="999" w:author="Transkribus" w:date="2019-12-11T14:30:00Z">
        <w:r w:rsidRPr="00EE6742">
          <w:rPr>
            <w:rFonts w:ascii="Courier New" w:hAnsi="Courier New" w:cs="Courier New"/>
            <w:rtl/>
          </w:rPr>
          <w:t>ة</w:t>
        </w:r>
      </w:ins>
      <w:r w:rsidRPr="00EE6742">
        <w:rPr>
          <w:rFonts w:ascii="Courier New" w:hAnsi="Courier New" w:cs="Courier New"/>
          <w:rtl/>
        </w:rPr>
        <w:t xml:space="preserve"> بعد ذلك </w:t>
      </w:r>
      <w:del w:id="100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849E711" w14:textId="108DE63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قال </w:t>
          </w:r>
          <w:del w:id="1001" w:author="Transkribus" w:date="2019-12-11T14:30:00Z">
            <w:r w:rsidRPr="009B6BCA">
              <w:rPr>
                <w:rFonts w:ascii="Courier New" w:hAnsi="Courier New" w:cs="Courier New"/>
                <w:rtl/>
              </w:rPr>
              <w:delText>فمنعه الجرائحى</w:delText>
            </w:r>
          </w:del>
          <w:ins w:id="1002" w:author="Transkribus" w:date="2019-12-11T14:30:00Z">
            <w:r w:rsidR="00EE6742" w:rsidRPr="00EE6742">
              <w:rPr>
                <w:rFonts w:ascii="Courier New" w:hAnsi="Courier New" w:cs="Courier New"/>
                <w:rtl/>
              </w:rPr>
              <w:t>غنعه الجراحى</w:t>
            </w:r>
          </w:ins>
          <w:r w:rsidR="00EE6742" w:rsidRPr="00EE6742">
            <w:rPr>
              <w:rFonts w:ascii="Courier New" w:hAnsi="Courier New" w:cs="Courier New"/>
              <w:rtl/>
            </w:rPr>
            <w:t xml:space="preserve"> من بيع </w:t>
          </w:r>
          <w:del w:id="1003" w:author="Transkribus" w:date="2019-12-11T14:30:00Z">
            <w:r w:rsidRPr="009B6BCA">
              <w:rPr>
                <w:rFonts w:ascii="Courier New" w:hAnsi="Courier New" w:cs="Courier New"/>
                <w:rtl/>
              </w:rPr>
              <w:delText>الشيح واقتطعه وعلمه</w:delText>
            </w:r>
          </w:del>
          <w:ins w:id="1004" w:author="Transkribus" w:date="2019-12-11T14:30:00Z">
            <w:r w:rsidR="00EE6742" w:rsidRPr="00EE6742">
              <w:rPr>
                <w:rFonts w:ascii="Courier New" w:hAnsi="Courier New" w:cs="Courier New"/>
                <w:rtl/>
              </w:rPr>
              <w:t>السيح وافتطمه وعله</w:t>
            </w:r>
          </w:ins>
          <w:r w:rsidR="00EE6742" w:rsidRPr="00EE6742">
            <w:rPr>
              <w:rFonts w:ascii="Courier New" w:hAnsi="Courier New" w:cs="Courier New"/>
              <w:rtl/>
            </w:rPr>
            <w:t xml:space="preserve"> الطب فكان منه ال</w:t>
          </w:r>
          <w:del w:id="1005"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1006" w:author="Transkribus" w:date="2019-12-11T14:30:00Z">
            <w:r w:rsidR="00EE6742" w:rsidRPr="00EE6742">
              <w:rPr>
                <w:rFonts w:ascii="Courier New" w:hAnsi="Courier New" w:cs="Courier New"/>
                <w:rtl/>
              </w:rPr>
              <w:t>ي</w:t>
            </w:r>
          </w:ins>
          <w:r w:rsidR="00EE6742" w:rsidRPr="00EE6742">
            <w:rPr>
              <w:rFonts w:ascii="Courier New" w:hAnsi="Courier New" w:cs="Courier New"/>
              <w:rtl/>
            </w:rPr>
            <w:t>رودى</w:t>
          </w:r>
        </w:dir>
      </w:dir>
    </w:p>
    <w:p w14:paraId="4D604398" w14:textId="77777777" w:rsidR="009B6BCA" w:rsidRPr="009B6BCA" w:rsidRDefault="00EE6742" w:rsidP="009B6BCA">
      <w:pPr>
        <w:pStyle w:val="NurText"/>
        <w:bidi/>
        <w:rPr>
          <w:del w:id="1007" w:author="Transkribus" w:date="2019-12-11T14:30:00Z"/>
          <w:rFonts w:ascii="Courier New" w:hAnsi="Courier New" w:cs="Courier New"/>
        </w:rPr>
      </w:pPr>
      <w:r w:rsidRPr="00EE6742">
        <w:rPr>
          <w:rFonts w:ascii="Courier New" w:hAnsi="Courier New" w:cs="Courier New"/>
          <w:rtl/>
        </w:rPr>
        <w:t>من مشاه</w:t>
      </w:r>
      <w:del w:id="1008" w:author="Transkribus" w:date="2019-12-11T14:30:00Z">
        <w:r w:rsidR="009B6BCA" w:rsidRPr="009B6BCA">
          <w:rPr>
            <w:rFonts w:ascii="Courier New" w:hAnsi="Courier New" w:cs="Courier New"/>
            <w:rtl/>
          </w:rPr>
          <w:delText>ي</w:delText>
        </w:r>
      </w:del>
      <w:ins w:id="1009" w:author="Transkribus" w:date="2019-12-11T14:30:00Z">
        <w:r w:rsidRPr="00EE6742">
          <w:rPr>
            <w:rFonts w:ascii="Courier New" w:hAnsi="Courier New" w:cs="Courier New"/>
            <w:rtl/>
          </w:rPr>
          <w:t>ب</w:t>
        </w:r>
      </w:ins>
      <w:r w:rsidRPr="00EE6742">
        <w:rPr>
          <w:rFonts w:ascii="Courier New" w:hAnsi="Courier New" w:cs="Courier New"/>
          <w:rtl/>
        </w:rPr>
        <w:t>ر الاطباء الفضلاء</w:t>
      </w:r>
      <w:del w:id="101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63269BE" w14:textId="10A4611B" w:rsidR="00EE6742" w:rsidRPr="00EE6742" w:rsidRDefault="009B6BCA" w:rsidP="00EE6742">
      <w:pPr>
        <w:pStyle w:val="NurText"/>
        <w:bidi/>
        <w:rPr>
          <w:ins w:id="1011" w:author="Transkribus" w:date="2019-12-11T14:30:00Z"/>
          <w:rFonts w:ascii="Courier New" w:hAnsi="Courier New" w:cs="Courier New"/>
        </w:rPr>
      </w:pPr>
      <w:dir w:val="rtl">
        <w:dir w:val="rtl">
          <w:del w:id="1012" w:author="Transkribus" w:date="2019-12-11T14:30:00Z">
            <w:r w:rsidRPr="009B6BCA">
              <w:rPr>
                <w:rFonts w:ascii="Courier New" w:hAnsi="Courier New" w:cs="Courier New"/>
                <w:rtl/>
              </w:rPr>
              <w:delText xml:space="preserve">اقول وكانت لليبرودى مراسلات </w:delText>
            </w:r>
          </w:del>
          <w:ins w:id="1013" w:author="Transkribus" w:date="2019-12-11T14:30:00Z">
            <w:r w:rsidR="00EE6742" w:rsidRPr="00EE6742">
              <w:rPr>
                <w:rFonts w:ascii="Courier New" w:hAnsi="Courier New" w:cs="Courier New"/>
                <w:rtl/>
              </w:rPr>
              <w:t xml:space="preserve"> اأقول) وكاتت البيرودى مر اسلات </w:t>
            </w:r>
          </w:ins>
          <w:r w:rsidR="00EE6742" w:rsidRPr="00EE6742">
            <w:rPr>
              <w:rFonts w:ascii="Courier New" w:hAnsi="Courier New" w:cs="Courier New"/>
              <w:rtl/>
            </w:rPr>
            <w:t xml:space="preserve">الى ابن </w:t>
          </w:r>
          <w:del w:id="1014" w:author="Transkribus" w:date="2019-12-11T14:30:00Z">
            <w:r w:rsidRPr="009B6BCA">
              <w:rPr>
                <w:rFonts w:ascii="Courier New" w:hAnsi="Courier New" w:cs="Courier New"/>
                <w:rtl/>
              </w:rPr>
              <w:delText>رضوان بمصر والى غيره من</w:delText>
            </w:r>
          </w:del>
          <w:ins w:id="1015" w:author="Transkribus" w:date="2019-12-11T14:30:00Z">
            <w:r w:rsidR="00EE6742" w:rsidRPr="00EE6742">
              <w:rPr>
                <w:rFonts w:ascii="Courier New" w:hAnsi="Courier New" w:cs="Courier New"/>
                <w:rtl/>
              </w:rPr>
              <w:t>رصوان ينصرو الى</w:t>
            </w:r>
          </w:ins>
        </w:dir>
      </w:dir>
    </w:p>
    <w:p w14:paraId="299740F9" w14:textId="77777777" w:rsidR="009B6BCA" w:rsidRPr="009B6BCA" w:rsidRDefault="00EE6742" w:rsidP="009B6BCA">
      <w:pPr>
        <w:pStyle w:val="NurText"/>
        <w:bidi/>
        <w:rPr>
          <w:del w:id="1016" w:author="Transkribus" w:date="2019-12-11T14:30:00Z"/>
          <w:rFonts w:ascii="Courier New" w:hAnsi="Courier New" w:cs="Courier New"/>
        </w:rPr>
      </w:pPr>
      <w:ins w:id="1017" w:author="Transkribus" w:date="2019-12-11T14:30:00Z">
        <w:r w:rsidRPr="00EE6742">
          <w:rPr>
            <w:rFonts w:ascii="Courier New" w:hAnsi="Courier New" w:cs="Courier New"/>
            <w:rtl/>
          </w:rPr>
          <w:t>اعيرممن</w:t>
        </w:r>
      </w:ins>
      <w:r w:rsidRPr="00EE6742">
        <w:rPr>
          <w:rFonts w:ascii="Courier New" w:hAnsi="Courier New" w:cs="Courier New"/>
          <w:rtl/>
        </w:rPr>
        <w:t xml:space="preserve"> الاطباء </w:t>
      </w:r>
      <w:del w:id="1018" w:author="Transkribus" w:date="2019-12-11T14:30:00Z">
        <w:r w:rsidR="009B6BCA" w:rsidRPr="009B6BCA">
          <w:rPr>
            <w:rFonts w:ascii="Courier New" w:hAnsi="Courier New" w:cs="Courier New"/>
            <w:rtl/>
          </w:rPr>
          <w:delText>المصريين</w:delText>
        </w:r>
      </w:del>
      <w:ins w:id="1019" w:author="Transkribus" w:date="2019-12-11T14:30:00Z">
        <w:r w:rsidRPr="00EE6742">
          <w:rPr>
            <w:rFonts w:ascii="Courier New" w:hAnsi="Courier New" w:cs="Courier New"/>
            <w:rtl/>
          </w:rPr>
          <w:t>المصر بين</w:t>
        </w:r>
      </w:ins>
      <w:r w:rsidRPr="00EE6742">
        <w:rPr>
          <w:rFonts w:ascii="Courier New" w:hAnsi="Courier New" w:cs="Courier New"/>
          <w:rtl/>
        </w:rPr>
        <w:t xml:space="preserve"> وله مسا</w:t>
      </w:r>
      <w:del w:id="1020" w:author="Transkribus" w:date="2019-12-11T14:30:00Z">
        <w:r w:rsidR="009B6BCA" w:rsidRPr="009B6BCA">
          <w:rPr>
            <w:rFonts w:ascii="Courier New" w:hAnsi="Courier New" w:cs="Courier New"/>
            <w:rtl/>
          </w:rPr>
          <w:delText>ئ</w:delText>
        </w:r>
      </w:del>
      <w:ins w:id="1021" w:author="Transkribus" w:date="2019-12-11T14:30:00Z">
        <w:r w:rsidRPr="00EE6742">
          <w:rPr>
            <w:rFonts w:ascii="Courier New" w:hAnsi="Courier New" w:cs="Courier New"/>
            <w:rtl/>
          </w:rPr>
          <w:t>ق</w:t>
        </w:r>
      </w:ins>
      <w:r w:rsidRPr="00EE6742">
        <w:rPr>
          <w:rFonts w:ascii="Courier New" w:hAnsi="Courier New" w:cs="Courier New"/>
          <w:rtl/>
        </w:rPr>
        <w:t xml:space="preserve">ل عدة اليهم طبية </w:t>
      </w:r>
      <w:del w:id="1022" w:author="Transkribus" w:date="2019-12-11T14:30:00Z">
        <w:r w:rsidR="009B6BCA" w:rsidRPr="009B6BCA">
          <w:rPr>
            <w:rFonts w:ascii="Courier New" w:hAnsi="Courier New" w:cs="Courier New"/>
            <w:rtl/>
          </w:rPr>
          <w:delText>ومباحثات دقيقة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70F6D72" w14:textId="7CD18258" w:rsidR="00EE6742" w:rsidRPr="00EE6742" w:rsidRDefault="009B6BCA" w:rsidP="00EE6742">
      <w:pPr>
        <w:pStyle w:val="NurText"/>
        <w:bidi/>
        <w:rPr>
          <w:ins w:id="1023" w:author="Transkribus" w:date="2019-12-11T14:30:00Z"/>
          <w:rFonts w:ascii="Courier New" w:hAnsi="Courier New" w:cs="Courier New"/>
        </w:rPr>
      </w:pPr>
      <w:dir w:val="rtl">
        <w:dir w:val="rtl">
          <w:ins w:id="1024" w:author="Transkribus" w:date="2019-12-11T14:30:00Z">
            <w:r w:rsidR="00EE6742" w:rsidRPr="00EE6742">
              <w:rPr>
                <w:rFonts w:ascii="Courier New" w:hAnsi="Courier New" w:cs="Courier New"/>
                <w:rtl/>
              </w:rPr>
              <w:t xml:space="preserve">ومناحتان دقيفة </w:t>
            </w:r>
          </w:ins>
          <w:r w:rsidR="00EE6742" w:rsidRPr="00EE6742">
            <w:rPr>
              <w:rFonts w:ascii="Courier New" w:hAnsi="Courier New" w:cs="Courier New"/>
              <w:rtl/>
            </w:rPr>
            <w:t xml:space="preserve">وكتب </w:t>
          </w:r>
          <w:del w:id="1025" w:author="Transkribus" w:date="2019-12-11T14:30:00Z">
            <w:r w:rsidRPr="009B6BCA">
              <w:rPr>
                <w:rFonts w:ascii="Courier New" w:hAnsi="Courier New" w:cs="Courier New"/>
                <w:rtl/>
              </w:rPr>
              <w:delText>بخطه شيئا كثيرا جدا من</w:delText>
            </w:r>
          </w:del>
          <w:ins w:id="1026" w:author="Transkribus" w:date="2019-12-11T14:30:00Z">
            <w:r w:rsidR="00EE6742" w:rsidRPr="00EE6742">
              <w:rPr>
                <w:rFonts w:ascii="Courier New" w:hAnsi="Courier New" w:cs="Courier New"/>
                <w:rtl/>
              </w:rPr>
              <w:t>مخطه شيا</w:t>
            </w:r>
          </w:ins>
        </w:dir>
      </w:dir>
    </w:p>
    <w:p w14:paraId="25E69CEF" w14:textId="00CE5B91" w:rsidR="00EE6742" w:rsidRPr="00EE6742" w:rsidRDefault="00EE6742" w:rsidP="00EE6742">
      <w:pPr>
        <w:pStyle w:val="NurText"/>
        <w:bidi/>
        <w:rPr>
          <w:rFonts w:ascii="Courier New" w:hAnsi="Courier New" w:cs="Courier New"/>
        </w:rPr>
      </w:pPr>
      <w:ins w:id="1027" w:author="Transkribus" w:date="2019-12-11T14:30:00Z">
        <w:r w:rsidRPr="00EE6742">
          <w:rPr>
            <w:rFonts w:ascii="Courier New" w:hAnsi="Courier New" w:cs="Courier New"/>
            <w:rtl/>
          </w:rPr>
          <w:t>كتير احدامو</w:t>
        </w:r>
      </w:ins>
      <w:r w:rsidRPr="00EE6742">
        <w:rPr>
          <w:rFonts w:ascii="Courier New" w:hAnsi="Courier New" w:cs="Courier New"/>
          <w:rtl/>
        </w:rPr>
        <w:t xml:space="preserve"> كتب الطب </w:t>
      </w:r>
      <w:del w:id="1028" w:author="Transkribus" w:date="2019-12-11T14:30:00Z">
        <w:r w:rsidR="009B6BCA" w:rsidRPr="009B6BCA">
          <w:rPr>
            <w:rFonts w:ascii="Courier New" w:hAnsi="Courier New" w:cs="Courier New"/>
            <w:rtl/>
          </w:rPr>
          <w:delText>ولا سيما من</w:delText>
        </w:r>
      </w:del>
      <w:ins w:id="1029" w:author="Transkribus" w:date="2019-12-11T14:30:00Z">
        <w:r w:rsidRPr="00EE6742">
          <w:rPr>
            <w:rFonts w:ascii="Courier New" w:hAnsi="Courier New" w:cs="Courier New"/>
            <w:rtl/>
          </w:rPr>
          <w:t>ولاسمامن</w:t>
        </w:r>
      </w:ins>
      <w:r w:rsidRPr="00EE6742">
        <w:rPr>
          <w:rFonts w:ascii="Courier New" w:hAnsi="Courier New" w:cs="Courier New"/>
          <w:rtl/>
        </w:rPr>
        <w:t xml:space="preserve"> كتب جالينوس </w:t>
      </w:r>
      <w:del w:id="1030" w:author="Transkribus" w:date="2019-12-11T14:30:00Z">
        <w:r w:rsidR="009B6BCA" w:rsidRPr="009B6BCA">
          <w:rPr>
            <w:rFonts w:ascii="Courier New" w:hAnsi="Courier New" w:cs="Courier New"/>
            <w:rtl/>
          </w:rPr>
          <w:delText>وشروحها وجوامعها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31" w:author="Transkribus" w:date="2019-12-11T14:30:00Z">
        <w:r w:rsidRPr="00EE6742">
          <w:rPr>
            <w:rFonts w:ascii="Courier New" w:hAnsi="Courier New" w:cs="Courier New"/>
            <w:rtl/>
          </w:rPr>
          <w:t>وشروجها وحوامعها أو حدفى</w:t>
        </w:r>
      </w:ins>
    </w:p>
    <w:p w14:paraId="1B1F53AB" w14:textId="468FA66F" w:rsidR="00EE6742" w:rsidRPr="00EE6742" w:rsidRDefault="009B6BCA" w:rsidP="00EE6742">
      <w:pPr>
        <w:pStyle w:val="NurText"/>
        <w:bidi/>
        <w:rPr>
          <w:ins w:id="1032" w:author="Transkribus" w:date="2019-12-11T14:30:00Z"/>
          <w:rFonts w:ascii="Courier New" w:hAnsi="Courier New" w:cs="Courier New"/>
        </w:rPr>
      </w:pPr>
      <w:dir w:val="rtl">
        <w:dir w:val="rtl">
          <w:del w:id="1033" w:author="Transkribus" w:date="2019-12-11T14:30:00Z">
            <w:r w:rsidRPr="009B6BCA">
              <w:rPr>
                <w:rFonts w:ascii="Courier New" w:hAnsi="Courier New" w:cs="Courier New"/>
                <w:rtl/>
              </w:rPr>
              <w:delText>وحدثنى ايضا</w:delText>
            </w:r>
          </w:del>
          <w:ins w:id="1034" w:author="Transkribus" w:date="2019-12-11T14:30:00Z">
            <w:r w:rsidR="00EE6742" w:rsidRPr="00EE6742">
              <w:rPr>
                <w:rFonts w:ascii="Courier New" w:hAnsi="Courier New" w:cs="Courier New"/>
                <w:rtl/>
              </w:rPr>
              <w:t>ابضا</w:t>
            </w:r>
          </w:ins>
          <w:r w:rsidR="00EE6742" w:rsidRPr="00EE6742">
            <w:rPr>
              <w:rFonts w:ascii="Courier New" w:hAnsi="Courier New" w:cs="Courier New"/>
              <w:rtl/>
            </w:rPr>
            <w:t xml:space="preserve"> السنى البعل</w:t>
          </w:r>
          <w:del w:id="1035" w:author="Transkribus" w:date="2019-12-11T14:30:00Z">
            <w:r w:rsidRPr="009B6BCA">
              <w:rPr>
                <w:rFonts w:ascii="Courier New" w:hAnsi="Courier New" w:cs="Courier New"/>
                <w:rtl/>
              </w:rPr>
              <w:delText>ب</w:delText>
            </w:r>
          </w:del>
          <w:ins w:id="1036"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كى ان </w:t>
          </w:r>
          <w:del w:id="1037" w:author="Transkribus" w:date="2019-12-11T14:30:00Z">
            <w:r w:rsidRPr="009B6BCA">
              <w:rPr>
                <w:rFonts w:ascii="Courier New" w:hAnsi="Courier New" w:cs="Courier New"/>
                <w:rtl/>
              </w:rPr>
              <w:delText>اليبرودى عبر يوما فى سوق جيرون</w:delText>
            </w:r>
          </w:del>
          <w:ins w:id="1038" w:author="Transkribus" w:date="2019-12-11T14:30:00Z">
            <w:r w:rsidR="00EE6742" w:rsidRPr="00EE6742">
              <w:rPr>
                <w:rFonts w:ascii="Courier New" w:hAnsi="Courier New" w:cs="Courier New"/>
                <w:rtl/>
              </w:rPr>
              <w:t>البير ودى عير يومافى صوق جبرون</w:t>
            </w:r>
          </w:ins>
          <w:r w:rsidR="00EE6742" w:rsidRPr="00EE6742">
            <w:rPr>
              <w:rFonts w:ascii="Courier New" w:hAnsi="Courier New" w:cs="Courier New"/>
              <w:rtl/>
            </w:rPr>
            <w:t xml:space="preserve"> بدمشق </w:t>
          </w:r>
          <w:del w:id="1039" w:author="Transkribus" w:date="2019-12-11T14:30:00Z">
            <w:r w:rsidRPr="009B6BCA">
              <w:rPr>
                <w:rFonts w:ascii="Courier New" w:hAnsi="Courier New" w:cs="Courier New"/>
                <w:rtl/>
              </w:rPr>
              <w:delText>فراى انسانا وقد بايع على ان ياكل ارطالا من</w:delText>
            </w:r>
          </w:del>
          <w:ins w:id="1040" w:author="Transkribus" w:date="2019-12-11T14:30:00Z">
            <w:r w:rsidR="00EE6742" w:rsidRPr="00EE6742">
              <w:rPr>
                <w:rFonts w:ascii="Courier New" w:hAnsi="Courier New" w:cs="Courier New"/>
                <w:rtl/>
              </w:rPr>
              <w:t>فر أبى انساناوقسديادع٢</w:t>
            </w:r>
          </w:ins>
        </w:dir>
      </w:dir>
    </w:p>
    <w:p w14:paraId="1BD98E9B" w14:textId="67C09781" w:rsidR="00EE6742" w:rsidRPr="00EE6742" w:rsidRDefault="00EE6742" w:rsidP="00EE6742">
      <w:pPr>
        <w:pStyle w:val="NurText"/>
        <w:bidi/>
        <w:rPr>
          <w:ins w:id="1041" w:author="Transkribus" w:date="2019-12-11T14:30:00Z"/>
          <w:rFonts w:ascii="Courier New" w:hAnsi="Courier New" w:cs="Courier New"/>
        </w:rPr>
      </w:pPr>
      <w:ins w:id="1042" w:author="Transkribus" w:date="2019-12-11T14:30:00Z">
        <w:r w:rsidRPr="00EE6742">
          <w:rPr>
            <w:rFonts w:ascii="Courier New" w:hAnsi="Courier New" w:cs="Courier New"/>
            <w:rtl/>
          </w:rPr>
          <w:t>اعلى ابن باكل أرط الامن</w:t>
        </w:r>
      </w:ins>
      <w:r w:rsidRPr="00EE6742">
        <w:rPr>
          <w:rFonts w:ascii="Courier New" w:hAnsi="Courier New" w:cs="Courier New"/>
          <w:rtl/>
        </w:rPr>
        <w:t xml:space="preserve"> لحم فرس مسلوق </w:t>
      </w:r>
      <w:del w:id="1043" w:author="Transkribus" w:date="2019-12-11T14:30:00Z">
        <w:r w:rsidR="009B6BCA" w:rsidRPr="009B6BCA">
          <w:rPr>
            <w:rFonts w:ascii="Courier New" w:hAnsi="Courier New" w:cs="Courier New"/>
            <w:rtl/>
          </w:rPr>
          <w:delText>مما يباع</w:delText>
        </w:r>
      </w:del>
      <w:ins w:id="1044" w:author="Transkribus" w:date="2019-12-11T14:30:00Z">
        <w:r w:rsidRPr="00EE6742">
          <w:rPr>
            <w:rFonts w:ascii="Courier New" w:hAnsi="Courier New" w:cs="Courier New"/>
            <w:rtl/>
          </w:rPr>
          <w:t>عابباح</w:t>
        </w:r>
      </w:ins>
      <w:r w:rsidRPr="00EE6742">
        <w:rPr>
          <w:rFonts w:ascii="Courier New" w:hAnsi="Courier New" w:cs="Courier New"/>
          <w:rtl/>
        </w:rPr>
        <w:t xml:space="preserve"> فى الاسواق </w:t>
      </w:r>
      <w:del w:id="1045" w:author="Transkribus" w:date="2019-12-11T14:30:00Z">
        <w:r w:rsidR="009B6BCA" w:rsidRPr="009B6BCA">
          <w:rPr>
            <w:rFonts w:ascii="Courier New" w:hAnsi="Courier New" w:cs="Courier New"/>
            <w:rtl/>
          </w:rPr>
          <w:delText>فلما راه</w:delText>
        </w:r>
      </w:del>
      <w:ins w:id="1046" w:author="Transkribus" w:date="2019-12-11T14:30:00Z">
        <w:r w:rsidRPr="00EE6742">
          <w:rPr>
            <w:rFonts w:ascii="Courier New" w:hAnsi="Courier New" w:cs="Courier New"/>
            <w:rtl/>
          </w:rPr>
          <w:t>فلمارآأم</w:t>
        </w:r>
      </w:ins>
      <w:r w:rsidRPr="00EE6742">
        <w:rPr>
          <w:rFonts w:ascii="Courier New" w:hAnsi="Courier New" w:cs="Courier New"/>
          <w:rtl/>
        </w:rPr>
        <w:t xml:space="preserve"> وقد </w:t>
      </w:r>
      <w:del w:id="1047" w:author="Transkribus" w:date="2019-12-11T14:30:00Z">
        <w:r w:rsidR="009B6BCA" w:rsidRPr="009B6BCA">
          <w:rPr>
            <w:rFonts w:ascii="Courier New" w:hAnsi="Courier New" w:cs="Courier New"/>
            <w:rtl/>
          </w:rPr>
          <w:delText>ا</w:delText>
        </w:r>
      </w:del>
      <w:ins w:id="1048" w:author="Transkribus" w:date="2019-12-11T14:30:00Z">
        <w:r w:rsidRPr="00EE6742">
          <w:rPr>
            <w:rFonts w:ascii="Courier New" w:hAnsi="Courier New" w:cs="Courier New"/>
            <w:rtl/>
          </w:rPr>
          <w:t>أ</w:t>
        </w:r>
      </w:ins>
      <w:r w:rsidRPr="00EE6742">
        <w:rPr>
          <w:rFonts w:ascii="Courier New" w:hAnsi="Courier New" w:cs="Courier New"/>
          <w:rtl/>
        </w:rPr>
        <w:t xml:space="preserve">معن فى </w:t>
      </w:r>
      <w:del w:id="1049" w:author="Transkribus" w:date="2019-12-11T14:30:00Z">
        <w:r w:rsidR="009B6BCA" w:rsidRPr="009B6BCA">
          <w:rPr>
            <w:rFonts w:ascii="Courier New" w:hAnsi="Courier New" w:cs="Courier New"/>
            <w:rtl/>
          </w:rPr>
          <w:delText>اكله باكثر مما يحتمله قواه</w:delText>
        </w:r>
      </w:del>
      <w:ins w:id="1050" w:author="Transkribus" w:date="2019-12-11T14:30:00Z">
        <w:r w:rsidRPr="00EE6742">
          <w:rPr>
            <w:rFonts w:ascii="Courier New" w:hAnsi="Courier New" w:cs="Courier New"/>
            <w:rtl/>
          </w:rPr>
          <w:t>أكاسة</w:t>
        </w:r>
      </w:ins>
    </w:p>
    <w:p w14:paraId="04408EBA" w14:textId="0A4214E6" w:rsidR="00EE6742" w:rsidRPr="00EE6742" w:rsidRDefault="00EE6742" w:rsidP="00EE6742">
      <w:pPr>
        <w:pStyle w:val="NurText"/>
        <w:bidi/>
        <w:rPr>
          <w:ins w:id="1051" w:author="Transkribus" w:date="2019-12-11T14:30:00Z"/>
          <w:rFonts w:ascii="Courier New" w:hAnsi="Courier New" w:cs="Courier New"/>
        </w:rPr>
      </w:pPr>
      <w:ins w:id="1052" w:author="Transkribus" w:date="2019-12-11T14:30:00Z">
        <w:r w:rsidRPr="00EE6742">
          <w:rPr>
            <w:rFonts w:ascii="Courier New" w:hAnsi="Courier New" w:cs="Courier New"/>
            <w:rtl/>
          </w:rPr>
          <w:t>باكتر عاجتلةقواه</w:t>
        </w:r>
      </w:ins>
      <w:r w:rsidRPr="00EE6742">
        <w:rPr>
          <w:rFonts w:ascii="Courier New" w:hAnsi="Courier New" w:cs="Courier New"/>
          <w:rtl/>
        </w:rPr>
        <w:t xml:space="preserve"> ثم شرب بعد</w:t>
      </w:r>
      <w:del w:id="1053" w:author="Transkribus" w:date="2019-12-11T14:30:00Z">
        <w:r w:rsidR="009B6BCA" w:rsidRPr="009B6BCA">
          <w:rPr>
            <w:rFonts w:ascii="Courier New" w:hAnsi="Courier New" w:cs="Courier New"/>
            <w:rtl/>
          </w:rPr>
          <w:delText>ه</w:delText>
        </w:r>
      </w:del>
      <w:ins w:id="1054" w:author="Transkribus" w:date="2019-12-11T14:30:00Z">
        <w:r w:rsidRPr="00EE6742">
          <w:rPr>
            <w:rFonts w:ascii="Courier New" w:hAnsi="Courier New" w:cs="Courier New"/>
            <w:rtl/>
          </w:rPr>
          <w:t>ة</w:t>
        </w:r>
      </w:ins>
      <w:r w:rsidRPr="00EE6742">
        <w:rPr>
          <w:rFonts w:ascii="Courier New" w:hAnsi="Courier New" w:cs="Courier New"/>
          <w:rtl/>
        </w:rPr>
        <w:t xml:space="preserve"> فقاعا </w:t>
      </w:r>
      <w:del w:id="1055" w:author="Transkribus" w:date="2019-12-11T14:30:00Z">
        <w:r w:rsidR="009B6BCA" w:rsidRPr="009B6BCA">
          <w:rPr>
            <w:rFonts w:ascii="Courier New" w:hAnsi="Courier New" w:cs="Courier New"/>
            <w:rtl/>
          </w:rPr>
          <w:delText>كثيرا وماء بثلج</w:delText>
        </w:r>
      </w:del>
      <w:ins w:id="1056" w:author="Transkribus" w:date="2019-12-11T14:30:00Z">
        <w:r w:rsidRPr="00EE6742">
          <w:rPr>
            <w:rFonts w:ascii="Courier New" w:hAnsi="Courier New" w:cs="Courier New"/>
            <w:rtl/>
          </w:rPr>
          <w:t>كثير اوماء فلح</w:t>
        </w:r>
      </w:ins>
      <w:r w:rsidRPr="00EE6742">
        <w:rPr>
          <w:rFonts w:ascii="Courier New" w:hAnsi="Courier New" w:cs="Courier New"/>
          <w:rtl/>
        </w:rPr>
        <w:t xml:space="preserve"> واضطربت </w:t>
      </w:r>
      <w:del w:id="1057" w:author="Transkribus" w:date="2019-12-11T14:30:00Z">
        <w:r w:rsidR="009B6BCA" w:rsidRPr="009B6BCA">
          <w:rPr>
            <w:rFonts w:ascii="Courier New" w:hAnsi="Courier New" w:cs="Courier New"/>
            <w:rtl/>
          </w:rPr>
          <w:delText xml:space="preserve">احواله تفرس فيه انه لا بد ان </w:delText>
        </w:r>
      </w:del>
      <w:ins w:id="1058" w:author="Transkribus" w:date="2019-12-11T14:30:00Z">
        <w:r w:rsidRPr="00EE6742">
          <w:rPr>
            <w:rFonts w:ascii="Courier New" w:hAnsi="Courier New" w:cs="Courier New"/>
            <w:rtl/>
          </w:rPr>
          <w:t>أحو الهثفرس نبية</w:t>
        </w:r>
      </w:ins>
    </w:p>
    <w:p w14:paraId="3BB034CF" w14:textId="6F0D6491" w:rsidR="00EE6742" w:rsidRPr="00EE6742" w:rsidRDefault="00EE6742" w:rsidP="00EE6742">
      <w:pPr>
        <w:pStyle w:val="NurText"/>
        <w:bidi/>
        <w:rPr>
          <w:rFonts w:ascii="Courier New" w:hAnsi="Courier New" w:cs="Courier New"/>
        </w:rPr>
      </w:pPr>
      <w:ins w:id="1059" w:author="Transkribus" w:date="2019-12-11T14:30:00Z">
        <w:r w:rsidRPr="00EE6742">
          <w:rPr>
            <w:rFonts w:ascii="Courier New" w:hAnsi="Courier New" w:cs="Courier New"/>
            <w:rtl/>
          </w:rPr>
          <w:t xml:space="preserve">ابهلابدان </w:t>
        </w:r>
      </w:ins>
      <w:r w:rsidRPr="00EE6742">
        <w:rPr>
          <w:rFonts w:ascii="Courier New" w:hAnsi="Courier New" w:cs="Courier New"/>
          <w:rtl/>
        </w:rPr>
        <w:t xml:space="preserve">يغمى عليه </w:t>
      </w:r>
      <w:del w:id="1060" w:author="Transkribus" w:date="2019-12-11T14:30:00Z">
        <w:r w:rsidR="009B6BCA" w:rsidRPr="009B6BCA">
          <w:rPr>
            <w:rFonts w:ascii="Courier New" w:hAnsi="Courier New" w:cs="Courier New"/>
            <w:rtl/>
          </w:rPr>
          <w:delText>وان يبقى</w:delText>
        </w:r>
      </w:del>
      <w:ins w:id="1061" w:author="Transkribus" w:date="2019-12-11T14:30:00Z">
        <w:r w:rsidRPr="00EE6742">
          <w:rPr>
            <w:rFonts w:ascii="Courier New" w:hAnsi="Courier New" w:cs="Courier New"/>
            <w:rtl/>
          </w:rPr>
          <w:t>وابن يبق</w:t>
        </w:r>
      </w:ins>
      <w:r w:rsidRPr="00EE6742">
        <w:rPr>
          <w:rFonts w:ascii="Courier New" w:hAnsi="Courier New" w:cs="Courier New"/>
          <w:rtl/>
        </w:rPr>
        <w:t xml:space="preserve"> فى </w:t>
      </w:r>
      <w:del w:id="1062" w:author="Transkribus" w:date="2019-12-11T14:30:00Z">
        <w:r w:rsidR="009B6BCA" w:rsidRPr="009B6BCA">
          <w:rPr>
            <w:rFonts w:ascii="Courier New" w:hAnsi="Courier New" w:cs="Courier New"/>
            <w:rtl/>
          </w:rPr>
          <w:delText>حالة يكون</w:delText>
        </w:r>
      </w:del>
      <w:ins w:id="1063" w:author="Transkribus" w:date="2019-12-11T14:30:00Z">
        <w:r w:rsidRPr="00EE6742">
          <w:rPr>
            <w:rFonts w:ascii="Courier New" w:hAnsi="Courier New" w:cs="Courier New"/>
            <w:rtl/>
          </w:rPr>
          <w:t>جالة بكون</w:t>
        </w:r>
      </w:ins>
      <w:r w:rsidRPr="00EE6742">
        <w:rPr>
          <w:rFonts w:ascii="Courier New" w:hAnsi="Courier New" w:cs="Courier New"/>
          <w:rtl/>
        </w:rPr>
        <w:t xml:space="preserve"> الموت </w:t>
      </w:r>
      <w:del w:id="1064" w:author="Transkribus" w:date="2019-12-11T14:30:00Z">
        <w:r w:rsidR="009B6BCA" w:rsidRPr="009B6BCA">
          <w:rPr>
            <w:rFonts w:ascii="Courier New" w:hAnsi="Courier New" w:cs="Courier New"/>
            <w:rtl/>
          </w:rPr>
          <w:delText>اقرب اليه ان</w:delText>
        </w:r>
      </w:del>
      <w:ins w:id="1065" w:author="Transkribus" w:date="2019-12-11T14:30:00Z">
        <w:r w:rsidRPr="00EE6742">
          <w:rPr>
            <w:rFonts w:ascii="Courier New" w:hAnsi="Courier New" w:cs="Courier New"/>
            <w:rtl/>
          </w:rPr>
          <w:t>أفرب البسهان</w:t>
        </w:r>
      </w:ins>
      <w:r w:rsidRPr="00EE6742">
        <w:rPr>
          <w:rFonts w:ascii="Courier New" w:hAnsi="Courier New" w:cs="Courier New"/>
          <w:rtl/>
        </w:rPr>
        <w:t xml:space="preserve"> لم </w:t>
      </w:r>
      <w:del w:id="1066" w:author="Transkribus" w:date="2019-12-11T14:30:00Z">
        <w:r w:rsidR="009B6BCA" w:rsidRPr="009B6BCA">
          <w:rPr>
            <w:rFonts w:ascii="Courier New" w:hAnsi="Courier New" w:cs="Courier New"/>
            <w:rtl/>
          </w:rPr>
          <w:delText>يتلاحق فتبعه</w:delText>
        </w:r>
      </w:del>
      <w:ins w:id="1067" w:author="Transkribus" w:date="2019-12-11T14:30:00Z">
        <w:r w:rsidRPr="00EE6742">
          <w:rPr>
            <w:rFonts w:ascii="Courier New" w:hAnsi="Courier New" w:cs="Courier New"/>
            <w:rtl/>
          </w:rPr>
          <w:t>بتلاحق فنبعة</w:t>
        </w:r>
      </w:ins>
      <w:r w:rsidRPr="00EE6742">
        <w:rPr>
          <w:rFonts w:ascii="Courier New" w:hAnsi="Courier New" w:cs="Courier New"/>
          <w:rtl/>
        </w:rPr>
        <w:t xml:space="preserve"> الى ال</w:t>
      </w:r>
      <w:del w:id="1068" w:author="Transkribus" w:date="2019-12-11T14:30:00Z">
        <w:r w:rsidR="009B6BCA" w:rsidRPr="009B6BCA">
          <w:rPr>
            <w:rFonts w:ascii="Courier New" w:hAnsi="Courier New" w:cs="Courier New"/>
            <w:rtl/>
          </w:rPr>
          <w:delText>من</w:delText>
        </w:r>
      </w:del>
      <w:ins w:id="1069" w:author="Transkribus" w:date="2019-12-11T14:30:00Z">
        <w:r w:rsidRPr="00EE6742">
          <w:rPr>
            <w:rFonts w:ascii="Courier New" w:hAnsi="Courier New" w:cs="Courier New"/>
            <w:rtl/>
          </w:rPr>
          <w:t>ف</w:t>
        </w:r>
      </w:ins>
      <w:r w:rsidRPr="00EE6742">
        <w:rPr>
          <w:rFonts w:ascii="Courier New" w:hAnsi="Courier New" w:cs="Courier New"/>
          <w:rtl/>
        </w:rPr>
        <w:t>زل</w:t>
      </w:r>
    </w:p>
    <w:p w14:paraId="71E6CEB9" w14:textId="6FD8088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الذى له </w:t>
      </w:r>
      <w:del w:id="1070" w:author="Transkribus" w:date="2019-12-11T14:30:00Z">
        <w:r w:rsidR="009B6BCA" w:rsidRPr="009B6BCA">
          <w:rPr>
            <w:rFonts w:ascii="Courier New" w:hAnsi="Courier New" w:cs="Courier New"/>
            <w:rtl/>
          </w:rPr>
          <w:delText>واستشرف الى ماذا يؤول امره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71" w:author="Transkribus" w:date="2019-12-11T14:30:00Z">
        <w:r w:rsidRPr="00EE6742">
          <w:rPr>
            <w:rFonts w:ascii="Courier New" w:hAnsi="Courier New" w:cs="Courier New"/>
            <w:rtl/>
          </w:rPr>
          <w:t>واستسرف الى ماد الؤال امرة فسلم بكن الاأيسروفت وأمسله نصيحون وبيدون</w:t>
        </w:r>
      </w:ins>
    </w:p>
    <w:p w14:paraId="0AF7EFA6" w14:textId="77777777" w:rsidR="009B6BCA" w:rsidRPr="009B6BCA" w:rsidRDefault="009B6BCA" w:rsidP="009B6BCA">
      <w:pPr>
        <w:pStyle w:val="NurText"/>
        <w:bidi/>
        <w:rPr>
          <w:del w:id="1072" w:author="Transkribus" w:date="2019-12-11T14:30:00Z"/>
          <w:rFonts w:ascii="Courier New" w:hAnsi="Courier New" w:cs="Courier New"/>
        </w:rPr>
      </w:pPr>
      <w:dir w:val="rtl">
        <w:dir w:val="rtl">
          <w:del w:id="1073" w:author="Transkribus" w:date="2019-12-11T14:30:00Z">
            <w:r w:rsidRPr="009B6BCA">
              <w:rPr>
                <w:rFonts w:ascii="Courier New" w:hAnsi="Courier New" w:cs="Courier New"/>
                <w:rtl/>
              </w:rPr>
              <w:delText>فلم يكن الا ايسر وقت واهله يصيحون ويضجون بالبكاء ويزعمون انه قد مات فاتى</w:delText>
            </w:r>
          </w:del>
          <w:ins w:id="1074" w:author="Transkribus" w:date="2019-12-11T14:30:00Z">
            <w:r w:rsidR="00EE6742" w:rsidRPr="00EE6742">
              <w:rPr>
                <w:rFonts w:ascii="Courier New" w:hAnsi="Courier New" w:cs="Courier New"/>
                <w:rtl/>
              </w:rPr>
              <w:t xml:space="preserve"> بالكاء وير ميمون ابهقدمات فالى</w:t>
            </w:r>
          </w:ins>
          <w:r w:rsidR="00EE6742" w:rsidRPr="00EE6742">
            <w:rPr>
              <w:rFonts w:ascii="Courier New" w:hAnsi="Courier New" w:cs="Courier New"/>
              <w:rtl/>
            </w:rPr>
            <w:t xml:space="preserve"> اليهم وقال </w:t>
          </w:r>
          <w:del w:id="1075" w:author="Transkribus" w:date="2019-12-11T14:30:00Z">
            <w:r w:rsidRPr="009B6BCA">
              <w:rPr>
                <w:rFonts w:ascii="Courier New" w:hAnsi="Courier New" w:cs="Courier New"/>
                <w:rtl/>
              </w:rPr>
              <w:delText>انا ابرئه وما عليه باس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959421" w14:textId="57D6BF33" w:rsidR="00EE6742" w:rsidRPr="00EE6742" w:rsidRDefault="009B6BCA" w:rsidP="00EE6742">
      <w:pPr>
        <w:pStyle w:val="NurText"/>
        <w:bidi/>
        <w:rPr>
          <w:ins w:id="1076" w:author="Transkribus" w:date="2019-12-11T14:30:00Z"/>
          <w:rFonts w:ascii="Courier New" w:hAnsi="Courier New" w:cs="Courier New"/>
        </w:rPr>
      </w:pPr>
      <w:dir w:val="rtl">
        <w:dir w:val="rtl">
          <w:ins w:id="1077" w:author="Transkribus" w:date="2019-12-11T14:30:00Z">
            <w:r w:rsidR="00EE6742" w:rsidRPr="00EE6742">
              <w:rPr>
                <w:rFonts w:ascii="Courier New" w:hAnsi="Courier New" w:cs="Courier New"/>
                <w:rtl/>
              </w:rPr>
              <w:t xml:space="preserve">الابرثه وماعليه يأس </w:t>
            </w:r>
          </w:ins>
          <w:r w:rsidR="00EE6742" w:rsidRPr="00EE6742">
            <w:rPr>
              <w:rFonts w:ascii="Courier New" w:hAnsi="Courier New" w:cs="Courier New"/>
              <w:rtl/>
            </w:rPr>
            <w:t xml:space="preserve">ثم </w:t>
          </w:r>
          <w:del w:id="1078" w:author="Transkribus" w:date="2019-12-11T14:30:00Z">
            <w:r w:rsidRPr="009B6BCA">
              <w:rPr>
                <w:rFonts w:ascii="Courier New" w:hAnsi="Courier New" w:cs="Courier New"/>
                <w:rtl/>
              </w:rPr>
              <w:delText>انه اخذه</w:delText>
            </w:r>
          </w:del>
          <w:ins w:id="1079" w:author="Transkribus" w:date="2019-12-11T14:30:00Z">
            <w:r w:rsidR="00EE6742" w:rsidRPr="00EE6742">
              <w:rPr>
                <w:rFonts w:ascii="Courier New" w:hAnsi="Courier New" w:cs="Courier New"/>
                <w:rtl/>
              </w:rPr>
              <w:t>اله أحذه</w:t>
            </w:r>
          </w:ins>
          <w:r w:rsidR="00EE6742" w:rsidRPr="00EE6742">
            <w:rPr>
              <w:rFonts w:ascii="Courier New" w:hAnsi="Courier New" w:cs="Courier New"/>
              <w:rtl/>
            </w:rPr>
            <w:t xml:space="preserve"> الى </w:t>
          </w:r>
          <w:del w:id="1080" w:author="Transkribus" w:date="2019-12-11T14:30:00Z">
            <w:r w:rsidRPr="009B6BCA">
              <w:rPr>
                <w:rFonts w:ascii="Courier New" w:hAnsi="Courier New" w:cs="Courier New"/>
                <w:rtl/>
              </w:rPr>
              <w:delText xml:space="preserve">حمام قريب </w:delText>
            </w:r>
          </w:del>
          <w:ins w:id="1081" w:author="Transkribus" w:date="2019-12-11T14:30:00Z">
            <w:r w:rsidR="00EE6742" w:rsidRPr="00EE6742">
              <w:rPr>
                <w:rFonts w:ascii="Courier New" w:hAnsi="Courier New" w:cs="Courier New"/>
                <w:rtl/>
              </w:rPr>
              <w:t>خمام فريب</w:t>
            </w:r>
          </w:ins>
        </w:dir>
      </w:dir>
    </w:p>
    <w:p w14:paraId="0B6098D2" w14:textId="770EC51C" w:rsidR="00EE6742" w:rsidRPr="00EE6742" w:rsidRDefault="00EE6742" w:rsidP="00EE6742">
      <w:pPr>
        <w:pStyle w:val="NurText"/>
        <w:bidi/>
        <w:rPr>
          <w:ins w:id="1082" w:author="Transkribus" w:date="2019-12-11T14:30:00Z"/>
          <w:rFonts w:ascii="Courier New" w:hAnsi="Courier New" w:cs="Courier New"/>
        </w:rPr>
      </w:pPr>
      <w:r w:rsidRPr="00EE6742">
        <w:rPr>
          <w:rFonts w:ascii="Courier New" w:hAnsi="Courier New" w:cs="Courier New"/>
          <w:rtl/>
        </w:rPr>
        <w:t xml:space="preserve">من ذلك </w:t>
      </w:r>
      <w:del w:id="1083" w:author="Transkribus" w:date="2019-12-11T14:30:00Z">
        <w:r w:rsidR="009B6BCA" w:rsidRPr="009B6BCA">
          <w:rPr>
            <w:rFonts w:ascii="Courier New" w:hAnsi="Courier New" w:cs="Courier New"/>
            <w:rtl/>
          </w:rPr>
          <w:delText>الموضع وفتح</w:delText>
        </w:r>
      </w:del>
      <w:ins w:id="1084" w:author="Transkribus" w:date="2019-12-11T14:30:00Z">
        <w:r w:rsidRPr="00EE6742">
          <w:rPr>
            <w:rFonts w:ascii="Courier New" w:hAnsi="Courier New" w:cs="Courier New"/>
            <w:rtl/>
          </w:rPr>
          <w:t>الموشي وذ بح</w:t>
        </w:r>
      </w:ins>
      <w:r w:rsidRPr="00EE6742">
        <w:rPr>
          <w:rFonts w:ascii="Courier New" w:hAnsi="Courier New" w:cs="Courier New"/>
          <w:rtl/>
        </w:rPr>
        <w:t xml:space="preserve"> فكيه </w:t>
      </w:r>
      <w:del w:id="1085" w:author="Transkribus" w:date="2019-12-11T14:30:00Z">
        <w:r w:rsidR="009B6BCA" w:rsidRPr="009B6BCA">
          <w:rPr>
            <w:rFonts w:ascii="Courier New" w:hAnsi="Courier New" w:cs="Courier New"/>
            <w:rtl/>
          </w:rPr>
          <w:delText>كرها بشيء</w:delText>
        </w:r>
      </w:del>
      <w:ins w:id="1086" w:author="Transkribus" w:date="2019-12-11T14:30:00Z">
        <w:r w:rsidRPr="00EE6742">
          <w:rPr>
            <w:rFonts w:ascii="Courier New" w:hAnsi="Courier New" w:cs="Courier New"/>
            <w:rtl/>
          </w:rPr>
          <w:t>كرهابضى</w:t>
        </w:r>
      </w:ins>
      <w:r w:rsidRPr="00EE6742">
        <w:rPr>
          <w:rFonts w:ascii="Courier New" w:hAnsi="Courier New" w:cs="Courier New"/>
          <w:rtl/>
        </w:rPr>
        <w:t xml:space="preserve"> ثم سكب فى </w:t>
      </w:r>
      <w:del w:id="1087" w:author="Transkribus" w:date="2019-12-11T14:30:00Z">
        <w:r w:rsidR="009B6BCA" w:rsidRPr="009B6BCA">
          <w:rPr>
            <w:rFonts w:ascii="Courier New" w:hAnsi="Courier New" w:cs="Courier New"/>
            <w:rtl/>
          </w:rPr>
          <w:delText>حلقه ماء مغليا وقد اضاف اليه ادوية مقيئة</w:delText>
        </w:r>
      </w:del>
      <w:ins w:id="1088" w:author="Transkribus" w:date="2019-12-11T14:30:00Z">
        <w:r w:rsidRPr="00EE6742">
          <w:rPr>
            <w:rFonts w:ascii="Courier New" w:hAnsi="Courier New" w:cs="Courier New"/>
            <w:rtl/>
          </w:rPr>
          <w:t>خلقةماء معلى وقد أساف البه أدوية</w:t>
        </w:r>
      </w:ins>
    </w:p>
    <w:p w14:paraId="13D37A2C" w14:textId="5B03C94B" w:rsidR="00EE6742" w:rsidRPr="00EE6742" w:rsidRDefault="00EE6742" w:rsidP="00EE6742">
      <w:pPr>
        <w:pStyle w:val="NurText"/>
        <w:bidi/>
        <w:rPr>
          <w:rFonts w:ascii="Courier New" w:hAnsi="Courier New" w:cs="Courier New"/>
        </w:rPr>
      </w:pPr>
      <w:ins w:id="1089" w:author="Transkribus" w:date="2019-12-11T14:30:00Z">
        <w:r w:rsidRPr="00EE6742">
          <w:rPr>
            <w:rFonts w:ascii="Courier New" w:hAnsi="Courier New" w:cs="Courier New"/>
            <w:rtl/>
          </w:rPr>
          <w:t>مقبثة</w:t>
        </w:r>
      </w:ins>
      <w:r w:rsidRPr="00EE6742">
        <w:rPr>
          <w:rFonts w:ascii="Courier New" w:hAnsi="Courier New" w:cs="Courier New"/>
          <w:rtl/>
        </w:rPr>
        <w:t xml:space="preserve"> ولافى </w:t>
      </w:r>
      <w:del w:id="1090" w:author="Transkribus" w:date="2019-12-11T14:30:00Z">
        <w:r w:rsidR="009B6BCA" w:rsidRPr="009B6BCA">
          <w:rPr>
            <w:rFonts w:ascii="Courier New" w:hAnsi="Courier New" w:cs="Courier New"/>
            <w:rtl/>
          </w:rPr>
          <w:delText>الغاية وقياه</w:delText>
        </w:r>
      </w:del>
      <w:ins w:id="1091" w:author="Transkribus" w:date="2019-12-11T14:30:00Z">
        <w:r w:rsidRPr="00EE6742">
          <w:rPr>
            <w:rFonts w:ascii="Courier New" w:hAnsi="Courier New" w:cs="Courier New"/>
            <w:rtl/>
          </w:rPr>
          <w:t>الغابة وفباء</w:t>
        </w:r>
      </w:ins>
      <w:r w:rsidRPr="00EE6742">
        <w:rPr>
          <w:rFonts w:ascii="Courier New" w:hAnsi="Courier New" w:cs="Courier New"/>
          <w:rtl/>
        </w:rPr>
        <w:t xml:space="preserve"> برفق</w:t>
      </w:r>
      <w:del w:id="10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3" w:author="Transkribus" w:date="2019-12-11T14:30:00Z">
        <w:r w:rsidRPr="00EE6742">
          <w:rPr>
            <w:rFonts w:ascii="Courier New" w:hAnsi="Courier New" w:cs="Courier New"/>
            <w:rtl/>
          </w:rPr>
          <w:t xml:space="preserve"> ثم عالجحء وقلاف فى مداو الله حبى أياق وجاد الى سحته فنيحب</w:t>
        </w:r>
      </w:ins>
    </w:p>
    <w:p w14:paraId="3B4E2527" w14:textId="77777777" w:rsidR="009B6BCA" w:rsidRPr="009B6BCA" w:rsidRDefault="009B6BCA" w:rsidP="009B6BCA">
      <w:pPr>
        <w:pStyle w:val="NurText"/>
        <w:bidi/>
        <w:rPr>
          <w:del w:id="1094" w:author="Transkribus" w:date="2019-12-11T14:30:00Z"/>
          <w:rFonts w:ascii="Courier New" w:hAnsi="Courier New" w:cs="Courier New"/>
        </w:rPr>
      </w:pPr>
      <w:dir w:val="rtl">
        <w:dir w:val="rtl">
          <w:del w:id="1095" w:author="Transkribus" w:date="2019-12-11T14:30:00Z">
            <w:r w:rsidRPr="009B6BCA">
              <w:rPr>
                <w:rFonts w:ascii="Courier New" w:hAnsi="Courier New" w:cs="Courier New"/>
                <w:rtl/>
              </w:rPr>
              <w:delText>ثم عالجه وتلطف فى مداواته حتى افاق وعاد الى صحته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F41A04" w14:textId="77777777" w:rsidR="009B6BCA" w:rsidRPr="009B6BCA" w:rsidRDefault="009B6BCA" w:rsidP="009B6BCA">
      <w:pPr>
        <w:pStyle w:val="NurText"/>
        <w:bidi/>
        <w:rPr>
          <w:del w:id="1096" w:author="Transkribus" w:date="2019-12-11T14:30:00Z"/>
          <w:rFonts w:ascii="Courier New" w:hAnsi="Courier New" w:cs="Courier New"/>
        </w:rPr>
      </w:pPr>
      <w:dir w:val="rtl">
        <w:dir w:val="rtl">
          <w:del w:id="1097" w:author="Transkribus" w:date="2019-12-11T14:30:00Z">
            <w:r w:rsidRPr="009B6BCA">
              <w:rPr>
                <w:rFonts w:ascii="Courier New" w:hAnsi="Courier New" w:cs="Courier New"/>
                <w:rtl/>
              </w:rPr>
              <w:delText>فتعحب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02A135" w14:textId="1296E4EC" w:rsidR="00EE6742" w:rsidRPr="00EE6742" w:rsidRDefault="009B6BCA" w:rsidP="00EE6742">
      <w:pPr>
        <w:pStyle w:val="NurText"/>
        <w:bidi/>
        <w:rPr>
          <w:ins w:id="1098" w:author="Transkribus" w:date="2019-12-11T14:30:00Z"/>
          <w:rFonts w:ascii="Courier New" w:hAnsi="Courier New" w:cs="Courier New"/>
        </w:rPr>
      </w:pPr>
      <w:dir w:val="rtl">
        <w:dir w:val="rtl">
          <w:ins w:id="1099" w:author="Transkribus" w:date="2019-12-11T14:30:00Z">
            <w:r w:rsidR="00EE6742" w:rsidRPr="00EE6742">
              <w:rPr>
                <w:rFonts w:ascii="Courier New" w:hAnsi="Courier New" w:cs="Courier New"/>
                <w:rtl/>
              </w:rPr>
              <w:t>١٤٢</w:t>
            </w:r>
          </w:ins>
        </w:dir>
      </w:dir>
    </w:p>
    <w:p w14:paraId="06EF4314" w14:textId="0695BD0E" w:rsidR="00EE6742" w:rsidRPr="00EE6742" w:rsidRDefault="00EE6742" w:rsidP="00EE6742">
      <w:pPr>
        <w:pStyle w:val="NurText"/>
        <w:bidi/>
        <w:rPr>
          <w:ins w:id="1100" w:author="Transkribus" w:date="2019-12-11T14:30:00Z"/>
          <w:rFonts w:ascii="Courier New" w:hAnsi="Courier New" w:cs="Courier New"/>
        </w:rPr>
      </w:pPr>
      <w:r w:rsidRPr="00EE6742">
        <w:rPr>
          <w:rFonts w:ascii="Courier New" w:hAnsi="Courier New" w:cs="Courier New"/>
          <w:rtl/>
        </w:rPr>
        <w:t xml:space="preserve">الناس منه فى ذلك الفعل وحسن </w:t>
      </w:r>
      <w:del w:id="1101" w:author="Transkribus" w:date="2019-12-11T14:30:00Z">
        <w:r w:rsidR="009B6BCA" w:rsidRPr="009B6BCA">
          <w:rPr>
            <w:rFonts w:ascii="Courier New" w:hAnsi="Courier New" w:cs="Courier New"/>
            <w:rtl/>
          </w:rPr>
          <w:delText>تاتيه</w:delText>
        </w:r>
      </w:del>
      <w:ins w:id="1102" w:author="Transkribus" w:date="2019-12-11T14:30:00Z">
        <w:r w:rsidRPr="00EE6742">
          <w:rPr>
            <w:rFonts w:ascii="Courier New" w:hAnsi="Courier New" w:cs="Courier New"/>
            <w:rtl/>
          </w:rPr>
          <w:t>ثافبة</w:t>
        </w:r>
      </w:ins>
      <w:r w:rsidRPr="00EE6742">
        <w:rPr>
          <w:rFonts w:ascii="Courier New" w:hAnsi="Courier New" w:cs="Courier New"/>
          <w:rtl/>
        </w:rPr>
        <w:t xml:space="preserve"> الى مداواة ذلك الرجل و</w:t>
      </w:r>
      <w:del w:id="1103" w:author="Transkribus" w:date="2019-12-11T14:30:00Z">
        <w:r w:rsidR="009B6BCA" w:rsidRPr="009B6BCA">
          <w:rPr>
            <w:rFonts w:ascii="Courier New" w:hAnsi="Courier New" w:cs="Courier New"/>
            <w:rtl/>
          </w:rPr>
          <w:delText>ا</w:delText>
        </w:r>
      </w:del>
      <w:ins w:id="1104" w:author="Transkribus" w:date="2019-12-11T14:30:00Z">
        <w:r w:rsidRPr="00EE6742">
          <w:rPr>
            <w:rFonts w:ascii="Courier New" w:hAnsi="Courier New" w:cs="Courier New"/>
            <w:rtl/>
          </w:rPr>
          <w:t>ل</w:t>
        </w:r>
      </w:ins>
      <w:r w:rsidRPr="00EE6742">
        <w:rPr>
          <w:rFonts w:ascii="Courier New" w:hAnsi="Courier New" w:cs="Courier New"/>
          <w:rtl/>
        </w:rPr>
        <w:t xml:space="preserve">شتهرت عنه هذه </w:t>
      </w:r>
      <w:del w:id="1105" w:author="Transkribus" w:date="2019-12-11T14:30:00Z">
        <w:r w:rsidR="009B6BCA" w:rsidRPr="009B6BCA">
          <w:rPr>
            <w:rFonts w:ascii="Courier New" w:hAnsi="Courier New" w:cs="Courier New"/>
            <w:rtl/>
          </w:rPr>
          <w:delText>القضية وتميز</w:delText>
        </w:r>
      </w:del>
      <w:ins w:id="1106" w:author="Transkribus" w:date="2019-12-11T14:30:00Z">
        <w:r w:rsidRPr="00EE6742">
          <w:rPr>
            <w:rFonts w:ascii="Courier New" w:hAnsi="Courier New" w:cs="Courier New"/>
            <w:rtl/>
          </w:rPr>
          <w:t>القضبة</w:t>
        </w:r>
      </w:ins>
    </w:p>
    <w:p w14:paraId="39827916" w14:textId="77777777" w:rsidR="009B6BCA" w:rsidRPr="009B6BCA" w:rsidRDefault="00EE6742" w:rsidP="009B6BCA">
      <w:pPr>
        <w:pStyle w:val="NurText"/>
        <w:bidi/>
        <w:rPr>
          <w:del w:id="1107" w:author="Transkribus" w:date="2019-12-11T14:30:00Z"/>
          <w:rFonts w:ascii="Courier New" w:hAnsi="Courier New" w:cs="Courier New"/>
        </w:rPr>
      </w:pPr>
      <w:ins w:id="1108" w:author="Transkribus" w:date="2019-12-11T14:30:00Z">
        <w:r w:rsidRPr="00EE6742">
          <w:rPr>
            <w:rFonts w:ascii="Courier New" w:hAnsi="Courier New" w:cs="Courier New"/>
            <w:rtl/>
          </w:rPr>
          <w:t>وغير</w:t>
        </w:r>
      </w:ins>
      <w:r w:rsidRPr="00EE6742">
        <w:rPr>
          <w:rFonts w:ascii="Courier New" w:hAnsi="Courier New" w:cs="Courier New"/>
          <w:rtl/>
        </w:rPr>
        <w:t xml:space="preserve"> بعدها</w:t>
      </w:r>
      <w:del w:id="110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3ECFB0F" w14:textId="42AAC39A" w:rsidR="00EE6742" w:rsidRPr="00EE6742" w:rsidRDefault="009B6BCA" w:rsidP="00EE6742">
      <w:pPr>
        <w:pStyle w:val="NurText"/>
        <w:bidi/>
        <w:rPr>
          <w:ins w:id="1110" w:author="Transkribus" w:date="2019-12-11T14:30:00Z"/>
          <w:rFonts w:ascii="Courier New" w:hAnsi="Courier New" w:cs="Courier New"/>
        </w:rPr>
      </w:pPr>
      <w:dir w:val="rtl">
        <w:dir w:val="rtl">
          <w:del w:id="1111" w:author="Transkribus" w:date="2019-12-11T14:30:00Z">
            <w:r w:rsidRPr="009B6BCA">
              <w:rPr>
                <w:rFonts w:ascii="Courier New" w:hAnsi="Courier New" w:cs="Courier New"/>
                <w:rtl/>
              </w:rPr>
              <w:delText>اقول وهذه الحكاية</w:delText>
            </w:r>
          </w:del>
          <w:ins w:id="1112" w:author="Transkribus" w:date="2019-12-11T14:30:00Z">
            <w:r w:rsidR="00EE6742" w:rsidRPr="00EE6742">
              <w:rPr>
                <w:rFonts w:ascii="Courier New" w:hAnsi="Courier New" w:cs="Courier New"/>
                <w:rtl/>
              </w:rPr>
              <w:t xml:space="preserve"> أأقول ا وهذم الحكمابة</w:t>
            </w:r>
          </w:ins>
          <w:r w:rsidR="00EE6742" w:rsidRPr="00EE6742">
            <w:rPr>
              <w:rFonts w:ascii="Courier New" w:hAnsi="Courier New" w:cs="Courier New"/>
              <w:rtl/>
            </w:rPr>
            <w:t xml:space="preserve"> التى قصد </w:t>
          </w:r>
          <w:del w:id="1113" w:author="Transkribus" w:date="2019-12-11T14:30:00Z">
            <w:r w:rsidRPr="009B6BCA">
              <w:rPr>
                <w:rFonts w:ascii="Courier New" w:hAnsi="Courier New" w:cs="Courier New"/>
                <w:rtl/>
              </w:rPr>
              <w:delText>اليبرودى</w:delText>
            </w:r>
          </w:del>
          <w:ins w:id="1114" w:author="Transkribus" w:date="2019-12-11T14:30:00Z">
            <w:r w:rsidR="00EE6742" w:rsidRPr="00EE6742">
              <w:rPr>
                <w:rFonts w:ascii="Courier New" w:hAnsi="Courier New" w:cs="Courier New"/>
                <w:rtl/>
              </w:rPr>
              <w:t>البيرودى الى</w:t>
            </w:r>
          </w:ins>
          <w:r w:rsidR="00EE6742" w:rsidRPr="00EE6742">
            <w:rPr>
              <w:rFonts w:ascii="Courier New" w:hAnsi="Courier New" w:cs="Courier New"/>
              <w:rtl/>
            </w:rPr>
            <w:t xml:space="preserve"> ان </w:t>
          </w:r>
          <w:del w:id="1115" w:author="Transkribus" w:date="2019-12-11T14:30:00Z">
            <w:r w:rsidRPr="009B6BCA">
              <w:rPr>
                <w:rFonts w:ascii="Courier New" w:hAnsi="Courier New" w:cs="Courier New"/>
                <w:rtl/>
              </w:rPr>
              <w:delText>يتتبع احوال</w:delText>
            </w:r>
          </w:del>
          <w:ins w:id="1116" w:author="Transkribus" w:date="2019-12-11T14:30:00Z">
            <w:r w:rsidR="00EE6742" w:rsidRPr="00EE6742">
              <w:rPr>
                <w:rFonts w:ascii="Courier New" w:hAnsi="Courier New" w:cs="Courier New"/>
                <w:rtl/>
              </w:rPr>
              <w:t>بتنبع أجموال</w:t>
            </w:r>
          </w:ins>
          <w:r w:rsidR="00EE6742" w:rsidRPr="00EE6742">
            <w:rPr>
              <w:rFonts w:ascii="Courier New" w:hAnsi="Courier New" w:cs="Courier New"/>
              <w:rtl/>
            </w:rPr>
            <w:t xml:space="preserve"> ذلك </w:t>
          </w:r>
          <w:del w:id="1117" w:author="Transkribus" w:date="2019-12-11T14:30:00Z">
            <w:r w:rsidRPr="009B6BCA">
              <w:rPr>
                <w:rFonts w:ascii="Courier New" w:hAnsi="Courier New" w:cs="Courier New"/>
                <w:rtl/>
              </w:rPr>
              <w:delText>الرجل فيها ويشاهد ما يكون</w:delText>
            </w:r>
          </w:del>
          <w:ins w:id="1118" w:author="Transkribus" w:date="2019-12-11T14:30:00Z">
            <w:r w:rsidR="00EE6742" w:rsidRPr="00EE6742">
              <w:rPr>
                <w:rFonts w:ascii="Courier New" w:hAnsi="Courier New" w:cs="Courier New"/>
                <w:rtl/>
              </w:rPr>
              <w:t>الرجسل</w:t>
            </w:r>
          </w:ins>
        </w:dir>
      </w:dir>
    </w:p>
    <w:p w14:paraId="5568290B" w14:textId="73CC019A" w:rsidR="00EE6742" w:rsidRPr="00EE6742" w:rsidRDefault="00EE6742" w:rsidP="00EE6742">
      <w:pPr>
        <w:pStyle w:val="NurText"/>
        <w:bidi/>
        <w:rPr>
          <w:rFonts w:ascii="Courier New" w:hAnsi="Courier New" w:cs="Courier New"/>
        </w:rPr>
      </w:pPr>
      <w:ins w:id="1119" w:author="Transkribus" w:date="2019-12-11T14:30:00Z">
        <w:r w:rsidRPr="00EE6742">
          <w:rPr>
            <w:rFonts w:ascii="Courier New" w:hAnsi="Courier New" w:cs="Courier New"/>
            <w:rtl/>
          </w:rPr>
          <w:t>يها ويشاهدمابكون</w:t>
        </w:r>
      </w:ins>
      <w:r w:rsidRPr="00EE6742">
        <w:rPr>
          <w:rFonts w:ascii="Courier New" w:hAnsi="Courier New" w:cs="Courier New"/>
          <w:rtl/>
        </w:rPr>
        <w:t xml:space="preserve"> من امر</w:t>
      </w:r>
      <w:del w:id="1120" w:author="Transkribus" w:date="2019-12-11T14:30:00Z">
        <w:r w:rsidR="009B6BCA" w:rsidRPr="009B6BCA">
          <w:rPr>
            <w:rFonts w:ascii="Courier New" w:hAnsi="Courier New" w:cs="Courier New"/>
            <w:rtl/>
          </w:rPr>
          <w:delText>ه</w:delText>
        </w:r>
      </w:del>
      <w:ins w:id="1121" w:author="Transkribus" w:date="2019-12-11T14:30:00Z">
        <w:r w:rsidRPr="00EE6742">
          <w:rPr>
            <w:rFonts w:ascii="Courier New" w:hAnsi="Courier New" w:cs="Courier New"/>
            <w:rtl/>
          </w:rPr>
          <w:t>م</w:t>
        </w:r>
      </w:ins>
      <w:r w:rsidRPr="00EE6742">
        <w:rPr>
          <w:rFonts w:ascii="Courier New" w:hAnsi="Courier New" w:cs="Courier New"/>
          <w:rtl/>
        </w:rPr>
        <w:t xml:space="preserve"> ان </w:t>
      </w:r>
      <w:del w:id="1122" w:author="Transkribus" w:date="2019-12-11T14:30:00Z">
        <w:r w:rsidR="009B6BCA" w:rsidRPr="009B6BCA">
          <w:rPr>
            <w:rFonts w:ascii="Courier New" w:hAnsi="Courier New" w:cs="Courier New"/>
            <w:rtl/>
          </w:rPr>
          <w:delText>ي</w:delText>
        </w:r>
      </w:del>
      <w:ins w:id="1123" w:author="Transkribus" w:date="2019-12-11T14:30:00Z">
        <w:r w:rsidRPr="00EE6742">
          <w:rPr>
            <w:rFonts w:ascii="Courier New" w:hAnsi="Courier New" w:cs="Courier New"/>
            <w:rtl/>
          </w:rPr>
          <w:t>ب</w:t>
        </w:r>
      </w:ins>
      <w:r w:rsidRPr="00EE6742">
        <w:rPr>
          <w:rFonts w:ascii="Courier New" w:hAnsi="Courier New" w:cs="Courier New"/>
          <w:rtl/>
        </w:rPr>
        <w:t xml:space="preserve">كون عنده من ذلك معرفة </w:t>
      </w:r>
      <w:del w:id="1124" w:author="Transkribus" w:date="2019-12-11T14:30:00Z">
        <w:r w:rsidR="009B6BCA" w:rsidRPr="009B6BCA">
          <w:rPr>
            <w:rFonts w:ascii="Courier New" w:hAnsi="Courier New" w:cs="Courier New"/>
            <w:rtl/>
          </w:rPr>
          <w:delText>بالاعراض التى تحدث له وان ينقذه ايضا مما وقع فيه ان امكنه معاجلته ومعالجته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25" w:author="Transkribus" w:date="2019-12-11T14:30:00Z">
        <w:r w:rsidRPr="00EE6742">
          <w:rPr>
            <w:rFonts w:ascii="Courier New" w:hAnsi="Courier New" w:cs="Courier New"/>
            <w:rtl/>
          </w:rPr>
          <w:t>بالاعراس النى محدت لهوان</w:t>
        </w:r>
      </w:ins>
    </w:p>
    <w:p w14:paraId="17FB667C" w14:textId="7466647B" w:rsidR="00EE6742" w:rsidRPr="00EE6742" w:rsidRDefault="009B6BCA" w:rsidP="00EE6742">
      <w:pPr>
        <w:pStyle w:val="NurText"/>
        <w:bidi/>
        <w:rPr>
          <w:ins w:id="1126" w:author="Transkribus" w:date="2019-12-11T14:30:00Z"/>
          <w:rFonts w:ascii="Courier New" w:hAnsi="Courier New" w:cs="Courier New"/>
        </w:rPr>
      </w:pPr>
      <w:dir w:val="rtl">
        <w:dir w:val="rtl">
          <w:del w:id="1127" w:author="Transkribus" w:date="2019-12-11T14:30:00Z">
            <w:r w:rsidRPr="009B6BCA">
              <w:rPr>
                <w:rFonts w:ascii="Courier New" w:hAnsi="Courier New" w:cs="Courier New"/>
                <w:rtl/>
              </w:rPr>
              <w:delText xml:space="preserve">ومثل ذلك ايضا ما حكاه ابو جعفر احمد بن </w:delText>
            </w:r>
          </w:del>
          <w:ins w:id="1128" w:author="Transkribus" w:date="2019-12-11T14:30:00Z">
            <w:r w:rsidR="00EE6742" w:rsidRPr="00EE6742">
              <w:rPr>
                <w:rFonts w:ascii="Courier New" w:hAnsi="Courier New" w:cs="Courier New"/>
                <w:rtl/>
              </w:rPr>
              <w:t>بكذة أيصا عماوةم فيه ان أمكنه معاحلته ومهالحته أو مكل اذلك أنصا ماحكماء أبو حعفر أحمد</w:t>
            </w:r>
          </w:ins>
        </w:dir>
      </w:dir>
    </w:p>
    <w:p w14:paraId="22977492" w14:textId="2D3B7809" w:rsidR="00EE6742" w:rsidRPr="00EE6742" w:rsidRDefault="00EE6742" w:rsidP="00EE6742">
      <w:pPr>
        <w:pStyle w:val="NurText"/>
        <w:bidi/>
        <w:rPr>
          <w:ins w:id="1129" w:author="Transkribus" w:date="2019-12-11T14:30:00Z"/>
          <w:rFonts w:ascii="Courier New" w:hAnsi="Courier New" w:cs="Courier New"/>
        </w:rPr>
      </w:pPr>
      <w:ins w:id="1130" w:author="Transkribus" w:date="2019-12-11T14:30:00Z">
        <w:r w:rsidRPr="00EE6742">
          <w:rPr>
            <w:rFonts w:ascii="Courier New" w:hAnsi="Courier New" w:cs="Courier New"/>
            <w:rtl/>
          </w:rPr>
          <w:t xml:space="preserve">ابن </w:t>
        </w:r>
      </w:ins>
      <w:r w:rsidRPr="00EE6742">
        <w:rPr>
          <w:rFonts w:ascii="Courier New" w:hAnsi="Courier New" w:cs="Courier New"/>
          <w:rtl/>
        </w:rPr>
        <w:t xml:space="preserve">محمد بن </w:t>
      </w:r>
      <w:del w:id="1131" w:author="Transkribus" w:date="2019-12-11T14:30:00Z">
        <w:r w:rsidR="009B6BCA" w:rsidRPr="009B6BCA">
          <w:rPr>
            <w:rFonts w:ascii="Courier New" w:hAnsi="Courier New" w:cs="Courier New"/>
            <w:rtl/>
          </w:rPr>
          <w:delText>ا</w:delText>
        </w:r>
      </w:del>
      <w:ins w:id="1132" w:author="Transkribus" w:date="2019-12-11T14:30:00Z">
        <w:r w:rsidRPr="00EE6742">
          <w:rPr>
            <w:rFonts w:ascii="Courier New" w:hAnsi="Courier New" w:cs="Courier New"/>
            <w:rtl/>
          </w:rPr>
          <w:t>أ</w:t>
        </w:r>
      </w:ins>
      <w:r w:rsidRPr="00EE6742">
        <w:rPr>
          <w:rFonts w:ascii="Courier New" w:hAnsi="Courier New" w:cs="Courier New"/>
          <w:rtl/>
        </w:rPr>
        <w:t>بى الاشعث ر</w:t>
      </w:r>
      <w:del w:id="1133" w:author="Transkribus" w:date="2019-12-11T14:30:00Z">
        <w:r w:rsidR="009B6BCA" w:rsidRPr="009B6BCA">
          <w:rPr>
            <w:rFonts w:ascii="Courier New" w:hAnsi="Courier New" w:cs="Courier New"/>
            <w:rtl/>
          </w:rPr>
          <w:delText>ح</w:delText>
        </w:r>
      </w:del>
      <w:ins w:id="1134" w:author="Transkribus" w:date="2019-12-11T14:30:00Z">
        <w:r w:rsidRPr="00EE6742">
          <w:rPr>
            <w:rFonts w:ascii="Courier New" w:hAnsi="Courier New" w:cs="Courier New"/>
            <w:rtl/>
          </w:rPr>
          <w:t>ج</w:t>
        </w:r>
      </w:ins>
      <w:r w:rsidRPr="00EE6742">
        <w:rPr>
          <w:rFonts w:ascii="Courier New" w:hAnsi="Courier New" w:cs="Courier New"/>
          <w:rtl/>
        </w:rPr>
        <w:t>م</w:t>
      </w:r>
      <w:del w:id="1135" w:author="Transkribus" w:date="2019-12-11T14:30:00Z">
        <w:r w:rsidR="009B6BCA" w:rsidRPr="009B6BCA">
          <w:rPr>
            <w:rFonts w:ascii="Courier New" w:hAnsi="Courier New" w:cs="Courier New"/>
            <w:rtl/>
          </w:rPr>
          <w:delText>ه</w:delText>
        </w:r>
      </w:del>
      <w:ins w:id="1136" w:author="Transkribus" w:date="2019-12-11T14:30:00Z">
        <w:r w:rsidRPr="00EE6742">
          <w:rPr>
            <w:rFonts w:ascii="Courier New" w:hAnsi="Courier New" w:cs="Courier New"/>
            <w:rtl/>
          </w:rPr>
          <w:t>ة</w:t>
        </w:r>
      </w:ins>
      <w:r w:rsidRPr="00EE6742">
        <w:rPr>
          <w:rFonts w:ascii="Courier New" w:hAnsi="Courier New" w:cs="Courier New"/>
          <w:rtl/>
        </w:rPr>
        <w:t xml:space="preserve"> الله فى </w:t>
      </w:r>
      <w:del w:id="1137" w:author="Transkribus" w:date="2019-12-11T14:30:00Z">
        <w:r w:rsidR="009B6BCA" w:rsidRPr="009B6BCA">
          <w:rPr>
            <w:rFonts w:ascii="Courier New" w:hAnsi="Courier New" w:cs="Courier New"/>
            <w:rtl/>
          </w:rPr>
          <w:delText>كتاب الغاذى والمغتذى</w:delText>
        </w:r>
      </w:del>
      <w:ins w:id="1138" w:author="Transkribus" w:date="2019-12-11T14:30:00Z">
        <w:r w:rsidRPr="00EE6742">
          <w:rPr>
            <w:rFonts w:ascii="Courier New" w:hAnsi="Courier New" w:cs="Courier New"/>
            <w:rtl/>
          </w:rPr>
          <w:t>كماب الغادى والفتذى</w:t>
        </w:r>
      </w:ins>
      <w:r w:rsidRPr="00EE6742">
        <w:rPr>
          <w:rFonts w:ascii="Courier New" w:hAnsi="Courier New" w:cs="Courier New"/>
          <w:rtl/>
        </w:rPr>
        <w:t xml:space="preserve"> وذلك ا</w:t>
      </w:r>
      <w:del w:id="1139" w:author="Transkribus" w:date="2019-12-11T14:30:00Z">
        <w:r w:rsidR="009B6BCA" w:rsidRPr="009B6BCA">
          <w:rPr>
            <w:rFonts w:ascii="Courier New" w:hAnsi="Courier New" w:cs="Courier New"/>
            <w:rtl/>
          </w:rPr>
          <w:delText>ن</w:delText>
        </w:r>
      </w:del>
      <w:ins w:id="1140" w:author="Transkribus" w:date="2019-12-11T14:30:00Z">
        <w:r w:rsidRPr="00EE6742">
          <w:rPr>
            <w:rFonts w:ascii="Courier New" w:hAnsi="Courier New" w:cs="Courier New"/>
            <w:rtl/>
          </w:rPr>
          <w:t>ل</w:t>
        </w:r>
      </w:ins>
      <w:r w:rsidRPr="00EE6742">
        <w:rPr>
          <w:rFonts w:ascii="Courier New" w:hAnsi="Courier New" w:cs="Courier New"/>
          <w:rtl/>
        </w:rPr>
        <w:t xml:space="preserve">ه قال ان </w:t>
      </w:r>
      <w:del w:id="1141" w:author="Transkribus" w:date="2019-12-11T14:30:00Z">
        <w:r w:rsidR="009B6BCA" w:rsidRPr="009B6BCA">
          <w:rPr>
            <w:rFonts w:ascii="Courier New" w:hAnsi="Courier New" w:cs="Courier New"/>
            <w:rtl/>
          </w:rPr>
          <w:delText>انسانا رايته يوما وقد بايع</w:delText>
        </w:r>
      </w:del>
      <w:ins w:id="1142" w:author="Transkribus" w:date="2019-12-11T14:30:00Z">
        <w:r w:rsidRPr="00EE6742">
          <w:rPr>
            <w:rFonts w:ascii="Courier New" w:hAnsi="Courier New" w:cs="Courier New"/>
            <w:rtl/>
          </w:rPr>
          <w:t>الساقارأيقة</w:t>
        </w:r>
      </w:ins>
    </w:p>
    <w:p w14:paraId="275FD07E" w14:textId="5623A067" w:rsidR="00EE6742" w:rsidRPr="00EE6742" w:rsidRDefault="00EE6742" w:rsidP="00EE6742">
      <w:pPr>
        <w:pStyle w:val="NurText"/>
        <w:bidi/>
        <w:rPr>
          <w:ins w:id="1143" w:author="Transkribus" w:date="2019-12-11T14:30:00Z"/>
          <w:rFonts w:ascii="Courier New" w:hAnsi="Courier New" w:cs="Courier New"/>
        </w:rPr>
      </w:pPr>
      <w:ins w:id="1144" w:author="Transkribus" w:date="2019-12-11T14:30:00Z">
        <w:r w:rsidRPr="00EE6742">
          <w:rPr>
            <w:rFonts w:ascii="Courier New" w:hAnsi="Courier New" w:cs="Courier New"/>
            <w:rtl/>
          </w:rPr>
          <w:t>أبوماوقد بابع</w:t>
        </w:r>
      </w:ins>
      <w:r w:rsidRPr="00EE6742">
        <w:rPr>
          <w:rFonts w:ascii="Courier New" w:hAnsi="Courier New" w:cs="Courier New"/>
          <w:rtl/>
        </w:rPr>
        <w:t xml:space="preserve"> ان </w:t>
      </w:r>
      <w:del w:id="1145" w:author="Transkribus" w:date="2019-12-11T14:30:00Z">
        <w:r w:rsidR="009B6BCA" w:rsidRPr="009B6BCA">
          <w:rPr>
            <w:rFonts w:ascii="Courier New" w:hAnsi="Courier New" w:cs="Courier New"/>
            <w:rtl/>
          </w:rPr>
          <w:delText>ياكل جزرا قدره بحد ما فحضرت اكله</w:delText>
        </w:r>
      </w:del>
      <w:ins w:id="1146" w:author="Transkribus" w:date="2019-12-11T14:30:00Z">
        <w:r w:rsidRPr="00EE6742">
          <w:rPr>
            <w:rFonts w:ascii="Courier New" w:hAnsi="Courier New" w:cs="Courier New"/>
            <w:rtl/>
          </w:rPr>
          <w:t>باكل جزراقدرم مجدتالحشرن أكاء</w:t>
        </w:r>
      </w:ins>
      <w:r w:rsidRPr="00EE6742">
        <w:rPr>
          <w:rFonts w:ascii="Courier New" w:hAnsi="Courier New" w:cs="Courier New"/>
          <w:rtl/>
        </w:rPr>
        <w:t xml:space="preserve"> لارى </w:t>
      </w:r>
      <w:del w:id="1147" w:author="Transkribus" w:date="2019-12-11T14:30:00Z">
        <w:r w:rsidR="009B6BCA" w:rsidRPr="009B6BCA">
          <w:rPr>
            <w:rFonts w:ascii="Courier New" w:hAnsi="Courier New" w:cs="Courier New"/>
            <w:rtl/>
          </w:rPr>
          <w:delText>ما يكون</w:delText>
        </w:r>
      </w:del>
      <w:ins w:id="1148" w:author="Transkribus" w:date="2019-12-11T14:30:00Z">
        <w:r w:rsidRPr="00EE6742">
          <w:rPr>
            <w:rFonts w:ascii="Courier New" w:hAnsi="Courier New" w:cs="Courier New"/>
            <w:rtl/>
          </w:rPr>
          <w:t>مابكون</w:t>
        </w:r>
      </w:ins>
      <w:r w:rsidRPr="00EE6742">
        <w:rPr>
          <w:rFonts w:ascii="Courier New" w:hAnsi="Courier New" w:cs="Courier New"/>
          <w:rtl/>
        </w:rPr>
        <w:t xml:space="preserve"> من </w:t>
      </w:r>
      <w:del w:id="1149" w:author="Transkribus" w:date="2019-12-11T14:30:00Z">
        <w:r w:rsidR="009B6BCA" w:rsidRPr="009B6BCA">
          <w:rPr>
            <w:rFonts w:ascii="Courier New" w:hAnsi="Courier New" w:cs="Courier New"/>
            <w:rtl/>
          </w:rPr>
          <w:delText>حاله لا رغبة منى لمجالسة</w:delText>
        </w:r>
      </w:del>
      <w:ins w:id="1150" w:author="Transkribus" w:date="2019-12-11T14:30:00Z">
        <w:r w:rsidRPr="00EE6742">
          <w:rPr>
            <w:rFonts w:ascii="Courier New" w:hAnsi="Courier New" w:cs="Courier New"/>
            <w:rtl/>
          </w:rPr>
          <w:t>جاله لار غية مى</w:t>
        </w:r>
      </w:ins>
    </w:p>
    <w:p w14:paraId="21CE483E" w14:textId="5A613F65" w:rsidR="00EE6742" w:rsidRPr="00EE6742" w:rsidRDefault="00EE6742" w:rsidP="00EE6742">
      <w:pPr>
        <w:pStyle w:val="NurText"/>
        <w:bidi/>
        <w:rPr>
          <w:rFonts w:ascii="Courier New" w:hAnsi="Courier New" w:cs="Courier New"/>
        </w:rPr>
      </w:pPr>
      <w:ins w:id="1151" w:author="Transkribus" w:date="2019-12-11T14:30:00Z">
        <w:r w:rsidRPr="00EE6742">
          <w:rPr>
            <w:rFonts w:ascii="Courier New" w:hAnsi="Courier New" w:cs="Courier New"/>
            <w:rtl/>
          </w:rPr>
          <w:t>الجسالسة</w:t>
        </w:r>
      </w:ins>
      <w:r w:rsidRPr="00EE6742">
        <w:rPr>
          <w:rFonts w:ascii="Courier New" w:hAnsi="Courier New" w:cs="Courier New"/>
          <w:rtl/>
        </w:rPr>
        <w:t xml:space="preserve"> من </w:t>
      </w:r>
      <w:del w:id="1152" w:author="Transkribus" w:date="2019-12-11T14:30:00Z">
        <w:r w:rsidR="009B6BCA" w:rsidRPr="009B6BCA">
          <w:rPr>
            <w:rFonts w:ascii="Courier New" w:hAnsi="Courier New" w:cs="Courier New"/>
            <w:rtl/>
          </w:rPr>
          <w:delText>هذه حاله ولا لان لى</w:delText>
        </w:r>
      </w:del>
      <w:ins w:id="1153" w:author="Transkribus" w:date="2019-12-11T14:30:00Z">
        <w:r w:rsidRPr="00EE6742">
          <w:rPr>
            <w:rFonts w:ascii="Courier New" w:hAnsi="Courier New" w:cs="Courier New"/>
            <w:rtl/>
          </w:rPr>
          <w:t>هدهجاله ولالازنلى</w:t>
        </w:r>
      </w:ins>
      <w:r w:rsidRPr="00EE6742">
        <w:rPr>
          <w:rFonts w:ascii="Courier New" w:hAnsi="Courier New" w:cs="Courier New"/>
          <w:rtl/>
        </w:rPr>
        <w:t xml:space="preserve"> بذلك عاد</w:t>
      </w:r>
      <w:del w:id="1154" w:author="Transkribus" w:date="2019-12-11T14:30:00Z">
        <w:r w:rsidR="009B6BCA" w:rsidRPr="009B6BCA">
          <w:rPr>
            <w:rFonts w:ascii="Courier New" w:hAnsi="Courier New" w:cs="Courier New"/>
            <w:rtl/>
          </w:rPr>
          <w:delText>ة</w:delText>
        </w:r>
      </w:del>
      <w:ins w:id="1155" w:author="Transkribus" w:date="2019-12-11T14:30:00Z">
        <w:r w:rsidRPr="00EE6742">
          <w:rPr>
            <w:rFonts w:ascii="Courier New" w:hAnsi="Courier New" w:cs="Courier New"/>
            <w:rtl/>
          </w:rPr>
          <w:t>ه</w:t>
        </w:r>
      </w:ins>
      <w:r w:rsidRPr="00EE6742">
        <w:rPr>
          <w:rFonts w:ascii="Courier New" w:hAnsi="Courier New" w:cs="Courier New"/>
          <w:rtl/>
        </w:rPr>
        <w:t xml:space="preserve"> ولله الحمد بل </w:t>
      </w:r>
      <w:del w:id="1156" w:author="Transkribus" w:date="2019-12-11T14:30:00Z">
        <w:r w:rsidR="009B6BCA" w:rsidRPr="009B6BCA">
          <w:rPr>
            <w:rFonts w:ascii="Courier New" w:hAnsi="Courier New" w:cs="Courier New"/>
            <w:rtl/>
          </w:rPr>
          <w:delText>لارى ايراد</w:delText>
        </w:r>
      </w:del>
      <w:ins w:id="1157" w:author="Transkribus" w:date="2019-12-11T14:30:00Z">
        <w:r w:rsidRPr="00EE6742">
          <w:rPr>
            <w:rFonts w:ascii="Courier New" w:hAnsi="Courier New" w:cs="Courier New"/>
            <w:rtl/>
          </w:rPr>
          <w:t>الارى ابراد</w:t>
        </w:r>
      </w:ins>
      <w:r w:rsidRPr="00EE6742">
        <w:rPr>
          <w:rFonts w:ascii="Courier New" w:hAnsi="Courier New" w:cs="Courier New"/>
          <w:rtl/>
        </w:rPr>
        <w:t xml:space="preserve"> الغذاء على المعدة قس</w:t>
      </w:r>
      <w:ins w:id="1158" w:author="Transkribus" w:date="2019-12-11T14:30:00Z">
        <w:r w:rsidRPr="00EE6742">
          <w:rPr>
            <w:rFonts w:ascii="Courier New" w:hAnsi="Courier New" w:cs="Courier New"/>
            <w:rtl/>
          </w:rPr>
          <w:t>ص</w:t>
        </w:r>
      </w:ins>
      <w:r w:rsidRPr="00EE6742">
        <w:rPr>
          <w:rFonts w:ascii="Courier New" w:hAnsi="Courier New" w:cs="Courier New"/>
          <w:rtl/>
        </w:rPr>
        <w:t>را</w:t>
      </w:r>
    </w:p>
    <w:p w14:paraId="01B63D88" w14:textId="45DBEEB8" w:rsidR="00EE6742" w:rsidRPr="00EE6742" w:rsidRDefault="00EE6742" w:rsidP="00EE6742">
      <w:pPr>
        <w:pStyle w:val="NurText"/>
        <w:bidi/>
        <w:rPr>
          <w:ins w:id="1159" w:author="Transkribus" w:date="2019-12-11T14:30:00Z"/>
          <w:rFonts w:ascii="Courier New" w:hAnsi="Courier New" w:cs="Courier New"/>
        </w:rPr>
      </w:pPr>
      <w:r w:rsidRPr="00EE6742">
        <w:rPr>
          <w:rFonts w:ascii="Courier New" w:hAnsi="Courier New" w:cs="Courier New"/>
          <w:rtl/>
        </w:rPr>
        <w:t xml:space="preserve"> الى </w:t>
      </w:r>
      <w:del w:id="1160" w:author="Transkribus" w:date="2019-12-11T14:30:00Z">
        <w:r w:rsidR="009B6BCA" w:rsidRPr="009B6BCA">
          <w:rPr>
            <w:rFonts w:ascii="Courier New" w:hAnsi="Courier New" w:cs="Courier New"/>
            <w:rtl/>
          </w:rPr>
          <w:delText>ماذا يؤول</w:delText>
        </w:r>
      </w:del>
      <w:ins w:id="1161" w:author="Transkribus" w:date="2019-12-11T14:30:00Z">
        <w:r w:rsidRPr="00EE6742">
          <w:rPr>
            <w:rFonts w:ascii="Courier New" w:hAnsi="Courier New" w:cs="Courier New"/>
            <w:rtl/>
          </w:rPr>
          <w:t>ماد ابؤل</w:t>
        </w:r>
      </w:ins>
      <w:r w:rsidRPr="00EE6742">
        <w:rPr>
          <w:rFonts w:ascii="Courier New" w:hAnsi="Courier New" w:cs="Courier New"/>
          <w:rtl/>
        </w:rPr>
        <w:t xml:space="preserve"> هذا الفعل </w:t>
      </w:r>
      <w:del w:id="1162" w:author="Transkribus" w:date="2019-12-11T14:30:00Z">
        <w:r w:rsidR="009B6BCA" w:rsidRPr="009B6BCA">
          <w:rPr>
            <w:rFonts w:ascii="Courier New" w:hAnsi="Courier New" w:cs="Courier New"/>
            <w:rtl/>
          </w:rPr>
          <w:delText>فرايته ياكل</w:delText>
        </w:r>
      </w:del>
      <w:ins w:id="1163" w:author="Transkribus" w:date="2019-12-11T14:30:00Z">
        <w:r w:rsidRPr="00EE6742">
          <w:rPr>
            <w:rFonts w:ascii="Courier New" w:hAnsi="Courier New" w:cs="Courier New"/>
            <w:rtl/>
          </w:rPr>
          <w:t>فر اأبتهاكل</w:t>
        </w:r>
      </w:ins>
      <w:r w:rsidRPr="00EE6742">
        <w:rPr>
          <w:rFonts w:ascii="Courier New" w:hAnsi="Courier New" w:cs="Courier New"/>
          <w:rtl/>
        </w:rPr>
        <w:t xml:space="preserve"> من </w:t>
      </w:r>
      <w:del w:id="1164" w:author="Transkribus" w:date="2019-12-11T14:30:00Z">
        <w:r w:rsidR="009B6BCA" w:rsidRPr="009B6BCA">
          <w:rPr>
            <w:rFonts w:ascii="Courier New" w:hAnsi="Courier New" w:cs="Courier New"/>
            <w:rtl/>
          </w:rPr>
          <w:delText>حائط ليرى</w:delText>
        </w:r>
      </w:del>
      <w:ins w:id="1165" w:author="Transkribus" w:date="2019-12-11T14:30:00Z">
        <w:r w:rsidRPr="00EE6742">
          <w:rPr>
            <w:rFonts w:ascii="Courier New" w:hAnsi="Courier New" w:cs="Courier New"/>
            <w:rtl/>
          </w:rPr>
          <w:t>جاتط ابرى</w:t>
        </w:r>
      </w:ins>
      <w:r w:rsidRPr="00EE6742">
        <w:rPr>
          <w:rFonts w:ascii="Courier New" w:hAnsi="Courier New" w:cs="Courier New"/>
          <w:rtl/>
        </w:rPr>
        <w:t xml:space="preserve"> من </w:t>
      </w:r>
      <w:del w:id="1166" w:author="Transkribus" w:date="2019-12-11T14:30:00Z">
        <w:r w:rsidR="009B6BCA" w:rsidRPr="009B6BCA">
          <w:rPr>
            <w:rFonts w:ascii="Courier New" w:hAnsi="Courier New" w:cs="Courier New"/>
            <w:rtl/>
          </w:rPr>
          <w:delText>ح</w:delText>
        </w:r>
      </w:del>
      <w:ins w:id="1167" w:author="Transkribus" w:date="2019-12-11T14:30:00Z">
        <w:r w:rsidRPr="00EE6742">
          <w:rPr>
            <w:rFonts w:ascii="Courier New" w:hAnsi="Courier New" w:cs="Courier New"/>
            <w:rtl/>
          </w:rPr>
          <w:t>ج</w:t>
        </w:r>
      </w:ins>
      <w:r w:rsidRPr="00EE6742">
        <w:rPr>
          <w:rFonts w:ascii="Courier New" w:hAnsi="Courier New" w:cs="Courier New"/>
          <w:rtl/>
        </w:rPr>
        <w:t xml:space="preserve">وله ويضاحكهم </w:t>
      </w:r>
      <w:del w:id="1168" w:author="Transkribus" w:date="2019-12-11T14:30:00Z">
        <w:r w:rsidR="009B6BCA" w:rsidRPr="009B6BCA">
          <w:rPr>
            <w:rFonts w:ascii="Courier New" w:hAnsi="Courier New" w:cs="Courier New"/>
            <w:rtl/>
          </w:rPr>
          <w:delText>حتى اذا مر</w:delText>
        </w:r>
      </w:del>
      <w:ins w:id="1169" w:author="Transkribus" w:date="2019-12-11T14:30:00Z">
        <w:r w:rsidRPr="00EE6742">
          <w:rPr>
            <w:rFonts w:ascii="Courier New" w:hAnsi="Courier New" w:cs="Courier New"/>
            <w:rtl/>
          </w:rPr>
          <w:t>صى ادامر</w:t>
        </w:r>
      </w:ins>
      <w:r w:rsidRPr="00EE6742">
        <w:rPr>
          <w:rFonts w:ascii="Courier New" w:hAnsi="Courier New" w:cs="Courier New"/>
          <w:rtl/>
        </w:rPr>
        <w:t xml:space="preserve"> على</w:t>
      </w:r>
      <w:del w:id="1170" w:author="Transkribus" w:date="2019-12-11T14:30:00Z">
        <w:r w:rsidR="009B6BCA" w:rsidRPr="009B6BCA">
          <w:rPr>
            <w:rFonts w:ascii="Courier New" w:hAnsi="Courier New" w:cs="Courier New"/>
            <w:rtl/>
          </w:rPr>
          <w:delText xml:space="preserve"> الاكثر مما</w:delText>
        </w:r>
      </w:del>
    </w:p>
    <w:p w14:paraId="47633710" w14:textId="54002B05" w:rsidR="00EE6742" w:rsidRPr="00EE6742" w:rsidRDefault="00EE6742" w:rsidP="00EE6742">
      <w:pPr>
        <w:pStyle w:val="NurText"/>
        <w:bidi/>
        <w:rPr>
          <w:ins w:id="1171" w:author="Transkribus" w:date="2019-12-11T14:30:00Z"/>
          <w:rFonts w:ascii="Courier New" w:hAnsi="Courier New" w:cs="Courier New"/>
        </w:rPr>
      </w:pPr>
      <w:ins w:id="1172" w:author="Transkribus" w:date="2019-12-11T14:30:00Z">
        <w:r w:rsidRPr="00EE6742">
          <w:rPr>
            <w:rFonts w:ascii="Courier New" w:hAnsi="Courier New" w:cs="Courier New"/>
            <w:rtl/>
          </w:rPr>
          <w:lastRenderedPageBreak/>
          <w:t>الاكتر ما</w:t>
        </w:r>
      </w:ins>
      <w:r w:rsidRPr="00EE6742">
        <w:rPr>
          <w:rFonts w:ascii="Courier New" w:hAnsi="Courier New" w:cs="Courier New"/>
          <w:rtl/>
        </w:rPr>
        <w:t xml:space="preserve"> كان بين </w:t>
      </w:r>
      <w:del w:id="1173" w:author="Transkribus" w:date="2019-12-11T14:30:00Z">
        <w:r w:rsidR="009B6BCA" w:rsidRPr="009B6BCA">
          <w:rPr>
            <w:rFonts w:ascii="Courier New" w:hAnsi="Courier New" w:cs="Courier New"/>
            <w:rtl/>
          </w:rPr>
          <w:delText>يديه رايت</w:delText>
        </w:r>
      </w:del>
      <w:ins w:id="1174" w:author="Transkribus" w:date="2019-12-11T14:30:00Z">
        <w:r w:rsidRPr="00EE6742">
          <w:rPr>
            <w:rFonts w:ascii="Courier New" w:hAnsi="Courier New" w:cs="Courier New"/>
            <w:rtl/>
          </w:rPr>
          <w:t>بديه رايف</w:t>
        </w:r>
      </w:ins>
      <w:r w:rsidRPr="00EE6742">
        <w:rPr>
          <w:rFonts w:ascii="Courier New" w:hAnsi="Courier New" w:cs="Courier New"/>
          <w:rtl/>
        </w:rPr>
        <w:t xml:space="preserve"> الجزر </w:t>
      </w:r>
      <w:del w:id="1175" w:author="Transkribus" w:date="2019-12-11T14:30:00Z">
        <w:r w:rsidR="009B6BCA" w:rsidRPr="009B6BCA">
          <w:rPr>
            <w:rFonts w:ascii="Courier New" w:hAnsi="Courier New" w:cs="Courier New"/>
            <w:rtl/>
          </w:rPr>
          <w:delText>ممضوغا قد</w:delText>
        </w:r>
      </w:del>
      <w:ins w:id="1176" w:author="Transkribus" w:date="2019-12-11T14:30:00Z">
        <w:r w:rsidRPr="00EE6742">
          <w:rPr>
            <w:rFonts w:ascii="Courier New" w:hAnsi="Courier New" w:cs="Courier New"/>
            <w:rtl/>
          </w:rPr>
          <w:t>مصوغاقد</w:t>
        </w:r>
      </w:ins>
      <w:r w:rsidRPr="00EE6742">
        <w:rPr>
          <w:rFonts w:ascii="Courier New" w:hAnsi="Courier New" w:cs="Courier New"/>
          <w:rtl/>
        </w:rPr>
        <w:t xml:space="preserve"> خرج من حلقه </w:t>
      </w:r>
      <w:del w:id="1177" w:author="Transkribus" w:date="2019-12-11T14:30:00Z">
        <w:r w:rsidR="009B6BCA" w:rsidRPr="009B6BCA">
          <w:rPr>
            <w:rFonts w:ascii="Courier New" w:hAnsi="Courier New" w:cs="Courier New"/>
            <w:rtl/>
          </w:rPr>
          <w:delText>ملتفا متحبلا متعجنا بريقه وقد جحظت عيناه وانقطع حسه واحمر لونه ودرت وداجاه</w:delText>
        </w:r>
      </w:del>
      <w:ins w:id="1178" w:author="Transkribus" w:date="2019-12-11T14:30:00Z">
        <w:r w:rsidRPr="00EE6742">
          <w:rPr>
            <w:rFonts w:ascii="Courier New" w:hAnsi="Courier New" w:cs="Courier New"/>
            <w:rtl/>
          </w:rPr>
          <w:t>ملتقاء نجيلا معناير يقة</w:t>
        </w:r>
      </w:ins>
    </w:p>
    <w:p w14:paraId="4444448B" w14:textId="257F43D2" w:rsidR="00EE6742" w:rsidRPr="00EE6742" w:rsidRDefault="00EE6742" w:rsidP="00EE6742">
      <w:pPr>
        <w:pStyle w:val="NurText"/>
        <w:bidi/>
        <w:rPr>
          <w:ins w:id="1179" w:author="Transkribus" w:date="2019-12-11T14:30:00Z"/>
          <w:rFonts w:ascii="Courier New" w:hAnsi="Courier New" w:cs="Courier New"/>
        </w:rPr>
      </w:pPr>
      <w:ins w:id="1180" w:author="Transkribus" w:date="2019-12-11T14:30:00Z">
        <w:r w:rsidRPr="00EE6742">
          <w:rPr>
            <w:rFonts w:ascii="Courier New" w:hAnsi="Courier New" w:cs="Courier New"/>
            <w:rtl/>
          </w:rPr>
          <w:t>وقدلت هبناه والقطم تقيه وأحمرلوبه ودوب وداجاء</w:t>
        </w:r>
      </w:ins>
      <w:r w:rsidRPr="00EE6742">
        <w:rPr>
          <w:rFonts w:ascii="Courier New" w:hAnsi="Courier New" w:cs="Courier New"/>
          <w:rtl/>
        </w:rPr>
        <w:t xml:space="preserve"> وعروق </w:t>
      </w:r>
      <w:del w:id="1181" w:author="Transkribus" w:date="2019-12-11T14:30:00Z">
        <w:r w:rsidR="009B6BCA" w:rsidRPr="009B6BCA">
          <w:rPr>
            <w:rFonts w:ascii="Courier New" w:hAnsi="Courier New" w:cs="Courier New"/>
            <w:rtl/>
          </w:rPr>
          <w:delText>راسه واربد وكمد وجهه وعرض له من التهوع اكثر مما عرض له من القذف حتى رمى</w:delText>
        </w:r>
      </w:del>
      <w:ins w:id="1182" w:author="Transkribus" w:date="2019-12-11T14:30:00Z">
        <w:r w:rsidRPr="00EE6742">
          <w:rPr>
            <w:rFonts w:ascii="Courier New" w:hAnsi="Courier New" w:cs="Courier New"/>
            <w:rtl/>
          </w:rPr>
          <w:t>رأسهواريد وكد وجهة</w:t>
        </w:r>
      </w:ins>
    </w:p>
    <w:p w14:paraId="0A067047" w14:textId="1E59A370" w:rsidR="00EE6742" w:rsidRPr="00EE6742" w:rsidRDefault="00EE6742" w:rsidP="00EE6742">
      <w:pPr>
        <w:pStyle w:val="NurText"/>
        <w:bidi/>
        <w:rPr>
          <w:rFonts w:ascii="Courier New" w:hAnsi="Courier New" w:cs="Courier New"/>
        </w:rPr>
      </w:pPr>
      <w:ins w:id="1183" w:author="Transkribus" w:date="2019-12-11T14:30:00Z">
        <w:r w:rsidRPr="00EE6742">
          <w:rPr>
            <w:rFonts w:ascii="Courier New" w:hAnsi="Courier New" w:cs="Courier New"/>
            <w:rtl/>
          </w:rPr>
          <w:t>اوموسر لهمن النهوع أكتر ثماعرض لهمن الفذق حى رى</w:t>
        </w:r>
      </w:ins>
      <w:r w:rsidRPr="00EE6742">
        <w:rPr>
          <w:rFonts w:ascii="Courier New" w:hAnsi="Courier New" w:cs="Courier New"/>
          <w:rtl/>
        </w:rPr>
        <w:t xml:space="preserve"> من ذلك الذى </w:t>
      </w:r>
      <w:del w:id="1184" w:author="Transkribus" w:date="2019-12-11T14:30:00Z">
        <w:r w:rsidR="009B6BCA" w:rsidRPr="009B6BCA">
          <w:rPr>
            <w:rFonts w:ascii="Courier New" w:hAnsi="Courier New" w:cs="Courier New"/>
            <w:rtl/>
          </w:rPr>
          <w:delText>اكله شيئا كثيرا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85" w:author="Transkribus" w:date="2019-12-11T14:30:00Z">
        <w:r w:rsidRPr="00EE6742">
          <w:rPr>
            <w:rFonts w:ascii="Courier New" w:hAnsi="Courier New" w:cs="Courier New"/>
            <w:rtl/>
          </w:rPr>
          <w:t>أكاء شيباكترا</w:t>
        </w:r>
      </w:ins>
    </w:p>
    <w:p w14:paraId="340DF6DC" w14:textId="4F76998A" w:rsidR="00EE6742" w:rsidRPr="00EE6742" w:rsidRDefault="009B6BCA" w:rsidP="00EE6742">
      <w:pPr>
        <w:pStyle w:val="NurText"/>
        <w:bidi/>
        <w:rPr>
          <w:rFonts w:ascii="Courier New" w:hAnsi="Courier New" w:cs="Courier New"/>
        </w:rPr>
      </w:pPr>
      <w:dir w:val="rtl">
        <w:dir w:val="rtl">
          <w:del w:id="1186" w:author="Transkribus" w:date="2019-12-11T14:30:00Z">
            <w:r w:rsidRPr="009B6BCA">
              <w:rPr>
                <w:rFonts w:ascii="Courier New" w:hAnsi="Courier New" w:cs="Courier New"/>
                <w:rtl/>
              </w:rPr>
              <w:delText>فزكنت ان انقطاع</w:delText>
            </w:r>
          </w:del>
          <w:ins w:id="1187" w:author="Transkribus" w:date="2019-12-11T14:30:00Z">
            <w:r w:rsidR="00EE6742" w:rsidRPr="00EE6742">
              <w:rPr>
                <w:rFonts w:ascii="Courier New" w:hAnsi="Courier New" w:cs="Courier New"/>
                <w:rtl/>
              </w:rPr>
              <w:t>فركلتت ابن القطاح</w:t>
            </w:r>
          </w:ins>
          <w:r w:rsidR="00EE6742" w:rsidRPr="00EE6742">
            <w:rPr>
              <w:rFonts w:ascii="Courier New" w:hAnsi="Courier New" w:cs="Courier New"/>
              <w:rtl/>
            </w:rPr>
            <w:t xml:space="preserve"> نفسه </w:t>
          </w:r>
          <w:del w:id="1188" w:author="Transkribus" w:date="2019-12-11T14:30:00Z">
            <w:r w:rsidRPr="009B6BCA">
              <w:rPr>
                <w:rFonts w:ascii="Courier New" w:hAnsi="Courier New" w:cs="Courier New"/>
                <w:rtl/>
              </w:rPr>
              <w:delText>لدفع المعدة حجابه</w:delText>
            </w:r>
          </w:del>
          <w:ins w:id="1189" w:author="Transkribus" w:date="2019-12-11T14:30:00Z">
            <w:r w:rsidR="00EE6742" w:rsidRPr="00EE6742">
              <w:rPr>
                <w:rFonts w:ascii="Courier New" w:hAnsi="Courier New" w:cs="Courier New"/>
                <w:rtl/>
              </w:rPr>
              <w:t>لدقع المعسدة جابه</w:t>
            </w:r>
          </w:ins>
          <w:r w:rsidR="00EE6742" w:rsidRPr="00EE6742">
            <w:rPr>
              <w:rFonts w:ascii="Courier New" w:hAnsi="Courier New" w:cs="Courier New"/>
              <w:rtl/>
            </w:rPr>
            <w:t xml:space="preserve"> الى </w:t>
          </w:r>
          <w:del w:id="1190" w:author="Transkribus" w:date="2019-12-11T14:30:00Z">
            <w:r w:rsidRPr="009B6BCA">
              <w:rPr>
                <w:rFonts w:ascii="Courier New" w:hAnsi="Courier New" w:cs="Courier New"/>
                <w:rtl/>
              </w:rPr>
              <w:delText>نحو الفم ومنعها اياه</w:delText>
            </w:r>
          </w:del>
          <w:ins w:id="1191" w:author="Transkribus" w:date="2019-12-11T14:30:00Z">
            <w:r w:rsidR="00EE6742" w:rsidRPr="00EE6742">
              <w:rPr>
                <w:rFonts w:ascii="Courier New" w:hAnsi="Courier New" w:cs="Courier New"/>
                <w:rtl/>
              </w:rPr>
              <w:t>خحوالقسم ومتعها اباء</w:t>
            </w:r>
          </w:ins>
          <w:r w:rsidR="00EE6742" w:rsidRPr="00EE6742">
            <w:rPr>
              <w:rFonts w:ascii="Courier New" w:hAnsi="Courier New" w:cs="Courier New"/>
              <w:rtl/>
            </w:rPr>
            <w:t xml:space="preserve"> من الرجو</w:t>
          </w:r>
          <w:del w:id="1192" w:author="Transkribus" w:date="2019-12-11T14:30:00Z">
            <w:r w:rsidRPr="009B6BCA">
              <w:rPr>
                <w:rFonts w:ascii="Courier New" w:hAnsi="Courier New" w:cs="Courier New"/>
                <w:rtl/>
              </w:rPr>
              <w:delText>ع</w:delText>
            </w:r>
          </w:del>
          <w:ins w:id="1193" w:author="Transkribus" w:date="2019-12-11T14:30:00Z">
            <w:r w:rsidR="00EE6742" w:rsidRPr="00EE6742">
              <w:rPr>
                <w:rFonts w:ascii="Courier New" w:hAnsi="Courier New" w:cs="Courier New"/>
                <w:rtl/>
              </w:rPr>
              <w:t>يم</w:t>
            </w:r>
          </w:ins>
          <w:r w:rsidR="00EE6742" w:rsidRPr="00EE6742">
            <w:rPr>
              <w:rFonts w:ascii="Courier New" w:hAnsi="Courier New" w:cs="Courier New"/>
              <w:rtl/>
            </w:rPr>
            <w:t xml:space="preserve"> الى</w:t>
          </w:r>
        </w:dir>
      </w:dir>
    </w:p>
    <w:p w14:paraId="13ED3181" w14:textId="77777777" w:rsidR="009B6BCA" w:rsidRPr="009B6BCA" w:rsidRDefault="00EE6742" w:rsidP="009B6BCA">
      <w:pPr>
        <w:pStyle w:val="NurText"/>
        <w:bidi/>
        <w:rPr>
          <w:del w:id="1194" w:author="Transkribus" w:date="2019-12-11T14:30:00Z"/>
          <w:rFonts w:ascii="Courier New" w:hAnsi="Courier New" w:cs="Courier New"/>
        </w:rPr>
      </w:pPr>
      <w:r w:rsidRPr="00EE6742">
        <w:rPr>
          <w:rFonts w:ascii="Courier New" w:hAnsi="Courier New" w:cs="Courier New"/>
          <w:rtl/>
        </w:rPr>
        <w:t xml:space="preserve">الانبساط </w:t>
      </w:r>
      <w:del w:id="1195" w:author="Transkribus" w:date="2019-12-11T14:30:00Z">
        <w:r w:rsidR="009B6BCA" w:rsidRPr="009B6BCA">
          <w:rPr>
            <w:rFonts w:ascii="Courier New" w:hAnsi="Courier New" w:cs="Courier New"/>
            <w:rtl/>
          </w:rPr>
          <w:delText>للتنفس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6C43010" w14:textId="0B88776C" w:rsidR="00EE6742" w:rsidRPr="00EE6742" w:rsidRDefault="009B6BCA" w:rsidP="00EE6742">
      <w:pPr>
        <w:pStyle w:val="NurText"/>
        <w:bidi/>
        <w:rPr>
          <w:ins w:id="1196" w:author="Transkribus" w:date="2019-12-11T14:30:00Z"/>
          <w:rFonts w:ascii="Courier New" w:hAnsi="Courier New" w:cs="Courier New"/>
        </w:rPr>
      </w:pPr>
      <w:dir w:val="rtl">
        <w:dir w:val="rtl">
          <w:del w:id="1197" w:author="Transkribus" w:date="2019-12-11T14:30:00Z">
            <w:r w:rsidRPr="009B6BCA">
              <w:rPr>
                <w:rFonts w:ascii="Courier New" w:hAnsi="Courier New" w:cs="Courier New"/>
                <w:rtl/>
              </w:rPr>
              <w:delText>واما ما عرض للونه</w:delText>
            </w:r>
          </w:del>
          <w:ins w:id="1198" w:author="Transkribus" w:date="2019-12-11T14:30:00Z">
            <w:r w:rsidR="00EE6742" w:rsidRPr="00EE6742">
              <w:rPr>
                <w:rFonts w:ascii="Courier New" w:hAnsi="Courier New" w:cs="Courier New"/>
                <w:rtl/>
              </w:rPr>
              <w:t>لتنقس وأماماعرس الويه</w:t>
            </w:r>
          </w:ins>
          <w:r w:rsidR="00EE6742" w:rsidRPr="00EE6742">
            <w:rPr>
              <w:rFonts w:ascii="Courier New" w:hAnsi="Courier New" w:cs="Courier New"/>
              <w:rtl/>
            </w:rPr>
            <w:t xml:space="preserve"> من </w:t>
          </w:r>
          <w:del w:id="1199" w:author="Transkribus" w:date="2019-12-11T14:30:00Z">
            <w:r w:rsidRPr="009B6BCA">
              <w:rPr>
                <w:rFonts w:ascii="Courier New" w:hAnsi="Courier New" w:cs="Courier New"/>
                <w:rtl/>
              </w:rPr>
              <w:delText>الاحمرار ودرور وداجيه وعروقه فزكنت انه لاقبال</w:delText>
            </w:r>
          </w:del>
          <w:ins w:id="1200" w:author="Transkribus" w:date="2019-12-11T14:30:00Z">
            <w:r w:rsidR="00EE6742" w:rsidRPr="00EE6742">
              <w:rPr>
                <w:rFonts w:ascii="Courier New" w:hAnsi="Courier New" w:cs="Courier New"/>
                <w:rtl/>
              </w:rPr>
              <w:t>الأحمرارودرورود اخبه وغر وفة فر كفب</w:t>
            </w:r>
          </w:ins>
        </w:dir>
      </w:dir>
    </w:p>
    <w:p w14:paraId="7F749CFE" w14:textId="58D83FE3" w:rsidR="00EE6742" w:rsidRPr="00EE6742" w:rsidRDefault="00EE6742" w:rsidP="00EE6742">
      <w:pPr>
        <w:pStyle w:val="NurText"/>
        <w:bidi/>
        <w:rPr>
          <w:rFonts w:ascii="Courier New" w:hAnsi="Courier New" w:cs="Courier New"/>
        </w:rPr>
      </w:pPr>
      <w:ins w:id="1201" w:author="Transkribus" w:date="2019-12-11T14:30:00Z">
        <w:r w:rsidRPr="00EE6742">
          <w:rPr>
            <w:rFonts w:ascii="Courier New" w:hAnsi="Courier New" w:cs="Courier New"/>
            <w:rtl/>
          </w:rPr>
          <w:t>ابهالاقمال</w:t>
        </w:r>
      </w:ins>
      <w:r w:rsidRPr="00EE6742">
        <w:rPr>
          <w:rFonts w:ascii="Courier New" w:hAnsi="Courier New" w:cs="Courier New"/>
          <w:rtl/>
        </w:rPr>
        <w:t xml:space="preserve"> الطبيعة </w:t>
      </w:r>
      <w:del w:id="1202" w:author="Transkribus" w:date="2019-12-11T14:30:00Z">
        <w:r w:rsidR="009B6BCA" w:rsidRPr="009B6BCA">
          <w:rPr>
            <w:rFonts w:ascii="Courier New" w:hAnsi="Courier New" w:cs="Courier New"/>
            <w:rtl/>
          </w:rPr>
          <w:delText>نحو راسه كما يعرض لمن</w:delText>
        </w:r>
      </w:del>
      <w:ins w:id="1203" w:author="Transkribus" w:date="2019-12-11T14:30:00Z">
        <w:r w:rsidRPr="00EE6742">
          <w:rPr>
            <w:rFonts w:ascii="Courier New" w:hAnsi="Courier New" w:cs="Courier New"/>
            <w:rtl/>
          </w:rPr>
          <w:t>نجورأسه كمالمعرس طن</w:t>
        </w:r>
      </w:ins>
      <w:r w:rsidRPr="00EE6742">
        <w:rPr>
          <w:rFonts w:ascii="Courier New" w:hAnsi="Courier New" w:cs="Courier New"/>
          <w:rtl/>
        </w:rPr>
        <w:t xml:space="preserve"> شدت </w:t>
      </w:r>
      <w:del w:id="1204" w:author="Transkribus" w:date="2019-12-11T14:30:00Z">
        <w:r w:rsidR="009B6BCA" w:rsidRPr="009B6BCA">
          <w:rPr>
            <w:rFonts w:ascii="Courier New" w:hAnsi="Courier New" w:cs="Courier New"/>
            <w:rtl/>
          </w:rPr>
          <w:delText>يده للفصد ان تقبل</w:delText>
        </w:r>
      </w:del>
      <w:ins w:id="1205" w:author="Transkribus" w:date="2019-12-11T14:30:00Z">
        <w:r w:rsidRPr="00EE6742">
          <w:rPr>
            <w:rFonts w:ascii="Courier New" w:hAnsi="Courier New" w:cs="Courier New"/>
            <w:rtl/>
          </w:rPr>
          <w:t>بده القصدان تقيل</w:t>
        </w:r>
      </w:ins>
      <w:r w:rsidRPr="00EE6742">
        <w:rPr>
          <w:rFonts w:ascii="Courier New" w:hAnsi="Courier New" w:cs="Courier New"/>
          <w:rtl/>
        </w:rPr>
        <w:t xml:space="preserve"> الطبيعة </w:t>
      </w:r>
      <w:del w:id="1206" w:author="Transkribus" w:date="2019-12-11T14:30:00Z">
        <w:r w:rsidR="009B6BCA" w:rsidRPr="009B6BCA">
          <w:rPr>
            <w:rFonts w:ascii="Courier New" w:hAnsi="Courier New" w:cs="Courier New"/>
            <w:rtl/>
          </w:rPr>
          <w:delText>نحو الجهة التى استنهضت نحوها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07" w:author="Transkribus" w:date="2019-12-11T14:30:00Z">
        <w:r w:rsidRPr="00EE6742">
          <w:rPr>
            <w:rFonts w:ascii="Courier New" w:hAnsi="Courier New" w:cs="Courier New"/>
            <w:rtl/>
          </w:rPr>
          <w:t>مجوالجهة النى</w:t>
        </w:r>
      </w:ins>
    </w:p>
    <w:p w14:paraId="37B7AB8B" w14:textId="7DD2EC42" w:rsidR="00EE6742" w:rsidRPr="00EE6742" w:rsidRDefault="009B6BCA" w:rsidP="00EE6742">
      <w:pPr>
        <w:pStyle w:val="NurText"/>
        <w:bidi/>
        <w:rPr>
          <w:ins w:id="1208" w:author="Transkribus" w:date="2019-12-11T14:30:00Z"/>
          <w:rFonts w:ascii="Courier New" w:hAnsi="Courier New" w:cs="Courier New"/>
        </w:rPr>
      </w:pPr>
      <w:dir w:val="rtl">
        <w:dir w:val="rtl">
          <w:del w:id="1209" w:author="Transkribus" w:date="2019-12-11T14:30:00Z">
            <w:r w:rsidRPr="009B6BCA">
              <w:rPr>
                <w:rFonts w:ascii="Courier New" w:hAnsi="Courier New" w:cs="Courier New"/>
                <w:rtl/>
              </w:rPr>
              <w:delText>واما ما عرض</w:delText>
            </w:r>
          </w:del>
          <w:ins w:id="1210" w:author="Transkribus" w:date="2019-12-11T14:30:00Z">
            <w:r w:rsidR="00EE6742" w:rsidRPr="00EE6742">
              <w:rPr>
                <w:rFonts w:ascii="Courier New" w:hAnsi="Courier New" w:cs="Courier New"/>
                <w:rtl/>
              </w:rPr>
              <w:t>استهصب نجوها وأماماعرس</w:t>
            </w:r>
          </w:ins>
          <w:r w:rsidR="00EE6742" w:rsidRPr="00EE6742">
            <w:rPr>
              <w:rFonts w:ascii="Courier New" w:hAnsi="Courier New" w:cs="Courier New"/>
              <w:rtl/>
            </w:rPr>
            <w:t xml:space="preserve"> بعد </w:t>
          </w:r>
          <w:del w:id="1211" w:author="Transkribus" w:date="2019-12-11T14:30:00Z">
            <w:r w:rsidRPr="009B6BCA">
              <w:rPr>
                <w:rFonts w:ascii="Courier New" w:hAnsi="Courier New" w:cs="Courier New"/>
                <w:rtl/>
              </w:rPr>
              <w:delText>ذلك لوجهه</w:delText>
            </w:r>
          </w:del>
          <w:ins w:id="1212" w:author="Transkribus" w:date="2019-12-11T14:30:00Z">
            <w:r w:rsidR="00EE6742" w:rsidRPr="00EE6742">
              <w:rPr>
                <w:rFonts w:ascii="Courier New" w:hAnsi="Courier New" w:cs="Courier New"/>
                <w:rtl/>
              </w:rPr>
              <w:t>ذلكلوجهه</w:t>
            </w:r>
          </w:ins>
          <w:r w:rsidR="00EE6742" w:rsidRPr="00EE6742">
            <w:rPr>
              <w:rFonts w:ascii="Courier New" w:hAnsi="Courier New" w:cs="Courier New"/>
              <w:rtl/>
            </w:rPr>
            <w:t xml:space="preserve"> من الار</w:t>
          </w:r>
          <w:del w:id="1213" w:author="Transkribus" w:date="2019-12-11T14:30:00Z">
            <w:r w:rsidRPr="009B6BCA">
              <w:rPr>
                <w:rFonts w:ascii="Courier New" w:hAnsi="Courier New" w:cs="Courier New"/>
                <w:rtl/>
              </w:rPr>
              <w:delText>ب</w:delText>
            </w:r>
          </w:del>
          <w:ins w:id="1214"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داد والكمودة </w:t>
          </w:r>
          <w:del w:id="1215" w:author="Transkribus" w:date="2019-12-11T14:30:00Z">
            <w:r w:rsidRPr="009B6BCA">
              <w:rPr>
                <w:rFonts w:ascii="Courier New" w:hAnsi="Courier New" w:cs="Courier New"/>
                <w:rtl/>
              </w:rPr>
              <w:delText>فزكنت ايضا انه لسوء مزاج قلبه وانه لو لم يخرج ما خرج ودافعت المعدة حجابه</w:delText>
            </w:r>
          </w:del>
          <w:ins w:id="1216" w:author="Transkribus" w:date="2019-12-11T14:30:00Z">
            <w:r w:rsidR="00EE6742" w:rsidRPr="00EE6742">
              <w:rPr>
                <w:rFonts w:ascii="Courier New" w:hAnsi="Courier New" w:cs="Courier New"/>
                <w:rtl/>
              </w:rPr>
              <w:t>فز كمتت أبصا اله</w:t>
            </w:r>
          </w:ins>
        </w:dir>
      </w:dir>
    </w:p>
    <w:p w14:paraId="1C3CC34C" w14:textId="1FBE9F6F" w:rsidR="00EE6742" w:rsidRPr="00EE6742" w:rsidRDefault="00EE6742" w:rsidP="00EE6742">
      <w:pPr>
        <w:pStyle w:val="NurText"/>
        <w:bidi/>
        <w:rPr>
          <w:ins w:id="1217" w:author="Transkribus" w:date="2019-12-11T14:30:00Z"/>
          <w:rFonts w:ascii="Courier New" w:hAnsi="Courier New" w:cs="Courier New"/>
        </w:rPr>
      </w:pPr>
      <w:ins w:id="1218" w:author="Transkribus" w:date="2019-12-11T14:30:00Z">
        <w:r w:rsidRPr="00EE6742">
          <w:rPr>
            <w:rFonts w:ascii="Courier New" w:hAnsi="Courier New" w:cs="Courier New"/>
            <w:rtl/>
          </w:rPr>
          <w:t>اسوة مراج عليه والعلولم بجرج ماخرج وداقيب المعدة مجابة</w:t>
        </w:r>
      </w:ins>
      <w:r w:rsidRPr="00EE6742">
        <w:rPr>
          <w:rFonts w:ascii="Courier New" w:hAnsi="Courier New" w:cs="Courier New"/>
          <w:rtl/>
        </w:rPr>
        <w:t xml:space="preserve"> هذه المدافعة </w:t>
      </w:r>
      <w:del w:id="1219" w:author="Transkribus" w:date="2019-12-11T14:30:00Z">
        <w:r w:rsidR="009B6BCA" w:rsidRPr="009B6BCA">
          <w:rPr>
            <w:rFonts w:ascii="Courier New" w:hAnsi="Courier New" w:cs="Courier New"/>
            <w:rtl/>
          </w:rPr>
          <w:delText xml:space="preserve">التى قد عاقته </w:delText>
        </w:r>
      </w:del>
      <w:ins w:id="1220" w:author="Transkribus" w:date="2019-12-11T14:30:00Z">
        <w:r w:rsidRPr="00EE6742">
          <w:rPr>
            <w:rFonts w:ascii="Courier New" w:hAnsi="Courier New" w:cs="Courier New"/>
            <w:rtl/>
          </w:rPr>
          <w:t>النى قدعاقته</w:t>
        </w:r>
      </w:ins>
    </w:p>
    <w:p w14:paraId="621CFF3E" w14:textId="185703F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البتة عن </w:t>
      </w:r>
      <w:del w:id="1221" w:author="Transkribus" w:date="2019-12-11T14:30:00Z">
        <w:r w:rsidR="009B6BCA" w:rsidRPr="009B6BCA">
          <w:rPr>
            <w:rFonts w:ascii="Courier New" w:hAnsi="Courier New" w:cs="Courier New"/>
            <w:rtl/>
          </w:rPr>
          <w:delText>التنفس عرض</w:delText>
        </w:r>
      </w:del>
      <w:ins w:id="1222" w:author="Transkribus" w:date="2019-12-11T14:30:00Z">
        <w:r w:rsidRPr="00EE6742">
          <w:rPr>
            <w:rFonts w:ascii="Courier New" w:hAnsi="Courier New" w:cs="Courier New"/>
            <w:rtl/>
          </w:rPr>
          <w:t>التنقس عرس</w:t>
        </w:r>
      </w:ins>
      <w:r w:rsidRPr="00EE6742">
        <w:rPr>
          <w:rFonts w:ascii="Courier New" w:hAnsi="Courier New" w:cs="Courier New"/>
          <w:rtl/>
        </w:rPr>
        <w:t xml:space="preserve"> له الموت </w:t>
      </w:r>
      <w:del w:id="1223" w:author="Transkribus" w:date="2019-12-11T14:30:00Z">
        <w:r w:rsidR="009B6BCA" w:rsidRPr="009B6BCA">
          <w:rPr>
            <w:rFonts w:ascii="Courier New" w:hAnsi="Courier New" w:cs="Courier New"/>
            <w:rtl/>
          </w:rPr>
          <w:delText>بالاختناق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24" w:author="Transkribus" w:date="2019-12-11T14:30:00Z">
        <w:r w:rsidRPr="00EE6742">
          <w:rPr>
            <w:rFonts w:ascii="Courier New" w:hAnsi="Courier New" w:cs="Courier New"/>
            <w:rtl/>
          </w:rPr>
          <w:t>الاحتناق كمانسد راناذلك فى عدد كنير مالو ايعقب</w:t>
        </w:r>
      </w:ins>
    </w:p>
    <w:p w14:paraId="5D3F945C" w14:textId="77777777" w:rsidR="009B6BCA" w:rsidRPr="009B6BCA" w:rsidRDefault="009B6BCA" w:rsidP="009B6BCA">
      <w:pPr>
        <w:pStyle w:val="NurText"/>
        <w:bidi/>
        <w:rPr>
          <w:del w:id="1225" w:author="Transkribus" w:date="2019-12-11T14:30:00Z"/>
          <w:rFonts w:ascii="Courier New" w:hAnsi="Courier New" w:cs="Courier New"/>
        </w:rPr>
      </w:pPr>
      <w:dir w:val="rtl">
        <w:dir w:val="rtl">
          <w:del w:id="1226" w:author="Transkribus" w:date="2019-12-11T14:30:00Z">
            <w:r w:rsidRPr="009B6BCA">
              <w:rPr>
                <w:rFonts w:ascii="Courier New" w:hAnsi="Courier New" w:cs="Courier New"/>
                <w:rtl/>
              </w:rPr>
              <w:delText>كما قد راينا ذلك فى عدد كثير ماتوا بعقب القذف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2B7CC3" w14:textId="77777777" w:rsidR="009B6BCA" w:rsidRPr="009B6BCA" w:rsidRDefault="009B6BCA" w:rsidP="009B6BCA">
      <w:pPr>
        <w:pStyle w:val="NurText"/>
        <w:bidi/>
        <w:rPr>
          <w:del w:id="1227" w:author="Transkribus" w:date="2019-12-11T14:30:00Z"/>
          <w:rFonts w:ascii="Courier New" w:hAnsi="Courier New" w:cs="Courier New"/>
        </w:rPr>
      </w:pPr>
      <w:dir w:val="rtl">
        <w:dir w:val="rtl">
          <w:del w:id="1228" w:author="Transkribus" w:date="2019-12-11T14:30:00Z">
            <w:r w:rsidRPr="009B6BCA">
              <w:rPr>
                <w:rFonts w:ascii="Courier New" w:hAnsi="Courier New" w:cs="Courier New"/>
                <w:rtl/>
              </w:rPr>
              <w:delText>واما ما عرض له من التهوع اكثر مما عرض له من القذف فزكنت من ذلك ان التهوع لشدة اضطراب المعدة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D78D60D" w14:textId="7E5E41E4" w:rsidR="00EE6742" w:rsidRPr="00EE6742" w:rsidRDefault="009B6BCA" w:rsidP="00EE6742">
      <w:pPr>
        <w:pStyle w:val="NurText"/>
        <w:bidi/>
        <w:rPr>
          <w:ins w:id="1229" w:author="Transkribus" w:date="2019-12-11T14:30:00Z"/>
          <w:rFonts w:ascii="Courier New" w:hAnsi="Courier New" w:cs="Courier New"/>
        </w:rPr>
      </w:pPr>
      <w:dir w:val="rtl">
        <w:dir w:val="rtl">
          <w:ins w:id="1230" w:author="Transkribus" w:date="2019-12-11T14:30:00Z">
            <w:r w:rsidR="00EE6742" w:rsidRPr="00EE6742">
              <w:rPr>
                <w:rFonts w:ascii="Courier New" w:hAnsi="Courier New" w:cs="Courier New"/>
                <w:rtl/>
              </w:rPr>
              <w:t>القدف وأماما عرض لهمن النهوم أكتر ماعرض لهمن العدف فزكتب من ذلكان</w:t>
            </w:r>
          </w:ins>
        </w:dir>
      </w:dir>
    </w:p>
    <w:p w14:paraId="6FB8731B" w14:textId="43CA4E10" w:rsidR="00EE6742" w:rsidRPr="00EE6742" w:rsidRDefault="00EE6742" w:rsidP="00EE6742">
      <w:pPr>
        <w:pStyle w:val="NurText"/>
        <w:bidi/>
        <w:rPr>
          <w:rFonts w:ascii="Courier New" w:hAnsi="Courier New" w:cs="Courier New"/>
        </w:rPr>
      </w:pPr>
      <w:ins w:id="1231" w:author="Transkribus" w:date="2019-12-11T14:30:00Z">
        <w:r w:rsidRPr="00EE6742">
          <w:rPr>
            <w:rFonts w:ascii="Courier New" w:hAnsi="Courier New" w:cs="Courier New"/>
            <w:rtl/>
          </w:rPr>
          <w:t xml:space="preserve">ابنهر٤ الشدة اشطراب المعده </w:t>
        </w:r>
      </w:ins>
      <w:r w:rsidRPr="00EE6742">
        <w:rPr>
          <w:rFonts w:ascii="Courier New" w:hAnsi="Courier New" w:cs="Courier New"/>
          <w:rtl/>
        </w:rPr>
        <w:t xml:space="preserve">قال ابن </w:t>
      </w:r>
      <w:del w:id="1232" w:author="Transkribus" w:date="2019-12-11T14:30:00Z">
        <w:r w:rsidR="009B6BCA" w:rsidRPr="009B6BCA">
          <w:rPr>
            <w:rFonts w:ascii="Courier New" w:hAnsi="Courier New" w:cs="Courier New"/>
            <w:rtl/>
          </w:rPr>
          <w:delText>ا</w:delText>
        </w:r>
      </w:del>
      <w:ins w:id="1233" w:author="Transkribus" w:date="2019-12-11T14:30:00Z">
        <w:r w:rsidRPr="00EE6742">
          <w:rPr>
            <w:rFonts w:ascii="Courier New" w:hAnsi="Courier New" w:cs="Courier New"/>
            <w:rtl/>
          </w:rPr>
          <w:t>أ</w:t>
        </w:r>
      </w:ins>
      <w:r w:rsidRPr="00EE6742">
        <w:rPr>
          <w:rFonts w:ascii="Courier New" w:hAnsi="Courier New" w:cs="Courier New"/>
          <w:rtl/>
        </w:rPr>
        <w:t xml:space="preserve">بى الاشعث بعد ذلك </w:t>
      </w:r>
      <w:del w:id="1234" w:author="Transkribus" w:date="2019-12-11T14:30:00Z">
        <w:r w:rsidR="009B6BCA" w:rsidRPr="009B6BCA">
          <w:rPr>
            <w:rFonts w:ascii="Courier New" w:hAnsi="Courier New" w:cs="Courier New"/>
            <w:rtl/>
          </w:rPr>
          <w:delText>ان</w:delText>
        </w:r>
      </w:del>
      <w:ins w:id="1235" w:author="Transkribus" w:date="2019-12-11T14:30:00Z">
        <w:r w:rsidRPr="00EE6742">
          <w:rPr>
            <w:rFonts w:ascii="Courier New" w:hAnsi="Courier New" w:cs="Courier New"/>
            <w:rtl/>
          </w:rPr>
          <w:t>أن</w:t>
        </w:r>
      </w:ins>
      <w:r w:rsidRPr="00EE6742">
        <w:rPr>
          <w:rFonts w:ascii="Courier New" w:hAnsi="Courier New" w:cs="Courier New"/>
          <w:rtl/>
        </w:rPr>
        <w:t xml:space="preserve"> الغذاء </w:t>
      </w:r>
      <w:del w:id="1236" w:author="Transkribus" w:date="2019-12-11T14:30:00Z">
        <w:r w:rsidR="009B6BCA" w:rsidRPr="009B6BCA">
          <w:rPr>
            <w:rFonts w:ascii="Courier New" w:hAnsi="Courier New" w:cs="Courier New"/>
            <w:rtl/>
          </w:rPr>
          <w:delText>اذا حصل</w:delText>
        </w:r>
      </w:del>
      <w:ins w:id="1237" w:author="Transkribus" w:date="2019-12-11T14:30:00Z">
        <w:r w:rsidRPr="00EE6742">
          <w:rPr>
            <w:rFonts w:ascii="Courier New" w:hAnsi="Courier New" w:cs="Courier New"/>
            <w:rtl/>
          </w:rPr>
          <w:t>اذاحصل</w:t>
        </w:r>
      </w:ins>
      <w:r w:rsidRPr="00EE6742">
        <w:rPr>
          <w:rFonts w:ascii="Courier New" w:hAnsi="Courier New" w:cs="Courier New"/>
          <w:rtl/>
        </w:rPr>
        <w:t xml:space="preserve"> فى المعدة</w:t>
      </w:r>
    </w:p>
    <w:p w14:paraId="1224D077" w14:textId="78ADEDE6" w:rsidR="00EE6742" w:rsidRPr="00EE6742" w:rsidRDefault="00EE6742" w:rsidP="00EE6742">
      <w:pPr>
        <w:pStyle w:val="NurText"/>
        <w:bidi/>
        <w:rPr>
          <w:ins w:id="1238" w:author="Transkribus" w:date="2019-12-11T14:30:00Z"/>
          <w:rFonts w:ascii="Courier New" w:hAnsi="Courier New" w:cs="Courier New"/>
        </w:rPr>
      </w:pPr>
      <w:r w:rsidRPr="00EE6742">
        <w:rPr>
          <w:rFonts w:ascii="Courier New" w:hAnsi="Courier New" w:cs="Courier New"/>
          <w:rtl/>
        </w:rPr>
        <w:t xml:space="preserve">وهو </w:t>
      </w:r>
      <w:del w:id="1239" w:author="Transkribus" w:date="2019-12-11T14:30:00Z">
        <w:r w:rsidR="009B6BCA" w:rsidRPr="009B6BCA">
          <w:rPr>
            <w:rFonts w:ascii="Courier New" w:hAnsi="Courier New" w:cs="Courier New"/>
            <w:rtl/>
          </w:rPr>
          <w:delText>كثير الكمية تمددت تمددا يبسط سائر غضونها كما رايت ذلك فى سبع</w:delText>
        </w:r>
      </w:del>
      <w:ins w:id="1240" w:author="Transkribus" w:date="2019-12-11T14:30:00Z">
        <w:r w:rsidRPr="00EE6742">
          <w:rPr>
            <w:rFonts w:ascii="Courier New" w:hAnsi="Courier New" w:cs="Courier New"/>
            <w:rtl/>
          </w:rPr>
          <w:t>كمتير الكهبة مددن عمدد ابسط ساتر فصومها كماراست ذلك فى شيعم</w:t>
        </w:r>
      </w:ins>
      <w:r w:rsidRPr="00EE6742">
        <w:rPr>
          <w:rFonts w:ascii="Courier New" w:hAnsi="Courier New" w:cs="Courier New"/>
          <w:rtl/>
        </w:rPr>
        <w:t xml:space="preserve"> شرحته حيا</w:t>
      </w:r>
      <w:del w:id="1241" w:author="Transkribus" w:date="2019-12-11T14:30:00Z">
        <w:r w:rsidR="009B6BCA" w:rsidRPr="009B6BCA">
          <w:rPr>
            <w:rFonts w:ascii="Courier New" w:hAnsi="Courier New" w:cs="Courier New"/>
            <w:rtl/>
          </w:rPr>
          <w:delText xml:space="preserve"> بحضرة</w:delText>
        </w:r>
      </w:del>
    </w:p>
    <w:p w14:paraId="295E303C" w14:textId="30E56A45" w:rsidR="00EE6742" w:rsidRPr="00EE6742" w:rsidRDefault="00EE6742" w:rsidP="00EE6742">
      <w:pPr>
        <w:pStyle w:val="NurText"/>
        <w:bidi/>
        <w:rPr>
          <w:ins w:id="1242" w:author="Transkribus" w:date="2019-12-11T14:30:00Z"/>
          <w:rFonts w:ascii="Courier New" w:hAnsi="Courier New" w:cs="Courier New"/>
        </w:rPr>
      </w:pPr>
      <w:ins w:id="1243" w:author="Transkribus" w:date="2019-12-11T14:30:00Z">
        <w:r w:rsidRPr="00EE6742">
          <w:rPr>
            <w:rFonts w:ascii="Courier New" w:hAnsi="Courier New" w:cs="Courier New"/>
            <w:rtl/>
          </w:rPr>
          <w:t>اسحغرة</w:t>
        </w:r>
      </w:ins>
      <w:r w:rsidRPr="00EE6742">
        <w:rPr>
          <w:rFonts w:ascii="Courier New" w:hAnsi="Courier New" w:cs="Courier New"/>
          <w:rtl/>
        </w:rPr>
        <w:t xml:space="preserve"> الامير الغ</w:t>
      </w:r>
      <w:del w:id="1244" w:author="Transkribus" w:date="2019-12-11T14:30:00Z">
        <w:r w:rsidR="009B6BCA" w:rsidRPr="009B6BCA">
          <w:rPr>
            <w:rFonts w:ascii="Courier New" w:hAnsi="Courier New" w:cs="Courier New"/>
            <w:rtl/>
          </w:rPr>
          <w:delText>ضن</w:delText>
        </w:r>
      </w:del>
      <w:ins w:id="1245" w:author="Transkribus" w:date="2019-12-11T14:30:00Z">
        <w:r w:rsidRPr="00EE6742">
          <w:rPr>
            <w:rFonts w:ascii="Courier New" w:hAnsi="Courier New" w:cs="Courier New"/>
            <w:rtl/>
          </w:rPr>
          <w:t>صت</w:t>
        </w:r>
      </w:ins>
      <w:r w:rsidRPr="00EE6742">
        <w:rPr>
          <w:rFonts w:ascii="Courier New" w:hAnsi="Courier New" w:cs="Courier New"/>
          <w:rtl/>
        </w:rPr>
        <w:t xml:space="preserve">فر وقد </w:t>
      </w:r>
      <w:del w:id="1246" w:author="Transkribus" w:date="2019-12-11T14:30:00Z">
        <w:r w:rsidR="009B6BCA" w:rsidRPr="009B6BCA">
          <w:rPr>
            <w:rFonts w:ascii="Courier New" w:hAnsi="Courier New" w:cs="Courier New"/>
            <w:rtl/>
          </w:rPr>
          <w:delText>استصغر بعض الحاضرين</w:delText>
        </w:r>
      </w:del>
      <w:ins w:id="1247" w:author="Transkribus" w:date="2019-12-11T14:30:00Z">
        <w:r w:rsidRPr="00EE6742">
          <w:rPr>
            <w:rFonts w:ascii="Courier New" w:hAnsi="Courier New" w:cs="Courier New"/>
            <w:rtl/>
          </w:rPr>
          <w:t>اسيصفربعس الحاصر بن</w:t>
        </w:r>
      </w:ins>
      <w:r w:rsidRPr="00EE6742">
        <w:rPr>
          <w:rFonts w:ascii="Courier New" w:hAnsi="Courier New" w:cs="Courier New"/>
          <w:rtl/>
        </w:rPr>
        <w:t xml:space="preserve"> معدته فتقدمت </w:t>
      </w:r>
      <w:del w:id="1248" w:author="Transkribus" w:date="2019-12-11T14:30:00Z">
        <w:r w:rsidR="009B6BCA" w:rsidRPr="009B6BCA">
          <w:rPr>
            <w:rFonts w:ascii="Courier New" w:hAnsi="Courier New" w:cs="Courier New"/>
            <w:rtl/>
          </w:rPr>
          <w:delText>بصب الماء</w:delText>
        </w:r>
      </w:del>
      <w:ins w:id="1249" w:author="Transkribus" w:date="2019-12-11T14:30:00Z">
        <w:r w:rsidRPr="00EE6742">
          <w:rPr>
            <w:rFonts w:ascii="Courier New" w:hAnsi="Courier New" w:cs="Courier New"/>
            <w:rtl/>
          </w:rPr>
          <w:t>يسب المساء</w:t>
        </w:r>
      </w:ins>
      <w:r w:rsidRPr="00EE6742">
        <w:rPr>
          <w:rFonts w:ascii="Courier New" w:hAnsi="Courier New" w:cs="Courier New"/>
          <w:rtl/>
        </w:rPr>
        <w:t xml:space="preserve"> فى فيه</w:t>
      </w:r>
      <w:del w:id="1250" w:author="Transkribus" w:date="2019-12-11T14:30:00Z">
        <w:r w:rsidR="009B6BCA" w:rsidRPr="009B6BCA">
          <w:rPr>
            <w:rFonts w:ascii="Courier New" w:hAnsi="Courier New" w:cs="Courier New"/>
            <w:rtl/>
          </w:rPr>
          <w:delText xml:space="preserve"> فما زلنا نصب</w:delText>
        </w:r>
      </w:del>
    </w:p>
    <w:p w14:paraId="1D6D40D2" w14:textId="3D576165" w:rsidR="00EE6742" w:rsidRPr="00EE6742" w:rsidRDefault="00EE6742" w:rsidP="00EE6742">
      <w:pPr>
        <w:pStyle w:val="NurText"/>
        <w:bidi/>
        <w:rPr>
          <w:ins w:id="1251" w:author="Transkribus" w:date="2019-12-11T14:30:00Z"/>
          <w:rFonts w:ascii="Courier New" w:hAnsi="Courier New" w:cs="Courier New"/>
        </w:rPr>
      </w:pPr>
      <w:ins w:id="1252" w:author="Transkribus" w:date="2019-12-11T14:30:00Z">
        <w:r w:rsidRPr="00EE6742">
          <w:rPr>
            <w:rFonts w:ascii="Courier New" w:hAnsi="Courier New" w:cs="Courier New"/>
            <w:rtl/>
          </w:rPr>
          <w:t>شار لنانصب</w:t>
        </w:r>
      </w:ins>
      <w:r w:rsidRPr="00EE6742">
        <w:rPr>
          <w:rFonts w:ascii="Courier New" w:hAnsi="Courier New" w:cs="Courier New"/>
          <w:rtl/>
        </w:rPr>
        <w:t xml:space="preserve"> فى </w:t>
      </w:r>
      <w:del w:id="1253" w:author="Transkribus" w:date="2019-12-11T14:30:00Z">
        <w:r w:rsidR="009B6BCA" w:rsidRPr="009B6BCA">
          <w:rPr>
            <w:rFonts w:ascii="Courier New" w:hAnsi="Courier New" w:cs="Courier New"/>
            <w:rtl/>
          </w:rPr>
          <w:delText>حلقه دورقا بعد اخر حتى عددنا من</w:delText>
        </w:r>
      </w:del>
      <w:ins w:id="1254" w:author="Transkribus" w:date="2019-12-11T14:30:00Z">
        <w:r w:rsidRPr="00EE6742">
          <w:rPr>
            <w:rFonts w:ascii="Courier New" w:hAnsi="Courier New" w:cs="Courier New"/>
            <w:rtl/>
          </w:rPr>
          <w:t>حلفة دورقابعد أ جرحى عددقامن</w:t>
        </w:r>
      </w:ins>
      <w:r w:rsidRPr="00EE6742">
        <w:rPr>
          <w:rFonts w:ascii="Courier New" w:hAnsi="Courier New" w:cs="Courier New"/>
          <w:rtl/>
        </w:rPr>
        <w:t xml:space="preserve"> الدوارق عددا </w:t>
      </w:r>
      <w:del w:id="1255" w:author="Transkribus" w:date="2019-12-11T14:30:00Z">
        <w:r w:rsidR="009B6BCA" w:rsidRPr="009B6BCA">
          <w:rPr>
            <w:rFonts w:ascii="Courier New" w:hAnsi="Courier New" w:cs="Courier New"/>
            <w:rtl/>
          </w:rPr>
          <w:delText xml:space="preserve">كان مقدار ما حوت نحو اربعين رطلا ماء </w:delText>
        </w:r>
      </w:del>
      <w:ins w:id="1256" w:author="Transkribus" w:date="2019-12-11T14:30:00Z">
        <w:r w:rsidRPr="00EE6742">
          <w:rPr>
            <w:rFonts w:ascii="Courier New" w:hAnsi="Courier New" w:cs="Courier New"/>
            <w:rtl/>
          </w:rPr>
          <w:t>كمان معدار ماجوت سجو</w:t>
        </w:r>
      </w:ins>
    </w:p>
    <w:p w14:paraId="035C75A9" w14:textId="2359D135" w:rsidR="00EE6742" w:rsidRPr="00EE6742" w:rsidRDefault="00EE6742" w:rsidP="00EE6742">
      <w:pPr>
        <w:pStyle w:val="NurText"/>
        <w:bidi/>
        <w:rPr>
          <w:ins w:id="1257" w:author="Transkribus" w:date="2019-12-11T14:30:00Z"/>
          <w:rFonts w:ascii="Courier New" w:hAnsi="Courier New" w:cs="Courier New"/>
        </w:rPr>
      </w:pPr>
      <w:ins w:id="1258" w:author="Transkribus" w:date="2019-12-11T14:30:00Z">
        <w:r w:rsidRPr="00EE6742">
          <w:rPr>
            <w:rFonts w:ascii="Courier New" w:hAnsi="Courier New" w:cs="Courier New"/>
            <w:rtl/>
          </w:rPr>
          <w:t xml:space="preserve">أر بعين رطلاماء </w:t>
        </w:r>
      </w:ins>
      <w:r w:rsidRPr="00EE6742">
        <w:rPr>
          <w:rFonts w:ascii="Courier New" w:hAnsi="Courier New" w:cs="Courier New"/>
          <w:rtl/>
        </w:rPr>
        <w:t xml:space="preserve">فنظرت </w:t>
      </w:r>
      <w:del w:id="1259" w:author="Transkribus" w:date="2019-12-11T14:30:00Z">
        <w:r w:rsidR="009B6BCA" w:rsidRPr="009B6BCA">
          <w:rPr>
            <w:rFonts w:ascii="Courier New" w:hAnsi="Courier New" w:cs="Courier New"/>
            <w:rtl/>
          </w:rPr>
          <w:delText>اذ ذاك</w:delText>
        </w:r>
      </w:del>
      <w:ins w:id="1260" w:author="Transkribus" w:date="2019-12-11T14:30:00Z">
        <w:r w:rsidRPr="00EE6742">
          <w:rPr>
            <w:rFonts w:ascii="Courier New" w:hAnsi="Courier New" w:cs="Courier New"/>
            <w:rtl/>
          </w:rPr>
          <w:t>اذذالك</w:t>
        </w:r>
      </w:ins>
      <w:r w:rsidRPr="00EE6742">
        <w:rPr>
          <w:rFonts w:ascii="Courier New" w:hAnsi="Courier New" w:cs="Courier New"/>
          <w:rtl/>
        </w:rPr>
        <w:t xml:space="preserve"> الى الطبقة الداخلة وقد </w:t>
      </w:r>
      <w:del w:id="1261" w:author="Transkribus" w:date="2019-12-11T14:30:00Z">
        <w:r w:rsidR="009B6BCA" w:rsidRPr="009B6BCA">
          <w:rPr>
            <w:rFonts w:ascii="Courier New" w:hAnsi="Courier New" w:cs="Courier New"/>
            <w:rtl/>
          </w:rPr>
          <w:delText>امتدت حتى صار لها سطح مستو ليس</w:delText>
        </w:r>
      </w:del>
      <w:ins w:id="1262" w:author="Transkribus" w:date="2019-12-11T14:30:00Z">
        <w:r w:rsidRPr="00EE6742">
          <w:rPr>
            <w:rFonts w:ascii="Courier New" w:hAnsi="Courier New" w:cs="Courier New"/>
            <w:rtl/>
          </w:rPr>
          <w:t>امتدب حبى صارلها سنيم مسقو</w:t>
        </w:r>
      </w:ins>
    </w:p>
    <w:p w14:paraId="0D1A7ECF" w14:textId="2279FBAB" w:rsidR="00EE6742" w:rsidRPr="00EE6742" w:rsidRDefault="00EE6742" w:rsidP="00EE6742">
      <w:pPr>
        <w:pStyle w:val="NurText"/>
        <w:bidi/>
        <w:rPr>
          <w:rFonts w:ascii="Courier New" w:hAnsi="Courier New" w:cs="Courier New"/>
        </w:rPr>
      </w:pPr>
      <w:ins w:id="1263" w:author="Transkribus" w:date="2019-12-11T14:30:00Z">
        <w:r w:rsidRPr="00EE6742">
          <w:rPr>
            <w:rFonts w:ascii="Courier New" w:hAnsi="Courier New" w:cs="Courier New"/>
            <w:rtl/>
          </w:rPr>
          <w:t>ابس</w:t>
        </w:r>
      </w:ins>
      <w:r w:rsidRPr="00EE6742">
        <w:rPr>
          <w:rFonts w:ascii="Courier New" w:hAnsi="Courier New" w:cs="Courier New"/>
          <w:rtl/>
        </w:rPr>
        <w:t xml:space="preserve"> بدون </w:t>
      </w:r>
      <w:del w:id="1264" w:author="Transkribus" w:date="2019-12-11T14:30:00Z">
        <w:r w:rsidR="009B6BCA" w:rsidRPr="009B6BCA">
          <w:rPr>
            <w:rFonts w:ascii="Courier New" w:hAnsi="Courier New" w:cs="Courier New"/>
            <w:rtl/>
          </w:rPr>
          <w:delText>استواء الخارج ثم شققتها</w:delText>
        </w:r>
      </w:del>
      <w:ins w:id="1265" w:author="Transkribus" w:date="2019-12-11T14:30:00Z">
        <w:r w:rsidRPr="00EE6742">
          <w:rPr>
            <w:rFonts w:ascii="Courier New" w:hAnsi="Courier New" w:cs="Courier New"/>
            <w:rtl/>
          </w:rPr>
          <w:t>استواه الخارجم شقةها</w:t>
        </w:r>
      </w:ins>
      <w:r w:rsidRPr="00EE6742">
        <w:rPr>
          <w:rFonts w:ascii="Courier New" w:hAnsi="Courier New" w:cs="Courier New"/>
          <w:rtl/>
        </w:rPr>
        <w:t xml:space="preserve"> فلما ا</w:t>
      </w:r>
      <w:del w:id="1266" w:author="Transkribus" w:date="2019-12-11T14:30:00Z">
        <w:r w:rsidR="009B6BCA" w:rsidRPr="009B6BCA">
          <w:rPr>
            <w:rFonts w:ascii="Courier New" w:hAnsi="Courier New" w:cs="Courier New"/>
            <w:rtl/>
          </w:rPr>
          <w:delText>ج</w:delText>
        </w:r>
      </w:del>
      <w:ins w:id="1267" w:author="Transkribus" w:date="2019-12-11T14:30:00Z">
        <w:r w:rsidRPr="00EE6742">
          <w:rPr>
            <w:rFonts w:ascii="Courier New" w:hAnsi="Courier New" w:cs="Courier New"/>
            <w:rtl/>
          </w:rPr>
          <w:t>ح</w:t>
        </w:r>
      </w:ins>
      <w:r w:rsidRPr="00EE6742">
        <w:rPr>
          <w:rFonts w:ascii="Courier New" w:hAnsi="Courier New" w:cs="Courier New"/>
          <w:rtl/>
        </w:rPr>
        <w:t xml:space="preserve">تمعت عند </w:t>
      </w:r>
      <w:del w:id="1268" w:author="Transkribus" w:date="2019-12-11T14:30:00Z">
        <w:r w:rsidR="009B6BCA" w:rsidRPr="009B6BCA">
          <w:rPr>
            <w:rFonts w:ascii="Courier New" w:hAnsi="Courier New" w:cs="Courier New"/>
            <w:rtl/>
          </w:rPr>
          <w:delText>خ</w:delText>
        </w:r>
      </w:del>
      <w:ins w:id="1269" w:author="Transkribus" w:date="2019-12-11T14:30:00Z">
        <w:r w:rsidRPr="00EE6742">
          <w:rPr>
            <w:rFonts w:ascii="Courier New" w:hAnsi="Courier New" w:cs="Courier New"/>
            <w:rtl/>
          </w:rPr>
          <w:t>ج</w:t>
        </w:r>
      </w:ins>
      <w:r w:rsidRPr="00EE6742">
        <w:rPr>
          <w:rFonts w:ascii="Courier New" w:hAnsi="Courier New" w:cs="Courier New"/>
          <w:rtl/>
        </w:rPr>
        <w:t xml:space="preserve">روج الماء </w:t>
      </w:r>
      <w:del w:id="1270" w:author="Transkribus" w:date="2019-12-11T14:30:00Z">
        <w:r w:rsidR="009B6BCA" w:rsidRPr="009B6BCA">
          <w:rPr>
            <w:rFonts w:ascii="Courier New" w:hAnsi="Courier New" w:cs="Courier New"/>
            <w:rtl/>
          </w:rPr>
          <w:delText>منها عاد غضون</w:delText>
        </w:r>
      </w:del>
      <w:ins w:id="1271" w:author="Transkribus" w:date="2019-12-11T14:30:00Z">
        <w:r w:rsidRPr="00EE6742">
          <w:rPr>
            <w:rFonts w:ascii="Courier New" w:hAnsi="Courier New" w:cs="Courier New"/>
            <w:rtl/>
          </w:rPr>
          <w:t>هنهاعاد عصون</w:t>
        </w:r>
      </w:ins>
      <w:r w:rsidRPr="00EE6742">
        <w:rPr>
          <w:rFonts w:ascii="Courier New" w:hAnsi="Courier New" w:cs="Courier New"/>
          <w:rtl/>
        </w:rPr>
        <w:t xml:space="preserve"> الداخلة</w:t>
      </w:r>
    </w:p>
    <w:p w14:paraId="4C7F7755" w14:textId="0EEF885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والبواب </w:t>
      </w:r>
      <w:del w:id="1272" w:author="Transkribus" w:date="2019-12-11T14:30:00Z">
        <w:r w:rsidR="009B6BCA" w:rsidRPr="009B6BCA">
          <w:rPr>
            <w:rFonts w:ascii="Courier New" w:hAnsi="Courier New" w:cs="Courier New"/>
            <w:rtl/>
          </w:rPr>
          <w:delText>ي</w:delText>
        </w:r>
      </w:del>
      <w:ins w:id="1273" w:author="Transkribus" w:date="2019-12-11T14:30:00Z">
        <w:r w:rsidRPr="00EE6742">
          <w:rPr>
            <w:rFonts w:ascii="Courier New" w:hAnsi="Courier New" w:cs="Courier New"/>
            <w:rtl/>
          </w:rPr>
          <w:t>ب</w:t>
        </w:r>
      </w:ins>
      <w:r w:rsidRPr="00EE6742">
        <w:rPr>
          <w:rFonts w:ascii="Courier New" w:hAnsi="Courier New" w:cs="Courier New"/>
          <w:rtl/>
        </w:rPr>
        <w:t xml:space="preserve">شهد الله فى جميع ذلك </w:t>
      </w:r>
      <w:del w:id="1274" w:author="Transkribus" w:date="2019-12-11T14:30:00Z">
        <w:r w:rsidR="009B6BCA" w:rsidRPr="009B6BCA">
          <w:rPr>
            <w:rFonts w:ascii="Courier New" w:hAnsi="Courier New" w:cs="Courier New"/>
            <w:rtl/>
          </w:rPr>
          <w:delText>لا يرسل نفسه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75" w:author="Transkribus" w:date="2019-12-11T14:30:00Z">
        <w:r w:rsidRPr="00EE6742">
          <w:rPr>
            <w:rFonts w:ascii="Courier New" w:hAnsi="Courier New" w:cs="Courier New"/>
            <w:rtl/>
          </w:rPr>
          <w:t>لابرشل تقبسه أو حديى ٩ السيح مهذب الدين عبد الرخميم</w:t>
        </w:r>
      </w:ins>
    </w:p>
    <w:p w14:paraId="5111D131" w14:textId="7BE597E1" w:rsidR="00EE6742" w:rsidRPr="00EE6742" w:rsidRDefault="009B6BCA" w:rsidP="00EE6742">
      <w:pPr>
        <w:pStyle w:val="NurText"/>
        <w:bidi/>
        <w:rPr>
          <w:ins w:id="1276" w:author="Transkribus" w:date="2019-12-11T14:30:00Z"/>
          <w:rFonts w:ascii="Courier New" w:hAnsi="Courier New" w:cs="Courier New"/>
        </w:rPr>
      </w:pPr>
      <w:dir w:val="rtl">
        <w:dir w:val="rtl">
          <w:del w:id="1277" w:author="Transkribus" w:date="2019-12-11T14:30:00Z">
            <w:r w:rsidRPr="009B6BCA">
              <w:rPr>
                <w:rFonts w:ascii="Courier New" w:hAnsi="Courier New" w:cs="Courier New"/>
                <w:rtl/>
              </w:rPr>
              <w:delText>وحدثنى الشيخ المهذب الدين عبد الرحيم بن</w:delText>
            </w:r>
          </w:del>
          <w:ins w:id="1278" w:author="Transkribus" w:date="2019-12-11T14:30:00Z">
            <w:r w:rsidR="00EE6742" w:rsidRPr="00EE6742">
              <w:rPr>
                <w:rFonts w:ascii="Courier New" w:hAnsi="Courier New" w:cs="Courier New"/>
                <w:rtl/>
              </w:rPr>
              <w:t>ابن</w:t>
            </w:r>
          </w:ins>
          <w:r w:rsidR="00EE6742" w:rsidRPr="00EE6742">
            <w:rPr>
              <w:rFonts w:ascii="Courier New" w:hAnsi="Courier New" w:cs="Courier New"/>
              <w:rtl/>
            </w:rPr>
            <w:t xml:space="preserve"> على قال حد</w:t>
          </w:r>
          <w:del w:id="1279" w:author="Transkribus" w:date="2019-12-11T14:30:00Z">
            <w:r w:rsidRPr="009B6BCA">
              <w:rPr>
                <w:rFonts w:ascii="Courier New" w:hAnsi="Courier New" w:cs="Courier New"/>
                <w:rtl/>
              </w:rPr>
              <w:delText>ث</w:delText>
            </w:r>
          </w:del>
          <w:ins w:id="1280" w:author="Transkribus" w:date="2019-12-11T14:30:00Z">
            <w:r w:rsidR="00EE6742" w:rsidRPr="00EE6742">
              <w:rPr>
                <w:rFonts w:ascii="Courier New" w:hAnsi="Courier New" w:cs="Courier New"/>
                <w:rtl/>
              </w:rPr>
              <w:t>ف</w:t>
            </w:r>
          </w:ins>
          <w:r w:rsidR="00EE6742" w:rsidRPr="00EE6742">
            <w:rPr>
              <w:rFonts w:ascii="Courier New" w:hAnsi="Courier New" w:cs="Courier New"/>
              <w:rtl/>
            </w:rPr>
            <w:t>نى موفق الدين اسعد بن ال</w:t>
          </w:r>
          <w:del w:id="1281" w:author="Transkribus" w:date="2019-12-11T14:30:00Z">
            <w:r w:rsidRPr="009B6BCA">
              <w:rPr>
                <w:rFonts w:ascii="Courier New" w:hAnsi="Courier New" w:cs="Courier New"/>
                <w:rtl/>
              </w:rPr>
              <w:delText>ي</w:delText>
            </w:r>
          </w:del>
          <w:ins w:id="128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اس بن المطران قال </w:t>
          </w:r>
          <w:del w:id="1283" w:author="Transkribus" w:date="2019-12-11T14:30:00Z">
            <w:r w:rsidRPr="009B6BCA">
              <w:rPr>
                <w:rFonts w:ascii="Courier New" w:hAnsi="Courier New" w:cs="Courier New"/>
                <w:rtl/>
              </w:rPr>
              <w:delText>حدثنى ابى</w:delText>
            </w:r>
          </w:del>
          <w:ins w:id="1284" w:author="Transkribus" w:date="2019-12-11T14:30:00Z">
            <w:r w:rsidR="00EE6742" w:rsidRPr="00EE6742">
              <w:rPr>
                <w:rFonts w:ascii="Courier New" w:hAnsi="Courier New" w:cs="Courier New"/>
                <w:rtl/>
              </w:rPr>
              <w:t>جدينى أبى</w:t>
            </w:r>
          </w:ins>
          <w:r w:rsidR="00EE6742" w:rsidRPr="00EE6742">
            <w:rPr>
              <w:rFonts w:ascii="Courier New" w:hAnsi="Courier New" w:cs="Courier New"/>
              <w:rtl/>
            </w:rPr>
            <w:t xml:space="preserve"> عن خالى </w:t>
          </w:r>
          <w:del w:id="1285" w:author="Transkribus" w:date="2019-12-11T14:30:00Z">
            <w:r w:rsidRPr="009B6BCA">
              <w:rPr>
                <w:rFonts w:ascii="Courier New" w:hAnsi="Courier New" w:cs="Courier New"/>
                <w:rtl/>
              </w:rPr>
              <w:delText>ا</w:delText>
            </w:r>
          </w:del>
          <w:ins w:id="1286"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بى الفرج</w:t>
          </w:r>
          <w:del w:id="1287" w:author="Transkribus" w:date="2019-12-11T14:30:00Z">
            <w:r w:rsidRPr="009B6BCA">
              <w:rPr>
                <w:rFonts w:ascii="Courier New" w:hAnsi="Courier New" w:cs="Courier New"/>
                <w:rtl/>
              </w:rPr>
              <w:delText xml:space="preserve"> بن حيان</w:delText>
            </w:r>
          </w:del>
        </w:dir>
      </w:dir>
    </w:p>
    <w:p w14:paraId="3393326C" w14:textId="5B8D93CF" w:rsidR="00EE6742" w:rsidRPr="00EE6742" w:rsidRDefault="00EE6742" w:rsidP="00EE6742">
      <w:pPr>
        <w:pStyle w:val="NurText"/>
        <w:bidi/>
        <w:rPr>
          <w:ins w:id="1288" w:author="Transkribus" w:date="2019-12-11T14:30:00Z"/>
          <w:rFonts w:ascii="Courier New" w:hAnsi="Courier New" w:cs="Courier New"/>
        </w:rPr>
      </w:pPr>
      <w:ins w:id="1289" w:author="Transkribus" w:date="2019-12-11T14:30:00Z">
        <w:r w:rsidRPr="00EE6742">
          <w:rPr>
            <w:rFonts w:ascii="Courier New" w:hAnsi="Courier New" w:cs="Courier New"/>
            <w:rtl/>
          </w:rPr>
          <w:t>ابن جبان</w:t>
        </w:r>
      </w:ins>
      <w:r w:rsidRPr="00EE6742">
        <w:rPr>
          <w:rFonts w:ascii="Courier New" w:hAnsi="Courier New" w:cs="Courier New"/>
          <w:rtl/>
        </w:rPr>
        <w:t xml:space="preserve"> قال </w:t>
      </w:r>
      <w:del w:id="1290" w:author="Transkribus" w:date="2019-12-11T14:30:00Z">
        <w:r w:rsidR="009B6BCA" w:rsidRPr="009B6BCA">
          <w:rPr>
            <w:rFonts w:ascii="Courier New" w:hAnsi="Courier New" w:cs="Courier New"/>
            <w:rtl/>
          </w:rPr>
          <w:delText>حدثنى ابو</w:delText>
        </w:r>
      </w:del>
      <w:ins w:id="1291" w:author="Transkribus" w:date="2019-12-11T14:30:00Z">
        <w:r w:rsidRPr="00EE6742">
          <w:rPr>
            <w:rFonts w:ascii="Courier New" w:hAnsi="Courier New" w:cs="Courier New"/>
            <w:rtl/>
          </w:rPr>
          <w:t>جديى أبو</w:t>
        </w:r>
      </w:ins>
      <w:r w:rsidRPr="00EE6742">
        <w:rPr>
          <w:rFonts w:ascii="Courier New" w:hAnsi="Courier New" w:cs="Courier New"/>
          <w:rtl/>
        </w:rPr>
        <w:t xml:space="preserve"> الكرم الطبيب قال </w:t>
      </w:r>
      <w:del w:id="1292" w:author="Transkribus" w:date="2019-12-11T14:30:00Z">
        <w:r w:rsidR="009B6BCA" w:rsidRPr="009B6BCA">
          <w:rPr>
            <w:rFonts w:ascii="Courier New" w:hAnsi="Courier New" w:cs="Courier New"/>
            <w:rtl/>
          </w:rPr>
          <w:delText>حدثنى ابى عن ابيه قال كنت يوما اساير الشيخ ابا الفرج اليبرودى اذ اعترضه رجل</w:delText>
        </w:r>
      </w:del>
      <w:ins w:id="1293" w:author="Transkribus" w:date="2019-12-11T14:30:00Z">
        <w:r w:rsidRPr="00EE6742">
          <w:rPr>
            <w:rFonts w:ascii="Courier New" w:hAnsi="Courier New" w:cs="Courier New"/>
            <w:rtl/>
          </w:rPr>
          <w:t>جدقنى أبى عن أسه فال كتب يوما أساير السيح</w:t>
        </w:r>
      </w:ins>
    </w:p>
    <w:p w14:paraId="3102291C" w14:textId="402809B9" w:rsidR="00EE6742" w:rsidRPr="00EE6742" w:rsidRDefault="00EE6742" w:rsidP="00EE6742">
      <w:pPr>
        <w:pStyle w:val="NurText"/>
        <w:bidi/>
        <w:rPr>
          <w:ins w:id="1294" w:author="Transkribus" w:date="2019-12-11T14:30:00Z"/>
          <w:rFonts w:ascii="Courier New" w:hAnsi="Courier New" w:cs="Courier New"/>
        </w:rPr>
      </w:pPr>
      <w:ins w:id="1295" w:author="Transkribus" w:date="2019-12-11T14:30:00Z">
        <w:r w:rsidRPr="00EE6742">
          <w:rPr>
            <w:rFonts w:ascii="Courier New" w:hAnsi="Courier New" w:cs="Courier New"/>
            <w:rtl/>
          </w:rPr>
          <w:t>ابالفرج البيرودى اداغير صهرجل</w:t>
        </w:r>
      </w:ins>
      <w:r w:rsidRPr="00EE6742">
        <w:rPr>
          <w:rFonts w:ascii="Courier New" w:hAnsi="Courier New" w:cs="Courier New"/>
          <w:rtl/>
        </w:rPr>
        <w:t xml:space="preserve"> فقال </w:t>
      </w:r>
      <w:del w:id="1296" w:author="Transkribus" w:date="2019-12-11T14:30:00Z">
        <w:r w:rsidR="009B6BCA" w:rsidRPr="009B6BCA">
          <w:rPr>
            <w:rFonts w:ascii="Courier New" w:hAnsi="Courier New" w:cs="Courier New"/>
            <w:rtl/>
          </w:rPr>
          <w:delText>يا سيدى كنت</w:delText>
        </w:r>
      </w:del>
      <w:ins w:id="1297" w:author="Transkribus" w:date="2019-12-11T14:30:00Z">
        <w:r w:rsidRPr="00EE6742">
          <w:rPr>
            <w:rFonts w:ascii="Courier New" w:hAnsi="Courier New" w:cs="Courier New"/>
            <w:rtl/>
          </w:rPr>
          <w:t>باسيدى كتب</w:t>
        </w:r>
      </w:ins>
      <w:r w:rsidRPr="00EE6742">
        <w:rPr>
          <w:rFonts w:ascii="Courier New" w:hAnsi="Courier New" w:cs="Courier New"/>
          <w:rtl/>
        </w:rPr>
        <w:t xml:space="preserve"> فى صنا</w:t>
      </w:r>
      <w:del w:id="1298" w:author="Transkribus" w:date="2019-12-11T14:30:00Z">
        <w:r w:rsidR="009B6BCA" w:rsidRPr="009B6BCA">
          <w:rPr>
            <w:rFonts w:ascii="Courier New" w:hAnsi="Courier New" w:cs="Courier New"/>
            <w:rtl/>
          </w:rPr>
          <w:delText>عت</w:delText>
        </w:r>
      </w:del>
      <w:ins w:id="1299" w:author="Transkribus" w:date="2019-12-11T14:30:00Z">
        <w:r w:rsidRPr="00EE6742">
          <w:rPr>
            <w:rFonts w:ascii="Courier New" w:hAnsi="Courier New" w:cs="Courier New"/>
            <w:rtl/>
          </w:rPr>
          <w:t>ي</w:t>
        </w:r>
      </w:ins>
      <w:r w:rsidRPr="00EE6742">
        <w:rPr>
          <w:rFonts w:ascii="Courier New" w:hAnsi="Courier New" w:cs="Courier New"/>
          <w:rtl/>
        </w:rPr>
        <w:t xml:space="preserve">ى هذه فى </w:t>
      </w:r>
      <w:del w:id="1300" w:author="Transkribus" w:date="2019-12-11T14:30:00Z">
        <w:r w:rsidR="009B6BCA" w:rsidRPr="009B6BCA">
          <w:rPr>
            <w:rFonts w:ascii="Courier New" w:hAnsi="Courier New" w:cs="Courier New"/>
            <w:rtl/>
          </w:rPr>
          <w:delText>الحمام وحلقت راسى واجد</w:delText>
        </w:r>
      </w:del>
      <w:ins w:id="1301" w:author="Transkribus" w:date="2019-12-11T14:30:00Z">
        <w:r w:rsidRPr="00EE6742">
          <w:rPr>
            <w:rFonts w:ascii="Courier New" w:hAnsi="Courier New" w:cs="Courier New"/>
            <w:rtl/>
          </w:rPr>
          <w:t>الخمام وخلقت</w:t>
        </w:r>
      </w:ins>
    </w:p>
    <w:p w14:paraId="5B09E5D5" w14:textId="77777777" w:rsidR="009B6BCA" w:rsidRPr="009B6BCA" w:rsidRDefault="00EE6742" w:rsidP="009B6BCA">
      <w:pPr>
        <w:pStyle w:val="NurText"/>
        <w:bidi/>
        <w:rPr>
          <w:del w:id="1302" w:author="Transkribus" w:date="2019-12-11T14:30:00Z"/>
          <w:rFonts w:ascii="Courier New" w:hAnsi="Courier New" w:cs="Courier New"/>
        </w:rPr>
      </w:pPr>
      <w:ins w:id="1303" w:author="Transkribus" w:date="2019-12-11T14:30:00Z">
        <w:r w:rsidRPr="00EE6742">
          <w:rPr>
            <w:rFonts w:ascii="Courier New" w:hAnsi="Courier New" w:cs="Courier New"/>
            <w:rtl/>
          </w:rPr>
          <w:t>ابراسى وأحد</w:t>
        </w:r>
      </w:ins>
      <w:r w:rsidRPr="00EE6742">
        <w:rPr>
          <w:rFonts w:ascii="Courier New" w:hAnsi="Courier New" w:cs="Courier New"/>
          <w:rtl/>
        </w:rPr>
        <w:t xml:space="preserve"> الان فى </w:t>
      </w:r>
      <w:del w:id="1304" w:author="Transkribus" w:date="2019-12-11T14:30:00Z">
        <w:r w:rsidR="009B6BCA" w:rsidRPr="009B6BCA">
          <w:rPr>
            <w:rFonts w:ascii="Courier New" w:hAnsi="Courier New" w:cs="Courier New"/>
            <w:rtl/>
          </w:rPr>
          <w:delText>وجهى كله انتفاخا وحرارة عظيمة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EFE2C6" w14:textId="44A0262E" w:rsidR="00EE6742" w:rsidRPr="00EE6742" w:rsidRDefault="009B6BCA" w:rsidP="00EE6742">
      <w:pPr>
        <w:pStyle w:val="NurText"/>
        <w:bidi/>
        <w:rPr>
          <w:rFonts w:ascii="Courier New" w:hAnsi="Courier New" w:cs="Courier New"/>
        </w:rPr>
      </w:pPr>
      <w:dir w:val="rtl">
        <w:dir w:val="rtl">
          <w:del w:id="1305" w:author="Transkribus" w:date="2019-12-11T14:30:00Z">
            <w:r w:rsidRPr="009B6BCA">
              <w:rPr>
                <w:rFonts w:ascii="Courier New" w:hAnsi="Courier New" w:cs="Courier New"/>
                <w:rtl/>
              </w:rPr>
              <w:delText xml:space="preserve">قال </w:delText>
            </w:r>
          </w:del>
          <w:ins w:id="1306" w:author="Transkribus" w:date="2019-12-11T14:30:00Z">
            <w:r w:rsidR="00EE6742" w:rsidRPr="00EE6742">
              <w:rPr>
                <w:rFonts w:ascii="Courier New" w:hAnsi="Courier New" w:cs="Courier New"/>
                <w:rtl/>
              </w:rPr>
              <w:t xml:space="preserve">وحهمى كاه التناجاو جرارة مطبمة قال </w:t>
            </w:r>
          </w:ins>
          <w:r w:rsidR="00EE6742" w:rsidRPr="00EE6742">
            <w:rPr>
              <w:rFonts w:ascii="Courier New" w:hAnsi="Courier New" w:cs="Courier New"/>
              <w:rtl/>
            </w:rPr>
            <w:t xml:space="preserve">فنظرنا الى وجهه </w:t>
          </w:r>
          <w:del w:id="1307" w:author="Transkribus" w:date="2019-12-11T14:30:00Z">
            <w:r w:rsidRPr="009B6BCA">
              <w:rPr>
                <w:rFonts w:ascii="Courier New" w:hAnsi="Courier New" w:cs="Courier New"/>
                <w:rtl/>
              </w:rPr>
              <w:delText>فوجدناه يربو وينتفخ وتزيد حمرته بغير توقف ولا تدريج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8" w:author="Transkribus" w:date="2019-12-11T14:30:00Z">
            <w:r w:rsidR="00EE6742" w:rsidRPr="00EE6742">
              <w:rPr>
                <w:rFonts w:ascii="Courier New" w:hAnsi="Courier New" w:cs="Courier New"/>
                <w:rtl/>
              </w:rPr>
              <w:t>فو حسدثاة بريو</w:t>
            </w:r>
          </w:ins>
        </w:dir>
      </w:dir>
    </w:p>
    <w:p w14:paraId="54655064" w14:textId="77777777" w:rsidR="009B6BCA" w:rsidRPr="009B6BCA" w:rsidRDefault="009B6BCA" w:rsidP="009B6BCA">
      <w:pPr>
        <w:pStyle w:val="NurText"/>
        <w:bidi/>
        <w:rPr>
          <w:del w:id="1309" w:author="Transkribus" w:date="2019-12-11T14:30:00Z"/>
          <w:rFonts w:ascii="Courier New" w:hAnsi="Courier New" w:cs="Courier New"/>
        </w:rPr>
      </w:pPr>
      <w:dir w:val="rtl">
        <w:dir w:val="rtl">
          <w:ins w:id="1310" w:author="Transkribus" w:date="2019-12-11T14:30:00Z">
            <w:r w:rsidR="00EE6742" w:rsidRPr="00EE6742">
              <w:rPr>
                <w:rFonts w:ascii="Courier New" w:hAnsi="Courier New" w:cs="Courier New"/>
                <w:rtl/>
              </w:rPr>
              <w:t xml:space="preserve">ويقمنيم وبربد جمره غير وفف ولاتدريح </w:t>
            </w:r>
          </w:ins>
          <w:r w:rsidR="00EE6742" w:rsidRPr="00EE6742">
            <w:rPr>
              <w:rFonts w:ascii="Courier New" w:hAnsi="Courier New" w:cs="Courier New"/>
              <w:rtl/>
            </w:rPr>
            <w:t>قال</w:t>
          </w:r>
          <w:del w:id="13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DBAA56" w14:textId="40AEE43E" w:rsidR="00EE6742" w:rsidRPr="00EE6742" w:rsidRDefault="009B6BCA" w:rsidP="00EE6742">
      <w:pPr>
        <w:pStyle w:val="NurText"/>
        <w:bidi/>
        <w:rPr>
          <w:rFonts w:ascii="Courier New" w:hAnsi="Courier New" w:cs="Courier New"/>
        </w:rPr>
      </w:pPr>
      <w:dir w:val="rtl">
        <w:dir w:val="rtl">
          <w:del w:id="1312" w:author="Transkribus" w:date="2019-12-11T14:30:00Z">
            <w:r w:rsidRPr="009B6BCA">
              <w:rPr>
                <w:rFonts w:ascii="Courier New" w:hAnsi="Courier New" w:cs="Courier New"/>
                <w:rtl/>
              </w:rPr>
              <w:delText>فامره</w:delText>
            </w:r>
          </w:del>
          <w:ins w:id="1313" w:author="Transkribus" w:date="2019-12-11T14:30:00Z">
            <w:r w:rsidR="00EE6742" w:rsidRPr="00EE6742">
              <w:rPr>
                <w:rFonts w:ascii="Courier New" w:hAnsi="Courier New" w:cs="Courier New"/>
                <w:rtl/>
              </w:rPr>
              <w:t xml:space="preserve"> عامرم</w:t>
            </w:r>
          </w:ins>
          <w:r w:rsidR="00EE6742" w:rsidRPr="00EE6742">
            <w:rPr>
              <w:rFonts w:ascii="Courier New" w:hAnsi="Courier New" w:cs="Courier New"/>
              <w:rtl/>
            </w:rPr>
            <w:t xml:space="preserve"> ان </w:t>
          </w:r>
          <w:del w:id="1314" w:author="Transkribus" w:date="2019-12-11T14:30:00Z">
            <w:r w:rsidRPr="009B6BCA">
              <w:rPr>
                <w:rFonts w:ascii="Courier New" w:hAnsi="Courier New" w:cs="Courier New"/>
                <w:rtl/>
              </w:rPr>
              <w:delText>يكشف راسه ويلقى به</w:delText>
            </w:r>
          </w:del>
          <w:ins w:id="1315" w:author="Transkribus" w:date="2019-12-11T14:30:00Z">
            <w:r w:rsidR="00EE6742" w:rsidRPr="00EE6742">
              <w:rPr>
                <w:rFonts w:ascii="Courier New" w:hAnsi="Courier New" w:cs="Courier New"/>
                <w:rtl/>
              </w:rPr>
              <w:t>بكسف ر أسهو بلقى بة</w:t>
            </w:r>
          </w:ins>
          <w:r w:rsidR="00EE6742" w:rsidRPr="00EE6742">
            <w:rPr>
              <w:rFonts w:ascii="Courier New" w:hAnsi="Courier New" w:cs="Courier New"/>
              <w:rtl/>
            </w:rPr>
            <w:t xml:space="preserve"> الماء ال</w:t>
          </w:r>
          <w:del w:id="1316" w:author="Transkribus" w:date="2019-12-11T14:30:00Z">
            <w:r w:rsidRPr="009B6BCA">
              <w:rPr>
                <w:rFonts w:ascii="Courier New" w:hAnsi="Courier New" w:cs="Courier New"/>
                <w:rtl/>
              </w:rPr>
              <w:delText>ج</w:delText>
            </w:r>
          </w:del>
          <w:ins w:id="1317" w:author="Transkribus" w:date="2019-12-11T14:30:00Z">
            <w:r w:rsidR="00EE6742" w:rsidRPr="00EE6742">
              <w:rPr>
                <w:rFonts w:ascii="Courier New" w:hAnsi="Courier New" w:cs="Courier New"/>
                <w:rtl/>
              </w:rPr>
              <w:t>ح</w:t>
            </w:r>
          </w:ins>
          <w:r w:rsidR="00EE6742" w:rsidRPr="00EE6742">
            <w:rPr>
              <w:rFonts w:ascii="Courier New" w:hAnsi="Courier New" w:cs="Courier New"/>
              <w:rtl/>
            </w:rPr>
            <w:t>ارى</w:t>
          </w:r>
        </w:dir>
      </w:dir>
    </w:p>
    <w:p w14:paraId="49226801" w14:textId="0507A37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1318" w:author="Transkribus" w:date="2019-12-11T14:30:00Z">
        <w:r w:rsidR="009B6BCA" w:rsidRPr="009B6BCA">
          <w:rPr>
            <w:rFonts w:ascii="Courier New" w:hAnsi="Courier New" w:cs="Courier New"/>
            <w:rtl/>
          </w:rPr>
          <w:delText>قناة كانت بين</w:delText>
        </w:r>
      </w:del>
      <w:ins w:id="1319" w:author="Transkribus" w:date="2019-12-11T14:30:00Z">
        <w:r w:rsidRPr="00EE6742">
          <w:rPr>
            <w:rFonts w:ascii="Courier New" w:hAnsi="Courier New" w:cs="Courier New"/>
            <w:rtl/>
          </w:rPr>
          <w:t>تناة كاتت ببن</w:t>
        </w:r>
      </w:ins>
      <w:r w:rsidRPr="00EE6742">
        <w:rPr>
          <w:rFonts w:ascii="Courier New" w:hAnsi="Courier New" w:cs="Courier New"/>
          <w:rtl/>
        </w:rPr>
        <w:t xml:space="preserve"> يديه وكان </w:t>
      </w:r>
      <w:del w:id="1320" w:author="Transkribus" w:date="2019-12-11T14:30:00Z">
        <w:r w:rsidR="009B6BCA" w:rsidRPr="009B6BCA">
          <w:rPr>
            <w:rFonts w:ascii="Courier New" w:hAnsi="Courier New" w:cs="Courier New"/>
            <w:rtl/>
          </w:rPr>
          <w:delText>الزمان اذ ذاك صميم</w:delText>
        </w:r>
      </w:del>
      <w:ins w:id="1321" w:author="Transkribus" w:date="2019-12-11T14:30:00Z">
        <w:r w:rsidRPr="00EE6742">
          <w:rPr>
            <w:rFonts w:ascii="Courier New" w:hAnsi="Courier New" w:cs="Courier New"/>
            <w:rtl/>
          </w:rPr>
          <w:t>الرمان ادد ال- صهمم</w:t>
        </w:r>
      </w:ins>
      <w:r w:rsidRPr="00EE6742">
        <w:rPr>
          <w:rFonts w:ascii="Courier New" w:hAnsi="Courier New" w:cs="Courier New"/>
          <w:rtl/>
        </w:rPr>
        <w:t xml:space="preserve"> الشتاء وغا</w:t>
      </w:r>
      <w:del w:id="1322" w:author="Transkribus" w:date="2019-12-11T14:30:00Z">
        <w:r w:rsidR="009B6BCA" w:rsidRPr="009B6BCA">
          <w:rPr>
            <w:rFonts w:ascii="Courier New" w:hAnsi="Courier New" w:cs="Courier New"/>
            <w:rtl/>
          </w:rPr>
          <w:delText>ي</w:delText>
        </w:r>
      </w:del>
      <w:ins w:id="1323" w:author="Transkribus" w:date="2019-12-11T14:30:00Z">
        <w:r w:rsidRPr="00EE6742">
          <w:rPr>
            <w:rFonts w:ascii="Courier New" w:hAnsi="Courier New" w:cs="Courier New"/>
            <w:rtl/>
          </w:rPr>
          <w:t>ب</w:t>
        </w:r>
      </w:ins>
      <w:r w:rsidRPr="00EE6742">
        <w:rPr>
          <w:rFonts w:ascii="Courier New" w:hAnsi="Courier New" w:cs="Courier New"/>
          <w:rtl/>
        </w:rPr>
        <w:t xml:space="preserve">ة البرد ثم </w:t>
      </w:r>
      <w:del w:id="1324" w:author="Transkribus" w:date="2019-12-11T14:30:00Z">
        <w:r w:rsidR="009B6BCA" w:rsidRPr="009B6BCA">
          <w:rPr>
            <w:rFonts w:ascii="Courier New" w:hAnsi="Courier New" w:cs="Courier New"/>
            <w:rtl/>
          </w:rPr>
          <w:delText>لم يزل واقفا حتى بلغ ما اراد مما امر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25" w:author="Transkribus" w:date="2019-12-11T14:30:00Z">
        <w:r w:rsidRPr="00EE6742">
          <w:rPr>
            <w:rFonts w:ascii="Courier New" w:hAnsi="Courier New" w:cs="Courier New"/>
            <w:rtl/>
          </w:rPr>
          <w:t>ثم برل واققاسى بلي</w:t>
        </w:r>
      </w:ins>
    </w:p>
    <w:p w14:paraId="47FCC222" w14:textId="32F8BB14" w:rsidR="00EE6742" w:rsidRPr="00EE6742" w:rsidRDefault="009B6BCA" w:rsidP="00EE6742">
      <w:pPr>
        <w:pStyle w:val="NurText"/>
        <w:bidi/>
        <w:rPr>
          <w:ins w:id="1326" w:author="Transkribus" w:date="2019-12-11T14:30:00Z"/>
          <w:rFonts w:ascii="Courier New" w:hAnsi="Courier New" w:cs="Courier New"/>
        </w:rPr>
      </w:pPr>
      <w:dir w:val="rtl">
        <w:dir w:val="rtl">
          <w:ins w:id="1327" w:author="Transkribus" w:date="2019-12-11T14:30:00Z">
            <w:r w:rsidR="00EE6742" w:rsidRPr="00EE6742">
              <w:rPr>
                <w:rFonts w:ascii="Courier New" w:hAnsi="Courier New" w:cs="Courier New"/>
                <w:rtl/>
              </w:rPr>
              <w:t xml:space="preserve">با أرادثماامر- </w:t>
            </w:r>
          </w:ins>
          <w:r w:rsidR="00EE6742" w:rsidRPr="00EE6742">
            <w:rPr>
              <w:rFonts w:ascii="Courier New" w:hAnsi="Courier New" w:cs="Courier New"/>
              <w:rtl/>
            </w:rPr>
            <w:t xml:space="preserve">ثم امر الرجل بالانصراف واشار عليه </w:t>
          </w:r>
          <w:del w:id="1328" w:author="Transkribus" w:date="2019-12-11T14:30:00Z">
            <w:r w:rsidRPr="009B6BCA">
              <w:rPr>
                <w:rFonts w:ascii="Courier New" w:hAnsi="Courier New" w:cs="Courier New"/>
                <w:rtl/>
              </w:rPr>
              <w:delText>بالاوفق له وهو تلطيف التدبير واستعمال النقوع</w:delText>
            </w:r>
          </w:del>
          <w:ins w:id="1329" w:author="Transkribus" w:date="2019-12-11T14:30:00Z">
            <w:r w:rsidR="00EE6742" w:rsidRPr="00EE6742">
              <w:rPr>
                <w:rFonts w:ascii="Courier New" w:hAnsi="Courier New" w:cs="Courier New"/>
                <w:rtl/>
              </w:rPr>
              <w:t>الاوفق له وهوتلطيف النسديير</w:t>
            </w:r>
          </w:ins>
        </w:dir>
      </w:dir>
    </w:p>
    <w:p w14:paraId="46B06F0A" w14:textId="77777777" w:rsidR="00EE6742" w:rsidRPr="00EE6742" w:rsidRDefault="00EE6742" w:rsidP="00EE6742">
      <w:pPr>
        <w:pStyle w:val="NurText"/>
        <w:bidi/>
        <w:rPr>
          <w:ins w:id="1330" w:author="Transkribus" w:date="2019-12-11T14:30:00Z"/>
          <w:rFonts w:ascii="Courier New" w:hAnsi="Courier New" w:cs="Courier New"/>
        </w:rPr>
      </w:pPr>
      <w:ins w:id="1331" w:author="Transkribus" w:date="2019-12-11T14:30:00Z">
        <w:r w:rsidRPr="00EE6742">
          <w:rPr>
            <w:rFonts w:ascii="Courier New" w:hAnsi="Courier New" w:cs="Courier New"/>
            <w:rtl/>
          </w:rPr>
          <w:t>ابي</w:t>
        </w:r>
      </w:ins>
    </w:p>
    <w:p w14:paraId="79A0A08E" w14:textId="77777777" w:rsidR="00EE6742" w:rsidRPr="00EE6742" w:rsidRDefault="00EE6742" w:rsidP="00EE6742">
      <w:pPr>
        <w:pStyle w:val="NurText"/>
        <w:bidi/>
        <w:rPr>
          <w:ins w:id="1332" w:author="Transkribus" w:date="2019-12-11T14:30:00Z"/>
          <w:rFonts w:ascii="Courier New" w:hAnsi="Courier New" w:cs="Courier New"/>
        </w:rPr>
      </w:pPr>
      <w:ins w:id="1333" w:author="Transkribus" w:date="2019-12-11T14:30:00Z">
        <w:r w:rsidRPr="00EE6742">
          <w:rPr>
            <w:rFonts w:ascii="Courier New" w:hAnsi="Courier New" w:cs="Courier New"/>
            <w:rtl/>
          </w:rPr>
          <w:t>١٤٣</w:t>
        </w:r>
      </w:ins>
    </w:p>
    <w:p w14:paraId="223C6432" w14:textId="77777777" w:rsidR="00EE6742" w:rsidRPr="00EE6742" w:rsidRDefault="00EE6742" w:rsidP="00EE6742">
      <w:pPr>
        <w:pStyle w:val="NurText"/>
        <w:bidi/>
        <w:rPr>
          <w:ins w:id="1334" w:author="Transkribus" w:date="2019-12-11T14:30:00Z"/>
          <w:rFonts w:ascii="Courier New" w:hAnsi="Courier New" w:cs="Courier New"/>
        </w:rPr>
      </w:pPr>
      <w:ins w:id="1335" w:author="Transkribus" w:date="2019-12-11T14:30:00Z">
        <w:r w:rsidRPr="00EE6742">
          <w:rPr>
            <w:rFonts w:ascii="Courier New" w:hAnsi="Courier New" w:cs="Courier New"/>
            <w:rtl/>
          </w:rPr>
          <w:t>ساس</w:t>
        </w:r>
      </w:ins>
    </w:p>
    <w:p w14:paraId="01DC8857" w14:textId="77777777" w:rsidR="00EE6742" w:rsidRPr="00EE6742" w:rsidRDefault="00EE6742" w:rsidP="00EE6742">
      <w:pPr>
        <w:pStyle w:val="NurText"/>
        <w:bidi/>
        <w:rPr>
          <w:ins w:id="1336" w:author="Transkribus" w:date="2019-12-11T14:30:00Z"/>
          <w:rFonts w:ascii="Courier New" w:hAnsi="Courier New" w:cs="Courier New"/>
        </w:rPr>
      </w:pPr>
      <w:ins w:id="1337" w:author="Transkribus" w:date="2019-12-11T14:30:00Z">
        <w:r w:rsidRPr="00EE6742">
          <w:rPr>
            <w:rFonts w:ascii="Courier New" w:hAnsi="Courier New" w:cs="Courier New"/>
            <w:rtl/>
          </w:rPr>
          <w:t>الاضصل</w:t>
        </w:r>
      </w:ins>
    </w:p>
    <w:p w14:paraId="04673199" w14:textId="0B2DC590" w:rsidR="00EE6742" w:rsidRPr="00EE6742" w:rsidRDefault="00EE6742" w:rsidP="00EE6742">
      <w:pPr>
        <w:pStyle w:val="NurText"/>
        <w:bidi/>
        <w:rPr>
          <w:rFonts w:ascii="Courier New" w:hAnsi="Courier New" w:cs="Courier New"/>
        </w:rPr>
      </w:pPr>
      <w:ins w:id="1338" w:author="Transkribus" w:date="2019-12-11T14:30:00Z">
        <w:r w:rsidRPr="00EE6742">
          <w:rPr>
            <w:rFonts w:ascii="Courier New" w:hAnsi="Courier New" w:cs="Courier New"/>
            <w:rtl/>
          </w:rPr>
          <w:t xml:space="preserve"> واسعمال النقوح</w:t>
        </w:r>
      </w:ins>
      <w:r w:rsidRPr="00EE6742">
        <w:rPr>
          <w:rFonts w:ascii="Courier New" w:hAnsi="Courier New" w:cs="Courier New"/>
          <w:rtl/>
        </w:rPr>
        <w:t xml:space="preserve"> الحامض </w:t>
      </w:r>
      <w:del w:id="1339" w:author="Transkribus" w:date="2019-12-11T14:30:00Z">
        <w:r w:rsidR="009B6BCA" w:rsidRPr="009B6BCA">
          <w:rPr>
            <w:rFonts w:ascii="Courier New" w:hAnsi="Courier New" w:cs="Courier New"/>
            <w:rtl/>
          </w:rPr>
          <w:delText>مبردا وقطع الزفر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40" w:author="Transkribus" w:date="2019-12-11T14:30:00Z">
        <w:r w:rsidRPr="00EE6742">
          <w:rPr>
            <w:rFonts w:ascii="Courier New" w:hAnsi="Courier New" w:cs="Courier New"/>
            <w:rtl/>
          </w:rPr>
          <w:t>مردا وقطم الرزقر قال قامتع ابن بجيدب لةهاشرا اوثال</w:t>
        </w:r>
      </w:ins>
    </w:p>
    <w:p w14:paraId="7600C9E0" w14:textId="77777777" w:rsidR="009B6BCA" w:rsidRPr="009B6BCA" w:rsidRDefault="009B6BCA" w:rsidP="009B6BCA">
      <w:pPr>
        <w:pStyle w:val="NurText"/>
        <w:bidi/>
        <w:rPr>
          <w:del w:id="1341" w:author="Transkribus" w:date="2019-12-11T14:30:00Z"/>
          <w:rFonts w:ascii="Courier New" w:hAnsi="Courier New" w:cs="Courier New"/>
        </w:rPr>
      </w:pPr>
      <w:dir w:val="rtl">
        <w:dir w:val="rtl">
          <w:del w:id="1342" w:author="Transkribus" w:date="2019-12-11T14:30:00Z">
            <w:r w:rsidRPr="009B6BCA">
              <w:rPr>
                <w:rFonts w:ascii="Courier New" w:hAnsi="Courier New" w:cs="Courier New"/>
                <w:rtl/>
              </w:rPr>
              <w:delText>قال فامتنع ان يحدث له شرا 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E672B6" w14:textId="63BDCF10" w:rsidR="00EE6742" w:rsidRPr="00EE6742" w:rsidRDefault="009B6BCA" w:rsidP="00EE6742">
      <w:pPr>
        <w:pStyle w:val="NurText"/>
        <w:bidi/>
        <w:rPr>
          <w:ins w:id="1343" w:author="Transkribus" w:date="2019-12-11T14:30:00Z"/>
          <w:rFonts w:ascii="Courier New" w:hAnsi="Courier New" w:cs="Courier New"/>
        </w:rPr>
      </w:pPr>
      <w:dir w:val="rtl">
        <w:dir w:val="rtl">
          <w:del w:id="1344" w:author="Transkribus" w:date="2019-12-11T14:30:00Z">
            <w:r w:rsidRPr="009B6BCA">
              <w:rPr>
                <w:rFonts w:ascii="Courier New" w:hAnsi="Courier New" w:cs="Courier New"/>
                <w:rtl/>
              </w:rPr>
              <w:delText>وقال الطرطوشى</w:delText>
            </w:r>
          </w:del>
          <w:ins w:id="1345" w:author="Transkribus" w:date="2019-12-11T14:30:00Z">
            <w:r w:rsidR="00EE6742" w:rsidRPr="00EE6742">
              <w:rPr>
                <w:rFonts w:ascii="Courier New" w:hAnsi="Courier New" w:cs="Courier New"/>
                <w:rtl/>
              </w:rPr>
              <w:t>الطرطوضى</w:t>
            </w:r>
          </w:ins>
          <w:r w:rsidR="00EE6742" w:rsidRPr="00EE6742">
            <w:rPr>
              <w:rFonts w:ascii="Courier New" w:hAnsi="Courier New" w:cs="Courier New"/>
              <w:rtl/>
            </w:rPr>
            <w:t xml:space="preserve"> فى ك</w:t>
          </w:r>
          <w:del w:id="1346"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اب سراج </w:t>
          </w:r>
          <w:del w:id="1347" w:author="Transkribus" w:date="2019-12-11T14:30:00Z">
            <w:r w:rsidRPr="009B6BCA">
              <w:rPr>
                <w:rFonts w:ascii="Courier New" w:hAnsi="Courier New" w:cs="Courier New"/>
                <w:rtl/>
              </w:rPr>
              <w:delText xml:space="preserve">الملوك حدثنى بعض الشاميين ان رجلا خبازا بينما هو يخبز </w:delText>
            </w:r>
          </w:del>
          <w:ins w:id="1348" w:author="Transkribus" w:date="2019-12-11T14:30:00Z">
            <w:r w:rsidR="00EE6742" w:rsidRPr="00EE6742">
              <w:rPr>
                <w:rFonts w:ascii="Courier New" w:hAnsi="Courier New" w:cs="Courier New"/>
                <w:rtl/>
              </w:rPr>
              <w:t>الملول جدفى بعس الشاءمين ابن رحسلاجار اعماهو بجير</w:t>
            </w:r>
          </w:ins>
        </w:dir>
      </w:dir>
    </w:p>
    <w:p w14:paraId="74CB5618" w14:textId="3A95A9DA" w:rsidR="00EE6742" w:rsidRPr="00EE6742" w:rsidRDefault="00EE6742" w:rsidP="00EE6742">
      <w:pPr>
        <w:pStyle w:val="NurText"/>
        <w:bidi/>
        <w:rPr>
          <w:ins w:id="1349" w:author="Transkribus" w:date="2019-12-11T14:30:00Z"/>
          <w:rFonts w:ascii="Courier New" w:hAnsi="Courier New" w:cs="Courier New"/>
        </w:rPr>
      </w:pPr>
      <w:r w:rsidRPr="00EE6742">
        <w:rPr>
          <w:rFonts w:ascii="Courier New" w:hAnsi="Courier New" w:cs="Courier New"/>
          <w:rtl/>
        </w:rPr>
        <w:t xml:space="preserve">فى تنوره </w:t>
      </w:r>
      <w:del w:id="1350" w:author="Transkribus" w:date="2019-12-11T14:30:00Z">
        <w:r w:rsidR="009B6BCA" w:rsidRPr="009B6BCA">
          <w:rPr>
            <w:rFonts w:ascii="Courier New" w:hAnsi="Courier New" w:cs="Courier New"/>
            <w:rtl/>
          </w:rPr>
          <w:delText>بمدينة</w:delText>
        </w:r>
      </w:del>
      <w:ins w:id="1351" w:author="Transkribus" w:date="2019-12-11T14:30:00Z">
        <w:r w:rsidRPr="00EE6742">
          <w:rPr>
            <w:rFonts w:ascii="Courier New" w:hAnsi="Courier New" w:cs="Courier New"/>
            <w:rtl/>
          </w:rPr>
          <w:t>حمد بيه</w:t>
        </w:r>
      </w:ins>
      <w:r w:rsidRPr="00EE6742">
        <w:rPr>
          <w:rFonts w:ascii="Courier New" w:hAnsi="Courier New" w:cs="Courier New"/>
          <w:rtl/>
        </w:rPr>
        <w:t xml:space="preserve"> دمشق </w:t>
      </w:r>
      <w:del w:id="1352" w:author="Transkribus" w:date="2019-12-11T14:30:00Z">
        <w:r w:rsidR="009B6BCA" w:rsidRPr="009B6BCA">
          <w:rPr>
            <w:rFonts w:ascii="Courier New" w:hAnsi="Courier New" w:cs="Courier New"/>
            <w:rtl/>
          </w:rPr>
          <w:delText>اذ عبر</w:delText>
        </w:r>
      </w:del>
      <w:ins w:id="1353" w:author="Transkribus" w:date="2019-12-11T14:30:00Z">
        <w:r w:rsidRPr="00EE6742">
          <w:rPr>
            <w:rFonts w:ascii="Courier New" w:hAnsi="Courier New" w:cs="Courier New"/>
            <w:rtl/>
          </w:rPr>
          <w:t>ادعير</w:t>
        </w:r>
      </w:ins>
      <w:r w:rsidRPr="00EE6742">
        <w:rPr>
          <w:rFonts w:ascii="Courier New" w:hAnsi="Courier New" w:cs="Courier New"/>
          <w:rtl/>
        </w:rPr>
        <w:t xml:space="preserve"> عليه رجل </w:t>
      </w:r>
      <w:del w:id="1354" w:author="Transkribus" w:date="2019-12-11T14:30:00Z">
        <w:r w:rsidR="009B6BCA" w:rsidRPr="009B6BCA">
          <w:rPr>
            <w:rFonts w:ascii="Courier New" w:hAnsi="Courier New" w:cs="Courier New"/>
            <w:rtl/>
          </w:rPr>
          <w:delText xml:space="preserve">يبيع المشمش فاشترى منه </w:delText>
        </w:r>
      </w:del>
      <w:ins w:id="1355" w:author="Transkribus" w:date="2019-12-11T14:30:00Z">
        <w:r w:rsidRPr="00EE6742">
          <w:rPr>
            <w:rFonts w:ascii="Courier New" w:hAnsi="Courier New" w:cs="Courier New"/>
            <w:rtl/>
          </w:rPr>
          <w:t xml:space="preserve">بديع المسمش فاسترى مثة </w:t>
        </w:r>
      </w:ins>
      <w:r w:rsidRPr="00EE6742">
        <w:rPr>
          <w:rFonts w:ascii="Courier New" w:hAnsi="Courier New" w:cs="Courier New"/>
          <w:rtl/>
        </w:rPr>
        <w:t xml:space="preserve">وجعل </w:t>
      </w:r>
      <w:del w:id="1356" w:author="Transkribus" w:date="2019-12-11T14:30:00Z">
        <w:r w:rsidR="009B6BCA" w:rsidRPr="009B6BCA">
          <w:rPr>
            <w:rFonts w:ascii="Courier New" w:hAnsi="Courier New" w:cs="Courier New"/>
            <w:rtl/>
          </w:rPr>
          <w:delText>ياكله بالخبز</w:delText>
        </w:r>
      </w:del>
      <w:ins w:id="1357" w:author="Transkribus" w:date="2019-12-11T14:30:00Z">
        <w:r w:rsidRPr="00EE6742">
          <w:rPr>
            <w:rFonts w:ascii="Courier New" w:hAnsi="Courier New" w:cs="Courier New"/>
            <w:rtl/>
          </w:rPr>
          <w:t>باكماء بالخين</w:t>
        </w:r>
      </w:ins>
      <w:r w:rsidRPr="00EE6742">
        <w:rPr>
          <w:rFonts w:ascii="Courier New" w:hAnsi="Courier New" w:cs="Courier New"/>
          <w:rtl/>
        </w:rPr>
        <w:t xml:space="preserve"> الحار</w:t>
      </w:r>
      <w:del w:id="1358" w:author="Transkribus" w:date="2019-12-11T14:30:00Z">
        <w:r w:rsidR="009B6BCA" w:rsidRPr="009B6BCA">
          <w:rPr>
            <w:rFonts w:ascii="Courier New" w:hAnsi="Courier New" w:cs="Courier New"/>
            <w:rtl/>
          </w:rPr>
          <w:delText xml:space="preserve"> فلما فرغ</w:delText>
        </w:r>
      </w:del>
    </w:p>
    <w:p w14:paraId="1AA1D9B4" w14:textId="77777777" w:rsidR="009B6BCA" w:rsidRPr="009B6BCA" w:rsidRDefault="00EE6742" w:rsidP="009B6BCA">
      <w:pPr>
        <w:pStyle w:val="NurText"/>
        <w:bidi/>
        <w:rPr>
          <w:del w:id="1359" w:author="Transkribus" w:date="2019-12-11T14:30:00Z"/>
          <w:rFonts w:ascii="Courier New" w:hAnsi="Courier New" w:cs="Courier New"/>
        </w:rPr>
      </w:pPr>
      <w:ins w:id="1360" w:author="Transkribus" w:date="2019-12-11T14:30:00Z">
        <w:r w:rsidRPr="00EE6742">
          <w:rPr>
            <w:rFonts w:ascii="Courier New" w:hAnsi="Courier New" w:cs="Courier New"/>
            <w:rtl/>
          </w:rPr>
          <w:t>قلافر م</w:t>
        </w:r>
      </w:ins>
      <w:r w:rsidRPr="00EE6742">
        <w:rPr>
          <w:rFonts w:ascii="Courier New" w:hAnsi="Courier New" w:cs="Courier New"/>
          <w:rtl/>
        </w:rPr>
        <w:t xml:space="preserve"> سقط </w:t>
      </w:r>
      <w:del w:id="1361" w:author="Transkribus" w:date="2019-12-11T14:30:00Z">
        <w:r w:rsidR="009B6BCA" w:rsidRPr="009B6BCA">
          <w:rPr>
            <w:rFonts w:ascii="Courier New" w:hAnsi="Courier New" w:cs="Courier New"/>
            <w:rtl/>
          </w:rPr>
          <w:delText>مغشيا عليه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7B2CB30" w14:textId="5C9C8992" w:rsidR="00EE6742" w:rsidRPr="00EE6742" w:rsidRDefault="009B6BCA" w:rsidP="00EE6742">
      <w:pPr>
        <w:pStyle w:val="NurText"/>
        <w:bidi/>
        <w:rPr>
          <w:ins w:id="1362" w:author="Transkribus" w:date="2019-12-11T14:30:00Z"/>
          <w:rFonts w:ascii="Courier New" w:hAnsi="Courier New" w:cs="Courier New"/>
        </w:rPr>
      </w:pPr>
      <w:dir w:val="rtl">
        <w:dir w:val="rtl">
          <w:ins w:id="1363" w:author="Transkribus" w:date="2019-12-11T14:30:00Z">
            <w:r w:rsidR="00EE6742" w:rsidRPr="00EE6742">
              <w:rPr>
                <w:rFonts w:ascii="Courier New" w:hAnsi="Courier New" w:cs="Courier New"/>
                <w:rtl/>
              </w:rPr>
              <w:t xml:space="preserve">مغشياعلية </w:t>
            </w:r>
          </w:ins>
          <w:r w:rsidR="00EE6742" w:rsidRPr="00EE6742">
            <w:rPr>
              <w:rFonts w:ascii="Courier New" w:hAnsi="Courier New" w:cs="Courier New"/>
              <w:rtl/>
            </w:rPr>
            <w:t xml:space="preserve">فنظروا </w:t>
          </w:r>
          <w:del w:id="1364" w:author="Transkribus" w:date="2019-12-11T14:30:00Z">
            <w:r w:rsidRPr="009B6BCA">
              <w:rPr>
                <w:rFonts w:ascii="Courier New" w:hAnsi="Courier New" w:cs="Courier New"/>
                <w:rtl/>
              </w:rPr>
              <w:delText>فاذا هو ميت فجعلوا يتربصون</w:delText>
            </w:r>
          </w:del>
          <w:ins w:id="1365" w:author="Transkribus" w:date="2019-12-11T14:30:00Z">
            <w:r w:rsidR="00EE6742" w:rsidRPr="00EE6742">
              <w:rPr>
                <w:rFonts w:ascii="Courier New" w:hAnsi="Courier New" w:cs="Courier New"/>
                <w:rtl/>
              </w:rPr>
              <w:t>فاذاهوسيت جعلو ابر يصون</w:t>
            </w:r>
          </w:ins>
          <w:r w:rsidR="00EE6742" w:rsidRPr="00EE6742">
            <w:rPr>
              <w:rFonts w:ascii="Courier New" w:hAnsi="Courier New" w:cs="Courier New"/>
              <w:rtl/>
            </w:rPr>
            <w:t xml:space="preserve"> به ويحملون له الاطباء</w:t>
          </w:r>
          <w:del w:id="1366" w:author="Transkribus" w:date="2019-12-11T14:30:00Z">
            <w:r w:rsidRPr="009B6BCA">
              <w:rPr>
                <w:rFonts w:ascii="Courier New" w:hAnsi="Courier New" w:cs="Courier New"/>
                <w:rtl/>
              </w:rPr>
              <w:delText xml:space="preserve"> فيلتمسون دلائله</w:delText>
            </w:r>
          </w:del>
        </w:dir>
      </w:dir>
    </w:p>
    <w:p w14:paraId="7C56989A" w14:textId="77777777" w:rsidR="009B6BCA" w:rsidRPr="009B6BCA" w:rsidRDefault="00EE6742" w:rsidP="009B6BCA">
      <w:pPr>
        <w:pStyle w:val="NurText"/>
        <w:bidi/>
        <w:rPr>
          <w:del w:id="1367" w:author="Transkribus" w:date="2019-12-11T14:30:00Z"/>
          <w:rFonts w:ascii="Courier New" w:hAnsi="Courier New" w:cs="Courier New"/>
        </w:rPr>
      </w:pPr>
      <w:ins w:id="1368" w:author="Transkribus" w:date="2019-12-11T14:30:00Z">
        <w:r w:rsidRPr="00EE6742">
          <w:rPr>
            <w:rFonts w:ascii="Courier New" w:hAnsi="Courier New" w:cs="Courier New"/>
            <w:rtl/>
          </w:rPr>
          <w:t>فيا ثمسون ذلاتله</w:t>
        </w:r>
      </w:ins>
      <w:r w:rsidRPr="00EE6742">
        <w:rPr>
          <w:rFonts w:ascii="Courier New" w:hAnsi="Courier New" w:cs="Courier New"/>
          <w:rtl/>
        </w:rPr>
        <w:t xml:space="preserve"> ومواضع الحياة </w:t>
      </w:r>
      <w:del w:id="1369" w:author="Transkribus" w:date="2019-12-11T14:30:00Z">
        <w:r w:rsidR="009B6BCA" w:rsidRPr="009B6BCA">
          <w:rPr>
            <w:rFonts w:ascii="Courier New" w:hAnsi="Courier New" w:cs="Courier New"/>
            <w:rtl/>
          </w:rPr>
          <w:delText>منه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6CB9174" w14:textId="77777777" w:rsidR="009B6BCA" w:rsidRPr="009B6BCA" w:rsidRDefault="009B6BCA" w:rsidP="009B6BCA">
      <w:pPr>
        <w:pStyle w:val="NurText"/>
        <w:bidi/>
        <w:rPr>
          <w:del w:id="1370" w:author="Transkribus" w:date="2019-12-11T14:30:00Z"/>
          <w:rFonts w:ascii="Courier New" w:hAnsi="Courier New" w:cs="Courier New"/>
        </w:rPr>
      </w:pPr>
      <w:dir w:val="rtl">
        <w:dir w:val="rtl">
          <w:ins w:id="1371" w:author="Transkribus" w:date="2019-12-11T14:30:00Z">
            <w:r w:rsidR="00EE6742" w:rsidRPr="00EE6742">
              <w:rPr>
                <w:rFonts w:ascii="Courier New" w:hAnsi="Courier New" w:cs="Courier New"/>
                <w:rtl/>
              </w:rPr>
              <w:t xml:space="preserve">مته </w:t>
            </w:r>
          </w:ins>
          <w:r w:rsidR="00EE6742" w:rsidRPr="00EE6742">
            <w:rPr>
              <w:rFonts w:ascii="Courier New" w:hAnsi="Courier New" w:cs="Courier New"/>
              <w:rtl/>
            </w:rPr>
            <w:t xml:space="preserve">فلم </w:t>
          </w:r>
          <w:del w:id="1372" w:author="Transkribus" w:date="2019-12-11T14:30:00Z">
            <w:r w:rsidRPr="009B6BCA">
              <w:rPr>
                <w:rFonts w:ascii="Courier New" w:hAnsi="Courier New" w:cs="Courier New"/>
                <w:rtl/>
              </w:rPr>
              <w:delText>يجدوا فقضوا بموته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29B5BF" w14:textId="5F19D36E" w:rsidR="00EE6742" w:rsidRPr="00EE6742" w:rsidRDefault="009B6BCA" w:rsidP="00EE6742">
      <w:pPr>
        <w:pStyle w:val="NurText"/>
        <w:bidi/>
        <w:rPr>
          <w:rFonts w:ascii="Courier New" w:hAnsi="Courier New" w:cs="Courier New"/>
        </w:rPr>
      </w:pPr>
      <w:dir w:val="rtl">
        <w:dir w:val="rtl">
          <w:del w:id="1373" w:author="Transkribus" w:date="2019-12-11T14:30:00Z">
            <w:r w:rsidRPr="009B6BCA">
              <w:rPr>
                <w:rFonts w:ascii="Courier New" w:hAnsi="Courier New" w:cs="Courier New"/>
                <w:rtl/>
              </w:rPr>
              <w:delText>فغسل</w:delText>
            </w:r>
          </w:del>
          <w:ins w:id="1374" w:author="Transkribus" w:date="2019-12-11T14:30:00Z">
            <w:r w:rsidR="00EE6742" w:rsidRPr="00EE6742">
              <w:rPr>
                <w:rFonts w:ascii="Courier New" w:hAnsi="Courier New" w:cs="Courier New"/>
                <w:rtl/>
              </w:rPr>
              <w:t>محدوافقضو اموبة ففسل</w:t>
            </w:r>
          </w:ins>
          <w:r w:rsidR="00EE6742" w:rsidRPr="00EE6742">
            <w:rPr>
              <w:rFonts w:ascii="Courier New" w:hAnsi="Courier New" w:cs="Courier New"/>
              <w:rtl/>
            </w:rPr>
            <w:t xml:space="preserve"> وكفن و</w:t>
          </w:r>
          <w:del w:id="1375" w:author="Transkribus" w:date="2019-12-11T14:30:00Z">
            <w:r w:rsidRPr="009B6BCA">
              <w:rPr>
                <w:rFonts w:ascii="Courier New" w:hAnsi="Courier New" w:cs="Courier New"/>
                <w:rtl/>
              </w:rPr>
              <w:delText>ص</w:delText>
            </w:r>
          </w:del>
          <w:ins w:id="1376" w:author="Transkribus" w:date="2019-12-11T14:30:00Z">
            <w:r w:rsidR="00EE6742" w:rsidRPr="00EE6742">
              <w:rPr>
                <w:rFonts w:ascii="Courier New" w:hAnsi="Courier New" w:cs="Courier New"/>
                <w:rtl/>
              </w:rPr>
              <w:t>ض</w:t>
            </w:r>
          </w:ins>
          <w:r w:rsidR="00EE6742" w:rsidRPr="00EE6742">
            <w:rPr>
              <w:rFonts w:ascii="Courier New" w:hAnsi="Courier New" w:cs="Courier New"/>
              <w:rtl/>
            </w:rPr>
            <w:t>لى عليه وخرجوا</w:t>
          </w:r>
          <w:del w:id="1377" w:author="Transkribus" w:date="2019-12-11T14:30:00Z">
            <w:r w:rsidRPr="009B6BCA">
              <w:rPr>
                <w:rFonts w:ascii="Courier New" w:hAnsi="Courier New" w:cs="Courier New"/>
                <w:rtl/>
              </w:rPr>
              <w:delText xml:space="preserve"> به الى الجبانة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2E3AE7" w14:textId="2EDE1D40" w:rsidR="00EE6742" w:rsidRPr="00EE6742" w:rsidRDefault="009B6BCA" w:rsidP="00EE6742">
      <w:pPr>
        <w:pStyle w:val="NurText"/>
        <w:bidi/>
        <w:rPr>
          <w:rFonts w:ascii="Courier New" w:hAnsi="Courier New" w:cs="Courier New"/>
        </w:rPr>
      </w:pPr>
      <w:dir w:val="rtl">
        <w:dir w:val="rtl">
          <w:del w:id="1378" w:author="Transkribus" w:date="2019-12-11T14:30:00Z">
            <w:r w:rsidRPr="009B6BCA">
              <w:rPr>
                <w:rFonts w:ascii="Courier New" w:hAnsi="Courier New" w:cs="Courier New"/>
                <w:rtl/>
              </w:rPr>
              <w:delText xml:space="preserve">فبينما هم </w:delText>
            </w:r>
          </w:del>
          <w:ins w:id="1379" w:author="Transkribus" w:date="2019-12-11T14:30:00Z">
            <w:r w:rsidR="00EE6742" w:rsidRPr="00EE6742">
              <w:rPr>
                <w:rFonts w:ascii="Courier New" w:hAnsi="Courier New" w:cs="Courier New"/>
                <w:rtl/>
              </w:rPr>
              <w:t xml:space="preserve">ابة الى الحباتة فلنماهم </w:t>
            </w:r>
          </w:ins>
          <w:r w:rsidR="00EE6742" w:rsidRPr="00EE6742">
            <w:rPr>
              <w:rFonts w:ascii="Courier New" w:hAnsi="Courier New" w:cs="Courier New"/>
              <w:rtl/>
            </w:rPr>
            <w:t xml:space="preserve">فى الطريق على باب البلد </w:t>
          </w:r>
          <w:del w:id="1380" w:author="Transkribus" w:date="2019-12-11T14:30:00Z">
            <w:r w:rsidRPr="009B6BCA">
              <w:rPr>
                <w:rFonts w:ascii="Courier New" w:hAnsi="Courier New" w:cs="Courier New"/>
                <w:rtl/>
              </w:rPr>
              <w:delText>ف</w:delText>
            </w:r>
          </w:del>
          <w:ins w:id="1381" w:author="Transkribus" w:date="2019-12-11T14:30:00Z">
            <w:r w:rsidR="00EE6742" w:rsidRPr="00EE6742">
              <w:rPr>
                <w:rFonts w:ascii="Courier New" w:hAnsi="Courier New" w:cs="Courier New"/>
                <w:rtl/>
              </w:rPr>
              <w:t>ق</w:t>
            </w:r>
          </w:ins>
          <w:r w:rsidR="00EE6742" w:rsidRPr="00EE6742">
            <w:rPr>
              <w:rFonts w:ascii="Courier New" w:hAnsi="Courier New" w:cs="Courier New"/>
              <w:rtl/>
            </w:rPr>
            <w:t>است</w:t>
          </w:r>
          <w:del w:id="1382" w:author="Transkribus" w:date="2019-12-11T14:30:00Z">
            <w:r w:rsidRPr="009B6BCA">
              <w:rPr>
                <w:rFonts w:ascii="Courier New" w:hAnsi="Courier New" w:cs="Courier New"/>
                <w:rtl/>
              </w:rPr>
              <w:delText>قب</w:delText>
            </w:r>
          </w:del>
          <w:ins w:id="1383" w:author="Transkribus" w:date="2019-12-11T14:30:00Z">
            <w:r w:rsidR="00EE6742" w:rsidRPr="00EE6742">
              <w:rPr>
                <w:rFonts w:ascii="Courier New" w:hAnsi="Courier New" w:cs="Courier New"/>
                <w:rtl/>
              </w:rPr>
              <w:t>عي</w:t>
            </w:r>
          </w:ins>
          <w:r w:rsidR="00EE6742" w:rsidRPr="00EE6742">
            <w:rPr>
              <w:rFonts w:ascii="Courier New" w:hAnsi="Courier New" w:cs="Courier New"/>
              <w:rtl/>
            </w:rPr>
            <w:t>لهم رجل طبيب يقال له ال</w:t>
          </w:r>
          <w:del w:id="1384"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1385" w:author="Transkribus" w:date="2019-12-11T14:30:00Z">
            <w:r w:rsidR="00EE6742" w:rsidRPr="00EE6742">
              <w:rPr>
                <w:rFonts w:ascii="Courier New" w:hAnsi="Courier New" w:cs="Courier New"/>
                <w:rtl/>
              </w:rPr>
              <w:t>ي</w:t>
            </w:r>
          </w:ins>
          <w:r w:rsidR="00EE6742" w:rsidRPr="00EE6742">
            <w:rPr>
              <w:rFonts w:ascii="Courier New" w:hAnsi="Courier New" w:cs="Courier New"/>
              <w:rtl/>
            </w:rPr>
            <w:t>رودى</w:t>
          </w:r>
        </w:dir>
      </w:dir>
    </w:p>
    <w:p w14:paraId="40967394" w14:textId="2F0AD5B7" w:rsidR="00EE6742" w:rsidRPr="00EE6742" w:rsidRDefault="00EE6742" w:rsidP="00EE6742">
      <w:pPr>
        <w:pStyle w:val="NurText"/>
        <w:bidi/>
        <w:rPr>
          <w:ins w:id="1386" w:author="Transkribus" w:date="2019-12-11T14:30:00Z"/>
          <w:rFonts w:ascii="Courier New" w:hAnsi="Courier New" w:cs="Courier New"/>
        </w:rPr>
      </w:pPr>
      <w:r w:rsidRPr="00EE6742">
        <w:rPr>
          <w:rFonts w:ascii="Courier New" w:hAnsi="Courier New" w:cs="Courier New"/>
          <w:rtl/>
        </w:rPr>
        <w:t xml:space="preserve">وكان </w:t>
      </w:r>
      <w:del w:id="1387" w:author="Transkribus" w:date="2019-12-11T14:30:00Z">
        <w:r w:rsidR="009B6BCA" w:rsidRPr="009B6BCA">
          <w:rPr>
            <w:rFonts w:ascii="Courier New" w:hAnsi="Courier New" w:cs="Courier New"/>
            <w:rtl/>
          </w:rPr>
          <w:delText>طبيبا ماهرا حاذقا عارفا بالطب</w:delText>
        </w:r>
      </w:del>
      <w:ins w:id="1388" w:author="Transkribus" w:date="2019-12-11T14:30:00Z">
        <w:r w:rsidRPr="00EE6742">
          <w:rPr>
            <w:rFonts w:ascii="Courier New" w:hAnsi="Courier New" w:cs="Courier New"/>
            <w:rtl/>
          </w:rPr>
          <w:t>طميباماهر اجادقا عارقاالطب</w:t>
        </w:r>
      </w:ins>
      <w:r w:rsidRPr="00EE6742">
        <w:rPr>
          <w:rFonts w:ascii="Courier New" w:hAnsi="Courier New" w:cs="Courier New"/>
          <w:rtl/>
        </w:rPr>
        <w:t xml:space="preserve"> فسمع الناس </w:t>
      </w:r>
      <w:del w:id="1389" w:author="Transkribus" w:date="2019-12-11T14:30:00Z">
        <w:r w:rsidR="009B6BCA" w:rsidRPr="009B6BCA">
          <w:rPr>
            <w:rFonts w:ascii="Courier New" w:hAnsi="Courier New" w:cs="Courier New"/>
            <w:rtl/>
          </w:rPr>
          <w:delText>يلهجون بقضيته فاستخبرهم عن ذلك فقصوا عليه قصته</w:delText>
        </w:r>
      </w:del>
      <w:ins w:id="1390" w:author="Transkribus" w:date="2019-12-11T14:30:00Z">
        <w:r w:rsidRPr="00EE6742">
          <w:rPr>
            <w:rFonts w:ascii="Courier New" w:hAnsi="Courier New" w:cs="Courier New"/>
            <w:rtl/>
          </w:rPr>
          <w:t>طه محون يقصيته فاستجيرهم من ذلك</w:t>
        </w:r>
      </w:ins>
    </w:p>
    <w:p w14:paraId="66DCCF6D" w14:textId="48E4545F" w:rsidR="00EE6742" w:rsidRPr="00EE6742" w:rsidRDefault="00EE6742" w:rsidP="00EE6742">
      <w:pPr>
        <w:pStyle w:val="NurText"/>
        <w:bidi/>
        <w:rPr>
          <w:rFonts w:ascii="Courier New" w:hAnsi="Courier New" w:cs="Courier New"/>
        </w:rPr>
      </w:pPr>
      <w:ins w:id="1391" w:author="Transkribus" w:date="2019-12-11T14:30:00Z">
        <w:r w:rsidRPr="00EE6742">
          <w:rPr>
            <w:rFonts w:ascii="Courier New" w:hAnsi="Courier New" w:cs="Courier New"/>
            <w:rtl/>
          </w:rPr>
          <w:t>فقصواعلية قصيه</w:t>
        </w:r>
      </w:ins>
      <w:r w:rsidRPr="00EE6742">
        <w:rPr>
          <w:rFonts w:ascii="Courier New" w:hAnsi="Courier New" w:cs="Courier New"/>
          <w:rtl/>
        </w:rPr>
        <w:t xml:space="preserve"> فقال </w:t>
      </w:r>
      <w:del w:id="1392" w:author="Transkribus" w:date="2019-12-11T14:30:00Z">
        <w:r w:rsidR="009B6BCA" w:rsidRPr="009B6BCA">
          <w:rPr>
            <w:rFonts w:ascii="Courier New" w:hAnsi="Courier New" w:cs="Courier New"/>
            <w:rtl/>
          </w:rPr>
          <w:delText>حطوه حتى</w:delText>
        </w:r>
      </w:del>
      <w:ins w:id="1393" w:author="Transkribus" w:date="2019-12-11T14:30:00Z">
        <w:r w:rsidRPr="00EE6742">
          <w:rPr>
            <w:rFonts w:ascii="Courier New" w:hAnsi="Courier New" w:cs="Courier New"/>
            <w:rtl/>
          </w:rPr>
          <w:t>جطوة حى</w:t>
        </w:r>
      </w:ins>
      <w:r w:rsidRPr="00EE6742">
        <w:rPr>
          <w:rFonts w:ascii="Courier New" w:hAnsi="Courier New" w:cs="Courier New"/>
          <w:rtl/>
        </w:rPr>
        <w:t xml:space="preserve"> اراه</w:t>
      </w:r>
      <w:del w:id="139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95" w:author="Transkribus" w:date="2019-12-11T14:30:00Z">
        <w:r w:rsidRPr="00EE6742">
          <w:rPr>
            <w:rFonts w:ascii="Courier New" w:hAnsi="Courier New" w:cs="Courier New"/>
            <w:rtl/>
          </w:rPr>
          <w:t xml:space="preserve"> خطوم جاعل بعليه وبنظر فى أمارات الحبياة الثمى</w:t>
        </w:r>
      </w:ins>
    </w:p>
    <w:p w14:paraId="7A859F11" w14:textId="77777777" w:rsidR="009B6BCA" w:rsidRPr="009B6BCA" w:rsidRDefault="009B6BCA" w:rsidP="009B6BCA">
      <w:pPr>
        <w:pStyle w:val="NurText"/>
        <w:bidi/>
        <w:rPr>
          <w:del w:id="1396" w:author="Transkribus" w:date="2019-12-11T14:30:00Z"/>
          <w:rFonts w:ascii="Courier New" w:hAnsi="Courier New" w:cs="Courier New"/>
        </w:rPr>
      </w:pPr>
      <w:dir w:val="rtl">
        <w:dir w:val="rtl">
          <w:del w:id="1397" w:author="Transkribus" w:date="2019-12-11T14:30:00Z">
            <w:r w:rsidRPr="009B6BCA">
              <w:rPr>
                <w:rFonts w:ascii="Courier New" w:hAnsi="Courier New" w:cs="Courier New"/>
                <w:rtl/>
              </w:rPr>
              <w:delText>فحطوه فجعل يقلبه وينظر فى امارات الحياة التى يعرفها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0E808F" w14:textId="609FD22E" w:rsidR="00EE6742" w:rsidRPr="00EE6742" w:rsidRDefault="009B6BCA" w:rsidP="00EE6742">
      <w:pPr>
        <w:pStyle w:val="NurText"/>
        <w:bidi/>
        <w:rPr>
          <w:ins w:id="1398" w:author="Transkribus" w:date="2019-12-11T14:30:00Z"/>
          <w:rFonts w:ascii="Courier New" w:hAnsi="Courier New" w:cs="Courier New"/>
        </w:rPr>
      </w:pPr>
      <w:dir w:val="rtl">
        <w:dir w:val="rtl">
          <w:ins w:id="1399" w:author="Transkribus" w:date="2019-12-11T14:30:00Z">
            <w:r w:rsidR="00EE6742" w:rsidRPr="00EE6742">
              <w:rPr>
                <w:rFonts w:ascii="Courier New" w:hAnsi="Courier New" w:cs="Courier New"/>
                <w:rtl/>
              </w:rPr>
              <w:t xml:space="preserve">ابهرفها </w:t>
            </w:r>
          </w:ins>
          <w:r w:rsidR="00EE6742" w:rsidRPr="00EE6742">
            <w:rPr>
              <w:rFonts w:ascii="Courier New" w:hAnsi="Courier New" w:cs="Courier New"/>
              <w:rtl/>
            </w:rPr>
            <w:t xml:space="preserve">ثم </w:t>
          </w:r>
          <w:del w:id="1400" w:author="Transkribus" w:date="2019-12-11T14:30:00Z">
            <w:r w:rsidRPr="009B6BCA">
              <w:rPr>
                <w:rFonts w:ascii="Courier New" w:hAnsi="Courier New" w:cs="Courier New"/>
                <w:rtl/>
              </w:rPr>
              <w:delText>فتح فمه</w:delText>
            </w:r>
          </w:del>
          <w:ins w:id="1401" w:author="Transkribus" w:date="2019-12-11T14:30:00Z">
            <w:r w:rsidR="00EE6742" w:rsidRPr="00EE6742">
              <w:rPr>
                <w:rFonts w:ascii="Courier New" w:hAnsi="Courier New" w:cs="Courier New"/>
                <w:rtl/>
              </w:rPr>
              <w:t>فح له</w:t>
            </w:r>
          </w:ins>
          <w:r w:rsidR="00EE6742" w:rsidRPr="00EE6742">
            <w:rPr>
              <w:rFonts w:ascii="Courier New" w:hAnsi="Courier New" w:cs="Courier New"/>
              <w:rtl/>
            </w:rPr>
            <w:t xml:space="preserve"> وسقاه </w:t>
          </w:r>
          <w:del w:id="1402" w:author="Transkribus" w:date="2019-12-11T14:30:00Z">
            <w:r w:rsidRPr="009B6BCA">
              <w:rPr>
                <w:rFonts w:ascii="Courier New" w:hAnsi="Courier New" w:cs="Courier New"/>
                <w:rtl/>
              </w:rPr>
              <w:delText>شيئا او قال حقنه فاندفع ما هناك فسيل</w:delText>
            </w:r>
          </w:del>
          <w:ins w:id="1403" w:author="Transkribus" w:date="2019-12-11T14:30:00Z">
            <w:r w:rsidR="00EE6742" w:rsidRPr="00EE6742">
              <w:rPr>
                <w:rFonts w:ascii="Courier New" w:hAnsi="Courier New" w:cs="Courier New"/>
                <w:rtl/>
              </w:rPr>
              <w:t>شا أو ثال حعنه فالدقه ماهثالك نسيل</w:t>
            </w:r>
          </w:ins>
          <w:r w:rsidR="00EE6742" w:rsidRPr="00EE6742">
            <w:rPr>
              <w:rFonts w:ascii="Courier New" w:hAnsi="Courier New" w:cs="Courier New"/>
              <w:rtl/>
            </w:rPr>
            <w:t xml:space="preserve"> فاذا الرجل قد فتح </w:t>
          </w:r>
          <w:del w:id="1404" w:author="Transkribus" w:date="2019-12-11T14:30:00Z">
            <w:r w:rsidRPr="009B6BCA">
              <w:rPr>
                <w:rFonts w:ascii="Courier New" w:hAnsi="Courier New" w:cs="Courier New"/>
                <w:rtl/>
              </w:rPr>
              <w:delText>عينيه وتكلم وعاد كما كان</w:delText>
            </w:r>
          </w:del>
          <w:ins w:id="1405" w:author="Transkribus" w:date="2019-12-11T14:30:00Z">
            <w:r w:rsidR="00EE6742" w:rsidRPr="00EE6742">
              <w:rPr>
                <w:rFonts w:ascii="Courier New" w:hAnsi="Courier New" w:cs="Courier New"/>
                <w:rtl/>
              </w:rPr>
              <w:t>عبتيه وتكام</w:t>
            </w:r>
          </w:ins>
        </w:dir>
      </w:dir>
    </w:p>
    <w:p w14:paraId="0766C060" w14:textId="6E4F2386" w:rsidR="00EE6742" w:rsidRPr="00EE6742" w:rsidRDefault="00EE6742" w:rsidP="00EE6742">
      <w:pPr>
        <w:pStyle w:val="NurText"/>
        <w:bidi/>
        <w:rPr>
          <w:rFonts w:ascii="Courier New" w:hAnsi="Courier New" w:cs="Courier New"/>
        </w:rPr>
      </w:pPr>
      <w:ins w:id="1406" w:author="Transkribus" w:date="2019-12-11T14:30:00Z">
        <w:r w:rsidRPr="00EE6742">
          <w:rPr>
            <w:rFonts w:ascii="Courier New" w:hAnsi="Courier New" w:cs="Courier New"/>
            <w:rtl/>
          </w:rPr>
          <w:t>وادكماكمان</w:t>
        </w:r>
      </w:ins>
      <w:r w:rsidRPr="00EE6742">
        <w:rPr>
          <w:rFonts w:ascii="Courier New" w:hAnsi="Courier New" w:cs="Courier New"/>
          <w:rtl/>
        </w:rPr>
        <w:t xml:space="preserve"> الى </w:t>
      </w:r>
      <w:del w:id="1407" w:author="Transkribus" w:date="2019-12-11T14:30:00Z">
        <w:r w:rsidR="009B6BCA" w:rsidRPr="009B6BCA">
          <w:rPr>
            <w:rFonts w:ascii="Courier New" w:hAnsi="Courier New" w:cs="Courier New"/>
            <w:rtl/>
          </w:rPr>
          <w:delText>حانوته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08" w:author="Transkribus" w:date="2019-12-11T14:30:00Z">
        <w:r w:rsidRPr="00EE6742">
          <w:rPr>
            <w:rFonts w:ascii="Courier New" w:hAnsi="Courier New" w:cs="Courier New"/>
            <w:rtl/>
          </w:rPr>
          <w:t>جالونه ووفى البيرودى بدمق فى صفة وار بعماثة ودقن فى كشيسة</w:t>
        </w:r>
      </w:ins>
    </w:p>
    <w:p w14:paraId="006A4560" w14:textId="77777777" w:rsidR="009B6BCA" w:rsidRPr="009B6BCA" w:rsidRDefault="009B6BCA" w:rsidP="009B6BCA">
      <w:pPr>
        <w:pStyle w:val="NurText"/>
        <w:bidi/>
        <w:rPr>
          <w:del w:id="1409" w:author="Transkribus" w:date="2019-12-11T14:30:00Z"/>
          <w:rFonts w:ascii="Courier New" w:hAnsi="Courier New" w:cs="Courier New"/>
        </w:rPr>
      </w:pPr>
      <w:dir w:val="rtl">
        <w:dir w:val="rtl">
          <w:del w:id="1410" w:author="Transkribus" w:date="2019-12-11T14:30:00Z">
            <w:r w:rsidRPr="009B6BCA">
              <w:rPr>
                <w:rFonts w:ascii="Courier New" w:hAnsi="Courier New" w:cs="Courier New"/>
                <w:rtl/>
              </w:rPr>
              <w:delText xml:space="preserve">وتوفى اليبرودى بدمشق فى سنة واربعمائة ودفن فى كنيسة اليعاقبة بها </w:delText>
            </w:r>
          </w:del>
          <w:ins w:id="1411" w:author="Transkribus" w:date="2019-12-11T14:30:00Z">
            <w:r w:rsidR="00EE6742" w:rsidRPr="00EE6742">
              <w:rPr>
                <w:rFonts w:ascii="Courier New" w:hAnsi="Courier New" w:cs="Courier New"/>
                <w:rtl/>
              </w:rPr>
              <w:t xml:space="preserve">البعاقبة ها </w:t>
            </w:r>
          </w:ins>
          <w:r w:rsidR="00EE6742" w:rsidRPr="00EE6742">
            <w:rPr>
              <w:rFonts w:ascii="Courier New" w:hAnsi="Courier New" w:cs="Courier New"/>
              <w:rtl/>
            </w:rPr>
            <w:t xml:space="preserve">عند باب </w:t>
          </w:r>
          <w:del w:id="1412" w:author="Transkribus" w:date="2019-12-11T14:30:00Z">
            <w:r w:rsidRPr="009B6BCA">
              <w:rPr>
                <w:rFonts w:ascii="Courier New" w:hAnsi="Courier New" w:cs="Courier New"/>
                <w:rtl/>
              </w:rPr>
              <w:delText>توما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EECEDD" w14:textId="685197A7" w:rsidR="00EE6742" w:rsidRPr="00EE6742" w:rsidRDefault="009B6BCA" w:rsidP="00EE6742">
      <w:pPr>
        <w:pStyle w:val="NurText"/>
        <w:bidi/>
        <w:rPr>
          <w:ins w:id="1413" w:author="Transkribus" w:date="2019-12-11T14:30:00Z"/>
          <w:rFonts w:ascii="Courier New" w:hAnsi="Courier New" w:cs="Courier New"/>
        </w:rPr>
      </w:pPr>
      <w:dir w:val="rtl">
        <w:dir w:val="rtl">
          <w:del w:id="1414" w:author="Transkribus" w:date="2019-12-11T14:30:00Z">
            <w:r w:rsidRPr="009B6BCA">
              <w:rPr>
                <w:rFonts w:ascii="Courier New" w:hAnsi="Courier New" w:cs="Courier New"/>
                <w:rtl/>
              </w:rPr>
              <w:delText>حدثنى الشيخ</w:delText>
            </w:r>
          </w:del>
          <w:ins w:id="1415" w:author="Transkribus" w:date="2019-12-11T14:30:00Z">
            <w:r w:rsidR="00EE6742" w:rsidRPr="00EE6742">
              <w:rPr>
                <w:rFonts w:ascii="Courier New" w:hAnsi="Courier New" w:cs="Courier New"/>
                <w:rtl/>
              </w:rPr>
              <w:t>يوما جديى الشيح</w:t>
            </w:r>
          </w:ins>
          <w:r w:rsidR="00EE6742" w:rsidRPr="00EE6742">
            <w:rPr>
              <w:rFonts w:ascii="Courier New" w:hAnsi="Courier New" w:cs="Courier New"/>
              <w:rtl/>
            </w:rPr>
            <w:t xml:space="preserve"> مهذب الدين عبد الر</w:t>
          </w:r>
          <w:del w:id="1416" w:author="Transkribus" w:date="2019-12-11T14:30:00Z">
            <w:r w:rsidRPr="009B6BCA">
              <w:rPr>
                <w:rFonts w:ascii="Courier New" w:hAnsi="Courier New" w:cs="Courier New"/>
                <w:rtl/>
              </w:rPr>
              <w:delText>ح</w:delText>
            </w:r>
          </w:del>
          <w:ins w:id="1417"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يم بن على عن موفق الدين </w:t>
          </w:r>
          <w:del w:id="1418" w:author="Transkribus" w:date="2019-12-11T14:30:00Z">
            <w:r w:rsidRPr="009B6BCA">
              <w:rPr>
                <w:rFonts w:ascii="Courier New" w:hAnsi="Courier New" w:cs="Courier New"/>
                <w:rtl/>
              </w:rPr>
              <w:delText>اسعد</w:delText>
            </w:r>
          </w:del>
          <w:ins w:id="1419" w:author="Transkribus" w:date="2019-12-11T14:30:00Z">
            <w:r w:rsidR="00EE6742" w:rsidRPr="00EE6742">
              <w:rPr>
                <w:rFonts w:ascii="Courier New" w:hAnsi="Courier New" w:cs="Courier New"/>
                <w:rtl/>
              </w:rPr>
              <w:t>أسعد</w:t>
            </w:r>
          </w:ins>
        </w:dir>
      </w:dir>
    </w:p>
    <w:p w14:paraId="6382994C" w14:textId="0783D04D" w:rsidR="00EE6742" w:rsidRPr="00EE6742" w:rsidRDefault="00EE6742" w:rsidP="00EE6742">
      <w:pPr>
        <w:pStyle w:val="NurText"/>
        <w:bidi/>
        <w:rPr>
          <w:ins w:id="1420" w:author="Transkribus" w:date="2019-12-11T14:30:00Z"/>
          <w:rFonts w:ascii="Courier New" w:hAnsi="Courier New" w:cs="Courier New"/>
        </w:rPr>
      </w:pPr>
      <w:ins w:id="1421" w:author="Transkribus" w:date="2019-12-11T14:30:00Z">
        <w:r w:rsidRPr="00EE6742">
          <w:rPr>
            <w:rFonts w:ascii="Courier New" w:hAnsi="Courier New" w:cs="Courier New"/>
            <w:rtl/>
          </w:rPr>
          <w:t>ابن الباس</w:t>
        </w:r>
      </w:ins>
      <w:r w:rsidRPr="00EE6742">
        <w:rPr>
          <w:rFonts w:ascii="Courier New" w:hAnsi="Courier New" w:cs="Courier New"/>
          <w:rtl/>
        </w:rPr>
        <w:t xml:space="preserve"> بن </w:t>
      </w:r>
      <w:del w:id="1422" w:author="Transkribus" w:date="2019-12-11T14:30:00Z">
        <w:r w:rsidR="009B6BCA" w:rsidRPr="009B6BCA">
          <w:rPr>
            <w:rFonts w:ascii="Courier New" w:hAnsi="Courier New" w:cs="Courier New"/>
            <w:rtl/>
          </w:rPr>
          <w:delText xml:space="preserve">الياس ابن </w:delText>
        </w:r>
      </w:del>
      <w:r w:rsidRPr="00EE6742">
        <w:rPr>
          <w:rFonts w:ascii="Courier New" w:hAnsi="Courier New" w:cs="Courier New"/>
          <w:rtl/>
        </w:rPr>
        <w:t xml:space="preserve">المطران قال </w:t>
      </w:r>
      <w:del w:id="1423" w:author="Transkribus" w:date="2019-12-11T14:30:00Z">
        <w:r w:rsidR="009B6BCA" w:rsidRPr="009B6BCA">
          <w:rPr>
            <w:rFonts w:ascii="Courier New" w:hAnsi="Courier New" w:cs="Courier New"/>
            <w:rtl/>
          </w:rPr>
          <w:delText>حدثنى</w:delText>
        </w:r>
      </w:del>
      <w:ins w:id="1424" w:author="Transkribus" w:date="2019-12-11T14:30:00Z">
        <w:r w:rsidRPr="00EE6742">
          <w:rPr>
            <w:rFonts w:ascii="Courier New" w:hAnsi="Courier New" w:cs="Courier New"/>
            <w:rtl/>
          </w:rPr>
          <w:t>جديى</w:t>
        </w:r>
      </w:ins>
      <w:r w:rsidRPr="00EE6742">
        <w:rPr>
          <w:rFonts w:ascii="Courier New" w:hAnsi="Courier New" w:cs="Courier New"/>
          <w:rtl/>
        </w:rPr>
        <w:t xml:space="preserve"> خالى قال </w:t>
      </w:r>
      <w:del w:id="1425" w:author="Transkribus" w:date="2019-12-11T14:30:00Z">
        <w:r w:rsidR="009B6BCA" w:rsidRPr="009B6BCA">
          <w:rPr>
            <w:rFonts w:ascii="Courier New" w:hAnsi="Courier New" w:cs="Courier New"/>
            <w:rtl/>
          </w:rPr>
          <w:delText>حدثنى ابى</w:delText>
        </w:r>
      </w:del>
      <w:ins w:id="1426" w:author="Transkribus" w:date="2019-12-11T14:30:00Z">
        <w:r w:rsidRPr="00EE6742">
          <w:rPr>
            <w:rFonts w:ascii="Courier New" w:hAnsi="Courier New" w:cs="Courier New"/>
            <w:rtl/>
          </w:rPr>
          <w:t>جدقنى أبى</w:t>
        </w:r>
      </w:ins>
      <w:r w:rsidRPr="00EE6742">
        <w:rPr>
          <w:rFonts w:ascii="Courier New" w:hAnsi="Courier New" w:cs="Courier New"/>
          <w:rtl/>
        </w:rPr>
        <w:t xml:space="preserve"> قال </w:t>
      </w:r>
      <w:del w:id="1427" w:author="Transkribus" w:date="2019-12-11T14:30:00Z">
        <w:r w:rsidR="009B6BCA" w:rsidRPr="009B6BCA">
          <w:rPr>
            <w:rFonts w:ascii="Courier New" w:hAnsi="Courier New" w:cs="Courier New"/>
            <w:rtl/>
          </w:rPr>
          <w:delText>حدثنى</w:delText>
        </w:r>
      </w:del>
      <w:ins w:id="1428" w:author="Transkribus" w:date="2019-12-11T14:30:00Z">
        <w:r w:rsidRPr="00EE6742">
          <w:rPr>
            <w:rFonts w:ascii="Courier New" w:hAnsi="Courier New" w:cs="Courier New"/>
            <w:rtl/>
          </w:rPr>
          <w:t>جدسى</w:t>
        </w:r>
      </w:ins>
      <w:r w:rsidRPr="00EE6742">
        <w:rPr>
          <w:rFonts w:ascii="Courier New" w:hAnsi="Courier New" w:cs="Courier New"/>
          <w:rtl/>
        </w:rPr>
        <w:t xml:space="preserve"> عبد الله </w:t>
      </w:r>
      <w:del w:id="1429" w:author="Transkribus" w:date="2019-12-11T14:30:00Z">
        <w:r w:rsidR="009B6BCA" w:rsidRPr="009B6BCA">
          <w:rPr>
            <w:rFonts w:ascii="Courier New" w:hAnsi="Courier New" w:cs="Courier New"/>
            <w:rtl/>
          </w:rPr>
          <w:delText xml:space="preserve">ابن رجا </w:delText>
        </w:r>
      </w:del>
      <w:r w:rsidRPr="00EE6742">
        <w:rPr>
          <w:rFonts w:ascii="Courier New" w:hAnsi="Courier New" w:cs="Courier New"/>
          <w:rtl/>
        </w:rPr>
        <w:t>بن</w:t>
      </w:r>
      <w:ins w:id="1430" w:author="Transkribus" w:date="2019-12-11T14:30:00Z">
        <w:r w:rsidRPr="00EE6742">
          <w:rPr>
            <w:rFonts w:ascii="Courier New" w:hAnsi="Courier New" w:cs="Courier New"/>
            <w:rtl/>
          </w:rPr>
          <w:t xml:space="preserve"> رجابن</w:t>
        </w:r>
      </w:ins>
      <w:r w:rsidRPr="00EE6742">
        <w:rPr>
          <w:rFonts w:ascii="Courier New" w:hAnsi="Courier New" w:cs="Courier New"/>
          <w:rtl/>
        </w:rPr>
        <w:t xml:space="preserve"> يعقوب</w:t>
      </w:r>
    </w:p>
    <w:p w14:paraId="243FEE79" w14:textId="77777777" w:rsidR="00EE6742" w:rsidRPr="00EE6742" w:rsidRDefault="00EE6742" w:rsidP="00EE6742">
      <w:pPr>
        <w:pStyle w:val="NurText"/>
        <w:bidi/>
        <w:rPr>
          <w:ins w:id="1431" w:author="Transkribus" w:date="2019-12-11T14:30:00Z"/>
          <w:rFonts w:ascii="Courier New" w:hAnsi="Courier New" w:cs="Courier New"/>
        </w:rPr>
      </w:pPr>
      <w:ins w:id="1432" w:author="Transkribus" w:date="2019-12-11T14:30:00Z">
        <w:r w:rsidRPr="00EE6742">
          <w:rPr>
            <w:rFonts w:ascii="Courier New" w:hAnsi="Courier New" w:cs="Courier New"/>
            <w:rtl/>
          </w:rPr>
          <w:tab/>
          <w:t>١٥</w:t>
        </w:r>
      </w:ins>
    </w:p>
    <w:p w14:paraId="43AC6715" w14:textId="2FF00E15" w:rsidR="00EE6742" w:rsidRPr="00EE6742" w:rsidRDefault="00EE6742" w:rsidP="00EE6742">
      <w:pPr>
        <w:pStyle w:val="NurText"/>
        <w:bidi/>
        <w:rPr>
          <w:ins w:id="1433" w:author="Transkribus" w:date="2019-12-11T14:30:00Z"/>
          <w:rFonts w:ascii="Courier New" w:hAnsi="Courier New" w:cs="Courier New"/>
        </w:rPr>
      </w:pPr>
      <w:r w:rsidRPr="00EE6742">
        <w:rPr>
          <w:rFonts w:ascii="Courier New" w:hAnsi="Courier New" w:cs="Courier New"/>
          <w:rtl/>
        </w:rPr>
        <w:t xml:space="preserve">قال </w:t>
      </w:r>
      <w:del w:id="1434" w:author="Transkribus" w:date="2019-12-11T14:30:00Z">
        <w:r w:rsidR="009B6BCA" w:rsidRPr="009B6BCA">
          <w:rPr>
            <w:rFonts w:ascii="Courier New" w:hAnsi="Courier New" w:cs="Courier New"/>
            <w:rtl/>
          </w:rPr>
          <w:delText>حدثنى</w:delText>
        </w:r>
      </w:del>
      <w:ins w:id="1435" w:author="Transkribus" w:date="2019-12-11T14:30:00Z">
        <w:r w:rsidRPr="00EE6742">
          <w:rPr>
            <w:rFonts w:ascii="Courier New" w:hAnsi="Courier New" w:cs="Courier New"/>
            <w:rtl/>
          </w:rPr>
          <w:t>جديى</w:t>
        </w:r>
      </w:ins>
      <w:r w:rsidRPr="00EE6742">
        <w:rPr>
          <w:rFonts w:ascii="Courier New" w:hAnsi="Courier New" w:cs="Courier New"/>
          <w:rtl/>
        </w:rPr>
        <w:t xml:space="preserve"> ابن </w:t>
      </w:r>
      <w:del w:id="1436" w:author="Transkribus" w:date="2019-12-11T14:30:00Z">
        <w:r w:rsidR="009B6BCA" w:rsidRPr="009B6BCA">
          <w:rPr>
            <w:rFonts w:ascii="Courier New" w:hAnsi="Courier New" w:cs="Courier New"/>
            <w:rtl/>
          </w:rPr>
          <w:delText>الكتانى وهو اذا ذاك متصرف</w:delText>
        </w:r>
      </w:del>
      <w:ins w:id="1437" w:author="Transkribus" w:date="2019-12-11T14:30:00Z">
        <w:r w:rsidRPr="00EE6742">
          <w:rPr>
            <w:rFonts w:ascii="Courier New" w:hAnsi="Courier New" w:cs="Courier New"/>
            <w:rtl/>
          </w:rPr>
          <w:t>الكثانى وهوادذال ميصرف</w:t>
        </w:r>
      </w:ins>
      <w:r w:rsidRPr="00EE6742">
        <w:rPr>
          <w:rFonts w:ascii="Courier New" w:hAnsi="Courier New" w:cs="Courier New"/>
          <w:rtl/>
        </w:rPr>
        <w:t xml:space="preserve"> فى </w:t>
      </w:r>
      <w:del w:id="1438" w:author="Transkribus" w:date="2019-12-11T14:30:00Z">
        <w:r w:rsidR="009B6BCA" w:rsidRPr="009B6BCA">
          <w:rPr>
            <w:rFonts w:ascii="Courier New" w:hAnsi="Courier New" w:cs="Courier New"/>
            <w:rtl/>
          </w:rPr>
          <w:delText>ا</w:delText>
        </w:r>
      </w:del>
      <w:ins w:id="1439" w:author="Transkribus" w:date="2019-12-11T14:30:00Z">
        <w:r w:rsidRPr="00EE6742">
          <w:rPr>
            <w:rFonts w:ascii="Courier New" w:hAnsi="Courier New" w:cs="Courier New"/>
            <w:rtl/>
          </w:rPr>
          <w:t>أ</w:t>
        </w:r>
      </w:ins>
      <w:r w:rsidRPr="00EE6742">
        <w:rPr>
          <w:rFonts w:ascii="Courier New" w:hAnsi="Courier New" w:cs="Courier New"/>
          <w:rtl/>
        </w:rPr>
        <w:t xml:space="preserve">عمال السلطان </w:t>
      </w:r>
      <w:del w:id="1440" w:author="Transkribus" w:date="2019-12-11T14:30:00Z">
        <w:r w:rsidR="009B6BCA" w:rsidRPr="009B6BCA">
          <w:rPr>
            <w:rFonts w:ascii="Courier New" w:hAnsi="Courier New" w:cs="Courier New"/>
            <w:rtl/>
          </w:rPr>
          <w:delText>يومئذ بدمشق</w:delText>
        </w:r>
      </w:del>
      <w:ins w:id="1441" w:author="Transkribus" w:date="2019-12-11T14:30:00Z">
        <w:r w:rsidRPr="00EE6742">
          <w:rPr>
            <w:rFonts w:ascii="Courier New" w:hAnsi="Courier New" w:cs="Courier New"/>
            <w:rtl/>
          </w:rPr>
          <w:t>يومتذبد مسق</w:t>
        </w:r>
      </w:ins>
      <w:r w:rsidRPr="00EE6742">
        <w:rPr>
          <w:rFonts w:ascii="Courier New" w:hAnsi="Courier New" w:cs="Courier New"/>
          <w:rtl/>
        </w:rPr>
        <w:t xml:space="preserve"> قال </w:t>
      </w:r>
      <w:del w:id="1442" w:author="Transkribus" w:date="2019-12-11T14:30:00Z">
        <w:r w:rsidR="009B6BCA" w:rsidRPr="009B6BCA">
          <w:rPr>
            <w:rFonts w:ascii="Courier New" w:hAnsi="Courier New" w:cs="Courier New"/>
            <w:rtl/>
          </w:rPr>
          <w:delText>بلغنى ان ابا</w:delText>
        </w:r>
      </w:del>
      <w:ins w:id="1443" w:author="Transkribus" w:date="2019-12-11T14:30:00Z">
        <w:r w:rsidRPr="00EE6742">
          <w:rPr>
            <w:rFonts w:ascii="Courier New" w:hAnsi="Courier New" w:cs="Courier New"/>
            <w:rtl/>
          </w:rPr>
          <w:t>لغنى</w:t>
        </w:r>
      </w:ins>
    </w:p>
    <w:p w14:paraId="47FB6346" w14:textId="1B5ADF27" w:rsidR="00EE6742" w:rsidRPr="00EE6742" w:rsidRDefault="00EE6742" w:rsidP="00EE6742">
      <w:pPr>
        <w:pStyle w:val="NurText"/>
        <w:bidi/>
        <w:rPr>
          <w:ins w:id="1444" w:author="Transkribus" w:date="2019-12-11T14:30:00Z"/>
          <w:rFonts w:ascii="Courier New" w:hAnsi="Courier New" w:cs="Courier New"/>
        </w:rPr>
      </w:pPr>
      <w:ins w:id="1445" w:author="Transkribus" w:date="2019-12-11T14:30:00Z">
        <w:r w:rsidRPr="00EE6742">
          <w:rPr>
            <w:rFonts w:ascii="Courier New" w:hAnsi="Courier New" w:cs="Courier New"/>
            <w:rtl/>
          </w:rPr>
          <w:t>ابن أبا</w:t>
        </w:r>
      </w:ins>
      <w:r w:rsidRPr="00EE6742">
        <w:rPr>
          <w:rFonts w:ascii="Courier New" w:hAnsi="Courier New" w:cs="Courier New"/>
          <w:rtl/>
        </w:rPr>
        <w:t xml:space="preserve"> الفرج جورجس بن </w:t>
      </w:r>
      <w:del w:id="1446" w:author="Transkribus" w:date="2019-12-11T14:30:00Z">
        <w:r w:rsidR="009B6BCA" w:rsidRPr="009B6BCA">
          <w:rPr>
            <w:rFonts w:ascii="Courier New" w:hAnsi="Courier New" w:cs="Courier New"/>
            <w:rtl/>
          </w:rPr>
          <w:delText>يوحنا اليبرودى لما توفى ظهر فى تركته ثلثمائة مقطع رومى</w:delText>
        </w:r>
      </w:del>
      <w:ins w:id="1447" w:author="Transkribus" w:date="2019-12-11T14:30:00Z">
        <w:r w:rsidRPr="00EE6742">
          <w:rPr>
            <w:rFonts w:ascii="Courier New" w:hAnsi="Courier New" w:cs="Courier New"/>
            <w:rtl/>
          </w:rPr>
          <w:t>بوجنا البيرودى ااوفى طهر فى تر كته تلتهاثة مهطم روفى</w:t>
        </w:r>
      </w:ins>
      <w:r w:rsidRPr="00EE6742">
        <w:rPr>
          <w:rFonts w:ascii="Courier New" w:hAnsi="Courier New" w:cs="Courier New"/>
          <w:rtl/>
        </w:rPr>
        <w:t xml:space="preserve"> مجوم</w:t>
      </w:r>
      <w:del w:id="1448" w:author="Transkribus" w:date="2019-12-11T14:30:00Z">
        <w:r w:rsidR="009B6BCA" w:rsidRPr="009B6BCA">
          <w:rPr>
            <w:rFonts w:ascii="Courier New" w:hAnsi="Courier New" w:cs="Courier New"/>
            <w:rtl/>
          </w:rPr>
          <w:delText xml:space="preserve"> لباب واحد وخمسمائة</w:delText>
        </w:r>
      </w:del>
    </w:p>
    <w:p w14:paraId="5F2A2A76" w14:textId="77777777" w:rsidR="009B6BCA" w:rsidRPr="009B6BCA" w:rsidRDefault="00EE6742" w:rsidP="009B6BCA">
      <w:pPr>
        <w:pStyle w:val="NurText"/>
        <w:bidi/>
        <w:rPr>
          <w:del w:id="1449" w:author="Transkribus" w:date="2019-12-11T14:30:00Z"/>
          <w:rFonts w:ascii="Courier New" w:hAnsi="Courier New" w:cs="Courier New"/>
        </w:rPr>
      </w:pPr>
      <w:ins w:id="1450" w:author="Transkribus" w:date="2019-12-11T14:30:00Z">
        <w:r w:rsidRPr="00EE6742">
          <w:rPr>
            <w:rFonts w:ascii="Courier New" w:hAnsi="Courier New" w:cs="Courier New"/>
            <w:rtl/>
          </w:rPr>
          <w:t>الباب واحسدوخفماثة</w:t>
        </w:r>
      </w:ins>
      <w:r w:rsidRPr="00EE6742">
        <w:rPr>
          <w:rFonts w:ascii="Courier New" w:hAnsi="Courier New" w:cs="Courier New"/>
          <w:rtl/>
        </w:rPr>
        <w:t xml:space="preserve"> قطعة فضة الطفها </w:t>
      </w:r>
      <w:del w:id="1451" w:author="Transkribus" w:date="2019-12-11T14:30:00Z">
        <w:r w:rsidR="009B6BCA" w:rsidRPr="009B6BCA">
          <w:rPr>
            <w:rFonts w:ascii="Courier New" w:hAnsi="Courier New" w:cs="Courier New"/>
            <w:rtl/>
          </w:rPr>
          <w:delText>ث</w:delText>
        </w:r>
      </w:del>
      <w:ins w:id="1452" w:author="Transkribus" w:date="2019-12-11T14:30:00Z">
        <w:r w:rsidRPr="00EE6742">
          <w:rPr>
            <w:rFonts w:ascii="Courier New" w:hAnsi="Courier New" w:cs="Courier New"/>
            <w:rtl/>
          </w:rPr>
          <w:t>ت</w:t>
        </w:r>
      </w:ins>
      <w:r w:rsidRPr="00EE6742">
        <w:rPr>
          <w:rFonts w:ascii="Courier New" w:hAnsi="Courier New" w:cs="Courier New"/>
          <w:rtl/>
        </w:rPr>
        <w:t>ل</w:t>
      </w:r>
      <w:del w:id="1453" w:author="Transkribus" w:date="2019-12-11T14:30:00Z">
        <w:r w:rsidR="009B6BCA" w:rsidRPr="009B6BCA">
          <w:rPr>
            <w:rFonts w:ascii="Courier New" w:hAnsi="Courier New" w:cs="Courier New"/>
            <w:rtl/>
          </w:rPr>
          <w:delText>ث</w:delText>
        </w:r>
      </w:del>
      <w:ins w:id="1454" w:author="Transkribus" w:date="2019-12-11T14:30:00Z">
        <w:r w:rsidRPr="00EE6742">
          <w:rPr>
            <w:rFonts w:ascii="Courier New" w:hAnsi="Courier New" w:cs="Courier New"/>
            <w:rtl/>
          </w:rPr>
          <w:t>ت</w:t>
        </w:r>
      </w:ins>
      <w:r w:rsidRPr="00EE6742">
        <w:rPr>
          <w:rFonts w:ascii="Courier New" w:hAnsi="Courier New" w:cs="Courier New"/>
          <w:rtl/>
        </w:rPr>
        <w:t>ما</w:t>
      </w:r>
      <w:del w:id="1455" w:author="Transkribus" w:date="2019-12-11T14:30:00Z">
        <w:r w:rsidR="009B6BCA" w:rsidRPr="009B6BCA">
          <w:rPr>
            <w:rFonts w:ascii="Courier New" w:hAnsi="Courier New" w:cs="Courier New"/>
            <w:rtl/>
          </w:rPr>
          <w:delText>ئ</w:delText>
        </w:r>
      </w:del>
      <w:ins w:id="1456" w:author="Transkribus" w:date="2019-12-11T14:30:00Z">
        <w:r w:rsidRPr="00EE6742">
          <w:rPr>
            <w:rFonts w:ascii="Courier New" w:hAnsi="Courier New" w:cs="Courier New"/>
            <w:rtl/>
          </w:rPr>
          <w:t>ث</w:t>
        </w:r>
      </w:ins>
      <w:r w:rsidRPr="00EE6742">
        <w:rPr>
          <w:rFonts w:ascii="Courier New" w:hAnsi="Courier New" w:cs="Courier New"/>
          <w:rtl/>
        </w:rPr>
        <w:t xml:space="preserve">ة درهم </w:t>
      </w:r>
      <w:del w:id="14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1C5BAF" w14:textId="30B9A351" w:rsidR="00EE6742" w:rsidRPr="00EE6742" w:rsidRDefault="009B6BCA" w:rsidP="00EE6742">
      <w:pPr>
        <w:pStyle w:val="NurText"/>
        <w:bidi/>
        <w:rPr>
          <w:ins w:id="1458" w:author="Transkribus" w:date="2019-12-11T14:30:00Z"/>
          <w:rFonts w:ascii="Courier New" w:hAnsi="Courier New" w:cs="Courier New"/>
        </w:rPr>
      </w:pPr>
      <w:dir w:val="rtl">
        <w:dir w:val="rtl">
          <w:r w:rsidR="00EE6742" w:rsidRPr="00EE6742">
            <w:rPr>
              <w:rFonts w:ascii="Courier New" w:hAnsi="Courier New" w:cs="Courier New"/>
              <w:rtl/>
            </w:rPr>
            <w:t>قال موفق الدين بن المطران</w:t>
          </w:r>
          <w:del w:id="1459" w:author="Transkribus" w:date="2019-12-11T14:30:00Z">
            <w:r w:rsidRPr="009B6BCA">
              <w:rPr>
                <w:rFonts w:ascii="Courier New" w:hAnsi="Courier New" w:cs="Courier New"/>
                <w:rtl/>
              </w:rPr>
              <w:delText xml:space="preserve"> وليس ذلك بكثير لان الشخص متى تحققت اعماله</w:delText>
            </w:r>
          </w:del>
        </w:dir>
      </w:dir>
    </w:p>
    <w:p w14:paraId="64F60796" w14:textId="14FEE44F" w:rsidR="00EE6742" w:rsidRPr="00EE6742" w:rsidRDefault="00EE6742" w:rsidP="00EE6742">
      <w:pPr>
        <w:pStyle w:val="NurText"/>
        <w:bidi/>
        <w:rPr>
          <w:rFonts w:ascii="Courier New" w:hAnsi="Courier New" w:cs="Courier New"/>
        </w:rPr>
      </w:pPr>
      <w:ins w:id="1460" w:author="Transkribus" w:date="2019-12-11T14:30:00Z">
        <w:r w:rsidRPr="00EE6742">
          <w:rPr>
            <w:rFonts w:ascii="Courier New" w:hAnsi="Courier New" w:cs="Courier New"/>
            <w:rtl/>
          </w:rPr>
          <w:t>وايس ذلك بكترلان الشجمرمى حفتت أعماله</w:t>
        </w:r>
      </w:ins>
      <w:r w:rsidRPr="00EE6742">
        <w:rPr>
          <w:rFonts w:ascii="Courier New" w:hAnsi="Courier New" w:cs="Courier New"/>
          <w:rtl/>
        </w:rPr>
        <w:t xml:space="preserve"> وصفت </w:t>
      </w:r>
      <w:del w:id="1461" w:author="Transkribus" w:date="2019-12-11T14:30:00Z">
        <w:r w:rsidR="009B6BCA" w:rsidRPr="009B6BCA">
          <w:rPr>
            <w:rFonts w:ascii="Courier New" w:hAnsi="Courier New" w:cs="Courier New"/>
            <w:rtl/>
          </w:rPr>
          <w:delText>ني</w:delText>
        </w:r>
      </w:del>
      <w:r w:rsidRPr="00EE6742">
        <w:rPr>
          <w:rFonts w:ascii="Courier New" w:hAnsi="Courier New" w:cs="Courier New"/>
          <w:rtl/>
        </w:rPr>
        <w:t>ت</w:t>
      </w:r>
      <w:ins w:id="1462" w:author="Transkribus" w:date="2019-12-11T14:30:00Z">
        <w:r w:rsidRPr="00EE6742">
          <w:rPr>
            <w:rFonts w:ascii="Courier New" w:hAnsi="Courier New" w:cs="Courier New"/>
            <w:rtl/>
          </w:rPr>
          <w:t>لت</w:t>
        </w:r>
      </w:ins>
      <w:r w:rsidRPr="00EE6742">
        <w:rPr>
          <w:rFonts w:ascii="Courier New" w:hAnsi="Courier New" w:cs="Courier New"/>
          <w:rtl/>
        </w:rPr>
        <w:t>ه وطلب الحق وعامل ال</w:t>
      </w:r>
      <w:del w:id="1463" w:author="Transkribus" w:date="2019-12-11T14:30:00Z">
        <w:r w:rsidR="009B6BCA" w:rsidRPr="009B6BCA">
          <w:rPr>
            <w:rFonts w:ascii="Courier New" w:hAnsi="Courier New" w:cs="Courier New"/>
            <w:rtl/>
          </w:rPr>
          <w:delText>صح</w:delText>
        </w:r>
      </w:del>
      <w:ins w:id="1464" w:author="Transkribus" w:date="2019-12-11T14:30:00Z">
        <w:r w:rsidRPr="00EE6742">
          <w:rPr>
            <w:rFonts w:ascii="Courier New" w:hAnsi="Courier New" w:cs="Courier New"/>
            <w:rtl/>
          </w:rPr>
          <w:t>نج</w:t>
        </w:r>
      </w:ins>
      <w:r w:rsidRPr="00EE6742">
        <w:rPr>
          <w:rFonts w:ascii="Courier New" w:hAnsi="Courier New" w:cs="Courier New"/>
          <w:rtl/>
        </w:rPr>
        <w:t>يح</w:t>
      </w:r>
    </w:p>
    <w:p w14:paraId="4D8DFC7A" w14:textId="1BBECC1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واجتهد فى معرفة صناعته </w:t>
      </w:r>
      <w:del w:id="1465" w:author="Transkribus" w:date="2019-12-11T14:30:00Z">
        <w:r w:rsidR="009B6BCA" w:rsidRPr="009B6BCA">
          <w:rPr>
            <w:rFonts w:ascii="Courier New" w:hAnsi="Courier New" w:cs="Courier New"/>
            <w:rtl/>
          </w:rPr>
          <w:delText>كان حقا على</w:delText>
        </w:r>
      </w:del>
      <w:ins w:id="1466" w:author="Transkribus" w:date="2019-12-11T14:30:00Z">
        <w:r w:rsidRPr="00EE6742">
          <w:rPr>
            <w:rFonts w:ascii="Courier New" w:hAnsi="Courier New" w:cs="Courier New"/>
            <w:rtl/>
          </w:rPr>
          <w:t>كمان حقاعلى</w:t>
        </w:r>
      </w:ins>
      <w:r w:rsidRPr="00EE6742">
        <w:rPr>
          <w:rFonts w:ascii="Courier New" w:hAnsi="Courier New" w:cs="Courier New"/>
          <w:rtl/>
        </w:rPr>
        <w:t xml:space="preserve"> الله </w:t>
      </w:r>
      <w:del w:id="1467" w:author="Transkribus" w:date="2019-12-11T14:30:00Z">
        <w:r w:rsidR="009B6BCA" w:rsidRPr="009B6BCA">
          <w:rPr>
            <w:rFonts w:ascii="Courier New" w:hAnsi="Courier New" w:cs="Courier New"/>
            <w:rtl/>
          </w:rPr>
          <w:delText>تعالى ان</w:delText>
        </w:r>
      </w:del>
      <w:ins w:id="1468" w:author="Transkribus" w:date="2019-12-11T14:30:00Z">
        <w:r w:rsidRPr="00EE6742">
          <w:rPr>
            <w:rFonts w:ascii="Courier New" w:hAnsi="Courier New" w:cs="Courier New"/>
            <w:rtl/>
          </w:rPr>
          <w:t>تعال ابن</w:t>
        </w:r>
      </w:ins>
      <w:r w:rsidRPr="00EE6742">
        <w:rPr>
          <w:rFonts w:ascii="Courier New" w:hAnsi="Courier New" w:cs="Courier New"/>
          <w:rtl/>
        </w:rPr>
        <w:t xml:space="preserve"> يرزقه</w:t>
      </w:r>
      <w:del w:id="146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70" w:author="Transkribus" w:date="2019-12-11T14:30:00Z">
        <w:r w:rsidRPr="00EE6742">
          <w:rPr>
            <w:rFonts w:ascii="Courier New" w:hAnsi="Courier New" w:cs="Courier New"/>
            <w:rtl/>
          </w:rPr>
          <w:t xml:space="preserve"> ومى كمان بالصدعاض فقراومات</w:t>
        </w:r>
      </w:ins>
    </w:p>
    <w:p w14:paraId="01A97677" w14:textId="77777777" w:rsidR="009B6BCA" w:rsidRPr="009B6BCA" w:rsidRDefault="009B6BCA" w:rsidP="009B6BCA">
      <w:pPr>
        <w:pStyle w:val="NurText"/>
        <w:bidi/>
        <w:rPr>
          <w:del w:id="1471" w:author="Transkribus" w:date="2019-12-11T14:30:00Z"/>
          <w:rFonts w:ascii="Courier New" w:hAnsi="Courier New" w:cs="Courier New"/>
        </w:rPr>
      </w:pPr>
      <w:dir w:val="rtl">
        <w:dir w:val="rtl">
          <w:del w:id="1472" w:author="Transkribus" w:date="2019-12-11T14:30:00Z">
            <w:r w:rsidRPr="009B6BCA">
              <w:rPr>
                <w:rFonts w:ascii="Courier New" w:hAnsi="Courier New" w:cs="Courier New"/>
                <w:rtl/>
              </w:rPr>
              <w:delText>ومتى كان بالضد عاش فقيرا ومات يائسا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EFCDB2" w14:textId="77777777" w:rsidR="009B6BCA" w:rsidRPr="009B6BCA" w:rsidRDefault="009B6BCA" w:rsidP="009B6BCA">
      <w:pPr>
        <w:pStyle w:val="NurText"/>
        <w:bidi/>
        <w:rPr>
          <w:del w:id="1473" w:author="Transkribus" w:date="2019-12-11T14:30:00Z"/>
          <w:rFonts w:ascii="Courier New" w:hAnsi="Courier New" w:cs="Courier New"/>
        </w:rPr>
      </w:pPr>
      <w:dir w:val="rtl">
        <w:dir w:val="rtl">
          <w:del w:id="1474" w:author="Transkribus" w:date="2019-12-11T14:30:00Z">
            <w:r w:rsidRPr="009B6BCA">
              <w:rPr>
                <w:rFonts w:ascii="Courier New" w:hAnsi="Courier New" w:cs="Courier New"/>
                <w:rtl/>
              </w:rPr>
              <w:delText xml:space="preserve">ولليبرودى من </w:delText>
            </w:r>
          </w:del>
          <w:ins w:id="1475" w:author="Transkribus" w:date="2019-12-11T14:30:00Z">
            <w:r w:rsidR="00EE6742" w:rsidRPr="00EE6742">
              <w:rPr>
                <w:rFonts w:ascii="Courier New" w:hAnsi="Courier New" w:cs="Courier New"/>
                <w:rtl/>
              </w:rPr>
              <w:t xml:space="preserve">ابانسالولييرودى أمن </w:t>
            </w:r>
          </w:ins>
          <w:r w:rsidR="00EE6742" w:rsidRPr="00EE6742">
            <w:rPr>
              <w:rFonts w:ascii="Courier New" w:hAnsi="Courier New" w:cs="Courier New"/>
              <w:rtl/>
            </w:rPr>
            <w:t>الكتب م</w:t>
          </w:r>
          <w:del w:id="1476" w:author="Transkribus" w:date="2019-12-11T14:30:00Z">
            <w:r w:rsidRPr="009B6BCA">
              <w:rPr>
                <w:rFonts w:ascii="Courier New" w:hAnsi="Courier New" w:cs="Courier New"/>
                <w:rtl/>
              </w:rPr>
              <w:delText>ق</w:delText>
            </w:r>
          </w:del>
          <w:ins w:id="1477"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الة فى </w:t>
          </w:r>
          <w:del w:id="1478" w:author="Transkribus" w:date="2019-12-11T14:30:00Z">
            <w:r w:rsidRPr="009B6BCA">
              <w:rPr>
                <w:rFonts w:ascii="Courier New" w:hAnsi="Courier New" w:cs="Courier New"/>
                <w:rtl/>
              </w:rPr>
              <w:delText>ان الفرخ ابرد</w:delText>
            </w:r>
          </w:del>
          <w:ins w:id="1479" w:author="Transkribus" w:date="2019-12-11T14:30:00Z">
            <w:r w:rsidR="00EE6742" w:rsidRPr="00EE6742">
              <w:rPr>
                <w:rFonts w:ascii="Courier New" w:hAnsi="Courier New" w:cs="Courier New"/>
                <w:rtl/>
              </w:rPr>
              <w:t>أن الفرج ايرد</w:t>
            </w:r>
          </w:ins>
          <w:r w:rsidR="00EE6742" w:rsidRPr="00EE6742">
            <w:rPr>
              <w:rFonts w:ascii="Courier New" w:hAnsi="Courier New" w:cs="Courier New"/>
              <w:rtl/>
            </w:rPr>
            <w:t xml:space="preserve"> من </w:t>
          </w:r>
          <w:del w:id="1480" w:author="Transkribus" w:date="2019-12-11T14:30:00Z">
            <w:r w:rsidRPr="009B6BCA">
              <w:rPr>
                <w:rFonts w:ascii="Courier New" w:hAnsi="Courier New" w:cs="Courier New"/>
                <w:rtl/>
              </w:rPr>
              <w:delText>الفروج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1BBF3E" w14:textId="4DE3316D" w:rsidR="00EE6742" w:rsidRPr="00EE6742" w:rsidRDefault="009B6BCA" w:rsidP="00EE6742">
      <w:pPr>
        <w:pStyle w:val="NurText"/>
        <w:bidi/>
        <w:rPr>
          <w:rFonts w:ascii="Courier New" w:hAnsi="Courier New" w:cs="Courier New"/>
        </w:rPr>
      </w:pPr>
      <w:dir w:val="rtl">
        <w:dir w:val="rtl">
          <w:del w:id="1481" w:author="Transkribus" w:date="2019-12-11T14:30:00Z">
            <w:r w:rsidRPr="009B6BCA">
              <w:rPr>
                <w:rFonts w:ascii="Courier New" w:hAnsi="Courier New" w:cs="Courier New"/>
                <w:rtl/>
              </w:rPr>
              <w:delText>نقض كلام</w:delText>
            </w:r>
          </w:del>
          <w:ins w:id="1482" w:author="Transkribus" w:date="2019-12-11T14:30:00Z">
            <w:r w:rsidR="00EE6742" w:rsidRPr="00EE6742">
              <w:rPr>
                <w:rFonts w:ascii="Courier New" w:hAnsi="Courier New" w:cs="Courier New"/>
                <w:rtl/>
              </w:rPr>
              <w:t>الفروجعس كمالام</w:t>
            </w:r>
          </w:ins>
          <w:r w:rsidR="00EE6742" w:rsidRPr="00EE6742">
            <w:rPr>
              <w:rFonts w:ascii="Courier New" w:hAnsi="Courier New" w:cs="Courier New"/>
              <w:rtl/>
            </w:rPr>
            <w:t xml:space="preserve"> ابن </w:t>
          </w:r>
          <w:del w:id="1483" w:author="Transkribus" w:date="2019-12-11T14:30:00Z">
            <w:r w:rsidRPr="009B6BCA">
              <w:rPr>
                <w:rFonts w:ascii="Courier New" w:hAnsi="Courier New" w:cs="Courier New"/>
                <w:rtl/>
              </w:rPr>
              <w:delText>الموفقى فى مسائل ترددت فيما بينهم فى النبض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4" w:author="Transkribus" w:date="2019-12-11T14:30:00Z">
            <w:r w:rsidR="00EE6742" w:rsidRPr="00EE6742">
              <w:rPr>
                <w:rFonts w:ascii="Courier New" w:hAnsi="Courier New" w:cs="Courier New"/>
                <w:rtl/>
              </w:rPr>
              <w:t>الموفق</w:t>
            </w:r>
          </w:ins>
        </w:dir>
      </w:dir>
    </w:p>
    <w:p w14:paraId="52848F14" w14:textId="1FEC1457" w:rsidR="00EE6742" w:rsidRPr="00EE6742" w:rsidRDefault="009B6BCA" w:rsidP="00EE6742">
      <w:pPr>
        <w:pStyle w:val="NurText"/>
        <w:bidi/>
        <w:rPr>
          <w:ins w:id="1485" w:author="Transkribus" w:date="2019-12-11T14:30:00Z"/>
          <w:rFonts w:ascii="Courier New" w:hAnsi="Courier New" w:cs="Courier New"/>
        </w:rPr>
      </w:pPr>
      <w:dir w:val="rtl">
        <w:dir w:val="rtl">
          <w:del w:id="1486" w:author="Transkribus" w:date="2019-12-11T14:30:00Z">
            <w:r w:rsidRPr="009B6BCA">
              <w:rPr>
                <w:rFonts w:ascii="Courier New" w:hAnsi="Courier New" w:cs="Courier New"/>
                <w:rtl/>
              </w:rPr>
              <w:delText>جابر</w:delText>
            </w:r>
          </w:del>
          <w:ins w:id="1487" w:author="Transkribus" w:date="2019-12-11T14:30:00Z">
            <w:r w:rsidR="00EE6742" w:rsidRPr="00EE6742">
              <w:rPr>
                <w:rFonts w:ascii="Courier New" w:hAnsi="Courier New" w:cs="Courier New"/>
                <w:rtl/>
              </w:rPr>
              <w:t xml:space="preserve"> أفى مصاقل برددت عمايينهم فى النيس</w:t>
            </w:r>
          </w:ins>
        </w:dir>
      </w:dir>
    </w:p>
    <w:p w14:paraId="4271DF23" w14:textId="77777777" w:rsidR="00EE6742" w:rsidRPr="00EE6742" w:rsidRDefault="00EE6742" w:rsidP="00EE6742">
      <w:pPr>
        <w:pStyle w:val="NurText"/>
        <w:bidi/>
        <w:rPr>
          <w:ins w:id="1488" w:author="Transkribus" w:date="2019-12-11T14:30:00Z"/>
          <w:rFonts w:ascii="Courier New" w:hAnsi="Courier New" w:cs="Courier New"/>
        </w:rPr>
      </w:pPr>
      <w:ins w:id="1489" w:author="Transkribus" w:date="2019-12-11T14:30:00Z">
        <w:r w:rsidRPr="00EE6742">
          <w:rPr>
            <w:rFonts w:ascii="Courier New" w:hAnsi="Courier New" w:cs="Courier New"/>
            <w:rtl/>
          </w:rPr>
          <w:t>٠*</w:t>
        </w:r>
      </w:ins>
    </w:p>
    <w:p w14:paraId="258A18A2" w14:textId="77777777" w:rsidR="00EE6742" w:rsidRPr="00EE6742" w:rsidRDefault="00EE6742" w:rsidP="00EE6742">
      <w:pPr>
        <w:pStyle w:val="NurText"/>
        <w:bidi/>
        <w:rPr>
          <w:ins w:id="1490" w:author="Transkribus" w:date="2019-12-11T14:30:00Z"/>
          <w:rFonts w:ascii="Courier New" w:hAnsi="Courier New" w:cs="Courier New"/>
        </w:rPr>
      </w:pPr>
      <w:ins w:id="1491" w:author="Transkribus" w:date="2019-12-11T14:30:00Z">
        <w:r w:rsidRPr="00EE6742">
          <w:rPr>
            <w:rFonts w:ascii="Courier New" w:hAnsi="Courier New" w:cs="Courier New"/>
            <w:rtl/>
          </w:rPr>
          <w:t>جابرين</w:t>
        </w:r>
      </w:ins>
    </w:p>
    <w:p w14:paraId="3DDFCD4D" w14:textId="77777777" w:rsidR="00EE6742" w:rsidRPr="00EE6742" w:rsidRDefault="00EE6742" w:rsidP="00EE6742">
      <w:pPr>
        <w:pStyle w:val="NurText"/>
        <w:bidi/>
        <w:rPr>
          <w:ins w:id="1492" w:author="Transkribus" w:date="2019-12-11T14:30:00Z"/>
          <w:rFonts w:ascii="Courier New" w:hAnsi="Courier New" w:cs="Courier New"/>
        </w:rPr>
      </w:pPr>
      <w:ins w:id="1493" w:author="Transkribus" w:date="2019-12-11T14:30:00Z">
        <w:r w:rsidRPr="00EE6742">
          <w:rPr>
            <w:rFonts w:ascii="Courier New" w:hAnsi="Courier New" w:cs="Courier New"/>
            <w:rtl/>
          </w:rPr>
          <w:t>٨٨*٠ب</w:t>
        </w:r>
      </w:ins>
    </w:p>
    <w:p w14:paraId="4DD3E3A1" w14:textId="3ED51D1B" w:rsidR="00EE6742" w:rsidRPr="00EE6742" w:rsidRDefault="00EE6742" w:rsidP="00EE6742">
      <w:pPr>
        <w:pStyle w:val="NurText"/>
        <w:bidi/>
        <w:rPr>
          <w:rFonts w:ascii="Courier New" w:hAnsi="Courier New" w:cs="Courier New"/>
        </w:rPr>
      </w:pPr>
      <w:ins w:id="1494" w:author="Transkribus" w:date="2019-12-11T14:30:00Z">
        <w:r w:rsidRPr="00EE6742">
          <w:rPr>
            <w:rFonts w:ascii="Courier New" w:hAnsi="Courier New" w:cs="Courier New"/>
            <w:rtl/>
          </w:rPr>
          <w:t>*ا بن</w:t>
        </w:r>
      </w:ins>
      <w:r w:rsidRPr="00EE6742">
        <w:rPr>
          <w:rFonts w:ascii="Courier New" w:hAnsi="Courier New" w:cs="Courier New"/>
          <w:rtl/>
        </w:rPr>
        <w:t xml:space="preserve"> بن منصور السكر</w:t>
      </w:r>
      <w:del w:id="1495"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96" w:author="Transkribus" w:date="2019-12-11T14:30:00Z">
        <w:r w:rsidRPr="00EE6742">
          <w:rPr>
            <w:rFonts w:ascii="Courier New" w:hAnsi="Courier New" w:cs="Courier New"/>
            <w:rtl/>
          </w:rPr>
          <w:t>ى*</w:t>
        </w:r>
      </w:ins>
    </w:p>
    <w:p w14:paraId="2AFAD4D9" w14:textId="77777777" w:rsidR="009B6BCA" w:rsidRPr="009B6BCA" w:rsidRDefault="009B6BCA" w:rsidP="009B6BCA">
      <w:pPr>
        <w:pStyle w:val="NurText"/>
        <w:bidi/>
        <w:rPr>
          <w:del w:id="1497" w:author="Transkribus" w:date="2019-12-11T14:30:00Z"/>
          <w:rFonts w:ascii="Courier New" w:hAnsi="Courier New" w:cs="Courier New"/>
        </w:rPr>
      </w:pPr>
      <w:dir w:val="rtl">
        <w:dir w:val="rtl">
          <w:del w:id="1498" w:author="Transkribus" w:date="2019-12-11T14:30:00Z">
            <w:r w:rsidRPr="009B6BCA">
              <w:rPr>
                <w:rFonts w:ascii="Courier New" w:hAnsi="Courier New" w:cs="Courier New"/>
                <w:rtl/>
              </w:rPr>
              <w:delText>من</w:delText>
            </w:r>
          </w:del>
          <w:ins w:id="1499"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اهل مو</w:t>
          </w:r>
          <w:del w:id="1500" w:author="Transkribus" w:date="2019-12-11T14:30:00Z">
            <w:r w:rsidRPr="009B6BCA">
              <w:rPr>
                <w:rFonts w:ascii="Courier New" w:hAnsi="Courier New" w:cs="Courier New"/>
                <w:rtl/>
              </w:rPr>
              <w:delText>ص</w:delText>
            </w:r>
          </w:del>
          <w:ins w:id="1501" w:author="Transkribus" w:date="2019-12-11T14:30:00Z">
            <w:r w:rsidR="00EE6742" w:rsidRPr="00EE6742">
              <w:rPr>
                <w:rFonts w:ascii="Courier New" w:hAnsi="Courier New" w:cs="Courier New"/>
                <w:rtl/>
              </w:rPr>
              <w:t>ض</w:t>
            </w:r>
          </w:ins>
          <w:r w:rsidR="00EE6742" w:rsidRPr="00EE6742">
            <w:rPr>
              <w:rFonts w:ascii="Courier New" w:hAnsi="Courier New" w:cs="Courier New"/>
              <w:rtl/>
            </w:rPr>
            <w:t>ل وكان</w:t>
          </w:r>
          <w:del w:id="15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C447D8" w14:textId="77777777" w:rsidR="009B6BCA" w:rsidRPr="009B6BCA" w:rsidRDefault="009B6BCA" w:rsidP="009B6BCA">
      <w:pPr>
        <w:pStyle w:val="NurText"/>
        <w:bidi/>
        <w:rPr>
          <w:del w:id="1503" w:author="Transkribus" w:date="2019-12-11T14:30:00Z"/>
          <w:rFonts w:ascii="Courier New" w:hAnsi="Courier New" w:cs="Courier New"/>
        </w:rPr>
      </w:pPr>
      <w:dir w:val="rtl">
        <w:dir w:val="rtl">
          <w:del w:id="1504"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D07D77" w14:textId="7BBAED0F" w:rsidR="00EE6742" w:rsidRPr="00EE6742" w:rsidRDefault="009B6BCA" w:rsidP="00EE6742">
      <w:pPr>
        <w:pStyle w:val="NurText"/>
        <w:bidi/>
        <w:rPr>
          <w:rFonts w:ascii="Courier New" w:hAnsi="Courier New" w:cs="Courier New"/>
        </w:rPr>
      </w:pPr>
      <w:dir w:val="rtl">
        <w:dir w:val="rtl">
          <w:del w:id="1505" w:author="Transkribus" w:date="2019-12-11T14:30:00Z">
            <w:r w:rsidRPr="009B6BCA">
              <w:rPr>
                <w:rFonts w:ascii="Courier New" w:hAnsi="Courier New" w:cs="Courier New"/>
                <w:rtl/>
              </w:rPr>
              <w:delText>ا دينا عالما بصناعة</w:delText>
            </w:r>
          </w:del>
          <w:ins w:id="1506" w:author="Transkribus" w:date="2019-12-11T14:30:00Z">
            <w:r w:rsidR="00EE6742" w:rsidRPr="00EE6742">
              <w:rPr>
                <w:rFonts w:ascii="Courier New" w:hAnsi="Courier New" w:cs="Courier New"/>
                <w:rtl/>
              </w:rPr>
              <w:t xml:space="preserve"> مسلاد تناعالما فصناعة</w:t>
            </w:r>
          </w:ins>
          <w:r w:rsidR="00EE6742" w:rsidRPr="00EE6742">
            <w:rPr>
              <w:rFonts w:ascii="Courier New" w:hAnsi="Courier New" w:cs="Courier New"/>
              <w:rtl/>
            </w:rPr>
            <w:t xml:space="preserve"> الطب من</w:t>
          </w:r>
          <w:del w:id="1507" w:author="Transkribus" w:date="2019-12-11T14:30:00Z">
            <w:r w:rsidRPr="009B6BCA">
              <w:rPr>
                <w:rFonts w:ascii="Courier New" w:hAnsi="Courier New" w:cs="Courier New"/>
                <w:rtl/>
              </w:rPr>
              <w:delText xml:space="preserve"> اكبر المتميزين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108788" w14:textId="77777777" w:rsidR="009B6BCA" w:rsidRPr="009B6BCA" w:rsidRDefault="009B6BCA" w:rsidP="009B6BCA">
      <w:pPr>
        <w:pStyle w:val="NurText"/>
        <w:bidi/>
        <w:rPr>
          <w:del w:id="1508" w:author="Transkribus" w:date="2019-12-11T14:30:00Z"/>
          <w:rFonts w:ascii="Courier New" w:hAnsi="Courier New" w:cs="Courier New"/>
        </w:rPr>
      </w:pPr>
      <w:dir w:val="rtl">
        <w:dir w:val="rtl">
          <w:ins w:id="1509" w:author="Transkribus" w:date="2019-12-11T14:30:00Z">
            <w:r w:rsidR="00EE6742" w:rsidRPr="00EE6742">
              <w:rPr>
                <w:rFonts w:ascii="Courier New" w:hAnsi="Courier New" w:cs="Courier New"/>
                <w:rtl/>
              </w:rPr>
              <w:t xml:space="preserve">كير المثمر بن نيها </w:t>
            </w:r>
          </w:ins>
          <w:r w:rsidR="00EE6742" w:rsidRPr="00EE6742">
            <w:rPr>
              <w:rFonts w:ascii="Courier New" w:hAnsi="Courier New" w:cs="Courier New"/>
              <w:rtl/>
            </w:rPr>
            <w:t xml:space="preserve">وكان </w:t>
          </w:r>
          <w:del w:id="1510" w:author="Transkribus" w:date="2019-12-11T14:30:00Z">
            <w:r w:rsidRPr="009B6BCA">
              <w:rPr>
                <w:rFonts w:ascii="Courier New" w:hAnsi="Courier New" w:cs="Courier New"/>
                <w:rtl/>
              </w:rPr>
              <w:delText>قد لحق احمد</w:delText>
            </w:r>
          </w:del>
          <w:ins w:id="1511" w:author="Transkribus" w:date="2019-12-11T14:30:00Z">
            <w:r w:rsidR="00EE6742" w:rsidRPr="00EE6742">
              <w:rPr>
                <w:rFonts w:ascii="Courier New" w:hAnsi="Courier New" w:cs="Courier New"/>
                <w:rtl/>
              </w:rPr>
              <w:t>قدطحق أحمد</w:t>
            </w:r>
          </w:ins>
          <w:r w:rsidR="00EE6742" w:rsidRPr="00EE6742">
            <w:rPr>
              <w:rFonts w:ascii="Courier New" w:hAnsi="Courier New" w:cs="Courier New"/>
              <w:rtl/>
            </w:rPr>
            <w:t xml:space="preserve"> بن </w:t>
          </w:r>
          <w:del w:id="1512" w:author="Transkribus" w:date="2019-12-11T14:30:00Z">
            <w:r w:rsidRPr="009B6BCA">
              <w:rPr>
                <w:rFonts w:ascii="Courier New" w:hAnsi="Courier New" w:cs="Courier New"/>
                <w:rtl/>
              </w:rPr>
              <w:delText>ا</w:delText>
            </w:r>
          </w:del>
          <w:ins w:id="1513"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الاشعث </w:t>
          </w:r>
          <w:del w:id="1514" w:author="Transkribus" w:date="2019-12-11T14:30:00Z">
            <w:r w:rsidRPr="009B6BCA">
              <w:rPr>
                <w:rFonts w:ascii="Courier New" w:hAnsi="Courier New" w:cs="Courier New"/>
                <w:rtl/>
              </w:rPr>
              <w:delText>وقرا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6A203C" w14:textId="0CF245B7" w:rsidR="00EE6742" w:rsidRPr="00EE6742" w:rsidRDefault="009B6BCA" w:rsidP="00EE6742">
      <w:pPr>
        <w:pStyle w:val="NurText"/>
        <w:bidi/>
        <w:rPr>
          <w:rFonts w:ascii="Courier New" w:hAnsi="Courier New" w:cs="Courier New"/>
        </w:rPr>
      </w:pPr>
      <w:dir w:val="rtl">
        <w:dir w:val="rtl">
          <w:ins w:id="1515" w:author="Transkribus" w:date="2019-12-11T14:30:00Z">
            <w:r w:rsidR="00EE6742" w:rsidRPr="00EE6742">
              <w:rPr>
                <w:rFonts w:ascii="Courier New" w:hAnsi="Courier New" w:cs="Courier New"/>
                <w:rtl/>
              </w:rPr>
              <w:t xml:space="preserve">وفر اعليه </w:t>
            </w:r>
          </w:ins>
          <w:r w:rsidR="00EE6742" w:rsidRPr="00EE6742">
            <w:rPr>
              <w:rFonts w:ascii="Courier New" w:hAnsi="Courier New" w:cs="Courier New"/>
              <w:rtl/>
            </w:rPr>
            <w:t xml:space="preserve">ثم لازم محمد بن </w:t>
          </w:r>
          <w:del w:id="1516" w:author="Transkribus" w:date="2019-12-11T14:30:00Z">
            <w:r w:rsidRPr="009B6BCA">
              <w:rPr>
                <w:rFonts w:ascii="Courier New" w:hAnsi="Courier New" w:cs="Courier New"/>
                <w:rtl/>
              </w:rPr>
              <w:delText>ث</w:delText>
            </w:r>
          </w:del>
          <w:ins w:id="1517" w:author="Transkribus" w:date="2019-12-11T14:30:00Z">
            <w:r w:rsidR="00EE6742" w:rsidRPr="00EE6742">
              <w:rPr>
                <w:rFonts w:ascii="Courier New" w:hAnsi="Courier New" w:cs="Courier New"/>
                <w:rtl/>
              </w:rPr>
              <w:t>ن</w:t>
            </w:r>
          </w:ins>
          <w:r w:rsidR="00EE6742" w:rsidRPr="00EE6742">
            <w:rPr>
              <w:rFonts w:ascii="Courier New" w:hAnsi="Courier New" w:cs="Courier New"/>
              <w:rtl/>
            </w:rPr>
            <w:t>واب تلميذ</w:t>
          </w:r>
        </w:dir>
      </w:dir>
    </w:p>
    <w:p w14:paraId="63E33C79" w14:textId="77777777" w:rsidR="009B6BCA" w:rsidRPr="009B6BCA" w:rsidRDefault="00EE6742" w:rsidP="009B6BCA">
      <w:pPr>
        <w:pStyle w:val="NurText"/>
        <w:bidi/>
        <w:rPr>
          <w:del w:id="1518" w:author="Transkribus" w:date="2019-12-11T14:30:00Z"/>
          <w:rFonts w:ascii="Courier New" w:hAnsi="Courier New" w:cs="Courier New"/>
        </w:rPr>
      </w:pPr>
      <w:r w:rsidRPr="00EE6742">
        <w:rPr>
          <w:rFonts w:ascii="Courier New" w:hAnsi="Courier New" w:cs="Courier New"/>
          <w:rtl/>
        </w:rPr>
        <w:t xml:space="preserve">ابن </w:t>
      </w:r>
      <w:del w:id="1519" w:author="Transkribus" w:date="2019-12-11T14:30:00Z">
        <w:r w:rsidR="009B6BCA" w:rsidRPr="009B6BCA">
          <w:rPr>
            <w:rFonts w:ascii="Courier New" w:hAnsi="Courier New" w:cs="Courier New"/>
            <w:rtl/>
          </w:rPr>
          <w:delText>ا</w:delText>
        </w:r>
      </w:del>
      <w:ins w:id="1520" w:author="Transkribus" w:date="2019-12-11T14:30:00Z">
        <w:r w:rsidRPr="00EE6742">
          <w:rPr>
            <w:rFonts w:ascii="Courier New" w:hAnsi="Courier New" w:cs="Courier New"/>
            <w:rtl/>
          </w:rPr>
          <w:t>أ</w:t>
        </w:r>
      </w:ins>
      <w:r w:rsidRPr="00EE6742">
        <w:rPr>
          <w:rFonts w:ascii="Courier New" w:hAnsi="Courier New" w:cs="Courier New"/>
          <w:rtl/>
        </w:rPr>
        <w:t xml:space="preserve">بى الاشعث </w:t>
      </w:r>
      <w:del w:id="1521" w:author="Transkribus" w:date="2019-12-11T14:30:00Z">
        <w:r w:rsidR="009B6BCA" w:rsidRPr="009B6BCA">
          <w:rPr>
            <w:rFonts w:ascii="Courier New" w:hAnsi="Courier New" w:cs="Courier New"/>
            <w:rtl/>
          </w:rPr>
          <w:delText>وقرا عليه</w:delText>
        </w:r>
      </w:del>
      <w:ins w:id="1522" w:author="Transkribus" w:date="2019-12-11T14:30:00Z">
        <w:r w:rsidRPr="00EE6742">
          <w:rPr>
            <w:rFonts w:ascii="Courier New" w:hAnsi="Courier New" w:cs="Courier New"/>
            <w:rtl/>
          </w:rPr>
          <w:t>وقر أعليه</w:t>
        </w:r>
      </w:ins>
      <w:r w:rsidRPr="00EE6742">
        <w:rPr>
          <w:rFonts w:ascii="Courier New" w:hAnsi="Courier New" w:cs="Courier New"/>
          <w:rtl/>
        </w:rPr>
        <w:t xml:space="preserve"> وذلك </w:t>
      </w:r>
      <w:del w:id="1523" w:author="Transkribus" w:date="2019-12-11T14:30:00Z">
        <w:r w:rsidR="009B6BCA" w:rsidRPr="009B6BCA">
          <w:rPr>
            <w:rFonts w:ascii="Courier New" w:hAnsi="Courier New" w:cs="Courier New"/>
            <w:rtl/>
          </w:rPr>
          <w:delText>في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F93D6C9" w14:textId="77777777" w:rsidR="009B6BCA" w:rsidRPr="009B6BCA" w:rsidRDefault="009B6BCA" w:rsidP="009B6BCA">
      <w:pPr>
        <w:pStyle w:val="NurText"/>
        <w:bidi/>
        <w:rPr>
          <w:del w:id="1524" w:author="Transkribus" w:date="2019-12-11T14:30:00Z"/>
          <w:rFonts w:ascii="Courier New" w:hAnsi="Courier New" w:cs="Courier New"/>
        </w:rPr>
      </w:pPr>
      <w:dir w:val="rtl">
        <w:dir w:val="rtl">
          <w:del w:id="1525" w:author="Transkribus" w:date="2019-12-11T14:30:00Z">
            <w:r w:rsidRPr="009B6BCA">
              <w:rPr>
                <w:rFonts w:ascii="Courier New" w:hAnsi="Courier New" w:cs="Courier New"/>
                <w:rtl/>
              </w:rPr>
              <w:delText>نحو سنة ستين وثلثمائة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638E1D" w14:textId="6F94C22D" w:rsidR="00EE6742" w:rsidRPr="00EE6742" w:rsidRDefault="009B6BCA" w:rsidP="00EE6742">
      <w:pPr>
        <w:pStyle w:val="NurText"/>
        <w:bidi/>
        <w:rPr>
          <w:ins w:id="1526" w:author="Transkribus" w:date="2019-12-11T14:30:00Z"/>
          <w:rFonts w:ascii="Courier New" w:hAnsi="Courier New" w:cs="Courier New"/>
        </w:rPr>
      </w:pPr>
      <w:dir w:val="rtl">
        <w:dir w:val="rtl">
          <w:del w:id="1527" w:author="Transkribus" w:date="2019-12-11T14:30:00Z">
            <w:r w:rsidRPr="009B6BCA">
              <w:rPr>
                <w:rFonts w:ascii="Courier New" w:hAnsi="Courier New" w:cs="Courier New"/>
                <w:rtl/>
              </w:rPr>
              <w:delText xml:space="preserve">واشتهر </w:delText>
            </w:r>
          </w:del>
          <w:ins w:id="1528" w:author="Transkribus" w:date="2019-12-11T14:30:00Z">
            <w:r w:rsidR="00EE6742" w:rsidRPr="00EE6742">
              <w:rPr>
                <w:rFonts w:ascii="Courier New" w:hAnsi="Courier New" w:cs="Courier New"/>
                <w:rtl/>
              </w:rPr>
              <w:t xml:space="preserve">فى محوسيه سيين وقلتهاثة واشنهر </w:t>
            </w:r>
          </w:ins>
          <w:r w:rsidR="00EE6742" w:rsidRPr="00EE6742">
            <w:rPr>
              <w:rFonts w:ascii="Courier New" w:hAnsi="Courier New" w:cs="Courier New"/>
              <w:rtl/>
            </w:rPr>
            <w:t xml:space="preserve">بصناعة الطب </w:t>
          </w:r>
          <w:del w:id="1529" w:author="Transkribus" w:date="2019-12-11T14:30:00Z">
            <w:r w:rsidRPr="009B6BCA">
              <w:rPr>
                <w:rFonts w:ascii="Courier New" w:hAnsi="Courier New" w:cs="Courier New"/>
                <w:rtl/>
              </w:rPr>
              <w:delText xml:space="preserve">واعمالها </w:delText>
            </w:r>
          </w:del>
          <w:ins w:id="1530" w:author="Transkribus" w:date="2019-12-11T14:30:00Z">
            <w:r w:rsidR="00EE6742" w:rsidRPr="00EE6742">
              <w:rPr>
                <w:rFonts w:ascii="Courier New" w:hAnsi="Courier New" w:cs="Courier New"/>
                <w:rtl/>
              </w:rPr>
              <w:t>وأثم اله</w:t>
            </w:r>
          </w:ins>
        </w:dir>
      </w:dir>
    </w:p>
    <w:p w14:paraId="454FD317" w14:textId="38EA2B2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وعمر </w:t>
      </w:r>
      <w:del w:id="1531" w:author="Transkribus" w:date="2019-12-11T14:30:00Z">
        <w:r w:rsidR="009B6BCA" w:rsidRPr="009B6BCA">
          <w:rPr>
            <w:rFonts w:ascii="Courier New" w:hAnsi="Courier New" w:cs="Courier New"/>
            <w:rtl/>
          </w:rPr>
          <w:delText>وكان اكثر مقامه بمدينة الموصل وانما ابنه ظافر انتقل الى الشام واقام 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32" w:author="Transkribus" w:date="2019-12-11T14:30:00Z">
        <w:r w:rsidRPr="00EE6742">
          <w:rPr>
            <w:rFonts w:ascii="Courier New" w:hAnsi="Courier New" w:cs="Courier New"/>
            <w:rtl/>
          </w:rPr>
          <w:t>وكمان أكتر مقامة مدبة المهما اثماسه طلاف التقا الى الشامو اثامبة</w:t>
        </w:r>
      </w:ins>
    </w:p>
    <w:p w14:paraId="2261EA0E" w14:textId="0A85C20C" w:rsidR="00EE6742" w:rsidRPr="00EE6742" w:rsidRDefault="009B6BCA" w:rsidP="00EE6742">
      <w:pPr>
        <w:pStyle w:val="NurText"/>
        <w:bidi/>
        <w:rPr>
          <w:ins w:id="1533" w:author="Transkribus" w:date="2019-12-11T14:30:00Z"/>
          <w:rFonts w:ascii="Courier New" w:hAnsi="Courier New" w:cs="Courier New"/>
        </w:rPr>
      </w:pPr>
      <w:dir w:val="rtl">
        <w:dir w:val="rtl">
          <w:del w:id="1534" w:author="Transkribus" w:date="2019-12-11T14:30:00Z">
            <w:r w:rsidRPr="009B6BCA">
              <w:rPr>
                <w:rFonts w:ascii="Courier New" w:hAnsi="Courier New" w:cs="Courier New"/>
                <w:rtl/>
              </w:rPr>
              <w:delText>ظافر</w:delText>
            </w:r>
          </w:del>
          <w:ins w:id="1535" w:author="Transkribus" w:date="2019-12-11T14:30:00Z">
            <w:r w:rsidR="00EE6742" w:rsidRPr="00EE6742">
              <w:rPr>
                <w:rFonts w:ascii="Courier New" w:hAnsi="Courier New" w:cs="Courier New"/>
                <w:rtl/>
              </w:rPr>
              <w:t xml:space="preserve"> طافر</w:t>
            </w:r>
          </w:ins>
        </w:dir>
      </w:dir>
    </w:p>
    <w:p w14:paraId="215CE69E" w14:textId="48720227" w:rsidR="00EE6742" w:rsidRPr="00EE6742" w:rsidRDefault="00EE6742" w:rsidP="00EE6742">
      <w:pPr>
        <w:pStyle w:val="NurText"/>
        <w:bidi/>
        <w:rPr>
          <w:rFonts w:ascii="Courier New" w:hAnsi="Courier New" w:cs="Courier New"/>
        </w:rPr>
      </w:pPr>
      <w:ins w:id="1536" w:author="Transkribus" w:date="2019-12-11T14:30:00Z">
        <w:r w:rsidRPr="00EE6742">
          <w:rPr>
            <w:rFonts w:ascii="Courier New" w:hAnsi="Courier New" w:cs="Courier New"/>
            <w:rtl/>
          </w:rPr>
          <w:t>صاطافر</w:t>
        </w:r>
      </w:ins>
      <w:r w:rsidRPr="00EE6742">
        <w:rPr>
          <w:rFonts w:ascii="Courier New" w:hAnsi="Courier New" w:cs="Courier New"/>
          <w:rtl/>
        </w:rPr>
        <w:t xml:space="preserve"> بن </w:t>
      </w:r>
      <w:del w:id="1537" w:author="Transkribus" w:date="2019-12-11T14:30:00Z">
        <w:r w:rsidR="009B6BCA" w:rsidRPr="009B6BCA">
          <w:rPr>
            <w:rFonts w:ascii="Courier New" w:hAnsi="Courier New" w:cs="Courier New"/>
            <w:rtl/>
          </w:rPr>
          <w:delText>جابر السكري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38" w:author="Transkribus" w:date="2019-12-11T14:30:00Z">
        <w:r w:rsidRPr="00EE6742">
          <w:rPr>
            <w:rFonts w:ascii="Courier New" w:hAnsi="Courier New" w:cs="Courier New"/>
            <w:rtl/>
          </w:rPr>
          <w:t>جاير السكرى٢*</w:t>
        </w:r>
      </w:ins>
    </w:p>
    <w:p w14:paraId="58C96A0F" w14:textId="77777777" w:rsidR="009B6BCA" w:rsidRPr="009B6BCA" w:rsidRDefault="009B6BCA" w:rsidP="009B6BCA">
      <w:pPr>
        <w:pStyle w:val="NurText"/>
        <w:bidi/>
        <w:rPr>
          <w:del w:id="1539" w:author="Transkribus" w:date="2019-12-11T14:30:00Z"/>
          <w:rFonts w:ascii="Courier New" w:hAnsi="Courier New" w:cs="Courier New"/>
        </w:rPr>
      </w:pPr>
      <w:dir w:val="rtl">
        <w:dir w:val="rtl">
          <w:del w:id="1540" w:author="Transkribus" w:date="2019-12-11T14:30:00Z">
            <w:r w:rsidRPr="009B6BCA">
              <w:rPr>
                <w:rFonts w:ascii="Courier New" w:hAnsi="Courier New" w:cs="Courier New"/>
                <w:rtl/>
              </w:rPr>
              <w:delText>هو ابو حكيم ظافر بن جابر بن منصور السكرى 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1F69DC3" w14:textId="77777777" w:rsidR="009B6BCA" w:rsidRPr="009B6BCA" w:rsidRDefault="009B6BCA" w:rsidP="009B6BCA">
      <w:pPr>
        <w:pStyle w:val="NurText"/>
        <w:bidi/>
        <w:rPr>
          <w:del w:id="1541" w:author="Transkribus" w:date="2019-12-11T14:30:00Z"/>
          <w:rFonts w:ascii="Courier New" w:hAnsi="Courier New" w:cs="Courier New"/>
        </w:rPr>
      </w:pPr>
      <w:dir w:val="rtl">
        <w:dir w:val="rtl">
          <w:del w:id="1542"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0F134A" w14:textId="77777777" w:rsidR="009B6BCA" w:rsidRPr="009B6BCA" w:rsidRDefault="009B6BCA" w:rsidP="009B6BCA">
      <w:pPr>
        <w:pStyle w:val="NurText"/>
        <w:bidi/>
        <w:rPr>
          <w:del w:id="1543" w:author="Transkribus" w:date="2019-12-11T14:30:00Z"/>
          <w:rFonts w:ascii="Courier New" w:hAnsi="Courier New" w:cs="Courier New"/>
        </w:rPr>
      </w:pPr>
      <w:dir w:val="rtl">
        <w:dir w:val="rtl">
          <w:del w:id="1544" w:author="Transkribus" w:date="2019-12-11T14:30:00Z">
            <w:r w:rsidRPr="009B6BCA">
              <w:rPr>
                <w:rFonts w:ascii="Courier New" w:hAnsi="Courier New" w:cs="Courier New"/>
                <w:rtl/>
              </w:rPr>
              <w:delText>ا فاضلا فى الصناعة الطبية متقنا للعلوم الحكمية متحليا بالفضائل وعلم الادب محبا للاشتغال والتضلع بالعلوم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63C25E" w14:textId="77777777" w:rsidR="009B6BCA" w:rsidRPr="009B6BCA" w:rsidRDefault="009B6BCA" w:rsidP="009B6BCA">
      <w:pPr>
        <w:pStyle w:val="NurText"/>
        <w:bidi/>
        <w:rPr>
          <w:del w:id="1545" w:author="Transkribus" w:date="2019-12-11T14:30:00Z"/>
          <w:rFonts w:ascii="Courier New" w:hAnsi="Courier New" w:cs="Courier New"/>
        </w:rPr>
      </w:pPr>
      <w:dir w:val="rtl">
        <w:dir w:val="rtl">
          <w:del w:id="1546" w:author="Transkribus" w:date="2019-12-11T14:30:00Z">
            <w:r w:rsidRPr="009B6BCA">
              <w:rPr>
                <w:rFonts w:ascii="Courier New" w:hAnsi="Courier New" w:cs="Courier New"/>
                <w:rtl/>
              </w:rPr>
              <w:delText>وكان قد لقى ابا الفرج ابن الطيب ببغداد واجتمع به واشتغل معه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246ABD" w14:textId="77777777" w:rsidR="009B6BCA" w:rsidRPr="009B6BCA" w:rsidRDefault="009B6BCA" w:rsidP="009B6BCA">
      <w:pPr>
        <w:pStyle w:val="NurText"/>
        <w:bidi/>
        <w:rPr>
          <w:del w:id="1547" w:author="Transkribus" w:date="2019-12-11T14:30:00Z"/>
          <w:rFonts w:ascii="Courier New" w:hAnsi="Courier New" w:cs="Courier New"/>
        </w:rPr>
      </w:pPr>
      <w:dir w:val="rtl">
        <w:dir w:val="rtl">
          <w:del w:id="1548" w:author="Transkribus" w:date="2019-12-11T14:30:00Z">
            <w:r w:rsidRPr="009B6BCA">
              <w:rPr>
                <w:rFonts w:ascii="Courier New" w:hAnsi="Courier New" w:cs="Courier New"/>
                <w:rtl/>
              </w:rPr>
              <w:delText>وكان ظافر بن جابر قد عمر مثل ابيه وكان موجودا فى سنة اثنتين وثمانين واربعمائة وهو موصلى وانما انتقل من الموصل الى مدينة حلب واقام بحلب الى اخر عمره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1F9F4B" w14:textId="77777777" w:rsidR="009B6BCA" w:rsidRPr="009B6BCA" w:rsidRDefault="009B6BCA" w:rsidP="009B6BCA">
      <w:pPr>
        <w:pStyle w:val="NurText"/>
        <w:bidi/>
        <w:rPr>
          <w:del w:id="1549" w:author="Transkribus" w:date="2019-12-11T14:30:00Z"/>
          <w:rFonts w:ascii="Courier New" w:hAnsi="Courier New" w:cs="Courier New"/>
        </w:rPr>
      </w:pPr>
      <w:dir w:val="rtl">
        <w:dir w:val="rtl">
          <w:del w:id="1550" w:author="Transkribus" w:date="2019-12-11T14:30:00Z">
            <w:r w:rsidRPr="009B6BCA">
              <w:rPr>
                <w:rFonts w:ascii="Courier New" w:hAnsi="Courier New" w:cs="Courier New"/>
                <w:rtl/>
              </w:rPr>
              <w:delText>ومن خلفه جماعة مشتغلين بصناعة الطب ومقامهم بحلب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2EB06D" w14:textId="77777777" w:rsidR="009B6BCA" w:rsidRPr="009B6BCA" w:rsidRDefault="009B6BCA" w:rsidP="009B6BCA">
      <w:pPr>
        <w:pStyle w:val="NurText"/>
        <w:bidi/>
        <w:rPr>
          <w:del w:id="1551" w:author="Transkribus" w:date="2019-12-11T14:30:00Z"/>
          <w:rFonts w:ascii="Courier New" w:hAnsi="Courier New" w:cs="Courier New"/>
        </w:rPr>
      </w:pPr>
      <w:dir w:val="rtl">
        <w:dir w:val="rtl">
          <w:del w:id="1552" w:author="Transkribus" w:date="2019-12-11T14:30:00Z">
            <w:r w:rsidRPr="009B6BCA">
              <w:rPr>
                <w:rFonts w:ascii="Courier New" w:hAnsi="Courier New" w:cs="Courier New"/>
                <w:rtl/>
              </w:rPr>
              <w:delText>ومن شعره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331791" w14:textId="77777777" w:rsidR="009B6BCA" w:rsidRPr="009B6BCA" w:rsidRDefault="009B6BCA" w:rsidP="009B6BCA">
      <w:pPr>
        <w:pStyle w:val="NurText"/>
        <w:bidi/>
        <w:rPr>
          <w:del w:id="1553" w:author="Transkribus" w:date="2019-12-11T14:30:00Z"/>
          <w:rFonts w:ascii="Courier New" w:hAnsi="Courier New" w:cs="Courier New"/>
        </w:rPr>
      </w:pPr>
      <w:dir w:val="rtl">
        <w:dir w:val="rtl">
          <w:del w:id="1554" w:author="Transkribus" w:date="2019-12-11T14:30:00Z">
            <w:r w:rsidRPr="009B6BCA">
              <w:rPr>
                <w:rFonts w:ascii="Courier New" w:hAnsi="Courier New" w:cs="Courier New"/>
                <w:rtl/>
              </w:rPr>
              <w:delText>ما زلت اعلم اولا فى اول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حتى علمت باننى لا علم 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91C0AF1" w14:textId="77777777" w:rsidR="009B6BCA" w:rsidRPr="009B6BCA" w:rsidRDefault="009B6BCA" w:rsidP="009B6BCA">
      <w:pPr>
        <w:pStyle w:val="NurText"/>
        <w:bidi/>
        <w:rPr>
          <w:del w:id="1555" w:author="Transkribus" w:date="2019-12-11T14:30:00Z"/>
          <w:rFonts w:ascii="Courier New" w:hAnsi="Courier New" w:cs="Courier New"/>
        </w:rPr>
      </w:pPr>
      <w:dir w:val="rtl">
        <w:dir w:val="rtl">
          <w:del w:id="1556" w:author="Transkribus" w:date="2019-12-11T14:30:00Z">
            <w:r w:rsidRPr="009B6BCA">
              <w:rPr>
                <w:rFonts w:ascii="Courier New" w:hAnsi="Courier New" w:cs="Courier New"/>
                <w:rtl/>
              </w:rPr>
              <w:delText>ومن العجائب ان اكون جاهلا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حيث كونى اننى لا اجهل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3DC7D5F" w14:textId="77777777" w:rsidR="009B6BCA" w:rsidRPr="009B6BCA" w:rsidRDefault="009B6BCA" w:rsidP="009B6BCA">
      <w:pPr>
        <w:pStyle w:val="NurText"/>
        <w:bidi/>
        <w:rPr>
          <w:del w:id="1557" w:author="Transkribus" w:date="2019-12-11T14:30:00Z"/>
          <w:rFonts w:ascii="Courier New" w:hAnsi="Courier New" w:cs="Courier New"/>
        </w:rPr>
      </w:pPr>
      <w:dir w:val="rtl">
        <w:dir w:val="rtl">
          <w:del w:id="1558" w:author="Transkribus" w:date="2019-12-11T14:30:00Z">
            <w:r w:rsidRPr="009B6BCA">
              <w:rPr>
                <w:rFonts w:ascii="Courier New" w:hAnsi="Courier New" w:cs="Courier New"/>
                <w:rtl/>
              </w:rPr>
              <w:delText>ولظافر بن جابر من الكتب مقالة فى ان الحيوان يموت مع ان الغذاء يخلف عوض ما يتحلل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C2535F" w14:textId="77777777" w:rsidR="009B6BCA" w:rsidRPr="009B6BCA" w:rsidRDefault="009B6BCA" w:rsidP="009B6BCA">
      <w:pPr>
        <w:pStyle w:val="NurText"/>
        <w:bidi/>
        <w:rPr>
          <w:del w:id="1559" w:author="Transkribus" w:date="2019-12-11T14:30:00Z"/>
          <w:rFonts w:ascii="Courier New" w:hAnsi="Courier New" w:cs="Courier New"/>
        </w:rPr>
      </w:pPr>
      <w:dir w:val="rtl">
        <w:dir w:val="rtl">
          <w:del w:id="1560" w:author="Transkribus" w:date="2019-12-11T14:30:00Z">
            <w:r w:rsidRPr="009B6BCA">
              <w:rPr>
                <w:rFonts w:ascii="Courier New" w:hAnsi="Courier New" w:cs="Courier New"/>
                <w:rtl/>
              </w:rPr>
              <w:delText>موهوب بن الظافر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051D49" w14:textId="77777777" w:rsidR="009B6BCA" w:rsidRPr="009B6BCA" w:rsidRDefault="009B6BCA" w:rsidP="009B6BCA">
      <w:pPr>
        <w:pStyle w:val="NurText"/>
        <w:bidi/>
        <w:rPr>
          <w:del w:id="1561" w:author="Transkribus" w:date="2019-12-11T14:30:00Z"/>
          <w:rFonts w:ascii="Courier New" w:hAnsi="Courier New" w:cs="Courier New"/>
        </w:rPr>
      </w:pPr>
      <w:dir w:val="rtl">
        <w:dir w:val="rtl">
          <w:del w:id="1562" w:author="Transkribus" w:date="2019-12-11T14:30:00Z">
            <w:r w:rsidRPr="009B6BCA">
              <w:rPr>
                <w:rFonts w:ascii="Courier New" w:hAnsi="Courier New" w:cs="Courier New"/>
                <w:rtl/>
              </w:rPr>
              <w:delText>هو ابو الفضل موهوب بن ظافر بن جابر بن منصور السكري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412EB8" w14:textId="77777777" w:rsidR="009B6BCA" w:rsidRPr="009B6BCA" w:rsidRDefault="009B6BCA" w:rsidP="009B6BCA">
      <w:pPr>
        <w:pStyle w:val="NurText"/>
        <w:bidi/>
        <w:rPr>
          <w:del w:id="1563" w:author="Transkribus" w:date="2019-12-11T14:30:00Z"/>
          <w:rFonts w:ascii="Courier New" w:hAnsi="Courier New" w:cs="Courier New"/>
        </w:rPr>
      </w:pPr>
      <w:dir w:val="rtl">
        <w:dir w:val="rtl">
          <w:del w:id="1564" w:author="Transkribus" w:date="2019-12-11T14:30:00Z">
            <w:r w:rsidRPr="009B6BCA">
              <w:rPr>
                <w:rFonts w:ascii="Courier New" w:hAnsi="Courier New" w:cs="Courier New"/>
                <w:rtl/>
              </w:rPr>
              <w:delText>كان فاضلا ايضا فى صناعة الطب مشهورا متميزا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AA2156" w14:textId="77777777" w:rsidR="009B6BCA" w:rsidRPr="009B6BCA" w:rsidRDefault="009B6BCA" w:rsidP="009B6BCA">
      <w:pPr>
        <w:pStyle w:val="NurText"/>
        <w:bidi/>
        <w:rPr>
          <w:del w:id="1565" w:author="Transkribus" w:date="2019-12-11T14:30:00Z"/>
          <w:rFonts w:ascii="Courier New" w:hAnsi="Courier New" w:cs="Courier New"/>
        </w:rPr>
      </w:pPr>
      <w:dir w:val="rtl">
        <w:dir w:val="rtl">
          <w:del w:id="1566" w:author="Transkribus" w:date="2019-12-11T14:30:00Z">
            <w:r w:rsidRPr="009B6BCA">
              <w:rPr>
                <w:rFonts w:ascii="Courier New" w:hAnsi="Courier New" w:cs="Courier New"/>
                <w:rtl/>
              </w:rPr>
              <w:delText>وكان مقيما بمدينة 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CDA793" w14:textId="77777777" w:rsidR="009B6BCA" w:rsidRPr="009B6BCA" w:rsidRDefault="009B6BCA" w:rsidP="009B6BCA">
      <w:pPr>
        <w:pStyle w:val="NurText"/>
        <w:bidi/>
        <w:rPr>
          <w:del w:id="1567" w:author="Transkribus" w:date="2019-12-11T14:30:00Z"/>
          <w:rFonts w:ascii="Courier New" w:hAnsi="Courier New" w:cs="Courier New"/>
        </w:rPr>
      </w:pPr>
      <w:dir w:val="rtl">
        <w:dir w:val="rtl">
          <w:del w:id="1568" w:author="Transkribus" w:date="2019-12-11T14:30:00Z">
            <w:r w:rsidRPr="009B6BCA">
              <w:rPr>
                <w:rFonts w:ascii="Courier New" w:hAnsi="Courier New" w:cs="Courier New"/>
                <w:rtl/>
              </w:rPr>
              <w:delText>ولموهوب بن ظافر من الكتب اختصار كتاب المسائل لحنين بن اسحق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A2893E" w14:textId="77777777" w:rsidR="009B6BCA" w:rsidRPr="009B6BCA" w:rsidRDefault="009B6BCA" w:rsidP="009B6BCA">
      <w:pPr>
        <w:pStyle w:val="NurText"/>
        <w:bidi/>
        <w:rPr>
          <w:del w:id="1569" w:author="Transkribus" w:date="2019-12-11T14:30:00Z"/>
          <w:rFonts w:ascii="Courier New" w:hAnsi="Courier New" w:cs="Courier New"/>
        </w:rPr>
      </w:pPr>
      <w:dir w:val="rtl">
        <w:dir w:val="rtl">
          <w:del w:id="1570" w:author="Transkribus" w:date="2019-12-11T14:30:00Z">
            <w:r w:rsidRPr="009B6BCA">
              <w:rPr>
                <w:rFonts w:ascii="Courier New" w:hAnsi="Courier New" w:cs="Courier New"/>
                <w:rtl/>
              </w:rPr>
              <w:delText>جابر بن موهوب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07F27A" w14:textId="653FE3ED" w:rsidR="00EE6742" w:rsidRPr="00EE6742" w:rsidRDefault="009B6BCA" w:rsidP="00EE6742">
      <w:pPr>
        <w:pStyle w:val="NurText"/>
        <w:bidi/>
        <w:rPr>
          <w:rFonts w:ascii="Courier New" w:hAnsi="Courier New" w:cs="Courier New"/>
        </w:rPr>
      </w:pPr>
      <w:dir w:val="rtl">
        <w:dir w:val="rtl">
          <w:del w:id="1571" w:author="Transkribus" w:date="2019-12-11T14:30:00Z">
            <w:r w:rsidRPr="009B6BCA">
              <w:rPr>
                <w:rFonts w:ascii="Courier New" w:hAnsi="Courier New" w:cs="Courier New"/>
                <w:rtl/>
              </w:rPr>
              <w:delText>هو جابر بن موهوب بن ظافر</w:delText>
            </w:r>
          </w:del>
          <w:ins w:id="1572" w:author="Transkribus" w:date="2019-12-11T14:30:00Z">
            <w:r w:rsidR="00EE6742" w:rsidRPr="00EE6742">
              <w:rPr>
                <w:rFonts w:ascii="Courier New" w:hAnsi="Courier New" w:cs="Courier New"/>
                <w:rtl/>
              </w:rPr>
              <w:t>هو أبو حكم ذمافر</w:t>
            </w:r>
          </w:ins>
          <w:r w:rsidR="00EE6742" w:rsidRPr="00EE6742">
            <w:rPr>
              <w:rFonts w:ascii="Courier New" w:hAnsi="Courier New" w:cs="Courier New"/>
              <w:rtl/>
            </w:rPr>
            <w:t xml:space="preserve"> بن جابر بن منصور السكرى </w:t>
          </w:r>
          <w:del w:id="1573" w:author="Transkribus" w:date="2019-12-11T14:30:00Z">
            <w:r w:rsidRPr="009B6BCA">
              <w:rPr>
                <w:rFonts w:ascii="Courier New" w:hAnsi="Courier New" w:cs="Courier New"/>
                <w:rtl/>
              </w:rPr>
              <w:delText>كان ايضا مشهورا فى صناعة الطب خبيرا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4" w:author="Transkribus" w:date="2019-12-11T14:30:00Z">
            <w:r w:rsidR="00EE6742" w:rsidRPr="00EE6742">
              <w:rPr>
                <w:rFonts w:ascii="Courier New" w:hAnsi="Courier New" w:cs="Courier New"/>
                <w:rtl/>
              </w:rPr>
              <w:t>كمان مسلا</w:t>
            </w:r>
          </w:ins>
        </w:dir>
      </w:dir>
    </w:p>
    <w:p w14:paraId="5F17E0B3" w14:textId="77777777" w:rsidR="009B6BCA" w:rsidRPr="009B6BCA" w:rsidRDefault="009B6BCA" w:rsidP="009B6BCA">
      <w:pPr>
        <w:pStyle w:val="NurText"/>
        <w:bidi/>
        <w:rPr>
          <w:del w:id="1575" w:author="Transkribus" w:date="2019-12-11T14:30:00Z"/>
          <w:rFonts w:ascii="Courier New" w:hAnsi="Courier New" w:cs="Courier New"/>
        </w:rPr>
      </w:pPr>
      <w:dir w:val="rtl">
        <w:dir w:val="rtl">
          <w:del w:id="1576" w:author="Transkribus" w:date="2019-12-11T14:30:00Z">
            <w:r w:rsidRPr="009B6BCA">
              <w:rPr>
                <w:rFonts w:ascii="Courier New" w:hAnsi="Courier New" w:cs="Courier New"/>
                <w:rtl/>
              </w:rPr>
              <w:delText>واقام بحلب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14188E" w14:textId="77777777" w:rsidR="009B6BCA" w:rsidRPr="009B6BCA" w:rsidRDefault="009B6BCA" w:rsidP="009B6BCA">
      <w:pPr>
        <w:pStyle w:val="NurText"/>
        <w:bidi/>
        <w:rPr>
          <w:del w:id="1577" w:author="Transkribus" w:date="2019-12-11T14:30:00Z"/>
          <w:rFonts w:ascii="Courier New" w:hAnsi="Courier New" w:cs="Courier New"/>
        </w:rPr>
      </w:pPr>
      <w:dir w:val="rtl">
        <w:dir w:val="rtl">
          <w:del w:id="1578" w:author="Transkribus" w:date="2019-12-11T14:30:00Z">
            <w:r w:rsidRPr="009B6BCA">
              <w:rPr>
                <w:rFonts w:ascii="Courier New" w:hAnsi="Courier New" w:cs="Courier New"/>
                <w:rtl/>
              </w:rPr>
              <w:delText>ابو الحكم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FEDE25" w14:textId="77777777" w:rsidR="009B6BCA" w:rsidRPr="009B6BCA" w:rsidRDefault="009B6BCA" w:rsidP="009B6BCA">
      <w:pPr>
        <w:pStyle w:val="NurText"/>
        <w:bidi/>
        <w:rPr>
          <w:del w:id="1579" w:author="Transkribus" w:date="2019-12-11T14:30:00Z"/>
          <w:rFonts w:ascii="Courier New" w:hAnsi="Courier New" w:cs="Courier New"/>
        </w:rPr>
      </w:pPr>
      <w:dir w:val="rtl">
        <w:dir w:val="rtl">
          <w:del w:id="1580" w:author="Transkribus" w:date="2019-12-11T14:30:00Z">
            <w:r w:rsidRPr="009B6BCA">
              <w:rPr>
                <w:rFonts w:ascii="Courier New" w:hAnsi="Courier New" w:cs="Courier New"/>
                <w:rtl/>
              </w:rPr>
              <w:delText>كان طبيبا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9D1420" w14:textId="77777777" w:rsidR="009B6BCA" w:rsidRPr="009B6BCA" w:rsidRDefault="009B6BCA" w:rsidP="009B6BCA">
      <w:pPr>
        <w:pStyle w:val="NurText"/>
        <w:bidi/>
        <w:rPr>
          <w:del w:id="1581" w:author="Transkribus" w:date="2019-12-11T14:30:00Z"/>
          <w:rFonts w:ascii="Courier New" w:hAnsi="Courier New" w:cs="Courier New"/>
        </w:rPr>
      </w:pPr>
      <w:dir w:val="rtl">
        <w:dir w:val="rtl">
          <w:del w:id="1582" w:author="Transkribus" w:date="2019-12-11T14:30:00Z">
            <w:r w:rsidRPr="009B6BCA">
              <w:rPr>
                <w:rFonts w:ascii="Courier New" w:hAnsi="Courier New" w:cs="Courier New"/>
                <w:rtl/>
              </w:rPr>
              <w:delText>نصرانيا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19CB92" w14:textId="77777777" w:rsidR="009B6BCA" w:rsidRPr="009B6BCA" w:rsidRDefault="009B6BCA" w:rsidP="009B6BCA">
      <w:pPr>
        <w:pStyle w:val="NurText"/>
        <w:bidi/>
        <w:rPr>
          <w:del w:id="1583" w:author="Transkribus" w:date="2019-12-11T14:30:00Z"/>
          <w:rFonts w:ascii="Courier New" w:hAnsi="Courier New" w:cs="Courier New"/>
        </w:rPr>
      </w:pPr>
      <w:dir w:val="rtl">
        <w:dir w:val="rtl">
          <w:del w:id="1584" w:author="Transkribus" w:date="2019-12-11T14:30:00Z">
            <w:r w:rsidRPr="009B6BCA">
              <w:rPr>
                <w:rFonts w:ascii="Courier New" w:hAnsi="Courier New" w:cs="Courier New"/>
                <w:rtl/>
              </w:rPr>
              <w:delText>عالما بانواع العلاج والادوية وله اعمال مذكورة وصفات مشهورة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A35F80" w14:textId="77777777" w:rsidR="009B6BCA" w:rsidRPr="009B6BCA" w:rsidRDefault="009B6BCA" w:rsidP="009B6BCA">
      <w:pPr>
        <w:pStyle w:val="NurText"/>
        <w:bidi/>
        <w:rPr>
          <w:del w:id="1585" w:author="Transkribus" w:date="2019-12-11T14:30:00Z"/>
          <w:rFonts w:ascii="Courier New" w:hAnsi="Courier New" w:cs="Courier New"/>
        </w:rPr>
      </w:pPr>
      <w:dir w:val="rtl">
        <w:dir w:val="rtl">
          <w:del w:id="1586" w:author="Transkribus" w:date="2019-12-11T14:30:00Z">
            <w:r w:rsidRPr="009B6BCA">
              <w:rPr>
                <w:rFonts w:ascii="Courier New" w:hAnsi="Courier New" w:cs="Courier New"/>
                <w:rtl/>
              </w:rPr>
              <w:delText>وكان يستطبه معاوية بن ابى سفيان ويعتمد عليه فى تركيبات ادوية لاغراض قصدها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93ABF0" w14:textId="77777777" w:rsidR="009B6BCA" w:rsidRPr="009B6BCA" w:rsidRDefault="009B6BCA" w:rsidP="009B6BCA">
      <w:pPr>
        <w:pStyle w:val="NurText"/>
        <w:bidi/>
        <w:rPr>
          <w:del w:id="1587" w:author="Transkribus" w:date="2019-12-11T14:30:00Z"/>
          <w:rFonts w:ascii="Courier New" w:hAnsi="Courier New" w:cs="Courier New"/>
        </w:rPr>
      </w:pPr>
      <w:dir w:val="rtl">
        <w:dir w:val="rtl">
          <w:del w:id="1588" w:author="Transkribus" w:date="2019-12-11T14:30:00Z">
            <w:r w:rsidRPr="009B6BCA">
              <w:rPr>
                <w:rFonts w:ascii="Courier New" w:hAnsi="Courier New" w:cs="Courier New"/>
                <w:rtl/>
              </w:rPr>
              <w:delText>وعمر ابو الحكم هذا عمرا طويلا حتى تجاوز المائة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37CFCE" w14:textId="77777777" w:rsidR="009B6BCA" w:rsidRPr="009B6BCA" w:rsidRDefault="009B6BCA" w:rsidP="009B6BCA">
      <w:pPr>
        <w:pStyle w:val="NurText"/>
        <w:bidi/>
        <w:rPr>
          <w:del w:id="1589" w:author="Transkribus" w:date="2019-12-11T14:30:00Z"/>
          <w:rFonts w:ascii="Courier New" w:hAnsi="Courier New" w:cs="Courier New"/>
        </w:rPr>
      </w:pPr>
      <w:dir w:val="rtl">
        <w:dir w:val="rtl">
          <w:del w:id="1590" w:author="Transkribus" w:date="2019-12-11T14:30:00Z">
            <w:r w:rsidRPr="009B6BCA">
              <w:rPr>
                <w:rFonts w:ascii="Courier New" w:hAnsi="Courier New" w:cs="Courier New"/>
                <w:rtl/>
              </w:rPr>
              <w:delText>حدث ابو جعفر احمد بن يوسف بن ابراهيم قال حدثنى ابى قال حدثنى عيسى بن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2C05D3" w14:textId="77777777" w:rsidR="009B6BCA" w:rsidRPr="009B6BCA" w:rsidRDefault="009B6BCA" w:rsidP="009B6BCA">
      <w:pPr>
        <w:pStyle w:val="NurText"/>
        <w:bidi/>
        <w:rPr>
          <w:del w:id="1591" w:author="Transkribus" w:date="2019-12-11T14:30:00Z"/>
          <w:rFonts w:ascii="Courier New" w:hAnsi="Courier New" w:cs="Courier New"/>
        </w:rPr>
      </w:pPr>
      <w:dir w:val="rtl">
        <w:dir w:val="rtl">
          <w:del w:id="1592" w:author="Transkribus" w:date="2019-12-11T14:30:00Z">
            <w:r w:rsidRPr="009B6BCA">
              <w:rPr>
                <w:rFonts w:ascii="Courier New" w:hAnsi="Courier New" w:cs="Courier New"/>
                <w:rtl/>
              </w:rPr>
              <w:delText>حكم الدمشقي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EDD2D7" w14:textId="4DE85062" w:rsidR="00EE6742" w:rsidRPr="00EE6742" w:rsidRDefault="009B6BCA" w:rsidP="00EE6742">
      <w:pPr>
        <w:pStyle w:val="NurText"/>
        <w:bidi/>
        <w:rPr>
          <w:ins w:id="1593" w:author="Transkribus" w:date="2019-12-11T14:30:00Z"/>
          <w:rFonts w:ascii="Courier New" w:hAnsi="Courier New" w:cs="Courier New"/>
        </w:rPr>
      </w:pPr>
      <w:dir w:val="rtl">
        <w:dir w:val="rtl">
          <w:ins w:id="1594" w:author="Transkribus" w:date="2019-12-11T14:30:00Z">
            <w:r w:rsidR="00EE6742" w:rsidRPr="00EE6742">
              <w:rPr>
                <w:rFonts w:ascii="Courier New" w:hAnsi="Courier New" w:cs="Courier New"/>
                <w:rtl/>
              </w:rPr>
              <w:t>فاضلافى الصناعة الطبية متفة اللهلوم الحكميه مخليا الفضاتل وعلم الأوب مجيالاشتثال</w:t>
            </w:r>
          </w:ins>
        </w:dir>
      </w:dir>
    </w:p>
    <w:p w14:paraId="21BE5581" w14:textId="77777777" w:rsidR="00EE6742" w:rsidRPr="00EE6742" w:rsidRDefault="00EE6742" w:rsidP="00EE6742">
      <w:pPr>
        <w:pStyle w:val="NurText"/>
        <w:bidi/>
        <w:rPr>
          <w:ins w:id="1595" w:author="Transkribus" w:date="2019-12-11T14:30:00Z"/>
          <w:rFonts w:ascii="Courier New" w:hAnsi="Courier New" w:cs="Courier New"/>
        </w:rPr>
      </w:pPr>
      <w:ins w:id="1596" w:author="Transkribus" w:date="2019-12-11T14:30:00Z">
        <w:r w:rsidRPr="00EE6742">
          <w:rPr>
            <w:rFonts w:ascii="Courier New" w:hAnsi="Courier New" w:cs="Courier New"/>
            <w:rtl/>
          </w:rPr>
          <w:t>والتصلع بالعلوم وكمان عد أفى ابا الفرج بن الطبب سغداد واحتمع به واشتغلمعة وكمان</w:t>
        </w:r>
      </w:ins>
    </w:p>
    <w:p w14:paraId="1DE2EFB6" w14:textId="77777777" w:rsidR="00EE6742" w:rsidRPr="00EE6742" w:rsidRDefault="00EE6742" w:rsidP="00EE6742">
      <w:pPr>
        <w:pStyle w:val="NurText"/>
        <w:bidi/>
        <w:rPr>
          <w:ins w:id="1597" w:author="Transkribus" w:date="2019-12-11T14:30:00Z"/>
          <w:rFonts w:ascii="Courier New" w:hAnsi="Courier New" w:cs="Courier New"/>
        </w:rPr>
      </w:pPr>
      <w:ins w:id="1598" w:author="Transkribus" w:date="2019-12-11T14:30:00Z">
        <w:r w:rsidRPr="00EE6742">
          <w:rPr>
            <w:rFonts w:ascii="Courier New" w:hAnsi="Courier New" w:cs="Courier New"/>
            <w:rtl/>
          </w:rPr>
          <w:tab/>
          <w:t>٥</w:t>
        </w:r>
        <w:r w:rsidRPr="00EE6742">
          <w:rPr>
            <w:rFonts w:ascii="Courier New" w:hAnsi="Courier New" w:cs="Courier New"/>
            <w:rtl/>
          </w:rPr>
          <w:tab/>
          <w:t>٧</w:t>
        </w:r>
        <w:r w:rsidRPr="00EE6742">
          <w:rPr>
            <w:rFonts w:ascii="Courier New" w:hAnsi="Courier New" w:cs="Courier New"/>
            <w:rtl/>
          </w:rPr>
          <w:tab/>
          <w:t>٥</w:t>
        </w:r>
        <w:r w:rsidRPr="00EE6742">
          <w:rPr>
            <w:rFonts w:ascii="Courier New" w:hAnsi="Courier New" w:cs="Courier New"/>
            <w:rtl/>
          </w:rPr>
          <w:tab/>
          <w:t>٥</w:t>
        </w:r>
        <w:r w:rsidRPr="00EE6742">
          <w:rPr>
            <w:rFonts w:ascii="Courier New" w:hAnsi="Courier New" w:cs="Courier New"/>
            <w:rtl/>
          </w:rPr>
          <w:tab/>
          <w:t>٥</w:t>
        </w:r>
        <w:r w:rsidRPr="00EE6742">
          <w:rPr>
            <w:rFonts w:ascii="Courier New" w:hAnsi="Courier New" w:cs="Courier New"/>
            <w:rtl/>
          </w:rPr>
          <w:tab/>
          <w:t>*</w:t>
        </w:r>
        <w:r w:rsidRPr="00EE6742">
          <w:rPr>
            <w:rFonts w:ascii="Courier New" w:hAnsi="Courier New" w:cs="Courier New"/>
            <w:rtl/>
          </w:rPr>
          <w:tab/>
          <w:t>٧</w:t>
        </w:r>
        <w:r w:rsidRPr="00EE6742">
          <w:rPr>
            <w:rFonts w:ascii="Courier New" w:hAnsi="Courier New" w:cs="Courier New"/>
            <w:rtl/>
          </w:rPr>
          <w:tab/>
          <w:t>٧٧</w:t>
        </w:r>
        <w:r w:rsidRPr="00EE6742">
          <w:rPr>
            <w:rFonts w:ascii="Courier New" w:hAnsi="Courier New" w:cs="Courier New"/>
            <w:rtl/>
          </w:rPr>
          <w:tab/>
          <w:t>٣</w:t>
        </w:r>
        <w:r w:rsidRPr="00EE6742">
          <w:rPr>
            <w:rFonts w:ascii="Courier New" w:hAnsi="Courier New" w:cs="Courier New"/>
            <w:rtl/>
          </w:rPr>
          <w:tab/>
          <w:t>-</w:t>
        </w:r>
        <w:r w:rsidRPr="00EE6742">
          <w:rPr>
            <w:rFonts w:ascii="Courier New" w:hAnsi="Courier New" w:cs="Courier New"/>
            <w:rtl/>
          </w:rPr>
          <w:tab/>
          <w:t>٠</w:t>
        </w:r>
        <w:r w:rsidRPr="00EE6742">
          <w:rPr>
            <w:rFonts w:ascii="Courier New" w:hAnsi="Courier New" w:cs="Courier New"/>
            <w:rtl/>
          </w:rPr>
          <w:tab/>
          <w:t>ب</w:t>
        </w:r>
        <w:r w:rsidRPr="00EE6742">
          <w:rPr>
            <w:rFonts w:ascii="Courier New" w:hAnsi="Courier New" w:cs="Courier New"/>
            <w:rtl/>
          </w:rPr>
          <w:tab/>
        </w:r>
        <w:r w:rsidRPr="00EE6742">
          <w:rPr>
            <w:rFonts w:ascii="Courier New" w:hAnsi="Courier New" w:cs="Courier New"/>
            <w:rtl/>
          </w:rPr>
          <w:tab/>
          <w:t>٧</w:t>
        </w:r>
        <w:r w:rsidRPr="00EE6742">
          <w:rPr>
            <w:rFonts w:ascii="Courier New" w:hAnsi="Courier New" w:cs="Courier New"/>
            <w:rtl/>
          </w:rPr>
          <w:tab/>
          <w:t>٧*</w:t>
        </w:r>
        <w:r w:rsidRPr="00EE6742">
          <w:rPr>
            <w:rFonts w:ascii="Courier New" w:hAnsi="Courier New" w:cs="Courier New"/>
            <w:rtl/>
          </w:rPr>
          <w:tab/>
          <w:t>١*</w:t>
        </w:r>
        <w:r w:rsidRPr="00EE6742">
          <w:rPr>
            <w:rFonts w:ascii="Courier New" w:hAnsi="Courier New" w:cs="Courier New"/>
            <w:rtl/>
          </w:rPr>
          <w:tab/>
          <w:t>٥٤</w:t>
        </w:r>
      </w:ins>
    </w:p>
    <w:p w14:paraId="2612D549" w14:textId="77777777" w:rsidR="00EE6742" w:rsidRPr="00EE6742" w:rsidRDefault="00EE6742" w:rsidP="00EE6742">
      <w:pPr>
        <w:pStyle w:val="NurText"/>
        <w:bidi/>
        <w:rPr>
          <w:ins w:id="1599" w:author="Transkribus" w:date="2019-12-11T14:30:00Z"/>
          <w:rFonts w:ascii="Courier New" w:hAnsi="Courier New" w:cs="Courier New"/>
        </w:rPr>
      </w:pPr>
      <w:ins w:id="1600" w:author="Transkribus" w:date="2019-12-11T14:30:00Z">
        <w:r w:rsidRPr="00EE6742">
          <w:rPr>
            <w:rFonts w:ascii="Courier New" w:hAnsi="Courier New" w:cs="Courier New"/>
            <w:rtl/>
          </w:rPr>
          <w:t>طافر بن جايرقد عمر مثل أسه وكمان موجوفى سثة التنين وثمانين وأر يعماثة وهوموسلى</w:t>
        </w:r>
      </w:ins>
    </w:p>
    <w:p w14:paraId="3B8D25E4" w14:textId="77777777" w:rsidR="00EE6742" w:rsidRPr="00EE6742" w:rsidRDefault="00EE6742" w:rsidP="00EE6742">
      <w:pPr>
        <w:pStyle w:val="NurText"/>
        <w:bidi/>
        <w:rPr>
          <w:ins w:id="1601" w:author="Transkribus" w:date="2019-12-11T14:30:00Z"/>
          <w:rFonts w:ascii="Courier New" w:hAnsi="Courier New" w:cs="Courier New"/>
        </w:rPr>
      </w:pPr>
      <w:ins w:id="1602" w:author="Transkribus" w:date="2019-12-11T14:30:00Z">
        <w:r w:rsidRPr="00EE6742">
          <w:rPr>
            <w:rFonts w:ascii="Courier New" w:hAnsi="Courier New" w:cs="Courier New"/>
            <w:rtl/>
          </w:rPr>
          <w:t>واثما افتقل من الموضل الى مدسه خلب واقام بحلب الى أخر عمرة ومن خلفة جماعه مستغلين</w:t>
        </w:r>
      </w:ins>
    </w:p>
    <w:p w14:paraId="30F36389" w14:textId="77777777" w:rsidR="00EE6742" w:rsidRPr="00EE6742" w:rsidRDefault="00EE6742" w:rsidP="00EE6742">
      <w:pPr>
        <w:pStyle w:val="NurText"/>
        <w:bidi/>
        <w:rPr>
          <w:ins w:id="1603" w:author="Transkribus" w:date="2019-12-11T14:30:00Z"/>
          <w:rFonts w:ascii="Courier New" w:hAnsi="Courier New" w:cs="Courier New"/>
        </w:rPr>
      </w:pPr>
      <w:ins w:id="1604" w:author="Transkribus" w:date="2019-12-11T14:30:00Z">
        <w:r w:rsidRPr="00EE6742">
          <w:rPr>
            <w:rFonts w:ascii="Courier New" w:hAnsi="Courier New" w:cs="Courier New"/>
            <w:rtl/>
          </w:rPr>
          <w:t xml:space="preserve"> صناعة الطب ومقامهم بحلب ومن سعر</w:t>
        </w:r>
      </w:ins>
    </w:p>
    <w:p w14:paraId="043E5218" w14:textId="77777777" w:rsidR="00EE6742" w:rsidRPr="00EE6742" w:rsidRDefault="00EE6742" w:rsidP="00EE6742">
      <w:pPr>
        <w:pStyle w:val="NurText"/>
        <w:bidi/>
        <w:rPr>
          <w:ins w:id="1605" w:author="Transkribus" w:date="2019-12-11T14:30:00Z"/>
          <w:rFonts w:ascii="Courier New" w:hAnsi="Courier New" w:cs="Courier New"/>
        </w:rPr>
      </w:pPr>
      <w:ins w:id="1606" w:author="Transkribus" w:date="2019-12-11T14:30:00Z">
        <w:r w:rsidRPr="00EE6742">
          <w:rPr>
            <w:rFonts w:ascii="Courier New" w:hAnsi="Courier New" w:cs="Courier New"/>
            <w:rtl/>
          </w:rPr>
          <w:t>الكاءل</w:t>
        </w:r>
      </w:ins>
    </w:p>
    <w:p w14:paraId="65E01598" w14:textId="77777777" w:rsidR="00EE6742" w:rsidRPr="00EE6742" w:rsidRDefault="00EE6742" w:rsidP="00EE6742">
      <w:pPr>
        <w:pStyle w:val="NurText"/>
        <w:bidi/>
        <w:rPr>
          <w:ins w:id="1607" w:author="Transkribus" w:date="2019-12-11T14:30:00Z"/>
          <w:rFonts w:ascii="Courier New" w:hAnsi="Courier New" w:cs="Courier New"/>
        </w:rPr>
      </w:pPr>
      <w:ins w:id="1608" w:author="Transkribus" w:date="2019-12-11T14:30:00Z">
        <w:r w:rsidRPr="00EE6742">
          <w:rPr>
            <w:rFonts w:ascii="Courier New" w:hAnsi="Courier New" w:cs="Courier New"/>
            <w:rtl/>
          </w:rPr>
          <w:t>مارات أعلم أو لا فى أول * جسى غلت بأبنى لاعل لى</w:t>
        </w:r>
      </w:ins>
    </w:p>
    <w:p w14:paraId="60A94EDE" w14:textId="77777777" w:rsidR="00EE6742" w:rsidRPr="00EE6742" w:rsidRDefault="00EE6742" w:rsidP="00EE6742">
      <w:pPr>
        <w:pStyle w:val="NurText"/>
        <w:bidi/>
        <w:rPr>
          <w:ins w:id="1609" w:author="Transkribus" w:date="2019-12-11T14:30:00Z"/>
          <w:rFonts w:ascii="Courier New" w:hAnsi="Courier New" w:cs="Courier New"/>
        </w:rPr>
      </w:pPr>
      <w:ins w:id="1610" w:author="Transkribus" w:date="2019-12-11T14:30:00Z">
        <w:r w:rsidRPr="00EE6742">
          <w:rPr>
            <w:rFonts w:ascii="Courier New" w:hAnsi="Courier New" w:cs="Courier New"/>
            <w:rtl/>
          </w:rPr>
          <w:t>ومن العاتب ان كونى جاهلا * من حبتكوفى أبنى لم اجهل</w:t>
        </w:r>
      </w:ins>
    </w:p>
    <w:p w14:paraId="5A439501" w14:textId="77777777" w:rsidR="00EE6742" w:rsidRPr="00EE6742" w:rsidRDefault="00EE6742" w:rsidP="00EE6742">
      <w:pPr>
        <w:pStyle w:val="NurText"/>
        <w:bidi/>
        <w:rPr>
          <w:ins w:id="1611" w:author="Transkribus" w:date="2019-12-11T14:30:00Z"/>
          <w:rFonts w:ascii="Courier New" w:hAnsi="Courier New" w:cs="Courier New"/>
        </w:rPr>
      </w:pPr>
      <w:ins w:id="1612" w:author="Transkribus" w:date="2019-12-11T14:30:00Z">
        <w:r w:rsidRPr="00EE6742">
          <w:rPr>
            <w:rFonts w:ascii="Courier New" w:hAnsi="Courier New" w:cs="Courier New"/>
            <w:rtl/>
          </w:rPr>
          <w:t>ولطافر بن جاير من التب معالة فى ان الحسوان هوب مير أن الغسذاء خلف عوسما</w:t>
        </w:r>
      </w:ins>
    </w:p>
    <w:p w14:paraId="6DB838F4" w14:textId="77777777" w:rsidR="00EE6742" w:rsidRPr="00EE6742" w:rsidRDefault="00EE6742" w:rsidP="00EE6742">
      <w:pPr>
        <w:pStyle w:val="NurText"/>
        <w:bidi/>
        <w:rPr>
          <w:ins w:id="1613" w:author="Transkribus" w:date="2019-12-11T14:30:00Z"/>
          <w:rFonts w:ascii="Courier New" w:hAnsi="Courier New" w:cs="Courier New"/>
        </w:rPr>
      </w:pPr>
      <w:ins w:id="1614" w:author="Transkribus" w:date="2019-12-11T14:30:00Z">
        <w:r w:rsidRPr="00EE6742">
          <w:rPr>
            <w:rFonts w:ascii="Courier New" w:hAnsi="Courier New" w:cs="Courier New"/>
            <w:rtl/>
          </w:rPr>
          <w:t>١٤٤</w:t>
        </w:r>
      </w:ins>
    </w:p>
    <w:p w14:paraId="4F6DD091" w14:textId="77777777" w:rsidR="00EE6742" w:rsidRPr="00EE6742" w:rsidRDefault="00EE6742" w:rsidP="00EE6742">
      <w:pPr>
        <w:pStyle w:val="NurText"/>
        <w:bidi/>
        <w:rPr>
          <w:ins w:id="1615" w:author="Transkribus" w:date="2019-12-11T14:30:00Z"/>
          <w:rFonts w:ascii="Courier New" w:hAnsi="Courier New" w:cs="Courier New"/>
        </w:rPr>
      </w:pPr>
      <w:ins w:id="1616" w:author="Transkribus" w:date="2019-12-11T14:30:00Z">
        <w:r w:rsidRPr="00EE6742">
          <w:rPr>
            <w:rFonts w:ascii="Courier New" w:hAnsi="Courier New" w:cs="Courier New"/>
            <w:rtl/>
          </w:rPr>
          <w:t>ابجلل منه</w:t>
        </w:r>
      </w:ins>
    </w:p>
    <w:p w14:paraId="42E7221E" w14:textId="77777777" w:rsidR="00EE6742" w:rsidRPr="00EE6742" w:rsidRDefault="00EE6742" w:rsidP="00EE6742">
      <w:pPr>
        <w:pStyle w:val="NurText"/>
        <w:bidi/>
        <w:rPr>
          <w:ins w:id="1617" w:author="Transkribus" w:date="2019-12-11T14:30:00Z"/>
          <w:rFonts w:ascii="Courier New" w:hAnsi="Courier New" w:cs="Courier New"/>
        </w:rPr>
      </w:pPr>
      <w:ins w:id="1618" w:author="Transkribus" w:date="2019-12-11T14:30:00Z">
        <w:r w:rsidRPr="00EE6742">
          <w:rPr>
            <w:rFonts w:ascii="Courier New" w:hAnsi="Courier New" w:cs="Courier New"/>
            <w:rtl/>
          </w:rPr>
          <w:t>٤</w:t>
        </w:r>
        <w:r w:rsidRPr="00EE6742">
          <w:rPr>
            <w:rFonts w:ascii="Courier New" w:hAnsi="Courier New" w:cs="Courier New"/>
            <w:rtl/>
          </w:rPr>
          <w:tab/>
          <w:t>٩(</w:t>
        </w:r>
      </w:ins>
    </w:p>
    <w:p w14:paraId="3814B1C4" w14:textId="77777777" w:rsidR="00EE6742" w:rsidRPr="00EE6742" w:rsidRDefault="00EE6742" w:rsidP="00EE6742">
      <w:pPr>
        <w:pStyle w:val="NurText"/>
        <w:bidi/>
        <w:rPr>
          <w:ins w:id="1619" w:author="Transkribus" w:date="2019-12-11T14:30:00Z"/>
          <w:rFonts w:ascii="Courier New" w:hAnsi="Courier New" w:cs="Courier New"/>
        </w:rPr>
      </w:pPr>
      <w:ins w:id="1620" w:author="Transkribus" w:date="2019-12-11T14:30:00Z">
        <w:r w:rsidRPr="00EE6742">
          <w:rPr>
            <w:rFonts w:ascii="Courier New" w:hAnsi="Courier New" w:cs="Courier New"/>
            <w:rtl/>
          </w:rPr>
          <w:t xml:space="preserve"> موهوب</w:t>
        </w:r>
      </w:ins>
    </w:p>
    <w:p w14:paraId="0CF47004" w14:textId="77777777" w:rsidR="00EE6742" w:rsidRPr="00EE6742" w:rsidRDefault="00EE6742" w:rsidP="00EE6742">
      <w:pPr>
        <w:pStyle w:val="NurText"/>
        <w:bidi/>
        <w:rPr>
          <w:ins w:id="1621" w:author="Transkribus" w:date="2019-12-11T14:30:00Z"/>
          <w:rFonts w:ascii="Courier New" w:hAnsi="Courier New" w:cs="Courier New"/>
        </w:rPr>
      </w:pPr>
      <w:ins w:id="1622" w:author="Transkribus" w:date="2019-12-11T14:30:00Z">
        <w:r w:rsidRPr="00EE6742">
          <w:rPr>
            <w:rFonts w:ascii="Courier New" w:hAnsi="Courier New" w:cs="Courier New"/>
            <w:rtl/>
          </w:rPr>
          <w:t>*لموهوب بن طافر١*</w:t>
        </w:r>
      </w:ins>
    </w:p>
    <w:p w14:paraId="187A0BB1" w14:textId="77777777" w:rsidR="00EE6742" w:rsidRPr="00EE6742" w:rsidRDefault="00EE6742" w:rsidP="00EE6742">
      <w:pPr>
        <w:pStyle w:val="NurText"/>
        <w:bidi/>
        <w:rPr>
          <w:ins w:id="1623" w:author="Transkribus" w:date="2019-12-11T14:30:00Z"/>
          <w:rFonts w:ascii="Courier New" w:hAnsi="Courier New" w:cs="Courier New"/>
        </w:rPr>
      </w:pPr>
      <w:ins w:id="1624" w:author="Transkribus" w:date="2019-12-11T14:30:00Z">
        <w:r w:rsidRPr="00EE6742">
          <w:rPr>
            <w:rFonts w:ascii="Courier New" w:hAnsi="Courier New" w:cs="Courier New"/>
            <w:rtl/>
          </w:rPr>
          <w:t>ب هر أبو الفضل موهوب بن طاقر</w:t>
        </w:r>
      </w:ins>
    </w:p>
    <w:p w14:paraId="1D1F4EA8" w14:textId="77777777" w:rsidR="00EE6742" w:rsidRPr="00EE6742" w:rsidRDefault="00EE6742" w:rsidP="00EE6742">
      <w:pPr>
        <w:pStyle w:val="NurText"/>
        <w:bidi/>
        <w:rPr>
          <w:ins w:id="1625" w:author="Transkribus" w:date="2019-12-11T14:30:00Z"/>
          <w:rFonts w:ascii="Courier New" w:hAnsi="Courier New" w:cs="Courier New"/>
        </w:rPr>
      </w:pPr>
      <w:ins w:id="1626" w:author="Transkribus" w:date="2019-12-11T14:30:00Z">
        <w:r w:rsidRPr="00EE6742">
          <w:rPr>
            <w:rFonts w:ascii="Courier New" w:hAnsi="Courier New" w:cs="Courier New"/>
            <w:rtl/>
          </w:rPr>
          <w:t>ابن جابر بن منصور البكرى</w:t>
        </w:r>
        <w:r w:rsidRPr="00EE6742">
          <w:rPr>
            <w:rFonts w:ascii="Courier New" w:hAnsi="Courier New" w:cs="Courier New"/>
            <w:rtl/>
          </w:rPr>
          <w:tab/>
          <w:t>كان</w:t>
        </w:r>
      </w:ins>
    </w:p>
    <w:p w14:paraId="55195633" w14:textId="77777777" w:rsidR="00EE6742" w:rsidRPr="00EE6742" w:rsidRDefault="00EE6742" w:rsidP="00EE6742">
      <w:pPr>
        <w:pStyle w:val="NurText"/>
        <w:bidi/>
        <w:rPr>
          <w:ins w:id="1627" w:author="Transkribus" w:date="2019-12-11T14:30:00Z"/>
          <w:rFonts w:ascii="Courier New" w:hAnsi="Courier New" w:cs="Courier New"/>
        </w:rPr>
      </w:pPr>
      <w:ins w:id="1628" w:author="Transkribus" w:date="2019-12-11T14:30:00Z">
        <w:r w:rsidRPr="00EE6742">
          <w:rPr>
            <w:rFonts w:ascii="Courier New" w:hAnsi="Courier New" w:cs="Courier New"/>
            <w:rtl/>
          </w:rPr>
          <w:t>فاسسلا أبصا فى صنامة الطب مشهور اسمينا وكان معماحد ه خلي واوهوب بن طاقرمن</w:t>
        </w:r>
      </w:ins>
    </w:p>
    <w:p w14:paraId="480CD432" w14:textId="77777777" w:rsidR="00EE6742" w:rsidRPr="00EE6742" w:rsidRDefault="00EE6742" w:rsidP="00EE6742">
      <w:pPr>
        <w:pStyle w:val="NurText"/>
        <w:bidi/>
        <w:rPr>
          <w:ins w:id="1629" w:author="Transkribus" w:date="2019-12-11T14:30:00Z"/>
          <w:rFonts w:ascii="Courier New" w:hAnsi="Courier New" w:cs="Courier New"/>
        </w:rPr>
      </w:pPr>
      <w:ins w:id="1630" w:author="Transkribus" w:date="2019-12-11T14:30:00Z">
        <w:r w:rsidRPr="00EE6742">
          <w:rPr>
            <w:rFonts w:ascii="Courier New" w:hAnsi="Courier New" w:cs="Courier New"/>
            <w:rtl/>
          </w:rPr>
          <w:t>الكتب اعنصار كتاب المساقل لحنين بن اسحق</w:t>
        </w:r>
      </w:ins>
    </w:p>
    <w:p w14:paraId="2F354AB2" w14:textId="77777777" w:rsidR="00EE6742" w:rsidRPr="00EE6742" w:rsidRDefault="00EE6742" w:rsidP="00EE6742">
      <w:pPr>
        <w:pStyle w:val="NurText"/>
        <w:bidi/>
        <w:rPr>
          <w:ins w:id="1631" w:author="Transkribus" w:date="2019-12-11T14:30:00Z"/>
          <w:rFonts w:ascii="Courier New" w:hAnsi="Courier New" w:cs="Courier New"/>
        </w:rPr>
      </w:pPr>
      <w:ins w:id="1632" w:author="Transkribus" w:date="2019-12-11T14:30:00Z">
        <w:r w:rsidRPr="00EE6742">
          <w:rPr>
            <w:rFonts w:ascii="Courier New" w:hAnsi="Courier New" w:cs="Courier New"/>
            <w:rtl/>
          </w:rPr>
          <w:t>بياس</w:t>
        </w:r>
      </w:ins>
    </w:p>
    <w:p w14:paraId="2A7F61E9" w14:textId="77777777" w:rsidR="00EE6742" w:rsidRPr="00EE6742" w:rsidRDefault="00EE6742" w:rsidP="00EE6742">
      <w:pPr>
        <w:pStyle w:val="NurText"/>
        <w:bidi/>
        <w:rPr>
          <w:ins w:id="1633" w:author="Transkribus" w:date="2019-12-11T14:30:00Z"/>
          <w:rFonts w:ascii="Courier New" w:hAnsi="Courier New" w:cs="Courier New"/>
        </w:rPr>
      </w:pPr>
      <w:ins w:id="1634" w:author="Transkribus" w:date="2019-12-11T14:30:00Z">
        <w:r w:rsidRPr="00EE6742">
          <w:rPr>
            <w:rFonts w:ascii="Courier New" w:hAnsi="Courier New" w:cs="Courier New"/>
            <w:rtl/>
          </w:rPr>
          <w:t>*(جار بن موهوبا*</w:t>
        </w:r>
      </w:ins>
    </w:p>
    <w:p w14:paraId="73DBF9EA" w14:textId="77777777" w:rsidR="00EE6742" w:rsidRPr="00EE6742" w:rsidRDefault="00EE6742" w:rsidP="00EE6742">
      <w:pPr>
        <w:pStyle w:val="NurText"/>
        <w:bidi/>
        <w:rPr>
          <w:ins w:id="1635" w:author="Transkribus" w:date="2019-12-11T14:30:00Z"/>
          <w:rFonts w:ascii="Courier New" w:hAnsi="Courier New" w:cs="Courier New"/>
        </w:rPr>
      </w:pPr>
      <w:ins w:id="1636" w:author="Transkribus" w:date="2019-12-11T14:30:00Z">
        <w:r w:rsidRPr="00EE6742">
          <w:rPr>
            <w:rFonts w:ascii="Courier New" w:hAnsi="Courier New" w:cs="Courier New"/>
            <w:rtl/>
          </w:rPr>
          <w:t xml:space="preserve"> هومار بن موهوب بن طافر بن جابر بن منصور البكرى</w:t>
        </w:r>
        <w:r w:rsidRPr="00EE6742">
          <w:rPr>
            <w:rFonts w:ascii="Courier New" w:hAnsi="Courier New" w:cs="Courier New"/>
            <w:rtl/>
          </w:rPr>
          <w:tab/>
          <w:t>كان</w:t>
        </w:r>
      </w:ins>
    </w:p>
    <w:p w14:paraId="590F70C8" w14:textId="77777777" w:rsidR="00EE6742" w:rsidRPr="00EE6742" w:rsidRDefault="00EE6742" w:rsidP="00EE6742">
      <w:pPr>
        <w:pStyle w:val="NurText"/>
        <w:bidi/>
        <w:rPr>
          <w:ins w:id="1637" w:author="Transkribus" w:date="2019-12-11T14:30:00Z"/>
          <w:rFonts w:ascii="Courier New" w:hAnsi="Courier New" w:cs="Courier New"/>
        </w:rPr>
      </w:pPr>
      <w:ins w:id="1638" w:author="Transkribus" w:date="2019-12-11T14:30:00Z">
        <w:r w:rsidRPr="00EE6742">
          <w:rPr>
            <w:rFonts w:ascii="Courier New" w:hAnsi="Courier New" w:cs="Courier New"/>
            <w:rtl/>
          </w:rPr>
          <w:t>ابصامسهدد الصناعة الطب جبير اساو أقاسحلب</w:t>
        </w:r>
      </w:ins>
    </w:p>
    <w:p w14:paraId="40667C5A" w14:textId="77777777" w:rsidR="00EE6742" w:rsidRPr="00EE6742" w:rsidRDefault="00EE6742" w:rsidP="00EE6742">
      <w:pPr>
        <w:pStyle w:val="NurText"/>
        <w:bidi/>
        <w:rPr>
          <w:ins w:id="1639" w:author="Transkribus" w:date="2019-12-11T14:30:00Z"/>
          <w:rFonts w:ascii="Courier New" w:hAnsi="Courier New" w:cs="Courier New"/>
        </w:rPr>
      </w:pPr>
      <w:ins w:id="1640" w:author="Transkribus" w:date="2019-12-11T14:30:00Z">
        <w:r w:rsidRPr="00EE6742">
          <w:rPr>
            <w:rFonts w:ascii="Courier New" w:hAnsi="Courier New" w:cs="Courier New"/>
            <w:rtl/>
          </w:rPr>
          <w:t xml:space="preserve"> أبو الحكم</w:t>
        </w:r>
      </w:ins>
    </w:p>
    <w:p w14:paraId="36BD5E6A" w14:textId="77777777" w:rsidR="00EE6742" w:rsidRPr="00EE6742" w:rsidRDefault="00EE6742" w:rsidP="00EE6742">
      <w:pPr>
        <w:pStyle w:val="NurText"/>
        <w:bidi/>
        <w:rPr>
          <w:ins w:id="1641" w:author="Transkribus" w:date="2019-12-11T14:30:00Z"/>
          <w:rFonts w:ascii="Courier New" w:hAnsi="Courier New" w:cs="Courier New"/>
        </w:rPr>
      </w:pPr>
      <w:ins w:id="1642" w:author="Transkribus" w:date="2019-12-11T14:30:00Z">
        <w:r w:rsidRPr="00EE6742">
          <w:rPr>
            <w:rFonts w:ascii="Courier New" w:hAnsi="Courier New" w:cs="Courier New"/>
            <w:rtl/>
          </w:rPr>
          <w:t>بالأبو الحكماد</w:t>
        </w:r>
      </w:ins>
    </w:p>
    <w:p w14:paraId="19DBDA8F" w14:textId="51176683" w:rsidR="00EE6742" w:rsidRPr="00EE6742" w:rsidRDefault="00EE6742" w:rsidP="00EE6742">
      <w:pPr>
        <w:pStyle w:val="NurText"/>
        <w:bidi/>
        <w:rPr>
          <w:rFonts w:ascii="Courier New" w:hAnsi="Courier New" w:cs="Courier New"/>
        </w:rPr>
      </w:pPr>
      <w:r w:rsidRPr="00EE6742">
        <w:rPr>
          <w:rFonts w:ascii="Courier New" w:hAnsi="Courier New" w:cs="Courier New"/>
          <w:rtl/>
        </w:rPr>
        <w:t>هو الشي</w:t>
      </w:r>
      <w:del w:id="1643" w:author="Transkribus" w:date="2019-12-11T14:30:00Z">
        <w:r w:rsidR="009B6BCA" w:rsidRPr="009B6BCA">
          <w:rPr>
            <w:rFonts w:ascii="Courier New" w:hAnsi="Courier New" w:cs="Courier New"/>
            <w:rtl/>
          </w:rPr>
          <w:delText>خ</w:delText>
        </w:r>
      </w:del>
      <w:ins w:id="1644" w:author="Transkribus" w:date="2019-12-11T14:30:00Z">
        <w:r w:rsidRPr="00EE6742">
          <w:rPr>
            <w:rFonts w:ascii="Courier New" w:hAnsi="Courier New" w:cs="Courier New"/>
            <w:rtl/>
          </w:rPr>
          <w:t>ح</w:t>
        </w:r>
      </w:ins>
      <w:r w:rsidRPr="00EE6742">
        <w:rPr>
          <w:rFonts w:ascii="Courier New" w:hAnsi="Courier New" w:cs="Courier New"/>
          <w:rtl/>
        </w:rPr>
        <w:t xml:space="preserve"> الاديب </w:t>
      </w:r>
      <w:del w:id="1645" w:author="Transkribus" w:date="2019-12-11T14:30:00Z">
        <w:r w:rsidR="009B6BCA" w:rsidRPr="009B6BCA">
          <w:rPr>
            <w:rFonts w:ascii="Courier New" w:hAnsi="Courier New" w:cs="Courier New"/>
            <w:rtl/>
          </w:rPr>
          <w:delText>الحكيم ابو</w:delText>
        </w:r>
      </w:del>
      <w:ins w:id="1646" w:author="Transkribus" w:date="2019-12-11T14:30:00Z">
        <w:r w:rsidRPr="00EE6742">
          <w:rPr>
            <w:rFonts w:ascii="Courier New" w:hAnsi="Courier New" w:cs="Courier New"/>
            <w:rtl/>
          </w:rPr>
          <w:t>الحكم أبو</w:t>
        </w:r>
      </w:ins>
      <w:r w:rsidRPr="00EE6742">
        <w:rPr>
          <w:rFonts w:ascii="Courier New" w:hAnsi="Courier New" w:cs="Courier New"/>
          <w:rtl/>
        </w:rPr>
        <w:t xml:space="preserve"> الحكم عبيد الله بن الم</w:t>
      </w:r>
      <w:del w:id="1647" w:author="Transkribus" w:date="2019-12-11T14:30:00Z">
        <w:r w:rsidR="009B6BCA" w:rsidRPr="009B6BCA">
          <w:rPr>
            <w:rFonts w:ascii="Courier New" w:hAnsi="Courier New" w:cs="Courier New"/>
            <w:rtl/>
          </w:rPr>
          <w:delText>ظ</w:delText>
        </w:r>
      </w:del>
      <w:ins w:id="1648" w:author="Transkribus" w:date="2019-12-11T14:30:00Z">
        <w:r w:rsidRPr="00EE6742">
          <w:rPr>
            <w:rFonts w:ascii="Courier New" w:hAnsi="Courier New" w:cs="Courier New"/>
            <w:rtl/>
          </w:rPr>
          <w:t>طا</w:t>
        </w:r>
      </w:ins>
      <w:r w:rsidRPr="00EE6742">
        <w:rPr>
          <w:rFonts w:ascii="Courier New" w:hAnsi="Courier New" w:cs="Courier New"/>
          <w:rtl/>
        </w:rPr>
        <w:t>فر بن عبد الله</w:t>
      </w:r>
      <w:del w:id="1649" w:author="Transkribus" w:date="2019-12-11T14:30:00Z">
        <w:r w:rsidR="009B6BCA" w:rsidRPr="009B6BCA">
          <w:rPr>
            <w:rFonts w:ascii="Courier New" w:hAnsi="Courier New" w:cs="Courier New"/>
            <w:rtl/>
          </w:rPr>
          <w:delText xml:space="preserve"> الباهلى الاندلسى المربي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25C4F75" w14:textId="09C49220" w:rsidR="00EE6742" w:rsidRPr="00EE6742" w:rsidRDefault="009B6BCA" w:rsidP="00EE6742">
      <w:pPr>
        <w:pStyle w:val="NurText"/>
        <w:bidi/>
        <w:rPr>
          <w:ins w:id="1650" w:author="Transkribus" w:date="2019-12-11T14:30:00Z"/>
          <w:rFonts w:ascii="Courier New" w:hAnsi="Courier New" w:cs="Courier New"/>
        </w:rPr>
      </w:pPr>
      <w:dir w:val="rtl">
        <w:dir w:val="rtl">
          <w:del w:id="1651" w:author="Transkribus" w:date="2019-12-11T14:30:00Z">
            <w:r w:rsidRPr="009B6BCA">
              <w:rPr>
                <w:rFonts w:ascii="Courier New" w:hAnsi="Courier New" w:cs="Courier New"/>
                <w:rtl/>
              </w:rPr>
              <w:delText xml:space="preserve">كان فاضلا فى </w:delText>
            </w:r>
          </w:del>
          <w:ins w:id="1652" w:author="Transkribus" w:date="2019-12-11T14:30:00Z">
            <w:r w:rsidR="00EE6742" w:rsidRPr="00EE6742">
              <w:rPr>
                <w:rFonts w:ascii="Courier New" w:hAnsi="Courier New" w:cs="Courier New"/>
                <w:rtl/>
              </w:rPr>
              <w:t>فه * بر-ب</w:t>
            </w:r>
            <w:r w:rsidR="00EE6742" w:rsidRPr="00EE6742">
              <w:rPr>
                <w:rFonts w:ascii="Courier New" w:hAnsi="Courier New" w:cs="Courier New"/>
                <w:rtl/>
              </w:rPr>
              <w:tab/>
              <w:t xml:space="preserve"> </w:t>
            </w:r>
            <w:r w:rsidR="00EE6742" w:rsidRPr="00EE6742">
              <w:rPr>
                <w:rFonts w:ascii="Courier New" w:hAnsi="Courier New" w:cs="Courier New"/>
                <w:rtl/>
              </w:rPr>
              <w:tab/>
              <w:t>٠٠- ية</w:t>
            </w:r>
            <w:r w:rsidR="00EE6742" w:rsidRPr="00EE6742">
              <w:rPr>
                <w:rFonts w:ascii="Courier New" w:hAnsi="Courier New" w:cs="Courier New"/>
                <w:rtl/>
              </w:rPr>
              <w:tab/>
              <w:t>ب١٠٧</w:t>
            </w:r>
            <w:r w:rsidR="00EE6742" w:rsidRPr="00EE6742">
              <w:rPr>
                <w:rFonts w:ascii="Courier New" w:hAnsi="Courier New" w:cs="Courier New"/>
                <w:rtl/>
              </w:rPr>
              <w:tab/>
            </w:r>
            <w:r w:rsidR="00EE6742" w:rsidRPr="00EE6742">
              <w:rPr>
                <w:rFonts w:ascii="Courier New" w:hAnsi="Courier New" w:cs="Courier New"/>
                <w:rtl/>
              </w:rPr>
              <w:tab/>
              <w:t>٥١</w:t>
            </w:r>
            <w:r w:rsidR="00EE6742" w:rsidRPr="00EE6742">
              <w:rPr>
                <w:rFonts w:ascii="Courier New" w:hAnsi="Courier New" w:cs="Courier New"/>
                <w:rtl/>
              </w:rPr>
              <w:tab/>
              <w:t>٠</w:t>
            </w:r>
          </w:ins>
        </w:dir>
      </w:dir>
    </w:p>
    <w:p w14:paraId="4A60F520" w14:textId="4194A58F" w:rsidR="00EE6742" w:rsidRPr="00EE6742" w:rsidRDefault="00EE6742" w:rsidP="00EE6742">
      <w:pPr>
        <w:pStyle w:val="NurText"/>
        <w:bidi/>
        <w:rPr>
          <w:rFonts w:ascii="Courier New" w:hAnsi="Courier New" w:cs="Courier New"/>
        </w:rPr>
      </w:pPr>
      <w:ins w:id="1653" w:author="Transkribus" w:date="2019-12-11T14:30:00Z">
        <w:r w:rsidRPr="00EE6742">
          <w:rPr>
            <w:rFonts w:ascii="Courier New" w:hAnsi="Courier New" w:cs="Courier New"/>
            <w:rtl/>
          </w:rPr>
          <w:t xml:space="preserve">اباعلى الابداسى المرى كمان فاضسلافى </w:t>
        </w:r>
      </w:ins>
      <w:r w:rsidRPr="00EE6742">
        <w:rPr>
          <w:rFonts w:ascii="Courier New" w:hAnsi="Courier New" w:cs="Courier New"/>
          <w:rtl/>
        </w:rPr>
        <w:t xml:space="preserve">العلوم </w:t>
      </w:r>
      <w:del w:id="1654" w:author="Transkribus" w:date="2019-12-11T14:30:00Z">
        <w:r w:rsidR="009B6BCA" w:rsidRPr="009B6BCA">
          <w:rPr>
            <w:rFonts w:ascii="Courier New" w:hAnsi="Courier New" w:cs="Courier New"/>
            <w:rtl/>
          </w:rPr>
          <w:delText>الحكمية متقنا للصناعة</w:delText>
        </w:r>
      </w:del>
      <w:ins w:id="1655" w:author="Transkribus" w:date="2019-12-11T14:30:00Z">
        <w:r w:rsidRPr="00EE6742">
          <w:rPr>
            <w:rFonts w:ascii="Courier New" w:hAnsi="Courier New" w:cs="Courier New"/>
            <w:rtl/>
          </w:rPr>
          <w:t>الحكمبة متفن الصناعة</w:t>
        </w:r>
      </w:ins>
      <w:r w:rsidRPr="00EE6742">
        <w:rPr>
          <w:rFonts w:ascii="Courier New" w:hAnsi="Courier New" w:cs="Courier New"/>
          <w:rtl/>
        </w:rPr>
        <w:t xml:space="preserve"> الطبية </w:t>
      </w:r>
      <w:del w:id="1656" w:author="Transkribus" w:date="2019-12-11T14:30:00Z">
        <w:r w:rsidR="009B6BCA" w:rsidRPr="009B6BCA">
          <w:rPr>
            <w:rFonts w:ascii="Courier New" w:hAnsi="Courier New" w:cs="Courier New"/>
            <w:rtl/>
          </w:rPr>
          <w:delText>متعينا فى الادب مشهورا بالشعر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57" w:author="Transkribus" w:date="2019-12-11T14:30:00Z">
        <w:r w:rsidRPr="00EE6742">
          <w:rPr>
            <w:rFonts w:ascii="Courier New" w:hAnsi="Courier New" w:cs="Courier New"/>
            <w:rtl/>
          </w:rPr>
          <w:t>معبنا</w:t>
        </w:r>
      </w:ins>
    </w:p>
    <w:p w14:paraId="04A89A41" w14:textId="62B55A4E" w:rsidR="00EE6742" w:rsidRPr="00EE6742" w:rsidRDefault="009B6BCA" w:rsidP="00EE6742">
      <w:pPr>
        <w:pStyle w:val="NurText"/>
        <w:bidi/>
        <w:rPr>
          <w:rFonts w:ascii="Courier New" w:hAnsi="Courier New" w:cs="Courier New"/>
        </w:rPr>
      </w:pPr>
      <w:dir w:val="rtl">
        <w:dir w:val="rtl">
          <w:del w:id="1658" w:author="Transkribus" w:date="2019-12-11T14:30:00Z">
            <w:r w:rsidRPr="009B6BCA">
              <w:rPr>
                <w:rFonts w:ascii="Courier New" w:hAnsi="Courier New" w:cs="Courier New"/>
                <w:rtl/>
              </w:rPr>
              <w:delText xml:space="preserve">وكان </w:delText>
            </w:r>
          </w:del>
          <w:ins w:id="1659" w:author="Transkribus" w:date="2019-12-11T14:30:00Z">
            <w:r w:rsidR="00EE6742" w:rsidRPr="00EE6742">
              <w:rPr>
                <w:rFonts w:ascii="Courier New" w:hAnsi="Courier New" w:cs="Courier New"/>
                <w:rtl/>
              </w:rPr>
              <w:t xml:space="preserve">فى الأدب مسهور ابالشعر وكمان </w:t>
            </w:r>
          </w:ins>
          <w:r w:rsidR="00EE6742" w:rsidRPr="00EE6742">
            <w:rPr>
              <w:rFonts w:ascii="Courier New" w:hAnsi="Courier New" w:cs="Courier New"/>
              <w:rtl/>
            </w:rPr>
            <w:t xml:space="preserve">حسن النادرة </w:t>
          </w:r>
          <w:del w:id="1660" w:author="Transkribus" w:date="2019-12-11T14:30:00Z">
            <w:r w:rsidRPr="009B6BCA">
              <w:rPr>
                <w:rFonts w:ascii="Courier New" w:hAnsi="Courier New" w:cs="Courier New"/>
                <w:rtl/>
              </w:rPr>
              <w:delText>كثير المداعبة محبا للهو والخلاعة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1" w:author="Transkribus" w:date="2019-12-11T14:30:00Z">
            <w:r w:rsidR="00EE6742" w:rsidRPr="00EE6742">
              <w:rPr>
                <w:rFonts w:ascii="Courier New" w:hAnsi="Courier New" w:cs="Courier New"/>
                <w:rtl/>
              </w:rPr>
              <w:t>كتير المداهبة مجيالهوو الخلاعة وكتبرا</w:t>
            </w:r>
          </w:ins>
        </w:dir>
      </w:dir>
    </w:p>
    <w:p w14:paraId="533269FB" w14:textId="63223DE7" w:rsidR="00EE6742" w:rsidRPr="00EE6742" w:rsidRDefault="009B6BCA" w:rsidP="00EE6742">
      <w:pPr>
        <w:pStyle w:val="NurText"/>
        <w:bidi/>
        <w:rPr>
          <w:rFonts w:ascii="Courier New" w:hAnsi="Courier New" w:cs="Courier New"/>
        </w:rPr>
      </w:pPr>
      <w:dir w:val="rtl">
        <w:dir w:val="rtl">
          <w:del w:id="1662" w:author="Transkribus" w:date="2019-12-11T14:30:00Z">
            <w:r w:rsidRPr="009B6BCA">
              <w:rPr>
                <w:rFonts w:ascii="Courier New" w:hAnsi="Courier New" w:cs="Courier New"/>
                <w:rtl/>
              </w:rPr>
              <w:delText xml:space="preserve">وكثير </w:delText>
            </w:r>
          </w:del>
          <w:r w:rsidR="00EE6742" w:rsidRPr="00EE6742">
            <w:rPr>
              <w:rFonts w:ascii="Courier New" w:hAnsi="Courier New" w:cs="Courier New"/>
              <w:rtl/>
            </w:rPr>
            <w:t xml:space="preserve">من </w:t>
          </w:r>
          <w:del w:id="1663" w:author="Transkribus" w:date="2019-12-11T14:30:00Z">
            <w:r w:rsidRPr="009B6BCA">
              <w:rPr>
                <w:rFonts w:ascii="Courier New" w:hAnsi="Courier New" w:cs="Courier New"/>
                <w:rtl/>
              </w:rPr>
              <w:delText>شعره يوجد مرائى</w:delText>
            </w:r>
          </w:del>
          <w:ins w:id="1664" w:author="Transkribus" w:date="2019-12-11T14:30:00Z">
            <w:r w:rsidR="00EE6742" w:rsidRPr="00EE6742">
              <w:rPr>
                <w:rFonts w:ascii="Courier New" w:hAnsi="Courier New" w:cs="Courier New"/>
                <w:rtl/>
              </w:rPr>
              <w:t>شعرة و جدمرانى</w:t>
            </w:r>
          </w:ins>
          <w:r w:rsidR="00EE6742" w:rsidRPr="00EE6742">
            <w:rPr>
              <w:rFonts w:ascii="Courier New" w:hAnsi="Courier New" w:cs="Courier New"/>
              <w:rtl/>
            </w:rPr>
            <w:t xml:space="preserve"> فى </w:t>
          </w:r>
          <w:del w:id="1665" w:author="Transkribus" w:date="2019-12-11T14:30:00Z">
            <w:r w:rsidRPr="009B6BCA">
              <w:rPr>
                <w:rFonts w:ascii="Courier New" w:hAnsi="Courier New" w:cs="Courier New"/>
                <w:rtl/>
              </w:rPr>
              <w:delText>اقوام كانوا فى</w:delText>
            </w:r>
          </w:del>
          <w:ins w:id="1666" w:author="Transkribus" w:date="2019-12-11T14:30:00Z">
            <w:r w:rsidR="00EE6742" w:rsidRPr="00EE6742">
              <w:rPr>
                <w:rFonts w:ascii="Courier New" w:hAnsi="Courier New" w:cs="Courier New"/>
                <w:rtl/>
              </w:rPr>
              <w:t>اأقرام كمالوافى</w:t>
            </w:r>
          </w:ins>
          <w:r w:rsidR="00EE6742" w:rsidRPr="00EE6742">
            <w:rPr>
              <w:rFonts w:ascii="Courier New" w:hAnsi="Courier New" w:cs="Courier New"/>
              <w:rtl/>
            </w:rPr>
            <w:t xml:space="preserve"> زمانه </w:t>
          </w:r>
          <w:del w:id="1667" w:author="Transkribus" w:date="2019-12-11T14:30:00Z">
            <w:r w:rsidRPr="009B6BCA">
              <w:rPr>
                <w:rFonts w:ascii="Courier New" w:hAnsi="Courier New" w:cs="Courier New"/>
                <w:rtl/>
              </w:rPr>
              <w:delText>احياء وانما قصد</w:delText>
            </w:r>
          </w:del>
          <w:ins w:id="1668" w:author="Transkribus" w:date="2019-12-11T14:30:00Z">
            <w:r w:rsidR="00EE6742" w:rsidRPr="00EE6742">
              <w:rPr>
                <w:rFonts w:ascii="Courier New" w:hAnsi="Courier New" w:cs="Courier New"/>
                <w:rtl/>
              </w:rPr>
              <w:t>أسباء والماقصد</w:t>
            </w:r>
          </w:ins>
          <w:r w:rsidR="00EE6742" w:rsidRPr="00EE6742">
            <w:rPr>
              <w:rFonts w:ascii="Courier New" w:hAnsi="Courier New" w:cs="Courier New"/>
              <w:rtl/>
            </w:rPr>
            <w:t xml:space="preserve"> بذلك </w:t>
          </w:r>
          <w:del w:id="1669" w:author="Transkribus" w:date="2019-12-11T14:30:00Z">
            <w:r w:rsidRPr="009B6BCA">
              <w:rPr>
                <w:rFonts w:ascii="Courier New" w:hAnsi="Courier New" w:cs="Courier New"/>
                <w:rtl/>
              </w:rPr>
              <w:delText>اللعب والمجون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70" w:author="Transkribus" w:date="2019-12-11T14:30:00Z">
            <w:r w:rsidR="00EE6742" w:rsidRPr="00EE6742">
              <w:rPr>
                <w:rFonts w:ascii="Courier New" w:hAnsi="Courier New" w:cs="Courier New"/>
                <w:rtl/>
              </w:rPr>
              <w:t>الغب والحون</w:t>
            </w:r>
            <w:r w:rsidR="00EE6742" w:rsidRPr="00EE6742">
              <w:rPr>
                <w:rFonts w:ascii="Courier New" w:hAnsi="Courier New" w:cs="Courier New"/>
                <w:rtl/>
              </w:rPr>
              <w:tab/>
              <w:t>وثان</w:t>
            </w:r>
          </w:ins>
        </w:dir>
      </w:dir>
    </w:p>
    <w:p w14:paraId="28759335" w14:textId="77777777" w:rsidR="009B6BCA" w:rsidRPr="009B6BCA" w:rsidRDefault="009B6BCA" w:rsidP="009B6BCA">
      <w:pPr>
        <w:pStyle w:val="NurText"/>
        <w:bidi/>
        <w:rPr>
          <w:del w:id="1671" w:author="Transkribus" w:date="2019-12-11T14:30:00Z"/>
          <w:rFonts w:ascii="Courier New" w:hAnsi="Courier New" w:cs="Courier New"/>
        </w:rPr>
      </w:pPr>
      <w:dir w:val="rtl">
        <w:dir w:val="rtl">
          <w:del w:id="1672" w:author="Transkribus" w:date="2019-12-11T14:30:00Z">
            <w:r w:rsidRPr="009B6BCA">
              <w:rPr>
                <w:rFonts w:ascii="Courier New" w:hAnsi="Courier New" w:cs="Courier New"/>
                <w:rtl/>
              </w:rPr>
              <w:delText>وكان محبا للشراب مدمنا له ويعانى</w:delText>
            </w:r>
          </w:del>
          <w:ins w:id="1673" w:author="Transkribus" w:date="2019-12-11T14:30:00Z">
            <w:r w:rsidR="00EE6742" w:rsidRPr="00EE6742">
              <w:rPr>
                <w:rFonts w:ascii="Courier New" w:hAnsi="Courier New" w:cs="Courier New"/>
                <w:rtl/>
              </w:rPr>
              <w:t>بحيالشراب مدمة الهوية الى</w:t>
            </w:r>
          </w:ins>
          <w:r w:rsidR="00EE6742" w:rsidRPr="00EE6742">
            <w:rPr>
              <w:rFonts w:ascii="Courier New" w:hAnsi="Courier New" w:cs="Courier New"/>
              <w:rtl/>
            </w:rPr>
            <w:t xml:space="preserve"> الخيال </w:t>
          </w:r>
          <w:del w:id="1674" w:author="Transkribus" w:date="2019-12-11T14:30:00Z">
            <w:r w:rsidRPr="009B6BCA">
              <w:rPr>
                <w:rFonts w:ascii="Courier New" w:hAnsi="Courier New" w:cs="Courier New"/>
                <w:rtl/>
              </w:rPr>
              <w:delText>وكان اذا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018AF21" w14:textId="461BF9F4" w:rsidR="00EE6742" w:rsidRPr="00EE6742" w:rsidRDefault="009B6BCA" w:rsidP="00EE6742">
      <w:pPr>
        <w:pStyle w:val="NurText"/>
        <w:bidi/>
        <w:rPr>
          <w:rFonts w:ascii="Courier New" w:hAnsi="Courier New" w:cs="Courier New"/>
        </w:rPr>
      </w:pPr>
      <w:dir w:val="rtl">
        <w:dir w:val="rtl">
          <w:del w:id="1675" w:author="Transkribus" w:date="2019-12-11T14:30:00Z">
            <w:r w:rsidRPr="009B6BCA">
              <w:rPr>
                <w:rFonts w:ascii="Courier New" w:hAnsi="Courier New" w:cs="Courier New"/>
                <w:rtl/>
              </w:rPr>
              <w:delText>طرب يخرج</w:delText>
            </w:r>
          </w:del>
          <w:ins w:id="1676" w:author="Transkribus" w:date="2019-12-11T14:30:00Z">
            <w:r w:rsidR="00EE6742" w:rsidRPr="00EE6742">
              <w:rPr>
                <w:rFonts w:ascii="Courier New" w:hAnsi="Courier New" w:cs="Courier New"/>
                <w:rtl/>
              </w:rPr>
              <w:t>كمان اداطرب بجرج</w:t>
            </w:r>
          </w:ins>
          <w:r w:rsidR="00EE6742" w:rsidRPr="00EE6742">
            <w:rPr>
              <w:rFonts w:ascii="Courier New" w:hAnsi="Courier New" w:cs="Courier New"/>
              <w:rtl/>
            </w:rPr>
            <w:t xml:space="preserve"> فى الخيال </w:t>
          </w:r>
          <w:del w:id="1677" w:author="Transkribus" w:date="2019-12-11T14:30:00Z">
            <w:r w:rsidRPr="009B6BCA">
              <w:rPr>
                <w:rFonts w:ascii="Courier New" w:hAnsi="Courier New" w:cs="Courier New"/>
                <w:rtl/>
              </w:rPr>
              <w:delText>ويغنى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78" w:author="Transkribus" w:date="2019-12-11T14:30:00Z">
            <w:r w:rsidR="00EE6742" w:rsidRPr="00EE6742">
              <w:rPr>
                <w:rFonts w:ascii="Courier New" w:hAnsi="Courier New" w:cs="Courier New"/>
                <w:rtl/>
              </w:rPr>
              <w:t>ويغنىلة</w:t>
            </w:r>
            <w:r w:rsidR="00EE6742" w:rsidRPr="00EE6742">
              <w:rPr>
                <w:rFonts w:ascii="Courier New" w:hAnsi="Courier New" w:cs="Courier New"/>
                <w:rtl/>
              </w:rPr>
              <w:tab/>
              <w:t>١</w:t>
            </w:r>
          </w:ins>
        </w:dir>
      </w:dir>
    </w:p>
    <w:p w14:paraId="5E0362DF" w14:textId="3A50D06B" w:rsidR="00EE6742" w:rsidRPr="00EE6742" w:rsidRDefault="009B6BCA" w:rsidP="00EE6742">
      <w:pPr>
        <w:pStyle w:val="NurText"/>
        <w:bidi/>
        <w:rPr>
          <w:ins w:id="1679" w:author="Transkribus" w:date="2019-12-11T14:30:00Z"/>
          <w:rFonts w:ascii="Courier New" w:hAnsi="Courier New" w:cs="Courier New"/>
        </w:rPr>
      </w:pPr>
      <w:dir w:val="rtl">
        <w:dir w:val="rtl">
          <w:del w:id="1680" w:author="Transkribus" w:date="2019-12-11T14:30:00Z">
            <w:r w:rsidRPr="009B6BCA">
              <w:rPr>
                <w:rFonts w:ascii="Courier New" w:hAnsi="Courier New" w:cs="Courier New"/>
                <w:rtl/>
              </w:rPr>
              <w:delText>يا صياد النحلة جاك</w:delText>
            </w:r>
          </w:del>
          <w:ins w:id="1681" w:author="Transkribus" w:date="2019-12-11T14:30:00Z">
            <w:r w:rsidR="00EE6742" w:rsidRPr="00EE6742">
              <w:rPr>
                <w:rFonts w:ascii="Courier New" w:hAnsi="Courier New" w:cs="Courier New"/>
                <w:rtl/>
              </w:rPr>
              <w:t>السريع</w:t>
            </w:r>
          </w:ins>
        </w:dir>
      </w:dir>
    </w:p>
    <w:p w14:paraId="42F4F5B4" w14:textId="07CFB840" w:rsidR="00EE6742" w:rsidRPr="00EE6742" w:rsidRDefault="00EE6742" w:rsidP="00EE6742">
      <w:pPr>
        <w:pStyle w:val="NurText"/>
        <w:bidi/>
        <w:rPr>
          <w:rFonts w:ascii="Courier New" w:hAnsi="Courier New" w:cs="Courier New"/>
        </w:rPr>
      </w:pPr>
      <w:ins w:id="1682" w:author="Transkribus" w:date="2019-12-11T14:30:00Z">
        <w:r w:rsidRPr="00EE6742">
          <w:rPr>
            <w:rFonts w:ascii="Courier New" w:hAnsi="Courier New" w:cs="Courier New"/>
            <w:rtl/>
          </w:rPr>
          <w:t>اباصياد الجلة جال</w:t>
        </w:r>
      </w:ins>
      <w:r w:rsidRPr="00EE6742">
        <w:rPr>
          <w:rFonts w:ascii="Courier New" w:hAnsi="Courier New" w:cs="Courier New"/>
          <w:rtl/>
        </w:rPr>
        <w:t xml:space="preserve"> العمل</w:t>
      </w:r>
      <w:del w:id="168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قم اخرج</w:delText>
            </w:r>
          </w:dir>
        </w:dir>
      </w:del>
      <w:ins w:id="1684" w:author="Transkribus" w:date="2019-12-11T14:30:00Z">
        <w:r w:rsidRPr="00EE6742">
          <w:rPr>
            <w:rFonts w:ascii="Courier New" w:hAnsi="Courier New" w:cs="Courier New"/>
            <w:rtl/>
          </w:rPr>
          <w:t xml:space="preserve"> * فم الخرح</w:t>
        </w:r>
      </w:ins>
      <w:r w:rsidRPr="00EE6742">
        <w:rPr>
          <w:rFonts w:ascii="Courier New" w:hAnsi="Courier New" w:cs="Courier New"/>
          <w:rtl/>
        </w:rPr>
        <w:t xml:space="preserve"> من بكر</w:t>
      </w:r>
      <w:del w:id="1685" w:author="Transkribus" w:date="2019-12-11T14:30:00Z">
        <w:r w:rsidR="009B6BCA" w:rsidRPr="009B6BCA">
          <w:rPr>
            <w:rFonts w:ascii="Courier New" w:hAnsi="Courier New" w:cs="Courier New"/>
            <w:rtl/>
          </w:rPr>
          <w:delText>ة</w:delText>
        </w:r>
      </w:del>
      <w:ins w:id="1686" w:author="Transkribus" w:date="2019-12-11T14:30:00Z">
        <w:r w:rsidRPr="00EE6742">
          <w:rPr>
            <w:rFonts w:ascii="Courier New" w:hAnsi="Courier New" w:cs="Courier New"/>
            <w:rtl/>
          </w:rPr>
          <w:t>ه</w:t>
        </w:r>
      </w:ins>
      <w:r w:rsidRPr="00EE6742">
        <w:rPr>
          <w:rFonts w:ascii="Courier New" w:hAnsi="Courier New" w:cs="Courier New"/>
          <w:rtl/>
        </w:rPr>
        <w:t xml:space="preserve"> هات العسل</w:t>
      </w:r>
      <w:del w:id="168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8BAB1F4" w14:textId="77777777" w:rsidR="009B6BCA" w:rsidRPr="009B6BCA" w:rsidRDefault="009B6BCA" w:rsidP="009B6BCA">
      <w:pPr>
        <w:pStyle w:val="NurText"/>
        <w:bidi/>
        <w:rPr>
          <w:del w:id="1688" w:author="Transkribus" w:date="2019-12-11T14:30:00Z"/>
          <w:rFonts w:ascii="Courier New" w:hAnsi="Courier New" w:cs="Courier New"/>
        </w:rPr>
      </w:pPr>
      <w:dir w:val="rtl">
        <w:dir w:val="rtl">
          <w:r w:rsidR="00EE6742" w:rsidRPr="00EE6742">
            <w:rPr>
              <w:rFonts w:ascii="Courier New" w:hAnsi="Courier New" w:cs="Courier New"/>
              <w:rtl/>
            </w:rPr>
            <w:t>وكان يعرف الموسي</w:t>
          </w:r>
          <w:del w:id="1689" w:author="Transkribus" w:date="2019-12-11T14:30:00Z">
            <w:r w:rsidRPr="009B6BCA">
              <w:rPr>
                <w:rFonts w:ascii="Courier New" w:hAnsi="Courier New" w:cs="Courier New"/>
                <w:rtl/>
              </w:rPr>
              <w:delText>ق</w:delText>
            </w:r>
          </w:del>
          <w:ins w:id="1690" w:author="Transkribus" w:date="2019-12-11T14:30:00Z">
            <w:r w:rsidR="00EE6742" w:rsidRPr="00EE6742">
              <w:rPr>
                <w:rFonts w:ascii="Courier New" w:hAnsi="Courier New" w:cs="Courier New"/>
                <w:rtl/>
              </w:rPr>
              <w:t>ف</w:t>
            </w:r>
          </w:ins>
          <w:r w:rsidR="00EE6742" w:rsidRPr="00EE6742">
            <w:rPr>
              <w:rFonts w:ascii="Courier New" w:hAnsi="Courier New" w:cs="Courier New"/>
              <w:rtl/>
            </w:rPr>
            <w:t>ى ويلعب بالعود و</w:t>
          </w:r>
          <w:del w:id="1691" w:author="Transkribus" w:date="2019-12-11T14:30:00Z">
            <w:r w:rsidRPr="009B6BCA">
              <w:rPr>
                <w:rFonts w:ascii="Courier New" w:hAnsi="Courier New" w:cs="Courier New"/>
                <w:rtl/>
              </w:rPr>
              <w:delText>يج</w:delText>
            </w:r>
          </w:del>
          <w:ins w:id="1692" w:author="Transkribus" w:date="2019-12-11T14:30:00Z">
            <w:r w:rsidR="00EE6742" w:rsidRPr="00EE6742">
              <w:rPr>
                <w:rFonts w:ascii="Courier New" w:hAnsi="Courier New" w:cs="Courier New"/>
                <w:rtl/>
              </w:rPr>
              <w:t>خ</w:t>
            </w:r>
          </w:ins>
          <w:r w:rsidR="00EE6742" w:rsidRPr="00EE6742">
            <w:rPr>
              <w:rFonts w:ascii="Courier New" w:hAnsi="Courier New" w:cs="Courier New"/>
              <w:rtl/>
            </w:rPr>
            <w:t xml:space="preserve">لس على دكان فى جيرون </w:t>
          </w:r>
          <w:del w:id="1693" w:author="Transkribus" w:date="2019-12-11T14:30:00Z">
            <w:r w:rsidRPr="009B6BCA">
              <w:rPr>
                <w:rFonts w:ascii="Courier New" w:hAnsi="Courier New" w:cs="Courier New"/>
                <w:rtl/>
              </w:rPr>
              <w:delText>للطب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82DB6C" w14:textId="1E41F02E" w:rsidR="00EE6742" w:rsidRPr="00EE6742" w:rsidRDefault="009B6BCA" w:rsidP="00EE6742">
      <w:pPr>
        <w:pStyle w:val="NurText"/>
        <w:bidi/>
        <w:rPr>
          <w:rFonts w:ascii="Courier New" w:hAnsi="Courier New" w:cs="Courier New"/>
        </w:rPr>
      </w:pPr>
      <w:dir w:val="rtl">
        <w:dir w:val="rtl">
          <w:ins w:id="1694" w:author="Transkribus" w:date="2019-12-11T14:30:00Z">
            <w:r w:rsidR="00EE6742" w:rsidRPr="00EE6742">
              <w:rPr>
                <w:rFonts w:ascii="Courier New" w:hAnsi="Courier New" w:cs="Courier New"/>
                <w:rtl/>
              </w:rPr>
              <w:t xml:space="preserve">لطب </w:t>
            </w:r>
          </w:ins>
          <w:r w:rsidR="00EE6742" w:rsidRPr="00EE6742">
            <w:rPr>
              <w:rFonts w:ascii="Courier New" w:hAnsi="Courier New" w:cs="Courier New"/>
              <w:rtl/>
            </w:rPr>
            <w:t>ومسكنه فى دار</w:t>
          </w:r>
          <w:del w:id="1695" w:author="Transkribus" w:date="2019-12-11T14:30:00Z">
            <w:r w:rsidRPr="009B6BCA">
              <w:rPr>
                <w:rFonts w:ascii="Courier New" w:hAnsi="Courier New" w:cs="Courier New"/>
                <w:rtl/>
              </w:rPr>
              <w:delText xml:space="preserve"> الحجارة باللبادين وله مدائح كثيرة فى بنى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A7D30D" w14:textId="77777777" w:rsidR="009B6BCA" w:rsidRPr="009B6BCA" w:rsidRDefault="009B6BCA" w:rsidP="009B6BCA">
      <w:pPr>
        <w:pStyle w:val="NurText"/>
        <w:bidi/>
        <w:rPr>
          <w:del w:id="1696" w:author="Transkribus" w:date="2019-12-11T14:30:00Z"/>
          <w:rFonts w:ascii="Courier New" w:hAnsi="Courier New" w:cs="Courier New"/>
        </w:rPr>
      </w:pPr>
      <w:dir w:val="rtl">
        <w:dir w:val="rtl">
          <w:del w:id="1697" w:author="Transkribus" w:date="2019-12-11T14:30:00Z">
            <w:r w:rsidRPr="009B6BCA">
              <w:rPr>
                <w:rFonts w:ascii="Courier New" w:hAnsi="Courier New" w:cs="Courier New"/>
                <w:rtl/>
              </w:rPr>
              <w:delText>صوفي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928A0B1" w14:textId="5B58785B" w:rsidR="00EE6742" w:rsidRPr="00EE6742" w:rsidRDefault="009B6BCA" w:rsidP="00EE6742">
      <w:pPr>
        <w:pStyle w:val="NurText"/>
        <w:bidi/>
        <w:rPr>
          <w:ins w:id="1698" w:author="Transkribus" w:date="2019-12-11T14:30:00Z"/>
          <w:rFonts w:ascii="Courier New" w:hAnsi="Courier New" w:cs="Courier New"/>
        </w:rPr>
      </w:pPr>
      <w:dir w:val="rtl">
        <w:dir w:val="rtl">
          <w:del w:id="1699" w:author="Transkribus" w:date="2019-12-11T14:30:00Z">
            <w:r w:rsidRPr="009B6BCA">
              <w:rPr>
                <w:rFonts w:ascii="Courier New" w:hAnsi="Courier New" w:cs="Courier New"/>
                <w:rtl/>
              </w:rPr>
              <w:delText xml:space="preserve">الذين كانوا رؤساء دمشق والمتحكمين فيها </w:delText>
            </w:r>
          </w:del>
          <w:ins w:id="1700" w:author="Transkribus" w:date="2019-12-11T14:30:00Z">
            <w:r w:rsidR="00EE6742" w:rsidRPr="00EE6742">
              <w:rPr>
                <w:rFonts w:ascii="Courier New" w:hAnsi="Courier New" w:cs="Courier New"/>
                <w:rtl/>
              </w:rPr>
              <w:t>الجارة البادين وله مداتح كشرة فى بنى الصوفى الدين كاتوار وساعدمسق والنحكمبن فيها</w:t>
            </w:r>
          </w:ins>
        </w:dir>
      </w:dir>
    </w:p>
    <w:p w14:paraId="2C424ED3" w14:textId="77777777" w:rsidR="009B6BCA" w:rsidRPr="009B6BCA" w:rsidRDefault="00EE6742" w:rsidP="009B6BCA">
      <w:pPr>
        <w:pStyle w:val="NurText"/>
        <w:bidi/>
        <w:rPr>
          <w:del w:id="1701" w:author="Transkribus" w:date="2019-12-11T14:30:00Z"/>
          <w:rFonts w:ascii="Courier New" w:hAnsi="Courier New" w:cs="Courier New"/>
        </w:rPr>
      </w:pPr>
      <w:r w:rsidRPr="00EE6742">
        <w:rPr>
          <w:rFonts w:ascii="Courier New" w:hAnsi="Courier New" w:cs="Courier New"/>
          <w:rtl/>
        </w:rPr>
        <w:t xml:space="preserve">وذلك فى </w:t>
      </w:r>
      <w:ins w:id="1702" w:author="Transkribus" w:date="2019-12-11T14:30:00Z">
        <w:r w:rsidRPr="00EE6742">
          <w:rPr>
            <w:rFonts w:ascii="Courier New" w:hAnsi="Courier New" w:cs="Courier New"/>
            <w:rtl/>
          </w:rPr>
          <w:t>أب</w:t>
        </w:r>
      </w:ins>
      <w:r w:rsidRPr="00EE6742">
        <w:rPr>
          <w:rFonts w:ascii="Courier New" w:hAnsi="Courier New" w:cs="Courier New"/>
          <w:rtl/>
        </w:rPr>
        <w:t>ا</w:t>
      </w:r>
      <w:del w:id="1703" w:author="Transkribus" w:date="2019-12-11T14:30:00Z">
        <w:r w:rsidR="009B6BCA" w:rsidRPr="009B6BCA">
          <w:rPr>
            <w:rFonts w:ascii="Courier New" w:hAnsi="Courier New" w:cs="Courier New"/>
            <w:rtl/>
          </w:rPr>
          <w:delText>يا</w:delText>
        </w:r>
      </w:del>
      <w:r w:rsidRPr="00EE6742">
        <w:rPr>
          <w:rFonts w:ascii="Courier New" w:hAnsi="Courier New" w:cs="Courier New"/>
          <w:rtl/>
        </w:rPr>
        <w:t xml:space="preserve">م مجير الدين ابق بن محمد بن </w:t>
      </w:r>
      <w:del w:id="1704" w:author="Transkribus" w:date="2019-12-11T14:30:00Z">
        <w:r w:rsidR="009B6BCA" w:rsidRPr="009B6BCA">
          <w:rPr>
            <w:rFonts w:ascii="Courier New" w:hAnsi="Courier New" w:cs="Courier New"/>
            <w:rtl/>
          </w:rPr>
          <w:delText>ب</w:delText>
        </w:r>
      </w:del>
      <w:ins w:id="1705" w:author="Transkribus" w:date="2019-12-11T14:30:00Z">
        <w:r w:rsidRPr="00EE6742">
          <w:rPr>
            <w:rFonts w:ascii="Courier New" w:hAnsi="Courier New" w:cs="Courier New"/>
            <w:rtl/>
          </w:rPr>
          <w:t>ي</w:t>
        </w:r>
      </w:ins>
      <w:r w:rsidRPr="00EE6742">
        <w:rPr>
          <w:rFonts w:ascii="Courier New" w:hAnsi="Courier New" w:cs="Courier New"/>
          <w:rtl/>
        </w:rPr>
        <w:t>و</w:t>
      </w:r>
      <w:del w:id="1706" w:author="Transkribus" w:date="2019-12-11T14:30:00Z">
        <w:r w:rsidR="009B6BCA" w:rsidRPr="009B6BCA">
          <w:rPr>
            <w:rFonts w:ascii="Courier New" w:hAnsi="Courier New" w:cs="Courier New"/>
            <w:rtl/>
          </w:rPr>
          <w:delText>ر</w:delText>
        </w:r>
      </w:del>
      <w:ins w:id="1707" w:author="Transkribus" w:date="2019-12-11T14:30:00Z">
        <w:r w:rsidRPr="00EE6742">
          <w:rPr>
            <w:rFonts w:ascii="Courier New" w:hAnsi="Courier New" w:cs="Courier New"/>
            <w:rtl/>
          </w:rPr>
          <w:t>د</w:t>
        </w:r>
      </w:ins>
      <w:r w:rsidRPr="00EE6742">
        <w:rPr>
          <w:rFonts w:ascii="Courier New" w:hAnsi="Courier New" w:cs="Courier New"/>
          <w:rtl/>
        </w:rPr>
        <w:t xml:space="preserve">ى بن </w:t>
      </w:r>
      <w:del w:id="1708" w:author="Transkribus" w:date="2019-12-11T14:30:00Z">
        <w:r w:rsidR="009B6BCA" w:rsidRPr="009B6BCA">
          <w:rPr>
            <w:rFonts w:ascii="Courier New" w:hAnsi="Courier New" w:cs="Courier New"/>
            <w:rtl/>
          </w:rPr>
          <w:delText>اتابك طغتكين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6A973B4" w14:textId="75EE1549" w:rsidR="00EE6742" w:rsidRPr="00EE6742" w:rsidRDefault="009B6BCA" w:rsidP="00EE6742">
      <w:pPr>
        <w:pStyle w:val="NurText"/>
        <w:bidi/>
        <w:rPr>
          <w:rFonts w:ascii="Courier New" w:hAnsi="Courier New" w:cs="Courier New"/>
        </w:rPr>
      </w:pPr>
      <w:dir w:val="rtl">
        <w:dir w:val="rtl">
          <w:del w:id="1709" w:author="Transkribus" w:date="2019-12-11T14:30:00Z">
            <w:r w:rsidRPr="009B6BCA">
              <w:rPr>
                <w:rFonts w:ascii="Courier New" w:hAnsi="Courier New" w:cs="Courier New"/>
                <w:rtl/>
              </w:rPr>
              <w:delText>وسافر ابو</w:delText>
            </w:r>
          </w:del>
          <w:ins w:id="1710" w:author="Transkribus" w:date="2019-12-11T14:30:00Z">
            <w:r w:rsidR="00EE6742" w:rsidRPr="00EE6742">
              <w:rPr>
                <w:rFonts w:ascii="Courier New" w:hAnsi="Courier New" w:cs="Courier New"/>
                <w:rtl/>
              </w:rPr>
              <w:t>امايك طفتكان وساقر أبو</w:t>
            </w:r>
          </w:ins>
          <w:r w:rsidR="00EE6742" w:rsidRPr="00EE6742">
            <w:rPr>
              <w:rFonts w:ascii="Courier New" w:hAnsi="Courier New" w:cs="Courier New"/>
              <w:rtl/>
            </w:rPr>
            <w:t xml:space="preserve"> الحكم الى </w:t>
          </w:r>
          <w:del w:id="1711" w:author="Transkribus" w:date="2019-12-11T14:30:00Z">
            <w:r w:rsidRPr="009B6BCA">
              <w:rPr>
                <w:rFonts w:ascii="Courier New" w:hAnsi="Courier New" w:cs="Courier New"/>
                <w:rtl/>
              </w:rPr>
              <w:delText>ب</w:delText>
            </w:r>
          </w:del>
          <w:ins w:id="1712" w:author="Transkribus" w:date="2019-12-11T14:30:00Z">
            <w:r w:rsidR="00EE6742" w:rsidRPr="00EE6742">
              <w:rPr>
                <w:rFonts w:ascii="Courier New" w:hAnsi="Courier New" w:cs="Courier New"/>
                <w:rtl/>
              </w:rPr>
              <w:t>د</w:t>
            </w:r>
          </w:ins>
          <w:r w:rsidR="00EE6742" w:rsidRPr="00EE6742">
            <w:rPr>
              <w:rFonts w:ascii="Courier New" w:hAnsi="Courier New" w:cs="Courier New"/>
              <w:rtl/>
            </w:rPr>
            <w:t>غداد</w:t>
          </w:r>
        </w:dir>
      </w:dir>
    </w:p>
    <w:p w14:paraId="057D7F7A" w14:textId="77777777" w:rsidR="009B6BCA" w:rsidRPr="009B6BCA" w:rsidRDefault="00EE6742" w:rsidP="009B6BCA">
      <w:pPr>
        <w:pStyle w:val="NurText"/>
        <w:bidi/>
        <w:rPr>
          <w:del w:id="1713" w:author="Transkribus" w:date="2019-12-11T14:30:00Z"/>
          <w:rFonts w:ascii="Courier New" w:hAnsi="Courier New" w:cs="Courier New"/>
        </w:rPr>
      </w:pPr>
      <w:r w:rsidRPr="00EE6742">
        <w:rPr>
          <w:rFonts w:ascii="Courier New" w:hAnsi="Courier New" w:cs="Courier New"/>
          <w:rtl/>
        </w:rPr>
        <w:t>والبصرة وعاد الى د</w:t>
      </w:r>
      <w:del w:id="1714" w:author="Transkribus" w:date="2019-12-11T14:30:00Z">
        <w:r w:rsidR="009B6BCA" w:rsidRPr="009B6BCA">
          <w:rPr>
            <w:rFonts w:ascii="Courier New" w:hAnsi="Courier New" w:cs="Courier New"/>
            <w:rtl/>
          </w:rPr>
          <w:delText>مش</w:delText>
        </w:r>
      </w:del>
      <w:ins w:id="1715" w:author="Transkribus" w:date="2019-12-11T14:30:00Z">
        <w:r w:rsidRPr="00EE6742">
          <w:rPr>
            <w:rFonts w:ascii="Courier New" w:hAnsi="Courier New" w:cs="Courier New"/>
            <w:rtl/>
          </w:rPr>
          <w:t>يس</w:t>
        </w:r>
      </w:ins>
      <w:r w:rsidRPr="00EE6742">
        <w:rPr>
          <w:rFonts w:ascii="Courier New" w:hAnsi="Courier New" w:cs="Courier New"/>
          <w:rtl/>
        </w:rPr>
        <w:t xml:space="preserve">ق واقام بها الى حين </w:t>
      </w:r>
      <w:del w:id="1716" w:author="Transkribus" w:date="2019-12-11T14:30:00Z">
        <w:r w:rsidR="009B6BCA" w:rsidRPr="009B6BCA">
          <w:rPr>
            <w:rFonts w:ascii="Courier New" w:hAnsi="Courier New" w:cs="Courier New"/>
            <w:rtl/>
          </w:rPr>
          <w:delText>وفاته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902338" w14:textId="77777777" w:rsidR="009B6BCA" w:rsidRPr="009B6BCA" w:rsidRDefault="009B6BCA" w:rsidP="009B6BCA">
      <w:pPr>
        <w:pStyle w:val="NurText"/>
        <w:bidi/>
        <w:rPr>
          <w:del w:id="1717" w:author="Transkribus" w:date="2019-12-11T14:30:00Z"/>
          <w:rFonts w:ascii="Courier New" w:hAnsi="Courier New" w:cs="Courier New"/>
        </w:rPr>
      </w:pPr>
      <w:dir w:val="rtl">
        <w:dir w:val="rtl">
          <w:del w:id="1718" w:author="Transkribus" w:date="2019-12-11T14:30:00Z">
            <w:r w:rsidRPr="009B6BCA">
              <w:rPr>
                <w:rFonts w:ascii="Courier New" w:hAnsi="Courier New" w:cs="Courier New"/>
                <w:rtl/>
              </w:rPr>
              <w:delText>وتوفى رحمه الله لساعتين خلتا من ليلة الاربعاء سادس ذى القعدة سنة تسع واربعين وخمسمائة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A3E227" w14:textId="77777777" w:rsidR="009B6BCA" w:rsidRPr="009B6BCA" w:rsidRDefault="009B6BCA" w:rsidP="009B6BCA">
      <w:pPr>
        <w:pStyle w:val="NurText"/>
        <w:bidi/>
        <w:rPr>
          <w:del w:id="1719" w:author="Transkribus" w:date="2019-12-11T14:30:00Z"/>
          <w:rFonts w:ascii="Courier New" w:hAnsi="Courier New" w:cs="Courier New"/>
        </w:rPr>
      </w:pPr>
      <w:dir w:val="rtl">
        <w:dir w:val="rtl">
          <w:del w:id="1720" w:author="Transkribus" w:date="2019-12-11T14:30:00Z">
            <w:r w:rsidRPr="009B6BCA">
              <w:rPr>
                <w:rFonts w:ascii="Courier New" w:hAnsi="Courier New" w:cs="Courier New"/>
                <w:rtl/>
              </w:rPr>
              <w:delText>وقال ابو الفضل بن الملحى وكتب بها الى ابى الحكم فى اثناء كتاب كتبه اليه شاكرا لفعله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C88C37" w14:textId="47C7B18C" w:rsidR="00EE6742" w:rsidRPr="00EE6742" w:rsidRDefault="009B6BCA" w:rsidP="00EE6742">
      <w:pPr>
        <w:pStyle w:val="NurText"/>
        <w:bidi/>
        <w:rPr>
          <w:rFonts w:ascii="Courier New" w:hAnsi="Courier New" w:cs="Courier New"/>
        </w:rPr>
      </w:pPr>
      <w:dir w:val="rtl">
        <w:dir w:val="rtl">
          <w:del w:id="1721" w:author="Transkribus" w:date="2019-12-11T14:30:00Z">
            <w:r w:rsidRPr="009B6BCA">
              <w:rPr>
                <w:rFonts w:ascii="Courier New" w:hAnsi="Courier New" w:cs="Courier New"/>
                <w:rtl/>
              </w:rPr>
              <w:delText>اذا ما جزى</w:delText>
            </w:r>
          </w:del>
          <w:ins w:id="1722" w:author="Transkribus" w:date="2019-12-11T14:30:00Z">
            <w:r w:rsidR="00EE6742" w:rsidRPr="00EE6742">
              <w:rPr>
                <w:rFonts w:ascii="Courier New" w:hAnsi="Courier New" w:cs="Courier New"/>
                <w:rtl/>
              </w:rPr>
              <w:t>وفاقه ويوفى رجمه</w:t>
            </w:r>
          </w:ins>
          <w:r w:rsidR="00EE6742" w:rsidRPr="00EE6742">
            <w:rPr>
              <w:rFonts w:ascii="Courier New" w:hAnsi="Courier New" w:cs="Courier New"/>
              <w:rtl/>
            </w:rPr>
            <w:t xml:space="preserve"> الله </w:t>
          </w:r>
          <w:del w:id="1723" w:author="Transkribus" w:date="2019-12-11T14:30:00Z">
            <w:r w:rsidRPr="009B6BCA">
              <w:rPr>
                <w:rFonts w:ascii="Courier New" w:hAnsi="Courier New" w:cs="Courier New"/>
                <w:rtl/>
              </w:rPr>
              <w:delText>امرءا بفعاله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فجازى الاخ البر الحكيم ابا الحكم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724" w:author="Transkribus" w:date="2019-12-11T14:30:00Z">
            <w:r w:rsidR="00EE6742" w:rsidRPr="00EE6742">
              <w:rPr>
                <w:rFonts w:ascii="Courier New" w:hAnsi="Courier New" w:cs="Courier New"/>
                <w:rtl/>
              </w:rPr>
              <w:t>اأساعة بن خلنا من املة</w:t>
            </w:r>
          </w:ins>
        </w:dir>
      </w:dir>
    </w:p>
    <w:p w14:paraId="41B8134A" w14:textId="52F32A04" w:rsidR="00EE6742" w:rsidRPr="00EE6742" w:rsidRDefault="009B6BCA" w:rsidP="00EE6742">
      <w:pPr>
        <w:pStyle w:val="NurText"/>
        <w:bidi/>
        <w:rPr>
          <w:ins w:id="1725" w:author="Transkribus" w:date="2019-12-11T14:30:00Z"/>
          <w:rFonts w:ascii="Courier New" w:hAnsi="Courier New" w:cs="Courier New"/>
        </w:rPr>
      </w:pPr>
      <w:dir w:val="rtl">
        <w:dir w:val="rtl">
          <w:ins w:id="1726" w:author="Transkribus" w:date="2019-12-11T14:30:00Z">
            <w:r w:rsidR="00EE6742" w:rsidRPr="00EE6742">
              <w:rPr>
                <w:rFonts w:ascii="Courier New" w:hAnsi="Courier New" w:cs="Courier New"/>
                <w:rtl/>
              </w:rPr>
              <w:t>الاريعاعسادس ذى القعدم سنة ثسع وار بعين وشمسماثة ديسق اوقال أ أبو الفضل بن</w:t>
            </w:r>
          </w:ins>
        </w:dir>
      </w:dir>
    </w:p>
    <w:p w14:paraId="4DC8DAB8" w14:textId="77777777" w:rsidR="00EE6742" w:rsidRPr="00EE6742" w:rsidRDefault="00EE6742" w:rsidP="00EE6742">
      <w:pPr>
        <w:pStyle w:val="NurText"/>
        <w:bidi/>
        <w:rPr>
          <w:ins w:id="1727" w:author="Transkribus" w:date="2019-12-11T14:30:00Z"/>
          <w:rFonts w:ascii="Courier New" w:hAnsi="Courier New" w:cs="Courier New"/>
        </w:rPr>
      </w:pPr>
      <w:ins w:id="1728" w:author="Transkribus" w:date="2019-12-11T14:30:00Z">
        <w:r w:rsidRPr="00EE6742">
          <w:rPr>
            <w:rFonts w:ascii="Courier New" w:hAnsi="Courier New" w:cs="Courier New"/>
            <w:rtl/>
          </w:rPr>
          <w:t>الحى وتتب م الى أبى الحكم فى أثناء كمتاب كتبه البه شاكر الفعلة</w:t>
        </w:r>
      </w:ins>
    </w:p>
    <w:p w14:paraId="2D7BA0B5" w14:textId="77777777" w:rsidR="00EE6742" w:rsidRPr="00EE6742" w:rsidRDefault="00EE6742" w:rsidP="00EE6742">
      <w:pPr>
        <w:pStyle w:val="NurText"/>
        <w:bidi/>
        <w:rPr>
          <w:ins w:id="1729" w:author="Transkribus" w:date="2019-12-11T14:30:00Z"/>
          <w:rFonts w:ascii="Courier New" w:hAnsi="Courier New" w:cs="Courier New"/>
        </w:rPr>
      </w:pPr>
      <w:ins w:id="1730" w:author="Transkribus" w:date="2019-12-11T14:30:00Z">
        <w:r w:rsidRPr="00EE6742">
          <w:rPr>
            <w:rFonts w:ascii="Courier New" w:hAnsi="Courier New" w:cs="Courier New"/>
            <w:rtl/>
          </w:rPr>
          <w:t>الطويل</w:t>
        </w:r>
      </w:ins>
    </w:p>
    <w:p w14:paraId="7AD10DC0" w14:textId="77777777" w:rsidR="00EE6742" w:rsidRPr="00EE6742" w:rsidRDefault="00EE6742" w:rsidP="00EE6742">
      <w:pPr>
        <w:pStyle w:val="NurText"/>
        <w:bidi/>
        <w:rPr>
          <w:ins w:id="1731" w:author="Transkribus" w:date="2019-12-11T14:30:00Z"/>
          <w:rFonts w:ascii="Courier New" w:hAnsi="Courier New" w:cs="Courier New"/>
        </w:rPr>
      </w:pPr>
      <w:ins w:id="1732" w:author="Transkribus" w:date="2019-12-11T14:30:00Z">
        <w:r w:rsidRPr="00EE6742">
          <w:rPr>
            <w:rFonts w:ascii="Courier New" w:hAnsi="Courier New" w:cs="Courier New"/>
            <w:rtl/>
          </w:rPr>
          <w:t>داقا حزى الله امرا بفعاله ٤ غانى الاح اليبر الحكم ابا الحكم</w:t>
        </w:r>
      </w:ins>
    </w:p>
    <w:p w14:paraId="41098253" w14:textId="62FF38CB" w:rsidR="00EE6742" w:rsidRPr="00EE6742" w:rsidRDefault="00EE6742" w:rsidP="00EE6742">
      <w:pPr>
        <w:pStyle w:val="NurText"/>
        <w:bidi/>
        <w:rPr>
          <w:rFonts w:ascii="Courier New" w:hAnsi="Courier New" w:cs="Courier New"/>
        </w:rPr>
      </w:pPr>
      <w:r w:rsidRPr="00EE6742">
        <w:rPr>
          <w:rFonts w:ascii="Courier New" w:hAnsi="Courier New" w:cs="Courier New"/>
          <w:rtl/>
        </w:rPr>
        <w:t>هو ال</w:t>
      </w:r>
      <w:del w:id="1733" w:author="Transkribus" w:date="2019-12-11T14:30:00Z">
        <w:r w:rsidR="009B6BCA" w:rsidRPr="009B6BCA">
          <w:rPr>
            <w:rFonts w:ascii="Courier New" w:hAnsi="Courier New" w:cs="Courier New"/>
            <w:rtl/>
          </w:rPr>
          <w:delText>في</w:delText>
        </w:r>
      </w:del>
      <w:ins w:id="1734" w:author="Transkribus" w:date="2019-12-11T14:30:00Z">
        <w:r w:rsidRPr="00EE6742">
          <w:rPr>
            <w:rFonts w:ascii="Courier New" w:hAnsi="Courier New" w:cs="Courier New"/>
            <w:rtl/>
          </w:rPr>
          <w:t>قب</w:t>
        </w:r>
      </w:ins>
      <w:r w:rsidRPr="00EE6742">
        <w:rPr>
          <w:rFonts w:ascii="Courier New" w:hAnsi="Courier New" w:cs="Courier New"/>
          <w:rtl/>
        </w:rPr>
        <w:t xml:space="preserve">لسوف الفرد </w:t>
      </w:r>
      <w:del w:id="1735" w:author="Transkribus" w:date="2019-12-11T14:30:00Z">
        <w:r w:rsidR="009B6BCA" w:rsidRPr="009B6BCA">
          <w:rPr>
            <w:rFonts w:ascii="Courier New" w:hAnsi="Courier New" w:cs="Courier New"/>
            <w:rtl/>
          </w:rPr>
          <w:delText>والفاضل الذي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اقر له بالحكمة</w:delText>
            </w:r>
          </w:dir>
        </w:dir>
      </w:del>
      <w:ins w:id="1736" w:author="Transkribus" w:date="2019-12-11T14:30:00Z">
        <w:r w:rsidRPr="00EE6742">
          <w:rPr>
            <w:rFonts w:ascii="Courier New" w:hAnsi="Courier New" w:cs="Courier New"/>
            <w:rtl/>
          </w:rPr>
          <w:t>والقاضل الذى * أفرله بالحكسمة</w:t>
        </w:r>
      </w:ins>
      <w:r w:rsidRPr="00EE6742">
        <w:rPr>
          <w:rFonts w:ascii="Courier New" w:hAnsi="Courier New" w:cs="Courier New"/>
          <w:rtl/>
        </w:rPr>
        <w:t xml:space="preserve"> العرب وال</w:t>
      </w:r>
      <w:del w:id="1737" w:author="Transkribus" w:date="2019-12-11T14:30:00Z">
        <w:r w:rsidR="009B6BCA" w:rsidRPr="009B6BCA">
          <w:rPr>
            <w:rFonts w:ascii="Courier New" w:hAnsi="Courier New" w:cs="Courier New"/>
            <w:rtl/>
          </w:rPr>
          <w:delText>ع</w:delText>
        </w:r>
      </w:del>
      <w:ins w:id="1738" w:author="Transkribus" w:date="2019-12-11T14:30:00Z">
        <w:r w:rsidRPr="00EE6742">
          <w:rPr>
            <w:rFonts w:ascii="Courier New" w:hAnsi="Courier New" w:cs="Courier New"/>
            <w:rtl/>
          </w:rPr>
          <w:t>ن</w:t>
        </w:r>
      </w:ins>
      <w:r w:rsidRPr="00EE6742">
        <w:rPr>
          <w:rFonts w:ascii="Courier New" w:hAnsi="Courier New" w:cs="Courier New"/>
          <w:rtl/>
        </w:rPr>
        <w:t>ج</w:t>
      </w:r>
      <w:ins w:id="1739" w:author="Transkribus" w:date="2019-12-11T14:30:00Z">
        <w:r w:rsidRPr="00EE6742">
          <w:rPr>
            <w:rFonts w:ascii="Courier New" w:hAnsi="Courier New" w:cs="Courier New"/>
            <w:rtl/>
          </w:rPr>
          <w:t>س</w:t>
        </w:r>
      </w:ins>
      <w:r w:rsidRPr="00EE6742">
        <w:rPr>
          <w:rFonts w:ascii="Courier New" w:hAnsi="Courier New" w:cs="Courier New"/>
          <w:rtl/>
        </w:rPr>
        <w:t>م</w:t>
      </w:r>
      <w:del w:id="17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4329E7B" w14:textId="77777777" w:rsidR="009B6BCA" w:rsidRPr="009B6BCA" w:rsidRDefault="009B6BCA" w:rsidP="009B6BCA">
      <w:pPr>
        <w:pStyle w:val="NurText"/>
        <w:bidi/>
        <w:rPr>
          <w:del w:id="1741" w:author="Transkribus" w:date="2019-12-11T14:30:00Z"/>
          <w:rFonts w:ascii="Courier New" w:hAnsi="Courier New" w:cs="Courier New"/>
        </w:rPr>
      </w:pPr>
      <w:dir w:val="rtl">
        <w:dir w:val="rtl">
          <w:del w:id="1742" w:author="Transkribus" w:date="2019-12-11T14:30:00Z">
            <w:r w:rsidRPr="009B6BCA">
              <w:rPr>
                <w:rFonts w:ascii="Courier New" w:hAnsi="Courier New" w:cs="Courier New"/>
                <w:rtl/>
              </w:rPr>
              <w:delText>يدبر تدبير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C20FC7D" w14:textId="77777777" w:rsidR="009B6BCA" w:rsidRPr="009B6BCA" w:rsidRDefault="009B6BCA" w:rsidP="009B6BCA">
      <w:pPr>
        <w:pStyle w:val="NurText"/>
        <w:bidi/>
        <w:rPr>
          <w:del w:id="1743" w:author="Transkribus" w:date="2019-12-11T14:30:00Z"/>
          <w:rFonts w:ascii="Courier New" w:hAnsi="Courier New" w:cs="Courier New"/>
        </w:rPr>
      </w:pPr>
      <w:dir w:val="rtl">
        <w:dir w:val="rtl">
          <w:ins w:id="1744" w:author="Transkribus" w:date="2019-12-11T14:30:00Z">
            <w:r w:rsidR="00EE6742" w:rsidRPr="00EE6742">
              <w:rPr>
                <w:rFonts w:ascii="Courier New" w:hAnsi="Courier New" w:cs="Courier New"/>
                <w:rtl/>
              </w:rPr>
              <w:t xml:space="preserve"> بدير عد دير الاسسع </w:t>
            </w:r>
          </w:ins>
          <w:r w:rsidR="00EE6742" w:rsidRPr="00EE6742">
            <w:rPr>
              <w:rFonts w:ascii="Courier New" w:hAnsi="Courier New" w:cs="Courier New"/>
              <w:rtl/>
            </w:rPr>
            <w:t>مريضه</w:t>
          </w:r>
          <w:del w:id="17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4D9827F" w14:textId="14E53C5F" w:rsidR="00EE6742" w:rsidRPr="00EE6742" w:rsidRDefault="009B6BCA" w:rsidP="00EE6742">
      <w:pPr>
        <w:pStyle w:val="NurText"/>
        <w:bidi/>
        <w:rPr>
          <w:rFonts w:ascii="Courier New" w:hAnsi="Courier New" w:cs="Courier New"/>
        </w:rPr>
      </w:pPr>
      <w:dir w:val="rtl">
        <w:dir w:val="rtl">
          <w:del w:id="1746" w:author="Transkribus" w:date="2019-12-11T14:30:00Z">
            <w:r w:rsidRPr="009B6BCA">
              <w:rPr>
                <w:rFonts w:ascii="Courier New" w:hAnsi="Courier New" w:cs="Courier New"/>
                <w:rtl/>
              </w:rPr>
              <w:delText>فلو راءه ابقراط زلت به</w:delText>
            </w:r>
          </w:del>
          <w:ins w:id="1747" w:author="Transkribus" w:date="2019-12-11T14:30:00Z">
            <w:r w:rsidR="00EE6742" w:rsidRPr="00EE6742">
              <w:rPr>
                <w:rFonts w:ascii="Courier New" w:hAnsi="Courier New" w:cs="Courier New"/>
                <w:rtl/>
              </w:rPr>
              <w:t xml:space="preserve"> * فلوزاءه بقراط زلببة</w:t>
            </w:r>
          </w:ins>
          <w:r w:rsidR="00EE6742" w:rsidRPr="00EE6742">
            <w:rPr>
              <w:rFonts w:ascii="Courier New" w:hAnsi="Courier New" w:cs="Courier New"/>
              <w:rtl/>
            </w:rPr>
            <w:t xml:space="preserve"> القدم</w:t>
          </w:r>
          <w:del w:id="17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6FFB88" w14:textId="18C54679" w:rsidR="00EE6742" w:rsidRPr="00EE6742" w:rsidRDefault="009B6BCA" w:rsidP="00EE6742">
      <w:pPr>
        <w:pStyle w:val="NurText"/>
        <w:bidi/>
        <w:rPr>
          <w:rFonts w:ascii="Courier New" w:hAnsi="Courier New" w:cs="Courier New"/>
        </w:rPr>
      </w:pPr>
      <w:dir w:val="rtl">
        <w:dir w:val="rtl">
          <w:del w:id="1749" w:author="Transkribus" w:date="2019-12-11T14:30:00Z">
            <w:r w:rsidRPr="009B6BCA">
              <w:rPr>
                <w:rFonts w:ascii="Courier New" w:hAnsi="Courier New" w:cs="Courier New"/>
                <w:rtl/>
              </w:rPr>
              <w:delText>فينتاشنى</w:delText>
            </w:r>
          </w:del>
          <w:ins w:id="1750" w:author="Transkribus" w:date="2019-12-11T14:30:00Z">
            <w:r w:rsidR="00EE6742" w:rsidRPr="00EE6742">
              <w:rPr>
                <w:rFonts w:ascii="Courier New" w:hAnsi="Courier New" w:cs="Courier New"/>
                <w:rtl/>
              </w:rPr>
              <w:t>بينناسى</w:t>
            </w:r>
          </w:ins>
          <w:r w:rsidR="00EE6742" w:rsidRPr="00EE6742">
            <w:rPr>
              <w:rFonts w:ascii="Courier New" w:hAnsi="Courier New" w:cs="Courier New"/>
              <w:rtl/>
            </w:rPr>
            <w:t xml:space="preserve"> من </w:t>
          </w:r>
          <w:del w:id="1751" w:author="Transkribus" w:date="2019-12-11T14:30:00Z">
            <w:r w:rsidRPr="009B6BCA">
              <w:rPr>
                <w:rFonts w:ascii="Courier New" w:hAnsi="Courier New" w:cs="Courier New"/>
                <w:rtl/>
              </w:rPr>
              <w:delText>قب</w:delText>
            </w:r>
          </w:del>
          <w:ins w:id="1752" w:author="Transkribus" w:date="2019-12-11T14:30:00Z">
            <w:r w:rsidR="00EE6742" w:rsidRPr="00EE6742">
              <w:rPr>
                <w:rFonts w:ascii="Courier New" w:hAnsi="Courier New" w:cs="Courier New"/>
                <w:rtl/>
              </w:rPr>
              <w:t>هي</w:t>
            </w:r>
          </w:ins>
          <w:r w:rsidR="00EE6742" w:rsidRPr="00EE6742">
            <w:rPr>
              <w:rFonts w:ascii="Courier New" w:hAnsi="Courier New" w:cs="Courier New"/>
              <w:rtl/>
            </w:rPr>
            <w:t>ضة الدهر بعدما</w:t>
          </w:r>
          <w:del w:id="17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الم بانواع</w:delText>
                </w:r>
              </w:dir>
            </w:dir>
          </w:del>
          <w:ins w:id="1754" w:author="Transkribus" w:date="2019-12-11T14:30:00Z">
            <w:r w:rsidR="00EE6742" w:rsidRPr="00EE6742">
              <w:rPr>
                <w:rFonts w:ascii="Courier New" w:hAnsi="Courier New" w:cs="Courier New"/>
                <w:rtl/>
              </w:rPr>
              <w:t xml:space="preserve"> * ألم أبو اج</w:t>
            </w:r>
          </w:ins>
          <w:r w:rsidR="00EE6742" w:rsidRPr="00EE6742">
            <w:rPr>
              <w:rFonts w:ascii="Courier New" w:hAnsi="Courier New" w:cs="Courier New"/>
              <w:rtl/>
            </w:rPr>
            <w:t xml:space="preserve"> من ال</w:t>
          </w:r>
          <w:del w:id="1755" w:author="Transkribus" w:date="2019-12-11T14:30:00Z">
            <w:r w:rsidRPr="009B6BCA">
              <w:rPr>
                <w:rFonts w:ascii="Courier New" w:hAnsi="Courier New" w:cs="Courier New"/>
                <w:rtl/>
              </w:rPr>
              <w:delText>ض</w:delText>
            </w:r>
          </w:del>
          <w:ins w:id="1756" w:author="Transkribus" w:date="2019-12-11T14:30:00Z">
            <w:r w:rsidR="00EE6742" w:rsidRPr="00EE6742">
              <w:rPr>
                <w:rFonts w:ascii="Courier New" w:hAnsi="Courier New" w:cs="Courier New"/>
                <w:rtl/>
              </w:rPr>
              <w:t>غ</w:t>
            </w:r>
          </w:ins>
          <w:r w:rsidR="00EE6742" w:rsidRPr="00EE6742">
            <w:rPr>
              <w:rFonts w:ascii="Courier New" w:hAnsi="Courier New" w:cs="Courier New"/>
              <w:rtl/>
            </w:rPr>
            <w:t>ر والالم</w:t>
          </w:r>
          <w:del w:id="17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116F7E" w14:textId="472C4CC7" w:rsidR="00EE6742" w:rsidRPr="00EE6742" w:rsidRDefault="009B6BCA" w:rsidP="00EE6742">
      <w:pPr>
        <w:pStyle w:val="NurText"/>
        <w:bidi/>
        <w:rPr>
          <w:rFonts w:ascii="Courier New" w:hAnsi="Courier New" w:cs="Courier New"/>
        </w:rPr>
      </w:pPr>
      <w:dir w:val="rtl">
        <w:dir w:val="rtl">
          <w:del w:id="1758" w:author="Transkribus" w:date="2019-12-11T14:30:00Z">
            <w:r w:rsidRPr="009B6BCA">
              <w:rPr>
                <w:rFonts w:ascii="Courier New" w:hAnsi="Courier New" w:cs="Courier New"/>
                <w:rtl/>
              </w:rPr>
              <w:delText>وبوانى</w:delText>
            </w:r>
          </w:del>
          <w:ins w:id="1759" w:author="Transkribus" w:date="2019-12-11T14:30:00Z">
            <w:r w:rsidR="00EE6742" w:rsidRPr="00EE6742">
              <w:rPr>
                <w:rFonts w:ascii="Courier New" w:hAnsi="Courier New" w:cs="Courier New"/>
                <w:rtl/>
              </w:rPr>
              <w:t>وبق أنى</w:t>
            </w:r>
          </w:ins>
          <w:r w:rsidR="00EE6742" w:rsidRPr="00EE6742">
            <w:rPr>
              <w:rFonts w:ascii="Courier New" w:hAnsi="Courier New" w:cs="Courier New"/>
              <w:rtl/>
            </w:rPr>
            <w:t xml:space="preserve"> من </w:t>
          </w:r>
          <w:del w:id="1760" w:author="Transkribus" w:date="2019-12-11T14:30:00Z">
            <w:r w:rsidRPr="009B6BCA">
              <w:rPr>
                <w:rFonts w:ascii="Courier New" w:hAnsi="Courier New" w:cs="Courier New"/>
                <w:rtl/>
              </w:rPr>
              <w:delText>ر</w:delText>
            </w:r>
          </w:del>
          <w:ins w:id="1761"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ايه خير </w:t>
          </w:r>
          <w:del w:id="1762" w:author="Transkribus" w:date="2019-12-11T14:30:00Z">
            <w:r w:rsidRPr="009B6BCA">
              <w:rPr>
                <w:rFonts w:ascii="Courier New" w:hAnsi="Courier New" w:cs="Courier New"/>
                <w:rtl/>
              </w:rPr>
              <w:delText>معقل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فبرا من ضرى وابرا من السقم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763" w:author="Transkribus" w:date="2019-12-11T14:30:00Z">
            <w:r w:rsidR="00EE6742" w:rsidRPr="00EE6742">
              <w:rPr>
                <w:rFonts w:ascii="Courier New" w:hAnsi="Courier New" w:cs="Courier New"/>
                <w:rtl/>
              </w:rPr>
              <w:t>معفل * فير أمن صرى وابرامن السعم</w:t>
            </w:r>
          </w:ins>
        </w:dir>
      </w:dir>
    </w:p>
    <w:p w14:paraId="098A4E81" w14:textId="77777777" w:rsidR="009B6BCA" w:rsidRPr="009B6BCA" w:rsidRDefault="009B6BCA" w:rsidP="009B6BCA">
      <w:pPr>
        <w:pStyle w:val="NurText"/>
        <w:bidi/>
        <w:rPr>
          <w:del w:id="1764" w:author="Transkribus" w:date="2019-12-11T14:30:00Z"/>
          <w:rFonts w:ascii="Courier New" w:hAnsi="Courier New" w:cs="Courier New"/>
        </w:rPr>
      </w:pPr>
      <w:dir w:val="rtl">
        <w:dir w:val="rtl">
          <w:del w:id="1765" w:author="Transkribus" w:date="2019-12-11T14:30:00Z">
            <w:r w:rsidRPr="009B6BCA">
              <w:rPr>
                <w:rFonts w:ascii="Courier New" w:hAnsi="Courier New" w:cs="Courier New"/>
                <w:rtl/>
              </w:rPr>
              <w:delText>وما زال يهدينى الى كل منهج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باراء مفضال له سنها الكرم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DEEFB81" w14:textId="19F26709" w:rsidR="00EE6742" w:rsidRPr="00EE6742" w:rsidRDefault="009B6BCA" w:rsidP="00EE6742">
      <w:pPr>
        <w:pStyle w:val="NurText"/>
        <w:bidi/>
        <w:rPr>
          <w:ins w:id="1766" w:author="Transkribus" w:date="2019-12-11T14:30:00Z"/>
          <w:rFonts w:ascii="Courier New" w:hAnsi="Courier New" w:cs="Courier New"/>
        </w:rPr>
      </w:pPr>
      <w:dir w:val="rtl">
        <w:dir w:val="rtl">
          <w:del w:id="1767" w:author="Transkribus" w:date="2019-12-11T14:30:00Z">
            <w:r w:rsidRPr="009B6BCA">
              <w:rPr>
                <w:rFonts w:ascii="Courier New" w:hAnsi="Courier New" w:cs="Courier New"/>
                <w:rtl/>
              </w:rPr>
              <w:delText>يضيء سنا افكارها</w:delText>
            </w:r>
          </w:del>
          <w:ins w:id="1768" w:author="Transkribus" w:date="2019-12-11T14:30:00Z">
            <w:r w:rsidR="00EE6742" w:rsidRPr="00EE6742">
              <w:rPr>
                <w:rFonts w:ascii="Courier New" w:hAnsi="Courier New" w:cs="Courier New"/>
                <w:rtl/>
              </w:rPr>
              <w:t>وماز ال مهدسى الى ل منهيم  باراعمفضال لهسنها الفرم</w:t>
            </w:r>
          </w:ins>
        </w:dir>
      </w:dir>
    </w:p>
    <w:p w14:paraId="04336FB0" w14:textId="3297D580" w:rsidR="00EE6742" w:rsidRPr="00EE6742" w:rsidRDefault="00EE6742" w:rsidP="00EE6742">
      <w:pPr>
        <w:pStyle w:val="NurText"/>
        <w:bidi/>
        <w:rPr>
          <w:rFonts w:ascii="Courier New" w:hAnsi="Courier New" w:cs="Courier New"/>
        </w:rPr>
      </w:pPr>
      <w:ins w:id="1769" w:author="Transkribus" w:date="2019-12-11T14:30:00Z">
        <w:r w:rsidRPr="00EE6742">
          <w:rPr>
            <w:rFonts w:ascii="Courier New" w:hAnsi="Courier New" w:cs="Courier New"/>
            <w:rtl/>
          </w:rPr>
          <w:t>ابضى مسناأفكارها</w:t>
        </w:r>
      </w:ins>
      <w:r w:rsidRPr="00EE6742">
        <w:rPr>
          <w:rFonts w:ascii="Courier New" w:hAnsi="Courier New" w:cs="Courier New"/>
          <w:rtl/>
        </w:rPr>
        <w:t xml:space="preserve"> فكانها</w:t>
      </w:r>
      <w:del w:id="177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771"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شموس </w:t>
      </w:r>
      <w:del w:id="1772" w:author="Transkribus" w:date="2019-12-11T14:30:00Z">
        <w:r w:rsidR="009B6BCA" w:rsidRPr="009B6BCA">
          <w:rPr>
            <w:rFonts w:ascii="Courier New" w:hAnsi="Courier New" w:cs="Courier New"/>
            <w:rtl/>
          </w:rPr>
          <w:delText>جلا اشراقها حندس الظلم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73" w:author="Transkribus" w:date="2019-12-11T14:30:00Z">
        <w:r w:rsidRPr="00EE6742">
          <w:rPr>
            <w:rFonts w:ascii="Courier New" w:hAnsi="Courier New" w:cs="Courier New"/>
            <w:rtl/>
          </w:rPr>
          <w:t>حلاشر افها جندس الطلح</w:t>
        </w:r>
      </w:ins>
    </w:p>
    <w:p w14:paraId="44507519" w14:textId="7269EB8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وقام بامرى </w:t>
          </w:r>
          <w:del w:id="1774" w:author="Transkribus" w:date="2019-12-11T14:30:00Z">
            <w:r w:rsidRPr="009B6BCA">
              <w:rPr>
                <w:rFonts w:ascii="Courier New" w:hAnsi="Courier New" w:cs="Courier New"/>
                <w:rtl/>
              </w:rPr>
              <w:delText>اذ تقاعد اسرتي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مقام ابى فى كرمتى او مقام 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775" w:author="Transkribus" w:date="2019-12-11T14:30:00Z">
            <w:r w:rsidR="00EE6742" w:rsidRPr="00EE6742">
              <w:rPr>
                <w:rFonts w:ascii="Courier New" w:hAnsi="Courier New" w:cs="Courier New"/>
                <w:rtl/>
              </w:rPr>
              <w:t>ادتقاعد اسرفى بى مسام أبى فى كرمنى أو سقام أم</w:t>
            </w:r>
          </w:ins>
        </w:dir>
      </w:dir>
    </w:p>
    <w:p w14:paraId="647D80B1" w14:textId="77777777" w:rsidR="009B6BCA" w:rsidRPr="009B6BCA" w:rsidRDefault="009B6BCA" w:rsidP="009B6BCA">
      <w:pPr>
        <w:pStyle w:val="NurText"/>
        <w:bidi/>
        <w:rPr>
          <w:del w:id="1776" w:author="Transkribus" w:date="2019-12-11T14:30:00Z"/>
          <w:rFonts w:ascii="Courier New" w:hAnsi="Courier New" w:cs="Courier New"/>
        </w:rPr>
      </w:pPr>
      <w:dir w:val="rtl">
        <w:dir w:val="rtl">
          <w:del w:id="1777" w:author="Transkribus" w:date="2019-12-11T14:30:00Z">
            <w:r w:rsidRPr="009B6BCA">
              <w:rPr>
                <w:rFonts w:ascii="Courier New" w:hAnsi="Courier New" w:cs="Courier New"/>
                <w:rtl/>
              </w:rPr>
              <w:delText>وانقض ظهرى ما تحامل ثقله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ووكل بى طرفا اذا نمت لم ينم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DBF00CF" w14:textId="77777777" w:rsidR="009B6BCA" w:rsidRPr="009B6BCA" w:rsidRDefault="009B6BCA" w:rsidP="009B6BCA">
      <w:pPr>
        <w:pStyle w:val="NurText"/>
        <w:bidi/>
        <w:rPr>
          <w:del w:id="1778" w:author="Transkribus" w:date="2019-12-11T14:30:00Z"/>
          <w:rFonts w:ascii="Courier New" w:hAnsi="Courier New" w:cs="Courier New"/>
        </w:rPr>
      </w:pPr>
      <w:dir w:val="rtl">
        <w:dir w:val="rtl">
          <w:del w:id="1779" w:author="Transkribus" w:date="2019-12-11T14:30:00Z">
            <w:r w:rsidRPr="009B6BCA">
              <w:rPr>
                <w:rFonts w:ascii="Courier New" w:hAnsi="Courier New" w:cs="Courier New"/>
                <w:rtl/>
              </w:rPr>
              <w:delText>وضم ولم يمنن لجسمى شفاءه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فلولاه قد اصبحت لحما على وضم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DA928D5" w14:textId="638EDE5D" w:rsidR="00EE6742" w:rsidRPr="00EE6742" w:rsidRDefault="009B6BCA" w:rsidP="00EE6742">
      <w:pPr>
        <w:pStyle w:val="NurText"/>
        <w:bidi/>
        <w:rPr>
          <w:ins w:id="1780" w:author="Transkribus" w:date="2019-12-11T14:30:00Z"/>
          <w:rFonts w:ascii="Courier New" w:hAnsi="Courier New" w:cs="Courier New"/>
        </w:rPr>
      </w:pPr>
      <w:dir w:val="rtl">
        <w:dir w:val="rtl">
          <w:del w:id="1781" w:author="Transkribus" w:date="2019-12-11T14:30:00Z">
            <w:r w:rsidRPr="009B6BCA">
              <w:rPr>
                <w:rFonts w:ascii="Courier New" w:hAnsi="Courier New" w:cs="Courier New"/>
                <w:rtl/>
              </w:rPr>
              <w:delText>فاصبح سلمى الدهر</w:delText>
            </w:r>
          </w:del>
          <w:ins w:id="1782" w:author="Transkribus" w:date="2019-12-11T14:30:00Z">
            <w:r w:rsidR="00EE6742" w:rsidRPr="00EE6742">
              <w:rPr>
                <w:rFonts w:ascii="Courier New" w:hAnsi="Courier New" w:cs="Courier New"/>
                <w:rtl/>
              </w:rPr>
              <w:t>وأيقض طورى نانجامل معله * ووكل بى طرقا ادامت ثم يم</w:t>
            </w:r>
          </w:ins>
        </w:dir>
      </w:dir>
    </w:p>
    <w:p w14:paraId="3D904AAC" w14:textId="77777777" w:rsidR="00EE6742" w:rsidRPr="00EE6742" w:rsidRDefault="00EE6742" w:rsidP="00EE6742">
      <w:pPr>
        <w:pStyle w:val="NurText"/>
        <w:bidi/>
        <w:rPr>
          <w:ins w:id="1783" w:author="Transkribus" w:date="2019-12-11T14:30:00Z"/>
          <w:rFonts w:ascii="Courier New" w:hAnsi="Courier New" w:cs="Courier New"/>
        </w:rPr>
      </w:pPr>
      <w:ins w:id="1784" w:author="Transkribus" w:date="2019-12-11T14:30:00Z">
        <w:r w:rsidRPr="00EE6742">
          <w:rPr>
            <w:rFonts w:ascii="Courier New" w:hAnsi="Courier New" w:cs="Courier New"/>
            <w:rtl/>
          </w:rPr>
          <w:t>اوهيم ولم ثمسين اشمى صقاءه * فلولامقد أصيحت سثماعلى وشم</w:t>
        </w:r>
      </w:ins>
    </w:p>
    <w:p w14:paraId="638D7369" w14:textId="7E762EE7" w:rsidR="00EE6742" w:rsidRPr="00EE6742" w:rsidRDefault="00EE6742" w:rsidP="00EE6742">
      <w:pPr>
        <w:pStyle w:val="NurText"/>
        <w:bidi/>
        <w:rPr>
          <w:rFonts w:ascii="Courier New" w:hAnsi="Courier New" w:cs="Courier New"/>
        </w:rPr>
      </w:pPr>
      <w:ins w:id="1785" w:author="Transkribus" w:date="2019-12-11T14:30:00Z">
        <w:r w:rsidRPr="00EE6742">
          <w:rPr>
            <w:rFonts w:ascii="Courier New" w:hAnsi="Courier New" w:cs="Courier New"/>
            <w:rtl/>
          </w:rPr>
          <w:t>فاصح سلى الديعر</w:t>
        </w:r>
      </w:ins>
      <w:r w:rsidRPr="00EE6742">
        <w:rPr>
          <w:rFonts w:ascii="Courier New" w:hAnsi="Courier New" w:cs="Courier New"/>
          <w:rtl/>
        </w:rPr>
        <w:t xml:space="preserve"> بعد </w:t>
      </w:r>
      <w:del w:id="1786" w:author="Transkribus" w:date="2019-12-11T14:30:00Z">
        <w:r w:rsidR="009B6BCA" w:rsidRPr="009B6BCA">
          <w:rPr>
            <w:rFonts w:ascii="Courier New" w:hAnsi="Courier New" w:cs="Courier New"/>
            <w:rtl/>
          </w:rPr>
          <w:delText>ح</w:delText>
        </w:r>
      </w:del>
      <w:ins w:id="1787" w:author="Transkribus" w:date="2019-12-11T14:30:00Z">
        <w:r w:rsidRPr="00EE6742">
          <w:rPr>
            <w:rFonts w:ascii="Courier New" w:hAnsi="Courier New" w:cs="Courier New"/>
            <w:rtl/>
          </w:rPr>
          <w:t>ج</w:t>
        </w:r>
      </w:ins>
      <w:r w:rsidRPr="00EE6742">
        <w:rPr>
          <w:rFonts w:ascii="Courier New" w:hAnsi="Courier New" w:cs="Courier New"/>
          <w:rtl/>
        </w:rPr>
        <w:t>رو</w:t>
      </w:r>
      <w:del w:id="1788" w:author="Transkribus" w:date="2019-12-11T14:30:00Z">
        <w:r w:rsidR="009B6BCA" w:rsidRPr="009B6BCA">
          <w:rPr>
            <w:rFonts w:ascii="Courier New" w:hAnsi="Courier New" w:cs="Courier New"/>
            <w:rtl/>
          </w:rPr>
          <w:delText>ب</w:delText>
        </w:r>
      </w:del>
      <w:ins w:id="1789" w:author="Transkribus" w:date="2019-12-11T14:30:00Z">
        <w:r w:rsidRPr="00EE6742">
          <w:rPr>
            <w:rFonts w:ascii="Courier New" w:hAnsi="Courier New" w:cs="Courier New"/>
            <w:rtl/>
          </w:rPr>
          <w:t>ي</w:t>
        </w:r>
      </w:ins>
      <w:r w:rsidRPr="00EE6742">
        <w:rPr>
          <w:rFonts w:ascii="Courier New" w:hAnsi="Courier New" w:cs="Courier New"/>
          <w:rtl/>
        </w:rPr>
        <w:t>ه</w:t>
      </w:r>
      <w:del w:id="17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عليه سلام الله </w:t>
          </w:r>
          <w:del w:id="1791" w:author="Transkribus" w:date="2019-12-11T14:30:00Z">
            <w:r w:rsidR="009B6BCA" w:rsidRPr="009B6BCA">
              <w:rPr>
                <w:rFonts w:ascii="Courier New" w:hAnsi="Courier New" w:cs="Courier New"/>
                <w:rtl/>
              </w:rPr>
              <w:delText>ما اورق</w:delText>
            </w:r>
          </w:del>
          <w:ins w:id="1792" w:author="Transkribus" w:date="2019-12-11T14:30:00Z">
            <w:r w:rsidRPr="00EE6742">
              <w:rPr>
                <w:rFonts w:ascii="Courier New" w:hAnsi="Courier New" w:cs="Courier New"/>
                <w:rtl/>
              </w:rPr>
              <w:t>ماأورق</w:t>
            </w:r>
          </w:ins>
          <w:r w:rsidRPr="00EE6742">
            <w:rPr>
              <w:rFonts w:ascii="Courier New" w:hAnsi="Courier New" w:cs="Courier New"/>
              <w:rtl/>
            </w:rPr>
            <w:t xml:space="preserve"> السلم</w:t>
          </w:r>
          <w:del w:id="1793" w:author="Transkribus" w:date="2019-12-11T14:30:00Z">
            <w:r w:rsidR="009B6BCA" w:rsidRPr="009B6BCA">
              <w:rPr>
                <w:rFonts w:ascii="Courier New" w:hAnsi="Courier New" w:cs="Courier New"/>
                <w:rtl/>
              </w:rPr>
              <w:delText xml:space="preserve">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4491758F" w14:textId="254E54ED" w:rsidR="00EE6742" w:rsidRPr="00EE6742" w:rsidRDefault="009B6BCA" w:rsidP="00EE6742">
      <w:pPr>
        <w:pStyle w:val="NurText"/>
        <w:bidi/>
        <w:rPr>
          <w:ins w:id="1794" w:author="Transkribus" w:date="2019-12-11T14:30:00Z"/>
          <w:rFonts w:ascii="Courier New" w:hAnsi="Courier New" w:cs="Courier New"/>
        </w:rPr>
      </w:pPr>
      <w:dir w:val="rtl">
        <w:dir w:val="rtl">
          <w:del w:id="1795" w:author="Transkribus" w:date="2019-12-11T14:30:00Z">
            <w:r w:rsidRPr="009B6BCA">
              <w:rPr>
                <w:rFonts w:ascii="Courier New" w:hAnsi="Courier New" w:cs="Courier New"/>
                <w:rtl/>
              </w:rPr>
              <w:delText>وكان ابو</w:delText>
            </w:r>
          </w:del>
          <w:ins w:id="1796" w:author="Transkribus" w:date="2019-12-11T14:30:00Z">
            <w:r w:rsidR="00EE6742" w:rsidRPr="00EE6742">
              <w:rPr>
                <w:rFonts w:ascii="Courier New" w:hAnsi="Courier New" w:cs="Courier New"/>
                <w:rtl/>
              </w:rPr>
              <w:t>اوكان أبو</w:t>
            </w:r>
          </w:ins>
          <w:r w:rsidR="00EE6742" w:rsidRPr="00EE6742">
            <w:rPr>
              <w:rFonts w:ascii="Courier New" w:hAnsi="Courier New" w:cs="Courier New"/>
              <w:rtl/>
            </w:rPr>
            <w:t xml:space="preserve"> الحكم </w:t>
          </w:r>
          <w:del w:id="1797" w:author="Transkribus" w:date="2019-12-11T14:30:00Z">
            <w:r w:rsidRPr="009B6BCA">
              <w:rPr>
                <w:rFonts w:ascii="Courier New" w:hAnsi="Courier New" w:cs="Courier New"/>
                <w:rtl/>
              </w:rPr>
              <w:delText>يهاجى جماعة</w:delText>
            </w:r>
          </w:del>
          <w:ins w:id="1798" w:author="Transkribus" w:date="2019-12-11T14:30:00Z">
            <w:r w:rsidR="00EE6742" w:rsidRPr="00EE6742">
              <w:rPr>
                <w:rFonts w:ascii="Courier New" w:hAnsi="Courier New" w:cs="Courier New"/>
                <w:rtl/>
              </w:rPr>
              <w:t>به اخى جماعسة</w:t>
            </w:r>
          </w:ins>
          <w:r w:rsidR="00EE6742" w:rsidRPr="00EE6742">
            <w:rPr>
              <w:rFonts w:ascii="Courier New" w:hAnsi="Courier New" w:cs="Courier New"/>
              <w:rtl/>
            </w:rPr>
            <w:t xml:space="preserve"> من </w:t>
          </w:r>
          <w:del w:id="1799" w:author="Transkribus" w:date="2019-12-11T14:30:00Z">
            <w:r w:rsidRPr="009B6BCA">
              <w:rPr>
                <w:rFonts w:ascii="Courier New" w:hAnsi="Courier New" w:cs="Courier New"/>
                <w:rtl/>
              </w:rPr>
              <w:delText>الشعراء الذين</w:delText>
            </w:r>
          </w:del>
          <w:ins w:id="1800" w:author="Transkribus" w:date="2019-12-11T14:30:00Z">
            <w:r w:rsidR="00EE6742" w:rsidRPr="00EE6742">
              <w:rPr>
                <w:rFonts w:ascii="Courier New" w:hAnsi="Courier New" w:cs="Courier New"/>
                <w:rtl/>
              </w:rPr>
              <w:t>الشعراة الدين</w:t>
            </w:r>
          </w:ins>
          <w:r w:rsidR="00EE6742" w:rsidRPr="00EE6742">
            <w:rPr>
              <w:rFonts w:ascii="Courier New" w:hAnsi="Courier New" w:cs="Courier New"/>
              <w:rtl/>
            </w:rPr>
            <w:t xml:space="preserve"> كانوا فى </w:t>
          </w:r>
          <w:del w:id="1801" w:author="Transkribus" w:date="2019-12-11T14:30:00Z">
            <w:r w:rsidRPr="009B6BCA">
              <w:rPr>
                <w:rFonts w:ascii="Courier New" w:hAnsi="Courier New" w:cs="Courier New"/>
                <w:rtl/>
              </w:rPr>
              <w:delText>وقته ويهاجونه وللعرقلة</w:delText>
            </w:r>
          </w:del>
          <w:ins w:id="1802" w:author="Transkribus" w:date="2019-12-11T14:30:00Z">
            <w:r w:rsidR="00EE6742" w:rsidRPr="00EE6742">
              <w:rPr>
                <w:rFonts w:ascii="Courier New" w:hAnsi="Courier New" w:cs="Courier New"/>
                <w:rtl/>
              </w:rPr>
              <w:t>وفته ويها جوه ولعرقلة</w:t>
            </w:r>
          </w:ins>
          <w:r w:rsidR="00EE6742" w:rsidRPr="00EE6742">
            <w:rPr>
              <w:rFonts w:ascii="Courier New" w:hAnsi="Courier New" w:cs="Courier New"/>
              <w:rtl/>
            </w:rPr>
            <w:t xml:space="preserve"> وهو </w:t>
          </w:r>
          <w:del w:id="1803" w:author="Transkribus" w:date="2019-12-11T14:30:00Z">
            <w:r w:rsidRPr="009B6BCA">
              <w:rPr>
                <w:rFonts w:ascii="Courier New" w:hAnsi="Courier New" w:cs="Courier New"/>
                <w:rtl/>
              </w:rPr>
              <w:delText xml:space="preserve">ابو </w:delText>
            </w:r>
          </w:del>
          <w:ins w:id="1804" w:author="Transkribus" w:date="2019-12-11T14:30:00Z">
            <w:r w:rsidR="00EE6742" w:rsidRPr="00EE6742">
              <w:rPr>
                <w:rFonts w:ascii="Courier New" w:hAnsi="Courier New" w:cs="Courier New"/>
                <w:rtl/>
              </w:rPr>
              <w:t>أبوا</w:t>
            </w:r>
          </w:ins>
        </w:dir>
      </w:dir>
    </w:p>
    <w:p w14:paraId="1B57D6CD" w14:textId="77777777" w:rsidR="00EE6742" w:rsidRPr="00EE6742" w:rsidRDefault="00EE6742" w:rsidP="00EE6742">
      <w:pPr>
        <w:pStyle w:val="NurText"/>
        <w:bidi/>
        <w:rPr>
          <w:ins w:id="1805" w:author="Transkribus" w:date="2019-12-11T14:30:00Z"/>
          <w:rFonts w:ascii="Courier New" w:hAnsi="Courier New" w:cs="Courier New"/>
        </w:rPr>
      </w:pPr>
      <w:ins w:id="1806" w:author="Transkribus" w:date="2019-12-11T14:30:00Z">
        <w:r w:rsidRPr="00EE6742">
          <w:rPr>
            <w:rFonts w:ascii="Courier New" w:hAnsi="Courier New" w:cs="Courier New"/>
            <w:rtl/>
          </w:rPr>
          <w:t>اسريع</w:t>
        </w:r>
      </w:ins>
    </w:p>
    <w:p w14:paraId="13D846E0" w14:textId="2606134F" w:rsidR="00EE6742" w:rsidRPr="00EE6742" w:rsidRDefault="00EE6742" w:rsidP="00EE6742">
      <w:pPr>
        <w:pStyle w:val="NurText"/>
        <w:bidi/>
        <w:rPr>
          <w:rFonts w:ascii="Courier New" w:hAnsi="Courier New" w:cs="Courier New"/>
        </w:rPr>
      </w:pPr>
      <w:r w:rsidRPr="00EE6742">
        <w:rPr>
          <w:rFonts w:ascii="Courier New" w:hAnsi="Courier New" w:cs="Courier New"/>
          <w:rtl/>
        </w:rPr>
        <w:t>الندى ح</w:t>
      </w:r>
      <w:del w:id="1807" w:author="Transkribus" w:date="2019-12-11T14:30:00Z">
        <w:r w:rsidR="009B6BCA" w:rsidRPr="009B6BCA">
          <w:rPr>
            <w:rFonts w:ascii="Courier New" w:hAnsi="Courier New" w:cs="Courier New"/>
            <w:rtl/>
          </w:rPr>
          <w:delText>س</w:delText>
        </w:r>
      </w:del>
      <w:ins w:id="1808" w:author="Transkribus" w:date="2019-12-11T14:30:00Z">
        <w:r w:rsidRPr="00EE6742">
          <w:rPr>
            <w:rFonts w:ascii="Courier New" w:hAnsi="Courier New" w:cs="Courier New"/>
            <w:rtl/>
          </w:rPr>
          <w:t>بي</w:t>
        </w:r>
      </w:ins>
      <w:r w:rsidRPr="00EE6742">
        <w:rPr>
          <w:rFonts w:ascii="Courier New" w:hAnsi="Courier New" w:cs="Courier New"/>
          <w:rtl/>
        </w:rPr>
        <w:t xml:space="preserve">ان بن </w:t>
      </w:r>
      <w:del w:id="1809" w:author="Transkribus" w:date="2019-12-11T14:30:00Z">
        <w:r w:rsidR="009B6BCA" w:rsidRPr="009B6BCA">
          <w:rPr>
            <w:rFonts w:ascii="Courier New" w:hAnsi="Courier New" w:cs="Courier New"/>
            <w:rtl/>
          </w:rPr>
          <w:delText>نمير الكلبى يهجو ابا</w:delText>
        </w:r>
      </w:del>
      <w:ins w:id="1810" w:author="Transkribus" w:date="2019-12-11T14:30:00Z">
        <w:r w:rsidRPr="00EE6742">
          <w:rPr>
            <w:rFonts w:ascii="Courier New" w:hAnsi="Courier New" w:cs="Courier New"/>
            <w:rtl/>
          </w:rPr>
          <w:t>غير الكاى به موابا</w:t>
        </w:r>
      </w:ins>
      <w:r w:rsidRPr="00EE6742">
        <w:rPr>
          <w:rFonts w:ascii="Courier New" w:hAnsi="Courier New" w:cs="Courier New"/>
          <w:rtl/>
        </w:rPr>
        <w:t xml:space="preserve"> الحكم</w:t>
      </w:r>
      <w:del w:id="181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21F8F72" w14:textId="77777777" w:rsidR="009B6BCA" w:rsidRPr="009B6BCA" w:rsidRDefault="009B6BCA" w:rsidP="009B6BCA">
      <w:pPr>
        <w:pStyle w:val="NurText"/>
        <w:bidi/>
        <w:rPr>
          <w:del w:id="1812" w:author="Transkribus" w:date="2019-12-11T14:30:00Z"/>
          <w:rFonts w:ascii="Courier New" w:hAnsi="Courier New" w:cs="Courier New"/>
        </w:rPr>
      </w:pPr>
      <w:dir w:val="rtl">
        <w:dir w:val="rtl">
          <w:del w:id="1813" w:author="Transkribus" w:date="2019-12-11T14:30:00Z">
            <w:r w:rsidRPr="009B6BCA">
              <w:rPr>
                <w:rFonts w:ascii="Courier New" w:hAnsi="Courier New" w:cs="Courier New"/>
                <w:rtl/>
              </w:rPr>
              <w:delText>لنا طبيب شاعر اشتر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اراحنا من شخصه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B23AF07" w14:textId="1FCEE8C6" w:rsidR="00EE6742" w:rsidRPr="00EE6742" w:rsidRDefault="009B6BCA" w:rsidP="00EE6742">
      <w:pPr>
        <w:pStyle w:val="NurText"/>
        <w:bidi/>
        <w:rPr>
          <w:ins w:id="1814" w:author="Transkribus" w:date="2019-12-11T14:30:00Z"/>
          <w:rFonts w:ascii="Courier New" w:hAnsi="Courier New" w:cs="Courier New"/>
        </w:rPr>
      </w:pPr>
      <w:dir w:val="rtl">
        <w:dir w:val="rtl">
          <w:del w:id="1815" w:author="Transkribus" w:date="2019-12-11T14:30:00Z">
            <w:r w:rsidRPr="009B6BCA">
              <w:rPr>
                <w:rFonts w:ascii="Courier New" w:hAnsi="Courier New" w:cs="Courier New"/>
                <w:rtl/>
              </w:rPr>
              <w:delText>ما عاد</w:delText>
            </w:r>
          </w:del>
          <w:ins w:id="1816" w:author="Transkribus" w:date="2019-12-11T14:30:00Z">
            <w:r w:rsidR="00EE6742" w:rsidRPr="00EE6742">
              <w:rPr>
                <w:rFonts w:ascii="Courier New" w:hAnsi="Courier New" w:cs="Courier New"/>
                <w:rtl/>
              </w:rPr>
              <w:t>١٤*</w:t>
            </w:r>
          </w:ins>
        </w:dir>
      </w:dir>
    </w:p>
    <w:p w14:paraId="52FE8D76" w14:textId="77777777" w:rsidR="00EE6742" w:rsidRPr="00EE6742" w:rsidRDefault="00EE6742" w:rsidP="00EE6742">
      <w:pPr>
        <w:pStyle w:val="NurText"/>
        <w:bidi/>
        <w:rPr>
          <w:ins w:id="1817" w:author="Transkribus" w:date="2019-12-11T14:30:00Z"/>
          <w:rFonts w:ascii="Courier New" w:hAnsi="Courier New" w:cs="Courier New"/>
        </w:rPr>
      </w:pPr>
      <w:ins w:id="1818" w:author="Transkribus" w:date="2019-12-11T14:30:00Z">
        <w:r w:rsidRPr="00EE6742">
          <w:rPr>
            <w:rFonts w:ascii="Courier New" w:hAnsi="Courier New" w:cs="Courier New"/>
            <w:rtl/>
          </w:rPr>
          <w:t>لباطبيب شاعراشتر * أر احنامن سحصه الله</w:t>
        </w:r>
      </w:ins>
    </w:p>
    <w:p w14:paraId="0A85D3B1" w14:textId="19BB2B66" w:rsidR="00EE6742" w:rsidRPr="00EE6742" w:rsidRDefault="00EE6742" w:rsidP="00EE6742">
      <w:pPr>
        <w:pStyle w:val="NurText"/>
        <w:bidi/>
        <w:rPr>
          <w:rFonts w:ascii="Courier New" w:hAnsi="Courier New" w:cs="Courier New"/>
        </w:rPr>
      </w:pPr>
      <w:ins w:id="1819" w:author="Transkribus" w:date="2019-12-11T14:30:00Z">
        <w:r w:rsidRPr="00EE6742">
          <w:rPr>
            <w:rFonts w:ascii="Courier New" w:hAnsi="Courier New" w:cs="Courier New"/>
            <w:rtl/>
          </w:rPr>
          <w:t>باعاد</w:t>
        </w:r>
      </w:ins>
      <w:r w:rsidRPr="00EE6742">
        <w:rPr>
          <w:rFonts w:ascii="Courier New" w:hAnsi="Courier New" w:cs="Courier New"/>
          <w:rtl/>
        </w:rPr>
        <w:t xml:space="preserve"> فى </w:t>
      </w:r>
      <w:del w:id="1820" w:author="Transkribus" w:date="2019-12-11T14:30:00Z">
        <w:r w:rsidR="009B6BCA" w:rsidRPr="009B6BCA">
          <w:rPr>
            <w:rFonts w:ascii="Courier New" w:hAnsi="Courier New" w:cs="Courier New"/>
            <w:rtl/>
          </w:rPr>
          <w:delText>صبحة يوم فتى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الا وفى</w:delText>
            </w:r>
          </w:dir>
        </w:dir>
      </w:del>
      <w:ins w:id="1821" w:author="Transkribus" w:date="2019-12-11T14:30:00Z">
        <w:r w:rsidRPr="00EE6742">
          <w:rPr>
            <w:rFonts w:ascii="Courier New" w:hAnsi="Courier New" w:cs="Courier New"/>
            <w:rtl/>
          </w:rPr>
          <w:t>سيحه وم فنى * الاوفى</w:t>
        </w:r>
      </w:ins>
      <w:r w:rsidRPr="00EE6742">
        <w:rPr>
          <w:rFonts w:ascii="Courier New" w:hAnsi="Courier New" w:cs="Courier New"/>
          <w:rtl/>
        </w:rPr>
        <w:t xml:space="preserve"> باقيه رثاه</w:t>
      </w:r>
      <w:del w:id="1822" w:author="Transkribus" w:date="2019-12-11T14:30:00Z">
        <w:r w:rsidR="009B6BCA" w:rsidRPr="009B6BCA">
          <w:rPr>
            <w:rFonts w:ascii="Courier New" w:hAnsi="Courier New" w:cs="Courier New"/>
            <w:rtl/>
          </w:rPr>
          <w:delText xml:space="preserve"> السريع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C7CB083" w14:textId="77777777" w:rsidR="009B6BCA" w:rsidRPr="009B6BCA" w:rsidRDefault="009B6BCA" w:rsidP="009B6BCA">
      <w:pPr>
        <w:pStyle w:val="NurText"/>
        <w:bidi/>
        <w:rPr>
          <w:del w:id="1823" w:author="Transkribus" w:date="2019-12-11T14:30:00Z"/>
          <w:rFonts w:ascii="Courier New" w:hAnsi="Courier New" w:cs="Courier New"/>
        </w:rPr>
      </w:pPr>
      <w:dir w:val="rtl">
        <w:dir w:val="rtl">
          <w:del w:id="1824" w:author="Transkribus" w:date="2019-12-11T14:30:00Z">
            <w:r w:rsidRPr="009B6BCA">
              <w:rPr>
                <w:rFonts w:ascii="Courier New" w:hAnsi="Courier New" w:cs="Courier New"/>
                <w:rtl/>
              </w:rPr>
              <w:delText>وقال ايضا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16EF63" w14:textId="168C5DDF" w:rsidR="00EE6742" w:rsidRPr="00EE6742" w:rsidRDefault="009B6BCA" w:rsidP="00EE6742">
      <w:pPr>
        <w:pStyle w:val="NurText"/>
        <w:bidi/>
        <w:rPr>
          <w:ins w:id="1825" w:author="Transkribus" w:date="2019-12-11T14:30:00Z"/>
          <w:rFonts w:ascii="Courier New" w:hAnsi="Courier New" w:cs="Courier New"/>
        </w:rPr>
      </w:pPr>
      <w:dir w:val="rtl">
        <w:dir w:val="rtl">
          <w:del w:id="1826" w:author="Transkribus" w:date="2019-12-11T14:30:00Z">
            <w:r w:rsidRPr="009B6BCA">
              <w:rPr>
                <w:rFonts w:ascii="Courier New" w:hAnsi="Courier New" w:cs="Courier New"/>
                <w:rtl/>
              </w:rPr>
              <w:delText>يا عين سحى</w:delText>
            </w:r>
          </w:del>
          <w:ins w:id="1827" w:author="Transkribus" w:date="2019-12-11T14:30:00Z">
            <w:r w:rsidR="00EE6742" w:rsidRPr="00EE6742">
              <w:rPr>
                <w:rFonts w:ascii="Courier New" w:hAnsi="Courier New" w:cs="Courier New"/>
                <w:rtl/>
              </w:rPr>
              <w:t>اوقال أبشاقة</w:t>
            </w:r>
          </w:ins>
        </w:dir>
      </w:dir>
    </w:p>
    <w:p w14:paraId="49EA8ABF" w14:textId="77777777" w:rsidR="00EE6742" w:rsidRPr="00EE6742" w:rsidRDefault="00EE6742" w:rsidP="00EE6742">
      <w:pPr>
        <w:pStyle w:val="NurText"/>
        <w:bidi/>
        <w:rPr>
          <w:ins w:id="1828" w:author="Transkribus" w:date="2019-12-11T14:30:00Z"/>
          <w:rFonts w:ascii="Courier New" w:hAnsi="Courier New" w:cs="Courier New"/>
        </w:rPr>
      </w:pPr>
      <w:ins w:id="1829" w:author="Transkribus" w:date="2019-12-11T14:30:00Z">
        <w:r w:rsidRPr="00EE6742">
          <w:rPr>
            <w:rFonts w:ascii="Courier New" w:hAnsi="Courier New" w:cs="Courier New"/>
            <w:rtl/>
          </w:rPr>
          <w:t>النسيط٢</w:t>
        </w:r>
      </w:ins>
    </w:p>
    <w:p w14:paraId="45D99CCD" w14:textId="1EB6E3C7" w:rsidR="00EE6742" w:rsidRPr="00EE6742" w:rsidRDefault="00EE6742" w:rsidP="00EE6742">
      <w:pPr>
        <w:pStyle w:val="NurText"/>
        <w:bidi/>
        <w:rPr>
          <w:rFonts w:ascii="Courier New" w:hAnsi="Courier New" w:cs="Courier New"/>
        </w:rPr>
      </w:pPr>
      <w:ins w:id="1830" w:author="Transkribus" w:date="2019-12-11T14:30:00Z">
        <w:r w:rsidRPr="00EE6742">
          <w:rPr>
            <w:rFonts w:ascii="Courier New" w:hAnsi="Courier New" w:cs="Courier New"/>
            <w:rtl/>
          </w:rPr>
          <w:t>اباعين سحق</w:t>
        </w:r>
      </w:ins>
      <w:r w:rsidRPr="00EE6742">
        <w:rPr>
          <w:rFonts w:ascii="Courier New" w:hAnsi="Courier New" w:cs="Courier New"/>
          <w:rtl/>
        </w:rPr>
        <w:t xml:space="preserve"> بدمع </w:t>
      </w:r>
      <w:del w:id="1831" w:author="Transkribus" w:date="2019-12-11T14:30:00Z">
        <w:r w:rsidR="009B6BCA" w:rsidRPr="009B6BCA">
          <w:rPr>
            <w:rFonts w:ascii="Courier New" w:hAnsi="Courier New" w:cs="Courier New"/>
            <w:rtl/>
          </w:rPr>
          <w:delText>س</w:delText>
        </w:r>
      </w:del>
      <w:ins w:id="1832" w:author="Transkribus" w:date="2019-12-11T14:30:00Z">
        <w:r w:rsidRPr="00EE6742">
          <w:rPr>
            <w:rFonts w:ascii="Courier New" w:hAnsi="Courier New" w:cs="Courier New"/>
            <w:rtl/>
          </w:rPr>
          <w:t>ص</w:t>
        </w:r>
      </w:ins>
      <w:r w:rsidRPr="00EE6742">
        <w:rPr>
          <w:rFonts w:ascii="Courier New" w:hAnsi="Courier New" w:cs="Courier New"/>
          <w:rtl/>
        </w:rPr>
        <w:t>اكب ودم</w:t>
      </w:r>
      <w:del w:id="18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34" w:author="Transkribus" w:date="2019-12-11T14:30:00Z">
        <w:r w:rsidRPr="00EE6742">
          <w:rPr>
            <w:rFonts w:ascii="Courier New" w:hAnsi="Courier New" w:cs="Courier New"/>
            <w:rtl/>
          </w:rPr>
          <w:t xml:space="preserve"> * </w:t>
        </w:r>
      </w:ins>
      <w:r w:rsidRPr="00EE6742">
        <w:rPr>
          <w:rFonts w:ascii="Courier New" w:hAnsi="Courier New" w:cs="Courier New"/>
          <w:rtl/>
        </w:rPr>
        <w:t>على الحك</w:t>
      </w:r>
      <w:del w:id="1835"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م الذى </w:t>
      </w:r>
      <w:del w:id="1836" w:author="Transkribus" w:date="2019-12-11T14:30:00Z">
        <w:r w:rsidR="009B6BCA" w:rsidRPr="009B6BCA">
          <w:rPr>
            <w:rFonts w:ascii="Courier New" w:hAnsi="Courier New" w:cs="Courier New"/>
            <w:rtl/>
          </w:rPr>
          <w:delText>يكنى ابا</w:delText>
        </w:r>
      </w:del>
      <w:ins w:id="1837" w:author="Transkribus" w:date="2019-12-11T14:30:00Z">
        <w:r w:rsidRPr="00EE6742">
          <w:rPr>
            <w:rFonts w:ascii="Courier New" w:hAnsi="Courier New" w:cs="Courier New"/>
            <w:rtl/>
          </w:rPr>
          <w:t>بكى أبا</w:t>
        </w:r>
      </w:ins>
      <w:r w:rsidRPr="00EE6742">
        <w:rPr>
          <w:rFonts w:ascii="Courier New" w:hAnsi="Courier New" w:cs="Courier New"/>
          <w:rtl/>
        </w:rPr>
        <w:t xml:space="preserve"> الحكم</w:t>
      </w:r>
      <w:del w:id="18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8612F07" w14:textId="088EAB33" w:rsidR="00EE6742" w:rsidRPr="00EE6742" w:rsidRDefault="009B6BCA" w:rsidP="00EE6742">
      <w:pPr>
        <w:pStyle w:val="NurText"/>
        <w:bidi/>
        <w:rPr>
          <w:rFonts w:ascii="Courier New" w:hAnsi="Courier New" w:cs="Courier New"/>
        </w:rPr>
      </w:pPr>
      <w:dir w:val="rtl">
        <w:dir w:val="rtl">
          <w:del w:id="1839" w:author="Transkribus" w:date="2019-12-11T14:30:00Z">
            <w:r w:rsidRPr="009B6BCA">
              <w:rPr>
                <w:rFonts w:ascii="Courier New" w:hAnsi="Courier New" w:cs="Courier New"/>
                <w:rtl/>
              </w:rPr>
              <w:delText>قد كان لا رحم</w:delText>
            </w:r>
          </w:del>
          <w:ins w:id="1840" w:author="Transkribus" w:date="2019-12-11T14:30:00Z">
            <w:r w:rsidR="00EE6742" w:rsidRPr="00EE6742">
              <w:rPr>
                <w:rFonts w:ascii="Courier New" w:hAnsi="Courier New" w:cs="Courier New"/>
                <w:rtl/>
              </w:rPr>
              <w:t>فد كمان لار جم</w:t>
            </w:r>
          </w:ins>
          <w:r w:rsidR="00EE6742" w:rsidRPr="00EE6742">
            <w:rPr>
              <w:rFonts w:ascii="Courier New" w:hAnsi="Courier New" w:cs="Courier New"/>
              <w:rtl/>
            </w:rPr>
            <w:t xml:space="preserve"> الرحمن </w:t>
          </w:r>
          <w:del w:id="1841" w:author="Transkribus" w:date="2019-12-11T14:30:00Z">
            <w:r w:rsidRPr="009B6BCA">
              <w:rPr>
                <w:rFonts w:ascii="Courier New" w:hAnsi="Courier New" w:cs="Courier New"/>
                <w:rtl/>
              </w:rPr>
              <w:delText>شيبته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سقى قبره</w:delText>
                </w:r>
              </w:dir>
            </w:dir>
          </w:del>
          <w:ins w:id="1842" w:author="Transkribus" w:date="2019-12-11T14:30:00Z">
            <w:r w:rsidR="00EE6742" w:rsidRPr="00EE6742">
              <w:rPr>
                <w:rFonts w:ascii="Courier New" w:hAnsi="Courier New" w:cs="Courier New"/>
                <w:rtl/>
              </w:rPr>
              <w:t>شبيثه * ولاصفى بره</w:t>
            </w:r>
          </w:ins>
          <w:r w:rsidR="00EE6742" w:rsidRPr="00EE6742">
            <w:rPr>
              <w:rFonts w:ascii="Courier New" w:hAnsi="Courier New" w:cs="Courier New"/>
              <w:rtl/>
            </w:rPr>
            <w:t xml:space="preserve"> من صيب الديم</w:t>
          </w:r>
          <w:del w:id="1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55EF1E" w14:textId="66FA1903" w:rsidR="00EE6742" w:rsidRPr="00EE6742" w:rsidRDefault="009B6BCA" w:rsidP="00EE6742">
      <w:pPr>
        <w:pStyle w:val="NurText"/>
        <w:bidi/>
        <w:rPr>
          <w:rFonts w:ascii="Courier New" w:hAnsi="Courier New" w:cs="Courier New"/>
        </w:rPr>
      </w:pPr>
      <w:dir w:val="rtl">
        <w:dir w:val="rtl">
          <w:del w:id="1844" w:author="Transkribus" w:date="2019-12-11T14:30:00Z">
            <w:r w:rsidRPr="009B6BCA">
              <w:rPr>
                <w:rFonts w:ascii="Courier New" w:hAnsi="Courier New" w:cs="Courier New"/>
                <w:rtl/>
              </w:rPr>
              <w:delText>شيخا يرى</w:delText>
            </w:r>
          </w:del>
          <w:ins w:id="1845" w:author="Transkribus" w:date="2019-12-11T14:30:00Z">
            <w:r w:rsidR="00EE6742" w:rsidRPr="00EE6742">
              <w:rPr>
                <w:rFonts w:ascii="Courier New" w:hAnsi="Courier New" w:cs="Courier New"/>
                <w:rtl/>
              </w:rPr>
              <w:t>اب خابرى</w:t>
            </w:r>
          </w:ins>
          <w:r w:rsidR="00EE6742" w:rsidRPr="00EE6742">
            <w:rPr>
              <w:rFonts w:ascii="Courier New" w:hAnsi="Courier New" w:cs="Courier New"/>
              <w:rtl/>
            </w:rPr>
            <w:t xml:space="preserve"> الصلوات الخمس نافلة</w:t>
          </w:r>
          <w:del w:id="18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و</w:t>
              </w:r>
              <w:del w:id="1847" w:author="Transkribus" w:date="2019-12-11T14:30:00Z">
                <w:r w:rsidRPr="009B6BCA">
                  <w:rPr>
                    <w:rFonts w:ascii="Courier New" w:hAnsi="Courier New" w:cs="Courier New"/>
                    <w:rtl/>
                  </w:rPr>
                  <w:delText>ي</w:delText>
                </w:r>
              </w:del>
              <w:ins w:id="1848" w:author="Transkribus" w:date="2019-12-11T14:30:00Z">
                <w:r w:rsidR="00EE6742" w:rsidRPr="00EE6742">
                  <w:rPr>
                    <w:rFonts w:ascii="Courier New" w:hAnsi="Courier New" w:cs="Courier New"/>
                    <w:rtl/>
                  </w:rPr>
                  <w:t>ب</w:t>
                </w:r>
              </w:ins>
              <w:r w:rsidR="00EE6742" w:rsidRPr="00EE6742">
                <w:rPr>
                  <w:rFonts w:ascii="Courier New" w:hAnsi="Courier New" w:cs="Courier New"/>
                  <w:rtl/>
                </w:rPr>
                <w:t>س</w:t>
              </w:r>
              <w:del w:id="1849" w:author="Transkribus" w:date="2019-12-11T14:30:00Z">
                <w:r w:rsidRPr="009B6BCA">
                  <w:rPr>
                    <w:rFonts w:ascii="Courier New" w:hAnsi="Courier New" w:cs="Courier New"/>
                    <w:rtl/>
                  </w:rPr>
                  <w:delText>ت</w:delText>
                </w:r>
              </w:del>
              <w:r w:rsidR="00EE6742" w:rsidRPr="00EE6742">
                <w:rPr>
                  <w:rFonts w:ascii="Courier New" w:hAnsi="Courier New" w:cs="Courier New"/>
                  <w:rtl/>
                </w:rPr>
                <w:t>حل دم الح</w:t>
              </w:r>
              <w:del w:id="1850" w:author="Transkribus" w:date="2019-12-11T14:30:00Z">
                <w:r w:rsidRPr="009B6BCA">
                  <w:rPr>
                    <w:rFonts w:ascii="Courier New" w:hAnsi="Courier New" w:cs="Courier New"/>
                    <w:rtl/>
                  </w:rPr>
                  <w:delText>ج</w:delText>
                </w:r>
              </w:del>
              <w:r w:rsidR="00EE6742" w:rsidRPr="00EE6742">
                <w:rPr>
                  <w:rFonts w:ascii="Courier New" w:hAnsi="Courier New" w:cs="Courier New"/>
                  <w:rtl/>
                </w:rPr>
                <w:t xml:space="preserve">اج فى </w:t>
              </w:r>
              <w:del w:id="1851" w:author="Transkribus" w:date="2019-12-11T14:30:00Z">
                <w:r w:rsidRPr="009B6BCA">
                  <w:rPr>
                    <w:rFonts w:ascii="Courier New" w:hAnsi="Courier New" w:cs="Courier New"/>
                    <w:rtl/>
                  </w:rPr>
                  <w:delText>الحرم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2" w:author="Transkribus" w:date="2019-12-11T14:30:00Z">
                <w:r w:rsidR="00EE6742" w:rsidRPr="00EE6742">
                  <w:rPr>
                    <w:rFonts w:ascii="Courier New" w:hAnsi="Courier New" w:cs="Courier New"/>
                    <w:rtl/>
                  </w:rPr>
                  <w:t>الجزم</w:t>
                </w:r>
              </w:ins>
            </w:dir>
          </w:dir>
        </w:dir>
      </w:dir>
    </w:p>
    <w:p w14:paraId="22C327FE" w14:textId="1702C8BD" w:rsidR="00EE6742" w:rsidRPr="00EE6742" w:rsidRDefault="009B6BCA" w:rsidP="00EE6742">
      <w:pPr>
        <w:pStyle w:val="NurText"/>
        <w:bidi/>
        <w:rPr>
          <w:ins w:id="1853" w:author="Transkribus" w:date="2019-12-11T14:30:00Z"/>
          <w:rFonts w:ascii="Courier New" w:hAnsi="Courier New" w:cs="Courier New"/>
        </w:rPr>
      </w:pPr>
      <w:dir w:val="rtl">
        <w:dir w:val="rtl">
          <w:r w:rsidR="00EE6742" w:rsidRPr="00EE6742">
            <w:rPr>
              <w:rFonts w:ascii="Courier New" w:hAnsi="Courier New" w:cs="Courier New"/>
              <w:rtl/>
            </w:rPr>
            <w:t xml:space="preserve">اقول </w:t>
          </w:r>
          <w:del w:id="1854" w:author="Transkribus" w:date="2019-12-11T14:30:00Z">
            <w:r w:rsidRPr="009B6BCA">
              <w:rPr>
                <w:rFonts w:ascii="Courier New" w:hAnsi="Courier New" w:cs="Courier New"/>
                <w:rtl/>
              </w:rPr>
              <w:delText>وصف العرقلة لابى</w:delText>
            </w:r>
          </w:del>
          <w:ins w:id="1855" w:author="Transkribus" w:date="2019-12-11T14:30:00Z">
            <w:r w:rsidR="00EE6742" w:rsidRPr="00EE6742">
              <w:rPr>
                <w:rFonts w:ascii="Courier New" w:hAnsi="Courier New" w:cs="Courier New"/>
                <w:rtl/>
              </w:rPr>
              <w:t>أ وسف العرفلة لأبى</w:t>
            </w:r>
          </w:ins>
          <w:r w:rsidR="00EE6742" w:rsidRPr="00EE6742">
            <w:rPr>
              <w:rFonts w:ascii="Courier New" w:hAnsi="Courier New" w:cs="Courier New"/>
              <w:rtl/>
            </w:rPr>
            <w:t xml:space="preserve"> الحكم فى </w:t>
          </w:r>
          <w:del w:id="1856" w:author="Transkribus" w:date="2019-12-11T14:30:00Z">
            <w:r w:rsidRPr="009B6BCA">
              <w:rPr>
                <w:rFonts w:ascii="Courier New" w:hAnsi="Courier New" w:cs="Courier New"/>
                <w:rtl/>
              </w:rPr>
              <w:delText>هجوه اياه بانه</w:delText>
            </w:r>
          </w:del>
          <w:ins w:id="1857" w:author="Transkribus" w:date="2019-12-11T14:30:00Z">
            <w:r w:rsidR="00EE6742" w:rsidRPr="00EE6742">
              <w:rPr>
                <w:rFonts w:ascii="Courier New" w:hAnsi="Courier New" w:cs="Courier New"/>
                <w:rtl/>
              </w:rPr>
              <w:t>مموه اباه باله</w:t>
            </w:r>
          </w:ins>
          <w:r w:rsidR="00EE6742" w:rsidRPr="00EE6742">
            <w:rPr>
              <w:rFonts w:ascii="Courier New" w:hAnsi="Courier New" w:cs="Courier New"/>
              <w:rtl/>
            </w:rPr>
            <w:t xml:space="preserve"> اشتر العين </w:t>
          </w:r>
          <w:del w:id="1858" w:author="Transkribus" w:date="2019-12-11T14:30:00Z">
            <w:r w:rsidRPr="009B6BCA">
              <w:rPr>
                <w:rFonts w:ascii="Courier New" w:hAnsi="Courier New" w:cs="Courier New"/>
                <w:rtl/>
              </w:rPr>
              <w:delText>له سبب وهو ان</w:delText>
            </w:r>
          </w:del>
          <w:ins w:id="1859" w:author="Transkribus" w:date="2019-12-11T14:30:00Z">
            <w:r w:rsidR="00EE6742" w:rsidRPr="00EE6742">
              <w:rPr>
                <w:rFonts w:ascii="Courier New" w:hAnsi="Courier New" w:cs="Courier New"/>
                <w:rtl/>
              </w:rPr>
              <w:t>لهشيب وهوان</w:t>
            </w:r>
          </w:ins>
          <w:r w:rsidR="00EE6742" w:rsidRPr="00EE6742">
            <w:rPr>
              <w:rFonts w:ascii="Courier New" w:hAnsi="Courier New" w:cs="Courier New"/>
              <w:rtl/>
            </w:rPr>
            <w:t xml:space="preserve"> ابا الحكم</w:t>
          </w:r>
          <w:del w:id="1860" w:author="Transkribus" w:date="2019-12-11T14:30:00Z">
            <w:r w:rsidRPr="009B6BCA">
              <w:rPr>
                <w:rFonts w:ascii="Courier New" w:hAnsi="Courier New" w:cs="Courier New"/>
                <w:rtl/>
              </w:rPr>
              <w:delText xml:space="preserve"> خ</w:delText>
            </w:r>
          </w:del>
        </w:dir>
      </w:dir>
    </w:p>
    <w:p w14:paraId="33E209CD" w14:textId="7C174194" w:rsidR="00EE6742" w:rsidRPr="00EE6742" w:rsidRDefault="00EE6742" w:rsidP="00EE6742">
      <w:pPr>
        <w:pStyle w:val="NurText"/>
        <w:bidi/>
        <w:rPr>
          <w:ins w:id="1861" w:author="Transkribus" w:date="2019-12-11T14:30:00Z"/>
          <w:rFonts w:ascii="Courier New" w:hAnsi="Courier New" w:cs="Courier New"/>
        </w:rPr>
      </w:pPr>
      <w:ins w:id="1862" w:author="Transkribus" w:date="2019-12-11T14:30:00Z">
        <w:r w:rsidRPr="00EE6742">
          <w:rPr>
            <w:rFonts w:ascii="Courier New" w:hAnsi="Courier New" w:cs="Courier New"/>
            <w:rtl/>
          </w:rPr>
          <w:t>ب</w:t>
        </w:r>
      </w:ins>
      <w:r w:rsidRPr="00EE6742">
        <w:rPr>
          <w:rFonts w:ascii="Courier New" w:hAnsi="Courier New" w:cs="Courier New"/>
          <w:rtl/>
        </w:rPr>
        <w:t xml:space="preserve">رج ليلة وهو سكران من </w:t>
      </w:r>
      <w:del w:id="1863" w:author="Transkribus" w:date="2019-12-11T14:30:00Z">
        <w:r w:rsidR="009B6BCA" w:rsidRPr="009B6BCA">
          <w:rPr>
            <w:rFonts w:ascii="Courier New" w:hAnsi="Courier New" w:cs="Courier New"/>
            <w:rtl/>
          </w:rPr>
          <w:delText>دار زين</w:delText>
        </w:r>
      </w:del>
      <w:ins w:id="1864" w:author="Transkribus" w:date="2019-12-11T14:30:00Z">
        <w:r w:rsidRPr="00EE6742">
          <w:rPr>
            <w:rFonts w:ascii="Courier New" w:hAnsi="Courier New" w:cs="Courier New"/>
            <w:rtl/>
          </w:rPr>
          <w:t>دارر بن</w:t>
        </w:r>
      </w:ins>
      <w:r w:rsidRPr="00EE6742">
        <w:rPr>
          <w:rFonts w:ascii="Courier New" w:hAnsi="Courier New" w:cs="Courier New"/>
          <w:rtl/>
        </w:rPr>
        <w:t xml:space="preserve"> الملك </w:t>
      </w:r>
      <w:del w:id="1865" w:author="Transkribus" w:date="2019-12-11T14:30:00Z">
        <w:r w:rsidR="009B6BCA" w:rsidRPr="009B6BCA">
          <w:rPr>
            <w:rFonts w:ascii="Courier New" w:hAnsi="Courier New" w:cs="Courier New"/>
            <w:rtl/>
          </w:rPr>
          <w:delText>ا</w:delText>
        </w:r>
      </w:del>
      <w:ins w:id="1866" w:author="Transkribus" w:date="2019-12-11T14:30:00Z">
        <w:r w:rsidRPr="00EE6742">
          <w:rPr>
            <w:rFonts w:ascii="Courier New" w:hAnsi="Courier New" w:cs="Courier New"/>
            <w:rtl/>
          </w:rPr>
          <w:t>أ</w:t>
        </w:r>
      </w:ins>
      <w:r w:rsidRPr="00EE6742">
        <w:rPr>
          <w:rFonts w:ascii="Courier New" w:hAnsi="Courier New" w:cs="Courier New"/>
          <w:rtl/>
        </w:rPr>
        <w:t xml:space="preserve">بى طالب بن الخياط </w:t>
      </w:r>
      <w:del w:id="1867" w:author="Transkribus" w:date="2019-12-11T14:30:00Z">
        <w:r w:rsidR="009B6BCA" w:rsidRPr="009B6BCA">
          <w:rPr>
            <w:rFonts w:ascii="Courier New" w:hAnsi="Courier New" w:cs="Courier New"/>
            <w:rtl/>
          </w:rPr>
          <w:delText>فوقع فانشج</w:delText>
        </w:r>
      </w:del>
      <w:ins w:id="1868" w:author="Transkribus" w:date="2019-12-11T14:30:00Z">
        <w:r w:rsidRPr="00EE6742">
          <w:rPr>
            <w:rFonts w:ascii="Courier New" w:hAnsi="Courier New" w:cs="Courier New"/>
            <w:rtl/>
          </w:rPr>
          <w:t>فوفه فاننح</w:t>
        </w:r>
      </w:ins>
      <w:r w:rsidRPr="00EE6742">
        <w:rPr>
          <w:rFonts w:ascii="Courier New" w:hAnsi="Courier New" w:cs="Courier New"/>
          <w:rtl/>
        </w:rPr>
        <w:t xml:space="preserve"> وجهه فلما </w:t>
      </w:r>
      <w:del w:id="1869" w:author="Transkribus" w:date="2019-12-11T14:30:00Z">
        <w:r w:rsidR="009B6BCA" w:rsidRPr="009B6BCA">
          <w:rPr>
            <w:rFonts w:ascii="Courier New" w:hAnsi="Courier New" w:cs="Courier New"/>
            <w:rtl/>
          </w:rPr>
          <w:delText>اصبح زاره</w:delText>
        </w:r>
      </w:del>
      <w:ins w:id="1870" w:author="Transkribus" w:date="2019-12-11T14:30:00Z">
        <w:r w:rsidRPr="00EE6742">
          <w:rPr>
            <w:rFonts w:ascii="Courier New" w:hAnsi="Courier New" w:cs="Courier New"/>
            <w:rtl/>
          </w:rPr>
          <w:t>أصيح</w:t>
        </w:r>
      </w:ins>
    </w:p>
    <w:p w14:paraId="019EBEBD" w14:textId="49E05F18" w:rsidR="00EE6742" w:rsidRPr="00EE6742" w:rsidRDefault="00EE6742" w:rsidP="00EE6742">
      <w:pPr>
        <w:pStyle w:val="NurText"/>
        <w:bidi/>
        <w:rPr>
          <w:rFonts w:ascii="Courier New" w:hAnsi="Courier New" w:cs="Courier New"/>
        </w:rPr>
      </w:pPr>
      <w:ins w:id="1871" w:author="Transkribus" w:date="2019-12-11T14:30:00Z">
        <w:r w:rsidRPr="00EE6742">
          <w:rPr>
            <w:rFonts w:ascii="Courier New" w:hAnsi="Courier New" w:cs="Courier New"/>
            <w:rtl/>
          </w:rPr>
          <w:t>ازاره</w:t>
        </w:r>
      </w:ins>
      <w:r w:rsidRPr="00EE6742">
        <w:rPr>
          <w:rFonts w:ascii="Courier New" w:hAnsi="Courier New" w:cs="Courier New"/>
          <w:rtl/>
        </w:rPr>
        <w:t xml:space="preserve"> الناس </w:t>
      </w:r>
      <w:del w:id="1872" w:author="Transkribus" w:date="2019-12-11T14:30:00Z">
        <w:r w:rsidR="009B6BCA" w:rsidRPr="009B6BCA">
          <w:rPr>
            <w:rFonts w:ascii="Courier New" w:hAnsi="Courier New" w:cs="Courier New"/>
            <w:rtl/>
          </w:rPr>
          <w:delText>يسالونه كيف وقع</w:delText>
        </w:r>
      </w:del>
      <w:ins w:id="1873" w:author="Transkribus" w:date="2019-12-11T14:30:00Z">
        <w:r w:rsidRPr="00EE6742">
          <w:rPr>
            <w:rFonts w:ascii="Courier New" w:hAnsi="Courier New" w:cs="Courier New"/>
            <w:rtl/>
          </w:rPr>
          <w:t>بسالونه ليف وفي</w:t>
        </w:r>
      </w:ins>
      <w:r w:rsidRPr="00EE6742">
        <w:rPr>
          <w:rFonts w:ascii="Courier New" w:hAnsi="Courier New" w:cs="Courier New"/>
          <w:rtl/>
        </w:rPr>
        <w:t xml:space="preserve"> فكتب هذه </w:t>
      </w:r>
      <w:del w:id="1874" w:author="Transkribus" w:date="2019-12-11T14:30:00Z">
        <w:r w:rsidR="009B6BCA" w:rsidRPr="009B6BCA">
          <w:rPr>
            <w:rFonts w:ascii="Courier New" w:hAnsi="Courier New" w:cs="Courier New"/>
            <w:rtl/>
          </w:rPr>
          <w:delText>الابيات وتركها عند راسه</w:delText>
        </w:r>
      </w:del>
      <w:ins w:id="1875" w:author="Transkribus" w:date="2019-12-11T14:30:00Z">
        <w:r w:rsidRPr="00EE6742">
          <w:rPr>
            <w:rFonts w:ascii="Courier New" w:hAnsi="Courier New" w:cs="Courier New"/>
            <w:rtl/>
          </w:rPr>
          <w:t>الاسات وير كمها عندراسه</w:t>
        </w:r>
      </w:ins>
      <w:r w:rsidRPr="00EE6742">
        <w:rPr>
          <w:rFonts w:ascii="Courier New" w:hAnsi="Courier New" w:cs="Courier New"/>
          <w:rtl/>
        </w:rPr>
        <w:t xml:space="preserve"> فكان </w:t>
      </w:r>
      <w:del w:id="1876" w:author="Transkribus" w:date="2019-12-11T14:30:00Z">
        <w:r w:rsidR="009B6BCA" w:rsidRPr="009B6BCA">
          <w:rPr>
            <w:rFonts w:ascii="Courier New" w:hAnsi="Courier New" w:cs="Courier New"/>
            <w:rtl/>
          </w:rPr>
          <w:delText>اذا ساله انسان يعطيه الابيات يقرؤها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77" w:author="Transkribus" w:date="2019-12-11T14:30:00Z">
        <w:r w:rsidRPr="00EE6742">
          <w:rPr>
            <w:rFonts w:ascii="Courier New" w:hAnsi="Courier New" w:cs="Courier New"/>
            <w:rtl/>
          </w:rPr>
          <w:t>اداساله السان</w:t>
        </w:r>
      </w:ins>
    </w:p>
    <w:p w14:paraId="42081427" w14:textId="3FACFE66" w:rsidR="00EE6742" w:rsidRPr="00EE6742" w:rsidRDefault="009B6BCA" w:rsidP="00EE6742">
      <w:pPr>
        <w:pStyle w:val="NurText"/>
        <w:bidi/>
        <w:rPr>
          <w:ins w:id="1878" w:author="Transkribus" w:date="2019-12-11T14:30:00Z"/>
          <w:rFonts w:ascii="Courier New" w:hAnsi="Courier New" w:cs="Courier New"/>
        </w:rPr>
      </w:pPr>
      <w:dir w:val="rtl">
        <w:dir w:val="rtl">
          <w:del w:id="1879" w:author="Transkribus" w:date="2019-12-11T14:30:00Z">
            <w:r w:rsidRPr="009B6BCA">
              <w:rPr>
                <w:rFonts w:ascii="Courier New" w:hAnsi="Courier New" w:cs="Courier New"/>
                <w:rtl/>
              </w:rPr>
              <w:delText>وقعت</w:delText>
            </w:r>
          </w:del>
          <w:ins w:id="1880" w:author="Transkribus" w:date="2019-12-11T14:30:00Z">
            <w:r w:rsidR="00EE6742" w:rsidRPr="00EE6742">
              <w:rPr>
                <w:rFonts w:ascii="Courier New" w:hAnsi="Courier New" w:cs="Courier New"/>
                <w:rtl/>
              </w:rPr>
              <w:t>ابقطبه الاسات يقر٨٦ا</w:t>
            </w:r>
          </w:ins>
        </w:dir>
      </w:dir>
    </w:p>
    <w:p w14:paraId="4AF9FE8D" w14:textId="77777777" w:rsidR="00EE6742" w:rsidRPr="00EE6742" w:rsidRDefault="00EE6742" w:rsidP="00EE6742">
      <w:pPr>
        <w:pStyle w:val="NurText"/>
        <w:bidi/>
        <w:rPr>
          <w:ins w:id="1881" w:author="Transkribus" w:date="2019-12-11T14:30:00Z"/>
          <w:rFonts w:ascii="Courier New" w:hAnsi="Courier New" w:cs="Courier New"/>
        </w:rPr>
      </w:pPr>
      <w:ins w:id="1882" w:author="Transkribus" w:date="2019-12-11T14:30:00Z">
        <w:r w:rsidRPr="00EE6742">
          <w:rPr>
            <w:rFonts w:ascii="Courier New" w:hAnsi="Courier New" w:cs="Courier New"/>
            <w:rtl/>
          </w:rPr>
          <w:t>الطويل٢</w:t>
        </w:r>
      </w:ins>
    </w:p>
    <w:p w14:paraId="73A7391E" w14:textId="6AA8715C" w:rsidR="00EE6742" w:rsidRPr="00EE6742" w:rsidRDefault="00EE6742" w:rsidP="00EE6742">
      <w:pPr>
        <w:pStyle w:val="NurText"/>
        <w:bidi/>
        <w:rPr>
          <w:rFonts w:ascii="Courier New" w:hAnsi="Courier New" w:cs="Courier New"/>
        </w:rPr>
      </w:pPr>
      <w:ins w:id="1883" w:author="Transkribus" w:date="2019-12-11T14:30:00Z">
        <w:r w:rsidRPr="00EE6742">
          <w:rPr>
            <w:rFonts w:ascii="Courier New" w:hAnsi="Courier New" w:cs="Courier New"/>
            <w:rtl/>
          </w:rPr>
          <w:t>وقعب</w:t>
        </w:r>
      </w:ins>
      <w:r w:rsidRPr="00EE6742">
        <w:rPr>
          <w:rFonts w:ascii="Courier New" w:hAnsi="Courier New" w:cs="Courier New"/>
          <w:rtl/>
        </w:rPr>
        <w:t xml:space="preserve"> على راسى وطارت </w:t>
      </w:r>
      <w:del w:id="1884" w:author="Transkribus" w:date="2019-12-11T14:30:00Z">
        <w:r w:rsidR="009B6BCA" w:rsidRPr="009B6BCA">
          <w:rPr>
            <w:rFonts w:ascii="Courier New" w:hAnsi="Courier New" w:cs="Courier New"/>
            <w:rtl/>
          </w:rPr>
          <w:delText>عمامتي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وضاع شمشكى وانبطحت على الارض</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85" w:author="Transkribus" w:date="2019-12-11T14:30:00Z">
        <w:r w:rsidRPr="00EE6742">
          <w:rPr>
            <w:rFonts w:ascii="Courier New" w:hAnsi="Courier New" w:cs="Courier New"/>
            <w:rtl/>
          </w:rPr>
          <w:t>عمامنى * وصاح شمكى وانبطحب على الارس</w:t>
        </w:r>
      </w:ins>
    </w:p>
    <w:p w14:paraId="71472231" w14:textId="22D896FD" w:rsidR="00EE6742" w:rsidRPr="00EE6742" w:rsidRDefault="009B6BCA" w:rsidP="00EE6742">
      <w:pPr>
        <w:pStyle w:val="NurText"/>
        <w:bidi/>
        <w:rPr>
          <w:rFonts w:ascii="Courier New" w:hAnsi="Courier New" w:cs="Courier New"/>
        </w:rPr>
      </w:pPr>
      <w:dir w:val="rtl">
        <w:dir w:val="rtl">
          <w:del w:id="1886" w:author="Transkribus" w:date="2019-12-11T14:30:00Z">
            <w:r w:rsidRPr="009B6BCA">
              <w:rPr>
                <w:rFonts w:ascii="Courier New" w:hAnsi="Courier New" w:cs="Courier New"/>
                <w:rtl/>
              </w:rPr>
              <w:delText>وقمت واسراب</w:delText>
            </w:r>
          </w:del>
          <w:ins w:id="1887" w:author="Transkribus" w:date="2019-12-11T14:30:00Z">
            <w:r w:rsidR="00EE6742" w:rsidRPr="00EE6742">
              <w:rPr>
                <w:rFonts w:ascii="Courier New" w:hAnsi="Courier New" w:cs="Courier New"/>
                <w:rtl/>
              </w:rPr>
              <w:t>وقت وأسراب</w:t>
            </w:r>
          </w:ins>
          <w:r w:rsidR="00EE6742" w:rsidRPr="00EE6742">
            <w:rPr>
              <w:rFonts w:ascii="Courier New" w:hAnsi="Courier New" w:cs="Courier New"/>
              <w:rtl/>
            </w:rPr>
            <w:t xml:space="preserve"> الدماء </w:t>
          </w:r>
          <w:del w:id="1888" w:author="Transkribus" w:date="2019-12-11T14:30:00Z">
            <w:r w:rsidRPr="009B6BCA">
              <w:rPr>
                <w:rFonts w:ascii="Courier New" w:hAnsi="Courier New" w:cs="Courier New"/>
                <w:rtl/>
              </w:rPr>
              <w:delText>بلحيتي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ووجهى وبعض الشر اهون</w:delText>
                </w:r>
              </w:dir>
            </w:dir>
          </w:del>
          <w:ins w:id="1889" w:author="Transkribus" w:date="2019-12-11T14:30:00Z">
            <w:r w:rsidR="00EE6742" w:rsidRPr="00EE6742">
              <w:rPr>
                <w:rFonts w:ascii="Courier New" w:hAnsi="Courier New" w:cs="Courier New"/>
                <w:rtl/>
              </w:rPr>
              <w:t>بلحيى * ووحعى ويعس الشراهون</w:t>
            </w:r>
          </w:ins>
          <w:r w:rsidR="00EE6742" w:rsidRPr="00EE6742">
            <w:rPr>
              <w:rFonts w:ascii="Courier New" w:hAnsi="Courier New" w:cs="Courier New"/>
              <w:rtl/>
            </w:rPr>
            <w:t xml:space="preserve"> من </w:t>
          </w:r>
          <w:del w:id="1890" w:author="Transkribus" w:date="2019-12-11T14:30:00Z">
            <w:r w:rsidRPr="009B6BCA">
              <w:rPr>
                <w:rFonts w:ascii="Courier New" w:hAnsi="Courier New" w:cs="Courier New"/>
                <w:rtl/>
              </w:rPr>
              <w:delText>بعض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1" w:author="Transkribus" w:date="2019-12-11T14:30:00Z">
            <w:r w:rsidR="00EE6742" w:rsidRPr="00EE6742">
              <w:rPr>
                <w:rFonts w:ascii="Courier New" w:hAnsi="Courier New" w:cs="Courier New"/>
                <w:rtl/>
              </w:rPr>
              <w:t>يعس</w:t>
            </w:r>
          </w:ins>
        </w:dir>
      </w:dir>
    </w:p>
    <w:p w14:paraId="50F79A06" w14:textId="3AA12810" w:rsidR="00EE6742" w:rsidRPr="00EE6742" w:rsidRDefault="009B6BCA" w:rsidP="00EE6742">
      <w:pPr>
        <w:pStyle w:val="NurText"/>
        <w:bidi/>
        <w:rPr>
          <w:rFonts w:ascii="Courier New" w:hAnsi="Courier New" w:cs="Courier New"/>
        </w:rPr>
      </w:pPr>
      <w:dir w:val="rtl">
        <w:dir w:val="rtl">
          <w:del w:id="1892" w:author="Transkribus" w:date="2019-12-11T14:30:00Z">
            <w:r w:rsidRPr="009B6BCA">
              <w:rPr>
                <w:rFonts w:ascii="Courier New" w:hAnsi="Courier New" w:cs="Courier New"/>
                <w:rtl/>
              </w:rPr>
              <w:delText>ق</w:delText>
            </w:r>
          </w:del>
          <w:ins w:id="1893"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ضى الله </w:t>
          </w:r>
          <w:del w:id="1894" w:author="Transkribus" w:date="2019-12-11T14:30:00Z">
            <w:r w:rsidRPr="009B6BCA">
              <w:rPr>
                <w:rFonts w:ascii="Courier New" w:hAnsi="Courier New" w:cs="Courier New"/>
                <w:rtl/>
              </w:rPr>
              <w:delText>انى</w:delText>
            </w:r>
          </w:del>
          <w:ins w:id="1895" w:author="Transkribus" w:date="2019-12-11T14:30:00Z">
            <w:r w:rsidR="00EE6742" w:rsidRPr="00EE6742">
              <w:rPr>
                <w:rFonts w:ascii="Courier New" w:hAnsi="Courier New" w:cs="Courier New"/>
                <w:rtl/>
              </w:rPr>
              <w:t>أبى</w:t>
            </w:r>
          </w:ins>
          <w:r w:rsidR="00EE6742" w:rsidRPr="00EE6742">
            <w:rPr>
              <w:rFonts w:ascii="Courier New" w:hAnsi="Courier New" w:cs="Courier New"/>
              <w:rtl/>
            </w:rPr>
            <w:t xml:space="preserve"> صرت فى </w:t>
          </w:r>
          <w:del w:id="1896" w:author="Transkribus" w:date="2019-12-11T14:30:00Z">
            <w:r w:rsidRPr="009B6BCA">
              <w:rPr>
                <w:rFonts w:ascii="Courier New" w:hAnsi="Courier New" w:cs="Courier New"/>
                <w:rtl/>
              </w:rPr>
              <w:delText>الحال هتكة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حيلة للمرء فيما به يقضي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97" w:author="Transkribus" w:date="2019-12-11T14:30:00Z">
            <w:r w:rsidR="00EE6742" w:rsidRPr="00EE6742">
              <w:rPr>
                <w:rFonts w:ascii="Courier New" w:hAnsi="Courier New" w:cs="Courier New"/>
                <w:rtl/>
              </w:rPr>
              <w:t>الجال هبكة * ولأجملة السهرة فثماه يقضى</w:t>
            </w:r>
          </w:ins>
        </w:dir>
      </w:dir>
    </w:p>
    <w:p w14:paraId="538AC780" w14:textId="77777777" w:rsidR="009B6BCA" w:rsidRPr="009B6BCA" w:rsidRDefault="009B6BCA" w:rsidP="009B6BCA">
      <w:pPr>
        <w:pStyle w:val="NurText"/>
        <w:bidi/>
        <w:rPr>
          <w:del w:id="1898" w:author="Transkribus" w:date="2019-12-11T14:30:00Z"/>
          <w:rFonts w:ascii="Courier New" w:hAnsi="Courier New" w:cs="Courier New"/>
        </w:rPr>
      </w:pPr>
      <w:dir w:val="rtl">
        <w:dir w:val="rtl">
          <w:del w:id="1899" w:author="Transkribus" w:date="2019-12-11T14:30:00Z">
            <w:r w:rsidRPr="009B6BCA">
              <w:rPr>
                <w:rFonts w:ascii="Courier New" w:hAnsi="Courier New" w:cs="Courier New"/>
                <w:rtl/>
              </w:rPr>
              <w:delText>ولا خير فى قصف ولا فى لذاذة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لم يكن سكر الى مثل ذا يفضى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5DCCB7F" w14:textId="0E14639A" w:rsidR="00EE6742" w:rsidRPr="00EE6742" w:rsidRDefault="009B6BCA" w:rsidP="00EE6742">
      <w:pPr>
        <w:pStyle w:val="NurText"/>
        <w:bidi/>
        <w:rPr>
          <w:ins w:id="1900" w:author="Transkribus" w:date="2019-12-11T14:30:00Z"/>
          <w:rFonts w:ascii="Courier New" w:hAnsi="Courier New" w:cs="Courier New"/>
        </w:rPr>
      </w:pPr>
      <w:dir w:val="rtl">
        <w:dir w:val="rtl">
          <w:del w:id="1901" w:author="Transkribus" w:date="2019-12-11T14:30:00Z">
            <w:r w:rsidRPr="009B6BCA">
              <w:rPr>
                <w:rFonts w:ascii="Courier New" w:hAnsi="Courier New" w:cs="Courier New"/>
                <w:rtl/>
              </w:rPr>
              <w:delText>واخذ</w:delText>
            </w:r>
          </w:del>
          <w:ins w:id="1902" w:author="Transkribus" w:date="2019-12-11T14:30:00Z">
            <w:r w:rsidR="00EE6742" w:rsidRPr="00EE6742">
              <w:rPr>
                <w:rFonts w:ascii="Courier New" w:hAnsi="Courier New" w:cs="Courier New"/>
                <w:rtl/>
              </w:rPr>
              <w:t>ولأخير فى نصف ولافى لذادة * اد الم بكن جر الى متل دايفضى</w:t>
            </w:r>
          </w:ins>
        </w:dir>
      </w:dir>
    </w:p>
    <w:p w14:paraId="42778F85" w14:textId="0E13D04E" w:rsidR="00EE6742" w:rsidRPr="00EE6742" w:rsidRDefault="00EE6742" w:rsidP="00EE6742">
      <w:pPr>
        <w:pStyle w:val="NurText"/>
        <w:bidi/>
        <w:rPr>
          <w:rFonts w:ascii="Courier New" w:hAnsi="Courier New" w:cs="Courier New"/>
        </w:rPr>
      </w:pPr>
      <w:ins w:id="1903" w:author="Transkribus" w:date="2019-12-11T14:30:00Z">
        <w:r w:rsidRPr="00EE6742">
          <w:rPr>
            <w:rFonts w:ascii="Courier New" w:hAnsi="Courier New" w:cs="Courier New"/>
            <w:rtl/>
          </w:rPr>
          <w:t>أو أجذ</w:t>
        </w:r>
      </w:ins>
      <w:r w:rsidRPr="00EE6742">
        <w:rPr>
          <w:rFonts w:ascii="Courier New" w:hAnsi="Courier New" w:cs="Courier New"/>
          <w:rtl/>
        </w:rPr>
        <w:t xml:space="preserve"> المراة </w:t>
      </w:r>
      <w:del w:id="1904" w:author="Transkribus" w:date="2019-12-11T14:30:00Z">
        <w:r w:rsidR="009B6BCA" w:rsidRPr="009B6BCA">
          <w:rPr>
            <w:rFonts w:ascii="Courier New" w:hAnsi="Courier New" w:cs="Courier New"/>
            <w:rtl/>
          </w:rPr>
          <w:delText>فراى الجرح</w:delText>
        </w:r>
      </w:del>
      <w:ins w:id="1905" w:author="Transkribus" w:date="2019-12-11T14:30:00Z">
        <w:r w:rsidRPr="00EE6742">
          <w:rPr>
            <w:rFonts w:ascii="Courier New" w:hAnsi="Courier New" w:cs="Courier New"/>
            <w:rtl/>
          </w:rPr>
          <w:t>فر أى الجرج</w:t>
        </w:r>
      </w:ins>
      <w:r w:rsidRPr="00EE6742">
        <w:rPr>
          <w:rFonts w:ascii="Courier New" w:hAnsi="Courier New" w:cs="Courier New"/>
          <w:rtl/>
        </w:rPr>
        <w:t xml:space="preserve"> فى وجهه </w:t>
      </w:r>
      <w:del w:id="1906" w:author="Transkribus" w:date="2019-12-11T14:30:00Z">
        <w:r w:rsidR="009B6BCA" w:rsidRPr="009B6BCA">
          <w:rPr>
            <w:rFonts w:ascii="Courier New" w:hAnsi="Courier New" w:cs="Courier New"/>
            <w:rtl/>
          </w:rPr>
          <w:delText>غائرا تحت الجفن</w:delText>
        </w:r>
      </w:del>
      <w:ins w:id="1907" w:author="Transkribus" w:date="2019-12-11T14:30:00Z">
        <w:r w:rsidRPr="00EE6742">
          <w:rPr>
            <w:rFonts w:ascii="Courier New" w:hAnsi="Courier New" w:cs="Courier New"/>
            <w:rtl/>
          </w:rPr>
          <w:t>غاير الحب الحفن</w:t>
        </w:r>
      </w:ins>
      <w:r w:rsidRPr="00EE6742">
        <w:rPr>
          <w:rFonts w:ascii="Courier New" w:hAnsi="Courier New" w:cs="Courier New"/>
          <w:rtl/>
        </w:rPr>
        <w:t xml:space="preserve"> بعد </w:t>
      </w:r>
      <w:del w:id="1908" w:author="Transkribus" w:date="2019-12-11T14:30:00Z">
        <w:r w:rsidR="009B6BCA" w:rsidRPr="009B6BCA">
          <w:rPr>
            <w:rFonts w:ascii="Courier New" w:hAnsi="Courier New" w:cs="Courier New"/>
            <w:rtl/>
          </w:rPr>
          <w:delText>وقعته فقال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09" w:author="Transkribus" w:date="2019-12-11T14:30:00Z">
        <w:r w:rsidRPr="00EE6742">
          <w:rPr>
            <w:rFonts w:ascii="Courier New" w:hAnsi="Courier New" w:cs="Courier New"/>
            <w:rtl/>
          </w:rPr>
          <w:t>وفهته فثال</w:t>
        </w:r>
      </w:ins>
    </w:p>
    <w:p w14:paraId="7FC9A69F" w14:textId="292AE8CD" w:rsidR="00EE6742" w:rsidRPr="00EE6742" w:rsidRDefault="009B6BCA" w:rsidP="00EE6742">
      <w:pPr>
        <w:pStyle w:val="NurText"/>
        <w:bidi/>
        <w:rPr>
          <w:ins w:id="1910" w:author="Transkribus" w:date="2019-12-11T14:30:00Z"/>
          <w:rFonts w:ascii="Courier New" w:hAnsi="Courier New" w:cs="Courier New"/>
        </w:rPr>
      </w:pPr>
      <w:dir w:val="rtl">
        <w:dir w:val="rtl">
          <w:del w:id="1911" w:author="Transkribus" w:date="2019-12-11T14:30:00Z">
            <w:r w:rsidRPr="009B6BCA">
              <w:rPr>
                <w:rFonts w:ascii="Courier New" w:hAnsi="Courier New" w:cs="Courier New"/>
                <w:rtl/>
              </w:rPr>
              <w:delText>ترك</w:delText>
            </w:r>
          </w:del>
          <w:ins w:id="1912" w:author="Transkribus" w:date="2019-12-11T14:30:00Z">
            <w:r w:rsidR="00EE6742" w:rsidRPr="00EE6742">
              <w:rPr>
                <w:rFonts w:ascii="Courier New" w:hAnsi="Courier New" w:cs="Courier New"/>
                <w:rtl/>
              </w:rPr>
              <w:t>الكاسل</w:t>
            </w:r>
          </w:ins>
        </w:dir>
      </w:dir>
    </w:p>
    <w:p w14:paraId="760A22A3" w14:textId="6E31B73E" w:rsidR="00EE6742" w:rsidRPr="00EE6742" w:rsidRDefault="00EE6742" w:rsidP="00EE6742">
      <w:pPr>
        <w:pStyle w:val="NurText"/>
        <w:bidi/>
        <w:rPr>
          <w:rFonts w:ascii="Courier New" w:hAnsi="Courier New" w:cs="Courier New"/>
        </w:rPr>
      </w:pPr>
      <w:ins w:id="1913" w:author="Transkribus" w:date="2019-12-11T14:30:00Z">
        <w:r w:rsidRPr="00EE6742">
          <w:rPr>
            <w:rFonts w:ascii="Courier New" w:hAnsi="Courier New" w:cs="Courier New"/>
            <w:rtl/>
          </w:rPr>
          <w:t>ابرلك</w:t>
        </w:r>
      </w:ins>
      <w:r w:rsidRPr="00EE6742">
        <w:rPr>
          <w:rFonts w:ascii="Courier New" w:hAnsi="Courier New" w:cs="Courier New"/>
          <w:rtl/>
        </w:rPr>
        <w:t xml:space="preserve"> النبيذ </w:t>
      </w:r>
      <w:del w:id="1914" w:author="Transkribus" w:date="2019-12-11T14:30:00Z">
        <w:r w:rsidR="009B6BCA" w:rsidRPr="009B6BCA">
          <w:rPr>
            <w:rFonts w:ascii="Courier New" w:hAnsi="Courier New" w:cs="Courier New"/>
            <w:rtl/>
          </w:rPr>
          <w:delText>بوجنتي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جرحا ككس النعجة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15" w:author="Transkribus" w:date="2019-12-11T14:30:00Z">
        <w:r w:rsidRPr="00EE6742">
          <w:rPr>
            <w:rFonts w:ascii="Courier New" w:hAnsi="Courier New" w:cs="Courier New"/>
            <w:rtl/>
          </w:rPr>
          <w:t>بوجفنى * برخاككس النجة</w:t>
        </w:r>
      </w:ins>
    </w:p>
    <w:p w14:paraId="7DDFB13C" w14:textId="021C710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ووقعت </w:t>
          </w:r>
          <w:del w:id="1916" w:author="Transkribus" w:date="2019-12-11T14:30:00Z">
            <w:r w:rsidRPr="009B6BCA">
              <w:rPr>
                <w:rFonts w:ascii="Courier New" w:hAnsi="Courier New" w:cs="Courier New"/>
                <w:rtl/>
              </w:rPr>
              <w:delText>منبطحا على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وجهى وطارت عمتي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17" w:author="Transkribus" w:date="2019-12-11T14:30:00Z">
            <w:r w:rsidR="00EE6742" w:rsidRPr="00EE6742">
              <w:rPr>
                <w:rFonts w:ascii="Courier New" w:hAnsi="Courier New" w:cs="Courier New"/>
                <w:rtl/>
              </w:rPr>
              <w:t>منبطجا على * وحيى وطار عمق</w:t>
            </w:r>
          </w:ins>
        </w:dir>
      </w:dir>
    </w:p>
    <w:p w14:paraId="18282003" w14:textId="77777777" w:rsidR="009B6BCA" w:rsidRPr="009B6BCA" w:rsidRDefault="009B6BCA" w:rsidP="009B6BCA">
      <w:pPr>
        <w:pStyle w:val="NurText"/>
        <w:bidi/>
        <w:rPr>
          <w:del w:id="1918" w:author="Transkribus" w:date="2019-12-11T14:30:00Z"/>
          <w:rFonts w:ascii="Courier New" w:hAnsi="Courier New" w:cs="Courier New"/>
        </w:rPr>
      </w:pPr>
      <w:dir w:val="rtl">
        <w:dir w:val="rtl">
          <w:del w:id="1919" w:author="Transkribus" w:date="2019-12-11T14:30:00Z">
            <w:r w:rsidRPr="009B6BCA">
              <w:rPr>
                <w:rFonts w:ascii="Courier New" w:hAnsi="Courier New" w:cs="Courier New"/>
                <w:rtl/>
              </w:rPr>
              <w:delText>وبقيت منهتكا فلو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الليل بانت سوءتي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99F4BE7" w14:textId="5660D51A" w:rsidR="00EE6742" w:rsidRPr="00EE6742" w:rsidRDefault="009B6BCA" w:rsidP="00EE6742">
      <w:pPr>
        <w:pStyle w:val="NurText"/>
        <w:bidi/>
        <w:rPr>
          <w:ins w:id="1920" w:author="Transkribus" w:date="2019-12-11T14:30:00Z"/>
          <w:rFonts w:ascii="Courier New" w:hAnsi="Courier New" w:cs="Courier New"/>
        </w:rPr>
      </w:pPr>
      <w:dir w:val="rtl">
        <w:dir w:val="rtl">
          <w:del w:id="1921" w:author="Transkribus" w:date="2019-12-11T14:30:00Z">
            <w:r w:rsidRPr="009B6BCA">
              <w:rPr>
                <w:rFonts w:ascii="Courier New" w:hAnsi="Courier New" w:cs="Courier New"/>
                <w:rtl/>
              </w:rPr>
              <w:delText>وعلمت ان</w:delText>
            </w:r>
          </w:del>
          <w:ins w:id="1922" w:author="Transkribus" w:date="2019-12-11T14:30:00Z">
            <w:r w:rsidR="00EE6742" w:rsidRPr="00EE6742">
              <w:rPr>
                <w:rFonts w:ascii="Courier New" w:hAnsi="Courier New" w:cs="Courier New"/>
                <w:rtl/>
              </w:rPr>
              <w:t>واقيب مهكافلو * لاليل بابت سوهق</w:t>
            </w:r>
          </w:ins>
        </w:dir>
      </w:dir>
    </w:p>
    <w:p w14:paraId="3F2F8F32" w14:textId="2A6738CF" w:rsidR="00EE6742" w:rsidRPr="00EE6742" w:rsidRDefault="00EE6742" w:rsidP="00EE6742">
      <w:pPr>
        <w:pStyle w:val="NurText"/>
        <w:bidi/>
        <w:rPr>
          <w:rFonts w:ascii="Courier New" w:hAnsi="Courier New" w:cs="Courier New"/>
        </w:rPr>
      </w:pPr>
      <w:ins w:id="1923" w:author="Transkribus" w:date="2019-12-11T14:30:00Z">
        <w:r w:rsidRPr="00EE6742">
          <w:rPr>
            <w:rFonts w:ascii="Courier New" w:hAnsi="Courier New" w:cs="Courier New"/>
            <w:rtl/>
          </w:rPr>
          <w:t>وغلت أن</w:t>
        </w:r>
      </w:ins>
      <w:r w:rsidRPr="00EE6742">
        <w:rPr>
          <w:rFonts w:ascii="Courier New" w:hAnsi="Courier New" w:cs="Courier New"/>
          <w:rtl/>
        </w:rPr>
        <w:t xml:space="preserve"> جميع </w:t>
      </w:r>
      <w:del w:id="1924" w:author="Transkribus" w:date="2019-12-11T14:30:00Z">
        <w:r w:rsidR="009B6BCA" w:rsidRPr="009B6BCA">
          <w:rPr>
            <w:rFonts w:ascii="Courier New" w:hAnsi="Courier New" w:cs="Courier New"/>
            <w:rtl/>
          </w:rPr>
          <w:delText>ذلك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25" w:author="Transkribus" w:date="2019-12-11T14:30:00Z">
        <w:r w:rsidRPr="00EE6742">
          <w:rPr>
            <w:rFonts w:ascii="Courier New" w:hAnsi="Courier New" w:cs="Courier New"/>
            <w:rtl/>
          </w:rPr>
          <w:t xml:space="preserve">د* لك </w:t>
        </w:r>
      </w:ins>
      <w:r w:rsidRPr="00EE6742">
        <w:rPr>
          <w:rFonts w:ascii="Courier New" w:hAnsi="Courier New" w:cs="Courier New"/>
          <w:rtl/>
        </w:rPr>
        <w:t xml:space="preserve">من </w:t>
      </w:r>
      <w:del w:id="1926" w:author="Transkribus" w:date="2019-12-11T14:30:00Z">
        <w:r w:rsidR="009B6BCA" w:rsidRPr="009B6BCA">
          <w:rPr>
            <w:rFonts w:ascii="Courier New" w:hAnsi="Courier New" w:cs="Courier New"/>
            <w:rtl/>
          </w:rPr>
          <w:delText>تمام اللذة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27" w:author="Transkribus" w:date="2019-12-11T14:30:00Z">
        <w:r w:rsidRPr="00EE6742">
          <w:rPr>
            <w:rFonts w:ascii="Courier New" w:hAnsi="Courier New" w:cs="Courier New"/>
            <w:rtl/>
          </w:rPr>
          <w:t>ثمام السدة</w:t>
        </w:r>
      </w:ins>
    </w:p>
    <w:p w14:paraId="1E95466F" w14:textId="7EB53F5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1928" w:author="Transkribus" w:date="2019-12-11T14:30:00Z">
            <w:r w:rsidRPr="009B6BCA">
              <w:rPr>
                <w:rFonts w:ascii="Courier New" w:hAnsi="Courier New" w:cs="Courier New"/>
                <w:rtl/>
              </w:rPr>
              <w:delText>لى باخرى مثل تلك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29" w:author="Transkribus" w:date="2019-12-11T14:30:00Z">
            <w:r w:rsidR="00EE6742" w:rsidRPr="00EE6742">
              <w:rPr>
                <w:rFonts w:ascii="Courier New" w:hAnsi="Courier New" w:cs="Courier New"/>
                <w:rtl/>
              </w:rPr>
              <w:t xml:space="preserve">أبى باحرى ميل تلسيسلك </w:t>
            </w:r>
          </w:ins>
          <w:r w:rsidR="00EE6742" w:rsidRPr="00EE6742">
            <w:rPr>
              <w:rFonts w:ascii="Courier New" w:hAnsi="Courier New" w:cs="Courier New"/>
              <w:rtl/>
            </w:rPr>
            <w:t xml:space="preserve">ولو </w:t>
          </w:r>
          <w:del w:id="1930" w:author="Transkribus" w:date="2019-12-11T14:30:00Z">
            <w:r w:rsidRPr="009B6BCA">
              <w:rPr>
                <w:rFonts w:ascii="Courier New" w:hAnsi="Courier New" w:cs="Courier New"/>
                <w:rtl/>
              </w:rPr>
              <w:delText>بحلق اللحية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31" w:author="Transkribus" w:date="2019-12-11T14:30:00Z">
            <w:r w:rsidR="00EE6742" w:rsidRPr="00EE6742">
              <w:rPr>
                <w:rFonts w:ascii="Courier New" w:hAnsi="Courier New" w:cs="Courier New"/>
                <w:rtl/>
              </w:rPr>
              <w:t>يحلق النجيه</w:t>
            </w:r>
          </w:ins>
        </w:dir>
      </w:dir>
    </w:p>
    <w:p w14:paraId="5FBBDEEC" w14:textId="0A4D16A7" w:rsidR="00EE6742" w:rsidRPr="00EE6742" w:rsidRDefault="009B6BCA" w:rsidP="00EE6742">
      <w:pPr>
        <w:pStyle w:val="NurText"/>
        <w:bidi/>
        <w:rPr>
          <w:ins w:id="1932" w:author="Transkribus" w:date="2019-12-11T14:30:00Z"/>
          <w:rFonts w:ascii="Courier New" w:hAnsi="Courier New" w:cs="Courier New"/>
        </w:rPr>
      </w:pPr>
      <w:dir w:val="rtl">
        <w:dir w:val="rtl">
          <w:ins w:id="1933" w:author="Transkribus" w:date="2019-12-11T14:30:00Z">
            <w:r w:rsidR="00EE6742" w:rsidRPr="00EE6742">
              <w:rPr>
                <w:rFonts w:ascii="Courier New" w:hAnsi="Courier New" w:cs="Courier New"/>
                <w:rtl/>
              </w:rPr>
              <w:t>٤</w:t>
            </w:r>
          </w:ins>
        </w:dir>
      </w:dir>
    </w:p>
    <w:p w14:paraId="4563F254" w14:textId="645DA45A" w:rsidR="00EE6742" w:rsidRPr="00EE6742" w:rsidRDefault="00EE6742" w:rsidP="00EE6742">
      <w:pPr>
        <w:pStyle w:val="NurText"/>
        <w:bidi/>
        <w:rPr>
          <w:ins w:id="1934" w:author="Transkribus" w:date="2019-12-11T14:30:00Z"/>
          <w:rFonts w:ascii="Courier New" w:hAnsi="Courier New" w:cs="Courier New"/>
        </w:rPr>
      </w:pPr>
      <w:r w:rsidRPr="00EE6742">
        <w:rPr>
          <w:rFonts w:ascii="Courier New" w:hAnsi="Courier New" w:cs="Courier New"/>
          <w:rtl/>
        </w:rPr>
        <w:t xml:space="preserve">ومن شعر </w:t>
      </w:r>
      <w:del w:id="1935" w:author="Transkribus" w:date="2019-12-11T14:30:00Z">
        <w:r w:rsidR="009B6BCA" w:rsidRPr="009B6BCA">
          <w:rPr>
            <w:rFonts w:ascii="Courier New" w:hAnsi="Courier New" w:cs="Courier New"/>
            <w:rtl/>
          </w:rPr>
          <w:delText>ا</w:delText>
        </w:r>
      </w:del>
      <w:ins w:id="1936" w:author="Transkribus" w:date="2019-12-11T14:30:00Z">
        <w:r w:rsidRPr="00EE6742">
          <w:rPr>
            <w:rFonts w:ascii="Courier New" w:hAnsi="Courier New" w:cs="Courier New"/>
            <w:rtl/>
          </w:rPr>
          <w:t>أ</w:t>
        </w:r>
      </w:ins>
      <w:r w:rsidRPr="00EE6742">
        <w:rPr>
          <w:rFonts w:ascii="Courier New" w:hAnsi="Courier New" w:cs="Courier New"/>
          <w:rtl/>
        </w:rPr>
        <w:t xml:space="preserve">بى الحكم وديوان </w:t>
      </w:r>
      <w:del w:id="1937" w:author="Transkribus" w:date="2019-12-11T14:30:00Z">
        <w:r w:rsidR="009B6BCA" w:rsidRPr="009B6BCA">
          <w:rPr>
            <w:rFonts w:ascii="Courier New" w:hAnsi="Courier New" w:cs="Courier New"/>
            <w:rtl/>
          </w:rPr>
          <w:delText>شعره هو روايتى</w:delText>
        </w:r>
      </w:del>
      <w:ins w:id="1938" w:author="Transkribus" w:date="2019-12-11T14:30:00Z">
        <w:r w:rsidRPr="00EE6742">
          <w:rPr>
            <w:rFonts w:ascii="Courier New" w:hAnsi="Courier New" w:cs="Courier New"/>
            <w:rtl/>
          </w:rPr>
          <w:t>شعرة هوروابى</w:t>
        </w:r>
      </w:ins>
      <w:r w:rsidRPr="00EE6742">
        <w:rPr>
          <w:rFonts w:ascii="Courier New" w:hAnsi="Courier New" w:cs="Courier New"/>
          <w:rtl/>
        </w:rPr>
        <w:t xml:space="preserve"> عن </w:t>
      </w:r>
      <w:del w:id="1939" w:author="Transkribus" w:date="2019-12-11T14:30:00Z">
        <w:r w:rsidR="009B6BCA" w:rsidRPr="009B6BCA">
          <w:rPr>
            <w:rFonts w:ascii="Courier New" w:hAnsi="Courier New" w:cs="Courier New"/>
            <w:rtl/>
          </w:rPr>
          <w:delText>الشيخ</w:delText>
        </w:r>
      </w:del>
      <w:ins w:id="1940" w:author="Transkribus" w:date="2019-12-11T14:30:00Z">
        <w:r w:rsidRPr="00EE6742">
          <w:rPr>
            <w:rFonts w:ascii="Courier New" w:hAnsi="Courier New" w:cs="Courier New"/>
            <w:rtl/>
          </w:rPr>
          <w:t>النسبح</w:t>
        </w:r>
      </w:ins>
      <w:r w:rsidRPr="00EE6742">
        <w:rPr>
          <w:rFonts w:ascii="Courier New" w:hAnsi="Courier New" w:cs="Courier New"/>
          <w:rtl/>
        </w:rPr>
        <w:t xml:space="preserve"> شمس الدين </w:t>
      </w:r>
      <w:del w:id="1941" w:author="Transkribus" w:date="2019-12-11T14:30:00Z">
        <w:r w:rsidR="009B6BCA" w:rsidRPr="009B6BCA">
          <w:rPr>
            <w:rFonts w:ascii="Courier New" w:hAnsi="Courier New" w:cs="Courier New"/>
            <w:rtl/>
          </w:rPr>
          <w:delText>ا</w:delText>
        </w:r>
      </w:del>
      <w:ins w:id="1942"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w:t>
      </w:r>
      <w:del w:id="1943" w:author="Transkribus" w:date="2019-12-11T14:30:00Z">
        <w:r w:rsidR="009B6BCA" w:rsidRPr="009B6BCA">
          <w:rPr>
            <w:rFonts w:ascii="Courier New" w:hAnsi="Courier New" w:cs="Courier New"/>
            <w:rtl/>
          </w:rPr>
          <w:delText>المطواع والكحال</w:delText>
        </w:r>
      </w:del>
      <w:ins w:id="1944" w:author="Transkribus" w:date="2019-12-11T14:30:00Z">
        <w:r w:rsidRPr="00EE6742">
          <w:rPr>
            <w:rFonts w:ascii="Courier New" w:hAnsi="Courier New" w:cs="Courier New"/>
            <w:rtl/>
          </w:rPr>
          <w:t>الطوا٣</w:t>
        </w:r>
      </w:ins>
    </w:p>
    <w:p w14:paraId="26545E41" w14:textId="43C4B258" w:rsidR="00EE6742" w:rsidRPr="00EE6742" w:rsidRDefault="00EE6742" w:rsidP="00EE6742">
      <w:pPr>
        <w:pStyle w:val="NurText"/>
        <w:bidi/>
        <w:rPr>
          <w:ins w:id="1945" w:author="Transkribus" w:date="2019-12-11T14:30:00Z"/>
          <w:rFonts w:ascii="Courier New" w:hAnsi="Courier New" w:cs="Courier New"/>
        </w:rPr>
      </w:pPr>
      <w:ins w:id="1946" w:author="Transkribus" w:date="2019-12-11T14:30:00Z">
        <w:r w:rsidRPr="00EE6742">
          <w:rPr>
            <w:rFonts w:ascii="Courier New" w:hAnsi="Courier New" w:cs="Courier New"/>
            <w:rtl/>
          </w:rPr>
          <w:t>الكجال</w:t>
        </w:r>
      </w:ins>
      <w:r w:rsidRPr="00EE6742">
        <w:rPr>
          <w:rFonts w:ascii="Courier New" w:hAnsi="Courier New" w:cs="Courier New"/>
          <w:rtl/>
        </w:rPr>
        <w:t xml:space="preserve"> عن الحكيم </w:t>
      </w:r>
      <w:del w:id="1947" w:author="Transkribus" w:date="2019-12-11T14:30:00Z">
        <w:r w:rsidR="009B6BCA" w:rsidRPr="009B6BCA">
          <w:rPr>
            <w:rFonts w:ascii="Courier New" w:hAnsi="Courier New" w:cs="Courier New"/>
            <w:rtl/>
          </w:rPr>
          <w:delText>ا</w:delText>
        </w:r>
      </w:del>
      <w:ins w:id="1948" w:author="Transkribus" w:date="2019-12-11T14:30:00Z">
        <w:r w:rsidRPr="00EE6742">
          <w:rPr>
            <w:rFonts w:ascii="Courier New" w:hAnsi="Courier New" w:cs="Courier New"/>
            <w:rtl/>
          </w:rPr>
          <w:t>أ</w:t>
        </w:r>
      </w:ins>
      <w:r w:rsidRPr="00EE6742">
        <w:rPr>
          <w:rFonts w:ascii="Courier New" w:hAnsi="Courier New" w:cs="Courier New"/>
          <w:rtl/>
        </w:rPr>
        <w:t xml:space="preserve">مين الدين </w:t>
      </w:r>
      <w:del w:id="1949" w:author="Transkribus" w:date="2019-12-11T14:30:00Z">
        <w:r w:rsidR="009B6BCA" w:rsidRPr="009B6BCA">
          <w:rPr>
            <w:rFonts w:ascii="Courier New" w:hAnsi="Courier New" w:cs="Courier New"/>
            <w:rtl/>
          </w:rPr>
          <w:delText>ابى زكريا يحيى</w:delText>
        </w:r>
      </w:del>
      <w:ins w:id="1950" w:author="Transkribus" w:date="2019-12-11T14:30:00Z">
        <w:r w:rsidRPr="00EE6742">
          <w:rPr>
            <w:rFonts w:ascii="Courier New" w:hAnsi="Courier New" w:cs="Courier New"/>
            <w:rtl/>
          </w:rPr>
          <w:t>أبى ركر ايحى</w:t>
        </w:r>
      </w:ins>
      <w:r w:rsidRPr="00EE6742">
        <w:rPr>
          <w:rFonts w:ascii="Courier New" w:hAnsi="Courier New" w:cs="Courier New"/>
          <w:rtl/>
        </w:rPr>
        <w:t xml:space="preserve"> البياسى </w:t>
      </w:r>
      <w:del w:id="1951" w:author="Transkribus" w:date="2019-12-11T14:30:00Z">
        <w:r w:rsidR="009B6BCA" w:rsidRPr="009B6BCA">
          <w:rPr>
            <w:rFonts w:ascii="Courier New" w:hAnsi="Courier New" w:cs="Courier New"/>
            <w:rtl/>
          </w:rPr>
          <w:delText>عن ابى المجد عن والده ابى الحكم المذكور قال يمدح</w:delText>
        </w:r>
      </w:del>
      <w:ins w:id="1952" w:author="Transkribus" w:date="2019-12-11T14:30:00Z">
        <w:r w:rsidRPr="00EE6742">
          <w:rPr>
            <w:rFonts w:ascii="Courier New" w:hAnsi="Courier New" w:cs="Courier New"/>
            <w:rtl/>
          </w:rPr>
          <w:t>عبن أبى المجدمن والدي أبى الحكم</w:t>
        </w:r>
      </w:ins>
    </w:p>
    <w:p w14:paraId="0DB0A002" w14:textId="1B54D5A6" w:rsidR="00EE6742" w:rsidRPr="00EE6742" w:rsidRDefault="00EE6742" w:rsidP="00EE6742">
      <w:pPr>
        <w:pStyle w:val="NurText"/>
        <w:bidi/>
        <w:rPr>
          <w:rFonts w:ascii="Courier New" w:hAnsi="Courier New" w:cs="Courier New"/>
        </w:rPr>
      </w:pPr>
      <w:ins w:id="1953" w:author="Transkribus" w:date="2019-12-11T14:30:00Z">
        <w:r w:rsidRPr="00EE6742">
          <w:rPr>
            <w:rFonts w:ascii="Courier New" w:hAnsi="Courier New" w:cs="Courier New"/>
            <w:rtl/>
          </w:rPr>
          <w:t>المذ كمورقال مدج</w:t>
        </w:r>
      </w:ins>
      <w:r w:rsidRPr="00EE6742">
        <w:rPr>
          <w:rFonts w:ascii="Courier New" w:hAnsi="Courier New" w:cs="Courier New"/>
          <w:rtl/>
        </w:rPr>
        <w:t xml:space="preserve"> الرئيس م</w:t>
      </w:r>
      <w:del w:id="1954" w:author="Transkribus" w:date="2019-12-11T14:30:00Z">
        <w:r w:rsidR="009B6BCA" w:rsidRPr="009B6BCA">
          <w:rPr>
            <w:rFonts w:ascii="Courier New" w:hAnsi="Courier New" w:cs="Courier New"/>
            <w:rtl/>
          </w:rPr>
          <w:delText>ؤي</w:delText>
        </w:r>
      </w:del>
      <w:ins w:id="1955" w:author="Transkribus" w:date="2019-12-11T14:30:00Z">
        <w:r w:rsidRPr="00EE6742">
          <w:rPr>
            <w:rFonts w:ascii="Courier New" w:hAnsi="Courier New" w:cs="Courier New"/>
            <w:rtl/>
          </w:rPr>
          <w:t>وب</w:t>
        </w:r>
      </w:ins>
      <w:r w:rsidRPr="00EE6742">
        <w:rPr>
          <w:rFonts w:ascii="Courier New" w:hAnsi="Courier New" w:cs="Courier New"/>
          <w:rtl/>
        </w:rPr>
        <w:t>د الدين ابا ال</w:t>
      </w:r>
      <w:del w:id="1956" w:author="Transkribus" w:date="2019-12-11T14:30:00Z">
        <w:r w:rsidR="009B6BCA" w:rsidRPr="009B6BCA">
          <w:rPr>
            <w:rFonts w:ascii="Courier New" w:hAnsi="Courier New" w:cs="Courier New"/>
            <w:rtl/>
          </w:rPr>
          <w:delText>ف</w:delText>
        </w:r>
      </w:del>
      <w:ins w:id="1957" w:author="Transkribus" w:date="2019-12-11T14:30:00Z">
        <w:r w:rsidRPr="00EE6742">
          <w:rPr>
            <w:rFonts w:ascii="Courier New" w:hAnsi="Courier New" w:cs="Courier New"/>
            <w:rtl/>
          </w:rPr>
          <w:t>ق</w:t>
        </w:r>
      </w:ins>
      <w:r w:rsidRPr="00EE6742">
        <w:rPr>
          <w:rFonts w:ascii="Courier New" w:hAnsi="Courier New" w:cs="Courier New"/>
          <w:rtl/>
        </w:rPr>
        <w:t>و</w:t>
      </w:r>
      <w:del w:id="1958" w:author="Transkribus" w:date="2019-12-11T14:30:00Z">
        <w:r w:rsidR="009B6BCA" w:rsidRPr="009B6BCA">
          <w:rPr>
            <w:rFonts w:ascii="Courier New" w:hAnsi="Courier New" w:cs="Courier New"/>
            <w:rtl/>
          </w:rPr>
          <w:delText>ر</w:delText>
        </w:r>
      </w:del>
      <w:r w:rsidRPr="00EE6742">
        <w:rPr>
          <w:rFonts w:ascii="Courier New" w:hAnsi="Courier New" w:cs="Courier New"/>
          <w:rtl/>
        </w:rPr>
        <w:t>ا</w:t>
      </w:r>
      <w:ins w:id="1959" w:author="Transkribus" w:date="2019-12-11T14:30:00Z">
        <w:r w:rsidRPr="00EE6742">
          <w:rPr>
            <w:rFonts w:ascii="Courier New" w:hAnsi="Courier New" w:cs="Courier New"/>
            <w:rtl/>
          </w:rPr>
          <w:t>ر</w:t>
        </w:r>
      </w:ins>
      <w:r w:rsidRPr="00EE6742">
        <w:rPr>
          <w:rFonts w:ascii="Courier New" w:hAnsi="Courier New" w:cs="Courier New"/>
          <w:rtl/>
        </w:rPr>
        <w:t>س بن الصوف</w:t>
      </w:r>
      <w:del w:id="1960"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61" w:author="Transkribus" w:date="2019-12-11T14:30:00Z">
        <w:r w:rsidRPr="00EE6742">
          <w:rPr>
            <w:rFonts w:ascii="Courier New" w:hAnsi="Courier New" w:cs="Courier New"/>
            <w:rtl/>
          </w:rPr>
          <w:t>ى</w:t>
        </w:r>
      </w:ins>
    </w:p>
    <w:p w14:paraId="4BF72FA3" w14:textId="20950DA9" w:rsidR="00EE6742" w:rsidRPr="00EE6742" w:rsidRDefault="009B6BCA" w:rsidP="00EE6742">
      <w:pPr>
        <w:pStyle w:val="NurText"/>
        <w:bidi/>
        <w:rPr>
          <w:ins w:id="1962" w:author="Transkribus" w:date="2019-12-11T14:30:00Z"/>
          <w:rFonts w:ascii="Courier New" w:hAnsi="Courier New" w:cs="Courier New"/>
        </w:rPr>
      </w:pPr>
      <w:dir w:val="rtl">
        <w:dir w:val="rtl">
          <w:del w:id="1963" w:author="Transkribus" w:date="2019-12-11T14:30:00Z">
            <w:r w:rsidRPr="009B6BCA">
              <w:rPr>
                <w:rFonts w:ascii="Courier New" w:hAnsi="Courier New" w:cs="Courier New"/>
                <w:rtl/>
              </w:rPr>
              <w:delText>رقت لما بى اذ رات اوصابي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وشكت</w:delText>
                </w:r>
              </w:dir>
            </w:dir>
          </w:del>
          <w:ins w:id="1964" w:author="Transkribus" w:date="2019-12-11T14:30:00Z">
            <w:r w:rsidR="00EE6742" w:rsidRPr="00EE6742">
              <w:rPr>
                <w:rFonts w:ascii="Courier New" w:hAnsi="Courier New" w:cs="Courier New"/>
                <w:rtl/>
              </w:rPr>
              <w:t>الكاسل</w:t>
            </w:r>
          </w:ins>
        </w:dir>
      </w:dir>
    </w:p>
    <w:p w14:paraId="64EB61EB" w14:textId="1139C365" w:rsidR="00EE6742" w:rsidRPr="00EE6742" w:rsidRDefault="00EE6742" w:rsidP="00EE6742">
      <w:pPr>
        <w:pStyle w:val="NurText"/>
        <w:bidi/>
        <w:rPr>
          <w:rFonts w:ascii="Courier New" w:hAnsi="Courier New" w:cs="Courier New"/>
        </w:rPr>
      </w:pPr>
      <w:ins w:id="1965" w:author="Transkribus" w:date="2019-12-11T14:30:00Z">
        <w:r w:rsidRPr="00EE6742">
          <w:rPr>
            <w:rFonts w:ascii="Courier New" w:hAnsi="Courier New" w:cs="Courier New"/>
            <w:rtl/>
          </w:rPr>
          <w:t>ارقت لمانى افرات أو صانى * وسكت</w:t>
        </w:r>
      </w:ins>
      <w:r w:rsidRPr="00EE6742">
        <w:rPr>
          <w:rFonts w:ascii="Courier New" w:hAnsi="Courier New" w:cs="Courier New"/>
          <w:rtl/>
        </w:rPr>
        <w:t xml:space="preserve"> فقصر وجدها </w:t>
      </w:r>
      <w:del w:id="1966" w:author="Transkribus" w:date="2019-12-11T14:30:00Z">
        <w:r w:rsidR="009B6BCA" w:rsidRPr="009B6BCA">
          <w:rPr>
            <w:rFonts w:ascii="Courier New" w:hAnsi="Courier New" w:cs="Courier New"/>
            <w:rtl/>
          </w:rPr>
          <w:delText>عما 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67" w:author="Transkribus" w:date="2019-12-11T14:30:00Z">
        <w:r w:rsidRPr="00EE6742">
          <w:rPr>
            <w:rFonts w:ascii="Courier New" w:hAnsi="Courier New" w:cs="Courier New"/>
            <w:rtl/>
          </w:rPr>
          <w:t>عثمانى</w:t>
        </w:r>
      </w:ins>
    </w:p>
    <w:p w14:paraId="7009B99A" w14:textId="77777777" w:rsidR="009B6BCA" w:rsidRPr="009B6BCA" w:rsidRDefault="009B6BCA" w:rsidP="009B6BCA">
      <w:pPr>
        <w:pStyle w:val="NurText"/>
        <w:bidi/>
        <w:rPr>
          <w:del w:id="1968" w:author="Transkribus" w:date="2019-12-11T14:30:00Z"/>
          <w:rFonts w:ascii="Courier New" w:hAnsi="Courier New" w:cs="Courier New"/>
        </w:rPr>
      </w:pPr>
      <w:dir w:val="rtl">
        <w:dir w:val="rtl">
          <w:del w:id="1969" w:author="Transkribus" w:date="2019-12-11T14:30:00Z">
            <w:r w:rsidRPr="009B6BCA">
              <w:rPr>
                <w:rFonts w:ascii="Courier New" w:hAnsi="Courier New" w:cs="Courier New"/>
                <w:rtl/>
              </w:rPr>
              <w:delText>ما ضر يا ذات اللما الممنوع لو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داويت حر جوى ببرد رضاب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5186F2E" w14:textId="402246D3" w:rsidR="00EE6742" w:rsidRPr="00EE6742" w:rsidRDefault="009B6BCA" w:rsidP="00EE6742">
      <w:pPr>
        <w:pStyle w:val="NurText"/>
        <w:bidi/>
        <w:rPr>
          <w:ins w:id="1970" w:author="Transkribus" w:date="2019-12-11T14:30:00Z"/>
          <w:rFonts w:ascii="Courier New" w:hAnsi="Courier New" w:cs="Courier New"/>
        </w:rPr>
      </w:pPr>
      <w:dir w:val="rtl">
        <w:dir w:val="rtl">
          <w:del w:id="1971" w:author="Transkribus" w:date="2019-12-11T14:30:00Z">
            <w:r w:rsidRPr="009B6BCA">
              <w:rPr>
                <w:rFonts w:ascii="Courier New" w:hAnsi="Courier New" w:cs="Courier New"/>
                <w:rtl/>
              </w:rPr>
              <w:delText>من هائم</w:delText>
            </w:r>
          </w:del>
          <w:ins w:id="1972" w:author="Transkribus" w:date="2019-12-11T14:30:00Z">
            <w:r w:rsidR="00EE6742" w:rsidRPr="00EE6742">
              <w:rPr>
                <w:rFonts w:ascii="Courier New" w:hAnsi="Courier New" w:cs="Courier New"/>
                <w:rtl/>
              </w:rPr>
              <w:t>ماصر بادان الا الممنو٤ أو * داويب جرجوى ببردرصان</w:t>
            </w:r>
          </w:ins>
        </w:dir>
      </w:dir>
    </w:p>
    <w:p w14:paraId="056E0664" w14:textId="0C12A336" w:rsidR="00EE6742" w:rsidRPr="00EE6742" w:rsidRDefault="00EE6742" w:rsidP="00EE6742">
      <w:pPr>
        <w:pStyle w:val="NurText"/>
        <w:bidi/>
        <w:rPr>
          <w:rFonts w:ascii="Courier New" w:hAnsi="Courier New" w:cs="Courier New"/>
        </w:rPr>
      </w:pPr>
      <w:ins w:id="1973" w:author="Transkribus" w:date="2019-12-11T14:30:00Z">
        <w:r w:rsidRPr="00EE6742">
          <w:rPr>
            <w:rFonts w:ascii="Courier New" w:hAnsi="Courier New" w:cs="Courier New"/>
            <w:rtl/>
          </w:rPr>
          <w:t>بمن ها ثم</w:t>
        </w:r>
      </w:ins>
      <w:r w:rsidRPr="00EE6742">
        <w:rPr>
          <w:rFonts w:ascii="Courier New" w:hAnsi="Courier New" w:cs="Courier New"/>
          <w:rtl/>
        </w:rPr>
        <w:t xml:space="preserve"> فى </w:t>
      </w:r>
      <w:del w:id="1974" w:author="Transkribus" w:date="2019-12-11T14:30:00Z">
        <w:r w:rsidR="009B6BCA" w:rsidRPr="009B6BCA">
          <w:rPr>
            <w:rFonts w:ascii="Courier New" w:hAnsi="Courier New" w:cs="Courier New"/>
            <w:rtl/>
          </w:rPr>
          <w:delText>حبكم متقنع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بمرار طيف او</w:delText>
            </w:r>
          </w:dir>
        </w:dir>
      </w:del>
      <w:ins w:id="1975" w:author="Transkribus" w:date="2019-12-11T14:30:00Z">
        <w:r w:rsidRPr="00EE6742">
          <w:rPr>
            <w:rFonts w:ascii="Courier New" w:hAnsi="Courier New" w:cs="Courier New"/>
            <w:rtl/>
          </w:rPr>
          <w:t>حيم ميعيع * م- زارطيف أو</w:t>
        </w:r>
      </w:ins>
      <w:r w:rsidRPr="00EE6742">
        <w:rPr>
          <w:rFonts w:ascii="Courier New" w:hAnsi="Courier New" w:cs="Courier New"/>
          <w:rtl/>
        </w:rPr>
        <w:t xml:space="preserve"> برد </w:t>
      </w:r>
      <w:del w:id="1976" w:author="Transkribus" w:date="2019-12-11T14:30:00Z">
        <w:r w:rsidR="009B6BCA" w:rsidRPr="009B6BCA">
          <w:rPr>
            <w:rFonts w:ascii="Courier New" w:hAnsi="Courier New" w:cs="Courier New"/>
            <w:rtl/>
          </w:rPr>
          <w:delText>ج</w:delText>
        </w:r>
      </w:del>
      <w:ins w:id="1977" w:author="Transkribus" w:date="2019-12-11T14:30:00Z">
        <w:r w:rsidRPr="00EE6742">
          <w:rPr>
            <w:rFonts w:ascii="Courier New" w:hAnsi="Courier New" w:cs="Courier New"/>
            <w:rtl/>
          </w:rPr>
          <w:t>خ</w:t>
        </w:r>
      </w:ins>
      <w:r w:rsidRPr="00EE6742">
        <w:rPr>
          <w:rFonts w:ascii="Courier New" w:hAnsi="Courier New" w:cs="Courier New"/>
          <w:rtl/>
        </w:rPr>
        <w:t>واب</w:t>
      </w:r>
      <w:del w:id="197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8F7D329" w14:textId="60D32EB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w:t>
          </w:r>
          <w:ins w:id="1979" w:author="Transkribus" w:date="2019-12-11T14:30:00Z">
            <w:r w:rsidR="00EE6742" w:rsidRPr="00EE6742">
              <w:rPr>
                <w:rFonts w:ascii="Courier New" w:hAnsi="Courier New" w:cs="Courier New"/>
                <w:rtl/>
              </w:rPr>
              <w:t>ب</w:t>
            </w:r>
          </w:ins>
          <w:r w:rsidR="00EE6742" w:rsidRPr="00EE6742">
            <w:rPr>
              <w:rFonts w:ascii="Courier New" w:hAnsi="Courier New" w:cs="Courier New"/>
              <w:rtl/>
            </w:rPr>
            <w:t>ن تسعفى بالقرب منك فانما</w:t>
          </w:r>
          <w:del w:id="19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تحيين نفسا اذنت بذهاب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81" w:author="Transkribus" w:date="2019-12-11T14:30:00Z">
            <w:r w:rsidR="00EE6742" w:rsidRPr="00EE6742">
              <w:rPr>
                <w:rFonts w:ascii="Courier New" w:hAnsi="Courier New" w:cs="Courier New"/>
                <w:rtl/>
              </w:rPr>
              <w:t xml:space="preserve"> * يجبين نغسا أدتت بدهاب</w:t>
            </w:r>
          </w:ins>
        </w:dir>
      </w:dir>
    </w:p>
    <w:p w14:paraId="20B4D277" w14:textId="77777777" w:rsidR="009B6BCA" w:rsidRPr="009B6BCA" w:rsidRDefault="009B6BCA" w:rsidP="009B6BCA">
      <w:pPr>
        <w:pStyle w:val="NurText"/>
        <w:bidi/>
        <w:rPr>
          <w:del w:id="1982" w:author="Transkribus" w:date="2019-12-11T14:30:00Z"/>
          <w:rFonts w:ascii="Courier New" w:hAnsi="Courier New" w:cs="Courier New"/>
        </w:rPr>
      </w:pPr>
      <w:dir w:val="rtl">
        <w:dir w:val="rtl">
          <w:del w:id="1983" w:author="Transkribus" w:date="2019-12-11T14:30:00Z">
            <w:r w:rsidRPr="009B6BCA">
              <w:rPr>
                <w:rFonts w:ascii="Courier New" w:hAnsi="Courier New" w:cs="Courier New"/>
                <w:rtl/>
              </w:rPr>
              <w:delText>لا تنكرى ان بان صبرى بعدكم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واعتادنى ولهى لعظم مصابي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66CCBE0" w14:textId="53FAF5D9" w:rsidR="00EE6742" w:rsidRPr="00EE6742" w:rsidRDefault="009B6BCA" w:rsidP="00EE6742">
      <w:pPr>
        <w:pStyle w:val="NurText"/>
        <w:bidi/>
        <w:rPr>
          <w:ins w:id="1984" w:author="Transkribus" w:date="2019-12-11T14:30:00Z"/>
          <w:rFonts w:ascii="Courier New" w:hAnsi="Courier New" w:cs="Courier New"/>
        </w:rPr>
      </w:pPr>
      <w:dir w:val="rtl">
        <w:dir w:val="rtl">
          <w:del w:id="1985" w:author="Transkribus" w:date="2019-12-11T14:30:00Z">
            <w:r w:rsidRPr="009B6BCA">
              <w:rPr>
                <w:rFonts w:ascii="Courier New" w:hAnsi="Courier New" w:cs="Courier New"/>
                <w:rtl/>
              </w:rPr>
              <w:delText>فالصبر</w:delText>
            </w:r>
          </w:del>
          <w:ins w:id="1986" w:author="Transkribus" w:date="2019-12-11T14:30:00Z">
            <w:r w:rsidR="00EE6742" w:rsidRPr="00EE6742">
              <w:rPr>
                <w:rFonts w:ascii="Courier New" w:hAnsi="Courier New" w:cs="Courier New"/>
                <w:rtl/>
              </w:rPr>
              <w:t>الاتبكرى ان بابن صيرى بعد كم * واعثادق واسى اعطسم مصان</w:t>
            </w:r>
          </w:ins>
        </w:dir>
      </w:dir>
    </w:p>
    <w:p w14:paraId="16D60D25" w14:textId="385E9CB5" w:rsidR="00EE6742" w:rsidRPr="00EE6742" w:rsidRDefault="00EE6742" w:rsidP="00EE6742">
      <w:pPr>
        <w:pStyle w:val="NurText"/>
        <w:bidi/>
        <w:rPr>
          <w:rFonts w:ascii="Courier New" w:hAnsi="Courier New" w:cs="Courier New"/>
        </w:rPr>
      </w:pPr>
      <w:ins w:id="1987" w:author="Transkribus" w:date="2019-12-11T14:30:00Z">
        <w:r w:rsidRPr="00EE6742">
          <w:rPr>
            <w:rFonts w:ascii="Courier New" w:hAnsi="Courier New" w:cs="Courier New"/>
            <w:rtl/>
          </w:rPr>
          <w:t xml:space="preserve"> فالصر</w:t>
        </w:r>
      </w:ins>
      <w:r w:rsidRPr="00EE6742">
        <w:rPr>
          <w:rFonts w:ascii="Courier New" w:hAnsi="Courier New" w:cs="Courier New"/>
          <w:rtl/>
        </w:rPr>
        <w:t xml:space="preserve"> فى كل المواطن </w:t>
      </w:r>
      <w:del w:id="1988" w:author="Transkribus" w:date="2019-12-11T14:30:00Z">
        <w:r w:rsidR="009B6BCA" w:rsidRPr="009B6BCA">
          <w:rPr>
            <w:rFonts w:ascii="Courier New" w:hAnsi="Courier New" w:cs="Courier New"/>
            <w:rtl/>
          </w:rPr>
          <w:delText>دائما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مستحسن الا عن</w:delText>
            </w:r>
          </w:dir>
        </w:dir>
      </w:del>
      <w:ins w:id="1989" w:author="Transkribus" w:date="2019-12-11T14:30:00Z">
        <w:r w:rsidRPr="00EE6742">
          <w:rPr>
            <w:rFonts w:ascii="Courier New" w:hAnsi="Courier New" w:cs="Courier New"/>
            <w:rtl/>
          </w:rPr>
          <w:t>داثما * مسحسن الاعن</w:t>
        </w:r>
      </w:ins>
      <w:r w:rsidRPr="00EE6742">
        <w:rPr>
          <w:rFonts w:ascii="Courier New" w:hAnsi="Courier New" w:cs="Courier New"/>
          <w:rtl/>
        </w:rPr>
        <w:t xml:space="preserve"> الاحباب</w:t>
      </w:r>
      <w:del w:id="19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C303D5" w14:textId="7FC11E2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هيهات </w:t>
          </w:r>
          <w:del w:id="1991" w:author="Transkribus" w:date="2019-12-11T14:30:00Z">
            <w:r w:rsidRPr="009B6BCA">
              <w:rPr>
                <w:rFonts w:ascii="Courier New" w:hAnsi="Courier New" w:cs="Courier New"/>
                <w:rtl/>
              </w:rPr>
              <w:delText>ان يصفو</w:delText>
            </w:r>
          </w:del>
          <w:ins w:id="1992" w:author="Transkribus" w:date="2019-12-11T14:30:00Z">
            <w:r w:rsidR="00EE6742" w:rsidRPr="00EE6742">
              <w:rPr>
                <w:rFonts w:ascii="Courier New" w:hAnsi="Courier New" w:cs="Courier New"/>
                <w:rtl/>
              </w:rPr>
              <w:t>ابن نصفو</w:t>
            </w:r>
          </w:ins>
          <w:r w:rsidR="00EE6742" w:rsidRPr="00EE6742">
            <w:rPr>
              <w:rFonts w:ascii="Courier New" w:hAnsi="Courier New" w:cs="Courier New"/>
              <w:rtl/>
            </w:rPr>
            <w:t xml:space="preserve"> الهوى </w:t>
          </w:r>
          <w:del w:id="1993" w:author="Transkribus" w:date="2019-12-11T14:30:00Z">
            <w:r w:rsidRPr="009B6BCA">
              <w:rPr>
                <w:rFonts w:ascii="Courier New" w:hAnsi="Courier New" w:cs="Courier New"/>
                <w:rtl/>
              </w:rPr>
              <w:delText>لمتيم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بد</w:delText>
                </w:r>
              </w:dir>
            </w:dir>
          </w:del>
          <w:ins w:id="1994" w:author="Transkribus" w:date="2019-12-11T14:30:00Z">
            <w:r w:rsidR="00EE6742" w:rsidRPr="00EE6742">
              <w:rPr>
                <w:rFonts w:ascii="Courier New" w:hAnsi="Courier New" w:cs="Courier New"/>
                <w:rtl/>
              </w:rPr>
              <w:t>لتم * لابد</w:t>
            </w:r>
          </w:ins>
          <w:r w:rsidR="00EE6742" w:rsidRPr="00EE6742">
            <w:rPr>
              <w:rFonts w:ascii="Courier New" w:hAnsi="Courier New" w:cs="Courier New"/>
              <w:rtl/>
            </w:rPr>
            <w:t xml:space="preserve"> من </w:t>
          </w:r>
          <w:del w:id="1995" w:author="Transkribus" w:date="2019-12-11T14:30:00Z">
            <w:r w:rsidRPr="009B6BCA">
              <w:rPr>
                <w:rFonts w:ascii="Courier New" w:hAnsi="Courier New" w:cs="Courier New"/>
                <w:rtl/>
              </w:rPr>
              <w:delText>شهد هناك</w:delText>
            </w:r>
          </w:del>
          <w:ins w:id="1996" w:author="Transkribus" w:date="2019-12-11T14:30:00Z">
            <w:r w:rsidR="00EE6742" w:rsidRPr="00EE6742">
              <w:rPr>
                <w:rFonts w:ascii="Courier New" w:hAnsi="Courier New" w:cs="Courier New"/>
                <w:rtl/>
              </w:rPr>
              <w:t>شهدعنال</w:t>
            </w:r>
          </w:ins>
          <w:r w:rsidR="00EE6742" w:rsidRPr="00EE6742">
            <w:rPr>
              <w:rFonts w:ascii="Courier New" w:hAnsi="Courier New" w:cs="Courier New"/>
              <w:rtl/>
            </w:rPr>
            <w:t xml:space="preserve"> وصاب</w:t>
          </w:r>
          <w:del w:id="19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AFFF70" w14:textId="77777777" w:rsidR="009B6BCA" w:rsidRPr="009B6BCA" w:rsidRDefault="009B6BCA" w:rsidP="009B6BCA">
      <w:pPr>
        <w:pStyle w:val="NurText"/>
        <w:bidi/>
        <w:rPr>
          <w:del w:id="1998" w:author="Transkribus" w:date="2019-12-11T14:30:00Z"/>
          <w:rFonts w:ascii="Courier New" w:hAnsi="Courier New" w:cs="Courier New"/>
        </w:rPr>
      </w:pPr>
      <w:dir w:val="rtl">
        <w:dir w:val="rtl">
          <w:del w:id="1999" w:author="Transkribus" w:date="2019-12-11T14:30:00Z">
            <w:r w:rsidRPr="009B6BCA">
              <w:rPr>
                <w:rFonts w:ascii="Courier New" w:hAnsi="Courier New" w:cs="Courier New"/>
                <w:rtl/>
              </w:rPr>
              <w:delText>ما لى وللحدق المراض تذيبني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اترى لحينى وكلت بعذابي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076CF7B" w14:textId="30E74A06" w:rsidR="00EE6742" w:rsidRPr="00EE6742" w:rsidRDefault="009B6BCA" w:rsidP="00EE6742">
      <w:pPr>
        <w:pStyle w:val="NurText"/>
        <w:bidi/>
        <w:rPr>
          <w:ins w:id="2000" w:author="Transkribus" w:date="2019-12-11T14:30:00Z"/>
          <w:rFonts w:ascii="Courier New" w:hAnsi="Courier New" w:cs="Courier New"/>
        </w:rPr>
      </w:pPr>
      <w:dir w:val="rtl">
        <w:dir w:val="rtl">
          <w:ins w:id="2001" w:author="Transkribus" w:date="2019-12-11T14:30:00Z">
            <w:r w:rsidR="00EE6742" w:rsidRPr="00EE6742">
              <w:rPr>
                <w:rFonts w:ascii="Courier New" w:hAnsi="Courier New" w:cs="Courier New"/>
                <w:rtl/>
              </w:rPr>
              <w:t>مالى ولمصدق المراس بديدى * أرى لحينى وكات بعد الى</w:t>
            </w:r>
          </w:ins>
        </w:dir>
      </w:dir>
    </w:p>
    <w:p w14:paraId="790277FF" w14:textId="54F8A04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وكذا </w:t>
      </w:r>
      <w:del w:id="2002" w:author="Transkribus" w:date="2019-12-11T14:30:00Z">
        <w:r w:rsidR="009B6BCA" w:rsidRPr="009B6BCA">
          <w:rPr>
            <w:rFonts w:ascii="Courier New" w:hAnsi="Courier New" w:cs="Courier New"/>
            <w:rtl/>
          </w:rPr>
          <w:delText>العيون النجل قدما لم تزل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2003" w:author="Transkribus" w:date="2019-12-11T14:30:00Z">
        <w:r w:rsidRPr="00EE6742">
          <w:rPr>
            <w:rFonts w:ascii="Courier New" w:hAnsi="Courier New" w:cs="Courier New"/>
            <w:rtl/>
          </w:rPr>
          <w:t xml:space="preserve">العبون الجل قد مالم ثزل * </w:t>
        </w:r>
      </w:ins>
      <w:r w:rsidRPr="00EE6742">
        <w:rPr>
          <w:rFonts w:ascii="Courier New" w:hAnsi="Courier New" w:cs="Courier New"/>
          <w:rtl/>
        </w:rPr>
        <w:t>من شانها الفتكات بالالباب</w:t>
      </w:r>
      <w:del w:id="200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12ADB67" w14:textId="77777777" w:rsidR="009B6BCA" w:rsidRPr="009B6BCA" w:rsidRDefault="009B6BCA" w:rsidP="009B6BCA">
      <w:pPr>
        <w:pStyle w:val="NurText"/>
        <w:bidi/>
        <w:rPr>
          <w:del w:id="2005" w:author="Transkribus" w:date="2019-12-11T14:30:00Z"/>
          <w:rFonts w:ascii="Courier New" w:hAnsi="Courier New" w:cs="Courier New"/>
        </w:rPr>
      </w:pPr>
      <w:dir w:val="rtl">
        <w:dir w:val="rtl">
          <w:del w:id="2006" w:author="Transkribus" w:date="2019-12-11T14:30:00Z">
            <w:r w:rsidRPr="009B6BCA">
              <w:rPr>
                <w:rFonts w:ascii="Courier New" w:hAnsi="Courier New" w:cs="Courier New"/>
                <w:rtl/>
              </w:rPr>
              <w:delText>ما لى وحظى لا ينى متباعدا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ادعو فلا انفك غير مجاب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EC27B6D" w14:textId="442FDD0D" w:rsidR="00EE6742" w:rsidRPr="00EE6742" w:rsidRDefault="009B6BCA" w:rsidP="00EE6742">
      <w:pPr>
        <w:pStyle w:val="NurText"/>
        <w:bidi/>
        <w:rPr>
          <w:ins w:id="2007" w:author="Transkribus" w:date="2019-12-11T14:30:00Z"/>
          <w:rFonts w:ascii="Courier New" w:hAnsi="Courier New" w:cs="Courier New"/>
        </w:rPr>
      </w:pPr>
      <w:dir w:val="rtl">
        <w:dir w:val="rtl">
          <w:del w:id="2008" w:author="Transkribus" w:date="2019-12-11T14:30:00Z">
            <w:r w:rsidRPr="009B6BCA">
              <w:rPr>
                <w:rFonts w:ascii="Courier New" w:hAnsi="Courier New" w:cs="Courier New"/>
                <w:rtl/>
              </w:rPr>
              <w:delText>لولا رجاء ابى</w:delText>
            </w:r>
          </w:del>
          <w:ins w:id="2009" w:author="Transkribus" w:date="2019-12-11T14:30:00Z">
            <w:r w:rsidR="00EE6742" w:rsidRPr="00EE6742">
              <w:rPr>
                <w:rFonts w:ascii="Courier New" w:hAnsi="Courier New" w:cs="Courier New"/>
                <w:rtl/>
              </w:rPr>
              <w:t xml:space="preserve"> مليمان</w:t>
            </w:r>
            <w:r w:rsidR="00EE6742" w:rsidRPr="00EE6742">
              <w:rPr>
                <w:rFonts w:ascii="Courier New" w:hAnsi="Courier New" w:cs="Courier New"/>
                <w:rtl/>
              </w:rPr>
              <w:tab/>
              <w:t>٧</w:t>
            </w:r>
          </w:ins>
        </w:dir>
      </w:dir>
    </w:p>
    <w:p w14:paraId="3606064D" w14:textId="77777777" w:rsidR="00EE6742" w:rsidRPr="00EE6742" w:rsidRDefault="00EE6742" w:rsidP="00EE6742">
      <w:pPr>
        <w:pStyle w:val="NurText"/>
        <w:bidi/>
        <w:rPr>
          <w:ins w:id="2010" w:author="Transkribus" w:date="2019-12-11T14:30:00Z"/>
          <w:rFonts w:ascii="Courier New" w:hAnsi="Courier New" w:cs="Courier New"/>
        </w:rPr>
      </w:pPr>
      <w:ins w:id="2011" w:author="Transkribus" w:date="2019-12-11T14:30:00Z">
        <w:r w:rsidRPr="00EE6742">
          <w:rPr>
            <w:rFonts w:ascii="Courier New" w:hAnsi="Courier New" w:cs="Courier New"/>
            <w:rtl/>
          </w:rPr>
          <w:t>١٤٦</w:t>
        </w:r>
      </w:ins>
    </w:p>
    <w:p w14:paraId="202C7BA3" w14:textId="77777777" w:rsidR="00EE6742" w:rsidRPr="00EE6742" w:rsidRDefault="00EE6742" w:rsidP="00EE6742">
      <w:pPr>
        <w:pStyle w:val="NurText"/>
        <w:bidi/>
        <w:rPr>
          <w:ins w:id="2012" w:author="Transkribus" w:date="2019-12-11T14:30:00Z"/>
          <w:rFonts w:ascii="Courier New" w:hAnsi="Courier New" w:cs="Courier New"/>
        </w:rPr>
      </w:pPr>
      <w:ins w:id="2013" w:author="Transkribus" w:date="2019-12-11T14:30:00Z">
        <w:r w:rsidRPr="00EE6742">
          <w:rPr>
            <w:rFonts w:ascii="Courier New" w:hAnsi="Courier New" w:cs="Courier New"/>
            <w:rtl/>
          </w:rPr>
          <w:t>مالى وحطى لاسى متباهذا * أد عو نسلاأنفسلك عير محاب</w:t>
        </w:r>
      </w:ins>
    </w:p>
    <w:p w14:paraId="658FD083" w14:textId="7B40255E" w:rsidR="00EE6742" w:rsidRPr="00EE6742" w:rsidRDefault="00EE6742" w:rsidP="00EE6742">
      <w:pPr>
        <w:pStyle w:val="NurText"/>
        <w:bidi/>
        <w:rPr>
          <w:rFonts w:ascii="Courier New" w:hAnsi="Courier New" w:cs="Courier New"/>
        </w:rPr>
      </w:pPr>
      <w:ins w:id="2014" w:author="Transkribus" w:date="2019-12-11T14:30:00Z">
        <w:r w:rsidRPr="00EE6742">
          <w:rPr>
            <w:rFonts w:ascii="Courier New" w:hAnsi="Courier New" w:cs="Courier New"/>
            <w:rtl/>
          </w:rPr>
          <w:t>لولارجاء أبى</w:t>
        </w:r>
      </w:ins>
      <w:r w:rsidRPr="00EE6742">
        <w:rPr>
          <w:rFonts w:ascii="Courier New" w:hAnsi="Courier New" w:cs="Courier New"/>
          <w:rtl/>
        </w:rPr>
        <w:t xml:space="preserve"> الفوارس لم </w:t>
      </w:r>
      <w:del w:id="2015" w:author="Transkribus" w:date="2019-12-11T14:30:00Z">
        <w:r w:rsidR="009B6BCA" w:rsidRPr="009B6BCA">
          <w:rPr>
            <w:rFonts w:ascii="Courier New" w:hAnsi="Courier New" w:cs="Courier New"/>
            <w:rtl/>
          </w:rPr>
          <w:delText>ازل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بين ظفر للخطوب وناب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016" w:author="Transkribus" w:date="2019-12-11T14:30:00Z">
        <w:r w:rsidRPr="00EE6742">
          <w:rPr>
            <w:rFonts w:ascii="Courier New" w:hAnsi="Courier New" w:cs="Courier New"/>
            <w:rtl/>
          </w:rPr>
          <w:t>أزل * ماب بن طنر القطوب وثاب</w:t>
        </w:r>
      </w:ins>
    </w:p>
    <w:p w14:paraId="593F298C" w14:textId="0CDF2212" w:rsidR="00EE6742" w:rsidRPr="00EE6742" w:rsidRDefault="009B6BCA" w:rsidP="00EE6742">
      <w:pPr>
        <w:pStyle w:val="NurText"/>
        <w:bidi/>
        <w:rPr>
          <w:rFonts w:ascii="Courier New" w:hAnsi="Courier New" w:cs="Courier New"/>
        </w:rPr>
      </w:pPr>
      <w:dir w:val="rtl">
        <w:dir w:val="rtl">
          <w:del w:id="2017" w:author="Transkribus" w:date="2019-12-11T14:30:00Z">
            <w:r w:rsidRPr="009B6BCA">
              <w:rPr>
                <w:rFonts w:ascii="Courier New" w:hAnsi="Courier New" w:cs="Courier New"/>
                <w:rtl/>
              </w:rPr>
              <w:delText>دعنى اخبر بعض ما قد حاز 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شرف</w:delText>
                </w:r>
              </w:dir>
            </w:dir>
          </w:del>
          <w:ins w:id="2018" w:author="Transkribus" w:date="2019-12-11T14:30:00Z">
            <w:r w:rsidR="00EE6742" w:rsidRPr="00EE6742">
              <w:rPr>
                <w:rFonts w:ascii="Courier New" w:hAnsi="Courier New" w:cs="Courier New"/>
                <w:rtl/>
              </w:rPr>
              <w:t>دهى أجبريعس ماقدجارمن * سرف</w:t>
            </w:r>
          </w:ins>
          <w:r w:rsidR="00EE6742" w:rsidRPr="00EE6742">
            <w:rPr>
              <w:rFonts w:ascii="Courier New" w:hAnsi="Courier New" w:cs="Courier New"/>
              <w:rtl/>
            </w:rPr>
            <w:t xml:space="preserve"> وان </w:t>
          </w:r>
          <w:del w:id="2019" w:author="Transkribus" w:date="2019-12-11T14:30:00Z">
            <w:r w:rsidRPr="009B6BCA">
              <w:rPr>
                <w:rFonts w:ascii="Courier New" w:hAnsi="Courier New" w:cs="Courier New"/>
                <w:rtl/>
              </w:rPr>
              <w:delText>اعيا ذوى</w:delText>
            </w:r>
          </w:del>
          <w:ins w:id="2020" w:author="Transkribus" w:date="2019-12-11T14:30:00Z">
            <w:r w:rsidR="00EE6742" w:rsidRPr="00EE6742">
              <w:rPr>
                <w:rFonts w:ascii="Courier New" w:hAnsi="Courier New" w:cs="Courier New"/>
                <w:rtl/>
              </w:rPr>
              <w:t>أعيادوى</w:t>
            </w:r>
          </w:ins>
          <w:r w:rsidR="00EE6742" w:rsidRPr="00EE6742">
            <w:rPr>
              <w:rFonts w:ascii="Courier New" w:hAnsi="Courier New" w:cs="Courier New"/>
              <w:rtl/>
            </w:rPr>
            <w:t xml:space="preserve"> الاسهاب</w:t>
          </w:r>
          <w:del w:id="20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29D8A4" w14:textId="3B2B2BFA" w:rsidR="00EE6742" w:rsidRPr="00EE6742" w:rsidRDefault="009B6BCA" w:rsidP="00EE6742">
      <w:pPr>
        <w:pStyle w:val="NurText"/>
        <w:bidi/>
        <w:rPr>
          <w:rFonts w:ascii="Courier New" w:hAnsi="Courier New" w:cs="Courier New"/>
        </w:rPr>
      </w:pPr>
      <w:dir w:val="rtl">
        <w:dir w:val="rtl">
          <w:del w:id="2022" w:author="Transkribus" w:date="2019-12-11T14:30:00Z">
            <w:r w:rsidRPr="009B6BCA">
              <w:rPr>
                <w:rFonts w:ascii="Courier New" w:hAnsi="Courier New" w:cs="Courier New"/>
                <w:rtl/>
              </w:rPr>
              <w:delText>فلقد غدا فرضا مديح مؤيد</w:delText>
            </w:r>
          </w:del>
          <w:ins w:id="2023" w:author="Transkribus" w:date="2019-12-11T14:30:00Z">
            <w:r w:rsidR="00EE6742" w:rsidRPr="00EE6742">
              <w:rPr>
                <w:rFonts w:ascii="Courier New" w:hAnsi="Courier New" w:cs="Courier New"/>
                <w:rtl/>
              </w:rPr>
              <w:t>ابلقد عسدافر شامديح مويد</w:t>
            </w:r>
          </w:ins>
          <w:r w:rsidR="00EE6742" w:rsidRPr="00EE6742">
            <w:rPr>
              <w:rFonts w:ascii="Courier New" w:hAnsi="Courier New" w:cs="Courier New"/>
              <w:rtl/>
            </w:rPr>
            <w:t xml:space="preserve"> الدين</w:t>
          </w:r>
          <w:del w:id="20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w:t>
          </w:r>
          <w:del w:id="2025" w:author="Transkribus" w:date="2019-12-11T14:30:00Z">
            <w:r w:rsidRPr="009B6BCA">
              <w:rPr>
                <w:rFonts w:ascii="Courier New" w:hAnsi="Courier New" w:cs="Courier New"/>
                <w:rtl/>
              </w:rPr>
              <w:delText xml:space="preserve">* </w:delText>
            </w:r>
            <w:dir w:val="rtl">
              <w:dir w:val="rtl"/>
            </w:dir>
          </w:del>
          <w:r w:rsidR="00EE6742" w:rsidRPr="00EE6742">
            <w:rPr>
              <w:rFonts w:ascii="Courier New" w:hAnsi="Courier New" w:cs="Courier New"/>
              <w:rtl/>
            </w:rPr>
            <w:t>اله</w:t>
          </w:r>
          <w:ins w:id="2026" w:author="Transkribus" w:date="2019-12-11T14:30:00Z">
            <w:r w:rsidR="00EE6742" w:rsidRPr="00EE6742">
              <w:rPr>
                <w:rFonts w:ascii="Courier New" w:hAnsi="Courier New" w:cs="Courier New"/>
                <w:rtl/>
              </w:rPr>
              <w:t>س</w:t>
            </w:r>
          </w:ins>
          <w:r w:rsidR="00EE6742" w:rsidRPr="00EE6742">
            <w:rPr>
              <w:rFonts w:ascii="Courier New" w:hAnsi="Courier New" w:cs="Courier New"/>
              <w:rtl/>
            </w:rPr>
            <w:t>مام على ذوى الاداب</w:t>
          </w:r>
          <w:del w:id="20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69044A" w14:textId="59E5FB1D" w:rsidR="00EE6742" w:rsidRPr="00EE6742" w:rsidRDefault="009B6BCA" w:rsidP="00EE6742">
      <w:pPr>
        <w:pStyle w:val="NurText"/>
        <w:bidi/>
        <w:rPr>
          <w:rFonts w:ascii="Courier New" w:hAnsi="Courier New" w:cs="Courier New"/>
        </w:rPr>
      </w:pPr>
      <w:dir w:val="rtl">
        <w:dir w:val="rtl">
          <w:del w:id="2028" w:author="Transkribus" w:date="2019-12-11T14:30:00Z">
            <w:r w:rsidRPr="009B6BCA">
              <w:rPr>
                <w:rFonts w:ascii="Courier New" w:hAnsi="Courier New" w:cs="Courier New"/>
                <w:rtl/>
              </w:rPr>
              <w:delText>من قيس عيلان نمته هوازن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وسليم</w:delText>
                </w:r>
              </w:dir>
            </w:dir>
          </w:del>
          <w:ins w:id="2029" w:author="Transkribus" w:date="2019-12-11T14:30:00Z">
            <w:r w:rsidR="00EE6742" w:rsidRPr="00EE6742">
              <w:rPr>
                <w:rFonts w:ascii="Courier New" w:hAnsi="Courier New" w:cs="Courier New"/>
                <w:rtl/>
              </w:rPr>
              <w:t>بن عيس عبسلان عته هوارن * وسايم</w:t>
            </w:r>
          </w:ins>
          <w:r w:rsidR="00EE6742" w:rsidRPr="00EE6742">
            <w:rPr>
              <w:rFonts w:ascii="Courier New" w:hAnsi="Courier New" w:cs="Courier New"/>
              <w:rtl/>
            </w:rPr>
            <w:t xml:space="preserve"> البادون فى الاعراب</w:t>
          </w:r>
          <w:del w:id="20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D65643" w14:textId="25660EC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والب</w:t>
          </w:r>
          <w:del w:id="2031" w:author="Transkribus" w:date="2019-12-11T14:30:00Z">
            <w:r w:rsidRPr="009B6BCA">
              <w:rPr>
                <w:rFonts w:ascii="Courier New" w:hAnsi="Courier New" w:cs="Courier New"/>
                <w:rtl/>
              </w:rPr>
              <w:delText>ي</w:delText>
            </w:r>
          </w:del>
          <w:ins w:id="2032" w:author="Transkribus" w:date="2019-12-11T14:30:00Z">
            <w:r w:rsidR="00EE6742" w:rsidRPr="00EE6742">
              <w:rPr>
                <w:rFonts w:ascii="Courier New" w:hAnsi="Courier New" w:cs="Courier New"/>
                <w:rtl/>
              </w:rPr>
              <w:t>ع</w:t>
            </w:r>
          </w:ins>
          <w:r w:rsidR="00EE6742" w:rsidRPr="00EE6742">
            <w:rPr>
              <w:rFonts w:ascii="Courier New" w:hAnsi="Courier New" w:cs="Courier New"/>
              <w:rtl/>
            </w:rPr>
            <w:t>ت من ابنا</w:t>
          </w:r>
          <w:del w:id="2033" w:author="Transkribus" w:date="2019-12-11T14:30:00Z">
            <w:r w:rsidRPr="009B6BCA">
              <w:rPr>
                <w:rFonts w:ascii="Courier New" w:hAnsi="Courier New" w:cs="Courier New"/>
                <w:rtl/>
              </w:rPr>
              <w:delText>ء</w:delText>
            </w:r>
          </w:del>
          <w:ins w:id="2034"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صعصعة </w:t>
          </w:r>
          <w:del w:id="2035" w:author="Transkribus" w:date="2019-12-11T14:30:00Z">
            <w:r w:rsidRPr="009B6BCA">
              <w:rPr>
                <w:rFonts w:ascii="Courier New" w:hAnsi="Courier New" w:cs="Courier New"/>
                <w:rtl/>
              </w:rPr>
              <w:delText>سما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بنيانه</w:delText>
                </w:r>
              </w:dir>
            </w:dir>
          </w:del>
          <w:ins w:id="2036" w:author="Transkribus" w:date="2019-12-11T14:30:00Z">
            <w:r w:rsidR="00EE6742" w:rsidRPr="00EE6742">
              <w:rPr>
                <w:rFonts w:ascii="Courier New" w:hAnsi="Courier New" w:cs="Courier New"/>
                <w:rtl/>
              </w:rPr>
              <w:t>شما * بتيانه</w:t>
            </w:r>
          </w:ins>
          <w:r w:rsidR="00EE6742" w:rsidRPr="00EE6742">
            <w:rPr>
              <w:rFonts w:ascii="Courier New" w:hAnsi="Courier New" w:cs="Courier New"/>
              <w:rtl/>
            </w:rPr>
            <w:t xml:space="preserve"> فى جع</w:t>
          </w:r>
          <w:del w:id="2037" w:author="Transkribus" w:date="2019-12-11T14:30:00Z">
            <w:r w:rsidRPr="009B6BCA">
              <w:rPr>
                <w:rFonts w:ascii="Courier New" w:hAnsi="Courier New" w:cs="Courier New"/>
                <w:rtl/>
              </w:rPr>
              <w:delText>ف</w:delText>
            </w:r>
          </w:del>
          <w:ins w:id="2038" w:author="Transkribus" w:date="2019-12-11T14:30:00Z">
            <w:r w:rsidR="00EE6742" w:rsidRPr="00EE6742">
              <w:rPr>
                <w:rFonts w:ascii="Courier New" w:hAnsi="Courier New" w:cs="Courier New"/>
                <w:rtl/>
              </w:rPr>
              <w:t>ي</w:t>
            </w:r>
          </w:ins>
          <w:r w:rsidR="00EE6742" w:rsidRPr="00EE6742">
            <w:rPr>
              <w:rFonts w:ascii="Courier New" w:hAnsi="Courier New" w:cs="Courier New"/>
              <w:rtl/>
            </w:rPr>
            <w:t>ر بن ك</w:t>
          </w:r>
          <w:del w:id="2039" w:author="Transkribus" w:date="2019-12-11T14:30:00Z">
            <w:r w:rsidRPr="009B6BCA">
              <w:rPr>
                <w:rFonts w:ascii="Courier New" w:hAnsi="Courier New" w:cs="Courier New"/>
                <w:rtl/>
              </w:rPr>
              <w:delText>ل</w:delText>
            </w:r>
          </w:del>
          <w:r w:rsidR="00EE6742" w:rsidRPr="00EE6742">
            <w:rPr>
              <w:rFonts w:ascii="Courier New" w:hAnsi="Courier New" w:cs="Courier New"/>
              <w:rtl/>
            </w:rPr>
            <w:t>ا</w:t>
          </w:r>
          <w:ins w:id="2040" w:author="Transkribus" w:date="2019-12-11T14:30:00Z">
            <w:r w:rsidR="00EE6742" w:rsidRPr="00EE6742">
              <w:rPr>
                <w:rFonts w:ascii="Courier New" w:hAnsi="Courier New" w:cs="Courier New"/>
                <w:rtl/>
              </w:rPr>
              <w:t>ل</w:t>
            </w:r>
          </w:ins>
          <w:r w:rsidR="00EE6742" w:rsidRPr="00EE6742">
            <w:rPr>
              <w:rFonts w:ascii="Courier New" w:hAnsi="Courier New" w:cs="Courier New"/>
              <w:rtl/>
            </w:rPr>
            <w:t>ب</w:t>
          </w:r>
          <w:del w:id="20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B817D7" w14:textId="735FB65D" w:rsidR="00EE6742" w:rsidRPr="00EE6742" w:rsidRDefault="009B6BCA" w:rsidP="00EE6742">
      <w:pPr>
        <w:pStyle w:val="NurText"/>
        <w:bidi/>
        <w:rPr>
          <w:rFonts w:ascii="Courier New" w:hAnsi="Courier New" w:cs="Courier New"/>
        </w:rPr>
      </w:pPr>
      <w:dir w:val="rtl">
        <w:dir w:val="rtl">
          <w:del w:id="2042" w:author="Transkribus" w:date="2019-12-11T14:30:00Z">
            <w:r w:rsidRPr="009B6BCA">
              <w:rPr>
                <w:rFonts w:ascii="Courier New" w:hAnsi="Courier New" w:cs="Courier New"/>
                <w:rtl/>
              </w:rPr>
              <w:delText>منهم لبيد</w:delText>
            </w:r>
          </w:del>
          <w:ins w:id="2043" w:author="Transkribus" w:date="2019-12-11T14:30:00Z">
            <w:r w:rsidR="00EE6742" w:rsidRPr="00EE6742">
              <w:rPr>
                <w:rFonts w:ascii="Courier New" w:hAnsi="Courier New" w:cs="Courier New"/>
                <w:rtl/>
              </w:rPr>
              <w:t>ههم أسعد</w:t>
            </w:r>
          </w:ins>
          <w:r w:rsidR="00EE6742" w:rsidRPr="00EE6742">
            <w:rPr>
              <w:rFonts w:ascii="Courier New" w:hAnsi="Courier New" w:cs="Courier New"/>
              <w:rtl/>
            </w:rPr>
            <w:t xml:space="preserve"> والطفيل وعامر</w:t>
          </w:r>
          <w:del w:id="20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وابو براء</w:delText>
                </w:r>
              </w:dir>
            </w:dir>
          </w:del>
          <w:ins w:id="2045" w:author="Transkribus" w:date="2019-12-11T14:30:00Z">
            <w:r w:rsidR="00EE6742" w:rsidRPr="00EE6742">
              <w:rPr>
                <w:rFonts w:ascii="Courier New" w:hAnsi="Courier New" w:cs="Courier New"/>
                <w:rtl/>
              </w:rPr>
              <w:t xml:space="preserve"> * وأبو براه</w:t>
            </w:r>
          </w:ins>
          <w:r w:rsidR="00EE6742" w:rsidRPr="00EE6742">
            <w:rPr>
              <w:rFonts w:ascii="Courier New" w:hAnsi="Courier New" w:cs="Courier New"/>
              <w:rtl/>
            </w:rPr>
            <w:t xml:space="preserve"> هازم ال</w:t>
          </w:r>
          <w:del w:id="2046" w:author="Transkribus" w:date="2019-12-11T14:30:00Z">
            <w:r w:rsidRPr="009B6BCA">
              <w:rPr>
                <w:rFonts w:ascii="Courier New" w:hAnsi="Courier New" w:cs="Courier New"/>
                <w:rtl/>
              </w:rPr>
              <w:delText>ا</w:delText>
            </w:r>
          </w:del>
          <w:ins w:id="2047" w:author="Transkribus" w:date="2019-12-11T14:30:00Z">
            <w:r w:rsidR="00EE6742" w:rsidRPr="00EE6742">
              <w:rPr>
                <w:rFonts w:ascii="Courier New" w:hAnsi="Courier New" w:cs="Courier New"/>
                <w:rtl/>
              </w:rPr>
              <w:t>أ</w:t>
            </w:r>
          </w:ins>
          <w:r w:rsidR="00EE6742" w:rsidRPr="00EE6742">
            <w:rPr>
              <w:rFonts w:ascii="Courier New" w:hAnsi="Courier New" w:cs="Courier New"/>
              <w:rtl/>
            </w:rPr>
            <w:t>ح</w:t>
          </w:r>
          <w:del w:id="2048" w:author="Transkribus" w:date="2019-12-11T14:30:00Z">
            <w:r w:rsidRPr="009B6BCA">
              <w:rPr>
                <w:rFonts w:ascii="Courier New" w:hAnsi="Courier New" w:cs="Courier New"/>
                <w:rtl/>
              </w:rPr>
              <w:delText>ز</w:delText>
            </w:r>
          </w:del>
          <w:ins w:id="2049" w:author="Transkribus" w:date="2019-12-11T14:30:00Z">
            <w:r w:rsidR="00EE6742" w:rsidRPr="00EE6742">
              <w:rPr>
                <w:rFonts w:ascii="Courier New" w:hAnsi="Courier New" w:cs="Courier New"/>
                <w:rtl/>
              </w:rPr>
              <w:t>ر</w:t>
            </w:r>
          </w:ins>
          <w:r w:rsidR="00EE6742" w:rsidRPr="00EE6742">
            <w:rPr>
              <w:rFonts w:ascii="Courier New" w:hAnsi="Courier New" w:cs="Courier New"/>
              <w:rtl/>
            </w:rPr>
            <w:t>اب</w:t>
          </w:r>
          <w:del w:id="20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77623B" w14:textId="346C250E" w:rsidR="00EE6742" w:rsidRPr="00EE6742" w:rsidRDefault="009B6BCA" w:rsidP="00EE6742">
      <w:pPr>
        <w:pStyle w:val="NurText"/>
        <w:bidi/>
        <w:rPr>
          <w:rFonts w:ascii="Courier New" w:hAnsi="Courier New" w:cs="Courier New"/>
        </w:rPr>
      </w:pPr>
      <w:dir w:val="rtl">
        <w:dir w:val="rtl">
          <w:del w:id="2051" w:author="Transkribus" w:date="2019-12-11T14:30:00Z">
            <w:r w:rsidRPr="009B6BCA">
              <w:rPr>
                <w:rFonts w:ascii="Courier New" w:hAnsi="Courier New" w:cs="Courier New"/>
                <w:rtl/>
              </w:rPr>
              <w:delText>وبنو ربيعة ان نسبت وخالد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منهم </w:delText>
                </w:r>
              </w:dir>
            </w:dir>
          </w:del>
          <w:ins w:id="2052" w:author="Transkribus" w:date="2019-12-11T14:30:00Z">
            <w:r w:rsidR="00EE6742" w:rsidRPr="00EE6742">
              <w:rPr>
                <w:rFonts w:ascii="Courier New" w:hAnsi="Courier New" w:cs="Courier New"/>
                <w:rtl/>
              </w:rPr>
              <w:t xml:space="preserve">ويقور سقة الن فسلت وجالد * منيم </w:t>
            </w:r>
          </w:ins>
          <w:r w:rsidR="00EE6742" w:rsidRPr="00EE6742">
            <w:rPr>
              <w:rFonts w:ascii="Courier New" w:hAnsi="Courier New" w:cs="Courier New"/>
              <w:rtl/>
            </w:rPr>
            <w:t xml:space="preserve">وعوف فى </w:t>
          </w:r>
          <w:del w:id="2053" w:author="Transkribus" w:date="2019-12-11T14:30:00Z">
            <w:r w:rsidRPr="009B6BCA">
              <w:rPr>
                <w:rFonts w:ascii="Courier New" w:hAnsi="Courier New" w:cs="Courier New"/>
                <w:rtl/>
              </w:rPr>
              <w:delText>ذ</w:delText>
            </w:r>
          </w:del>
          <w:ins w:id="2054" w:author="Transkribus" w:date="2019-12-11T14:30:00Z">
            <w:r w:rsidR="00EE6742" w:rsidRPr="00EE6742">
              <w:rPr>
                <w:rFonts w:ascii="Courier New" w:hAnsi="Courier New" w:cs="Courier New"/>
                <w:rtl/>
              </w:rPr>
              <w:t>د</w:t>
            </w:r>
          </w:ins>
          <w:r w:rsidR="00EE6742" w:rsidRPr="00EE6742">
            <w:rPr>
              <w:rFonts w:ascii="Courier New" w:hAnsi="Courier New" w:cs="Courier New"/>
              <w:rtl/>
            </w:rPr>
            <w:t>وى الانساب</w:t>
          </w:r>
          <w:del w:id="20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D662BA" w14:textId="77777777" w:rsidR="009B6BCA" w:rsidRPr="009B6BCA" w:rsidRDefault="009B6BCA" w:rsidP="009B6BCA">
      <w:pPr>
        <w:pStyle w:val="NurText"/>
        <w:bidi/>
        <w:rPr>
          <w:del w:id="2056" w:author="Transkribus" w:date="2019-12-11T14:30:00Z"/>
          <w:rFonts w:ascii="Courier New" w:hAnsi="Courier New" w:cs="Courier New"/>
        </w:rPr>
      </w:pPr>
      <w:dir w:val="rtl">
        <w:dir w:val="rtl">
          <w:del w:id="2057" w:author="Transkribus" w:date="2019-12-11T14:30:00Z">
            <w:r w:rsidRPr="009B6BCA">
              <w:rPr>
                <w:rFonts w:ascii="Courier New" w:hAnsi="Courier New" w:cs="Courier New"/>
                <w:rtl/>
              </w:rPr>
              <w:delText>ورث العلا منهم بنو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2964ED7" w14:textId="77777777" w:rsidR="009B6BCA" w:rsidRPr="009B6BCA" w:rsidRDefault="009B6BCA" w:rsidP="009B6BCA">
      <w:pPr>
        <w:pStyle w:val="NurText"/>
        <w:bidi/>
        <w:rPr>
          <w:del w:id="2058" w:author="Transkribus" w:date="2019-12-11T14:30:00Z"/>
          <w:rFonts w:ascii="Courier New" w:hAnsi="Courier New" w:cs="Courier New"/>
        </w:rPr>
      </w:pPr>
      <w:dir w:val="rtl">
        <w:dir w:val="rtl">
          <w:del w:id="2059" w:author="Transkribus" w:date="2019-12-11T14:30:00Z">
            <w:r w:rsidRPr="009B6BCA">
              <w:rPr>
                <w:rFonts w:ascii="Courier New" w:hAnsi="Courier New" w:cs="Courier New"/>
                <w:rtl/>
              </w:rPr>
              <w:delText>اذ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004414" w14:textId="1B0053FD" w:rsidR="00EE6742" w:rsidRPr="00EE6742" w:rsidRDefault="009B6BCA" w:rsidP="00EE6742">
      <w:pPr>
        <w:pStyle w:val="NurText"/>
        <w:bidi/>
        <w:rPr>
          <w:rFonts w:ascii="Courier New" w:hAnsi="Courier New" w:cs="Courier New"/>
        </w:rPr>
      </w:pPr>
      <w:dir w:val="rtl">
        <w:dir w:val="rtl">
          <w:del w:id="2060" w:author="Transkribus" w:date="2019-12-11T14:30:00Z">
            <w:r w:rsidRPr="009B6BCA">
              <w:rPr>
                <w:rFonts w:ascii="Courier New" w:hAnsi="Courier New" w:cs="Courier New"/>
                <w:rtl/>
              </w:rPr>
              <w:delText xml:space="preserve">قرنوا الايادى الغر </w:delText>
            </w:r>
          </w:del>
          <w:ins w:id="2061" w:author="Transkribus" w:date="2019-12-11T14:30:00Z">
            <w:r w:rsidR="00EE6742" w:rsidRPr="00EE6742">
              <w:rPr>
                <w:rFonts w:ascii="Courier New" w:hAnsi="Courier New" w:cs="Courier New"/>
                <w:rtl/>
              </w:rPr>
              <w:t xml:space="preserve">ورت العلاميهم بنوالصوفى ال * فرؤا الامادى الغز </w:t>
            </w:r>
          </w:ins>
          <w:r w:rsidR="00EE6742" w:rsidRPr="00EE6742">
            <w:rPr>
              <w:rFonts w:ascii="Courier New" w:hAnsi="Courier New" w:cs="Courier New"/>
              <w:rtl/>
            </w:rPr>
            <w:t>فى الاحساب</w:t>
          </w:r>
          <w:del w:id="20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409A84" w14:textId="01C85813" w:rsidR="00EE6742" w:rsidRPr="00EE6742" w:rsidRDefault="009B6BCA" w:rsidP="00EE6742">
      <w:pPr>
        <w:pStyle w:val="NurText"/>
        <w:bidi/>
        <w:rPr>
          <w:rFonts w:ascii="Courier New" w:hAnsi="Courier New" w:cs="Courier New"/>
        </w:rPr>
      </w:pPr>
      <w:dir w:val="rtl">
        <w:dir w:val="rtl">
          <w:del w:id="2063" w:author="Transkribus" w:date="2019-12-11T14:30:00Z">
            <w:r w:rsidRPr="009B6BCA">
              <w:rPr>
                <w:rFonts w:ascii="Courier New" w:hAnsi="Courier New" w:cs="Courier New"/>
                <w:rtl/>
              </w:rPr>
              <w:delText>وحوى المسيب ما به افتخروا كما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حازت</w:delText>
                </w:r>
              </w:dir>
            </w:dir>
          </w:del>
          <w:ins w:id="2064" w:author="Transkribus" w:date="2019-12-11T14:30:00Z">
            <w:r w:rsidR="00EE6742" w:rsidRPr="00EE6742">
              <w:rPr>
                <w:rFonts w:ascii="Courier New" w:hAnsi="Courier New" w:cs="Courier New"/>
                <w:rtl/>
              </w:rPr>
              <w:t>وجوى السيب مابة افنجرواكما * هارت</w:t>
            </w:r>
          </w:ins>
          <w:r w:rsidR="00EE6742" w:rsidRPr="00EE6742">
            <w:rPr>
              <w:rFonts w:ascii="Courier New" w:hAnsi="Courier New" w:cs="Courier New"/>
              <w:rtl/>
            </w:rPr>
            <w:t xml:space="preserve"> فذلك </w:t>
          </w:r>
          <w:del w:id="2065" w:author="Transkribus" w:date="2019-12-11T14:30:00Z">
            <w:r w:rsidRPr="009B6BCA">
              <w:rPr>
                <w:rFonts w:ascii="Courier New" w:hAnsi="Courier New" w:cs="Courier New"/>
                <w:rtl/>
              </w:rPr>
              <w:delText>جمع كل</w:delText>
            </w:r>
          </w:del>
          <w:ins w:id="2066" w:author="Transkribus" w:date="2019-12-11T14:30:00Z">
            <w:r w:rsidR="00EE6742" w:rsidRPr="00EE6742">
              <w:rPr>
                <w:rFonts w:ascii="Courier New" w:hAnsi="Courier New" w:cs="Courier New"/>
                <w:rtl/>
              </w:rPr>
              <w:t>جميعكل</w:t>
            </w:r>
          </w:ins>
          <w:r w:rsidR="00EE6742" w:rsidRPr="00EE6742">
            <w:rPr>
              <w:rFonts w:ascii="Courier New" w:hAnsi="Courier New" w:cs="Courier New"/>
              <w:rtl/>
            </w:rPr>
            <w:t xml:space="preserve"> حساب</w:t>
          </w:r>
          <w:del w:id="20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749F7B" w14:textId="7DA2D4F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فى </w:t>
          </w:r>
          <w:del w:id="2068" w:author="Transkribus" w:date="2019-12-11T14:30:00Z">
            <w:r w:rsidR="009B6BCA" w:rsidRPr="009B6BCA">
              <w:rPr>
                <w:rFonts w:ascii="Courier New" w:hAnsi="Courier New" w:cs="Courier New"/>
                <w:rtl/>
              </w:rPr>
              <w:delText>ذروة الشرف الرفيع سما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مجد قديم</w:delText>
                </w:r>
              </w:dir>
            </w:dir>
          </w:del>
          <w:ins w:id="2069" w:author="Transkribus" w:date="2019-12-11T14:30:00Z">
            <w:r w:rsidRPr="00EE6742">
              <w:rPr>
                <w:rFonts w:ascii="Courier New" w:hAnsi="Courier New" w:cs="Courier New"/>
                <w:rtl/>
              </w:rPr>
              <w:t>دزوة الترف الرئيع شمانة * مجيد فسديم</w:t>
            </w:r>
          </w:ins>
          <w:r w:rsidRPr="00EE6742">
            <w:rPr>
              <w:rFonts w:ascii="Courier New" w:hAnsi="Courier New" w:cs="Courier New"/>
              <w:rtl/>
            </w:rPr>
            <w:t xml:space="preserve"> من </w:t>
          </w:r>
          <w:del w:id="2070" w:author="Transkribus" w:date="2019-12-11T14:30:00Z">
            <w:r w:rsidR="009B6BCA" w:rsidRPr="009B6BCA">
              <w:rPr>
                <w:rFonts w:ascii="Courier New" w:hAnsi="Courier New" w:cs="Courier New"/>
                <w:rtl/>
              </w:rPr>
              <w:delText>صم</w:delText>
            </w:r>
          </w:del>
          <w:ins w:id="2071" w:author="Transkribus" w:date="2019-12-11T14:30:00Z">
            <w:r w:rsidRPr="00EE6742">
              <w:rPr>
                <w:rFonts w:ascii="Courier New" w:hAnsi="Courier New" w:cs="Courier New"/>
                <w:rtl/>
              </w:rPr>
              <w:t>ه</w:t>
            </w:r>
          </w:ins>
          <w:r w:rsidRPr="00EE6742">
            <w:rPr>
              <w:rFonts w:ascii="Courier New" w:hAnsi="Courier New" w:cs="Courier New"/>
              <w:rtl/>
            </w:rPr>
            <w:t>يم لباب</w:t>
          </w:r>
          <w:del w:id="20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6AD178C6" w14:textId="77777777" w:rsidR="009B6BCA" w:rsidRPr="009B6BCA" w:rsidRDefault="009B6BCA" w:rsidP="009B6BCA">
      <w:pPr>
        <w:pStyle w:val="NurText"/>
        <w:bidi/>
        <w:rPr>
          <w:del w:id="2073" w:author="Transkribus" w:date="2019-12-11T14:30:00Z"/>
          <w:rFonts w:ascii="Courier New" w:hAnsi="Courier New" w:cs="Courier New"/>
        </w:rPr>
      </w:pPr>
      <w:dir w:val="rtl">
        <w:dir w:val="rtl">
          <w:del w:id="2074" w:author="Transkribus" w:date="2019-12-11T14:30:00Z">
            <w:r w:rsidRPr="009B6BCA">
              <w:rPr>
                <w:rFonts w:ascii="Courier New" w:hAnsi="Courier New" w:cs="Courier New"/>
                <w:rtl/>
              </w:rPr>
              <w:delText>واحل اندية المكارم ناشئا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فسما على القرناء والاضراب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E17103F" w14:textId="01132ACF" w:rsidR="00EE6742" w:rsidRPr="00EE6742" w:rsidRDefault="009B6BCA" w:rsidP="00EE6742">
      <w:pPr>
        <w:pStyle w:val="NurText"/>
        <w:bidi/>
        <w:rPr>
          <w:ins w:id="2075" w:author="Transkribus" w:date="2019-12-11T14:30:00Z"/>
          <w:rFonts w:ascii="Courier New" w:hAnsi="Courier New" w:cs="Courier New"/>
        </w:rPr>
      </w:pPr>
      <w:dir w:val="rtl">
        <w:dir w:val="rtl">
          <w:del w:id="2076" w:author="Transkribus" w:date="2019-12-11T14:30:00Z">
            <w:r w:rsidRPr="009B6BCA">
              <w:rPr>
                <w:rFonts w:ascii="Courier New" w:hAnsi="Courier New" w:cs="Courier New"/>
                <w:rtl/>
              </w:rPr>
              <w:delText>ما مفعم لجب طما اذيه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وامده منهل</w:delText>
                </w:r>
              </w:dir>
            </w:dir>
          </w:del>
          <w:ins w:id="2077" w:author="Transkribus" w:date="2019-12-11T14:30:00Z">
            <w:r w:rsidR="00EE6742" w:rsidRPr="00EE6742">
              <w:rPr>
                <w:rFonts w:ascii="Courier New" w:hAnsi="Courier New" w:cs="Courier New"/>
                <w:rtl/>
              </w:rPr>
              <w:t>وأجسل أبدية الكارم ثاشقا * فسماعلى القرقاءوالاشراب</w:t>
            </w:r>
          </w:ins>
        </w:dir>
      </w:dir>
    </w:p>
    <w:p w14:paraId="25D6FD35" w14:textId="575E09CF" w:rsidR="00EE6742" w:rsidRPr="00EE6742" w:rsidRDefault="00EE6742" w:rsidP="00EE6742">
      <w:pPr>
        <w:pStyle w:val="NurText"/>
        <w:bidi/>
        <w:rPr>
          <w:rFonts w:ascii="Courier New" w:hAnsi="Courier New" w:cs="Courier New"/>
        </w:rPr>
      </w:pPr>
      <w:ins w:id="2078" w:author="Transkribus" w:date="2019-12-11T14:30:00Z">
        <w:r w:rsidRPr="00EE6742">
          <w:rPr>
            <w:rFonts w:ascii="Courier New" w:hAnsi="Courier New" w:cs="Courier New"/>
            <w:rtl/>
          </w:rPr>
          <w:t>ماء عمم طب طمى أديه * وأمده ميهل</w:t>
        </w:r>
      </w:ins>
      <w:r w:rsidRPr="00EE6742">
        <w:rPr>
          <w:rFonts w:ascii="Courier New" w:hAnsi="Courier New" w:cs="Courier New"/>
          <w:rtl/>
        </w:rPr>
        <w:t xml:space="preserve"> صوب سحاب</w:t>
      </w:r>
      <w:del w:id="207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3BC9632" w14:textId="4B605E27" w:rsidR="00EE6742" w:rsidRPr="00EE6742" w:rsidRDefault="009B6BCA" w:rsidP="00EE6742">
      <w:pPr>
        <w:pStyle w:val="NurText"/>
        <w:bidi/>
        <w:rPr>
          <w:rFonts w:ascii="Courier New" w:hAnsi="Courier New" w:cs="Courier New"/>
        </w:rPr>
      </w:pPr>
      <w:dir w:val="rtl">
        <w:dir w:val="rtl">
          <w:del w:id="2080" w:author="Transkribus" w:date="2019-12-11T14:30:00Z">
            <w:r w:rsidRPr="009B6BCA">
              <w:rPr>
                <w:rFonts w:ascii="Courier New" w:hAnsi="Courier New" w:cs="Courier New"/>
                <w:rtl/>
              </w:rPr>
              <w:delText>باعم سيبا</w:delText>
            </w:r>
          </w:del>
          <w:ins w:id="2081" w:author="Transkribus" w:date="2019-12-11T14:30:00Z">
            <w:r w:rsidR="00EE6742" w:rsidRPr="00EE6742">
              <w:rPr>
                <w:rFonts w:ascii="Courier New" w:hAnsi="Courier New" w:cs="Courier New"/>
                <w:rtl/>
              </w:rPr>
              <w:t>باهسم سشيبا</w:t>
            </w:r>
          </w:ins>
          <w:r w:rsidR="00EE6742" w:rsidRPr="00EE6742">
            <w:rPr>
              <w:rFonts w:ascii="Courier New" w:hAnsi="Courier New" w:cs="Courier New"/>
              <w:rtl/>
            </w:rPr>
            <w:t xml:space="preserve"> من </w:t>
          </w:r>
          <w:del w:id="2082" w:author="Transkribus" w:date="2019-12-11T14:30:00Z">
            <w:r w:rsidRPr="009B6BCA">
              <w:rPr>
                <w:rFonts w:ascii="Courier New" w:hAnsi="Courier New" w:cs="Courier New"/>
                <w:rtl/>
              </w:rPr>
              <w:delText>نوال بنانه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 مزبد ذو زخرة</w:delText>
                </w:r>
              </w:dir>
            </w:dir>
          </w:del>
          <w:ins w:id="2083" w:author="Transkribus" w:date="2019-12-11T14:30:00Z">
            <w:r w:rsidR="00EE6742" w:rsidRPr="00EE6742">
              <w:rPr>
                <w:rFonts w:ascii="Courier New" w:hAnsi="Courier New" w:cs="Courier New"/>
                <w:rtl/>
              </w:rPr>
              <w:t>وال يانه * أو مريد دورجره</w:t>
            </w:r>
          </w:ins>
          <w:r w:rsidR="00EE6742" w:rsidRPr="00EE6742">
            <w:rPr>
              <w:rFonts w:ascii="Courier New" w:hAnsi="Courier New" w:cs="Courier New"/>
              <w:rtl/>
            </w:rPr>
            <w:t xml:space="preserve"> وعباب</w:t>
          </w:r>
          <w:del w:id="20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DAE1FE" w14:textId="0FFD8FC1" w:rsidR="00EE6742" w:rsidRPr="00EE6742" w:rsidRDefault="009B6BCA" w:rsidP="00EE6742">
      <w:pPr>
        <w:pStyle w:val="NurText"/>
        <w:bidi/>
        <w:rPr>
          <w:rFonts w:ascii="Courier New" w:hAnsi="Courier New" w:cs="Courier New"/>
        </w:rPr>
      </w:pPr>
      <w:dir w:val="rtl">
        <w:dir w:val="rtl">
          <w:del w:id="2085" w:author="Transkribus" w:date="2019-12-11T14:30:00Z">
            <w:r w:rsidRPr="009B6BCA">
              <w:rPr>
                <w:rFonts w:ascii="Courier New" w:hAnsi="Courier New" w:cs="Courier New"/>
                <w:rtl/>
              </w:rPr>
              <w:delText>لليث</w:delText>
            </w:r>
          </w:del>
          <w:ins w:id="2086" w:author="Transkribus" w:date="2019-12-11T14:30:00Z">
            <w:r w:rsidR="00EE6742" w:rsidRPr="00EE6742">
              <w:rPr>
                <w:rFonts w:ascii="Courier New" w:hAnsi="Courier New" w:cs="Courier New"/>
                <w:rtl/>
              </w:rPr>
              <w:t>البت</w:t>
            </w:r>
          </w:ins>
          <w:r w:rsidR="00EE6742" w:rsidRPr="00EE6742">
            <w:rPr>
              <w:rFonts w:ascii="Courier New" w:hAnsi="Courier New" w:cs="Courier New"/>
              <w:rtl/>
            </w:rPr>
            <w:t xml:space="preserve"> صولته </w:t>
          </w:r>
          <w:del w:id="2087" w:author="Transkribus" w:date="2019-12-11T14:30:00Z">
            <w:r w:rsidRPr="009B6BCA">
              <w:rPr>
                <w:rFonts w:ascii="Courier New" w:hAnsi="Courier New" w:cs="Courier New"/>
                <w:rtl/>
              </w:rPr>
              <w:delText>على اعدائه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بل دونه ان</w:delText>
                </w:r>
              </w:dir>
            </w:dir>
          </w:del>
          <w:ins w:id="2088" w:author="Transkribus" w:date="2019-12-11T14:30:00Z">
            <w:r w:rsidR="00EE6742" w:rsidRPr="00EE6742">
              <w:rPr>
                <w:rFonts w:ascii="Courier New" w:hAnsi="Courier New" w:cs="Courier New"/>
                <w:rtl/>
              </w:rPr>
              <w:t>فسلى أعد اله *مل دوبقان</w:t>
            </w:r>
          </w:ins>
          <w:r w:rsidR="00EE6742" w:rsidRPr="00EE6742">
            <w:rPr>
              <w:rFonts w:ascii="Courier New" w:hAnsi="Courier New" w:cs="Courier New"/>
              <w:rtl/>
            </w:rPr>
            <w:t xml:space="preserve"> صال </w:t>
          </w:r>
          <w:del w:id="2089" w:author="Transkribus" w:date="2019-12-11T14:30:00Z">
            <w:r w:rsidRPr="009B6BCA">
              <w:rPr>
                <w:rFonts w:ascii="Courier New" w:hAnsi="Courier New" w:cs="Courier New"/>
                <w:rtl/>
              </w:rPr>
              <w:delText>ليث</w:delText>
            </w:r>
          </w:del>
          <w:ins w:id="2090" w:author="Transkribus" w:date="2019-12-11T14:30:00Z">
            <w:r w:rsidR="00EE6742" w:rsidRPr="00EE6742">
              <w:rPr>
                <w:rFonts w:ascii="Courier New" w:hAnsi="Courier New" w:cs="Courier New"/>
                <w:rtl/>
              </w:rPr>
              <w:t>لبب</w:t>
            </w:r>
          </w:ins>
          <w:r w:rsidR="00EE6742" w:rsidRPr="00EE6742">
            <w:rPr>
              <w:rFonts w:ascii="Courier New" w:hAnsi="Courier New" w:cs="Courier New"/>
              <w:rtl/>
            </w:rPr>
            <w:t xml:space="preserve"> الغاب</w:t>
          </w:r>
          <w:del w:id="20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1CA158" w14:textId="13536B7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وله الى </w:t>
          </w:r>
          <w:del w:id="2092" w:author="Transkribus" w:date="2019-12-11T14:30:00Z">
            <w:r w:rsidRPr="009B6BCA">
              <w:rPr>
                <w:rFonts w:ascii="Courier New" w:hAnsi="Courier New" w:cs="Courier New"/>
                <w:rtl/>
              </w:rPr>
              <w:delText>اشياعه وعداته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93" w:author="Transkribus" w:date="2019-12-11T14:30:00Z">
            <w:r w:rsidR="00EE6742" w:rsidRPr="00EE6742">
              <w:rPr>
                <w:rFonts w:ascii="Courier New" w:hAnsi="Courier New" w:cs="Courier New"/>
                <w:rtl/>
              </w:rPr>
              <w:t xml:space="preserve">أن شناعه وعسدد الله * </w:t>
            </w:r>
          </w:ins>
          <w:r w:rsidR="00EE6742" w:rsidRPr="00EE6742">
            <w:rPr>
              <w:rFonts w:ascii="Courier New" w:hAnsi="Courier New" w:cs="Courier New"/>
              <w:rtl/>
            </w:rPr>
            <w:t xml:space="preserve">يومان يوم </w:t>
          </w:r>
          <w:del w:id="2094" w:author="Transkribus" w:date="2019-12-11T14:30:00Z">
            <w:r w:rsidRPr="009B6BCA">
              <w:rPr>
                <w:rFonts w:ascii="Courier New" w:hAnsi="Courier New" w:cs="Courier New"/>
                <w:rtl/>
              </w:rPr>
              <w:delText>ن</w:delText>
            </w:r>
          </w:del>
          <w:ins w:id="2095"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دى ويوم </w:t>
          </w:r>
          <w:del w:id="2096" w:author="Transkribus" w:date="2019-12-11T14:30:00Z">
            <w:r w:rsidRPr="009B6BCA">
              <w:rPr>
                <w:rFonts w:ascii="Courier New" w:hAnsi="Courier New" w:cs="Courier New"/>
                <w:rtl/>
              </w:rPr>
              <w:delText>ض</w:delText>
            </w:r>
          </w:del>
          <w:ins w:id="2097" w:author="Transkribus" w:date="2019-12-11T14:30:00Z">
            <w:r w:rsidR="00EE6742" w:rsidRPr="00EE6742">
              <w:rPr>
                <w:rFonts w:ascii="Courier New" w:hAnsi="Courier New" w:cs="Courier New"/>
                <w:rtl/>
              </w:rPr>
              <w:t>ص</w:t>
            </w:r>
          </w:ins>
          <w:r w:rsidR="00EE6742" w:rsidRPr="00EE6742">
            <w:rPr>
              <w:rFonts w:ascii="Courier New" w:hAnsi="Courier New" w:cs="Courier New"/>
              <w:rtl/>
            </w:rPr>
            <w:t>راب</w:t>
          </w:r>
          <w:del w:id="20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667F2B" w14:textId="3A7C987C" w:rsidR="00EE6742" w:rsidRPr="00EE6742" w:rsidRDefault="009B6BCA" w:rsidP="00EE6742">
      <w:pPr>
        <w:pStyle w:val="NurText"/>
        <w:bidi/>
        <w:rPr>
          <w:rFonts w:ascii="Courier New" w:hAnsi="Courier New" w:cs="Courier New"/>
        </w:rPr>
      </w:pPr>
      <w:dir w:val="rtl">
        <w:dir w:val="rtl">
          <w:del w:id="2099" w:author="Transkribus" w:date="2019-12-11T14:30:00Z">
            <w:r w:rsidRPr="009B6BCA">
              <w:rPr>
                <w:rFonts w:ascii="Courier New" w:hAnsi="Courier New" w:cs="Courier New"/>
                <w:rtl/>
              </w:rPr>
              <w:delText>يا دولة</w:delText>
            </w:r>
          </w:del>
          <w:ins w:id="2100" w:author="Transkribus" w:date="2019-12-11T14:30:00Z">
            <w:r w:rsidR="00EE6742" w:rsidRPr="00EE6742">
              <w:rPr>
                <w:rFonts w:ascii="Courier New" w:hAnsi="Courier New" w:cs="Courier New"/>
                <w:rtl/>
              </w:rPr>
              <w:t xml:space="preserve"> بادولة</w:t>
            </w:r>
          </w:ins>
          <w:r w:rsidR="00EE6742" w:rsidRPr="00EE6742">
            <w:rPr>
              <w:rFonts w:ascii="Courier New" w:hAnsi="Courier New" w:cs="Courier New"/>
              <w:rtl/>
            </w:rPr>
            <w:t xml:space="preserve"> عبق </w:t>
          </w:r>
          <w:del w:id="2101" w:author="Transkribus" w:date="2019-12-11T14:30:00Z">
            <w:r w:rsidRPr="009B6BCA">
              <w:rPr>
                <w:rFonts w:ascii="Courier New" w:hAnsi="Courier New" w:cs="Courier New"/>
                <w:rtl/>
              </w:rPr>
              <w:delText>الندى والجود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ارجائها</w:delText>
                </w:r>
              </w:dir>
            </w:dir>
          </w:del>
          <w:ins w:id="2102" w:author="Transkribus" w:date="2019-12-11T14:30:00Z">
            <w:r w:rsidR="00EE6742" w:rsidRPr="00EE6742">
              <w:rPr>
                <w:rFonts w:ascii="Courier New" w:hAnsi="Courier New" w:cs="Courier New"/>
                <w:rtl/>
              </w:rPr>
              <w:t>النسدى والحودفى * أو جانها</w:t>
            </w:r>
          </w:ins>
          <w:r w:rsidR="00EE6742" w:rsidRPr="00EE6742">
            <w:rPr>
              <w:rFonts w:ascii="Courier New" w:hAnsi="Courier New" w:cs="Courier New"/>
              <w:rtl/>
            </w:rPr>
            <w:t xml:space="preserve"> من </w:t>
          </w:r>
          <w:del w:id="2103" w:author="Transkribus" w:date="2019-12-11T14:30:00Z">
            <w:r w:rsidRPr="009B6BCA">
              <w:rPr>
                <w:rFonts w:ascii="Courier New" w:hAnsi="Courier New" w:cs="Courier New"/>
                <w:rtl/>
              </w:rPr>
              <w:delText>فتية انجاب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4" w:author="Transkribus" w:date="2019-12-11T14:30:00Z">
            <w:r w:rsidR="00EE6742" w:rsidRPr="00EE6742">
              <w:rPr>
                <w:rFonts w:ascii="Courier New" w:hAnsi="Courier New" w:cs="Courier New"/>
                <w:rtl/>
              </w:rPr>
              <w:t>فتبه احاب</w:t>
            </w:r>
          </w:ins>
        </w:dir>
      </w:dir>
    </w:p>
    <w:p w14:paraId="58F2B2B9" w14:textId="77777777" w:rsidR="009B6BCA" w:rsidRPr="009B6BCA" w:rsidRDefault="009B6BCA" w:rsidP="009B6BCA">
      <w:pPr>
        <w:pStyle w:val="NurText"/>
        <w:bidi/>
        <w:rPr>
          <w:del w:id="2105" w:author="Transkribus" w:date="2019-12-11T14:30:00Z"/>
          <w:rFonts w:ascii="Courier New" w:hAnsi="Courier New" w:cs="Courier New"/>
        </w:rPr>
      </w:pPr>
      <w:dir w:val="rtl">
        <w:dir w:val="rtl">
          <w:del w:id="2106" w:author="Transkribus" w:date="2019-12-11T14:30:00Z">
            <w:r w:rsidRPr="009B6BCA">
              <w:rPr>
                <w:rFonts w:ascii="Courier New" w:hAnsi="Courier New" w:cs="Courier New"/>
                <w:rtl/>
              </w:rPr>
              <w:delText>بشجاعها وجمالها وبعزها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وبزينها تبقى على الاحقاب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4295210" w14:textId="71BF4FB3" w:rsidR="00EE6742" w:rsidRPr="00EE6742" w:rsidRDefault="009B6BCA" w:rsidP="00EE6742">
      <w:pPr>
        <w:pStyle w:val="NurText"/>
        <w:bidi/>
        <w:rPr>
          <w:ins w:id="2107" w:author="Transkribus" w:date="2019-12-11T14:30:00Z"/>
          <w:rFonts w:ascii="Courier New" w:hAnsi="Courier New" w:cs="Courier New"/>
        </w:rPr>
      </w:pPr>
      <w:dir w:val="rtl">
        <w:dir w:val="rtl">
          <w:del w:id="2108" w:author="Transkribus" w:date="2019-12-11T14:30:00Z">
            <w:r w:rsidRPr="009B6BCA">
              <w:rPr>
                <w:rFonts w:ascii="Courier New" w:hAnsi="Courier New" w:cs="Courier New"/>
                <w:rtl/>
              </w:rPr>
              <w:delText>حسبى بما نسبوا اليه وان غدت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اسماؤهم</w:delText>
                </w:r>
              </w:dir>
            </w:dir>
          </w:del>
          <w:ins w:id="2109" w:author="Transkribus" w:date="2019-12-11T14:30:00Z">
            <w:r w:rsidR="00EE6742" w:rsidRPr="00EE6742">
              <w:rPr>
                <w:rFonts w:ascii="Courier New" w:hAnsi="Courier New" w:cs="Courier New"/>
                <w:rtl/>
              </w:rPr>
              <w:t>ابسجاعها وجمالهاو بعرفا * وير يهاتبى على الاحتاب</w:t>
            </w:r>
          </w:ins>
        </w:dir>
      </w:dir>
    </w:p>
    <w:p w14:paraId="503E078E" w14:textId="536186D4" w:rsidR="00EE6742" w:rsidRPr="00EE6742" w:rsidRDefault="00EE6742" w:rsidP="00EE6742">
      <w:pPr>
        <w:pStyle w:val="NurText"/>
        <w:bidi/>
        <w:rPr>
          <w:rFonts w:ascii="Courier New" w:hAnsi="Courier New" w:cs="Courier New"/>
        </w:rPr>
      </w:pPr>
      <w:ins w:id="2110" w:author="Transkribus" w:date="2019-12-11T14:30:00Z">
        <w:r w:rsidRPr="00EE6742">
          <w:rPr>
            <w:rFonts w:ascii="Courier New" w:hAnsi="Courier New" w:cs="Courier New"/>
            <w:rtl/>
          </w:rPr>
          <w:t>جسى ثمانسبو الليه وابن غدب * أسماوهيم</w:t>
        </w:r>
      </w:ins>
      <w:r w:rsidRPr="00EE6742">
        <w:rPr>
          <w:rFonts w:ascii="Courier New" w:hAnsi="Courier New" w:cs="Courier New"/>
          <w:rtl/>
        </w:rPr>
        <w:t xml:space="preserve"> تغنى عن الالقاب</w:t>
      </w:r>
      <w:del w:id="211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B4AC6C" w14:textId="5F7E5625" w:rsidR="00EE6742" w:rsidRPr="00EE6742" w:rsidRDefault="009B6BCA" w:rsidP="00EE6742">
      <w:pPr>
        <w:pStyle w:val="NurText"/>
        <w:bidi/>
        <w:rPr>
          <w:ins w:id="2112" w:author="Transkribus" w:date="2019-12-11T14:30:00Z"/>
          <w:rFonts w:ascii="Courier New" w:hAnsi="Courier New" w:cs="Courier New"/>
        </w:rPr>
      </w:pPr>
      <w:dir w:val="rtl">
        <w:dir w:val="rtl">
          <w:del w:id="2113" w:author="Transkribus" w:date="2019-12-11T14:30:00Z">
            <w:r w:rsidRPr="009B6BCA">
              <w:rPr>
                <w:rFonts w:ascii="Courier New" w:hAnsi="Courier New" w:cs="Courier New"/>
                <w:rtl/>
              </w:rPr>
              <w:delText>ا</w:delText>
            </w:r>
          </w:del>
          <w:ins w:id="2114" w:author="Transkribus" w:date="2019-12-11T14:30:00Z">
            <w:r w:rsidR="00EE6742" w:rsidRPr="00EE6742">
              <w:rPr>
                <w:rFonts w:ascii="Courier New" w:hAnsi="Courier New" w:cs="Courier New"/>
                <w:rtl/>
              </w:rPr>
              <w:t>*</w:t>
            </w:r>
          </w:ins>
        </w:dir>
      </w:dir>
    </w:p>
    <w:p w14:paraId="0C47A346" w14:textId="173CDE4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كرم بهم </w:t>
      </w:r>
      <w:del w:id="2115" w:author="Transkribus" w:date="2019-12-11T14:30:00Z">
        <w:r w:rsidR="009B6BCA" w:rsidRPr="009B6BCA">
          <w:rPr>
            <w:rFonts w:ascii="Courier New" w:hAnsi="Courier New" w:cs="Courier New"/>
            <w:rtl/>
          </w:rPr>
          <w:delText>عربا اذا افتخر الورى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جاؤوا بخير ارومة</w:delText>
            </w:r>
          </w:dir>
        </w:dir>
      </w:del>
      <w:ins w:id="2116" w:author="Transkribus" w:date="2019-12-11T14:30:00Z">
        <w:r w:rsidRPr="00EE6742">
          <w:rPr>
            <w:rFonts w:ascii="Courier New" w:hAnsi="Courier New" w:cs="Courier New"/>
            <w:rtl/>
          </w:rPr>
          <w:t>عر باد البجرالورى * هاواحرارومه</w:t>
        </w:r>
      </w:ins>
      <w:r w:rsidRPr="00EE6742">
        <w:rPr>
          <w:rFonts w:ascii="Courier New" w:hAnsi="Courier New" w:cs="Courier New"/>
          <w:rtl/>
        </w:rPr>
        <w:t xml:space="preserve"> ونصاب</w:t>
      </w:r>
      <w:del w:id="211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27AD06" w14:textId="77777777" w:rsidR="009B6BCA" w:rsidRPr="009B6BCA" w:rsidRDefault="009B6BCA" w:rsidP="009B6BCA">
      <w:pPr>
        <w:pStyle w:val="NurText"/>
        <w:bidi/>
        <w:rPr>
          <w:del w:id="2118" w:author="Transkribus" w:date="2019-12-11T14:30:00Z"/>
          <w:rFonts w:ascii="Courier New" w:hAnsi="Courier New" w:cs="Courier New"/>
        </w:rPr>
      </w:pPr>
      <w:dir w:val="rtl">
        <w:dir w:val="rtl">
          <w:del w:id="2119" w:author="Transkribus" w:date="2019-12-11T14:30:00Z">
            <w:r w:rsidRPr="009B6BCA">
              <w:rPr>
                <w:rFonts w:ascii="Courier New" w:hAnsi="Courier New" w:cs="Courier New"/>
                <w:rtl/>
              </w:rPr>
              <w:delText>شادوا العلا بندى وعز باذخ</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ومشارع للمعتفين عذاب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34F679B" w14:textId="2E257C3F" w:rsidR="00EE6742" w:rsidRPr="00EE6742" w:rsidRDefault="009B6BCA" w:rsidP="00EE6742">
      <w:pPr>
        <w:pStyle w:val="NurText"/>
        <w:bidi/>
        <w:rPr>
          <w:ins w:id="2120" w:author="Transkribus" w:date="2019-12-11T14:30:00Z"/>
          <w:rFonts w:ascii="Courier New" w:hAnsi="Courier New" w:cs="Courier New"/>
        </w:rPr>
      </w:pPr>
      <w:dir w:val="rtl">
        <w:dir w:val="rtl">
          <w:ins w:id="2121" w:author="Transkribus" w:date="2019-12-11T14:30:00Z">
            <w:r w:rsidR="00EE6742" w:rsidRPr="00EE6742">
              <w:rPr>
                <w:rFonts w:ascii="Courier New" w:hAnsi="Courier New" w:cs="Courier New"/>
                <w:rtl/>
              </w:rPr>
              <w:t>سادوا العلامندى وعربادثم * ومشار م المعثة بن عذاب</w:t>
            </w:r>
          </w:ins>
        </w:dir>
      </w:dir>
    </w:p>
    <w:p w14:paraId="08468179" w14:textId="051BD2E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قوم </w:t>
      </w:r>
      <w:del w:id="2122" w:author="Transkribus" w:date="2019-12-11T14:30:00Z">
        <w:r w:rsidR="009B6BCA" w:rsidRPr="009B6BCA">
          <w:rPr>
            <w:rFonts w:ascii="Courier New" w:hAnsi="Courier New" w:cs="Courier New"/>
            <w:rtl/>
          </w:rPr>
          <w:delText>ت</w:delText>
        </w:r>
      </w:del>
      <w:ins w:id="2123" w:author="Transkribus" w:date="2019-12-11T14:30:00Z">
        <w:r w:rsidRPr="00EE6742">
          <w:rPr>
            <w:rFonts w:ascii="Courier New" w:hAnsi="Courier New" w:cs="Courier New"/>
            <w:rtl/>
          </w:rPr>
          <w:t>ب</w:t>
        </w:r>
      </w:ins>
      <w:r w:rsidRPr="00EE6742">
        <w:rPr>
          <w:rFonts w:ascii="Courier New" w:hAnsi="Courier New" w:cs="Courier New"/>
          <w:rtl/>
        </w:rPr>
        <w:t>رى لذوى النفاق لديهم</w:t>
      </w:r>
      <w:del w:id="21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2125"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ذل العبيد </w:t>
      </w:r>
      <w:del w:id="2126" w:author="Transkribus" w:date="2019-12-11T14:30:00Z">
        <w:r w:rsidR="009B6BCA" w:rsidRPr="009B6BCA">
          <w:rPr>
            <w:rFonts w:ascii="Courier New" w:hAnsi="Courier New" w:cs="Courier New"/>
            <w:rtl/>
          </w:rPr>
          <w:delText>لسطوة الارباب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27" w:author="Transkribus" w:date="2019-12-11T14:30:00Z">
        <w:r w:rsidRPr="00EE6742">
          <w:rPr>
            <w:rFonts w:ascii="Courier New" w:hAnsi="Courier New" w:cs="Courier New"/>
            <w:rtl/>
          </w:rPr>
          <w:t>أسطوة الارياب</w:t>
        </w:r>
      </w:ins>
    </w:p>
    <w:p w14:paraId="13E1C278" w14:textId="4DD25873" w:rsidR="00EE6742" w:rsidRPr="00EE6742" w:rsidRDefault="009B6BCA" w:rsidP="00EE6742">
      <w:pPr>
        <w:pStyle w:val="NurText"/>
        <w:bidi/>
        <w:rPr>
          <w:rFonts w:ascii="Courier New" w:hAnsi="Courier New" w:cs="Courier New"/>
        </w:rPr>
      </w:pPr>
      <w:dir w:val="rtl">
        <w:dir w:val="rtl">
          <w:del w:id="2128" w:author="Transkribus" w:date="2019-12-11T14:30:00Z">
            <w:r w:rsidRPr="009B6BCA">
              <w:rPr>
                <w:rFonts w:ascii="Courier New" w:hAnsi="Courier New" w:cs="Courier New"/>
                <w:rtl/>
              </w:rPr>
              <w:delText>يا ايها</w:delText>
            </w:r>
          </w:del>
          <w:ins w:id="2129" w:author="Transkribus" w:date="2019-12-11T14:30:00Z">
            <w:r w:rsidR="00EE6742" w:rsidRPr="00EE6742">
              <w:rPr>
                <w:rFonts w:ascii="Courier New" w:hAnsi="Courier New" w:cs="Courier New"/>
                <w:rtl/>
              </w:rPr>
              <w:t>اباأيها</w:t>
            </w:r>
          </w:ins>
          <w:r w:rsidR="00EE6742" w:rsidRPr="00EE6742">
            <w:rPr>
              <w:rFonts w:ascii="Courier New" w:hAnsi="Courier New" w:cs="Courier New"/>
              <w:rtl/>
            </w:rPr>
            <w:t xml:space="preserve"> المولى الذى </w:t>
          </w:r>
          <w:del w:id="2130" w:author="Transkribus" w:date="2019-12-11T14:30:00Z">
            <w:r w:rsidRPr="009B6BCA">
              <w:rPr>
                <w:rFonts w:ascii="Courier New" w:hAnsi="Courier New" w:cs="Courier New"/>
                <w:rtl/>
              </w:rPr>
              <w:delText>نعماؤه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مبذولة للطارق المتناب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31" w:author="Transkribus" w:date="2019-12-11T14:30:00Z">
            <w:r w:rsidR="00EE6742" w:rsidRPr="00EE6742">
              <w:rPr>
                <w:rFonts w:ascii="Courier New" w:hAnsi="Courier New" w:cs="Courier New"/>
                <w:rtl/>
              </w:rPr>
              <w:t>فعماؤه * مذولة الطجارق المنتاب</w:t>
            </w:r>
          </w:ins>
        </w:dir>
      </w:dir>
    </w:p>
    <w:p w14:paraId="56EE4252" w14:textId="6650F773" w:rsidR="00EE6742" w:rsidRPr="00EE6742" w:rsidRDefault="009B6BCA" w:rsidP="00EE6742">
      <w:pPr>
        <w:pStyle w:val="NurText"/>
        <w:bidi/>
        <w:rPr>
          <w:rFonts w:ascii="Courier New" w:hAnsi="Courier New" w:cs="Courier New"/>
        </w:rPr>
      </w:pPr>
      <w:dir w:val="rtl">
        <w:dir w:val="rtl">
          <w:del w:id="2132" w:author="Transkribus" w:date="2019-12-11T14:30:00Z">
            <w:r w:rsidRPr="009B6BCA">
              <w:rPr>
                <w:rFonts w:ascii="Courier New" w:hAnsi="Courier New" w:cs="Courier New"/>
                <w:rtl/>
              </w:rPr>
              <w:delText>انى لاعلم ان</w:delText>
            </w:r>
          </w:del>
          <w:ins w:id="2133" w:author="Transkribus" w:date="2019-12-11T14:30:00Z">
            <w:r w:rsidR="00EE6742" w:rsidRPr="00EE6742">
              <w:rPr>
                <w:rFonts w:ascii="Courier New" w:hAnsi="Courier New" w:cs="Courier New"/>
                <w:rtl/>
              </w:rPr>
              <w:t xml:space="preserve"> أبى الاعلم أن</w:t>
            </w:r>
          </w:ins>
          <w:r w:rsidR="00EE6742" w:rsidRPr="00EE6742">
            <w:rPr>
              <w:rFonts w:ascii="Courier New" w:hAnsi="Courier New" w:cs="Courier New"/>
              <w:rtl/>
            </w:rPr>
            <w:t xml:space="preserve"> برك</w:t>
          </w:r>
          <w:ins w:id="2134" w:author="Transkribus" w:date="2019-12-11T14:30:00Z">
            <w:r w:rsidR="00EE6742" w:rsidRPr="00EE6742">
              <w:rPr>
                <w:rFonts w:ascii="Courier New" w:hAnsi="Courier New" w:cs="Courier New"/>
                <w:rtl/>
              </w:rPr>
              <w:t>-</w:t>
            </w:r>
          </w:ins>
          <w:r w:rsidR="00EE6742" w:rsidRPr="00EE6742">
            <w:rPr>
              <w:rFonts w:ascii="Courier New" w:hAnsi="Courier New" w:cs="Courier New"/>
              <w:rtl/>
            </w:rPr>
            <w:t xml:space="preserve"> بى غدا</w:t>
          </w:r>
          <w:del w:id="21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لسعاد</w:t>
              </w:r>
              <w:del w:id="2136" w:author="Transkribus" w:date="2019-12-11T14:30:00Z">
                <w:r w:rsidRPr="009B6BCA">
                  <w:rPr>
                    <w:rFonts w:ascii="Courier New" w:hAnsi="Courier New" w:cs="Courier New"/>
                    <w:rtl/>
                  </w:rPr>
                  <w:delText>تى</w:delText>
                </w:r>
              </w:del>
              <w:ins w:id="2137"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 من </w:t>
              </w:r>
              <w:del w:id="2138" w:author="Transkribus" w:date="2019-12-11T14:30:00Z">
                <w:r w:rsidRPr="009B6BCA">
                  <w:rPr>
                    <w:rFonts w:ascii="Courier New" w:hAnsi="Courier New" w:cs="Courier New"/>
                    <w:rtl/>
                  </w:rPr>
                  <w:delText>اوكد الاسباب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39" w:author="Transkribus" w:date="2019-12-11T14:30:00Z">
                <w:r w:rsidR="00EE6742" w:rsidRPr="00EE6742">
                  <w:rPr>
                    <w:rFonts w:ascii="Courier New" w:hAnsi="Courier New" w:cs="Courier New"/>
                    <w:rtl/>
                  </w:rPr>
                  <w:t>أوكد الاسياب</w:t>
                </w:r>
              </w:ins>
            </w:dir>
          </w:dir>
        </w:dir>
      </w:dir>
    </w:p>
    <w:p w14:paraId="4B31EC0A" w14:textId="77777777" w:rsidR="009B6BCA" w:rsidRPr="009B6BCA" w:rsidRDefault="009B6BCA" w:rsidP="009B6BCA">
      <w:pPr>
        <w:pStyle w:val="NurText"/>
        <w:bidi/>
        <w:rPr>
          <w:del w:id="2140" w:author="Transkribus" w:date="2019-12-11T14:30:00Z"/>
          <w:rFonts w:ascii="Courier New" w:hAnsi="Courier New" w:cs="Courier New"/>
        </w:rPr>
      </w:pPr>
      <w:dir w:val="rtl">
        <w:dir w:val="rtl">
          <w:del w:id="2141" w:author="Transkribus" w:date="2019-12-11T14:30:00Z">
            <w:r w:rsidRPr="009B6BCA">
              <w:rPr>
                <w:rFonts w:ascii="Courier New" w:hAnsi="Courier New" w:cs="Courier New"/>
                <w:rtl/>
              </w:rPr>
              <w:delText>وتيقنت نفسى هناك بانني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سارود من نعماك خير جناب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D731DA2" w14:textId="55391FBC" w:rsidR="00EE6742" w:rsidRPr="00EE6742" w:rsidRDefault="009B6BCA" w:rsidP="00EE6742">
      <w:pPr>
        <w:pStyle w:val="NurText"/>
        <w:bidi/>
        <w:rPr>
          <w:ins w:id="2142" w:author="Transkribus" w:date="2019-12-11T14:30:00Z"/>
          <w:rFonts w:ascii="Courier New" w:hAnsi="Courier New" w:cs="Courier New"/>
        </w:rPr>
      </w:pPr>
      <w:dir w:val="rtl">
        <w:dir w:val="rtl">
          <w:del w:id="2143" w:author="Transkribus" w:date="2019-12-11T14:30:00Z">
            <w:r w:rsidRPr="009B6BCA">
              <w:rPr>
                <w:rFonts w:ascii="Courier New" w:hAnsi="Courier New" w:cs="Courier New"/>
                <w:rtl/>
              </w:rPr>
              <w:delText>لا زلت ترقى</w:delText>
            </w:r>
          </w:del>
          <w:ins w:id="2144" w:author="Transkribus" w:date="2019-12-11T14:30:00Z">
            <w:r w:rsidR="00EE6742" w:rsidRPr="00EE6742">
              <w:rPr>
                <w:rFonts w:ascii="Courier New" w:hAnsi="Courier New" w:cs="Courier New"/>
                <w:rtl/>
              </w:rPr>
              <w:t>وسيقيت بعسى عناك باننى ذ مارود من دعمال جخيرحتلب</w:t>
            </w:r>
          </w:ins>
        </w:dir>
      </w:dir>
    </w:p>
    <w:p w14:paraId="14447B2A" w14:textId="4A7668E6" w:rsidR="00EE6742" w:rsidRPr="00EE6742" w:rsidRDefault="00EE6742" w:rsidP="00EE6742">
      <w:pPr>
        <w:pStyle w:val="NurText"/>
        <w:bidi/>
        <w:rPr>
          <w:rFonts w:ascii="Courier New" w:hAnsi="Courier New" w:cs="Courier New"/>
        </w:rPr>
      </w:pPr>
      <w:ins w:id="2145" w:author="Transkribus" w:date="2019-12-11T14:30:00Z">
        <w:r w:rsidRPr="00EE6742">
          <w:rPr>
            <w:rFonts w:ascii="Courier New" w:hAnsi="Courier New" w:cs="Courier New"/>
            <w:rtl/>
          </w:rPr>
          <w:t>الازلت ترفى</w:t>
        </w:r>
      </w:ins>
      <w:r w:rsidRPr="00EE6742">
        <w:rPr>
          <w:rFonts w:ascii="Courier New" w:hAnsi="Courier New" w:cs="Courier New"/>
          <w:rtl/>
        </w:rPr>
        <w:t xml:space="preserve"> فى المكارم </w:t>
      </w:r>
      <w:del w:id="2146" w:author="Transkribus" w:date="2019-12-11T14:30:00Z">
        <w:r w:rsidR="009B6BCA" w:rsidRPr="009B6BCA">
          <w:rPr>
            <w:rFonts w:ascii="Courier New" w:hAnsi="Courier New" w:cs="Courier New"/>
            <w:rtl/>
          </w:rPr>
          <w:delText>دائما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لاح برق</w:delText>
            </w:r>
          </w:dir>
        </w:dir>
      </w:del>
      <w:ins w:id="2147" w:author="Transkribus" w:date="2019-12-11T14:30:00Z">
        <w:r w:rsidRPr="00EE6742">
          <w:rPr>
            <w:rFonts w:ascii="Courier New" w:hAnsi="Courier New" w:cs="Courier New"/>
            <w:rtl/>
          </w:rPr>
          <w:t>داثما * مالاجبرق</w:t>
        </w:r>
      </w:ins>
      <w:r w:rsidRPr="00EE6742">
        <w:rPr>
          <w:rFonts w:ascii="Courier New" w:hAnsi="Courier New" w:cs="Courier New"/>
          <w:rtl/>
        </w:rPr>
        <w:t xml:space="preserve"> فى خلال سحاب</w:t>
      </w:r>
      <w:del w:id="21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235AD49" w14:textId="3EF1803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2149" w:author="Transkribus" w:date="2019-12-11T14:30:00Z">
            <w:r w:rsidRPr="009B6BCA">
              <w:rPr>
                <w:rFonts w:ascii="Courier New" w:hAnsi="Courier New" w:cs="Courier New"/>
                <w:rtl/>
              </w:rPr>
              <w:delText>ايضا يمدح</w:delText>
            </w:r>
          </w:del>
          <w:ins w:id="2150" w:author="Transkribus" w:date="2019-12-11T14:30:00Z">
            <w:r w:rsidR="00EE6742" w:rsidRPr="00EE6742">
              <w:rPr>
                <w:rFonts w:ascii="Courier New" w:hAnsi="Courier New" w:cs="Courier New"/>
                <w:rtl/>
              </w:rPr>
              <w:t>أبشاهذج</w:t>
            </w:r>
          </w:ins>
          <w:r w:rsidR="00EE6742" w:rsidRPr="00EE6742">
            <w:rPr>
              <w:rFonts w:ascii="Courier New" w:hAnsi="Courier New" w:cs="Courier New"/>
              <w:rtl/>
            </w:rPr>
            <w:t xml:space="preserve"> الرئيس جمال الدولة </w:t>
          </w:r>
          <w:del w:id="2151" w:author="Transkribus" w:date="2019-12-11T14:30:00Z">
            <w:r w:rsidRPr="009B6BCA">
              <w:rPr>
                <w:rFonts w:ascii="Courier New" w:hAnsi="Courier New" w:cs="Courier New"/>
                <w:rtl/>
              </w:rPr>
              <w:delText>ابا الغنائم اخا الممدوح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2" w:author="Transkribus" w:date="2019-12-11T14:30:00Z">
            <w:r w:rsidR="00EE6742" w:rsidRPr="00EE6742">
              <w:rPr>
                <w:rFonts w:ascii="Courier New" w:hAnsi="Courier New" w:cs="Courier New"/>
                <w:rtl/>
              </w:rPr>
              <w:t>أبا الغنا ثم الخا المدوج</w:t>
            </w:r>
          </w:ins>
        </w:dir>
      </w:dir>
    </w:p>
    <w:p w14:paraId="51D0464C" w14:textId="77777777" w:rsidR="009B6BCA" w:rsidRPr="009B6BCA" w:rsidRDefault="009B6BCA" w:rsidP="009B6BCA">
      <w:pPr>
        <w:pStyle w:val="NurText"/>
        <w:bidi/>
        <w:rPr>
          <w:del w:id="2153" w:author="Transkribus" w:date="2019-12-11T14:30:00Z"/>
          <w:rFonts w:ascii="Courier New" w:hAnsi="Courier New" w:cs="Courier New"/>
        </w:rPr>
      </w:pPr>
      <w:dir w:val="rtl">
        <w:dir w:val="rtl">
          <w:del w:id="2154" w:author="Transkribus" w:date="2019-12-11T14:30:00Z">
            <w:r w:rsidRPr="009B6BCA">
              <w:rPr>
                <w:rFonts w:ascii="Courier New" w:hAnsi="Courier New" w:cs="Courier New"/>
                <w:rtl/>
              </w:rPr>
              <w:delText>سواء علينا هجرها ووصالها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نكثت يوما ورثت حبالها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E25B1AB" w14:textId="77777777" w:rsidR="009B6BCA" w:rsidRPr="009B6BCA" w:rsidRDefault="009B6BCA" w:rsidP="009B6BCA">
      <w:pPr>
        <w:pStyle w:val="NurText"/>
        <w:bidi/>
        <w:rPr>
          <w:del w:id="2155" w:author="Transkribus" w:date="2019-12-11T14:30:00Z"/>
          <w:rFonts w:ascii="Courier New" w:hAnsi="Courier New" w:cs="Courier New"/>
        </w:rPr>
      </w:pPr>
      <w:dir w:val="rtl">
        <w:dir w:val="rtl">
          <w:del w:id="2156" w:author="Transkribus" w:date="2019-12-11T14:30:00Z">
            <w:r w:rsidRPr="009B6BCA">
              <w:rPr>
                <w:rFonts w:ascii="Courier New" w:hAnsi="Courier New" w:cs="Courier New"/>
                <w:rtl/>
              </w:rPr>
              <w:delText>وما برحت ليلى تجود بوعدها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ويمنع منا بذلها ونوالها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71DC1B7" w14:textId="77777777" w:rsidR="009B6BCA" w:rsidRPr="009B6BCA" w:rsidRDefault="009B6BCA" w:rsidP="009B6BCA">
      <w:pPr>
        <w:pStyle w:val="NurText"/>
        <w:bidi/>
        <w:rPr>
          <w:del w:id="2157" w:author="Transkribus" w:date="2019-12-11T14:30:00Z"/>
          <w:rFonts w:ascii="Courier New" w:hAnsi="Courier New" w:cs="Courier New"/>
        </w:rPr>
      </w:pPr>
      <w:dir w:val="rtl">
        <w:dir w:val="rtl">
          <w:del w:id="2158" w:author="Transkribus" w:date="2019-12-11T14:30:00Z">
            <w:r w:rsidRPr="009B6BCA">
              <w:rPr>
                <w:rFonts w:ascii="Courier New" w:hAnsi="Courier New" w:cs="Courier New"/>
                <w:rtl/>
              </w:rPr>
              <w:delText>ويطمعنا ميعادها فى دنوها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وصل الا ان يزور خيالها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B9D6617" w14:textId="77777777" w:rsidR="009B6BCA" w:rsidRPr="009B6BCA" w:rsidRDefault="009B6BCA" w:rsidP="009B6BCA">
      <w:pPr>
        <w:pStyle w:val="NurText"/>
        <w:bidi/>
        <w:rPr>
          <w:del w:id="2159" w:author="Transkribus" w:date="2019-12-11T14:30:00Z"/>
          <w:rFonts w:ascii="Courier New" w:hAnsi="Courier New" w:cs="Courier New"/>
        </w:rPr>
      </w:pPr>
      <w:dir w:val="rtl">
        <w:dir w:val="rtl">
          <w:del w:id="2160" w:author="Transkribus" w:date="2019-12-11T14:30:00Z">
            <w:r w:rsidRPr="009B6BCA">
              <w:rPr>
                <w:rFonts w:ascii="Courier New" w:hAnsi="Courier New" w:cs="Courier New"/>
                <w:rtl/>
              </w:rPr>
              <w:delText>اما منك الا عذرة وتعلل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لطال علينا عذرها واعتلالها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04597C0" w14:textId="40626DAD" w:rsidR="00EE6742" w:rsidRPr="00EE6742" w:rsidRDefault="009B6BCA" w:rsidP="00EE6742">
      <w:pPr>
        <w:pStyle w:val="NurText"/>
        <w:bidi/>
        <w:rPr>
          <w:ins w:id="2161" w:author="Transkribus" w:date="2019-12-11T14:30:00Z"/>
          <w:rFonts w:ascii="Courier New" w:hAnsi="Courier New" w:cs="Courier New"/>
        </w:rPr>
      </w:pPr>
      <w:dir w:val="rtl">
        <w:dir w:val="rtl">
          <w:ins w:id="2162" w:author="Transkribus" w:date="2019-12-11T14:30:00Z">
            <w:r w:rsidR="00EE6742" w:rsidRPr="00EE6742">
              <w:rPr>
                <w:rFonts w:ascii="Courier New" w:hAnsi="Courier New" w:cs="Courier New"/>
                <w:rtl/>
              </w:rPr>
              <w:t>ابطويل</w:t>
            </w:r>
          </w:ins>
        </w:dir>
      </w:dir>
    </w:p>
    <w:p w14:paraId="08DB4625" w14:textId="77777777" w:rsidR="00EE6742" w:rsidRPr="00EE6742" w:rsidRDefault="00EE6742" w:rsidP="00EE6742">
      <w:pPr>
        <w:pStyle w:val="NurText"/>
        <w:bidi/>
        <w:rPr>
          <w:ins w:id="2163" w:author="Transkribus" w:date="2019-12-11T14:30:00Z"/>
          <w:rFonts w:ascii="Courier New" w:hAnsi="Courier New" w:cs="Courier New"/>
        </w:rPr>
      </w:pPr>
      <w:ins w:id="2164" w:author="Transkribus" w:date="2019-12-11T14:30:00Z">
        <w:r w:rsidRPr="00EE6742">
          <w:rPr>
            <w:rFonts w:ascii="Courier New" w:hAnsi="Courier New" w:cs="Courier New"/>
            <w:rtl/>
          </w:rPr>
          <w:t>سو١ع عليبا هجرها ووصا لها * ادانكتت يوماور بت جبالها</w:t>
        </w:r>
      </w:ins>
    </w:p>
    <w:p w14:paraId="5F1E9F0E" w14:textId="77777777" w:rsidR="00EE6742" w:rsidRPr="00EE6742" w:rsidRDefault="00EE6742" w:rsidP="00EE6742">
      <w:pPr>
        <w:pStyle w:val="NurText"/>
        <w:bidi/>
        <w:rPr>
          <w:ins w:id="2165" w:author="Transkribus" w:date="2019-12-11T14:30:00Z"/>
          <w:rFonts w:ascii="Courier New" w:hAnsi="Courier New" w:cs="Courier New"/>
        </w:rPr>
      </w:pPr>
      <w:ins w:id="2166" w:author="Transkribus" w:date="2019-12-11T14:30:00Z">
        <w:r w:rsidRPr="00EE6742">
          <w:rPr>
            <w:rFonts w:ascii="Courier New" w:hAnsi="Courier New" w:cs="Courier New"/>
            <w:rtl/>
          </w:rPr>
          <w:t>وها برخف ابلى جود فو هدها * وعنع منا بد الها وفق الها</w:t>
        </w:r>
      </w:ins>
    </w:p>
    <w:p w14:paraId="34C8CB59" w14:textId="77777777" w:rsidR="00EE6742" w:rsidRPr="00EE6742" w:rsidRDefault="00EE6742" w:rsidP="00EE6742">
      <w:pPr>
        <w:pStyle w:val="NurText"/>
        <w:bidi/>
        <w:rPr>
          <w:ins w:id="2167" w:author="Transkribus" w:date="2019-12-11T14:30:00Z"/>
          <w:rFonts w:ascii="Courier New" w:hAnsi="Courier New" w:cs="Courier New"/>
        </w:rPr>
      </w:pPr>
      <w:ins w:id="2168" w:author="Transkribus" w:date="2019-12-11T14:30:00Z">
        <w:r w:rsidRPr="00EE6742">
          <w:rPr>
            <w:rFonts w:ascii="Courier New" w:hAnsi="Courier New" w:cs="Courier New"/>
            <w:rtl/>
          </w:rPr>
          <w:t>وبط معناميعادها فى وفؤ ها * ولاوصل الاأن بر ور جبالها</w:t>
        </w:r>
      </w:ins>
    </w:p>
    <w:p w14:paraId="162DD5C6" w14:textId="77777777" w:rsidR="00EE6742" w:rsidRPr="00EE6742" w:rsidRDefault="00EE6742" w:rsidP="00EE6742">
      <w:pPr>
        <w:pStyle w:val="NurText"/>
        <w:bidi/>
        <w:rPr>
          <w:ins w:id="2169" w:author="Transkribus" w:date="2019-12-11T14:30:00Z"/>
          <w:rFonts w:ascii="Courier New" w:hAnsi="Courier New" w:cs="Courier New"/>
        </w:rPr>
      </w:pPr>
      <w:ins w:id="2170" w:author="Transkribus" w:date="2019-12-11T14:30:00Z">
        <w:r w:rsidRPr="00EE6742">
          <w:rPr>
            <w:rFonts w:ascii="Courier New" w:hAnsi="Courier New" w:cs="Courier New"/>
            <w:rtl/>
          </w:rPr>
          <w:t>أما منسلك الاعذرة وفعال * اطال عليناهذرهاواعنلالها</w:t>
        </w:r>
      </w:ins>
    </w:p>
    <w:p w14:paraId="776EC87F" w14:textId="0D84CB76" w:rsidR="00EE6742" w:rsidRPr="00EE6742" w:rsidRDefault="00EE6742" w:rsidP="00EE6742">
      <w:pPr>
        <w:pStyle w:val="NurText"/>
        <w:bidi/>
        <w:rPr>
          <w:rFonts w:ascii="Courier New" w:hAnsi="Courier New" w:cs="Courier New"/>
        </w:rPr>
      </w:pPr>
      <w:ins w:id="2171"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سقام </w:t>
      </w:r>
      <w:del w:id="2172" w:author="Transkribus" w:date="2019-12-11T14:30:00Z">
        <w:r w:rsidR="009B6BCA" w:rsidRPr="009B6BCA">
          <w:rPr>
            <w:rFonts w:ascii="Courier New" w:hAnsi="Courier New" w:cs="Courier New"/>
            <w:rtl/>
          </w:rPr>
          <w:delText>ب</w:delText>
        </w:r>
      </w:del>
      <w:r w:rsidRPr="00EE6742">
        <w:rPr>
          <w:rFonts w:ascii="Courier New" w:hAnsi="Courier New" w:cs="Courier New"/>
          <w:rtl/>
        </w:rPr>
        <w:t>ج</w:t>
      </w:r>
      <w:del w:id="2173" w:author="Transkribus" w:date="2019-12-11T14:30:00Z">
        <w:r w:rsidR="009B6BCA" w:rsidRPr="009B6BCA">
          <w:rPr>
            <w:rFonts w:ascii="Courier New" w:hAnsi="Courier New" w:cs="Courier New"/>
            <w:rtl/>
          </w:rPr>
          <w:delText>س</w:delText>
        </w:r>
      </w:del>
      <w:ins w:id="2174" w:author="Transkribus" w:date="2019-12-11T14:30:00Z">
        <w:r w:rsidRPr="00EE6742">
          <w:rPr>
            <w:rFonts w:ascii="Courier New" w:hAnsi="Courier New" w:cs="Courier New"/>
            <w:rtl/>
          </w:rPr>
          <w:t>ي</w:t>
        </w:r>
      </w:ins>
      <w:r w:rsidRPr="00EE6742">
        <w:rPr>
          <w:rFonts w:ascii="Courier New" w:hAnsi="Courier New" w:cs="Courier New"/>
          <w:rtl/>
        </w:rPr>
        <w:t xml:space="preserve">مى من </w:t>
      </w:r>
      <w:del w:id="2175" w:author="Transkribus" w:date="2019-12-11T14:30:00Z">
        <w:r w:rsidR="009B6BCA" w:rsidRPr="009B6BCA">
          <w:rPr>
            <w:rFonts w:ascii="Courier New" w:hAnsi="Courier New" w:cs="Courier New"/>
            <w:rtl/>
          </w:rPr>
          <w:delText>جفونك اصله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وقوة عشق نقص جسمى</w:delText>
            </w:r>
          </w:dir>
        </w:dir>
      </w:del>
      <w:ins w:id="2176" w:author="Transkribus" w:date="2019-12-11T14:30:00Z">
        <w:r w:rsidRPr="00EE6742">
          <w:rPr>
            <w:rFonts w:ascii="Courier New" w:hAnsi="Courier New" w:cs="Courier New"/>
            <w:rtl/>
          </w:rPr>
          <w:t xml:space="preserve">جفوفلك أسله </w:t>
        </w:r>
        <w:r w:rsidRPr="00EE6742">
          <w:rPr>
            <w:rFonts w:ascii="Courier New" w:hAnsi="Courier New" w:cs="Courier New"/>
            <w:rtl/>
          </w:rPr>
          <w:tab/>
          <w:t>* وفوه عسى بعس سمى</w:t>
        </w:r>
      </w:ins>
      <w:r w:rsidRPr="00EE6742">
        <w:rPr>
          <w:rFonts w:ascii="Courier New" w:hAnsi="Courier New" w:cs="Courier New"/>
          <w:rtl/>
        </w:rPr>
        <w:t xml:space="preserve"> كمالها</w:t>
      </w:r>
      <w:del w:id="21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7E210B" w14:textId="77777777" w:rsidR="009B6BCA" w:rsidRPr="009B6BCA" w:rsidRDefault="009B6BCA" w:rsidP="009B6BCA">
      <w:pPr>
        <w:pStyle w:val="NurText"/>
        <w:bidi/>
        <w:rPr>
          <w:del w:id="2178" w:author="Transkribus" w:date="2019-12-11T14:30:00Z"/>
          <w:rFonts w:ascii="Courier New" w:hAnsi="Courier New" w:cs="Courier New"/>
        </w:rPr>
      </w:pPr>
      <w:dir w:val="rtl">
        <w:dir w:val="rtl">
          <w:del w:id="2179" w:author="Transkribus" w:date="2019-12-11T14:30:00Z">
            <w:r w:rsidRPr="009B6BCA">
              <w:rPr>
                <w:rFonts w:ascii="Courier New" w:hAnsi="Courier New" w:cs="Courier New"/>
                <w:rtl/>
              </w:rPr>
              <w:delText>فان تسعفى صبا يكن لك اجره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بقربك يا من شف جسمى زيالها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0E997C" w14:textId="13C67F29" w:rsidR="00EE6742" w:rsidRPr="00EE6742" w:rsidRDefault="009B6BCA" w:rsidP="00EE6742">
      <w:pPr>
        <w:pStyle w:val="NurText"/>
        <w:bidi/>
        <w:rPr>
          <w:ins w:id="2180" w:author="Transkribus" w:date="2019-12-11T14:30:00Z"/>
          <w:rFonts w:ascii="Courier New" w:hAnsi="Courier New" w:cs="Courier New"/>
        </w:rPr>
      </w:pPr>
      <w:dir w:val="rtl">
        <w:dir w:val="rtl">
          <w:del w:id="2181" w:author="Transkribus" w:date="2019-12-11T14:30:00Z">
            <w:r w:rsidRPr="009B6BCA">
              <w:rPr>
                <w:rFonts w:ascii="Courier New" w:hAnsi="Courier New" w:cs="Courier New"/>
                <w:rtl/>
              </w:rPr>
              <w:delText>وما ذكرتك النفس الا تفرقت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وعاودها من</w:delText>
                </w:r>
              </w:dir>
            </w:dir>
          </w:del>
          <w:ins w:id="2182" w:author="Transkribus" w:date="2019-12-11T14:30:00Z">
            <w:r w:rsidR="00EE6742" w:rsidRPr="00EE6742">
              <w:rPr>
                <w:rFonts w:ascii="Courier New" w:hAnsi="Courier New" w:cs="Courier New"/>
                <w:rtl/>
              </w:rPr>
              <w:t>بنان</w:t>
            </w:r>
          </w:ins>
        </w:dir>
      </w:dir>
    </w:p>
    <w:p w14:paraId="7B2312DE" w14:textId="77777777" w:rsidR="00EE6742" w:rsidRPr="00EE6742" w:rsidRDefault="00EE6742" w:rsidP="00EE6742">
      <w:pPr>
        <w:pStyle w:val="NurText"/>
        <w:bidi/>
        <w:rPr>
          <w:ins w:id="2183" w:author="Transkribus" w:date="2019-12-11T14:30:00Z"/>
          <w:rFonts w:ascii="Courier New" w:hAnsi="Courier New" w:cs="Courier New"/>
        </w:rPr>
      </w:pPr>
      <w:ins w:id="2184" w:author="Transkribus" w:date="2019-12-11T14:30:00Z">
        <w:r w:rsidRPr="00EE6742">
          <w:rPr>
            <w:rFonts w:ascii="Courier New" w:hAnsi="Courier New" w:cs="Courier New"/>
            <w:rtl/>
          </w:rPr>
          <w:t>١٤٧</w:t>
        </w:r>
      </w:ins>
    </w:p>
    <w:p w14:paraId="0B97D35A" w14:textId="77777777" w:rsidR="00EE6742" w:rsidRPr="00EE6742" w:rsidRDefault="00EE6742" w:rsidP="00EE6742">
      <w:pPr>
        <w:pStyle w:val="NurText"/>
        <w:bidi/>
        <w:rPr>
          <w:ins w:id="2185" w:author="Transkribus" w:date="2019-12-11T14:30:00Z"/>
          <w:rFonts w:ascii="Courier New" w:hAnsi="Courier New" w:cs="Courier New"/>
        </w:rPr>
      </w:pPr>
      <w:ins w:id="2186" w:author="Transkribus" w:date="2019-12-11T14:30:00Z">
        <w:r w:rsidRPr="00EE6742">
          <w:rPr>
            <w:rFonts w:ascii="Courier New" w:hAnsi="Courier New" w:cs="Courier New"/>
            <w:rtl/>
          </w:rPr>
          <w:t>بان ثسعق صفاحن لك أجمره * بقريك باحن سف خسمى ربالها</w:t>
        </w:r>
      </w:ins>
    </w:p>
    <w:p w14:paraId="5A93CB2E" w14:textId="13076183" w:rsidR="00EE6742" w:rsidRPr="00EE6742" w:rsidRDefault="00EE6742" w:rsidP="00EE6742">
      <w:pPr>
        <w:pStyle w:val="NurText"/>
        <w:bidi/>
        <w:rPr>
          <w:rFonts w:ascii="Courier New" w:hAnsi="Courier New" w:cs="Courier New"/>
        </w:rPr>
      </w:pPr>
      <w:ins w:id="2187" w:author="Transkribus" w:date="2019-12-11T14:30:00Z">
        <w:r w:rsidRPr="00EE6742">
          <w:rPr>
            <w:rFonts w:ascii="Courier New" w:hAnsi="Courier New" w:cs="Courier New"/>
            <w:rtl/>
          </w:rPr>
          <w:t>وماد ك٣رتلك النقس الاشسرتت * وعاودهامن</w:t>
        </w:r>
      </w:ins>
      <w:r w:rsidRPr="00EE6742">
        <w:rPr>
          <w:rFonts w:ascii="Courier New" w:hAnsi="Courier New" w:cs="Courier New"/>
          <w:rtl/>
        </w:rPr>
        <w:t xml:space="preserve"> بعد هدى </w:t>
      </w:r>
      <w:del w:id="2188" w:author="Transkribus" w:date="2019-12-11T14:30:00Z">
        <w:r w:rsidR="009B6BCA" w:rsidRPr="009B6BCA">
          <w:rPr>
            <w:rFonts w:ascii="Courier New" w:hAnsi="Courier New" w:cs="Courier New"/>
            <w:rtl/>
          </w:rPr>
          <w:delText>ض</w:delText>
        </w:r>
      </w:del>
      <w:ins w:id="2189" w:author="Transkribus" w:date="2019-12-11T14:30:00Z">
        <w:r w:rsidRPr="00EE6742">
          <w:rPr>
            <w:rFonts w:ascii="Courier New" w:hAnsi="Courier New" w:cs="Courier New"/>
            <w:rtl/>
          </w:rPr>
          <w:t>خس</w:t>
        </w:r>
      </w:ins>
      <w:r w:rsidRPr="00EE6742">
        <w:rPr>
          <w:rFonts w:ascii="Courier New" w:hAnsi="Courier New" w:cs="Courier New"/>
          <w:rtl/>
        </w:rPr>
        <w:t>لالها</w:t>
      </w:r>
      <w:del w:id="21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D349211" w14:textId="77777777" w:rsidR="009B6BCA" w:rsidRPr="009B6BCA" w:rsidRDefault="009B6BCA" w:rsidP="009B6BCA">
      <w:pPr>
        <w:pStyle w:val="NurText"/>
        <w:bidi/>
        <w:rPr>
          <w:del w:id="2191" w:author="Transkribus" w:date="2019-12-11T14:30:00Z"/>
          <w:rFonts w:ascii="Courier New" w:hAnsi="Courier New" w:cs="Courier New"/>
        </w:rPr>
      </w:pPr>
      <w:dir w:val="rtl">
        <w:dir w:val="rtl">
          <w:del w:id="2192" w:author="Transkribus" w:date="2019-12-11T14:30:00Z">
            <w:r w:rsidRPr="009B6BCA">
              <w:rPr>
                <w:rFonts w:ascii="Courier New" w:hAnsi="Courier New" w:cs="Courier New"/>
                <w:rtl/>
              </w:rPr>
              <w:delText>وما برحت تعتادنى زفرة اذا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طمعت لها بالبرء راث اندمالها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2E69958" w14:textId="04D467DA" w:rsidR="00EE6742" w:rsidRPr="00EE6742" w:rsidRDefault="009B6BCA" w:rsidP="00EE6742">
      <w:pPr>
        <w:pStyle w:val="NurText"/>
        <w:bidi/>
        <w:rPr>
          <w:ins w:id="2193" w:author="Transkribus" w:date="2019-12-11T14:30:00Z"/>
          <w:rFonts w:ascii="Courier New" w:hAnsi="Courier New" w:cs="Courier New"/>
        </w:rPr>
      </w:pPr>
      <w:dir w:val="rtl">
        <w:dir w:val="rtl">
          <w:ins w:id="2194" w:author="Transkribus" w:date="2019-12-11T14:30:00Z">
            <w:r w:rsidR="00EE6742" w:rsidRPr="00EE6742">
              <w:rPr>
                <w:rFonts w:ascii="Courier New" w:hAnsi="Courier New" w:cs="Courier New"/>
                <w:rtl/>
              </w:rPr>
              <w:t>وها برحسف فعشادق رئرة اذا * طمع اها البرة رابت اللدمالف١</w:t>
            </w:r>
          </w:ins>
        </w:dir>
      </w:dir>
    </w:p>
    <w:p w14:paraId="1395CBEB" w14:textId="2A545DE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ومن </w:t>
      </w:r>
      <w:del w:id="2195" w:author="Transkribus" w:date="2019-12-11T14:30:00Z">
        <w:r w:rsidR="009B6BCA" w:rsidRPr="009B6BCA">
          <w:rPr>
            <w:rFonts w:ascii="Courier New" w:hAnsi="Courier New" w:cs="Courier New"/>
            <w:rtl/>
          </w:rPr>
          <w:delText>عبرات لا ينى</w:delText>
        </w:r>
      </w:del>
      <w:ins w:id="2196" w:author="Transkribus" w:date="2019-12-11T14:30:00Z">
        <w:r w:rsidRPr="00EE6742">
          <w:rPr>
            <w:rFonts w:ascii="Courier New" w:hAnsi="Courier New" w:cs="Courier New"/>
            <w:rtl/>
          </w:rPr>
          <w:t>عيرات الاى</w:t>
        </w:r>
      </w:ins>
      <w:r w:rsidRPr="00EE6742">
        <w:rPr>
          <w:rFonts w:ascii="Courier New" w:hAnsi="Courier New" w:cs="Courier New"/>
          <w:rtl/>
        </w:rPr>
        <w:t xml:space="preserve"> الدهر </w:t>
      </w:r>
      <w:del w:id="2197" w:author="Transkribus" w:date="2019-12-11T14:30:00Z">
        <w:r w:rsidR="009B6BCA" w:rsidRPr="009B6BCA">
          <w:rPr>
            <w:rFonts w:ascii="Courier New" w:hAnsi="Courier New" w:cs="Courier New"/>
            <w:rtl/>
          </w:rPr>
          <w:delText>كلما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دعا للهوى داع اجاب انا 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98" w:author="Transkribus" w:date="2019-12-11T14:30:00Z">
        <w:r w:rsidRPr="00EE6742">
          <w:rPr>
            <w:rFonts w:ascii="Courier New" w:hAnsi="Courier New" w:cs="Courier New"/>
            <w:rtl/>
          </w:rPr>
          <w:t>كما * دفالموى داج أجماب انههالها</w:t>
        </w:r>
      </w:ins>
    </w:p>
    <w:p w14:paraId="01A46595" w14:textId="77777777" w:rsidR="009B6BCA" w:rsidRPr="009B6BCA" w:rsidRDefault="009B6BCA" w:rsidP="009B6BCA">
      <w:pPr>
        <w:pStyle w:val="NurText"/>
        <w:bidi/>
        <w:rPr>
          <w:del w:id="2199" w:author="Transkribus" w:date="2019-12-11T14:30:00Z"/>
          <w:rFonts w:ascii="Courier New" w:hAnsi="Courier New" w:cs="Courier New"/>
        </w:rPr>
      </w:pPr>
      <w:dir w:val="rtl">
        <w:dir w:val="rtl">
          <w:del w:id="2200" w:author="Transkribus" w:date="2019-12-11T14:30:00Z">
            <w:r w:rsidRPr="009B6BCA">
              <w:rPr>
                <w:rFonts w:ascii="Courier New" w:hAnsi="Courier New" w:cs="Courier New"/>
                <w:rtl/>
              </w:rPr>
              <w:delText>تصدى الكرى عن مقلتى فتنثني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دموع على الخدين يهمى انسجالها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4BCAF17" w14:textId="1AD9AABF" w:rsidR="00EE6742" w:rsidRPr="00EE6742" w:rsidRDefault="009B6BCA" w:rsidP="00EE6742">
      <w:pPr>
        <w:pStyle w:val="NurText"/>
        <w:bidi/>
        <w:rPr>
          <w:ins w:id="2201" w:author="Transkribus" w:date="2019-12-11T14:30:00Z"/>
          <w:rFonts w:ascii="Courier New" w:hAnsi="Courier New" w:cs="Courier New"/>
        </w:rPr>
      </w:pPr>
      <w:dir w:val="rtl">
        <w:dir w:val="rtl">
          <w:ins w:id="2202" w:author="Transkribus" w:date="2019-12-11T14:30:00Z">
            <w:r w:rsidR="00EE6742" w:rsidRPr="00EE6742">
              <w:rPr>
                <w:rFonts w:ascii="Courier New" w:hAnsi="Courier New" w:cs="Courier New"/>
                <w:rtl/>
              </w:rPr>
              <w:t>بصد الحرى عن متلنى فتنننى *ذموع على الخدس بهمى السح الها</w:t>
            </w:r>
          </w:ins>
        </w:dir>
      </w:dir>
    </w:p>
    <w:p w14:paraId="0595F274" w14:textId="39D3734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وكيف </w:t>
      </w:r>
      <w:del w:id="2203" w:author="Transkribus" w:date="2019-12-11T14:30:00Z">
        <w:r w:rsidR="009B6BCA" w:rsidRPr="009B6BCA">
          <w:rPr>
            <w:rFonts w:ascii="Courier New" w:hAnsi="Courier New" w:cs="Courier New"/>
            <w:rtl/>
          </w:rPr>
          <w:delText>يؤاتى</w:delText>
        </w:r>
      </w:del>
      <w:ins w:id="2204" w:author="Transkribus" w:date="2019-12-11T14:30:00Z">
        <w:r w:rsidRPr="00EE6742">
          <w:rPr>
            <w:rFonts w:ascii="Courier New" w:hAnsi="Courier New" w:cs="Courier New"/>
            <w:rtl/>
          </w:rPr>
          <w:t>بو أبى</w:t>
        </w:r>
      </w:ins>
      <w:r w:rsidRPr="00EE6742">
        <w:rPr>
          <w:rFonts w:ascii="Courier New" w:hAnsi="Courier New" w:cs="Courier New"/>
          <w:rtl/>
        </w:rPr>
        <w:t xml:space="preserve"> النوم </w:t>
      </w:r>
      <w:del w:id="2205" w:author="Transkribus" w:date="2019-12-11T14:30:00Z">
        <w:r w:rsidR="009B6BCA" w:rsidRPr="009B6BCA">
          <w:rPr>
            <w:rFonts w:ascii="Courier New" w:hAnsi="Courier New" w:cs="Courier New"/>
            <w:rtl/>
          </w:rPr>
          <w:delText>او يطرق الكرى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جفونا بماء المقلتين اكتحالها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206" w:author="Transkribus" w:date="2019-12-11T14:30:00Z">
        <w:r w:rsidRPr="00EE6742">
          <w:rPr>
            <w:rFonts w:ascii="Courier New" w:hAnsi="Courier New" w:cs="Courier New"/>
            <w:rtl/>
          </w:rPr>
          <w:t>أو بطرق الكرى * حفوناثماء التلتين اكتجالها</w:t>
        </w:r>
      </w:ins>
    </w:p>
    <w:p w14:paraId="64831199" w14:textId="4AE77696" w:rsidR="00EE6742" w:rsidRPr="00EE6742" w:rsidRDefault="009B6BCA" w:rsidP="00EE6742">
      <w:pPr>
        <w:pStyle w:val="NurText"/>
        <w:bidi/>
        <w:rPr>
          <w:rFonts w:ascii="Courier New" w:hAnsi="Courier New" w:cs="Courier New"/>
        </w:rPr>
      </w:pPr>
      <w:dir w:val="rtl">
        <w:dir w:val="rtl">
          <w:del w:id="2207" w:author="Transkribus" w:date="2019-12-11T14:30:00Z">
            <w:r w:rsidRPr="009B6BCA">
              <w:rPr>
                <w:rFonts w:ascii="Courier New" w:hAnsi="Courier New" w:cs="Courier New"/>
                <w:rtl/>
              </w:rPr>
              <w:delText>اذا قلت انساها</w:delText>
            </w:r>
          </w:del>
          <w:ins w:id="2208" w:author="Transkribus" w:date="2019-12-11T14:30:00Z">
            <w:r w:rsidR="00EE6742" w:rsidRPr="00EE6742">
              <w:rPr>
                <w:rFonts w:ascii="Courier New" w:hAnsi="Courier New" w:cs="Courier New"/>
                <w:rtl/>
              </w:rPr>
              <w:t>اداقلت أنساها</w:t>
            </w:r>
          </w:ins>
          <w:r w:rsidR="00EE6742" w:rsidRPr="00EE6742">
            <w:rPr>
              <w:rFonts w:ascii="Courier New" w:hAnsi="Courier New" w:cs="Courier New"/>
              <w:rtl/>
            </w:rPr>
            <w:t xml:space="preserve"> على </w:t>
          </w:r>
          <w:del w:id="2209" w:author="Transkribus" w:date="2019-12-11T14:30:00Z">
            <w:r w:rsidRPr="009B6BCA">
              <w:rPr>
                <w:rFonts w:ascii="Courier New" w:hAnsi="Courier New" w:cs="Courier New"/>
                <w:rtl/>
              </w:rPr>
              <w:delText>ن</w:delText>
            </w:r>
          </w:del>
          <w:ins w:id="2210" w:author="Transkribus" w:date="2019-12-11T14:30:00Z">
            <w:r w:rsidR="00EE6742" w:rsidRPr="00EE6742">
              <w:rPr>
                <w:rFonts w:ascii="Courier New" w:hAnsi="Courier New" w:cs="Courier New"/>
                <w:rtl/>
              </w:rPr>
              <w:t>ث</w:t>
            </w:r>
          </w:ins>
          <w:r w:rsidR="00EE6742" w:rsidRPr="00EE6742">
            <w:rPr>
              <w:rFonts w:ascii="Courier New" w:hAnsi="Courier New" w:cs="Courier New"/>
              <w:rtl/>
            </w:rPr>
            <w:t>اى دارها</w:t>
          </w:r>
          <w:del w:id="22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2212" w:author="Transkribus" w:date="2019-12-11T14:30:00Z">
                <w:r w:rsidRPr="009B6BCA">
                  <w:rPr>
                    <w:rFonts w:ascii="Courier New" w:hAnsi="Courier New" w:cs="Courier New"/>
                    <w:rtl/>
                  </w:rPr>
                  <w:delText>ت</w:delText>
                </w:r>
              </w:del>
              <w:ins w:id="2213"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صور فى </w:t>
              </w:r>
              <w:del w:id="2214" w:author="Transkribus" w:date="2019-12-11T14:30:00Z">
                <w:r w:rsidRPr="009B6BCA">
                  <w:rPr>
                    <w:rFonts w:ascii="Courier New" w:hAnsi="Courier New" w:cs="Courier New"/>
                    <w:rtl/>
                  </w:rPr>
                  <w:delText>عينى وقلبى مثالها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15" w:author="Transkribus" w:date="2019-12-11T14:30:00Z">
                <w:r w:rsidR="00EE6742" w:rsidRPr="00EE6742">
                  <w:rPr>
                    <w:rFonts w:ascii="Courier New" w:hAnsi="Courier New" w:cs="Courier New"/>
                    <w:rtl/>
                  </w:rPr>
                  <w:t>عيسى وقلنى متالها</w:t>
                </w:r>
              </w:ins>
            </w:dir>
          </w:dir>
        </w:dir>
      </w:dir>
    </w:p>
    <w:p w14:paraId="2CBD38B4" w14:textId="77777777" w:rsidR="009B6BCA" w:rsidRPr="009B6BCA" w:rsidRDefault="009B6BCA" w:rsidP="009B6BCA">
      <w:pPr>
        <w:pStyle w:val="NurText"/>
        <w:bidi/>
        <w:rPr>
          <w:del w:id="2216" w:author="Transkribus" w:date="2019-12-11T14:30:00Z"/>
          <w:rFonts w:ascii="Courier New" w:hAnsi="Courier New" w:cs="Courier New"/>
        </w:rPr>
      </w:pPr>
      <w:dir w:val="rtl">
        <w:dir w:val="rtl">
          <w:del w:id="2217" w:author="Transkribus" w:date="2019-12-11T14:30:00Z">
            <w:r w:rsidRPr="009B6BCA">
              <w:rPr>
                <w:rFonts w:ascii="Courier New" w:hAnsi="Courier New" w:cs="Courier New"/>
                <w:rtl/>
              </w:rPr>
              <w:delText>ودوية تردى المطايا تنوفة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يحار القطا فيها اذا خب 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2350D8E" w14:textId="77777777" w:rsidR="009B6BCA" w:rsidRPr="009B6BCA" w:rsidRDefault="009B6BCA" w:rsidP="009B6BCA">
      <w:pPr>
        <w:pStyle w:val="NurText"/>
        <w:bidi/>
        <w:rPr>
          <w:del w:id="2218" w:author="Transkribus" w:date="2019-12-11T14:30:00Z"/>
          <w:rFonts w:ascii="Courier New" w:hAnsi="Courier New" w:cs="Courier New"/>
        </w:rPr>
      </w:pPr>
      <w:dir w:val="rtl">
        <w:dir w:val="rtl">
          <w:del w:id="2219" w:author="Transkribus" w:date="2019-12-11T14:30:00Z">
            <w:r w:rsidRPr="009B6BCA">
              <w:rPr>
                <w:rFonts w:ascii="Courier New" w:hAnsi="Courier New" w:cs="Courier New"/>
                <w:rtl/>
              </w:rPr>
              <w:delText>قطعت بفتلاء الذراعين عرمس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امون قواها غير باد كلالها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855FB51" w14:textId="77777777" w:rsidR="009B6BCA" w:rsidRPr="009B6BCA" w:rsidRDefault="009B6BCA" w:rsidP="009B6BCA">
      <w:pPr>
        <w:pStyle w:val="NurText"/>
        <w:bidi/>
        <w:rPr>
          <w:del w:id="2220" w:author="Transkribus" w:date="2019-12-11T14:30:00Z"/>
          <w:rFonts w:ascii="Courier New" w:hAnsi="Courier New" w:cs="Courier New"/>
        </w:rPr>
      </w:pPr>
      <w:dir w:val="rtl">
        <w:dir w:val="rtl">
          <w:del w:id="2221" w:author="Transkribus" w:date="2019-12-11T14:30:00Z">
            <w:r w:rsidRPr="009B6BCA">
              <w:rPr>
                <w:rFonts w:ascii="Courier New" w:hAnsi="Courier New" w:cs="Courier New"/>
                <w:rtl/>
              </w:rPr>
              <w:delText>تؤم بنا ربع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3470309" w14:textId="159740A6" w:rsidR="00EE6742" w:rsidRPr="00EE6742" w:rsidRDefault="009B6BCA" w:rsidP="00EE6742">
      <w:pPr>
        <w:pStyle w:val="NurText"/>
        <w:bidi/>
        <w:rPr>
          <w:ins w:id="2222" w:author="Transkribus" w:date="2019-12-11T14:30:00Z"/>
          <w:rFonts w:ascii="Courier New" w:hAnsi="Courier New" w:cs="Courier New"/>
        </w:rPr>
      </w:pPr>
      <w:dir w:val="rtl">
        <w:dir w:val="rtl">
          <w:del w:id="2223" w:author="Transkribus" w:date="2019-12-11T14:30:00Z">
            <w:r w:rsidRPr="009B6BCA">
              <w:rPr>
                <w:rFonts w:ascii="Courier New" w:hAnsi="Courier New" w:cs="Courier New"/>
                <w:rtl/>
              </w:rPr>
              <w:delText>حيث</w:delText>
            </w:r>
          </w:del>
          <w:ins w:id="2224" w:author="Transkribus" w:date="2019-12-11T14:30:00Z">
            <w:r w:rsidR="00EE6742" w:rsidRPr="00EE6742">
              <w:rPr>
                <w:rFonts w:ascii="Courier New" w:hAnsi="Courier New" w:cs="Courier New"/>
                <w:rtl/>
              </w:rPr>
              <w:t>ودوة ردى المطابا كموقة * جار القطافيها اذا حب ألها</w:t>
            </w:r>
          </w:ins>
        </w:dir>
      </w:dir>
    </w:p>
    <w:p w14:paraId="264C2BB1" w14:textId="77777777" w:rsidR="00EE6742" w:rsidRPr="00EE6742" w:rsidRDefault="00EE6742" w:rsidP="00EE6742">
      <w:pPr>
        <w:pStyle w:val="NurText"/>
        <w:bidi/>
        <w:rPr>
          <w:ins w:id="2225" w:author="Transkribus" w:date="2019-12-11T14:30:00Z"/>
          <w:rFonts w:ascii="Courier New" w:hAnsi="Courier New" w:cs="Courier New"/>
        </w:rPr>
      </w:pPr>
      <w:ins w:id="2226" w:author="Transkribus" w:date="2019-12-11T14:30:00Z">
        <w:r w:rsidRPr="00EE6742">
          <w:rPr>
            <w:rFonts w:ascii="Courier New" w:hAnsi="Courier New" w:cs="Courier New"/>
            <w:rtl/>
          </w:rPr>
          <w:t>ابطعت كمالام الذر اعسين عرمس - أمون قواهاعير بادحلااها</w:t>
        </w:r>
      </w:ins>
    </w:p>
    <w:p w14:paraId="6697DB45" w14:textId="77777777" w:rsidR="009B6BCA" w:rsidRPr="009B6BCA" w:rsidRDefault="00EE6742" w:rsidP="009B6BCA">
      <w:pPr>
        <w:pStyle w:val="NurText"/>
        <w:bidi/>
        <w:rPr>
          <w:del w:id="2227" w:author="Transkribus" w:date="2019-12-11T14:30:00Z"/>
          <w:rFonts w:ascii="Courier New" w:hAnsi="Courier New" w:cs="Courier New"/>
        </w:rPr>
      </w:pPr>
      <w:ins w:id="2228" w:author="Transkribus" w:date="2019-12-11T14:30:00Z">
        <w:r w:rsidRPr="00EE6742">
          <w:rPr>
            <w:rFonts w:ascii="Courier New" w:hAnsi="Courier New" w:cs="Courier New"/>
            <w:rtl/>
          </w:rPr>
          <w:t>بوم بناربع المسلم حبت</w:t>
        </w:r>
      </w:ins>
      <w:r w:rsidRPr="00EE6742">
        <w:rPr>
          <w:rFonts w:ascii="Courier New" w:hAnsi="Courier New" w:cs="Courier New"/>
          <w:rtl/>
        </w:rPr>
        <w:t xml:space="preserve"> لا</w:t>
      </w:r>
      <w:del w:id="22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34DA59" w14:textId="781DD9F8" w:rsidR="00EE6742" w:rsidRPr="00EE6742" w:rsidRDefault="009B6BCA" w:rsidP="00EE6742">
      <w:pPr>
        <w:pStyle w:val="NurText"/>
        <w:bidi/>
        <w:rPr>
          <w:rFonts w:ascii="Courier New" w:hAnsi="Courier New" w:cs="Courier New"/>
        </w:rPr>
      </w:pPr>
      <w:dir w:val="rtl">
        <w:dir w:val="rtl">
          <w:del w:id="2230" w:author="Transkribus" w:date="2019-12-11T14:30:00Z">
            <w:r w:rsidRPr="009B6BCA">
              <w:rPr>
                <w:rFonts w:ascii="Courier New" w:hAnsi="Courier New" w:cs="Courier New"/>
                <w:rtl/>
              </w:rPr>
              <w:delText>يخيب لها سعى وينعم</w:delText>
            </w:r>
          </w:del>
          <w:ins w:id="2231" w:author="Transkribus" w:date="2019-12-11T14:30:00Z">
            <w:r w:rsidR="00EE6742" w:rsidRPr="00EE6742">
              <w:rPr>
                <w:rFonts w:ascii="Courier New" w:hAnsi="Courier New" w:cs="Courier New"/>
                <w:rtl/>
              </w:rPr>
              <w:t xml:space="preserve"> * حيب اهاسى وسقسم</w:t>
            </w:r>
          </w:ins>
          <w:r w:rsidR="00EE6742" w:rsidRPr="00EE6742">
            <w:rPr>
              <w:rFonts w:ascii="Courier New" w:hAnsi="Courier New" w:cs="Courier New"/>
              <w:rtl/>
            </w:rPr>
            <w:t xml:space="preserve"> بالها</w:t>
          </w:r>
          <w:del w:id="22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A97940" w14:textId="595407CE" w:rsidR="00EE6742" w:rsidRPr="00EE6742" w:rsidRDefault="009B6BCA" w:rsidP="00EE6742">
      <w:pPr>
        <w:pStyle w:val="NurText"/>
        <w:bidi/>
        <w:rPr>
          <w:rFonts w:ascii="Courier New" w:hAnsi="Courier New" w:cs="Courier New"/>
        </w:rPr>
      </w:pPr>
      <w:dir w:val="rtl">
        <w:dir w:val="rtl">
          <w:del w:id="2233" w:author="Transkribus" w:date="2019-12-11T14:30:00Z">
            <w:r w:rsidRPr="009B6BCA">
              <w:rPr>
                <w:rFonts w:ascii="Courier New" w:hAnsi="Courier New" w:cs="Courier New"/>
                <w:rtl/>
              </w:rPr>
              <w:delText>ولولا جمال</w:delText>
            </w:r>
          </w:del>
          <w:ins w:id="2234" w:author="Transkribus" w:date="2019-12-11T14:30:00Z">
            <w:r w:rsidR="00EE6742" w:rsidRPr="00EE6742">
              <w:rPr>
                <w:rFonts w:ascii="Courier New" w:hAnsi="Courier New" w:cs="Courier New"/>
                <w:rtl/>
              </w:rPr>
              <w:t>ولولاجمال</w:t>
            </w:r>
          </w:ins>
          <w:r w:rsidR="00EE6742" w:rsidRPr="00EE6742">
            <w:rPr>
              <w:rFonts w:ascii="Courier New" w:hAnsi="Courier New" w:cs="Courier New"/>
              <w:rtl/>
            </w:rPr>
            <w:t xml:space="preserve"> الملك </w:t>
          </w:r>
          <w:del w:id="2235" w:author="Transkribus" w:date="2019-12-11T14:30:00Z">
            <w:r w:rsidRPr="009B6BCA">
              <w:rPr>
                <w:rFonts w:ascii="Courier New" w:hAnsi="Courier New" w:cs="Courier New"/>
                <w:rtl/>
              </w:rPr>
              <w:delText>ما جئتها</w:delText>
            </w:r>
          </w:del>
          <w:ins w:id="2236" w:author="Transkribus" w:date="2019-12-11T14:30:00Z">
            <w:r w:rsidR="00EE6742" w:rsidRPr="00EE6742">
              <w:rPr>
                <w:rFonts w:ascii="Courier New" w:hAnsi="Courier New" w:cs="Courier New"/>
                <w:rtl/>
              </w:rPr>
              <w:t>ناجسها</w:t>
            </w:r>
          </w:ins>
          <w:r w:rsidR="00EE6742" w:rsidRPr="00EE6742">
            <w:rPr>
              <w:rFonts w:ascii="Courier New" w:hAnsi="Courier New" w:cs="Courier New"/>
              <w:rtl/>
            </w:rPr>
            <w:t xml:space="preserve"> ولا</w:t>
          </w:r>
          <w:del w:id="22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ترامت صحاريها بنا ورمالها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238" w:author="Transkribus" w:date="2019-12-11T14:30:00Z">
            <w:r w:rsidR="00EE6742" w:rsidRPr="00EE6742">
              <w:rPr>
                <w:rFonts w:ascii="Courier New" w:hAnsi="Courier New" w:cs="Courier New"/>
                <w:rtl/>
              </w:rPr>
              <w:t xml:space="preserve"> * براسب مجاربيها مناور مالها</w:t>
            </w:r>
          </w:ins>
        </w:dir>
      </w:dir>
    </w:p>
    <w:p w14:paraId="599D5BD3" w14:textId="15BEC4A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الى </w:t>
          </w:r>
          <w:del w:id="2239" w:author="Transkribus" w:date="2019-12-11T14:30:00Z">
            <w:r w:rsidR="009B6BCA" w:rsidRPr="009B6BCA">
              <w:rPr>
                <w:rFonts w:ascii="Courier New" w:hAnsi="Courier New" w:cs="Courier New"/>
                <w:rtl/>
              </w:rPr>
              <w:delText>اسرة لا يجهل</w:delText>
            </w:r>
          </w:del>
          <w:ins w:id="2240" w:author="Transkribus" w:date="2019-12-11T14:30:00Z">
            <w:r w:rsidRPr="00EE6742">
              <w:rPr>
                <w:rFonts w:ascii="Courier New" w:hAnsi="Courier New" w:cs="Courier New"/>
                <w:rtl/>
              </w:rPr>
              <w:t>أسره لاجهل</w:t>
            </w:r>
          </w:ins>
          <w:r w:rsidRPr="00EE6742">
            <w:rPr>
              <w:rFonts w:ascii="Courier New" w:hAnsi="Courier New" w:cs="Courier New"/>
              <w:rtl/>
            </w:rPr>
            <w:t xml:space="preserve"> الناس قدرها</w:t>
          </w:r>
          <w:del w:id="22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ويحمد</w:delText>
                </w:r>
              </w:dir>
            </w:dir>
          </w:del>
          <w:ins w:id="2242" w:author="Transkribus" w:date="2019-12-11T14:30:00Z">
            <w:r w:rsidRPr="00EE6742">
              <w:rPr>
                <w:rFonts w:ascii="Courier New" w:hAnsi="Courier New" w:cs="Courier New"/>
                <w:rtl/>
              </w:rPr>
              <w:t xml:space="preserve"> * و بجمد</w:t>
            </w:r>
          </w:ins>
          <w:r w:rsidRPr="00EE6742">
            <w:rPr>
              <w:rFonts w:ascii="Courier New" w:hAnsi="Courier New" w:cs="Courier New"/>
              <w:rtl/>
            </w:rPr>
            <w:t xml:space="preserve"> بين العال</w:t>
          </w:r>
          <w:del w:id="2243" w:author="Transkribus" w:date="2019-12-11T14:30:00Z">
            <w:r w:rsidR="009B6BCA" w:rsidRPr="009B6BCA">
              <w:rPr>
                <w:rFonts w:ascii="Courier New" w:hAnsi="Courier New" w:cs="Courier New"/>
                <w:rtl/>
              </w:rPr>
              <w:delText>م</w:delText>
            </w:r>
          </w:del>
          <w:r w:rsidRPr="00EE6742">
            <w:rPr>
              <w:rFonts w:ascii="Courier New" w:hAnsi="Courier New" w:cs="Courier New"/>
              <w:rtl/>
            </w:rPr>
            <w:t>ين فعالها</w:t>
          </w:r>
          <w:del w:id="224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528A4AB9" w14:textId="77777777" w:rsidR="009B6BCA" w:rsidRPr="009B6BCA" w:rsidRDefault="009B6BCA" w:rsidP="009B6BCA">
      <w:pPr>
        <w:pStyle w:val="NurText"/>
        <w:bidi/>
        <w:rPr>
          <w:del w:id="2245" w:author="Transkribus" w:date="2019-12-11T14:30:00Z"/>
          <w:rFonts w:ascii="Courier New" w:hAnsi="Courier New" w:cs="Courier New"/>
        </w:rPr>
      </w:pPr>
      <w:dir w:val="rtl">
        <w:dir w:val="rtl">
          <w:del w:id="2246" w:author="Transkribus" w:date="2019-12-11T14:30:00Z">
            <w:r w:rsidRPr="009B6BCA">
              <w:rPr>
                <w:rFonts w:ascii="Courier New" w:hAnsi="Courier New" w:cs="Courier New"/>
                <w:rtl/>
              </w:rPr>
              <w:delText>اذا اشكلت دهماء فالراى رايها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 راب خطب فالمقال مقالها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4D883C0" w14:textId="1E618D2D" w:rsidR="00EE6742" w:rsidRPr="00EE6742" w:rsidRDefault="009B6BCA" w:rsidP="00EE6742">
      <w:pPr>
        <w:pStyle w:val="NurText"/>
        <w:bidi/>
        <w:rPr>
          <w:ins w:id="2247" w:author="Transkribus" w:date="2019-12-11T14:30:00Z"/>
          <w:rFonts w:ascii="Courier New" w:hAnsi="Courier New" w:cs="Courier New"/>
        </w:rPr>
      </w:pPr>
      <w:dir w:val="rtl">
        <w:dir w:val="rtl">
          <w:del w:id="2248" w:author="Transkribus" w:date="2019-12-11T14:30:00Z">
            <w:r w:rsidRPr="009B6BCA">
              <w:rPr>
                <w:rFonts w:ascii="Courier New" w:hAnsi="Courier New" w:cs="Courier New"/>
                <w:rtl/>
              </w:rPr>
              <w:delText>او اضطرمت نار</w:delText>
            </w:r>
          </w:del>
          <w:ins w:id="2249" w:author="Transkribus" w:date="2019-12-11T14:30:00Z">
            <w:r w:rsidR="00EE6742" w:rsidRPr="00EE6742">
              <w:rPr>
                <w:rFonts w:ascii="Courier New" w:hAnsi="Courier New" w:cs="Courier New"/>
                <w:rtl/>
              </w:rPr>
              <w:t>اناشكلت دهماءفالراى رايبها * وان راب حطب فالثال مة الها</w:t>
            </w:r>
          </w:ins>
        </w:dir>
      </w:dir>
    </w:p>
    <w:p w14:paraId="014304EA" w14:textId="01C6E828" w:rsidR="00EE6742" w:rsidRPr="00EE6742" w:rsidRDefault="00EE6742" w:rsidP="00EE6742">
      <w:pPr>
        <w:pStyle w:val="NurText"/>
        <w:bidi/>
        <w:rPr>
          <w:rFonts w:ascii="Courier New" w:hAnsi="Courier New" w:cs="Courier New"/>
        </w:rPr>
      </w:pPr>
      <w:ins w:id="2250" w:author="Transkribus" w:date="2019-12-11T14:30:00Z">
        <w:r w:rsidRPr="00EE6742">
          <w:rPr>
            <w:rFonts w:ascii="Courier New" w:hAnsi="Courier New" w:cs="Courier New"/>
            <w:rtl/>
          </w:rPr>
          <w:t xml:space="preserve"> أو اسطرمت ثار</w:t>
        </w:r>
      </w:ins>
      <w:r w:rsidRPr="00EE6742">
        <w:rPr>
          <w:rFonts w:ascii="Courier New" w:hAnsi="Courier New" w:cs="Courier New"/>
          <w:rtl/>
        </w:rPr>
        <w:t xml:space="preserve"> الوغى </w:t>
      </w:r>
      <w:del w:id="2251" w:author="Transkribus" w:date="2019-12-11T14:30:00Z">
        <w:r w:rsidR="009B6BCA" w:rsidRPr="009B6BCA">
          <w:rPr>
            <w:rFonts w:ascii="Courier New" w:hAnsi="Courier New" w:cs="Courier New"/>
            <w:rtl/>
          </w:rPr>
          <w:delText>ب</w:delText>
        </w:r>
      </w:del>
      <w:r w:rsidRPr="00EE6742">
        <w:rPr>
          <w:rFonts w:ascii="Courier New" w:hAnsi="Courier New" w:cs="Courier New"/>
          <w:rtl/>
        </w:rPr>
        <w:t>ك</w:t>
      </w:r>
      <w:del w:id="2252" w:author="Transkribus" w:date="2019-12-11T14:30:00Z">
        <w:r w:rsidR="009B6BCA" w:rsidRPr="009B6BCA">
          <w:rPr>
            <w:rFonts w:ascii="Courier New" w:hAnsi="Courier New" w:cs="Courier New"/>
            <w:rtl/>
          </w:rPr>
          <w:delText>م</w:delText>
        </w:r>
      </w:del>
      <w:r w:rsidRPr="00EE6742">
        <w:rPr>
          <w:rFonts w:ascii="Courier New" w:hAnsi="Courier New" w:cs="Courier New"/>
          <w:rtl/>
        </w:rPr>
        <w:t>ا</w:t>
      </w:r>
      <w:del w:id="2253" w:author="Transkribus" w:date="2019-12-11T14:30:00Z">
        <w:r w:rsidR="009B6BCA" w:rsidRPr="009B6BCA">
          <w:rPr>
            <w:rFonts w:ascii="Courier New" w:hAnsi="Courier New" w:cs="Courier New"/>
            <w:rtl/>
          </w:rPr>
          <w:delText>ت</w:delText>
        </w:r>
      </w:del>
      <w:ins w:id="2254" w:author="Transkribus" w:date="2019-12-11T14:30:00Z">
        <w:r w:rsidRPr="00EE6742">
          <w:rPr>
            <w:rFonts w:ascii="Courier New" w:hAnsi="Courier New" w:cs="Courier New"/>
            <w:rtl/>
          </w:rPr>
          <w:t>ن</w:t>
        </w:r>
      </w:ins>
      <w:r w:rsidRPr="00EE6742">
        <w:rPr>
          <w:rFonts w:ascii="Courier New" w:hAnsi="Courier New" w:cs="Courier New"/>
          <w:rtl/>
        </w:rPr>
        <w:t>ها</w:t>
      </w:r>
      <w:del w:id="22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وطال عليهم </w:t>
          </w:r>
          <w:del w:id="2256" w:author="Transkribus" w:date="2019-12-11T14:30:00Z">
            <w:r w:rsidR="009B6BCA" w:rsidRPr="009B6BCA">
              <w:rPr>
                <w:rFonts w:ascii="Courier New" w:hAnsi="Courier New" w:cs="Courier New"/>
                <w:rtl/>
              </w:rPr>
              <w:delText>حميها واشتعالها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257" w:author="Transkribus" w:date="2019-12-11T14:30:00Z">
            <w:r w:rsidRPr="00EE6742">
              <w:rPr>
                <w:rFonts w:ascii="Courier New" w:hAnsi="Courier New" w:cs="Courier New"/>
                <w:rtl/>
              </w:rPr>
              <w:t>جميها واشبعالها</w:t>
            </w:r>
          </w:ins>
        </w:dir>
      </w:dir>
    </w:p>
    <w:p w14:paraId="46C4FCA1" w14:textId="77777777" w:rsidR="009B6BCA" w:rsidRPr="009B6BCA" w:rsidRDefault="009B6BCA" w:rsidP="009B6BCA">
      <w:pPr>
        <w:pStyle w:val="NurText"/>
        <w:bidi/>
        <w:rPr>
          <w:del w:id="2258" w:author="Transkribus" w:date="2019-12-11T14:30:00Z"/>
          <w:rFonts w:ascii="Courier New" w:hAnsi="Courier New" w:cs="Courier New"/>
        </w:rPr>
      </w:pPr>
      <w:dir w:val="rtl">
        <w:dir w:val="rtl">
          <w:del w:id="2259" w:author="Transkribus" w:date="2019-12-11T14:30:00Z">
            <w:r w:rsidRPr="009B6BCA">
              <w:rPr>
                <w:rFonts w:ascii="Courier New" w:hAnsi="Courier New" w:cs="Courier New"/>
                <w:rtl/>
              </w:rPr>
              <w:delText>ترى لهم باسا يقصر دونه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اسود الشرى قدامها ونزالها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E1C8BE1" w14:textId="77777777" w:rsidR="009B6BCA" w:rsidRPr="009B6BCA" w:rsidRDefault="009B6BCA" w:rsidP="009B6BCA">
      <w:pPr>
        <w:pStyle w:val="NurText"/>
        <w:bidi/>
        <w:rPr>
          <w:del w:id="2260" w:author="Transkribus" w:date="2019-12-11T14:30:00Z"/>
          <w:rFonts w:ascii="Courier New" w:hAnsi="Courier New" w:cs="Courier New"/>
        </w:rPr>
      </w:pPr>
      <w:dir w:val="rtl">
        <w:dir w:val="rtl">
          <w:del w:id="2261" w:author="Transkribus" w:date="2019-12-11T14:30:00Z">
            <w:r w:rsidRPr="009B6BCA">
              <w:rPr>
                <w:rFonts w:ascii="Courier New" w:hAnsi="Courier New" w:cs="Courier New"/>
                <w:rtl/>
              </w:rPr>
              <w:delText>بايديهم خطية يزنية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تساقى باكواب المنايا نهالها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3204646" w14:textId="782EE39E" w:rsidR="00EE6742" w:rsidRPr="00EE6742" w:rsidRDefault="009B6BCA" w:rsidP="00EE6742">
      <w:pPr>
        <w:pStyle w:val="NurText"/>
        <w:bidi/>
        <w:rPr>
          <w:ins w:id="2262" w:author="Transkribus" w:date="2019-12-11T14:30:00Z"/>
          <w:rFonts w:ascii="Courier New" w:hAnsi="Courier New" w:cs="Courier New"/>
        </w:rPr>
      </w:pPr>
      <w:dir w:val="rtl">
        <w:dir w:val="rtl">
          <w:del w:id="2263" w:author="Transkribus" w:date="2019-12-11T14:30:00Z">
            <w:r w:rsidRPr="009B6BCA">
              <w:rPr>
                <w:rFonts w:ascii="Courier New" w:hAnsi="Courier New" w:cs="Courier New"/>
                <w:rtl/>
              </w:rPr>
              <w:delText>وبيض تقد الدارعين</w:delText>
            </w:r>
          </w:del>
          <w:ins w:id="2264" w:author="Transkribus" w:date="2019-12-11T14:30:00Z">
            <w:r w:rsidR="00EE6742" w:rsidRPr="00EE6742">
              <w:rPr>
                <w:rFonts w:ascii="Courier New" w:hAnsi="Courier New" w:cs="Courier New"/>
                <w:rtl/>
              </w:rPr>
              <w:t>ابرى أهم ماسا قصردوه * أسود الشرى فذاهها وفز الها</w:t>
            </w:r>
          </w:ins>
        </w:dir>
      </w:dir>
    </w:p>
    <w:p w14:paraId="0834A6ED" w14:textId="77777777" w:rsidR="00EE6742" w:rsidRPr="00EE6742" w:rsidRDefault="00EE6742" w:rsidP="00EE6742">
      <w:pPr>
        <w:pStyle w:val="NurText"/>
        <w:bidi/>
        <w:rPr>
          <w:ins w:id="2265" w:author="Transkribus" w:date="2019-12-11T14:30:00Z"/>
          <w:rFonts w:ascii="Courier New" w:hAnsi="Courier New" w:cs="Courier New"/>
        </w:rPr>
      </w:pPr>
      <w:ins w:id="2266" w:author="Transkribus" w:date="2019-12-11T14:30:00Z">
        <w:r w:rsidRPr="00EE6742">
          <w:rPr>
            <w:rFonts w:ascii="Courier New" w:hAnsi="Courier New" w:cs="Courier New"/>
            <w:rtl/>
          </w:rPr>
          <w:t>بأيديهم حطيه برنبية * ثسافى باكواس المناراس الها</w:t>
        </w:r>
      </w:ins>
    </w:p>
    <w:p w14:paraId="66F4999D" w14:textId="3F69A6D4" w:rsidR="00EE6742" w:rsidRPr="00EE6742" w:rsidRDefault="00EE6742" w:rsidP="00EE6742">
      <w:pPr>
        <w:pStyle w:val="NurText"/>
        <w:bidi/>
        <w:rPr>
          <w:rFonts w:ascii="Courier New" w:hAnsi="Courier New" w:cs="Courier New"/>
        </w:rPr>
      </w:pPr>
      <w:ins w:id="2267" w:author="Transkribus" w:date="2019-12-11T14:30:00Z">
        <w:r w:rsidRPr="00EE6742">
          <w:rPr>
            <w:rFonts w:ascii="Courier New" w:hAnsi="Courier New" w:cs="Courier New"/>
            <w:rtl/>
          </w:rPr>
          <w:t>ويس هسد الدار عسين</w:t>
        </w:r>
      </w:ins>
      <w:r w:rsidRPr="00EE6742">
        <w:rPr>
          <w:rFonts w:ascii="Courier New" w:hAnsi="Courier New" w:cs="Courier New"/>
          <w:rtl/>
        </w:rPr>
        <w:t xml:space="preserve"> صوارم</w:t>
      </w:r>
      <w:del w:id="22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2269"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رهاف </w:t>
      </w:r>
      <w:del w:id="2270" w:author="Transkribus" w:date="2019-12-11T14:30:00Z">
        <w:r w:rsidR="009B6BCA" w:rsidRPr="009B6BCA">
          <w:rPr>
            <w:rFonts w:ascii="Courier New" w:hAnsi="Courier New" w:cs="Courier New"/>
            <w:rtl/>
          </w:rPr>
          <w:delText>جلا الاطباع منها صقالها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271" w:author="Transkribus" w:date="2019-12-11T14:30:00Z">
        <w:r w:rsidRPr="00EE6742">
          <w:rPr>
            <w:rFonts w:ascii="Courier New" w:hAnsi="Courier New" w:cs="Courier New"/>
            <w:rtl/>
          </w:rPr>
          <w:t>جلاالاطباح منهاصفالها</w:t>
        </w:r>
      </w:ins>
    </w:p>
    <w:p w14:paraId="5331F492" w14:textId="77777777" w:rsidR="009B6BCA" w:rsidRPr="009B6BCA" w:rsidRDefault="009B6BCA" w:rsidP="009B6BCA">
      <w:pPr>
        <w:pStyle w:val="NurText"/>
        <w:bidi/>
        <w:rPr>
          <w:del w:id="2272" w:author="Transkribus" w:date="2019-12-11T14:30:00Z"/>
          <w:rFonts w:ascii="Courier New" w:hAnsi="Courier New" w:cs="Courier New"/>
        </w:rPr>
      </w:pPr>
      <w:dir w:val="rtl">
        <w:dir w:val="rtl">
          <w:del w:id="2273" w:author="Transkribus" w:date="2019-12-11T14:30:00Z">
            <w:r w:rsidRPr="009B6BCA">
              <w:rPr>
                <w:rFonts w:ascii="Courier New" w:hAnsi="Courier New" w:cs="Courier New"/>
                <w:rtl/>
              </w:rPr>
              <w:delText>وهم يطعمون الضيف من قمع الذرى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ناوحت نكباء ريح شمالها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E8071E9" w14:textId="77777777" w:rsidR="009B6BCA" w:rsidRPr="009B6BCA" w:rsidRDefault="009B6BCA" w:rsidP="009B6BCA">
      <w:pPr>
        <w:pStyle w:val="NurText"/>
        <w:bidi/>
        <w:rPr>
          <w:del w:id="2274" w:author="Transkribus" w:date="2019-12-11T14:30:00Z"/>
          <w:rFonts w:ascii="Courier New" w:hAnsi="Courier New" w:cs="Courier New"/>
        </w:rPr>
      </w:pPr>
      <w:dir w:val="rtl">
        <w:dir w:val="rtl">
          <w:del w:id="2275" w:author="Transkribus" w:date="2019-12-11T14:30:00Z">
            <w:r w:rsidRPr="009B6BCA">
              <w:rPr>
                <w:rFonts w:ascii="Courier New" w:hAnsi="Courier New" w:cs="Courier New"/>
                <w:rtl/>
              </w:rPr>
              <w:delText>فما لبنى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0B6007C" w14:textId="609ECE8F" w:rsidR="00EE6742" w:rsidRPr="00EE6742" w:rsidRDefault="009B6BCA" w:rsidP="00EE6742">
      <w:pPr>
        <w:pStyle w:val="NurText"/>
        <w:bidi/>
        <w:rPr>
          <w:ins w:id="2276" w:author="Transkribus" w:date="2019-12-11T14:30:00Z"/>
          <w:rFonts w:ascii="Courier New" w:hAnsi="Courier New" w:cs="Courier New"/>
        </w:rPr>
      </w:pPr>
      <w:dir w:val="rtl">
        <w:dir w:val="rtl">
          <w:ins w:id="2277" w:author="Transkribus" w:date="2019-12-11T14:30:00Z">
            <w:r w:rsidR="00EE6742" w:rsidRPr="00EE6742">
              <w:rPr>
                <w:rFonts w:ascii="Courier New" w:hAnsi="Courier New" w:cs="Courier New"/>
                <w:rtl/>
              </w:rPr>
              <w:t>اوهيم بطعمون الصيف من فم الدذرى * اداناوحب ماه ريبح شماله</w:t>
            </w:r>
          </w:ins>
        </w:dir>
      </w:dir>
    </w:p>
    <w:p w14:paraId="476738C3" w14:textId="77777777" w:rsidR="009B6BCA" w:rsidRPr="009B6BCA" w:rsidRDefault="00EE6742" w:rsidP="009B6BCA">
      <w:pPr>
        <w:pStyle w:val="NurText"/>
        <w:bidi/>
        <w:rPr>
          <w:del w:id="2278" w:author="Transkribus" w:date="2019-12-11T14:30:00Z"/>
          <w:rFonts w:ascii="Courier New" w:hAnsi="Courier New" w:cs="Courier New"/>
        </w:rPr>
      </w:pPr>
      <w:ins w:id="2279" w:author="Transkribus" w:date="2019-12-11T14:30:00Z">
        <w:r w:rsidRPr="00EE6742">
          <w:rPr>
            <w:rFonts w:ascii="Courier New" w:hAnsi="Courier New" w:cs="Courier New"/>
            <w:rtl/>
          </w:rPr>
          <w:t xml:space="preserve">فاليى الصوفى </w:t>
        </w:r>
      </w:ins>
      <w:r w:rsidRPr="00EE6742">
        <w:rPr>
          <w:rFonts w:ascii="Courier New" w:hAnsi="Courier New" w:cs="Courier New"/>
          <w:rtl/>
        </w:rPr>
        <w:t xml:space="preserve">فى الناس </w:t>
      </w:r>
      <w:del w:id="2280" w:author="Transkribus" w:date="2019-12-11T14:30:00Z">
        <w:r w:rsidR="009B6BCA" w:rsidRPr="009B6BCA">
          <w:rPr>
            <w:rFonts w:ascii="Courier New" w:hAnsi="Courier New" w:cs="Courier New"/>
            <w:rtl/>
          </w:rPr>
          <w:delText>مشبه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13D7DB8" w14:textId="7345698A" w:rsidR="00EE6742" w:rsidRPr="00EE6742" w:rsidRDefault="009B6BCA" w:rsidP="00EE6742">
      <w:pPr>
        <w:pStyle w:val="NurText"/>
        <w:bidi/>
        <w:rPr>
          <w:rFonts w:ascii="Courier New" w:hAnsi="Courier New" w:cs="Courier New"/>
        </w:rPr>
      </w:pPr>
      <w:dir w:val="rtl">
        <w:dir w:val="rtl">
          <w:del w:id="2281" w:author="Transkribus" w:date="2019-12-11T14:30:00Z">
            <w:r w:rsidRPr="009B6BCA">
              <w:rPr>
                <w:rFonts w:ascii="Courier New" w:hAnsi="Courier New" w:cs="Courier New"/>
                <w:rtl/>
              </w:rPr>
              <w:delText>ذوى</w:delText>
            </w:r>
          </w:del>
          <w:ins w:id="2282" w:author="Transkribus" w:date="2019-12-11T14:30:00Z">
            <w:r w:rsidR="00EE6742" w:rsidRPr="00EE6742">
              <w:rPr>
                <w:rFonts w:ascii="Courier New" w:hAnsi="Courier New" w:cs="Courier New"/>
                <w:rtl/>
              </w:rPr>
              <w:t>مستة مدوى</w:t>
            </w:r>
          </w:ins>
          <w:r w:rsidR="00EE6742" w:rsidRPr="00EE6742">
            <w:rPr>
              <w:rFonts w:ascii="Courier New" w:hAnsi="Courier New" w:cs="Courier New"/>
              <w:rtl/>
            </w:rPr>
            <w:t xml:space="preserve"> الباس وال</w:t>
          </w:r>
          <w:del w:id="2283" w:author="Transkribus" w:date="2019-12-11T14:30:00Z">
            <w:r w:rsidRPr="009B6BCA">
              <w:rPr>
                <w:rFonts w:ascii="Courier New" w:hAnsi="Courier New" w:cs="Courier New"/>
                <w:rtl/>
              </w:rPr>
              <w:delText>اي</w:delText>
            </w:r>
          </w:del>
          <w:ins w:id="2284" w:author="Transkribus" w:date="2019-12-11T14:30:00Z">
            <w:r w:rsidR="00EE6742" w:rsidRPr="00EE6742">
              <w:rPr>
                <w:rFonts w:ascii="Courier New" w:hAnsi="Courier New" w:cs="Courier New"/>
                <w:rtl/>
              </w:rPr>
              <w:t>آب</w:t>
            </w:r>
          </w:ins>
          <w:r w:rsidR="00EE6742" w:rsidRPr="00EE6742">
            <w:rPr>
              <w:rFonts w:ascii="Courier New" w:hAnsi="Courier New" w:cs="Courier New"/>
              <w:rtl/>
            </w:rPr>
            <w:t>دى المهاب مصالها</w:t>
          </w:r>
          <w:del w:id="22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0CF287" w14:textId="743C2872" w:rsidR="00EE6742" w:rsidRPr="00EE6742" w:rsidRDefault="009B6BCA" w:rsidP="00EE6742">
      <w:pPr>
        <w:pStyle w:val="NurText"/>
        <w:bidi/>
        <w:rPr>
          <w:rFonts w:ascii="Courier New" w:hAnsi="Courier New" w:cs="Courier New"/>
        </w:rPr>
      </w:pPr>
      <w:dir w:val="rtl">
        <w:dir w:val="rtl">
          <w:del w:id="2286" w:author="Transkribus" w:date="2019-12-11T14:30:00Z">
            <w:r w:rsidRPr="009B6BCA">
              <w:rPr>
                <w:rFonts w:ascii="Courier New" w:hAnsi="Courier New" w:cs="Courier New"/>
                <w:rtl/>
              </w:rPr>
              <w:delText>سما لهم مجد قديم</w:delText>
            </w:r>
          </w:del>
          <w:ins w:id="2287" w:author="Transkribus" w:date="2019-12-11T14:30:00Z">
            <w:r w:rsidR="00EE6742" w:rsidRPr="00EE6742">
              <w:rPr>
                <w:rFonts w:ascii="Courier New" w:hAnsi="Courier New" w:cs="Courier New"/>
                <w:rtl/>
              </w:rPr>
              <w:t>سمالعم يد يم</w:t>
            </w:r>
          </w:ins>
          <w:r w:rsidR="00EE6742" w:rsidRPr="00EE6742">
            <w:rPr>
              <w:rFonts w:ascii="Courier New" w:hAnsi="Courier New" w:cs="Courier New"/>
              <w:rtl/>
            </w:rPr>
            <w:t xml:space="preserve"> ورفعة</w:t>
          </w:r>
          <w:del w:id="22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28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شديد </w:t>
          </w:r>
          <w:del w:id="2290" w:author="Transkribus" w:date="2019-12-11T14:30:00Z">
            <w:r w:rsidRPr="009B6BCA">
              <w:rPr>
                <w:rFonts w:ascii="Courier New" w:hAnsi="Courier New" w:cs="Courier New"/>
                <w:rtl/>
              </w:rPr>
              <w:delText>عراها لا يخاف انحلالها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91" w:author="Transkribus" w:date="2019-12-11T14:30:00Z">
            <w:r w:rsidR="00EE6742" w:rsidRPr="00EE6742">
              <w:rPr>
                <w:rFonts w:ascii="Courier New" w:hAnsi="Courier New" w:cs="Courier New"/>
                <w:rtl/>
              </w:rPr>
              <w:t>عراهالاحاف اسحلالها</w:t>
            </w:r>
          </w:ins>
        </w:dir>
      </w:dir>
    </w:p>
    <w:p w14:paraId="0EC11A75" w14:textId="4F24EA1F" w:rsidR="00EE6742" w:rsidRPr="00EE6742" w:rsidRDefault="009B6BCA" w:rsidP="00EE6742">
      <w:pPr>
        <w:pStyle w:val="NurText"/>
        <w:bidi/>
        <w:rPr>
          <w:rFonts w:ascii="Courier New" w:hAnsi="Courier New" w:cs="Courier New"/>
        </w:rPr>
      </w:pPr>
      <w:dir w:val="rtl">
        <w:dir w:val="rtl">
          <w:del w:id="2292" w:author="Transkribus" w:date="2019-12-11T14:30:00Z">
            <w:r w:rsidRPr="009B6BCA">
              <w:rPr>
                <w:rFonts w:ascii="Courier New" w:hAnsi="Courier New" w:cs="Courier New"/>
                <w:rtl/>
              </w:rPr>
              <w:delText>بنى جعفر</w:delText>
            </w:r>
          </w:del>
          <w:ins w:id="2293" w:author="Transkribus" w:date="2019-12-11T14:30:00Z">
            <w:r w:rsidR="00EE6742" w:rsidRPr="00EE6742">
              <w:rPr>
                <w:rFonts w:ascii="Courier New" w:hAnsi="Courier New" w:cs="Courier New"/>
                <w:rtl/>
              </w:rPr>
              <w:t>ابى جعقر</w:t>
            </w:r>
          </w:ins>
          <w:r w:rsidR="00EE6742" w:rsidRPr="00EE6742">
            <w:rPr>
              <w:rFonts w:ascii="Courier New" w:hAnsi="Courier New" w:cs="Courier New"/>
              <w:rtl/>
            </w:rPr>
            <w:t xml:space="preserve"> فى العرب خير ق</w:t>
          </w:r>
          <w:del w:id="2294"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2295" w:author="Transkribus" w:date="2019-12-11T14:30:00Z">
            <w:r w:rsidR="00EE6742" w:rsidRPr="00EE6742">
              <w:rPr>
                <w:rFonts w:ascii="Courier New" w:hAnsi="Courier New" w:cs="Courier New"/>
                <w:rtl/>
              </w:rPr>
              <w:t>ي</w:t>
            </w:r>
          </w:ins>
          <w:r w:rsidR="00EE6742" w:rsidRPr="00EE6742">
            <w:rPr>
              <w:rFonts w:ascii="Courier New" w:hAnsi="Courier New" w:cs="Courier New"/>
              <w:rtl/>
            </w:rPr>
            <w:t>لة</w:t>
          </w:r>
          <w:del w:id="22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سما فى </w:t>
              </w:r>
              <w:del w:id="2297" w:author="Transkribus" w:date="2019-12-11T14:30:00Z">
                <w:r w:rsidRPr="009B6BCA">
                  <w:rPr>
                    <w:rFonts w:ascii="Courier New" w:hAnsi="Courier New" w:cs="Courier New"/>
                    <w:rtl/>
                  </w:rPr>
                  <w:delText>نزار فخرها واختيالها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298" w:author="Transkribus" w:date="2019-12-11T14:30:00Z">
                <w:r w:rsidR="00EE6742" w:rsidRPr="00EE6742">
                  <w:rPr>
                    <w:rFonts w:ascii="Courier New" w:hAnsi="Courier New" w:cs="Courier New"/>
                    <w:rtl/>
                  </w:rPr>
                  <w:t>تزار فرها واختبالها</w:t>
                </w:r>
              </w:ins>
            </w:dir>
          </w:dir>
        </w:dir>
      </w:dir>
    </w:p>
    <w:p w14:paraId="2120C62F" w14:textId="733A4637" w:rsidR="00EE6742" w:rsidRPr="00EE6742" w:rsidRDefault="009B6BCA" w:rsidP="00EE6742">
      <w:pPr>
        <w:pStyle w:val="NurText"/>
        <w:bidi/>
        <w:rPr>
          <w:rFonts w:ascii="Courier New" w:hAnsi="Courier New" w:cs="Courier New"/>
        </w:rPr>
      </w:pPr>
      <w:dir w:val="rtl">
        <w:dir w:val="rtl">
          <w:del w:id="2299" w:author="Transkribus" w:date="2019-12-11T14:30:00Z">
            <w:r w:rsidRPr="009B6BCA">
              <w:rPr>
                <w:rFonts w:ascii="Courier New" w:hAnsi="Courier New" w:cs="Courier New"/>
                <w:rtl/>
              </w:rPr>
              <w:delText>تقابل</w:delText>
            </w:r>
          </w:del>
          <w:ins w:id="2300" w:author="Transkribus" w:date="2019-12-11T14:30:00Z">
            <w:r w:rsidR="00EE6742" w:rsidRPr="00EE6742">
              <w:rPr>
                <w:rFonts w:ascii="Courier New" w:hAnsi="Courier New" w:cs="Courier New"/>
                <w:rtl/>
              </w:rPr>
              <w:t>ابقامل</w:t>
            </w:r>
          </w:ins>
          <w:r w:rsidR="00EE6742" w:rsidRPr="00EE6742">
            <w:rPr>
              <w:rFonts w:ascii="Courier New" w:hAnsi="Courier New" w:cs="Courier New"/>
              <w:rtl/>
            </w:rPr>
            <w:t xml:space="preserve"> فيهم من سليم </w:t>
          </w:r>
          <w:del w:id="2301" w:author="Transkribus" w:date="2019-12-11T14:30:00Z">
            <w:r w:rsidRPr="009B6BCA">
              <w:rPr>
                <w:rFonts w:ascii="Courier New" w:hAnsi="Courier New" w:cs="Courier New"/>
                <w:rtl/>
              </w:rPr>
              <w:delText>دوابة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قابلت يمنى اليدين</w:delText>
                </w:r>
              </w:dir>
            </w:dir>
          </w:del>
          <w:ins w:id="2302" w:author="Transkribus" w:date="2019-12-11T14:30:00Z">
            <w:r w:rsidR="00EE6742" w:rsidRPr="00EE6742">
              <w:rPr>
                <w:rFonts w:ascii="Courier New" w:hAnsi="Courier New" w:cs="Courier New"/>
                <w:rtl/>
              </w:rPr>
              <w:t>دؤابة * كماقابلت مسى البدين</w:t>
            </w:r>
          </w:ins>
          <w:r w:rsidR="00EE6742" w:rsidRPr="00EE6742">
            <w:rPr>
              <w:rFonts w:ascii="Courier New" w:hAnsi="Courier New" w:cs="Courier New"/>
              <w:rtl/>
            </w:rPr>
            <w:t xml:space="preserve"> شمالها</w:t>
          </w:r>
          <w:del w:id="23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A4AFDC" w14:textId="77777777" w:rsidR="009B6BCA" w:rsidRPr="009B6BCA" w:rsidRDefault="009B6BCA" w:rsidP="009B6BCA">
      <w:pPr>
        <w:pStyle w:val="NurText"/>
        <w:bidi/>
        <w:rPr>
          <w:del w:id="2304" w:author="Transkribus" w:date="2019-12-11T14:30:00Z"/>
          <w:rFonts w:ascii="Courier New" w:hAnsi="Courier New" w:cs="Courier New"/>
        </w:rPr>
      </w:pPr>
      <w:dir w:val="rtl">
        <w:dir w:val="rtl">
          <w:del w:id="2305" w:author="Transkribus" w:date="2019-12-11T14:30:00Z">
            <w:r w:rsidRPr="009B6BCA">
              <w:rPr>
                <w:rFonts w:ascii="Courier New" w:hAnsi="Courier New" w:cs="Courier New"/>
                <w:rtl/>
              </w:rPr>
              <w:delText>ايا ابن على حزت ارفع رتبة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رامها من رامها لا ينالها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15FBE16" w14:textId="51FB497C" w:rsidR="00EE6742" w:rsidRPr="00EE6742" w:rsidRDefault="009B6BCA" w:rsidP="00EE6742">
      <w:pPr>
        <w:pStyle w:val="NurText"/>
        <w:bidi/>
        <w:rPr>
          <w:ins w:id="2306" w:author="Transkribus" w:date="2019-12-11T14:30:00Z"/>
          <w:rFonts w:ascii="Courier New" w:hAnsi="Courier New" w:cs="Courier New"/>
        </w:rPr>
      </w:pPr>
      <w:dir w:val="rtl">
        <w:dir w:val="rtl">
          <w:del w:id="2307" w:author="Transkribus" w:date="2019-12-11T14:30:00Z">
            <w:r w:rsidRPr="009B6BCA">
              <w:rPr>
                <w:rFonts w:ascii="Courier New" w:hAnsi="Courier New" w:cs="Courier New"/>
                <w:rtl/>
              </w:rPr>
              <w:delText>بك</w:delText>
            </w:r>
          </w:del>
          <w:ins w:id="2308" w:author="Transkribus" w:date="2019-12-11T14:30:00Z">
            <w:r w:rsidR="00EE6742" w:rsidRPr="00EE6742">
              <w:rPr>
                <w:rFonts w:ascii="Courier New" w:hAnsi="Courier New" w:cs="Courier New"/>
                <w:rtl/>
              </w:rPr>
              <w:t>ابا ابن عسلى حرت أرفع ريية * اداراهه أمن رامهالاشالها</w:t>
            </w:r>
          </w:ins>
        </w:dir>
      </w:dir>
    </w:p>
    <w:p w14:paraId="510C10A2" w14:textId="6F3A4F96" w:rsidR="00EE6742" w:rsidRPr="00EE6742" w:rsidRDefault="00EE6742" w:rsidP="00EE6742">
      <w:pPr>
        <w:pStyle w:val="NurText"/>
        <w:bidi/>
        <w:rPr>
          <w:rFonts w:ascii="Courier New" w:hAnsi="Courier New" w:cs="Courier New"/>
        </w:rPr>
      </w:pPr>
      <w:ins w:id="2309" w:author="Transkribus" w:date="2019-12-11T14:30:00Z">
        <w:r w:rsidRPr="00EE6742">
          <w:rPr>
            <w:rFonts w:ascii="Courier New" w:hAnsi="Courier New" w:cs="Courier New"/>
            <w:rtl/>
          </w:rPr>
          <w:t>بلك</w:t>
        </w:r>
      </w:ins>
      <w:r w:rsidRPr="00EE6742">
        <w:rPr>
          <w:rFonts w:ascii="Courier New" w:hAnsi="Courier New" w:cs="Courier New"/>
          <w:rtl/>
        </w:rPr>
        <w:t xml:space="preserve"> الدولة </w:t>
      </w:r>
      <w:del w:id="2310" w:author="Transkribus" w:date="2019-12-11T14:30:00Z">
        <w:r w:rsidR="009B6BCA" w:rsidRPr="009B6BCA">
          <w:rPr>
            <w:rFonts w:ascii="Courier New" w:hAnsi="Courier New" w:cs="Courier New"/>
            <w:rtl/>
          </w:rPr>
          <w:delText>الغراء تزهى</w:delText>
        </w:r>
      </w:del>
      <w:ins w:id="2311" w:author="Transkribus" w:date="2019-12-11T14:30:00Z">
        <w:r w:rsidRPr="00EE6742">
          <w:rPr>
            <w:rFonts w:ascii="Courier New" w:hAnsi="Courier New" w:cs="Courier New"/>
            <w:rtl/>
          </w:rPr>
          <w:t>الغراهبرهى</w:t>
        </w:r>
      </w:ins>
      <w:r w:rsidRPr="00EE6742">
        <w:rPr>
          <w:rFonts w:ascii="Courier New" w:hAnsi="Courier New" w:cs="Courier New"/>
          <w:rtl/>
        </w:rPr>
        <w:t xml:space="preserve"> على الو</w:t>
      </w:r>
      <w:del w:id="2312" w:author="Transkribus" w:date="2019-12-11T14:30:00Z">
        <w:r w:rsidR="009B6BCA" w:rsidRPr="009B6BCA">
          <w:rPr>
            <w:rFonts w:ascii="Courier New" w:hAnsi="Courier New" w:cs="Courier New"/>
            <w:rtl/>
          </w:rPr>
          <w:delText>ر</w:delText>
        </w:r>
      </w:del>
      <w:ins w:id="2313" w:author="Transkribus" w:date="2019-12-11T14:30:00Z">
        <w:r w:rsidRPr="00EE6742">
          <w:rPr>
            <w:rFonts w:ascii="Courier New" w:hAnsi="Courier New" w:cs="Courier New"/>
            <w:rtl/>
          </w:rPr>
          <w:t>ز</w:t>
        </w:r>
      </w:ins>
      <w:r w:rsidRPr="00EE6742">
        <w:rPr>
          <w:rFonts w:ascii="Courier New" w:hAnsi="Courier New" w:cs="Courier New"/>
          <w:rtl/>
        </w:rPr>
        <w:t>ى</w:t>
      </w:r>
      <w:del w:id="231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وحق </w:t>
          </w:r>
          <w:del w:id="2315" w:author="Transkribus" w:date="2019-12-11T14:30:00Z">
            <w:r w:rsidR="009B6BCA" w:rsidRPr="009B6BCA">
              <w:rPr>
                <w:rFonts w:ascii="Courier New" w:hAnsi="Courier New" w:cs="Courier New"/>
                <w:rtl/>
              </w:rPr>
              <w:delText>لها اذ انت فيهاجمالها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316" w:author="Transkribus" w:date="2019-12-11T14:30:00Z">
            <w:r w:rsidRPr="00EE6742">
              <w:rPr>
                <w:rFonts w:ascii="Courier New" w:hAnsi="Courier New" w:cs="Courier New"/>
                <w:rtl/>
              </w:rPr>
              <w:t>لهادالت فيهاجم الها</w:t>
            </w:r>
          </w:ins>
        </w:dir>
      </w:dir>
    </w:p>
    <w:p w14:paraId="56E6EAFF" w14:textId="1AE0CC8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 </w:t>
          </w:r>
          <w:del w:id="2317" w:author="Transkribus" w:date="2019-12-11T14:30:00Z">
            <w:r w:rsidRPr="009B6BCA">
              <w:rPr>
                <w:rFonts w:ascii="Courier New" w:hAnsi="Courier New" w:cs="Courier New"/>
                <w:rtl/>
              </w:rPr>
              <w:delText>انها امست سناء</w:delText>
            </w:r>
          </w:del>
          <w:ins w:id="2318" w:author="Transkribus" w:date="2019-12-11T14:30:00Z">
            <w:r w:rsidR="00EE6742" w:rsidRPr="00EE6742">
              <w:rPr>
                <w:rFonts w:ascii="Courier New" w:hAnsi="Courier New" w:cs="Courier New"/>
                <w:rtl/>
              </w:rPr>
              <w:t>أنها أمست سناه</w:t>
            </w:r>
          </w:ins>
          <w:r w:rsidR="00EE6742" w:rsidRPr="00EE6742">
            <w:rPr>
              <w:rFonts w:ascii="Courier New" w:hAnsi="Courier New" w:cs="Courier New"/>
              <w:rtl/>
            </w:rPr>
            <w:t xml:space="preserve"> ورفعة</w:t>
          </w:r>
          <w:del w:id="23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سماء علينا كنت انت هلالها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320" w:author="Transkribus" w:date="2019-12-11T14:30:00Z">
            <w:r w:rsidR="00EE6742" w:rsidRPr="00EE6742">
              <w:rPr>
                <w:rFonts w:ascii="Courier New" w:hAnsi="Courier New" w:cs="Courier New"/>
                <w:rtl/>
              </w:rPr>
              <w:t xml:space="preserve"> * شماء عليناكتب الت هلاله</w:t>
            </w:r>
          </w:ins>
        </w:dir>
      </w:dir>
    </w:p>
    <w:p w14:paraId="73D21D43" w14:textId="7089B2E3" w:rsidR="00EE6742" w:rsidRPr="00EE6742" w:rsidRDefault="009B6BCA" w:rsidP="00EE6742">
      <w:pPr>
        <w:pStyle w:val="NurText"/>
        <w:bidi/>
        <w:rPr>
          <w:rFonts w:ascii="Courier New" w:hAnsi="Courier New" w:cs="Courier New"/>
        </w:rPr>
      </w:pPr>
      <w:dir w:val="rtl">
        <w:dir w:val="rtl">
          <w:del w:id="2321" w:author="Transkribus" w:date="2019-12-11T14:30:00Z">
            <w:r w:rsidRPr="009B6BCA">
              <w:rPr>
                <w:rFonts w:ascii="Courier New" w:hAnsi="Courier New" w:cs="Courier New"/>
                <w:rtl/>
              </w:rPr>
              <w:delText>اذا ما ذوو الشحناء اموك</w:delText>
            </w:r>
          </w:del>
          <w:ins w:id="2322" w:author="Transkribus" w:date="2019-12-11T14:30:00Z">
            <w:r w:rsidR="00EE6742" w:rsidRPr="00EE6742">
              <w:rPr>
                <w:rFonts w:ascii="Courier New" w:hAnsi="Courier New" w:cs="Courier New"/>
                <w:rtl/>
              </w:rPr>
              <w:t>ذامادوو الشجماء أمول</w:t>
            </w:r>
          </w:ins>
          <w:r w:rsidR="00EE6742" w:rsidRPr="00EE6742">
            <w:rPr>
              <w:rFonts w:ascii="Courier New" w:hAnsi="Courier New" w:cs="Courier New"/>
              <w:rtl/>
            </w:rPr>
            <w:t xml:space="preserve"> خيبوا</w:t>
          </w:r>
          <w:del w:id="23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32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وعاد </w:t>
          </w:r>
          <w:del w:id="2325" w:author="Transkribus" w:date="2019-12-11T14:30:00Z">
            <w:r w:rsidRPr="009B6BCA">
              <w:rPr>
                <w:rFonts w:ascii="Courier New" w:hAnsi="Courier New" w:cs="Courier New"/>
                <w:rtl/>
              </w:rPr>
              <w:delText>عليهم بعد ذاك</w:delText>
            </w:r>
          </w:del>
          <w:ins w:id="2326" w:author="Transkribus" w:date="2019-12-11T14:30:00Z">
            <w:r w:rsidR="00EE6742" w:rsidRPr="00EE6742">
              <w:rPr>
                <w:rFonts w:ascii="Courier New" w:hAnsi="Courier New" w:cs="Courier New"/>
                <w:rtl/>
              </w:rPr>
              <w:t>عليهسم بعدة ال</w:t>
            </w:r>
          </w:ins>
          <w:r w:rsidR="00EE6742" w:rsidRPr="00EE6742">
            <w:rPr>
              <w:rFonts w:ascii="Courier New" w:hAnsi="Courier New" w:cs="Courier New"/>
              <w:rtl/>
            </w:rPr>
            <w:t xml:space="preserve"> وبالها</w:t>
          </w:r>
          <w:del w:id="23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B9915E" w14:textId="19EF295D" w:rsidR="00EE6742" w:rsidRPr="00EE6742" w:rsidRDefault="009B6BCA" w:rsidP="00EE6742">
      <w:pPr>
        <w:pStyle w:val="NurText"/>
        <w:bidi/>
        <w:rPr>
          <w:rFonts w:ascii="Courier New" w:hAnsi="Courier New" w:cs="Courier New"/>
        </w:rPr>
      </w:pPr>
      <w:dir w:val="rtl">
        <w:dir w:val="rtl">
          <w:del w:id="2328" w:author="Transkribus" w:date="2019-12-11T14:30:00Z">
            <w:r w:rsidRPr="009B6BCA">
              <w:rPr>
                <w:rFonts w:ascii="Courier New" w:hAnsi="Courier New" w:cs="Courier New"/>
                <w:rtl/>
              </w:rPr>
              <w:delText>ساظفر من</w:delText>
            </w:r>
          </w:del>
          <w:ins w:id="2329" w:author="Transkribus" w:date="2019-12-11T14:30:00Z">
            <w:r w:rsidR="00EE6742" w:rsidRPr="00EE6742">
              <w:rPr>
                <w:rFonts w:ascii="Courier New" w:hAnsi="Courier New" w:cs="Courier New"/>
                <w:rtl/>
              </w:rPr>
              <w:t>ساطفرمن</w:t>
            </w:r>
          </w:ins>
          <w:r w:rsidR="00EE6742" w:rsidRPr="00EE6742">
            <w:rPr>
              <w:rFonts w:ascii="Courier New" w:hAnsi="Courier New" w:cs="Courier New"/>
              <w:rtl/>
            </w:rPr>
            <w:t xml:space="preserve"> دهرى </w:t>
          </w:r>
          <w:del w:id="2330" w:author="Transkribus" w:date="2019-12-11T14:30:00Z">
            <w:r w:rsidRPr="009B6BCA">
              <w:rPr>
                <w:rFonts w:ascii="Courier New" w:hAnsi="Courier New" w:cs="Courier New"/>
                <w:rtl/>
              </w:rPr>
              <w:delText>بارغد عيشة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بنعماك ان فاءت</w:delText>
                </w:r>
              </w:dir>
            </w:dir>
          </w:del>
          <w:ins w:id="2331" w:author="Transkribus" w:date="2019-12-11T14:30:00Z">
            <w:r w:rsidR="00EE6742" w:rsidRPr="00EE6742">
              <w:rPr>
                <w:rFonts w:ascii="Courier New" w:hAnsi="Courier New" w:cs="Courier New"/>
                <w:rtl/>
              </w:rPr>
              <w:t>بار عد شيبيه * يقسمال ابن قافف</w:t>
            </w:r>
          </w:ins>
          <w:r w:rsidR="00EE6742" w:rsidRPr="00EE6742">
            <w:rPr>
              <w:rFonts w:ascii="Courier New" w:hAnsi="Courier New" w:cs="Courier New"/>
              <w:rtl/>
            </w:rPr>
            <w:t xml:space="preserve"> على </w:t>
          </w:r>
          <w:del w:id="2332" w:author="Transkribus" w:date="2019-12-11T14:30:00Z">
            <w:r w:rsidRPr="009B6BCA">
              <w:rPr>
                <w:rFonts w:ascii="Courier New" w:hAnsi="Courier New" w:cs="Courier New"/>
                <w:rtl/>
              </w:rPr>
              <w:delText>ظ</w:delText>
            </w:r>
          </w:del>
          <w:ins w:id="2333" w:author="Transkribus" w:date="2019-12-11T14:30:00Z">
            <w:r w:rsidR="00EE6742" w:rsidRPr="00EE6742">
              <w:rPr>
                <w:rFonts w:ascii="Courier New" w:hAnsi="Courier New" w:cs="Courier New"/>
                <w:rtl/>
              </w:rPr>
              <w:t>ط</w:t>
            </w:r>
          </w:ins>
          <w:r w:rsidR="00EE6742" w:rsidRPr="00EE6742">
            <w:rPr>
              <w:rFonts w:ascii="Courier New" w:hAnsi="Courier New" w:cs="Courier New"/>
              <w:rtl/>
            </w:rPr>
            <w:t>لال</w:t>
          </w:r>
          <w:del w:id="2334" w:author="Transkribus" w:date="2019-12-11T14:30:00Z">
            <w:r w:rsidRPr="009B6BCA">
              <w:rPr>
                <w:rFonts w:ascii="Courier New" w:hAnsi="Courier New" w:cs="Courier New"/>
                <w:rtl/>
              </w:rPr>
              <w:delText>ه</w:delText>
            </w:r>
          </w:del>
          <w:ins w:id="2335" w:author="Transkribus" w:date="2019-12-11T14:30:00Z">
            <w:r w:rsidR="00EE6742" w:rsidRPr="00EE6742">
              <w:rPr>
                <w:rFonts w:ascii="Courier New" w:hAnsi="Courier New" w:cs="Courier New"/>
                <w:rtl/>
              </w:rPr>
              <w:t>ر</w:t>
            </w:r>
          </w:ins>
          <w:r w:rsidR="00EE6742" w:rsidRPr="00EE6742">
            <w:rPr>
              <w:rFonts w:ascii="Courier New" w:hAnsi="Courier New" w:cs="Courier New"/>
              <w:rtl/>
            </w:rPr>
            <w:t>ا</w:t>
          </w:r>
          <w:del w:id="23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0AB112" w14:textId="67D594A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w:t>
          </w:r>
          <w:del w:id="2337"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ا لذوى </w:t>
          </w:r>
          <w:del w:id="2338" w:author="Transkribus" w:date="2019-12-11T14:30:00Z">
            <w:r w:rsidRPr="009B6BCA">
              <w:rPr>
                <w:rFonts w:ascii="Courier New" w:hAnsi="Courier New" w:cs="Courier New"/>
                <w:rtl/>
              </w:rPr>
              <w:delText>الحاجات عنك تاخر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لانك</w:delText>
                </w:r>
              </w:dir>
            </w:dir>
          </w:del>
          <w:ins w:id="2339" w:author="Transkribus" w:date="2019-12-11T14:30:00Z">
            <w:r w:rsidR="00EE6742" w:rsidRPr="00EE6742">
              <w:rPr>
                <w:rFonts w:ascii="Courier New" w:hAnsi="Courier New" w:cs="Courier New"/>
                <w:rtl/>
              </w:rPr>
              <w:t>الحسابماتن عبسلك ثاخر * لاللك</w:t>
            </w:r>
          </w:ins>
          <w:r w:rsidR="00EE6742" w:rsidRPr="00EE6742">
            <w:rPr>
              <w:rFonts w:ascii="Courier New" w:hAnsi="Courier New" w:cs="Courier New"/>
              <w:rtl/>
            </w:rPr>
            <w:t xml:space="preserve"> عم الم</w:t>
          </w:r>
          <w:del w:id="2340" w:author="Transkribus" w:date="2019-12-11T14:30:00Z">
            <w:r w:rsidRPr="009B6BCA">
              <w:rPr>
                <w:rFonts w:ascii="Courier New" w:hAnsi="Courier New" w:cs="Courier New"/>
                <w:rtl/>
              </w:rPr>
              <w:delText>ك</w:delText>
            </w:r>
          </w:del>
          <w:ins w:id="2341" w:author="Transkribus" w:date="2019-12-11T14:30:00Z">
            <w:r w:rsidR="00EE6742" w:rsidRPr="00EE6742">
              <w:rPr>
                <w:rFonts w:ascii="Courier New" w:hAnsi="Courier New" w:cs="Courier New"/>
                <w:rtl/>
              </w:rPr>
              <w:t>ج</w:t>
            </w:r>
          </w:ins>
          <w:r w:rsidR="00EE6742" w:rsidRPr="00EE6742">
            <w:rPr>
              <w:rFonts w:ascii="Courier New" w:hAnsi="Courier New" w:cs="Courier New"/>
              <w:rtl/>
            </w:rPr>
            <w:t>رمات وخالها</w:t>
          </w:r>
          <w:del w:id="23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37C4ED" w14:textId="1D251748" w:rsidR="00EE6742" w:rsidRPr="00EE6742" w:rsidRDefault="009B6BCA" w:rsidP="00EE6742">
      <w:pPr>
        <w:pStyle w:val="NurText"/>
        <w:bidi/>
        <w:rPr>
          <w:rFonts w:ascii="Courier New" w:hAnsi="Courier New" w:cs="Courier New"/>
        </w:rPr>
      </w:pPr>
      <w:dir w:val="rtl">
        <w:dir w:val="rtl">
          <w:del w:id="2343" w:author="Transkribus" w:date="2019-12-11T14:30:00Z">
            <w:r w:rsidRPr="009B6BCA">
              <w:rPr>
                <w:rFonts w:ascii="Courier New" w:hAnsi="Courier New" w:cs="Courier New"/>
                <w:rtl/>
              </w:rPr>
              <w:delText>فدونكها كالدر لا مستعارة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344" w:author="Transkribus" w:date="2019-12-11T14:30:00Z">
            <w:r w:rsidR="00EE6742" w:rsidRPr="00EE6742">
              <w:rPr>
                <w:rFonts w:ascii="Courier New" w:hAnsi="Courier New" w:cs="Courier New"/>
                <w:rtl/>
              </w:rPr>
              <w:t xml:space="preserve">فد وفكها ٤ الدر لامستعارة * </w:t>
            </w:r>
          </w:ins>
          <w:r w:rsidR="00EE6742" w:rsidRPr="00EE6742">
            <w:rPr>
              <w:rFonts w:ascii="Courier New" w:hAnsi="Courier New" w:cs="Courier New"/>
              <w:rtl/>
            </w:rPr>
            <w:t xml:space="preserve">فينكر منها </w:t>
          </w:r>
          <w:del w:id="2345" w:author="Transkribus" w:date="2019-12-11T14:30:00Z">
            <w:r w:rsidRPr="009B6BCA">
              <w:rPr>
                <w:rFonts w:ascii="Courier New" w:hAnsi="Courier New" w:cs="Courier New"/>
                <w:rtl/>
              </w:rPr>
              <w:delText>ضعفها واختلالها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46" w:author="Transkribus" w:date="2019-12-11T14:30:00Z">
            <w:r w:rsidR="00EE6742" w:rsidRPr="00EE6742">
              <w:rPr>
                <w:rFonts w:ascii="Courier New" w:hAnsi="Courier New" w:cs="Courier New"/>
                <w:rtl/>
              </w:rPr>
              <w:t>صعفها واحتلالها</w:t>
            </w:r>
          </w:ins>
        </w:dir>
      </w:dir>
    </w:p>
    <w:p w14:paraId="478A7337" w14:textId="5F21466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ولكن </w:t>
          </w:r>
          <w:del w:id="2347"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2348" w:author="Transkribus" w:date="2019-12-11T14:30:00Z">
            <w:r w:rsidR="00EE6742" w:rsidRPr="00EE6742">
              <w:rPr>
                <w:rFonts w:ascii="Courier New" w:hAnsi="Courier New" w:cs="Courier New"/>
                <w:rtl/>
              </w:rPr>
              <w:t>ت</w:t>
            </w:r>
          </w:ins>
          <w:r w:rsidR="00EE6742" w:rsidRPr="00EE6742">
            <w:rPr>
              <w:rFonts w:ascii="Courier New" w:hAnsi="Courier New" w:cs="Courier New"/>
              <w:rtl/>
            </w:rPr>
            <w:t>اج الفكر عذرا</w:t>
          </w:r>
          <w:del w:id="2349" w:author="Transkribus" w:date="2019-12-11T14:30:00Z">
            <w:r w:rsidRPr="009B6BCA">
              <w:rPr>
                <w:rFonts w:ascii="Courier New" w:hAnsi="Courier New" w:cs="Courier New"/>
                <w:rtl/>
              </w:rPr>
              <w:delText>ء</w:delText>
            </w:r>
          </w:del>
          <w:ins w:id="2350"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حسنها</w:t>
          </w:r>
          <w:del w:id="23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يروق اذا شان</w:delText>
                </w:r>
              </w:dir>
            </w:dir>
          </w:del>
          <w:ins w:id="2352" w:author="Transkribus" w:date="2019-12-11T14:30:00Z">
            <w:r w:rsidR="00EE6742" w:rsidRPr="00EE6742">
              <w:rPr>
                <w:rFonts w:ascii="Courier New" w:hAnsi="Courier New" w:cs="Courier New"/>
                <w:rtl/>
              </w:rPr>
              <w:t xml:space="preserve"> * مروق اداشان</w:t>
            </w:r>
          </w:ins>
          <w:r w:rsidR="00EE6742" w:rsidRPr="00EE6742">
            <w:rPr>
              <w:rFonts w:ascii="Courier New" w:hAnsi="Courier New" w:cs="Courier New"/>
              <w:rtl/>
            </w:rPr>
            <w:t xml:space="preserve"> القوافى </w:t>
          </w:r>
          <w:del w:id="2353" w:author="Transkribus" w:date="2019-12-11T14:30:00Z">
            <w:r w:rsidRPr="009B6BCA">
              <w:rPr>
                <w:rFonts w:ascii="Courier New" w:hAnsi="Courier New" w:cs="Courier New"/>
                <w:rtl/>
              </w:rPr>
              <w:delText>انتحالها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354" w:author="Transkribus" w:date="2019-12-11T14:30:00Z">
            <w:r w:rsidR="00EE6742" w:rsidRPr="00EE6742">
              <w:rPr>
                <w:rFonts w:ascii="Courier New" w:hAnsi="Courier New" w:cs="Courier New"/>
                <w:rtl/>
              </w:rPr>
              <w:t>النح الفا</w:t>
            </w:r>
          </w:ins>
        </w:dir>
      </w:dir>
    </w:p>
    <w:p w14:paraId="1A96625E" w14:textId="77777777" w:rsidR="009B6BCA" w:rsidRPr="009B6BCA" w:rsidRDefault="009B6BCA" w:rsidP="009B6BCA">
      <w:pPr>
        <w:pStyle w:val="NurText"/>
        <w:bidi/>
        <w:rPr>
          <w:del w:id="2355" w:author="Transkribus" w:date="2019-12-11T14:30:00Z"/>
          <w:rFonts w:ascii="Courier New" w:hAnsi="Courier New" w:cs="Courier New"/>
        </w:rPr>
      </w:pPr>
      <w:dir w:val="rtl">
        <w:dir w:val="rtl">
          <w:del w:id="2356" w:author="Transkribus" w:date="2019-12-11T14:30:00Z">
            <w:r w:rsidRPr="009B6BCA">
              <w:rPr>
                <w:rFonts w:ascii="Courier New" w:hAnsi="Courier New" w:cs="Courier New"/>
                <w:rtl/>
              </w:rPr>
              <w:delText>فلا نعمة الا ومنك نوالها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مدحة الا اليك مالها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572EAE3" w14:textId="1648632D" w:rsidR="00EE6742" w:rsidRPr="00EE6742" w:rsidRDefault="009B6BCA" w:rsidP="00EE6742">
      <w:pPr>
        <w:pStyle w:val="NurText"/>
        <w:bidi/>
        <w:rPr>
          <w:ins w:id="2357" w:author="Transkribus" w:date="2019-12-11T14:30:00Z"/>
          <w:rFonts w:ascii="Courier New" w:hAnsi="Courier New" w:cs="Courier New"/>
        </w:rPr>
      </w:pPr>
      <w:dir w:val="rtl">
        <w:dir w:val="rtl">
          <w:ins w:id="2358" w:author="Transkribus" w:date="2019-12-11T14:30:00Z">
            <w:r w:rsidR="00EE6742" w:rsidRPr="00EE6742">
              <w:rPr>
                <w:rFonts w:ascii="Courier New" w:hAnsi="Courier New" w:cs="Courier New"/>
                <w:rtl/>
              </w:rPr>
              <w:t>فلاصمة الاومنك بو الها * ولأمد جسه الاالبسلتهكاها</w:t>
            </w:r>
          </w:ins>
        </w:dir>
      </w:dir>
    </w:p>
    <w:p w14:paraId="44A9BB24" w14:textId="0DC0D7F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2359" w:author="Transkribus" w:date="2019-12-11T14:30:00Z">
        <w:r w:rsidR="009B6BCA" w:rsidRPr="009B6BCA">
          <w:rPr>
            <w:rFonts w:ascii="Courier New" w:hAnsi="Courier New" w:cs="Courier New"/>
            <w:rtl/>
          </w:rPr>
          <w:delText>ي</w:delText>
        </w:r>
      </w:del>
      <w:r w:rsidRPr="00EE6742">
        <w:rPr>
          <w:rFonts w:ascii="Courier New" w:hAnsi="Courier New" w:cs="Courier New"/>
          <w:rtl/>
        </w:rPr>
        <w:t>مد</w:t>
      </w:r>
      <w:del w:id="2360" w:author="Transkribus" w:date="2019-12-11T14:30:00Z">
        <w:r w:rsidR="009B6BCA" w:rsidRPr="009B6BCA">
          <w:rPr>
            <w:rFonts w:ascii="Courier New" w:hAnsi="Courier New" w:cs="Courier New"/>
            <w:rtl/>
          </w:rPr>
          <w:delText>ح</w:delText>
        </w:r>
      </w:del>
      <w:ins w:id="2361" w:author="Transkribus" w:date="2019-12-11T14:30:00Z">
        <w:r w:rsidRPr="00EE6742">
          <w:rPr>
            <w:rFonts w:ascii="Courier New" w:hAnsi="Courier New" w:cs="Courier New"/>
            <w:rtl/>
          </w:rPr>
          <w:t>ج</w:t>
        </w:r>
      </w:ins>
      <w:r w:rsidRPr="00EE6742">
        <w:rPr>
          <w:rFonts w:ascii="Courier New" w:hAnsi="Courier New" w:cs="Courier New"/>
          <w:rtl/>
        </w:rPr>
        <w:t xml:space="preserve"> عز الدولة </w:t>
      </w:r>
      <w:del w:id="2362" w:author="Transkribus" w:date="2019-12-11T14:30:00Z">
        <w:r w:rsidR="009B6BCA" w:rsidRPr="009B6BCA">
          <w:rPr>
            <w:rFonts w:ascii="Courier New" w:hAnsi="Courier New" w:cs="Courier New"/>
            <w:rtl/>
          </w:rPr>
          <w:delText>اخا مؤيد</w:delText>
        </w:r>
      </w:del>
      <w:ins w:id="2363" w:author="Transkribus" w:date="2019-12-11T14:30:00Z">
        <w:r w:rsidRPr="00EE6742">
          <w:rPr>
            <w:rFonts w:ascii="Courier New" w:hAnsi="Courier New" w:cs="Courier New"/>
            <w:rtl/>
          </w:rPr>
          <w:t>اخامزيد</w:t>
        </w:r>
      </w:ins>
      <w:r w:rsidRPr="00EE6742">
        <w:rPr>
          <w:rFonts w:ascii="Courier New" w:hAnsi="Courier New" w:cs="Courier New"/>
          <w:rtl/>
        </w:rPr>
        <w:t xml:space="preserve"> الدين</w:t>
      </w:r>
      <w:del w:id="236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2A8895" w14:textId="77777777" w:rsidR="009B6BCA" w:rsidRPr="009B6BCA" w:rsidRDefault="009B6BCA" w:rsidP="009B6BCA">
      <w:pPr>
        <w:pStyle w:val="NurText"/>
        <w:bidi/>
        <w:rPr>
          <w:del w:id="2365" w:author="Transkribus" w:date="2019-12-11T14:30:00Z"/>
          <w:rFonts w:ascii="Courier New" w:hAnsi="Courier New" w:cs="Courier New"/>
        </w:rPr>
      </w:pPr>
      <w:dir w:val="rtl">
        <w:dir w:val="rtl">
          <w:del w:id="2366" w:author="Transkribus" w:date="2019-12-11T14:30:00Z">
            <w:r w:rsidRPr="009B6BCA">
              <w:rPr>
                <w:rFonts w:ascii="Courier New" w:hAnsi="Courier New" w:cs="Courier New"/>
                <w:rtl/>
              </w:rPr>
              <w:delText>دعا بك داعى الهوى فاستجب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وقصر عتابك عمن عتب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E7D2227" w14:textId="0CC69226" w:rsidR="00EE6742" w:rsidRPr="00EE6742" w:rsidRDefault="009B6BCA" w:rsidP="00EE6742">
      <w:pPr>
        <w:pStyle w:val="NurText"/>
        <w:bidi/>
        <w:rPr>
          <w:ins w:id="2367" w:author="Transkribus" w:date="2019-12-11T14:30:00Z"/>
          <w:rFonts w:ascii="Courier New" w:hAnsi="Courier New" w:cs="Courier New"/>
        </w:rPr>
      </w:pPr>
      <w:dir w:val="rtl">
        <w:dir w:val="rtl">
          <w:del w:id="2368" w:author="Transkribus" w:date="2019-12-11T14:30:00Z">
            <w:r w:rsidRPr="009B6BCA">
              <w:rPr>
                <w:rFonts w:ascii="Courier New" w:hAnsi="Courier New" w:cs="Courier New"/>
                <w:rtl/>
              </w:rPr>
              <w:delText>فما العيش ان غيض</w:delText>
            </w:r>
          </w:del>
          <w:ins w:id="2369" w:author="Transkribus" w:date="2019-12-11T14:30:00Z">
            <w:r w:rsidR="00EE6742" w:rsidRPr="00EE6742">
              <w:rPr>
                <w:rFonts w:ascii="Courier New" w:hAnsi="Courier New" w:cs="Courier New"/>
                <w:rtl/>
              </w:rPr>
              <w:t>النقارب</w:t>
            </w:r>
          </w:ins>
        </w:dir>
      </w:dir>
    </w:p>
    <w:p w14:paraId="61941658" w14:textId="77777777" w:rsidR="00EE6742" w:rsidRPr="00EE6742" w:rsidRDefault="00EE6742" w:rsidP="00EE6742">
      <w:pPr>
        <w:pStyle w:val="NurText"/>
        <w:bidi/>
        <w:rPr>
          <w:ins w:id="2370" w:author="Transkribus" w:date="2019-12-11T14:30:00Z"/>
          <w:rFonts w:ascii="Courier New" w:hAnsi="Courier New" w:cs="Courier New"/>
        </w:rPr>
      </w:pPr>
      <w:ins w:id="2371" w:author="Transkribus" w:date="2019-12-11T14:30:00Z">
        <w:r w:rsidRPr="00EE6742">
          <w:rPr>
            <w:rFonts w:ascii="Courier New" w:hAnsi="Courier New" w:cs="Courier New"/>
            <w:rtl/>
          </w:rPr>
          <w:t>١٤٨</w:t>
        </w:r>
      </w:ins>
    </w:p>
    <w:p w14:paraId="092A288E" w14:textId="77777777" w:rsidR="00EE6742" w:rsidRPr="00EE6742" w:rsidRDefault="00EE6742" w:rsidP="00EE6742">
      <w:pPr>
        <w:pStyle w:val="NurText"/>
        <w:bidi/>
        <w:rPr>
          <w:ins w:id="2372" w:author="Transkribus" w:date="2019-12-11T14:30:00Z"/>
          <w:rFonts w:ascii="Courier New" w:hAnsi="Courier New" w:cs="Courier New"/>
        </w:rPr>
      </w:pPr>
      <w:ins w:id="2373" w:author="Transkribus" w:date="2019-12-11T14:30:00Z">
        <w:r w:rsidRPr="00EE6742">
          <w:rPr>
            <w:rFonts w:ascii="Courier New" w:hAnsi="Courier New" w:cs="Courier New"/>
            <w:rtl/>
          </w:rPr>
          <w:t>وعابل داأبى الهوى فاسحت * ومصر عثاسلك عمسن تب</w:t>
        </w:r>
      </w:ins>
    </w:p>
    <w:p w14:paraId="3162895B" w14:textId="3E794C2B" w:rsidR="00EE6742" w:rsidRPr="00EE6742" w:rsidRDefault="00EE6742" w:rsidP="00EE6742">
      <w:pPr>
        <w:pStyle w:val="NurText"/>
        <w:bidi/>
        <w:rPr>
          <w:rFonts w:ascii="Courier New" w:hAnsi="Courier New" w:cs="Courier New"/>
        </w:rPr>
      </w:pPr>
      <w:ins w:id="2374" w:author="Transkribus" w:date="2019-12-11T14:30:00Z">
        <w:r w:rsidRPr="00EE6742">
          <w:rPr>
            <w:rFonts w:ascii="Courier New" w:hAnsi="Courier New" w:cs="Courier New"/>
            <w:rtl/>
          </w:rPr>
          <w:t>العيس ابن عيصر</w:t>
        </w:r>
      </w:ins>
      <w:r w:rsidRPr="00EE6742">
        <w:rPr>
          <w:rFonts w:ascii="Courier New" w:hAnsi="Courier New" w:cs="Courier New"/>
          <w:rtl/>
        </w:rPr>
        <w:t xml:space="preserve"> ماء </w:t>
      </w:r>
      <w:del w:id="2375" w:author="Transkribus" w:date="2019-12-11T14:30:00Z">
        <w:r w:rsidR="009B6BCA" w:rsidRPr="009B6BCA">
          <w:rPr>
            <w:rFonts w:ascii="Courier New" w:hAnsi="Courier New" w:cs="Courier New"/>
            <w:rtl/>
          </w:rPr>
          <w:delText>الشباب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ولم يقض</w:delText>
            </w:r>
          </w:dir>
        </w:dir>
      </w:del>
      <w:ins w:id="2376" w:author="Transkribus" w:date="2019-12-11T14:30:00Z">
        <w:r w:rsidRPr="00EE6742">
          <w:rPr>
            <w:rFonts w:ascii="Courier New" w:hAnsi="Courier New" w:cs="Courier New"/>
            <w:rtl/>
          </w:rPr>
          <w:t>السياب بدولم يعس</w:t>
        </w:r>
      </w:ins>
      <w:r w:rsidRPr="00EE6742">
        <w:rPr>
          <w:rFonts w:ascii="Courier New" w:hAnsi="Courier New" w:cs="Courier New"/>
          <w:rtl/>
        </w:rPr>
        <w:t xml:space="preserve"> من </w:t>
      </w:r>
      <w:del w:id="2377" w:author="Transkribus" w:date="2019-12-11T14:30:00Z">
        <w:r w:rsidR="009B6BCA" w:rsidRPr="009B6BCA">
          <w:rPr>
            <w:rFonts w:ascii="Courier New" w:hAnsi="Courier New" w:cs="Courier New"/>
            <w:rtl/>
          </w:rPr>
          <w:delText>طرفيه ارب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378" w:author="Transkribus" w:date="2019-12-11T14:30:00Z">
        <w:r w:rsidRPr="00EE6742">
          <w:rPr>
            <w:rFonts w:ascii="Courier New" w:hAnsi="Courier New" w:cs="Courier New"/>
            <w:rtl/>
          </w:rPr>
          <w:t>طرقيه أرب</w:t>
        </w:r>
      </w:ins>
    </w:p>
    <w:p w14:paraId="4E6BEF1A" w14:textId="77777777" w:rsidR="009B6BCA" w:rsidRPr="009B6BCA" w:rsidRDefault="009B6BCA" w:rsidP="009B6BCA">
      <w:pPr>
        <w:pStyle w:val="NurText"/>
        <w:bidi/>
        <w:rPr>
          <w:del w:id="2379" w:author="Transkribus" w:date="2019-12-11T14:30:00Z"/>
          <w:rFonts w:ascii="Courier New" w:hAnsi="Courier New" w:cs="Courier New"/>
        </w:rPr>
      </w:pPr>
      <w:dir w:val="rtl">
        <w:dir w:val="rtl">
          <w:del w:id="2380" w:author="Transkribus" w:date="2019-12-11T14:30:00Z">
            <w:r w:rsidRPr="009B6BCA">
              <w:rPr>
                <w:rFonts w:ascii="Courier New" w:hAnsi="Courier New" w:cs="Courier New"/>
                <w:rtl/>
              </w:rPr>
              <w:delText>وباكر معتقة زانها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مرور الليالى بها والحقب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C3C439F" w14:textId="1DC09E5A" w:rsidR="00EE6742" w:rsidRPr="00EE6742" w:rsidRDefault="009B6BCA" w:rsidP="00EE6742">
      <w:pPr>
        <w:pStyle w:val="NurText"/>
        <w:bidi/>
        <w:rPr>
          <w:ins w:id="2381" w:author="Transkribus" w:date="2019-12-11T14:30:00Z"/>
          <w:rFonts w:ascii="Courier New" w:hAnsi="Courier New" w:cs="Courier New"/>
        </w:rPr>
      </w:pPr>
      <w:dir w:val="rtl">
        <w:dir w:val="rtl">
          <w:ins w:id="2382" w:author="Transkribus" w:date="2019-12-11T14:30:00Z">
            <w:r w:rsidR="00EE6742" w:rsidRPr="00EE6742">
              <w:rPr>
                <w:rFonts w:ascii="Courier New" w:hAnsi="Courier New" w:cs="Courier New"/>
                <w:rtl/>
              </w:rPr>
              <w:t>وبار معييه رانها * مروز اللبالى بهاوالحقب</w:t>
            </w:r>
          </w:ins>
        </w:dir>
      </w:dir>
    </w:p>
    <w:p w14:paraId="1EFB0341" w14:textId="49C6E596" w:rsidR="00EE6742" w:rsidRPr="00EE6742" w:rsidRDefault="00EE6742" w:rsidP="00EE6742">
      <w:pPr>
        <w:pStyle w:val="NurText"/>
        <w:bidi/>
        <w:rPr>
          <w:rFonts w:ascii="Courier New" w:hAnsi="Courier New" w:cs="Courier New"/>
        </w:rPr>
      </w:pPr>
      <w:r w:rsidRPr="00EE6742">
        <w:rPr>
          <w:rFonts w:ascii="Courier New" w:hAnsi="Courier New" w:cs="Courier New"/>
          <w:rtl/>
        </w:rPr>
        <w:lastRenderedPageBreak/>
        <w:t xml:space="preserve">كان </w:t>
      </w:r>
      <w:del w:id="2383" w:author="Transkribus" w:date="2019-12-11T14:30:00Z">
        <w:r w:rsidR="009B6BCA" w:rsidRPr="009B6BCA">
          <w:rPr>
            <w:rFonts w:ascii="Courier New" w:hAnsi="Courier New" w:cs="Courier New"/>
            <w:rtl/>
          </w:rPr>
          <w:delText>على كاسها لؤلؤا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ما استدار</w:delText>
            </w:r>
          </w:dir>
        </w:dir>
      </w:del>
      <w:ins w:id="2384" w:author="Transkribus" w:date="2019-12-11T14:30:00Z">
        <w:r w:rsidRPr="00EE6742">
          <w:rPr>
            <w:rFonts w:ascii="Courier New" w:hAnsi="Courier New" w:cs="Courier New"/>
            <w:rtl/>
          </w:rPr>
          <w:t>عسلى كماسها أؤاذا * اذاماستدار</w:t>
        </w:r>
      </w:ins>
      <w:r w:rsidRPr="00EE6742">
        <w:rPr>
          <w:rFonts w:ascii="Courier New" w:hAnsi="Courier New" w:cs="Courier New"/>
          <w:rtl/>
        </w:rPr>
        <w:t xml:space="preserve"> عليها الحبب</w:t>
      </w:r>
      <w:del w:id="23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E628FAC" w14:textId="77777777" w:rsidR="009B6BCA" w:rsidRPr="009B6BCA" w:rsidRDefault="009B6BCA" w:rsidP="009B6BCA">
      <w:pPr>
        <w:pStyle w:val="NurText"/>
        <w:bidi/>
        <w:rPr>
          <w:del w:id="2386" w:author="Transkribus" w:date="2019-12-11T14:30:00Z"/>
          <w:rFonts w:ascii="Courier New" w:hAnsi="Courier New" w:cs="Courier New"/>
        </w:rPr>
      </w:pPr>
      <w:dir w:val="rtl">
        <w:dir w:val="rtl">
          <w:del w:id="2387" w:author="Transkribus" w:date="2019-12-11T14:30:00Z">
            <w:r w:rsidRPr="009B6BCA">
              <w:rPr>
                <w:rFonts w:ascii="Courier New" w:hAnsi="Courier New" w:cs="Courier New"/>
                <w:rtl/>
              </w:rPr>
              <w:delText>يطوف بها بابلى اللحاظ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لذيذ المقبل عذب الشنب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EB89BF3" w14:textId="562E992B" w:rsidR="00EE6742" w:rsidRPr="00EE6742" w:rsidRDefault="009B6BCA" w:rsidP="00EE6742">
      <w:pPr>
        <w:pStyle w:val="NurText"/>
        <w:bidi/>
        <w:rPr>
          <w:ins w:id="2388" w:author="Transkribus" w:date="2019-12-11T14:30:00Z"/>
          <w:rFonts w:ascii="Courier New" w:hAnsi="Courier New" w:cs="Courier New"/>
        </w:rPr>
      </w:pPr>
      <w:dir w:val="rtl">
        <w:dir w:val="rtl">
          <w:del w:id="2389" w:author="Transkribus" w:date="2019-12-11T14:30:00Z">
            <w:r w:rsidRPr="009B6BCA">
              <w:rPr>
                <w:rFonts w:ascii="Courier New" w:hAnsi="Courier New" w:cs="Courier New"/>
                <w:rtl/>
              </w:rPr>
              <w:delText>يقول</w:delText>
            </w:r>
          </w:del>
          <w:ins w:id="2390" w:author="Transkribus" w:date="2019-12-11T14:30:00Z">
            <w:r w:rsidR="00EE6742" w:rsidRPr="00EE6742">
              <w:rPr>
                <w:rFonts w:ascii="Courier New" w:hAnsi="Courier New" w:cs="Courier New"/>
                <w:rtl/>
              </w:rPr>
              <w:t>ابطوف بهابا على العاط * لديد المقيل عذب الشتب</w:t>
            </w:r>
          </w:ins>
        </w:dir>
      </w:dir>
    </w:p>
    <w:p w14:paraId="2B4369C2" w14:textId="291ECDEE" w:rsidR="00EE6742" w:rsidRPr="00EE6742" w:rsidRDefault="00EE6742" w:rsidP="00EE6742">
      <w:pPr>
        <w:pStyle w:val="NurText"/>
        <w:bidi/>
        <w:rPr>
          <w:rFonts w:ascii="Courier New" w:hAnsi="Courier New" w:cs="Courier New"/>
        </w:rPr>
      </w:pPr>
      <w:ins w:id="2391" w:author="Transkribus" w:date="2019-12-11T14:30:00Z">
        <w:r w:rsidRPr="00EE6742">
          <w:rPr>
            <w:rFonts w:ascii="Courier New" w:hAnsi="Courier New" w:cs="Courier New"/>
            <w:rtl/>
          </w:rPr>
          <w:t>ابقول</w:t>
        </w:r>
      </w:ins>
      <w:r w:rsidRPr="00EE6742">
        <w:rPr>
          <w:rFonts w:ascii="Courier New" w:hAnsi="Courier New" w:cs="Courier New"/>
          <w:rtl/>
        </w:rPr>
        <w:t xml:space="preserve"> الذى راقه حسنها</w:t>
      </w:r>
      <w:del w:id="23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2393" w:author="Transkribus" w:date="2019-12-11T14:30:00Z">
            <w:r w:rsidR="009B6BCA" w:rsidRPr="009B6BCA">
              <w:rPr>
                <w:rFonts w:ascii="Courier New" w:hAnsi="Courier New" w:cs="Courier New"/>
                <w:rtl/>
              </w:rPr>
              <w:delText>ا</w:delText>
            </w:r>
          </w:del>
          <w:ins w:id="2394" w:author="Transkribus" w:date="2019-12-11T14:30:00Z">
            <w:r w:rsidRPr="00EE6742">
              <w:rPr>
                <w:rFonts w:ascii="Courier New" w:hAnsi="Courier New" w:cs="Courier New"/>
                <w:rtl/>
              </w:rPr>
              <w:t>أ</w:t>
            </w:r>
          </w:ins>
          <w:r w:rsidRPr="00EE6742">
            <w:rPr>
              <w:rFonts w:ascii="Courier New" w:hAnsi="Courier New" w:cs="Courier New"/>
              <w:rtl/>
            </w:rPr>
            <w:t xml:space="preserve">ذى الخمر من </w:t>
          </w:r>
          <w:del w:id="2395" w:author="Transkribus" w:date="2019-12-11T14:30:00Z">
            <w:r w:rsidR="009B6BCA" w:rsidRPr="009B6BCA">
              <w:rPr>
                <w:rFonts w:ascii="Courier New" w:hAnsi="Courier New" w:cs="Courier New"/>
                <w:rtl/>
              </w:rPr>
              <w:delText>خده تجتلب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396" w:author="Transkribus" w:date="2019-12-11T14:30:00Z">
            <w:r w:rsidRPr="00EE6742">
              <w:rPr>
                <w:rFonts w:ascii="Courier New" w:hAnsi="Courier New" w:cs="Courier New"/>
                <w:rtl/>
              </w:rPr>
              <w:t>جدة محتلب</w:t>
            </w:r>
          </w:ins>
        </w:dir>
      </w:dir>
    </w:p>
    <w:p w14:paraId="543CFEF5" w14:textId="25DE86EB" w:rsidR="00EE6742" w:rsidRPr="00EE6742" w:rsidRDefault="009B6BCA" w:rsidP="00EE6742">
      <w:pPr>
        <w:pStyle w:val="NurText"/>
        <w:bidi/>
        <w:rPr>
          <w:rFonts w:ascii="Courier New" w:hAnsi="Courier New" w:cs="Courier New"/>
        </w:rPr>
      </w:pPr>
      <w:dir w:val="rtl">
        <w:dir w:val="rtl">
          <w:del w:id="2397" w:author="Transkribus" w:date="2019-12-11T14:30:00Z">
            <w:r w:rsidRPr="009B6BCA">
              <w:rPr>
                <w:rFonts w:ascii="Courier New" w:hAnsi="Courier New" w:cs="Courier New"/>
                <w:rtl/>
              </w:rPr>
              <w:delText>والا فمن اين ذا الاحمرار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398" w:author="Transkribus" w:date="2019-12-11T14:30:00Z">
            <w:r w:rsidR="00EE6742" w:rsidRPr="00EE6742">
              <w:rPr>
                <w:rFonts w:ascii="Courier New" w:hAnsi="Courier New" w:cs="Courier New"/>
                <w:rtl/>
              </w:rPr>
              <w:t xml:space="preserve">والالحسن ابن ذالأجمرار * </w:t>
            </w:r>
          </w:ins>
          <w:r w:rsidR="00EE6742" w:rsidRPr="00EE6742">
            <w:rPr>
              <w:rFonts w:ascii="Courier New" w:hAnsi="Courier New" w:cs="Courier New"/>
              <w:rtl/>
            </w:rPr>
            <w:t xml:space="preserve">وهذا الصفاء </w:t>
          </w:r>
          <w:del w:id="2399" w:author="Transkribus" w:date="2019-12-11T14:30:00Z">
            <w:r w:rsidRPr="009B6BCA">
              <w:rPr>
                <w:rFonts w:ascii="Courier New" w:hAnsi="Courier New" w:cs="Courier New"/>
                <w:rtl/>
              </w:rPr>
              <w:delText>لبنت العنب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00" w:author="Transkribus" w:date="2019-12-11T14:30:00Z">
            <w:r w:rsidR="00EE6742" w:rsidRPr="00EE6742">
              <w:rPr>
                <w:rFonts w:ascii="Courier New" w:hAnsi="Courier New" w:cs="Courier New"/>
                <w:rtl/>
              </w:rPr>
              <w:t>ليتت العبب</w:t>
            </w:r>
          </w:ins>
        </w:dir>
      </w:dir>
    </w:p>
    <w:p w14:paraId="430DE1C8" w14:textId="69DC24C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بنات الكروم </w:t>
          </w:r>
          <w:del w:id="2401" w:author="Transkribus" w:date="2019-12-11T14:30:00Z">
            <w:r w:rsidRPr="009B6BCA">
              <w:rPr>
                <w:rFonts w:ascii="Courier New" w:hAnsi="Courier New" w:cs="Courier New"/>
                <w:rtl/>
              </w:rPr>
              <w:delText>حياة الكروم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402" w:author="Transkribus" w:date="2019-12-11T14:30:00Z">
            <w:r w:rsidR="00EE6742" w:rsidRPr="00EE6742">
              <w:rPr>
                <w:rFonts w:ascii="Courier New" w:hAnsi="Courier New" w:cs="Courier New"/>
                <w:rtl/>
              </w:rPr>
              <w:t xml:space="preserve">جباء الكرام * </w:t>
            </w:r>
          </w:ins>
          <w:r w:rsidR="00EE6742" w:rsidRPr="00EE6742">
            <w:rPr>
              <w:rFonts w:ascii="Courier New" w:hAnsi="Courier New" w:cs="Courier New"/>
              <w:rtl/>
            </w:rPr>
            <w:t xml:space="preserve">وموت الهموم </w:t>
          </w:r>
          <w:del w:id="2403" w:author="Transkribus" w:date="2019-12-11T14:30:00Z">
            <w:r w:rsidRPr="009B6BCA">
              <w:rPr>
                <w:rFonts w:ascii="Courier New" w:hAnsi="Courier New" w:cs="Courier New"/>
                <w:rtl/>
              </w:rPr>
              <w:delText>محيا الطرب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04" w:author="Transkribus" w:date="2019-12-11T14:30:00Z">
            <w:r w:rsidR="00EE6742" w:rsidRPr="00EE6742">
              <w:rPr>
                <w:rFonts w:ascii="Courier New" w:hAnsi="Courier New" w:cs="Courier New"/>
                <w:rtl/>
              </w:rPr>
              <w:t>مجبا الطوب</w:t>
            </w:r>
          </w:ins>
        </w:dir>
      </w:dir>
    </w:p>
    <w:p w14:paraId="069B9B43" w14:textId="745BB719" w:rsidR="00EE6742" w:rsidRPr="00EE6742" w:rsidRDefault="009B6BCA" w:rsidP="00EE6742">
      <w:pPr>
        <w:pStyle w:val="NurText"/>
        <w:bidi/>
        <w:rPr>
          <w:rFonts w:ascii="Courier New" w:hAnsi="Courier New" w:cs="Courier New"/>
        </w:rPr>
      </w:pPr>
      <w:dir w:val="rtl">
        <w:dir w:val="rtl">
          <w:del w:id="2405" w:author="Transkribus" w:date="2019-12-11T14:30:00Z">
            <w:r w:rsidRPr="009B6BCA">
              <w:rPr>
                <w:rFonts w:ascii="Courier New" w:hAnsi="Courier New" w:cs="Courier New"/>
                <w:rtl/>
              </w:rPr>
              <w:delText xml:space="preserve">فقل للذى همه ان </w:delText>
            </w:r>
          </w:del>
          <w:ins w:id="2406" w:author="Transkribus" w:date="2019-12-11T14:30:00Z">
            <w:r w:rsidR="00EE6742" w:rsidRPr="00EE6742">
              <w:rPr>
                <w:rFonts w:ascii="Courier New" w:hAnsi="Courier New" w:cs="Courier New"/>
                <w:rtl/>
              </w:rPr>
              <w:t xml:space="preserve">ل الذى هشمة أن </w:t>
            </w:r>
          </w:ins>
          <w:r w:rsidR="00EE6742" w:rsidRPr="00EE6742">
            <w:rPr>
              <w:rFonts w:ascii="Courier New" w:hAnsi="Courier New" w:cs="Courier New"/>
              <w:rtl/>
            </w:rPr>
            <w:t>يرى</w:t>
          </w:r>
          <w:del w:id="24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كريما ينفس عنه </w:delText>
                </w:r>
              </w:dir>
            </w:dir>
          </w:del>
          <w:ins w:id="2408" w:author="Transkribus" w:date="2019-12-11T14:30:00Z">
            <w:r w:rsidR="00EE6742" w:rsidRPr="00EE6742">
              <w:rPr>
                <w:rFonts w:ascii="Courier New" w:hAnsi="Courier New" w:cs="Courier New"/>
                <w:rtl/>
              </w:rPr>
              <w:t xml:space="preserve"> * كر ثمانيعس عبه </w:t>
            </w:r>
          </w:ins>
          <w:r w:rsidR="00EE6742" w:rsidRPr="00EE6742">
            <w:rPr>
              <w:rFonts w:ascii="Courier New" w:hAnsi="Courier New" w:cs="Courier New"/>
              <w:rtl/>
            </w:rPr>
            <w:t>الكرب</w:t>
          </w:r>
          <w:del w:id="24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A01882" w14:textId="6D8FE39B" w:rsidR="00EE6742" w:rsidRPr="00EE6742" w:rsidRDefault="009B6BCA" w:rsidP="00EE6742">
      <w:pPr>
        <w:pStyle w:val="NurText"/>
        <w:bidi/>
        <w:rPr>
          <w:rFonts w:ascii="Courier New" w:hAnsi="Courier New" w:cs="Courier New"/>
        </w:rPr>
      </w:pPr>
      <w:dir w:val="rtl">
        <w:dir w:val="rtl">
          <w:del w:id="2410" w:author="Transkribus" w:date="2019-12-11T14:30:00Z">
            <w:r w:rsidRPr="009B6BCA">
              <w:rPr>
                <w:rFonts w:ascii="Courier New" w:hAnsi="Courier New" w:cs="Courier New"/>
                <w:rtl/>
              </w:rPr>
              <w:delText>اكل امرئ يرتجى سيبه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رويدك ما</w:delText>
                </w:r>
              </w:dir>
            </w:dir>
          </w:del>
          <w:ins w:id="2411" w:author="Transkribus" w:date="2019-12-11T14:30:00Z">
            <w:r w:rsidR="00EE6742" w:rsidRPr="00EE6742">
              <w:rPr>
                <w:rFonts w:ascii="Courier New" w:hAnsi="Courier New" w:cs="Courier New"/>
                <w:rtl/>
              </w:rPr>
              <w:t>كل امرى بريسى شيبة * رويد لشبا</w:t>
            </w:r>
          </w:ins>
          <w:r w:rsidR="00EE6742" w:rsidRPr="00EE6742">
            <w:rPr>
              <w:rFonts w:ascii="Courier New" w:hAnsi="Courier New" w:cs="Courier New"/>
              <w:rtl/>
            </w:rPr>
            <w:t xml:space="preserve"> الناس </w:t>
          </w:r>
          <w:del w:id="2412" w:author="Transkribus" w:date="2019-12-11T14:30:00Z">
            <w:r w:rsidRPr="009B6BCA">
              <w:rPr>
                <w:rFonts w:ascii="Courier New" w:hAnsi="Courier New" w:cs="Courier New"/>
                <w:rtl/>
              </w:rPr>
              <w:delText>ف</w:delText>
            </w:r>
          </w:del>
          <w:r w:rsidR="00EE6742" w:rsidRPr="00EE6742">
            <w:rPr>
              <w:rFonts w:ascii="Courier New" w:hAnsi="Courier New" w:cs="Courier New"/>
              <w:rtl/>
            </w:rPr>
            <w:t>خر العرب</w:t>
          </w:r>
          <w:del w:id="24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D8EB6D" w14:textId="284C7752" w:rsidR="00EE6742" w:rsidRPr="00EE6742" w:rsidRDefault="009B6BCA" w:rsidP="00EE6742">
      <w:pPr>
        <w:pStyle w:val="NurText"/>
        <w:bidi/>
        <w:rPr>
          <w:rFonts w:ascii="Courier New" w:hAnsi="Courier New" w:cs="Courier New"/>
        </w:rPr>
      </w:pPr>
      <w:dir w:val="rtl">
        <w:dir w:val="rtl">
          <w:del w:id="2414" w:author="Transkribus" w:date="2019-12-11T14:30:00Z">
            <w:r w:rsidRPr="009B6BCA">
              <w:rPr>
                <w:rFonts w:ascii="Courier New" w:hAnsi="Courier New" w:cs="Courier New"/>
                <w:rtl/>
              </w:rPr>
              <w:delText>ج</w:delText>
            </w:r>
          </w:del>
          <w:ins w:id="2415"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واد اذا </w:t>
          </w:r>
          <w:del w:id="2416" w:author="Transkribus" w:date="2019-12-11T14:30:00Z">
            <w:r w:rsidRPr="009B6BCA">
              <w:rPr>
                <w:rFonts w:ascii="Courier New" w:hAnsi="Courier New" w:cs="Courier New"/>
                <w:rtl/>
              </w:rPr>
              <w:delText>انت وفيته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امنت به حادثات</w:delText>
                </w:r>
              </w:dir>
            </w:dir>
          </w:del>
          <w:ins w:id="2417" w:author="Transkribus" w:date="2019-12-11T14:30:00Z">
            <w:r w:rsidR="00EE6742" w:rsidRPr="00EE6742">
              <w:rPr>
                <w:rFonts w:ascii="Courier New" w:hAnsi="Courier New" w:cs="Courier New"/>
                <w:rtl/>
              </w:rPr>
              <w:t>ألت وافيته * أمنب * جاد ثان</w:t>
            </w:r>
          </w:ins>
          <w:r w:rsidR="00EE6742" w:rsidRPr="00EE6742">
            <w:rPr>
              <w:rFonts w:ascii="Courier New" w:hAnsi="Courier New" w:cs="Courier New"/>
              <w:rtl/>
            </w:rPr>
            <w:t xml:space="preserve"> النوب</w:t>
          </w:r>
          <w:del w:id="24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CC70EA" w14:textId="46150A17" w:rsidR="00EE6742" w:rsidRPr="00EE6742" w:rsidRDefault="009B6BCA" w:rsidP="00EE6742">
      <w:pPr>
        <w:pStyle w:val="NurText"/>
        <w:bidi/>
        <w:rPr>
          <w:rFonts w:ascii="Courier New" w:hAnsi="Courier New" w:cs="Courier New"/>
        </w:rPr>
      </w:pPr>
      <w:dir w:val="rtl">
        <w:dir w:val="rtl">
          <w:del w:id="2419" w:author="Transkribus" w:date="2019-12-11T14:30:00Z">
            <w:r w:rsidRPr="009B6BCA">
              <w:rPr>
                <w:rFonts w:ascii="Courier New" w:hAnsi="Courier New" w:cs="Courier New"/>
                <w:rtl/>
              </w:rPr>
              <w:delText>فقد شاع</w:delText>
            </w:r>
          </w:del>
          <w:ins w:id="2420" w:author="Transkribus" w:date="2019-12-11T14:30:00Z">
            <w:r w:rsidR="00EE6742" w:rsidRPr="00EE6742">
              <w:rPr>
                <w:rFonts w:ascii="Courier New" w:hAnsi="Courier New" w:cs="Courier New"/>
                <w:rtl/>
              </w:rPr>
              <w:t>بقد شاح</w:t>
            </w:r>
          </w:ins>
          <w:r w:rsidR="00EE6742" w:rsidRPr="00EE6742">
            <w:rPr>
              <w:rFonts w:ascii="Courier New" w:hAnsi="Courier New" w:cs="Courier New"/>
              <w:rtl/>
            </w:rPr>
            <w:t xml:space="preserve"> من ذكر</w:t>
          </w:r>
          <w:del w:id="2421" w:author="Transkribus" w:date="2019-12-11T14:30:00Z">
            <w:r w:rsidRPr="009B6BCA">
              <w:rPr>
                <w:rFonts w:ascii="Courier New" w:hAnsi="Courier New" w:cs="Courier New"/>
                <w:rtl/>
              </w:rPr>
              <w:delText>ه</w:delText>
            </w:r>
          </w:del>
          <w:ins w:id="2422"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فى </w:t>
          </w:r>
          <w:del w:id="2423" w:author="Transkribus" w:date="2019-12-11T14:30:00Z">
            <w:r w:rsidRPr="009B6BCA">
              <w:rPr>
                <w:rFonts w:ascii="Courier New" w:hAnsi="Courier New" w:cs="Courier New"/>
                <w:rtl/>
              </w:rPr>
              <w:delText>الانام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سوى ما تضمن</w:delText>
                </w:r>
              </w:dir>
            </w:dir>
          </w:del>
          <w:ins w:id="2424" w:author="Transkribus" w:date="2019-12-11T14:30:00Z">
            <w:r w:rsidR="00EE6742" w:rsidRPr="00EE6742">
              <w:rPr>
                <w:rFonts w:ascii="Courier New" w:hAnsi="Courier New" w:cs="Courier New"/>
                <w:rtl/>
              </w:rPr>
              <w:t>الاثام * صوى مانصمن</w:t>
            </w:r>
          </w:ins>
          <w:r w:rsidR="00EE6742" w:rsidRPr="00EE6742">
            <w:rPr>
              <w:rFonts w:ascii="Courier New" w:hAnsi="Courier New" w:cs="Courier New"/>
              <w:rtl/>
            </w:rPr>
            <w:t xml:space="preserve"> طى الكتب</w:t>
          </w:r>
          <w:del w:id="24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30F131" w14:textId="77777777" w:rsidR="009B6BCA" w:rsidRPr="009B6BCA" w:rsidRDefault="009B6BCA" w:rsidP="009B6BCA">
      <w:pPr>
        <w:pStyle w:val="NurText"/>
        <w:bidi/>
        <w:rPr>
          <w:del w:id="2426" w:author="Transkribus" w:date="2019-12-11T14:30:00Z"/>
          <w:rFonts w:ascii="Courier New" w:hAnsi="Courier New" w:cs="Courier New"/>
        </w:rPr>
      </w:pPr>
      <w:dir w:val="rtl">
        <w:dir w:val="rtl">
          <w:del w:id="2427" w:author="Transkribus" w:date="2019-12-11T14:30:00Z">
            <w:r w:rsidRPr="009B6BCA">
              <w:rPr>
                <w:rFonts w:ascii="Courier New" w:hAnsi="Courier New" w:cs="Courier New"/>
                <w:rtl/>
              </w:rPr>
              <w:delText>ثناء تارج منه البلاد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وذكر فلولاه لم يغترب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414A350" w14:textId="60A1C0A9" w:rsidR="00EE6742" w:rsidRPr="00EE6742" w:rsidRDefault="009B6BCA" w:rsidP="00EE6742">
      <w:pPr>
        <w:pStyle w:val="NurText"/>
        <w:bidi/>
        <w:rPr>
          <w:ins w:id="2428" w:author="Transkribus" w:date="2019-12-11T14:30:00Z"/>
          <w:rFonts w:ascii="Courier New" w:hAnsi="Courier New" w:cs="Courier New"/>
        </w:rPr>
      </w:pPr>
      <w:dir w:val="rtl">
        <w:dir w:val="rtl">
          <w:del w:id="2429" w:author="Transkribus" w:date="2019-12-11T14:30:00Z">
            <w:r w:rsidRPr="009B6BCA">
              <w:rPr>
                <w:rFonts w:ascii="Courier New" w:hAnsi="Courier New" w:cs="Courier New"/>
                <w:rtl/>
              </w:rPr>
              <w:delText>عفاف وحلم</w:delText>
            </w:r>
          </w:del>
          <w:ins w:id="2430" w:author="Transkribus" w:date="2019-12-11T14:30:00Z">
            <w:r w:rsidR="00EE6742" w:rsidRPr="00EE6742">
              <w:rPr>
                <w:rFonts w:ascii="Courier New" w:hAnsi="Courier New" w:cs="Courier New"/>
                <w:rtl/>
              </w:rPr>
              <w:t>بياء ثارج مبه البسلاد * وظرفلولام ثم يغيرب</w:t>
            </w:r>
          </w:ins>
        </w:dir>
      </w:dir>
    </w:p>
    <w:p w14:paraId="66CA19E3" w14:textId="305B7AB0" w:rsidR="00EE6742" w:rsidRPr="00EE6742" w:rsidRDefault="00EE6742" w:rsidP="00EE6742">
      <w:pPr>
        <w:pStyle w:val="NurText"/>
        <w:bidi/>
        <w:rPr>
          <w:rFonts w:ascii="Courier New" w:hAnsi="Courier New" w:cs="Courier New"/>
        </w:rPr>
      </w:pPr>
      <w:ins w:id="2431" w:author="Transkribus" w:date="2019-12-11T14:30:00Z">
        <w:r w:rsidRPr="00EE6742">
          <w:rPr>
            <w:rFonts w:ascii="Courier New" w:hAnsi="Courier New" w:cs="Courier New"/>
            <w:rtl/>
          </w:rPr>
          <w:t>عقاف وجسلم</w:t>
        </w:r>
      </w:ins>
      <w:r w:rsidRPr="00EE6742">
        <w:rPr>
          <w:rFonts w:ascii="Courier New" w:hAnsi="Courier New" w:cs="Courier New"/>
          <w:rtl/>
        </w:rPr>
        <w:t xml:space="preserve"> الى </w:t>
      </w:r>
      <w:del w:id="2432" w:author="Transkribus" w:date="2019-12-11T14:30:00Z">
        <w:r w:rsidR="009B6BCA" w:rsidRPr="009B6BCA">
          <w:rPr>
            <w:rFonts w:ascii="Courier New" w:hAnsi="Courier New" w:cs="Courier New"/>
            <w:rtl/>
          </w:rPr>
          <w:delText>سؤدد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وفخر باباء</w:delText>
            </w:r>
          </w:dir>
        </w:dir>
      </w:del>
      <w:ins w:id="2433" w:author="Transkribus" w:date="2019-12-11T14:30:00Z">
        <w:r w:rsidRPr="00EE6742">
          <w:rPr>
            <w:rFonts w:ascii="Courier New" w:hAnsi="Courier New" w:cs="Courier New"/>
            <w:rtl/>
          </w:rPr>
          <w:t>سودد * وخريا باء</w:t>
        </w:r>
      </w:ins>
      <w:r w:rsidRPr="00EE6742">
        <w:rPr>
          <w:rFonts w:ascii="Courier New" w:hAnsi="Courier New" w:cs="Courier New"/>
          <w:rtl/>
        </w:rPr>
        <w:t xml:space="preserve"> صدق </w:t>
      </w:r>
      <w:del w:id="2434" w:author="Transkribus" w:date="2019-12-11T14:30:00Z">
        <w:r w:rsidR="009B6BCA" w:rsidRPr="009B6BCA">
          <w:rPr>
            <w:rFonts w:ascii="Courier New" w:hAnsi="Courier New" w:cs="Courier New"/>
            <w:rtl/>
          </w:rPr>
          <w:delText>نجب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435" w:author="Transkribus" w:date="2019-12-11T14:30:00Z">
        <w:r w:rsidRPr="00EE6742">
          <w:rPr>
            <w:rFonts w:ascii="Courier New" w:hAnsi="Courier New" w:cs="Courier New"/>
            <w:rtl/>
          </w:rPr>
          <w:t>يحب</w:t>
        </w:r>
      </w:ins>
    </w:p>
    <w:p w14:paraId="407E8A47" w14:textId="77777777" w:rsidR="009B6BCA" w:rsidRPr="009B6BCA" w:rsidRDefault="009B6BCA" w:rsidP="009B6BCA">
      <w:pPr>
        <w:pStyle w:val="NurText"/>
        <w:bidi/>
        <w:rPr>
          <w:del w:id="2436" w:author="Transkribus" w:date="2019-12-11T14:30:00Z"/>
          <w:rFonts w:ascii="Courier New" w:hAnsi="Courier New" w:cs="Courier New"/>
        </w:rPr>
      </w:pPr>
      <w:dir w:val="rtl">
        <w:dir w:val="rtl">
          <w:del w:id="2437" w:author="Transkribus" w:date="2019-12-11T14:30:00Z">
            <w:r w:rsidRPr="009B6BCA">
              <w:rPr>
                <w:rFonts w:ascii="Courier New" w:hAnsi="Courier New" w:cs="Courier New"/>
                <w:rtl/>
              </w:rPr>
              <w:delText>وفضل وبشر وجود يراه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فرضا على نفسه قد وجب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25013E5" w14:textId="518BA58D" w:rsidR="00EE6742" w:rsidRPr="00EE6742" w:rsidRDefault="009B6BCA" w:rsidP="00EE6742">
      <w:pPr>
        <w:pStyle w:val="NurText"/>
        <w:bidi/>
        <w:rPr>
          <w:ins w:id="2438" w:author="Transkribus" w:date="2019-12-11T14:30:00Z"/>
          <w:rFonts w:ascii="Courier New" w:hAnsi="Courier New" w:cs="Courier New"/>
        </w:rPr>
      </w:pPr>
      <w:dir w:val="rtl">
        <w:dir w:val="rtl">
          <w:del w:id="2439" w:author="Transkribus" w:date="2019-12-11T14:30:00Z">
            <w:r w:rsidRPr="009B6BCA">
              <w:rPr>
                <w:rFonts w:ascii="Courier New" w:hAnsi="Courier New" w:cs="Courier New"/>
                <w:rtl/>
              </w:rPr>
              <w:delText>فمن</w:delText>
            </w:r>
          </w:del>
          <w:ins w:id="2440" w:author="Transkribus" w:date="2019-12-11T14:30:00Z">
            <w:r w:rsidR="00EE6742" w:rsidRPr="00EE6742">
              <w:rPr>
                <w:rFonts w:ascii="Courier New" w:hAnsi="Courier New" w:cs="Courier New"/>
                <w:rtl/>
              </w:rPr>
              <w:t>وقصسل ويسر وجوديرا * عفر صاعلى مقسهعد وب</w:t>
            </w:r>
          </w:ins>
        </w:dir>
      </w:dir>
    </w:p>
    <w:p w14:paraId="051830C1" w14:textId="31B0A9C9" w:rsidR="00EE6742" w:rsidRPr="00EE6742" w:rsidRDefault="00EE6742" w:rsidP="00EE6742">
      <w:pPr>
        <w:pStyle w:val="NurText"/>
        <w:bidi/>
        <w:rPr>
          <w:rFonts w:ascii="Courier New" w:hAnsi="Courier New" w:cs="Courier New"/>
        </w:rPr>
      </w:pPr>
      <w:ins w:id="2441" w:author="Transkribus" w:date="2019-12-11T14:30:00Z">
        <w:r w:rsidRPr="00EE6742">
          <w:rPr>
            <w:rFonts w:ascii="Courier New" w:hAnsi="Courier New" w:cs="Courier New"/>
            <w:rtl/>
          </w:rPr>
          <w:t>سن</w:t>
        </w:r>
      </w:ins>
      <w:r w:rsidRPr="00EE6742">
        <w:rPr>
          <w:rFonts w:ascii="Courier New" w:hAnsi="Courier New" w:cs="Courier New"/>
          <w:rtl/>
        </w:rPr>
        <w:t xml:space="preserve"> قاسه </w:t>
      </w:r>
      <w:del w:id="2442" w:author="Transkribus" w:date="2019-12-11T14:30:00Z">
        <w:r w:rsidR="009B6BCA" w:rsidRPr="009B6BCA">
          <w:rPr>
            <w:rFonts w:ascii="Courier New" w:hAnsi="Courier New" w:cs="Courier New"/>
            <w:rtl/>
          </w:rPr>
          <w:delText>بفتى عصره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فقد قايس</w:delText>
            </w:r>
          </w:dir>
        </w:dir>
      </w:del>
      <w:ins w:id="2443" w:author="Transkribus" w:date="2019-12-11T14:30:00Z">
        <w:r w:rsidRPr="00EE6742">
          <w:rPr>
            <w:rFonts w:ascii="Courier New" w:hAnsi="Courier New" w:cs="Courier New"/>
            <w:rtl/>
          </w:rPr>
          <w:t>يى عصرة * ففدقالس</w:t>
        </w:r>
      </w:ins>
      <w:r w:rsidRPr="00EE6742">
        <w:rPr>
          <w:rFonts w:ascii="Courier New" w:hAnsi="Courier New" w:cs="Courier New"/>
          <w:rtl/>
        </w:rPr>
        <w:t xml:space="preserve"> الدر بالم</w:t>
      </w:r>
      <w:del w:id="2444" w:author="Transkribus" w:date="2019-12-11T14:30:00Z">
        <w:r w:rsidR="009B6BCA" w:rsidRPr="009B6BCA">
          <w:rPr>
            <w:rFonts w:ascii="Courier New" w:hAnsi="Courier New" w:cs="Courier New"/>
            <w:rtl/>
          </w:rPr>
          <w:delText>خت</w:delText>
        </w:r>
      </w:del>
      <w:ins w:id="2445" w:author="Transkribus" w:date="2019-12-11T14:30:00Z">
        <w:r w:rsidRPr="00EE6742">
          <w:rPr>
            <w:rFonts w:ascii="Courier New" w:hAnsi="Courier New" w:cs="Courier New"/>
            <w:rtl/>
          </w:rPr>
          <w:t>حش</w:t>
        </w:r>
      </w:ins>
      <w:r w:rsidRPr="00EE6742">
        <w:rPr>
          <w:rFonts w:ascii="Courier New" w:hAnsi="Courier New" w:cs="Courier New"/>
          <w:rtl/>
        </w:rPr>
        <w:t>لب</w:t>
      </w:r>
      <w:del w:id="244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C1319A2" w14:textId="2787C35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2447" w:author="Transkribus" w:date="2019-12-11T14:30:00Z">
            <w:r w:rsidRPr="009B6BCA">
              <w:rPr>
                <w:rFonts w:ascii="Courier New" w:hAnsi="Courier New" w:cs="Courier New"/>
                <w:rtl/>
              </w:rPr>
              <w:delText>ق</w:delText>
            </w:r>
          </w:del>
          <w:ins w:id="2448"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ال ان </w:t>
          </w:r>
          <w:del w:id="2449" w:author="Transkribus" w:date="2019-12-11T14:30:00Z">
            <w:r w:rsidRPr="009B6BCA">
              <w:rPr>
                <w:rFonts w:ascii="Courier New" w:hAnsi="Courier New" w:cs="Courier New"/>
                <w:rtl/>
              </w:rPr>
              <w:delText>امرءا غيره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450" w:author="Transkribus" w:date="2019-12-11T14:30:00Z">
            <w:r w:rsidR="00EE6742" w:rsidRPr="00EE6742">
              <w:rPr>
                <w:rFonts w:ascii="Courier New" w:hAnsi="Courier New" w:cs="Courier New"/>
                <w:rtl/>
              </w:rPr>
              <w:t xml:space="preserve">امراعيرة * </w:t>
            </w:r>
          </w:ins>
          <w:r w:rsidR="00EE6742" w:rsidRPr="00EE6742">
            <w:rPr>
              <w:rFonts w:ascii="Courier New" w:hAnsi="Courier New" w:cs="Courier New"/>
              <w:rtl/>
            </w:rPr>
            <w:t xml:space="preserve">حوى </w:t>
          </w:r>
          <w:del w:id="2451" w:author="Transkribus" w:date="2019-12-11T14:30:00Z">
            <w:r w:rsidRPr="009B6BCA">
              <w:rPr>
                <w:rFonts w:ascii="Courier New" w:hAnsi="Courier New" w:cs="Courier New"/>
                <w:rtl/>
              </w:rPr>
              <w:delText>بعض ما حازه</w:delText>
            </w:r>
          </w:del>
          <w:ins w:id="2452" w:author="Transkribus" w:date="2019-12-11T14:30:00Z">
            <w:r w:rsidR="00EE6742" w:rsidRPr="00EE6742">
              <w:rPr>
                <w:rFonts w:ascii="Courier New" w:hAnsi="Courier New" w:cs="Courier New"/>
                <w:rtl/>
              </w:rPr>
              <w:t>يعض ماجارء</w:t>
            </w:r>
          </w:ins>
          <w:r w:rsidR="00EE6742" w:rsidRPr="00EE6742">
            <w:rPr>
              <w:rFonts w:ascii="Courier New" w:hAnsi="Courier New" w:cs="Courier New"/>
              <w:rtl/>
            </w:rPr>
            <w:t xml:space="preserve"> قد كذب</w:t>
          </w:r>
          <w:del w:id="24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CB1432" w14:textId="1E8BA3D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وليس الذى </w:t>
          </w:r>
          <w:del w:id="2454" w:author="Transkribus" w:date="2019-12-11T14:30:00Z">
            <w:r w:rsidRPr="009B6BCA">
              <w:rPr>
                <w:rFonts w:ascii="Courier New" w:hAnsi="Courier New" w:cs="Courier New"/>
                <w:rtl/>
              </w:rPr>
              <w:delText>فخره تالد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كمن فخره</w:delText>
                </w:r>
              </w:dir>
            </w:dir>
          </w:del>
          <w:ins w:id="2455" w:author="Transkribus" w:date="2019-12-11T14:30:00Z">
            <w:r w:rsidR="00EE6742" w:rsidRPr="00EE6742">
              <w:rPr>
                <w:rFonts w:ascii="Courier New" w:hAnsi="Courier New" w:cs="Courier New"/>
                <w:rtl/>
              </w:rPr>
              <w:t>خسره ثالد* من فره</w:t>
            </w:r>
          </w:ins>
          <w:r w:rsidR="00EE6742" w:rsidRPr="00EE6742">
            <w:rPr>
              <w:rFonts w:ascii="Courier New" w:hAnsi="Courier New" w:cs="Courier New"/>
              <w:rtl/>
            </w:rPr>
            <w:t xml:space="preserve"> طارف مكتس</w:t>
          </w:r>
          <w:del w:id="2456" w:author="Transkribus" w:date="2019-12-11T14:30:00Z">
            <w:r w:rsidRPr="009B6BCA">
              <w:rPr>
                <w:rFonts w:ascii="Courier New" w:hAnsi="Courier New" w:cs="Courier New"/>
                <w:rtl/>
              </w:rPr>
              <w:delText>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57" w:author="Transkribus" w:date="2019-12-11T14:30:00Z">
            <w:r w:rsidR="00EE6742" w:rsidRPr="00EE6742">
              <w:rPr>
                <w:rFonts w:ascii="Courier New" w:hAnsi="Courier New" w:cs="Courier New"/>
                <w:rtl/>
              </w:rPr>
              <w:t>ت</w:t>
            </w:r>
          </w:ins>
        </w:dir>
      </w:dir>
    </w:p>
    <w:p w14:paraId="30D2B2C8" w14:textId="4B049664" w:rsidR="00EE6742" w:rsidRPr="00EE6742" w:rsidRDefault="009B6BCA" w:rsidP="00EE6742">
      <w:pPr>
        <w:pStyle w:val="NurText"/>
        <w:bidi/>
        <w:rPr>
          <w:rFonts w:ascii="Courier New" w:hAnsi="Courier New" w:cs="Courier New"/>
        </w:rPr>
      </w:pPr>
      <w:dir w:val="rtl">
        <w:dir w:val="rtl">
          <w:del w:id="2458" w:author="Transkribus" w:date="2019-12-11T14:30:00Z">
            <w:r w:rsidRPr="009B6BCA">
              <w:rPr>
                <w:rFonts w:ascii="Courier New" w:hAnsi="Courier New" w:cs="Courier New"/>
                <w:rtl/>
              </w:rPr>
              <w:delText>اذا ذكر الصيد</w:delText>
            </w:r>
          </w:del>
          <w:ins w:id="2459" w:author="Transkribus" w:date="2019-12-11T14:30:00Z">
            <w:r w:rsidR="00EE6742" w:rsidRPr="00EE6742">
              <w:rPr>
                <w:rFonts w:ascii="Courier New" w:hAnsi="Courier New" w:cs="Courier New"/>
                <w:rtl/>
              </w:rPr>
              <w:t>دادكر السيد</w:t>
            </w:r>
          </w:ins>
          <w:r w:rsidR="00EE6742" w:rsidRPr="00EE6742">
            <w:rPr>
              <w:rFonts w:ascii="Courier New" w:hAnsi="Courier New" w:cs="Courier New"/>
              <w:rtl/>
            </w:rPr>
            <w:t xml:space="preserve"> من عامر</w:t>
          </w:r>
          <w:del w:id="24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وعد ماثرها وانتسب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461" w:author="Transkribus" w:date="2019-12-11T14:30:00Z">
            <w:r w:rsidR="00EE6742" w:rsidRPr="00EE6742">
              <w:rPr>
                <w:rFonts w:ascii="Courier New" w:hAnsi="Courier New" w:cs="Courier New"/>
                <w:rtl/>
              </w:rPr>
              <w:t xml:space="preserve"> * وغسد ماتر هاو انقسب</w:t>
            </w:r>
          </w:ins>
        </w:dir>
      </w:dir>
    </w:p>
    <w:p w14:paraId="1E217CB9" w14:textId="650671DD" w:rsidR="00EE6742" w:rsidRPr="00EE6742" w:rsidRDefault="009B6BCA" w:rsidP="00EE6742">
      <w:pPr>
        <w:pStyle w:val="NurText"/>
        <w:bidi/>
        <w:rPr>
          <w:rFonts w:ascii="Courier New" w:hAnsi="Courier New" w:cs="Courier New"/>
        </w:rPr>
      </w:pPr>
      <w:dir w:val="rtl">
        <w:dir w:val="rtl">
          <w:del w:id="2462" w:author="Transkribus" w:date="2019-12-11T14:30:00Z">
            <w:r w:rsidRPr="009B6BCA">
              <w:rPr>
                <w:rFonts w:ascii="Courier New" w:hAnsi="Courier New" w:cs="Courier New"/>
                <w:rtl/>
              </w:rPr>
              <w:delText>تفاخر قيس</w:delText>
            </w:r>
          </w:del>
          <w:ins w:id="2463" w:author="Transkribus" w:date="2019-12-11T14:30:00Z">
            <w:r w:rsidR="00EE6742" w:rsidRPr="00EE6742">
              <w:rPr>
                <w:rFonts w:ascii="Courier New" w:hAnsi="Courier New" w:cs="Courier New"/>
                <w:rtl/>
              </w:rPr>
              <w:t>بقاجر ئيس</w:t>
            </w:r>
          </w:ins>
          <w:r w:rsidR="00EE6742" w:rsidRPr="00EE6742">
            <w:rPr>
              <w:rFonts w:ascii="Courier New" w:hAnsi="Courier New" w:cs="Courier New"/>
              <w:rtl/>
            </w:rPr>
            <w:t xml:space="preserve"> به </w:t>
          </w:r>
          <w:del w:id="2464" w:author="Transkribus" w:date="2019-12-11T14:30:00Z">
            <w:r w:rsidRPr="009B6BCA">
              <w:rPr>
                <w:rFonts w:ascii="Courier New" w:hAnsi="Courier New" w:cs="Courier New"/>
                <w:rtl/>
              </w:rPr>
              <w:delText>خندفا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وتعطيه</w:delText>
                </w:r>
              </w:dir>
            </w:dir>
          </w:del>
          <w:ins w:id="2465" w:author="Transkribus" w:date="2019-12-11T14:30:00Z">
            <w:r w:rsidR="00EE6742" w:rsidRPr="00EE6742">
              <w:rPr>
                <w:rFonts w:ascii="Courier New" w:hAnsi="Courier New" w:cs="Courier New"/>
                <w:rtl/>
              </w:rPr>
              <w:t>جخنيدقا * وفعطبه</w:t>
            </w:r>
          </w:ins>
          <w:r w:rsidR="00EE6742" w:rsidRPr="00EE6742">
            <w:rPr>
              <w:rFonts w:ascii="Courier New" w:hAnsi="Courier New" w:cs="Courier New"/>
              <w:rtl/>
            </w:rPr>
            <w:t xml:space="preserve"> منها </w:t>
          </w:r>
          <w:del w:id="2466" w:author="Transkribus" w:date="2019-12-11T14:30:00Z">
            <w:r w:rsidRPr="009B6BCA">
              <w:rPr>
                <w:rFonts w:ascii="Courier New" w:hAnsi="Courier New" w:cs="Courier New"/>
                <w:rtl/>
              </w:rPr>
              <w:delText>اجل الرتب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67" w:author="Transkribus" w:date="2019-12-11T14:30:00Z">
            <w:r w:rsidR="00EE6742" w:rsidRPr="00EE6742">
              <w:rPr>
                <w:rFonts w:ascii="Courier New" w:hAnsi="Courier New" w:cs="Courier New"/>
                <w:rtl/>
              </w:rPr>
              <w:t>أجمسل الريث</w:t>
            </w:r>
          </w:ins>
        </w:dir>
      </w:dir>
    </w:p>
    <w:p w14:paraId="434B0BF1" w14:textId="77777777" w:rsidR="009B6BCA" w:rsidRPr="009B6BCA" w:rsidRDefault="009B6BCA" w:rsidP="009B6BCA">
      <w:pPr>
        <w:pStyle w:val="NurText"/>
        <w:bidi/>
        <w:rPr>
          <w:del w:id="2468" w:author="Transkribus" w:date="2019-12-11T14:30:00Z"/>
          <w:rFonts w:ascii="Courier New" w:hAnsi="Courier New" w:cs="Courier New"/>
        </w:rPr>
      </w:pPr>
      <w:dir w:val="rtl">
        <w:dir w:val="rtl">
          <w:del w:id="2469" w:author="Transkribus" w:date="2019-12-11T14:30:00Z">
            <w:r w:rsidRPr="009B6BCA">
              <w:rPr>
                <w:rFonts w:ascii="Courier New" w:hAnsi="Courier New" w:cs="Courier New"/>
                <w:rtl/>
              </w:rPr>
              <w:delText>ولا سيما ان غدا فيهم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وسيطا باكرم ام واب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5BA856D" w14:textId="31160288" w:rsidR="00EE6742" w:rsidRPr="00EE6742" w:rsidRDefault="009B6BCA" w:rsidP="00EE6742">
      <w:pPr>
        <w:pStyle w:val="NurText"/>
        <w:bidi/>
        <w:rPr>
          <w:ins w:id="2470" w:author="Transkribus" w:date="2019-12-11T14:30:00Z"/>
          <w:rFonts w:ascii="Courier New" w:hAnsi="Courier New" w:cs="Courier New"/>
        </w:rPr>
      </w:pPr>
      <w:dir w:val="rtl">
        <w:dir w:val="rtl">
          <w:ins w:id="2471" w:author="Transkribus" w:date="2019-12-11T14:30:00Z">
            <w:r w:rsidR="00EE6742" w:rsidRPr="00EE6742">
              <w:rPr>
                <w:rFonts w:ascii="Courier New" w:hAnsi="Courier New" w:cs="Courier New"/>
                <w:rtl/>
              </w:rPr>
              <w:t>ولاسيمان عبد اليهم * وسيطا با كرم أم وأب</w:t>
            </w:r>
          </w:ins>
        </w:dir>
      </w:dir>
    </w:p>
    <w:p w14:paraId="5F9D4D42" w14:textId="1C50D66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2472" w:author="Transkribus" w:date="2019-12-11T14:30:00Z">
        <w:r w:rsidR="009B6BCA" w:rsidRPr="009B6BCA">
          <w:rPr>
            <w:rFonts w:ascii="Courier New" w:hAnsi="Courier New" w:cs="Courier New"/>
            <w:rtl/>
          </w:rPr>
          <w:delText>الجعفريين</w:delText>
        </w:r>
      </w:del>
      <w:ins w:id="2473" w:author="Transkribus" w:date="2019-12-11T14:30:00Z">
        <w:r w:rsidRPr="00EE6742">
          <w:rPr>
            <w:rFonts w:ascii="Courier New" w:hAnsi="Courier New" w:cs="Courier New"/>
            <w:rtl/>
          </w:rPr>
          <w:t>الحعفر بين</w:t>
        </w:r>
      </w:ins>
      <w:r w:rsidRPr="00EE6742">
        <w:rPr>
          <w:rFonts w:ascii="Courier New" w:hAnsi="Courier New" w:cs="Courier New"/>
          <w:rtl/>
        </w:rPr>
        <w:t xml:space="preserve"> فى با</w:t>
      </w:r>
      <w:del w:id="2474" w:author="Transkribus" w:date="2019-12-11T14:30:00Z">
        <w:r w:rsidR="009B6BCA" w:rsidRPr="009B6BCA">
          <w:rPr>
            <w:rFonts w:ascii="Courier New" w:hAnsi="Courier New" w:cs="Courier New"/>
            <w:rtl/>
          </w:rPr>
          <w:delText>ذخ</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475" w:author="Transkribus" w:date="2019-12-11T14:30:00Z">
        <w:r w:rsidRPr="00EE6742">
          <w:rPr>
            <w:rFonts w:ascii="Courier New" w:hAnsi="Courier New" w:cs="Courier New"/>
            <w:rtl/>
          </w:rPr>
          <w:t>د</w:t>
        </w:r>
      </w:ins>
      <w:r w:rsidRPr="00EE6742">
        <w:rPr>
          <w:rFonts w:ascii="Courier New" w:hAnsi="Courier New" w:cs="Courier New"/>
          <w:rtl/>
        </w:rPr>
        <w:t xml:space="preserve"> * </w:t>
      </w:r>
      <w:dir w:val="rtl">
        <w:dir w:val="rtl">
          <w:r w:rsidRPr="00EE6742">
            <w:rPr>
              <w:rFonts w:ascii="Courier New" w:hAnsi="Courier New" w:cs="Courier New"/>
              <w:rtl/>
            </w:rPr>
            <w:t xml:space="preserve">من العز </w:t>
          </w:r>
          <w:del w:id="2476" w:author="Transkribus" w:date="2019-12-11T14:30:00Z">
            <w:r w:rsidR="009B6BCA" w:rsidRPr="009B6BCA">
              <w:rPr>
                <w:rFonts w:ascii="Courier New" w:hAnsi="Courier New" w:cs="Courier New"/>
                <w:rtl/>
              </w:rPr>
              <w:delText>تنحط عنه</w:delText>
            </w:r>
          </w:del>
          <w:ins w:id="2477" w:author="Transkribus" w:date="2019-12-11T14:30:00Z">
            <w:r w:rsidRPr="00EE6742">
              <w:rPr>
                <w:rFonts w:ascii="Courier New" w:hAnsi="Courier New" w:cs="Courier New"/>
                <w:rtl/>
              </w:rPr>
              <w:t>فنجط عبة</w:t>
            </w:r>
          </w:ins>
          <w:r w:rsidRPr="00EE6742">
            <w:rPr>
              <w:rFonts w:ascii="Courier New" w:hAnsi="Courier New" w:cs="Courier New"/>
              <w:rtl/>
            </w:rPr>
            <w:t xml:space="preserve"> الشهب</w:t>
          </w:r>
          <w:del w:id="247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30A9D2B1" w14:textId="5DB1AD26" w:rsidR="00EE6742" w:rsidRPr="00EE6742" w:rsidRDefault="009B6BCA" w:rsidP="00EE6742">
      <w:pPr>
        <w:pStyle w:val="NurText"/>
        <w:bidi/>
        <w:rPr>
          <w:rFonts w:ascii="Courier New" w:hAnsi="Courier New" w:cs="Courier New"/>
        </w:rPr>
      </w:pPr>
      <w:dir w:val="rtl">
        <w:dir w:val="rtl">
          <w:del w:id="2479" w:author="Transkribus" w:date="2019-12-11T14:30:00Z">
            <w:r w:rsidRPr="009B6BCA">
              <w:rPr>
                <w:rFonts w:ascii="Courier New" w:hAnsi="Courier New" w:cs="Courier New"/>
                <w:rtl/>
              </w:rPr>
              <w:delText>وعبدك يرغب</w:delText>
            </w:r>
          </w:del>
          <w:ins w:id="2480" w:author="Transkribus" w:date="2019-12-11T14:30:00Z">
            <w:r w:rsidR="00EE6742" w:rsidRPr="00EE6742">
              <w:rPr>
                <w:rFonts w:ascii="Courier New" w:hAnsi="Courier New" w:cs="Courier New"/>
                <w:rtl/>
              </w:rPr>
              <w:t xml:space="preserve"> وعبسدلشيرعب</w:t>
            </w:r>
          </w:ins>
          <w:r w:rsidR="00EE6742" w:rsidRPr="00EE6742">
            <w:rPr>
              <w:rFonts w:ascii="Courier New" w:hAnsi="Courier New" w:cs="Courier New"/>
              <w:rtl/>
            </w:rPr>
            <w:t xml:space="preserve"> فى خلعة</w:t>
          </w:r>
          <w:del w:id="24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ومثلك تشريفه يحتسب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482" w:author="Transkribus" w:date="2019-12-11T14:30:00Z">
            <w:r w:rsidR="00EE6742" w:rsidRPr="00EE6742">
              <w:rPr>
                <w:rFonts w:ascii="Courier New" w:hAnsi="Courier New" w:cs="Courier New"/>
                <w:rtl/>
              </w:rPr>
              <w:t xml:space="preserve"> * ومتلك شريعة حفسف</w:t>
            </w:r>
          </w:ins>
        </w:dir>
      </w:dir>
    </w:p>
    <w:p w14:paraId="7E04917C" w14:textId="47489134" w:rsidR="00EE6742" w:rsidRPr="00EE6742" w:rsidRDefault="009B6BCA" w:rsidP="00EE6742">
      <w:pPr>
        <w:pStyle w:val="NurText"/>
        <w:bidi/>
        <w:rPr>
          <w:rFonts w:ascii="Courier New" w:hAnsi="Courier New" w:cs="Courier New"/>
        </w:rPr>
      </w:pPr>
      <w:dir w:val="rtl">
        <w:dir w:val="rtl">
          <w:del w:id="2483" w:author="Transkribus" w:date="2019-12-11T14:30:00Z">
            <w:r w:rsidRPr="009B6BCA">
              <w:rPr>
                <w:rFonts w:ascii="Courier New" w:hAnsi="Courier New" w:cs="Courier New"/>
                <w:rtl/>
              </w:rPr>
              <w:delText>ليرفع</w:delText>
            </w:r>
          </w:del>
          <w:ins w:id="2484" w:author="Transkribus" w:date="2019-12-11T14:30:00Z">
            <w:r w:rsidR="00EE6742" w:rsidRPr="00EE6742">
              <w:rPr>
                <w:rFonts w:ascii="Courier New" w:hAnsi="Courier New" w:cs="Courier New"/>
                <w:rtl/>
              </w:rPr>
              <w:t>ابرقع</w:t>
            </w:r>
          </w:ins>
          <w:r w:rsidR="00EE6742" w:rsidRPr="00EE6742">
            <w:rPr>
              <w:rFonts w:ascii="Courier New" w:hAnsi="Courier New" w:cs="Courier New"/>
              <w:rtl/>
            </w:rPr>
            <w:t xml:space="preserve"> ذلك من ق</w:t>
          </w:r>
          <w:ins w:id="2485" w:author="Transkribus" w:date="2019-12-11T14:30:00Z">
            <w:r w:rsidR="00EE6742" w:rsidRPr="00EE6742">
              <w:rPr>
                <w:rFonts w:ascii="Courier New" w:hAnsi="Courier New" w:cs="Courier New"/>
                <w:rtl/>
              </w:rPr>
              <w:t>س</w:t>
            </w:r>
          </w:ins>
          <w:r w:rsidR="00EE6742" w:rsidRPr="00EE6742">
            <w:rPr>
              <w:rFonts w:ascii="Courier New" w:hAnsi="Courier New" w:cs="Courier New"/>
              <w:rtl/>
            </w:rPr>
            <w:t>در</w:t>
          </w:r>
          <w:del w:id="2486"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87" w:author="Transkribus" w:date="2019-12-11T14:30:00Z">
            <w:r w:rsidR="00EE6742" w:rsidRPr="00EE6742">
              <w:rPr>
                <w:rFonts w:ascii="Courier New" w:hAnsi="Courier New" w:cs="Courier New"/>
                <w:rtl/>
              </w:rPr>
              <w:t>زة</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وان كان </w:t>
              </w:r>
              <w:del w:id="2488" w:author="Transkribus" w:date="2019-12-11T14:30:00Z">
                <w:r w:rsidRPr="009B6BCA">
                  <w:rPr>
                    <w:rFonts w:ascii="Courier New" w:hAnsi="Courier New" w:cs="Courier New"/>
                    <w:rtl/>
                  </w:rPr>
                  <w:delText>قارب فيما طلب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89" w:author="Transkribus" w:date="2019-12-11T14:30:00Z">
                <w:r w:rsidR="00EE6742" w:rsidRPr="00EE6742">
                  <w:rPr>
                    <w:rFonts w:ascii="Courier New" w:hAnsi="Courier New" w:cs="Courier New"/>
                    <w:rtl/>
                  </w:rPr>
                  <w:t>قارف فماطلب</w:t>
                </w:r>
              </w:ins>
            </w:dir>
          </w:dir>
        </w:dir>
      </w:dir>
    </w:p>
    <w:p w14:paraId="104E434D" w14:textId="1BDC81F1" w:rsidR="00EE6742" w:rsidRPr="00EE6742" w:rsidRDefault="009B6BCA" w:rsidP="00EE6742">
      <w:pPr>
        <w:pStyle w:val="NurText"/>
        <w:bidi/>
        <w:rPr>
          <w:rFonts w:ascii="Courier New" w:hAnsi="Courier New" w:cs="Courier New"/>
        </w:rPr>
      </w:pPr>
      <w:dir w:val="rtl">
        <w:dir w:val="rtl">
          <w:del w:id="2490" w:author="Transkribus" w:date="2019-12-11T14:30:00Z">
            <w:r w:rsidRPr="009B6BCA">
              <w:rPr>
                <w:rFonts w:ascii="Courier New" w:hAnsi="Courier New" w:cs="Courier New"/>
                <w:rtl/>
              </w:rPr>
              <w:delText>ويشحذ خاطره</w:delText>
            </w:r>
          </w:del>
          <w:ins w:id="2491" w:author="Transkribus" w:date="2019-12-11T14:30:00Z">
            <w:r w:rsidR="00EE6742" w:rsidRPr="00EE6742">
              <w:rPr>
                <w:rFonts w:ascii="Courier New" w:hAnsi="Courier New" w:cs="Courier New"/>
                <w:rtl/>
              </w:rPr>
              <w:t>ابحذقاطرة</w:t>
            </w:r>
          </w:ins>
          <w:r w:rsidR="00EE6742" w:rsidRPr="00EE6742">
            <w:rPr>
              <w:rFonts w:ascii="Courier New" w:hAnsi="Courier New" w:cs="Courier New"/>
              <w:rtl/>
            </w:rPr>
            <w:t xml:space="preserve"> كلما</w:t>
          </w:r>
          <w:del w:id="24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اشراب</w:delText>
                </w:r>
              </w:dir>
            </w:dir>
          </w:del>
          <w:ins w:id="2493" w:author="Transkribus" w:date="2019-12-11T14:30:00Z">
            <w:r w:rsidR="00EE6742" w:rsidRPr="00EE6742">
              <w:rPr>
                <w:rFonts w:ascii="Courier New" w:hAnsi="Courier New" w:cs="Courier New"/>
                <w:rtl/>
              </w:rPr>
              <w:t xml:space="preserve"> اشرأب</w:t>
            </w:r>
          </w:ins>
          <w:r w:rsidR="00EE6742" w:rsidRPr="00EE6742">
            <w:rPr>
              <w:rFonts w:ascii="Courier New" w:hAnsi="Courier New" w:cs="Courier New"/>
              <w:rtl/>
            </w:rPr>
            <w:t xml:space="preserve"> الى </w:t>
          </w:r>
          <w:del w:id="2494" w:author="Transkribus" w:date="2019-12-11T14:30:00Z">
            <w:r w:rsidRPr="009B6BCA">
              <w:rPr>
                <w:rFonts w:ascii="Courier New" w:hAnsi="Courier New" w:cs="Courier New"/>
                <w:rtl/>
              </w:rPr>
              <w:delText>مدحكم وانتدب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495" w:author="Transkribus" w:date="2019-12-11T14:30:00Z">
            <w:r w:rsidR="00EE6742" w:rsidRPr="00EE6742">
              <w:rPr>
                <w:rFonts w:ascii="Courier New" w:hAnsi="Courier New" w:cs="Courier New"/>
                <w:rtl/>
              </w:rPr>
              <w:t>مذحكم والتدب</w:t>
            </w:r>
          </w:ins>
        </w:dir>
      </w:dir>
    </w:p>
    <w:p w14:paraId="7571BB96" w14:textId="77777777" w:rsidR="009B6BCA" w:rsidRPr="009B6BCA" w:rsidRDefault="009B6BCA" w:rsidP="009B6BCA">
      <w:pPr>
        <w:pStyle w:val="NurText"/>
        <w:bidi/>
        <w:rPr>
          <w:del w:id="2496" w:author="Transkribus" w:date="2019-12-11T14:30:00Z"/>
          <w:rFonts w:ascii="Courier New" w:hAnsi="Courier New" w:cs="Courier New"/>
        </w:rPr>
      </w:pPr>
      <w:dir w:val="rtl">
        <w:dir w:val="rtl">
          <w:del w:id="2497" w:author="Transkribus" w:date="2019-12-11T14:30:00Z">
            <w:r w:rsidRPr="009B6BCA">
              <w:rPr>
                <w:rFonts w:ascii="Courier New" w:hAnsi="Courier New" w:cs="Courier New"/>
                <w:rtl/>
              </w:rPr>
              <w:delText>فلى كلما ظفرت راحتي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بجود المظفر اوفى 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578A130" w14:textId="27365CCF" w:rsidR="00EE6742" w:rsidRPr="00EE6742" w:rsidRDefault="009B6BCA" w:rsidP="00EE6742">
      <w:pPr>
        <w:pStyle w:val="NurText"/>
        <w:bidi/>
        <w:rPr>
          <w:ins w:id="2498" w:author="Transkribus" w:date="2019-12-11T14:30:00Z"/>
          <w:rFonts w:ascii="Courier New" w:hAnsi="Courier New" w:cs="Courier New"/>
        </w:rPr>
      </w:pPr>
      <w:dir w:val="rtl">
        <w:dir w:val="rtl">
          <w:del w:id="2499" w:author="Transkribus" w:date="2019-12-11T14:30:00Z">
            <w:r w:rsidRPr="009B6BCA">
              <w:rPr>
                <w:rFonts w:ascii="Courier New" w:hAnsi="Courier New" w:cs="Courier New"/>
                <w:rtl/>
              </w:rPr>
              <w:delText>ففى كل</w:delText>
            </w:r>
          </w:del>
          <w:ins w:id="2500" w:author="Transkribus" w:date="2019-12-11T14:30:00Z">
            <w:r w:rsidR="00EE6742" w:rsidRPr="00EE6742">
              <w:rPr>
                <w:rFonts w:ascii="Courier New" w:hAnsi="Courier New" w:cs="Courier New"/>
                <w:rtl/>
              </w:rPr>
              <w:t xml:space="preserve"> على كلما طفرب راحسى * جود المطفر أو فى أوب</w:t>
            </w:r>
          </w:ins>
        </w:dir>
      </w:dir>
    </w:p>
    <w:p w14:paraId="1FCC7B77" w14:textId="0A17AE50" w:rsidR="00EE6742" w:rsidRPr="00EE6742" w:rsidRDefault="00EE6742" w:rsidP="00EE6742">
      <w:pPr>
        <w:pStyle w:val="NurText"/>
        <w:bidi/>
        <w:rPr>
          <w:rFonts w:ascii="Courier New" w:hAnsi="Courier New" w:cs="Courier New"/>
        </w:rPr>
      </w:pPr>
      <w:ins w:id="2501" w:author="Transkribus" w:date="2019-12-11T14:30:00Z">
        <w:r w:rsidRPr="00EE6742">
          <w:rPr>
            <w:rFonts w:ascii="Courier New" w:hAnsi="Courier New" w:cs="Courier New"/>
            <w:rtl/>
          </w:rPr>
          <w:t>فصفى</w:t>
        </w:r>
      </w:ins>
      <w:r w:rsidRPr="00EE6742">
        <w:rPr>
          <w:rFonts w:ascii="Courier New" w:hAnsi="Courier New" w:cs="Courier New"/>
          <w:rtl/>
        </w:rPr>
        <w:t xml:space="preserve"> دولة </w:t>
      </w:r>
      <w:del w:id="2502" w:author="Transkribus" w:date="2019-12-11T14:30:00Z">
        <w:r w:rsidR="009B6BCA" w:rsidRPr="009B6BCA">
          <w:rPr>
            <w:rFonts w:ascii="Courier New" w:hAnsi="Courier New" w:cs="Courier New"/>
            <w:rtl/>
          </w:rPr>
          <w:delText>انت عز 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تنال</w:delText>
            </w:r>
          </w:dir>
        </w:dir>
      </w:del>
      <w:ins w:id="2503" w:author="Transkribus" w:date="2019-12-11T14:30:00Z">
        <w:r w:rsidRPr="00EE6742">
          <w:rPr>
            <w:rFonts w:ascii="Courier New" w:hAnsi="Courier New" w:cs="Courier New"/>
            <w:rtl/>
          </w:rPr>
          <w:t>اأتب عزاها * بال</w:t>
        </w:r>
      </w:ins>
      <w:r w:rsidRPr="00EE6742">
        <w:rPr>
          <w:rFonts w:ascii="Courier New" w:hAnsi="Courier New" w:cs="Courier New"/>
          <w:rtl/>
        </w:rPr>
        <w:t xml:space="preserve"> الامانى </w:t>
      </w:r>
      <w:del w:id="2504" w:author="Transkribus" w:date="2019-12-11T14:30:00Z">
        <w:r w:rsidR="009B6BCA" w:rsidRPr="009B6BCA">
          <w:rPr>
            <w:rFonts w:ascii="Courier New" w:hAnsi="Courier New" w:cs="Courier New"/>
            <w:rtl/>
          </w:rPr>
          <w:delText>بادنى سبب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505" w:author="Transkribus" w:date="2019-12-11T14:30:00Z">
        <w:r w:rsidRPr="00EE6742">
          <w:rPr>
            <w:rFonts w:ascii="Courier New" w:hAnsi="Courier New" w:cs="Courier New"/>
            <w:rtl/>
          </w:rPr>
          <w:t>بادق سيب</w:t>
        </w:r>
      </w:ins>
    </w:p>
    <w:p w14:paraId="4986E33E" w14:textId="77777777" w:rsidR="009B6BCA" w:rsidRPr="009B6BCA" w:rsidRDefault="009B6BCA" w:rsidP="009B6BCA">
      <w:pPr>
        <w:pStyle w:val="NurText"/>
        <w:bidi/>
        <w:rPr>
          <w:del w:id="2506" w:author="Transkribus" w:date="2019-12-11T14:30:00Z"/>
          <w:rFonts w:ascii="Courier New" w:hAnsi="Courier New" w:cs="Courier New"/>
        </w:rPr>
      </w:pPr>
      <w:dir w:val="rtl">
        <w:dir w:val="rtl">
          <w:del w:id="2507" w:author="Transkribus" w:date="2019-12-11T14:30:00Z">
            <w:r w:rsidRPr="009B6BCA">
              <w:rPr>
                <w:rFonts w:ascii="Courier New" w:hAnsi="Courier New" w:cs="Courier New"/>
                <w:rtl/>
              </w:rPr>
              <w:delText>لانك من معشر من يرد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حياض مكارمهم لم يخب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6C8937E" w14:textId="77777777" w:rsidR="009B6BCA" w:rsidRPr="009B6BCA" w:rsidRDefault="009B6BCA" w:rsidP="009B6BCA">
      <w:pPr>
        <w:pStyle w:val="NurText"/>
        <w:bidi/>
        <w:rPr>
          <w:del w:id="2508" w:author="Transkribus" w:date="2019-12-11T14:30:00Z"/>
          <w:rFonts w:ascii="Courier New" w:hAnsi="Courier New" w:cs="Courier New"/>
        </w:rPr>
      </w:pPr>
      <w:dir w:val="rtl">
        <w:dir w:val="rtl">
          <w:del w:id="2509" w:author="Transkribus" w:date="2019-12-11T14:30:00Z">
            <w:r w:rsidRPr="009B6BCA">
              <w:rPr>
                <w:rFonts w:ascii="Courier New" w:hAnsi="Courier New" w:cs="Courier New"/>
                <w:rtl/>
              </w:rPr>
              <w:delText>واعراضهم ابدا لم تزل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تصان واموالهم تنتهب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2A95395" w14:textId="67CF3E09" w:rsidR="00EE6742" w:rsidRPr="00EE6742" w:rsidRDefault="009B6BCA" w:rsidP="00EE6742">
      <w:pPr>
        <w:pStyle w:val="NurText"/>
        <w:bidi/>
        <w:rPr>
          <w:ins w:id="2510" w:author="Transkribus" w:date="2019-12-11T14:30:00Z"/>
          <w:rFonts w:ascii="Courier New" w:hAnsi="Courier New" w:cs="Courier New"/>
        </w:rPr>
      </w:pPr>
      <w:dir w:val="rtl">
        <w:dir w:val="rtl">
          <w:del w:id="2511" w:author="Transkribus" w:date="2019-12-11T14:30:00Z">
            <w:r w:rsidRPr="009B6BCA">
              <w:rPr>
                <w:rFonts w:ascii="Courier New" w:hAnsi="Courier New" w:cs="Courier New"/>
                <w:rtl/>
              </w:rPr>
              <w:delText>هنيئا لك العيد فانغم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512" w:author="Transkribus" w:date="2019-12-11T14:30:00Z">
            <w:r w:rsidR="00EE6742" w:rsidRPr="00EE6742">
              <w:rPr>
                <w:rFonts w:ascii="Courier New" w:hAnsi="Courier New" w:cs="Courier New"/>
                <w:rtl/>
              </w:rPr>
              <w:t>الابلك مسن معيس من برد * حياس مكار مهم ميحب</w:t>
            </w:r>
          </w:ins>
        </w:dir>
      </w:dir>
    </w:p>
    <w:p w14:paraId="34F83C51" w14:textId="77777777" w:rsidR="00EE6742" w:rsidRPr="00EE6742" w:rsidRDefault="00EE6742" w:rsidP="00EE6742">
      <w:pPr>
        <w:pStyle w:val="NurText"/>
        <w:bidi/>
        <w:rPr>
          <w:ins w:id="2513" w:author="Transkribus" w:date="2019-12-11T14:30:00Z"/>
          <w:rFonts w:ascii="Courier New" w:hAnsi="Courier New" w:cs="Courier New"/>
        </w:rPr>
      </w:pPr>
      <w:ins w:id="2514" w:author="Transkribus" w:date="2019-12-11T14:30:00Z">
        <w:r w:rsidRPr="00EE6742">
          <w:rPr>
            <w:rFonts w:ascii="Courier New" w:hAnsi="Courier New" w:cs="Courier New"/>
            <w:rtl/>
          </w:rPr>
          <w:t>وأعر اغسهم أبد المثرل * بسان وأمو الهم تتنهب</w:t>
        </w:r>
      </w:ins>
    </w:p>
    <w:p w14:paraId="322ECA51" w14:textId="4AC53AE1" w:rsidR="00EE6742" w:rsidRPr="00EE6742" w:rsidRDefault="00EE6742" w:rsidP="00EE6742">
      <w:pPr>
        <w:pStyle w:val="NurText"/>
        <w:bidi/>
        <w:rPr>
          <w:rFonts w:ascii="Courier New" w:hAnsi="Courier New" w:cs="Courier New"/>
        </w:rPr>
      </w:pPr>
      <w:ins w:id="2515" w:author="Transkribus" w:date="2019-12-11T14:30:00Z">
        <w:r w:rsidRPr="00EE6742">
          <w:rPr>
            <w:rFonts w:ascii="Courier New" w:hAnsi="Courier New" w:cs="Courier New"/>
            <w:rtl/>
          </w:rPr>
          <w:t xml:space="preserve">هنبذلك العبد فانيم ب * </w:t>
        </w:r>
      </w:ins>
      <w:r w:rsidRPr="00EE6742">
        <w:rPr>
          <w:rFonts w:ascii="Courier New" w:hAnsi="Courier New" w:cs="Courier New"/>
          <w:rtl/>
        </w:rPr>
        <w:t xml:space="preserve">ودم </w:t>
      </w:r>
      <w:del w:id="2516" w:author="Transkribus" w:date="2019-12-11T14:30:00Z">
        <w:r w:rsidR="009B6BCA" w:rsidRPr="009B6BCA">
          <w:rPr>
            <w:rFonts w:ascii="Courier New" w:hAnsi="Courier New" w:cs="Courier New"/>
            <w:rtl/>
          </w:rPr>
          <w:delText>ما بدا</w:delText>
        </w:r>
      </w:del>
      <w:ins w:id="2517" w:author="Transkribus" w:date="2019-12-11T14:30:00Z">
        <w:r w:rsidRPr="00EE6742">
          <w:rPr>
            <w:rFonts w:ascii="Courier New" w:hAnsi="Courier New" w:cs="Courier New"/>
            <w:rtl/>
          </w:rPr>
          <w:t>مابدا</w:t>
        </w:r>
      </w:ins>
      <w:r w:rsidRPr="00EE6742">
        <w:rPr>
          <w:rFonts w:ascii="Courier New" w:hAnsi="Courier New" w:cs="Courier New"/>
          <w:rtl/>
        </w:rPr>
        <w:t xml:space="preserve"> كوكب وا</w:t>
      </w:r>
      <w:ins w:id="2518" w:author="Transkribus" w:date="2019-12-11T14:30:00Z">
        <w:r w:rsidRPr="00EE6742">
          <w:rPr>
            <w:rFonts w:ascii="Courier New" w:hAnsi="Courier New" w:cs="Courier New"/>
            <w:rtl/>
          </w:rPr>
          <w:t>س</w:t>
        </w:r>
      </w:ins>
      <w:r w:rsidRPr="00EE6742">
        <w:rPr>
          <w:rFonts w:ascii="Courier New" w:hAnsi="Courier New" w:cs="Courier New"/>
          <w:rtl/>
        </w:rPr>
        <w:t>ح</w:t>
      </w:r>
      <w:del w:id="2519" w:author="Transkribus" w:date="2019-12-11T14:30:00Z">
        <w:r w:rsidR="009B6BCA" w:rsidRPr="009B6BCA">
          <w:rPr>
            <w:rFonts w:ascii="Courier New" w:hAnsi="Courier New" w:cs="Courier New"/>
            <w:rtl/>
          </w:rPr>
          <w:delText>تج</w:delText>
        </w:r>
      </w:del>
      <w:r w:rsidRPr="00EE6742">
        <w:rPr>
          <w:rFonts w:ascii="Courier New" w:hAnsi="Courier New" w:cs="Courier New"/>
          <w:rtl/>
        </w:rPr>
        <w:t>ب</w:t>
      </w:r>
      <w:del w:id="252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B70A4EE" w14:textId="77777777" w:rsidR="009B6BCA" w:rsidRPr="009B6BCA" w:rsidRDefault="009B6BCA" w:rsidP="009B6BCA">
      <w:pPr>
        <w:pStyle w:val="NurText"/>
        <w:bidi/>
        <w:rPr>
          <w:del w:id="2521" w:author="Transkribus" w:date="2019-12-11T14:30:00Z"/>
          <w:rFonts w:ascii="Courier New" w:hAnsi="Courier New" w:cs="Courier New"/>
        </w:rPr>
      </w:pPr>
      <w:dir w:val="rtl">
        <w:dir w:val="rtl">
          <w:del w:id="2522" w:author="Transkribus" w:date="2019-12-11T14:30:00Z">
            <w:r w:rsidRPr="009B6BCA">
              <w:rPr>
                <w:rFonts w:ascii="Courier New" w:hAnsi="Courier New" w:cs="Courier New"/>
                <w:rtl/>
              </w:rPr>
              <w:delText>وما العيد انت اذا ما حضرت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سواء علينا ناى او قرب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8145C91" w14:textId="7B73F41B" w:rsidR="00EE6742" w:rsidRPr="00EE6742" w:rsidRDefault="009B6BCA" w:rsidP="00EE6742">
      <w:pPr>
        <w:pStyle w:val="NurText"/>
        <w:bidi/>
        <w:rPr>
          <w:ins w:id="2523" w:author="Transkribus" w:date="2019-12-11T14:30:00Z"/>
          <w:rFonts w:ascii="Courier New" w:hAnsi="Courier New" w:cs="Courier New"/>
        </w:rPr>
      </w:pPr>
      <w:dir w:val="rtl">
        <w:dir w:val="rtl">
          <w:ins w:id="2524" w:author="Transkribus" w:date="2019-12-11T14:30:00Z">
            <w:r w:rsidR="00EE6742" w:rsidRPr="00EE6742">
              <w:rPr>
                <w:rFonts w:ascii="Courier New" w:hAnsi="Courier New" w:cs="Courier New"/>
                <w:rtl/>
              </w:rPr>
              <w:t>وها العبد أيب اذاهاجصرت * سواع علينائاى أو قرب</w:t>
            </w:r>
          </w:ins>
        </w:dir>
      </w:dir>
    </w:p>
    <w:p w14:paraId="50300A08" w14:textId="0D85B13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وان </w:t>
      </w:r>
      <w:del w:id="2525" w:author="Transkribus" w:date="2019-12-11T14:30:00Z">
        <w:r w:rsidR="009B6BCA" w:rsidRPr="009B6BCA">
          <w:rPr>
            <w:rFonts w:ascii="Courier New" w:hAnsi="Courier New" w:cs="Courier New"/>
            <w:rtl/>
          </w:rPr>
          <w:delText>غيب الغيم</w:delText>
        </w:r>
      </w:del>
      <w:ins w:id="2526" w:author="Transkribus" w:date="2019-12-11T14:30:00Z">
        <w:r w:rsidRPr="00EE6742">
          <w:rPr>
            <w:rFonts w:ascii="Courier New" w:hAnsi="Courier New" w:cs="Courier New"/>
            <w:rtl/>
          </w:rPr>
          <w:t>عيب الغم</w:t>
        </w:r>
      </w:ins>
      <w:r w:rsidRPr="00EE6742">
        <w:rPr>
          <w:rFonts w:ascii="Courier New" w:hAnsi="Courier New" w:cs="Courier New"/>
          <w:rtl/>
        </w:rPr>
        <w:t xml:space="preserve"> عنا الهلال</w:t>
      </w:r>
      <w:del w:id="25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فلسنا نبالى اذا لم تغب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528" w:author="Transkribus" w:date="2019-12-11T14:30:00Z">
        <w:r w:rsidRPr="00EE6742">
          <w:rPr>
            <w:rFonts w:ascii="Courier New" w:hAnsi="Courier New" w:cs="Courier New"/>
            <w:rtl/>
          </w:rPr>
          <w:t xml:space="preserve"> * قلسنانالى اد الرتغب</w:t>
        </w:r>
      </w:ins>
    </w:p>
    <w:p w14:paraId="5CEC6B09" w14:textId="77777777" w:rsidR="009B6BCA" w:rsidRPr="009B6BCA" w:rsidRDefault="009B6BCA" w:rsidP="009B6BCA">
      <w:pPr>
        <w:pStyle w:val="NurText"/>
        <w:bidi/>
        <w:rPr>
          <w:del w:id="2529" w:author="Transkribus" w:date="2019-12-11T14:30:00Z"/>
          <w:rFonts w:ascii="Courier New" w:hAnsi="Courier New" w:cs="Courier New"/>
        </w:rPr>
      </w:pPr>
      <w:dir w:val="rtl">
        <w:dir w:val="rtl">
          <w:del w:id="2530" w:author="Transkribus" w:date="2019-12-11T14:30:00Z">
            <w:r w:rsidRPr="009B6BCA">
              <w:rPr>
                <w:rFonts w:ascii="Courier New" w:hAnsi="Courier New" w:cs="Courier New"/>
                <w:rtl/>
              </w:rPr>
              <w:delText>فدونكها حرة تجتلى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يناديك قائلها من كثب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4D33339" w14:textId="77777777" w:rsidR="009B6BCA" w:rsidRPr="009B6BCA" w:rsidRDefault="009B6BCA" w:rsidP="009B6BCA">
      <w:pPr>
        <w:pStyle w:val="NurText"/>
        <w:bidi/>
        <w:rPr>
          <w:del w:id="2531" w:author="Transkribus" w:date="2019-12-11T14:30:00Z"/>
          <w:rFonts w:ascii="Courier New" w:hAnsi="Courier New" w:cs="Courier New"/>
        </w:rPr>
      </w:pPr>
      <w:dir w:val="rtl">
        <w:dir w:val="rtl">
          <w:del w:id="2532" w:author="Transkribus" w:date="2019-12-11T14:30:00Z">
            <w:r w:rsidRPr="009B6BCA">
              <w:rPr>
                <w:rFonts w:ascii="Courier New" w:hAnsi="Courier New" w:cs="Courier New"/>
                <w:rtl/>
              </w:rPr>
              <w:delText>اتاك بها اثر تهذيبها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حكيم تنخلها وانتخب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DFDA933" w14:textId="656114AE" w:rsidR="00EE6742" w:rsidRPr="00EE6742" w:rsidRDefault="009B6BCA" w:rsidP="00EE6742">
      <w:pPr>
        <w:pStyle w:val="NurText"/>
        <w:bidi/>
        <w:rPr>
          <w:ins w:id="2533" w:author="Transkribus" w:date="2019-12-11T14:30:00Z"/>
          <w:rFonts w:ascii="Courier New" w:hAnsi="Courier New" w:cs="Courier New"/>
        </w:rPr>
      </w:pPr>
      <w:dir w:val="rtl">
        <w:dir w:val="rtl">
          <w:del w:id="2534" w:author="Transkribus" w:date="2019-12-11T14:30:00Z">
            <w:r w:rsidRPr="009B6BCA">
              <w:rPr>
                <w:rFonts w:ascii="Courier New" w:hAnsi="Courier New" w:cs="Courier New"/>
                <w:rtl/>
              </w:rPr>
              <w:delText>ولا خير</w:delText>
            </w:r>
          </w:del>
          <w:ins w:id="2535" w:author="Transkribus" w:date="2019-12-11T14:30:00Z">
            <w:r w:rsidR="00EE6742" w:rsidRPr="00EE6742">
              <w:rPr>
                <w:rFonts w:ascii="Courier New" w:hAnsi="Courier New" w:cs="Courier New"/>
                <w:rtl/>
              </w:rPr>
              <w:t>ابني</w:t>
            </w:r>
          </w:ins>
        </w:dir>
      </w:dir>
    </w:p>
    <w:p w14:paraId="6750F0A0" w14:textId="77777777" w:rsidR="00EE6742" w:rsidRPr="00EE6742" w:rsidRDefault="00EE6742" w:rsidP="00EE6742">
      <w:pPr>
        <w:pStyle w:val="NurText"/>
        <w:bidi/>
        <w:rPr>
          <w:ins w:id="2536" w:author="Transkribus" w:date="2019-12-11T14:30:00Z"/>
          <w:rFonts w:ascii="Courier New" w:hAnsi="Courier New" w:cs="Courier New"/>
        </w:rPr>
      </w:pPr>
      <w:ins w:id="2537" w:author="Transkribus" w:date="2019-12-11T14:30:00Z">
        <w:r w:rsidRPr="00EE6742">
          <w:rPr>
            <w:rFonts w:ascii="Courier New" w:hAnsi="Courier New" w:cs="Courier New"/>
            <w:rtl/>
          </w:rPr>
          <w:t>١٤٩</w:t>
        </w:r>
      </w:ins>
    </w:p>
    <w:p w14:paraId="272C27EE" w14:textId="77777777" w:rsidR="00EE6742" w:rsidRPr="00EE6742" w:rsidRDefault="00EE6742" w:rsidP="00EE6742">
      <w:pPr>
        <w:pStyle w:val="NurText"/>
        <w:bidi/>
        <w:rPr>
          <w:ins w:id="2538" w:author="Transkribus" w:date="2019-12-11T14:30:00Z"/>
          <w:rFonts w:ascii="Courier New" w:hAnsi="Courier New" w:cs="Courier New"/>
        </w:rPr>
      </w:pPr>
      <w:ins w:id="2539" w:author="Transkribus" w:date="2019-12-11T14:30:00Z">
        <w:r w:rsidRPr="00EE6742">
          <w:rPr>
            <w:rFonts w:ascii="Courier New" w:hAnsi="Courier New" w:cs="Courier New"/>
            <w:rtl/>
          </w:rPr>
          <w:t>فد ونهاجرفحتلى * ياديلك اتلها من كتب</w:t>
        </w:r>
      </w:ins>
    </w:p>
    <w:p w14:paraId="6404AE53" w14:textId="77777777" w:rsidR="00EE6742" w:rsidRPr="00EE6742" w:rsidRDefault="00EE6742" w:rsidP="00EE6742">
      <w:pPr>
        <w:pStyle w:val="NurText"/>
        <w:bidi/>
        <w:rPr>
          <w:ins w:id="2540" w:author="Transkribus" w:date="2019-12-11T14:30:00Z"/>
          <w:rFonts w:ascii="Courier New" w:hAnsi="Courier New" w:cs="Courier New"/>
        </w:rPr>
      </w:pPr>
      <w:ins w:id="2541" w:author="Transkribus" w:date="2019-12-11T14:30:00Z">
        <w:r w:rsidRPr="00EE6742">
          <w:rPr>
            <w:rFonts w:ascii="Courier New" w:hAnsi="Courier New" w:cs="Courier New"/>
            <w:rtl/>
          </w:rPr>
          <w:t>الكيها اثر تهذيوا * حكم فخلها والب</w:t>
        </w:r>
      </w:ins>
    </w:p>
    <w:p w14:paraId="22A09054" w14:textId="502334A7" w:rsidR="00EE6742" w:rsidRPr="00EE6742" w:rsidRDefault="00EE6742" w:rsidP="00EE6742">
      <w:pPr>
        <w:pStyle w:val="NurText"/>
        <w:bidi/>
        <w:rPr>
          <w:rFonts w:ascii="Courier New" w:hAnsi="Courier New" w:cs="Courier New"/>
        </w:rPr>
      </w:pPr>
      <w:ins w:id="2542" w:author="Transkribus" w:date="2019-12-11T14:30:00Z">
        <w:r w:rsidRPr="00EE6742">
          <w:rPr>
            <w:rFonts w:ascii="Courier New" w:hAnsi="Courier New" w:cs="Courier New"/>
            <w:rtl/>
          </w:rPr>
          <w:t>ولاخير</w:t>
        </w:r>
      </w:ins>
      <w:r w:rsidRPr="00EE6742">
        <w:rPr>
          <w:rFonts w:ascii="Courier New" w:hAnsi="Courier New" w:cs="Courier New"/>
          <w:rtl/>
        </w:rPr>
        <w:t xml:space="preserve"> فى </w:t>
      </w:r>
      <w:del w:id="2543" w:author="Transkribus" w:date="2019-12-11T14:30:00Z">
        <w:r w:rsidR="009B6BCA" w:rsidRPr="009B6BCA">
          <w:rPr>
            <w:rFonts w:ascii="Courier New" w:hAnsi="Courier New" w:cs="Courier New"/>
            <w:rtl/>
          </w:rPr>
          <w:delText>حكمة لا ترى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مطرزة</w:delText>
            </w:r>
          </w:dir>
        </w:dir>
      </w:del>
      <w:ins w:id="2544" w:author="Transkribus" w:date="2019-12-11T14:30:00Z">
        <w:r w:rsidRPr="00EE6742">
          <w:rPr>
            <w:rFonts w:ascii="Courier New" w:hAnsi="Courier New" w:cs="Courier New"/>
            <w:rtl/>
          </w:rPr>
          <w:t>حكسمةلاثرى * مطرره</w:t>
        </w:r>
      </w:ins>
      <w:r w:rsidRPr="00EE6742">
        <w:rPr>
          <w:rFonts w:ascii="Courier New" w:hAnsi="Courier New" w:cs="Courier New"/>
          <w:rtl/>
        </w:rPr>
        <w:t xml:space="preserve"> بفنون الا</w:t>
      </w:r>
      <w:del w:id="2545" w:author="Transkribus" w:date="2019-12-11T14:30:00Z">
        <w:r w:rsidR="009B6BCA" w:rsidRPr="009B6BCA">
          <w:rPr>
            <w:rFonts w:ascii="Courier New" w:hAnsi="Courier New" w:cs="Courier New"/>
            <w:rtl/>
          </w:rPr>
          <w:delText>د</w:delText>
        </w:r>
      </w:del>
      <w:ins w:id="2546" w:author="Transkribus" w:date="2019-12-11T14:30:00Z">
        <w:r w:rsidRPr="00EE6742">
          <w:rPr>
            <w:rFonts w:ascii="Courier New" w:hAnsi="Courier New" w:cs="Courier New"/>
            <w:rtl/>
          </w:rPr>
          <w:t>ذ</w:t>
        </w:r>
      </w:ins>
      <w:r w:rsidRPr="00EE6742">
        <w:rPr>
          <w:rFonts w:ascii="Courier New" w:hAnsi="Courier New" w:cs="Courier New"/>
          <w:rtl/>
        </w:rPr>
        <w:t>ب</w:t>
      </w:r>
      <w:del w:id="254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CDA8C2" w14:textId="232E479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2548" w:author="Transkribus" w:date="2019-12-11T14:30:00Z">
            <w:r w:rsidRPr="009B6BCA">
              <w:rPr>
                <w:rFonts w:ascii="Courier New" w:hAnsi="Courier New" w:cs="Courier New"/>
                <w:rtl/>
              </w:rPr>
              <w:delText>مطبوع قصائده</w:delText>
            </w:r>
          </w:del>
          <w:ins w:id="2549" w:author="Transkribus" w:date="2019-12-11T14:30:00Z">
            <w:r w:rsidR="00EE6742" w:rsidRPr="00EE6742">
              <w:rPr>
                <w:rFonts w:ascii="Courier New" w:hAnsi="Courier New" w:cs="Courier New"/>
                <w:rtl/>
              </w:rPr>
              <w:t>مطبوح مصائدة</w:t>
            </w:r>
          </w:ins>
          <w:r w:rsidR="00EE6742" w:rsidRPr="00EE6742">
            <w:rPr>
              <w:rFonts w:ascii="Courier New" w:hAnsi="Courier New" w:cs="Courier New"/>
              <w:rtl/>
            </w:rPr>
            <w:t xml:space="preserve"> الارجوزة التى </w:t>
          </w:r>
          <w:del w:id="2550" w:author="Transkribus" w:date="2019-12-11T14:30:00Z">
            <w:r w:rsidRPr="009B6BCA">
              <w:rPr>
                <w:rFonts w:ascii="Courier New" w:hAnsi="Courier New" w:cs="Courier New"/>
                <w:rtl/>
              </w:rPr>
              <w:delText>وسمها بمعرة البيت يذكر فيها ما ينال الانسان اذا عمل دعوة للندماء من المضرة والغرامة وهى هذه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51" w:author="Transkribus" w:date="2019-12-11T14:30:00Z">
            <w:r w:rsidR="00EE6742" w:rsidRPr="00EE6742">
              <w:rPr>
                <w:rFonts w:ascii="Courier New" w:hAnsi="Courier New" w:cs="Courier New"/>
                <w:rtl/>
              </w:rPr>
              <w:t>وشمها معزة البلت بذ كمر فيه اماتثال الانبان اذاعم</w:t>
            </w:r>
          </w:ins>
        </w:dir>
      </w:dir>
    </w:p>
    <w:p w14:paraId="60CFBD77" w14:textId="417DDAE0" w:rsidR="00EE6742" w:rsidRPr="00EE6742" w:rsidRDefault="009B6BCA" w:rsidP="00EE6742">
      <w:pPr>
        <w:pStyle w:val="NurText"/>
        <w:bidi/>
        <w:rPr>
          <w:ins w:id="2552" w:author="Transkribus" w:date="2019-12-11T14:30:00Z"/>
          <w:rFonts w:ascii="Courier New" w:hAnsi="Courier New" w:cs="Courier New"/>
        </w:rPr>
      </w:pPr>
      <w:dir w:val="rtl">
        <w:dir w:val="rtl">
          <w:ins w:id="2553" w:author="Transkribus" w:date="2019-12-11T14:30:00Z">
            <w:r w:rsidR="00EE6742" w:rsidRPr="00EE6742">
              <w:rPr>
                <w:rFonts w:ascii="Courier New" w:hAnsi="Courier New" w:cs="Courier New"/>
                <w:rtl/>
              </w:rPr>
              <w:t>دهوة لندماء من المصرموالغر امةوسى هذ٨</w:t>
            </w:r>
          </w:ins>
        </w:dir>
      </w:dir>
    </w:p>
    <w:p w14:paraId="1CA477C4" w14:textId="5D143BF1" w:rsidR="00EE6742" w:rsidRPr="00EE6742" w:rsidRDefault="00EE6742" w:rsidP="00EE6742">
      <w:pPr>
        <w:pStyle w:val="NurText"/>
        <w:bidi/>
        <w:rPr>
          <w:rFonts w:ascii="Courier New" w:hAnsi="Courier New" w:cs="Courier New"/>
        </w:rPr>
      </w:pPr>
      <w:r w:rsidRPr="00EE6742">
        <w:rPr>
          <w:rFonts w:ascii="Courier New" w:hAnsi="Courier New" w:cs="Courier New"/>
          <w:rtl/>
        </w:rPr>
        <w:t>معرة البيت ع</w:t>
      </w:r>
      <w:ins w:id="2554" w:author="Transkribus" w:date="2019-12-11T14:30:00Z">
        <w:r w:rsidRPr="00EE6742">
          <w:rPr>
            <w:rFonts w:ascii="Courier New" w:hAnsi="Courier New" w:cs="Courier New"/>
            <w:rtl/>
          </w:rPr>
          <w:t>س</w:t>
        </w:r>
      </w:ins>
      <w:r w:rsidRPr="00EE6742">
        <w:rPr>
          <w:rFonts w:ascii="Courier New" w:hAnsi="Courier New" w:cs="Courier New"/>
          <w:rtl/>
        </w:rPr>
        <w:t>لى الانسان</w:t>
      </w:r>
      <w:del w:id="25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تطرا بلا شك</w:delText>
            </w:r>
          </w:dir>
        </w:dir>
      </w:del>
      <w:ins w:id="2556" w:author="Transkribus" w:date="2019-12-11T14:30:00Z">
        <w:r w:rsidRPr="00EE6742">
          <w:rPr>
            <w:rFonts w:ascii="Courier New" w:hAnsi="Courier New" w:cs="Courier New"/>
            <w:rtl/>
          </w:rPr>
          <w:t xml:space="preserve"> * تطر ابلاشك</w:t>
        </w:r>
      </w:ins>
      <w:r w:rsidRPr="00EE6742">
        <w:rPr>
          <w:rFonts w:ascii="Courier New" w:hAnsi="Courier New" w:cs="Courier New"/>
          <w:rtl/>
        </w:rPr>
        <w:t xml:space="preserve"> من الاخوان</w:t>
      </w:r>
      <w:del w:id="25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C936581" w14:textId="4ACFD2B0" w:rsidR="00EE6742" w:rsidRPr="00EE6742" w:rsidRDefault="009B6BCA" w:rsidP="00EE6742">
      <w:pPr>
        <w:pStyle w:val="NurText"/>
        <w:bidi/>
        <w:rPr>
          <w:rFonts w:ascii="Courier New" w:hAnsi="Courier New" w:cs="Courier New"/>
        </w:rPr>
      </w:pPr>
      <w:dir w:val="rtl">
        <w:dir w:val="rtl">
          <w:del w:id="2558" w:author="Transkribus" w:date="2019-12-11T14:30:00Z">
            <w:r w:rsidRPr="009B6BCA">
              <w:rPr>
                <w:rFonts w:ascii="Courier New" w:hAnsi="Courier New" w:cs="Courier New"/>
                <w:rtl/>
              </w:rPr>
              <w:delText>فاصغ</w:delText>
            </w:r>
          </w:del>
          <w:ins w:id="2559" w:author="Transkribus" w:date="2019-12-11T14:30:00Z">
            <w:r w:rsidR="00EE6742" w:rsidRPr="00EE6742">
              <w:rPr>
                <w:rFonts w:ascii="Courier New" w:hAnsi="Courier New" w:cs="Courier New"/>
                <w:rtl/>
              </w:rPr>
              <w:t>قاست</w:t>
            </w:r>
          </w:ins>
          <w:r w:rsidR="00EE6742" w:rsidRPr="00EE6742">
            <w:rPr>
              <w:rFonts w:ascii="Courier New" w:hAnsi="Courier New" w:cs="Courier New"/>
              <w:rtl/>
            </w:rPr>
            <w:t xml:space="preserve"> الى قول </w:t>
          </w:r>
          <w:del w:id="2560" w:author="Transkribus" w:date="2019-12-11T14:30:00Z">
            <w:r w:rsidRPr="009B6BCA">
              <w:rPr>
                <w:rFonts w:ascii="Courier New" w:hAnsi="Courier New" w:cs="Courier New"/>
                <w:rtl/>
              </w:rPr>
              <w:delText>اخى تجريب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ياتك بالشرح على ترتيب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561" w:author="Transkribus" w:date="2019-12-11T14:30:00Z">
            <w:r w:rsidR="00EE6742" w:rsidRPr="00EE6742">
              <w:rPr>
                <w:rFonts w:ascii="Courier New" w:hAnsi="Courier New" w:cs="Courier New"/>
                <w:rtl/>
              </w:rPr>
              <w:t>أخى بجريب * بانلك بالشرج عسلى تريب</w:t>
            </w:r>
          </w:ins>
        </w:dir>
      </w:dir>
    </w:p>
    <w:p w14:paraId="6DA9F4C1" w14:textId="1A9BA141" w:rsidR="00EE6742" w:rsidRPr="00EE6742" w:rsidRDefault="009B6BCA" w:rsidP="00EE6742">
      <w:pPr>
        <w:pStyle w:val="NurText"/>
        <w:bidi/>
        <w:rPr>
          <w:rFonts w:ascii="Courier New" w:hAnsi="Courier New" w:cs="Courier New"/>
        </w:rPr>
      </w:pPr>
      <w:dir w:val="rtl">
        <w:dir w:val="rtl">
          <w:del w:id="2562" w:author="Transkribus" w:date="2019-12-11T14:30:00Z">
            <w:r w:rsidRPr="009B6BCA">
              <w:rPr>
                <w:rFonts w:ascii="Courier New" w:hAnsi="Courier New" w:cs="Courier New"/>
                <w:rtl/>
              </w:rPr>
              <w:delText>جميع ما يحدث</w:delText>
            </w:r>
          </w:del>
          <w:ins w:id="2563" w:author="Transkribus" w:date="2019-12-11T14:30:00Z">
            <w:r w:rsidR="00EE6742" w:rsidRPr="00EE6742">
              <w:rPr>
                <w:rFonts w:ascii="Courier New" w:hAnsi="Courier New" w:cs="Courier New"/>
                <w:rtl/>
              </w:rPr>
              <w:t>بميع ماحدت</w:t>
            </w:r>
          </w:ins>
          <w:r w:rsidR="00EE6742" w:rsidRPr="00EE6742">
            <w:rPr>
              <w:rFonts w:ascii="Courier New" w:hAnsi="Courier New" w:cs="Courier New"/>
              <w:rtl/>
            </w:rPr>
            <w:t xml:space="preserve"> فى الدعوا</w:t>
          </w:r>
          <w:del w:id="2564" w:author="Transkribus" w:date="2019-12-11T14:30:00Z">
            <w:r w:rsidRPr="009B6BCA">
              <w:rPr>
                <w:rFonts w:ascii="Courier New" w:hAnsi="Courier New" w:cs="Courier New"/>
                <w:rtl/>
              </w:rPr>
              <w:delText>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65"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وكل </w:t>
              </w:r>
              <w:del w:id="2566" w:author="Transkribus" w:date="2019-12-11T14:30:00Z">
                <w:r w:rsidRPr="009B6BCA">
                  <w:rPr>
                    <w:rFonts w:ascii="Courier New" w:hAnsi="Courier New" w:cs="Courier New"/>
                    <w:rtl/>
                  </w:rPr>
                  <w:delText>ما فيها من الافات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67" w:author="Transkribus" w:date="2019-12-11T14:30:00Z">
                <w:r w:rsidR="00EE6742" w:rsidRPr="00EE6742">
                  <w:rPr>
                    <w:rFonts w:ascii="Courier New" w:hAnsi="Courier New" w:cs="Courier New"/>
                    <w:rtl/>
                  </w:rPr>
                  <w:t>مانيها مسن الاثات</w:t>
                </w:r>
              </w:ins>
            </w:dir>
          </w:dir>
        </w:dir>
      </w:dir>
    </w:p>
    <w:p w14:paraId="5F8601DE" w14:textId="77777777" w:rsidR="009B6BCA" w:rsidRPr="009B6BCA" w:rsidRDefault="009B6BCA" w:rsidP="009B6BCA">
      <w:pPr>
        <w:pStyle w:val="NurText"/>
        <w:bidi/>
        <w:rPr>
          <w:del w:id="2568" w:author="Transkribus" w:date="2019-12-11T14:30:00Z"/>
          <w:rFonts w:ascii="Courier New" w:hAnsi="Courier New" w:cs="Courier New"/>
        </w:rPr>
      </w:pPr>
      <w:dir w:val="rtl">
        <w:dir w:val="rtl">
          <w:del w:id="2569" w:author="Transkribus" w:date="2019-12-11T14:30:00Z">
            <w:r w:rsidRPr="009B6BCA">
              <w:rPr>
                <w:rFonts w:ascii="Courier New" w:hAnsi="Courier New" w:cs="Courier New"/>
                <w:rtl/>
              </w:rPr>
              <w:delText>فصاحب الدعوة والمسره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بد ان يحتمل المضره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C1F89B9" w14:textId="330297E3" w:rsidR="00EE6742" w:rsidRPr="00EE6742" w:rsidRDefault="009B6BCA" w:rsidP="00EE6742">
      <w:pPr>
        <w:pStyle w:val="NurText"/>
        <w:bidi/>
        <w:rPr>
          <w:ins w:id="2570" w:author="Transkribus" w:date="2019-12-11T14:30:00Z"/>
          <w:rFonts w:ascii="Courier New" w:hAnsi="Courier New" w:cs="Courier New"/>
        </w:rPr>
      </w:pPr>
      <w:dir w:val="rtl">
        <w:dir w:val="rtl">
          <w:del w:id="2571" w:author="Transkribus" w:date="2019-12-11T14:30:00Z">
            <w:r w:rsidRPr="009B6BCA">
              <w:rPr>
                <w:rFonts w:ascii="Courier New" w:hAnsi="Courier New" w:cs="Courier New"/>
                <w:rtl/>
              </w:rPr>
              <w:delText>اولها لا بد من ثقيل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يكرهه</w:delText>
                </w:r>
              </w:dir>
            </w:dir>
          </w:del>
          <w:ins w:id="2572" w:author="Transkribus" w:date="2019-12-11T14:30:00Z">
            <w:r w:rsidR="00EE6742" w:rsidRPr="00EE6742">
              <w:rPr>
                <w:rFonts w:ascii="Courier New" w:hAnsi="Courier New" w:cs="Courier New"/>
                <w:rtl/>
              </w:rPr>
              <w:t>فصاحب الديعوة والمسرة * لابدان حتعل المصر٨</w:t>
            </w:r>
          </w:ins>
        </w:dir>
      </w:dir>
    </w:p>
    <w:p w14:paraId="50F3508D" w14:textId="0D748F95" w:rsidR="00EE6742" w:rsidRPr="00EE6742" w:rsidRDefault="00EE6742" w:rsidP="00EE6742">
      <w:pPr>
        <w:pStyle w:val="NurText"/>
        <w:bidi/>
        <w:rPr>
          <w:rFonts w:ascii="Courier New" w:hAnsi="Courier New" w:cs="Courier New"/>
        </w:rPr>
      </w:pPr>
      <w:ins w:id="2573" w:author="Transkribus" w:date="2019-12-11T14:30:00Z">
        <w:r w:rsidRPr="00EE6742">
          <w:rPr>
            <w:rFonts w:ascii="Courier New" w:hAnsi="Courier New" w:cs="Courier New"/>
            <w:rtl/>
          </w:rPr>
          <w:t>أولها لآمد مسن فيل * بكرهة</w:t>
        </w:r>
      </w:ins>
      <w:r w:rsidRPr="00EE6742">
        <w:rPr>
          <w:rFonts w:ascii="Courier New" w:hAnsi="Courier New" w:cs="Courier New"/>
          <w:rtl/>
        </w:rPr>
        <w:t xml:space="preserve"> القوم و</w:t>
      </w:r>
      <w:del w:id="2574" w:author="Transkribus" w:date="2019-12-11T14:30:00Z">
        <w:r w:rsidR="009B6BCA" w:rsidRPr="009B6BCA">
          <w:rPr>
            <w:rFonts w:ascii="Courier New" w:hAnsi="Courier New" w:cs="Courier New"/>
            <w:rtl/>
          </w:rPr>
          <w:delText>ذ</w:delText>
        </w:r>
      </w:del>
      <w:ins w:id="2575" w:author="Transkribus" w:date="2019-12-11T14:30:00Z">
        <w:r w:rsidRPr="00EE6742">
          <w:rPr>
            <w:rFonts w:ascii="Courier New" w:hAnsi="Courier New" w:cs="Courier New"/>
            <w:rtl/>
          </w:rPr>
          <w:t>د</w:t>
        </w:r>
      </w:ins>
      <w:r w:rsidRPr="00EE6742">
        <w:rPr>
          <w:rFonts w:ascii="Courier New" w:hAnsi="Courier New" w:cs="Courier New"/>
          <w:rtl/>
        </w:rPr>
        <w:t>ى تطفيل</w:t>
      </w:r>
      <w:del w:id="25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6622F7" w14:textId="44B32145" w:rsidR="00EE6742" w:rsidRPr="00EE6742" w:rsidRDefault="009B6BCA" w:rsidP="00EE6742">
      <w:pPr>
        <w:pStyle w:val="NurText"/>
        <w:bidi/>
        <w:rPr>
          <w:rFonts w:ascii="Courier New" w:hAnsi="Courier New" w:cs="Courier New"/>
        </w:rPr>
      </w:pPr>
      <w:dir w:val="rtl">
        <w:dir w:val="rtl">
          <w:del w:id="2577" w:author="Transkribus" w:date="2019-12-11T14:30:00Z">
            <w:r w:rsidRPr="009B6BCA">
              <w:rPr>
                <w:rFonts w:ascii="Courier New" w:hAnsi="Courier New" w:cs="Courier New"/>
                <w:rtl/>
              </w:rPr>
              <w:delText>صاحبها ان قدم</w:delText>
            </w:r>
          </w:del>
          <w:ins w:id="2578" w:author="Transkribus" w:date="2019-12-11T14:30:00Z">
            <w:r w:rsidR="00EE6742" w:rsidRPr="00EE6742">
              <w:rPr>
                <w:rFonts w:ascii="Courier New" w:hAnsi="Courier New" w:cs="Courier New"/>
                <w:rtl/>
              </w:rPr>
              <w:t>ساجبهاان قسدم</w:t>
            </w:r>
          </w:ins>
          <w:r w:rsidR="00EE6742" w:rsidRPr="00EE6742">
            <w:rPr>
              <w:rFonts w:ascii="Courier New" w:hAnsi="Courier New" w:cs="Courier New"/>
              <w:rtl/>
            </w:rPr>
            <w:t xml:space="preserve"> الطعاما</w:t>
          </w:r>
          <w:del w:id="25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يحتاج ان يحتمل</w:delText>
                </w:r>
              </w:dir>
            </w:dir>
          </w:del>
          <w:ins w:id="2580" w:author="Transkribus" w:date="2019-12-11T14:30:00Z">
            <w:r w:rsidR="00EE6742" w:rsidRPr="00EE6742">
              <w:rPr>
                <w:rFonts w:ascii="Courier New" w:hAnsi="Courier New" w:cs="Courier New"/>
                <w:rtl/>
              </w:rPr>
              <w:t xml:space="preserve"> * مجتاج ابن مجحتمل</w:t>
            </w:r>
          </w:ins>
          <w:r w:rsidR="00EE6742" w:rsidRPr="00EE6742">
            <w:rPr>
              <w:rFonts w:ascii="Courier New" w:hAnsi="Courier New" w:cs="Courier New"/>
              <w:rtl/>
            </w:rPr>
            <w:t xml:space="preserve"> الملاما</w:t>
          </w:r>
          <w:del w:id="25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582D3A" w14:textId="2C0F854F" w:rsidR="00EE6742" w:rsidRPr="00EE6742" w:rsidRDefault="009B6BCA" w:rsidP="00EE6742">
      <w:pPr>
        <w:pStyle w:val="NurText"/>
        <w:bidi/>
        <w:rPr>
          <w:rFonts w:ascii="Courier New" w:hAnsi="Courier New" w:cs="Courier New"/>
        </w:rPr>
      </w:pPr>
      <w:dir w:val="rtl">
        <w:dir w:val="rtl">
          <w:del w:id="2582" w:author="Transkribus" w:date="2019-12-11T14:30:00Z">
            <w:r w:rsidRPr="009B6BCA">
              <w:rPr>
                <w:rFonts w:ascii="Courier New" w:hAnsi="Courier New" w:cs="Courier New"/>
                <w:rtl/>
              </w:rPr>
              <w:delText>لو انه يندس</w:delText>
            </w:r>
          </w:del>
          <w:ins w:id="2583" w:author="Transkribus" w:date="2019-12-11T14:30:00Z">
            <w:r w:rsidR="00EE6742" w:rsidRPr="00EE6742">
              <w:rPr>
                <w:rFonts w:ascii="Courier New" w:hAnsi="Courier New" w:cs="Courier New"/>
                <w:rtl/>
              </w:rPr>
              <w:t>لوأنه سدس</w:t>
            </w:r>
          </w:ins>
          <w:r w:rsidR="00EE6742" w:rsidRPr="00EE6742">
            <w:rPr>
              <w:rFonts w:ascii="Courier New" w:hAnsi="Courier New" w:cs="Courier New"/>
              <w:rtl/>
            </w:rPr>
            <w:t xml:space="preserve"> فى </w:t>
          </w:r>
          <w:del w:id="2584" w:author="Transkribus" w:date="2019-12-11T14:30:00Z">
            <w:r w:rsidRPr="009B6BCA">
              <w:rPr>
                <w:rFonts w:ascii="Courier New" w:hAnsi="Courier New" w:cs="Courier New"/>
                <w:rtl/>
              </w:rPr>
              <w:delText>حرمه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بد ان يشرعوا</w:delText>
                </w:r>
              </w:dir>
            </w:dir>
          </w:del>
          <w:ins w:id="2585" w:author="Transkribus" w:date="2019-12-11T14:30:00Z">
            <w:r w:rsidR="00EE6742" w:rsidRPr="00EE6742">
              <w:rPr>
                <w:rFonts w:ascii="Courier New" w:hAnsi="Courier New" w:cs="Courier New"/>
                <w:rtl/>
              </w:rPr>
              <w:t>جرافة * لابدان بشرهرا</w:t>
            </w:r>
          </w:ins>
          <w:r w:rsidR="00EE6742" w:rsidRPr="00EE6742">
            <w:rPr>
              <w:rFonts w:ascii="Courier New" w:hAnsi="Courier New" w:cs="Courier New"/>
              <w:rtl/>
            </w:rPr>
            <w:t xml:space="preserve"> فى </w:t>
          </w:r>
          <w:del w:id="2586" w:author="Transkribus" w:date="2019-12-11T14:30:00Z">
            <w:r w:rsidRPr="009B6BCA">
              <w:rPr>
                <w:rFonts w:ascii="Courier New" w:hAnsi="Courier New" w:cs="Courier New"/>
                <w:rtl/>
              </w:rPr>
              <w:delText>ذمه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587" w:author="Transkribus" w:date="2019-12-11T14:30:00Z">
            <w:r w:rsidR="00EE6742" w:rsidRPr="00EE6742">
              <w:rPr>
                <w:rFonts w:ascii="Courier New" w:hAnsi="Courier New" w:cs="Courier New"/>
                <w:rtl/>
              </w:rPr>
              <w:t>دية</w:t>
            </w:r>
          </w:ins>
        </w:dir>
      </w:dir>
    </w:p>
    <w:p w14:paraId="5FCBFF8E" w14:textId="559F8991" w:rsidR="00EE6742" w:rsidRPr="00EE6742" w:rsidRDefault="009B6BCA" w:rsidP="00EE6742">
      <w:pPr>
        <w:pStyle w:val="NurText"/>
        <w:bidi/>
        <w:rPr>
          <w:rFonts w:ascii="Courier New" w:hAnsi="Courier New" w:cs="Courier New"/>
        </w:rPr>
      </w:pPr>
      <w:dir w:val="rtl">
        <w:dir w:val="rtl">
          <w:del w:id="2588" w:author="Transkribus" w:date="2019-12-11T14:30:00Z">
            <w:r w:rsidRPr="009B6BCA">
              <w:rPr>
                <w:rFonts w:ascii="Courier New" w:hAnsi="Courier New" w:cs="Courier New"/>
                <w:rtl/>
              </w:rPr>
              <w:delText>يقول بعض</w:delText>
            </w:r>
          </w:del>
          <w:ins w:id="2589" w:author="Transkribus" w:date="2019-12-11T14:30:00Z">
            <w:r w:rsidR="00EE6742" w:rsidRPr="00EE6742">
              <w:rPr>
                <w:rFonts w:ascii="Courier New" w:hAnsi="Courier New" w:cs="Courier New"/>
                <w:rtl/>
              </w:rPr>
              <w:t>ابقرل بعس</w:t>
            </w:r>
          </w:ins>
          <w:r w:rsidR="00EE6742" w:rsidRPr="00EE6742">
            <w:rPr>
              <w:rFonts w:ascii="Courier New" w:hAnsi="Courier New" w:cs="Courier New"/>
              <w:rtl/>
            </w:rPr>
            <w:t xml:space="preserve"> عازه </w:t>
          </w:r>
          <w:del w:id="2590" w:author="Transkribus" w:date="2019-12-11T14:30:00Z">
            <w:r w:rsidRPr="009B6BCA">
              <w:rPr>
                <w:rFonts w:ascii="Courier New" w:hAnsi="Courier New" w:cs="Courier New"/>
                <w:rtl/>
              </w:rPr>
              <w:delText>ابزار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وبعضهم حافت</w:delText>
                </w:r>
              </w:dir>
            </w:dir>
          </w:del>
          <w:ins w:id="2591" w:author="Transkribus" w:date="2019-12-11T14:30:00Z">
            <w:r w:rsidR="00EE6742" w:rsidRPr="00EE6742">
              <w:rPr>
                <w:rFonts w:ascii="Courier New" w:hAnsi="Courier New" w:cs="Courier New"/>
                <w:rtl/>
              </w:rPr>
              <w:t>ابرار * ويفضهم مافت</w:t>
            </w:r>
          </w:ins>
          <w:r w:rsidR="00EE6742" w:rsidRPr="00EE6742">
            <w:rPr>
              <w:rFonts w:ascii="Courier New" w:hAnsi="Courier New" w:cs="Courier New"/>
              <w:rtl/>
            </w:rPr>
            <w:t xml:space="preserve"> عليه النار</w:t>
          </w:r>
          <w:del w:id="25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17E399" w14:textId="54C1CF96" w:rsidR="00EE6742" w:rsidRPr="00EE6742" w:rsidRDefault="009B6BCA" w:rsidP="00EE6742">
      <w:pPr>
        <w:pStyle w:val="NurText"/>
        <w:bidi/>
        <w:rPr>
          <w:rFonts w:ascii="Courier New" w:hAnsi="Courier New" w:cs="Courier New"/>
        </w:rPr>
      </w:pPr>
      <w:dir w:val="rtl">
        <w:dir w:val="rtl">
          <w:del w:id="2593" w:author="Transkribus" w:date="2019-12-11T14:30:00Z">
            <w:r w:rsidRPr="009B6BCA">
              <w:rPr>
                <w:rFonts w:ascii="Courier New" w:hAnsi="Courier New" w:cs="Courier New"/>
                <w:rtl/>
              </w:rPr>
              <w:delText>واخر</w:delText>
            </w:r>
          </w:del>
          <w:ins w:id="2594" w:author="Transkribus" w:date="2019-12-11T14:30:00Z">
            <w:r w:rsidR="00EE6742" w:rsidRPr="00EE6742">
              <w:rPr>
                <w:rFonts w:ascii="Courier New" w:hAnsi="Courier New" w:cs="Courier New"/>
                <w:rtl/>
              </w:rPr>
              <w:t>بأ خر</w:t>
            </w:r>
          </w:ins>
          <w:r w:rsidR="00EE6742" w:rsidRPr="00EE6742">
            <w:rPr>
              <w:rFonts w:ascii="Courier New" w:hAnsi="Courier New" w:cs="Courier New"/>
              <w:rtl/>
            </w:rPr>
            <w:t xml:space="preserve"> هذا قليل </w:t>
          </w:r>
          <w:del w:id="2595" w:author="Transkribus" w:date="2019-12-11T14:30:00Z">
            <w:r w:rsidRPr="009B6BCA">
              <w:rPr>
                <w:rFonts w:ascii="Courier New" w:hAnsi="Courier New" w:cs="Courier New"/>
                <w:rtl/>
              </w:rPr>
              <w:delText>الملح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يظهر انى فطن ذو نصح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596" w:author="Transkribus" w:date="2019-12-11T14:30:00Z">
            <w:r w:rsidR="00EE6742" w:rsidRPr="00EE6742">
              <w:rPr>
                <w:rFonts w:ascii="Courier New" w:hAnsi="Courier New" w:cs="Courier New"/>
                <w:rtl/>
              </w:rPr>
              <w:t>الح * بطهرانى قطن دويقح</w:t>
            </w:r>
          </w:ins>
        </w:dir>
      </w:dir>
    </w:p>
    <w:p w14:paraId="2A458F46" w14:textId="77777777" w:rsidR="009B6BCA" w:rsidRPr="009B6BCA" w:rsidRDefault="009B6BCA" w:rsidP="009B6BCA">
      <w:pPr>
        <w:pStyle w:val="NurText"/>
        <w:bidi/>
        <w:rPr>
          <w:del w:id="2597" w:author="Transkribus" w:date="2019-12-11T14:30:00Z"/>
          <w:rFonts w:ascii="Courier New" w:hAnsi="Courier New" w:cs="Courier New"/>
        </w:rPr>
      </w:pPr>
      <w:dir w:val="rtl">
        <w:dir w:val="rtl">
          <w:del w:id="2598" w:author="Transkribus" w:date="2019-12-11T14:30:00Z">
            <w:r w:rsidRPr="009B6BCA">
              <w:rPr>
                <w:rFonts w:ascii="Courier New" w:hAnsi="Courier New" w:cs="Courier New"/>
                <w:rtl/>
              </w:rPr>
              <w:delText>ينهب ما بين يديه نهبا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ويشرب الماء القراح العذبا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F832579" w14:textId="49964BD8" w:rsidR="00EE6742" w:rsidRPr="00EE6742" w:rsidRDefault="009B6BCA" w:rsidP="00EE6742">
      <w:pPr>
        <w:pStyle w:val="NurText"/>
        <w:bidi/>
        <w:rPr>
          <w:ins w:id="2599" w:author="Transkribus" w:date="2019-12-11T14:30:00Z"/>
          <w:rFonts w:ascii="Courier New" w:hAnsi="Courier New" w:cs="Courier New"/>
        </w:rPr>
      </w:pPr>
      <w:dir w:val="rtl">
        <w:dir w:val="rtl">
          <w:del w:id="2600" w:author="Transkribus" w:date="2019-12-11T14:30:00Z">
            <w:r w:rsidRPr="009B6BCA">
              <w:rPr>
                <w:rFonts w:ascii="Courier New" w:hAnsi="Courier New" w:cs="Courier New"/>
                <w:rtl/>
              </w:rPr>
              <w:delText>يرى</w:delText>
            </w:r>
          </w:del>
          <w:ins w:id="2601" w:author="Transkribus" w:date="2019-12-11T14:30:00Z">
            <w:r w:rsidR="00EE6742" w:rsidRPr="00EE6742">
              <w:rPr>
                <w:rFonts w:ascii="Courier New" w:hAnsi="Courier New" w:cs="Courier New"/>
                <w:rtl/>
              </w:rPr>
              <w:t>بيهب ماسين دبة نهيا * ويسرب الماء القرام العدثا</w:t>
            </w:r>
          </w:ins>
        </w:dir>
      </w:dir>
    </w:p>
    <w:p w14:paraId="054151FA" w14:textId="25E86806" w:rsidR="00EE6742" w:rsidRPr="00EE6742" w:rsidRDefault="00EE6742" w:rsidP="00EE6742">
      <w:pPr>
        <w:pStyle w:val="NurText"/>
        <w:bidi/>
        <w:rPr>
          <w:rFonts w:ascii="Courier New" w:hAnsi="Courier New" w:cs="Courier New"/>
        </w:rPr>
      </w:pPr>
      <w:ins w:id="2602" w:author="Transkribus" w:date="2019-12-11T14:30:00Z">
        <w:r w:rsidRPr="00EE6742">
          <w:rPr>
            <w:rFonts w:ascii="Courier New" w:hAnsi="Courier New" w:cs="Courier New"/>
            <w:rtl/>
          </w:rPr>
          <w:t>ابرى</w:t>
        </w:r>
      </w:ins>
      <w:r w:rsidRPr="00EE6742">
        <w:rPr>
          <w:rFonts w:ascii="Courier New" w:hAnsi="Courier New" w:cs="Courier New"/>
          <w:rtl/>
        </w:rPr>
        <w:t xml:space="preserve"> له فى ذلك </w:t>
      </w:r>
      <w:del w:id="2603" w:author="Transkribus" w:date="2019-12-11T14:30:00Z">
        <w:r w:rsidR="009B6BCA" w:rsidRPr="009B6BCA">
          <w:rPr>
            <w:rFonts w:ascii="Courier New" w:hAnsi="Courier New" w:cs="Courier New"/>
            <w:rtl/>
          </w:rPr>
          <w:delText>انتفاعا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وبعد ذلك يطلب الفقاعا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604" w:author="Transkribus" w:date="2019-12-11T14:30:00Z">
        <w:r w:rsidRPr="00EE6742">
          <w:rPr>
            <w:rFonts w:ascii="Courier New" w:hAnsi="Courier New" w:cs="Courier New"/>
            <w:rtl/>
          </w:rPr>
          <w:t>التفاغا *وبعسد ذال بطلب الفقا*</w:t>
        </w:r>
      </w:ins>
    </w:p>
    <w:p w14:paraId="35F28E15" w14:textId="1A3A5EC8" w:rsidR="00EE6742" w:rsidRPr="00EE6742" w:rsidRDefault="009B6BCA" w:rsidP="00EE6742">
      <w:pPr>
        <w:pStyle w:val="NurText"/>
        <w:bidi/>
        <w:rPr>
          <w:rFonts w:ascii="Courier New" w:hAnsi="Courier New" w:cs="Courier New"/>
        </w:rPr>
      </w:pPr>
      <w:dir w:val="rtl">
        <w:dir w:val="rtl">
          <w:del w:id="2605" w:author="Transkribus" w:date="2019-12-11T14:30:00Z">
            <w:r w:rsidRPr="009B6BCA">
              <w:rPr>
                <w:rFonts w:ascii="Courier New" w:hAnsi="Courier New" w:cs="Courier New"/>
                <w:rtl/>
              </w:rPr>
              <w:delText>بالثلج</w:delText>
            </w:r>
          </w:del>
          <w:ins w:id="2606" w:author="Transkribus" w:date="2019-12-11T14:30:00Z">
            <w:r w:rsidR="00EE6742" w:rsidRPr="00EE6742">
              <w:rPr>
                <w:rFonts w:ascii="Courier New" w:hAnsi="Courier New" w:cs="Courier New"/>
                <w:rtl/>
              </w:rPr>
              <w:t xml:space="preserve"> بالفلح</w:t>
            </w:r>
          </w:ins>
          <w:r w:rsidR="00EE6742" w:rsidRPr="00EE6742">
            <w:rPr>
              <w:rFonts w:ascii="Courier New" w:hAnsi="Courier New" w:cs="Courier New"/>
              <w:rtl/>
            </w:rPr>
            <w:t xml:space="preserve"> فى الص</w:t>
          </w:r>
          <w:ins w:id="260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يف وفى </w:t>
          </w:r>
          <w:del w:id="2608" w:author="Transkribus" w:date="2019-12-11T14:30:00Z">
            <w:r w:rsidRPr="009B6BCA">
              <w:rPr>
                <w:rFonts w:ascii="Courier New" w:hAnsi="Courier New" w:cs="Courier New"/>
                <w:rtl/>
              </w:rPr>
              <w:delText>الشتاء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يلتمس</w:delText>
                </w:r>
              </w:dir>
            </w:dir>
          </w:del>
          <w:ins w:id="2609" w:author="Transkribus" w:date="2019-12-11T14:30:00Z">
            <w:r w:rsidR="00EE6742" w:rsidRPr="00EE6742">
              <w:rPr>
                <w:rFonts w:ascii="Courier New" w:hAnsi="Courier New" w:cs="Courier New"/>
                <w:rtl/>
              </w:rPr>
              <w:t>السشتاء * كيمس</w:t>
            </w:r>
          </w:ins>
          <w:r w:rsidR="00EE6742" w:rsidRPr="00EE6742">
            <w:rPr>
              <w:rFonts w:ascii="Courier New" w:hAnsi="Courier New" w:cs="Courier New"/>
              <w:rtl/>
            </w:rPr>
            <w:t xml:space="preserve"> النار </w:t>
          </w:r>
          <w:del w:id="2610" w:author="Transkribus" w:date="2019-12-11T14:30:00Z">
            <w:r w:rsidRPr="009B6BCA">
              <w:rPr>
                <w:rFonts w:ascii="Courier New" w:hAnsi="Courier New" w:cs="Courier New"/>
                <w:rtl/>
              </w:rPr>
              <w:delText>بلا استحياء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611" w:author="Transkribus" w:date="2019-12-11T14:30:00Z">
            <w:r w:rsidR="00EE6742" w:rsidRPr="00EE6742">
              <w:rPr>
                <w:rFonts w:ascii="Courier New" w:hAnsi="Courier New" w:cs="Courier New"/>
                <w:rtl/>
              </w:rPr>
              <w:t>بلاسنحياء</w:t>
            </w:r>
          </w:ins>
        </w:dir>
      </w:dir>
    </w:p>
    <w:p w14:paraId="35418030" w14:textId="30D58B9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2612" w:author="Transkribus" w:date="2019-12-11T14:30:00Z">
            <w:r w:rsidRPr="009B6BCA">
              <w:rPr>
                <w:rFonts w:ascii="Courier New" w:hAnsi="Courier New" w:cs="Courier New"/>
                <w:rtl/>
              </w:rPr>
              <w:delText>يعزهم اثر ذا خلال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قد </w:delText>
                </w:r>
              </w:dir>
            </w:dir>
          </w:del>
          <w:ins w:id="2613" w:author="Transkribus" w:date="2019-12-11T14:30:00Z">
            <w:r w:rsidR="00EE6742" w:rsidRPr="00EE6742">
              <w:rPr>
                <w:rFonts w:ascii="Courier New" w:hAnsi="Courier New" w:cs="Courier New"/>
                <w:rtl/>
              </w:rPr>
              <w:t xml:space="preserve">بقرهم اثرد اخسلال * قد </w:t>
            </w:r>
          </w:ins>
          <w:r w:rsidR="00EE6742" w:rsidRPr="00EE6742">
            <w:rPr>
              <w:rFonts w:ascii="Courier New" w:hAnsi="Courier New" w:cs="Courier New"/>
              <w:rtl/>
            </w:rPr>
            <w:t xml:space="preserve">نسلوا الحصر ولم </w:t>
          </w:r>
          <w:del w:id="2614"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2615" w:author="Transkribus" w:date="2019-12-11T14:30:00Z">
            <w:r w:rsidR="00EE6742" w:rsidRPr="00EE6742">
              <w:rPr>
                <w:rFonts w:ascii="Courier New" w:hAnsi="Courier New" w:cs="Courier New"/>
                <w:rtl/>
              </w:rPr>
              <w:t>ب</w:t>
            </w:r>
          </w:ins>
          <w:r w:rsidR="00EE6742" w:rsidRPr="00EE6742">
            <w:rPr>
              <w:rFonts w:ascii="Courier New" w:hAnsi="Courier New" w:cs="Courier New"/>
              <w:rtl/>
            </w:rPr>
            <w:t>الوا</w:t>
          </w:r>
          <w:del w:id="26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DF92FF" w14:textId="56F58D4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وبعد هذا </w:t>
          </w:r>
          <w:del w:id="2617" w:author="Transkribus" w:date="2019-12-11T14:30:00Z">
            <w:r w:rsidRPr="009B6BCA">
              <w:rPr>
                <w:rFonts w:ascii="Courier New" w:hAnsi="Courier New" w:cs="Courier New"/>
                <w:rtl/>
              </w:rPr>
              <w:delText>يحضر النبيذ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الطيب المنتخب اللذيذ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618" w:author="Transkribus" w:date="2019-12-11T14:30:00Z">
            <w:r w:rsidR="00EE6742" w:rsidRPr="00EE6742">
              <w:rPr>
                <w:rFonts w:ascii="Courier New" w:hAnsi="Courier New" w:cs="Courier New"/>
                <w:rtl/>
              </w:rPr>
              <w:t>حصر النديذ * الطبب الننحب الدين</w:t>
            </w:r>
          </w:ins>
        </w:dir>
      </w:dir>
    </w:p>
    <w:p w14:paraId="18170726" w14:textId="7E04C69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فو</w:t>
          </w:r>
          <w:del w:id="2619" w:author="Transkribus" w:date="2019-12-11T14:30:00Z">
            <w:r w:rsidRPr="009B6BCA">
              <w:rPr>
                <w:rFonts w:ascii="Courier New" w:hAnsi="Courier New" w:cs="Courier New"/>
                <w:rtl/>
              </w:rPr>
              <w:delText>ا</w:delText>
            </w:r>
          </w:del>
          <w:ins w:id="2620" w:author="Transkribus" w:date="2019-12-11T14:30:00Z">
            <w:r w:rsidR="00EE6742" w:rsidRPr="00EE6742">
              <w:rPr>
                <w:rFonts w:ascii="Courier New" w:hAnsi="Courier New" w:cs="Courier New"/>
                <w:rtl/>
              </w:rPr>
              <w:t>أ</w:t>
            </w:r>
          </w:ins>
          <w:r w:rsidR="00EE6742" w:rsidRPr="00EE6742">
            <w:rPr>
              <w:rFonts w:ascii="Courier New" w:hAnsi="Courier New" w:cs="Courier New"/>
              <w:rtl/>
            </w:rPr>
            <w:t>ح</w:t>
          </w:r>
          <w:ins w:id="262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د يقول </w:t>
          </w:r>
          <w:del w:id="2622" w:author="Transkribus" w:date="2019-12-11T14:30:00Z">
            <w:r w:rsidRPr="009B6BCA">
              <w:rPr>
                <w:rFonts w:ascii="Courier New" w:hAnsi="Courier New" w:cs="Courier New"/>
                <w:rtl/>
              </w:rPr>
              <w:delText>هذا خل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واخر ذا قافز معتل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623" w:author="Transkribus" w:date="2019-12-11T14:30:00Z">
            <w:r w:rsidR="00EE6742" w:rsidRPr="00EE6742">
              <w:rPr>
                <w:rFonts w:ascii="Courier New" w:hAnsi="Courier New" w:cs="Courier New"/>
                <w:rtl/>
              </w:rPr>
              <w:t>هذ اخل * وأخر ذاقافر معثل</w:t>
            </w:r>
          </w:ins>
        </w:dir>
      </w:dir>
    </w:p>
    <w:p w14:paraId="4679ED5C" w14:textId="34D56832" w:rsidR="00EE6742" w:rsidRPr="00EE6742" w:rsidRDefault="009B6BCA" w:rsidP="00EE6742">
      <w:pPr>
        <w:pStyle w:val="NurText"/>
        <w:bidi/>
        <w:rPr>
          <w:rFonts w:ascii="Courier New" w:hAnsi="Courier New" w:cs="Courier New"/>
        </w:rPr>
      </w:pPr>
      <w:dir w:val="rtl">
        <w:dir w:val="rtl">
          <w:del w:id="2624" w:author="Transkribus" w:date="2019-12-11T14:30:00Z">
            <w:r w:rsidRPr="009B6BCA">
              <w:rPr>
                <w:rFonts w:ascii="Courier New" w:hAnsi="Courier New" w:cs="Courier New"/>
                <w:rtl/>
              </w:rPr>
              <w:delText>وثم</w:delText>
            </w:r>
          </w:del>
          <w:ins w:id="2625" w:author="Transkribus" w:date="2019-12-11T14:30:00Z">
            <w:r w:rsidR="00EE6742" w:rsidRPr="00EE6742">
              <w:rPr>
                <w:rFonts w:ascii="Courier New" w:hAnsi="Courier New" w:cs="Courier New"/>
                <w:rtl/>
              </w:rPr>
              <w:t>و ثم</w:t>
            </w:r>
          </w:ins>
          <w:r w:rsidR="00EE6742" w:rsidRPr="00EE6742">
            <w:rPr>
              <w:rFonts w:ascii="Courier New" w:hAnsi="Courier New" w:cs="Courier New"/>
              <w:rtl/>
            </w:rPr>
            <w:t xml:space="preserve"> من </w:t>
          </w:r>
          <w:del w:id="2626" w:author="Transkribus" w:date="2019-12-11T14:30:00Z">
            <w:r w:rsidRPr="009B6BCA">
              <w:rPr>
                <w:rFonts w:ascii="Courier New" w:hAnsi="Courier New" w:cs="Courier New"/>
                <w:rtl/>
              </w:rPr>
              <w:delText>يسال عن راووق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627" w:author="Transkribus" w:date="2019-12-11T14:30:00Z">
            <w:r w:rsidR="00EE6742" w:rsidRPr="00EE6742">
              <w:rPr>
                <w:rFonts w:ascii="Courier New" w:hAnsi="Courier New" w:cs="Courier New"/>
                <w:rtl/>
              </w:rPr>
              <w:t xml:space="preserve">بسال عسن زاووق * </w:t>
            </w:r>
          </w:ins>
          <w:r w:rsidR="00EE6742" w:rsidRPr="00EE6742">
            <w:rPr>
              <w:rFonts w:ascii="Courier New" w:hAnsi="Courier New" w:cs="Courier New"/>
              <w:rtl/>
            </w:rPr>
            <w:t xml:space="preserve">يقول </w:t>
          </w:r>
          <w:del w:id="2628" w:author="Transkribus" w:date="2019-12-11T14:30:00Z">
            <w:r w:rsidRPr="009B6BCA">
              <w:rPr>
                <w:rFonts w:ascii="Courier New" w:hAnsi="Courier New" w:cs="Courier New"/>
                <w:rtl/>
              </w:rPr>
              <w:delText>لا بد</w:delText>
            </w:r>
          </w:del>
          <w:ins w:id="2629" w:author="Transkribus" w:date="2019-12-11T14:30:00Z">
            <w:r w:rsidR="00EE6742" w:rsidRPr="00EE6742">
              <w:rPr>
                <w:rFonts w:ascii="Courier New" w:hAnsi="Courier New" w:cs="Courier New"/>
                <w:rtl/>
              </w:rPr>
              <w:t>لابد</w:t>
            </w:r>
          </w:ins>
          <w:r w:rsidR="00EE6742" w:rsidRPr="00EE6742">
            <w:rPr>
              <w:rFonts w:ascii="Courier New" w:hAnsi="Courier New" w:cs="Courier New"/>
              <w:rtl/>
            </w:rPr>
            <w:t xml:space="preserve"> من ال</w:t>
          </w:r>
          <w:del w:id="2630" w:author="Transkribus" w:date="2019-12-11T14:30:00Z">
            <w:r w:rsidRPr="009B6BCA">
              <w:rPr>
                <w:rFonts w:ascii="Courier New" w:hAnsi="Courier New" w:cs="Courier New"/>
                <w:rtl/>
              </w:rPr>
              <w:delText>ت</w:delText>
            </w:r>
          </w:del>
          <w:ins w:id="2631" w:author="Transkribus" w:date="2019-12-11T14:30:00Z">
            <w:r w:rsidR="00EE6742" w:rsidRPr="00EE6742">
              <w:rPr>
                <w:rFonts w:ascii="Courier New" w:hAnsi="Courier New" w:cs="Courier New"/>
                <w:rtl/>
              </w:rPr>
              <w:t>ن</w:t>
            </w:r>
          </w:ins>
          <w:r w:rsidR="00EE6742" w:rsidRPr="00EE6742">
            <w:rPr>
              <w:rFonts w:ascii="Courier New" w:hAnsi="Courier New" w:cs="Courier New"/>
              <w:rtl/>
            </w:rPr>
            <w:t>ص</w:t>
          </w:r>
          <w:del w:id="2632" w:author="Transkribus" w:date="2019-12-11T14:30:00Z">
            <w:r w:rsidRPr="009B6BCA">
              <w:rPr>
                <w:rFonts w:ascii="Courier New" w:hAnsi="Courier New" w:cs="Courier New"/>
                <w:rtl/>
              </w:rPr>
              <w:delText>ف</w:delText>
            </w:r>
          </w:del>
          <w:ins w:id="2633" w:author="Transkribus" w:date="2019-12-11T14:30:00Z">
            <w:r w:rsidR="00EE6742" w:rsidRPr="00EE6742">
              <w:rPr>
                <w:rFonts w:ascii="Courier New" w:hAnsi="Courier New" w:cs="Courier New"/>
                <w:rtl/>
              </w:rPr>
              <w:t>ق</w:t>
            </w:r>
          </w:ins>
          <w:r w:rsidR="00EE6742" w:rsidRPr="00EE6742">
            <w:rPr>
              <w:rFonts w:ascii="Courier New" w:hAnsi="Courier New" w:cs="Courier New"/>
              <w:rtl/>
            </w:rPr>
            <w:t>يق</w:t>
          </w:r>
          <w:del w:id="26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0B0E3E" w14:textId="77777777" w:rsidR="009B6BCA" w:rsidRPr="009B6BCA" w:rsidRDefault="009B6BCA" w:rsidP="009B6BCA">
      <w:pPr>
        <w:pStyle w:val="NurText"/>
        <w:bidi/>
        <w:rPr>
          <w:del w:id="2635" w:author="Transkribus" w:date="2019-12-11T14:30:00Z"/>
          <w:rFonts w:ascii="Courier New" w:hAnsi="Courier New" w:cs="Courier New"/>
        </w:rPr>
      </w:pPr>
      <w:dir w:val="rtl">
        <w:dir w:val="rtl">
          <w:del w:id="2636" w:author="Transkribus" w:date="2019-12-11T14:30:00Z">
            <w:r w:rsidRPr="009B6BCA">
              <w:rPr>
                <w:rFonts w:ascii="Courier New" w:hAnsi="Courier New" w:cs="Courier New"/>
                <w:rtl/>
              </w:rPr>
              <w:delText>وعند هذا تحضر البواطي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ويمزج النبيذ باحتياط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E93B0DF" w14:textId="152E56B0" w:rsidR="00EE6742" w:rsidRPr="00EE6742" w:rsidRDefault="009B6BCA" w:rsidP="00EE6742">
      <w:pPr>
        <w:pStyle w:val="NurText"/>
        <w:bidi/>
        <w:rPr>
          <w:ins w:id="2637" w:author="Transkribus" w:date="2019-12-11T14:30:00Z"/>
          <w:rFonts w:ascii="Courier New" w:hAnsi="Courier New" w:cs="Courier New"/>
        </w:rPr>
      </w:pPr>
      <w:dir w:val="rtl">
        <w:dir w:val="rtl">
          <w:del w:id="2638" w:author="Transkribus" w:date="2019-12-11T14:30:00Z">
            <w:r w:rsidRPr="009B6BCA">
              <w:rPr>
                <w:rFonts w:ascii="Courier New" w:hAnsi="Courier New" w:cs="Courier New"/>
                <w:rtl/>
              </w:rPr>
              <w:delText>فواحد</w:delText>
            </w:r>
          </w:del>
          <w:ins w:id="2639" w:author="Transkribus" w:date="2019-12-11T14:30:00Z">
            <w:r w:rsidR="00EE6742" w:rsidRPr="00EE6742">
              <w:rPr>
                <w:rFonts w:ascii="Courier New" w:hAnsi="Courier New" w:cs="Courier New"/>
                <w:rtl/>
              </w:rPr>
              <w:t>وغند هذا حصر البواطى * وبمرج الننبذ باحتباط</w:t>
            </w:r>
          </w:ins>
        </w:dir>
      </w:dir>
    </w:p>
    <w:p w14:paraId="12F53BAC" w14:textId="4895436F" w:rsidR="00EE6742" w:rsidRPr="00EE6742" w:rsidRDefault="00EE6742" w:rsidP="00EE6742">
      <w:pPr>
        <w:pStyle w:val="NurText"/>
        <w:bidi/>
        <w:rPr>
          <w:rFonts w:ascii="Courier New" w:hAnsi="Courier New" w:cs="Courier New"/>
        </w:rPr>
      </w:pPr>
      <w:ins w:id="2640" w:author="Transkribus" w:date="2019-12-11T14:30:00Z">
        <w:r w:rsidRPr="00EE6742">
          <w:rPr>
            <w:rFonts w:ascii="Courier New" w:hAnsi="Courier New" w:cs="Courier New"/>
            <w:rtl/>
          </w:rPr>
          <w:t>فواحسد</w:t>
        </w:r>
      </w:ins>
      <w:r w:rsidRPr="00EE6742">
        <w:rPr>
          <w:rFonts w:ascii="Courier New" w:hAnsi="Courier New" w:cs="Courier New"/>
          <w:rtl/>
        </w:rPr>
        <w:t xml:space="preserve"> يقول هذا صرف</w:t>
      </w:r>
      <w:del w:id="26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2642"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ويقلب الماء </w:t>
      </w:r>
      <w:del w:id="2643" w:author="Transkribus" w:date="2019-12-11T14:30:00Z">
        <w:r w:rsidR="009B6BCA" w:rsidRPr="009B6BCA">
          <w:rPr>
            <w:rFonts w:ascii="Courier New" w:hAnsi="Courier New" w:cs="Courier New"/>
            <w:rtl/>
          </w:rPr>
          <w:delText>ولا يكف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644" w:author="Transkribus" w:date="2019-12-11T14:30:00Z">
        <w:r w:rsidRPr="00EE6742">
          <w:rPr>
            <w:rFonts w:ascii="Courier New" w:hAnsi="Courier New" w:cs="Courier New"/>
            <w:rtl/>
          </w:rPr>
          <w:t>ولابكف</w:t>
        </w:r>
      </w:ins>
    </w:p>
    <w:p w14:paraId="64FEF519" w14:textId="0377B150" w:rsidR="00EE6742" w:rsidRPr="00EE6742" w:rsidRDefault="009B6BCA" w:rsidP="00EE6742">
      <w:pPr>
        <w:pStyle w:val="NurText"/>
        <w:bidi/>
        <w:rPr>
          <w:rFonts w:ascii="Courier New" w:hAnsi="Courier New" w:cs="Courier New"/>
        </w:rPr>
      </w:pPr>
      <w:dir w:val="rtl">
        <w:dir w:val="rtl">
          <w:del w:id="2645" w:author="Transkribus" w:date="2019-12-11T14:30:00Z">
            <w:r w:rsidRPr="009B6BCA">
              <w:rPr>
                <w:rFonts w:ascii="Courier New" w:hAnsi="Courier New" w:cs="Courier New"/>
                <w:rtl/>
              </w:rPr>
              <w:delText>واخر</w:delText>
            </w:r>
          </w:del>
          <w:ins w:id="2646" w:author="Transkribus" w:date="2019-12-11T14:30:00Z">
            <w:r w:rsidR="00EE6742" w:rsidRPr="00EE6742">
              <w:rPr>
                <w:rFonts w:ascii="Courier New" w:hAnsi="Courier New" w:cs="Courier New"/>
                <w:rtl/>
              </w:rPr>
              <w:t>وأجر</w:t>
            </w:r>
          </w:ins>
          <w:r w:rsidR="00EE6742" w:rsidRPr="00EE6742">
            <w:rPr>
              <w:rFonts w:ascii="Courier New" w:hAnsi="Courier New" w:cs="Courier New"/>
              <w:rtl/>
            </w:rPr>
            <w:t xml:space="preserve"> يقول ذا </w:t>
          </w:r>
          <w:del w:id="2647" w:author="Transkribus" w:date="2019-12-11T14:30:00Z">
            <w:r w:rsidRPr="009B6BCA">
              <w:rPr>
                <w:rFonts w:ascii="Courier New" w:hAnsi="Courier New" w:cs="Courier New"/>
                <w:rtl/>
              </w:rPr>
              <w:delText>ممعود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فاجتنبوا الماء ولا تعودوا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648" w:author="Transkribus" w:date="2019-12-11T14:30:00Z">
            <w:r w:rsidR="00EE6742" w:rsidRPr="00EE6742">
              <w:rPr>
                <w:rFonts w:ascii="Courier New" w:hAnsi="Courier New" w:cs="Courier New"/>
                <w:rtl/>
              </w:rPr>
              <w:t>معود * باحتنبوا المساء ولاتعودو١</w:t>
            </w:r>
          </w:ins>
        </w:dir>
      </w:dir>
    </w:p>
    <w:p w14:paraId="21D9EB1C" w14:textId="77777777" w:rsidR="009B6BCA" w:rsidRPr="009B6BCA" w:rsidRDefault="009B6BCA" w:rsidP="009B6BCA">
      <w:pPr>
        <w:pStyle w:val="NurText"/>
        <w:bidi/>
        <w:rPr>
          <w:del w:id="2649" w:author="Transkribus" w:date="2019-12-11T14:30:00Z"/>
          <w:rFonts w:ascii="Courier New" w:hAnsi="Courier New" w:cs="Courier New"/>
        </w:rPr>
      </w:pPr>
      <w:dir w:val="rtl">
        <w:dir w:val="rtl">
          <w:del w:id="2650" w:author="Transkribus" w:date="2019-12-11T14:30:00Z">
            <w:r w:rsidRPr="009B6BCA">
              <w:rPr>
                <w:rFonts w:ascii="Courier New" w:hAnsi="Courier New" w:cs="Courier New"/>
                <w:rtl/>
              </w:rPr>
              <w:delText>والنقل لا بد مع المشموم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فغير مهجور ولا مسؤوم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40DA217" w14:textId="401D489E" w:rsidR="00EE6742" w:rsidRPr="00EE6742" w:rsidRDefault="009B6BCA" w:rsidP="00EE6742">
      <w:pPr>
        <w:pStyle w:val="NurText"/>
        <w:bidi/>
        <w:rPr>
          <w:ins w:id="2651" w:author="Transkribus" w:date="2019-12-11T14:30:00Z"/>
          <w:rFonts w:ascii="Courier New" w:hAnsi="Courier New" w:cs="Courier New"/>
        </w:rPr>
      </w:pPr>
      <w:dir w:val="rtl">
        <w:dir w:val="rtl">
          <w:del w:id="2652" w:author="Transkribus" w:date="2019-12-11T14:30:00Z">
            <w:r w:rsidRPr="009B6BCA">
              <w:rPr>
                <w:rFonts w:ascii="Courier New" w:hAnsi="Courier New" w:cs="Courier New"/>
                <w:rtl/>
              </w:rPr>
              <w:delText>فذا له فى نقله اختيار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يروقه الريحان</w:delText>
                </w:r>
              </w:dir>
            </w:dir>
          </w:del>
          <w:ins w:id="2653" w:author="Transkribus" w:date="2019-12-11T14:30:00Z">
            <w:r w:rsidR="00EE6742" w:rsidRPr="00EE6742">
              <w:rPr>
                <w:rFonts w:ascii="Courier New" w:hAnsi="Courier New" w:cs="Courier New"/>
                <w:rtl/>
              </w:rPr>
              <w:t>والنعل لابد مي السموم * فغير مهصور ولامسوم</w:t>
            </w:r>
          </w:ins>
        </w:dir>
      </w:dir>
    </w:p>
    <w:p w14:paraId="3A10164F" w14:textId="3E77BF1F" w:rsidR="00EE6742" w:rsidRPr="00EE6742" w:rsidRDefault="00EE6742" w:rsidP="00EE6742">
      <w:pPr>
        <w:pStyle w:val="NurText"/>
        <w:bidi/>
        <w:rPr>
          <w:rFonts w:ascii="Courier New" w:hAnsi="Courier New" w:cs="Courier New"/>
        </w:rPr>
      </w:pPr>
      <w:ins w:id="2654" w:author="Transkribus" w:date="2019-12-11T14:30:00Z">
        <w:r w:rsidRPr="00EE6742">
          <w:rPr>
            <w:rFonts w:ascii="Courier New" w:hAnsi="Courier New" w:cs="Courier New"/>
            <w:rtl/>
          </w:rPr>
          <w:t>فذ اله فى مقله اخنبار * روقسه الرحمان</w:t>
        </w:r>
      </w:ins>
      <w:r w:rsidRPr="00EE6742">
        <w:rPr>
          <w:rFonts w:ascii="Courier New" w:hAnsi="Courier New" w:cs="Courier New"/>
          <w:rtl/>
        </w:rPr>
        <w:t xml:space="preserve"> والخيار</w:t>
      </w:r>
      <w:del w:id="26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EBED6B" w14:textId="77777777" w:rsidR="009B6BCA" w:rsidRPr="009B6BCA" w:rsidRDefault="009B6BCA" w:rsidP="009B6BCA">
      <w:pPr>
        <w:pStyle w:val="NurText"/>
        <w:bidi/>
        <w:rPr>
          <w:del w:id="2656" w:author="Transkribus" w:date="2019-12-11T14:30:00Z"/>
          <w:rFonts w:ascii="Courier New" w:hAnsi="Courier New" w:cs="Courier New"/>
        </w:rPr>
      </w:pPr>
      <w:dir w:val="rtl">
        <w:dir w:val="rtl">
          <w:del w:id="2657" w:author="Transkribus" w:date="2019-12-11T14:30:00Z">
            <w:r w:rsidRPr="009B6BCA">
              <w:rPr>
                <w:rFonts w:ascii="Courier New" w:hAnsi="Courier New" w:cs="Courier New"/>
                <w:rtl/>
              </w:rPr>
              <w:delText>وذا يقول الورد والتفاح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احسن ما دارت عليه الراح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FFFDD96" w14:textId="77777777" w:rsidR="009B6BCA" w:rsidRPr="009B6BCA" w:rsidRDefault="009B6BCA" w:rsidP="009B6BCA">
      <w:pPr>
        <w:pStyle w:val="NurText"/>
        <w:bidi/>
        <w:rPr>
          <w:del w:id="2658" w:author="Transkribus" w:date="2019-12-11T14:30:00Z"/>
          <w:rFonts w:ascii="Courier New" w:hAnsi="Courier New" w:cs="Courier New"/>
        </w:rPr>
      </w:pPr>
      <w:dir w:val="rtl">
        <w:dir w:val="rtl">
          <w:del w:id="2659" w:author="Transkribus" w:date="2019-12-11T14:30:00Z">
            <w:r w:rsidRPr="009B6BCA">
              <w:rPr>
                <w:rFonts w:ascii="Courier New" w:hAnsi="Courier New" w:cs="Courier New"/>
                <w:rtl/>
              </w:rPr>
              <w:delText>وان خشيت حجة المغاني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وخوفهم من ضامن القيان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634B942" w14:textId="15E4BAC8" w:rsidR="00EE6742" w:rsidRPr="00EE6742" w:rsidRDefault="009B6BCA" w:rsidP="00EE6742">
      <w:pPr>
        <w:pStyle w:val="NurText"/>
        <w:bidi/>
        <w:rPr>
          <w:ins w:id="2660" w:author="Transkribus" w:date="2019-12-11T14:30:00Z"/>
          <w:rFonts w:ascii="Courier New" w:hAnsi="Courier New" w:cs="Courier New"/>
        </w:rPr>
      </w:pPr>
      <w:dir w:val="rtl">
        <w:dir w:val="rtl">
          <w:del w:id="2661" w:author="Transkribus" w:date="2019-12-11T14:30:00Z">
            <w:r w:rsidRPr="009B6BCA">
              <w:rPr>
                <w:rFonts w:ascii="Courier New" w:hAnsi="Courier New" w:cs="Courier New"/>
                <w:rtl/>
              </w:rPr>
              <w:delText>عجل وقشقل لهم</w:delText>
            </w:r>
          </w:del>
          <w:ins w:id="2662" w:author="Transkribus" w:date="2019-12-11T14:30:00Z">
            <w:r w:rsidR="00EE6742" w:rsidRPr="00EE6742">
              <w:rPr>
                <w:rFonts w:ascii="Courier New" w:hAnsi="Courier New" w:cs="Courier New"/>
                <w:rtl/>
              </w:rPr>
              <w:t>ودايقول الوزد والتناج * أحسن مادارت علية الراجم</w:t>
            </w:r>
          </w:ins>
        </w:dir>
      </w:dir>
    </w:p>
    <w:p w14:paraId="7FB3C34F" w14:textId="77777777" w:rsidR="00EE6742" w:rsidRPr="00EE6742" w:rsidRDefault="00EE6742" w:rsidP="00EE6742">
      <w:pPr>
        <w:pStyle w:val="NurText"/>
        <w:bidi/>
        <w:rPr>
          <w:ins w:id="2663" w:author="Transkribus" w:date="2019-12-11T14:30:00Z"/>
          <w:rFonts w:ascii="Courier New" w:hAnsi="Courier New" w:cs="Courier New"/>
        </w:rPr>
      </w:pPr>
      <w:ins w:id="2664" w:author="Transkribus" w:date="2019-12-11T14:30:00Z">
        <w:r w:rsidRPr="00EE6742">
          <w:rPr>
            <w:rFonts w:ascii="Courier New" w:hAnsi="Courier New" w:cs="Courier New"/>
            <w:rtl/>
          </w:rPr>
          <w:t>وابن خشيب جة النانى * وحوفهم من عبامن الفنان</w:t>
        </w:r>
      </w:ins>
    </w:p>
    <w:p w14:paraId="2E589F97" w14:textId="02DE44BB" w:rsidR="00EE6742" w:rsidRPr="00EE6742" w:rsidRDefault="00EE6742" w:rsidP="00EE6742">
      <w:pPr>
        <w:pStyle w:val="NurText"/>
        <w:bidi/>
        <w:rPr>
          <w:rFonts w:ascii="Courier New" w:hAnsi="Courier New" w:cs="Courier New"/>
        </w:rPr>
      </w:pPr>
      <w:ins w:id="2665" w:author="Transkribus" w:date="2019-12-11T14:30:00Z">
        <w:r w:rsidRPr="00EE6742">
          <w:rPr>
            <w:rFonts w:ascii="Courier New" w:hAnsi="Courier New" w:cs="Courier New"/>
            <w:rtl/>
          </w:rPr>
          <w:t>ابحل وفتعل اهسم</w:t>
        </w:r>
      </w:ins>
      <w:r w:rsidRPr="00EE6742">
        <w:rPr>
          <w:rFonts w:ascii="Courier New" w:hAnsi="Courier New" w:cs="Courier New"/>
          <w:rtl/>
        </w:rPr>
        <w:t xml:space="preserve"> الدينارا</w:t>
      </w:r>
      <w:del w:id="266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فى الحال ان كنت تخاف العارا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667" w:author="Transkribus" w:date="2019-12-11T14:30:00Z">
        <w:r w:rsidRPr="00EE6742">
          <w:rPr>
            <w:rFonts w:ascii="Courier New" w:hAnsi="Courier New" w:cs="Courier New"/>
            <w:rtl/>
          </w:rPr>
          <w:t xml:space="preserve"> * فى الجال ابن كتب ثخاف القارا</w:t>
        </w:r>
      </w:ins>
    </w:p>
    <w:p w14:paraId="18EF414B" w14:textId="32C1373A" w:rsidR="00EE6742" w:rsidRPr="00EE6742" w:rsidRDefault="009B6BCA" w:rsidP="00EE6742">
      <w:pPr>
        <w:pStyle w:val="NurText"/>
        <w:bidi/>
        <w:rPr>
          <w:rFonts w:ascii="Courier New" w:hAnsi="Courier New" w:cs="Courier New"/>
        </w:rPr>
      </w:pPr>
      <w:dir w:val="rtl">
        <w:dir w:val="rtl">
          <w:del w:id="2668" w:author="Transkribus" w:date="2019-12-11T14:30:00Z">
            <w:r w:rsidRPr="009B6BCA">
              <w:rPr>
                <w:rFonts w:ascii="Courier New" w:hAnsi="Courier New" w:cs="Courier New"/>
                <w:rtl/>
              </w:rPr>
              <w:delText>وربما قد حان</w:delText>
            </w:r>
          </w:del>
          <w:ins w:id="2669" w:author="Transkribus" w:date="2019-12-11T14:30:00Z">
            <w:r w:rsidR="00EE6742" w:rsidRPr="00EE6742">
              <w:rPr>
                <w:rFonts w:ascii="Courier New" w:hAnsi="Courier New" w:cs="Courier New"/>
                <w:rtl/>
              </w:rPr>
              <w:t>ور ثماقسدجان</w:t>
            </w:r>
          </w:ins>
          <w:r w:rsidR="00EE6742" w:rsidRPr="00EE6742">
            <w:rPr>
              <w:rFonts w:ascii="Courier New" w:hAnsi="Courier New" w:cs="Courier New"/>
              <w:rtl/>
            </w:rPr>
            <w:t xml:space="preserve"> منهم </w:t>
          </w:r>
          <w:del w:id="2670" w:author="Transkribus" w:date="2019-12-11T14:30:00Z">
            <w:r w:rsidRPr="009B6BCA">
              <w:rPr>
                <w:rFonts w:ascii="Courier New" w:hAnsi="Courier New" w:cs="Courier New"/>
                <w:rtl/>
              </w:rPr>
              <w:delText>شطحه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تعيش</w:delText>
                </w:r>
              </w:dir>
            </w:dir>
          </w:del>
          <w:ins w:id="2671" w:author="Transkribus" w:date="2019-12-11T14:30:00Z">
            <w:r w:rsidR="00EE6742" w:rsidRPr="00EE6742">
              <w:rPr>
                <w:rFonts w:ascii="Courier New" w:hAnsi="Courier New" w:cs="Courier New"/>
                <w:rtl/>
              </w:rPr>
              <w:t>تتلجه * فعيس</w:t>
            </w:r>
          </w:ins>
          <w:r w:rsidR="00EE6742" w:rsidRPr="00EE6742">
            <w:rPr>
              <w:rFonts w:ascii="Courier New" w:hAnsi="Courier New" w:cs="Courier New"/>
              <w:rtl/>
            </w:rPr>
            <w:t xml:space="preserve"> ان تنعموا بالص</w:t>
          </w:r>
          <w:del w:id="2672" w:author="Transkribus" w:date="2019-12-11T14:30:00Z">
            <w:r w:rsidRPr="009B6BCA">
              <w:rPr>
                <w:rFonts w:ascii="Courier New" w:hAnsi="Courier New" w:cs="Courier New"/>
                <w:rtl/>
              </w:rPr>
              <w:delText>ب</w:delText>
            </w:r>
          </w:del>
          <w:r w:rsidR="00EE6742" w:rsidRPr="00EE6742">
            <w:rPr>
              <w:rFonts w:ascii="Courier New" w:hAnsi="Courier New" w:cs="Courier New"/>
              <w:rtl/>
            </w:rPr>
            <w:t>حه</w:t>
          </w:r>
          <w:del w:id="26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A8A121" w14:textId="2958B527" w:rsidR="00EE6742" w:rsidRPr="00EE6742" w:rsidRDefault="009B6BCA" w:rsidP="00EE6742">
      <w:pPr>
        <w:pStyle w:val="NurText"/>
        <w:bidi/>
        <w:rPr>
          <w:rFonts w:ascii="Courier New" w:hAnsi="Courier New" w:cs="Courier New"/>
        </w:rPr>
      </w:pPr>
      <w:dir w:val="rtl">
        <w:dir w:val="rtl">
          <w:del w:id="2674" w:author="Transkribus" w:date="2019-12-11T14:30:00Z">
            <w:r w:rsidRPr="009B6BCA">
              <w:rPr>
                <w:rFonts w:ascii="Courier New" w:hAnsi="Courier New" w:cs="Courier New"/>
                <w:rtl/>
              </w:rPr>
              <w:delText>وان دعوت</w:delText>
            </w:r>
          </w:del>
          <w:ins w:id="2675" w:author="Transkribus" w:date="2019-12-11T14:30:00Z">
            <w:r w:rsidR="00EE6742" w:rsidRPr="00EE6742">
              <w:rPr>
                <w:rFonts w:ascii="Courier New" w:hAnsi="Courier New" w:cs="Courier New"/>
                <w:rtl/>
              </w:rPr>
              <w:t>وابن دهوب</w:t>
            </w:r>
          </w:ins>
          <w:r w:rsidR="00EE6742" w:rsidRPr="00EE6742">
            <w:rPr>
              <w:rFonts w:ascii="Courier New" w:hAnsi="Courier New" w:cs="Courier New"/>
              <w:rtl/>
            </w:rPr>
            <w:t xml:space="preserve"> القوم فى </w:t>
          </w:r>
          <w:ins w:id="2676" w:author="Transkribus" w:date="2019-12-11T14:30:00Z">
            <w:r w:rsidR="00EE6742" w:rsidRPr="00EE6742">
              <w:rPr>
                <w:rFonts w:ascii="Courier New" w:hAnsi="Courier New" w:cs="Courier New"/>
                <w:rtl/>
              </w:rPr>
              <w:t xml:space="preserve">كالون * لابد من خسم على </w:t>
            </w:r>
          </w:ins>
          <w:r w:rsidR="00EE6742" w:rsidRPr="00EE6742">
            <w:rPr>
              <w:rFonts w:ascii="Courier New" w:hAnsi="Courier New" w:cs="Courier New"/>
              <w:rtl/>
            </w:rPr>
            <w:t>كانون</w:t>
          </w:r>
          <w:del w:id="26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بد من فحم على كانون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B2A4F7E" w14:textId="77777777" w:rsidR="009B6BCA" w:rsidRPr="009B6BCA" w:rsidRDefault="009B6BCA" w:rsidP="009B6BCA">
      <w:pPr>
        <w:pStyle w:val="NurText"/>
        <w:bidi/>
        <w:rPr>
          <w:del w:id="2678" w:author="Transkribus" w:date="2019-12-11T14:30:00Z"/>
          <w:rFonts w:ascii="Courier New" w:hAnsi="Courier New" w:cs="Courier New"/>
        </w:rPr>
      </w:pPr>
      <w:dir w:val="rtl">
        <w:dir w:val="rtl">
          <w:del w:id="2679" w:author="Transkribus" w:date="2019-12-11T14:30:00Z">
            <w:r w:rsidRPr="009B6BCA">
              <w:rPr>
                <w:rFonts w:ascii="Courier New" w:hAnsi="Courier New" w:cs="Courier New"/>
                <w:rtl/>
              </w:rPr>
              <w:delText>يطير منه ابدا شرار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يثبت فى البسط لها اثار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13862B3" w14:textId="77777777" w:rsidR="009B6BCA" w:rsidRPr="009B6BCA" w:rsidRDefault="009B6BCA" w:rsidP="009B6BCA">
      <w:pPr>
        <w:pStyle w:val="NurText"/>
        <w:bidi/>
        <w:rPr>
          <w:del w:id="2680" w:author="Transkribus" w:date="2019-12-11T14:30:00Z"/>
          <w:rFonts w:ascii="Courier New" w:hAnsi="Courier New" w:cs="Courier New"/>
        </w:rPr>
      </w:pPr>
      <w:dir w:val="rtl">
        <w:dir w:val="rtl">
          <w:del w:id="2681" w:author="Transkribus" w:date="2019-12-11T14:30:00Z">
            <w:r w:rsidRPr="009B6BCA">
              <w:rPr>
                <w:rFonts w:ascii="Courier New" w:hAnsi="Courier New" w:cs="Courier New"/>
                <w:rtl/>
              </w:rPr>
              <w:delText>ويصبح البساط بعد الجده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منقطا كشبه جلد الفهده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3A4262" w14:textId="5B2F4345" w:rsidR="00EE6742" w:rsidRPr="00EE6742" w:rsidRDefault="009B6BCA" w:rsidP="00EE6742">
      <w:pPr>
        <w:pStyle w:val="NurText"/>
        <w:bidi/>
        <w:rPr>
          <w:ins w:id="2682" w:author="Transkribus" w:date="2019-12-11T14:30:00Z"/>
          <w:rFonts w:ascii="Courier New" w:hAnsi="Courier New" w:cs="Courier New"/>
        </w:rPr>
      </w:pPr>
      <w:dir w:val="rtl">
        <w:dir w:val="rtl">
          <w:del w:id="2683" w:author="Transkribus" w:date="2019-12-11T14:30:00Z">
            <w:r w:rsidRPr="009B6BCA">
              <w:rPr>
                <w:rFonts w:ascii="Courier New" w:hAnsi="Courier New" w:cs="Courier New"/>
                <w:rtl/>
              </w:rPr>
              <w:delText>فضلا عن</w:delText>
            </w:r>
          </w:del>
          <w:ins w:id="2684" w:author="Transkribus" w:date="2019-12-11T14:30:00Z">
            <w:r w:rsidR="00EE6742" w:rsidRPr="00EE6742">
              <w:rPr>
                <w:rFonts w:ascii="Courier New" w:hAnsi="Courier New" w:cs="Courier New"/>
                <w:rtl/>
              </w:rPr>
              <w:t>ابطير منسهايدا سرار * تبت فى المسطلهاآثار</w:t>
            </w:r>
          </w:ins>
        </w:dir>
      </w:dir>
    </w:p>
    <w:p w14:paraId="0B1189D0" w14:textId="77777777" w:rsidR="00EE6742" w:rsidRPr="00EE6742" w:rsidRDefault="00EE6742" w:rsidP="00EE6742">
      <w:pPr>
        <w:pStyle w:val="NurText"/>
        <w:bidi/>
        <w:rPr>
          <w:ins w:id="2685" w:author="Transkribus" w:date="2019-12-11T14:30:00Z"/>
          <w:rFonts w:ascii="Courier New" w:hAnsi="Courier New" w:cs="Courier New"/>
        </w:rPr>
      </w:pPr>
      <w:ins w:id="2686" w:author="Transkribus" w:date="2019-12-11T14:30:00Z">
        <w:r w:rsidRPr="00EE6742">
          <w:rPr>
            <w:rFonts w:ascii="Courier New" w:hAnsi="Courier New" w:cs="Courier New"/>
            <w:rtl/>
          </w:rPr>
          <w:t>١٥٠</w:t>
        </w:r>
      </w:ins>
    </w:p>
    <w:p w14:paraId="3AE0ACBB" w14:textId="77777777" w:rsidR="00EE6742" w:rsidRPr="00EE6742" w:rsidRDefault="00EE6742" w:rsidP="00EE6742">
      <w:pPr>
        <w:pStyle w:val="NurText"/>
        <w:bidi/>
        <w:rPr>
          <w:ins w:id="2687" w:author="Transkribus" w:date="2019-12-11T14:30:00Z"/>
          <w:rFonts w:ascii="Courier New" w:hAnsi="Courier New" w:cs="Courier New"/>
        </w:rPr>
      </w:pPr>
      <w:ins w:id="2688" w:author="Transkribus" w:date="2019-12-11T14:30:00Z">
        <w:r w:rsidRPr="00EE6742">
          <w:rPr>
            <w:rFonts w:ascii="Courier New" w:hAnsi="Courier New" w:cs="Courier New"/>
            <w:rtl/>
          </w:rPr>
          <w:t>ويصيح العساط وعد الحسده * ميقطا كشيه جلد الفهد٨</w:t>
        </w:r>
      </w:ins>
    </w:p>
    <w:p w14:paraId="584F564D" w14:textId="74081A3A" w:rsidR="00EE6742" w:rsidRPr="00EE6742" w:rsidRDefault="00EE6742" w:rsidP="00EE6742">
      <w:pPr>
        <w:pStyle w:val="NurText"/>
        <w:bidi/>
        <w:rPr>
          <w:rFonts w:ascii="Courier New" w:hAnsi="Courier New" w:cs="Courier New"/>
        </w:rPr>
      </w:pPr>
      <w:ins w:id="2689" w:author="Transkribus" w:date="2019-12-11T14:30:00Z">
        <w:r w:rsidRPr="00EE6742">
          <w:rPr>
            <w:rFonts w:ascii="Courier New" w:hAnsi="Courier New" w:cs="Courier New"/>
            <w:rtl/>
          </w:rPr>
          <w:t>فضلاعن</w:t>
        </w:r>
      </w:ins>
      <w:r w:rsidRPr="00EE6742">
        <w:rPr>
          <w:rFonts w:ascii="Courier New" w:hAnsi="Courier New" w:cs="Courier New"/>
          <w:rtl/>
        </w:rPr>
        <w:t xml:space="preserve"> الكباب والشرا</w:t>
      </w:r>
      <w:del w:id="2690" w:author="Transkribus" w:date="2019-12-11T14:30:00Z">
        <w:r w:rsidR="009B6BCA" w:rsidRPr="009B6BCA">
          <w:rPr>
            <w:rFonts w:ascii="Courier New" w:hAnsi="Courier New" w:cs="Courier New"/>
            <w:rtl/>
          </w:rPr>
          <w:delText>ئ</w:delText>
        </w:r>
      </w:del>
      <w:ins w:id="2691" w:author="Transkribus" w:date="2019-12-11T14:30:00Z">
        <w:r w:rsidRPr="00EE6742">
          <w:rPr>
            <w:rFonts w:ascii="Courier New" w:hAnsi="Courier New" w:cs="Courier New"/>
            <w:rtl/>
          </w:rPr>
          <w:t>ت</w:t>
        </w:r>
      </w:ins>
      <w:r w:rsidRPr="00EE6742">
        <w:rPr>
          <w:rFonts w:ascii="Courier New" w:hAnsi="Courier New" w:cs="Courier New"/>
          <w:rtl/>
        </w:rPr>
        <w:t>ح</w:t>
      </w:r>
      <w:del w:id="26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لكل </w:t>
          </w:r>
          <w:del w:id="2693" w:author="Transkribus" w:date="2019-12-11T14:30:00Z">
            <w:r w:rsidR="009B6BCA" w:rsidRPr="009B6BCA">
              <w:rPr>
                <w:rFonts w:ascii="Courier New" w:hAnsi="Courier New" w:cs="Courier New"/>
                <w:rtl/>
              </w:rPr>
              <w:delText>غاد منهم ورائح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694" w:author="Transkribus" w:date="2019-12-11T14:30:00Z">
            <w:r w:rsidRPr="00EE6742">
              <w:rPr>
                <w:rFonts w:ascii="Courier New" w:hAnsi="Courier New" w:cs="Courier New"/>
                <w:rtl/>
              </w:rPr>
              <w:t>عاد مهم وراتح</w:t>
            </w:r>
          </w:ins>
        </w:dir>
      </w:dir>
    </w:p>
    <w:p w14:paraId="76AEB60A" w14:textId="22774CA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واعزل لهم </w:t>
          </w:r>
          <w:del w:id="2695" w:author="Transkribus" w:date="2019-12-11T14:30:00Z">
            <w:r w:rsidRPr="009B6BCA">
              <w:rPr>
                <w:rFonts w:ascii="Courier New" w:hAnsi="Courier New" w:cs="Courier New"/>
                <w:rtl/>
              </w:rPr>
              <w:delText>عند انقضاء البرد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مراوحا من بعد ماء الورد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696" w:author="Transkribus" w:date="2019-12-11T14:30:00Z">
            <w:r w:rsidR="00EE6742" w:rsidRPr="00EE6742">
              <w:rPr>
                <w:rFonts w:ascii="Courier New" w:hAnsi="Courier New" w:cs="Courier New"/>
                <w:rtl/>
              </w:rPr>
              <w:t>عبد القضاء اليرد * مر اوحاسن بعدماء الوزد</w:t>
            </w:r>
          </w:ins>
        </w:dir>
      </w:dir>
    </w:p>
    <w:p w14:paraId="278A9751" w14:textId="0E1B3B19" w:rsidR="00EE6742" w:rsidRPr="00EE6742" w:rsidRDefault="009B6BCA" w:rsidP="00EE6742">
      <w:pPr>
        <w:pStyle w:val="NurText"/>
        <w:bidi/>
        <w:rPr>
          <w:rFonts w:ascii="Courier New" w:hAnsi="Courier New" w:cs="Courier New"/>
        </w:rPr>
      </w:pPr>
      <w:dir w:val="rtl">
        <w:dir w:val="rtl">
          <w:del w:id="2697" w:author="Transkribus" w:date="2019-12-11T14:30:00Z">
            <w:r w:rsidRPr="009B6BCA">
              <w:rPr>
                <w:rFonts w:ascii="Courier New" w:hAnsi="Courier New" w:cs="Courier New"/>
                <w:rtl/>
              </w:rPr>
              <w:delText>وللندامى ابدا</w:delText>
            </w:r>
          </w:del>
          <w:ins w:id="2698" w:author="Transkribus" w:date="2019-12-11T14:30:00Z">
            <w:r w:rsidR="00EE6742" w:rsidRPr="00EE6742">
              <w:rPr>
                <w:rFonts w:ascii="Courier New" w:hAnsi="Courier New" w:cs="Courier New"/>
                <w:rtl/>
              </w:rPr>
              <w:t>ولنسسدابى أبدا</w:t>
            </w:r>
          </w:ins>
          <w:r w:rsidR="00EE6742" w:rsidRPr="00EE6742">
            <w:rPr>
              <w:rFonts w:ascii="Courier New" w:hAnsi="Courier New" w:cs="Courier New"/>
              <w:rtl/>
            </w:rPr>
            <w:t xml:space="preserve"> فنون</w:t>
          </w:r>
          <w:del w:id="26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2700" w:author="Transkribus" w:date="2019-12-11T14:30:00Z">
                <w:r w:rsidRPr="009B6BCA">
                  <w:rPr>
                    <w:rFonts w:ascii="Courier New" w:hAnsi="Courier New" w:cs="Courier New"/>
                    <w:rtl/>
                  </w:rPr>
                  <w:delText>ي</w:delText>
                </w:r>
              </w:del>
              <w:ins w:id="2701" w:author="Transkribus" w:date="2019-12-11T14:30:00Z">
                <w:r w:rsidR="00EE6742" w:rsidRPr="00EE6742">
                  <w:rPr>
                    <w:rFonts w:ascii="Courier New" w:hAnsi="Courier New" w:cs="Courier New"/>
                    <w:rtl/>
                  </w:rPr>
                  <w:t>ف</w:t>
                </w:r>
              </w:ins>
              <w:r w:rsidR="00EE6742" w:rsidRPr="00EE6742">
                <w:rPr>
                  <w:rFonts w:ascii="Courier New" w:hAnsi="Courier New" w:cs="Courier New"/>
                  <w:rtl/>
                </w:rPr>
                <w:t>ظهرها الخمر ف</w:t>
              </w:r>
              <w:del w:id="2702" w:author="Transkribus" w:date="2019-12-11T14:30:00Z">
                <w:r w:rsidRPr="009B6BCA">
                  <w:rPr>
                    <w:rFonts w:ascii="Courier New" w:hAnsi="Courier New" w:cs="Courier New"/>
                    <w:rtl/>
                  </w:rPr>
                  <w:delText>ت</w:delText>
                </w:r>
              </w:del>
              <w:ins w:id="2703" w:author="Transkribus" w:date="2019-12-11T14:30:00Z">
                <w:r w:rsidR="00EE6742" w:rsidRPr="00EE6742">
                  <w:rPr>
                    <w:rFonts w:ascii="Courier New" w:hAnsi="Courier New" w:cs="Courier New"/>
                    <w:rtl/>
                  </w:rPr>
                  <w:t>ن</w:t>
                </w:r>
              </w:ins>
              <w:r w:rsidR="00EE6742" w:rsidRPr="00EE6742">
                <w:rPr>
                  <w:rFonts w:ascii="Courier New" w:hAnsi="Courier New" w:cs="Courier New"/>
                  <w:rtl/>
                </w:rPr>
                <w:t>ست</w:t>
              </w:r>
              <w:del w:id="2704"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2705" w:author="Transkribus" w:date="2019-12-11T14:30:00Z">
                <w:r w:rsidR="00EE6742" w:rsidRPr="00EE6742">
                  <w:rPr>
                    <w:rFonts w:ascii="Courier New" w:hAnsi="Courier New" w:cs="Courier New"/>
                    <w:rtl/>
                  </w:rPr>
                  <w:t>ي</w:t>
                </w:r>
              </w:ins>
              <w:r w:rsidR="00EE6742" w:rsidRPr="00EE6742">
                <w:rPr>
                  <w:rFonts w:ascii="Courier New" w:hAnsi="Courier New" w:cs="Courier New"/>
                  <w:rtl/>
                </w:rPr>
                <w:t>ن</w:t>
              </w:r>
              <w:del w:id="2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0ADBD7AB" w14:textId="11E4348D" w:rsidR="00EE6742" w:rsidRPr="00EE6742" w:rsidRDefault="009B6BCA" w:rsidP="00EE6742">
      <w:pPr>
        <w:pStyle w:val="NurText"/>
        <w:bidi/>
        <w:rPr>
          <w:rFonts w:ascii="Courier New" w:hAnsi="Courier New" w:cs="Courier New"/>
        </w:rPr>
      </w:pPr>
      <w:dir w:val="rtl">
        <w:dir w:val="rtl">
          <w:del w:id="2707" w:author="Transkribus" w:date="2019-12-11T14:30:00Z">
            <w:r w:rsidRPr="009B6BCA">
              <w:rPr>
                <w:rFonts w:ascii="Courier New" w:hAnsi="Courier New" w:cs="Courier New"/>
                <w:rtl/>
              </w:rPr>
              <w:delText>فمنهم من يورد الاخبارا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عجبا لها ويؤثر</w:delText>
                </w:r>
              </w:dir>
            </w:dir>
          </w:del>
          <w:ins w:id="2708" w:author="Transkribus" w:date="2019-12-11T14:30:00Z">
            <w:r w:rsidR="00EE6742" w:rsidRPr="00EE6742">
              <w:rPr>
                <w:rFonts w:ascii="Courier New" w:hAnsi="Courier New" w:cs="Courier New"/>
                <w:rtl/>
              </w:rPr>
              <w:t>فهم من اورد الاخسارا * معجيابهاوبوثر</w:t>
            </w:r>
          </w:ins>
          <w:r w:rsidR="00EE6742" w:rsidRPr="00EE6742">
            <w:rPr>
              <w:rFonts w:ascii="Courier New" w:hAnsi="Courier New" w:cs="Courier New"/>
              <w:rtl/>
            </w:rPr>
            <w:t xml:space="preserve"> الاكثارا</w:t>
          </w:r>
          <w:del w:id="27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ED7B69" w14:textId="4DAE65E1" w:rsidR="00EE6742" w:rsidRPr="00EE6742" w:rsidRDefault="009B6BCA" w:rsidP="00EE6742">
      <w:pPr>
        <w:pStyle w:val="NurText"/>
        <w:bidi/>
        <w:rPr>
          <w:rFonts w:ascii="Courier New" w:hAnsi="Courier New" w:cs="Courier New"/>
        </w:rPr>
      </w:pPr>
      <w:dir w:val="rtl">
        <w:dir w:val="rtl">
          <w:del w:id="2710" w:author="Transkribus" w:date="2019-12-11T14:30:00Z">
            <w:r w:rsidRPr="009B6BCA">
              <w:rPr>
                <w:rFonts w:ascii="Courier New" w:hAnsi="Courier New" w:cs="Courier New"/>
                <w:rtl/>
              </w:rPr>
              <w:delText>منعما جشعا له بالمضغ</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711" w:author="Transkribus" w:date="2019-12-11T14:30:00Z">
            <w:r w:rsidR="00EE6742" w:rsidRPr="00EE6742">
              <w:rPr>
                <w:rFonts w:ascii="Courier New" w:hAnsi="Courier New" w:cs="Courier New"/>
                <w:rtl/>
              </w:rPr>
              <w:t xml:space="preserve">همعيا ععس اله بالمصع * </w:t>
            </w:r>
          </w:ins>
          <w:r w:rsidR="00EE6742" w:rsidRPr="00EE6742">
            <w:rPr>
              <w:rFonts w:ascii="Courier New" w:hAnsi="Courier New" w:cs="Courier New"/>
              <w:rtl/>
            </w:rPr>
            <w:t xml:space="preserve">وليس فيهم من </w:t>
          </w:r>
          <w:del w:id="2712" w:author="Transkribus" w:date="2019-12-11T14:30:00Z">
            <w:r w:rsidRPr="009B6BCA">
              <w:rPr>
                <w:rFonts w:ascii="Courier New" w:hAnsi="Courier New" w:cs="Courier New"/>
                <w:rtl/>
              </w:rPr>
              <w:delText>اليه يصغي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13" w:author="Transkribus" w:date="2019-12-11T14:30:00Z">
            <w:r w:rsidR="00EE6742" w:rsidRPr="00EE6742">
              <w:rPr>
                <w:rFonts w:ascii="Courier New" w:hAnsi="Courier New" w:cs="Courier New"/>
                <w:rtl/>
              </w:rPr>
              <w:t>البه اصى</w:t>
            </w:r>
          </w:ins>
        </w:dir>
      </w:dir>
    </w:p>
    <w:p w14:paraId="67A43F23" w14:textId="019E5093" w:rsidR="00EE6742" w:rsidRPr="00EE6742" w:rsidRDefault="009B6BCA" w:rsidP="00EE6742">
      <w:pPr>
        <w:pStyle w:val="NurText"/>
        <w:bidi/>
        <w:rPr>
          <w:rFonts w:ascii="Courier New" w:hAnsi="Courier New" w:cs="Courier New"/>
        </w:rPr>
      </w:pPr>
      <w:dir w:val="rtl">
        <w:dir w:val="rtl">
          <w:del w:id="2714" w:author="Transkribus" w:date="2019-12-11T14:30:00Z">
            <w:r w:rsidRPr="009B6BCA">
              <w:rPr>
                <w:rFonts w:ascii="Courier New" w:hAnsi="Courier New" w:cs="Courier New"/>
                <w:rtl/>
              </w:rPr>
              <w:delText>ويمسك الدور وينسى 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غيب</w:delText>
                </w:r>
              </w:dir>
            </w:dir>
          </w:del>
          <w:ins w:id="2715" w:author="Transkribus" w:date="2019-12-11T14:30:00Z">
            <w:r w:rsidR="00EE6742" w:rsidRPr="00EE6742">
              <w:rPr>
                <w:rFonts w:ascii="Courier New" w:hAnsi="Courier New" w:cs="Courier New"/>
                <w:rtl/>
              </w:rPr>
              <w:t>ويف الدورو يكسى معبيه * فدعيف</w:t>
            </w:r>
          </w:ins>
          <w:r w:rsidR="00EE6742" w:rsidRPr="00EE6742">
            <w:rPr>
              <w:rFonts w:ascii="Courier New" w:hAnsi="Courier New" w:cs="Courier New"/>
              <w:rtl/>
            </w:rPr>
            <w:t xml:space="preserve"> الادبار </w:t>
          </w:r>
          <w:del w:id="2716" w:author="Transkribus" w:date="2019-12-11T14:30:00Z">
            <w:r w:rsidRPr="009B6BCA">
              <w:rPr>
                <w:rFonts w:ascii="Courier New" w:hAnsi="Courier New" w:cs="Courier New"/>
                <w:rtl/>
              </w:rPr>
              <w:delText>عنه حسه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17" w:author="Transkribus" w:date="2019-12-11T14:30:00Z">
            <w:r w:rsidR="00EE6742" w:rsidRPr="00EE6742">
              <w:rPr>
                <w:rFonts w:ascii="Courier New" w:hAnsi="Courier New" w:cs="Courier New"/>
                <w:rtl/>
              </w:rPr>
              <w:t>نجية جبيه</w:t>
            </w:r>
          </w:ins>
        </w:dir>
      </w:dir>
    </w:p>
    <w:p w14:paraId="3185CC87" w14:textId="77777777" w:rsidR="009B6BCA" w:rsidRPr="009B6BCA" w:rsidRDefault="009B6BCA" w:rsidP="009B6BCA">
      <w:pPr>
        <w:pStyle w:val="NurText"/>
        <w:bidi/>
        <w:rPr>
          <w:del w:id="2718" w:author="Transkribus" w:date="2019-12-11T14:30:00Z"/>
          <w:rFonts w:ascii="Courier New" w:hAnsi="Courier New" w:cs="Courier New"/>
        </w:rPr>
      </w:pPr>
      <w:dir w:val="rtl">
        <w:dir w:val="rtl">
          <w:del w:id="2719" w:author="Transkribus" w:date="2019-12-11T14:30:00Z">
            <w:r w:rsidRPr="009B6BCA">
              <w:rPr>
                <w:rFonts w:ascii="Courier New" w:hAnsi="Courier New" w:cs="Courier New"/>
                <w:rtl/>
              </w:rPr>
              <w:delText>ومنهم من يزن الكلاما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تراؤسا ويظهر الا عظاما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5042890" w14:textId="77777777" w:rsidR="009B6BCA" w:rsidRPr="009B6BCA" w:rsidRDefault="009B6BCA" w:rsidP="009B6BCA">
      <w:pPr>
        <w:pStyle w:val="NurText"/>
        <w:bidi/>
        <w:rPr>
          <w:del w:id="2720" w:author="Transkribus" w:date="2019-12-11T14:30:00Z"/>
          <w:rFonts w:ascii="Courier New" w:hAnsi="Courier New" w:cs="Courier New"/>
        </w:rPr>
      </w:pPr>
      <w:dir w:val="rtl">
        <w:dir w:val="rtl">
          <w:del w:id="2721" w:author="Transkribus" w:date="2019-12-11T14:30:00Z">
            <w:r w:rsidRPr="009B6BCA">
              <w:rPr>
                <w:rFonts w:ascii="Courier New" w:hAnsi="Courier New" w:cs="Courier New"/>
                <w:rtl/>
              </w:rPr>
              <w:delText>ومنهم من يظهر الوضاعه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تعمدا كى تضحك الجماعة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317134F" w14:textId="3B9519A1" w:rsidR="00EE6742" w:rsidRPr="00EE6742" w:rsidRDefault="009B6BCA" w:rsidP="00EE6742">
      <w:pPr>
        <w:pStyle w:val="NurText"/>
        <w:bidi/>
        <w:rPr>
          <w:ins w:id="2722" w:author="Transkribus" w:date="2019-12-11T14:30:00Z"/>
          <w:rFonts w:ascii="Courier New" w:hAnsi="Courier New" w:cs="Courier New"/>
        </w:rPr>
      </w:pPr>
      <w:dir w:val="rtl">
        <w:dir w:val="rtl">
          <w:del w:id="2723" w:author="Transkribus" w:date="2019-12-11T14:30:00Z">
            <w:r w:rsidRPr="009B6BCA">
              <w:rPr>
                <w:rFonts w:ascii="Courier New" w:hAnsi="Courier New" w:cs="Courier New"/>
                <w:rtl/>
              </w:rPr>
              <w:delText>ومنهم من سكره قبيح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ياخذ</w:delText>
                </w:r>
              </w:dir>
            </w:dir>
          </w:del>
          <w:ins w:id="2724" w:author="Transkribus" w:date="2019-12-11T14:30:00Z">
            <w:r w:rsidR="00EE6742" w:rsidRPr="00EE6742">
              <w:rPr>
                <w:rFonts w:ascii="Courier New" w:hAnsi="Courier New" w:cs="Courier New"/>
                <w:rtl/>
              </w:rPr>
              <w:t>ومثهسم مسن برن الكالاما * براؤساو بطهر الاعطاما</w:t>
            </w:r>
          </w:ins>
        </w:dir>
      </w:dir>
    </w:p>
    <w:p w14:paraId="474C7F43" w14:textId="77777777" w:rsidR="00EE6742" w:rsidRPr="00EE6742" w:rsidRDefault="00EE6742" w:rsidP="00EE6742">
      <w:pPr>
        <w:pStyle w:val="NurText"/>
        <w:bidi/>
        <w:rPr>
          <w:ins w:id="2725" w:author="Transkribus" w:date="2019-12-11T14:30:00Z"/>
          <w:rFonts w:ascii="Courier New" w:hAnsi="Courier New" w:cs="Courier New"/>
        </w:rPr>
      </w:pPr>
      <w:ins w:id="2726" w:author="Transkribus" w:date="2019-12-11T14:30:00Z">
        <w:r w:rsidRPr="00EE6742">
          <w:rPr>
            <w:rFonts w:ascii="Courier New" w:hAnsi="Courier New" w:cs="Courier New"/>
            <w:rtl/>
          </w:rPr>
          <w:t>وههم من بطهر الوشاعة * تعمداكى تنحل الحنائمة</w:t>
        </w:r>
      </w:ins>
    </w:p>
    <w:p w14:paraId="5CBB04B4" w14:textId="62051AB7" w:rsidR="00EE6742" w:rsidRPr="00EE6742" w:rsidRDefault="00EE6742" w:rsidP="00EE6742">
      <w:pPr>
        <w:pStyle w:val="NurText"/>
        <w:bidi/>
        <w:rPr>
          <w:rFonts w:ascii="Courier New" w:hAnsi="Courier New" w:cs="Courier New"/>
        </w:rPr>
      </w:pPr>
      <w:ins w:id="2727" w:author="Transkribus" w:date="2019-12-11T14:30:00Z">
        <w:r w:rsidRPr="00EE6742">
          <w:rPr>
            <w:rFonts w:ascii="Courier New" w:hAnsi="Courier New" w:cs="Courier New"/>
            <w:rtl/>
          </w:rPr>
          <w:t>وهمستم مسن مكره قييح * لاباجذ</w:t>
        </w:r>
      </w:ins>
      <w:r w:rsidRPr="00EE6742">
        <w:rPr>
          <w:rFonts w:ascii="Courier New" w:hAnsi="Courier New" w:cs="Courier New"/>
          <w:rtl/>
        </w:rPr>
        <w:t xml:space="preserve"> الدور </w:t>
      </w:r>
      <w:del w:id="2728" w:author="Transkribus" w:date="2019-12-11T14:30:00Z">
        <w:r w:rsidR="009B6BCA" w:rsidRPr="009B6BCA">
          <w:rPr>
            <w:rFonts w:ascii="Courier New" w:hAnsi="Courier New" w:cs="Courier New"/>
            <w:rtl/>
          </w:rPr>
          <w:delText>ولا يروح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729" w:author="Transkribus" w:date="2019-12-11T14:30:00Z">
        <w:r w:rsidRPr="00EE6742">
          <w:rPr>
            <w:rFonts w:ascii="Courier New" w:hAnsi="Courier New" w:cs="Courier New"/>
            <w:rtl/>
          </w:rPr>
          <w:t>ولابروج</w:t>
        </w:r>
      </w:ins>
    </w:p>
    <w:p w14:paraId="0DB065A7" w14:textId="3BCBC723" w:rsidR="00EE6742" w:rsidRPr="00EE6742" w:rsidRDefault="009B6BCA" w:rsidP="00EE6742">
      <w:pPr>
        <w:pStyle w:val="NurText"/>
        <w:bidi/>
        <w:rPr>
          <w:rFonts w:ascii="Courier New" w:hAnsi="Courier New" w:cs="Courier New"/>
        </w:rPr>
      </w:pPr>
      <w:dir w:val="rtl">
        <w:dir w:val="rtl">
          <w:del w:id="2730" w:author="Transkribus" w:date="2019-12-11T14:30:00Z">
            <w:r w:rsidRPr="009B6BCA">
              <w:rPr>
                <w:rFonts w:ascii="Courier New" w:hAnsi="Courier New" w:cs="Courier New"/>
                <w:rtl/>
              </w:rPr>
              <w:delText>وثم</w:delText>
            </w:r>
          </w:del>
          <w:ins w:id="2731" w:author="Transkribus" w:date="2019-12-11T14:30:00Z">
            <w:r w:rsidR="00EE6742" w:rsidRPr="00EE6742">
              <w:rPr>
                <w:rFonts w:ascii="Courier New" w:hAnsi="Courier New" w:cs="Courier New"/>
                <w:rtl/>
              </w:rPr>
              <w:t>و ثم</w:t>
            </w:r>
          </w:ins>
          <w:r w:rsidR="00EE6742" w:rsidRPr="00EE6742">
            <w:rPr>
              <w:rFonts w:ascii="Courier New" w:hAnsi="Courier New" w:cs="Courier New"/>
              <w:rtl/>
            </w:rPr>
            <w:t xml:space="preserve"> من </w:t>
          </w:r>
          <w:del w:id="2732" w:author="Transkribus" w:date="2019-12-11T14:30:00Z">
            <w:r w:rsidRPr="009B6BCA">
              <w:rPr>
                <w:rFonts w:ascii="Courier New" w:hAnsi="Courier New" w:cs="Courier New"/>
                <w:rtl/>
              </w:rPr>
              <w:delText>يدخل وقت</w:delText>
            </w:r>
          </w:del>
          <w:ins w:id="2733" w:author="Transkribus" w:date="2019-12-11T14:30:00Z">
            <w:r w:rsidR="00EE6742" w:rsidRPr="00EE6742">
              <w:rPr>
                <w:rFonts w:ascii="Courier New" w:hAnsi="Courier New" w:cs="Courier New"/>
                <w:rtl/>
              </w:rPr>
              <w:t>بدجسل وفب</w:t>
            </w:r>
          </w:ins>
          <w:r w:rsidR="00EE6742" w:rsidRPr="00EE6742">
            <w:rPr>
              <w:rFonts w:ascii="Courier New" w:hAnsi="Courier New" w:cs="Courier New"/>
              <w:rtl/>
            </w:rPr>
            <w:t xml:space="preserve"> السكر</w:t>
          </w:r>
          <w:del w:id="27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صاح ويحصى هفوات الخمر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735" w:author="Transkribus" w:date="2019-12-11T14:30:00Z">
            <w:r w:rsidR="00EE6742" w:rsidRPr="00EE6742">
              <w:rPr>
                <w:rFonts w:ascii="Courier New" w:hAnsi="Courier New" w:cs="Courier New"/>
                <w:rtl/>
              </w:rPr>
              <w:t xml:space="preserve"> * صاجويحصى ههوابن الجحمر</w:t>
            </w:r>
          </w:ins>
        </w:dir>
      </w:dir>
    </w:p>
    <w:p w14:paraId="43387F99" w14:textId="59082F21" w:rsidR="00EE6742" w:rsidRPr="00EE6742" w:rsidRDefault="009B6BCA" w:rsidP="00EE6742">
      <w:pPr>
        <w:pStyle w:val="NurText"/>
        <w:bidi/>
        <w:rPr>
          <w:rFonts w:ascii="Courier New" w:hAnsi="Courier New" w:cs="Courier New"/>
        </w:rPr>
      </w:pPr>
      <w:dir w:val="rtl">
        <w:dir w:val="rtl">
          <w:del w:id="2736" w:author="Transkribus" w:date="2019-12-11T14:30:00Z">
            <w:r w:rsidRPr="009B6BCA">
              <w:rPr>
                <w:rFonts w:ascii="Courier New" w:hAnsi="Courier New" w:cs="Courier New"/>
                <w:rtl/>
              </w:rPr>
              <w:delText>ومنهم</w:delText>
            </w:r>
          </w:del>
          <w:ins w:id="2737" w:author="Transkribus" w:date="2019-12-11T14:30:00Z">
            <w:r w:rsidR="00EE6742" w:rsidRPr="00EE6742">
              <w:rPr>
                <w:rFonts w:ascii="Courier New" w:hAnsi="Courier New" w:cs="Courier New"/>
                <w:rtl/>
              </w:rPr>
              <w:t>ونيسسم</w:t>
            </w:r>
          </w:ins>
          <w:r w:rsidR="00EE6742" w:rsidRPr="00EE6742">
            <w:rPr>
              <w:rFonts w:ascii="Courier New" w:hAnsi="Courier New" w:cs="Courier New"/>
              <w:rtl/>
            </w:rPr>
            <w:t xml:space="preserve"> من فى </w:t>
          </w:r>
          <w:del w:id="2738" w:author="Transkribus" w:date="2019-12-11T14:30:00Z">
            <w:r w:rsidRPr="009B6BCA">
              <w:rPr>
                <w:rFonts w:ascii="Courier New" w:hAnsi="Courier New" w:cs="Courier New"/>
                <w:rtl/>
              </w:rPr>
              <w:delText>ي</w:delText>
            </w:r>
          </w:del>
          <w:ins w:id="2739" w:author="Transkribus" w:date="2019-12-11T14:30:00Z">
            <w:r w:rsidR="00EE6742" w:rsidRPr="00EE6742">
              <w:rPr>
                <w:rFonts w:ascii="Courier New" w:hAnsi="Courier New" w:cs="Courier New"/>
                <w:rtl/>
              </w:rPr>
              <w:t>ب</w:t>
            </w:r>
          </w:ins>
          <w:r w:rsidR="00EE6742" w:rsidRPr="00EE6742">
            <w:rPr>
              <w:rFonts w:ascii="Courier New" w:hAnsi="Courier New" w:cs="Courier New"/>
              <w:rtl/>
            </w:rPr>
            <w:t>ديه خفه</w:t>
          </w:r>
          <w:del w:id="27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راى شيئا مليحا لفه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741" w:author="Transkribus" w:date="2019-12-11T14:30:00Z">
            <w:r w:rsidR="00EE6742" w:rsidRPr="00EE6742">
              <w:rPr>
                <w:rFonts w:ascii="Courier New" w:hAnsi="Courier New" w:cs="Courier New"/>
                <w:rtl/>
              </w:rPr>
              <w:t xml:space="preserve"> * ادار أى شاملبح الغة</w:t>
            </w:r>
          </w:ins>
        </w:dir>
      </w:dir>
    </w:p>
    <w:p w14:paraId="2A04DF21" w14:textId="77777777" w:rsidR="009B6BCA" w:rsidRPr="009B6BCA" w:rsidRDefault="009B6BCA" w:rsidP="009B6BCA">
      <w:pPr>
        <w:pStyle w:val="NurText"/>
        <w:bidi/>
        <w:rPr>
          <w:del w:id="2742" w:author="Transkribus" w:date="2019-12-11T14:30:00Z"/>
          <w:rFonts w:ascii="Courier New" w:hAnsi="Courier New" w:cs="Courier New"/>
        </w:rPr>
      </w:pPr>
      <w:dir w:val="rtl">
        <w:dir w:val="rtl">
          <w:del w:id="2743" w:author="Transkribus" w:date="2019-12-11T14:30:00Z">
            <w:r w:rsidRPr="009B6BCA">
              <w:rPr>
                <w:rFonts w:ascii="Courier New" w:hAnsi="Courier New" w:cs="Courier New"/>
                <w:rtl/>
              </w:rPr>
              <w:delText>منيدلا للكم او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 طاسة التكعيب او قنينة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983F8CE" w14:textId="17F0BC2C" w:rsidR="00EE6742" w:rsidRPr="00EE6742" w:rsidRDefault="009B6BCA" w:rsidP="00EE6742">
      <w:pPr>
        <w:pStyle w:val="NurText"/>
        <w:bidi/>
        <w:rPr>
          <w:ins w:id="2744" w:author="Transkribus" w:date="2019-12-11T14:30:00Z"/>
          <w:rFonts w:ascii="Courier New" w:hAnsi="Courier New" w:cs="Courier New"/>
        </w:rPr>
      </w:pPr>
      <w:dir w:val="rtl">
        <w:dir w:val="rtl">
          <w:del w:id="2745" w:author="Transkribus" w:date="2019-12-11T14:30:00Z">
            <w:r w:rsidRPr="009B6BCA">
              <w:rPr>
                <w:rFonts w:ascii="Courier New" w:hAnsi="Courier New" w:cs="Courier New"/>
                <w:rtl/>
              </w:rPr>
              <w:delText>وبعضهم</w:delText>
            </w:r>
          </w:del>
          <w:ins w:id="2746" w:author="Transkribus" w:date="2019-12-11T14:30:00Z">
            <w:r w:rsidR="00EE6742" w:rsidRPr="00EE6742">
              <w:rPr>
                <w:rFonts w:ascii="Courier New" w:hAnsi="Courier New" w:cs="Courier New"/>
                <w:rtl/>
              </w:rPr>
              <w:t xml:space="preserve"> بييد الالكم أو كبيه * أو طاسة الكعبب أو عبيدبة</w:t>
            </w:r>
          </w:ins>
        </w:dir>
      </w:dir>
    </w:p>
    <w:p w14:paraId="06ECEA14" w14:textId="5BD00B91" w:rsidR="00EE6742" w:rsidRPr="00EE6742" w:rsidRDefault="00EE6742" w:rsidP="00EE6742">
      <w:pPr>
        <w:pStyle w:val="NurText"/>
        <w:bidi/>
        <w:rPr>
          <w:rFonts w:ascii="Courier New" w:hAnsi="Courier New" w:cs="Courier New"/>
        </w:rPr>
      </w:pPr>
      <w:ins w:id="2747" w:author="Transkribus" w:date="2019-12-11T14:30:00Z">
        <w:r w:rsidRPr="00EE6742">
          <w:rPr>
            <w:rFonts w:ascii="Courier New" w:hAnsi="Courier New" w:cs="Courier New"/>
            <w:rtl/>
          </w:rPr>
          <w:t>ويعصعم</w:t>
        </w:r>
      </w:ins>
      <w:r w:rsidRPr="00EE6742">
        <w:rPr>
          <w:rFonts w:ascii="Courier New" w:hAnsi="Courier New" w:cs="Courier New"/>
          <w:rtl/>
        </w:rPr>
        <w:t xml:space="preserve"> موكل </w:t>
      </w:r>
      <w:del w:id="2748" w:author="Transkribus" w:date="2019-12-11T14:30:00Z">
        <w:r w:rsidR="009B6BCA" w:rsidRPr="009B6BCA">
          <w:rPr>
            <w:rFonts w:ascii="Courier New" w:hAnsi="Courier New" w:cs="Courier New"/>
            <w:rtl/>
          </w:rPr>
          <w:delText>ب</w:delText>
        </w:r>
      </w:del>
      <w:r w:rsidRPr="00EE6742">
        <w:rPr>
          <w:rFonts w:ascii="Courier New" w:hAnsi="Courier New" w:cs="Courier New"/>
          <w:rtl/>
        </w:rPr>
        <w:t>قل</w:t>
      </w:r>
      <w:del w:id="2749" w:author="Transkribus" w:date="2019-12-11T14:30:00Z">
        <w:r w:rsidR="009B6BCA" w:rsidRPr="009B6BCA">
          <w:rPr>
            <w:rFonts w:ascii="Courier New" w:hAnsi="Courier New" w:cs="Courier New"/>
            <w:rtl/>
          </w:rPr>
          <w:delText>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سلاسل </w:t>
          </w:r>
          <w:del w:id="2750" w:author="Transkribus" w:date="2019-12-11T14:30:00Z">
            <w:r w:rsidR="009B6BCA" w:rsidRPr="009B6BCA">
              <w:rPr>
                <w:rFonts w:ascii="Courier New" w:hAnsi="Courier New" w:cs="Courier New"/>
                <w:rtl/>
              </w:rPr>
              <w:delText>ت</w:delText>
            </w:r>
          </w:del>
          <w:ins w:id="2751" w:author="Transkribus" w:date="2019-12-11T14:30:00Z">
            <w:r w:rsidRPr="00EE6742">
              <w:rPr>
                <w:rFonts w:ascii="Courier New" w:hAnsi="Courier New" w:cs="Courier New"/>
                <w:rtl/>
              </w:rPr>
              <w:t>ن</w:t>
            </w:r>
          </w:ins>
          <w:r w:rsidRPr="00EE6742">
            <w:rPr>
              <w:rFonts w:ascii="Courier New" w:hAnsi="Courier New" w:cs="Courier New"/>
              <w:rtl/>
            </w:rPr>
            <w:t>سيل فوق الشمع</w:t>
          </w:r>
          <w:del w:id="275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49DCC2AE" w14:textId="0C583419" w:rsidR="00EE6742" w:rsidRPr="00EE6742" w:rsidRDefault="009B6BCA" w:rsidP="00EE6742">
      <w:pPr>
        <w:pStyle w:val="NurText"/>
        <w:bidi/>
        <w:rPr>
          <w:rFonts w:ascii="Courier New" w:hAnsi="Courier New" w:cs="Courier New"/>
        </w:rPr>
      </w:pPr>
      <w:dir w:val="rtl">
        <w:dir w:val="rtl">
          <w:del w:id="2753" w:author="Transkribus" w:date="2019-12-11T14:30:00Z">
            <w:r w:rsidRPr="009B6BCA">
              <w:rPr>
                <w:rFonts w:ascii="Courier New" w:hAnsi="Courier New" w:cs="Courier New"/>
                <w:rtl/>
              </w:rPr>
              <w:delText>ي</w:delText>
            </w:r>
          </w:del>
          <w:ins w:id="275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وهم ان </w:t>
          </w:r>
          <w:del w:id="2755" w:author="Transkribus" w:date="2019-12-11T14:30:00Z">
            <w:r w:rsidRPr="009B6BCA">
              <w:rPr>
                <w:rFonts w:ascii="Courier New" w:hAnsi="Courier New" w:cs="Courier New"/>
                <w:rtl/>
              </w:rPr>
              <w:delText>يكسو بها فتيلة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وانما</w:delText>
                </w:r>
              </w:dir>
            </w:dir>
          </w:del>
          <w:ins w:id="2756" w:author="Transkribus" w:date="2019-12-11T14:30:00Z">
            <w:r w:rsidR="00EE6742" w:rsidRPr="00EE6742">
              <w:rPr>
                <w:rFonts w:ascii="Courier New" w:hAnsi="Courier New" w:cs="Courier New"/>
                <w:rtl/>
              </w:rPr>
              <w:t>بكسو بيها فتيله * واثما</w:t>
            </w:r>
          </w:ins>
          <w:r w:rsidR="00EE6742" w:rsidRPr="00EE6742">
            <w:rPr>
              <w:rFonts w:ascii="Courier New" w:hAnsi="Courier New" w:cs="Courier New"/>
              <w:rtl/>
            </w:rPr>
            <w:t xml:space="preserve"> ذلك </w:t>
          </w:r>
          <w:del w:id="2757" w:author="Transkribus" w:date="2019-12-11T14:30:00Z">
            <w:r w:rsidRPr="009B6BCA">
              <w:rPr>
                <w:rFonts w:ascii="Courier New" w:hAnsi="Courier New" w:cs="Courier New"/>
                <w:rtl/>
              </w:rPr>
              <w:delText>منه حيله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58" w:author="Transkribus" w:date="2019-12-11T14:30:00Z">
            <w:r w:rsidR="00EE6742" w:rsidRPr="00EE6742">
              <w:rPr>
                <w:rFonts w:ascii="Courier New" w:hAnsi="Courier New" w:cs="Courier New"/>
                <w:rtl/>
              </w:rPr>
              <w:t>هبة جيسلهة</w:t>
            </w:r>
          </w:ins>
        </w:dir>
      </w:dir>
    </w:p>
    <w:p w14:paraId="352556A4" w14:textId="1827AFC7" w:rsidR="00EE6742" w:rsidRPr="00EE6742" w:rsidRDefault="009B6BCA" w:rsidP="00EE6742">
      <w:pPr>
        <w:pStyle w:val="NurText"/>
        <w:bidi/>
        <w:rPr>
          <w:rFonts w:ascii="Courier New" w:hAnsi="Courier New" w:cs="Courier New"/>
        </w:rPr>
      </w:pPr>
      <w:dir w:val="rtl">
        <w:dir w:val="rtl">
          <w:del w:id="2759" w:author="Transkribus" w:date="2019-12-11T14:30:00Z">
            <w:r w:rsidRPr="009B6BCA">
              <w:rPr>
                <w:rFonts w:ascii="Courier New" w:hAnsi="Courier New" w:cs="Courier New"/>
                <w:rtl/>
              </w:rPr>
              <w:delText>ولا تقل</w:delText>
            </w:r>
          </w:del>
          <w:ins w:id="2760" w:author="Transkribus" w:date="2019-12-11T14:30:00Z">
            <w:r w:rsidR="00EE6742" w:rsidRPr="00EE6742">
              <w:rPr>
                <w:rFonts w:ascii="Courier New" w:hAnsi="Courier New" w:cs="Courier New"/>
                <w:rtl/>
              </w:rPr>
              <w:t>بولاثل</w:t>
            </w:r>
          </w:ins>
          <w:r w:rsidR="00EE6742" w:rsidRPr="00EE6742">
            <w:rPr>
              <w:rFonts w:ascii="Courier New" w:hAnsi="Courier New" w:cs="Courier New"/>
              <w:rtl/>
            </w:rPr>
            <w:t xml:space="preserve"> فى </w:t>
          </w:r>
          <w:del w:id="2761" w:author="Transkribus" w:date="2019-12-11T14:30:00Z">
            <w:r w:rsidRPr="009B6BCA">
              <w:rPr>
                <w:rFonts w:ascii="Courier New" w:hAnsi="Courier New" w:cs="Courier New"/>
                <w:rtl/>
              </w:rPr>
              <w:delText>الغمز والايماء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مضى</w:delText>
                </w:r>
              </w:dir>
            </w:dir>
          </w:del>
          <w:ins w:id="2762" w:author="Transkribus" w:date="2019-12-11T14:30:00Z">
            <w:r w:rsidR="00EE6742" w:rsidRPr="00EE6742">
              <w:rPr>
                <w:rFonts w:ascii="Courier New" w:hAnsi="Courier New" w:cs="Courier New"/>
                <w:rtl/>
              </w:rPr>
              <w:t>الغمر والاماء * ادامضى</w:t>
            </w:r>
          </w:ins>
          <w:r w:rsidR="00EE6742" w:rsidRPr="00EE6742">
            <w:rPr>
              <w:rFonts w:ascii="Courier New" w:hAnsi="Courier New" w:cs="Courier New"/>
              <w:rtl/>
            </w:rPr>
            <w:t xml:space="preserve"> القوم </w:t>
          </w:r>
          <w:del w:id="2763" w:author="Transkribus" w:date="2019-12-11T14:30:00Z">
            <w:r w:rsidRPr="009B6BCA">
              <w:rPr>
                <w:rFonts w:ascii="Courier New" w:hAnsi="Courier New" w:cs="Courier New"/>
                <w:rtl/>
              </w:rPr>
              <w:delText>لبيت الماء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764" w:author="Transkribus" w:date="2019-12-11T14:30:00Z">
            <w:r w:rsidR="00EE6742" w:rsidRPr="00EE6742">
              <w:rPr>
                <w:rFonts w:ascii="Courier New" w:hAnsi="Courier New" w:cs="Courier New"/>
                <w:rtl/>
              </w:rPr>
              <w:t>أبيب المساء</w:t>
            </w:r>
          </w:ins>
        </w:dir>
      </w:dir>
    </w:p>
    <w:p w14:paraId="458F12A0" w14:textId="77777777" w:rsidR="009B6BCA" w:rsidRPr="009B6BCA" w:rsidRDefault="009B6BCA" w:rsidP="009B6BCA">
      <w:pPr>
        <w:pStyle w:val="NurText"/>
        <w:bidi/>
        <w:rPr>
          <w:del w:id="2765" w:author="Transkribus" w:date="2019-12-11T14:30:00Z"/>
          <w:rFonts w:ascii="Courier New" w:hAnsi="Courier New" w:cs="Courier New"/>
        </w:rPr>
      </w:pPr>
      <w:dir w:val="rtl">
        <w:dir w:val="rtl">
          <w:del w:id="2766" w:author="Transkribus" w:date="2019-12-11T14:30:00Z">
            <w:r w:rsidRPr="009B6BCA">
              <w:rPr>
                <w:rFonts w:ascii="Courier New" w:hAnsi="Courier New" w:cs="Courier New"/>
                <w:rtl/>
              </w:rPr>
              <w:delText>فان لقوا جارية او عبدا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قرصوا نهدا وعضوا خدا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479ABB7" w14:textId="1CCA59D8" w:rsidR="00EE6742" w:rsidRPr="00EE6742" w:rsidRDefault="009B6BCA" w:rsidP="00EE6742">
      <w:pPr>
        <w:pStyle w:val="NurText"/>
        <w:bidi/>
        <w:rPr>
          <w:ins w:id="2767" w:author="Transkribus" w:date="2019-12-11T14:30:00Z"/>
          <w:rFonts w:ascii="Courier New" w:hAnsi="Courier New" w:cs="Courier New"/>
        </w:rPr>
      </w:pPr>
      <w:dir w:val="rtl">
        <w:dir w:val="rtl">
          <w:del w:id="2768" w:author="Transkribus" w:date="2019-12-11T14:30:00Z">
            <w:r w:rsidRPr="009B6BCA">
              <w:rPr>
                <w:rFonts w:ascii="Courier New" w:hAnsi="Courier New" w:cs="Courier New"/>
                <w:rtl/>
              </w:rPr>
              <w:delText>وربما تطرق الفساد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769" w:author="Transkribus" w:date="2019-12-11T14:30:00Z">
            <w:r w:rsidR="00EE6742" w:rsidRPr="00EE6742">
              <w:rPr>
                <w:rFonts w:ascii="Courier New" w:hAnsi="Courier New" w:cs="Courier New"/>
                <w:rtl/>
              </w:rPr>
              <w:t>بقان لقواجار به أو عبذا* فدفر صواهد او مصو احدا</w:t>
            </w:r>
          </w:ins>
        </w:dir>
      </w:dir>
    </w:p>
    <w:p w14:paraId="7ABD7906" w14:textId="153FEED3" w:rsidR="00EE6742" w:rsidRPr="00EE6742" w:rsidRDefault="00EE6742" w:rsidP="00EE6742">
      <w:pPr>
        <w:pStyle w:val="NurText"/>
        <w:bidi/>
        <w:rPr>
          <w:rFonts w:ascii="Courier New" w:hAnsi="Courier New" w:cs="Courier New"/>
        </w:rPr>
      </w:pPr>
      <w:ins w:id="2770" w:author="Transkribus" w:date="2019-12-11T14:30:00Z">
        <w:r w:rsidRPr="00EE6742">
          <w:rPr>
            <w:rFonts w:ascii="Courier New" w:hAnsi="Courier New" w:cs="Courier New"/>
            <w:rtl/>
          </w:rPr>
          <w:t xml:space="preserve">بور ثما قكطرفى النساد * </w:t>
        </w:r>
      </w:ins>
      <w:r w:rsidRPr="00EE6742">
        <w:rPr>
          <w:rFonts w:ascii="Courier New" w:hAnsi="Courier New" w:cs="Courier New"/>
          <w:rtl/>
        </w:rPr>
        <w:t>وكان من عرس ال</w:t>
      </w:r>
      <w:del w:id="2771" w:author="Transkribus" w:date="2019-12-11T14:30:00Z">
        <w:r w:rsidR="009B6BCA" w:rsidRPr="009B6BCA">
          <w:rPr>
            <w:rFonts w:ascii="Courier New" w:hAnsi="Courier New" w:cs="Courier New"/>
            <w:rtl/>
          </w:rPr>
          <w:delText>فت</w:delText>
        </w:r>
      </w:del>
      <w:ins w:id="2772" w:author="Transkribus" w:date="2019-12-11T14:30:00Z">
        <w:r w:rsidRPr="00EE6742">
          <w:rPr>
            <w:rFonts w:ascii="Courier New" w:hAnsi="Courier New" w:cs="Courier New"/>
            <w:rtl/>
          </w:rPr>
          <w:t>غن</w:t>
        </w:r>
      </w:ins>
      <w:r w:rsidRPr="00EE6742">
        <w:rPr>
          <w:rFonts w:ascii="Courier New" w:hAnsi="Courier New" w:cs="Courier New"/>
          <w:rtl/>
        </w:rPr>
        <w:t>ى انقياد</w:t>
      </w:r>
      <w:del w:id="27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0B9CE46" w14:textId="77777777" w:rsidR="009B6BCA" w:rsidRPr="009B6BCA" w:rsidRDefault="009B6BCA" w:rsidP="009B6BCA">
      <w:pPr>
        <w:pStyle w:val="NurText"/>
        <w:bidi/>
        <w:rPr>
          <w:del w:id="2774" w:author="Transkribus" w:date="2019-12-11T14:30:00Z"/>
          <w:rFonts w:ascii="Courier New" w:hAnsi="Courier New" w:cs="Courier New"/>
        </w:rPr>
      </w:pPr>
      <w:dir w:val="rtl">
        <w:dir w:val="rtl">
          <w:del w:id="2775" w:author="Transkribus" w:date="2019-12-11T14:30:00Z">
            <w:r w:rsidRPr="009B6BCA">
              <w:rPr>
                <w:rFonts w:ascii="Courier New" w:hAnsi="Courier New" w:cs="Courier New"/>
                <w:rtl/>
              </w:rPr>
              <w:delText>او اخته او بنته او ابنه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سيما ان راقهم بحسنه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D8CA99" w14:textId="032B210F" w:rsidR="00EE6742" w:rsidRPr="00EE6742" w:rsidRDefault="009B6BCA" w:rsidP="00EE6742">
      <w:pPr>
        <w:pStyle w:val="NurText"/>
        <w:bidi/>
        <w:rPr>
          <w:ins w:id="2776" w:author="Transkribus" w:date="2019-12-11T14:30:00Z"/>
          <w:rFonts w:ascii="Courier New" w:hAnsi="Courier New" w:cs="Courier New"/>
        </w:rPr>
      </w:pPr>
      <w:dir w:val="rtl">
        <w:dir w:val="rtl">
          <w:del w:id="2777" w:author="Transkribus" w:date="2019-12-11T14:30:00Z">
            <w:r w:rsidRPr="009B6BCA">
              <w:rPr>
                <w:rFonts w:ascii="Courier New" w:hAnsi="Courier New" w:cs="Courier New"/>
                <w:rtl/>
              </w:rPr>
              <w:delText>وعندها قد تسمح النفوس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778" w:author="Transkribus" w:date="2019-12-11T14:30:00Z">
            <w:r w:rsidR="00EE6742" w:rsidRPr="00EE6742">
              <w:rPr>
                <w:rFonts w:ascii="Courier New" w:hAnsi="Courier New" w:cs="Courier New"/>
                <w:rtl/>
              </w:rPr>
              <w:t>أو أختيه أو بنته أو اينه * الاسيمان زاقهم مجيية</w:t>
            </w:r>
          </w:ins>
        </w:dir>
      </w:dir>
    </w:p>
    <w:p w14:paraId="04E12D52" w14:textId="1BCC9CE0" w:rsidR="00EE6742" w:rsidRPr="00EE6742" w:rsidRDefault="00EE6742" w:rsidP="00EE6742">
      <w:pPr>
        <w:pStyle w:val="NurText"/>
        <w:bidi/>
        <w:rPr>
          <w:rFonts w:ascii="Courier New" w:hAnsi="Courier New" w:cs="Courier New"/>
        </w:rPr>
      </w:pPr>
      <w:ins w:id="2779" w:author="Transkribus" w:date="2019-12-11T14:30:00Z">
        <w:r w:rsidRPr="00EE6742">
          <w:rPr>
            <w:rFonts w:ascii="Courier New" w:hAnsi="Courier New" w:cs="Courier New"/>
            <w:rtl/>
          </w:rPr>
          <w:t xml:space="preserve">وعبدها نسد نسيبح النقوس * </w:t>
        </w:r>
      </w:ins>
      <w:r w:rsidRPr="00EE6742">
        <w:rPr>
          <w:rFonts w:ascii="Courier New" w:hAnsi="Courier New" w:cs="Courier New"/>
          <w:rtl/>
        </w:rPr>
        <w:t>ويطمع النديم وال</w:t>
      </w:r>
      <w:del w:id="2780" w:author="Transkribus" w:date="2019-12-11T14:30:00Z">
        <w:r w:rsidR="009B6BCA" w:rsidRPr="009B6BCA">
          <w:rPr>
            <w:rFonts w:ascii="Courier New" w:hAnsi="Courier New" w:cs="Courier New"/>
            <w:rtl/>
          </w:rPr>
          <w:delText>ج</w:delText>
        </w:r>
      </w:del>
      <w:ins w:id="2781" w:author="Transkribus" w:date="2019-12-11T14:30:00Z">
        <w:r w:rsidRPr="00EE6742">
          <w:rPr>
            <w:rFonts w:ascii="Courier New" w:hAnsi="Courier New" w:cs="Courier New"/>
            <w:rtl/>
          </w:rPr>
          <w:t>ح</w:t>
        </w:r>
      </w:ins>
      <w:r w:rsidRPr="00EE6742">
        <w:rPr>
          <w:rFonts w:ascii="Courier New" w:hAnsi="Courier New" w:cs="Courier New"/>
          <w:rtl/>
        </w:rPr>
        <w:t>ليس</w:t>
      </w:r>
      <w:del w:id="278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3AB0BE7" w14:textId="77777777" w:rsidR="009B6BCA" w:rsidRPr="009B6BCA" w:rsidRDefault="009B6BCA" w:rsidP="009B6BCA">
      <w:pPr>
        <w:pStyle w:val="NurText"/>
        <w:bidi/>
        <w:rPr>
          <w:del w:id="2783" w:author="Transkribus" w:date="2019-12-11T14:30:00Z"/>
          <w:rFonts w:ascii="Courier New" w:hAnsi="Courier New" w:cs="Courier New"/>
        </w:rPr>
      </w:pPr>
      <w:dir w:val="rtl">
        <w:dir w:val="rtl">
          <w:del w:id="2784" w:author="Transkribus" w:date="2019-12-11T14:30:00Z">
            <w:r w:rsidRPr="009B6BCA">
              <w:rPr>
                <w:rFonts w:ascii="Courier New" w:hAnsi="Courier New" w:cs="Courier New"/>
                <w:rtl/>
              </w:rPr>
              <w:delText>فانما الانسان من لحم ودم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ليس بصخر جامد ولا صنم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D945F2E" w14:textId="23F45E2F" w:rsidR="00EE6742" w:rsidRPr="00EE6742" w:rsidRDefault="009B6BCA" w:rsidP="00EE6742">
      <w:pPr>
        <w:pStyle w:val="NurText"/>
        <w:bidi/>
        <w:rPr>
          <w:ins w:id="2785" w:author="Transkribus" w:date="2019-12-11T14:30:00Z"/>
          <w:rFonts w:ascii="Courier New" w:hAnsi="Courier New" w:cs="Courier New"/>
        </w:rPr>
      </w:pPr>
      <w:dir w:val="rtl">
        <w:dir w:val="rtl">
          <w:del w:id="2786" w:author="Transkribus" w:date="2019-12-11T14:30:00Z">
            <w:r w:rsidRPr="009B6BCA">
              <w:rPr>
                <w:rFonts w:ascii="Courier New" w:hAnsi="Courier New" w:cs="Courier New"/>
                <w:rtl/>
              </w:rPr>
              <w:delText>وان يكن فيهم ابو تلور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فغير</w:delText>
                </w:r>
              </w:dir>
            </w:dir>
          </w:del>
          <w:ins w:id="2787" w:author="Transkribus" w:date="2019-12-11T14:30:00Z">
            <w:r w:rsidR="00EE6742" w:rsidRPr="00EE6742">
              <w:rPr>
                <w:rFonts w:ascii="Courier New" w:hAnsi="Courier New" w:cs="Courier New"/>
                <w:rtl/>
              </w:rPr>
              <w:t>فاف الاذبان مسن لجسم ودم * يس ببجرجامد ولاصم</w:t>
            </w:r>
          </w:ins>
        </w:dir>
      </w:dir>
    </w:p>
    <w:p w14:paraId="501450FC" w14:textId="26F9590F" w:rsidR="00EE6742" w:rsidRPr="00EE6742" w:rsidRDefault="00EE6742" w:rsidP="00EE6742">
      <w:pPr>
        <w:pStyle w:val="NurText"/>
        <w:bidi/>
        <w:rPr>
          <w:rFonts w:ascii="Courier New" w:hAnsi="Courier New" w:cs="Courier New"/>
        </w:rPr>
      </w:pPr>
      <w:ins w:id="2788" w:author="Transkribus" w:date="2019-12-11T14:30:00Z">
        <w:r w:rsidRPr="00EE6742">
          <w:rPr>
            <w:rFonts w:ascii="Courier New" w:hAnsi="Courier New" w:cs="Courier New"/>
            <w:rtl/>
          </w:rPr>
          <w:t>وان بكن نيهم أبو قالور * فنير</w:t>
        </w:r>
      </w:ins>
      <w:r w:rsidRPr="00EE6742">
        <w:rPr>
          <w:rFonts w:ascii="Courier New" w:hAnsi="Courier New" w:cs="Courier New"/>
          <w:rtl/>
        </w:rPr>
        <w:t xml:space="preserve"> مامون ولا مع</w:t>
      </w:r>
      <w:del w:id="2789" w:author="Transkribus" w:date="2019-12-11T14:30:00Z">
        <w:r w:rsidR="009B6BCA" w:rsidRPr="009B6BCA">
          <w:rPr>
            <w:rFonts w:ascii="Courier New" w:hAnsi="Courier New" w:cs="Courier New"/>
            <w:rtl/>
          </w:rPr>
          <w:delText>ذ</w:delText>
        </w:r>
      </w:del>
      <w:ins w:id="2790" w:author="Transkribus" w:date="2019-12-11T14:30:00Z">
        <w:r w:rsidRPr="00EE6742">
          <w:rPr>
            <w:rFonts w:ascii="Courier New" w:hAnsi="Courier New" w:cs="Courier New"/>
            <w:rtl/>
          </w:rPr>
          <w:t>د</w:t>
        </w:r>
      </w:ins>
      <w:r w:rsidRPr="00EE6742">
        <w:rPr>
          <w:rFonts w:ascii="Courier New" w:hAnsi="Courier New" w:cs="Courier New"/>
          <w:rtl/>
        </w:rPr>
        <w:t>ور</w:t>
      </w:r>
      <w:del w:id="279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6DA5AF5" w14:textId="77777777" w:rsidR="009B6BCA" w:rsidRPr="009B6BCA" w:rsidRDefault="009B6BCA" w:rsidP="009B6BCA">
      <w:pPr>
        <w:pStyle w:val="NurText"/>
        <w:bidi/>
        <w:rPr>
          <w:del w:id="2792" w:author="Transkribus" w:date="2019-12-11T14:30:00Z"/>
          <w:rFonts w:ascii="Courier New" w:hAnsi="Courier New" w:cs="Courier New"/>
        </w:rPr>
      </w:pPr>
      <w:dir w:val="rtl">
        <w:dir w:val="rtl">
          <w:del w:id="2793" w:author="Transkribus" w:date="2019-12-11T14:30:00Z">
            <w:r w:rsidRPr="009B6BCA">
              <w:rPr>
                <w:rFonts w:ascii="Courier New" w:hAnsi="Courier New" w:cs="Courier New"/>
                <w:rtl/>
              </w:rPr>
              <w:delText>ياكل ما يلقاه اكلا لما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بلا اكتراث او يجيد اللقما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1E03FEC" w14:textId="77777777" w:rsidR="009B6BCA" w:rsidRPr="009B6BCA" w:rsidRDefault="009B6BCA" w:rsidP="009B6BCA">
      <w:pPr>
        <w:pStyle w:val="NurText"/>
        <w:bidi/>
        <w:rPr>
          <w:del w:id="2794" w:author="Transkribus" w:date="2019-12-11T14:30:00Z"/>
          <w:rFonts w:ascii="Courier New" w:hAnsi="Courier New" w:cs="Courier New"/>
        </w:rPr>
      </w:pPr>
      <w:dir w:val="rtl">
        <w:dir w:val="rtl">
          <w:del w:id="2795" w:author="Transkribus" w:date="2019-12-11T14:30:00Z">
            <w:r w:rsidRPr="009B6BCA">
              <w:rPr>
                <w:rFonts w:ascii="Courier New" w:hAnsi="Courier New" w:cs="Courier New"/>
                <w:rtl/>
              </w:rPr>
              <w:delText>لا يشرب الراح مع الندامى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لانه لا يؤثر المداما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673B541" w14:textId="53010F2F" w:rsidR="00EE6742" w:rsidRPr="00EE6742" w:rsidRDefault="009B6BCA" w:rsidP="00EE6742">
      <w:pPr>
        <w:pStyle w:val="NurText"/>
        <w:bidi/>
        <w:rPr>
          <w:ins w:id="2796" w:author="Transkribus" w:date="2019-12-11T14:30:00Z"/>
          <w:rFonts w:ascii="Courier New" w:hAnsi="Courier New" w:cs="Courier New"/>
        </w:rPr>
      </w:pPr>
      <w:dir w:val="rtl">
        <w:dir w:val="rtl">
          <w:del w:id="2797" w:author="Transkribus" w:date="2019-12-11T14:30:00Z">
            <w:r w:rsidRPr="009B6BCA">
              <w:rPr>
                <w:rFonts w:ascii="Courier New" w:hAnsi="Courier New" w:cs="Courier New"/>
                <w:rtl/>
              </w:rPr>
              <w:delText>وان تقع عربدة هناكا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يشقى</w:delText>
                </w:r>
              </w:dir>
            </w:dir>
          </w:del>
          <w:ins w:id="2798" w:author="Transkribus" w:date="2019-12-11T14:30:00Z">
            <w:r w:rsidR="00EE6742" w:rsidRPr="00EE6742">
              <w:rPr>
                <w:rFonts w:ascii="Courier New" w:hAnsi="Courier New" w:cs="Courier New"/>
                <w:rtl/>
              </w:rPr>
              <w:t xml:space="preserve"> أعل بادلقاء أكالما * لذاا كترات أو عبد القما</w:t>
            </w:r>
          </w:ins>
        </w:dir>
      </w:dir>
    </w:p>
    <w:p w14:paraId="0FFD5310" w14:textId="77777777" w:rsidR="00EE6742" w:rsidRPr="00EE6742" w:rsidRDefault="00EE6742" w:rsidP="00EE6742">
      <w:pPr>
        <w:pStyle w:val="NurText"/>
        <w:bidi/>
        <w:rPr>
          <w:ins w:id="2799" w:author="Transkribus" w:date="2019-12-11T14:30:00Z"/>
          <w:rFonts w:ascii="Courier New" w:hAnsi="Courier New" w:cs="Courier New"/>
        </w:rPr>
      </w:pPr>
      <w:ins w:id="2800" w:author="Transkribus" w:date="2019-12-11T14:30:00Z">
        <w:r w:rsidRPr="00EE6742">
          <w:rPr>
            <w:rFonts w:ascii="Courier New" w:hAnsi="Courier New" w:cs="Courier New"/>
            <w:rtl/>
          </w:rPr>
          <w:t>الابسرب الراحم مع النسداى * لاله لابؤ ثر السداشما</w:t>
        </w:r>
      </w:ins>
    </w:p>
    <w:p w14:paraId="04683521" w14:textId="77777777" w:rsidR="00EE6742" w:rsidRPr="00EE6742" w:rsidRDefault="00EE6742" w:rsidP="00EE6742">
      <w:pPr>
        <w:pStyle w:val="NurText"/>
        <w:bidi/>
        <w:rPr>
          <w:ins w:id="2801" w:author="Transkribus" w:date="2019-12-11T14:30:00Z"/>
          <w:rFonts w:ascii="Courier New" w:hAnsi="Courier New" w:cs="Courier New"/>
        </w:rPr>
      </w:pPr>
      <w:ins w:id="2802" w:author="Transkribus" w:date="2019-12-11T14:30:00Z">
        <w:r w:rsidRPr="00EE6742">
          <w:rPr>
            <w:rFonts w:ascii="Courier New" w:hAnsi="Courier New" w:cs="Courier New"/>
            <w:rtl/>
          </w:rPr>
          <w:t>ابنيسل من ثام من السكمارى * شر اويضى بعلهم جهارا</w:t>
        </w:r>
      </w:ins>
    </w:p>
    <w:p w14:paraId="2CCADBD3" w14:textId="6AB05EBB" w:rsidR="00EE6742" w:rsidRPr="00EE6742" w:rsidRDefault="00EE6742" w:rsidP="00EE6742">
      <w:pPr>
        <w:pStyle w:val="NurText"/>
        <w:bidi/>
        <w:rPr>
          <w:rFonts w:ascii="Courier New" w:hAnsi="Courier New" w:cs="Courier New"/>
        </w:rPr>
      </w:pPr>
      <w:ins w:id="2803" w:author="Transkribus" w:date="2019-12-11T14:30:00Z">
        <w:r w:rsidRPr="00EE6742">
          <w:rPr>
            <w:rFonts w:ascii="Courier New" w:hAnsi="Courier New" w:cs="Courier New"/>
            <w:rtl/>
          </w:rPr>
          <w:t>وابن يقع عزيده هنا كا * قليس يصفى</w:t>
        </w:r>
      </w:ins>
      <w:r w:rsidRPr="00EE6742">
        <w:rPr>
          <w:rFonts w:ascii="Courier New" w:hAnsi="Courier New" w:cs="Courier New"/>
          <w:rtl/>
        </w:rPr>
        <w:t xml:space="preserve"> فيهم سواكا</w:t>
      </w:r>
      <w:del w:id="280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D600743" w14:textId="4A4C459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تنكسر </w:t>
          </w:r>
          <w:del w:id="2805" w:author="Transkribus" w:date="2019-12-11T14:30:00Z">
            <w:r w:rsidRPr="009B6BCA">
              <w:rPr>
                <w:rFonts w:ascii="Courier New" w:hAnsi="Courier New" w:cs="Courier New"/>
                <w:rtl/>
              </w:rPr>
              <w:delText>الاقداح والقناني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وكلما لاح</w:delText>
                </w:r>
              </w:dir>
            </w:dir>
          </w:del>
          <w:ins w:id="2806" w:author="Transkribus" w:date="2019-12-11T14:30:00Z">
            <w:r w:rsidR="00EE6742" w:rsidRPr="00EE6742">
              <w:rPr>
                <w:rFonts w:ascii="Courier New" w:hAnsi="Courier New" w:cs="Courier New"/>
                <w:rtl/>
              </w:rPr>
              <w:t>الاقداحم والفنانى * وكما لاج</w:t>
            </w:r>
          </w:ins>
          <w:r w:rsidR="00EE6742" w:rsidRPr="00EE6742">
            <w:rPr>
              <w:rFonts w:ascii="Courier New" w:hAnsi="Courier New" w:cs="Courier New"/>
              <w:rtl/>
            </w:rPr>
            <w:t xml:space="preserve"> من الاوان</w:t>
          </w:r>
          <w:del w:id="2807"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08" w:author="Transkribus" w:date="2019-12-11T14:30:00Z">
            <w:r w:rsidR="00EE6742" w:rsidRPr="00EE6742">
              <w:rPr>
                <w:rFonts w:ascii="Courier New" w:hAnsi="Courier New" w:cs="Courier New"/>
                <w:rtl/>
              </w:rPr>
              <w:t>ى</w:t>
            </w:r>
          </w:ins>
        </w:dir>
      </w:dir>
    </w:p>
    <w:p w14:paraId="6B17C950" w14:textId="77777777" w:rsidR="009B6BCA" w:rsidRPr="009B6BCA" w:rsidRDefault="009B6BCA" w:rsidP="009B6BCA">
      <w:pPr>
        <w:pStyle w:val="NurText"/>
        <w:bidi/>
        <w:rPr>
          <w:del w:id="2809" w:author="Transkribus" w:date="2019-12-11T14:30:00Z"/>
          <w:rFonts w:ascii="Courier New" w:hAnsi="Courier New" w:cs="Courier New"/>
        </w:rPr>
      </w:pPr>
      <w:dir w:val="rtl">
        <w:dir w:val="rtl">
          <w:del w:id="2810" w:author="Transkribus" w:date="2019-12-11T14:30:00Z">
            <w:r w:rsidRPr="009B6BCA">
              <w:rPr>
                <w:rFonts w:ascii="Courier New" w:hAnsi="Courier New" w:cs="Courier New"/>
                <w:rtl/>
              </w:rPr>
              <w:delText>وان تادى الامر للجيران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رموه بالزور والبهتان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A92F921" w14:textId="77777777" w:rsidR="009B6BCA" w:rsidRPr="009B6BCA" w:rsidRDefault="009B6BCA" w:rsidP="009B6BCA">
      <w:pPr>
        <w:pStyle w:val="NurText"/>
        <w:bidi/>
        <w:rPr>
          <w:del w:id="2811" w:author="Transkribus" w:date="2019-12-11T14:30:00Z"/>
          <w:rFonts w:ascii="Courier New" w:hAnsi="Courier New" w:cs="Courier New"/>
        </w:rPr>
      </w:pPr>
      <w:dir w:val="rtl">
        <w:dir w:val="rtl">
          <w:del w:id="2812" w:author="Transkribus" w:date="2019-12-11T14:30:00Z">
            <w:r w:rsidRPr="009B6BCA">
              <w:rPr>
                <w:rFonts w:ascii="Courier New" w:hAnsi="Courier New" w:cs="Courier New"/>
                <w:rtl/>
              </w:rPr>
              <w:delText>ثم شكوه عاجلا للشحنه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وربما تمت عليه محنه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8039ED5" w14:textId="436C0C3A" w:rsidR="00EE6742" w:rsidRPr="00EE6742" w:rsidRDefault="009B6BCA" w:rsidP="00EE6742">
      <w:pPr>
        <w:pStyle w:val="NurText"/>
        <w:bidi/>
        <w:rPr>
          <w:ins w:id="2813" w:author="Transkribus" w:date="2019-12-11T14:30:00Z"/>
          <w:rFonts w:ascii="Courier New" w:hAnsi="Courier New" w:cs="Courier New"/>
        </w:rPr>
      </w:pPr>
      <w:dir w:val="rtl">
        <w:dir w:val="rtl">
          <w:del w:id="2814" w:author="Transkribus" w:date="2019-12-11T14:30:00Z">
            <w:r w:rsidRPr="009B6BCA">
              <w:rPr>
                <w:rFonts w:ascii="Courier New" w:hAnsi="Courier New" w:cs="Courier New"/>
                <w:rtl/>
              </w:rPr>
              <w:delText>ويربح</w:delText>
            </w:r>
          </w:del>
          <w:ins w:id="2815" w:author="Transkribus" w:date="2019-12-11T14:30:00Z">
            <w:r w:rsidR="00EE6742" w:rsidRPr="00EE6742">
              <w:rPr>
                <w:rFonts w:ascii="Courier New" w:hAnsi="Courier New" w:cs="Courier New"/>
                <w:rtl/>
              </w:rPr>
              <w:t>ابرابن ثاذى الامر الجيران * زموه الروز وبالبهمان</w:t>
            </w:r>
          </w:ins>
        </w:dir>
      </w:dir>
    </w:p>
    <w:p w14:paraId="6DF13734" w14:textId="77777777" w:rsidR="00EE6742" w:rsidRPr="00EE6742" w:rsidRDefault="00EE6742" w:rsidP="00EE6742">
      <w:pPr>
        <w:pStyle w:val="NurText"/>
        <w:bidi/>
        <w:rPr>
          <w:ins w:id="2816" w:author="Transkribus" w:date="2019-12-11T14:30:00Z"/>
          <w:rFonts w:ascii="Courier New" w:hAnsi="Courier New" w:cs="Courier New"/>
        </w:rPr>
      </w:pPr>
      <w:ins w:id="2817" w:author="Transkribus" w:date="2019-12-11T14:30:00Z">
        <w:r w:rsidRPr="00EE6742">
          <w:rPr>
            <w:rFonts w:ascii="Courier New" w:hAnsi="Courier New" w:cs="Courier New"/>
            <w:rtl/>
          </w:rPr>
          <w:t>م بنكوه هاجسلا السجيه * ورثمات عليسه مجية</w:t>
        </w:r>
      </w:ins>
    </w:p>
    <w:p w14:paraId="59DFC052" w14:textId="4EC59815" w:rsidR="00EE6742" w:rsidRPr="00EE6742" w:rsidRDefault="00EE6742" w:rsidP="00EE6742">
      <w:pPr>
        <w:pStyle w:val="NurText"/>
        <w:bidi/>
        <w:rPr>
          <w:rFonts w:ascii="Courier New" w:hAnsi="Courier New" w:cs="Courier New"/>
        </w:rPr>
      </w:pPr>
      <w:ins w:id="2818" w:author="Transkribus" w:date="2019-12-11T14:30:00Z">
        <w:r w:rsidRPr="00EE6742">
          <w:rPr>
            <w:rFonts w:ascii="Courier New" w:hAnsi="Courier New" w:cs="Courier New"/>
            <w:rtl/>
          </w:rPr>
          <w:t xml:space="preserve"> وبريبح</w:t>
        </w:r>
      </w:ins>
      <w:r w:rsidRPr="00EE6742">
        <w:rPr>
          <w:rFonts w:ascii="Courier New" w:hAnsi="Courier New" w:cs="Courier New"/>
          <w:rtl/>
        </w:rPr>
        <w:t xml:space="preserve"> الانسان سو</w:t>
      </w:r>
      <w:del w:id="2819" w:author="Transkribus" w:date="2019-12-11T14:30:00Z">
        <w:r w:rsidR="009B6BCA" w:rsidRPr="009B6BCA">
          <w:rPr>
            <w:rFonts w:ascii="Courier New" w:hAnsi="Courier New" w:cs="Courier New"/>
            <w:rtl/>
          </w:rPr>
          <w:delText>ء</w:delText>
        </w:r>
      </w:del>
      <w:ins w:id="2820" w:author="Transkribus" w:date="2019-12-11T14:30:00Z">
        <w:r w:rsidRPr="00EE6742">
          <w:rPr>
            <w:rFonts w:ascii="Courier New" w:hAnsi="Courier New" w:cs="Courier New"/>
            <w:rtl/>
          </w:rPr>
          <w:t>ه</w:t>
        </w:r>
      </w:ins>
      <w:r w:rsidRPr="00EE6742">
        <w:rPr>
          <w:rFonts w:ascii="Courier New" w:hAnsi="Courier New" w:cs="Courier New"/>
          <w:rtl/>
        </w:rPr>
        <w:t xml:space="preserve"> السمعة</w:t>
      </w:r>
      <w:del w:id="28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لا سيما ان كان ليل جمعة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822" w:author="Transkribus" w:date="2019-12-11T14:30:00Z">
        <w:r w:rsidRPr="00EE6742">
          <w:rPr>
            <w:rFonts w:ascii="Courier New" w:hAnsi="Courier New" w:cs="Courier New"/>
            <w:rtl/>
          </w:rPr>
          <w:t xml:space="preserve"> * الاسثمان كمان ليله حمعة</w:t>
        </w:r>
      </w:ins>
    </w:p>
    <w:p w14:paraId="77E2027F" w14:textId="713BF2B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فشت </w:t>
          </w:r>
          <w:del w:id="2823" w:author="Transkribus" w:date="2019-12-11T14:30:00Z">
            <w:r w:rsidRPr="009B6BCA">
              <w:rPr>
                <w:rFonts w:ascii="Courier New" w:hAnsi="Courier New" w:cs="Courier New"/>
                <w:rtl/>
              </w:rPr>
              <w:delText>بينهم جراح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يرجى للفتى صلاح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824" w:author="Transkribus" w:date="2019-12-11T14:30:00Z">
            <w:r w:rsidR="00EE6742" w:rsidRPr="00EE6742">
              <w:rPr>
                <w:rFonts w:ascii="Courier New" w:hAnsi="Courier New" w:cs="Courier New"/>
                <w:rtl/>
              </w:rPr>
              <w:t>هم جراج * قليس برخى الغنى سلاح</w:t>
            </w:r>
          </w:ins>
        </w:dir>
      </w:dir>
    </w:p>
    <w:p w14:paraId="3486B3E1" w14:textId="52D6BAC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2825" w:author="Transkribus" w:date="2019-12-11T14:30:00Z">
            <w:r w:rsidRPr="009B6BCA">
              <w:rPr>
                <w:rFonts w:ascii="Courier New" w:hAnsi="Courier New" w:cs="Courier New"/>
                <w:rtl/>
              </w:rPr>
              <w:delText>تردى بينهم قتيل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فذاك شيء ارشه</w:delText>
                </w:r>
              </w:dir>
            </w:dir>
          </w:del>
          <w:ins w:id="2826" w:author="Transkribus" w:date="2019-12-11T14:30:00Z">
            <w:r w:rsidR="00EE6742" w:rsidRPr="00EE6742">
              <w:rPr>
                <w:rFonts w:ascii="Courier New" w:hAnsi="Courier New" w:cs="Courier New"/>
                <w:rtl/>
              </w:rPr>
              <w:t>بردى بونشم فتيمل * فذ الشى أرشة</w:t>
            </w:r>
          </w:ins>
          <w:r w:rsidR="00EE6742" w:rsidRPr="00EE6742">
            <w:rPr>
              <w:rFonts w:ascii="Courier New" w:hAnsi="Courier New" w:cs="Courier New"/>
              <w:rtl/>
            </w:rPr>
            <w:t xml:space="preserve"> قليل</w:t>
          </w:r>
          <w:del w:id="28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AF8E63" w14:textId="12C843AE" w:rsidR="00EE6742" w:rsidRPr="00EE6742" w:rsidRDefault="009B6BCA" w:rsidP="00EE6742">
      <w:pPr>
        <w:pStyle w:val="NurText"/>
        <w:bidi/>
        <w:rPr>
          <w:ins w:id="2828" w:author="Transkribus" w:date="2019-12-11T14:30:00Z"/>
          <w:rFonts w:ascii="Courier New" w:hAnsi="Courier New" w:cs="Courier New"/>
        </w:rPr>
      </w:pPr>
      <w:dir w:val="rtl">
        <w:dir w:val="rtl">
          <w:del w:id="2829" w:author="Transkribus" w:date="2019-12-11T14:30:00Z">
            <w:r w:rsidRPr="009B6BCA">
              <w:rPr>
                <w:rFonts w:ascii="Courier New" w:hAnsi="Courier New" w:cs="Courier New"/>
                <w:rtl/>
              </w:rPr>
              <w:delText>وشربهم</w:delText>
            </w:r>
          </w:del>
          <w:ins w:id="2830" w:author="Transkribus" w:date="2019-12-11T14:30:00Z">
            <w:r w:rsidR="00EE6742" w:rsidRPr="00EE6742">
              <w:rPr>
                <w:rFonts w:ascii="Courier New" w:hAnsi="Courier New" w:cs="Courier New"/>
                <w:rtl/>
              </w:rPr>
              <w:t>وسر</w:t>
            </w:r>
            <w:r w:rsidR="00EE6742" w:rsidRPr="00EE6742">
              <w:rPr>
                <w:rFonts w:ascii="Courier New" w:hAnsi="Courier New" w:cs="Courier New"/>
                <w:rtl/>
              </w:rPr>
              <w:tab/>
              <w:t>٢٣</w:t>
            </w:r>
          </w:ins>
        </w:dir>
      </w:dir>
    </w:p>
    <w:p w14:paraId="1FF64907" w14:textId="77777777" w:rsidR="00EE6742" w:rsidRPr="00EE6742" w:rsidRDefault="00EE6742" w:rsidP="00EE6742">
      <w:pPr>
        <w:pStyle w:val="NurText"/>
        <w:bidi/>
        <w:rPr>
          <w:ins w:id="2831" w:author="Transkribus" w:date="2019-12-11T14:30:00Z"/>
          <w:rFonts w:ascii="Courier New" w:hAnsi="Courier New" w:cs="Courier New"/>
        </w:rPr>
      </w:pPr>
      <w:ins w:id="2832" w:author="Transkribus" w:date="2019-12-11T14:30:00Z">
        <w:r w:rsidRPr="00EE6742">
          <w:rPr>
            <w:rFonts w:ascii="Courier New" w:hAnsi="Courier New" w:cs="Courier New"/>
            <w:rtl/>
          </w:rPr>
          <w:t>١٥١</w:t>
        </w:r>
      </w:ins>
    </w:p>
    <w:p w14:paraId="465C5BF2" w14:textId="768CF7C2" w:rsidR="00EE6742" w:rsidRPr="00EE6742" w:rsidRDefault="00EE6742" w:rsidP="00EE6742">
      <w:pPr>
        <w:pStyle w:val="NurText"/>
        <w:bidi/>
        <w:rPr>
          <w:rFonts w:ascii="Courier New" w:hAnsi="Courier New" w:cs="Courier New"/>
        </w:rPr>
      </w:pPr>
      <w:ins w:id="2833" w:author="Transkribus" w:date="2019-12-11T14:30:00Z">
        <w:r w:rsidRPr="00EE6742">
          <w:rPr>
            <w:rFonts w:ascii="Courier New" w:hAnsi="Courier New" w:cs="Courier New"/>
            <w:rtl/>
          </w:rPr>
          <w:t>وخر يهم</w:t>
        </w:r>
      </w:ins>
      <w:r w:rsidRPr="00EE6742">
        <w:rPr>
          <w:rFonts w:ascii="Courier New" w:hAnsi="Courier New" w:cs="Courier New"/>
          <w:rtl/>
        </w:rPr>
        <w:t xml:space="preserve"> ان كان فى عل</w:t>
      </w:r>
      <w:del w:id="2834" w:author="Transkribus" w:date="2019-12-11T14:30:00Z">
        <w:r w:rsidR="009B6BCA" w:rsidRPr="009B6BCA">
          <w:rPr>
            <w:rFonts w:ascii="Courier New" w:hAnsi="Courier New" w:cs="Courier New"/>
            <w:rtl/>
          </w:rPr>
          <w:delText>ي</w:delText>
        </w:r>
      </w:del>
      <w:ins w:id="2835" w:author="Transkribus" w:date="2019-12-11T14:30:00Z">
        <w:r w:rsidRPr="00EE6742">
          <w:rPr>
            <w:rFonts w:ascii="Courier New" w:hAnsi="Courier New" w:cs="Courier New"/>
            <w:rtl/>
          </w:rPr>
          <w:t>نس</w:t>
        </w:r>
      </w:ins>
      <w:r w:rsidRPr="00EE6742">
        <w:rPr>
          <w:rFonts w:ascii="Courier New" w:hAnsi="Courier New" w:cs="Courier New"/>
          <w:rtl/>
        </w:rPr>
        <w:t>ه</w:t>
      </w:r>
      <w:del w:id="28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فانه </w:t>
          </w:r>
          <w:del w:id="2837" w:author="Transkribus" w:date="2019-12-11T14:30:00Z">
            <w:r w:rsidR="009B6BCA" w:rsidRPr="009B6BCA">
              <w:rPr>
                <w:rFonts w:ascii="Courier New" w:hAnsi="Courier New" w:cs="Courier New"/>
                <w:rtl/>
              </w:rPr>
              <w:delText>يقرب المنيه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838" w:author="Transkribus" w:date="2019-12-11T14:30:00Z">
            <w:r w:rsidRPr="00EE6742">
              <w:rPr>
                <w:rFonts w:ascii="Courier New" w:hAnsi="Courier New" w:cs="Courier New"/>
                <w:rtl/>
              </w:rPr>
              <w:t>بهرب المنبرة</w:t>
            </w:r>
          </w:ins>
        </w:dir>
      </w:dir>
    </w:p>
    <w:p w14:paraId="60403AEA" w14:textId="6511C081" w:rsidR="00EE6742" w:rsidRPr="00EE6742" w:rsidRDefault="009B6BCA" w:rsidP="00EE6742">
      <w:pPr>
        <w:pStyle w:val="NurText"/>
        <w:bidi/>
        <w:rPr>
          <w:rFonts w:ascii="Courier New" w:hAnsi="Courier New" w:cs="Courier New"/>
        </w:rPr>
      </w:pPr>
      <w:dir w:val="rtl">
        <w:dir w:val="rtl">
          <w:del w:id="2839" w:author="Transkribus" w:date="2019-12-11T14:30:00Z">
            <w:r w:rsidRPr="009B6BCA">
              <w:rPr>
                <w:rFonts w:ascii="Courier New" w:hAnsi="Courier New" w:cs="Courier New"/>
                <w:rtl/>
              </w:rPr>
              <w:delText>ولا تكن</w:delText>
            </w:r>
          </w:del>
          <w:ins w:id="2840" w:author="Transkribus" w:date="2019-12-11T14:30:00Z">
            <w:r w:rsidR="00EE6742" w:rsidRPr="00EE6742">
              <w:rPr>
                <w:rFonts w:ascii="Courier New" w:hAnsi="Courier New" w:cs="Courier New"/>
                <w:rtl/>
              </w:rPr>
              <w:t>ولاتكن</w:t>
            </w:r>
          </w:ins>
          <w:r w:rsidR="00EE6742" w:rsidRPr="00EE6742">
            <w:rPr>
              <w:rFonts w:ascii="Courier New" w:hAnsi="Courier New" w:cs="Courier New"/>
              <w:rtl/>
            </w:rPr>
            <w:t xml:space="preserve"> تنسى </w:t>
          </w:r>
          <w:del w:id="2841" w:author="Transkribus" w:date="2019-12-11T14:30:00Z">
            <w:r w:rsidRPr="009B6BCA">
              <w:rPr>
                <w:rFonts w:ascii="Courier New" w:hAnsi="Courier New" w:cs="Courier New"/>
                <w:rtl/>
              </w:rPr>
              <w:delText>اذى الندمان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والقيء فوق البسط فى </w:delText>
                </w:r>
              </w:dir>
            </w:dir>
          </w:del>
          <w:ins w:id="2842" w:author="Transkribus" w:date="2019-12-11T14:30:00Z">
            <w:r w:rsidR="00EE6742" w:rsidRPr="00EE6742">
              <w:rPr>
                <w:rFonts w:ascii="Courier New" w:hAnsi="Courier New" w:cs="Courier New"/>
                <w:rtl/>
              </w:rPr>
              <w:t xml:space="preserve">أذى النديمان *والفقى مفوق النسطف </w:t>
            </w:r>
          </w:ins>
          <w:r w:rsidR="00EE6742" w:rsidRPr="00EE6742">
            <w:rPr>
              <w:rFonts w:ascii="Courier New" w:hAnsi="Courier New" w:cs="Courier New"/>
              <w:rtl/>
            </w:rPr>
            <w:t>الاحيان</w:t>
          </w:r>
          <w:del w:id="2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12F4D8" w14:textId="77777777" w:rsidR="009B6BCA" w:rsidRPr="009B6BCA" w:rsidRDefault="009B6BCA" w:rsidP="009B6BCA">
      <w:pPr>
        <w:pStyle w:val="NurText"/>
        <w:bidi/>
        <w:rPr>
          <w:del w:id="2844" w:author="Transkribus" w:date="2019-12-11T14:30:00Z"/>
          <w:rFonts w:ascii="Courier New" w:hAnsi="Courier New" w:cs="Courier New"/>
        </w:rPr>
      </w:pPr>
      <w:dir w:val="rtl">
        <w:dir w:val="rtl">
          <w:del w:id="2845" w:author="Transkribus" w:date="2019-12-11T14:30:00Z">
            <w:r w:rsidRPr="009B6BCA">
              <w:rPr>
                <w:rFonts w:ascii="Courier New" w:hAnsi="Courier New" w:cs="Courier New"/>
                <w:rtl/>
              </w:rPr>
              <w:delText>وبعده يلتمس الطعاما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ليوصل الشرب مع النداما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B210158" w14:textId="7347F674" w:rsidR="00EE6742" w:rsidRPr="00EE6742" w:rsidRDefault="009B6BCA" w:rsidP="00EE6742">
      <w:pPr>
        <w:pStyle w:val="NurText"/>
        <w:bidi/>
        <w:rPr>
          <w:ins w:id="2846" w:author="Transkribus" w:date="2019-12-11T14:30:00Z"/>
          <w:rFonts w:ascii="Courier New" w:hAnsi="Courier New" w:cs="Courier New"/>
        </w:rPr>
      </w:pPr>
      <w:dir w:val="rtl">
        <w:dir w:val="rtl">
          <w:del w:id="2847" w:author="Transkribus" w:date="2019-12-11T14:30:00Z">
            <w:r w:rsidRPr="009B6BCA">
              <w:rPr>
                <w:rFonts w:ascii="Courier New" w:hAnsi="Courier New" w:cs="Courier New"/>
                <w:rtl/>
              </w:rPr>
              <w:delText>ولا الذى يلقى</w:delText>
            </w:r>
          </w:del>
          <w:ins w:id="2848" w:author="Transkribus" w:date="2019-12-11T14:30:00Z">
            <w:r w:rsidR="00EE6742" w:rsidRPr="00EE6742">
              <w:rPr>
                <w:rFonts w:ascii="Courier New" w:hAnsi="Courier New" w:cs="Courier New"/>
                <w:rtl/>
              </w:rPr>
              <w:t>وبعسدة لس الطماما * لبوسل التترب مع النداى</w:t>
            </w:r>
          </w:ins>
        </w:dir>
      </w:dir>
    </w:p>
    <w:p w14:paraId="5C3D5ABE" w14:textId="26D635D2" w:rsidR="00EE6742" w:rsidRPr="00EE6742" w:rsidRDefault="00EE6742" w:rsidP="00EE6742">
      <w:pPr>
        <w:pStyle w:val="NurText"/>
        <w:bidi/>
        <w:rPr>
          <w:rFonts w:ascii="Courier New" w:hAnsi="Courier New" w:cs="Courier New"/>
        </w:rPr>
      </w:pPr>
      <w:ins w:id="2849" w:author="Transkribus" w:date="2019-12-11T14:30:00Z">
        <w:r w:rsidRPr="00EE6742">
          <w:rPr>
            <w:rFonts w:ascii="Courier New" w:hAnsi="Courier New" w:cs="Courier New"/>
            <w:rtl/>
          </w:rPr>
          <w:t>ولالذى بلقى</w:t>
        </w:r>
      </w:ins>
      <w:r w:rsidRPr="00EE6742">
        <w:rPr>
          <w:rFonts w:ascii="Courier New" w:hAnsi="Courier New" w:cs="Courier New"/>
          <w:rtl/>
        </w:rPr>
        <w:t xml:space="preserve"> من النقار</w:t>
      </w:r>
      <w:del w:id="28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انتبهت وقت كنس</w:delText>
            </w:r>
          </w:dir>
        </w:dir>
      </w:del>
      <w:ins w:id="2851" w:author="Transkribus" w:date="2019-12-11T14:30:00Z">
        <w:r w:rsidRPr="00EE6742">
          <w:rPr>
            <w:rFonts w:ascii="Courier New" w:hAnsi="Courier New" w:cs="Courier New"/>
            <w:rtl/>
          </w:rPr>
          <w:t xml:space="preserve"> * افالتبه وفت كثس</w:t>
        </w:r>
      </w:ins>
      <w:r w:rsidRPr="00EE6742">
        <w:rPr>
          <w:rFonts w:ascii="Courier New" w:hAnsi="Courier New" w:cs="Courier New"/>
          <w:rtl/>
        </w:rPr>
        <w:t xml:space="preserve"> الدار</w:t>
      </w:r>
      <w:del w:id="285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8CF19B1" w14:textId="601474B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2853" w:author="Transkribus" w:date="2019-12-11T14:30:00Z">
            <w:r w:rsidRPr="009B6BCA">
              <w:rPr>
                <w:rFonts w:ascii="Courier New" w:hAnsi="Courier New" w:cs="Courier New"/>
                <w:rtl/>
              </w:rPr>
              <w:delText>ربة</w:delText>
            </w:r>
          </w:del>
          <w:ins w:id="2854" w:author="Transkribus" w:date="2019-12-11T14:30:00Z">
            <w:r w:rsidR="00EE6742" w:rsidRPr="00EE6742">
              <w:rPr>
                <w:rFonts w:ascii="Courier New" w:hAnsi="Courier New" w:cs="Courier New"/>
                <w:rtl/>
              </w:rPr>
              <w:t>زية</w:t>
            </w:r>
          </w:ins>
          <w:r w:rsidR="00EE6742" w:rsidRPr="00EE6742">
            <w:rPr>
              <w:rFonts w:ascii="Courier New" w:hAnsi="Courier New" w:cs="Courier New"/>
              <w:rtl/>
            </w:rPr>
            <w:t xml:space="preserve"> البيت </w:t>
          </w:r>
          <w:del w:id="2855" w:author="Transkribus" w:date="2019-12-11T14:30:00Z">
            <w:r w:rsidRPr="009B6BCA">
              <w:rPr>
                <w:rFonts w:ascii="Courier New" w:hAnsi="Courier New" w:cs="Courier New"/>
                <w:rtl/>
              </w:rPr>
              <w:delText>اذا ما نامت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وخلفها الصعب اذا ما قامت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856" w:author="Transkribus" w:date="2019-12-11T14:30:00Z">
            <w:r w:rsidR="00EE6742" w:rsidRPr="00EE6742">
              <w:rPr>
                <w:rFonts w:ascii="Courier New" w:hAnsi="Courier New" w:cs="Courier New"/>
                <w:rtl/>
              </w:rPr>
              <w:t>اداماناست * وخلةها الصعث اداماقابت</w:t>
            </w:r>
          </w:ins>
        </w:dir>
      </w:dir>
    </w:p>
    <w:p w14:paraId="0BCDA03E" w14:textId="77777777" w:rsidR="009B6BCA" w:rsidRPr="009B6BCA" w:rsidRDefault="009B6BCA" w:rsidP="009B6BCA">
      <w:pPr>
        <w:pStyle w:val="NurText"/>
        <w:bidi/>
        <w:rPr>
          <w:del w:id="2857" w:author="Transkribus" w:date="2019-12-11T14:30:00Z"/>
          <w:rFonts w:ascii="Courier New" w:hAnsi="Courier New" w:cs="Courier New"/>
        </w:rPr>
      </w:pPr>
      <w:dir w:val="rtl">
        <w:dir w:val="rtl">
          <w:del w:id="2858" w:author="Transkribus" w:date="2019-12-11T14:30:00Z">
            <w:r w:rsidRPr="009B6BCA">
              <w:rPr>
                <w:rFonts w:ascii="Courier New" w:hAnsi="Courier New" w:cs="Courier New"/>
                <w:rtl/>
              </w:rPr>
              <w:delText>تذكره عند طلوع الشمس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بكل ما دار له بالامس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C198000" w14:textId="6A891A40" w:rsidR="00EE6742" w:rsidRPr="00EE6742" w:rsidRDefault="009B6BCA" w:rsidP="00EE6742">
      <w:pPr>
        <w:pStyle w:val="NurText"/>
        <w:bidi/>
        <w:rPr>
          <w:ins w:id="2859" w:author="Transkribus" w:date="2019-12-11T14:30:00Z"/>
          <w:rFonts w:ascii="Courier New" w:hAnsi="Courier New" w:cs="Courier New"/>
        </w:rPr>
      </w:pPr>
      <w:dir w:val="rtl">
        <w:dir w:val="rtl">
          <w:del w:id="2860" w:author="Transkribus" w:date="2019-12-11T14:30:00Z">
            <w:r w:rsidRPr="009B6BCA">
              <w:rPr>
                <w:rFonts w:ascii="Courier New" w:hAnsi="Courier New" w:cs="Courier New"/>
                <w:rtl/>
              </w:rPr>
              <w:delText>هذا اذا راحوا فان اقاموا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واقتصدوا</w:delText>
                </w:r>
              </w:dir>
            </w:dir>
          </w:del>
          <w:ins w:id="2861" w:author="Transkribus" w:date="2019-12-11T14:30:00Z">
            <w:r w:rsidR="00EE6742" w:rsidRPr="00EE6742">
              <w:rPr>
                <w:rFonts w:ascii="Courier New" w:hAnsi="Courier New" w:cs="Courier New"/>
                <w:rtl/>
              </w:rPr>
              <w:t>بك كره عبسد طلوج الشمس * ١ل مادارله الائمس</w:t>
            </w:r>
          </w:ins>
        </w:dir>
      </w:dir>
    </w:p>
    <w:p w14:paraId="795084FF" w14:textId="0EE26C58" w:rsidR="00EE6742" w:rsidRPr="00EE6742" w:rsidRDefault="00EE6742" w:rsidP="00EE6742">
      <w:pPr>
        <w:pStyle w:val="NurText"/>
        <w:bidi/>
        <w:rPr>
          <w:rFonts w:ascii="Courier New" w:hAnsi="Courier New" w:cs="Courier New"/>
        </w:rPr>
      </w:pPr>
      <w:ins w:id="2862" w:author="Transkribus" w:date="2019-12-11T14:30:00Z">
        <w:r w:rsidRPr="00EE6742">
          <w:rPr>
            <w:rFonts w:ascii="Courier New" w:hAnsi="Courier New" w:cs="Courier New"/>
            <w:rtl/>
          </w:rPr>
          <w:t xml:space="preserve"> هذا ادار احوانان أقاموا * وافتصدوا</w:t>
        </w:r>
      </w:ins>
      <w:r w:rsidRPr="00EE6742">
        <w:rPr>
          <w:rFonts w:ascii="Courier New" w:hAnsi="Courier New" w:cs="Courier New"/>
          <w:rtl/>
        </w:rPr>
        <w:t xml:space="preserve"> الصبوح ثم </w:t>
      </w:r>
      <w:del w:id="2863" w:author="Transkribus" w:date="2019-12-11T14:30:00Z">
        <w:r w:rsidR="009B6BCA" w:rsidRPr="009B6BCA">
          <w:rPr>
            <w:rFonts w:ascii="Courier New" w:hAnsi="Courier New" w:cs="Courier New"/>
            <w:rtl/>
          </w:rPr>
          <w:delText>نا</w:delText>
        </w:r>
      </w:del>
      <w:ins w:id="2864" w:author="Transkribus" w:date="2019-12-11T14:30:00Z">
        <w:r w:rsidRPr="00EE6742">
          <w:rPr>
            <w:rFonts w:ascii="Courier New" w:hAnsi="Courier New" w:cs="Courier New"/>
            <w:rtl/>
          </w:rPr>
          <w:t>أ</w:t>
        </w:r>
      </w:ins>
      <w:r w:rsidRPr="00EE6742">
        <w:rPr>
          <w:rFonts w:ascii="Courier New" w:hAnsi="Courier New" w:cs="Courier New"/>
          <w:rtl/>
        </w:rPr>
        <w:t>موا</w:t>
      </w:r>
      <w:del w:id="28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0B145D" w14:textId="705BA9A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فكيف </w:t>
          </w:r>
          <w:del w:id="2866" w:author="Transkribus" w:date="2019-12-11T14:30:00Z">
            <w:r w:rsidR="009B6BCA" w:rsidRPr="009B6BCA">
              <w:rPr>
                <w:rFonts w:ascii="Courier New" w:hAnsi="Courier New" w:cs="Courier New"/>
                <w:rtl/>
              </w:rPr>
              <w:delText>ترجو بعد ذا فلاحا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بدا</w:delText>
                </w:r>
              </w:dir>
            </w:dir>
          </w:del>
          <w:ins w:id="2867" w:author="Transkribus" w:date="2019-12-11T14:30:00Z">
            <w:r w:rsidRPr="00EE6742">
              <w:rPr>
                <w:rFonts w:ascii="Courier New" w:hAnsi="Courier New" w:cs="Courier New"/>
                <w:rtl/>
              </w:rPr>
              <w:t>ير جو بعدذاقلاجا * ١ذايدا</w:t>
            </w:r>
          </w:ins>
          <w:r w:rsidRPr="00EE6742">
            <w:rPr>
              <w:rFonts w:ascii="Courier New" w:hAnsi="Courier New" w:cs="Courier New"/>
              <w:rtl/>
            </w:rPr>
            <w:t xml:space="preserve"> الصبح لهم ولاحا</w:t>
          </w:r>
          <w:del w:id="28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4118F2A6" w14:textId="619F86BB" w:rsidR="00EE6742" w:rsidRPr="00EE6742" w:rsidRDefault="009B6BCA" w:rsidP="00EE6742">
      <w:pPr>
        <w:pStyle w:val="NurText"/>
        <w:bidi/>
        <w:rPr>
          <w:rFonts w:ascii="Courier New" w:hAnsi="Courier New" w:cs="Courier New"/>
        </w:rPr>
      </w:pPr>
      <w:dir w:val="rtl">
        <w:dir w:val="rtl">
          <w:del w:id="2869" w:author="Transkribus" w:date="2019-12-11T14:30:00Z">
            <w:r w:rsidRPr="009B6BCA">
              <w:rPr>
                <w:rFonts w:ascii="Courier New" w:hAnsi="Courier New" w:cs="Courier New"/>
                <w:rtl/>
              </w:rPr>
              <w:delText>لوح</w:delText>
            </w:r>
          </w:del>
          <w:ins w:id="2870" w:author="Transkribus" w:date="2019-12-11T14:30:00Z">
            <w:r w:rsidR="00EE6742" w:rsidRPr="00EE6742">
              <w:rPr>
                <w:rFonts w:ascii="Courier New" w:hAnsi="Courier New" w:cs="Courier New"/>
                <w:rtl/>
              </w:rPr>
              <w:t>اوج</w:t>
            </w:r>
          </w:ins>
          <w:r w:rsidR="00EE6742" w:rsidRPr="00EE6742">
            <w:rPr>
              <w:rFonts w:ascii="Courier New" w:hAnsi="Courier New" w:cs="Courier New"/>
              <w:rtl/>
            </w:rPr>
            <w:t xml:space="preserve"> على القوم </w:t>
          </w:r>
          <w:del w:id="2871" w:author="Transkribus" w:date="2019-12-11T14:30:00Z">
            <w:r w:rsidRPr="009B6BCA">
              <w:rPr>
                <w:rFonts w:ascii="Courier New" w:hAnsi="Courier New" w:cs="Courier New"/>
                <w:rtl/>
              </w:rPr>
              <w:delText>بخندريس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872" w:author="Transkribus" w:date="2019-12-11T14:30:00Z">
            <w:r w:rsidR="00EE6742" w:rsidRPr="00EE6742">
              <w:rPr>
                <w:rFonts w:ascii="Courier New" w:hAnsi="Courier New" w:cs="Courier New"/>
                <w:rtl/>
              </w:rPr>
              <w:t xml:space="preserve">محتدريس * </w:t>
            </w:r>
          </w:ins>
          <w:r w:rsidR="00EE6742" w:rsidRPr="00EE6742">
            <w:rPr>
              <w:rFonts w:ascii="Courier New" w:hAnsi="Courier New" w:cs="Courier New"/>
              <w:rtl/>
            </w:rPr>
            <w:t xml:space="preserve">فى </w:t>
          </w:r>
          <w:del w:id="2873" w:author="Transkribus" w:date="2019-12-11T14:30:00Z">
            <w:r w:rsidRPr="009B6BCA">
              <w:rPr>
                <w:rFonts w:ascii="Courier New" w:hAnsi="Courier New" w:cs="Courier New"/>
                <w:rtl/>
              </w:rPr>
              <w:delText>اثر</w:delText>
            </w:r>
          </w:del>
          <w:ins w:id="2874" w:author="Transkribus" w:date="2019-12-11T14:30:00Z">
            <w:r w:rsidR="00EE6742" w:rsidRPr="00EE6742">
              <w:rPr>
                <w:rFonts w:ascii="Courier New" w:hAnsi="Courier New" w:cs="Courier New"/>
                <w:rtl/>
              </w:rPr>
              <w:t>أر</w:t>
            </w:r>
          </w:ins>
          <w:r w:rsidR="00EE6742" w:rsidRPr="00EE6742">
            <w:rPr>
              <w:rFonts w:ascii="Courier New" w:hAnsi="Courier New" w:cs="Courier New"/>
              <w:rtl/>
            </w:rPr>
            <w:t xml:space="preserve"> الجردق والر</w:t>
          </w:r>
          <w:del w:id="2875" w:author="Transkribus" w:date="2019-12-11T14:30:00Z">
            <w:r w:rsidRPr="009B6BCA">
              <w:rPr>
                <w:rFonts w:ascii="Courier New" w:hAnsi="Courier New" w:cs="Courier New"/>
                <w:rtl/>
              </w:rPr>
              <w:delText>ؤ</w:delText>
            </w:r>
          </w:del>
          <w:r w:rsidR="00EE6742" w:rsidRPr="00EE6742">
            <w:rPr>
              <w:rFonts w:ascii="Courier New" w:hAnsi="Courier New" w:cs="Courier New"/>
              <w:rtl/>
            </w:rPr>
            <w:t>وس</w:t>
          </w:r>
          <w:del w:id="28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21B35A" w14:textId="11EA9DD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واست</w:t>
          </w:r>
          <w:del w:id="2877" w:author="Transkribus" w:date="2019-12-11T14:30:00Z">
            <w:r w:rsidRPr="009B6BCA">
              <w:rPr>
                <w:rFonts w:ascii="Courier New" w:hAnsi="Courier New" w:cs="Courier New"/>
                <w:rtl/>
              </w:rPr>
              <w:delText>غ</w:delText>
            </w:r>
          </w:del>
          <w:ins w:id="2878"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ن عن </w:t>
          </w:r>
          <w:del w:id="2879" w:author="Transkribus" w:date="2019-12-11T14:30:00Z">
            <w:r w:rsidRPr="009B6BCA">
              <w:rPr>
                <w:rFonts w:ascii="Courier New" w:hAnsi="Courier New" w:cs="Courier New"/>
                <w:rtl/>
              </w:rPr>
              <w:delText>بعض اثاث الدار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880" w:author="Transkribus" w:date="2019-12-11T14:30:00Z">
            <w:r w:rsidR="00EE6742" w:rsidRPr="00EE6742">
              <w:rPr>
                <w:rFonts w:ascii="Courier New" w:hAnsi="Courier New" w:cs="Courier New"/>
                <w:rtl/>
              </w:rPr>
              <w:t xml:space="preserve">بعس ابات الذار * </w:t>
            </w:r>
          </w:ins>
          <w:r w:rsidR="00EE6742" w:rsidRPr="00EE6742">
            <w:rPr>
              <w:rFonts w:ascii="Courier New" w:hAnsi="Courier New" w:cs="Courier New"/>
              <w:rtl/>
            </w:rPr>
            <w:t xml:space="preserve">ان </w:t>
          </w:r>
          <w:del w:id="2881" w:author="Transkribus" w:date="2019-12-11T14:30:00Z">
            <w:r w:rsidRPr="009B6BCA">
              <w:rPr>
                <w:rFonts w:ascii="Courier New" w:hAnsi="Courier New" w:cs="Courier New"/>
                <w:rtl/>
              </w:rPr>
              <w:delText>صار رهنا</w:delText>
            </w:r>
          </w:del>
          <w:ins w:id="2882" w:author="Transkribus" w:date="2019-12-11T14:30:00Z">
            <w:r w:rsidR="00EE6742" w:rsidRPr="00EE6742">
              <w:rPr>
                <w:rFonts w:ascii="Courier New" w:hAnsi="Courier New" w:cs="Courier New"/>
                <w:rtl/>
              </w:rPr>
              <w:t>صلررهنا</w:t>
            </w:r>
          </w:ins>
          <w:r w:rsidR="00EE6742" w:rsidRPr="00EE6742">
            <w:rPr>
              <w:rFonts w:ascii="Courier New" w:hAnsi="Courier New" w:cs="Courier New"/>
              <w:rtl/>
            </w:rPr>
            <w:t xml:space="preserve"> فى </w:t>
          </w:r>
          <w:del w:id="2883" w:author="Transkribus" w:date="2019-12-11T14:30:00Z">
            <w:r w:rsidRPr="009B6BCA">
              <w:rPr>
                <w:rFonts w:ascii="Courier New" w:hAnsi="Courier New" w:cs="Courier New"/>
                <w:rtl/>
              </w:rPr>
              <w:delText>يد</w:delText>
            </w:r>
          </w:del>
          <w:ins w:id="2884" w:author="Transkribus" w:date="2019-12-11T14:30:00Z">
            <w:r w:rsidR="00EE6742" w:rsidRPr="00EE6742">
              <w:rPr>
                <w:rFonts w:ascii="Courier New" w:hAnsi="Courier New" w:cs="Courier New"/>
                <w:rtl/>
              </w:rPr>
              <w:t>بد</w:t>
            </w:r>
          </w:ins>
          <w:r w:rsidR="00EE6742" w:rsidRPr="00EE6742">
            <w:rPr>
              <w:rFonts w:ascii="Courier New" w:hAnsi="Courier New" w:cs="Courier New"/>
              <w:rtl/>
            </w:rPr>
            <w:t xml:space="preserve"> الخمار</w:t>
          </w:r>
          <w:del w:id="28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EA76DD" w14:textId="64FBEAD5" w:rsidR="00EE6742" w:rsidRPr="00EE6742" w:rsidRDefault="009B6BCA" w:rsidP="00EE6742">
      <w:pPr>
        <w:pStyle w:val="NurText"/>
        <w:bidi/>
        <w:rPr>
          <w:rFonts w:ascii="Courier New" w:hAnsi="Courier New" w:cs="Courier New"/>
        </w:rPr>
      </w:pPr>
      <w:dir w:val="rtl">
        <w:dir w:val="rtl">
          <w:del w:id="2886" w:author="Transkribus" w:date="2019-12-11T14:30:00Z">
            <w:r w:rsidRPr="009B6BCA">
              <w:rPr>
                <w:rFonts w:ascii="Courier New" w:hAnsi="Courier New" w:cs="Courier New"/>
                <w:rtl/>
              </w:rPr>
              <w:delText>وان تضع بعض نعال</w:delText>
            </w:r>
          </w:del>
          <w:ins w:id="2887" w:author="Transkribus" w:date="2019-12-11T14:30:00Z">
            <w:r w:rsidR="00EE6742" w:rsidRPr="00EE6742">
              <w:rPr>
                <w:rFonts w:ascii="Courier New" w:hAnsi="Courier New" w:cs="Courier New"/>
                <w:rtl/>
              </w:rPr>
              <w:t>وابن تسع بعس عال</w:t>
            </w:r>
          </w:ins>
          <w:r w:rsidR="00EE6742" w:rsidRPr="00EE6742">
            <w:rPr>
              <w:rFonts w:ascii="Courier New" w:hAnsi="Courier New" w:cs="Courier New"/>
              <w:rtl/>
            </w:rPr>
            <w:t xml:space="preserve"> القوم</w:t>
          </w:r>
          <w:del w:id="28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تخلو عاجلا من</w:delText>
                </w:r>
              </w:dir>
            </w:dir>
          </w:del>
          <w:ins w:id="2889" w:author="Transkribus" w:date="2019-12-11T14:30:00Z">
            <w:r w:rsidR="00EE6742" w:rsidRPr="00EE6742">
              <w:rPr>
                <w:rFonts w:ascii="Courier New" w:hAnsi="Courier New" w:cs="Courier New"/>
                <w:rtl/>
              </w:rPr>
              <w:t xml:space="preserve"> * قليس غنلوعاحسلامن</w:t>
            </w:r>
          </w:ins>
          <w:r w:rsidR="00EE6742" w:rsidRPr="00EE6742">
            <w:rPr>
              <w:rFonts w:ascii="Courier New" w:hAnsi="Courier New" w:cs="Courier New"/>
              <w:rtl/>
            </w:rPr>
            <w:t xml:space="preserve"> لوم</w:t>
          </w:r>
          <w:del w:id="28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DEB6CE" w14:textId="09E3454F" w:rsidR="00EE6742" w:rsidRPr="00EE6742" w:rsidRDefault="009B6BCA" w:rsidP="00EE6742">
      <w:pPr>
        <w:pStyle w:val="NurText"/>
        <w:bidi/>
        <w:rPr>
          <w:rFonts w:ascii="Courier New" w:hAnsi="Courier New" w:cs="Courier New"/>
        </w:rPr>
      </w:pPr>
      <w:dir w:val="rtl">
        <w:dir w:val="rtl">
          <w:del w:id="2891" w:author="Transkribus" w:date="2019-12-11T14:30:00Z">
            <w:r w:rsidRPr="009B6BCA">
              <w:rPr>
                <w:rFonts w:ascii="Courier New" w:hAnsi="Courier New" w:cs="Courier New"/>
                <w:rtl/>
              </w:rPr>
              <w:delText>فوص ان يحفظها</w:delText>
            </w:r>
          </w:del>
          <w:ins w:id="2892" w:author="Transkribus" w:date="2019-12-11T14:30:00Z">
            <w:r w:rsidR="00EE6742" w:rsidRPr="00EE6742">
              <w:rPr>
                <w:rFonts w:ascii="Courier New" w:hAnsi="Courier New" w:cs="Courier New"/>
                <w:rtl/>
              </w:rPr>
              <w:t>قوس ابن نبحفظلها</w:t>
            </w:r>
          </w:ins>
          <w:r w:rsidR="00EE6742" w:rsidRPr="00EE6742">
            <w:rPr>
              <w:rFonts w:ascii="Courier New" w:hAnsi="Courier New" w:cs="Courier New"/>
              <w:rtl/>
            </w:rPr>
            <w:t xml:space="preserve"> الغلام</w:t>
          </w:r>
          <w:del w:id="28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89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لكى يقل </w:t>
          </w:r>
          <w:del w:id="2895" w:author="Transkribus" w:date="2019-12-11T14:30:00Z">
            <w:r w:rsidRPr="009B6BCA">
              <w:rPr>
                <w:rFonts w:ascii="Courier New" w:hAnsi="Courier New" w:cs="Courier New"/>
                <w:rtl/>
              </w:rPr>
              <w:delText>منهم الملام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896" w:author="Transkribus" w:date="2019-12-11T14:30:00Z">
            <w:r w:rsidR="00EE6742" w:rsidRPr="00EE6742">
              <w:rPr>
                <w:rFonts w:ascii="Courier New" w:hAnsi="Courier New" w:cs="Courier New"/>
                <w:rtl/>
              </w:rPr>
              <w:t>مهسم المسلام</w:t>
            </w:r>
          </w:ins>
        </w:dir>
      </w:dir>
    </w:p>
    <w:p w14:paraId="0C17D15C" w14:textId="743C8E5C" w:rsidR="00EE6742" w:rsidRPr="00EE6742" w:rsidRDefault="009B6BCA" w:rsidP="00EE6742">
      <w:pPr>
        <w:pStyle w:val="NurText"/>
        <w:bidi/>
        <w:rPr>
          <w:rFonts w:ascii="Courier New" w:hAnsi="Courier New" w:cs="Courier New"/>
        </w:rPr>
      </w:pPr>
      <w:dir w:val="rtl">
        <w:dir w:val="rtl">
          <w:del w:id="2897" w:author="Transkribus" w:date="2019-12-11T14:30:00Z">
            <w:r w:rsidRPr="009B6BCA">
              <w:rPr>
                <w:rFonts w:ascii="Courier New" w:hAnsi="Courier New" w:cs="Courier New"/>
                <w:rtl/>
              </w:rPr>
              <w:delText>ولا تبال</w:delText>
            </w:r>
          </w:del>
          <w:ins w:id="2898" w:author="Transkribus" w:date="2019-12-11T14:30:00Z">
            <w:r w:rsidR="00EE6742" w:rsidRPr="00EE6742">
              <w:rPr>
                <w:rFonts w:ascii="Courier New" w:hAnsi="Courier New" w:cs="Courier New"/>
                <w:rtl/>
              </w:rPr>
              <w:t>ولاتيال</w:t>
            </w:r>
          </w:ins>
          <w:r w:rsidR="00EE6742" w:rsidRPr="00EE6742">
            <w:rPr>
              <w:rFonts w:ascii="Courier New" w:hAnsi="Courier New" w:cs="Courier New"/>
              <w:rtl/>
            </w:rPr>
            <w:t xml:space="preserve"> ويك </w:t>
          </w:r>
          <w:del w:id="2899" w:author="Transkribus" w:date="2019-12-11T14:30:00Z">
            <w:r w:rsidRPr="009B6BCA">
              <w:rPr>
                <w:rFonts w:ascii="Courier New" w:hAnsi="Courier New" w:cs="Courier New"/>
                <w:rtl/>
              </w:rPr>
              <w:delText>بالخساره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واكثر</w:delText>
                </w:r>
              </w:dir>
            </w:dir>
          </w:del>
          <w:ins w:id="2900" w:author="Transkribus" w:date="2019-12-11T14:30:00Z">
            <w:r w:rsidR="00EE6742" w:rsidRPr="00EE6742">
              <w:rPr>
                <w:rFonts w:ascii="Courier New" w:hAnsi="Courier New" w:cs="Courier New"/>
                <w:rtl/>
              </w:rPr>
              <w:t>بالخسارة * وأكثر</w:t>
            </w:r>
          </w:ins>
          <w:r w:rsidR="00EE6742" w:rsidRPr="00EE6742">
            <w:rPr>
              <w:rFonts w:ascii="Courier New" w:hAnsi="Courier New" w:cs="Courier New"/>
              <w:rtl/>
            </w:rPr>
            <w:t xml:space="preserve"> السرج على المنار</w:t>
          </w:r>
          <w:del w:id="2901"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02" w:author="Transkribus" w:date="2019-12-11T14:30:00Z">
            <w:r w:rsidR="00EE6742" w:rsidRPr="00EE6742">
              <w:rPr>
                <w:rFonts w:ascii="Courier New" w:hAnsi="Courier New" w:cs="Courier New"/>
                <w:rtl/>
              </w:rPr>
              <w:t>ة</w:t>
            </w:r>
          </w:ins>
        </w:dir>
      </w:dir>
    </w:p>
    <w:p w14:paraId="08C765B5" w14:textId="02247DD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2903" w:author="Transkribus" w:date="2019-12-11T14:30:00Z">
            <w:r w:rsidRPr="009B6BCA">
              <w:rPr>
                <w:rFonts w:ascii="Courier New" w:hAnsi="Courier New" w:cs="Courier New"/>
                <w:rtl/>
              </w:rPr>
              <w:delText>اراد منهم الرواحا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904" w:author="Transkribus" w:date="2019-12-11T14:30:00Z">
            <w:r w:rsidR="00EE6742" w:rsidRPr="00EE6742">
              <w:rPr>
                <w:rFonts w:ascii="Courier New" w:hAnsi="Courier New" w:cs="Courier New"/>
                <w:rtl/>
              </w:rPr>
              <w:t xml:space="preserve">أرادمنهم الرواجا * </w:t>
            </w:r>
          </w:ins>
          <w:r w:rsidR="00EE6742" w:rsidRPr="00EE6742">
            <w:rPr>
              <w:rFonts w:ascii="Courier New" w:hAnsi="Courier New" w:cs="Courier New"/>
              <w:rtl/>
            </w:rPr>
            <w:t xml:space="preserve">فانه </w:t>
          </w:r>
          <w:del w:id="2905" w:author="Transkribus" w:date="2019-12-11T14:30:00Z">
            <w:r w:rsidRPr="009B6BCA">
              <w:rPr>
                <w:rFonts w:ascii="Courier New" w:hAnsi="Courier New" w:cs="Courier New"/>
                <w:rtl/>
              </w:rPr>
              <w:delText>يستلب المصباحا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06" w:author="Transkribus" w:date="2019-12-11T14:30:00Z">
            <w:r w:rsidR="00EE6742" w:rsidRPr="00EE6742">
              <w:rPr>
                <w:rFonts w:ascii="Courier New" w:hAnsi="Courier New" w:cs="Courier New"/>
                <w:rtl/>
              </w:rPr>
              <w:t>فستلب المصياحا</w:t>
            </w:r>
          </w:ins>
        </w:dir>
      </w:dir>
    </w:p>
    <w:p w14:paraId="64957578" w14:textId="57837FE5" w:rsidR="00EE6742" w:rsidRPr="00EE6742" w:rsidRDefault="009B6BCA" w:rsidP="00EE6742">
      <w:pPr>
        <w:pStyle w:val="NurText"/>
        <w:bidi/>
        <w:rPr>
          <w:rFonts w:ascii="Courier New" w:hAnsi="Courier New" w:cs="Courier New"/>
        </w:rPr>
      </w:pPr>
      <w:dir w:val="rtl">
        <w:dir w:val="rtl">
          <w:del w:id="2907" w:author="Transkribus" w:date="2019-12-11T14:30:00Z">
            <w:r w:rsidRPr="009B6BCA">
              <w:rPr>
                <w:rFonts w:ascii="Courier New" w:hAnsi="Courier New" w:cs="Courier New"/>
                <w:rtl/>
              </w:rPr>
              <w:delText>مستصحبا</w:delText>
            </w:r>
          </w:del>
          <w:ins w:id="2908" w:author="Transkribus" w:date="2019-12-11T14:30:00Z">
            <w:r w:rsidR="00EE6742" w:rsidRPr="00EE6742">
              <w:rPr>
                <w:rFonts w:ascii="Courier New" w:hAnsi="Courier New" w:cs="Courier New"/>
                <w:rtl/>
              </w:rPr>
              <w:t>مسيمعيا</w:t>
            </w:r>
          </w:ins>
          <w:r w:rsidR="00EE6742" w:rsidRPr="00EE6742">
            <w:rPr>
              <w:rFonts w:ascii="Courier New" w:hAnsi="Courier New" w:cs="Courier New"/>
              <w:rtl/>
            </w:rPr>
            <w:t xml:space="preserve"> فى </w:t>
          </w:r>
          <w:del w:id="2909" w:author="Transkribus" w:date="2019-12-11T14:30:00Z">
            <w:r w:rsidRPr="009B6BCA">
              <w:rPr>
                <w:rFonts w:ascii="Courier New" w:hAnsi="Courier New" w:cs="Courier New"/>
                <w:rtl/>
              </w:rPr>
              <w:delText>يده قرابه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مملوءة يرضى</w:delText>
                </w:r>
              </w:dir>
            </w:dir>
          </w:del>
          <w:ins w:id="2910" w:author="Transkribus" w:date="2019-12-11T14:30:00Z">
            <w:r w:rsidR="00EE6742" w:rsidRPr="00EE6742">
              <w:rPr>
                <w:rFonts w:ascii="Courier New" w:hAnsi="Courier New" w:cs="Courier New"/>
                <w:rtl/>
              </w:rPr>
              <w:t>بده قراه * علونه برصى</w:t>
            </w:r>
          </w:ins>
          <w:r w:rsidR="00EE6742" w:rsidRPr="00EE6742">
            <w:rPr>
              <w:rFonts w:ascii="Courier New" w:hAnsi="Courier New" w:cs="Courier New"/>
              <w:rtl/>
            </w:rPr>
            <w:t xml:space="preserve"> بها </w:t>
          </w:r>
          <w:del w:id="2911" w:author="Transkribus" w:date="2019-12-11T14:30:00Z">
            <w:r w:rsidRPr="009B6BCA">
              <w:rPr>
                <w:rFonts w:ascii="Courier New" w:hAnsi="Courier New" w:cs="Courier New"/>
                <w:rtl/>
              </w:rPr>
              <w:delText>اصحابه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12" w:author="Transkribus" w:date="2019-12-11T14:30:00Z">
            <w:r w:rsidR="00EE6742" w:rsidRPr="00EE6742">
              <w:rPr>
                <w:rFonts w:ascii="Courier New" w:hAnsi="Courier New" w:cs="Courier New"/>
                <w:rtl/>
              </w:rPr>
              <w:t>أسحانه</w:t>
            </w:r>
          </w:ins>
        </w:dir>
      </w:dir>
    </w:p>
    <w:p w14:paraId="54C85695" w14:textId="4F0E9183" w:rsidR="00EE6742" w:rsidRPr="00EE6742" w:rsidRDefault="009B6BCA" w:rsidP="00EE6742">
      <w:pPr>
        <w:pStyle w:val="NurText"/>
        <w:bidi/>
        <w:rPr>
          <w:rFonts w:ascii="Courier New" w:hAnsi="Courier New" w:cs="Courier New"/>
        </w:rPr>
      </w:pPr>
      <w:dir w:val="rtl">
        <w:dir w:val="rtl">
          <w:del w:id="2913" w:author="Transkribus" w:date="2019-12-11T14:30:00Z">
            <w:r w:rsidRPr="009B6BCA">
              <w:rPr>
                <w:rFonts w:ascii="Courier New" w:hAnsi="Courier New" w:cs="Courier New"/>
                <w:rtl/>
              </w:rPr>
              <w:delText>ولا تفكر</w:delText>
            </w:r>
          </w:del>
          <w:ins w:id="2914" w:author="Transkribus" w:date="2019-12-11T14:30:00Z">
            <w:r w:rsidR="00EE6742" w:rsidRPr="00EE6742">
              <w:rPr>
                <w:rFonts w:ascii="Courier New" w:hAnsi="Courier New" w:cs="Courier New"/>
                <w:rtl/>
              </w:rPr>
              <w:t>ولاتفكر</w:t>
            </w:r>
          </w:ins>
          <w:r w:rsidR="00EE6742" w:rsidRPr="00EE6742">
            <w:rPr>
              <w:rFonts w:ascii="Courier New" w:hAnsi="Courier New" w:cs="Courier New"/>
              <w:rtl/>
            </w:rPr>
            <w:t xml:space="preserve"> فى </w:t>
          </w:r>
          <w:del w:id="2915" w:author="Transkribus" w:date="2019-12-11T14:30:00Z">
            <w:r w:rsidRPr="009B6BCA">
              <w:rPr>
                <w:rFonts w:ascii="Courier New" w:hAnsi="Courier New" w:cs="Courier New"/>
                <w:rtl/>
              </w:rPr>
              <w:delText>فراغ الزيت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916" w:author="Transkribus" w:date="2019-12-11T14:30:00Z">
            <w:r w:rsidR="00EE6742" w:rsidRPr="00EE6742">
              <w:rPr>
                <w:rFonts w:ascii="Courier New" w:hAnsi="Courier New" w:cs="Courier New"/>
                <w:rtl/>
              </w:rPr>
              <w:t xml:space="preserve">فراع الزيب * </w:t>
            </w:r>
          </w:ins>
          <w:r w:rsidR="00EE6742" w:rsidRPr="00EE6742">
            <w:rPr>
              <w:rFonts w:ascii="Courier New" w:hAnsi="Courier New" w:cs="Courier New"/>
              <w:rtl/>
            </w:rPr>
            <w:t xml:space="preserve">فكل هذا من </w:t>
          </w:r>
          <w:del w:id="2917" w:author="Transkribus" w:date="2019-12-11T14:30:00Z">
            <w:r w:rsidRPr="009B6BCA">
              <w:rPr>
                <w:rFonts w:ascii="Courier New" w:hAnsi="Courier New" w:cs="Courier New"/>
                <w:rtl/>
              </w:rPr>
              <w:delText>خراب البيت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18" w:author="Transkribus" w:date="2019-12-11T14:30:00Z">
            <w:r w:rsidR="00EE6742" w:rsidRPr="00EE6742">
              <w:rPr>
                <w:rFonts w:ascii="Courier New" w:hAnsi="Courier New" w:cs="Courier New"/>
                <w:rtl/>
              </w:rPr>
              <w:t>جراب الييب</w:t>
            </w:r>
          </w:ins>
        </w:dir>
      </w:dir>
    </w:p>
    <w:p w14:paraId="24AE71BD" w14:textId="035145FD" w:rsidR="00EE6742" w:rsidRPr="00EE6742" w:rsidRDefault="009B6BCA" w:rsidP="00EE6742">
      <w:pPr>
        <w:pStyle w:val="NurText"/>
        <w:bidi/>
        <w:rPr>
          <w:rFonts w:ascii="Courier New" w:hAnsi="Courier New" w:cs="Courier New"/>
        </w:rPr>
      </w:pPr>
      <w:dir w:val="rtl">
        <w:dir w:val="rtl">
          <w:del w:id="2919" w:author="Transkribus" w:date="2019-12-11T14:30:00Z">
            <w:r w:rsidRPr="009B6BCA">
              <w:rPr>
                <w:rFonts w:ascii="Courier New" w:hAnsi="Courier New" w:cs="Courier New"/>
                <w:rtl/>
              </w:rPr>
              <w:delText>فصاحب الدعوة</w:delText>
            </w:r>
          </w:del>
          <w:ins w:id="2920" w:author="Transkribus" w:date="2019-12-11T14:30:00Z">
            <w:r w:rsidR="00EE6742" w:rsidRPr="00EE6742">
              <w:rPr>
                <w:rFonts w:ascii="Courier New" w:hAnsi="Courier New" w:cs="Courier New"/>
                <w:rtl/>
              </w:rPr>
              <w:t>نصاب الديوة</w:t>
            </w:r>
          </w:ins>
          <w:r w:rsidR="00EE6742" w:rsidRPr="00EE6742">
            <w:rPr>
              <w:rFonts w:ascii="Courier New" w:hAnsi="Courier New" w:cs="Courier New"/>
              <w:rtl/>
            </w:rPr>
            <w:t xml:space="preserve"> فى </w:t>
          </w:r>
          <w:del w:id="2921" w:author="Transkribus" w:date="2019-12-11T14:30:00Z">
            <w:r w:rsidRPr="009B6BCA">
              <w:rPr>
                <w:rFonts w:ascii="Courier New" w:hAnsi="Courier New" w:cs="Courier New"/>
                <w:rtl/>
              </w:rPr>
              <w:delText>خسران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سيما</w:delText>
                </w:r>
              </w:dir>
            </w:dir>
          </w:del>
          <w:ins w:id="2922" w:author="Transkribus" w:date="2019-12-11T14:30:00Z">
            <w:r w:rsidR="00EE6742" w:rsidRPr="00EE6742">
              <w:rPr>
                <w:rFonts w:ascii="Courier New" w:hAnsi="Courier New" w:cs="Courier New"/>
                <w:rtl/>
              </w:rPr>
              <w:t>حسران * لاسما</w:t>
            </w:r>
          </w:ins>
          <w:r w:rsidR="00EE6742" w:rsidRPr="00EE6742">
            <w:rPr>
              <w:rFonts w:ascii="Courier New" w:hAnsi="Courier New" w:cs="Courier New"/>
              <w:rtl/>
            </w:rPr>
            <w:t xml:space="preserve"> ان </w:t>
          </w:r>
          <w:del w:id="2923" w:author="Transkribus" w:date="2019-12-11T14:30:00Z">
            <w:r w:rsidRPr="009B6BCA">
              <w:rPr>
                <w:rFonts w:ascii="Courier New" w:hAnsi="Courier New" w:cs="Courier New"/>
                <w:rtl/>
              </w:rPr>
              <w:delText>لز بالميزان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24" w:author="Transkribus" w:date="2019-12-11T14:30:00Z">
            <w:r w:rsidR="00EE6742" w:rsidRPr="00EE6742">
              <w:rPr>
                <w:rFonts w:ascii="Courier New" w:hAnsi="Courier New" w:cs="Courier New"/>
                <w:rtl/>
              </w:rPr>
              <w:t>لرز المسيران</w:t>
            </w:r>
          </w:ins>
        </w:dir>
      </w:dir>
    </w:p>
    <w:p w14:paraId="534E30CF" w14:textId="4E01A0C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وصاحب الوقت </w:t>
          </w:r>
          <w:del w:id="2925" w:author="Transkribus" w:date="2019-12-11T14:30:00Z">
            <w:r w:rsidRPr="009B6BCA">
              <w:rPr>
                <w:rFonts w:ascii="Courier New" w:hAnsi="Courier New" w:cs="Courier New"/>
                <w:rtl/>
              </w:rPr>
              <w:delText>بغ</w:delText>
            </w:r>
          </w:del>
          <w:r w:rsidR="00EE6742" w:rsidRPr="00EE6742">
            <w:rPr>
              <w:rFonts w:ascii="Courier New" w:hAnsi="Courier New" w:cs="Courier New"/>
              <w:rtl/>
            </w:rPr>
            <w:t>ي</w:t>
          </w:r>
          <w:ins w:id="2926" w:author="Transkribus" w:date="2019-12-11T14:30:00Z">
            <w:r w:rsidR="00EE6742" w:rsidRPr="00EE6742">
              <w:rPr>
                <w:rFonts w:ascii="Courier New" w:hAnsi="Courier New" w:cs="Courier New"/>
                <w:rtl/>
              </w:rPr>
              <w:t>كي</w:t>
            </w:r>
          </w:ins>
          <w:r w:rsidR="00EE6742" w:rsidRPr="00EE6742">
            <w:rPr>
              <w:rFonts w:ascii="Courier New" w:hAnsi="Courier New" w:cs="Courier New"/>
              <w:rtl/>
            </w:rPr>
            <w:t>ر شرب</w:t>
          </w:r>
          <w:del w:id="29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احق مخلوق بصقع الجرب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928" w:author="Transkribus" w:date="2019-12-11T14:30:00Z">
            <w:r w:rsidR="00EE6742" w:rsidRPr="00EE6742">
              <w:rPr>
                <w:rFonts w:ascii="Courier New" w:hAnsi="Courier New" w:cs="Courier New"/>
                <w:rtl/>
              </w:rPr>
              <w:t xml:space="preserve"> * أحق مخسلوق بصيع الحر</w:t>
            </w:r>
          </w:ins>
        </w:dir>
      </w:dir>
    </w:p>
    <w:p w14:paraId="79B3442C" w14:textId="4BCD4471" w:rsidR="00EE6742" w:rsidRPr="00EE6742" w:rsidRDefault="009B6BCA" w:rsidP="00EE6742">
      <w:pPr>
        <w:pStyle w:val="NurText"/>
        <w:bidi/>
        <w:rPr>
          <w:rFonts w:ascii="Courier New" w:hAnsi="Courier New" w:cs="Courier New"/>
        </w:rPr>
      </w:pPr>
      <w:dir w:val="rtl">
        <w:dir w:val="rtl">
          <w:del w:id="2929" w:author="Transkribus" w:date="2019-12-11T14:30:00Z">
            <w:r w:rsidRPr="009B6BCA">
              <w:rPr>
                <w:rFonts w:ascii="Courier New" w:hAnsi="Courier New" w:cs="Courier New"/>
                <w:rtl/>
              </w:rPr>
              <w:delText>يدل ما يلزمه</w:delText>
            </w:r>
          </w:del>
          <w:ins w:id="2930" w:author="Transkribus" w:date="2019-12-11T14:30:00Z">
            <w:r w:rsidR="00EE6742" w:rsidRPr="00EE6742">
              <w:rPr>
                <w:rFonts w:ascii="Courier New" w:hAnsi="Courier New" w:cs="Courier New"/>
                <w:rtl/>
              </w:rPr>
              <w:t xml:space="preserve"> بدل مابلامه</w:t>
            </w:r>
          </w:ins>
          <w:r w:rsidR="00EE6742" w:rsidRPr="00EE6742">
            <w:rPr>
              <w:rFonts w:ascii="Courier New" w:hAnsi="Courier New" w:cs="Courier New"/>
              <w:rtl/>
            </w:rPr>
            <w:t xml:space="preserve"> من </w:t>
          </w:r>
          <w:del w:id="2931" w:author="Transkribus" w:date="2019-12-11T14:30:00Z">
            <w:r w:rsidRPr="009B6BCA">
              <w:rPr>
                <w:rFonts w:ascii="Courier New" w:hAnsi="Courier New" w:cs="Courier New"/>
                <w:rtl/>
              </w:rPr>
              <w:delText>غ</w:delText>
            </w:r>
          </w:del>
          <w:ins w:id="2932" w:author="Transkribus" w:date="2019-12-11T14:30:00Z">
            <w:r w:rsidR="00EE6742" w:rsidRPr="00EE6742">
              <w:rPr>
                <w:rFonts w:ascii="Courier New" w:hAnsi="Courier New" w:cs="Courier New"/>
                <w:rtl/>
              </w:rPr>
              <w:t>ع</w:t>
            </w:r>
          </w:ins>
          <w:r w:rsidR="00EE6742" w:rsidRPr="00EE6742">
            <w:rPr>
              <w:rFonts w:ascii="Courier New" w:hAnsi="Courier New" w:cs="Courier New"/>
              <w:rtl/>
            </w:rPr>
            <w:t>رم</w:t>
          </w:r>
          <w:del w:id="29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ان </w:t>
              </w:r>
              <w:del w:id="2934" w:author="Transkribus" w:date="2019-12-11T14:30:00Z">
                <w:r w:rsidRPr="009B6BCA">
                  <w:rPr>
                    <w:rFonts w:ascii="Courier New" w:hAnsi="Courier New" w:cs="Courier New"/>
                    <w:rtl/>
                  </w:rPr>
                  <w:delText>الفتى لا شك دقن</w:delText>
                </w:r>
              </w:del>
              <w:ins w:id="2935" w:author="Transkribus" w:date="2019-12-11T14:30:00Z">
                <w:r w:rsidR="00EE6742" w:rsidRPr="00EE6742">
                  <w:rPr>
                    <w:rFonts w:ascii="Courier New" w:hAnsi="Courier New" w:cs="Courier New"/>
                    <w:rtl/>
                  </w:rPr>
                  <w:t>الفنى لاسلك دون</w:t>
                </w:r>
              </w:ins>
              <w:r w:rsidR="00EE6742" w:rsidRPr="00EE6742">
                <w:rPr>
                  <w:rFonts w:ascii="Courier New" w:hAnsi="Courier New" w:cs="Courier New"/>
                  <w:rtl/>
                </w:rPr>
                <w:t xml:space="preserve"> سرم</w:t>
              </w:r>
              <w:del w:id="29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1CC77DA4" w14:textId="77777777" w:rsidR="009B6BCA" w:rsidRPr="009B6BCA" w:rsidRDefault="009B6BCA" w:rsidP="009B6BCA">
      <w:pPr>
        <w:pStyle w:val="NurText"/>
        <w:bidi/>
        <w:rPr>
          <w:del w:id="2937" w:author="Transkribus" w:date="2019-12-11T14:30:00Z"/>
          <w:rFonts w:ascii="Courier New" w:hAnsi="Courier New" w:cs="Courier New"/>
        </w:rPr>
      </w:pPr>
      <w:dir w:val="rtl">
        <w:dir w:val="rtl">
          <w:del w:id="2938" w:author="Transkribus" w:date="2019-12-11T14:30:00Z">
            <w:r w:rsidRPr="009B6BCA">
              <w:rPr>
                <w:rFonts w:ascii="Courier New" w:hAnsi="Courier New" w:cs="Courier New"/>
                <w:rtl/>
              </w:rPr>
              <w:delText>وكان من ذا كله غنيا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لو كان شهما فطنا ذكيا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D4B370E" w14:textId="2C2BC735" w:rsidR="00EE6742" w:rsidRPr="00EE6742" w:rsidRDefault="009B6BCA" w:rsidP="00EE6742">
      <w:pPr>
        <w:pStyle w:val="NurText"/>
        <w:bidi/>
        <w:rPr>
          <w:ins w:id="2939" w:author="Transkribus" w:date="2019-12-11T14:30:00Z"/>
          <w:rFonts w:ascii="Courier New" w:hAnsi="Courier New" w:cs="Courier New"/>
        </w:rPr>
      </w:pPr>
      <w:dir w:val="rtl">
        <w:dir w:val="rtl">
          <w:ins w:id="2940" w:author="Transkribus" w:date="2019-12-11T14:30:00Z">
            <w:r w:rsidR="00EE6742" w:rsidRPr="00EE6742">
              <w:rPr>
                <w:rFonts w:ascii="Courier New" w:hAnsi="Courier New" w:cs="Courier New"/>
                <w:rtl/>
              </w:rPr>
              <w:t>وان عن ذاكاء غنبا * لوكمان شهما فطنادكا</w:t>
            </w:r>
          </w:ins>
        </w:dir>
      </w:dir>
    </w:p>
    <w:p w14:paraId="798C03A7" w14:textId="13396A88" w:rsidR="00EE6742" w:rsidRPr="00EE6742" w:rsidRDefault="00EE6742" w:rsidP="00EE6742">
      <w:pPr>
        <w:pStyle w:val="NurText"/>
        <w:bidi/>
        <w:rPr>
          <w:rFonts w:ascii="Courier New" w:hAnsi="Courier New" w:cs="Courier New"/>
        </w:rPr>
      </w:pPr>
      <w:ins w:id="2941" w:author="Transkribus" w:date="2019-12-11T14:30:00Z">
        <w:r w:rsidRPr="00EE6742">
          <w:rPr>
            <w:rFonts w:ascii="Courier New" w:hAnsi="Courier New" w:cs="Courier New"/>
            <w:rtl/>
          </w:rPr>
          <w:t xml:space="preserve"> </w:t>
        </w:r>
      </w:ins>
      <w:r w:rsidRPr="00EE6742">
        <w:rPr>
          <w:rFonts w:ascii="Courier New" w:hAnsi="Courier New" w:cs="Courier New"/>
          <w:rtl/>
        </w:rPr>
        <w:t>معرة ما م</w:t>
      </w:r>
      <w:del w:id="2942" w:author="Transkribus" w:date="2019-12-11T14:30:00Z">
        <w:r w:rsidR="009B6BCA" w:rsidRPr="009B6BCA">
          <w:rPr>
            <w:rFonts w:ascii="Courier New" w:hAnsi="Courier New" w:cs="Courier New"/>
            <w:rtl/>
          </w:rPr>
          <w:delText>ث</w:delText>
        </w:r>
      </w:del>
      <w:ins w:id="2943" w:author="Transkribus" w:date="2019-12-11T14:30:00Z">
        <w:r w:rsidRPr="00EE6742">
          <w:rPr>
            <w:rFonts w:ascii="Courier New" w:hAnsi="Courier New" w:cs="Courier New"/>
            <w:rtl/>
          </w:rPr>
          <w:t>ت</w:t>
        </w:r>
      </w:ins>
      <w:r w:rsidRPr="00EE6742">
        <w:rPr>
          <w:rFonts w:ascii="Courier New" w:hAnsi="Courier New" w:cs="Courier New"/>
          <w:rtl/>
        </w:rPr>
        <w:t>لها معرة</w:t>
      </w:r>
      <w:del w:id="294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تنحس</w:delText>
            </w:r>
          </w:dir>
        </w:dir>
      </w:del>
      <w:ins w:id="2945" w:author="Transkribus" w:date="2019-12-11T14:30:00Z">
        <w:r w:rsidRPr="00EE6742">
          <w:rPr>
            <w:rFonts w:ascii="Courier New" w:hAnsi="Courier New" w:cs="Courier New"/>
            <w:rtl/>
          </w:rPr>
          <w:t xml:space="preserve"> * جس</w:t>
        </w:r>
      </w:ins>
      <w:r w:rsidRPr="00EE6742">
        <w:rPr>
          <w:rFonts w:ascii="Courier New" w:hAnsi="Courier New" w:cs="Courier New"/>
          <w:rtl/>
        </w:rPr>
        <w:t xml:space="preserve"> من يصلى </w:t>
      </w:r>
      <w:del w:id="2946" w:author="Transkribus" w:date="2019-12-11T14:30:00Z">
        <w:r w:rsidR="009B6BCA" w:rsidRPr="009B6BCA">
          <w:rPr>
            <w:rFonts w:ascii="Courier New" w:hAnsi="Courier New" w:cs="Courier New"/>
            <w:rtl/>
          </w:rPr>
          <w:delText>بها فى كرة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947" w:author="Transkribus" w:date="2019-12-11T14:30:00Z">
        <w:r w:rsidRPr="00EE6742">
          <w:rPr>
            <w:rFonts w:ascii="Courier New" w:hAnsi="Courier New" w:cs="Courier New"/>
            <w:rtl/>
          </w:rPr>
          <w:t>هانى كره</w:t>
        </w:r>
      </w:ins>
    </w:p>
    <w:p w14:paraId="0B750958" w14:textId="61F7C2A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فالشرب عندى فى </w:t>
          </w:r>
          <w:del w:id="2948" w:author="Transkribus" w:date="2019-12-11T14:30:00Z">
            <w:r w:rsidRPr="009B6BCA">
              <w:rPr>
                <w:rFonts w:ascii="Courier New" w:hAnsi="Courier New" w:cs="Courier New"/>
                <w:rtl/>
              </w:rPr>
              <w:delText>بي</w:delText>
            </w:r>
          </w:del>
          <w:ins w:id="2949" w:author="Transkribus" w:date="2019-12-11T14:30:00Z">
            <w:r w:rsidR="00EE6742" w:rsidRPr="00EE6742">
              <w:rPr>
                <w:rFonts w:ascii="Courier New" w:hAnsi="Courier New" w:cs="Courier New"/>
                <w:rtl/>
              </w:rPr>
              <w:t>ص</w:t>
            </w:r>
          </w:ins>
          <w:r w:rsidR="00EE6742" w:rsidRPr="00EE6742">
            <w:rPr>
              <w:rFonts w:ascii="Courier New" w:hAnsi="Courier New" w:cs="Courier New"/>
              <w:rtl/>
            </w:rPr>
            <w:t>وت الناس</w:t>
          </w:r>
          <w:del w:id="29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2951" w:author="Transkribus" w:date="2019-12-11T14:30:00Z">
                <w:r w:rsidRPr="009B6BCA">
                  <w:rPr>
                    <w:rFonts w:ascii="Courier New" w:hAnsi="Courier New" w:cs="Courier New"/>
                    <w:rtl/>
                  </w:rPr>
                  <w:delText>ا</w:delText>
                </w:r>
              </w:del>
              <w:ins w:id="2952" w:author="Transkribus" w:date="2019-12-11T14:30:00Z">
                <w:r w:rsidR="00EE6742" w:rsidRPr="00EE6742">
                  <w:rPr>
                    <w:rFonts w:ascii="Courier New" w:hAnsi="Courier New" w:cs="Courier New"/>
                    <w:rtl/>
                  </w:rPr>
                  <w:t>أ</w:t>
                </w:r>
              </w:ins>
              <w:r w:rsidR="00EE6742" w:rsidRPr="00EE6742">
                <w:rPr>
                  <w:rFonts w:ascii="Courier New" w:hAnsi="Courier New" w:cs="Courier New"/>
                  <w:rtl/>
                </w:rPr>
                <w:t>حسن من هذا على الق</w:t>
              </w:r>
              <w:del w:id="2953" w:author="Transkribus" w:date="2019-12-11T14:30:00Z">
                <w:r w:rsidRPr="009B6BCA">
                  <w:rPr>
                    <w:rFonts w:ascii="Courier New" w:hAnsi="Courier New" w:cs="Courier New"/>
                    <w:rtl/>
                  </w:rPr>
                  <w:delText>ي</w:delText>
                </w:r>
              </w:del>
              <w:ins w:id="2954" w:author="Transkribus" w:date="2019-12-11T14:30:00Z">
                <w:r w:rsidR="00EE6742" w:rsidRPr="00EE6742">
                  <w:rPr>
                    <w:rFonts w:ascii="Courier New" w:hAnsi="Courier New" w:cs="Courier New"/>
                    <w:rtl/>
                  </w:rPr>
                  <w:t>ب</w:t>
                </w:r>
              </w:ins>
              <w:r w:rsidR="00EE6742" w:rsidRPr="00EE6742">
                <w:rPr>
                  <w:rFonts w:ascii="Courier New" w:hAnsi="Courier New" w:cs="Courier New"/>
                  <w:rtl/>
                </w:rPr>
                <w:t>اس</w:t>
              </w:r>
              <w:del w:id="29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23F42932" w14:textId="066B447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وبعد هذا </w:t>
          </w:r>
          <w:del w:id="2956" w:author="Transkribus" w:date="2019-12-11T14:30:00Z">
            <w:r w:rsidRPr="009B6BCA">
              <w:rPr>
                <w:rFonts w:ascii="Courier New" w:hAnsi="Courier New" w:cs="Courier New"/>
                <w:rtl/>
              </w:rPr>
              <w:delText>كله فالتوبة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اوفق ما دارت</w:delText>
                </w:r>
              </w:dir>
            </w:dir>
          </w:del>
          <w:ins w:id="2957" w:author="Transkribus" w:date="2019-12-11T14:30:00Z">
            <w:r w:rsidR="00EE6742" w:rsidRPr="00EE6742">
              <w:rPr>
                <w:rFonts w:ascii="Courier New" w:hAnsi="Courier New" w:cs="Courier New"/>
                <w:rtl/>
              </w:rPr>
              <w:t>كماء فالتوية * أوفق ماداوب</w:t>
            </w:r>
          </w:ins>
          <w:r w:rsidR="00EE6742" w:rsidRPr="00EE6742">
            <w:rPr>
              <w:rFonts w:ascii="Courier New" w:hAnsi="Courier New" w:cs="Courier New"/>
              <w:rtl/>
            </w:rPr>
            <w:t xml:space="preserve"> عليه </w:t>
          </w:r>
          <w:del w:id="2958" w:author="Transkribus" w:date="2019-12-11T14:30:00Z">
            <w:r w:rsidRPr="009B6BCA">
              <w:rPr>
                <w:rFonts w:ascii="Courier New" w:hAnsi="Courier New" w:cs="Courier New"/>
                <w:rtl/>
              </w:rPr>
              <w:delText>النوبة الرجز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59" w:author="Transkribus" w:date="2019-12-11T14:30:00Z">
            <w:r w:rsidR="00EE6742" w:rsidRPr="00EE6742">
              <w:rPr>
                <w:rFonts w:ascii="Courier New" w:hAnsi="Courier New" w:cs="Courier New"/>
                <w:rtl/>
              </w:rPr>
              <w:t>النوية</w:t>
            </w:r>
          </w:ins>
        </w:dir>
      </w:dir>
    </w:p>
    <w:p w14:paraId="68DD2DCA" w14:textId="5C2F56CF" w:rsidR="00EE6742" w:rsidRPr="00EE6742" w:rsidRDefault="009B6BCA" w:rsidP="00EE6742">
      <w:pPr>
        <w:pStyle w:val="NurText"/>
        <w:bidi/>
        <w:rPr>
          <w:ins w:id="2960" w:author="Transkribus" w:date="2019-12-11T14:30:00Z"/>
          <w:rFonts w:ascii="Courier New" w:hAnsi="Courier New" w:cs="Courier New"/>
        </w:rPr>
      </w:pPr>
      <w:dir w:val="rtl">
        <w:dir w:val="rtl">
          <w:r w:rsidR="00EE6742" w:rsidRPr="00EE6742">
            <w:rPr>
              <w:rFonts w:ascii="Courier New" w:hAnsi="Courier New" w:cs="Courier New"/>
              <w:rtl/>
            </w:rPr>
            <w:t xml:space="preserve">وقال فى </w:t>
          </w:r>
          <w:ins w:id="2961" w:author="Transkribus" w:date="2019-12-11T14:30:00Z">
            <w:r w:rsidR="00EE6742" w:rsidRPr="00EE6742">
              <w:rPr>
                <w:rFonts w:ascii="Courier New" w:hAnsi="Courier New" w:cs="Courier New"/>
                <w:rtl/>
              </w:rPr>
              <w:t>البصرمستة أحمدى وعشر بن وحمسمانة</w:t>
            </w:r>
          </w:ins>
        </w:dir>
      </w:dir>
    </w:p>
    <w:p w14:paraId="08329B4B" w14:textId="77777777" w:rsidR="00EE6742" w:rsidRPr="00EE6742" w:rsidRDefault="00EE6742" w:rsidP="00EE6742">
      <w:pPr>
        <w:pStyle w:val="NurText"/>
        <w:bidi/>
        <w:rPr>
          <w:ins w:id="2962" w:author="Transkribus" w:date="2019-12-11T14:30:00Z"/>
          <w:rFonts w:ascii="Courier New" w:hAnsi="Courier New" w:cs="Courier New"/>
        </w:rPr>
      </w:pPr>
      <w:ins w:id="2963" w:author="Transkribus" w:date="2019-12-11T14:30:00Z">
        <w:r w:rsidRPr="00EE6742">
          <w:rPr>
            <w:rFonts w:ascii="Courier New" w:hAnsi="Courier New" w:cs="Courier New"/>
            <w:rtl/>
          </w:rPr>
          <w:t>اطريل٢</w:t>
        </w:r>
      </w:ins>
    </w:p>
    <w:p w14:paraId="187C37DB" w14:textId="1F223684" w:rsidR="00EE6742" w:rsidRPr="00EE6742" w:rsidRDefault="00EE6742" w:rsidP="00EE6742">
      <w:pPr>
        <w:pStyle w:val="NurText"/>
        <w:bidi/>
        <w:rPr>
          <w:rFonts w:ascii="Courier New" w:hAnsi="Courier New" w:cs="Courier New"/>
        </w:rPr>
      </w:pPr>
      <w:ins w:id="2964" w:author="Transkribus" w:date="2019-12-11T14:30:00Z">
        <w:r w:rsidRPr="00EE6742">
          <w:rPr>
            <w:rFonts w:ascii="Courier New" w:hAnsi="Courier New" w:cs="Courier New"/>
            <w:rtl/>
          </w:rPr>
          <w:t xml:space="preserve">أقول وقد أشرفت من نهرمعقل * على </w:t>
        </w:r>
      </w:ins>
      <w:r w:rsidRPr="00EE6742">
        <w:rPr>
          <w:rFonts w:ascii="Courier New" w:hAnsi="Courier New" w:cs="Courier New"/>
          <w:rtl/>
        </w:rPr>
        <w:t xml:space="preserve">البصرة </w:t>
      </w:r>
      <w:del w:id="2965" w:author="Transkribus" w:date="2019-12-11T14:30:00Z">
        <w:r w:rsidR="009B6BCA" w:rsidRPr="009B6BCA">
          <w:rPr>
            <w:rFonts w:ascii="Courier New" w:hAnsi="Courier New" w:cs="Courier New"/>
            <w:rtl/>
          </w:rPr>
          <w:delText>سنة احدى وعشرين 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966" w:author="Transkribus" w:date="2019-12-11T14:30:00Z">
        <w:r w:rsidRPr="00EE6742">
          <w:rPr>
            <w:rFonts w:ascii="Courier New" w:hAnsi="Courier New" w:cs="Courier New"/>
            <w:rtl/>
          </w:rPr>
          <w:t>الغراةحسلت منم٥س</w:t>
        </w:r>
      </w:ins>
    </w:p>
    <w:p w14:paraId="7E922E55" w14:textId="77777777" w:rsidR="009B6BCA" w:rsidRPr="009B6BCA" w:rsidRDefault="009B6BCA" w:rsidP="009B6BCA">
      <w:pPr>
        <w:pStyle w:val="NurText"/>
        <w:bidi/>
        <w:rPr>
          <w:del w:id="2967" w:author="Transkribus" w:date="2019-12-11T14:30:00Z"/>
          <w:rFonts w:ascii="Courier New" w:hAnsi="Courier New" w:cs="Courier New"/>
        </w:rPr>
      </w:pPr>
      <w:dir w:val="rtl">
        <w:dir w:val="rtl">
          <w:del w:id="2968" w:author="Transkribus" w:date="2019-12-11T14:30:00Z">
            <w:r w:rsidRPr="009B6BCA">
              <w:rPr>
                <w:rFonts w:ascii="Courier New" w:hAnsi="Courier New" w:cs="Courier New"/>
                <w:rtl/>
              </w:rPr>
              <w:delText>اقول وقد اشرفت من نهر معقل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البصرة الغراء حييت من مصر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779B75" w14:textId="28BDF331" w:rsidR="00EE6742" w:rsidRPr="00EE6742" w:rsidRDefault="009B6BCA" w:rsidP="00EE6742">
      <w:pPr>
        <w:pStyle w:val="NurText"/>
        <w:bidi/>
        <w:rPr>
          <w:rFonts w:ascii="Courier New" w:hAnsi="Courier New" w:cs="Courier New"/>
        </w:rPr>
      </w:pPr>
      <w:dir w:val="rtl">
        <w:dir w:val="rtl">
          <w:del w:id="2969" w:author="Transkribus" w:date="2019-12-11T14:30:00Z">
            <w:r w:rsidRPr="009B6BCA">
              <w:rPr>
                <w:rFonts w:ascii="Courier New" w:hAnsi="Courier New" w:cs="Courier New"/>
                <w:rtl/>
              </w:rPr>
              <w:delText>ايا حبذا ساحاتها ورسومها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970" w:author="Transkribus" w:date="2019-12-11T14:30:00Z">
            <w:r w:rsidR="00EE6742" w:rsidRPr="00EE6742">
              <w:rPr>
                <w:rFonts w:ascii="Courier New" w:hAnsi="Courier New" w:cs="Courier New"/>
                <w:rtl/>
              </w:rPr>
              <w:t xml:space="preserve">اباجيذاساحاتها ووسومها * </w:t>
            </w:r>
          </w:ins>
          <w:r w:rsidR="00EE6742" w:rsidRPr="00EE6742">
            <w:rPr>
              <w:rFonts w:ascii="Courier New" w:hAnsi="Courier New" w:cs="Courier New"/>
              <w:rtl/>
            </w:rPr>
            <w:t xml:space="preserve">وطيب </w:t>
          </w:r>
          <w:del w:id="2971" w:author="Transkribus" w:date="2019-12-11T14:30:00Z">
            <w:r w:rsidRPr="009B6BCA">
              <w:rPr>
                <w:rFonts w:ascii="Courier New" w:hAnsi="Courier New" w:cs="Courier New"/>
                <w:rtl/>
              </w:rPr>
              <w:delText>رباها لا عرين</w:delText>
            </w:r>
          </w:del>
          <w:ins w:id="2972" w:author="Transkribus" w:date="2019-12-11T14:30:00Z">
            <w:r w:rsidR="00EE6742" w:rsidRPr="00EE6742">
              <w:rPr>
                <w:rFonts w:ascii="Courier New" w:hAnsi="Courier New" w:cs="Courier New"/>
                <w:rtl/>
              </w:rPr>
              <w:t>واها الاعرين</w:t>
            </w:r>
          </w:ins>
          <w:r w:rsidR="00EE6742" w:rsidRPr="00EE6742">
            <w:rPr>
              <w:rFonts w:ascii="Courier New" w:hAnsi="Courier New" w:cs="Courier New"/>
              <w:rtl/>
            </w:rPr>
            <w:t xml:space="preserve"> من القطر</w:t>
          </w:r>
          <w:del w:id="29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93BB9C" w14:textId="30A9FED7" w:rsidR="00EE6742" w:rsidRPr="00EE6742" w:rsidRDefault="009B6BCA" w:rsidP="00EE6742">
      <w:pPr>
        <w:pStyle w:val="NurText"/>
        <w:bidi/>
        <w:rPr>
          <w:rFonts w:ascii="Courier New" w:hAnsi="Courier New" w:cs="Courier New"/>
        </w:rPr>
      </w:pPr>
      <w:dir w:val="rtl">
        <w:dir w:val="rtl">
          <w:del w:id="2974" w:author="Transkribus" w:date="2019-12-11T14:30:00Z">
            <w:r w:rsidRPr="009B6BCA">
              <w:rPr>
                <w:rFonts w:ascii="Courier New" w:hAnsi="Courier New" w:cs="Courier New"/>
                <w:rtl/>
              </w:rPr>
              <w:delText>فكم فيك</w:delText>
            </w:r>
          </w:del>
          <w:ins w:id="2975" w:author="Transkribus" w:date="2019-12-11T14:30:00Z">
            <w:r w:rsidR="00EE6742" w:rsidRPr="00EE6742">
              <w:rPr>
                <w:rFonts w:ascii="Courier New" w:hAnsi="Courier New" w:cs="Courier New"/>
                <w:rtl/>
              </w:rPr>
              <w:t>بكم قيك</w:t>
            </w:r>
          </w:ins>
          <w:r w:rsidR="00EE6742" w:rsidRPr="00EE6742">
            <w:rPr>
              <w:rFonts w:ascii="Courier New" w:hAnsi="Courier New" w:cs="Courier New"/>
              <w:rtl/>
            </w:rPr>
            <w:t xml:space="preserve"> من </w:t>
          </w:r>
          <w:del w:id="2976" w:author="Transkribus" w:date="2019-12-11T14:30:00Z">
            <w:r w:rsidRPr="009B6BCA">
              <w:rPr>
                <w:rFonts w:ascii="Courier New" w:hAnsi="Courier New" w:cs="Courier New"/>
                <w:rtl/>
              </w:rPr>
              <w:delText>يوم لهوت</w:delText>
            </w:r>
          </w:del>
          <w:ins w:id="2977" w:author="Transkribus" w:date="2019-12-11T14:30:00Z">
            <w:r w:rsidR="00EE6742" w:rsidRPr="00EE6742">
              <w:rPr>
                <w:rFonts w:ascii="Courier New" w:hAnsi="Courier New" w:cs="Courier New"/>
                <w:rtl/>
              </w:rPr>
              <w:t>بوم لهوب</w:t>
            </w:r>
          </w:ins>
          <w:r w:rsidR="00EE6742" w:rsidRPr="00EE6742">
            <w:rPr>
              <w:rFonts w:ascii="Courier New" w:hAnsi="Courier New" w:cs="Courier New"/>
              <w:rtl/>
            </w:rPr>
            <w:t xml:space="preserve"> وليلة</w:t>
          </w:r>
          <w:del w:id="29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2979" w:author="Transkribus" w:date="2019-12-11T14:30:00Z">
                <w:r w:rsidRPr="009B6BCA">
                  <w:rPr>
                    <w:rFonts w:ascii="Courier New" w:hAnsi="Courier New" w:cs="Courier New"/>
                    <w:rtl/>
                  </w:rPr>
                  <w:delText>ب</w:delText>
                </w:r>
              </w:del>
              <w:r w:rsidR="00EE6742" w:rsidRPr="00EE6742">
                <w:rPr>
                  <w:rFonts w:ascii="Courier New" w:hAnsi="Courier New" w:cs="Courier New"/>
                  <w:rtl/>
                </w:rPr>
                <w:t>مر</w:t>
              </w:r>
              <w:del w:id="2980" w:author="Transkribus" w:date="2019-12-11T14:30:00Z">
                <w:r w:rsidRPr="009B6BCA">
                  <w:rPr>
                    <w:rFonts w:ascii="Courier New" w:hAnsi="Courier New" w:cs="Courier New"/>
                    <w:rtl/>
                  </w:rPr>
                  <w:delText>ت</w:delText>
                </w:r>
              </w:del>
              <w:ins w:id="2981"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جة الاعطاف </w:t>
              </w:r>
              <w:del w:id="2982" w:author="Transkribus" w:date="2019-12-11T14:30:00Z">
                <w:r w:rsidRPr="009B6BCA">
                  <w:rPr>
                    <w:rFonts w:ascii="Courier New" w:hAnsi="Courier New" w:cs="Courier New"/>
                    <w:rtl/>
                  </w:rPr>
                  <w:delText>طيبة النشر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83" w:author="Transkribus" w:date="2019-12-11T14:30:00Z">
                <w:r w:rsidR="00EE6742" w:rsidRPr="00EE6742">
                  <w:rPr>
                    <w:rFonts w:ascii="Courier New" w:hAnsi="Courier New" w:cs="Courier New"/>
                    <w:rtl/>
                  </w:rPr>
                  <w:t>طنبه الفشر</w:t>
                </w:r>
              </w:ins>
            </w:dir>
          </w:dir>
        </w:dir>
      </w:dir>
    </w:p>
    <w:p w14:paraId="39911CEC" w14:textId="65AB883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2984" w:author="Transkribus" w:date="2019-12-11T14:30:00Z">
            <w:r w:rsidRPr="009B6BCA">
              <w:rPr>
                <w:rFonts w:ascii="Courier New" w:hAnsi="Courier New" w:cs="Courier New"/>
                <w:rtl/>
              </w:rPr>
              <w:delText>سفرت جنح الظلام نقابها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رايت</w:delText>
                </w:r>
              </w:dir>
            </w:dir>
          </w:del>
          <w:ins w:id="2985" w:author="Transkribus" w:date="2019-12-11T14:30:00Z">
            <w:r w:rsidR="00EE6742" w:rsidRPr="00EE6742">
              <w:rPr>
                <w:rFonts w:ascii="Courier New" w:hAnsi="Courier New" w:cs="Courier New"/>
                <w:rtl/>
              </w:rPr>
              <w:t>سعرب جببح الطلام فقابها * روأيت</w:t>
            </w:r>
          </w:ins>
          <w:r w:rsidR="00EE6742" w:rsidRPr="00EE6742">
            <w:rPr>
              <w:rFonts w:ascii="Courier New" w:hAnsi="Courier New" w:cs="Courier New"/>
              <w:rtl/>
            </w:rPr>
            <w:t xml:space="preserve"> لها </w:t>
          </w:r>
          <w:del w:id="2986" w:author="Transkribus" w:date="2019-12-11T14:30:00Z">
            <w:r w:rsidRPr="009B6BCA">
              <w:rPr>
                <w:rFonts w:ascii="Courier New" w:hAnsi="Courier New" w:cs="Courier New"/>
                <w:rtl/>
              </w:rPr>
              <w:delText>وجها ينوب</w:delText>
            </w:r>
          </w:del>
          <w:ins w:id="2987" w:author="Transkribus" w:date="2019-12-11T14:30:00Z">
            <w:r w:rsidR="00EE6742" w:rsidRPr="00EE6742">
              <w:rPr>
                <w:rFonts w:ascii="Courier New" w:hAnsi="Courier New" w:cs="Courier New"/>
                <w:rtl/>
              </w:rPr>
              <w:t>وجهاشوب</w:t>
            </w:r>
          </w:ins>
          <w:r w:rsidR="00EE6742" w:rsidRPr="00EE6742">
            <w:rPr>
              <w:rFonts w:ascii="Courier New" w:hAnsi="Courier New" w:cs="Courier New"/>
              <w:rtl/>
            </w:rPr>
            <w:t xml:space="preserve"> عن البدر</w:t>
          </w:r>
          <w:del w:id="2988"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F0F6DFE" w14:textId="624F74CD" w:rsidR="00EE6742" w:rsidRPr="00EE6742" w:rsidRDefault="009B6BCA" w:rsidP="00EE6742">
      <w:pPr>
        <w:pStyle w:val="NurText"/>
        <w:bidi/>
        <w:rPr>
          <w:rFonts w:ascii="Courier New" w:hAnsi="Courier New" w:cs="Courier New"/>
        </w:rPr>
      </w:pPr>
      <w:dir w:val="rtl">
        <w:dir w:val="rtl">
          <w:ins w:id="2989" w:author="Transkribus" w:date="2019-12-11T14:30:00Z">
            <w:r w:rsidR="00EE6742" w:rsidRPr="00EE6742">
              <w:rPr>
                <w:rFonts w:ascii="Courier New" w:hAnsi="Courier New" w:cs="Courier New"/>
                <w:rtl/>
              </w:rPr>
              <w:t xml:space="preserve">ث - </w:t>
            </w:r>
          </w:ins>
          <w:r w:rsidR="00EE6742" w:rsidRPr="00EE6742">
            <w:rPr>
              <w:rFonts w:ascii="Courier New" w:hAnsi="Courier New" w:cs="Courier New"/>
              <w:rtl/>
            </w:rPr>
            <w:t xml:space="preserve">وقال </w:t>
          </w:r>
          <w:del w:id="2990"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991" w:author="Transkribus" w:date="2019-12-11T14:30:00Z">
            <w:r w:rsidR="00EE6742" w:rsidRPr="00EE6742">
              <w:rPr>
                <w:rFonts w:ascii="Courier New" w:hAnsi="Courier New" w:cs="Courier New"/>
                <w:rtl/>
              </w:rPr>
              <w:t>البقا</w:t>
            </w:r>
          </w:ins>
        </w:dir>
      </w:dir>
    </w:p>
    <w:p w14:paraId="5DFB5E19" w14:textId="1D40BAE3" w:rsidR="00EE6742" w:rsidRPr="00EE6742" w:rsidRDefault="009B6BCA" w:rsidP="00EE6742">
      <w:pPr>
        <w:pStyle w:val="NurText"/>
        <w:bidi/>
        <w:rPr>
          <w:ins w:id="2992" w:author="Transkribus" w:date="2019-12-11T14:30:00Z"/>
          <w:rFonts w:ascii="Courier New" w:hAnsi="Courier New" w:cs="Courier New"/>
        </w:rPr>
      </w:pPr>
      <w:dir w:val="rtl">
        <w:dir w:val="rtl">
          <w:del w:id="2993" w:author="Transkribus" w:date="2019-12-11T14:30:00Z">
            <w:r w:rsidRPr="009B6BCA">
              <w:rPr>
                <w:rFonts w:ascii="Courier New" w:hAnsi="Courier New" w:cs="Courier New"/>
                <w:rtl/>
              </w:rPr>
              <w:delText>الا ان</w:delText>
            </w:r>
          </w:del>
          <w:ins w:id="2994" w:author="Transkribus" w:date="2019-12-11T14:30:00Z">
            <w:r w:rsidR="00EE6742" w:rsidRPr="00EE6742">
              <w:rPr>
                <w:rFonts w:ascii="Courier New" w:hAnsi="Courier New" w:cs="Courier New"/>
                <w:rtl/>
              </w:rPr>
              <w:t>الطويل</w:t>
            </w:r>
          </w:ins>
        </w:dir>
      </w:dir>
    </w:p>
    <w:p w14:paraId="0F55C119" w14:textId="726BC93A" w:rsidR="00EE6742" w:rsidRPr="00EE6742" w:rsidRDefault="00EE6742" w:rsidP="00EE6742">
      <w:pPr>
        <w:pStyle w:val="NurText"/>
        <w:bidi/>
        <w:rPr>
          <w:rFonts w:ascii="Courier New" w:hAnsi="Courier New" w:cs="Courier New"/>
        </w:rPr>
      </w:pPr>
      <w:ins w:id="2995" w:author="Transkribus" w:date="2019-12-11T14:30:00Z">
        <w:r w:rsidRPr="00EE6742">
          <w:rPr>
            <w:rFonts w:ascii="Courier New" w:hAnsi="Courier New" w:cs="Courier New"/>
            <w:rtl/>
          </w:rPr>
          <w:t>الابو</w:t>
        </w:r>
      </w:ins>
      <w:r w:rsidRPr="00EE6742">
        <w:rPr>
          <w:rFonts w:ascii="Courier New" w:hAnsi="Courier New" w:cs="Courier New"/>
          <w:rtl/>
        </w:rPr>
        <w:t xml:space="preserve"> شرب الراح من </w:t>
      </w:r>
      <w:del w:id="2996" w:author="Transkribus" w:date="2019-12-11T14:30:00Z">
        <w:r w:rsidR="009B6BCA" w:rsidRPr="009B6BCA">
          <w:rPr>
            <w:rFonts w:ascii="Courier New" w:hAnsi="Courier New" w:cs="Courier New"/>
            <w:rtl/>
          </w:rPr>
          <w:delText>ا</w:delText>
        </w:r>
      </w:del>
      <w:ins w:id="2997" w:author="Transkribus" w:date="2019-12-11T14:30:00Z">
        <w:r w:rsidRPr="00EE6742">
          <w:rPr>
            <w:rFonts w:ascii="Courier New" w:hAnsi="Courier New" w:cs="Courier New"/>
            <w:rtl/>
          </w:rPr>
          <w:t>أ</w:t>
        </w:r>
      </w:ins>
      <w:r w:rsidRPr="00EE6742">
        <w:rPr>
          <w:rFonts w:ascii="Courier New" w:hAnsi="Courier New" w:cs="Courier New"/>
          <w:rtl/>
        </w:rPr>
        <w:t>وكد الفرض</w:t>
      </w:r>
      <w:del w:id="299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على الورد والريحان والنرجس الغض</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999" w:author="Transkribus" w:date="2019-12-11T14:30:00Z">
        <w:r w:rsidRPr="00EE6742">
          <w:rPr>
            <w:rFonts w:ascii="Courier New" w:hAnsi="Courier New" w:cs="Courier New"/>
            <w:rtl/>
          </w:rPr>
          <w:t xml:space="preserve"> بو على الوزدوالريمان وابرجس الفس</w:t>
        </w:r>
      </w:ins>
    </w:p>
    <w:p w14:paraId="67DD91A7" w14:textId="690BE58E" w:rsidR="00EE6742" w:rsidRPr="00EE6742" w:rsidRDefault="009B6BCA" w:rsidP="00EE6742">
      <w:pPr>
        <w:pStyle w:val="NurText"/>
        <w:bidi/>
        <w:rPr>
          <w:rFonts w:ascii="Courier New" w:hAnsi="Courier New" w:cs="Courier New"/>
        </w:rPr>
      </w:pPr>
      <w:dir w:val="rtl">
        <w:dir w:val="rtl">
          <w:del w:id="3000" w:author="Transkribus" w:date="2019-12-11T14:30:00Z">
            <w:r w:rsidRPr="009B6BCA">
              <w:rPr>
                <w:rFonts w:ascii="Courier New" w:hAnsi="Courier New" w:cs="Courier New"/>
                <w:rtl/>
              </w:rPr>
              <w:delText>وكل امرئ اعطى الوضاعة حقها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001" w:author="Transkribus" w:date="2019-12-11T14:30:00Z">
            <w:r w:rsidR="00EE6742" w:rsidRPr="00EE6742">
              <w:rPr>
                <w:rFonts w:ascii="Courier New" w:hAnsi="Courier New" w:cs="Courier New"/>
                <w:rtl/>
              </w:rPr>
              <w:t xml:space="preserve">وقل امربىن أمطى الوشامه جيها * </w:t>
            </w:r>
          </w:ins>
          <w:r w:rsidR="00EE6742" w:rsidRPr="00EE6742">
            <w:rPr>
              <w:rFonts w:ascii="Courier New" w:hAnsi="Courier New" w:cs="Courier New"/>
              <w:rtl/>
            </w:rPr>
            <w:t xml:space="preserve">فذلك فى </w:t>
          </w:r>
          <w:del w:id="3002" w:author="Transkribus" w:date="2019-12-11T14:30:00Z">
            <w:r w:rsidRPr="009B6BCA">
              <w:rPr>
                <w:rFonts w:ascii="Courier New" w:hAnsi="Courier New" w:cs="Courier New"/>
                <w:rtl/>
              </w:rPr>
              <w:delText>عيش لذيذ</w:delText>
            </w:r>
          </w:del>
          <w:ins w:id="3003" w:author="Transkribus" w:date="2019-12-11T14:30:00Z">
            <w:r w:rsidR="00EE6742" w:rsidRPr="00EE6742">
              <w:rPr>
                <w:rFonts w:ascii="Courier New" w:hAnsi="Courier New" w:cs="Courier New"/>
                <w:rtl/>
              </w:rPr>
              <w:t>عيس لديد</w:t>
            </w:r>
          </w:ins>
          <w:r w:rsidR="00EE6742" w:rsidRPr="00EE6742">
            <w:rPr>
              <w:rFonts w:ascii="Courier New" w:hAnsi="Courier New" w:cs="Courier New"/>
              <w:rtl/>
            </w:rPr>
            <w:t xml:space="preserve"> وفى </w:t>
          </w:r>
          <w:del w:id="3004" w:author="Transkribus" w:date="2019-12-11T14:30:00Z">
            <w:r w:rsidRPr="009B6BCA">
              <w:rPr>
                <w:rFonts w:ascii="Courier New" w:hAnsi="Courier New" w:cs="Courier New"/>
                <w:rtl/>
              </w:rPr>
              <w:delText>خفض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05" w:author="Transkribus" w:date="2019-12-11T14:30:00Z">
            <w:r w:rsidR="00EE6742" w:rsidRPr="00EE6742">
              <w:rPr>
                <w:rFonts w:ascii="Courier New" w:hAnsi="Courier New" w:cs="Courier New"/>
                <w:rtl/>
              </w:rPr>
              <w:t>جيس</w:t>
            </w:r>
          </w:ins>
        </w:dir>
      </w:dir>
    </w:p>
    <w:p w14:paraId="3A29AF00" w14:textId="44334921" w:rsidR="00EE6742" w:rsidRPr="00EE6742" w:rsidRDefault="009B6BCA" w:rsidP="00EE6742">
      <w:pPr>
        <w:pStyle w:val="NurText"/>
        <w:bidi/>
        <w:rPr>
          <w:rFonts w:ascii="Courier New" w:hAnsi="Courier New" w:cs="Courier New"/>
        </w:rPr>
      </w:pPr>
      <w:dir w:val="rtl">
        <w:dir w:val="rtl">
          <w:del w:id="3006" w:author="Transkribus" w:date="2019-12-11T14:30:00Z">
            <w:r w:rsidRPr="009B6BCA">
              <w:rPr>
                <w:rFonts w:ascii="Courier New" w:hAnsi="Courier New" w:cs="Courier New"/>
                <w:rtl/>
              </w:rPr>
              <w:delText>ومهما يكن</w:delText>
            </w:r>
          </w:del>
          <w:ins w:id="3007" w:author="Transkribus" w:date="2019-12-11T14:30:00Z">
            <w:r w:rsidR="00EE6742" w:rsidRPr="00EE6742">
              <w:rPr>
                <w:rFonts w:ascii="Courier New" w:hAnsi="Courier New" w:cs="Courier New"/>
                <w:rtl/>
              </w:rPr>
              <w:t>ومهمابكن</w:t>
            </w:r>
          </w:ins>
          <w:r w:rsidR="00EE6742" w:rsidRPr="00EE6742">
            <w:rPr>
              <w:rFonts w:ascii="Courier New" w:hAnsi="Courier New" w:cs="Courier New"/>
              <w:rtl/>
            </w:rPr>
            <w:t xml:space="preserve"> بى دا</w:t>
          </w:r>
          <w:del w:id="3008" w:author="Transkribus" w:date="2019-12-11T14:30:00Z">
            <w:r w:rsidRPr="009B6BCA">
              <w:rPr>
                <w:rFonts w:ascii="Courier New" w:hAnsi="Courier New" w:cs="Courier New"/>
                <w:rtl/>
              </w:rPr>
              <w:delText>ئ</w:delText>
            </w:r>
          </w:del>
          <w:r w:rsidR="00EE6742" w:rsidRPr="00EE6742">
            <w:rPr>
              <w:rFonts w:ascii="Courier New" w:hAnsi="Courier New" w:cs="Courier New"/>
              <w:rtl/>
            </w:rPr>
            <w:t>ما من دعا</w:t>
          </w:r>
          <w:del w:id="3009" w:author="Transkribus" w:date="2019-12-11T14:30:00Z">
            <w:r w:rsidRPr="009B6BCA">
              <w:rPr>
                <w:rFonts w:ascii="Courier New" w:hAnsi="Courier New" w:cs="Courier New"/>
                <w:rtl/>
              </w:rPr>
              <w:delText>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10" w:author="Transkribus" w:date="2019-12-11T14:30:00Z">
            <w:r w:rsidR="00EE6742" w:rsidRPr="00EE6742">
              <w:rPr>
                <w:rFonts w:ascii="Courier New" w:hAnsi="Courier New" w:cs="Courier New"/>
                <w:rtl/>
              </w:rPr>
              <w:t>يه</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فانى </w:t>
              </w:r>
              <w:del w:id="3011" w:author="Transkribus" w:date="2019-12-11T14:30:00Z">
                <w:r w:rsidRPr="009B6BCA">
                  <w:rPr>
                    <w:rFonts w:ascii="Courier New" w:hAnsi="Courier New" w:cs="Courier New"/>
                    <w:rtl/>
                  </w:rPr>
                  <w:delText>نقى الثوب</w:delText>
                </w:r>
              </w:del>
              <w:ins w:id="3012" w:author="Transkribus" w:date="2019-12-11T14:30:00Z">
                <w:r w:rsidR="00EE6742" w:rsidRPr="00EE6742">
                  <w:rPr>
                    <w:rFonts w:ascii="Courier New" w:hAnsi="Courier New" w:cs="Courier New"/>
                    <w:rtl/>
                  </w:rPr>
                  <w:t>ففى القوف</w:t>
                </w:r>
              </w:ins>
              <w:r w:rsidR="00EE6742" w:rsidRPr="00EE6742">
                <w:rPr>
                  <w:rFonts w:ascii="Courier New" w:hAnsi="Courier New" w:cs="Courier New"/>
                  <w:rtl/>
                </w:rPr>
                <w:t xml:space="preserve"> والنفس والعر</w:t>
              </w:r>
              <w:del w:id="3013" w:author="Transkribus" w:date="2019-12-11T14:30:00Z">
                <w:r w:rsidRPr="009B6BCA">
                  <w:rPr>
                    <w:rFonts w:ascii="Courier New" w:hAnsi="Courier New" w:cs="Courier New"/>
                    <w:rtl/>
                  </w:rPr>
                  <w:delText>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14" w:author="Transkribus" w:date="2019-12-11T14:30:00Z">
                <w:r w:rsidR="00EE6742" w:rsidRPr="00EE6742">
                  <w:rPr>
                    <w:rFonts w:ascii="Courier New" w:hAnsi="Courier New" w:cs="Courier New"/>
                    <w:rtl/>
                  </w:rPr>
                  <w:t>س</w:t>
                </w:r>
              </w:ins>
            </w:dir>
          </w:dir>
        </w:dir>
      </w:dir>
    </w:p>
    <w:p w14:paraId="6C2B6C16" w14:textId="7E8941B0" w:rsidR="00EE6742" w:rsidRPr="00EE6742" w:rsidRDefault="009B6BCA" w:rsidP="00EE6742">
      <w:pPr>
        <w:pStyle w:val="NurText"/>
        <w:bidi/>
        <w:rPr>
          <w:ins w:id="3015" w:author="Transkribus" w:date="2019-12-11T14:30:00Z"/>
          <w:rFonts w:ascii="Courier New" w:hAnsi="Courier New" w:cs="Courier New"/>
        </w:rPr>
      </w:pPr>
      <w:dir w:val="rtl">
        <w:dir w:val="rtl">
          <w:del w:id="3016" w:author="Transkribus" w:date="2019-12-11T14:30:00Z">
            <w:r w:rsidRPr="009B6BCA">
              <w:rPr>
                <w:rFonts w:ascii="Courier New" w:hAnsi="Courier New" w:cs="Courier New"/>
                <w:rtl/>
              </w:rPr>
              <w:delText>وان</w:delText>
            </w:r>
          </w:del>
          <w:ins w:id="3017" w:author="Transkribus" w:date="2019-12-11T14:30:00Z">
            <w:r w:rsidR="00EE6742" w:rsidRPr="00EE6742">
              <w:rPr>
                <w:rFonts w:ascii="Courier New" w:hAnsi="Courier New" w:cs="Courier New"/>
                <w:rtl/>
              </w:rPr>
              <w:t>١٥٢</w:t>
            </w:r>
          </w:ins>
        </w:dir>
      </w:dir>
    </w:p>
    <w:p w14:paraId="58DE8712" w14:textId="7EEDF969" w:rsidR="00EE6742" w:rsidRPr="00EE6742" w:rsidRDefault="00EE6742" w:rsidP="00EE6742">
      <w:pPr>
        <w:pStyle w:val="NurText"/>
        <w:bidi/>
        <w:rPr>
          <w:rFonts w:ascii="Courier New" w:hAnsi="Courier New" w:cs="Courier New"/>
        </w:rPr>
      </w:pPr>
      <w:ins w:id="3018" w:author="Transkribus" w:date="2019-12-11T14:30:00Z">
        <w:r w:rsidRPr="00EE6742">
          <w:rPr>
            <w:rFonts w:ascii="Courier New" w:hAnsi="Courier New" w:cs="Courier New"/>
            <w:rtl/>
          </w:rPr>
          <w:t>ابن أبى</w:t>
        </w:r>
      </w:ins>
      <w:r w:rsidRPr="00EE6742">
        <w:rPr>
          <w:rFonts w:ascii="Courier New" w:hAnsi="Courier New" w:cs="Courier New"/>
          <w:rtl/>
        </w:rPr>
        <w:t xml:space="preserve"> على </w:t>
      </w:r>
      <w:del w:id="3019" w:author="Transkribus" w:date="2019-12-11T14:30:00Z">
        <w:r w:rsidR="009B6BCA" w:rsidRPr="009B6BCA">
          <w:rPr>
            <w:rFonts w:ascii="Courier New" w:hAnsi="Courier New" w:cs="Courier New"/>
            <w:rtl/>
          </w:rPr>
          <w:delText>اشياء مما تريبني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صاحب</w:delText>
            </w:r>
          </w:dir>
        </w:dir>
      </w:del>
      <w:ins w:id="3020" w:author="Transkribus" w:date="2019-12-11T14:30:00Z">
        <w:r w:rsidRPr="00EE6742">
          <w:rPr>
            <w:rFonts w:ascii="Courier New" w:hAnsi="Courier New" w:cs="Courier New"/>
            <w:rtl/>
          </w:rPr>
          <w:t>أشياء ماثرينى * اذاصاحب</w:t>
        </w:r>
      </w:ins>
      <w:r w:rsidRPr="00EE6742">
        <w:rPr>
          <w:rFonts w:ascii="Courier New" w:hAnsi="Courier New" w:cs="Courier New"/>
          <w:rtl/>
        </w:rPr>
        <w:t xml:space="preserve"> زلت </w:t>
      </w:r>
      <w:del w:id="3021" w:author="Transkribus" w:date="2019-12-11T14:30:00Z">
        <w:r w:rsidR="009B6BCA" w:rsidRPr="009B6BCA">
          <w:rPr>
            <w:rFonts w:ascii="Courier New" w:hAnsi="Courier New" w:cs="Courier New"/>
            <w:rtl/>
          </w:rPr>
          <w:delText>به قدم اغضى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22" w:author="Transkribus" w:date="2019-12-11T14:30:00Z">
        <w:r w:rsidRPr="00EE6742">
          <w:rPr>
            <w:rFonts w:ascii="Courier New" w:hAnsi="Courier New" w:cs="Courier New"/>
            <w:rtl/>
          </w:rPr>
          <w:t>بهقدم امضى</w:t>
        </w:r>
      </w:ins>
    </w:p>
    <w:p w14:paraId="6BF099C6" w14:textId="578D872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023"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24" w:author="Transkribus" w:date="2019-12-11T14:30:00Z">
            <w:r w:rsidR="00EE6742" w:rsidRPr="00EE6742">
              <w:rPr>
                <w:rFonts w:ascii="Courier New" w:hAnsi="Courier New" w:cs="Courier New"/>
                <w:rtl/>
              </w:rPr>
              <w:t>أيدا</w:t>
            </w:r>
          </w:ins>
        </w:dir>
      </w:dir>
    </w:p>
    <w:p w14:paraId="084831C7" w14:textId="6B87F7EE" w:rsidR="00EE6742" w:rsidRPr="00EE6742" w:rsidRDefault="009B6BCA" w:rsidP="00EE6742">
      <w:pPr>
        <w:pStyle w:val="NurText"/>
        <w:bidi/>
        <w:rPr>
          <w:ins w:id="3025" w:author="Transkribus" w:date="2019-12-11T14:30:00Z"/>
          <w:rFonts w:ascii="Courier New" w:hAnsi="Courier New" w:cs="Courier New"/>
        </w:rPr>
      </w:pPr>
      <w:dir w:val="rtl">
        <w:dir w:val="rtl">
          <w:del w:id="3026" w:author="Transkribus" w:date="2019-12-11T14:30:00Z">
            <w:r w:rsidRPr="009B6BCA">
              <w:rPr>
                <w:rFonts w:ascii="Courier New" w:hAnsi="Courier New" w:cs="Courier New"/>
                <w:rtl/>
              </w:rPr>
              <w:delText>ما خير عيش يرتجيه امرؤ</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027" w:author="Transkribus" w:date="2019-12-11T14:30:00Z">
            <w:r w:rsidR="00EE6742" w:rsidRPr="00EE6742">
              <w:rPr>
                <w:rFonts w:ascii="Courier New" w:hAnsi="Courier New" w:cs="Courier New"/>
                <w:rtl/>
              </w:rPr>
              <w:t>العريع</w:t>
            </w:r>
          </w:ins>
        </w:dir>
      </w:dir>
    </w:p>
    <w:p w14:paraId="54AA41AF" w14:textId="5A3F47D7" w:rsidR="00EE6742" w:rsidRPr="00EE6742" w:rsidRDefault="00EE6742" w:rsidP="00EE6742">
      <w:pPr>
        <w:pStyle w:val="NurText"/>
        <w:bidi/>
        <w:rPr>
          <w:rFonts w:ascii="Courier New" w:hAnsi="Courier New" w:cs="Courier New"/>
        </w:rPr>
      </w:pPr>
      <w:ins w:id="3028" w:author="Transkribus" w:date="2019-12-11T14:30:00Z">
        <w:r w:rsidRPr="00EE6742">
          <w:rPr>
            <w:rFonts w:ascii="Courier New" w:hAnsi="Courier New" w:cs="Courier New"/>
            <w:rtl/>
          </w:rPr>
          <w:t xml:space="preserve">ماخيرعيس ير ثجيهامرو * </w:t>
        </w:r>
      </w:ins>
      <w:r w:rsidRPr="00EE6742">
        <w:rPr>
          <w:rFonts w:ascii="Courier New" w:hAnsi="Courier New" w:cs="Courier New"/>
          <w:rtl/>
        </w:rPr>
        <w:t xml:space="preserve">حياته تفضى الى </w:t>
      </w:r>
      <w:del w:id="3029" w:author="Transkribus" w:date="2019-12-11T14:30:00Z">
        <w:r w:rsidR="009B6BCA" w:rsidRPr="009B6BCA">
          <w:rPr>
            <w:rFonts w:ascii="Courier New" w:hAnsi="Courier New" w:cs="Courier New"/>
            <w:rtl/>
          </w:rPr>
          <w:delText>موته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30" w:author="Transkribus" w:date="2019-12-11T14:30:00Z">
        <w:r w:rsidRPr="00EE6742">
          <w:rPr>
            <w:rFonts w:ascii="Courier New" w:hAnsi="Courier New" w:cs="Courier New"/>
            <w:rtl/>
          </w:rPr>
          <w:t>موبة</w:t>
        </w:r>
      </w:ins>
    </w:p>
    <w:p w14:paraId="22A6BEBA" w14:textId="7F7B2FD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والرزق </w:t>
          </w:r>
          <w:del w:id="3031" w:author="Transkribus" w:date="2019-12-11T14:30:00Z">
            <w:r w:rsidRPr="009B6BCA">
              <w:rPr>
                <w:rFonts w:ascii="Courier New" w:hAnsi="Courier New" w:cs="Courier New"/>
                <w:rtl/>
              </w:rPr>
              <w:delText>مضمون فان منفس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032" w:author="Transkribus" w:date="2019-12-11T14:30:00Z">
            <w:r w:rsidR="00EE6742" w:rsidRPr="00EE6742">
              <w:rPr>
                <w:rFonts w:ascii="Courier New" w:hAnsi="Courier New" w:cs="Courier New"/>
                <w:rtl/>
              </w:rPr>
              <w:t xml:space="preserve">مصيموبن نان عنقس * </w:t>
            </w:r>
          </w:ins>
          <w:r w:rsidR="00EE6742" w:rsidRPr="00EE6742">
            <w:rPr>
              <w:rFonts w:ascii="Courier New" w:hAnsi="Courier New" w:cs="Courier New"/>
              <w:rtl/>
            </w:rPr>
            <w:t xml:space="preserve">فات </w:t>
          </w:r>
          <w:del w:id="3033" w:author="Transkribus" w:date="2019-12-11T14:30:00Z">
            <w:r w:rsidRPr="009B6BCA">
              <w:rPr>
                <w:rFonts w:ascii="Courier New" w:hAnsi="Courier New" w:cs="Courier New"/>
                <w:rtl/>
              </w:rPr>
              <w:delText>فلا تاس</w:delText>
            </w:r>
          </w:del>
          <w:ins w:id="3034" w:author="Transkribus" w:date="2019-12-11T14:30:00Z">
            <w:r w:rsidR="00EE6742" w:rsidRPr="00EE6742">
              <w:rPr>
                <w:rFonts w:ascii="Courier New" w:hAnsi="Courier New" w:cs="Courier New"/>
                <w:rtl/>
              </w:rPr>
              <w:t>قلاثاس</w:t>
            </w:r>
          </w:ins>
          <w:r w:rsidR="00EE6742" w:rsidRPr="00EE6742">
            <w:rPr>
              <w:rFonts w:ascii="Courier New" w:hAnsi="Courier New" w:cs="Courier New"/>
              <w:rtl/>
            </w:rPr>
            <w:t xml:space="preserve"> على </w:t>
          </w:r>
          <w:del w:id="3035" w:author="Transkribus" w:date="2019-12-11T14:30:00Z">
            <w:r w:rsidRPr="009B6BCA">
              <w:rPr>
                <w:rFonts w:ascii="Courier New" w:hAnsi="Courier New" w:cs="Courier New"/>
                <w:rtl/>
              </w:rPr>
              <w:delText>فوته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36" w:author="Transkribus" w:date="2019-12-11T14:30:00Z">
            <w:r w:rsidR="00EE6742" w:rsidRPr="00EE6742">
              <w:rPr>
                <w:rFonts w:ascii="Courier New" w:hAnsi="Courier New" w:cs="Courier New"/>
                <w:rtl/>
              </w:rPr>
              <w:t>فوية</w:t>
            </w:r>
          </w:ins>
        </w:dir>
      </w:dir>
    </w:p>
    <w:p w14:paraId="71EFAB7A" w14:textId="36139B5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037"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38" w:author="Transkribus" w:date="2019-12-11T14:30:00Z">
            <w:r w:rsidR="00EE6742" w:rsidRPr="00EE6742">
              <w:rPr>
                <w:rFonts w:ascii="Courier New" w:hAnsi="Courier New" w:cs="Courier New"/>
                <w:rtl/>
              </w:rPr>
              <w:t>أيقا</w:t>
            </w:r>
          </w:ins>
        </w:dir>
      </w:dir>
    </w:p>
    <w:p w14:paraId="293BC2FC" w14:textId="77777777" w:rsidR="009B6BCA" w:rsidRPr="009B6BCA" w:rsidRDefault="009B6BCA" w:rsidP="009B6BCA">
      <w:pPr>
        <w:pStyle w:val="NurText"/>
        <w:bidi/>
        <w:rPr>
          <w:del w:id="3039" w:author="Transkribus" w:date="2019-12-11T14:30:00Z"/>
          <w:rFonts w:ascii="Courier New" w:hAnsi="Courier New" w:cs="Courier New"/>
        </w:rPr>
      </w:pPr>
      <w:dir w:val="rtl">
        <w:dir w:val="rtl">
          <w:del w:id="3040" w:author="Transkribus" w:date="2019-12-11T14:30:00Z">
            <w:r w:rsidRPr="009B6BCA">
              <w:rPr>
                <w:rFonts w:ascii="Courier New" w:hAnsi="Courier New" w:cs="Courier New"/>
                <w:rtl/>
              </w:rPr>
              <w:delText>رحلت فكدرت بالبعد 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صفا بدنوك والاقتراب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4B3F79D" w14:textId="77777777" w:rsidR="009B6BCA" w:rsidRPr="009B6BCA" w:rsidRDefault="009B6BCA" w:rsidP="009B6BCA">
      <w:pPr>
        <w:pStyle w:val="NurText"/>
        <w:bidi/>
        <w:rPr>
          <w:del w:id="3041" w:author="Transkribus" w:date="2019-12-11T14:30:00Z"/>
          <w:rFonts w:ascii="Courier New" w:hAnsi="Courier New" w:cs="Courier New"/>
        </w:rPr>
      </w:pPr>
      <w:dir w:val="rtl">
        <w:dir w:val="rtl">
          <w:del w:id="3042" w:author="Transkribus" w:date="2019-12-11T14:30:00Z">
            <w:r w:rsidRPr="009B6BCA">
              <w:rPr>
                <w:rFonts w:ascii="Courier New" w:hAnsi="Courier New" w:cs="Courier New"/>
                <w:rtl/>
              </w:rPr>
              <w:delText>وكادت تصدع منا القلوب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بعدك لولا رجاء الاياب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2925338" w14:textId="372F3979" w:rsidR="00EE6742" w:rsidRPr="00EE6742" w:rsidRDefault="009B6BCA" w:rsidP="00EE6742">
      <w:pPr>
        <w:pStyle w:val="NurText"/>
        <w:bidi/>
        <w:rPr>
          <w:ins w:id="3043" w:author="Transkribus" w:date="2019-12-11T14:30:00Z"/>
          <w:rFonts w:ascii="Courier New" w:hAnsi="Courier New" w:cs="Courier New"/>
        </w:rPr>
      </w:pPr>
      <w:dir w:val="rtl">
        <w:dir w:val="rtl">
          <w:ins w:id="3044" w:author="Transkribus" w:date="2019-12-11T14:30:00Z">
            <w:r w:rsidR="00EE6742" w:rsidRPr="00EE6742">
              <w:rPr>
                <w:rFonts w:ascii="Courier New" w:hAnsi="Courier New" w:cs="Courier New"/>
                <w:rtl/>
              </w:rPr>
              <w:t>النقارب٢</w:t>
            </w:r>
          </w:ins>
        </w:dir>
      </w:dir>
    </w:p>
    <w:p w14:paraId="128F5467" w14:textId="77777777" w:rsidR="00EE6742" w:rsidRPr="00EE6742" w:rsidRDefault="00EE6742" w:rsidP="00EE6742">
      <w:pPr>
        <w:pStyle w:val="NurText"/>
        <w:bidi/>
        <w:rPr>
          <w:ins w:id="3045" w:author="Transkribus" w:date="2019-12-11T14:30:00Z"/>
          <w:rFonts w:ascii="Courier New" w:hAnsi="Courier New" w:cs="Courier New"/>
        </w:rPr>
      </w:pPr>
      <w:ins w:id="3046" w:author="Transkribus" w:date="2019-12-11T14:30:00Z">
        <w:r w:rsidRPr="00EE6742">
          <w:rPr>
            <w:rFonts w:ascii="Courier New" w:hAnsi="Courier New" w:cs="Courier New"/>
            <w:rtl/>
          </w:rPr>
          <w:t>رخلت فكذرب بالبعدما * صفابد قوك والافتراب</w:t>
        </w:r>
      </w:ins>
    </w:p>
    <w:p w14:paraId="1FA5AAB8" w14:textId="77777777" w:rsidR="00EE6742" w:rsidRPr="00EE6742" w:rsidRDefault="00EE6742" w:rsidP="00EE6742">
      <w:pPr>
        <w:pStyle w:val="NurText"/>
        <w:bidi/>
        <w:rPr>
          <w:ins w:id="3047" w:author="Transkribus" w:date="2019-12-11T14:30:00Z"/>
          <w:rFonts w:ascii="Courier New" w:hAnsi="Courier New" w:cs="Courier New"/>
        </w:rPr>
      </w:pPr>
      <w:ins w:id="3048" w:author="Transkribus" w:date="2019-12-11T14:30:00Z">
        <w:r w:rsidRPr="00EE6742">
          <w:rPr>
            <w:rFonts w:ascii="Courier New" w:hAnsi="Courier New" w:cs="Courier New"/>
            <w:rtl/>
          </w:rPr>
          <w:t>وكمادت تصذم ميا العلو ٤ب بعد للولارجاء الابار</w:t>
        </w:r>
      </w:ins>
    </w:p>
    <w:p w14:paraId="31930A45" w14:textId="29BC9F1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049"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50" w:author="Transkribus" w:date="2019-12-11T14:30:00Z">
        <w:r w:rsidRPr="00EE6742">
          <w:rPr>
            <w:rFonts w:ascii="Courier New" w:hAnsi="Courier New" w:cs="Courier New"/>
            <w:rtl/>
          </w:rPr>
          <w:t>أيقا</w:t>
        </w:r>
      </w:ins>
    </w:p>
    <w:p w14:paraId="4430F24D" w14:textId="77777777" w:rsidR="009B6BCA" w:rsidRPr="009B6BCA" w:rsidRDefault="009B6BCA" w:rsidP="009B6BCA">
      <w:pPr>
        <w:pStyle w:val="NurText"/>
        <w:bidi/>
        <w:rPr>
          <w:del w:id="3051" w:author="Transkribus" w:date="2019-12-11T14:30:00Z"/>
          <w:rFonts w:ascii="Courier New" w:hAnsi="Courier New" w:cs="Courier New"/>
        </w:rPr>
      </w:pPr>
      <w:dir w:val="rtl">
        <w:dir w:val="rtl">
          <w:del w:id="3052" w:author="Transkribus" w:date="2019-12-11T14:30:00Z">
            <w:r w:rsidRPr="009B6BCA">
              <w:rPr>
                <w:rFonts w:ascii="Courier New" w:hAnsi="Courier New" w:cs="Courier New"/>
                <w:rtl/>
              </w:rPr>
              <w:delText>الا يا من لصب مستهام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معنى لا يفيق من الغرام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FDC019" w14:textId="24CC5ADA" w:rsidR="00EE6742" w:rsidRPr="00EE6742" w:rsidRDefault="009B6BCA" w:rsidP="00EE6742">
      <w:pPr>
        <w:pStyle w:val="NurText"/>
        <w:bidi/>
        <w:rPr>
          <w:ins w:id="3053" w:author="Transkribus" w:date="2019-12-11T14:30:00Z"/>
          <w:rFonts w:ascii="Courier New" w:hAnsi="Courier New" w:cs="Courier New"/>
        </w:rPr>
      </w:pPr>
      <w:dir w:val="rtl">
        <w:dir w:val="rtl">
          <w:del w:id="3054" w:author="Transkribus" w:date="2019-12-11T14:30:00Z">
            <w:r w:rsidRPr="009B6BCA">
              <w:rPr>
                <w:rFonts w:ascii="Courier New" w:hAnsi="Courier New" w:cs="Courier New"/>
                <w:rtl/>
              </w:rPr>
              <w:delText>وكيف يفيق محزون كئيب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اضر</w:delText>
                </w:r>
              </w:dir>
            </w:dir>
          </w:del>
          <w:ins w:id="3055" w:author="Transkribus" w:date="2019-12-11T14:30:00Z">
            <w:r w:rsidR="00EE6742" w:rsidRPr="00EE6742">
              <w:rPr>
                <w:rFonts w:ascii="Courier New" w:hAnsi="Courier New" w:cs="Courier New"/>
                <w:rtl/>
              </w:rPr>
              <w:t xml:space="preserve"> الوافس</w:t>
            </w:r>
          </w:ins>
        </w:dir>
      </w:dir>
    </w:p>
    <w:p w14:paraId="51BF606A" w14:textId="77777777" w:rsidR="00EE6742" w:rsidRPr="00EE6742" w:rsidRDefault="00EE6742" w:rsidP="00EE6742">
      <w:pPr>
        <w:pStyle w:val="NurText"/>
        <w:bidi/>
        <w:rPr>
          <w:ins w:id="3056" w:author="Transkribus" w:date="2019-12-11T14:30:00Z"/>
          <w:rFonts w:ascii="Courier New" w:hAnsi="Courier New" w:cs="Courier New"/>
        </w:rPr>
      </w:pPr>
      <w:ins w:id="3057" w:author="Transkribus" w:date="2019-12-11T14:30:00Z">
        <w:r w:rsidRPr="00EE6742">
          <w:rPr>
            <w:rFonts w:ascii="Courier New" w:hAnsi="Courier New" w:cs="Courier New"/>
            <w:rtl/>
          </w:rPr>
          <w:t>الابامن اصب مسنهام * معنى الامفبق من القرا</w:t>
        </w:r>
      </w:ins>
    </w:p>
    <w:p w14:paraId="35E29A8D" w14:textId="4EC61FBB" w:rsidR="00EE6742" w:rsidRPr="00EE6742" w:rsidRDefault="00EE6742" w:rsidP="00EE6742">
      <w:pPr>
        <w:pStyle w:val="NurText"/>
        <w:bidi/>
        <w:rPr>
          <w:rFonts w:ascii="Courier New" w:hAnsi="Courier New" w:cs="Courier New"/>
        </w:rPr>
      </w:pPr>
      <w:ins w:id="3058" w:author="Transkribus" w:date="2019-12-11T14:30:00Z">
        <w:r w:rsidRPr="00EE6742">
          <w:rPr>
            <w:rFonts w:ascii="Courier New" w:hAnsi="Courier New" w:cs="Courier New"/>
            <w:rtl/>
          </w:rPr>
          <w:t>وليف فبق مجرون كتيب * أصر</w:t>
        </w:r>
      </w:ins>
      <w:r w:rsidRPr="00EE6742">
        <w:rPr>
          <w:rFonts w:ascii="Courier New" w:hAnsi="Courier New" w:cs="Courier New"/>
          <w:rtl/>
        </w:rPr>
        <w:t xml:space="preserve"> بجسمه طول </w:t>
      </w:r>
      <w:del w:id="3059" w:author="Transkribus" w:date="2019-12-11T14:30:00Z">
        <w:r w:rsidR="009B6BCA" w:rsidRPr="009B6BCA">
          <w:rPr>
            <w:rFonts w:ascii="Courier New" w:hAnsi="Courier New" w:cs="Courier New"/>
            <w:rtl/>
          </w:rPr>
          <w:delText>السقام الوافر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60" w:author="Transkribus" w:date="2019-12-11T14:30:00Z">
        <w:r w:rsidRPr="00EE6742">
          <w:rPr>
            <w:rFonts w:ascii="Courier New" w:hAnsi="Courier New" w:cs="Courier New"/>
            <w:rtl/>
          </w:rPr>
          <w:t>السقاس</w:t>
        </w:r>
      </w:ins>
    </w:p>
    <w:p w14:paraId="514FD71B" w14:textId="4B43C3F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061"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062" w:author="Transkribus" w:date="2019-12-11T14:30:00Z">
            <w:r w:rsidR="00EE6742" w:rsidRPr="00EE6742">
              <w:rPr>
                <w:rFonts w:ascii="Courier New" w:hAnsi="Courier New" w:cs="Courier New"/>
                <w:rtl/>
              </w:rPr>
              <w:t>أيقا</w:t>
            </w:r>
          </w:ins>
        </w:dir>
      </w:dir>
    </w:p>
    <w:p w14:paraId="7EFC1660" w14:textId="01C0E7B8" w:rsidR="00EE6742" w:rsidRPr="00EE6742" w:rsidRDefault="009B6BCA" w:rsidP="00EE6742">
      <w:pPr>
        <w:pStyle w:val="NurText"/>
        <w:bidi/>
        <w:rPr>
          <w:ins w:id="3063" w:author="Transkribus" w:date="2019-12-11T14:30:00Z"/>
          <w:rFonts w:ascii="Courier New" w:hAnsi="Courier New" w:cs="Courier New"/>
        </w:rPr>
      </w:pPr>
      <w:dir w:val="rtl">
        <w:dir w:val="rtl">
          <w:del w:id="3064" w:author="Transkribus" w:date="2019-12-11T14:30:00Z">
            <w:r w:rsidRPr="009B6BCA">
              <w:rPr>
                <w:rFonts w:ascii="Courier New" w:hAnsi="Courier New" w:cs="Courier New"/>
                <w:rtl/>
              </w:rPr>
              <w:delText>ويح المحبين</w:delText>
            </w:r>
          </w:del>
          <w:ins w:id="3065" w:author="Transkribus" w:date="2019-12-11T14:30:00Z">
            <w:r w:rsidR="00EE6742" w:rsidRPr="00EE6742">
              <w:rPr>
                <w:rFonts w:ascii="Courier New" w:hAnsi="Courier New" w:cs="Courier New"/>
                <w:rtl/>
              </w:rPr>
              <w:t>النصرج</w:t>
            </w:r>
          </w:ins>
        </w:dir>
      </w:dir>
    </w:p>
    <w:p w14:paraId="27F34C79" w14:textId="182A3C70" w:rsidR="00EE6742" w:rsidRPr="00EE6742" w:rsidRDefault="00EE6742" w:rsidP="00EE6742">
      <w:pPr>
        <w:pStyle w:val="NurText"/>
        <w:bidi/>
        <w:rPr>
          <w:rFonts w:ascii="Courier New" w:hAnsi="Courier New" w:cs="Courier New"/>
        </w:rPr>
      </w:pPr>
      <w:ins w:id="3066" w:author="Transkribus" w:date="2019-12-11T14:30:00Z">
        <w:r w:rsidRPr="00EE6742">
          <w:rPr>
            <w:rFonts w:ascii="Courier New" w:hAnsi="Courier New" w:cs="Courier New"/>
            <w:rtl/>
          </w:rPr>
          <w:t>ويبح المحمين</w:t>
        </w:r>
      </w:ins>
      <w:r w:rsidRPr="00EE6742">
        <w:rPr>
          <w:rFonts w:ascii="Courier New" w:hAnsi="Courier New" w:cs="Courier New"/>
          <w:rtl/>
        </w:rPr>
        <w:t xml:space="preserve"> ليت </w:t>
      </w:r>
      <w:del w:id="3067" w:author="Transkribus" w:date="2019-12-11T14:30:00Z">
        <w:r w:rsidR="009B6BCA" w:rsidRPr="009B6BCA">
          <w:rPr>
            <w:rFonts w:ascii="Courier New" w:hAnsi="Courier New" w:cs="Courier New"/>
            <w:rtl/>
          </w:rPr>
          <w:delText>لا خلقوا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برحوا فى</w:delText>
            </w:r>
          </w:dir>
        </w:dir>
      </w:del>
      <w:ins w:id="3068" w:author="Transkribus" w:date="2019-12-11T14:30:00Z">
        <w:r w:rsidRPr="00EE6742">
          <w:rPr>
            <w:rFonts w:ascii="Courier New" w:hAnsi="Courier New" w:cs="Courier New"/>
            <w:rtl/>
          </w:rPr>
          <w:t>الاخلقوا * مار جوافى</w:t>
        </w:r>
      </w:ins>
      <w:r w:rsidRPr="00EE6742">
        <w:rPr>
          <w:rFonts w:ascii="Courier New" w:hAnsi="Courier New" w:cs="Courier New"/>
          <w:rtl/>
        </w:rPr>
        <w:t xml:space="preserve"> العذاب </w:t>
      </w:r>
      <w:del w:id="3069" w:author="Transkribus" w:date="2019-12-11T14:30:00Z">
        <w:r w:rsidR="009B6BCA" w:rsidRPr="009B6BCA">
          <w:rPr>
            <w:rFonts w:ascii="Courier New" w:hAnsi="Courier New" w:cs="Courier New"/>
            <w:rtl/>
          </w:rPr>
          <w:delText>مذ عشقوا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70" w:author="Transkribus" w:date="2019-12-11T14:30:00Z">
        <w:r w:rsidRPr="00EE6742">
          <w:rPr>
            <w:rFonts w:ascii="Courier New" w:hAnsi="Courier New" w:cs="Courier New"/>
            <w:rtl/>
          </w:rPr>
          <w:t>مذعسقوا</w:t>
        </w:r>
      </w:ins>
    </w:p>
    <w:p w14:paraId="275D5F18" w14:textId="77777777" w:rsidR="009B6BCA" w:rsidRPr="009B6BCA" w:rsidRDefault="009B6BCA" w:rsidP="009B6BCA">
      <w:pPr>
        <w:pStyle w:val="NurText"/>
        <w:bidi/>
        <w:rPr>
          <w:del w:id="3071" w:author="Transkribus" w:date="2019-12-11T14:30:00Z"/>
          <w:rFonts w:ascii="Courier New" w:hAnsi="Courier New" w:cs="Courier New"/>
        </w:rPr>
      </w:pPr>
      <w:dir w:val="rtl">
        <w:dir w:val="rtl">
          <w:del w:id="3072" w:author="Transkribus" w:date="2019-12-11T14:30:00Z">
            <w:r w:rsidRPr="009B6BCA">
              <w:rPr>
                <w:rFonts w:ascii="Courier New" w:hAnsi="Courier New" w:cs="Courier New"/>
                <w:rtl/>
              </w:rPr>
              <w:delText>ولا رجوا راحة ولا فرحا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وسدت عليهم الطرق المنسرح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BC99181" w14:textId="4415DD5B" w:rsidR="00EE6742" w:rsidRPr="00EE6742" w:rsidRDefault="009B6BCA" w:rsidP="00EE6742">
      <w:pPr>
        <w:pStyle w:val="NurText"/>
        <w:bidi/>
        <w:rPr>
          <w:ins w:id="3073" w:author="Transkribus" w:date="2019-12-11T14:30:00Z"/>
          <w:rFonts w:ascii="Courier New" w:hAnsi="Courier New" w:cs="Courier New"/>
        </w:rPr>
      </w:pPr>
      <w:dir w:val="rtl">
        <w:dir w:val="rtl">
          <w:ins w:id="3074" w:author="Transkribus" w:date="2019-12-11T14:30:00Z">
            <w:r w:rsidR="00EE6742" w:rsidRPr="00EE6742">
              <w:rPr>
                <w:rFonts w:ascii="Courier New" w:hAnsi="Courier New" w:cs="Courier New"/>
                <w:rtl/>
              </w:rPr>
              <w:t>ولار جواراحسهولافرجا * الاوسدت عليهم الطرف</w:t>
            </w:r>
          </w:ins>
        </w:dir>
      </w:dir>
    </w:p>
    <w:p w14:paraId="3EDFC9A5" w14:textId="15D9CA6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075"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76" w:author="Transkribus" w:date="2019-12-11T14:30:00Z">
        <w:r w:rsidRPr="00EE6742">
          <w:rPr>
            <w:rFonts w:ascii="Courier New" w:hAnsi="Courier New" w:cs="Courier New"/>
            <w:rtl/>
          </w:rPr>
          <w:t>أيسا</w:t>
        </w:r>
      </w:ins>
    </w:p>
    <w:p w14:paraId="5F365277" w14:textId="77777777" w:rsidR="009B6BCA" w:rsidRPr="009B6BCA" w:rsidRDefault="009B6BCA" w:rsidP="009B6BCA">
      <w:pPr>
        <w:pStyle w:val="NurText"/>
        <w:bidi/>
        <w:rPr>
          <w:del w:id="3077" w:author="Transkribus" w:date="2019-12-11T14:30:00Z"/>
          <w:rFonts w:ascii="Courier New" w:hAnsi="Courier New" w:cs="Courier New"/>
        </w:rPr>
      </w:pPr>
      <w:dir w:val="rtl">
        <w:dir w:val="rtl">
          <w:del w:id="3078" w:author="Transkribus" w:date="2019-12-11T14:30:00Z">
            <w:r w:rsidRPr="009B6BCA">
              <w:rPr>
                <w:rFonts w:ascii="Courier New" w:hAnsi="Courier New" w:cs="Courier New"/>
                <w:rtl/>
              </w:rPr>
              <w:delText>ترى درا يحيط به عقيق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ابدت ثناياها العذابا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2068DE6" w14:textId="77777777" w:rsidR="009B6BCA" w:rsidRPr="009B6BCA" w:rsidRDefault="009B6BCA" w:rsidP="009B6BCA">
      <w:pPr>
        <w:pStyle w:val="NurText"/>
        <w:bidi/>
        <w:rPr>
          <w:del w:id="3079" w:author="Transkribus" w:date="2019-12-11T14:30:00Z"/>
          <w:rFonts w:ascii="Courier New" w:hAnsi="Courier New" w:cs="Courier New"/>
        </w:rPr>
      </w:pPr>
      <w:dir w:val="rtl">
        <w:dir w:val="rtl">
          <w:del w:id="3080" w:author="Transkribus" w:date="2019-12-11T14:30:00Z">
            <w:r w:rsidRPr="009B6BCA">
              <w:rPr>
                <w:rFonts w:ascii="Courier New" w:hAnsi="Courier New" w:cs="Courier New"/>
                <w:rtl/>
              </w:rPr>
              <w:delText>وما زان الخضاب لها بنانا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ولكن كفها زان الخضابا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A47993B" w14:textId="107E9543" w:rsidR="00EE6742" w:rsidRPr="00EE6742" w:rsidRDefault="009B6BCA" w:rsidP="00EE6742">
      <w:pPr>
        <w:pStyle w:val="NurText"/>
        <w:bidi/>
        <w:rPr>
          <w:ins w:id="3081" w:author="Transkribus" w:date="2019-12-11T14:30:00Z"/>
          <w:rFonts w:ascii="Courier New" w:hAnsi="Courier New" w:cs="Courier New"/>
        </w:rPr>
      </w:pPr>
      <w:dir w:val="rtl">
        <w:dir w:val="rtl">
          <w:ins w:id="3082" w:author="Transkribus" w:date="2019-12-11T14:30:00Z">
            <w:r w:rsidR="00EE6742" w:rsidRPr="00EE6742">
              <w:rPr>
                <w:rFonts w:ascii="Courier New" w:hAnsi="Courier New" w:cs="Courier New"/>
                <w:rtl/>
              </w:rPr>
              <w:t>ابابلوافر٢</w:t>
            </w:r>
          </w:ins>
        </w:dir>
      </w:dir>
    </w:p>
    <w:p w14:paraId="17CE418E" w14:textId="77777777" w:rsidR="00EE6742" w:rsidRPr="00EE6742" w:rsidRDefault="00EE6742" w:rsidP="00EE6742">
      <w:pPr>
        <w:pStyle w:val="NurText"/>
        <w:bidi/>
        <w:rPr>
          <w:ins w:id="3083" w:author="Transkribus" w:date="2019-12-11T14:30:00Z"/>
          <w:rFonts w:ascii="Courier New" w:hAnsi="Courier New" w:cs="Courier New"/>
        </w:rPr>
      </w:pPr>
      <w:ins w:id="3084" w:author="Transkribus" w:date="2019-12-11T14:30:00Z">
        <w:r w:rsidRPr="00EE6742">
          <w:rPr>
            <w:rFonts w:ascii="Courier New" w:hAnsi="Courier New" w:cs="Courier New"/>
            <w:rtl/>
          </w:rPr>
          <w:t>ابرى دن ابجيطيه ععيق * اذا أيدت تناناها العذا</w:t>
        </w:r>
      </w:ins>
    </w:p>
    <w:p w14:paraId="5EB5A53F" w14:textId="77777777" w:rsidR="00EE6742" w:rsidRPr="00EE6742" w:rsidRDefault="00EE6742" w:rsidP="00EE6742">
      <w:pPr>
        <w:pStyle w:val="NurText"/>
        <w:bidi/>
        <w:rPr>
          <w:ins w:id="3085" w:author="Transkribus" w:date="2019-12-11T14:30:00Z"/>
          <w:rFonts w:ascii="Courier New" w:hAnsi="Courier New" w:cs="Courier New"/>
        </w:rPr>
      </w:pPr>
      <w:ins w:id="3086" w:author="Transkribus" w:date="2019-12-11T14:30:00Z">
        <w:r w:rsidRPr="00EE6742">
          <w:rPr>
            <w:rFonts w:ascii="Courier New" w:hAnsi="Courier New" w:cs="Courier New"/>
            <w:rtl/>
          </w:rPr>
          <w:t>وماران الحضاب الهاسنانا * واكن كفهازان الخضا</w:t>
        </w:r>
      </w:ins>
    </w:p>
    <w:p w14:paraId="799158B8" w14:textId="6330E39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087"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088" w:author="Transkribus" w:date="2019-12-11T14:30:00Z">
        <w:r w:rsidRPr="00EE6742">
          <w:rPr>
            <w:rFonts w:ascii="Courier New" w:hAnsi="Courier New" w:cs="Courier New"/>
            <w:rtl/>
          </w:rPr>
          <w:t>أينا</w:t>
        </w:r>
      </w:ins>
    </w:p>
    <w:p w14:paraId="6598C152" w14:textId="77777777" w:rsidR="009B6BCA" w:rsidRPr="009B6BCA" w:rsidRDefault="009B6BCA" w:rsidP="009B6BCA">
      <w:pPr>
        <w:pStyle w:val="NurText"/>
        <w:bidi/>
        <w:rPr>
          <w:del w:id="3089" w:author="Transkribus" w:date="2019-12-11T14:30:00Z"/>
          <w:rFonts w:ascii="Courier New" w:hAnsi="Courier New" w:cs="Courier New"/>
        </w:rPr>
      </w:pPr>
      <w:dir w:val="rtl">
        <w:dir w:val="rtl">
          <w:del w:id="3090" w:author="Transkribus" w:date="2019-12-11T14:30:00Z">
            <w:r w:rsidRPr="009B6BCA">
              <w:rPr>
                <w:rFonts w:ascii="Courier New" w:hAnsi="Courier New" w:cs="Courier New"/>
                <w:rtl/>
              </w:rPr>
              <w:delText>قلت لها اذا عيرتنى ضنى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 انحناء الظهر والارتعاش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03D44FA" w14:textId="77777777" w:rsidR="009B6BCA" w:rsidRPr="009B6BCA" w:rsidRDefault="009B6BCA" w:rsidP="009B6BCA">
      <w:pPr>
        <w:pStyle w:val="NurText"/>
        <w:bidi/>
        <w:rPr>
          <w:del w:id="3091" w:author="Transkribus" w:date="2019-12-11T14:30:00Z"/>
          <w:rFonts w:ascii="Courier New" w:hAnsi="Courier New" w:cs="Courier New"/>
        </w:rPr>
      </w:pPr>
      <w:dir w:val="rtl">
        <w:dir w:val="rtl">
          <w:del w:id="3092" w:author="Transkribus" w:date="2019-12-11T14:30:00Z">
            <w:r w:rsidRPr="009B6BCA">
              <w:rPr>
                <w:rFonts w:ascii="Courier New" w:hAnsi="Courier New" w:cs="Courier New"/>
                <w:rtl/>
              </w:rPr>
              <w:delText>لا تهزئى ان وهنت اعظمي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حبك منها داخل فى المشاش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8058E31" w14:textId="398BEAA9" w:rsidR="00EE6742" w:rsidRPr="00EE6742" w:rsidRDefault="009B6BCA" w:rsidP="00EE6742">
      <w:pPr>
        <w:pStyle w:val="NurText"/>
        <w:bidi/>
        <w:rPr>
          <w:ins w:id="3093" w:author="Transkribus" w:date="2019-12-11T14:30:00Z"/>
          <w:rFonts w:ascii="Courier New" w:hAnsi="Courier New" w:cs="Courier New"/>
        </w:rPr>
      </w:pPr>
      <w:dir w:val="rtl">
        <w:dir w:val="rtl">
          <w:ins w:id="3094" w:author="Transkribus" w:date="2019-12-11T14:30:00Z">
            <w:r w:rsidR="00EE6742" w:rsidRPr="00EE6742">
              <w:rPr>
                <w:rFonts w:ascii="Courier New" w:hAnsi="Courier New" w:cs="Courier New"/>
                <w:rtl/>
              </w:rPr>
              <w:t>البري</w:t>
            </w:r>
          </w:ins>
        </w:dir>
      </w:dir>
    </w:p>
    <w:p w14:paraId="682CD7AC" w14:textId="77777777" w:rsidR="00EE6742" w:rsidRPr="00EE6742" w:rsidRDefault="00EE6742" w:rsidP="00EE6742">
      <w:pPr>
        <w:pStyle w:val="NurText"/>
        <w:bidi/>
        <w:rPr>
          <w:ins w:id="3095" w:author="Transkribus" w:date="2019-12-11T14:30:00Z"/>
          <w:rFonts w:ascii="Courier New" w:hAnsi="Courier New" w:cs="Courier New"/>
        </w:rPr>
      </w:pPr>
      <w:ins w:id="3096" w:author="Transkribus" w:date="2019-12-11T14:30:00Z">
        <w:r w:rsidRPr="00EE6742">
          <w:rPr>
            <w:rFonts w:ascii="Courier New" w:hAnsi="Courier New" w:cs="Courier New"/>
            <w:rtl/>
          </w:rPr>
          <w:t>قلت أهاد عيرسى ضى *٠ع الحناء الطهرو الارئياس</w:t>
        </w:r>
      </w:ins>
    </w:p>
    <w:p w14:paraId="1B5AD494" w14:textId="77777777" w:rsidR="00EE6742" w:rsidRPr="00EE6742" w:rsidRDefault="00EE6742" w:rsidP="00EE6742">
      <w:pPr>
        <w:pStyle w:val="NurText"/>
        <w:bidi/>
        <w:rPr>
          <w:ins w:id="3097" w:author="Transkribus" w:date="2019-12-11T14:30:00Z"/>
          <w:rFonts w:ascii="Courier New" w:hAnsi="Courier New" w:cs="Courier New"/>
        </w:rPr>
      </w:pPr>
      <w:ins w:id="3098" w:author="Transkribus" w:date="2019-12-11T14:30:00Z">
        <w:r w:rsidRPr="00EE6742">
          <w:rPr>
            <w:rFonts w:ascii="Courier New" w:hAnsi="Courier New" w:cs="Courier New"/>
            <w:rtl/>
          </w:rPr>
          <w:t xml:space="preserve"> هرفى ان وهتت أعظمى * هيك منهاد احل فى الشاس</w:t>
        </w:r>
      </w:ins>
    </w:p>
    <w:p w14:paraId="0699E53F" w14:textId="2467A48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099" w:author="Transkribus" w:date="2019-12-11T14:30:00Z">
        <w:r w:rsidR="009B6BCA" w:rsidRPr="009B6BCA">
          <w:rPr>
            <w:rFonts w:ascii="Courier New" w:hAnsi="Courier New" w:cs="Courier New"/>
            <w:rtl/>
          </w:rPr>
          <w:delText>لغزا فى</w:delText>
        </w:r>
      </w:del>
      <w:ins w:id="3100" w:author="Transkribus" w:date="2019-12-11T14:30:00Z">
        <w:r w:rsidRPr="00EE6742">
          <w:rPr>
            <w:rFonts w:ascii="Courier New" w:hAnsi="Courier New" w:cs="Courier New"/>
            <w:rtl/>
          </w:rPr>
          <w:t>الفزافى</w:t>
        </w:r>
      </w:ins>
      <w:r w:rsidRPr="00EE6742">
        <w:rPr>
          <w:rFonts w:ascii="Courier New" w:hAnsi="Courier New" w:cs="Courier New"/>
          <w:rtl/>
        </w:rPr>
        <w:t xml:space="preserve"> عبد الكر</w:t>
      </w:r>
      <w:del w:id="3101" w:author="Transkribus" w:date="2019-12-11T14:30:00Z">
        <w:r w:rsidR="009B6BCA" w:rsidRPr="009B6BCA">
          <w:rPr>
            <w:rFonts w:ascii="Courier New" w:hAnsi="Courier New" w:cs="Courier New"/>
            <w:rtl/>
          </w:rPr>
          <w:delText>ي</w:delText>
        </w:r>
      </w:del>
      <w:r w:rsidRPr="00EE6742">
        <w:rPr>
          <w:rFonts w:ascii="Courier New" w:hAnsi="Courier New" w:cs="Courier New"/>
          <w:rtl/>
        </w:rPr>
        <w:t>م</w:t>
      </w:r>
      <w:del w:id="31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7202EA1" w14:textId="77777777" w:rsidR="009B6BCA" w:rsidRPr="009B6BCA" w:rsidRDefault="009B6BCA" w:rsidP="009B6BCA">
      <w:pPr>
        <w:pStyle w:val="NurText"/>
        <w:bidi/>
        <w:rPr>
          <w:del w:id="3103" w:author="Transkribus" w:date="2019-12-11T14:30:00Z"/>
          <w:rFonts w:ascii="Courier New" w:hAnsi="Courier New" w:cs="Courier New"/>
        </w:rPr>
      </w:pPr>
      <w:dir w:val="rtl">
        <w:dir w:val="rtl">
          <w:del w:id="3104" w:author="Transkribus" w:date="2019-12-11T14:30:00Z">
            <w:r w:rsidRPr="009B6BCA">
              <w:rPr>
                <w:rFonts w:ascii="Courier New" w:hAnsi="Courier New" w:cs="Courier New"/>
                <w:rtl/>
              </w:rPr>
              <w:delText>بمهجتى يا صاح افدى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تيمنى تفتير عينيه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8FC4D32" w14:textId="68A9B0ED" w:rsidR="00EE6742" w:rsidRPr="00EE6742" w:rsidRDefault="009B6BCA" w:rsidP="00EE6742">
      <w:pPr>
        <w:pStyle w:val="NurText"/>
        <w:bidi/>
        <w:rPr>
          <w:ins w:id="3105" w:author="Transkribus" w:date="2019-12-11T14:30:00Z"/>
          <w:rFonts w:ascii="Courier New" w:hAnsi="Courier New" w:cs="Courier New"/>
        </w:rPr>
      </w:pPr>
      <w:dir w:val="rtl">
        <w:dir w:val="rtl">
          <w:ins w:id="3106" w:author="Transkribus" w:date="2019-12-11T14:30:00Z">
            <w:r w:rsidR="00EE6742" w:rsidRPr="00EE6742">
              <w:rPr>
                <w:rFonts w:ascii="Courier New" w:hAnsi="Courier New" w:cs="Courier New"/>
                <w:rtl/>
              </w:rPr>
              <w:t>السريع</w:t>
            </w:r>
          </w:ins>
        </w:dir>
      </w:dir>
    </w:p>
    <w:p w14:paraId="622A508D" w14:textId="77777777" w:rsidR="00EE6742" w:rsidRPr="00EE6742" w:rsidRDefault="00EE6742" w:rsidP="00EE6742">
      <w:pPr>
        <w:pStyle w:val="NurText"/>
        <w:bidi/>
        <w:rPr>
          <w:ins w:id="3107" w:author="Transkribus" w:date="2019-12-11T14:30:00Z"/>
          <w:rFonts w:ascii="Courier New" w:hAnsi="Courier New" w:cs="Courier New"/>
        </w:rPr>
      </w:pPr>
      <w:ins w:id="3108" w:author="Transkribus" w:date="2019-12-11T14:30:00Z">
        <w:r w:rsidRPr="00EE6742">
          <w:rPr>
            <w:rFonts w:ascii="Courier New" w:hAnsi="Courier New" w:cs="Courier New"/>
            <w:rtl/>
          </w:rPr>
          <w:t>مهيصى باساج اقدى الذى * تيمى يقب بر عينبية</w:t>
        </w:r>
      </w:ins>
    </w:p>
    <w:p w14:paraId="0C6125D1" w14:textId="503BFA0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صرت له </w:t>
      </w:r>
      <w:del w:id="3109" w:author="Transkribus" w:date="2019-12-11T14:30:00Z">
        <w:r w:rsidR="009B6BCA" w:rsidRPr="009B6BCA">
          <w:rPr>
            <w:rFonts w:ascii="Courier New" w:hAnsi="Courier New" w:cs="Courier New"/>
            <w:rtl/>
          </w:rPr>
          <w:delText>ثلث</w:delText>
        </w:r>
      </w:del>
      <w:ins w:id="3110" w:author="Transkribus" w:date="2019-12-11T14:30:00Z">
        <w:r w:rsidRPr="00EE6742">
          <w:rPr>
            <w:rFonts w:ascii="Courier New" w:hAnsi="Courier New" w:cs="Courier New"/>
            <w:rtl/>
          </w:rPr>
          <w:t>قلب</w:t>
        </w:r>
      </w:ins>
      <w:r w:rsidRPr="00EE6742">
        <w:rPr>
          <w:rFonts w:ascii="Courier New" w:hAnsi="Courier New" w:cs="Courier New"/>
          <w:rtl/>
        </w:rPr>
        <w:t xml:space="preserve"> اسمه طائ</w:t>
      </w:r>
      <w:del w:id="3111" w:author="Transkribus" w:date="2019-12-11T14:30:00Z">
        <w:r w:rsidR="009B6BCA" w:rsidRPr="009B6BCA">
          <w:rPr>
            <w:rFonts w:ascii="Courier New" w:hAnsi="Courier New" w:cs="Courier New"/>
            <w:rtl/>
          </w:rPr>
          <w:delText>ع</w:delText>
        </w:r>
      </w:del>
      <w:ins w:id="3112" w:author="Transkribus" w:date="2019-12-11T14:30:00Z">
        <w:r w:rsidRPr="00EE6742">
          <w:rPr>
            <w:rFonts w:ascii="Courier New" w:hAnsi="Courier New" w:cs="Courier New"/>
            <w:rtl/>
          </w:rPr>
          <w:t>ه</w:t>
        </w:r>
      </w:ins>
      <w:r w:rsidRPr="00EE6742">
        <w:rPr>
          <w:rFonts w:ascii="Courier New" w:hAnsi="Courier New" w:cs="Courier New"/>
          <w:rtl/>
        </w:rPr>
        <w:t>ا</w:t>
      </w:r>
      <w:del w:id="311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وهو </w:t>
          </w:r>
          <w:del w:id="3114" w:author="Transkribus" w:date="2019-12-11T14:30:00Z">
            <w:r w:rsidR="009B6BCA" w:rsidRPr="009B6BCA">
              <w:rPr>
                <w:rFonts w:ascii="Courier New" w:hAnsi="Courier New" w:cs="Courier New"/>
                <w:rtl/>
              </w:rPr>
              <w:delText>بوصلى ضد ثلثيه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115" w:author="Transkribus" w:date="2019-12-11T14:30:00Z">
            <w:r w:rsidRPr="00EE6742">
              <w:rPr>
                <w:rFonts w:ascii="Courier New" w:hAnsi="Courier New" w:cs="Courier New"/>
                <w:rtl/>
              </w:rPr>
              <w:t>بوسلى صد تلتية</w:t>
            </w:r>
          </w:ins>
        </w:dir>
      </w:dir>
    </w:p>
    <w:p w14:paraId="27F381B0" w14:textId="77777777" w:rsidR="009B6BCA" w:rsidRPr="009B6BCA" w:rsidRDefault="009B6BCA" w:rsidP="009B6BCA">
      <w:pPr>
        <w:pStyle w:val="NurText"/>
        <w:bidi/>
        <w:rPr>
          <w:del w:id="3116" w:author="Transkribus" w:date="2019-12-11T14:30:00Z"/>
          <w:rFonts w:ascii="Courier New" w:hAnsi="Courier New" w:cs="Courier New"/>
        </w:rPr>
      </w:pPr>
      <w:dir w:val="rtl">
        <w:dir w:val="rtl">
          <w:del w:id="3117" w:author="Transkribus" w:date="2019-12-11T14:30:00Z">
            <w:r w:rsidRPr="009B6BCA">
              <w:rPr>
                <w:rFonts w:ascii="Courier New" w:hAnsi="Courier New" w:cs="Courier New"/>
                <w:rtl/>
              </w:rPr>
              <w:delText>كانما وجنته اذ بدت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انجم خيلان بخديه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3C2F7AE" w14:textId="77777777" w:rsidR="009B6BCA" w:rsidRPr="009B6BCA" w:rsidRDefault="009B6BCA" w:rsidP="009B6BCA">
      <w:pPr>
        <w:pStyle w:val="NurText"/>
        <w:bidi/>
        <w:rPr>
          <w:del w:id="3118" w:author="Transkribus" w:date="2019-12-11T14:30:00Z"/>
          <w:rFonts w:ascii="Courier New" w:hAnsi="Courier New" w:cs="Courier New"/>
        </w:rPr>
      </w:pPr>
      <w:dir w:val="rtl">
        <w:dir w:val="rtl">
          <w:del w:id="3119" w:author="Transkribus" w:date="2019-12-11T14:30:00Z">
            <w:r w:rsidRPr="009B6BCA">
              <w:rPr>
                <w:rFonts w:ascii="Courier New" w:hAnsi="Courier New" w:cs="Courier New"/>
                <w:rtl/>
              </w:rPr>
              <w:delText>هلال تم والثريا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مقلوب ما يشبه صدغيه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5F46852" w14:textId="29A4B7A3" w:rsidR="00EE6742" w:rsidRPr="00EE6742" w:rsidRDefault="009B6BCA" w:rsidP="00EE6742">
      <w:pPr>
        <w:pStyle w:val="NurText"/>
        <w:bidi/>
        <w:rPr>
          <w:ins w:id="3120" w:author="Transkribus" w:date="2019-12-11T14:30:00Z"/>
          <w:rFonts w:ascii="Courier New" w:hAnsi="Courier New" w:cs="Courier New"/>
        </w:rPr>
      </w:pPr>
      <w:dir w:val="rtl">
        <w:dir w:val="rtl">
          <w:ins w:id="3121" w:author="Transkribus" w:date="2019-12-11T14:30:00Z">
            <w:r w:rsidR="00EE6742" w:rsidRPr="00EE6742">
              <w:rPr>
                <w:rFonts w:ascii="Courier New" w:hAnsi="Courier New" w:cs="Courier New"/>
                <w:rtl/>
              </w:rPr>
              <w:t>كاثما وجبية اذيدب * انجم حسلان محدة</w:t>
            </w:r>
          </w:ins>
        </w:dir>
      </w:dir>
    </w:p>
    <w:p w14:paraId="0C52B768" w14:textId="77777777" w:rsidR="00EE6742" w:rsidRPr="00EE6742" w:rsidRDefault="00EE6742" w:rsidP="00EE6742">
      <w:pPr>
        <w:pStyle w:val="NurText"/>
        <w:bidi/>
        <w:rPr>
          <w:ins w:id="3122" w:author="Transkribus" w:date="2019-12-11T14:30:00Z"/>
          <w:rFonts w:ascii="Courier New" w:hAnsi="Courier New" w:cs="Courier New"/>
        </w:rPr>
      </w:pPr>
      <w:ins w:id="3123" w:author="Transkribus" w:date="2019-12-11T14:30:00Z">
        <w:r w:rsidRPr="00EE6742">
          <w:rPr>
            <w:rFonts w:ascii="Courier New" w:hAnsi="Courier New" w:cs="Courier New"/>
            <w:rtl/>
          </w:rPr>
          <w:t>هسلال ثم والستر باله * مقلوب قارشيه صدعية</w:t>
        </w:r>
      </w:ins>
    </w:p>
    <w:p w14:paraId="5C52CB4D" w14:textId="1666D60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124" w:author="Transkribus" w:date="2019-12-11T14:30:00Z">
        <w:r w:rsidR="009B6BCA" w:rsidRPr="009B6BCA">
          <w:rPr>
            <w:rFonts w:ascii="Courier New" w:hAnsi="Courier New" w:cs="Courier New"/>
            <w:rtl/>
          </w:rPr>
          <w:delText>ايضا لغزا فى</w:delText>
        </w:r>
      </w:del>
      <w:ins w:id="3125" w:author="Transkribus" w:date="2019-12-11T14:30:00Z">
        <w:r w:rsidRPr="00EE6742">
          <w:rPr>
            <w:rFonts w:ascii="Courier New" w:hAnsi="Courier New" w:cs="Courier New"/>
            <w:rtl/>
          </w:rPr>
          <w:t>الضالفزاقى</w:t>
        </w:r>
      </w:ins>
      <w:r w:rsidRPr="00EE6742">
        <w:rPr>
          <w:rFonts w:ascii="Courier New" w:hAnsi="Courier New" w:cs="Courier New"/>
          <w:rtl/>
        </w:rPr>
        <w:t xml:space="preserve"> اسم </w:t>
      </w:r>
      <w:del w:id="3126" w:author="Transkribus" w:date="2019-12-11T14:30:00Z">
        <w:r w:rsidR="009B6BCA" w:rsidRPr="009B6BCA">
          <w:rPr>
            <w:rFonts w:ascii="Courier New" w:hAnsi="Courier New" w:cs="Courier New"/>
            <w:rtl/>
          </w:rPr>
          <w:delText>شفتر وهو لقب لابى</w:delText>
        </w:r>
      </w:del>
      <w:ins w:id="3127" w:author="Transkribus" w:date="2019-12-11T14:30:00Z">
        <w:r w:rsidRPr="00EE6742">
          <w:rPr>
            <w:rFonts w:ascii="Courier New" w:hAnsi="Courier New" w:cs="Courier New"/>
            <w:rtl/>
          </w:rPr>
          <w:t>سعير وهولقب لأبى</w:t>
        </w:r>
      </w:ins>
      <w:r w:rsidRPr="00EE6742">
        <w:rPr>
          <w:rFonts w:ascii="Courier New" w:hAnsi="Courier New" w:cs="Courier New"/>
          <w:rtl/>
        </w:rPr>
        <w:t xml:space="preserve"> المعالى السلمى الشاعر</w:t>
      </w:r>
      <w:del w:id="31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4E1D7D" w14:textId="022DB911" w:rsidR="00EE6742" w:rsidRPr="00EE6742" w:rsidRDefault="009B6BCA" w:rsidP="00EE6742">
      <w:pPr>
        <w:pStyle w:val="NurText"/>
        <w:bidi/>
        <w:rPr>
          <w:ins w:id="3129" w:author="Transkribus" w:date="2019-12-11T14:30:00Z"/>
          <w:rFonts w:ascii="Courier New" w:hAnsi="Courier New" w:cs="Courier New"/>
        </w:rPr>
      </w:pPr>
      <w:dir w:val="rtl">
        <w:dir w:val="rtl">
          <w:del w:id="3130" w:author="Transkribus" w:date="2019-12-11T14:30:00Z">
            <w:r w:rsidRPr="009B6BCA">
              <w:rPr>
                <w:rFonts w:ascii="Courier New" w:hAnsi="Courier New" w:cs="Courier New"/>
                <w:rtl/>
              </w:rPr>
              <w:delText>غزال</w:delText>
            </w:r>
          </w:del>
          <w:ins w:id="3131" w:author="Transkribus" w:date="2019-12-11T14:30:00Z">
            <w:r w:rsidR="00EE6742" w:rsidRPr="00EE6742">
              <w:rPr>
                <w:rFonts w:ascii="Courier New" w:hAnsi="Courier New" w:cs="Courier New"/>
                <w:rtl/>
              </w:rPr>
              <w:t>ابرخ</w:t>
            </w:r>
          </w:ins>
        </w:dir>
      </w:dir>
    </w:p>
    <w:p w14:paraId="22CE406B" w14:textId="5AD59AD8" w:rsidR="00EE6742" w:rsidRPr="00EE6742" w:rsidRDefault="00EE6742" w:rsidP="00EE6742">
      <w:pPr>
        <w:pStyle w:val="NurText"/>
        <w:bidi/>
        <w:rPr>
          <w:rFonts w:ascii="Courier New" w:hAnsi="Courier New" w:cs="Courier New"/>
        </w:rPr>
      </w:pPr>
      <w:ins w:id="3132" w:author="Transkribus" w:date="2019-12-11T14:30:00Z">
        <w:r w:rsidRPr="00EE6742">
          <w:rPr>
            <w:rFonts w:ascii="Courier New" w:hAnsi="Courier New" w:cs="Courier New"/>
            <w:rtl/>
          </w:rPr>
          <w:t xml:space="preserve"> عزال</w:t>
        </w:r>
      </w:ins>
      <w:r w:rsidRPr="00EE6742">
        <w:rPr>
          <w:rFonts w:ascii="Courier New" w:hAnsi="Courier New" w:cs="Courier New"/>
          <w:rtl/>
        </w:rPr>
        <w:t xml:space="preserve"> من ب</w:t>
      </w:r>
      <w:del w:id="3133" w:author="Transkribus" w:date="2019-12-11T14:30:00Z">
        <w:r w:rsidR="009B6BCA" w:rsidRPr="009B6BCA">
          <w:rPr>
            <w:rFonts w:ascii="Courier New" w:hAnsi="Courier New" w:cs="Courier New"/>
            <w:rtl/>
          </w:rPr>
          <w:delText>ن</w:delText>
        </w:r>
      </w:del>
      <w:r w:rsidRPr="00EE6742">
        <w:rPr>
          <w:rFonts w:ascii="Courier New" w:hAnsi="Courier New" w:cs="Courier New"/>
          <w:rtl/>
        </w:rPr>
        <w:t>ى الاصفر</w:t>
      </w:r>
      <w:del w:id="313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3135" w:author="Transkribus" w:date="2019-12-11T14:30:00Z">
        <w:r w:rsidRPr="00EE6742">
          <w:rPr>
            <w:rFonts w:ascii="Courier New" w:hAnsi="Courier New" w:cs="Courier New"/>
            <w:rtl/>
          </w:rPr>
          <w:t xml:space="preserve">* </w:t>
        </w:r>
      </w:ins>
      <w:r w:rsidRPr="00EE6742">
        <w:rPr>
          <w:rFonts w:ascii="Courier New" w:hAnsi="Courier New" w:cs="Courier New"/>
          <w:rtl/>
        </w:rPr>
        <w:t>سبانى طرفه ال</w:t>
      </w:r>
      <w:del w:id="3136" w:author="Transkribus" w:date="2019-12-11T14:30:00Z">
        <w:r w:rsidR="009B6BCA" w:rsidRPr="009B6BCA">
          <w:rPr>
            <w:rFonts w:ascii="Courier New" w:hAnsi="Courier New" w:cs="Courier New"/>
            <w:rtl/>
          </w:rPr>
          <w:delText>ا</w:delText>
        </w:r>
      </w:del>
      <w:ins w:id="3137" w:author="Transkribus" w:date="2019-12-11T14:30:00Z">
        <w:r w:rsidRPr="00EE6742">
          <w:rPr>
            <w:rFonts w:ascii="Courier New" w:hAnsi="Courier New" w:cs="Courier New"/>
            <w:rtl/>
          </w:rPr>
          <w:t>أ</w:t>
        </w:r>
      </w:ins>
      <w:r w:rsidRPr="00EE6742">
        <w:rPr>
          <w:rFonts w:ascii="Courier New" w:hAnsi="Courier New" w:cs="Courier New"/>
          <w:rtl/>
        </w:rPr>
        <w:t>حور</w:t>
      </w:r>
      <w:del w:id="31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D8A1406" w14:textId="6A4DD288" w:rsidR="00EE6742" w:rsidRPr="00EE6742" w:rsidRDefault="009B6BCA" w:rsidP="00EE6742">
      <w:pPr>
        <w:pStyle w:val="NurText"/>
        <w:bidi/>
        <w:rPr>
          <w:rFonts w:ascii="Courier New" w:hAnsi="Courier New" w:cs="Courier New"/>
        </w:rPr>
      </w:pPr>
      <w:dir w:val="rtl">
        <w:dir w:val="rtl">
          <w:del w:id="3139" w:author="Transkribus" w:date="2019-12-11T14:30:00Z">
            <w:r w:rsidRPr="009B6BCA">
              <w:rPr>
                <w:rFonts w:ascii="Courier New" w:hAnsi="Courier New" w:cs="Courier New"/>
                <w:rtl/>
              </w:rPr>
              <w:delText>ل</w:delText>
            </w:r>
          </w:del>
          <w:ins w:id="3140" w:author="Transkribus" w:date="2019-12-11T14:30:00Z">
            <w:r w:rsidR="00EE6742" w:rsidRPr="00EE6742">
              <w:rPr>
                <w:rFonts w:ascii="Courier New" w:hAnsi="Courier New" w:cs="Courier New"/>
                <w:rtl/>
              </w:rPr>
              <w:t>ا</w:t>
            </w:r>
          </w:ins>
          <w:r w:rsidR="00EE6742" w:rsidRPr="00EE6742">
            <w:rPr>
              <w:rFonts w:ascii="Courier New" w:hAnsi="Courier New" w:cs="Courier New"/>
              <w:rtl/>
            </w:rPr>
            <w:t>قد فضله الله</w:t>
          </w:r>
          <w:del w:id="31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3142" w:author="Transkribus" w:date="2019-12-11T14:30:00Z">
                <w:r w:rsidRPr="009B6BCA">
                  <w:rPr>
                    <w:rFonts w:ascii="Courier New" w:hAnsi="Courier New" w:cs="Courier New"/>
                    <w:rtl/>
                  </w:rPr>
                  <w:delText>ب</w:delText>
                </w:r>
              </w:del>
              <w:r w:rsidR="00EE6742" w:rsidRPr="00EE6742">
                <w:rPr>
                  <w:rFonts w:ascii="Courier New" w:hAnsi="Courier New" w:cs="Courier New"/>
                  <w:rtl/>
                </w:rPr>
                <w:t>حسن الدل والمنظر</w:t>
              </w:r>
              <w:del w:id="31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4692AB29" w14:textId="77777777" w:rsidR="009B6BCA" w:rsidRPr="009B6BCA" w:rsidRDefault="009B6BCA" w:rsidP="009B6BCA">
      <w:pPr>
        <w:pStyle w:val="NurText"/>
        <w:bidi/>
        <w:rPr>
          <w:del w:id="3144" w:author="Transkribus" w:date="2019-12-11T14:30:00Z"/>
          <w:rFonts w:ascii="Courier New" w:hAnsi="Courier New" w:cs="Courier New"/>
        </w:rPr>
      </w:pPr>
      <w:dir w:val="rtl">
        <w:dir w:val="rtl">
          <w:del w:id="3145" w:author="Transkribus" w:date="2019-12-11T14:30:00Z">
            <w:r w:rsidRPr="009B6BCA">
              <w:rPr>
                <w:rFonts w:ascii="Courier New" w:hAnsi="Courier New" w:cs="Courier New"/>
                <w:rtl/>
              </w:rPr>
              <w:delText>بحق الشفع والوتر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قد ضمنا كوثر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2F0B24" w14:textId="03BD1220" w:rsidR="00EE6742" w:rsidRPr="00EE6742" w:rsidRDefault="009B6BCA" w:rsidP="00EE6742">
      <w:pPr>
        <w:pStyle w:val="NurText"/>
        <w:bidi/>
        <w:rPr>
          <w:ins w:id="3146" w:author="Transkribus" w:date="2019-12-11T14:30:00Z"/>
          <w:rFonts w:ascii="Courier New" w:hAnsi="Courier New" w:cs="Courier New"/>
        </w:rPr>
      </w:pPr>
      <w:dir w:val="rtl">
        <w:dir w:val="rtl">
          <w:ins w:id="3147" w:author="Transkribus" w:date="2019-12-11T14:30:00Z">
            <w:r w:rsidR="00EE6742" w:rsidRPr="00EE6742">
              <w:rPr>
                <w:rFonts w:ascii="Courier New" w:hAnsi="Courier New" w:cs="Courier New"/>
                <w:rtl/>
              </w:rPr>
              <w:t>احق السعع والوزر * وماقد صمنا كور</w:t>
            </w:r>
          </w:ins>
        </w:dir>
      </w:dir>
    </w:p>
    <w:p w14:paraId="48CB1934" w14:textId="076CFB0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فهذا اسم </w:t>
      </w:r>
      <w:del w:id="3148" w:author="Transkribus" w:date="2019-12-11T14:30:00Z">
        <w:r w:rsidR="009B6BCA" w:rsidRPr="009B6BCA">
          <w:rPr>
            <w:rFonts w:ascii="Courier New" w:hAnsi="Courier New" w:cs="Courier New"/>
            <w:rtl/>
          </w:rPr>
          <w:delText>قضى الرحمن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ان يلغز او يستر الهزج</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149" w:author="Transkribus" w:date="2019-12-11T14:30:00Z">
        <w:r w:rsidRPr="00EE6742">
          <w:rPr>
            <w:rFonts w:ascii="Courier New" w:hAnsi="Courier New" w:cs="Courier New"/>
            <w:rtl/>
          </w:rPr>
          <w:t>فضى الرحمسسن أبن لفزاويسيد</w:t>
        </w:r>
      </w:ins>
    </w:p>
    <w:p w14:paraId="3292B16A" w14:textId="5126E98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150" w:author="Transkribus" w:date="2019-12-11T14:30:00Z">
            <w:r w:rsidRPr="009B6BCA">
              <w:rPr>
                <w:rFonts w:ascii="Courier New" w:hAnsi="Courier New" w:cs="Courier New"/>
                <w:rtl/>
              </w:rPr>
              <w:delText>ي</w:delText>
            </w:r>
          </w:del>
          <w:ins w:id="3151" w:author="Transkribus" w:date="2019-12-11T14:30:00Z">
            <w:r w:rsidR="00EE6742" w:rsidRPr="00EE6742">
              <w:rPr>
                <w:rFonts w:ascii="Courier New" w:hAnsi="Courier New" w:cs="Courier New"/>
                <w:rtl/>
              </w:rPr>
              <w:t>ب</w:t>
            </w:r>
          </w:ins>
          <w:r w:rsidR="00EE6742" w:rsidRPr="00EE6742">
            <w:rPr>
              <w:rFonts w:ascii="Courier New" w:hAnsi="Courier New" w:cs="Courier New"/>
              <w:rtl/>
            </w:rPr>
            <w:t>ه</w:t>
          </w:r>
          <w:del w:id="3152" w:author="Transkribus" w:date="2019-12-11T14:30:00Z">
            <w:r w:rsidRPr="009B6BCA">
              <w:rPr>
                <w:rFonts w:ascii="Courier New" w:hAnsi="Courier New" w:cs="Courier New"/>
                <w:rtl/>
              </w:rPr>
              <w:delText>ج</w:delText>
            </w:r>
          </w:del>
          <w:ins w:id="315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و الطبيب المفشكل </w:t>
          </w:r>
          <w:del w:id="3154"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55" w:author="Transkribus" w:date="2019-12-11T14:30:00Z">
            <w:r w:rsidR="00EE6742" w:rsidRPr="00EE6742">
              <w:rPr>
                <w:rFonts w:ascii="Courier New" w:hAnsi="Courier New" w:cs="Courier New"/>
                <w:rtl/>
              </w:rPr>
              <w:t>البهودى على شييل المريبة</w:t>
            </w:r>
          </w:ins>
        </w:dir>
      </w:dir>
    </w:p>
    <w:p w14:paraId="5CD8A180" w14:textId="77777777" w:rsidR="009B6BCA" w:rsidRPr="009B6BCA" w:rsidRDefault="009B6BCA" w:rsidP="009B6BCA">
      <w:pPr>
        <w:pStyle w:val="NurText"/>
        <w:bidi/>
        <w:rPr>
          <w:del w:id="3156" w:author="Transkribus" w:date="2019-12-11T14:30:00Z"/>
          <w:rFonts w:ascii="Courier New" w:hAnsi="Courier New" w:cs="Courier New"/>
        </w:rPr>
      </w:pPr>
      <w:dir w:val="rtl">
        <w:dir w:val="rtl">
          <w:del w:id="3157" w:author="Transkribus" w:date="2019-12-11T14:30:00Z">
            <w:r w:rsidRPr="009B6BCA">
              <w:rPr>
                <w:rFonts w:ascii="Courier New" w:hAnsi="Courier New" w:cs="Courier New"/>
                <w:rtl/>
              </w:rPr>
              <w:delText>يهودي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B888B5" w14:textId="77777777" w:rsidR="009B6BCA" w:rsidRPr="009B6BCA" w:rsidRDefault="009B6BCA" w:rsidP="009B6BCA">
      <w:pPr>
        <w:pStyle w:val="NurText"/>
        <w:bidi/>
        <w:rPr>
          <w:del w:id="3158" w:author="Transkribus" w:date="2019-12-11T14:30:00Z"/>
          <w:rFonts w:ascii="Courier New" w:hAnsi="Courier New" w:cs="Courier New"/>
        </w:rPr>
      </w:pPr>
      <w:dir w:val="rtl">
        <w:dir w:val="rtl">
          <w:del w:id="3159" w:author="Transkribus" w:date="2019-12-11T14:30:00Z">
            <w:r w:rsidRPr="009B6BCA">
              <w:rPr>
                <w:rFonts w:ascii="Courier New" w:hAnsi="Courier New" w:cs="Courier New"/>
                <w:rtl/>
              </w:rPr>
              <w:delText>على سبيل المرثية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ACFAF6" w14:textId="2B618676" w:rsidR="00EE6742" w:rsidRPr="00EE6742" w:rsidRDefault="009B6BCA" w:rsidP="00EE6742">
      <w:pPr>
        <w:pStyle w:val="NurText"/>
        <w:bidi/>
        <w:rPr>
          <w:ins w:id="3160" w:author="Transkribus" w:date="2019-12-11T14:30:00Z"/>
          <w:rFonts w:ascii="Courier New" w:hAnsi="Courier New" w:cs="Courier New"/>
        </w:rPr>
      </w:pPr>
      <w:dir w:val="rtl">
        <w:dir w:val="rtl">
          <w:del w:id="3161" w:author="Transkribus" w:date="2019-12-11T14:30:00Z">
            <w:r w:rsidRPr="009B6BCA">
              <w:rPr>
                <w:rFonts w:ascii="Courier New" w:hAnsi="Courier New" w:cs="Courier New"/>
                <w:rtl/>
              </w:rPr>
              <w:delText>الا عد عن</w:delText>
            </w:r>
          </w:del>
          <w:ins w:id="3162" w:author="Transkribus" w:date="2019-12-11T14:30:00Z">
            <w:r w:rsidR="00EE6742" w:rsidRPr="00EE6742">
              <w:rPr>
                <w:rFonts w:ascii="Courier New" w:hAnsi="Courier New" w:cs="Courier New"/>
                <w:rtl/>
              </w:rPr>
              <w:t>الطويل</w:t>
            </w:r>
          </w:ins>
        </w:dir>
      </w:dir>
    </w:p>
    <w:p w14:paraId="472485D6" w14:textId="38835D8B" w:rsidR="00EE6742" w:rsidRPr="00EE6742" w:rsidRDefault="00EE6742" w:rsidP="00EE6742">
      <w:pPr>
        <w:pStyle w:val="NurText"/>
        <w:bidi/>
        <w:rPr>
          <w:rFonts w:ascii="Courier New" w:hAnsi="Courier New" w:cs="Courier New"/>
        </w:rPr>
      </w:pPr>
      <w:ins w:id="3163" w:author="Transkribus" w:date="2019-12-11T14:30:00Z">
        <w:r w:rsidRPr="00EE6742">
          <w:rPr>
            <w:rFonts w:ascii="Courier New" w:hAnsi="Courier New" w:cs="Courier New"/>
            <w:rtl/>
          </w:rPr>
          <w:t>الاعدعن</w:t>
        </w:r>
      </w:ins>
      <w:r w:rsidRPr="00EE6742">
        <w:rPr>
          <w:rFonts w:ascii="Courier New" w:hAnsi="Courier New" w:cs="Courier New"/>
          <w:rtl/>
        </w:rPr>
        <w:t xml:space="preserve"> ذكرى </w:t>
      </w:r>
      <w:del w:id="3164" w:author="Transkribus" w:date="2019-12-11T14:30:00Z">
        <w:r w:rsidR="009B6BCA" w:rsidRPr="009B6BCA">
          <w:rPr>
            <w:rFonts w:ascii="Courier New" w:hAnsi="Courier New" w:cs="Courier New"/>
            <w:rtl/>
          </w:rPr>
          <w:delText>حبيب ومنزل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3165" w:author="Transkribus" w:date="2019-12-11T14:30:00Z">
        <w:r w:rsidRPr="00EE6742">
          <w:rPr>
            <w:rFonts w:ascii="Courier New" w:hAnsi="Courier New" w:cs="Courier New"/>
            <w:rtl/>
          </w:rPr>
          <w:t xml:space="preserve">خييب ومثرل * </w:t>
        </w:r>
      </w:ins>
      <w:r w:rsidRPr="00EE6742">
        <w:rPr>
          <w:rFonts w:ascii="Courier New" w:hAnsi="Courier New" w:cs="Courier New"/>
          <w:rtl/>
        </w:rPr>
        <w:t xml:space="preserve">وعرج على </w:t>
      </w:r>
      <w:del w:id="3166" w:author="Transkribus" w:date="2019-12-11T14:30:00Z">
        <w:r w:rsidR="009B6BCA" w:rsidRPr="009B6BCA">
          <w:rPr>
            <w:rFonts w:ascii="Courier New" w:hAnsi="Courier New" w:cs="Courier New"/>
            <w:rtl/>
          </w:rPr>
          <w:delText>قبر</w:delText>
        </w:r>
      </w:del>
      <w:ins w:id="3167" w:author="Transkribus" w:date="2019-12-11T14:30:00Z">
        <w:r w:rsidRPr="00EE6742">
          <w:rPr>
            <w:rFonts w:ascii="Courier New" w:hAnsi="Courier New" w:cs="Courier New"/>
            <w:rtl/>
          </w:rPr>
          <w:t>غير</w:t>
        </w:r>
      </w:ins>
      <w:r w:rsidRPr="00EE6742">
        <w:rPr>
          <w:rFonts w:ascii="Courier New" w:hAnsi="Courier New" w:cs="Courier New"/>
          <w:rtl/>
        </w:rPr>
        <w:t xml:space="preserve"> الطبيب ال</w:t>
      </w:r>
      <w:del w:id="3168" w:author="Transkribus" w:date="2019-12-11T14:30:00Z">
        <w:r w:rsidR="009B6BCA" w:rsidRPr="009B6BCA">
          <w:rPr>
            <w:rFonts w:ascii="Courier New" w:hAnsi="Courier New" w:cs="Courier New"/>
            <w:rtl/>
          </w:rPr>
          <w:delText>م</w:delText>
        </w:r>
      </w:del>
      <w:r w:rsidRPr="00EE6742">
        <w:rPr>
          <w:rFonts w:ascii="Courier New" w:hAnsi="Courier New" w:cs="Courier New"/>
          <w:rtl/>
        </w:rPr>
        <w:t>فشكل</w:t>
      </w:r>
      <w:del w:id="316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F2F2DBE" w14:textId="15B129A2" w:rsidR="00EE6742" w:rsidRPr="00EE6742" w:rsidRDefault="009B6BCA" w:rsidP="00EE6742">
      <w:pPr>
        <w:pStyle w:val="NurText"/>
        <w:bidi/>
        <w:rPr>
          <w:rFonts w:ascii="Courier New" w:hAnsi="Courier New" w:cs="Courier New"/>
        </w:rPr>
      </w:pPr>
      <w:dir w:val="rtl">
        <w:dir w:val="rtl">
          <w:del w:id="3170" w:author="Transkribus" w:date="2019-12-11T14:30:00Z">
            <w:r w:rsidRPr="009B6BCA">
              <w:rPr>
                <w:rFonts w:ascii="Courier New" w:hAnsi="Courier New" w:cs="Courier New"/>
                <w:rtl/>
              </w:rPr>
              <w:delText>فيا رحمة</w:delText>
            </w:r>
          </w:del>
          <w:ins w:id="3171" w:author="Transkribus" w:date="2019-12-11T14:30:00Z">
            <w:r w:rsidR="00EE6742" w:rsidRPr="00EE6742">
              <w:rPr>
                <w:rFonts w:ascii="Courier New" w:hAnsi="Courier New" w:cs="Courier New"/>
                <w:rtl/>
              </w:rPr>
              <w:t>نبار جمة</w:t>
            </w:r>
          </w:ins>
          <w:r w:rsidR="00EE6742" w:rsidRPr="00EE6742">
            <w:rPr>
              <w:rFonts w:ascii="Courier New" w:hAnsi="Courier New" w:cs="Courier New"/>
              <w:rtl/>
            </w:rPr>
            <w:t xml:space="preserve"> الله </w:t>
          </w:r>
          <w:del w:id="3172" w:author="Transkribus" w:date="2019-12-11T14:30:00Z">
            <w:r w:rsidRPr="009B6BCA">
              <w:rPr>
                <w:rFonts w:ascii="Courier New" w:hAnsi="Courier New" w:cs="Courier New"/>
                <w:rtl/>
              </w:rPr>
              <w:delText>استهينى بقبره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وكونى</w:delText>
                </w:r>
              </w:dir>
            </w:dir>
          </w:del>
          <w:ins w:id="3173" w:author="Transkribus" w:date="2019-12-11T14:30:00Z">
            <w:r w:rsidR="00EE6742" w:rsidRPr="00EE6742">
              <w:rPr>
                <w:rFonts w:ascii="Courier New" w:hAnsi="Courier New" w:cs="Courier New"/>
                <w:rtl/>
              </w:rPr>
              <w:t>اسيسى عيرة * وكوفى</w:t>
            </w:r>
          </w:ins>
          <w:r w:rsidR="00EE6742" w:rsidRPr="00EE6742">
            <w:rPr>
              <w:rFonts w:ascii="Courier New" w:hAnsi="Courier New" w:cs="Courier New"/>
              <w:rtl/>
            </w:rPr>
            <w:t xml:space="preserve"> عن </w:t>
          </w:r>
          <w:del w:id="3174" w:author="Transkribus" w:date="2019-12-11T14:30:00Z">
            <w:r w:rsidRPr="009B6BCA">
              <w:rPr>
                <w:rFonts w:ascii="Courier New" w:hAnsi="Courier New" w:cs="Courier New"/>
                <w:rtl/>
              </w:rPr>
              <w:delText>الشيخ الوضيع بمعزل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75" w:author="Transkribus" w:date="2019-12-11T14:30:00Z">
            <w:r w:rsidR="00EE6742" w:rsidRPr="00EE6742">
              <w:rPr>
                <w:rFonts w:ascii="Courier New" w:hAnsi="Courier New" w:cs="Courier New"/>
                <w:rtl/>
              </w:rPr>
              <w:t>السيح الونيع معزل</w:t>
            </w:r>
          </w:ins>
        </w:dir>
      </w:dir>
    </w:p>
    <w:p w14:paraId="4896E4B9" w14:textId="77777777" w:rsidR="009B6BCA" w:rsidRPr="009B6BCA" w:rsidRDefault="009B6BCA" w:rsidP="009B6BCA">
      <w:pPr>
        <w:pStyle w:val="NurText"/>
        <w:bidi/>
        <w:rPr>
          <w:del w:id="3176" w:author="Transkribus" w:date="2019-12-11T14:30:00Z"/>
          <w:rFonts w:ascii="Courier New" w:hAnsi="Courier New" w:cs="Courier New"/>
        </w:rPr>
      </w:pPr>
      <w:dir w:val="rtl">
        <w:dir w:val="rtl">
          <w:del w:id="3177" w:author="Transkribus" w:date="2019-12-11T14:30:00Z">
            <w:r w:rsidRPr="009B6BCA">
              <w:rPr>
                <w:rFonts w:ascii="Courier New" w:hAnsi="Courier New" w:cs="Courier New"/>
                <w:rtl/>
              </w:rPr>
              <w:delText>ويا منكرا جود هديت قذاله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بمقنعة واسقله سقل السجنجل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FFACB69" w14:textId="5FD161E0" w:rsidR="00EE6742" w:rsidRPr="00EE6742" w:rsidRDefault="009B6BCA" w:rsidP="00EE6742">
      <w:pPr>
        <w:pStyle w:val="NurText"/>
        <w:bidi/>
        <w:rPr>
          <w:ins w:id="3178" w:author="Transkribus" w:date="2019-12-11T14:30:00Z"/>
          <w:rFonts w:ascii="Courier New" w:hAnsi="Courier New" w:cs="Courier New"/>
        </w:rPr>
      </w:pPr>
      <w:dir w:val="rtl">
        <w:dir w:val="rtl">
          <w:del w:id="3179" w:author="Transkribus" w:date="2019-12-11T14:30:00Z">
            <w:r w:rsidRPr="009B6BCA">
              <w:rPr>
                <w:rFonts w:ascii="Courier New" w:hAnsi="Courier New" w:cs="Courier New"/>
                <w:rtl/>
              </w:rPr>
              <w:delText>وكبكبه فى قعر الجحيم بوجبة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كجلمود صخر حطه</w:delText>
                </w:r>
              </w:dir>
            </w:dir>
          </w:del>
          <w:ins w:id="3180" w:author="Transkribus" w:date="2019-12-11T14:30:00Z">
            <w:r w:rsidR="00EE6742" w:rsidRPr="00EE6742">
              <w:rPr>
                <w:rFonts w:ascii="Courier New" w:hAnsi="Courier New" w:cs="Courier New"/>
                <w:rtl/>
              </w:rPr>
              <w:t>ويامنكرا</w:t>
            </w:r>
          </w:ins>
        </w:dir>
      </w:dir>
    </w:p>
    <w:p w14:paraId="435A3883" w14:textId="77777777" w:rsidR="00EE6742" w:rsidRPr="00EE6742" w:rsidRDefault="00EE6742" w:rsidP="00EE6742">
      <w:pPr>
        <w:pStyle w:val="NurText"/>
        <w:bidi/>
        <w:rPr>
          <w:ins w:id="3181" w:author="Transkribus" w:date="2019-12-11T14:30:00Z"/>
          <w:rFonts w:ascii="Courier New" w:hAnsi="Courier New" w:cs="Courier New"/>
        </w:rPr>
      </w:pPr>
      <w:ins w:id="3182" w:author="Transkribus" w:date="2019-12-11T14:30:00Z">
        <w:r w:rsidRPr="00EE6742">
          <w:rPr>
            <w:rFonts w:ascii="Courier New" w:hAnsi="Courier New" w:cs="Courier New"/>
            <w:rtl/>
          </w:rPr>
          <w:t>١٥٣</w:t>
        </w:r>
      </w:ins>
    </w:p>
    <w:p w14:paraId="7736CA5C" w14:textId="77777777" w:rsidR="00EE6742" w:rsidRPr="00EE6742" w:rsidRDefault="00EE6742" w:rsidP="00EE6742">
      <w:pPr>
        <w:pStyle w:val="NurText"/>
        <w:bidi/>
        <w:rPr>
          <w:ins w:id="3183" w:author="Transkribus" w:date="2019-12-11T14:30:00Z"/>
          <w:rFonts w:ascii="Courier New" w:hAnsi="Courier New" w:cs="Courier New"/>
        </w:rPr>
      </w:pPr>
      <w:ins w:id="3184" w:author="Transkribus" w:date="2019-12-11T14:30:00Z">
        <w:r w:rsidRPr="00EE6742">
          <w:rPr>
            <w:rFonts w:ascii="Courier New" w:hAnsi="Courier New" w:cs="Courier New"/>
            <w:rtl/>
          </w:rPr>
          <w:t>ويامتكر أجود هدبت فذ اله * متنتعه واسيةله سقل السسحل</w:t>
        </w:r>
      </w:ins>
    </w:p>
    <w:p w14:paraId="0BFE2449" w14:textId="7EA4B1F4" w:rsidR="00EE6742" w:rsidRPr="00EE6742" w:rsidRDefault="00EE6742" w:rsidP="00EE6742">
      <w:pPr>
        <w:pStyle w:val="NurText"/>
        <w:bidi/>
        <w:rPr>
          <w:rFonts w:ascii="Courier New" w:hAnsi="Courier New" w:cs="Courier New"/>
        </w:rPr>
      </w:pPr>
      <w:ins w:id="3185" w:author="Transkribus" w:date="2019-12-11T14:30:00Z">
        <w:r w:rsidRPr="00EE6742">
          <w:rPr>
            <w:rFonts w:ascii="Courier New" w:hAnsi="Courier New" w:cs="Courier New"/>
            <w:rtl/>
          </w:rPr>
          <w:t>كيه فى فعر الحجم يوجبة *كلمود مجرجطه</w:t>
        </w:r>
      </w:ins>
      <w:r w:rsidRPr="00EE6742">
        <w:rPr>
          <w:rFonts w:ascii="Courier New" w:hAnsi="Courier New" w:cs="Courier New"/>
          <w:rtl/>
        </w:rPr>
        <w:t xml:space="preserve"> السيل من عل</w:t>
      </w:r>
      <w:del w:id="31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187" w:author="Transkribus" w:date="2019-12-11T14:30:00Z">
        <w:r w:rsidRPr="00EE6742">
          <w:rPr>
            <w:rFonts w:ascii="Courier New" w:hAnsi="Courier New" w:cs="Courier New"/>
            <w:rtl/>
          </w:rPr>
          <w:t>ى</w:t>
        </w:r>
      </w:ins>
    </w:p>
    <w:p w14:paraId="2FC2B78C" w14:textId="58E53708" w:rsidR="00EE6742" w:rsidRPr="00EE6742" w:rsidRDefault="009B6BCA" w:rsidP="00EE6742">
      <w:pPr>
        <w:pStyle w:val="NurText"/>
        <w:bidi/>
        <w:rPr>
          <w:rFonts w:ascii="Courier New" w:hAnsi="Courier New" w:cs="Courier New"/>
        </w:rPr>
      </w:pPr>
      <w:dir w:val="rtl">
        <w:dir w:val="rtl">
          <w:del w:id="3188" w:author="Transkribus" w:date="2019-12-11T14:30:00Z">
            <w:r w:rsidRPr="009B6BCA">
              <w:rPr>
                <w:rFonts w:ascii="Courier New" w:hAnsi="Courier New" w:cs="Courier New"/>
                <w:rtl/>
              </w:rPr>
              <w:delText>فلا زال</w:delText>
            </w:r>
          </w:del>
          <w:ins w:id="3189" w:author="Transkribus" w:date="2019-12-11T14:30:00Z">
            <w:r w:rsidR="00EE6742" w:rsidRPr="00EE6742">
              <w:rPr>
                <w:rFonts w:ascii="Courier New" w:hAnsi="Courier New" w:cs="Courier New"/>
                <w:rtl/>
              </w:rPr>
              <w:t>فسلازرال</w:t>
            </w:r>
          </w:ins>
          <w:r w:rsidR="00EE6742" w:rsidRPr="00EE6742">
            <w:rPr>
              <w:rFonts w:ascii="Courier New" w:hAnsi="Courier New" w:cs="Courier New"/>
              <w:rtl/>
            </w:rPr>
            <w:t xml:space="preserve"> وكاف </w:t>
          </w:r>
          <w:del w:id="3190" w:author="Transkribus" w:date="2019-12-11T14:30:00Z">
            <w:r w:rsidRPr="009B6BCA">
              <w:rPr>
                <w:rFonts w:ascii="Courier New" w:hAnsi="Courier New" w:cs="Courier New"/>
                <w:rtl/>
              </w:rPr>
              <w:delText>تزجيه ديمة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عليه بمنهل</w:delText>
                </w:r>
              </w:dir>
            </w:dir>
          </w:del>
          <w:ins w:id="3191" w:author="Transkribus" w:date="2019-12-11T14:30:00Z">
            <w:r w:rsidR="00EE6742" w:rsidRPr="00EE6742">
              <w:rPr>
                <w:rFonts w:ascii="Courier New" w:hAnsi="Courier New" w:cs="Courier New"/>
                <w:rtl/>
              </w:rPr>
              <w:t>برجبة دثة * عليسه عميهل</w:t>
            </w:r>
          </w:ins>
          <w:r w:rsidR="00EE6742" w:rsidRPr="00EE6742">
            <w:rPr>
              <w:rFonts w:ascii="Courier New" w:hAnsi="Courier New" w:cs="Courier New"/>
              <w:rtl/>
            </w:rPr>
            <w:t xml:space="preserve"> من </w:t>
          </w:r>
          <w:del w:id="3192" w:author="Transkribus" w:date="2019-12-11T14:30:00Z">
            <w:r w:rsidRPr="009B6BCA">
              <w:rPr>
                <w:rFonts w:ascii="Courier New" w:hAnsi="Courier New" w:cs="Courier New"/>
                <w:rtl/>
              </w:rPr>
              <w:delText>السلح مسبل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193" w:author="Transkribus" w:date="2019-12-11T14:30:00Z">
            <w:r w:rsidR="00EE6742" w:rsidRPr="00EE6742">
              <w:rPr>
                <w:rFonts w:ascii="Courier New" w:hAnsi="Courier New" w:cs="Courier New"/>
                <w:rtl/>
              </w:rPr>
              <w:t>اللج مسيل</w:t>
            </w:r>
          </w:ins>
        </w:dir>
      </w:dir>
    </w:p>
    <w:p w14:paraId="5C084415" w14:textId="17A40DC3" w:rsidR="00EE6742" w:rsidRPr="00EE6742" w:rsidRDefault="009B6BCA" w:rsidP="00EE6742">
      <w:pPr>
        <w:pStyle w:val="NurText"/>
        <w:bidi/>
        <w:rPr>
          <w:rFonts w:ascii="Courier New" w:hAnsi="Courier New" w:cs="Courier New"/>
        </w:rPr>
      </w:pPr>
      <w:dir w:val="rtl">
        <w:dir w:val="rtl">
          <w:del w:id="3194" w:author="Transkribus" w:date="2019-12-11T14:30:00Z">
            <w:r w:rsidRPr="009B6BCA">
              <w:rPr>
                <w:rFonts w:ascii="Courier New" w:hAnsi="Courier New" w:cs="Courier New"/>
                <w:rtl/>
              </w:rPr>
              <w:delText>لقد حاز ذاك اللحد اخبث جيفة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واوضع ميت</w:delText>
                </w:r>
              </w:dir>
            </w:dir>
          </w:del>
          <w:ins w:id="3195" w:author="Transkribus" w:date="2019-12-11T14:30:00Z">
            <w:r w:rsidR="00EE6742" w:rsidRPr="00EE6742">
              <w:rPr>
                <w:rFonts w:ascii="Courier New" w:hAnsi="Courier New" w:cs="Courier New"/>
                <w:rtl/>
              </w:rPr>
              <w:t>ابد جارذال اللعد أخيب حبفة * وأو شيسيت</w:t>
            </w:r>
          </w:ins>
          <w:r w:rsidR="00EE6742" w:rsidRPr="00EE6742">
            <w:rPr>
              <w:rFonts w:ascii="Courier New" w:hAnsi="Courier New" w:cs="Courier New"/>
              <w:rtl/>
            </w:rPr>
            <w:t xml:space="preserve"> بين ترب وجن</w:t>
          </w:r>
          <w:ins w:id="3196" w:author="Transkribus" w:date="2019-12-11T14:30:00Z">
            <w:r w:rsidR="00EE6742" w:rsidRPr="00EE6742">
              <w:rPr>
                <w:rFonts w:ascii="Courier New" w:hAnsi="Courier New" w:cs="Courier New"/>
                <w:rtl/>
              </w:rPr>
              <w:t>س</w:t>
            </w:r>
          </w:ins>
          <w:r w:rsidR="00EE6742" w:rsidRPr="00EE6742">
            <w:rPr>
              <w:rFonts w:ascii="Courier New" w:hAnsi="Courier New" w:cs="Courier New"/>
              <w:rtl/>
            </w:rPr>
            <w:t>دل</w:t>
          </w:r>
          <w:del w:id="31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28CBBF" w14:textId="3393B132" w:rsidR="00EE6742" w:rsidRPr="00EE6742" w:rsidRDefault="009B6BCA" w:rsidP="00EE6742">
      <w:pPr>
        <w:pStyle w:val="NurText"/>
        <w:bidi/>
        <w:rPr>
          <w:rFonts w:ascii="Courier New" w:hAnsi="Courier New" w:cs="Courier New"/>
        </w:rPr>
      </w:pPr>
      <w:dir w:val="rtl">
        <w:dir w:val="rtl">
          <w:del w:id="3198" w:author="Transkribus" w:date="2019-12-11T14:30:00Z">
            <w:r w:rsidRPr="009B6BCA">
              <w:rPr>
                <w:rFonts w:ascii="Courier New" w:hAnsi="Courier New" w:cs="Courier New"/>
                <w:rtl/>
              </w:rPr>
              <w:delText>س</w:delText>
            </w:r>
          </w:del>
          <w:r w:rsidR="00EE6742" w:rsidRPr="00EE6742">
            <w:rPr>
              <w:rFonts w:ascii="Courier New" w:hAnsi="Courier New" w:cs="Courier New"/>
              <w:rtl/>
            </w:rPr>
            <w:t>اس</w:t>
          </w:r>
          <w:del w:id="3199" w:author="Transkribus" w:date="2019-12-11T14:30:00Z">
            <w:r w:rsidRPr="009B6BCA">
              <w:rPr>
                <w:rFonts w:ascii="Courier New" w:hAnsi="Courier New" w:cs="Courier New"/>
                <w:rtl/>
              </w:rPr>
              <w:delText>ب</w:delText>
            </w:r>
          </w:del>
          <w:ins w:id="3200"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ل من </w:t>
          </w:r>
          <w:del w:id="3201" w:author="Transkribus" w:date="2019-12-11T14:30:00Z">
            <w:r w:rsidRPr="009B6BCA">
              <w:rPr>
                <w:rFonts w:ascii="Courier New" w:hAnsi="Courier New" w:cs="Courier New"/>
                <w:rtl/>
              </w:rPr>
              <w:delText>ب</w:delText>
            </w:r>
          </w:del>
          <w:ins w:id="3202"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طنى عليه </w:t>
          </w:r>
          <w:del w:id="3203" w:author="Transkribus" w:date="2019-12-11T14:30:00Z">
            <w:r w:rsidRPr="009B6BCA">
              <w:rPr>
                <w:rFonts w:ascii="Courier New" w:hAnsi="Courier New" w:cs="Courier New"/>
                <w:rtl/>
              </w:rPr>
              <w:delText>مدامعي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204" w:author="Transkribus" w:date="2019-12-11T14:30:00Z">
            <w:r w:rsidR="00EE6742" w:rsidRPr="00EE6742">
              <w:rPr>
                <w:rFonts w:ascii="Courier New" w:hAnsi="Courier New" w:cs="Courier New"/>
                <w:rtl/>
              </w:rPr>
              <w:t xml:space="preserve">مدادى * </w:t>
            </w:r>
          </w:ins>
          <w:r w:rsidR="00EE6742" w:rsidRPr="00EE6742">
            <w:rPr>
              <w:rFonts w:ascii="Courier New" w:hAnsi="Courier New" w:cs="Courier New"/>
              <w:rtl/>
            </w:rPr>
            <w:t xml:space="preserve">واورده من </w:t>
          </w:r>
          <w:del w:id="3205" w:author="Transkribus" w:date="2019-12-11T14:30:00Z">
            <w:r w:rsidRPr="009B6BCA">
              <w:rPr>
                <w:rFonts w:ascii="Courier New" w:hAnsi="Courier New" w:cs="Courier New"/>
                <w:rtl/>
              </w:rPr>
              <w:delText>مائها شر منهل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206" w:author="Transkribus" w:date="2019-12-11T14:30:00Z">
            <w:r w:rsidR="00EE6742" w:rsidRPr="00EE6742">
              <w:rPr>
                <w:rFonts w:ascii="Courier New" w:hAnsi="Courier New" w:cs="Courier New"/>
                <w:rtl/>
              </w:rPr>
              <w:t>ماشها شرمثمسل</w:t>
            </w:r>
          </w:ins>
        </w:dir>
      </w:dir>
    </w:p>
    <w:p w14:paraId="6C1D2A5D" w14:textId="0AA98DE2" w:rsidR="00EE6742" w:rsidRPr="00EE6742" w:rsidRDefault="009B6BCA" w:rsidP="00EE6742">
      <w:pPr>
        <w:pStyle w:val="NurText"/>
        <w:bidi/>
        <w:rPr>
          <w:rFonts w:ascii="Courier New" w:hAnsi="Courier New" w:cs="Courier New"/>
        </w:rPr>
      </w:pPr>
      <w:dir w:val="rtl">
        <w:dir w:val="rtl">
          <w:del w:id="3207" w:author="Transkribus" w:date="2019-12-11T14:30:00Z">
            <w:r w:rsidRPr="009B6BCA">
              <w:rPr>
                <w:rFonts w:ascii="Courier New" w:hAnsi="Courier New" w:cs="Courier New"/>
                <w:rtl/>
              </w:rPr>
              <w:delText>لعل ابا</w:delText>
            </w:r>
          </w:del>
          <w:ins w:id="3208" w:author="Transkribus" w:date="2019-12-11T14:30:00Z">
            <w:r w:rsidR="00EE6742" w:rsidRPr="00EE6742">
              <w:rPr>
                <w:rFonts w:ascii="Courier New" w:hAnsi="Courier New" w:cs="Courier New"/>
                <w:rtl/>
              </w:rPr>
              <w:t>اعسل اأبا</w:t>
            </w:r>
          </w:ins>
          <w:r w:rsidR="00EE6742" w:rsidRPr="00EE6742">
            <w:rPr>
              <w:rFonts w:ascii="Courier New" w:hAnsi="Courier New" w:cs="Courier New"/>
              <w:rtl/>
            </w:rPr>
            <w:t xml:space="preserve"> عمران حن </w:t>
          </w:r>
          <w:del w:id="3209" w:author="Transkribus" w:date="2019-12-11T14:30:00Z">
            <w:r w:rsidRPr="009B6BCA">
              <w:rPr>
                <w:rFonts w:ascii="Courier New" w:hAnsi="Courier New" w:cs="Courier New"/>
                <w:rtl/>
              </w:rPr>
              <w:delText>لشخصه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210" w:author="Transkribus" w:date="2019-12-11T14:30:00Z">
            <w:r w:rsidR="00EE6742" w:rsidRPr="00EE6742">
              <w:rPr>
                <w:rFonts w:ascii="Courier New" w:hAnsi="Courier New" w:cs="Courier New"/>
                <w:rtl/>
              </w:rPr>
              <w:t xml:space="preserve">النحصه * </w:t>
            </w:r>
          </w:ins>
          <w:r w:rsidR="00EE6742" w:rsidRPr="00EE6742">
            <w:rPr>
              <w:rFonts w:ascii="Courier New" w:hAnsi="Courier New" w:cs="Courier New"/>
              <w:rtl/>
            </w:rPr>
            <w:t xml:space="preserve">وقال له </w:t>
          </w:r>
          <w:del w:id="3211" w:author="Transkribus" w:date="2019-12-11T14:30:00Z">
            <w:r w:rsidRPr="009B6BCA">
              <w:rPr>
                <w:rFonts w:ascii="Courier New" w:hAnsi="Courier New" w:cs="Courier New"/>
                <w:rtl/>
              </w:rPr>
              <w:delText>ا</w:delText>
            </w:r>
          </w:del>
          <w:ins w:id="3212" w:author="Transkribus" w:date="2019-12-11T14:30:00Z">
            <w:r w:rsidR="00EE6742" w:rsidRPr="00EE6742">
              <w:rPr>
                <w:rFonts w:ascii="Courier New" w:hAnsi="Courier New" w:cs="Courier New"/>
                <w:rtl/>
              </w:rPr>
              <w:t>أ</w:t>
            </w:r>
          </w:ins>
          <w:r w:rsidR="00EE6742" w:rsidRPr="00EE6742">
            <w:rPr>
              <w:rFonts w:ascii="Courier New" w:hAnsi="Courier New" w:cs="Courier New"/>
              <w:rtl/>
            </w:rPr>
            <w:t>سر</w:t>
          </w:r>
          <w:del w:id="3213" w:author="Transkribus" w:date="2019-12-11T14:30:00Z">
            <w:r w:rsidRPr="009B6BCA">
              <w:rPr>
                <w:rFonts w:ascii="Courier New" w:hAnsi="Courier New" w:cs="Courier New"/>
                <w:rtl/>
              </w:rPr>
              <w:delText>ع</w:delText>
            </w:r>
          </w:del>
          <w:ins w:id="3214" w:author="Transkribus" w:date="2019-12-11T14:30:00Z">
            <w:r w:rsidR="00EE6742" w:rsidRPr="00EE6742">
              <w:rPr>
                <w:rFonts w:ascii="Courier New" w:hAnsi="Courier New" w:cs="Courier New"/>
                <w:rtl/>
              </w:rPr>
              <w:t>٤</w:t>
            </w:r>
          </w:ins>
          <w:r w:rsidR="00EE6742" w:rsidRPr="00EE6742">
            <w:rPr>
              <w:rFonts w:ascii="Courier New" w:hAnsi="Courier New" w:cs="Courier New"/>
              <w:rtl/>
            </w:rPr>
            <w:t xml:space="preserve"> الى و</w:t>
          </w:r>
          <w:del w:id="3215" w:author="Transkribus" w:date="2019-12-11T14:30:00Z">
            <w:r w:rsidRPr="009B6BCA">
              <w:rPr>
                <w:rFonts w:ascii="Courier New" w:hAnsi="Courier New" w:cs="Courier New"/>
                <w:rtl/>
              </w:rPr>
              <w:delText>ع</w:delText>
            </w:r>
          </w:del>
          <w:r w:rsidR="00EE6742" w:rsidRPr="00EE6742">
            <w:rPr>
              <w:rFonts w:ascii="Courier New" w:hAnsi="Courier New" w:cs="Courier New"/>
              <w:rtl/>
            </w:rPr>
            <w:t>ج</w:t>
          </w:r>
          <w:ins w:id="3216" w:author="Transkribus" w:date="2019-12-11T14:30:00Z">
            <w:r w:rsidR="00EE6742" w:rsidRPr="00EE6742">
              <w:rPr>
                <w:rFonts w:ascii="Courier New" w:hAnsi="Courier New" w:cs="Courier New"/>
                <w:rtl/>
              </w:rPr>
              <w:t>س</w:t>
            </w:r>
          </w:ins>
          <w:r w:rsidR="00EE6742" w:rsidRPr="00EE6742">
            <w:rPr>
              <w:rFonts w:ascii="Courier New" w:hAnsi="Courier New" w:cs="Courier New"/>
              <w:rtl/>
            </w:rPr>
            <w:t>ل</w:t>
          </w:r>
          <w:del w:id="32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EF12AB" w14:textId="5AF74574" w:rsidR="00EE6742" w:rsidRPr="00EE6742" w:rsidRDefault="009B6BCA" w:rsidP="00EE6742">
      <w:pPr>
        <w:pStyle w:val="NurText"/>
        <w:bidi/>
        <w:rPr>
          <w:rFonts w:ascii="Courier New" w:hAnsi="Courier New" w:cs="Courier New"/>
        </w:rPr>
      </w:pPr>
      <w:dir w:val="rtl">
        <w:dir w:val="rtl">
          <w:del w:id="3218" w:author="Transkribus" w:date="2019-12-11T14:30:00Z">
            <w:r w:rsidRPr="009B6BCA">
              <w:rPr>
                <w:rFonts w:ascii="Courier New" w:hAnsi="Courier New" w:cs="Courier New"/>
                <w:rtl/>
              </w:rPr>
              <w:delText>فما ضم</w:delText>
            </w:r>
          </w:del>
          <w:ins w:id="3219" w:author="Transkribus" w:date="2019-12-11T14:30:00Z">
            <w:r w:rsidR="00EE6742" w:rsidRPr="00EE6742">
              <w:rPr>
                <w:rFonts w:ascii="Courier New" w:hAnsi="Courier New" w:cs="Courier New"/>
                <w:rtl/>
              </w:rPr>
              <w:t>راسم</w:t>
            </w:r>
          </w:ins>
          <w:r w:rsidR="00EE6742" w:rsidRPr="00EE6742">
            <w:rPr>
              <w:rFonts w:ascii="Courier New" w:hAnsi="Courier New" w:cs="Courier New"/>
              <w:rtl/>
            </w:rPr>
            <w:t xml:space="preserve"> بطن </w:t>
          </w:r>
          <w:del w:id="3220" w:author="Transkribus" w:date="2019-12-11T14:30:00Z">
            <w:r w:rsidRPr="009B6BCA">
              <w:rPr>
                <w:rFonts w:ascii="Courier New" w:hAnsi="Courier New" w:cs="Courier New"/>
                <w:rtl/>
              </w:rPr>
              <w:delText>الارض انجس منهما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وانذل</w:delText>
                </w:r>
              </w:dir>
            </w:dir>
          </w:del>
          <w:ins w:id="3221" w:author="Transkribus" w:date="2019-12-11T14:30:00Z">
            <w:r w:rsidR="00EE6742" w:rsidRPr="00EE6742">
              <w:rPr>
                <w:rFonts w:ascii="Courier New" w:hAnsi="Courier New" w:cs="Courier New"/>
                <w:rtl/>
              </w:rPr>
              <w:t>الارش اجس مهما *وابدل</w:t>
            </w:r>
          </w:ins>
          <w:r w:rsidR="00EE6742" w:rsidRPr="00EE6742">
            <w:rPr>
              <w:rFonts w:ascii="Courier New" w:hAnsi="Courier New" w:cs="Courier New"/>
              <w:rtl/>
            </w:rPr>
            <w:t xml:space="preserve"> من رهط الغوى </w:t>
          </w:r>
          <w:del w:id="3222" w:author="Transkribus" w:date="2019-12-11T14:30:00Z">
            <w:r w:rsidRPr="009B6BCA">
              <w:rPr>
                <w:rFonts w:ascii="Courier New" w:hAnsi="Courier New" w:cs="Courier New"/>
                <w:rtl/>
              </w:rPr>
              <w:delText>السموال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223" w:author="Transkribus" w:date="2019-12-11T14:30:00Z">
            <w:r w:rsidR="00EE6742" w:rsidRPr="00EE6742">
              <w:rPr>
                <w:rFonts w:ascii="Courier New" w:hAnsi="Courier New" w:cs="Courier New"/>
                <w:rtl/>
              </w:rPr>
              <w:t>السمويل</w:t>
            </w:r>
          </w:ins>
        </w:dir>
      </w:dir>
    </w:p>
    <w:p w14:paraId="2FABFEB7" w14:textId="07ABE8C9" w:rsidR="00EE6742" w:rsidRPr="00EE6742" w:rsidRDefault="009B6BCA" w:rsidP="00EE6742">
      <w:pPr>
        <w:pStyle w:val="NurText"/>
        <w:bidi/>
        <w:rPr>
          <w:ins w:id="3224" w:author="Transkribus" w:date="2019-12-11T14:30:00Z"/>
          <w:rFonts w:ascii="Courier New" w:hAnsi="Courier New" w:cs="Courier New"/>
        </w:rPr>
      </w:pPr>
      <w:dir w:val="rtl">
        <w:dir w:val="rtl">
          <w:del w:id="3225" w:author="Transkribus" w:date="2019-12-11T14:30:00Z">
            <w:r w:rsidRPr="009B6BCA">
              <w:rPr>
                <w:rFonts w:ascii="Courier New" w:hAnsi="Courier New" w:cs="Courier New"/>
                <w:rtl/>
              </w:rPr>
              <w:delText>وقال يهجو الاديب</w:delText>
            </w:r>
          </w:del>
          <w:ins w:id="3226" w:author="Transkribus" w:date="2019-12-11T14:30:00Z">
            <w:r w:rsidR="00EE6742" w:rsidRPr="00EE6742">
              <w:rPr>
                <w:rFonts w:ascii="Courier New" w:hAnsi="Courier New" w:cs="Courier New"/>
                <w:rtl/>
              </w:rPr>
              <w:t>اوقال جهمعوالاديب</w:t>
            </w:r>
          </w:ins>
          <w:r w:rsidR="00EE6742" w:rsidRPr="00EE6742">
            <w:rPr>
              <w:rFonts w:ascii="Courier New" w:hAnsi="Courier New" w:cs="Courier New"/>
              <w:rtl/>
            </w:rPr>
            <w:t xml:space="preserve"> نصير </w:t>
          </w:r>
          <w:del w:id="3227" w:author="Transkribus" w:date="2019-12-11T14:30:00Z">
            <w:r w:rsidRPr="009B6BCA">
              <w:rPr>
                <w:rFonts w:ascii="Courier New" w:hAnsi="Courier New" w:cs="Courier New"/>
                <w:rtl/>
              </w:rPr>
              <w:delText>الحلبى ايضا</w:delText>
            </w:r>
          </w:del>
          <w:ins w:id="3228" w:author="Transkribus" w:date="2019-12-11T14:30:00Z">
            <w:r w:rsidR="00EE6742" w:rsidRPr="00EE6742">
              <w:rPr>
                <w:rFonts w:ascii="Courier New" w:hAnsi="Courier New" w:cs="Courier New"/>
                <w:rtl/>
              </w:rPr>
              <w:t>الحلى أيصا</w:t>
            </w:r>
          </w:ins>
          <w:r w:rsidR="00EE6742" w:rsidRPr="00EE6742">
            <w:rPr>
              <w:rFonts w:ascii="Courier New" w:hAnsi="Courier New" w:cs="Courier New"/>
              <w:rtl/>
            </w:rPr>
            <w:t xml:space="preserve"> على </w:t>
          </w:r>
          <w:del w:id="3229" w:author="Transkribus" w:date="2019-12-11T14:30:00Z">
            <w:r w:rsidRPr="009B6BCA">
              <w:rPr>
                <w:rFonts w:ascii="Courier New" w:hAnsi="Courier New" w:cs="Courier New"/>
                <w:rtl/>
              </w:rPr>
              <w:delText>سبيل المرثية</w:delText>
            </w:r>
          </w:del>
          <w:ins w:id="3230" w:author="Transkribus" w:date="2019-12-11T14:30:00Z">
            <w:r w:rsidR="00EE6742" w:rsidRPr="00EE6742">
              <w:rPr>
                <w:rFonts w:ascii="Courier New" w:hAnsi="Courier New" w:cs="Courier New"/>
                <w:rtl/>
              </w:rPr>
              <w:t>شييل المرية</w:t>
            </w:r>
          </w:ins>
          <w:r w:rsidR="00EE6742" w:rsidRPr="00EE6742">
            <w:rPr>
              <w:rFonts w:ascii="Courier New" w:hAnsi="Courier New" w:cs="Courier New"/>
              <w:rtl/>
            </w:rPr>
            <w:t xml:space="preserve"> وكان نصير قد اشت</w:t>
          </w:r>
          <w:del w:id="3231" w:author="Transkribus" w:date="2019-12-11T14:30:00Z">
            <w:r w:rsidRPr="009B6BCA">
              <w:rPr>
                <w:rFonts w:ascii="Courier New" w:hAnsi="Courier New" w:cs="Courier New"/>
                <w:rtl/>
              </w:rPr>
              <w:delText>غ</w:delText>
            </w:r>
          </w:del>
          <w:ins w:id="3232" w:author="Transkribus" w:date="2019-12-11T14:30:00Z">
            <w:r w:rsidR="00EE6742" w:rsidRPr="00EE6742">
              <w:rPr>
                <w:rFonts w:ascii="Courier New" w:hAnsi="Courier New" w:cs="Courier New"/>
                <w:rtl/>
              </w:rPr>
              <w:t>ع</w:t>
            </w:r>
          </w:ins>
          <w:r w:rsidR="00EE6742" w:rsidRPr="00EE6742">
            <w:rPr>
              <w:rFonts w:ascii="Courier New" w:hAnsi="Courier New" w:cs="Courier New"/>
              <w:rtl/>
            </w:rPr>
            <w:t>ل بالكتابة</w:t>
          </w:r>
          <w:del w:id="3233" w:author="Transkribus" w:date="2019-12-11T14:30:00Z">
            <w:r w:rsidRPr="009B6BCA">
              <w:rPr>
                <w:rFonts w:ascii="Courier New" w:hAnsi="Courier New" w:cs="Courier New"/>
                <w:rtl/>
              </w:rPr>
              <w:delText xml:space="preserve"> وتعرض للشعر والطب </w:delText>
            </w:r>
          </w:del>
        </w:dir>
      </w:dir>
    </w:p>
    <w:p w14:paraId="74578F17" w14:textId="690E09B6" w:rsidR="00EE6742" w:rsidRPr="00EE6742" w:rsidRDefault="00EE6742" w:rsidP="00EE6742">
      <w:pPr>
        <w:pStyle w:val="NurText"/>
        <w:bidi/>
        <w:rPr>
          <w:rFonts w:ascii="Courier New" w:hAnsi="Courier New" w:cs="Courier New"/>
        </w:rPr>
      </w:pPr>
      <w:ins w:id="3234" w:author="Transkribus" w:date="2019-12-11T14:30:00Z">
        <w:r w:rsidRPr="00EE6742">
          <w:rPr>
            <w:rFonts w:ascii="Courier New" w:hAnsi="Courier New" w:cs="Courier New"/>
            <w:rtl/>
          </w:rPr>
          <w:t xml:space="preserve">أوقعرس الشعرو الطب </w:t>
        </w:r>
      </w:ins>
      <w:r w:rsidRPr="00EE6742">
        <w:rPr>
          <w:rFonts w:ascii="Courier New" w:hAnsi="Courier New" w:cs="Courier New"/>
          <w:rtl/>
        </w:rPr>
        <w:t>والنجوم</w:t>
      </w:r>
      <w:del w:id="32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E1952AD" w14:textId="5A9768C7" w:rsidR="00EE6742" w:rsidRPr="00EE6742" w:rsidRDefault="009B6BCA" w:rsidP="00EE6742">
      <w:pPr>
        <w:pStyle w:val="NurText"/>
        <w:bidi/>
        <w:rPr>
          <w:ins w:id="3236" w:author="Transkribus" w:date="2019-12-11T14:30:00Z"/>
          <w:rFonts w:ascii="Courier New" w:hAnsi="Courier New" w:cs="Courier New"/>
        </w:rPr>
      </w:pPr>
      <w:dir w:val="rtl">
        <w:dir w:val="rtl">
          <w:del w:id="3237" w:author="Transkribus" w:date="2019-12-11T14:30:00Z">
            <w:r w:rsidRPr="009B6BCA">
              <w:rPr>
                <w:rFonts w:ascii="Courier New" w:hAnsi="Courier New" w:cs="Courier New"/>
                <w:rtl/>
              </w:rPr>
              <w:delText>يا هذه قومى اندبي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238" w:author="Transkribus" w:date="2019-12-11T14:30:00Z">
            <w:r w:rsidR="00EE6742" w:rsidRPr="00EE6742">
              <w:rPr>
                <w:rFonts w:ascii="Courier New" w:hAnsi="Courier New" w:cs="Courier New"/>
                <w:rtl/>
              </w:rPr>
              <w:t>١٥٣</w:t>
            </w:r>
          </w:ins>
        </w:dir>
      </w:dir>
    </w:p>
    <w:p w14:paraId="0C85914A" w14:textId="77777777" w:rsidR="00EE6742" w:rsidRPr="00EE6742" w:rsidRDefault="00EE6742" w:rsidP="00EE6742">
      <w:pPr>
        <w:pStyle w:val="NurText"/>
        <w:bidi/>
        <w:rPr>
          <w:ins w:id="3239" w:author="Transkribus" w:date="2019-12-11T14:30:00Z"/>
          <w:rFonts w:ascii="Courier New" w:hAnsi="Courier New" w:cs="Courier New"/>
        </w:rPr>
      </w:pPr>
      <w:ins w:id="3240" w:author="Transkribus" w:date="2019-12-11T14:30:00Z">
        <w:r w:rsidRPr="00EE6742">
          <w:rPr>
            <w:rFonts w:ascii="Courier New" w:hAnsi="Courier New" w:cs="Courier New"/>
            <w:rtl/>
          </w:rPr>
          <w:t>الرجم</w:t>
        </w:r>
      </w:ins>
    </w:p>
    <w:p w14:paraId="7B238092" w14:textId="500DCAA9" w:rsidR="00EE6742" w:rsidRPr="00EE6742" w:rsidRDefault="00EE6742" w:rsidP="00EE6742">
      <w:pPr>
        <w:pStyle w:val="NurText"/>
        <w:bidi/>
        <w:rPr>
          <w:rFonts w:ascii="Courier New" w:hAnsi="Courier New" w:cs="Courier New"/>
        </w:rPr>
      </w:pPr>
      <w:ins w:id="3241" w:author="Transkribus" w:date="2019-12-11T14:30:00Z">
        <w:r w:rsidRPr="00EE6742">
          <w:rPr>
            <w:rFonts w:ascii="Courier New" w:hAnsi="Courier New" w:cs="Courier New"/>
            <w:rtl/>
          </w:rPr>
          <w:t xml:space="preserve">باهذد موى ابدى * </w:t>
        </w:r>
      </w:ins>
      <w:r w:rsidRPr="00EE6742">
        <w:rPr>
          <w:rFonts w:ascii="Courier New" w:hAnsi="Courier New" w:cs="Courier New"/>
          <w:rtl/>
        </w:rPr>
        <w:t>مات نصير الحل</w:t>
      </w:r>
      <w:del w:id="3242" w:author="Transkribus" w:date="2019-12-11T14:30:00Z">
        <w:r w:rsidR="009B6BCA" w:rsidRPr="009B6BCA">
          <w:rPr>
            <w:rFonts w:ascii="Courier New" w:hAnsi="Courier New" w:cs="Courier New"/>
            <w:rtl/>
          </w:rPr>
          <w:delText>ب</w:delText>
        </w:r>
      </w:del>
      <w:r w:rsidRPr="00EE6742">
        <w:rPr>
          <w:rFonts w:ascii="Courier New" w:hAnsi="Courier New" w:cs="Courier New"/>
          <w:rtl/>
        </w:rPr>
        <w:t>ي</w:t>
      </w:r>
      <w:del w:id="324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244" w:author="Transkribus" w:date="2019-12-11T14:30:00Z">
        <w:r w:rsidRPr="00EE6742">
          <w:rPr>
            <w:rFonts w:ascii="Courier New" w:hAnsi="Courier New" w:cs="Courier New"/>
            <w:rtl/>
          </w:rPr>
          <w:t>ى</w:t>
        </w:r>
      </w:ins>
    </w:p>
    <w:p w14:paraId="1C086630" w14:textId="3B0E3C0D" w:rsidR="00EE6742" w:rsidRPr="00EE6742" w:rsidRDefault="009B6BCA" w:rsidP="00EE6742">
      <w:pPr>
        <w:pStyle w:val="NurText"/>
        <w:bidi/>
        <w:rPr>
          <w:rFonts w:ascii="Courier New" w:hAnsi="Courier New" w:cs="Courier New"/>
        </w:rPr>
      </w:pPr>
      <w:dir w:val="rtl">
        <w:dir w:val="rtl">
          <w:del w:id="3245" w:author="Transkribus" w:date="2019-12-11T14:30:00Z">
            <w:r w:rsidRPr="009B6BCA">
              <w:rPr>
                <w:rFonts w:ascii="Courier New" w:hAnsi="Courier New" w:cs="Courier New"/>
                <w:rtl/>
              </w:rPr>
              <w:delText>يرحمه</w:delText>
            </w:r>
          </w:del>
          <w:ins w:id="3246" w:author="Transkribus" w:date="2019-12-11T14:30:00Z">
            <w:r w:rsidR="00EE6742" w:rsidRPr="00EE6742">
              <w:rPr>
                <w:rFonts w:ascii="Courier New" w:hAnsi="Courier New" w:cs="Courier New"/>
                <w:rtl/>
              </w:rPr>
              <w:t>ابرخمسه</w:t>
            </w:r>
          </w:ins>
          <w:r w:rsidR="00EE6742" w:rsidRPr="00EE6742">
            <w:rPr>
              <w:rFonts w:ascii="Courier New" w:hAnsi="Courier New" w:cs="Courier New"/>
              <w:rtl/>
            </w:rPr>
            <w:t xml:space="preserve"> الله </w:t>
          </w:r>
          <w:del w:id="3247" w:author="Transkribus" w:date="2019-12-11T14:30:00Z">
            <w:r w:rsidRPr="009B6BCA">
              <w:rPr>
                <w:rFonts w:ascii="Courier New" w:hAnsi="Courier New" w:cs="Courier New"/>
                <w:rtl/>
              </w:rPr>
              <w:delText>لقد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كان </w:delText>
                </w:r>
              </w:dir>
            </w:dir>
          </w:del>
          <w:ins w:id="3248" w:author="Transkribus" w:date="2019-12-11T14:30:00Z">
            <w:r w:rsidR="00EE6742" w:rsidRPr="00EE6742">
              <w:rPr>
                <w:rFonts w:ascii="Courier New" w:hAnsi="Courier New" w:cs="Courier New"/>
                <w:rtl/>
              </w:rPr>
              <w:t xml:space="preserve">القد * كمان </w:t>
            </w:r>
          </w:ins>
          <w:r w:rsidR="00EE6742" w:rsidRPr="00EE6742">
            <w:rPr>
              <w:rFonts w:ascii="Courier New" w:hAnsi="Courier New" w:cs="Courier New"/>
              <w:rtl/>
            </w:rPr>
            <w:t>طويل الذ</w:t>
          </w:r>
          <w:del w:id="3249" w:author="Transkribus" w:date="2019-12-11T14:30:00Z">
            <w:r w:rsidRPr="009B6BCA">
              <w:rPr>
                <w:rFonts w:ascii="Courier New" w:hAnsi="Courier New" w:cs="Courier New"/>
                <w:rtl/>
              </w:rPr>
              <w:delText>ن</w:delText>
            </w:r>
          </w:del>
          <w:ins w:id="3250" w:author="Transkribus" w:date="2019-12-11T14:30:00Z">
            <w:r w:rsidR="00EE6742" w:rsidRPr="00EE6742">
              <w:rPr>
                <w:rFonts w:ascii="Courier New" w:hAnsi="Courier New" w:cs="Courier New"/>
                <w:rtl/>
              </w:rPr>
              <w:t>ي</w:t>
            </w:r>
          </w:ins>
          <w:r w:rsidR="00EE6742" w:rsidRPr="00EE6742">
            <w:rPr>
              <w:rFonts w:ascii="Courier New" w:hAnsi="Courier New" w:cs="Courier New"/>
              <w:rtl/>
            </w:rPr>
            <w:t>ب</w:t>
          </w:r>
          <w:del w:id="32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94510BD" w14:textId="0E0CD48E" w:rsidR="00EE6742" w:rsidRPr="00EE6742" w:rsidRDefault="009B6BCA" w:rsidP="00EE6742">
      <w:pPr>
        <w:pStyle w:val="NurText"/>
        <w:bidi/>
        <w:rPr>
          <w:rFonts w:ascii="Courier New" w:hAnsi="Courier New" w:cs="Courier New"/>
        </w:rPr>
      </w:pPr>
      <w:dir w:val="rtl">
        <w:dir w:val="rtl">
          <w:del w:id="3252" w:author="Transkribus" w:date="2019-12-11T14:30:00Z">
            <w:r w:rsidRPr="009B6BCA">
              <w:rPr>
                <w:rFonts w:ascii="Courier New" w:hAnsi="Courier New" w:cs="Courier New"/>
                <w:rtl/>
              </w:rPr>
              <w:delText>قد ضجت</w:delText>
            </w:r>
          </w:del>
          <w:ins w:id="3253" w:author="Transkribus" w:date="2019-12-11T14:30:00Z">
            <w:r w:rsidR="00EE6742" w:rsidRPr="00EE6742">
              <w:rPr>
                <w:rFonts w:ascii="Courier New" w:hAnsi="Courier New" w:cs="Courier New"/>
                <w:rtl/>
              </w:rPr>
              <w:t>قدسحت</w:t>
            </w:r>
          </w:ins>
          <w:r w:rsidR="00EE6742" w:rsidRPr="00EE6742">
            <w:rPr>
              <w:rFonts w:ascii="Courier New" w:hAnsi="Courier New" w:cs="Courier New"/>
              <w:rtl/>
            </w:rPr>
            <w:t xml:space="preserve"> الاموات </w:t>
          </w:r>
          <w:del w:id="3254" w:author="Transkribus" w:date="2019-12-11T14:30:00Z">
            <w:r w:rsidRPr="009B6BCA">
              <w:rPr>
                <w:rFonts w:ascii="Courier New" w:hAnsi="Courier New" w:cs="Courier New"/>
                <w:rtl/>
              </w:rPr>
              <w:delText>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نكهته</w:delText>
                </w:r>
              </w:dir>
            </w:dir>
          </w:del>
          <w:ins w:id="3255" w:author="Transkribus" w:date="2019-12-11T14:30:00Z">
            <w:r w:rsidR="00EE6742" w:rsidRPr="00EE6742">
              <w:rPr>
                <w:rFonts w:ascii="Courier New" w:hAnsi="Courier New" w:cs="Courier New"/>
                <w:rtl/>
              </w:rPr>
              <w:t>فى * بكهته</w:t>
            </w:r>
          </w:ins>
          <w:r w:rsidR="00EE6742" w:rsidRPr="00EE6742">
            <w:rPr>
              <w:rFonts w:ascii="Courier New" w:hAnsi="Courier New" w:cs="Courier New"/>
              <w:rtl/>
            </w:rPr>
            <w:t xml:space="preserve"> فى الترب</w:t>
          </w:r>
          <w:del w:id="32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99FD935" w14:textId="64B5FEB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وودهم لو عو</w:t>
          </w:r>
          <w:del w:id="3257" w:author="Transkribus" w:date="2019-12-11T14:30:00Z">
            <w:r w:rsidRPr="009B6BCA">
              <w:rPr>
                <w:rFonts w:ascii="Courier New" w:hAnsi="Courier New" w:cs="Courier New"/>
                <w:rtl/>
              </w:rPr>
              <w:delText>ض</w:delText>
            </w:r>
          </w:del>
          <w:ins w:id="3258" w:author="Transkribus" w:date="2019-12-11T14:30:00Z">
            <w:r w:rsidR="00EE6742" w:rsidRPr="00EE6742">
              <w:rPr>
                <w:rFonts w:ascii="Courier New" w:hAnsi="Courier New" w:cs="Courier New"/>
                <w:rtl/>
              </w:rPr>
              <w:t>ص</w:t>
            </w:r>
          </w:ins>
          <w:r w:rsidR="00EE6742" w:rsidRPr="00EE6742">
            <w:rPr>
              <w:rFonts w:ascii="Courier New" w:hAnsi="Courier New" w:cs="Courier New"/>
              <w:rtl/>
            </w:rPr>
            <w:t>وا</w:t>
          </w:r>
          <w:del w:id="32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منه </w:t>
              </w:r>
              <w:del w:id="3260" w:author="Transkribus" w:date="2019-12-11T14:30:00Z">
                <w:r w:rsidRPr="009B6BCA">
                  <w:rPr>
                    <w:rFonts w:ascii="Courier New" w:hAnsi="Courier New" w:cs="Courier New"/>
                    <w:rtl/>
                  </w:rPr>
                  <w:delText>بكلب اجرب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261" w:author="Transkribus" w:date="2019-12-11T14:30:00Z">
                <w:r w:rsidR="00EE6742" w:rsidRPr="00EE6742">
                  <w:rPr>
                    <w:rFonts w:ascii="Courier New" w:hAnsi="Courier New" w:cs="Courier New"/>
                    <w:rtl/>
                  </w:rPr>
                  <w:t>بكالب أحوب</w:t>
                </w:r>
              </w:ins>
            </w:dir>
          </w:dir>
        </w:dir>
      </w:dir>
    </w:p>
    <w:p w14:paraId="445CA916" w14:textId="72FB342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والقوم </w:t>
          </w:r>
          <w:del w:id="3262" w:author="Transkribus" w:date="2019-12-11T14:30:00Z">
            <w:r w:rsidRPr="009B6BCA">
              <w:rPr>
                <w:rFonts w:ascii="Courier New" w:hAnsi="Courier New" w:cs="Courier New"/>
                <w:rtl/>
              </w:rPr>
              <w:delText>بين صارخ</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وممعن</w:delText>
                </w:r>
              </w:dir>
            </w:dir>
          </w:del>
          <w:ins w:id="3263" w:author="Transkribus" w:date="2019-12-11T14:30:00Z">
            <w:r w:rsidR="00EE6742" w:rsidRPr="00EE6742">
              <w:rPr>
                <w:rFonts w:ascii="Courier New" w:hAnsi="Courier New" w:cs="Courier New"/>
                <w:rtl/>
              </w:rPr>
              <w:t>ببن صارح * ومعن</w:t>
            </w:r>
          </w:ins>
          <w:r w:rsidR="00EE6742" w:rsidRPr="00EE6742">
            <w:rPr>
              <w:rFonts w:ascii="Courier New" w:hAnsi="Courier New" w:cs="Courier New"/>
              <w:rtl/>
            </w:rPr>
            <w:t xml:space="preserve"> فى الهرب</w:t>
          </w:r>
          <w:del w:id="32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CF7ADF" w14:textId="6DEA7D4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w:t>
          </w:r>
          <w:del w:id="3265" w:author="Transkribus" w:date="2019-12-11T14:30:00Z">
            <w:r w:rsidRPr="009B6BCA">
              <w:rPr>
                <w:rFonts w:ascii="Courier New" w:hAnsi="Courier New" w:cs="Courier New"/>
                <w:rtl/>
              </w:rPr>
              <w:delText>نك</w:delText>
            </w:r>
          </w:del>
          <w:r w:rsidR="00EE6742" w:rsidRPr="00EE6742">
            <w:rPr>
              <w:rFonts w:ascii="Courier New" w:hAnsi="Courier New" w:cs="Courier New"/>
              <w:rtl/>
            </w:rPr>
            <w:t>ر يقول ذا</w:t>
          </w:r>
          <w:del w:id="32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اوضع ميت مر 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3267" w:author="Transkribus" w:date="2019-12-11T14:30:00Z">
            <w:r w:rsidR="00EE6742" w:rsidRPr="00EE6742">
              <w:rPr>
                <w:rFonts w:ascii="Courier New" w:hAnsi="Courier New" w:cs="Courier New"/>
                <w:rtl/>
              </w:rPr>
              <w:t>* أو شيرسيت مريى</w:t>
            </w:r>
          </w:ins>
        </w:dir>
      </w:dir>
    </w:p>
    <w:p w14:paraId="7FA99A98" w14:textId="6C459B43" w:rsidR="00EE6742" w:rsidRPr="00EE6742" w:rsidRDefault="009B6BCA" w:rsidP="00EE6742">
      <w:pPr>
        <w:pStyle w:val="NurText"/>
        <w:bidi/>
        <w:rPr>
          <w:rFonts w:ascii="Courier New" w:hAnsi="Courier New" w:cs="Courier New"/>
        </w:rPr>
      </w:pPr>
      <w:dir w:val="rtl">
        <w:dir w:val="rtl">
          <w:del w:id="3268" w:author="Transkribus" w:date="2019-12-11T14:30:00Z">
            <w:r w:rsidRPr="009B6BCA">
              <w:rPr>
                <w:rFonts w:ascii="Courier New" w:hAnsi="Courier New" w:cs="Courier New"/>
                <w:rtl/>
              </w:rPr>
              <w:delText>ما ضم</w:delText>
            </w:r>
          </w:del>
          <w:ins w:id="3269" w:author="Transkribus" w:date="2019-12-11T14:30:00Z">
            <w:r w:rsidR="00EE6742" w:rsidRPr="00EE6742">
              <w:rPr>
                <w:rFonts w:ascii="Courier New" w:hAnsi="Courier New" w:cs="Courier New"/>
                <w:rtl/>
              </w:rPr>
              <w:t>اباسم</w:t>
            </w:r>
          </w:ins>
          <w:r w:rsidR="00EE6742" w:rsidRPr="00EE6742">
            <w:rPr>
              <w:rFonts w:ascii="Courier New" w:hAnsi="Courier New" w:cs="Courier New"/>
              <w:rtl/>
            </w:rPr>
            <w:t xml:space="preserve"> بطن </w:t>
          </w:r>
          <w:del w:id="3270" w:author="Transkribus" w:date="2019-12-11T14:30:00Z">
            <w:r w:rsidRPr="009B6BCA">
              <w:rPr>
                <w:rFonts w:ascii="Courier New" w:hAnsi="Courier New" w:cs="Courier New"/>
                <w:rtl/>
              </w:rPr>
              <w:delText>الارض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271" w:author="Transkribus" w:date="2019-12-11T14:30:00Z">
            <w:r w:rsidR="00EE6742" w:rsidRPr="00EE6742">
              <w:rPr>
                <w:rFonts w:ascii="Courier New" w:hAnsi="Courier New" w:cs="Courier New"/>
                <w:rtl/>
              </w:rPr>
              <w:t xml:space="preserve">الارش </w:t>
            </w:r>
          </w:ins>
          <w:r w:rsidR="00EE6742" w:rsidRPr="00EE6742">
            <w:rPr>
              <w:rFonts w:ascii="Courier New" w:hAnsi="Courier New" w:cs="Courier New"/>
              <w:rtl/>
            </w:rPr>
            <w:t xml:space="preserve">بين </w:t>
          </w:r>
          <w:del w:id="3272" w:author="Transkribus" w:date="2019-12-11T14:30:00Z">
            <w:r w:rsidRPr="009B6BCA">
              <w:rPr>
                <w:rFonts w:ascii="Courier New" w:hAnsi="Courier New" w:cs="Courier New"/>
                <w:rtl/>
              </w:rPr>
              <w:delText>شرقها</w:delText>
            </w:r>
          </w:del>
          <w:ins w:id="3273" w:author="Transkribus" w:date="2019-12-11T14:30:00Z">
            <w:r w:rsidR="00EE6742" w:rsidRPr="00EE6742">
              <w:rPr>
                <w:rFonts w:ascii="Courier New" w:hAnsi="Courier New" w:cs="Courier New"/>
                <w:rtl/>
              </w:rPr>
              <w:t>شر فها</w:t>
            </w:r>
          </w:ins>
          <w:r w:rsidR="00EE6742" w:rsidRPr="00EE6742">
            <w:rPr>
              <w:rFonts w:ascii="Courier New" w:hAnsi="Courier New" w:cs="Courier New"/>
              <w:rtl/>
            </w:rPr>
            <w:t xml:space="preserve"> والمغرب</w:t>
          </w:r>
          <w:del w:id="32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9CB467" w14:textId="4495DAD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اخب</w:t>
          </w:r>
          <w:del w:id="3275" w:author="Transkribus" w:date="2019-12-11T14:30:00Z">
            <w:r w:rsidRPr="009B6BCA">
              <w:rPr>
                <w:rFonts w:ascii="Courier New" w:hAnsi="Courier New" w:cs="Courier New"/>
                <w:rtl/>
              </w:rPr>
              <w:delText>ث</w:delText>
            </w:r>
          </w:del>
          <w:ins w:id="327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منه ط</w:t>
          </w:r>
          <w:del w:id="3277" w:author="Transkribus" w:date="2019-12-11T14:30:00Z">
            <w:r w:rsidRPr="009B6BCA">
              <w:rPr>
                <w:rFonts w:ascii="Courier New" w:hAnsi="Courier New" w:cs="Courier New"/>
                <w:rtl/>
              </w:rPr>
              <w:delText>ي</w:delText>
            </w:r>
          </w:del>
          <w:ins w:id="3278" w:author="Transkribus" w:date="2019-12-11T14:30:00Z">
            <w:r w:rsidR="00EE6742" w:rsidRPr="00EE6742">
              <w:rPr>
                <w:rFonts w:ascii="Courier New" w:hAnsi="Courier New" w:cs="Courier New"/>
                <w:rtl/>
              </w:rPr>
              <w:t>ب</w:t>
            </w:r>
          </w:ins>
          <w:r w:rsidR="00EE6742" w:rsidRPr="00EE6742">
            <w:rPr>
              <w:rFonts w:ascii="Courier New" w:hAnsi="Courier New" w:cs="Courier New"/>
              <w:rtl/>
            </w:rPr>
            <w:t>نة</w:t>
          </w:r>
          <w:del w:id="32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فى </w:t>
              </w:r>
              <w:del w:id="3280" w:author="Transkribus" w:date="2019-12-11T14:30:00Z">
                <w:r w:rsidRPr="009B6BCA">
                  <w:rPr>
                    <w:rFonts w:ascii="Courier New" w:hAnsi="Courier New" w:cs="Courier New"/>
                    <w:rtl/>
                  </w:rPr>
                  <w:delText>ع</w:delText>
                </w:r>
              </w:del>
              <w:ins w:id="3281" w:author="Transkribus" w:date="2019-12-11T14:30:00Z">
                <w:r w:rsidR="00EE6742" w:rsidRPr="00EE6742">
                  <w:rPr>
                    <w:rFonts w:ascii="Courier New" w:hAnsi="Courier New" w:cs="Courier New"/>
                    <w:rtl/>
                  </w:rPr>
                  <w:t>م</w:t>
                </w:r>
              </w:ins>
              <w:r w:rsidR="00EE6742" w:rsidRPr="00EE6742">
                <w:rPr>
                  <w:rFonts w:ascii="Courier New" w:hAnsi="Courier New" w:cs="Courier New"/>
                  <w:rtl/>
                </w:rPr>
                <w:t>جمها والعرب</w:t>
              </w:r>
              <w:del w:id="32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43F9127E" w14:textId="77777777" w:rsidR="009B6BCA" w:rsidRPr="009B6BCA" w:rsidRDefault="009B6BCA" w:rsidP="009B6BCA">
      <w:pPr>
        <w:pStyle w:val="NurText"/>
        <w:bidi/>
        <w:rPr>
          <w:del w:id="3283" w:author="Transkribus" w:date="2019-12-11T14:30:00Z"/>
          <w:rFonts w:ascii="Courier New" w:hAnsi="Courier New" w:cs="Courier New"/>
        </w:rPr>
      </w:pPr>
      <w:dir w:val="rtl">
        <w:dir w:val="rtl">
          <w:del w:id="3284" w:author="Transkribus" w:date="2019-12-11T14:30:00Z">
            <w:r w:rsidRPr="009B6BCA">
              <w:rPr>
                <w:rFonts w:ascii="Courier New" w:hAnsi="Courier New" w:cs="Courier New"/>
                <w:rtl/>
              </w:rPr>
              <w:delText>يا قوم ما انجسه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نصبا على التعجب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EC19E93" w14:textId="454741F1" w:rsidR="00EE6742" w:rsidRPr="00EE6742" w:rsidRDefault="009B6BCA" w:rsidP="00EE6742">
      <w:pPr>
        <w:pStyle w:val="NurText"/>
        <w:bidi/>
        <w:rPr>
          <w:ins w:id="3285" w:author="Transkribus" w:date="2019-12-11T14:30:00Z"/>
          <w:rFonts w:ascii="Courier New" w:hAnsi="Courier New" w:cs="Courier New"/>
        </w:rPr>
      </w:pPr>
      <w:dir w:val="rtl">
        <w:dir w:val="rtl">
          <w:del w:id="3286" w:author="Transkribus" w:date="2019-12-11T14:30:00Z">
            <w:r w:rsidRPr="009B6BCA">
              <w:rPr>
                <w:rFonts w:ascii="Courier New" w:hAnsi="Courier New" w:cs="Courier New"/>
                <w:rtl/>
              </w:rPr>
              <w:delText>اوصافه</w:delText>
            </w:r>
          </w:del>
          <w:ins w:id="3287" w:author="Transkribus" w:date="2019-12-11T14:30:00Z">
            <w:r w:rsidR="00EE6742" w:rsidRPr="00EE6742">
              <w:rPr>
                <w:rFonts w:ascii="Courier New" w:hAnsi="Courier New" w:cs="Courier New"/>
                <w:rtl/>
              </w:rPr>
              <w:t>باقوم مااأنجمه * فصبا على القب</w:t>
            </w:r>
          </w:ins>
        </w:dir>
      </w:dir>
    </w:p>
    <w:p w14:paraId="04ED2800" w14:textId="3ED7D980" w:rsidR="00EE6742" w:rsidRPr="00EE6742" w:rsidRDefault="00EE6742" w:rsidP="00EE6742">
      <w:pPr>
        <w:pStyle w:val="NurText"/>
        <w:bidi/>
        <w:rPr>
          <w:rFonts w:ascii="Courier New" w:hAnsi="Courier New" w:cs="Courier New"/>
        </w:rPr>
      </w:pPr>
      <w:ins w:id="3288" w:author="Transkribus" w:date="2019-12-11T14:30:00Z">
        <w:r w:rsidRPr="00EE6742">
          <w:rPr>
            <w:rFonts w:ascii="Courier New" w:hAnsi="Courier New" w:cs="Courier New"/>
            <w:rtl/>
          </w:rPr>
          <w:t>أوصافه</w:t>
        </w:r>
      </w:ins>
      <w:r w:rsidRPr="00EE6742">
        <w:rPr>
          <w:rFonts w:ascii="Courier New" w:hAnsi="Courier New" w:cs="Courier New"/>
          <w:rtl/>
        </w:rPr>
        <w:t xml:space="preserve"> من </w:t>
      </w:r>
      <w:del w:id="3289" w:author="Transkribus" w:date="2019-12-11T14:30:00Z">
        <w:r w:rsidR="009B6BCA" w:rsidRPr="009B6BCA">
          <w:rPr>
            <w:rFonts w:ascii="Courier New" w:hAnsi="Courier New" w:cs="Courier New"/>
            <w:rtl/>
          </w:rPr>
          <w:delText>فحشه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مسطورة</w:delText>
            </w:r>
          </w:dir>
        </w:dir>
      </w:del>
      <w:ins w:id="3290" w:author="Transkribus" w:date="2019-12-11T14:30:00Z">
        <w:r w:rsidRPr="00EE6742">
          <w:rPr>
            <w:rFonts w:ascii="Courier New" w:hAnsi="Courier New" w:cs="Courier New"/>
            <w:rtl/>
          </w:rPr>
          <w:t>لحشه * مطورة</w:t>
        </w:r>
      </w:ins>
      <w:r w:rsidRPr="00EE6742">
        <w:rPr>
          <w:rFonts w:ascii="Courier New" w:hAnsi="Courier New" w:cs="Courier New"/>
          <w:rtl/>
        </w:rPr>
        <w:t xml:space="preserve"> فى الكتب</w:t>
      </w:r>
      <w:del w:id="329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9BFE5BA" w14:textId="77777777" w:rsidR="009B6BCA" w:rsidRPr="009B6BCA" w:rsidRDefault="009B6BCA" w:rsidP="009B6BCA">
      <w:pPr>
        <w:pStyle w:val="NurText"/>
        <w:bidi/>
        <w:rPr>
          <w:del w:id="3292" w:author="Transkribus" w:date="2019-12-11T14:30:00Z"/>
          <w:rFonts w:ascii="Courier New" w:hAnsi="Courier New" w:cs="Courier New"/>
        </w:rPr>
      </w:pPr>
      <w:dir w:val="rtl">
        <w:dir w:val="rtl">
          <w:del w:id="3293" w:author="Transkribus" w:date="2019-12-11T14:30:00Z">
            <w:r w:rsidRPr="009B6BCA">
              <w:rPr>
                <w:rFonts w:ascii="Courier New" w:hAnsi="Courier New" w:cs="Courier New"/>
                <w:rtl/>
              </w:rPr>
              <w:delText>وقوله لمنكر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اسرفت يا معذلي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DD15CB" w14:textId="77777777" w:rsidR="009B6BCA" w:rsidRPr="009B6BCA" w:rsidRDefault="009B6BCA" w:rsidP="009B6BCA">
      <w:pPr>
        <w:pStyle w:val="NurText"/>
        <w:bidi/>
        <w:rPr>
          <w:del w:id="3294" w:author="Transkribus" w:date="2019-12-11T14:30:00Z"/>
          <w:rFonts w:ascii="Courier New" w:hAnsi="Courier New" w:cs="Courier New"/>
        </w:rPr>
      </w:pPr>
      <w:dir w:val="rtl">
        <w:dir w:val="rtl">
          <w:del w:id="3295" w:author="Transkribus" w:date="2019-12-11T14:30:00Z">
            <w:r w:rsidRPr="009B6BCA">
              <w:rPr>
                <w:rFonts w:ascii="Courier New" w:hAnsi="Courier New" w:cs="Courier New"/>
                <w:rtl/>
              </w:rPr>
              <w:delText>(اما علمت 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999E517" w14:textId="77777777" w:rsidR="009B6BCA" w:rsidRPr="009B6BCA" w:rsidRDefault="009B6BCA" w:rsidP="009B6BCA">
      <w:pPr>
        <w:pStyle w:val="NurText"/>
        <w:bidi/>
        <w:rPr>
          <w:del w:id="3296" w:author="Transkribus" w:date="2019-12-11T14:30:00Z"/>
          <w:rFonts w:ascii="Courier New" w:hAnsi="Courier New" w:cs="Courier New"/>
        </w:rPr>
      </w:pPr>
      <w:dir w:val="rtl">
        <w:dir w:val="rtl">
          <w:del w:id="3297" w:author="Transkribus" w:date="2019-12-11T14:30:00Z">
            <w:r w:rsidRPr="009B6BCA">
              <w:rPr>
                <w:rFonts w:ascii="Courier New" w:hAnsi="Courier New" w:cs="Courier New"/>
                <w:rtl/>
              </w:rPr>
              <w:delText>شيخ لاهل 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9243D20" w14:textId="0FF65CC1" w:rsidR="00EE6742" w:rsidRPr="00EE6742" w:rsidRDefault="009B6BCA" w:rsidP="00EE6742">
      <w:pPr>
        <w:pStyle w:val="NurText"/>
        <w:bidi/>
        <w:rPr>
          <w:ins w:id="3298" w:author="Transkribus" w:date="2019-12-11T14:30:00Z"/>
          <w:rFonts w:ascii="Courier New" w:hAnsi="Courier New" w:cs="Courier New"/>
        </w:rPr>
      </w:pPr>
      <w:dir w:val="rtl">
        <w:dir w:val="rtl">
          <w:del w:id="3299" w:author="Transkribus" w:date="2019-12-11T14:30:00Z">
            <w:r w:rsidRPr="009B6BCA">
              <w:rPr>
                <w:rFonts w:ascii="Courier New" w:hAnsi="Courier New" w:cs="Courier New"/>
                <w:rtl/>
              </w:rPr>
              <w:delText>والنحو والحكمة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والمنطق</w:delText>
                </w:r>
              </w:dir>
            </w:dir>
          </w:del>
          <w:ins w:id="3300" w:author="Transkribus" w:date="2019-12-11T14:30:00Z">
            <w:r w:rsidR="00EE6742" w:rsidRPr="00EE6742">
              <w:rPr>
                <w:rFonts w:ascii="Courier New" w:hAnsi="Courier New" w:cs="Courier New"/>
                <w:rtl/>
              </w:rPr>
              <w:t>أبا علست أمنى * شيح من اهل الاذب</w:t>
            </w:r>
          </w:ins>
        </w:dir>
      </w:dir>
    </w:p>
    <w:p w14:paraId="1E49C626" w14:textId="795110D5" w:rsidR="00EE6742" w:rsidRPr="00EE6742" w:rsidRDefault="00EE6742" w:rsidP="00EE6742">
      <w:pPr>
        <w:pStyle w:val="NurText"/>
        <w:bidi/>
        <w:rPr>
          <w:rFonts w:ascii="Courier New" w:hAnsi="Courier New" w:cs="Courier New"/>
        </w:rPr>
      </w:pPr>
      <w:ins w:id="3301" w:author="Transkribus" w:date="2019-12-11T14:30:00Z">
        <w:r w:rsidRPr="00EE6742">
          <w:rPr>
            <w:rFonts w:ascii="Courier New" w:hAnsi="Courier New" w:cs="Courier New"/>
            <w:rtl/>
          </w:rPr>
          <w:t>والنحوو الحكمة والسمنطق</w:t>
        </w:r>
      </w:ins>
      <w:r w:rsidRPr="00EE6742">
        <w:rPr>
          <w:rFonts w:ascii="Courier New" w:hAnsi="Courier New" w:cs="Courier New"/>
          <w:rtl/>
        </w:rPr>
        <w:t xml:space="preserve"> والتطبب</w:t>
      </w:r>
      <w:del w:id="3302" w:author="Transkribus" w:date="2019-12-11T14:30:00Z">
        <w:r w:rsidR="009B6BCA" w:rsidRPr="009B6BCA">
          <w:rPr>
            <w:rFonts w:ascii="Courier New" w:hAnsi="Courier New" w:cs="Courier New"/>
            <w:rtl/>
          </w:rPr>
          <w:delText xml:space="preserve"> الرجز</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F436B43" w14:textId="2BEF15C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303" w:author="Transkribus" w:date="2019-12-11T14:30:00Z">
            <w:r w:rsidRPr="009B6BCA">
              <w:rPr>
                <w:rFonts w:ascii="Courier New" w:hAnsi="Courier New" w:cs="Courier New"/>
                <w:rtl/>
              </w:rPr>
              <w:delText>يهجو ملك النحاة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04" w:author="Transkribus" w:date="2019-12-11T14:30:00Z">
            <w:r w:rsidR="00EE6742" w:rsidRPr="00EE6742">
              <w:rPr>
                <w:rFonts w:ascii="Courier New" w:hAnsi="Courier New" w:cs="Courier New"/>
                <w:rtl/>
              </w:rPr>
              <w:t>مهحوملك النجاة</w:t>
            </w:r>
          </w:ins>
        </w:dir>
      </w:dir>
    </w:p>
    <w:p w14:paraId="28769972" w14:textId="0E235BBF" w:rsidR="00EE6742" w:rsidRPr="00EE6742" w:rsidRDefault="009B6BCA" w:rsidP="00EE6742">
      <w:pPr>
        <w:pStyle w:val="NurText"/>
        <w:bidi/>
        <w:rPr>
          <w:ins w:id="3305" w:author="Transkribus" w:date="2019-12-11T14:30:00Z"/>
          <w:rFonts w:ascii="Courier New" w:hAnsi="Courier New" w:cs="Courier New"/>
        </w:rPr>
      </w:pPr>
      <w:dir w:val="rtl">
        <w:dir w:val="rtl">
          <w:del w:id="3306" w:author="Transkribus" w:date="2019-12-11T14:30:00Z">
            <w:r w:rsidRPr="009B6BCA">
              <w:rPr>
                <w:rFonts w:ascii="Courier New" w:hAnsi="Courier New" w:cs="Courier New"/>
                <w:rtl/>
              </w:rPr>
              <w:delText>لقب هب</w:delText>
            </w:r>
          </w:del>
          <w:ins w:id="3307" w:author="Transkribus" w:date="2019-12-11T14:30:00Z">
            <w:r w:rsidR="00EE6742" w:rsidRPr="00EE6742">
              <w:rPr>
                <w:rFonts w:ascii="Courier New" w:hAnsi="Courier New" w:cs="Courier New"/>
                <w:rtl/>
              </w:rPr>
              <w:t>النقارب</w:t>
            </w:r>
          </w:ins>
        </w:dir>
      </w:dir>
    </w:p>
    <w:p w14:paraId="68E9756A" w14:textId="15B04C3D" w:rsidR="00EE6742" w:rsidRPr="00EE6742" w:rsidRDefault="00EE6742" w:rsidP="00EE6742">
      <w:pPr>
        <w:pStyle w:val="NurText"/>
        <w:bidi/>
        <w:rPr>
          <w:rFonts w:ascii="Courier New" w:hAnsi="Courier New" w:cs="Courier New"/>
        </w:rPr>
      </w:pPr>
      <w:ins w:id="3308" w:author="Transkribus" w:date="2019-12-11T14:30:00Z">
        <w:r w:rsidRPr="00EE6742">
          <w:rPr>
            <w:rFonts w:ascii="Courier New" w:hAnsi="Courier New" w:cs="Courier New"/>
            <w:rtl/>
          </w:rPr>
          <w:t>اقدهب</w:t>
        </w:r>
      </w:ins>
      <w:r w:rsidRPr="00EE6742">
        <w:rPr>
          <w:rFonts w:ascii="Courier New" w:hAnsi="Courier New" w:cs="Courier New"/>
          <w:rtl/>
        </w:rPr>
        <w:t xml:space="preserve"> من با</w:t>
      </w:r>
      <w:del w:id="3309" w:author="Transkribus" w:date="2019-12-11T14:30:00Z">
        <w:r w:rsidR="009B6BCA" w:rsidRPr="009B6BCA">
          <w:rPr>
            <w:rFonts w:ascii="Courier New" w:hAnsi="Courier New" w:cs="Courier New"/>
            <w:rtl/>
          </w:rPr>
          <w:delText>ذ</w:delText>
        </w:r>
      </w:del>
      <w:ins w:id="3310" w:author="Transkribus" w:date="2019-12-11T14:30:00Z">
        <w:r w:rsidRPr="00EE6742">
          <w:rPr>
            <w:rFonts w:ascii="Courier New" w:hAnsi="Courier New" w:cs="Courier New"/>
            <w:rtl/>
          </w:rPr>
          <w:t>د</w:t>
        </w:r>
      </w:ins>
      <w:r w:rsidRPr="00EE6742">
        <w:rPr>
          <w:rFonts w:ascii="Courier New" w:hAnsi="Courier New" w:cs="Courier New"/>
          <w:rtl/>
        </w:rPr>
        <w:t>ه</w:t>
      </w:r>
      <w:del w:id="3311" w:author="Transkribus" w:date="2019-12-11T14:30:00Z">
        <w:r w:rsidR="009B6BCA" w:rsidRPr="009B6BCA">
          <w:rPr>
            <w:rFonts w:ascii="Courier New" w:hAnsi="Courier New" w:cs="Courier New"/>
            <w:rtl/>
          </w:rPr>
          <w:delText>ن</w:delText>
        </w:r>
      </w:del>
      <w:ins w:id="3312" w:author="Transkribus" w:date="2019-12-11T14:30:00Z">
        <w:r w:rsidRPr="00EE6742">
          <w:rPr>
            <w:rFonts w:ascii="Courier New" w:hAnsi="Courier New" w:cs="Courier New"/>
            <w:rtl/>
          </w:rPr>
          <w:t>ذ</w:t>
        </w:r>
      </w:ins>
      <w:r w:rsidRPr="00EE6742">
        <w:rPr>
          <w:rFonts w:ascii="Courier New" w:hAnsi="Courier New" w:cs="Courier New"/>
          <w:rtl/>
        </w:rPr>
        <w:t>ك الورك</w:t>
      </w:r>
      <w:del w:id="331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3314"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سيم على عارضى </w:t>
          </w:r>
          <w:del w:id="3315" w:author="Transkribus" w:date="2019-12-11T14:30:00Z">
            <w:r w:rsidR="009B6BCA" w:rsidRPr="009B6BCA">
              <w:rPr>
                <w:rFonts w:ascii="Courier New" w:hAnsi="Courier New" w:cs="Courier New"/>
                <w:rtl/>
              </w:rPr>
              <w:delText>ذا الملك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316" w:author="Transkribus" w:date="2019-12-11T14:30:00Z">
            <w:r w:rsidRPr="00EE6742">
              <w:rPr>
                <w:rFonts w:ascii="Courier New" w:hAnsi="Courier New" w:cs="Courier New"/>
                <w:rtl/>
              </w:rPr>
              <w:t>ذالملك</w:t>
            </w:r>
          </w:ins>
        </w:dir>
      </w:dir>
    </w:p>
    <w:p w14:paraId="5F4A5CE4" w14:textId="18E80163" w:rsidR="00EE6742" w:rsidRPr="00EE6742" w:rsidRDefault="009B6BCA" w:rsidP="00EE6742">
      <w:pPr>
        <w:pStyle w:val="NurText"/>
        <w:bidi/>
        <w:rPr>
          <w:rFonts w:ascii="Courier New" w:hAnsi="Courier New" w:cs="Courier New"/>
        </w:rPr>
      </w:pPr>
      <w:dir w:val="rtl">
        <w:dir w:val="rtl">
          <w:del w:id="3317" w:author="Transkribus" w:date="2019-12-11T14:30:00Z">
            <w:r w:rsidRPr="009B6BCA">
              <w:rPr>
                <w:rFonts w:ascii="Courier New" w:hAnsi="Courier New" w:cs="Courier New"/>
                <w:rtl/>
              </w:rPr>
              <w:delText>واقبل</w:delText>
            </w:r>
          </w:del>
          <w:ins w:id="3318" w:author="Transkribus" w:date="2019-12-11T14:30:00Z">
            <w:r w:rsidR="00EE6742" w:rsidRPr="00EE6742">
              <w:rPr>
                <w:rFonts w:ascii="Courier New" w:hAnsi="Courier New" w:cs="Courier New"/>
                <w:rtl/>
              </w:rPr>
              <w:t>وأئيسل</w:t>
            </w:r>
          </w:ins>
          <w:r w:rsidR="00EE6742" w:rsidRPr="00EE6742">
            <w:rPr>
              <w:rFonts w:ascii="Courier New" w:hAnsi="Courier New" w:cs="Courier New"/>
              <w:rtl/>
            </w:rPr>
            <w:t xml:space="preserve"> سيل ع</w:t>
          </w:r>
          <w:ins w:id="3319" w:author="Transkribus" w:date="2019-12-11T14:30:00Z">
            <w:r w:rsidR="00EE6742" w:rsidRPr="00EE6742">
              <w:rPr>
                <w:rFonts w:ascii="Courier New" w:hAnsi="Courier New" w:cs="Courier New"/>
                <w:rtl/>
              </w:rPr>
              <w:t>س</w:t>
            </w:r>
          </w:ins>
          <w:r w:rsidR="00EE6742" w:rsidRPr="00EE6742">
            <w:rPr>
              <w:rFonts w:ascii="Courier New" w:hAnsi="Courier New" w:cs="Courier New"/>
              <w:rtl/>
            </w:rPr>
            <w:t>لى اثره</w:t>
          </w:r>
          <w:del w:id="33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فصار على</w:delText>
                </w:r>
              </w:dir>
            </w:dir>
          </w:del>
          <w:ins w:id="3321" w:author="Transkribus" w:date="2019-12-11T14:30:00Z">
            <w:r w:rsidR="00EE6742" w:rsidRPr="00EE6742">
              <w:rPr>
                <w:rFonts w:ascii="Courier New" w:hAnsi="Courier New" w:cs="Courier New"/>
                <w:rtl/>
              </w:rPr>
              <w:t xml:space="preserve"> * نصار عسلى</w:t>
            </w:r>
          </w:ins>
          <w:r w:rsidR="00EE6742" w:rsidRPr="00EE6742">
            <w:rPr>
              <w:rFonts w:ascii="Courier New" w:hAnsi="Courier New" w:cs="Courier New"/>
              <w:rtl/>
            </w:rPr>
            <w:t xml:space="preserve"> وجهه </w:t>
          </w:r>
          <w:del w:id="3322" w:author="Transkribus" w:date="2019-12-11T14:30:00Z">
            <w:r w:rsidRPr="009B6BCA">
              <w:rPr>
                <w:rFonts w:ascii="Courier New" w:hAnsi="Courier New" w:cs="Courier New"/>
                <w:rtl/>
              </w:rPr>
              <w:delText>مرتبك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23" w:author="Transkribus" w:date="2019-12-11T14:30:00Z">
            <w:r w:rsidR="00EE6742" w:rsidRPr="00EE6742">
              <w:rPr>
                <w:rFonts w:ascii="Courier New" w:hAnsi="Courier New" w:cs="Courier New"/>
                <w:rtl/>
              </w:rPr>
              <w:t>مرنيك</w:t>
            </w:r>
          </w:ins>
        </w:dir>
      </w:dir>
    </w:p>
    <w:p w14:paraId="42DA7A8F" w14:textId="5EE61021" w:rsidR="00EE6742" w:rsidRPr="00EE6742" w:rsidRDefault="009B6BCA" w:rsidP="00EE6742">
      <w:pPr>
        <w:pStyle w:val="NurText"/>
        <w:bidi/>
        <w:rPr>
          <w:rFonts w:ascii="Courier New" w:hAnsi="Courier New" w:cs="Courier New"/>
        </w:rPr>
      </w:pPr>
      <w:dir w:val="rtl">
        <w:dir w:val="rtl">
          <w:del w:id="3324" w:author="Transkribus" w:date="2019-12-11T14:30:00Z">
            <w:r w:rsidRPr="009B6BCA">
              <w:rPr>
                <w:rFonts w:ascii="Courier New" w:hAnsi="Courier New" w:cs="Courier New"/>
                <w:rtl/>
              </w:rPr>
              <w:delText>كما درج</w:delText>
            </w:r>
          </w:del>
          <w:ins w:id="3325" w:author="Transkribus" w:date="2019-12-11T14:30:00Z">
            <w:r w:rsidR="00EE6742" w:rsidRPr="00EE6742">
              <w:rPr>
                <w:rFonts w:ascii="Courier New" w:hAnsi="Courier New" w:cs="Courier New"/>
                <w:rtl/>
              </w:rPr>
              <w:t>كمادوج</w:t>
            </w:r>
          </w:ins>
          <w:r w:rsidR="00EE6742" w:rsidRPr="00EE6742">
            <w:rPr>
              <w:rFonts w:ascii="Courier New" w:hAnsi="Courier New" w:cs="Courier New"/>
              <w:rtl/>
            </w:rPr>
            <w:t xml:space="preserve"> الماء مر </w:t>
          </w:r>
          <w:del w:id="3326" w:author="Transkribus" w:date="2019-12-11T14:30:00Z">
            <w:r w:rsidRPr="009B6BCA">
              <w:rPr>
                <w:rFonts w:ascii="Courier New" w:hAnsi="Courier New" w:cs="Courier New"/>
                <w:rtl/>
              </w:rPr>
              <w:delText>الصبا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ودبج افق</w:delText>
                </w:r>
              </w:dir>
            </w:dir>
          </w:del>
          <w:ins w:id="3327" w:author="Transkribus" w:date="2019-12-11T14:30:00Z">
            <w:r w:rsidR="00EE6742" w:rsidRPr="00EE6742">
              <w:rPr>
                <w:rFonts w:ascii="Courier New" w:hAnsi="Courier New" w:cs="Courier New"/>
                <w:rtl/>
              </w:rPr>
              <w:t>الصا * وديح أفق</w:t>
            </w:r>
          </w:ins>
          <w:r w:rsidR="00EE6742" w:rsidRPr="00EE6742">
            <w:rPr>
              <w:rFonts w:ascii="Courier New" w:hAnsi="Courier New" w:cs="Courier New"/>
              <w:rtl/>
            </w:rPr>
            <w:t xml:space="preserve"> السماء </w:t>
          </w:r>
          <w:del w:id="3328" w:author="Transkribus" w:date="2019-12-11T14:30:00Z">
            <w:r w:rsidRPr="009B6BCA">
              <w:rPr>
                <w:rFonts w:ascii="Courier New" w:hAnsi="Courier New" w:cs="Courier New"/>
                <w:rtl/>
              </w:rPr>
              <w:delText>الحبك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29" w:author="Transkribus" w:date="2019-12-11T14:30:00Z">
            <w:r w:rsidR="00EE6742" w:rsidRPr="00EE6742">
              <w:rPr>
                <w:rFonts w:ascii="Courier New" w:hAnsi="Courier New" w:cs="Courier New"/>
                <w:rtl/>
              </w:rPr>
              <w:t>الحيك</w:t>
            </w:r>
          </w:ins>
        </w:dir>
      </w:dir>
    </w:p>
    <w:p w14:paraId="529C90B9" w14:textId="65E0D004" w:rsidR="00EE6742" w:rsidRPr="00EE6742" w:rsidRDefault="009B6BCA" w:rsidP="00EE6742">
      <w:pPr>
        <w:pStyle w:val="NurText"/>
        <w:bidi/>
        <w:rPr>
          <w:rFonts w:ascii="Courier New" w:hAnsi="Courier New" w:cs="Courier New"/>
        </w:rPr>
      </w:pPr>
      <w:dir w:val="rtl">
        <w:dir w:val="rtl">
          <w:del w:id="3330" w:author="Transkribus" w:date="2019-12-11T14:30:00Z">
            <w:r w:rsidRPr="009B6BCA">
              <w:rPr>
                <w:rFonts w:ascii="Courier New" w:hAnsi="Courier New" w:cs="Courier New"/>
                <w:rtl/>
              </w:rPr>
              <w:delText>وقال يهجو ابا الوحش</w:delText>
            </w:r>
          </w:del>
          <w:ins w:id="3331" w:author="Transkribus" w:date="2019-12-11T14:30:00Z">
            <w:r w:rsidR="00EE6742" w:rsidRPr="00EE6742">
              <w:rPr>
                <w:rFonts w:ascii="Courier New" w:hAnsi="Courier New" w:cs="Courier New"/>
                <w:rtl/>
              </w:rPr>
              <w:t>اوقال ممعوابا الوخجس</w:t>
            </w:r>
          </w:ins>
          <w:r w:rsidR="00EE6742" w:rsidRPr="00EE6742">
            <w:rPr>
              <w:rFonts w:ascii="Courier New" w:hAnsi="Courier New" w:cs="Courier New"/>
              <w:rtl/>
            </w:rPr>
            <w:t xml:space="preserve"> الشاعر</w:t>
          </w:r>
          <w:del w:id="33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9912F3" w14:textId="77777777" w:rsidR="009B6BCA" w:rsidRPr="009B6BCA" w:rsidRDefault="009B6BCA" w:rsidP="009B6BCA">
      <w:pPr>
        <w:pStyle w:val="NurText"/>
        <w:bidi/>
        <w:rPr>
          <w:del w:id="3333" w:author="Transkribus" w:date="2019-12-11T14:30:00Z"/>
          <w:rFonts w:ascii="Courier New" w:hAnsi="Courier New" w:cs="Courier New"/>
        </w:rPr>
      </w:pPr>
      <w:dir w:val="rtl">
        <w:dir w:val="rtl">
          <w:del w:id="3334" w:author="Transkribus" w:date="2019-12-11T14:30:00Z">
            <w:r w:rsidRPr="009B6BCA">
              <w:rPr>
                <w:rFonts w:ascii="Courier New" w:hAnsi="Courier New" w:cs="Courier New"/>
                <w:rtl/>
              </w:rPr>
              <w:delText>اذا رمت ان اهجو ابا الوحش عاقني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خلائق لؤم عنه لا تتزحزح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B68DBB4" w14:textId="1778EAE4" w:rsidR="00EE6742" w:rsidRPr="00EE6742" w:rsidRDefault="009B6BCA" w:rsidP="00EE6742">
      <w:pPr>
        <w:pStyle w:val="NurText"/>
        <w:bidi/>
        <w:rPr>
          <w:ins w:id="3335" w:author="Transkribus" w:date="2019-12-11T14:30:00Z"/>
          <w:rFonts w:ascii="Courier New" w:hAnsi="Courier New" w:cs="Courier New"/>
        </w:rPr>
      </w:pPr>
      <w:dir w:val="rtl">
        <w:dir w:val="rtl">
          <w:del w:id="3336" w:author="Transkribus" w:date="2019-12-11T14:30:00Z">
            <w:r w:rsidRPr="009B6BCA">
              <w:rPr>
                <w:rFonts w:ascii="Courier New" w:hAnsi="Courier New" w:cs="Courier New"/>
                <w:rtl/>
              </w:rPr>
              <w:delText>تجاوز حد</w:delText>
            </w:r>
          </w:del>
          <w:ins w:id="3337" w:author="Transkribus" w:date="2019-12-11T14:30:00Z">
            <w:r w:rsidR="00EE6742" w:rsidRPr="00EE6742">
              <w:rPr>
                <w:rFonts w:ascii="Courier New" w:hAnsi="Courier New" w:cs="Courier New"/>
                <w:rtl/>
              </w:rPr>
              <w:t>وقو له لمنيجر * أسرفت بامعذى</w:t>
            </w:r>
          </w:ins>
        </w:dir>
      </w:dir>
    </w:p>
    <w:p w14:paraId="60C161B4" w14:textId="77777777" w:rsidR="00EE6742" w:rsidRPr="00EE6742" w:rsidRDefault="00EE6742" w:rsidP="00EE6742">
      <w:pPr>
        <w:pStyle w:val="NurText"/>
        <w:bidi/>
        <w:rPr>
          <w:ins w:id="3338" w:author="Transkribus" w:date="2019-12-11T14:30:00Z"/>
          <w:rFonts w:ascii="Courier New" w:hAnsi="Courier New" w:cs="Courier New"/>
        </w:rPr>
      </w:pPr>
      <w:ins w:id="3339" w:author="Transkribus" w:date="2019-12-11T14:30:00Z">
        <w:r w:rsidRPr="00EE6742">
          <w:rPr>
            <w:rFonts w:ascii="Courier New" w:hAnsi="Courier New" w:cs="Courier New"/>
            <w:rtl/>
          </w:rPr>
          <w:t>الطريل</w:t>
        </w:r>
      </w:ins>
    </w:p>
    <w:p w14:paraId="75CE2402" w14:textId="77777777" w:rsidR="00EE6742" w:rsidRPr="00EE6742" w:rsidRDefault="00EE6742" w:rsidP="00EE6742">
      <w:pPr>
        <w:pStyle w:val="NurText"/>
        <w:bidi/>
        <w:rPr>
          <w:ins w:id="3340" w:author="Transkribus" w:date="2019-12-11T14:30:00Z"/>
          <w:rFonts w:ascii="Courier New" w:hAnsi="Courier New" w:cs="Courier New"/>
        </w:rPr>
      </w:pPr>
      <w:ins w:id="3341" w:author="Transkribus" w:date="2019-12-11T14:30:00Z">
        <w:r w:rsidRPr="00EE6742">
          <w:rPr>
            <w:rFonts w:ascii="Courier New" w:hAnsi="Courier New" w:cs="Courier New"/>
            <w:rtl/>
          </w:rPr>
          <w:t xml:space="preserve"> ادارمت أن أمعوابا الوجس عامنى * خلافق اؤم عنه لابترحجرج</w:t>
        </w:r>
      </w:ins>
    </w:p>
    <w:p w14:paraId="004856F8" w14:textId="3BDE3E50" w:rsidR="00EE6742" w:rsidRPr="00EE6742" w:rsidRDefault="00EE6742" w:rsidP="00EE6742">
      <w:pPr>
        <w:pStyle w:val="NurText"/>
        <w:bidi/>
        <w:rPr>
          <w:rFonts w:ascii="Courier New" w:hAnsi="Courier New" w:cs="Courier New"/>
        </w:rPr>
      </w:pPr>
      <w:ins w:id="3342" w:author="Transkribus" w:date="2019-12-11T14:30:00Z">
        <w:r w:rsidRPr="00EE6742">
          <w:rPr>
            <w:rFonts w:ascii="Courier New" w:hAnsi="Courier New" w:cs="Courier New"/>
            <w:rtl/>
          </w:rPr>
          <w:t>اور جسد</w:t>
        </w:r>
      </w:ins>
      <w:r w:rsidRPr="00EE6742">
        <w:rPr>
          <w:rFonts w:ascii="Courier New" w:hAnsi="Courier New" w:cs="Courier New"/>
          <w:rtl/>
        </w:rPr>
        <w:t xml:space="preserve"> الذم </w:t>
      </w:r>
      <w:del w:id="3343" w:author="Transkribus" w:date="2019-12-11T14:30:00Z">
        <w:r w:rsidR="009B6BCA" w:rsidRPr="009B6BCA">
          <w:rPr>
            <w:rFonts w:ascii="Courier New" w:hAnsi="Courier New" w:cs="Courier New"/>
            <w:rtl/>
          </w:rPr>
          <w:delText>حتى كانه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باقبح ما يهجى</w:delText>
            </w:r>
          </w:dir>
        </w:dir>
      </w:del>
      <w:ins w:id="3344" w:author="Transkribus" w:date="2019-12-11T14:30:00Z">
        <w:r w:rsidRPr="00EE6742">
          <w:rPr>
            <w:rFonts w:ascii="Courier New" w:hAnsi="Courier New" w:cs="Courier New"/>
            <w:rtl/>
          </w:rPr>
          <w:t>جسى كمانه * بانبح مايه سمى</w:t>
        </w:r>
      </w:ins>
      <w:r w:rsidRPr="00EE6742">
        <w:rPr>
          <w:rFonts w:ascii="Courier New" w:hAnsi="Courier New" w:cs="Courier New"/>
          <w:rtl/>
        </w:rPr>
        <w:t xml:space="preserve"> به </w:t>
      </w:r>
      <w:del w:id="3345" w:author="Transkribus" w:date="2019-12-11T14:30:00Z">
        <w:r w:rsidR="009B6BCA" w:rsidRPr="009B6BCA">
          <w:rPr>
            <w:rFonts w:ascii="Courier New" w:hAnsi="Courier New" w:cs="Courier New"/>
            <w:rtl/>
          </w:rPr>
          <w:delText>المرء يمدح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346" w:author="Transkribus" w:date="2019-12-11T14:30:00Z">
        <w:r w:rsidRPr="00EE6742">
          <w:rPr>
            <w:rFonts w:ascii="Courier New" w:hAnsi="Courier New" w:cs="Courier New"/>
            <w:rtl/>
          </w:rPr>
          <w:t>المرة مد٣</w:t>
        </w:r>
      </w:ins>
    </w:p>
    <w:p w14:paraId="723D0D7B" w14:textId="7C32051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347" w:author="Transkribus" w:date="2019-12-11T14:30:00Z">
            <w:r w:rsidRPr="009B6BCA">
              <w:rPr>
                <w:rFonts w:ascii="Courier New" w:hAnsi="Courier New" w:cs="Courier New"/>
                <w:rtl/>
              </w:rPr>
              <w:delText>يهجوه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48" w:author="Transkribus" w:date="2019-12-11T14:30:00Z">
            <w:r w:rsidR="00EE6742" w:rsidRPr="00EE6742">
              <w:rPr>
                <w:rFonts w:ascii="Courier New" w:hAnsi="Courier New" w:cs="Courier New"/>
                <w:rtl/>
              </w:rPr>
              <w:t>مهموة أيضا</w:t>
            </w:r>
          </w:ins>
        </w:dir>
      </w:dir>
    </w:p>
    <w:p w14:paraId="2B3B1A07" w14:textId="25FA0239" w:rsidR="00EE6742" w:rsidRPr="00EE6742" w:rsidRDefault="009B6BCA" w:rsidP="00EE6742">
      <w:pPr>
        <w:pStyle w:val="NurText"/>
        <w:bidi/>
        <w:rPr>
          <w:ins w:id="3349" w:author="Transkribus" w:date="2019-12-11T14:30:00Z"/>
          <w:rFonts w:ascii="Courier New" w:hAnsi="Courier New" w:cs="Courier New"/>
        </w:rPr>
      </w:pPr>
      <w:dir w:val="rtl">
        <w:dir w:val="rtl">
          <w:del w:id="3350" w:author="Transkribus" w:date="2019-12-11T14:30:00Z">
            <w:r w:rsidRPr="009B6BCA">
              <w:rPr>
                <w:rFonts w:ascii="Courier New" w:hAnsi="Courier New" w:cs="Courier New"/>
                <w:rtl/>
              </w:rPr>
              <w:delText>ان</w:delText>
            </w:r>
          </w:del>
          <w:ins w:id="3351" w:author="Transkribus" w:date="2019-12-11T14:30:00Z">
            <w:r w:rsidR="00EE6742" w:rsidRPr="00EE6742">
              <w:rPr>
                <w:rFonts w:ascii="Courier New" w:hAnsi="Courier New" w:cs="Courier New"/>
                <w:rtl/>
              </w:rPr>
              <w:t>البسيط٢</w:t>
            </w:r>
          </w:ins>
        </w:dir>
      </w:dir>
    </w:p>
    <w:p w14:paraId="15624773" w14:textId="03340779" w:rsidR="00EE6742" w:rsidRPr="00EE6742" w:rsidRDefault="00EE6742" w:rsidP="00EE6742">
      <w:pPr>
        <w:pStyle w:val="NurText"/>
        <w:bidi/>
        <w:rPr>
          <w:rFonts w:ascii="Courier New" w:hAnsi="Courier New" w:cs="Courier New"/>
        </w:rPr>
      </w:pPr>
      <w:ins w:id="3352" w:author="Transkribus" w:date="2019-12-11T14:30:00Z">
        <w:r w:rsidRPr="00EE6742">
          <w:rPr>
            <w:rFonts w:ascii="Courier New" w:hAnsi="Courier New" w:cs="Courier New"/>
            <w:rtl/>
          </w:rPr>
          <w:t>ابن</w:t>
        </w:r>
      </w:ins>
      <w:r w:rsidRPr="00EE6742">
        <w:rPr>
          <w:rFonts w:ascii="Courier New" w:hAnsi="Courier New" w:cs="Courier New"/>
          <w:rtl/>
        </w:rPr>
        <w:t xml:space="preserve"> دام فى </w:t>
      </w:r>
      <w:del w:id="3353" w:author="Transkribus" w:date="2019-12-11T14:30:00Z">
        <w:r w:rsidR="009B6BCA" w:rsidRPr="009B6BCA">
          <w:rPr>
            <w:rFonts w:ascii="Courier New" w:hAnsi="Courier New" w:cs="Courier New"/>
            <w:rtl/>
          </w:rPr>
          <w:delText>غيه وحيش</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ولم يدع افكه وظلمه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354" w:author="Transkribus" w:date="2019-12-11T14:30:00Z">
        <w:r w:rsidRPr="00EE6742">
          <w:rPr>
            <w:rFonts w:ascii="Courier New" w:hAnsi="Courier New" w:cs="Courier New"/>
            <w:rtl/>
          </w:rPr>
          <w:t>غبه وجيس * ولم بدبح الكه وطلة</w:t>
        </w:r>
      </w:ins>
    </w:p>
    <w:p w14:paraId="765BD680" w14:textId="63A2CCE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سلقت </w:t>
          </w:r>
          <w:del w:id="3355" w:author="Transkribus" w:date="2019-12-11T14:30:00Z">
            <w:r w:rsidRPr="009B6BCA">
              <w:rPr>
                <w:rFonts w:ascii="Courier New" w:hAnsi="Courier New" w:cs="Courier New"/>
                <w:rtl/>
              </w:rPr>
              <w:delText>اذانه بعنز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356" w:author="Transkribus" w:date="2019-12-11T14:30:00Z">
            <w:r w:rsidR="00EE6742" w:rsidRPr="00EE6742">
              <w:rPr>
                <w:rFonts w:ascii="Courier New" w:hAnsi="Courier New" w:cs="Courier New"/>
                <w:rtl/>
              </w:rPr>
              <w:t xml:space="preserve">أدانه بعفز يو </w:t>
            </w:r>
          </w:ins>
          <w:r w:rsidR="00EE6742" w:rsidRPr="00EE6742">
            <w:rPr>
              <w:rFonts w:ascii="Courier New" w:hAnsi="Courier New" w:cs="Courier New"/>
              <w:rtl/>
            </w:rPr>
            <w:t xml:space="preserve">قد </w:t>
          </w:r>
          <w:del w:id="3357" w:author="Transkribus" w:date="2019-12-11T14:30:00Z">
            <w:r w:rsidRPr="009B6BCA">
              <w:rPr>
                <w:rFonts w:ascii="Courier New" w:hAnsi="Courier New" w:cs="Courier New"/>
                <w:rtl/>
              </w:rPr>
              <w:delText>اكلوا فى الحجاز لحمه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58" w:author="Transkribus" w:date="2019-12-11T14:30:00Z">
            <w:r w:rsidR="00EE6742" w:rsidRPr="00EE6742">
              <w:rPr>
                <w:rFonts w:ascii="Courier New" w:hAnsi="Courier New" w:cs="Courier New"/>
                <w:rtl/>
              </w:rPr>
              <w:t>أكاو الى الجازلجنة</w:t>
            </w:r>
          </w:ins>
        </w:dir>
      </w:dir>
    </w:p>
    <w:p w14:paraId="3C40D088" w14:textId="779AEDA3" w:rsidR="00EE6742" w:rsidRPr="00EE6742" w:rsidRDefault="009B6BCA" w:rsidP="00EE6742">
      <w:pPr>
        <w:pStyle w:val="NurText"/>
        <w:bidi/>
        <w:rPr>
          <w:ins w:id="3359" w:author="Transkribus" w:date="2019-12-11T14:30:00Z"/>
          <w:rFonts w:ascii="Courier New" w:hAnsi="Courier New" w:cs="Courier New"/>
        </w:rPr>
      </w:pPr>
      <w:dir w:val="rtl">
        <w:dir w:val="rtl">
          <w:ins w:id="3360" w:author="Transkribus" w:date="2019-12-11T14:30:00Z">
            <w:r w:rsidR="00EE6742" w:rsidRPr="00EE6742">
              <w:rPr>
                <w:rFonts w:ascii="Courier New" w:hAnsi="Courier New" w:cs="Courier New"/>
                <w:rtl/>
              </w:rPr>
              <w:t>يه نصيى</w:t>
            </w:r>
          </w:ins>
        </w:dir>
      </w:dir>
    </w:p>
    <w:p w14:paraId="1D8CB7C4" w14:textId="77777777" w:rsidR="00EE6742" w:rsidRPr="00EE6742" w:rsidRDefault="00EE6742" w:rsidP="00EE6742">
      <w:pPr>
        <w:pStyle w:val="NurText"/>
        <w:bidi/>
        <w:rPr>
          <w:ins w:id="3361" w:author="Transkribus" w:date="2019-12-11T14:30:00Z"/>
          <w:rFonts w:ascii="Courier New" w:hAnsi="Courier New" w:cs="Courier New"/>
        </w:rPr>
      </w:pPr>
      <w:ins w:id="3362" w:author="Transkribus" w:date="2019-12-11T14:30:00Z">
        <w:r w:rsidRPr="00EE6742">
          <w:rPr>
            <w:rFonts w:ascii="Courier New" w:hAnsi="Courier New" w:cs="Courier New"/>
            <w:rtl/>
          </w:rPr>
          <w:t>١٥٤</w:t>
        </w:r>
      </w:ins>
    </w:p>
    <w:p w14:paraId="3A72A32F" w14:textId="2304C2A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3363" w:author="Transkribus" w:date="2019-12-11T14:30:00Z">
        <w:r w:rsidR="009B6BCA" w:rsidRPr="009B6BCA">
          <w:rPr>
            <w:rFonts w:ascii="Courier New" w:hAnsi="Courier New" w:cs="Courier New"/>
            <w:rtl/>
          </w:rPr>
          <w:delText>ا</w:delText>
        </w:r>
      </w:del>
      <w:ins w:id="3364" w:author="Transkribus" w:date="2019-12-11T14:30:00Z">
        <w:r w:rsidRPr="00EE6742">
          <w:rPr>
            <w:rFonts w:ascii="Courier New" w:hAnsi="Courier New" w:cs="Courier New"/>
            <w:rtl/>
          </w:rPr>
          <w:t>أ</w:t>
        </w:r>
      </w:ins>
      <w:r w:rsidRPr="00EE6742">
        <w:rPr>
          <w:rFonts w:ascii="Courier New" w:hAnsi="Courier New" w:cs="Courier New"/>
          <w:rtl/>
        </w:rPr>
        <w:t>يضا</w:t>
      </w:r>
      <w:del w:id="33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EB18C4" w14:textId="08ACFCBB" w:rsidR="00EE6742" w:rsidRPr="00EE6742" w:rsidRDefault="009B6BCA" w:rsidP="00EE6742">
      <w:pPr>
        <w:pStyle w:val="NurText"/>
        <w:bidi/>
        <w:rPr>
          <w:ins w:id="3366" w:author="Transkribus" w:date="2019-12-11T14:30:00Z"/>
          <w:rFonts w:ascii="Courier New" w:hAnsi="Courier New" w:cs="Courier New"/>
        </w:rPr>
      </w:pPr>
      <w:dir w:val="rtl">
        <w:dir w:val="rtl">
          <w:del w:id="3367" w:author="Transkribus" w:date="2019-12-11T14:30:00Z">
            <w:r w:rsidRPr="009B6BCA">
              <w:rPr>
                <w:rFonts w:ascii="Courier New" w:hAnsi="Courier New" w:cs="Courier New"/>
                <w:rtl/>
              </w:rPr>
              <w:delText>لنا صديق جفا وازور</w:delText>
            </w:r>
          </w:del>
          <w:ins w:id="3368" w:author="Transkribus" w:date="2019-12-11T14:30:00Z">
            <w:r w:rsidR="00EE6742" w:rsidRPr="00EE6742">
              <w:rPr>
                <w:rFonts w:ascii="Courier New" w:hAnsi="Courier New" w:cs="Courier New"/>
                <w:rtl/>
              </w:rPr>
              <w:t>النسيطم</w:t>
            </w:r>
          </w:ins>
        </w:dir>
      </w:dir>
    </w:p>
    <w:p w14:paraId="0821F71D" w14:textId="0E751C3C" w:rsidR="00EE6742" w:rsidRPr="00EE6742" w:rsidRDefault="00EE6742" w:rsidP="00EE6742">
      <w:pPr>
        <w:pStyle w:val="NurText"/>
        <w:bidi/>
        <w:rPr>
          <w:rFonts w:ascii="Courier New" w:hAnsi="Courier New" w:cs="Courier New"/>
        </w:rPr>
      </w:pPr>
      <w:ins w:id="3369" w:author="Transkribus" w:date="2019-12-11T14:30:00Z">
        <w:r w:rsidRPr="00EE6742">
          <w:rPr>
            <w:rFonts w:ascii="Courier New" w:hAnsi="Courier New" w:cs="Courier New"/>
            <w:rtl/>
          </w:rPr>
          <w:t>لناصديق حقاوارور</w:t>
        </w:r>
      </w:ins>
      <w:r w:rsidRPr="00EE6742">
        <w:rPr>
          <w:rFonts w:ascii="Courier New" w:hAnsi="Courier New" w:cs="Courier New"/>
          <w:rtl/>
        </w:rPr>
        <w:t xml:space="preserve"> جانبه</w:t>
      </w:r>
      <w:del w:id="337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قد اوجعتنى </w:delText>
            </w:r>
          </w:dir>
        </w:dir>
      </w:del>
      <w:ins w:id="3371" w:author="Transkribus" w:date="2019-12-11T14:30:00Z">
        <w:r w:rsidRPr="00EE6742">
          <w:rPr>
            <w:rFonts w:ascii="Courier New" w:hAnsi="Courier New" w:cs="Courier New"/>
            <w:rtl/>
          </w:rPr>
          <w:t xml:space="preserve"> * فد أو يعتى</w:t>
        </w:r>
        <w:r w:rsidRPr="00EE6742">
          <w:rPr>
            <w:rFonts w:ascii="Courier New" w:hAnsi="Courier New" w:cs="Courier New"/>
            <w:rtl/>
          </w:rPr>
          <w:tab/>
        </w:r>
      </w:ins>
      <w:r w:rsidRPr="00EE6742">
        <w:rPr>
          <w:rFonts w:ascii="Courier New" w:hAnsi="Courier New" w:cs="Courier New"/>
          <w:rtl/>
        </w:rPr>
        <w:t xml:space="preserve">يدى </w:t>
      </w:r>
      <w:del w:id="3372" w:author="Transkribus" w:date="2019-12-11T14:30:00Z">
        <w:r w:rsidR="009B6BCA" w:rsidRPr="009B6BCA">
          <w:rPr>
            <w:rFonts w:ascii="Courier New" w:hAnsi="Courier New" w:cs="Courier New"/>
            <w:rtl/>
          </w:rPr>
          <w:delText>مما اعاتبه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373" w:author="Transkribus" w:date="2019-12-11T14:30:00Z">
        <w:r w:rsidRPr="00EE6742">
          <w:rPr>
            <w:rFonts w:ascii="Courier New" w:hAnsi="Courier New" w:cs="Courier New"/>
            <w:rtl/>
          </w:rPr>
          <w:t>ثا أنانبة</w:t>
        </w:r>
      </w:ins>
    </w:p>
    <w:p w14:paraId="1A11DA32" w14:textId="231FDF95" w:rsidR="00EE6742" w:rsidRPr="00EE6742" w:rsidRDefault="009B6BCA" w:rsidP="00EE6742">
      <w:pPr>
        <w:pStyle w:val="NurText"/>
        <w:bidi/>
        <w:rPr>
          <w:rFonts w:ascii="Courier New" w:hAnsi="Courier New" w:cs="Courier New"/>
        </w:rPr>
      </w:pPr>
      <w:dir w:val="rtl">
        <w:dir w:val="rtl">
          <w:del w:id="3374" w:author="Transkribus" w:date="2019-12-11T14:30:00Z">
            <w:r w:rsidRPr="009B6BCA">
              <w:rPr>
                <w:rFonts w:ascii="Courier New" w:hAnsi="Courier New" w:cs="Courier New"/>
                <w:rtl/>
              </w:rPr>
              <w:delText>ان قيل</w:delText>
            </w:r>
          </w:del>
          <w:ins w:id="3375" w:author="Transkribus" w:date="2019-12-11T14:30:00Z">
            <w:r w:rsidR="00EE6742" w:rsidRPr="00EE6742">
              <w:rPr>
                <w:rFonts w:ascii="Courier New" w:hAnsi="Courier New" w:cs="Courier New"/>
                <w:rtl/>
              </w:rPr>
              <w:t>ابن عبل</w:t>
            </w:r>
          </w:ins>
          <w:r w:rsidR="00EE6742" w:rsidRPr="00EE6742">
            <w:rPr>
              <w:rFonts w:ascii="Courier New" w:hAnsi="Courier New" w:cs="Courier New"/>
              <w:rtl/>
            </w:rPr>
            <w:t xml:space="preserve"> لى صفه </w:t>
          </w:r>
          <w:del w:id="3376" w:author="Transkribus" w:date="2019-12-11T14:30:00Z">
            <w:r w:rsidRPr="009B6BCA">
              <w:rPr>
                <w:rFonts w:ascii="Courier New" w:hAnsi="Courier New" w:cs="Courier New"/>
                <w:rtl/>
              </w:rPr>
              <w:delText>يوما قلت ذاك فتى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377" w:author="Transkribus" w:date="2019-12-11T14:30:00Z">
            <w:r w:rsidR="00EE6742" w:rsidRPr="00EE6742">
              <w:rPr>
                <w:rFonts w:ascii="Courier New" w:hAnsi="Courier New" w:cs="Courier New"/>
                <w:rtl/>
              </w:rPr>
              <w:t xml:space="preserve">يوماقلت دال فنى * </w:t>
            </w:r>
          </w:ins>
          <w:r w:rsidR="00EE6742" w:rsidRPr="00EE6742">
            <w:rPr>
              <w:rFonts w:ascii="Courier New" w:hAnsi="Courier New" w:cs="Courier New"/>
              <w:rtl/>
            </w:rPr>
            <w:t xml:space="preserve">يحصى الحصى </w:t>
          </w:r>
          <w:del w:id="3378" w:author="Transkribus" w:date="2019-12-11T14:30:00Z">
            <w:r w:rsidRPr="009B6BCA">
              <w:rPr>
                <w:rFonts w:ascii="Courier New" w:hAnsi="Courier New" w:cs="Courier New"/>
                <w:rtl/>
              </w:rPr>
              <w:delText>قبل ان تحصى مثالبه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79" w:author="Transkribus" w:date="2019-12-11T14:30:00Z">
            <w:r w:rsidR="00EE6742" w:rsidRPr="00EE6742">
              <w:rPr>
                <w:rFonts w:ascii="Courier New" w:hAnsi="Courier New" w:cs="Courier New"/>
                <w:rtl/>
              </w:rPr>
              <w:t>عيل ابن يحصى متالبة</w:t>
            </w:r>
          </w:ins>
        </w:dir>
      </w:dir>
    </w:p>
    <w:p w14:paraId="39EC6EA8" w14:textId="1E6F4E4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380" w:author="Transkribus" w:date="2019-12-11T14:30:00Z">
            <w:r w:rsidRPr="009B6BCA">
              <w:rPr>
                <w:rFonts w:ascii="Courier New" w:hAnsi="Courier New" w:cs="Courier New"/>
                <w:rtl/>
              </w:rPr>
              <w:delText>يهجو</w:delText>
            </w:r>
          </w:del>
          <w:ins w:id="3381" w:author="Transkribus" w:date="2019-12-11T14:30:00Z">
            <w:r w:rsidR="00EE6742" w:rsidRPr="00EE6742">
              <w:rPr>
                <w:rFonts w:ascii="Courier New" w:hAnsi="Courier New" w:cs="Courier New"/>
                <w:rtl/>
              </w:rPr>
              <w:t>بهمصو</w:t>
            </w:r>
          </w:ins>
          <w:r w:rsidR="00EE6742" w:rsidRPr="00EE6742">
            <w:rPr>
              <w:rFonts w:ascii="Courier New" w:hAnsi="Courier New" w:cs="Courier New"/>
              <w:rtl/>
            </w:rPr>
            <w:t xml:space="preserve"> عليان المعروف </w:t>
          </w:r>
          <w:del w:id="3382" w:author="Transkribus" w:date="2019-12-11T14:30:00Z">
            <w:r w:rsidRPr="009B6BCA">
              <w:rPr>
                <w:rFonts w:ascii="Courier New" w:hAnsi="Courier New" w:cs="Courier New"/>
                <w:rtl/>
              </w:rPr>
              <w:delText>بالعكاز الحلبي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83" w:author="Transkribus" w:date="2019-12-11T14:30:00Z">
            <w:r w:rsidR="00EE6742" w:rsidRPr="00EE6742">
              <w:rPr>
                <w:rFonts w:ascii="Courier New" w:hAnsi="Courier New" w:cs="Courier New"/>
                <w:rtl/>
              </w:rPr>
              <w:t>بالعكار الحلي</w:t>
            </w:r>
          </w:ins>
        </w:dir>
      </w:dir>
    </w:p>
    <w:p w14:paraId="2F1B77BA" w14:textId="77777777" w:rsidR="009B6BCA" w:rsidRPr="009B6BCA" w:rsidRDefault="009B6BCA" w:rsidP="009B6BCA">
      <w:pPr>
        <w:pStyle w:val="NurText"/>
        <w:bidi/>
        <w:rPr>
          <w:del w:id="3384" w:author="Transkribus" w:date="2019-12-11T14:30:00Z"/>
          <w:rFonts w:ascii="Courier New" w:hAnsi="Courier New" w:cs="Courier New"/>
        </w:rPr>
      </w:pPr>
      <w:dir w:val="rtl">
        <w:dir w:val="rtl">
          <w:del w:id="3385" w:author="Transkribus" w:date="2019-12-11T14:30:00Z">
            <w:r w:rsidRPr="009B6BCA">
              <w:rPr>
                <w:rFonts w:ascii="Courier New" w:hAnsi="Courier New" w:cs="Courier New"/>
                <w:rtl/>
              </w:rPr>
              <w:delText>شكا الينا العكاز داءه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فلم يجد عندنا دواءه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E5DE93D" w14:textId="4BCCE44D" w:rsidR="00EE6742" w:rsidRPr="00EE6742" w:rsidRDefault="009B6BCA" w:rsidP="00EE6742">
      <w:pPr>
        <w:pStyle w:val="NurText"/>
        <w:bidi/>
        <w:rPr>
          <w:ins w:id="3386" w:author="Transkribus" w:date="2019-12-11T14:30:00Z"/>
          <w:rFonts w:ascii="Courier New" w:hAnsi="Courier New" w:cs="Courier New"/>
        </w:rPr>
      </w:pPr>
      <w:dir w:val="rtl">
        <w:dir w:val="rtl">
          <w:ins w:id="3387" w:author="Transkribus" w:date="2019-12-11T14:30:00Z">
            <w:r w:rsidR="00EE6742" w:rsidRPr="00EE6742">
              <w:rPr>
                <w:rFonts w:ascii="Courier New" w:hAnsi="Courier New" w:cs="Courier New"/>
                <w:rtl/>
              </w:rPr>
              <w:t>البسيطة</w:t>
            </w:r>
          </w:ins>
        </w:dir>
      </w:dir>
    </w:p>
    <w:p w14:paraId="33C9AA91" w14:textId="77777777" w:rsidR="00EE6742" w:rsidRPr="00EE6742" w:rsidRDefault="00EE6742" w:rsidP="00EE6742">
      <w:pPr>
        <w:pStyle w:val="NurText"/>
        <w:bidi/>
        <w:rPr>
          <w:ins w:id="3388" w:author="Transkribus" w:date="2019-12-11T14:30:00Z"/>
          <w:rFonts w:ascii="Courier New" w:hAnsi="Courier New" w:cs="Courier New"/>
        </w:rPr>
      </w:pPr>
      <w:ins w:id="3389" w:author="Transkribus" w:date="2019-12-11T14:30:00Z">
        <w:r w:rsidRPr="00EE6742">
          <w:rPr>
            <w:rFonts w:ascii="Courier New" w:hAnsi="Courier New" w:cs="Courier New"/>
            <w:rtl/>
          </w:rPr>
          <w:t>كا البنا العكارداعة * فلم بجد غنسد ثادواء٥</w:t>
        </w:r>
      </w:ins>
    </w:p>
    <w:p w14:paraId="5AA15B9C" w14:textId="746609D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لان داء </w:t>
      </w:r>
      <w:del w:id="3390" w:author="Transkribus" w:date="2019-12-11T14:30:00Z">
        <w:r w:rsidR="009B6BCA" w:rsidRPr="009B6BCA">
          <w:rPr>
            <w:rFonts w:ascii="Courier New" w:hAnsi="Courier New" w:cs="Courier New"/>
            <w:rtl/>
          </w:rPr>
          <w:delText>البغاء اعيا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3391" w:author="Transkribus" w:date="2019-12-11T14:30:00Z">
        <w:r w:rsidRPr="00EE6742">
          <w:rPr>
            <w:rFonts w:ascii="Courier New" w:hAnsi="Courier New" w:cs="Courier New"/>
            <w:rtl/>
          </w:rPr>
          <w:t xml:space="preserve">اليفاء أعيا * </w:t>
        </w:r>
      </w:ins>
      <w:r w:rsidRPr="00EE6742">
        <w:rPr>
          <w:rFonts w:ascii="Courier New" w:hAnsi="Courier New" w:cs="Courier New"/>
          <w:rtl/>
        </w:rPr>
        <w:t xml:space="preserve">كل </w:t>
      </w:r>
      <w:del w:id="3392" w:author="Transkribus" w:date="2019-12-11T14:30:00Z">
        <w:r w:rsidR="009B6BCA" w:rsidRPr="009B6BCA">
          <w:rPr>
            <w:rFonts w:ascii="Courier New" w:hAnsi="Courier New" w:cs="Courier New"/>
            <w:rtl/>
          </w:rPr>
          <w:delText>امرئ يبتغى شفاءه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393" w:author="Transkribus" w:date="2019-12-11T14:30:00Z">
        <w:r w:rsidRPr="00EE6742">
          <w:rPr>
            <w:rFonts w:ascii="Courier New" w:hAnsi="Courier New" w:cs="Courier New"/>
            <w:rtl/>
          </w:rPr>
          <w:t>امرى بكنى شعاء٥</w:t>
        </w:r>
      </w:ins>
    </w:p>
    <w:p w14:paraId="7B444ED4" w14:textId="0189372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394"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395" w:author="Transkribus" w:date="2019-12-11T14:30:00Z">
            <w:r w:rsidR="00EE6742" w:rsidRPr="00EE6742">
              <w:rPr>
                <w:rFonts w:ascii="Courier New" w:hAnsi="Courier New" w:cs="Courier New"/>
                <w:rtl/>
              </w:rPr>
              <w:t>أبنا</w:t>
            </w:r>
          </w:ins>
        </w:dir>
      </w:dir>
    </w:p>
    <w:p w14:paraId="08160534" w14:textId="77777777" w:rsidR="009B6BCA" w:rsidRPr="009B6BCA" w:rsidRDefault="009B6BCA" w:rsidP="009B6BCA">
      <w:pPr>
        <w:pStyle w:val="NurText"/>
        <w:bidi/>
        <w:rPr>
          <w:del w:id="3396" w:author="Transkribus" w:date="2019-12-11T14:30:00Z"/>
          <w:rFonts w:ascii="Courier New" w:hAnsi="Courier New" w:cs="Courier New"/>
        </w:rPr>
      </w:pPr>
      <w:dir w:val="rtl">
        <w:dir w:val="rtl">
          <w:del w:id="3397" w:author="Transkribus" w:date="2019-12-11T14:30:00Z">
            <w:r w:rsidRPr="009B6BCA">
              <w:rPr>
                <w:rFonts w:ascii="Courier New" w:hAnsi="Courier New" w:cs="Courier New"/>
                <w:rtl/>
              </w:rPr>
              <w:delText>اذا عنيت بمحموم نظمت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بيتا فان زاد شيئا عاد مفلوجا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6910F15" w14:textId="4FD23F2F" w:rsidR="00EE6742" w:rsidRPr="00EE6742" w:rsidRDefault="009B6BCA" w:rsidP="00EE6742">
      <w:pPr>
        <w:pStyle w:val="NurText"/>
        <w:bidi/>
        <w:rPr>
          <w:ins w:id="3398" w:author="Transkribus" w:date="2019-12-11T14:30:00Z"/>
          <w:rFonts w:ascii="Courier New" w:hAnsi="Courier New" w:cs="Courier New"/>
        </w:rPr>
      </w:pPr>
      <w:dir w:val="rtl">
        <w:dir w:val="rtl">
          <w:ins w:id="3399" w:author="Transkribus" w:date="2019-12-11T14:30:00Z">
            <w:r w:rsidR="00EE6742" w:rsidRPr="00EE6742">
              <w:rPr>
                <w:rFonts w:ascii="Courier New" w:hAnsi="Courier New" w:cs="Courier New"/>
                <w:rtl/>
              </w:rPr>
              <w:t>النسيط٢</w:t>
            </w:r>
          </w:ins>
        </w:dir>
      </w:dir>
    </w:p>
    <w:p w14:paraId="05FC5A0C" w14:textId="77777777" w:rsidR="00EE6742" w:rsidRPr="00EE6742" w:rsidRDefault="00EE6742" w:rsidP="00EE6742">
      <w:pPr>
        <w:pStyle w:val="NurText"/>
        <w:bidi/>
        <w:rPr>
          <w:ins w:id="3400" w:author="Transkribus" w:date="2019-12-11T14:30:00Z"/>
          <w:rFonts w:ascii="Courier New" w:hAnsi="Courier New" w:cs="Courier New"/>
        </w:rPr>
      </w:pPr>
      <w:ins w:id="3401" w:author="Transkribus" w:date="2019-12-11T14:30:00Z">
        <w:r w:rsidRPr="00EE6742">
          <w:rPr>
            <w:rFonts w:ascii="Courier New" w:hAnsi="Courier New" w:cs="Courier New"/>
            <w:rtl/>
          </w:rPr>
          <w:t>اد اعتلب حموم نذمب له * بنانان زادسباعادمقلو</w:t>
        </w:r>
      </w:ins>
    </w:p>
    <w:p w14:paraId="3D17216D" w14:textId="5C979AE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فقل </w:t>
      </w:r>
      <w:del w:id="3402" w:author="Transkribus" w:date="2019-12-11T14:30:00Z">
        <w:r w:rsidR="009B6BCA" w:rsidRPr="009B6BCA">
          <w:rPr>
            <w:rFonts w:ascii="Courier New" w:hAnsi="Courier New" w:cs="Courier New"/>
            <w:rtl/>
          </w:rPr>
          <w:delText>لقوم راوا طبى</w:delText>
        </w:r>
      </w:del>
      <w:ins w:id="3403" w:author="Transkribus" w:date="2019-12-11T14:30:00Z">
        <w:r w:rsidRPr="00EE6742">
          <w:rPr>
            <w:rFonts w:ascii="Courier New" w:hAnsi="Courier New" w:cs="Courier New"/>
            <w:rtl/>
          </w:rPr>
          <w:t>اقومر أو اطبى</w:t>
        </w:r>
      </w:ins>
      <w:r w:rsidRPr="00EE6742">
        <w:rPr>
          <w:rFonts w:ascii="Courier New" w:hAnsi="Courier New" w:cs="Courier New"/>
          <w:rtl/>
        </w:rPr>
        <w:t xml:space="preserve"> لهم فرجا</w:t>
      </w:r>
      <w:del w:id="340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3405"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ليهنهم </w:t>
      </w:r>
      <w:del w:id="3406" w:author="Transkribus" w:date="2019-12-11T14:30:00Z">
        <w:r w:rsidR="009B6BCA" w:rsidRPr="009B6BCA">
          <w:rPr>
            <w:rFonts w:ascii="Courier New" w:hAnsi="Courier New" w:cs="Courier New"/>
            <w:rtl/>
          </w:rPr>
          <w:delText>ان غدا بالشعر ممزوجا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407" w:author="Transkribus" w:date="2019-12-11T14:30:00Z">
        <w:r w:rsidRPr="00EE6742">
          <w:rPr>
            <w:rFonts w:ascii="Courier New" w:hAnsi="Courier New" w:cs="Courier New"/>
            <w:rtl/>
          </w:rPr>
          <w:t>أبن عد ابا لشعر مروجا</w:t>
        </w:r>
      </w:ins>
    </w:p>
    <w:p w14:paraId="3B6A2CBD" w14:textId="5D32E0FB" w:rsidR="00EE6742" w:rsidRPr="00EE6742" w:rsidRDefault="009B6BCA" w:rsidP="00EE6742">
      <w:pPr>
        <w:pStyle w:val="NurText"/>
        <w:bidi/>
        <w:rPr>
          <w:rFonts w:ascii="Courier New" w:hAnsi="Courier New" w:cs="Courier New"/>
        </w:rPr>
      </w:pPr>
      <w:dir w:val="rtl">
        <w:dir w:val="rtl">
          <w:del w:id="3408" w:author="Transkribus" w:date="2019-12-11T14:30:00Z">
            <w:r w:rsidRPr="009B6BCA">
              <w:rPr>
                <w:rFonts w:ascii="Courier New" w:hAnsi="Courier New" w:cs="Courier New"/>
                <w:rtl/>
              </w:rPr>
              <w:delText>يفرج</w:delText>
            </w:r>
          </w:del>
          <w:ins w:id="3409" w:author="Transkribus" w:date="2019-12-11T14:30:00Z">
            <w:r w:rsidR="00EE6742" w:rsidRPr="00EE6742">
              <w:rPr>
                <w:rFonts w:ascii="Courier New" w:hAnsi="Courier New" w:cs="Courier New"/>
                <w:rtl/>
              </w:rPr>
              <w:t>بقرح</w:t>
            </w:r>
          </w:ins>
          <w:r w:rsidR="00EE6742" w:rsidRPr="00EE6742">
            <w:rPr>
              <w:rFonts w:ascii="Courier New" w:hAnsi="Courier New" w:cs="Courier New"/>
              <w:rtl/>
            </w:rPr>
            <w:t xml:space="preserve"> الهم عن </w:t>
          </w:r>
          <w:del w:id="3410" w:author="Transkribus" w:date="2019-12-11T14:30:00Z">
            <w:r w:rsidRPr="009B6BCA">
              <w:rPr>
                <w:rFonts w:ascii="Courier New" w:hAnsi="Courier New" w:cs="Courier New"/>
                <w:rtl/>
              </w:rPr>
              <w:delText>احشاء ذى حرق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مضنى ويطعمه</w:delText>
                </w:r>
              </w:dir>
            </w:dir>
          </w:del>
          <w:ins w:id="3411" w:author="Transkribus" w:date="2019-12-11T14:30:00Z">
            <w:r w:rsidR="00EE6742" w:rsidRPr="00EE6742">
              <w:rPr>
                <w:rFonts w:ascii="Courier New" w:hAnsi="Courier New" w:cs="Courier New"/>
                <w:rtl/>
              </w:rPr>
              <w:t>أحسشاءدى جرق * مصى ويطعمة</w:t>
            </w:r>
          </w:ins>
          <w:r w:rsidR="00EE6742" w:rsidRPr="00EE6742">
            <w:rPr>
              <w:rFonts w:ascii="Courier New" w:hAnsi="Courier New" w:cs="Courier New"/>
              <w:rtl/>
            </w:rPr>
            <w:t xml:space="preserve"> فى ال</w:t>
          </w:r>
          <w:del w:id="3412" w:author="Transkribus" w:date="2019-12-11T14:30:00Z">
            <w:r w:rsidRPr="009B6BCA">
              <w:rPr>
                <w:rFonts w:ascii="Courier New" w:hAnsi="Courier New" w:cs="Courier New"/>
                <w:rtl/>
              </w:rPr>
              <w:delText>ح</w:delText>
            </w:r>
          </w:del>
          <w:ins w:id="3413" w:author="Transkribus" w:date="2019-12-11T14:30:00Z">
            <w:r w:rsidR="00EE6742" w:rsidRPr="00EE6742">
              <w:rPr>
                <w:rFonts w:ascii="Courier New" w:hAnsi="Courier New" w:cs="Courier New"/>
                <w:rtl/>
              </w:rPr>
              <w:t>ج</w:t>
            </w:r>
          </w:ins>
          <w:r w:rsidR="00EE6742" w:rsidRPr="00EE6742">
            <w:rPr>
              <w:rFonts w:ascii="Courier New" w:hAnsi="Courier New" w:cs="Courier New"/>
              <w:rtl/>
            </w:rPr>
            <w:t>ال فروجا</w:t>
          </w:r>
          <w:del w:id="3414"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4315D7" w14:textId="7793C19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وقال فى الش</w:t>
          </w:r>
          <w:del w:id="3415" w:author="Transkribus" w:date="2019-12-11T14:30:00Z">
            <w:r w:rsidRPr="009B6BCA">
              <w:rPr>
                <w:rFonts w:ascii="Courier New" w:hAnsi="Courier New" w:cs="Courier New"/>
                <w:rtl/>
              </w:rPr>
              <w:delText>ج</w:delText>
            </w:r>
          </w:del>
          <w:ins w:id="3416" w:author="Transkribus" w:date="2019-12-11T14:30:00Z">
            <w:r w:rsidR="00EE6742" w:rsidRPr="00EE6742">
              <w:rPr>
                <w:rFonts w:ascii="Courier New" w:hAnsi="Courier New" w:cs="Courier New"/>
                <w:rtl/>
              </w:rPr>
              <w:t>ح</w:t>
            </w:r>
          </w:ins>
          <w:r w:rsidR="00EE6742" w:rsidRPr="00EE6742">
            <w:rPr>
              <w:rFonts w:ascii="Courier New" w:hAnsi="Courier New" w:cs="Courier New"/>
              <w:rtl/>
            </w:rPr>
            <w:t>ا</w:t>
          </w:r>
          <w:del w:id="3417" w:author="Transkribus" w:date="2019-12-11T14:30:00Z">
            <w:r w:rsidRPr="009B6BCA">
              <w:rPr>
                <w:rFonts w:ascii="Courier New" w:hAnsi="Courier New" w:cs="Courier New"/>
                <w:rtl/>
              </w:rPr>
              <w:delText>ع</w:delText>
            </w:r>
          </w:del>
          <w:ins w:id="3418" w:author="Transkribus" w:date="2019-12-11T14:30:00Z">
            <w:r w:rsidR="00EE6742" w:rsidRPr="00EE6742">
              <w:rPr>
                <w:rFonts w:ascii="Courier New" w:hAnsi="Courier New" w:cs="Courier New"/>
                <w:rtl/>
              </w:rPr>
              <w:t>س</w:t>
            </w:r>
          </w:ins>
          <w:r w:rsidR="00EE6742" w:rsidRPr="00EE6742">
            <w:rPr>
              <w:rFonts w:ascii="Courier New" w:hAnsi="Courier New" w:cs="Courier New"/>
              <w:rtl/>
            </w:rPr>
            <w:t>ة</w:t>
          </w:r>
          <w:del w:id="34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776E36" w14:textId="77777777" w:rsidR="009B6BCA" w:rsidRPr="009B6BCA" w:rsidRDefault="009B6BCA" w:rsidP="009B6BCA">
      <w:pPr>
        <w:pStyle w:val="NurText"/>
        <w:bidi/>
        <w:rPr>
          <w:del w:id="3420" w:author="Transkribus" w:date="2019-12-11T14:30:00Z"/>
          <w:rFonts w:ascii="Courier New" w:hAnsi="Courier New" w:cs="Courier New"/>
        </w:rPr>
      </w:pPr>
      <w:dir w:val="rtl">
        <w:dir w:val="rtl">
          <w:del w:id="3421" w:author="Transkribus" w:date="2019-12-11T14:30:00Z">
            <w:r w:rsidRPr="009B6BCA">
              <w:rPr>
                <w:rFonts w:ascii="Courier New" w:hAnsi="Courier New" w:cs="Courier New"/>
                <w:rtl/>
              </w:rPr>
              <w:delText>ارى الحرب تكسبنى نجدة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 خامر القلب تذكارها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FA9C85F" w14:textId="52CC073A" w:rsidR="00EE6742" w:rsidRPr="00EE6742" w:rsidRDefault="009B6BCA" w:rsidP="00EE6742">
      <w:pPr>
        <w:pStyle w:val="NurText"/>
        <w:bidi/>
        <w:rPr>
          <w:ins w:id="3422" w:author="Transkribus" w:date="2019-12-11T14:30:00Z"/>
          <w:rFonts w:ascii="Courier New" w:hAnsi="Courier New" w:cs="Courier New"/>
        </w:rPr>
      </w:pPr>
      <w:dir w:val="rtl">
        <w:dir w:val="rtl">
          <w:del w:id="3423" w:author="Transkribus" w:date="2019-12-11T14:30:00Z">
            <w:r w:rsidRPr="009B6BCA">
              <w:rPr>
                <w:rFonts w:ascii="Courier New" w:hAnsi="Courier New" w:cs="Courier New"/>
                <w:rtl/>
              </w:rPr>
              <w:delText>فان انا</w:delText>
            </w:r>
          </w:del>
          <w:ins w:id="3424" w:author="Transkribus" w:date="2019-12-11T14:30:00Z">
            <w:r w:rsidR="00EE6742" w:rsidRPr="00EE6742">
              <w:rPr>
                <w:rFonts w:ascii="Courier New" w:hAnsi="Courier New" w:cs="Courier New"/>
                <w:rtl/>
              </w:rPr>
              <w:t>النقارب</w:t>
            </w:r>
          </w:ins>
        </w:dir>
      </w:dir>
    </w:p>
    <w:p w14:paraId="5F78DAAC" w14:textId="77777777" w:rsidR="00EE6742" w:rsidRPr="00EE6742" w:rsidRDefault="00EE6742" w:rsidP="00EE6742">
      <w:pPr>
        <w:pStyle w:val="NurText"/>
        <w:bidi/>
        <w:rPr>
          <w:ins w:id="3425" w:author="Transkribus" w:date="2019-12-11T14:30:00Z"/>
          <w:rFonts w:ascii="Courier New" w:hAnsi="Courier New" w:cs="Courier New"/>
        </w:rPr>
      </w:pPr>
      <w:ins w:id="3426" w:author="Transkribus" w:date="2019-12-11T14:30:00Z">
        <w:r w:rsidRPr="00EE6742">
          <w:rPr>
            <w:rFonts w:ascii="Courier New" w:hAnsi="Courier New" w:cs="Courier New"/>
            <w:rtl/>
          </w:rPr>
          <w:t>ابرى الحرب تكسعى مجده * اذاخامر القلبيد كمارها</w:t>
        </w:r>
      </w:ins>
    </w:p>
    <w:p w14:paraId="3A69E38F" w14:textId="783E0E6A" w:rsidR="00EE6742" w:rsidRPr="00EE6742" w:rsidRDefault="00EE6742" w:rsidP="00EE6742">
      <w:pPr>
        <w:pStyle w:val="NurText"/>
        <w:bidi/>
        <w:rPr>
          <w:rFonts w:ascii="Courier New" w:hAnsi="Courier New" w:cs="Courier New"/>
        </w:rPr>
      </w:pPr>
      <w:ins w:id="3427" w:author="Transkribus" w:date="2019-12-11T14:30:00Z">
        <w:r w:rsidRPr="00EE6742">
          <w:rPr>
            <w:rFonts w:ascii="Courier New" w:hAnsi="Courier New" w:cs="Courier New"/>
            <w:rtl/>
          </w:rPr>
          <w:t>بان ابا</w:t>
        </w:r>
      </w:ins>
      <w:r w:rsidRPr="00EE6742">
        <w:rPr>
          <w:rFonts w:ascii="Courier New" w:hAnsi="Courier New" w:cs="Courier New"/>
          <w:rtl/>
        </w:rPr>
        <w:t xml:space="preserve"> فى النوم </w:t>
      </w:r>
      <w:del w:id="3428" w:author="Transkribus" w:date="2019-12-11T14:30:00Z">
        <w:r w:rsidR="009B6BCA" w:rsidRPr="009B6BCA">
          <w:rPr>
            <w:rFonts w:ascii="Courier New" w:hAnsi="Courier New" w:cs="Courier New"/>
            <w:rtl/>
          </w:rPr>
          <w:delText>ابصرتها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تبين فى الفرش اثارها المتقارب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429" w:author="Transkribus" w:date="2019-12-11T14:30:00Z">
        <w:r w:rsidRPr="00EE6742">
          <w:rPr>
            <w:rFonts w:ascii="Courier New" w:hAnsi="Courier New" w:cs="Courier New"/>
            <w:rtl/>
          </w:rPr>
          <w:t>أبصرثها * ببين فى الفرس آثار٨</w:t>
        </w:r>
      </w:ins>
    </w:p>
    <w:p w14:paraId="0B4BAE15" w14:textId="671668E6" w:rsidR="00EE6742" w:rsidRPr="00EE6742" w:rsidRDefault="009B6BCA" w:rsidP="00EE6742">
      <w:pPr>
        <w:pStyle w:val="NurText"/>
        <w:bidi/>
        <w:rPr>
          <w:ins w:id="3430" w:author="Transkribus" w:date="2019-12-11T14:30:00Z"/>
          <w:rFonts w:ascii="Courier New" w:hAnsi="Courier New" w:cs="Courier New"/>
        </w:rPr>
      </w:pPr>
      <w:dir w:val="rtl">
        <w:dir w:val="rtl">
          <w:r w:rsidR="00EE6742" w:rsidRPr="00EE6742">
            <w:rPr>
              <w:rFonts w:ascii="Courier New" w:hAnsi="Courier New" w:cs="Courier New"/>
              <w:rtl/>
            </w:rPr>
            <w:t xml:space="preserve">وقال فى </w:t>
          </w:r>
          <w:del w:id="3431" w:author="Transkribus" w:date="2019-12-11T14:30:00Z">
            <w:r w:rsidRPr="009B6BCA">
              <w:rPr>
                <w:rFonts w:ascii="Courier New" w:hAnsi="Courier New" w:cs="Courier New"/>
                <w:rtl/>
              </w:rPr>
              <w:delText>قصيدته التى سماها ذات</w:delText>
            </w:r>
          </w:del>
          <w:ins w:id="3432" w:author="Transkribus" w:date="2019-12-11T14:30:00Z">
            <w:r w:rsidR="00EE6742" w:rsidRPr="00EE6742">
              <w:rPr>
                <w:rFonts w:ascii="Courier New" w:hAnsi="Courier New" w:cs="Courier New"/>
                <w:rtl/>
              </w:rPr>
              <w:t>كثمان الصر</w:t>
            </w:r>
          </w:ins>
        </w:dir>
      </w:dir>
    </w:p>
    <w:p w14:paraId="716219E4" w14:textId="77777777" w:rsidR="00EE6742" w:rsidRPr="00EE6742" w:rsidRDefault="00EE6742" w:rsidP="00EE6742">
      <w:pPr>
        <w:pStyle w:val="NurText"/>
        <w:bidi/>
        <w:rPr>
          <w:ins w:id="3433" w:author="Transkribus" w:date="2019-12-11T14:30:00Z"/>
          <w:rFonts w:ascii="Courier New" w:hAnsi="Courier New" w:cs="Courier New"/>
        </w:rPr>
      </w:pPr>
      <w:ins w:id="3434" w:author="Transkribus" w:date="2019-12-11T14:30:00Z">
        <w:r w:rsidRPr="00EE6742">
          <w:rPr>
            <w:rFonts w:ascii="Courier New" w:hAnsi="Courier New" w:cs="Courier New"/>
            <w:rtl/>
          </w:rPr>
          <w:t>اطويل</w:t>
        </w:r>
      </w:ins>
    </w:p>
    <w:p w14:paraId="5B883DDB" w14:textId="77777777" w:rsidR="00EE6742" w:rsidRPr="00EE6742" w:rsidRDefault="00EE6742" w:rsidP="00EE6742">
      <w:pPr>
        <w:pStyle w:val="NurText"/>
        <w:bidi/>
        <w:rPr>
          <w:ins w:id="3435" w:author="Transkribus" w:date="2019-12-11T14:30:00Z"/>
          <w:rFonts w:ascii="Courier New" w:hAnsi="Courier New" w:cs="Courier New"/>
        </w:rPr>
      </w:pPr>
      <w:ins w:id="3436" w:author="Transkribus" w:date="2019-12-11T14:30:00Z">
        <w:r w:rsidRPr="00EE6742">
          <w:rPr>
            <w:rFonts w:ascii="Courier New" w:hAnsi="Courier New" w:cs="Courier New"/>
            <w:rtl/>
          </w:rPr>
          <w:t>باعرس عن ابلى وق القلب ودها * مجافة أن اعرى رغسا وكاسحا</w:t>
        </w:r>
      </w:ins>
    </w:p>
    <w:p w14:paraId="14B9E87B" w14:textId="77777777" w:rsidR="00EE6742" w:rsidRPr="00EE6742" w:rsidRDefault="00EE6742" w:rsidP="00EE6742">
      <w:pPr>
        <w:pStyle w:val="NurText"/>
        <w:bidi/>
        <w:rPr>
          <w:ins w:id="3437" w:author="Transkribus" w:date="2019-12-11T14:30:00Z"/>
          <w:rFonts w:ascii="Courier New" w:hAnsi="Courier New" w:cs="Courier New"/>
        </w:rPr>
      </w:pPr>
      <w:ins w:id="3438" w:author="Transkribus" w:date="2019-12-11T14:30:00Z">
        <w:r w:rsidRPr="00EE6742">
          <w:rPr>
            <w:rFonts w:ascii="Courier New" w:hAnsi="Courier New" w:cs="Courier New"/>
            <w:rtl/>
          </w:rPr>
          <w:t>وأكثم شراكان ببى ويها * بان قلت أبى تكنها كتب باحا</w:t>
        </w:r>
      </w:ins>
    </w:p>
    <w:p w14:paraId="3B187C11" w14:textId="61C31CB0" w:rsidR="00EE6742" w:rsidRPr="00EE6742" w:rsidRDefault="00EE6742" w:rsidP="00EE6742">
      <w:pPr>
        <w:pStyle w:val="NurText"/>
        <w:bidi/>
        <w:rPr>
          <w:rFonts w:ascii="Courier New" w:hAnsi="Courier New" w:cs="Courier New"/>
        </w:rPr>
      </w:pPr>
      <w:ins w:id="3439" w:author="Transkribus" w:date="2019-12-11T14:30:00Z">
        <w:r w:rsidRPr="00EE6742">
          <w:rPr>
            <w:rFonts w:ascii="Courier New" w:hAnsi="Courier New" w:cs="Courier New"/>
            <w:rtl/>
          </w:rPr>
          <w:t xml:space="preserve"> وقال فى عسيديه النى شماهاذات</w:t>
        </w:r>
      </w:ins>
      <w:r w:rsidRPr="00EE6742">
        <w:rPr>
          <w:rFonts w:ascii="Courier New" w:hAnsi="Courier New" w:cs="Courier New"/>
          <w:rtl/>
        </w:rPr>
        <w:t xml:space="preserve"> المناقب</w:t>
      </w:r>
      <w:del w:id="34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3083AD" w14:textId="77777777" w:rsidR="009B6BCA" w:rsidRPr="009B6BCA" w:rsidRDefault="009B6BCA" w:rsidP="009B6BCA">
      <w:pPr>
        <w:pStyle w:val="NurText"/>
        <w:bidi/>
        <w:rPr>
          <w:del w:id="3441" w:author="Transkribus" w:date="2019-12-11T14:30:00Z"/>
          <w:rFonts w:ascii="Courier New" w:hAnsi="Courier New" w:cs="Courier New"/>
        </w:rPr>
      </w:pPr>
      <w:dir w:val="rtl">
        <w:dir w:val="rtl">
          <w:del w:id="3442" w:author="Transkribus" w:date="2019-12-11T14:30:00Z">
            <w:r w:rsidRPr="009B6BCA">
              <w:rPr>
                <w:rFonts w:ascii="Courier New" w:hAnsi="Courier New" w:cs="Courier New"/>
                <w:rtl/>
              </w:rPr>
              <w:delText>ومعشر قد جعلونى قدوة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يروننى فيما اعانى اوحد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55C79A9" w14:textId="0138415E" w:rsidR="00EE6742" w:rsidRPr="00EE6742" w:rsidRDefault="009B6BCA" w:rsidP="00EE6742">
      <w:pPr>
        <w:pStyle w:val="NurText"/>
        <w:bidi/>
        <w:rPr>
          <w:ins w:id="3443" w:author="Transkribus" w:date="2019-12-11T14:30:00Z"/>
          <w:rFonts w:ascii="Courier New" w:hAnsi="Courier New" w:cs="Courier New"/>
        </w:rPr>
      </w:pPr>
      <w:dir w:val="rtl">
        <w:dir w:val="rtl">
          <w:del w:id="3444" w:author="Transkribus" w:date="2019-12-11T14:30:00Z">
            <w:r w:rsidRPr="009B6BCA">
              <w:rPr>
                <w:rFonts w:ascii="Courier New" w:hAnsi="Courier New" w:cs="Courier New"/>
                <w:rtl/>
              </w:rPr>
              <w:delText>تركت اعمارهم اذ ركنوا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الى </w:delText>
                </w:r>
              </w:dir>
            </w:dir>
          </w:del>
          <w:ins w:id="3445" w:author="Transkribus" w:date="2019-12-11T14:30:00Z">
            <w:r w:rsidR="00EE6742" w:rsidRPr="00EE6742">
              <w:rPr>
                <w:rFonts w:ascii="Courier New" w:hAnsi="Courier New" w:cs="Courier New"/>
                <w:rtl/>
              </w:rPr>
              <w:t>الرحس</w:t>
            </w:r>
          </w:ins>
        </w:dir>
      </w:dir>
    </w:p>
    <w:p w14:paraId="37B407EF" w14:textId="77777777" w:rsidR="00EE6742" w:rsidRPr="00EE6742" w:rsidRDefault="00EE6742" w:rsidP="00EE6742">
      <w:pPr>
        <w:pStyle w:val="NurText"/>
        <w:bidi/>
        <w:rPr>
          <w:ins w:id="3446" w:author="Transkribus" w:date="2019-12-11T14:30:00Z"/>
          <w:rFonts w:ascii="Courier New" w:hAnsi="Courier New" w:cs="Courier New"/>
        </w:rPr>
      </w:pPr>
      <w:ins w:id="3447" w:author="Transkribus" w:date="2019-12-11T14:30:00Z">
        <w:r w:rsidRPr="00EE6742">
          <w:rPr>
            <w:rFonts w:ascii="Courier New" w:hAnsi="Courier New" w:cs="Courier New"/>
            <w:rtl/>
          </w:rPr>
          <w:t>ومعشر مذدعلوفى عدوه * بروسى عثماعانى أو حسدا</w:t>
        </w:r>
      </w:ins>
    </w:p>
    <w:p w14:paraId="10A136DE" w14:textId="66306B7E" w:rsidR="00EE6742" w:rsidRPr="00EE6742" w:rsidRDefault="00EE6742" w:rsidP="00EE6742">
      <w:pPr>
        <w:pStyle w:val="NurText"/>
        <w:bidi/>
        <w:rPr>
          <w:rFonts w:ascii="Courier New" w:hAnsi="Courier New" w:cs="Courier New"/>
        </w:rPr>
      </w:pPr>
      <w:ins w:id="3448" w:author="Transkribus" w:date="2019-12-11T14:30:00Z">
        <w:r w:rsidRPr="00EE6742">
          <w:rPr>
            <w:rFonts w:ascii="Courier New" w:hAnsi="Courier New" w:cs="Courier New"/>
            <w:rtl/>
          </w:rPr>
          <w:t xml:space="preserve">ابركلت أعمارهم الركنوا * الى </w:t>
        </w:r>
      </w:ins>
      <w:r w:rsidRPr="00EE6742">
        <w:rPr>
          <w:rFonts w:ascii="Courier New" w:hAnsi="Courier New" w:cs="Courier New"/>
          <w:rtl/>
        </w:rPr>
        <w:t>فى الطب كاعمار الجدا</w:t>
      </w:r>
      <w:del w:id="3449" w:author="Transkribus" w:date="2019-12-11T14:30:00Z">
        <w:r w:rsidR="009B6BCA" w:rsidRPr="009B6BCA">
          <w:rPr>
            <w:rFonts w:ascii="Courier New" w:hAnsi="Courier New" w:cs="Courier New"/>
            <w:rtl/>
          </w:rPr>
          <w:delText xml:space="preserve"> الرجز</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3C28A5D" w14:textId="6A98B164" w:rsidR="00EE6742" w:rsidRPr="00EE6742" w:rsidRDefault="009B6BCA" w:rsidP="00EE6742">
      <w:pPr>
        <w:pStyle w:val="NurText"/>
        <w:bidi/>
        <w:rPr>
          <w:ins w:id="3450" w:author="Transkribus" w:date="2019-12-11T14:30:00Z"/>
          <w:rFonts w:ascii="Courier New" w:hAnsi="Courier New" w:cs="Courier New"/>
        </w:rPr>
      </w:pPr>
      <w:dir w:val="rtl">
        <w:dir w:val="rtl">
          <w:ins w:id="3451" w:author="Transkribus" w:date="2019-12-11T14:30:00Z">
            <w:r w:rsidR="00EE6742" w:rsidRPr="00EE6742">
              <w:rPr>
                <w:rFonts w:ascii="Courier New" w:hAnsi="Courier New" w:cs="Courier New"/>
                <w:rtl/>
              </w:rPr>
              <w:t>وقال أيقا</w:t>
            </w:r>
          </w:ins>
        </w:dir>
      </w:dir>
    </w:p>
    <w:p w14:paraId="2942CF9A" w14:textId="77777777" w:rsidR="00EE6742" w:rsidRPr="00EE6742" w:rsidRDefault="00EE6742" w:rsidP="00EE6742">
      <w:pPr>
        <w:pStyle w:val="NurText"/>
        <w:bidi/>
        <w:rPr>
          <w:ins w:id="3452" w:author="Transkribus" w:date="2019-12-11T14:30:00Z"/>
          <w:rFonts w:ascii="Courier New" w:hAnsi="Courier New" w:cs="Courier New"/>
        </w:rPr>
      </w:pPr>
      <w:ins w:id="3453" w:author="Transkribus" w:date="2019-12-11T14:30:00Z">
        <w:r w:rsidRPr="00EE6742">
          <w:rPr>
            <w:rFonts w:ascii="Courier New" w:hAnsi="Courier New" w:cs="Courier New"/>
            <w:rtl/>
          </w:rPr>
          <w:t>ابوافر١</w:t>
        </w:r>
      </w:ins>
    </w:p>
    <w:p w14:paraId="03231B2B" w14:textId="77777777" w:rsidR="00EE6742" w:rsidRPr="00EE6742" w:rsidRDefault="00EE6742" w:rsidP="00EE6742">
      <w:pPr>
        <w:pStyle w:val="NurText"/>
        <w:bidi/>
        <w:rPr>
          <w:ins w:id="3454" w:author="Transkribus" w:date="2019-12-11T14:30:00Z"/>
          <w:rFonts w:ascii="Courier New" w:hAnsi="Courier New" w:cs="Courier New"/>
        </w:rPr>
      </w:pPr>
      <w:ins w:id="3455" w:author="Transkribus" w:date="2019-12-11T14:30:00Z">
        <w:r w:rsidRPr="00EE6742">
          <w:rPr>
            <w:rFonts w:ascii="Courier New" w:hAnsi="Courier New" w:cs="Courier New"/>
            <w:rtl/>
          </w:rPr>
          <w:t>اداماجاورب حمسسين عاما * فناةقاسهه سلت أن الاثراها</w:t>
        </w:r>
      </w:ins>
    </w:p>
    <w:p w14:paraId="74D5FA63" w14:textId="77777777" w:rsidR="00EE6742" w:rsidRPr="00EE6742" w:rsidRDefault="00EE6742" w:rsidP="00EE6742">
      <w:pPr>
        <w:pStyle w:val="NurText"/>
        <w:bidi/>
        <w:rPr>
          <w:ins w:id="3456" w:author="Transkribus" w:date="2019-12-11T14:30:00Z"/>
          <w:rFonts w:ascii="Courier New" w:hAnsi="Courier New" w:cs="Courier New"/>
        </w:rPr>
      </w:pPr>
      <w:ins w:id="3457" w:author="Transkribus" w:date="2019-12-11T14:30:00Z">
        <w:r w:rsidRPr="00EE6742">
          <w:rPr>
            <w:rFonts w:ascii="Courier New" w:hAnsi="Courier New" w:cs="Courier New"/>
            <w:rtl/>
          </w:rPr>
          <w:t>فانيلك الجورعليك فرس * فدعها والثمس عر صاسواها</w:t>
        </w:r>
      </w:ins>
    </w:p>
    <w:p w14:paraId="4FF3A9E4" w14:textId="1344661F" w:rsidR="00EE6742" w:rsidRPr="00EE6742" w:rsidRDefault="00EE6742" w:rsidP="00EE6742">
      <w:pPr>
        <w:pStyle w:val="NurText"/>
        <w:bidi/>
        <w:rPr>
          <w:rFonts w:ascii="Courier New" w:hAnsi="Courier New" w:cs="Courier New"/>
        </w:rPr>
      </w:pPr>
      <w:r w:rsidRPr="00EE6742">
        <w:rPr>
          <w:rFonts w:ascii="Courier New" w:hAnsi="Courier New" w:cs="Courier New"/>
          <w:rtl/>
        </w:rPr>
        <w:t>وقال ا</w:t>
      </w:r>
      <w:del w:id="3458" w:author="Transkribus" w:date="2019-12-11T14:30:00Z">
        <w:r w:rsidR="009B6BCA" w:rsidRPr="009B6BCA">
          <w:rPr>
            <w:rFonts w:ascii="Courier New" w:hAnsi="Courier New" w:cs="Courier New"/>
            <w:rtl/>
          </w:rPr>
          <w:delText>ي</w:delText>
        </w:r>
      </w:del>
      <w:ins w:id="3459" w:author="Transkribus" w:date="2019-12-11T14:30:00Z">
        <w:r w:rsidRPr="00EE6742">
          <w:rPr>
            <w:rFonts w:ascii="Courier New" w:hAnsi="Courier New" w:cs="Courier New"/>
            <w:rtl/>
          </w:rPr>
          <w:t>ل</w:t>
        </w:r>
      </w:ins>
      <w:r w:rsidRPr="00EE6742">
        <w:rPr>
          <w:rFonts w:ascii="Courier New" w:hAnsi="Courier New" w:cs="Courier New"/>
          <w:rtl/>
        </w:rPr>
        <w:t>ضا</w:t>
      </w:r>
      <w:del w:id="346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1C97F65" w14:textId="420E6FBB" w:rsidR="00EE6742" w:rsidRPr="00EE6742" w:rsidRDefault="009B6BCA" w:rsidP="00EE6742">
      <w:pPr>
        <w:pStyle w:val="NurText"/>
        <w:bidi/>
        <w:rPr>
          <w:ins w:id="3461" w:author="Transkribus" w:date="2019-12-11T14:30:00Z"/>
          <w:rFonts w:ascii="Courier New" w:hAnsi="Courier New" w:cs="Courier New"/>
        </w:rPr>
      </w:pPr>
      <w:dir w:val="rtl">
        <w:dir w:val="rtl">
          <w:del w:id="3462" w:author="Transkribus" w:date="2019-12-11T14:30:00Z">
            <w:r w:rsidRPr="009B6BCA">
              <w:rPr>
                <w:rFonts w:ascii="Courier New" w:hAnsi="Courier New" w:cs="Courier New"/>
                <w:rtl/>
              </w:rPr>
              <w:delText>ساظهر فى اصلاح</w:delText>
            </w:r>
          </w:del>
          <w:ins w:id="3463" w:author="Transkribus" w:date="2019-12-11T14:30:00Z">
            <w:r w:rsidR="00EE6742" w:rsidRPr="00EE6742">
              <w:rPr>
                <w:rFonts w:ascii="Courier New" w:hAnsi="Courier New" w:cs="Courier New"/>
                <w:rtl/>
              </w:rPr>
              <w:t>الطريل</w:t>
            </w:r>
          </w:ins>
        </w:dir>
      </w:dir>
    </w:p>
    <w:p w14:paraId="3A29314A" w14:textId="5E016325" w:rsidR="00EE6742" w:rsidRPr="00EE6742" w:rsidRDefault="00EE6742" w:rsidP="00EE6742">
      <w:pPr>
        <w:pStyle w:val="NurText"/>
        <w:bidi/>
        <w:rPr>
          <w:rFonts w:ascii="Courier New" w:hAnsi="Courier New" w:cs="Courier New"/>
        </w:rPr>
      </w:pPr>
      <w:ins w:id="3464" w:author="Transkribus" w:date="2019-12-11T14:30:00Z">
        <w:r w:rsidRPr="00EE6742">
          <w:rPr>
            <w:rFonts w:ascii="Courier New" w:hAnsi="Courier New" w:cs="Courier New"/>
            <w:rtl/>
          </w:rPr>
          <w:t xml:space="preserve"> ساطهرفى اسلاح</w:t>
        </w:r>
      </w:ins>
      <w:r w:rsidRPr="00EE6742">
        <w:rPr>
          <w:rFonts w:ascii="Courier New" w:hAnsi="Courier New" w:cs="Courier New"/>
          <w:rtl/>
        </w:rPr>
        <w:t xml:space="preserve"> شانى </w:t>
      </w:r>
      <w:del w:id="3465" w:author="Transkribus" w:date="2019-12-11T14:30:00Z">
        <w:r w:rsidR="009B6BCA" w:rsidRPr="009B6BCA">
          <w:rPr>
            <w:rFonts w:ascii="Courier New" w:hAnsi="Courier New" w:cs="Courier New"/>
            <w:rtl/>
          </w:rPr>
          <w:delText>تغافلا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ليعذرنى</w:delText>
            </w:r>
          </w:dir>
        </w:dir>
      </w:del>
      <w:ins w:id="3466" w:author="Transkribus" w:date="2019-12-11T14:30:00Z">
        <w:r w:rsidRPr="00EE6742">
          <w:rPr>
            <w:rFonts w:ascii="Courier New" w:hAnsi="Courier New" w:cs="Courier New"/>
            <w:rtl/>
          </w:rPr>
          <w:t>تناقلا * لبعدوفى</w:t>
        </w:r>
      </w:ins>
      <w:r w:rsidRPr="00EE6742">
        <w:rPr>
          <w:rFonts w:ascii="Courier New" w:hAnsi="Courier New" w:cs="Courier New"/>
          <w:rtl/>
        </w:rPr>
        <w:t xml:space="preserve"> من </w:t>
      </w:r>
      <w:del w:id="3467" w:author="Transkribus" w:date="2019-12-11T14:30:00Z">
        <w:r w:rsidR="009B6BCA" w:rsidRPr="009B6BCA">
          <w:rPr>
            <w:rFonts w:ascii="Courier New" w:hAnsi="Courier New" w:cs="Courier New"/>
            <w:rtl/>
          </w:rPr>
          <w:delText>ظن انى ذو جهل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468" w:author="Transkribus" w:date="2019-12-11T14:30:00Z">
        <w:r w:rsidRPr="00EE6742">
          <w:rPr>
            <w:rFonts w:ascii="Courier New" w:hAnsi="Courier New" w:cs="Courier New"/>
            <w:rtl/>
          </w:rPr>
          <w:t>طن أبى دوجهل</w:t>
        </w:r>
      </w:ins>
    </w:p>
    <w:p w14:paraId="5954B76D" w14:textId="62F12E47" w:rsidR="00EE6742" w:rsidRPr="00EE6742" w:rsidRDefault="009B6BCA" w:rsidP="00EE6742">
      <w:pPr>
        <w:pStyle w:val="NurText"/>
        <w:bidi/>
        <w:rPr>
          <w:rFonts w:ascii="Courier New" w:hAnsi="Courier New" w:cs="Courier New"/>
        </w:rPr>
      </w:pPr>
      <w:dir w:val="rtl">
        <w:dir w:val="rtl">
          <w:del w:id="3469" w:author="Transkribus" w:date="2019-12-11T14:30:00Z">
            <w:r w:rsidRPr="009B6BCA">
              <w:rPr>
                <w:rFonts w:ascii="Courier New" w:hAnsi="Courier New" w:cs="Courier New"/>
                <w:rtl/>
              </w:rPr>
              <w:delText>واهزل مهما قلت شعرا فان بدت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 ركة يوما احلت</w:delText>
                </w:r>
              </w:dir>
            </w:dir>
          </w:del>
          <w:ins w:id="3470" w:author="Transkribus" w:date="2019-12-11T14:30:00Z">
            <w:r w:rsidR="00EE6742" w:rsidRPr="00EE6742">
              <w:rPr>
                <w:rFonts w:ascii="Courier New" w:hAnsi="Courier New" w:cs="Courier New"/>
                <w:rtl/>
              </w:rPr>
              <w:t>واهرل مهماقلت سعراقان بدي * بهركة وما أحلت</w:t>
            </w:r>
          </w:ins>
          <w:r w:rsidR="00EE6742" w:rsidRPr="00EE6742">
            <w:rPr>
              <w:rFonts w:ascii="Courier New" w:hAnsi="Courier New" w:cs="Courier New"/>
              <w:rtl/>
            </w:rPr>
            <w:t xml:space="preserve"> على الهزل</w:t>
          </w:r>
          <w:del w:id="3471"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0DBEBF" w14:textId="00A2931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3472"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73" w:author="Transkribus" w:date="2019-12-11T14:30:00Z">
            <w:r w:rsidR="00EE6742" w:rsidRPr="00EE6742">
              <w:rPr>
                <w:rFonts w:ascii="Courier New" w:hAnsi="Courier New" w:cs="Courier New"/>
                <w:rtl/>
              </w:rPr>
              <w:t>أيقا</w:t>
            </w:r>
          </w:ins>
        </w:dir>
      </w:dir>
    </w:p>
    <w:p w14:paraId="045B5951" w14:textId="77F26692" w:rsidR="00EE6742" w:rsidRPr="00EE6742" w:rsidRDefault="009B6BCA" w:rsidP="00EE6742">
      <w:pPr>
        <w:pStyle w:val="NurText"/>
        <w:bidi/>
        <w:rPr>
          <w:ins w:id="3474" w:author="Transkribus" w:date="2019-12-11T14:30:00Z"/>
          <w:rFonts w:ascii="Courier New" w:hAnsi="Courier New" w:cs="Courier New"/>
        </w:rPr>
      </w:pPr>
      <w:dir w:val="rtl">
        <w:dir w:val="rtl">
          <w:ins w:id="3475" w:author="Transkribus" w:date="2019-12-11T14:30:00Z">
            <w:r w:rsidR="00EE6742" w:rsidRPr="00EE6742">
              <w:rPr>
                <w:rFonts w:ascii="Courier New" w:hAnsi="Courier New" w:cs="Courier New"/>
                <w:rtl/>
              </w:rPr>
              <w:t>الطويل</w:t>
            </w:r>
          </w:ins>
        </w:dir>
      </w:dir>
    </w:p>
    <w:p w14:paraId="3F7E272E" w14:textId="2955E13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وطارق ليل </w:t>
      </w:r>
      <w:del w:id="3476" w:author="Transkribus" w:date="2019-12-11T14:30:00Z">
        <w:r w:rsidR="009B6BCA" w:rsidRPr="009B6BCA">
          <w:rPr>
            <w:rFonts w:ascii="Courier New" w:hAnsi="Courier New" w:cs="Courier New"/>
            <w:rtl/>
          </w:rPr>
          <w:delText>امنى بعد هجعة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فمتعت جنبيه بعجراء من سلم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477" w:author="Transkribus" w:date="2019-12-11T14:30:00Z">
        <w:r w:rsidRPr="00EE6742">
          <w:rPr>
            <w:rFonts w:ascii="Courier New" w:hAnsi="Courier New" w:cs="Courier New"/>
            <w:rtl/>
          </w:rPr>
          <w:t>أمى بعد شمعه * فتعب جينبه حواعمن صل</w:t>
        </w:r>
      </w:ins>
    </w:p>
    <w:p w14:paraId="65B1F6BC" w14:textId="4D7A750E" w:rsidR="00EE6742" w:rsidRPr="00EE6742" w:rsidRDefault="009B6BCA" w:rsidP="00EE6742">
      <w:pPr>
        <w:pStyle w:val="NurText"/>
        <w:bidi/>
        <w:rPr>
          <w:rFonts w:ascii="Courier New" w:hAnsi="Courier New" w:cs="Courier New"/>
        </w:rPr>
      </w:pPr>
      <w:dir w:val="rtl">
        <w:dir w:val="rtl">
          <w:del w:id="3478" w:author="Transkribus" w:date="2019-12-11T14:30:00Z">
            <w:r w:rsidRPr="009B6BCA">
              <w:rPr>
                <w:rFonts w:ascii="Courier New" w:hAnsi="Courier New" w:cs="Courier New"/>
                <w:rtl/>
              </w:rPr>
              <w:delText>فلو سمعت اذناك تحتى عواءه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لقلت</w:delText>
                </w:r>
              </w:dir>
            </w:dir>
          </w:del>
          <w:ins w:id="3479" w:author="Transkribus" w:date="2019-12-11T14:30:00Z">
            <w:r w:rsidR="00EE6742" w:rsidRPr="00EE6742">
              <w:rPr>
                <w:rFonts w:ascii="Courier New" w:hAnsi="Courier New" w:cs="Courier New"/>
                <w:rtl/>
              </w:rPr>
              <w:t>بلوشيمعف ادنال يحى عزادة * اقلت</w:t>
            </w:r>
          </w:ins>
          <w:r w:rsidR="00EE6742" w:rsidRPr="00EE6742">
            <w:rPr>
              <w:rFonts w:ascii="Courier New" w:hAnsi="Courier New" w:cs="Courier New"/>
              <w:rtl/>
            </w:rPr>
            <w:t xml:space="preserve"> ابن </w:t>
          </w:r>
          <w:del w:id="3480" w:author="Transkribus" w:date="2019-12-11T14:30:00Z">
            <w:r w:rsidRPr="009B6BCA">
              <w:rPr>
                <w:rFonts w:ascii="Courier New" w:hAnsi="Courier New" w:cs="Courier New"/>
                <w:rtl/>
              </w:rPr>
              <w:delText>اوى عج</w:delText>
            </w:r>
          </w:del>
          <w:ins w:id="3481" w:author="Transkribus" w:date="2019-12-11T14:30:00Z">
            <w:r w:rsidR="00EE6742" w:rsidRPr="00EE6742">
              <w:rPr>
                <w:rFonts w:ascii="Courier New" w:hAnsi="Courier New" w:cs="Courier New"/>
                <w:rtl/>
              </w:rPr>
              <w:t>أوى شيح</w:t>
            </w:r>
          </w:ins>
          <w:r w:rsidR="00EE6742" w:rsidRPr="00EE6742">
            <w:rPr>
              <w:rFonts w:ascii="Courier New" w:hAnsi="Courier New" w:cs="Courier New"/>
              <w:rtl/>
            </w:rPr>
            <w:t xml:space="preserve"> فى </w:t>
          </w:r>
          <w:del w:id="3482" w:author="Transkribus" w:date="2019-12-11T14:30:00Z">
            <w:r w:rsidRPr="009B6BCA">
              <w:rPr>
                <w:rFonts w:ascii="Courier New" w:hAnsi="Courier New" w:cs="Courier New"/>
                <w:rtl/>
              </w:rPr>
              <w:delText>حندس الظلم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483" w:author="Transkribus" w:date="2019-12-11T14:30:00Z">
            <w:r w:rsidR="00EE6742" w:rsidRPr="00EE6742">
              <w:rPr>
                <w:rFonts w:ascii="Courier New" w:hAnsi="Courier New" w:cs="Courier New"/>
                <w:rtl/>
              </w:rPr>
              <w:t>جندس الطلح</w:t>
            </w:r>
          </w:ins>
        </w:dir>
      </w:dir>
    </w:p>
    <w:p w14:paraId="77538121" w14:textId="67591E4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وقلت له </w:t>
          </w:r>
          <w:del w:id="3484" w:author="Transkribus" w:date="2019-12-11T14:30:00Z">
            <w:r w:rsidRPr="009B6BCA">
              <w:rPr>
                <w:rFonts w:ascii="Courier New" w:hAnsi="Courier New" w:cs="Courier New"/>
                <w:rtl/>
              </w:rPr>
              <w:delText>لولا شقاؤك</w:delText>
            </w:r>
          </w:del>
          <w:ins w:id="3485" w:author="Transkribus" w:date="2019-12-11T14:30:00Z">
            <w:r w:rsidR="00EE6742" w:rsidRPr="00EE6742">
              <w:rPr>
                <w:rFonts w:ascii="Courier New" w:hAnsi="Courier New" w:cs="Courier New"/>
                <w:rtl/>
              </w:rPr>
              <w:t>لو الاشناول</w:t>
            </w:r>
          </w:ins>
          <w:r w:rsidR="00EE6742" w:rsidRPr="00EE6742">
            <w:rPr>
              <w:rFonts w:ascii="Courier New" w:hAnsi="Courier New" w:cs="Courier New"/>
              <w:rtl/>
            </w:rPr>
            <w:t xml:space="preserve"> لم </w:t>
          </w:r>
          <w:del w:id="3486" w:author="Transkribus" w:date="2019-12-11T14:30:00Z">
            <w:r w:rsidRPr="009B6BCA">
              <w:rPr>
                <w:rFonts w:ascii="Courier New" w:hAnsi="Courier New" w:cs="Courier New"/>
                <w:rtl/>
              </w:rPr>
              <w:delText>تسر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بليل</w:delText>
                </w:r>
              </w:dir>
            </w:dir>
          </w:del>
          <w:ins w:id="3487" w:author="Transkribus" w:date="2019-12-11T14:30:00Z">
            <w:r w:rsidR="00EE6742" w:rsidRPr="00EE6742">
              <w:rPr>
                <w:rFonts w:ascii="Courier New" w:hAnsi="Courier New" w:cs="Courier New"/>
                <w:rtl/>
              </w:rPr>
              <w:t>نسر * ليل</w:t>
            </w:r>
          </w:ins>
          <w:r w:rsidR="00EE6742" w:rsidRPr="00EE6742">
            <w:rPr>
              <w:rFonts w:ascii="Courier New" w:hAnsi="Courier New" w:cs="Courier New"/>
              <w:rtl/>
            </w:rPr>
            <w:t xml:space="preserve"> ولم </w:t>
          </w:r>
          <w:del w:id="3488" w:author="Transkribus" w:date="2019-12-11T14:30:00Z">
            <w:r w:rsidRPr="009B6BCA">
              <w:rPr>
                <w:rFonts w:ascii="Courier New" w:hAnsi="Courier New" w:cs="Courier New"/>
                <w:rtl/>
              </w:rPr>
              <w:delText>تحلل بربع ابى</w:delText>
            </w:r>
          </w:del>
          <w:ins w:id="3489" w:author="Transkribus" w:date="2019-12-11T14:30:00Z">
            <w:r w:rsidR="00EE6742" w:rsidRPr="00EE6742">
              <w:rPr>
                <w:rFonts w:ascii="Courier New" w:hAnsi="Courier New" w:cs="Courier New"/>
                <w:rtl/>
              </w:rPr>
              <w:t>خل بريع أبى</w:t>
            </w:r>
          </w:ins>
          <w:r w:rsidR="00EE6742" w:rsidRPr="00EE6742">
            <w:rPr>
              <w:rFonts w:ascii="Courier New" w:hAnsi="Courier New" w:cs="Courier New"/>
              <w:rtl/>
            </w:rPr>
            <w:t xml:space="preserve"> الحكم</w:t>
          </w:r>
          <w:del w:id="3490"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EB261D" w14:textId="77777777" w:rsidR="009B6BCA" w:rsidRPr="009B6BCA" w:rsidRDefault="009B6BCA" w:rsidP="009B6BCA">
      <w:pPr>
        <w:pStyle w:val="NurText"/>
        <w:bidi/>
        <w:rPr>
          <w:del w:id="3491" w:author="Transkribus" w:date="2019-12-11T14:30:00Z"/>
          <w:rFonts w:ascii="Courier New" w:hAnsi="Courier New" w:cs="Courier New"/>
        </w:rPr>
      </w:pPr>
      <w:dir w:val="rtl">
        <w:dir w:val="rtl">
          <w:del w:id="3492" w:author="Transkribus" w:date="2019-12-11T14:30:00Z">
            <w:r w:rsidRPr="009B6BCA">
              <w:rPr>
                <w:rFonts w:ascii="Courier New" w:hAnsi="Courier New" w:cs="Courier New"/>
                <w:rtl/>
              </w:rPr>
              <w:delText>وقال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8DD256" w14:textId="382219B3" w:rsidR="00EE6742" w:rsidRPr="00EE6742" w:rsidRDefault="009B6BCA" w:rsidP="00EE6742">
      <w:pPr>
        <w:pStyle w:val="NurText"/>
        <w:bidi/>
        <w:rPr>
          <w:ins w:id="3493" w:author="Transkribus" w:date="2019-12-11T14:30:00Z"/>
          <w:rFonts w:ascii="Courier New" w:hAnsi="Courier New" w:cs="Courier New"/>
        </w:rPr>
      </w:pPr>
      <w:dir w:val="rtl">
        <w:dir w:val="rtl">
          <w:del w:id="3494" w:author="Transkribus" w:date="2019-12-11T14:30:00Z">
            <w:r w:rsidRPr="009B6BCA">
              <w:rPr>
                <w:rFonts w:ascii="Courier New" w:hAnsi="Courier New" w:cs="Courier New"/>
                <w:rtl/>
              </w:rPr>
              <w:delText>لما ادركته الوفاة فى ذى القعدة سنة تسعه واربعين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 لهف نفسى اذا ادرجت</w:delText>
                </w:r>
              </w:dir>
            </w:dir>
          </w:del>
          <w:ins w:id="3495" w:author="Transkribus" w:date="2019-12-11T14:30:00Z">
            <w:r w:rsidR="00EE6742" w:rsidRPr="00EE6742">
              <w:rPr>
                <w:rFonts w:ascii="Courier New" w:hAnsi="Courier New" w:cs="Courier New"/>
                <w:rtl/>
              </w:rPr>
              <w:t>اوقال باساأدركته الوناة فى ذى الفعد مسفة تبع وأر بعين وخسماقة</w:t>
            </w:r>
          </w:ins>
        </w:dir>
      </w:dir>
    </w:p>
    <w:p w14:paraId="30CB171E" w14:textId="77777777" w:rsidR="00EE6742" w:rsidRPr="00EE6742" w:rsidRDefault="00EE6742" w:rsidP="00EE6742">
      <w:pPr>
        <w:pStyle w:val="NurText"/>
        <w:bidi/>
        <w:rPr>
          <w:ins w:id="3496" w:author="Transkribus" w:date="2019-12-11T14:30:00Z"/>
          <w:rFonts w:ascii="Courier New" w:hAnsi="Courier New" w:cs="Courier New"/>
        </w:rPr>
      </w:pPr>
      <w:ins w:id="3497" w:author="Transkribus" w:date="2019-12-11T14:30:00Z">
        <w:r w:rsidRPr="00EE6742">
          <w:rPr>
            <w:rFonts w:ascii="Courier New" w:hAnsi="Courier New" w:cs="Courier New"/>
            <w:rtl/>
          </w:rPr>
          <w:t>البسيط</w:t>
        </w:r>
      </w:ins>
    </w:p>
    <w:p w14:paraId="0F40C8D7" w14:textId="77777777" w:rsidR="009B6BCA" w:rsidRPr="009B6BCA" w:rsidRDefault="00EE6742" w:rsidP="009B6BCA">
      <w:pPr>
        <w:pStyle w:val="NurText"/>
        <w:bidi/>
        <w:rPr>
          <w:del w:id="3498" w:author="Transkribus" w:date="2019-12-11T14:30:00Z"/>
          <w:rFonts w:ascii="Courier New" w:hAnsi="Courier New" w:cs="Courier New"/>
        </w:rPr>
      </w:pPr>
      <w:ins w:id="3499" w:author="Transkribus" w:date="2019-12-11T14:30:00Z">
        <w:r w:rsidRPr="00EE6742">
          <w:rPr>
            <w:rFonts w:ascii="Courier New" w:hAnsi="Courier New" w:cs="Courier New"/>
            <w:rtl/>
          </w:rPr>
          <w:t>ابالعف يعسى اذا الدرحب</w:t>
        </w:r>
      </w:ins>
      <w:r w:rsidRPr="00EE6742">
        <w:rPr>
          <w:rFonts w:ascii="Courier New" w:hAnsi="Courier New" w:cs="Courier New"/>
          <w:rtl/>
        </w:rPr>
        <w:t xml:space="preserve"> فى الكفن</w:t>
      </w:r>
      <w:del w:id="350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A42A69F" w14:textId="1E9997CC" w:rsidR="00EE6742" w:rsidRPr="00EE6742" w:rsidRDefault="009B6BCA" w:rsidP="00EE6742">
      <w:pPr>
        <w:pStyle w:val="NurText"/>
        <w:bidi/>
        <w:rPr>
          <w:rFonts w:ascii="Courier New" w:hAnsi="Courier New" w:cs="Courier New"/>
        </w:rPr>
      </w:pPr>
      <w:dir w:val="rtl">
        <w:dir w:val="rtl">
          <w:del w:id="3501" w:author="Transkribus" w:date="2019-12-11T14:30:00Z">
            <w:r w:rsidRPr="009B6BCA">
              <w:rPr>
                <w:rFonts w:ascii="Courier New" w:hAnsi="Courier New" w:cs="Courier New"/>
                <w:rtl/>
              </w:rPr>
              <w:delText>وغيبونى</w:delText>
            </w:r>
          </w:del>
          <w:ins w:id="3502" w:author="Transkribus" w:date="2019-12-11T14:30:00Z">
            <w:r w:rsidR="00EE6742" w:rsidRPr="00EE6742">
              <w:rPr>
                <w:rFonts w:ascii="Courier New" w:hAnsi="Courier New" w:cs="Courier New"/>
                <w:rtl/>
              </w:rPr>
              <w:t xml:space="preserve"> * وغيبوى</w:t>
            </w:r>
          </w:ins>
          <w:r w:rsidR="00EE6742" w:rsidRPr="00EE6742">
            <w:rPr>
              <w:rFonts w:ascii="Courier New" w:hAnsi="Courier New" w:cs="Courier New"/>
              <w:rtl/>
            </w:rPr>
            <w:t xml:space="preserve"> عن الا</w:t>
          </w:r>
          <w:del w:id="3503" w:author="Transkribus" w:date="2019-12-11T14:30:00Z">
            <w:r w:rsidRPr="009B6BCA">
              <w:rPr>
                <w:rFonts w:ascii="Courier New" w:hAnsi="Courier New" w:cs="Courier New"/>
                <w:rtl/>
              </w:rPr>
              <w:delText>ه</w:delText>
            </w:r>
          </w:del>
          <w:ins w:id="3504" w:author="Transkribus" w:date="2019-12-11T14:30:00Z">
            <w:r w:rsidR="00EE6742" w:rsidRPr="00EE6742">
              <w:rPr>
                <w:rFonts w:ascii="Courier New" w:hAnsi="Courier New" w:cs="Courier New"/>
                <w:rtl/>
              </w:rPr>
              <w:t>ع</w:t>
            </w:r>
          </w:ins>
          <w:r w:rsidR="00EE6742" w:rsidRPr="00EE6742">
            <w:rPr>
              <w:rFonts w:ascii="Courier New" w:hAnsi="Courier New" w:cs="Courier New"/>
              <w:rtl/>
            </w:rPr>
            <w:t>ل</w:t>
          </w:r>
          <w:ins w:id="3505" w:author="Transkribus" w:date="2019-12-11T14:30:00Z">
            <w:r w:rsidR="00EE6742" w:rsidRPr="00EE6742">
              <w:rPr>
                <w:rFonts w:ascii="Courier New" w:hAnsi="Courier New" w:cs="Courier New"/>
                <w:rtl/>
              </w:rPr>
              <w:t>س</w:t>
            </w:r>
          </w:ins>
          <w:r w:rsidR="00EE6742" w:rsidRPr="00EE6742">
            <w:rPr>
              <w:rFonts w:ascii="Courier New" w:hAnsi="Courier New" w:cs="Courier New"/>
              <w:rtl/>
            </w:rPr>
            <w:t>ين والوطن</w:t>
          </w:r>
          <w:del w:id="35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FF21F6" w14:textId="4B4B3BF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وقيل </w:t>
          </w:r>
          <w:del w:id="3507" w:author="Transkribus" w:date="2019-12-11T14:30:00Z">
            <w:r w:rsidRPr="009B6BCA">
              <w:rPr>
                <w:rFonts w:ascii="Courier New" w:hAnsi="Courier New" w:cs="Courier New"/>
                <w:rtl/>
              </w:rPr>
              <w:delText>لا يبعدن</w:delText>
            </w:r>
          </w:del>
          <w:ins w:id="3508" w:author="Transkribus" w:date="2019-12-11T14:30:00Z">
            <w:r w:rsidR="00EE6742" w:rsidRPr="00EE6742">
              <w:rPr>
                <w:rFonts w:ascii="Courier New" w:hAnsi="Courier New" w:cs="Courier New"/>
                <w:rtl/>
              </w:rPr>
              <w:t>لأببعد ن</w:t>
            </w:r>
          </w:ins>
          <w:r w:rsidR="00EE6742" w:rsidRPr="00EE6742">
            <w:rPr>
              <w:rFonts w:ascii="Courier New" w:hAnsi="Courier New" w:cs="Courier New"/>
              <w:rtl/>
            </w:rPr>
            <w:t xml:space="preserve"> من </w:t>
          </w:r>
          <w:del w:id="3509" w:author="Transkribus" w:date="2019-12-11T14:30:00Z">
            <w:r w:rsidRPr="009B6BCA">
              <w:rPr>
                <w:rFonts w:ascii="Courier New" w:hAnsi="Courier New" w:cs="Courier New"/>
                <w:rtl/>
              </w:rPr>
              <w:delText>كان ينشدنا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انا</w:delText>
                </w:r>
              </w:dir>
            </w:dir>
          </w:del>
          <w:ins w:id="3510" w:author="Transkribus" w:date="2019-12-11T14:30:00Z">
            <w:r w:rsidR="00EE6742" w:rsidRPr="00EE6742">
              <w:rPr>
                <w:rFonts w:ascii="Courier New" w:hAnsi="Courier New" w:cs="Courier New"/>
                <w:rtl/>
              </w:rPr>
              <w:t>كمان نشدنا * ابا</w:t>
            </w:r>
          </w:ins>
          <w:r w:rsidR="00EE6742" w:rsidRPr="00EE6742">
            <w:rPr>
              <w:rFonts w:ascii="Courier New" w:hAnsi="Courier New" w:cs="Courier New"/>
              <w:rtl/>
            </w:rPr>
            <w:t xml:space="preserve"> الذى ن</w:t>
          </w:r>
          <w:del w:id="3511" w:author="Transkribus" w:date="2019-12-11T14:30:00Z">
            <w:r w:rsidRPr="009B6BCA">
              <w:rPr>
                <w:rFonts w:ascii="Courier New" w:hAnsi="Courier New" w:cs="Courier New"/>
                <w:rtl/>
              </w:rPr>
              <w:delText>ظ</w:delText>
            </w:r>
          </w:del>
          <w:ins w:id="3512"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ر الاعمى فلم </w:t>
          </w:r>
          <w:del w:id="3513" w:author="Transkribus" w:date="2019-12-11T14:30:00Z">
            <w:r w:rsidRPr="009B6BCA">
              <w:rPr>
                <w:rFonts w:ascii="Courier New" w:hAnsi="Courier New" w:cs="Courier New"/>
                <w:rtl/>
              </w:rPr>
              <w:delText>يرنى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14" w:author="Transkribus" w:date="2019-12-11T14:30:00Z">
            <w:r w:rsidR="00EE6742" w:rsidRPr="00EE6742">
              <w:rPr>
                <w:rFonts w:ascii="Courier New" w:hAnsi="Courier New" w:cs="Courier New"/>
                <w:rtl/>
              </w:rPr>
              <w:t>يرف</w:t>
            </w:r>
          </w:ins>
        </w:dir>
      </w:dir>
    </w:p>
    <w:p w14:paraId="7BC6D279" w14:textId="2048EA12" w:rsidR="00EE6742" w:rsidRPr="00EE6742" w:rsidRDefault="009B6BCA" w:rsidP="00EE6742">
      <w:pPr>
        <w:pStyle w:val="NurText"/>
        <w:bidi/>
        <w:rPr>
          <w:ins w:id="3515" w:author="Transkribus" w:date="2019-12-11T14:30:00Z"/>
          <w:rFonts w:ascii="Courier New" w:hAnsi="Courier New" w:cs="Courier New"/>
        </w:rPr>
      </w:pPr>
      <w:dir w:val="rtl">
        <w:dir w:val="rtl">
          <w:ins w:id="3516" w:author="Transkribus" w:date="2019-12-11T14:30:00Z">
            <w:r w:rsidR="00EE6742" w:rsidRPr="00EE6742">
              <w:rPr>
                <w:rFonts w:ascii="Courier New" w:hAnsi="Courier New" w:cs="Courier New"/>
                <w:rtl/>
              </w:rPr>
              <w:t>م</w:t>
            </w:r>
          </w:ins>
        </w:dir>
      </w:dir>
    </w:p>
    <w:p w14:paraId="158572AE" w14:textId="77777777" w:rsidR="00EE6742" w:rsidRPr="00EE6742" w:rsidRDefault="00EE6742" w:rsidP="00EE6742">
      <w:pPr>
        <w:pStyle w:val="NurText"/>
        <w:bidi/>
        <w:rPr>
          <w:ins w:id="3517" w:author="Transkribus" w:date="2019-12-11T14:30:00Z"/>
          <w:rFonts w:ascii="Courier New" w:hAnsi="Courier New" w:cs="Courier New"/>
        </w:rPr>
      </w:pPr>
      <w:ins w:id="3518" w:author="Transkribus" w:date="2019-12-11T14:30:00Z">
        <w:r w:rsidRPr="00EE6742">
          <w:rPr>
            <w:rFonts w:ascii="Courier New" w:hAnsi="Courier New" w:cs="Courier New"/>
            <w:rtl/>
          </w:rPr>
          <w:t>١٥٥</w:t>
        </w:r>
      </w:ins>
    </w:p>
    <w:p w14:paraId="3B8D4777" w14:textId="6D6B7BF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ثم </w:t>
      </w:r>
      <w:del w:id="3519" w:author="Transkribus" w:date="2019-12-11T14:30:00Z">
        <w:r w:rsidR="009B6BCA" w:rsidRPr="009B6BCA">
          <w:rPr>
            <w:rFonts w:ascii="Courier New" w:hAnsi="Courier New" w:cs="Courier New"/>
            <w:rtl/>
          </w:rPr>
          <w:delText>انشد يوم الثلاثاء قبل</w:delText>
        </w:r>
      </w:del>
      <w:ins w:id="3520" w:author="Transkribus" w:date="2019-12-11T14:30:00Z">
        <w:r w:rsidRPr="00EE6742">
          <w:rPr>
            <w:rFonts w:ascii="Courier New" w:hAnsi="Courier New" w:cs="Courier New"/>
            <w:rtl/>
          </w:rPr>
          <w:t>السديوم التلاثامقيل</w:t>
        </w:r>
      </w:ins>
      <w:r w:rsidRPr="00EE6742">
        <w:rPr>
          <w:rFonts w:ascii="Courier New" w:hAnsi="Courier New" w:cs="Courier New"/>
          <w:rtl/>
        </w:rPr>
        <w:t xml:space="preserve"> وفاته </w:t>
      </w:r>
      <w:del w:id="3521" w:author="Transkribus" w:date="2019-12-11T14:30:00Z">
        <w:r w:rsidR="009B6BCA" w:rsidRPr="009B6BCA">
          <w:rPr>
            <w:rFonts w:ascii="Courier New" w:hAnsi="Courier New" w:cs="Courier New"/>
            <w:rtl/>
          </w:rPr>
          <w:delText>وامر ولده</w:delText>
        </w:r>
      </w:del>
      <w:ins w:id="3522" w:author="Transkribus" w:date="2019-12-11T14:30:00Z">
        <w:r w:rsidRPr="00EE6742">
          <w:rPr>
            <w:rFonts w:ascii="Courier New" w:hAnsi="Courier New" w:cs="Courier New"/>
            <w:rtl/>
          </w:rPr>
          <w:t>وأمرودة</w:t>
        </w:r>
      </w:ins>
      <w:r w:rsidRPr="00EE6742">
        <w:rPr>
          <w:rFonts w:ascii="Courier New" w:hAnsi="Courier New" w:cs="Courier New"/>
          <w:rtl/>
        </w:rPr>
        <w:t xml:space="preserve"> ابا </w:t>
      </w:r>
      <w:del w:id="3523" w:author="Transkribus" w:date="2019-12-11T14:30:00Z">
        <w:r w:rsidR="009B6BCA" w:rsidRPr="009B6BCA">
          <w:rPr>
            <w:rFonts w:ascii="Courier New" w:hAnsi="Courier New" w:cs="Courier New"/>
            <w:rtl/>
          </w:rPr>
          <w:delText>المجد ان يرويها</w:delText>
        </w:r>
      </w:del>
      <w:ins w:id="3524" w:author="Transkribus" w:date="2019-12-11T14:30:00Z">
        <w:r w:rsidRPr="00EE6742">
          <w:rPr>
            <w:rFonts w:ascii="Courier New" w:hAnsi="Courier New" w:cs="Courier New"/>
            <w:rtl/>
          </w:rPr>
          <w:t>المجدان برويها</w:t>
        </w:r>
      </w:ins>
      <w:r w:rsidRPr="00EE6742">
        <w:rPr>
          <w:rFonts w:ascii="Courier New" w:hAnsi="Courier New" w:cs="Courier New"/>
          <w:rtl/>
        </w:rPr>
        <w:t xml:space="preserve"> بعد مو</w:t>
      </w:r>
      <w:del w:id="3525" w:author="Transkribus" w:date="2019-12-11T14:30:00Z">
        <w:r w:rsidR="009B6BCA" w:rsidRPr="009B6BCA">
          <w:rPr>
            <w:rFonts w:ascii="Courier New" w:hAnsi="Courier New" w:cs="Courier New"/>
            <w:rtl/>
          </w:rPr>
          <w:delText>ت</w:delText>
        </w:r>
      </w:del>
      <w:ins w:id="3526" w:author="Transkribus" w:date="2019-12-11T14:30:00Z">
        <w:r w:rsidRPr="00EE6742">
          <w:rPr>
            <w:rFonts w:ascii="Courier New" w:hAnsi="Courier New" w:cs="Courier New"/>
            <w:rtl/>
          </w:rPr>
          <w:t>ب</w:t>
        </w:r>
      </w:ins>
      <w:r w:rsidRPr="00EE6742">
        <w:rPr>
          <w:rFonts w:ascii="Courier New" w:hAnsi="Courier New" w:cs="Courier New"/>
          <w:rtl/>
        </w:rPr>
        <w:t>ه عنه</w:t>
      </w:r>
      <w:del w:id="35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5FB7A4C" w14:textId="4F7FAE36" w:rsidR="00EE6742" w:rsidRPr="00EE6742" w:rsidRDefault="009B6BCA" w:rsidP="00EE6742">
      <w:pPr>
        <w:pStyle w:val="NurText"/>
        <w:bidi/>
        <w:rPr>
          <w:ins w:id="3528" w:author="Transkribus" w:date="2019-12-11T14:30:00Z"/>
          <w:rFonts w:ascii="Courier New" w:hAnsi="Courier New" w:cs="Courier New"/>
        </w:rPr>
      </w:pPr>
      <w:dir w:val="rtl">
        <w:dir w:val="rtl">
          <w:del w:id="3529" w:author="Transkribus" w:date="2019-12-11T14:30:00Z">
            <w:r w:rsidRPr="009B6BCA">
              <w:rPr>
                <w:rFonts w:ascii="Courier New" w:hAnsi="Courier New" w:cs="Courier New"/>
                <w:rtl/>
              </w:rPr>
              <w:delText>ندمت</w:delText>
            </w:r>
          </w:del>
          <w:ins w:id="3530" w:author="Transkribus" w:date="2019-12-11T14:30:00Z">
            <w:r w:rsidR="00EE6742" w:rsidRPr="00EE6742">
              <w:rPr>
                <w:rFonts w:ascii="Courier New" w:hAnsi="Courier New" w:cs="Courier New"/>
                <w:rtl/>
              </w:rPr>
              <w:t>الطويل</w:t>
            </w:r>
          </w:ins>
        </w:dir>
      </w:dir>
    </w:p>
    <w:p w14:paraId="0B8F75D4" w14:textId="06ABB5A6" w:rsidR="00EE6742" w:rsidRPr="00EE6742" w:rsidRDefault="00EE6742" w:rsidP="00EE6742">
      <w:pPr>
        <w:pStyle w:val="NurText"/>
        <w:bidi/>
        <w:rPr>
          <w:rFonts w:ascii="Courier New" w:hAnsi="Courier New" w:cs="Courier New"/>
        </w:rPr>
      </w:pPr>
      <w:ins w:id="3531" w:author="Transkribus" w:date="2019-12-11T14:30:00Z">
        <w:r w:rsidRPr="00EE6742">
          <w:rPr>
            <w:rFonts w:ascii="Courier New" w:hAnsi="Courier New" w:cs="Courier New"/>
            <w:rtl/>
          </w:rPr>
          <w:t>٤ست</w:t>
        </w:r>
      </w:ins>
      <w:r w:rsidRPr="00EE6742">
        <w:rPr>
          <w:rFonts w:ascii="Courier New" w:hAnsi="Courier New" w:cs="Courier New"/>
          <w:rtl/>
        </w:rPr>
        <w:t xml:space="preserve"> على مو</w:t>
      </w:r>
      <w:del w:id="3532" w:author="Transkribus" w:date="2019-12-11T14:30:00Z">
        <w:r w:rsidR="009B6BCA" w:rsidRPr="009B6BCA">
          <w:rPr>
            <w:rFonts w:ascii="Courier New" w:hAnsi="Courier New" w:cs="Courier New"/>
            <w:rtl/>
          </w:rPr>
          <w:delText>تى</w:delText>
        </w:r>
      </w:del>
      <w:ins w:id="3533" w:author="Transkribus" w:date="2019-12-11T14:30:00Z">
        <w:r w:rsidRPr="00EE6742">
          <w:rPr>
            <w:rFonts w:ascii="Courier New" w:hAnsi="Courier New" w:cs="Courier New"/>
            <w:rtl/>
          </w:rPr>
          <w:t>ق</w:t>
        </w:r>
      </w:ins>
      <w:r w:rsidRPr="00EE6742">
        <w:rPr>
          <w:rFonts w:ascii="Courier New" w:hAnsi="Courier New" w:cs="Courier New"/>
          <w:rtl/>
        </w:rPr>
        <w:t xml:space="preserve"> وما ك</w:t>
      </w:r>
      <w:ins w:id="3534" w:author="Transkribus" w:date="2019-12-11T14:30:00Z">
        <w:r w:rsidRPr="00EE6742">
          <w:rPr>
            <w:rFonts w:ascii="Courier New" w:hAnsi="Courier New" w:cs="Courier New"/>
            <w:rtl/>
          </w:rPr>
          <w:t>م</w:t>
        </w:r>
      </w:ins>
      <w:r w:rsidRPr="00EE6742">
        <w:rPr>
          <w:rFonts w:ascii="Courier New" w:hAnsi="Courier New" w:cs="Courier New"/>
          <w:rtl/>
        </w:rPr>
        <w:t xml:space="preserve">ان من </w:t>
      </w:r>
      <w:del w:id="3535" w:author="Transkribus" w:date="2019-12-11T14:30:00Z">
        <w:r w:rsidR="009B6BCA" w:rsidRPr="009B6BCA">
          <w:rPr>
            <w:rFonts w:ascii="Courier New" w:hAnsi="Courier New" w:cs="Courier New"/>
            <w:rtl/>
          </w:rPr>
          <w:delText>امري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فيا ليت</w:delText>
            </w:r>
          </w:dir>
        </w:dir>
      </w:del>
      <w:ins w:id="3536" w:author="Transkribus" w:date="2019-12-11T14:30:00Z">
        <w:r w:rsidRPr="00EE6742">
          <w:rPr>
            <w:rFonts w:ascii="Courier New" w:hAnsi="Courier New" w:cs="Courier New"/>
            <w:rtl/>
          </w:rPr>
          <w:t>قصدى * فهالبت</w:t>
        </w:r>
      </w:ins>
      <w:r w:rsidRPr="00EE6742">
        <w:rPr>
          <w:rFonts w:ascii="Courier New" w:hAnsi="Courier New" w:cs="Courier New"/>
          <w:rtl/>
        </w:rPr>
        <w:t xml:space="preserve"> شعرى من </w:t>
      </w:r>
      <w:del w:id="3537" w:author="Transkribus" w:date="2019-12-11T14:30:00Z">
        <w:r w:rsidR="009B6BCA" w:rsidRPr="009B6BCA">
          <w:rPr>
            <w:rFonts w:ascii="Courier New" w:hAnsi="Courier New" w:cs="Courier New"/>
            <w:rtl/>
          </w:rPr>
          <w:delText>يرثيكم بعدي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538" w:author="Transkribus" w:date="2019-12-11T14:30:00Z">
        <w:r w:rsidRPr="00EE6742">
          <w:rPr>
            <w:rFonts w:ascii="Courier New" w:hAnsi="Courier New" w:cs="Courier New"/>
            <w:rtl/>
          </w:rPr>
          <w:t>يرقيكم بعدى</w:t>
        </w:r>
      </w:ins>
    </w:p>
    <w:p w14:paraId="19A7ECAE" w14:textId="645AED4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وانى لاختار الرجو</w:t>
          </w:r>
          <w:del w:id="3539" w:author="Transkribus" w:date="2019-12-11T14:30:00Z">
            <w:r w:rsidRPr="009B6BCA">
              <w:rPr>
                <w:rFonts w:ascii="Courier New" w:hAnsi="Courier New" w:cs="Courier New"/>
                <w:rtl/>
              </w:rPr>
              <w:delText>ع</w:delText>
            </w:r>
          </w:del>
          <w:ins w:id="3540"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لو </w:t>
          </w:r>
          <w:del w:id="3541" w:author="Transkribus" w:date="2019-12-11T14:30:00Z">
            <w:r w:rsidRPr="009B6BCA">
              <w:rPr>
                <w:rFonts w:ascii="Courier New" w:hAnsi="Courier New" w:cs="Courier New"/>
                <w:rtl/>
              </w:rPr>
              <w:delText>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ارد</w:delText>
                </w:r>
              </w:dir>
            </w:dir>
          </w:del>
          <w:ins w:id="3542" w:author="Transkribus" w:date="2019-12-11T14:30:00Z">
            <w:r w:rsidR="00EE6742" w:rsidRPr="00EE6742">
              <w:rPr>
                <w:rFonts w:ascii="Courier New" w:hAnsi="Courier New" w:cs="Courier New"/>
                <w:rtl/>
              </w:rPr>
              <w:t>اسى * أرد</w:t>
            </w:r>
          </w:ins>
          <w:r w:rsidR="00EE6742" w:rsidRPr="00EE6742">
            <w:rPr>
              <w:rFonts w:ascii="Courier New" w:hAnsi="Courier New" w:cs="Courier New"/>
              <w:rtl/>
            </w:rPr>
            <w:t xml:space="preserve"> ولكن </w:t>
          </w:r>
          <w:del w:id="3543" w:author="Transkribus" w:date="2019-12-11T14:30:00Z">
            <w:r w:rsidRPr="009B6BCA">
              <w:rPr>
                <w:rFonts w:ascii="Courier New" w:hAnsi="Courier New" w:cs="Courier New"/>
                <w:rtl/>
              </w:rPr>
              <w:delText>لا سبيل</w:delText>
            </w:r>
          </w:del>
          <w:ins w:id="3544" w:author="Transkribus" w:date="2019-12-11T14:30:00Z">
            <w:r w:rsidR="00EE6742" w:rsidRPr="00EE6742">
              <w:rPr>
                <w:rFonts w:ascii="Courier New" w:hAnsi="Courier New" w:cs="Courier New"/>
                <w:rtl/>
              </w:rPr>
              <w:t>الاسيبل</w:t>
            </w:r>
          </w:ins>
          <w:r w:rsidR="00EE6742" w:rsidRPr="00EE6742">
            <w:rPr>
              <w:rFonts w:ascii="Courier New" w:hAnsi="Courier New" w:cs="Courier New"/>
              <w:rtl/>
            </w:rPr>
            <w:t xml:space="preserve"> الى الرد</w:t>
          </w:r>
          <w:del w:id="35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A2F9E8F" w14:textId="76698580" w:rsidR="00EE6742" w:rsidRPr="00EE6742" w:rsidRDefault="009B6BCA" w:rsidP="00EE6742">
      <w:pPr>
        <w:pStyle w:val="NurText"/>
        <w:bidi/>
        <w:rPr>
          <w:rFonts w:ascii="Courier New" w:hAnsi="Courier New" w:cs="Courier New"/>
        </w:rPr>
      </w:pPr>
      <w:dir w:val="rtl">
        <w:dir w:val="rtl">
          <w:del w:id="3546" w:author="Transkribus" w:date="2019-12-11T14:30:00Z">
            <w:r w:rsidRPr="009B6BCA">
              <w:rPr>
                <w:rFonts w:ascii="Courier New" w:hAnsi="Courier New" w:cs="Courier New"/>
                <w:rtl/>
              </w:rPr>
              <w:delText>ولو كنت ادرى اننى غير راجع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547" w:author="Transkribus" w:date="2019-12-11T14:30:00Z">
            <w:r w:rsidR="00EE6742" w:rsidRPr="00EE6742">
              <w:rPr>
                <w:rFonts w:ascii="Courier New" w:hAnsi="Courier New" w:cs="Courier New"/>
                <w:rtl/>
              </w:rPr>
              <w:t xml:space="preserve">ولوكتت أودى ايسى عير راجي * </w:t>
            </w:r>
          </w:ins>
          <w:r w:rsidR="00EE6742" w:rsidRPr="00EE6742">
            <w:rPr>
              <w:rFonts w:ascii="Courier New" w:hAnsi="Courier New" w:cs="Courier New"/>
              <w:rtl/>
            </w:rPr>
            <w:t>لما ك</w:t>
          </w:r>
          <w:ins w:id="3548"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نت قد </w:t>
          </w:r>
          <w:del w:id="3549" w:author="Transkribus" w:date="2019-12-11T14:30:00Z">
            <w:r w:rsidRPr="009B6BCA">
              <w:rPr>
                <w:rFonts w:ascii="Courier New" w:hAnsi="Courier New" w:cs="Courier New"/>
                <w:rtl/>
              </w:rPr>
              <w:delText>اسرعت سيرا</w:delText>
            </w:r>
          </w:del>
          <w:ins w:id="3550" w:author="Transkribus" w:date="2019-12-11T14:30:00Z">
            <w:r w:rsidR="00EE6742" w:rsidRPr="00EE6742">
              <w:rPr>
                <w:rFonts w:ascii="Courier New" w:hAnsi="Courier New" w:cs="Courier New"/>
                <w:rtl/>
              </w:rPr>
              <w:t>أسرعب شير</w:t>
            </w:r>
          </w:ins>
          <w:r w:rsidR="00EE6742" w:rsidRPr="00EE6742">
            <w:rPr>
              <w:rFonts w:ascii="Courier New" w:hAnsi="Courier New" w:cs="Courier New"/>
              <w:rtl/>
            </w:rPr>
            <w:t xml:space="preserve"> الى </w:t>
          </w:r>
          <w:del w:id="3551" w:author="Transkribus" w:date="2019-12-11T14:30:00Z">
            <w:r w:rsidRPr="009B6BCA">
              <w:rPr>
                <w:rFonts w:ascii="Courier New" w:hAnsi="Courier New" w:cs="Courier New"/>
                <w:rtl/>
              </w:rPr>
              <w:delText>اللحد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52" w:author="Transkribus" w:date="2019-12-11T14:30:00Z">
            <w:r w:rsidR="00EE6742" w:rsidRPr="00EE6742">
              <w:rPr>
                <w:rFonts w:ascii="Courier New" w:hAnsi="Courier New" w:cs="Courier New"/>
                <w:rtl/>
              </w:rPr>
              <w:t>النجد</w:t>
            </w:r>
          </w:ins>
        </w:dir>
      </w:dir>
    </w:p>
    <w:p w14:paraId="6FE2BB7F" w14:textId="675F5EEA" w:rsidR="00EE6742" w:rsidRPr="00EE6742" w:rsidRDefault="009B6BCA" w:rsidP="00EE6742">
      <w:pPr>
        <w:pStyle w:val="NurText"/>
        <w:bidi/>
        <w:rPr>
          <w:rFonts w:ascii="Courier New" w:hAnsi="Courier New" w:cs="Courier New"/>
        </w:rPr>
      </w:pPr>
      <w:dir w:val="rtl">
        <w:dir w:val="rtl">
          <w:del w:id="3553" w:author="Transkribus" w:date="2019-12-11T14:30:00Z">
            <w:r w:rsidRPr="009B6BCA">
              <w:rPr>
                <w:rFonts w:ascii="Courier New" w:hAnsi="Courier New" w:cs="Courier New"/>
                <w:rtl/>
              </w:rPr>
              <w:delText>الا هل</w:delText>
            </w:r>
          </w:del>
          <w:ins w:id="3554" w:author="Transkribus" w:date="2019-12-11T14:30:00Z">
            <w:r w:rsidR="00EE6742" w:rsidRPr="00EE6742">
              <w:rPr>
                <w:rFonts w:ascii="Courier New" w:hAnsi="Courier New" w:cs="Courier New"/>
                <w:rtl/>
              </w:rPr>
              <w:t>الاهل</w:t>
            </w:r>
          </w:ins>
          <w:r w:rsidR="00EE6742" w:rsidRPr="00EE6742">
            <w:rPr>
              <w:rFonts w:ascii="Courier New" w:hAnsi="Courier New" w:cs="Courier New"/>
              <w:rtl/>
            </w:rPr>
            <w:t xml:space="preserve"> من الموت </w:t>
          </w:r>
          <w:del w:id="3555" w:author="Transkribus" w:date="2019-12-11T14:30:00Z">
            <w:r w:rsidRPr="009B6BCA">
              <w:rPr>
                <w:rFonts w:ascii="Courier New" w:hAnsi="Courier New" w:cs="Courier New"/>
                <w:rtl/>
              </w:rPr>
              <w:delText>المفرق من بد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556" w:author="Transkribus" w:date="2019-12-11T14:30:00Z">
            <w:r w:rsidR="00EE6742" w:rsidRPr="00EE6742">
              <w:rPr>
                <w:rFonts w:ascii="Courier New" w:hAnsi="Courier New" w:cs="Courier New"/>
                <w:rtl/>
              </w:rPr>
              <w:t xml:space="preserve">المصرق منبد * </w:t>
            </w:r>
          </w:ins>
          <w:r w:rsidR="00EE6742" w:rsidRPr="00EE6742">
            <w:rPr>
              <w:rFonts w:ascii="Courier New" w:hAnsi="Courier New" w:cs="Courier New"/>
              <w:rtl/>
            </w:rPr>
            <w:t xml:space="preserve">وهل </w:t>
          </w:r>
          <w:del w:id="3557" w:author="Transkribus" w:date="2019-12-11T14:30:00Z">
            <w:r w:rsidRPr="009B6BCA">
              <w:rPr>
                <w:rFonts w:ascii="Courier New" w:hAnsi="Courier New" w:cs="Courier New"/>
                <w:rtl/>
              </w:rPr>
              <w:delText>لزمان قد تسلف من رد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58" w:author="Transkribus" w:date="2019-12-11T14:30:00Z">
            <w:r w:rsidR="00EE6742" w:rsidRPr="00EE6742">
              <w:rPr>
                <w:rFonts w:ascii="Courier New" w:hAnsi="Courier New" w:cs="Courier New"/>
                <w:rtl/>
              </w:rPr>
              <w:t>لرزمان قسد ثسلف مسنزد</w:t>
            </w:r>
          </w:ins>
        </w:dir>
      </w:dir>
    </w:p>
    <w:p w14:paraId="683FF863" w14:textId="6383BABA" w:rsidR="00EE6742" w:rsidRPr="00EE6742" w:rsidRDefault="009B6BCA" w:rsidP="00EE6742">
      <w:pPr>
        <w:pStyle w:val="NurText"/>
        <w:bidi/>
        <w:rPr>
          <w:rFonts w:ascii="Courier New" w:hAnsi="Courier New" w:cs="Courier New"/>
        </w:rPr>
      </w:pPr>
      <w:dir w:val="rtl">
        <w:dir w:val="rtl">
          <w:del w:id="3559" w:author="Transkribus" w:date="2019-12-11T14:30:00Z">
            <w:r w:rsidRPr="009B6BCA">
              <w:rPr>
                <w:rFonts w:ascii="Courier New" w:hAnsi="Courier New" w:cs="Courier New"/>
                <w:rtl/>
              </w:rPr>
              <w:delText>مضى</w:delText>
            </w:r>
          </w:del>
          <w:ins w:id="3560" w:author="Transkribus" w:date="2019-12-11T14:30:00Z">
            <w:r w:rsidR="00EE6742" w:rsidRPr="00EE6742">
              <w:rPr>
                <w:rFonts w:ascii="Courier New" w:hAnsi="Courier New" w:cs="Courier New"/>
                <w:rtl/>
              </w:rPr>
              <w:t>يصى</w:t>
            </w:r>
          </w:ins>
          <w:r w:rsidR="00EE6742" w:rsidRPr="00EE6742">
            <w:rPr>
              <w:rFonts w:ascii="Courier New" w:hAnsi="Courier New" w:cs="Courier New"/>
              <w:rtl/>
            </w:rPr>
            <w:t xml:space="preserve"> الاهل </w:t>
          </w:r>
          <w:del w:id="3561" w:author="Transkribus" w:date="2019-12-11T14:30:00Z">
            <w:r w:rsidRPr="009B6BCA">
              <w:rPr>
                <w:rFonts w:ascii="Courier New" w:hAnsi="Courier New" w:cs="Courier New"/>
                <w:rtl/>
              </w:rPr>
              <w:delText>والاحباب عنى</w:delText>
            </w:r>
          </w:del>
          <w:ins w:id="3562" w:author="Transkribus" w:date="2019-12-11T14:30:00Z">
            <w:r w:rsidR="00EE6742" w:rsidRPr="00EE6742">
              <w:rPr>
                <w:rFonts w:ascii="Courier New" w:hAnsi="Courier New" w:cs="Courier New"/>
                <w:rtl/>
              </w:rPr>
              <w:t>والاجباب عبى</w:t>
            </w:r>
          </w:ins>
          <w:r w:rsidR="00EE6742" w:rsidRPr="00EE6742">
            <w:rPr>
              <w:rFonts w:ascii="Courier New" w:hAnsi="Courier New" w:cs="Courier New"/>
              <w:rtl/>
            </w:rPr>
            <w:t xml:space="preserve"> وودعوا</w:t>
          </w:r>
          <w:del w:id="35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w:t>
          </w:r>
          <w:del w:id="3564" w:author="Transkribus" w:date="2019-12-11T14:30:00Z">
            <w:r w:rsidRPr="009B6BCA">
              <w:rPr>
                <w:rFonts w:ascii="Courier New" w:hAnsi="Courier New" w:cs="Courier New"/>
                <w:rtl/>
              </w:rPr>
              <w:delText xml:space="preserve"> </w:delText>
            </w:r>
            <w:dir w:val="rtl">
              <w:dir w:val="rtl"/>
            </w:dir>
          </w:del>
          <w:r w:rsidR="00EE6742" w:rsidRPr="00EE6742">
            <w:rPr>
              <w:rFonts w:ascii="Courier New" w:hAnsi="Courier New" w:cs="Courier New"/>
              <w:rtl/>
            </w:rPr>
            <w:t>و</w:t>
          </w:r>
          <w:del w:id="3565" w:author="Transkribus" w:date="2019-12-11T14:30:00Z">
            <w:r w:rsidRPr="009B6BCA">
              <w:rPr>
                <w:rFonts w:ascii="Courier New" w:hAnsi="Courier New" w:cs="Courier New"/>
                <w:rtl/>
              </w:rPr>
              <w:delText>غ</w:delText>
            </w:r>
          </w:del>
          <w:ins w:id="3566"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ودرت فى دهماء </w:t>
          </w:r>
          <w:del w:id="3567" w:author="Transkribus" w:date="2019-12-11T14:30:00Z">
            <w:r w:rsidRPr="009B6BCA">
              <w:rPr>
                <w:rFonts w:ascii="Courier New" w:hAnsi="Courier New" w:cs="Courier New"/>
                <w:rtl/>
              </w:rPr>
              <w:delText>موحشة وحدي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68" w:author="Transkribus" w:date="2019-12-11T14:30:00Z">
            <w:r w:rsidR="00EE6742" w:rsidRPr="00EE6742">
              <w:rPr>
                <w:rFonts w:ascii="Courier New" w:hAnsi="Courier New" w:cs="Courier New"/>
                <w:rtl/>
              </w:rPr>
              <w:t>موجسه وجدى</w:t>
            </w:r>
          </w:ins>
        </w:dir>
      </w:dir>
    </w:p>
    <w:p w14:paraId="4F9F66AF" w14:textId="77777777" w:rsidR="009B6BCA" w:rsidRPr="009B6BCA" w:rsidRDefault="009B6BCA" w:rsidP="009B6BCA">
      <w:pPr>
        <w:pStyle w:val="NurText"/>
        <w:bidi/>
        <w:rPr>
          <w:del w:id="3569" w:author="Transkribus" w:date="2019-12-11T14:30:00Z"/>
          <w:rFonts w:ascii="Courier New" w:hAnsi="Courier New" w:cs="Courier New"/>
        </w:rPr>
      </w:pPr>
      <w:dir w:val="rtl">
        <w:dir w:val="rtl">
          <w:del w:id="3570" w:author="Transkribus" w:date="2019-12-11T14:30:00Z">
            <w:r w:rsidRPr="009B6BCA">
              <w:rPr>
                <w:rFonts w:ascii="Courier New" w:hAnsi="Courier New" w:cs="Courier New"/>
                <w:rtl/>
              </w:rPr>
              <w:delText>لبعض على بعض لديكم مزية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يعرف المولى لدينا من العبد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1331DBE" w14:textId="77777777" w:rsidR="009B6BCA" w:rsidRPr="009B6BCA" w:rsidRDefault="009B6BCA" w:rsidP="009B6BCA">
      <w:pPr>
        <w:pStyle w:val="NurText"/>
        <w:bidi/>
        <w:rPr>
          <w:del w:id="3571" w:author="Transkribus" w:date="2019-12-11T14:30:00Z"/>
          <w:rFonts w:ascii="Courier New" w:hAnsi="Courier New" w:cs="Courier New"/>
        </w:rPr>
      </w:pPr>
      <w:dir w:val="rtl">
        <w:dir w:val="rtl">
          <w:del w:id="3572" w:author="Transkribus" w:date="2019-12-11T14:30:00Z">
            <w:r w:rsidRPr="009B6BCA">
              <w:rPr>
                <w:rFonts w:ascii="Courier New" w:hAnsi="Courier New" w:cs="Courier New"/>
                <w:rtl/>
              </w:rPr>
              <w:delText>لئن كنت قد افرحتكم بمنيتي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وسركم موتى وانسكم فقدي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928D48A" w14:textId="1108D785" w:rsidR="00EE6742" w:rsidRPr="00EE6742" w:rsidRDefault="009B6BCA" w:rsidP="00EE6742">
      <w:pPr>
        <w:pStyle w:val="NurText"/>
        <w:bidi/>
        <w:rPr>
          <w:ins w:id="3573" w:author="Transkribus" w:date="2019-12-11T14:30:00Z"/>
          <w:rFonts w:ascii="Courier New" w:hAnsi="Courier New" w:cs="Courier New"/>
        </w:rPr>
      </w:pPr>
      <w:dir w:val="rtl">
        <w:dir w:val="rtl">
          <w:del w:id="3574" w:author="Transkribus" w:date="2019-12-11T14:30:00Z">
            <w:r w:rsidRPr="009B6BCA">
              <w:rPr>
                <w:rFonts w:ascii="Courier New" w:hAnsi="Courier New" w:cs="Courier New"/>
                <w:rtl/>
              </w:rPr>
              <w:delText>فدقيوس</w:delText>
            </w:r>
          </w:del>
          <w:ins w:id="3575" w:author="Transkribus" w:date="2019-12-11T14:30:00Z">
            <w:r w:rsidR="00EE6742" w:rsidRPr="00EE6742">
              <w:rPr>
                <w:rFonts w:ascii="Courier New" w:hAnsi="Courier New" w:cs="Courier New"/>
                <w:rtl/>
              </w:rPr>
              <w:t>ابقس عسلى بعس الد١م مربة * والامعرف الموفى لدنامن العبد</w:t>
            </w:r>
          </w:ins>
        </w:dir>
      </w:dir>
    </w:p>
    <w:p w14:paraId="2E6EA586" w14:textId="77777777" w:rsidR="00EE6742" w:rsidRPr="00EE6742" w:rsidRDefault="00EE6742" w:rsidP="00EE6742">
      <w:pPr>
        <w:pStyle w:val="NurText"/>
        <w:bidi/>
        <w:rPr>
          <w:ins w:id="3576" w:author="Transkribus" w:date="2019-12-11T14:30:00Z"/>
          <w:rFonts w:ascii="Courier New" w:hAnsi="Courier New" w:cs="Courier New"/>
        </w:rPr>
      </w:pPr>
      <w:ins w:id="3577" w:author="Transkribus" w:date="2019-12-11T14:30:00Z">
        <w:r w:rsidRPr="00EE6742">
          <w:rPr>
            <w:rFonts w:ascii="Courier New" w:hAnsi="Courier New" w:cs="Courier New"/>
            <w:rtl/>
          </w:rPr>
          <w:t>استن كمتب عد أيرحتكم عمنى *٩ وصر كم موفى وأفسكم فقدى</w:t>
        </w:r>
      </w:ins>
    </w:p>
    <w:p w14:paraId="65D0D507" w14:textId="1F0A58BD" w:rsidR="00EE6742" w:rsidRPr="00EE6742" w:rsidRDefault="00EE6742" w:rsidP="00EE6742">
      <w:pPr>
        <w:pStyle w:val="NurText"/>
        <w:bidi/>
        <w:rPr>
          <w:rFonts w:ascii="Courier New" w:hAnsi="Courier New" w:cs="Courier New"/>
        </w:rPr>
      </w:pPr>
      <w:ins w:id="3578" w:author="Transkribus" w:date="2019-12-11T14:30:00Z">
        <w:r w:rsidRPr="00EE6742">
          <w:rPr>
            <w:rFonts w:ascii="Courier New" w:hAnsi="Courier New" w:cs="Courier New"/>
            <w:rtl/>
          </w:rPr>
          <w:t xml:space="preserve"> ندقيوس</w:t>
        </w:r>
      </w:ins>
      <w:r w:rsidRPr="00EE6742">
        <w:rPr>
          <w:rFonts w:ascii="Courier New" w:hAnsi="Courier New" w:cs="Courier New"/>
          <w:rtl/>
        </w:rPr>
        <w:t xml:space="preserve"> تلميذى عليكم </w:t>
      </w:r>
      <w:del w:id="3579" w:author="Transkribus" w:date="2019-12-11T14:30:00Z">
        <w:r w:rsidR="009B6BCA" w:rsidRPr="009B6BCA">
          <w:rPr>
            <w:rFonts w:ascii="Courier New" w:hAnsi="Courier New" w:cs="Courier New"/>
            <w:rtl/>
          </w:rPr>
          <w:delText>خليفتي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رضيت به </w:delText>
            </w:r>
          </w:dir>
        </w:dir>
      </w:del>
      <w:ins w:id="3580" w:author="Transkribus" w:date="2019-12-11T14:30:00Z">
        <w:r w:rsidRPr="00EE6742">
          <w:rPr>
            <w:rFonts w:ascii="Courier New" w:hAnsi="Courier New" w:cs="Courier New"/>
            <w:rtl/>
          </w:rPr>
          <w:t xml:space="preserve">خليفى * ر شيب بة </w:t>
        </w:r>
      </w:ins>
      <w:r w:rsidRPr="00EE6742">
        <w:rPr>
          <w:rFonts w:ascii="Courier New" w:hAnsi="Courier New" w:cs="Courier New"/>
          <w:rtl/>
        </w:rPr>
        <w:t>فى الهزل بعدى وفى الجد</w:t>
      </w:r>
      <w:del w:id="35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895519" w14:textId="7B7467B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فها </w:t>
          </w:r>
          <w:del w:id="3582" w:author="Transkribus" w:date="2019-12-11T14:30:00Z">
            <w:r w:rsidRPr="009B6BCA">
              <w:rPr>
                <w:rFonts w:ascii="Courier New" w:hAnsi="Courier New" w:cs="Courier New"/>
                <w:rtl/>
              </w:rPr>
              <w:delText>انا قد</w:delText>
            </w:r>
          </w:del>
          <w:ins w:id="3583" w:author="Transkribus" w:date="2019-12-11T14:30:00Z">
            <w:r w:rsidR="00EE6742" w:rsidRPr="00EE6742">
              <w:rPr>
                <w:rFonts w:ascii="Courier New" w:hAnsi="Courier New" w:cs="Courier New"/>
                <w:rtl/>
              </w:rPr>
              <w:t>أنا فسد</w:t>
            </w:r>
          </w:ins>
          <w:r w:rsidR="00EE6742" w:rsidRPr="00EE6742">
            <w:rPr>
              <w:rFonts w:ascii="Courier New" w:hAnsi="Courier New" w:cs="Courier New"/>
              <w:rtl/>
            </w:rPr>
            <w:t xml:space="preserve"> وليته الامر فاعلموا</w:t>
          </w:r>
          <w:del w:id="35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وعما قليل</w:delText>
                </w:r>
              </w:dir>
            </w:dir>
          </w:del>
          <w:ins w:id="3585" w:author="Transkribus" w:date="2019-12-11T14:30:00Z">
            <w:r w:rsidR="00EE6742" w:rsidRPr="00EE6742">
              <w:rPr>
                <w:rFonts w:ascii="Courier New" w:hAnsi="Courier New" w:cs="Courier New"/>
                <w:rtl/>
              </w:rPr>
              <w:t xml:space="preserve"> * وعثماقليسل</w:t>
            </w:r>
          </w:ins>
          <w:r w:rsidR="00EE6742" w:rsidRPr="00EE6742">
            <w:rPr>
              <w:rFonts w:ascii="Courier New" w:hAnsi="Courier New" w:cs="Courier New"/>
              <w:rtl/>
            </w:rPr>
            <w:t xml:space="preserve"> سوف </w:t>
          </w:r>
          <w:del w:id="3586" w:author="Transkribus" w:date="2019-12-11T14:30:00Z">
            <w:r w:rsidRPr="009B6BCA">
              <w:rPr>
                <w:rFonts w:ascii="Courier New" w:hAnsi="Courier New" w:cs="Courier New"/>
                <w:rtl/>
              </w:rPr>
              <w:delText>اسكنه عندي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87" w:author="Transkribus" w:date="2019-12-11T14:30:00Z">
            <w:r w:rsidR="00EE6742" w:rsidRPr="00EE6742">
              <w:rPr>
                <w:rFonts w:ascii="Courier New" w:hAnsi="Courier New" w:cs="Courier New"/>
                <w:rtl/>
              </w:rPr>
              <w:t>أسكنه عندى</w:t>
            </w:r>
          </w:ins>
        </w:dir>
      </w:dir>
    </w:p>
    <w:p w14:paraId="0A92549C" w14:textId="36134B41" w:rsidR="00EE6742" w:rsidRPr="00EE6742" w:rsidRDefault="009B6BCA" w:rsidP="00EE6742">
      <w:pPr>
        <w:pStyle w:val="NurText"/>
        <w:bidi/>
        <w:rPr>
          <w:rFonts w:ascii="Courier New" w:hAnsi="Courier New" w:cs="Courier New"/>
        </w:rPr>
      </w:pPr>
      <w:dir w:val="rtl">
        <w:dir w:val="rtl">
          <w:del w:id="3588" w:author="Transkribus" w:date="2019-12-11T14:30:00Z">
            <w:r w:rsidRPr="009B6BCA">
              <w:rPr>
                <w:rFonts w:ascii="Courier New" w:hAnsi="Courier New" w:cs="Courier New"/>
                <w:rtl/>
              </w:rPr>
              <w:delText>ولا تقنطوا من رحمة</w:delText>
            </w:r>
          </w:del>
          <w:ins w:id="3589" w:author="Transkribus" w:date="2019-12-11T14:30:00Z">
            <w:r w:rsidR="00EE6742" w:rsidRPr="00EE6742">
              <w:rPr>
                <w:rFonts w:ascii="Courier New" w:hAnsi="Courier New" w:cs="Courier New"/>
                <w:rtl/>
              </w:rPr>
              <w:t>ولاتعنطو امن رجمة</w:t>
            </w:r>
          </w:ins>
          <w:r w:rsidR="00EE6742" w:rsidRPr="00EE6742">
            <w:rPr>
              <w:rFonts w:ascii="Courier New" w:hAnsi="Courier New" w:cs="Courier New"/>
              <w:rtl/>
            </w:rPr>
            <w:t xml:space="preserve"> الله </w:t>
          </w:r>
          <w:del w:id="3590" w:author="Transkribus" w:date="2019-12-11T14:30:00Z">
            <w:r w:rsidRPr="009B6BCA">
              <w:rPr>
                <w:rFonts w:ascii="Courier New" w:hAnsi="Courier New" w:cs="Courier New"/>
                <w:rtl/>
              </w:rPr>
              <w:delText>بعد 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لنا من رحمة</w:delText>
                </w:r>
              </w:dir>
            </w:dir>
          </w:del>
          <w:ins w:id="3591" w:author="Transkribus" w:date="2019-12-11T14:30:00Z">
            <w:r w:rsidR="00EE6742" w:rsidRPr="00EE6742">
              <w:rPr>
                <w:rFonts w:ascii="Courier New" w:hAnsi="Courier New" w:cs="Courier New"/>
                <w:rtl/>
              </w:rPr>
              <w:t>بعدذا * قليس لنامن رجمة</w:t>
            </w:r>
          </w:ins>
          <w:r w:rsidR="00EE6742" w:rsidRPr="00EE6742">
            <w:rPr>
              <w:rFonts w:ascii="Courier New" w:hAnsi="Courier New" w:cs="Courier New"/>
              <w:rtl/>
            </w:rPr>
            <w:t xml:space="preserve"> الله </w:t>
          </w:r>
          <w:del w:id="3592" w:author="Transkribus" w:date="2019-12-11T14:30:00Z">
            <w:r w:rsidRPr="009B6BCA">
              <w:rPr>
                <w:rFonts w:ascii="Courier New" w:hAnsi="Courier New" w:cs="Courier New"/>
                <w:rtl/>
              </w:rPr>
              <w:delText>من بد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93" w:author="Transkribus" w:date="2019-12-11T14:30:00Z">
            <w:r w:rsidR="00EE6742" w:rsidRPr="00EE6742">
              <w:rPr>
                <w:rFonts w:ascii="Courier New" w:hAnsi="Courier New" w:cs="Courier New"/>
                <w:rtl/>
              </w:rPr>
              <w:t>مسن يد</w:t>
            </w:r>
          </w:ins>
        </w:dir>
      </w:dir>
    </w:p>
    <w:p w14:paraId="2AC4A4D0" w14:textId="76893BE8" w:rsidR="00EE6742" w:rsidRPr="00EE6742" w:rsidRDefault="009B6BCA" w:rsidP="00EE6742">
      <w:pPr>
        <w:pStyle w:val="NurText"/>
        <w:bidi/>
        <w:rPr>
          <w:rFonts w:ascii="Courier New" w:hAnsi="Courier New" w:cs="Courier New"/>
        </w:rPr>
      </w:pPr>
      <w:dir w:val="rtl">
        <w:dir w:val="rtl">
          <w:del w:id="3594" w:author="Transkribus" w:date="2019-12-11T14:30:00Z">
            <w:r w:rsidRPr="009B6BCA">
              <w:rPr>
                <w:rFonts w:ascii="Courier New" w:hAnsi="Courier New" w:cs="Courier New"/>
                <w:rtl/>
              </w:rPr>
              <w:delText>ولابى</w:delText>
            </w:r>
          </w:del>
          <w:ins w:id="3595" w:author="Transkribus" w:date="2019-12-11T14:30:00Z">
            <w:r w:rsidR="00EE6742" w:rsidRPr="00EE6742">
              <w:rPr>
                <w:rFonts w:ascii="Courier New" w:hAnsi="Courier New" w:cs="Courier New"/>
                <w:rtl/>
              </w:rPr>
              <w:t>والأب</w:t>
            </w:r>
          </w:ins>
          <w:r w:rsidR="00EE6742" w:rsidRPr="00EE6742">
            <w:rPr>
              <w:rFonts w:ascii="Courier New" w:hAnsi="Courier New" w:cs="Courier New"/>
              <w:rtl/>
            </w:rPr>
            <w:t xml:space="preserve"> الحكم من الكتب ديوان </w:t>
          </w:r>
          <w:del w:id="3596" w:author="Transkribus" w:date="2019-12-11T14:30:00Z">
            <w:r w:rsidRPr="009B6BCA">
              <w:rPr>
                <w:rFonts w:ascii="Courier New" w:hAnsi="Courier New" w:cs="Courier New"/>
                <w:rtl/>
              </w:rPr>
              <w:delText>شعره وسمى ديوانه</w:delText>
            </w:r>
          </w:del>
          <w:ins w:id="3597" w:author="Transkribus" w:date="2019-12-11T14:30:00Z">
            <w:r w:rsidR="00EE6742" w:rsidRPr="00EE6742">
              <w:rPr>
                <w:rFonts w:ascii="Courier New" w:hAnsi="Courier New" w:cs="Courier New"/>
                <w:rtl/>
              </w:rPr>
              <w:t>شعر موسمى دواله</w:t>
            </w:r>
          </w:ins>
          <w:r w:rsidR="00EE6742" w:rsidRPr="00EE6742">
            <w:rPr>
              <w:rFonts w:ascii="Courier New" w:hAnsi="Courier New" w:cs="Courier New"/>
              <w:rtl/>
            </w:rPr>
            <w:t xml:space="preserve"> هذا </w:t>
          </w:r>
          <w:del w:id="3598" w:author="Transkribus" w:date="2019-12-11T14:30:00Z">
            <w:r w:rsidRPr="009B6BCA">
              <w:rPr>
                <w:rFonts w:ascii="Courier New" w:hAnsi="Courier New" w:cs="Courier New"/>
                <w:rtl/>
              </w:rPr>
              <w:delText>نهج الوضاعة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599" w:author="Transkribus" w:date="2019-12-11T14:30:00Z">
            <w:r w:rsidR="00EE6742" w:rsidRPr="00EE6742">
              <w:rPr>
                <w:rFonts w:ascii="Courier New" w:hAnsi="Courier New" w:cs="Courier New"/>
                <w:rtl/>
              </w:rPr>
              <w:t>سسحم الوشاعة</w:t>
            </w:r>
          </w:ins>
        </w:dir>
      </w:dir>
    </w:p>
    <w:p w14:paraId="54F3859F" w14:textId="7A026C3D" w:rsidR="00EE6742" w:rsidRPr="00EE6742" w:rsidRDefault="009B6BCA" w:rsidP="00EE6742">
      <w:pPr>
        <w:pStyle w:val="NurText"/>
        <w:bidi/>
        <w:rPr>
          <w:rFonts w:ascii="Courier New" w:hAnsi="Courier New" w:cs="Courier New"/>
        </w:rPr>
      </w:pPr>
      <w:dir w:val="rtl">
        <w:dir w:val="rtl">
          <w:del w:id="3600" w:author="Transkribus" w:date="2019-12-11T14:30:00Z">
            <w:r w:rsidRPr="009B6BCA">
              <w:rPr>
                <w:rFonts w:ascii="Courier New" w:hAnsi="Courier New" w:cs="Courier New"/>
                <w:rtl/>
              </w:rPr>
              <w:delText>ا</w:delText>
            </w:r>
          </w:del>
          <w:ins w:id="3601"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 المجد</w:t>
          </w:r>
          <w:del w:id="3602" w:author="Transkribus" w:date="2019-12-11T14:30:00Z">
            <w:r w:rsidRPr="009B6BCA">
              <w:rPr>
                <w:rFonts w:ascii="Courier New" w:hAnsi="Courier New" w:cs="Courier New"/>
                <w:rtl/>
              </w:rPr>
              <w:delText xml:space="preserve"> بن ابى الحكم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59F83C" w14:textId="49FF5BCB" w:rsidR="00EE6742" w:rsidRPr="00EE6742" w:rsidRDefault="009B6BCA" w:rsidP="00EE6742">
      <w:pPr>
        <w:pStyle w:val="NurText"/>
        <w:bidi/>
        <w:rPr>
          <w:ins w:id="3603" w:author="Transkribus" w:date="2019-12-11T14:30:00Z"/>
          <w:rFonts w:ascii="Courier New" w:hAnsi="Courier New" w:cs="Courier New"/>
        </w:rPr>
      </w:pPr>
      <w:dir w:val="rtl">
        <w:dir w:val="rtl">
          <w:ins w:id="3604" w:author="Transkribus" w:date="2019-12-11T14:30:00Z">
            <w:r w:rsidR="00EE6742" w:rsidRPr="00EE6742">
              <w:rPr>
                <w:rFonts w:ascii="Courier New" w:hAnsi="Courier New" w:cs="Courier New"/>
                <w:rtl/>
              </w:rPr>
              <w:t>*(أبو المجدبن أبى الحكما*</w:t>
            </w:r>
          </w:ins>
        </w:dir>
      </w:dir>
    </w:p>
    <w:p w14:paraId="1F94D69D" w14:textId="52A6348C" w:rsidR="00EE6742" w:rsidRPr="00EE6742" w:rsidRDefault="00EE6742" w:rsidP="00EE6742">
      <w:pPr>
        <w:pStyle w:val="NurText"/>
        <w:bidi/>
        <w:rPr>
          <w:ins w:id="3605" w:author="Transkribus" w:date="2019-12-11T14:30:00Z"/>
          <w:rFonts w:ascii="Courier New" w:hAnsi="Courier New" w:cs="Courier New"/>
        </w:rPr>
      </w:pPr>
      <w:ins w:id="3606"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هو </w:t>
      </w:r>
      <w:del w:id="3607" w:author="Transkribus" w:date="2019-12-11T14:30:00Z">
        <w:r w:rsidR="009B6BCA" w:rsidRPr="009B6BCA">
          <w:rPr>
            <w:rFonts w:ascii="Courier New" w:hAnsi="Courier New" w:cs="Courier New"/>
            <w:rtl/>
          </w:rPr>
          <w:delText>ا</w:delText>
        </w:r>
      </w:del>
      <w:ins w:id="3608" w:author="Transkribus" w:date="2019-12-11T14:30:00Z">
        <w:r w:rsidRPr="00EE6742">
          <w:rPr>
            <w:rFonts w:ascii="Courier New" w:hAnsi="Courier New" w:cs="Courier New"/>
            <w:rtl/>
          </w:rPr>
          <w:t>أ</w:t>
        </w:r>
      </w:ins>
      <w:r w:rsidRPr="00EE6742">
        <w:rPr>
          <w:rFonts w:ascii="Courier New" w:hAnsi="Courier New" w:cs="Courier New"/>
          <w:rtl/>
        </w:rPr>
        <w:t xml:space="preserve">فضل الدولة </w:t>
      </w:r>
      <w:del w:id="3609" w:author="Transkribus" w:date="2019-12-11T14:30:00Z">
        <w:r w:rsidR="009B6BCA" w:rsidRPr="009B6BCA">
          <w:rPr>
            <w:rFonts w:ascii="Courier New" w:hAnsi="Courier New" w:cs="Courier New"/>
            <w:rtl/>
          </w:rPr>
          <w:delText xml:space="preserve">ابو المجد محمد </w:delText>
        </w:r>
      </w:del>
      <w:ins w:id="3610" w:author="Transkribus" w:date="2019-12-11T14:30:00Z">
        <w:r w:rsidRPr="00EE6742">
          <w:rPr>
            <w:rFonts w:ascii="Courier New" w:hAnsi="Courier New" w:cs="Courier New"/>
            <w:rtl/>
          </w:rPr>
          <w:t xml:space="preserve">أبو المجدمحمد </w:t>
        </w:r>
      </w:ins>
      <w:r w:rsidRPr="00EE6742">
        <w:rPr>
          <w:rFonts w:ascii="Courier New" w:hAnsi="Courier New" w:cs="Courier New"/>
          <w:rtl/>
        </w:rPr>
        <w:t xml:space="preserve">بن </w:t>
      </w:r>
      <w:del w:id="3611" w:author="Transkribus" w:date="2019-12-11T14:30:00Z">
        <w:r w:rsidR="009B6BCA" w:rsidRPr="009B6BCA">
          <w:rPr>
            <w:rFonts w:ascii="Courier New" w:hAnsi="Courier New" w:cs="Courier New"/>
            <w:rtl/>
          </w:rPr>
          <w:delText>ا</w:delText>
        </w:r>
      </w:del>
      <w:ins w:id="3612" w:author="Transkribus" w:date="2019-12-11T14:30:00Z">
        <w:r w:rsidRPr="00EE6742">
          <w:rPr>
            <w:rFonts w:ascii="Courier New" w:hAnsi="Courier New" w:cs="Courier New"/>
            <w:rtl/>
          </w:rPr>
          <w:t>أ</w:t>
        </w:r>
      </w:ins>
      <w:r w:rsidRPr="00EE6742">
        <w:rPr>
          <w:rFonts w:ascii="Courier New" w:hAnsi="Courier New" w:cs="Courier New"/>
          <w:rtl/>
        </w:rPr>
        <w:t>بى الحكم عب</w:t>
      </w:r>
      <w:del w:id="3613" w:author="Transkribus" w:date="2019-12-11T14:30:00Z">
        <w:r w:rsidR="009B6BCA" w:rsidRPr="009B6BCA">
          <w:rPr>
            <w:rFonts w:ascii="Courier New" w:hAnsi="Courier New" w:cs="Courier New"/>
            <w:rtl/>
          </w:rPr>
          <w:delText>ي</w:delText>
        </w:r>
      </w:del>
      <w:ins w:id="3614" w:author="Transkribus" w:date="2019-12-11T14:30:00Z">
        <w:r w:rsidRPr="00EE6742">
          <w:rPr>
            <w:rFonts w:ascii="Courier New" w:hAnsi="Courier New" w:cs="Courier New"/>
            <w:rtl/>
          </w:rPr>
          <w:t>ب</w:t>
        </w:r>
      </w:ins>
      <w:r w:rsidRPr="00EE6742">
        <w:rPr>
          <w:rFonts w:ascii="Courier New" w:hAnsi="Courier New" w:cs="Courier New"/>
          <w:rtl/>
        </w:rPr>
        <w:t xml:space="preserve">د الله بن </w:t>
      </w:r>
      <w:del w:id="3615" w:author="Transkribus" w:date="2019-12-11T14:30:00Z">
        <w:r w:rsidR="009B6BCA" w:rsidRPr="009B6BCA">
          <w:rPr>
            <w:rFonts w:ascii="Courier New" w:hAnsi="Courier New" w:cs="Courier New"/>
            <w:rtl/>
          </w:rPr>
          <w:delText>المظفر بن</w:delText>
        </w:r>
      </w:del>
      <w:ins w:id="3616" w:author="Transkribus" w:date="2019-12-11T14:30:00Z">
        <w:r w:rsidRPr="00EE6742">
          <w:rPr>
            <w:rFonts w:ascii="Courier New" w:hAnsi="Courier New" w:cs="Courier New"/>
            <w:rtl/>
          </w:rPr>
          <w:t>الطفر</w:t>
        </w:r>
      </w:ins>
    </w:p>
    <w:p w14:paraId="2BF9FD15" w14:textId="7C466F16" w:rsidR="00EE6742" w:rsidRPr="00EE6742" w:rsidRDefault="00EE6742" w:rsidP="00EE6742">
      <w:pPr>
        <w:pStyle w:val="NurText"/>
        <w:bidi/>
        <w:rPr>
          <w:ins w:id="3617" w:author="Transkribus" w:date="2019-12-11T14:30:00Z"/>
          <w:rFonts w:ascii="Courier New" w:hAnsi="Courier New" w:cs="Courier New"/>
        </w:rPr>
      </w:pPr>
      <w:ins w:id="3618" w:author="Transkribus" w:date="2019-12-11T14:30:00Z">
        <w:r w:rsidRPr="00EE6742">
          <w:rPr>
            <w:rFonts w:ascii="Courier New" w:hAnsi="Courier New" w:cs="Courier New"/>
            <w:rtl/>
          </w:rPr>
          <w:t>ابن</w:t>
        </w:r>
      </w:ins>
      <w:r w:rsidRPr="00EE6742">
        <w:rPr>
          <w:rFonts w:ascii="Courier New" w:hAnsi="Courier New" w:cs="Courier New"/>
          <w:rtl/>
        </w:rPr>
        <w:t xml:space="preserve"> عبد الله البا</w:t>
      </w:r>
      <w:del w:id="3619" w:author="Transkribus" w:date="2019-12-11T14:30:00Z">
        <w:r w:rsidR="009B6BCA" w:rsidRPr="009B6BCA">
          <w:rPr>
            <w:rFonts w:ascii="Courier New" w:hAnsi="Courier New" w:cs="Courier New"/>
            <w:rtl/>
          </w:rPr>
          <w:delText>ه</w:delText>
        </w:r>
      </w:del>
      <w:ins w:id="3620" w:author="Transkribus" w:date="2019-12-11T14:30:00Z">
        <w:r w:rsidRPr="00EE6742">
          <w:rPr>
            <w:rFonts w:ascii="Courier New" w:hAnsi="Courier New" w:cs="Courier New"/>
            <w:rtl/>
          </w:rPr>
          <w:t>ع</w:t>
        </w:r>
      </w:ins>
      <w:r w:rsidRPr="00EE6742">
        <w:rPr>
          <w:rFonts w:ascii="Courier New" w:hAnsi="Courier New" w:cs="Courier New"/>
          <w:rtl/>
        </w:rPr>
        <w:t xml:space="preserve">لى من الحكماء </w:t>
      </w:r>
      <w:del w:id="3621" w:author="Transkribus" w:date="2019-12-11T14:30:00Z">
        <w:r w:rsidR="009B6BCA" w:rsidRPr="009B6BCA">
          <w:rPr>
            <w:rFonts w:ascii="Courier New" w:hAnsi="Courier New" w:cs="Courier New"/>
            <w:rtl/>
          </w:rPr>
          <w:delText xml:space="preserve">المشهورين والعلماء المذكورين </w:delText>
        </w:r>
      </w:del>
      <w:ins w:id="3622" w:author="Transkribus" w:date="2019-12-11T14:30:00Z">
        <w:r w:rsidRPr="00EE6742">
          <w:rPr>
            <w:rFonts w:ascii="Courier New" w:hAnsi="Courier New" w:cs="Courier New"/>
            <w:rtl/>
          </w:rPr>
          <w:t xml:space="preserve">المشهور بن والعلاء المذ كور بن </w:t>
        </w:r>
      </w:ins>
      <w:r w:rsidRPr="00EE6742">
        <w:rPr>
          <w:rFonts w:ascii="Courier New" w:hAnsi="Courier New" w:cs="Courier New"/>
          <w:rtl/>
        </w:rPr>
        <w:t>والافاضل فى الصناعة</w:t>
      </w:r>
      <w:del w:id="3623" w:author="Transkribus" w:date="2019-12-11T14:30:00Z">
        <w:r w:rsidR="009B6BCA" w:rsidRPr="009B6BCA">
          <w:rPr>
            <w:rFonts w:ascii="Courier New" w:hAnsi="Courier New" w:cs="Courier New"/>
            <w:rtl/>
          </w:rPr>
          <w:delText xml:space="preserve"> الطبية والاماثل فى</w:delText>
        </w:r>
      </w:del>
    </w:p>
    <w:p w14:paraId="306EE360" w14:textId="418D7BA2" w:rsidR="00EE6742" w:rsidRPr="00EE6742" w:rsidRDefault="00EE6742" w:rsidP="00EE6742">
      <w:pPr>
        <w:pStyle w:val="NurText"/>
        <w:bidi/>
        <w:rPr>
          <w:rFonts w:ascii="Courier New" w:hAnsi="Courier New" w:cs="Courier New"/>
        </w:rPr>
      </w:pPr>
      <w:ins w:id="3624" w:author="Transkribus" w:date="2019-12-11T14:30:00Z">
        <w:r w:rsidRPr="00EE6742">
          <w:rPr>
            <w:rFonts w:ascii="Courier New" w:hAnsi="Courier New" w:cs="Courier New"/>
            <w:rtl/>
          </w:rPr>
          <w:t>الطببة والاماتلبى</w:t>
        </w:r>
      </w:ins>
      <w:r w:rsidRPr="00EE6742">
        <w:rPr>
          <w:rFonts w:ascii="Courier New" w:hAnsi="Courier New" w:cs="Courier New"/>
          <w:rtl/>
        </w:rPr>
        <w:t xml:space="preserve"> علم الهندسة والنجوم وكان </w:t>
      </w:r>
      <w:del w:id="3625" w:author="Transkribus" w:date="2019-12-11T14:30:00Z">
        <w:r w:rsidR="009B6BCA" w:rsidRPr="009B6BCA">
          <w:rPr>
            <w:rFonts w:ascii="Courier New" w:hAnsi="Courier New" w:cs="Courier New"/>
            <w:rtl/>
          </w:rPr>
          <w:delText>يعرف الموسيقى ويلعب</w:delText>
        </w:r>
      </w:del>
      <w:ins w:id="3626" w:author="Transkribus" w:date="2019-12-11T14:30:00Z">
        <w:r w:rsidRPr="00EE6742">
          <w:rPr>
            <w:rFonts w:ascii="Courier New" w:hAnsi="Courier New" w:cs="Courier New"/>
            <w:rtl/>
          </w:rPr>
          <w:t>ععرف الموسيفى ويكعف</w:t>
        </w:r>
      </w:ins>
      <w:r w:rsidRPr="00EE6742">
        <w:rPr>
          <w:rFonts w:ascii="Courier New" w:hAnsi="Courier New" w:cs="Courier New"/>
          <w:rtl/>
        </w:rPr>
        <w:t xml:space="preserve"> بالعود و</w:t>
      </w:r>
      <w:del w:id="3627" w:author="Transkribus" w:date="2019-12-11T14:30:00Z">
        <w:r w:rsidR="009B6BCA" w:rsidRPr="009B6BCA">
          <w:rPr>
            <w:rFonts w:ascii="Courier New" w:hAnsi="Courier New" w:cs="Courier New"/>
            <w:rtl/>
          </w:rPr>
          <w:delText>ي</w:delText>
        </w:r>
      </w:del>
      <w:ins w:id="3628" w:author="Transkribus" w:date="2019-12-11T14:30:00Z">
        <w:r w:rsidRPr="00EE6742">
          <w:rPr>
            <w:rFonts w:ascii="Courier New" w:hAnsi="Courier New" w:cs="Courier New"/>
            <w:rtl/>
          </w:rPr>
          <w:t>م</w:t>
        </w:r>
      </w:ins>
      <w:r w:rsidRPr="00EE6742">
        <w:rPr>
          <w:rFonts w:ascii="Courier New" w:hAnsi="Courier New" w:cs="Courier New"/>
          <w:rtl/>
        </w:rPr>
        <w:t>جي</w:t>
      </w:r>
      <w:ins w:id="3629" w:author="Transkribus" w:date="2019-12-11T14:30:00Z">
        <w:r w:rsidRPr="00EE6742">
          <w:rPr>
            <w:rFonts w:ascii="Courier New" w:hAnsi="Courier New" w:cs="Courier New"/>
            <w:rtl/>
          </w:rPr>
          <w:t>س</w:t>
        </w:r>
      </w:ins>
      <w:r w:rsidRPr="00EE6742">
        <w:rPr>
          <w:rFonts w:ascii="Courier New" w:hAnsi="Courier New" w:cs="Courier New"/>
          <w:rtl/>
        </w:rPr>
        <w:t>د</w:t>
      </w:r>
    </w:p>
    <w:p w14:paraId="29159E10" w14:textId="55FED0B1" w:rsidR="00EE6742" w:rsidRPr="00EE6742" w:rsidRDefault="00EE6742" w:rsidP="00EE6742">
      <w:pPr>
        <w:pStyle w:val="NurText"/>
        <w:bidi/>
        <w:rPr>
          <w:ins w:id="3630" w:author="Transkribus" w:date="2019-12-11T14:30:00Z"/>
          <w:rFonts w:ascii="Courier New" w:hAnsi="Courier New" w:cs="Courier New"/>
        </w:rPr>
      </w:pPr>
      <w:r w:rsidRPr="00EE6742">
        <w:rPr>
          <w:rFonts w:ascii="Courier New" w:hAnsi="Courier New" w:cs="Courier New"/>
          <w:rtl/>
        </w:rPr>
        <w:t xml:space="preserve">الغناء </w:t>
      </w:r>
      <w:del w:id="3631" w:author="Transkribus" w:date="2019-12-11T14:30:00Z">
        <w:r w:rsidR="009B6BCA" w:rsidRPr="009B6BCA">
          <w:rPr>
            <w:rFonts w:ascii="Courier New" w:hAnsi="Courier New" w:cs="Courier New"/>
            <w:rtl/>
          </w:rPr>
          <w:delText>والايقاع والزمر وسائر</w:delText>
        </w:r>
      </w:del>
      <w:ins w:id="3632" w:author="Transkribus" w:date="2019-12-11T14:30:00Z">
        <w:r w:rsidRPr="00EE6742">
          <w:rPr>
            <w:rFonts w:ascii="Courier New" w:hAnsi="Courier New" w:cs="Courier New"/>
            <w:rtl/>
          </w:rPr>
          <w:t>والابقاح والامر وساتر</w:t>
        </w:r>
      </w:ins>
      <w:r w:rsidRPr="00EE6742">
        <w:rPr>
          <w:rFonts w:ascii="Courier New" w:hAnsi="Courier New" w:cs="Courier New"/>
          <w:rtl/>
        </w:rPr>
        <w:t xml:space="preserve"> الالات وعمل </w:t>
      </w:r>
      <w:del w:id="3633" w:author="Transkribus" w:date="2019-12-11T14:30:00Z">
        <w:r w:rsidR="009B6BCA" w:rsidRPr="009B6BCA">
          <w:rPr>
            <w:rFonts w:ascii="Courier New" w:hAnsi="Courier New" w:cs="Courier New"/>
            <w:rtl/>
          </w:rPr>
          <w:delText>ارغنا وبالغ</w:delText>
        </w:r>
      </w:del>
      <w:ins w:id="3634" w:author="Transkribus" w:date="2019-12-11T14:30:00Z">
        <w:r w:rsidRPr="00EE6742">
          <w:rPr>
            <w:rFonts w:ascii="Courier New" w:hAnsi="Courier New" w:cs="Courier New"/>
            <w:rtl/>
          </w:rPr>
          <w:t>أر عناو بالغ</w:t>
        </w:r>
      </w:ins>
      <w:r w:rsidRPr="00EE6742">
        <w:rPr>
          <w:rFonts w:ascii="Courier New" w:hAnsi="Courier New" w:cs="Courier New"/>
          <w:rtl/>
        </w:rPr>
        <w:t xml:space="preserve"> فى </w:t>
      </w:r>
      <w:del w:id="3635" w:author="Transkribus" w:date="2019-12-11T14:30:00Z">
        <w:r w:rsidR="009B6BCA" w:rsidRPr="009B6BCA">
          <w:rPr>
            <w:rFonts w:ascii="Courier New" w:hAnsi="Courier New" w:cs="Courier New"/>
            <w:rtl/>
          </w:rPr>
          <w:delText>اتقانه وكان اشتغاله</w:delText>
        </w:r>
      </w:del>
      <w:ins w:id="3636" w:author="Transkribus" w:date="2019-12-11T14:30:00Z">
        <w:r w:rsidRPr="00EE6742">
          <w:rPr>
            <w:rFonts w:ascii="Courier New" w:hAnsi="Courier New" w:cs="Courier New"/>
            <w:rtl/>
          </w:rPr>
          <w:t>الفانه وكمان اشتفالة</w:t>
        </w:r>
      </w:ins>
      <w:r w:rsidRPr="00EE6742">
        <w:rPr>
          <w:rFonts w:ascii="Courier New" w:hAnsi="Courier New" w:cs="Courier New"/>
          <w:rtl/>
        </w:rPr>
        <w:t xml:space="preserve"> على والد</w:t>
      </w:r>
      <w:del w:id="3637" w:author="Transkribus" w:date="2019-12-11T14:30:00Z">
        <w:r w:rsidR="009B6BCA" w:rsidRPr="009B6BCA">
          <w:rPr>
            <w:rFonts w:ascii="Courier New" w:hAnsi="Courier New" w:cs="Courier New"/>
            <w:rtl/>
          </w:rPr>
          <w:delText xml:space="preserve">ه </w:delText>
        </w:r>
      </w:del>
      <w:ins w:id="3638" w:author="Transkribus" w:date="2019-12-11T14:30:00Z">
        <w:r w:rsidRPr="00EE6742">
          <w:rPr>
            <w:rFonts w:ascii="Courier New" w:hAnsi="Courier New" w:cs="Courier New"/>
            <w:rtl/>
          </w:rPr>
          <w:t>ي</w:t>
        </w:r>
      </w:ins>
    </w:p>
    <w:p w14:paraId="3D5D8A87" w14:textId="10DC2E1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وعلى </w:t>
      </w:r>
      <w:del w:id="3639" w:author="Transkribus" w:date="2019-12-11T14:30:00Z">
        <w:r w:rsidR="009B6BCA" w:rsidRPr="009B6BCA">
          <w:rPr>
            <w:rFonts w:ascii="Courier New" w:hAnsi="Courier New" w:cs="Courier New"/>
            <w:rtl/>
          </w:rPr>
          <w:delText>غيره بصناعة</w:delText>
        </w:r>
      </w:del>
      <w:ins w:id="3640" w:author="Transkribus" w:date="2019-12-11T14:30:00Z">
        <w:r w:rsidRPr="00EE6742">
          <w:rPr>
            <w:rFonts w:ascii="Courier New" w:hAnsi="Courier New" w:cs="Courier New"/>
            <w:rtl/>
          </w:rPr>
          <w:t>عيرة بصناهة</w:t>
        </w:r>
      </w:ins>
      <w:r w:rsidRPr="00EE6742">
        <w:rPr>
          <w:rFonts w:ascii="Courier New" w:hAnsi="Courier New" w:cs="Courier New"/>
          <w:rtl/>
        </w:rPr>
        <w:t xml:space="preserve"> الطب و</w:t>
      </w:r>
      <w:del w:id="3641" w:author="Transkribus" w:date="2019-12-11T14:30:00Z">
        <w:r w:rsidR="009B6BCA" w:rsidRPr="009B6BCA">
          <w:rPr>
            <w:rFonts w:ascii="Courier New" w:hAnsi="Courier New" w:cs="Courier New"/>
            <w:rtl/>
          </w:rPr>
          <w:delText>ت</w:delText>
        </w:r>
      </w:del>
      <w:ins w:id="3642" w:author="Transkribus" w:date="2019-12-11T14:30:00Z">
        <w:r w:rsidRPr="00EE6742">
          <w:rPr>
            <w:rFonts w:ascii="Courier New" w:hAnsi="Courier New" w:cs="Courier New"/>
            <w:rtl/>
          </w:rPr>
          <w:t>غ</w:t>
        </w:r>
      </w:ins>
      <w:r w:rsidRPr="00EE6742">
        <w:rPr>
          <w:rFonts w:ascii="Courier New" w:hAnsi="Courier New" w:cs="Courier New"/>
          <w:rtl/>
        </w:rPr>
        <w:t>مي</w:t>
      </w:r>
      <w:del w:id="3643" w:author="Transkribus" w:date="2019-12-11T14:30:00Z">
        <w:r w:rsidR="009B6BCA" w:rsidRPr="009B6BCA">
          <w:rPr>
            <w:rFonts w:ascii="Courier New" w:hAnsi="Courier New" w:cs="Courier New"/>
            <w:rtl/>
          </w:rPr>
          <w:delText>ز</w:delText>
        </w:r>
      </w:del>
      <w:ins w:id="3644" w:author="Transkribus" w:date="2019-12-11T14:30:00Z">
        <w:r w:rsidRPr="00EE6742">
          <w:rPr>
            <w:rFonts w:ascii="Courier New" w:hAnsi="Courier New" w:cs="Courier New"/>
            <w:rtl/>
          </w:rPr>
          <w:t>ر</w:t>
        </w:r>
      </w:ins>
      <w:r w:rsidRPr="00EE6742">
        <w:rPr>
          <w:rFonts w:ascii="Courier New" w:hAnsi="Courier New" w:cs="Courier New"/>
          <w:rtl/>
        </w:rPr>
        <w:t xml:space="preserve"> فى علمها وعملها </w:t>
      </w:r>
      <w:del w:id="3645" w:author="Transkribus" w:date="2019-12-11T14:30:00Z">
        <w:r w:rsidR="009B6BCA" w:rsidRPr="009B6BCA">
          <w:rPr>
            <w:rFonts w:ascii="Courier New" w:hAnsi="Courier New" w:cs="Courier New"/>
            <w:rtl/>
          </w:rPr>
          <w:delText>وصار</w:delText>
        </w:r>
      </w:del>
      <w:ins w:id="3646" w:author="Transkribus" w:date="2019-12-11T14:30:00Z">
        <w:r w:rsidRPr="00EE6742">
          <w:rPr>
            <w:rFonts w:ascii="Courier New" w:hAnsi="Courier New" w:cs="Courier New"/>
            <w:rtl/>
          </w:rPr>
          <w:t>وصارمن الاكار</w:t>
        </w:r>
      </w:ins>
      <w:r w:rsidRPr="00EE6742">
        <w:rPr>
          <w:rFonts w:ascii="Courier New" w:hAnsi="Courier New" w:cs="Courier New"/>
          <w:rtl/>
        </w:rPr>
        <w:t xml:space="preserve"> من </w:t>
      </w:r>
      <w:del w:id="3647" w:author="Transkribus" w:date="2019-12-11T14:30:00Z">
        <w:r w:rsidR="009B6BCA" w:rsidRPr="009B6BCA">
          <w:rPr>
            <w:rFonts w:ascii="Courier New" w:hAnsi="Courier New" w:cs="Courier New"/>
            <w:rtl/>
          </w:rPr>
          <w:delText>الاكابر من اهلها</w:delText>
        </w:r>
      </w:del>
      <w:ins w:id="3648" w:author="Transkribus" w:date="2019-12-11T14:30:00Z">
        <w:r w:rsidRPr="00EE6742">
          <w:rPr>
            <w:rFonts w:ascii="Courier New" w:hAnsi="Courier New" w:cs="Courier New"/>
            <w:rtl/>
          </w:rPr>
          <w:t>أملها</w:t>
        </w:r>
      </w:ins>
      <w:r w:rsidRPr="00EE6742">
        <w:rPr>
          <w:rFonts w:ascii="Courier New" w:hAnsi="Courier New" w:cs="Courier New"/>
          <w:rtl/>
        </w:rPr>
        <w:t xml:space="preserve"> وكان فى دولة</w:t>
      </w:r>
    </w:p>
    <w:p w14:paraId="48983828" w14:textId="45CBFD7E" w:rsidR="00EE6742" w:rsidRPr="00EE6742" w:rsidRDefault="00EE6742" w:rsidP="00EE6742">
      <w:pPr>
        <w:pStyle w:val="NurText"/>
        <w:bidi/>
        <w:rPr>
          <w:rFonts w:ascii="Courier New" w:hAnsi="Courier New" w:cs="Courier New"/>
        </w:rPr>
      </w:pPr>
      <w:r w:rsidRPr="00EE6742">
        <w:rPr>
          <w:rFonts w:ascii="Courier New" w:hAnsi="Courier New" w:cs="Courier New"/>
          <w:rtl/>
        </w:rPr>
        <w:t>الس</w:t>
      </w:r>
      <w:del w:id="3649" w:author="Transkribus" w:date="2019-12-11T14:30:00Z">
        <w:r w:rsidR="009B6BCA" w:rsidRPr="009B6BCA">
          <w:rPr>
            <w:rFonts w:ascii="Courier New" w:hAnsi="Courier New" w:cs="Courier New"/>
            <w:rtl/>
          </w:rPr>
          <w:delText>ل</w:delText>
        </w:r>
      </w:del>
      <w:ins w:id="3650" w:author="Transkribus" w:date="2019-12-11T14:30:00Z">
        <w:r w:rsidRPr="00EE6742">
          <w:rPr>
            <w:rFonts w:ascii="Courier New" w:hAnsi="Courier New" w:cs="Courier New"/>
            <w:rtl/>
          </w:rPr>
          <w:t>ا</w:t>
        </w:r>
      </w:ins>
      <w:r w:rsidRPr="00EE6742">
        <w:rPr>
          <w:rFonts w:ascii="Courier New" w:hAnsi="Courier New" w:cs="Courier New"/>
          <w:rtl/>
        </w:rPr>
        <w:t xml:space="preserve">طان الملك العادل </w:t>
      </w:r>
      <w:del w:id="3651" w:author="Transkribus" w:date="2019-12-11T14:30:00Z">
        <w:r w:rsidR="009B6BCA" w:rsidRPr="009B6BCA">
          <w:rPr>
            <w:rFonts w:ascii="Courier New" w:hAnsi="Courier New" w:cs="Courier New"/>
            <w:rtl/>
          </w:rPr>
          <w:delText>نور الدين</w:delText>
        </w:r>
      </w:del>
      <w:ins w:id="3652" w:author="Transkribus" w:date="2019-12-11T14:30:00Z">
        <w:r w:rsidRPr="00EE6742">
          <w:rPr>
            <w:rFonts w:ascii="Courier New" w:hAnsi="Courier New" w:cs="Courier New"/>
            <w:rtl/>
          </w:rPr>
          <w:t>و زالدين</w:t>
        </w:r>
      </w:ins>
      <w:r w:rsidRPr="00EE6742">
        <w:rPr>
          <w:rFonts w:ascii="Courier New" w:hAnsi="Courier New" w:cs="Courier New"/>
          <w:rtl/>
        </w:rPr>
        <w:t xml:space="preserve"> محمود </w:t>
      </w:r>
      <w:del w:id="3653" w:author="Transkribus" w:date="2019-12-11T14:30:00Z">
        <w:r w:rsidR="009B6BCA" w:rsidRPr="009B6BCA">
          <w:rPr>
            <w:rFonts w:ascii="Courier New" w:hAnsi="Courier New" w:cs="Courier New"/>
            <w:rtl/>
          </w:rPr>
          <w:delText>بن زنكى رحمه</w:delText>
        </w:r>
      </w:del>
      <w:ins w:id="3654" w:author="Transkribus" w:date="2019-12-11T14:30:00Z">
        <w:r w:rsidRPr="00EE6742">
          <w:rPr>
            <w:rFonts w:ascii="Courier New" w:hAnsi="Courier New" w:cs="Courier New"/>
            <w:rtl/>
          </w:rPr>
          <w:t>ر ويكى رجمه</w:t>
        </w:r>
      </w:ins>
      <w:r w:rsidRPr="00EE6742">
        <w:rPr>
          <w:rFonts w:ascii="Courier New" w:hAnsi="Courier New" w:cs="Courier New"/>
          <w:rtl/>
        </w:rPr>
        <w:t xml:space="preserve"> الله وكان يرى له وي</w:t>
      </w:r>
      <w:del w:id="3655" w:author="Transkribus" w:date="2019-12-11T14:30:00Z">
        <w:r w:rsidR="009B6BCA" w:rsidRPr="009B6BCA">
          <w:rPr>
            <w:rFonts w:ascii="Courier New" w:hAnsi="Courier New" w:cs="Courier New"/>
            <w:rtl/>
          </w:rPr>
          <w:delText>حت</w:delText>
        </w:r>
      </w:del>
      <w:ins w:id="3656" w:author="Transkribus" w:date="2019-12-11T14:30:00Z">
        <w:r w:rsidRPr="00EE6742">
          <w:rPr>
            <w:rFonts w:ascii="Courier New" w:hAnsi="Courier New" w:cs="Courier New"/>
            <w:rtl/>
          </w:rPr>
          <w:t>جي</w:t>
        </w:r>
      </w:ins>
      <w:r w:rsidRPr="00EE6742">
        <w:rPr>
          <w:rFonts w:ascii="Courier New" w:hAnsi="Courier New" w:cs="Courier New"/>
          <w:rtl/>
        </w:rPr>
        <w:t>رم</w:t>
      </w:r>
      <w:del w:id="3657" w:author="Transkribus" w:date="2019-12-11T14:30:00Z">
        <w:r w:rsidR="009B6BCA" w:rsidRPr="009B6BCA">
          <w:rPr>
            <w:rFonts w:ascii="Courier New" w:hAnsi="Courier New" w:cs="Courier New"/>
            <w:rtl/>
          </w:rPr>
          <w:delText>ه</w:delText>
        </w:r>
      </w:del>
      <w:ins w:id="3658" w:author="Transkribus" w:date="2019-12-11T14:30:00Z">
        <w:r w:rsidRPr="00EE6742">
          <w:rPr>
            <w:rFonts w:ascii="Courier New" w:hAnsi="Courier New" w:cs="Courier New"/>
            <w:rtl/>
          </w:rPr>
          <w:t>ة</w:t>
        </w:r>
      </w:ins>
      <w:r w:rsidRPr="00EE6742">
        <w:rPr>
          <w:rFonts w:ascii="Courier New" w:hAnsi="Courier New" w:cs="Courier New"/>
          <w:rtl/>
        </w:rPr>
        <w:t xml:space="preserve"> ويعرف</w:t>
      </w:r>
    </w:p>
    <w:p w14:paraId="54EA1202" w14:textId="77777777" w:rsidR="009B6BCA" w:rsidRPr="009B6BCA" w:rsidRDefault="00EE6742" w:rsidP="009B6BCA">
      <w:pPr>
        <w:pStyle w:val="NurText"/>
        <w:bidi/>
        <w:rPr>
          <w:del w:id="3659" w:author="Transkribus" w:date="2019-12-11T14:30:00Z"/>
          <w:rFonts w:ascii="Courier New" w:hAnsi="Courier New" w:cs="Courier New"/>
        </w:rPr>
      </w:pPr>
      <w:r w:rsidRPr="00EE6742">
        <w:rPr>
          <w:rFonts w:ascii="Courier New" w:hAnsi="Courier New" w:cs="Courier New"/>
          <w:rtl/>
        </w:rPr>
        <w:t>مقدار عل</w:t>
      </w:r>
      <w:del w:id="3660" w:author="Transkribus" w:date="2019-12-11T14:30:00Z">
        <w:r w:rsidR="009B6BCA" w:rsidRPr="009B6BCA">
          <w:rPr>
            <w:rFonts w:ascii="Courier New" w:hAnsi="Courier New" w:cs="Courier New"/>
            <w:rtl/>
          </w:rPr>
          <w:delText>م</w:delText>
        </w:r>
      </w:del>
      <w:r w:rsidRPr="00EE6742">
        <w:rPr>
          <w:rFonts w:ascii="Courier New" w:hAnsi="Courier New" w:cs="Courier New"/>
          <w:rtl/>
        </w:rPr>
        <w:t>ه وفضله</w:t>
      </w:r>
      <w:del w:id="36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AF2B94" w14:textId="1054EF31" w:rsidR="00EE6742" w:rsidRPr="00EE6742" w:rsidRDefault="009B6BCA" w:rsidP="00EE6742">
      <w:pPr>
        <w:pStyle w:val="NurText"/>
        <w:bidi/>
        <w:rPr>
          <w:ins w:id="3662" w:author="Transkribus" w:date="2019-12-11T14:30:00Z"/>
          <w:rFonts w:ascii="Courier New" w:hAnsi="Courier New" w:cs="Courier New"/>
        </w:rPr>
      </w:pPr>
      <w:dir w:val="rtl">
        <w:dir w:val="rtl">
          <w:del w:id="3663" w:author="Transkribus" w:date="2019-12-11T14:30:00Z">
            <w:r w:rsidRPr="009B6BCA">
              <w:rPr>
                <w:rFonts w:ascii="Courier New" w:hAnsi="Courier New" w:cs="Courier New"/>
                <w:rtl/>
              </w:rPr>
              <w:delText>ولما اناشا الملك</w:delText>
            </w:r>
          </w:del>
          <w:ins w:id="3664" w:author="Transkribus" w:date="2019-12-11T14:30:00Z">
            <w:r w:rsidR="00EE6742" w:rsidRPr="00EE6742">
              <w:rPr>
                <w:rFonts w:ascii="Courier New" w:hAnsi="Courier New" w:cs="Courier New"/>
                <w:rtl/>
              </w:rPr>
              <w:t xml:space="preserve"> ولا أنشالملك</w:t>
            </w:r>
          </w:ins>
          <w:r w:rsidR="00EE6742" w:rsidRPr="00EE6742">
            <w:rPr>
              <w:rFonts w:ascii="Courier New" w:hAnsi="Courier New" w:cs="Courier New"/>
              <w:rtl/>
            </w:rPr>
            <w:t xml:space="preserve"> العادل </w:t>
          </w:r>
          <w:del w:id="3665"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ور الدين </w:t>
          </w:r>
          <w:del w:id="3666" w:author="Transkribus" w:date="2019-12-11T14:30:00Z">
            <w:r w:rsidRPr="009B6BCA">
              <w:rPr>
                <w:rFonts w:ascii="Courier New" w:hAnsi="Courier New" w:cs="Courier New"/>
                <w:rtl/>
              </w:rPr>
              <w:delText>البيمارستان الكبير</w:delText>
            </w:r>
          </w:del>
          <w:ins w:id="3667" w:author="Transkribus" w:date="2019-12-11T14:30:00Z">
            <w:r w:rsidR="00EE6742" w:rsidRPr="00EE6742">
              <w:rPr>
                <w:rFonts w:ascii="Courier New" w:hAnsi="Courier New" w:cs="Courier New"/>
                <w:rtl/>
              </w:rPr>
              <w:t>البمار ستان الكتبر</w:t>
            </w:r>
          </w:ins>
          <w:r w:rsidR="00EE6742" w:rsidRPr="00EE6742">
            <w:rPr>
              <w:rFonts w:ascii="Courier New" w:hAnsi="Courier New" w:cs="Courier New"/>
              <w:rtl/>
            </w:rPr>
            <w:t xml:space="preserve"> جعل </w:t>
          </w:r>
          <w:del w:id="3668" w:author="Transkribus" w:date="2019-12-11T14:30:00Z">
            <w:r w:rsidRPr="009B6BCA">
              <w:rPr>
                <w:rFonts w:ascii="Courier New" w:hAnsi="Courier New" w:cs="Courier New"/>
                <w:rtl/>
              </w:rPr>
              <w:delText>ا</w:delText>
            </w:r>
          </w:del>
          <w:ins w:id="3669" w:author="Transkribus" w:date="2019-12-11T14:30:00Z">
            <w:r w:rsidR="00EE6742" w:rsidRPr="00EE6742">
              <w:rPr>
                <w:rFonts w:ascii="Courier New" w:hAnsi="Courier New" w:cs="Courier New"/>
                <w:rtl/>
              </w:rPr>
              <w:t>أ</w:t>
            </w:r>
          </w:ins>
          <w:r w:rsidR="00EE6742" w:rsidRPr="00EE6742">
            <w:rPr>
              <w:rFonts w:ascii="Courier New" w:hAnsi="Courier New" w:cs="Courier New"/>
              <w:rtl/>
            </w:rPr>
            <w:t>مر الطب</w:t>
          </w:r>
        </w:dir>
      </w:dir>
    </w:p>
    <w:p w14:paraId="442F6F70" w14:textId="77777777" w:rsidR="009B6BCA" w:rsidRPr="009B6BCA" w:rsidRDefault="00EE6742" w:rsidP="009B6BCA">
      <w:pPr>
        <w:pStyle w:val="NurText"/>
        <w:bidi/>
        <w:rPr>
          <w:del w:id="3670" w:author="Transkribus" w:date="2019-12-11T14:30:00Z"/>
          <w:rFonts w:ascii="Courier New" w:hAnsi="Courier New" w:cs="Courier New"/>
        </w:rPr>
      </w:pPr>
      <w:ins w:id="3671" w:author="Transkribus" w:date="2019-12-11T14:30:00Z">
        <w:r w:rsidRPr="00EE6742">
          <w:rPr>
            <w:rFonts w:ascii="Courier New" w:hAnsi="Courier New" w:cs="Courier New"/>
            <w:rtl/>
          </w:rPr>
          <w:t>البهفيه وأطلق لهجامكبة وجرابة وكان بثردد</w:t>
        </w:r>
      </w:ins>
      <w:r w:rsidRPr="00EE6742">
        <w:rPr>
          <w:rFonts w:ascii="Courier New" w:hAnsi="Courier New" w:cs="Courier New"/>
          <w:rtl/>
        </w:rPr>
        <w:t xml:space="preserve"> اليه </w:t>
      </w:r>
      <w:del w:id="3672" w:author="Transkribus" w:date="2019-12-11T14:30:00Z">
        <w:r w:rsidR="009B6BCA" w:rsidRPr="009B6BCA">
          <w:rPr>
            <w:rFonts w:ascii="Courier New" w:hAnsi="Courier New" w:cs="Courier New"/>
            <w:rtl/>
          </w:rPr>
          <w:delText>فيه واطلق له جامكية وجراية وكان يتردد اليه ويعالج</w:delText>
        </w:r>
      </w:del>
      <w:ins w:id="3673" w:author="Transkribus" w:date="2019-12-11T14:30:00Z">
        <w:r w:rsidRPr="00EE6742">
          <w:rPr>
            <w:rFonts w:ascii="Courier New" w:hAnsi="Courier New" w:cs="Courier New"/>
            <w:rtl/>
          </w:rPr>
          <w:t>ويعالح</w:t>
        </w:r>
      </w:ins>
      <w:r w:rsidRPr="00EE6742">
        <w:rPr>
          <w:rFonts w:ascii="Courier New" w:hAnsi="Courier New" w:cs="Courier New"/>
          <w:rtl/>
        </w:rPr>
        <w:t xml:space="preserve"> المرضى </w:t>
      </w:r>
      <w:del w:id="3674" w:author="Transkribus" w:date="2019-12-11T14:30:00Z">
        <w:r w:rsidR="009B6BCA" w:rsidRPr="009B6BCA">
          <w:rPr>
            <w:rFonts w:ascii="Courier New" w:hAnsi="Courier New" w:cs="Courier New"/>
            <w:rtl/>
          </w:rPr>
          <w:delText>فيه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5278675" w14:textId="6AD2F573" w:rsidR="00EE6742" w:rsidRPr="00EE6742" w:rsidRDefault="009B6BCA" w:rsidP="00EE6742">
      <w:pPr>
        <w:pStyle w:val="NurText"/>
        <w:bidi/>
        <w:rPr>
          <w:rFonts w:ascii="Courier New" w:hAnsi="Courier New" w:cs="Courier New"/>
        </w:rPr>
      </w:pPr>
      <w:dir w:val="rtl">
        <w:dir w:val="rtl">
          <w:del w:id="3675" w:author="Transkribus" w:date="2019-12-11T14:30:00Z">
            <w:r w:rsidRPr="009B6BCA">
              <w:rPr>
                <w:rFonts w:ascii="Courier New" w:hAnsi="Courier New" w:cs="Courier New"/>
                <w:rtl/>
              </w:rPr>
              <w:delText>وحدثنى</w:delText>
            </w:r>
          </w:del>
          <w:ins w:id="3676" w:author="Transkribus" w:date="2019-12-11T14:30:00Z">
            <w:r w:rsidR="00EE6742" w:rsidRPr="00EE6742">
              <w:rPr>
                <w:rFonts w:ascii="Courier New" w:hAnsi="Courier New" w:cs="Courier New"/>
                <w:rtl/>
              </w:rPr>
              <w:t>به أو حديى أ</w:t>
            </w:r>
          </w:ins>
          <w:r w:rsidR="00EE6742" w:rsidRPr="00EE6742">
            <w:rPr>
              <w:rFonts w:ascii="Courier New" w:hAnsi="Courier New" w:cs="Courier New"/>
              <w:rtl/>
            </w:rPr>
            <w:t xml:space="preserve"> شمس الدين</w:t>
          </w:r>
        </w:dir>
      </w:dir>
    </w:p>
    <w:p w14:paraId="385E3176" w14:textId="12A0745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el w:id="3677" w:author="Transkribus" w:date="2019-12-11T14:30:00Z">
        <w:r w:rsidR="009B6BCA" w:rsidRPr="009B6BCA">
          <w:rPr>
            <w:rFonts w:ascii="Courier New" w:hAnsi="Courier New" w:cs="Courier New"/>
            <w:rtl/>
          </w:rPr>
          <w:delText>ا</w:delText>
        </w:r>
      </w:del>
      <w:ins w:id="3678" w:author="Transkribus" w:date="2019-12-11T14:30:00Z">
        <w:r w:rsidRPr="00EE6742">
          <w:rPr>
            <w:rFonts w:ascii="Courier New" w:hAnsi="Courier New" w:cs="Courier New"/>
            <w:rtl/>
          </w:rPr>
          <w:t>أ</w:t>
        </w:r>
      </w:ins>
      <w:r w:rsidRPr="00EE6742">
        <w:rPr>
          <w:rFonts w:ascii="Courier New" w:hAnsi="Courier New" w:cs="Courier New"/>
          <w:rtl/>
        </w:rPr>
        <w:t xml:space="preserve">بو الفضل بن </w:t>
      </w:r>
      <w:del w:id="3679" w:author="Transkribus" w:date="2019-12-11T14:30:00Z">
        <w:r w:rsidR="009B6BCA" w:rsidRPr="009B6BCA">
          <w:rPr>
            <w:rFonts w:ascii="Courier New" w:hAnsi="Courier New" w:cs="Courier New"/>
            <w:rtl/>
          </w:rPr>
          <w:delText>ابى الفرج الكحال</w:delText>
        </w:r>
      </w:del>
      <w:ins w:id="3680" w:author="Transkribus" w:date="2019-12-11T14:30:00Z">
        <w:r w:rsidRPr="00EE6742">
          <w:rPr>
            <w:rFonts w:ascii="Courier New" w:hAnsi="Courier New" w:cs="Courier New"/>
            <w:rtl/>
          </w:rPr>
          <w:t>أبى الفرح الكال</w:t>
        </w:r>
      </w:ins>
      <w:r w:rsidRPr="00EE6742">
        <w:rPr>
          <w:rFonts w:ascii="Courier New" w:hAnsi="Courier New" w:cs="Courier New"/>
          <w:rtl/>
        </w:rPr>
        <w:t xml:space="preserve"> المعروف </w:t>
      </w:r>
      <w:del w:id="3681" w:author="Transkribus" w:date="2019-12-11T14:30:00Z">
        <w:r w:rsidR="009B6BCA" w:rsidRPr="009B6BCA">
          <w:rPr>
            <w:rFonts w:ascii="Courier New" w:hAnsi="Courier New" w:cs="Courier New"/>
            <w:rtl/>
          </w:rPr>
          <w:delText>بالمطواع رحمه</w:delText>
        </w:r>
      </w:del>
      <w:ins w:id="3682" w:author="Transkribus" w:date="2019-12-11T14:30:00Z">
        <w:r w:rsidRPr="00EE6742">
          <w:rPr>
            <w:rFonts w:ascii="Courier New" w:hAnsi="Courier New" w:cs="Courier New"/>
            <w:rtl/>
          </w:rPr>
          <w:t>بالمطوامح رجمة</w:t>
        </w:r>
      </w:ins>
      <w:r w:rsidRPr="00EE6742">
        <w:rPr>
          <w:rFonts w:ascii="Courier New" w:hAnsi="Courier New" w:cs="Courier New"/>
          <w:rtl/>
        </w:rPr>
        <w:t xml:space="preserve"> الله </w:t>
      </w:r>
      <w:del w:id="3683" w:author="Transkribus" w:date="2019-12-11T14:30:00Z">
        <w:r w:rsidR="009B6BCA" w:rsidRPr="009B6BCA">
          <w:rPr>
            <w:rFonts w:ascii="Courier New" w:hAnsi="Courier New" w:cs="Courier New"/>
            <w:rtl/>
          </w:rPr>
          <w:delText>انه شاهده</w:delText>
        </w:r>
      </w:del>
      <w:ins w:id="3684" w:author="Transkribus" w:date="2019-12-11T14:30:00Z">
        <w:r w:rsidRPr="00EE6742">
          <w:rPr>
            <w:rFonts w:ascii="Courier New" w:hAnsi="Courier New" w:cs="Courier New"/>
            <w:rtl/>
          </w:rPr>
          <w:t>الهشاهدة</w:t>
        </w:r>
      </w:ins>
      <w:r w:rsidRPr="00EE6742">
        <w:rPr>
          <w:rFonts w:ascii="Courier New" w:hAnsi="Courier New" w:cs="Courier New"/>
          <w:rtl/>
        </w:rPr>
        <w:t xml:space="preserve"> فى ال</w:t>
      </w:r>
      <w:del w:id="3685" w:author="Transkribus" w:date="2019-12-11T14:30:00Z">
        <w:r w:rsidR="009B6BCA" w:rsidRPr="009B6BCA">
          <w:rPr>
            <w:rFonts w:ascii="Courier New" w:hAnsi="Courier New" w:cs="Courier New"/>
            <w:rtl/>
          </w:rPr>
          <w:delText>بي</w:delText>
        </w:r>
      </w:del>
      <w:ins w:id="3686" w:author="Transkribus" w:date="2019-12-11T14:30:00Z">
        <w:r w:rsidRPr="00EE6742">
          <w:rPr>
            <w:rFonts w:ascii="Courier New" w:hAnsi="Courier New" w:cs="Courier New"/>
            <w:rtl/>
          </w:rPr>
          <w:t>س</w:t>
        </w:r>
      </w:ins>
      <w:r w:rsidRPr="00EE6742">
        <w:rPr>
          <w:rFonts w:ascii="Courier New" w:hAnsi="Courier New" w:cs="Courier New"/>
          <w:rtl/>
        </w:rPr>
        <w:t>مارستان</w:t>
      </w:r>
    </w:p>
    <w:p w14:paraId="109C587B" w14:textId="07CA176A" w:rsidR="00EE6742" w:rsidRPr="00EE6742" w:rsidRDefault="00EE6742" w:rsidP="00EE6742">
      <w:pPr>
        <w:pStyle w:val="NurText"/>
        <w:bidi/>
        <w:rPr>
          <w:ins w:id="3687" w:author="Transkribus" w:date="2019-12-11T14:30:00Z"/>
          <w:rFonts w:ascii="Courier New" w:hAnsi="Courier New" w:cs="Courier New"/>
        </w:rPr>
      </w:pPr>
      <w:r w:rsidRPr="00EE6742">
        <w:rPr>
          <w:rFonts w:ascii="Courier New" w:hAnsi="Courier New" w:cs="Courier New"/>
          <w:rtl/>
        </w:rPr>
        <w:t>وان ابا الم</w:t>
      </w:r>
      <w:del w:id="3688" w:author="Transkribus" w:date="2019-12-11T14:30:00Z">
        <w:r w:rsidR="009B6BCA" w:rsidRPr="009B6BCA">
          <w:rPr>
            <w:rFonts w:ascii="Courier New" w:hAnsi="Courier New" w:cs="Courier New"/>
            <w:rtl/>
          </w:rPr>
          <w:delText>ج</w:delText>
        </w:r>
      </w:del>
      <w:ins w:id="3689" w:author="Transkribus" w:date="2019-12-11T14:30:00Z">
        <w:r w:rsidRPr="00EE6742">
          <w:rPr>
            <w:rFonts w:ascii="Courier New" w:hAnsi="Courier New" w:cs="Courier New"/>
            <w:rtl/>
          </w:rPr>
          <w:t>حم</w:t>
        </w:r>
      </w:ins>
      <w:r w:rsidRPr="00EE6742">
        <w:rPr>
          <w:rFonts w:ascii="Courier New" w:hAnsi="Courier New" w:cs="Courier New"/>
          <w:rtl/>
        </w:rPr>
        <w:t xml:space="preserve">د بن </w:t>
      </w:r>
      <w:del w:id="3690" w:author="Transkribus" w:date="2019-12-11T14:30:00Z">
        <w:r w:rsidR="009B6BCA" w:rsidRPr="009B6BCA">
          <w:rPr>
            <w:rFonts w:ascii="Courier New" w:hAnsi="Courier New" w:cs="Courier New"/>
            <w:rtl/>
          </w:rPr>
          <w:delText>ا</w:delText>
        </w:r>
      </w:del>
      <w:ins w:id="3691" w:author="Transkribus" w:date="2019-12-11T14:30:00Z">
        <w:r w:rsidRPr="00EE6742">
          <w:rPr>
            <w:rFonts w:ascii="Courier New" w:hAnsi="Courier New" w:cs="Courier New"/>
            <w:rtl/>
          </w:rPr>
          <w:t>أ</w:t>
        </w:r>
      </w:ins>
      <w:r w:rsidRPr="00EE6742">
        <w:rPr>
          <w:rFonts w:ascii="Courier New" w:hAnsi="Courier New" w:cs="Courier New"/>
          <w:rtl/>
        </w:rPr>
        <w:t xml:space="preserve">بى الحكم كان </w:t>
      </w:r>
      <w:del w:id="3692" w:author="Transkribus" w:date="2019-12-11T14:30:00Z">
        <w:r w:rsidR="009B6BCA" w:rsidRPr="009B6BCA">
          <w:rPr>
            <w:rFonts w:ascii="Courier New" w:hAnsi="Courier New" w:cs="Courier New"/>
            <w:rtl/>
          </w:rPr>
          <w:delText>ي</w:delText>
        </w:r>
      </w:del>
      <w:ins w:id="3693" w:author="Transkribus" w:date="2019-12-11T14:30:00Z">
        <w:r w:rsidRPr="00EE6742">
          <w:rPr>
            <w:rFonts w:ascii="Courier New" w:hAnsi="Courier New" w:cs="Courier New"/>
            <w:rtl/>
          </w:rPr>
          <w:t>ب</w:t>
        </w:r>
      </w:ins>
      <w:r w:rsidRPr="00EE6742">
        <w:rPr>
          <w:rFonts w:ascii="Courier New" w:hAnsi="Courier New" w:cs="Courier New"/>
          <w:rtl/>
        </w:rPr>
        <w:t xml:space="preserve">دور على المرضى به </w:t>
      </w:r>
      <w:del w:id="3694" w:author="Transkribus" w:date="2019-12-11T14:30:00Z">
        <w:r w:rsidR="009B6BCA" w:rsidRPr="009B6BCA">
          <w:rPr>
            <w:rFonts w:ascii="Courier New" w:hAnsi="Courier New" w:cs="Courier New"/>
            <w:rtl/>
          </w:rPr>
          <w:delText xml:space="preserve">ويتفقد احوالهم ويعتبر امورهم </w:delText>
        </w:r>
      </w:del>
      <w:ins w:id="3695" w:author="Transkribus" w:date="2019-12-11T14:30:00Z">
        <w:r w:rsidRPr="00EE6742">
          <w:rPr>
            <w:rFonts w:ascii="Courier New" w:hAnsi="Courier New" w:cs="Courier New"/>
            <w:rtl/>
          </w:rPr>
          <w:t>وبتفقد أحو الهم ويعنير أمورهم</w:t>
        </w:r>
      </w:ins>
    </w:p>
    <w:p w14:paraId="58FB2DA4" w14:textId="57A9F08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وبين </w:t>
      </w:r>
      <w:del w:id="3696" w:author="Transkribus" w:date="2019-12-11T14:30:00Z">
        <w:r w:rsidR="009B6BCA" w:rsidRPr="009B6BCA">
          <w:rPr>
            <w:rFonts w:ascii="Courier New" w:hAnsi="Courier New" w:cs="Courier New"/>
            <w:rtl/>
          </w:rPr>
          <w:delText>يديه المشارفون</w:delText>
        </w:r>
      </w:del>
      <w:ins w:id="3697" w:author="Transkribus" w:date="2019-12-11T14:30:00Z">
        <w:r w:rsidRPr="00EE6742">
          <w:rPr>
            <w:rFonts w:ascii="Courier New" w:hAnsi="Courier New" w:cs="Courier New"/>
            <w:rtl/>
          </w:rPr>
          <w:t>بديه الشارقون</w:t>
        </w:r>
      </w:ins>
      <w:r w:rsidRPr="00EE6742">
        <w:rPr>
          <w:rFonts w:ascii="Courier New" w:hAnsi="Courier New" w:cs="Courier New"/>
          <w:rtl/>
        </w:rPr>
        <w:t xml:space="preserve"> والقوام لخدمة المرضى فكان جميع </w:t>
      </w:r>
      <w:del w:id="3698" w:author="Transkribus" w:date="2019-12-11T14:30:00Z">
        <w:r w:rsidR="009B6BCA" w:rsidRPr="009B6BCA">
          <w:rPr>
            <w:rFonts w:ascii="Courier New" w:hAnsi="Courier New" w:cs="Courier New"/>
            <w:rtl/>
          </w:rPr>
          <w:delText>ما يكتبه</w:delText>
        </w:r>
      </w:del>
      <w:ins w:id="3699" w:author="Transkribus" w:date="2019-12-11T14:30:00Z">
        <w:r w:rsidRPr="00EE6742">
          <w:rPr>
            <w:rFonts w:ascii="Courier New" w:hAnsi="Courier New" w:cs="Courier New"/>
            <w:rtl/>
          </w:rPr>
          <w:t>مابكتبه</w:t>
        </w:r>
      </w:ins>
      <w:r w:rsidRPr="00EE6742">
        <w:rPr>
          <w:rFonts w:ascii="Courier New" w:hAnsi="Courier New" w:cs="Courier New"/>
          <w:rtl/>
        </w:rPr>
        <w:t xml:space="preserve"> لكل مر</w:t>
      </w:r>
      <w:del w:id="3700" w:author="Transkribus" w:date="2019-12-11T14:30:00Z">
        <w:r w:rsidR="009B6BCA" w:rsidRPr="009B6BCA">
          <w:rPr>
            <w:rFonts w:ascii="Courier New" w:hAnsi="Courier New" w:cs="Courier New"/>
            <w:rtl/>
          </w:rPr>
          <w:delText>يض</w:delText>
        </w:r>
      </w:del>
      <w:ins w:id="3701" w:author="Transkribus" w:date="2019-12-11T14:30:00Z">
        <w:r w:rsidRPr="00EE6742">
          <w:rPr>
            <w:rFonts w:ascii="Courier New" w:hAnsi="Courier New" w:cs="Courier New"/>
            <w:rtl/>
          </w:rPr>
          <w:t>س</w:t>
        </w:r>
      </w:ins>
      <w:r w:rsidRPr="00EE6742">
        <w:rPr>
          <w:rFonts w:ascii="Courier New" w:hAnsi="Courier New" w:cs="Courier New"/>
          <w:rtl/>
        </w:rPr>
        <w:t xml:space="preserve"> من</w:t>
      </w:r>
    </w:p>
    <w:p w14:paraId="3712C6F1" w14:textId="0EDD6E4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المداواة </w:t>
      </w:r>
      <w:del w:id="3702" w:author="Transkribus" w:date="2019-12-11T14:30:00Z">
        <w:r w:rsidR="009B6BCA" w:rsidRPr="009B6BCA">
          <w:rPr>
            <w:rFonts w:ascii="Courier New" w:hAnsi="Courier New" w:cs="Courier New"/>
            <w:rtl/>
          </w:rPr>
          <w:delText>والتدبير لا يؤخر عنه ولا يتوانى</w:delText>
        </w:r>
      </w:del>
      <w:ins w:id="3703" w:author="Transkribus" w:date="2019-12-11T14:30:00Z">
        <w:r w:rsidRPr="00EE6742">
          <w:rPr>
            <w:rFonts w:ascii="Courier New" w:hAnsi="Courier New" w:cs="Courier New"/>
            <w:rtl/>
          </w:rPr>
          <w:t>والثد يبرلابو خر عثه ولاشوانى</w:t>
        </w:r>
      </w:ins>
      <w:r w:rsidRPr="00EE6742">
        <w:rPr>
          <w:rFonts w:ascii="Courier New" w:hAnsi="Courier New" w:cs="Courier New"/>
          <w:rtl/>
        </w:rPr>
        <w:t xml:space="preserve"> فى ذلك قال وك</w:t>
      </w:r>
      <w:ins w:id="3704" w:author="Transkribus" w:date="2019-12-11T14:30:00Z">
        <w:r w:rsidRPr="00EE6742">
          <w:rPr>
            <w:rFonts w:ascii="Courier New" w:hAnsi="Courier New" w:cs="Courier New"/>
            <w:rtl/>
          </w:rPr>
          <w:t>م</w:t>
        </w:r>
      </w:ins>
      <w:r w:rsidRPr="00EE6742">
        <w:rPr>
          <w:rFonts w:ascii="Courier New" w:hAnsi="Courier New" w:cs="Courier New"/>
          <w:rtl/>
        </w:rPr>
        <w:t xml:space="preserve">ان بعد </w:t>
      </w:r>
      <w:del w:id="3705" w:author="Transkribus" w:date="2019-12-11T14:30:00Z">
        <w:r w:rsidR="009B6BCA" w:rsidRPr="009B6BCA">
          <w:rPr>
            <w:rFonts w:ascii="Courier New" w:hAnsi="Courier New" w:cs="Courier New"/>
            <w:rtl/>
          </w:rPr>
          <w:delText>ف</w:delText>
        </w:r>
      </w:del>
      <w:ins w:id="3706" w:author="Transkribus" w:date="2019-12-11T14:30:00Z">
        <w:r w:rsidRPr="00EE6742">
          <w:rPr>
            <w:rFonts w:ascii="Courier New" w:hAnsi="Courier New" w:cs="Courier New"/>
            <w:rtl/>
          </w:rPr>
          <w:t>ق</w:t>
        </w:r>
      </w:ins>
      <w:r w:rsidRPr="00EE6742">
        <w:rPr>
          <w:rFonts w:ascii="Courier New" w:hAnsi="Courier New" w:cs="Courier New"/>
          <w:rtl/>
        </w:rPr>
        <w:t>را</w:t>
      </w:r>
      <w:del w:id="3707" w:author="Transkribus" w:date="2019-12-11T14:30:00Z">
        <w:r w:rsidR="009B6BCA" w:rsidRPr="009B6BCA">
          <w:rPr>
            <w:rFonts w:ascii="Courier New" w:hAnsi="Courier New" w:cs="Courier New"/>
            <w:rtl/>
          </w:rPr>
          <w:delText>غ</w:delText>
        </w:r>
      </w:del>
      <w:ins w:id="3708" w:author="Transkribus" w:date="2019-12-11T14:30:00Z">
        <w:r w:rsidRPr="00EE6742">
          <w:rPr>
            <w:rFonts w:ascii="Courier New" w:hAnsi="Courier New" w:cs="Courier New"/>
            <w:rtl/>
          </w:rPr>
          <w:t>ع</w:t>
        </w:r>
      </w:ins>
      <w:r w:rsidRPr="00EE6742">
        <w:rPr>
          <w:rFonts w:ascii="Courier New" w:hAnsi="Courier New" w:cs="Courier New"/>
          <w:rtl/>
        </w:rPr>
        <w:t>ه من ذلك وطلو</w:t>
      </w:r>
      <w:del w:id="3709" w:author="Transkribus" w:date="2019-12-11T14:30:00Z">
        <w:r w:rsidR="009B6BCA" w:rsidRPr="009B6BCA">
          <w:rPr>
            <w:rFonts w:ascii="Courier New" w:hAnsi="Courier New" w:cs="Courier New"/>
            <w:rtl/>
          </w:rPr>
          <w:delText>عه</w:delText>
        </w:r>
      </w:del>
      <w:ins w:id="3710" w:author="Transkribus" w:date="2019-12-11T14:30:00Z">
        <w:r w:rsidRPr="00EE6742">
          <w:rPr>
            <w:rFonts w:ascii="Courier New" w:hAnsi="Courier New" w:cs="Courier New"/>
            <w:rtl/>
          </w:rPr>
          <w:t>ية</w:t>
        </w:r>
      </w:ins>
      <w:r w:rsidRPr="00EE6742">
        <w:rPr>
          <w:rFonts w:ascii="Courier New" w:hAnsi="Courier New" w:cs="Courier New"/>
          <w:rtl/>
        </w:rPr>
        <w:t xml:space="preserve"> الى</w:t>
      </w:r>
    </w:p>
    <w:p w14:paraId="6666E7A3" w14:textId="128703AF" w:rsidR="00EE6742" w:rsidRPr="00EE6742" w:rsidRDefault="00EE6742" w:rsidP="00EE6742">
      <w:pPr>
        <w:pStyle w:val="NurText"/>
        <w:bidi/>
        <w:rPr>
          <w:ins w:id="3711" w:author="Transkribus" w:date="2019-12-11T14:30:00Z"/>
          <w:rFonts w:ascii="Courier New" w:hAnsi="Courier New" w:cs="Courier New"/>
        </w:rPr>
      </w:pPr>
      <w:r w:rsidRPr="00EE6742">
        <w:rPr>
          <w:rFonts w:ascii="Courier New" w:hAnsi="Courier New" w:cs="Courier New"/>
          <w:rtl/>
        </w:rPr>
        <w:t>القلعة وافتقاد</w:t>
      </w:r>
      <w:del w:id="3712" w:author="Transkribus" w:date="2019-12-11T14:30:00Z">
        <w:r w:rsidR="009B6BCA" w:rsidRPr="009B6BCA">
          <w:rPr>
            <w:rFonts w:ascii="Courier New" w:hAnsi="Courier New" w:cs="Courier New"/>
            <w:rtl/>
          </w:rPr>
          <w:delText>ه</w:delText>
        </w:r>
      </w:del>
      <w:ins w:id="3713" w:author="Transkribus" w:date="2019-12-11T14:30:00Z">
        <w:r w:rsidRPr="00EE6742">
          <w:rPr>
            <w:rFonts w:ascii="Courier New" w:hAnsi="Courier New" w:cs="Courier New"/>
            <w:rtl/>
          </w:rPr>
          <w:t>ة</w:t>
        </w:r>
      </w:ins>
      <w:r w:rsidRPr="00EE6742">
        <w:rPr>
          <w:rFonts w:ascii="Courier New" w:hAnsi="Courier New" w:cs="Courier New"/>
          <w:rtl/>
        </w:rPr>
        <w:t xml:space="preserve"> المرضى من اع</w:t>
      </w:r>
      <w:del w:id="3714" w:author="Transkribus" w:date="2019-12-11T14:30:00Z">
        <w:r w:rsidR="009B6BCA" w:rsidRPr="009B6BCA">
          <w:rPr>
            <w:rFonts w:ascii="Courier New" w:hAnsi="Courier New" w:cs="Courier New"/>
            <w:rtl/>
          </w:rPr>
          <w:delText>ي</w:delText>
        </w:r>
      </w:del>
      <w:ins w:id="3715" w:author="Transkribus" w:date="2019-12-11T14:30:00Z">
        <w:r w:rsidRPr="00EE6742">
          <w:rPr>
            <w:rFonts w:ascii="Courier New" w:hAnsi="Courier New" w:cs="Courier New"/>
            <w:rtl/>
          </w:rPr>
          <w:t>ب</w:t>
        </w:r>
      </w:ins>
      <w:r w:rsidRPr="00EE6742">
        <w:rPr>
          <w:rFonts w:ascii="Courier New" w:hAnsi="Courier New" w:cs="Courier New"/>
          <w:rtl/>
        </w:rPr>
        <w:t xml:space="preserve">ان الدولة </w:t>
      </w:r>
      <w:del w:id="3716" w:author="Transkribus" w:date="2019-12-11T14:30:00Z">
        <w:r w:rsidR="009B6BCA" w:rsidRPr="009B6BCA">
          <w:rPr>
            <w:rFonts w:ascii="Courier New" w:hAnsi="Courier New" w:cs="Courier New"/>
            <w:rtl/>
          </w:rPr>
          <w:delText>ي</w:delText>
        </w:r>
      </w:del>
      <w:ins w:id="3717" w:author="Transkribus" w:date="2019-12-11T14:30:00Z">
        <w:r w:rsidRPr="00EE6742">
          <w:rPr>
            <w:rFonts w:ascii="Courier New" w:hAnsi="Courier New" w:cs="Courier New"/>
            <w:rtl/>
          </w:rPr>
          <w:t>ث</w:t>
        </w:r>
      </w:ins>
      <w:r w:rsidRPr="00EE6742">
        <w:rPr>
          <w:rFonts w:ascii="Courier New" w:hAnsi="Courier New" w:cs="Courier New"/>
          <w:rtl/>
        </w:rPr>
        <w:t>ا</w:t>
      </w:r>
      <w:del w:id="3718" w:author="Transkribus" w:date="2019-12-11T14:30:00Z">
        <w:r w:rsidR="009B6BCA" w:rsidRPr="009B6BCA">
          <w:rPr>
            <w:rFonts w:ascii="Courier New" w:hAnsi="Courier New" w:cs="Courier New"/>
            <w:rtl/>
          </w:rPr>
          <w:delText>ت</w:delText>
        </w:r>
      </w:del>
      <w:ins w:id="3719" w:author="Transkribus" w:date="2019-12-11T14:30:00Z">
        <w:r w:rsidRPr="00EE6742">
          <w:rPr>
            <w:rFonts w:ascii="Courier New" w:hAnsi="Courier New" w:cs="Courier New"/>
            <w:rtl/>
          </w:rPr>
          <w:t>ف</w:t>
        </w:r>
      </w:ins>
      <w:r w:rsidRPr="00EE6742">
        <w:rPr>
          <w:rFonts w:ascii="Courier New" w:hAnsi="Courier New" w:cs="Courier New"/>
          <w:rtl/>
        </w:rPr>
        <w:t xml:space="preserve">ى ويجلس فى </w:t>
      </w:r>
      <w:del w:id="3720" w:author="Transkribus" w:date="2019-12-11T14:30:00Z">
        <w:r w:rsidR="009B6BCA" w:rsidRPr="009B6BCA">
          <w:rPr>
            <w:rFonts w:ascii="Courier New" w:hAnsi="Courier New" w:cs="Courier New"/>
            <w:rtl/>
          </w:rPr>
          <w:delText>الايوان الكبير</w:delText>
        </w:r>
      </w:del>
      <w:ins w:id="3721" w:author="Transkribus" w:date="2019-12-11T14:30:00Z">
        <w:r w:rsidRPr="00EE6742">
          <w:rPr>
            <w:rFonts w:ascii="Courier New" w:hAnsi="Courier New" w:cs="Courier New"/>
            <w:rtl/>
          </w:rPr>
          <w:t>الابوان الكمير</w:t>
        </w:r>
      </w:ins>
      <w:r w:rsidRPr="00EE6742">
        <w:rPr>
          <w:rFonts w:ascii="Courier New" w:hAnsi="Courier New" w:cs="Courier New"/>
          <w:rtl/>
        </w:rPr>
        <w:t xml:space="preserve"> الذى </w:t>
      </w:r>
      <w:del w:id="3722" w:author="Transkribus" w:date="2019-12-11T14:30:00Z">
        <w:r w:rsidR="009B6BCA" w:rsidRPr="009B6BCA">
          <w:rPr>
            <w:rFonts w:ascii="Courier New" w:hAnsi="Courier New" w:cs="Courier New"/>
            <w:rtl/>
          </w:rPr>
          <w:delText>للبيمارستان وجميعه مفروش ويحضر الاشتغال</w:delText>
        </w:r>
      </w:del>
      <w:ins w:id="3723" w:author="Transkribus" w:date="2019-12-11T14:30:00Z">
        <w:r w:rsidRPr="00EE6742">
          <w:rPr>
            <w:rFonts w:ascii="Courier New" w:hAnsi="Courier New" w:cs="Courier New"/>
            <w:rtl/>
          </w:rPr>
          <w:t>اليمارستان</w:t>
        </w:r>
      </w:ins>
    </w:p>
    <w:p w14:paraId="14D13B20" w14:textId="439332F8" w:rsidR="00EE6742" w:rsidRPr="00EE6742" w:rsidRDefault="00EE6742" w:rsidP="00EE6742">
      <w:pPr>
        <w:pStyle w:val="NurText"/>
        <w:bidi/>
        <w:rPr>
          <w:ins w:id="3724" w:author="Transkribus" w:date="2019-12-11T14:30:00Z"/>
          <w:rFonts w:ascii="Courier New" w:hAnsi="Courier New" w:cs="Courier New"/>
        </w:rPr>
      </w:pPr>
      <w:ins w:id="3725" w:author="Transkribus" w:date="2019-12-11T14:30:00Z">
        <w:r w:rsidRPr="00EE6742">
          <w:rPr>
            <w:rFonts w:ascii="Courier New" w:hAnsi="Courier New" w:cs="Courier New"/>
            <w:rtl/>
          </w:rPr>
          <w:t>وحميعة مفروس وحصرتب الاشتعال</w:t>
        </w:r>
      </w:ins>
      <w:r w:rsidRPr="00EE6742">
        <w:rPr>
          <w:rFonts w:ascii="Courier New" w:hAnsi="Courier New" w:cs="Courier New"/>
          <w:rtl/>
        </w:rPr>
        <w:t xml:space="preserve"> وكان </w:t>
      </w:r>
      <w:del w:id="3726" w:author="Transkribus" w:date="2019-12-11T14:30:00Z">
        <w:r w:rsidR="009B6BCA" w:rsidRPr="009B6BCA">
          <w:rPr>
            <w:rFonts w:ascii="Courier New" w:hAnsi="Courier New" w:cs="Courier New"/>
            <w:rtl/>
          </w:rPr>
          <w:delText>ن</w:delText>
        </w:r>
      </w:del>
      <w:ins w:id="3727" w:author="Transkribus" w:date="2019-12-11T14:30:00Z">
        <w:r w:rsidRPr="00EE6742">
          <w:rPr>
            <w:rFonts w:ascii="Courier New" w:hAnsi="Courier New" w:cs="Courier New"/>
            <w:rtl/>
          </w:rPr>
          <w:t>ب</w:t>
        </w:r>
      </w:ins>
      <w:r w:rsidRPr="00EE6742">
        <w:rPr>
          <w:rFonts w:ascii="Courier New" w:hAnsi="Courier New" w:cs="Courier New"/>
          <w:rtl/>
        </w:rPr>
        <w:t>ور الدين ر</w:t>
      </w:r>
      <w:del w:id="3728" w:author="Transkribus" w:date="2019-12-11T14:30:00Z">
        <w:r w:rsidR="009B6BCA" w:rsidRPr="009B6BCA">
          <w:rPr>
            <w:rFonts w:ascii="Courier New" w:hAnsi="Courier New" w:cs="Courier New"/>
            <w:rtl/>
          </w:rPr>
          <w:delText>ح</w:delText>
        </w:r>
      </w:del>
      <w:ins w:id="3729" w:author="Transkribus" w:date="2019-12-11T14:30:00Z">
        <w:r w:rsidRPr="00EE6742">
          <w:rPr>
            <w:rFonts w:ascii="Courier New" w:hAnsi="Courier New" w:cs="Courier New"/>
            <w:rtl/>
          </w:rPr>
          <w:t>ج</w:t>
        </w:r>
      </w:ins>
      <w:r w:rsidRPr="00EE6742">
        <w:rPr>
          <w:rFonts w:ascii="Courier New" w:hAnsi="Courier New" w:cs="Courier New"/>
          <w:rtl/>
        </w:rPr>
        <w:t xml:space="preserve">مه الله </w:t>
      </w:r>
      <w:del w:id="3730" w:author="Transkribus" w:date="2019-12-11T14:30:00Z">
        <w:r w:rsidR="009B6BCA" w:rsidRPr="009B6BCA">
          <w:rPr>
            <w:rFonts w:ascii="Courier New" w:hAnsi="Courier New" w:cs="Courier New"/>
            <w:rtl/>
          </w:rPr>
          <w:delText>قد وقف</w:delText>
        </w:r>
      </w:del>
      <w:ins w:id="3731" w:author="Transkribus" w:date="2019-12-11T14:30:00Z">
        <w:r w:rsidRPr="00EE6742">
          <w:rPr>
            <w:rFonts w:ascii="Courier New" w:hAnsi="Courier New" w:cs="Courier New"/>
            <w:rtl/>
          </w:rPr>
          <w:t>قدوقف</w:t>
        </w:r>
      </w:ins>
      <w:r w:rsidRPr="00EE6742">
        <w:rPr>
          <w:rFonts w:ascii="Courier New" w:hAnsi="Courier New" w:cs="Courier New"/>
          <w:rtl/>
        </w:rPr>
        <w:t xml:space="preserve"> على هذا</w:t>
      </w:r>
      <w:del w:id="3732" w:author="Transkribus" w:date="2019-12-11T14:30:00Z">
        <w:r w:rsidR="009B6BCA" w:rsidRPr="009B6BCA">
          <w:rPr>
            <w:rFonts w:ascii="Courier New" w:hAnsi="Courier New" w:cs="Courier New"/>
            <w:rtl/>
          </w:rPr>
          <w:delText xml:space="preserve"> البيمارستان جملة كبيرة</w:delText>
        </w:r>
      </w:del>
    </w:p>
    <w:p w14:paraId="39D5E51C" w14:textId="0EE91780" w:rsidR="00EE6742" w:rsidRPr="00EE6742" w:rsidRDefault="00EE6742" w:rsidP="00EE6742">
      <w:pPr>
        <w:pStyle w:val="NurText"/>
        <w:bidi/>
        <w:rPr>
          <w:rFonts w:ascii="Courier New" w:hAnsi="Courier New" w:cs="Courier New"/>
        </w:rPr>
      </w:pPr>
      <w:ins w:id="3733" w:author="Transkribus" w:date="2019-12-11T14:30:00Z">
        <w:r w:rsidRPr="00EE6742">
          <w:rPr>
            <w:rFonts w:ascii="Courier New" w:hAnsi="Courier New" w:cs="Courier New"/>
            <w:rtl/>
          </w:rPr>
          <w:t>البمار ستان جمله شمرة</w:t>
        </w:r>
      </w:ins>
      <w:r w:rsidRPr="00EE6742">
        <w:rPr>
          <w:rFonts w:ascii="Courier New" w:hAnsi="Courier New" w:cs="Courier New"/>
          <w:rtl/>
        </w:rPr>
        <w:t xml:space="preserve"> من الكتب </w:t>
      </w:r>
      <w:del w:id="3734" w:author="Transkribus" w:date="2019-12-11T14:30:00Z">
        <w:r w:rsidR="009B6BCA" w:rsidRPr="009B6BCA">
          <w:rPr>
            <w:rFonts w:ascii="Courier New" w:hAnsi="Courier New" w:cs="Courier New"/>
            <w:rtl/>
          </w:rPr>
          <w:delText>الطبية وكانت</w:delText>
        </w:r>
      </w:del>
      <w:ins w:id="3735" w:author="Transkribus" w:date="2019-12-11T14:30:00Z">
        <w:r w:rsidRPr="00EE6742">
          <w:rPr>
            <w:rFonts w:ascii="Courier New" w:hAnsi="Courier New" w:cs="Courier New"/>
            <w:rtl/>
          </w:rPr>
          <w:t>الطببة وكاتت</w:t>
        </w:r>
      </w:ins>
      <w:r w:rsidRPr="00EE6742">
        <w:rPr>
          <w:rFonts w:ascii="Courier New" w:hAnsi="Courier New" w:cs="Courier New"/>
          <w:rtl/>
        </w:rPr>
        <w:t xml:space="preserve"> فى </w:t>
      </w:r>
      <w:del w:id="3736" w:author="Transkribus" w:date="2019-12-11T14:30:00Z">
        <w:r w:rsidR="009B6BCA" w:rsidRPr="009B6BCA">
          <w:rPr>
            <w:rFonts w:ascii="Courier New" w:hAnsi="Courier New" w:cs="Courier New"/>
            <w:rtl/>
          </w:rPr>
          <w:delText>الخرستانين اللذين</w:delText>
        </w:r>
      </w:del>
      <w:ins w:id="3737" w:author="Transkribus" w:date="2019-12-11T14:30:00Z">
        <w:r w:rsidRPr="00EE6742">
          <w:rPr>
            <w:rFonts w:ascii="Courier New" w:hAnsi="Courier New" w:cs="Courier New"/>
            <w:rtl/>
          </w:rPr>
          <w:t>الخر سثانين الدين</w:t>
        </w:r>
      </w:ins>
      <w:r w:rsidRPr="00EE6742">
        <w:rPr>
          <w:rFonts w:ascii="Courier New" w:hAnsi="Courier New" w:cs="Courier New"/>
          <w:rtl/>
        </w:rPr>
        <w:t xml:space="preserve"> فى صدر الا</w:t>
      </w:r>
      <w:del w:id="3738" w:author="Transkribus" w:date="2019-12-11T14:30:00Z">
        <w:r w:rsidR="009B6BCA" w:rsidRPr="009B6BCA">
          <w:rPr>
            <w:rFonts w:ascii="Courier New" w:hAnsi="Courier New" w:cs="Courier New"/>
            <w:rtl/>
          </w:rPr>
          <w:delText>ي</w:delText>
        </w:r>
      </w:del>
      <w:ins w:id="3739" w:author="Transkribus" w:date="2019-12-11T14:30:00Z">
        <w:r w:rsidRPr="00EE6742">
          <w:rPr>
            <w:rFonts w:ascii="Courier New" w:hAnsi="Courier New" w:cs="Courier New"/>
            <w:rtl/>
          </w:rPr>
          <w:t>ب</w:t>
        </w:r>
      </w:ins>
      <w:r w:rsidRPr="00EE6742">
        <w:rPr>
          <w:rFonts w:ascii="Courier New" w:hAnsi="Courier New" w:cs="Courier New"/>
          <w:rtl/>
        </w:rPr>
        <w:t>وان</w:t>
      </w:r>
    </w:p>
    <w:p w14:paraId="5DC33CA2" w14:textId="14012205" w:rsidR="00EE6742" w:rsidRPr="00EE6742" w:rsidRDefault="00EE6742" w:rsidP="00EE6742">
      <w:pPr>
        <w:pStyle w:val="NurText"/>
        <w:bidi/>
        <w:rPr>
          <w:ins w:id="3740" w:author="Transkribus" w:date="2019-12-11T14:30:00Z"/>
          <w:rFonts w:ascii="Courier New" w:hAnsi="Courier New" w:cs="Courier New"/>
        </w:rPr>
      </w:pPr>
      <w:r w:rsidRPr="00EE6742">
        <w:rPr>
          <w:rFonts w:ascii="Courier New" w:hAnsi="Courier New" w:cs="Courier New"/>
          <w:rtl/>
        </w:rPr>
        <w:t xml:space="preserve">فكان جماعة من الاطباء </w:t>
      </w:r>
      <w:del w:id="3741" w:author="Transkribus" w:date="2019-12-11T14:30:00Z">
        <w:r w:rsidR="009B6BCA" w:rsidRPr="009B6BCA">
          <w:rPr>
            <w:rFonts w:ascii="Courier New" w:hAnsi="Courier New" w:cs="Courier New"/>
            <w:rtl/>
          </w:rPr>
          <w:delText>والمشتغلين ياتون اليه ويقعدون</w:delText>
        </w:r>
      </w:del>
      <w:ins w:id="3742" w:author="Transkribus" w:date="2019-12-11T14:30:00Z">
        <w:r w:rsidRPr="00EE6742">
          <w:rPr>
            <w:rFonts w:ascii="Courier New" w:hAnsi="Courier New" w:cs="Courier New"/>
            <w:rtl/>
          </w:rPr>
          <w:t>والمستغلين بانونت البهويقدون</w:t>
        </w:r>
      </w:ins>
      <w:r w:rsidRPr="00EE6742">
        <w:rPr>
          <w:rFonts w:ascii="Courier New" w:hAnsi="Courier New" w:cs="Courier New"/>
          <w:rtl/>
        </w:rPr>
        <w:t xml:space="preserve"> بين </w:t>
      </w:r>
      <w:del w:id="3743" w:author="Transkribus" w:date="2019-12-11T14:30:00Z">
        <w:r w:rsidR="009B6BCA" w:rsidRPr="009B6BCA">
          <w:rPr>
            <w:rFonts w:ascii="Courier New" w:hAnsi="Courier New" w:cs="Courier New"/>
            <w:rtl/>
          </w:rPr>
          <w:delText>ي</w:delText>
        </w:r>
      </w:del>
      <w:ins w:id="3744" w:author="Transkribus" w:date="2019-12-11T14:30:00Z">
        <w:r w:rsidRPr="00EE6742">
          <w:rPr>
            <w:rFonts w:ascii="Courier New" w:hAnsi="Courier New" w:cs="Courier New"/>
            <w:rtl/>
          </w:rPr>
          <w:t>ب</w:t>
        </w:r>
      </w:ins>
      <w:r w:rsidRPr="00EE6742">
        <w:rPr>
          <w:rFonts w:ascii="Courier New" w:hAnsi="Courier New" w:cs="Courier New"/>
          <w:rtl/>
        </w:rPr>
        <w:t xml:space="preserve">ديه ثم </w:t>
      </w:r>
      <w:del w:id="3745" w:author="Transkribus" w:date="2019-12-11T14:30:00Z">
        <w:r w:rsidR="009B6BCA" w:rsidRPr="009B6BCA">
          <w:rPr>
            <w:rFonts w:ascii="Courier New" w:hAnsi="Courier New" w:cs="Courier New"/>
            <w:rtl/>
          </w:rPr>
          <w:delText xml:space="preserve">تجرى مباحث </w:delText>
        </w:r>
      </w:del>
      <w:ins w:id="3746" w:author="Transkribus" w:date="2019-12-11T14:30:00Z">
        <w:r w:rsidRPr="00EE6742">
          <w:rPr>
            <w:rFonts w:ascii="Courier New" w:hAnsi="Courier New" w:cs="Courier New"/>
            <w:rtl/>
          </w:rPr>
          <w:t>بجرى مياحب</w:t>
        </w:r>
      </w:ins>
    </w:p>
    <w:p w14:paraId="25FA0E69" w14:textId="079B8328" w:rsidR="00EE6742" w:rsidRPr="00EE6742" w:rsidRDefault="00EE6742" w:rsidP="00EE6742">
      <w:pPr>
        <w:pStyle w:val="NurText"/>
        <w:bidi/>
        <w:rPr>
          <w:rFonts w:ascii="Courier New" w:hAnsi="Courier New" w:cs="Courier New"/>
        </w:rPr>
      </w:pPr>
      <w:r w:rsidRPr="00EE6742">
        <w:rPr>
          <w:rFonts w:ascii="Courier New" w:hAnsi="Courier New" w:cs="Courier New"/>
          <w:rtl/>
        </w:rPr>
        <w:t>طبية وي</w:t>
      </w:r>
      <w:del w:id="3747" w:author="Transkribus" w:date="2019-12-11T14:30:00Z">
        <w:r w:rsidR="009B6BCA" w:rsidRPr="009B6BCA">
          <w:rPr>
            <w:rFonts w:ascii="Courier New" w:hAnsi="Courier New" w:cs="Courier New"/>
            <w:rtl/>
          </w:rPr>
          <w:delText>ق</w:delText>
        </w:r>
      </w:del>
      <w:ins w:id="3748" w:author="Transkribus" w:date="2019-12-11T14:30:00Z">
        <w:r w:rsidRPr="00EE6742">
          <w:rPr>
            <w:rFonts w:ascii="Courier New" w:hAnsi="Courier New" w:cs="Courier New"/>
            <w:rtl/>
          </w:rPr>
          <w:t>ع</w:t>
        </w:r>
      </w:ins>
      <w:r w:rsidRPr="00EE6742">
        <w:rPr>
          <w:rFonts w:ascii="Courier New" w:hAnsi="Courier New" w:cs="Courier New"/>
          <w:rtl/>
        </w:rPr>
        <w:t>ر</w:t>
      </w:r>
      <w:del w:id="3749" w:author="Transkribus" w:date="2019-12-11T14:30:00Z">
        <w:r w:rsidR="009B6BCA" w:rsidRPr="009B6BCA">
          <w:rPr>
            <w:rFonts w:ascii="Courier New" w:hAnsi="Courier New" w:cs="Courier New"/>
            <w:rtl/>
          </w:rPr>
          <w:delText>ئ</w:delText>
        </w:r>
      </w:del>
      <w:ins w:id="3750" w:author="Transkribus" w:date="2019-12-11T14:30:00Z">
        <w:r w:rsidRPr="00EE6742">
          <w:rPr>
            <w:rFonts w:ascii="Courier New" w:hAnsi="Courier New" w:cs="Courier New"/>
            <w:rtl/>
          </w:rPr>
          <w:t>ى</w:t>
        </w:r>
      </w:ins>
      <w:r w:rsidRPr="00EE6742">
        <w:rPr>
          <w:rFonts w:ascii="Courier New" w:hAnsi="Courier New" w:cs="Courier New"/>
          <w:rtl/>
        </w:rPr>
        <w:t xml:space="preserve"> التلاميذ </w:t>
      </w:r>
      <w:del w:id="3751" w:author="Transkribus" w:date="2019-12-11T14:30:00Z">
        <w:r w:rsidR="009B6BCA" w:rsidRPr="009B6BCA">
          <w:rPr>
            <w:rFonts w:ascii="Courier New" w:hAnsi="Courier New" w:cs="Courier New"/>
            <w:rtl/>
          </w:rPr>
          <w:delText>ولا يزال</w:delText>
        </w:r>
      </w:del>
      <w:ins w:id="3752" w:author="Transkribus" w:date="2019-12-11T14:30:00Z">
        <w:r w:rsidRPr="00EE6742">
          <w:rPr>
            <w:rFonts w:ascii="Courier New" w:hAnsi="Courier New" w:cs="Courier New"/>
            <w:rtl/>
          </w:rPr>
          <w:t>ولابزال</w:t>
        </w:r>
      </w:ins>
      <w:r w:rsidRPr="00EE6742">
        <w:rPr>
          <w:rFonts w:ascii="Courier New" w:hAnsi="Courier New" w:cs="Courier New"/>
          <w:rtl/>
        </w:rPr>
        <w:t xml:space="preserve"> معهم فى اشتغال وم</w:t>
      </w:r>
      <w:del w:id="3753" w:author="Transkribus" w:date="2019-12-11T14:30:00Z">
        <w:r w:rsidR="009B6BCA" w:rsidRPr="009B6BCA">
          <w:rPr>
            <w:rFonts w:ascii="Courier New" w:hAnsi="Courier New" w:cs="Courier New"/>
            <w:rtl/>
          </w:rPr>
          <w:delText>ب</w:delText>
        </w:r>
      </w:del>
      <w:ins w:id="3754" w:author="Transkribus" w:date="2019-12-11T14:30:00Z">
        <w:r w:rsidRPr="00EE6742">
          <w:rPr>
            <w:rFonts w:ascii="Courier New" w:hAnsi="Courier New" w:cs="Courier New"/>
            <w:rtl/>
          </w:rPr>
          <w:t>ي</w:t>
        </w:r>
      </w:ins>
      <w:r w:rsidRPr="00EE6742">
        <w:rPr>
          <w:rFonts w:ascii="Courier New" w:hAnsi="Courier New" w:cs="Courier New"/>
          <w:rtl/>
        </w:rPr>
        <w:t>ا</w:t>
      </w:r>
      <w:del w:id="3755" w:author="Transkribus" w:date="2019-12-11T14:30:00Z">
        <w:r w:rsidR="009B6BCA" w:rsidRPr="009B6BCA">
          <w:rPr>
            <w:rFonts w:ascii="Courier New" w:hAnsi="Courier New" w:cs="Courier New"/>
            <w:rtl/>
          </w:rPr>
          <w:delText>حث</w:delText>
        </w:r>
      </w:del>
      <w:ins w:id="3756" w:author="Transkribus" w:date="2019-12-11T14:30:00Z">
        <w:r w:rsidRPr="00EE6742">
          <w:rPr>
            <w:rFonts w:ascii="Courier New" w:hAnsi="Courier New" w:cs="Courier New"/>
            <w:rtl/>
          </w:rPr>
          <w:t>جت</w:t>
        </w:r>
      </w:ins>
      <w:r w:rsidRPr="00EE6742">
        <w:rPr>
          <w:rFonts w:ascii="Courier New" w:hAnsi="Courier New" w:cs="Courier New"/>
          <w:rtl/>
        </w:rPr>
        <w:t xml:space="preserve">ة ونظر فى الكتب </w:t>
      </w:r>
      <w:del w:id="3757" w:author="Transkribus" w:date="2019-12-11T14:30:00Z">
        <w:r w:rsidR="009B6BCA" w:rsidRPr="009B6BCA">
          <w:rPr>
            <w:rFonts w:ascii="Courier New" w:hAnsi="Courier New" w:cs="Courier New"/>
            <w:rtl/>
          </w:rPr>
          <w:delText>مقدار ثلاث ساعات ثم يركب الى داره وتوفى ابو المجد بن ابى الحكم بدمشق فى سنة 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758" w:author="Transkribus" w:date="2019-12-11T14:30:00Z">
        <w:r w:rsidRPr="00EE6742">
          <w:rPr>
            <w:rFonts w:ascii="Courier New" w:hAnsi="Courier New" w:cs="Courier New"/>
            <w:rtl/>
          </w:rPr>
          <w:t>معدارقلات</w:t>
        </w:r>
      </w:ins>
    </w:p>
    <w:p w14:paraId="050799C8" w14:textId="7403402A" w:rsidR="00EE6742" w:rsidRPr="00EE6742" w:rsidRDefault="009B6BCA" w:rsidP="00EE6742">
      <w:pPr>
        <w:pStyle w:val="NurText"/>
        <w:bidi/>
        <w:rPr>
          <w:ins w:id="3759" w:author="Transkribus" w:date="2019-12-11T14:30:00Z"/>
          <w:rFonts w:ascii="Courier New" w:hAnsi="Courier New" w:cs="Courier New"/>
        </w:rPr>
      </w:pPr>
      <w:dir w:val="rtl">
        <w:dir w:val="rtl">
          <w:ins w:id="3760" w:author="Transkribus" w:date="2019-12-11T14:30:00Z">
            <w:r w:rsidR="00EE6742" w:rsidRPr="00EE6742">
              <w:rPr>
                <w:rFonts w:ascii="Courier New" w:hAnsi="Courier New" w:cs="Courier New"/>
                <w:rtl/>
              </w:rPr>
              <w:t>ساعان ثم بركب الى دارهويوفى أبو المجدبن أبى الحكم بد مسق فى سنة ومسمائة</w:t>
            </w:r>
          </w:ins>
        </w:dir>
      </w:dir>
    </w:p>
    <w:p w14:paraId="0FA333A6" w14:textId="77777777" w:rsidR="00EE6742" w:rsidRPr="00EE6742" w:rsidRDefault="00EE6742" w:rsidP="00EE6742">
      <w:pPr>
        <w:pStyle w:val="NurText"/>
        <w:bidi/>
        <w:rPr>
          <w:ins w:id="3761" w:author="Transkribus" w:date="2019-12-11T14:30:00Z"/>
          <w:rFonts w:ascii="Courier New" w:hAnsi="Courier New" w:cs="Courier New"/>
        </w:rPr>
      </w:pPr>
      <w:ins w:id="3762" w:author="Transkribus" w:date="2019-12-11T14:30:00Z">
        <w:r w:rsidRPr="00EE6742">
          <w:rPr>
            <w:rFonts w:ascii="Courier New" w:hAnsi="Courier New" w:cs="Courier New"/>
            <w:rtl/>
          </w:rPr>
          <w:t>ابساصر</w:t>
        </w:r>
      </w:ins>
    </w:p>
    <w:p w14:paraId="03011E4E" w14:textId="77777777" w:rsidR="00EE6742" w:rsidRPr="00EE6742" w:rsidRDefault="00EE6742" w:rsidP="00EE6742">
      <w:pPr>
        <w:pStyle w:val="NurText"/>
        <w:bidi/>
        <w:rPr>
          <w:ins w:id="3763" w:author="Transkribus" w:date="2019-12-11T14:30:00Z"/>
          <w:rFonts w:ascii="Courier New" w:hAnsi="Courier New" w:cs="Courier New"/>
        </w:rPr>
      </w:pPr>
      <w:ins w:id="3764" w:author="Transkribus" w:date="2019-12-11T14:30:00Z">
        <w:r w:rsidRPr="00EE6742">
          <w:rPr>
            <w:rFonts w:ascii="Courier New" w:hAnsi="Courier New" w:cs="Courier New"/>
            <w:rtl/>
          </w:rPr>
          <w:t>بالاصل</w:t>
        </w:r>
      </w:ins>
    </w:p>
    <w:p w14:paraId="5CF45640" w14:textId="3BC172A9" w:rsidR="00EE6742" w:rsidRPr="00EE6742" w:rsidRDefault="00EE6742" w:rsidP="00EE6742">
      <w:pPr>
        <w:pStyle w:val="NurText"/>
        <w:bidi/>
        <w:rPr>
          <w:rFonts w:ascii="Courier New" w:hAnsi="Courier New" w:cs="Courier New"/>
        </w:rPr>
      </w:pPr>
      <w:r w:rsidRPr="00EE6742">
        <w:rPr>
          <w:rFonts w:ascii="Courier New" w:hAnsi="Courier New" w:cs="Courier New"/>
          <w:rtl/>
        </w:rPr>
        <w:t>ابن الب</w:t>
      </w:r>
      <w:ins w:id="3765" w:author="Transkribus" w:date="2019-12-11T14:30:00Z">
        <w:r w:rsidRPr="00EE6742">
          <w:rPr>
            <w:rFonts w:ascii="Courier New" w:hAnsi="Courier New" w:cs="Courier New"/>
            <w:rtl/>
          </w:rPr>
          <w:t>ي</w:t>
        </w:r>
      </w:ins>
      <w:r w:rsidRPr="00EE6742">
        <w:rPr>
          <w:rFonts w:ascii="Courier New" w:hAnsi="Courier New" w:cs="Courier New"/>
          <w:rtl/>
        </w:rPr>
        <w:t>ذو</w:t>
      </w:r>
      <w:del w:id="3766" w:author="Transkribus" w:date="2019-12-11T14:30:00Z">
        <w:r w:rsidR="009B6BCA" w:rsidRPr="009B6BCA">
          <w:rPr>
            <w:rFonts w:ascii="Courier New" w:hAnsi="Courier New" w:cs="Courier New"/>
            <w:rtl/>
          </w:rPr>
          <w:delText>خ</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767" w:author="Transkribus" w:date="2019-12-11T14:30:00Z">
        <w:r w:rsidRPr="00EE6742">
          <w:rPr>
            <w:rFonts w:ascii="Courier New" w:hAnsi="Courier New" w:cs="Courier New"/>
            <w:rtl/>
          </w:rPr>
          <w:t>ج</w:t>
        </w:r>
      </w:ins>
    </w:p>
    <w:p w14:paraId="249DACC5" w14:textId="07588A5A" w:rsidR="00EE6742" w:rsidRPr="00EE6742" w:rsidRDefault="009B6BCA" w:rsidP="00EE6742">
      <w:pPr>
        <w:pStyle w:val="NurText"/>
        <w:bidi/>
        <w:rPr>
          <w:ins w:id="3768" w:author="Transkribus" w:date="2019-12-11T14:30:00Z"/>
          <w:rFonts w:ascii="Courier New" w:hAnsi="Courier New" w:cs="Courier New"/>
        </w:rPr>
      </w:pPr>
      <w:dir w:val="rtl">
        <w:dir w:val="rtl">
          <w:del w:id="3769" w:author="Transkribus" w:date="2019-12-11T14:30:00Z">
            <w:r w:rsidRPr="009B6BCA">
              <w:rPr>
                <w:rFonts w:ascii="Courier New" w:hAnsi="Courier New" w:cs="Courier New"/>
                <w:rtl/>
              </w:rPr>
              <w:delText>هو ابو</w:delText>
            </w:r>
          </w:del>
          <w:ins w:id="3770" w:author="Transkribus" w:date="2019-12-11T14:30:00Z">
            <w:r w:rsidR="00EE6742" w:rsidRPr="00EE6742">
              <w:rPr>
                <w:rFonts w:ascii="Courier New" w:hAnsi="Courier New" w:cs="Courier New"/>
                <w:rtl/>
              </w:rPr>
              <w:t>*</w:t>
            </w:r>
          </w:ins>
        </w:dir>
      </w:dir>
    </w:p>
    <w:p w14:paraId="4FF9D20A" w14:textId="77777777" w:rsidR="00EE6742" w:rsidRPr="00EE6742" w:rsidRDefault="00EE6742" w:rsidP="00EE6742">
      <w:pPr>
        <w:pStyle w:val="NurText"/>
        <w:bidi/>
        <w:rPr>
          <w:ins w:id="3771" w:author="Transkribus" w:date="2019-12-11T14:30:00Z"/>
          <w:rFonts w:ascii="Courier New" w:hAnsi="Courier New" w:cs="Courier New"/>
        </w:rPr>
      </w:pPr>
      <w:ins w:id="3772" w:author="Transkribus" w:date="2019-12-11T14:30:00Z">
        <w:r w:rsidRPr="00EE6742">
          <w:rPr>
            <w:rFonts w:ascii="Courier New" w:hAnsi="Courier New" w:cs="Courier New"/>
            <w:rtl/>
          </w:rPr>
          <w:lastRenderedPageBreak/>
          <w:t>*ابن البدوج)*</w:t>
        </w:r>
      </w:ins>
    </w:p>
    <w:p w14:paraId="3DFBA69F" w14:textId="6C7F71C9" w:rsidR="00EE6742" w:rsidRPr="00EE6742" w:rsidRDefault="00EE6742" w:rsidP="00EE6742">
      <w:pPr>
        <w:pStyle w:val="NurText"/>
        <w:bidi/>
        <w:rPr>
          <w:ins w:id="3773" w:author="Transkribus" w:date="2019-12-11T14:30:00Z"/>
          <w:rFonts w:ascii="Courier New" w:hAnsi="Courier New" w:cs="Courier New"/>
        </w:rPr>
      </w:pPr>
      <w:ins w:id="3774" w:author="Transkribus" w:date="2019-12-11T14:30:00Z">
        <w:r w:rsidRPr="00EE6742">
          <w:rPr>
            <w:rFonts w:ascii="Courier New" w:hAnsi="Courier New" w:cs="Courier New"/>
            <w:rtl/>
          </w:rPr>
          <w:t>هر أبو</w:t>
        </w:r>
      </w:ins>
      <w:r w:rsidRPr="00EE6742">
        <w:rPr>
          <w:rFonts w:ascii="Courier New" w:hAnsi="Courier New" w:cs="Courier New"/>
          <w:rtl/>
        </w:rPr>
        <w:t xml:space="preserve"> جعفر عمر بن على بن </w:t>
      </w:r>
      <w:del w:id="3775" w:author="Transkribus" w:date="2019-12-11T14:30:00Z">
        <w:r w:rsidR="009B6BCA" w:rsidRPr="009B6BCA">
          <w:rPr>
            <w:rFonts w:ascii="Courier New" w:hAnsi="Courier New" w:cs="Courier New"/>
            <w:rtl/>
          </w:rPr>
          <w:delText>البذوخ القلعى المغربى</w:delText>
        </w:r>
      </w:del>
      <w:ins w:id="3776" w:author="Transkribus" w:date="2019-12-11T14:30:00Z">
        <w:r w:rsidRPr="00EE6742">
          <w:rPr>
            <w:rFonts w:ascii="Courier New" w:hAnsi="Courier New" w:cs="Courier New"/>
            <w:rtl/>
          </w:rPr>
          <w:t>البذوجح الغلبى المعرى</w:t>
        </w:r>
      </w:ins>
      <w:r w:rsidRPr="00EE6742">
        <w:rPr>
          <w:rFonts w:ascii="Courier New" w:hAnsi="Courier New" w:cs="Courier New"/>
          <w:rtl/>
        </w:rPr>
        <w:t xml:space="preserve"> كان </w:t>
      </w:r>
      <w:del w:id="3777" w:author="Transkribus" w:date="2019-12-11T14:30:00Z">
        <w:r w:rsidR="009B6BCA" w:rsidRPr="009B6BCA">
          <w:rPr>
            <w:rFonts w:ascii="Courier New" w:hAnsi="Courier New" w:cs="Courier New"/>
            <w:rtl/>
          </w:rPr>
          <w:delText xml:space="preserve">فاضلا خبيرا </w:delText>
        </w:r>
      </w:del>
      <w:ins w:id="3778" w:author="Transkribus" w:date="2019-12-11T14:30:00Z">
        <w:r w:rsidRPr="00EE6742">
          <w:rPr>
            <w:rFonts w:ascii="Courier New" w:hAnsi="Courier New" w:cs="Courier New"/>
            <w:rtl/>
          </w:rPr>
          <w:t>فاسلاخيير</w:t>
        </w:r>
      </w:ins>
    </w:p>
    <w:p w14:paraId="7A33E532" w14:textId="1B8313B9" w:rsidR="00EE6742" w:rsidRPr="00EE6742" w:rsidRDefault="00EE6742" w:rsidP="00EE6742">
      <w:pPr>
        <w:pStyle w:val="NurText"/>
        <w:bidi/>
        <w:rPr>
          <w:ins w:id="3779" w:author="Transkribus" w:date="2019-12-11T14:30:00Z"/>
          <w:rFonts w:ascii="Courier New" w:hAnsi="Courier New" w:cs="Courier New"/>
        </w:rPr>
      </w:pPr>
      <w:r w:rsidRPr="00EE6742">
        <w:rPr>
          <w:rFonts w:ascii="Courier New" w:hAnsi="Courier New" w:cs="Courier New"/>
          <w:rtl/>
        </w:rPr>
        <w:t xml:space="preserve">بمعرفة </w:t>
      </w:r>
      <w:del w:id="3780" w:author="Transkribus" w:date="2019-12-11T14:30:00Z">
        <w:r w:rsidR="009B6BCA" w:rsidRPr="009B6BCA">
          <w:rPr>
            <w:rFonts w:ascii="Courier New" w:hAnsi="Courier New" w:cs="Courier New"/>
            <w:rtl/>
          </w:rPr>
          <w:delText>الارجدوية المفردة والمركبة وله</w:delText>
        </w:r>
      </w:del>
      <w:ins w:id="3781" w:author="Transkribus" w:date="2019-12-11T14:30:00Z">
        <w:r w:rsidRPr="00EE6742">
          <w:rPr>
            <w:rFonts w:ascii="Courier New" w:hAnsi="Courier New" w:cs="Courier New"/>
            <w:rtl/>
          </w:rPr>
          <w:t>الادوبة المقردة والمر كشيةوله</w:t>
        </w:r>
      </w:ins>
      <w:r w:rsidRPr="00EE6742">
        <w:rPr>
          <w:rFonts w:ascii="Courier New" w:hAnsi="Courier New" w:cs="Courier New"/>
          <w:rtl/>
        </w:rPr>
        <w:t xml:space="preserve"> حسن نظر فى الاطلا</w:t>
      </w:r>
      <w:del w:id="3782" w:author="Transkribus" w:date="2019-12-11T14:30:00Z">
        <w:r w:rsidR="009B6BCA" w:rsidRPr="009B6BCA">
          <w:rPr>
            <w:rFonts w:ascii="Courier New" w:hAnsi="Courier New" w:cs="Courier New"/>
            <w:rtl/>
          </w:rPr>
          <w:delText>ع</w:delText>
        </w:r>
      </w:del>
      <w:ins w:id="3783" w:author="Transkribus" w:date="2019-12-11T14:30:00Z">
        <w:r w:rsidRPr="00EE6742">
          <w:rPr>
            <w:rFonts w:ascii="Courier New" w:hAnsi="Courier New" w:cs="Courier New"/>
            <w:rtl/>
          </w:rPr>
          <w:t>جم</w:t>
        </w:r>
      </w:ins>
      <w:r w:rsidRPr="00EE6742">
        <w:rPr>
          <w:rFonts w:ascii="Courier New" w:hAnsi="Courier New" w:cs="Courier New"/>
          <w:rtl/>
        </w:rPr>
        <w:t xml:space="preserve"> على </w:t>
      </w:r>
      <w:del w:id="3784" w:author="Transkribus" w:date="2019-12-11T14:30:00Z">
        <w:r w:rsidR="009B6BCA" w:rsidRPr="009B6BCA">
          <w:rPr>
            <w:rFonts w:ascii="Courier New" w:hAnsi="Courier New" w:cs="Courier New"/>
            <w:rtl/>
          </w:rPr>
          <w:delText>الامراض ومداواتها واقام بدمشق سنينا كثيرة وكانت له دكان</w:delText>
        </w:r>
      </w:del>
      <w:ins w:id="3785" w:author="Transkribus" w:date="2019-12-11T14:30:00Z">
        <w:r w:rsidRPr="00EE6742">
          <w:rPr>
            <w:rFonts w:ascii="Courier New" w:hAnsi="Courier New" w:cs="Courier New"/>
            <w:rtl/>
          </w:rPr>
          <w:t>الامرا ومه اواتها وأقام</w:t>
        </w:r>
      </w:ins>
    </w:p>
    <w:p w14:paraId="33EC9B49" w14:textId="77777777" w:rsidR="00EE6742" w:rsidRPr="00EE6742" w:rsidRDefault="00EE6742" w:rsidP="00EE6742">
      <w:pPr>
        <w:pStyle w:val="NurText"/>
        <w:bidi/>
        <w:rPr>
          <w:ins w:id="3786" w:author="Transkribus" w:date="2019-12-11T14:30:00Z"/>
          <w:rFonts w:ascii="Courier New" w:hAnsi="Courier New" w:cs="Courier New"/>
        </w:rPr>
      </w:pPr>
      <w:ins w:id="3787" w:author="Transkribus" w:date="2019-12-11T14:30:00Z">
        <w:r w:rsidRPr="00EE6742">
          <w:rPr>
            <w:rFonts w:ascii="Courier New" w:hAnsi="Courier New" w:cs="Courier New"/>
            <w:rtl/>
          </w:rPr>
          <w:t>١٥٦</w:t>
        </w:r>
      </w:ins>
    </w:p>
    <w:p w14:paraId="170E1D8F" w14:textId="0E98527D" w:rsidR="00EE6742" w:rsidRPr="00EE6742" w:rsidRDefault="00EE6742" w:rsidP="00EE6742">
      <w:pPr>
        <w:pStyle w:val="NurText"/>
        <w:bidi/>
        <w:rPr>
          <w:rFonts w:ascii="Courier New" w:hAnsi="Courier New" w:cs="Courier New"/>
        </w:rPr>
      </w:pPr>
      <w:ins w:id="3788" w:author="Transkribus" w:date="2019-12-11T14:30:00Z">
        <w:r w:rsidRPr="00EE6742">
          <w:rPr>
            <w:rFonts w:ascii="Courier New" w:hAnsi="Courier New" w:cs="Courier New"/>
            <w:rtl/>
          </w:rPr>
          <w:t>ابد مسق مستدناعيرة وكاتت لهد كان</w:t>
        </w:r>
      </w:ins>
      <w:r w:rsidRPr="00EE6742">
        <w:rPr>
          <w:rFonts w:ascii="Courier New" w:hAnsi="Courier New" w:cs="Courier New"/>
          <w:rtl/>
        </w:rPr>
        <w:t xml:space="preserve"> عطر </w:t>
      </w:r>
      <w:del w:id="3789" w:author="Transkribus" w:date="2019-12-11T14:30:00Z">
        <w:r w:rsidR="009B6BCA" w:rsidRPr="009B6BCA">
          <w:rPr>
            <w:rFonts w:ascii="Courier New" w:hAnsi="Courier New" w:cs="Courier New"/>
            <w:rtl/>
          </w:rPr>
          <w:delText>باللبادين يجلس فيه ويعالج من ياتى اليه او يستوصف منه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790" w:author="Transkribus" w:date="2019-12-11T14:30:00Z">
        <w:r w:rsidRPr="00EE6742">
          <w:rPr>
            <w:rFonts w:ascii="Courier New" w:hAnsi="Courier New" w:cs="Courier New"/>
            <w:rtl/>
          </w:rPr>
          <w:t>باللباد بن خلس فيها ويعالح مر بابى البه</w:t>
        </w:r>
      </w:ins>
    </w:p>
    <w:p w14:paraId="1390A8DB" w14:textId="3760D607" w:rsidR="00EE6742" w:rsidRPr="00EE6742" w:rsidRDefault="009B6BCA" w:rsidP="00EE6742">
      <w:pPr>
        <w:pStyle w:val="NurText"/>
        <w:bidi/>
        <w:rPr>
          <w:ins w:id="3791" w:author="Transkribus" w:date="2019-12-11T14:30:00Z"/>
          <w:rFonts w:ascii="Courier New" w:hAnsi="Courier New" w:cs="Courier New"/>
        </w:rPr>
      </w:pPr>
      <w:dir w:val="rtl">
        <w:dir w:val="rtl">
          <w:del w:id="3792" w:author="Transkribus" w:date="2019-12-11T14:30:00Z">
            <w:r w:rsidRPr="009B6BCA">
              <w:rPr>
                <w:rFonts w:ascii="Courier New" w:hAnsi="Courier New" w:cs="Courier New"/>
                <w:rtl/>
              </w:rPr>
              <w:delText>وكان يهيئ عنده ادوية كثيرة</w:delText>
            </w:r>
          </w:del>
          <w:ins w:id="3793" w:author="Transkribus" w:date="2019-12-11T14:30:00Z">
            <w:r w:rsidR="00EE6742" w:rsidRPr="00EE6742">
              <w:rPr>
                <w:rFonts w:ascii="Courier New" w:hAnsi="Courier New" w:cs="Courier New"/>
                <w:rtl/>
              </w:rPr>
              <w:t>أو يستوسف هبة وكانيهبى عنسدة أدوبة كتيرة</w:t>
            </w:r>
          </w:ins>
          <w:r w:rsidR="00EE6742" w:rsidRPr="00EE6742">
            <w:rPr>
              <w:rFonts w:ascii="Courier New" w:hAnsi="Courier New" w:cs="Courier New"/>
              <w:rtl/>
            </w:rPr>
            <w:t xml:space="preserve"> مركبة </w:t>
          </w:r>
          <w:del w:id="3794" w:author="Transkribus" w:date="2019-12-11T14:30:00Z">
            <w:r w:rsidRPr="009B6BCA">
              <w:rPr>
                <w:rFonts w:ascii="Courier New" w:hAnsi="Courier New" w:cs="Courier New"/>
                <w:rtl/>
              </w:rPr>
              <w:delText>يصنعها من سائر المعاجين والاقراص والسفوفات وغير</w:delText>
            </w:r>
          </w:del>
          <w:ins w:id="3795" w:author="Transkribus" w:date="2019-12-11T14:30:00Z">
            <w:r w:rsidR="00EE6742" w:rsidRPr="00EE6742">
              <w:rPr>
                <w:rFonts w:ascii="Courier New" w:hAnsi="Courier New" w:cs="Courier New"/>
                <w:rtl/>
              </w:rPr>
              <w:t>بصنعها من صاتر المعاحسين</w:t>
            </w:r>
          </w:ins>
        </w:dir>
      </w:dir>
    </w:p>
    <w:p w14:paraId="1FAE93AB" w14:textId="77777777" w:rsidR="009B6BCA" w:rsidRPr="009B6BCA" w:rsidRDefault="00EE6742" w:rsidP="009B6BCA">
      <w:pPr>
        <w:pStyle w:val="NurText"/>
        <w:bidi/>
        <w:rPr>
          <w:del w:id="3796" w:author="Transkribus" w:date="2019-12-11T14:30:00Z"/>
          <w:rFonts w:ascii="Courier New" w:hAnsi="Courier New" w:cs="Courier New"/>
        </w:rPr>
      </w:pPr>
      <w:ins w:id="3797" w:author="Transkribus" w:date="2019-12-11T14:30:00Z">
        <w:r w:rsidRPr="00EE6742">
          <w:rPr>
            <w:rFonts w:ascii="Courier New" w:hAnsi="Courier New" w:cs="Courier New"/>
            <w:rtl/>
          </w:rPr>
          <w:t>والاقراس والسقوقات وعير</w:t>
        </w:r>
      </w:ins>
      <w:r w:rsidRPr="00EE6742">
        <w:rPr>
          <w:rFonts w:ascii="Courier New" w:hAnsi="Courier New" w:cs="Courier New"/>
          <w:rtl/>
        </w:rPr>
        <w:t xml:space="preserve"> ذلك </w:t>
      </w:r>
      <w:del w:id="3798" w:author="Transkribus" w:date="2019-12-11T14:30:00Z">
        <w:r w:rsidR="009B6BCA" w:rsidRPr="009B6BCA">
          <w:rPr>
            <w:rFonts w:ascii="Courier New" w:hAnsi="Courier New" w:cs="Courier New"/>
            <w:rtl/>
          </w:rPr>
          <w:delText>ي</w:delText>
        </w:r>
      </w:del>
      <w:r w:rsidRPr="00EE6742">
        <w:rPr>
          <w:rFonts w:ascii="Courier New" w:hAnsi="Courier New" w:cs="Courier New"/>
          <w:rtl/>
        </w:rPr>
        <w:t>بي</w:t>
      </w:r>
      <w:ins w:id="3799" w:author="Transkribus" w:date="2019-12-11T14:30:00Z">
        <w:r w:rsidRPr="00EE6742">
          <w:rPr>
            <w:rFonts w:ascii="Courier New" w:hAnsi="Courier New" w:cs="Courier New"/>
            <w:rtl/>
          </w:rPr>
          <w:t>ي</w:t>
        </w:r>
      </w:ins>
      <w:r w:rsidRPr="00EE6742">
        <w:rPr>
          <w:rFonts w:ascii="Courier New" w:hAnsi="Courier New" w:cs="Courier New"/>
          <w:rtl/>
        </w:rPr>
        <w:t xml:space="preserve">ع منها </w:t>
      </w:r>
      <w:del w:id="3800" w:author="Transkribus" w:date="2019-12-11T14:30:00Z">
        <w:r w:rsidR="009B6BCA" w:rsidRPr="009B6BCA">
          <w:rPr>
            <w:rFonts w:ascii="Courier New" w:hAnsi="Courier New" w:cs="Courier New"/>
            <w:rtl/>
          </w:rPr>
          <w:delText>وينتفع الناس 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FAA8BFD" w14:textId="195061DE" w:rsidR="00EE6742" w:rsidRPr="00EE6742" w:rsidRDefault="009B6BCA" w:rsidP="00EE6742">
      <w:pPr>
        <w:pStyle w:val="NurText"/>
        <w:bidi/>
        <w:rPr>
          <w:rFonts w:ascii="Courier New" w:hAnsi="Courier New" w:cs="Courier New"/>
        </w:rPr>
      </w:pPr>
      <w:dir w:val="rtl">
        <w:dir w:val="rtl">
          <w:ins w:id="3801" w:author="Transkribus" w:date="2019-12-11T14:30:00Z">
            <w:r w:rsidR="00EE6742" w:rsidRPr="00EE6742">
              <w:rPr>
                <w:rFonts w:ascii="Courier New" w:hAnsi="Courier New" w:cs="Courier New"/>
                <w:rtl/>
              </w:rPr>
              <w:t xml:space="preserve">ويفتفم الناسيها </w:t>
            </w:r>
          </w:ins>
          <w:r w:rsidR="00EE6742" w:rsidRPr="00EE6742">
            <w:rPr>
              <w:rFonts w:ascii="Courier New" w:hAnsi="Courier New" w:cs="Courier New"/>
              <w:rtl/>
            </w:rPr>
            <w:t>وكان معتن</w:t>
          </w:r>
          <w:del w:id="3802" w:author="Transkribus" w:date="2019-12-11T14:30:00Z">
            <w:r w:rsidRPr="009B6BCA">
              <w:rPr>
                <w:rFonts w:ascii="Courier New" w:hAnsi="Courier New" w:cs="Courier New"/>
                <w:rtl/>
              </w:rPr>
              <w:delText>ي</w:delText>
            </w:r>
          </w:del>
          <w:ins w:id="3803" w:author="Transkribus" w:date="2019-12-11T14:30:00Z">
            <w:r w:rsidR="00EE6742" w:rsidRPr="00EE6742">
              <w:rPr>
                <w:rFonts w:ascii="Courier New" w:hAnsi="Courier New" w:cs="Courier New"/>
                <w:rtl/>
              </w:rPr>
              <w:t>ب</w:t>
            </w:r>
          </w:ins>
          <w:r w:rsidR="00EE6742" w:rsidRPr="00EE6742">
            <w:rPr>
              <w:rFonts w:ascii="Courier New" w:hAnsi="Courier New" w:cs="Courier New"/>
              <w:rtl/>
            </w:rPr>
            <w:t>ا بالكتب</w:t>
          </w:r>
        </w:dir>
      </w:dir>
    </w:p>
    <w:p w14:paraId="3CC925C1" w14:textId="657BB0B7" w:rsidR="00EE6742" w:rsidRPr="00EE6742" w:rsidRDefault="00EE6742" w:rsidP="00EE6742">
      <w:pPr>
        <w:pStyle w:val="NurText"/>
        <w:bidi/>
        <w:rPr>
          <w:rFonts w:ascii="Courier New" w:hAnsi="Courier New" w:cs="Courier New"/>
        </w:rPr>
      </w:pPr>
      <w:r w:rsidRPr="00EE6742">
        <w:rPr>
          <w:rFonts w:ascii="Courier New" w:hAnsi="Courier New" w:cs="Courier New"/>
          <w:rtl/>
        </w:rPr>
        <w:t>الطبية والن</w:t>
      </w:r>
      <w:ins w:id="3804" w:author="Transkribus" w:date="2019-12-11T14:30:00Z">
        <w:r w:rsidRPr="00EE6742">
          <w:rPr>
            <w:rFonts w:ascii="Courier New" w:hAnsi="Courier New" w:cs="Courier New"/>
            <w:rtl/>
          </w:rPr>
          <w:t>ط</w:t>
        </w:r>
      </w:ins>
      <w:r w:rsidRPr="00EE6742">
        <w:rPr>
          <w:rFonts w:ascii="Courier New" w:hAnsi="Courier New" w:cs="Courier New"/>
          <w:rtl/>
        </w:rPr>
        <w:t xml:space="preserve">ظر فيها </w:t>
      </w:r>
      <w:del w:id="3805" w:author="Transkribus" w:date="2019-12-11T14:30:00Z">
        <w:r w:rsidR="009B6BCA" w:rsidRPr="009B6BCA">
          <w:rPr>
            <w:rFonts w:ascii="Courier New" w:hAnsi="Courier New" w:cs="Courier New"/>
            <w:rtl/>
          </w:rPr>
          <w:delText>وتحقيق ما ذكره المتقدمون</w:delText>
        </w:r>
      </w:del>
      <w:ins w:id="3806" w:author="Transkribus" w:date="2019-12-11T14:30:00Z">
        <w:r w:rsidRPr="00EE6742">
          <w:rPr>
            <w:rFonts w:ascii="Courier New" w:hAnsi="Courier New" w:cs="Courier New"/>
            <w:rtl/>
          </w:rPr>
          <w:t>ويحقيق ماد كره التفد مون</w:t>
        </w:r>
      </w:ins>
      <w:r w:rsidRPr="00EE6742">
        <w:rPr>
          <w:rFonts w:ascii="Courier New" w:hAnsi="Courier New" w:cs="Courier New"/>
          <w:rtl/>
        </w:rPr>
        <w:t xml:space="preserve"> من صفة </w:t>
      </w:r>
      <w:del w:id="3807" w:author="Transkribus" w:date="2019-12-11T14:30:00Z">
        <w:r w:rsidR="009B6BCA" w:rsidRPr="009B6BCA">
          <w:rPr>
            <w:rFonts w:ascii="Courier New" w:hAnsi="Courier New" w:cs="Courier New"/>
            <w:rtl/>
          </w:rPr>
          <w:delText>الامراض ومداواتها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808" w:author="Transkribus" w:date="2019-12-11T14:30:00Z">
        <w:r w:rsidRPr="00EE6742">
          <w:rPr>
            <w:rFonts w:ascii="Courier New" w:hAnsi="Courier New" w:cs="Courier New"/>
            <w:rtl/>
          </w:rPr>
          <w:t>الامراس ومداواثهاوله</w:t>
        </w:r>
      </w:ins>
    </w:p>
    <w:p w14:paraId="004EE392" w14:textId="77777777" w:rsidR="009B6BCA" w:rsidRPr="009B6BCA" w:rsidRDefault="009B6BCA" w:rsidP="009B6BCA">
      <w:pPr>
        <w:pStyle w:val="NurText"/>
        <w:bidi/>
        <w:rPr>
          <w:del w:id="3809" w:author="Transkribus" w:date="2019-12-11T14:30:00Z"/>
          <w:rFonts w:ascii="Courier New" w:hAnsi="Courier New" w:cs="Courier New"/>
        </w:rPr>
      </w:pPr>
      <w:dir w:val="rtl">
        <w:dir w:val="rtl">
          <w:del w:id="3810" w:author="Transkribus" w:date="2019-12-11T14:30:00Z">
            <w:r w:rsidRPr="009B6BCA">
              <w:rPr>
                <w:rFonts w:ascii="Courier New" w:hAnsi="Courier New" w:cs="Courier New"/>
                <w:rtl/>
              </w:rPr>
              <w:delText>وله حواش</w:delText>
            </w:r>
          </w:del>
          <w:ins w:id="3811" w:author="Transkribus" w:date="2019-12-11T14:30:00Z">
            <w:r w:rsidR="00EE6742" w:rsidRPr="00EE6742">
              <w:rPr>
                <w:rFonts w:ascii="Courier New" w:hAnsi="Courier New" w:cs="Courier New"/>
                <w:rtl/>
              </w:rPr>
              <w:t>جواس</w:t>
            </w:r>
          </w:ins>
          <w:r w:rsidR="00EE6742" w:rsidRPr="00EE6742">
            <w:rPr>
              <w:rFonts w:ascii="Courier New" w:hAnsi="Courier New" w:cs="Courier New"/>
              <w:rtl/>
            </w:rPr>
            <w:t xml:space="preserve"> على </w:t>
          </w:r>
          <w:del w:id="3812" w:author="Transkribus" w:date="2019-12-11T14:30:00Z">
            <w:r w:rsidRPr="009B6BCA">
              <w:rPr>
                <w:rFonts w:ascii="Courier New" w:hAnsi="Courier New" w:cs="Courier New"/>
                <w:rtl/>
              </w:rPr>
              <w:delText>كتاب القانون</w:delText>
            </w:r>
          </w:del>
          <w:ins w:id="3813" w:author="Transkribus" w:date="2019-12-11T14:30:00Z">
            <w:r w:rsidR="00EE6742" w:rsidRPr="00EE6742">
              <w:rPr>
                <w:rFonts w:ascii="Courier New" w:hAnsi="Courier New" w:cs="Courier New"/>
                <w:rtl/>
              </w:rPr>
              <w:t>كماب القانوب</w:t>
            </w:r>
          </w:ins>
          <w:r w:rsidR="00EE6742" w:rsidRPr="00EE6742">
            <w:rPr>
              <w:rFonts w:ascii="Courier New" w:hAnsi="Courier New" w:cs="Courier New"/>
              <w:rtl/>
            </w:rPr>
            <w:t xml:space="preserve"> لابن سينا </w:t>
          </w:r>
          <w:del w:id="38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BA2379" w14:textId="341A645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له </w:t>
          </w:r>
          <w:del w:id="3815" w:author="Transkribus" w:date="2019-12-11T14:30:00Z">
            <w:r w:rsidRPr="009B6BCA">
              <w:rPr>
                <w:rFonts w:ascii="Courier New" w:hAnsi="Courier New" w:cs="Courier New"/>
                <w:rtl/>
              </w:rPr>
              <w:delText>ايضا</w:delText>
            </w:r>
          </w:del>
          <w:ins w:id="3816" w:author="Transkribus" w:date="2019-12-11T14:30:00Z">
            <w:r w:rsidR="00EE6742" w:rsidRPr="00EE6742">
              <w:rPr>
                <w:rFonts w:ascii="Courier New" w:hAnsi="Courier New" w:cs="Courier New"/>
                <w:rtl/>
              </w:rPr>
              <w:t>أبصا</w:t>
            </w:r>
          </w:ins>
          <w:r w:rsidR="00EE6742" w:rsidRPr="00EE6742">
            <w:rPr>
              <w:rFonts w:ascii="Courier New" w:hAnsi="Courier New" w:cs="Courier New"/>
              <w:rtl/>
            </w:rPr>
            <w:t xml:space="preserve"> اعتناء </w:t>
          </w:r>
          <w:del w:id="3817" w:author="Transkribus" w:date="2019-12-11T14:30:00Z">
            <w:r w:rsidRPr="009B6BCA">
              <w:rPr>
                <w:rFonts w:ascii="Courier New" w:hAnsi="Courier New" w:cs="Courier New"/>
                <w:rtl/>
              </w:rPr>
              <w:delText>بعلم الحديث ويشعر وله رجز كثير الا ان اكثر شعره ضعيف منحل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18" w:author="Transkribus" w:date="2019-12-11T14:30:00Z">
            <w:r w:rsidR="00EE6742" w:rsidRPr="00EE6742">
              <w:rPr>
                <w:rFonts w:ascii="Courier New" w:hAnsi="Courier New" w:cs="Courier New"/>
                <w:rtl/>
              </w:rPr>
              <w:t>بعل الحسديت وبشعرولة رجر</w:t>
            </w:r>
          </w:ins>
        </w:dir>
      </w:dir>
    </w:p>
    <w:p w14:paraId="5F57876D" w14:textId="77777777" w:rsidR="009B6BCA" w:rsidRPr="009B6BCA" w:rsidRDefault="009B6BCA" w:rsidP="009B6BCA">
      <w:pPr>
        <w:pStyle w:val="NurText"/>
        <w:bidi/>
        <w:rPr>
          <w:del w:id="3819" w:author="Transkribus" w:date="2019-12-11T14:30:00Z"/>
          <w:rFonts w:ascii="Courier New" w:hAnsi="Courier New" w:cs="Courier New"/>
        </w:rPr>
      </w:pPr>
      <w:dir w:val="rtl">
        <w:dir w:val="rtl">
          <w:ins w:id="3820" w:author="Transkribus" w:date="2019-12-11T14:30:00Z">
            <w:r w:rsidR="00EE6742" w:rsidRPr="00EE6742">
              <w:rPr>
                <w:rFonts w:ascii="Courier New" w:hAnsi="Courier New" w:cs="Courier New"/>
                <w:rtl/>
              </w:rPr>
              <w:t xml:space="preserve">ترالان أكستر شعرم سعيف مجل </w:t>
            </w:r>
          </w:ins>
          <w:r w:rsidR="00EE6742" w:rsidRPr="00EE6742">
            <w:rPr>
              <w:rFonts w:ascii="Courier New" w:hAnsi="Courier New" w:cs="Courier New"/>
              <w:rtl/>
            </w:rPr>
            <w:t xml:space="preserve">وعمر </w:t>
          </w:r>
          <w:del w:id="3821" w:author="Transkribus" w:date="2019-12-11T14:30:00Z">
            <w:r w:rsidRPr="009B6BCA">
              <w:rPr>
                <w:rFonts w:ascii="Courier New" w:hAnsi="Courier New" w:cs="Courier New"/>
                <w:rtl/>
              </w:rPr>
              <w:delText>عمرا طويلا وضعف</w:delText>
            </w:r>
          </w:del>
          <w:ins w:id="3822" w:author="Transkribus" w:date="2019-12-11T14:30:00Z">
            <w:r w:rsidR="00EE6742" w:rsidRPr="00EE6742">
              <w:rPr>
                <w:rFonts w:ascii="Courier New" w:hAnsi="Courier New" w:cs="Courier New"/>
                <w:rtl/>
              </w:rPr>
              <w:t>عمر اطوبلا وسعف</w:t>
            </w:r>
          </w:ins>
          <w:r w:rsidR="00EE6742" w:rsidRPr="00EE6742">
            <w:rPr>
              <w:rFonts w:ascii="Courier New" w:hAnsi="Courier New" w:cs="Courier New"/>
              <w:rtl/>
            </w:rPr>
            <w:t xml:space="preserve"> عن </w:t>
          </w:r>
          <w:del w:id="3823" w:author="Transkribus" w:date="2019-12-11T14:30:00Z">
            <w:r w:rsidRPr="009B6BCA">
              <w:rPr>
                <w:rFonts w:ascii="Courier New" w:hAnsi="Courier New" w:cs="Courier New"/>
                <w:rtl/>
              </w:rPr>
              <w:delText>الحركة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EFA1EF" w14:textId="00AAA31C" w:rsidR="00EE6742" w:rsidRPr="00EE6742" w:rsidRDefault="009B6BCA" w:rsidP="00EE6742">
      <w:pPr>
        <w:pStyle w:val="NurText"/>
        <w:bidi/>
        <w:rPr>
          <w:ins w:id="3824" w:author="Transkribus" w:date="2019-12-11T14:30:00Z"/>
          <w:rFonts w:ascii="Courier New" w:hAnsi="Courier New" w:cs="Courier New"/>
        </w:rPr>
      </w:pPr>
      <w:dir w:val="rtl">
        <w:dir w:val="rtl">
          <w:del w:id="3825" w:author="Transkribus" w:date="2019-12-11T14:30:00Z">
            <w:r w:rsidRPr="009B6BCA">
              <w:rPr>
                <w:rFonts w:ascii="Courier New" w:hAnsi="Courier New" w:cs="Courier New"/>
                <w:rtl/>
              </w:rPr>
              <w:delText>حتى انه كان</w:delText>
            </w:r>
          </w:del>
          <w:ins w:id="3826" w:author="Transkribus" w:date="2019-12-11T14:30:00Z">
            <w:r w:rsidR="00EE6742" w:rsidRPr="00EE6742">
              <w:rPr>
                <w:rFonts w:ascii="Courier New" w:hAnsi="Courier New" w:cs="Courier New"/>
                <w:rtl/>
              </w:rPr>
              <w:t>الحرزكاسى اله كمان</w:t>
            </w:r>
          </w:ins>
          <w:r w:rsidR="00EE6742" w:rsidRPr="00EE6742">
            <w:rPr>
              <w:rFonts w:ascii="Courier New" w:hAnsi="Courier New" w:cs="Courier New"/>
              <w:rtl/>
            </w:rPr>
            <w:t xml:space="preserve"> لم</w:t>
          </w:r>
          <w:del w:id="3827" w:author="Transkribus" w:date="2019-12-11T14:30:00Z">
            <w:r w:rsidRPr="009B6BCA">
              <w:rPr>
                <w:rFonts w:ascii="Courier New" w:hAnsi="Courier New" w:cs="Courier New"/>
                <w:rtl/>
              </w:rPr>
              <w:delText xml:space="preserve"> يات</w:delText>
            </w:r>
          </w:del>
        </w:dir>
      </w:dir>
    </w:p>
    <w:p w14:paraId="0DFCD07A" w14:textId="77777777" w:rsidR="009B6BCA" w:rsidRPr="009B6BCA" w:rsidRDefault="00EE6742" w:rsidP="009B6BCA">
      <w:pPr>
        <w:pStyle w:val="NurText"/>
        <w:bidi/>
        <w:rPr>
          <w:del w:id="3828" w:author="Transkribus" w:date="2019-12-11T14:30:00Z"/>
          <w:rFonts w:ascii="Courier New" w:hAnsi="Courier New" w:cs="Courier New"/>
        </w:rPr>
      </w:pPr>
      <w:ins w:id="3829" w:author="Transkribus" w:date="2019-12-11T14:30:00Z">
        <w:r w:rsidRPr="00EE6742">
          <w:rPr>
            <w:rFonts w:ascii="Courier New" w:hAnsi="Courier New" w:cs="Courier New"/>
            <w:rtl/>
          </w:rPr>
          <w:t>ابات</w:t>
        </w:r>
      </w:ins>
      <w:r w:rsidRPr="00EE6742">
        <w:rPr>
          <w:rFonts w:ascii="Courier New" w:hAnsi="Courier New" w:cs="Courier New"/>
          <w:rtl/>
        </w:rPr>
        <w:t xml:space="preserve"> الى </w:t>
      </w:r>
      <w:del w:id="3830" w:author="Transkribus" w:date="2019-12-11T14:30:00Z">
        <w:r w:rsidR="009B6BCA" w:rsidRPr="009B6BCA">
          <w:rPr>
            <w:rFonts w:ascii="Courier New" w:hAnsi="Courier New" w:cs="Courier New"/>
            <w:rtl/>
          </w:rPr>
          <w:delText>دكانه الا محمولا</w:delText>
        </w:r>
      </w:del>
      <w:ins w:id="3831" w:author="Transkribus" w:date="2019-12-11T14:30:00Z">
        <w:r w:rsidRPr="00EE6742">
          <w:rPr>
            <w:rFonts w:ascii="Courier New" w:hAnsi="Courier New" w:cs="Courier New"/>
            <w:rtl/>
          </w:rPr>
          <w:t>ذكانه الامحمولافى محفتوسمى</w:t>
        </w:r>
      </w:ins>
      <w:r w:rsidRPr="00EE6742">
        <w:rPr>
          <w:rFonts w:ascii="Courier New" w:hAnsi="Courier New" w:cs="Courier New"/>
          <w:rtl/>
        </w:rPr>
        <w:t xml:space="preserve"> فى </w:t>
      </w:r>
      <w:del w:id="3832" w:author="Transkribus" w:date="2019-12-11T14:30:00Z">
        <w:r w:rsidR="009B6BCA" w:rsidRPr="009B6BCA">
          <w:rPr>
            <w:rFonts w:ascii="Courier New" w:hAnsi="Courier New" w:cs="Courier New"/>
            <w:rtl/>
          </w:rPr>
          <w:delText>محفة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244AE1" w14:textId="4052ACB6" w:rsidR="00EE6742" w:rsidRPr="00EE6742" w:rsidRDefault="009B6BCA" w:rsidP="00EE6742">
      <w:pPr>
        <w:pStyle w:val="NurText"/>
        <w:bidi/>
        <w:rPr>
          <w:rFonts w:ascii="Courier New" w:hAnsi="Courier New" w:cs="Courier New"/>
        </w:rPr>
      </w:pPr>
      <w:dir w:val="rtl">
        <w:dir w:val="rtl">
          <w:del w:id="3833" w:author="Transkribus" w:date="2019-12-11T14:30:00Z">
            <w:r w:rsidRPr="009B6BCA">
              <w:rPr>
                <w:rFonts w:ascii="Courier New" w:hAnsi="Courier New" w:cs="Courier New"/>
                <w:rtl/>
              </w:rPr>
              <w:delText>وعمى</w:delText>
            </w:r>
          </w:del>
          <w:ins w:id="3834" w:author="Transkribus" w:date="2019-12-11T14:30:00Z">
            <w:r w:rsidR="00EE6742" w:rsidRPr="00EE6742">
              <w:rPr>
                <w:rFonts w:ascii="Courier New" w:hAnsi="Courier New" w:cs="Courier New"/>
                <w:rtl/>
              </w:rPr>
              <w:t>أحر عمرة ثماء ثزل</w:t>
            </w:r>
          </w:ins>
          <w:r w:rsidR="00EE6742" w:rsidRPr="00EE6742">
            <w:rPr>
              <w:rFonts w:ascii="Courier New" w:hAnsi="Courier New" w:cs="Courier New"/>
              <w:rtl/>
            </w:rPr>
            <w:t xml:space="preserve"> فى </w:t>
          </w:r>
          <w:del w:id="3835" w:author="Transkribus" w:date="2019-12-11T14:30:00Z">
            <w:r w:rsidRPr="009B6BCA">
              <w:rPr>
                <w:rFonts w:ascii="Courier New" w:hAnsi="Courier New" w:cs="Courier New"/>
                <w:rtl/>
              </w:rPr>
              <w:delText>اخر عمره بماء نزل فى عينه</w:delText>
            </w:r>
          </w:del>
          <w:ins w:id="3836" w:author="Transkribus" w:date="2019-12-11T14:30:00Z">
            <w:r w:rsidR="00EE6742" w:rsidRPr="00EE6742">
              <w:rPr>
                <w:rFonts w:ascii="Courier New" w:hAnsi="Courier New" w:cs="Courier New"/>
                <w:rtl/>
              </w:rPr>
              <w:t>عبنيه</w:t>
            </w:r>
          </w:ins>
          <w:r w:rsidR="00EE6742" w:rsidRPr="00EE6742">
            <w:rPr>
              <w:rFonts w:ascii="Courier New" w:hAnsi="Courier New" w:cs="Courier New"/>
              <w:rtl/>
            </w:rPr>
            <w:t xml:space="preserve"> لانه </w:t>
          </w:r>
          <w:del w:id="3837" w:author="Transkribus" w:date="2019-12-11T14:30:00Z">
            <w:r w:rsidRPr="009B6BCA">
              <w:rPr>
                <w:rFonts w:ascii="Courier New" w:hAnsi="Courier New" w:cs="Courier New"/>
                <w:rtl/>
              </w:rPr>
              <w:delText>كان كثيرا يغتذى باللبن ويقصد بذلك ترطيب بدنه وتوفى بدمشق فى سنة خمس او ست وسبعين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38" w:author="Transkribus" w:date="2019-12-11T14:30:00Z">
            <w:r w:rsidR="00EE6742" w:rsidRPr="00EE6742">
              <w:rPr>
                <w:rFonts w:ascii="Courier New" w:hAnsi="Courier New" w:cs="Courier New"/>
                <w:rtl/>
              </w:rPr>
              <w:t>كمان كتير ايفتذى</w:t>
            </w:r>
          </w:ins>
        </w:dir>
      </w:dir>
    </w:p>
    <w:p w14:paraId="6D5979B8" w14:textId="3EB88A20" w:rsidR="00EE6742" w:rsidRPr="00EE6742" w:rsidRDefault="009B6BCA" w:rsidP="00EE6742">
      <w:pPr>
        <w:pStyle w:val="NurText"/>
        <w:bidi/>
        <w:rPr>
          <w:ins w:id="3839" w:author="Transkribus" w:date="2019-12-11T14:30:00Z"/>
          <w:rFonts w:ascii="Courier New" w:hAnsi="Courier New" w:cs="Courier New"/>
        </w:rPr>
      </w:pPr>
      <w:dir w:val="rtl">
        <w:dir w:val="rtl">
          <w:del w:id="3840" w:author="Transkribus" w:date="2019-12-11T14:30:00Z">
            <w:r w:rsidRPr="009B6BCA">
              <w:rPr>
                <w:rFonts w:ascii="Courier New" w:hAnsi="Courier New" w:cs="Courier New"/>
                <w:rtl/>
              </w:rPr>
              <w:delText>ومن شعر</w:delText>
            </w:r>
          </w:del>
          <w:ins w:id="3841" w:author="Transkribus" w:date="2019-12-11T14:30:00Z">
            <w:r w:rsidR="00EE6742" w:rsidRPr="00EE6742">
              <w:rPr>
                <w:rFonts w:ascii="Courier New" w:hAnsi="Courier New" w:cs="Courier New"/>
                <w:rtl/>
              </w:rPr>
              <w:t>ابابن ويقسليذلك ترطيب يديه ووفى بديسق فى سنةمس أوست وسيعين وتسماتقوسن</w:t>
            </w:r>
          </w:ins>
        </w:dir>
      </w:dir>
    </w:p>
    <w:p w14:paraId="1C9F7BD6" w14:textId="6362FB0B" w:rsidR="00EE6742" w:rsidRPr="00EE6742" w:rsidRDefault="00EE6742" w:rsidP="00EE6742">
      <w:pPr>
        <w:pStyle w:val="NurText"/>
        <w:bidi/>
        <w:rPr>
          <w:rFonts w:ascii="Courier New" w:hAnsi="Courier New" w:cs="Courier New"/>
        </w:rPr>
      </w:pPr>
      <w:ins w:id="3842" w:author="Transkribus" w:date="2019-12-11T14:30:00Z">
        <w:r w:rsidRPr="00EE6742">
          <w:rPr>
            <w:rFonts w:ascii="Courier New" w:hAnsi="Courier New" w:cs="Courier New"/>
            <w:rtl/>
          </w:rPr>
          <w:t>اشعر</w:t>
        </w:r>
      </w:ins>
      <w:r w:rsidRPr="00EE6742">
        <w:rPr>
          <w:rFonts w:ascii="Courier New" w:hAnsi="Courier New" w:cs="Courier New"/>
          <w:rtl/>
        </w:rPr>
        <w:t xml:space="preserve"> ابن </w:t>
      </w:r>
      <w:del w:id="3843" w:author="Transkribus" w:date="2019-12-11T14:30:00Z">
        <w:r w:rsidR="009B6BCA" w:rsidRPr="009B6BCA">
          <w:rPr>
            <w:rFonts w:ascii="Courier New" w:hAnsi="Courier New" w:cs="Courier New"/>
            <w:rtl/>
          </w:rPr>
          <w:delText>البذوخ قال وهو من</w:delText>
        </w:r>
      </w:del>
      <w:ins w:id="3844" w:author="Transkribus" w:date="2019-12-11T14:30:00Z">
        <w:r w:rsidRPr="00EE6742">
          <w:rPr>
            <w:rFonts w:ascii="Courier New" w:hAnsi="Courier New" w:cs="Courier New"/>
            <w:rtl/>
          </w:rPr>
          <w:t>البدوج ثال وهومن</w:t>
        </w:r>
      </w:ins>
      <w:r w:rsidRPr="00EE6742">
        <w:rPr>
          <w:rFonts w:ascii="Courier New" w:hAnsi="Courier New" w:cs="Courier New"/>
          <w:rtl/>
        </w:rPr>
        <w:t xml:space="preserve"> قصيدة </w:t>
      </w:r>
      <w:del w:id="3845" w:author="Transkribus" w:date="2019-12-11T14:30:00Z">
        <w:r w:rsidR="009B6BCA" w:rsidRPr="009B6BCA">
          <w:rPr>
            <w:rFonts w:ascii="Courier New" w:hAnsi="Courier New" w:cs="Courier New"/>
            <w:rtl/>
          </w:rPr>
          <w:delText>كبيرة له</w:delText>
        </w:r>
      </w:del>
      <w:ins w:id="3846" w:author="Transkribus" w:date="2019-12-11T14:30:00Z">
        <w:r w:rsidRPr="00EE6742">
          <w:rPr>
            <w:rFonts w:ascii="Courier New" w:hAnsi="Courier New" w:cs="Courier New"/>
            <w:rtl/>
          </w:rPr>
          <w:t>كير ةله</w:t>
        </w:r>
      </w:ins>
      <w:r w:rsidRPr="00EE6742">
        <w:rPr>
          <w:rFonts w:ascii="Courier New" w:hAnsi="Courier New" w:cs="Courier New"/>
          <w:rtl/>
        </w:rPr>
        <w:t xml:space="preserve"> فى ذكر </w:t>
      </w:r>
      <w:del w:id="3847" w:author="Transkribus" w:date="2019-12-11T14:30:00Z">
        <w:r w:rsidR="009B6BCA" w:rsidRPr="009B6BCA">
          <w:rPr>
            <w:rFonts w:ascii="Courier New" w:hAnsi="Courier New" w:cs="Courier New"/>
            <w:rtl/>
          </w:rPr>
          <w:delText>الموت والمعاد فمن</w:delText>
        </w:r>
      </w:del>
      <w:ins w:id="3848" w:author="Transkribus" w:date="2019-12-11T14:30:00Z">
        <w:r w:rsidRPr="00EE6742">
          <w:rPr>
            <w:rFonts w:ascii="Courier New" w:hAnsi="Courier New" w:cs="Courier New"/>
            <w:rtl/>
          </w:rPr>
          <w:t>الموب والمعادقن</w:t>
        </w:r>
      </w:ins>
      <w:r w:rsidRPr="00EE6742">
        <w:rPr>
          <w:rFonts w:ascii="Courier New" w:hAnsi="Courier New" w:cs="Courier New"/>
          <w:rtl/>
        </w:rPr>
        <w:t xml:space="preserve"> مختارها</w:t>
      </w:r>
      <w:del w:id="384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D5E7B1D" w14:textId="6745CED4" w:rsidR="00EE6742" w:rsidRPr="00EE6742" w:rsidRDefault="009B6BCA" w:rsidP="00EE6742">
      <w:pPr>
        <w:pStyle w:val="NurText"/>
        <w:bidi/>
        <w:rPr>
          <w:ins w:id="3850" w:author="Transkribus" w:date="2019-12-11T14:30:00Z"/>
          <w:rFonts w:ascii="Courier New" w:hAnsi="Courier New" w:cs="Courier New"/>
        </w:rPr>
      </w:pPr>
      <w:dir w:val="rtl">
        <w:dir w:val="rtl">
          <w:del w:id="3851" w:author="Transkribus" w:date="2019-12-11T14:30:00Z">
            <w:r w:rsidRPr="009B6BCA">
              <w:rPr>
                <w:rFonts w:ascii="Courier New" w:hAnsi="Courier New" w:cs="Courier New"/>
                <w:rtl/>
              </w:rPr>
              <w:delText>يا رب</w:delText>
            </w:r>
          </w:del>
          <w:ins w:id="3852" w:author="Transkribus" w:date="2019-12-11T14:30:00Z">
            <w:r w:rsidR="00EE6742" w:rsidRPr="00EE6742">
              <w:rPr>
                <w:rFonts w:ascii="Courier New" w:hAnsi="Courier New" w:cs="Courier New"/>
                <w:rtl/>
              </w:rPr>
              <w:t>البسيطة</w:t>
            </w:r>
          </w:ins>
        </w:dir>
      </w:dir>
    </w:p>
    <w:p w14:paraId="1CA5CE1F" w14:textId="7C1C8230" w:rsidR="00EE6742" w:rsidRPr="00EE6742" w:rsidRDefault="00EE6742" w:rsidP="00EE6742">
      <w:pPr>
        <w:pStyle w:val="NurText"/>
        <w:bidi/>
        <w:rPr>
          <w:rFonts w:ascii="Courier New" w:hAnsi="Courier New" w:cs="Courier New"/>
        </w:rPr>
      </w:pPr>
      <w:ins w:id="3853" w:author="Transkribus" w:date="2019-12-11T14:30:00Z">
        <w:r w:rsidRPr="00EE6742">
          <w:rPr>
            <w:rFonts w:ascii="Courier New" w:hAnsi="Courier New" w:cs="Courier New"/>
            <w:rtl/>
          </w:rPr>
          <w:t>بارب</w:t>
        </w:r>
      </w:ins>
      <w:r w:rsidRPr="00EE6742">
        <w:rPr>
          <w:rFonts w:ascii="Courier New" w:hAnsi="Courier New" w:cs="Courier New"/>
          <w:rtl/>
        </w:rPr>
        <w:t xml:space="preserve"> سهل لى الخيرات </w:t>
      </w:r>
      <w:del w:id="3854" w:author="Transkribus" w:date="2019-12-11T14:30:00Z">
        <w:r w:rsidR="009B6BCA" w:rsidRPr="009B6BCA">
          <w:rPr>
            <w:rFonts w:ascii="Courier New" w:hAnsi="Courier New" w:cs="Courier New"/>
            <w:rtl/>
          </w:rPr>
          <w:delText>افعلها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مع الانام بموجودى وامكاني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855" w:author="Transkribus" w:date="2019-12-11T14:30:00Z">
        <w:r w:rsidRPr="00EE6742">
          <w:rPr>
            <w:rFonts w:ascii="Courier New" w:hAnsi="Courier New" w:cs="Courier New"/>
            <w:rtl/>
          </w:rPr>
          <w:t>أبعلها * مع الاكم مو جودى وامكانى</w:t>
        </w:r>
      </w:ins>
    </w:p>
    <w:p w14:paraId="1FE132C9" w14:textId="134C721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فالق</w:t>
          </w:r>
          <w:del w:id="3856" w:author="Transkribus" w:date="2019-12-11T14:30:00Z">
            <w:r w:rsidRPr="009B6BCA">
              <w:rPr>
                <w:rFonts w:ascii="Courier New" w:hAnsi="Courier New" w:cs="Courier New"/>
                <w:rtl/>
              </w:rPr>
              <w:delText>ب</w:delText>
            </w:r>
          </w:del>
          <w:ins w:id="3857" w:author="Transkribus" w:date="2019-12-11T14:30:00Z">
            <w:r w:rsidR="00EE6742" w:rsidRPr="00EE6742">
              <w:rPr>
                <w:rFonts w:ascii="Courier New" w:hAnsi="Courier New" w:cs="Courier New"/>
                <w:rtl/>
              </w:rPr>
              <w:t>ي</w:t>
            </w:r>
          </w:ins>
          <w:r w:rsidR="00EE6742" w:rsidRPr="00EE6742">
            <w:rPr>
              <w:rFonts w:ascii="Courier New" w:hAnsi="Courier New" w:cs="Courier New"/>
              <w:rtl/>
            </w:rPr>
            <w:t>ر باب الى دار البقاء ومن</w:t>
          </w:r>
          <w:del w:id="38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للخير يغرس اثمار</w:delText>
                </w:r>
              </w:dir>
            </w:dir>
          </w:del>
          <w:ins w:id="3859" w:author="Transkribus" w:date="2019-12-11T14:30:00Z">
            <w:r w:rsidR="00EE6742" w:rsidRPr="00EE6742">
              <w:rPr>
                <w:rFonts w:ascii="Courier New" w:hAnsi="Courier New" w:cs="Courier New"/>
                <w:rtl/>
              </w:rPr>
              <w:t xml:space="preserve"> * المنير بقرس أثمار</w:t>
            </w:r>
          </w:ins>
          <w:r w:rsidR="00EE6742" w:rsidRPr="00EE6742">
            <w:rPr>
              <w:rFonts w:ascii="Courier New" w:hAnsi="Courier New" w:cs="Courier New"/>
              <w:rtl/>
            </w:rPr>
            <w:t xml:space="preserve"> المنى جان</w:t>
          </w:r>
          <w:del w:id="3860"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861" w:author="Transkribus" w:date="2019-12-11T14:30:00Z">
            <w:r w:rsidR="00EE6742" w:rsidRPr="00EE6742">
              <w:rPr>
                <w:rFonts w:ascii="Courier New" w:hAnsi="Courier New" w:cs="Courier New"/>
                <w:rtl/>
              </w:rPr>
              <w:t>ى</w:t>
            </w:r>
          </w:ins>
        </w:dir>
      </w:dir>
    </w:p>
    <w:p w14:paraId="1D66135A" w14:textId="0BA8BC55" w:rsidR="00EE6742" w:rsidRPr="00EE6742" w:rsidRDefault="009B6BCA" w:rsidP="00EE6742">
      <w:pPr>
        <w:pStyle w:val="NurText"/>
        <w:bidi/>
        <w:rPr>
          <w:rFonts w:ascii="Courier New" w:hAnsi="Courier New" w:cs="Courier New"/>
        </w:rPr>
      </w:pPr>
      <w:dir w:val="rtl">
        <w:dir w:val="rtl">
          <w:del w:id="3862" w:author="Transkribus" w:date="2019-12-11T14:30:00Z">
            <w:r w:rsidRPr="009B6BCA">
              <w:rPr>
                <w:rFonts w:ascii="Courier New" w:hAnsi="Courier New" w:cs="Courier New"/>
                <w:rtl/>
              </w:rPr>
              <w:delText>وخير انس الفتى تقوى بصاحبه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863" w:author="Transkribus" w:date="2019-12-11T14:30:00Z">
            <w:r w:rsidR="00EE6742" w:rsidRPr="00EE6742">
              <w:rPr>
                <w:rFonts w:ascii="Courier New" w:hAnsi="Courier New" w:cs="Courier New"/>
                <w:rtl/>
              </w:rPr>
              <w:t xml:space="preserve">وجبرايس الغنى يقوى بصاجيه * </w:t>
            </w:r>
          </w:ins>
          <w:r w:rsidR="00EE6742" w:rsidRPr="00EE6742">
            <w:rPr>
              <w:rFonts w:ascii="Courier New" w:hAnsi="Courier New" w:cs="Courier New"/>
              <w:rtl/>
            </w:rPr>
            <w:t xml:space="preserve">والخير </w:t>
          </w:r>
          <w:del w:id="3864" w:author="Transkribus" w:date="2019-12-11T14:30:00Z">
            <w:r w:rsidRPr="009B6BCA">
              <w:rPr>
                <w:rFonts w:ascii="Courier New" w:hAnsi="Courier New" w:cs="Courier New"/>
                <w:rtl/>
              </w:rPr>
              <w:delText>يفعله مع</w:delText>
            </w:r>
          </w:del>
          <w:ins w:id="3865" w:author="Transkribus" w:date="2019-12-11T14:30:00Z">
            <w:r w:rsidR="00EE6742" w:rsidRPr="00EE6742">
              <w:rPr>
                <w:rFonts w:ascii="Courier New" w:hAnsi="Courier New" w:cs="Courier New"/>
                <w:rtl/>
              </w:rPr>
              <w:t>بفمسله معم</w:t>
            </w:r>
          </w:ins>
          <w:r w:rsidR="00EE6742" w:rsidRPr="00EE6742">
            <w:rPr>
              <w:rFonts w:ascii="Courier New" w:hAnsi="Courier New" w:cs="Courier New"/>
              <w:rtl/>
            </w:rPr>
            <w:t xml:space="preserve"> كل انسان</w:t>
          </w:r>
          <w:del w:id="38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4DCC50" w14:textId="77777777" w:rsidR="009B6BCA" w:rsidRPr="009B6BCA" w:rsidRDefault="009B6BCA" w:rsidP="009B6BCA">
      <w:pPr>
        <w:pStyle w:val="NurText"/>
        <w:bidi/>
        <w:rPr>
          <w:del w:id="3867" w:author="Transkribus" w:date="2019-12-11T14:30:00Z"/>
          <w:rFonts w:ascii="Courier New" w:hAnsi="Courier New" w:cs="Courier New"/>
        </w:rPr>
      </w:pPr>
      <w:dir w:val="rtl">
        <w:dir w:val="rtl">
          <w:del w:id="3868" w:author="Transkribus" w:date="2019-12-11T14:30:00Z">
            <w:r w:rsidRPr="009B6BCA">
              <w:rPr>
                <w:rFonts w:ascii="Courier New" w:hAnsi="Courier New" w:cs="Courier New"/>
                <w:rtl/>
              </w:rPr>
              <w:delText>يا ذا الجلالة والاكرام يا املي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اختم بخير وتوحيد وايمان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011E5D" w14:textId="3AA4052F" w:rsidR="00EE6742" w:rsidRPr="00EE6742" w:rsidRDefault="009B6BCA" w:rsidP="00EE6742">
      <w:pPr>
        <w:pStyle w:val="NurText"/>
        <w:bidi/>
        <w:rPr>
          <w:ins w:id="3869" w:author="Transkribus" w:date="2019-12-11T14:30:00Z"/>
          <w:rFonts w:ascii="Courier New" w:hAnsi="Courier New" w:cs="Courier New"/>
        </w:rPr>
      </w:pPr>
      <w:dir w:val="rtl">
        <w:dir w:val="rtl">
          <w:ins w:id="3870" w:author="Transkribus" w:date="2019-12-11T14:30:00Z">
            <w:r w:rsidR="00EE6742" w:rsidRPr="00EE6742">
              <w:rPr>
                <w:rFonts w:ascii="Courier New" w:hAnsi="Courier New" w:cs="Courier New"/>
                <w:rtl/>
              </w:rPr>
              <w:t>باد الحلالة والارام بالعلى * الحثم مجير وفو جسد واثمان</w:t>
            </w:r>
          </w:ins>
        </w:dir>
      </w:dir>
    </w:p>
    <w:p w14:paraId="75F6B83D" w14:textId="4095D453" w:rsidR="00EE6742" w:rsidRPr="00EE6742" w:rsidRDefault="00EE6742" w:rsidP="00EE6742">
      <w:pPr>
        <w:pStyle w:val="NurText"/>
        <w:bidi/>
        <w:rPr>
          <w:rFonts w:ascii="Courier New" w:hAnsi="Courier New" w:cs="Courier New"/>
        </w:rPr>
      </w:pPr>
      <w:r w:rsidRPr="00EE6742">
        <w:rPr>
          <w:rFonts w:ascii="Courier New" w:hAnsi="Courier New" w:cs="Courier New"/>
          <w:rtl/>
        </w:rPr>
        <w:t>ان ك</w:t>
      </w:r>
      <w:ins w:id="3871" w:author="Transkribus" w:date="2019-12-11T14:30:00Z">
        <w:r w:rsidRPr="00EE6742">
          <w:rPr>
            <w:rFonts w:ascii="Courier New" w:hAnsi="Courier New" w:cs="Courier New"/>
            <w:rtl/>
          </w:rPr>
          <w:t>م</w:t>
        </w:r>
      </w:ins>
      <w:r w:rsidRPr="00EE6742">
        <w:rPr>
          <w:rFonts w:ascii="Courier New" w:hAnsi="Courier New" w:cs="Courier New"/>
          <w:rtl/>
        </w:rPr>
        <w:t xml:space="preserve">ان مولاى </w:t>
      </w:r>
      <w:del w:id="3872" w:author="Transkribus" w:date="2019-12-11T14:30:00Z">
        <w:r w:rsidR="009B6BCA" w:rsidRPr="009B6BCA">
          <w:rPr>
            <w:rFonts w:ascii="Courier New" w:hAnsi="Courier New" w:cs="Courier New"/>
            <w:rtl/>
          </w:rPr>
          <w:delText>لا يرجوك ذو زلل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بل</w:delText>
            </w:r>
          </w:dir>
        </w:dir>
      </w:del>
      <w:ins w:id="3873" w:author="Transkribus" w:date="2019-12-11T14:30:00Z">
        <w:r w:rsidRPr="00EE6742">
          <w:rPr>
            <w:rFonts w:ascii="Courier New" w:hAnsi="Courier New" w:cs="Courier New"/>
            <w:rtl/>
          </w:rPr>
          <w:t>لابرجول قوزال * ل</w:t>
        </w:r>
      </w:ins>
      <w:r w:rsidRPr="00EE6742">
        <w:rPr>
          <w:rFonts w:ascii="Courier New" w:hAnsi="Courier New" w:cs="Courier New"/>
          <w:rtl/>
        </w:rPr>
        <w:t xml:space="preserve"> من </w:t>
      </w:r>
      <w:del w:id="3874" w:author="Transkribus" w:date="2019-12-11T14:30:00Z">
        <w:r w:rsidR="009B6BCA" w:rsidRPr="009B6BCA">
          <w:rPr>
            <w:rFonts w:ascii="Courier New" w:hAnsi="Courier New" w:cs="Courier New"/>
            <w:rtl/>
          </w:rPr>
          <w:delText>ا</w:delText>
        </w:r>
      </w:del>
      <w:ins w:id="3875" w:author="Transkribus" w:date="2019-12-11T14:30:00Z">
        <w:r w:rsidRPr="00EE6742">
          <w:rPr>
            <w:rFonts w:ascii="Courier New" w:hAnsi="Courier New" w:cs="Courier New"/>
            <w:rtl/>
          </w:rPr>
          <w:t>أ</w:t>
        </w:r>
      </w:ins>
      <w:r w:rsidRPr="00EE6742">
        <w:rPr>
          <w:rFonts w:ascii="Courier New" w:hAnsi="Courier New" w:cs="Courier New"/>
          <w:rtl/>
        </w:rPr>
        <w:t>طا</w:t>
      </w:r>
      <w:del w:id="3876" w:author="Transkribus" w:date="2019-12-11T14:30:00Z">
        <w:r w:rsidR="009B6BCA" w:rsidRPr="009B6BCA">
          <w:rPr>
            <w:rFonts w:ascii="Courier New" w:hAnsi="Courier New" w:cs="Courier New"/>
            <w:rtl/>
          </w:rPr>
          <w:delText>ع</w:delText>
        </w:r>
      </w:del>
      <w:ins w:id="3877" w:author="Transkribus" w:date="2019-12-11T14:30:00Z">
        <w:r w:rsidRPr="00EE6742">
          <w:rPr>
            <w:rFonts w:ascii="Courier New" w:hAnsi="Courier New" w:cs="Courier New"/>
            <w:rtl/>
          </w:rPr>
          <w:t>هل</w:t>
        </w:r>
      </w:ins>
      <w:r w:rsidRPr="00EE6742">
        <w:rPr>
          <w:rFonts w:ascii="Courier New" w:hAnsi="Courier New" w:cs="Courier New"/>
          <w:rtl/>
        </w:rPr>
        <w:t xml:space="preserve">ك من </w:t>
      </w:r>
      <w:del w:id="3878" w:author="Transkribus" w:date="2019-12-11T14:30:00Z">
        <w:r w:rsidR="009B6BCA" w:rsidRPr="009B6BCA">
          <w:rPr>
            <w:rFonts w:ascii="Courier New" w:hAnsi="Courier New" w:cs="Courier New"/>
            <w:rtl/>
          </w:rPr>
          <w:delText>للمذنب الجاني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3879" w:author="Transkribus" w:date="2019-12-11T14:30:00Z">
        <w:r w:rsidRPr="00EE6742">
          <w:rPr>
            <w:rFonts w:ascii="Courier New" w:hAnsi="Courier New" w:cs="Courier New"/>
            <w:rtl/>
          </w:rPr>
          <w:t>لذتب الحانى</w:t>
        </w:r>
      </w:ins>
    </w:p>
    <w:p w14:paraId="1506F014" w14:textId="3EC9349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ع</w:t>
          </w:r>
          <w:del w:id="3880" w:author="Transkribus" w:date="2019-12-11T14:30:00Z">
            <w:r w:rsidRPr="009B6BCA">
              <w:rPr>
                <w:rFonts w:ascii="Courier New" w:hAnsi="Courier New" w:cs="Courier New"/>
                <w:rtl/>
              </w:rPr>
              <w:delText>ش</w:delText>
            </w:r>
          </w:del>
          <w:ins w:id="388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ر الثمانين </w:t>
          </w:r>
          <w:del w:id="3882" w:author="Transkribus" w:date="2019-12-11T14:30:00Z">
            <w:r w:rsidRPr="009B6BCA">
              <w:rPr>
                <w:rFonts w:ascii="Courier New" w:hAnsi="Courier New" w:cs="Courier New"/>
                <w:rtl/>
              </w:rPr>
              <w:delText>يا مولاى قد سلبت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انوار عينى وسمعى ثم اسناني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3883" w:author="Transkribus" w:date="2019-12-11T14:30:00Z">
            <w:r w:rsidR="00EE6742" w:rsidRPr="00EE6742">
              <w:rPr>
                <w:rFonts w:ascii="Courier New" w:hAnsi="Courier New" w:cs="Courier New"/>
                <w:rtl/>
              </w:rPr>
              <w:t>ثامولاى تد صليت * أبو ارعيى وسمى ثم أسثاني</w:t>
            </w:r>
          </w:ins>
        </w:dir>
      </w:dir>
    </w:p>
    <w:p w14:paraId="47F3765F" w14:textId="77777777" w:rsidR="009B6BCA" w:rsidRPr="009B6BCA" w:rsidRDefault="009B6BCA" w:rsidP="009B6BCA">
      <w:pPr>
        <w:pStyle w:val="NurText"/>
        <w:bidi/>
        <w:rPr>
          <w:del w:id="3884" w:author="Transkribus" w:date="2019-12-11T14:30:00Z"/>
          <w:rFonts w:ascii="Courier New" w:hAnsi="Courier New" w:cs="Courier New"/>
        </w:rPr>
      </w:pPr>
      <w:dir w:val="rtl">
        <w:dir w:val="rtl">
          <w:del w:id="3885" w:author="Transkribus" w:date="2019-12-11T14:30:00Z">
            <w:r w:rsidRPr="009B6BCA">
              <w:rPr>
                <w:rFonts w:ascii="Courier New" w:hAnsi="Courier New" w:cs="Courier New"/>
                <w:rtl/>
              </w:rPr>
              <w:delText>لا استطيع قياما غير معتمد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بين اثنين شكوائى لرحماني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634E2BE" w14:textId="6210FB78" w:rsidR="00EE6742" w:rsidRPr="00EE6742" w:rsidRDefault="009B6BCA" w:rsidP="00EE6742">
      <w:pPr>
        <w:pStyle w:val="NurText"/>
        <w:bidi/>
        <w:rPr>
          <w:ins w:id="3886" w:author="Transkribus" w:date="2019-12-11T14:30:00Z"/>
          <w:rFonts w:ascii="Courier New" w:hAnsi="Courier New" w:cs="Courier New"/>
        </w:rPr>
      </w:pPr>
      <w:dir w:val="rtl">
        <w:dir w:val="rtl">
          <w:ins w:id="3887" w:author="Transkribus" w:date="2019-12-11T14:30:00Z">
            <w:r w:rsidR="00EE6742" w:rsidRPr="00EE6742">
              <w:rPr>
                <w:rFonts w:ascii="Courier New" w:hAnsi="Courier New" w:cs="Courier New"/>
                <w:rtl/>
              </w:rPr>
              <w:t>الاأستطبع قباما غيرم عمد * بابين اتنسين شكوافى لرخمانى</w:t>
            </w:r>
          </w:ins>
        </w:dir>
      </w:dir>
    </w:p>
    <w:p w14:paraId="75EB64B1" w14:textId="56D2252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وما </w:t>
      </w:r>
      <w:del w:id="3888" w:author="Transkribus" w:date="2019-12-11T14:30:00Z">
        <w:r w:rsidR="009B6BCA" w:rsidRPr="009B6BCA">
          <w:rPr>
            <w:rFonts w:ascii="Courier New" w:hAnsi="Courier New" w:cs="Courier New"/>
            <w:rtl/>
          </w:rPr>
          <w:delText>بقى</w:delText>
        </w:r>
      </w:del>
      <w:ins w:id="3889" w:author="Transkribus" w:date="2019-12-11T14:30:00Z">
        <w:r w:rsidRPr="00EE6742">
          <w:rPr>
            <w:rFonts w:ascii="Courier New" w:hAnsi="Courier New" w:cs="Courier New"/>
            <w:rtl/>
          </w:rPr>
          <w:t>يصفى</w:t>
        </w:r>
      </w:ins>
      <w:r w:rsidRPr="00EE6742">
        <w:rPr>
          <w:rFonts w:ascii="Courier New" w:hAnsi="Courier New" w:cs="Courier New"/>
          <w:rtl/>
        </w:rPr>
        <w:t xml:space="preserve"> فى </w:t>
      </w:r>
      <w:del w:id="3890" w:author="Transkribus" w:date="2019-12-11T14:30:00Z">
        <w:r w:rsidR="009B6BCA" w:rsidRPr="009B6BCA">
          <w:rPr>
            <w:rFonts w:ascii="Courier New" w:hAnsi="Courier New" w:cs="Courier New"/>
            <w:rtl/>
          </w:rPr>
          <w:delText>لذيذ يستلذ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لى لذة غير تنصيت لقران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3891" w:author="Transkribus" w:date="2019-12-11T14:30:00Z">
        <w:r w:rsidRPr="00EE6742">
          <w:rPr>
            <w:rFonts w:ascii="Courier New" w:hAnsi="Courier New" w:cs="Courier New"/>
            <w:rtl/>
          </w:rPr>
          <w:t>لذيد يستلذبة * فى لذه عير تقصلب اقران</w:t>
        </w:r>
      </w:ins>
    </w:p>
    <w:p w14:paraId="6282DA0D" w14:textId="4CA3A7D2" w:rsidR="00EE6742" w:rsidRPr="00EE6742" w:rsidRDefault="009B6BCA" w:rsidP="00EE6742">
      <w:pPr>
        <w:pStyle w:val="NurText"/>
        <w:bidi/>
        <w:rPr>
          <w:rFonts w:ascii="Courier New" w:hAnsi="Courier New" w:cs="Courier New"/>
        </w:rPr>
      </w:pPr>
      <w:dir w:val="rtl">
        <w:dir w:val="rtl">
          <w:del w:id="3892" w:author="Transkribus" w:date="2019-12-11T14:30:00Z">
            <w:r w:rsidRPr="009B6BCA">
              <w:rPr>
                <w:rFonts w:ascii="Courier New" w:hAnsi="Courier New" w:cs="Courier New"/>
                <w:rtl/>
              </w:rPr>
              <w:delText>او شرحه او</w:delText>
            </w:r>
          </w:del>
          <w:ins w:id="3893" w:author="Transkribus" w:date="2019-12-11T14:30:00Z">
            <w:r w:rsidR="00EE6742" w:rsidRPr="00EE6742">
              <w:rPr>
                <w:rFonts w:ascii="Courier New" w:hAnsi="Courier New" w:cs="Courier New"/>
                <w:rtl/>
              </w:rPr>
              <w:t>أو شرجة أو</w:t>
            </w:r>
          </w:ins>
          <w:r w:rsidR="00EE6742" w:rsidRPr="00EE6742">
            <w:rPr>
              <w:rFonts w:ascii="Courier New" w:hAnsi="Courier New" w:cs="Courier New"/>
              <w:rtl/>
            </w:rPr>
            <w:t xml:space="preserve"> شروحات ال</w:t>
          </w:r>
          <w:del w:id="3894" w:author="Transkribus" w:date="2019-12-11T14:30:00Z">
            <w:r w:rsidRPr="009B6BCA">
              <w:rPr>
                <w:rFonts w:ascii="Courier New" w:hAnsi="Courier New" w:cs="Courier New"/>
                <w:rtl/>
              </w:rPr>
              <w:delText>ح</w:delText>
            </w:r>
          </w:del>
          <w:ins w:id="3895" w:author="Transkribus" w:date="2019-12-11T14:30:00Z">
            <w:r w:rsidR="00EE6742" w:rsidRPr="00EE6742">
              <w:rPr>
                <w:rFonts w:ascii="Courier New" w:hAnsi="Courier New" w:cs="Courier New"/>
                <w:rtl/>
              </w:rPr>
              <w:t>خ</w:t>
            </w:r>
          </w:ins>
          <w:r w:rsidR="00EE6742" w:rsidRPr="00EE6742">
            <w:rPr>
              <w:rFonts w:ascii="Courier New" w:hAnsi="Courier New" w:cs="Courier New"/>
              <w:rtl/>
            </w:rPr>
            <w:t>دي</w:t>
          </w:r>
          <w:del w:id="3896" w:author="Transkribus" w:date="2019-12-11T14:30:00Z">
            <w:r w:rsidRPr="009B6BCA">
              <w:rPr>
                <w:rFonts w:ascii="Courier New" w:hAnsi="Courier New" w:cs="Courier New"/>
                <w:rtl/>
              </w:rPr>
              <w:delText>ث</w:delText>
            </w:r>
          </w:del>
          <w:ins w:id="3897"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وما</w:t>
          </w:r>
          <w:del w:id="38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يختص</w:delText>
                </w:r>
              </w:dir>
            </w:dir>
          </w:del>
          <w:ins w:id="3899" w:author="Transkribus" w:date="2019-12-11T14:30:00Z">
            <w:r w:rsidR="00EE6742" w:rsidRPr="00EE6742">
              <w:rPr>
                <w:rFonts w:ascii="Courier New" w:hAnsi="Courier New" w:cs="Courier New"/>
                <w:rtl/>
              </w:rPr>
              <w:t xml:space="preserve"> * بحتس</w:t>
            </w:r>
          </w:ins>
          <w:r w:rsidR="00EE6742" w:rsidRPr="00EE6742">
            <w:rPr>
              <w:rFonts w:ascii="Courier New" w:hAnsi="Courier New" w:cs="Courier New"/>
              <w:rtl/>
            </w:rPr>
            <w:t xml:space="preserve"> بالطب </w:t>
          </w:r>
          <w:del w:id="3900" w:author="Transkribus" w:date="2019-12-11T14:30:00Z">
            <w:r w:rsidRPr="009B6BCA">
              <w:rPr>
                <w:rFonts w:ascii="Courier New" w:hAnsi="Courier New" w:cs="Courier New"/>
                <w:rtl/>
              </w:rPr>
              <w:delText>او</w:delText>
            </w:r>
          </w:del>
          <w:ins w:id="3901" w:author="Transkribus" w:date="2019-12-11T14:30:00Z">
            <w:r w:rsidR="00EE6742" w:rsidRPr="00EE6742">
              <w:rPr>
                <w:rFonts w:ascii="Courier New" w:hAnsi="Courier New" w:cs="Courier New"/>
                <w:rtl/>
              </w:rPr>
              <w:t>أو</w:t>
            </w:r>
          </w:ins>
          <w:r w:rsidR="00EE6742" w:rsidRPr="00EE6742">
            <w:rPr>
              <w:rFonts w:ascii="Courier New" w:hAnsi="Courier New" w:cs="Courier New"/>
              <w:rtl/>
            </w:rPr>
            <w:t xml:space="preserve"> تفكيه </w:t>
          </w:r>
          <w:del w:id="3902" w:author="Transkribus" w:date="2019-12-11T14:30:00Z">
            <w:r w:rsidRPr="009B6BCA">
              <w:rPr>
                <w:rFonts w:ascii="Courier New" w:hAnsi="Courier New" w:cs="Courier New"/>
                <w:rtl/>
              </w:rPr>
              <w:delText>لقران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03" w:author="Transkribus" w:date="2019-12-11T14:30:00Z">
            <w:r w:rsidR="00EE6742" w:rsidRPr="00EE6742">
              <w:rPr>
                <w:rFonts w:ascii="Courier New" w:hAnsi="Courier New" w:cs="Courier New"/>
                <w:rtl/>
              </w:rPr>
              <w:t>امران</w:t>
            </w:r>
          </w:ins>
        </w:dir>
      </w:dir>
    </w:p>
    <w:p w14:paraId="50F41963" w14:textId="17981F80" w:rsidR="00EE6742" w:rsidRPr="00EE6742" w:rsidRDefault="009B6BCA" w:rsidP="00EE6742">
      <w:pPr>
        <w:pStyle w:val="NurText"/>
        <w:bidi/>
        <w:rPr>
          <w:rFonts w:ascii="Courier New" w:hAnsi="Courier New" w:cs="Courier New"/>
        </w:rPr>
      </w:pPr>
      <w:dir w:val="rtl">
        <w:dir w:val="rtl">
          <w:del w:id="3904" w:author="Transkribus" w:date="2019-12-11T14:30:00Z">
            <w:r w:rsidRPr="009B6BCA">
              <w:rPr>
                <w:rFonts w:ascii="Courier New" w:hAnsi="Courier New" w:cs="Courier New"/>
                <w:rtl/>
              </w:rPr>
              <w:delText>فالشيخ تعميره</w:delText>
            </w:r>
          </w:del>
          <w:ins w:id="3905" w:author="Transkribus" w:date="2019-12-11T14:30:00Z">
            <w:r w:rsidR="00EE6742" w:rsidRPr="00EE6742">
              <w:rPr>
                <w:rFonts w:ascii="Courier New" w:hAnsi="Courier New" w:cs="Courier New"/>
                <w:rtl/>
              </w:rPr>
              <w:t>ثم- فالشية تعميرة</w:t>
            </w:r>
          </w:ins>
          <w:r w:rsidR="00EE6742" w:rsidRPr="00EE6742">
            <w:rPr>
              <w:rFonts w:ascii="Courier New" w:hAnsi="Courier New" w:cs="Courier New"/>
              <w:rtl/>
            </w:rPr>
            <w:t xml:space="preserve"> يفضى الى </w:t>
          </w:r>
          <w:del w:id="3906" w:author="Transkribus" w:date="2019-12-11T14:30:00Z">
            <w:r w:rsidRPr="009B6BCA">
              <w:rPr>
                <w:rFonts w:ascii="Courier New" w:hAnsi="Courier New" w:cs="Courier New"/>
                <w:rtl/>
              </w:rPr>
              <w:delText>هرم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يذله او</w:delText>
                </w:r>
              </w:dir>
            </w:dir>
          </w:del>
          <w:ins w:id="3907" w:author="Transkribus" w:date="2019-12-11T14:30:00Z">
            <w:r w:rsidR="00EE6742" w:rsidRPr="00EE6742">
              <w:rPr>
                <w:rFonts w:ascii="Courier New" w:hAnsi="Courier New" w:cs="Courier New"/>
                <w:rtl/>
              </w:rPr>
              <w:t>عرم * بدله أو</w:t>
            </w:r>
          </w:ins>
          <w:r w:rsidR="00EE6742" w:rsidRPr="00EE6742">
            <w:rPr>
              <w:rFonts w:ascii="Courier New" w:hAnsi="Courier New" w:cs="Courier New"/>
              <w:rtl/>
            </w:rPr>
            <w:t xml:space="preserve"> عمى </w:t>
          </w:r>
          <w:del w:id="3908" w:author="Transkribus" w:date="2019-12-11T14:30:00Z">
            <w:r w:rsidRPr="009B6BCA">
              <w:rPr>
                <w:rFonts w:ascii="Courier New" w:hAnsi="Courier New" w:cs="Courier New"/>
                <w:rtl/>
              </w:rPr>
              <w:delText>او داء ازمان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09" w:author="Transkribus" w:date="2019-12-11T14:30:00Z">
            <w:r w:rsidR="00EE6742" w:rsidRPr="00EE6742">
              <w:rPr>
                <w:rFonts w:ascii="Courier New" w:hAnsi="Courier New" w:cs="Courier New"/>
                <w:rtl/>
              </w:rPr>
              <w:t>أوداء ارمان</w:t>
            </w:r>
          </w:ins>
        </w:dir>
      </w:dir>
    </w:p>
    <w:p w14:paraId="3F7EBDB0" w14:textId="363EEDA6" w:rsidR="00EE6742" w:rsidRPr="00EE6742" w:rsidRDefault="009B6BCA" w:rsidP="00EE6742">
      <w:pPr>
        <w:pStyle w:val="NurText"/>
        <w:bidi/>
        <w:rPr>
          <w:rFonts w:ascii="Courier New" w:hAnsi="Courier New" w:cs="Courier New"/>
        </w:rPr>
      </w:pPr>
      <w:dir w:val="rtl">
        <w:dir w:val="rtl">
          <w:del w:id="3910" w:author="Transkribus" w:date="2019-12-11T14:30:00Z">
            <w:r w:rsidRPr="009B6BCA">
              <w:rPr>
                <w:rFonts w:ascii="Courier New" w:hAnsi="Courier New" w:cs="Courier New"/>
                <w:rtl/>
              </w:rPr>
              <w:delText>فموته</w:delText>
            </w:r>
          </w:del>
          <w:ins w:id="3911" w:author="Transkribus" w:date="2019-12-11T14:30:00Z">
            <w:r w:rsidR="00EE6742" w:rsidRPr="00EE6742">
              <w:rPr>
                <w:rFonts w:ascii="Courier New" w:hAnsi="Courier New" w:cs="Courier New"/>
                <w:rtl/>
              </w:rPr>
              <w:t>افو له</w:t>
            </w:r>
          </w:ins>
          <w:r w:rsidR="00EE6742" w:rsidRPr="00EE6742">
            <w:rPr>
              <w:rFonts w:ascii="Courier New" w:hAnsi="Courier New" w:cs="Courier New"/>
              <w:rtl/>
            </w:rPr>
            <w:t xml:space="preserve"> ستره </w:t>
          </w:r>
          <w:del w:id="3912" w:author="Transkribus" w:date="2019-12-11T14:30:00Z">
            <w:r w:rsidRPr="009B6BCA">
              <w:rPr>
                <w:rFonts w:ascii="Courier New" w:hAnsi="Courier New" w:cs="Courier New"/>
                <w:rtl/>
              </w:rPr>
              <w:delText>اذ لا محيص</w:delText>
            </w:r>
          </w:del>
          <w:ins w:id="3913" w:author="Transkribus" w:date="2019-12-11T14:30:00Z">
            <w:r w:rsidR="00EE6742" w:rsidRPr="00EE6742">
              <w:rPr>
                <w:rFonts w:ascii="Courier New" w:hAnsi="Courier New" w:cs="Courier New"/>
                <w:rtl/>
              </w:rPr>
              <w:t>اذلايحيس</w:t>
            </w:r>
          </w:ins>
          <w:r w:rsidR="00EE6742" w:rsidRPr="00EE6742">
            <w:rPr>
              <w:rFonts w:ascii="Courier New" w:hAnsi="Courier New" w:cs="Courier New"/>
              <w:rtl/>
            </w:rPr>
            <w:t xml:space="preserve"> له</w:t>
          </w:r>
          <w:del w:id="39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915"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عن الممات </w:t>
          </w:r>
          <w:del w:id="3916" w:author="Transkribus" w:date="2019-12-11T14:30:00Z">
            <w:r w:rsidRPr="009B6BCA">
              <w:rPr>
                <w:rFonts w:ascii="Courier New" w:hAnsi="Courier New" w:cs="Courier New"/>
                <w:rtl/>
              </w:rPr>
              <w:delText>فكم يبقى</w:delText>
            </w:r>
          </w:del>
          <w:ins w:id="3917" w:author="Transkribus" w:date="2019-12-11T14:30:00Z">
            <w:r w:rsidR="00EE6742" w:rsidRPr="00EE6742">
              <w:rPr>
                <w:rFonts w:ascii="Courier New" w:hAnsi="Courier New" w:cs="Courier New"/>
                <w:rtl/>
              </w:rPr>
              <w:t>فكسم ببق</w:t>
            </w:r>
          </w:ins>
          <w:r w:rsidR="00EE6742" w:rsidRPr="00EE6742">
            <w:rPr>
              <w:rFonts w:ascii="Courier New" w:hAnsi="Courier New" w:cs="Courier New"/>
              <w:rtl/>
            </w:rPr>
            <w:t xml:space="preserve"> لنقصان</w:t>
          </w:r>
          <w:del w:id="39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3FD0CA" w14:textId="3E7CCB82" w:rsidR="00EE6742" w:rsidRPr="00EE6742" w:rsidRDefault="009B6BCA" w:rsidP="00EE6742">
      <w:pPr>
        <w:pStyle w:val="NurText"/>
        <w:bidi/>
        <w:rPr>
          <w:rFonts w:ascii="Courier New" w:hAnsi="Courier New" w:cs="Courier New"/>
        </w:rPr>
      </w:pPr>
      <w:dir w:val="rtl">
        <w:dir w:val="rtl">
          <w:del w:id="3919" w:author="Transkribus" w:date="2019-12-11T14:30:00Z">
            <w:r w:rsidRPr="009B6BCA">
              <w:rPr>
                <w:rFonts w:ascii="Courier New" w:hAnsi="Courier New" w:cs="Courier New"/>
                <w:rtl/>
              </w:rPr>
              <w:delText>نعوذ</w:delText>
            </w:r>
          </w:del>
          <w:ins w:id="3920" w:author="Transkribus" w:date="2019-12-11T14:30:00Z">
            <w:r w:rsidR="00EE6742" w:rsidRPr="00EE6742">
              <w:rPr>
                <w:rFonts w:ascii="Courier New" w:hAnsi="Courier New" w:cs="Courier New"/>
                <w:rtl/>
              </w:rPr>
              <w:t>بعود</w:t>
            </w:r>
          </w:ins>
          <w:r w:rsidR="00EE6742" w:rsidRPr="00EE6742">
            <w:rPr>
              <w:rFonts w:ascii="Courier New" w:hAnsi="Courier New" w:cs="Courier New"/>
              <w:rtl/>
            </w:rPr>
            <w:t xml:space="preserve"> بالله </w:t>
          </w:r>
          <w:del w:id="3921" w:author="Transkribus" w:date="2019-12-11T14:30:00Z">
            <w:r w:rsidRPr="009B6BCA">
              <w:rPr>
                <w:rFonts w:ascii="Courier New" w:hAnsi="Courier New" w:cs="Courier New"/>
                <w:rtl/>
              </w:rPr>
              <w:delText>من شر الحياة ومن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922" w:author="Transkribus" w:date="2019-12-11T14:30:00Z">
            <w:r w:rsidR="00EE6742" w:rsidRPr="00EE6742">
              <w:rPr>
                <w:rFonts w:ascii="Courier New" w:hAnsi="Courier New" w:cs="Courier New"/>
                <w:rtl/>
              </w:rPr>
              <w:t xml:space="preserve">مسن </w:t>
            </w:r>
          </w:ins>
          <w:r w:rsidR="00EE6742" w:rsidRPr="00EE6742">
            <w:rPr>
              <w:rFonts w:ascii="Courier New" w:hAnsi="Courier New" w:cs="Courier New"/>
              <w:rtl/>
            </w:rPr>
            <w:t xml:space="preserve">شر </w:t>
          </w:r>
          <w:ins w:id="3923" w:author="Transkribus" w:date="2019-12-11T14:30:00Z">
            <w:r w:rsidR="00EE6742" w:rsidRPr="00EE6742">
              <w:rPr>
                <w:rFonts w:ascii="Courier New" w:hAnsi="Courier New" w:cs="Courier New"/>
                <w:rtl/>
              </w:rPr>
              <w:t xml:space="preserve">الجياة ومن * سر </w:t>
            </w:r>
          </w:ins>
          <w:r w:rsidR="00EE6742" w:rsidRPr="00EE6742">
            <w:rPr>
              <w:rFonts w:ascii="Courier New" w:hAnsi="Courier New" w:cs="Courier New"/>
              <w:rtl/>
            </w:rPr>
            <w:t>الممات وشر الانس وال</w:t>
          </w:r>
          <w:del w:id="3924" w:author="Transkribus" w:date="2019-12-11T14:30:00Z">
            <w:r w:rsidRPr="009B6BCA">
              <w:rPr>
                <w:rFonts w:ascii="Courier New" w:hAnsi="Courier New" w:cs="Courier New"/>
                <w:rtl/>
              </w:rPr>
              <w:delText>ج</w:delText>
            </w:r>
          </w:del>
          <w:ins w:id="3925" w:author="Transkribus" w:date="2019-12-11T14:30:00Z">
            <w:r w:rsidR="00EE6742" w:rsidRPr="00EE6742">
              <w:rPr>
                <w:rFonts w:ascii="Courier New" w:hAnsi="Courier New" w:cs="Courier New"/>
                <w:rtl/>
              </w:rPr>
              <w:t>ح</w:t>
            </w:r>
          </w:ins>
          <w:r w:rsidR="00EE6742" w:rsidRPr="00EE6742">
            <w:rPr>
              <w:rFonts w:ascii="Courier New" w:hAnsi="Courier New" w:cs="Courier New"/>
              <w:rtl/>
            </w:rPr>
            <w:t>ان</w:t>
          </w:r>
          <w:del w:id="39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39DD01" w14:textId="47D00D3D" w:rsidR="00EE6742" w:rsidRPr="00EE6742" w:rsidRDefault="009B6BCA" w:rsidP="00EE6742">
      <w:pPr>
        <w:pStyle w:val="NurText"/>
        <w:bidi/>
        <w:rPr>
          <w:rFonts w:ascii="Courier New" w:hAnsi="Courier New" w:cs="Courier New"/>
        </w:rPr>
      </w:pPr>
      <w:dir w:val="rtl">
        <w:dir w:val="rtl">
          <w:del w:id="3927" w:author="Transkribus" w:date="2019-12-11T14:30:00Z">
            <w:r w:rsidRPr="009B6BCA">
              <w:rPr>
                <w:rFonts w:ascii="Courier New" w:hAnsi="Courier New" w:cs="Courier New"/>
                <w:rtl/>
              </w:rPr>
              <w:delText>ان الشيوخ</w:delText>
            </w:r>
          </w:del>
          <w:ins w:id="3928" w:author="Transkribus" w:date="2019-12-11T14:30:00Z">
            <w:r w:rsidR="00EE6742" w:rsidRPr="00EE6742">
              <w:rPr>
                <w:rFonts w:ascii="Courier New" w:hAnsi="Courier New" w:cs="Courier New"/>
                <w:rtl/>
              </w:rPr>
              <w:t>ابن الشيوح</w:t>
            </w:r>
          </w:ins>
          <w:r w:rsidR="00EE6742" w:rsidRPr="00EE6742">
            <w:rPr>
              <w:rFonts w:ascii="Courier New" w:hAnsi="Courier New" w:cs="Courier New"/>
              <w:rtl/>
            </w:rPr>
            <w:t xml:space="preserve"> كاشجار </w:t>
          </w:r>
          <w:del w:id="3929" w:author="Transkribus" w:date="2019-12-11T14:30:00Z">
            <w:r w:rsidRPr="009B6BCA">
              <w:rPr>
                <w:rFonts w:ascii="Courier New" w:hAnsi="Courier New" w:cs="Courier New"/>
                <w:rtl/>
              </w:rPr>
              <w:delText>غ</w:delText>
            </w:r>
          </w:del>
          <w:ins w:id="3930" w:author="Transkribus" w:date="2019-12-11T14:30:00Z">
            <w:r w:rsidR="00EE6742" w:rsidRPr="00EE6742">
              <w:rPr>
                <w:rFonts w:ascii="Courier New" w:hAnsi="Courier New" w:cs="Courier New"/>
                <w:rtl/>
              </w:rPr>
              <w:t>ع</w:t>
            </w:r>
          </w:ins>
          <w:r w:rsidR="00EE6742" w:rsidRPr="00EE6742">
            <w:rPr>
              <w:rFonts w:ascii="Courier New" w:hAnsi="Courier New" w:cs="Courier New"/>
              <w:rtl/>
            </w:rPr>
            <w:t>دت حطبا</w:t>
          </w:r>
          <w:del w:id="39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يرجى لها توريق اغصان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3932" w:author="Transkribus" w:date="2019-12-11T14:30:00Z">
            <w:r w:rsidR="00EE6742" w:rsidRPr="00EE6742">
              <w:rPr>
                <w:rFonts w:ascii="Courier New" w:hAnsi="Courier New" w:cs="Courier New"/>
                <w:rtl/>
              </w:rPr>
              <w:t xml:space="preserve"> * قليس برحخى اهاور بق أعيصان</w:t>
            </w:r>
          </w:ins>
        </w:dir>
      </w:dir>
    </w:p>
    <w:p w14:paraId="41E04083" w14:textId="61936156" w:rsidR="00EE6742" w:rsidRPr="00EE6742" w:rsidRDefault="009B6BCA" w:rsidP="00EE6742">
      <w:pPr>
        <w:pStyle w:val="NurText"/>
        <w:bidi/>
        <w:rPr>
          <w:rFonts w:ascii="Courier New" w:hAnsi="Courier New" w:cs="Courier New"/>
        </w:rPr>
      </w:pPr>
      <w:dir w:val="rtl">
        <w:dir w:val="rtl">
          <w:del w:id="3933" w:author="Transkribus" w:date="2019-12-11T14:30:00Z">
            <w:r w:rsidRPr="009B6BCA">
              <w:rPr>
                <w:rFonts w:ascii="Courier New" w:hAnsi="Courier New" w:cs="Courier New"/>
                <w:rtl/>
              </w:rPr>
              <w:delText>لم يبق</w:delText>
            </w:r>
          </w:del>
          <w:ins w:id="3934" w:author="Transkribus" w:date="2019-12-11T14:30:00Z">
            <w:r w:rsidR="00EE6742" w:rsidRPr="00EE6742">
              <w:rPr>
                <w:rFonts w:ascii="Courier New" w:hAnsi="Courier New" w:cs="Courier New"/>
                <w:rtl/>
              </w:rPr>
              <w:t>ابيبق</w:t>
            </w:r>
          </w:ins>
          <w:r w:rsidR="00EE6742" w:rsidRPr="00EE6742">
            <w:rPr>
              <w:rFonts w:ascii="Courier New" w:hAnsi="Courier New" w:cs="Courier New"/>
              <w:rtl/>
            </w:rPr>
            <w:t xml:space="preserve"> فى </w:t>
          </w:r>
          <w:del w:id="3935" w:author="Transkribus" w:date="2019-12-11T14:30:00Z">
            <w:r w:rsidRPr="009B6BCA">
              <w:rPr>
                <w:rFonts w:ascii="Courier New" w:hAnsi="Courier New" w:cs="Courier New"/>
                <w:rtl/>
              </w:rPr>
              <w:delText>الشيخ نفع</w:delText>
            </w:r>
          </w:del>
          <w:ins w:id="3936" w:author="Transkribus" w:date="2019-12-11T14:30:00Z">
            <w:r w:rsidR="00EE6742" w:rsidRPr="00EE6742">
              <w:rPr>
                <w:rFonts w:ascii="Courier New" w:hAnsi="Courier New" w:cs="Courier New"/>
                <w:rtl/>
              </w:rPr>
              <w:t>الشية ففم</w:t>
            </w:r>
          </w:ins>
          <w:r w:rsidR="00EE6742" w:rsidRPr="00EE6742">
            <w:rPr>
              <w:rFonts w:ascii="Courier New" w:hAnsi="Courier New" w:cs="Courier New"/>
              <w:rtl/>
            </w:rPr>
            <w:t xml:space="preserve"> غير </w:t>
          </w:r>
          <w:del w:id="3937" w:author="Transkribus" w:date="2019-12-11T14:30:00Z">
            <w:r w:rsidRPr="009B6BCA">
              <w:rPr>
                <w:rFonts w:ascii="Courier New" w:hAnsi="Courier New" w:cs="Courier New"/>
                <w:rtl/>
              </w:rPr>
              <w:delText>تجربة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938" w:author="Transkribus" w:date="2019-12-11T14:30:00Z">
            <w:r w:rsidR="00EE6742" w:rsidRPr="00EE6742">
              <w:rPr>
                <w:rFonts w:ascii="Courier New" w:hAnsi="Courier New" w:cs="Courier New"/>
                <w:rtl/>
              </w:rPr>
              <w:t>مجريه *</w:t>
            </w:r>
          </w:ins>
          <w:r w:rsidR="00EE6742" w:rsidRPr="00EE6742">
            <w:rPr>
              <w:rFonts w:ascii="Courier New" w:hAnsi="Courier New" w:cs="Courier New"/>
              <w:rtl/>
            </w:rPr>
            <w:t xml:space="preserve">وحسن </w:t>
          </w:r>
          <w:del w:id="3939" w:author="Transkribus" w:date="2019-12-11T14:30:00Z">
            <w:r w:rsidRPr="009B6BCA">
              <w:rPr>
                <w:rFonts w:ascii="Courier New" w:hAnsi="Courier New" w:cs="Courier New"/>
                <w:rtl/>
              </w:rPr>
              <w:delText>راى صفا من</w:delText>
            </w:r>
          </w:del>
          <w:ins w:id="3940" w:author="Transkribus" w:date="2019-12-11T14:30:00Z">
            <w:r w:rsidR="00EE6742" w:rsidRPr="00EE6742">
              <w:rPr>
                <w:rFonts w:ascii="Courier New" w:hAnsi="Courier New" w:cs="Courier New"/>
                <w:rtl/>
              </w:rPr>
              <w:t>رأى سفامن</w:t>
            </w:r>
          </w:ins>
          <w:r w:rsidR="00EE6742" w:rsidRPr="00EE6742">
            <w:rPr>
              <w:rFonts w:ascii="Courier New" w:hAnsi="Courier New" w:cs="Courier New"/>
              <w:rtl/>
            </w:rPr>
            <w:t xml:space="preserve"> طول </w:t>
          </w:r>
          <w:del w:id="3941" w:author="Transkribus" w:date="2019-12-11T14:30:00Z">
            <w:r w:rsidRPr="009B6BCA">
              <w:rPr>
                <w:rFonts w:ascii="Courier New" w:hAnsi="Courier New" w:cs="Courier New"/>
                <w:rtl/>
              </w:rPr>
              <w:delText>ازمان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42" w:author="Transkribus" w:date="2019-12-11T14:30:00Z">
            <w:r w:rsidR="00EE6742" w:rsidRPr="00EE6742">
              <w:rPr>
                <w:rFonts w:ascii="Courier New" w:hAnsi="Courier New" w:cs="Courier New"/>
                <w:rtl/>
              </w:rPr>
              <w:t>أومان</w:t>
            </w:r>
          </w:ins>
        </w:dir>
      </w:dir>
    </w:p>
    <w:p w14:paraId="5317B090" w14:textId="2F64AABD" w:rsidR="00EE6742" w:rsidRPr="00EE6742" w:rsidRDefault="009B6BCA" w:rsidP="00EE6742">
      <w:pPr>
        <w:pStyle w:val="NurText"/>
        <w:bidi/>
        <w:rPr>
          <w:rFonts w:ascii="Courier New" w:hAnsi="Courier New" w:cs="Courier New"/>
        </w:rPr>
      </w:pPr>
      <w:dir w:val="rtl">
        <w:dir w:val="rtl">
          <w:del w:id="3943" w:author="Transkribus" w:date="2019-12-11T14:30:00Z">
            <w:r w:rsidRPr="009B6BCA">
              <w:rPr>
                <w:rFonts w:ascii="Courier New" w:hAnsi="Courier New" w:cs="Courier New"/>
                <w:rtl/>
              </w:rPr>
              <w:delText>يا خالق</w:delText>
            </w:r>
          </w:del>
          <w:ins w:id="3944" w:author="Transkribus" w:date="2019-12-11T14:30:00Z">
            <w:r w:rsidR="00EE6742" w:rsidRPr="00EE6742">
              <w:rPr>
                <w:rFonts w:ascii="Courier New" w:hAnsi="Courier New" w:cs="Courier New"/>
                <w:rtl/>
              </w:rPr>
              <w:t>باخالق</w:t>
            </w:r>
          </w:ins>
          <w:r w:rsidR="00EE6742" w:rsidRPr="00EE6742">
            <w:rPr>
              <w:rFonts w:ascii="Courier New" w:hAnsi="Courier New" w:cs="Courier New"/>
              <w:rtl/>
            </w:rPr>
            <w:t xml:space="preserve"> الخلق </w:t>
          </w:r>
          <w:del w:id="3945" w:author="Transkribus" w:date="2019-12-11T14:30:00Z">
            <w:r w:rsidRPr="009B6BCA">
              <w:rPr>
                <w:rFonts w:ascii="Courier New" w:hAnsi="Courier New" w:cs="Courier New"/>
                <w:rtl/>
              </w:rPr>
              <w:delText>يا من لا شريك</w:delText>
            </w:r>
          </w:del>
          <w:ins w:id="3946" w:author="Transkribus" w:date="2019-12-11T14:30:00Z">
            <w:r w:rsidR="00EE6742" w:rsidRPr="00EE6742">
              <w:rPr>
                <w:rFonts w:ascii="Courier New" w:hAnsi="Courier New" w:cs="Courier New"/>
                <w:rtl/>
              </w:rPr>
              <w:t>بامسن لاشر مك</w:t>
            </w:r>
          </w:ins>
          <w:r w:rsidR="00EE6742" w:rsidRPr="00EE6742">
            <w:rPr>
              <w:rFonts w:ascii="Courier New" w:hAnsi="Courier New" w:cs="Courier New"/>
              <w:rtl/>
            </w:rPr>
            <w:t xml:space="preserve"> له</w:t>
          </w:r>
          <w:del w:id="39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جئت ضيفا لتقرينى بغفران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3948" w:author="Transkribus" w:date="2019-12-11T14:30:00Z">
            <w:r w:rsidR="00EE6742" w:rsidRPr="00EE6742">
              <w:rPr>
                <w:rFonts w:ascii="Courier New" w:hAnsi="Courier New" w:cs="Courier New"/>
                <w:rtl/>
              </w:rPr>
              <w:t xml:space="preserve"> * فدحتت سيفالتفربى بعفران</w:t>
            </w:r>
          </w:ins>
        </w:dir>
      </w:dir>
    </w:p>
    <w:p w14:paraId="4EDD6F62" w14:textId="0467758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مولاى مالى </w:t>
          </w:r>
          <w:del w:id="3949" w:author="Transkribus" w:date="2019-12-11T14:30:00Z">
            <w:r w:rsidR="009B6BCA" w:rsidRPr="009B6BCA">
              <w:rPr>
                <w:rFonts w:ascii="Courier New" w:hAnsi="Courier New" w:cs="Courier New"/>
                <w:rtl/>
              </w:rPr>
              <w:delText>سوى التوحيد</w:delText>
            </w:r>
          </w:del>
          <w:ins w:id="3950" w:author="Transkribus" w:date="2019-12-11T14:30:00Z">
            <w:r w:rsidRPr="00EE6742">
              <w:rPr>
                <w:rFonts w:ascii="Courier New" w:hAnsi="Courier New" w:cs="Courier New"/>
                <w:rtl/>
              </w:rPr>
              <w:t>صوى الذوجيد</w:t>
            </w:r>
          </w:ins>
          <w:r w:rsidRPr="00EE6742">
            <w:rPr>
              <w:rFonts w:ascii="Courier New" w:hAnsi="Courier New" w:cs="Courier New"/>
              <w:rtl/>
            </w:rPr>
            <w:t xml:space="preserve"> من عمل</w:t>
          </w:r>
          <w:del w:id="39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فاختم</w:delText>
                </w:r>
              </w:dir>
            </w:dir>
          </w:del>
          <w:ins w:id="3952" w:author="Transkribus" w:date="2019-12-11T14:30:00Z">
            <w:r w:rsidRPr="00EE6742">
              <w:rPr>
                <w:rFonts w:ascii="Courier New" w:hAnsi="Courier New" w:cs="Courier New"/>
                <w:rtl/>
              </w:rPr>
              <w:t xml:space="preserve"> * فاج ثم</w:t>
            </w:r>
          </w:ins>
          <w:r w:rsidRPr="00EE6742">
            <w:rPr>
              <w:rFonts w:ascii="Courier New" w:hAnsi="Courier New" w:cs="Courier New"/>
              <w:rtl/>
            </w:rPr>
            <w:t xml:space="preserve"> به منعما </w:t>
          </w:r>
          <w:del w:id="3953" w:author="Transkribus" w:date="2019-12-11T14:30:00Z">
            <w:r w:rsidR="009B6BCA" w:rsidRPr="009B6BCA">
              <w:rPr>
                <w:rFonts w:ascii="Courier New" w:hAnsi="Courier New" w:cs="Courier New"/>
                <w:rtl/>
              </w:rPr>
              <w:delText>يا خير</w:delText>
            </w:r>
          </w:del>
          <w:ins w:id="3954" w:author="Transkribus" w:date="2019-12-11T14:30:00Z">
            <w:r w:rsidRPr="00EE6742">
              <w:rPr>
                <w:rFonts w:ascii="Courier New" w:hAnsi="Courier New" w:cs="Courier New"/>
                <w:rtl/>
              </w:rPr>
              <w:t>باخير</w:t>
            </w:r>
          </w:ins>
          <w:r w:rsidRPr="00EE6742">
            <w:rPr>
              <w:rFonts w:ascii="Courier New" w:hAnsi="Courier New" w:cs="Courier New"/>
              <w:rtl/>
            </w:rPr>
            <w:t xml:space="preserve"> منان</w:t>
          </w:r>
          <w:del w:id="3955" w:author="Transkribus" w:date="2019-12-11T14:30:00Z">
            <w:r w:rsidR="009B6BCA" w:rsidRPr="009B6BCA">
              <w:rPr>
                <w:rFonts w:ascii="Courier New" w:hAnsi="Courier New" w:cs="Courier New"/>
                <w:rtl/>
              </w:rPr>
              <w:delText xml:space="preserve">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2006F219" w14:textId="7EA994A4" w:rsidR="00EE6742" w:rsidRPr="00EE6742" w:rsidRDefault="009B6BCA" w:rsidP="00EE6742">
      <w:pPr>
        <w:pStyle w:val="NurText"/>
        <w:bidi/>
        <w:rPr>
          <w:rFonts w:ascii="Courier New" w:hAnsi="Courier New" w:cs="Courier New"/>
        </w:rPr>
      </w:pPr>
      <w:dir w:val="rtl">
        <w:dir w:val="rtl">
          <w:ins w:id="3956" w:author="Transkribus" w:date="2019-12-11T14:30:00Z">
            <w:r w:rsidR="00EE6742" w:rsidRPr="00EE6742">
              <w:rPr>
                <w:rFonts w:ascii="Courier New" w:hAnsi="Courier New" w:cs="Courier New"/>
                <w:rtl/>
              </w:rPr>
              <w:t>ا</w:t>
            </w:r>
          </w:ins>
          <w:r w:rsidR="00EE6742" w:rsidRPr="00EE6742">
            <w:rPr>
              <w:rFonts w:ascii="Courier New" w:hAnsi="Courier New" w:cs="Courier New"/>
              <w:rtl/>
            </w:rPr>
            <w:t>وقال فى مد</w:t>
          </w:r>
          <w:del w:id="3957" w:author="Transkribus" w:date="2019-12-11T14:30:00Z">
            <w:r w:rsidRPr="009B6BCA">
              <w:rPr>
                <w:rFonts w:ascii="Courier New" w:hAnsi="Courier New" w:cs="Courier New"/>
                <w:rtl/>
              </w:rPr>
              <w:delText>ح</w:delText>
            </w:r>
          </w:del>
          <w:ins w:id="395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كتب جالينوس</w:t>
          </w:r>
          <w:del w:id="39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826759" w14:textId="4AB8469F" w:rsidR="00EE6742" w:rsidRPr="00EE6742" w:rsidRDefault="009B6BCA" w:rsidP="00EE6742">
      <w:pPr>
        <w:pStyle w:val="NurText"/>
        <w:bidi/>
        <w:rPr>
          <w:ins w:id="3960" w:author="Transkribus" w:date="2019-12-11T14:30:00Z"/>
          <w:rFonts w:ascii="Courier New" w:hAnsi="Courier New" w:cs="Courier New"/>
        </w:rPr>
      </w:pPr>
      <w:dir w:val="rtl">
        <w:dir w:val="rtl">
          <w:del w:id="3961" w:author="Transkribus" w:date="2019-12-11T14:30:00Z">
            <w:r w:rsidRPr="009B6BCA">
              <w:rPr>
                <w:rFonts w:ascii="Courier New" w:hAnsi="Courier New" w:cs="Courier New"/>
                <w:rtl/>
              </w:rPr>
              <w:delText>اكرم</w:delText>
            </w:r>
          </w:del>
          <w:ins w:id="3962" w:author="Transkribus" w:date="2019-12-11T14:30:00Z">
            <w:r w:rsidR="00EE6742" w:rsidRPr="00EE6742">
              <w:rPr>
                <w:rFonts w:ascii="Courier New" w:hAnsi="Courier New" w:cs="Courier New"/>
                <w:rtl/>
              </w:rPr>
              <w:t>البسيط)</w:t>
            </w:r>
          </w:ins>
        </w:dir>
      </w:dir>
    </w:p>
    <w:p w14:paraId="36C39900" w14:textId="2633EE53" w:rsidR="00EE6742" w:rsidRPr="00EE6742" w:rsidRDefault="00EE6742" w:rsidP="00EE6742">
      <w:pPr>
        <w:pStyle w:val="NurText"/>
        <w:bidi/>
        <w:rPr>
          <w:rFonts w:ascii="Courier New" w:hAnsi="Courier New" w:cs="Courier New"/>
        </w:rPr>
      </w:pPr>
      <w:ins w:id="3963" w:author="Transkribus" w:date="2019-12-11T14:30:00Z">
        <w:r w:rsidRPr="00EE6742">
          <w:rPr>
            <w:rFonts w:ascii="Courier New" w:hAnsi="Courier New" w:cs="Courier New"/>
            <w:rtl/>
          </w:rPr>
          <w:t>كر</w:t>
        </w:r>
      </w:ins>
      <w:r w:rsidRPr="00EE6742">
        <w:rPr>
          <w:rFonts w:ascii="Courier New" w:hAnsi="Courier New" w:cs="Courier New"/>
          <w:rtl/>
        </w:rPr>
        <w:t xml:space="preserve"> بكتب ل</w:t>
      </w:r>
      <w:del w:id="3964" w:author="Transkribus" w:date="2019-12-11T14:30:00Z">
        <w:r w:rsidR="009B6BCA" w:rsidRPr="009B6BCA">
          <w:rPr>
            <w:rFonts w:ascii="Courier New" w:hAnsi="Courier New" w:cs="Courier New"/>
            <w:rtl/>
          </w:rPr>
          <w:delText>ج</w:delText>
        </w:r>
      </w:del>
      <w:ins w:id="3965" w:author="Transkribus" w:date="2019-12-11T14:30:00Z">
        <w:r w:rsidRPr="00EE6742">
          <w:rPr>
            <w:rFonts w:ascii="Courier New" w:hAnsi="Courier New" w:cs="Courier New"/>
            <w:rtl/>
          </w:rPr>
          <w:t>ح</w:t>
        </w:r>
      </w:ins>
      <w:r w:rsidRPr="00EE6742">
        <w:rPr>
          <w:rFonts w:ascii="Courier New" w:hAnsi="Courier New" w:cs="Courier New"/>
          <w:rtl/>
        </w:rPr>
        <w:t>ال</w:t>
      </w:r>
      <w:del w:id="3966" w:author="Transkribus" w:date="2019-12-11T14:30:00Z">
        <w:r w:rsidR="009B6BCA" w:rsidRPr="009B6BCA">
          <w:rPr>
            <w:rFonts w:ascii="Courier New" w:hAnsi="Courier New" w:cs="Courier New"/>
            <w:rtl/>
          </w:rPr>
          <w:delText>ي</w:delText>
        </w:r>
      </w:del>
      <w:ins w:id="3967" w:author="Transkribus" w:date="2019-12-11T14:30:00Z">
        <w:r w:rsidRPr="00EE6742">
          <w:rPr>
            <w:rFonts w:ascii="Courier New" w:hAnsi="Courier New" w:cs="Courier New"/>
            <w:rtl/>
          </w:rPr>
          <w:t>ب</w:t>
        </w:r>
      </w:ins>
      <w:r w:rsidRPr="00EE6742">
        <w:rPr>
          <w:rFonts w:ascii="Courier New" w:hAnsi="Courier New" w:cs="Courier New"/>
          <w:rtl/>
        </w:rPr>
        <w:t xml:space="preserve">نوس قد </w:t>
      </w:r>
      <w:del w:id="3968" w:author="Transkribus" w:date="2019-12-11T14:30:00Z">
        <w:r w:rsidR="009B6BCA" w:rsidRPr="009B6BCA">
          <w:rPr>
            <w:rFonts w:ascii="Courier New" w:hAnsi="Courier New" w:cs="Courier New"/>
            <w:rtl/>
          </w:rPr>
          <w:delText>جمعت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قال</w:delText>
            </w:r>
          </w:dir>
        </w:dir>
      </w:del>
      <w:ins w:id="3969" w:author="Transkribus" w:date="2019-12-11T14:30:00Z">
        <w:r w:rsidRPr="00EE6742">
          <w:rPr>
            <w:rFonts w:ascii="Courier New" w:hAnsi="Courier New" w:cs="Courier New"/>
            <w:rtl/>
          </w:rPr>
          <w:t>جمعث * ثاقال</w:t>
        </w:r>
      </w:ins>
      <w:r w:rsidRPr="00EE6742">
        <w:rPr>
          <w:rFonts w:ascii="Courier New" w:hAnsi="Courier New" w:cs="Courier New"/>
          <w:rtl/>
        </w:rPr>
        <w:t xml:space="preserve"> بقراط والما</w:t>
      </w:r>
      <w:del w:id="3970" w:author="Transkribus" w:date="2019-12-11T14:30:00Z">
        <w:r w:rsidR="009B6BCA" w:rsidRPr="009B6BCA">
          <w:rPr>
            <w:rFonts w:ascii="Courier New" w:hAnsi="Courier New" w:cs="Courier New"/>
            <w:rtl/>
          </w:rPr>
          <w:delText>ض</w:delText>
        </w:r>
      </w:del>
      <w:ins w:id="3971" w:author="Transkribus" w:date="2019-12-11T14:30:00Z">
        <w:r w:rsidRPr="00EE6742">
          <w:rPr>
            <w:rFonts w:ascii="Courier New" w:hAnsi="Courier New" w:cs="Courier New"/>
            <w:rtl/>
          </w:rPr>
          <w:t>ص</w:t>
        </w:r>
      </w:ins>
      <w:r w:rsidRPr="00EE6742">
        <w:rPr>
          <w:rFonts w:ascii="Courier New" w:hAnsi="Courier New" w:cs="Courier New"/>
          <w:rtl/>
        </w:rPr>
        <w:t>ون فى القدم</w:t>
      </w:r>
      <w:del w:id="39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8D15C69" w14:textId="1D64D07F" w:rsidR="00EE6742" w:rsidRPr="00EE6742" w:rsidRDefault="009B6BCA" w:rsidP="00EE6742">
      <w:pPr>
        <w:pStyle w:val="NurText"/>
        <w:bidi/>
        <w:rPr>
          <w:rFonts w:ascii="Courier New" w:hAnsi="Courier New" w:cs="Courier New"/>
        </w:rPr>
      </w:pPr>
      <w:dir w:val="rtl">
        <w:dir w:val="rtl">
          <w:del w:id="3973" w:author="Transkribus" w:date="2019-12-11T14:30:00Z">
            <w:r w:rsidRPr="009B6BCA">
              <w:rPr>
                <w:rFonts w:ascii="Courier New" w:hAnsi="Courier New" w:cs="Courier New"/>
                <w:rtl/>
              </w:rPr>
              <w:delText>ك</w:delText>
            </w:r>
          </w:del>
          <w:ins w:id="3974" w:author="Transkribus" w:date="2019-12-11T14:30:00Z">
            <w:r w:rsidR="00EE6742" w:rsidRPr="00EE6742">
              <w:rPr>
                <w:rFonts w:ascii="Courier New" w:hAnsi="Courier New" w:cs="Courier New"/>
                <w:rtl/>
              </w:rPr>
              <w:t>٤</w:t>
            </w:r>
          </w:ins>
          <w:r w:rsidR="00EE6742" w:rsidRPr="00EE6742">
            <w:rPr>
              <w:rFonts w:ascii="Courier New" w:hAnsi="Courier New" w:cs="Courier New"/>
              <w:rtl/>
            </w:rPr>
            <w:t>ديس</w:t>
          </w:r>
          <w:del w:id="3975" w:author="Transkribus" w:date="2019-12-11T14:30:00Z">
            <w:r w:rsidRPr="009B6BCA">
              <w:rPr>
                <w:rFonts w:ascii="Courier New" w:hAnsi="Courier New" w:cs="Courier New"/>
                <w:rtl/>
              </w:rPr>
              <w:delText>ق</w:delText>
            </w:r>
          </w:del>
          <w:ins w:id="3976" w:author="Transkribus" w:date="2019-12-11T14:30:00Z">
            <w:r w:rsidR="00EE6742" w:rsidRPr="00EE6742">
              <w:rPr>
                <w:rFonts w:ascii="Courier New" w:hAnsi="Courier New" w:cs="Courier New"/>
                <w:rtl/>
              </w:rPr>
              <w:t>ع</w:t>
            </w:r>
          </w:ins>
          <w:r w:rsidR="00EE6742" w:rsidRPr="00EE6742">
            <w:rPr>
              <w:rFonts w:ascii="Courier New" w:hAnsi="Courier New" w:cs="Courier New"/>
              <w:rtl/>
            </w:rPr>
            <w:t>وريدس علم الدواء له</w:t>
          </w:r>
          <w:del w:id="39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397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مسلم</w:t>
          </w:r>
          <w:del w:id="39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80" w:author="Transkribus" w:date="2019-12-11T14:30:00Z">
            <w:r w:rsidR="00EE6742" w:rsidRPr="00EE6742">
              <w:rPr>
                <w:rFonts w:ascii="Courier New" w:hAnsi="Courier New" w:cs="Courier New"/>
                <w:rtl/>
              </w:rPr>
              <w:t xml:space="preserve"> عند أهل الطب فى الاصم</w:t>
            </w:r>
          </w:ins>
        </w:dir>
      </w:dir>
    </w:p>
    <w:p w14:paraId="3F9F4CAA" w14:textId="77777777" w:rsidR="009B6BCA" w:rsidRPr="009B6BCA" w:rsidRDefault="009B6BCA" w:rsidP="009B6BCA">
      <w:pPr>
        <w:pStyle w:val="NurText"/>
        <w:bidi/>
        <w:rPr>
          <w:del w:id="3981" w:author="Transkribus" w:date="2019-12-11T14:30:00Z"/>
          <w:rFonts w:ascii="Courier New" w:hAnsi="Courier New" w:cs="Courier New"/>
        </w:rPr>
      </w:pPr>
      <w:dir w:val="rtl">
        <w:dir w:val="rtl">
          <w:del w:id="3982" w:author="Transkribus" w:date="2019-12-11T14:30:00Z">
            <w:r w:rsidRPr="009B6BCA">
              <w:rPr>
                <w:rFonts w:ascii="Courier New" w:hAnsi="Courier New" w:cs="Courier New"/>
                <w:rtl/>
              </w:rPr>
              <w:delText>عند اهل الطب فى الامم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D2DF97" w14:textId="74E2A9C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فالطب عن </w:t>
          </w:r>
          <w:del w:id="3983" w:author="Transkribus" w:date="2019-12-11T14:30:00Z">
            <w:r w:rsidRPr="009B6BCA">
              <w:rPr>
                <w:rFonts w:ascii="Courier New" w:hAnsi="Courier New" w:cs="Courier New"/>
                <w:rtl/>
              </w:rPr>
              <w:delText>ذين مع</w:delText>
            </w:r>
          </w:del>
          <w:ins w:id="3984" w:author="Transkribus" w:date="2019-12-11T14:30:00Z">
            <w:r w:rsidR="00EE6742" w:rsidRPr="00EE6742">
              <w:rPr>
                <w:rFonts w:ascii="Courier New" w:hAnsi="Courier New" w:cs="Courier New"/>
                <w:rtl/>
              </w:rPr>
              <w:t>دين بع</w:t>
            </w:r>
          </w:ins>
          <w:r w:rsidR="00EE6742" w:rsidRPr="00EE6742">
            <w:rPr>
              <w:rFonts w:ascii="Courier New" w:hAnsi="Courier New" w:cs="Courier New"/>
              <w:rtl/>
            </w:rPr>
            <w:t xml:space="preserve"> بقراط م</w:t>
          </w:r>
          <w:del w:id="3985"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3986" w:author="Transkribus" w:date="2019-12-11T14:30:00Z">
            <w:r w:rsidR="00EE6742" w:rsidRPr="00EE6742">
              <w:rPr>
                <w:rFonts w:ascii="Courier New" w:hAnsi="Courier New" w:cs="Courier New"/>
                <w:rtl/>
              </w:rPr>
              <w:t>ن</w:t>
            </w:r>
          </w:ins>
          <w:r w:rsidR="00EE6742" w:rsidRPr="00EE6742">
            <w:rPr>
              <w:rFonts w:ascii="Courier New" w:hAnsi="Courier New" w:cs="Courier New"/>
              <w:rtl/>
            </w:rPr>
            <w:t>شر</w:t>
          </w:r>
          <w:del w:id="39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من بعدهم ك</w:t>
              </w:r>
              <w:ins w:id="3988" w:author="Transkribus" w:date="2019-12-11T14:30:00Z">
                <w:r w:rsidR="00EE6742" w:rsidRPr="00EE6742">
                  <w:rPr>
                    <w:rFonts w:ascii="Courier New" w:hAnsi="Courier New" w:cs="Courier New"/>
                    <w:rtl/>
                  </w:rPr>
                  <w:t>م</w:t>
                </w:r>
              </w:ins>
              <w:r w:rsidR="00EE6742" w:rsidRPr="00EE6742">
                <w:rPr>
                  <w:rFonts w:ascii="Courier New" w:hAnsi="Courier New" w:cs="Courier New"/>
                  <w:rtl/>
                </w:rPr>
                <w:t>ا</w:t>
              </w:r>
              <w:del w:id="3989"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تشار النور فى </w:t>
              </w:r>
              <w:del w:id="3990" w:author="Transkribus" w:date="2019-12-11T14:30:00Z">
                <w:r w:rsidRPr="009B6BCA">
                  <w:rPr>
                    <w:rFonts w:ascii="Courier New" w:hAnsi="Courier New" w:cs="Courier New"/>
                    <w:rtl/>
                  </w:rPr>
                  <w:delText>الظلم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3991" w:author="Transkribus" w:date="2019-12-11T14:30:00Z">
                <w:r w:rsidR="00EE6742" w:rsidRPr="00EE6742">
                  <w:rPr>
                    <w:rFonts w:ascii="Courier New" w:hAnsi="Courier New" w:cs="Courier New"/>
                    <w:rtl/>
                  </w:rPr>
                  <w:t>الطلح</w:t>
                </w:r>
              </w:ins>
            </w:dir>
          </w:dir>
        </w:dir>
      </w:dir>
    </w:p>
    <w:p w14:paraId="4ED88D94" w14:textId="369736CB" w:rsidR="00EE6742" w:rsidRPr="00EE6742" w:rsidRDefault="009B6BCA" w:rsidP="00EE6742">
      <w:pPr>
        <w:pStyle w:val="NurText"/>
        <w:bidi/>
        <w:rPr>
          <w:ins w:id="3992" w:author="Transkribus" w:date="2019-12-11T14:30:00Z"/>
          <w:rFonts w:ascii="Courier New" w:hAnsi="Courier New" w:cs="Courier New"/>
        </w:rPr>
      </w:pPr>
      <w:dir w:val="rtl">
        <w:dir w:val="rtl">
          <w:del w:id="3993" w:author="Transkribus" w:date="2019-12-11T14:30:00Z">
            <w:r w:rsidRPr="009B6BCA">
              <w:rPr>
                <w:rFonts w:ascii="Courier New" w:hAnsi="Courier New" w:cs="Courier New"/>
                <w:rtl/>
              </w:rPr>
              <w:delText>بطبهم تقتدى الافكار مشرقة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ترى ضياء الشفا</w:delText>
                </w:r>
              </w:dir>
            </w:dir>
          </w:del>
          <w:ins w:id="3994" w:author="Transkribus" w:date="2019-12-11T14:30:00Z">
            <w:r w:rsidR="00EE6742" w:rsidRPr="00EE6742">
              <w:rPr>
                <w:rFonts w:ascii="Courier New" w:hAnsi="Courier New" w:cs="Courier New"/>
                <w:rtl/>
              </w:rPr>
              <w:t>ابطبهم بعيدى الافكمار مسرقةه * رى سياء الشقافى طلمة السعم</w:t>
            </w:r>
          </w:ins>
        </w:dir>
      </w:dir>
    </w:p>
    <w:p w14:paraId="621DCFF4" w14:textId="77777777" w:rsidR="009B6BCA" w:rsidRPr="009B6BCA" w:rsidRDefault="00EE6742" w:rsidP="009B6BCA">
      <w:pPr>
        <w:pStyle w:val="NurText"/>
        <w:bidi/>
        <w:rPr>
          <w:del w:id="3995" w:author="Transkribus" w:date="2019-12-11T14:30:00Z"/>
          <w:rFonts w:ascii="Courier New" w:hAnsi="Courier New" w:cs="Courier New"/>
        </w:rPr>
      </w:pPr>
      <w:ins w:id="3996" w:author="Transkribus" w:date="2019-12-11T14:30:00Z">
        <w:r w:rsidRPr="00EE6742">
          <w:rPr>
            <w:rFonts w:ascii="Courier New" w:hAnsi="Courier New" w:cs="Courier New"/>
            <w:rtl/>
          </w:rPr>
          <w:t>الائيتى</w:t>
        </w:r>
      </w:ins>
      <w:r w:rsidRPr="00EE6742">
        <w:rPr>
          <w:rFonts w:ascii="Courier New" w:hAnsi="Courier New" w:cs="Courier New"/>
          <w:rtl/>
        </w:rPr>
        <w:t xml:space="preserve"> فى </w:t>
      </w:r>
      <w:del w:id="3997" w:author="Transkribus" w:date="2019-12-11T14:30:00Z">
        <w:r w:rsidR="009B6BCA" w:rsidRPr="009B6BCA">
          <w:rPr>
            <w:rFonts w:ascii="Courier New" w:hAnsi="Courier New" w:cs="Courier New"/>
            <w:rtl/>
          </w:rPr>
          <w:delText>ظلمة السقم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BC4BEB" w14:textId="5717C867" w:rsidR="00EE6742" w:rsidRPr="00EE6742" w:rsidRDefault="009B6BCA" w:rsidP="00EE6742">
      <w:pPr>
        <w:pStyle w:val="NurText"/>
        <w:bidi/>
        <w:rPr>
          <w:rFonts w:ascii="Courier New" w:hAnsi="Courier New" w:cs="Courier New"/>
        </w:rPr>
      </w:pPr>
      <w:dir w:val="rtl">
        <w:dir w:val="rtl">
          <w:del w:id="3998" w:author="Transkribus" w:date="2019-12-11T14:30:00Z">
            <w:r w:rsidRPr="009B6BCA">
              <w:rPr>
                <w:rFonts w:ascii="Courier New" w:hAnsi="Courier New" w:cs="Courier New"/>
                <w:rtl/>
              </w:rPr>
              <w:delText>لا تبتغى فى شفاء</w:delText>
            </w:r>
          </w:del>
          <w:ins w:id="3999" w:author="Transkribus" w:date="2019-12-11T14:30:00Z">
            <w:r w:rsidR="00EE6742" w:rsidRPr="00EE6742">
              <w:rPr>
                <w:rFonts w:ascii="Courier New" w:hAnsi="Courier New" w:cs="Courier New"/>
                <w:rtl/>
              </w:rPr>
              <w:t>شثاء</w:t>
            </w:r>
          </w:ins>
          <w:r w:rsidR="00EE6742" w:rsidRPr="00EE6742">
            <w:rPr>
              <w:rFonts w:ascii="Courier New" w:hAnsi="Courier New" w:cs="Courier New"/>
              <w:rtl/>
            </w:rPr>
            <w:t xml:space="preserve"> الداء </w:t>
          </w:r>
          <w:del w:id="4000" w:author="Transkribus" w:date="2019-12-11T14:30:00Z">
            <w:r w:rsidRPr="009B6BCA">
              <w:rPr>
                <w:rFonts w:ascii="Courier New" w:hAnsi="Courier New" w:cs="Courier New"/>
                <w:rtl/>
              </w:rPr>
              <w:delText>غيرهم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فان وجدانه</w:delText>
                </w:r>
              </w:dir>
            </w:dir>
          </w:del>
          <w:ins w:id="4001" w:author="Transkribus" w:date="2019-12-11T14:30:00Z">
            <w:r w:rsidR="00EE6742" w:rsidRPr="00EE6742">
              <w:rPr>
                <w:rFonts w:ascii="Courier New" w:hAnsi="Courier New" w:cs="Courier New"/>
                <w:rtl/>
              </w:rPr>
              <w:t>عبرهم * ثان وجسد الله</w:t>
            </w:r>
          </w:ins>
          <w:r w:rsidR="00EE6742" w:rsidRPr="00EE6742">
            <w:rPr>
              <w:rFonts w:ascii="Courier New" w:hAnsi="Courier New" w:cs="Courier New"/>
              <w:rtl/>
            </w:rPr>
            <w:t xml:space="preserve"> فى الطب ك</w:t>
          </w:r>
          <w:ins w:id="4002"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العدم</w:t>
          </w:r>
          <w:del w:id="40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B95874" w14:textId="5759796D" w:rsidR="00EE6742" w:rsidRPr="00EE6742" w:rsidRDefault="009B6BCA" w:rsidP="00EE6742">
      <w:pPr>
        <w:pStyle w:val="NurText"/>
        <w:bidi/>
        <w:rPr>
          <w:rFonts w:ascii="Courier New" w:hAnsi="Courier New" w:cs="Courier New"/>
        </w:rPr>
      </w:pPr>
      <w:dir w:val="rtl">
        <w:dir w:val="rtl">
          <w:del w:id="4004" w:author="Transkribus" w:date="2019-12-11T14:30:00Z">
            <w:r w:rsidRPr="009B6BCA">
              <w:rPr>
                <w:rFonts w:ascii="Courier New" w:hAnsi="Courier New" w:cs="Courier New"/>
                <w:rtl/>
              </w:rPr>
              <w:delText>لانهم كملوا</w:delText>
            </w:r>
          </w:del>
          <w:ins w:id="4005" w:author="Transkribus" w:date="2019-12-11T14:30:00Z">
            <w:r w:rsidR="00EE6742" w:rsidRPr="00EE6742">
              <w:rPr>
                <w:rFonts w:ascii="Courier New" w:hAnsi="Courier New" w:cs="Courier New"/>
                <w:rtl/>
              </w:rPr>
              <w:t>الانهسم كلوا</w:t>
            </w:r>
          </w:ins>
          <w:r w:rsidR="00EE6742" w:rsidRPr="00EE6742">
            <w:rPr>
              <w:rFonts w:ascii="Courier New" w:hAnsi="Courier New" w:cs="Courier New"/>
              <w:rtl/>
            </w:rPr>
            <w:t xml:space="preserve"> ما </w:t>
          </w:r>
          <w:del w:id="4006" w:author="Transkribus" w:date="2019-12-11T14:30:00Z">
            <w:r w:rsidRPr="009B6BCA">
              <w:rPr>
                <w:rFonts w:ascii="Courier New" w:hAnsi="Courier New" w:cs="Courier New"/>
                <w:rtl/>
              </w:rPr>
              <w:delText>اصلوه فما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يحتاج فيهم</w:delText>
                </w:r>
              </w:dir>
            </w:dir>
          </w:del>
          <w:ins w:id="4007" w:author="Transkribus" w:date="2019-12-11T14:30:00Z">
            <w:r w:rsidR="00EE6742" w:rsidRPr="00EE6742">
              <w:rPr>
                <w:rFonts w:ascii="Courier New" w:hAnsi="Courier New" w:cs="Courier New"/>
                <w:rtl/>
              </w:rPr>
              <w:t>أصلوه فا * محتاجنيهسم</w:t>
            </w:r>
          </w:ins>
          <w:r w:rsidR="00EE6742" w:rsidRPr="00EE6742">
            <w:rPr>
              <w:rFonts w:ascii="Courier New" w:hAnsi="Courier New" w:cs="Courier New"/>
              <w:rtl/>
            </w:rPr>
            <w:t xml:space="preserve"> الى </w:t>
          </w:r>
          <w:del w:id="4008" w:author="Transkribus" w:date="2019-12-11T14:30:00Z">
            <w:r w:rsidRPr="009B6BCA">
              <w:rPr>
                <w:rFonts w:ascii="Courier New" w:hAnsi="Courier New" w:cs="Courier New"/>
                <w:rtl/>
              </w:rPr>
              <w:delText>اتمام غيرهم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09" w:author="Transkribus" w:date="2019-12-11T14:30:00Z">
            <w:r w:rsidR="00EE6742" w:rsidRPr="00EE6742">
              <w:rPr>
                <w:rFonts w:ascii="Courier New" w:hAnsi="Courier New" w:cs="Courier New"/>
                <w:rtl/>
              </w:rPr>
              <w:t>اثمام عيرهم</w:t>
            </w:r>
          </w:ins>
        </w:dir>
      </w:dir>
    </w:p>
    <w:p w14:paraId="2F832B11" w14:textId="1E9428DC" w:rsidR="00EE6742" w:rsidRPr="00EE6742" w:rsidRDefault="009B6BCA" w:rsidP="00EE6742">
      <w:pPr>
        <w:pStyle w:val="NurText"/>
        <w:bidi/>
        <w:rPr>
          <w:ins w:id="4010" w:author="Transkribus" w:date="2019-12-11T14:30:00Z"/>
          <w:rFonts w:ascii="Courier New" w:hAnsi="Courier New" w:cs="Courier New"/>
        </w:rPr>
      </w:pPr>
      <w:dir w:val="rtl">
        <w:dir w:val="rtl">
          <w:del w:id="4011" w:author="Transkribus" w:date="2019-12-11T14:30:00Z">
            <w:r w:rsidRPr="009B6BCA">
              <w:rPr>
                <w:rFonts w:ascii="Courier New" w:hAnsi="Courier New" w:cs="Courier New"/>
                <w:rtl/>
              </w:rPr>
              <w:delText>الا الدواء فما تحصى منافعه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وعده كثرة</w:delText>
                </w:r>
              </w:dir>
            </w:dir>
          </w:del>
          <w:ins w:id="4012" w:author="Transkribus" w:date="2019-12-11T14:30:00Z">
            <w:r w:rsidR="00EE6742" w:rsidRPr="00EE6742">
              <w:rPr>
                <w:rFonts w:ascii="Courier New" w:hAnsi="Courier New" w:cs="Courier New"/>
                <w:rtl/>
              </w:rPr>
              <w:t>١٥٧</w:t>
            </w:r>
          </w:ins>
        </w:dir>
      </w:dir>
    </w:p>
    <w:p w14:paraId="5617E53F" w14:textId="00D6405D" w:rsidR="00EE6742" w:rsidRPr="00EE6742" w:rsidRDefault="00EE6742" w:rsidP="00EE6742">
      <w:pPr>
        <w:pStyle w:val="NurText"/>
        <w:bidi/>
        <w:rPr>
          <w:rFonts w:ascii="Courier New" w:hAnsi="Courier New" w:cs="Courier New"/>
        </w:rPr>
      </w:pPr>
      <w:ins w:id="4013" w:author="Transkribus" w:date="2019-12-11T14:30:00Z">
        <w:r w:rsidRPr="00EE6742">
          <w:rPr>
            <w:rFonts w:ascii="Courier New" w:hAnsi="Courier New" w:cs="Courier New"/>
            <w:rtl/>
          </w:rPr>
          <w:t xml:space="preserve"> الاالدواء فايحصى مناقعه * وعدذه كمسترة</w:t>
        </w:r>
      </w:ins>
      <w:r w:rsidRPr="00EE6742">
        <w:rPr>
          <w:rFonts w:ascii="Courier New" w:hAnsi="Courier New" w:cs="Courier New"/>
          <w:rtl/>
        </w:rPr>
        <w:t xml:space="preserve"> فى العرب وال</w:t>
      </w:r>
      <w:del w:id="4014" w:author="Transkribus" w:date="2019-12-11T14:30:00Z">
        <w:r w:rsidR="009B6BCA" w:rsidRPr="009B6BCA">
          <w:rPr>
            <w:rFonts w:ascii="Courier New" w:hAnsi="Courier New" w:cs="Courier New"/>
            <w:rtl/>
          </w:rPr>
          <w:delText>ع</w:delText>
        </w:r>
      </w:del>
      <w:ins w:id="4015" w:author="Transkribus" w:date="2019-12-11T14:30:00Z">
        <w:r w:rsidRPr="00EE6742">
          <w:rPr>
            <w:rFonts w:ascii="Courier New" w:hAnsi="Courier New" w:cs="Courier New"/>
            <w:rtl/>
          </w:rPr>
          <w:t>ن</w:t>
        </w:r>
      </w:ins>
      <w:r w:rsidRPr="00EE6742">
        <w:rPr>
          <w:rFonts w:ascii="Courier New" w:hAnsi="Courier New" w:cs="Courier New"/>
          <w:rtl/>
        </w:rPr>
        <w:t>جم</w:t>
      </w:r>
      <w:del w:id="40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DC272F5" w14:textId="13B49B6F" w:rsidR="00EE6742" w:rsidRPr="00EE6742" w:rsidRDefault="009B6BCA" w:rsidP="00EE6742">
      <w:pPr>
        <w:pStyle w:val="NurText"/>
        <w:bidi/>
        <w:rPr>
          <w:rFonts w:ascii="Courier New" w:hAnsi="Courier New" w:cs="Courier New"/>
        </w:rPr>
      </w:pPr>
      <w:dir w:val="rtl">
        <w:dir w:val="rtl">
          <w:del w:id="4017" w:author="Transkribus" w:date="2019-12-11T14:30:00Z">
            <w:r w:rsidRPr="009B6BCA">
              <w:rPr>
                <w:rFonts w:ascii="Courier New" w:hAnsi="Courier New" w:cs="Courier New"/>
                <w:rtl/>
              </w:rPr>
              <w:delText>عد</w:delText>
            </w:r>
          </w:del>
          <w:ins w:id="4018" w:author="Transkribus" w:date="2019-12-11T14:30:00Z">
            <w:r w:rsidR="00EE6742" w:rsidRPr="00EE6742">
              <w:rPr>
                <w:rFonts w:ascii="Courier New" w:hAnsi="Courier New" w:cs="Courier New"/>
                <w:rtl/>
              </w:rPr>
              <w:t>بذ</w:t>
            </w:r>
          </w:ins>
          <w:r w:rsidR="00EE6742" w:rsidRPr="00EE6742">
            <w:rPr>
              <w:rFonts w:ascii="Courier New" w:hAnsi="Courier New" w:cs="Courier New"/>
              <w:rtl/>
            </w:rPr>
            <w:t xml:space="preserve"> النجوم </w:t>
          </w:r>
          <w:del w:id="4019" w:author="Transkribus" w:date="2019-12-11T14:30:00Z">
            <w:r w:rsidRPr="009B6BCA">
              <w:rPr>
                <w:rFonts w:ascii="Courier New" w:hAnsi="Courier New" w:cs="Courier New"/>
                <w:rtl/>
              </w:rPr>
              <w:delText>ن</w:delText>
            </w:r>
          </w:del>
          <w:r w:rsidR="00EE6742" w:rsidRPr="00EE6742">
            <w:rPr>
              <w:rFonts w:ascii="Courier New" w:hAnsi="Courier New" w:cs="Courier New"/>
              <w:rtl/>
            </w:rPr>
            <w:t>با</w:t>
          </w:r>
          <w:del w:id="4020" w:author="Transkribus" w:date="2019-12-11T14:30:00Z">
            <w:r w:rsidRPr="009B6BCA">
              <w:rPr>
                <w:rFonts w:ascii="Courier New" w:hAnsi="Courier New" w:cs="Courier New"/>
                <w:rtl/>
              </w:rPr>
              <w:delText>ت</w:delText>
            </w:r>
          </w:del>
          <w:ins w:id="4021"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 الارض </w:t>
          </w:r>
          <w:del w:id="4022" w:author="Transkribus" w:date="2019-12-11T14:30:00Z">
            <w:r w:rsidRPr="009B6BCA">
              <w:rPr>
                <w:rFonts w:ascii="Courier New" w:hAnsi="Courier New" w:cs="Courier New"/>
                <w:rtl/>
              </w:rPr>
              <w:delText>اج</w:delText>
            </w:r>
          </w:del>
          <w:ins w:id="4023" w:author="Transkribus" w:date="2019-12-11T14:30:00Z">
            <w:r w:rsidR="00EE6742" w:rsidRPr="00EE6742">
              <w:rPr>
                <w:rFonts w:ascii="Courier New" w:hAnsi="Courier New" w:cs="Courier New"/>
                <w:rtl/>
              </w:rPr>
              <w:t>أ</w:t>
            </w:r>
          </w:ins>
          <w:r w:rsidR="00EE6742" w:rsidRPr="00EE6742">
            <w:rPr>
              <w:rFonts w:ascii="Courier New" w:hAnsi="Courier New" w:cs="Courier New"/>
              <w:rtl/>
            </w:rPr>
            <w:t>معها</w:t>
          </w:r>
          <w:del w:id="40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من </w:t>
              </w:r>
              <w:del w:id="4025" w:author="Transkribus" w:date="2019-12-11T14:30:00Z">
                <w:r w:rsidRPr="009B6BCA">
                  <w:rPr>
                    <w:rFonts w:ascii="Courier New" w:hAnsi="Courier New" w:cs="Courier New"/>
                    <w:rtl/>
                  </w:rPr>
                  <w:delText>ذا يعد</w:delText>
                </w:r>
              </w:del>
              <w:ins w:id="4026" w:author="Transkribus" w:date="2019-12-11T14:30:00Z">
                <w:r w:rsidR="00EE6742" w:rsidRPr="00EE6742">
                  <w:rPr>
                    <w:rFonts w:ascii="Courier New" w:hAnsi="Courier New" w:cs="Courier New"/>
                    <w:rtl/>
                  </w:rPr>
                  <w:t>دالعد</w:t>
                </w:r>
              </w:ins>
              <w:r w:rsidR="00EE6742" w:rsidRPr="00EE6742">
                <w:rPr>
                  <w:rFonts w:ascii="Courier New" w:hAnsi="Courier New" w:cs="Courier New"/>
                  <w:rtl/>
                </w:rPr>
                <w:t xml:space="preserve"> جميع </w:t>
              </w:r>
              <w:del w:id="4027" w:author="Transkribus" w:date="2019-12-11T14:30:00Z">
                <w:r w:rsidRPr="009B6BCA">
                  <w:rPr>
                    <w:rFonts w:ascii="Courier New" w:hAnsi="Courier New" w:cs="Courier New"/>
                    <w:rtl/>
                  </w:rPr>
                  <w:delText>الرمل والاكم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28" w:author="Transkribus" w:date="2019-12-11T14:30:00Z">
                <w:r w:rsidR="00EE6742" w:rsidRPr="00EE6742">
                  <w:rPr>
                    <w:rFonts w:ascii="Courier New" w:hAnsi="Courier New" w:cs="Courier New"/>
                    <w:rtl/>
                  </w:rPr>
                  <w:t>الرملوالاكم</w:t>
                </w:r>
              </w:ins>
            </w:dir>
          </w:dir>
        </w:dir>
      </w:dir>
    </w:p>
    <w:p w14:paraId="57C10F5F" w14:textId="544BD37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فى كل يوم </w:t>
          </w:r>
          <w:del w:id="4029" w:author="Transkribus" w:date="2019-12-11T14:30:00Z">
            <w:r w:rsidR="009B6BCA" w:rsidRPr="009B6BCA">
              <w:rPr>
                <w:rFonts w:ascii="Courier New" w:hAnsi="Courier New" w:cs="Courier New"/>
                <w:rtl/>
              </w:rPr>
              <w:delText>ت</w:delText>
            </w:r>
          </w:del>
          <w:ins w:id="4030" w:author="Transkribus" w:date="2019-12-11T14:30:00Z">
            <w:r w:rsidRPr="00EE6742">
              <w:rPr>
                <w:rFonts w:ascii="Courier New" w:hAnsi="Courier New" w:cs="Courier New"/>
                <w:rtl/>
              </w:rPr>
              <w:t>ب</w:t>
            </w:r>
          </w:ins>
          <w:r w:rsidRPr="00EE6742">
            <w:rPr>
              <w:rFonts w:ascii="Courier New" w:hAnsi="Courier New" w:cs="Courier New"/>
              <w:rtl/>
            </w:rPr>
            <w:t xml:space="preserve">رى فى الارض </w:t>
          </w:r>
          <w:del w:id="4031" w:author="Transkribus" w:date="2019-12-11T14:30:00Z">
            <w:r w:rsidR="009B6BCA" w:rsidRPr="009B6BCA">
              <w:rPr>
                <w:rFonts w:ascii="Courier New" w:hAnsi="Courier New" w:cs="Courier New"/>
                <w:rtl/>
              </w:rPr>
              <w:delText>معجزة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032" w:author="Transkribus" w:date="2019-12-11T14:30:00Z">
            <w:r w:rsidRPr="00EE6742">
              <w:rPr>
                <w:rFonts w:ascii="Courier New" w:hAnsi="Courier New" w:cs="Courier New"/>
                <w:rtl/>
              </w:rPr>
              <w:t xml:space="preserve">مجره * </w:t>
            </w:r>
          </w:ins>
          <w:r w:rsidRPr="00EE6742">
            <w:rPr>
              <w:rFonts w:ascii="Courier New" w:hAnsi="Courier New" w:cs="Courier New"/>
              <w:rtl/>
            </w:rPr>
            <w:t xml:space="preserve">من </w:t>
          </w:r>
          <w:del w:id="4033" w:author="Transkribus" w:date="2019-12-11T14:30:00Z">
            <w:r w:rsidR="009B6BCA" w:rsidRPr="009B6BCA">
              <w:rPr>
                <w:rFonts w:ascii="Courier New" w:hAnsi="Courier New" w:cs="Courier New"/>
                <w:rtl/>
              </w:rPr>
              <w:delText>التجارب والايات</w:delText>
            </w:r>
          </w:del>
          <w:ins w:id="4034" w:author="Transkribus" w:date="2019-12-11T14:30:00Z">
            <w:r w:rsidRPr="00EE6742">
              <w:rPr>
                <w:rFonts w:ascii="Courier New" w:hAnsi="Courier New" w:cs="Courier New"/>
                <w:rtl/>
              </w:rPr>
              <w:t>النجارب والامات</w:t>
            </w:r>
          </w:ins>
          <w:r w:rsidRPr="00EE6742">
            <w:rPr>
              <w:rFonts w:ascii="Courier New" w:hAnsi="Courier New" w:cs="Courier New"/>
              <w:rtl/>
            </w:rPr>
            <w:t xml:space="preserve"> والحكم</w:t>
          </w:r>
          <w:del w:id="40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24779EC8" w14:textId="050E354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ولابن البذو</w:t>
          </w:r>
          <w:del w:id="4036" w:author="Transkribus" w:date="2019-12-11T14:30:00Z">
            <w:r w:rsidRPr="009B6BCA">
              <w:rPr>
                <w:rFonts w:ascii="Courier New" w:hAnsi="Courier New" w:cs="Courier New"/>
                <w:rtl/>
              </w:rPr>
              <w:delText>خ</w:delText>
            </w:r>
          </w:del>
          <w:ins w:id="4037"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من الكتب </w:t>
          </w:r>
          <w:del w:id="4038" w:author="Transkribus" w:date="2019-12-11T14:30:00Z">
            <w:r w:rsidRPr="009B6BCA">
              <w:rPr>
                <w:rFonts w:ascii="Courier New" w:hAnsi="Courier New" w:cs="Courier New"/>
                <w:rtl/>
              </w:rPr>
              <w:delText>شرح كتاب الفصول لابقراط ارجوزة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39" w:author="Transkribus" w:date="2019-12-11T14:30:00Z">
            <w:r w:rsidR="00EE6742" w:rsidRPr="00EE6742">
              <w:rPr>
                <w:rFonts w:ascii="Courier New" w:hAnsi="Courier New" w:cs="Courier New"/>
                <w:rtl/>
              </w:rPr>
              <w:t>مرح كماب النصول الابقراط ارجورم صرج كماب بعدمة المعرقة</w:t>
            </w:r>
          </w:ins>
        </w:dir>
      </w:dir>
    </w:p>
    <w:p w14:paraId="0D1F9C46" w14:textId="77777777" w:rsidR="009B6BCA" w:rsidRPr="009B6BCA" w:rsidRDefault="009B6BCA" w:rsidP="009B6BCA">
      <w:pPr>
        <w:pStyle w:val="NurText"/>
        <w:bidi/>
        <w:rPr>
          <w:del w:id="4040" w:author="Transkribus" w:date="2019-12-11T14:30:00Z"/>
          <w:rFonts w:ascii="Courier New" w:hAnsi="Courier New" w:cs="Courier New"/>
        </w:rPr>
      </w:pPr>
      <w:dir w:val="rtl">
        <w:dir w:val="rtl">
          <w:del w:id="4041" w:author="Transkribus" w:date="2019-12-11T14:30:00Z">
            <w:r w:rsidRPr="009B6BCA">
              <w:rPr>
                <w:rFonts w:ascii="Courier New" w:hAnsi="Courier New" w:cs="Courier New"/>
                <w:rtl/>
              </w:rPr>
              <w:delText>شرح كتاب تقدمة المعرفة لابقراط ارجوزة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2F5CA6" w14:textId="77777777" w:rsidR="009B6BCA" w:rsidRPr="009B6BCA" w:rsidRDefault="009B6BCA" w:rsidP="009B6BCA">
      <w:pPr>
        <w:pStyle w:val="NurText"/>
        <w:bidi/>
        <w:rPr>
          <w:del w:id="4042" w:author="Transkribus" w:date="2019-12-11T14:30:00Z"/>
          <w:rFonts w:ascii="Courier New" w:hAnsi="Courier New" w:cs="Courier New"/>
        </w:rPr>
      </w:pPr>
      <w:dir w:val="rtl">
        <w:dir w:val="rtl">
          <w:del w:id="4043" w:author="Transkribus" w:date="2019-12-11T14:30:00Z">
            <w:r w:rsidRPr="009B6BCA">
              <w:rPr>
                <w:rFonts w:ascii="Courier New" w:hAnsi="Courier New" w:cs="Courier New"/>
                <w:rtl/>
              </w:rPr>
              <w:delText>كتاب ذخيرة</w:delText>
            </w:r>
          </w:del>
          <w:ins w:id="4044" w:author="Transkribus" w:date="2019-12-11T14:30:00Z">
            <w:r w:rsidR="00EE6742" w:rsidRPr="00EE6742">
              <w:rPr>
                <w:rFonts w:ascii="Courier New" w:hAnsi="Courier New" w:cs="Courier New"/>
                <w:rtl/>
              </w:rPr>
              <w:t>الابقراط ارجورة كتار دجبرة</w:t>
            </w:r>
          </w:ins>
          <w:r w:rsidR="00EE6742" w:rsidRPr="00EE6742">
            <w:rPr>
              <w:rFonts w:ascii="Courier New" w:hAnsi="Courier New" w:cs="Courier New"/>
              <w:rtl/>
            </w:rPr>
            <w:t xml:space="preserve"> الالباء </w:t>
          </w:r>
          <w:del w:id="40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132E62" w14:textId="20D9A49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المفرد فى التاليف عن </w:t>
          </w:r>
          <w:del w:id="4046" w:author="Transkribus" w:date="2019-12-11T14:30:00Z">
            <w:r w:rsidRPr="009B6BCA">
              <w:rPr>
                <w:rFonts w:ascii="Courier New" w:hAnsi="Courier New" w:cs="Courier New"/>
                <w:rtl/>
              </w:rPr>
              <w:delText>الاشباه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47" w:author="Transkribus" w:date="2019-12-11T14:30:00Z">
            <w:r w:rsidR="00EE6742" w:rsidRPr="00EE6742">
              <w:rPr>
                <w:rFonts w:ascii="Courier New" w:hAnsi="Courier New" w:cs="Courier New"/>
                <w:rtl/>
              </w:rPr>
              <w:t>الاشياء حواس على لتاب</w:t>
            </w:r>
          </w:ins>
        </w:dir>
      </w:dir>
    </w:p>
    <w:p w14:paraId="26E72345" w14:textId="1735429B" w:rsidR="00EE6742" w:rsidRPr="00EE6742" w:rsidRDefault="009B6BCA" w:rsidP="00EE6742">
      <w:pPr>
        <w:pStyle w:val="NurText"/>
        <w:bidi/>
        <w:rPr>
          <w:rFonts w:ascii="Courier New" w:hAnsi="Courier New" w:cs="Courier New"/>
        </w:rPr>
      </w:pPr>
      <w:dir w:val="rtl">
        <w:dir w:val="rtl">
          <w:del w:id="4048" w:author="Transkribus" w:date="2019-12-11T14:30:00Z">
            <w:r w:rsidRPr="009B6BCA">
              <w:rPr>
                <w:rFonts w:ascii="Courier New" w:hAnsi="Courier New" w:cs="Courier New"/>
                <w:rtl/>
              </w:rPr>
              <w:delText xml:space="preserve">حواش على كتاب </w:delText>
            </w:r>
          </w:del>
          <w:r w:rsidR="00EE6742" w:rsidRPr="00EE6742">
            <w:rPr>
              <w:rFonts w:ascii="Courier New" w:hAnsi="Courier New" w:cs="Courier New"/>
              <w:rtl/>
            </w:rPr>
            <w:t xml:space="preserve">القانون </w:t>
          </w:r>
          <w:ins w:id="4049"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لابن سينا</w:t>
          </w:r>
          <w:del w:id="40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40D45A" w14:textId="7148EB87" w:rsidR="00EE6742" w:rsidRPr="00EE6742" w:rsidRDefault="009B6BCA" w:rsidP="00EE6742">
      <w:pPr>
        <w:pStyle w:val="NurText"/>
        <w:bidi/>
        <w:rPr>
          <w:ins w:id="4051" w:author="Transkribus" w:date="2019-12-11T14:30:00Z"/>
          <w:rFonts w:ascii="Courier New" w:hAnsi="Courier New" w:cs="Courier New"/>
        </w:rPr>
      </w:pPr>
      <w:dir w:val="rtl">
        <w:dir w:val="rtl">
          <w:del w:id="4052" w:author="Transkribus" w:date="2019-12-11T14:30:00Z">
            <w:r w:rsidRPr="009B6BCA">
              <w:rPr>
                <w:rFonts w:ascii="Courier New" w:hAnsi="Courier New" w:cs="Courier New"/>
                <w:rtl/>
              </w:rPr>
              <w:delText>حكيم الزمان</w:delText>
            </w:r>
          </w:del>
          <w:ins w:id="4053" w:author="Transkribus" w:date="2019-12-11T14:30:00Z">
            <w:r w:rsidR="00EE6742" w:rsidRPr="00EE6742">
              <w:rPr>
                <w:rFonts w:ascii="Courier New" w:hAnsi="Courier New" w:cs="Courier New"/>
                <w:rtl/>
              </w:rPr>
              <w:t>حكم المان</w:t>
            </w:r>
          </w:ins>
        </w:dir>
      </w:dir>
    </w:p>
    <w:p w14:paraId="2E1F42B5" w14:textId="1580953A" w:rsidR="00EE6742" w:rsidRPr="00EE6742" w:rsidRDefault="00EE6742" w:rsidP="00EE6742">
      <w:pPr>
        <w:pStyle w:val="NurText"/>
        <w:bidi/>
        <w:rPr>
          <w:rFonts w:ascii="Courier New" w:hAnsi="Courier New" w:cs="Courier New"/>
        </w:rPr>
      </w:pPr>
      <w:ins w:id="4054" w:author="Transkribus" w:date="2019-12-11T14:30:00Z">
        <w:r w:rsidRPr="00EE6742">
          <w:rPr>
            <w:rFonts w:ascii="Courier New" w:hAnsi="Courier New" w:cs="Courier New"/>
            <w:rtl/>
          </w:rPr>
          <w:t>*(حكم الرمان</w:t>
        </w:r>
      </w:ins>
      <w:r w:rsidRPr="00EE6742">
        <w:rPr>
          <w:rFonts w:ascii="Courier New" w:hAnsi="Courier New" w:cs="Courier New"/>
          <w:rtl/>
        </w:rPr>
        <w:t xml:space="preserve"> عبد </w:t>
      </w:r>
      <w:del w:id="4055" w:author="Transkribus" w:date="2019-12-11T14:30:00Z">
        <w:r w:rsidR="009B6BCA" w:rsidRPr="009B6BCA">
          <w:rPr>
            <w:rFonts w:ascii="Courier New" w:hAnsi="Courier New" w:cs="Courier New"/>
            <w:rtl/>
          </w:rPr>
          <w:delText>المنعم الجلياني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056" w:author="Transkribus" w:date="2019-12-11T14:30:00Z">
        <w:r w:rsidRPr="00EE6742">
          <w:rPr>
            <w:rFonts w:ascii="Courier New" w:hAnsi="Courier New" w:cs="Courier New"/>
            <w:rtl/>
          </w:rPr>
          <w:t>النم الخليانى)*</w:t>
        </w:r>
      </w:ins>
    </w:p>
    <w:p w14:paraId="004EF492" w14:textId="1D4174AB" w:rsidR="00EE6742" w:rsidRPr="00EE6742" w:rsidRDefault="009B6BCA" w:rsidP="00EE6742">
      <w:pPr>
        <w:pStyle w:val="NurText"/>
        <w:bidi/>
        <w:rPr>
          <w:rFonts w:ascii="Courier New" w:hAnsi="Courier New" w:cs="Courier New"/>
        </w:rPr>
      </w:pPr>
      <w:dir w:val="rtl">
        <w:dir w:val="rtl">
          <w:del w:id="4057" w:author="Transkribus" w:date="2019-12-11T14:30:00Z">
            <w:r w:rsidRPr="009B6BCA">
              <w:rPr>
                <w:rFonts w:ascii="Courier New" w:hAnsi="Courier New" w:cs="Courier New"/>
                <w:rtl/>
              </w:rPr>
              <w:delText>هو حكيم الزمان ابو</w:delText>
            </w:r>
          </w:del>
          <w:ins w:id="4058" w:author="Transkribus" w:date="2019-12-11T14:30:00Z">
            <w:r w:rsidR="00EE6742" w:rsidRPr="00EE6742">
              <w:rPr>
                <w:rFonts w:ascii="Courier New" w:hAnsi="Courier New" w:cs="Courier New"/>
                <w:rtl/>
              </w:rPr>
              <w:t>هوحكم الزيان أبو</w:t>
            </w:r>
          </w:ins>
          <w:r w:rsidR="00EE6742" w:rsidRPr="00EE6742">
            <w:rPr>
              <w:rFonts w:ascii="Courier New" w:hAnsi="Courier New" w:cs="Courier New"/>
              <w:rtl/>
            </w:rPr>
            <w:t xml:space="preserve"> الفضل عبد المن</w:t>
          </w:r>
          <w:del w:id="4059" w:author="Transkribus" w:date="2019-12-11T14:30:00Z">
            <w:r w:rsidRPr="009B6BCA">
              <w:rPr>
                <w:rFonts w:ascii="Courier New" w:hAnsi="Courier New" w:cs="Courier New"/>
                <w:rtl/>
              </w:rPr>
              <w:delText>ع</w:delText>
            </w:r>
          </w:del>
          <w:r w:rsidR="00EE6742" w:rsidRPr="00EE6742">
            <w:rPr>
              <w:rFonts w:ascii="Courier New" w:hAnsi="Courier New" w:cs="Courier New"/>
              <w:rtl/>
            </w:rPr>
            <w:t>م بن عمر بن عبد</w:t>
          </w:r>
        </w:dir>
      </w:dir>
    </w:p>
    <w:p w14:paraId="70093E35" w14:textId="1B78BEC9" w:rsidR="00EE6742" w:rsidRPr="00EE6742" w:rsidRDefault="00EE6742" w:rsidP="00EE6742">
      <w:pPr>
        <w:pStyle w:val="NurText"/>
        <w:bidi/>
        <w:rPr>
          <w:ins w:id="4060" w:author="Transkribus" w:date="2019-12-11T14:30:00Z"/>
          <w:rFonts w:ascii="Courier New" w:hAnsi="Courier New" w:cs="Courier New"/>
        </w:rPr>
      </w:pPr>
      <w:r w:rsidRPr="00EE6742">
        <w:rPr>
          <w:rFonts w:ascii="Courier New" w:hAnsi="Courier New" w:cs="Courier New"/>
          <w:rtl/>
        </w:rPr>
        <w:t>الل</w:t>
      </w:r>
      <w:del w:id="4061" w:author="Transkribus" w:date="2019-12-11T14:30:00Z">
        <w:r w:rsidR="009B6BCA" w:rsidRPr="009B6BCA">
          <w:rPr>
            <w:rFonts w:ascii="Courier New" w:hAnsi="Courier New" w:cs="Courier New"/>
            <w:rtl/>
          </w:rPr>
          <w:delText>ه</w:delText>
        </w:r>
      </w:del>
      <w:ins w:id="4062" w:author="Transkribus" w:date="2019-12-11T14:30:00Z">
        <w:r w:rsidRPr="00EE6742">
          <w:rPr>
            <w:rFonts w:ascii="Courier New" w:hAnsi="Courier New" w:cs="Courier New"/>
            <w:rtl/>
          </w:rPr>
          <w:t>د</w:t>
        </w:r>
      </w:ins>
      <w:r w:rsidRPr="00EE6742">
        <w:rPr>
          <w:rFonts w:ascii="Courier New" w:hAnsi="Courier New" w:cs="Courier New"/>
          <w:rtl/>
        </w:rPr>
        <w:t xml:space="preserve"> بن حسان </w:t>
      </w:r>
      <w:del w:id="4063" w:author="Transkribus" w:date="2019-12-11T14:30:00Z">
        <w:r w:rsidR="009B6BCA" w:rsidRPr="009B6BCA">
          <w:rPr>
            <w:rFonts w:ascii="Courier New" w:hAnsi="Courier New" w:cs="Courier New"/>
            <w:rtl/>
          </w:rPr>
          <w:delText>الغسانى الاندلسى الجليانى كان علامة زمانه</w:delText>
        </w:r>
      </w:del>
      <w:ins w:id="4064" w:author="Transkribus" w:date="2019-12-11T14:30:00Z">
        <w:r w:rsidRPr="00EE6742">
          <w:rPr>
            <w:rFonts w:ascii="Courier New" w:hAnsi="Courier New" w:cs="Courier New"/>
            <w:rtl/>
          </w:rPr>
          <w:t>العسانى الابداسى الحليانى كمان عسلامعرماله</w:t>
        </w:r>
      </w:ins>
      <w:r w:rsidRPr="00EE6742">
        <w:rPr>
          <w:rFonts w:ascii="Courier New" w:hAnsi="Courier New" w:cs="Courier New"/>
          <w:rtl/>
        </w:rPr>
        <w:t xml:space="preserve"> فى صناعة الطب </w:t>
      </w:r>
      <w:del w:id="4065" w:author="Transkribus" w:date="2019-12-11T14:30:00Z">
        <w:r w:rsidR="009B6BCA" w:rsidRPr="009B6BCA">
          <w:rPr>
            <w:rFonts w:ascii="Courier New" w:hAnsi="Courier New" w:cs="Courier New"/>
            <w:rtl/>
          </w:rPr>
          <w:delText>والكحل واعمالهما بارعا فى الادب وصناعة</w:delText>
        </w:r>
      </w:del>
      <w:ins w:id="4066" w:author="Transkribus" w:date="2019-12-11T14:30:00Z">
        <w:r w:rsidRPr="00EE6742">
          <w:rPr>
            <w:rFonts w:ascii="Courier New" w:hAnsi="Courier New" w:cs="Courier New"/>
            <w:rtl/>
          </w:rPr>
          <w:t>وال</w:t>
        </w:r>
      </w:ins>
    </w:p>
    <w:p w14:paraId="2DA467CD" w14:textId="00057EBB" w:rsidR="00EE6742" w:rsidRPr="00EE6742" w:rsidRDefault="00EE6742" w:rsidP="00EE6742">
      <w:pPr>
        <w:pStyle w:val="NurText"/>
        <w:bidi/>
        <w:rPr>
          <w:rFonts w:ascii="Courier New" w:hAnsi="Courier New" w:cs="Courier New"/>
        </w:rPr>
      </w:pPr>
      <w:ins w:id="4067" w:author="Transkribus" w:date="2019-12-11T14:30:00Z">
        <w:r w:rsidRPr="00EE6742">
          <w:rPr>
            <w:rFonts w:ascii="Courier New" w:hAnsi="Courier New" w:cs="Courier New"/>
            <w:rtl/>
          </w:rPr>
          <w:t>و أعمالهمامارعافى الاأدب وسناعة</w:t>
        </w:r>
      </w:ins>
      <w:r w:rsidRPr="00EE6742">
        <w:rPr>
          <w:rFonts w:ascii="Courier New" w:hAnsi="Courier New" w:cs="Courier New"/>
          <w:rtl/>
        </w:rPr>
        <w:t xml:space="preserve"> الشعر </w:t>
      </w:r>
      <w:del w:id="4068" w:author="Transkribus" w:date="2019-12-11T14:30:00Z">
        <w:r w:rsidR="009B6BCA" w:rsidRPr="009B6BCA">
          <w:rPr>
            <w:rFonts w:ascii="Courier New" w:hAnsi="Courier New" w:cs="Courier New"/>
            <w:rtl/>
          </w:rPr>
          <w:delText>وعمل المديحات اتى</w:delText>
        </w:r>
      </w:del>
      <w:ins w:id="4069" w:author="Transkribus" w:date="2019-12-11T14:30:00Z">
        <w:r w:rsidRPr="00EE6742">
          <w:rPr>
            <w:rFonts w:ascii="Courier New" w:hAnsi="Courier New" w:cs="Courier New"/>
            <w:rtl/>
          </w:rPr>
          <w:t>و عمل المدبحاب أبى</w:t>
        </w:r>
      </w:ins>
      <w:r w:rsidRPr="00EE6742">
        <w:rPr>
          <w:rFonts w:ascii="Courier New" w:hAnsi="Courier New" w:cs="Courier New"/>
          <w:rtl/>
        </w:rPr>
        <w:t xml:space="preserve"> من الا</w:t>
      </w:r>
      <w:del w:id="4070" w:author="Transkribus" w:date="2019-12-11T14:30:00Z">
        <w:r w:rsidR="009B6BCA" w:rsidRPr="009B6BCA">
          <w:rPr>
            <w:rFonts w:ascii="Courier New" w:hAnsi="Courier New" w:cs="Courier New"/>
            <w:rtl/>
          </w:rPr>
          <w:delText>ن</w:delText>
        </w:r>
      </w:del>
      <w:ins w:id="4071" w:author="Transkribus" w:date="2019-12-11T14:30:00Z">
        <w:r w:rsidRPr="00EE6742">
          <w:rPr>
            <w:rFonts w:ascii="Courier New" w:hAnsi="Courier New" w:cs="Courier New"/>
            <w:rtl/>
          </w:rPr>
          <w:t>ل</w:t>
        </w:r>
      </w:ins>
      <w:r w:rsidRPr="00EE6742">
        <w:rPr>
          <w:rFonts w:ascii="Courier New" w:hAnsi="Courier New" w:cs="Courier New"/>
          <w:rtl/>
        </w:rPr>
        <w:t>دلس الى الشام</w:t>
      </w:r>
      <w:del w:id="40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073" w:author="Transkribus" w:date="2019-12-11T14:30:00Z">
        <w:r w:rsidRPr="00EE6742">
          <w:rPr>
            <w:rFonts w:ascii="Courier New" w:hAnsi="Courier New" w:cs="Courier New"/>
            <w:rtl/>
          </w:rPr>
          <w:t>و</w:t>
        </w:r>
      </w:ins>
    </w:p>
    <w:p w14:paraId="172EDE98" w14:textId="158E5B9F" w:rsidR="00EE6742" w:rsidRPr="00EE6742" w:rsidRDefault="009B6BCA" w:rsidP="00EE6742">
      <w:pPr>
        <w:pStyle w:val="NurText"/>
        <w:bidi/>
        <w:rPr>
          <w:rFonts w:ascii="Courier New" w:hAnsi="Courier New" w:cs="Courier New"/>
        </w:rPr>
      </w:pPr>
      <w:dir w:val="rtl">
        <w:dir w:val="rtl">
          <w:del w:id="4074" w:author="Transkribus" w:date="2019-12-11T14:30:00Z">
            <w:r w:rsidRPr="009B6BCA">
              <w:rPr>
                <w:rFonts w:ascii="Courier New" w:hAnsi="Courier New" w:cs="Courier New"/>
                <w:rtl/>
              </w:rPr>
              <w:delText>واقام بدمشق</w:delText>
            </w:r>
          </w:del>
          <w:ins w:id="4075" w:author="Transkribus" w:date="2019-12-11T14:30:00Z">
            <w:r w:rsidR="00EE6742" w:rsidRPr="00EE6742">
              <w:rPr>
                <w:rFonts w:ascii="Courier New" w:hAnsi="Courier New" w:cs="Courier New"/>
                <w:rtl/>
              </w:rPr>
              <w:t>ابدمسق</w:t>
            </w:r>
          </w:ins>
          <w:r w:rsidR="00EE6742" w:rsidRPr="00EE6742">
            <w:rPr>
              <w:rFonts w:ascii="Courier New" w:hAnsi="Courier New" w:cs="Courier New"/>
              <w:rtl/>
            </w:rPr>
            <w:t xml:space="preserve"> الى حين وفاته وعمر </w:t>
          </w:r>
          <w:del w:id="4076" w:author="Transkribus" w:date="2019-12-11T14:30:00Z">
            <w:r w:rsidRPr="009B6BCA">
              <w:rPr>
                <w:rFonts w:ascii="Courier New" w:hAnsi="Courier New" w:cs="Courier New"/>
                <w:rtl/>
              </w:rPr>
              <w:delText>عمرا طويلا وكانت</w:delText>
            </w:r>
          </w:del>
          <w:ins w:id="4077" w:author="Transkribus" w:date="2019-12-11T14:30:00Z">
            <w:r w:rsidR="00EE6742" w:rsidRPr="00EE6742">
              <w:rPr>
                <w:rFonts w:ascii="Courier New" w:hAnsi="Courier New" w:cs="Courier New"/>
                <w:rtl/>
              </w:rPr>
              <w:t>عمراطوملا وكاتت</w:t>
            </w:r>
          </w:ins>
          <w:r w:rsidR="00EE6742" w:rsidRPr="00EE6742">
            <w:rPr>
              <w:rFonts w:ascii="Courier New" w:hAnsi="Courier New" w:cs="Courier New"/>
              <w:rtl/>
            </w:rPr>
            <w:t xml:space="preserve"> له دك</w:t>
          </w:r>
          <w:ins w:id="407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فى </w:t>
          </w:r>
          <w:del w:id="4079" w:author="Transkribus" w:date="2019-12-11T14:30:00Z">
            <w:r w:rsidRPr="009B6BCA">
              <w:rPr>
                <w:rFonts w:ascii="Courier New" w:hAnsi="Courier New" w:cs="Courier New"/>
                <w:rtl/>
              </w:rPr>
              <w:delText>اللبادين لصناعة</w:delText>
            </w:r>
          </w:del>
          <w:ins w:id="4080" w:author="Transkribus" w:date="2019-12-11T14:30:00Z">
            <w:r w:rsidR="00EE6742" w:rsidRPr="00EE6742">
              <w:rPr>
                <w:rFonts w:ascii="Courier New" w:hAnsi="Courier New" w:cs="Courier New"/>
                <w:rtl/>
              </w:rPr>
              <w:t>اللباد بن أصناعة</w:t>
            </w:r>
          </w:ins>
          <w:r w:rsidR="00EE6742" w:rsidRPr="00EE6742">
            <w:rPr>
              <w:rFonts w:ascii="Courier New" w:hAnsi="Courier New" w:cs="Courier New"/>
              <w:rtl/>
            </w:rPr>
            <w:t xml:space="preserve"> الطب</w:t>
          </w:r>
          <w:del w:id="408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82" w:author="Transkribus" w:date="2019-12-11T14:30:00Z">
            <w:r w:rsidR="00EE6742" w:rsidRPr="00EE6742">
              <w:rPr>
                <w:rFonts w:ascii="Courier New" w:hAnsi="Courier New" w:cs="Courier New"/>
                <w:rtl/>
              </w:rPr>
              <w:t xml:space="preserve"> وكمانا</w:t>
            </w:r>
          </w:ins>
        </w:dir>
      </w:dir>
    </w:p>
    <w:p w14:paraId="7C1E2CC1" w14:textId="75246989" w:rsidR="00EE6742" w:rsidRPr="00EE6742" w:rsidRDefault="009B6BCA" w:rsidP="00EE6742">
      <w:pPr>
        <w:pStyle w:val="NurText"/>
        <w:bidi/>
        <w:rPr>
          <w:rFonts w:ascii="Courier New" w:hAnsi="Courier New" w:cs="Courier New"/>
        </w:rPr>
      </w:pPr>
      <w:dir w:val="rtl">
        <w:dir w:val="rtl">
          <w:del w:id="4083" w:author="Transkribus" w:date="2019-12-11T14:30:00Z">
            <w:r w:rsidRPr="009B6BCA">
              <w:rPr>
                <w:rFonts w:ascii="Courier New" w:hAnsi="Courier New" w:cs="Courier New"/>
                <w:rtl/>
              </w:rPr>
              <w:delText xml:space="preserve">وكان الملك </w:delText>
            </w:r>
          </w:del>
          <w:r w:rsidR="00EE6742" w:rsidRPr="00EE6742">
            <w:rPr>
              <w:rFonts w:ascii="Courier New" w:hAnsi="Courier New" w:cs="Courier New"/>
              <w:rtl/>
            </w:rPr>
            <w:t xml:space="preserve">الناصر </w:t>
          </w:r>
          <w:del w:id="4084" w:author="Transkribus" w:date="2019-12-11T14:30:00Z">
            <w:r w:rsidRPr="009B6BCA">
              <w:rPr>
                <w:rFonts w:ascii="Courier New" w:hAnsi="Courier New" w:cs="Courier New"/>
                <w:rtl/>
              </w:rPr>
              <w:delText>ص</w:delText>
            </w:r>
          </w:del>
          <w:ins w:id="4085"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w:t>
          </w:r>
          <w:del w:id="4086" w:author="Transkribus" w:date="2019-12-11T14:30:00Z">
            <w:r w:rsidRPr="009B6BCA">
              <w:rPr>
                <w:rFonts w:ascii="Courier New" w:hAnsi="Courier New" w:cs="Courier New"/>
                <w:rtl/>
              </w:rPr>
              <w:delText>ح</w:delText>
            </w:r>
          </w:del>
          <w:ins w:id="4087"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الدين يوسف بن </w:t>
          </w:r>
          <w:del w:id="4088" w:author="Transkribus" w:date="2019-12-11T14:30:00Z">
            <w:r w:rsidRPr="009B6BCA">
              <w:rPr>
                <w:rFonts w:ascii="Courier New" w:hAnsi="Courier New" w:cs="Courier New"/>
                <w:rtl/>
              </w:rPr>
              <w:delText>ايوب يرى له ويحترمه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89" w:author="Transkribus" w:date="2019-12-11T14:30:00Z">
            <w:r w:rsidR="00EE6742" w:rsidRPr="00EE6742">
              <w:rPr>
                <w:rFonts w:ascii="Courier New" w:hAnsi="Courier New" w:cs="Courier New"/>
                <w:rtl/>
              </w:rPr>
              <w:t>أيو بيرى له و محترمه وله فى صلاجم الدين مد افح كمتره وسنة</w:t>
            </w:r>
          </w:ins>
        </w:dir>
      </w:dir>
    </w:p>
    <w:p w14:paraId="619ECDC6" w14:textId="77777777" w:rsidR="009B6BCA" w:rsidRPr="009B6BCA" w:rsidRDefault="009B6BCA" w:rsidP="009B6BCA">
      <w:pPr>
        <w:pStyle w:val="NurText"/>
        <w:bidi/>
        <w:rPr>
          <w:del w:id="4090" w:author="Transkribus" w:date="2019-12-11T14:30:00Z"/>
          <w:rFonts w:ascii="Courier New" w:hAnsi="Courier New" w:cs="Courier New"/>
        </w:rPr>
      </w:pPr>
      <w:dir w:val="rtl">
        <w:dir w:val="rtl">
          <w:del w:id="4091" w:author="Transkribus" w:date="2019-12-11T14:30:00Z">
            <w:r w:rsidRPr="009B6BCA">
              <w:rPr>
                <w:rFonts w:ascii="Courier New" w:hAnsi="Courier New" w:cs="Courier New"/>
                <w:rtl/>
              </w:rPr>
              <w:delText>وله فى صلاح الدين مدائح كثيرة وصنف له كتبا وكان له منه</w:delText>
            </w:r>
          </w:del>
          <w:ins w:id="4092" w:author="Transkribus" w:date="2019-12-11T14:30:00Z">
            <w:r w:rsidR="00EE6742" w:rsidRPr="00EE6742">
              <w:rPr>
                <w:rFonts w:ascii="Courier New" w:hAnsi="Courier New" w:cs="Courier New"/>
                <w:rtl/>
              </w:rPr>
              <w:t>كنبا وكمان الهدمته</w:t>
            </w:r>
          </w:ins>
          <w:r w:rsidR="00EE6742" w:rsidRPr="00EE6742">
            <w:rPr>
              <w:rFonts w:ascii="Courier New" w:hAnsi="Courier New" w:cs="Courier New"/>
              <w:rtl/>
            </w:rPr>
            <w:t xml:space="preserve"> الاحسان </w:t>
          </w:r>
          <w:del w:id="4093" w:author="Transkribus" w:date="2019-12-11T14:30:00Z">
            <w:r w:rsidRPr="009B6BCA">
              <w:rPr>
                <w:rFonts w:ascii="Courier New" w:hAnsi="Courier New" w:cs="Courier New"/>
                <w:rtl/>
              </w:rPr>
              <w:delText>الكثير والانعام</w:delText>
            </w:r>
          </w:del>
          <w:ins w:id="4094" w:author="Transkribus" w:date="2019-12-11T14:30:00Z">
            <w:r w:rsidR="00EE6742" w:rsidRPr="00EE6742">
              <w:rPr>
                <w:rFonts w:ascii="Courier New" w:hAnsi="Courier New" w:cs="Courier New"/>
                <w:rtl/>
              </w:rPr>
              <w:t>الكيروالالعام</w:t>
            </w:r>
          </w:ins>
          <w:r w:rsidR="00EE6742" w:rsidRPr="00EE6742">
            <w:rPr>
              <w:rFonts w:ascii="Courier New" w:hAnsi="Courier New" w:cs="Courier New"/>
              <w:rtl/>
            </w:rPr>
            <w:t xml:space="preserve"> الوافر</w:t>
          </w:r>
          <w:del w:id="40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A7E984" w14:textId="24256668" w:rsidR="00EE6742" w:rsidRPr="00EE6742" w:rsidRDefault="009B6BCA" w:rsidP="00EE6742">
      <w:pPr>
        <w:pStyle w:val="NurText"/>
        <w:bidi/>
        <w:rPr>
          <w:rFonts w:ascii="Courier New" w:hAnsi="Courier New" w:cs="Courier New"/>
        </w:rPr>
      </w:pPr>
      <w:dir w:val="rtl">
        <w:dir w:val="rtl">
          <w:del w:id="4096" w:author="Transkribus" w:date="2019-12-11T14:30:00Z">
            <w:r w:rsidRPr="009B6BCA">
              <w:rPr>
                <w:rFonts w:ascii="Courier New" w:hAnsi="Courier New" w:cs="Courier New"/>
                <w:rtl/>
              </w:rPr>
              <w:delText>وكان حكيم الزمان</w:delText>
            </w:r>
          </w:del>
          <w:ins w:id="4097" w:author="Transkribus" w:date="2019-12-11T14:30:00Z">
            <w:r w:rsidR="00EE6742" w:rsidRPr="00EE6742">
              <w:rPr>
                <w:rFonts w:ascii="Courier New" w:hAnsi="Courier New" w:cs="Courier New"/>
                <w:rtl/>
              </w:rPr>
              <w:t xml:space="preserve"> وكمان حكم الرميان</w:t>
            </w:r>
          </w:ins>
          <w:r w:rsidR="00EE6742" w:rsidRPr="00EE6742">
            <w:rPr>
              <w:rFonts w:ascii="Courier New" w:hAnsi="Courier New" w:cs="Courier New"/>
              <w:rtl/>
            </w:rPr>
            <w:t xml:space="preserve"> عبد </w:t>
          </w:r>
          <w:del w:id="4098" w:author="Transkribus" w:date="2019-12-11T14:30:00Z">
            <w:r w:rsidRPr="009B6BCA">
              <w:rPr>
                <w:rFonts w:ascii="Courier New" w:hAnsi="Courier New" w:cs="Courier New"/>
                <w:rtl/>
              </w:rPr>
              <w:delText>المنعم يعانى ايضا صناعة الكيمياء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099" w:author="Transkribus" w:date="2019-12-11T14:30:00Z">
            <w:r w:rsidR="00EE6742" w:rsidRPr="00EE6742">
              <w:rPr>
                <w:rFonts w:ascii="Courier New" w:hAnsi="Courier New" w:cs="Courier New"/>
                <w:rtl/>
              </w:rPr>
              <w:t>النم بعانى</w:t>
            </w:r>
            <w:r w:rsidR="00EE6742" w:rsidRPr="00EE6742">
              <w:rPr>
                <w:rFonts w:ascii="Courier New" w:hAnsi="Courier New" w:cs="Courier New"/>
                <w:rtl/>
              </w:rPr>
              <w:tab/>
              <w:t>٩</w:t>
            </w:r>
          </w:ins>
        </w:dir>
      </w:dir>
    </w:p>
    <w:p w14:paraId="40B63B1B" w14:textId="49D66831" w:rsidR="00EE6742" w:rsidRPr="00EE6742" w:rsidRDefault="009B6BCA" w:rsidP="00EE6742">
      <w:pPr>
        <w:pStyle w:val="NurText"/>
        <w:bidi/>
        <w:rPr>
          <w:ins w:id="4100" w:author="Transkribus" w:date="2019-12-11T14:30:00Z"/>
          <w:rFonts w:ascii="Courier New" w:hAnsi="Courier New" w:cs="Courier New"/>
        </w:rPr>
      </w:pPr>
      <w:dir w:val="rtl">
        <w:dir w:val="rtl">
          <w:del w:id="4101" w:author="Transkribus" w:date="2019-12-11T14:30:00Z">
            <w:r w:rsidRPr="009B6BCA">
              <w:rPr>
                <w:rFonts w:ascii="Courier New" w:hAnsi="Courier New" w:cs="Courier New"/>
                <w:rtl/>
              </w:rPr>
              <w:delText>وتوفى بدمشق فى سنة وستمائة</w:delText>
            </w:r>
          </w:del>
          <w:ins w:id="4102" w:author="Transkribus" w:date="2019-12-11T14:30:00Z">
            <w:r w:rsidR="00EE6742" w:rsidRPr="00EE6742">
              <w:rPr>
                <w:rFonts w:ascii="Courier New" w:hAnsi="Courier New" w:cs="Courier New"/>
                <w:rtl/>
              </w:rPr>
              <w:t xml:space="preserve"> سناهة الكرباء ووفى بد متق فى صينة</w:t>
            </w:r>
          </w:ins>
        </w:dir>
      </w:dir>
    </w:p>
    <w:p w14:paraId="2A063F98" w14:textId="4167F36C" w:rsidR="00EE6742" w:rsidRPr="00EE6742" w:rsidRDefault="00EE6742" w:rsidP="00EE6742">
      <w:pPr>
        <w:pStyle w:val="NurText"/>
        <w:bidi/>
        <w:rPr>
          <w:rFonts w:ascii="Courier New" w:hAnsi="Courier New" w:cs="Courier New"/>
        </w:rPr>
      </w:pPr>
      <w:ins w:id="4103" w:author="Transkribus" w:date="2019-12-11T14:30:00Z">
        <w:r w:rsidRPr="00EE6742">
          <w:rPr>
            <w:rFonts w:ascii="Courier New" w:hAnsi="Courier New" w:cs="Courier New"/>
            <w:rtl/>
          </w:rPr>
          <w:t>وستماثة</w:t>
        </w:r>
      </w:ins>
      <w:r w:rsidRPr="00EE6742">
        <w:rPr>
          <w:rFonts w:ascii="Courier New" w:hAnsi="Courier New" w:cs="Courier New"/>
          <w:rtl/>
        </w:rPr>
        <w:t xml:space="preserve"> وخلف ولده عبد </w:t>
      </w:r>
      <w:del w:id="4104" w:author="Transkribus" w:date="2019-12-11T14:30:00Z">
        <w:r w:rsidR="009B6BCA" w:rsidRPr="009B6BCA">
          <w:rPr>
            <w:rFonts w:ascii="Courier New" w:hAnsi="Courier New" w:cs="Courier New"/>
            <w:rtl/>
          </w:rPr>
          <w:delText>المؤمن بن عبد المنعم وكان كحالا ويشعر ايضا ويعمل مديحات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105" w:author="Transkribus" w:date="2019-12-11T14:30:00Z">
        <w:r w:rsidRPr="00EE6742">
          <w:rPr>
            <w:rFonts w:ascii="Courier New" w:hAnsi="Courier New" w:cs="Courier New"/>
            <w:rtl/>
          </w:rPr>
          <w:t>المو٨ر</w:t>
        </w:r>
      </w:ins>
    </w:p>
    <w:p w14:paraId="4CC27A51" w14:textId="4BF244FC" w:rsidR="00EE6742" w:rsidRPr="00EE6742" w:rsidRDefault="009B6BCA" w:rsidP="00EE6742">
      <w:pPr>
        <w:pStyle w:val="NurText"/>
        <w:bidi/>
        <w:rPr>
          <w:ins w:id="4106" w:author="Transkribus" w:date="2019-12-11T14:30:00Z"/>
          <w:rFonts w:ascii="Courier New" w:hAnsi="Courier New" w:cs="Courier New"/>
        </w:rPr>
      </w:pPr>
      <w:dir w:val="rtl">
        <w:dir w:val="rtl">
          <w:ins w:id="4107" w:author="Transkribus" w:date="2019-12-11T14:30:00Z">
            <w:r w:rsidR="00EE6742" w:rsidRPr="00EE6742">
              <w:rPr>
                <w:rFonts w:ascii="Courier New" w:hAnsi="Courier New" w:cs="Courier New"/>
                <w:rtl/>
              </w:rPr>
              <w:tab/>
              <w:t>ب -</w:t>
            </w:r>
          </w:ins>
        </w:dir>
      </w:dir>
    </w:p>
    <w:p w14:paraId="5BDB55EF" w14:textId="77777777" w:rsidR="00EE6742" w:rsidRPr="00EE6742" w:rsidRDefault="00EE6742" w:rsidP="00EE6742">
      <w:pPr>
        <w:pStyle w:val="NurText"/>
        <w:bidi/>
        <w:rPr>
          <w:ins w:id="4108" w:author="Transkribus" w:date="2019-12-11T14:30:00Z"/>
          <w:rFonts w:ascii="Courier New" w:hAnsi="Courier New" w:cs="Courier New"/>
        </w:rPr>
      </w:pPr>
      <w:ins w:id="4109" w:author="Transkribus" w:date="2019-12-11T14:30:00Z">
        <w:r w:rsidRPr="00EE6742">
          <w:rPr>
            <w:rFonts w:ascii="Courier New" w:hAnsi="Courier New" w:cs="Courier New"/>
            <w:rtl/>
          </w:rPr>
          <w:t>اس</w:t>
        </w:r>
      </w:ins>
    </w:p>
    <w:p w14:paraId="087C89DE" w14:textId="77777777" w:rsidR="00EE6742" w:rsidRPr="00EE6742" w:rsidRDefault="00EE6742" w:rsidP="00EE6742">
      <w:pPr>
        <w:pStyle w:val="NurText"/>
        <w:bidi/>
        <w:rPr>
          <w:ins w:id="4110" w:author="Transkribus" w:date="2019-12-11T14:30:00Z"/>
          <w:rFonts w:ascii="Courier New" w:hAnsi="Courier New" w:cs="Courier New"/>
        </w:rPr>
      </w:pPr>
      <w:ins w:id="4111" w:author="Transkribus" w:date="2019-12-11T14:30:00Z">
        <w:r w:rsidRPr="00EE6742">
          <w:rPr>
            <w:rFonts w:ascii="Courier New" w:hAnsi="Courier New" w:cs="Courier New"/>
            <w:rtl/>
          </w:rPr>
          <w:lastRenderedPageBreak/>
          <w:t>بالاصل فى</w:t>
        </w:r>
      </w:ins>
    </w:p>
    <w:p w14:paraId="2CC1CD89" w14:textId="77777777" w:rsidR="00EE6742" w:rsidRPr="00EE6742" w:rsidRDefault="00EE6742" w:rsidP="00EE6742">
      <w:pPr>
        <w:pStyle w:val="NurText"/>
        <w:bidi/>
        <w:rPr>
          <w:ins w:id="4112" w:author="Transkribus" w:date="2019-12-11T14:30:00Z"/>
          <w:rFonts w:ascii="Courier New" w:hAnsi="Courier New" w:cs="Courier New"/>
        </w:rPr>
      </w:pPr>
      <w:ins w:id="4113" w:author="Transkribus" w:date="2019-12-11T14:30:00Z">
        <w:r w:rsidRPr="00EE6742">
          <w:rPr>
            <w:rFonts w:ascii="Courier New" w:hAnsi="Courier New" w:cs="Courier New"/>
            <w:rtl/>
          </w:rPr>
          <w:t>الوسعين</w:t>
        </w:r>
      </w:ins>
    </w:p>
    <w:p w14:paraId="21F6C9FA" w14:textId="38AB3AF9" w:rsidR="00EE6742" w:rsidRPr="00EE6742" w:rsidRDefault="00EE6742" w:rsidP="00EE6742">
      <w:pPr>
        <w:pStyle w:val="NurText"/>
        <w:bidi/>
        <w:rPr>
          <w:ins w:id="4114" w:author="Transkribus" w:date="2019-12-11T14:30:00Z"/>
          <w:rFonts w:ascii="Courier New" w:hAnsi="Courier New" w:cs="Courier New"/>
        </w:rPr>
      </w:pPr>
      <w:ins w:id="4115" w:author="Transkribus" w:date="2019-12-11T14:30:00Z">
        <w:r w:rsidRPr="00EE6742">
          <w:rPr>
            <w:rFonts w:ascii="Courier New" w:hAnsi="Courier New" w:cs="Courier New"/>
            <w:rtl/>
          </w:rPr>
          <w:t xml:space="preserve">عبد النم وكمان كمالاو بشعر أبضاويعقل مدحات </w:t>
        </w:r>
      </w:ins>
      <w:r w:rsidRPr="00EE6742">
        <w:rPr>
          <w:rFonts w:ascii="Courier New" w:hAnsi="Courier New" w:cs="Courier New"/>
          <w:rtl/>
        </w:rPr>
        <w:t>وخدم بصناعة الك</w:t>
      </w:r>
      <w:del w:id="4116" w:author="Transkribus" w:date="2019-12-11T14:30:00Z">
        <w:r w:rsidR="009B6BCA" w:rsidRPr="009B6BCA">
          <w:rPr>
            <w:rFonts w:ascii="Courier New" w:hAnsi="Courier New" w:cs="Courier New"/>
            <w:rtl/>
          </w:rPr>
          <w:delText>ح</w:delText>
        </w:r>
      </w:del>
      <w:ins w:id="4117" w:author="Transkribus" w:date="2019-12-11T14:30:00Z">
        <w:r w:rsidRPr="00EE6742">
          <w:rPr>
            <w:rFonts w:ascii="Courier New" w:hAnsi="Courier New" w:cs="Courier New"/>
            <w:rtl/>
          </w:rPr>
          <w:t>ا</w:t>
        </w:r>
      </w:ins>
      <w:r w:rsidRPr="00EE6742">
        <w:rPr>
          <w:rFonts w:ascii="Courier New" w:hAnsi="Courier New" w:cs="Courier New"/>
          <w:rtl/>
        </w:rPr>
        <w:t xml:space="preserve">ل الملك </w:t>
      </w:r>
      <w:del w:id="4118" w:author="Transkribus" w:date="2019-12-11T14:30:00Z">
        <w:r w:rsidR="009B6BCA" w:rsidRPr="009B6BCA">
          <w:rPr>
            <w:rFonts w:ascii="Courier New" w:hAnsi="Courier New" w:cs="Courier New"/>
            <w:rtl/>
          </w:rPr>
          <w:delText xml:space="preserve">الاشرف ابا </w:delText>
        </w:r>
      </w:del>
      <w:ins w:id="4119" w:author="Transkribus" w:date="2019-12-11T14:30:00Z">
        <w:r w:rsidRPr="00EE6742">
          <w:rPr>
            <w:rFonts w:ascii="Courier New" w:hAnsi="Courier New" w:cs="Courier New"/>
            <w:rtl/>
          </w:rPr>
          <w:t>الاشرفأا</w:t>
        </w:r>
      </w:ins>
    </w:p>
    <w:p w14:paraId="13AF410F" w14:textId="04495C7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الفتح موسى بن الملك العادل </w:t>
      </w:r>
      <w:del w:id="4120" w:author="Transkribus" w:date="2019-12-11T14:30:00Z">
        <w:r w:rsidR="009B6BCA" w:rsidRPr="009B6BCA">
          <w:rPr>
            <w:rFonts w:ascii="Courier New" w:hAnsi="Courier New" w:cs="Courier New"/>
            <w:rtl/>
          </w:rPr>
          <w:delText>ا</w:delText>
        </w:r>
      </w:del>
      <w:ins w:id="4121"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4122" w:author="Transkribus" w:date="2019-12-11T14:30:00Z">
        <w:r w:rsidR="009B6BCA" w:rsidRPr="009B6BCA">
          <w:rPr>
            <w:rFonts w:ascii="Courier New" w:hAnsi="Courier New" w:cs="Courier New"/>
            <w:rtl/>
          </w:rPr>
          <w:delText>ايوب وتوفى بمدينة</w:delText>
        </w:r>
      </w:del>
      <w:ins w:id="4123" w:author="Transkribus" w:date="2019-12-11T14:30:00Z">
        <w:r w:rsidRPr="00EE6742">
          <w:rPr>
            <w:rFonts w:ascii="Courier New" w:hAnsi="Courier New" w:cs="Courier New"/>
            <w:rtl/>
          </w:rPr>
          <w:t>أيوب ويوفى عذبثة</w:t>
        </w:r>
      </w:ins>
      <w:r w:rsidRPr="00EE6742">
        <w:rPr>
          <w:rFonts w:ascii="Courier New" w:hAnsi="Courier New" w:cs="Courier New"/>
          <w:rtl/>
        </w:rPr>
        <w:t xml:space="preserve"> الرها فى </w:t>
      </w:r>
      <w:del w:id="4124" w:author="Transkribus" w:date="2019-12-11T14:30:00Z">
        <w:r w:rsidR="009B6BCA" w:rsidRPr="009B6BCA">
          <w:rPr>
            <w:rFonts w:ascii="Courier New" w:hAnsi="Courier New" w:cs="Courier New"/>
            <w:rtl/>
          </w:rPr>
          <w:delText>سنة وعشرين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125" w:author="Transkribus" w:date="2019-12-11T14:30:00Z">
        <w:r w:rsidRPr="00EE6742">
          <w:rPr>
            <w:rFonts w:ascii="Courier New" w:hAnsi="Courier New" w:cs="Courier New"/>
            <w:rtl/>
          </w:rPr>
          <w:t>شيبة</w:t>
        </w:r>
      </w:ins>
    </w:p>
    <w:p w14:paraId="455F89A2" w14:textId="0D6C333F" w:rsidR="00EE6742" w:rsidRPr="00EE6742" w:rsidRDefault="009B6BCA" w:rsidP="00EE6742">
      <w:pPr>
        <w:pStyle w:val="NurText"/>
        <w:bidi/>
        <w:rPr>
          <w:ins w:id="4126" w:author="Transkribus" w:date="2019-12-11T14:30:00Z"/>
          <w:rFonts w:ascii="Courier New" w:hAnsi="Courier New" w:cs="Courier New"/>
        </w:rPr>
      </w:pPr>
      <w:dir w:val="rtl">
        <w:dir w:val="rtl">
          <w:del w:id="4127" w:author="Transkribus" w:date="2019-12-11T14:30:00Z">
            <w:r w:rsidRPr="009B6BCA">
              <w:rPr>
                <w:rFonts w:ascii="Courier New" w:hAnsi="Courier New" w:cs="Courier New"/>
                <w:rtl/>
              </w:rPr>
              <w:delText>ومن شعر حكيم الزمان عبد المنعم الجليانى مما نقلته</w:delText>
            </w:r>
          </w:del>
          <w:ins w:id="4128" w:author="Transkribus" w:date="2019-12-11T14:30:00Z">
            <w:r w:rsidR="00EE6742" w:rsidRPr="00EE6742">
              <w:rPr>
                <w:rFonts w:ascii="Courier New" w:hAnsi="Courier New" w:cs="Courier New"/>
                <w:rtl/>
              </w:rPr>
              <w:t>وعصرين</w:t>
            </w:r>
          </w:ins>
        </w:dir>
      </w:dir>
    </w:p>
    <w:p w14:paraId="7D2FD3A1" w14:textId="0AF6A359" w:rsidR="00EE6742" w:rsidRPr="00EE6742" w:rsidRDefault="00EE6742" w:rsidP="00EE6742">
      <w:pPr>
        <w:pStyle w:val="NurText"/>
        <w:bidi/>
        <w:rPr>
          <w:ins w:id="4129" w:author="Transkribus" w:date="2019-12-11T14:30:00Z"/>
          <w:rFonts w:ascii="Courier New" w:hAnsi="Courier New" w:cs="Courier New"/>
        </w:rPr>
      </w:pPr>
      <w:ins w:id="4130" w:author="Transkribus" w:date="2019-12-11T14:30:00Z">
        <w:r w:rsidRPr="00EE6742">
          <w:rPr>
            <w:rFonts w:ascii="Courier New" w:hAnsi="Courier New" w:cs="Courier New"/>
            <w:rtl/>
          </w:rPr>
          <w:t>وسماثة أومنأ شعرحكم الرمان عبد المنم الحليانى عمانقلته</w:t>
        </w:r>
      </w:ins>
      <w:r w:rsidRPr="00EE6742">
        <w:rPr>
          <w:rFonts w:ascii="Courier New" w:hAnsi="Courier New" w:cs="Courier New"/>
          <w:rtl/>
        </w:rPr>
        <w:t xml:space="preserve"> من خطه وهو </w:t>
      </w:r>
      <w:del w:id="4131" w:author="Transkribus" w:date="2019-12-11T14:30:00Z">
        <w:r w:rsidR="009B6BCA" w:rsidRPr="009B6BCA">
          <w:rPr>
            <w:rFonts w:ascii="Courier New" w:hAnsi="Courier New" w:cs="Courier New"/>
            <w:rtl/>
          </w:rPr>
          <w:delText xml:space="preserve">ايضا مما </w:delText>
        </w:r>
      </w:del>
      <w:ins w:id="4132" w:author="Transkribus" w:date="2019-12-11T14:30:00Z">
        <w:r w:rsidRPr="00EE6742">
          <w:rPr>
            <w:rFonts w:ascii="Courier New" w:hAnsi="Courier New" w:cs="Courier New"/>
            <w:rtl/>
          </w:rPr>
          <w:t>أيساها</w:t>
        </w:r>
      </w:ins>
    </w:p>
    <w:p w14:paraId="2ED6C824" w14:textId="5F8E9C24" w:rsidR="00EE6742" w:rsidRPr="00EE6742" w:rsidRDefault="00EE6742" w:rsidP="00EE6742">
      <w:pPr>
        <w:pStyle w:val="NurText"/>
        <w:bidi/>
        <w:rPr>
          <w:ins w:id="4133" w:author="Transkribus" w:date="2019-12-11T14:30:00Z"/>
          <w:rFonts w:ascii="Courier New" w:hAnsi="Courier New" w:cs="Courier New"/>
        </w:rPr>
      </w:pPr>
      <w:r w:rsidRPr="00EE6742">
        <w:rPr>
          <w:rFonts w:ascii="Courier New" w:hAnsi="Courier New" w:cs="Courier New"/>
          <w:rtl/>
        </w:rPr>
        <w:t xml:space="preserve">سمعته من </w:t>
      </w:r>
      <w:del w:id="4134" w:author="Transkribus" w:date="2019-12-11T14:30:00Z">
        <w:r w:rsidR="009B6BCA" w:rsidRPr="009B6BCA">
          <w:rPr>
            <w:rFonts w:ascii="Courier New" w:hAnsi="Courier New" w:cs="Courier New"/>
            <w:rtl/>
          </w:rPr>
          <w:delText>ابى قال انشدنى</w:delText>
        </w:r>
      </w:del>
      <w:ins w:id="4135" w:author="Transkribus" w:date="2019-12-11T14:30:00Z">
        <w:r w:rsidRPr="00EE6742">
          <w:rPr>
            <w:rFonts w:ascii="Courier New" w:hAnsi="Courier New" w:cs="Courier New"/>
            <w:rtl/>
          </w:rPr>
          <w:t>أبى قل أبنشدق</w:t>
        </w:r>
      </w:ins>
      <w:r w:rsidRPr="00EE6742">
        <w:rPr>
          <w:rFonts w:ascii="Courier New" w:hAnsi="Courier New" w:cs="Courier New"/>
          <w:rtl/>
        </w:rPr>
        <w:t xml:space="preserve"> الحكيم عبد </w:t>
      </w:r>
      <w:del w:id="4136" w:author="Transkribus" w:date="2019-12-11T14:30:00Z">
        <w:r w:rsidR="009B6BCA" w:rsidRPr="009B6BCA">
          <w:rPr>
            <w:rFonts w:ascii="Courier New" w:hAnsi="Courier New" w:cs="Courier New"/>
            <w:rtl/>
          </w:rPr>
          <w:delText>المؤمن المذكور فمن</w:delText>
        </w:r>
      </w:del>
      <w:ins w:id="4137" w:author="Transkribus" w:date="2019-12-11T14:30:00Z">
        <w:r w:rsidRPr="00EE6742">
          <w:rPr>
            <w:rFonts w:ascii="Courier New" w:hAnsi="Courier New" w:cs="Courier New"/>
            <w:rtl/>
          </w:rPr>
          <w:t>المومن المذ كورفن</w:t>
        </w:r>
      </w:ins>
      <w:r w:rsidRPr="00EE6742">
        <w:rPr>
          <w:rFonts w:ascii="Courier New" w:hAnsi="Courier New" w:cs="Courier New"/>
          <w:rtl/>
        </w:rPr>
        <w:t xml:space="preserve"> ذلك قال </w:t>
      </w:r>
      <w:del w:id="4138" w:author="Transkribus" w:date="2019-12-11T14:30:00Z">
        <w:r w:rsidR="009B6BCA" w:rsidRPr="009B6BCA">
          <w:rPr>
            <w:rFonts w:ascii="Courier New" w:hAnsi="Courier New" w:cs="Courier New"/>
            <w:rtl/>
          </w:rPr>
          <w:delText>يمدح</w:delText>
        </w:r>
      </w:del>
      <w:ins w:id="4139" w:author="Transkribus" w:date="2019-12-11T14:30:00Z">
        <w:r w:rsidRPr="00EE6742">
          <w:rPr>
            <w:rFonts w:ascii="Courier New" w:hAnsi="Courier New" w:cs="Courier New"/>
            <w:rtl/>
          </w:rPr>
          <w:t>عدجم</w:t>
        </w:r>
      </w:ins>
      <w:r w:rsidRPr="00EE6742">
        <w:rPr>
          <w:rFonts w:ascii="Courier New" w:hAnsi="Courier New" w:cs="Courier New"/>
          <w:rtl/>
        </w:rPr>
        <w:t xml:space="preserve"> الملك الناصر </w:t>
      </w:r>
      <w:del w:id="4140" w:author="Transkribus" w:date="2019-12-11T14:30:00Z">
        <w:r w:rsidR="009B6BCA" w:rsidRPr="009B6BCA">
          <w:rPr>
            <w:rFonts w:ascii="Courier New" w:hAnsi="Courier New" w:cs="Courier New"/>
            <w:rtl/>
          </w:rPr>
          <w:delText xml:space="preserve">صلاح </w:delText>
        </w:r>
      </w:del>
      <w:ins w:id="4141" w:author="Transkribus" w:date="2019-12-11T14:30:00Z">
        <w:r w:rsidRPr="00EE6742">
          <w:rPr>
            <w:rFonts w:ascii="Courier New" w:hAnsi="Courier New" w:cs="Courier New"/>
            <w:rtl/>
          </w:rPr>
          <w:t>سلام</w:t>
        </w:r>
      </w:ins>
    </w:p>
    <w:p w14:paraId="00C8E247" w14:textId="75BC95FF" w:rsidR="00EE6742" w:rsidRPr="00EE6742" w:rsidRDefault="00EE6742" w:rsidP="00EE6742">
      <w:pPr>
        <w:pStyle w:val="NurText"/>
        <w:bidi/>
        <w:rPr>
          <w:ins w:id="4142" w:author="Transkribus" w:date="2019-12-11T14:30:00Z"/>
          <w:rFonts w:ascii="Courier New" w:hAnsi="Courier New" w:cs="Courier New"/>
        </w:rPr>
      </w:pPr>
      <w:r w:rsidRPr="00EE6742">
        <w:rPr>
          <w:rFonts w:ascii="Courier New" w:hAnsi="Courier New" w:cs="Courier New"/>
          <w:rtl/>
        </w:rPr>
        <w:t xml:space="preserve">الدين ابا المظفر </w:t>
      </w:r>
      <w:del w:id="4143" w:author="Transkribus" w:date="2019-12-11T14:30:00Z">
        <w:r w:rsidR="009B6BCA" w:rsidRPr="009B6BCA">
          <w:rPr>
            <w:rFonts w:ascii="Courier New" w:hAnsi="Courier New" w:cs="Courier New"/>
            <w:rtl/>
          </w:rPr>
          <w:delText>ي</w:delText>
        </w:r>
      </w:del>
      <w:ins w:id="4144" w:author="Transkribus" w:date="2019-12-11T14:30:00Z">
        <w:r w:rsidRPr="00EE6742">
          <w:rPr>
            <w:rFonts w:ascii="Courier New" w:hAnsi="Courier New" w:cs="Courier New"/>
            <w:rtl/>
          </w:rPr>
          <w:t>ر</w:t>
        </w:r>
      </w:ins>
      <w:r w:rsidRPr="00EE6742">
        <w:rPr>
          <w:rFonts w:ascii="Courier New" w:hAnsi="Courier New" w:cs="Courier New"/>
          <w:rtl/>
        </w:rPr>
        <w:t xml:space="preserve">وسف بن </w:t>
      </w:r>
      <w:del w:id="4145" w:author="Transkribus" w:date="2019-12-11T14:30:00Z">
        <w:r w:rsidR="009B6BCA" w:rsidRPr="009B6BCA">
          <w:rPr>
            <w:rFonts w:ascii="Courier New" w:hAnsi="Courier New" w:cs="Courier New"/>
            <w:rtl/>
          </w:rPr>
          <w:delText>ايوب ووجهها اليه</w:delText>
        </w:r>
      </w:del>
      <w:ins w:id="4146" w:author="Transkribus" w:date="2019-12-11T14:30:00Z">
        <w:r w:rsidRPr="00EE6742">
          <w:rPr>
            <w:rFonts w:ascii="Courier New" w:hAnsi="Courier New" w:cs="Courier New"/>
            <w:rtl/>
          </w:rPr>
          <w:t>أيوب ووجهه البه</w:t>
        </w:r>
      </w:ins>
      <w:r w:rsidRPr="00EE6742">
        <w:rPr>
          <w:rFonts w:ascii="Courier New" w:hAnsi="Courier New" w:cs="Courier New"/>
          <w:rtl/>
        </w:rPr>
        <w:t xml:space="preserve"> من مد</w:t>
      </w:r>
      <w:ins w:id="4147" w:author="Transkribus" w:date="2019-12-11T14:30:00Z">
        <w:r w:rsidRPr="00EE6742">
          <w:rPr>
            <w:rFonts w:ascii="Courier New" w:hAnsi="Courier New" w:cs="Courier New"/>
            <w:rtl/>
          </w:rPr>
          <w:t>ب</w:t>
        </w:r>
      </w:ins>
      <w:r w:rsidRPr="00EE6742">
        <w:rPr>
          <w:rFonts w:ascii="Courier New" w:hAnsi="Courier New" w:cs="Courier New"/>
          <w:rtl/>
        </w:rPr>
        <w:t>ي</w:t>
      </w:r>
      <w:del w:id="4148"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ة دمشق الى </w:t>
      </w:r>
      <w:del w:id="4149" w:author="Transkribus" w:date="2019-12-11T14:30:00Z">
        <w:r w:rsidR="009B6BCA" w:rsidRPr="009B6BCA">
          <w:rPr>
            <w:rFonts w:ascii="Courier New" w:hAnsi="Courier New" w:cs="Courier New"/>
            <w:rtl/>
          </w:rPr>
          <w:delText>مخيمه</w:delText>
        </w:r>
      </w:del>
      <w:ins w:id="4150" w:author="Transkribus" w:date="2019-12-11T14:30:00Z">
        <w:r w:rsidRPr="00EE6742">
          <w:rPr>
            <w:rFonts w:ascii="Courier New" w:hAnsi="Courier New" w:cs="Courier New"/>
            <w:rtl/>
          </w:rPr>
          <w:t>شخبمة</w:t>
        </w:r>
      </w:ins>
      <w:r w:rsidRPr="00EE6742">
        <w:rPr>
          <w:rFonts w:ascii="Courier New" w:hAnsi="Courier New" w:cs="Courier New"/>
          <w:rtl/>
        </w:rPr>
        <w:t xml:space="preserve"> المنصور </w:t>
      </w:r>
      <w:del w:id="4151" w:author="Transkribus" w:date="2019-12-11T14:30:00Z">
        <w:r w:rsidR="009B6BCA" w:rsidRPr="009B6BCA">
          <w:rPr>
            <w:rFonts w:ascii="Courier New" w:hAnsi="Courier New" w:cs="Courier New"/>
            <w:rtl/>
          </w:rPr>
          <w:delText xml:space="preserve">بظاهر عكا </w:delText>
        </w:r>
      </w:del>
      <w:ins w:id="4152" w:author="Transkribus" w:date="2019-12-11T14:30:00Z">
        <w:r w:rsidRPr="00EE6742">
          <w:rPr>
            <w:rFonts w:ascii="Courier New" w:hAnsi="Courier New" w:cs="Courier New"/>
            <w:rtl/>
          </w:rPr>
          <w:t>بطاهرعكا</w:t>
        </w:r>
      </w:ins>
    </w:p>
    <w:p w14:paraId="359D5F10" w14:textId="6A73A09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وهو محاصر </w:t>
      </w:r>
      <w:del w:id="4153" w:author="Transkribus" w:date="2019-12-11T14:30:00Z">
        <w:r w:rsidR="009B6BCA" w:rsidRPr="009B6BCA">
          <w:rPr>
            <w:rFonts w:ascii="Courier New" w:hAnsi="Courier New" w:cs="Courier New"/>
            <w:rtl/>
          </w:rPr>
          <w:delText>للفرنج المحاصرين لمدينة عكا فعرضت</w:delText>
        </w:r>
      </w:del>
      <w:ins w:id="4154" w:author="Transkribus" w:date="2019-12-11T14:30:00Z">
        <w:r w:rsidRPr="00EE6742">
          <w:rPr>
            <w:rFonts w:ascii="Courier New" w:hAnsi="Courier New" w:cs="Courier New"/>
            <w:rtl/>
          </w:rPr>
          <w:t>لفربح المجاصر بن طدبة عكافهرست</w:t>
        </w:r>
      </w:ins>
      <w:r w:rsidRPr="00EE6742">
        <w:rPr>
          <w:rFonts w:ascii="Courier New" w:hAnsi="Courier New" w:cs="Courier New"/>
          <w:rtl/>
        </w:rPr>
        <w:t xml:space="preserve"> عليه فى شهر </w:t>
      </w:r>
      <w:del w:id="4155" w:author="Transkribus" w:date="2019-12-11T14:30:00Z">
        <w:r w:rsidR="009B6BCA" w:rsidRPr="009B6BCA">
          <w:rPr>
            <w:rFonts w:ascii="Courier New" w:hAnsi="Courier New" w:cs="Courier New"/>
            <w:rtl/>
          </w:rPr>
          <w:delText>صفر سنة سبع</w:delText>
        </w:r>
      </w:del>
      <w:ins w:id="4156" w:author="Transkribus" w:date="2019-12-11T14:30:00Z">
        <w:r w:rsidRPr="00EE6742">
          <w:rPr>
            <w:rFonts w:ascii="Courier New" w:hAnsi="Courier New" w:cs="Courier New"/>
            <w:rtl/>
          </w:rPr>
          <w:t>صفرستة سيع</w:t>
        </w:r>
      </w:ins>
      <w:r w:rsidRPr="00EE6742">
        <w:rPr>
          <w:rFonts w:ascii="Courier New" w:hAnsi="Courier New" w:cs="Courier New"/>
          <w:rtl/>
        </w:rPr>
        <w:t xml:space="preserve"> وثمانين</w:t>
      </w:r>
    </w:p>
    <w:p w14:paraId="7154B52A" w14:textId="020B8F35" w:rsidR="00EE6742" w:rsidRPr="00EE6742" w:rsidRDefault="00EE6742" w:rsidP="00EE6742">
      <w:pPr>
        <w:pStyle w:val="NurText"/>
        <w:bidi/>
        <w:rPr>
          <w:rFonts w:ascii="Courier New" w:hAnsi="Courier New" w:cs="Courier New"/>
        </w:rPr>
      </w:pPr>
      <w:r w:rsidRPr="00EE6742">
        <w:rPr>
          <w:rFonts w:ascii="Courier New" w:hAnsi="Courier New" w:cs="Courier New"/>
          <w:rtl/>
        </w:rPr>
        <w:t>وخمس</w:t>
      </w:r>
      <w:ins w:id="4157" w:author="Transkribus" w:date="2019-12-11T14:30:00Z">
        <w:r w:rsidRPr="00EE6742">
          <w:rPr>
            <w:rFonts w:ascii="Courier New" w:hAnsi="Courier New" w:cs="Courier New"/>
            <w:rtl/>
          </w:rPr>
          <w:t>م</w:t>
        </w:r>
      </w:ins>
      <w:r w:rsidRPr="00EE6742">
        <w:rPr>
          <w:rFonts w:ascii="Courier New" w:hAnsi="Courier New" w:cs="Courier New"/>
          <w:rtl/>
        </w:rPr>
        <w:t>ا</w:t>
      </w:r>
      <w:del w:id="4158" w:author="Transkribus" w:date="2019-12-11T14:30:00Z">
        <w:r w:rsidR="009B6BCA" w:rsidRPr="009B6BCA">
          <w:rPr>
            <w:rFonts w:ascii="Courier New" w:hAnsi="Courier New" w:cs="Courier New"/>
            <w:rtl/>
          </w:rPr>
          <w:delText>ئ</w:delText>
        </w:r>
      </w:del>
      <w:ins w:id="4159" w:author="Transkribus" w:date="2019-12-11T14:30:00Z">
        <w:r w:rsidRPr="00EE6742">
          <w:rPr>
            <w:rFonts w:ascii="Courier New" w:hAnsi="Courier New" w:cs="Courier New"/>
            <w:rtl/>
          </w:rPr>
          <w:t>ل</w:t>
        </w:r>
      </w:ins>
      <w:r w:rsidRPr="00EE6742">
        <w:rPr>
          <w:rFonts w:ascii="Courier New" w:hAnsi="Courier New" w:cs="Courier New"/>
          <w:rtl/>
        </w:rPr>
        <w:t xml:space="preserve">ة وهذه </w:t>
      </w:r>
      <w:del w:id="4160" w:author="Transkribus" w:date="2019-12-11T14:30:00Z">
        <w:r w:rsidR="009B6BCA" w:rsidRPr="009B6BCA">
          <w:rPr>
            <w:rFonts w:ascii="Courier New" w:hAnsi="Courier New" w:cs="Courier New"/>
            <w:rtl/>
          </w:rPr>
          <w:delText>القفصيدة تسمى التحفة الجوهرية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161" w:author="Transkribus" w:date="2019-12-11T14:30:00Z">
        <w:r w:rsidRPr="00EE6742">
          <w:rPr>
            <w:rFonts w:ascii="Courier New" w:hAnsi="Courier New" w:cs="Courier New"/>
            <w:rtl/>
          </w:rPr>
          <w:t>القصيدة فسمى النجفة الحوهرية</w:t>
        </w:r>
      </w:ins>
    </w:p>
    <w:p w14:paraId="1081A5F8" w14:textId="77777777" w:rsidR="009B6BCA" w:rsidRPr="009B6BCA" w:rsidRDefault="009B6BCA" w:rsidP="009B6BCA">
      <w:pPr>
        <w:pStyle w:val="NurText"/>
        <w:bidi/>
        <w:rPr>
          <w:del w:id="4162" w:author="Transkribus" w:date="2019-12-11T14:30:00Z"/>
          <w:rFonts w:ascii="Courier New" w:hAnsi="Courier New" w:cs="Courier New"/>
        </w:rPr>
      </w:pPr>
      <w:dir w:val="rtl">
        <w:dir w:val="rtl">
          <w:del w:id="4163" w:author="Transkribus" w:date="2019-12-11T14:30:00Z">
            <w:r w:rsidRPr="009B6BCA">
              <w:rPr>
                <w:rFonts w:ascii="Courier New" w:hAnsi="Courier New" w:cs="Courier New"/>
                <w:rtl/>
              </w:rPr>
              <w:delText>رفاهية الشهم اقتحام العظائم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طلابا لعز او غلابا لضائم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9B6F515" w14:textId="58C8DA09" w:rsidR="00EE6742" w:rsidRPr="00EE6742" w:rsidRDefault="009B6BCA" w:rsidP="00EE6742">
      <w:pPr>
        <w:pStyle w:val="NurText"/>
        <w:bidi/>
        <w:rPr>
          <w:ins w:id="4164" w:author="Transkribus" w:date="2019-12-11T14:30:00Z"/>
          <w:rFonts w:ascii="Courier New" w:hAnsi="Courier New" w:cs="Courier New"/>
        </w:rPr>
      </w:pPr>
      <w:dir w:val="rtl">
        <w:dir w:val="rtl">
          <w:ins w:id="4165" w:author="Transkribus" w:date="2019-12-11T14:30:00Z">
            <w:r w:rsidR="00EE6742" w:rsidRPr="00EE6742">
              <w:rPr>
                <w:rFonts w:ascii="Courier New" w:hAnsi="Courier New" w:cs="Courier New"/>
                <w:rtl/>
              </w:rPr>
              <w:t>الطويل</w:t>
            </w:r>
          </w:ins>
        </w:dir>
      </w:dir>
    </w:p>
    <w:p w14:paraId="5AE504F6" w14:textId="77777777" w:rsidR="00EE6742" w:rsidRPr="00EE6742" w:rsidRDefault="00EE6742" w:rsidP="00EE6742">
      <w:pPr>
        <w:pStyle w:val="NurText"/>
        <w:bidi/>
        <w:rPr>
          <w:ins w:id="4166" w:author="Transkribus" w:date="2019-12-11T14:30:00Z"/>
          <w:rFonts w:ascii="Courier New" w:hAnsi="Courier New" w:cs="Courier New"/>
        </w:rPr>
      </w:pPr>
      <w:ins w:id="4167" w:author="Transkribus" w:date="2019-12-11T14:30:00Z">
        <w:r w:rsidRPr="00EE6742">
          <w:rPr>
            <w:rFonts w:ascii="Courier New" w:hAnsi="Courier New" w:cs="Courier New"/>
            <w:rtl/>
          </w:rPr>
          <w:t>رقاهبة الشهم اقنحام العطا ثم * طسلا العز أو غسلاا لضا ثم</w:t>
        </w:r>
      </w:ins>
    </w:p>
    <w:p w14:paraId="1EFC4582" w14:textId="44DE3FE9" w:rsidR="00EE6742" w:rsidRPr="00EE6742" w:rsidRDefault="00EE6742" w:rsidP="00EE6742">
      <w:pPr>
        <w:pStyle w:val="NurText"/>
        <w:bidi/>
        <w:rPr>
          <w:rFonts w:ascii="Courier New" w:hAnsi="Courier New" w:cs="Courier New"/>
        </w:rPr>
      </w:pPr>
      <w:ins w:id="4168"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فلم </w:t>
      </w:r>
      <w:del w:id="4169" w:author="Transkribus" w:date="2019-12-11T14:30:00Z">
        <w:r w:rsidR="009B6BCA" w:rsidRPr="009B6BCA">
          <w:rPr>
            <w:rFonts w:ascii="Courier New" w:hAnsi="Courier New" w:cs="Courier New"/>
            <w:rtl/>
          </w:rPr>
          <w:delText>يحظ بالعلياء</w:delText>
        </w:r>
      </w:del>
      <w:ins w:id="4170" w:author="Transkribus" w:date="2019-12-11T14:30:00Z">
        <w:r w:rsidRPr="00EE6742">
          <w:rPr>
            <w:rFonts w:ascii="Courier New" w:hAnsi="Courier New" w:cs="Courier New"/>
            <w:rtl/>
          </w:rPr>
          <w:t>سحط بالعلياع</w:t>
        </w:r>
      </w:ins>
      <w:r w:rsidRPr="00EE6742">
        <w:rPr>
          <w:rFonts w:ascii="Courier New" w:hAnsi="Courier New" w:cs="Courier New"/>
          <w:rtl/>
        </w:rPr>
        <w:t xml:space="preserve"> من هاب صدمة</w:t>
      </w:r>
      <w:del w:id="417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فغض عنانا دون قرع</w:delText>
            </w:r>
          </w:dir>
        </w:dir>
      </w:del>
      <w:ins w:id="4172" w:author="Transkribus" w:date="2019-12-11T14:30:00Z">
        <w:r w:rsidRPr="00EE6742">
          <w:rPr>
            <w:rFonts w:ascii="Courier New" w:hAnsi="Courier New" w:cs="Courier New"/>
            <w:rtl/>
          </w:rPr>
          <w:t xml:space="preserve"> * ففض عناثادون قرم</w:t>
        </w:r>
      </w:ins>
      <w:r w:rsidRPr="00EE6742">
        <w:rPr>
          <w:rFonts w:ascii="Courier New" w:hAnsi="Courier New" w:cs="Courier New"/>
          <w:rtl/>
        </w:rPr>
        <w:t xml:space="preserve"> الصوارم</w:t>
      </w:r>
      <w:del w:id="41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D46979A" w14:textId="77777777" w:rsidR="009B6BCA" w:rsidRPr="009B6BCA" w:rsidRDefault="009B6BCA" w:rsidP="009B6BCA">
      <w:pPr>
        <w:pStyle w:val="NurText"/>
        <w:bidi/>
        <w:rPr>
          <w:del w:id="4174" w:author="Transkribus" w:date="2019-12-11T14:30:00Z"/>
          <w:rFonts w:ascii="Courier New" w:hAnsi="Courier New" w:cs="Courier New"/>
        </w:rPr>
      </w:pPr>
      <w:dir w:val="rtl">
        <w:dir w:val="rtl">
          <w:del w:id="4175" w:author="Transkribus" w:date="2019-12-11T14:30:00Z">
            <w:r w:rsidRPr="009B6BCA">
              <w:rPr>
                <w:rFonts w:ascii="Courier New" w:hAnsi="Courier New" w:cs="Courier New"/>
                <w:rtl/>
              </w:rPr>
              <w:delText>فاى اتضاح كان لا بعد مشكل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واى انفساح بان لا عن مازم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832AD23" w14:textId="77777777" w:rsidR="009B6BCA" w:rsidRPr="009B6BCA" w:rsidRDefault="009B6BCA" w:rsidP="009B6BCA">
      <w:pPr>
        <w:pStyle w:val="NurText"/>
        <w:bidi/>
        <w:rPr>
          <w:del w:id="4176" w:author="Transkribus" w:date="2019-12-11T14:30:00Z"/>
          <w:rFonts w:ascii="Courier New" w:hAnsi="Courier New" w:cs="Courier New"/>
        </w:rPr>
      </w:pPr>
      <w:dir w:val="rtl">
        <w:dir w:val="rtl">
          <w:del w:id="4177" w:author="Transkribus" w:date="2019-12-11T14:30:00Z">
            <w:r w:rsidRPr="009B6BCA">
              <w:rPr>
                <w:rFonts w:ascii="Courier New" w:hAnsi="Courier New" w:cs="Courier New"/>
                <w:rtl/>
              </w:rPr>
              <w:delText>هى الهمة الشماء تلحظ غاية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فترمى اليها عن قسى العزائم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F035488" w14:textId="0B28E86B" w:rsidR="00EE6742" w:rsidRPr="00EE6742" w:rsidRDefault="009B6BCA" w:rsidP="00EE6742">
      <w:pPr>
        <w:pStyle w:val="NurText"/>
        <w:bidi/>
        <w:rPr>
          <w:ins w:id="4178" w:author="Transkribus" w:date="2019-12-11T14:30:00Z"/>
          <w:rFonts w:ascii="Courier New" w:hAnsi="Courier New" w:cs="Courier New"/>
        </w:rPr>
      </w:pPr>
      <w:dir w:val="rtl">
        <w:dir w:val="rtl">
          <w:del w:id="4179" w:author="Transkribus" w:date="2019-12-11T14:30:00Z">
            <w:r w:rsidRPr="009B6BCA">
              <w:rPr>
                <w:rFonts w:ascii="Courier New" w:hAnsi="Courier New" w:cs="Courier New"/>
                <w:rtl/>
              </w:rPr>
              <w:delText>فما انساح سرب</w:delText>
            </w:r>
          </w:del>
          <w:ins w:id="4180" w:author="Transkribus" w:date="2019-12-11T14:30:00Z">
            <w:r w:rsidR="00EE6742" w:rsidRPr="00EE6742">
              <w:rPr>
                <w:rFonts w:ascii="Courier New" w:hAnsi="Courier New" w:cs="Courier New"/>
                <w:rtl/>
              </w:rPr>
              <w:t>ثانى - الصاح كمان الابعدمكل * وأى النساج بان الاعن بكرم</w:t>
            </w:r>
          </w:ins>
        </w:dir>
      </w:dir>
    </w:p>
    <w:p w14:paraId="4DCECA1C" w14:textId="77777777" w:rsidR="00EE6742" w:rsidRPr="00EE6742" w:rsidRDefault="00EE6742" w:rsidP="00EE6742">
      <w:pPr>
        <w:pStyle w:val="NurText"/>
        <w:bidi/>
        <w:rPr>
          <w:ins w:id="4181" w:author="Transkribus" w:date="2019-12-11T14:30:00Z"/>
          <w:rFonts w:ascii="Courier New" w:hAnsi="Courier New" w:cs="Courier New"/>
        </w:rPr>
      </w:pPr>
      <w:ins w:id="4182" w:author="Transkribus" w:date="2019-12-11T14:30:00Z">
        <w:r w:rsidRPr="00EE6742">
          <w:rPr>
            <w:rFonts w:ascii="Courier New" w:hAnsi="Courier New" w:cs="Courier New"/>
            <w:rtl/>
          </w:rPr>
          <w:t>هى الهشمه السماء فلحظ عابة * فير ى اليهاعن قسى العزاثم</w:t>
        </w:r>
      </w:ins>
    </w:p>
    <w:p w14:paraId="112C72CF" w14:textId="385CAAA3" w:rsidR="00EE6742" w:rsidRPr="00EE6742" w:rsidRDefault="00EE6742" w:rsidP="00EE6742">
      <w:pPr>
        <w:pStyle w:val="NurText"/>
        <w:bidi/>
        <w:rPr>
          <w:rFonts w:ascii="Courier New" w:hAnsi="Courier New" w:cs="Courier New"/>
        </w:rPr>
      </w:pPr>
      <w:ins w:id="4183" w:author="Transkribus" w:date="2019-12-11T14:30:00Z">
        <w:r w:rsidRPr="00EE6742">
          <w:rPr>
            <w:rFonts w:ascii="Courier New" w:hAnsi="Courier New" w:cs="Courier New"/>
            <w:rtl/>
          </w:rPr>
          <w:t>فانساجسرب</w:t>
        </w:r>
      </w:ins>
      <w:r w:rsidRPr="00EE6742">
        <w:rPr>
          <w:rFonts w:ascii="Courier New" w:hAnsi="Courier New" w:cs="Courier New"/>
          <w:rtl/>
        </w:rPr>
        <w:t xml:space="preserve"> لم </w:t>
      </w:r>
      <w:del w:id="4184" w:author="Transkribus" w:date="2019-12-11T14:30:00Z">
        <w:r w:rsidR="009B6BCA" w:rsidRPr="009B6BCA">
          <w:rPr>
            <w:rFonts w:ascii="Courier New" w:hAnsi="Courier New" w:cs="Courier New"/>
            <w:rtl/>
          </w:rPr>
          <w:delText>يصل سبب</w:delText>
        </w:r>
      </w:del>
      <w:ins w:id="4185" w:author="Transkribus" w:date="2019-12-11T14:30:00Z">
        <w:r w:rsidRPr="00EE6742">
          <w:rPr>
            <w:rFonts w:ascii="Courier New" w:hAnsi="Courier New" w:cs="Courier New"/>
            <w:rtl/>
          </w:rPr>
          <w:t>بضل شيب</w:t>
        </w:r>
      </w:ins>
      <w:r w:rsidRPr="00EE6742">
        <w:rPr>
          <w:rFonts w:ascii="Courier New" w:hAnsi="Courier New" w:cs="Courier New"/>
          <w:rtl/>
        </w:rPr>
        <w:t xml:space="preserve"> العلا</w:t>
      </w:r>
      <w:del w:id="41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ولا ارتاح ندب لم يصل</w:delText>
            </w:r>
          </w:dir>
        </w:dir>
      </w:del>
      <w:ins w:id="4187" w:author="Transkribus" w:date="2019-12-11T14:30:00Z">
        <w:r w:rsidRPr="00EE6742">
          <w:rPr>
            <w:rFonts w:ascii="Courier New" w:hAnsi="Courier New" w:cs="Courier New"/>
            <w:rtl/>
          </w:rPr>
          <w:t xml:space="preserve"> * ولارثاج يذب م بصل</w:t>
        </w:r>
      </w:ins>
      <w:r w:rsidRPr="00EE6742">
        <w:rPr>
          <w:rFonts w:ascii="Courier New" w:hAnsi="Courier New" w:cs="Courier New"/>
          <w:rtl/>
        </w:rPr>
        <w:t xml:space="preserve"> بصوارم</w:t>
      </w:r>
      <w:del w:id="418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13D327B" w14:textId="265E6783" w:rsidR="00EE6742" w:rsidRPr="00EE6742" w:rsidRDefault="009B6BCA" w:rsidP="00EE6742">
      <w:pPr>
        <w:pStyle w:val="NurText"/>
        <w:bidi/>
        <w:rPr>
          <w:rFonts w:ascii="Courier New" w:hAnsi="Courier New" w:cs="Courier New"/>
        </w:rPr>
      </w:pPr>
      <w:dir w:val="rtl">
        <w:dir w:val="rtl">
          <w:del w:id="4189" w:author="Transkribus" w:date="2019-12-11T14:30:00Z">
            <w:r w:rsidRPr="009B6BCA">
              <w:rPr>
                <w:rFonts w:ascii="Courier New" w:hAnsi="Courier New" w:cs="Courier New"/>
                <w:rtl/>
              </w:rPr>
              <w:delText>فليس بحى</w:delText>
            </w:r>
          </w:del>
          <w:ins w:id="4190" w:author="Transkribus" w:date="2019-12-11T14:30:00Z">
            <w:r w:rsidR="00EE6742" w:rsidRPr="00EE6742">
              <w:rPr>
                <w:rFonts w:ascii="Courier New" w:hAnsi="Courier New" w:cs="Courier New"/>
                <w:rtl/>
              </w:rPr>
              <w:t>قليس يحى</w:t>
            </w:r>
          </w:ins>
          <w:r w:rsidR="00EE6742" w:rsidRPr="00EE6742">
            <w:rPr>
              <w:rFonts w:ascii="Courier New" w:hAnsi="Courier New" w:cs="Courier New"/>
              <w:rtl/>
            </w:rPr>
            <w:t xml:space="preserve"> سالك فى خسائس</w:t>
          </w:r>
          <w:del w:id="41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19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وليس </w:t>
          </w:r>
          <w:del w:id="4193" w:author="Transkribus" w:date="2019-12-11T14:30:00Z">
            <w:r w:rsidRPr="009B6BCA">
              <w:rPr>
                <w:rFonts w:ascii="Courier New" w:hAnsi="Courier New" w:cs="Courier New"/>
                <w:rtl/>
              </w:rPr>
              <w:delText>بم</w:delText>
            </w:r>
          </w:del>
          <w:r w:rsidR="00EE6742" w:rsidRPr="00EE6742">
            <w:rPr>
              <w:rFonts w:ascii="Courier New" w:hAnsi="Courier New" w:cs="Courier New"/>
              <w:rtl/>
            </w:rPr>
            <w:t>يت هالك فى مكارم</w:t>
          </w:r>
          <w:del w:id="41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C69D3B" w14:textId="4BAE568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وما الناس </w:t>
          </w:r>
          <w:del w:id="4195" w:author="Transkribus" w:date="2019-12-11T14:30:00Z">
            <w:r w:rsidRPr="009B6BCA">
              <w:rPr>
                <w:rFonts w:ascii="Courier New" w:hAnsi="Courier New" w:cs="Courier New"/>
                <w:rtl/>
              </w:rPr>
              <w:delText>الا راحلون وبينهم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196" w:author="Transkribus" w:date="2019-12-11T14:30:00Z">
            <w:r w:rsidR="00EE6742" w:rsidRPr="00EE6742">
              <w:rPr>
                <w:rFonts w:ascii="Courier New" w:hAnsi="Courier New" w:cs="Courier New"/>
                <w:rtl/>
              </w:rPr>
              <w:t xml:space="preserve">الار احسلون وييهم * </w:t>
            </w:r>
          </w:ins>
          <w:r w:rsidR="00EE6742" w:rsidRPr="00EE6742">
            <w:rPr>
              <w:rFonts w:ascii="Courier New" w:hAnsi="Courier New" w:cs="Courier New"/>
              <w:rtl/>
            </w:rPr>
            <w:t xml:space="preserve">رجال </w:t>
          </w:r>
          <w:del w:id="4197" w:author="Transkribus" w:date="2019-12-11T14:30:00Z">
            <w:r w:rsidRPr="009B6BCA">
              <w:rPr>
                <w:rFonts w:ascii="Courier New" w:hAnsi="Courier New" w:cs="Courier New"/>
                <w:rtl/>
              </w:rPr>
              <w:delText>ثوت</w:delText>
            </w:r>
          </w:del>
          <w:ins w:id="4198" w:author="Transkribus" w:date="2019-12-11T14:30:00Z">
            <w:r w:rsidR="00EE6742" w:rsidRPr="00EE6742">
              <w:rPr>
                <w:rFonts w:ascii="Courier New" w:hAnsi="Courier New" w:cs="Courier New"/>
                <w:rtl/>
              </w:rPr>
              <w:t>ون</w:t>
            </w:r>
          </w:ins>
          <w:r w:rsidR="00EE6742" w:rsidRPr="00EE6742">
            <w:rPr>
              <w:rFonts w:ascii="Courier New" w:hAnsi="Courier New" w:cs="Courier New"/>
              <w:rtl/>
            </w:rPr>
            <w:t xml:space="preserve"> اثارهم كال</w:t>
          </w:r>
          <w:del w:id="4199" w:author="Transkribus" w:date="2019-12-11T14:30:00Z">
            <w:r w:rsidRPr="009B6BCA">
              <w:rPr>
                <w:rFonts w:ascii="Courier New" w:hAnsi="Courier New" w:cs="Courier New"/>
                <w:rtl/>
              </w:rPr>
              <w:delText>م</w:delText>
            </w:r>
          </w:del>
          <w:r w:rsidR="00EE6742" w:rsidRPr="00EE6742">
            <w:rPr>
              <w:rFonts w:ascii="Courier New" w:hAnsi="Courier New" w:cs="Courier New"/>
              <w:rtl/>
            </w:rPr>
            <w:t>عالم</w:t>
          </w:r>
          <w:del w:id="42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3A1FC7" w14:textId="77777777" w:rsidR="009B6BCA" w:rsidRPr="009B6BCA" w:rsidRDefault="009B6BCA" w:rsidP="009B6BCA">
      <w:pPr>
        <w:pStyle w:val="NurText"/>
        <w:bidi/>
        <w:rPr>
          <w:del w:id="4201" w:author="Transkribus" w:date="2019-12-11T14:30:00Z"/>
          <w:rFonts w:ascii="Courier New" w:hAnsi="Courier New" w:cs="Courier New"/>
        </w:rPr>
      </w:pPr>
      <w:dir w:val="rtl">
        <w:dir w:val="rtl">
          <w:del w:id="4202" w:author="Transkribus" w:date="2019-12-11T14:30:00Z">
            <w:r w:rsidRPr="009B6BCA">
              <w:rPr>
                <w:rFonts w:ascii="Courier New" w:hAnsi="Courier New" w:cs="Courier New"/>
                <w:rtl/>
              </w:rPr>
              <w:delText>بعزة باس واطلاع بصيرة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وهزة نفس واتساع مراحم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58AC6B7" w14:textId="22E211FA" w:rsidR="00EE6742" w:rsidRPr="00EE6742" w:rsidRDefault="009B6BCA" w:rsidP="00EE6742">
      <w:pPr>
        <w:pStyle w:val="NurText"/>
        <w:bidi/>
        <w:rPr>
          <w:ins w:id="4203" w:author="Transkribus" w:date="2019-12-11T14:30:00Z"/>
          <w:rFonts w:ascii="Courier New" w:hAnsi="Courier New" w:cs="Courier New"/>
        </w:rPr>
      </w:pPr>
      <w:dir w:val="rtl">
        <w:dir w:val="rtl">
          <w:del w:id="4204" w:author="Transkribus" w:date="2019-12-11T14:30:00Z">
            <w:r w:rsidRPr="009B6BCA">
              <w:rPr>
                <w:rFonts w:ascii="Courier New" w:hAnsi="Courier New" w:cs="Courier New"/>
                <w:rtl/>
              </w:rPr>
              <w:delText>حظوظ</w:delText>
            </w:r>
          </w:del>
          <w:ins w:id="4205" w:author="Transkribus" w:date="2019-12-11T14:30:00Z">
            <w:r w:rsidR="00EE6742" w:rsidRPr="00EE6742">
              <w:rPr>
                <w:rFonts w:ascii="Courier New" w:hAnsi="Courier New" w:cs="Courier New"/>
                <w:rtl/>
              </w:rPr>
              <w:t>ابعرةياس والطسلام يصيره * وهرة ققس والساح مر احم</w:t>
            </w:r>
          </w:ins>
        </w:dir>
      </w:dir>
    </w:p>
    <w:p w14:paraId="37F60BA2" w14:textId="6909BFBA" w:rsidR="00EE6742" w:rsidRPr="00EE6742" w:rsidRDefault="00EE6742" w:rsidP="00EE6742">
      <w:pPr>
        <w:pStyle w:val="NurText"/>
        <w:bidi/>
        <w:rPr>
          <w:rFonts w:ascii="Courier New" w:hAnsi="Courier New" w:cs="Courier New"/>
        </w:rPr>
      </w:pPr>
      <w:ins w:id="4206" w:author="Transkribus" w:date="2019-12-11T14:30:00Z">
        <w:r w:rsidRPr="00EE6742">
          <w:rPr>
            <w:rFonts w:ascii="Courier New" w:hAnsi="Courier New" w:cs="Courier New"/>
            <w:rtl/>
          </w:rPr>
          <w:t>حطوط</w:t>
        </w:r>
      </w:ins>
      <w:r w:rsidRPr="00EE6742">
        <w:rPr>
          <w:rFonts w:ascii="Courier New" w:hAnsi="Courier New" w:cs="Courier New"/>
          <w:rtl/>
        </w:rPr>
        <w:t xml:space="preserve"> كمال </w:t>
      </w:r>
      <w:del w:id="4207" w:author="Transkribus" w:date="2019-12-11T14:30:00Z">
        <w:r w:rsidR="009B6BCA" w:rsidRPr="009B6BCA">
          <w:rPr>
            <w:rFonts w:ascii="Courier New" w:hAnsi="Courier New" w:cs="Courier New"/>
            <w:rtl/>
          </w:rPr>
          <w:delText>اظهرت من عجائب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بمراة شخص ما اختفى</w:delText>
            </w:r>
          </w:dir>
        </w:dir>
      </w:del>
      <w:ins w:id="4208" w:author="Transkribus" w:date="2019-12-11T14:30:00Z">
        <w:r w:rsidRPr="00EE6742">
          <w:rPr>
            <w:rFonts w:ascii="Courier New" w:hAnsi="Courier New" w:cs="Courier New"/>
            <w:rtl/>
          </w:rPr>
          <w:t>اطهرت من عاتب * مراةشحس مبالحتفى</w:t>
        </w:r>
      </w:ins>
      <w:r w:rsidRPr="00EE6742">
        <w:rPr>
          <w:rFonts w:ascii="Courier New" w:hAnsi="Courier New" w:cs="Courier New"/>
          <w:rtl/>
        </w:rPr>
        <w:t xml:space="preserve"> فى العوالم</w:t>
      </w:r>
      <w:del w:id="420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60D258D" w14:textId="77777777" w:rsidR="009B6BCA" w:rsidRPr="009B6BCA" w:rsidRDefault="009B6BCA" w:rsidP="009B6BCA">
      <w:pPr>
        <w:pStyle w:val="NurText"/>
        <w:bidi/>
        <w:rPr>
          <w:del w:id="4210" w:author="Transkribus" w:date="2019-12-11T14:30:00Z"/>
          <w:rFonts w:ascii="Courier New" w:hAnsi="Courier New" w:cs="Courier New"/>
        </w:rPr>
      </w:pPr>
      <w:dir w:val="rtl">
        <w:dir w:val="rtl">
          <w:del w:id="4211" w:author="Transkribus" w:date="2019-12-11T14:30:00Z">
            <w:r w:rsidRPr="009B6BCA">
              <w:rPr>
                <w:rFonts w:ascii="Courier New" w:hAnsi="Courier New" w:cs="Courier New"/>
                <w:rtl/>
              </w:rPr>
              <w:delText>وما يستطيع المرء يختص 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انما التخصيص فقسمه راحم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52925AF" w14:textId="31666A0A" w:rsidR="00EE6742" w:rsidRPr="00EE6742" w:rsidRDefault="009B6BCA" w:rsidP="00EE6742">
      <w:pPr>
        <w:pStyle w:val="NurText"/>
        <w:bidi/>
        <w:rPr>
          <w:ins w:id="4212" w:author="Transkribus" w:date="2019-12-11T14:30:00Z"/>
          <w:rFonts w:ascii="Courier New" w:hAnsi="Courier New" w:cs="Courier New"/>
        </w:rPr>
      </w:pPr>
      <w:dir w:val="rtl">
        <w:dir w:val="rtl">
          <w:del w:id="4213" w:author="Transkribus" w:date="2019-12-11T14:30:00Z">
            <w:r w:rsidRPr="009B6BCA">
              <w:rPr>
                <w:rFonts w:ascii="Courier New" w:hAnsi="Courier New" w:cs="Courier New"/>
                <w:rtl/>
              </w:rPr>
              <w:delText>واعظم</w:delText>
            </w:r>
          </w:del>
          <w:ins w:id="4214" w:author="Transkribus" w:date="2019-12-11T14:30:00Z">
            <w:r w:rsidR="00EE6742" w:rsidRPr="00EE6742">
              <w:rPr>
                <w:rFonts w:ascii="Courier New" w:hAnsi="Courier New" w:cs="Courier New"/>
                <w:rtl/>
              </w:rPr>
              <w:t>ومايستطبع المريجتس نفسه * الااثما الننصيس شمةراحسم</w:t>
            </w:r>
          </w:ins>
        </w:dir>
      </w:dir>
    </w:p>
    <w:p w14:paraId="469790A0" w14:textId="0B8A0A64" w:rsidR="00EE6742" w:rsidRPr="00EE6742" w:rsidRDefault="00EE6742" w:rsidP="00EE6742">
      <w:pPr>
        <w:pStyle w:val="NurText"/>
        <w:bidi/>
        <w:rPr>
          <w:rFonts w:ascii="Courier New" w:hAnsi="Courier New" w:cs="Courier New"/>
        </w:rPr>
      </w:pPr>
      <w:ins w:id="4215" w:author="Transkribus" w:date="2019-12-11T14:30:00Z">
        <w:r w:rsidRPr="00EE6742">
          <w:rPr>
            <w:rFonts w:ascii="Courier New" w:hAnsi="Courier New" w:cs="Courier New"/>
            <w:rtl/>
          </w:rPr>
          <w:t>وأعطم</w:t>
        </w:r>
      </w:ins>
      <w:r w:rsidRPr="00EE6742">
        <w:rPr>
          <w:rFonts w:ascii="Courier New" w:hAnsi="Courier New" w:cs="Courier New"/>
          <w:rtl/>
        </w:rPr>
        <w:t xml:space="preserve"> اهل الفضل من ساد </w:t>
      </w:r>
      <w:del w:id="4216" w:author="Transkribus" w:date="2019-12-11T14:30:00Z">
        <w:r w:rsidR="009B6BCA" w:rsidRPr="009B6BCA">
          <w:rPr>
            <w:rFonts w:ascii="Courier New" w:hAnsi="Courier New" w:cs="Courier New"/>
            <w:rtl/>
          </w:rPr>
          <w:delText>بالقوى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فقاد بسبق</w:delText>
            </w:r>
          </w:dir>
        </w:dir>
      </w:del>
      <w:ins w:id="4217" w:author="Transkribus" w:date="2019-12-11T14:30:00Z">
        <w:r w:rsidRPr="00EE6742">
          <w:rPr>
            <w:rFonts w:ascii="Courier New" w:hAnsi="Courier New" w:cs="Courier New"/>
            <w:rtl/>
          </w:rPr>
          <w:t>القوى * فقاديسيق</w:t>
        </w:r>
      </w:ins>
      <w:r w:rsidRPr="00EE6742">
        <w:rPr>
          <w:rFonts w:ascii="Courier New" w:hAnsi="Courier New" w:cs="Courier New"/>
          <w:rtl/>
        </w:rPr>
        <w:t xml:space="preserve"> الطبع </w:t>
      </w:r>
      <w:del w:id="4218" w:author="Transkribus" w:date="2019-12-11T14:30:00Z">
        <w:r w:rsidR="009B6BCA" w:rsidRPr="009B6BCA">
          <w:rPr>
            <w:rFonts w:ascii="Courier New" w:hAnsi="Courier New" w:cs="Courier New"/>
            <w:rtl/>
          </w:rPr>
          <w:delText>اقوى الاعاظم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219" w:author="Transkribus" w:date="2019-12-11T14:30:00Z">
        <w:r w:rsidRPr="00EE6742">
          <w:rPr>
            <w:rFonts w:ascii="Courier New" w:hAnsi="Courier New" w:cs="Courier New"/>
            <w:rtl/>
          </w:rPr>
          <w:t>أقوى الاعاطم</w:t>
        </w:r>
      </w:ins>
    </w:p>
    <w:p w14:paraId="3F943340" w14:textId="30A0B158" w:rsidR="00EE6742" w:rsidRPr="00EE6742" w:rsidRDefault="009B6BCA" w:rsidP="00EE6742">
      <w:pPr>
        <w:pStyle w:val="NurText"/>
        <w:bidi/>
        <w:rPr>
          <w:rFonts w:ascii="Courier New" w:hAnsi="Courier New" w:cs="Courier New"/>
        </w:rPr>
      </w:pPr>
      <w:dir w:val="rtl">
        <w:dir w:val="rtl">
          <w:del w:id="4220" w:author="Transkribus" w:date="2019-12-11T14:30:00Z">
            <w:r w:rsidRPr="009B6BCA">
              <w:rPr>
                <w:rFonts w:ascii="Courier New" w:hAnsi="Courier New" w:cs="Courier New"/>
                <w:rtl/>
              </w:rPr>
              <w:delText>ترى ضمت الافلاك</w:delText>
            </w:r>
          </w:del>
          <w:ins w:id="4221" w:author="Transkribus" w:date="2019-12-11T14:30:00Z">
            <w:r w:rsidR="00EE6742" w:rsidRPr="00EE6742">
              <w:rPr>
                <w:rFonts w:ascii="Courier New" w:hAnsi="Courier New" w:cs="Courier New"/>
                <w:rtl/>
              </w:rPr>
              <w:t>ابرى غمب الاغلالة</w:t>
            </w:r>
          </w:ins>
          <w:r w:rsidR="00EE6742" w:rsidRPr="00EE6742">
            <w:rPr>
              <w:rFonts w:ascii="Courier New" w:hAnsi="Courier New" w:cs="Courier New"/>
              <w:rtl/>
            </w:rPr>
            <w:t xml:space="preserve"> ملكا </w:t>
          </w:r>
          <w:del w:id="4222" w:author="Transkribus" w:date="2019-12-11T14:30:00Z">
            <w:r w:rsidRPr="009B6BCA">
              <w:rPr>
                <w:rFonts w:ascii="Courier New" w:hAnsi="Courier New" w:cs="Courier New"/>
                <w:rtl/>
              </w:rPr>
              <w:delText>كيوسف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الجبل اللاتى</w:delText>
                </w:r>
              </w:dir>
            </w:dir>
          </w:del>
          <w:ins w:id="4223" w:author="Transkribus" w:date="2019-12-11T14:30:00Z">
            <w:r w:rsidR="00EE6742" w:rsidRPr="00EE6742">
              <w:rPr>
                <w:rFonts w:ascii="Courier New" w:hAnsi="Courier New" w:cs="Courier New"/>
                <w:rtl/>
              </w:rPr>
              <w:t>كميوسف * من الجيل الابنى</w:t>
            </w:r>
          </w:ins>
          <w:r w:rsidR="00EE6742" w:rsidRPr="00EE6742">
            <w:rPr>
              <w:rFonts w:ascii="Courier New" w:hAnsi="Courier New" w:cs="Courier New"/>
              <w:rtl/>
            </w:rPr>
            <w:t xml:space="preserve"> خلت فى الاقادم</w:t>
          </w:r>
          <w:del w:id="42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7EF205" w14:textId="1FC051A4" w:rsidR="00EE6742" w:rsidRPr="00EE6742" w:rsidRDefault="009B6BCA" w:rsidP="00EE6742">
      <w:pPr>
        <w:pStyle w:val="NurText"/>
        <w:bidi/>
        <w:rPr>
          <w:ins w:id="4225" w:author="Transkribus" w:date="2019-12-11T14:30:00Z"/>
          <w:rFonts w:ascii="Courier New" w:hAnsi="Courier New" w:cs="Courier New"/>
        </w:rPr>
      </w:pPr>
      <w:dir w:val="rtl">
        <w:dir w:val="rtl">
          <w:del w:id="4226" w:author="Transkribus" w:date="2019-12-11T14:30:00Z">
            <w:r w:rsidRPr="009B6BCA">
              <w:rPr>
                <w:rFonts w:ascii="Courier New" w:hAnsi="Courier New" w:cs="Courier New"/>
                <w:rtl/>
              </w:rPr>
              <w:delText>فما مثل</w:delText>
            </w:r>
          </w:del>
          <w:ins w:id="4227" w:author="Transkribus" w:date="2019-12-11T14:30:00Z">
            <w:r w:rsidR="00EE6742" w:rsidRPr="00EE6742">
              <w:rPr>
                <w:rFonts w:ascii="Courier New" w:hAnsi="Courier New" w:cs="Courier New"/>
                <w:rtl/>
              </w:rPr>
              <w:t>١٥٨</w:t>
            </w:r>
          </w:ins>
        </w:dir>
      </w:dir>
    </w:p>
    <w:p w14:paraId="28178681" w14:textId="5C1F3A18" w:rsidR="00EE6742" w:rsidRPr="00EE6742" w:rsidRDefault="00EE6742" w:rsidP="00EE6742">
      <w:pPr>
        <w:pStyle w:val="NurText"/>
        <w:bidi/>
        <w:rPr>
          <w:rFonts w:ascii="Courier New" w:hAnsi="Courier New" w:cs="Courier New"/>
        </w:rPr>
      </w:pPr>
      <w:ins w:id="4228" w:author="Transkribus" w:date="2019-12-11T14:30:00Z">
        <w:r w:rsidRPr="00EE6742">
          <w:rPr>
            <w:rFonts w:ascii="Courier New" w:hAnsi="Courier New" w:cs="Courier New"/>
            <w:rtl/>
          </w:rPr>
          <w:t>ماهمل</w:t>
        </w:r>
      </w:ins>
      <w:r w:rsidRPr="00EE6742">
        <w:rPr>
          <w:rFonts w:ascii="Courier New" w:hAnsi="Courier New" w:cs="Courier New"/>
          <w:rtl/>
        </w:rPr>
        <w:t xml:space="preserve"> ملك ساسه فى </w:t>
      </w:r>
      <w:del w:id="4229" w:author="Transkribus" w:date="2019-12-11T14:30:00Z">
        <w:r w:rsidR="009B6BCA" w:rsidRPr="009B6BCA">
          <w:rPr>
            <w:rFonts w:ascii="Courier New" w:hAnsi="Courier New" w:cs="Courier New"/>
            <w:rtl/>
          </w:rPr>
          <w:delText>احادث</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ولا مثل حرب </w:delText>
            </w:r>
          </w:dir>
        </w:dir>
      </w:del>
      <w:ins w:id="4230" w:author="Transkribus" w:date="2019-12-11T14:30:00Z">
        <w:r w:rsidRPr="00EE6742">
          <w:rPr>
            <w:rFonts w:ascii="Courier New" w:hAnsi="Courier New" w:cs="Courier New"/>
            <w:rtl/>
          </w:rPr>
          <w:t xml:space="preserve">أحادب * ولاميل جوب </w:t>
        </w:r>
      </w:ins>
      <w:r w:rsidRPr="00EE6742">
        <w:rPr>
          <w:rFonts w:ascii="Courier New" w:hAnsi="Courier New" w:cs="Courier New"/>
          <w:rtl/>
        </w:rPr>
        <w:t xml:space="preserve">هاجها فى </w:t>
      </w:r>
      <w:del w:id="4231" w:author="Transkribus" w:date="2019-12-11T14:30:00Z">
        <w:r w:rsidR="009B6BCA" w:rsidRPr="009B6BCA">
          <w:rPr>
            <w:rFonts w:ascii="Courier New" w:hAnsi="Courier New" w:cs="Courier New"/>
            <w:rtl/>
          </w:rPr>
          <w:delText>ملاحم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232" w:author="Transkribus" w:date="2019-12-11T14:30:00Z">
        <w:r w:rsidRPr="00EE6742">
          <w:rPr>
            <w:rFonts w:ascii="Courier New" w:hAnsi="Courier New" w:cs="Courier New"/>
            <w:rtl/>
          </w:rPr>
          <w:t>سلاجم</w:t>
        </w:r>
      </w:ins>
    </w:p>
    <w:p w14:paraId="298FD0CA" w14:textId="07C0E12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w:t>
          </w:r>
          <w:del w:id="4233" w:author="Transkribus" w:date="2019-12-11T14:30:00Z">
            <w:r w:rsidRPr="009B6BCA">
              <w:rPr>
                <w:rFonts w:ascii="Courier New" w:hAnsi="Courier New" w:cs="Courier New"/>
                <w:rtl/>
              </w:rPr>
              <w:delText>با</w:delText>
            </w:r>
          </w:del>
          <w:r w:rsidR="00EE6742" w:rsidRPr="00EE6742">
            <w:rPr>
              <w:rFonts w:ascii="Courier New" w:hAnsi="Courier New" w:cs="Courier New"/>
              <w:rtl/>
            </w:rPr>
            <w:t>نى دار الع</w:t>
          </w:r>
          <w:ins w:id="4234" w:author="Transkribus" w:date="2019-12-11T14:30:00Z">
            <w:r w:rsidR="00EE6742" w:rsidRPr="00EE6742">
              <w:rPr>
                <w:rFonts w:ascii="Courier New" w:hAnsi="Courier New" w:cs="Courier New"/>
                <w:rtl/>
              </w:rPr>
              <w:t>ب</w:t>
            </w:r>
          </w:ins>
          <w:r w:rsidR="00EE6742" w:rsidRPr="00EE6742">
            <w:rPr>
              <w:rFonts w:ascii="Courier New" w:hAnsi="Courier New" w:cs="Courier New"/>
              <w:rtl/>
            </w:rPr>
            <w:t>دل</w:t>
          </w:r>
          <w:ins w:id="4235" w:author="Transkribus" w:date="2019-12-11T14:30:00Z">
            <w:r w:rsidR="00EE6742" w:rsidRPr="00EE6742">
              <w:rPr>
                <w:rFonts w:ascii="Courier New" w:hAnsi="Courier New" w:cs="Courier New"/>
                <w:rtl/>
              </w:rPr>
              <w:t>ى</w:t>
            </w:r>
          </w:ins>
          <w:r w:rsidR="00EE6742" w:rsidRPr="00EE6742">
            <w:rPr>
              <w:rFonts w:ascii="Courier New" w:hAnsi="Courier New" w:cs="Courier New"/>
              <w:rtl/>
            </w:rPr>
            <w:t xml:space="preserve"> فى مارق </w:t>
          </w:r>
          <w:del w:id="4236" w:author="Transkribus" w:date="2019-12-11T14:30:00Z">
            <w:r w:rsidRPr="009B6BCA">
              <w:rPr>
                <w:rFonts w:ascii="Courier New" w:hAnsi="Courier New" w:cs="Courier New"/>
                <w:rtl/>
              </w:rPr>
              <w:delText>الوغى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بمسرب ان من دماء الغواشم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237" w:author="Transkribus" w:date="2019-12-11T14:30:00Z">
            <w:r w:rsidR="00EE6742" w:rsidRPr="00EE6742">
              <w:rPr>
                <w:rFonts w:ascii="Courier New" w:hAnsi="Courier New" w:cs="Courier New"/>
                <w:rtl/>
              </w:rPr>
              <w:t>الوخى * ثمسرب أبن من سقاه الفواشم</w:t>
            </w:r>
          </w:ins>
        </w:dir>
      </w:dir>
    </w:p>
    <w:p w14:paraId="0D49ABA1" w14:textId="2263AFF1" w:rsidR="00EE6742" w:rsidRPr="00EE6742" w:rsidRDefault="009B6BCA" w:rsidP="00EE6742">
      <w:pPr>
        <w:pStyle w:val="NurText"/>
        <w:bidi/>
        <w:rPr>
          <w:rFonts w:ascii="Courier New" w:hAnsi="Courier New" w:cs="Courier New"/>
        </w:rPr>
      </w:pPr>
      <w:dir w:val="rtl">
        <w:dir w:val="rtl">
          <w:del w:id="4238" w:author="Transkribus" w:date="2019-12-11T14:30:00Z">
            <w:r w:rsidRPr="009B6BCA">
              <w:rPr>
                <w:rFonts w:ascii="Courier New" w:hAnsi="Courier New" w:cs="Courier New"/>
                <w:rtl/>
              </w:rPr>
              <w:delText>فديتك</w:delText>
            </w:r>
          </w:del>
          <w:ins w:id="4239" w:author="Transkribus" w:date="2019-12-11T14:30:00Z">
            <w:r w:rsidR="00EE6742" w:rsidRPr="00EE6742">
              <w:rPr>
                <w:rFonts w:ascii="Courier New" w:hAnsi="Courier New" w:cs="Courier New"/>
                <w:rtl/>
              </w:rPr>
              <w:t>ذ بنسلك</w:t>
            </w:r>
          </w:ins>
          <w:r w:rsidR="00EE6742" w:rsidRPr="00EE6742">
            <w:rPr>
              <w:rFonts w:ascii="Courier New" w:hAnsi="Courier New" w:cs="Courier New"/>
              <w:rtl/>
            </w:rPr>
            <w:t xml:space="preserve"> من </w:t>
          </w:r>
          <w:del w:id="4240" w:author="Transkribus" w:date="2019-12-11T14:30:00Z">
            <w:r w:rsidRPr="009B6BCA">
              <w:rPr>
                <w:rFonts w:ascii="Courier New" w:hAnsi="Courier New" w:cs="Courier New"/>
                <w:rtl/>
              </w:rPr>
              <w:delText>معل لدينك مبتن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وافديك</w:delText>
                </w:r>
              </w:dir>
            </w:dir>
          </w:del>
          <w:ins w:id="4241" w:author="Transkribus" w:date="2019-12-11T14:30:00Z">
            <w:r w:rsidR="00EE6742" w:rsidRPr="00EE6742">
              <w:rPr>
                <w:rFonts w:ascii="Courier New" w:hAnsi="Courier New" w:cs="Courier New"/>
                <w:rtl/>
              </w:rPr>
              <w:t>معسل الدينك ميين * والديك</w:t>
            </w:r>
          </w:ins>
          <w:r w:rsidR="00EE6742" w:rsidRPr="00EE6742">
            <w:rPr>
              <w:rFonts w:ascii="Courier New" w:hAnsi="Courier New" w:cs="Courier New"/>
              <w:rtl/>
            </w:rPr>
            <w:t xml:space="preserve"> من </w:t>
          </w:r>
          <w:del w:id="4242" w:author="Transkribus" w:date="2019-12-11T14:30:00Z">
            <w:r w:rsidRPr="009B6BCA">
              <w:rPr>
                <w:rFonts w:ascii="Courier New" w:hAnsi="Courier New" w:cs="Courier New"/>
                <w:rtl/>
              </w:rPr>
              <w:delText>مبل لضدك هادم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43" w:author="Transkribus" w:date="2019-12-11T14:30:00Z">
            <w:r w:rsidR="00EE6742" w:rsidRPr="00EE6742">
              <w:rPr>
                <w:rFonts w:ascii="Courier New" w:hAnsi="Courier New" w:cs="Courier New"/>
                <w:rtl/>
              </w:rPr>
              <w:t>ميل اصيدلك هلادم</w:t>
            </w:r>
          </w:ins>
        </w:dir>
      </w:dir>
    </w:p>
    <w:p w14:paraId="5E49F596" w14:textId="7421E3B7" w:rsidR="00EE6742" w:rsidRPr="00EE6742" w:rsidRDefault="009B6BCA" w:rsidP="00EE6742">
      <w:pPr>
        <w:pStyle w:val="NurText"/>
        <w:bidi/>
        <w:rPr>
          <w:rFonts w:ascii="Courier New" w:hAnsi="Courier New" w:cs="Courier New"/>
        </w:rPr>
      </w:pPr>
      <w:dir w:val="rtl">
        <w:dir w:val="rtl">
          <w:del w:id="4244" w:author="Transkribus" w:date="2019-12-11T14:30:00Z">
            <w:r w:rsidRPr="009B6BCA">
              <w:rPr>
                <w:rFonts w:ascii="Courier New" w:hAnsi="Courier New" w:cs="Courier New"/>
                <w:rtl/>
              </w:rPr>
              <w:delText>فانت</w:delText>
            </w:r>
          </w:del>
          <w:ins w:id="4245" w:author="Transkribus" w:date="2019-12-11T14:30:00Z">
            <w:r w:rsidR="00EE6742" w:rsidRPr="00EE6742">
              <w:rPr>
                <w:rFonts w:ascii="Courier New" w:hAnsi="Courier New" w:cs="Courier New"/>
                <w:rtl/>
              </w:rPr>
              <w:t>بابت</w:t>
            </w:r>
          </w:ins>
          <w:r w:rsidR="00EE6742" w:rsidRPr="00EE6742">
            <w:rPr>
              <w:rFonts w:ascii="Courier New" w:hAnsi="Courier New" w:cs="Courier New"/>
              <w:rtl/>
            </w:rPr>
            <w:t xml:space="preserve"> الذى </w:t>
          </w:r>
          <w:del w:id="4246" w:author="Transkribus" w:date="2019-12-11T14:30:00Z">
            <w:r w:rsidRPr="009B6BCA">
              <w:rPr>
                <w:rFonts w:ascii="Courier New" w:hAnsi="Courier New" w:cs="Courier New"/>
                <w:rtl/>
              </w:rPr>
              <w:delText>ايقظت حزب</w:delText>
            </w:r>
          </w:del>
          <w:ins w:id="4247" w:author="Transkribus" w:date="2019-12-11T14:30:00Z">
            <w:r w:rsidR="00EE6742" w:rsidRPr="00EE6742">
              <w:rPr>
                <w:rFonts w:ascii="Courier New" w:hAnsi="Courier New" w:cs="Courier New"/>
                <w:rtl/>
              </w:rPr>
              <w:t>أيقطت حرب</w:t>
            </w:r>
          </w:ins>
          <w:r w:rsidR="00EE6742" w:rsidRPr="00EE6742">
            <w:rPr>
              <w:rFonts w:ascii="Courier New" w:hAnsi="Courier New" w:cs="Courier New"/>
              <w:rtl/>
            </w:rPr>
            <w:t xml:space="preserve"> محمد</w:t>
          </w:r>
          <w:del w:id="42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جهادا وهم</w:delText>
                </w:r>
              </w:dir>
            </w:dir>
          </w:del>
          <w:ins w:id="4249" w:author="Transkribus" w:date="2019-12-11T14:30:00Z">
            <w:r w:rsidR="00EE6742" w:rsidRPr="00EE6742">
              <w:rPr>
                <w:rFonts w:ascii="Courier New" w:hAnsi="Courier New" w:cs="Courier New"/>
                <w:rtl/>
              </w:rPr>
              <w:t xml:space="preserve"> * جماد أوهم</w:t>
            </w:r>
          </w:ins>
          <w:r w:rsidR="00EE6742" w:rsidRPr="00EE6742">
            <w:rPr>
              <w:rFonts w:ascii="Courier New" w:hAnsi="Courier New" w:cs="Courier New"/>
              <w:rtl/>
            </w:rPr>
            <w:t xml:space="preserve"> فى </w:t>
          </w:r>
          <w:del w:id="4250" w:author="Transkribus" w:date="2019-12-11T14:30:00Z">
            <w:r w:rsidRPr="009B6BCA">
              <w:rPr>
                <w:rFonts w:ascii="Courier New" w:hAnsi="Courier New" w:cs="Courier New"/>
                <w:rtl/>
              </w:rPr>
              <w:delText>غفلة المتناوم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51" w:author="Transkribus" w:date="2019-12-11T14:30:00Z">
            <w:r w:rsidR="00EE6742" w:rsidRPr="00EE6742">
              <w:rPr>
                <w:rFonts w:ascii="Courier New" w:hAnsi="Courier New" w:cs="Courier New"/>
                <w:rtl/>
              </w:rPr>
              <w:t>غنسلة التناوم</w:t>
            </w:r>
          </w:ins>
        </w:dir>
      </w:dir>
    </w:p>
    <w:p w14:paraId="5329E255" w14:textId="77777777" w:rsidR="009B6BCA" w:rsidRPr="009B6BCA" w:rsidRDefault="009B6BCA" w:rsidP="009B6BCA">
      <w:pPr>
        <w:pStyle w:val="NurText"/>
        <w:bidi/>
        <w:rPr>
          <w:del w:id="4252" w:author="Transkribus" w:date="2019-12-11T14:30:00Z"/>
          <w:rFonts w:ascii="Courier New" w:hAnsi="Courier New" w:cs="Courier New"/>
        </w:rPr>
      </w:pPr>
      <w:dir w:val="rtl">
        <w:dir w:val="rtl">
          <w:del w:id="4253" w:author="Transkribus" w:date="2019-12-11T14:30:00Z">
            <w:r w:rsidRPr="009B6BCA">
              <w:rPr>
                <w:rFonts w:ascii="Courier New" w:hAnsi="Courier New" w:cs="Courier New"/>
                <w:rtl/>
              </w:rPr>
              <w:delText>فحاربت للايمان لا لضغائن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ورابطت للرضوان لا لمغانم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65F5AE0" w14:textId="08DCC4A7" w:rsidR="00EE6742" w:rsidRPr="00EE6742" w:rsidRDefault="009B6BCA" w:rsidP="00EE6742">
      <w:pPr>
        <w:pStyle w:val="NurText"/>
        <w:bidi/>
        <w:rPr>
          <w:ins w:id="4254" w:author="Transkribus" w:date="2019-12-11T14:30:00Z"/>
          <w:rFonts w:ascii="Courier New" w:hAnsi="Courier New" w:cs="Courier New"/>
        </w:rPr>
      </w:pPr>
      <w:dir w:val="rtl">
        <w:dir w:val="rtl">
          <w:del w:id="4255" w:author="Transkribus" w:date="2019-12-11T14:30:00Z">
            <w:r w:rsidRPr="009B6BCA">
              <w:rPr>
                <w:rFonts w:ascii="Courier New" w:hAnsi="Courier New" w:cs="Courier New"/>
                <w:rtl/>
              </w:rPr>
              <w:delText>اجدك</w:delText>
            </w:r>
          </w:del>
          <w:ins w:id="4256" w:author="Transkribus" w:date="2019-12-11T14:30:00Z">
            <w:r w:rsidR="00EE6742" w:rsidRPr="00EE6742">
              <w:rPr>
                <w:rFonts w:ascii="Courier New" w:hAnsi="Courier New" w:cs="Courier New"/>
                <w:rtl/>
              </w:rPr>
              <w:t>جار بب الابميان الالصفلن  ورادلت لمرشوان الالمغناثم</w:t>
            </w:r>
          </w:ins>
        </w:dir>
      </w:dir>
    </w:p>
    <w:p w14:paraId="232E25FC" w14:textId="3DBA6512" w:rsidR="00EE6742" w:rsidRPr="00EE6742" w:rsidRDefault="00EE6742" w:rsidP="00EE6742">
      <w:pPr>
        <w:pStyle w:val="NurText"/>
        <w:bidi/>
        <w:rPr>
          <w:rFonts w:ascii="Courier New" w:hAnsi="Courier New" w:cs="Courier New"/>
        </w:rPr>
      </w:pPr>
      <w:ins w:id="4257" w:author="Transkribus" w:date="2019-12-11T14:30:00Z">
        <w:r w:rsidRPr="00EE6742">
          <w:rPr>
            <w:rFonts w:ascii="Courier New" w:hAnsi="Courier New" w:cs="Courier New"/>
            <w:rtl/>
          </w:rPr>
          <w:t>أحسذل</w:t>
        </w:r>
      </w:ins>
      <w:r w:rsidRPr="00EE6742">
        <w:rPr>
          <w:rFonts w:ascii="Courier New" w:hAnsi="Courier New" w:cs="Courier New"/>
          <w:rtl/>
        </w:rPr>
        <w:t xml:space="preserve"> لن </w:t>
      </w:r>
      <w:del w:id="4258" w:author="Transkribus" w:date="2019-12-11T14:30:00Z">
        <w:r w:rsidR="009B6BCA" w:rsidRPr="009B6BCA">
          <w:rPr>
            <w:rFonts w:ascii="Courier New" w:hAnsi="Courier New" w:cs="Courier New"/>
            <w:rtl/>
          </w:rPr>
          <w:delText>ينفك يضرب</w:delText>
        </w:r>
      </w:del>
      <w:ins w:id="4259" w:author="Transkribus" w:date="2019-12-11T14:30:00Z">
        <w:r w:rsidRPr="00EE6742">
          <w:rPr>
            <w:rFonts w:ascii="Courier New" w:hAnsi="Courier New" w:cs="Courier New"/>
            <w:rtl/>
          </w:rPr>
          <w:t>سعيك افصرب</w:t>
        </w:r>
      </w:ins>
      <w:r w:rsidRPr="00EE6742">
        <w:rPr>
          <w:rFonts w:ascii="Courier New" w:hAnsi="Courier New" w:cs="Courier New"/>
          <w:rtl/>
        </w:rPr>
        <w:t xml:space="preserve"> هكذا</w:t>
      </w:r>
      <w:del w:id="426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قبابك حيث</w:delText>
            </w:r>
          </w:dir>
        </w:dir>
      </w:del>
      <w:ins w:id="4261" w:author="Transkribus" w:date="2019-12-11T14:30:00Z">
        <w:r w:rsidRPr="00EE6742">
          <w:rPr>
            <w:rFonts w:ascii="Courier New" w:hAnsi="Courier New" w:cs="Courier New"/>
            <w:rtl/>
          </w:rPr>
          <w:t xml:space="preserve"> * فبايك حبب</w:t>
        </w:r>
      </w:ins>
      <w:r w:rsidRPr="00EE6742">
        <w:rPr>
          <w:rFonts w:ascii="Courier New" w:hAnsi="Courier New" w:cs="Courier New"/>
          <w:rtl/>
        </w:rPr>
        <w:t xml:space="preserve"> اشتك سدم الها</w:t>
      </w:r>
      <w:del w:id="4262" w:author="Transkribus" w:date="2019-12-11T14:30:00Z">
        <w:r w:rsidR="009B6BCA" w:rsidRPr="009B6BCA">
          <w:rPr>
            <w:rFonts w:ascii="Courier New" w:hAnsi="Courier New" w:cs="Courier New"/>
            <w:rtl/>
          </w:rPr>
          <w:delText>ذ</w:delText>
        </w:r>
      </w:del>
      <w:ins w:id="4263" w:author="Transkribus" w:date="2019-12-11T14:30:00Z">
        <w:r w:rsidRPr="00EE6742">
          <w:rPr>
            <w:rFonts w:ascii="Courier New" w:hAnsi="Courier New" w:cs="Courier New"/>
            <w:rtl/>
          </w:rPr>
          <w:t>د</w:t>
        </w:r>
      </w:ins>
      <w:r w:rsidRPr="00EE6742">
        <w:rPr>
          <w:rFonts w:ascii="Courier New" w:hAnsi="Courier New" w:cs="Courier New"/>
          <w:rtl/>
        </w:rPr>
        <w:t>م</w:t>
      </w:r>
      <w:del w:id="426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2C43476" w14:textId="77777777" w:rsidR="009B6BCA" w:rsidRPr="009B6BCA" w:rsidRDefault="009B6BCA" w:rsidP="009B6BCA">
      <w:pPr>
        <w:pStyle w:val="NurText"/>
        <w:bidi/>
        <w:rPr>
          <w:del w:id="4265" w:author="Transkribus" w:date="2019-12-11T14:30:00Z"/>
          <w:rFonts w:ascii="Courier New" w:hAnsi="Courier New" w:cs="Courier New"/>
        </w:rPr>
      </w:pPr>
      <w:dir w:val="rtl">
        <w:dir w:val="rtl">
          <w:del w:id="4266" w:author="Transkribus" w:date="2019-12-11T14:30:00Z">
            <w:r w:rsidRPr="009B6BCA">
              <w:rPr>
                <w:rFonts w:ascii="Courier New" w:hAnsi="Courier New" w:cs="Courier New"/>
                <w:rtl/>
              </w:rPr>
              <w:delText>وفى حجرات النقع سيح صوارخ</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كامواج لج للهضاب ملاطم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C1D734D" w14:textId="77777777" w:rsidR="009B6BCA" w:rsidRPr="009B6BCA" w:rsidRDefault="009B6BCA" w:rsidP="009B6BCA">
      <w:pPr>
        <w:pStyle w:val="NurText"/>
        <w:bidi/>
        <w:rPr>
          <w:del w:id="4267" w:author="Transkribus" w:date="2019-12-11T14:30:00Z"/>
          <w:rFonts w:ascii="Courier New" w:hAnsi="Courier New" w:cs="Courier New"/>
        </w:rPr>
      </w:pPr>
      <w:dir w:val="rtl">
        <w:dir w:val="rtl">
          <w:del w:id="4268" w:author="Transkribus" w:date="2019-12-11T14:30:00Z">
            <w:r w:rsidRPr="009B6BCA">
              <w:rPr>
                <w:rFonts w:ascii="Courier New" w:hAnsi="Courier New" w:cs="Courier New"/>
                <w:rtl/>
              </w:rPr>
              <w:delText>ومقلعة امراسها وشراعها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عنان وخفاق بصعدة داهم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C73E986" w14:textId="00DD220D" w:rsidR="00EE6742" w:rsidRPr="00EE6742" w:rsidRDefault="009B6BCA" w:rsidP="00EE6742">
      <w:pPr>
        <w:pStyle w:val="NurText"/>
        <w:bidi/>
        <w:rPr>
          <w:ins w:id="4269" w:author="Transkribus" w:date="2019-12-11T14:30:00Z"/>
          <w:rFonts w:ascii="Courier New" w:hAnsi="Courier New" w:cs="Courier New"/>
        </w:rPr>
      </w:pPr>
      <w:dir w:val="rtl">
        <w:dir w:val="rtl">
          <w:del w:id="4270" w:author="Transkribus" w:date="2019-12-11T14:30:00Z">
            <w:r w:rsidRPr="009B6BCA">
              <w:rPr>
                <w:rFonts w:ascii="Courier New" w:hAnsi="Courier New" w:cs="Courier New"/>
                <w:rtl/>
              </w:rPr>
              <w:delText>فيكف</w:delText>
            </w:r>
          </w:del>
          <w:ins w:id="4271" w:author="Transkribus" w:date="2019-12-11T14:30:00Z">
            <w:r w:rsidR="00EE6742" w:rsidRPr="00EE6742">
              <w:rPr>
                <w:rFonts w:ascii="Courier New" w:hAnsi="Courier New" w:cs="Courier New"/>
                <w:rtl/>
              </w:rPr>
              <w:t>وفى ججرات النهع شيح صوارح * كاسمواج لح الهذاب مسلاطم</w:t>
            </w:r>
          </w:ins>
        </w:dir>
      </w:dir>
    </w:p>
    <w:p w14:paraId="45D27D44" w14:textId="77777777" w:rsidR="00EE6742" w:rsidRPr="00EE6742" w:rsidRDefault="00EE6742" w:rsidP="00EE6742">
      <w:pPr>
        <w:pStyle w:val="NurText"/>
        <w:bidi/>
        <w:rPr>
          <w:ins w:id="4272" w:author="Transkribus" w:date="2019-12-11T14:30:00Z"/>
          <w:rFonts w:ascii="Courier New" w:hAnsi="Courier New" w:cs="Courier New"/>
        </w:rPr>
      </w:pPr>
      <w:ins w:id="4273" w:author="Transkribus" w:date="2019-12-11T14:30:00Z">
        <w:r w:rsidRPr="00EE6742">
          <w:rPr>
            <w:rFonts w:ascii="Courier New" w:hAnsi="Courier New" w:cs="Courier New"/>
            <w:rtl/>
          </w:rPr>
          <w:t>ومقلعه امر اسها وشراها * عبان وحفاق صهدة داه م</w:t>
        </w:r>
      </w:ins>
    </w:p>
    <w:p w14:paraId="371C6D66" w14:textId="671854FA" w:rsidR="00EE6742" w:rsidRPr="00EE6742" w:rsidRDefault="00EE6742" w:rsidP="00EE6742">
      <w:pPr>
        <w:pStyle w:val="NurText"/>
        <w:bidi/>
        <w:rPr>
          <w:rFonts w:ascii="Courier New" w:hAnsi="Courier New" w:cs="Courier New"/>
        </w:rPr>
      </w:pPr>
      <w:ins w:id="4274" w:author="Transkribus" w:date="2019-12-11T14:30:00Z">
        <w:r w:rsidRPr="00EE6742">
          <w:rPr>
            <w:rFonts w:ascii="Courier New" w:hAnsi="Courier New" w:cs="Courier New"/>
            <w:rtl/>
          </w:rPr>
          <w:t>فكيف</w:t>
        </w:r>
      </w:ins>
      <w:r w:rsidRPr="00EE6742">
        <w:rPr>
          <w:rFonts w:ascii="Courier New" w:hAnsi="Courier New" w:cs="Courier New"/>
          <w:rtl/>
        </w:rPr>
        <w:t xml:space="preserve"> رست </w:t>
      </w:r>
      <w:del w:id="4275" w:author="Transkribus" w:date="2019-12-11T14:30:00Z">
        <w:r w:rsidR="009B6BCA" w:rsidRPr="009B6BCA">
          <w:rPr>
            <w:rFonts w:ascii="Courier New" w:hAnsi="Courier New" w:cs="Courier New"/>
            <w:rtl/>
          </w:rPr>
          <w:delText>فيها خيامك اذ جرت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سفين كماء</w:delText>
            </w:r>
          </w:dir>
        </w:dir>
      </w:del>
      <w:ins w:id="4276" w:author="Transkribus" w:date="2019-12-11T14:30:00Z">
        <w:r w:rsidRPr="00EE6742">
          <w:rPr>
            <w:rFonts w:ascii="Courier New" w:hAnsi="Courier New" w:cs="Courier New"/>
            <w:rtl/>
          </w:rPr>
          <w:t>فيه اخباملك أذحوف – سقين كماة</w:t>
        </w:r>
      </w:ins>
      <w:r w:rsidRPr="00EE6742">
        <w:rPr>
          <w:rFonts w:ascii="Courier New" w:hAnsi="Courier New" w:cs="Courier New"/>
          <w:rtl/>
        </w:rPr>
        <w:t xml:space="preserve"> فى </w:t>
      </w:r>
      <w:del w:id="4277" w:author="Transkribus" w:date="2019-12-11T14:30:00Z">
        <w:r w:rsidR="009B6BCA" w:rsidRPr="009B6BCA">
          <w:rPr>
            <w:rFonts w:ascii="Courier New" w:hAnsi="Courier New" w:cs="Courier New"/>
            <w:rtl/>
          </w:rPr>
          <w:delText>بحار شياظم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278" w:author="Transkribus" w:date="2019-12-11T14:30:00Z">
        <w:r w:rsidRPr="00EE6742">
          <w:rPr>
            <w:rFonts w:ascii="Courier New" w:hAnsi="Courier New" w:cs="Courier New"/>
            <w:rtl/>
          </w:rPr>
          <w:t>مجار شسياطم</w:t>
        </w:r>
      </w:ins>
    </w:p>
    <w:p w14:paraId="589DB7C5" w14:textId="50460CC9" w:rsidR="00EE6742" w:rsidRPr="00EE6742" w:rsidRDefault="009B6BCA" w:rsidP="00EE6742">
      <w:pPr>
        <w:pStyle w:val="NurText"/>
        <w:bidi/>
        <w:rPr>
          <w:rFonts w:ascii="Courier New" w:hAnsi="Courier New" w:cs="Courier New"/>
        </w:rPr>
      </w:pPr>
      <w:dir w:val="rtl">
        <w:dir w:val="rtl">
          <w:del w:id="4279" w:author="Transkribus" w:date="2019-12-11T14:30:00Z">
            <w:r w:rsidRPr="009B6BCA">
              <w:rPr>
                <w:rFonts w:ascii="Courier New" w:hAnsi="Courier New" w:cs="Courier New"/>
                <w:rtl/>
              </w:rPr>
              <w:delText>ف</w:delText>
            </w:r>
          </w:del>
          <w:ins w:id="4280"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لم يبق </w:t>
          </w:r>
          <w:del w:id="4281" w:author="Transkribus" w:date="2019-12-11T14:30:00Z">
            <w:r w:rsidRPr="009B6BCA">
              <w:rPr>
                <w:rFonts w:ascii="Courier New" w:hAnsi="Courier New" w:cs="Courier New"/>
                <w:rtl/>
              </w:rPr>
              <w:delText>الا ملتق باسنة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282" w:author="Transkribus" w:date="2019-12-11T14:30:00Z">
            <w:r w:rsidR="00EE6742" w:rsidRPr="00EE6742">
              <w:rPr>
                <w:rFonts w:ascii="Courier New" w:hAnsi="Courier New" w:cs="Courier New"/>
                <w:rtl/>
              </w:rPr>
              <w:t xml:space="preserve">الاملتق باسمة * </w:t>
            </w:r>
          </w:ins>
          <w:r w:rsidR="00EE6742" w:rsidRPr="00EE6742">
            <w:rPr>
              <w:rFonts w:ascii="Courier New" w:hAnsi="Courier New" w:cs="Courier New"/>
              <w:rtl/>
            </w:rPr>
            <w:t xml:space="preserve">ولا </w:t>
          </w:r>
          <w:del w:id="4283" w:author="Transkribus" w:date="2019-12-11T14:30:00Z">
            <w:r w:rsidRPr="009B6BCA">
              <w:rPr>
                <w:rFonts w:ascii="Courier New" w:hAnsi="Courier New" w:cs="Courier New"/>
                <w:rtl/>
              </w:rPr>
              <w:delText>يلق الا متق بحيازم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284" w:author="Transkribus" w:date="2019-12-11T14:30:00Z">
            <w:r w:rsidR="00EE6742" w:rsidRPr="00EE6742">
              <w:rPr>
                <w:rFonts w:ascii="Courier New" w:hAnsi="Courier New" w:cs="Courier New"/>
                <w:rtl/>
              </w:rPr>
              <w:t>بلسق الاميق صيار٣</w:t>
            </w:r>
          </w:ins>
        </w:dir>
      </w:dir>
    </w:p>
    <w:p w14:paraId="2A655383" w14:textId="77777777" w:rsidR="009B6BCA" w:rsidRPr="009B6BCA" w:rsidRDefault="009B6BCA" w:rsidP="009B6BCA">
      <w:pPr>
        <w:pStyle w:val="NurText"/>
        <w:bidi/>
        <w:rPr>
          <w:del w:id="4285" w:author="Transkribus" w:date="2019-12-11T14:30:00Z"/>
          <w:rFonts w:ascii="Courier New" w:hAnsi="Courier New" w:cs="Courier New"/>
        </w:rPr>
      </w:pPr>
      <w:dir w:val="rtl">
        <w:dir w:val="rtl">
          <w:del w:id="4286" w:author="Transkribus" w:date="2019-12-11T14:30:00Z">
            <w:r w:rsidRPr="009B6BCA">
              <w:rPr>
                <w:rFonts w:ascii="Courier New" w:hAnsi="Courier New" w:cs="Courier New"/>
                <w:rtl/>
              </w:rPr>
              <w:delText>فلا طنب الا توثب مقدم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وتد الا تجلد عارم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59FF8FA" w14:textId="0C418FED" w:rsidR="00EE6742" w:rsidRPr="00EE6742" w:rsidRDefault="009B6BCA" w:rsidP="00EE6742">
      <w:pPr>
        <w:pStyle w:val="NurText"/>
        <w:bidi/>
        <w:rPr>
          <w:ins w:id="4287" w:author="Transkribus" w:date="2019-12-11T14:30:00Z"/>
          <w:rFonts w:ascii="Courier New" w:hAnsi="Courier New" w:cs="Courier New"/>
        </w:rPr>
      </w:pPr>
      <w:dir w:val="rtl">
        <w:dir w:val="rtl">
          <w:del w:id="4288" w:author="Transkribus" w:date="2019-12-11T14:30:00Z">
            <w:r w:rsidRPr="009B6BCA">
              <w:rPr>
                <w:rFonts w:ascii="Courier New" w:hAnsi="Courier New" w:cs="Courier New"/>
                <w:rtl/>
              </w:rPr>
              <w:delText>فدارك</w:delText>
            </w:r>
          </w:del>
          <w:ins w:id="4289" w:author="Transkribus" w:date="2019-12-11T14:30:00Z">
            <w:r w:rsidR="00EE6742" w:rsidRPr="00EE6742">
              <w:rPr>
                <w:rFonts w:ascii="Courier New" w:hAnsi="Courier New" w:cs="Courier New"/>
                <w:rtl/>
              </w:rPr>
              <w:t>فلاطفب الايويب ٨دسد م * ولاوذ ذ الاخجلد عارم</w:t>
            </w:r>
          </w:ins>
        </w:dir>
      </w:dir>
    </w:p>
    <w:p w14:paraId="551F64B0" w14:textId="4A3B2793" w:rsidR="00EE6742" w:rsidRPr="00EE6742" w:rsidRDefault="00EE6742" w:rsidP="00EE6742">
      <w:pPr>
        <w:pStyle w:val="NurText"/>
        <w:bidi/>
        <w:rPr>
          <w:rFonts w:ascii="Courier New" w:hAnsi="Courier New" w:cs="Courier New"/>
        </w:rPr>
      </w:pPr>
      <w:ins w:id="4290" w:author="Transkribus" w:date="2019-12-11T14:30:00Z">
        <w:r w:rsidRPr="00EE6742">
          <w:rPr>
            <w:rFonts w:ascii="Courier New" w:hAnsi="Courier New" w:cs="Courier New"/>
            <w:rtl/>
          </w:rPr>
          <w:t xml:space="preserve"> فدارال</w:t>
        </w:r>
      </w:ins>
      <w:r w:rsidRPr="00EE6742">
        <w:rPr>
          <w:rFonts w:ascii="Courier New" w:hAnsi="Courier New" w:cs="Courier New"/>
          <w:rtl/>
        </w:rPr>
        <w:t xml:space="preserve"> والابطال </w:t>
      </w:r>
      <w:del w:id="4291" w:author="Transkribus" w:date="2019-12-11T14:30:00Z">
        <w:r w:rsidR="009B6BCA" w:rsidRPr="009B6BCA">
          <w:rPr>
            <w:rFonts w:ascii="Courier New" w:hAnsi="Courier New" w:cs="Courier New"/>
            <w:rtl/>
          </w:rPr>
          <w:delText>ثارت حيالها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مقر سرور فى مفر ماثم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4292" w:author="Transkribus" w:date="2019-12-11T14:30:00Z">
        <w:r w:rsidRPr="00EE6742">
          <w:rPr>
            <w:rFonts w:ascii="Courier New" w:hAnsi="Courier New" w:cs="Courier New"/>
            <w:rtl/>
          </w:rPr>
          <w:t>ثارب جبالها * معر مرور فى منر</w:t>
        </w:r>
        <w:r w:rsidRPr="00EE6742">
          <w:rPr>
            <w:rFonts w:ascii="Courier New" w:hAnsi="Courier New" w:cs="Courier New"/>
            <w:rtl/>
          </w:rPr>
          <w:tab/>
          <w:t>٠ ثم</w:t>
        </w:r>
      </w:ins>
    </w:p>
    <w:p w14:paraId="306693EC" w14:textId="63818EF3" w:rsidR="00EE6742" w:rsidRPr="00EE6742" w:rsidRDefault="009B6BCA" w:rsidP="00EE6742">
      <w:pPr>
        <w:pStyle w:val="NurText"/>
        <w:bidi/>
        <w:rPr>
          <w:rFonts w:ascii="Courier New" w:hAnsi="Courier New" w:cs="Courier New"/>
        </w:rPr>
      </w:pPr>
      <w:dir w:val="rtl">
        <w:dir w:val="rtl">
          <w:del w:id="4293" w:author="Transkribus" w:date="2019-12-11T14:30:00Z">
            <w:r w:rsidRPr="009B6BCA">
              <w:rPr>
                <w:rFonts w:ascii="Courier New" w:hAnsi="Courier New" w:cs="Courier New"/>
                <w:rtl/>
              </w:rPr>
              <w:delText>لانك</w:delText>
            </w:r>
          </w:del>
          <w:ins w:id="4294" w:author="Transkribus" w:date="2019-12-11T14:30:00Z">
            <w:r w:rsidR="00EE6742" w:rsidRPr="00EE6742">
              <w:rPr>
                <w:rFonts w:ascii="Courier New" w:hAnsi="Courier New" w:cs="Courier New"/>
                <w:rtl/>
              </w:rPr>
              <w:t xml:space="preserve"> الاثملك</w:t>
            </w:r>
          </w:ins>
          <w:r w:rsidR="00EE6742" w:rsidRPr="00EE6742">
            <w:rPr>
              <w:rFonts w:ascii="Courier New" w:hAnsi="Courier New" w:cs="Courier New"/>
              <w:rtl/>
            </w:rPr>
            <w:t xml:space="preserve"> فيها </w:t>
          </w:r>
          <w:del w:id="4295" w:author="Transkribus" w:date="2019-12-11T14:30:00Z">
            <w:r w:rsidRPr="009B6BCA">
              <w:rPr>
                <w:rFonts w:ascii="Courier New" w:hAnsi="Courier New" w:cs="Courier New"/>
                <w:rtl/>
              </w:rPr>
              <w:delText>اذ هفوا</w:delText>
            </w:r>
          </w:del>
          <w:ins w:id="4296" w:author="Transkribus" w:date="2019-12-11T14:30:00Z">
            <w:r w:rsidR="00EE6742" w:rsidRPr="00EE6742">
              <w:rPr>
                <w:rFonts w:ascii="Courier New" w:hAnsi="Courier New" w:cs="Courier New"/>
                <w:rtl/>
              </w:rPr>
              <w:t>أذههوا</w:t>
            </w:r>
          </w:ins>
          <w:r w:rsidR="00EE6742" w:rsidRPr="00EE6742">
            <w:rPr>
              <w:rFonts w:ascii="Courier New" w:hAnsi="Courier New" w:cs="Courier New"/>
              <w:rtl/>
            </w:rPr>
            <w:t xml:space="preserve"> جالس على</w:t>
          </w:r>
          <w:del w:id="42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29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سرير </w:t>
          </w:r>
          <w:del w:id="4299" w:author="Transkribus" w:date="2019-12-11T14:30:00Z">
            <w:r w:rsidRPr="009B6BCA">
              <w:rPr>
                <w:rFonts w:ascii="Courier New" w:hAnsi="Courier New" w:cs="Courier New"/>
                <w:rtl/>
              </w:rPr>
              <w:delText>ثبات مطمئن القوائم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300" w:author="Transkribus" w:date="2019-12-11T14:30:00Z">
            <w:r w:rsidR="00EE6742" w:rsidRPr="00EE6742">
              <w:rPr>
                <w:rFonts w:ascii="Courier New" w:hAnsi="Courier New" w:cs="Courier New"/>
                <w:rtl/>
              </w:rPr>
              <w:t>بنان مطممن القواثح</w:t>
            </w:r>
          </w:ins>
        </w:dir>
      </w:dir>
    </w:p>
    <w:p w14:paraId="7C55DEE9" w14:textId="77777777" w:rsidR="009B6BCA" w:rsidRPr="009B6BCA" w:rsidRDefault="009B6BCA" w:rsidP="009B6BCA">
      <w:pPr>
        <w:pStyle w:val="NurText"/>
        <w:bidi/>
        <w:rPr>
          <w:del w:id="4301" w:author="Transkribus" w:date="2019-12-11T14:30:00Z"/>
          <w:rFonts w:ascii="Courier New" w:hAnsi="Courier New" w:cs="Courier New"/>
        </w:rPr>
      </w:pPr>
      <w:dir w:val="rtl">
        <w:dir w:val="rtl">
          <w:del w:id="4302" w:author="Transkribus" w:date="2019-12-11T14:30:00Z">
            <w:r w:rsidRPr="009B6BCA">
              <w:rPr>
                <w:rFonts w:ascii="Courier New" w:hAnsi="Courier New" w:cs="Courier New"/>
                <w:rtl/>
              </w:rPr>
              <w:delText>وانك فيهم اذ سطوا خالس طلي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كبير نياب مرجحنا الشكائم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A45925C" w14:textId="05557A4C" w:rsidR="00EE6742" w:rsidRPr="00EE6742" w:rsidRDefault="009B6BCA" w:rsidP="00EE6742">
      <w:pPr>
        <w:pStyle w:val="NurText"/>
        <w:bidi/>
        <w:rPr>
          <w:ins w:id="4303" w:author="Transkribus" w:date="2019-12-11T14:30:00Z"/>
          <w:rFonts w:ascii="Courier New" w:hAnsi="Courier New" w:cs="Courier New"/>
        </w:rPr>
      </w:pPr>
      <w:dir w:val="rtl">
        <w:dir w:val="rtl">
          <w:del w:id="4304" w:author="Transkribus" w:date="2019-12-11T14:30:00Z">
            <w:r w:rsidRPr="009B6BCA">
              <w:rPr>
                <w:rFonts w:ascii="Courier New" w:hAnsi="Courier New" w:cs="Courier New"/>
                <w:rtl/>
              </w:rPr>
              <w:delText>فانت</w:delText>
            </w:r>
          </w:del>
          <w:ins w:id="4305" w:author="Transkribus" w:date="2019-12-11T14:30:00Z">
            <w:r w:rsidR="00EE6742" w:rsidRPr="00EE6742">
              <w:rPr>
                <w:rFonts w:ascii="Courier New" w:hAnsi="Courier New" w:cs="Courier New"/>
                <w:rtl/>
              </w:rPr>
              <w:t>وال قيهسم اذسطواخقالس طلى * كيير اب مر حسن الكاتحم</w:t>
            </w:r>
          </w:ins>
        </w:dir>
      </w:dir>
    </w:p>
    <w:p w14:paraId="0A0CB428" w14:textId="3D0214C2" w:rsidR="00EE6742" w:rsidRPr="00EE6742" w:rsidRDefault="00EE6742" w:rsidP="00EE6742">
      <w:pPr>
        <w:pStyle w:val="NurText"/>
        <w:bidi/>
        <w:rPr>
          <w:rFonts w:ascii="Courier New" w:hAnsi="Courier New" w:cs="Courier New"/>
        </w:rPr>
      </w:pPr>
      <w:ins w:id="4306" w:author="Transkribus" w:date="2019-12-11T14:30:00Z">
        <w:r w:rsidRPr="00EE6742">
          <w:rPr>
            <w:rFonts w:ascii="Courier New" w:hAnsi="Courier New" w:cs="Courier New"/>
            <w:rtl/>
          </w:rPr>
          <w:t>بابت</w:t>
        </w:r>
      </w:ins>
      <w:r w:rsidRPr="00EE6742">
        <w:rPr>
          <w:rFonts w:ascii="Courier New" w:hAnsi="Courier New" w:cs="Courier New"/>
          <w:rtl/>
        </w:rPr>
        <w:t xml:space="preserve"> المليك الن</w:t>
      </w:r>
      <w:del w:id="4307" w:author="Transkribus" w:date="2019-12-11T14:30:00Z">
        <w:r w:rsidR="009B6BCA" w:rsidRPr="009B6BCA">
          <w:rPr>
            <w:rFonts w:ascii="Courier New" w:hAnsi="Courier New" w:cs="Courier New"/>
            <w:rtl/>
          </w:rPr>
          <w:delText>ا</w:delText>
        </w:r>
      </w:del>
      <w:ins w:id="4308" w:author="Transkribus" w:date="2019-12-11T14:30:00Z">
        <w:r w:rsidRPr="00EE6742">
          <w:rPr>
            <w:rFonts w:ascii="Courier New" w:hAnsi="Courier New" w:cs="Courier New"/>
            <w:rtl/>
          </w:rPr>
          <w:t>ل</w:t>
        </w:r>
      </w:ins>
      <w:r w:rsidRPr="00EE6742">
        <w:rPr>
          <w:rFonts w:ascii="Courier New" w:hAnsi="Courier New" w:cs="Courier New"/>
          <w:rtl/>
        </w:rPr>
        <w:t xml:space="preserve">صر الحق </w:t>
      </w:r>
      <w:del w:id="4309" w:author="Transkribus" w:date="2019-12-11T14:30:00Z">
        <w:r w:rsidR="009B6BCA" w:rsidRPr="009B6BCA">
          <w:rPr>
            <w:rFonts w:ascii="Courier New" w:hAnsi="Courier New" w:cs="Courier New"/>
            <w:rtl/>
          </w:rPr>
          <w:delText>ممعنا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310" w:author="Transkribus" w:date="2019-12-11T14:30:00Z">
        <w:r w:rsidRPr="00EE6742">
          <w:rPr>
            <w:rFonts w:ascii="Courier New" w:hAnsi="Courier New" w:cs="Courier New"/>
            <w:rtl/>
          </w:rPr>
          <w:t xml:space="preserve">ععبا * </w:t>
        </w:r>
      </w:ins>
      <w:r w:rsidRPr="00EE6742">
        <w:rPr>
          <w:rFonts w:ascii="Courier New" w:hAnsi="Courier New" w:cs="Courier New"/>
          <w:rtl/>
        </w:rPr>
        <w:t xml:space="preserve">يرى دهم </w:t>
      </w:r>
      <w:del w:id="4311" w:author="Transkribus" w:date="2019-12-11T14:30:00Z">
        <w:r w:rsidR="009B6BCA" w:rsidRPr="009B6BCA">
          <w:rPr>
            <w:rFonts w:ascii="Courier New" w:hAnsi="Courier New" w:cs="Courier New"/>
            <w:rtl/>
          </w:rPr>
          <w:delText>شوق الحرب</w:delText>
        </w:r>
      </w:del>
      <w:ins w:id="4312" w:author="Transkribus" w:date="2019-12-11T14:30:00Z">
        <w:r w:rsidRPr="00EE6742">
          <w:rPr>
            <w:rFonts w:ascii="Courier New" w:hAnsi="Courier New" w:cs="Courier New"/>
            <w:rtl/>
          </w:rPr>
          <w:t>سول الجرب</w:t>
        </w:r>
      </w:ins>
      <w:r w:rsidRPr="00EE6742">
        <w:rPr>
          <w:rFonts w:ascii="Courier New" w:hAnsi="Courier New" w:cs="Courier New"/>
          <w:rtl/>
        </w:rPr>
        <w:t xml:space="preserve"> مهد ال</w:t>
      </w:r>
      <w:del w:id="4313" w:author="Transkribus" w:date="2019-12-11T14:30:00Z">
        <w:r w:rsidR="009B6BCA" w:rsidRPr="009B6BCA">
          <w:rPr>
            <w:rFonts w:ascii="Courier New" w:hAnsi="Courier New" w:cs="Courier New"/>
            <w:rtl/>
          </w:rPr>
          <w:delText>ن</w:delText>
        </w:r>
      </w:del>
      <w:ins w:id="4314" w:author="Transkribus" w:date="2019-12-11T14:30:00Z">
        <w:r w:rsidRPr="00EE6742">
          <w:rPr>
            <w:rFonts w:ascii="Courier New" w:hAnsi="Courier New" w:cs="Courier New"/>
            <w:rtl/>
          </w:rPr>
          <w:t>ف</w:t>
        </w:r>
      </w:ins>
      <w:r w:rsidRPr="00EE6742">
        <w:rPr>
          <w:rFonts w:ascii="Courier New" w:hAnsi="Courier New" w:cs="Courier New"/>
          <w:rtl/>
        </w:rPr>
        <w:t>وا</w:t>
      </w:r>
      <w:del w:id="4315" w:author="Transkribus" w:date="2019-12-11T14:30:00Z">
        <w:r w:rsidR="009B6BCA" w:rsidRPr="009B6BCA">
          <w:rPr>
            <w:rFonts w:ascii="Courier New" w:hAnsi="Courier New" w:cs="Courier New"/>
            <w:rtl/>
          </w:rPr>
          <w:delText>ع</w:delText>
        </w:r>
      </w:del>
      <w:ins w:id="4316" w:author="Transkribus" w:date="2019-12-11T14:30:00Z">
        <w:r w:rsidRPr="00EE6742">
          <w:rPr>
            <w:rFonts w:ascii="Courier New" w:hAnsi="Courier New" w:cs="Courier New"/>
            <w:rtl/>
          </w:rPr>
          <w:t>نج</w:t>
        </w:r>
      </w:ins>
      <w:r w:rsidRPr="00EE6742">
        <w:rPr>
          <w:rFonts w:ascii="Courier New" w:hAnsi="Courier New" w:cs="Courier New"/>
          <w:rtl/>
        </w:rPr>
        <w:t>م</w:t>
      </w:r>
      <w:del w:id="431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468291E" w14:textId="4B444721" w:rsidR="00EE6742" w:rsidRPr="00EE6742" w:rsidRDefault="009B6BCA" w:rsidP="00EE6742">
      <w:pPr>
        <w:pStyle w:val="NurText"/>
        <w:bidi/>
        <w:rPr>
          <w:rFonts w:ascii="Courier New" w:hAnsi="Courier New" w:cs="Courier New"/>
        </w:rPr>
      </w:pPr>
      <w:dir w:val="rtl">
        <w:dir w:val="rtl">
          <w:del w:id="4318" w:author="Transkribus" w:date="2019-12-11T14:30:00Z">
            <w:r w:rsidRPr="009B6BCA">
              <w:rPr>
                <w:rFonts w:ascii="Courier New" w:hAnsi="Courier New" w:cs="Courier New"/>
                <w:rtl/>
              </w:rPr>
              <w:delText>اتعشقك الهيجاء ام انت</w:delText>
            </w:r>
          </w:del>
          <w:ins w:id="4319" w:author="Transkribus" w:date="2019-12-11T14:30:00Z">
            <w:r w:rsidR="00EE6742" w:rsidRPr="00EE6742">
              <w:rPr>
                <w:rFonts w:ascii="Courier New" w:hAnsi="Courier New" w:cs="Courier New"/>
                <w:rtl/>
              </w:rPr>
              <w:t>ابعشسقلك الهماء أم اتت</w:t>
            </w:r>
          </w:ins>
          <w:r w:rsidR="00EE6742" w:rsidRPr="00EE6742">
            <w:rPr>
              <w:rFonts w:ascii="Courier New" w:hAnsi="Courier New" w:cs="Courier New"/>
              <w:rtl/>
            </w:rPr>
            <w:t xml:space="preserve"> عاشق</w:t>
          </w:r>
          <w:del w:id="43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لها فى</w:delText>
                </w:r>
              </w:dir>
            </w:dir>
          </w:del>
          <w:ins w:id="4321" w:author="Transkribus" w:date="2019-12-11T14:30:00Z">
            <w:r w:rsidR="00EE6742" w:rsidRPr="00EE6742">
              <w:rPr>
                <w:rFonts w:ascii="Courier New" w:hAnsi="Courier New" w:cs="Courier New"/>
                <w:rtl/>
              </w:rPr>
              <w:t xml:space="preserve"> * اهافى</w:t>
            </w:r>
          </w:ins>
          <w:r w:rsidR="00EE6742" w:rsidRPr="00EE6742">
            <w:rPr>
              <w:rFonts w:ascii="Courier New" w:hAnsi="Courier New" w:cs="Courier New"/>
              <w:rtl/>
            </w:rPr>
            <w:t xml:space="preserve"> وصال من </w:t>
          </w:r>
          <w:del w:id="4322" w:author="Transkribus" w:date="2019-12-11T14:30:00Z">
            <w:r w:rsidRPr="009B6BCA">
              <w:rPr>
                <w:rFonts w:ascii="Courier New" w:hAnsi="Courier New" w:cs="Courier New"/>
                <w:rtl/>
              </w:rPr>
              <w:delText>حبيبين دائم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323" w:author="Transkribus" w:date="2019-12-11T14:30:00Z">
            <w:r w:rsidR="00EE6742" w:rsidRPr="00EE6742">
              <w:rPr>
                <w:rFonts w:ascii="Courier New" w:hAnsi="Courier New" w:cs="Courier New"/>
                <w:rtl/>
              </w:rPr>
              <w:t>حبديين داثم</w:t>
            </w:r>
          </w:ins>
        </w:dir>
      </w:dir>
    </w:p>
    <w:p w14:paraId="1569A0F2" w14:textId="77777777" w:rsidR="009B6BCA" w:rsidRPr="009B6BCA" w:rsidRDefault="009B6BCA" w:rsidP="009B6BCA">
      <w:pPr>
        <w:pStyle w:val="NurText"/>
        <w:bidi/>
        <w:rPr>
          <w:del w:id="4324" w:author="Transkribus" w:date="2019-12-11T14:30:00Z"/>
          <w:rFonts w:ascii="Courier New" w:hAnsi="Courier New" w:cs="Courier New"/>
        </w:rPr>
      </w:pPr>
      <w:dir w:val="rtl">
        <w:dir w:val="rtl">
          <w:del w:id="4325" w:author="Transkribus" w:date="2019-12-11T14:30:00Z">
            <w:r w:rsidRPr="009B6BCA">
              <w:rPr>
                <w:rFonts w:ascii="Courier New" w:hAnsi="Courier New" w:cs="Courier New"/>
                <w:rtl/>
              </w:rPr>
              <w:delText>شتاء وصيفا لا نزال نراك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مساء وصبح كاذان الملازم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050233B" w14:textId="77777777" w:rsidR="009B6BCA" w:rsidRPr="009B6BCA" w:rsidRDefault="009B6BCA" w:rsidP="009B6BCA">
      <w:pPr>
        <w:pStyle w:val="NurText"/>
        <w:bidi/>
        <w:rPr>
          <w:del w:id="4326" w:author="Transkribus" w:date="2019-12-11T14:30:00Z"/>
          <w:rFonts w:ascii="Courier New" w:hAnsi="Courier New" w:cs="Courier New"/>
        </w:rPr>
      </w:pPr>
      <w:dir w:val="rtl">
        <w:dir w:val="rtl">
          <w:del w:id="4327" w:author="Transkribus" w:date="2019-12-11T14:30:00Z">
            <w:r w:rsidRPr="009B6BCA">
              <w:rPr>
                <w:rFonts w:ascii="Courier New" w:hAnsi="Courier New" w:cs="Courier New"/>
                <w:rtl/>
              </w:rPr>
              <w:delText>فهجرت حتى قيل ليس بقائل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وبيت حتى قيل ليس بنائم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AFE1B6C" w14:textId="6D645490" w:rsidR="00EE6742" w:rsidRPr="00EE6742" w:rsidRDefault="009B6BCA" w:rsidP="00EE6742">
      <w:pPr>
        <w:pStyle w:val="NurText"/>
        <w:bidi/>
        <w:rPr>
          <w:ins w:id="4328" w:author="Transkribus" w:date="2019-12-11T14:30:00Z"/>
          <w:rFonts w:ascii="Courier New" w:hAnsi="Courier New" w:cs="Courier New"/>
        </w:rPr>
      </w:pPr>
      <w:dir w:val="rtl">
        <w:dir w:val="rtl">
          <w:del w:id="4329" w:author="Transkribus" w:date="2019-12-11T14:30:00Z">
            <w:r w:rsidRPr="009B6BCA">
              <w:rPr>
                <w:rFonts w:ascii="Courier New" w:hAnsi="Courier New" w:cs="Courier New"/>
                <w:rtl/>
              </w:rPr>
              <w:delText>وارجفت</w:delText>
            </w:r>
          </w:del>
          <w:ins w:id="4330" w:author="Transkribus" w:date="2019-12-11T14:30:00Z">
            <w:r w:rsidR="00EE6742" w:rsidRPr="00EE6742">
              <w:rPr>
                <w:rFonts w:ascii="Courier New" w:hAnsi="Courier New" w:cs="Courier New"/>
                <w:rtl/>
              </w:rPr>
              <w:t>استاه وسسيفا الاتز ال ثرالنى * مساء وصيح كالانان الملارم</w:t>
            </w:r>
          </w:ins>
        </w:dir>
      </w:dir>
    </w:p>
    <w:p w14:paraId="116EC891" w14:textId="77777777" w:rsidR="00EE6742" w:rsidRPr="00EE6742" w:rsidRDefault="00EE6742" w:rsidP="00EE6742">
      <w:pPr>
        <w:pStyle w:val="NurText"/>
        <w:bidi/>
        <w:rPr>
          <w:ins w:id="4331" w:author="Transkribus" w:date="2019-12-11T14:30:00Z"/>
          <w:rFonts w:ascii="Courier New" w:hAnsi="Courier New" w:cs="Courier New"/>
        </w:rPr>
      </w:pPr>
      <w:ins w:id="4332" w:author="Transkribus" w:date="2019-12-11T14:30:00Z">
        <w:r w:rsidRPr="00EE6742">
          <w:rPr>
            <w:rFonts w:ascii="Courier New" w:hAnsi="Courier New" w:cs="Courier New"/>
            <w:rtl/>
          </w:rPr>
          <w:t>فهيصرت جسى عيسل ايس بقاكل * وبلت عسى فيسل ايس ب٠ا٣</w:t>
        </w:r>
      </w:ins>
    </w:p>
    <w:p w14:paraId="62111D58" w14:textId="3A8950AA" w:rsidR="00EE6742" w:rsidRPr="00EE6742" w:rsidRDefault="00EE6742" w:rsidP="00EE6742">
      <w:pPr>
        <w:pStyle w:val="NurText"/>
        <w:bidi/>
        <w:rPr>
          <w:rFonts w:ascii="Courier New" w:hAnsi="Courier New" w:cs="Courier New"/>
        </w:rPr>
      </w:pPr>
      <w:ins w:id="4333" w:author="Transkribus" w:date="2019-12-11T14:30:00Z">
        <w:r w:rsidRPr="00EE6742">
          <w:rPr>
            <w:rFonts w:ascii="Courier New" w:hAnsi="Courier New" w:cs="Courier New"/>
            <w:rtl/>
          </w:rPr>
          <w:t>بو أر حفت</w:t>
        </w:r>
      </w:ins>
      <w:r w:rsidRPr="00EE6742">
        <w:rPr>
          <w:rFonts w:ascii="Courier New" w:hAnsi="Courier New" w:cs="Courier New"/>
          <w:rtl/>
        </w:rPr>
        <w:t xml:space="preserve"> روما </w:t>
      </w:r>
      <w:del w:id="4334" w:author="Transkribus" w:date="2019-12-11T14:30:00Z">
        <w:r w:rsidR="009B6BCA" w:rsidRPr="009B6BCA">
          <w:rPr>
            <w:rFonts w:ascii="Courier New" w:hAnsi="Courier New" w:cs="Courier New"/>
            <w:rtl/>
          </w:rPr>
          <w:delText>اذ خرقت فرنجة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فكانوا غثاء</w:delText>
            </w:r>
          </w:dir>
        </w:dir>
      </w:del>
      <w:ins w:id="4335" w:author="Transkribus" w:date="2019-12-11T14:30:00Z">
        <w:r w:rsidRPr="00EE6742">
          <w:rPr>
            <w:rFonts w:ascii="Courier New" w:hAnsi="Courier New" w:cs="Courier New"/>
            <w:rtl/>
          </w:rPr>
          <w:t>ذحرفت فرنجيه * فكاتوا عباء</w:t>
        </w:r>
      </w:ins>
      <w:r w:rsidRPr="00EE6742">
        <w:rPr>
          <w:rFonts w:ascii="Courier New" w:hAnsi="Courier New" w:cs="Courier New"/>
          <w:rtl/>
        </w:rPr>
        <w:t xml:space="preserve"> فى سيول </w:t>
      </w:r>
      <w:del w:id="4336" w:author="Transkribus" w:date="2019-12-11T14:30:00Z">
        <w:r w:rsidR="009B6BCA" w:rsidRPr="009B6BCA">
          <w:rPr>
            <w:rFonts w:ascii="Courier New" w:hAnsi="Courier New" w:cs="Courier New"/>
            <w:rtl/>
          </w:rPr>
          <w:delText>الهزائم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337" w:author="Transkribus" w:date="2019-12-11T14:30:00Z">
        <w:r w:rsidRPr="00EE6742">
          <w:rPr>
            <w:rFonts w:ascii="Courier New" w:hAnsi="Courier New" w:cs="Courier New"/>
            <w:rtl/>
          </w:rPr>
          <w:t>الهزا ثم</w:t>
        </w:r>
      </w:ins>
    </w:p>
    <w:p w14:paraId="40E86F83" w14:textId="77777777" w:rsidR="009B6BCA" w:rsidRPr="009B6BCA" w:rsidRDefault="009B6BCA" w:rsidP="009B6BCA">
      <w:pPr>
        <w:pStyle w:val="NurText"/>
        <w:bidi/>
        <w:rPr>
          <w:del w:id="4338" w:author="Transkribus" w:date="2019-12-11T14:30:00Z"/>
          <w:rFonts w:ascii="Courier New" w:hAnsi="Courier New" w:cs="Courier New"/>
        </w:rPr>
      </w:pPr>
      <w:dir w:val="rtl">
        <w:dir w:val="rtl">
          <w:del w:id="4339" w:author="Transkribus" w:date="2019-12-11T14:30:00Z">
            <w:r w:rsidRPr="009B6BCA">
              <w:rPr>
                <w:rFonts w:ascii="Courier New" w:hAnsi="Courier New" w:cs="Courier New"/>
                <w:rtl/>
              </w:rPr>
              <w:delText>كددتهم اعلى التلال كانهم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ضباب كدا فزت لاضباب حاطم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59F9B6D" w14:textId="300AC1B1" w:rsidR="00EE6742" w:rsidRPr="00EE6742" w:rsidRDefault="009B6BCA" w:rsidP="00EE6742">
      <w:pPr>
        <w:pStyle w:val="NurText"/>
        <w:bidi/>
        <w:rPr>
          <w:ins w:id="4340" w:author="Transkribus" w:date="2019-12-11T14:30:00Z"/>
          <w:rFonts w:ascii="Courier New" w:hAnsi="Courier New" w:cs="Courier New"/>
        </w:rPr>
      </w:pPr>
      <w:dir w:val="rtl">
        <w:dir w:val="rtl">
          <w:del w:id="4341" w:author="Transkribus" w:date="2019-12-11T14:30:00Z">
            <w:r w:rsidRPr="009B6BCA">
              <w:rPr>
                <w:rFonts w:ascii="Courier New" w:hAnsi="Courier New" w:cs="Courier New"/>
                <w:rtl/>
              </w:rPr>
              <w:delText>وفيت لهم حتى احبوك ساطيا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فهم ووفاء</w:delText>
                </w:r>
              </w:dir>
            </w:dir>
          </w:del>
          <w:ins w:id="4342" w:author="Transkribus" w:date="2019-12-11T14:30:00Z">
            <w:r w:rsidR="00EE6742" w:rsidRPr="00EE6742">
              <w:rPr>
                <w:rFonts w:ascii="Courier New" w:hAnsi="Courier New" w:cs="Courier New"/>
                <w:rtl/>
              </w:rPr>
              <w:t>ج٤ددتهم أعلى النلال كاثم * سباب كمدى فري الاصسباب ماطم</w:t>
            </w:r>
          </w:ins>
        </w:dir>
      </w:dir>
    </w:p>
    <w:p w14:paraId="171A7200" w14:textId="780785D3" w:rsidR="00EE6742" w:rsidRPr="00EE6742" w:rsidRDefault="00EE6742" w:rsidP="00EE6742">
      <w:pPr>
        <w:pStyle w:val="NurText"/>
        <w:bidi/>
        <w:rPr>
          <w:rFonts w:ascii="Courier New" w:hAnsi="Courier New" w:cs="Courier New"/>
        </w:rPr>
      </w:pPr>
      <w:ins w:id="4343" w:author="Transkribus" w:date="2019-12-11T14:30:00Z">
        <w:r w:rsidRPr="00EE6742">
          <w:rPr>
            <w:rFonts w:ascii="Courier New" w:hAnsi="Courier New" w:cs="Courier New"/>
            <w:rtl/>
          </w:rPr>
          <w:t>وقيب الهم حفى أحميولك ساطبا * يهم ووماء</w:t>
        </w:r>
      </w:ins>
      <w:r w:rsidRPr="00EE6742">
        <w:rPr>
          <w:rFonts w:ascii="Courier New" w:hAnsi="Courier New" w:cs="Courier New"/>
          <w:rtl/>
        </w:rPr>
        <w:t xml:space="preserve"> العهد قيد ال</w:t>
      </w:r>
      <w:del w:id="4344" w:author="Transkribus" w:date="2019-12-11T14:30:00Z">
        <w:r w:rsidR="009B6BCA" w:rsidRPr="009B6BCA">
          <w:rPr>
            <w:rFonts w:ascii="Courier New" w:hAnsi="Courier New" w:cs="Courier New"/>
            <w:rtl/>
          </w:rPr>
          <w:delText>مخ</w:delText>
        </w:r>
      </w:del>
      <w:ins w:id="4345" w:author="Transkribus" w:date="2019-12-11T14:30:00Z">
        <w:r w:rsidRPr="00EE6742">
          <w:rPr>
            <w:rFonts w:ascii="Courier New" w:hAnsi="Courier New" w:cs="Courier New"/>
            <w:rtl/>
          </w:rPr>
          <w:t>ق</w:t>
        </w:r>
      </w:ins>
      <w:r w:rsidRPr="00EE6742">
        <w:rPr>
          <w:rFonts w:ascii="Courier New" w:hAnsi="Courier New" w:cs="Courier New"/>
          <w:rtl/>
        </w:rPr>
        <w:t>اصم</w:t>
      </w:r>
      <w:del w:id="434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A5F147" w14:textId="77777777" w:rsidR="009B6BCA" w:rsidRPr="009B6BCA" w:rsidRDefault="009B6BCA" w:rsidP="009B6BCA">
      <w:pPr>
        <w:pStyle w:val="NurText"/>
        <w:bidi/>
        <w:rPr>
          <w:del w:id="4347" w:author="Transkribus" w:date="2019-12-11T14:30:00Z"/>
          <w:rFonts w:ascii="Courier New" w:hAnsi="Courier New" w:cs="Courier New"/>
        </w:rPr>
      </w:pPr>
      <w:dir w:val="rtl">
        <w:dir w:val="rtl">
          <w:del w:id="4348" w:author="Transkribus" w:date="2019-12-11T14:30:00Z">
            <w:r w:rsidRPr="009B6BCA">
              <w:rPr>
                <w:rFonts w:ascii="Courier New" w:hAnsi="Courier New" w:cs="Courier New"/>
                <w:rtl/>
              </w:rPr>
              <w:delText>فخانوا فحابوا فانتدوا فتلاوموا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فقالوا خذلنا بارتكاب الجرائم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02613ED" w14:textId="77777777" w:rsidR="009B6BCA" w:rsidRPr="009B6BCA" w:rsidRDefault="009B6BCA" w:rsidP="009B6BCA">
      <w:pPr>
        <w:pStyle w:val="NurText"/>
        <w:bidi/>
        <w:rPr>
          <w:del w:id="4349" w:author="Transkribus" w:date="2019-12-11T14:30:00Z"/>
          <w:rFonts w:ascii="Courier New" w:hAnsi="Courier New" w:cs="Courier New"/>
        </w:rPr>
      </w:pPr>
      <w:dir w:val="rtl">
        <w:dir w:val="rtl">
          <w:del w:id="4350" w:author="Transkribus" w:date="2019-12-11T14:30:00Z">
            <w:r w:rsidRPr="009B6BCA">
              <w:rPr>
                <w:rFonts w:ascii="Courier New" w:hAnsi="Courier New" w:cs="Courier New"/>
                <w:rtl/>
              </w:rPr>
              <w:delText>وخص صلاح الدين بالنصر اذ اتى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بقلب سليم راحما للمسالم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FD72A7C" w14:textId="77777777" w:rsidR="009B6BCA" w:rsidRPr="009B6BCA" w:rsidRDefault="009B6BCA" w:rsidP="009B6BCA">
      <w:pPr>
        <w:pStyle w:val="NurText"/>
        <w:bidi/>
        <w:rPr>
          <w:del w:id="4351" w:author="Transkribus" w:date="2019-12-11T14:30:00Z"/>
          <w:rFonts w:ascii="Courier New" w:hAnsi="Courier New" w:cs="Courier New"/>
        </w:rPr>
      </w:pPr>
      <w:dir w:val="rtl">
        <w:dir w:val="rtl">
          <w:del w:id="4352" w:author="Transkribus" w:date="2019-12-11T14:30:00Z">
            <w:r w:rsidRPr="009B6BCA">
              <w:rPr>
                <w:rFonts w:ascii="Courier New" w:hAnsi="Courier New" w:cs="Courier New"/>
                <w:rtl/>
              </w:rPr>
              <w:delText>فحطوا بارجاء الهياكل صورة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لك اعتقدوها كاعتقاد الاقانم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C85CA83" w14:textId="77777777" w:rsidR="009B6BCA" w:rsidRPr="009B6BCA" w:rsidRDefault="009B6BCA" w:rsidP="009B6BCA">
      <w:pPr>
        <w:pStyle w:val="NurText"/>
        <w:bidi/>
        <w:rPr>
          <w:del w:id="4353" w:author="Transkribus" w:date="2019-12-11T14:30:00Z"/>
          <w:rFonts w:ascii="Courier New" w:hAnsi="Courier New" w:cs="Courier New"/>
        </w:rPr>
      </w:pPr>
      <w:dir w:val="rtl">
        <w:dir w:val="rtl">
          <w:del w:id="4354" w:author="Transkribus" w:date="2019-12-11T14:30:00Z">
            <w:r w:rsidRPr="009B6BCA">
              <w:rPr>
                <w:rFonts w:ascii="Courier New" w:hAnsi="Courier New" w:cs="Courier New"/>
                <w:rtl/>
              </w:rPr>
              <w:delText>يدين لها قس ويرقى بوصفها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ويكتبه يشفى به فى التمائم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C9435D3" w14:textId="23B6D9FC" w:rsidR="00EE6742" w:rsidRPr="00EE6742" w:rsidRDefault="009B6BCA" w:rsidP="00EE6742">
      <w:pPr>
        <w:pStyle w:val="NurText"/>
        <w:bidi/>
        <w:rPr>
          <w:ins w:id="4355" w:author="Transkribus" w:date="2019-12-11T14:30:00Z"/>
          <w:rFonts w:ascii="Courier New" w:hAnsi="Courier New" w:cs="Courier New"/>
        </w:rPr>
      </w:pPr>
      <w:dir w:val="rtl">
        <w:dir w:val="rtl">
          <w:del w:id="4356" w:author="Transkribus" w:date="2019-12-11T14:30:00Z">
            <w:r w:rsidRPr="009B6BCA">
              <w:rPr>
                <w:rFonts w:ascii="Courier New" w:hAnsi="Courier New" w:cs="Courier New"/>
                <w:rtl/>
              </w:rPr>
              <w:delText>يعجل للمرء</w:delText>
            </w:r>
          </w:del>
          <w:ins w:id="4357" w:author="Transkribus" w:date="2019-12-11T14:30:00Z">
            <w:r w:rsidR="00EE6742" w:rsidRPr="00EE6742">
              <w:rPr>
                <w:rFonts w:ascii="Courier New" w:hAnsi="Courier New" w:cs="Courier New"/>
                <w:rtl/>
              </w:rPr>
              <w:t>اطا بو الخا بوافا متد و التسلاوموا * فثالواخذلنارار تكاب الخزا ثم</w:t>
            </w:r>
          </w:ins>
        </w:dir>
      </w:dir>
    </w:p>
    <w:p w14:paraId="0CE1D8F7" w14:textId="77777777" w:rsidR="00EE6742" w:rsidRPr="00EE6742" w:rsidRDefault="00EE6742" w:rsidP="00EE6742">
      <w:pPr>
        <w:pStyle w:val="NurText"/>
        <w:bidi/>
        <w:rPr>
          <w:ins w:id="4358" w:author="Transkribus" w:date="2019-12-11T14:30:00Z"/>
          <w:rFonts w:ascii="Courier New" w:hAnsi="Courier New" w:cs="Courier New"/>
        </w:rPr>
      </w:pPr>
      <w:ins w:id="4359" w:author="Transkribus" w:date="2019-12-11T14:30:00Z">
        <w:r w:rsidRPr="00EE6742">
          <w:rPr>
            <w:rFonts w:ascii="Courier New" w:hAnsi="Courier New" w:cs="Courier New"/>
            <w:rtl/>
          </w:rPr>
          <w:t>وخس سلاج الدين بالنصراداقى * قلي شليم راحمالسالم</w:t>
        </w:r>
      </w:ins>
    </w:p>
    <w:p w14:paraId="4F4D3234" w14:textId="77777777" w:rsidR="00EE6742" w:rsidRPr="00EE6742" w:rsidRDefault="00EE6742" w:rsidP="00EE6742">
      <w:pPr>
        <w:pStyle w:val="NurText"/>
        <w:bidi/>
        <w:rPr>
          <w:ins w:id="4360" w:author="Transkribus" w:date="2019-12-11T14:30:00Z"/>
          <w:rFonts w:ascii="Courier New" w:hAnsi="Courier New" w:cs="Courier New"/>
        </w:rPr>
      </w:pPr>
      <w:ins w:id="4361" w:author="Transkribus" w:date="2019-12-11T14:30:00Z">
        <w:r w:rsidRPr="00EE6742">
          <w:rPr>
            <w:rFonts w:ascii="Courier New" w:hAnsi="Courier New" w:cs="Courier New"/>
            <w:rtl/>
          </w:rPr>
          <w:t>هطوابارجاء الهباكل صوره * لك اعبقسدوها كماعتقادا لاقاثح</w:t>
        </w:r>
      </w:ins>
    </w:p>
    <w:p w14:paraId="5F8BD0C0" w14:textId="77777777" w:rsidR="00EE6742" w:rsidRPr="00EE6742" w:rsidRDefault="00EE6742" w:rsidP="00EE6742">
      <w:pPr>
        <w:pStyle w:val="NurText"/>
        <w:bidi/>
        <w:rPr>
          <w:ins w:id="4362" w:author="Transkribus" w:date="2019-12-11T14:30:00Z"/>
          <w:rFonts w:ascii="Courier New" w:hAnsi="Courier New" w:cs="Courier New"/>
        </w:rPr>
      </w:pPr>
      <w:ins w:id="4363" w:author="Transkribus" w:date="2019-12-11T14:30:00Z">
        <w:r w:rsidRPr="00EE6742">
          <w:rPr>
            <w:rFonts w:ascii="Courier New" w:hAnsi="Courier New" w:cs="Courier New"/>
            <w:rtl/>
          </w:rPr>
          <w:t>ابدين اهائس ويرفى بوصعها * وبكنبه يسفى بة فى النمالتح</w:t>
        </w:r>
      </w:ins>
    </w:p>
    <w:p w14:paraId="11D44A1E" w14:textId="38D55C95" w:rsidR="00EE6742" w:rsidRPr="00EE6742" w:rsidRDefault="00EE6742" w:rsidP="00EE6742">
      <w:pPr>
        <w:pStyle w:val="NurText"/>
        <w:bidi/>
        <w:rPr>
          <w:rFonts w:ascii="Courier New" w:hAnsi="Courier New" w:cs="Courier New"/>
        </w:rPr>
      </w:pPr>
      <w:ins w:id="4364" w:author="Transkribus" w:date="2019-12-11T14:30:00Z">
        <w:r w:rsidRPr="00EE6742">
          <w:rPr>
            <w:rFonts w:ascii="Courier New" w:hAnsi="Courier New" w:cs="Courier New"/>
            <w:rtl/>
          </w:rPr>
          <w:t>ابجسسل لمرى</w:t>
        </w:r>
      </w:ins>
      <w:r w:rsidRPr="00EE6742">
        <w:rPr>
          <w:rFonts w:ascii="Courier New" w:hAnsi="Courier New" w:cs="Courier New"/>
          <w:rtl/>
        </w:rPr>
        <w:t xml:space="preserve"> الجزاء </w:t>
      </w:r>
      <w:del w:id="4365" w:author="Transkribus" w:date="2019-12-11T14:30:00Z">
        <w:r w:rsidR="009B6BCA" w:rsidRPr="009B6BCA">
          <w:rPr>
            <w:rFonts w:ascii="Courier New" w:hAnsi="Courier New" w:cs="Courier New"/>
            <w:rtl/>
          </w:rPr>
          <w:delText>بفعله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فطوبى لصبار وبؤس لاثم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4366" w:author="Transkribus" w:date="2019-12-11T14:30:00Z">
        <w:r w:rsidRPr="00EE6742">
          <w:rPr>
            <w:rFonts w:ascii="Courier New" w:hAnsi="Courier New" w:cs="Courier New"/>
            <w:rtl/>
          </w:rPr>
          <w:t>يقعله * قطوى اصيار ويوسى لا ثم</w:t>
        </w:r>
      </w:ins>
    </w:p>
    <w:p w14:paraId="6C4D9745" w14:textId="77777777" w:rsidR="009B6BCA" w:rsidRPr="009B6BCA" w:rsidRDefault="009B6BCA" w:rsidP="009B6BCA">
      <w:pPr>
        <w:pStyle w:val="NurText"/>
        <w:bidi/>
        <w:rPr>
          <w:del w:id="4367" w:author="Transkribus" w:date="2019-12-11T14:30:00Z"/>
          <w:rFonts w:ascii="Courier New" w:hAnsi="Courier New" w:cs="Courier New"/>
        </w:rPr>
      </w:pPr>
      <w:dir w:val="rtl">
        <w:dir w:val="rtl">
          <w:del w:id="4368" w:author="Transkribus" w:date="2019-12-11T14:30:00Z">
            <w:r w:rsidRPr="009B6BCA">
              <w:rPr>
                <w:rFonts w:ascii="Courier New" w:hAnsi="Courier New" w:cs="Courier New"/>
                <w:rtl/>
              </w:rPr>
              <w:delText>وقد يفسد الحر الكريم جليسه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وتضعف بالايهام قوة حازم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82C17C0" w14:textId="77B1156B" w:rsidR="00EE6742" w:rsidRPr="00EE6742" w:rsidRDefault="009B6BCA" w:rsidP="00EE6742">
      <w:pPr>
        <w:pStyle w:val="NurText"/>
        <w:bidi/>
        <w:rPr>
          <w:ins w:id="4369" w:author="Transkribus" w:date="2019-12-11T14:30:00Z"/>
          <w:rFonts w:ascii="Courier New" w:hAnsi="Courier New" w:cs="Courier New"/>
        </w:rPr>
      </w:pPr>
      <w:dir w:val="rtl">
        <w:dir w:val="rtl">
          <w:del w:id="4370" w:author="Transkribus" w:date="2019-12-11T14:30:00Z">
            <w:r w:rsidRPr="009B6BCA">
              <w:rPr>
                <w:rFonts w:ascii="Courier New" w:hAnsi="Courier New" w:cs="Courier New"/>
                <w:rtl/>
              </w:rPr>
              <w:delText>اذا لج</w:delText>
            </w:r>
          </w:del>
          <w:ins w:id="4371" w:author="Transkribus" w:date="2019-12-11T14:30:00Z">
            <w:r w:rsidR="00EE6742" w:rsidRPr="00EE6742">
              <w:rPr>
                <w:rFonts w:ascii="Courier New" w:hAnsi="Courier New" w:cs="Courier New"/>
                <w:rtl/>
              </w:rPr>
              <w:t>وعد بعسد الحز الكر يم خلييه * وفض رعف بالابهام قوه جانم</w:t>
            </w:r>
          </w:ins>
        </w:dir>
      </w:dir>
    </w:p>
    <w:p w14:paraId="6E97D2BA" w14:textId="24AD75F6" w:rsidR="00EE6742" w:rsidRPr="00EE6742" w:rsidRDefault="00EE6742" w:rsidP="00EE6742">
      <w:pPr>
        <w:pStyle w:val="NurText"/>
        <w:bidi/>
        <w:rPr>
          <w:rFonts w:ascii="Courier New" w:hAnsi="Courier New" w:cs="Courier New"/>
        </w:rPr>
      </w:pPr>
      <w:ins w:id="4372" w:author="Transkribus" w:date="2019-12-11T14:30:00Z">
        <w:r w:rsidRPr="00EE6742">
          <w:rPr>
            <w:rFonts w:ascii="Courier New" w:hAnsi="Courier New" w:cs="Courier New"/>
            <w:rtl/>
          </w:rPr>
          <w:t>والح</w:t>
        </w:r>
      </w:ins>
      <w:r w:rsidRPr="00EE6742">
        <w:rPr>
          <w:rFonts w:ascii="Courier New" w:hAnsi="Courier New" w:cs="Courier New"/>
          <w:rtl/>
        </w:rPr>
        <w:t xml:space="preserve"> لوم من س</w:t>
      </w:r>
      <w:del w:id="4373" w:author="Transkribus" w:date="2019-12-11T14:30:00Z">
        <w:r w:rsidR="009B6BCA" w:rsidRPr="009B6BCA">
          <w:rPr>
            <w:rFonts w:ascii="Courier New" w:hAnsi="Courier New" w:cs="Courier New"/>
            <w:rtl/>
          </w:rPr>
          <w:delText>ف</w:delText>
        </w:r>
      </w:del>
      <w:ins w:id="4374" w:author="Transkribus" w:date="2019-12-11T14:30:00Z">
        <w:r w:rsidRPr="00EE6742">
          <w:rPr>
            <w:rFonts w:ascii="Courier New" w:hAnsi="Courier New" w:cs="Courier New"/>
            <w:rtl/>
          </w:rPr>
          <w:t>ق</w:t>
        </w:r>
      </w:ins>
      <w:r w:rsidRPr="00EE6742">
        <w:rPr>
          <w:rFonts w:ascii="Courier New" w:hAnsi="Courier New" w:cs="Courier New"/>
          <w:rtl/>
        </w:rPr>
        <w:t>يه لراشد</w:t>
      </w:r>
      <w:del w:id="437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توهم رشدا فى سفاهة لائم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4376" w:author="Transkribus" w:date="2019-12-11T14:30:00Z">
        <w:r w:rsidRPr="00EE6742">
          <w:rPr>
            <w:rFonts w:ascii="Courier New" w:hAnsi="Courier New" w:cs="Courier New"/>
            <w:rtl/>
          </w:rPr>
          <w:t xml:space="preserve"> * وهم رشدالى سقاهة لاثم</w:t>
        </w:r>
      </w:ins>
    </w:p>
    <w:p w14:paraId="2D933489" w14:textId="77777777" w:rsidR="009B6BCA" w:rsidRPr="009B6BCA" w:rsidRDefault="009B6BCA" w:rsidP="009B6BCA">
      <w:pPr>
        <w:pStyle w:val="NurText"/>
        <w:bidi/>
        <w:rPr>
          <w:del w:id="4377" w:author="Transkribus" w:date="2019-12-11T14:30:00Z"/>
          <w:rFonts w:ascii="Courier New" w:hAnsi="Courier New" w:cs="Courier New"/>
        </w:rPr>
      </w:pPr>
      <w:dir w:val="rtl">
        <w:dir w:val="rtl">
          <w:del w:id="4378" w:author="Transkribus" w:date="2019-12-11T14:30:00Z">
            <w:r w:rsidRPr="009B6BCA">
              <w:rPr>
                <w:rFonts w:ascii="Courier New" w:hAnsi="Courier New" w:cs="Courier New"/>
                <w:rtl/>
              </w:rPr>
              <w:delText>عجبت من الانسان يعجب وهو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نقائص احوال قسيم السوائل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7C0954" w14:textId="03534144" w:rsidR="00EE6742" w:rsidRPr="00EE6742" w:rsidRDefault="009B6BCA" w:rsidP="00EE6742">
      <w:pPr>
        <w:pStyle w:val="NurText"/>
        <w:bidi/>
        <w:rPr>
          <w:ins w:id="4379" w:author="Transkribus" w:date="2019-12-11T14:30:00Z"/>
          <w:rFonts w:ascii="Courier New" w:hAnsi="Courier New" w:cs="Courier New"/>
        </w:rPr>
      </w:pPr>
      <w:dir w:val="rtl">
        <w:dir w:val="rtl">
          <w:del w:id="4380" w:author="Transkribus" w:date="2019-12-11T14:30:00Z">
            <w:r w:rsidRPr="009B6BCA">
              <w:rPr>
                <w:rFonts w:ascii="Courier New" w:hAnsi="Courier New" w:cs="Courier New"/>
                <w:rtl/>
              </w:rPr>
              <w:delText>يرى</w:delText>
            </w:r>
          </w:del>
          <w:ins w:id="4381" w:author="Transkribus" w:date="2019-12-11T14:30:00Z">
            <w:r w:rsidR="00EE6742" w:rsidRPr="00EE6742">
              <w:rPr>
                <w:rFonts w:ascii="Courier New" w:hAnsi="Courier New" w:cs="Courier New"/>
                <w:rtl/>
              </w:rPr>
              <w:t>حيت من الانسيان يعب وهوفى * يقاثس أجوال قسسيم السواثم</w:t>
            </w:r>
          </w:ins>
        </w:dir>
      </w:dir>
    </w:p>
    <w:p w14:paraId="1E7EBAC0" w14:textId="6C0A62B3" w:rsidR="00EE6742" w:rsidRPr="00EE6742" w:rsidRDefault="00EE6742" w:rsidP="00EE6742">
      <w:pPr>
        <w:pStyle w:val="NurText"/>
        <w:bidi/>
        <w:rPr>
          <w:rFonts w:ascii="Courier New" w:hAnsi="Courier New" w:cs="Courier New"/>
        </w:rPr>
      </w:pPr>
      <w:ins w:id="4382" w:author="Transkribus" w:date="2019-12-11T14:30:00Z">
        <w:r w:rsidRPr="00EE6742">
          <w:rPr>
            <w:rFonts w:ascii="Courier New" w:hAnsi="Courier New" w:cs="Courier New"/>
            <w:rtl/>
          </w:rPr>
          <w:t>ابرى</w:t>
        </w:r>
      </w:ins>
      <w:r w:rsidRPr="00EE6742">
        <w:rPr>
          <w:rFonts w:ascii="Courier New" w:hAnsi="Courier New" w:cs="Courier New"/>
          <w:rtl/>
        </w:rPr>
        <w:t xml:space="preserve"> جوهر </w:t>
      </w:r>
      <w:del w:id="4383" w:author="Transkribus" w:date="2019-12-11T14:30:00Z">
        <w:r w:rsidR="009B6BCA" w:rsidRPr="009B6BCA">
          <w:rPr>
            <w:rFonts w:ascii="Courier New" w:hAnsi="Courier New" w:cs="Courier New"/>
            <w:rtl/>
          </w:rPr>
          <w:delText>النفس الطليق فيزدهي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ويذهل</w:delText>
            </w:r>
          </w:dir>
        </w:dir>
      </w:del>
      <w:ins w:id="4384" w:author="Transkribus" w:date="2019-12-11T14:30:00Z">
        <w:r w:rsidRPr="00EE6742">
          <w:rPr>
            <w:rFonts w:ascii="Courier New" w:hAnsi="Courier New" w:cs="Courier New"/>
            <w:rtl/>
          </w:rPr>
          <w:t>النقس الطلبق فيردهى * ويد هل</w:t>
        </w:r>
      </w:ins>
      <w:r w:rsidRPr="00EE6742">
        <w:rPr>
          <w:rFonts w:ascii="Courier New" w:hAnsi="Courier New" w:cs="Courier New"/>
          <w:rtl/>
        </w:rPr>
        <w:t xml:space="preserve"> عن </w:t>
      </w:r>
      <w:del w:id="4385" w:author="Transkribus" w:date="2019-12-11T14:30:00Z">
        <w:r w:rsidR="009B6BCA" w:rsidRPr="009B6BCA">
          <w:rPr>
            <w:rFonts w:ascii="Courier New" w:hAnsi="Courier New" w:cs="Courier New"/>
            <w:rtl/>
          </w:rPr>
          <w:delText>اعراض جسم لوازم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386" w:author="Transkribus" w:date="2019-12-11T14:30:00Z">
        <w:r w:rsidRPr="00EE6742">
          <w:rPr>
            <w:rFonts w:ascii="Courier New" w:hAnsi="Courier New" w:cs="Courier New"/>
            <w:rtl/>
          </w:rPr>
          <w:t>اعراهر جسملوار٢</w:t>
        </w:r>
      </w:ins>
    </w:p>
    <w:p w14:paraId="7ECF2C6A" w14:textId="21A6A3AA" w:rsidR="00EE6742" w:rsidRPr="00EE6742" w:rsidRDefault="009B6BCA" w:rsidP="00EE6742">
      <w:pPr>
        <w:pStyle w:val="NurText"/>
        <w:bidi/>
        <w:rPr>
          <w:rFonts w:ascii="Courier New" w:hAnsi="Courier New" w:cs="Courier New"/>
        </w:rPr>
      </w:pPr>
      <w:dir w:val="rtl">
        <w:dir w:val="rtl">
          <w:del w:id="4387" w:author="Transkribus" w:date="2019-12-11T14:30:00Z">
            <w:r w:rsidRPr="009B6BCA">
              <w:rPr>
                <w:rFonts w:ascii="Courier New" w:hAnsi="Courier New" w:cs="Courier New"/>
                <w:rtl/>
              </w:rPr>
              <w:delText>ديون اضطرار تقتضى</w:delText>
            </w:r>
          </w:del>
          <w:ins w:id="4388" w:author="Transkribus" w:date="2019-12-11T14:30:00Z">
            <w:r w:rsidR="00EE6742" w:rsidRPr="00EE6742">
              <w:rPr>
                <w:rFonts w:ascii="Courier New" w:hAnsi="Courier New" w:cs="Courier New"/>
                <w:rtl/>
              </w:rPr>
              <w:t>وبون اصسدرار يقيضى</w:t>
            </w:r>
          </w:ins>
          <w:r w:rsidR="00EE6742" w:rsidRPr="00EE6742">
            <w:rPr>
              <w:rFonts w:ascii="Courier New" w:hAnsi="Courier New" w:cs="Courier New"/>
              <w:rtl/>
            </w:rPr>
            <w:t xml:space="preserve"> كل </w:t>
          </w:r>
          <w:del w:id="4389" w:author="Transkribus" w:date="2019-12-11T14:30:00Z">
            <w:r w:rsidRPr="009B6BCA">
              <w:rPr>
                <w:rFonts w:ascii="Courier New" w:hAnsi="Courier New" w:cs="Courier New"/>
                <w:rtl/>
              </w:rPr>
              <w:delText>ساعة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فتنقرض</w:delText>
                </w:r>
              </w:dir>
            </w:dir>
          </w:del>
          <w:ins w:id="4390" w:author="Transkribus" w:date="2019-12-11T14:30:00Z">
            <w:r w:rsidR="00EE6742" w:rsidRPr="00EE6742">
              <w:rPr>
                <w:rFonts w:ascii="Courier New" w:hAnsi="Courier New" w:cs="Courier New"/>
                <w:rtl/>
              </w:rPr>
              <w:t>صاة * فتتهرس</w:t>
            </w:r>
          </w:ins>
          <w:r w:rsidR="00EE6742" w:rsidRPr="00EE6742">
            <w:rPr>
              <w:rFonts w:ascii="Courier New" w:hAnsi="Courier New" w:cs="Courier New"/>
              <w:rtl/>
            </w:rPr>
            <w:t xml:space="preserve"> الاعمار </w:t>
          </w:r>
          <w:del w:id="4391"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4392" w:author="Transkribus" w:date="2019-12-11T14:30:00Z">
            <w:r w:rsidR="00EE6742" w:rsidRPr="00EE6742">
              <w:rPr>
                <w:rFonts w:ascii="Courier New" w:hAnsi="Courier New" w:cs="Courier New"/>
                <w:rtl/>
              </w:rPr>
              <w:t>سي</w:t>
            </w:r>
          </w:ins>
          <w:r w:rsidR="00EE6742" w:rsidRPr="00EE6742">
            <w:rPr>
              <w:rFonts w:ascii="Courier New" w:hAnsi="Courier New" w:cs="Courier New"/>
              <w:rtl/>
            </w:rPr>
            <w:t>ن المغارم</w:t>
          </w:r>
          <w:del w:id="43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E17026" w14:textId="77777777" w:rsidR="009B6BCA" w:rsidRPr="009B6BCA" w:rsidRDefault="009B6BCA" w:rsidP="009B6BCA">
      <w:pPr>
        <w:pStyle w:val="NurText"/>
        <w:bidi/>
        <w:rPr>
          <w:del w:id="4394" w:author="Transkribus" w:date="2019-12-11T14:30:00Z"/>
          <w:rFonts w:ascii="Courier New" w:hAnsi="Courier New" w:cs="Courier New"/>
        </w:rPr>
      </w:pPr>
      <w:dir w:val="rtl">
        <w:dir w:val="rtl">
          <w:del w:id="4395" w:author="Transkribus" w:date="2019-12-11T14:30:00Z">
            <w:r w:rsidRPr="009B6BCA">
              <w:rPr>
                <w:rFonts w:ascii="Courier New" w:hAnsi="Courier New" w:cs="Courier New"/>
                <w:rtl/>
              </w:rPr>
              <w:delText>وكل فمغمرور بحب حياته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ويغريه بالادنى خفاء الخواتم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CE7E873" w14:textId="33982EE8" w:rsidR="00EE6742" w:rsidRPr="00EE6742" w:rsidRDefault="009B6BCA" w:rsidP="00EE6742">
      <w:pPr>
        <w:pStyle w:val="NurText"/>
        <w:bidi/>
        <w:rPr>
          <w:ins w:id="4396" w:author="Transkribus" w:date="2019-12-11T14:30:00Z"/>
          <w:rFonts w:ascii="Courier New" w:hAnsi="Courier New" w:cs="Courier New"/>
        </w:rPr>
      </w:pPr>
      <w:dir w:val="rtl">
        <w:dir w:val="rtl">
          <w:del w:id="4397" w:author="Transkribus" w:date="2019-12-11T14:30:00Z">
            <w:r w:rsidRPr="009B6BCA">
              <w:rPr>
                <w:rFonts w:ascii="Courier New" w:hAnsi="Courier New" w:cs="Courier New"/>
                <w:rtl/>
              </w:rPr>
              <w:delText>وجماع</w:delText>
            </w:r>
          </w:del>
          <w:ins w:id="4398" w:author="Transkribus" w:date="2019-12-11T14:30:00Z">
            <w:r w:rsidR="00EE6742" w:rsidRPr="00EE6742">
              <w:rPr>
                <w:rFonts w:ascii="Courier New" w:hAnsi="Courier New" w:cs="Courier New"/>
                <w:rtl/>
              </w:rPr>
              <w:t>ول ٤عروريحت خياله * ويفربة الادنى حفاء الخواث٣</w:t>
            </w:r>
          </w:ins>
        </w:dir>
      </w:dir>
    </w:p>
    <w:p w14:paraId="17CD6D0E" w14:textId="77777777" w:rsidR="00EE6742" w:rsidRPr="00EE6742" w:rsidRDefault="00EE6742" w:rsidP="00EE6742">
      <w:pPr>
        <w:pStyle w:val="NurText"/>
        <w:bidi/>
        <w:rPr>
          <w:ins w:id="4399" w:author="Transkribus" w:date="2019-12-11T14:30:00Z"/>
          <w:rFonts w:ascii="Courier New" w:hAnsi="Courier New" w:cs="Courier New"/>
        </w:rPr>
      </w:pPr>
      <w:ins w:id="4400" w:author="Transkribus" w:date="2019-12-11T14:30:00Z">
        <w:r w:rsidRPr="00EE6742">
          <w:rPr>
            <w:rFonts w:ascii="Courier New" w:hAnsi="Courier New" w:cs="Courier New"/>
            <w:rtl/>
          </w:rPr>
          <w:t>وجماج</w:t>
        </w:r>
      </w:ins>
    </w:p>
    <w:p w14:paraId="3EDD6D81" w14:textId="77777777" w:rsidR="00EE6742" w:rsidRPr="00EE6742" w:rsidRDefault="00EE6742" w:rsidP="00EE6742">
      <w:pPr>
        <w:pStyle w:val="NurText"/>
        <w:bidi/>
        <w:rPr>
          <w:ins w:id="4401" w:author="Transkribus" w:date="2019-12-11T14:30:00Z"/>
          <w:rFonts w:ascii="Courier New" w:hAnsi="Courier New" w:cs="Courier New"/>
        </w:rPr>
      </w:pPr>
      <w:ins w:id="4402" w:author="Transkribus" w:date="2019-12-11T14:30:00Z">
        <w:r w:rsidRPr="00EE6742">
          <w:rPr>
            <w:rFonts w:ascii="Courier New" w:hAnsi="Courier New" w:cs="Courier New"/>
            <w:rtl/>
          </w:rPr>
          <w:t>١٥٩</w:t>
        </w:r>
      </w:ins>
    </w:p>
    <w:p w14:paraId="4FBEC946" w14:textId="3ABCE103" w:rsidR="00EE6742" w:rsidRPr="00EE6742" w:rsidRDefault="00EE6742" w:rsidP="00EE6742">
      <w:pPr>
        <w:pStyle w:val="NurText"/>
        <w:bidi/>
        <w:rPr>
          <w:rFonts w:ascii="Courier New" w:hAnsi="Courier New" w:cs="Courier New"/>
        </w:rPr>
      </w:pPr>
      <w:ins w:id="4403" w:author="Transkribus" w:date="2019-12-11T14:30:00Z">
        <w:r w:rsidRPr="00EE6742">
          <w:rPr>
            <w:rFonts w:ascii="Courier New" w:hAnsi="Courier New" w:cs="Courier New"/>
            <w:rtl/>
          </w:rPr>
          <w:lastRenderedPageBreak/>
          <w:t>وجمراج</w:t>
        </w:r>
      </w:ins>
      <w:r w:rsidRPr="00EE6742">
        <w:rPr>
          <w:rFonts w:ascii="Courier New" w:hAnsi="Courier New" w:cs="Courier New"/>
          <w:rtl/>
        </w:rPr>
        <w:t xml:space="preserve"> مال </w:t>
      </w:r>
      <w:del w:id="4404" w:author="Transkribus" w:date="2019-12-11T14:30:00Z">
        <w:r w:rsidR="009B6BCA" w:rsidRPr="009B6BCA">
          <w:rPr>
            <w:rFonts w:ascii="Courier New" w:hAnsi="Courier New" w:cs="Courier New"/>
            <w:rtl/>
          </w:rPr>
          <w:delText>لا انتفاع</w:delText>
        </w:r>
      </w:del>
      <w:ins w:id="4405" w:author="Transkribus" w:date="2019-12-11T14:30:00Z">
        <w:r w:rsidRPr="00EE6742">
          <w:rPr>
            <w:rFonts w:ascii="Courier New" w:hAnsi="Courier New" w:cs="Courier New"/>
            <w:rtl/>
          </w:rPr>
          <w:t>لالتغاح</w:t>
        </w:r>
      </w:ins>
      <w:r w:rsidRPr="00EE6742">
        <w:rPr>
          <w:rFonts w:ascii="Courier New" w:hAnsi="Courier New" w:cs="Courier New"/>
          <w:rtl/>
        </w:rPr>
        <w:t xml:space="preserve"> له </w:t>
      </w:r>
      <w:del w:id="4406" w:author="Transkribus" w:date="2019-12-11T14:30:00Z">
        <w:r w:rsidR="009B6BCA" w:rsidRPr="009B6BCA">
          <w:rPr>
            <w:rFonts w:ascii="Courier New" w:hAnsi="Courier New" w:cs="Courier New"/>
            <w:rtl/>
          </w:rPr>
          <w:delText>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كما مص مشروطا زجاج المحاجم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4407" w:author="Transkribus" w:date="2019-12-11T14:30:00Z">
        <w:r w:rsidRPr="00EE6742">
          <w:rPr>
            <w:rFonts w:ascii="Courier New" w:hAnsi="Courier New" w:cs="Courier New"/>
            <w:rtl/>
          </w:rPr>
          <w:t>- * كماسمى مير وطازر باج الجاج</w:t>
        </w:r>
      </w:ins>
    </w:p>
    <w:p w14:paraId="653C7358" w14:textId="369C54B4" w:rsidR="00EE6742" w:rsidRPr="00EE6742" w:rsidRDefault="009B6BCA" w:rsidP="00EE6742">
      <w:pPr>
        <w:pStyle w:val="NurText"/>
        <w:bidi/>
        <w:rPr>
          <w:rFonts w:ascii="Courier New" w:hAnsi="Courier New" w:cs="Courier New"/>
        </w:rPr>
      </w:pPr>
      <w:dir w:val="rtl">
        <w:dir w:val="rtl">
          <w:del w:id="4408" w:author="Transkribus" w:date="2019-12-11T14:30:00Z">
            <w:r w:rsidRPr="009B6BCA">
              <w:rPr>
                <w:rFonts w:ascii="Courier New" w:hAnsi="Courier New" w:cs="Courier New"/>
                <w:rtl/>
              </w:rPr>
              <w:delText>يفيض</w:delText>
            </w:r>
          </w:del>
          <w:ins w:id="4409" w:author="Transkribus" w:date="2019-12-11T14:30:00Z">
            <w:r w:rsidR="00EE6742" w:rsidRPr="00EE6742">
              <w:rPr>
                <w:rFonts w:ascii="Courier New" w:hAnsi="Courier New" w:cs="Courier New"/>
                <w:rtl/>
              </w:rPr>
              <w:t>بهقيس</w:t>
            </w:r>
          </w:ins>
          <w:r w:rsidR="00EE6742" w:rsidRPr="00EE6742">
            <w:rPr>
              <w:rFonts w:ascii="Courier New" w:hAnsi="Courier New" w:cs="Courier New"/>
              <w:rtl/>
            </w:rPr>
            <w:t xml:space="preserve"> وما </w:t>
          </w:r>
          <w:del w:id="4410" w:author="Transkribus" w:date="2019-12-11T14:30:00Z">
            <w:r w:rsidRPr="009B6BCA">
              <w:rPr>
                <w:rFonts w:ascii="Courier New" w:hAnsi="Courier New" w:cs="Courier New"/>
                <w:rtl/>
              </w:rPr>
              <w:delText>اوعاه يرعاه مهدفا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لرشفة صاد او لرشفة</w:delText>
                </w:r>
              </w:dir>
            </w:dir>
          </w:del>
          <w:ins w:id="4411" w:author="Transkribus" w:date="2019-12-11T14:30:00Z">
            <w:r w:rsidR="00EE6742" w:rsidRPr="00EE6742">
              <w:rPr>
                <w:rFonts w:ascii="Courier New" w:hAnsi="Courier New" w:cs="Courier New"/>
                <w:rtl/>
              </w:rPr>
              <w:t>أو عاه برهاء مهدقا * لرشعة ساد أولرسعة</w:t>
            </w:r>
          </w:ins>
          <w:r w:rsidR="00EE6742" w:rsidRPr="00EE6742">
            <w:rPr>
              <w:rFonts w:ascii="Courier New" w:hAnsi="Courier New" w:cs="Courier New"/>
              <w:rtl/>
            </w:rPr>
            <w:t xml:space="preserve"> صادم</w:t>
          </w:r>
          <w:del w:id="44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21ECE8" w14:textId="5A19D32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عرف الدنيا </w:t>
          </w:r>
          <w:del w:id="4413" w:author="Transkribus" w:date="2019-12-11T14:30:00Z">
            <w:r w:rsidRPr="009B6BCA">
              <w:rPr>
                <w:rFonts w:ascii="Courier New" w:hAnsi="Courier New" w:cs="Courier New"/>
                <w:rtl/>
              </w:rPr>
              <w:delText>تيقن انها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مطية يقظان وطيفة حالم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414" w:author="Transkribus" w:date="2019-12-11T14:30:00Z">
            <w:r w:rsidR="00EE6742" w:rsidRPr="00EE6742">
              <w:rPr>
                <w:rFonts w:ascii="Courier New" w:hAnsi="Courier New" w:cs="Courier New"/>
                <w:rtl/>
              </w:rPr>
              <w:t>ميقن أنها * مطبه يقطان وطبة خلم</w:t>
            </w:r>
          </w:ins>
        </w:dir>
      </w:dir>
    </w:p>
    <w:p w14:paraId="3F8A5660" w14:textId="376C7834" w:rsidR="00EE6742" w:rsidRPr="00EE6742" w:rsidRDefault="009B6BCA" w:rsidP="00EE6742">
      <w:pPr>
        <w:pStyle w:val="NurText"/>
        <w:bidi/>
        <w:rPr>
          <w:rFonts w:ascii="Courier New" w:hAnsi="Courier New" w:cs="Courier New"/>
        </w:rPr>
      </w:pPr>
      <w:dir w:val="rtl">
        <w:dir w:val="rtl">
          <w:del w:id="4415" w:author="Transkribus" w:date="2019-12-11T14:30:00Z">
            <w:r w:rsidRPr="009B6BCA">
              <w:rPr>
                <w:rFonts w:ascii="Courier New" w:hAnsi="Courier New" w:cs="Courier New"/>
                <w:rtl/>
              </w:rPr>
              <w:delText>فلله ساع</w:delText>
            </w:r>
          </w:del>
          <w:ins w:id="4416" w:author="Transkribus" w:date="2019-12-11T14:30:00Z">
            <w:r w:rsidR="00EE6742" w:rsidRPr="00EE6742">
              <w:rPr>
                <w:rFonts w:ascii="Courier New" w:hAnsi="Courier New" w:cs="Courier New"/>
                <w:rtl/>
              </w:rPr>
              <w:t xml:space="preserve"> االله ساح</w:t>
            </w:r>
          </w:ins>
          <w:r w:rsidR="00EE6742" w:rsidRPr="00EE6742">
            <w:rPr>
              <w:rFonts w:ascii="Courier New" w:hAnsi="Courier New" w:cs="Courier New"/>
              <w:rtl/>
            </w:rPr>
            <w:t xml:space="preserve"> فى </w:t>
          </w:r>
          <w:del w:id="4417" w:author="Transkribus" w:date="2019-12-11T14:30:00Z">
            <w:r w:rsidRPr="009B6BCA">
              <w:rPr>
                <w:rFonts w:ascii="Courier New" w:hAnsi="Courier New" w:cs="Courier New"/>
                <w:rtl/>
              </w:rPr>
              <w:delText>مناهج طاعة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لايلاف</w:delText>
                </w:r>
              </w:dir>
            </w:dir>
          </w:del>
          <w:ins w:id="4418" w:author="Transkribus" w:date="2019-12-11T14:30:00Z">
            <w:r w:rsidR="00EE6742" w:rsidRPr="00EE6742">
              <w:rPr>
                <w:rFonts w:ascii="Courier New" w:hAnsi="Courier New" w:cs="Courier New"/>
                <w:rtl/>
              </w:rPr>
              <w:t>ذياح طاعه * الاالاف</w:t>
            </w:r>
          </w:ins>
          <w:r w:rsidR="00EE6742" w:rsidRPr="00EE6742">
            <w:rPr>
              <w:rFonts w:ascii="Courier New" w:hAnsi="Courier New" w:cs="Courier New"/>
              <w:rtl/>
            </w:rPr>
            <w:t xml:space="preserve"> عدل </w:t>
          </w:r>
          <w:del w:id="4419" w:author="Transkribus" w:date="2019-12-11T14:30:00Z">
            <w:r w:rsidRPr="009B6BCA">
              <w:rPr>
                <w:rFonts w:ascii="Courier New" w:hAnsi="Courier New" w:cs="Courier New"/>
                <w:rtl/>
              </w:rPr>
              <w:delText>او لاتلاف ظالم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420" w:author="Transkribus" w:date="2019-12-11T14:30:00Z">
            <w:r w:rsidR="00EE6742" w:rsidRPr="00EE6742">
              <w:rPr>
                <w:rFonts w:ascii="Courier New" w:hAnsi="Courier New" w:cs="Courier New"/>
                <w:rtl/>
              </w:rPr>
              <w:t>أولاتلاف طالم</w:t>
            </w:r>
          </w:ins>
        </w:dir>
      </w:dir>
    </w:p>
    <w:p w14:paraId="574C475E" w14:textId="77777777" w:rsidR="009B6BCA" w:rsidRPr="009B6BCA" w:rsidRDefault="009B6BCA" w:rsidP="009B6BCA">
      <w:pPr>
        <w:pStyle w:val="NurText"/>
        <w:bidi/>
        <w:rPr>
          <w:del w:id="4421" w:author="Transkribus" w:date="2019-12-11T14:30:00Z"/>
          <w:rFonts w:ascii="Courier New" w:hAnsi="Courier New" w:cs="Courier New"/>
        </w:rPr>
      </w:pPr>
      <w:dir w:val="rtl">
        <w:dir w:val="rtl">
          <w:del w:id="4422" w:author="Transkribus" w:date="2019-12-11T14:30:00Z">
            <w:r w:rsidRPr="009B6BCA">
              <w:rPr>
                <w:rFonts w:ascii="Courier New" w:hAnsi="Courier New" w:cs="Courier New"/>
                <w:rtl/>
              </w:rPr>
              <w:delText>افاتح بيت القدس سيفك مفتح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لقفل الهدى مغلاق باب الماثم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45AD13E" w14:textId="77777777" w:rsidR="009B6BCA" w:rsidRPr="009B6BCA" w:rsidRDefault="009B6BCA" w:rsidP="009B6BCA">
      <w:pPr>
        <w:pStyle w:val="NurText"/>
        <w:bidi/>
        <w:rPr>
          <w:del w:id="4423" w:author="Transkribus" w:date="2019-12-11T14:30:00Z"/>
          <w:rFonts w:ascii="Courier New" w:hAnsi="Courier New" w:cs="Courier New"/>
        </w:rPr>
      </w:pPr>
      <w:dir w:val="rtl">
        <w:dir w:val="rtl">
          <w:del w:id="4424" w:author="Transkribus" w:date="2019-12-11T14:30:00Z">
            <w:r w:rsidRPr="009B6BCA">
              <w:rPr>
                <w:rFonts w:ascii="Courier New" w:hAnsi="Courier New" w:cs="Courier New"/>
                <w:rtl/>
              </w:rPr>
              <w:delText>فحكمت فى الضدين غير معارض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فاحكمت فى نفر الوغى المتخاصم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206F67" w14:textId="4B1A072C" w:rsidR="00EE6742" w:rsidRPr="00EE6742" w:rsidRDefault="009B6BCA" w:rsidP="00EE6742">
      <w:pPr>
        <w:pStyle w:val="NurText"/>
        <w:bidi/>
        <w:rPr>
          <w:ins w:id="4425" w:author="Transkribus" w:date="2019-12-11T14:30:00Z"/>
          <w:rFonts w:ascii="Courier New" w:hAnsi="Courier New" w:cs="Courier New"/>
        </w:rPr>
      </w:pPr>
      <w:dir w:val="rtl">
        <w:dir w:val="rtl">
          <w:del w:id="4426" w:author="Transkribus" w:date="2019-12-11T14:30:00Z">
            <w:r w:rsidRPr="009B6BCA">
              <w:rPr>
                <w:rFonts w:ascii="Courier New" w:hAnsi="Courier New" w:cs="Courier New"/>
                <w:rtl/>
              </w:rPr>
              <w:delText>فاطلقت تركا</w:delText>
            </w:r>
          </w:del>
          <w:ins w:id="4427" w:author="Transkribus" w:date="2019-12-11T14:30:00Z">
            <w:r w:rsidR="00EE6742" w:rsidRPr="00EE6742">
              <w:rPr>
                <w:rFonts w:ascii="Courier New" w:hAnsi="Courier New" w:cs="Courier New"/>
                <w:rtl/>
              </w:rPr>
              <w:t>باقا نج يب القسدس سيقل معيح * لففل الهذى مخلاق باب المساثم</w:t>
            </w:r>
          </w:ins>
        </w:dir>
      </w:dir>
    </w:p>
    <w:p w14:paraId="2C5E83AF" w14:textId="77777777" w:rsidR="00EE6742" w:rsidRPr="00EE6742" w:rsidRDefault="00EE6742" w:rsidP="00EE6742">
      <w:pPr>
        <w:pStyle w:val="NurText"/>
        <w:bidi/>
        <w:rPr>
          <w:ins w:id="4428" w:author="Transkribus" w:date="2019-12-11T14:30:00Z"/>
          <w:rFonts w:ascii="Courier New" w:hAnsi="Courier New" w:cs="Courier New"/>
        </w:rPr>
      </w:pPr>
      <w:ins w:id="4429" w:author="Transkribus" w:date="2019-12-11T14:30:00Z">
        <w:r w:rsidRPr="00EE6742">
          <w:rPr>
            <w:rFonts w:ascii="Courier New" w:hAnsi="Courier New" w:cs="Courier New"/>
            <w:rtl/>
          </w:rPr>
          <w:t>اكهب فى الصدين عير معارس * فاحكمب فى ففر الوخى النحاسم</w:t>
        </w:r>
      </w:ins>
    </w:p>
    <w:p w14:paraId="40EE8C11" w14:textId="165C9ED8" w:rsidR="00EE6742" w:rsidRPr="00EE6742" w:rsidRDefault="00EE6742" w:rsidP="00EE6742">
      <w:pPr>
        <w:pStyle w:val="NurText"/>
        <w:bidi/>
        <w:rPr>
          <w:rFonts w:ascii="Courier New" w:hAnsi="Courier New" w:cs="Courier New"/>
        </w:rPr>
      </w:pPr>
      <w:ins w:id="4430" w:author="Transkribus" w:date="2019-12-11T14:30:00Z">
        <w:r w:rsidRPr="00EE6742">
          <w:rPr>
            <w:rFonts w:ascii="Courier New" w:hAnsi="Courier New" w:cs="Courier New"/>
            <w:rtl/>
          </w:rPr>
          <w:t xml:space="preserve"> باطلقت ركا</w:t>
        </w:r>
      </w:ins>
      <w:r w:rsidRPr="00EE6742">
        <w:rPr>
          <w:rFonts w:ascii="Courier New" w:hAnsi="Courier New" w:cs="Courier New"/>
          <w:rtl/>
        </w:rPr>
        <w:t xml:space="preserve"> فى </w:t>
      </w:r>
      <w:del w:id="4431" w:author="Transkribus" w:date="2019-12-11T14:30:00Z">
        <w:r w:rsidR="009B6BCA" w:rsidRPr="009B6BCA">
          <w:rPr>
            <w:rFonts w:ascii="Courier New" w:hAnsi="Courier New" w:cs="Courier New"/>
            <w:rtl/>
          </w:rPr>
          <w:delText>ظ</w:delText>
        </w:r>
      </w:del>
      <w:ins w:id="4432" w:author="Transkribus" w:date="2019-12-11T14:30:00Z">
        <w:r w:rsidRPr="00EE6742">
          <w:rPr>
            <w:rFonts w:ascii="Courier New" w:hAnsi="Courier New" w:cs="Courier New"/>
            <w:rtl/>
          </w:rPr>
          <w:t>ط</w:t>
        </w:r>
      </w:ins>
      <w:r w:rsidRPr="00EE6742">
        <w:rPr>
          <w:rFonts w:ascii="Courier New" w:hAnsi="Courier New" w:cs="Courier New"/>
          <w:rtl/>
        </w:rPr>
        <w:t>هور سوابح</w:t>
      </w:r>
      <w:del w:id="44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واغربت شركا فى</w:delText>
            </w:r>
          </w:dir>
        </w:dir>
      </w:del>
      <w:ins w:id="4434" w:author="Transkribus" w:date="2019-12-11T14:30:00Z">
        <w:r w:rsidRPr="00EE6742">
          <w:rPr>
            <w:rFonts w:ascii="Courier New" w:hAnsi="Courier New" w:cs="Courier New"/>
            <w:rtl/>
          </w:rPr>
          <w:t xml:space="preserve"> * وأعريب شركمانى</w:t>
        </w:r>
      </w:ins>
      <w:r w:rsidRPr="00EE6742">
        <w:rPr>
          <w:rFonts w:ascii="Courier New" w:hAnsi="Courier New" w:cs="Courier New"/>
          <w:rtl/>
        </w:rPr>
        <w:t xml:space="preserve"> بطون القشاعم</w:t>
      </w:r>
      <w:del w:id="44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A804A8F" w14:textId="41A12F4F" w:rsidR="00EE6742" w:rsidRPr="00EE6742" w:rsidRDefault="009B6BCA" w:rsidP="00EE6742">
      <w:pPr>
        <w:pStyle w:val="NurText"/>
        <w:bidi/>
        <w:rPr>
          <w:rFonts w:ascii="Courier New" w:hAnsi="Courier New" w:cs="Courier New"/>
        </w:rPr>
      </w:pPr>
      <w:dir w:val="rtl">
        <w:dir w:val="rtl">
          <w:del w:id="4436" w:author="Transkribus" w:date="2019-12-11T14:30:00Z">
            <w:r w:rsidRPr="009B6BCA">
              <w:rPr>
                <w:rFonts w:ascii="Courier New" w:hAnsi="Courier New" w:cs="Courier New"/>
                <w:rtl/>
              </w:rPr>
              <w:delText>غداة قدحت البيض</w:delText>
            </w:r>
          </w:del>
          <w:ins w:id="4437" w:author="Transkribus" w:date="2019-12-11T14:30:00Z">
            <w:r w:rsidR="00EE6742" w:rsidRPr="00EE6742">
              <w:rPr>
                <w:rFonts w:ascii="Courier New" w:hAnsi="Courier New" w:cs="Courier New"/>
                <w:rtl/>
              </w:rPr>
              <w:t>عداهقدحب اليضر</w:t>
            </w:r>
          </w:ins>
          <w:r w:rsidR="00EE6742" w:rsidRPr="00EE6742">
            <w:rPr>
              <w:rFonts w:ascii="Courier New" w:hAnsi="Courier New" w:cs="Courier New"/>
              <w:rtl/>
            </w:rPr>
            <w:t xml:space="preserve"> فى </w:t>
          </w:r>
          <w:del w:id="4438" w:author="Transkribus" w:date="2019-12-11T14:30:00Z">
            <w:r w:rsidRPr="009B6BCA">
              <w:rPr>
                <w:rFonts w:ascii="Courier New" w:hAnsi="Courier New" w:cs="Courier New"/>
                <w:rtl/>
              </w:rPr>
              <w:delText>ال اصفر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439" w:author="Transkribus" w:date="2019-12-11T14:30:00Z">
            <w:r w:rsidR="00EE6742" w:rsidRPr="00EE6742">
              <w:rPr>
                <w:rFonts w:ascii="Courier New" w:hAnsi="Courier New" w:cs="Courier New"/>
                <w:rtl/>
              </w:rPr>
              <w:t xml:space="preserve">كال أصعر * </w:t>
            </w:r>
          </w:ins>
          <w:r w:rsidR="00EE6742" w:rsidRPr="00EE6742">
            <w:rPr>
              <w:rFonts w:ascii="Courier New" w:hAnsi="Courier New" w:cs="Courier New"/>
              <w:rtl/>
            </w:rPr>
            <w:t xml:space="preserve">فلم يبق </w:t>
          </w:r>
          <w:del w:id="4440" w:author="Transkribus" w:date="2019-12-11T14:30:00Z">
            <w:r w:rsidRPr="009B6BCA">
              <w:rPr>
                <w:rFonts w:ascii="Courier New" w:hAnsi="Courier New" w:cs="Courier New"/>
                <w:rtl/>
              </w:rPr>
              <w:delText>زند منهم</w:delText>
            </w:r>
          </w:del>
          <w:ins w:id="4441" w:author="Transkribus" w:date="2019-12-11T14:30:00Z">
            <w:r w:rsidR="00EE6742" w:rsidRPr="00EE6742">
              <w:rPr>
                <w:rFonts w:ascii="Courier New" w:hAnsi="Courier New" w:cs="Courier New"/>
                <w:rtl/>
              </w:rPr>
              <w:t>ريدمنهم</w:t>
            </w:r>
          </w:ins>
          <w:r w:rsidR="00EE6742" w:rsidRPr="00EE6742">
            <w:rPr>
              <w:rFonts w:ascii="Courier New" w:hAnsi="Courier New" w:cs="Courier New"/>
              <w:rtl/>
            </w:rPr>
            <w:t xml:space="preserve"> فى مع</w:t>
          </w:r>
          <w:ins w:id="4442" w:author="Transkribus" w:date="2019-12-11T14:30:00Z">
            <w:r w:rsidR="00EE6742" w:rsidRPr="00EE6742">
              <w:rPr>
                <w:rFonts w:ascii="Courier New" w:hAnsi="Courier New" w:cs="Courier New"/>
                <w:rtl/>
              </w:rPr>
              <w:t>م</w:t>
            </w:r>
          </w:ins>
          <w:r w:rsidR="00EE6742" w:rsidRPr="00EE6742">
            <w:rPr>
              <w:rFonts w:ascii="Courier New" w:hAnsi="Courier New" w:cs="Courier New"/>
              <w:rtl/>
            </w:rPr>
            <w:t>اصم</w:t>
          </w:r>
          <w:del w:id="44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A0C722" w14:textId="77777777" w:rsidR="009B6BCA" w:rsidRPr="009B6BCA" w:rsidRDefault="009B6BCA" w:rsidP="009B6BCA">
      <w:pPr>
        <w:pStyle w:val="NurText"/>
        <w:bidi/>
        <w:rPr>
          <w:del w:id="4444" w:author="Transkribus" w:date="2019-12-11T14:30:00Z"/>
          <w:rFonts w:ascii="Courier New" w:hAnsi="Courier New" w:cs="Courier New"/>
        </w:rPr>
      </w:pPr>
      <w:dir w:val="rtl">
        <w:dir w:val="rtl">
          <w:del w:id="4445" w:author="Transkribus" w:date="2019-12-11T14:30:00Z">
            <w:r w:rsidRPr="009B6BCA">
              <w:rPr>
                <w:rFonts w:ascii="Courier New" w:hAnsi="Courier New" w:cs="Courier New"/>
                <w:rtl/>
              </w:rPr>
              <w:delText>واذ درجوا كالرمل اعجز عدة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الى تل عكا كالدبى المتراكم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6045099" w14:textId="77777777" w:rsidR="009B6BCA" w:rsidRPr="009B6BCA" w:rsidRDefault="009B6BCA" w:rsidP="009B6BCA">
      <w:pPr>
        <w:pStyle w:val="NurText"/>
        <w:bidi/>
        <w:rPr>
          <w:del w:id="4446" w:author="Transkribus" w:date="2019-12-11T14:30:00Z"/>
          <w:rFonts w:ascii="Courier New" w:hAnsi="Courier New" w:cs="Courier New"/>
        </w:rPr>
      </w:pPr>
      <w:dir w:val="rtl">
        <w:dir w:val="rtl">
          <w:del w:id="4447" w:author="Transkribus" w:date="2019-12-11T14:30:00Z">
            <w:r w:rsidRPr="009B6BCA">
              <w:rPr>
                <w:rFonts w:ascii="Courier New" w:hAnsi="Courier New" w:cs="Courier New"/>
                <w:rtl/>
              </w:rPr>
              <w:delText>وكالنحل ملتفا كوارثه هوى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التل تخشى منهم كالمرادم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94D0FA" w14:textId="77777777" w:rsidR="009B6BCA" w:rsidRPr="009B6BCA" w:rsidRDefault="009B6BCA" w:rsidP="009B6BCA">
      <w:pPr>
        <w:pStyle w:val="NurText"/>
        <w:bidi/>
        <w:rPr>
          <w:del w:id="4448" w:author="Transkribus" w:date="2019-12-11T14:30:00Z"/>
          <w:rFonts w:ascii="Courier New" w:hAnsi="Courier New" w:cs="Courier New"/>
        </w:rPr>
      </w:pPr>
      <w:dir w:val="rtl">
        <w:dir w:val="rtl">
          <w:del w:id="4449" w:author="Transkribus" w:date="2019-12-11T14:30:00Z">
            <w:r w:rsidRPr="009B6BCA">
              <w:rPr>
                <w:rFonts w:ascii="Courier New" w:hAnsi="Courier New" w:cs="Courier New"/>
                <w:rtl/>
              </w:rPr>
              <w:delText>كان لهم فى تل عكا مصادة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يحاش لها اسراب وحش سوائم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6B91662" w14:textId="0E21E708" w:rsidR="00EE6742" w:rsidRPr="00EE6742" w:rsidRDefault="009B6BCA" w:rsidP="00EE6742">
      <w:pPr>
        <w:pStyle w:val="NurText"/>
        <w:bidi/>
        <w:rPr>
          <w:ins w:id="4450" w:author="Transkribus" w:date="2019-12-11T14:30:00Z"/>
          <w:rFonts w:ascii="Courier New" w:hAnsi="Courier New" w:cs="Courier New"/>
        </w:rPr>
      </w:pPr>
      <w:dir w:val="rtl">
        <w:dir w:val="rtl">
          <w:del w:id="4451" w:author="Transkribus" w:date="2019-12-11T14:30:00Z">
            <w:r w:rsidRPr="009B6BCA">
              <w:rPr>
                <w:rFonts w:ascii="Courier New" w:hAnsi="Courier New" w:cs="Courier New"/>
                <w:rtl/>
              </w:rPr>
              <w:delText>فسرب كسير موبق</w:delText>
            </w:r>
          </w:del>
          <w:ins w:id="4452" w:author="Transkribus" w:date="2019-12-11T14:30:00Z">
            <w:r w:rsidR="00EE6742" w:rsidRPr="00EE6742">
              <w:rPr>
                <w:rFonts w:ascii="Courier New" w:hAnsi="Courier New" w:cs="Courier New"/>
                <w:rtl/>
              </w:rPr>
              <w:t>واددر جدواالرمل اأبجرعده * الى ثل عكا٤ الديا المتر ابكم</w:t>
            </w:r>
          </w:ins>
        </w:dir>
      </w:dir>
    </w:p>
    <w:p w14:paraId="459C7D8D" w14:textId="77777777" w:rsidR="00EE6742" w:rsidRPr="00EE6742" w:rsidRDefault="00EE6742" w:rsidP="00EE6742">
      <w:pPr>
        <w:pStyle w:val="NurText"/>
        <w:bidi/>
        <w:rPr>
          <w:ins w:id="4453" w:author="Transkribus" w:date="2019-12-11T14:30:00Z"/>
          <w:rFonts w:ascii="Courier New" w:hAnsi="Courier New" w:cs="Courier New"/>
        </w:rPr>
      </w:pPr>
      <w:ins w:id="4454" w:author="Transkribus" w:date="2019-12-11T14:30:00Z">
        <w:r w:rsidRPr="00EE6742">
          <w:rPr>
            <w:rFonts w:ascii="Courier New" w:hAnsi="Courier New" w:cs="Courier New"/>
            <w:rtl/>
          </w:rPr>
          <w:t>وكالنجسل ملتغبا كواره هوى * من الثسل شى مهم كمالرادم</w:t>
        </w:r>
      </w:ins>
    </w:p>
    <w:p w14:paraId="1F895CCC" w14:textId="77777777" w:rsidR="00EE6742" w:rsidRPr="00EE6742" w:rsidRDefault="00EE6742" w:rsidP="00EE6742">
      <w:pPr>
        <w:pStyle w:val="NurText"/>
        <w:bidi/>
        <w:rPr>
          <w:ins w:id="4455" w:author="Transkribus" w:date="2019-12-11T14:30:00Z"/>
          <w:rFonts w:ascii="Courier New" w:hAnsi="Courier New" w:cs="Courier New"/>
        </w:rPr>
      </w:pPr>
      <w:ins w:id="4456" w:author="Transkribus" w:date="2019-12-11T14:30:00Z">
        <w:r w:rsidRPr="00EE6742">
          <w:rPr>
            <w:rFonts w:ascii="Courier New" w:hAnsi="Courier New" w:cs="Courier New"/>
            <w:rtl/>
          </w:rPr>
          <w:t>٤ان اهسم فى قل عكمامصاده * حياس اها أسراب وجسى سواثم</w:t>
        </w:r>
      </w:ins>
    </w:p>
    <w:p w14:paraId="73B9B807" w14:textId="4C0C7D03" w:rsidR="00EE6742" w:rsidRPr="00EE6742" w:rsidRDefault="00EE6742" w:rsidP="00EE6742">
      <w:pPr>
        <w:pStyle w:val="NurText"/>
        <w:bidi/>
        <w:rPr>
          <w:rFonts w:ascii="Courier New" w:hAnsi="Courier New" w:cs="Courier New"/>
        </w:rPr>
      </w:pPr>
      <w:ins w:id="4457" w:author="Transkribus" w:date="2019-12-11T14:30:00Z">
        <w:r w:rsidRPr="00EE6742">
          <w:rPr>
            <w:rFonts w:ascii="Courier New" w:hAnsi="Courier New" w:cs="Courier New"/>
            <w:rtl/>
          </w:rPr>
          <w:t>اسرب كمير مويق</w:t>
        </w:r>
      </w:ins>
      <w:r w:rsidRPr="00EE6742">
        <w:rPr>
          <w:rFonts w:ascii="Courier New" w:hAnsi="Courier New" w:cs="Courier New"/>
          <w:rtl/>
        </w:rPr>
        <w:t xml:space="preserve"> فى ح</w:t>
      </w:r>
      <w:del w:id="4458" w:author="Transkribus" w:date="2019-12-11T14:30:00Z">
        <w:r w:rsidR="009B6BCA" w:rsidRPr="009B6BCA">
          <w:rPr>
            <w:rFonts w:ascii="Courier New" w:hAnsi="Courier New" w:cs="Courier New"/>
            <w:rtl/>
          </w:rPr>
          <w:delText>ف</w:delText>
        </w:r>
      </w:del>
      <w:ins w:id="4459" w:author="Transkribus" w:date="2019-12-11T14:30:00Z">
        <w:r w:rsidRPr="00EE6742">
          <w:rPr>
            <w:rFonts w:ascii="Courier New" w:hAnsi="Courier New" w:cs="Courier New"/>
            <w:rtl/>
          </w:rPr>
          <w:t>ن</w:t>
        </w:r>
      </w:ins>
      <w:r w:rsidRPr="00EE6742">
        <w:rPr>
          <w:rFonts w:ascii="Courier New" w:hAnsi="Courier New" w:cs="Courier New"/>
          <w:rtl/>
        </w:rPr>
        <w:t>ا</w:t>
      </w:r>
      <w:del w:id="4460" w:author="Transkribus" w:date="2019-12-11T14:30:00Z">
        <w:r w:rsidR="009B6BCA" w:rsidRPr="009B6BCA">
          <w:rPr>
            <w:rFonts w:ascii="Courier New" w:hAnsi="Courier New" w:cs="Courier New"/>
            <w:rtl/>
          </w:rPr>
          <w:delText>ئ</w:delText>
        </w:r>
      </w:del>
      <w:ins w:id="4461" w:author="Transkribus" w:date="2019-12-11T14:30:00Z">
        <w:r w:rsidRPr="00EE6742">
          <w:rPr>
            <w:rFonts w:ascii="Courier New" w:hAnsi="Courier New" w:cs="Courier New"/>
            <w:rtl/>
          </w:rPr>
          <w:t>ف</w:t>
        </w:r>
      </w:ins>
      <w:r w:rsidRPr="00EE6742">
        <w:rPr>
          <w:rFonts w:ascii="Courier New" w:hAnsi="Courier New" w:cs="Courier New"/>
          <w:rtl/>
        </w:rPr>
        <w:t>ر</w:t>
      </w:r>
      <w:del w:id="446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وسرب </w:t>
          </w:r>
          <w:del w:id="4463" w:author="Transkribus" w:date="2019-12-11T14:30:00Z">
            <w:r w:rsidR="009B6BCA" w:rsidRPr="009B6BCA">
              <w:rPr>
                <w:rFonts w:ascii="Courier New" w:hAnsi="Courier New" w:cs="Courier New"/>
                <w:rtl/>
              </w:rPr>
              <w:delText>ح</w:delText>
            </w:r>
          </w:del>
          <w:ins w:id="4464" w:author="Transkribus" w:date="2019-12-11T14:30:00Z">
            <w:r w:rsidRPr="00EE6742">
              <w:rPr>
                <w:rFonts w:ascii="Courier New" w:hAnsi="Courier New" w:cs="Courier New"/>
                <w:rtl/>
              </w:rPr>
              <w:t>خ</w:t>
            </w:r>
          </w:ins>
          <w:r w:rsidRPr="00EE6742">
            <w:rPr>
              <w:rFonts w:ascii="Courier New" w:hAnsi="Courier New" w:cs="Courier New"/>
              <w:rtl/>
            </w:rPr>
            <w:t>سير مرهق فى مقا</w:t>
          </w:r>
          <w:del w:id="4465" w:author="Transkribus" w:date="2019-12-11T14:30:00Z">
            <w:r w:rsidR="009B6BCA" w:rsidRPr="009B6BCA">
              <w:rPr>
                <w:rFonts w:ascii="Courier New" w:hAnsi="Courier New" w:cs="Courier New"/>
                <w:rtl/>
              </w:rPr>
              <w:delText>ح</w:delText>
            </w:r>
          </w:del>
          <w:ins w:id="4466" w:author="Transkribus" w:date="2019-12-11T14:30:00Z">
            <w:r w:rsidRPr="00EE6742">
              <w:rPr>
                <w:rFonts w:ascii="Courier New" w:hAnsi="Courier New" w:cs="Courier New"/>
                <w:rtl/>
              </w:rPr>
              <w:t>ج</w:t>
            </w:r>
          </w:ins>
          <w:r w:rsidRPr="00EE6742">
            <w:rPr>
              <w:rFonts w:ascii="Courier New" w:hAnsi="Courier New" w:cs="Courier New"/>
              <w:rtl/>
            </w:rPr>
            <w:t>م</w:t>
          </w:r>
          <w:del w:id="446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36D5CE0B" w14:textId="22C60B0A" w:rsidR="00EE6742" w:rsidRPr="00EE6742" w:rsidRDefault="009B6BCA" w:rsidP="00EE6742">
      <w:pPr>
        <w:pStyle w:val="NurText"/>
        <w:bidi/>
        <w:rPr>
          <w:rFonts w:ascii="Courier New" w:hAnsi="Courier New" w:cs="Courier New"/>
        </w:rPr>
      </w:pPr>
      <w:dir w:val="rtl">
        <w:dir w:val="rtl">
          <w:del w:id="4468" w:author="Transkribus" w:date="2019-12-11T14:30:00Z">
            <w:r w:rsidRPr="009B6BCA">
              <w:rPr>
                <w:rFonts w:ascii="Courier New" w:hAnsi="Courier New" w:cs="Courier New"/>
                <w:rtl/>
              </w:rPr>
              <w:delText>ف</w:delText>
            </w:r>
          </w:del>
          <w:ins w:id="4469"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كم ملك </w:t>
          </w:r>
          <w:del w:id="4470" w:author="Transkribus" w:date="2019-12-11T14:30:00Z">
            <w:r w:rsidRPr="009B6BCA">
              <w:rPr>
                <w:rFonts w:ascii="Courier New" w:hAnsi="Courier New" w:cs="Courier New"/>
                <w:rtl/>
              </w:rPr>
              <w:delText>منهم اتاها بكثرة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471" w:author="Transkribus" w:date="2019-12-11T14:30:00Z">
            <w:r w:rsidR="00EE6742" w:rsidRPr="00EE6742">
              <w:rPr>
                <w:rFonts w:ascii="Courier New" w:hAnsi="Courier New" w:cs="Courier New"/>
                <w:rtl/>
              </w:rPr>
              <w:t xml:space="preserve">صهم اأثاهاريتره * </w:t>
            </w:r>
          </w:ins>
          <w:r w:rsidR="00EE6742" w:rsidRPr="00EE6742">
            <w:rPr>
              <w:rFonts w:ascii="Courier New" w:hAnsi="Courier New" w:cs="Courier New"/>
              <w:rtl/>
            </w:rPr>
            <w:t xml:space="preserve">فزادهم </w:t>
          </w:r>
          <w:del w:id="4472" w:author="Transkribus" w:date="2019-12-11T14:30:00Z">
            <w:r w:rsidRPr="009B6BCA">
              <w:rPr>
                <w:rFonts w:ascii="Courier New" w:hAnsi="Courier New" w:cs="Courier New"/>
                <w:rtl/>
              </w:rPr>
              <w:delText>نقصا زيادة</w:delText>
            </w:r>
          </w:del>
          <w:ins w:id="4473" w:author="Transkribus" w:date="2019-12-11T14:30:00Z">
            <w:r w:rsidR="00EE6742" w:rsidRPr="00EE6742">
              <w:rPr>
                <w:rFonts w:ascii="Courier New" w:hAnsi="Courier New" w:cs="Courier New"/>
                <w:rtl/>
              </w:rPr>
              <w:t>م٥صازراده</w:t>
            </w:r>
          </w:ins>
          <w:r w:rsidR="00EE6742" w:rsidRPr="00EE6742">
            <w:rPr>
              <w:rFonts w:ascii="Courier New" w:hAnsi="Courier New" w:cs="Courier New"/>
              <w:rtl/>
            </w:rPr>
            <w:t xml:space="preserve"> عادم</w:t>
          </w:r>
          <w:del w:id="44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4E4C3F" w14:textId="45323948" w:rsidR="00EE6742" w:rsidRPr="00EE6742" w:rsidRDefault="009B6BCA" w:rsidP="00EE6742">
      <w:pPr>
        <w:pStyle w:val="NurText"/>
        <w:bidi/>
        <w:rPr>
          <w:rFonts w:ascii="Courier New" w:hAnsi="Courier New" w:cs="Courier New"/>
        </w:rPr>
      </w:pPr>
      <w:dir w:val="rtl">
        <w:dir w:val="rtl">
          <w:del w:id="4475" w:author="Transkribus" w:date="2019-12-11T14:30:00Z">
            <w:r w:rsidRPr="009B6BCA">
              <w:rPr>
                <w:rFonts w:ascii="Courier New" w:hAnsi="Courier New" w:cs="Courier New"/>
                <w:rtl/>
              </w:rPr>
              <w:delText>يشقون من اسبان اثباج زاخر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476" w:author="Transkribus" w:date="2019-12-11T14:30:00Z">
            <w:r w:rsidR="00EE6742" w:rsidRPr="00EE6742">
              <w:rPr>
                <w:rFonts w:ascii="Courier New" w:hAnsi="Courier New" w:cs="Courier New"/>
                <w:rtl/>
              </w:rPr>
              <w:t xml:space="preserve">ابقسمون من اسبيان أنباج زاجر* </w:t>
            </w:r>
          </w:ins>
          <w:r w:rsidR="00EE6742" w:rsidRPr="00EE6742">
            <w:rPr>
              <w:rFonts w:ascii="Courier New" w:hAnsi="Courier New" w:cs="Courier New"/>
              <w:rtl/>
            </w:rPr>
            <w:t xml:space="preserve">ومن رومة </w:t>
          </w:r>
          <w:del w:id="4477" w:author="Transkribus" w:date="2019-12-11T14:30:00Z">
            <w:r w:rsidRPr="009B6BCA">
              <w:rPr>
                <w:rFonts w:ascii="Courier New" w:hAnsi="Courier New" w:cs="Courier New"/>
                <w:rtl/>
              </w:rPr>
              <w:delText>الكبرى فجاج مخارم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478" w:author="Transkribus" w:date="2019-12-11T14:30:00Z">
            <w:r w:rsidR="00EE6742" w:rsidRPr="00EE6742">
              <w:rPr>
                <w:rFonts w:ascii="Courier New" w:hAnsi="Courier New" w:cs="Courier New"/>
                <w:rtl/>
              </w:rPr>
              <w:t>الكمرى خساج مجارم</w:t>
            </w:r>
          </w:ins>
        </w:dir>
      </w:dir>
    </w:p>
    <w:p w14:paraId="32CC557A" w14:textId="77777777" w:rsidR="009B6BCA" w:rsidRPr="009B6BCA" w:rsidRDefault="009B6BCA" w:rsidP="009B6BCA">
      <w:pPr>
        <w:pStyle w:val="NurText"/>
        <w:bidi/>
        <w:rPr>
          <w:del w:id="4479" w:author="Transkribus" w:date="2019-12-11T14:30:00Z"/>
          <w:rFonts w:ascii="Courier New" w:hAnsi="Courier New" w:cs="Courier New"/>
        </w:rPr>
      </w:pPr>
      <w:dir w:val="rtl">
        <w:dir w:val="rtl">
          <w:del w:id="4480" w:author="Transkribus" w:date="2019-12-11T14:30:00Z">
            <w:r w:rsidRPr="009B6BCA">
              <w:rPr>
                <w:rFonts w:ascii="Courier New" w:hAnsi="Courier New" w:cs="Courier New"/>
                <w:rtl/>
              </w:rPr>
              <w:delText>فهالوا بنجدى جاريات ووخد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وذابوا بحدى مخدم لك هاضم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CFD4F8" w14:textId="63F7E663" w:rsidR="00EE6742" w:rsidRPr="00EE6742" w:rsidRDefault="009B6BCA" w:rsidP="00EE6742">
      <w:pPr>
        <w:pStyle w:val="NurText"/>
        <w:bidi/>
        <w:rPr>
          <w:ins w:id="4481" w:author="Transkribus" w:date="2019-12-11T14:30:00Z"/>
          <w:rFonts w:ascii="Courier New" w:hAnsi="Courier New" w:cs="Courier New"/>
        </w:rPr>
      </w:pPr>
      <w:dir w:val="rtl">
        <w:dir w:val="rtl">
          <w:del w:id="4482" w:author="Transkribus" w:date="2019-12-11T14:30:00Z">
            <w:r w:rsidRPr="009B6BCA">
              <w:rPr>
                <w:rFonts w:ascii="Courier New" w:hAnsi="Courier New" w:cs="Courier New"/>
                <w:rtl/>
              </w:rPr>
              <w:delText>غسلت الطراز الاخضر</w:delText>
            </w:r>
          </w:del>
          <w:ins w:id="4483" w:author="Transkribus" w:date="2019-12-11T14:30:00Z">
            <w:r w:rsidR="00EE6742" w:rsidRPr="00EE6742">
              <w:rPr>
                <w:rFonts w:ascii="Courier New" w:hAnsi="Courier New" w:cs="Courier New"/>
                <w:rtl/>
              </w:rPr>
              <w:t>فه الوادنحسدى جار بان ووحسد * ود أبو اسجدى حذم لك هاهم</w:t>
            </w:r>
          </w:ins>
        </w:dir>
      </w:dir>
    </w:p>
    <w:p w14:paraId="1929FDE5" w14:textId="67715479" w:rsidR="00EE6742" w:rsidRPr="00EE6742" w:rsidRDefault="00EE6742" w:rsidP="00EE6742">
      <w:pPr>
        <w:pStyle w:val="NurText"/>
        <w:bidi/>
        <w:rPr>
          <w:rFonts w:ascii="Courier New" w:hAnsi="Courier New" w:cs="Courier New"/>
        </w:rPr>
      </w:pPr>
      <w:ins w:id="4484" w:author="Transkribus" w:date="2019-12-11T14:30:00Z">
        <w:r w:rsidRPr="00EE6742">
          <w:rPr>
            <w:rFonts w:ascii="Courier New" w:hAnsi="Courier New" w:cs="Courier New"/>
            <w:rtl/>
          </w:rPr>
          <w:t>الت الطرار الاخصر</w:t>
        </w:r>
      </w:ins>
      <w:r w:rsidRPr="00EE6742">
        <w:rPr>
          <w:rFonts w:ascii="Courier New" w:hAnsi="Courier New" w:cs="Courier New"/>
          <w:rtl/>
        </w:rPr>
        <w:t xml:space="preserve"> الرقم منهم</w:t>
      </w:r>
      <w:del w:id="44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4486" w:author="Transkribus" w:date="2019-12-11T14:30:00Z">
            <w:r w:rsidR="009B6BCA" w:rsidRPr="009B6BCA">
              <w:rPr>
                <w:rFonts w:ascii="Courier New" w:hAnsi="Courier New" w:cs="Courier New"/>
                <w:rtl/>
              </w:rPr>
              <w:delText>ب</w:delText>
            </w:r>
          </w:del>
          <w:ins w:id="4487" w:author="Transkribus" w:date="2019-12-11T14:30:00Z">
            <w:r w:rsidRPr="00EE6742">
              <w:rPr>
                <w:rFonts w:ascii="Courier New" w:hAnsi="Courier New" w:cs="Courier New"/>
                <w:rtl/>
              </w:rPr>
              <w:t>ن</w:t>
            </w:r>
          </w:ins>
          <w:r w:rsidRPr="00EE6742">
            <w:rPr>
              <w:rFonts w:ascii="Courier New" w:hAnsi="Courier New" w:cs="Courier New"/>
              <w:rtl/>
            </w:rPr>
            <w:t xml:space="preserve">صوت نجيع </w:t>
          </w:r>
          <w:del w:id="4488" w:author="Transkribus" w:date="2019-12-11T14:30:00Z">
            <w:r w:rsidR="009B6BCA" w:rsidRPr="009B6BCA">
              <w:rPr>
                <w:rFonts w:ascii="Courier New" w:hAnsi="Courier New" w:cs="Courier New"/>
                <w:rtl/>
              </w:rPr>
              <w:delText>احمر القطر</w:delText>
            </w:r>
          </w:del>
          <w:ins w:id="4489" w:author="Transkribus" w:date="2019-12-11T14:30:00Z">
            <w:r w:rsidRPr="00EE6742">
              <w:rPr>
                <w:rFonts w:ascii="Courier New" w:hAnsi="Courier New" w:cs="Courier New"/>
                <w:rtl/>
              </w:rPr>
              <w:t>أحمر الفطر</w:t>
            </w:r>
          </w:ins>
          <w:r w:rsidRPr="00EE6742">
            <w:rPr>
              <w:rFonts w:ascii="Courier New" w:hAnsi="Courier New" w:cs="Courier New"/>
              <w:rtl/>
            </w:rPr>
            <w:t xml:space="preserve"> ساجم</w:t>
          </w:r>
          <w:del w:id="44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7AFDFED3" w14:textId="243EB44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ولو ا</w:t>
          </w:r>
          <w:del w:id="4491" w:author="Transkribus" w:date="2019-12-11T14:30:00Z">
            <w:r w:rsidRPr="009B6BCA">
              <w:rPr>
                <w:rFonts w:ascii="Courier New" w:hAnsi="Courier New" w:cs="Courier New"/>
                <w:rtl/>
              </w:rPr>
              <w:delText>ن</w:delText>
            </w:r>
          </w:del>
          <w:ins w:id="4492"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بت المرج </w:t>
          </w:r>
          <w:del w:id="4493" w:author="Transkribus" w:date="2019-12-11T14:30:00Z">
            <w:r w:rsidRPr="009B6BCA">
              <w:rPr>
                <w:rFonts w:ascii="Courier New" w:hAnsi="Courier New" w:cs="Courier New"/>
                <w:rtl/>
              </w:rPr>
              <w:delText>النفوس لاينعت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ساح فيه عن حشا وغلاصم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494" w:author="Transkribus" w:date="2019-12-11T14:30:00Z">
            <w:r w:rsidR="00EE6742" w:rsidRPr="00EE6742">
              <w:rPr>
                <w:rFonts w:ascii="Courier New" w:hAnsi="Courier New" w:cs="Courier New"/>
                <w:rtl/>
              </w:rPr>
              <w:t>النقوس لاشم * ثماساجفيه من جشاوفالاسم</w:t>
            </w:r>
          </w:ins>
        </w:dir>
      </w:dir>
    </w:p>
    <w:p w14:paraId="7D25CD2D" w14:textId="691FFBBA" w:rsidR="00EE6742" w:rsidRPr="00EE6742" w:rsidRDefault="009B6BCA" w:rsidP="00EE6742">
      <w:pPr>
        <w:pStyle w:val="NurText"/>
        <w:bidi/>
        <w:rPr>
          <w:rFonts w:ascii="Courier New" w:hAnsi="Courier New" w:cs="Courier New"/>
        </w:rPr>
      </w:pPr>
      <w:dir w:val="rtl">
        <w:dir w:val="rtl">
          <w:ins w:id="4495"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قليب كلى </w:t>
          </w:r>
          <w:del w:id="4496" w:author="Transkribus" w:date="2019-12-11T14:30:00Z">
            <w:r w:rsidRPr="009B6BCA">
              <w:rPr>
                <w:rFonts w:ascii="Courier New" w:hAnsi="Courier New" w:cs="Courier New"/>
                <w:rtl/>
              </w:rPr>
              <w:delText>يسقى باشطان ذابل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وعين طلى تجرى بميزاب</w:delText>
                </w:r>
              </w:dir>
            </w:dir>
          </w:del>
          <w:ins w:id="4497" w:author="Transkribus" w:date="2019-12-11T14:30:00Z">
            <w:r w:rsidR="00EE6742" w:rsidRPr="00EE6742">
              <w:rPr>
                <w:rFonts w:ascii="Courier New" w:hAnsi="Courier New" w:cs="Courier New"/>
                <w:rtl/>
              </w:rPr>
              <w:t>يسفى باسطان دايل * ويسين طلى بجرى عيراب</w:t>
            </w:r>
          </w:ins>
          <w:r w:rsidR="00EE6742" w:rsidRPr="00EE6742">
            <w:rPr>
              <w:rFonts w:ascii="Courier New" w:hAnsi="Courier New" w:cs="Courier New"/>
              <w:rtl/>
            </w:rPr>
            <w:t xml:space="preserve"> صارم</w:t>
          </w:r>
          <w:del w:id="44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3D202C" w14:textId="72133B6E" w:rsidR="00EE6742" w:rsidRPr="00EE6742" w:rsidRDefault="009B6BCA" w:rsidP="00EE6742">
      <w:pPr>
        <w:pStyle w:val="NurText"/>
        <w:bidi/>
        <w:rPr>
          <w:rFonts w:ascii="Courier New" w:hAnsi="Courier New" w:cs="Courier New"/>
        </w:rPr>
      </w:pPr>
      <w:dir w:val="rtl">
        <w:dir w:val="rtl">
          <w:del w:id="4499" w:author="Transkribus" w:date="2019-12-11T14:30:00Z">
            <w:r w:rsidRPr="009B6BCA">
              <w:rPr>
                <w:rFonts w:ascii="Courier New" w:hAnsi="Courier New" w:cs="Courier New"/>
                <w:rtl/>
              </w:rPr>
              <w:delText>واضلع فرسان نعال سوابك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وارؤس اعيان غواشى</w:delText>
                </w:r>
              </w:dir>
            </w:dir>
          </w:del>
          <w:ins w:id="4500" w:author="Transkribus" w:date="2019-12-11T14:30:00Z">
            <w:r w:rsidR="00EE6742" w:rsidRPr="00EE6742">
              <w:rPr>
                <w:rFonts w:ascii="Courier New" w:hAnsi="Courier New" w:cs="Courier New"/>
                <w:rtl/>
              </w:rPr>
              <w:t>وأصلع فرسيان فعال سوايك * واروس أعيمان عواسى</w:t>
            </w:r>
          </w:ins>
          <w:r w:rsidR="00EE6742" w:rsidRPr="00EE6742">
            <w:rPr>
              <w:rFonts w:ascii="Courier New" w:hAnsi="Courier New" w:cs="Courier New"/>
              <w:rtl/>
            </w:rPr>
            <w:t xml:space="preserve"> البراجم</w:t>
          </w:r>
          <w:del w:id="45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081651" w14:textId="5F69F50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كذا فليرص</w:t>
          </w:r>
          <w:del w:id="4502" w:author="Transkribus" w:date="2019-12-11T14:30:00Z">
            <w:r w:rsidRPr="009B6BCA">
              <w:rPr>
                <w:rFonts w:ascii="Courier New" w:hAnsi="Courier New" w:cs="Courier New"/>
                <w:rtl/>
              </w:rPr>
              <w:delText>ع</w:delText>
            </w:r>
          </w:del>
          <w:ins w:id="4503"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جوهر القول </w:t>
          </w:r>
          <w:del w:id="4504" w:author="Transkribus" w:date="2019-12-11T14:30:00Z">
            <w:r w:rsidRPr="009B6BCA">
              <w:rPr>
                <w:rFonts w:ascii="Courier New" w:hAnsi="Courier New" w:cs="Courier New"/>
                <w:rtl/>
              </w:rPr>
              <w:delText>متحف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 لمليك مثل يوسف</w:delText>
                </w:r>
              </w:dir>
            </w:dir>
          </w:del>
          <w:ins w:id="4505" w:author="Transkribus" w:date="2019-12-11T14:30:00Z">
            <w:r w:rsidR="00EE6742" w:rsidRPr="00EE6742">
              <w:rPr>
                <w:rFonts w:ascii="Courier New" w:hAnsi="Courier New" w:cs="Courier New"/>
                <w:rtl/>
              </w:rPr>
              <w:t>سحف * به لليك مبيقل يوسسف</w:t>
            </w:r>
          </w:ins>
          <w:r w:rsidR="00EE6742" w:rsidRPr="00EE6742">
            <w:rPr>
              <w:rFonts w:ascii="Courier New" w:hAnsi="Courier New" w:cs="Courier New"/>
              <w:rtl/>
            </w:rPr>
            <w:t xml:space="preserve"> عالم</w:t>
          </w:r>
          <w:del w:id="45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E97A35" w14:textId="77777777" w:rsidR="009B6BCA" w:rsidRPr="009B6BCA" w:rsidRDefault="009B6BCA" w:rsidP="009B6BCA">
      <w:pPr>
        <w:pStyle w:val="NurText"/>
        <w:bidi/>
        <w:rPr>
          <w:del w:id="4507" w:author="Transkribus" w:date="2019-12-11T14:30:00Z"/>
          <w:rFonts w:ascii="Courier New" w:hAnsi="Courier New" w:cs="Courier New"/>
        </w:rPr>
      </w:pPr>
      <w:dir w:val="rtl">
        <w:dir w:val="rtl">
          <w:del w:id="4508" w:author="Transkribus" w:date="2019-12-11T14:30:00Z">
            <w:r w:rsidRPr="009B6BCA">
              <w:rPr>
                <w:rFonts w:ascii="Courier New" w:hAnsi="Courier New" w:cs="Courier New"/>
                <w:rtl/>
              </w:rPr>
              <w:delText>فتى ذهنه يرمى بشهب خواطر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تشق دجون المغمضات العواتم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0248B3" w14:textId="77777777" w:rsidR="009B6BCA" w:rsidRPr="009B6BCA" w:rsidRDefault="009B6BCA" w:rsidP="009B6BCA">
      <w:pPr>
        <w:pStyle w:val="NurText"/>
        <w:bidi/>
        <w:rPr>
          <w:del w:id="4509" w:author="Transkribus" w:date="2019-12-11T14:30:00Z"/>
          <w:rFonts w:ascii="Courier New" w:hAnsi="Courier New" w:cs="Courier New"/>
        </w:rPr>
      </w:pPr>
      <w:dir w:val="rtl">
        <w:dir w:val="rtl">
          <w:del w:id="4510" w:author="Transkribus" w:date="2019-12-11T14:30:00Z">
            <w:r w:rsidRPr="009B6BCA">
              <w:rPr>
                <w:rFonts w:ascii="Courier New" w:hAnsi="Courier New" w:cs="Courier New"/>
                <w:rtl/>
              </w:rPr>
              <w:delText>يهاب رقيق الشعر رقة طبعه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هاب منه الياس غلب الضراغم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34D1591" w14:textId="18ABE833" w:rsidR="00EE6742" w:rsidRPr="00EE6742" w:rsidRDefault="009B6BCA" w:rsidP="00EE6742">
      <w:pPr>
        <w:pStyle w:val="NurText"/>
        <w:bidi/>
        <w:rPr>
          <w:ins w:id="4511" w:author="Transkribus" w:date="2019-12-11T14:30:00Z"/>
          <w:rFonts w:ascii="Courier New" w:hAnsi="Courier New" w:cs="Courier New"/>
        </w:rPr>
      </w:pPr>
      <w:dir w:val="rtl">
        <w:dir w:val="rtl">
          <w:del w:id="4512" w:author="Transkribus" w:date="2019-12-11T14:30:00Z">
            <w:r w:rsidRPr="009B6BCA">
              <w:rPr>
                <w:rFonts w:ascii="Courier New" w:hAnsi="Courier New" w:cs="Courier New"/>
                <w:rtl/>
              </w:rPr>
              <w:delText>وينتحل الوصاف رونق</w:delText>
            </w:r>
          </w:del>
          <w:ins w:id="4513" w:author="Transkribus" w:date="2019-12-11T14:30:00Z">
            <w:r w:rsidR="00EE6742" w:rsidRPr="00EE6742">
              <w:rPr>
                <w:rFonts w:ascii="Courier New" w:hAnsi="Courier New" w:cs="Courier New"/>
                <w:rtl/>
              </w:rPr>
              <w:t>اأنى ذهم ديرى يسهب -واطر * فشق دهون المسيضات العواثم</w:t>
            </w:r>
          </w:ins>
        </w:dir>
      </w:dir>
    </w:p>
    <w:p w14:paraId="5F412421" w14:textId="77777777" w:rsidR="00EE6742" w:rsidRPr="00EE6742" w:rsidRDefault="00EE6742" w:rsidP="00EE6742">
      <w:pPr>
        <w:pStyle w:val="NurText"/>
        <w:bidi/>
        <w:rPr>
          <w:ins w:id="4514" w:author="Transkribus" w:date="2019-12-11T14:30:00Z"/>
          <w:rFonts w:ascii="Courier New" w:hAnsi="Courier New" w:cs="Courier New"/>
        </w:rPr>
      </w:pPr>
      <w:ins w:id="4515" w:author="Transkribus" w:date="2019-12-11T14:30:00Z">
        <w:r w:rsidRPr="00EE6742">
          <w:rPr>
            <w:rFonts w:ascii="Courier New" w:hAnsi="Courier New" w:cs="Courier New"/>
            <w:rtl/>
          </w:rPr>
          <w:t>بهات رهيق العرزية ذبعة * كماهاب مثةه الباس غلب الصراهم</w:t>
        </w:r>
      </w:ins>
    </w:p>
    <w:p w14:paraId="6113F8A0" w14:textId="701B7723" w:rsidR="00EE6742" w:rsidRPr="00EE6742" w:rsidRDefault="00EE6742" w:rsidP="00EE6742">
      <w:pPr>
        <w:pStyle w:val="NurText"/>
        <w:bidi/>
        <w:rPr>
          <w:rFonts w:ascii="Courier New" w:hAnsi="Courier New" w:cs="Courier New"/>
        </w:rPr>
      </w:pPr>
      <w:ins w:id="4516" w:author="Transkribus" w:date="2019-12-11T14:30:00Z">
        <w:r w:rsidRPr="00EE6742">
          <w:rPr>
            <w:rFonts w:ascii="Courier New" w:hAnsi="Courier New" w:cs="Courier New"/>
            <w:rtl/>
          </w:rPr>
          <w:t>وبفجسل الوساف روفق</w:t>
        </w:r>
      </w:ins>
      <w:r w:rsidRPr="00EE6742">
        <w:rPr>
          <w:rFonts w:ascii="Courier New" w:hAnsi="Courier New" w:cs="Courier New"/>
          <w:rtl/>
        </w:rPr>
        <w:t xml:space="preserve"> نعته</w:t>
      </w:r>
      <w:del w:id="451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كما انتحلت جدواه</w:delText>
            </w:r>
          </w:dir>
        </w:dir>
      </w:del>
      <w:ins w:id="4518" w:author="Transkribus" w:date="2019-12-11T14:30:00Z">
        <w:r w:rsidRPr="00EE6742">
          <w:rPr>
            <w:rFonts w:ascii="Courier New" w:hAnsi="Courier New" w:cs="Courier New"/>
            <w:rtl/>
          </w:rPr>
          <w:t xml:space="preserve"> * كمالنحلت حمدواه</w:t>
        </w:r>
      </w:ins>
      <w:r w:rsidRPr="00EE6742">
        <w:rPr>
          <w:rFonts w:ascii="Courier New" w:hAnsi="Courier New" w:cs="Courier New"/>
          <w:rtl/>
        </w:rPr>
        <w:t xml:space="preserve"> وطف ال</w:t>
      </w:r>
      <w:del w:id="4519" w:author="Transkribus" w:date="2019-12-11T14:30:00Z">
        <w:r w:rsidR="009B6BCA" w:rsidRPr="009B6BCA">
          <w:rPr>
            <w:rFonts w:ascii="Courier New" w:hAnsi="Courier New" w:cs="Courier New"/>
            <w:rtl/>
          </w:rPr>
          <w:delText>غ</w:delText>
        </w:r>
      </w:del>
      <w:ins w:id="4520" w:author="Transkribus" w:date="2019-12-11T14:30:00Z">
        <w:r w:rsidRPr="00EE6742">
          <w:rPr>
            <w:rFonts w:ascii="Courier New" w:hAnsi="Courier New" w:cs="Courier New"/>
            <w:rtl/>
          </w:rPr>
          <w:t>ث</w:t>
        </w:r>
      </w:ins>
      <w:r w:rsidRPr="00EE6742">
        <w:rPr>
          <w:rFonts w:ascii="Courier New" w:hAnsi="Courier New" w:cs="Courier New"/>
          <w:rtl/>
        </w:rPr>
        <w:t>ما</w:t>
      </w:r>
      <w:del w:id="4521" w:author="Transkribus" w:date="2019-12-11T14:30:00Z">
        <w:r w:rsidR="009B6BCA" w:rsidRPr="009B6BCA">
          <w:rPr>
            <w:rFonts w:ascii="Courier New" w:hAnsi="Courier New" w:cs="Courier New"/>
            <w:rtl/>
          </w:rPr>
          <w:delText>ئ</w:delText>
        </w:r>
      </w:del>
      <w:ins w:id="4522" w:author="Transkribus" w:date="2019-12-11T14:30:00Z">
        <w:r w:rsidRPr="00EE6742">
          <w:rPr>
            <w:rFonts w:ascii="Courier New" w:hAnsi="Courier New" w:cs="Courier New"/>
            <w:rtl/>
          </w:rPr>
          <w:t>ث</w:t>
        </w:r>
      </w:ins>
      <w:r w:rsidRPr="00EE6742">
        <w:rPr>
          <w:rFonts w:ascii="Courier New" w:hAnsi="Courier New" w:cs="Courier New"/>
          <w:rtl/>
        </w:rPr>
        <w:t>م</w:t>
      </w:r>
      <w:del w:id="45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8B67C63" w14:textId="77777777" w:rsidR="009B6BCA" w:rsidRPr="009B6BCA" w:rsidRDefault="009B6BCA" w:rsidP="009B6BCA">
      <w:pPr>
        <w:pStyle w:val="NurText"/>
        <w:bidi/>
        <w:rPr>
          <w:del w:id="4524" w:author="Transkribus" w:date="2019-12-11T14:30:00Z"/>
          <w:rFonts w:ascii="Courier New" w:hAnsi="Courier New" w:cs="Courier New"/>
        </w:rPr>
      </w:pPr>
      <w:dir w:val="rtl">
        <w:dir w:val="rtl">
          <w:del w:id="4525" w:author="Transkribus" w:date="2019-12-11T14:30:00Z">
            <w:r w:rsidRPr="009B6BCA">
              <w:rPr>
                <w:rFonts w:ascii="Courier New" w:hAnsi="Courier New" w:cs="Courier New"/>
                <w:rtl/>
              </w:rPr>
              <w:delText>وما زلت اجلو من حلاه عرائسا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يظل بها اهل النهى فى ولائم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6360EE1" w14:textId="3BCED9C7" w:rsidR="00EE6742" w:rsidRPr="00EE6742" w:rsidRDefault="009B6BCA" w:rsidP="00EE6742">
      <w:pPr>
        <w:pStyle w:val="NurText"/>
        <w:bidi/>
        <w:rPr>
          <w:ins w:id="4526" w:author="Transkribus" w:date="2019-12-11T14:30:00Z"/>
          <w:rFonts w:ascii="Courier New" w:hAnsi="Courier New" w:cs="Courier New"/>
        </w:rPr>
      </w:pPr>
      <w:dir w:val="rtl">
        <w:dir w:val="rtl">
          <w:del w:id="4527" w:author="Transkribus" w:date="2019-12-11T14:30:00Z">
            <w:r w:rsidRPr="009B6BCA">
              <w:rPr>
                <w:rFonts w:ascii="Courier New" w:hAnsi="Courier New" w:cs="Courier New"/>
                <w:rtl/>
              </w:rPr>
              <w:delText>بمنتظم التفضيل</w:delText>
            </w:r>
          </w:del>
          <w:ins w:id="4528" w:author="Transkribus" w:date="2019-12-11T14:30:00Z">
            <w:r w:rsidR="00EE6742" w:rsidRPr="00EE6742">
              <w:rPr>
                <w:rFonts w:ascii="Courier New" w:hAnsi="Courier New" w:cs="Courier New"/>
                <w:rtl/>
              </w:rPr>
              <w:t>ومارلت أسلومن حسلاء عرانسا * طل بوناهل اليى فى ولا ثم</w:t>
            </w:r>
          </w:ins>
        </w:dir>
      </w:dir>
    </w:p>
    <w:p w14:paraId="72E5B822" w14:textId="09856BC8" w:rsidR="00EE6742" w:rsidRPr="00EE6742" w:rsidRDefault="00EE6742" w:rsidP="00EE6742">
      <w:pPr>
        <w:pStyle w:val="NurText"/>
        <w:bidi/>
        <w:rPr>
          <w:rFonts w:ascii="Courier New" w:hAnsi="Courier New" w:cs="Courier New"/>
        </w:rPr>
      </w:pPr>
      <w:ins w:id="4529" w:author="Transkribus" w:date="2019-12-11T14:30:00Z">
        <w:r w:rsidRPr="00EE6742">
          <w:rPr>
            <w:rFonts w:ascii="Courier New" w:hAnsi="Courier New" w:cs="Courier New"/>
            <w:rtl/>
          </w:rPr>
          <w:t>متطم التفضسسيل</w:t>
        </w:r>
      </w:ins>
      <w:r w:rsidRPr="00EE6742">
        <w:rPr>
          <w:rFonts w:ascii="Courier New" w:hAnsi="Courier New" w:cs="Courier New"/>
          <w:rtl/>
        </w:rPr>
        <w:t xml:space="preserve"> طلق كانه</w:t>
      </w:r>
      <w:del w:id="45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مفلج ثغر مستنير المباسم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4531" w:author="Transkribus" w:date="2019-12-11T14:30:00Z">
        <w:r w:rsidRPr="00EE6742">
          <w:rPr>
            <w:rFonts w:ascii="Courier New" w:hAnsi="Courier New" w:cs="Courier New"/>
            <w:rtl/>
          </w:rPr>
          <w:t xml:space="preserve"> * ففلح تنير متنبر الياسم</w:t>
        </w:r>
      </w:ins>
    </w:p>
    <w:p w14:paraId="5E848BE1" w14:textId="77777777" w:rsidR="009B6BCA" w:rsidRPr="009B6BCA" w:rsidRDefault="009B6BCA" w:rsidP="009B6BCA">
      <w:pPr>
        <w:pStyle w:val="NurText"/>
        <w:bidi/>
        <w:rPr>
          <w:del w:id="4532" w:author="Transkribus" w:date="2019-12-11T14:30:00Z"/>
          <w:rFonts w:ascii="Courier New" w:hAnsi="Courier New" w:cs="Courier New"/>
        </w:rPr>
      </w:pPr>
      <w:dir w:val="rtl">
        <w:dir w:val="rtl">
          <w:del w:id="4533" w:author="Transkribus" w:date="2019-12-11T14:30:00Z">
            <w:r w:rsidRPr="009B6BCA">
              <w:rPr>
                <w:rFonts w:ascii="Courier New" w:hAnsi="Courier New" w:cs="Courier New"/>
                <w:rtl/>
              </w:rPr>
              <w:delText>معان كبهر السحر فى قعد ناظر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ولفظ كشذر التبر فى عقد ناظم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1D5EDDB" w14:textId="1DF727BC" w:rsidR="00EE6742" w:rsidRPr="00EE6742" w:rsidRDefault="009B6BCA" w:rsidP="00EE6742">
      <w:pPr>
        <w:pStyle w:val="NurText"/>
        <w:bidi/>
        <w:rPr>
          <w:ins w:id="4534" w:author="Transkribus" w:date="2019-12-11T14:30:00Z"/>
          <w:rFonts w:ascii="Courier New" w:hAnsi="Courier New" w:cs="Courier New"/>
        </w:rPr>
      </w:pPr>
      <w:dir w:val="rtl">
        <w:dir w:val="rtl">
          <w:del w:id="4535" w:author="Transkribus" w:date="2019-12-11T14:30:00Z">
            <w:r w:rsidRPr="009B6BCA">
              <w:rPr>
                <w:rFonts w:ascii="Courier New" w:hAnsi="Courier New" w:cs="Courier New"/>
                <w:rtl/>
              </w:rPr>
              <w:delText>سما عن حضيض الشعر فى اوج</w:delText>
            </w:r>
          </w:del>
          <w:ins w:id="4536" w:author="Transkribus" w:date="2019-12-11T14:30:00Z">
            <w:r w:rsidR="00EE6742" w:rsidRPr="00EE6742">
              <w:rPr>
                <w:rFonts w:ascii="Courier New" w:hAnsi="Courier New" w:cs="Courier New"/>
                <w:rtl/>
              </w:rPr>
              <w:t>ميمان كهر البجرفى ععيد ناطر * ولفكا كمتنذر التر فى عمسدقاطم</w:t>
            </w:r>
          </w:ins>
        </w:dir>
      </w:dir>
    </w:p>
    <w:p w14:paraId="3712CDFD" w14:textId="4749C01C" w:rsidR="00EE6742" w:rsidRPr="00EE6742" w:rsidRDefault="00EE6742" w:rsidP="00EE6742">
      <w:pPr>
        <w:pStyle w:val="NurText"/>
        <w:bidi/>
        <w:rPr>
          <w:rFonts w:ascii="Courier New" w:hAnsi="Courier New" w:cs="Courier New"/>
        </w:rPr>
      </w:pPr>
      <w:ins w:id="4537" w:author="Transkribus" w:date="2019-12-11T14:30:00Z">
        <w:r w:rsidRPr="00EE6742">
          <w:rPr>
            <w:rFonts w:ascii="Courier New" w:hAnsi="Courier New" w:cs="Courier New"/>
            <w:rtl/>
          </w:rPr>
          <w:t>ابسلاعن خلفيس الشعرف أو ج</w:t>
        </w:r>
      </w:ins>
      <w:r w:rsidRPr="00EE6742">
        <w:rPr>
          <w:rFonts w:ascii="Courier New" w:hAnsi="Courier New" w:cs="Courier New"/>
          <w:rtl/>
        </w:rPr>
        <w:t xml:space="preserve"> حكمة</w:t>
      </w:r>
      <w:del w:id="45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w:t>
          </w:r>
          <w:del w:id="4539" w:author="Transkribus" w:date="2019-12-11T14:30:00Z">
            <w:r w:rsidR="009B6BCA" w:rsidRPr="009B6BCA">
              <w:rPr>
                <w:rFonts w:ascii="Courier New" w:hAnsi="Courier New" w:cs="Courier New"/>
                <w:rtl/>
              </w:rPr>
              <w:delText>ج</w:delText>
            </w:r>
          </w:del>
          <w:ins w:id="4540" w:author="Transkribus" w:date="2019-12-11T14:30:00Z">
            <w:r w:rsidRPr="00EE6742">
              <w:rPr>
                <w:rFonts w:ascii="Courier New" w:hAnsi="Courier New" w:cs="Courier New"/>
                <w:rtl/>
              </w:rPr>
              <w:t>س</w:t>
            </w:r>
          </w:ins>
          <w:r w:rsidRPr="00EE6742">
            <w:rPr>
              <w:rFonts w:ascii="Courier New" w:hAnsi="Courier New" w:cs="Courier New"/>
              <w:rtl/>
            </w:rPr>
            <w:t>ل بصاحى ال</w:t>
          </w:r>
          <w:del w:id="4541" w:author="Transkribus" w:date="2019-12-11T14:30:00Z">
            <w:r w:rsidR="009B6BCA" w:rsidRPr="009B6BCA">
              <w:rPr>
                <w:rFonts w:ascii="Courier New" w:hAnsi="Courier New" w:cs="Courier New"/>
                <w:rtl/>
              </w:rPr>
              <w:delText>ف</w:delText>
            </w:r>
          </w:del>
          <w:ins w:id="4542" w:author="Transkribus" w:date="2019-12-11T14:30:00Z">
            <w:r w:rsidRPr="00EE6742">
              <w:rPr>
                <w:rFonts w:ascii="Courier New" w:hAnsi="Courier New" w:cs="Courier New"/>
                <w:rtl/>
              </w:rPr>
              <w:t>ع</w:t>
            </w:r>
          </w:ins>
          <w:r w:rsidRPr="00EE6742">
            <w:rPr>
              <w:rFonts w:ascii="Courier New" w:hAnsi="Courier New" w:cs="Courier New"/>
              <w:rtl/>
            </w:rPr>
            <w:t xml:space="preserve">كر عن </w:t>
          </w:r>
          <w:del w:id="4543" w:author="Transkribus" w:date="2019-12-11T14:30:00Z">
            <w:r w:rsidR="009B6BCA" w:rsidRPr="009B6BCA">
              <w:rPr>
                <w:rFonts w:ascii="Courier New" w:hAnsi="Courier New" w:cs="Courier New"/>
                <w:rtl/>
              </w:rPr>
              <w:delText>نهج هائم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544" w:author="Transkribus" w:date="2019-12-11T14:30:00Z">
            <w:r w:rsidRPr="00EE6742">
              <w:rPr>
                <w:rFonts w:ascii="Courier New" w:hAnsi="Courier New" w:cs="Courier New"/>
                <w:rtl/>
              </w:rPr>
              <w:t>ثهيو ها ثم</w:t>
            </w:r>
          </w:ins>
        </w:dir>
      </w:dir>
    </w:p>
    <w:p w14:paraId="67753E3F" w14:textId="0ED66C5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ستنسى </w:t>
          </w:r>
          <w:del w:id="4545" w:author="Transkribus" w:date="2019-12-11T14:30:00Z">
            <w:r w:rsidR="009B6BCA" w:rsidRPr="009B6BCA">
              <w:rPr>
                <w:rFonts w:ascii="Courier New" w:hAnsi="Courier New" w:cs="Courier New"/>
                <w:rtl/>
              </w:rPr>
              <w:delText>بذكراه اقاويل</w:delText>
            </w:r>
          </w:del>
          <w:ins w:id="4546" w:author="Transkribus" w:date="2019-12-11T14:30:00Z">
            <w:r w:rsidRPr="00EE6742">
              <w:rPr>
                <w:rFonts w:ascii="Courier New" w:hAnsi="Courier New" w:cs="Courier New"/>
                <w:rtl/>
              </w:rPr>
              <w:t>بك كراه أثاو يل</w:t>
            </w:r>
          </w:ins>
          <w:r w:rsidRPr="00EE6742">
            <w:rPr>
              <w:rFonts w:ascii="Courier New" w:hAnsi="Courier New" w:cs="Courier New"/>
              <w:rtl/>
            </w:rPr>
            <w:t xml:space="preserve"> من مضى</w:t>
          </w:r>
          <w:del w:id="454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وينبت نورا</w:delText>
                </w:r>
              </w:dir>
            </w:dir>
          </w:del>
          <w:ins w:id="4548" w:author="Transkribus" w:date="2019-12-11T14:30:00Z">
            <w:r w:rsidRPr="00EE6742">
              <w:rPr>
                <w:rFonts w:ascii="Courier New" w:hAnsi="Courier New" w:cs="Courier New"/>
                <w:rtl/>
              </w:rPr>
              <w:t xml:space="preserve"> * ويفين ورا</w:t>
            </w:r>
          </w:ins>
          <w:r w:rsidRPr="00EE6742">
            <w:rPr>
              <w:rFonts w:ascii="Courier New" w:hAnsi="Courier New" w:cs="Courier New"/>
              <w:rtl/>
            </w:rPr>
            <w:t xml:space="preserve"> شائعا فى الا</w:t>
          </w:r>
          <w:del w:id="4549" w:author="Transkribus" w:date="2019-12-11T14:30:00Z">
            <w:r w:rsidR="009B6BCA" w:rsidRPr="009B6BCA">
              <w:rPr>
                <w:rFonts w:ascii="Courier New" w:hAnsi="Courier New" w:cs="Courier New"/>
                <w:rtl/>
              </w:rPr>
              <w:delText>ق</w:delText>
            </w:r>
          </w:del>
          <w:ins w:id="4550" w:author="Transkribus" w:date="2019-12-11T14:30:00Z">
            <w:r w:rsidRPr="00EE6742">
              <w:rPr>
                <w:rFonts w:ascii="Courier New" w:hAnsi="Courier New" w:cs="Courier New"/>
                <w:rtl/>
              </w:rPr>
              <w:t>ث</w:t>
            </w:r>
          </w:ins>
          <w:r w:rsidRPr="00EE6742">
            <w:rPr>
              <w:rFonts w:ascii="Courier New" w:hAnsi="Courier New" w:cs="Courier New"/>
              <w:rtl/>
            </w:rPr>
            <w:t>الم</w:t>
          </w:r>
          <w:del w:id="45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17E1E0D7" w14:textId="2AD5FDDF" w:rsidR="00EE6742" w:rsidRPr="00EE6742" w:rsidRDefault="009B6BCA" w:rsidP="00EE6742">
      <w:pPr>
        <w:pStyle w:val="NurText"/>
        <w:bidi/>
        <w:rPr>
          <w:rFonts w:ascii="Courier New" w:hAnsi="Courier New" w:cs="Courier New"/>
        </w:rPr>
      </w:pPr>
      <w:dir w:val="rtl">
        <w:dir w:val="rtl">
          <w:del w:id="4552" w:author="Transkribus" w:date="2019-12-11T14:30:00Z">
            <w:r w:rsidRPr="009B6BCA">
              <w:rPr>
                <w:rFonts w:ascii="Courier New" w:hAnsi="Courier New" w:cs="Courier New"/>
                <w:rtl/>
              </w:rPr>
              <w:delText>كما شاع</w:delText>
            </w:r>
          </w:del>
          <w:ins w:id="4553" w:author="Transkribus" w:date="2019-12-11T14:30:00Z">
            <w:r w:rsidR="00EE6742" w:rsidRPr="00EE6742">
              <w:rPr>
                <w:rFonts w:ascii="Courier New" w:hAnsi="Courier New" w:cs="Courier New"/>
                <w:rtl/>
              </w:rPr>
              <w:t xml:space="preserve"> كاشاج</w:t>
            </w:r>
          </w:ins>
          <w:r w:rsidR="00EE6742" w:rsidRPr="00EE6742">
            <w:rPr>
              <w:rFonts w:ascii="Courier New" w:hAnsi="Courier New" w:cs="Courier New"/>
              <w:rtl/>
            </w:rPr>
            <w:t xml:space="preserve"> هذا الامر فى الخلق </w:t>
          </w:r>
          <w:del w:id="4554" w:author="Transkribus" w:date="2019-12-11T14:30:00Z">
            <w:r w:rsidRPr="009B6BCA">
              <w:rPr>
                <w:rFonts w:ascii="Courier New" w:hAnsi="Courier New" w:cs="Courier New"/>
                <w:rtl/>
              </w:rPr>
              <w:delText>مزريا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بتبع</w:delText>
                </w:r>
              </w:dir>
            </w:dir>
          </w:del>
          <w:ins w:id="4555" w:author="Transkribus" w:date="2019-12-11T14:30:00Z">
            <w:r w:rsidR="00EE6742" w:rsidRPr="00EE6742">
              <w:rPr>
                <w:rFonts w:ascii="Courier New" w:hAnsi="Courier New" w:cs="Courier New"/>
                <w:rtl/>
              </w:rPr>
              <w:t>مرودا * بنبيع</w:t>
            </w:r>
          </w:ins>
          <w:r w:rsidR="00EE6742" w:rsidRPr="00EE6742">
            <w:rPr>
              <w:rFonts w:ascii="Courier New" w:hAnsi="Courier New" w:cs="Courier New"/>
              <w:rtl/>
            </w:rPr>
            <w:t xml:space="preserve"> اعراب </w:t>
          </w:r>
          <w:del w:id="4556" w:author="Transkribus" w:date="2019-12-11T14:30:00Z">
            <w:r w:rsidRPr="009B6BCA">
              <w:rPr>
                <w:rFonts w:ascii="Courier New" w:hAnsi="Courier New" w:cs="Courier New"/>
                <w:rtl/>
              </w:rPr>
              <w:delText>وكسرى اعاجم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557" w:author="Transkribus" w:date="2019-12-11T14:30:00Z">
            <w:r w:rsidR="00EE6742" w:rsidRPr="00EE6742">
              <w:rPr>
                <w:rFonts w:ascii="Courier New" w:hAnsi="Courier New" w:cs="Courier New"/>
                <w:rtl/>
              </w:rPr>
              <w:t>بوكسرى أعاجم</w:t>
            </w:r>
          </w:ins>
        </w:dir>
      </w:dir>
    </w:p>
    <w:p w14:paraId="4F7B4570" w14:textId="77F70ADE" w:rsidR="00EE6742" w:rsidRPr="00EE6742" w:rsidRDefault="009B6BCA" w:rsidP="00EE6742">
      <w:pPr>
        <w:pStyle w:val="NurText"/>
        <w:bidi/>
        <w:rPr>
          <w:rFonts w:ascii="Courier New" w:hAnsi="Courier New" w:cs="Courier New"/>
        </w:rPr>
      </w:pPr>
      <w:dir w:val="rtl">
        <w:dir w:val="rtl">
          <w:del w:id="4558" w:author="Transkribus" w:date="2019-12-11T14:30:00Z">
            <w:r w:rsidRPr="009B6BCA">
              <w:rPr>
                <w:rFonts w:ascii="Courier New" w:hAnsi="Courier New" w:cs="Courier New"/>
                <w:rtl/>
              </w:rPr>
              <w:delText>ففرضا ارى مدحى</w:delText>
            </w:r>
          </w:del>
          <w:ins w:id="4559" w:author="Transkribus" w:date="2019-12-11T14:30:00Z">
            <w:r w:rsidR="00EE6742" w:rsidRPr="00EE6742">
              <w:rPr>
                <w:rFonts w:ascii="Courier New" w:hAnsi="Courier New" w:cs="Courier New"/>
                <w:rtl/>
              </w:rPr>
              <w:t>فقرضا أرى ٥سل حخى</w:t>
            </w:r>
          </w:ins>
          <w:r w:rsidR="00EE6742" w:rsidRPr="00EE6742">
            <w:rPr>
              <w:rFonts w:ascii="Courier New" w:hAnsi="Courier New" w:cs="Courier New"/>
              <w:rtl/>
            </w:rPr>
            <w:t xml:space="preserve"> له </w:t>
          </w:r>
          <w:del w:id="4560" w:author="Transkribus" w:date="2019-12-11T14:30:00Z">
            <w:r w:rsidRPr="009B6BCA">
              <w:rPr>
                <w:rFonts w:ascii="Courier New" w:hAnsi="Courier New" w:cs="Courier New"/>
                <w:rtl/>
              </w:rPr>
              <w:delText>متجنبا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مديح</w:delText>
                </w:r>
              </w:dir>
            </w:dir>
          </w:del>
          <w:ins w:id="4561" w:author="Transkribus" w:date="2019-12-11T14:30:00Z">
            <w:r w:rsidR="00EE6742" w:rsidRPr="00EE6742">
              <w:rPr>
                <w:rFonts w:ascii="Courier New" w:hAnsi="Courier New" w:cs="Courier New"/>
                <w:rtl/>
              </w:rPr>
              <w:t>متحنيها * مذيح</w:t>
            </w:r>
          </w:ins>
          <w:r w:rsidR="00EE6742" w:rsidRPr="00EE6742">
            <w:rPr>
              <w:rFonts w:ascii="Courier New" w:hAnsi="Courier New" w:cs="Courier New"/>
              <w:rtl/>
            </w:rPr>
            <w:t xml:space="preserve"> سواه </w:t>
          </w:r>
          <w:del w:id="4562" w:author="Transkribus" w:date="2019-12-11T14:30:00Z">
            <w:r w:rsidRPr="009B6BCA">
              <w:rPr>
                <w:rFonts w:ascii="Courier New" w:hAnsi="Courier New" w:cs="Courier New"/>
                <w:rtl/>
              </w:rPr>
              <w:delText>كاجتناب المحارم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563" w:author="Transkribus" w:date="2019-12-11T14:30:00Z">
            <w:r w:rsidR="00EE6742" w:rsidRPr="00EE6742">
              <w:rPr>
                <w:rFonts w:ascii="Courier New" w:hAnsi="Courier New" w:cs="Courier New"/>
                <w:rtl/>
              </w:rPr>
              <w:t>كماستناب المجرم</w:t>
            </w:r>
          </w:ins>
        </w:dir>
      </w:dir>
    </w:p>
    <w:p w14:paraId="4723AF68" w14:textId="441AD4D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وليس </w:t>
          </w:r>
          <w:del w:id="4564" w:author="Transkribus" w:date="2019-12-11T14:30:00Z">
            <w:r w:rsidRPr="009B6BCA">
              <w:rPr>
                <w:rFonts w:ascii="Courier New" w:hAnsi="Courier New" w:cs="Courier New"/>
                <w:rtl/>
              </w:rPr>
              <w:delText>اجتداء بل تحية شاكر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وتاييد اثار وتاييد</w:delText>
                </w:r>
              </w:dir>
            </w:dir>
          </w:del>
          <w:ins w:id="4565" w:author="Transkribus" w:date="2019-12-11T14:30:00Z">
            <w:r w:rsidR="00EE6742" w:rsidRPr="00EE6742">
              <w:rPr>
                <w:rFonts w:ascii="Courier New" w:hAnsi="Courier New" w:cs="Courier New"/>
                <w:rtl/>
              </w:rPr>
              <w:t>احتدال على محيستشاصجر * وثان يسدأ ثار وثانيد</w:t>
            </w:r>
          </w:ins>
          <w:r w:rsidR="00EE6742" w:rsidRPr="00EE6742">
            <w:rPr>
              <w:rFonts w:ascii="Courier New" w:hAnsi="Courier New" w:cs="Courier New"/>
              <w:rtl/>
            </w:rPr>
            <w:t xml:space="preserve"> عازم</w:t>
          </w:r>
          <w:del w:id="45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0CFAD4" w14:textId="68C14247" w:rsidR="00EE6742" w:rsidRPr="00EE6742" w:rsidRDefault="009B6BCA" w:rsidP="00EE6742">
      <w:pPr>
        <w:pStyle w:val="NurText"/>
        <w:bidi/>
        <w:rPr>
          <w:rFonts w:ascii="Courier New" w:hAnsi="Courier New" w:cs="Courier New"/>
        </w:rPr>
      </w:pPr>
      <w:dir w:val="rtl">
        <w:dir w:val="rtl">
          <w:del w:id="4567" w:author="Transkribus" w:date="2019-12-11T14:30:00Z">
            <w:r w:rsidRPr="009B6BCA">
              <w:rPr>
                <w:rFonts w:ascii="Courier New" w:hAnsi="Courier New" w:cs="Courier New"/>
                <w:rtl/>
              </w:rPr>
              <w:delText>فيا خير</w:delText>
            </w:r>
          </w:del>
          <w:ins w:id="4568" w:author="Transkribus" w:date="2019-12-11T14:30:00Z">
            <w:r w:rsidR="00EE6742" w:rsidRPr="00EE6742">
              <w:rPr>
                <w:rFonts w:ascii="Courier New" w:hAnsi="Courier New" w:cs="Courier New"/>
                <w:rtl/>
              </w:rPr>
              <w:t>عيذ الخسير</w:t>
            </w:r>
          </w:ins>
          <w:r w:rsidR="00EE6742" w:rsidRPr="00EE6742">
            <w:rPr>
              <w:rFonts w:ascii="Courier New" w:hAnsi="Courier New" w:cs="Courier New"/>
              <w:rtl/>
            </w:rPr>
            <w:t xml:space="preserve"> قوام </w:t>
          </w:r>
          <w:del w:id="4569" w:author="Transkribus" w:date="2019-12-11T14:30:00Z">
            <w:r w:rsidRPr="009B6BCA">
              <w:rPr>
                <w:rFonts w:ascii="Courier New" w:hAnsi="Courier New" w:cs="Courier New"/>
                <w:rtl/>
              </w:rPr>
              <w:delText>على خير ملة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يكافح عنها كل</w:delText>
                </w:r>
              </w:dir>
            </w:dir>
          </w:del>
          <w:ins w:id="4570" w:author="Transkribus" w:date="2019-12-11T14:30:00Z">
            <w:r w:rsidR="00EE6742" w:rsidRPr="00EE6742">
              <w:rPr>
                <w:rFonts w:ascii="Courier New" w:hAnsi="Courier New" w:cs="Courier New"/>
                <w:rtl/>
              </w:rPr>
              <w:t>عسلى جير مسلة * كافح عبهاكل</w:t>
            </w:r>
          </w:ins>
          <w:r w:rsidR="00EE6742" w:rsidRPr="00EE6742">
            <w:rPr>
              <w:rFonts w:ascii="Courier New" w:hAnsi="Courier New" w:cs="Courier New"/>
              <w:rtl/>
            </w:rPr>
            <w:t xml:space="preserve"> الب م</w:t>
          </w:r>
          <w:del w:id="4571" w:author="Transkribus" w:date="2019-12-11T14:30:00Z">
            <w:r w:rsidRPr="009B6BCA">
              <w:rPr>
                <w:rFonts w:ascii="Courier New" w:hAnsi="Courier New" w:cs="Courier New"/>
                <w:rtl/>
              </w:rPr>
              <w:delText>ق</w:delText>
            </w:r>
          </w:del>
          <w:ins w:id="4572" w:author="Transkribus" w:date="2019-12-11T14:30:00Z">
            <w:r w:rsidR="00EE6742" w:rsidRPr="00EE6742">
              <w:rPr>
                <w:rFonts w:ascii="Courier New" w:hAnsi="Courier New" w:cs="Courier New"/>
                <w:rtl/>
              </w:rPr>
              <w:t>ع</w:t>
            </w:r>
          </w:ins>
          <w:r w:rsidR="00EE6742" w:rsidRPr="00EE6742">
            <w:rPr>
              <w:rFonts w:ascii="Courier New" w:hAnsi="Courier New" w:cs="Courier New"/>
              <w:rtl/>
            </w:rPr>
            <w:t>اوم</w:t>
          </w:r>
          <w:del w:id="45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FFF6CE1" w14:textId="59189DEB" w:rsidR="00EE6742" w:rsidRPr="00EE6742" w:rsidRDefault="009B6BCA" w:rsidP="00EE6742">
      <w:pPr>
        <w:pStyle w:val="NurText"/>
        <w:bidi/>
        <w:rPr>
          <w:ins w:id="4574" w:author="Transkribus" w:date="2019-12-11T14:30:00Z"/>
          <w:rFonts w:ascii="Courier New" w:hAnsi="Courier New" w:cs="Courier New"/>
        </w:rPr>
      </w:pPr>
      <w:dir w:val="rtl">
        <w:dir w:val="rtl">
          <w:del w:id="4575" w:author="Transkribus" w:date="2019-12-11T14:30:00Z">
            <w:r w:rsidRPr="009B6BCA">
              <w:rPr>
                <w:rFonts w:ascii="Courier New" w:hAnsi="Courier New" w:cs="Courier New"/>
                <w:rtl/>
              </w:rPr>
              <w:delText>تمسك بحبل</w:delText>
            </w:r>
          </w:del>
          <w:ins w:id="4576" w:author="Transkribus" w:date="2019-12-11T14:30:00Z">
            <w:r w:rsidR="00EE6742" w:rsidRPr="00EE6742">
              <w:rPr>
                <w:rFonts w:ascii="Courier New" w:hAnsi="Courier New" w:cs="Courier New"/>
                <w:rtl/>
              </w:rPr>
              <w:t>١٦٠</w:t>
            </w:r>
          </w:ins>
        </w:dir>
      </w:dir>
    </w:p>
    <w:p w14:paraId="3500FA16" w14:textId="65BE0D83" w:rsidR="00EE6742" w:rsidRPr="00EE6742" w:rsidRDefault="00EE6742" w:rsidP="00EE6742">
      <w:pPr>
        <w:pStyle w:val="NurText"/>
        <w:bidi/>
        <w:rPr>
          <w:rFonts w:ascii="Courier New" w:hAnsi="Courier New" w:cs="Courier New"/>
        </w:rPr>
      </w:pPr>
      <w:ins w:id="4577" w:author="Transkribus" w:date="2019-12-11T14:30:00Z">
        <w:r w:rsidRPr="00EE6742">
          <w:rPr>
            <w:rFonts w:ascii="Courier New" w:hAnsi="Courier New" w:cs="Courier New"/>
            <w:rtl/>
          </w:rPr>
          <w:t xml:space="preserve"> نيمسسلك مجيل</w:t>
        </w:r>
      </w:ins>
      <w:r w:rsidRPr="00EE6742">
        <w:rPr>
          <w:rFonts w:ascii="Courier New" w:hAnsi="Courier New" w:cs="Courier New"/>
          <w:rtl/>
        </w:rPr>
        <w:t xml:space="preserve"> الله مع</w:t>
      </w:r>
      <w:del w:id="4578" w:author="Transkribus" w:date="2019-12-11T14:30:00Z">
        <w:r w:rsidR="009B6BCA" w:rsidRPr="009B6BCA">
          <w:rPr>
            <w:rFonts w:ascii="Courier New" w:hAnsi="Courier New" w:cs="Courier New"/>
            <w:rtl/>
          </w:rPr>
          <w:delText>ت</w:delText>
        </w:r>
      </w:del>
      <w:ins w:id="4579" w:author="Transkribus" w:date="2019-12-11T14:30:00Z">
        <w:r w:rsidRPr="00EE6742">
          <w:rPr>
            <w:rFonts w:ascii="Courier New" w:hAnsi="Courier New" w:cs="Courier New"/>
            <w:rtl/>
          </w:rPr>
          <w:t>ن</w:t>
        </w:r>
      </w:ins>
      <w:r w:rsidRPr="00EE6742">
        <w:rPr>
          <w:rFonts w:ascii="Courier New" w:hAnsi="Courier New" w:cs="Courier New"/>
          <w:rtl/>
        </w:rPr>
        <w:t>صما به</w:t>
      </w:r>
      <w:del w:id="458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4581" w:author="Transkribus" w:date="2019-12-11T14:30:00Z">
            <w:r w:rsidR="009B6BCA" w:rsidRPr="009B6BCA">
              <w:rPr>
                <w:rFonts w:ascii="Courier New" w:hAnsi="Courier New" w:cs="Courier New"/>
                <w:rtl/>
              </w:rPr>
              <w:delText>ف</w:delText>
            </w:r>
          </w:del>
          <w:ins w:id="4582" w:author="Transkribus" w:date="2019-12-11T14:30:00Z">
            <w:r w:rsidRPr="00EE6742">
              <w:rPr>
                <w:rFonts w:ascii="Courier New" w:hAnsi="Courier New" w:cs="Courier New"/>
                <w:rtl/>
              </w:rPr>
              <w:t>ق</w:t>
            </w:r>
          </w:ins>
          <w:r w:rsidRPr="00EE6742">
            <w:rPr>
              <w:rFonts w:ascii="Courier New" w:hAnsi="Courier New" w:cs="Courier New"/>
              <w:rtl/>
            </w:rPr>
            <w:t xml:space="preserve">ليس سواه </w:t>
          </w:r>
          <w:del w:id="4583" w:author="Transkribus" w:date="2019-12-11T14:30:00Z">
            <w:r w:rsidR="009B6BCA" w:rsidRPr="009B6BCA">
              <w:rPr>
                <w:rFonts w:ascii="Courier New" w:hAnsi="Courier New" w:cs="Courier New"/>
                <w:rtl/>
              </w:rPr>
              <w:delText>ناصر نصر عاصم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584" w:author="Transkribus" w:date="2019-12-11T14:30:00Z">
            <w:r w:rsidRPr="00EE6742">
              <w:rPr>
                <w:rFonts w:ascii="Courier New" w:hAnsi="Courier New" w:cs="Courier New"/>
                <w:rtl/>
              </w:rPr>
              <w:t>قاصر انصرعاصم</w:t>
            </w:r>
          </w:ins>
        </w:dir>
      </w:dir>
    </w:p>
    <w:p w14:paraId="47193B52" w14:textId="77777777" w:rsidR="009B6BCA" w:rsidRPr="009B6BCA" w:rsidRDefault="009B6BCA" w:rsidP="009B6BCA">
      <w:pPr>
        <w:pStyle w:val="NurText"/>
        <w:bidi/>
        <w:rPr>
          <w:del w:id="4585" w:author="Transkribus" w:date="2019-12-11T14:30:00Z"/>
          <w:rFonts w:ascii="Courier New" w:hAnsi="Courier New" w:cs="Courier New"/>
        </w:rPr>
      </w:pPr>
      <w:dir w:val="rtl">
        <w:dir w:val="rtl">
          <w:del w:id="4586" w:author="Transkribus" w:date="2019-12-11T14:30:00Z">
            <w:r w:rsidRPr="009B6BCA">
              <w:rPr>
                <w:rFonts w:ascii="Courier New" w:hAnsi="Courier New" w:cs="Courier New"/>
                <w:rtl/>
              </w:rPr>
              <w:delText>تمسك بمن اعطاك ما قد رجوته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ويعطيك ما ترجو لحسنى الخواتم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186EBB2" w14:textId="2E05A5BC" w:rsidR="00EE6742" w:rsidRPr="00EE6742" w:rsidRDefault="009B6BCA" w:rsidP="00EE6742">
      <w:pPr>
        <w:pStyle w:val="NurText"/>
        <w:bidi/>
        <w:rPr>
          <w:ins w:id="4587" w:author="Transkribus" w:date="2019-12-11T14:30:00Z"/>
          <w:rFonts w:ascii="Courier New" w:hAnsi="Courier New" w:cs="Courier New"/>
        </w:rPr>
      </w:pPr>
      <w:dir w:val="rtl">
        <w:dir w:val="rtl">
          <w:del w:id="4588" w:author="Transkribus" w:date="2019-12-11T14:30:00Z">
            <w:r w:rsidRPr="009B6BCA">
              <w:rPr>
                <w:rFonts w:ascii="Courier New" w:hAnsi="Courier New" w:cs="Courier New"/>
                <w:rtl/>
              </w:rPr>
              <w:delText>بعثت</w:delText>
            </w:r>
          </w:del>
          <w:ins w:id="4589" w:author="Transkribus" w:date="2019-12-11T14:30:00Z">
            <w:r w:rsidR="00EE6742" w:rsidRPr="00EE6742">
              <w:rPr>
                <w:rFonts w:ascii="Courier New" w:hAnsi="Courier New" w:cs="Courier New"/>
                <w:rtl/>
              </w:rPr>
              <w:t xml:space="preserve"> ثمسك من اأعطال ماقد رجوه * ويعطيك ماتر حوالحسى الخحواثم</w:t>
            </w:r>
          </w:ins>
        </w:dir>
      </w:dir>
    </w:p>
    <w:p w14:paraId="300CCD01" w14:textId="468DC473" w:rsidR="00EE6742" w:rsidRPr="00EE6742" w:rsidRDefault="00EE6742" w:rsidP="00EE6742">
      <w:pPr>
        <w:pStyle w:val="NurText"/>
        <w:bidi/>
        <w:rPr>
          <w:rFonts w:ascii="Courier New" w:hAnsi="Courier New" w:cs="Courier New"/>
        </w:rPr>
      </w:pPr>
      <w:ins w:id="4590" w:author="Transkribus" w:date="2019-12-11T14:30:00Z">
        <w:r w:rsidRPr="00EE6742">
          <w:rPr>
            <w:rFonts w:ascii="Courier New" w:hAnsi="Courier New" w:cs="Courier New"/>
            <w:rtl/>
          </w:rPr>
          <w:t>ابعست</w:t>
        </w:r>
      </w:ins>
      <w:r w:rsidRPr="00EE6742">
        <w:rPr>
          <w:rFonts w:ascii="Courier New" w:hAnsi="Courier New" w:cs="Courier New"/>
          <w:rtl/>
        </w:rPr>
        <w:t xml:space="preserve"> بها والشوق </w:t>
      </w:r>
      <w:del w:id="4591" w:author="Transkribus" w:date="2019-12-11T14:30:00Z">
        <w:r w:rsidR="009B6BCA" w:rsidRPr="009B6BCA">
          <w:rPr>
            <w:rFonts w:ascii="Courier New" w:hAnsi="Courier New" w:cs="Courier New"/>
            <w:rtl/>
          </w:rPr>
          <w:delText>يقدم ركبها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592" w:author="Transkribus" w:date="2019-12-11T14:30:00Z">
        <w:r w:rsidRPr="00EE6742">
          <w:rPr>
            <w:rFonts w:ascii="Courier New" w:hAnsi="Courier New" w:cs="Courier New"/>
            <w:rtl/>
          </w:rPr>
          <w:t xml:space="preserve">بقدم وكيها * </w:t>
        </w:r>
      </w:ins>
      <w:r w:rsidRPr="00EE6742">
        <w:rPr>
          <w:rFonts w:ascii="Courier New" w:hAnsi="Courier New" w:cs="Courier New"/>
          <w:rtl/>
        </w:rPr>
        <w:t xml:space="preserve">الى </w:t>
      </w:r>
      <w:del w:id="4593" w:author="Transkribus" w:date="2019-12-11T14:30:00Z">
        <w:r w:rsidR="009B6BCA" w:rsidRPr="009B6BCA">
          <w:rPr>
            <w:rFonts w:ascii="Courier New" w:hAnsi="Courier New" w:cs="Courier New"/>
            <w:rtl/>
          </w:rPr>
          <w:delText>مجلس فيه منى</w:delText>
        </w:r>
      </w:del>
      <w:ins w:id="4594" w:author="Transkribus" w:date="2019-12-11T14:30:00Z">
        <w:r w:rsidRPr="00EE6742">
          <w:rPr>
            <w:rFonts w:ascii="Courier New" w:hAnsi="Courier New" w:cs="Courier New"/>
            <w:rtl/>
          </w:rPr>
          <w:t>خلس فيسعسى</w:t>
        </w:r>
      </w:ins>
      <w:r w:rsidRPr="00EE6742">
        <w:rPr>
          <w:rFonts w:ascii="Courier New" w:hAnsi="Courier New" w:cs="Courier New"/>
          <w:rtl/>
        </w:rPr>
        <w:t xml:space="preserve"> كل قادم</w:t>
      </w:r>
      <w:del w:id="45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2161D3" w14:textId="5766917E" w:rsidR="00EE6742" w:rsidRPr="00EE6742" w:rsidRDefault="009B6BCA" w:rsidP="00EE6742">
      <w:pPr>
        <w:pStyle w:val="NurText"/>
        <w:bidi/>
        <w:rPr>
          <w:rFonts w:ascii="Courier New" w:hAnsi="Courier New" w:cs="Courier New"/>
        </w:rPr>
      </w:pPr>
      <w:dir w:val="rtl">
        <w:dir w:val="rtl">
          <w:ins w:id="4596" w:author="Transkribus" w:date="2019-12-11T14:30:00Z">
            <w:r w:rsidR="00EE6742" w:rsidRPr="00EE6742">
              <w:rPr>
                <w:rFonts w:ascii="Courier New" w:hAnsi="Courier New" w:cs="Courier New"/>
                <w:rtl/>
              </w:rPr>
              <w:t>ا</w:t>
            </w:r>
          </w:ins>
          <w:r w:rsidR="00EE6742" w:rsidRPr="00EE6742">
            <w:rPr>
              <w:rFonts w:ascii="Courier New" w:hAnsi="Courier New" w:cs="Courier New"/>
              <w:rtl/>
            </w:rPr>
            <w:t>بع</w:t>
          </w:r>
          <w:del w:id="4597" w:author="Transkribus" w:date="2019-12-11T14:30:00Z">
            <w:r w:rsidRPr="009B6BCA">
              <w:rPr>
                <w:rFonts w:ascii="Courier New" w:hAnsi="Courier New" w:cs="Courier New"/>
                <w:rtl/>
              </w:rPr>
              <w:delText>ي</w:delText>
            </w:r>
          </w:del>
          <w:ins w:id="459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د المدى </w:t>
          </w:r>
          <w:del w:id="4599" w:author="Transkribus" w:date="2019-12-11T14:30:00Z">
            <w:r w:rsidRPr="009B6BCA">
              <w:rPr>
                <w:rFonts w:ascii="Courier New" w:hAnsi="Courier New" w:cs="Courier New"/>
                <w:rtl/>
              </w:rPr>
              <w:delText>عدن الجدا نار</w:delText>
            </w:r>
          </w:del>
          <w:ins w:id="4600" w:author="Transkribus" w:date="2019-12-11T14:30:00Z">
            <w:r w:rsidR="00EE6742" w:rsidRPr="00EE6742">
              <w:rPr>
                <w:rFonts w:ascii="Courier New" w:hAnsi="Courier New" w:cs="Courier New"/>
                <w:rtl/>
              </w:rPr>
              <w:t>عسدن الحداثار</w:t>
            </w:r>
          </w:ins>
          <w:r w:rsidR="00EE6742" w:rsidRPr="00EE6742">
            <w:rPr>
              <w:rFonts w:ascii="Courier New" w:hAnsi="Courier New" w:cs="Courier New"/>
              <w:rtl/>
            </w:rPr>
            <w:t xml:space="preserve"> من عدا</w:t>
          </w:r>
          <w:del w:id="46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مفيد</w:delText>
                </w:r>
              </w:dir>
            </w:dir>
          </w:del>
          <w:ins w:id="4602" w:author="Transkribus" w:date="2019-12-11T14:30:00Z">
            <w:r w:rsidR="00EE6742" w:rsidRPr="00EE6742">
              <w:rPr>
                <w:rFonts w:ascii="Courier New" w:hAnsi="Courier New" w:cs="Courier New"/>
                <w:rtl/>
              </w:rPr>
              <w:tab/>
              <w:t>٥معبد</w:t>
            </w:r>
          </w:ins>
          <w:r w:rsidR="00EE6742" w:rsidRPr="00EE6742">
            <w:rPr>
              <w:rFonts w:ascii="Courier New" w:hAnsi="Courier New" w:cs="Courier New"/>
              <w:rtl/>
            </w:rPr>
            <w:t xml:space="preserve"> الهدى مروى صدى كل </w:t>
          </w:r>
          <w:del w:id="4603" w:author="Transkribus" w:date="2019-12-11T14:30:00Z">
            <w:r w:rsidRPr="009B6BCA">
              <w:rPr>
                <w:rFonts w:ascii="Courier New" w:hAnsi="Courier New" w:cs="Courier New"/>
                <w:rtl/>
              </w:rPr>
              <w:delText>حائم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04" w:author="Transkribus" w:date="2019-12-11T14:30:00Z">
            <w:r w:rsidR="00EE6742" w:rsidRPr="00EE6742">
              <w:rPr>
                <w:rFonts w:ascii="Courier New" w:hAnsi="Courier New" w:cs="Courier New"/>
                <w:rtl/>
              </w:rPr>
              <w:t>جاشم</w:t>
            </w:r>
          </w:ins>
        </w:dir>
      </w:dir>
    </w:p>
    <w:p w14:paraId="79B2C569" w14:textId="19D2815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س</w:t>
          </w:r>
          <w:ins w:id="4605"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لام على </w:t>
          </w:r>
          <w:del w:id="4606" w:author="Transkribus" w:date="2019-12-11T14:30:00Z">
            <w:r w:rsidRPr="009B6BCA">
              <w:rPr>
                <w:rFonts w:ascii="Courier New" w:hAnsi="Courier New" w:cs="Courier New"/>
                <w:rtl/>
              </w:rPr>
              <w:delText>ذاك المقام</w:delText>
            </w:r>
          </w:del>
          <w:ins w:id="4607" w:author="Transkribus" w:date="2019-12-11T14:30:00Z">
            <w:r w:rsidR="00EE6742" w:rsidRPr="00EE6742">
              <w:rPr>
                <w:rFonts w:ascii="Courier New" w:hAnsi="Courier New" w:cs="Courier New"/>
                <w:rtl/>
              </w:rPr>
              <w:t>ذال المنام</w:t>
            </w:r>
          </w:ins>
          <w:r w:rsidR="00EE6742" w:rsidRPr="00EE6742">
            <w:rPr>
              <w:rFonts w:ascii="Courier New" w:hAnsi="Courier New" w:cs="Courier New"/>
              <w:rtl/>
            </w:rPr>
            <w:t xml:space="preserve"> الذى به</w:t>
          </w:r>
          <w:del w:id="46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اقيم</w:delText>
                </w:r>
              </w:dir>
            </w:dir>
          </w:del>
          <w:ins w:id="4609" w:author="Transkribus" w:date="2019-12-11T14:30:00Z">
            <w:r w:rsidR="00EE6742" w:rsidRPr="00EE6742">
              <w:rPr>
                <w:rFonts w:ascii="Courier New" w:hAnsi="Courier New" w:cs="Courier New"/>
                <w:rtl/>
              </w:rPr>
              <w:t xml:space="preserve"> ى أسم</w:t>
            </w:r>
          </w:ins>
          <w:r w:rsidR="00EE6742" w:rsidRPr="00EE6742">
            <w:rPr>
              <w:rFonts w:ascii="Courier New" w:hAnsi="Courier New" w:cs="Courier New"/>
              <w:rtl/>
            </w:rPr>
            <w:t xml:space="preserve"> عمود المكرمات </w:t>
          </w:r>
          <w:del w:id="4610" w:author="Transkribus" w:date="2019-12-11T14:30:00Z">
            <w:r w:rsidRPr="009B6BCA">
              <w:rPr>
                <w:rFonts w:ascii="Courier New" w:hAnsi="Courier New" w:cs="Courier New"/>
                <w:rtl/>
              </w:rPr>
              <w:delText>العظائم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11" w:author="Transkribus" w:date="2019-12-11T14:30:00Z">
            <w:r w:rsidR="00EE6742" w:rsidRPr="00EE6742">
              <w:rPr>
                <w:rFonts w:ascii="Courier New" w:hAnsi="Courier New" w:cs="Courier New"/>
                <w:rtl/>
              </w:rPr>
              <w:t>العطا ثم</w:t>
            </w:r>
          </w:ins>
        </w:dir>
      </w:dir>
    </w:p>
    <w:p w14:paraId="5A4C4900" w14:textId="395CCB5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4612"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13" w:author="Transkribus" w:date="2019-12-11T14:30:00Z">
            <w:r w:rsidR="00EE6742" w:rsidRPr="00EE6742">
              <w:rPr>
                <w:rFonts w:ascii="Courier New" w:hAnsi="Courier New" w:cs="Courier New"/>
                <w:rtl/>
              </w:rPr>
              <w:t>أيقا</w:t>
            </w:r>
          </w:ins>
        </w:dir>
      </w:dir>
    </w:p>
    <w:p w14:paraId="3B996895" w14:textId="37F229FE" w:rsidR="00EE6742" w:rsidRPr="00EE6742" w:rsidRDefault="009B6BCA" w:rsidP="00EE6742">
      <w:pPr>
        <w:pStyle w:val="NurText"/>
        <w:bidi/>
        <w:rPr>
          <w:ins w:id="4614" w:author="Transkribus" w:date="2019-12-11T14:30:00Z"/>
          <w:rFonts w:ascii="Courier New" w:hAnsi="Courier New" w:cs="Courier New"/>
        </w:rPr>
      </w:pPr>
      <w:dir w:val="rtl">
        <w:dir w:val="rtl">
          <w:del w:id="4615" w:author="Transkribus" w:date="2019-12-11T14:30:00Z">
            <w:r w:rsidRPr="009B6BCA">
              <w:rPr>
                <w:rFonts w:ascii="Courier New" w:hAnsi="Courier New" w:cs="Courier New"/>
                <w:rtl/>
              </w:rPr>
              <w:delText>اتاح</w:delText>
            </w:r>
          </w:del>
          <w:ins w:id="4616" w:author="Transkribus" w:date="2019-12-11T14:30:00Z">
            <w:r w:rsidR="00EE6742" w:rsidRPr="00EE6742">
              <w:rPr>
                <w:rFonts w:ascii="Courier New" w:hAnsi="Courier New" w:cs="Courier New"/>
                <w:rtl/>
              </w:rPr>
              <w:t>الطويل</w:t>
            </w:r>
          </w:ins>
        </w:dir>
      </w:dir>
    </w:p>
    <w:p w14:paraId="074DDEF8" w14:textId="3F0736A2" w:rsidR="00EE6742" w:rsidRPr="00EE6742" w:rsidRDefault="00EE6742" w:rsidP="00EE6742">
      <w:pPr>
        <w:pStyle w:val="NurText"/>
        <w:bidi/>
        <w:rPr>
          <w:rFonts w:ascii="Courier New" w:hAnsi="Courier New" w:cs="Courier New"/>
        </w:rPr>
      </w:pPr>
      <w:ins w:id="4617" w:author="Transkribus" w:date="2019-12-11T14:30:00Z">
        <w:r w:rsidRPr="00EE6742">
          <w:rPr>
            <w:rFonts w:ascii="Courier New" w:hAnsi="Courier New" w:cs="Courier New"/>
            <w:rtl/>
          </w:rPr>
          <w:t>اباج</w:t>
        </w:r>
      </w:ins>
      <w:r w:rsidRPr="00EE6742">
        <w:rPr>
          <w:rFonts w:ascii="Courier New" w:hAnsi="Courier New" w:cs="Courier New"/>
          <w:rtl/>
        </w:rPr>
        <w:t xml:space="preserve"> له </w:t>
      </w:r>
      <w:del w:id="4618" w:author="Transkribus" w:date="2019-12-11T14:30:00Z">
        <w:r w:rsidR="009B6BCA" w:rsidRPr="009B6BCA">
          <w:rPr>
            <w:rFonts w:ascii="Courier New" w:hAnsi="Courier New" w:cs="Courier New"/>
            <w:rtl/>
          </w:rPr>
          <w:delText>نجواه بعض شقائه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فباح بما اخفاه</w:delText>
            </w:r>
          </w:dir>
        </w:dir>
      </w:del>
      <w:ins w:id="4619" w:author="Transkribus" w:date="2019-12-11T14:30:00Z">
        <w:r w:rsidRPr="00EE6742">
          <w:rPr>
            <w:rFonts w:ascii="Courier New" w:hAnsi="Courier New" w:cs="Courier New"/>
            <w:rtl/>
          </w:rPr>
          <w:t>حواه يعس سقاله * فباج ثما أخفاءه</w:t>
        </w:r>
      </w:ins>
      <w:r w:rsidRPr="00EE6742">
        <w:rPr>
          <w:rFonts w:ascii="Courier New" w:hAnsi="Courier New" w:cs="Courier New"/>
          <w:rtl/>
        </w:rPr>
        <w:t xml:space="preserve"> من بر</w:t>
      </w:r>
      <w:del w:id="4620" w:author="Transkribus" w:date="2019-12-11T14:30:00Z">
        <w:r w:rsidR="009B6BCA" w:rsidRPr="009B6BCA">
          <w:rPr>
            <w:rFonts w:ascii="Courier New" w:hAnsi="Courier New" w:cs="Courier New"/>
            <w:rtl/>
          </w:rPr>
          <w:delText>ح</w:delText>
        </w:r>
      </w:del>
      <w:ins w:id="4621" w:author="Transkribus" w:date="2019-12-11T14:30:00Z">
        <w:r w:rsidRPr="00EE6742">
          <w:rPr>
            <w:rFonts w:ascii="Courier New" w:hAnsi="Courier New" w:cs="Courier New"/>
            <w:rtl/>
          </w:rPr>
          <w:t>ج</w:t>
        </w:r>
      </w:ins>
      <w:r w:rsidRPr="00EE6742">
        <w:rPr>
          <w:rFonts w:ascii="Courier New" w:hAnsi="Courier New" w:cs="Courier New"/>
          <w:rtl/>
        </w:rPr>
        <w:t>ائ</w:t>
      </w:r>
      <w:del w:id="4622" w:author="Transkribus" w:date="2019-12-11T14:30:00Z">
        <w:r w:rsidR="009B6BCA" w:rsidRPr="009B6BCA">
          <w:rPr>
            <w:rFonts w:ascii="Courier New" w:hAnsi="Courier New" w:cs="Courier New"/>
            <w:rtl/>
          </w:rPr>
          <w:delText>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623" w:author="Transkribus" w:date="2019-12-11T14:30:00Z">
        <w:r w:rsidRPr="00EE6742">
          <w:rPr>
            <w:rFonts w:ascii="Courier New" w:hAnsi="Courier New" w:cs="Courier New"/>
            <w:rtl/>
          </w:rPr>
          <w:t>ة</w:t>
        </w:r>
      </w:ins>
    </w:p>
    <w:p w14:paraId="516F8478" w14:textId="1175DA4C" w:rsidR="00EE6742" w:rsidRPr="00EE6742" w:rsidRDefault="009B6BCA" w:rsidP="00EE6742">
      <w:pPr>
        <w:pStyle w:val="NurText"/>
        <w:bidi/>
        <w:rPr>
          <w:rFonts w:ascii="Courier New" w:hAnsi="Courier New" w:cs="Courier New"/>
        </w:rPr>
      </w:pPr>
      <w:dir w:val="rtl">
        <w:dir w:val="rtl">
          <w:del w:id="4624" w:author="Transkribus" w:date="2019-12-11T14:30:00Z">
            <w:r w:rsidRPr="009B6BCA">
              <w:rPr>
                <w:rFonts w:ascii="Courier New" w:hAnsi="Courier New" w:cs="Courier New"/>
                <w:rtl/>
              </w:rPr>
              <w:delText>متى لمحت عين</w:delText>
            </w:r>
          </w:del>
          <w:ins w:id="4625" w:author="Transkribus" w:date="2019-12-11T14:30:00Z">
            <w:r w:rsidR="00EE6742" w:rsidRPr="00EE6742">
              <w:rPr>
                <w:rFonts w:ascii="Courier New" w:hAnsi="Courier New" w:cs="Courier New"/>
                <w:rtl/>
              </w:rPr>
              <w:t>سى حت عسين</w:t>
            </w:r>
          </w:ins>
          <w:r w:rsidR="00EE6742" w:rsidRPr="00EE6742">
            <w:rPr>
              <w:rFonts w:ascii="Courier New" w:hAnsi="Courier New" w:cs="Courier New"/>
              <w:rtl/>
            </w:rPr>
            <w:t xml:space="preserve"> العليل طبيبه</w:t>
          </w:r>
          <w:del w:id="46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بد ان يومى اليه بدائه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627" w:author="Transkribus" w:date="2019-12-11T14:30:00Z">
            <w:r w:rsidR="00EE6742" w:rsidRPr="00EE6742">
              <w:rPr>
                <w:rFonts w:ascii="Courier New" w:hAnsi="Courier New" w:cs="Courier New"/>
                <w:rtl/>
              </w:rPr>
              <w:t xml:space="preserve"> * فلايد ان يوسى البعيدالة</w:t>
            </w:r>
          </w:ins>
        </w:dir>
      </w:dir>
    </w:p>
    <w:p w14:paraId="3E39C829" w14:textId="66A8A0A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وكم فى الهوى من </w:t>
          </w:r>
          <w:del w:id="4628" w:author="Transkribus" w:date="2019-12-11T14:30:00Z">
            <w:r w:rsidRPr="009B6BCA">
              <w:rPr>
                <w:rFonts w:ascii="Courier New" w:hAnsi="Courier New" w:cs="Courier New"/>
                <w:rtl/>
              </w:rPr>
              <w:delText>مكتس برد وجده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وملتحف من دائه بردائه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629" w:author="Transkribus" w:date="2019-12-11T14:30:00Z">
            <w:r w:rsidR="00EE6742" w:rsidRPr="00EE6742">
              <w:rPr>
                <w:rFonts w:ascii="Courier New" w:hAnsi="Courier New" w:cs="Courier New"/>
                <w:rtl/>
              </w:rPr>
              <w:t>مككس بردوجده * وملنحف من داله برداقه</w:t>
            </w:r>
          </w:ins>
        </w:dir>
      </w:dir>
    </w:p>
    <w:p w14:paraId="49C09B32" w14:textId="068ED2F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سباه </w:t>
          </w:r>
          <w:del w:id="4630" w:author="Transkribus" w:date="2019-12-11T14:30:00Z">
            <w:r w:rsidRPr="009B6BCA">
              <w:rPr>
                <w:rFonts w:ascii="Courier New" w:hAnsi="Courier New" w:cs="Courier New"/>
                <w:rtl/>
              </w:rPr>
              <w:delText>حبيب غاب</w:delText>
            </w:r>
          </w:del>
          <w:ins w:id="4631" w:author="Transkribus" w:date="2019-12-11T14:30:00Z">
            <w:r w:rsidR="00EE6742" w:rsidRPr="00EE6742">
              <w:rPr>
                <w:rFonts w:ascii="Courier New" w:hAnsi="Courier New" w:cs="Courier New"/>
                <w:rtl/>
              </w:rPr>
              <w:t>خبيت عاب</w:t>
            </w:r>
          </w:ins>
          <w:r w:rsidR="00EE6742" w:rsidRPr="00EE6742">
            <w:rPr>
              <w:rFonts w:ascii="Courier New" w:hAnsi="Courier New" w:cs="Courier New"/>
              <w:rtl/>
            </w:rPr>
            <w:t xml:space="preserve"> فى فيض </w:t>
          </w:r>
          <w:del w:id="4632" w:author="Transkribus" w:date="2019-12-11T14:30:00Z">
            <w:r w:rsidRPr="009B6BCA">
              <w:rPr>
                <w:rFonts w:ascii="Courier New" w:hAnsi="Courier New" w:cs="Courier New"/>
                <w:rtl/>
              </w:rPr>
              <w:delText>حسنه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633" w:author="Transkribus" w:date="2019-12-11T14:30:00Z">
            <w:r w:rsidR="00EE6742" w:rsidRPr="00EE6742">
              <w:rPr>
                <w:rFonts w:ascii="Courier New" w:hAnsi="Courier New" w:cs="Courier New"/>
                <w:rtl/>
              </w:rPr>
              <w:t xml:space="preserve">جسيه * </w:t>
            </w:r>
          </w:ins>
          <w:r w:rsidR="00EE6742" w:rsidRPr="00EE6742">
            <w:rPr>
              <w:rFonts w:ascii="Courier New" w:hAnsi="Courier New" w:cs="Courier New"/>
              <w:rtl/>
            </w:rPr>
            <w:t xml:space="preserve">فاعشى </w:t>
          </w:r>
          <w:del w:id="4634" w:author="Transkribus" w:date="2019-12-11T14:30:00Z">
            <w:r w:rsidRPr="009B6BCA">
              <w:rPr>
                <w:rFonts w:ascii="Courier New" w:hAnsi="Courier New" w:cs="Courier New"/>
                <w:rtl/>
              </w:rPr>
              <w:delText>عيونا اولعت ببهائه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35" w:author="Transkribus" w:date="2019-12-11T14:30:00Z">
            <w:r w:rsidR="00EE6742" w:rsidRPr="00EE6742">
              <w:rPr>
                <w:rFonts w:ascii="Courier New" w:hAnsi="Courier New" w:cs="Courier New"/>
                <w:rtl/>
              </w:rPr>
              <w:t>عبيونا أو افت صهائة</w:t>
            </w:r>
          </w:ins>
        </w:dir>
      </w:dir>
    </w:p>
    <w:p w14:paraId="7D0E9FE2" w14:textId="2D98DFE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وليس له ثان </w:t>
          </w:r>
          <w:del w:id="4636" w:author="Transkribus" w:date="2019-12-11T14:30:00Z">
            <w:r w:rsidRPr="009B6BCA">
              <w:rPr>
                <w:rFonts w:ascii="Courier New" w:hAnsi="Courier New" w:cs="Courier New"/>
                <w:rtl/>
              </w:rPr>
              <w:delText>يلاذ به فمن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حواه هواه لم يزل فى حوائه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4637" w:author="Transkribus" w:date="2019-12-11T14:30:00Z">
            <w:r w:rsidR="00EE6742" w:rsidRPr="00EE6742">
              <w:rPr>
                <w:rFonts w:ascii="Courier New" w:hAnsi="Courier New" w:cs="Courier New"/>
                <w:rtl/>
              </w:rPr>
              <w:t>سلاديه ن * مواه هواعلم برل فى حواقة</w:t>
            </w:r>
          </w:ins>
        </w:dir>
      </w:dir>
    </w:p>
    <w:p w14:paraId="35188F52" w14:textId="042BD26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4638"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39" w:author="Transkribus" w:date="2019-12-11T14:30:00Z">
            <w:r w:rsidR="00EE6742" w:rsidRPr="00EE6742">
              <w:rPr>
                <w:rFonts w:ascii="Courier New" w:hAnsi="Courier New" w:cs="Courier New"/>
                <w:rtl/>
              </w:rPr>
              <w:t>أيقا</w:t>
            </w:r>
          </w:ins>
        </w:dir>
      </w:dir>
    </w:p>
    <w:p w14:paraId="0A3F1E20" w14:textId="20327D46" w:rsidR="00EE6742" w:rsidRPr="00EE6742" w:rsidRDefault="009B6BCA" w:rsidP="00EE6742">
      <w:pPr>
        <w:pStyle w:val="NurText"/>
        <w:bidi/>
        <w:rPr>
          <w:ins w:id="4640" w:author="Transkribus" w:date="2019-12-11T14:30:00Z"/>
          <w:rFonts w:ascii="Courier New" w:hAnsi="Courier New" w:cs="Courier New"/>
        </w:rPr>
      </w:pPr>
      <w:dir w:val="rtl">
        <w:dir w:val="rtl">
          <w:ins w:id="4641" w:author="Transkribus" w:date="2019-12-11T14:30:00Z">
            <w:r w:rsidR="00EE6742" w:rsidRPr="00EE6742">
              <w:rPr>
                <w:rFonts w:ascii="Courier New" w:hAnsi="Courier New" w:cs="Courier New"/>
                <w:rtl/>
              </w:rPr>
              <w:t>الطريل</w:t>
            </w:r>
          </w:ins>
        </w:dir>
      </w:dir>
    </w:p>
    <w:p w14:paraId="3273633B" w14:textId="39D64F56" w:rsidR="00EE6742" w:rsidRPr="00EE6742" w:rsidRDefault="00EE6742" w:rsidP="00EE6742">
      <w:pPr>
        <w:pStyle w:val="NurText"/>
        <w:bidi/>
        <w:rPr>
          <w:rFonts w:ascii="Courier New" w:hAnsi="Courier New" w:cs="Courier New"/>
        </w:rPr>
      </w:pPr>
      <w:ins w:id="4642"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على </w:t>
      </w:r>
      <w:del w:id="4643" w:author="Transkribus" w:date="2019-12-11T14:30:00Z">
        <w:r w:rsidR="009B6BCA" w:rsidRPr="009B6BCA">
          <w:rPr>
            <w:rFonts w:ascii="Courier New" w:hAnsi="Courier New" w:cs="Courier New"/>
            <w:rtl/>
          </w:rPr>
          <w:delText>سوق شوقى تستقل الركائب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644" w:author="Transkribus" w:date="2019-12-11T14:30:00Z">
        <w:r w:rsidRPr="00EE6742">
          <w:rPr>
            <w:rFonts w:ascii="Courier New" w:hAnsi="Courier New" w:cs="Courier New"/>
            <w:rtl/>
          </w:rPr>
          <w:t xml:space="preserve">صوق صوفى تسيعل الركاتب * </w:t>
        </w:r>
      </w:ins>
      <w:r w:rsidRPr="00EE6742">
        <w:rPr>
          <w:rFonts w:ascii="Courier New" w:hAnsi="Courier New" w:cs="Courier New"/>
          <w:rtl/>
        </w:rPr>
        <w:t xml:space="preserve">وعن صون </w:t>
      </w:r>
      <w:del w:id="4645" w:author="Transkribus" w:date="2019-12-11T14:30:00Z">
        <w:r w:rsidR="009B6BCA" w:rsidRPr="009B6BCA">
          <w:rPr>
            <w:rFonts w:ascii="Courier New" w:hAnsi="Courier New" w:cs="Courier New"/>
            <w:rtl/>
          </w:rPr>
          <w:delText>دمعى تستهل السحائب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646" w:author="Transkribus" w:date="2019-12-11T14:30:00Z">
        <w:r w:rsidRPr="00EE6742">
          <w:rPr>
            <w:rFonts w:ascii="Courier New" w:hAnsi="Courier New" w:cs="Courier New"/>
            <w:rtl/>
          </w:rPr>
          <w:t>دسى تسهل السحاتب</w:t>
        </w:r>
      </w:ins>
    </w:p>
    <w:p w14:paraId="6DAE5BA0" w14:textId="77777777" w:rsidR="009B6BCA" w:rsidRPr="009B6BCA" w:rsidRDefault="009B6BCA" w:rsidP="009B6BCA">
      <w:pPr>
        <w:pStyle w:val="NurText"/>
        <w:bidi/>
        <w:rPr>
          <w:del w:id="4647" w:author="Transkribus" w:date="2019-12-11T14:30:00Z"/>
          <w:rFonts w:ascii="Courier New" w:hAnsi="Courier New" w:cs="Courier New"/>
        </w:rPr>
      </w:pPr>
      <w:dir w:val="rtl">
        <w:dir w:val="rtl">
          <w:del w:id="4648" w:author="Transkribus" w:date="2019-12-11T14:30:00Z">
            <w:r w:rsidRPr="009B6BCA">
              <w:rPr>
                <w:rFonts w:ascii="Courier New" w:hAnsi="Courier New" w:cs="Courier New"/>
                <w:rtl/>
              </w:rPr>
              <w:delText>فما البرق الا من حنينى نابض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الرعد الا من انينى نادب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FB28B5B" w14:textId="54FDEA9B" w:rsidR="00EE6742" w:rsidRPr="00EE6742" w:rsidRDefault="009B6BCA" w:rsidP="00EE6742">
      <w:pPr>
        <w:pStyle w:val="NurText"/>
        <w:bidi/>
        <w:rPr>
          <w:ins w:id="4649" w:author="Transkribus" w:date="2019-12-11T14:30:00Z"/>
          <w:rFonts w:ascii="Courier New" w:hAnsi="Courier New" w:cs="Courier New"/>
        </w:rPr>
      </w:pPr>
      <w:dir w:val="rtl">
        <w:dir w:val="rtl">
          <w:del w:id="4650" w:author="Transkribus" w:date="2019-12-11T14:30:00Z">
            <w:r w:rsidRPr="009B6BCA">
              <w:rPr>
                <w:rFonts w:ascii="Courier New" w:hAnsi="Courier New" w:cs="Courier New"/>
                <w:rtl/>
              </w:rPr>
              <w:delText>نايتم فلا صبر</w:delText>
            </w:r>
          </w:del>
          <w:ins w:id="4651" w:author="Transkribus" w:date="2019-12-11T14:30:00Z">
            <w:r w:rsidR="00EE6742" w:rsidRPr="00EE6742">
              <w:rPr>
                <w:rFonts w:ascii="Courier New" w:hAnsi="Courier New" w:cs="Courier New"/>
                <w:rtl/>
              </w:rPr>
              <w:t>فىا البرق الأمسن جييى ثالس * ولالرعسد الامسن أيبى ناوب</w:t>
            </w:r>
          </w:ins>
        </w:dir>
      </w:dir>
    </w:p>
    <w:p w14:paraId="4F98C905" w14:textId="53AE1B31" w:rsidR="00EE6742" w:rsidRPr="00EE6742" w:rsidRDefault="00EE6742" w:rsidP="00EE6742">
      <w:pPr>
        <w:pStyle w:val="NurText"/>
        <w:bidi/>
        <w:rPr>
          <w:rFonts w:ascii="Courier New" w:hAnsi="Courier New" w:cs="Courier New"/>
        </w:rPr>
      </w:pPr>
      <w:ins w:id="4652" w:author="Transkribus" w:date="2019-12-11T14:30:00Z">
        <w:r w:rsidRPr="00EE6742">
          <w:rPr>
            <w:rFonts w:ascii="Courier New" w:hAnsi="Courier New" w:cs="Courier New"/>
            <w:rtl/>
          </w:rPr>
          <w:t>بابثم فسلاصير</w:t>
        </w:r>
      </w:ins>
      <w:r w:rsidRPr="00EE6742">
        <w:rPr>
          <w:rFonts w:ascii="Courier New" w:hAnsi="Courier New" w:cs="Courier New"/>
          <w:rtl/>
        </w:rPr>
        <w:t xml:space="preserve"> من القلب </w:t>
      </w:r>
      <w:del w:id="4653" w:author="Transkribus" w:date="2019-12-11T14:30:00Z">
        <w:r w:rsidR="009B6BCA" w:rsidRPr="009B6BCA">
          <w:rPr>
            <w:rFonts w:ascii="Courier New" w:hAnsi="Courier New" w:cs="Courier New"/>
            <w:rtl/>
          </w:rPr>
          <w:delText>ح</w:delText>
        </w:r>
      </w:del>
      <w:ins w:id="4654" w:author="Transkribus" w:date="2019-12-11T14:30:00Z">
        <w:r w:rsidRPr="00EE6742">
          <w:rPr>
            <w:rFonts w:ascii="Courier New" w:hAnsi="Courier New" w:cs="Courier New"/>
            <w:rtl/>
          </w:rPr>
          <w:t>ج</w:t>
        </w:r>
      </w:ins>
      <w:r w:rsidRPr="00EE6742">
        <w:rPr>
          <w:rFonts w:ascii="Courier New" w:hAnsi="Courier New" w:cs="Courier New"/>
          <w:rtl/>
        </w:rPr>
        <w:t>اضر</w:t>
      </w:r>
      <w:del w:id="46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لدى </w:t>
          </w:r>
          <w:del w:id="4656" w:author="Transkribus" w:date="2019-12-11T14:30:00Z">
            <w:r w:rsidR="009B6BCA" w:rsidRPr="009B6BCA">
              <w:rPr>
                <w:rFonts w:ascii="Courier New" w:hAnsi="Courier New" w:cs="Courier New"/>
                <w:rtl/>
              </w:rPr>
              <w:delText>ولا قلب عن الذكر غائب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657" w:author="Transkribus" w:date="2019-12-11T14:30:00Z">
            <w:r w:rsidRPr="00EE6742">
              <w:rPr>
                <w:rFonts w:ascii="Courier New" w:hAnsi="Courier New" w:cs="Courier New"/>
                <w:rtl/>
              </w:rPr>
              <w:t>ولاقلب عسن الذكرغاتب</w:t>
            </w:r>
          </w:ins>
        </w:dir>
      </w:dir>
    </w:p>
    <w:p w14:paraId="3364B00A" w14:textId="6A29261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w:t>
          </w:r>
          <w:ins w:id="465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فى كل </w:t>
          </w:r>
          <w:del w:id="4659" w:author="Transkribus" w:date="2019-12-11T14:30:00Z">
            <w:r w:rsidRPr="009B6BCA">
              <w:rPr>
                <w:rFonts w:ascii="Courier New" w:hAnsi="Courier New" w:cs="Courier New"/>
                <w:rtl/>
              </w:rPr>
              <w:delText>وقت لى اليكم تطلع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660" w:author="Transkribus" w:date="2019-12-11T14:30:00Z">
            <w:r w:rsidR="00EE6742" w:rsidRPr="00EE6742">
              <w:rPr>
                <w:rFonts w:ascii="Courier New" w:hAnsi="Courier New" w:cs="Courier New"/>
                <w:rtl/>
              </w:rPr>
              <w:t xml:space="preserve">وفتلى البكم تطالمع * </w:t>
            </w:r>
          </w:ins>
          <w:r w:rsidR="00EE6742" w:rsidRPr="00EE6742">
            <w:rPr>
              <w:rFonts w:ascii="Courier New" w:hAnsi="Courier New" w:cs="Courier New"/>
              <w:rtl/>
            </w:rPr>
            <w:t xml:space="preserve">وفى كل </w:t>
          </w:r>
          <w:del w:id="4661" w:author="Transkribus" w:date="2019-12-11T14:30:00Z">
            <w:r w:rsidRPr="009B6BCA">
              <w:rPr>
                <w:rFonts w:ascii="Courier New" w:hAnsi="Courier New" w:cs="Courier New"/>
                <w:rtl/>
              </w:rPr>
              <w:delText>حال لى</w:delText>
            </w:r>
          </w:del>
          <w:ins w:id="4662" w:author="Transkribus" w:date="2019-12-11T14:30:00Z">
            <w:r w:rsidR="00EE6742" w:rsidRPr="00EE6742">
              <w:rPr>
                <w:rFonts w:ascii="Courier New" w:hAnsi="Courier New" w:cs="Courier New"/>
                <w:rtl/>
              </w:rPr>
              <w:t>جال فى</w:t>
            </w:r>
          </w:ins>
          <w:r w:rsidR="00EE6742" w:rsidRPr="00EE6742">
            <w:rPr>
              <w:rFonts w:ascii="Courier New" w:hAnsi="Courier New" w:cs="Courier New"/>
              <w:rtl/>
            </w:rPr>
            <w:t xml:space="preserve"> عليكم معاتب</w:t>
          </w:r>
          <w:del w:id="46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A62D92" w14:textId="77777777" w:rsidR="009B6BCA" w:rsidRPr="009B6BCA" w:rsidRDefault="009B6BCA" w:rsidP="009B6BCA">
      <w:pPr>
        <w:pStyle w:val="NurText"/>
        <w:bidi/>
        <w:rPr>
          <w:del w:id="4664" w:author="Transkribus" w:date="2019-12-11T14:30:00Z"/>
          <w:rFonts w:ascii="Courier New" w:hAnsi="Courier New" w:cs="Courier New"/>
        </w:rPr>
      </w:pPr>
      <w:dir w:val="rtl">
        <w:dir w:val="rtl">
          <w:del w:id="4665" w:author="Transkribus" w:date="2019-12-11T14:30:00Z">
            <w:r w:rsidRPr="009B6BCA">
              <w:rPr>
                <w:rFonts w:ascii="Courier New" w:hAnsi="Courier New" w:cs="Courier New"/>
                <w:rtl/>
              </w:rPr>
              <w:delText>ويا ليت شعرى بعدنا من صحبتم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بعدكم غير الهوى لى صاحب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8C246B3" w14:textId="4D2F1A3F" w:rsidR="00EE6742" w:rsidRPr="00EE6742" w:rsidRDefault="009B6BCA" w:rsidP="00EE6742">
      <w:pPr>
        <w:pStyle w:val="NurText"/>
        <w:bidi/>
        <w:rPr>
          <w:ins w:id="4666" w:author="Transkribus" w:date="2019-12-11T14:30:00Z"/>
          <w:rFonts w:ascii="Courier New" w:hAnsi="Courier New" w:cs="Courier New"/>
        </w:rPr>
      </w:pPr>
      <w:dir w:val="rtl">
        <w:dir w:val="rtl">
          <w:ins w:id="4667" w:author="Transkribus" w:date="2019-12-11T14:30:00Z">
            <w:r w:rsidR="00EE6742" w:rsidRPr="00EE6742">
              <w:rPr>
                <w:rFonts w:ascii="Courier New" w:hAnsi="Courier New" w:cs="Courier New"/>
                <w:rtl/>
              </w:rPr>
              <w:t>وبالبب سعرى بعد ثامن نجيم - فمابعد كم عير المهوى بى صاحب</w:t>
            </w:r>
          </w:ins>
        </w:dir>
      </w:dir>
    </w:p>
    <w:p w14:paraId="101F1D6B" w14:textId="230EC56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4668"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669" w:author="Transkribus" w:date="2019-12-11T14:30:00Z">
        <w:r w:rsidRPr="00EE6742">
          <w:rPr>
            <w:rFonts w:ascii="Courier New" w:hAnsi="Courier New" w:cs="Courier New"/>
            <w:rtl/>
          </w:rPr>
          <w:t>أيقا</w:t>
        </w:r>
      </w:ins>
    </w:p>
    <w:p w14:paraId="14B843ED" w14:textId="08B86E3E" w:rsidR="00EE6742" w:rsidRPr="00EE6742" w:rsidRDefault="009B6BCA" w:rsidP="00EE6742">
      <w:pPr>
        <w:pStyle w:val="NurText"/>
        <w:bidi/>
        <w:rPr>
          <w:ins w:id="4670" w:author="Transkribus" w:date="2019-12-11T14:30:00Z"/>
          <w:rFonts w:ascii="Courier New" w:hAnsi="Courier New" w:cs="Courier New"/>
        </w:rPr>
      </w:pPr>
      <w:dir w:val="rtl">
        <w:dir w:val="rtl">
          <w:del w:id="4671" w:author="Transkribus" w:date="2019-12-11T14:30:00Z">
            <w:r w:rsidRPr="009B6BCA">
              <w:rPr>
                <w:rFonts w:ascii="Courier New" w:hAnsi="Courier New" w:cs="Courier New"/>
                <w:rtl/>
              </w:rPr>
              <w:delText>بذلت وقتا للطب</w:delText>
            </w:r>
          </w:del>
          <w:ins w:id="4672" w:author="Transkribus" w:date="2019-12-11T14:30:00Z">
            <w:r w:rsidR="00EE6742" w:rsidRPr="00EE6742">
              <w:rPr>
                <w:rFonts w:ascii="Courier New" w:hAnsi="Courier New" w:cs="Courier New"/>
                <w:rtl/>
              </w:rPr>
              <w:t>النسيطة</w:t>
            </w:r>
          </w:ins>
        </w:dir>
      </w:dir>
    </w:p>
    <w:p w14:paraId="7C129B75" w14:textId="126CCF5B" w:rsidR="00EE6742" w:rsidRPr="00EE6742" w:rsidRDefault="00EE6742" w:rsidP="00EE6742">
      <w:pPr>
        <w:pStyle w:val="NurText"/>
        <w:bidi/>
        <w:rPr>
          <w:rFonts w:ascii="Courier New" w:hAnsi="Courier New" w:cs="Courier New"/>
        </w:rPr>
      </w:pPr>
      <w:ins w:id="4673" w:author="Transkribus" w:date="2019-12-11T14:30:00Z">
        <w:r w:rsidRPr="00EE6742">
          <w:rPr>
            <w:rFonts w:ascii="Courier New" w:hAnsi="Courier New" w:cs="Courier New"/>
            <w:rtl/>
          </w:rPr>
          <w:t>ابلت وعي الطب</w:t>
        </w:r>
      </w:ins>
      <w:r w:rsidRPr="00EE6742">
        <w:rPr>
          <w:rFonts w:ascii="Courier New" w:hAnsi="Courier New" w:cs="Courier New"/>
          <w:rtl/>
        </w:rPr>
        <w:t xml:space="preserve"> كيلا</w:t>
      </w:r>
      <w:del w:id="467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القى بنى</w:delText>
            </w:r>
          </w:dir>
        </w:dir>
      </w:del>
      <w:ins w:id="4675" w:author="Transkribus" w:date="2019-12-11T14:30:00Z">
        <w:r w:rsidRPr="00EE6742">
          <w:rPr>
            <w:rFonts w:ascii="Courier New" w:hAnsi="Courier New" w:cs="Courier New"/>
            <w:rtl/>
          </w:rPr>
          <w:t xml:space="preserve"> * الفى بى</w:t>
        </w:r>
      </w:ins>
      <w:r w:rsidRPr="00EE6742">
        <w:rPr>
          <w:rFonts w:ascii="Courier New" w:hAnsi="Courier New" w:cs="Courier New"/>
          <w:rtl/>
        </w:rPr>
        <w:t xml:space="preserve"> الملك </w:t>
      </w:r>
      <w:del w:id="4676" w:author="Transkribus" w:date="2019-12-11T14:30:00Z">
        <w:r w:rsidR="009B6BCA" w:rsidRPr="009B6BCA">
          <w:rPr>
            <w:rFonts w:ascii="Courier New" w:hAnsi="Courier New" w:cs="Courier New"/>
            <w:rtl/>
          </w:rPr>
          <w:delText>ب</w:delText>
        </w:r>
      </w:del>
      <w:r w:rsidRPr="00EE6742">
        <w:rPr>
          <w:rFonts w:ascii="Courier New" w:hAnsi="Courier New" w:cs="Courier New"/>
          <w:rtl/>
        </w:rPr>
        <w:t>السؤال</w:t>
      </w:r>
      <w:del w:id="46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35B9658" w14:textId="77777777" w:rsidR="009B6BCA" w:rsidRPr="009B6BCA" w:rsidRDefault="009B6BCA" w:rsidP="009B6BCA">
      <w:pPr>
        <w:pStyle w:val="NurText"/>
        <w:bidi/>
        <w:rPr>
          <w:del w:id="4678" w:author="Transkribus" w:date="2019-12-11T14:30:00Z"/>
          <w:rFonts w:ascii="Courier New" w:hAnsi="Courier New" w:cs="Courier New"/>
        </w:rPr>
      </w:pPr>
      <w:dir w:val="rtl">
        <w:dir w:val="rtl">
          <w:del w:id="4679" w:author="Transkribus" w:date="2019-12-11T14:30:00Z">
            <w:r w:rsidRPr="009B6BCA">
              <w:rPr>
                <w:rFonts w:ascii="Courier New" w:hAnsi="Courier New" w:cs="Courier New"/>
                <w:rtl/>
              </w:rPr>
              <w:delText>فكان وجه الصواب لى 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اصون نفسى بالابتذال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BA3A854" w14:textId="77777777" w:rsidR="009B6BCA" w:rsidRPr="009B6BCA" w:rsidRDefault="009B6BCA" w:rsidP="009B6BCA">
      <w:pPr>
        <w:pStyle w:val="NurText"/>
        <w:bidi/>
        <w:rPr>
          <w:del w:id="4680" w:author="Transkribus" w:date="2019-12-11T14:30:00Z"/>
          <w:rFonts w:ascii="Courier New" w:hAnsi="Courier New" w:cs="Courier New"/>
        </w:rPr>
      </w:pPr>
      <w:dir w:val="rtl">
        <w:dir w:val="rtl">
          <w:del w:id="4681" w:author="Transkribus" w:date="2019-12-11T14:30:00Z">
            <w:r w:rsidRPr="009B6BCA">
              <w:rPr>
                <w:rFonts w:ascii="Courier New" w:hAnsi="Courier New" w:cs="Courier New"/>
                <w:rtl/>
              </w:rPr>
              <w:delText>لا بد للجسم من قوام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فخذه من جانب اعتدال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E2D8D4" w14:textId="707D69D1" w:rsidR="00EE6742" w:rsidRPr="00EE6742" w:rsidRDefault="009B6BCA" w:rsidP="00EE6742">
      <w:pPr>
        <w:pStyle w:val="NurText"/>
        <w:bidi/>
        <w:rPr>
          <w:ins w:id="4682" w:author="Transkribus" w:date="2019-12-11T14:30:00Z"/>
          <w:rFonts w:ascii="Courier New" w:hAnsi="Courier New" w:cs="Courier New"/>
        </w:rPr>
      </w:pPr>
      <w:dir w:val="rtl">
        <w:dir w:val="rtl">
          <w:ins w:id="4683" w:author="Transkribus" w:date="2019-12-11T14:30:00Z">
            <w:r w:rsidR="00EE6742" w:rsidRPr="00EE6742">
              <w:rPr>
                <w:rFonts w:ascii="Courier New" w:hAnsi="Courier New" w:cs="Courier New"/>
                <w:rtl/>
              </w:rPr>
              <w:t>بكان وجه الصوارنى أن * أصون ثفسى الاذال</w:t>
            </w:r>
          </w:ins>
        </w:dir>
      </w:dir>
    </w:p>
    <w:p w14:paraId="49A52AA3" w14:textId="77777777" w:rsidR="00EE6742" w:rsidRPr="00EE6742" w:rsidRDefault="00EE6742" w:rsidP="00EE6742">
      <w:pPr>
        <w:pStyle w:val="NurText"/>
        <w:bidi/>
        <w:rPr>
          <w:ins w:id="4684" w:author="Transkribus" w:date="2019-12-11T14:30:00Z"/>
          <w:rFonts w:ascii="Courier New" w:hAnsi="Courier New" w:cs="Courier New"/>
        </w:rPr>
      </w:pPr>
      <w:ins w:id="4685" w:author="Transkribus" w:date="2019-12-11T14:30:00Z">
        <w:r w:rsidRPr="00EE6742">
          <w:rPr>
            <w:rFonts w:ascii="Courier New" w:hAnsi="Courier New" w:cs="Courier New"/>
            <w:rtl/>
          </w:rPr>
          <w:t>الابد لعسم مسن قو ام * لهذه من جاتب امندال</w:t>
        </w:r>
      </w:ins>
    </w:p>
    <w:p w14:paraId="60617F29" w14:textId="4BBBFC8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واقرب من </w:t>
      </w:r>
      <w:del w:id="4686" w:author="Transkribus" w:date="2019-12-11T14:30:00Z">
        <w:r w:rsidR="009B6BCA" w:rsidRPr="009B6BCA">
          <w:rPr>
            <w:rFonts w:ascii="Courier New" w:hAnsi="Courier New" w:cs="Courier New"/>
            <w:rtl/>
          </w:rPr>
          <w:delText>العز فى اتضاع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687" w:author="Transkribus" w:date="2019-12-11T14:30:00Z">
        <w:r w:rsidRPr="00EE6742">
          <w:rPr>
            <w:rFonts w:ascii="Courier New" w:hAnsi="Courier New" w:cs="Courier New"/>
            <w:rtl/>
          </w:rPr>
          <w:t xml:space="preserve">العرفى الصاح * </w:t>
        </w:r>
      </w:ins>
      <w:r w:rsidRPr="00EE6742">
        <w:rPr>
          <w:rFonts w:ascii="Courier New" w:hAnsi="Courier New" w:cs="Courier New"/>
          <w:rtl/>
        </w:rPr>
        <w:t>واهرب من الذل فى المعالى</w:t>
      </w:r>
      <w:del w:id="4688" w:author="Transkribus" w:date="2019-12-11T14:30:00Z">
        <w:r w:rsidR="009B6BCA" w:rsidRPr="009B6BCA">
          <w:rPr>
            <w:rFonts w:ascii="Courier New" w:hAnsi="Courier New" w:cs="Courier New"/>
            <w:rtl/>
          </w:rPr>
          <w:delText xml:space="preserve">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5840D5" w14:textId="2D2CF86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4689"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690" w:author="Transkribus" w:date="2019-12-11T14:30:00Z">
            <w:r w:rsidR="00EE6742" w:rsidRPr="00EE6742">
              <w:rPr>
                <w:rFonts w:ascii="Courier New" w:hAnsi="Courier New" w:cs="Courier New"/>
                <w:rtl/>
              </w:rPr>
              <w:t>أبنا</w:t>
            </w:r>
          </w:ins>
        </w:dir>
      </w:dir>
    </w:p>
    <w:p w14:paraId="31428167" w14:textId="77777777" w:rsidR="009B6BCA" w:rsidRPr="009B6BCA" w:rsidRDefault="009B6BCA" w:rsidP="009B6BCA">
      <w:pPr>
        <w:pStyle w:val="NurText"/>
        <w:bidi/>
        <w:rPr>
          <w:del w:id="4691" w:author="Transkribus" w:date="2019-12-11T14:30:00Z"/>
          <w:rFonts w:ascii="Courier New" w:hAnsi="Courier New" w:cs="Courier New"/>
        </w:rPr>
      </w:pPr>
      <w:dir w:val="rtl">
        <w:dir w:val="rtl">
          <w:del w:id="4692" w:author="Transkribus" w:date="2019-12-11T14:30:00Z">
            <w:r w:rsidRPr="009B6BCA">
              <w:rPr>
                <w:rFonts w:ascii="Courier New" w:hAnsi="Courier New" w:cs="Courier New"/>
                <w:rtl/>
              </w:rPr>
              <w:delText>يا منكر المسح اذ راه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احسن مما قد اقتناه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F6B1B2A" w14:textId="77777777" w:rsidR="009B6BCA" w:rsidRPr="009B6BCA" w:rsidRDefault="009B6BCA" w:rsidP="009B6BCA">
      <w:pPr>
        <w:pStyle w:val="NurText"/>
        <w:bidi/>
        <w:rPr>
          <w:del w:id="4693" w:author="Transkribus" w:date="2019-12-11T14:30:00Z"/>
          <w:rFonts w:ascii="Courier New" w:hAnsi="Courier New" w:cs="Courier New"/>
        </w:rPr>
      </w:pPr>
      <w:dir w:val="rtl">
        <w:dir w:val="rtl">
          <w:del w:id="4694" w:author="Transkribus" w:date="2019-12-11T14:30:00Z">
            <w:r w:rsidRPr="009B6BCA">
              <w:rPr>
                <w:rFonts w:ascii="Courier New" w:hAnsi="Courier New" w:cs="Courier New"/>
                <w:rtl/>
              </w:rPr>
              <w:delText>اصبر له اربعين يمسي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انعم للجسم من سواه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FBBE54D" w14:textId="2AFE16CA" w:rsidR="00EE6742" w:rsidRPr="00EE6742" w:rsidRDefault="009B6BCA" w:rsidP="00EE6742">
      <w:pPr>
        <w:pStyle w:val="NurText"/>
        <w:bidi/>
        <w:rPr>
          <w:ins w:id="4695" w:author="Transkribus" w:date="2019-12-11T14:30:00Z"/>
          <w:rFonts w:ascii="Courier New" w:hAnsi="Courier New" w:cs="Courier New"/>
        </w:rPr>
      </w:pPr>
      <w:dir w:val="rtl">
        <w:dir w:val="rtl">
          <w:del w:id="4696" w:author="Transkribus" w:date="2019-12-11T14:30:00Z">
            <w:r w:rsidRPr="009B6BCA">
              <w:rPr>
                <w:rFonts w:ascii="Courier New" w:hAnsi="Courier New" w:cs="Courier New"/>
                <w:rtl/>
              </w:rPr>
              <w:delText>لا يستقيم المريد حتى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يقوى </w:delText>
                </w:r>
              </w:dir>
            </w:dir>
          </w:del>
          <w:ins w:id="4697" w:author="Transkribus" w:date="2019-12-11T14:30:00Z">
            <w:r w:rsidR="00EE6742" w:rsidRPr="00EE6742">
              <w:rPr>
                <w:rFonts w:ascii="Courier New" w:hAnsi="Courier New" w:cs="Courier New"/>
                <w:rtl/>
              </w:rPr>
              <w:t>البسيط٢</w:t>
            </w:r>
          </w:ins>
        </w:dir>
      </w:dir>
    </w:p>
    <w:p w14:paraId="56587E1B" w14:textId="77777777" w:rsidR="00EE6742" w:rsidRPr="00EE6742" w:rsidRDefault="00EE6742" w:rsidP="00EE6742">
      <w:pPr>
        <w:pStyle w:val="NurText"/>
        <w:bidi/>
        <w:rPr>
          <w:ins w:id="4698" w:author="Transkribus" w:date="2019-12-11T14:30:00Z"/>
          <w:rFonts w:ascii="Courier New" w:hAnsi="Courier New" w:cs="Courier New"/>
        </w:rPr>
      </w:pPr>
      <w:ins w:id="4699" w:author="Transkribus" w:date="2019-12-11T14:30:00Z">
        <w:r w:rsidRPr="00EE6742">
          <w:rPr>
            <w:rFonts w:ascii="Courier New" w:hAnsi="Courier New" w:cs="Courier New"/>
            <w:rtl/>
          </w:rPr>
          <w:lastRenderedPageBreak/>
          <w:t>بامنكر المسمح ادراء * أحمسن عاقد افتناه</w:t>
        </w:r>
      </w:ins>
    </w:p>
    <w:p w14:paraId="1BEAC86C" w14:textId="77777777" w:rsidR="00EE6742" w:rsidRPr="00EE6742" w:rsidRDefault="00EE6742" w:rsidP="00EE6742">
      <w:pPr>
        <w:pStyle w:val="NurText"/>
        <w:bidi/>
        <w:rPr>
          <w:ins w:id="4700" w:author="Transkribus" w:date="2019-12-11T14:30:00Z"/>
          <w:rFonts w:ascii="Courier New" w:hAnsi="Courier New" w:cs="Courier New"/>
        </w:rPr>
      </w:pPr>
      <w:ins w:id="4701" w:author="Transkribus" w:date="2019-12-11T14:30:00Z">
        <w:r w:rsidRPr="00EE6742">
          <w:rPr>
            <w:rFonts w:ascii="Courier New" w:hAnsi="Courier New" w:cs="Courier New"/>
            <w:rtl/>
          </w:rPr>
          <w:t xml:space="preserve"> اصرله أريعين عسى * أنثم الجسم من سواة</w:t>
        </w:r>
      </w:ins>
    </w:p>
    <w:p w14:paraId="19179F51" w14:textId="70BD18E0" w:rsidR="00EE6742" w:rsidRPr="00EE6742" w:rsidRDefault="00EE6742" w:rsidP="00EE6742">
      <w:pPr>
        <w:pStyle w:val="NurText"/>
        <w:bidi/>
        <w:rPr>
          <w:rFonts w:ascii="Courier New" w:hAnsi="Courier New" w:cs="Courier New"/>
        </w:rPr>
      </w:pPr>
      <w:ins w:id="4702" w:author="Transkribus" w:date="2019-12-11T14:30:00Z">
        <w:r w:rsidRPr="00EE6742">
          <w:rPr>
            <w:rFonts w:ascii="Courier New" w:hAnsi="Courier New" w:cs="Courier New"/>
            <w:rtl/>
          </w:rPr>
          <w:t xml:space="preserve">الابشيعم المريدجنى * مقوبى </w:t>
        </w:r>
      </w:ins>
      <w:r w:rsidRPr="00EE6742">
        <w:rPr>
          <w:rFonts w:ascii="Courier New" w:hAnsi="Courier New" w:cs="Courier New"/>
          <w:rtl/>
        </w:rPr>
        <w:t xml:space="preserve">قواه على </w:t>
      </w:r>
      <w:del w:id="4703" w:author="Transkribus" w:date="2019-12-11T14:30:00Z">
        <w:r w:rsidR="009B6BCA" w:rsidRPr="009B6BCA">
          <w:rPr>
            <w:rFonts w:ascii="Courier New" w:hAnsi="Courier New" w:cs="Courier New"/>
            <w:rtl/>
          </w:rPr>
          <w:delText>هواه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704" w:author="Transkribus" w:date="2019-12-11T14:30:00Z">
        <w:r w:rsidRPr="00EE6742">
          <w:rPr>
            <w:rFonts w:ascii="Courier New" w:hAnsi="Courier New" w:cs="Courier New"/>
            <w:rtl/>
          </w:rPr>
          <w:t>هوا٤</w:t>
        </w:r>
      </w:ins>
    </w:p>
    <w:p w14:paraId="3A47B63A" w14:textId="677695F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4705"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06" w:author="Transkribus" w:date="2019-12-11T14:30:00Z">
            <w:r w:rsidR="00EE6742" w:rsidRPr="00EE6742">
              <w:rPr>
                <w:rFonts w:ascii="Courier New" w:hAnsi="Courier New" w:cs="Courier New"/>
                <w:rtl/>
              </w:rPr>
              <w:t>أبضا</w:t>
            </w:r>
          </w:ins>
        </w:dir>
      </w:dir>
    </w:p>
    <w:p w14:paraId="4B6429F4" w14:textId="77777777" w:rsidR="009B6BCA" w:rsidRPr="009B6BCA" w:rsidRDefault="009B6BCA" w:rsidP="009B6BCA">
      <w:pPr>
        <w:pStyle w:val="NurText"/>
        <w:bidi/>
        <w:rPr>
          <w:del w:id="4707" w:author="Transkribus" w:date="2019-12-11T14:30:00Z"/>
          <w:rFonts w:ascii="Courier New" w:hAnsi="Courier New" w:cs="Courier New"/>
        </w:rPr>
      </w:pPr>
      <w:dir w:val="rtl">
        <w:dir w:val="rtl">
          <w:del w:id="4708" w:author="Transkribus" w:date="2019-12-11T14:30:00Z">
            <w:r w:rsidRPr="009B6BCA">
              <w:rPr>
                <w:rFonts w:ascii="Courier New" w:hAnsi="Courier New" w:cs="Courier New"/>
                <w:rtl/>
              </w:rPr>
              <w:delText>اقبل ذو دولة فقالوا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لمثل ذا فاتخذ ملاذا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C2693B4" w14:textId="5CAA4DD4" w:rsidR="00EE6742" w:rsidRPr="00EE6742" w:rsidRDefault="009B6BCA" w:rsidP="00EE6742">
      <w:pPr>
        <w:pStyle w:val="NurText"/>
        <w:bidi/>
        <w:rPr>
          <w:ins w:id="4709" w:author="Transkribus" w:date="2019-12-11T14:30:00Z"/>
          <w:rFonts w:ascii="Courier New" w:hAnsi="Courier New" w:cs="Courier New"/>
        </w:rPr>
      </w:pPr>
      <w:dir w:val="rtl">
        <w:dir w:val="rtl">
          <w:ins w:id="4710" w:author="Transkribus" w:date="2019-12-11T14:30:00Z">
            <w:r w:rsidR="00EE6742" w:rsidRPr="00EE6742">
              <w:rPr>
                <w:rFonts w:ascii="Courier New" w:hAnsi="Courier New" w:cs="Courier New"/>
                <w:rtl/>
              </w:rPr>
              <w:t>البسيطة</w:t>
            </w:r>
          </w:ins>
        </w:dir>
      </w:dir>
    </w:p>
    <w:p w14:paraId="1EFD48EB" w14:textId="77777777" w:rsidR="00EE6742" w:rsidRPr="00EE6742" w:rsidRDefault="00EE6742" w:rsidP="00EE6742">
      <w:pPr>
        <w:pStyle w:val="NurText"/>
        <w:bidi/>
        <w:rPr>
          <w:ins w:id="4711" w:author="Transkribus" w:date="2019-12-11T14:30:00Z"/>
          <w:rFonts w:ascii="Courier New" w:hAnsi="Courier New" w:cs="Courier New"/>
        </w:rPr>
      </w:pPr>
      <w:ins w:id="4712" w:author="Transkribus" w:date="2019-12-11T14:30:00Z">
        <w:r w:rsidRPr="00EE6742">
          <w:rPr>
            <w:rFonts w:ascii="Courier New" w:hAnsi="Courier New" w:cs="Courier New"/>
            <w:rtl/>
          </w:rPr>
          <w:t>أنسل دودولة عثالوا * طكل ذا فانتخسذ مسلاذا</w:t>
        </w:r>
      </w:ins>
    </w:p>
    <w:p w14:paraId="75E321D4" w14:textId="0DF2A9D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فقلت </w:t>
      </w:r>
      <w:del w:id="4713" w:author="Transkribus" w:date="2019-12-11T14:30:00Z">
        <w:r w:rsidR="009B6BCA" w:rsidRPr="009B6BCA">
          <w:rPr>
            <w:rFonts w:ascii="Courier New" w:hAnsi="Courier New" w:cs="Courier New"/>
            <w:rtl/>
          </w:rPr>
          <w:delText>للحاضرين حولي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اجائز ان يموت</w:delText>
            </w:r>
          </w:dir>
        </w:dir>
      </w:del>
      <w:ins w:id="4714" w:author="Transkribus" w:date="2019-12-11T14:30:00Z">
        <w:r w:rsidRPr="00EE6742">
          <w:rPr>
            <w:rFonts w:ascii="Courier New" w:hAnsi="Courier New" w:cs="Courier New"/>
            <w:rtl/>
          </w:rPr>
          <w:t>الياصر بن جولى * أبانر أن هوب</w:t>
        </w:r>
      </w:ins>
      <w:r w:rsidRPr="00EE6742">
        <w:rPr>
          <w:rFonts w:ascii="Courier New" w:hAnsi="Courier New" w:cs="Courier New"/>
          <w:rtl/>
        </w:rPr>
        <w:t xml:space="preserve"> هذا</w:t>
      </w:r>
      <w:del w:id="471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595C6A4" w14:textId="41361DEF" w:rsidR="00EE6742" w:rsidRPr="00EE6742" w:rsidRDefault="009B6BCA" w:rsidP="00EE6742">
      <w:pPr>
        <w:pStyle w:val="NurText"/>
        <w:bidi/>
        <w:rPr>
          <w:rFonts w:ascii="Courier New" w:hAnsi="Courier New" w:cs="Courier New"/>
        </w:rPr>
      </w:pPr>
      <w:dir w:val="rtl">
        <w:dir w:val="rtl">
          <w:del w:id="4716" w:author="Transkribus" w:date="2019-12-11T14:30:00Z">
            <w:r w:rsidRPr="009B6BCA">
              <w:rPr>
                <w:rFonts w:ascii="Courier New" w:hAnsi="Courier New" w:cs="Courier New"/>
                <w:rtl/>
              </w:rPr>
              <w:delText>قالوا نعم</w:delText>
            </w:r>
          </w:del>
          <w:ins w:id="4717" w:author="Transkribus" w:date="2019-12-11T14:30:00Z">
            <w:r w:rsidR="00EE6742" w:rsidRPr="00EE6742">
              <w:rPr>
                <w:rFonts w:ascii="Courier New" w:hAnsi="Courier New" w:cs="Courier New"/>
                <w:rtl/>
              </w:rPr>
              <w:t>فالوانم</w:t>
            </w:r>
          </w:ins>
          <w:r w:rsidR="00EE6742" w:rsidRPr="00EE6742">
            <w:rPr>
              <w:rFonts w:ascii="Courier New" w:hAnsi="Courier New" w:cs="Courier New"/>
              <w:rtl/>
            </w:rPr>
            <w:t xml:space="preserve"> قلت فهو </w:t>
          </w:r>
          <w:del w:id="4718" w:author="Transkribus" w:date="2019-12-11T14:30:00Z">
            <w:r w:rsidRPr="009B6BCA">
              <w:rPr>
                <w:rFonts w:ascii="Courier New" w:hAnsi="Courier New" w:cs="Courier New"/>
                <w:rtl/>
              </w:rPr>
              <w:delText>طل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يعطش</w:delText>
                </w:r>
              </w:dir>
            </w:dir>
          </w:del>
          <w:ins w:id="4719" w:author="Transkribus" w:date="2019-12-11T14:30:00Z">
            <w:r w:rsidR="00EE6742" w:rsidRPr="00EE6742">
              <w:rPr>
                <w:rFonts w:ascii="Courier New" w:hAnsi="Courier New" w:cs="Courier New"/>
                <w:rtl/>
              </w:rPr>
              <w:t>طشل * يقطس</w:t>
            </w:r>
          </w:ins>
          <w:r w:rsidR="00EE6742" w:rsidRPr="00EE6742">
            <w:rPr>
              <w:rFonts w:ascii="Courier New" w:hAnsi="Courier New" w:cs="Courier New"/>
              <w:rtl/>
            </w:rPr>
            <w:t xml:space="preserve"> من </w:t>
          </w:r>
          <w:del w:id="4720" w:author="Transkribus" w:date="2019-12-11T14:30:00Z">
            <w:r w:rsidRPr="009B6BCA">
              <w:rPr>
                <w:rFonts w:ascii="Courier New" w:hAnsi="Courier New" w:cs="Courier New"/>
                <w:rtl/>
              </w:rPr>
              <w:delText>ظنه رذاذا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21" w:author="Transkribus" w:date="2019-12-11T14:30:00Z">
            <w:r w:rsidR="00EE6742" w:rsidRPr="00EE6742">
              <w:rPr>
                <w:rFonts w:ascii="Courier New" w:hAnsi="Courier New" w:cs="Courier New"/>
                <w:rtl/>
              </w:rPr>
              <w:t>طنهردادا</w:t>
            </w:r>
          </w:ins>
        </w:dir>
      </w:dir>
    </w:p>
    <w:p w14:paraId="7DF24888" w14:textId="56FDC93A" w:rsidR="00EE6742" w:rsidRPr="00EE6742" w:rsidRDefault="009B6BCA" w:rsidP="00EE6742">
      <w:pPr>
        <w:pStyle w:val="NurText"/>
        <w:bidi/>
        <w:rPr>
          <w:rFonts w:ascii="Courier New" w:hAnsi="Courier New" w:cs="Courier New"/>
        </w:rPr>
      </w:pPr>
      <w:dir w:val="rtl">
        <w:dir w:val="rtl">
          <w:del w:id="4722" w:author="Transkribus" w:date="2019-12-11T14:30:00Z">
            <w:r w:rsidRPr="009B6BCA">
              <w:rPr>
                <w:rFonts w:ascii="Courier New" w:hAnsi="Courier New" w:cs="Courier New"/>
                <w:rtl/>
              </w:rPr>
              <w:delText>قد ذل</w:delText>
            </w:r>
          </w:del>
          <w:ins w:id="4723" w:author="Transkribus" w:date="2019-12-11T14:30:00Z">
            <w:r w:rsidR="00EE6742" w:rsidRPr="00EE6742">
              <w:rPr>
                <w:rFonts w:ascii="Courier New" w:hAnsi="Courier New" w:cs="Courier New"/>
                <w:rtl/>
              </w:rPr>
              <w:t xml:space="preserve"> بسددل</w:t>
            </w:r>
          </w:ins>
          <w:r w:rsidR="00EE6742" w:rsidRPr="00EE6742">
            <w:rPr>
              <w:rFonts w:ascii="Courier New" w:hAnsi="Courier New" w:cs="Courier New"/>
              <w:rtl/>
            </w:rPr>
            <w:t xml:space="preserve"> من </w:t>
          </w:r>
          <w:del w:id="4724" w:author="Transkribus" w:date="2019-12-11T14:30:00Z">
            <w:r w:rsidRPr="009B6BCA">
              <w:rPr>
                <w:rFonts w:ascii="Courier New" w:hAnsi="Courier New" w:cs="Courier New"/>
                <w:rtl/>
              </w:rPr>
              <w:delText>لاذ بالفواني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وعز</w:delText>
                </w:r>
              </w:dir>
            </w:dir>
          </w:del>
          <w:ins w:id="4725" w:author="Transkribus" w:date="2019-12-11T14:30:00Z">
            <w:r w:rsidR="00EE6742" w:rsidRPr="00EE6742">
              <w:rPr>
                <w:rFonts w:ascii="Courier New" w:hAnsi="Courier New" w:cs="Courier New"/>
                <w:rtl/>
              </w:rPr>
              <w:t>الادبالقوانى * وعر</w:t>
            </w:r>
          </w:ins>
          <w:r w:rsidR="00EE6742" w:rsidRPr="00EE6742">
            <w:rPr>
              <w:rFonts w:ascii="Courier New" w:hAnsi="Courier New" w:cs="Courier New"/>
              <w:rtl/>
            </w:rPr>
            <w:t xml:space="preserve"> من بالقديم</w:t>
          </w:r>
          <w:del w:id="4726" w:author="Transkribus" w:date="2019-12-11T14:30:00Z">
            <w:r w:rsidRPr="009B6BCA">
              <w:rPr>
                <w:rFonts w:ascii="Courier New" w:hAnsi="Courier New" w:cs="Courier New"/>
                <w:rtl/>
              </w:rPr>
              <w:delText xml:space="preserve"> لاذا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27" w:author="Transkribus" w:date="2019-12-11T14:30:00Z">
            <w:r w:rsidR="00EE6742" w:rsidRPr="00EE6742">
              <w:rPr>
                <w:rFonts w:ascii="Courier New" w:hAnsi="Courier New" w:cs="Courier New"/>
                <w:rtl/>
              </w:rPr>
              <w:tab/>
              <w:t>ل١٦٦</w:t>
            </w:r>
          </w:ins>
        </w:dir>
      </w:dir>
    </w:p>
    <w:p w14:paraId="52D58A22" w14:textId="4790DF05" w:rsidR="00EE6742" w:rsidRPr="00EE6742" w:rsidRDefault="009B6BCA" w:rsidP="00EE6742">
      <w:pPr>
        <w:pStyle w:val="NurText"/>
        <w:bidi/>
        <w:rPr>
          <w:rFonts w:ascii="Courier New" w:hAnsi="Courier New" w:cs="Courier New"/>
        </w:rPr>
      </w:pPr>
      <w:dir w:val="rtl">
        <w:dir w:val="rtl">
          <w:ins w:id="4728" w:author="Transkribus" w:date="2019-12-11T14:30:00Z">
            <w:r w:rsidR="00EE6742" w:rsidRPr="00EE6742">
              <w:rPr>
                <w:rFonts w:ascii="Courier New" w:hAnsi="Courier New" w:cs="Courier New"/>
                <w:rtl/>
              </w:rPr>
              <w:t xml:space="preserve">- </w:t>
            </w:r>
          </w:ins>
          <w:r w:rsidR="00EE6742" w:rsidRPr="00EE6742">
            <w:rPr>
              <w:rFonts w:ascii="Courier New" w:hAnsi="Courier New" w:cs="Courier New"/>
              <w:rtl/>
            </w:rPr>
            <w:t xml:space="preserve">وقال </w:t>
          </w:r>
          <w:del w:id="4729"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30" w:author="Transkribus" w:date="2019-12-11T14:30:00Z">
            <w:r w:rsidR="00EE6742" w:rsidRPr="00EE6742">
              <w:rPr>
                <w:rFonts w:ascii="Courier New" w:hAnsi="Courier New" w:cs="Courier New"/>
                <w:rtl/>
              </w:rPr>
              <w:t>أبضا</w:t>
            </w:r>
            <w:r w:rsidR="00EE6742" w:rsidRPr="00EE6742">
              <w:rPr>
                <w:rFonts w:ascii="Courier New" w:hAnsi="Courier New" w:cs="Courier New"/>
                <w:rtl/>
              </w:rPr>
              <w:tab/>
              <w:t>٠٠</w:t>
            </w:r>
          </w:ins>
        </w:dir>
      </w:dir>
    </w:p>
    <w:p w14:paraId="65211696" w14:textId="1BC8AE0B" w:rsidR="00EE6742" w:rsidRPr="00EE6742" w:rsidRDefault="009B6BCA" w:rsidP="00EE6742">
      <w:pPr>
        <w:pStyle w:val="NurText"/>
        <w:bidi/>
        <w:rPr>
          <w:ins w:id="4731" w:author="Transkribus" w:date="2019-12-11T14:30:00Z"/>
          <w:rFonts w:ascii="Courier New" w:hAnsi="Courier New" w:cs="Courier New"/>
        </w:rPr>
      </w:pPr>
      <w:dir w:val="rtl">
        <w:dir w:val="rtl">
          <w:ins w:id="4732" w:author="Transkribus" w:date="2019-12-11T14:30:00Z">
            <w:r w:rsidR="00EE6742" w:rsidRPr="00EE6742">
              <w:rPr>
                <w:rFonts w:ascii="Courier New" w:hAnsi="Courier New" w:cs="Courier New"/>
                <w:rtl/>
              </w:rPr>
              <w:t>البيري٢</w:t>
            </w:r>
          </w:ins>
        </w:dir>
      </w:dir>
    </w:p>
    <w:p w14:paraId="416C6956" w14:textId="77777777" w:rsidR="00EE6742" w:rsidRPr="00EE6742" w:rsidRDefault="00EE6742" w:rsidP="00EE6742">
      <w:pPr>
        <w:pStyle w:val="NurText"/>
        <w:bidi/>
        <w:rPr>
          <w:ins w:id="4733" w:author="Transkribus" w:date="2019-12-11T14:30:00Z"/>
          <w:rFonts w:ascii="Courier New" w:hAnsi="Courier New" w:cs="Courier New"/>
        </w:rPr>
      </w:pPr>
      <w:ins w:id="4734" w:author="Transkribus" w:date="2019-12-11T14:30:00Z">
        <w:r w:rsidRPr="00EE6742">
          <w:rPr>
            <w:rFonts w:ascii="Courier New" w:hAnsi="Courier New" w:cs="Courier New"/>
            <w:rtl/>
          </w:rPr>
          <w:t>هن</w:t>
        </w:r>
      </w:ins>
    </w:p>
    <w:p w14:paraId="7711D0D8" w14:textId="77777777" w:rsidR="00EE6742" w:rsidRPr="00EE6742" w:rsidRDefault="00EE6742" w:rsidP="00EE6742">
      <w:pPr>
        <w:pStyle w:val="NurText"/>
        <w:bidi/>
        <w:rPr>
          <w:ins w:id="4735" w:author="Transkribus" w:date="2019-12-11T14:30:00Z"/>
          <w:rFonts w:ascii="Courier New" w:hAnsi="Courier New" w:cs="Courier New"/>
        </w:rPr>
      </w:pPr>
      <w:ins w:id="4736" w:author="Transkribus" w:date="2019-12-11T14:30:00Z">
        <w:r w:rsidRPr="00EE6742">
          <w:rPr>
            <w:rFonts w:ascii="Courier New" w:hAnsi="Courier New" w:cs="Courier New"/>
            <w:rtl/>
          </w:rPr>
          <w:t>١٦١</w:t>
        </w:r>
      </w:ins>
    </w:p>
    <w:p w14:paraId="0185EF0D" w14:textId="171C3A0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4737" w:author="Transkribus" w:date="2019-12-11T14:30:00Z">
        <w:r w:rsidR="009B6BCA" w:rsidRPr="009B6BCA">
          <w:rPr>
            <w:rFonts w:ascii="Courier New" w:hAnsi="Courier New" w:cs="Courier New"/>
            <w:rtl/>
          </w:rPr>
          <w:delText>لم يسل</w:delText>
        </w:r>
      </w:del>
      <w:ins w:id="4738" w:author="Transkribus" w:date="2019-12-11T14:30:00Z">
        <w:r w:rsidRPr="00EE6742">
          <w:rPr>
            <w:rFonts w:ascii="Courier New" w:hAnsi="Courier New" w:cs="Courier New"/>
            <w:rtl/>
          </w:rPr>
          <w:t>ثميسل</w:t>
        </w:r>
      </w:ins>
      <w:r w:rsidRPr="00EE6742">
        <w:rPr>
          <w:rFonts w:ascii="Courier New" w:hAnsi="Courier New" w:cs="Courier New"/>
          <w:rtl/>
        </w:rPr>
        <w:t xml:space="preserve"> عنك </w:t>
      </w:r>
      <w:del w:id="4739" w:author="Transkribus" w:date="2019-12-11T14:30:00Z">
        <w:r w:rsidR="009B6BCA" w:rsidRPr="009B6BCA">
          <w:rPr>
            <w:rFonts w:ascii="Courier New" w:hAnsi="Courier New" w:cs="Courier New"/>
            <w:rtl/>
          </w:rPr>
          <w:delText>فلا تسالن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عنه ولو</w:delText>
            </w:r>
          </w:dir>
        </w:dir>
      </w:del>
      <w:ins w:id="4740" w:author="Transkribus" w:date="2019-12-11T14:30:00Z">
        <w:r w:rsidRPr="00EE6742">
          <w:rPr>
            <w:rFonts w:ascii="Courier New" w:hAnsi="Courier New" w:cs="Courier New"/>
            <w:rtl/>
          </w:rPr>
          <w:t>قلالسنالن * منسهولو</w:t>
        </w:r>
      </w:ins>
      <w:r w:rsidRPr="00EE6742">
        <w:rPr>
          <w:rFonts w:ascii="Courier New" w:hAnsi="Courier New" w:cs="Courier New"/>
          <w:rtl/>
        </w:rPr>
        <w:t xml:space="preserve"> كان عزيز النفر</w:t>
      </w:r>
      <w:del w:id="47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0E9D955" w14:textId="77777777" w:rsidR="009B6BCA" w:rsidRPr="009B6BCA" w:rsidRDefault="009B6BCA" w:rsidP="009B6BCA">
      <w:pPr>
        <w:pStyle w:val="NurText"/>
        <w:bidi/>
        <w:rPr>
          <w:del w:id="4742" w:author="Transkribus" w:date="2019-12-11T14:30:00Z"/>
          <w:rFonts w:ascii="Courier New" w:hAnsi="Courier New" w:cs="Courier New"/>
        </w:rPr>
      </w:pPr>
      <w:dir w:val="rtl">
        <w:dir w:val="rtl">
          <w:del w:id="4743" w:author="Transkribus" w:date="2019-12-11T14:30:00Z">
            <w:r w:rsidRPr="009B6BCA">
              <w:rPr>
                <w:rFonts w:ascii="Courier New" w:hAnsi="Courier New" w:cs="Courier New"/>
                <w:rtl/>
              </w:rPr>
              <w:delText>وكن فتى لم تدعه حاجة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الى امتهان النفس الا نفر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A306D83" w14:textId="164368B9" w:rsidR="00EE6742" w:rsidRPr="00EE6742" w:rsidRDefault="009B6BCA" w:rsidP="00EE6742">
      <w:pPr>
        <w:pStyle w:val="NurText"/>
        <w:bidi/>
        <w:rPr>
          <w:ins w:id="4744" w:author="Transkribus" w:date="2019-12-11T14:30:00Z"/>
          <w:rFonts w:ascii="Courier New" w:hAnsi="Courier New" w:cs="Courier New"/>
        </w:rPr>
      </w:pPr>
      <w:dir w:val="rtl">
        <w:dir w:val="rtl">
          <w:ins w:id="4745" w:author="Transkribus" w:date="2019-12-11T14:30:00Z">
            <w:r w:rsidR="00EE6742" w:rsidRPr="00EE6742">
              <w:rPr>
                <w:rFonts w:ascii="Courier New" w:hAnsi="Courier New" w:cs="Courier New"/>
                <w:rtl/>
              </w:rPr>
              <w:t>وابن فى لم بدعة جاجة * الى امثهان النقس الاففر</w:t>
            </w:r>
          </w:ins>
        </w:dir>
      </w:dir>
    </w:p>
    <w:p w14:paraId="7EE5FF5F" w14:textId="331548B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4746"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747" w:author="Transkribus" w:date="2019-12-11T14:30:00Z">
        <w:r w:rsidRPr="00EE6742">
          <w:rPr>
            <w:rFonts w:ascii="Courier New" w:hAnsi="Courier New" w:cs="Courier New"/>
            <w:rtl/>
          </w:rPr>
          <w:t>أينا</w:t>
        </w:r>
      </w:ins>
    </w:p>
    <w:p w14:paraId="5882E179" w14:textId="52926CB7" w:rsidR="00EE6742" w:rsidRPr="00EE6742" w:rsidRDefault="009B6BCA" w:rsidP="00EE6742">
      <w:pPr>
        <w:pStyle w:val="NurText"/>
        <w:bidi/>
        <w:rPr>
          <w:ins w:id="4748" w:author="Transkribus" w:date="2019-12-11T14:30:00Z"/>
          <w:rFonts w:ascii="Courier New" w:hAnsi="Courier New" w:cs="Courier New"/>
        </w:rPr>
      </w:pPr>
      <w:dir w:val="rtl">
        <w:dir w:val="rtl">
          <w:del w:id="4749" w:author="Transkribus" w:date="2019-12-11T14:30:00Z">
            <w:r w:rsidRPr="009B6BCA">
              <w:rPr>
                <w:rFonts w:ascii="Courier New" w:hAnsi="Courier New" w:cs="Courier New"/>
                <w:rtl/>
              </w:rPr>
              <w:delText>لا تصدق عليك عقد صداق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واغن بالمطل</w:delText>
                </w:r>
              </w:dir>
            </w:dir>
          </w:del>
          <w:ins w:id="4750" w:author="Transkribus" w:date="2019-12-11T14:30:00Z">
            <w:r w:rsidR="00EE6742" w:rsidRPr="00EE6742">
              <w:rPr>
                <w:rFonts w:ascii="Courier New" w:hAnsi="Courier New" w:cs="Courier New"/>
                <w:rtl/>
              </w:rPr>
              <w:t>الحفيف٢</w:t>
            </w:r>
          </w:ins>
        </w:dir>
      </w:dir>
    </w:p>
    <w:p w14:paraId="3010CE3A" w14:textId="56618E15" w:rsidR="00EE6742" w:rsidRPr="00EE6742" w:rsidRDefault="00EE6742" w:rsidP="00EE6742">
      <w:pPr>
        <w:pStyle w:val="NurText"/>
        <w:bidi/>
        <w:rPr>
          <w:rFonts w:ascii="Courier New" w:hAnsi="Courier New" w:cs="Courier New"/>
        </w:rPr>
      </w:pPr>
      <w:ins w:id="4751" w:author="Transkribus" w:date="2019-12-11T14:30:00Z">
        <w:r w:rsidRPr="00EE6742">
          <w:rPr>
            <w:rFonts w:ascii="Courier New" w:hAnsi="Courier New" w:cs="Courier New"/>
            <w:rtl/>
          </w:rPr>
          <w:t>الاكصدق عليلك عمدصداق * واعن بالطل</w:t>
        </w:r>
      </w:ins>
      <w:r w:rsidRPr="00EE6742">
        <w:rPr>
          <w:rFonts w:ascii="Courier New" w:hAnsi="Courier New" w:cs="Courier New"/>
          <w:rtl/>
        </w:rPr>
        <w:t xml:space="preserve"> فيه عن </w:t>
      </w:r>
      <w:del w:id="4752" w:author="Transkribus" w:date="2019-12-11T14:30:00Z">
        <w:r w:rsidR="009B6BCA" w:rsidRPr="009B6BCA">
          <w:rPr>
            <w:rFonts w:ascii="Courier New" w:hAnsi="Courier New" w:cs="Courier New"/>
            <w:rtl/>
          </w:rPr>
          <w:delText>ترويج</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753" w:author="Transkribus" w:date="2019-12-11T14:30:00Z">
        <w:r w:rsidRPr="00EE6742">
          <w:rPr>
            <w:rFonts w:ascii="Courier New" w:hAnsi="Courier New" w:cs="Courier New"/>
            <w:rtl/>
          </w:rPr>
          <w:t>برزويح</w:t>
        </w:r>
      </w:ins>
    </w:p>
    <w:p w14:paraId="0FC456CC" w14:textId="1BF75A18" w:rsidR="00EE6742" w:rsidRPr="00EE6742" w:rsidRDefault="009B6BCA" w:rsidP="00EE6742">
      <w:pPr>
        <w:pStyle w:val="NurText"/>
        <w:bidi/>
        <w:rPr>
          <w:rFonts w:ascii="Courier New" w:hAnsi="Courier New" w:cs="Courier New"/>
        </w:rPr>
      </w:pPr>
      <w:dir w:val="rtl">
        <w:dir w:val="rtl">
          <w:del w:id="4754" w:author="Transkribus" w:date="2019-12-11T14:30:00Z">
            <w:r w:rsidRPr="009B6BCA">
              <w:rPr>
                <w:rFonts w:ascii="Courier New" w:hAnsi="Courier New" w:cs="Courier New"/>
                <w:rtl/>
              </w:rPr>
              <w:delText>ومتى ما ذكرت يوم الخطب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4755" w:author="Transkribus" w:date="2019-12-11T14:30:00Z">
            <w:r w:rsidR="00EE6742" w:rsidRPr="00EE6742">
              <w:rPr>
                <w:rFonts w:ascii="Courier New" w:hAnsi="Courier New" w:cs="Courier New"/>
                <w:rtl/>
              </w:rPr>
              <w:t xml:space="preserve">وسى ماذ كمرت يوما لخطب * </w:t>
            </w:r>
          </w:ins>
          <w:r w:rsidR="00EE6742" w:rsidRPr="00EE6742">
            <w:rPr>
              <w:rFonts w:ascii="Courier New" w:hAnsi="Courier New" w:cs="Courier New"/>
              <w:rtl/>
            </w:rPr>
            <w:t xml:space="preserve">فلتكن خطبة </w:t>
          </w:r>
          <w:del w:id="4756" w:author="Transkribus" w:date="2019-12-11T14:30:00Z">
            <w:r w:rsidRPr="009B6BCA">
              <w:rPr>
                <w:rFonts w:ascii="Courier New" w:hAnsi="Courier New" w:cs="Courier New"/>
                <w:rtl/>
              </w:rPr>
              <w:delText>بلا تزويج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57" w:author="Transkribus" w:date="2019-12-11T14:30:00Z">
            <w:r w:rsidR="00EE6742" w:rsidRPr="00EE6742">
              <w:rPr>
                <w:rFonts w:ascii="Courier New" w:hAnsi="Courier New" w:cs="Courier New"/>
                <w:rtl/>
              </w:rPr>
              <w:t>الافرويح</w:t>
            </w:r>
          </w:ins>
        </w:dir>
      </w:dir>
    </w:p>
    <w:p w14:paraId="7A428DC6" w14:textId="1548865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4758"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759" w:author="Transkribus" w:date="2019-12-11T14:30:00Z">
            <w:r w:rsidR="00EE6742" w:rsidRPr="00EE6742">
              <w:rPr>
                <w:rFonts w:ascii="Courier New" w:hAnsi="Courier New" w:cs="Courier New"/>
                <w:rtl/>
              </w:rPr>
              <w:t>أيقا</w:t>
            </w:r>
          </w:ins>
        </w:dir>
      </w:dir>
    </w:p>
    <w:p w14:paraId="1A55AF2A" w14:textId="77777777" w:rsidR="009B6BCA" w:rsidRPr="009B6BCA" w:rsidRDefault="009B6BCA" w:rsidP="009B6BCA">
      <w:pPr>
        <w:pStyle w:val="NurText"/>
        <w:bidi/>
        <w:rPr>
          <w:del w:id="4760" w:author="Transkribus" w:date="2019-12-11T14:30:00Z"/>
          <w:rFonts w:ascii="Courier New" w:hAnsi="Courier New" w:cs="Courier New"/>
        </w:rPr>
      </w:pPr>
      <w:dir w:val="rtl">
        <w:dir w:val="rtl">
          <w:del w:id="4761" w:author="Transkribus" w:date="2019-12-11T14:30:00Z">
            <w:r w:rsidRPr="009B6BCA">
              <w:rPr>
                <w:rFonts w:ascii="Courier New" w:hAnsi="Courier New" w:cs="Courier New"/>
                <w:rtl/>
              </w:rPr>
              <w:delText>قالوا نرى نفرا عند الملوك سموا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لهم همة تسمو ولا ورع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645D193" w14:textId="642D9AA6" w:rsidR="00EE6742" w:rsidRPr="00EE6742" w:rsidRDefault="009B6BCA" w:rsidP="00EE6742">
      <w:pPr>
        <w:pStyle w:val="NurText"/>
        <w:bidi/>
        <w:rPr>
          <w:ins w:id="4762" w:author="Transkribus" w:date="2019-12-11T14:30:00Z"/>
          <w:rFonts w:ascii="Courier New" w:hAnsi="Courier New" w:cs="Courier New"/>
        </w:rPr>
      </w:pPr>
      <w:dir w:val="rtl">
        <w:dir w:val="rtl">
          <w:del w:id="4763" w:author="Transkribus" w:date="2019-12-11T14:30:00Z">
            <w:r w:rsidRPr="009B6BCA">
              <w:rPr>
                <w:rFonts w:ascii="Courier New" w:hAnsi="Courier New" w:cs="Courier New"/>
                <w:rtl/>
              </w:rPr>
              <w:delText>وانت ذو همة</w:delText>
            </w:r>
          </w:del>
          <w:ins w:id="4764" w:author="Transkribus" w:date="2019-12-11T14:30:00Z">
            <w:r w:rsidR="00EE6742" w:rsidRPr="00EE6742">
              <w:rPr>
                <w:rFonts w:ascii="Courier New" w:hAnsi="Courier New" w:cs="Courier New"/>
                <w:rtl/>
              </w:rPr>
              <w:t>البسيط٢</w:t>
            </w:r>
          </w:ins>
        </w:dir>
      </w:dir>
    </w:p>
    <w:p w14:paraId="1F85DCEE" w14:textId="77777777" w:rsidR="00EE6742" w:rsidRPr="00EE6742" w:rsidRDefault="00EE6742" w:rsidP="00EE6742">
      <w:pPr>
        <w:pStyle w:val="NurText"/>
        <w:bidi/>
        <w:rPr>
          <w:ins w:id="4765" w:author="Transkribus" w:date="2019-12-11T14:30:00Z"/>
          <w:rFonts w:ascii="Courier New" w:hAnsi="Courier New" w:cs="Courier New"/>
        </w:rPr>
      </w:pPr>
      <w:ins w:id="4766" w:author="Transkribus" w:date="2019-12-11T14:30:00Z">
        <w:r w:rsidRPr="00EE6742">
          <w:rPr>
            <w:rFonts w:ascii="Courier New" w:hAnsi="Courier New" w:cs="Courier New"/>
            <w:rtl/>
          </w:rPr>
          <w:t>الواثرى ففر اعند الول شموا * ومالهم همة اسمو ولاور</w:t>
        </w:r>
        <w:r w:rsidRPr="00EE6742">
          <w:rPr>
            <w:rFonts w:ascii="Courier New" w:hAnsi="Courier New" w:cs="Courier New"/>
            <w:rtl/>
          </w:rPr>
          <w:tab/>
          <w:t>٣</w:t>
        </w:r>
      </w:ins>
    </w:p>
    <w:p w14:paraId="6D7958D8" w14:textId="096F0A19" w:rsidR="00EE6742" w:rsidRPr="00EE6742" w:rsidRDefault="00EE6742" w:rsidP="00EE6742">
      <w:pPr>
        <w:pStyle w:val="NurText"/>
        <w:bidi/>
        <w:rPr>
          <w:rFonts w:ascii="Courier New" w:hAnsi="Courier New" w:cs="Courier New"/>
        </w:rPr>
      </w:pPr>
      <w:ins w:id="4767" w:author="Transkribus" w:date="2019-12-11T14:30:00Z">
        <w:r w:rsidRPr="00EE6742">
          <w:rPr>
            <w:rFonts w:ascii="Courier New" w:hAnsi="Courier New" w:cs="Courier New"/>
            <w:rtl/>
          </w:rPr>
          <w:t>راألت ذوهمة</w:t>
        </w:r>
      </w:ins>
      <w:r w:rsidRPr="00EE6742">
        <w:rPr>
          <w:rFonts w:ascii="Courier New" w:hAnsi="Courier New" w:cs="Courier New"/>
          <w:rtl/>
        </w:rPr>
        <w:t xml:space="preserve"> فى الفضل عالية</w:t>
      </w:r>
      <w:del w:id="47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4769"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فلم </w:t>
      </w:r>
      <w:del w:id="4770" w:author="Transkribus" w:date="2019-12-11T14:30:00Z">
        <w:r w:rsidR="009B6BCA" w:rsidRPr="009B6BCA">
          <w:rPr>
            <w:rFonts w:ascii="Courier New" w:hAnsi="Courier New" w:cs="Courier New"/>
            <w:rtl/>
          </w:rPr>
          <w:delText>ظ</w:delText>
        </w:r>
      </w:del>
      <w:ins w:id="4771" w:author="Transkribus" w:date="2019-12-11T14:30:00Z">
        <w:r w:rsidRPr="00EE6742">
          <w:rPr>
            <w:rFonts w:ascii="Courier New" w:hAnsi="Courier New" w:cs="Courier New"/>
            <w:rtl/>
          </w:rPr>
          <w:t>ط</w:t>
        </w:r>
      </w:ins>
      <w:r w:rsidRPr="00EE6742">
        <w:rPr>
          <w:rFonts w:ascii="Courier New" w:hAnsi="Courier New" w:cs="Courier New"/>
          <w:rtl/>
        </w:rPr>
        <w:t>م</w:t>
      </w:r>
      <w:del w:id="4772" w:author="Transkribus" w:date="2019-12-11T14:30:00Z">
        <w:r w:rsidR="009B6BCA" w:rsidRPr="009B6BCA">
          <w:rPr>
            <w:rFonts w:ascii="Courier New" w:hAnsi="Courier New" w:cs="Courier New"/>
            <w:rtl/>
          </w:rPr>
          <w:delText>ئ</w:delText>
        </w:r>
      </w:del>
      <w:r w:rsidRPr="00EE6742">
        <w:rPr>
          <w:rFonts w:ascii="Courier New" w:hAnsi="Courier New" w:cs="Courier New"/>
          <w:rtl/>
        </w:rPr>
        <w:t>ت</w:t>
      </w:r>
      <w:ins w:id="4773" w:author="Transkribus" w:date="2019-12-11T14:30:00Z">
        <w:r w:rsidRPr="00EE6742">
          <w:rPr>
            <w:rFonts w:ascii="Courier New" w:hAnsi="Courier New" w:cs="Courier New"/>
            <w:rtl/>
          </w:rPr>
          <w:t>ت</w:t>
        </w:r>
      </w:ins>
      <w:r w:rsidRPr="00EE6742">
        <w:rPr>
          <w:rFonts w:ascii="Courier New" w:hAnsi="Courier New" w:cs="Courier New"/>
          <w:rtl/>
        </w:rPr>
        <w:t xml:space="preserve"> وهم فى </w:t>
      </w:r>
      <w:del w:id="4774" w:author="Transkribus" w:date="2019-12-11T14:30:00Z">
        <w:r w:rsidR="009B6BCA" w:rsidRPr="009B6BCA">
          <w:rPr>
            <w:rFonts w:ascii="Courier New" w:hAnsi="Courier New" w:cs="Courier New"/>
            <w:rtl/>
          </w:rPr>
          <w:delText>الجاه قد كرعوا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775" w:author="Transkribus" w:date="2019-12-11T14:30:00Z">
        <w:r w:rsidRPr="00EE6742">
          <w:rPr>
            <w:rFonts w:ascii="Courier New" w:hAnsi="Courier New" w:cs="Courier New"/>
            <w:rtl/>
          </w:rPr>
          <w:t>الحاء فد كمر عوا</w:t>
        </w:r>
      </w:ins>
    </w:p>
    <w:p w14:paraId="03E309EC" w14:textId="77777777" w:rsidR="009B6BCA" w:rsidRPr="009B6BCA" w:rsidRDefault="009B6BCA" w:rsidP="009B6BCA">
      <w:pPr>
        <w:pStyle w:val="NurText"/>
        <w:bidi/>
        <w:rPr>
          <w:del w:id="4776" w:author="Transkribus" w:date="2019-12-11T14:30:00Z"/>
          <w:rFonts w:ascii="Courier New" w:hAnsi="Courier New" w:cs="Courier New"/>
        </w:rPr>
      </w:pPr>
      <w:dir w:val="rtl">
        <w:dir w:val="rtl">
          <w:del w:id="4777" w:author="Transkribus" w:date="2019-12-11T14:30:00Z">
            <w:r w:rsidRPr="009B6BCA">
              <w:rPr>
                <w:rFonts w:ascii="Courier New" w:hAnsi="Courier New" w:cs="Courier New"/>
                <w:rtl/>
              </w:rPr>
              <w:delText>فقلت باعوا نفوسا واشتروا ثمنا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وصنت نفسى فلم اخضع كما خضعوا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80055FC" w14:textId="77777777" w:rsidR="009B6BCA" w:rsidRPr="009B6BCA" w:rsidRDefault="009B6BCA" w:rsidP="009B6BCA">
      <w:pPr>
        <w:pStyle w:val="NurText"/>
        <w:bidi/>
        <w:rPr>
          <w:del w:id="4778" w:author="Transkribus" w:date="2019-12-11T14:30:00Z"/>
          <w:rFonts w:ascii="Courier New" w:hAnsi="Courier New" w:cs="Courier New"/>
        </w:rPr>
      </w:pPr>
      <w:dir w:val="rtl">
        <w:dir w:val="rtl">
          <w:del w:id="4779" w:author="Transkribus" w:date="2019-12-11T14:30:00Z">
            <w:r w:rsidRPr="009B6BCA">
              <w:rPr>
                <w:rFonts w:ascii="Courier New" w:hAnsi="Courier New" w:cs="Courier New"/>
                <w:rtl/>
              </w:rPr>
              <w:delText>قد يكرم القرد اعجابا بخسته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يهان لفرط النخوة السبع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352541F" w14:textId="7FEF87AC" w:rsidR="00EE6742" w:rsidRPr="00EE6742" w:rsidRDefault="009B6BCA" w:rsidP="00EE6742">
      <w:pPr>
        <w:pStyle w:val="NurText"/>
        <w:bidi/>
        <w:rPr>
          <w:ins w:id="4780" w:author="Transkribus" w:date="2019-12-11T14:30:00Z"/>
          <w:rFonts w:ascii="Courier New" w:hAnsi="Courier New" w:cs="Courier New"/>
        </w:rPr>
      </w:pPr>
      <w:dir w:val="rtl">
        <w:dir w:val="rtl">
          <w:del w:id="4781" w:author="Transkribus" w:date="2019-12-11T14:30:00Z">
            <w:r w:rsidRPr="009B6BCA">
              <w:rPr>
                <w:rFonts w:ascii="Courier New" w:hAnsi="Courier New" w:cs="Courier New"/>
                <w:rtl/>
              </w:rPr>
              <w:delText>ولحكيم الزمان</w:delText>
            </w:r>
          </w:del>
          <w:ins w:id="4782" w:author="Transkribus" w:date="2019-12-11T14:30:00Z">
            <w:r w:rsidR="00EE6742" w:rsidRPr="00EE6742">
              <w:rPr>
                <w:rFonts w:ascii="Courier New" w:hAnsi="Courier New" w:cs="Courier New"/>
                <w:rtl/>
              </w:rPr>
              <w:t>فقلت باعو اففوساواشيرواغنا * وصتت تفسى فسلم أخفع كماخضعوا</w:t>
            </w:r>
          </w:ins>
        </w:dir>
      </w:dir>
    </w:p>
    <w:p w14:paraId="68721AA0" w14:textId="77777777" w:rsidR="00EE6742" w:rsidRPr="00EE6742" w:rsidRDefault="00EE6742" w:rsidP="00EE6742">
      <w:pPr>
        <w:pStyle w:val="NurText"/>
        <w:bidi/>
        <w:rPr>
          <w:ins w:id="4783" w:author="Transkribus" w:date="2019-12-11T14:30:00Z"/>
          <w:rFonts w:ascii="Courier New" w:hAnsi="Courier New" w:cs="Courier New"/>
        </w:rPr>
      </w:pPr>
      <w:ins w:id="4784" w:author="Transkribus" w:date="2019-12-11T14:30:00Z">
        <w:r w:rsidRPr="00EE6742">
          <w:rPr>
            <w:rFonts w:ascii="Courier New" w:hAnsi="Courier New" w:cs="Courier New"/>
            <w:rtl/>
          </w:rPr>
          <w:t>فسد بكرم القرد ابجابانجميه * ومد بيهان لقرط النجوء السيع</w:t>
        </w:r>
      </w:ins>
    </w:p>
    <w:p w14:paraId="3E262A32" w14:textId="77777777" w:rsidR="009B6BCA" w:rsidRPr="009B6BCA" w:rsidRDefault="00EE6742" w:rsidP="009B6BCA">
      <w:pPr>
        <w:pStyle w:val="NurText"/>
        <w:bidi/>
        <w:rPr>
          <w:del w:id="4785" w:author="Transkribus" w:date="2019-12-11T14:30:00Z"/>
          <w:rFonts w:ascii="Courier New" w:hAnsi="Courier New" w:cs="Courier New"/>
        </w:rPr>
      </w:pPr>
      <w:ins w:id="4786" w:author="Transkribus" w:date="2019-12-11T14:30:00Z">
        <w:r w:rsidRPr="00EE6742">
          <w:rPr>
            <w:rFonts w:ascii="Courier New" w:hAnsi="Courier New" w:cs="Courier New"/>
            <w:rtl/>
          </w:rPr>
          <w:t>ولطحكم الرمان</w:t>
        </w:r>
      </w:ins>
      <w:r w:rsidRPr="00EE6742">
        <w:rPr>
          <w:rFonts w:ascii="Courier New" w:hAnsi="Courier New" w:cs="Courier New"/>
          <w:rtl/>
        </w:rPr>
        <w:t xml:space="preserve"> عبد </w:t>
      </w:r>
      <w:del w:id="4787" w:author="Transkribus" w:date="2019-12-11T14:30:00Z">
        <w:r w:rsidR="009B6BCA" w:rsidRPr="009B6BCA">
          <w:rPr>
            <w:rFonts w:ascii="Courier New" w:hAnsi="Courier New" w:cs="Courier New"/>
            <w:rtl/>
          </w:rPr>
          <w:delText>المنعم الجليانى عدة</w:delText>
        </w:r>
      </w:del>
      <w:ins w:id="4788" w:author="Transkribus" w:date="2019-12-11T14:30:00Z">
        <w:r w:rsidRPr="00EE6742">
          <w:rPr>
            <w:rFonts w:ascii="Courier New" w:hAnsi="Courier New" w:cs="Courier New"/>
            <w:rtl/>
          </w:rPr>
          <w:t>المنم الحلياقى عذه</w:t>
        </w:r>
      </w:ins>
      <w:r w:rsidRPr="00EE6742">
        <w:rPr>
          <w:rFonts w:ascii="Courier New" w:hAnsi="Courier New" w:cs="Courier New"/>
          <w:rtl/>
        </w:rPr>
        <w:t xml:space="preserve"> من الكتب</w:t>
      </w:r>
      <w:del w:id="478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C746581" w14:textId="514FB376" w:rsidR="00EE6742" w:rsidRPr="00EE6742" w:rsidRDefault="009B6BCA" w:rsidP="00EE6742">
      <w:pPr>
        <w:pStyle w:val="NurText"/>
        <w:bidi/>
        <w:rPr>
          <w:ins w:id="4790" w:author="Transkribus" w:date="2019-12-11T14:30:00Z"/>
          <w:rFonts w:ascii="Courier New" w:hAnsi="Courier New" w:cs="Courier New"/>
        </w:rPr>
      </w:pPr>
      <w:dir w:val="rtl">
        <w:dir w:val="rtl">
          <w:del w:id="4791" w:author="Transkribus" w:date="2019-12-11T14:30:00Z">
            <w:r w:rsidRPr="009B6BCA">
              <w:rPr>
                <w:rFonts w:ascii="Courier New" w:hAnsi="Courier New" w:cs="Courier New"/>
                <w:rtl/>
              </w:rPr>
              <w:delText>فما قاله</w:delText>
            </w:r>
          </w:del>
          <w:ins w:id="4792" w:author="Transkribus" w:date="2019-12-11T14:30:00Z">
            <w:r w:rsidR="00EE6742" w:rsidRPr="00EE6742">
              <w:rPr>
                <w:rFonts w:ascii="Courier New" w:hAnsi="Courier New" w:cs="Courier New"/>
                <w:rtl/>
              </w:rPr>
              <w:t xml:space="preserve"> طما اله</w:t>
            </w:r>
          </w:ins>
          <w:r w:rsidR="00EE6742" w:rsidRPr="00EE6742">
            <w:rPr>
              <w:rFonts w:ascii="Courier New" w:hAnsi="Courier New" w:cs="Courier New"/>
              <w:rtl/>
            </w:rPr>
            <w:t xml:space="preserve"> من </w:t>
          </w:r>
          <w:del w:id="4793" w:author="Transkribus" w:date="2019-12-11T14:30:00Z">
            <w:r w:rsidRPr="009B6BCA">
              <w:rPr>
                <w:rFonts w:ascii="Courier New" w:hAnsi="Courier New" w:cs="Courier New"/>
                <w:rtl/>
              </w:rPr>
              <w:delText>منظوم الكلام</w:delText>
            </w:r>
          </w:del>
          <w:ins w:id="4794" w:author="Transkribus" w:date="2019-12-11T14:30:00Z">
            <w:r w:rsidR="00EE6742" w:rsidRPr="00EE6742">
              <w:rPr>
                <w:rFonts w:ascii="Courier New" w:hAnsi="Courier New" w:cs="Courier New"/>
                <w:rtl/>
              </w:rPr>
              <w:t>منطوم الكالام</w:t>
            </w:r>
          </w:ins>
          <w:r w:rsidR="00EE6742" w:rsidRPr="00EE6742">
            <w:rPr>
              <w:rFonts w:ascii="Courier New" w:hAnsi="Courier New" w:cs="Courier New"/>
              <w:rtl/>
            </w:rPr>
            <w:t xml:space="preserve"> ومطلقه </w:t>
          </w:r>
          <w:del w:id="4795" w:author="Transkribus" w:date="2019-12-11T14:30:00Z">
            <w:r w:rsidRPr="009B6BCA">
              <w:rPr>
                <w:rFonts w:ascii="Courier New" w:hAnsi="Courier New" w:cs="Courier New"/>
                <w:rtl/>
              </w:rPr>
              <w:delText>عشرة دواوين</w:delText>
            </w:r>
          </w:del>
          <w:ins w:id="4796" w:author="Transkribus" w:date="2019-12-11T14:30:00Z">
            <w:r w:rsidR="00EE6742" w:rsidRPr="00EE6742">
              <w:rPr>
                <w:rFonts w:ascii="Courier New" w:hAnsi="Courier New" w:cs="Courier New"/>
                <w:rtl/>
              </w:rPr>
              <w:t>عرة</w:t>
            </w:r>
          </w:ins>
        </w:dir>
      </w:dir>
    </w:p>
    <w:p w14:paraId="18670FF5" w14:textId="26E09814" w:rsidR="00EE6742" w:rsidRPr="00EE6742" w:rsidRDefault="00EE6742" w:rsidP="00EE6742">
      <w:pPr>
        <w:pStyle w:val="NurText"/>
        <w:bidi/>
        <w:rPr>
          <w:rFonts w:ascii="Courier New" w:hAnsi="Courier New" w:cs="Courier New"/>
        </w:rPr>
      </w:pPr>
      <w:ins w:id="4797" w:author="Transkribus" w:date="2019-12-11T14:30:00Z">
        <w:r w:rsidRPr="00EE6742">
          <w:rPr>
            <w:rFonts w:ascii="Courier New" w:hAnsi="Courier New" w:cs="Courier New"/>
            <w:rtl/>
          </w:rPr>
          <w:t xml:space="preserve"> ادواو بن</w:t>
        </w:r>
      </w:ins>
      <w:r w:rsidRPr="00EE6742">
        <w:rPr>
          <w:rFonts w:ascii="Courier New" w:hAnsi="Courier New" w:cs="Courier New"/>
          <w:rtl/>
        </w:rPr>
        <w:t xml:space="preserve"> الاول </w:t>
      </w:r>
      <w:ins w:id="4798" w:author="Transkribus" w:date="2019-12-11T14:30:00Z">
        <w:r w:rsidRPr="00EE6742">
          <w:rPr>
            <w:rFonts w:ascii="Courier New" w:hAnsi="Courier New" w:cs="Courier New"/>
            <w:rtl/>
          </w:rPr>
          <w:t>أ</w:t>
        </w:r>
      </w:ins>
      <w:r w:rsidRPr="00EE6742">
        <w:rPr>
          <w:rFonts w:ascii="Courier New" w:hAnsi="Courier New" w:cs="Courier New"/>
          <w:rtl/>
        </w:rPr>
        <w:t>د</w:t>
      </w:r>
      <w:del w:id="4799"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وان الحكم </w:t>
      </w:r>
      <w:del w:id="4800" w:author="Transkribus" w:date="2019-12-11T14:30:00Z">
        <w:r w:rsidR="009B6BCA" w:rsidRPr="009B6BCA">
          <w:rPr>
            <w:rFonts w:ascii="Courier New" w:hAnsi="Courier New" w:cs="Courier New"/>
            <w:rtl/>
          </w:rPr>
          <w:delText>وميدان الكلم يشتمل</w:delText>
        </w:r>
      </w:del>
      <w:ins w:id="4801" w:author="Transkribus" w:date="2019-12-11T14:30:00Z">
        <w:r w:rsidRPr="00EE6742">
          <w:rPr>
            <w:rFonts w:ascii="Courier New" w:hAnsi="Courier New" w:cs="Courier New"/>
            <w:rtl/>
          </w:rPr>
          <w:t>وميد ان الكام بشثمل</w:t>
        </w:r>
      </w:ins>
      <w:r w:rsidRPr="00EE6742">
        <w:rPr>
          <w:rFonts w:ascii="Courier New" w:hAnsi="Courier New" w:cs="Courier New"/>
          <w:rtl/>
        </w:rPr>
        <w:t xml:space="preserve"> على الاشارة الى كل </w:t>
      </w:r>
      <w:del w:id="4802" w:author="Transkribus" w:date="2019-12-11T14:30:00Z">
        <w:r w:rsidR="009B6BCA" w:rsidRPr="009B6BCA">
          <w:rPr>
            <w:rFonts w:ascii="Courier New" w:hAnsi="Courier New" w:cs="Courier New"/>
            <w:rtl/>
          </w:rPr>
          <w:delText>غامض المدرك</w:delText>
        </w:r>
      </w:del>
      <w:ins w:id="4803" w:author="Transkribus" w:date="2019-12-11T14:30:00Z">
        <w:r w:rsidRPr="00EE6742">
          <w:rPr>
            <w:rFonts w:ascii="Courier New" w:hAnsi="Courier New" w:cs="Courier New"/>
            <w:rtl/>
          </w:rPr>
          <w:t>عامس المدرل</w:t>
        </w:r>
      </w:ins>
      <w:r w:rsidRPr="00EE6742">
        <w:rPr>
          <w:rFonts w:ascii="Courier New" w:hAnsi="Courier New" w:cs="Courier New"/>
          <w:rtl/>
        </w:rPr>
        <w:t xml:space="preserve"> من</w:t>
      </w:r>
    </w:p>
    <w:p w14:paraId="44DBFADA" w14:textId="1136F78F" w:rsidR="00EE6742" w:rsidRPr="00EE6742" w:rsidRDefault="00EE6742" w:rsidP="00EE6742">
      <w:pPr>
        <w:pStyle w:val="NurText"/>
        <w:bidi/>
        <w:rPr>
          <w:rFonts w:ascii="Courier New" w:hAnsi="Courier New" w:cs="Courier New"/>
        </w:rPr>
      </w:pPr>
      <w:r w:rsidRPr="00EE6742">
        <w:rPr>
          <w:rFonts w:ascii="Courier New" w:hAnsi="Courier New" w:cs="Courier New"/>
          <w:rtl/>
        </w:rPr>
        <w:t>العلم والى كل صادق المنس</w:t>
      </w:r>
      <w:ins w:id="4804" w:author="Transkribus" w:date="2019-12-11T14:30:00Z">
        <w:r w:rsidRPr="00EE6742">
          <w:rPr>
            <w:rFonts w:ascii="Courier New" w:hAnsi="Courier New" w:cs="Courier New"/>
            <w:rtl/>
          </w:rPr>
          <w:t>ل</w:t>
        </w:r>
      </w:ins>
      <w:r w:rsidRPr="00EE6742">
        <w:rPr>
          <w:rFonts w:ascii="Courier New" w:hAnsi="Courier New" w:cs="Courier New"/>
          <w:rtl/>
        </w:rPr>
        <w:t xml:space="preserve">ك من العمل والى كل واضح المسلك من الفضيلة وهو نظم </w:t>
      </w:r>
      <w:del w:id="4805" w:author="Transkribus" w:date="2019-12-11T14:30:00Z">
        <w:r w:rsidR="009B6BCA" w:rsidRPr="009B6BCA">
          <w:rPr>
            <w:rFonts w:ascii="Courier New" w:hAnsi="Courier New" w:cs="Courier New"/>
            <w:rtl/>
          </w:rPr>
          <w:delText>والثانى ديوان المشوقات الى الملا الاعلى وهو نظم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806" w:author="Transkribus" w:date="2019-12-11T14:30:00Z">
        <w:r w:rsidRPr="00EE6742">
          <w:rPr>
            <w:rFonts w:ascii="Courier New" w:hAnsi="Courier New" w:cs="Courier New"/>
            <w:rtl/>
          </w:rPr>
          <w:t>لالثانى</w:t>
        </w:r>
      </w:ins>
    </w:p>
    <w:p w14:paraId="463356A9" w14:textId="680BDD5B" w:rsidR="00EE6742" w:rsidRPr="00EE6742" w:rsidRDefault="009B6BCA" w:rsidP="00EE6742">
      <w:pPr>
        <w:pStyle w:val="NurText"/>
        <w:bidi/>
        <w:rPr>
          <w:ins w:id="4807" w:author="Transkribus" w:date="2019-12-11T14:30:00Z"/>
          <w:rFonts w:ascii="Courier New" w:hAnsi="Courier New" w:cs="Courier New"/>
        </w:rPr>
      </w:pPr>
      <w:dir w:val="rtl">
        <w:dir w:val="rtl">
          <w:del w:id="4808" w:author="Transkribus" w:date="2019-12-11T14:30:00Z">
            <w:r w:rsidRPr="009B6BCA">
              <w:rPr>
                <w:rFonts w:ascii="Courier New" w:hAnsi="Courier New" w:cs="Courier New"/>
                <w:rtl/>
              </w:rPr>
              <w:delText>والثالث ديوان ادب السلوك وهو كلام</w:delText>
            </w:r>
          </w:del>
          <w:ins w:id="4809" w:author="Transkribus" w:date="2019-12-11T14:30:00Z">
            <w:r w:rsidR="00EE6742" w:rsidRPr="00EE6742">
              <w:rPr>
                <w:rFonts w:ascii="Courier New" w:hAnsi="Courier New" w:cs="Courier New"/>
                <w:rtl/>
              </w:rPr>
              <w:t>دلوان المشومات الى الملالاعلى وهونظم االثالت أدوان أوب السلول وهوكالام</w:t>
            </w:r>
          </w:ins>
          <w:r w:rsidR="00EE6742" w:rsidRPr="00EE6742">
            <w:rPr>
              <w:rFonts w:ascii="Courier New" w:hAnsi="Courier New" w:cs="Courier New"/>
              <w:rtl/>
            </w:rPr>
            <w:t xml:space="preserve"> مطلق</w:t>
          </w:r>
          <w:del w:id="4810" w:author="Transkribus" w:date="2019-12-11T14:30:00Z">
            <w:r w:rsidRPr="009B6BCA">
              <w:rPr>
                <w:rFonts w:ascii="Courier New" w:hAnsi="Courier New" w:cs="Courier New"/>
                <w:rtl/>
              </w:rPr>
              <w:delText xml:space="preserve"> يشتمل</w:delText>
            </w:r>
          </w:del>
        </w:dir>
      </w:dir>
    </w:p>
    <w:p w14:paraId="3A906697" w14:textId="2A37D3FC" w:rsidR="00EE6742" w:rsidRPr="00EE6742" w:rsidRDefault="00EE6742" w:rsidP="00EE6742">
      <w:pPr>
        <w:pStyle w:val="NurText"/>
        <w:bidi/>
        <w:rPr>
          <w:rFonts w:ascii="Courier New" w:hAnsi="Courier New" w:cs="Courier New"/>
        </w:rPr>
      </w:pPr>
      <w:ins w:id="4811" w:author="Transkribus" w:date="2019-12-11T14:30:00Z">
        <w:r w:rsidRPr="00EE6742">
          <w:rPr>
            <w:rFonts w:ascii="Courier New" w:hAnsi="Courier New" w:cs="Courier New"/>
            <w:rtl/>
          </w:rPr>
          <w:t>ابشمل</w:t>
        </w:r>
      </w:ins>
      <w:r w:rsidRPr="00EE6742">
        <w:rPr>
          <w:rFonts w:ascii="Courier New" w:hAnsi="Courier New" w:cs="Courier New"/>
          <w:rtl/>
        </w:rPr>
        <w:t xml:space="preserve"> على مشارع </w:t>
      </w:r>
      <w:del w:id="4812" w:author="Transkribus" w:date="2019-12-11T14:30:00Z">
        <w:r w:rsidR="009B6BCA" w:rsidRPr="009B6BCA">
          <w:rPr>
            <w:rFonts w:ascii="Courier New" w:hAnsi="Courier New" w:cs="Courier New"/>
            <w:rtl/>
          </w:rPr>
          <w:delText>كلمات الحكمة المبصرات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813" w:author="Transkribus" w:date="2019-12-11T14:30:00Z">
        <w:r w:rsidRPr="00EE6742">
          <w:rPr>
            <w:rFonts w:ascii="Courier New" w:hAnsi="Courier New" w:cs="Courier New"/>
            <w:rtl/>
          </w:rPr>
          <w:t>كملمات الحكمة المنصرات أالرايماكتاب توادز الوخى وهو يشتمل على</w:t>
        </w:r>
      </w:ins>
    </w:p>
    <w:p w14:paraId="50BC767C" w14:textId="17CB58BF" w:rsidR="00EE6742" w:rsidRPr="00EE6742" w:rsidRDefault="009B6BCA" w:rsidP="00EE6742">
      <w:pPr>
        <w:pStyle w:val="NurText"/>
        <w:bidi/>
        <w:rPr>
          <w:rFonts w:ascii="Courier New" w:hAnsi="Courier New" w:cs="Courier New"/>
        </w:rPr>
      </w:pPr>
      <w:dir w:val="rtl">
        <w:dir w:val="rtl">
          <w:del w:id="4814" w:author="Transkribus" w:date="2019-12-11T14:30:00Z">
            <w:r w:rsidRPr="009B6BCA">
              <w:rPr>
                <w:rFonts w:ascii="Courier New" w:hAnsi="Courier New" w:cs="Courier New"/>
                <w:rtl/>
              </w:rPr>
              <w:delText>والرابع كتاب نوادر الوحى وهو يشتمل على كلام</w:delText>
            </w:r>
          </w:del>
          <w:ins w:id="4815" w:author="Transkribus" w:date="2019-12-11T14:30:00Z">
            <w:r w:rsidR="00EE6742" w:rsidRPr="00EE6742">
              <w:rPr>
                <w:rFonts w:ascii="Courier New" w:hAnsi="Courier New" w:cs="Courier New"/>
                <w:rtl/>
              </w:rPr>
              <w:t>الآام</w:t>
            </w:r>
          </w:ins>
          <w:r w:rsidR="00EE6742" w:rsidRPr="00EE6742">
            <w:rPr>
              <w:rFonts w:ascii="Courier New" w:hAnsi="Courier New" w:cs="Courier New"/>
              <w:rtl/>
            </w:rPr>
            <w:t xml:space="preserve"> حكمة مطلق فى </w:t>
          </w:r>
          <w:del w:id="4816" w:author="Transkribus" w:date="2019-12-11T14:30:00Z">
            <w:r w:rsidRPr="009B6BCA">
              <w:rPr>
                <w:rFonts w:ascii="Courier New" w:hAnsi="Courier New" w:cs="Courier New"/>
                <w:rtl/>
              </w:rPr>
              <w:delText>غ</w:delText>
            </w:r>
          </w:del>
          <w:ins w:id="4817" w:author="Transkribus" w:date="2019-12-11T14:30:00Z">
            <w:r w:rsidR="00EE6742" w:rsidRPr="00EE6742">
              <w:rPr>
                <w:rFonts w:ascii="Courier New" w:hAnsi="Courier New" w:cs="Courier New"/>
                <w:rtl/>
              </w:rPr>
              <w:t>ع</w:t>
            </w:r>
          </w:ins>
          <w:r w:rsidR="00EE6742" w:rsidRPr="00EE6742">
            <w:rPr>
              <w:rFonts w:ascii="Courier New" w:hAnsi="Courier New" w:cs="Courier New"/>
              <w:rtl/>
            </w:rPr>
            <w:t>ريب معان من القران الع</w:t>
          </w:r>
          <w:del w:id="4818" w:author="Transkribus" w:date="2019-12-11T14:30:00Z">
            <w:r w:rsidRPr="009B6BCA">
              <w:rPr>
                <w:rFonts w:ascii="Courier New" w:hAnsi="Courier New" w:cs="Courier New"/>
                <w:rtl/>
              </w:rPr>
              <w:delText>ظي</w:delText>
            </w:r>
          </w:del>
          <w:ins w:id="4819" w:author="Transkribus" w:date="2019-12-11T14:30:00Z">
            <w:r w:rsidR="00EE6742" w:rsidRPr="00EE6742">
              <w:rPr>
                <w:rFonts w:ascii="Courier New" w:hAnsi="Courier New" w:cs="Courier New"/>
                <w:rtl/>
              </w:rPr>
              <w:t>ط</w:t>
            </w:r>
          </w:ins>
          <w:r w:rsidR="00EE6742" w:rsidRPr="00EE6742">
            <w:rPr>
              <w:rFonts w:ascii="Courier New" w:hAnsi="Courier New" w:cs="Courier New"/>
              <w:rtl/>
            </w:rPr>
            <w:t>م ومن ح</w:t>
          </w:r>
          <w:ins w:id="4820" w:author="Transkribus" w:date="2019-12-11T14:30:00Z">
            <w:r w:rsidR="00EE6742" w:rsidRPr="00EE6742">
              <w:rPr>
                <w:rFonts w:ascii="Courier New" w:hAnsi="Courier New" w:cs="Courier New"/>
                <w:rtl/>
              </w:rPr>
              <w:t>س</w:t>
            </w:r>
          </w:ins>
          <w:r w:rsidR="00EE6742" w:rsidRPr="00EE6742">
            <w:rPr>
              <w:rFonts w:ascii="Courier New" w:hAnsi="Courier New" w:cs="Courier New"/>
              <w:rtl/>
            </w:rPr>
            <w:t>دي</w:t>
          </w:r>
          <w:del w:id="4821" w:author="Transkribus" w:date="2019-12-11T14:30:00Z">
            <w:r w:rsidRPr="009B6BCA">
              <w:rPr>
                <w:rFonts w:ascii="Courier New" w:hAnsi="Courier New" w:cs="Courier New"/>
                <w:rtl/>
              </w:rPr>
              <w:delText>ث</w:delText>
            </w:r>
          </w:del>
          <w:ins w:id="4822"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الرسول </w:t>
          </w:r>
          <w:del w:id="4823" w:author="Transkribus" w:date="2019-12-11T14:30:00Z">
            <w:r w:rsidRPr="009B6BCA">
              <w:rPr>
                <w:rFonts w:ascii="Courier New" w:hAnsi="Courier New" w:cs="Courier New"/>
                <w:rtl/>
              </w:rPr>
              <w:delText xml:space="preserve">صلى الله </w:delText>
            </w:r>
          </w:del>
          <w:r w:rsidR="00EE6742" w:rsidRPr="00EE6742">
            <w:rPr>
              <w:rFonts w:ascii="Courier New" w:hAnsi="Courier New" w:cs="Courier New"/>
              <w:rtl/>
            </w:rPr>
            <w:t xml:space="preserve">عليه </w:t>
          </w:r>
          <w:del w:id="4824" w:author="Transkribus" w:date="2019-12-11T14:30:00Z">
            <w:r w:rsidRPr="009B6BCA">
              <w:rPr>
                <w:rFonts w:ascii="Courier New" w:hAnsi="Courier New" w:cs="Courier New"/>
                <w:rtl/>
              </w:rPr>
              <w:delText>وسلم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825" w:author="Transkribus" w:date="2019-12-11T14:30:00Z">
            <w:r w:rsidR="00EE6742" w:rsidRPr="00EE6742">
              <w:rPr>
                <w:rFonts w:ascii="Courier New" w:hAnsi="Courier New" w:cs="Courier New"/>
                <w:rtl/>
              </w:rPr>
              <w:t>افضل</w:t>
            </w:r>
          </w:ins>
        </w:dir>
      </w:dir>
    </w:p>
    <w:p w14:paraId="691A65C3" w14:textId="1549EBF0" w:rsidR="00EE6742" w:rsidRPr="00EE6742" w:rsidRDefault="009B6BCA" w:rsidP="00EE6742">
      <w:pPr>
        <w:pStyle w:val="NurText"/>
        <w:bidi/>
        <w:rPr>
          <w:ins w:id="4826" w:author="Transkribus" w:date="2019-12-11T14:30:00Z"/>
          <w:rFonts w:ascii="Courier New" w:hAnsi="Courier New" w:cs="Courier New"/>
        </w:rPr>
      </w:pPr>
      <w:dir w:val="rtl">
        <w:dir w:val="rtl">
          <w:del w:id="4827" w:author="Transkribus" w:date="2019-12-11T14:30:00Z">
            <w:r w:rsidRPr="009B6BCA">
              <w:rPr>
                <w:rFonts w:ascii="Courier New" w:hAnsi="Courier New" w:cs="Courier New"/>
                <w:rtl/>
              </w:rPr>
              <w:delText>والخامس كتاب تحرير</w:delText>
            </w:r>
          </w:del>
          <w:ins w:id="4828" w:author="Transkribus" w:date="2019-12-11T14:30:00Z">
            <w:r w:rsidR="00EE6742" w:rsidRPr="00EE6742">
              <w:rPr>
                <w:rFonts w:ascii="Courier New" w:hAnsi="Courier New" w:cs="Courier New"/>
                <w:rtl/>
              </w:rPr>
              <w:t>الصلاء والنسلم الخايس أكتاب بجرير</w:t>
            </w:r>
          </w:ins>
          <w:r w:rsidR="00EE6742" w:rsidRPr="00EE6742">
            <w:rPr>
              <w:rFonts w:ascii="Courier New" w:hAnsi="Courier New" w:cs="Courier New"/>
              <w:rtl/>
            </w:rPr>
            <w:t xml:space="preserve"> النظر </w:t>
          </w:r>
          <w:del w:id="4829" w:author="Transkribus" w:date="2019-12-11T14:30:00Z">
            <w:r w:rsidRPr="009B6BCA">
              <w:rPr>
                <w:rFonts w:ascii="Courier New" w:hAnsi="Courier New" w:cs="Courier New"/>
                <w:rtl/>
              </w:rPr>
              <w:delText>وهو يشتمل على كلمات حكمة المفردات فى البسائط والمركبات والقوى</w:delText>
            </w:r>
          </w:del>
          <w:ins w:id="4830" w:author="Transkribus" w:date="2019-12-11T14:30:00Z">
            <w:r w:rsidR="00EE6742" w:rsidRPr="00EE6742">
              <w:rPr>
                <w:rFonts w:ascii="Courier New" w:hAnsi="Courier New" w:cs="Courier New"/>
                <w:rtl/>
              </w:rPr>
              <w:t>وهويشتل على كالمات حكمه مفرداتى</w:t>
            </w:r>
          </w:ins>
        </w:dir>
      </w:dir>
    </w:p>
    <w:p w14:paraId="4FED193F" w14:textId="77777777" w:rsidR="009B6BCA" w:rsidRPr="009B6BCA" w:rsidRDefault="00EE6742" w:rsidP="009B6BCA">
      <w:pPr>
        <w:pStyle w:val="NurText"/>
        <w:bidi/>
        <w:rPr>
          <w:del w:id="4831" w:author="Transkribus" w:date="2019-12-11T14:30:00Z"/>
          <w:rFonts w:ascii="Courier New" w:hAnsi="Courier New" w:cs="Courier New"/>
        </w:rPr>
      </w:pPr>
      <w:ins w:id="4832" w:author="Transkribus" w:date="2019-12-11T14:30:00Z">
        <w:r w:rsidRPr="00EE6742">
          <w:rPr>
            <w:rFonts w:ascii="Courier New" w:hAnsi="Courier New" w:cs="Courier New"/>
            <w:rtl/>
          </w:rPr>
          <w:t>البساقط والمركات و القوى</w:t>
        </w:r>
      </w:ins>
      <w:r w:rsidRPr="00EE6742">
        <w:rPr>
          <w:rFonts w:ascii="Courier New" w:hAnsi="Courier New" w:cs="Courier New"/>
          <w:rtl/>
        </w:rPr>
        <w:t xml:space="preserve"> والحركات</w:t>
      </w:r>
      <w:del w:id="48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4BEC734" w14:textId="1CAB953E" w:rsidR="00EE6742" w:rsidRPr="00EE6742" w:rsidRDefault="009B6BCA" w:rsidP="00EE6742">
      <w:pPr>
        <w:pStyle w:val="NurText"/>
        <w:bidi/>
        <w:rPr>
          <w:ins w:id="4834" w:author="Transkribus" w:date="2019-12-11T14:30:00Z"/>
          <w:rFonts w:ascii="Courier New" w:hAnsi="Courier New" w:cs="Courier New"/>
        </w:rPr>
      </w:pPr>
      <w:dir w:val="rtl">
        <w:dir w:val="rtl">
          <w:del w:id="4835" w:author="Transkribus" w:date="2019-12-11T14:30:00Z">
            <w:r w:rsidRPr="009B6BCA">
              <w:rPr>
                <w:rFonts w:ascii="Courier New" w:hAnsi="Courier New" w:cs="Courier New"/>
                <w:rtl/>
              </w:rPr>
              <w:delText>والسادس كتاب سر</w:delText>
            </w:r>
          </w:del>
          <w:ins w:id="4836" w:author="Transkribus" w:date="2019-12-11T14:30:00Z">
            <w:r w:rsidR="00EE6742" w:rsidRPr="00EE6742">
              <w:rPr>
                <w:rFonts w:ascii="Courier New" w:hAnsi="Courier New" w:cs="Courier New"/>
                <w:rtl/>
              </w:rPr>
              <w:t xml:space="preserve"> االسادس بكتاب مر</w:t>
            </w:r>
          </w:ins>
          <w:r w:rsidR="00EE6742" w:rsidRPr="00EE6742">
            <w:rPr>
              <w:rFonts w:ascii="Courier New" w:hAnsi="Courier New" w:cs="Courier New"/>
              <w:rtl/>
            </w:rPr>
            <w:t xml:space="preserve"> البلاغة و</w:t>
          </w:r>
          <w:del w:id="4837" w:author="Transkribus" w:date="2019-12-11T14:30:00Z">
            <w:r w:rsidRPr="009B6BCA">
              <w:rPr>
                <w:rFonts w:ascii="Courier New" w:hAnsi="Courier New" w:cs="Courier New"/>
                <w:rtl/>
              </w:rPr>
              <w:delText>ص</w:delText>
            </w:r>
          </w:del>
          <w:ins w:id="4838" w:author="Transkribus" w:date="2019-12-11T14:30:00Z">
            <w:r w:rsidR="00EE6742" w:rsidRPr="00EE6742">
              <w:rPr>
                <w:rFonts w:ascii="Courier New" w:hAnsi="Courier New" w:cs="Courier New"/>
                <w:rtl/>
              </w:rPr>
              <w:t>س</w:t>
            </w:r>
          </w:ins>
          <w:r w:rsidR="00EE6742" w:rsidRPr="00EE6742">
            <w:rPr>
              <w:rFonts w:ascii="Courier New" w:hAnsi="Courier New" w:cs="Courier New"/>
              <w:rtl/>
            </w:rPr>
            <w:t>نا</w:t>
          </w:r>
          <w:del w:id="4839" w:author="Transkribus" w:date="2019-12-11T14:30:00Z">
            <w:r w:rsidRPr="009B6BCA">
              <w:rPr>
                <w:rFonts w:ascii="Courier New" w:hAnsi="Courier New" w:cs="Courier New"/>
                <w:rtl/>
              </w:rPr>
              <w:delText>ئع</w:delText>
            </w:r>
          </w:del>
          <w:ins w:id="4840"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البديع فى</w:t>
          </w:r>
          <w:del w:id="4841" w:author="Transkribus" w:date="2019-12-11T14:30:00Z">
            <w:r w:rsidRPr="009B6BCA">
              <w:rPr>
                <w:rFonts w:ascii="Courier New" w:hAnsi="Courier New" w:cs="Courier New"/>
                <w:rtl/>
              </w:rPr>
              <w:delText xml:space="preserve"> فصل</w:delText>
            </w:r>
          </w:del>
        </w:dir>
      </w:dir>
    </w:p>
    <w:p w14:paraId="7D891BEC" w14:textId="77777777" w:rsidR="009B6BCA" w:rsidRPr="009B6BCA" w:rsidRDefault="00EE6742" w:rsidP="009B6BCA">
      <w:pPr>
        <w:pStyle w:val="NurText"/>
        <w:bidi/>
        <w:rPr>
          <w:del w:id="4842" w:author="Transkribus" w:date="2019-12-11T14:30:00Z"/>
          <w:rFonts w:ascii="Courier New" w:hAnsi="Courier New" w:cs="Courier New"/>
        </w:rPr>
      </w:pPr>
      <w:ins w:id="4843" w:author="Transkribus" w:date="2019-12-11T14:30:00Z">
        <w:r w:rsidRPr="00EE6742">
          <w:rPr>
            <w:rFonts w:ascii="Courier New" w:hAnsi="Courier New" w:cs="Courier New"/>
            <w:rtl/>
          </w:rPr>
          <w:t>افضل</w:t>
        </w:r>
      </w:ins>
      <w:r w:rsidRPr="00EE6742">
        <w:rPr>
          <w:rFonts w:ascii="Courier New" w:hAnsi="Courier New" w:cs="Courier New"/>
          <w:rtl/>
        </w:rPr>
        <w:t xml:space="preserve"> الخطاب</w:t>
      </w:r>
      <w:del w:id="484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ECD5CF" w14:textId="07438977" w:rsidR="00EE6742" w:rsidRPr="00EE6742" w:rsidRDefault="009B6BCA" w:rsidP="00EE6742">
      <w:pPr>
        <w:pStyle w:val="NurText"/>
        <w:bidi/>
        <w:rPr>
          <w:rFonts w:ascii="Courier New" w:hAnsi="Courier New" w:cs="Courier New"/>
        </w:rPr>
      </w:pPr>
      <w:dir w:val="rtl">
        <w:dir w:val="rtl">
          <w:del w:id="4845" w:author="Transkribus" w:date="2019-12-11T14:30:00Z">
            <w:r w:rsidRPr="009B6BCA">
              <w:rPr>
                <w:rFonts w:ascii="Courier New" w:hAnsi="Courier New" w:cs="Courier New"/>
                <w:rtl/>
              </w:rPr>
              <w:delText>والسابع ديوان المبشرات</w:delText>
            </w:r>
          </w:del>
          <w:ins w:id="4846" w:author="Transkribus" w:date="2019-12-11T14:30:00Z">
            <w:r w:rsidR="00EE6742" w:rsidRPr="00EE6742">
              <w:rPr>
                <w:rFonts w:ascii="Courier New" w:hAnsi="Courier New" w:cs="Courier New"/>
                <w:rtl/>
              </w:rPr>
              <w:t xml:space="preserve"> االسايع أدبوان المدشرات</w:t>
            </w:r>
          </w:ins>
          <w:r w:rsidR="00EE6742" w:rsidRPr="00EE6742">
            <w:rPr>
              <w:rFonts w:ascii="Courier New" w:hAnsi="Courier New" w:cs="Courier New"/>
              <w:rtl/>
            </w:rPr>
            <w:t xml:space="preserve"> والقدسيات </w:t>
          </w:r>
          <w:del w:id="4847" w:author="Transkribus" w:date="2019-12-11T14:30:00Z">
            <w:r w:rsidRPr="009B6BCA">
              <w:rPr>
                <w:rFonts w:ascii="Courier New" w:hAnsi="Courier New" w:cs="Courier New"/>
                <w:rtl/>
              </w:rPr>
              <w:delText>وهو نظم وتدبيج وكلام</w:delText>
            </w:r>
          </w:del>
          <w:ins w:id="4848" w:author="Transkribus" w:date="2019-12-11T14:30:00Z">
            <w:r w:rsidR="00EE6742" w:rsidRPr="00EE6742">
              <w:rPr>
                <w:rFonts w:ascii="Courier New" w:hAnsi="Courier New" w:cs="Courier New"/>
                <w:rtl/>
              </w:rPr>
              <w:t>وهونظم ويديع وكالام</w:t>
            </w:r>
          </w:ins>
          <w:r w:rsidR="00EE6742" w:rsidRPr="00EE6742">
            <w:rPr>
              <w:rFonts w:ascii="Courier New" w:hAnsi="Courier New" w:cs="Courier New"/>
              <w:rtl/>
            </w:rPr>
            <w:t xml:space="preserve"> مطلق </w:t>
          </w:r>
          <w:del w:id="4849" w:author="Transkribus" w:date="2019-12-11T14:30:00Z">
            <w:r w:rsidRPr="009B6BCA">
              <w:rPr>
                <w:rFonts w:ascii="Courier New" w:hAnsi="Courier New" w:cs="Courier New"/>
                <w:rtl/>
              </w:rPr>
              <w:delText>ي</w:delText>
            </w:r>
          </w:del>
          <w:ins w:id="4850" w:author="Transkribus" w:date="2019-12-11T14:30:00Z">
            <w:r w:rsidR="00EE6742" w:rsidRPr="00EE6742">
              <w:rPr>
                <w:rFonts w:ascii="Courier New" w:hAnsi="Courier New" w:cs="Courier New"/>
                <w:rtl/>
              </w:rPr>
              <w:t>ب</w:t>
            </w:r>
          </w:ins>
          <w:r w:rsidR="00EE6742" w:rsidRPr="00EE6742">
            <w:rPr>
              <w:rFonts w:ascii="Courier New" w:hAnsi="Courier New" w:cs="Courier New"/>
              <w:rtl/>
            </w:rPr>
            <w:t>ش</w:t>
          </w:r>
          <w:del w:id="4851" w:author="Transkribus" w:date="2019-12-11T14:30:00Z">
            <w:r w:rsidRPr="009B6BCA">
              <w:rPr>
                <w:rFonts w:ascii="Courier New" w:hAnsi="Courier New" w:cs="Courier New"/>
                <w:rtl/>
              </w:rPr>
              <w:delText>ت</w:delText>
            </w:r>
          </w:del>
          <w:ins w:id="4852" w:author="Transkribus" w:date="2019-12-11T14:30:00Z">
            <w:r w:rsidR="00EE6742" w:rsidRPr="00EE6742">
              <w:rPr>
                <w:rFonts w:ascii="Courier New" w:hAnsi="Courier New" w:cs="Courier New"/>
                <w:rtl/>
              </w:rPr>
              <w:t>ع</w:t>
            </w:r>
          </w:ins>
          <w:r w:rsidR="00EE6742" w:rsidRPr="00EE6742">
            <w:rPr>
              <w:rFonts w:ascii="Courier New" w:hAnsi="Courier New" w:cs="Courier New"/>
              <w:rtl/>
            </w:rPr>
            <w:t>مل</w:t>
          </w:r>
        </w:dir>
      </w:dir>
    </w:p>
    <w:p w14:paraId="39D3175A" w14:textId="71EF8611" w:rsidR="00EE6742" w:rsidRPr="00EE6742" w:rsidRDefault="00EE6742" w:rsidP="00EE6742">
      <w:pPr>
        <w:pStyle w:val="NurText"/>
        <w:bidi/>
        <w:rPr>
          <w:ins w:id="4853" w:author="Transkribus" w:date="2019-12-11T14:30:00Z"/>
          <w:rFonts w:ascii="Courier New" w:hAnsi="Courier New" w:cs="Courier New"/>
        </w:rPr>
      </w:pPr>
      <w:r w:rsidRPr="00EE6742">
        <w:rPr>
          <w:rFonts w:ascii="Courier New" w:hAnsi="Courier New" w:cs="Courier New"/>
          <w:rtl/>
        </w:rPr>
        <w:t xml:space="preserve"> على </w:t>
      </w:r>
      <w:del w:id="4854" w:author="Transkribus" w:date="2019-12-11T14:30:00Z">
        <w:r w:rsidR="009B6BCA" w:rsidRPr="009B6BCA">
          <w:rPr>
            <w:rFonts w:ascii="Courier New" w:hAnsi="Courier New" w:cs="Courier New"/>
            <w:rtl/>
          </w:rPr>
          <w:delText>وصف الحروب والفتوح الجارية</w:delText>
        </w:r>
      </w:del>
      <w:ins w:id="4855" w:author="Transkribus" w:date="2019-12-11T14:30:00Z">
        <w:r w:rsidRPr="00EE6742">
          <w:rPr>
            <w:rFonts w:ascii="Courier New" w:hAnsi="Courier New" w:cs="Courier New"/>
            <w:rtl/>
          </w:rPr>
          <w:t>وسف الجزوب والفتوج الجاربة</w:t>
        </w:r>
      </w:ins>
      <w:r w:rsidRPr="00EE6742">
        <w:rPr>
          <w:rFonts w:ascii="Courier New" w:hAnsi="Courier New" w:cs="Courier New"/>
          <w:rtl/>
        </w:rPr>
        <w:t xml:space="preserve"> على </w:t>
      </w:r>
      <w:del w:id="4856" w:author="Transkribus" w:date="2019-12-11T14:30:00Z">
        <w:r w:rsidR="009B6BCA" w:rsidRPr="009B6BCA">
          <w:rPr>
            <w:rFonts w:ascii="Courier New" w:hAnsi="Courier New" w:cs="Courier New"/>
            <w:rtl/>
          </w:rPr>
          <w:delText>يد صلاح</w:delText>
        </w:r>
      </w:del>
      <w:ins w:id="4857" w:author="Transkribus" w:date="2019-12-11T14:30:00Z">
        <w:r w:rsidRPr="00EE6742">
          <w:rPr>
            <w:rFonts w:ascii="Courier New" w:hAnsi="Courier New" w:cs="Courier New"/>
            <w:rtl/>
          </w:rPr>
          <w:t>بد سلام</w:t>
        </w:r>
      </w:ins>
      <w:r w:rsidRPr="00EE6742">
        <w:rPr>
          <w:rFonts w:ascii="Courier New" w:hAnsi="Courier New" w:cs="Courier New"/>
          <w:rtl/>
        </w:rPr>
        <w:t xml:space="preserve"> الدين </w:t>
      </w:r>
      <w:del w:id="4858" w:author="Transkribus" w:date="2019-12-11T14:30:00Z">
        <w:r w:rsidR="009B6BCA" w:rsidRPr="009B6BCA">
          <w:rPr>
            <w:rFonts w:ascii="Courier New" w:hAnsi="Courier New" w:cs="Courier New"/>
            <w:rtl/>
          </w:rPr>
          <w:delText>ابى المظفر</w:delText>
        </w:r>
      </w:del>
      <w:ins w:id="4859" w:author="Transkribus" w:date="2019-12-11T14:30:00Z">
        <w:r w:rsidRPr="00EE6742">
          <w:rPr>
            <w:rFonts w:ascii="Courier New" w:hAnsi="Courier New" w:cs="Courier New"/>
            <w:rtl/>
          </w:rPr>
          <w:t>أبى المطفر</w:t>
        </w:r>
      </w:ins>
      <w:r w:rsidRPr="00EE6742">
        <w:rPr>
          <w:rFonts w:ascii="Courier New" w:hAnsi="Courier New" w:cs="Courier New"/>
          <w:rtl/>
        </w:rPr>
        <w:t xml:space="preserve"> يوسف بن </w:t>
      </w:r>
      <w:del w:id="4860" w:author="Transkribus" w:date="2019-12-11T14:30:00Z">
        <w:r w:rsidR="009B6BCA" w:rsidRPr="009B6BCA">
          <w:rPr>
            <w:rFonts w:ascii="Courier New" w:hAnsi="Courier New" w:cs="Courier New"/>
            <w:rtl/>
          </w:rPr>
          <w:delText>ايوب فاتح مدينة البيت</w:delText>
        </w:r>
      </w:del>
      <w:ins w:id="4861" w:author="Transkribus" w:date="2019-12-11T14:30:00Z">
        <w:r w:rsidRPr="00EE6742">
          <w:rPr>
            <w:rFonts w:ascii="Courier New" w:hAnsi="Courier New" w:cs="Courier New"/>
            <w:rtl/>
          </w:rPr>
          <w:t>أيوب فافتح</w:t>
        </w:r>
      </w:ins>
    </w:p>
    <w:p w14:paraId="7233B787" w14:textId="03D7E95E" w:rsidR="00EE6742" w:rsidRPr="00EE6742" w:rsidRDefault="00EE6742" w:rsidP="00EE6742">
      <w:pPr>
        <w:pStyle w:val="NurText"/>
        <w:bidi/>
        <w:rPr>
          <w:rFonts w:ascii="Courier New" w:hAnsi="Courier New" w:cs="Courier New"/>
        </w:rPr>
      </w:pPr>
      <w:ins w:id="4862" w:author="Transkribus" w:date="2019-12-11T14:30:00Z">
        <w:r w:rsidRPr="00EE6742">
          <w:rPr>
            <w:rFonts w:ascii="Courier New" w:hAnsi="Courier New" w:cs="Courier New"/>
            <w:rtl/>
          </w:rPr>
          <w:t>هدثة اليب</w:t>
        </w:r>
      </w:ins>
      <w:r w:rsidRPr="00EE6742">
        <w:rPr>
          <w:rFonts w:ascii="Courier New" w:hAnsi="Courier New" w:cs="Courier New"/>
          <w:rtl/>
        </w:rPr>
        <w:t xml:space="preserve"> المقدس فى </w:t>
      </w:r>
      <w:del w:id="4863" w:author="Transkribus" w:date="2019-12-11T14:30:00Z">
        <w:r w:rsidR="009B6BCA" w:rsidRPr="009B6BCA">
          <w:rPr>
            <w:rFonts w:ascii="Courier New" w:hAnsi="Courier New" w:cs="Courier New"/>
            <w:rtl/>
          </w:rPr>
          <w:delText>سنة ثلاث</w:delText>
        </w:r>
      </w:del>
      <w:ins w:id="4864" w:author="Transkribus" w:date="2019-12-11T14:30:00Z">
        <w:r w:rsidRPr="00EE6742">
          <w:rPr>
            <w:rFonts w:ascii="Courier New" w:hAnsi="Courier New" w:cs="Courier New"/>
            <w:rtl/>
          </w:rPr>
          <w:t>صثة تلاب</w:t>
        </w:r>
      </w:ins>
      <w:r w:rsidRPr="00EE6742">
        <w:rPr>
          <w:rFonts w:ascii="Courier New" w:hAnsi="Courier New" w:cs="Courier New"/>
          <w:rtl/>
        </w:rPr>
        <w:t xml:space="preserve"> وثمانين </w:t>
      </w:r>
      <w:del w:id="4865" w:author="Transkribus" w:date="2019-12-11T14:30:00Z">
        <w:r w:rsidR="009B6BCA" w:rsidRPr="009B6BCA">
          <w:rPr>
            <w:rFonts w:ascii="Courier New" w:hAnsi="Courier New" w:cs="Courier New"/>
            <w:rtl/>
          </w:rPr>
          <w:delText>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866" w:author="Transkribus" w:date="2019-12-11T14:30:00Z">
        <w:r w:rsidRPr="00EE6742">
          <w:rPr>
            <w:rFonts w:ascii="Courier New" w:hAnsi="Courier New" w:cs="Courier New"/>
            <w:rtl/>
          </w:rPr>
          <w:t>وخمسماثة الثامن أدوان الفزل والنشييب</w:t>
        </w:r>
      </w:ins>
    </w:p>
    <w:p w14:paraId="0D2074D9" w14:textId="77777777" w:rsidR="009B6BCA" w:rsidRPr="009B6BCA" w:rsidRDefault="009B6BCA" w:rsidP="009B6BCA">
      <w:pPr>
        <w:pStyle w:val="NurText"/>
        <w:bidi/>
        <w:rPr>
          <w:del w:id="4867" w:author="Transkribus" w:date="2019-12-11T14:30:00Z"/>
          <w:rFonts w:ascii="Courier New" w:hAnsi="Courier New" w:cs="Courier New"/>
        </w:rPr>
      </w:pPr>
      <w:dir w:val="rtl">
        <w:dir w:val="rtl">
          <w:del w:id="4868" w:author="Transkribus" w:date="2019-12-11T14:30:00Z">
            <w:r w:rsidRPr="009B6BCA">
              <w:rPr>
                <w:rFonts w:ascii="Courier New" w:hAnsi="Courier New" w:cs="Courier New"/>
                <w:rtl/>
              </w:rPr>
              <w:delText>والثامن ديوان الغزل والتشبيب والموشحات والدوبيتى وما يتصل به منظوما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2F5710" w14:textId="77777777" w:rsidR="009B6BCA" w:rsidRPr="009B6BCA" w:rsidRDefault="009B6BCA" w:rsidP="009B6BCA">
      <w:pPr>
        <w:pStyle w:val="NurText"/>
        <w:bidi/>
        <w:rPr>
          <w:del w:id="4869" w:author="Transkribus" w:date="2019-12-11T14:30:00Z"/>
          <w:rFonts w:ascii="Courier New" w:hAnsi="Courier New" w:cs="Courier New"/>
        </w:rPr>
      </w:pPr>
      <w:dir w:val="rtl">
        <w:dir w:val="rtl">
          <w:del w:id="4870" w:author="Transkribus" w:date="2019-12-11T14:30:00Z">
            <w:r w:rsidRPr="009B6BCA">
              <w:rPr>
                <w:rFonts w:ascii="Courier New" w:hAnsi="Courier New" w:cs="Courier New"/>
                <w:rtl/>
              </w:rPr>
              <w:delText>والتاسع ديوان تشبيهات والغاز ورموز واحاجى واوصاف وزجريات واغراض شتى منظوما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149C18" w14:textId="002BDD6E" w:rsidR="00EE6742" w:rsidRPr="00EE6742" w:rsidRDefault="009B6BCA" w:rsidP="00EE6742">
      <w:pPr>
        <w:pStyle w:val="NurText"/>
        <w:bidi/>
        <w:rPr>
          <w:ins w:id="4871" w:author="Transkribus" w:date="2019-12-11T14:30:00Z"/>
          <w:rFonts w:ascii="Courier New" w:hAnsi="Courier New" w:cs="Courier New"/>
        </w:rPr>
      </w:pPr>
      <w:dir w:val="rtl">
        <w:dir w:val="rtl">
          <w:del w:id="4872" w:author="Transkribus" w:date="2019-12-11T14:30:00Z">
            <w:r w:rsidRPr="009B6BCA">
              <w:rPr>
                <w:rFonts w:ascii="Courier New" w:hAnsi="Courier New" w:cs="Courier New"/>
                <w:rtl/>
              </w:rPr>
              <w:delText>والعاشر ديوان ترسل ومخاطبات فى معان كثيرة واصناف</w:delText>
            </w:r>
          </w:del>
          <w:ins w:id="4873" w:author="Transkribus" w:date="2019-12-11T14:30:00Z">
            <w:r w:rsidR="00EE6742" w:rsidRPr="00EE6742">
              <w:rPr>
                <w:rFonts w:ascii="Courier New" w:hAnsi="Courier New" w:cs="Courier New"/>
                <w:rtl/>
              </w:rPr>
              <w:t>والموسحات والدويينى ومامتصل به منطوما والثاسيع مديوان نشيبهات والقار وزمور</w:t>
            </w:r>
          </w:ins>
        </w:dir>
      </w:dir>
    </w:p>
    <w:p w14:paraId="42B52DD8" w14:textId="77777777" w:rsidR="00EE6742" w:rsidRPr="00EE6742" w:rsidRDefault="00EE6742" w:rsidP="00EE6742">
      <w:pPr>
        <w:pStyle w:val="NurText"/>
        <w:bidi/>
        <w:rPr>
          <w:ins w:id="4874" w:author="Transkribus" w:date="2019-12-11T14:30:00Z"/>
          <w:rFonts w:ascii="Courier New" w:hAnsi="Courier New" w:cs="Courier New"/>
        </w:rPr>
      </w:pPr>
      <w:ins w:id="4875" w:author="Transkribus" w:date="2019-12-11T14:30:00Z">
        <w:r w:rsidRPr="00EE6742">
          <w:rPr>
            <w:rFonts w:ascii="Courier New" w:hAnsi="Courier New" w:cs="Courier New"/>
            <w:rtl/>
          </w:rPr>
          <w:t>وأحاسى وأو صاف ورجرات واقراس سى منطوما أالعاشرا دوان برسل ومتاطبات ى</w:t>
        </w:r>
      </w:ins>
    </w:p>
    <w:p w14:paraId="2DDA658E" w14:textId="77777777" w:rsidR="009B6BCA" w:rsidRPr="009B6BCA" w:rsidRDefault="00EE6742" w:rsidP="009B6BCA">
      <w:pPr>
        <w:pStyle w:val="NurText"/>
        <w:bidi/>
        <w:rPr>
          <w:del w:id="4876" w:author="Transkribus" w:date="2019-12-11T14:30:00Z"/>
          <w:rFonts w:ascii="Courier New" w:hAnsi="Courier New" w:cs="Courier New"/>
        </w:rPr>
      </w:pPr>
      <w:ins w:id="4877" w:author="Transkribus" w:date="2019-12-11T14:30:00Z">
        <w:r w:rsidRPr="00EE6742">
          <w:rPr>
            <w:rFonts w:ascii="Courier New" w:hAnsi="Courier New" w:cs="Courier New"/>
            <w:rtl/>
          </w:rPr>
          <w:t>بمعان كشيره وأسناف</w:t>
        </w:r>
      </w:ins>
      <w:r w:rsidRPr="00EE6742">
        <w:rPr>
          <w:rFonts w:ascii="Courier New" w:hAnsi="Courier New" w:cs="Courier New"/>
          <w:rtl/>
        </w:rPr>
        <w:t xml:space="preserve"> من الخطب والصدور </w:t>
      </w:r>
      <w:del w:id="4878" w:author="Transkribus" w:date="2019-12-11T14:30:00Z">
        <w:r w:rsidR="009B6BCA" w:rsidRPr="009B6BCA">
          <w:rPr>
            <w:rFonts w:ascii="Courier New" w:hAnsi="Courier New" w:cs="Courier New"/>
            <w:rtl/>
          </w:rPr>
          <w:delText>والادعية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BAC8B3D" w14:textId="30E209DC" w:rsidR="00EE6742" w:rsidRPr="00EE6742" w:rsidRDefault="009B6BCA" w:rsidP="00EE6742">
      <w:pPr>
        <w:pStyle w:val="NurText"/>
        <w:bidi/>
        <w:rPr>
          <w:rFonts w:ascii="Courier New" w:hAnsi="Courier New" w:cs="Courier New"/>
        </w:rPr>
      </w:pPr>
      <w:dir w:val="rtl">
        <w:dir w:val="rtl">
          <w:ins w:id="4879" w:author="Transkribus" w:date="2019-12-11T14:30:00Z">
            <w:r w:rsidR="00EE6742" w:rsidRPr="00EE6742">
              <w:rPr>
                <w:rFonts w:ascii="Courier New" w:hAnsi="Courier New" w:cs="Courier New"/>
                <w:rtl/>
              </w:rPr>
              <w:t xml:space="preserve">والاد هبة </w:t>
            </w:r>
          </w:ins>
          <w:r w:rsidR="00EE6742" w:rsidRPr="00EE6742">
            <w:rPr>
              <w:rFonts w:ascii="Courier New" w:hAnsi="Courier New" w:cs="Courier New"/>
              <w:rtl/>
            </w:rPr>
            <w:t xml:space="preserve">وله </w:t>
          </w:r>
          <w:del w:id="4880" w:author="Transkribus" w:date="2019-12-11T14:30:00Z">
            <w:r w:rsidRPr="009B6BCA">
              <w:rPr>
                <w:rFonts w:ascii="Courier New" w:hAnsi="Courier New" w:cs="Courier New"/>
                <w:rtl/>
              </w:rPr>
              <w:delText>ايضا من</w:delText>
            </w:r>
          </w:del>
          <w:ins w:id="4881" w:author="Transkribus" w:date="2019-12-11T14:30:00Z">
            <w:r w:rsidR="00EE6742" w:rsidRPr="00EE6742">
              <w:rPr>
                <w:rFonts w:ascii="Courier New" w:hAnsi="Courier New" w:cs="Courier New"/>
                <w:rtl/>
              </w:rPr>
              <w:t>أيصامن</w:t>
            </w:r>
          </w:ins>
          <w:r w:rsidR="00EE6742" w:rsidRPr="00EE6742">
            <w:rPr>
              <w:rFonts w:ascii="Courier New" w:hAnsi="Courier New" w:cs="Courier New"/>
              <w:rtl/>
            </w:rPr>
            <w:t xml:space="preserve"> الكتب كتاب منادح</w:t>
          </w:r>
          <w:del w:id="4882" w:author="Transkribus" w:date="2019-12-11T14:30:00Z">
            <w:r w:rsidRPr="009B6BCA">
              <w:rPr>
                <w:rFonts w:ascii="Courier New" w:hAnsi="Courier New" w:cs="Courier New"/>
                <w:rtl/>
              </w:rPr>
              <w:delText xml:space="preserve"> الممادح وروضة الماثر والمفاخر من خصائص الملك الناصر صلاح الدين يوسف بن ايوب الفه فى سنة تسع وستين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A11C27" w14:textId="77777777" w:rsidR="009B6BCA" w:rsidRPr="009B6BCA" w:rsidRDefault="009B6BCA" w:rsidP="009B6BCA">
      <w:pPr>
        <w:pStyle w:val="NurText"/>
        <w:bidi/>
        <w:rPr>
          <w:del w:id="4883" w:author="Transkribus" w:date="2019-12-11T14:30:00Z"/>
          <w:rFonts w:ascii="Courier New" w:hAnsi="Courier New" w:cs="Courier New"/>
        </w:rPr>
      </w:pPr>
      <w:dir w:val="rtl">
        <w:dir w:val="rtl">
          <w:del w:id="4884" w:author="Transkribus" w:date="2019-12-11T14:30:00Z">
            <w:r w:rsidRPr="009B6BCA">
              <w:rPr>
                <w:rFonts w:ascii="Courier New" w:hAnsi="Courier New" w:cs="Courier New"/>
                <w:rtl/>
              </w:rPr>
              <w:delText>تعاليق فى وصفات ادوية مركبة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5667FD8" w14:textId="41C1FF33" w:rsidR="00EE6742" w:rsidRPr="00EE6742" w:rsidRDefault="009B6BCA" w:rsidP="00EE6742">
      <w:pPr>
        <w:pStyle w:val="NurText"/>
        <w:bidi/>
        <w:rPr>
          <w:ins w:id="4885" w:author="Transkribus" w:date="2019-12-11T14:30:00Z"/>
          <w:rFonts w:ascii="Courier New" w:hAnsi="Courier New" w:cs="Courier New"/>
        </w:rPr>
      </w:pPr>
      <w:dir w:val="rtl">
        <w:dir w:val="rtl">
          <w:del w:id="4886" w:author="Transkribus" w:date="2019-12-11T14:30:00Z">
            <w:r w:rsidRPr="009B6BCA">
              <w:rPr>
                <w:rFonts w:ascii="Courier New" w:hAnsi="Courier New" w:cs="Courier New"/>
                <w:rtl/>
              </w:rPr>
              <w:delText>ابو</w:delText>
            </w:r>
          </w:del>
          <w:ins w:id="4887" w:author="Transkribus" w:date="2019-12-11T14:30:00Z">
            <w:r w:rsidR="00EE6742" w:rsidRPr="00EE6742">
              <w:rPr>
                <w:rFonts w:ascii="Courier New" w:hAnsi="Courier New" w:cs="Courier New"/>
                <w:rtl/>
              </w:rPr>
              <w:t>المهادجم وروضة الماتر والناخر من حصاتض الملك الناصر سلام الدين يوسف بن أيوب الفه</w:t>
            </w:r>
          </w:ins>
        </w:dir>
      </w:dir>
    </w:p>
    <w:p w14:paraId="284375C2" w14:textId="77777777" w:rsidR="00EE6742" w:rsidRPr="00EE6742" w:rsidRDefault="00EE6742" w:rsidP="00EE6742">
      <w:pPr>
        <w:pStyle w:val="NurText"/>
        <w:bidi/>
        <w:rPr>
          <w:ins w:id="4888" w:author="Transkribus" w:date="2019-12-11T14:30:00Z"/>
          <w:rFonts w:ascii="Courier New" w:hAnsi="Courier New" w:cs="Courier New"/>
        </w:rPr>
      </w:pPr>
      <w:ins w:id="4889" w:author="Transkribus" w:date="2019-12-11T14:30:00Z">
        <w:r w:rsidRPr="00EE6742">
          <w:rPr>
            <w:rFonts w:ascii="Courier New" w:hAnsi="Courier New" w:cs="Courier New"/>
            <w:rtl/>
          </w:rPr>
          <w:t>أسفة ثسع مستبن وخمسماثة تعالبة فى الطب اصقات أدو بةمر كية</w:t>
        </w:r>
      </w:ins>
    </w:p>
    <w:p w14:paraId="3F0969B8" w14:textId="4A682B1B" w:rsidR="00EE6742" w:rsidRPr="00EE6742" w:rsidRDefault="00EE6742" w:rsidP="00EE6742">
      <w:pPr>
        <w:pStyle w:val="NurText"/>
        <w:bidi/>
        <w:rPr>
          <w:rFonts w:ascii="Courier New" w:hAnsi="Courier New" w:cs="Courier New"/>
        </w:rPr>
      </w:pPr>
      <w:ins w:id="4890" w:author="Transkribus" w:date="2019-12-11T14:30:00Z">
        <w:r w:rsidRPr="00EE6742">
          <w:rPr>
            <w:rFonts w:ascii="Courier New" w:hAnsi="Courier New" w:cs="Courier New"/>
            <w:rtl/>
          </w:rPr>
          <w:t xml:space="preserve"> أبو</w:t>
        </w:r>
      </w:ins>
      <w:r w:rsidRPr="00EE6742">
        <w:rPr>
          <w:rFonts w:ascii="Courier New" w:hAnsi="Courier New" w:cs="Courier New"/>
          <w:rtl/>
        </w:rPr>
        <w:t xml:space="preserve"> الفضل</w:t>
      </w:r>
      <w:del w:id="4891" w:author="Transkribus" w:date="2019-12-11T14:30:00Z">
        <w:r w:rsidR="009B6BCA" w:rsidRPr="009B6BCA">
          <w:rPr>
            <w:rFonts w:ascii="Courier New" w:hAnsi="Courier New" w:cs="Courier New"/>
            <w:rtl/>
          </w:rPr>
          <w:delText xml:space="preserve"> بن ابى الوقار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729944E" w14:textId="194A9403" w:rsidR="00EE6742" w:rsidRPr="00EE6742" w:rsidRDefault="009B6BCA" w:rsidP="00EE6742">
      <w:pPr>
        <w:pStyle w:val="NurText"/>
        <w:bidi/>
        <w:rPr>
          <w:ins w:id="4892" w:author="Transkribus" w:date="2019-12-11T14:30:00Z"/>
          <w:rFonts w:ascii="Courier New" w:hAnsi="Courier New" w:cs="Courier New"/>
        </w:rPr>
      </w:pPr>
      <w:dir w:val="rtl">
        <w:dir w:val="rtl">
          <w:ins w:id="4893" w:author="Transkribus" w:date="2019-12-11T14:30:00Z">
            <w:r w:rsidR="00EE6742" w:rsidRPr="00EE6742">
              <w:rPr>
                <w:rFonts w:ascii="Courier New" w:hAnsi="Courier New" w:cs="Courier New"/>
                <w:rtl/>
              </w:rPr>
              <w:t>*(أبو الفضل بن أبى الوئار)*</w:t>
            </w:r>
          </w:ins>
        </w:dir>
      </w:dir>
    </w:p>
    <w:p w14:paraId="412B53B8" w14:textId="497A3E8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هو </w:t>
      </w:r>
      <w:del w:id="4894" w:author="Transkribus" w:date="2019-12-11T14:30:00Z">
        <w:r w:rsidR="009B6BCA" w:rsidRPr="009B6BCA">
          <w:rPr>
            <w:rFonts w:ascii="Courier New" w:hAnsi="Courier New" w:cs="Courier New"/>
            <w:rtl/>
          </w:rPr>
          <w:delText>الشيخ الاجل</w:delText>
        </w:r>
      </w:del>
      <w:ins w:id="4895" w:author="Transkribus" w:date="2019-12-11T14:30:00Z">
        <w:r w:rsidRPr="00EE6742">
          <w:rPr>
            <w:rFonts w:ascii="Courier New" w:hAnsi="Courier New" w:cs="Courier New"/>
            <w:rtl/>
          </w:rPr>
          <w:t>الشيح الاأحل</w:t>
        </w:r>
      </w:ins>
      <w:r w:rsidRPr="00EE6742">
        <w:rPr>
          <w:rFonts w:ascii="Courier New" w:hAnsi="Courier New" w:cs="Courier New"/>
          <w:rtl/>
        </w:rPr>
        <w:t xml:space="preserve"> العالم </w:t>
      </w:r>
      <w:del w:id="4896" w:author="Transkribus" w:date="2019-12-11T14:30:00Z">
        <w:r w:rsidR="009B6BCA" w:rsidRPr="009B6BCA">
          <w:rPr>
            <w:rFonts w:ascii="Courier New" w:hAnsi="Courier New" w:cs="Courier New"/>
            <w:rtl/>
          </w:rPr>
          <w:delText>ا</w:delText>
        </w:r>
      </w:del>
      <w:ins w:id="4897" w:author="Transkribus" w:date="2019-12-11T14:30:00Z">
        <w:r w:rsidRPr="00EE6742">
          <w:rPr>
            <w:rFonts w:ascii="Courier New" w:hAnsi="Courier New" w:cs="Courier New"/>
            <w:rtl/>
          </w:rPr>
          <w:t>أ</w:t>
        </w:r>
      </w:ins>
      <w:r w:rsidRPr="00EE6742">
        <w:rPr>
          <w:rFonts w:ascii="Courier New" w:hAnsi="Courier New" w:cs="Courier New"/>
          <w:rtl/>
        </w:rPr>
        <w:t>بو الفضل اسم</w:t>
      </w:r>
      <w:del w:id="4898" w:author="Transkribus" w:date="2019-12-11T14:30:00Z">
        <w:r w:rsidR="009B6BCA" w:rsidRPr="009B6BCA">
          <w:rPr>
            <w:rFonts w:ascii="Courier New" w:hAnsi="Courier New" w:cs="Courier New"/>
            <w:rtl/>
          </w:rPr>
          <w:delText>ا</w:delText>
        </w:r>
      </w:del>
      <w:r w:rsidRPr="00EE6742">
        <w:rPr>
          <w:rFonts w:ascii="Courier New" w:hAnsi="Courier New" w:cs="Courier New"/>
          <w:rtl/>
        </w:rPr>
        <w:t xml:space="preserve">عيل بن </w:t>
      </w:r>
      <w:del w:id="4899" w:author="Transkribus" w:date="2019-12-11T14:30:00Z">
        <w:r w:rsidR="009B6BCA" w:rsidRPr="009B6BCA">
          <w:rPr>
            <w:rFonts w:ascii="Courier New" w:hAnsi="Courier New" w:cs="Courier New"/>
            <w:rtl/>
          </w:rPr>
          <w:delText>ا</w:delText>
        </w:r>
      </w:del>
      <w:ins w:id="4900" w:author="Transkribus" w:date="2019-12-11T14:30:00Z">
        <w:r w:rsidRPr="00EE6742">
          <w:rPr>
            <w:rFonts w:ascii="Courier New" w:hAnsi="Courier New" w:cs="Courier New"/>
            <w:rtl/>
          </w:rPr>
          <w:t>أ</w:t>
        </w:r>
      </w:ins>
      <w:r w:rsidRPr="00EE6742">
        <w:rPr>
          <w:rFonts w:ascii="Courier New" w:hAnsi="Courier New" w:cs="Courier New"/>
          <w:rtl/>
        </w:rPr>
        <w:t xml:space="preserve">بى الوقار </w:t>
      </w:r>
      <w:del w:id="4901" w:author="Transkribus" w:date="2019-12-11T14:30:00Z">
        <w:r w:rsidR="009B6BCA" w:rsidRPr="009B6BCA">
          <w:rPr>
            <w:rFonts w:ascii="Courier New" w:hAnsi="Courier New" w:cs="Courier New"/>
            <w:rtl/>
          </w:rPr>
          <w:delText>ا</w:delText>
        </w:r>
      </w:del>
      <w:ins w:id="4902" w:author="Transkribus" w:date="2019-12-11T14:30:00Z">
        <w:r w:rsidRPr="00EE6742">
          <w:rPr>
            <w:rFonts w:ascii="Courier New" w:hAnsi="Courier New" w:cs="Courier New"/>
            <w:rtl/>
          </w:rPr>
          <w:t>أ</w:t>
        </w:r>
      </w:ins>
      <w:r w:rsidRPr="00EE6742">
        <w:rPr>
          <w:rFonts w:ascii="Courier New" w:hAnsi="Courier New" w:cs="Courier New"/>
          <w:rtl/>
        </w:rPr>
        <w:t>صله من</w:t>
      </w:r>
    </w:p>
    <w:p w14:paraId="36379C73" w14:textId="22EB4723" w:rsidR="00EE6742" w:rsidRPr="00EE6742" w:rsidRDefault="00EE6742" w:rsidP="00EE6742">
      <w:pPr>
        <w:pStyle w:val="NurText"/>
        <w:bidi/>
        <w:rPr>
          <w:ins w:id="4903" w:author="Transkribus" w:date="2019-12-11T14:30:00Z"/>
          <w:rFonts w:ascii="Courier New" w:hAnsi="Courier New" w:cs="Courier New"/>
        </w:rPr>
      </w:pPr>
      <w:r w:rsidRPr="00EE6742">
        <w:rPr>
          <w:rFonts w:ascii="Courier New" w:hAnsi="Courier New" w:cs="Courier New"/>
          <w:rtl/>
        </w:rPr>
        <w:t xml:space="preserve">المعرة واقام </w:t>
      </w:r>
      <w:del w:id="4904" w:author="Transkribus" w:date="2019-12-11T14:30:00Z">
        <w:r w:rsidR="009B6BCA" w:rsidRPr="009B6BCA">
          <w:rPr>
            <w:rFonts w:ascii="Courier New" w:hAnsi="Courier New" w:cs="Courier New"/>
            <w:rtl/>
          </w:rPr>
          <w:delText>بدمشق وسافر</w:delText>
        </w:r>
      </w:del>
      <w:ins w:id="4905" w:author="Transkribus" w:date="2019-12-11T14:30:00Z">
        <w:r w:rsidRPr="00EE6742">
          <w:rPr>
            <w:rFonts w:ascii="Courier New" w:hAnsi="Courier New" w:cs="Courier New"/>
            <w:rtl/>
          </w:rPr>
          <w:t>بد مصق وساقر</w:t>
        </w:r>
      </w:ins>
      <w:r w:rsidRPr="00EE6742">
        <w:rPr>
          <w:rFonts w:ascii="Courier New" w:hAnsi="Courier New" w:cs="Courier New"/>
          <w:rtl/>
        </w:rPr>
        <w:t xml:space="preserve"> الى </w:t>
      </w:r>
      <w:del w:id="4906" w:author="Transkribus" w:date="2019-12-11T14:30:00Z">
        <w:r w:rsidR="009B6BCA" w:rsidRPr="009B6BCA">
          <w:rPr>
            <w:rFonts w:ascii="Courier New" w:hAnsi="Courier New" w:cs="Courier New"/>
            <w:rtl/>
          </w:rPr>
          <w:delText>بغداد وقرا على افاضل</w:delText>
        </w:r>
      </w:del>
      <w:ins w:id="4907" w:author="Transkribus" w:date="2019-12-11T14:30:00Z">
        <w:r w:rsidRPr="00EE6742">
          <w:rPr>
            <w:rFonts w:ascii="Courier New" w:hAnsi="Courier New" w:cs="Courier New"/>
            <w:rtl/>
          </w:rPr>
          <w:t>بعد ادوقر أعلى أاضل</w:t>
        </w:r>
      </w:ins>
      <w:r w:rsidRPr="00EE6742">
        <w:rPr>
          <w:rFonts w:ascii="Courier New" w:hAnsi="Courier New" w:cs="Courier New"/>
          <w:rtl/>
        </w:rPr>
        <w:t xml:space="preserve"> الاطباء من </w:t>
      </w:r>
      <w:del w:id="4908" w:author="Transkribus" w:date="2019-12-11T14:30:00Z">
        <w:r w:rsidR="009B6BCA" w:rsidRPr="009B6BCA">
          <w:rPr>
            <w:rFonts w:ascii="Courier New" w:hAnsi="Courier New" w:cs="Courier New"/>
            <w:rtl/>
          </w:rPr>
          <w:delText>اهلها واجتمع</w:delText>
        </w:r>
      </w:del>
      <w:ins w:id="4909" w:author="Transkribus" w:date="2019-12-11T14:30:00Z">
        <w:r w:rsidRPr="00EE6742">
          <w:rPr>
            <w:rFonts w:ascii="Courier New" w:hAnsi="Courier New" w:cs="Courier New"/>
            <w:rtl/>
          </w:rPr>
          <w:t>أهلها واحتصم</w:t>
        </w:r>
      </w:ins>
      <w:r w:rsidRPr="00EE6742">
        <w:rPr>
          <w:rFonts w:ascii="Courier New" w:hAnsi="Courier New" w:cs="Courier New"/>
          <w:rtl/>
        </w:rPr>
        <w:t xml:space="preserve"> بجماعة من</w:t>
      </w:r>
      <w:del w:id="4910" w:author="Transkribus" w:date="2019-12-11T14:30:00Z">
        <w:r w:rsidR="009B6BCA" w:rsidRPr="009B6BCA">
          <w:rPr>
            <w:rFonts w:ascii="Courier New" w:hAnsi="Courier New" w:cs="Courier New"/>
            <w:rtl/>
          </w:rPr>
          <w:delText xml:space="preserve"> العلماء بها واخذ عنهم</w:delText>
        </w:r>
      </w:del>
    </w:p>
    <w:p w14:paraId="0E79C31E" w14:textId="7191D609" w:rsidR="00EE6742" w:rsidRPr="00EE6742" w:rsidRDefault="00EE6742" w:rsidP="00EE6742">
      <w:pPr>
        <w:pStyle w:val="NurText"/>
        <w:bidi/>
        <w:rPr>
          <w:ins w:id="4911" w:author="Transkribus" w:date="2019-12-11T14:30:00Z"/>
          <w:rFonts w:ascii="Courier New" w:hAnsi="Courier New" w:cs="Courier New"/>
        </w:rPr>
      </w:pPr>
      <w:ins w:id="4912" w:author="Transkribus" w:date="2019-12-11T14:30:00Z">
        <w:r w:rsidRPr="00EE6742">
          <w:rPr>
            <w:rFonts w:ascii="Courier New" w:hAnsi="Courier New" w:cs="Courier New"/>
            <w:rtl/>
          </w:rPr>
          <w:t>العلانبهاء وأجذعيم</w:t>
        </w:r>
      </w:ins>
      <w:r w:rsidRPr="00EE6742">
        <w:rPr>
          <w:rFonts w:ascii="Courier New" w:hAnsi="Courier New" w:cs="Courier New"/>
          <w:rtl/>
        </w:rPr>
        <w:t xml:space="preserve"> ثم عاد الى د</w:t>
      </w:r>
      <w:del w:id="4913" w:author="Transkribus" w:date="2019-12-11T14:30:00Z">
        <w:r w:rsidR="009B6BCA" w:rsidRPr="009B6BCA">
          <w:rPr>
            <w:rFonts w:ascii="Courier New" w:hAnsi="Courier New" w:cs="Courier New"/>
            <w:rtl/>
          </w:rPr>
          <w:delText>مش</w:delText>
        </w:r>
      </w:del>
      <w:ins w:id="4914" w:author="Transkribus" w:date="2019-12-11T14:30:00Z">
        <w:r w:rsidRPr="00EE6742">
          <w:rPr>
            <w:rFonts w:ascii="Courier New" w:hAnsi="Courier New" w:cs="Courier New"/>
            <w:rtl/>
          </w:rPr>
          <w:t>يس</w:t>
        </w:r>
      </w:ins>
      <w:r w:rsidRPr="00EE6742">
        <w:rPr>
          <w:rFonts w:ascii="Courier New" w:hAnsi="Courier New" w:cs="Courier New"/>
          <w:rtl/>
        </w:rPr>
        <w:t xml:space="preserve">ق وكان </w:t>
      </w:r>
      <w:del w:id="4915" w:author="Transkribus" w:date="2019-12-11T14:30:00Z">
        <w:r w:rsidR="009B6BCA" w:rsidRPr="009B6BCA">
          <w:rPr>
            <w:rFonts w:ascii="Courier New" w:hAnsi="Courier New" w:cs="Courier New"/>
            <w:rtl/>
          </w:rPr>
          <w:delText>متميزا</w:delText>
        </w:r>
      </w:del>
      <w:ins w:id="4916" w:author="Transkribus" w:date="2019-12-11T14:30:00Z">
        <w:r w:rsidRPr="00EE6742">
          <w:rPr>
            <w:rFonts w:ascii="Courier New" w:hAnsi="Courier New" w:cs="Courier New"/>
            <w:rtl/>
          </w:rPr>
          <w:t>عتمير ا</w:t>
        </w:r>
      </w:ins>
      <w:r w:rsidRPr="00EE6742">
        <w:rPr>
          <w:rFonts w:ascii="Courier New" w:hAnsi="Courier New" w:cs="Courier New"/>
          <w:rtl/>
        </w:rPr>
        <w:t xml:space="preserve"> فى صناعة الطب علمها وعملها ك</w:t>
      </w:r>
      <w:del w:id="4917" w:author="Transkribus" w:date="2019-12-11T14:30:00Z">
        <w:r w:rsidR="009B6BCA" w:rsidRPr="009B6BCA">
          <w:rPr>
            <w:rFonts w:ascii="Courier New" w:hAnsi="Courier New" w:cs="Courier New"/>
            <w:rtl/>
          </w:rPr>
          <w:delText>ثي</w:delText>
        </w:r>
      </w:del>
      <w:ins w:id="4918" w:author="Transkribus" w:date="2019-12-11T14:30:00Z">
        <w:r w:rsidRPr="00EE6742">
          <w:rPr>
            <w:rFonts w:ascii="Courier New" w:hAnsi="Courier New" w:cs="Courier New"/>
            <w:rtl/>
          </w:rPr>
          <w:t>ت</w:t>
        </w:r>
      </w:ins>
      <w:r w:rsidRPr="00EE6742">
        <w:rPr>
          <w:rFonts w:ascii="Courier New" w:hAnsi="Courier New" w:cs="Courier New"/>
          <w:rtl/>
        </w:rPr>
        <w:t>ر الخير</w:t>
      </w:r>
      <w:del w:id="4919" w:author="Transkribus" w:date="2019-12-11T14:30:00Z">
        <w:r w:rsidR="009B6BCA" w:rsidRPr="009B6BCA">
          <w:rPr>
            <w:rFonts w:ascii="Courier New" w:hAnsi="Courier New" w:cs="Courier New"/>
            <w:rtl/>
          </w:rPr>
          <w:delText xml:space="preserve"> محمود الطريقة</w:delText>
        </w:r>
      </w:del>
    </w:p>
    <w:p w14:paraId="02CD0232" w14:textId="77777777" w:rsidR="009B6BCA" w:rsidRPr="009B6BCA" w:rsidRDefault="00EE6742" w:rsidP="009B6BCA">
      <w:pPr>
        <w:pStyle w:val="NurText"/>
        <w:bidi/>
        <w:rPr>
          <w:del w:id="4920" w:author="Transkribus" w:date="2019-12-11T14:30:00Z"/>
          <w:rFonts w:ascii="Courier New" w:hAnsi="Courier New" w:cs="Courier New"/>
        </w:rPr>
      </w:pPr>
      <w:ins w:id="4921" w:author="Transkribus" w:date="2019-12-11T14:30:00Z">
        <w:r w:rsidRPr="00EE6742">
          <w:rPr>
            <w:rFonts w:ascii="Courier New" w:hAnsi="Courier New" w:cs="Courier New"/>
            <w:rtl/>
          </w:rPr>
          <w:t>ايمود الطريفة</w:t>
        </w:r>
      </w:ins>
      <w:r w:rsidRPr="00EE6742">
        <w:rPr>
          <w:rFonts w:ascii="Courier New" w:hAnsi="Courier New" w:cs="Courier New"/>
          <w:rtl/>
        </w:rPr>
        <w:t xml:space="preserve"> حسن السيرة وافر الذك</w:t>
      </w:r>
      <w:ins w:id="4922" w:author="Transkribus" w:date="2019-12-11T14:30:00Z">
        <w:r w:rsidRPr="00EE6742">
          <w:rPr>
            <w:rFonts w:ascii="Courier New" w:hAnsi="Courier New" w:cs="Courier New"/>
            <w:rtl/>
          </w:rPr>
          <w:t>م</w:t>
        </w:r>
      </w:ins>
      <w:r w:rsidRPr="00EE6742">
        <w:rPr>
          <w:rFonts w:ascii="Courier New" w:hAnsi="Courier New" w:cs="Courier New"/>
          <w:rtl/>
        </w:rPr>
        <w:t xml:space="preserve">اء </w:t>
      </w:r>
      <w:del w:id="49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03F197B" w14:textId="7D5CB6C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فى خدمة السلطان الملك العادل </w:t>
          </w:r>
          <w:del w:id="4924" w:author="Transkribus" w:date="2019-12-11T14:30:00Z">
            <w:r w:rsidRPr="009B6BCA">
              <w:rPr>
                <w:rFonts w:ascii="Courier New" w:hAnsi="Courier New" w:cs="Courier New"/>
                <w:rtl/>
              </w:rPr>
              <w:delText>نور الدين محمود بن زنكى ويعتمد عليه فى صناعة الطب وكان لا يفارقه فى السفر والحضر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4925" w:author="Transkribus" w:date="2019-12-11T14:30:00Z">
            <w:r w:rsidR="00EE6742" w:rsidRPr="00EE6742">
              <w:rPr>
                <w:rFonts w:ascii="Courier New" w:hAnsi="Courier New" w:cs="Courier New"/>
                <w:rtl/>
              </w:rPr>
              <w:t>ور الدين</w:t>
            </w:r>
          </w:ins>
        </w:dir>
      </w:dir>
    </w:p>
    <w:p w14:paraId="3FC17DBE" w14:textId="1E260331" w:rsidR="00EE6742" w:rsidRPr="00EE6742" w:rsidRDefault="009B6BCA" w:rsidP="00EE6742">
      <w:pPr>
        <w:pStyle w:val="NurText"/>
        <w:bidi/>
        <w:rPr>
          <w:ins w:id="4926" w:author="Transkribus" w:date="2019-12-11T14:30:00Z"/>
          <w:rFonts w:ascii="Courier New" w:hAnsi="Courier New" w:cs="Courier New"/>
        </w:rPr>
      </w:pPr>
      <w:dir w:val="rtl">
        <w:dir w:val="rtl">
          <w:ins w:id="4927" w:author="Transkribus" w:date="2019-12-11T14:30:00Z">
            <w:r w:rsidR="00EE6742" w:rsidRPr="00EE6742">
              <w:rPr>
                <w:rFonts w:ascii="Courier New" w:hAnsi="Courier New" w:cs="Courier New"/>
                <w:rtl/>
              </w:rPr>
              <w:t xml:space="preserve">حمود بن ربكى ويححمد عليه فى صسناعة الطب وكمان لامقارفة فى السسفر والجصر </w:t>
            </w:r>
          </w:ins>
          <w:r w:rsidR="00EE6742" w:rsidRPr="00EE6742">
            <w:rPr>
              <w:rFonts w:ascii="Courier New" w:hAnsi="Courier New" w:cs="Courier New"/>
              <w:rtl/>
            </w:rPr>
            <w:t>وله الح</w:t>
          </w:r>
          <w:del w:id="4928" w:author="Transkribus" w:date="2019-12-11T14:30:00Z">
            <w:r w:rsidRPr="009B6BCA">
              <w:rPr>
                <w:rFonts w:ascii="Courier New" w:hAnsi="Courier New" w:cs="Courier New"/>
                <w:rtl/>
              </w:rPr>
              <w:delText xml:space="preserve">ظ </w:delText>
            </w:r>
          </w:del>
          <w:ins w:id="4929" w:author="Transkribus" w:date="2019-12-11T14:30:00Z">
            <w:r w:rsidR="00EE6742" w:rsidRPr="00EE6742">
              <w:rPr>
                <w:rFonts w:ascii="Courier New" w:hAnsi="Courier New" w:cs="Courier New"/>
                <w:rtl/>
              </w:rPr>
              <w:t>غا</w:t>
            </w:r>
          </w:ins>
        </w:dir>
      </w:dir>
    </w:p>
    <w:p w14:paraId="33552666" w14:textId="77777777" w:rsidR="009B6BCA" w:rsidRPr="009B6BCA" w:rsidRDefault="00EE6742" w:rsidP="009B6BCA">
      <w:pPr>
        <w:pStyle w:val="NurText"/>
        <w:bidi/>
        <w:rPr>
          <w:del w:id="4930" w:author="Transkribus" w:date="2019-12-11T14:30:00Z"/>
          <w:rFonts w:ascii="Courier New" w:hAnsi="Courier New" w:cs="Courier New"/>
        </w:rPr>
      </w:pPr>
      <w:r w:rsidRPr="00EE6742">
        <w:rPr>
          <w:rFonts w:ascii="Courier New" w:hAnsi="Courier New" w:cs="Courier New"/>
          <w:rtl/>
        </w:rPr>
        <w:t xml:space="preserve">الوافر والانعام </w:t>
      </w:r>
      <w:del w:id="4931" w:author="Transkribus" w:date="2019-12-11T14:30:00Z">
        <w:r w:rsidR="009B6BCA" w:rsidRPr="009B6BCA">
          <w:rPr>
            <w:rFonts w:ascii="Courier New" w:hAnsi="Courier New" w:cs="Courier New"/>
            <w:rtl/>
          </w:rPr>
          <w:delText>الكثير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D01B7D0" w14:textId="4A8E20F5" w:rsidR="00EE6742" w:rsidRPr="00EE6742" w:rsidRDefault="009B6BCA" w:rsidP="00EE6742">
      <w:pPr>
        <w:pStyle w:val="NurText"/>
        <w:bidi/>
        <w:rPr>
          <w:ins w:id="4932" w:author="Transkribus" w:date="2019-12-11T14:30:00Z"/>
          <w:rFonts w:ascii="Courier New" w:hAnsi="Courier New" w:cs="Courier New"/>
        </w:rPr>
      </w:pPr>
      <w:dir w:val="rtl">
        <w:dir w:val="rtl">
          <w:del w:id="4933" w:author="Transkribus" w:date="2019-12-11T14:30:00Z">
            <w:r w:rsidRPr="009B6BCA">
              <w:rPr>
                <w:rFonts w:ascii="Courier New" w:hAnsi="Courier New" w:cs="Courier New"/>
                <w:rtl/>
              </w:rPr>
              <w:delText>وتوفى</w:delText>
            </w:r>
          </w:del>
          <w:ins w:id="4934" w:author="Transkribus" w:date="2019-12-11T14:30:00Z">
            <w:r w:rsidR="00EE6742" w:rsidRPr="00EE6742">
              <w:rPr>
                <w:rFonts w:ascii="Courier New" w:hAnsi="Courier New" w:cs="Courier New"/>
                <w:rtl/>
              </w:rPr>
              <w:t>الكتير ويوفى مم</w:t>
            </w:r>
          </w:ins>
          <w:r w:rsidR="00EE6742" w:rsidRPr="00EE6742">
            <w:rPr>
              <w:rFonts w:ascii="Courier New" w:hAnsi="Courier New" w:cs="Courier New"/>
              <w:rtl/>
            </w:rPr>
            <w:t xml:space="preserve"> الملك العادل </w:t>
          </w:r>
          <w:del w:id="4935"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ور الدين </w:t>
          </w:r>
          <w:del w:id="4936" w:author="Transkribus" w:date="2019-12-11T14:30:00Z">
            <w:r w:rsidRPr="009B6BCA">
              <w:rPr>
                <w:rFonts w:ascii="Courier New" w:hAnsi="Courier New" w:cs="Courier New"/>
                <w:rtl/>
              </w:rPr>
              <w:delText>وهو</w:delText>
            </w:r>
          </w:del>
          <w:ins w:id="4937" w:author="Transkribus" w:date="2019-12-11T14:30:00Z">
            <w:r w:rsidR="00EE6742" w:rsidRPr="00EE6742">
              <w:rPr>
                <w:rFonts w:ascii="Courier New" w:hAnsi="Courier New" w:cs="Courier New"/>
                <w:rtl/>
              </w:rPr>
              <w:t>وهوفى خلي</w:t>
            </w:r>
          </w:ins>
          <w:r w:rsidR="00EE6742" w:rsidRPr="00EE6742">
            <w:rPr>
              <w:rFonts w:ascii="Courier New" w:hAnsi="Courier New" w:cs="Courier New"/>
              <w:rtl/>
            </w:rPr>
            <w:t xml:space="preserve"> فى </w:t>
          </w:r>
          <w:del w:id="4938" w:author="Transkribus" w:date="2019-12-11T14:30:00Z">
            <w:r w:rsidRPr="009B6BCA">
              <w:rPr>
                <w:rFonts w:ascii="Courier New" w:hAnsi="Courier New" w:cs="Courier New"/>
                <w:rtl/>
              </w:rPr>
              <w:delText>حلب فى العشر</w:delText>
            </w:r>
          </w:del>
          <w:ins w:id="4939" w:author="Transkribus" w:date="2019-12-11T14:30:00Z">
            <w:r w:rsidR="00EE6742" w:rsidRPr="00EE6742">
              <w:rPr>
                <w:rFonts w:ascii="Courier New" w:hAnsi="Courier New" w:cs="Courier New"/>
                <w:rtl/>
              </w:rPr>
              <w:t>العسر</w:t>
            </w:r>
          </w:ins>
          <w:r w:rsidR="00EE6742" w:rsidRPr="00EE6742">
            <w:rPr>
              <w:rFonts w:ascii="Courier New" w:hAnsi="Courier New" w:cs="Courier New"/>
              <w:rtl/>
            </w:rPr>
            <w:t xml:space="preserve"> الاول</w:t>
          </w:r>
        </w:dir>
      </w:dir>
    </w:p>
    <w:p w14:paraId="45F5A5F1" w14:textId="77777777" w:rsidR="00EE6742" w:rsidRPr="00EE6742" w:rsidRDefault="00EE6742" w:rsidP="00EE6742">
      <w:pPr>
        <w:pStyle w:val="NurText"/>
        <w:bidi/>
        <w:rPr>
          <w:ins w:id="4940" w:author="Transkribus" w:date="2019-12-11T14:30:00Z"/>
          <w:rFonts w:ascii="Courier New" w:hAnsi="Courier New" w:cs="Courier New"/>
        </w:rPr>
      </w:pPr>
      <w:ins w:id="4941" w:author="Transkribus" w:date="2019-12-11T14:30:00Z">
        <w:r w:rsidRPr="00EE6742">
          <w:rPr>
            <w:rFonts w:ascii="Courier New" w:hAnsi="Courier New" w:cs="Courier New"/>
            <w:rtl/>
          </w:rPr>
          <w:t>- ٧ بو</w:t>
        </w:r>
        <w:r w:rsidRPr="00EE6742">
          <w:rPr>
            <w:rFonts w:ascii="Courier New" w:hAnsi="Courier New" w:cs="Courier New"/>
            <w:rtl/>
          </w:rPr>
          <w:tab/>
          <w:t>ببو</w:t>
        </w:r>
        <w:r w:rsidRPr="00EE6742">
          <w:rPr>
            <w:rFonts w:ascii="Courier New" w:hAnsi="Courier New" w:cs="Courier New"/>
            <w:rtl/>
          </w:rPr>
          <w:tab/>
          <w:t xml:space="preserve">٠-ة </w:t>
        </w:r>
        <w:r w:rsidRPr="00EE6742">
          <w:rPr>
            <w:rFonts w:ascii="Courier New" w:hAnsi="Courier New" w:cs="Courier New"/>
            <w:rtl/>
          </w:rPr>
          <w:tab/>
          <w:t>٠يسقب ن</w:t>
        </w:r>
        <w:r w:rsidRPr="00EE6742">
          <w:rPr>
            <w:rFonts w:ascii="Courier New" w:hAnsi="Courier New" w:cs="Courier New"/>
            <w:rtl/>
          </w:rPr>
          <w:tab/>
          <w:t>٧٠٠</w:t>
        </w:r>
        <w:r w:rsidRPr="00EE6742">
          <w:rPr>
            <w:rFonts w:ascii="Courier New" w:hAnsi="Courier New" w:cs="Courier New"/>
            <w:rtl/>
          </w:rPr>
          <w:tab/>
          <w:t>ب</w:t>
        </w:r>
        <w:r w:rsidRPr="00EE6742">
          <w:rPr>
            <w:rFonts w:ascii="Courier New" w:hAnsi="Courier New" w:cs="Courier New"/>
            <w:rtl/>
          </w:rPr>
          <w:tab/>
          <w:t>٧</w:t>
        </w:r>
        <w:r w:rsidRPr="00EE6742">
          <w:rPr>
            <w:rFonts w:ascii="Courier New" w:hAnsi="Courier New" w:cs="Courier New"/>
            <w:rtl/>
          </w:rPr>
          <w:tab/>
          <w:t>٧٠</w:t>
        </w:r>
      </w:ins>
    </w:p>
    <w:p w14:paraId="7BEBE04B" w14:textId="77777777" w:rsidR="00EE6742" w:rsidRPr="00EE6742" w:rsidRDefault="00EE6742" w:rsidP="00EE6742">
      <w:pPr>
        <w:pStyle w:val="NurText"/>
        <w:bidi/>
        <w:rPr>
          <w:ins w:id="4942" w:author="Transkribus" w:date="2019-12-11T14:30:00Z"/>
          <w:rFonts w:ascii="Courier New" w:hAnsi="Courier New" w:cs="Courier New"/>
        </w:rPr>
      </w:pPr>
      <w:ins w:id="4943" w:author="Transkribus" w:date="2019-12-11T14:30:00Z">
        <w:r w:rsidRPr="00EE6742">
          <w:rPr>
            <w:rFonts w:ascii="Courier New" w:hAnsi="Courier New" w:cs="Courier New"/>
            <w:rtl/>
          </w:rPr>
          <w:t>١</w:t>
        </w:r>
      </w:ins>
    </w:p>
    <w:p w14:paraId="2308A3F8" w14:textId="77777777" w:rsidR="00EE6742" w:rsidRPr="00EE6742" w:rsidRDefault="00EE6742" w:rsidP="00EE6742">
      <w:pPr>
        <w:pStyle w:val="NurText"/>
        <w:bidi/>
        <w:rPr>
          <w:ins w:id="4944" w:author="Transkribus" w:date="2019-12-11T14:30:00Z"/>
          <w:rFonts w:ascii="Courier New" w:hAnsi="Courier New" w:cs="Courier New"/>
        </w:rPr>
      </w:pPr>
      <w:ins w:id="4945" w:author="Transkribus" w:date="2019-12-11T14:30:00Z">
        <w:r w:rsidRPr="00EE6742">
          <w:rPr>
            <w:rFonts w:ascii="Courier New" w:hAnsi="Courier New" w:cs="Courier New"/>
            <w:rtl/>
          </w:rPr>
          <w:t>١٦٢</w:t>
        </w:r>
      </w:ins>
    </w:p>
    <w:p w14:paraId="1D872B5A" w14:textId="2F5559A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4946" w:author="Transkribus" w:date="2019-12-11T14:30:00Z">
        <w:r w:rsidR="009B6BCA" w:rsidRPr="009B6BCA">
          <w:rPr>
            <w:rFonts w:ascii="Courier New" w:hAnsi="Courier New" w:cs="Courier New"/>
            <w:rtl/>
          </w:rPr>
          <w:delText>شهر ربيع</w:delText>
        </w:r>
      </w:del>
      <w:ins w:id="4947" w:author="Transkribus" w:date="2019-12-11T14:30:00Z">
        <w:r w:rsidRPr="00EE6742">
          <w:rPr>
            <w:rFonts w:ascii="Courier New" w:hAnsi="Courier New" w:cs="Courier New"/>
            <w:rtl/>
          </w:rPr>
          <w:t>شهرزييع</w:t>
        </w:r>
      </w:ins>
      <w:r w:rsidRPr="00EE6742">
        <w:rPr>
          <w:rFonts w:ascii="Courier New" w:hAnsi="Courier New" w:cs="Courier New"/>
          <w:rtl/>
        </w:rPr>
        <w:t xml:space="preserve"> الاول </w:t>
      </w:r>
      <w:del w:id="4948" w:author="Transkribus" w:date="2019-12-11T14:30:00Z">
        <w:r w:rsidR="009B6BCA" w:rsidRPr="009B6BCA">
          <w:rPr>
            <w:rFonts w:ascii="Courier New" w:hAnsi="Courier New" w:cs="Courier New"/>
            <w:rtl/>
          </w:rPr>
          <w:delText>سنة اربع وخمسين 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949" w:author="Transkribus" w:date="2019-12-11T14:30:00Z">
        <w:r w:rsidRPr="00EE6742">
          <w:rPr>
            <w:rFonts w:ascii="Courier New" w:hAnsi="Courier New" w:cs="Courier New"/>
            <w:rtl/>
          </w:rPr>
          <w:t>سبة اريع وحمسين وشمسماقة</w:t>
        </w:r>
      </w:ins>
    </w:p>
    <w:p w14:paraId="6596CF65" w14:textId="4B2599F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مهذب الدين</w:t>
          </w:r>
          <w:del w:id="4950" w:author="Transkribus" w:date="2019-12-11T14:30:00Z">
            <w:r w:rsidRPr="009B6BCA">
              <w:rPr>
                <w:rFonts w:ascii="Courier New" w:hAnsi="Courier New" w:cs="Courier New"/>
                <w:rtl/>
              </w:rPr>
              <w:delText xml:space="preserve"> بن النقاش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59F3C44" w14:textId="7C9027A3" w:rsidR="00EE6742" w:rsidRPr="00EE6742" w:rsidRDefault="009B6BCA" w:rsidP="00EE6742">
      <w:pPr>
        <w:pStyle w:val="NurText"/>
        <w:bidi/>
        <w:rPr>
          <w:ins w:id="4951" w:author="Transkribus" w:date="2019-12-11T14:30:00Z"/>
          <w:rFonts w:ascii="Courier New" w:hAnsi="Courier New" w:cs="Courier New"/>
        </w:rPr>
      </w:pPr>
      <w:dir w:val="rtl">
        <w:dir w:val="rtl">
          <w:del w:id="4952" w:author="Transkribus" w:date="2019-12-11T14:30:00Z">
            <w:r w:rsidRPr="009B6BCA">
              <w:rPr>
                <w:rFonts w:ascii="Courier New" w:hAnsi="Courier New" w:cs="Courier New"/>
                <w:rtl/>
              </w:rPr>
              <w:delText>هو الشيخ</w:delText>
            </w:r>
          </w:del>
          <w:ins w:id="4953" w:author="Transkribus" w:date="2019-12-11T14:30:00Z">
            <w:r w:rsidR="00EE6742" w:rsidRPr="00EE6742">
              <w:rPr>
                <w:rFonts w:ascii="Courier New" w:hAnsi="Courier New" w:cs="Courier New"/>
                <w:rtl/>
              </w:rPr>
              <w:t>*أمهذب الدين بن النقاس١*</w:t>
            </w:r>
          </w:ins>
        </w:dir>
      </w:dir>
    </w:p>
    <w:p w14:paraId="59B4A8FE" w14:textId="77777777" w:rsidR="009B6BCA" w:rsidRPr="009B6BCA" w:rsidRDefault="00EE6742" w:rsidP="009B6BCA">
      <w:pPr>
        <w:pStyle w:val="NurText"/>
        <w:bidi/>
        <w:rPr>
          <w:del w:id="4954" w:author="Transkribus" w:date="2019-12-11T14:30:00Z"/>
          <w:rFonts w:ascii="Courier New" w:hAnsi="Courier New" w:cs="Courier New"/>
        </w:rPr>
      </w:pPr>
      <w:ins w:id="4955" w:author="Transkribus" w:date="2019-12-11T14:30:00Z">
        <w:r w:rsidRPr="00EE6742">
          <w:rPr>
            <w:rFonts w:ascii="Courier New" w:hAnsi="Courier New" w:cs="Courier New"/>
            <w:rtl/>
          </w:rPr>
          <w:t>عو السيح</w:t>
        </w:r>
      </w:ins>
      <w:r w:rsidRPr="00EE6742">
        <w:rPr>
          <w:rFonts w:ascii="Courier New" w:hAnsi="Courier New" w:cs="Courier New"/>
          <w:rtl/>
        </w:rPr>
        <w:t xml:space="preserve"> الامام العالم </w:t>
      </w:r>
      <w:del w:id="4956" w:author="Transkribus" w:date="2019-12-11T14:30:00Z">
        <w:r w:rsidR="009B6BCA" w:rsidRPr="009B6BCA">
          <w:rPr>
            <w:rFonts w:ascii="Courier New" w:hAnsi="Courier New" w:cs="Courier New"/>
            <w:rtl/>
          </w:rPr>
          <w:delText>ا</w:delText>
        </w:r>
      </w:del>
      <w:ins w:id="4957" w:author="Transkribus" w:date="2019-12-11T14:30:00Z">
        <w:r w:rsidRPr="00EE6742">
          <w:rPr>
            <w:rFonts w:ascii="Courier New" w:hAnsi="Courier New" w:cs="Courier New"/>
            <w:rtl/>
          </w:rPr>
          <w:t>أ</w:t>
        </w:r>
      </w:ins>
      <w:r w:rsidRPr="00EE6742">
        <w:rPr>
          <w:rFonts w:ascii="Courier New" w:hAnsi="Courier New" w:cs="Courier New"/>
          <w:rtl/>
        </w:rPr>
        <w:t xml:space="preserve">بو الحسن على بن </w:t>
      </w:r>
      <w:del w:id="4958" w:author="Transkribus" w:date="2019-12-11T14:30:00Z">
        <w:r w:rsidR="009B6BCA" w:rsidRPr="009B6BCA">
          <w:rPr>
            <w:rFonts w:ascii="Courier New" w:hAnsi="Courier New" w:cs="Courier New"/>
            <w:rtl/>
          </w:rPr>
          <w:delText>ابى عبد الله عيسى بن هبة الله النقاش مولده ومنشؤه ببغداد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2C3FD6E" w14:textId="77777777" w:rsidR="009B6BCA" w:rsidRPr="009B6BCA" w:rsidRDefault="009B6BCA" w:rsidP="009B6BCA">
      <w:pPr>
        <w:pStyle w:val="NurText"/>
        <w:bidi/>
        <w:rPr>
          <w:del w:id="4959" w:author="Transkribus" w:date="2019-12-11T14:30:00Z"/>
          <w:rFonts w:ascii="Courier New" w:hAnsi="Courier New" w:cs="Courier New"/>
        </w:rPr>
      </w:pPr>
      <w:dir w:val="rtl">
        <w:dir w:val="rtl">
          <w:del w:id="4960" w:author="Transkribus" w:date="2019-12-11T14:30:00Z">
            <w:r w:rsidRPr="009B6BCA">
              <w:rPr>
                <w:rFonts w:ascii="Courier New" w:hAnsi="Courier New" w:cs="Courier New"/>
                <w:rtl/>
              </w:rPr>
              <w:delText>عالم بعلم العربية والادب وكان يتكلم الفارسي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DE20AE" w14:textId="77777777" w:rsidR="009B6BCA" w:rsidRPr="009B6BCA" w:rsidRDefault="009B6BCA" w:rsidP="009B6BCA">
      <w:pPr>
        <w:pStyle w:val="NurText"/>
        <w:bidi/>
        <w:rPr>
          <w:del w:id="4961" w:author="Transkribus" w:date="2019-12-11T14:30:00Z"/>
          <w:rFonts w:ascii="Courier New" w:hAnsi="Courier New" w:cs="Courier New"/>
        </w:rPr>
      </w:pPr>
      <w:dir w:val="rtl">
        <w:dir w:val="rtl">
          <w:del w:id="4962" w:author="Transkribus" w:date="2019-12-11T14:30:00Z">
            <w:r w:rsidRPr="009B6BCA">
              <w:rPr>
                <w:rFonts w:ascii="Courier New" w:hAnsi="Courier New" w:cs="Courier New"/>
                <w:rtl/>
              </w:rPr>
              <w:delText>واشتغل بصناعة الطب على الاجل امين الدولة هبة الله بن صاعد بن التلميذ ولازمه مدة واشتغل بعلم الحديث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988422" w14:textId="77777777" w:rsidR="009B6BCA" w:rsidRPr="009B6BCA" w:rsidRDefault="009B6BCA" w:rsidP="009B6BCA">
      <w:pPr>
        <w:pStyle w:val="NurText"/>
        <w:bidi/>
        <w:rPr>
          <w:del w:id="4963" w:author="Transkribus" w:date="2019-12-11T14:30:00Z"/>
          <w:rFonts w:ascii="Courier New" w:hAnsi="Courier New" w:cs="Courier New"/>
        </w:rPr>
      </w:pPr>
      <w:dir w:val="rtl">
        <w:dir w:val="rtl">
          <w:del w:id="4964" w:author="Transkribus" w:date="2019-12-11T14:30:00Z">
            <w:r w:rsidRPr="009B6BCA">
              <w:rPr>
                <w:rFonts w:ascii="Courier New" w:hAnsi="Courier New" w:cs="Courier New"/>
                <w:rtl/>
              </w:rPr>
              <w:delText>سمع ببغداد من ابى القاسم عمر بن الحصين وحدث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1203C9" w14:textId="77777777" w:rsidR="009B6BCA" w:rsidRPr="009B6BCA" w:rsidRDefault="009B6BCA" w:rsidP="009B6BCA">
      <w:pPr>
        <w:pStyle w:val="NurText"/>
        <w:bidi/>
        <w:rPr>
          <w:del w:id="4965" w:author="Transkribus" w:date="2019-12-11T14:30:00Z"/>
          <w:rFonts w:ascii="Courier New" w:hAnsi="Courier New" w:cs="Courier New"/>
        </w:rPr>
      </w:pPr>
      <w:dir w:val="rtl">
        <w:dir w:val="rtl">
          <w:del w:id="4966" w:author="Transkribus" w:date="2019-12-11T14:30:00Z">
            <w:r w:rsidRPr="009B6BCA">
              <w:rPr>
                <w:rFonts w:ascii="Courier New" w:hAnsi="Courier New" w:cs="Courier New"/>
                <w:rtl/>
              </w:rPr>
              <w:delText>سمع منه القاضى عمربن القرشى وروى عنه حديثا فى معجمه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D7F018" w14:textId="320E98E7" w:rsidR="00EE6742" w:rsidRPr="00EE6742" w:rsidRDefault="009B6BCA" w:rsidP="00EE6742">
      <w:pPr>
        <w:pStyle w:val="NurText"/>
        <w:bidi/>
        <w:rPr>
          <w:rFonts w:ascii="Courier New" w:hAnsi="Courier New" w:cs="Courier New"/>
        </w:rPr>
      </w:pPr>
      <w:dir w:val="rtl">
        <w:dir w:val="rtl">
          <w:del w:id="4967" w:author="Transkribus" w:date="2019-12-11T14:30:00Z">
            <w:r w:rsidRPr="009B6BCA">
              <w:rPr>
                <w:rFonts w:ascii="Courier New" w:hAnsi="Courier New" w:cs="Courier New"/>
                <w:rtl/>
              </w:rPr>
              <w:delText>وكان ابو</w:delText>
            </w:r>
          </w:del>
          <w:ins w:id="4968" w:author="Transkribus" w:date="2019-12-11T14:30:00Z">
            <w:r w:rsidR="00EE6742" w:rsidRPr="00EE6742">
              <w:rPr>
                <w:rFonts w:ascii="Courier New" w:hAnsi="Courier New" w:cs="Courier New"/>
                <w:rtl/>
              </w:rPr>
              <w:t>أبى</w:t>
            </w:r>
          </w:ins>
          <w:r w:rsidR="00EE6742" w:rsidRPr="00EE6742">
            <w:rPr>
              <w:rFonts w:ascii="Courier New" w:hAnsi="Courier New" w:cs="Courier New"/>
              <w:rtl/>
            </w:rPr>
            <w:t xml:space="preserve"> عبد الله عيسى</w:t>
          </w:r>
          <w:del w:id="4969" w:author="Transkribus" w:date="2019-12-11T14:30:00Z">
            <w:r w:rsidRPr="009B6BCA">
              <w:rPr>
                <w:rFonts w:ascii="Courier New" w:hAnsi="Courier New" w:cs="Courier New"/>
                <w:rtl/>
              </w:rPr>
              <w:delText xml:space="preserve"> بن هبة الله بن النقاش بزازا اديبا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229810" w14:textId="750C966E" w:rsidR="00EE6742" w:rsidRPr="00EE6742" w:rsidRDefault="009B6BCA" w:rsidP="00EE6742">
      <w:pPr>
        <w:pStyle w:val="NurText"/>
        <w:bidi/>
        <w:rPr>
          <w:ins w:id="4970" w:author="Transkribus" w:date="2019-12-11T14:30:00Z"/>
          <w:rFonts w:ascii="Courier New" w:hAnsi="Courier New" w:cs="Courier New"/>
        </w:rPr>
      </w:pPr>
      <w:dir w:val="rtl">
        <w:dir w:val="rtl">
          <w:ins w:id="4971" w:author="Transkribus" w:date="2019-12-11T14:30:00Z">
            <w:r w:rsidR="00EE6742" w:rsidRPr="00EE6742">
              <w:rPr>
                <w:rFonts w:ascii="Courier New" w:hAnsi="Courier New" w:cs="Courier New"/>
                <w:rtl/>
              </w:rPr>
              <w:t>ابن هبة الله النقاس مولده ومنشوم سعدادغالم بعلم العرية والاذب وكان بتكام بالقارسى</w:t>
            </w:r>
          </w:ins>
        </w:dir>
      </w:dir>
    </w:p>
    <w:p w14:paraId="6D30ABB9" w14:textId="77777777" w:rsidR="00EE6742" w:rsidRPr="00EE6742" w:rsidRDefault="00EE6742" w:rsidP="00EE6742">
      <w:pPr>
        <w:pStyle w:val="NurText"/>
        <w:bidi/>
        <w:rPr>
          <w:ins w:id="4972" w:author="Transkribus" w:date="2019-12-11T14:30:00Z"/>
          <w:rFonts w:ascii="Courier New" w:hAnsi="Courier New" w:cs="Courier New"/>
        </w:rPr>
      </w:pPr>
      <w:ins w:id="4973" w:author="Transkribus" w:date="2019-12-11T14:30:00Z">
        <w:r w:rsidRPr="00EE6742">
          <w:rPr>
            <w:rFonts w:ascii="Courier New" w:hAnsi="Courier New" w:cs="Courier New"/>
            <w:rtl/>
          </w:rPr>
          <w:lastRenderedPageBreak/>
          <w:t>واستغل بصناعة الطب على الأحل أمين الدولة هبة الله بن صاحد بن التلميذ ولازمهمدة</w:t>
        </w:r>
      </w:ins>
    </w:p>
    <w:p w14:paraId="7F38D99B" w14:textId="77777777" w:rsidR="00EE6742" w:rsidRPr="00EE6742" w:rsidRDefault="00EE6742" w:rsidP="00EE6742">
      <w:pPr>
        <w:pStyle w:val="NurText"/>
        <w:bidi/>
        <w:rPr>
          <w:ins w:id="4974" w:author="Transkribus" w:date="2019-12-11T14:30:00Z"/>
          <w:rFonts w:ascii="Courier New" w:hAnsi="Courier New" w:cs="Courier New"/>
        </w:rPr>
      </w:pPr>
      <w:ins w:id="4975" w:author="Transkribus" w:date="2019-12-11T14:30:00Z">
        <w:r w:rsidRPr="00EE6742">
          <w:rPr>
            <w:rFonts w:ascii="Courier New" w:hAnsi="Courier New" w:cs="Courier New"/>
            <w:rtl/>
          </w:rPr>
          <w:t>واستعل بعلم الحديت شيمع ببعد ادمن أبى القاسم عمر بن الحصين وحدف عنه شمع منه القاضى</w:t>
        </w:r>
      </w:ins>
    </w:p>
    <w:p w14:paraId="430103D2" w14:textId="77777777" w:rsidR="00EE6742" w:rsidRPr="00EE6742" w:rsidRDefault="00EE6742" w:rsidP="00EE6742">
      <w:pPr>
        <w:pStyle w:val="NurText"/>
        <w:bidi/>
        <w:rPr>
          <w:ins w:id="4976" w:author="Transkribus" w:date="2019-12-11T14:30:00Z"/>
          <w:rFonts w:ascii="Courier New" w:hAnsi="Courier New" w:cs="Courier New"/>
        </w:rPr>
      </w:pPr>
      <w:ins w:id="4977" w:author="Transkribus" w:date="2019-12-11T14:30:00Z">
        <w:r w:rsidRPr="00EE6742">
          <w:rPr>
            <w:rFonts w:ascii="Courier New" w:hAnsi="Courier New" w:cs="Courier New"/>
            <w:rtl/>
          </w:rPr>
          <w:t xml:space="preserve"> عمرين</w:t>
        </w:r>
      </w:ins>
    </w:p>
    <w:p w14:paraId="18FC7A84" w14:textId="77777777" w:rsidR="00EE6742" w:rsidRPr="00EE6742" w:rsidRDefault="00EE6742" w:rsidP="00EE6742">
      <w:pPr>
        <w:pStyle w:val="NurText"/>
        <w:bidi/>
        <w:rPr>
          <w:ins w:id="4978" w:author="Transkribus" w:date="2019-12-11T14:30:00Z"/>
          <w:rFonts w:ascii="Courier New" w:hAnsi="Courier New" w:cs="Courier New"/>
        </w:rPr>
      </w:pPr>
      <w:ins w:id="4979" w:author="Transkribus" w:date="2019-12-11T14:30:00Z">
        <w:r w:rsidRPr="00EE6742">
          <w:rPr>
            <w:rFonts w:ascii="Courier New" w:hAnsi="Courier New" w:cs="Courier New"/>
            <w:rtl/>
          </w:rPr>
          <w:t>القرسى وروى عنه جدين افى مجمه وكان أبو عبد الله عيسى بن هبة الله</w:t>
        </w:r>
      </w:ins>
    </w:p>
    <w:p w14:paraId="28F4CAA9" w14:textId="6D52F726" w:rsidR="00EE6742" w:rsidRPr="00EE6742" w:rsidRDefault="00EE6742" w:rsidP="00EE6742">
      <w:pPr>
        <w:pStyle w:val="NurText"/>
        <w:bidi/>
        <w:rPr>
          <w:rFonts w:ascii="Courier New" w:hAnsi="Courier New" w:cs="Courier New"/>
        </w:rPr>
      </w:pPr>
      <w:ins w:id="4980" w:author="Transkribus" w:date="2019-12-11T14:30:00Z">
        <w:r w:rsidRPr="00EE6742">
          <w:rPr>
            <w:rFonts w:ascii="Courier New" w:hAnsi="Courier New" w:cs="Courier New"/>
            <w:rtl/>
          </w:rPr>
          <w:t xml:space="preserve">ابن النقاس بز اراأديا </w:t>
        </w:r>
      </w:ins>
      <w:r w:rsidRPr="00EE6742">
        <w:rPr>
          <w:rFonts w:ascii="Courier New" w:hAnsi="Courier New" w:cs="Courier New"/>
          <w:rtl/>
        </w:rPr>
        <w:t xml:space="preserve">قال عماد الدين </w:t>
      </w:r>
      <w:del w:id="4981" w:author="Transkribus" w:date="2019-12-11T14:30:00Z">
        <w:r w:rsidR="009B6BCA" w:rsidRPr="009B6BCA">
          <w:rPr>
            <w:rFonts w:ascii="Courier New" w:hAnsi="Courier New" w:cs="Courier New"/>
            <w:rtl/>
          </w:rPr>
          <w:delText>ا</w:delText>
        </w:r>
      </w:del>
      <w:ins w:id="4982" w:author="Transkribus" w:date="2019-12-11T14:30:00Z">
        <w:r w:rsidRPr="00EE6742">
          <w:rPr>
            <w:rFonts w:ascii="Courier New" w:hAnsi="Courier New" w:cs="Courier New"/>
            <w:rtl/>
          </w:rPr>
          <w:t>أ</w:t>
        </w:r>
      </w:ins>
      <w:r w:rsidRPr="00EE6742">
        <w:rPr>
          <w:rFonts w:ascii="Courier New" w:hAnsi="Courier New" w:cs="Courier New"/>
          <w:rtl/>
        </w:rPr>
        <w:t xml:space="preserve">بو عبد الله محمد بن </w:t>
      </w:r>
      <w:del w:id="4983" w:author="Transkribus" w:date="2019-12-11T14:30:00Z">
        <w:r w:rsidR="009B6BCA" w:rsidRPr="009B6BCA">
          <w:rPr>
            <w:rFonts w:ascii="Courier New" w:hAnsi="Courier New" w:cs="Courier New"/>
            <w:rtl/>
          </w:rPr>
          <w:delText>حامد الاصبهانى</w:delText>
        </w:r>
      </w:del>
      <w:ins w:id="4984" w:author="Transkribus" w:date="2019-12-11T14:30:00Z">
        <w:r w:rsidRPr="00EE6742">
          <w:rPr>
            <w:rFonts w:ascii="Courier New" w:hAnsi="Courier New" w:cs="Courier New"/>
            <w:rtl/>
          </w:rPr>
          <w:t>محمد بن جامد الاصب أنى</w:t>
        </w:r>
      </w:ins>
      <w:r w:rsidRPr="00EE6742">
        <w:rPr>
          <w:rFonts w:ascii="Courier New" w:hAnsi="Courier New" w:cs="Courier New"/>
          <w:rtl/>
        </w:rPr>
        <w:t xml:space="preserve"> الكاتب</w:t>
      </w:r>
    </w:p>
    <w:p w14:paraId="520F6B6B" w14:textId="1A4E16F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كتاب </w:t>
      </w:r>
      <w:del w:id="4985" w:author="Transkribus" w:date="2019-12-11T14:30:00Z">
        <w:r w:rsidR="009B6BCA" w:rsidRPr="009B6BCA">
          <w:rPr>
            <w:rFonts w:ascii="Courier New" w:hAnsi="Courier New" w:cs="Courier New"/>
            <w:rtl/>
          </w:rPr>
          <w:delText>الخريذة انشدنى</w:delText>
        </w:r>
      </w:del>
      <w:ins w:id="4986" w:author="Transkribus" w:date="2019-12-11T14:30:00Z">
        <w:r w:rsidRPr="00EE6742">
          <w:rPr>
            <w:rFonts w:ascii="Courier New" w:hAnsi="Courier New" w:cs="Courier New"/>
            <w:rtl/>
          </w:rPr>
          <w:t>الخزيدة أنشدى</w:t>
        </w:r>
      </w:ins>
      <w:r w:rsidRPr="00EE6742">
        <w:rPr>
          <w:rFonts w:ascii="Courier New" w:hAnsi="Courier New" w:cs="Courier New"/>
          <w:rtl/>
        </w:rPr>
        <w:t xml:space="preserve"> مهذب الدين </w:t>
      </w:r>
      <w:del w:id="4987" w:author="Transkribus" w:date="2019-12-11T14:30:00Z">
        <w:r w:rsidR="009B6BCA" w:rsidRPr="009B6BCA">
          <w:rPr>
            <w:rFonts w:ascii="Courier New" w:hAnsi="Courier New" w:cs="Courier New"/>
            <w:rtl/>
          </w:rPr>
          <w:delText>ا</w:delText>
        </w:r>
      </w:del>
      <w:ins w:id="4988" w:author="Transkribus" w:date="2019-12-11T14:30:00Z">
        <w:r w:rsidRPr="00EE6742">
          <w:rPr>
            <w:rFonts w:ascii="Courier New" w:hAnsi="Courier New" w:cs="Courier New"/>
            <w:rtl/>
          </w:rPr>
          <w:t>أ</w:t>
        </w:r>
      </w:ins>
      <w:r w:rsidRPr="00EE6742">
        <w:rPr>
          <w:rFonts w:ascii="Courier New" w:hAnsi="Courier New" w:cs="Courier New"/>
          <w:rtl/>
        </w:rPr>
        <w:t xml:space="preserve">بو الحسن على بن </w:t>
      </w:r>
      <w:del w:id="4989" w:author="Transkribus" w:date="2019-12-11T14:30:00Z">
        <w:r w:rsidR="009B6BCA" w:rsidRPr="009B6BCA">
          <w:rPr>
            <w:rFonts w:ascii="Courier New" w:hAnsi="Courier New" w:cs="Courier New"/>
            <w:rtl/>
          </w:rPr>
          <w:delText>النقاش لوالده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990" w:author="Transkribus" w:date="2019-12-11T14:30:00Z">
        <w:r w:rsidRPr="00EE6742">
          <w:rPr>
            <w:rFonts w:ascii="Courier New" w:hAnsi="Courier New" w:cs="Courier New"/>
            <w:rtl/>
          </w:rPr>
          <w:t>اليقاس لو الدء</w:t>
        </w:r>
      </w:ins>
    </w:p>
    <w:p w14:paraId="3498C04A" w14:textId="40D4D814" w:rsidR="00EE6742" w:rsidRPr="00EE6742" w:rsidRDefault="009B6BCA" w:rsidP="00EE6742">
      <w:pPr>
        <w:pStyle w:val="NurText"/>
        <w:bidi/>
        <w:rPr>
          <w:ins w:id="4991" w:author="Transkribus" w:date="2019-12-11T14:30:00Z"/>
          <w:rFonts w:ascii="Courier New" w:hAnsi="Courier New" w:cs="Courier New"/>
        </w:rPr>
      </w:pPr>
      <w:dir w:val="rtl">
        <w:dir w:val="rtl">
          <w:del w:id="4992" w:author="Transkribus" w:date="2019-12-11T14:30:00Z">
            <w:r w:rsidRPr="009B6BCA">
              <w:rPr>
                <w:rFonts w:ascii="Courier New" w:hAnsi="Courier New" w:cs="Courier New"/>
                <w:rtl/>
              </w:rPr>
              <w:delText>اذا وجد الشيخ</w:delText>
            </w:r>
          </w:del>
          <w:ins w:id="4993" w:author="Transkribus" w:date="2019-12-11T14:30:00Z">
            <w:r w:rsidR="00EE6742" w:rsidRPr="00EE6742">
              <w:rPr>
                <w:rFonts w:ascii="Courier New" w:hAnsi="Courier New" w:cs="Courier New"/>
                <w:rtl/>
              </w:rPr>
              <w:t>التقارب</w:t>
            </w:r>
          </w:ins>
        </w:dir>
      </w:dir>
    </w:p>
    <w:p w14:paraId="6315973F" w14:textId="7C22B00A" w:rsidR="00EE6742" w:rsidRPr="00EE6742" w:rsidRDefault="00EE6742" w:rsidP="00EE6742">
      <w:pPr>
        <w:pStyle w:val="NurText"/>
        <w:bidi/>
        <w:rPr>
          <w:rFonts w:ascii="Courier New" w:hAnsi="Courier New" w:cs="Courier New"/>
        </w:rPr>
      </w:pPr>
      <w:ins w:id="4994" w:author="Transkribus" w:date="2019-12-11T14:30:00Z">
        <w:r w:rsidRPr="00EE6742">
          <w:rPr>
            <w:rFonts w:ascii="Courier New" w:hAnsi="Courier New" w:cs="Courier New"/>
            <w:rtl/>
          </w:rPr>
          <w:t>ادأوحد السع</w:t>
        </w:r>
      </w:ins>
      <w:r w:rsidRPr="00EE6742">
        <w:rPr>
          <w:rFonts w:ascii="Courier New" w:hAnsi="Courier New" w:cs="Courier New"/>
          <w:rtl/>
        </w:rPr>
        <w:t xml:space="preserve"> فى </w:t>
      </w:r>
      <w:del w:id="4995" w:author="Transkribus" w:date="2019-12-11T14:30:00Z">
        <w:r w:rsidR="009B6BCA" w:rsidRPr="009B6BCA">
          <w:rPr>
            <w:rFonts w:ascii="Courier New" w:hAnsi="Courier New" w:cs="Courier New"/>
            <w:rtl/>
          </w:rPr>
          <w:delText>نفسه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نشاطا</w:delText>
            </w:r>
          </w:dir>
        </w:dir>
      </w:del>
      <w:ins w:id="4996" w:author="Transkribus" w:date="2019-12-11T14:30:00Z">
        <w:r w:rsidRPr="00EE6742">
          <w:rPr>
            <w:rFonts w:ascii="Courier New" w:hAnsi="Courier New" w:cs="Courier New"/>
            <w:rtl/>
          </w:rPr>
          <w:t>نقسه * فشاطا</w:t>
        </w:r>
      </w:ins>
      <w:r w:rsidRPr="00EE6742">
        <w:rPr>
          <w:rFonts w:ascii="Courier New" w:hAnsi="Courier New" w:cs="Courier New"/>
          <w:rtl/>
        </w:rPr>
        <w:t xml:space="preserve"> فذلك </w:t>
      </w:r>
      <w:del w:id="4997" w:author="Transkribus" w:date="2019-12-11T14:30:00Z">
        <w:r w:rsidR="009B6BCA" w:rsidRPr="009B6BCA">
          <w:rPr>
            <w:rFonts w:ascii="Courier New" w:hAnsi="Courier New" w:cs="Courier New"/>
            <w:rtl/>
          </w:rPr>
          <w:delText>موت خفي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4998" w:author="Transkribus" w:date="2019-12-11T14:30:00Z">
        <w:r w:rsidRPr="00EE6742">
          <w:rPr>
            <w:rFonts w:ascii="Courier New" w:hAnsi="Courier New" w:cs="Courier New"/>
            <w:rtl/>
          </w:rPr>
          <w:t>موب حفى</w:t>
        </w:r>
      </w:ins>
    </w:p>
    <w:p w14:paraId="4E5826D9" w14:textId="297A75F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الست </w:t>
          </w:r>
          <w:del w:id="4999" w:author="Transkribus" w:date="2019-12-11T14:30:00Z">
            <w:r w:rsidRPr="009B6BCA">
              <w:rPr>
                <w:rFonts w:ascii="Courier New" w:hAnsi="Courier New" w:cs="Courier New"/>
                <w:rtl/>
              </w:rPr>
              <w:delText>ترى ان ضوء</w:delText>
            </w:r>
          </w:del>
          <w:ins w:id="5000" w:author="Transkribus" w:date="2019-12-11T14:30:00Z">
            <w:r w:rsidR="00EE6742" w:rsidRPr="00EE6742">
              <w:rPr>
                <w:rFonts w:ascii="Courier New" w:hAnsi="Courier New" w:cs="Courier New"/>
                <w:rtl/>
              </w:rPr>
              <w:t>برى ابن صوه</w:t>
            </w:r>
          </w:ins>
          <w:r w:rsidR="00EE6742" w:rsidRPr="00EE6742">
            <w:rPr>
              <w:rFonts w:ascii="Courier New" w:hAnsi="Courier New" w:cs="Courier New"/>
              <w:rtl/>
            </w:rPr>
            <w:t xml:space="preserve"> السراج</w:t>
          </w:r>
          <w:del w:id="50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00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له </w:t>
          </w:r>
          <w:del w:id="5003" w:author="Transkribus" w:date="2019-12-11T14:30:00Z">
            <w:r w:rsidRPr="009B6BCA">
              <w:rPr>
                <w:rFonts w:ascii="Courier New" w:hAnsi="Courier New" w:cs="Courier New"/>
                <w:rtl/>
              </w:rPr>
              <w:delText>لهب قبل ان ينطفى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04" w:author="Transkribus" w:date="2019-12-11T14:30:00Z">
            <w:r w:rsidR="00EE6742" w:rsidRPr="00EE6742">
              <w:rPr>
                <w:rFonts w:ascii="Courier New" w:hAnsi="Courier New" w:cs="Courier New"/>
                <w:rtl/>
              </w:rPr>
              <w:t>أهب قيل ابن منطو</w:t>
            </w:r>
          </w:ins>
        </w:dir>
      </w:dir>
    </w:p>
    <w:p w14:paraId="26D7404E" w14:textId="54D71C4E" w:rsidR="00EE6742" w:rsidRPr="00EE6742" w:rsidRDefault="009B6BCA" w:rsidP="00EE6742">
      <w:pPr>
        <w:pStyle w:val="NurText"/>
        <w:bidi/>
        <w:rPr>
          <w:ins w:id="5005" w:author="Transkribus" w:date="2019-12-11T14:30:00Z"/>
          <w:rFonts w:ascii="Courier New" w:hAnsi="Courier New" w:cs="Courier New"/>
        </w:rPr>
      </w:pPr>
      <w:dir w:val="rtl">
        <w:dir w:val="rtl">
          <w:r w:rsidR="00EE6742" w:rsidRPr="00EE6742">
            <w:rPr>
              <w:rFonts w:ascii="Courier New" w:hAnsi="Courier New" w:cs="Courier New"/>
              <w:rtl/>
            </w:rPr>
            <w:t xml:space="preserve">قال </w:t>
          </w:r>
          <w:del w:id="5006" w:author="Transkribus" w:date="2019-12-11T14:30:00Z">
            <w:r w:rsidRPr="009B6BCA">
              <w:rPr>
                <w:rFonts w:ascii="Courier New" w:hAnsi="Courier New" w:cs="Courier New"/>
                <w:rtl/>
              </w:rPr>
              <w:delText>وانا لقيت ابا عبد</w:delText>
            </w:r>
          </w:del>
          <w:ins w:id="5007" w:author="Transkribus" w:date="2019-12-11T14:30:00Z">
            <w:r w:rsidR="00EE6742" w:rsidRPr="00EE6742">
              <w:rPr>
                <w:rFonts w:ascii="Courier New" w:hAnsi="Courier New" w:cs="Courier New"/>
                <w:rtl/>
              </w:rPr>
              <w:t>وأنالقبت اأباعبد</w:t>
            </w:r>
          </w:ins>
          <w:r w:rsidR="00EE6742" w:rsidRPr="00EE6742">
            <w:rPr>
              <w:rFonts w:ascii="Courier New" w:hAnsi="Courier New" w:cs="Courier New"/>
              <w:rtl/>
            </w:rPr>
            <w:t xml:space="preserve"> الله بن </w:t>
          </w:r>
          <w:del w:id="5008" w:author="Transkribus" w:date="2019-12-11T14:30:00Z">
            <w:r w:rsidRPr="009B6BCA">
              <w:rPr>
                <w:rFonts w:ascii="Courier New" w:hAnsi="Courier New" w:cs="Courier New"/>
                <w:rtl/>
              </w:rPr>
              <w:delText>النقاش ببغداد وتوفى رحمه الله</w:delText>
            </w:r>
          </w:del>
          <w:ins w:id="5009" w:author="Transkribus" w:date="2019-12-11T14:30:00Z">
            <w:r w:rsidR="00EE6742" w:rsidRPr="00EE6742">
              <w:rPr>
                <w:rFonts w:ascii="Courier New" w:hAnsi="Courier New" w:cs="Courier New"/>
                <w:rtl/>
              </w:rPr>
              <w:t>النقاس سبعدادوقو</w:t>
            </w:r>
          </w:ins>
          <w:r w:rsidR="00EE6742" w:rsidRPr="00EE6742">
            <w:rPr>
              <w:rFonts w:ascii="Courier New" w:hAnsi="Courier New" w:cs="Courier New"/>
              <w:rtl/>
            </w:rPr>
            <w:t xml:space="preserve"> فى </w:t>
          </w:r>
          <w:del w:id="5010" w:author="Transkribus" w:date="2019-12-11T14:30:00Z">
            <w:r w:rsidRPr="009B6BCA">
              <w:rPr>
                <w:rFonts w:ascii="Courier New" w:hAnsi="Courier New" w:cs="Courier New"/>
                <w:rtl/>
              </w:rPr>
              <w:delText>العشرين</w:delText>
            </w:r>
          </w:del>
          <w:ins w:id="5011" w:author="Transkribus" w:date="2019-12-11T14:30:00Z">
            <w:r w:rsidR="00EE6742" w:rsidRPr="00EE6742">
              <w:rPr>
                <w:rFonts w:ascii="Courier New" w:hAnsi="Courier New" w:cs="Courier New"/>
                <w:rtl/>
              </w:rPr>
              <w:t>رجمة الله فى العسرين</w:t>
            </w:r>
          </w:ins>
          <w:r w:rsidR="00EE6742" w:rsidRPr="00EE6742">
            <w:rPr>
              <w:rFonts w:ascii="Courier New" w:hAnsi="Courier New" w:cs="Courier New"/>
              <w:rtl/>
            </w:rPr>
            <w:t xml:space="preserve"> من جمادى </w:t>
          </w:r>
          <w:del w:id="5012" w:author="Transkribus" w:date="2019-12-11T14:30:00Z">
            <w:r w:rsidRPr="009B6BCA">
              <w:rPr>
                <w:rFonts w:ascii="Courier New" w:hAnsi="Courier New" w:cs="Courier New"/>
                <w:rtl/>
              </w:rPr>
              <w:delText>الاخرة سنة اربع واربعين وخمس مائة بها</w:delText>
            </w:r>
          </w:del>
          <w:ins w:id="5013" w:author="Transkribus" w:date="2019-12-11T14:30:00Z">
            <w:r w:rsidR="00EE6742" w:rsidRPr="00EE6742">
              <w:rPr>
                <w:rFonts w:ascii="Courier New" w:hAnsi="Courier New" w:cs="Courier New"/>
                <w:rtl/>
              </w:rPr>
              <w:t>الأحر٠</w:t>
            </w:r>
          </w:ins>
        </w:dir>
      </w:dir>
    </w:p>
    <w:p w14:paraId="2ACAB246" w14:textId="517E3D82" w:rsidR="00EE6742" w:rsidRPr="00EE6742" w:rsidRDefault="00EE6742" w:rsidP="00EE6742">
      <w:pPr>
        <w:pStyle w:val="NurText"/>
        <w:bidi/>
        <w:rPr>
          <w:ins w:id="5014" w:author="Transkribus" w:date="2019-12-11T14:30:00Z"/>
          <w:rFonts w:ascii="Courier New" w:hAnsi="Courier New" w:cs="Courier New"/>
        </w:rPr>
      </w:pPr>
      <w:ins w:id="5015" w:author="Transkribus" w:date="2019-12-11T14:30:00Z">
        <w:r w:rsidRPr="00EE6742">
          <w:rPr>
            <w:rFonts w:ascii="Courier New" w:hAnsi="Courier New" w:cs="Courier New"/>
            <w:rtl/>
          </w:rPr>
          <w:t>صفة اريع وأر بعين وشمسماتةها</w:t>
        </w:r>
      </w:ins>
      <w:r w:rsidRPr="00EE6742">
        <w:rPr>
          <w:rFonts w:ascii="Courier New" w:hAnsi="Courier New" w:cs="Courier New"/>
          <w:rtl/>
        </w:rPr>
        <w:t xml:space="preserve"> بعد م</w:t>
      </w:r>
      <w:del w:id="5016" w:author="Transkribus" w:date="2019-12-11T14:30:00Z">
        <w:r w:rsidR="009B6BCA" w:rsidRPr="009B6BCA">
          <w:rPr>
            <w:rFonts w:ascii="Courier New" w:hAnsi="Courier New" w:cs="Courier New"/>
            <w:rtl/>
          </w:rPr>
          <w:delText>س</w:delText>
        </w:r>
      </w:del>
      <w:ins w:id="5017" w:author="Transkribus" w:date="2019-12-11T14:30:00Z">
        <w:r w:rsidRPr="00EE6742">
          <w:rPr>
            <w:rFonts w:ascii="Courier New" w:hAnsi="Courier New" w:cs="Courier New"/>
            <w:rtl/>
          </w:rPr>
          <w:t>ص</w:t>
        </w:r>
      </w:ins>
      <w:r w:rsidRPr="00EE6742">
        <w:rPr>
          <w:rFonts w:ascii="Courier New" w:hAnsi="Courier New" w:cs="Courier New"/>
          <w:rtl/>
        </w:rPr>
        <w:t xml:space="preserve">يرى الى </w:t>
      </w:r>
      <w:del w:id="5018" w:author="Transkribus" w:date="2019-12-11T14:30:00Z">
        <w:r w:rsidR="009B6BCA" w:rsidRPr="009B6BCA">
          <w:rPr>
            <w:rFonts w:ascii="Courier New" w:hAnsi="Courier New" w:cs="Courier New"/>
            <w:rtl/>
          </w:rPr>
          <w:delText>ا</w:delText>
        </w:r>
      </w:del>
      <w:ins w:id="5019" w:author="Transkribus" w:date="2019-12-11T14:30:00Z">
        <w:r w:rsidRPr="00EE6742">
          <w:rPr>
            <w:rFonts w:ascii="Courier New" w:hAnsi="Courier New" w:cs="Courier New"/>
            <w:rtl/>
          </w:rPr>
          <w:t>أ</w:t>
        </w:r>
      </w:ins>
      <w:r w:rsidRPr="00EE6742">
        <w:rPr>
          <w:rFonts w:ascii="Courier New" w:hAnsi="Courier New" w:cs="Courier New"/>
          <w:rtl/>
        </w:rPr>
        <w:t>ص</w:t>
      </w:r>
      <w:del w:id="5020" w:author="Transkribus" w:date="2019-12-11T14:30:00Z">
        <w:r w:rsidR="009B6BCA" w:rsidRPr="009B6BCA">
          <w:rPr>
            <w:rFonts w:ascii="Courier New" w:hAnsi="Courier New" w:cs="Courier New"/>
            <w:rtl/>
          </w:rPr>
          <w:delText>ب</w:delText>
        </w:r>
      </w:del>
      <w:ins w:id="5021" w:author="Transkribus" w:date="2019-12-11T14:30:00Z">
        <w:r w:rsidRPr="00EE6742">
          <w:rPr>
            <w:rFonts w:ascii="Courier New" w:hAnsi="Courier New" w:cs="Courier New"/>
            <w:rtl/>
          </w:rPr>
          <w:t>ي</w:t>
        </w:r>
      </w:ins>
      <w:r w:rsidRPr="00EE6742">
        <w:rPr>
          <w:rFonts w:ascii="Courier New" w:hAnsi="Courier New" w:cs="Courier New"/>
          <w:rtl/>
        </w:rPr>
        <w:t xml:space="preserve">هان قال وقرات </w:t>
      </w:r>
      <w:del w:id="5022" w:author="Transkribus" w:date="2019-12-11T14:30:00Z">
        <w:r w:rsidR="009B6BCA" w:rsidRPr="009B6BCA">
          <w:rPr>
            <w:rFonts w:ascii="Courier New" w:hAnsi="Courier New" w:cs="Courier New"/>
            <w:rtl/>
          </w:rPr>
          <w:delText>ب</w:delText>
        </w:r>
      </w:del>
      <w:r w:rsidRPr="00EE6742">
        <w:rPr>
          <w:rFonts w:ascii="Courier New" w:hAnsi="Courier New" w:cs="Courier New"/>
          <w:rtl/>
        </w:rPr>
        <w:t>خط السمعانى</w:t>
      </w:r>
      <w:del w:id="5023" w:author="Transkribus" w:date="2019-12-11T14:30:00Z">
        <w:r w:rsidR="009B6BCA" w:rsidRPr="009B6BCA">
          <w:rPr>
            <w:rFonts w:ascii="Courier New" w:hAnsi="Courier New" w:cs="Courier New"/>
            <w:rtl/>
          </w:rPr>
          <w:delText xml:space="preserve"> انشدنى ابو</w:delText>
        </w:r>
      </w:del>
    </w:p>
    <w:p w14:paraId="3D25FB46" w14:textId="730A797E" w:rsidR="00EE6742" w:rsidRPr="00EE6742" w:rsidRDefault="00EE6742" w:rsidP="00EE6742">
      <w:pPr>
        <w:pStyle w:val="NurText"/>
        <w:bidi/>
        <w:rPr>
          <w:rFonts w:ascii="Courier New" w:hAnsi="Courier New" w:cs="Courier New"/>
        </w:rPr>
      </w:pPr>
      <w:ins w:id="5024" w:author="Transkribus" w:date="2019-12-11T14:30:00Z">
        <w:r w:rsidRPr="00EE6742">
          <w:rPr>
            <w:rFonts w:ascii="Courier New" w:hAnsi="Courier New" w:cs="Courier New"/>
            <w:rtl/>
          </w:rPr>
          <w:t>أنشدفى أبو</w:t>
        </w:r>
      </w:ins>
      <w:r w:rsidRPr="00EE6742">
        <w:rPr>
          <w:rFonts w:ascii="Courier New" w:hAnsi="Courier New" w:cs="Courier New"/>
          <w:rtl/>
        </w:rPr>
        <w:t xml:space="preserve"> عبد الله </w:t>
      </w:r>
      <w:del w:id="5025" w:author="Transkribus" w:date="2019-12-11T14:30:00Z">
        <w:r w:rsidR="009B6BCA" w:rsidRPr="009B6BCA">
          <w:rPr>
            <w:rFonts w:ascii="Courier New" w:hAnsi="Courier New" w:cs="Courier New"/>
            <w:rtl/>
          </w:rPr>
          <w:delText>النقاش لنفسه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026" w:author="Transkribus" w:date="2019-12-11T14:30:00Z">
        <w:r w:rsidRPr="00EE6742">
          <w:rPr>
            <w:rFonts w:ascii="Courier New" w:hAnsi="Courier New" w:cs="Courier New"/>
            <w:rtl/>
          </w:rPr>
          <w:t>النقاض لنقسه</w:t>
        </w:r>
      </w:ins>
    </w:p>
    <w:p w14:paraId="75259015" w14:textId="73E3CBBC" w:rsidR="00EE6742" w:rsidRPr="00EE6742" w:rsidRDefault="009B6BCA" w:rsidP="00EE6742">
      <w:pPr>
        <w:pStyle w:val="NurText"/>
        <w:bidi/>
        <w:rPr>
          <w:ins w:id="5027" w:author="Transkribus" w:date="2019-12-11T14:30:00Z"/>
          <w:rFonts w:ascii="Courier New" w:hAnsi="Courier New" w:cs="Courier New"/>
        </w:rPr>
      </w:pPr>
      <w:dir w:val="rtl">
        <w:dir w:val="rtl">
          <w:del w:id="5028" w:author="Transkribus" w:date="2019-12-11T14:30:00Z">
            <w:r w:rsidRPr="009B6BCA">
              <w:rPr>
                <w:rFonts w:ascii="Courier New" w:hAnsi="Courier New" w:cs="Courier New"/>
                <w:rtl/>
              </w:rPr>
              <w:delText>رزقت يسارا فوافيت</w:delText>
            </w:r>
          </w:del>
          <w:ins w:id="5029" w:author="Transkribus" w:date="2019-12-11T14:30:00Z">
            <w:r w:rsidR="00EE6742" w:rsidRPr="00EE6742">
              <w:rPr>
                <w:rFonts w:ascii="Courier New" w:hAnsi="Courier New" w:cs="Courier New"/>
                <w:rtl/>
              </w:rPr>
              <w:t>النقارب</w:t>
            </w:r>
          </w:ins>
        </w:dir>
      </w:dir>
    </w:p>
    <w:p w14:paraId="3D1565CC" w14:textId="32B5BD83" w:rsidR="00EE6742" w:rsidRPr="00EE6742" w:rsidRDefault="00EE6742" w:rsidP="00EE6742">
      <w:pPr>
        <w:pStyle w:val="NurText"/>
        <w:bidi/>
        <w:rPr>
          <w:rFonts w:ascii="Courier New" w:hAnsi="Courier New" w:cs="Courier New"/>
        </w:rPr>
      </w:pPr>
      <w:ins w:id="5030" w:author="Transkribus" w:date="2019-12-11T14:30:00Z">
        <w:r w:rsidRPr="00EE6742">
          <w:rPr>
            <w:rFonts w:ascii="Courier New" w:hAnsi="Courier New" w:cs="Courier New"/>
            <w:rtl/>
          </w:rPr>
          <w:t xml:space="preserve"> اررقت بشارا فواقيت</w:t>
        </w:r>
      </w:ins>
      <w:r w:rsidRPr="00EE6742">
        <w:rPr>
          <w:rFonts w:ascii="Courier New" w:hAnsi="Courier New" w:cs="Courier New"/>
          <w:rtl/>
        </w:rPr>
        <w:t xml:space="preserve"> من</w:t>
      </w:r>
      <w:del w:id="503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قدرت</w:delText>
            </w:r>
          </w:dir>
        </w:dir>
      </w:del>
      <w:ins w:id="5032" w:author="Transkribus" w:date="2019-12-11T14:30:00Z">
        <w:r w:rsidRPr="00EE6742">
          <w:rPr>
            <w:rFonts w:ascii="Courier New" w:hAnsi="Courier New" w:cs="Courier New"/>
            <w:rtl/>
          </w:rPr>
          <w:t xml:space="preserve"> * فدرب</w:t>
        </w:r>
      </w:ins>
      <w:r w:rsidRPr="00EE6742">
        <w:rPr>
          <w:rFonts w:ascii="Courier New" w:hAnsi="Courier New" w:cs="Courier New"/>
          <w:rtl/>
        </w:rPr>
        <w:t xml:space="preserve"> به حين </w:t>
      </w:r>
      <w:del w:id="5033" w:author="Transkribus" w:date="2019-12-11T14:30:00Z">
        <w:r w:rsidR="009B6BCA" w:rsidRPr="009B6BCA">
          <w:rPr>
            <w:rFonts w:ascii="Courier New" w:hAnsi="Courier New" w:cs="Courier New"/>
            <w:rtl/>
          </w:rPr>
          <w:delText>لم يرزق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034" w:author="Transkribus" w:date="2019-12-11T14:30:00Z">
        <w:r w:rsidRPr="00EE6742">
          <w:rPr>
            <w:rFonts w:ascii="Courier New" w:hAnsi="Courier New" w:cs="Courier New"/>
            <w:rtl/>
          </w:rPr>
          <w:t>ثميررق</w:t>
        </w:r>
      </w:ins>
    </w:p>
    <w:p w14:paraId="013409D5" w14:textId="77777777" w:rsidR="009B6BCA" w:rsidRPr="009B6BCA" w:rsidRDefault="009B6BCA" w:rsidP="009B6BCA">
      <w:pPr>
        <w:pStyle w:val="NurText"/>
        <w:bidi/>
        <w:rPr>
          <w:del w:id="5035" w:author="Transkribus" w:date="2019-12-11T14:30:00Z"/>
          <w:rFonts w:ascii="Courier New" w:hAnsi="Courier New" w:cs="Courier New"/>
        </w:rPr>
      </w:pPr>
      <w:dir w:val="rtl">
        <w:dir w:val="rtl">
          <w:del w:id="5036" w:author="Transkribus" w:date="2019-12-11T14:30:00Z">
            <w:r w:rsidRPr="009B6BCA">
              <w:rPr>
                <w:rFonts w:ascii="Courier New" w:hAnsi="Courier New" w:cs="Courier New"/>
                <w:rtl/>
              </w:rPr>
              <w:delText>واملقت من بعده فاعتذرت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اليه اعتذار اخ مملق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469EF8B" w14:textId="77777777" w:rsidR="009B6BCA" w:rsidRPr="009B6BCA" w:rsidRDefault="009B6BCA" w:rsidP="009B6BCA">
      <w:pPr>
        <w:pStyle w:val="NurText"/>
        <w:bidi/>
        <w:rPr>
          <w:del w:id="5037" w:author="Transkribus" w:date="2019-12-11T14:30:00Z"/>
          <w:rFonts w:ascii="Courier New" w:hAnsi="Courier New" w:cs="Courier New"/>
        </w:rPr>
      </w:pPr>
      <w:dir w:val="rtl">
        <w:dir w:val="rtl">
          <w:del w:id="5038" w:author="Transkribus" w:date="2019-12-11T14:30:00Z">
            <w:r w:rsidRPr="009B6BCA">
              <w:rPr>
                <w:rFonts w:ascii="Courier New" w:hAnsi="Courier New" w:cs="Courier New"/>
                <w:rtl/>
              </w:rPr>
              <w:delText>وان كان يشكر فيما مضى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بذا فسيعذر فيما بقى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F17860F" w14:textId="77777777" w:rsidR="009B6BCA" w:rsidRPr="009B6BCA" w:rsidRDefault="009B6BCA" w:rsidP="009B6BCA">
      <w:pPr>
        <w:pStyle w:val="NurText"/>
        <w:bidi/>
        <w:rPr>
          <w:del w:id="5039" w:author="Transkribus" w:date="2019-12-11T14:30:00Z"/>
          <w:rFonts w:ascii="Courier New" w:hAnsi="Courier New" w:cs="Courier New"/>
        </w:rPr>
      </w:pPr>
      <w:dir w:val="rtl">
        <w:dir w:val="rtl">
          <w:del w:id="5040" w:author="Transkribus" w:date="2019-12-11T14:30:00Z">
            <w:r w:rsidRPr="009B6BCA">
              <w:rPr>
                <w:rFonts w:ascii="Courier New" w:hAnsi="Courier New" w:cs="Courier New"/>
                <w:rtl/>
              </w:rPr>
              <w:delText>قال قال وانشدنى لنفسه ايضا من قطعة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EF19CC" w14:textId="347EB53B" w:rsidR="00EE6742" w:rsidRPr="00EE6742" w:rsidRDefault="009B6BCA" w:rsidP="00EE6742">
      <w:pPr>
        <w:pStyle w:val="NurText"/>
        <w:bidi/>
        <w:rPr>
          <w:ins w:id="5041" w:author="Transkribus" w:date="2019-12-11T14:30:00Z"/>
          <w:rFonts w:ascii="Courier New" w:hAnsi="Courier New" w:cs="Courier New"/>
        </w:rPr>
      </w:pPr>
      <w:dir w:val="rtl">
        <w:dir w:val="rtl">
          <w:del w:id="5042" w:author="Transkribus" w:date="2019-12-11T14:30:00Z">
            <w:r w:rsidRPr="009B6BCA">
              <w:rPr>
                <w:rFonts w:ascii="Courier New" w:hAnsi="Courier New" w:cs="Courier New"/>
                <w:rtl/>
              </w:rPr>
              <w:delText>وكذا</w:delText>
            </w:r>
          </w:del>
          <w:ins w:id="5043" w:author="Transkribus" w:date="2019-12-11T14:30:00Z">
            <w:r w:rsidR="00EE6742" w:rsidRPr="00EE6742">
              <w:rPr>
                <w:rFonts w:ascii="Courier New" w:hAnsi="Courier New" w:cs="Courier New"/>
                <w:rtl/>
              </w:rPr>
              <w:t>وأصلقت من بعدة فاعتذرب * البه اعتدار الح ملق</w:t>
            </w:r>
          </w:ins>
        </w:dir>
      </w:dir>
    </w:p>
    <w:p w14:paraId="07BDAD62" w14:textId="77777777" w:rsidR="00EE6742" w:rsidRPr="00EE6742" w:rsidRDefault="00EE6742" w:rsidP="00EE6742">
      <w:pPr>
        <w:pStyle w:val="NurText"/>
        <w:bidi/>
        <w:rPr>
          <w:ins w:id="5044" w:author="Transkribus" w:date="2019-12-11T14:30:00Z"/>
          <w:rFonts w:ascii="Courier New" w:hAnsi="Courier New" w:cs="Courier New"/>
        </w:rPr>
      </w:pPr>
      <w:ins w:id="5045" w:author="Transkribus" w:date="2019-12-11T14:30:00Z">
        <w:r w:rsidRPr="00EE6742">
          <w:rPr>
            <w:rFonts w:ascii="Courier New" w:hAnsi="Courier New" w:cs="Courier New"/>
            <w:rtl/>
          </w:rPr>
          <w:t>وان كمان بكرتيما مضى * يذ افستعدر عمادق</w:t>
        </w:r>
      </w:ins>
    </w:p>
    <w:p w14:paraId="12B14F43" w14:textId="77777777" w:rsidR="00EE6742" w:rsidRPr="00EE6742" w:rsidRDefault="00EE6742" w:rsidP="00EE6742">
      <w:pPr>
        <w:pStyle w:val="NurText"/>
        <w:bidi/>
        <w:rPr>
          <w:ins w:id="5046" w:author="Transkribus" w:date="2019-12-11T14:30:00Z"/>
          <w:rFonts w:ascii="Courier New" w:hAnsi="Courier New" w:cs="Courier New"/>
        </w:rPr>
      </w:pPr>
      <w:ins w:id="5047" w:author="Transkribus" w:date="2019-12-11T14:30:00Z">
        <w:r w:rsidRPr="00EE6742">
          <w:rPr>
            <w:rFonts w:ascii="Courier New" w:hAnsi="Courier New" w:cs="Courier New"/>
            <w:rtl/>
          </w:rPr>
          <w:t>اقال قال والشدفى لتقسه أنصامن قطبة</w:t>
        </w:r>
      </w:ins>
    </w:p>
    <w:p w14:paraId="373A7BD5" w14:textId="77777777" w:rsidR="00EE6742" w:rsidRPr="00EE6742" w:rsidRDefault="00EE6742" w:rsidP="00EE6742">
      <w:pPr>
        <w:pStyle w:val="NurText"/>
        <w:bidi/>
        <w:rPr>
          <w:ins w:id="5048" w:author="Transkribus" w:date="2019-12-11T14:30:00Z"/>
          <w:rFonts w:ascii="Courier New" w:hAnsi="Courier New" w:cs="Courier New"/>
        </w:rPr>
      </w:pPr>
      <w:ins w:id="5049" w:author="Transkribus" w:date="2019-12-11T14:30:00Z">
        <w:r w:rsidRPr="00EE6742">
          <w:rPr>
            <w:rFonts w:ascii="Courier New" w:hAnsi="Courier New" w:cs="Courier New"/>
            <w:rtl/>
          </w:rPr>
          <w:t>الكاسل المرقل)</w:t>
        </w:r>
      </w:ins>
    </w:p>
    <w:p w14:paraId="59AD6096" w14:textId="7BFB72B8" w:rsidR="00EE6742" w:rsidRPr="00EE6742" w:rsidRDefault="00EE6742" w:rsidP="00EE6742">
      <w:pPr>
        <w:pStyle w:val="NurText"/>
        <w:bidi/>
        <w:rPr>
          <w:rFonts w:ascii="Courier New" w:hAnsi="Courier New" w:cs="Courier New"/>
        </w:rPr>
      </w:pPr>
      <w:ins w:id="5050" w:author="Transkribus" w:date="2019-12-11T14:30:00Z">
        <w:r w:rsidRPr="00EE6742">
          <w:rPr>
            <w:rFonts w:ascii="Courier New" w:hAnsi="Courier New" w:cs="Courier New"/>
            <w:rtl/>
          </w:rPr>
          <w:t>وكسد</w:t>
        </w:r>
      </w:ins>
      <w:r w:rsidRPr="00EE6742">
        <w:rPr>
          <w:rFonts w:ascii="Courier New" w:hAnsi="Courier New" w:cs="Courier New"/>
          <w:rtl/>
        </w:rPr>
        <w:t xml:space="preserve"> الرئيس </w:t>
      </w:r>
      <w:del w:id="5051" w:author="Transkribus" w:date="2019-12-11T14:30:00Z">
        <w:r w:rsidR="009B6BCA" w:rsidRPr="009B6BCA">
          <w:rPr>
            <w:rFonts w:ascii="Courier New" w:hAnsi="Courier New" w:cs="Courier New"/>
            <w:rtl/>
          </w:rPr>
          <w:delText>فانه عندي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كمجرى الروح يجري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5052" w:author="Transkribus" w:date="2019-12-11T14:30:00Z">
        <w:r w:rsidRPr="00EE6742">
          <w:rPr>
            <w:rFonts w:ascii="Courier New" w:hAnsi="Courier New" w:cs="Courier New"/>
            <w:rtl/>
          </w:rPr>
          <w:t>فاله * عندى كمصرى الروم بجرى</w:t>
        </w:r>
      </w:ins>
    </w:p>
    <w:p w14:paraId="6B5F3BE6" w14:textId="3ED90842" w:rsidR="00EE6742" w:rsidRPr="00EE6742" w:rsidRDefault="009B6BCA" w:rsidP="00EE6742">
      <w:pPr>
        <w:pStyle w:val="NurText"/>
        <w:bidi/>
        <w:rPr>
          <w:rFonts w:ascii="Courier New" w:hAnsi="Courier New" w:cs="Courier New"/>
        </w:rPr>
      </w:pPr>
      <w:dir w:val="rtl">
        <w:dir w:val="rtl">
          <w:del w:id="5053" w:author="Transkribus" w:date="2019-12-11T14:30:00Z">
            <w:r w:rsidRPr="009B6BCA">
              <w:rPr>
                <w:rFonts w:ascii="Courier New" w:hAnsi="Courier New" w:cs="Courier New"/>
                <w:rtl/>
              </w:rPr>
              <w:delText>ان</w:delText>
            </w:r>
          </w:del>
          <w:ins w:id="505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كرت فى دلف </w:t>
          </w:r>
          <w:del w:id="5055" w:author="Transkribus" w:date="2019-12-11T14:30:00Z">
            <w:r w:rsidRPr="009B6BCA">
              <w:rPr>
                <w:rFonts w:ascii="Courier New" w:hAnsi="Courier New" w:cs="Courier New"/>
                <w:rtl/>
              </w:rPr>
              <w:delText>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تهتكا من</w:delText>
                </w:r>
              </w:dir>
            </w:dir>
          </w:del>
          <w:ins w:id="5056" w:author="Transkribus" w:date="2019-12-11T14:30:00Z">
            <w:r w:rsidR="00EE6742" w:rsidRPr="00EE6742">
              <w:rPr>
                <w:rFonts w:ascii="Courier New" w:hAnsi="Courier New" w:cs="Courier New"/>
                <w:rtl/>
              </w:rPr>
              <w:t>عليسيه ثمامن</w:t>
            </w:r>
          </w:ins>
          <w:r w:rsidR="00EE6742" w:rsidRPr="00EE6742">
            <w:rPr>
              <w:rFonts w:ascii="Courier New" w:hAnsi="Courier New" w:cs="Courier New"/>
              <w:rtl/>
            </w:rPr>
            <w:t xml:space="preserve"> بعد </w:t>
          </w:r>
          <w:del w:id="5057" w:author="Transkribus" w:date="2019-12-11T14:30:00Z">
            <w:r w:rsidRPr="009B6BCA">
              <w:rPr>
                <w:rFonts w:ascii="Courier New" w:hAnsi="Courier New" w:cs="Courier New"/>
                <w:rtl/>
              </w:rPr>
              <w:delText>ستر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58" w:author="Transkribus" w:date="2019-12-11T14:30:00Z">
            <w:r w:rsidR="00EE6742" w:rsidRPr="00EE6742">
              <w:rPr>
                <w:rFonts w:ascii="Courier New" w:hAnsi="Courier New" w:cs="Courier New"/>
                <w:rtl/>
              </w:rPr>
              <w:t>سيرى</w:t>
            </w:r>
          </w:ins>
        </w:dir>
      </w:dir>
    </w:p>
    <w:p w14:paraId="271EAFEF" w14:textId="77777777" w:rsidR="009B6BCA" w:rsidRPr="009B6BCA" w:rsidRDefault="009B6BCA" w:rsidP="009B6BCA">
      <w:pPr>
        <w:pStyle w:val="NurText"/>
        <w:bidi/>
        <w:rPr>
          <w:del w:id="5059" w:author="Transkribus" w:date="2019-12-11T14:30:00Z"/>
          <w:rFonts w:ascii="Courier New" w:hAnsi="Courier New" w:cs="Courier New"/>
        </w:rPr>
      </w:pPr>
      <w:dir w:val="rtl">
        <w:dir w:val="rtl">
          <w:del w:id="5060" w:author="Transkribus" w:date="2019-12-11T14:30:00Z">
            <w:r w:rsidRPr="009B6BCA">
              <w:rPr>
                <w:rFonts w:ascii="Courier New" w:hAnsi="Courier New" w:cs="Courier New"/>
                <w:rtl/>
              </w:rPr>
              <w:delText>كيف السلو وقد تملك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مهجتى من غير 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F502323" w14:textId="77777777" w:rsidR="009B6BCA" w:rsidRPr="009B6BCA" w:rsidRDefault="009B6BCA" w:rsidP="009B6BCA">
      <w:pPr>
        <w:pStyle w:val="NurText"/>
        <w:bidi/>
        <w:rPr>
          <w:del w:id="5061" w:author="Transkribus" w:date="2019-12-11T14:30:00Z"/>
          <w:rFonts w:ascii="Courier New" w:hAnsi="Courier New" w:cs="Courier New"/>
        </w:rPr>
      </w:pPr>
      <w:dir w:val="rtl">
        <w:dir w:val="rtl">
          <w:del w:id="5062" w:author="Transkribus" w:date="2019-12-11T14:30:00Z">
            <w:r w:rsidRPr="009B6BCA">
              <w:rPr>
                <w:rFonts w:ascii="Courier New" w:hAnsi="Courier New" w:cs="Courier New"/>
                <w:rtl/>
              </w:rPr>
              <w:delText>قمر تراه اذا استمر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كمثل اربعة وعشر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060E237" w14:textId="77777777" w:rsidR="009B6BCA" w:rsidRPr="009B6BCA" w:rsidRDefault="009B6BCA" w:rsidP="009B6BCA">
      <w:pPr>
        <w:pStyle w:val="NurText"/>
        <w:bidi/>
        <w:rPr>
          <w:del w:id="5063" w:author="Transkribus" w:date="2019-12-11T14:30:00Z"/>
          <w:rFonts w:ascii="Courier New" w:hAnsi="Courier New" w:cs="Courier New"/>
        </w:rPr>
      </w:pPr>
      <w:dir w:val="rtl">
        <w:dir w:val="rtl">
          <w:del w:id="5064" w:author="Transkribus" w:date="2019-12-11T14:30:00Z">
            <w:r w:rsidRPr="009B6BCA">
              <w:rPr>
                <w:rFonts w:ascii="Courier New" w:hAnsi="Courier New" w:cs="Courier New"/>
                <w:rtl/>
              </w:rPr>
              <w:delText>يرفو بنجلاوين يسقم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سقامهما ويبري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F89C57D" w14:textId="3FD30C0E" w:rsidR="00EE6742" w:rsidRPr="00EE6742" w:rsidRDefault="009B6BCA" w:rsidP="00EE6742">
      <w:pPr>
        <w:pStyle w:val="NurText"/>
        <w:bidi/>
        <w:rPr>
          <w:ins w:id="5065" w:author="Transkribus" w:date="2019-12-11T14:30:00Z"/>
          <w:rFonts w:ascii="Courier New" w:hAnsi="Courier New" w:cs="Courier New"/>
        </w:rPr>
      </w:pPr>
      <w:dir w:val="rtl">
        <w:dir w:val="rtl">
          <w:del w:id="5066" w:author="Transkribus" w:date="2019-12-11T14:30:00Z">
            <w:r w:rsidRPr="009B6BCA">
              <w:rPr>
                <w:rFonts w:ascii="Courier New" w:hAnsi="Courier New" w:cs="Courier New"/>
                <w:rtl/>
              </w:rPr>
              <w:delText>واذا تبسم</w:delText>
            </w:r>
          </w:del>
          <w:ins w:id="5067" w:author="Transkribus" w:date="2019-12-11T14:30:00Z">
            <w:r w:rsidR="00EE6742" w:rsidRPr="00EE6742">
              <w:rPr>
                <w:rFonts w:ascii="Courier New" w:hAnsi="Courier New" w:cs="Courier New"/>
                <w:rtl/>
              </w:rPr>
              <w:t>وهدلت فيه فقال لى * فذل فاتت م٥رى</w:t>
            </w:r>
          </w:ins>
        </w:dir>
      </w:dir>
    </w:p>
    <w:p w14:paraId="236A2BA5" w14:textId="77777777" w:rsidR="00EE6742" w:rsidRPr="00EE6742" w:rsidRDefault="00EE6742" w:rsidP="00EE6742">
      <w:pPr>
        <w:pStyle w:val="NurText"/>
        <w:bidi/>
        <w:rPr>
          <w:ins w:id="5068" w:author="Transkribus" w:date="2019-12-11T14:30:00Z"/>
          <w:rFonts w:ascii="Courier New" w:hAnsi="Courier New" w:cs="Courier New"/>
        </w:rPr>
      </w:pPr>
      <w:ins w:id="5069" w:author="Transkribus" w:date="2019-12-11T14:30:00Z">
        <w:r w:rsidRPr="00EE6742">
          <w:rPr>
            <w:rFonts w:ascii="Courier New" w:hAnsi="Courier New" w:cs="Courier New"/>
            <w:rtl/>
          </w:rPr>
          <w:t>حيف الساو وقد ثملسلك مهيضى عن عين أمرى</w:t>
        </w:r>
      </w:ins>
    </w:p>
    <w:p w14:paraId="3B192D9C" w14:textId="77777777" w:rsidR="00EE6742" w:rsidRPr="00EE6742" w:rsidRDefault="00EE6742" w:rsidP="00EE6742">
      <w:pPr>
        <w:pStyle w:val="NurText"/>
        <w:bidi/>
        <w:rPr>
          <w:ins w:id="5070" w:author="Transkribus" w:date="2019-12-11T14:30:00Z"/>
          <w:rFonts w:ascii="Courier New" w:hAnsi="Courier New" w:cs="Courier New"/>
        </w:rPr>
      </w:pPr>
      <w:ins w:id="5071" w:author="Transkribus" w:date="2019-12-11T14:30:00Z">
        <w:r w:rsidRPr="00EE6742">
          <w:rPr>
            <w:rFonts w:ascii="Courier New" w:hAnsi="Courier New" w:cs="Courier New"/>
            <w:rtl/>
          </w:rPr>
          <w:t>عربراه اذا اسنصر ٤متل أر بعة وعمر</w:t>
        </w:r>
      </w:ins>
    </w:p>
    <w:p w14:paraId="4FF79D40" w14:textId="77777777" w:rsidR="00EE6742" w:rsidRPr="00EE6742" w:rsidRDefault="00EE6742" w:rsidP="00EE6742">
      <w:pPr>
        <w:pStyle w:val="NurText"/>
        <w:bidi/>
        <w:rPr>
          <w:ins w:id="5072" w:author="Transkribus" w:date="2019-12-11T14:30:00Z"/>
          <w:rFonts w:ascii="Courier New" w:hAnsi="Courier New" w:cs="Courier New"/>
        </w:rPr>
      </w:pPr>
      <w:ins w:id="5073" w:author="Transkribus" w:date="2019-12-11T14:30:00Z">
        <w:r w:rsidRPr="00EE6742">
          <w:rPr>
            <w:rFonts w:ascii="Courier New" w:hAnsi="Courier New" w:cs="Courier New"/>
            <w:rtl/>
          </w:rPr>
          <w:t>ابردو بعلاوين يسعم من سعامهما وييرى</w:t>
        </w:r>
      </w:ins>
    </w:p>
    <w:p w14:paraId="69588972" w14:textId="097C3BDE" w:rsidR="00EE6742" w:rsidRPr="00EE6742" w:rsidRDefault="00EE6742" w:rsidP="00EE6742">
      <w:pPr>
        <w:pStyle w:val="NurText"/>
        <w:bidi/>
        <w:rPr>
          <w:rFonts w:ascii="Courier New" w:hAnsi="Courier New" w:cs="Courier New"/>
        </w:rPr>
      </w:pPr>
      <w:ins w:id="5074" w:author="Transkribus" w:date="2019-12-11T14:30:00Z">
        <w:r w:rsidRPr="00EE6742">
          <w:rPr>
            <w:rFonts w:ascii="Courier New" w:hAnsi="Courier New" w:cs="Courier New"/>
            <w:rtl/>
          </w:rPr>
          <w:t>واداقيسم</w:t>
        </w:r>
      </w:ins>
      <w:r w:rsidRPr="00EE6742">
        <w:rPr>
          <w:rFonts w:ascii="Courier New" w:hAnsi="Courier New" w:cs="Courier New"/>
          <w:rtl/>
        </w:rPr>
        <w:t xml:space="preserve"> فى </w:t>
      </w:r>
      <w:del w:id="5075" w:author="Transkribus" w:date="2019-12-11T14:30:00Z">
        <w:r w:rsidR="009B6BCA" w:rsidRPr="009B6BCA">
          <w:rPr>
            <w:rFonts w:ascii="Courier New" w:hAnsi="Courier New" w:cs="Courier New"/>
            <w:rtl/>
          </w:rPr>
          <w:delText>دجا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ليل</w:delText>
            </w:r>
          </w:dir>
        </w:dir>
      </w:del>
      <w:ins w:id="5076" w:author="Transkribus" w:date="2019-12-11T14:30:00Z">
        <w:r w:rsidRPr="00EE6742">
          <w:rPr>
            <w:rFonts w:ascii="Courier New" w:hAnsi="Courier New" w:cs="Courier New"/>
            <w:rtl/>
          </w:rPr>
          <w:t>ذجا * ليسل</w:t>
        </w:r>
      </w:ins>
      <w:r w:rsidRPr="00EE6742">
        <w:rPr>
          <w:rFonts w:ascii="Courier New" w:hAnsi="Courier New" w:cs="Courier New"/>
          <w:rtl/>
        </w:rPr>
        <w:t xml:space="preserve"> شهدت له </w:t>
      </w:r>
      <w:del w:id="5077" w:author="Transkribus" w:date="2019-12-11T14:30:00Z">
        <w:r w:rsidR="009B6BCA" w:rsidRPr="009B6BCA">
          <w:rPr>
            <w:rFonts w:ascii="Courier New" w:hAnsi="Courier New" w:cs="Courier New"/>
            <w:rtl/>
          </w:rPr>
          <w:delText>بفجر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078" w:author="Transkribus" w:date="2019-12-11T14:30:00Z">
        <w:r w:rsidRPr="00EE6742">
          <w:rPr>
            <w:rFonts w:ascii="Courier New" w:hAnsi="Courier New" w:cs="Courier New"/>
            <w:rtl/>
          </w:rPr>
          <w:t>عير</w:t>
        </w:r>
      </w:ins>
    </w:p>
    <w:p w14:paraId="049DDB85" w14:textId="7B63772B" w:rsidR="00EE6742" w:rsidRPr="00EE6742" w:rsidRDefault="009B6BCA" w:rsidP="00EE6742">
      <w:pPr>
        <w:pStyle w:val="NurText"/>
        <w:bidi/>
        <w:rPr>
          <w:rFonts w:ascii="Courier New" w:hAnsi="Courier New" w:cs="Courier New"/>
        </w:rPr>
      </w:pPr>
      <w:dir w:val="rtl">
        <w:dir w:val="rtl">
          <w:del w:id="5079" w:author="Transkribus" w:date="2019-12-11T14:30:00Z">
            <w:r w:rsidRPr="009B6BCA">
              <w:rPr>
                <w:rFonts w:ascii="Courier New" w:hAnsi="Courier New" w:cs="Courier New"/>
                <w:rtl/>
              </w:rPr>
              <w:delText>وبورد وجنته وحسن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عذاره</w:delText>
                </w:r>
              </w:dir>
            </w:dir>
          </w:del>
          <w:ins w:id="5080" w:author="Transkribus" w:date="2019-12-11T14:30:00Z">
            <w:r w:rsidR="00EE6742" w:rsidRPr="00EE6742">
              <w:rPr>
                <w:rFonts w:ascii="Courier New" w:hAnsi="Courier New" w:cs="Courier New"/>
                <w:rtl/>
              </w:rPr>
              <w:t>ويورد وحفته وحسسن عذارة</w:t>
            </w:r>
          </w:ins>
          <w:r w:rsidR="00EE6742" w:rsidRPr="00EE6742">
            <w:rPr>
              <w:rFonts w:ascii="Courier New" w:hAnsi="Courier New" w:cs="Courier New"/>
              <w:rtl/>
            </w:rPr>
            <w:t xml:space="preserve"> قد قام </w:t>
          </w:r>
          <w:del w:id="5081" w:author="Transkribus" w:date="2019-12-11T14:30:00Z">
            <w:r w:rsidRPr="009B6BCA">
              <w:rPr>
                <w:rFonts w:ascii="Courier New" w:hAnsi="Courier New" w:cs="Courier New"/>
                <w:rtl/>
              </w:rPr>
              <w:delText>عذرى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082" w:author="Transkribus" w:date="2019-12-11T14:30:00Z">
            <w:r w:rsidR="00EE6742" w:rsidRPr="00EE6742">
              <w:rPr>
                <w:rFonts w:ascii="Courier New" w:hAnsi="Courier New" w:cs="Courier New"/>
                <w:rtl/>
              </w:rPr>
              <w:t>عدرى</w:t>
            </w:r>
          </w:ins>
        </w:dir>
      </w:dir>
    </w:p>
    <w:p w14:paraId="36FB2F85" w14:textId="750FEA26" w:rsidR="00EE6742" w:rsidRPr="00EE6742" w:rsidRDefault="009B6BCA" w:rsidP="00EE6742">
      <w:pPr>
        <w:pStyle w:val="NurText"/>
        <w:bidi/>
        <w:rPr>
          <w:ins w:id="5083" w:author="Transkribus" w:date="2019-12-11T14:30:00Z"/>
          <w:rFonts w:ascii="Courier New" w:hAnsi="Courier New" w:cs="Courier New"/>
        </w:rPr>
      </w:pPr>
      <w:dir w:val="rtl">
        <w:dir w:val="rtl">
          <w:del w:id="5084" w:author="Transkribus" w:date="2019-12-11T14:30:00Z">
            <w:r w:rsidRPr="009B6BCA">
              <w:rPr>
                <w:rFonts w:ascii="Courier New" w:hAnsi="Courier New" w:cs="Courier New"/>
                <w:rtl/>
              </w:rPr>
              <w:delText>اقول ولما وصل</w:delText>
            </w:r>
          </w:del>
          <w:ins w:id="5085" w:author="Transkribus" w:date="2019-12-11T14:30:00Z">
            <w:r w:rsidR="00EE6742" w:rsidRPr="00EE6742">
              <w:rPr>
                <w:rFonts w:ascii="Courier New" w:hAnsi="Courier New" w:cs="Courier New"/>
                <w:rtl/>
              </w:rPr>
              <w:t>اأقول ولماوسل</w:t>
            </w:r>
          </w:ins>
          <w:r w:rsidR="00EE6742" w:rsidRPr="00EE6742">
            <w:rPr>
              <w:rFonts w:ascii="Courier New" w:hAnsi="Courier New" w:cs="Courier New"/>
              <w:rtl/>
            </w:rPr>
            <w:t xml:space="preserve"> مهذب الدين بن النقا</w:t>
          </w:r>
          <w:del w:id="5086" w:author="Transkribus" w:date="2019-12-11T14:30:00Z">
            <w:r w:rsidRPr="009B6BCA">
              <w:rPr>
                <w:rFonts w:ascii="Courier New" w:hAnsi="Courier New" w:cs="Courier New"/>
                <w:rtl/>
              </w:rPr>
              <w:delText>ش</w:delText>
            </w:r>
          </w:del>
          <w:ins w:id="508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الى دمشق بقى </w:t>
          </w:r>
          <w:del w:id="5088" w:author="Transkribus" w:date="2019-12-11T14:30:00Z">
            <w:r w:rsidRPr="009B6BCA">
              <w:rPr>
                <w:rFonts w:ascii="Courier New" w:hAnsi="Courier New" w:cs="Courier New"/>
                <w:rtl/>
              </w:rPr>
              <w:delText>بها يطب وكان اوحد زمانه</w:delText>
            </w:r>
          </w:del>
          <w:ins w:id="5089" w:author="Transkribus" w:date="2019-12-11T14:30:00Z">
            <w:r w:rsidR="00EE6742" w:rsidRPr="00EE6742">
              <w:rPr>
                <w:rFonts w:ascii="Courier New" w:hAnsi="Courier New" w:cs="Courier New"/>
                <w:rtl/>
              </w:rPr>
              <w:t>بهايطب وكمان أو حسدزمانة</w:t>
            </w:r>
          </w:ins>
        </w:dir>
      </w:dir>
    </w:p>
    <w:p w14:paraId="6028B1B2" w14:textId="77777777" w:rsidR="009B6BCA" w:rsidRPr="009B6BCA" w:rsidRDefault="00EE6742" w:rsidP="009B6BCA">
      <w:pPr>
        <w:pStyle w:val="NurText"/>
        <w:bidi/>
        <w:rPr>
          <w:del w:id="5090" w:author="Transkribus" w:date="2019-12-11T14:30:00Z"/>
          <w:rFonts w:ascii="Courier New" w:hAnsi="Courier New" w:cs="Courier New"/>
        </w:rPr>
      </w:pPr>
      <w:r w:rsidRPr="00EE6742">
        <w:rPr>
          <w:rFonts w:ascii="Courier New" w:hAnsi="Courier New" w:cs="Courier New"/>
          <w:rtl/>
        </w:rPr>
        <w:t xml:space="preserve"> فى صنا</w:t>
      </w:r>
      <w:del w:id="5091" w:author="Transkribus" w:date="2019-12-11T14:30:00Z">
        <w:r w:rsidR="009B6BCA" w:rsidRPr="009B6BCA">
          <w:rPr>
            <w:rFonts w:ascii="Courier New" w:hAnsi="Courier New" w:cs="Courier New"/>
            <w:rtl/>
          </w:rPr>
          <w:delText>ع</w:delText>
        </w:r>
      </w:del>
      <w:ins w:id="5092" w:author="Transkribus" w:date="2019-12-11T14:30:00Z">
        <w:r w:rsidRPr="00EE6742">
          <w:rPr>
            <w:rFonts w:ascii="Courier New" w:hAnsi="Courier New" w:cs="Courier New"/>
            <w:rtl/>
          </w:rPr>
          <w:t>ه</w:t>
        </w:r>
      </w:ins>
      <w:r w:rsidRPr="00EE6742">
        <w:rPr>
          <w:rFonts w:ascii="Courier New" w:hAnsi="Courier New" w:cs="Courier New"/>
          <w:rtl/>
        </w:rPr>
        <w:t>ة الطب وله م</w:t>
      </w:r>
      <w:ins w:id="5093" w:author="Transkribus" w:date="2019-12-11T14:30:00Z">
        <w:r w:rsidRPr="00EE6742">
          <w:rPr>
            <w:rFonts w:ascii="Courier New" w:hAnsi="Courier New" w:cs="Courier New"/>
            <w:rtl/>
          </w:rPr>
          <w:t>خ</w:t>
        </w:r>
      </w:ins>
      <w:r w:rsidRPr="00EE6742">
        <w:rPr>
          <w:rFonts w:ascii="Courier New" w:hAnsi="Courier New" w:cs="Courier New"/>
          <w:rtl/>
        </w:rPr>
        <w:t xml:space="preserve">جلس عام </w:t>
      </w:r>
      <w:ins w:id="5094" w:author="Transkribus" w:date="2019-12-11T14:30:00Z">
        <w:r w:rsidRPr="00EE6742">
          <w:rPr>
            <w:rFonts w:ascii="Courier New" w:hAnsi="Courier New" w:cs="Courier New"/>
            <w:rtl/>
          </w:rPr>
          <w:t>ا</w:t>
        </w:r>
      </w:ins>
      <w:r w:rsidRPr="00EE6742">
        <w:rPr>
          <w:rFonts w:ascii="Courier New" w:hAnsi="Courier New" w:cs="Courier New"/>
          <w:rtl/>
        </w:rPr>
        <w:t>ل</w:t>
      </w:r>
      <w:del w:id="5095" w:author="Transkribus" w:date="2019-12-11T14:30:00Z">
        <w:r w:rsidR="009B6BCA" w:rsidRPr="009B6BCA">
          <w:rPr>
            <w:rFonts w:ascii="Courier New" w:hAnsi="Courier New" w:cs="Courier New"/>
            <w:rtl/>
          </w:rPr>
          <w:delText>ل</w:delText>
        </w:r>
      </w:del>
      <w:r w:rsidRPr="00EE6742">
        <w:rPr>
          <w:rFonts w:ascii="Courier New" w:hAnsi="Courier New" w:cs="Courier New"/>
          <w:rtl/>
        </w:rPr>
        <w:t>مشتغل</w:t>
      </w:r>
      <w:del w:id="5096" w:author="Transkribus" w:date="2019-12-11T14:30:00Z">
        <w:r w:rsidR="009B6BCA" w:rsidRPr="009B6BCA">
          <w:rPr>
            <w:rFonts w:ascii="Courier New" w:hAnsi="Courier New" w:cs="Courier New"/>
            <w:rtl/>
          </w:rPr>
          <w:delText>ي</w:delText>
        </w:r>
      </w:del>
      <w:ins w:id="5097" w:author="Transkribus" w:date="2019-12-11T14:30:00Z">
        <w:r w:rsidRPr="00EE6742">
          <w:rPr>
            <w:rFonts w:ascii="Courier New" w:hAnsi="Courier New" w:cs="Courier New"/>
            <w:rtl/>
          </w:rPr>
          <w:t>ب</w:t>
        </w:r>
      </w:ins>
      <w:r w:rsidRPr="00EE6742">
        <w:rPr>
          <w:rFonts w:ascii="Courier New" w:hAnsi="Courier New" w:cs="Courier New"/>
          <w:rtl/>
        </w:rPr>
        <w:t xml:space="preserve">ن عليه </w:t>
      </w:r>
      <w:del w:id="509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D5ACF9D" w14:textId="0F484B6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w:t>
          </w:r>
          <w:del w:id="5099"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وجه الى الديار </w:t>
          </w:r>
          <w:del w:id="5100" w:author="Transkribus" w:date="2019-12-11T14:30:00Z">
            <w:r w:rsidRPr="009B6BCA">
              <w:rPr>
                <w:rFonts w:ascii="Courier New" w:hAnsi="Courier New" w:cs="Courier New"/>
                <w:rtl/>
              </w:rPr>
              <w:delText>المصرية واقام</w:delText>
            </w:r>
          </w:del>
          <w:ins w:id="5101" w:author="Transkribus" w:date="2019-12-11T14:30:00Z">
            <w:r w:rsidR="00EE6742" w:rsidRPr="00EE6742">
              <w:rPr>
                <w:rFonts w:ascii="Courier New" w:hAnsi="Courier New" w:cs="Courier New"/>
                <w:rtl/>
              </w:rPr>
              <w:t>المصريه وأقام</w:t>
            </w:r>
          </w:ins>
          <w:r w:rsidR="00EE6742" w:rsidRPr="00EE6742">
            <w:rPr>
              <w:rFonts w:ascii="Courier New" w:hAnsi="Courier New" w:cs="Courier New"/>
              <w:rtl/>
            </w:rPr>
            <w:t xml:space="preserve"> بالقاهرة</w:t>
          </w:r>
          <w:del w:id="5102" w:author="Transkribus" w:date="2019-12-11T14:30:00Z">
            <w:r w:rsidRPr="009B6BCA">
              <w:rPr>
                <w:rFonts w:ascii="Courier New" w:hAnsi="Courier New" w:cs="Courier New"/>
                <w:rtl/>
              </w:rPr>
              <w:delText xml:space="preserve">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0DA559" w14:textId="77777777" w:rsidR="009B6BCA" w:rsidRPr="009B6BCA" w:rsidRDefault="009B6BCA" w:rsidP="009B6BCA">
      <w:pPr>
        <w:pStyle w:val="NurText"/>
        <w:bidi/>
        <w:rPr>
          <w:del w:id="5103" w:author="Transkribus" w:date="2019-12-11T14:30:00Z"/>
          <w:rFonts w:ascii="Courier New" w:hAnsi="Courier New" w:cs="Courier New"/>
        </w:rPr>
      </w:pPr>
      <w:dir w:val="rtl">
        <w:dir w:val="rtl">
          <w:ins w:id="5104" w:author="Transkribus" w:date="2019-12-11T14:30:00Z">
            <w:r w:rsidR="00EE6742" w:rsidRPr="00EE6742">
              <w:rPr>
                <w:rFonts w:ascii="Courier New" w:hAnsi="Courier New" w:cs="Courier New"/>
                <w:rtl/>
              </w:rPr>
              <w:t xml:space="preserve">هذة </w:t>
            </w:r>
          </w:ins>
          <w:r w:rsidR="00EE6742" w:rsidRPr="00EE6742">
            <w:rPr>
              <w:rFonts w:ascii="Courier New" w:hAnsi="Courier New" w:cs="Courier New"/>
              <w:rtl/>
            </w:rPr>
            <w:t>ثم رجع الى د</w:t>
          </w:r>
          <w:del w:id="5105" w:author="Transkribus" w:date="2019-12-11T14:30:00Z">
            <w:r w:rsidRPr="009B6BCA">
              <w:rPr>
                <w:rFonts w:ascii="Courier New" w:hAnsi="Courier New" w:cs="Courier New"/>
                <w:rtl/>
              </w:rPr>
              <w:delText>مش</w:delText>
            </w:r>
          </w:del>
          <w:ins w:id="5106" w:author="Transkribus" w:date="2019-12-11T14:30:00Z">
            <w:r w:rsidR="00EE6742" w:rsidRPr="00EE6742">
              <w:rPr>
                <w:rFonts w:ascii="Courier New" w:hAnsi="Courier New" w:cs="Courier New"/>
                <w:rtl/>
              </w:rPr>
              <w:t>يس</w:t>
            </w:r>
          </w:ins>
          <w:r w:rsidR="00EE6742" w:rsidRPr="00EE6742">
            <w:rPr>
              <w:rFonts w:ascii="Courier New" w:hAnsi="Courier New" w:cs="Courier New"/>
              <w:rtl/>
            </w:rPr>
            <w:t xml:space="preserve">ق ولم </w:t>
          </w:r>
          <w:del w:id="5107" w:author="Transkribus" w:date="2019-12-11T14:30:00Z">
            <w:r w:rsidRPr="009B6BCA">
              <w:rPr>
                <w:rFonts w:ascii="Courier New" w:hAnsi="Courier New" w:cs="Courier New"/>
                <w:rtl/>
              </w:rPr>
              <w:delText>يزل مقيما</w:delText>
            </w:r>
          </w:del>
          <w:ins w:id="5108" w:author="Transkribus" w:date="2019-12-11T14:30:00Z">
            <w:r w:rsidR="00EE6742" w:rsidRPr="00EE6742">
              <w:rPr>
                <w:rFonts w:ascii="Courier New" w:hAnsi="Courier New" w:cs="Courier New"/>
                <w:rtl/>
              </w:rPr>
              <w:t>برل بهامعما</w:t>
            </w:r>
          </w:ins>
          <w:r w:rsidR="00EE6742" w:rsidRPr="00EE6742">
            <w:rPr>
              <w:rFonts w:ascii="Courier New" w:hAnsi="Courier New" w:cs="Courier New"/>
              <w:rtl/>
            </w:rPr>
            <w:t xml:space="preserve"> الى حين </w:t>
          </w:r>
          <w:del w:id="5109" w:author="Transkribus" w:date="2019-12-11T14:30:00Z">
            <w:r w:rsidRPr="009B6BCA">
              <w:rPr>
                <w:rFonts w:ascii="Courier New" w:hAnsi="Courier New" w:cs="Courier New"/>
                <w:rtl/>
              </w:rPr>
              <w:delText>وفاته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DBB31E" w14:textId="2D08A2AA" w:rsidR="00EE6742" w:rsidRPr="00EE6742" w:rsidRDefault="009B6BCA" w:rsidP="00EE6742">
      <w:pPr>
        <w:pStyle w:val="NurText"/>
        <w:bidi/>
        <w:rPr>
          <w:rFonts w:ascii="Courier New" w:hAnsi="Courier New" w:cs="Courier New"/>
        </w:rPr>
      </w:pPr>
      <w:dir w:val="rtl">
        <w:dir w:val="rtl">
          <w:ins w:id="5110" w:author="Transkribus" w:date="2019-12-11T14:30:00Z">
            <w:r w:rsidR="00EE6742" w:rsidRPr="00EE6742">
              <w:rPr>
                <w:rFonts w:ascii="Courier New" w:hAnsi="Courier New" w:cs="Courier New"/>
                <w:rtl/>
              </w:rPr>
              <w:t xml:space="preserve">وفاله </w:t>
            </w:r>
          </w:ins>
          <w:r w:rsidR="00EE6742" w:rsidRPr="00EE6742">
            <w:rPr>
              <w:rFonts w:ascii="Courier New" w:hAnsi="Courier New" w:cs="Courier New"/>
              <w:rtl/>
            </w:rPr>
            <w:t>وخدم بصناعة الطب الملك العادل</w:t>
          </w:r>
          <w:del w:id="5111" w:author="Transkribus" w:date="2019-12-11T14:30:00Z">
            <w:r w:rsidRPr="009B6BCA">
              <w:rPr>
                <w:rFonts w:ascii="Courier New" w:hAnsi="Courier New" w:cs="Courier New"/>
                <w:rtl/>
              </w:rPr>
              <w:delText xml:space="preserve"> نور الدين محمود ابن زنكى وكان يعانى ايضا كتابة الانشاء وكتب كثيرا لنور الدين المراسلات والكتب الى سائر النواحى وكان مكينا عنده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A73741F" w14:textId="3F552727" w:rsidR="00EE6742" w:rsidRPr="00EE6742" w:rsidRDefault="009B6BCA" w:rsidP="00EE6742">
      <w:pPr>
        <w:pStyle w:val="NurText"/>
        <w:bidi/>
        <w:rPr>
          <w:ins w:id="5112" w:author="Transkribus" w:date="2019-12-11T14:30:00Z"/>
          <w:rFonts w:ascii="Courier New" w:hAnsi="Courier New" w:cs="Courier New"/>
        </w:rPr>
      </w:pPr>
      <w:dir w:val="rtl">
        <w:dir w:val="rtl">
          <w:del w:id="5113" w:author="Transkribus" w:date="2019-12-11T14:30:00Z">
            <w:r w:rsidRPr="009B6BCA">
              <w:rPr>
                <w:rFonts w:ascii="Courier New" w:hAnsi="Courier New" w:cs="Courier New"/>
                <w:rtl/>
              </w:rPr>
              <w:delText>وخدم ايضا فى البيمارستان الكبير</w:delText>
            </w:r>
          </w:del>
          <w:ins w:id="5114" w:author="Transkribus" w:date="2019-12-11T14:30:00Z">
            <w:r w:rsidR="00EE6742" w:rsidRPr="00EE6742">
              <w:rPr>
                <w:rFonts w:ascii="Courier New" w:hAnsi="Courier New" w:cs="Courier New"/>
                <w:rtl/>
              </w:rPr>
              <w:t>بور الدين محمود بن رفكى وكان بعانى أصا كمالبة الالشاء وكتب كتير النور الدين المر اسلات</w:t>
            </w:r>
          </w:ins>
        </w:dir>
      </w:dir>
    </w:p>
    <w:p w14:paraId="2A3A843B" w14:textId="40CBE360" w:rsidR="00EE6742" w:rsidRPr="00EE6742" w:rsidRDefault="00EE6742" w:rsidP="00EE6742">
      <w:pPr>
        <w:pStyle w:val="NurText"/>
        <w:bidi/>
        <w:rPr>
          <w:ins w:id="5115" w:author="Transkribus" w:date="2019-12-11T14:30:00Z"/>
          <w:rFonts w:ascii="Courier New" w:hAnsi="Courier New" w:cs="Courier New"/>
        </w:rPr>
      </w:pPr>
      <w:ins w:id="5116" w:author="Transkribus" w:date="2019-12-11T14:30:00Z">
        <w:r w:rsidRPr="00EE6742">
          <w:rPr>
            <w:rFonts w:ascii="Courier New" w:hAnsi="Courier New" w:cs="Courier New"/>
            <w:rtl/>
          </w:rPr>
          <w:t>والكتب الى ساتر النواخى وكان مكيناغنده وحدم ابصافى السمار ستان الكمير</w:t>
        </w:r>
      </w:ins>
      <w:r w:rsidRPr="00EE6742">
        <w:rPr>
          <w:rFonts w:ascii="Courier New" w:hAnsi="Courier New" w:cs="Courier New"/>
          <w:rtl/>
        </w:rPr>
        <w:t xml:space="preserve"> الذى</w:t>
      </w:r>
      <w:del w:id="5117" w:author="Transkribus" w:date="2019-12-11T14:30:00Z">
        <w:r w:rsidR="009B6BCA" w:rsidRPr="009B6BCA">
          <w:rPr>
            <w:rFonts w:ascii="Courier New" w:hAnsi="Courier New" w:cs="Courier New"/>
            <w:rtl/>
          </w:rPr>
          <w:delText xml:space="preserve"> انشاه</w:delText>
        </w:r>
      </w:del>
    </w:p>
    <w:p w14:paraId="37CEBDE0" w14:textId="77777777" w:rsidR="009B6BCA" w:rsidRPr="009B6BCA" w:rsidRDefault="00EE6742" w:rsidP="009B6BCA">
      <w:pPr>
        <w:pStyle w:val="NurText"/>
        <w:bidi/>
        <w:rPr>
          <w:del w:id="5118" w:author="Transkribus" w:date="2019-12-11T14:30:00Z"/>
          <w:rFonts w:ascii="Courier New" w:hAnsi="Courier New" w:cs="Courier New"/>
        </w:rPr>
      </w:pPr>
      <w:ins w:id="5119" w:author="Transkribus" w:date="2019-12-11T14:30:00Z">
        <w:r w:rsidRPr="00EE6742">
          <w:rPr>
            <w:rFonts w:ascii="Courier New" w:hAnsi="Courier New" w:cs="Courier New"/>
            <w:rtl/>
          </w:rPr>
          <w:t>أنساه</w:t>
        </w:r>
      </w:ins>
      <w:r w:rsidRPr="00EE6742">
        <w:rPr>
          <w:rFonts w:ascii="Courier New" w:hAnsi="Courier New" w:cs="Courier New"/>
          <w:rtl/>
        </w:rPr>
        <w:t xml:space="preserve"> الملك العادل </w:t>
      </w:r>
      <w:del w:id="5120" w:author="Transkribus" w:date="2019-12-11T14:30:00Z">
        <w:r w:rsidR="009B6BCA" w:rsidRPr="009B6BCA">
          <w:rPr>
            <w:rFonts w:ascii="Courier New" w:hAnsi="Courier New" w:cs="Courier New"/>
            <w:rtl/>
          </w:rPr>
          <w:delText>ن</w:delText>
        </w:r>
      </w:del>
      <w:ins w:id="5121" w:author="Transkribus" w:date="2019-12-11T14:30:00Z">
        <w:r w:rsidRPr="00EE6742">
          <w:rPr>
            <w:rFonts w:ascii="Courier New" w:hAnsi="Courier New" w:cs="Courier New"/>
            <w:rtl/>
          </w:rPr>
          <w:t>ب</w:t>
        </w:r>
      </w:ins>
      <w:r w:rsidRPr="00EE6742">
        <w:rPr>
          <w:rFonts w:ascii="Courier New" w:hAnsi="Courier New" w:cs="Courier New"/>
          <w:rtl/>
        </w:rPr>
        <w:t xml:space="preserve">ور الدين </w:t>
      </w:r>
      <w:del w:id="5122" w:author="Transkribus" w:date="2019-12-11T14:30:00Z">
        <w:r w:rsidR="009B6BCA" w:rsidRPr="009B6BCA">
          <w:rPr>
            <w:rFonts w:ascii="Courier New" w:hAnsi="Courier New" w:cs="Courier New"/>
            <w:rtl/>
          </w:rPr>
          <w:delText>بدمشق وبقى</w:delText>
        </w:r>
      </w:del>
      <w:ins w:id="5123" w:author="Transkribus" w:date="2019-12-11T14:30:00Z">
        <w:r w:rsidRPr="00EE6742">
          <w:rPr>
            <w:rFonts w:ascii="Courier New" w:hAnsi="Courier New" w:cs="Courier New"/>
            <w:rtl/>
          </w:rPr>
          <w:t>بديسق وبق</w:t>
        </w:r>
      </w:ins>
      <w:r w:rsidRPr="00EE6742">
        <w:rPr>
          <w:rFonts w:ascii="Courier New" w:hAnsi="Courier New" w:cs="Courier New"/>
          <w:rtl/>
        </w:rPr>
        <w:t xml:space="preserve"> به سنين </w:t>
      </w:r>
      <w:del w:id="51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EFA367" w14:textId="6B3B0A9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وكتب الامير م</w:t>
          </w:r>
          <w:del w:id="5125" w:author="Transkribus" w:date="2019-12-11T14:30:00Z">
            <w:r w:rsidRPr="009B6BCA">
              <w:rPr>
                <w:rFonts w:ascii="Courier New" w:hAnsi="Courier New" w:cs="Courier New"/>
                <w:rtl/>
              </w:rPr>
              <w:delText>ؤ</w:delText>
            </w:r>
          </w:del>
          <w:ins w:id="5126" w:author="Transkribus" w:date="2019-12-11T14:30:00Z">
            <w:r w:rsidR="00EE6742" w:rsidRPr="00EE6742">
              <w:rPr>
                <w:rFonts w:ascii="Courier New" w:hAnsi="Courier New" w:cs="Courier New"/>
                <w:rtl/>
              </w:rPr>
              <w:t>و</w:t>
            </w:r>
          </w:ins>
          <w:r w:rsidR="00EE6742" w:rsidRPr="00EE6742">
            <w:rPr>
              <w:rFonts w:ascii="Courier New" w:hAnsi="Courier New" w:cs="Courier New"/>
              <w:rtl/>
            </w:rPr>
            <w:t xml:space="preserve">يد الدولة </w:t>
          </w:r>
          <w:del w:id="5127" w:author="Transkribus" w:date="2019-12-11T14:30:00Z">
            <w:r w:rsidRPr="009B6BCA">
              <w:rPr>
                <w:rFonts w:ascii="Courier New" w:hAnsi="Courier New" w:cs="Courier New"/>
                <w:rtl/>
              </w:rPr>
              <w:delText>ابو المظفر اسامة بن منقذ الى مهذب الدين ابن النقاش يستهدى دهن بلسان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28" w:author="Transkribus" w:date="2019-12-11T14:30:00Z">
            <w:r w:rsidR="00EE6742" w:rsidRPr="00EE6742">
              <w:rPr>
                <w:rFonts w:ascii="Courier New" w:hAnsi="Courier New" w:cs="Courier New"/>
                <w:rtl/>
              </w:rPr>
              <w:t>أبو المطظفر</w:t>
            </w:r>
          </w:ins>
        </w:dir>
      </w:dir>
    </w:p>
    <w:p w14:paraId="53115708" w14:textId="77777777" w:rsidR="009B6BCA" w:rsidRPr="009B6BCA" w:rsidRDefault="009B6BCA" w:rsidP="009B6BCA">
      <w:pPr>
        <w:pStyle w:val="NurText"/>
        <w:bidi/>
        <w:rPr>
          <w:del w:id="5129" w:author="Transkribus" w:date="2019-12-11T14:30:00Z"/>
          <w:rFonts w:ascii="Courier New" w:hAnsi="Courier New" w:cs="Courier New"/>
        </w:rPr>
      </w:pPr>
      <w:dir w:val="rtl">
        <w:dir w:val="rtl">
          <w:del w:id="5130" w:author="Transkribus" w:date="2019-12-11T14:30:00Z">
            <w:r w:rsidRPr="009B6BCA">
              <w:rPr>
                <w:rFonts w:ascii="Courier New" w:hAnsi="Courier New" w:cs="Courier New"/>
                <w:rtl/>
              </w:rPr>
              <w:delText>ركبتى تخدم المهذب فى العلم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وفى كل حكمة وبيان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B44BF92" w14:textId="77777777" w:rsidR="009B6BCA" w:rsidRPr="009B6BCA" w:rsidRDefault="009B6BCA" w:rsidP="009B6BCA">
      <w:pPr>
        <w:pStyle w:val="NurText"/>
        <w:bidi/>
        <w:rPr>
          <w:del w:id="5131" w:author="Transkribus" w:date="2019-12-11T14:30:00Z"/>
          <w:rFonts w:ascii="Courier New" w:hAnsi="Courier New" w:cs="Courier New"/>
        </w:rPr>
      </w:pPr>
      <w:dir w:val="rtl">
        <w:dir w:val="rtl">
          <w:del w:id="5132" w:author="Transkribus" w:date="2019-12-11T14:30:00Z">
            <w:r w:rsidRPr="009B6BCA">
              <w:rPr>
                <w:rFonts w:ascii="Courier New" w:hAnsi="Courier New" w:cs="Courier New"/>
                <w:rtl/>
              </w:rPr>
              <w:delText>وهى تشكو اليه تاثير طول العمر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فى ضعفها وطول الزمان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C8CCE13" w14:textId="77777777" w:rsidR="009B6BCA" w:rsidRPr="009B6BCA" w:rsidRDefault="009B6BCA" w:rsidP="009B6BCA">
      <w:pPr>
        <w:pStyle w:val="NurText"/>
        <w:bidi/>
        <w:rPr>
          <w:del w:id="5133" w:author="Transkribus" w:date="2019-12-11T14:30:00Z"/>
          <w:rFonts w:ascii="Courier New" w:hAnsi="Courier New" w:cs="Courier New"/>
        </w:rPr>
      </w:pPr>
      <w:dir w:val="rtl">
        <w:dir w:val="rtl">
          <w:del w:id="5134" w:author="Transkribus" w:date="2019-12-11T14:30:00Z">
            <w:r w:rsidRPr="009B6BCA">
              <w:rPr>
                <w:rFonts w:ascii="Courier New" w:hAnsi="Courier New" w:cs="Courier New"/>
                <w:rtl/>
              </w:rPr>
              <w:delText>فلها فاقة</w:delText>
            </w:r>
          </w:del>
          <w:ins w:id="5135" w:author="Transkribus" w:date="2019-12-11T14:30:00Z">
            <w:r w:rsidR="00EE6742" w:rsidRPr="00EE6742">
              <w:rPr>
                <w:rFonts w:ascii="Courier New" w:hAnsi="Courier New" w:cs="Courier New"/>
                <w:rtl/>
              </w:rPr>
              <w:t xml:space="preserve"> أسامة بن منفدذ</w:t>
            </w:r>
          </w:ins>
          <w:r w:rsidR="00EE6742" w:rsidRPr="00EE6742">
            <w:rPr>
              <w:rFonts w:ascii="Courier New" w:hAnsi="Courier New" w:cs="Courier New"/>
              <w:rtl/>
            </w:rPr>
            <w:t xml:space="preserve"> الى </w:t>
          </w:r>
          <w:del w:id="5136" w:author="Transkribus" w:date="2019-12-11T14:30:00Z">
            <w:r w:rsidRPr="009B6BCA">
              <w:rPr>
                <w:rFonts w:ascii="Courier New" w:hAnsi="Courier New" w:cs="Courier New"/>
                <w:rtl/>
              </w:rPr>
              <w:delText>ما يقويها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CA5AE3" w14:textId="77777777" w:rsidR="009B6BCA" w:rsidRPr="009B6BCA" w:rsidRDefault="009B6BCA" w:rsidP="009B6BCA">
      <w:pPr>
        <w:pStyle w:val="NurText"/>
        <w:bidi/>
        <w:rPr>
          <w:del w:id="5137" w:author="Transkribus" w:date="2019-12-11T14:30:00Z"/>
          <w:rFonts w:ascii="Courier New" w:hAnsi="Courier New" w:cs="Courier New"/>
        </w:rPr>
      </w:pPr>
      <w:dir w:val="rtl">
        <w:dir w:val="rtl">
          <w:del w:id="5138" w:author="Transkribus" w:date="2019-12-11T14:30:00Z">
            <w:r w:rsidRPr="009B6BCA">
              <w:rPr>
                <w:rFonts w:ascii="Courier New" w:hAnsi="Courier New" w:cs="Courier New"/>
                <w:rtl/>
              </w:rPr>
              <w:delText>على مشيها من البلسان)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0D81D8" w14:textId="77777777" w:rsidR="009B6BCA" w:rsidRPr="009B6BCA" w:rsidRDefault="009B6BCA" w:rsidP="009B6BCA">
      <w:pPr>
        <w:pStyle w:val="NurText"/>
        <w:bidi/>
        <w:rPr>
          <w:del w:id="5139" w:author="Transkribus" w:date="2019-12-11T14:30:00Z"/>
          <w:rFonts w:ascii="Courier New" w:hAnsi="Courier New" w:cs="Courier New"/>
        </w:rPr>
      </w:pPr>
      <w:dir w:val="rtl">
        <w:dir w:val="rtl">
          <w:del w:id="5140" w:author="Transkribus" w:date="2019-12-11T14:30:00Z">
            <w:r w:rsidRPr="009B6BCA">
              <w:rPr>
                <w:rFonts w:ascii="Courier New" w:hAnsi="Courier New" w:cs="Courier New"/>
                <w:rtl/>
              </w:rPr>
              <w:delText>كل هذا علالة ما لمن جاز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الثمانين بالنهوض يدان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73B0AF8" w14:textId="77777777" w:rsidR="009B6BCA" w:rsidRPr="009B6BCA" w:rsidRDefault="009B6BCA" w:rsidP="009B6BCA">
      <w:pPr>
        <w:pStyle w:val="NurText"/>
        <w:bidi/>
        <w:rPr>
          <w:del w:id="5141" w:author="Transkribus" w:date="2019-12-11T14:30:00Z"/>
          <w:rFonts w:ascii="Courier New" w:hAnsi="Courier New" w:cs="Courier New"/>
        </w:rPr>
      </w:pPr>
      <w:dir w:val="rtl">
        <w:dir w:val="rtl">
          <w:del w:id="5142" w:author="Transkribus" w:date="2019-12-11T14:30:00Z">
            <w:r w:rsidRPr="009B6BCA">
              <w:rPr>
                <w:rFonts w:ascii="Courier New" w:hAnsi="Courier New" w:cs="Courier New"/>
                <w:rtl/>
              </w:rPr>
              <w:delText>رغبة فى الحياة من بعد طول العمر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والموت غاية الانسان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F209B38" w14:textId="77777777" w:rsidR="009B6BCA" w:rsidRPr="009B6BCA" w:rsidRDefault="009B6BCA" w:rsidP="009B6BCA">
      <w:pPr>
        <w:pStyle w:val="NurText"/>
        <w:bidi/>
        <w:rPr>
          <w:del w:id="5143" w:author="Transkribus" w:date="2019-12-11T14:30:00Z"/>
          <w:rFonts w:ascii="Courier New" w:hAnsi="Courier New" w:cs="Courier New"/>
        </w:rPr>
      </w:pPr>
      <w:dir w:val="rtl">
        <w:dir w:val="rtl">
          <w:del w:id="5144" w:author="Transkribus" w:date="2019-12-11T14:30:00Z">
            <w:r w:rsidRPr="009B6BCA">
              <w:rPr>
                <w:rFonts w:ascii="Courier New" w:hAnsi="Courier New" w:cs="Courier New"/>
                <w:rtl/>
              </w:rPr>
              <w:delText>فبعث اليه ما اراد من ذلك ولم يزل فى خدمة نور الدين 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EF85FD" w14:textId="77777777" w:rsidR="009B6BCA" w:rsidRPr="009B6BCA" w:rsidRDefault="009B6BCA" w:rsidP="009B6BCA">
      <w:pPr>
        <w:pStyle w:val="NurText"/>
        <w:bidi/>
        <w:rPr>
          <w:del w:id="5145" w:author="Transkribus" w:date="2019-12-11T14:30:00Z"/>
          <w:rFonts w:ascii="Courier New" w:hAnsi="Courier New" w:cs="Courier New"/>
        </w:rPr>
      </w:pPr>
      <w:dir w:val="rtl">
        <w:dir w:val="rtl">
          <w:del w:id="5146" w:author="Transkribus" w:date="2019-12-11T14:30:00Z">
            <w:r w:rsidRPr="009B6BCA">
              <w:rPr>
                <w:rFonts w:ascii="Courier New" w:hAnsi="Courier New" w:cs="Courier New"/>
                <w:rtl/>
              </w:rPr>
              <w:delText>وكانت وفاة نور الدين فى شوال سنة تسع وستين وخمسمائة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5C6357" w14:textId="13CF6447" w:rsidR="00EE6742" w:rsidRPr="00EE6742" w:rsidRDefault="009B6BCA" w:rsidP="00EE6742">
      <w:pPr>
        <w:pStyle w:val="NurText"/>
        <w:bidi/>
        <w:rPr>
          <w:rFonts w:ascii="Courier New" w:hAnsi="Courier New" w:cs="Courier New"/>
        </w:rPr>
      </w:pPr>
      <w:dir w:val="rtl">
        <w:dir w:val="rtl">
          <w:del w:id="5147" w:author="Transkribus" w:date="2019-12-11T14:30:00Z">
            <w:r w:rsidRPr="009B6BCA">
              <w:rPr>
                <w:rFonts w:ascii="Courier New" w:hAnsi="Courier New" w:cs="Courier New"/>
                <w:rtl/>
              </w:rPr>
              <w:delText xml:space="preserve">وخدم </w:delText>
            </w:r>
          </w:del>
          <w:r w:rsidR="00EE6742" w:rsidRPr="00EE6742">
            <w:rPr>
              <w:rFonts w:ascii="Courier New" w:hAnsi="Courier New" w:cs="Courier New"/>
              <w:rtl/>
            </w:rPr>
            <w:t xml:space="preserve">مهذب الدين بن </w:t>
          </w:r>
          <w:del w:id="5148" w:author="Transkribus" w:date="2019-12-11T14:30:00Z">
            <w:r w:rsidRPr="009B6BCA">
              <w:rPr>
                <w:rFonts w:ascii="Courier New" w:hAnsi="Courier New" w:cs="Courier New"/>
                <w:rtl/>
              </w:rPr>
              <w:delText>النقاش ايضا بصناعة الطب بعد ذلك للملك الناصر صلاح الدين يوسف بن 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149" w:author="Transkribus" w:date="2019-12-11T14:30:00Z">
            <w:r w:rsidR="00EE6742" w:rsidRPr="00EE6742">
              <w:rPr>
                <w:rFonts w:ascii="Courier New" w:hAnsi="Courier New" w:cs="Courier New"/>
                <w:rtl/>
              </w:rPr>
              <w:t>النقاس بستهدى دعن بلسان</w:t>
            </w:r>
          </w:ins>
        </w:dir>
      </w:dir>
    </w:p>
    <w:p w14:paraId="1646A20E" w14:textId="77777777" w:rsidR="009B6BCA" w:rsidRPr="009B6BCA" w:rsidRDefault="009B6BCA" w:rsidP="009B6BCA">
      <w:pPr>
        <w:pStyle w:val="NurText"/>
        <w:bidi/>
        <w:rPr>
          <w:del w:id="5150" w:author="Transkribus" w:date="2019-12-11T14:30:00Z"/>
          <w:rFonts w:ascii="Courier New" w:hAnsi="Courier New" w:cs="Courier New"/>
        </w:rPr>
      </w:pPr>
      <w:dir w:val="rtl">
        <w:dir w:val="rtl">
          <w:del w:id="5151" w:author="Transkribus" w:date="2019-12-11T14:30:00Z">
            <w:r w:rsidRPr="009B6BCA">
              <w:rPr>
                <w:rFonts w:ascii="Courier New" w:hAnsi="Courier New" w:cs="Courier New"/>
                <w:rtl/>
              </w:rPr>
              <w:delText>لما ملك 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C3B7A6" w14:textId="77777777" w:rsidR="009B6BCA" w:rsidRPr="009B6BCA" w:rsidRDefault="009B6BCA" w:rsidP="009B6BCA">
      <w:pPr>
        <w:pStyle w:val="NurText"/>
        <w:bidi/>
        <w:rPr>
          <w:del w:id="5152" w:author="Transkribus" w:date="2019-12-11T14:30:00Z"/>
          <w:rFonts w:ascii="Courier New" w:hAnsi="Courier New" w:cs="Courier New"/>
        </w:rPr>
      </w:pPr>
      <w:dir w:val="rtl">
        <w:dir w:val="rtl">
          <w:del w:id="5153" w:author="Transkribus" w:date="2019-12-11T14:30:00Z">
            <w:r w:rsidRPr="009B6BCA">
              <w:rPr>
                <w:rFonts w:ascii="Courier New" w:hAnsi="Courier New" w:cs="Courier New"/>
                <w:rtl/>
              </w:rPr>
              <w:delText>وحظى عنده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05BA791" w14:textId="25691680" w:rsidR="00EE6742" w:rsidRPr="00EE6742" w:rsidRDefault="009B6BCA" w:rsidP="00EE6742">
      <w:pPr>
        <w:pStyle w:val="NurText"/>
        <w:bidi/>
        <w:rPr>
          <w:ins w:id="5154" w:author="Transkribus" w:date="2019-12-11T14:30:00Z"/>
          <w:rFonts w:ascii="Courier New" w:hAnsi="Courier New" w:cs="Courier New"/>
        </w:rPr>
      </w:pPr>
      <w:dir w:val="rtl">
        <w:dir w:val="rtl">
          <w:del w:id="5155" w:author="Transkribus" w:date="2019-12-11T14:30:00Z">
            <w:r w:rsidRPr="009B6BCA">
              <w:rPr>
                <w:rFonts w:ascii="Courier New" w:hAnsi="Courier New" w:cs="Courier New"/>
                <w:rtl/>
              </w:rPr>
              <w:delText>وكان مهذب</w:delText>
            </w:r>
          </w:del>
          <w:ins w:id="5156" w:author="Transkribus" w:date="2019-12-11T14:30:00Z">
            <w:r w:rsidR="00EE6742" w:rsidRPr="00EE6742">
              <w:rPr>
                <w:rFonts w:ascii="Courier New" w:hAnsi="Courier New" w:cs="Courier New"/>
                <w:rtl/>
              </w:rPr>
              <w:t>الحقيف٢</w:t>
            </w:r>
          </w:ins>
        </w:dir>
      </w:dir>
    </w:p>
    <w:p w14:paraId="673850E6" w14:textId="77777777" w:rsidR="00EE6742" w:rsidRPr="00EE6742" w:rsidRDefault="00EE6742" w:rsidP="00EE6742">
      <w:pPr>
        <w:pStyle w:val="NurText"/>
        <w:bidi/>
        <w:rPr>
          <w:ins w:id="5157" w:author="Transkribus" w:date="2019-12-11T14:30:00Z"/>
          <w:rFonts w:ascii="Courier New" w:hAnsi="Courier New" w:cs="Courier New"/>
        </w:rPr>
      </w:pPr>
      <w:ins w:id="5158" w:author="Transkribus" w:date="2019-12-11T14:30:00Z">
        <w:r w:rsidRPr="00EE6742">
          <w:rPr>
            <w:rFonts w:ascii="Courier New" w:hAnsi="Courier New" w:cs="Courier New"/>
            <w:rtl/>
          </w:rPr>
          <w:t>ساس</w:t>
        </w:r>
      </w:ins>
    </w:p>
    <w:p w14:paraId="76846A15" w14:textId="77777777" w:rsidR="00EE6742" w:rsidRPr="00EE6742" w:rsidRDefault="00EE6742" w:rsidP="00EE6742">
      <w:pPr>
        <w:pStyle w:val="NurText"/>
        <w:bidi/>
        <w:rPr>
          <w:ins w:id="5159" w:author="Transkribus" w:date="2019-12-11T14:30:00Z"/>
          <w:rFonts w:ascii="Courier New" w:hAnsi="Courier New" w:cs="Courier New"/>
        </w:rPr>
      </w:pPr>
      <w:ins w:id="5160" w:author="Transkribus" w:date="2019-12-11T14:30:00Z">
        <w:r w:rsidRPr="00EE6742">
          <w:rPr>
            <w:rFonts w:ascii="Courier New" w:hAnsi="Courier New" w:cs="Courier New"/>
            <w:rtl/>
          </w:rPr>
          <w:t xml:space="preserve"> بالاضل</w:t>
        </w:r>
      </w:ins>
    </w:p>
    <w:p w14:paraId="50E6A25C" w14:textId="77777777" w:rsidR="00EE6742" w:rsidRPr="00EE6742" w:rsidRDefault="00EE6742" w:rsidP="00EE6742">
      <w:pPr>
        <w:pStyle w:val="NurText"/>
        <w:bidi/>
        <w:rPr>
          <w:ins w:id="5161" w:author="Transkribus" w:date="2019-12-11T14:30:00Z"/>
          <w:rFonts w:ascii="Courier New" w:hAnsi="Courier New" w:cs="Courier New"/>
        </w:rPr>
      </w:pPr>
      <w:ins w:id="5162" w:author="Transkribus" w:date="2019-12-11T14:30:00Z">
        <w:r w:rsidRPr="00EE6742">
          <w:rPr>
            <w:rFonts w:ascii="Courier New" w:hAnsi="Courier New" w:cs="Courier New"/>
            <w:rtl/>
          </w:rPr>
          <w:t>سساس</w:t>
        </w:r>
      </w:ins>
    </w:p>
    <w:p w14:paraId="3AEF91A4" w14:textId="77777777" w:rsidR="00EE6742" w:rsidRPr="00EE6742" w:rsidRDefault="00EE6742" w:rsidP="00EE6742">
      <w:pPr>
        <w:pStyle w:val="NurText"/>
        <w:bidi/>
        <w:rPr>
          <w:ins w:id="5163" w:author="Transkribus" w:date="2019-12-11T14:30:00Z"/>
          <w:rFonts w:ascii="Courier New" w:hAnsi="Courier New" w:cs="Courier New"/>
        </w:rPr>
      </w:pPr>
      <w:ins w:id="5164" w:author="Transkribus" w:date="2019-12-11T14:30:00Z">
        <w:r w:rsidRPr="00EE6742">
          <w:rPr>
            <w:rFonts w:ascii="Courier New" w:hAnsi="Courier New" w:cs="Courier New"/>
            <w:rtl/>
          </w:rPr>
          <w:t>٤</w:t>
        </w:r>
      </w:ins>
    </w:p>
    <w:p w14:paraId="13B321D7" w14:textId="77777777" w:rsidR="00EE6742" w:rsidRPr="00EE6742" w:rsidRDefault="00EE6742" w:rsidP="00EE6742">
      <w:pPr>
        <w:pStyle w:val="NurText"/>
        <w:bidi/>
        <w:rPr>
          <w:ins w:id="5165" w:author="Transkribus" w:date="2019-12-11T14:30:00Z"/>
          <w:rFonts w:ascii="Courier New" w:hAnsi="Courier New" w:cs="Courier New"/>
        </w:rPr>
      </w:pPr>
      <w:ins w:id="5166" w:author="Transkribus" w:date="2019-12-11T14:30:00Z">
        <w:r w:rsidRPr="00EE6742">
          <w:rPr>
            <w:rFonts w:ascii="Courier New" w:hAnsi="Courier New" w:cs="Courier New"/>
            <w:rtl/>
          </w:rPr>
          <w:t>الاضل</w:t>
        </w:r>
      </w:ins>
    </w:p>
    <w:p w14:paraId="5A25DFBD" w14:textId="77777777" w:rsidR="00EE6742" w:rsidRPr="00EE6742" w:rsidRDefault="00EE6742" w:rsidP="00EE6742">
      <w:pPr>
        <w:pStyle w:val="NurText"/>
        <w:bidi/>
        <w:rPr>
          <w:ins w:id="5167" w:author="Transkribus" w:date="2019-12-11T14:30:00Z"/>
          <w:rFonts w:ascii="Courier New" w:hAnsi="Courier New" w:cs="Courier New"/>
        </w:rPr>
      </w:pPr>
      <w:ins w:id="5168" w:author="Transkribus" w:date="2019-12-11T14:30:00Z">
        <w:r w:rsidRPr="00EE6742">
          <w:rPr>
            <w:rFonts w:ascii="Courier New" w:hAnsi="Courier New" w:cs="Courier New"/>
            <w:rtl/>
          </w:rPr>
          <w:t>وي٤</w:t>
        </w:r>
      </w:ins>
    </w:p>
    <w:p w14:paraId="7A053D0F" w14:textId="77777777" w:rsidR="00EE6742" w:rsidRPr="00EE6742" w:rsidRDefault="00EE6742" w:rsidP="00EE6742">
      <w:pPr>
        <w:pStyle w:val="NurText"/>
        <w:bidi/>
        <w:rPr>
          <w:ins w:id="5169" w:author="Transkribus" w:date="2019-12-11T14:30:00Z"/>
          <w:rFonts w:ascii="Courier New" w:hAnsi="Courier New" w:cs="Courier New"/>
        </w:rPr>
      </w:pPr>
      <w:ins w:id="5170" w:author="Transkribus" w:date="2019-12-11T14:30:00Z">
        <w:r w:rsidRPr="00EE6742">
          <w:rPr>
            <w:rFonts w:ascii="Courier New" w:hAnsi="Courier New" w:cs="Courier New"/>
            <w:rtl/>
          </w:rPr>
          <w:t>١٦٣</w:t>
        </w:r>
      </w:ins>
    </w:p>
    <w:p w14:paraId="4B90F302" w14:textId="77777777" w:rsidR="009B6BCA" w:rsidRPr="009B6BCA" w:rsidRDefault="00EE6742" w:rsidP="009B6BCA">
      <w:pPr>
        <w:pStyle w:val="NurText"/>
        <w:bidi/>
        <w:rPr>
          <w:del w:id="5171" w:author="Transkribus" w:date="2019-12-11T14:30:00Z"/>
          <w:rFonts w:ascii="Courier New" w:hAnsi="Courier New" w:cs="Courier New"/>
        </w:rPr>
      </w:pPr>
      <w:ins w:id="5172" w:author="Transkribus" w:date="2019-12-11T14:30:00Z">
        <w:r w:rsidRPr="00EE6742">
          <w:rPr>
            <w:rFonts w:ascii="Courier New" w:hAnsi="Courier New" w:cs="Courier New"/>
            <w:rtl/>
          </w:rPr>
          <w:t>ب هو أمين</w:t>
        </w:r>
      </w:ins>
      <w:r w:rsidRPr="00EE6742">
        <w:rPr>
          <w:rFonts w:ascii="Courier New" w:hAnsi="Courier New" w:cs="Courier New"/>
          <w:rtl/>
        </w:rPr>
        <w:t xml:space="preserve"> الدين </w:t>
      </w:r>
      <w:ins w:id="5173" w:author="Transkribus" w:date="2019-12-11T14:30:00Z">
        <w:r w:rsidRPr="00EE6742">
          <w:rPr>
            <w:rFonts w:ascii="Courier New" w:hAnsi="Courier New" w:cs="Courier New"/>
            <w:rtl/>
          </w:rPr>
          <w:t xml:space="preserve">أبو زكر بايحى </w:t>
        </w:r>
      </w:ins>
      <w:r w:rsidRPr="00EE6742">
        <w:rPr>
          <w:rFonts w:ascii="Courier New" w:hAnsi="Courier New" w:cs="Courier New"/>
          <w:rtl/>
        </w:rPr>
        <w:t xml:space="preserve">بن </w:t>
      </w:r>
      <w:del w:id="5174" w:author="Transkribus" w:date="2019-12-11T14:30:00Z">
        <w:r w:rsidR="009B6BCA" w:rsidRPr="009B6BCA">
          <w:rPr>
            <w:rFonts w:ascii="Courier New" w:hAnsi="Courier New" w:cs="Courier New"/>
            <w:rtl/>
          </w:rPr>
          <w:delText>النقاش كثير الاحسان محبا للجميل يؤثر التخصص</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C76AA5" w14:textId="77777777" w:rsidR="009B6BCA" w:rsidRPr="009B6BCA" w:rsidRDefault="009B6BCA" w:rsidP="009B6BCA">
      <w:pPr>
        <w:pStyle w:val="NurText"/>
        <w:bidi/>
        <w:rPr>
          <w:del w:id="5175" w:author="Transkribus" w:date="2019-12-11T14:30:00Z"/>
          <w:rFonts w:ascii="Courier New" w:hAnsi="Courier New" w:cs="Courier New"/>
        </w:rPr>
      </w:pPr>
      <w:dir w:val="rtl">
        <w:dir w:val="rtl">
          <w:del w:id="5176" w:author="Transkribus" w:date="2019-12-11T14:30:00Z">
            <w:r w:rsidRPr="009B6BCA">
              <w:rPr>
                <w:rFonts w:ascii="Courier New" w:hAnsi="Courier New" w:cs="Courier New"/>
                <w:rtl/>
              </w:rPr>
              <w:delText>ولم يتخذ امراة ولا خلف ولدا وكانت وفاته رحمه الله بدمشق فى يوم السبت ثانى عشر محرم سنة اربع وسبعين وخمسمائة ودفن بها فى جبل قاسيون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530A65" w14:textId="77777777" w:rsidR="009B6BCA" w:rsidRPr="009B6BCA" w:rsidRDefault="009B6BCA" w:rsidP="009B6BCA">
      <w:pPr>
        <w:pStyle w:val="NurText"/>
        <w:bidi/>
        <w:rPr>
          <w:del w:id="5177" w:author="Transkribus" w:date="2019-12-11T14:30:00Z"/>
          <w:rFonts w:ascii="Courier New" w:hAnsi="Courier New" w:cs="Courier New"/>
        </w:rPr>
      </w:pPr>
      <w:dir w:val="rtl">
        <w:dir w:val="rtl">
          <w:del w:id="5178" w:author="Transkribus" w:date="2019-12-11T14:30:00Z">
            <w:r w:rsidRPr="009B6BCA">
              <w:rPr>
                <w:rFonts w:ascii="Courier New" w:hAnsi="Courier New" w:cs="Courier New"/>
                <w:rtl/>
              </w:rPr>
              <w:delText>ابو زكريا يحيى البياسي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045BC4" w14:textId="17C27EFD" w:rsidR="00EE6742" w:rsidRPr="00EE6742" w:rsidRDefault="009B6BCA" w:rsidP="00EE6742">
      <w:pPr>
        <w:pStyle w:val="NurText"/>
        <w:bidi/>
        <w:rPr>
          <w:ins w:id="5179" w:author="Transkribus" w:date="2019-12-11T14:30:00Z"/>
          <w:rFonts w:ascii="Courier New" w:hAnsi="Courier New" w:cs="Courier New"/>
        </w:rPr>
      </w:pPr>
      <w:dir w:val="rtl">
        <w:dir w:val="rtl">
          <w:del w:id="5180" w:author="Transkribus" w:date="2019-12-11T14:30:00Z">
            <w:r w:rsidRPr="009B6BCA">
              <w:rPr>
                <w:rFonts w:ascii="Courier New" w:hAnsi="Courier New" w:cs="Courier New"/>
                <w:rtl/>
              </w:rPr>
              <w:delText>هو امين الدين ابو زكريا يحيى بن اسماعيل الاندلسى</w:delText>
            </w:r>
          </w:del>
          <w:ins w:id="5181" w:author="Transkribus" w:date="2019-12-11T14:30:00Z">
            <w:r w:rsidR="00EE6742" w:rsidRPr="00EE6742">
              <w:rPr>
                <w:rFonts w:ascii="Courier New" w:hAnsi="Courier New" w:cs="Courier New"/>
                <w:rtl/>
              </w:rPr>
              <w:t>اسمعيل الابدلسى</w:t>
            </w:r>
          </w:ins>
          <w:r w:rsidR="00EE6742" w:rsidRPr="00EE6742">
            <w:rPr>
              <w:rFonts w:ascii="Courier New" w:hAnsi="Courier New" w:cs="Courier New"/>
              <w:rtl/>
            </w:rPr>
            <w:t xml:space="preserve"> البياسى من</w:t>
          </w:r>
        </w:dir>
      </w:dir>
    </w:p>
    <w:p w14:paraId="604136A8" w14:textId="77777777" w:rsidR="00EE6742" w:rsidRPr="00EE6742" w:rsidRDefault="00EE6742" w:rsidP="00EE6742">
      <w:pPr>
        <w:pStyle w:val="NurText"/>
        <w:bidi/>
        <w:rPr>
          <w:ins w:id="5182" w:author="Transkribus" w:date="2019-12-11T14:30:00Z"/>
          <w:rFonts w:ascii="Courier New" w:hAnsi="Courier New" w:cs="Courier New"/>
        </w:rPr>
      </w:pPr>
      <w:ins w:id="5183" w:author="Transkribus" w:date="2019-12-11T14:30:00Z">
        <w:r w:rsidRPr="00EE6742">
          <w:rPr>
            <w:rFonts w:ascii="Courier New" w:hAnsi="Courier New" w:cs="Courier New"/>
            <w:rtl/>
          </w:rPr>
          <w:t>بركسى خدم المهذب فى العلسموفى كل حكمه وبان</w:t>
        </w:r>
      </w:ins>
    </w:p>
    <w:p w14:paraId="40DABDAC" w14:textId="77777777" w:rsidR="00EE6742" w:rsidRPr="00EE6742" w:rsidRDefault="00EE6742" w:rsidP="00EE6742">
      <w:pPr>
        <w:pStyle w:val="NurText"/>
        <w:bidi/>
        <w:rPr>
          <w:ins w:id="5184" w:author="Transkribus" w:date="2019-12-11T14:30:00Z"/>
          <w:rFonts w:ascii="Courier New" w:hAnsi="Courier New" w:cs="Courier New"/>
        </w:rPr>
      </w:pPr>
      <w:ins w:id="5185" w:author="Transkribus" w:date="2019-12-11T14:30:00Z">
        <w:r w:rsidRPr="00EE6742">
          <w:rPr>
            <w:rFonts w:ascii="Courier New" w:hAnsi="Courier New" w:cs="Courier New"/>
            <w:rtl/>
          </w:rPr>
          <w:t>وهى تشكو البه ثاكرطول السعمر فى صعفها وطول الرزمان</w:t>
        </w:r>
      </w:ins>
    </w:p>
    <w:p w14:paraId="22AB45E1" w14:textId="77777777" w:rsidR="00EE6742" w:rsidRPr="00EE6742" w:rsidRDefault="00EE6742" w:rsidP="00EE6742">
      <w:pPr>
        <w:pStyle w:val="NurText"/>
        <w:bidi/>
        <w:rPr>
          <w:ins w:id="5186" w:author="Transkribus" w:date="2019-12-11T14:30:00Z"/>
          <w:rFonts w:ascii="Courier New" w:hAnsi="Courier New" w:cs="Courier New"/>
        </w:rPr>
      </w:pPr>
      <w:ins w:id="5187" w:author="Transkribus" w:date="2019-12-11T14:30:00Z">
        <w:r w:rsidRPr="00EE6742">
          <w:rPr>
            <w:rFonts w:ascii="Courier New" w:hAnsi="Courier New" w:cs="Courier New"/>
            <w:rtl/>
          </w:rPr>
          <w:t>ابلها فاقة الى ما بقويسسها على مسيهامن البلسان</w:t>
        </w:r>
      </w:ins>
    </w:p>
    <w:p w14:paraId="1FA48CC7" w14:textId="77777777" w:rsidR="00EE6742" w:rsidRPr="00EE6742" w:rsidRDefault="00EE6742" w:rsidP="00EE6742">
      <w:pPr>
        <w:pStyle w:val="NurText"/>
        <w:bidi/>
        <w:rPr>
          <w:ins w:id="5188" w:author="Transkribus" w:date="2019-12-11T14:30:00Z"/>
          <w:rFonts w:ascii="Courier New" w:hAnsi="Courier New" w:cs="Courier New"/>
        </w:rPr>
      </w:pPr>
      <w:ins w:id="5189" w:author="Transkribus" w:date="2019-12-11T14:30:00Z">
        <w:r w:rsidRPr="00EE6742">
          <w:rPr>
            <w:rFonts w:ascii="Courier New" w:hAnsi="Courier New" w:cs="Courier New"/>
            <w:rtl/>
          </w:rPr>
          <w:t>٤ل هذاعلالة مالن جا * ز الثمانين بالنهوس بدان</w:t>
        </w:r>
      </w:ins>
    </w:p>
    <w:p w14:paraId="06B95F13" w14:textId="77777777" w:rsidR="00EE6742" w:rsidRPr="00EE6742" w:rsidRDefault="00EE6742" w:rsidP="00EE6742">
      <w:pPr>
        <w:pStyle w:val="NurText"/>
        <w:bidi/>
        <w:rPr>
          <w:ins w:id="5190" w:author="Transkribus" w:date="2019-12-11T14:30:00Z"/>
          <w:rFonts w:ascii="Courier New" w:hAnsi="Courier New" w:cs="Courier New"/>
        </w:rPr>
      </w:pPr>
      <w:ins w:id="5191" w:author="Transkribus" w:date="2019-12-11T14:30:00Z">
        <w:r w:rsidRPr="00EE6742">
          <w:rPr>
            <w:rFonts w:ascii="Courier New" w:hAnsi="Courier New" w:cs="Courier New"/>
            <w:rtl/>
          </w:rPr>
          <w:t xml:space="preserve"> رهبة فى الحباة من بعد طول السعمروالموت ابة الانسان</w:t>
        </w:r>
      </w:ins>
    </w:p>
    <w:p w14:paraId="108118E6" w14:textId="77777777" w:rsidR="00EE6742" w:rsidRPr="00EE6742" w:rsidRDefault="00EE6742" w:rsidP="00EE6742">
      <w:pPr>
        <w:pStyle w:val="NurText"/>
        <w:bidi/>
        <w:rPr>
          <w:ins w:id="5192" w:author="Transkribus" w:date="2019-12-11T14:30:00Z"/>
          <w:rFonts w:ascii="Courier New" w:hAnsi="Courier New" w:cs="Courier New"/>
        </w:rPr>
      </w:pPr>
      <w:ins w:id="5193" w:author="Transkribus" w:date="2019-12-11T14:30:00Z">
        <w:r w:rsidRPr="00EE6742">
          <w:rPr>
            <w:rFonts w:ascii="Courier New" w:hAnsi="Courier New" w:cs="Courier New"/>
            <w:rtl/>
          </w:rPr>
          <w:t>فيعت البه ماأراد من ذلك ولميرل فى خدمة ور الدين الى ابن توفى رحجمه الله وكان وفاة ور الدين</w:t>
        </w:r>
      </w:ins>
    </w:p>
    <w:p w14:paraId="43A4DD7C" w14:textId="77777777" w:rsidR="00EE6742" w:rsidRPr="00EE6742" w:rsidRDefault="00EE6742" w:rsidP="00EE6742">
      <w:pPr>
        <w:pStyle w:val="NurText"/>
        <w:bidi/>
        <w:rPr>
          <w:ins w:id="5194" w:author="Transkribus" w:date="2019-12-11T14:30:00Z"/>
          <w:rFonts w:ascii="Courier New" w:hAnsi="Courier New" w:cs="Courier New"/>
        </w:rPr>
      </w:pPr>
      <w:ins w:id="5195" w:author="Transkribus" w:date="2019-12-11T14:30:00Z">
        <w:r w:rsidRPr="00EE6742">
          <w:rPr>
            <w:rFonts w:ascii="Courier New" w:hAnsi="Courier New" w:cs="Courier New"/>
            <w:rtl/>
          </w:rPr>
          <w:t xml:space="preserve"> فى شثال سنة نسع وسنين وتسماثة بدمسق وحديم مهذب الدين بن النقاض أمصا بصناعة</w:t>
        </w:r>
      </w:ins>
    </w:p>
    <w:p w14:paraId="26D1C526" w14:textId="77777777" w:rsidR="00EE6742" w:rsidRPr="00EE6742" w:rsidRDefault="00EE6742" w:rsidP="00EE6742">
      <w:pPr>
        <w:pStyle w:val="NurText"/>
        <w:bidi/>
        <w:rPr>
          <w:ins w:id="5196" w:author="Transkribus" w:date="2019-12-11T14:30:00Z"/>
          <w:rFonts w:ascii="Courier New" w:hAnsi="Courier New" w:cs="Courier New"/>
        </w:rPr>
      </w:pPr>
      <w:ins w:id="5197" w:author="Transkribus" w:date="2019-12-11T14:30:00Z">
        <w:r w:rsidRPr="00EE6742">
          <w:rPr>
            <w:rFonts w:ascii="Courier New" w:hAnsi="Courier New" w:cs="Courier New"/>
            <w:rtl/>
          </w:rPr>
          <w:t>الطب بعد ذلك لملك الناصر سلاج الدين يوسف بن أيوب لاملك دمسق وحطى عندة وكان</w:t>
        </w:r>
      </w:ins>
    </w:p>
    <w:p w14:paraId="58851A3F" w14:textId="77777777" w:rsidR="00EE6742" w:rsidRPr="00EE6742" w:rsidRDefault="00EE6742" w:rsidP="00EE6742">
      <w:pPr>
        <w:pStyle w:val="NurText"/>
        <w:bidi/>
        <w:rPr>
          <w:ins w:id="5198" w:author="Transkribus" w:date="2019-12-11T14:30:00Z"/>
          <w:rFonts w:ascii="Courier New" w:hAnsi="Courier New" w:cs="Courier New"/>
        </w:rPr>
      </w:pPr>
      <w:ins w:id="5199" w:author="Transkribus" w:date="2019-12-11T14:30:00Z">
        <w:r w:rsidRPr="00EE6742">
          <w:rPr>
            <w:rFonts w:ascii="Courier New" w:hAnsi="Courier New" w:cs="Courier New"/>
            <w:rtl/>
          </w:rPr>
          <w:t>مهذب الدين بن النقاس كنير الاحسان حيالقميل بوثر الننصس ولم بخدامرأة</w:t>
        </w:r>
      </w:ins>
    </w:p>
    <w:p w14:paraId="054CBBC1" w14:textId="77777777" w:rsidR="00EE6742" w:rsidRPr="00EE6742" w:rsidRDefault="00EE6742" w:rsidP="00EE6742">
      <w:pPr>
        <w:pStyle w:val="NurText"/>
        <w:bidi/>
        <w:rPr>
          <w:ins w:id="5200" w:author="Transkribus" w:date="2019-12-11T14:30:00Z"/>
          <w:rFonts w:ascii="Courier New" w:hAnsi="Courier New" w:cs="Courier New"/>
        </w:rPr>
      </w:pPr>
      <w:ins w:id="5201" w:author="Transkribus" w:date="2019-12-11T14:30:00Z">
        <w:r w:rsidRPr="00EE6742">
          <w:rPr>
            <w:rFonts w:ascii="Courier New" w:hAnsi="Courier New" w:cs="Courier New"/>
            <w:rtl/>
          </w:rPr>
          <w:t>والاخلف ولذا وكاتت وفانه رجمه الله بديسق فى بوم السيب ثانى عسير بجرم صتة أر</w:t>
        </w:r>
        <w:r w:rsidRPr="00EE6742">
          <w:rPr>
            <w:rFonts w:ascii="Courier New" w:hAnsi="Courier New" w:cs="Courier New"/>
            <w:rtl/>
          </w:rPr>
          <w:tab/>
          <w:t>ب٢</w:t>
        </w:r>
      </w:ins>
    </w:p>
    <w:p w14:paraId="6BCB9EEC" w14:textId="77777777" w:rsidR="00EE6742" w:rsidRPr="00EE6742" w:rsidRDefault="00EE6742" w:rsidP="00EE6742">
      <w:pPr>
        <w:pStyle w:val="NurText"/>
        <w:bidi/>
        <w:rPr>
          <w:ins w:id="5202" w:author="Transkribus" w:date="2019-12-11T14:30:00Z"/>
          <w:rFonts w:ascii="Courier New" w:hAnsi="Courier New" w:cs="Courier New"/>
        </w:rPr>
      </w:pPr>
      <w:ins w:id="5203" w:author="Transkribus" w:date="2019-12-11T14:30:00Z">
        <w:r w:rsidRPr="00EE6742">
          <w:rPr>
            <w:rFonts w:ascii="Courier New" w:hAnsi="Courier New" w:cs="Courier New"/>
            <w:rtl/>
          </w:rPr>
          <w:t>٩سبعين هشمشيماكة ووفر مافنى جيل قاسيون</w:t>
        </w:r>
      </w:ins>
    </w:p>
    <w:p w14:paraId="7D9CAC55" w14:textId="77777777" w:rsidR="00EE6742" w:rsidRPr="00EE6742" w:rsidRDefault="00EE6742" w:rsidP="00EE6742">
      <w:pPr>
        <w:pStyle w:val="NurText"/>
        <w:bidi/>
        <w:rPr>
          <w:ins w:id="5204" w:author="Transkribus" w:date="2019-12-11T14:30:00Z"/>
          <w:rFonts w:ascii="Courier New" w:hAnsi="Courier New" w:cs="Courier New"/>
        </w:rPr>
      </w:pPr>
      <w:ins w:id="5205" w:author="Transkribus" w:date="2019-12-11T14:30:00Z">
        <w:r w:rsidRPr="00EE6742">
          <w:rPr>
            <w:rFonts w:ascii="Courier New" w:hAnsi="Courier New" w:cs="Courier New"/>
            <w:rtl/>
          </w:rPr>
          <w:t xml:space="preserve"> أبوزكر</w:t>
        </w:r>
      </w:ins>
    </w:p>
    <w:p w14:paraId="7E8C2898" w14:textId="77777777" w:rsidR="00EE6742" w:rsidRPr="00EE6742" w:rsidRDefault="00EE6742" w:rsidP="00EE6742">
      <w:pPr>
        <w:pStyle w:val="NurText"/>
        <w:bidi/>
        <w:rPr>
          <w:ins w:id="5206" w:author="Transkribus" w:date="2019-12-11T14:30:00Z"/>
          <w:rFonts w:ascii="Courier New" w:hAnsi="Courier New" w:cs="Courier New"/>
        </w:rPr>
      </w:pPr>
      <w:ins w:id="5207" w:author="Transkribus" w:date="2019-12-11T14:30:00Z">
        <w:r w:rsidRPr="00EE6742">
          <w:rPr>
            <w:rFonts w:ascii="Courier New" w:hAnsi="Courier New" w:cs="Courier New"/>
            <w:rtl/>
          </w:rPr>
          <w:lastRenderedPageBreak/>
          <w:t>ابلاأبوز كراسى البياسى)*</w:t>
        </w:r>
      </w:ins>
    </w:p>
    <w:p w14:paraId="61FE48D3" w14:textId="0138917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الفضلاء </w:t>
      </w:r>
      <w:del w:id="5208" w:author="Transkribus" w:date="2019-12-11T14:30:00Z">
        <w:r w:rsidR="009B6BCA" w:rsidRPr="009B6BCA">
          <w:rPr>
            <w:rFonts w:ascii="Courier New" w:hAnsi="Courier New" w:cs="Courier New"/>
            <w:rtl/>
          </w:rPr>
          <w:delText>المشهورين والعلماء المذكورين</w:delText>
        </w:r>
      </w:del>
      <w:ins w:id="5209" w:author="Transkribus" w:date="2019-12-11T14:30:00Z">
        <w:r w:rsidRPr="00EE6742">
          <w:rPr>
            <w:rFonts w:ascii="Courier New" w:hAnsi="Courier New" w:cs="Courier New"/>
            <w:rtl/>
          </w:rPr>
          <w:t>المشهور بن والعلاء المذكور بن</w:t>
        </w:r>
      </w:ins>
      <w:r w:rsidRPr="00EE6742">
        <w:rPr>
          <w:rFonts w:ascii="Courier New" w:hAnsi="Courier New" w:cs="Courier New"/>
          <w:rtl/>
        </w:rPr>
        <w:t xml:space="preserve"> قد اتقن الصناعة الطبية و</w:t>
      </w:r>
      <w:del w:id="5210" w:author="Transkribus" w:date="2019-12-11T14:30:00Z">
        <w:r w:rsidR="009B6BCA" w:rsidRPr="009B6BCA">
          <w:rPr>
            <w:rFonts w:ascii="Courier New" w:hAnsi="Courier New" w:cs="Courier New"/>
            <w:rtl/>
          </w:rPr>
          <w:delText>ت</w:delText>
        </w:r>
      </w:del>
      <w:ins w:id="5211" w:author="Transkribus" w:date="2019-12-11T14:30:00Z">
        <w:r w:rsidRPr="00EE6742">
          <w:rPr>
            <w:rFonts w:ascii="Courier New" w:hAnsi="Courier New" w:cs="Courier New"/>
            <w:rtl/>
          </w:rPr>
          <w:t>غ</w:t>
        </w:r>
      </w:ins>
      <w:r w:rsidRPr="00EE6742">
        <w:rPr>
          <w:rFonts w:ascii="Courier New" w:hAnsi="Courier New" w:cs="Courier New"/>
          <w:rtl/>
        </w:rPr>
        <w:t>مي</w:t>
      </w:r>
      <w:del w:id="5212" w:author="Transkribus" w:date="2019-12-11T14:30:00Z">
        <w:r w:rsidR="009B6BCA" w:rsidRPr="009B6BCA">
          <w:rPr>
            <w:rFonts w:ascii="Courier New" w:hAnsi="Courier New" w:cs="Courier New"/>
            <w:rtl/>
          </w:rPr>
          <w:delText>ز</w:delText>
        </w:r>
      </w:del>
      <w:ins w:id="5213" w:author="Transkribus" w:date="2019-12-11T14:30:00Z">
        <w:r w:rsidRPr="00EE6742">
          <w:rPr>
            <w:rFonts w:ascii="Courier New" w:hAnsi="Courier New" w:cs="Courier New"/>
            <w:rtl/>
          </w:rPr>
          <w:t>ر</w:t>
        </w:r>
      </w:ins>
      <w:r w:rsidRPr="00EE6742">
        <w:rPr>
          <w:rFonts w:ascii="Courier New" w:hAnsi="Courier New" w:cs="Courier New"/>
          <w:rtl/>
        </w:rPr>
        <w:t xml:space="preserve"> فى العلوم الريا</w:t>
      </w:r>
      <w:del w:id="5214" w:author="Transkribus" w:date="2019-12-11T14:30:00Z">
        <w:r w:rsidR="009B6BCA" w:rsidRPr="009B6BCA">
          <w:rPr>
            <w:rFonts w:ascii="Courier New" w:hAnsi="Courier New" w:cs="Courier New"/>
            <w:rtl/>
          </w:rPr>
          <w:delText>ضي</w:delText>
        </w:r>
      </w:del>
      <w:ins w:id="5215" w:author="Transkribus" w:date="2019-12-11T14:30:00Z">
        <w:r w:rsidRPr="00EE6742">
          <w:rPr>
            <w:rFonts w:ascii="Courier New" w:hAnsi="Courier New" w:cs="Courier New"/>
            <w:rtl/>
          </w:rPr>
          <w:t>شب</w:t>
        </w:r>
      </w:ins>
      <w:r w:rsidRPr="00EE6742">
        <w:rPr>
          <w:rFonts w:ascii="Courier New" w:hAnsi="Courier New" w:cs="Courier New"/>
          <w:rtl/>
        </w:rPr>
        <w:t>ة</w:t>
      </w:r>
      <w:del w:id="52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33CBF5C" w14:textId="10C70F1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5217" w:author="Transkribus" w:date="2019-12-11T14:30:00Z">
            <w:r w:rsidRPr="009B6BCA">
              <w:rPr>
                <w:rFonts w:ascii="Courier New" w:hAnsi="Courier New" w:cs="Courier New"/>
                <w:rtl/>
              </w:rPr>
              <w:delText>ص</w:delText>
            </w:r>
          </w:del>
          <w:ins w:id="5218" w:author="Transkribus" w:date="2019-12-11T14:30:00Z">
            <w:r w:rsidR="00EE6742" w:rsidRPr="00EE6742">
              <w:rPr>
                <w:rFonts w:ascii="Courier New" w:hAnsi="Courier New" w:cs="Courier New"/>
                <w:rtl/>
              </w:rPr>
              <w:t>ض</w:t>
            </w:r>
          </w:ins>
          <w:r w:rsidR="00EE6742" w:rsidRPr="00EE6742">
            <w:rPr>
              <w:rFonts w:ascii="Courier New" w:hAnsi="Courier New" w:cs="Courier New"/>
              <w:rtl/>
            </w:rPr>
            <w:t>ل من الم</w:t>
          </w:r>
          <w:del w:id="5219" w:author="Transkribus" w:date="2019-12-11T14:30:00Z">
            <w:r w:rsidRPr="009B6BCA">
              <w:rPr>
                <w:rFonts w:ascii="Courier New" w:hAnsi="Courier New" w:cs="Courier New"/>
                <w:rtl/>
              </w:rPr>
              <w:delText>غ</w:delText>
            </w:r>
          </w:del>
          <w:ins w:id="5220"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رب الى ديار مصر واقام </w:t>
          </w:r>
          <w:del w:id="5221" w:author="Transkribus" w:date="2019-12-11T14:30:00Z">
            <w:r w:rsidRPr="009B6BCA">
              <w:rPr>
                <w:rFonts w:ascii="Courier New" w:hAnsi="Courier New" w:cs="Courier New"/>
                <w:rtl/>
              </w:rPr>
              <w:delText>بالقاهرة مدة</w:delText>
            </w:r>
          </w:del>
          <w:ins w:id="5222" w:author="Transkribus" w:date="2019-12-11T14:30:00Z">
            <w:r w:rsidR="00EE6742" w:rsidRPr="00EE6742">
              <w:rPr>
                <w:rFonts w:ascii="Courier New" w:hAnsi="Courier New" w:cs="Courier New"/>
                <w:rtl/>
              </w:rPr>
              <w:t>بالقاهرممذة</w:t>
            </w:r>
          </w:ins>
          <w:r w:rsidR="00EE6742" w:rsidRPr="00EE6742">
            <w:rPr>
              <w:rFonts w:ascii="Courier New" w:hAnsi="Courier New" w:cs="Courier New"/>
              <w:rtl/>
            </w:rPr>
            <w:t xml:space="preserve"> ثم </w:t>
          </w:r>
          <w:del w:id="5223" w:author="Transkribus" w:date="2019-12-11T14:30:00Z">
            <w:r w:rsidRPr="009B6BCA">
              <w:rPr>
                <w:rFonts w:ascii="Courier New" w:hAnsi="Courier New" w:cs="Courier New"/>
                <w:rtl/>
              </w:rPr>
              <w:delText>ت</w:delText>
            </w:r>
          </w:del>
          <w:r w:rsidR="00EE6742" w:rsidRPr="00EE6742">
            <w:rPr>
              <w:rFonts w:ascii="Courier New" w:hAnsi="Courier New" w:cs="Courier New"/>
              <w:rtl/>
            </w:rPr>
            <w:t>وجه الى دم</w:t>
          </w:r>
          <w:del w:id="5224" w:author="Transkribus" w:date="2019-12-11T14:30:00Z">
            <w:r w:rsidRPr="009B6BCA">
              <w:rPr>
                <w:rFonts w:ascii="Courier New" w:hAnsi="Courier New" w:cs="Courier New"/>
                <w:rtl/>
              </w:rPr>
              <w:delText>ش</w:delText>
            </w:r>
          </w:del>
          <w:ins w:id="5225" w:author="Transkribus" w:date="2019-12-11T14:30:00Z">
            <w:r w:rsidR="00EE6742" w:rsidRPr="00EE6742">
              <w:rPr>
                <w:rFonts w:ascii="Courier New" w:hAnsi="Courier New" w:cs="Courier New"/>
                <w:rtl/>
              </w:rPr>
              <w:t>س</w:t>
            </w:r>
          </w:ins>
          <w:r w:rsidR="00EE6742" w:rsidRPr="00EE6742">
            <w:rPr>
              <w:rFonts w:ascii="Courier New" w:hAnsi="Courier New" w:cs="Courier New"/>
              <w:rtl/>
            </w:rPr>
            <w:t>ق وقطن بها</w:t>
          </w:r>
          <w:del w:id="52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27" w:author="Transkribus" w:date="2019-12-11T14:30:00Z">
            <w:r w:rsidR="00EE6742" w:rsidRPr="00EE6742">
              <w:rPr>
                <w:rFonts w:ascii="Courier New" w:hAnsi="Courier New" w:cs="Courier New"/>
                <w:rtl/>
              </w:rPr>
              <w:t xml:space="preserve"> وقراعلى</w:t>
            </w:r>
          </w:ins>
        </w:dir>
      </w:dir>
    </w:p>
    <w:p w14:paraId="7C861E29" w14:textId="776D7D45" w:rsidR="00EE6742" w:rsidRPr="00EE6742" w:rsidRDefault="009B6BCA" w:rsidP="00EE6742">
      <w:pPr>
        <w:pStyle w:val="NurText"/>
        <w:bidi/>
        <w:rPr>
          <w:ins w:id="5228" w:author="Transkribus" w:date="2019-12-11T14:30:00Z"/>
          <w:rFonts w:ascii="Courier New" w:hAnsi="Courier New" w:cs="Courier New"/>
        </w:rPr>
      </w:pPr>
      <w:dir w:val="rtl">
        <w:dir w:val="rtl">
          <w:del w:id="5229" w:author="Transkribus" w:date="2019-12-11T14:30:00Z">
            <w:r w:rsidRPr="009B6BCA">
              <w:rPr>
                <w:rFonts w:ascii="Courier New" w:hAnsi="Courier New" w:cs="Courier New"/>
                <w:rtl/>
              </w:rPr>
              <w:delText>وقرا على</w:delText>
            </w:r>
          </w:del>
          <w:r w:rsidR="00EE6742" w:rsidRPr="00EE6742">
            <w:rPr>
              <w:rFonts w:ascii="Courier New" w:hAnsi="Courier New" w:cs="Courier New"/>
              <w:rtl/>
            </w:rPr>
            <w:t xml:space="preserve"> مهذب الدين </w:t>
          </w:r>
          <w:del w:id="5230" w:author="Transkribus" w:date="2019-12-11T14:30:00Z">
            <w:r w:rsidRPr="009B6BCA">
              <w:rPr>
                <w:rFonts w:ascii="Courier New" w:hAnsi="Courier New" w:cs="Courier New"/>
                <w:rtl/>
              </w:rPr>
              <w:delText>ا</w:delText>
            </w:r>
          </w:del>
          <w:ins w:id="523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الحسن على بن عيسى </w:t>
          </w:r>
          <w:del w:id="5232"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بن هبة الله المعروف بابن </w:t>
          </w:r>
          <w:del w:id="5233" w:author="Transkribus" w:date="2019-12-11T14:30:00Z">
            <w:r w:rsidRPr="009B6BCA">
              <w:rPr>
                <w:rFonts w:ascii="Courier New" w:hAnsi="Courier New" w:cs="Courier New"/>
                <w:rtl/>
              </w:rPr>
              <w:delText>النقاش البغدادى ولازمه</w:delText>
            </w:r>
          </w:del>
          <w:ins w:id="5234" w:author="Transkribus" w:date="2019-12-11T14:30:00Z">
            <w:r w:rsidR="00EE6742" w:rsidRPr="00EE6742">
              <w:rPr>
                <w:rFonts w:ascii="Courier New" w:hAnsi="Courier New" w:cs="Courier New"/>
                <w:rtl/>
              </w:rPr>
              <w:t>النقاس البعدادى ولازمة</w:t>
            </w:r>
          </w:ins>
        </w:dir>
      </w:dir>
    </w:p>
    <w:p w14:paraId="404000E8" w14:textId="3E6BC54A" w:rsidR="00EE6742" w:rsidRPr="00EE6742" w:rsidRDefault="00EE6742" w:rsidP="00EE6742">
      <w:pPr>
        <w:pStyle w:val="NurText"/>
        <w:bidi/>
        <w:rPr>
          <w:rFonts w:ascii="Courier New" w:hAnsi="Courier New" w:cs="Courier New"/>
        </w:rPr>
      </w:pPr>
      <w:ins w:id="5235" w:author="Transkribus" w:date="2019-12-11T14:30:00Z">
        <w:r w:rsidRPr="00EE6742">
          <w:rPr>
            <w:rFonts w:ascii="Courier New" w:hAnsi="Courier New" w:cs="Courier New"/>
            <w:rtl/>
          </w:rPr>
          <w:t>وكتب السيه عسرلحالبنوس وفر اأها عليه</w:t>
        </w:r>
      </w:ins>
      <w:r w:rsidRPr="00EE6742">
        <w:rPr>
          <w:rFonts w:ascii="Courier New" w:hAnsi="Courier New" w:cs="Courier New"/>
          <w:rtl/>
        </w:rPr>
        <w:t xml:space="preserve"> وكتب </w:t>
      </w:r>
      <w:del w:id="5236" w:author="Transkribus" w:date="2019-12-11T14:30:00Z">
        <w:r w:rsidR="009B6BCA" w:rsidRPr="009B6BCA">
          <w:rPr>
            <w:rFonts w:ascii="Courier New" w:hAnsi="Courier New" w:cs="Courier New"/>
            <w:rtl/>
          </w:rPr>
          <w:delText>الستة عشر لجالينوس وقراها عليه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237" w:author="Transkribus" w:date="2019-12-11T14:30:00Z">
        <w:r w:rsidRPr="00EE6742">
          <w:rPr>
            <w:rFonts w:ascii="Courier New" w:hAnsi="Courier New" w:cs="Courier New"/>
            <w:rtl/>
          </w:rPr>
          <w:t>يحطه كتبا كتبره هذا فى الطب وعيرة</w:t>
        </w:r>
      </w:ins>
    </w:p>
    <w:p w14:paraId="477C8039" w14:textId="77777777" w:rsidR="009B6BCA" w:rsidRPr="009B6BCA" w:rsidRDefault="009B6BCA" w:rsidP="009B6BCA">
      <w:pPr>
        <w:pStyle w:val="NurText"/>
        <w:bidi/>
        <w:rPr>
          <w:del w:id="5238" w:author="Transkribus" w:date="2019-12-11T14:30:00Z"/>
          <w:rFonts w:ascii="Courier New" w:hAnsi="Courier New" w:cs="Courier New"/>
        </w:rPr>
      </w:pPr>
      <w:dir w:val="rtl">
        <w:dir w:val="rtl">
          <w:del w:id="5239" w:author="Transkribus" w:date="2019-12-11T14:30:00Z">
            <w:r w:rsidRPr="009B6BCA">
              <w:rPr>
                <w:rFonts w:ascii="Courier New" w:hAnsi="Courier New" w:cs="Courier New"/>
                <w:rtl/>
              </w:rPr>
              <w:delText>وكتب بخطه كتبا كثيرة جدا فى الطب وغيره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6FA16A" w14:textId="7C3AD25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5240" w:author="Transkribus" w:date="2019-12-11T14:30:00Z">
            <w:r w:rsidRPr="009B6BCA">
              <w:rPr>
                <w:rFonts w:ascii="Courier New" w:hAnsi="Courier New" w:cs="Courier New"/>
                <w:rtl/>
              </w:rPr>
              <w:delText>ي</w:delText>
            </w:r>
          </w:del>
          <w:ins w:id="5241"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عرف النجارة وعمل لابن </w:t>
          </w:r>
          <w:del w:id="5242" w:author="Transkribus" w:date="2019-12-11T14:30:00Z">
            <w:r w:rsidRPr="009B6BCA">
              <w:rPr>
                <w:rFonts w:ascii="Courier New" w:hAnsi="Courier New" w:cs="Courier New"/>
                <w:rtl/>
              </w:rPr>
              <w:delText>النقاش الات كثيرة تتعلق</w:delText>
            </w:r>
          </w:del>
          <w:ins w:id="5243" w:author="Transkribus" w:date="2019-12-11T14:30:00Z">
            <w:r w:rsidR="00EE6742" w:rsidRPr="00EE6742">
              <w:rPr>
                <w:rFonts w:ascii="Courier New" w:hAnsi="Courier New" w:cs="Courier New"/>
                <w:rtl/>
              </w:rPr>
              <w:t>اليقاس آلان كتر متعلق</w:t>
            </w:r>
          </w:ins>
          <w:r w:rsidR="00EE6742" w:rsidRPr="00EE6742">
            <w:rPr>
              <w:rFonts w:ascii="Courier New" w:hAnsi="Courier New" w:cs="Courier New"/>
              <w:rtl/>
            </w:rPr>
            <w:t xml:space="preserve"> بالهندسة</w:t>
          </w:r>
          <w:del w:id="52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45" w:author="Transkribus" w:date="2019-12-11T14:30:00Z">
            <w:r w:rsidR="00EE6742" w:rsidRPr="00EE6742">
              <w:rPr>
                <w:rFonts w:ascii="Courier New" w:hAnsi="Courier New" w:cs="Courier New"/>
                <w:rtl/>
              </w:rPr>
              <w:t xml:space="preserve"> وكمان أبو ركر ايحيى</w:t>
            </w:r>
          </w:ins>
        </w:dir>
      </w:dir>
    </w:p>
    <w:p w14:paraId="3F90573E" w14:textId="395594CC" w:rsidR="00EE6742" w:rsidRPr="00EE6742" w:rsidRDefault="009B6BCA" w:rsidP="00EE6742">
      <w:pPr>
        <w:pStyle w:val="NurText"/>
        <w:bidi/>
        <w:rPr>
          <w:rFonts w:ascii="Courier New" w:hAnsi="Courier New" w:cs="Courier New"/>
        </w:rPr>
      </w:pPr>
      <w:dir w:val="rtl">
        <w:dir w:val="rtl">
          <w:del w:id="5246" w:author="Transkribus" w:date="2019-12-11T14:30:00Z">
            <w:r w:rsidRPr="009B6BCA">
              <w:rPr>
                <w:rFonts w:ascii="Courier New" w:hAnsi="Courier New" w:cs="Courier New"/>
                <w:rtl/>
              </w:rPr>
              <w:delText xml:space="preserve">وكان ابو زكريا يحيى </w:delText>
            </w:r>
          </w:del>
          <w:r w:rsidR="00EE6742" w:rsidRPr="00EE6742">
            <w:rPr>
              <w:rFonts w:ascii="Courier New" w:hAnsi="Courier New" w:cs="Courier New"/>
              <w:rtl/>
            </w:rPr>
            <w:t>البياسى ج</w:t>
          </w:r>
          <w:del w:id="5247" w:author="Transkribus" w:date="2019-12-11T14:30:00Z">
            <w:r w:rsidRPr="009B6BCA">
              <w:rPr>
                <w:rFonts w:ascii="Courier New" w:hAnsi="Courier New" w:cs="Courier New"/>
                <w:rtl/>
              </w:rPr>
              <w:delText>ي</w:delText>
            </w:r>
          </w:del>
          <w:ins w:id="524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د اللعب بالعود </w:t>
          </w:r>
          <w:del w:id="5249" w:author="Transkribus" w:date="2019-12-11T14:30:00Z">
            <w:r w:rsidRPr="009B6BCA">
              <w:rPr>
                <w:rFonts w:ascii="Courier New" w:hAnsi="Courier New" w:cs="Courier New"/>
                <w:rtl/>
              </w:rPr>
              <w:delText>وعلم الارغن ايضا وحاول اللعب به</w:delText>
            </w:r>
          </w:del>
          <w:ins w:id="5250" w:author="Transkribus" w:date="2019-12-11T14:30:00Z">
            <w:r w:rsidR="00EE6742" w:rsidRPr="00EE6742">
              <w:rPr>
                <w:rFonts w:ascii="Courier New" w:hAnsi="Courier New" w:cs="Courier New"/>
                <w:rtl/>
              </w:rPr>
              <w:t>وعمل الارخن أيصاوجاول العب بة</w:t>
            </w:r>
          </w:ins>
          <w:r w:rsidR="00EE6742" w:rsidRPr="00EE6742">
            <w:rPr>
              <w:rFonts w:ascii="Courier New" w:hAnsi="Courier New" w:cs="Courier New"/>
              <w:rtl/>
            </w:rPr>
            <w:t xml:space="preserve"> وكان </w:t>
          </w:r>
          <w:del w:id="5251" w:author="Transkribus" w:date="2019-12-11T14:30:00Z">
            <w:r w:rsidRPr="009B6BCA">
              <w:rPr>
                <w:rFonts w:ascii="Courier New" w:hAnsi="Courier New" w:cs="Courier New"/>
                <w:rtl/>
              </w:rPr>
              <w:delText>يقرا عليه</w:delText>
            </w:r>
          </w:del>
          <w:ins w:id="5252" w:author="Transkribus" w:date="2019-12-11T14:30:00Z">
            <w:r w:rsidR="00EE6742" w:rsidRPr="00EE6742">
              <w:rPr>
                <w:rFonts w:ascii="Courier New" w:hAnsi="Courier New" w:cs="Courier New"/>
                <w:rtl/>
              </w:rPr>
              <w:t>بقر اأعليه</w:t>
            </w:r>
          </w:ins>
          <w:r w:rsidR="00EE6742" w:rsidRPr="00EE6742">
            <w:rPr>
              <w:rFonts w:ascii="Courier New" w:hAnsi="Courier New" w:cs="Courier New"/>
              <w:rtl/>
            </w:rPr>
            <w:t xml:space="preserve"> علم الموسيق</w:t>
          </w:r>
          <w:del w:id="5253" w:author="Transkribus" w:date="2019-12-11T14:30:00Z">
            <w:r w:rsidRPr="009B6BCA">
              <w:rPr>
                <w:rFonts w:ascii="Courier New" w:hAnsi="Courier New" w:cs="Courier New"/>
                <w:rtl/>
              </w:rPr>
              <w:delText>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6FC98E" w14:textId="301478F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5254" w:author="Transkribus" w:date="2019-12-11T14:30:00Z">
            <w:r w:rsidRPr="009B6BCA">
              <w:rPr>
                <w:rFonts w:ascii="Courier New" w:hAnsi="Courier New" w:cs="Courier New"/>
                <w:rtl/>
              </w:rPr>
              <w:delText>خ</w:delText>
            </w:r>
          </w:del>
          <w:ins w:id="5255"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دم الملك </w:t>
          </w:r>
          <w:del w:id="5256" w:author="Transkribus" w:date="2019-12-11T14:30:00Z">
            <w:r w:rsidRPr="009B6BCA">
              <w:rPr>
                <w:rFonts w:ascii="Courier New" w:hAnsi="Courier New" w:cs="Courier New"/>
                <w:rtl/>
              </w:rPr>
              <w:delText>الناصر صلاح</w:delText>
            </w:r>
          </w:del>
          <w:ins w:id="5257" w:author="Transkribus" w:date="2019-12-11T14:30:00Z">
            <w:r w:rsidR="00EE6742" w:rsidRPr="00EE6742">
              <w:rPr>
                <w:rFonts w:ascii="Courier New" w:hAnsi="Courier New" w:cs="Courier New"/>
                <w:rtl/>
              </w:rPr>
              <w:t>الناسر سلاج</w:t>
            </w:r>
          </w:ins>
          <w:r w:rsidR="00EE6742" w:rsidRPr="00EE6742">
            <w:rPr>
              <w:rFonts w:ascii="Courier New" w:hAnsi="Courier New" w:cs="Courier New"/>
              <w:rtl/>
            </w:rPr>
            <w:t xml:space="preserve"> الدين يوسف بن </w:t>
          </w:r>
          <w:del w:id="5258" w:author="Transkribus" w:date="2019-12-11T14:30:00Z">
            <w:r w:rsidRPr="009B6BCA">
              <w:rPr>
                <w:rFonts w:ascii="Courier New" w:hAnsi="Courier New" w:cs="Courier New"/>
                <w:rtl/>
              </w:rPr>
              <w:delText>ايوب بصناعة</w:delText>
            </w:r>
          </w:del>
          <w:ins w:id="5259" w:author="Transkribus" w:date="2019-12-11T14:30:00Z">
            <w:r w:rsidR="00EE6742" w:rsidRPr="00EE6742">
              <w:rPr>
                <w:rFonts w:ascii="Courier New" w:hAnsi="Courier New" w:cs="Courier New"/>
                <w:rtl/>
              </w:rPr>
              <w:t>أيوب يصناعة</w:t>
            </w:r>
          </w:ins>
          <w:r w:rsidR="00EE6742" w:rsidRPr="00EE6742">
            <w:rPr>
              <w:rFonts w:ascii="Courier New" w:hAnsi="Courier New" w:cs="Courier New"/>
              <w:rtl/>
            </w:rPr>
            <w:t xml:space="preserve"> الطب </w:t>
          </w:r>
          <w:del w:id="5260" w:author="Transkribus" w:date="2019-12-11T14:30:00Z">
            <w:r w:rsidRPr="009B6BCA">
              <w:rPr>
                <w:rFonts w:ascii="Courier New" w:hAnsi="Courier New" w:cs="Courier New"/>
                <w:rtl/>
              </w:rPr>
              <w:delText>وبقى معه مدة</w:delText>
            </w:r>
          </w:del>
          <w:ins w:id="5261" w:author="Transkribus" w:date="2019-12-11T14:30:00Z">
            <w:r w:rsidR="00EE6742" w:rsidRPr="00EE6742">
              <w:rPr>
                <w:rFonts w:ascii="Courier New" w:hAnsi="Courier New" w:cs="Courier New"/>
                <w:rtl/>
              </w:rPr>
              <w:t>وبق معيمدة</w:t>
            </w:r>
          </w:ins>
          <w:r w:rsidR="00EE6742" w:rsidRPr="00EE6742">
            <w:rPr>
              <w:rFonts w:ascii="Courier New" w:hAnsi="Courier New" w:cs="Courier New"/>
              <w:rtl/>
            </w:rPr>
            <w:t xml:space="preserve"> فى الب</w:t>
          </w:r>
          <w:del w:id="5262" w:author="Transkribus" w:date="2019-12-11T14:30:00Z">
            <w:r w:rsidRPr="009B6BCA">
              <w:rPr>
                <w:rFonts w:ascii="Courier New" w:hAnsi="Courier New" w:cs="Courier New"/>
                <w:rtl/>
              </w:rPr>
              <w:delText>ي</w:delText>
            </w:r>
          </w:del>
          <w:r w:rsidR="00EE6742" w:rsidRPr="00EE6742">
            <w:rPr>
              <w:rFonts w:ascii="Courier New" w:hAnsi="Courier New" w:cs="Courier New"/>
              <w:rtl/>
            </w:rPr>
            <w:t>كار ثم</w:t>
          </w:r>
        </w:dir>
      </w:dir>
    </w:p>
    <w:p w14:paraId="7A68983D" w14:textId="77777777" w:rsidR="009B6BCA" w:rsidRPr="009B6BCA" w:rsidRDefault="00EE6742" w:rsidP="009B6BCA">
      <w:pPr>
        <w:pStyle w:val="NurText"/>
        <w:bidi/>
        <w:rPr>
          <w:del w:id="5263" w:author="Transkribus" w:date="2019-12-11T14:30:00Z"/>
          <w:rFonts w:ascii="Courier New" w:hAnsi="Courier New" w:cs="Courier New"/>
        </w:rPr>
      </w:pPr>
      <w:r w:rsidRPr="00EE6742">
        <w:rPr>
          <w:rFonts w:ascii="Courier New" w:hAnsi="Courier New" w:cs="Courier New"/>
          <w:rtl/>
        </w:rPr>
        <w:t>اس</w:t>
      </w:r>
      <w:del w:id="5264" w:author="Transkribus" w:date="2019-12-11T14:30:00Z">
        <w:r w:rsidR="009B6BCA" w:rsidRPr="009B6BCA">
          <w:rPr>
            <w:rFonts w:ascii="Courier New" w:hAnsi="Courier New" w:cs="Courier New"/>
            <w:rtl/>
          </w:rPr>
          <w:delText>ت</w:delText>
        </w:r>
      </w:del>
      <w:r w:rsidRPr="00EE6742">
        <w:rPr>
          <w:rFonts w:ascii="Courier New" w:hAnsi="Courier New" w:cs="Courier New"/>
          <w:rtl/>
        </w:rPr>
        <w:t>ع</w:t>
      </w:r>
      <w:del w:id="5265" w:author="Transkribus" w:date="2019-12-11T14:30:00Z">
        <w:r w:rsidR="009B6BCA" w:rsidRPr="009B6BCA">
          <w:rPr>
            <w:rFonts w:ascii="Courier New" w:hAnsi="Courier New" w:cs="Courier New"/>
            <w:rtl/>
          </w:rPr>
          <w:delText>ف</w:delText>
        </w:r>
      </w:del>
      <w:r w:rsidRPr="00EE6742">
        <w:rPr>
          <w:rFonts w:ascii="Courier New" w:hAnsi="Courier New" w:cs="Courier New"/>
          <w:rtl/>
        </w:rPr>
        <w:t xml:space="preserve">ى من ذلك </w:t>
      </w:r>
      <w:del w:id="526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E9412DF" w14:textId="4A81F64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وطلب ال</w:t>
          </w:r>
          <w:del w:id="5267"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قام بدمشق فاطلق له الملك </w:t>
          </w:r>
          <w:del w:id="5268" w:author="Transkribus" w:date="2019-12-11T14:30:00Z">
            <w:r w:rsidRPr="009B6BCA">
              <w:rPr>
                <w:rFonts w:ascii="Courier New" w:hAnsi="Courier New" w:cs="Courier New"/>
                <w:rtl/>
              </w:rPr>
              <w:delText>الناصر جامكية وبقى مقيما فى دمشق وهو يتناولها 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269" w:author="Transkribus" w:date="2019-12-11T14:30:00Z">
            <w:r w:rsidR="00EE6742" w:rsidRPr="00EE6742">
              <w:rPr>
                <w:rFonts w:ascii="Courier New" w:hAnsi="Courier New" w:cs="Courier New"/>
                <w:rtl/>
              </w:rPr>
              <w:t>الناصرحامكبة وبق معثما فى دمشق</w:t>
            </w:r>
          </w:ins>
        </w:dir>
      </w:dir>
    </w:p>
    <w:p w14:paraId="31A4B706" w14:textId="76D1E153" w:rsidR="00EE6742" w:rsidRPr="00EE6742" w:rsidRDefault="009B6BCA" w:rsidP="00EE6742">
      <w:pPr>
        <w:pStyle w:val="NurText"/>
        <w:bidi/>
        <w:rPr>
          <w:ins w:id="5270" w:author="Transkribus" w:date="2019-12-11T14:30:00Z"/>
          <w:rFonts w:ascii="Courier New" w:hAnsi="Courier New" w:cs="Courier New"/>
        </w:rPr>
      </w:pPr>
      <w:dir w:val="rtl">
        <w:dir w:val="rtl">
          <w:ins w:id="5271" w:author="Transkribus" w:date="2019-12-11T14:30:00Z">
            <w:r w:rsidR="00EE6742" w:rsidRPr="00EE6742">
              <w:rPr>
                <w:rFonts w:ascii="Courier New" w:hAnsi="Courier New" w:cs="Courier New"/>
                <w:rtl/>
              </w:rPr>
              <w:t>وهو بكناولها الى ابن يوفى رجمة الله</w:t>
            </w:r>
          </w:ins>
        </w:dir>
      </w:dir>
    </w:p>
    <w:p w14:paraId="170E3BFF" w14:textId="77777777" w:rsidR="00EE6742" w:rsidRPr="00EE6742" w:rsidRDefault="00EE6742" w:rsidP="00EE6742">
      <w:pPr>
        <w:pStyle w:val="NurText"/>
        <w:bidi/>
        <w:rPr>
          <w:ins w:id="5272" w:author="Transkribus" w:date="2019-12-11T14:30:00Z"/>
          <w:rFonts w:ascii="Courier New" w:hAnsi="Courier New" w:cs="Courier New"/>
        </w:rPr>
      </w:pPr>
      <w:ins w:id="5273" w:author="Transkribus" w:date="2019-12-11T14:30:00Z">
        <w:r w:rsidRPr="00EE6742">
          <w:rPr>
            <w:rFonts w:ascii="Courier New" w:hAnsi="Courier New" w:cs="Courier New"/>
            <w:rtl/>
          </w:rPr>
          <w:t>وذب يحب</w:t>
        </w:r>
        <w:r w:rsidRPr="00EE6742">
          <w:rPr>
            <w:rFonts w:ascii="Courier New" w:hAnsi="Courier New" w:cs="Courier New"/>
            <w:rtl/>
          </w:rPr>
          <w:tab/>
        </w:r>
        <w:r w:rsidRPr="00EE6742">
          <w:rPr>
            <w:rFonts w:ascii="Courier New" w:hAnsi="Courier New" w:cs="Courier New"/>
            <w:rtl/>
          </w:rPr>
          <w:tab/>
          <w:t>٥</w:t>
        </w:r>
        <w:r w:rsidRPr="00EE6742">
          <w:rPr>
            <w:rFonts w:ascii="Courier New" w:hAnsi="Courier New" w:cs="Courier New"/>
            <w:rtl/>
          </w:rPr>
          <w:tab/>
          <w:t>ب١٠</w:t>
        </w:r>
        <w:r w:rsidRPr="00EE6742">
          <w:rPr>
            <w:rFonts w:ascii="Courier New" w:hAnsi="Courier New" w:cs="Courier New"/>
            <w:rtl/>
          </w:rPr>
          <w:tab/>
          <w:t>٠٥*</w:t>
        </w:r>
      </w:ins>
    </w:p>
    <w:p w14:paraId="18205ECF" w14:textId="77777777" w:rsidR="00EE6742" w:rsidRPr="00EE6742" w:rsidRDefault="00EE6742" w:rsidP="00EE6742">
      <w:pPr>
        <w:pStyle w:val="NurText"/>
        <w:bidi/>
        <w:rPr>
          <w:ins w:id="5274" w:author="Transkribus" w:date="2019-12-11T14:30:00Z"/>
          <w:rFonts w:ascii="Courier New" w:hAnsi="Courier New" w:cs="Courier New"/>
        </w:rPr>
      </w:pPr>
      <w:ins w:id="5275" w:author="Transkribus" w:date="2019-12-11T14:30:00Z">
        <w:r w:rsidRPr="00EE6742">
          <w:rPr>
            <w:rFonts w:ascii="Courier New" w:hAnsi="Courier New" w:cs="Courier New"/>
            <w:rtl/>
          </w:rPr>
          <w:t>*</w:t>
        </w:r>
      </w:ins>
    </w:p>
    <w:p w14:paraId="2CE1F561" w14:textId="548608E9" w:rsidR="00EE6742" w:rsidRPr="00EE6742" w:rsidRDefault="00EE6742" w:rsidP="00EE6742">
      <w:pPr>
        <w:pStyle w:val="NurText"/>
        <w:bidi/>
        <w:rPr>
          <w:rFonts w:ascii="Courier New" w:hAnsi="Courier New" w:cs="Courier New"/>
        </w:rPr>
      </w:pPr>
      <w:ins w:id="5276" w:author="Transkribus" w:date="2019-12-11T14:30:00Z">
        <w:r w:rsidRPr="00EE6742">
          <w:rPr>
            <w:rFonts w:ascii="Courier New" w:hAnsi="Courier New" w:cs="Courier New"/>
            <w:rtl/>
          </w:rPr>
          <w:t xml:space="preserve"> </w:t>
        </w:r>
      </w:ins>
      <w:r w:rsidRPr="00EE6742">
        <w:rPr>
          <w:rFonts w:ascii="Courier New" w:hAnsi="Courier New" w:cs="Courier New"/>
          <w:rtl/>
        </w:rPr>
        <w:t>سكرة الحل</w:t>
      </w:r>
      <w:del w:id="5277" w:author="Transkribus" w:date="2019-12-11T14:30:00Z">
        <w:r w:rsidR="009B6BCA" w:rsidRPr="009B6BCA">
          <w:rPr>
            <w:rFonts w:ascii="Courier New" w:hAnsi="Courier New" w:cs="Courier New"/>
            <w:rtl/>
          </w:rPr>
          <w:delText>ب</w:delText>
        </w:r>
      </w:del>
      <w:r w:rsidRPr="00EE6742">
        <w:rPr>
          <w:rFonts w:ascii="Courier New" w:hAnsi="Courier New" w:cs="Courier New"/>
          <w:rtl/>
        </w:rPr>
        <w:t>ي</w:t>
      </w:r>
      <w:del w:id="527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279" w:author="Transkribus" w:date="2019-12-11T14:30:00Z">
        <w:r w:rsidRPr="00EE6742">
          <w:rPr>
            <w:rFonts w:ascii="Courier New" w:hAnsi="Courier New" w:cs="Courier New"/>
            <w:rtl/>
          </w:rPr>
          <w:t>ى</w:t>
        </w:r>
      </w:ins>
    </w:p>
    <w:p w14:paraId="738F5D55" w14:textId="3510A4FE" w:rsidR="00EE6742" w:rsidRPr="00EE6742" w:rsidRDefault="009B6BCA" w:rsidP="00EE6742">
      <w:pPr>
        <w:pStyle w:val="NurText"/>
        <w:bidi/>
        <w:rPr>
          <w:ins w:id="5280" w:author="Transkribus" w:date="2019-12-11T14:30:00Z"/>
          <w:rFonts w:ascii="Courier New" w:hAnsi="Courier New" w:cs="Courier New"/>
        </w:rPr>
      </w:pPr>
      <w:dir w:val="rtl">
        <w:dir w:val="rtl">
          <w:ins w:id="5281" w:author="Transkribus" w:date="2019-12-11T14:30:00Z">
            <w:r w:rsidR="00EE6742" w:rsidRPr="00EE6742">
              <w:rPr>
                <w:rFonts w:ascii="Courier New" w:hAnsi="Courier New" w:cs="Courier New"/>
                <w:rtl/>
              </w:rPr>
              <w:t>*(كرة الخلي)*</w:t>
            </w:r>
          </w:ins>
        </w:dir>
      </w:dir>
    </w:p>
    <w:p w14:paraId="5846292A" w14:textId="77777777" w:rsidR="009B6BCA" w:rsidRPr="009B6BCA" w:rsidRDefault="00EE6742" w:rsidP="009B6BCA">
      <w:pPr>
        <w:pStyle w:val="NurText"/>
        <w:bidi/>
        <w:rPr>
          <w:del w:id="5282" w:author="Transkribus" w:date="2019-12-11T14:30:00Z"/>
          <w:rFonts w:ascii="Courier New" w:hAnsi="Courier New" w:cs="Courier New"/>
        </w:rPr>
      </w:pPr>
      <w:r w:rsidRPr="00EE6742">
        <w:rPr>
          <w:rFonts w:ascii="Courier New" w:hAnsi="Courier New" w:cs="Courier New"/>
          <w:rtl/>
        </w:rPr>
        <w:t>كان شي</w:t>
      </w:r>
      <w:del w:id="5283" w:author="Transkribus" w:date="2019-12-11T14:30:00Z">
        <w:r w:rsidR="009B6BCA" w:rsidRPr="009B6BCA">
          <w:rPr>
            <w:rFonts w:ascii="Courier New" w:hAnsi="Courier New" w:cs="Courier New"/>
            <w:rtl/>
          </w:rPr>
          <w:delText>خ</w:delText>
        </w:r>
      </w:del>
      <w:r w:rsidRPr="00EE6742">
        <w:rPr>
          <w:rFonts w:ascii="Courier New" w:hAnsi="Courier New" w:cs="Courier New"/>
          <w:rtl/>
        </w:rPr>
        <w:t>ا قصيرا من</w:t>
      </w:r>
      <w:del w:id="528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6A625C0" w14:textId="77777777" w:rsidR="009B6BCA" w:rsidRPr="009B6BCA" w:rsidRDefault="009B6BCA" w:rsidP="009B6BCA">
      <w:pPr>
        <w:pStyle w:val="NurText"/>
        <w:bidi/>
        <w:rPr>
          <w:del w:id="5285" w:author="Transkribus" w:date="2019-12-11T14:30:00Z"/>
          <w:rFonts w:ascii="Courier New" w:hAnsi="Courier New" w:cs="Courier New"/>
        </w:rPr>
      </w:pPr>
      <w:dir w:val="rtl">
        <w:dir w:val="rtl">
          <w:del w:id="5286"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02E307" w14:textId="77777777" w:rsidR="009B6BCA" w:rsidRPr="009B6BCA" w:rsidRDefault="009B6BCA" w:rsidP="009B6BCA">
      <w:pPr>
        <w:pStyle w:val="NurText"/>
        <w:bidi/>
        <w:rPr>
          <w:del w:id="5287" w:author="Transkribus" w:date="2019-12-11T14:30:00Z"/>
          <w:rFonts w:ascii="Courier New" w:hAnsi="Courier New" w:cs="Courier New"/>
        </w:rPr>
      </w:pPr>
      <w:dir w:val="rtl">
        <w:dir w:val="rtl">
          <w:del w:id="5288" w:author="Transkribus" w:date="2019-12-11T14:30:00Z">
            <w:r w:rsidRPr="009B6BCA">
              <w:rPr>
                <w:rFonts w:ascii="Courier New" w:hAnsi="Courier New" w:cs="Courier New"/>
                <w:rtl/>
              </w:rPr>
              <w:delText>مدينة 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FC7093" w14:textId="216ECB03" w:rsidR="00EE6742" w:rsidRPr="00EE6742" w:rsidRDefault="009B6BCA" w:rsidP="00EE6742">
      <w:pPr>
        <w:pStyle w:val="NurText"/>
        <w:bidi/>
        <w:rPr>
          <w:rFonts w:ascii="Courier New" w:hAnsi="Courier New" w:cs="Courier New"/>
        </w:rPr>
      </w:pPr>
      <w:dir w:val="rtl">
        <w:dir w:val="rtl">
          <w:del w:id="5289" w:author="Transkribus" w:date="2019-12-11T14:30:00Z">
            <w:r w:rsidRPr="009B6BCA">
              <w:rPr>
                <w:rFonts w:ascii="Courier New" w:hAnsi="Courier New" w:cs="Courier New"/>
                <w:rtl/>
              </w:rPr>
              <w:delText>وكانت</w:delText>
            </w:r>
          </w:del>
          <w:ins w:id="5290" w:author="Transkribus" w:date="2019-12-11T14:30:00Z">
            <w:r w:rsidR="00EE6742" w:rsidRPr="00EE6742">
              <w:rPr>
                <w:rFonts w:ascii="Courier New" w:hAnsi="Courier New" w:cs="Courier New"/>
                <w:rtl/>
              </w:rPr>
              <w:t xml:space="preserve"> ينهودمد سه خل وكاتت</w:t>
            </w:r>
          </w:ins>
          <w:r w:rsidR="00EE6742" w:rsidRPr="00EE6742">
            <w:rPr>
              <w:rFonts w:ascii="Courier New" w:hAnsi="Courier New" w:cs="Courier New"/>
              <w:rtl/>
            </w:rPr>
            <w:t xml:space="preserve"> له د</w:t>
          </w:r>
          <w:del w:id="5291" w:author="Transkribus" w:date="2019-12-11T14:30:00Z">
            <w:r w:rsidRPr="009B6BCA">
              <w:rPr>
                <w:rFonts w:ascii="Courier New" w:hAnsi="Courier New" w:cs="Courier New"/>
                <w:rtl/>
              </w:rPr>
              <w:delText>رب</w:delText>
            </w:r>
          </w:del>
          <w:ins w:id="5292" w:author="Transkribus" w:date="2019-12-11T14:30:00Z">
            <w:r w:rsidR="00EE6742" w:rsidRPr="00EE6742">
              <w:rPr>
                <w:rFonts w:ascii="Courier New" w:hAnsi="Courier New" w:cs="Courier New"/>
                <w:rtl/>
              </w:rPr>
              <w:t>زي</w:t>
            </w:r>
          </w:ins>
          <w:r w:rsidR="00EE6742" w:rsidRPr="00EE6742">
            <w:rPr>
              <w:rFonts w:ascii="Courier New" w:hAnsi="Courier New" w:cs="Courier New"/>
              <w:rtl/>
            </w:rPr>
            <w:t>ة بالعلاج و</w:t>
          </w:r>
          <w:del w:id="5293" w:author="Transkribus" w:date="2019-12-11T14:30:00Z">
            <w:r w:rsidRPr="009B6BCA">
              <w:rPr>
                <w:rFonts w:ascii="Courier New" w:hAnsi="Courier New" w:cs="Courier New"/>
                <w:rtl/>
              </w:rPr>
              <w:delText>ت</w:delText>
            </w:r>
          </w:del>
          <w:ins w:id="5294" w:author="Transkribus" w:date="2019-12-11T14:30:00Z">
            <w:r w:rsidR="00EE6742" w:rsidRPr="00EE6742">
              <w:rPr>
                <w:rFonts w:ascii="Courier New" w:hAnsi="Courier New" w:cs="Courier New"/>
                <w:rtl/>
              </w:rPr>
              <w:t>ق</w:t>
            </w:r>
          </w:ins>
          <w:r w:rsidR="00EE6742" w:rsidRPr="00EE6742">
            <w:rPr>
              <w:rFonts w:ascii="Courier New" w:hAnsi="Courier New" w:cs="Courier New"/>
              <w:rtl/>
            </w:rPr>
            <w:t>صرف</w:t>
          </w:r>
        </w:dir>
      </w:dir>
    </w:p>
    <w:p w14:paraId="326EEE69" w14:textId="77777777" w:rsidR="009B6BCA" w:rsidRPr="009B6BCA" w:rsidRDefault="00EE6742" w:rsidP="009B6BCA">
      <w:pPr>
        <w:pStyle w:val="NurText"/>
        <w:bidi/>
        <w:rPr>
          <w:del w:id="5295" w:author="Transkribus" w:date="2019-12-11T14:30:00Z"/>
          <w:rFonts w:ascii="Courier New" w:hAnsi="Courier New" w:cs="Courier New"/>
        </w:rPr>
      </w:pPr>
      <w:r w:rsidRPr="00EE6742">
        <w:rPr>
          <w:rFonts w:ascii="Courier New" w:hAnsi="Courier New" w:cs="Courier New"/>
          <w:rtl/>
        </w:rPr>
        <w:t>فى المداواة</w:t>
      </w:r>
      <w:del w:id="52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877AA6B" w14:textId="7D60F75B" w:rsidR="00EE6742" w:rsidRPr="00EE6742" w:rsidRDefault="009B6BCA" w:rsidP="00EE6742">
      <w:pPr>
        <w:pStyle w:val="NurText"/>
        <w:bidi/>
        <w:rPr>
          <w:rFonts w:ascii="Courier New" w:hAnsi="Courier New" w:cs="Courier New"/>
        </w:rPr>
      </w:pPr>
      <w:dir w:val="rtl">
        <w:dir w:val="rtl">
          <w:del w:id="5297" w:author="Transkribus" w:date="2019-12-11T14:30:00Z">
            <w:r w:rsidRPr="009B6BCA">
              <w:rPr>
                <w:rFonts w:ascii="Courier New" w:hAnsi="Courier New" w:cs="Courier New"/>
                <w:rtl/>
              </w:rPr>
              <w:delText>حدثنى الشيخ</w:delText>
            </w:r>
          </w:del>
          <w:ins w:id="5298" w:author="Transkribus" w:date="2019-12-11T14:30:00Z">
            <w:r w:rsidR="00EE6742" w:rsidRPr="00EE6742">
              <w:rPr>
                <w:rFonts w:ascii="Courier New" w:hAnsi="Courier New" w:cs="Courier New"/>
                <w:rtl/>
              </w:rPr>
              <w:t xml:space="preserve"> حدتى الشيح</w:t>
            </w:r>
          </w:ins>
          <w:r w:rsidR="00EE6742" w:rsidRPr="00EE6742">
            <w:rPr>
              <w:rFonts w:ascii="Courier New" w:hAnsi="Courier New" w:cs="Courier New"/>
              <w:rtl/>
            </w:rPr>
            <w:t xml:space="preserve"> صفى الدين خليل بن </w:t>
          </w:r>
          <w:del w:id="5299" w:author="Transkribus" w:date="2019-12-11T14:30:00Z">
            <w:r w:rsidRPr="009B6BCA">
              <w:rPr>
                <w:rFonts w:ascii="Courier New" w:hAnsi="Courier New" w:cs="Courier New"/>
                <w:rtl/>
              </w:rPr>
              <w:delText>ا</w:delText>
            </w:r>
          </w:del>
          <w:ins w:id="5300"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الفضل بن منصور التنوخى الكاتب </w:t>
          </w:r>
          <w:del w:id="5301" w:author="Transkribus" w:date="2019-12-11T14:30:00Z">
            <w:r w:rsidRPr="009B6BCA">
              <w:rPr>
                <w:rFonts w:ascii="Courier New" w:hAnsi="Courier New" w:cs="Courier New"/>
                <w:rtl/>
              </w:rPr>
              <w:delText>اللاذقى قال كان الملك العادل نور الدين محمود بن زنكى بحلب وكانت له فى القلعة بها حظية يميل اليها كثيرا ومرضت مرضا صعبا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02" w:author="Transkribus" w:date="2019-12-11T14:30:00Z">
            <w:r w:rsidR="00EE6742" w:rsidRPr="00EE6742">
              <w:rPr>
                <w:rFonts w:ascii="Courier New" w:hAnsi="Courier New" w:cs="Courier New"/>
                <w:rtl/>
              </w:rPr>
              <w:t>الادق</w:t>
            </w:r>
          </w:ins>
        </w:dir>
      </w:dir>
    </w:p>
    <w:p w14:paraId="61D19DBD" w14:textId="0BFE569F" w:rsidR="00EE6742" w:rsidRPr="00EE6742" w:rsidRDefault="009B6BCA" w:rsidP="00EE6742">
      <w:pPr>
        <w:pStyle w:val="NurText"/>
        <w:bidi/>
        <w:rPr>
          <w:ins w:id="5303" w:author="Transkribus" w:date="2019-12-11T14:30:00Z"/>
          <w:rFonts w:ascii="Courier New" w:hAnsi="Courier New" w:cs="Courier New"/>
        </w:rPr>
      </w:pPr>
      <w:dir w:val="rtl">
        <w:dir w:val="rtl">
          <w:del w:id="5304" w:author="Transkribus" w:date="2019-12-11T14:30:00Z">
            <w:r w:rsidRPr="009B6BCA">
              <w:rPr>
                <w:rFonts w:ascii="Courier New" w:hAnsi="Courier New" w:cs="Courier New"/>
                <w:rtl/>
              </w:rPr>
              <w:delText>وتوجه</w:delText>
            </w:r>
          </w:del>
          <w:ins w:id="5305" w:author="Transkribus" w:date="2019-12-11T14:30:00Z">
            <w:r w:rsidR="00EE6742" w:rsidRPr="00EE6742">
              <w:rPr>
                <w:rFonts w:ascii="Courier New" w:hAnsi="Courier New" w:cs="Courier New"/>
                <w:rtl/>
              </w:rPr>
              <w:t>قال كان الملك العادل بور الدين محمود بن زبكى خلي وكاتت له فى الفلعقه باحطبة ميل البها</w:t>
            </w:r>
          </w:ins>
        </w:dir>
      </w:dir>
    </w:p>
    <w:p w14:paraId="419D57D1" w14:textId="3F15B581" w:rsidR="00EE6742" w:rsidRPr="00EE6742" w:rsidRDefault="00EE6742" w:rsidP="00EE6742">
      <w:pPr>
        <w:pStyle w:val="NurText"/>
        <w:bidi/>
        <w:rPr>
          <w:ins w:id="5306" w:author="Transkribus" w:date="2019-12-11T14:30:00Z"/>
          <w:rFonts w:ascii="Courier New" w:hAnsi="Courier New" w:cs="Courier New"/>
        </w:rPr>
      </w:pPr>
      <w:ins w:id="5307" w:author="Transkribus" w:date="2019-12-11T14:30:00Z">
        <w:r w:rsidRPr="00EE6742">
          <w:rPr>
            <w:rFonts w:ascii="Courier New" w:hAnsi="Courier New" w:cs="Courier New"/>
            <w:rtl/>
          </w:rPr>
          <w:t>كتيرا ومرست مرضاصعيا ووجه</w:t>
        </w:r>
      </w:ins>
      <w:r w:rsidRPr="00EE6742">
        <w:rPr>
          <w:rFonts w:ascii="Courier New" w:hAnsi="Courier New" w:cs="Courier New"/>
          <w:rtl/>
        </w:rPr>
        <w:t xml:space="preserve"> الملك العادل الى دمشق </w:t>
      </w:r>
      <w:del w:id="5308" w:author="Transkribus" w:date="2019-12-11T14:30:00Z">
        <w:r w:rsidR="009B6BCA" w:rsidRPr="009B6BCA">
          <w:rPr>
            <w:rFonts w:ascii="Courier New" w:hAnsi="Courier New" w:cs="Courier New"/>
            <w:rtl/>
          </w:rPr>
          <w:delText>وبقى قلبه</w:delText>
        </w:r>
      </w:del>
      <w:ins w:id="5309" w:author="Transkribus" w:date="2019-12-11T14:30:00Z">
        <w:r w:rsidRPr="00EE6742">
          <w:rPr>
            <w:rFonts w:ascii="Courier New" w:hAnsi="Courier New" w:cs="Courier New"/>
            <w:rtl/>
          </w:rPr>
          <w:t>زايق قليه</w:t>
        </w:r>
      </w:ins>
      <w:r w:rsidRPr="00EE6742">
        <w:rPr>
          <w:rFonts w:ascii="Courier New" w:hAnsi="Courier New" w:cs="Courier New"/>
          <w:rtl/>
        </w:rPr>
        <w:t xml:space="preserve"> عندها وكل </w:t>
      </w:r>
      <w:del w:id="5310" w:author="Transkribus" w:date="2019-12-11T14:30:00Z">
        <w:r w:rsidR="009B6BCA" w:rsidRPr="009B6BCA">
          <w:rPr>
            <w:rFonts w:ascii="Courier New" w:hAnsi="Courier New" w:cs="Courier New"/>
            <w:rtl/>
          </w:rPr>
          <w:delText>وقت يسال عنها فتطاول مرضها</w:delText>
        </w:r>
      </w:del>
      <w:ins w:id="5311" w:author="Transkribus" w:date="2019-12-11T14:30:00Z">
        <w:r w:rsidRPr="00EE6742">
          <w:rPr>
            <w:rFonts w:ascii="Courier New" w:hAnsi="Courier New" w:cs="Courier New"/>
            <w:rtl/>
          </w:rPr>
          <w:t>وفب</w:t>
        </w:r>
      </w:ins>
    </w:p>
    <w:p w14:paraId="4C3EC5F1" w14:textId="443A6FE6" w:rsidR="00EE6742" w:rsidRPr="00EE6742" w:rsidRDefault="00EE6742" w:rsidP="00EE6742">
      <w:pPr>
        <w:pStyle w:val="NurText"/>
        <w:bidi/>
        <w:rPr>
          <w:ins w:id="5312" w:author="Transkribus" w:date="2019-12-11T14:30:00Z"/>
          <w:rFonts w:ascii="Courier New" w:hAnsi="Courier New" w:cs="Courier New"/>
        </w:rPr>
      </w:pPr>
      <w:ins w:id="5313" w:author="Transkribus" w:date="2019-12-11T14:30:00Z">
        <w:r w:rsidRPr="00EE6742">
          <w:rPr>
            <w:rFonts w:ascii="Courier New" w:hAnsi="Courier New" w:cs="Courier New"/>
            <w:rtl/>
          </w:rPr>
          <w:t>اسال عبنه افتطاول مرسها</w:t>
        </w:r>
      </w:ins>
      <w:r w:rsidRPr="00EE6742">
        <w:rPr>
          <w:rFonts w:ascii="Courier New" w:hAnsi="Courier New" w:cs="Courier New"/>
          <w:rtl/>
        </w:rPr>
        <w:t xml:space="preserve"> وكان </w:t>
      </w:r>
      <w:del w:id="5314" w:author="Transkribus" w:date="2019-12-11T14:30:00Z">
        <w:r w:rsidR="009B6BCA" w:rsidRPr="009B6BCA">
          <w:rPr>
            <w:rFonts w:ascii="Courier New" w:hAnsi="Courier New" w:cs="Courier New"/>
            <w:rtl/>
          </w:rPr>
          <w:delText>ي</w:delText>
        </w:r>
      </w:del>
      <w:ins w:id="5315" w:author="Transkribus" w:date="2019-12-11T14:30:00Z">
        <w:r w:rsidRPr="00EE6742">
          <w:rPr>
            <w:rFonts w:ascii="Courier New" w:hAnsi="Courier New" w:cs="Courier New"/>
            <w:rtl/>
          </w:rPr>
          <w:t>ب</w:t>
        </w:r>
      </w:ins>
      <w:r w:rsidRPr="00EE6742">
        <w:rPr>
          <w:rFonts w:ascii="Courier New" w:hAnsi="Courier New" w:cs="Courier New"/>
          <w:rtl/>
        </w:rPr>
        <w:t>عال</w:t>
      </w:r>
      <w:del w:id="5316" w:author="Transkribus" w:date="2019-12-11T14:30:00Z">
        <w:r w:rsidR="009B6BCA" w:rsidRPr="009B6BCA">
          <w:rPr>
            <w:rFonts w:ascii="Courier New" w:hAnsi="Courier New" w:cs="Courier New"/>
            <w:rtl/>
          </w:rPr>
          <w:delText>ج</w:delText>
        </w:r>
      </w:del>
      <w:ins w:id="5317" w:author="Transkribus" w:date="2019-12-11T14:30:00Z">
        <w:r w:rsidRPr="00EE6742">
          <w:rPr>
            <w:rFonts w:ascii="Courier New" w:hAnsi="Courier New" w:cs="Courier New"/>
            <w:rtl/>
          </w:rPr>
          <w:t>ح</w:t>
        </w:r>
      </w:ins>
      <w:r w:rsidRPr="00EE6742">
        <w:rPr>
          <w:rFonts w:ascii="Courier New" w:hAnsi="Courier New" w:cs="Courier New"/>
          <w:rtl/>
        </w:rPr>
        <w:t xml:space="preserve">ها جماعة من </w:t>
      </w:r>
      <w:ins w:id="5318" w:author="Transkribus" w:date="2019-12-11T14:30:00Z">
        <w:r w:rsidRPr="00EE6742">
          <w:rPr>
            <w:rFonts w:ascii="Courier New" w:hAnsi="Courier New" w:cs="Courier New"/>
            <w:rtl/>
          </w:rPr>
          <w:t>أب</w:t>
        </w:r>
      </w:ins>
      <w:r w:rsidRPr="00EE6742">
        <w:rPr>
          <w:rFonts w:ascii="Courier New" w:hAnsi="Courier New" w:cs="Courier New"/>
          <w:rtl/>
        </w:rPr>
        <w:t>ا</w:t>
      </w:r>
      <w:del w:id="5319" w:author="Transkribus" w:date="2019-12-11T14:30:00Z">
        <w:r w:rsidR="009B6BCA" w:rsidRPr="009B6BCA">
          <w:rPr>
            <w:rFonts w:ascii="Courier New" w:hAnsi="Courier New" w:cs="Courier New"/>
            <w:rtl/>
          </w:rPr>
          <w:delText>فا</w:delText>
        </w:r>
      </w:del>
      <w:r w:rsidRPr="00EE6742">
        <w:rPr>
          <w:rFonts w:ascii="Courier New" w:hAnsi="Courier New" w:cs="Courier New"/>
          <w:rtl/>
        </w:rPr>
        <w:t xml:space="preserve">ضل الاطباء </w:t>
      </w:r>
      <w:del w:id="5320" w:author="Transkribus" w:date="2019-12-11T14:30:00Z">
        <w:r w:rsidR="009B6BCA" w:rsidRPr="009B6BCA">
          <w:rPr>
            <w:rFonts w:ascii="Courier New" w:hAnsi="Courier New" w:cs="Courier New"/>
            <w:rtl/>
          </w:rPr>
          <w:delText>واحضر</w:delText>
        </w:r>
      </w:del>
      <w:ins w:id="5321" w:author="Transkribus" w:date="2019-12-11T14:30:00Z">
        <w:r w:rsidRPr="00EE6742">
          <w:rPr>
            <w:rFonts w:ascii="Courier New" w:hAnsi="Courier New" w:cs="Courier New"/>
            <w:rtl/>
          </w:rPr>
          <w:t>وأجصر</w:t>
        </w:r>
      </w:ins>
      <w:r w:rsidRPr="00EE6742">
        <w:rPr>
          <w:rFonts w:ascii="Courier New" w:hAnsi="Courier New" w:cs="Courier New"/>
          <w:rtl/>
        </w:rPr>
        <w:t xml:space="preserve"> اليها </w:t>
      </w:r>
      <w:del w:id="5322" w:author="Transkribus" w:date="2019-12-11T14:30:00Z">
        <w:r w:rsidR="009B6BCA" w:rsidRPr="009B6BCA">
          <w:rPr>
            <w:rFonts w:ascii="Courier New" w:hAnsi="Courier New" w:cs="Courier New"/>
            <w:rtl/>
          </w:rPr>
          <w:delText>الحكيم سكرة</w:delText>
        </w:r>
      </w:del>
      <w:ins w:id="5323" w:author="Transkribus" w:date="2019-12-11T14:30:00Z">
        <w:r w:rsidRPr="00EE6742">
          <w:rPr>
            <w:rFonts w:ascii="Courier New" w:hAnsi="Courier New" w:cs="Courier New"/>
            <w:rtl/>
          </w:rPr>
          <w:t>الحكم</w:t>
        </w:r>
      </w:ins>
    </w:p>
    <w:p w14:paraId="1F3C804D" w14:textId="1D9FE32B" w:rsidR="00EE6742" w:rsidRPr="00EE6742" w:rsidRDefault="00EE6742" w:rsidP="00EE6742">
      <w:pPr>
        <w:pStyle w:val="NurText"/>
        <w:bidi/>
        <w:rPr>
          <w:rFonts w:ascii="Courier New" w:hAnsi="Courier New" w:cs="Courier New"/>
        </w:rPr>
      </w:pPr>
      <w:ins w:id="5324" w:author="Transkribus" w:date="2019-12-11T14:30:00Z">
        <w:r w:rsidRPr="00EE6742">
          <w:rPr>
            <w:rFonts w:ascii="Courier New" w:hAnsi="Courier New" w:cs="Courier New"/>
            <w:rtl/>
          </w:rPr>
          <w:t>سكره</w:t>
        </w:r>
      </w:ins>
      <w:r w:rsidRPr="00EE6742">
        <w:rPr>
          <w:rFonts w:ascii="Courier New" w:hAnsi="Courier New" w:cs="Courier New"/>
          <w:rtl/>
        </w:rPr>
        <w:t xml:space="preserve"> فوجدها قليلة الاكل متغيرة الم</w:t>
      </w:r>
      <w:del w:id="5325" w:author="Transkribus" w:date="2019-12-11T14:30:00Z">
        <w:r w:rsidR="009B6BCA" w:rsidRPr="009B6BCA">
          <w:rPr>
            <w:rFonts w:ascii="Courier New" w:hAnsi="Courier New" w:cs="Courier New"/>
            <w:rtl/>
          </w:rPr>
          <w:delText>ز</w:delText>
        </w:r>
      </w:del>
      <w:ins w:id="5326" w:author="Transkribus" w:date="2019-12-11T14:30:00Z">
        <w:r w:rsidRPr="00EE6742">
          <w:rPr>
            <w:rFonts w:ascii="Courier New" w:hAnsi="Courier New" w:cs="Courier New"/>
            <w:rtl/>
          </w:rPr>
          <w:t>ر</w:t>
        </w:r>
      </w:ins>
      <w:r w:rsidRPr="00EE6742">
        <w:rPr>
          <w:rFonts w:ascii="Courier New" w:hAnsi="Courier New" w:cs="Courier New"/>
          <w:rtl/>
        </w:rPr>
        <w:t xml:space="preserve">اج لم </w:t>
      </w:r>
      <w:del w:id="5327" w:author="Transkribus" w:date="2019-12-11T14:30:00Z">
        <w:r w:rsidR="009B6BCA" w:rsidRPr="009B6BCA">
          <w:rPr>
            <w:rFonts w:ascii="Courier New" w:hAnsi="Courier New" w:cs="Courier New"/>
            <w:rtl/>
          </w:rPr>
          <w:delText>تزل جنبها</w:delText>
        </w:r>
      </w:del>
      <w:ins w:id="5328" w:author="Transkribus" w:date="2019-12-11T14:30:00Z">
        <w:r w:rsidRPr="00EE6742">
          <w:rPr>
            <w:rFonts w:ascii="Courier New" w:hAnsi="Courier New" w:cs="Courier New"/>
            <w:rtl/>
          </w:rPr>
          <w:t>ترل جتيها</w:t>
        </w:r>
      </w:ins>
      <w:r w:rsidRPr="00EE6742">
        <w:rPr>
          <w:rFonts w:ascii="Courier New" w:hAnsi="Courier New" w:cs="Courier New"/>
          <w:rtl/>
        </w:rPr>
        <w:t xml:space="preserve"> الى </w:t>
      </w:r>
      <w:del w:id="5329" w:author="Transkribus" w:date="2019-12-11T14:30:00Z">
        <w:r w:rsidR="009B6BCA" w:rsidRPr="009B6BCA">
          <w:rPr>
            <w:rFonts w:ascii="Courier New" w:hAnsi="Courier New" w:cs="Courier New"/>
            <w:rtl/>
          </w:rPr>
          <w:delText>الارض فتردد اليها مع الجماعة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330" w:author="Transkribus" w:date="2019-12-11T14:30:00Z">
        <w:r w:rsidRPr="00EE6742">
          <w:rPr>
            <w:rFonts w:ascii="Courier New" w:hAnsi="Courier New" w:cs="Courier New"/>
            <w:rtl/>
          </w:rPr>
          <w:t>الارس فثرةد البهامم الجزامة</w:t>
        </w:r>
      </w:ins>
    </w:p>
    <w:p w14:paraId="6F12C3F7" w14:textId="040F517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استا</w:t>
          </w:r>
          <w:del w:id="5331" w:author="Transkribus" w:date="2019-12-11T14:30:00Z">
            <w:r w:rsidRPr="009B6BCA">
              <w:rPr>
                <w:rFonts w:ascii="Courier New" w:hAnsi="Courier New" w:cs="Courier New"/>
                <w:rtl/>
              </w:rPr>
              <w:delText>ذ</w:delText>
            </w:r>
          </w:del>
          <w:ins w:id="5332" w:author="Transkribus" w:date="2019-12-11T14:30:00Z">
            <w:r w:rsidR="00EE6742" w:rsidRPr="00EE6742">
              <w:rPr>
                <w:rFonts w:ascii="Courier New" w:hAnsi="Courier New" w:cs="Courier New"/>
                <w:rtl/>
              </w:rPr>
              <w:t>د</w:t>
            </w:r>
          </w:ins>
          <w:r w:rsidR="00EE6742" w:rsidRPr="00EE6742">
            <w:rPr>
              <w:rFonts w:ascii="Courier New" w:hAnsi="Courier New" w:cs="Courier New"/>
              <w:rtl/>
            </w:rPr>
            <w:t xml:space="preserve">ن الخادم فى </w:t>
          </w:r>
          <w:del w:id="5333" w:author="Transkribus" w:date="2019-12-11T14:30:00Z">
            <w:r w:rsidRPr="009B6BCA">
              <w:rPr>
                <w:rFonts w:ascii="Courier New" w:hAnsi="Courier New" w:cs="Courier New"/>
                <w:rtl/>
              </w:rPr>
              <w:delText>الحضور اليها وحده فاذنت</w:delText>
            </w:r>
          </w:del>
          <w:ins w:id="5334" w:author="Transkribus" w:date="2019-12-11T14:30:00Z">
            <w:r w:rsidR="00EE6742" w:rsidRPr="00EE6742">
              <w:rPr>
                <w:rFonts w:ascii="Courier New" w:hAnsi="Courier New" w:cs="Courier New"/>
                <w:rtl/>
              </w:rPr>
              <w:t>الحصور البها وجدهفادتت</w:t>
            </w:r>
          </w:ins>
          <w:r w:rsidR="00EE6742" w:rsidRPr="00EE6742">
            <w:rPr>
              <w:rFonts w:ascii="Courier New" w:hAnsi="Courier New" w:cs="Courier New"/>
              <w:rtl/>
            </w:rPr>
            <w:t xml:space="preserve"> له فقال </w:t>
          </w:r>
          <w:del w:id="5335" w:author="Transkribus" w:date="2019-12-11T14:30:00Z">
            <w:r w:rsidRPr="009B6BCA">
              <w:rPr>
                <w:rFonts w:ascii="Courier New" w:hAnsi="Courier New" w:cs="Courier New"/>
                <w:rtl/>
              </w:rPr>
              <w:delText>لها يا ستى انا اعالجك</w:delText>
            </w:r>
          </w:del>
          <w:ins w:id="5336" w:author="Transkribus" w:date="2019-12-11T14:30:00Z">
            <w:r w:rsidR="00EE6742" w:rsidRPr="00EE6742">
              <w:rPr>
                <w:rFonts w:ascii="Courier New" w:hAnsi="Courier New" w:cs="Courier New"/>
                <w:rtl/>
              </w:rPr>
              <w:t>الهاياسى اأباجالجل</w:t>
            </w:r>
          </w:ins>
          <w:r w:rsidR="00EE6742" w:rsidRPr="00EE6742">
            <w:rPr>
              <w:rFonts w:ascii="Courier New" w:hAnsi="Courier New" w:cs="Courier New"/>
              <w:rtl/>
            </w:rPr>
            <w:t xml:space="preserve"> بعلاج </w:t>
          </w:r>
          <w:del w:id="5337" w:author="Transkribus" w:date="2019-12-11T14:30:00Z">
            <w:r w:rsidRPr="009B6BCA">
              <w:rPr>
                <w:rFonts w:ascii="Courier New" w:hAnsi="Courier New" w:cs="Courier New"/>
                <w:rtl/>
              </w:rPr>
              <w:delText>تبرئى به فى اسرع وقت انشاء الله تعالى وما تحتاجي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38" w:author="Transkribus" w:date="2019-12-11T14:30:00Z">
            <w:r w:rsidR="00EE6742" w:rsidRPr="00EE6742">
              <w:rPr>
                <w:rFonts w:ascii="Courier New" w:hAnsi="Courier New" w:cs="Courier New"/>
                <w:rtl/>
              </w:rPr>
              <w:t>مرف</w:t>
            </w:r>
          </w:ins>
        </w:dir>
      </w:dir>
    </w:p>
    <w:p w14:paraId="15640D33" w14:textId="77777777" w:rsidR="009B6BCA" w:rsidRPr="009B6BCA" w:rsidRDefault="009B6BCA" w:rsidP="009B6BCA">
      <w:pPr>
        <w:pStyle w:val="NurText"/>
        <w:bidi/>
        <w:rPr>
          <w:del w:id="5339" w:author="Transkribus" w:date="2019-12-11T14:30:00Z"/>
          <w:rFonts w:ascii="Courier New" w:hAnsi="Courier New" w:cs="Courier New"/>
        </w:rPr>
      </w:pPr>
      <w:dir w:val="rtl">
        <w:dir w:val="rtl">
          <w:ins w:id="5340" w:author="Transkribus" w:date="2019-12-11T14:30:00Z">
            <w:r w:rsidR="00EE6742" w:rsidRPr="00EE6742">
              <w:rPr>
                <w:rFonts w:ascii="Courier New" w:hAnsi="Courier New" w:cs="Courier New"/>
                <w:rtl/>
              </w:rPr>
              <w:t xml:space="preserve">ابهفى أسرح وفت ابن شاء الله ثيالى وماحتاسى </w:t>
            </w:r>
          </w:ins>
          <w:r w:rsidR="00EE6742" w:rsidRPr="00EE6742">
            <w:rPr>
              <w:rFonts w:ascii="Courier New" w:hAnsi="Courier New" w:cs="Courier New"/>
              <w:rtl/>
            </w:rPr>
            <w:t xml:space="preserve">معه الى </w:t>
          </w:r>
          <w:del w:id="5341" w:author="Transkribus" w:date="2019-12-11T14:30:00Z">
            <w:r w:rsidRPr="009B6BCA">
              <w:rPr>
                <w:rFonts w:ascii="Courier New" w:hAnsi="Courier New" w:cs="Courier New"/>
                <w:rtl/>
              </w:rPr>
              <w:delText>شيء اخر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51E8EA" w14:textId="77777777" w:rsidR="009B6BCA" w:rsidRPr="009B6BCA" w:rsidRDefault="009B6BCA" w:rsidP="009B6BCA">
      <w:pPr>
        <w:pStyle w:val="NurText"/>
        <w:bidi/>
        <w:rPr>
          <w:del w:id="5342" w:author="Transkribus" w:date="2019-12-11T14:30:00Z"/>
          <w:rFonts w:ascii="Courier New" w:hAnsi="Courier New" w:cs="Courier New"/>
        </w:rPr>
      </w:pPr>
      <w:dir w:val="rtl">
        <w:dir w:val="rtl">
          <w:ins w:id="5343" w:author="Transkribus" w:date="2019-12-11T14:30:00Z">
            <w:r w:rsidR="00EE6742" w:rsidRPr="00EE6742">
              <w:rPr>
                <w:rFonts w:ascii="Courier New" w:hAnsi="Courier New" w:cs="Courier New"/>
                <w:rtl/>
              </w:rPr>
              <w:t xml:space="preserve">شى أخر </w:t>
            </w:r>
          </w:ins>
          <w:r w:rsidR="00EE6742" w:rsidRPr="00EE6742">
            <w:rPr>
              <w:rFonts w:ascii="Courier New" w:hAnsi="Courier New" w:cs="Courier New"/>
              <w:rtl/>
            </w:rPr>
            <w:t xml:space="preserve">فقالت افعل </w:t>
          </w:r>
          <w:del w:id="53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F4CB33" w14:textId="4C1EF289" w:rsidR="00EE6742" w:rsidRPr="00EE6742" w:rsidRDefault="009B6BCA" w:rsidP="00EE6742">
      <w:pPr>
        <w:pStyle w:val="NurText"/>
        <w:bidi/>
        <w:rPr>
          <w:ins w:id="5345" w:author="Transkribus" w:date="2019-12-11T14:30:00Z"/>
          <w:rFonts w:ascii="Courier New" w:hAnsi="Courier New" w:cs="Courier New"/>
        </w:rPr>
      </w:pPr>
      <w:dir w:val="rtl">
        <w:dir w:val="rtl">
          <w:r w:rsidR="00EE6742" w:rsidRPr="00EE6742">
            <w:rPr>
              <w:rFonts w:ascii="Courier New" w:hAnsi="Courier New" w:cs="Courier New"/>
              <w:rtl/>
            </w:rPr>
            <w:t xml:space="preserve">فقال </w:t>
          </w:r>
          <w:del w:id="5346" w:author="Transkribus" w:date="2019-12-11T14:30:00Z">
            <w:r w:rsidRPr="009B6BCA">
              <w:rPr>
                <w:rFonts w:ascii="Courier New" w:hAnsi="Courier New" w:cs="Courier New"/>
                <w:rtl/>
              </w:rPr>
              <w:delText>اشتهى ان</w:delText>
            </w:r>
          </w:del>
          <w:ins w:id="5347" w:author="Transkribus" w:date="2019-12-11T14:30:00Z">
            <w:r w:rsidR="00EE6742" w:rsidRPr="00EE6742">
              <w:rPr>
                <w:rFonts w:ascii="Courier New" w:hAnsi="Courier New" w:cs="Courier New"/>
                <w:rtl/>
              </w:rPr>
              <w:t>اشثهى</w:t>
            </w:r>
          </w:ins>
        </w:dir>
      </w:dir>
    </w:p>
    <w:p w14:paraId="17D997BD" w14:textId="77777777" w:rsidR="009B6BCA" w:rsidRPr="009B6BCA" w:rsidRDefault="00EE6742" w:rsidP="009B6BCA">
      <w:pPr>
        <w:pStyle w:val="NurText"/>
        <w:bidi/>
        <w:rPr>
          <w:del w:id="5348" w:author="Transkribus" w:date="2019-12-11T14:30:00Z"/>
          <w:rFonts w:ascii="Courier New" w:hAnsi="Courier New" w:cs="Courier New"/>
        </w:rPr>
      </w:pPr>
      <w:ins w:id="5349" w:author="Transkribus" w:date="2019-12-11T14:30:00Z">
        <w:r w:rsidRPr="00EE6742">
          <w:rPr>
            <w:rFonts w:ascii="Courier New" w:hAnsi="Courier New" w:cs="Courier New"/>
            <w:rtl/>
          </w:rPr>
          <w:t>ابن</w:t>
        </w:r>
      </w:ins>
      <w:r w:rsidRPr="00EE6742">
        <w:rPr>
          <w:rFonts w:ascii="Courier New" w:hAnsi="Courier New" w:cs="Courier New"/>
          <w:rtl/>
        </w:rPr>
        <w:t xml:space="preserve"> مهما </w:t>
      </w:r>
      <w:del w:id="5350" w:author="Transkribus" w:date="2019-12-11T14:30:00Z">
        <w:r w:rsidR="009B6BCA" w:rsidRPr="009B6BCA">
          <w:rPr>
            <w:rFonts w:ascii="Courier New" w:hAnsi="Courier New" w:cs="Courier New"/>
            <w:rtl/>
          </w:rPr>
          <w:delText>اسالك عنه تخبرينى</w:delText>
        </w:r>
      </w:del>
      <w:ins w:id="5351" w:author="Transkribus" w:date="2019-12-11T14:30:00Z">
        <w:r w:rsidRPr="00EE6742">
          <w:rPr>
            <w:rFonts w:ascii="Courier New" w:hAnsi="Courier New" w:cs="Courier New"/>
            <w:rtl/>
          </w:rPr>
          <w:t>أسالك عنسه مخير يى</w:t>
        </w:r>
      </w:ins>
      <w:r w:rsidRPr="00EE6742">
        <w:rPr>
          <w:rFonts w:ascii="Courier New" w:hAnsi="Courier New" w:cs="Courier New"/>
          <w:rtl/>
        </w:rPr>
        <w:t xml:space="preserve"> به </w:t>
      </w:r>
      <w:del w:id="5352" w:author="Transkribus" w:date="2019-12-11T14:30:00Z">
        <w:r w:rsidR="009B6BCA" w:rsidRPr="009B6BCA">
          <w:rPr>
            <w:rFonts w:ascii="Courier New" w:hAnsi="Courier New" w:cs="Courier New"/>
            <w:rtl/>
          </w:rPr>
          <w:delText>ولا تخفني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3242FBA" w14:textId="1B519DCC" w:rsidR="00EE6742" w:rsidRPr="00EE6742" w:rsidRDefault="009B6BCA" w:rsidP="00EE6742">
      <w:pPr>
        <w:pStyle w:val="NurText"/>
        <w:bidi/>
        <w:rPr>
          <w:rFonts w:ascii="Courier New" w:hAnsi="Courier New" w:cs="Courier New"/>
        </w:rPr>
      </w:pPr>
      <w:dir w:val="rtl">
        <w:dir w:val="rtl">
          <w:ins w:id="5353" w:author="Transkribus" w:date="2019-12-11T14:30:00Z">
            <w:r w:rsidR="00EE6742" w:rsidRPr="00EE6742">
              <w:rPr>
                <w:rFonts w:ascii="Courier New" w:hAnsi="Courier New" w:cs="Courier New"/>
                <w:rtl/>
              </w:rPr>
              <w:t xml:space="preserve">ولاحغسى </w:t>
            </w:r>
          </w:ins>
          <w:r w:rsidR="00EE6742" w:rsidRPr="00EE6742">
            <w:rPr>
              <w:rFonts w:ascii="Courier New" w:hAnsi="Courier New" w:cs="Courier New"/>
              <w:rtl/>
            </w:rPr>
            <w:t xml:space="preserve">فقالت </w:t>
          </w:r>
          <w:del w:id="5354" w:author="Transkribus" w:date="2019-12-11T14:30:00Z">
            <w:r w:rsidRPr="009B6BCA">
              <w:rPr>
                <w:rFonts w:ascii="Courier New" w:hAnsi="Courier New" w:cs="Courier New"/>
                <w:rtl/>
              </w:rPr>
              <w:delText>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55" w:author="Transkribus" w:date="2019-12-11T14:30:00Z">
            <w:r w:rsidR="00EE6742" w:rsidRPr="00EE6742">
              <w:rPr>
                <w:rFonts w:ascii="Courier New" w:hAnsi="Courier New" w:cs="Courier New"/>
                <w:rtl/>
              </w:rPr>
              <w:t>نيم وأخسذمنها أمانا فقال تعرفية</w:t>
            </w:r>
          </w:ins>
        </w:dir>
      </w:dir>
    </w:p>
    <w:p w14:paraId="3FB743E7" w14:textId="77777777" w:rsidR="009B6BCA" w:rsidRPr="009B6BCA" w:rsidRDefault="009B6BCA" w:rsidP="009B6BCA">
      <w:pPr>
        <w:pStyle w:val="NurText"/>
        <w:bidi/>
        <w:rPr>
          <w:del w:id="5356" w:author="Transkribus" w:date="2019-12-11T14:30:00Z"/>
          <w:rFonts w:ascii="Courier New" w:hAnsi="Courier New" w:cs="Courier New"/>
        </w:rPr>
      </w:pPr>
      <w:dir w:val="rtl">
        <w:dir w:val="rtl">
          <w:del w:id="5357" w:author="Transkribus" w:date="2019-12-11T14:30:00Z">
            <w:r w:rsidRPr="009B6BCA">
              <w:rPr>
                <w:rFonts w:ascii="Courier New" w:hAnsi="Courier New" w:cs="Courier New"/>
                <w:rtl/>
              </w:rPr>
              <w:delText>واخذ منها امانا</w:delText>
            </w:r>
          </w:del>
          <w:ins w:id="5358" w:author="Transkribus" w:date="2019-12-11T14:30:00Z">
            <w:r w:rsidR="00EE6742" w:rsidRPr="00EE6742">
              <w:rPr>
                <w:rFonts w:ascii="Courier New" w:hAnsi="Courier New" w:cs="Courier New"/>
                <w:rtl/>
              </w:rPr>
              <w:t>بها حفسلت</w:t>
            </w:r>
          </w:ins>
          <w:r w:rsidR="00EE6742" w:rsidRPr="00EE6742">
            <w:rPr>
              <w:rFonts w:ascii="Courier New" w:hAnsi="Courier New" w:cs="Courier New"/>
              <w:rtl/>
            </w:rPr>
            <w:t xml:space="preserve"> فقالت </w:t>
          </w:r>
          <w:del w:id="5359" w:author="Transkribus" w:date="2019-12-11T14:30:00Z">
            <w:r w:rsidRPr="009B6BCA">
              <w:rPr>
                <w:rFonts w:ascii="Courier New" w:hAnsi="Courier New" w:cs="Courier New"/>
                <w:rtl/>
              </w:rPr>
              <w:delText>تعرفينى ما جنسك فقالت علانية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47E85B" w14:textId="569243FA" w:rsidR="00EE6742" w:rsidRPr="00EE6742" w:rsidRDefault="009B6BCA" w:rsidP="00EE6742">
      <w:pPr>
        <w:pStyle w:val="NurText"/>
        <w:bidi/>
        <w:rPr>
          <w:rFonts w:ascii="Courier New" w:hAnsi="Courier New" w:cs="Courier New"/>
        </w:rPr>
      </w:pPr>
      <w:dir w:val="rtl">
        <w:dir w:val="rtl">
          <w:ins w:id="5360" w:author="Transkribus" w:date="2019-12-11T14:30:00Z">
            <w:r w:rsidR="00EE6742" w:rsidRPr="00EE6742">
              <w:rPr>
                <w:rFonts w:ascii="Courier New" w:hAnsi="Courier New" w:cs="Courier New"/>
                <w:rtl/>
              </w:rPr>
              <w:t xml:space="preserve">علانيية </w:t>
            </w:r>
          </w:ins>
          <w:r w:rsidR="00EE6742" w:rsidRPr="00EE6742">
            <w:rPr>
              <w:rFonts w:ascii="Courier New" w:hAnsi="Courier New" w:cs="Courier New"/>
              <w:rtl/>
            </w:rPr>
            <w:t xml:space="preserve">فقال العلان فى بلادهم نصارى </w:t>
          </w:r>
          <w:del w:id="5361" w:author="Transkribus" w:date="2019-12-11T14:30:00Z">
            <w:r w:rsidRPr="009B6BCA">
              <w:rPr>
                <w:rFonts w:ascii="Courier New" w:hAnsi="Courier New" w:cs="Courier New"/>
                <w:rtl/>
              </w:rPr>
              <w:delText>فعرفين ايش كان اكثر اكلك فى بلدك فقالت لحم البقر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62" w:author="Transkribus" w:date="2019-12-11T14:30:00Z">
            <w:r w:rsidR="00EE6742" w:rsidRPr="00EE6742">
              <w:rPr>
                <w:rFonts w:ascii="Courier New" w:hAnsi="Courier New" w:cs="Courier New"/>
                <w:rtl/>
              </w:rPr>
              <w:t>فعرفيى</w:t>
            </w:r>
          </w:ins>
        </w:dir>
      </w:dir>
    </w:p>
    <w:p w14:paraId="37A9D994" w14:textId="4446ADA7" w:rsidR="00EE6742" w:rsidRPr="00EE6742" w:rsidRDefault="009B6BCA" w:rsidP="00EE6742">
      <w:pPr>
        <w:pStyle w:val="NurText"/>
        <w:bidi/>
        <w:rPr>
          <w:ins w:id="5363" w:author="Transkribus" w:date="2019-12-11T14:30:00Z"/>
          <w:rFonts w:ascii="Courier New" w:hAnsi="Courier New" w:cs="Courier New"/>
        </w:rPr>
      </w:pPr>
      <w:dir w:val="rtl">
        <w:dir w:val="rtl">
          <w:del w:id="5364" w:author="Transkribus" w:date="2019-12-11T14:30:00Z">
            <w:r w:rsidRPr="009B6BCA">
              <w:rPr>
                <w:rFonts w:ascii="Courier New" w:hAnsi="Courier New" w:cs="Courier New"/>
                <w:rtl/>
              </w:rPr>
              <w:delText>فقال يا ستى وما كنت تشربى</w:delText>
            </w:r>
          </w:del>
          <w:ins w:id="5365" w:author="Transkribus" w:date="2019-12-11T14:30:00Z">
            <w:r w:rsidR="00EE6742" w:rsidRPr="00EE6742">
              <w:rPr>
                <w:rFonts w:ascii="Courier New" w:hAnsi="Courier New" w:cs="Courier New"/>
                <w:rtl/>
              </w:rPr>
              <w:t>س كان أ٤ثر</w:t>
            </w:r>
          </w:ins>
        </w:dir>
      </w:dir>
    </w:p>
    <w:p w14:paraId="0A0CD989" w14:textId="6680C5B8" w:rsidR="00EE6742" w:rsidRPr="00EE6742" w:rsidRDefault="00EE6742" w:rsidP="00EE6742">
      <w:pPr>
        <w:pStyle w:val="NurText"/>
        <w:bidi/>
        <w:rPr>
          <w:ins w:id="5366" w:author="Transkribus" w:date="2019-12-11T14:30:00Z"/>
          <w:rFonts w:ascii="Courier New" w:hAnsi="Courier New" w:cs="Courier New"/>
        </w:rPr>
      </w:pPr>
      <w:ins w:id="5367" w:author="Transkribus" w:date="2019-12-11T14:30:00Z">
        <w:r w:rsidRPr="00EE6742">
          <w:rPr>
            <w:rFonts w:ascii="Courier New" w:hAnsi="Courier New" w:cs="Courier New"/>
            <w:rtl/>
          </w:rPr>
          <w:t>آ كملك فى بلدلك فقالت لحم البعرفة الياسى وماكتت تشرى</w:t>
        </w:r>
      </w:ins>
      <w:r w:rsidRPr="00EE6742">
        <w:rPr>
          <w:rFonts w:ascii="Courier New" w:hAnsi="Courier New" w:cs="Courier New"/>
          <w:rtl/>
        </w:rPr>
        <w:t xml:space="preserve"> من النبيذ الذى </w:t>
      </w:r>
      <w:del w:id="5368" w:author="Transkribus" w:date="2019-12-11T14:30:00Z">
        <w:r w:rsidR="009B6BCA" w:rsidRPr="009B6BCA">
          <w:rPr>
            <w:rFonts w:ascii="Courier New" w:hAnsi="Courier New" w:cs="Courier New"/>
            <w:rtl/>
          </w:rPr>
          <w:delText xml:space="preserve">عندهم فقالت </w:delText>
        </w:r>
      </w:del>
      <w:ins w:id="5369" w:author="Transkribus" w:date="2019-12-11T14:30:00Z">
        <w:r w:rsidRPr="00EE6742">
          <w:rPr>
            <w:rFonts w:ascii="Courier New" w:hAnsi="Courier New" w:cs="Courier New"/>
            <w:rtl/>
          </w:rPr>
          <w:t>عندهيم فةالت</w:t>
        </w:r>
      </w:ins>
    </w:p>
    <w:p w14:paraId="2A021D49" w14:textId="77777777" w:rsidR="00EE6742" w:rsidRPr="00EE6742" w:rsidRDefault="00EE6742" w:rsidP="00EE6742">
      <w:pPr>
        <w:pStyle w:val="NurText"/>
        <w:bidi/>
        <w:rPr>
          <w:ins w:id="5370" w:author="Transkribus" w:date="2019-12-11T14:30:00Z"/>
          <w:rFonts w:ascii="Courier New" w:hAnsi="Courier New" w:cs="Courier New"/>
        </w:rPr>
      </w:pPr>
      <w:ins w:id="5371" w:author="Transkribus" w:date="2019-12-11T14:30:00Z">
        <w:r w:rsidRPr="00EE6742">
          <w:rPr>
            <w:rFonts w:ascii="Courier New" w:hAnsi="Courier New" w:cs="Courier New"/>
            <w:rtl/>
          </w:rPr>
          <w:t>١٦٤</w:t>
        </w:r>
      </w:ins>
    </w:p>
    <w:p w14:paraId="752E0CD1" w14:textId="77777777" w:rsidR="009B6BCA" w:rsidRPr="009B6BCA" w:rsidRDefault="00EE6742" w:rsidP="009B6BCA">
      <w:pPr>
        <w:pStyle w:val="NurText"/>
        <w:bidi/>
        <w:rPr>
          <w:del w:id="5372" w:author="Transkribus" w:date="2019-12-11T14:30:00Z"/>
          <w:rFonts w:ascii="Courier New" w:hAnsi="Courier New" w:cs="Courier New"/>
        </w:rPr>
      </w:pPr>
      <w:r w:rsidRPr="00EE6742">
        <w:rPr>
          <w:rFonts w:ascii="Courier New" w:hAnsi="Courier New" w:cs="Courier New"/>
          <w:rtl/>
        </w:rPr>
        <w:t xml:space="preserve">كذا كان </w:t>
      </w:r>
      <w:del w:id="53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F5B7C30" w14:textId="77777777" w:rsidR="009B6BCA" w:rsidRPr="009B6BCA" w:rsidRDefault="009B6BCA" w:rsidP="009B6BCA">
      <w:pPr>
        <w:pStyle w:val="NurText"/>
        <w:bidi/>
        <w:rPr>
          <w:del w:id="5374" w:author="Transkribus" w:date="2019-12-11T14:30:00Z"/>
          <w:rFonts w:ascii="Courier New" w:hAnsi="Courier New" w:cs="Courier New"/>
        </w:rPr>
      </w:pPr>
      <w:dir w:val="rtl">
        <w:dir w:val="rtl">
          <w:r w:rsidR="00EE6742" w:rsidRPr="00EE6742">
            <w:rPr>
              <w:rFonts w:ascii="Courier New" w:hAnsi="Courier New" w:cs="Courier New"/>
              <w:rtl/>
            </w:rPr>
            <w:t xml:space="preserve">فقال </w:t>
          </w:r>
          <w:del w:id="5375" w:author="Transkribus" w:date="2019-12-11T14:30:00Z">
            <w:r w:rsidRPr="009B6BCA">
              <w:rPr>
                <w:rFonts w:ascii="Courier New" w:hAnsi="Courier New" w:cs="Courier New"/>
                <w:rtl/>
              </w:rPr>
              <w:delText>ابشرى بالعافية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2A3C0F" w14:textId="0673E3CF" w:rsidR="00EE6742" w:rsidRPr="00EE6742" w:rsidRDefault="009B6BCA" w:rsidP="00EE6742">
      <w:pPr>
        <w:pStyle w:val="NurText"/>
        <w:bidi/>
        <w:rPr>
          <w:rFonts w:ascii="Courier New" w:hAnsi="Courier New" w:cs="Courier New"/>
        </w:rPr>
      </w:pPr>
      <w:dir w:val="rtl">
        <w:dir w:val="rtl">
          <w:del w:id="5376" w:author="Transkribus" w:date="2019-12-11T14:30:00Z">
            <w:r w:rsidRPr="009B6BCA">
              <w:rPr>
                <w:rFonts w:ascii="Courier New" w:hAnsi="Courier New" w:cs="Courier New"/>
                <w:rtl/>
              </w:rPr>
              <w:delText>وراح</w:delText>
            </w:r>
          </w:del>
          <w:ins w:id="5377" w:author="Transkribus" w:date="2019-12-11T14:30:00Z">
            <w:r w:rsidR="00EE6742" w:rsidRPr="00EE6742">
              <w:rPr>
                <w:rFonts w:ascii="Courier New" w:hAnsi="Courier New" w:cs="Courier New"/>
                <w:rtl/>
              </w:rPr>
              <w:t>ابشترى بالعاقبة وراج</w:t>
            </w:r>
          </w:ins>
          <w:r w:rsidR="00EE6742" w:rsidRPr="00EE6742">
            <w:rPr>
              <w:rFonts w:ascii="Courier New" w:hAnsi="Courier New" w:cs="Courier New"/>
              <w:rtl/>
            </w:rPr>
            <w:t xml:space="preserve"> الى ب</w:t>
          </w:r>
          <w:del w:id="5378" w:author="Transkribus" w:date="2019-12-11T14:30:00Z">
            <w:r w:rsidRPr="009B6BCA">
              <w:rPr>
                <w:rFonts w:ascii="Courier New" w:hAnsi="Courier New" w:cs="Courier New"/>
                <w:rtl/>
              </w:rPr>
              <w:delText>ي</w:delText>
            </w:r>
          </w:del>
          <w:ins w:id="5379"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ته واشترى </w:t>
          </w:r>
          <w:del w:id="5380" w:author="Transkribus" w:date="2019-12-11T14:30:00Z">
            <w:r w:rsidRPr="009B6BCA">
              <w:rPr>
                <w:rFonts w:ascii="Courier New" w:hAnsi="Courier New" w:cs="Courier New"/>
                <w:rtl/>
              </w:rPr>
              <w:delText>عجلا وذبحه وطبخ</w:delText>
            </w:r>
          </w:del>
          <w:ins w:id="5381" w:author="Transkribus" w:date="2019-12-11T14:30:00Z">
            <w:r w:rsidR="00EE6742" w:rsidRPr="00EE6742">
              <w:rPr>
                <w:rFonts w:ascii="Courier New" w:hAnsi="Courier New" w:cs="Courier New"/>
                <w:rtl/>
              </w:rPr>
              <w:t>مجسلاود بجه وطيح</w:t>
            </w:r>
          </w:ins>
          <w:r w:rsidR="00EE6742" w:rsidRPr="00EE6742">
            <w:rPr>
              <w:rFonts w:ascii="Courier New" w:hAnsi="Courier New" w:cs="Courier New"/>
              <w:rtl/>
            </w:rPr>
            <w:t xml:space="preserve"> منه وجاب </w:t>
          </w:r>
          <w:del w:id="5382" w:author="Transkribus" w:date="2019-12-11T14:30:00Z">
            <w:r w:rsidRPr="009B6BCA">
              <w:rPr>
                <w:rFonts w:ascii="Courier New" w:hAnsi="Courier New" w:cs="Courier New"/>
                <w:rtl/>
              </w:rPr>
              <w:delText>معه فى زبدية منه قطع لحم مسلوق وقد جعلها فى لبن وثوم وفوقها رغيف خبز فاحضره بين يديها وقال كلي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383" w:author="Transkribus" w:date="2019-12-11T14:30:00Z">
            <w:r w:rsidR="00EE6742" w:rsidRPr="00EE6742">
              <w:rPr>
                <w:rFonts w:ascii="Courier New" w:hAnsi="Courier New" w:cs="Courier New"/>
                <w:rtl/>
              </w:rPr>
              <w:t>معةفى</w:t>
            </w:r>
          </w:ins>
        </w:dir>
      </w:dir>
    </w:p>
    <w:p w14:paraId="254ECA51" w14:textId="26F73872" w:rsidR="00EE6742" w:rsidRPr="00EE6742" w:rsidRDefault="009B6BCA" w:rsidP="00EE6742">
      <w:pPr>
        <w:pStyle w:val="NurText"/>
        <w:bidi/>
        <w:rPr>
          <w:ins w:id="5384" w:author="Transkribus" w:date="2019-12-11T14:30:00Z"/>
          <w:rFonts w:ascii="Courier New" w:hAnsi="Courier New" w:cs="Courier New"/>
        </w:rPr>
      </w:pPr>
      <w:dir w:val="rtl">
        <w:dir w:val="rtl">
          <w:del w:id="5385" w:author="Transkribus" w:date="2019-12-11T14:30:00Z">
            <w:r w:rsidRPr="009B6BCA">
              <w:rPr>
                <w:rFonts w:ascii="Courier New" w:hAnsi="Courier New" w:cs="Courier New"/>
                <w:rtl/>
              </w:rPr>
              <w:delText>فمالت نفسها اليه</w:delText>
            </w:r>
          </w:del>
          <w:ins w:id="5386" w:author="Transkribus" w:date="2019-12-11T14:30:00Z">
            <w:r w:rsidR="00EE6742" w:rsidRPr="00EE6742">
              <w:rPr>
                <w:rFonts w:ascii="Courier New" w:hAnsi="Courier New" w:cs="Courier New"/>
                <w:rtl/>
              </w:rPr>
              <w:t xml:space="preserve"> ريدبة منه قطم لحم مصلوف وفد جعلها فى اين ويزم وفوفها رعيف جيرقاجصرع بين بديها وثال</w:t>
            </w:r>
          </w:ins>
        </w:dir>
      </w:dir>
    </w:p>
    <w:p w14:paraId="753D2263" w14:textId="77777777" w:rsidR="009B6BCA" w:rsidRPr="009B6BCA" w:rsidRDefault="00EE6742" w:rsidP="009B6BCA">
      <w:pPr>
        <w:pStyle w:val="NurText"/>
        <w:bidi/>
        <w:rPr>
          <w:del w:id="5387" w:author="Transkribus" w:date="2019-12-11T14:30:00Z"/>
          <w:rFonts w:ascii="Courier New" w:hAnsi="Courier New" w:cs="Courier New"/>
        </w:rPr>
      </w:pPr>
      <w:ins w:id="5388" w:author="Transkribus" w:date="2019-12-11T14:30:00Z">
        <w:r w:rsidRPr="00EE6742">
          <w:rPr>
            <w:rFonts w:ascii="Courier New" w:hAnsi="Courier New" w:cs="Courier New"/>
            <w:rtl/>
          </w:rPr>
          <w:t>كاى غالت تفسها البه</w:t>
        </w:r>
      </w:ins>
      <w:r w:rsidRPr="00EE6742">
        <w:rPr>
          <w:rFonts w:ascii="Courier New" w:hAnsi="Courier New" w:cs="Courier New"/>
          <w:rtl/>
        </w:rPr>
        <w:t xml:space="preserve"> وصارت </w:t>
      </w:r>
      <w:del w:id="5389" w:author="Transkribus" w:date="2019-12-11T14:30:00Z">
        <w:r w:rsidR="009B6BCA" w:rsidRPr="009B6BCA">
          <w:rPr>
            <w:rFonts w:ascii="Courier New" w:hAnsi="Courier New" w:cs="Courier New"/>
            <w:rtl/>
          </w:rPr>
          <w:delText>تجعل اللحم فى اللبن والثوم وتاكل حتى شبعت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B4481C" w14:textId="1FB7F9DB" w:rsidR="00EE6742" w:rsidRPr="00EE6742" w:rsidRDefault="009B6BCA" w:rsidP="00EE6742">
      <w:pPr>
        <w:pStyle w:val="NurText"/>
        <w:bidi/>
        <w:rPr>
          <w:ins w:id="5390" w:author="Transkribus" w:date="2019-12-11T14:30:00Z"/>
          <w:rFonts w:ascii="Courier New" w:hAnsi="Courier New" w:cs="Courier New"/>
        </w:rPr>
      </w:pPr>
      <w:dir w:val="rtl">
        <w:dir w:val="rtl">
          <w:ins w:id="5391" w:author="Transkribus" w:date="2019-12-11T14:30:00Z">
            <w:r w:rsidR="00EE6742" w:rsidRPr="00EE6742">
              <w:rPr>
                <w:rFonts w:ascii="Courier New" w:hAnsi="Courier New" w:cs="Courier New"/>
                <w:rtl/>
              </w:rPr>
              <w:t xml:space="preserve">بجفل الصم فى الين والنوم وثاكل حى شيعث </w:t>
            </w:r>
          </w:ins>
          <w:r w:rsidR="00EE6742" w:rsidRPr="00EE6742">
            <w:rPr>
              <w:rFonts w:ascii="Courier New" w:hAnsi="Courier New" w:cs="Courier New"/>
              <w:rtl/>
            </w:rPr>
            <w:t>ثم بعد ذلك</w:t>
          </w:r>
          <w:del w:id="5392" w:author="Transkribus" w:date="2019-12-11T14:30:00Z">
            <w:r w:rsidRPr="009B6BCA">
              <w:rPr>
                <w:rFonts w:ascii="Courier New" w:hAnsi="Courier New" w:cs="Courier New"/>
                <w:rtl/>
              </w:rPr>
              <w:delText xml:space="preserve"> اخرج</w:delText>
            </w:r>
          </w:del>
        </w:dir>
      </w:dir>
    </w:p>
    <w:p w14:paraId="513F4D56" w14:textId="2766AE47" w:rsidR="00EE6742" w:rsidRPr="00EE6742" w:rsidRDefault="00EE6742" w:rsidP="00EE6742">
      <w:pPr>
        <w:pStyle w:val="NurText"/>
        <w:bidi/>
        <w:rPr>
          <w:rFonts w:ascii="Courier New" w:hAnsi="Courier New" w:cs="Courier New"/>
        </w:rPr>
      </w:pPr>
      <w:ins w:id="5393" w:author="Transkribus" w:date="2019-12-11T14:30:00Z">
        <w:r w:rsidRPr="00EE6742">
          <w:rPr>
            <w:rFonts w:ascii="Courier New" w:hAnsi="Courier New" w:cs="Courier New"/>
            <w:rtl/>
          </w:rPr>
          <w:t>أحرج</w:t>
        </w:r>
      </w:ins>
      <w:r w:rsidRPr="00EE6742">
        <w:rPr>
          <w:rFonts w:ascii="Courier New" w:hAnsi="Courier New" w:cs="Courier New"/>
          <w:rtl/>
        </w:rPr>
        <w:t xml:space="preserve"> من </w:t>
      </w:r>
      <w:del w:id="5394" w:author="Transkribus" w:date="2019-12-11T14:30:00Z">
        <w:r w:rsidR="009B6BCA" w:rsidRPr="009B6BCA">
          <w:rPr>
            <w:rFonts w:ascii="Courier New" w:hAnsi="Courier New" w:cs="Courier New"/>
            <w:rtl/>
          </w:rPr>
          <w:delText>كمة برنية صغيرة</w:delText>
        </w:r>
      </w:del>
      <w:ins w:id="5395" w:author="Transkribus" w:date="2019-12-11T14:30:00Z">
        <w:r w:rsidRPr="00EE6742">
          <w:rPr>
            <w:rFonts w:ascii="Courier New" w:hAnsi="Courier New" w:cs="Courier New"/>
            <w:rtl/>
          </w:rPr>
          <w:t>كء برمية سعيره</w:t>
        </w:r>
      </w:ins>
      <w:r w:rsidRPr="00EE6742">
        <w:rPr>
          <w:rFonts w:ascii="Courier New" w:hAnsi="Courier New" w:cs="Courier New"/>
          <w:rtl/>
        </w:rPr>
        <w:t xml:space="preserve"> وقال </w:t>
      </w:r>
      <w:del w:id="5396" w:author="Transkribus" w:date="2019-12-11T14:30:00Z">
        <w:r w:rsidR="009B6BCA" w:rsidRPr="009B6BCA">
          <w:rPr>
            <w:rFonts w:ascii="Courier New" w:hAnsi="Courier New" w:cs="Courier New"/>
            <w:rtl/>
          </w:rPr>
          <w:delText>يا ستى</w:delText>
        </w:r>
      </w:del>
      <w:ins w:id="5397" w:author="Transkribus" w:date="2019-12-11T14:30:00Z">
        <w:r w:rsidRPr="00EE6742">
          <w:rPr>
            <w:rFonts w:ascii="Courier New" w:hAnsi="Courier New" w:cs="Courier New"/>
            <w:rtl/>
          </w:rPr>
          <w:t>باسى</w:t>
        </w:r>
      </w:ins>
      <w:r w:rsidRPr="00EE6742">
        <w:rPr>
          <w:rFonts w:ascii="Courier New" w:hAnsi="Courier New" w:cs="Courier New"/>
          <w:rtl/>
        </w:rPr>
        <w:t xml:space="preserve"> هذا شراب </w:t>
      </w:r>
      <w:del w:id="5398" w:author="Transkribus" w:date="2019-12-11T14:30:00Z">
        <w:r w:rsidR="009B6BCA" w:rsidRPr="009B6BCA">
          <w:rPr>
            <w:rFonts w:ascii="Courier New" w:hAnsi="Courier New" w:cs="Courier New"/>
            <w:rtl/>
          </w:rPr>
          <w:delText>ينفعك</w:delText>
        </w:r>
      </w:del>
      <w:ins w:id="5399" w:author="Transkribus" w:date="2019-12-11T14:30:00Z">
        <w:r w:rsidRPr="00EE6742">
          <w:rPr>
            <w:rFonts w:ascii="Courier New" w:hAnsi="Courier New" w:cs="Courier New"/>
            <w:rtl/>
          </w:rPr>
          <w:t>تفعل</w:t>
        </w:r>
      </w:ins>
      <w:r w:rsidRPr="00EE6742">
        <w:rPr>
          <w:rFonts w:ascii="Courier New" w:hAnsi="Courier New" w:cs="Courier New"/>
          <w:rtl/>
        </w:rPr>
        <w:t xml:space="preserve"> فتناوليه فشربته وطل</w:t>
      </w:r>
      <w:ins w:id="5400" w:author="Transkribus" w:date="2019-12-11T14:30:00Z">
        <w:r w:rsidRPr="00EE6742">
          <w:rPr>
            <w:rFonts w:ascii="Courier New" w:hAnsi="Courier New" w:cs="Courier New"/>
            <w:rtl/>
          </w:rPr>
          <w:t>ي</w:t>
        </w:r>
      </w:ins>
      <w:r w:rsidRPr="00EE6742">
        <w:rPr>
          <w:rFonts w:ascii="Courier New" w:hAnsi="Courier New" w:cs="Courier New"/>
          <w:rtl/>
        </w:rPr>
        <w:t>ب</w:t>
      </w:r>
      <w:del w:id="5401"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 النوم</w:t>
      </w:r>
      <w:del w:id="5402" w:author="Transkribus" w:date="2019-12-11T14:30:00Z">
        <w:r w:rsidR="009B6BCA" w:rsidRPr="009B6BCA">
          <w:rPr>
            <w:rFonts w:ascii="Courier New" w:hAnsi="Courier New" w:cs="Courier New"/>
            <w:rtl/>
          </w:rPr>
          <w:delText xml:space="preserve"> وغطيت بفرجية فرو سنجاب فعرقت عرقا كثيرا واصبحت فى عافية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86BD0E" w14:textId="7B36EEB9" w:rsidR="00EE6742" w:rsidRPr="00EE6742" w:rsidRDefault="009B6BCA" w:rsidP="00EE6742">
      <w:pPr>
        <w:pStyle w:val="NurText"/>
        <w:bidi/>
        <w:rPr>
          <w:rFonts w:ascii="Courier New" w:hAnsi="Courier New" w:cs="Courier New"/>
        </w:rPr>
      </w:pPr>
      <w:dir w:val="rtl">
        <w:dir w:val="rtl">
          <w:ins w:id="5403" w:author="Transkribus" w:date="2019-12-11T14:30:00Z">
            <w:r w:rsidR="00EE6742" w:rsidRPr="00EE6742">
              <w:rPr>
                <w:rFonts w:ascii="Courier New" w:hAnsi="Courier New" w:cs="Courier New"/>
                <w:rtl/>
              </w:rPr>
              <w:t xml:space="preserve">اوهطيب يفرجبة فر وستحاب فعرفت عزقا كتبراو اسحت فى غانبة </w:t>
            </w:r>
          </w:ins>
          <w:r w:rsidR="00EE6742" w:rsidRPr="00EE6742">
            <w:rPr>
              <w:rFonts w:ascii="Courier New" w:hAnsi="Courier New" w:cs="Courier New"/>
              <w:rtl/>
            </w:rPr>
            <w:t xml:space="preserve">وصار </w:t>
          </w:r>
          <w:del w:id="5404" w:author="Transkribus" w:date="2019-12-11T14:30:00Z">
            <w:r w:rsidRPr="009B6BCA">
              <w:rPr>
                <w:rFonts w:ascii="Courier New" w:hAnsi="Courier New" w:cs="Courier New"/>
                <w:rtl/>
              </w:rPr>
              <w:delText>يجيب لها من</w:delText>
            </w:r>
          </w:del>
          <w:ins w:id="5405" w:author="Transkribus" w:date="2019-12-11T14:30:00Z">
            <w:r w:rsidR="00EE6742" w:rsidRPr="00EE6742">
              <w:rPr>
                <w:rFonts w:ascii="Courier New" w:hAnsi="Courier New" w:cs="Courier New"/>
                <w:rtl/>
              </w:rPr>
              <w:t>يحيب اهامن</w:t>
            </w:r>
          </w:ins>
          <w:r w:rsidR="00EE6742" w:rsidRPr="00EE6742">
            <w:rPr>
              <w:rFonts w:ascii="Courier New" w:hAnsi="Courier New" w:cs="Courier New"/>
              <w:rtl/>
            </w:rPr>
            <w:t xml:space="preserve"> ذلك</w:t>
          </w:r>
        </w:dir>
      </w:dir>
    </w:p>
    <w:p w14:paraId="400F6946" w14:textId="19D21246" w:rsidR="00EE6742" w:rsidRPr="00EE6742" w:rsidRDefault="00EE6742" w:rsidP="00EE6742">
      <w:pPr>
        <w:pStyle w:val="NurText"/>
        <w:bidi/>
        <w:rPr>
          <w:rFonts w:ascii="Courier New" w:hAnsi="Courier New" w:cs="Courier New"/>
        </w:rPr>
      </w:pPr>
      <w:r w:rsidRPr="00EE6742">
        <w:rPr>
          <w:rFonts w:ascii="Courier New" w:hAnsi="Courier New" w:cs="Courier New"/>
          <w:rtl/>
        </w:rPr>
        <w:t>ا</w:t>
      </w:r>
      <w:del w:id="5406" w:author="Transkribus" w:date="2019-12-11T14:30:00Z">
        <w:r w:rsidR="009B6BCA" w:rsidRPr="009B6BCA">
          <w:rPr>
            <w:rFonts w:ascii="Courier New" w:hAnsi="Courier New" w:cs="Courier New"/>
            <w:rtl/>
          </w:rPr>
          <w:delText>لغ</w:delText>
        </w:r>
      </w:del>
      <w:ins w:id="5407" w:author="Transkribus" w:date="2019-12-11T14:30:00Z">
        <w:r w:rsidRPr="00EE6742">
          <w:rPr>
            <w:rFonts w:ascii="Courier New" w:hAnsi="Courier New" w:cs="Courier New"/>
            <w:rtl/>
          </w:rPr>
          <w:t>ن</w:t>
        </w:r>
      </w:ins>
      <w:r w:rsidRPr="00EE6742">
        <w:rPr>
          <w:rFonts w:ascii="Courier New" w:hAnsi="Courier New" w:cs="Courier New"/>
          <w:rtl/>
        </w:rPr>
        <w:t xml:space="preserve">ذاء والشراب </w:t>
      </w:r>
      <w:del w:id="5408" w:author="Transkribus" w:date="2019-12-11T14:30:00Z">
        <w:r w:rsidR="009B6BCA" w:rsidRPr="009B6BCA">
          <w:rPr>
            <w:rFonts w:ascii="Courier New" w:hAnsi="Courier New" w:cs="Courier New"/>
            <w:rtl/>
          </w:rPr>
          <w:delText>يومين اخرين فتكاملت عافيتها فانعمت</w:delText>
        </w:r>
      </w:del>
      <w:ins w:id="5409" w:author="Transkribus" w:date="2019-12-11T14:30:00Z">
        <w:r w:rsidRPr="00EE6742">
          <w:rPr>
            <w:rFonts w:ascii="Courier New" w:hAnsi="Courier New" w:cs="Courier New"/>
            <w:rtl/>
          </w:rPr>
          <w:t>بومين أحرن فكاصلت عافيتهان أنعمت</w:t>
        </w:r>
      </w:ins>
      <w:r w:rsidRPr="00EE6742">
        <w:rPr>
          <w:rFonts w:ascii="Courier New" w:hAnsi="Courier New" w:cs="Courier New"/>
          <w:rtl/>
        </w:rPr>
        <w:t xml:space="preserve"> عليه </w:t>
      </w:r>
      <w:del w:id="5410" w:author="Transkribus" w:date="2019-12-11T14:30:00Z">
        <w:r w:rsidR="009B6BCA" w:rsidRPr="009B6BCA">
          <w:rPr>
            <w:rFonts w:ascii="Courier New" w:hAnsi="Courier New" w:cs="Courier New"/>
            <w:rtl/>
          </w:rPr>
          <w:delText>واعطته صنية مملوءة حليا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411" w:author="Transkribus" w:date="2019-12-11T14:30:00Z">
        <w:r w:rsidRPr="00EE6742">
          <w:rPr>
            <w:rFonts w:ascii="Courier New" w:hAnsi="Courier New" w:cs="Courier New"/>
            <w:rtl/>
          </w:rPr>
          <w:t>وأعطته صبذية علوةةحليا</w:t>
        </w:r>
      </w:ins>
    </w:p>
    <w:p w14:paraId="2A467C32" w14:textId="5C89B167" w:rsidR="00EE6742" w:rsidRPr="00EE6742" w:rsidRDefault="009B6BCA" w:rsidP="00EE6742">
      <w:pPr>
        <w:pStyle w:val="NurText"/>
        <w:bidi/>
        <w:rPr>
          <w:ins w:id="5412" w:author="Transkribus" w:date="2019-12-11T14:30:00Z"/>
          <w:rFonts w:ascii="Courier New" w:hAnsi="Courier New" w:cs="Courier New"/>
        </w:rPr>
      </w:pPr>
      <w:dir w:val="rtl">
        <w:dir w:val="rtl">
          <w:del w:id="5413" w:author="Transkribus" w:date="2019-12-11T14:30:00Z">
            <w:r w:rsidRPr="009B6BCA">
              <w:rPr>
                <w:rFonts w:ascii="Courier New" w:hAnsi="Courier New" w:cs="Courier New"/>
                <w:rtl/>
              </w:rPr>
              <w:delText>فقال اريد مع</w:delText>
            </w:r>
          </w:del>
          <w:ins w:id="5414" w:author="Transkribus" w:date="2019-12-11T14:30:00Z">
            <w:r w:rsidR="00EE6742" w:rsidRPr="00EE6742">
              <w:rPr>
                <w:rFonts w:ascii="Courier New" w:hAnsi="Courier New" w:cs="Courier New"/>
                <w:rtl/>
              </w:rPr>
              <w:t>افقال أر بدمم</w:t>
            </w:r>
          </w:ins>
          <w:r w:rsidR="00EE6742" w:rsidRPr="00EE6742">
            <w:rPr>
              <w:rFonts w:ascii="Courier New" w:hAnsi="Courier New" w:cs="Courier New"/>
              <w:rtl/>
            </w:rPr>
            <w:t xml:space="preserve"> هذا ان تك</w:t>
          </w:r>
          <w:del w:id="5415" w:author="Transkribus" w:date="2019-12-11T14:30:00Z">
            <w:r w:rsidRPr="009B6BCA">
              <w:rPr>
                <w:rFonts w:ascii="Courier New" w:hAnsi="Courier New" w:cs="Courier New"/>
                <w:rtl/>
              </w:rPr>
              <w:delText>تب</w:delText>
            </w:r>
          </w:del>
          <w:ins w:id="5416" w:author="Transkribus" w:date="2019-12-11T14:30:00Z">
            <w:r w:rsidR="00EE6742" w:rsidRPr="00EE6742">
              <w:rPr>
                <w:rFonts w:ascii="Courier New" w:hAnsi="Courier New" w:cs="Courier New"/>
                <w:rtl/>
              </w:rPr>
              <w:t>س</w:t>
            </w:r>
          </w:ins>
          <w:r w:rsidR="00EE6742" w:rsidRPr="00EE6742">
            <w:rPr>
              <w:rFonts w:ascii="Courier New" w:hAnsi="Courier New" w:cs="Courier New"/>
              <w:rtl/>
            </w:rPr>
            <w:t>ى لى ك</w:t>
          </w:r>
          <w:ins w:id="5417" w:author="Transkribus" w:date="2019-12-11T14:30:00Z">
            <w:r w:rsidR="00EE6742" w:rsidRPr="00EE6742">
              <w:rPr>
                <w:rFonts w:ascii="Courier New" w:hAnsi="Courier New" w:cs="Courier New"/>
                <w:rtl/>
              </w:rPr>
              <w:t>ما</w:t>
            </w:r>
          </w:ins>
          <w:r w:rsidR="00EE6742" w:rsidRPr="00EE6742">
            <w:rPr>
              <w:rFonts w:ascii="Courier New" w:hAnsi="Courier New" w:cs="Courier New"/>
              <w:rtl/>
            </w:rPr>
            <w:t>تا</w:t>
          </w:r>
          <w:del w:id="5418" w:author="Transkribus" w:date="2019-12-11T14:30:00Z">
            <w:r w:rsidRPr="009B6BCA">
              <w:rPr>
                <w:rFonts w:ascii="Courier New" w:hAnsi="Courier New" w:cs="Courier New"/>
                <w:rtl/>
              </w:rPr>
              <w:delText>با</w:delText>
            </w:r>
          </w:del>
          <w:r w:rsidR="00EE6742" w:rsidRPr="00EE6742">
            <w:rPr>
              <w:rFonts w:ascii="Courier New" w:hAnsi="Courier New" w:cs="Courier New"/>
              <w:rtl/>
            </w:rPr>
            <w:t xml:space="preserve"> الى السلطان </w:t>
          </w:r>
          <w:del w:id="5419" w:author="Transkribus" w:date="2019-12-11T14:30:00Z">
            <w:r w:rsidRPr="009B6BCA">
              <w:rPr>
                <w:rFonts w:ascii="Courier New" w:hAnsi="Courier New" w:cs="Courier New"/>
                <w:rtl/>
              </w:rPr>
              <w:delText>وتعرفيه ما كنت</w:delText>
            </w:r>
          </w:del>
          <w:ins w:id="5420" w:author="Transkribus" w:date="2019-12-11T14:30:00Z">
            <w:r w:rsidR="00EE6742" w:rsidRPr="00EE6742">
              <w:rPr>
                <w:rFonts w:ascii="Courier New" w:hAnsi="Courier New" w:cs="Courier New"/>
                <w:rtl/>
              </w:rPr>
              <w:t>وفعرفيعماكتت</w:t>
            </w:r>
          </w:ins>
          <w:r w:rsidR="00EE6742" w:rsidRPr="00EE6742">
            <w:rPr>
              <w:rFonts w:ascii="Courier New" w:hAnsi="Courier New" w:cs="Courier New"/>
              <w:rtl/>
            </w:rPr>
            <w:t xml:space="preserve"> فيه من </w:t>
          </w:r>
          <w:del w:id="5421" w:author="Transkribus" w:date="2019-12-11T14:30:00Z">
            <w:r w:rsidRPr="009B6BCA">
              <w:rPr>
                <w:rFonts w:ascii="Courier New" w:hAnsi="Courier New" w:cs="Courier New"/>
                <w:rtl/>
              </w:rPr>
              <w:delText>المرض وانك تعافيت</w:delText>
            </w:r>
          </w:del>
          <w:ins w:id="5422" w:author="Transkribus" w:date="2019-12-11T14:30:00Z">
            <w:r w:rsidR="00EE6742" w:rsidRPr="00EE6742">
              <w:rPr>
                <w:rFonts w:ascii="Courier New" w:hAnsi="Courier New" w:cs="Courier New"/>
                <w:rtl/>
              </w:rPr>
              <w:t>المرس واللك</w:t>
            </w:r>
          </w:ins>
        </w:dir>
      </w:dir>
    </w:p>
    <w:p w14:paraId="6D1754DD" w14:textId="1A12EC50" w:rsidR="00EE6742" w:rsidRPr="00EE6742" w:rsidRDefault="00EE6742" w:rsidP="00EE6742">
      <w:pPr>
        <w:pStyle w:val="NurText"/>
        <w:bidi/>
        <w:rPr>
          <w:ins w:id="5423" w:author="Transkribus" w:date="2019-12-11T14:30:00Z"/>
          <w:rFonts w:ascii="Courier New" w:hAnsi="Courier New" w:cs="Courier New"/>
        </w:rPr>
      </w:pPr>
      <w:ins w:id="5424" w:author="Transkribus" w:date="2019-12-11T14:30:00Z">
        <w:r w:rsidRPr="00EE6742">
          <w:rPr>
            <w:rFonts w:ascii="Courier New" w:hAnsi="Courier New" w:cs="Courier New"/>
            <w:rtl/>
          </w:rPr>
          <w:t>ابعافيب</w:t>
        </w:r>
      </w:ins>
      <w:r w:rsidRPr="00EE6742">
        <w:rPr>
          <w:rFonts w:ascii="Courier New" w:hAnsi="Courier New" w:cs="Courier New"/>
          <w:rtl/>
        </w:rPr>
        <w:t xml:space="preserve"> على </w:t>
      </w:r>
      <w:del w:id="5425" w:author="Transkribus" w:date="2019-12-11T14:30:00Z">
        <w:r w:rsidR="009B6BCA" w:rsidRPr="009B6BCA">
          <w:rPr>
            <w:rFonts w:ascii="Courier New" w:hAnsi="Courier New" w:cs="Courier New"/>
            <w:rtl/>
          </w:rPr>
          <w:delText>يدى فوعدته</w:delText>
        </w:r>
      </w:del>
      <w:ins w:id="5426" w:author="Transkribus" w:date="2019-12-11T14:30:00Z">
        <w:r w:rsidRPr="00EE6742">
          <w:rPr>
            <w:rFonts w:ascii="Courier New" w:hAnsi="Courier New" w:cs="Courier New"/>
            <w:rtl/>
          </w:rPr>
          <w:t>بدى فو عدته</w:t>
        </w:r>
      </w:ins>
      <w:r w:rsidRPr="00EE6742">
        <w:rPr>
          <w:rFonts w:ascii="Courier New" w:hAnsi="Courier New" w:cs="Courier New"/>
          <w:rtl/>
        </w:rPr>
        <w:t xml:space="preserve"> بذلك وكتبت </w:t>
      </w:r>
      <w:ins w:id="5427" w:author="Transkribus" w:date="2019-12-11T14:30:00Z">
        <w:r w:rsidRPr="00EE6742">
          <w:rPr>
            <w:rFonts w:ascii="Courier New" w:hAnsi="Courier New" w:cs="Courier New"/>
            <w:rtl/>
          </w:rPr>
          <w:t xml:space="preserve">كابا </w:t>
        </w:r>
      </w:ins>
      <w:r w:rsidRPr="00EE6742">
        <w:rPr>
          <w:rFonts w:ascii="Courier New" w:hAnsi="Courier New" w:cs="Courier New"/>
          <w:rtl/>
        </w:rPr>
        <w:t xml:space="preserve">الى السلطان </w:t>
      </w:r>
      <w:del w:id="5428" w:author="Transkribus" w:date="2019-12-11T14:30:00Z">
        <w:r w:rsidR="009B6BCA" w:rsidRPr="009B6BCA">
          <w:rPr>
            <w:rFonts w:ascii="Courier New" w:hAnsi="Courier New" w:cs="Courier New"/>
            <w:rtl/>
          </w:rPr>
          <w:delText>تشكر منه وتقول</w:delText>
        </w:r>
      </w:del>
      <w:ins w:id="5429" w:author="Transkribus" w:date="2019-12-11T14:30:00Z">
        <w:r w:rsidRPr="00EE6742">
          <w:rPr>
            <w:rFonts w:ascii="Courier New" w:hAnsi="Courier New" w:cs="Courier New"/>
            <w:rtl/>
          </w:rPr>
          <w:t>تشكرمته ويقول</w:t>
        </w:r>
      </w:ins>
      <w:r w:rsidRPr="00EE6742">
        <w:rPr>
          <w:rFonts w:ascii="Courier New" w:hAnsi="Courier New" w:cs="Courier New"/>
          <w:rtl/>
        </w:rPr>
        <w:t xml:space="preserve"> له ف</w:t>
      </w:r>
      <w:del w:id="5430" w:author="Transkribus" w:date="2019-12-11T14:30:00Z">
        <w:r w:rsidR="009B6BCA" w:rsidRPr="009B6BCA">
          <w:rPr>
            <w:rFonts w:ascii="Courier New" w:hAnsi="Courier New" w:cs="Courier New"/>
            <w:rtl/>
          </w:rPr>
          <w:delText>ي</w:delText>
        </w:r>
      </w:del>
      <w:ins w:id="5431" w:author="Transkribus" w:date="2019-12-11T14:30:00Z">
        <w:r w:rsidRPr="00EE6742">
          <w:rPr>
            <w:rFonts w:ascii="Courier New" w:hAnsi="Courier New" w:cs="Courier New"/>
            <w:rtl/>
          </w:rPr>
          <w:t>ب</w:t>
        </w:r>
      </w:ins>
      <w:r w:rsidRPr="00EE6742">
        <w:rPr>
          <w:rFonts w:ascii="Courier New" w:hAnsi="Courier New" w:cs="Courier New"/>
          <w:rtl/>
        </w:rPr>
        <w:t xml:space="preserve">ه انها </w:t>
      </w:r>
      <w:del w:id="5432" w:author="Transkribus" w:date="2019-12-11T14:30:00Z">
        <w:r w:rsidR="009B6BCA" w:rsidRPr="009B6BCA">
          <w:rPr>
            <w:rFonts w:ascii="Courier New" w:hAnsi="Courier New" w:cs="Courier New"/>
            <w:rtl/>
          </w:rPr>
          <w:delText>كانت قد اشرفت على</w:delText>
        </w:r>
      </w:del>
      <w:ins w:id="5433" w:author="Transkribus" w:date="2019-12-11T14:30:00Z">
        <w:r w:rsidRPr="00EE6742">
          <w:rPr>
            <w:rFonts w:ascii="Courier New" w:hAnsi="Courier New" w:cs="Courier New"/>
            <w:rtl/>
          </w:rPr>
          <w:t>كماتت</w:t>
        </w:r>
      </w:ins>
    </w:p>
    <w:p w14:paraId="331FA629" w14:textId="22425C74" w:rsidR="00EE6742" w:rsidRPr="00EE6742" w:rsidRDefault="00EE6742" w:rsidP="00EE6742">
      <w:pPr>
        <w:pStyle w:val="NurText"/>
        <w:bidi/>
        <w:rPr>
          <w:rFonts w:ascii="Courier New" w:hAnsi="Courier New" w:cs="Courier New"/>
        </w:rPr>
      </w:pPr>
      <w:ins w:id="5434" w:author="Transkribus" w:date="2019-12-11T14:30:00Z">
        <w:r w:rsidRPr="00EE6742">
          <w:rPr>
            <w:rFonts w:ascii="Courier New" w:hAnsi="Courier New" w:cs="Courier New"/>
            <w:rtl/>
          </w:rPr>
          <w:t>قل أشرفت عسلى</w:t>
        </w:r>
      </w:ins>
      <w:r w:rsidRPr="00EE6742">
        <w:rPr>
          <w:rFonts w:ascii="Courier New" w:hAnsi="Courier New" w:cs="Courier New"/>
          <w:rtl/>
        </w:rPr>
        <w:t xml:space="preserve"> الموت وان </w:t>
      </w:r>
      <w:del w:id="5435" w:author="Transkribus" w:date="2019-12-11T14:30:00Z">
        <w:r w:rsidR="009B6BCA" w:rsidRPr="009B6BCA">
          <w:rPr>
            <w:rFonts w:ascii="Courier New" w:hAnsi="Courier New" w:cs="Courier New"/>
            <w:rtl/>
          </w:rPr>
          <w:delText>فلان عالجنى وما وجدت العافية الا على يديه</w:delText>
        </w:r>
      </w:del>
      <w:ins w:id="5436" w:author="Transkribus" w:date="2019-12-11T14:30:00Z">
        <w:r w:rsidRPr="00EE6742">
          <w:rPr>
            <w:rFonts w:ascii="Courier New" w:hAnsi="Courier New" w:cs="Courier New"/>
            <w:rtl/>
          </w:rPr>
          <w:t>قلاناعالحنى وماوجدت العافبة الاعلى بديه</w:t>
        </w:r>
      </w:ins>
      <w:r w:rsidRPr="00EE6742">
        <w:rPr>
          <w:rFonts w:ascii="Courier New" w:hAnsi="Courier New" w:cs="Courier New"/>
          <w:rtl/>
        </w:rPr>
        <w:t xml:space="preserve"> وجميع الاطباء </w:t>
      </w:r>
      <w:del w:id="5437" w:author="Transkribus" w:date="2019-12-11T14:30:00Z">
        <w:r w:rsidR="009B6BCA" w:rsidRPr="009B6BCA">
          <w:rPr>
            <w:rFonts w:ascii="Courier New" w:hAnsi="Courier New" w:cs="Courier New"/>
            <w:rtl/>
          </w:rPr>
          <w:delText>الذين كانوا عندى ما عرفوا مرضي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438" w:author="Transkribus" w:date="2019-12-11T14:30:00Z">
        <w:r w:rsidRPr="00EE6742">
          <w:rPr>
            <w:rFonts w:ascii="Courier New" w:hAnsi="Courier New" w:cs="Courier New"/>
            <w:rtl/>
          </w:rPr>
          <w:t>الدين</w:t>
        </w:r>
      </w:ins>
    </w:p>
    <w:p w14:paraId="66E195C5" w14:textId="77777777" w:rsidR="009B6BCA" w:rsidRPr="009B6BCA" w:rsidRDefault="009B6BCA" w:rsidP="009B6BCA">
      <w:pPr>
        <w:pStyle w:val="NurText"/>
        <w:bidi/>
        <w:rPr>
          <w:del w:id="5439" w:author="Transkribus" w:date="2019-12-11T14:30:00Z"/>
          <w:rFonts w:ascii="Courier New" w:hAnsi="Courier New" w:cs="Courier New"/>
        </w:rPr>
      </w:pPr>
      <w:dir w:val="rtl">
        <w:dir w:val="rtl">
          <w:del w:id="5440" w:author="Transkribus" w:date="2019-12-11T14:30:00Z">
            <w:r w:rsidRPr="009B6BCA">
              <w:rPr>
                <w:rFonts w:ascii="Courier New" w:hAnsi="Courier New" w:cs="Courier New"/>
                <w:rtl/>
              </w:rPr>
              <w:delText>وطلبت منه ان يحسن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3640BE" w14:textId="773B9947" w:rsidR="00EE6742" w:rsidRPr="00EE6742" w:rsidRDefault="009B6BCA" w:rsidP="00EE6742">
      <w:pPr>
        <w:pStyle w:val="NurText"/>
        <w:bidi/>
        <w:rPr>
          <w:ins w:id="5441" w:author="Transkribus" w:date="2019-12-11T14:30:00Z"/>
          <w:rFonts w:ascii="Courier New" w:hAnsi="Courier New" w:cs="Courier New"/>
        </w:rPr>
      </w:pPr>
      <w:dir w:val="rtl">
        <w:dir w:val="rtl">
          <w:del w:id="5442" w:author="Transkribus" w:date="2019-12-11T14:30:00Z">
            <w:r w:rsidRPr="009B6BCA">
              <w:rPr>
                <w:rFonts w:ascii="Courier New" w:hAnsi="Courier New" w:cs="Courier New"/>
                <w:rtl/>
              </w:rPr>
              <w:delText xml:space="preserve">فلما قرا الكتاب استدعاه واحترمه </w:delText>
            </w:r>
          </w:del>
          <w:ins w:id="5443" w:author="Transkribus" w:date="2019-12-11T14:30:00Z">
            <w:r w:rsidR="00EE6742" w:rsidRPr="00EE6742">
              <w:rPr>
                <w:rFonts w:ascii="Courier New" w:hAnsi="Courier New" w:cs="Courier New"/>
                <w:rtl/>
              </w:rPr>
              <w:t>او اعندى ماعر قوامرضى وطليت منه ابن نحسن البسه فلماقرا الكاب اسيدقاء واجيرمة</w:t>
            </w:r>
          </w:ins>
        </w:dir>
      </w:dir>
    </w:p>
    <w:p w14:paraId="44743C84" w14:textId="77777777" w:rsidR="009B6BCA" w:rsidRPr="009B6BCA" w:rsidRDefault="00EE6742" w:rsidP="009B6BCA">
      <w:pPr>
        <w:pStyle w:val="NurText"/>
        <w:bidi/>
        <w:rPr>
          <w:del w:id="5444" w:author="Transkribus" w:date="2019-12-11T14:30:00Z"/>
          <w:rFonts w:ascii="Courier New" w:hAnsi="Courier New" w:cs="Courier New"/>
        </w:rPr>
      </w:pPr>
      <w:r w:rsidRPr="00EE6742">
        <w:rPr>
          <w:rFonts w:ascii="Courier New" w:hAnsi="Courier New" w:cs="Courier New"/>
          <w:rtl/>
        </w:rPr>
        <w:t xml:space="preserve">وقال </w:t>
      </w:r>
      <w:del w:id="5445" w:author="Transkribus" w:date="2019-12-11T14:30:00Z">
        <w:r w:rsidR="009B6BCA" w:rsidRPr="009B6BCA">
          <w:rPr>
            <w:rFonts w:ascii="Courier New" w:hAnsi="Courier New" w:cs="Courier New"/>
            <w:rtl/>
          </w:rPr>
          <w:delText>له هم شاكرون من مداواتك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C5EAEAA" w14:textId="5EB61DE4" w:rsidR="00EE6742" w:rsidRPr="00EE6742" w:rsidRDefault="009B6BCA" w:rsidP="00EE6742">
      <w:pPr>
        <w:pStyle w:val="NurText"/>
        <w:bidi/>
        <w:rPr>
          <w:ins w:id="5446" w:author="Transkribus" w:date="2019-12-11T14:30:00Z"/>
          <w:rFonts w:ascii="Courier New" w:hAnsi="Courier New" w:cs="Courier New"/>
        </w:rPr>
      </w:pPr>
      <w:dir w:val="rtl">
        <w:dir w:val="rtl">
          <w:del w:id="5447" w:author="Transkribus" w:date="2019-12-11T14:30:00Z">
            <w:r w:rsidRPr="009B6BCA">
              <w:rPr>
                <w:rFonts w:ascii="Courier New" w:hAnsi="Courier New" w:cs="Courier New"/>
                <w:rtl/>
              </w:rPr>
              <w:delText>فقال يا مولانا كانت من</w:delText>
            </w:r>
          </w:del>
          <w:ins w:id="5448" w:author="Transkribus" w:date="2019-12-11T14:30:00Z">
            <w:r w:rsidR="00EE6742" w:rsidRPr="00EE6742">
              <w:rPr>
                <w:rFonts w:ascii="Courier New" w:hAnsi="Courier New" w:cs="Courier New"/>
                <w:rtl/>
              </w:rPr>
              <w:t>لهاهيم شا كمرون من مداو اقلك فال بامولانا كماتت مب</w:t>
            </w:r>
          </w:ins>
          <w:r w:rsidR="00EE6742" w:rsidRPr="00EE6742">
            <w:rPr>
              <w:rFonts w:ascii="Courier New" w:hAnsi="Courier New" w:cs="Courier New"/>
              <w:rtl/>
            </w:rPr>
            <w:t xml:space="preserve"> الهالكين وا</w:t>
          </w:r>
          <w:del w:id="5449" w:author="Transkribus" w:date="2019-12-11T14:30:00Z">
            <w:r w:rsidRPr="009B6BCA">
              <w:rPr>
                <w:rFonts w:ascii="Courier New" w:hAnsi="Courier New" w:cs="Courier New"/>
                <w:rtl/>
              </w:rPr>
              <w:delText>ن</w:delText>
            </w:r>
          </w:del>
          <w:ins w:id="5450"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ما الله </w:t>
          </w:r>
          <w:del w:id="5451" w:author="Transkribus" w:date="2019-12-11T14:30:00Z">
            <w:r w:rsidRPr="009B6BCA">
              <w:rPr>
                <w:rFonts w:ascii="Courier New" w:hAnsi="Courier New" w:cs="Courier New"/>
                <w:rtl/>
              </w:rPr>
              <w:delText xml:space="preserve">عز وجل </w:delText>
            </w:r>
          </w:del>
          <w:ins w:id="5452" w:author="Transkribus" w:date="2019-12-11T14:30:00Z">
            <w:r w:rsidR="00EE6742" w:rsidRPr="00EE6742">
              <w:rPr>
                <w:rFonts w:ascii="Courier New" w:hAnsi="Courier New" w:cs="Courier New"/>
                <w:rtl/>
              </w:rPr>
              <w:t>عزوجل</w:t>
            </w:r>
          </w:ins>
        </w:dir>
      </w:dir>
    </w:p>
    <w:p w14:paraId="775F69F9" w14:textId="6999CB2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جعل عافيتها على </w:t>
      </w:r>
      <w:del w:id="5453" w:author="Transkribus" w:date="2019-12-11T14:30:00Z">
        <w:r w:rsidR="009B6BCA" w:rsidRPr="009B6BCA">
          <w:rPr>
            <w:rFonts w:ascii="Courier New" w:hAnsi="Courier New" w:cs="Courier New"/>
            <w:rtl/>
          </w:rPr>
          <w:delText>يدى لبقية اجل كان</w:delText>
        </w:r>
      </w:del>
      <w:ins w:id="5454" w:author="Transkribus" w:date="2019-12-11T14:30:00Z">
        <w:r w:rsidRPr="00EE6742">
          <w:rPr>
            <w:rFonts w:ascii="Courier New" w:hAnsi="Courier New" w:cs="Courier New"/>
            <w:rtl/>
          </w:rPr>
          <w:t>بدى ليقبة أحمل كمان</w:t>
        </w:r>
      </w:ins>
      <w:r w:rsidRPr="00EE6742">
        <w:rPr>
          <w:rFonts w:ascii="Courier New" w:hAnsi="Courier New" w:cs="Courier New"/>
          <w:rtl/>
        </w:rPr>
        <w:t xml:space="preserve"> لها </w:t>
      </w:r>
      <w:del w:id="5455" w:author="Transkribus" w:date="2019-12-11T14:30:00Z">
        <w:r w:rsidR="009B6BCA" w:rsidRPr="009B6BCA">
          <w:rPr>
            <w:rFonts w:ascii="Courier New" w:hAnsi="Courier New" w:cs="Courier New"/>
            <w:rtl/>
          </w:rPr>
          <w:delText>ف</w:delText>
        </w:r>
      </w:del>
      <w:ins w:id="5456" w:author="Transkribus" w:date="2019-12-11T14:30:00Z">
        <w:r w:rsidRPr="00EE6742">
          <w:rPr>
            <w:rFonts w:ascii="Courier New" w:hAnsi="Courier New" w:cs="Courier New"/>
            <w:rtl/>
          </w:rPr>
          <w:t>ق</w:t>
        </w:r>
      </w:ins>
      <w:r w:rsidRPr="00EE6742">
        <w:rPr>
          <w:rFonts w:ascii="Courier New" w:hAnsi="Courier New" w:cs="Courier New"/>
          <w:rtl/>
        </w:rPr>
        <w:t>اس</w:t>
      </w:r>
      <w:del w:id="5457"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حسن قوله وقال </w:t>
      </w:r>
      <w:del w:id="5458" w:author="Transkribus" w:date="2019-12-11T14:30:00Z">
        <w:r w:rsidR="009B6BCA" w:rsidRPr="009B6BCA">
          <w:rPr>
            <w:rFonts w:ascii="Courier New" w:hAnsi="Courier New" w:cs="Courier New"/>
            <w:rtl/>
          </w:rPr>
          <w:delText>ايش تريد اعطيك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459" w:author="Transkribus" w:date="2019-12-11T14:30:00Z">
        <w:r w:rsidRPr="00EE6742">
          <w:rPr>
            <w:rFonts w:ascii="Courier New" w:hAnsi="Courier New" w:cs="Courier New"/>
            <w:rtl/>
          </w:rPr>
          <w:t>ايس بز ير اأهطبك فقال بامولانا</w:t>
        </w:r>
      </w:ins>
    </w:p>
    <w:p w14:paraId="22717AD5" w14:textId="638E4912" w:rsidR="00EE6742" w:rsidRPr="00EE6742" w:rsidRDefault="009B6BCA" w:rsidP="00EE6742">
      <w:pPr>
        <w:pStyle w:val="NurText"/>
        <w:bidi/>
        <w:rPr>
          <w:rFonts w:ascii="Courier New" w:hAnsi="Courier New" w:cs="Courier New"/>
        </w:rPr>
      </w:pPr>
      <w:dir w:val="rtl">
        <w:dir w:val="rtl">
          <w:del w:id="5460" w:author="Transkribus" w:date="2019-12-11T14:30:00Z">
            <w:r w:rsidRPr="009B6BCA">
              <w:rPr>
                <w:rFonts w:ascii="Courier New" w:hAnsi="Courier New" w:cs="Courier New"/>
                <w:rtl/>
              </w:rPr>
              <w:delText>فقال يا مولانا تطلق</w:delText>
            </w:r>
          </w:del>
          <w:ins w:id="5461" w:author="Transkribus" w:date="2019-12-11T14:30:00Z">
            <w:r w:rsidR="00EE6742" w:rsidRPr="00EE6742">
              <w:rPr>
                <w:rFonts w:ascii="Courier New" w:hAnsi="Courier New" w:cs="Courier New"/>
                <w:rtl/>
              </w:rPr>
              <w:t>ابطلق</w:t>
            </w:r>
          </w:ins>
          <w:r w:rsidR="00EE6742" w:rsidRPr="00EE6742">
            <w:rPr>
              <w:rFonts w:ascii="Courier New" w:hAnsi="Courier New" w:cs="Courier New"/>
              <w:rtl/>
            </w:rPr>
            <w:t xml:space="preserve"> لى عشرة </w:t>
          </w:r>
          <w:del w:id="5462" w:author="Transkribus" w:date="2019-12-11T14:30:00Z">
            <w:r w:rsidRPr="009B6BCA">
              <w:rPr>
                <w:rFonts w:ascii="Courier New" w:hAnsi="Courier New" w:cs="Courier New"/>
                <w:rtl/>
              </w:rPr>
              <w:delText>فدادين خمسة فى قرية صمع وخمسة</w:delText>
            </w:r>
          </w:del>
          <w:ins w:id="5463" w:author="Transkribus" w:date="2019-12-11T14:30:00Z">
            <w:r w:rsidR="00EE6742" w:rsidRPr="00EE6742">
              <w:rPr>
                <w:rFonts w:ascii="Courier New" w:hAnsi="Courier New" w:cs="Courier New"/>
                <w:rtl/>
              </w:rPr>
              <w:t>فداد بن خمة</w:t>
            </w:r>
          </w:ins>
          <w:r w:rsidR="00EE6742" w:rsidRPr="00EE6742">
            <w:rPr>
              <w:rFonts w:ascii="Courier New" w:hAnsi="Courier New" w:cs="Courier New"/>
              <w:rtl/>
            </w:rPr>
            <w:t xml:space="preserve"> فى </w:t>
          </w:r>
          <w:del w:id="5464" w:author="Transkribus" w:date="2019-12-11T14:30:00Z">
            <w:r w:rsidRPr="009B6BCA">
              <w:rPr>
                <w:rFonts w:ascii="Courier New" w:hAnsi="Courier New" w:cs="Courier New"/>
                <w:rtl/>
              </w:rPr>
              <w:delText>قرية عندان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65" w:author="Transkribus" w:date="2019-12-11T14:30:00Z">
            <w:r w:rsidR="00EE6742" w:rsidRPr="00EE6742">
              <w:rPr>
                <w:rFonts w:ascii="Courier New" w:hAnsi="Courier New" w:cs="Courier New"/>
                <w:rtl/>
              </w:rPr>
              <w:t>فربة صم وحمسة فى فربة عند ابن فقال فطلفهالك سعاوشراد</w:t>
            </w:r>
          </w:ins>
        </w:dir>
      </w:dir>
    </w:p>
    <w:p w14:paraId="64961BDE" w14:textId="77777777" w:rsidR="009B6BCA" w:rsidRPr="009B6BCA" w:rsidRDefault="009B6BCA" w:rsidP="009B6BCA">
      <w:pPr>
        <w:pStyle w:val="NurText"/>
        <w:bidi/>
        <w:rPr>
          <w:del w:id="5466" w:author="Transkribus" w:date="2019-12-11T14:30:00Z"/>
          <w:rFonts w:ascii="Courier New" w:hAnsi="Courier New" w:cs="Courier New"/>
        </w:rPr>
      </w:pPr>
      <w:dir w:val="rtl">
        <w:dir w:val="rtl">
          <w:del w:id="5467" w:author="Transkribus" w:date="2019-12-11T14:30:00Z">
            <w:r w:rsidRPr="009B6BCA">
              <w:rPr>
                <w:rFonts w:ascii="Courier New" w:hAnsi="Courier New" w:cs="Courier New"/>
                <w:rtl/>
              </w:rPr>
              <w:delText>فقال نطلقها لك بيعا وشراء حتى تبقى مؤبدة 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5E36F5" w14:textId="77777777" w:rsidR="009B6BCA" w:rsidRPr="009B6BCA" w:rsidRDefault="009B6BCA" w:rsidP="009B6BCA">
      <w:pPr>
        <w:pStyle w:val="NurText"/>
        <w:bidi/>
        <w:rPr>
          <w:del w:id="5468" w:author="Transkribus" w:date="2019-12-11T14:30:00Z"/>
          <w:rFonts w:ascii="Courier New" w:hAnsi="Courier New" w:cs="Courier New"/>
        </w:rPr>
      </w:pPr>
      <w:dir w:val="rtl">
        <w:dir w:val="rtl">
          <w:ins w:id="5469" w:author="Transkribus" w:date="2019-12-11T14:30:00Z">
            <w:r w:rsidR="00EE6742" w:rsidRPr="00EE6742">
              <w:rPr>
                <w:rFonts w:ascii="Courier New" w:hAnsi="Courier New" w:cs="Courier New"/>
                <w:rtl/>
              </w:rPr>
              <w:t xml:space="preserve">صفى تبق مؤيد ذلك </w:t>
            </w:r>
          </w:ins>
          <w:r w:rsidR="00EE6742" w:rsidRPr="00EE6742">
            <w:rPr>
              <w:rFonts w:ascii="Courier New" w:hAnsi="Courier New" w:cs="Courier New"/>
              <w:rtl/>
            </w:rPr>
            <w:t xml:space="preserve">وكتب له </w:t>
          </w:r>
          <w:del w:id="5470" w:author="Transkribus" w:date="2019-12-11T14:30:00Z">
            <w:r w:rsidRPr="009B6BCA">
              <w:rPr>
                <w:rFonts w:ascii="Courier New" w:hAnsi="Courier New" w:cs="Courier New"/>
                <w:rtl/>
              </w:rPr>
              <w:delText>بذلك وخلع</w:delText>
            </w:r>
          </w:del>
          <w:ins w:id="5471" w:author="Transkribus" w:date="2019-12-11T14:30:00Z">
            <w:r w:rsidR="00EE6742" w:rsidRPr="00EE6742">
              <w:rPr>
                <w:rFonts w:ascii="Courier New" w:hAnsi="Courier New" w:cs="Courier New"/>
                <w:rtl/>
              </w:rPr>
              <w:t>يذلك وخلح</w:t>
            </w:r>
          </w:ins>
          <w:r w:rsidR="00EE6742" w:rsidRPr="00EE6742">
            <w:rPr>
              <w:rFonts w:ascii="Courier New" w:hAnsi="Courier New" w:cs="Courier New"/>
              <w:rtl/>
            </w:rPr>
            <w:t xml:space="preserve"> عليه </w:t>
          </w:r>
          <w:del w:id="54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81FD24" w14:textId="282E489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وعاد الى </w:t>
          </w:r>
          <w:del w:id="5473" w:author="Transkribus" w:date="2019-12-11T14:30:00Z">
            <w:r w:rsidRPr="009B6BCA">
              <w:rPr>
                <w:rFonts w:ascii="Courier New" w:hAnsi="Courier New" w:cs="Courier New"/>
                <w:rtl/>
              </w:rPr>
              <w:delText>حلب وكثرت امواله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474" w:author="Transkribus" w:date="2019-12-11T14:30:00Z">
            <w:r w:rsidR="00EE6742" w:rsidRPr="00EE6742">
              <w:rPr>
                <w:rFonts w:ascii="Courier New" w:hAnsi="Courier New" w:cs="Courier New"/>
                <w:rtl/>
              </w:rPr>
              <w:t>خلي وكترت أمو الذيها ولم بنل فى نعيمة</w:t>
            </w:r>
          </w:ins>
        </w:dir>
      </w:dir>
    </w:p>
    <w:p w14:paraId="12A3F08C" w14:textId="77777777" w:rsidR="009B6BCA" w:rsidRPr="009B6BCA" w:rsidRDefault="009B6BCA" w:rsidP="009B6BCA">
      <w:pPr>
        <w:pStyle w:val="NurText"/>
        <w:bidi/>
        <w:rPr>
          <w:del w:id="5475" w:author="Transkribus" w:date="2019-12-11T14:30:00Z"/>
          <w:rFonts w:ascii="Courier New" w:hAnsi="Courier New" w:cs="Courier New"/>
        </w:rPr>
      </w:pPr>
      <w:dir w:val="rtl">
        <w:dir w:val="rtl">
          <w:del w:id="5476" w:author="Transkribus" w:date="2019-12-11T14:30:00Z">
            <w:r w:rsidRPr="009B6BCA">
              <w:rPr>
                <w:rFonts w:ascii="Courier New" w:hAnsi="Courier New" w:cs="Courier New"/>
                <w:rtl/>
              </w:rPr>
              <w:delText>ولم يزل فى نعمة طائلة بها واولاده بعده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D93E05" w14:textId="364FF1F8" w:rsidR="00EE6742" w:rsidRPr="00EE6742" w:rsidRDefault="009B6BCA" w:rsidP="00EE6742">
      <w:pPr>
        <w:pStyle w:val="NurText"/>
        <w:bidi/>
        <w:rPr>
          <w:ins w:id="5477" w:author="Transkribus" w:date="2019-12-11T14:30:00Z"/>
          <w:rFonts w:ascii="Courier New" w:hAnsi="Courier New" w:cs="Courier New"/>
        </w:rPr>
      </w:pPr>
      <w:dir w:val="rtl">
        <w:dir w:val="rtl">
          <w:del w:id="5478" w:author="Transkribus" w:date="2019-12-11T14:30:00Z">
            <w:r w:rsidRPr="009B6BCA">
              <w:rPr>
                <w:rFonts w:ascii="Courier New" w:hAnsi="Courier New" w:cs="Courier New"/>
                <w:rtl/>
              </w:rPr>
              <w:delText>عفيف</w:delText>
            </w:r>
          </w:del>
          <w:ins w:id="5479" w:author="Transkribus" w:date="2019-12-11T14:30:00Z">
            <w:r w:rsidR="00EE6742" w:rsidRPr="00EE6742">
              <w:rPr>
                <w:rFonts w:ascii="Courier New" w:hAnsi="Courier New" w:cs="Courier New"/>
                <w:rtl/>
              </w:rPr>
              <w:t>طاتلة بها وأو لادة بعدة</w:t>
            </w:r>
          </w:ins>
        </w:dir>
      </w:dir>
    </w:p>
    <w:p w14:paraId="702D2E0A" w14:textId="77777777" w:rsidR="00EE6742" w:rsidRPr="00EE6742" w:rsidRDefault="00EE6742" w:rsidP="00EE6742">
      <w:pPr>
        <w:pStyle w:val="NurText"/>
        <w:bidi/>
        <w:rPr>
          <w:ins w:id="5480" w:author="Transkribus" w:date="2019-12-11T14:30:00Z"/>
          <w:rFonts w:ascii="Courier New" w:hAnsi="Courier New" w:cs="Courier New"/>
        </w:rPr>
      </w:pPr>
      <w:ins w:id="5481" w:author="Transkribus" w:date="2019-12-11T14:30:00Z">
        <w:r w:rsidRPr="00EE6742">
          <w:rPr>
            <w:rFonts w:ascii="Courier New" w:hAnsi="Courier New" w:cs="Courier New"/>
            <w:rtl/>
          </w:rPr>
          <w:t>حفيف</w:t>
        </w:r>
      </w:ins>
    </w:p>
    <w:p w14:paraId="104C28F3" w14:textId="34027908" w:rsidR="00EE6742" w:rsidRPr="00EE6742" w:rsidRDefault="00EE6742" w:rsidP="00EE6742">
      <w:pPr>
        <w:pStyle w:val="NurText"/>
        <w:bidi/>
        <w:rPr>
          <w:rFonts w:ascii="Courier New" w:hAnsi="Courier New" w:cs="Courier New"/>
        </w:rPr>
      </w:pPr>
      <w:ins w:id="5482" w:author="Transkribus" w:date="2019-12-11T14:30:00Z">
        <w:r w:rsidRPr="00EE6742">
          <w:rPr>
            <w:rFonts w:ascii="Courier New" w:hAnsi="Courier New" w:cs="Courier New"/>
            <w:rtl/>
          </w:rPr>
          <w:t>*(عنيف</w:t>
        </w:r>
      </w:ins>
      <w:r w:rsidRPr="00EE6742">
        <w:rPr>
          <w:rFonts w:ascii="Courier New" w:hAnsi="Courier New" w:cs="Courier New"/>
          <w:rtl/>
        </w:rPr>
        <w:t xml:space="preserve"> بن </w:t>
      </w:r>
      <w:del w:id="5483" w:author="Transkribus" w:date="2019-12-11T14:30:00Z">
        <w:r w:rsidR="009B6BCA" w:rsidRPr="009B6BCA">
          <w:rPr>
            <w:rFonts w:ascii="Courier New" w:hAnsi="Courier New" w:cs="Courier New"/>
            <w:rtl/>
          </w:rPr>
          <w:delText>سكرة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484" w:author="Transkribus" w:date="2019-12-11T14:30:00Z">
        <w:r w:rsidRPr="00EE6742">
          <w:rPr>
            <w:rFonts w:ascii="Courier New" w:hAnsi="Courier New" w:cs="Courier New"/>
            <w:rtl/>
          </w:rPr>
          <w:t>صكرة)*</w:t>
        </w:r>
      </w:ins>
    </w:p>
    <w:p w14:paraId="746BD867" w14:textId="77777777" w:rsidR="009B6BCA" w:rsidRPr="009B6BCA" w:rsidRDefault="009B6BCA" w:rsidP="009B6BCA">
      <w:pPr>
        <w:pStyle w:val="NurText"/>
        <w:bidi/>
        <w:rPr>
          <w:del w:id="5485" w:author="Transkribus" w:date="2019-12-11T14:30:00Z"/>
          <w:rFonts w:ascii="Courier New" w:hAnsi="Courier New" w:cs="Courier New"/>
        </w:rPr>
      </w:pPr>
      <w:dir w:val="rtl">
        <w:dir w:val="rtl">
          <w:del w:id="5486" w:author="Transkribus" w:date="2019-12-11T14:30:00Z">
            <w:r w:rsidRPr="009B6BCA">
              <w:rPr>
                <w:rFonts w:ascii="Courier New" w:hAnsi="Courier New" w:cs="Courier New"/>
                <w:rtl/>
              </w:rPr>
              <w:delText>هو عفيف</w:delText>
            </w:r>
          </w:del>
          <w:ins w:id="5487" w:author="Transkribus" w:date="2019-12-11T14:30:00Z">
            <w:r w:rsidR="00EE6742" w:rsidRPr="00EE6742">
              <w:rPr>
                <w:rFonts w:ascii="Courier New" w:hAnsi="Courier New" w:cs="Courier New"/>
                <w:rtl/>
              </w:rPr>
              <w:t>ابوهو عقيف</w:t>
            </w:r>
          </w:ins>
          <w:r w:rsidR="00EE6742" w:rsidRPr="00EE6742">
            <w:rPr>
              <w:rFonts w:ascii="Courier New" w:hAnsi="Courier New" w:cs="Courier New"/>
              <w:rtl/>
            </w:rPr>
            <w:t xml:space="preserve"> بن عبد القاهر </w:t>
          </w:r>
          <w:del w:id="5488" w:author="Transkribus" w:date="2019-12-11T14:30:00Z">
            <w:r w:rsidRPr="009B6BCA">
              <w:rPr>
                <w:rFonts w:ascii="Courier New" w:hAnsi="Courier New" w:cs="Courier New"/>
                <w:rtl/>
              </w:rPr>
              <w:delText>سكرة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59D795" w14:textId="77777777" w:rsidR="009B6BCA" w:rsidRPr="009B6BCA" w:rsidRDefault="009B6BCA" w:rsidP="009B6BCA">
      <w:pPr>
        <w:pStyle w:val="NurText"/>
        <w:bidi/>
        <w:rPr>
          <w:del w:id="5489" w:author="Transkribus" w:date="2019-12-11T14:30:00Z"/>
          <w:rFonts w:ascii="Courier New" w:hAnsi="Courier New" w:cs="Courier New"/>
        </w:rPr>
      </w:pPr>
      <w:dir w:val="rtl">
        <w:dir w:val="rtl">
          <w:del w:id="5490" w:author="Transkribus" w:date="2019-12-11T14:30:00Z">
            <w:r w:rsidRPr="009B6BCA">
              <w:rPr>
                <w:rFonts w:ascii="Courier New" w:hAnsi="Courier New" w:cs="Courier New"/>
                <w:rtl/>
              </w:rPr>
              <w:delText>يهودي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CBBABB" w14:textId="256B5835" w:rsidR="00EE6742" w:rsidRPr="00EE6742" w:rsidRDefault="009B6BCA" w:rsidP="00EE6742">
      <w:pPr>
        <w:pStyle w:val="NurText"/>
        <w:bidi/>
        <w:rPr>
          <w:rFonts w:ascii="Courier New" w:hAnsi="Courier New" w:cs="Courier New"/>
        </w:rPr>
      </w:pPr>
      <w:dir w:val="rtl">
        <w:dir w:val="rtl">
          <w:ins w:id="5491" w:author="Transkribus" w:date="2019-12-11T14:30:00Z">
            <w:r w:rsidR="00EE6742" w:rsidRPr="00EE6742">
              <w:rPr>
                <w:rFonts w:ascii="Courier New" w:hAnsi="Courier New" w:cs="Courier New"/>
                <w:rtl/>
              </w:rPr>
              <w:t xml:space="preserve">بن مكره يهودى </w:t>
            </w:r>
          </w:ins>
          <w:r w:rsidR="00EE6742" w:rsidRPr="00EE6742">
            <w:rPr>
              <w:rFonts w:ascii="Courier New" w:hAnsi="Courier New" w:cs="Courier New"/>
              <w:rtl/>
            </w:rPr>
            <w:t xml:space="preserve">من اهل </w:t>
          </w:r>
          <w:del w:id="5492" w:author="Transkribus" w:date="2019-12-11T14:30:00Z">
            <w:r w:rsidRPr="009B6BCA">
              <w:rPr>
                <w:rFonts w:ascii="Courier New" w:hAnsi="Courier New" w:cs="Courier New"/>
                <w:rtl/>
              </w:rPr>
              <w:delText>حلب</w:delText>
            </w:r>
          </w:del>
          <w:ins w:id="5493" w:author="Transkribus" w:date="2019-12-11T14:30:00Z">
            <w:r w:rsidR="00EE6742" w:rsidRPr="00EE6742">
              <w:rPr>
                <w:rFonts w:ascii="Courier New" w:hAnsi="Courier New" w:cs="Courier New"/>
                <w:rtl/>
              </w:rPr>
              <w:t>خلي</w:t>
            </w:r>
          </w:ins>
          <w:r w:rsidR="00EE6742" w:rsidRPr="00EE6742">
            <w:rPr>
              <w:rFonts w:ascii="Courier New" w:hAnsi="Courier New" w:cs="Courier New"/>
              <w:rtl/>
            </w:rPr>
            <w:t xml:space="preserve"> عارف بصنا</w:t>
          </w:r>
          <w:del w:id="5494" w:author="Transkribus" w:date="2019-12-11T14:30:00Z">
            <w:r w:rsidRPr="009B6BCA">
              <w:rPr>
                <w:rFonts w:ascii="Courier New" w:hAnsi="Courier New" w:cs="Courier New"/>
                <w:rtl/>
              </w:rPr>
              <w:delText>ع</w:delText>
            </w:r>
          </w:del>
          <w:ins w:id="5495" w:author="Transkribus" w:date="2019-12-11T14:30:00Z">
            <w:r w:rsidR="00EE6742" w:rsidRPr="00EE6742">
              <w:rPr>
                <w:rFonts w:ascii="Courier New" w:hAnsi="Courier New" w:cs="Courier New"/>
                <w:rtl/>
              </w:rPr>
              <w:t>م</w:t>
            </w:r>
          </w:ins>
          <w:r w:rsidR="00EE6742" w:rsidRPr="00EE6742">
            <w:rPr>
              <w:rFonts w:ascii="Courier New" w:hAnsi="Courier New" w:cs="Courier New"/>
              <w:rtl/>
            </w:rPr>
            <w:t>ة</w:t>
          </w:r>
        </w:dir>
      </w:dir>
    </w:p>
    <w:p w14:paraId="4CE71098" w14:textId="77777777" w:rsidR="009B6BCA" w:rsidRPr="009B6BCA" w:rsidRDefault="00EE6742" w:rsidP="009B6BCA">
      <w:pPr>
        <w:pStyle w:val="NurText"/>
        <w:bidi/>
        <w:rPr>
          <w:del w:id="5496" w:author="Transkribus" w:date="2019-12-11T14:30:00Z"/>
          <w:rFonts w:ascii="Courier New" w:hAnsi="Courier New" w:cs="Courier New"/>
        </w:rPr>
      </w:pPr>
      <w:r w:rsidRPr="00EE6742">
        <w:rPr>
          <w:rFonts w:ascii="Courier New" w:hAnsi="Courier New" w:cs="Courier New"/>
          <w:rtl/>
        </w:rPr>
        <w:t xml:space="preserve">الطب </w:t>
      </w:r>
      <w:del w:id="5497" w:author="Transkribus" w:date="2019-12-11T14:30:00Z">
        <w:r w:rsidR="009B6BCA" w:rsidRPr="009B6BCA">
          <w:rPr>
            <w:rFonts w:ascii="Courier New" w:hAnsi="Courier New" w:cs="Courier New"/>
            <w:rtl/>
          </w:rPr>
          <w:delText>مشهور باعمالها</w:delText>
        </w:r>
      </w:del>
      <w:ins w:id="5498" w:author="Transkribus" w:date="2019-12-11T14:30:00Z">
        <w:r w:rsidRPr="00EE6742">
          <w:rPr>
            <w:rFonts w:ascii="Courier New" w:hAnsi="Courier New" w:cs="Courier New"/>
            <w:rtl/>
          </w:rPr>
          <w:t>مسهور باعم الها</w:t>
        </w:r>
      </w:ins>
      <w:r w:rsidRPr="00EE6742">
        <w:rPr>
          <w:rFonts w:ascii="Courier New" w:hAnsi="Courier New" w:cs="Courier New"/>
          <w:rtl/>
        </w:rPr>
        <w:t xml:space="preserve"> وجودة النظر </w:t>
      </w:r>
      <w:del w:id="5499" w:author="Transkribus" w:date="2019-12-11T14:30:00Z">
        <w:r w:rsidR="009B6BCA" w:rsidRPr="009B6BCA">
          <w:rPr>
            <w:rFonts w:ascii="Courier New" w:hAnsi="Courier New" w:cs="Courier New"/>
            <w:rtl/>
          </w:rPr>
          <w:delText>فيها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6C78A93" w14:textId="2A447110" w:rsidR="00EE6742" w:rsidRPr="00EE6742" w:rsidRDefault="009B6BCA" w:rsidP="00EE6742">
      <w:pPr>
        <w:pStyle w:val="NurText"/>
        <w:bidi/>
        <w:rPr>
          <w:rFonts w:ascii="Courier New" w:hAnsi="Courier New" w:cs="Courier New"/>
        </w:rPr>
      </w:pPr>
      <w:dir w:val="rtl">
        <w:dir w:val="rtl">
          <w:del w:id="5500" w:author="Transkribus" w:date="2019-12-11T14:30:00Z">
            <w:r w:rsidRPr="009B6BCA">
              <w:rPr>
                <w:rFonts w:ascii="Courier New" w:hAnsi="Courier New" w:cs="Courier New"/>
                <w:rtl/>
              </w:rPr>
              <w:delText>له اولاد واهل اكثرهم</w:delText>
            </w:r>
          </w:del>
          <w:ins w:id="5501" w:author="Transkribus" w:date="2019-12-11T14:30:00Z">
            <w:r w:rsidR="00EE6742" w:rsidRPr="00EE6742">
              <w:rPr>
                <w:rFonts w:ascii="Courier New" w:hAnsi="Courier New" w:cs="Courier New"/>
                <w:rtl/>
              </w:rPr>
              <w:t>فيهاوله أو الادواهل أكترعم</w:t>
            </w:r>
          </w:ins>
          <w:r w:rsidR="00EE6742" w:rsidRPr="00EE6742">
            <w:rPr>
              <w:rFonts w:ascii="Courier New" w:hAnsi="Courier New" w:cs="Courier New"/>
              <w:rtl/>
            </w:rPr>
            <w:t xml:space="preserve"> مشتغلون بصناعة الطب</w:t>
          </w:r>
          <w:del w:id="5502" w:author="Transkribus" w:date="2019-12-11T14:30:00Z">
            <w:r w:rsidRPr="009B6BCA">
              <w:rPr>
                <w:rFonts w:ascii="Courier New" w:hAnsi="Courier New" w:cs="Courier New"/>
                <w:rtl/>
              </w:rPr>
              <w:delText xml:space="preserve"> ومقامهم بمدينة 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01BFFCB" w14:textId="12091250" w:rsidR="00EE6742" w:rsidRPr="00EE6742" w:rsidRDefault="009B6BCA" w:rsidP="00EE6742">
      <w:pPr>
        <w:pStyle w:val="NurText"/>
        <w:bidi/>
        <w:rPr>
          <w:ins w:id="5503" w:author="Transkribus" w:date="2019-12-11T14:30:00Z"/>
          <w:rFonts w:ascii="Courier New" w:hAnsi="Courier New" w:cs="Courier New"/>
        </w:rPr>
      </w:pPr>
      <w:dir w:val="rtl">
        <w:dir w:val="rtl">
          <w:del w:id="5504" w:author="Transkribus" w:date="2019-12-11T14:30:00Z">
            <w:r w:rsidRPr="009B6BCA">
              <w:rPr>
                <w:rFonts w:ascii="Courier New" w:hAnsi="Courier New" w:cs="Courier New"/>
                <w:rtl/>
              </w:rPr>
              <w:delText>ولعفيف</w:delText>
            </w:r>
          </w:del>
          <w:ins w:id="5505" w:author="Transkribus" w:date="2019-12-11T14:30:00Z">
            <w:r w:rsidR="00EE6742" w:rsidRPr="00EE6742">
              <w:rPr>
                <w:rFonts w:ascii="Courier New" w:hAnsi="Courier New" w:cs="Courier New"/>
                <w:rtl/>
              </w:rPr>
              <w:t>وسقام هم حمد بيه خلي واعقيف</w:t>
            </w:r>
          </w:ins>
          <w:r w:rsidR="00EE6742" w:rsidRPr="00EE6742">
            <w:rPr>
              <w:rFonts w:ascii="Courier New" w:hAnsi="Courier New" w:cs="Courier New"/>
              <w:rtl/>
            </w:rPr>
            <w:t xml:space="preserve"> بن </w:t>
          </w:r>
          <w:del w:id="5506" w:author="Transkribus" w:date="2019-12-11T14:30:00Z">
            <w:r w:rsidRPr="009B6BCA">
              <w:rPr>
                <w:rFonts w:ascii="Courier New" w:hAnsi="Courier New" w:cs="Courier New"/>
                <w:rtl/>
              </w:rPr>
              <w:delText>س</w:delText>
            </w:r>
          </w:del>
          <w:ins w:id="5507" w:author="Transkribus" w:date="2019-12-11T14:30:00Z">
            <w:r w:rsidR="00EE6742" w:rsidRPr="00EE6742">
              <w:rPr>
                <w:rFonts w:ascii="Courier New" w:hAnsi="Courier New" w:cs="Courier New"/>
                <w:rtl/>
              </w:rPr>
              <w:t>م</w:t>
            </w:r>
          </w:ins>
          <w:r w:rsidR="00EE6742" w:rsidRPr="00EE6742">
            <w:rPr>
              <w:rFonts w:ascii="Courier New" w:hAnsi="Courier New" w:cs="Courier New"/>
              <w:rtl/>
            </w:rPr>
            <w:t>كر</w:t>
          </w:r>
          <w:del w:id="5508" w:author="Transkribus" w:date="2019-12-11T14:30:00Z">
            <w:r w:rsidRPr="009B6BCA">
              <w:rPr>
                <w:rFonts w:ascii="Courier New" w:hAnsi="Courier New" w:cs="Courier New"/>
                <w:rtl/>
              </w:rPr>
              <w:delText>ة</w:delText>
            </w:r>
          </w:del>
          <w:ins w:id="5509"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من الكتب م</w:t>
          </w:r>
          <w:del w:id="5510" w:author="Transkribus" w:date="2019-12-11T14:30:00Z">
            <w:r w:rsidRPr="009B6BCA">
              <w:rPr>
                <w:rFonts w:ascii="Courier New" w:hAnsi="Courier New" w:cs="Courier New"/>
                <w:rtl/>
              </w:rPr>
              <w:delText>ق</w:delText>
            </w:r>
          </w:del>
          <w:ins w:id="5511"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الة فى </w:t>
          </w:r>
          <w:del w:id="5512" w:author="Transkribus" w:date="2019-12-11T14:30:00Z">
            <w:r w:rsidRPr="009B6BCA">
              <w:rPr>
                <w:rFonts w:ascii="Courier New" w:hAnsi="Courier New" w:cs="Courier New"/>
                <w:rtl/>
              </w:rPr>
              <w:delText>القولنج الفها للملك الناصر صلاح</w:delText>
            </w:r>
          </w:del>
          <w:ins w:id="5513" w:author="Transkribus" w:date="2019-12-11T14:30:00Z">
            <w:r w:rsidR="00EE6742" w:rsidRPr="00EE6742">
              <w:rPr>
                <w:rFonts w:ascii="Courier New" w:hAnsi="Courier New" w:cs="Courier New"/>
                <w:rtl/>
              </w:rPr>
              <w:t>القولبح الفه الملك النياصر</w:t>
            </w:r>
          </w:ins>
        </w:dir>
      </w:dir>
    </w:p>
    <w:p w14:paraId="5D30F925" w14:textId="28B71D05" w:rsidR="00EE6742" w:rsidRPr="00EE6742" w:rsidRDefault="00EE6742" w:rsidP="00EE6742">
      <w:pPr>
        <w:pStyle w:val="NurText"/>
        <w:bidi/>
        <w:rPr>
          <w:rFonts w:ascii="Courier New" w:hAnsi="Courier New" w:cs="Courier New"/>
        </w:rPr>
      </w:pPr>
      <w:ins w:id="5514"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يوسف بن </w:t>
      </w:r>
      <w:del w:id="5515" w:author="Transkribus" w:date="2019-12-11T14:30:00Z">
        <w:r w:rsidR="009B6BCA" w:rsidRPr="009B6BCA">
          <w:rPr>
            <w:rFonts w:ascii="Courier New" w:hAnsi="Courier New" w:cs="Courier New"/>
            <w:rtl/>
          </w:rPr>
          <w:delText>ا</w:delText>
        </w:r>
      </w:del>
      <w:ins w:id="5516" w:author="Transkribus" w:date="2019-12-11T14:30:00Z">
        <w:r w:rsidRPr="00EE6742">
          <w:rPr>
            <w:rFonts w:ascii="Courier New" w:hAnsi="Courier New" w:cs="Courier New"/>
            <w:rtl/>
          </w:rPr>
          <w:t>أ</w:t>
        </w:r>
      </w:ins>
      <w:r w:rsidRPr="00EE6742">
        <w:rPr>
          <w:rFonts w:ascii="Courier New" w:hAnsi="Courier New" w:cs="Courier New"/>
          <w:rtl/>
        </w:rPr>
        <w:t xml:space="preserve">يوب وذلك فى </w:t>
      </w:r>
      <w:del w:id="5517" w:author="Transkribus" w:date="2019-12-11T14:30:00Z">
        <w:r w:rsidR="009B6BCA" w:rsidRPr="009B6BCA">
          <w:rPr>
            <w:rFonts w:ascii="Courier New" w:hAnsi="Courier New" w:cs="Courier New"/>
            <w:rtl/>
          </w:rPr>
          <w:delText>سنة اربع</w:delText>
        </w:r>
      </w:del>
      <w:ins w:id="5518" w:author="Transkribus" w:date="2019-12-11T14:30:00Z">
        <w:r w:rsidRPr="00EE6742">
          <w:rPr>
            <w:rFonts w:ascii="Courier New" w:hAnsi="Courier New" w:cs="Courier New"/>
            <w:rtl/>
          </w:rPr>
          <w:t>سثة أريع</w:t>
        </w:r>
      </w:ins>
      <w:r w:rsidRPr="00EE6742">
        <w:rPr>
          <w:rFonts w:ascii="Courier New" w:hAnsi="Courier New" w:cs="Courier New"/>
          <w:rtl/>
        </w:rPr>
        <w:t xml:space="preserve"> وثمانين وخمسمائة</w:t>
      </w:r>
      <w:del w:id="551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D2D795" w14:textId="13E11014" w:rsidR="00EE6742" w:rsidRPr="00EE6742" w:rsidRDefault="009B6BCA" w:rsidP="00EE6742">
      <w:pPr>
        <w:pStyle w:val="NurText"/>
        <w:bidi/>
        <w:rPr>
          <w:ins w:id="5520" w:author="Transkribus" w:date="2019-12-11T14:30:00Z"/>
          <w:rFonts w:ascii="Courier New" w:hAnsi="Courier New" w:cs="Courier New"/>
        </w:rPr>
      </w:pPr>
      <w:dir w:val="rtl">
        <w:dir w:val="rtl">
          <w:ins w:id="5521" w:author="Transkribus" w:date="2019-12-11T14:30:00Z">
            <w:r w:rsidR="00EE6742" w:rsidRPr="00EE6742">
              <w:rPr>
                <w:rFonts w:ascii="Courier New" w:hAnsi="Courier New" w:cs="Courier New"/>
                <w:rtl/>
              </w:rPr>
              <w:t>٤</w:t>
            </w:r>
          </w:ins>
        </w:dir>
      </w:dir>
    </w:p>
    <w:p w14:paraId="45A5527C" w14:textId="3C3278C7" w:rsidR="00EE6742" w:rsidRPr="00EE6742" w:rsidRDefault="00EE6742" w:rsidP="00EE6742">
      <w:pPr>
        <w:pStyle w:val="NurText"/>
        <w:bidi/>
        <w:rPr>
          <w:rFonts w:ascii="Courier New" w:hAnsi="Courier New" w:cs="Courier New"/>
        </w:rPr>
      </w:pPr>
      <w:ins w:id="5522" w:author="Transkribus" w:date="2019-12-11T14:30:00Z">
        <w:r w:rsidRPr="00EE6742">
          <w:rPr>
            <w:rFonts w:ascii="Courier New" w:hAnsi="Courier New" w:cs="Courier New"/>
            <w:rtl/>
          </w:rPr>
          <w:t xml:space="preserve">ثم - </w:t>
        </w:r>
      </w:ins>
      <w:r w:rsidRPr="00EE6742">
        <w:rPr>
          <w:rFonts w:ascii="Courier New" w:hAnsi="Courier New" w:cs="Courier New"/>
          <w:rtl/>
        </w:rPr>
        <w:t>ابن الصلاح</w:t>
      </w:r>
      <w:del w:id="55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25A3357" w14:textId="775035E4" w:rsidR="00EE6742" w:rsidRPr="00EE6742" w:rsidRDefault="009B6BCA" w:rsidP="00EE6742">
      <w:pPr>
        <w:pStyle w:val="NurText"/>
        <w:bidi/>
        <w:rPr>
          <w:ins w:id="5524" w:author="Transkribus" w:date="2019-12-11T14:30:00Z"/>
          <w:rFonts w:ascii="Courier New" w:hAnsi="Courier New" w:cs="Courier New"/>
        </w:rPr>
      </w:pPr>
      <w:dir w:val="rtl">
        <w:dir w:val="rtl">
          <w:ins w:id="5525" w:author="Transkribus" w:date="2019-12-11T14:30:00Z">
            <w:r w:rsidR="00EE6742" w:rsidRPr="00EE6742">
              <w:rPr>
                <w:rFonts w:ascii="Courier New" w:hAnsi="Courier New" w:cs="Courier New"/>
                <w:rtl/>
              </w:rPr>
              <w:t>*(ابن الصلاح)*</w:t>
            </w:r>
          </w:ins>
        </w:dir>
      </w:dir>
    </w:p>
    <w:p w14:paraId="097077B6" w14:textId="6D428E57" w:rsidR="00EE6742" w:rsidRPr="00EE6742" w:rsidRDefault="00EE6742" w:rsidP="00EE6742">
      <w:pPr>
        <w:pStyle w:val="NurText"/>
        <w:bidi/>
        <w:rPr>
          <w:rFonts w:ascii="Courier New" w:hAnsi="Courier New" w:cs="Courier New"/>
        </w:rPr>
      </w:pPr>
      <w:ins w:id="5526" w:author="Transkribus" w:date="2019-12-11T14:30:00Z">
        <w:r w:rsidRPr="00EE6742">
          <w:rPr>
            <w:rFonts w:ascii="Courier New" w:hAnsi="Courier New" w:cs="Courier New"/>
            <w:rtl/>
          </w:rPr>
          <w:t xml:space="preserve">م </w:t>
        </w:r>
      </w:ins>
      <w:r w:rsidRPr="00EE6742">
        <w:rPr>
          <w:rFonts w:ascii="Courier New" w:hAnsi="Courier New" w:cs="Courier New"/>
          <w:rtl/>
        </w:rPr>
        <w:t xml:space="preserve">هو </w:t>
      </w:r>
      <w:del w:id="5527" w:author="Transkribus" w:date="2019-12-11T14:30:00Z">
        <w:r w:rsidR="009B6BCA" w:rsidRPr="009B6BCA">
          <w:rPr>
            <w:rFonts w:ascii="Courier New" w:hAnsi="Courier New" w:cs="Courier New"/>
            <w:rtl/>
          </w:rPr>
          <w:delText>الشيخ</w:delText>
        </w:r>
      </w:del>
      <w:ins w:id="5528" w:author="Transkribus" w:date="2019-12-11T14:30:00Z">
        <w:r w:rsidRPr="00EE6742">
          <w:rPr>
            <w:rFonts w:ascii="Courier New" w:hAnsi="Courier New" w:cs="Courier New"/>
            <w:rtl/>
          </w:rPr>
          <w:t>السيبح الامام</w:t>
        </w:r>
      </w:ins>
      <w:r w:rsidRPr="00EE6742">
        <w:rPr>
          <w:rFonts w:ascii="Courier New" w:hAnsi="Courier New" w:cs="Courier New"/>
          <w:rtl/>
        </w:rPr>
        <w:t xml:space="preserve"> العالم نجم الدين </w:t>
      </w:r>
      <w:del w:id="5529" w:author="Transkribus" w:date="2019-12-11T14:30:00Z">
        <w:r w:rsidR="009B6BCA" w:rsidRPr="009B6BCA">
          <w:rPr>
            <w:rFonts w:ascii="Courier New" w:hAnsi="Courier New" w:cs="Courier New"/>
            <w:rtl/>
          </w:rPr>
          <w:delText>ابو الفتوح احمد</w:delText>
        </w:r>
      </w:del>
      <w:ins w:id="5530" w:author="Transkribus" w:date="2019-12-11T14:30:00Z">
        <w:r w:rsidRPr="00EE6742">
          <w:rPr>
            <w:rFonts w:ascii="Courier New" w:hAnsi="Courier New" w:cs="Courier New"/>
            <w:rtl/>
          </w:rPr>
          <w:t>أبو الغتوج أحمد</w:t>
        </w:r>
      </w:ins>
      <w:r w:rsidRPr="00EE6742">
        <w:rPr>
          <w:rFonts w:ascii="Courier New" w:hAnsi="Courier New" w:cs="Courier New"/>
          <w:rtl/>
        </w:rPr>
        <w:t xml:space="preserve"> بن محمد بن السرى</w:t>
      </w:r>
      <w:r w:rsidRPr="00EE6742">
        <w:rPr>
          <w:rFonts w:ascii="Courier New" w:hAnsi="Courier New" w:cs="Courier New"/>
          <w:rtl/>
        </w:rPr>
        <w:tab/>
        <w:t>وكان</w:t>
      </w:r>
    </w:p>
    <w:p w14:paraId="3AAD3232" w14:textId="0AD58601" w:rsidR="00EE6742" w:rsidRPr="00EE6742" w:rsidRDefault="00EE6742" w:rsidP="00EE6742">
      <w:pPr>
        <w:pStyle w:val="NurText"/>
        <w:bidi/>
        <w:rPr>
          <w:ins w:id="5531" w:author="Transkribus" w:date="2019-12-11T14:30:00Z"/>
          <w:rFonts w:ascii="Courier New" w:hAnsi="Courier New" w:cs="Courier New"/>
        </w:rPr>
      </w:pPr>
      <w:r w:rsidRPr="00EE6742">
        <w:rPr>
          <w:rFonts w:ascii="Courier New" w:hAnsi="Courier New" w:cs="Courier New"/>
          <w:rtl/>
        </w:rPr>
        <w:lastRenderedPageBreak/>
        <w:t xml:space="preserve"> </w:t>
      </w:r>
      <w:del w:id="5532" w:author="Transkribus" w:date="2019-12-11T14:30:00Z">
        <w:r w:rsidR="009B6BCA" w:rsidRPr="009B6BCA">
          <w:rPr>
            <w:rFonts w:ascii="Courier New" w:hAnsi="Courier New" w:cs="Courier New"/>
            <w:rtl/>
          </w:rPr>
          <w:delText>ي</w:delText>
        </w:r>
      </w:del>
      <w:ins w:id="5533" w:author="Transkribus" w:date="2019-12-11T14:30:00Z">
        <w:r w:rsidRPr="00EE6742">
          <w:rPr>
            <w:rFonts w:ascii="Courier New" w:hAnsi="Courier New" w:cs="Courier New"/>
            <w:rtl/>
          </w:rPr>
          <w:t>ب</w:t>
        </w:r>
      </w:ins>
      <w:r w:rsidRPr="00EE6742">
        <w:rPr>
          <w:rFonts w:ascii="Courier New" w:hAnsi="Courier New" w:cs="Courier New"/>
          <w:rtl/>
        </w:rPr>
        <w:t xml:space="preserve">عرف بابن الصلاح فاضل فى العلوم </w:t>
      </w:r>
      <w:del w:id="5534" w:author="Transkribus" w:date="2019-12-11T14:30:00Z">
        <w:r w:rsidR="009B6BCA" w:rsidRPr="009B6BCA">
          <w:rPr>
            <w:rFonts w:ascii="Courier New" w:hAnsi="Courier New" w:cs="Courier New"/>
            <w:rtl/>
          </w:rPr>
          <w:delText>الحكمية جيد</w:delText>
        </w:r>
      </w:del>
      <w:ins w:id="5535" w:author="Transkribus" w:date="2019-12-11T14:30:00Z">
        <w:r w:rsidRPr="00EE6742">
          <w:rPr>
            <w:rFonts w:ascii="Courier New" w:hAnsi="Courier New" w:cs="Courier New"/>
            <w:rtl/>
          </w:rPr>
          <w:t>الحكميه جبد</w:t>
        </w:r>
      </w:ins>
      <w:r w:rsidRPr="00EE6742">
        <w:rPr>
          <w:rFonts w:ascii="Courier New" w:hAnsi="Courier New" w:cs="Courier New"/>
          <w:rtl/>
        </w:rPr>
        <w:t xml:space="preserve"> المعرفة </w:t>
      </w:r>
      <w:del w:id="5536" w:author="Transkribus" w:date="2019-12-11T14:30:00Z">
        <w:r w:rsidR="009B6BCA" w:rsidRPr="009B6BCA">
          <w:rPr>
            <w:rFonts w:ascii="Courier New" w:hAnsi="Courier New" w:cs="Courier New"/>
            <w:rtl/>
          </w:rPr>
          <w:delText>بها مطلع</w:delText>
        </w:r>
      </w:del>
      <w:ins w:id="5537" w:author="Transkribus" w:date="2019-12-11T14:30:00Z">
        <w:r w:rsidRPr="00EE6742">
          <w:rPr>
            <w:rFonts w:ascii="Courier New" w:hAnsi="Courier New" w:cs="Courier New"/>
            <w:rtl/>
          </w:rPr>
          <w:t>هامططع</w:t>
        </w:r>
      </w:ins>
      <w:r w:rsidRPr="00EE6742">
        <w:rPr>
          <w:rFonts w:ascii="Courier New" w:hAnsi="Courier New" w:cs="Courier New"/>
          <w:rtl/>
        </w:rPr>
        <w:t xml:space="preserve"> على </w:t>
      </w:r>
      <w:del w:id="5538" w:author="Transkribus" w:date="2019-12-11T14:30:00Z">
        <w:r w:rsidR="009B6BCA" w:rsidRPr="009B6BCA">
          <w:rPr>
            <w:rFonts w:ascii="Courier New" w:hAnsi="Courier New" w:cs="Courier New"/>
            <w:rtl/>
          </w:rPr>
          <w:delText>دقائقها واسرارها فصيح اللسان</w:delText>
        </w:r>
      </w:del>
      <w:ins w:id="5539" w:author="Transkribus" w:date="2019-12-11T14:30:00Z">
        <w:r w:rsidRPr="00EE6742">
          <w:rPr>
            <w:rFonts w:ascii="Courier New" w:hAnsi="Courier New" w:cs="Courier New"/>
            <w:rtl/>
          </w:rPr>
          <w:t>دقاتفهاوأسرارها</w:t>
        </w:r>
      </w:ins>
    </w:p>
    <w:p w14:paraId="3C828B49" w14:textId="77777777" w:rsidR="009B6BCA" w:rsidRPr="009B6BCA" w:rsidRDefault="00EE6742" w:rsidP="009B6BCA">
      <w:pPr>
        <w:pStyle w:val="NurText"/>
        <w:bidi/>
        <w:rPr>
          <w:del w:id="5540" w:author="Transkribus" w:date="2019-12-11T14:30:00Z"/>
          <w:rFonts w:ascii="Courier New" w:hAnsi="Courier New" w:cs="Courier New"/>
        </w:rPr>
      </w:pPr>
      <w:ins w:id="5541" w:author="Transkribus" w:date="2019-12-11T14:30:00Z">
        <w:r w:rsidRPr="00EE6742">
          <w:rPr>
            <w:rFonts w:ascii="Courier New" w:hAnsi="Courier New" w:cs="Courier New"/>
            <w:rtl/>
          </w:rPr>
          <w:t xml:space="preserve"> نصبح السان</w:t>
        </w:r>
      </w:ins>
      <w:r w:rsidRPr="00EE6742">
        <w:rPr>
          <w:rFonts w:ascii="Courier New" w:hAnsi="Courier New" w:cs="Courier New"/>
          <w:rtl/>
        </w:rPr>
        <w:t xml:space="preserve"> قوى العبارة </w:t>
      </w:r>
      <w:del w:id="5542" w:author="Transkribus" w:date="2019-12-11T14:30:00Z">
        <w:r w:rsidR="009B6BCA" w:rsidRPr="009B6BCA">
          <w:rPr>
            <w:rFonts w:ascii="Courier New" w:hAnsi="Courier New" w:cs="Courier New"/>
            <w:rtl/>
          </w:rPr>
          <w:delText>مليح التصنيف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6B8108" w14:textId="13AAF6A8" w:rsidR="00EE6742" w:rsidRPr="00EE6742" w:rsidRDefault="009B6BCA" w:rsidP="00EE6742">
      <w:pPr>
        <w:pStyle w:val="NurText"/>
        <w:bidi/>
        <w:rPr>
          <w:rFonts w:ascii="Courier New" w:hAnsi="Courier New" w:cs="Courier New"/>
        </w:rPr>
      </w:pPr>
      <w:dir w:val="rtl">
        <w:dir w:val="rtl">
          <w:ins w:id="5543" w:author="Transkribus" w:date="2019-12-11T14:30:00Z">
            <w:r w:rsidR="00EE6742" w:rsidRPr="00EE6742">
              <w:rPr>
                <w:rFonts w:ascii="Courier New" w:hAnsi="Courier New" w:cs="Courier New"/>
                <w:rtl/>
              </w:rPr>
              <w:t xml:space="preserve">مليم النصنيف </w:t>
            </w:r>
          </w:ins>
          <w:r w:rsidR="00EE6742" w:rsidRPr="00EE6742">
            <w:rPr>
              <w:rFonts w:ascii="Courier New" w:hAnsi="Courier New" w:cs="Courier New"/>
              <w:rtl/>
            </w:rPr>
            <w:t xml:space="preserve">متميز فى علم صناعة الطب </w:t>
          </w:r>
          <w:del w:id="5544" w:author="Transkribus" w:date="2019-12-11T14:30:00Z">
            <w:r w:rsidRPr="009B6BCA">
              <w:rPr>
                <w:rFonts w:ascii="Courier New" w:hAnsi="Courier New" w:cs="Courier New"/>
                <w:rtl/>
              </w:rPr>
              <w:delText>وكان اعجميا اصله</w:delText>
            </w:r>
          </w:del>
          <w:ins w:id="5545" w:author="Transkribus" w:date="2019-12-11T14:30:00Z">
            <w:r w:rsidR="00EE6742" w:rsidRPr="00EE6742">
              <w:rPr>
                <w:rFonts w:ascii="Courier New" w:hAnsi="Courier New" w:cs="Courier New"/>
                <w:rtl/>
              </w:rPr>
              <w:t>وكمان مجميا أصله</w:t>
            </w:r>
          </w:ins>
          <w:r w:rsidR="00EE6742" w:rsidRPr="00EE6742">
            <w:rPr>
              <w:rFonts w:ascii="Courier New" w:hAnsi="Courier New" w:cs="Courier New"/>
              <w:rtl/>
            </w:rPr>
            <w:t xml:space="preserve"> من</w:t>
          </w:r>
        </w:dir>
      </w:dir>
    </w:p>
    <w:p w14:paraId="3441D3B8" w14:textId="19BE0AA3" w:rsidR="00EE6742" w:rsidRPr="00EE6742" w:rsidRDefault="00EE6742" w:rsidP="00EE6742">
      <w:pPr>
        <w:pStyle w:val="NurText"/>
        <w:bidi/>
        <w:rPr>
          <w:ins w:id="5546" w:author="Transkribus" w:date="2019-12-11T14:30:00Z"/>
          <w:rFonts w:ascii="Courier New" w:hAnsi="Courier New" w:cs="Courier New"/>
        </w:rPr>
      </w:pPr>
      <w:r w:rsidRPr="00EE6742">
        <w:rPr>
          <w:rFonts w:ascii="Courier New" w:hAnsi="Courier New" w:cs="Courier New"/>
          <w:rtl/>
        </w:rPr>
        <w:t xml:space="preserve"> هم</w:t>
      </w:r>
      <w:ins w:id="5547" w:author="Transkribus" w:date="2019-12-11T14:30:00Z">
        <w:r w:rsidRPr="00EE6742">
          <w:rPr>
            <w:rFonts w:ascii="Courier New" w:hAnsi="Courier New" w:cs="Courier New"/>
            <w:rtl/>
          </w:rPr>
          <w:t>س</w:t>
        </w:r>
      </w:ins>
      <w:r w:rsidRPr="00EE6742">
        <w:rPr>
          <w:rFonts w:ascii="Courier New" w:hAnsi="Courier New" w:cs="Courier New"/>
          <w:rtl/>
        </w:rPr>
        <w:t xml:space="preserve">دان وقطن ببغداد </w:t>
      </w:r>
      <w:del w:id="5548" w:author="Transkribus" w:date="2019-12-11T14:30:00Z">
        <w:r w:rsidR="009B6BCA" w:rsidRPr="009B6BCA">
          <w:rPr>
            <w:rFonts w:ascii="Courier New" w:hAnsi="Courier New" w:cs="Courier New"/>
            <w:rtl/>
          </w:rPr>
          <w:delText>واستدعاه حسام</w:delText>
        </w:r>
      </w:del>
      <w:ins w:id="5549" w:author="Transkribus" w:date="2019-12-11T14:30:00Z">
        <w:r w:rsidRPr="00EE6742">
          <w:rPr>
            <w:rFonts w:ascii="Courier New" w:hAnsi="Courier New" w:cs="Courier New"/>
            <w:rtl/>
          </w:rPr>
          <w:t>واستدغاه جسام</w:t>
        </w:r>
      </w:ins>
      <w:r w:rsidRPr="00EE6742">
        <w:rPr>
          <w:rFonts w:ascii="Courier New" w:hAnsi="Courier New" w:cs="Courier New"/>
          <w:rtl/>
        </w:rPr>
        <w:t xml:space="preserve"> الدين </w:t>
      </w:r>
      <w:del w:id="5550" w:author="Transkribus" w:date="2019-12-11T14:30:00Z">
        <w:r w:rsidR="009B6BCA" w:rsidRPr="009B6BCA">
          <w:rPr>
            <w:rFonts w:ascii="Courier New" w:hAnsi="Courier New" w:cs="Courier New"/>
            <w:rtl/>
          </w:rPr>
          <w:delText>تمرتاش</w:delText>
        </w:r>
      </w:del>
      <w:ins w:id="5551" w:author="Transkribus" w:date="2019-12-11T14:30:00Z">
        <w:r w:rsidRPr="00EE6742">
          <w:rPr>
            <w:rFonts w:ascii="Courier New" w:hAnsi="Courier New" w:cs="Courier New"/>
            <w:rtl/>
          </w:rPr>
          <w:t>قرثاس</w:t>
        </w:r>
      </w:ins>
      <w:r w:rsidRPr="00EE6742">
        <w:rPr>
          <w:rFonts w:ascii="Courier New" w:hAnsi="Courier New" w:cs="Courier New"/>
          <w:rtl/>
        </w:rPr>
        <w:t xml:space="preserve"> بن الغازى بن </w:t>
      </w:r>
      <w:del w:id="5552" w:author="Transkribus" w:date="2019-12-11T14:30:00Z">
        <w:r w:rsidR="009B6BCA" w:rsidRPr="009B6BCA">
          <w:rPr>
            <w:rFonts w:ascii="Courier New" w:hAnsi="Courier New" w:cs="Courier New"/>
            <w:rtl/>
          </w:rPr>
          <w:delText xml:space="preserve">ارتق اليه واكرمه غاية </w:delText>
        </w:r>
      </w:del>
      <w:ins w:id="5553" w:author="Transkribus" w:date="2019-12-11T14:30:00Z">
        <w:r w:rsidRPr="00EE6742">
          <w:rPr>
            <w:rFonts w:ascii="Courier New" w:hAnsi="Courier New" w:cs="Courier New"/>
            <w:rtl/>
          </w:rPr>
          <w:t>ارفق البه وأ كرمة غابة</w:t>
        </w:r>
      </w:ins>
    </w:p>
    <w:p w14:paraId="5C63FC14" w14:textId="2AAAD38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الاكرام </w:t>
      </w:r>
      <w:del w:id="5554" w:author="Transkribus" w:date="2019-12-11T14:30:00Z">
        <w:r w:rsidR="009B6BCA" w:rsidRPr="009B6BCA">
          <w:rPr>
            <w:rFonts w:ascii="Courier New" w:hAnsi="Courier New" w:cs="Courier New"/>
            <w:rtl/>
          </w:rPr>
          <w:delText>وبقى فى صحبته مدة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555" w:author="Transkribus" w:date="2019-12-11T14:30:00Z">
        <w:r w:rsidRPr="00EE6742">
          <w:rPr>
            <w:rFonts w:ascii="Courier New" w:hAnsi="Courier New" w:cs="Courier New"/>
            <w:rtl/>
          </w:rPr>
          <w:t>وبفى فى صحيبه مذة ثم وجه ابن الصلاح الى ديسق ولم بيزل بها الى ابن توفى وكاتت وفائة</w:t>
        </w:r>
      </w:ins>
    </w:p>
    <w:p w14:paraId="768294DF" w14:textId="77777777" w:rsidR="009B6BCA" w:rsidRPr="009B6BCA" w:rsidRDefault="009B6BCA" w:rsidP="009B6BCA">
      <w:pPr>
        <w:pStyle w:val="NurText"/>
        <w:bidi/>
        <w:rPr>
          <w:del w:id="5556" w:author="Transkribus" w:date="2019-12-11T14:30:00Z"/>
          <w:rFonts w:ascii="Courier New" w:hAnsi="Courier New" w:cs="Courier New"/>
        </w:rPr>
      </w:pPr>
      <w:dir w:val="rtl">
        <w:dir w:val="rtl">
          <w:del w:id="5557" w:author="Transkribus" w:date="2019-12-11T14:30:00Z">
            <w:r w:rsidRPr="009B6BCA">
              <w:rPr>
                <w:rFonts w:ascii="Courier New" w:hAnsi="Courier New" w:cs="Courier New"/>
                <w:rtl/>
              </w:rPr>
              <w:delText>ثم توجه ابن الصلاح الى 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962840" w14:textId="77777777" w:rsidR="009B6BCA" w:rsidRPr="009B6BCA" w:rsidRDefault="009B6BCA" w:rsidP="009B6BCA">
      <w:pPr>
        <w:pStyle w:val="NurText"/>
        <w:bidi/>
        <w:rPr>
          <w:del w:id="5558" w:author="Transkribus" w:date="2019-12-11T14:30:00Z"/>
          <w:rFonts w:ascii="Courier New" w:hAnsi="Courier New" w:cs="Courier New"/>
        </w:rPr>
      </w:pPr>
      <w:dir w:val="rtl">
        <w:dir w:val="rtl">
          <w:del w:id="5559" w:author="Transkribus" w:date="2019-12-11T14:30:00Z">
            <w:r w:rsidRPr="009B6BCA">
              <w:rPr>
                <w:rFonts w:ascii="Courier New" w:hAnsi="Courier New" w:cs="Courier New"/>
                <w:rtl/>
              </w:rPr>
              <w:delText>ولم يزل بها الى ان توفى وكانت وفاته رحمه الله بدمشق ليلة الاحد سنة نيف واربعين وخمسمائة ودفن فى مقابر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92CED4" w14:textId="77777777" w:rsidR="009B6BCA" w:rsidRPr="009B6BCA" w:rsidRDefault="009B6BCA" w:rsidP="009B6BCA">
      <w:pPr>
        <w:pStyle w:val="NurText"/>
        <w:bidi/>
        <w:rPr>
          <w:del w:id="5560" w:author="Transkribus" w:date="2019-12-11T14:30:00Z"/>
          <w:rFonts w:ascii="Courier New" w:hAnsi="Courier New" w:cs="Courier New"/>
        </w:rPr>
      </w:pPr>
      <w:dir w:val="rtl">
        <w:dir w:val="rtl">
          <w:del w:id="5561" w:author="Transkribus" w:date="2019-12-11T14:30:00Z">
            <w:r w:rsidRPr="009B6BCA">
              <w:rPr>
                <w:rFonts w:ascii="Courier New" w:hAnsi="Courier New" w:cs="Courier New"/>
                <w:rtl/>
              </w:rPr>
              <w:delText>صوفية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1581F8" w14:textId="77777777" w:rsidR="009B6BCA" w:rsidRPr="009B6BCA" w:rsidRDefault="009B6BCA" w:rsidP="009B6BCA">
      <w:pPr>
        <w:pStyle w:val="NurText"/>
        <w:bidi/>
        <w:rPr>
          <w:del w:id="5562" w:author="Transkribus" w:date="2019-12-11T14:30:00Z"/>
          <w:rFonts w:ascii="Courier New" w:hAnsi="Courier New" w:cs="Courier New"/>
        </w:rPr>
      </w:pPr>
      <w:dir w:val="rtl">
        <w:dir w:val="rtl">
          <w:del w:id="5563" w:author="Transkribus" w:date="2019-12-11T14:30:00Z">
            <w:r w:rsidRPr="009B6BCA">
              <w:rPr>
                <w:rFonts w:ascii="Courier New" w:hAnsi="Courier New" w:cs="Courier New"/>
                <w:rtl/>
              </w:rPr>
              <w:delText>عند نهر بانياس بظاهر 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2CA7AFD" w14:textId="0827D09A" w:rsidR="00EE6742" w:rsidRPr="00EE6742" w:rsidRDefault="009B6BCA" w:rsidP="00EE6742">
      <w:pPr>
        <w:pStyle w:val="NurText"/>
        <w:bidi/>
        <w:rPr>
          <w:ins w:id="5564" w:author="Transkribus" w:date="2019-12-11T14:30:00Z"/>
          <w:rFonts w:ascii="Courier New" w:hAnsi="Courier New" w:cs="Courier New"/>
        </w:rPr>
      </w:pPr>
      <w:dir w:val="rtl">
        <w:dir w:val="rtl">
          <w:del w:id="5565" w:author="Transkribus" w:date="2019-12-11T14:30:00Z">
            <w:r w:rsidRPr="009B6BCA">
              <w:rPr>
                <w:rFonts w:ascii="Courier New" w:hAnsi="Courier New" w:cs="Courier New"/>
                <w:rtl/>
              </w:rPr>
              <w:delText>ونقلت من خط الشيخ</w:delText>
            </w:r>
          </w:del>
          <w:ins w:id="5566" w:author="Transkribus" w:date="2019-12-11T14:30:00Z">
            <w:r w:rsidR="00EE6742" w:rsidRPr="00EE6742">
              <w:rPr>
                <w:rFonts w:ascii="Courier New" w:hAnsi="Courier New" w:cs="Courier New"/>
                <w:rtl/>
              </w:rPr>
              <w:t>ابرجمة الله بدمشق فى لبلة الأحدستةيف وأر بعين وشمسماثة ودقن فى معاير الصوفبة عندجهمر</w:t>
            </w:r>
          </w:ins>
        </w:dir>
      </w:dir>
    </w:p>
    <w:p w14:paraId="2CDCE8B8" w14:textId="70B00C23" w:rsidR="00EE6742" w:rsidRPr="00EE6742" w:rsidRDefault="00EE6742" w:rsidP="00EE6742">
      <w:pPr>
        <w:pStyle w:val="NurText"/>
        <w:bidi/>
        <w:rPr>
          <w:rFonts w:ascii="Courier New" w:hAnsi="Courier New" w:cs="Courier New"/>
        </w:rPr>
      </w:pPr>
      <w:ins w:id="5567" w:author="Transkribus" w:date="2019-12-11T14:30:00Z">
        <w:r w:rsidRPr="00EE6742">
          <w:rPr>
            <w:rFonts w:ascii="Courier New" w:hAnsi="Courier New" w:cs="Courier New"/>
            <w:rtl/>
          </w:rPr>
          <w:t>بانباس بطاهردمسق أونقلت أمن جط الشيح</w:t>
        </w:r>
      </w:ins>
      <w:r w:rsidRPr="00EE6742">
        <w:rPr>
          <w:rFonts w:ascii="Courier New" w:hAnsi="Courier New" w:cs="Courier New"/>
          <w:rtl/>
        </w:rPr>
        <w:t xml:space="preserve"> الحكيم </w:t>
      </w:r>
      <w:del w:id="5568" w:author="Transkribus" w:date="2019-12-11T14:30:00Z">
        <w:r w:rsidR="009B6BCA" w:rsidRPr="009B6BCA">
          <w:rPr>
            <w:rFonts w:ascii="Courier New" w:hAnsi="Courier New" w:cs="Courier New"/>
            <w:rtl/>
          </w:rPr>
          <w:delText>ا</w:delText>
        </w:r>
      </w:del>
      <w:ins w:id="5569" w:author="Transkribus" w:date="2019-12-11T14:30:00Z">
        <w:r w:rsidRPr="00EE6742">
          <w:rPr>
            <w:rFonts w:ascii="Courier New" w:hAnsi="Courier New" w:cs="Courier New"/>
            <w:rtl/>
          </w:rPr>
          <w:t>أ</w:t>
        </w:r>
      </w:ins>
      <w:r w:rsidRPr="00EE6742">
        <w:rPr>
          <w:rFonts w:ascii="Courier New" w:hAnsi="Courier New" w:cs="Courier New"/>
          <w:rtl/>
        </w:rPr>
        <w:t xml:space="preserve">مين الدين </w:t>
      </w:r>
      <w:del w:id="5570" w:author="Transkribus" w:date="2019-12-11T14:30:00Z">
        <w:r w:rsidR="009B6BCA" w:rsidRPr="009B6BCA">
          <w:rPr>
            <w:rFonts w:ascii="Courier New" w:hAnsi="Courier New" w:cs="Courier New"/>
            <w:rtl/>
          </w:rPr>
          <w:delText>ابى زكريا يحيى</w:delText>
        </w:r>
      </w:del>
      <w:ins w:id="5571" w:author="Transkribus" w:date="2019-12-11T14:30:00Z">
        <w:r w:rsidRPr="00EE6742">
          <w:rPr>
            <w:rFonts w:ascii="Courier New" w:hAnsi="Courier New" w:cs="Courier New"/>
            <w:rtl/>
          </w:rPr>
          <w:t>أبى زكر بايحى</w:t>
        </w:r>
      </w:ins>
      <w:r w:rsidRPr="00EE6742">
        <w:rPr>
          <w:rFonts w:ascii="Courier New" w:hAnsi="Courier New" w:cs="Courier New"/>
          <w:rtl/>
        </w:rPr>
        <w:t xml:space="preserve"> بن اسم</w:t>
      </w:r>
      <w:del w:id="5572" w:author="Transkribus" w:date="2019-12-11T14:30:00Z">
        <w:r w:rsidR="009B6BCA" w:rsidRPr="009B6BCA">
          <w:rPr>
            <w:rFonts w:ascii="Courier New" w:hAnsi="Courier New" w:cs="Courier New"/>
            <w:rtl/>
          </w:rPr>
          <w:delText>ا</w:delText>
        </w:r>
      </w:del>
      <w:r w:rsidRPr="00EE6742">
        <w:rPr>
          <w:rFonts w:ascii="Courier New" w:hAnsi="Courier New" w:cs="Courier New"/>
          <w:rtl/>
        </w:rPr>
        <w:t>عيل</w:t>
      </w:r>
    </w:p>
    <w:p w14:paraId="31D8A626" w14:textId="09F3CBEE" w:rsidR="00EE6742" w:rsidRPr="00EE6742" w:rsidRDefault="00EE6742" w:rsidP="00EE6742">
      <w:pPr>
        <w:pStyle w:val="NurText"/>
        <w:bidi/>
        <w:rPr>
          <w:ins w:id="5573" w:author="Transkribus" w:date="2019-12-11T14:30:00Z"/>
          <w:rFonts w:ascii="Courier New" w:hAnsi="Courier New" w:cs="Courier New"/>
        </w:rPr>
      </w:pPr>
      <w:r w:rsidRPr="00EE6742">
        <w:rPr>
          <w:rFonts w:ascii="Courier New" w:hAnsi="Courier New" w:cs="Courier New"/>
          <w:rtl/>
        </w:rPr>
        <w:t>البياسى ر</w:t>
      </w:r>
      <w:del w:id="5574" w:author="Transkribus" w:date="2019-12-11T14:30:00Z">
        <w:r w:rsidR="009B6BCA" w:rsidRPr="009B6BCA">
          <w:rPr>
            <w:rFonts w:ascii="Courier New" w:hAnsi="Courier New" w:cs="Courier New"/>
            <w:rtl/>
          </w:rPr>
          <w:delText>ح</w:delText>
        </w:r>
      </w:del>
      <w:ins w:id="5575" w:author="Transkribus" w:date="2019-12-11T14:30:00Z">
        <w:r w:rsidRPr="00EE6742">
          <w:rPr>
            <w:rFonts w:ascii="Courier New" w:hAnsi="Courier New" w:cs="Courier New"/>
            <w:rtl/>
          </w:rPr>
          <w:t>ج</w:t>
        </w:r>
      </w:ins>
      <w:r w:rsidRPr="00EE6742">
        <w:rPr>
          <w:rFonts w:ascii="Courier New" w:hAnsi="Courier New" w:cs="Courier New"/>
          <w:rtl/>
        </w:rPr>
        <w:t xml:space="preserve">مه الله قال </w:t>
      </w:r>
      <w:del w:id="5576" w:author="Transkribus" w:date="2019-12-11T14:30:00Z">
        <w:r w:rsidR="009B6BCA" w:rsidRPr="009B6BCA">
          <w:rPr>
            <w:rFonts w:ascii="Courier New" w:hAnsi="Courier New" w:cs="Courier New"/>
            <w:rtl/>
          </w:rPr>
          <w:delText>كان قد ورد</w:delText>
        </w:r>
      </w:del>
      <w:ins w:id="5577" w:author="Transkribus" w:date="2019-12-11T14:30:00Z">
        <w:r w:rsidRPr="00EE6742">
          <w:rPr>
            <w:rFonts w:ascii="Courier New" w:hAnsi="Courier New" w:cs="Courier New"/>
            <w:rtl/>
          </w:rPr>
          <w:t>كمان قدورد</w:t>
        </w:r>
      </w:ins>
      <w:r w:rsidRPr="00EE6742">
        <w:rPr>
          <w:rFonts w:ascii="Courier New" w:hAnsi="Courier New" w:cs="Courier New"/>
          <w:rtl/>
        </w:rPr>
        <w:t xml:space="preserve"> الى دمشق الشي</w:t>
      </w:r>
      <w:del w:id="5578" w:author="Transkribus" w:date="2019-12-11T14:30:00Z">
        <w:r w:rsidR="009B6BCA" w:rsidRPr="009B6BCA">
          <w:rPr>
            <w:rFonts w:ascii="Courier New" w:hAnsi="Courier New" w:cs="Courier New"/>
            <w:rtl/>
          </w:rPr>
          <w:delText>خ</w:delText>
        </w:r>
      </w:del>
      <w:ins w:id="5579" w:author="Transkribus" w:date="2019-12-11T14:30:00Z">
        <w:r w:rsidRPr="00EE6742">
          <w:rPr>
            <w:rFonts w:ascii="Courier New" w:hAnsi="Courier New" w:cs="Courier New"/>
            <w:rtl/>
          </w:rPr>
          <w:t>ح</w:t>
        </w:r>
      </w:ins>
      <w:r w:rsidRPr="00EE6742">
        <w:rPr>
          <w:rFonts w:ascii="Courier New" w:hAnsi="Courier New" w:cs="Courier New"/>
          <w:rtl/>
        </w:rPr>
        <w:t xml:space="preserve"> الامام العالم </w:t>
      </w:r>
      <w:del w:id="5580" w:author="Transkribus" w:date="2019-12-11T14:30:00Z">
        <w:r w:rsidR="009B6BCA" w:rsidRPr="009B6BCA">
          <w:rPr>
            <w:rFonts w:ascii="Courier New" w:hAnsi="Courier New" w:cs="Courier New"/>
            <w:rtl/>
          </w:rPr>
          <w:delText xml:space="preserve">الفيلسوف ابو الفتوح بن </w:delText>
        </w:r>
      </w:del>
      <w:ins w:id="5581" w:author="Transkribus" w:date="2019-12-11T14:30:00Z">
        <w:r w:rsidRPr="00EE6742">
          <w:rPr>
            <w:rFonts w:ascii="Courier New" w:hAnsi="Courier New" w:cs="Courier New"/>
            <w:rtl/>
          </w:rPr>
          <w:t>الغبلسوف أبو الفنوجين</w:t>
        </w:r>
      </w:ins>
    </w:p>
    <w:p w14:paraId="5F6ADF56" w14:textId="708BD14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الصلاح من </w:t>
      </w:r>
      <w:del w:id="5582" w:author="Transkribus" w:date="2019-12-11T14:30:00Z">
        <w:r w:rsidR="009B6BCA" w:rsidRPr="009B6BCA">
          <w:rPr>
            <w:rFonts w:ascii="Courier New" w:hAnsi="Courier New" w:cs="Courier New"/>
            <w:rtl/>
          </w:rPr>
          <w:delText>بغداد ونزل عند الشيخ الحكيم ابى</w:delText>
        </w:r>
      </w:del>
      <w:ins w:id="5583" w:author="Transkribus" w:date="2019-12-11T14:30:00Z">
        <w:r w:rsidRPr="00EE6742">
          <w:rPr>
            <w:rFonts w:ascii="Courier New" w:hAnsi="Courier New" w:cs="Courier New"/>
            <w:rtl/>
          </w:rPr>
          <w:t>بعداد وفزل عبد الشيح الحكم أبى</w:t>
        </w:r>
      </w:ins>
      <w:r w:rsidRPr="00EE6742">
        <w:rPr>
          <w:rFonts w:ascii="Courier New" w:hAnsi="Courier New" w:cs="Courier New"/>
          <w:rtl/>
        </w:rPr>
        <w:t xml:space="preserve"> الفضل </w:t>
      </w:r>
      <w:del w:id="5584" w:author="Transkribus" w:date="2019-12-11T14:30:00Z">
        <w:r w:rsidR="009B6BCA" w:rsidRPr="009B6BCA">
          <w:rPr>
            <w:rFonts w:ascii="Courier New" w:hAnsi="Courier New" w:cs="Courier New"/>
            <w:rtl/>
          </w:rPr>
          <w:delText>اسماعيل ابن ابو</w:delText>
        </w:r>
      </w:del>
      <w:ins w:id="5585" w:author="Transkribus" w:date="2019-12-11T14:30:00Z">
        <w:r w:rsidRPr="00EE6742">
          <w:rPr>
            <w:rFonts w:ascii="Courier New" w:hAnsi="Courier New" w:cs="Courier New"/>
            <w:rtl/>
          </w:rPr>
          <w:t>اسمعيل بن أبى</w:t>
        </w:r>
      </w:ins>
      <w:r w:rsidRPr="00EE6742">
        <w:rPr>
          <w:rFonts w:ascii="Courier New" w:hAnsi="Courier New" w:cs="Courier New"/>
          <w:rtl/>
        </w:rPr>
        <w:t xml:space="preserve"> الوقار الطبيب</w:t>
      </w:r>
      <w:del w:id="55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587" w:author="Transkribus" w:date="2019-12-11T14:30:00Z">
        <w:r w:rsidRPr="00EE6742">
          <w:rPr>
            <w:rFonts w:ascii="Courier New" w:hAnsi="Courier New" w:cs="Courier New"/>
            <w:rtl/>
          </w:rPr>
          <w:t xml:space="preserve"> واراداين</w:t>
        </w:r>
      </w:ins>
    </w:p>
    <w:p w14:paraId="2206D6C9" w14:textId="6EB297EC" w:rsidR="00EE6742" w:rsidRPr="00EE6742" w:rsidRDefault="009B6BCA" w:rsidP="00EE6742">
      <w:pPr>
        <w:pStyle w:val="NurText"/>
        <w:bidi/>
        <w:rPr>
          <w:ins w:id="5588" w:author="Transkribus" w:date="2019-12-11T14:30:00Z"/>
          <w:rFonts w:ascii="Courier New" w:hAnsi="Courier New" w:cs="Courier New"/>
        </w:rPr>
      </w:pPr>
      <w:dir w:val="rtl">
        <w:dir w:val="rtl">
          <w:del w:id="5589" w:author="Transkribus" w:date="2019-12-11T14:30:00Z">
            <w:r w:rsidRPr="009B6BCA">
              <w:rPr>
                <w:rFonts w:ascii="Courier New" w:hAnsi="Courier New" w:cs="Courier New"/>
                <w:rtl/>
              </w:rPr>
              <w:delText>واراد ابن الصلاح ان يستعمل</w:delText>
            </w:r>
          </w:del>
          <w:ins w:id="5590" w:author="Transkribus" w:date="2019-12-11T14:30:00Z">
            <w:r w:rsidR="00EE6742" w:rsidRPr="00EE6742">
              <w:rPr>
                <w:rFonts w:ascii="Courier New" w:hAnsi="Courier New" w:cs="Courier New"/>
                <w:rtl/>
              </w:rPr>
              <w:t>السلامان مستعمل</w:t>
            </w:r>
          </w:ins>
          <w:r w:rsidR="00EE6742" w:rsidRPr="00EE6742">
            <w:rPr>
              <w:rFonts w:ascii="Courier New" w:hAnsi="Courier New" w:cs="Courier New"/>
              <w:rtl/>
            </w:rPr>
            <w:t xml:space="preserve"> له </w:t>
          </w:r>
          <w:del w:id="5591" w:author="Transkribus" w:date="2019-12-11T14:30:00Z">
            <w:r w:rsidRPr="009B6BCA">
              <w:rPr>
                <w:rFonts w:ascii="Courier New" w:hAnsi="Courier New" w:cs="Courier New"/>
                <w:rtl/>
              </w:rPr>
              <w:delText>تمشكا بغداديا وسال</w:delText>
            </w:r>
          </w:del>
          <w:ins w:id="5592" w:author="Transkribus" w:date="2019-12-11T14:30:00Z">
            <w:r w:rsidR="00EE6742" w:rsidRPr="00EE6742">
              <w:rPr>
                <w:rFonts w:ascii="Courier New" w:hAnsi="Courier New" w:cs="Courier New"/>
                <w:rtl/>
              </w:rPr>
              <w:t>تمكار نسدادباوسال</w:t>
            </w:r>
          </w:ins>
          <w:r w:rsidR="00EE6742" w:rsidRPr="00EE6742">
            <w:rPr>
              <w:rFonts w:ascii="Courier New" w:hAnsi="Courier New" w:cs="Courier New"/>
              <w:rtl/>
            </w:rPr>
            <w:t xml:space="preserve"> عن </w:t>
          </w:r>
          <w:del w:id="5593" w:author="Transkribus" w:date="2019-12-11T14:30:00Z">
            <w:r w:rsidRPr="009B6BCA">
              <w:rPr>
                <w:rFonts w:ascii="Courier New" w:hAnsi="Courier New" w:cs="Courier New"/>
                <w:rtl/>
              </w:rPr>
              <w:delText>صانع مجيد</w:delText>
            </w:r>
          </w:del>
          <w:ins w:id="5594" w:author="Transkribus" w:date="2019-12-11T14:30:00Z">
            <w:r w:rsidR="00EE6742" w:rsidRPr="00EE6742">
              <w:rPr>
                <w:rFonts w:ascii="Courier New" w:hAnsi="Courier New" w:cs="Courier New"/>
                <w:rtl/>
              </w:rPr>
              <w:t>صافه بجيد</w:t>
            </w:r>
          </w:ins>
          <w:r w:rsidR="00EE6742" w:rsidRPr="00EE6742">
            <w:rPr>
              <w:rFonts w:ascii="Courier New" w:hAnsi="Courier New" w:cs="Courier New"/>
              <w:rtl/>
            </w:rPr>
            <w:t xml:space="preserve"> لعمل ذلك فدل على رجل </w:t>
          </w:r>
          <w:del w:id="5595" w:author="Transkribus" w:date="2019-12-11T14:30:00Z">
            <w:r w:rsidRPr="009B6BCA">
              <w:rPr>
                <w:rFonts w:ascii="Courier New" w:hAnsi="Courier New" w:cs="Courier New"/>
                <w:rtl/>
              </w:rPr>
              <w:delText>يقال له</w:delText>
            </w:r>
          </w:del>
          <w:ins w:id="5596" w:author="Transkribus" w:date="2019-12-11T14:30:00Z">
            <w:r w:rsidR="00EE6742" w:rsidRPr="00EE6742">
              <w:rPr>
                <w:rFonts w:ascii="Courier New" w:hAnsi="Courier New" w:cs="Courier New"/>
                <w:rtl/>
              </w:rPr>
              <w:t>بعال</w:t>
            </w:r>
          </w:ins>
        </w:dir>
      </w:dir>
    </w:p>
    <w:p w14:paraId="547B241B" w14:textId="77777777" w:rsidR="009B6BCA" w:rsidRPr="009B6BCA" w:rsidRDefault="00EE6742" w:rsidP="009B6BCA">
      <w:pPr>
        <w:pStyle w:val="NurText"/>
        <w:bidi/>
        <w:rPr>
          <w:del w:id="5597" w:author="Transkribus" w:date="2019-12-11T14:30:00Z"/>
          <w:rFonts w:ascii="Courier New" w:hAnsi="Courier New" w:cs="Courier New"/>
        </w:rPr>
      </w:pPr>
      <w:ins w:id="5598" w:author="Transkribus" w:date="2019-12-11T14:30:00Z">
        <w:r w:rsidRPr="00EE6742">
          <w:rPr>
            <w:rFonts w:ascii="Courier New" w:hAnsi="Courier New" w:cs="Courier New"/>
            <w:rtl/>
          </w:rPr>
          <w:t>اله</w:t>
        </w:r>
      </w:ins>
      <w:r w:rsidRPr="00EE6742">
        <w:rPr>
          <w:rFonts w:ascii="Courier New" w:hAnsi="Courier New" w:cs="Courier New"/>
          <w:rtl/>
        </w:rPr>
        <w:t xml:space="preserve"> سعدان الاسكاف </w:t>
      </w:r>
      <w:del w:id="559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B6AB01D" w14:textId="484829CF" w:rsidR="00EE6742" w:rsidRPr="00EE6742" w:rsidRDefault="009B6BCA" w:rsidP="00EE6742">
      <w:pPr>
        <w:pStyle w:val="NurText"/>
        <w:bidi/>
        <w:rPr>
          <w:ins w:id="5600" w:author="Transkribus" w:date="2019-12-11T14:30:00Z"/>
          <w:rFonts w:ascii="Courier New" w:hAnsi="Courier New" w:cs="Courier New"/>
        </w:rPr>
      </w:pPr>
      <w:dir w:val="rtl">
        <w:dir w:val="rtl">
          <w:r w:rsidR="00EE6742" w:rsidRPr="00EE6742">
            <w:rPr>
              <w:rFonts w:ascii="Courier New" w:hAnsi="Courier New" w:cs="Courier New"/>
              <w:rtl/>
            </w:rPr>
            <w:t xml:space="preserve">فاستعمل </w:t>
          </w:r>
          <w:del w:id="5601" w:author="Transkribus" w:date="2019-12-11T14:30:00Z">
            <w:r w:rsidRPr="009B6BCA">
              <w:rPr>
                <w:rFonts w:ascii="Courier New" w:hAnsi="Courier New" w:cs="Courier New"/>
                <w:rtl/>
              </w:rPr>
              <w:delText>التمشك عنده ولما فرغ</w:delText>
            </w:r>
          </w:del>
          <w:ins w:id="5602" w:author="Transkribus" w:date="2019-12-11T14:30:00Z">
            <w:r w:rsidR="00EE6742" w:rsidRPr="00EE6742">
              <w:rPr>
                <w:rFonts w:ascii="Courier New" w:hAnsi="Courier New" w:cs="Courier New"/>
                <w:rtl/>
              </w:rPr>
              <w:t>الثمسك غنسده ولمافرع</w:t>
            </w:r>
          </w:ins>
          <w:r w:rsidR="00EE6742" w:rsidRPr="00EE6742">
            <w:rPr>
              <w:rFonts w:ascii="Courier New" w:hAnsi="Courier New" w:cs="Courier New"/>
              <w:rtl/>
            </w:rPr>
            <w:t xml:space="preserve"> منه بعد </w:t>
          </w:r>
          <w:del w:id="5603" w:author="Transkribus" w:date="2019-12-11T14:30:00Z">
            <w:r w:rsidRPr="009B6BCA">
              <w:rPr>
                <w:rFonts w:ascii="Courier New" w:hAnsi="Courier New" w:cs="Courier New"/>
                <w:rtl/>
              </w:rPr>
              <w:delText xml:space="preserve">مدة وجده ضيق الصدر زائد </w:delText>
            </w:r>
          </w:del>
          <w:ins w:id="5604" w:author="Transkribus" w:date="2019-12-11T14:30:00Z">
            <w:r w:rsidR="00EE6742" w:rsidRPr="00EE6742">
              <w:rPr>
                <w:rFonts w:ascii="Courier New" w:hAnsi="Courier New" w:cs="Courier New"/>
                <w:rtl/>
              </w:rPr>
              <w:t>مذة وجدفضيق الصدرر ائد</w:t>
            </w:r>
          </w:ins>
        </w:dir>
      </w:dir>
    </w:p>
    <w:p w14:paraId="46F3333C" w14:textId="1BF41A9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الطول </w:t>
      </w:r>
      <w:del w:id="5605" w:author="Transkribus" w:date="2019-12-11T14:30:00Z">
        <w:r w:rsidR="009B6BCA" w:rsidRPr="009B6BCA">
          <w:rPr>
            <w:rFonts w:ascii="Courier New" w:hAnsi="Courier New" w:cs="Courier New"/>
            <w:rtl/>
          </w:rPr>
          <w:delText>رديء الصنعة فبقى فى اكثر اوقاته يعيبه ويستقبح صنعته ويلوم</w:delText>
        </w:r>
      </w:del>
      <w:ins w:id="5606" w:author="Transkribus" w:date="2019-12-11T14:30:00Z">
        <w:r w:rsidRPr="00EE6742">
          <w:rPr>
            <w:rFonts w:ascii="Courier New" w:hAnsi="Courier New" w:cs="Courier New"/>
            <w:rtl/>
          </w:rPr>
          <w:t>ردى مه الصتعةفيقى فى أكتر أوقاله تعبيه ويستصبح صتعته وبلوم</w:t>
        </w:r>
      </w:ins>
      <w:r w:rsidRPr="00EE6742">
        <w:rPr>
          <w:rFonts w:ascii="Courier New" w:hAnsi="Courier New" w:cs="Courier New"/>
          <w:rtl/>
        </w:rPr>
        <w:t xml:space="preserve"> الذى استعمله</w:t>
      </w:r>
      <w:del w:id="56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608" w:author="Transkribus" w:date="2019-12-11T14:30:00Z">
        <w:r w:rsidRPr="00EE6742">
          <w:rPr>
            <w:rFonts w:ascii="Courier New" w:hAnsi="Courier New" w:cs="Courier New"/>
            <w:rtl/>
          </w:rPr>
          <w:t xml:space="preserve"> وبلم ذلك</w:t>
        </w:r>
      </w:ins>
    </w:p>
    <w:p w14:paraId="7B015172" w14:textId="56175B5E" w:rsidR="00EE6742" w:rsidRPr="00EE6742" w:rsidRDefault="009B6BCA" w:rsidP="00EE6742">
      <w:pPr>
        <w:pStyle w:val="NurText"/>
        <w:bidi/>
        <w:rPr>
          <w:ins w:id="5609" w:author="Transkribus" w:date="2019-12-11T14:30:00Z"/>
          <w:rFonts w:ascii="Courier New" w:hAnsi="Courier New" w:cs="Courier New"/>
        </w:rPr>
      </w:pPr>
      <w:dir w:val="rtl">
        <w:dir w:val="rtl">
          <w:del w:id="5610" w:author="Transkribus" w:date="2019-12-11T14:30:00Z">
            <w:r w:rsidRPr="009B6BCA">
              <w:rPr>
                <w:rFonts w:ascii="Courier New" w:hAnsi="Courier New" w:cs="Courier New"/>
                <w:rtl/>
              </w:rPr>
              <w:delText>وبلغ ذلك الشيخ</w:delText>
            </w:r>
          </w:del>
          <w:ins w:id="5611" w:author="Transkribus" w:date="2019-12-11T14:30:00Z">
            <w:r w:rsidR="00EE6742" w:rsidRPr="00EE6742">
              <w:rPr>
                <w:rFonts w:ascii="Courier New" w:hAnsi="Courier New" w:cs="Courier New"/>
                <w:rtl/>
              </w:rPr>
              <w:t>الشبح</w:t>
            </w:r>
          </w:ins>
          <w:r w:rsidR="00EE6742" w:rsidRPr="00EE6742">
            <w:rPr>
              <w:rFonts w:ascii="Courier New" w:hAnsi="Courier New" w:cs="Courier New"/>
              <w:rtl/>
            </w:rPr>
            <w:t xml:space="preserve"> ابا الحكم المغر</w:t>
          </w:r>
          <w:del w:id="5612"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ى الطبيب فقال على </w:t>
          </w:r>
          <w:del w:id="5613" w:author="Transkribus" w:date="2019-12-11T14:30:00Z">
            <w:r w:rsidRPr="009B6BCA">
              <w:rPr>
                <w:rFonts w:ascii="Courier New" w:hAnsi="Courier New" w:cs="Courier New"/>
                <w:rtl/>
              </w:rPr>
              <w:delText>لسان الفيلسوف</w:delText>
            </w:r>
          </w:del>
          <w:ins w:id="5614" w:author="Transkribus" w:date="2019-12-11T14:30:00Z">
            <w:r w:rsidR="00EE6742" w:rsidRPr="00EE6742">
              <w:rPr>
                <w:rFonts w:ascii="Courier New" w:hAnsi="Courier New" w:cs="Courier New"/>
                <w:rtl/>
              </w:rPr>
              <w:t>لبسان القبلسوف</w:t>
            </w:r>
          </w:ins>
          <w:r w:rsidR="00EE6742" w:rsidRPr="00EE6742">
            <w:rPr>
              <w:rFonts w:ascii="Courier New" w:hAnsi="Courier New" w:cs="Courier New"/>
              <w:rtl/>
            </w:rPr>
            <w:t xml:space="preserve"> هذه القصيدة على </w:t>
          </w:r>
          <w:del w:id="5615" w:author="Transkribus" w:date="2019-12-11T14:30:00Z">
            <w:r w:rsidRPr="009B6BCA">
              <w:rPr>
                <w:rFonts w:ascii="Courier New" w:hAnsi="Courier New" w:cs="Courier New"/>
                <w:rtl/>
              </w:rPr>
              <w:delText>سبيل المجون وذكر</w:delText>
            </w:r>
          </w:del>
          <w:ins w:id="5616" w:author="Transkribus" w:date="2019-12-11T14:30:00Z">
            <w:r w:rsidR="00EE6742" w:rsidRPr="00EE6742">
              <w:rPr>
                <w:rFonts w:ascii="Courier New" w:hAnsi="Courier New" w:cs="Courier New"/>
                <w:rtl/>
              </w:rPr>
              <w:t>سييل</w:t>
            </w:r>
          </w:ins>
        </w:dir>
      </w:dir>
    </w:p>
    <w:p w14:paraId="7C9E7BA5" w14:textId="77777777" w:rsidR="00EE6742" w:rsidRPr="00EE6742" w:rsidRDefault="00EE6742" w:rsidP="00EE6742">
      <w:pPr>
        <w:pStyle w:val="NurText"/>
        <w:bidi/>
        <w:rPr>
          <w:ins w:id="5617" w:author="Transkribus" w:date="2019-12-11T14:30:00Z"/>
          <w:rFonts w:ascii="Courier New" w:hAnsi="Courier New" w:cs="Courier New"/>
        </w:rPr>
      </w:pPr>
      <w:ins w:id="5618" w:author="Transkribus" w:date="2019-12-11T14:30:00Z">
        <w:r w:rsidRPr="00EE6742">
          <w:rPr>
            <w:rFonts w:ascii="Courier New" w:hAnsi="Courier New" w:cs="Courier New"/>
            <w:rtl/>
          </w:rPr>
          <w:t xml:space="preserve"> ااس</w:t>
        </w:r>
      </w:ins>
    </w:p>
    <w:p w14:paraId="66FA653F" w14:textId="77777777" w:rsidR="00EE6742" w:rsidRPr="00EE6742" w:rsidRDefault="00EE6742" w:rsidP="00EE6742">
      <w:pPr>
        <w:pStyle w:val="NurText"/>
        <w:bidi/>
        <w:rPr>
          <w:ins w:id="5619" w:author="Transkribus" w:date="2019-12-11T14:30:00Z"/>
          <w:rFonts w:ascii="Courier New" w:hAnsi="Courier New" w:cs="Courier New"/>
        </w:rPr>
      </w:pPr>
      <w:ins w:id="5620" w:author="Transkribus" w:date="2019-12-11T14:30:00Z">
        <w:r w:rsidRPr="00EE6742">
          <w:rPr>
            <w:rFonts w:ascii="Courier New" w:hAnsi="Courier New" w:cs="Courier New"/>
            <w:rtl/>
          </w:rPr>
          <w:t>١٦٥</w:t>
        </w:r>
      </w:ins>
    </w:p>
    <w:p w14:paraId="2F0B08EA" w14:textId="5C9FD74D" w:rsidR="00EE6742" w:rsidRPr="00EE6742" w:rsidRDefault="00EE6742" w:rsidP="00EE6742">
      <w:pPr>
        <w:pStyle w:val="NurText"/>
        <w:bidi/>
        <w:rPr>
          <w:rFonts w:ascii="Courier New" w:hAnsi="Courier New" w:cs="Courier New"/>
        </w:rPr>
      </w:pPr>
      <w:ins w:id="5621" w:author="Transkribus" w:date="2019-12-11T14:30:00Z">
        <w:r w:rsidRPr="00EE6742">
          <w:rPr>
            <w:rFonts w:ascii="Courier New" w:hAnsi="Courier New" w:cs="Courier New"/>
            <w:rtl/>
          </w:rPr>
          <w:t>اليحون وذ كر</w:t>
        </w:r>
      </w:ins>
      <w:r w:rsidRPr="00EE6742">
        <w:rPr>
          <w:rFonts w:ascii="Courier New" w:hAnsi="Courier New" w:cs="Courier New"/>
          <w:rtl/>
        </w:rPr>
        <w:t xml:space="preserve"> فيها </w:t>
      </w:r>
      <w:del w:id="5622" w:author="Transkribus" w:date="2019-12-11T14:30:00Z">
        <w:r w:rsidR="009B6BCA" w:rsidRPr="009B6BCA">
          <w:rPr>
            <w:rFonts w:ascii="Courier New" w:hAnsi="Courier New" w:cs="Courier New"/>
            <w:rtl/>
          </w:rPr>
          <w:delText>اشياء كثيرة</w:delText>
        </w:r>
      </w:del>
      <w:ins w:id="5623" w:author="Transkribus" w:date="2019-12-11T14:30:00Z">
        <w:r w:rsidRPr="00EE6742">
          <w:rPr>
            <w:rFonts w:ascii="Courier New" w:hAnsi="Courier New" w:cs="Courier New"/>
            <w:rtl/>
          </w:rPr>
          <w:t>أشياء كنره</w:t>
        </w:r>
      </w:ins>
      <w:r w:rsidRPr="00EE6742">
        <w:rPr>
          <w:rFonts w:ascii="Courier New" w:hAnsi="Courier New" w:cs="Courier New"/>
          <w:rtl/>
        </w:rPr>
        <w:t xml:space="preserve"> من ا</w:t>
      </w:r>
      <w:del w:id="5624" w:author="Transkribus" w:date="2019-12-11T14:30:00Z">
        <w:r w:rsidR="009B6BCA" w:rsidRPr="009B6BCA">
          <w:rPr>
            <w:rFonts w:ascii="Courier New" w:hAnsi="Courier New" w:cs="Courier New"/>
            <w:rtl/>
          </w:rPr>
          <w:delText>ص</w:delText>
        </w:r>
      </w:del>
      <w:ins w:id="5625" w:author="Transkribus" w:date="2019-12-11T14:30:00Z">
        <w:r w:rsidRPr="00EE6742">
          <w:rPr>
            <w:rFonts w:ascii="Courier New" w:hAnsi="Courier New" w:cs="Courier New"/>
            <w:rtl/>
          </w:rPr>
          <w:t>س</w:t>
        </w:r>
      </w:ins>
      <w:r w:rsidRPr="00EE6742">
        <w:rPr>
          <w:rFonts w:ascii="Courier New" w:hAnsi="Courier New" w:cs="Courier New"/>
          <w:rtl/>
        </w:rPr>
        <w:t xml:space="preserve">طلاحات المنطق </w:t>
      </w:r>
      <w:del w:id="5626" w:author="Transkribus" w:date="2019-12-11T14:30:00Z">
        <w:r w:rsidR="009B6BCA" w:rsidRPr="009B6BCA">
          <w:rPr>
            <w:rFonts w:ascii="Courier New" w:hAnsi="Courier New" w:cs="Courier New"/>
            <w:rtl/>
          </w:rPr>
          <w:delText>والالفاظ الحكمية والهندسية وهي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627" w:author="Transkribus" w:date="2019-12-11T14:30:00Z">
        <w:r w:rsidRPr="00EE6742">
          <w:rPr>
            <w:rFonts w:ascii="Courier New" w:hAnsi="Courier New" w:cs="Courier New"/>
            <w:rtl/>
          </w:rPr>
          <w:t>والالقاط الحكصيهوالعند بنيه وسى</w:t>
        </w:r>
      </w:ins>
    </w:p>
    <w:p w14:paraId="5561C97B" w14:textId="7B138BEC" w:rsidR="00EE6742" w:rsidRPr="00EE6742" w:rsidRDefault="009B6BCA" w:rsidP="00EE6742">
      <w:pPr>
        <w:pStyle w:val="NurText"/>
        <w:bidi/>
        <w:rPr>
          <w:ins w:id="5628" w:author="Transkribus" w:date="2019-12-11T14:30:00Z"/>
          <w:rFonts w:ascii="Courier New" w:hAnsi="Courier New" w:cs="Courier New"/>
        </w:rPr>
      </w:pPr>
      <w:dir w:val="rtl">
        <w:dir w:val="rtl">
          <w:del w:id="5629" w:author="Transkribus" w:date="2019-12-11T14:30:00Z">
            <w:r w:rsidRPr="009B6BCA">
              <w:rPr>
                <w:rFonts w:ascii="Courier New" w:hAnsi="Courier New" w:cs="Courier New"/>
                <w:rtl/>
              </w:rPr>
              <w:delText>مصابى مصاب تاه</w:delText>
            </w:r>
          </w:del>
          <w:ins w:id="5630" w:author="Transkribus" w:date="2019-12-11T14:30:00Z">
            <w:r w:rsidR="00EE6742" w:rsidRPr="00EE6742">
              <w:rPr>
                <w:rFonts w:ascii="Courier New" w:hAnsi="Courier New" w:cs="Courier New"/>
                <w:rtl/>
              </w:rPr>
              <w:t>الطويل</w:t>
            </w:r>
          </w:ins>
        </w:dir>
      </w:dir>
    </w:p>
    <w:p w14:paraId="237B50AC" w14:textId="7F3EE904" w:rsidR="00EE6742" w:rsidRPr="00EE6742" w:rsidRDefault="00EE6742" w:rsidP="00EE6742">
      <w:pPr>
        <w:pStyle w:val="NurText"/>
        <w:bidi/>
        <w:rPr>
          <w:rFonts w:ascii="Courier New" w:hAnsi="Courier New" w:cs="Courier New"/>
        </w:rPr>
      </w:pPr>
      <w:ins w:id="5631" w:author="Transkribus" w:date="2019-12-11T14:30:00Z">
        <w:r w:rsidRPr="00EE6742">
          <w:rPr>
            <w:rFonts w:ascii="Courier New" w:hAnsi="Courier New" w:cs="Courier New"/>
            <w:rtl/>
          </w:rPr>
          <w:t>بمصانى مصابثاه</w:t>
        </w:r>
      </w:ins>
      <w:r w:rsidRPr="00EE6742">
        <w:rPr>
          <w:rFonts w:ascii="Courier New" w:hAnsi="Courier New" w:cs="Courier New"/>
          <w:rtl/>
        </w:rPr>
        <w:t xml:space="preserve"> فى وصفه </w:t>
      </w:r>
      <w:del w:id="5632" w:author="Transkribus" w:date="2019-12-11T14:30:00Z">
        <w:r w:rsidR="009B6BCA" w:rsidRPr="009B6BCA">
          <w:rPr>
            <w:rFonts w:ascii="Courier New" w:hAnsi="Courier New" w:cs="Courier New"/>
            <w:rtl/>
          </w:rPr>
          <w:delText>عقلي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5633" w:author="Transkribus" w:date="2019-12-11T14:30:00Z">
        <w:r w:rsidRPr="00EE6742">
          <w:rPr>
            <w:rFonts w:ascii="Courier New" w:hAnsi="Courier New" w:cs="Courier New"/>
            <w:rtl/>
          </w:rPr>
          <w:t xml:space="preserve">عملى * </w:t>
        </w:r>
      </w:ins>
      <w:r w:rsidRPr="00EE6742">
        <w:rPr>
          <w:rFonts w:ascii="Courier New" w:hAnsi="Courier New" w:cs="Courier New"/>
          <w:rtl/>
        </w:rPr>
        <w:t xml:space="preserve">وامرى </w:t>
      </w:r>
      <w:del w:id="5634" w:author="Transkribus" w:date="2019-12-11T14:30:00Z">
        <w:r w:rsidR="009B6BCA" w:rsidRPr="009B6BCA">
          <w:rPr>
            <w:rFonts w:ascii="Courier New" w:hAnsi="Courier New" w:cs="Courier New"/>
            <w:rtl/>
          </w:rPr>
          <w:delText>عجيب شرحه يا ابا</w:delText>
        </w:r>
      </w:del>
      <w:ins w:id="5635" w:author="Transkribus" w:date="2019-12-11T14:30:00Z">
        <w:r w:rsidRPr="00EE6742">
          <w:rPr>
            <w:rFonts w:ascii="Courier New" w:hAnsi="Courier New" w:cs="Courier New"/>
            <w:rtl/>
          </w:rPr>
          <w:t>غحيب شرجه بالبا</w:t>
        </w:r>
      </w:ins>
      <w:r w:rsidRPr="00EE6742">
        <w:rPr>
          <w:rFonts w:ascii="Courier New" w:hAnsi="Courier New" w:cs="Courier New"/>
          <w:rtl/>
        </w:rPr>
        <w:t xml:space="preserve"> الفضل</w:t>
      </w:r>
      <w:del w:id="56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CD299EB" w14:textId="350FA6CF" w:rsidR="00EE6742" w:rsidRPr="00EE6742" w:rsidRDefault="009B6BCA" w:rsidP="00EE6742">
      <w:pPr>
        <w:pStyle w:val="NurText"/>
        <w:bidi/>
        <w:rPr>
          <w:rFonts w:ascii="Courier New" w:hAnsi="Courier New" w:cs="Courier New"/>
        </w:rPr>
      </w:pPr>
      <w:dir w:val="rtl">
        <w:dir w:val="rtl">
          <w:del w:id="5637" w:author="Transkribus" w:date="2019-12-11T14:30:00Z">
            <w:r w:rsidRPr="009B6BCA">
              <w:rPr>
                <w:rFonts w:ascii="Courier New" w:hAnsi="Courier New" w:cs="Courier New"/>
                <w:rtl/>
              </w:rPr>
              <w:delText>ابثك ما بى</w:delText>
            </w:r>
          </w:del>
          <w:ins w:id="5638" w:author="Transkribus" w:date="2019-12-11T14:30:00Z">
            <w:r w:rsidR="00EE6742" w:rsidRPr="00EE6742">
              <w:rPr>
                <w:rFonts w:ascii="Courier New" w:hAnsi="Courier New" w:cs="Courier New"/>
                <w:rtl/>
              </w:rPr>
              <w:t>أبنل مانى</w:t>
            </w:r>
          </w:ins>
          <w:r w:rsidR="00EE6742" w:rsidRPr="00EE6742">
            <w:rPr>
              <w:rFonts w:ascii="Courier New" w:hAnsi="Courier New" w:cs="Courier New"/>
              <w:rtl/>
            </w:rPr>
            <w:t xml:space="preserve"> من اسى </w:t>
          </w:r>
          <w:del w:id="5639" w:author="Transkribus" w:date="2019-12-11T14:30:00Z">
            <w:r w:rsidRPr="009B6BCA">
              <w:rPr>
                <w:rFonts w:ascii="Courier New" w:hAnsi="Courier New" w:cs="Courier New"/>
                <w:rtl/>
              </w:rPr>
              <w:delText>وصبابة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قد لقيت</w:delText>
                </w:r>
              </w:dir>
            </w:dir>
          </w:del>
          <w:ins w:id="5640" w:author="Transkribus" w:date="2019-12-11T14:30:00Z">
            <w:r w:rsidR="00EE6742" w:rsidRPr="00EE6742">
              <w:rPr>
                <w:rFonts w:ascii="Courier New" w:hAnsi="Courier New" w:cs="Courier New"/>
                <w:rtl/>
              </w:rPr>
              <w:t>وسباية * وماقد القيف</w:t>
            </w:r>
          </w:ins>
          <w:r w:rsidR="00EE6742" w:rsidRPr="00EE6742">
            <w:rPr>
              <w:rFonts w:ascii="Courier New" w:hAnsi="Courier New" w:cs="Courier New"/>
              <w:rtl/>
            </w:rPr>
            <w:t xml:space="preserve"> فى دم</w:t>
          </w:r>
          <w:del w:id="5641" w:author="Transkribus" w:date="2019-12-11T14:30:00Z">
            <w:r w:rsidRPr="009B6BCA">
              <w:rPr>
                <w:rFonts w:ascii="Courier New" w:hAnsi="Courier New" w:cs="Courier New"/>
                <w:rtl/>
              </w:rPr>
              <w:delText>ش</w:delText>
            </w:r>
          </w:del>
          <w:ins w:id="5642" w:author="Transkribus" w:date="2019-12-11T14:30:00Z">
            <w:r w:rsidR="00EE6742" w:rsidRPr="00EE6742">
              <w:rPr>
                <w:rFonts w:ascii="Courier New" w:hAnsi="Courier New" w:cs="Courier New"/>
                <w:rtl/>
              </w:rPr>
              <w:t>سيس</w:t>
            </w:r>
          </w:ins>
          <w:r w:rsidR="00EE6742" w:rsidRPr="00EE6742">
            <w:rPr>
              <w:rFonts w:ascii="Courier New" w:hAnsi="Courier New" w:cs="Courier New"/>
              <w:rtl/>
            </w:rPr>
            <w:t>ق من الذل</w:t>
          </w:r>
          <w:del w:id="56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67B87E" w14:textId="0DD00BBB" w:rsidR="00EE6742" w:rsidRPr="00EE6742" w:rsidRDefault="009B6BCA" w:rsidP="00EE6742">
      <w:pPr>
        <w:pStyle w:val="NurText"/>
        <w:bidi/>
        <w:rPr>
          <w:rFonts w:ascii="Courier New" w:hAnsi="Courier New" w:cs="Courier New"/>
        </w:rPr>
      </w:pPr>
      <w:dir w:val="rtl">
        <w:dir w:val="rtl">
          <w:del w:id="5644" w:author="Transkribus" w:date="2019-12-11T14:30:00Z">
            <w:r w:rsidRPr="009B6BCA">
              <w:rPr>
                <w:rFonts w:ascii="Courier New" w:hAnsi="Courier New" w:cs="Courier New"/>
                <w:rtl/>
              </w:rPr>
              <w:delText>قدمت اليها جاهلا بامورها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اننى</w:delText>
                </w:r>
              </w:dir>
            </w:dir>
          </w:del>
          <w:ins w:id="5645" w:author="Transkribus" w:date="2019-12-11T14:30:00Z">
            <w:r w:rsidR="00EE6742" w:rsidRPr="00EE6742">
              <w:rPr>
                <w:rFonts w:ascii="Courier New" w:hAnsi="Courier New" w:cs="Courier New"/>
                <w:rtl/>
              </w:rPr>
              <w:t>فسدمت البهاجاهلانامورها * على أتنى</w:t>
            </w:r>
          </w:ins>
          <w:r w:rsidR="00EE6742" w:rsidRPr="00EE6742">
            <w:rPr>
              <w:rFonts w:ascii="Courier New" w:hAnsi="Courier New" w:cs="Courier New"/>
              <w:rtl/>
            </w:rPr>
            <w:t xml:space="preserve"> حوشيت فى العلم من جهل</w:t>
          </w:r>
          <w:del w:id="56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1D97BD" w14:textId="749DD8C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وقد ك</w:t>
          </w:r>
          <w:ins w:id="5647"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فى </w:t>
          </w:r>
          <w:del w:id="5648" w:author="Transkribus" w:date="2019-12-11T14:30:00Z">
            <w:r w:rsidRPr="009B6BCA">
              <w:rPr>
                <w:rFonts w:ascii="Courier New" w:hAnsi="Courier New" w:cs="Courier New"/>
                <w:rtl/>
              </w:rPr>
              <w:delText>رجلى تمشك فخانني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عليه زمان ليس يحمد</w:delText>
                </w:r>
              </w:dir>
            </w:dir>
          </w:del>
          <w:ins w:id="5649" w:author="Transkribus" w:date="2019-12-11T14:30:00Z">
            <w:r w:rsidR="00EE6742" w:rsidRPr="00EE6742">
              <w:rPr>
                <w:rFonts w:ascii="Courier New" w:hAnsi="Courier New" w:cs="Courier New"/>
                <w:rtl/>
              </w:rPr>
              <w:t>رجسلى ثمسك لخاننى * علييهرمان ايس بحسمد</w:t>
            </w:r>
          </w:ins>
          <w:r w:rsidR="00EE6742" w:rsidRPr="00EE6742">
            <w:rPr>
              <w:rFonts w:ascii="Courier New" w:hAnsi="Courier New" w:cs="Courier New"/>
              <w:rtl/>
            </w:rPr>
            <w:t xml:space="preserve"> فى فع</w:t>
          </w:r>
          <w:ins w:id="5650" w:author="Transkribus" w:date="2019-12-11T14:30:00Z">
            <w:r w:rsidR="00EE6742" w:rsidRPr="00EE6742">
              <w:rPr>
                <w:rFonts w:ascii="Courier New" w:hAnsi="Courier New" w:cs="Courier New"/>
                <w:rtl/>
              </w:rPr>
              <w:t>س</w:t>
            </w:r>
          </w:ins>
          <w:r w:rsidR="00EE6742" w:rsidRPr="00EE6742">
            <w:rPr>
              <w:rFonts w:ascii="Courier New" w:hAnsi="Courier New" w:cs="Courier New"/>
              <w:rtl/>
            </w:rPr>
            <w:t>ل</w:t>
          </w:r>
          <w:del w:id="56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52D898" w14:textId="722E5DE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فقلت عسى ا</w:t>
          </w:r>
          <w:ins w:id="565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يخلف </w:t>
          </w:r>
          <w:del w:id="5653" w:author="Transkribus" w:date="2019-12-11T14:30:00Z">
            <w:r w:rsidRPr="009B6BCA">
              <w:rPr>
                <w:rFonts w:ascii="Courier New" w:hAnsi="Courier New" w:cs="Courier New"/>
                <w:rtl/>
              </w:rPr>
              <w:delText>الدهر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وهيهات ان القاه</w:delText>
                </w:r>
              </w:dir>
            </w:dir>
          </w:del>
          <w:ins w:id="5654" w:author="Transkribus" w:date="2019-12-11T14:30:00Z">
            <w:r w:rsidR="00EE6742" w:rsidRPr="00EE6742">
              <w:rPr>
                <w:rFonts w:ascii="Courier New" w:hAnsi="Courier New" w:cs="Courier New"/>
                <w:rtl/>
              </w:rPr>
              <w:t>الديهر ميله * وهبهات ابن القاء</w:t>
            </w:r>
          </w:ins>
          <w:r w:rsidR="00EE6742" w:rsidRPr="00EE6742">
            <w:rPr>
              <w:rFonts w:ascii="Courier New" w:hAnsi="Courier New" w:cs="Courier New"/>
              <w:rtl/>
            </w:rPr>
            <w:t xml:space="preserve"> فى ال</w:t>
          </w:r>
          <w:del w:id="5655" w:author="Transkribus" w:date="2019-12-11T14:30:00Z">
            <w:r w:rsidRPr="009B6BCA">
              <w:rPr>
                <w:rFonts w:ascii="Courier New" w:hAnsi="Courier New" w:cs="Courier New"/>
                <w:rtl/>
              </w:rPr>
              <w:delText>ح</w:delText>
            </w:r>
          </w:del>
          <w:ins w:id="5656" w:author="Transkribus" w:date="2019-12-11T14:30:00Z">
            <w:r w:rsidR="00EE6742" w:rsidRPr="00EE6742">
              <w:rPr>
                <w:rFonts w:ascii="Courier New" w:hAnsi="Courier New" w:cs="Courier New"/>
                <w:rtl/>
              </w:rPr>
              <w:t>ج</w:t>
            </w:r>
          </w:ins>
          <w:r w:rsidR="00EE6742" w:rsidRPr="00EE6742">
            <w:rPr>
              <w:rFonts w:ascii="Courier New" w:hAnsi="Courier New" w:cs="Courier New"/>
              <w:rtl/>
            </w:rPr>
            <w:t>زن والسهل</w:t>
          </w:r>
          <w:del w:id="56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4C1C21" w14:textId="0AA61B37" w:rsidR="00EE6742" w:rsidRPr="00EE6742" w:rsidRDefault="009B6BCA" w:rsidP="00EE6742">
      <w:pPr>
        <w:pStyle w:val="NurText"/>
        <w:bidi/>
        <w:rPr>
          <w:rFonts w:ascii="Courier New" w:hAnsi="Courier New" w:cs="Courier New"/>
        </w:rPr>
      </w:pPr>
      <w:dir w:val="rtl">
        <w:dir w:val="rtl">
          <w:del w:id="5658" w:author="Transkribus" w:date="2019-12-11T14:30:00Z">
            <w:r w:rsidRPr="009B6BCA">
              <w:rPr>
                <w:rFonts w:ascii="Courier New" w:hAnsi="Courier New" w:cs="Courier New"/>
                <w:rtl/>
              </w:rPr>
              <w:delText>ولاحقنى نذل دهيت بقربه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659" w:author="Transkribus" w:date="2019-12-11T14:30:00Z">
            <w:r w:rsidR="00EE6742" w:rsidRPr="00EE6742">
              <w:rPr>
                <w:rFonts w:ascii="Courier New" w:hAnsi="Courier New" w:cs="Courier New"/>
                <w:rtl/>
              </w:rPr>
              <w:t xml:space="preserve">ولاحفسى ذل همت بعربة * </w:t>
            </w:r>
          </w:ins>
          <w:r w:rsidR="00EE6742" w:rsidRPr="00EE6742">
            <w:rPr>
              <w:rFonts w:ascii="Courier New" w:hAnsi="Courier New" w:cs="Courier New"/>
              <w:rtl/>
            </w:rPr>
            <w:t xml:space="preserve">فلله </w:t>
          </w:r>
          <w:del w:id="5660" w:author="Transkribus" w:date="2019-12-11T14:30:00Z">
            <w:r w:rsidRPr="009B6BCA">
              <w:rPr>
                <w:rFonts w:ascii="Courier New" w:hAnsi="Courier New" w:cs="Courier New"/>
                <w:rtl/>
              </w:rPr>
              <w:delText>ما قاسيت</w:delText>
            </w:r>
          </w:del>
          <w:ins w:id="5661" w:author="Transkribus" w:date="2019-12-11T14:30:00Z">
            <w:r w:rsidR="00EE6742" w:rsidRPr="00EE6742">
              <w:rPr>
                <w:rFonts w:ascii="Courier New" w:hAnsi="Courier New" w:cs="Courier New"/>
                <w:rtl/>
              </w:rPr>
              <w:t>ماقاستت</w:t>
            </w:r>
          </w:ins>
          <w:r w:rsidR="00EE6742" w:rsidRPr="00EE6742">
            <w:rPr>
              <w:rFonts w:ascii="Courier New" w:hAnsi="Courier New" w:cs="Courier New"/>
              <w:rtl/>
            </w:rPr>
            <w:t xml:space="preserve"> من ذلك الن</w:t>
          </w:r>
          <w:ins w:id="5662" w:author="Transkribus" w:date="2019-12-11T14:30:00Z">
            <w:r w:rsidR="00EE6742" w:rsidRPr="00EE6742">
              <w:rPr>
                <w:rFonts w:ascii="Courier New" w:hAnsi="Courier New" w:cs="Courier New"/>
                <w:rtl/>
              </w:rPr>
              <w:t>س</w:t>
            </w:r>
          </w:ins>
          <w:r w:rsidR="00EE6742" w:rsidRPr="00EE6742">
            <w:rPr>
              <w:rFonts w:ascii="Courier New" w:hAnsi="Courier New" w:cs="Courier New"/>
              <w:rtl/>
            </w:rPr>
            <w:t>ذل</w:t>
          </w:r>
          <w:del w:id="56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1E000D2" w14:textId="7F0B610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فقلت له </w:t>
          </w:r>
          <w:del w:id="5664" w:author="Transkribus" w:date="2019-12-11T14:30:00Z">
            <w:r w:rsidRPr="009B6BCA">
              <w:rPr>
                <w:rFonts w:ascii="Courier New" w:hAnsi="Courier New" w:cs="Courier New"/>
                <w:rtl/>
              </w:rPr>
              <w:delText>يا سعد جد لى بحاجة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تخور بها شكر امرئ</w:delText>
                </w:r>
              </w:dir>
            </w:dir>
          </w:del>
          <w:ins w:id="5665" w:author="Transkribus" w:date="2019-12-11T14:30:00Z">
            <w:r w:rsidR="00EE6742" w:rsidRPr="00EE6742">
              <w:rPr>
                <w:rFonts w:ascii="Courier New" w:hAnsi="Courier New" w:cs="Courier New"/>
                <w:rtl/>
              </w:rPr>
              <w:t>باس سعدحسدلى بجاجة * مجور بهاشكرامرى</w:t>
            </w:r>
          </w:ins>
          <w:r w:rsidR="00EE6742" w:rsidRPr="00EE6742">
            <w:rPr>
              <w:rFonts w:ascii="Courier New" w:hAnsi="Courier New" w:cs="Courier New"/>
              <w:rtl/>
            </w:rPr>
            <w:t xml:space="preserve"> عالم </w:t>
          </w:r>
          <w:del w:id="5666" w:author="Transkribus" w:date="2019-12-11T14:30:00Z">
            <w:r w:rsidRPr="009B6BCA">
              <w:rPr>
                <w:rFonts w:ascii="Courier New" w:hAnsi="Courier New" w:cs="Courier New"/>
                <w:rtl/>
              </w:rPr>
              <w:delText>مثلي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67" w:author="Transkribus" w:date="2019-12-11T14:30:00Z">
            <w:r w:rsidR="00EE6742" w:rsidRPr="00EE6742">
              <w:rPr>
                <w:rFonts w:ascii="Courier New" w:hAnsi="Courier New" w:cs="Courier New"/>
                <w:rtl/>
              </w:rPr>
              <w:t>ميلى</w:t>
            </w:r>
          </w:ins>
        </w:dir>
      </w:dir>
    </w:p>
    <w:p w14:paraId="598C422B" w14:textId="181BF14C" w:rsidR="00EE6742" w:rsidRPr="00EE6742" w:rsidRDefault="009B6BCA" w:rsidP="00EE6742">
      <w:pPr>
        <w:pStyle w:val="NurText"/>
        <w:bidi/>
        <w:rPr>
          <w:rFonts w:ascii="Courier New" w:hAnsi="Courier New" w:cs="Courier New"/>
        </w:rPr>
      </w:pPr>
      <w:dir w:val="rtl">
        <w:dir w:val="rtl">
          <w:ins w:id="5668" w:author="Transkribus" w:date="2019-12-11T14:30:00Z">
            <w:r w:rsidR="00EE6742" w:rsidRPr="00EE6742">
              <w:rPr>
                <w:rFonts w:ascii="Courier New" w:hAnsi="Courier New" w:cs="Courier New"/>
                <w:rtl/>
              </w:rPr>
              <w:t>ا</w:t>
            </w:r>
          </w:ins>
          <w:r w:rsidR="00EE6742" w:rsidRPr="00EE6742">
            <w:rPr>
              <w:rFonts w:ascii="Courier New" w:hAnsi="Courier New" w:cs="Courier New"/>
              <w:rtl/>
            </w:rPr>
            <w:t>بح</w:t>
          </w:r>
          <w:del w:id="5669" w:author="Transkribus" w:date="2019-12-11T14:30:00Z">
            <w:r w:rsidRPr="009B6BCA">
              <w:rPr>
                <w:rFonts w:ascii="Courier New" w:hAnsi="Courier New" w:cs="Courier New"/>
                <w:rtl/>
              </w:rPr>
              <w:delText>ق</w:delText>
            </w:r>
          </w:del>
          <w:ins w:id="5670"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ى عسى </w:t>
          </w:r>
          <w:del w:id="5671" w:author="Transkribus" w:date="2019-12-11T14:30:00Z">
            <w:r w:rsidRPr="009B6BCA">
              <w:rPr>
                <w:rFonts w:ascii="Courier New" w:hAnsi="Courier New" w:cs="Courier New"/>
                <w:rtl/>
              </w:rPr>
              <w:delText>تستنخب اليوم قطعة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672" w:author="Transkribus" w:date="2019-12-11T14:30:00Z">
            <w:r w:rsidR="00EE6742" w:rsidRPr="00EE6742">
              <w:rPr>
                <w:rFonts w:ascii="Courier New" w:hAnsi="Courier New" w:cs="Courier New"/>
                <w:rtl/>
              </w:rPr>
              <w:t xml:space="preserve">سفحب البوم قطعه * </w:t>
            </w:r>
          </w:ins>
          <w:r w:rsidR="00EE6742" w:rsidRPr="00EE6742">
            <w:rPr>
              <w:rFonts w:ascii="Courier New" w:hAnsi="Courier New" w:cs="Courier New"/>
              <w:rtl/>
            </w:rPr>
            <w:t xml:space="preserve">من الادم </w:t>
          </w:r>
          <w:del w:id="5673" w:author="Transkribus" w:date="2019-12-11T14:30:00Z">
            <w:r w:rsidRPr="009B6BCA">
              <w:rPr>
                <w:rFonts w:ascii="Courier New" w:hAnsi="Courier New" w:cs="Courier New"/>
                <w:rtl/>
              </w:rPr>
              <w:delText>المدبوغ بالعفص والخل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74" w:author="Transkribus" w:date="2019-12-11T14:30:00Z">
            <w:r w:rsidR="00EE6742" w:rsidRPr="00EE6742">
              <w:rPr>
                <w:rFonts w:ascii="Courier New" w:hAnsi="Courier New" w:cs="Courier New"/>
                <w:rtl/>
              </w:rPr>
              <w:t>المدبوم بالعقس والخسل</w:t>
            </w:r>
          </w:ins>
        </w:dir>
      </w:dir>
    </w:p>
    <w:p w14:paraId="74D34934" w14:textId="33B6150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فقال ع</w:t>
          </w:r>
          <w:ins w:id="5675"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لى راسى </w:t>
          </w:r>
          <w:del w:id="5676" w:author="Transkribus" w:date="2019-12-11T14:30:00Z">
            <w:r w:rsidRPr="009B6BCA">
              <w:rPr>
                <w:rFonts w:ascii="Courier New" w:hAnsi="Courier New" w:cs="Courier New"/>
                <w:rtl/>
              </w:rPr>
              <w:delText>وحقك واجب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677" w:author="Transkribus" w:date="2019-12-11T14:30:00Z">
            <w:r w:rsidR="00EE6742" w:rsidRPr="00EE6742">
              <w:rPr>
                <w:rFonts w:ascii="Courier New" w:hAnsi="Courier New" w:cs="Courier New"/>
                <w:rtl/>
              </w:rPr>
              <w:t xml:space="preserve">وحفلك واحب * </w:t>
            </w:r>
          </w:ins>
          <w:r w:rsidR="00EE6742" w:rsidRPr="00EE6742">
            <w:rPr>
              <w:rFonts w:ascii="Courier New" w:hAnsi="Courier New" w:cs="Courier New"/>
              <w:rtl/>
            </w:rPr>
            <w:t xml:space="preserve">على كل انسان يرى </w:t>
          </w:r>
          <w:del w:id="5678" w:author="Transkribus" w:date="2019-12-11T14:30:00Z">
            <w:r w:rsidRPr="009B6BCA">
              <w:rPr>
                <w:rFonts w:ascii="Courier New" w:hAnsi="Courier New" w:cs="Courier New"/>
                <w:rtl/>
              </w:rPr>
              <w:delText>م</w:delText>
            </w:r>
          </w:del>
          <w:ins w:id="5679" w:author="Transkribus" w:date="2019-12-11T14:30:00Z">
            <w:r w:rsidR="00EE6742" w:rsidRPr="00EE6742">
              <w:rPr>
                <w:rFonts w:ascii="Courier New" w:hAnsi="Courier New" w:cs="Courier New"/>
                <w:rtl/>
              </w:rPr>
              <w:t>ه</w:t>
            </w:r>
          </w:ins>
          <w:r w:rsidR="00EE6742" w:rsidRPr="00EE6742">
            <w:rPr>
              <w:rFonts w:ascii="Courier New" w:hAnsi="Courier New" w:cs="Courier New"/>
              <w:rtl/>
            </w:rPr>
            <w:t>ذهب العقل</w:t>
          </w:r>
          <w:del w:id="56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AC4B12" w14:textId="208A339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فناولته فى </w:t>
          </w:r>
          <w:del w:id="5681" w:author="Transkribus" w:date="2019-12-11T14:30:00Z">
            <w:r w:rsidRPr="009B6BCA">
              <w:rPr>
                <w:rFonts w:ascii="Courier New" w:hAnsi="Courier New" w:cs="Courier New"/>
                <w:rtl/>
              </w:rPr>
              <w:delText>الحال عشرين درهما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وسوفنى شهرين بالدفع</w:delText>
                </w:r>
              </w:dir>
            </w:dir>
          </w:del>
          <w:ins w:id="5682" w:author="Transkribus" w:date="2019-12-11T14:30:00Z">
            <w:r w:rsidR="00EE6742" w:rsidRPr="00EE6742">
              <w:rPr>
                <w:rFonts w:ascii="Courier New" w:hAnsi="Courier New" w:cs="Courier New"/>
                <w:rtl/>
              </w:rPr>
              <w:t>الجال عسر بن دوهما * وسوفى سهر بن بالدفيم</w:t>
            </w:r>
          </w:ins>
          <w:r w:rsidR="00EE6742" w:rsidRPr="00EE6742">
            <w:rPr>
              <w:rFonts w:ascii="Courier New" w:hAnsi="Courier New" w:cs="Courier New"/>
              <w:rtl/>
            </w:rPr>
            <w:t xml:space="preserve"> والمطل</w:t>
          </w:r>
          <w:del w:id="56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C8E30E" w14:textId="5C7B056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فلما </w:t>
          </w:r>
          <w:del w:id="5684" w:author="Transkribus" w:date="2019-12-11T14:30:00Z">
            <w:r w:rsidRPr="009B6BCA">
              <w:rPr>
                <w:rFonts w:ascii="Courier New" w:hAnsi="Courier New" w:cs="Courier New"/>
                <w:rtl/>
              </w:rPr>
              <w:delText>قضى الرحمن لى بنجازه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685" w:author="Transkribus" w:date="2019-12-11T14:30:00Z">
            <w:r w:rsidR="00EE6742" w:rsidRPr="00EE6742">
              <w:rPr>
                <w:rFonts w:ascii="Courier New" w:hAnsi="Courier New" w:cs="Courier New"/>
                <w:rtl/>
              </w:rPr>
              <w:t xml:space="preserve">فضى الرحمسن بفى بجاره * </w:t>
            </w:r>
          </w:ins>
          <w:r w:rsidR="00EE6742" w:rsidRPr="00EE6742">
            <w:rPr>
              <w:rFonts w:ascii="Courier New" w:hAnsi="Courier New" w:cs="Courier New"/>
              <w:rtl/>
            </w:rPr>
            <w:t xml:space="preserve">وقلت </w:t>
          </w:r>
          <w:del w:id="5686" w:author="Transkribus" w:date="2019-12-11T14:30:00Z">
            <w:r w:rsidRPr="009B6BCA">
              <w:rPr>
                <w:rFonts w:ascii="Courier New" w:hAnsi="Courier New" w:cs="Courier New"/>
                <w:rtl/>
              </w:rPr>
              <w:delText>ت</w:delText>
            </w:r>
          </w:del>
          <w:ins w:id="568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رى سعد ان </w:t>
          </w:r>
          <w:del w:id="5688" w:author="Transkribus" w:date="2019-12-11T14:30:00Z">
            <w:r w:rsidRPr="009B6BCA">
              <w:rPr>
                <w:rFonts w:ascii="Courier New" w:hAnsi="Courier New" w:cs="Courier New"/>
                <w:rtl/>
              </w:rPr>
              <w:delText>انجز لى شغلي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689" w:author="Transkribus" w:date="2019-12-11T14:30:00Z">
            <w:r w:rsidR="00EE6742" w:rsidRPr="00EE6742">
              <w:rPr>
                <w:rFonts w:ascii="Courier New" w:hAnsi="Courier New" w:cs="Courier New"/>
                <w:rtl/>
              </w:rPr>
              <w:t>ابجزلى سعلى</w:t>
            </w:r>
          </w:ins>
        </w:dir>
      </w:dir>
    </w:p>
    <w:p w14:paraId="4FF9F8FA" w14:textId="77777777" w:rsidR="009B6BCA" w:rsidRPr="009B6BCA" w:rsidRDefault="009B6BCA" w:rsidP="009B6BCA">
      <w:pPr>
        <w:pStyle w:val="NurText"/>
        <w:bidi/>
        <w:rPr>
          <w:del w:id="5690" w:author="Transkribus" w:date="2019-12-11T14:30:00Z"/>
          <w:rFonts w:ascii="Courier New" w:hAnsi="Courier New" w:cs="Courier New"/>
        </w:rPr>
      </w:pPr>
      <w:dir w:val="rtl">
        <w:dir w:val="rtl">
          <w:del w:id="5691" w:author="Transkribus" w:date="2019-12-11T14:30:00Z">
            <w:r w:rsidRPr="009B6BCA">
              <w:rPr>
                <w:rFonts w:ascii="Courier New" w:hAnsi="Courier New" w:cs="Courier New"/>
                <w:rtl/>
              </w:rPr>
              <w:delText>اتى بتمشك ضيق</w:delText>
            </w:r>
          </w:del>
          <w:ins w:id="5692" w:author="Transkribus" w:date="2019-12-11T14:30:00Z">
            <w:r w:rsidR="00EE6742" w:rsidRPr="00EE6742">
              <w:rPr>
                <w:rFonts w:ascii="Courier New" w:hAnsi="Courier New" w:cs="Courier New"/>
                <w:rtl/>
              </w:rPr>
              <w:t xml:space="preserve"> أفى يقسك شسيق</w:t>
            </w:r>
          </w:ins>
          <w:r w:rsidR="00EE6742" w:rsidRPr="00EE6742">
            <w:rPr>
              <w:rFonts w:ascii="Courier New" w:hAnsi="Courier New" w:cs="Courier New"/>
              <w:rtl/>
            </w:rPr>
            <w:t xml:space="preserve"> الصدر </w:t>
          </w:r>
          <w:del w:id="5693" w:author="Transkribus" w:date="2019-12-11T14:30:00Z">
            <w:r w:rsidRPr="009B6BCA">
              <w:rPr>
                <w:rFonts w:ascii="Courier New" w:hAnsi="Courier New" w:cs="Courier New"/>
                <w:rtl/>
              </w:rPr>
              <w:delText>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حنف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9BB710C" w14:textId="00849124" w:rsidR="00EE6742" w:rsidRPr="00EE6742" w:rsidRDefault="009B6BCA" w:rsidP="00EE6742">
      <w:pPr>
        <w:pStyle w:val="NurText"/>
        <w:bidi/>
        <w:rPr>
          <w:rFonts w:ascii="Courier New" w:hAnsi="Courier New" w:cs="Courier New"/>
        </w:rPr>
      </w:pPr>
      <w:dir w:val="rtl">
        <w:dir w:val="rtl">
          <w:ins w:id="5694" w:author="Transkribus" w:date="2019-12-11T14:30:00Z">
            <w:r w:rsidR="00EE6742" w:rsidRPr="00EE6742">
              <w:rPr>
                <w:rFonts w:ascii="Courier New" w:hAnsi="Courier New" w:cs="Courier New"/>
                <w:rtl/>
              </w:rPr>
              <w:t>أحنف *</w:t>
            </w:r>
          </w:ins>
          <w:r w:rsidR="00EE6742" w:rsidRPr="00EE6742">
            <w:rPr>
              <w:rFonts w:ascii="Courier New" w:hAnsi="Courier New" w:cs="Courier New"/>
              <w:rtl/>
            </w:rPr>
            <w:t xml:space="preserve">بكعب </w:t>
          </w:r>
          <w:del w:id="5695" w:author="Transkribus" w:date="2019-12-11T14:30:00Z">
            <w:r w:rsidRPr="009B6BCA">
              <w:rPr>
                <w:rFonts w:ascii="Courier New" w:hAnsi="Courier New" w:cs="Courier New"/>
                <w:rtl/>
              </w:rPr>
              <w:delText>غدا حتفا</w:delText>
            </w:r>
          </w:del>
          <w:ins w:id="5696" w:author="Transkribus" w:date="2019-12-11T14:30:00Z">
            <w:r w:rsidR="00EE6742" w:rsidRPr="00EE6742">
              <w:rPr>
                <w:rFonts w:ascii="Courier New" w:hAnsi="Courier New" w:cs="Courier New"/>
                <w:rtl/>
              </w:rPr>
              <w:t>عد احتنا</w:t>
            </w:r>
          </w:ins>
          <w:r w:rsidR="00EE6742" w:rsidRPr="00EE6742">
            <w:rPr>
              <w:rFonts w:ascii="Courier New" w:hAnsi="Courier New" w:cs="Courier New"/>
              <w:rtl/>
            </w:rPr>
            <w:t xml:space="preserve"> على الكعب والرجل</w:t>
          </w:r>
          <w:del w:id="56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C0B6A4" w14:textId="77777777" w:rsidR="009B6BCA" w:rsidRPr="009B6BCA" w:rsidRDefault="009B6BCA" w:rsidP="009B6BCA">
      <w:pPr>
        <w:pStyle w:val="NurText"/>
        <w:bidi/>
        <w:rPr>
          <w:del w:id="5698" w:author="Transkribus" w:date="2019-12-11T14:30:00Z"/>
          <w:rFonts w:ascii="Courier New" w:hAnsi="Courier New" w:cs="Courier New"/>
        </w:rPr>
      </w:pPr>
      <w:dir w:val="rtl">
        <w:dir w:val="rtl">
          <w:del w:id="5699" w:author="Transkribus" w:date="2019-12-11T14:30:00Z">
            <w:r w:rsidRPr="009B6BCA">
              <w:rPr>
                <w:rFonts w:ascii="Courier New" w:hAnsi="Courier New" w:cs="Courier New"/>
                <w:rtl/>
              </w:rPr>
              <w:delText>وبشتيكه بشتيك سوء مقارب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اضيف الى نعل شيبه به فسل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6EC8E7C" w14:textId="142BA3FF" w:rsidR="00EE6742" w:rsidRPr="00EE6742" w:rsidRDefault="009B6BCA" w:rsidP="00EE6742">
      <w:pPr>
        <w:pStyle w:val="NurText"/>
        <w:bidi/>
        <w:rPr>
          <w:ins w:id="5700" w:author="Transkribus" w:date="2019-12-11T14:30:00Z"/>
          <w:rFonts w:ascii="Courier New" w:hAnsi="Courier New" w:cs="Courier New"/>
        </w:rPr>
      </w:pPr>
      <w:dir w:val="rtl">
        <w:dir w:val="rtl">
          <w:del w:id="5701" w:author="Transkribus" w:date="2019-12-11T14:30:00Z">
            <w:r w:rsidRPr="009B6BCA">
              <w:rPr>
                <w:rFonts w:ascii="Courier New" w:hAnsi="Courier New" w:cs="Courier New"/>
                <w:rtl/>
              </w:rPr>
              <w:delText>بشكل على</w:delText>
            </w:r>
          </w:del>
          <w:ins w:id="5702" w:author="Transkribus" w:date="2019-12-11T14:30:00Z">
            <w:r w:rsidR="00EE6742" w:rsidRPr="00EE6742">
              <w:rPr>
                <w:rFonts w:ascii="Courier New" w:hAnsi="Courier New" w:cs="Courier New"/>
                <w:rtl/>
              </w:rPr>
              <w:t>وبسقكه بت قيسل سوه معارب * أصسيف الى فعل شيبة  فسيل</w:t>
            </w:r>
          </w:ins>
        </w:dir>
      </w:dir>
    </w:p>
    <w:p w14:paraId="7C22FC91" w14:textId="39BD3AFA" w:rsidR="00EE6742" w:rsidRPr="00EE6742" w:rsidRDefault="00EE6742" w:rsidP="00EE6742">
      <w:pPr>
        <w:pStyle w:val="NurText"/>
        <w:bidi/>
        <w:rPr>
          <w:rFonts w:ascii="Courier New" w:hAnsi="Courier New" w:cs="Courier New"/>
        </w:rPr>
      </w:pPr>
      <w:ins w:id="5703" w:author="Transkribus" w:date="2019-12-11T14:30:00Z">
        <w:r w:rsidRPr="00EE6742">
          <w:rPr>
            <w:rFonts w:ascii="Courier New" w:hAnsi="Courier New" w:cs="Courier New"/>
            <w:rtl/>
          </w:rPr>
          <w:t>ابكل عسلى</w:t>
        </w:r>
      </w:ins>
      <w:r w:rsidRPr="00EE6742">
        <w:rPr>
          <w:rFonts w:ascii="Courier New" w:hAnsi="Courier New" w:cs="Courier New"/>
          <w:rtl/>
        </w:rPr>
        <w:t xml:space="preserve"> الاذهان </w:t>
      </w:r>
      <w:del w:id="5704" w:author="Transkribus" w:date="2019-12-11T14:30:00Z">
        <w:r w:rsidR="009B6BCA" w:rsidRPr="009B6BCA">
          <w:rPr>
            <w:rFonts w:ascii="Courier New" w:hAnsi="Courier New" w:cs="Courier New"/>
            <w:rtl/>
          </w:rPr>
          <w:delText>يعسر حله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ويعيى</w:delText>
            </w:r>
          </w:dir>
        </w:dir>
      </w:del>
      <w:ins w:id="5705" w:author="Transkribus" w:date="2019-12-11T14:30:00Z">
        <w:r w:rsidRPr="00EE6742">
          <w:rPr>
            <w:rFonts w:ascii="Courier New" w:hAnsi="Courier New" w:cs="Courier New"/>
            <w:rtl/>
          </w:rPr>
          <w:t>اعسرجله * ويسى</w:t>
        </w:r>
      </w:ins>
      <w:r w:rsidRPr="00EE6742">
        <w:rPr>
          <w:rFonts w:ascii="Courier New" w:hAnsi="Courier New" w:cs="Courier New"/>
          <w:rtl/>
        </w:rPr>
        <w:t xml:space="preserve"> ذوى </w:t>
      </w:r>
      <w:del w:id="5706" w:author="Transkribus" w:date="2019-12-11T14:30:00Z">
        <w:r w:rsidR="009B6BCA" w:rsidRPr="009B6BCA">
          <w:rPr>
            <w:rFonts w:ascii="Courier New" w:hAnsi="Courier New" w:cs="Courier New"/>
            <w:rtl/>
          </w:rPr>
          <w:delText>الالباب والعقد والحل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707" w:author="Transkribus" w:date="2019-12-11T14:30:00Z">
        <w:r w:rsidRPr="00EE6742">
          <w:rPr>
            <w:rFonts w:ascii="Courier New" w:hAnsi="Courier New" w:cs="Courier New"/>
            <w:rtl/>
          </w:rPr>
          <w:t>الالباس والععقدو الحل</w:t>
        </w:r>
      </w:ins>
    </w:p>
    <w:p w14:paraId="6540387D" w14:textId="7BAE88E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وكعب الى القطب الشمالى ما</w:t>
          </w:r>
          <w:del w:id="5708" w:author="Transkribus" w:date="2019-12-11T14:30:00Z">
            <w:r w:rsidRPr="009B6BCA">
              <w:rPr>
                <w:rFonts w:ascii="Courier New" w:hAnsi="Courier New" w:cs="Courier New"/>
                <w:rtl/>
              </w:rPr>
              <w:delText>ث</w:delText>
            </w:r>
          </w:del>
          <w:ins w:id="5709" w:author="Transkribus" w:date="2019-12-11T14:30:00Z">
            <w:r w:rsidR="00EE6742" w:rsidRPr="00EE6742">
              <w:rPr>
                <w:rFonts w:ascii="Courier New" w:hAnsi="Courier New" w:cs="Courier New"/>
                <w:rtl/>
              </w:rPr>
              <w:t>ق</w:t>
            </w:r>
          </w:ins>
          <w:r w:rsidR="00EE6742" w:rsidRPr="00EE6742">
            <w:rPr>
              <w:rFonts w:ascii="Courier New" w:hAnsi="Courier New" w:cs="Courier New"/>
              <w:rtl/>
            </w:rPr>
            <w:t>ل</w:t>
          </w:r>
          <w:del w:id="57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ووجه الى القطب </w:t>
              </w:r>
              <w:del w:id="5711" w:author="Transkribus" w:date="2019-12-11T14:30:00Z">
                <w:r w:rsidRPr="009B6BCA">
                  <w:rPr>
                    <w:rFonts w:ascii="Courier New" w:hAnsi="Courier New" w:cs="Courier New"/>
                    <w:rtl/>
                  </w:rPr>
                  <w:delText>الجنوبى مستعلي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12" w:author="Transkribus" w:date="2019-12-11T14:30:00Z">
                <w:r w:rsidR="00EE6742" w:rsidRPr="00EE6742">
                  <w:rPr>
                    <w:rFonts w:ascii="Courier New" w:hAnsi="Courier New" w:cs="Courier New"/>
                    <w:rtl/>
                  </w:rPr>
                  <w:t>الحنوى مسيعلى</w:t>
                </w:r>
              </w:ins>
            </w:dir>
          </w:dir>
        </w:dir>
      </w:dir>
    </w:p>
    <w:p w14:paraId="6BC41050" w14:textId="0C0A003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وما ك</w:t>
          </w:r>
          <w:ins w:id="571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فى هندامه لى </w:t>
          </w:r>
          <w:del w:id="5714" w:author="Transkribus" w:date="2019-12-11T14:30:00Z">
            <w:r w:rsidRPr="009B6BCA">
              <w:rPr>
                <w:rFonts w:ascii="Courier New" w:hAnsi="Courier New" w:cs="Courier New"/>
                <w:rtl/>
              </w:rPr>
              <w:delText>صحة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715" w:author="Transkribus" w:date="2019-12-11T14:30:00Z">
            <w:r w:rsidR="00EE6742" w:rsidRPr="00EE6742">
              <w:rPr>
                <w:rFonts w:ascii="Courier New" w:hAnsi="Courier New" w:cs="Courier New"/>
                <w:rtl/>
              </w:rPr>
              <w:t xml:space="preserve">شجيه * </w:t>
            </w:r>
          </w:ins>
          <w:r w:rsidR="00EE6742" w:rsidRPr="00EE6742">
            <w:rPr>
              <w:rFonts w:ascii="Courier New" w:hAnsi="Courier New" w:cs="Courier New"/>
              <w:rtl/>
            </w:rPr>
            <w:t xml:space="preserve">ولكن </w:t>
          </w:r>
          <w:del w:id="5716" w:author="Transkribus" w:date="2019-12-11T14:30:00Z">
            <w:r w:rsidRPr="009B6BCA">
              <w:rPr>
                <w:rFonts w:ascii="Courier New" w:hAnsi="Courier New" w:cs="Courier New"/>
                <w:rtl/>
              </w:rPr>
              <w:delText>فساد شاع</w:delText>
            </w:r>
          </w:del>
          <w:ins w:id="5717" w:author="Transkribus" w:date="2019-12-11T14:30:00Z">
            <w:r w:rsidR="00EE6742" w:rsidRPr="00EE6742">
              <w:rPr>
                <w:rFonts w:ascii="Courier New" w:hAnsi="Courier New" w:cs="Courier New"/>
                <w:rtl/>
              </w:rPr>
              <w:t>نياد شاكح</w:t>
            </w:r>
          </w:ins>
          <w:r w:rsidR="00EE6742" w:rsidRPr="00EE6742">
            <w:rPr>
              <w:rFonts w:ascii="Courier New" w:hAnsi="Courier New" w:cs="Courier New"/>
              <w:rtl/>
            </w:rPr>
            <w:t xml:space="preserve"> فى الفر</w:t>
          </w:r>
          <w:del w:id="5718" w:author="Transkribus" w:date="2019-12-11T14:30:00Z">
            <w:r w:rsidRPr="009B6BCA">
              <w:rPr>
                <w:rFonts w:ascii="Courier New" w:hAnsi="Courier New" w:cs="Courier New"/>
                <w:rtl/>
              </w:rPr>
              <w:delText>ع</w:delText>
            </w:r>
          </w:del>
          <w:ins w:id="5719"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والاصل</w:t>
          </w:r>
          <w:del w:id="57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B2C565" w14:textId="7E465FDC" w:rsidR="00EE6742" w:rsidRPr="00EE6742" w:rsidRDefault="009B6BCA" w:rsidP="00EE6742">
      <w:pPr>
        <w:pStyle w:val="NurText"/>
        <w:bidi/>
        <w:rPr>
          <w:rFonts w:ascii="Courier New" w:hAnsi="Courier New" w:cs="Courier New"/>
        </w:rPr>
      </w:pPr>
      <w:dir w:val="rtl">
        <w:dir w:val="rtl">
          <w:del w:id="5721" w:author="Transkribus" w:date="2019-12-11T14:30:00Z">
            <w:r w:rsidRPr="009B6BCA">
              <w:rPr>
                <w:rFonts w:ascii="Courier New" w:hAnsi="Courier New" w:cs="Courier New"/>
                <w:rtl/>
              </w:rPr>
              <w:delText>موازاة خطى جانبيه تخالفا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فجزء</w:delText>
                </w:r>
              </w:dir>
            </w:dir>
          </w:del>
          <w:ins w:id="5722" w:author="Transkribus" w:date="2019-12-11T14:30:00Z">
            <w:r w:rsidR="00EE6742" w:rsidRPr="00EE6742">
              <w:rPr>
                <w:rFonts w:ascii="Courier New" w:hAnsi="Courier New" w:cs="Courier New"/>
                <w:rtl/>
              </w:rPr>
              <w:t>بموازراةخطى بانييه فالفا * طزء</w:t>
            </w:r>
          </w:ins>
          <w:r w:rsidR="00EE6742" w:rsidRPr="00EE6742">
            <w:rPr>
              <w:rFonts w:ascii="Courier New" w:hAnsi="Courier New" w:cs="Courier New"/>
              <w:rtl/>
            </w:rPr>
            <w:t xml:space="preserve"> الى </w:t>
          </w:r>
          <w:del w:id="5723" w:author="Transkribus" w:date="2019-12-11T14:30:00Z">
            <w:r w:rsidRPr="009B6BCA">
              <w:rPr>
                <w:rFonts w:ascii="Courier New" w:hAnsi="Courier New" w:cs="Courier New"/>
                <w:rtl/>
              </w:rPr>
              <w:delText>علو وجزء</w:delText>
            </w:r>
          </w:del>
          <w:ins w:id="5724" w:author="Transkribus" w:date="2019-12-11T14:30:00Z">
            <w:r w:rsidR="00EE6742" w:rsidRPr="00EE6742">
              <w:rPr>
                <w:rFonts w:ascii="Courier New" w:hAnsi="Courier New" w:cs="Courier New"/>
                <w:rtl/>
              </w:rPr>
              <w:t>عسلو وجرء</w:t>
            </w:r>
          </w:ins>
          <w:r w:rsidR="00EE6742" w:rsidRPr="00EE6742">
            <w:rPr>
              <w:rFonts w:ascii="Courier New" w:hAnsi="Courier New" w:cs="Courier New"/>
              <w:rtl/>
            </w:rPr>
            <w:t xml:space="preserve"> الى س</w:t>
          </w:r>
          <w:del w:id="5725" w:author="Transkribus" w:date="2019-12-11T14:30:00Z">
            <w:r w:rsidRPr="009B6BCA">
              <w:rPr>
                <w:rFonts w:ascii="Courier New" w:hAnsi="Courier New" w:cs="Courier New"/>
                <w:rtl/>
              </w:rPr>
              <w:delText>ف</w:delText>
            </w:r>
          </w:del>
          <w:ins w:id="5726" w:author="Transkribus" w:date="2019-12-11T14:30:00Z">
            <w:r w:rsidR="00EE6742" w:rsidRPr="00EE6742">
              <w:rPr>
                <w:rFonts w:ascii="Courier New" w:hAnsi="Courier New" w:cs="Courier New"/>
                <w:rtl/>
              </w:rPr>
              <w:t>ق</w:t>
            </w:r>
          </w:ins>
          <w:r w:rsidR="00EE6742" w:rsidRPr="00EE6742">
            <w:rPr>
              <w:rFonts w:ascii="Courier New" w:hAnsi="Courier New" w:cs="Courier New"/>
              <w:rtl/>
            </w:rPr>
            <w:t>ل</w:t>
          </w:r>
          <w:del w:id="57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44BA91A" w14:textId="65CA186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وكم فيه من </w:t>
          </w:r>
          <w:del w:id="5728" w:author="Transkribus" w:date="2019-12-11T14:30:00Z">
            <w:r w:rsidRPr="009B6BCA">
              <w:rPr>
                <w:rFonts w:ascii="Courier New" w:hAnsi="Courier New" w:cs="Courier New"/>
                <w:rtl/>
              </w:rPr>
              <w:delText>عيب وخرز مفتق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729" w:author="Transkribus" w:date="2019-12-11T14:30:00Z">
            <w:r w:rsidR="00EE6742" w:rsidRPr="00EE6742">
              <w:rPr>
                <w:rFonts w:ascii="Courier New" w:hAnsi="Courier New" w:cs="Courier New"/>
                <w:rtl/>
              </w:rPr>
              <w:t xml:space="preserve">عبب وخر رمعفق * </w:t>
            </w:r>
          </w:ins>
          <w:r w:rsidR="00EE6742" w:rsidRPr="00EE6742">
            <w:rPr>
              <w:rFonts w:ascii="Courier New" w:hAnsi="Courier New" w:cs="Courier New"/>
              <w:rtl/>
            </w:rPr>
            <w:t>يعاف ومن قط</w:t>
          </w:r>
          <w:del w:id="5730" w:author="Transkribus" w:date="2019-12-11T14:30:00Z">
            <w:r w:rsidRPr="009B6BCA">
              <w:rPr>
                <w:rFonts w:ascii="Courier New" w:hAnsi="Courier New" w:cs="Courier New"/>
                <w:rtl/>
              </w:rPr>
              <w:delText>ع</w:delText>
            </w:r>
          </w:del>
          <w:ins w:id="5731" w:author="Transkribus" w:date="2019-12-11T14:30:00Z">
            <w:r w:rsidR="00EE6742" w:rsidRPr="00EE6742">
              <w:rPr>
                <w:rFonts w:ascii="Courier New" w:hAnsi="Courier New" w:cs="Courier New"/>
                <w:rtl/>
              </w:rPr>
              <w:t>مر</w:t>
            </w:r>
          </w:ins>
          <w:r w:rsidR="00EE6742" w:rsidRPr="00EE6742">
            <w:rPr>
              <w:rFonts w:ascii="Courier New" w:hAnsi="Courier New" w:cs="Courier New"/>
              <w:rtl/>
            </w:rPr>
            <w:t xml:space="preserve"> من الزي</w:t>
          </w:r>
          <w:del w:id="5732" w:author="Transkribus" w:date="2019-12-11T14:30:00Z">
            <w:r w:rsidRPr="009B6BCA">
              <w:rPr>
                <w:rFonts w:ascii="Courier New" w:hAnsi="Courier New" w:cs="Courier New"/>
                <w:rtl/>
              </w:rPr>
              <w:delText>ج</w:delText>
            </w:r>
          </w:del>
          <w:ins w:id="5733"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والنعل</w:t>
          </w:r>
          <w:del w:id="57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179F35" w14:textId="77777777" w:rsidR="009B6BCA" w:rsidRPr="009B6BCA" w:rsidRDefault="009B6BCA" w:rsidP="009B6BCA">
      <w:pPr>
        <w:pStyle w:val="NurText"/>
        <w:bidi/>
        <w:rPr>
          <w:del w:id="5735" w:author="Transkribus" w:date="2019-12-11T14:30:00Z"/>
          <w:rFonts w:ascii="Courier New" w:hAnsi="Courier New" w:cs="Courier New"/>
        </w:rPr>
      </w:pPr>
      <w:dir w:val="rtl">
        <w:dir w:val="rtl">
          <w:del w:id="5736" w:author="Transkribus" w:date="2019-12-11T14:30:00Z">
            <w:r w:rsidRPr="009B6BCA">
              <w:rPr>
                <w:rFonts w:ascii="Courier New" w:hAnsi="Courier New" w:cs="Courier New"/>
                <w:rtl/>
              </w:rPr>
              <w:delText>بوصل ضرورى وقد كان ممكنا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لعمرك ان ياتى التمشك بلا وصل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A33C7D" w14:textId="46438208" w:rsidR="00EE6742" w:rsidRPr="00EE6742" w:rsidRDefault="009B6BCA" w:rsidP="00EE6742">
      <w:pPr>
        <w:pStyle w:val="NurText"/>
        <w:bidi/>
        <w:rPr>
          <w:ins w:id="5737" w:author="Transkribus" w:date="2019-12-11T14:30:00Z"/>
          <w:rFonts w:ascii="Courier New" w:hAnsi="Courier New" w:cs="Courier New"/>
        </w:rPr>
      </w:pPr>
      <w:dir w:val="rtl">
        <w:dir w:val="rtl">
          <w:ins w:id="5738" w:author="Transkribus" w:date="2019-12-11T14:30:00Z">
            <w:r w:rsidR="00EE6742" w:rsidRPr="00EE6742">
              <w:rPr>
                <w:rFonts w:ascii="Courier New" w:hAnsi="Courier New" w:cs="Courier New"/>
                <w:rtl/>
              </w:rPr>
              <w:t>ابوسل صروزى وفد كان هكما * اعمرك ابن بأبى التمشلك بلاوسسل</w:t>
            </w:r>
          </w:ins>
        </w:dir>
      </w:dir>
    </w:p>
    <w:p w14:paraId="32544C92" w14:textId="274B516D" w:rsidR="00EE6742" w:rsidRPr="00EE6742" w:rsidRDefault="00EE6742" w:rsidP="00EE6742">
      <w:pPr>
        <w:pStyle w:val="NurText"/>
        <w:bidi/>
        <w:rPr>
          <w:rFonts w:ascii="Courier New" w:hAnsi="Courier New" w:cs="Courier New"/>
        </w:rPr>
      </w:pPr>
      <w:r w:rsidRPr="00EE6742">
        <w:rPr>
          <w:rFonts w:ascii="Courier New" w:hAnsi="Courier New" w:cs="Courier New"/>
          <w:rtl/>
        </w:rPr>
        <w:t>وفيه اخت</w:t>
      </w:r>
      <w:ins w:id="5739" w:author="Transkribus" w:date="2019-12-11T14:30:00Z">
        <w:r w:rsidRPr="00EE6742">
          <w:rPr>
            <w:rFonts w:ascii="Courier New" w:hAnsi="Courier New" w:cs="Courier New"/>
            <w:rtl/>
          </w:rPr>
          <w:t>س</w:t>
        </w:r>
      </w:ins>
      <w:r w:rsidRPr="00EE6742">
        <w:rPr>
          <w:rFonts w:ascii="Courier New" w:hAnsi="Courier New" w:cs="Courier New"/>
          <w:rtl/>
        </w:rPr>
        <w:t>لال من قياس مركب</w:t>
      </w:r>
      <w:del w:id="57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فلا ينتج</w:delText>
            </w:r>
          </w:dir>
        </w:dir>
      </w:del>
      <w:ins w:id="5741" w:author="Transkribus" w:date="2019-12-11T14:30:00Z">
        <w:r w:rsidRPr="00EE6742">
          <w:rPr>
            <w:rFonts w:ascii="Courier New" w:hAnsi="Courier New" w:cs="Courier New"/>
            <w:rtl/>
          </w:rPr>
          <w:t xml:space="preserve"> * فلابابح</w:t>
        </w:r>
      </w:ins>
      <w:r w:rsidRPr="00EE6742">
        <w:rPr>
          <w:rFonts w:ascii="Courier New" w:hAnsi="Courier New" w:cs="Courier New"/>
          <w:rtl/>
        </w:rPr>
        <w:t xml:space="preserve"> الشرطى منه ولا الح</w:t>
      </w:r>
      <w:del w:id="5742" w:author="Transkribus" w:date="2019-12-11T14:30:00Z">
        <w:r w:rsidR="009B6BCA" w:rsidRPr="009B6BCA">
          <w:rPr>
            <w:rFonts w:ascii="Courier New" w:hAnsi="Courier New" w:cs="Courier New"/>
            <w:rtl/>
          </w:rPr>
          <w:delText>م</w:delText>
        </w:r>
      </w:del>
      <w:ins w:id="5743" w:author="Transkribus" w:date="2019-12-11T14:30:00Z">
        <w:r w:rsidRPr="00EE6742">
          <w:rPr>
            <w:rFonts w:ascii="Courier New" w:hAnsi="Courier New" w:cs="Courier New"/>
            <w:rtl/>
          </w:rPr>
          <w:t>س</w:t>
        </w:r>
      </w:ins>
      <w:r w:rsidRPr="00EE6742">
        <w:rPr>
          <w:rFonts w:ascii="Courier New" w:hAnsi="Courier New" w:cs="Courier New"/>
          <w:rtl/>
        </w:rPr>
        <w:t>ل</w:t>
      </w:r>
      <w:del w:id="5744"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745" w:author="Transkribus" w:date="2019-12-11T14:30:00Z">
        <w:r w:rsidRPr="00EE6742">
          <w:rPr>
            <w:rFonts w:ascii="Courier New" w:hAnsi="Courier New" w:cs="Courier New"/>
            <w:rtl/>
          </w:rPr>
          <w:t>ى</w:t>
        </w:r>
      </w:ins>
    </w:p>
    <w:p w14:paraId="0F7F85E4" w14:textId="77777777" w:rsidR="009B6BCA" w:rsidRPr="009B6BCA" w:rsidRDefault="009B6BCA" w:rsidP="009B6BCA">
      <w:pPr>
        <w:pStyle w:val="NurText"/>
        <w:bidi/>
        <w:rPr>
          <w:del w:id="5746" w:author="Transkribus" w:date="2019-12-11T14:30:00Z"/>
          <w:rFonts w:ascii="Courier New" w:hAnsi="Courier New" w:cs="Courier New"/>
        </w:rPr>
      </w:pPr>
      <w:dir w:val="rtl">
        <w:dir w:val="rtl">
          <w:del w:id="5747" w:author="Transkribus" w:date="2019-12-11T14:30:00Z">
            <w:r w:rsidRPr="009B6BCA">
              <w:rPr>
                <w:rFonts w:ascii="Courier New" w:hAnsi="Courier New" w:cs="Courier New"/>
                <w:rtl/>
              </w:rPr>
              <w:delText>فلا شكله القطاع مما يليق 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اصون به رجلى فلا كان من شكل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70A499D" w14:textId="2A40244B" w:rsidR="00EE6742" w:rsidRPr="00EE6742" w:rsidRDefault="009B6BCA" w:rsidP="00EE6742">
      <w:pPr>
        <w:pStyle w:val="NurText"/>
        <w:bidi/>
        <w:rPr>
          <w:ins w:id="5748" w:author="Transkribus" w:date="2019-12-11T14:30:00Z"/>
          <w:rFonts w:ascii="Courier New" w:hAnsi="Courier New" w:cs="Courier New"/>
        </w:rPr>
      </w:pPr>
      <w:dir w:val="rtl">
        <w:dir w:val="rtl">
          <w:ins w:id="5749" w:author="Transkribus" w:date="2019-12-11T14:30:00Z">
            <w:r w:rsidR="00EE6742" w:rsidRPr="00EE6742">
              <w:rPr>
                <w:rFonts w:ascii="Courier New" w:hAnsi="Courier New" w:cs="Courier New"/>
                <w:rtl/>
              </w:rPr>
              <w:t xml:space="preserve"> فلاشكلء القطاح ثمابليق ان * أصون بهرخلى فلاكمان مرسكل</w:t>
            </w:r>
          </w:ins>
        </w:dir>
      </w:dir>
    </w:p>
    <w:p w14:paraId="10B6FE4E" w14:textId="63E97930" w:rsidR="00EE6742" w:rsidRPr="00EE6742" w:rsidRDefault="00EE6742" w:rsidP="00EE6742">
      <w:pPr>
        <w:pStyle w:val="NurText"/>
        <w:bidi/>
        <w:rPr>
          <w:rFonts w:ascii="Courier New" w:hAnsi="Courier New" w:cs="Courier New"/>
        </w:rPr>
      </w:pPr>
      <w:ins w:id="5750" w:author="Transkribus" w:date="2019-12-11T14:30:00Z">
        <w:r w:rsidRPr="00EE6742">
          <w:rPr>
            <w:rFonts w:ascii="Courier New" w:hAnsi="Courier New" w:cs="Courier New"/>
            <w:rtl/>
          </w:rPr>
          <w:t xml:space="preserve">ولاجيس ابساعوجه سين </w:t>
        </w:r>
      </w:ins>
      <w:r w:rsidRPr="00EE6742">
        <w:rPr>
          <w:rFonts w:ascii="Courier New" w:hAnsi="Courier New" w:cs="Courier New"/>
          <w:rtl/>
        </w:rPr>
        <w:t xml:space="preserve">ولا </w:t>
      </w:r>
      <w:del w:id="5751" w:author="Transkribus" w:date="2019-12-11T14:30:00Z">
        <w:r w:rsidR="009B6BCA" w:rsidRPr="009B6BCA">
          <w:rPr>
            <w:rFonts w:ascii="Courier New" w:hAnsi="Courier New" w:cs="Courier New"/>
            <w:rtl/>
          </w:rPr>
          <w:delText>جنس ايساغوجه بين ولا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يحد له نوع اذا جيء</w:delText>
            </w:r>
          </w:dir>
        </w:dir>
      </w:del>
      <w:ins w:id="5752" w:author="Transkribus" w:date="2019-12-11T14:30:00Z">
        <w:r w:rsidRPr="00EE6742">
          <w:rPr>
            <w:rFonts w:ascii="Courier New" w:hAnsi="Courier New" w:cs="Courier New"/>
            <w:rtl/>
          </w:rPr>
          <w:t>* جدله نوى اذاسى ٥</w:t>
        </w:r>
      </w:ins>
      <w:r w:rsidRPr="00EE6742">
        <w:rPr>
          <w:rFonts w:ascii="Courier New" w:hAnsi="Courier New" w:cs="Courier New"/>
          <w:rtl/>
        </w:rPr>
        <w:t xml:space="preserve"> بالفصل</w:t>
      </w:r>
      <w:del w:id="57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746A9E3" w14:textId="5C5D70C0" w:rsidR="00EE6742" w:rsidRPr="00EE6742" w:rsidRDefault="009B6BCA" w:rsidP="00EE6742">
      <w:pPr>
        <w:pStyle w:val="NurText"/>
        <w:bidi/>
        <w:rPr>
          <w:rFonts w:ascii="Courier New" w:hAnsi="Courier New" w:cs="Courier New"/>
        </w:rPr>
      </w:pPr>
      <w:dir w:val="rtl">
        <w:dir w:val="rtl">
          <w:del w:id="5754" w:author="Transkribus" w:date="2019-12-11T14:30:00Z">
            <w:r w:rsidRPr="009B6BCA">
              <w:rPr>
                <w:rFonts w:ascii="Courier New" w:hAnsi="Courier New" w:cs="Courier New"/>
                <w:rtl/>
              </w:rPr>
              <w:delText>فساد طرافى</w:delText>
            </w:r>
          </w:del>
          <w:ins w:id="5755" w:author="Transkribus" w:date="2019-12-11T14:30:00Z">
            <w:r w:rsidR="00EE6742" w:rsidRPr="00EE6742">
              <w:rPr>
                <w:rFonts w:ascii="Courier New" w:hAnsi="Courier New" w:cs="Courier New"/>
                <w:rtl/>
              </w:rPr>
              <w:t>مساد طرا فى</w:t>
            </w:r>
          </w:ins>
          <w:r w:rsidR="00EE6742" w:rsidRPr="00EE6742">
            <w:rPr>
              <w:rFonts w:ascii="Courier New" w:hAnsi="Courier New" w:cs="Courier New"/>
              <w:rtl/>
            </w:rPr>
            <w:t xml:space="preserve"> شكله </w:t>
          </w:r>
          <w:del w:id="5756" w:author="Transkribus" w:date="2019-12-11T14:30:00Z">
            <w:r w:rsidRPr="009B6BCA">
              <w:rPr>
                <w:rFonts w:ascii="Courier New" w:hAnsi="Courier New" w:cs="Courier New"/>
                <w:rtl/>
              </w:rPr>
              <w:delText>عند كونه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فقل اى شيء</w:delText>
                </w:r>
              </w:dir>
            </w:dir>
          </w:del>
          <w:ins w:id="5757" w:author="Transkribus" w:date="2019-12-11T14:30:00Z">
            <w:r w:rsidR="00EE6742" w:rsidRPr="00EE6742">
              <w:rPr>
                <w:rFonts w:ascii="Courier New" w:hAnsi="Courier New" w:cs="Courier New"/>
                <w:rtl/>
              </w:rPr>
              <w:t>عنسد كوبه * ففل أى شى</w:t>
            </w:r>
          </w:ins>
          <w:r w:rsidR="00EE6742" w:rsidRPr="00EE6742">
            <w:rPr>
              <w:rFonts w:ascii="Courier New" w:hAnsi="Courier New" w:cs="Courier New"/>
              <w:rtl/>
            </w:rPr>
            <w:t xml:space="preserve"> عن </w:t>
          </w:r>
          <w:del w:id="5758" w:author="Transkribus" w:date="2019-12-11T14:30:00Z">
            <w:r w:rsidRPr="009B6BCA">
              <w:rPr>
                <w:rFonts w:ascii="Courier New" w:hAnsi="Courier New" w:cs="Courier New"/>
                <w:rtl/>
              </w:rPr>
              <w:delText>مقابحه يسلي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59" w:author="Transkribus" w:date="2019-12-11T14:30:00Z">
            <w:r w:rsidR="00EE6742" w:rsidRPr="00EE6742">
              <w:rPr>
                <w:rFonts w:ascii="Courier New" w:hAnsi="Courier New" w:cs="Courier New"/>
                <w:rtl/>
              </w:rPr>
              <w:t>معانجه اسيلى</w:t>
            </w:r>
          </w:ins>
        </w:dir>
      </w:dir>
    </w:p>
    <w:p w14:paraId="4CF0421B" w14:textId="380E83D9" w:rsidR="00EE6742" w:rsidRPr="00EE6742" w:rsidRDefault="009B6BCA" w:rsidP="00EE6742">
      <w:pPr>
        <w:pStyle w:val="NurText"/>
        <w:bidi/>
        <w:rPr>
          <w:rFonts w:ascii="Courier New" w:hAnsi="Courier New" w:cs="Courier New"/>
        </w:rPr>
      </w:pPr>
      <w:dir w:val="rtl">
        <w:dir w:val="rtl">
          <w:del w:id="5760" w:author="Transkribus" w:date="2019-12-11T14:30:00Z">
            <w:r w:rsidRPr="009B6BCA">
              <w:rPr>
                <w:rFonts w:ascii="Courier New" w:hAnsi="Courier New" w:cs="Courier New"/>
                <w:rtl/>
              </w:rPr>
              <w:delText>وقد كان فيه قوة لمرادنا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فاعوزنا منه الخروج</w:delText>
                </w:r>
              </w:dir>
            </w:dir>
          </w:del>
          <w:ins w:id="5761" w:author="Transkribus" w:date="2019-12-11T14:30:00Z">
            <w:r w:rsidR="00EE6742" w:rsidRPr="00EE6742">
              <w:rPr>
                <w:rFonts w:ascii="Courier New" w:hAnsi="Courier New" w:cs="Courier New"/>
                <w:rtl/>
              </w:rPr>
              <w:t>وفسدان فيه فرتلمرادقا * ناعور نامته الجخروج</w:t>
            </w:r>
          </w:ins>
          <w:r w:rsidR="00EE6742" w:rsidRPr="00EE6742">
            <w:rPr>
              <w:rFonts w:ascii="Courier New" w:hAnsi="Courier New" w:cs="Courier New"/>
              <w:rtl/>
            </w:rPr>
            <w:t xml:space="preserve"> الى الفعل</w:t>
          </w:r>
          <w:del w:id="57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24DB14" w14:textId="142915CC" w:rsidR="00EE6742" w:rsidRPr="00EE6742" w:rsidRDefault="009B6BCA" w:rsidP="00EE6742">
      <w:pPr>
        <w:pStyle w:val="NurText"/>
        <w:bidi/>
        <w:rPr>
          <w:rFonts w:ascii="Courier New" w:hAnsi="Courier New" w:cs="Courier New"/>
        </w:rPr>
      </w:pPr>
      <w:dir w:val="rtl">
        <w:dir w:val="rtl">
          <w:del w:id="5763" w:author="Transkribus" w:date="2019-12-11T14:30:00Z">
            <w:r w:rsidRPr="009B6BCA">
              <w:rPr>
                <w:rFonts w:ascii="Courier New" w:hAnsi="Courier New" w:cs="Courier New"/>
                <w:rtl/>
              </w:rPr>
              <w:delText>فلو كان معدول</w:delText>
            </w:r>
          </w:del>
          <w:ins w:id="5764" w:author="Transkribus" w:date="2019-12-11T14:30:00Z">
            <w:r w:rsidR="00EE6742" w:rsidRPr="00EE6742">
              <w:rPr>
                <w:rFonts w:ascii="Courier New" w:hAnsi="Courier New" w:cs="Courier New"/>
                <w:rtl/>
              </w:rPr>
              <w:t>لوكمان معسدول</w:t>
            </w:r>
          </w:ins>
          <w:r w:rsidR="00EE6742" w:rsidRPr="00EE6742">
            <w:rPr>
              <w:rFonts w:ascii="Courier New" w:hAnsi="Courier New" w:cs="Courier New"/>
              <w:rtl/>
            </w:rPr>
            <w:t xml:space="preserve"> الكمال اح</w:t>
          </w:r>
          <w:del w:id="5765" w:author="Transkribus" w:date="2019-12-11T14:30:00Z">
            <w:r w:rsidRPr="009B6BCA">
              <w:rPr>
                <w:rFonts w:ascii="Courier New" w:hAnsi="Courier New" w:cs="Courier New"/>
                <w:rtl/>
              </w:rPr>
              <w:delText>ت</w:delText>
            </w:r>
          </w:del>
          <w:r w:rsidR="00EE6742" w:rsidRPr="00EE6742">
            <w:rPr>
              <w:rFonts w:ascii="Courier New" w:hAnsi="Courier New" w:cs="Courier New"/>
              <w:rtl/>
            </w:rPr>
            <w:t>مل</w:t>
          </w:r>
          <w:del w:id="5766" w:author="Transkribus" w:date="2019-12-11T14:30:00Z">
            <w:r w:rsidRPr="009B6BCA">
              <w:rPr>
                <w:rFonts w:ascii="Courier New" w:hAnsi="Courier New" w:cs="Courier New"/>
                <w:rtl/>
              </w:rPr>
              <w:delText>ت</w:delText>
            </w:r>
          </w:del>
          <w:ins w:id="5767" w:author="Transkribus" w:date="2019-12-11T14:30:00Z">
            <w:r w:rsidR="00EE6742" w:rsidRPr="00EE6742">
              <w:rPr>
                <w:rFonts w:ascii="Courier New" w:hAnsi="Courier New" w:cs="Courier New"/>
                <w:rtl/>
              </w:rPr>
              <w:t>ن</w:t>
            </w:r>
          </w:ins>
          <w:r w:rsidR="00EE6742" w:rsidRPr="00EE6742">
            <w:rPr>
              <w:rFonts w:ascii="Courier New" w:hAnsi="Courier New" w:cs="Courier New"/>
              <w:rtl/>
            </w:rPr>
            <w:t>ه</w:t>
          </w:r>
          <w:del w:id="57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ولكن سليب الحس فى </w:t>
              </w:r>
              <w:del w:id="5769" w:author="Transkribus" w:date="2019-12-11T14:30:00Z">
                <w:r w:rsidRPr="009B6BCA">
                  <w:rPr>
                    <w:rFonts w:ascii="Courier New" w:hAnsi="Courier New" w:cs="Courier New"/>
                    <w:rtl/>
                  </w:rPr>
                  <w:delText>الجزء والكل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770" w:author="Transkribus" w:date="2019-12-11T14:30:00Z">
                <w:r w:rsidR="00EE6742" w:rsidRPr="00EE6742">
                  <w:rPr>
                    <w:rFonts w:ascii="Courier New" w:hAnsi="Courier New" w:cs="Courier New"/>
                    <w:rtl/>
                  </w:rPr>
                  <w:t>الجزءو الكل</w:t>
                </w:r>
              </w:ins>
            </w:dir>
          </w:dir>
        </w:dir>
      </w:dir>
    </w:p>
    <w:p w14:paraId="78F55CDD" w14:textId="17F2A81A" w:rsidR="00EE6742" w:rsidRPr="00EE6742" w:rsidRDefault="009B6BCA" w:rsidP="00EE6742">
      <w:pPr>
        <w:pStyle w:val="NurText"/>
        <w:bidi/>
        <w:rPr>
          <w:rFonts w:ascii="Courier New" w:hAnsi="Courier New" w:cs="Courier New"/>
        </w:rPr>
      </w:pPr>
      <w:dir w:val="rtl">
        <w:dir w:val="rtl">
          <w:del w:id="5771" w:author="Transkribus" w:date="2019-12-11T14:30:00Z">
            <w:r w:rsidRPr="009B6BCA">
              <w:rPr>
                <w:rFonts w:ascii="Courier New" w:hAnsi="Courier New" w:cs="Courier New"/>
                <w:rtl/>
              </w:rPr>
              <w:delText>فيا لك</w:delText>
            </w:r>
          </w:del>
          <w:ins w:id="5772" w:author="Transkribus" w:date="2019-12-11T14:30:00Z">
            <w:r w:rsidR="00EE6742" w:rsidRPr="00EE6742">
              <w:rPr>
                <w:rFonts w:ascii="Courier New" w:hAnsi="Courier New" w:cs="Courier New"/>
                <w:rtl/>
              </w:rPr>
              <w:t>فيالك</w:t>
            </w:r>
          </w:ins>
          <w:r w:rsidR="00EE6742" w:rsidRPr="00EE6742">
            <w:rPr>
              <w:rFonts w:ascii="Courier New" w:hAnsi="Courier New" w:cs="Courier New"/>
              <w:rtl/>
            </w:rPr>
            <w:t xml:space="preserve"> فى </w:t>
          </w:r>
          <w:del w:id="5773" w:author="Transkribus" w:date="2019-12-11T14:30:00Z">
            <w:r w:rsidRPr="009B6BCA">
              <w:rPr>
                <w:rFonts w:ascii="Courier New" w:hAnsi="Courier New" w:cs="Courier New"/>
                <w:rtl/>
              </w:rPr>
              <w:delText>ايجاب ما الصدق سلبه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774" w:author="Transkribus" w:date="2019-12-11T14:30:00Z">
            <w:r w:rsidR="00EE6742" w:rsidRPr="00EE6742">
              <w:rPr>
                <w:rFonts w:ascii="Courier New" w:hAnsi="Courier New" w:cs="Courier New"/>
                <w:rtl/>
              </w:rPr>
              <w:t xml:space="preserve">ابحاب مالصدق سليه * </w:t>
            </w:r>
          </w:ins>
          <w:r w:rsidR="00EE6742" w:rsidRPr="00EE6742">
            <w:rPr>
              <w:rFonts w:ascii="Courier New" w:hAnsi="Courier New" w:cs="Courier New"/>
              <w:rtl/>
            </w:rPr>
            <w:t xml:space="preserve">وعدل </w:t>
          </w:r>
          <w:del w:id="5775" w:author="Transkribus" w:date="2019-12-11T14:30:00Z">
            <w:r w:rsidRPr="009B6BCA">
              <w:rPr>
                <w:rFonts w:ascii="Courier New" w:hAnsi="Courier New" w:cs="Courier New"/>
                <w:rtl/>
              </w:rPr>
              <w:delText>قضايا جاء</w:delText>
            </w:r>
          </w:del>
          <w:ins w:id="5776" w:author="Transkribus" w:date="2019-12-11T14:30:00Z">
            <w:r w:rsidR="00EE6742" w:rsidRPr="00EE6742">
              <w:rPr>
                <w:rFonts w:ascii="Courier New" w:hAnsi="Courier New" w:cs="Courier New"/>
                <w:rtl/>
              </w:rPr>
              <w:t>فساباجاء</w:t>
            </w:r>
          </w:ins>
          <w:r w:rsidR="00EE6742" w:rsidRPr="00EE6742">
            <w:rPr>
              <w:rFonts w:ascii="Courier New" w:hAnsi="Courier New" w:cs="Courier New"/>
              <w:rtl/>
            </w:rPr>
            <w:t xml:space="preserve"> من </w:t>
          </w:r>
          <w:del w:id="5777" w:author="Transkribus" w:date="2019-12-11T14:30:00Z">
            <w:r w:rsidRPr="009B6BCA">
              <w:rPr>
                <w:rFonts w:ascii="Courier New" w:hAnsi="Courier New" w:cs="Courier New"/>
                <w:rtl/>
              </w:rPr>
              <w:delText>غير ذى</w:delText>
            </w:r>
          </w:del>
          <w:ins w:id="5778" w:author="Transkribus" w:date="2019-12-11T14:30:00Z">
            <w:r w:rsidR="00EE6742" w:rsidRPr="00EE6742">
              <w:rPr>
                <w:rFonts w:ascii="Courier New" w:hAnsi="Courier New" w:cs="Courier New"/>
                <w:rtl/>
              </w:rPr>
              <w:t>عير دى</w:t>
            </w:r>
          </w:ins>
          <w:r w:rsidR="00EE6742" w:rsidRPr="00EE6742">
            <w:rPr>
              <w:rFonts w:ascii="Courier New" w:hAnsi="Courier New" w:cs="Courier New"/>
              <w:rtl/>
            </w:rPr>
            <w:t xml:space="preserve"> عدل</w:t>
          </w:r>
          <w:del w:id="57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F878E0" w14:textId="46BFAA8A" w:rsidR="00EE6742" w:rsidRPr="00EE6742" w:rsidRDefault="009B6BCA" w:rsidP="00EE6742">
      <w:pPr>
        <w:pStyle w:val="NurText"/>
        <w:bidi/>
        <w:rPr>
          <w:rFonts w:ascii="Courier New" w:hAnsi="Courier New" w:cs="Courier New"/>
        </w:rPr>
      </w:pPr>
      <w:dir w:val="rtl">
        <w:dir w:val="rtl">
          <w:del w:id="5780" w:author="Transkribus" w:date="2019-12-11T14:30:00Z">
            <w:r w:rsidRPr="009B6BCA">
              <w:rPr>
                <w:rFonts w:ascii="Courier New" w:hAnsi="Courier New" w:cs="Courier New"/>
                <w:rtl/>
              </w:rPr>
              <w:delText>وما عازنى</w:delText>
            </w:r>
          </w:del>
          <w:ins w:id="5781" w:author="Transkribus" w:date="2019-12-11T14:30:00Z">
            <w:r w:rsidR="00EE6742" w:rsidRPr="00EE6742">
              <w:rPr>
                <w:rFonts w:ascii="Courier New" w:hAnsi="Courier New" w:cs="Courier New"/>
                <w:rtl/>
              </w:rPr>
              <w:t>وماار فى</w:t>
            </w:r>
          </w:ins>
          <w:r w:rsidR="00EE6742" w:rsidRPr="00EE6742">
            <w:rPr>
              <w:rFonts w:ascii="Courier New" w:hAnsi="Courier New" w:cs="Courier New"/>
              <w:rtl/>
            </w:rPr>
            <w:t xml:space="preserve"> فيه ا</w:t>
          </w:r>
          <w:ins w:id="5782" w:author="Transkribus" w:date="2019-12-11T14:30:00Z">
            <w:r w:rsidR="00EE6742" w:rsidRPr="00EE6742">
              <w:rPr>
                <w:rFonts w:ascii="Courier New" w:hAnsi="Courier New" w:cs="Courier New"/>
                <w:rtl/>
              </w:rPr>
              <w:t>ل</w:t>
            </w:r>
          </w:ins>
          <w:r w:rsidR="00EE6742" w:rsidRPr="00EE6742">
            <w:rPr>
              <w:rFonts w:ascii="Courier New" w:hAnsi="Courier New" w:cs="Courier New"/>
              <w:rtl/>
            </w:rPr>
            <w:t>خ</w:t>
          </w:r>
          <w:del w:id="5783" w:author="Transkribus" w:date="2019-12-11T14:30:00Z">
            <w:r w:rsidRPr="009B6BCA">
              <w:rPr>
                <w:rFonts w:ascii="Courier New" w:hAnsi="Courier New" w:cs="Courier New"/>
                <w:rtl/>
              </w:rPr>
              <w:delText>ت</w:delText>
            </w:r>
          </w:del>
          <w:ins w:id="5784" w:author="Transkribus" w:date="2019-12-11T14:30:00Z">
            <w:r w:rsidR="00EE6742" w:rsidRPr="00EE6742">
              <w:rPr>
                <w:rFonts w:ascii="Courier New" w:hAnsi="Courier New" w:cs="Courier New"/>
                <w:rtl/>
              </w:rPr>
              <w:t>نس</w:t>
            </w:r>
          </w:ins>
          <w:r w:rsidR="00EE6742" w:rsidRPr="00EE6742">
            <w:rPr>
              <w:rFonts w:ascii="Courier New" w:hAnsi="Courier New" w:cs="Courier New"/>
              <w:rtl/>
            </w:rPr>
            <w:t>لال مقوله</w:t>
          </w:r>
          <w:del w:id="57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5786" w:author="Transkribus" w:date="2019-12-11T14:30:00Z">
                <w:r w:rsidRPr="009B6BCA">
                  <w:rPr>
                    <w:rFonts w:ascii="Courier New" w:hAnsi="Courier New" w:cs="Courier New"/>
                    <w:rtl/>
                  </w:rPr>
                  <w:delText>ف</w:delText>
                </w:r>
              </w:del>
              <w:r w:rsidR="00EE6742" w:rsidRPr="00EE6742">
                <w:rPr>
                  <w:rFonts w:ascii="Courier New" w:hAnsi="Courier New" w:cs="Courier New"/>
                  <w:rtl/>
                </w:rPr>
                <w:t>جوهر</w:t>
              </w:r>
              <w:del w:id="5787" w:author="Transkribus" w:date="2019-12-11T14:30:00Z">
                <w:r w:rsidRPr="009B6BCA">
                  <w:rPr>
                    <w:rFonts w:ascii="Courier New" w:hAnsi="Courier New" w:cs="Courier New"/>
                    <w:rtl/>
                  </w:rPr>
                  <w:delText>ه</w:delText>
                </w:r>
              </w:del>
              <w:ins w:id="578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والكم والكيف فى خ</w:t>
              </w:r>
              <w:del w:id="5789" w:author="Transkribus" w:date="2019-12-11T14:30:00Z">
                <w:r w:rsidRPr="009B6BCA">
                  <w:rPr>
                    <w:rFonts w:ascii="Courier New" w:hAnsi="Courier New" w:cs="Courier New"/>
                    <w:rtl/>
                  </w:rPr>
                  <w:delText>ب</w:delText>
                </w:r>
              </w:del>
              <w:ins w:id="5790" w:author="Transkribus" w:date="2019-12-11T14:30:00Z">
                <w:r w:rsidR="00EE6742" w:rsidRPr="00EE6742">
                  <w:rPr>
                    <w:rFonts w:ascii="Courier New" w:hAnsi="Courier New" w:cs="Courier New"/>
                    <w:rtl/>
                  </w:rPr>
                  <w:t>ي</w:t>
                </w:r>
              </w:ins>
              <w:r w:rsidR="00EE6742" w:rsidRPr="00EE6742">
                <w:rPr>
                  <w:rFonts w:ascii="Courier New" w:hAnsi="Courier New" w:cs="Courier New"/>
                  <w:rtl/>
                </w:rPr>
                <w:t>ل</w:t>
              </w:r>
              <w:del w:id="57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12422D7A" w14:textId="0B71D1E0" w:rsidR="00EE6742" w:rsidRPr="00EE6742" w:rsidRDefault="009B6BCA" w:rsidP="00EE6742">
      <w:pPr>
        <w:pStyle w:val="NurText"/>
        <w:bidi/>
        <w:rPr>
          <w:rFonts w:ascii="Courier New" w:hAnsi="Courier New" w:cs="Courier New"/>
        </w:rPr>
      </w:pPr>
      <w:dir w:val="rtl">
        <w:dir w:val="rtl">
          <w:del w:id="5792" w:author="Transkribus" w:date="2019-12-11T14:30:00Z">
            <w:r w:rsidRPr="009B6BCA">
              <w:rPr>
                <w:rFonts w:ascii="Courier New" w:hAnsi="Courier New" w:cs="Courier New"/>
                <w:rtl/>
              </w:rPr>
              <w:delText>واى القضايا</w:delText>
            </w:r>
          </w:del>
          <w:ins w:id="5793" w:author="Transkribus" w:date="2019-12-11T14:30:00Z">
            <w:r w:rsidR="00EE6742" w:rsidRPr="00EE6742">
              <w:rPr>
                <w:rFonts w:ascii="Courier New" w:hAnsi="Courier New" w:cs="Courier New"/>
                <w:rtl/>
              </w:rPr>
              <w:t>وأى القضابا</w:t>
            </w:r>
          </w:ins>
          <w:r w:rsidR="00EE6742" w:rsidRPr="00EE6742">
            <w:rPr>
              <w:rFonts w:ascii="Courier New" w:hAnsi="Courier New" w:cs="Courier New"/>
              <w:rtl/>
            </w:rPr>
            <w:t xml:space="preserve"> لم </w:t>
          </w:r>
          <w:del w:id="5794" w:author="Transkribus" w:date="2019-12-11T14:30:00Z">
            <w:r w:rsidRPr="009B6BCA">
              <w:rPr>
                <w:rFonts w:ascii="Courier New" w:hAnsi="Courier New" w:cs="Courier New"/>
                <w:rtl/>
              </w:rPr>
              <w:delText>يبن فيه</w:delText>
            </w:r>
          </w:del>
          <w:ins w:id="5795" w:author="Transkribus" w:date="2019-12-11T14:30:00Z">
            <w:r w:rsidR="00EE6742" w:rsidRPr="00EE6742">
              <w:rPr>
                <w:rFonts w:ascii="Courier New" w:hAnsi="Courier New" w:cs="Courier New"/>
                <w:rtl/>
              </w:rPr>
              <w:t>بين قيه</w:t>
            </w:r>
          </w:ins>
          <w:r w:rsidR="00EE6742" w:rsidRPr="00EE6742">
            <w:rPr>
              <w:rFonts w:ascii="Courier New" w:hAnsi="Courier New" w:cs="Courier New"/>
              <w:rtl/>
            </w:rPr>
            <w:t xml:space="preserve"> كذبها</w:t>
          </w:r>
          <w:del w:id="57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و</w:t>
              </w:r>
              <w:del w:id="5797" w:author="Transkribus" w:date="2019-12-11T14:30:00Z">
                <w:r w:rsidRPr="009B6BCA">
                  <w:rPr>
                    <w:rFonts w:ascii="Courier New" w:hAnsi="Courier New" w:cs="Courier New"/>
                    <w:rtl/>
                  </w:rPr>
                  <w:delText>ا</w:delText>
                </w:r>
              </w:del>
              <w:ins w:id="579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ى قياس ليس </w:t>
              </w:r>
              <w:del w:id="5799" w:author="Transkribus" w:date="2019-12-11T14:30:00Z">
                <w:r w:rsidRPr="009B6BCA">
                  <w:rPr>
                    <w:rFonts w:ascii="Courier New" w:hAnsi="Courier New" w:cs="Courier New"/>
                    <w:rtl/>
                  </w:rPr>
                  <w:delText>فيه بمعتل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00" w:author="Transkribus" w:date="2019-12-11T14:30:00Z">
                <w:r w:rsidR="00EE6742" w:rsidRPr="00EE6742">
                  <w:rPr>
                    <w:rFonts w:ascii="Courier New" w:hAnsi="Courier New" w:cs="Courier New"/>
                    <w:rtl/>
                  </w:rPr>
                  <w:t>فية معثل</w:t>
                </w:r>
              </w:ins>
            </w:dir>
          </w:dir>
        </w:dir>
      </w:dir>
    </w:p>
    <w:p w14:paraId="0FD75DCA" w14:textId="4EB1B53B" w:rsidR="00EE6742" w:rsidRPr="00EE6742" w:rsidRDefault="009B6BCA" w:rsidP="00EE6742">
      <w:pPr>
        <w:pStyle w:val="NurText"/>
        <w:bidi/>
        <w:rPr>
          <w:rFonts w:ascii="Courier New" w:hAnsi="Courier New" w:cs="Courier New"/>
        </w:rPr>
      </w:pPr>
      <w:dir w:val="rtl">
        <w:dir w:val="rtl">
          <w:del w:id="5801" w:author="Transkribus" w:date="2019-12-11T14:30:00Z">
            <w:r w:rsidRPr="009B6BCA">
              <w:rPr>
                <w:rFonts w:ascii="Courier New" w:hAnsi="Courier New" w:cs="Courier New"/>
                <w:rtl/>
              </w:rPr>
              <w:delText>لقد اعوز</w:delText>
            </w:r>
          </w:del>
          <w:ins w:id="5802" w:author="Transkribus" w:date="2019-12-11T14:30:00Z">
            <w:r w:rsidR="00EE6742" w:rsidRPr="00EE6742">
              <w:rPr>
                <w:rFonts w:ascii="Courier New" w:hAnsi="Courier New" w:cs="Courier New"/>
                <w:rtl/>
              </w:rPr>
              <w:t>البد اعور</w:t>
            </w:r>
          </w:ins>
          <w:r w:rsidR="00EE6742" w:rsidRPr="00EE6742">
            <w:rPr>
              <w:rFonts w:ascii="Courier New" w:hAnsi="Courier New" w:cs="Courier New"/>
              <w:rtl/>
            </w:rPr>
            <w:t xml:space="preserve"> البرهان منه </w:t>
          </w:r>
          <w:del w:id="5803" w:author="Transkribus" w:date="2019-12-11T14:30:00Z">
            <w:r w:rsidRPr="009B6BCA">
              <w:rPr>
                <w:rFonts w:ascii="Courier New" w:hAnsi="Courier New" w:cs="Courier New"/>
                <w:rtl/>
              </w:rPr>
              <w:delText>شرائط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فايجابه</w:delText>
                </w:r>
              </w:dir>
            </w:dir>
          </w:del>
          <w:ins w:id="5804" w:author="Transkribus" w:date="2019-12-11T14:30:00Z">
            <w:r w:rsidR="00EE6742" w:rsidRPr="00EE6742">
              <w:rPr>
                <w:rFonts w:ascii="Courier New" w:hAnsi="Courier New" w:cs="Courier New"/>
                <w:rtl/>
              </w:rPr>
              <w:t>سراقط * اجاه</w:t>
            </w:r>
          </w:ins>
          <w:r w:rsidR="00EE6742" w:rsidRPr="00EE6742">
            <w:rPr>
              <w:rFonts w:ascii="Courier New" w:hAnsi="Courier New" w:cs="Courier New"/>
              <w:rtl/>
            </w:rPr>
            <w:t xml:space="preserve"> ثم </w:t>
          </w:r>
          <w:del w:id="5805" w:author="Transkribus" w:date="2019-12-11T14:30:00Z">
            <w:r w:rsidRPr="009B6BCA">
              <w:rPr>
                <w:rFonts w:ascii="Courier New" w:hAnsi="Courier New" w:cs="Courier New"/>
                <w:rtl/>
              </w:rPr>
              <w:delText>الضرورى والكلي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06" w:author="Transkribus" w:date="2019-12-11T14:30:00Z">
            <w:r w:rsidR="00EE6742" w:rsidRPr="00EE6742">
              <w:rPr>
                <w:rFonts w:ascii="Courier New" w:hAnsi="Courier New" w:cs="Courier New"/>
                <w:rtl/>
              </w:rPr>
              <w:t>الصرورى والكاى</w:t>
            </w:r>
          </w:ins>
        </w:dir>
      </w:dir>
    </w:p>
    <w:p w14:paraId="5435D843" w14:textId="78E63199" w:rsidR="00EE6742" w:rsidRPr="00EE6742" w:rsidRDefault="009B6BCA" w:rsidP="00EE6742">
      <w:pPr>
        <w:pStyle w:val="NurText"/>
        <w:bidi/>
        <w:rPr>
          <w:rFonts w:ascii="Courier New" w:hAnsi="Courier New" w:cs="Courier New"/>
        </w:rPr>
      </w:pPr>
      <w:dir w:val="rtl">
        <w:dir w:val="rtl">
          <w:del w:id="5807" w:author="Transkribus" w:date="2019-12-11T14:30:00Z">
            <w:r w:rsidRPr="009B6BCA">
              <w:rPr>
                <w:rFonts w:ascii="Courier New" w:hAnsi="Courier New" w:cs="Courier New"/>
                <w:rtl/>
              </w:rPr>
              <w:delText>اذا حط</w:delText>
            </w:r>
          </w:del>
          <w:ins w:id="5808" w:author="Transkribus" w:date="2019-12-11T14:30:00Z">
            <w:r w:rsidR="00EE6742" w:rsidRPr="00EE6742">
              <w:rPr>
                <w:rFonts w:ascii="Courier New" w:hAnsi="Courier New" w:cs="Courier New"/>
                <w:rtl/>
              </w:rPr>
              <w:t>ابناحط</w:t>
            </w:r>
          </w:ins>
          <w:r w:rsidR="00EE6742" w:rsidRPr="00EE6742">
            <w:rPr>
              <w:rFonts w:ascii="Courier New" w:hAnsi="Courier New" w:cs="Courier New"/>
              <w:rtl/>
            </w:rPr>
            <w:t xml:space="preserve"> فى شمس ف</w:t>
          </w:r>
          <w:del w:id="5809" w:author="Transkribus" w:date="2019-12-11T14:30:00Z">
            <w:r w:rsidRPr="009B6BCA">
              <w:rPr>
                <w:rFonts w:ascii="Courier New" w:hAnsi="Courier New" w:cs="Courier New"/>
                <w:rtl/>
              </w:rPr>
              <w:delText>مخ</w:delText>
            </w:r>
          </w:del>
          <w:ins w:id="5810" w:author="Transkribus" w:date="2019-12-11T14:30:00Z">
            <w:r w:rsidR="00EE6742" w:rsidRPr="00EE6742">
              <w:rPr>
                <w:rFonts w:ascii="Courier New" w:hAnsi="Courier New" w:cs="Courier New"/>
                <w:rtl/>
              </w:rPr>
              <w:t>ق</w:t>
            </w:r>
          </w:ins>
          <w:r w:rsidR="00EE6742" w:rsidRPr="00EE6742">
            <w:rPr>
              <w:rFonts w:ascii="Courier New" w:hAnsi="Courier New" w:cs="Courier New"/>
              <w:rtl/>
            </w:rPr>
            <w:t>روط باشه</w:t>
          </w:r>
          <w:del w:id="58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لملتفت يبدى انحرافا</w:delText>
                </w:r>
              </w:dir>
            </w:dir>
          </w:del>
          <w:ins w:id="5812" w:author="Transkribus" w:date="2019-12-11T14:30:00Z">
            <w:r w:rsidR="00EE6742" w:rsidRPr="00EE6742">
              <w:rPr>
                <w:rFonts w:ascii="Courier New" w:hAnsi="Courier New" w:cs="Courier New"/>
                <w:rtl/>
              </w:rPr>
              <w:t xml:space="preserve"> * التفت نبدى ابجرانا</w:t>
            </w:r>
          </w:ins>
          <w:r w:rsidR="00EE6742" w:rsidRPr="00EE6742">
            <w:rPr>
              <w:rFonts w:ascii="Courier New" w:hAnsi="Courier New" w:cs="Courier New"/>
              <w:rtl/>
            </w:rPr>
            <w:t xml:space="preserve"> الى ال</w:t>
          </w:r>
          <w:del w:id="5813" w:author="Transkribus" w:date="2019-12-11T14:30:00Z">
            <w:r w:rsidRPr="009B6BCA">
              <w:rPr>
                <w:rFonts w:ascii="Courier New" w:hAnsi="Courier New" w:cs="Courier New"/>
                <w:rtl/>
              </w:rPr>
              <w:delText>ظ</w:delText>
            </w:r>
          </w:del>
          <w:ins w:id="5814" w:author="Transkribus" w:date="2019-12-11T14:30:00Z">
            <w:r w:rsidR="00EE6742" w:rsidRPr="00EE6742">
              <w:rPr>
                <w:rFonts w:ascii="Courier New" w:hAnsi="Courier New" w:cs="Courier New"/>
                <w:rtl/>
              </w:rPr>
              <w:t>طس</w:t>
            </w:r>
          </w:ins>
          <w:r w:rsidR="00EE6742" w:rsidRPr="00EE6742">
            <w:rPr>
              <w:rFonts w:ascii="Courier New" w:hAnsi="Courier New" w:cs="Courier New"/>
              <w:rtl/>
            </w:rPr>
            <w:t>ل</w:t>
          </w:r>
          <w:del w:id="58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B65FED" w14:textId="3209AD99" w:rsidR="00EE6742" w:rsidRPr="00EE6742" w:rsidRDefault="009B6BCA" w:rsidP="00EE6742">
      <w:pPr>
        <w:pStyle w:val="NurText"/>
        <w:bidi/>
        <w:rPr>
          <w:ins w:id="5816" w:author="Transkribus" w:date="2019-12-11T14:30:00Z"/>
          <w:rFonts w:ascii="Courier New" w:hAnsi="Courier New" w:cs="Courier New"/>
        </w:rPr>
      </w:pPr>
      <w:dir w:val="rtl">
        <w:dir w:val="rtl">
          <w:del w:id="5817" w:author="Transkribus" w:date="2019-12-11T14:30:00Z">
            <w:r w:rsidRPr="009B6BCA">
              <w:rPr>
                <w:rFonts w:ascii="Courier New" w:hAnsi="Courier New" w:cs="Courier New"/>
                <w:rtl/>
              </w:rPr>
              <w:delText>وطبطب</w:delText>
            </w:r>
          </w:del>
          <w:ins w:id="5818" w:author="Transkribus" w:date="2019-12-11T14:30:00Z">
            <w:r w:rsidR="00EE6742" w:rsidRPr="00EE6742">
              <w:rPr>
                <w:rFonts w:ascii="Courier New" w:hAnsi="Courier New" w:cs="Courier New"/>
                <w:rtl/>
              </w:rPr>
              <w:t>١٦٦</w:t>
            </w:r>
          </w:ins>
        </w:dir>
      </w:dir>
    </w:p>
    <w:p w14:paraId="5F8ADBEA" w14:textId="6EC4EB0D" w:rsidR="00EE6742" w:rsidRPr="00EE6742" w:rsidRDefault="00EE6742" w:rsidP="00EE6742">
      <w:pPr>
        <w:pStyle w:val="NurText"/>
        <w:bidi/>
        <w:rPr>
          <w:rFonts w:ascii="Courier New" w:hAnsi="Courier New" w:cs="Courier New"/>
        </w:rPr>
      </w:pPr>
      <w:ins w:id="5819" w:author="Transkribus" w:date="2019-12-11T14:30:00Z">
        <w:r w:rsidRPr="00EE6742">
          <w:rPr>
            <w:rFonts w:ascii="Courier New" w:hAnsi="Courier New" w:cs="Courier New"/>
            <w:rtl/>
          </w:rPr>
          <w:t>وطيطب</w:t>
        </w:r>
      </w:ins>
      <w:r w:rsidRPr="00EE6742">
        <w:rPr>
          <w:rFonts w:ascii="Courier New" w:hAnsi="Courier New" w:cs="Courier New"/>
          <w:rtl/>
        </w:rPr>
        <w:t xml:space="preserve"> فى رجلى والصيف </w:t>
      </w:r>
      <w:del w:id="5820" w:author="Transkribus" w:date="2019-12-11T14:30:00Z">
        <w:r w:rsidR="009B6BCA" w:rsidRPr="009B6BCA">
          <w:rPr>
            <w:rFonts w:ascii="Courier New" w:hAnsi="Courier New" w:cs="Courier New"/>
            <w:rtl/>
          </w:rPr>
          <w:delText>ما انقضى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5821" w:author="Transkribus" w:date="2019-12-11T14:30:00Z">
        <w:r w:rsidRPr="00EE6742">
          <w:rPr>
            <w:rFonts w:ascii="Courier New" w:hAnsi="Courier New" w:cs="Courier New"/>
            <w:rtl/>
          </w:rPr>
          <w:t xml:space="preserve">مانقضى * </w:t>
        </w:r>
      </w:ins>
      <w:r w:rsidRPr="00EE6742">
        <w:rPr>
          <w:rFonts w:ascii="Courier New" w:hAnsi="Courier New" w:cs="Courier New"/>
          <w:rtl/>
        </w:rPr>
        <w:t xml:space="preserve">فكيف </w:t>
      </w:r>
      <w:del w:id="5822" w:author="Transkribus" w:date="2019-12-11T14:30:00Z">
        <w:r w:rsidR="009B6BCA" w:rsidRPr="009B6BCA">
          <w:rPr>
            <w:rFonts w:ascii="Courier New" w:hAnsi="Courier New" w:cs="Courier New"/>
            <w:rtl/>
          </w:rPr>
          <w:delText>به</w:delText>
        </w:r>
      </w:del>
      <w:ins w:id="5823" w:author="Transkribus" w:date="2019-12-11T14:30:00Z">
        <w:r w:rsidRPr="00EE6742">
          <w:rPr>
            <w:rFonts w:ascii="Courier New" w:hAnsi="Courier New" w:cs="Courier New"/>
            <w:rtl/>
          </w:rPr>
          <w:t>بة</w:t>
        </w:r>
      </w:ins>
      <w:r w:rsidRPr="00EE6742">
        <w:rPr>
          <w:rFonts w:ascii="Courier New" w:hAnsi="Courier New" w:cs="Courier New"/>
          <w:rtl/>
        </w:rPr>
        <w:t xml:space="preserve"> ان صرت فى الطين والو</w:t>
      </w:r>
      <w:del w:id="5824" w:author="Transkribus" w:date="2019-12-11T14:30:00Z">
        <w:r w:rsidR="009B6BCA" w:rsidRPr="009B6BCA">
          <w:rPr>
            <w:rFonts w:ascii="Courier New" w:hAnsi="Courier New" w:cs="Courier New"/>
            <w:rtl/>
          </w:rPr>
          <w:delText>ح</w:delText>
        </w:r>
      </w:del>
      <w:ins w:id="5825" w:author="Transkribus" w:date="2019-12-11T14:30:00Z">
        <w:r w:rsidRPr="00EE6742">
          <w:rPr>
            <w:rFonts w:ascii="Courier New" w:hAnsi="Courier New" w:cs="Courier New"/>
            <w:rtl/>
          </w:rPr>
          <w:t>خ</w:t>
        </w:r>
      </w:ins>
      <w:r w:rsidRPr="00EE6742">
        <w:rPr>
          <w:rFonts w:ascii="Courier New" w:hAnsi="Courier New" w:cs="Courier New"/>
          <w:rtl/>
        </w:rPr>
        <w:t>ل</w:t>
      </w:r>
      <w:del w:id="58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D239186" w14:textId="5C1BEF3B" w:rsidR="00EE6742" w:rsidRPr="00EE6742" w:rsidRDefault="009B6BCA" w:rsidP="00EE6742">
      <w:pPr>
        <w:pStyle w:val="NurText"/>
        <w:bidi/>
        <w:rPr>
          <w:rFonts w:ascii="Courier New" w:hAnsi="Courier New" w:cs="Courier New"/>
        </w:rPr>
      </w:pPr>
      <w:dir w:val="rtl">
        <w:dir w:val="rtl">
          <w:del w:id="5827" w:author="Transkribus" w:date="2019-12-11T14:30:00Z">
            <w:r w:rsidRPr="009B6BCA">
              <w:rPr>
                <w:rFonts w:ascii="Courier New" w:hAnsi="Courier New" w:cs="Courier New"/>
                <w:rtl/>
              </w:rPr>
              <w:delText>فاذهلنى حتى بقيت مغيبا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828" w:author="Transkribus" w:date="2019-12-11T14:30:00Z">
            <w:r w:rsidR="00EE6742" w:rsidRPr="00EE6742">
              <w:rPr>
                <w:rFonts w:ascii="Courier New" w:hAnsi="Courier New" w:cs="Courier New"/>
                <w:rtl/>
              </w:rPr>
              <w:t xml:space="preserve">علد هلنى حسى قيت مغبيا * </w:t>
            </w:r>
          </w:ins>
          <w:r w:rsidR="00EE6742" w:rsidRPr="00EE6742">
            <w:rPr>
              <w:rFonts w:ascii="Courier New" w:hAnsi="Courier New" w:cs="Courier New"/>
              <w:rtl/>
            </w:rPr>
            <w:t xml:space="preserve">ولم يبق </w:t>
          </w:r>
          <w:del w:id="5829" w:author="Transkribus" w:date="2019-12-11T14:30:00Z">
            <w:r w:rsidRPr="009B6BCA">
              <w:rPr>
                <w:rFonts w:ascii="Courier New" w:hAnsi="Courier New" w:cs="Courier New"/>
                <w:rtl/>
              </w:rPr>
              <w:delText>لى سعدان يا صاح</w:delText>
            </w:r>
          </w:del>
          <w:ins w:id="5830" w:author="Transkribus" w:date="2019-12-11T14:30:00Z">
            <w:r w:rsidR="00EE6742" w:rsidRPr="00EE6742">
              <w:rPr>
                <w:rFonts w:ascii="Courier New" w:hAnsi="Courier New" w:cs="Courier New"/>
                <w:rtl/>
              </w:rPr>
              <w:t>فى سعد ان باساجح</w:t>
            </w:r>
          </w:ins>
          <w:r w:rsidR="00EE6742" w:rsidRPr="00EE6742">
            <w:rPr>
              <w:rFonts w:ascii="Courier New" w:hAnsi="Courier New" w:cs="Courier New"/>
              <w:rtl/>
            </w:rPr>
            <w:t xml:space="preserve"> من ع</w:t>
          </w:r>
          <w:del w:id="5831" w:author="Transkribus" w:date="2019-12-11T14:30:00Z">
            <w:r w:rsidRPr="009B6BCA">
              <w:rPr>
                <w:rFonts w:ascii="Courier New" w:hAnsi="Courier New" w:cs="Courier New"/>
                <w:rtl/>
              </w:rPr>
              <w:delText>ق</w:delText>
            </w:r>
          </w:del>
          <w:ins w:id="5832" w:author="Transkribus" w:date="2019-12-11T14:30:00Z">
            <w:r w:rsidR="00EE6742" w:rsidRPr="00EE6742">
              <w:rPr>
                <w:rFonts w:ascii="Courier New" w:hAnsi="Courier New" w:cs="Courier New"/>
                <w:rtl/>
              </w:rPr>
              <w:t>ع</w:t>
            </w:r>
          </w:ins>
          <w:r w:rsidR="00EE6742" w:rsidRPr="00EE6742">
            <w:rPr>
              <w:rFonts w:ascii="Courier New" w:hAnsi="Courier New" w:cs="Courier New"/>
              <w:rtl/>
            </w:rPr>
            <w:t>ل</w:t>
          </w:r>
          <w:del w:id="58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892A2A4" w14:textId="56951E3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وفى </w:t>
          </w:r>
          <w:del w:id="5834" w:author="Transkribus" w:date="2019-12-11T14:30:00Z">
            <w:r w:rsidRPr="009B6BCA">
              <w:rPr>
                <w:rFonts w:ascii="Courier New" w:hAnsi="Courier New" w:cs="Courier New"/>
                <w:rtl/>
              </w:rPr>
              <w:delText>كل ذا قد</w:delText>
            </w:r>
          </w:del>
          <w:ins w:id="5835" w:author="Transkribus" w:date="2019-12-11T14:30:00Z">
            <w:r w:rsidR="00EE6742" w:rsidRPr="00EE6742">
              <w:rPr>
                <w:rFonts w:ascii="Courier New" w:hAnsi="Courier New" w:cs="Courier New"/>
                <w:rtl/>
              </w:rPr>
              <w:t>ل داقد</w:t>
            </w:r>
          </w:ins>
          <w:r w:rsidR="00EE6742" w:rsidRPr="00EE6742">
            <w:rPr>
              <w:rFonts w:ascii="Courier New" w:hAnsi="Courier New" w:cs="Courier New"/>
              <w:rtl/>
            </w:rPr>
            <w:t xml:space="preserve"> بان </w:t>
          </w:r>
          <w:del w:id="5836" w:author="Transkribus" w:date="2019-12-11T14:30:00Z">
            <w:r w:rsidRPr="009B6BCA">
              <w:rPr>
                <w:rFonts w:ascii="Courier New" w:hAnsi="Courier New" w:cs="Courier New"/>
                <w:rtl/>
              </w:rPr>
              <w:delText>نقف دماغه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فاهون بشخص ناقص</w:delText>
                </w:r>
              </w:dir>
            </w:dir>
          </w:del>
          <w:ins w:id="5837" w:author="Transkribus" w:date="2019-12-11T14:30:00Z">
            <w:r w:rsidR="00EE6742" w:rsidRPr="00EE6742">
              <w:rPr>
                <w:rFonts w:ascii="Courier New" w:hAnsi="Courier New" w:cs="Courier New"/>
                <w:rtl/>
              </w:rPr>
              <w:t>يعف دمباه * فاهو بن سحس نثاقس</w:t>
            </w:r>
          </w:ins>
          <w:r w:rsidR="00EE6742" w:rsidRPr="00EE6742">
            <w:rPr>
              <w:rFonts w:ascii="Courier New" w:hAnsi="Courier New" w:cs="Courier New"/>
              <w:rtl/>
            </w:rPr>
            <w:t xml:space="preserve"> العقل </w:t>
          </w:r>
          <w:del w:id="5838" w:author="Transkribus" w:date="2019-12-11T14:30:00Z">
            <w:r w:rsidRPr="009B6BCA">
              <w:rPr>
                <w:rFonts w:ascii="Courier New" w:hAnsi="Courier New" w:cs="Courier New"/>
                <w:rtl/>
              </w:rPr>
              <w:delText>مختل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39" w:author="Transkribus" w:date="2019-12-11T14:30:00Z">
            <w:r w:rsidR="00EE6742" w:rsidRPr="00EE6742">
              <w:rPr>
                <w:rFonts w:ascii="Courier New" w:hAnsi="Courier New" w:cs="Courier New"/>
                <w:rtl/>
              </w:rPr>
              <w:t>سحتل</w:t>
            </w:r>
          </w:ins>
        </w:dir>
      </w:dir>
    </w:p>
    <w:p w14:paraId="7C7622D9" w14:textId="478DA11F" w:rsidR="00EE6742" w:rsidRPr="00EE6742" w:rsidRDefault="009B6BCA" w:rsidP="00EE6742">
      <w:pPr>
        <w:pStyle w:val="NurText"/>
        <w:bidi/>
        <w:rPr>
          <w:rFonts w:ascii="Courier New" w:hAnsi="Courier New" w:cs="Courier New"/>
        </w:rPr>
      </w:pPr>
      <w:dir w:val="rtl">
        <w:dir w:val="rtl">
          <w:del w:id="5840" w:author="Transkribus" w:date="2019-12-11T14:30:00Z">
            <w:r w:rsidRPr="009B6BCA">
              <w:rPr>
                <w:rFonts w:ascii="Courier New" w:hAnsi="Courier New" w:cs="Courier New"/>
                <w:rtl/>
              </w:rPr>
              <w:delText>واخرب بيت منه</w:delText>
            </w:r>
          </w:del>
          <w:ins w:id="5841" w:author="Transkribus" w:date="2019-12-11T14:30:00Z">
            <w:r w:rsidR="00EE6742" w:rsidRPr="00EE6742">
              <w:rPr>
                <w:rFonts w:ascii="Courier New" w:hAnsi="Courier New" w:cs="Courier New"/>
                <w:rtl/>
              </w:rPr>
              <w:t>وأحرب يبب نبية</w:t>
            </w:r>
          </w:ins>
          <w:r w:rsidR="00EE6742" w:rsidRPr="00EE6742">
            <w:rPr>
              <w:rFonts w:ascii="Courier New" w:hAnsi="Courier New" w:cs="Courier New"/>
              <w:rtl/>
            </w:rPr>
            <w:t xml:space="preserve"> فى الخلق </w:t>
          </w:r>
          <w:del w:id="5842" w:author="Transkribus" w:date="2019-12-11T14:30:00Z">
            <w:r w:rsidRPr="009B6BCA">
              <w:rPr>
                <w:rFonts w:ascii="Courier New" w:hAnsi="Courier New" w:cs="Courier New"/>
                <w:rtl/>
              </w:rPr>
              <w:delText>ما ترى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سريعا واولى</w:delText>
                </w:r>
              </w:dir>
            </w:dir>
          </w:del>
          <w:ins w:id="5843" w:author="Transkribus" w:date="2019-12-11T14:30:00Z">
            <w:r w:rsidR="00EE6742" w:rsidRPr="00EE6742">
              <w:rPr>
                <w:rFonts w:ascii="Courier New" w:hAnsi="Courier New" w:cs="Courier New"/>
                <w:rtl/>
              </w:rPr>
              <w:t>ماترى * صر يقا وأولفى</w:t>
            </w:r>
          </w:ins>
          <w:r w:rsidR="00EE6742" w:rsidRPr="00EE6742">
            <w:rPr>
              <w:rFonts w:ascii="Courier New" w:hAnsi="Courier New" w:cs="Courier New"/>
              <w:rtl/>
            </w:rPr>
            <w:t xml:space="preserve"> بالهوان وبالازل</w:t>
          </w:r>
          <w:del w:id="58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23E4A7" w14:textId="5375CC6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واوقليدس </w:t>
          </w:r>
          <w:del w:id="5845" w:author="Transkribus" w:date="2019-12-11T14:30:00Z">
            <w:r w:rsidRPr="009B6BCA">
              <w:rPr>
                <w:rFonts w:ascii="Courier New" w:hAnsi="Courier New" w:cs="Courier New"/>
                <w:rtl/>
              </w:rPr>
              <w:delText>لو عاش اعيا انحلاله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عليه</w:delText>
                </w:r>
              </w:dir>
            </w:dir>
          </w:del>
          <w:ins w:id="5846" w:author="Transkribus" w:date="2019-12-11T14:30:00Z">
            <w:r w:rsidR="00EE6742" w:rsidRPr="00EE6742">
              <w:rPr>
                <w:rFonts w:ascii="Courier New" w:hAnsi="Courier New" w:cs="Courier New"/>
                <w:rtl/>
              </w:rPr>
              <w:t>لوقاش أعبا اسلاله * عليسه</w:t>
            </w:r>
          </w:ins>
          <w:r w:rsidR="00EE6742" w:rsidRPr="00EE6742">
            <w:rPr>
              <w:rFonts w:ascii="Courier New" w:hAnsi="Courier New" w:cs="Courier New"/>
              <w:rtl/>
            </w:rPr>
            <w:t xml:space="preserve"> لان </w:t>
          </w:r>
          <w:del w:id="5847" w:author="Transkribus" w:date="2019-12-11T14:30:00Z">
            <w:r w:rsidRPr="009B6BCA">
              <w:rPr>
                <w:rFonts w:ascii="Courier New" w:hAnsi="Courier New" w:cs="Courier New"/>
                <w:rtl/>
              </w:rPr>
              <w:delText>الشكل ممتنع</w:delText>
            </w:r>
          </w:del>
          <w:ins w:id="5848" w:author="Transkribus" w:date="2019-12-11T14:30:00Z">
            <w:r w:rsidR="00EE6742" w:rsidRPr="00EE6742">
              <w:rPr>
                <w:rFonts w:ascii="Courier New" w:hAnsi="Courier New" w:cs="Courier New"/>
                <w:rtl/>
              </w:rPr>
              <w:t>الفل متنع</w:t>
            </w:r>
          </w:ins>
          <w:r w:rsidR="00EE6742" w:rsidRPr="00EE6742">
            <w:rPr>
              <w:rFonts w:ascii="Courier New" w:hAnsi="Courier New" w:cs="Courier New"/>
              <w:rtl/>
            </w:rPr>
            <w:t xml:space="preserve"> الحل</w:t>
          </w:r>
          <w:del w:id="58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07C465" w14:textId="7AA26DD9" w:rsidR="00EE6742" w:rsidRPr="00EE6742" w:rsidRDefault="009B6BCA" w:rsidP="00EE6742">
      <w:pPr>
        <w:pStyle w:val="NurText"/>
        <w:bidi/>
        <w:rPr>
          <w:rFonts w:ascii="Courier New" w:hAnsi="Courier New" w:cs="Courier New"/>
        </w:rPr>
      </w:pPr>
      <w:dir w:val="rtl">
        <w:dir w:val="rtl">
          <w:del w:id="5850" w:author="Transkribus" w:date="2019-12-11T14:30:00Z">
            <w:r w:rsidRPr="009B6BCA">
              <w:rPr>
                <w:rFonts w:ascii="Courier New" w:hAnsi="Courier New" w:cs="Courier New"/>
                <w:rtl/>
              </w:rPr>
              <w:delText>فحينئذ اقسمت بالله خالقي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851" w:author="Transkribus" w:date="2019-12-11T14:30:00Z">
            <w:r w:rsidR="00EE6742" w:rsidRPr="00EE6742">
              <w:rPr>
                <w:rFonts w:ascii="Courier New" w:hAnsi="Courier New" w:cs="Courier New"/>
                <w:rtl/>
              </w:rPr>
              <w:t xml:space="preserve">خينتذ أسمت الله جالقى * </w:t>
            </w:r>
          </w:ins>
          <w:r w:rsidR="00EE6742" w:rsidRPr="00EE6742">
            <w:rPr>
              <w:rFonts w:ascii="Courier New" w:hAnsi="Courier New" w:cs="Courier New"/>
              <w:rtl/>
            </w:rPr>
            <w:t xml:space="preserve">وهود </w:t>
          </w:r>
          <w:del w:id="5852" w:author="Transkribus" w:date="2019-12-11T14:30:00Z">
            <w:r w:rsidRPr="009B6BCA">
              <w:rPr>
                <w:rFonts w:ascii="Courier New" w:hAnsi="Courier New" w:cs="Courier New"/>
                <w:rtl/>
              </w:rPr>
              <w:delText>اخى</w:delText>
            </w:r>
          </w:del>
          <w:ins w:id="5853" w:author="Transkribus" w:date="2019-12-11T14:30:00Z">
            <w:r w:rsidR="00EE6742" w:rsidRPr="00EE6742">
              <w:rPr>
                <w:rFonts w:ascii="Courier New" w:hAnsi="Courier New" w:cs="Courier New"/>
                <w:rtl/>
              </w:rPr>
              <w:t>أحمى</w:t>
            </w:r>
          </w:ins>
          <w:r w:rsidR="00EE6742" w:rsidRPr="00EE6742">
            <w:rPr>
              <w:rFonts w:ascii="Courier New" w:hAnsi="Courier New" w:cs="Courier New"/>
              <w:rtl/>
            </w:rPr>
            <w:t xml:space="preserve"> عاد </w:t>
          </w:r>
          <w:del w:id="5854" w:author="Transkribus" w:date="2019-12-11T14:30:00Z">
            <w:r w:rsidRPr="009B6BCA">
              <w:rPr>
                <w:rFonts w:ascii="Courier New" w:hAnsi="Courier New" w:cs="Courier New"/>
                <w:rtl/>
              </w:rPr>
              <w:delText>وشيث وذى</w:delText>
            </w:r>
          </w:del>
          <w:ins w:id="5855" w:author="Transkribus" w:date="2019-12-11T14:30:00Z">
            <w:r w:rsidR="00EE6742" w:rsidRPr="00EE6742">
              <w:rPr>
                <w:rFonts w:ascii="Courier New" w:hAnsi="Courier New" w:cs="Courier New"/>
                <w:rtl/>
              </w:rPr>
              <w:t>وشيبودى</w:t>
            </w:r>
          </w:ins>
          <w:r w:rsidR="00EE6742" w:rsidRPr="00EE6742">
            <w:rPr>
              <w:rFonts w:ascii="Courier New" w:hAnsi="Courier New" w:cs="Courier New"/>
              <w:rtl/>
            </w:rPr>
            <w:t xml:space="preserve"> الكفل</w:t>
          </w:r>
          <w:del w:id="58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06157B" w14:textId="1B8D5A8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وسور</w:t>
          </w:r>
          <w:del w:id="5857" w:author="Transkribus" w:date="2019-12-11T14:30:00Z">
            <w:r w:rsidRPr="009B6BCA">
              <w:rPr>
                <w:rFonts w:ascii="Courier New" w:hAnsi="Courier New" w:cs="Courier New"/>
                <w:rtl/>
              </w:rPr>
              <w:delText>ة</w:delText>
            </w:r>
          </w:del>
          <w:ins w:id="5858" w:author="Transkribus" w:date="2019-12-11T14:30:00Z">
            <w:r w:rsidR="00EE6742" w:rsidRPr="00EE6742">
              <w:rPr>
                <w:rFonts w:ascii="Courier New" w:hAnsi="Courier New" w:cs="Courier New"/>
                <w:rtl/>
              </w:rPr>
              <w:t>٥</w:t>
            </w:r>
          </w:ins>
          <w:r w:rsidR="00EE6742" w:rsidRPr="00EE6742">
            <w:rPr>
              <w:rFonts w:ascii="Courier New" w:hAnsi="Courier New" w:cs="Courier New"/>
              <w:rtl/>
            </w:rPr>
            <w:t xml:space="preserve"> يس وطه ومر</w:t>
          </w:r>
          <w:del w:id="5859" w:author="Transkribus" w:date="2019-12-11T14:30:00Z">
            <w:r w:rsidRPr="009B6BCA">
              <w:rPr>
                <w:rFonts w:ascii="Courier New" w:hAnsi="Courier New" w:cs="Courier New"/>
                <w:rtl/>
              </w:rPr>
              <w:delText>ي</w:delText>
            </w:r>
          </w:del>
          <w:ins w:id="5860" w:author="Transkribus" w:date="2019-12-11T14:30:00Z">
            <w:r w:rsidR="00EE6742" w:rsidRPr="00EE6742">
              <w:rPr>
                <w:rFonts w:ascii="Courier New" w:hAnsi="Courier New" w:cs="Courier New"/>
                <w:rtl/>
              </w:rPr>
              <w:t>ث</w:t>
            </w:r>
          </w:ins>
          <w:r w:rsidR="00EE6742" w:rsidRPr="00EE6742">
            <w:rPr>
              <w:rFonts w:ascii="Courier New" w:hAnsi="Courier New" w:cs="Courier New"/>
              <w:rtl/>
            </w:rPr>
            <w:t>م</w:t>
          </w:r>
          <w:del w:id="58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وصاد </w:t>
              </w:r>
              <w:del w:id="5862" w:author="Transkribus" w:date="2019-12-11T14:30:00Z">
                <w:r w:rsidRPr="009B6BCA">
                  <w:rPr>
                    <w:rFonts w:ascii="Courier New" w:hAnsi="Courier New" w:cs="Courier New"/>
                    <w:rtl/>
                  </w:rPr>
                  <w:delText>وحم ولقمان والنمل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63" w:author="Transkribus" w:date="2019-12-11T14:30:00Z">
                <w:r w:rsidR="00EE6742" w:rsidRPr="00EE6742">
                  <w:rPr>
                    <w:rFonts w:ascii="Courier New" w:hAnsi="Courier New" w:cs="Courier New"/>
                    <w:rtl/>
                  </w:rPr>
                  <w:t>وجم وانسمان والثمل</w:t>
                </w:r>
              </w:ins>
            </w:dir>
          </w:dir>
        </w:dir>
      </w:dir>
    </w:p>
    <w:p w14:paraId="3872F1C4" w14:textId="23FFAB3B" w:rsidR="00EE6742" w:rsidRPr="00EE6742" w:rsidRDefault="009B6BCA" w:rsidP="00EE6742">
      <w:pPr>
        <w:pStyle w:val="NurText"/>
        <w:bidi/>
        <w:rPr>
          <w:rFonts w:ascii="Courier New" w:hAnsi="Courier New" w:cs="Courier New"/>
        </w:rPr>
      </w:pPr>
      <w:dir w:val="rtl">
        <w:dir w:val="rtl">
          <w:del w:id="5864" w:author="Transkribus" w:date="2019-12-11T14:30:00Z">
            <w:r w:rsidRPr="009B6BCA">
              <w:rPr>
                <w:rFonts w:ascii="Courier New" w:hAnsi="Courier New" w:cs="Courier New"/>
                <w:rtl/>
              </w:rPr>
              <w:delText>لئن</w:delText>
            </w:r>
          </w:del>
          <w:ins w:id="5865" w:author="Transkribus" w:date="2019-12-11T14:30:00Z">
            <w:r w:rsidR="00EE6742" w:rsidRPr="00EE6742">
              <w:rPr>
                <w:rFonts w:ascii="Courier New" w:hAnsi="Courier New" w:cs="Courier New"/>
                <w:rtl/>
              </w:rPr>
              <w:t>ابن</w:t>
            </w:r>
          </w:ins>
          <w:r w:rsidR="00EE6742" w:rsidRPr="00EE6742">
            <w:rPr>
              <w:rFonts w:ascii="Courier New" w:hAnsi="Courier New" w:cs="Courier New"/>
              <w:rtl/>
            </w:rPr>
            <w:t xml:space="preserve"> لم </w:t>
          </w:r>
          <w:del w:id="5866" w:author="Transkribus" w:date="2019-12-11T14:30:00Z">
            <w:r w:rsidRPr="009B6BCA">
              <w:rPr>
                <w:rFonts w:ascii="Courier New" w:hAnsi="Courier New" w:cs="Courier New"/>
                <w:rtl/>
              </w:rPr>
              <w:delText>اجد</w:delText>
            </w:r>
          </w:del>
          <w:ins w:id="5867" w:author="Transkribus" w:date="2019-12-11T14:30:00Z">
            <w:r w:rsidR="00EE6742" w:rsidRPr="00EE6742">
              <w:rPr>
                <w:rFonts w:ascii="Courier New" w:hAnsi="Courier New" w:cs="Courier New"/>
                <w:rtl/>
              </w:rPr>
              <w:t>أحمسد</w:t>
            </w:r>
          </w:ins>
          <w:r w:rsidR="00EE6742" w:rsidRPr="00EE6742">
            <w:rPr>
              <w:rFonts w:ascii="Courier New" w:hAnsi="Courier New" w:cs="Courier New"/>
              <w:rtl/>
            </w:rPr>
            <w:t xml:space="preserve"> فى </w:t>
          </w:r>
          <w:del w:id="5868" w:author="Transkribus" w:date="2019-12-11T14:30:00Z">
            <w:r w:rsidRPr="009B6BCA">
              <w:rPr>
                <w:rFonts w:ascii="Courier New" w:hAnsi="Courier New" w:cs="Courier New"/>
                <w:rtl/>
              </w:rPr>
              <w:delText>المزلقان ملاسة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تؤاتى كراعى لا جعلناه</w:delText>
                </w:r>
              </w:dir>
            </w:dir>
          </w:del>
          <w:ins w:id="5869" w:author="Transkribus" w:date="2019-12-11T14:30:00Z">
            <w:r w:rsidR="00EE6742" w:rsidRPr="00EE6742">
              <w:rPr>
                <w:rFonts w:ascii="Courier New" w:hAnsi="Courier New" w:cs="Courier New"/>
                <w:rtl/>
              </w:rPr>
              <w:t>المزاثيان ملاسه * توأنى كراسى الأحعلناء</w:t>
            </w:r>
          </w:ins>
          <w:r w:rsidR="00EE6742" w:rsidRPr="00EE6742">
            <w:rPr>
              <w:rFonts w:ascii="Courier New" w:hAnsi="Courier New" w:cs="Courier New"/>
              <w:rtl/>
            </w:rPr>
            <w:t xml:space="preserve"> فى </w:t>
          </w:r>
          <w:del w:id="5870" w:author="Transkribus" w:date="2019-12-11T14:30:00Z">
            <w:r w:rsidRPr="009B6BCA">
              <w:rPr>
                <w:rFonts w:ascii="Courier New" w:hAnsi="Courier New" w:cs="Courier New"/>
                <w:rtl/>
              </w:rPr>
              <w:delText>حل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71" w:author="Transkribus" w:date="2019-12-11T14:30:00Z">
            <w:r w:rsidR="00EE6742" w:rsidRPr="00EE6742">
              <w:rPr>
                <w:rFonts w:ascii="Courier New" w:hAnsi="Courier New" w:cs="Courier New"/>
                <w:rtl/>
              </w:rPr>
              <w:t>جل</w:t>
            </w:r>
          </w:ins>
        </w:dir>
      </w:dir>
    </w:p>
    <w:p w14:paraId="2CB1BD21" w14:textId="0670D484" w:rsidR="00EE6742" w:rsidRPr="00EE6742" w:rsidRDefault="009B6BCA" w:rsidP="00EE6742">
      <w:pPr>
        <w:pStyle w:val="NurText"/>
        <w:bidi/>
        <w:rPr>
          <w:rFonts w:ascii="Courier New" w:hAnsi="Courier New" w:cs="Courier New"/>
        </w:rPr>
      </w:pPr>
      <w:dir w:val="rtl">
        <w:dir w:val="rtl">
          <w:del w:id="5872" w:author="Transkribus" w:date="2019-12-11T14:30:00Z">
            <w:r w:rsidRPr="009B6BCA">
              <w:rPr>
                <w:rFonts w:ascii="Courier New" w:hAnsi="Courier New" w:cs="Courier New"/>
                <w:rtl/>
              </w:rPr>
              <w:delText>ولا قلت شعرا</w:delText>
            </w:r>
          </w:del>
          <w:ins w:id="5873" w:author="Transkribus" w:date="2019-12-11T14:30:00Z">
            <w:r w:rsidR="00EE6742" w:rsidRPr="00EE6742">
              <w:rPr>
                <w:rFonts w:ascii="Courier New" w:hAnsi="Courier New" w:cs="Courier New"/>
                <w:rtl/>
              </w:rPr>
              <w:t>ولاقلت سعرا</w:t>
            </w:r>
          </w:ins>
          <w:r w:rsidR="00EE6742" w:rsidRPr="00EE6742">
            <w:rPr>
              <w:rFonts w:ascii="Courier New" w:hAnsi="Courier New" w:cs="Courier New"/>
              <w:rtl/>
            </w:rPr>
            <w:t xml:space="preserve"> فى </w:t>
          </w:r>
          <w:del w:id="5874" w:author="Transkribus" w:date="2019-12-11T14:30:00Z">
            <w:r w:rsidRPr="009B6BCA">
              <w:rPr>
                <w:rFonts w:ascii="Courier New" w:hAnsi="Courier New" w:cs="Courier New"/>
                <w:rtl/>
              </w:rPr>
              <w:delText>دمشق ولا ارى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875" w:author="Transkribus" w:date="2019-12-11T14:30:00Z">
            <w:r w:rsidR="00EE6742" w:rsidRPr="00EE6742">
              <w:rPr>
                <w:rFonts w:ascii="Courier New" w:hAnsi="Courier New" w:cs="Courier New"/>
                <w:rtl/>
              </w:rPr>
              <w:t xml:space="preserve">دمسق ولاارى * </w:t>
            </w:r>
          </w:ins>
          <w:r w:rsidR="00EE6742" w:rsidRPr="00EE6742">
            <w:rPr>
              <w:rFonts w:ascii="Courier New" w:hAnsi="Courier New" w:cs="Courier New"/>
              <w:rtl/>
            </w:rPr>
            <w:t xml:space="preserve">اعاتب </w:t>
          </w:r>
          <w:del w:id="5876" w:author="Transkribus" w:date="2019-12-11T14:30:00Z">
            <w:r w:rsidRPr="009B6BCA">
              <w:rPr>
                <w:rFonts w:ascii="Courier New" w:hAnsi="Courier New" w:cs="Courier New"/>
                <w:rtl/>
              </w:rPr>
              <w:delText>اسكافا بجد ولا هزل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77" w:author="Transkribus" w:date="2019-12-11T14:30:00Z">
            <w:r w:rsidR="00EE6742" w:rsidRPr="00EE6742">
              <w:rPr>
                <w:rFonts w:ascii="Courier New" w:hAnsi="Courier New" w:cs="Courier New"/>
                <w:rtl/>
              </w:rPr>
              <w:t>اسكمانا مجد ولاهزل</w:t>
            </w:r>
          </w:ins>
        </w:dir>
      </w:dir>
    </w:p>
    <w:p w14:paraId="39B1550F" w14:textId="5C4F1964" w:rsidR="00EE6742" w:rsidRPr="00EE6742" w:rsidRDefault="009B6BCA" w:rsidP="00EE6742">
      <w:pPr>
        <w:pStyle w:val="NurText"/>
        <w:bidi/>
        <w:rPr>
          <w:rFonts w:ascii="Courier New" w:hAnsi="Courier New" w:cs="Courier New"/>
        </w:rPr>
      </w:pPr>
      <w:dir w:val="rtl">
        <w:dir w:val="rtl">
          <w:del w:id="5878" w:author="Transkribus" w:date="2019-12-11T14:30:00Z">
            <w:r w:rsidRPr="009B6BCA">
              <w:rPr>
                <w:rFonts w:ascii="Courier New" w:hAnsi="Courier New" w:cs="Courier New"/>
                <w:rtl/>
              </w:rPr>
              <w:delText>دهيت</w:delText>
            </w:r>
          </w:del>
          <w:ins w:id="5879" w:author="Transkribus" w:date="2019-12-11T14:30:00Z">
            <w:r w:rsidR="00EE6742" w:rsidRPr="00EE6742">
              <w:rPr>
                <w:rFonts w:ascii="Courier New" w:hAnsi="Courier New" w:cs="Courier New"/>
                <w:rtl/>
              </w:rPr>
              <w:t>(طبب</w:t>
            </w:r>
          </w:ins>
          <w:r w:rsidR="00EE6742" w:rsidRPr="00EE6742">
            <w:rPr>
              <w:rFonts w:ascii="Courier New" w:hAnsi="Courier New" w:cs="Courier New"/>
              <w:rtl/>
            </w:rPr>
            <w:t xml:space="preserve"> به </w:t>
          </w:r>
          <w:del w:id="5880" w:author="Transkribus" w:date="2019-12-11T14:30:00Z">
            <w:r w:rsidRPr="009B6BCA">
              <w:rPr>
                <w:rFonts w:ascii="Courier New" w:hAnsi="Courier New" w:cs="Courier New"/>
                <w:rtl/>
              </w:rPr>
              <w:delText>خلا ينغص عيشتي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بارك</w:delText>
                </w:r>
              </w:dir>
            </w:dir>
          </w:del>
          <w:ins w:id="5881" w:author="Transkribus" w:date="2019-12-11T14:30:00Z">
            <w:r w:rsidR="00EE6742" w:rsidRPr="00EE6742">
              <w:rPr>
                <w:rFonts w:ascii="Courier New" w:hAnsi="Courier New" w:cs="Courier New"/>
                <w:rtl/>
              </w:rPr>
              <w:t>حسلا فس عيسى * فلاشارك</w:t>
            </w:r>
          </w:ins>
          <w:r w:rsidR="00EE6742" w:rsidRPr="00EE6742">
            <w:rPr>
              <w:rFonts w:ascii="Courier New" w:hAnsi="Courier New" w:cs="Courier New"/>
              <w:rtl/>
            </w:rPr>
            <w:t xml:space="preserve"> الرحمن </w:t>
          </w:r>
          <w:del w:id="5882" w:author="Transkribus" w:date="2019-12-11T14:30:00Z">
            <w:r w:rsidRPr="009B6BCA">
              <w:rPr>
                <w:rFonts w:ascii="Courier New" w:hAnsi="Courier New" w:cs="Courier New"/>
                <w:rtl/>
              </w:rPr>
              <w:delText>لى فيه</w:delText>
            </w:r>
          </w:del>
          <w:ins w:id="5883" w:author="Transkribus" w:date="2019-12-11T14:30:00Z">
            <w:r w:rsidR="00EE6742" w:rsidRPr="00EE6742">
              <w:rPr>
                <w:rFonts w:ascii="Courier New" w:hAnsi="Courier New" w:cs="Courier New"/>
                <w:rtl/>
              </w:rPr>
              <w:t>فى نبه</w:t>
            </w:r>
          </w:ins>
          <w:r w:rsidR="00EE6742" w:rsidRPr="00EE6742">
            <w:rPr>
              <w:rFonts w:ascii="Courier New" w:hAnsi="Courier New" w:cs="Courier New"/>
              <w:rtl/>
            </w:rPr>
            <w:t xml:space="preserve"> من </w:t>
          </w:r>
          <w:del w:id="5884" w:author="Transkribus" w:date="2019-12-11T14:30:00Z">
            <w:r w:rsidRPr="009B6BCA">
              <w:rPr>
                <w:rFonts w:ascii="Courier New" w:hAnsi="Courier New" w:cs="Courier New"/>
                <w:rtl/>
              </w:rPr>
              <w:delText>خل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885" w:author="Transkribus" w:date="2019-12-11T14:30:00Z">
            <w:r w:rsidR="00EE6742" w:rsidRPr="00EE6742">
              <w:rPr>
                <w:rFonts w:ascii="Courier New" w:hAnsi="Courier New" w:cs="Courier New"/>
                <w:rtl/>
              </w:rPr>
              <w:t>جل</w:t>
            </w:r>
          </w:ins>
        </w:dir>
      </w:dir>
    </w:p>
    <w:p w14:paraId="6318F185" w14:textId="3F28B2DB" w:rsidR="00EE6742" w:rsidRPr="00EE6742" w:rsidRDefault="009B6BCA" w:rsidP="00EE6742">
      <w:pPr>
        <w:pStyle w:val="NurText"/>
        <w:bidi/>
        <w:rPr>
          <w:rFonts w:ascii="Courier New" w:hAnsi="Courier New" w:cs="Courier New"/>
        </w:rPr>
      </w:pPr>
      <w:dir w:val="rtl">
        <w:dir w:val="rtl">
          <w:del w:id="5886" w:author="Transkribus" w:date="2019-12-11T14:30:00Z">
            <w:r w:rsidRPr="009B6BCA">
              <w:rPr>
                <w:rFonts w:ascii="Courier New" w:hAnsi="Courier New" w:cs="Courier New"/>
                <w:rtl/>
              </w:rPr>
              <w:delText>وكم</w:delText>
            </w:r>
          </w:del>
          <w:ins w:id="5887" w:author="Transkribus" w:date="2019-12-11T14:30:00Z">
            <w:r w:rsidR="00EE6742" w:rsidRPr="00EE6742">
              <w:rPr>
                <w:rFonts w:ascii="Courier New" w:hAnsi="Courier New" w:cs="Courier New"/>
                <w:rtl/>
              </w:rPr>
              <w:t>٤م</w:t>
            </w:r>
          </w:ins>
          <w:r w:rsidR="00EE6742" w:rsidRPr="00EE6742">
            <w:rPr>
              <w:rFonts w:ascii="Courier New" w:hAnsi="Courier New" w:cs="Courier New"/>
              <w:rtl/>
            </w:rPr>
            <w:t xml:space="preserve"> الم الاسكاف </w:t>
          </w:r>
          <w:del w:id="5888" w:author="Transkribus" w:date="2019-12-11T14:30:00Z">
            <w:r w:rsidRPr="009B6BCA">
              <w:rPr>
                <w:rFonts w:ascii="Courier New" w:hAnsi="Courier New" w:cs="Courier New"/>
                <w:rtl/>
              </w:rPr>
              <w:delText>قلبى بمطله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ولاقيت ما لاقاه</w:delText>
                </w:r>
              </w:dir>
            </w:dir>
          </w:del>
          <w:ins w:id="5889" w:author="Transkribus" w:date="2019-12-11T14:30:00Z">
            <w:r w:rsidR="00EE6742" w:rsidRPr="00EE6742">
              <w:rPr>
                <w:rFonts w:ascii="Courier New" w:hAnsi="Courier New" w:cs="Courier New"/>
                <w:rtl/>
              </w:rPr>
              <w:t>قلنيى مطله * ولاقيب مالاقاه</w:t>
            </w:r>
          </w:ins>
          <w:r w:rsidR="00EE6742" w:rsidRPr="00EE6742">
            <w:rPr>
              <w:rFonts w:ascii="Courier New" w:hAnsi="Courier New" w:cs="Courier New"/>
              <w:rtl/>
            </w:rPr>
            <w:t xml:space="preserve"> موسى من العجل</w:t>
          </w:r>
          <w:del w:id="58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F669AF" w14:textId="0D84F2F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5891" w:author="Transkribus" w:date="2019-12-11T14:30:00Z">
            <w:r w:rsidRPr="009B6BCA">
              <w:rPr>
                <w:rFonts w:ascii="Courier New" w:hAnsi="Courier New" w:cs="Courier New"/>
                <w:rtl/>
              </w:rPr>
              <w:delText>ارسطاليس يدهى بمعشر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يرومون منه ان يوافق</w:delText>
                </w:r>
              </w:dir>
            </w:dir>
          </w:del>
          <w:ins w:id="5892" w:author="Transkribus" w:date="2019-12-11T14:30:00Z">
            <w:r w:rsidR="00EE6742" w:rsidRPr="00EE6742">
              <w:rPr>
                <w:rFonts w:ascii="Courier New" w:hAnsi="Courier New" w:cs="Courier New"/>
                <w:rtl/>
              </w:rPr>
              <w:t>ارسلاليس هى معسر * برومون منة أن بوافق</w:t>
            </w:r>
          </w:ins>
          <w:r w:rsidR="00EE6742" w:rsidRPr="00EE6742">
            <w:rPr>
              <w:rFonts w:ascii="Courier New" w:hAnsi="Courier New" w:cs="Courier New"/>
              <w:rtl/>
            </w:rPr>
            <w:t xml:space="preserve"> فى اله</w:t>
          </w:r>
          <w:del w:id="5893" w:author="Transkribus" w:date="2019-12-11T14:30:00Z">
            <w:r w:rsidRPr="009B6BCA">
              <w:rPr>
                <w:rFonts w:ascii="Courier New" w:hAnsi="Courier New" w:cs="Courier New"/>
                <w:rtl/>
              </w:rPr>
              <w:delText>ز</w:delText>
            </w:r>
          </w:del>
          <w:ins w:id="5894" w:author="Transkribus" w:date="2019-12-11T14:30:00Z">
            <w:r w:rsidR="00EE6742" w:rsidRPr="00EE6742">
              <w:rPr>
                <w:rFonts w:ascii="Courier New" w:hAnsi="Courier New" w:cs="Courier New"/>
                <w:rtl/>
              </w:rPr>
              <w:t>سر</w:t>
            </w:r>
          </w:ins>
          <w:r w:rsidR="00EE6742" w:rsidRPr="00EE6742">
            <w:rPr>
              <w:rFonts w:ascii="Courier New" w:hAnsi="Courier New" w:cs="Courier New"/>
              <w:rtl/>
            </w:rPr>
            <w:t>ل</w:t>
          </w:r>
          <w:del w:id="589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68EC54" w14:textId="77777777" w:rsidR="009B6BCA" w:rsidRPr="009B6BCA" w:rsidRDefault="009B6BCA" w:rsidP="009B6BCA">
      <w:pPr>
        <w:pStyle w:val="NurText"/>
        <w:bidi/>
        <w:rPr>
          <w:del w:id="5896" w:author="Transkribus" w:date="2019-12-11T14:30:00Z"/>
          <w:rFonts w:ascii="Courier New" w:hAnsi="Courier New" w:cs="Courier New"/>
        </w:rPr>
      </w:pPr>
      <w:dir w:val="rtl">
        <w:dir w:val="rtl">
          <w:del w:id="5897" w:author="Transkribus" w:date="2019-12-11T14:30:00Z">
            <w:r w:rsidRPr="009B6BCA">
              <w:rPr>
                <w:rFonts w:ascii="Courier New" w:hAnsi="Courier New" w:cs="Courier New"/>
                <w:rtl/>
              </w:rPr>
              <w:delText>وبقراط قد لاقى امورا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ولكنه لم يلق فى اهله مثلي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414DC4" w14:textId="143F381F" w:rsidR="00EE6742" w:rsidRPr="00EE6742" w:rsidRDefault="009B6BCA" w:rsidP="00EE6742">
      <w:pPr>
        <w:pStyle w:val="NurText"/>
        <w:bidi/>
        <w:rPr>
          <w:ins w:id="5898" w:author="Transkribus" w:date="2019-12-11T14:30:00Z"/>
          <w:rFonts w:ascii="Courier New" w:hAnsi="Courier New" w:cs="Courier New"/>
        </w:rPr>
      </w:pPr>
      <w:dir w:val="rtl">
        <w:dir w:val="rtl">
          <w:ins w:id="5899" w:author="Transkribus" w:date="2019-12-11T14:30:00Z">
            <w:r w:rsidR="00EE6742" w:rsidRPr="00EE6742">
              <w:rPr>
                <w:rFonts w:ascii="Courier New" w:hAnsi="Courier New" w:cs="Courier New"/>
                <w:rtl/>
              </w:rPr>
              <w:t>ويقسراط فدلافى أمور اكتيره * وته لم بلق فى أهله متلى</w:t>
            </w:r>
          </w:ins>
        </w:dir>
      </w:dir>
    </w:p>
    <w:p w14:paraId="0A514753" w14:textId="6EDE613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وقد </w:t>
      </w:r>
      <w:del w:id="5900" w:author="Transkribus" w:date="2019-12-11T14:30:00Z">
        <w:r w:rsidR="009B6BCA" w:rsidRPr="009B6BCA">
          <w:rPr>
            <w:rFonts w:ascii="Courier New" w:hAnsi="Courier New" w:cs="Courier New"/>
            <w:rtl/>
          </w:rPr>
          <w:delText>كان جالينوس ان عض</w:delText>
        </w:r>
      </w:del>
      <w:ins w:id="5901" w:author="Transkribus" w:date="2019-12-11T14:30:00Z">
        <w:r w:rsidRPr="00EE6742">
          <w:rPr>
            <w:rFonts w:ascii="Courier New" w:hAnsi="Courier New" w:cs="Courier New"/>
            <w:rtl/>
          </w:rPr>
          <w:t>كمان جالبيوس ابن عس</w:t>
        </w:r>
      </w:ins>
      <w:r w:rsidRPr="00EE6742">
        <w:rPr>
          <w:rFonts w:ascii="Courier New" w:hAnsi="Courier New" w:cs="Courier New"/>
          <w:rtl/>
        </w:rPr>
        <w:t xml:space="preserve"> رجله</w:t>
      </w:r>
      <w:del w:id="59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تمشك يداوى </w:delText>
            </w:r>
          </w:dir>
        </w:dir>
      </w:del>
      <w:ins w:id="5903" w:author="Transkribus" w:date="2019-12-11T14:30:00Z">
        <w:r w:rsidRPr="00EE6742">
          <w:rPr>
            <w:rFonts w:ascii="Courier New" w:hAnsi="Courier New" w:cs="Courier New"/>
            <w:rtl/>
          </w:rPr>
          <w:t xml:space="preserve"> * مسك بد اوى </w:t>
        </w:r>
      </w:ins>
      <w:r w:rsidRPr="00EE6742">
        <w:rPr>
          <w:rFonts w:ascii="Courier New" w:hAnsi="Courier New" w:cs="Courier New"/>
          <w:rtl/>
        </w:rPr>
        <w:t xml:space="preserve">العقر </w:t>
      </w:r>
      <w:del w:id="5904" w:author="Transkribus" w:date="2019-12-11T14:30:00Z">
        <w:r w:rsidR="009B6BCA" w:rsidRPr="009B6BCA">
          <w:rPr>
            <w:rFonts w:ascii="Courier New" w:hAnsi="Courier New" w:cs="Courier New"/>
            <w:rtl/>
          </w:rPr>
          <w:delText>بالمرهم النخلي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905" w:author="Transkribus" w:date="2019-12-11T14:30:00Z">
        <w:r w:rsidRPr="00EE6742">
          <w:rPr>
            <w:rFonts w:ascii="Courier New" w:hAnsi="Courier New" w:cs="Courier New"/>
            <w:rtl/>
          </w:rPr>
          <w:t>باطرهيم التخلى</w:t>
        </w:r>
      </w:ins>
    </w:p>
    <w:p w14:paraId="6B29FCF0" w14:textId="4AEBF2CC" w:rsidR="00EE6742" w:rsidRPr="00EE6742" w:rsidRDefault="009B6BCA" w:rsidP="00EE6742">
      <w:pPr>
        <w:pStyle w:val="NurText"/>
        <w:bidi/>
        <w:rPr>
          <w:rFonts w:ascii="Courier New" w:hAnsi="Courier New" w:cs="Courier New"/>
        </w:rPr>
      </w:pPr>
      <w:dir w:val="rtl">
        <w:dir w:val="rtl">
          <w:ins w:id="590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وقسطا بن </w:t>
          </w:r>
          <w:del w:id="5907" w:author="Transkribus" w:date="2019-12-11T14:30:00Z">
            <w:r w:rsidRPr="009B6BCA">
              <w:rPr>
                <w:rFonts w:ascii="Courier New" w:hAnsi="Courier New" w:cs="Courier New"/>
                <w:rtl/>
              </w:rPr>
              <w:delText>لوقا كان يحفى لاجل</w:delText>
            </w:r>
          </w:del>
          <w:ins w:id="5908" w:author="Transkribus" w:date="2019-12-11T14:30:00Z">
            <w:r w:rsidR="00EE6742" w:rsidRPr="00EE6742">
              <w:rPr>
                <w:rFonts w:ascii="Courier New" w:hAnsi="Courier New" w:cs="Courier New"/>
                <w:rtl/>
              </w:rPr>
              <w:t>لوقاكان يحيى الاجسل</w:t>
            </w:r>
          </w:ins>
          <w:r w:rsidR="00EE6742" w:rsidRPr="00EE6742">
            <w:rPr>
              <w:rFonts w:ascii="Courier New" w:hAnsi="Courier New" w:cs="Courier New"/>
              <w:rtl/>
            </w:rPr>
            <w:t xml:space="preserve"> ذا</w:t>
          </w:r>
          <w:del w:id="59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كان يصغى</w:delText>
                </w:r>
              </w:dir>
            </w:dir>
          </w:del>
          <w:ins w:id="5910" w:author="Transkribus" w:date="2019-12-11T14:30:00Z">
            <w:r w:rsidR="00EE6742" w:rsidRPr="00EE6742">
              <w:rPr>
                <w:rFonts w:ascii="Courier New" w:hAnsi="Courier New" w:cs="Courier New"/>
                <w:rtl/>
              </w:rPr>
              <w:t xml:space="preserve"> * وماكمان اصفى</w:t>
            </w:r>
          </w:ins>
          <w:r w:rsidR="00EE6742" w:rsidRPr="00EE6742">
            <w:rPr>
              <w:rFonts w:ascii="Courier New" w:hAnsi="Courier New" w:cs="Courier New"/>
              <w:rtl/>
            </w:rPr>
            <w:t xml:space="preserve"> فى حفاه الى عذل</w:t>
          </w:r>
          <w:del w:id="59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CE5FEA" w14:textId="77777777" w:rsidR="009B6BCA" w:rsidRPr="009B6BCA" w:rsidRDefault="009B6BCA" w:rsidP="009B6BCA">
      <w:pPr>
        <w:pStyle w:val="NurText"/>
        <w:bidi/>
        <w:rPr>
          <w:del w:id="5912" w:author="Transkribus" w:date="2019-12-11T14:30:00Z"/>
          <w:rFonts w:ascii="Courier New" w:hAnsi="Courier New" w:cs="Courier New"/>
        </w:rPr>
      </w:pPr>
      <w:dir w:val="rtl">
        <w:dir w:val="rtl">
          <w:del w:id="5913" w:author="Transkribus" w:date="2019-12-11T14:30:00Z">
            <w:r w:rsidRPr="009B6BCA">
              <w:rPr>
                <w:rFonts w:ascii="Courier New" w:hAnsi="Courier New" w:cs="Courier New"/>
                <w:rtl/>
              </w:rPr>
              <w:delText>وكان ابو نصر اذا زار معشرا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وضاع له نعل يروح بلا نعل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4D96F75" w14:textId="00426BC1" w:rsidR="00EE6742" w:rsidRPr="00EE6742" w:rsidRDefault="009B6BCA" w:rsidP="00EE6742">
      <w:pPr>
        <w:pStyle w:val="NurText"/>
        <w:bidi/>
        <w:rPr>
          <w:ins w:id="5914" w:author="Transkribus" w:date="2019-12-11T14:30:00Z"/>
          <w:rFonts w:ascii="Courier New" w:hAnsi="Courier New" w:cs="Courier New"/>
        </w:rPr>
      </w:pPr>
      <w:dir w:val="rtl">
        <w:dir w:val="rtl">
          <w:del w:id="5915" w:author="Transkribus" w:date="2019-12-11T14:30:00Z">
            <w:r w:rsidRPr="009B6BCA">
              <w:rPr>
                <w:rFonts w:ascii="Courier New" w:hAnsi="Courier New" w:cs="Courier New"/>
                <w:rtl/>
              </w:rPr>
              <w:delText>وارباب</w:delText>
            </w:r>
          </w:del>
          <w:ins w:id="5916" w:author="Transkribus" w:date="2019-12-11T14:30:00Z">
            <w:r w:rsidR="00EE6742" w:rsidRPr="00EE6742">
              <w:rPr>
                <w:rFonts w:ascii="Courier New" w:hAnsi="Courier New" w:cs="Courier New"/>
                <w:rtl/>
              </w:rPr>
              <w:t>وان أبو نصراذاوار معرا * وصاح له فعل بروج بلادعسل</w:t>
            </w:r>
          </w:ins>
        </w:dir>
      </w:dir>
    </w:p>
    <w:p w14:paraId="6495C779" w14:textId="58F1ECBF" w:rsidR="00EE6742" w:rsidRPr="00EE6742" w:rsidRDefault="00EE6742" w:rsidP="00EE6742">
      <w:pPr>
        <w:pStyle w:val="NurText"/>
        <w:bidi/>
        <w:rPr>
          <w:rFonts w:ascii="Courier New" w:hAnsi="Courier New" w:cs="Courier New"/>
        </w:rPr>
      </w:pPr>
      <w:ins w:id="5917" w:author="Transkribus" w:date="2019-12-11T14:30:00Z">
        <w:r w:rsidRPr="00EE6742">
          <w:rPr>
            <w:rFonts w:ascii="Courier New" w:hAnsi="Courier New" w:cs="Courier New"/>
            <w:rtl/>
          </w:rPr>
          <w:t>وأرباب</w:t>
        </w:r>
      </w:ins>
      <w:r w:rsidRPr="00EE6742">
        <w:rPr>
          <w:rFonts w:ascii="Courier New" w:hAnsi="Courier New" w:cs="Courier New"/>
          <w:rtl/>
        </w:rPr>
        <w:t xml:space="preserve"> هذا العلم </w:t>
      </w:r>
      <w:del w:id="5918" w:author="Transkribus" w:date="2019-12-11T14:30:00Z">
        <w:r w:rsidR="009B6BCA" w:rsidRPr="009B6BCA">
          <w:rPr>
            <w:rFonts w:ascii="Courier New" w:hAnsi="Courier New" w:cs="Courier New"/>
            <w:rtl/>
          </w:rPr>
          <w:delText>ما فتئوا كذا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5919" w:author="Transkribus" w:date="2019-12-11T14:30:00Z">
        <w:r w:rsidRPr="00EE6742">
          <w:rPr>
            <w:rFonts w:ascii="Courier New" w:hAnsi="Courier New" w:cs="Courier New"/>
            <w:rtl/>
          </w:rPr>
          <w:t xml:space="preserve">مافتؤاكذا * </w:t>
        </w:r>
      </w:ins>
      <w:r w:rsidRPr="00EE6742">
        <w:rPr>
          <w:rFonts w:ascii="Courier New" w:hAnsi="Courier New" w:cs="Courier New"/>
          <w:rtl/>
        </w:rPr>
        <w:t xml:space="preserve">يقاسون </w:t>
      </w:r>
      <w:del w:id="5920" w:author="Transkribus" w:date="2019-12-11T14:30:00Z">
        <w:r w:rsidR="009B6BCA" w:rsidRPr="009B6BCA">
          <w:rPr>
            <w:rFonts w:ascii="Courier New" w:hAnsi="Courier New" w:cs="Courier New"/>
            <w:rtl/>
          </w:rPr>
          <w:delText>ما لا ينبغى</w:delText>
        </w:r>
      </w:del>
      <w:ins w:id="5921" w:author="Transkribus" w:date="2019-12-11T14:30:00Z">
        <w:r w:rsidRPr="00EE6742">
          <w:rPr>
            <w:rFonts w:ascii="Courier New" w:hAnsi="Courier New" w:cs="Courier New"/>
            <w:rtl/>
          </w:rPr>
          <w:t>مالافيفى</w:t>
        </w:r>
      </w:ins>
      <w:r w:rsidRPr="00EE6742">
        <w:rPr>
          <w:rFonts w:ascii="Courier New" w:hAnsi="Courier New" w:cs="Courier New"/>
          <w:rtl/>
        </w:rPr>
        <w:t xml:space="preserve"> من </w:t>
      </w:r>
      <w:del w:id="5922" w:author="Transkribus" w:date="2019-12-11T14:30:00Z">
        <w:r w:rsidR="009B6BCA" w:rsidRPr="009B6BCA">
          <w:rPr>
            <w:rFonts w:ascii="Courier New" w:hAnsi="Courier New" w:cs="Courier New"/>
            <w:rtl/>
          </w:rPr>
          <w:delText>ذ</w:delText>
        </w:r>
      </w:del>
      <w:ins w:id="5923" w:author="Transkribus" w:date="2019-12-11T14:30:00Z">
        <w:r w:rsidRPr="00EE6742">
          <w:rPr>
            <w:rFonts w:ascii="Courier New" w:hAnsi="Courier New" w:cs="Courier New"/>
            <w:rtl/>
          </w:rPr>
          <w:t>د</w:t>
        </w:r>
      </w:ins>
      <w:r w:rsidRPr="00EE6742">
        <w:rPr>
          <w:rFonts w:ascii="Courier New" w:hAnsi="Courier New" w:cs="Courier New"/>
          <w:rtl/>
        </w:rPr>
        <w:t>وى الجهل</w:t>
      </w:r>
      <w:del w:id="59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1126358" w14:textId="2EDEA26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لذلك </w:t>
          </w:r>
          <w:del w:id="5925" w:author="Transkribus" w:date="2019-12-11T14:30:00Z">
            <w:r w:rsidRPr="009B6BCA">
              <w:rPr>
                <w:rFonts w:ascii="Courier New" w:hAnsi="Courier New" w:cs="Courier New"/>
                <w:rtl/>
              </w:rPr>
              <w:delText>انى مذ حللت بجلق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ندمت فازمعت الرجوع </w:delText>
                </w:r>
              </w:dir>
            </w:dir>
          </w:del>
          <w:r w:rsidR="00EE6742" w:rsidRPr="00EE6742">
            <w:rPr>
              <w:rFonts w:ascii="Courier New" w:hAnsi="Courier New" w:cs="Courier New"/>
              <w:rtl/>
            </w:rPr>
            <w:t xml:space="preserve">الى </w:t>
          </w:r>
          <w:del w:id="5926" w:author="Transkribus" w:date="2019-12-11T14:30:00Z">
            <w:r w:rsidRPr="009B6BCA">
              <w:rPr>
                <w:rFonts w:ascii="Courier New" w:hAnsi="Courier New" w:cs="Courier New"/>
                <w:rtl/>
              </w:rPr>
              <w:delText>اهلي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27" w:author="Transkribus" w:date="2019-12-11T14:30:00Z">
            <w:r w:rsidR="00EE6742" w:rsidRPr="00EE6742">
              <w:rPr>
                <w:rFonts w:ascii="Courier New" w:hAnsi="Courier New" w:cs="Courier New"/>
                <w:rtl/>
              </w:rPr>
              <w:t>مذ خلت لق * دبت قارمعث الرجوم الى اعلى</w:t>
            </w:r>
          </w:ins>
        </w:dir>
      </w:dir>
    </w:p>
    <w:p w14:paraId="197A0083" w14:textId="0C248DB7" w:rsidR="00EE6742" w:rsidRPr="00EE6742" w:rsidRDefault="009B6BCA" w:rsidP="00EE6742">
      <w:pPr>
        <w:pStyle w:val="NurText"/>
        <w:bidi/>
        <w:rPr>
          <w:rFonts w:ascii="Courier New" w:hAnsi="Courier New" w:cs="Courier New"/>
        </w:rPr>
      </w:pPr>
      <w:dir w:val="rtl">
        <w:dir w:val="rtl">
          <w:del w:id="5928" w:author="Transkribus" w:date="2019-12-11T14:30:00Z">
            <w:r w:rsidRPr="009B6BCA">
              <w:rPr>
                <w:rFonts w:ascii="Courier New" w:hAnsi="Courier New" w:cs="Courier New"/>
                <w:rtl/>
              </w:rPr>
              <w:delText>ولو كنت</w:delText>
            </w:r>
          </w:del>
          <w:ins w:id="5929" w:author="Transkribus" w:date="2019-12-11T14:30:00Z">
            <w:r w:rsidR="00EE6742" w:rsidRPr="00EE6742">
              <w:rPr>
                <w:rFonts w:ascii="Courier New" w:hAnsi="Courier New" w:cs="Courier New"/>
                <w:rtl/>
              </w:rPr>
              <w:t>بولوكتب</w:t>
            </w:r>
          </w:ins>
          <w:r w:rsidR="00EE6742" w:rsidRPr="00EE6742">
            <w:rPr>
              <w:rFonts w:ascii="Courier New" w:hAnsi="Courier New" w:cs="Courier New"/>
              <w:rtl/>
            </w:rPr>
            <w:t xml:space="preserve"> فى ب</w:t>
          </w:r>
          <w:del w:id="5930" w:author="Transkribus" w:date="2019-12-11T14:30:00Z">
            <w:r w:rsidRPr="009B6BCA">
              <w:rPr>
                <w:rFonts w:ascii="Courier New" w:hAnsi="Courier New" w:cs="Courier New"/>
                <w:rtl/>
              </w:rPr>
              <w:delText>غ</w:delText>
            </w:r>
          </w:del>
          <w:ins w:id="5931"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داد قام </w:t>
          </w:r>
          <w:del w:id="5932" w:author="Transkribus" w:date="2019-12-11T14:30:00Z">
            <w:r w:rsidRPr="009B6BCA">
              <w:rPr>
                <w:rFonts w:ascii="Courier New" w:hAnsi="Courier New" w:cs="Courier New"/>
                <w:rtl/>
              </w:rPr>
              <w:delText>لنصرتي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هنالك اقوام كرام ذوو نبل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5933" w:author="Transkribus" w:date="2019-12-11T14:30:00Z">
            <w:r w:rsidR="00EE6742" w:rsidRPr="00EE6742">
              <w:rPr>
                <w:rFonts w:ascii="Courier New" w:hAnsi="Courier New" w:cs="Courier New"/>
                <w:rtl/>
              </w:rPr>
              <w:t>لنصرنى * هبالك أقوام كمرام دووسل</w:t>
            </w:r>
          </w:ins>
        </w:dir>
      </w:dir>
    </w:p>
    <w:p w14:paraId="78725763" w14:textId="38C446C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وما </w:t>
          </w:r>
          <w:del w:id="5934" w:author="Transkribus" w:date="2019-12-11T14:30:00Z">
            <w:r w:rsidRPr="009B6BCA">
              <w:rPr>
                <w:rFonts w:ascii="Courier New" w:hAnsi="Courier New" w:cs="Courier New"/>
                <w:rtl/>
              </w:rPr>
              <w:delText>كنت اخلو من ولى</w:delText>
            </w:r>
          </w:del>
          <w:ins w:id="5935" w:author="Transkribus" w:date="2019-12-11T14:30:00Z">
            <w:r w:rsidR="00EE6742" w:rsidRPr="00EE6742">
              <w:rPr>
                <w:rFonts w:ascii="Courier New" w:hAnsi="Courier New" w:cs="Courier New"/>
                <w:rtl/>
              </w:rPr>
              <w:t>لتت أخلومن الى</w:t>
            </w:r>
          </w:ins>
          <w:r w:rsidR="00EE6742" w:rsidRPr="00EE6742">
            <w:rPr>
              <w:rFonts w:ascii="Courier New" w:hAnsi="Courier New" w:cs="Courier New"/>
              <w:rtl/>
            </w:rPr>
            <w:t xml:space="preserve"> مساعد</w:t>
          </w:r>
          <w:del w:id="59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93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وذى ر</w:t>
          </w:r>
          <w:del w:id="5938" w:author="Transkribus" w:date="2019-12-11T14:30:00Z">
            <w:r w:rsidRPr="009B6BCA">
              <w:rPr>
                <w:rFonts w:ascii="Courier New" w:hAnsi="Courier New" w:cs="Courier New"/>
                <w:rtl/>
              </w:rPr>
              <w:delText>غ</w:delText>
            </w:r>
          </w:del>
          <w:ins w:id="5939"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بة فى العلم </w:t>
          </w:r>
          <w:del w:id="5940" w:author="Transkribus" w:date="2019-12-11T14:30:00Z">
            <w:r w:rsidRPr="009B6BCA">
              <w:rPr>
                <w:rFonts w:ascii="Courier New" w:hAnsi="Courier New" w:cs="Courier New"/>
                <w:rtl/>
              </w:rPr>
              <w:delText>ا</w:delText>
            </w:r>
          </w:del>
          <w:ins w:id="5941"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كتب ما </w:t>
          </w:r>
          <w:del w:id="5942" w:author="Transkribus" w:date="2019-12-11T14:30:00Z">
            <w:r w:rsidRPr="009B6BCA">
              <w:rPr>
                <w:rFonts w:ascii="Courier New" w:hAnsi="Courier New" w:cs="Courier New"/>
                <w:rtl/>
              </w:rPr>
              <w:delText>املي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43" w:author="Transkribus" w:date="2019-12-11T14:30:00Z">
            <w:r w:rsidR="00EE6742" w:rsidRPr="00EE6742">
              <w:rPr>
                <w:rFonts w:ascii="Courier New" w:hAnsi="Courier New" w:cs="Courier New"/>
                <w:rtl/>
              </w:rPr>
              <w:t>أملى</w:t>
            </w:r>
          </w:ins>
        </w:dir>
      </w:dir>
    </w:p>
    <w:p w14:paraId="558F5AD6" w14:textId="2B92F14E" w:rsidR="00EE6742" w:rsidRPr="00EE6742" w:rsidRDefault="009B6BCA" w:rsidP="00EE6742">
      <w:pPr>
        <w:pStyle w:val="NurText"/>
        <w:bidi/>
        <w:rPr>
          <w:rFonts w:ascii="Courier New" w:hAnsi="Courier New" w:cs="Courier New"/>
        </w:rPr>
      </w:pPr>
      <w:dir w:val="rtl">
        <w:dir w:val="rtl">
          <w:del w:id="5944" w:author="Transkribus" w:date="2019-12-11T14:30:00Z">
            <w:r w:rsidRPr="009B6BCA">
              <w:rPr>
                <w:rFonts w:ascii="Courier New" w:hAnsi="Courier New" w:cs="Courier New"/>
                <w:rtl/>
              </w:rPr>
              <w:delText>فيا ليتنى مستعجلا طرت نحوها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945" w:author="Transkribus" w:date="2019-12-11T14:30:00Z">
            <w:r w:rsidR="00EE6742" w:rsidRPr="00EE6742">
              <w:rPr>
                <w:rFonts w:ascii="Courier New" w:hAnsi="Courier New" w:cs="Courier New"/>
                <w:rtl/>
              </w:rPr>
              <w:t xml:space="preserve">افياليننى مس حلاطرت جوهما * </w:t>
            </w:r>
          </w:ins>
          <w:r w:rsidR="00EE6742" w:rsidRPr="00EE6742">
            <w:rPr>
              <w:rFonts w:ascii="Courier New" w:hAnsi="Courier New" w:cs="Courier New"/>
              <w:rtl/>
            </w:rPr>
            <w:t xml:space="preserve">ومن لى بهذا </w:t>
          </w:r>
          <w:del w:id="5946" w:author="Transkribus" w:date="2019-12-11T14:30:00Z">
            <w:r w:rsidRPr="009B6BCA">
              <w:rPr>
                <w:rFonts w:ascii="Courier New" w:hAnsi="Courier New" w:cs="Courier New"/>
                <w:rtl/>
              </w:rPr>
              <w:delText>وهو ممتنع</w:delText>
            </w:r>
          </w:del>
          <w:ins w:id="5947" w:author="Transkribus" w:date="2019-12-11T14:30:00Z">
            <w:r w:rsidR="00EE6742" w:rsidRPr="00EE6742">
              <w:rPr>
                <w:rFonts w:ascii="Courier New" w:hAnsi="Courier New" w:cs="Courier New"/>
                <w:rtl/>
              </w:rPr>
              <w:t>وهومتفع</w:t>
            </w:r>
          </w:ins>
          <w:r w:rsidR="00EE6742" w:rsidRPr="00EE6742">
            <w:rPr>
              <w:rFonts w:ascii="Courier New" w:hAnsi="Courier New" w:cs="Courier New"/>
              <w:rtl/>
            </w:rPr>
            <w:t xml:space="preserve"> من </w:t>
          </w:r>
          <w:del w:id="5948" w:author="Transkribus" w:date="2019-12-11T14:30:00Z">
            <w:r w:rsidRPr="009B6BCA">
              <w:rPr>
                <w:rFonts w:ascii="Courier New" w:hAnsi="Courier New" w:cs="Courier New"/>
                <w:rtl/>
              </w:rPr>
              <w:delText>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49" w:author="Transkribus" w:date="2019-12-11T14:30:00Z">
            <w:r w:rsidR="00EE6742" w:rsidRPr="00EE6742">
              <w:rPr>
                <w:rFonts w:ascii="Courier New" w:hAnsi="Courier New" w:cs="Courier New"/>
                <w:rtl/>
              </w:rPr>
              <w:t>لى</w:t>
            </w:r>
          </w:ins>
        </w:dir>
      </w:dir>
    </w:p>
    <w:p w14:paraId="779CB6E7" w14:textId="593C97BC" w:rsidR="00EE6742" w:rsidRPr="00EE6742" w:rsidRDefault="009B6BCA" w:rsidP="00EE6742">
      <w:pPr>
        <w:pStyle w:val="NurText"/>
        <w:bidi/>
        <w:rPr>
          <w:rFonts w:ascii="Courier New" w:hAnsi="Courier New" w:cs="Courier New"/>
        </w:rPr>
      </w:pPr>
      <w:dir w:val="rtl">
        <w:dir w:val="rtl">
          <w:del w:id="5950" w:author="Transkribus" w:date="2019-12-11T14:30:00Z">
            <w:r w:rsidRPr="009B6BCA">
              <w:rPr>
                <w:rFonts w:ascii="Courier New" w:hAnsi="Courier New" w:cs="Courier New"/>
                <w:rtl/>
              </w:rPr>
              <w:delText>ففى</w:delText>
            </w:r>
          </w:del>
          <w:ins w:id="5951" w:author="Transkribus" w:date="2019-12-11T14:30:00Z">
            <w:r w:rsidR="00EE6742" w:rsidRPr="00EE6742">
              <w:rPr>
                <w:rFonts w:ascii="Courier New" w:hAnsi="Courier New" w:cs="Courier New"/>
                <w:rtl/>
              </w:rPr>
              <w:t>أبى</w:t>
            </w:r>
          </w:ins>
          <w:r w:rsidR="00EE6742" w:rsidRPr="00EE6742">
            <w:rPr>
              <w:rFonts w:ascii="Courier New" w:hAnsi="Courier New" w:cs="Courier New"/>
              <w:rtl/>
            </w:rPr>
            <w:t xml:space="preserve"> الشام </w:t>
          </w:r>
          <w:del w:id="5952" w:author="Transkribus" w:date="2019-12-11T14:30:00Z">
            <w:r w:rsidRPr="009B6BCA">
              <w:rPr>
                <w:rFonts w:ascii="Courier New" w:hAnsi="Courier New" w:cs="Courier New"/>
                <w:rtl/>
              </w:rPr>
              <w:delText>قد لاقيت</w:delText>
            </w:r>
          </w:del>
          <w:ins w:id="5953" w:author="Transkribus" w:date="2019-12-11T14:30:00Z">
            <w:r w:rsidR="00EE6742" w:rsidRPr="00EE6742">
              <w:rPr>
                <w:rFonts w:ascii="Courier New" w:hAnsi="Courier New" w:cs="Courier New"/>
                <w:rtl/>
              </w:rPr>
              <w:t>قدلاقبب</w:t>
            </w:r>
          </w:ins>
          <w:r w:rsidR="00EE6742" w:rsidRPr="00EE6742">
            <w:rPr>
              <w:rFonts w:ascii="Courier New" w:hAnsi="Courier New" w:cs="Courier New"/>
              <w:rtl/>
            </w:rPr>
            <w:t xml:space="preserve"> الف بلية</w:t>
          </w:r>
          <w:del w:id="59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فيا ليت انى ما حططت بها رحلي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5955" w:author="Transkribus" w:date="2019-12-11T14:30:00Z">
            <w:r w:rsidR="00EE6742" w:rsidRPr="00EE6742">
              <w:rPr>
                <w:rFonts w:ascii="Courier New" w:hAnsi="Courier New" w:cs="Courier New"/>
                <w:rtl/>
              </w:rPr>
              <w:t xml:space="preserve"> * فنالبت أبى باحططت بهارجلى</w:t>
            </w:r>
          </w:ins>
        </w:dir>
      </w:dir>
    </w:p>
    <w:p w14:paraId="5221C316" w14:textId="2E29AD4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على </w:t>
          </w:r>
          <w:del w:id="5956" w:author="Transkribus" w:date="2019-12-11T14:30:00Z">
            <w:r w:rsidR="009B6BCA" w:rsidRPr="009B6BCA">
              <w:rPr>
                <w:rFonts w:ascii="Courier New" w:hAnsi="Courier New" w:cs="Courier New"/>
                <w:rtl/>
              </w:rPr>
              <w:delText>ا</w:delText>
            </w:r>
          </w:del>
          <w:ins w:id="5957" w:author="Transkribus" w:date="2019-12-11T14:30:00Z">
            <w:r w:rsidRPr="00EE6742">
              <w:rPr>
                <w:rFonts w:ascii="Courier New" w:hAnsi="Courier New" w:cs="Courier New"/>
                <w:rtl/>
              </w:rPr>
              <w:t>أخ</w:t>
            </w:r>
          </w:ins>
          <w:r w:rsidRPr="00EE6742">
            <w:rPr>
              <w:rFonts w:ascii="Courier New" w:hAnsi="Courier New" w:cs="Courier New"/>
              <w:rtl/>
            </w:rPr>
            <w:t>ن</w:t>
          </w:r>
          <w:del w:id="5958"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فى </w:t>
          </w:r>
          <w:del w:id="5959" w:author="Transkribus" w:date="2019-12-11T14:30:00Z">
            <w:r w:rsidR="009B6BCA" w:rsidRPr="009B6BCA">
              <w:rPr>
                <w:rFonts w:ascii="Courier New" w:hAnsi="Courier New" w:cs="Courier New"/>
                <w:rtl/>
              </w:rPr>
              <w:delText>جلق بين معشر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اعاشر</w:delText>
                </w:r>
              </w:dir>
            </w:dir>
          </w:del>
          <w:ins w:id="5960" w:author="Transkribus" w:date="2019-12-11T14:30:00Z">
            <w:r w:rsidRPr="00EE6742">
              <w:rPr>
                <w:rFonts w:ascii="Courier New" w:hAnsi="Courier New" w:cs="Courier New"/>
                <w:rtl/>
              </w:rPr>
              <w:t>حلق بيبن معير * أعاشر</w:t>
            </w:r>
          </w:ins>
          <w:r w:rsidRPr="00EE6742">
            <w:rPr>
              <w:rFonts w:ascii="Courier New" w:hAnsi="Courier New" w:cs="Courier New"/>
              <w:rtl/>
            </w:rPr>
            <w:t xml:space="preserve"> منهم </w:t>
          </w:r>
          <w:del w:id="5961" w:author="Transkribus" w:date="2019-12-11T14:30:00Z">
            <w:r w:rsidR="009B6BCA" w:rsidRPr="009B6BCA">
              <w:rPr>
                <w:rFonts w:ascii="Courier New" w:hAnsi="Courier New" w:cs="Courier New"/>
                <w:rtl/>
              </w:rPr>
              <w:delText>معشرا ليس</w:delText>
            </w:r>
          </w:del>
          <w:ins w:id="5962" w:author="Transkribus" w:date="2019-12-11T14:30:00Z">
            <w:r w:rsidRPr="00EE6742">
              <w:rPr>
                <w:rFonts w:ascii="Courier New" w:hAnsi="Courier New" w:cs="Courier New"/>
                <w:rtl/>
              </w:rPr>
              <w:t>معسر اليس</w:t>
            </w:r>
          </w:ins>
          <w:r w:rsidRPr="00EE6742">
            <w:rPr>
              <w:rFonts w:ascii="Courier New" w:hAnsi="Courier New" w:cs="Courier New"/>
              <w:rtl/>
            </w:rPr>
            <w:t xml:space="preserve"> من شكل</w:t>
          </w:r>
          <w:del w:id="5963"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964" w:author="Transkribus" w:date="2019-12-11T14:30:00Z">
            <w:r w:rsidRPr="00EE6742">
              <w:rPr>
                <w:rFonts w:ascii="Courier New" w:hAnsi="Courier New" w:cs="Courier New"/>
                <w:rtl/>
              </w:rPr>
              <w:t>ى</w:t>
            </w:r>
          </w:ins>
        </w:dir>
      </w:dir>
    </w:p>
    <w:p w14:paraId="744616E7" w14:textId="1B3B8F22" w:rsidR="00EE6742" w:rsidRPr="00EE6742" w:rsidRDefault="009B6BCA" w:rsidP="00EE6742">
      <w:pPr>
        <w:pStyle w:val="NurText"/>
        <w:bidi/>
        <w:rPr>
          <w:rFonts w:ascii="Courier New" w:hAnsi="Courier New" w:cs="Courier New"/>
        </w:rPr>
      </w:pPr>
      <w:dir w:val="rtl">
        <w:dir w:val="rtl">
          <w:del w:id="5965" w:author="Transkribus" w:date="2019-12-11T14:30:00Z">
            <w:r w:rsidRPr="009B6BCA">
              <w:rPr>
                <w:rFonts w:ascii="Courier New" w:hAnsi="Courier New" w:cs="Courier New"/>
                <w:rtl/>
              </w:rPr>
              <w:delText>فاقسم ما نوء الثريا</w:delText>
            </w:r>
          </w:del>
          <w:ins w:id="5966" w:author="Transkribus" w:date="2019-12-11T14:30:00Z">
            <w:r w:rsidR="00EE6742" w:rsidRPr="00EE6742">
              <w:rPr>
                <w:rFonts w:ascii="Courier New" w:hAnsi="Courier New" w:cs="Courier New"/>
                <w:rtl/>
              </w:rPr>
              <w:t>قاقسم مانوء الترا</w:t>
            </w:r>
          </w:ins>
          <w:r w:rsidR="00EE6742" w:rsidRPr="00EE6742">
            <w:rPr>
              <w:rFonts w:ascii="Courier New" w:hAnsi="Courier New" w:cs="Courier New"/>
              <w:rtl/>
            </w:rPr>
            <w:t xml:space="preserve"> اذا همى</w:t>
          </w:r>
          <w:del w:id="59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596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وجاد على </w:t>
          </w:r>
          <w:del w:id="5969" w:author="Transkribus" w:date="2019-12-11T14:30:00Z">
            <w:r w:rsidRPr="009B6BCA">
              <w:rPr>
                <w:rFonts w:ascii="Courier New" w:hAnsi="Courier New" w:cs="Courier New"/>
                <w:rtl/>
              </w:rPr>
              <w:delText>الارضين رائمة المحل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5970" w:author="Transkribus" w:date="2019-12-11T14:30:00Z">
            <w:r w:rsidR="00EE6742" w:rsidRPr="00EE6742">
              <w:rPr>
                <w:rFonts w:ascii="Courier New" w:hAnsi="Courier New" w:cs="Courier New"/>
                <w:rtl/>
              </w:rPr>
              <w:t>الارسسين زاقة المجل</w:t>
            </w:r>
          </w:ins>
        </w:dir>
      </w:dir>
    </w:p>
    <w:p w14:paraId="3FE99C0C" w14:textId="563BCCF5" w:rsidR="00EE6742" w:rsidRPr="00EE6742" w:rsidRDefault="009B6BCA" w:rsidP="00EE6742">
      <w:pPr>
        <w:pStyle w:val="NurText"/>
        <w:bidi/>
        <w:rPr>
          <w:rFonts w:ascii="Courier New" w:hAnsi="Courier New" w:cs="Courier New"/>
        </w:rPr>
      </w:pPr>
      <w:dir w:val="rtl">
        <w:dir w:val="rtl">
          <w:del w:id="5971" w:author="Transkribus" w:date="2019-12-11T14:30:00Z">
            <w:r w:rsidRPr="009B6BCA">
              <w:rPr>
                <w:rFonts w:ascii="Courier New" w:hAnsi="Courier New" w:cs="Courier New"/>
                <w:rtl/>
              </w:rPr>
              <w:delText>ولا بكت</w:delText>
            </w:r>
          </w:del>
          <w:ins w:id="5972" w:author="Transkribus" w:date="2019-12-11T14:30:00Z">
            <w:r w:rsidR="00EE6742" w:rsidRPr="00EE6742">
              <w:rPr>
                <w:rFonts w:ascii="Courier New" w:hAnsi="Courier New" w:cs="Courier New"/>
                <w:rtl/>
              </w:rPr>
              <w:t>ولاسكت</w:t>
            </w:r>
          </w:ins>
          <w:r w:rsidR="00EE6742" w:rsidRPr="00EE6742">
            <w:rPr>
              <w:rFonts w:ascii="Courier New" w:hAnsi="Courier New" w:cs="Courier New"/>
              <w:rtl/>
            </w:rPr>
            <w:t xml:space="preserve"> الخنساء </w:t>
          </w:r>
          <w:del w:id="5973" w:author="Transkribus" w:date="2019-12-11T14:30:00Z">
            <w:r w:rsidRPr="009B6BCA">
              <w:rPr>
                <w:rFonts w:ascii="Courier New" w:hAnsi="Courier New" w:cs="Courier New"/>
                <w:rtl/>
              </w:rPr>
              <w:delText>صخرا شقيقها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وادمعها</w:delText>
                </w:r>
              </w:dir>
            </w:dir>
          </w:del>
          <w:ins w:id="5974" w:author="Transkribus" w:date="2019-12-11T14:30:00Z">
            <w:r w:rsidR="00EE6742" w:rsidRPr="00EE6742">
              <w:rPr>
                <w:rFonts w:ascii="Courier New" w:hAnsi="Courier New" w:cs="Courier New"/>
                <w:rtl/>
              </w:rPr>
              <w:t>سجرا سعيهها * وأدمعها</w:t>
            </w:r>
          </w:ins>
          <w:r w:rsidR="00EE6742" w:rsidRPr="00EE6742">
            <w:rPr>
              <w:rFonts w:ascii="Courier New" w:hAnsi="Courier New" w:cs="Courier New"/>
              <w:rtl/>
            </w:rPr>
            <w:t xml:space="preserve"> فى الخد </w:t>
          </w:r>
          <w:del w:id="5975" w:author="Transkribus" w:date="2019-12-11T14:30:00Z">
            <w:r w:rsidRPr="009B6BCA">
              <w:rPr>
                <w:rFonts w:ascii="Courier New" w:hAnsi="Courier New" w:cs="Courier New"/>
                <w:rtl/>
              </w:rPr>
              <w:delText>د</w:delText>
            </w:r>
          </w:del>
          <w:ins w:id="5976" w:author="Transkribus" w:date="2019-12-11T14:30:00Z">
            <w:r w:rsidR="00EE6742" w:rsidRPr="00EE6742">
              <w:rPr>
                <w:rFonts w:ascii="Courier New" w:hAnsi="Courier New" w:cs="Courier New"/>
                <w:rtl/>
              </w:rPr>
              <w:t>و</w:t>
            </w:r>
          </w:ins>
          <w:r w:rsidR="00EE6742" w:rsidRPr="00EE6742">
            <w:rPr>
              <w:rFonts w:ascii="Courier New" w:hAnsi="Courier New" w:cs="Courier New"/>
              <w:rtl/>
            </w:rPr>
            <w:t>ا</w:t>
          </w:r>
          <w:del w:id="5977" w:author="Transkribus" w:date="2019-12-11T14:30:00Z">
            <w:r w:rsidRPr="009B6BCA">
              <w:rPr>
                <w:rFonts w:ascii="Courier New" w:hAnsi="Courier New" w:cs="Courier New"/>
                <w:rtl/>
              </w:rPr>
              <w:delText>ئ</w:delText>
            </w:r>
          </w:del>
          <w:ins w:id="5978"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مة الهطل</w:t>
          </w:r>
          <w:del w:id="59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144338" w14:textId="4A98FF78" w:rsidR="00EE6742" w:rsidRPr="00EE6742" w:rsidRDefault="009B6BCA" w:rsidP="00EE6742">
      <w:pPr>
        <w:pStyle w:val="NurText"/>
        <w:bidi/>
        <w:rPr>
          <w:rFonts w:ascii="Courier New" w:hAnsi="Courier New" w:cs="Courier New"/>
        </w:rPr>
      </w:pPr>
      <w:dir w:val="rtl">
        <w:dir w:val="rtl">
          <w:del w:id="5980" w:author="Transkribus" w:date="2019-12-11T14:30:00Z">
            <w:r w:rsidRPr="009B6BCA">
              <w:rPr>
                <w:rFonts w:ascii="Courier New" w:hAnsi="Courier New" w:cs="Courier New"/>
                <w:rtl/>
              </w:rPr>
              <w:delText>باغزر</w:delText>
            </w:r>
          </w:del>
          <w:ins w:id="5981" w:author="Transkribus" w:date="2019-12-11T14:30:00Z">
            <w:r w:rsidR="00EE6742" w:rsidRPr="00EE6742">
              <w:rPr>
                <w:rFonts w:ascii="Courier New" w:hAnsi="Courier New" w:cs="Courier New"/>
                <w:rtl/>
              </w:rPr>
              <w:t>اباعرر</w:t>
            </w:r>
          </w:ins>
          <w:r w:rsidR="00EE6742" w:rsidRPr="00EE6742">
            <w:rPr>
              <w:rFonts w:ascii="Courier New" w:hAnsi="Courier New" w:cs="Courier New"/>
              <w:rtl/>
            </w:rPr>
            <w:t xml:space="preserve"> من </w:t>
          </w:r>
          <w:del w:id="5982" w:author="Transkribus" w:date="2019-12-11T14:30:00Z">
            <w:r w:rsidRPr="009B6BCA">
              <w:rPr>
                <w:rFonts w:ascii="Courier New" w:hAnsi="Courier New" w:cs="Courier New"/>
                <w:rtl/>
              </w:rPr>
              <w:delText>دمعى اذا ما رايته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w:delText>
                </w:r>
              </w:dir>
            </w:dir>
          </w:del>
          <w:ins w:id="5983" w:author="Transkribus" w:date="2019-12-11T14:30:00Z">
            <w:r w:rsidR="00EE6742" w:rsidRPr="00EE6742">
              <w:rPr>
                <w:rFonts w:ascii="Courier New" w:hAnsi="Courier New" w:cs="Courier New"/>
                <w:rtl/>
              </w:rPr>
              <w:t>دمى اذاما رأيقه * ويد</w:t>
            </w:r>
          </w:ins>
          <w:r w:rsidR="00EE6742" w:rsidRPr="00EE6742">
            <w:rPr>
              <w:rFonts w:ascii="Courier New" w:hAnsi="Courier New" w:cs="Courier New"/>
              <w:rtl/>
            </w:rPr>
            <w:t xml:space="preserve"> جاء فى </w:t>
          </w:r>
          <w:del w:id="5984" w:author="Transkribus" w:date="2019-12-11T14:30:00Z">
            <w:r w:rsidRPr="009B6BCA">
              <w:rPr>
                <w:rFonts w:ascii="Courier New" w:hAnsi="Courier New" w:cs="Courier New"/>
                <w:rtl/>
              </w:rPr>
              <w:delText>رجلى منحرف</w:delText>
            </w:r>
          </w:del>
          <w:ins w:id="5985" w:author="Transkribus" w:date="2019-12-11T14:30:00Z">
            <w:r w:rsidR="00EE6742" w:rsidRPr="00EE6742">
              <w:rPr>
                <w:rFonts w:ascii="Courier New" w:hAnsi="Courier New" w:cs="Courier New"/>
                <w:rtl/>
              </w:rPr>
              <w:t>رحلى محرف</w:t>
            </w:r>
          </w:ins>
          <w:r w:rsidR="00EE6742" w:rsidRPr="00EE6742">
            <w:rPr>
              <w:rFonts w:ascii="Courier New" w:hAnsi="Courier New" w:cs="Courier New"/>
              <w:rtl/>
            </w:rPr>
            <w:t xml:space="preserve"> الشكل</w:t>
          </w:r>
          <w:del w:id="59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8D77AE" w14:textId="77777777" w:rsidR="009B6BCA" w:rsidRPr="009B6BCA" w:rsidRDefault="009B6BCA" w:rsidP="009B6BCA">
      <w:pPr>
        <w:pStyle w:val="NurText"/>
        <w:bidi/>
        <w:rPr>
          <w:del w:id="5987" w:author="Transkribus" w:date="2019-12-11T14:30:00Z"/>
          <w:rFonts w:ascii="Courier New" w:hAnsi="Courier New" w:cs="Courier New"/>
        </w:rPr>
      </w:pPr>
      <w:dir w:val="rtl">
        <w:dir w:val="rtl">
          <w:del w:id="5988" w:author="Transkribus" w:date="2019-12-11T14:30:00Z">
            <w:r w:rsidRPr="009B6BCA">
              <w:rPr>
                <w:rFonts w:ascii="Courier New" w:hAnsi="Courier New" w:cs="Courier New"/>
                <w:rtl/>
              </w:rPr>
              <w:delText>وامرضنى ما قد لقيت لاجله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فيا ليت انى قد بقيت بلا رجلي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4635A11" w14:textId="50354D4A" w:rsidR="00EE6742" w:rsidRPr="00EE6742" w:rsidRDefault="009B6BCA" w:rsidP="00EE6742">
      <w:pPr>
        <w:pStyle w:val="NurText"/>
        <w:bidi/>
        <w:rPr>
          <w:ins w:id="5989" w:author="Transkribus" w:date="2019-12-11T14:30:00Z"/>
          <w:rFonts w:ascii="Courier New" w:hAnsi="Courier New" w:cs="Courier New"/>
        </w:rPr>
      </w:pPr>
      <w:dir w:val="rtl">
        <w:dir w:val="rtl">
          <w:ins w:id="5990" w:author="Transkribus" w:date="2019-12-11T14:30:00Z">
            <w:r w:rsidR="00EE6742" w:rsidRPr="00EE6742">
              <w:rPr>
                <w:rFonts w:ascii="Courier New" w:hAnsi="Courier New" w:cs="Courier New"/>
                <w:rtl/>
              </w:rPr>
              <w:t>اب أمرضسى ماقد اقيب الأجسله * فيالبب أبنى قديعيف بلازجل</w:t>
            </w:r>
          </w:ins>
        </w:dir>
      </w:dir>
    </w:p>
    <w:p w14:paraId="128303CA" w14:textId="745FE0A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فهذا وما </w:t>
      </w:r>
      <w:del w:id="5991" w:author="Transkribus" w:date="2019-12-11T14:30:00Z">
        <w:r w:rsidR="009B6BCA" w:rsidRPr="009B6BCA">
          <w:rPr>
            <w:rFonts w:ascii="Courier New" w:hAnsi="Courier New" w:cs="Courier New"/>
            <w:rtl/>
          </w:rPr>
          <w:delText>عددت بعض خصاله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5992" w:author="Transkribus" w:date="2019-12-11T14:30:00Z">
        <w:r w:rsidRPr="00EE6742">
          <w:rPr>
            <w:rFonts w:ascii="Courier New" w:hAnsi="Courier New" w:cs="Courier New"/>
            <w:rtl/>
          </w:rPr>
          <w:t xml:space="preserve">غذدب يعق جف اله * </w:t>
        </w:r>
      </w:ins>
      <w:r w:rsidRPr="00EE6742">
        <w:rPr>
          <w:rFonts w:ascii="Courier New" w:hAnsi="Courier New" w:cs="Courier New"/>
          <w:rtl/>
        </w:rPr>
        <w:t>فكيف ا</w:t>
      </w:r>
      <w:del w:id="5993" w:author="Transkribus" w:date="2019-12-11T14:30:00Z">
        <w:r w:rsidR="009B6BCA" w:rsidRPr="009B6BCA">
          <w:rPr>
            <w:rFonts w:ascii="Courier New" w:hAnsi="Courier New" w:cs="Courier New"/>
            <w:rtl/>
          </w:rPr>
          <w:delText>حت</w:delText>
        </w:r>
      </w:del>
      <w:ins w:id="5994" w:author="Transkribus" w:date="2019-12-11T14:30:00Z">
        <w:r w:rsidRPr="00EE6742">
          <w:rPr>
            <w:rFonts w:ascii="Courier New" w:hAnsi="Courier New" w:cs="Courier New"/>
            <w:rtl/>
          </w:rPr>
          <w:t>جب</w:t>
        </w:r>
      </w:ins>
      <w:r w:rsidRPr="00EE6742">
        <w:rPr>
          <w:rFonts w:ascii="Courier New" w:hAnsi="Courier New" w:cs="Courier New"/>
          <w:rtl/>
        </w:rPr>
        <w:t xml:space="preserve">راسى من </w:t>
      </w:r>
      <w:del w:id="5995" w:author="Transkribus" w:date="2019-12-11T14:30:00Z">
        <w:r w:rsidR="009B6BCA" w:rsidRPr="009B6BCA">
          <w:rPr>
            <w:rFonts w:ascii="Courier New" w:hAnsi="Courier New" w:cs="Courier New"/>
            <w:rtl/>
          </w:rPr>
          <w:delText>اذيته قل 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5996" w:author="Transkribus" w:date="2019-12-11T14:30:00Z">
        <w:r w:rsidRPr="00EE6742">
          <w:rPr>
            <w:rFonts w:ascii="Courier New" w:hAnsi="Courier New" w:cs="Courier New"/>
            <w:rtl/>
          </w:rPr>
          <w:t>أديتهقل لى</w:t>
        </w:r>
      </w:ins>
    </w:p>
    <w:p w14:paraId="473513AE" w14:textId="2CE1934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5997" w:author="Transkribus" w:date="2019-12-11T14:30:00Z">
            <w:r w:rsidRPr="009B6BCA">
              <w:rPr>
                <w:rFonts w:ascii="Courier New" w:hAnsi="Courier New" w:cs="Courier New"/>
                <w:rtl/>
              </w:rPr>
              <w:delText>عظم ما قاسيت</w:delText>
            </w:r>
          </w:del>
          <w:ins w:id="5998" w:author="Transkribus" w:date="2019-12-11T14:30:00Z">
            <w:r w:rsidR="00EE6742" w:rsidRPr="00EE6742">
              <w:rPr>
                <w:rFonts w:ascii="Courier New" w:hAnsi="Courier New" w:cs="Courier New"/>
                <w:rtl/>
              </w:rPr>
              <w:t>عثام ماقاسيت</w:t>
            </w:r>
          </w:ins>
          <w:r w:rsidR="00EE6742" w:rsidRPr="00EE6742">
            <w:rPr>
              <w:rFonts w:ascii="Courier New" w:hAnsi="Courier New" w:cs="Courier New"/>
              <w:rtl/>
            </w:rPr>
            <w:t xml:space="preserve"> من </w:t>
          </w:r>
          <w:del w:id="5999" w:author="Transkribus" w:date="2019-12-11T14:30:00Z">
            <w:r w:rsidRPr="009B6BCA">
              <w:rPr>
                <w:rFonts w:ascii="Courier New" w:hAnsi="Courier New" w:cs="Courier New"/>
                <w:rtl/>
              </w:rPr>
              <w:delText>ضيق باسه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000" w:author="Transkribus" w:date="2019-12-11T14:30:00Z">
            <w:r w:rsidR="00EE6742" w:rsidRPr="00EE6742">
              <w:rPr>
                <w:rFonts w:ascii="Courier New" w:hAnsi="Courier New" w:cs="Courier New"/>
                <w:rtl/>
              </w:rPr>
              <w:t xml:space="preserve">خسيق باشه * </w:t>
            </w:r>
          </w:ins>
          <w:r w:rsidR="00EE6742" w:rsidRPr="00EE6742">
            <w:rPr>
              <w:rFonts w:ascii="Courier New" w:hAnsi="Courier New" w:cs="Courier New"/>
              <w:rtl/>
            </w:rPr>
            <w:t xml:space="preserve">اخاف على </w:t>
          </w:r>
          <w:del w:id="6001" w:author="Transkribus" w:date="2019-12-11T14:30:00Z">
            <w:r w:rsidRPr="009B6BCA">
              <w:rPr>
                <w:rFonts w:ascii="Courier New" w:hAnsi="Courier New" w:cs="Courier New"/>
                <w:rtl/>
              </w:rPr>
              <w:delText>ج</w:delText>
            </w:r>
          </w:del>
          <w:ins w:id="6002" w:author="Transkribus" w:date="2019-12-11T14:30:00Z">
            <w:r w:rsidR="00EE6742" w:rsidRPr="00EE6742">
              <w:rPr>
                <w:rFonts w:ascii="Courier New" w:hAnsi="Courier New" w:cs="Courier New"/>
                <w:rtl/>
              </w:rPr>
              <w:t>خي</w:t>
            </w:r>
          </w:ins>
          <w:r w:rsidR="00EE6742" w:rsidRPr="00EE6742">
            <w:rPr>
              <w:rFonts w:ascii="Courier New" w:hAnsi="Courier New" w:cs="Courier New"/>
              <w:rtl/>
            </w:rPr>
            <w:t>سمى من الس</w:t>
          </w:r>
          <w:del w:id="6003" w:author="Transkribus" w:date="2019-12-11T14:30:00Z">
            <w:r w:rsidRPr="009B6BCA">
              <w:rPr>
                <w:rFonts w:ascii="Courier New" w:hAnsi="Courier New" w:cs="Courier New"/>
                <w:rtl/>
              </w:rPr>
              <w:delText>ق</w:delText>
            </w:r>
          </w:del>
          <w:ins w:id="6004" w:author="Transkribus" w:date="2019-12-11T14:30:00Z">
            <w:r w:rsidR="00EE6742" w:rsidRPr="00EE6742">
              <w:rPr>
                <w:rFonts w:ascii="Courier New" w:hAnsi="Courier New" w:cs="Courier New"/>
                <w:rtl/>
              </w:rPr>
              <w:t>ع</w:t>
            </w:r>
          </w:ins>
          <w:r w:rsidR="00EE6742" w:rsidRPr="00EE6742">
            <w:rPr>
              <w:rFonts w:ascii="Courier New" w:hAnsi="Courier New" w:cs="Courier New"/>
              <w:rtl/>
            </w:rPr>
            <w:t>م والسل</w:t>
          </w:r>
          <w:del w:id="60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DCDB38" w14:textId="77777777" w:rsidR="009B6BCA" w:rsidRPr="009B6BCA" w:rsidRDefault="009B6BCA" w:rsidP="009B6BCA">
      <w:pPr>
        <w:pStyle w:val="NurText"/>
        <w:bidi/>
        <w:rPr>
          <w:del w:id="6006" w:author="Transkribus" w:date="2019-12-11T14:30:00Z"/>
          <w:rFonts w:ascii="Courier New" w:hAnsi="Courier New" w:cs="Courier New"/>
        </w:rPr>
      </w:pPr>
      <w:dir w:val="rtl">
        <w:dir w:val="rtl">
          <w:del w:id="6007" w:author="Transkribus" w:date="2019-12-11T14:30:00Z">
            <w:r w:rsidRPr="009B6BCA">
              <w:rPr>
                <w:rFonts w:ascii="Courier New" w:hAnsi="Courier New" w:cs="Courier New"/>
                <w:rtl/>
              </w:rPr>
              <w:delText>فيا لتمشك مذ تاملت شكله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علمت يقينا انه موجب قتلي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A40D5FF" w14:textId="07D2E2EA" w:rsidR="00EE6742" w:rsidRPr="00EE6742" w:rsidRDefault="009B6BCA" w:rsidP="00EE6742">
      <w:pPr>
        <w:pStyle w:val="NurText"/>
        <w:bidi/>
        <w:rPr>
          <w:ins w:id="6008" w:author="Transkribus" w:date="2019-12-11T14:30:00Z"/>
          <w:rFonts w:ascii="Courier New" w:hAnsi="Courier New" w:cs="Courier New"/>
        </w:rPr>
      </w:pPr>
      <w:dir w:val="rtl">
        <w:dir w:val="rtl">
          <w:del w:id="6009" w:author="Transkribus" w:date="2019-12-11T14:30:00Z">
            <w:r w:rsidRPr="009B6BCA">
              <w:rPr>
                <w:rFonts w:ascii="Courier New" w:hAnsi="Courier New" w:cs="Courier New"/>
                <w:rtl/>
              </w:rPr>
              <w:delText>وينشد من ياتيه نعيى بجلق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بنا منك</w:delText>
                </w:r>
              </w:dir>
            </w:dir>
          </w:del>
          <w:ins w:id="6010" w:author="Transkribus" w:date="2019-12-11T14:30:00Z">
            <w:r w:rsidR="00EE6742" w:rsidRPr="00EE6742">
              <w:rPr>
                <w:rFonts w:ascii="Courier New" w:hAnsi="Courier New" w:cs="Courier New"/>
                <w:rtl/>
              </w:rPr>
              <w:t>مهبا اثمشل مذثاصلت شكماء * غلت ي٥بيا اله موب فتلى</w:t>
            </w:r>
          </w:ins>
        </w:dir>
      </w:dir>
    </w:p>
    <w:p w14:paraId="045E8509" w14:textId="08A84E12" w:rsidR="00EE6742" w:rsidRPr="00EE6742" w:rsidRDefault="00EE6742" w:rsidP="00EE6742">
      <w:pPr>
        <w:pStyle w:val="NurText"/>
        <w:bidi/>
        <w:rPr>
          <w:rFonts w:ascii="Courier New" w:hAnsi="Courier New" w:cs="Courier New"/>
        </w:rPr>
      </w:pPr>
      <w:ins w:id="6011" w:author="Transkribus" w:date="2019-12-11T14:30:00Z">
        <w:r w:rsidRPr="00EE6742">
          <w:rPr>
            <w:rFonts w:ascii="Courier New" w:hAnsi="Courier New" w:cs="Courier New"/>
            <w:rtl/>
          </w:rPr>
          <w:t>وبنشد مسن نانبه فهى حلق * مناهذا</w:t>
        </w:r>
      </w:ins>
      <w:r w:rsidRPr="00EE6742">
        <w:rPr>
          <w:rFonts w:ascii="Courier New" w:hAnsi="Courier New" w:cs="Courier New"/>
          <w:rtl/>
        </w:rPr>
        <w:t xml:space="preserve"> فوق الرمل </w:t>
      </w:r>
      <w:del w:id="6012" w:author="Transkribus" w:date="2019-12-11T14:30:00Z">
        <w:r w:rsidR="009B6BCA" w:rsidRPr="009B6BCA">
          <w:rPr>
            <w:rFonts w:ascii="Courier New" w:hAnsi="Courier New" w:cs="Courier New"/>
            <w:rtl/>
          </w:rPr>
          <w:delText>ما بك</w:delText>
        </w:r>
      </w:del>
      <w:ins w:id="6013" w:author="Transkribus" w:date="2019-12-11T14:30:00Z">
        <w:r w:rsidRPr="00EE6742">
          <w:rPr>
            <w:rFonts w:ascii="Courier New" w:hAnsi="Courier New" w:cs="Courier New"/>
            <w:rtl/>
          </w:rPr>
          <w:t>مايك</w:t>
        </w:r>
      </w:ins>
      <w:r w:rsidRPr="00EE6742">
        <w:rPr>
          <w:rFonts w:ascii="Courier New" w:hAnsi="Courier New" w:cs="Courier New"/>
          <w:rtl/>
        </w:rPr>
        <w:t xml:space="preserve"> فى الرمل</w:t>
      </w:r>
      <w:del w:id="601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BC7D052" w14:textId="77777777" w:rsidR="009B6BCA" w:rsidRPr="009B6BCA" w:rsidRDefault="009B6BCA" w:rsidP="009B6BCA">
      <w:pPr>
        <w:pStyle w:val="NurText"/>
        <w:bidi/>
        <w:rPr>
          <w:del w:id="6015" w:author="Transkribus" w:date="2019-12-11T14:30:00Z"/>
          <w:rFonts w:ascii="Courier New" w:hAnsi="Courier New" w:cs="Courier New"/>
        </w:rPr>
      </w:pPr>
      <w:dir w:val="rtl">
        <w:dir w:val="rtl">
          <w:del w:id="6016" w:author="Transkribus" w:date="2019-12-11T14:30:00Z">
            <w:r w:rsidRPr="009B6BCA">
              <w:rPr>
                <w:rFonts w:ascii="Courier New" w:hAnsi="Courier New" w:cs="Courier New"/>
                <w:rtl/>
              </w:rPr>
              <w:delText>فلا تعجبوا مهما دهانى فانني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وجدت به ما لم يجد احد قبلى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22653D" w14:textId="7B8FB413" w:rsidR="00EE6742" w:rsidRPr="00EE6742" w:rsidRDefault="009B6BCA" w:rsidP="00EE6742">
      <w:pPr>
        <w:pStyle w:val="NurText"/>
        <w:bidi/>
        <w:rPr>
          <w:ins w:id="6017" w:author="Transkribus" w:date="2019-12-11T14:30:00Z"/>
          <w:rFonts w:ascii="Courier New" w:hAnsi="Courier New" w:cs="Courier New"/>
        </w:rPr>
      </w:pPr>
      <w:dir w:val="rtl">
        <w:dir w:val="rtl">
          <w:ins w:id="6018" w:author="Transkribus" w:date="2019-12-11T14:30:00Z">
            <w:r w:rsidR="00EE6742" w:rsidRPr="00EE6742">
              <w:rPr>
                <w:rFonts w:ascii="Courier New" w:hAnsi="Courier New" w:cs="Courier New"/>
                <w:rtl/>
              </w:rPr>
              <w:t>يلا٤يوامه ما دعانى ايسى * وحدف بهمالم بجسد أجدعيل</w:t>
            </w:r>
          </w:ins>
        </w:dir>
      </w:dir>
    </w:p>
    <w:p w14:paraId="7792AD1F" w14:textId="77777777" w:rsidR="00EE6742" w:rsidRPr="00EE6742" w:rsidRDefault="00EE6742" w:rsidP="00EE6742">
      <w:pPr>
        <w:pStyle w:val="NurText"/>
        <w:bidi/>
        <w:rPr>
          <w:ins w:id="6019" w:author="Transkribus" w:date="2019-12-11T14:30:00Z"/>
          <w:rFonts w:ascii="Courier New" w:hAnsi="Courier New" w:cs="Courier New"/>
        </w:rPr>
      </w:pPr>
      <w:ins w:id="6020" w:author="Transkribus" w:date="2019-12-11T14:30:00Z">
        <w:r w:rsidRPr="00EE6742">
          <w:rPr>
            <w:rFonts w:ascii="Courier New" w:hAnsi="Courier New" w:cs="Courier New"/>
            <w:rtl/>
          </w:rPr>
          <w:t>ابريش</w:t>
        </w:r>
      </w:ins>
    </w:p>
    <w:p w14:paraId="510887E7" w14:textId="77777777" w:rsidR="00EE6742" w:rsidRPr="00EE6742" w:rsidRDefault="00EE6742" w:rsidP="00EE6742">
      <w:pPr>
        <w:pStyle w:val="NurText"/>
        <w:bidi/>
        <w:rPr>
          <w:ins w:id="6021" w:author="Transkribus" w:date="2019-12-11T14:30:00Z"/>
          <w:rFonts w:ascii="Courier New" w:hAnsi="Courier New" w:cs="Courier New"/>
        </w:rPr>
      </w:pPr>
      <w:ins w:id="6022" w:author="Transkribus" w:date="2019-12-11T14:30:00Z">
        <w:r w:rsidRPr="00EE6742">
          <w:rPr>
            <w:rFonts w:ascii="Courier New" w:hAnsi="Courier New" w:cs="Courier New"/>
            <w:rtl/>
          </w:rPr>
          <w:t>١٦٧</w:t>
        </w:r>
      </w:ins>
    </w:p>
    <w:p w14:paraId="4F529CAE" w14:textId="5650C85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ولابن </w:t>
      </w:r>
      <w:del w:id="6023" w:author="Transkribus" w:date="2019-12-11T14:30:00Z">
        <w:r w:rsidR="009B6BCA" w:rsidRPr="009B6BCA">
          <w:rPr>
            <w:rFonts w:ascii="Courier New" w:hAnsi="Courier New" w:cs="Courier New"/>
            <w:rtl/>
          </w:rPr>
          <w:delText>الصلاح من</w:delText>
        </w:r>
      </w:del>
      <w:ins w:id="6024" w:author="Transkribus" w:date="2019-12-11T14:30:00Z">
        <w:r w:rsidRPr="00EE6742">
          <w:rPr>
            <w:rFonts w:ascii="Courier New" w:hAnsi="Courier New" w:cs="Courier New"/>
            <w:rtl/>
          </w:rPr>
          <w:t>السلاحممن</w:t>
        </w:r>
      </w:ins>
      <w:r w:rsidRPr="00EE6742">
        <w:rPr>
          <w:rFonts w:ascii="Courier New" w:hAnsi="Courier New" w:cs="Courier New"/>
          <w:rtl/>
        </w:rPr>
        <w:t xml:space="preserve"> الكتب م</w:t>
      </w:r>
      <w:del w:id="6025" w:author="Transkribus" w:date="2019-12-11T14:30:00Z">
        <w:r w:rsidR="009B6BCA" w:rsidRPr="009B6BCA">
          <w:rPr>
            <w:rFonts w:ascii="Courier New" w:hAnsi="Courier New" w:cs="Courier New"/>
            <w:rtl/>
          </w:rPr>
          <w:delText>ق</w:delText>
        </w:r>
      </w:del>
      <w:ins w:id="6026" w:author="Transkribus" w:date="2019-12-11T14:30:00Z">
        <w:r w:rsidRPr="00EE6742">
          <w:rPr>
            <w:rFonts w:ascii="Courier New" w:hAnsi="Courier New" w:cs="Courier New"/>
            <w:rtl/>
          </w:rPr>
          <w:t>ع</w:t>
        </w:r>
      </w:ins>
      <w:r w:rsidRPr="00EE6742">
        <w:rPr>
          <w:rFonts w:ascii="Courier New" w:hAnsi="Courier New" w:cs="Courier New"/>
          <w:rtl/>
        </w:rPr>
        <w:t xml:space="preserve">الة فى الشكل الرابع من </w:t>
      </w:r>
      <w:del w:id="6027" w:author="Transkribus" w:date="2019-12-11T14:30:00Z">
        <w:r w:rsidR="009B6BCA" w:rsidRPr="009B6BCA">
          <w:rPr>
            <w:rFonts w:ascii="Courier New" w:hAnsi="Courier New" w:cs="Courier New"/>
            <w:rtl/>
          </w:rPr>
          <w:delText>اشكال القياس الحملى</w:delText>
        </w:r>
      </w:del>
      <w:ins w:id="6028" w:author="Transkribus" w:date="2019-12-11T14:30:00Z">
        <w:r w:rsidRPr="00EE6742">
          <w:rPr>
            <w:rFonts w:ascii="Courier New" w:hAnsi="Courier New" w:cs="Courier New"/>
            <w:rtl/>
          </w:rPr>
          <w:t>أسكمال القباس الحلى</w:t>
        </w:r>
      </w:ins>
      <w:r w:rsidRPr="00EE6742">
        <w:rPr>
          <w:rFonts w:ascii="Courier New" w:hAnsi="Courier New" w:cs="Courier New"/>
          <w:rtl/>
        </w:rPr>
        <w:t xml:space="preserve"> وهذا </w:t>
      </w:r>
      <w:del w:id="6029" w:author="Transkribus" w:date="2019-12-11T14:30:00Z">
        <w:r w:rsidR="009B6BCA" w:rsidRPr="009B6BCA">
          <w:rPr>
            <w:rFonts w:ascii="Courier New" w:hAnsi="Courier New" w:cs="Courier New"/>
            <w:rtl/>
          </w:rPr>
          <w:delText>الشكل المنسوب الى جالينوس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030" w:author="Transkribus" w:date="2019-12-11T14:30:00Z">
        <w:r w:rsidRPr="00EE6742">
          <w:rPr>
            <w:rFonts w:ascii="Courier New" w:hAnsi="Courier New" w:cs="Courier New"/>
            <w:rtl/>
          </w:rPr>
          <w:t>الكل</w:t>
        </w:r>
      </w:ins>
    </w:p>
    <w:p w14:paraId="2F51B167" w14:textId="7FEFE3E4" w:rsidR="00EE6742" w:rsidRPr="00EE6742" w:rsidRDefault="009B6BCA" w:rsidP="00EE6742">
      <w:pPr>
        <w:pStyle w:val="NurText"/>
        <w:bidi/>
        <w:rPr>
          <w:rFonts w:ascii="Courier New" w:hAnsi="Courier New" w:cs="Courier New"/>
        </w:rPr>
      </w:pPr>
      <w:dir w:val="rtl">
        <w:dir w:val="rtl">
          <w:ins w:id="6031" w:author="Transkribus" w:date="2019-12-11T14:30:00Z">
            <w:r w:rsidR="00EE6742" w:rsidRPr="00EE6742">
              <w:rPr>
                <w:rFonts w:ascii="Courier New" w:hAnsi="Courier New" w:cs="Courier New"/>
                <w:rtl/>
              </w:rPr>
              <w:t xml:space="preserve">منسوب الى جالينوس </w:t>
            </w:r>
          </w:ins>
          <w:r w:rsidR="00EE6742" w:rsidRPr="00EE6742">
            <w:rPr>
              <w:rFonts w:ascii="Courier New" w:hAnsi="Courier New" w:cs="Courier New"/>
              <w:rtl/>
            </w:rPr>
            <w:t xml:space="preserve">كتاب فى </w:t>
          </w:r>
          <w:del w:id="6032" w:author="Transkribus" w:date="2019-12-11T14:30:00Z">
            <w:r w:rsidRPr="009B6BCA">
              <w:rPr>
                <w:rFonts w:ascii="Courier New" w:hAnsi="Courier New" w:cs="Courier New"/>
                <w:rtl/>
              </w:rPr>
              <w:delText>الفوز الاصغر فى 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33" w:author="Transkribus" w:date="2019-12-11T14:30:00Z">
            <w:r w:rsidR="00EE6742" w:rsidRPr="00EE6742">
              <w:rPr>
                <w:rFonts w:ascii="Courier New" w:hAnsi="Courier New" w:cs="Courier New"/>
                <w:rtl/>
              </w:rPr>
              <w:t>الفور الاصفرفى الحسكمة</w:t>
            </w:r>
          </w:ins>
        </w:dir>
      </w:dir>
    </w:p>
    <w:p w14:paraId="6C0F8F5C" w14:textId="6723D76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شهاب الدين</w:t>
          </w:r>
          <w:del w:id="6034" w:author="Transkribus" w:date="2019-12-11T14:30:00Z">
            <w:r w:rsidRPr="009B6BCA">
              <w:rPr>
                <w:rFonts w:ascii="Courier New" w:hAnsi="Courier New" w:cs="Courier New"/>
                <w:rtl/>
              </w:rPr>
              <w:delText xml:space="preserve">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FBBF8C" w14:textId="650BB6E7" w:rsidR="00EE6742" w:rsidRPr="00EE6742" w:rsidRDefault="009B6BCA" w:rsidP="00EE6742">
      <w:pPr>
        <w:pStyle w:val="NurText"/>
        <w:bidi/>
        <w:rPr>
          <w:ins w:id="6035" w:author="Transkribus" w:date="2019-12-11T14:30:00Z"/>
          <w:rFonts w:ascii="Courier New" w:hAnsi="Courier New" w:cs="Courier New"/>
        </w:rPr>
      </w:pPr>
      <w:dir w:val="rtl">
        <w:dir w:val="rtl">
          <w:del w:id="6036" w:author="Transkribus" w:date="2019-12-11T14:30:00Z">
            <w:r w:rsidRPr="009B6BCA">
              <w:rPr>
                <w:rFonts w:ascii="Courier New" w:hAnsi="Courier New" w:cs="Courier New"/>
                <w:rtl/>
              </w:rPr>
              <w:delText>هو</w:delText>
            </w:r>
          </w:del>
          <w:ins w:id="6037" w:author="Transkribus" w:date="2019-12-11T14:30:00Z">
            <w:r w:rsidR="00EE6742" w:rsidRPr="00EE6742">
              <w:rPr>
                <w:rFonts w:ascii="Courier New" w:hAnsi="Courier New" w:cs="Courier New"/>
                <w:rtl/>
              </w:rPr>
              <w:t>*(شهاب الدين السهروزدى)*</w:t>
            </w:r>
          </w:ins>
        </w:dir>
      </w:dir>
    </w:p>
    <w:p w14:paraId="73F032E6" w14:textId="0D749B01" w:rsidR="00EE6742" w:rsidRPr="00EE6742" w:rsidRDefault="00EE6742" w:rsidP="00EE6742">
      <w:pPr>
        <w:pStyle w:val="NurText"/>
        <w:bidi/>
        <w:rPr>
          <w:rFonts w:ascii="Courier New" w:hAnsi="Courier New" w:cs="Courier New"/>
        </w:rPr>
      </w:pPr>
      <w:ins w:id="6038" w:author="Transkribus" w:date="2019-12-11T14:30:00Z">
        <w:r w:rsidRPr="00EE6742">
          <w:rPr>
            <w:rFonts w:ascii="Courier New" w:hAnsi="Courier New" w:cs="Courier New"/>
            <w:rtl/>
          </w:rPr>
          <w:t>هر</w:t>
        </w:r>
      </w:ins>
      <w:r w:rsidRPr="00EE6742">
        <w:rPr>
          <w:rFonts w:ascii="Courier New" w:hAnsi="Courier New" w:cs="Courier New"/>
          <w:rtl/>
        </w:rPr>
        <w:t xml:space="preserve"> الامام العالم الفاضل </w:t>
      </w:r>
      <w:del w:id="6039" w:author="Transkribus" w:date="2019-12-11T14:30:00Z">
        <w:r w:rsidR="009B6BCA" w:rsidRPr="009B6BCA">
          <w:rPr>
            <w:rFonts w:ascii="Courier New" w:hAnsi="Courier New" w:cs="Courier New"/>
            <w:rtl/>
          </w:rPr>
          <w:delText>ابو حفص عمر بن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040" w:author="Transkribus" w:date="2019-12-11T14:30:00Z">
        <w:r w:rsidRPr="00EE6742">
          <w:rPr>
            <w:rFonts w:ascii="Courier New" w:hAnsi="Courier New" w:cs="Courier New"/>
            <w:rtl/>
          </w:rPr>
          <w:t>أبو حفس عمرين</w:t>
        </w:r>
      </w:ins>
    </w:p>
    <w:p w14:paraId="60DDA7F9" w14:textId="4D6B3C18" w:rsidR="00EE6742" w:rsidRPr="00EE6742" w:rsidRDefault="009B6BCA" w:rsidP="00EE6742">
      <w:pPr>
        <w:pStyle w:val="NurText"/>
        <w:bidi/>
        <w:rPr>
          <w:ins w:id="6041" w:author="Transkribus" w:date="2019-12-11T14:30:00Z"/>
          <w:rFonts w:ascii="Courier New" w:hAnsi="Courier New" w:cs="Courier New"/>
        </w:rPr>
      </w:pPr>
      <w:dir w:val="rtl">
        <w:dir w:val="rtl">
          <w:del w:id="6042" w:author="Transkribus" w:date="2019-12-11T14:30:00Z">
            <w:r w:rsidRPr="009B6BCA">
              <w:rPr>
                <w:rFonts w:ascii="Courier New" w:hAnsi="Courier New" w:cs="Courier New"/>
                <w:rtl/>
              </w:rPr>
              <w:delText>كان اوحدا</w:delText>
            </w:r>
          </w:del>
          <w:ins w:id="6043" w:author="Transkribus" w:date="2019-12-11T14:30:00Z">
            <w:r w:rsidR="00EE6742" w:rsidRPr="00EE6742">
              <w:rPr>
                <w:rFonts w:ascii="Courier New" w:hAnsi="Courier New" w:cs="Courier New"/>
                <w:rtl/>
              </w:rPr>
              <w:t>٢ن</w:t>
            </w:r>
          </w:ins>
        </w:dir>
      </w:dir>
    </w:p>
    <w:p w14:paraId="3281F691" w14:textId="1C37A696" w:rsidR="00EE6742" w:rsidRPr="00EE6742" w:rsidRDefault="00EE6742" w:rsidP="00EE6742">
      <w:pPr>
        <w:pStyle w:val="NurText"/>
        <w:bidi/>
        <w:rPr>
          <w:ins w:id="6044" w:author="Transkribus" w:date="2019-12-11T14:30:00Z"/>
          <w:rFonts w:ascii="Courier New" w:hAnsi="Courier New" w:cs="Courier New"/>
        </w:rPr>
      </w:pPr>
      <w:ins w:id="6045" w:author="Transkribus" w:date="2019-12-11T14:30:00Z">
        <w:r w:rsidRPr="00EE6742">
          <w:rPr>
            <w:rFonts w:ascii="Courier New" w:hAnsi="Courier New" w:cs="Courier New"/>
            <w:rtl/>
          </w:rPr>
          <w:t xml:space="preserve"> أو جدا</w:t>
        </w:r>
      </w:ins>
      <w:r w:rsidRPr="00EE6742">
        <w:rPr>
          <w:rFonts w:ascii="Courier New" w:hAnsi="Courier New" w:cs="Courier New"/>
          <w:rtl/>
        </w:rPr>
        <w:t xml:space="preserve"> فى العلوم </w:t>
      </w:r>
      <w:del w:id="6046" w:author="Transkribus" w:date="2019-12-11T14:30:00Z">
        <w:r w:rsidR="009B6BCA" w:rsidRPr="009B6BCA">
          <w:rPr>
            <w:rFonts w:ascii="Courier New" w:hAnsi="Courier New" w:cs="Courier New"/>
            <w:rtl/>
          </w:rPr>
          <w:delText>الحكمية جامعا للفنون الفلسفية</w:delText>
        </w:r>
      </w:del>
      <w:ins w:id="6047" w:author="Transkribus" w:date="2019-12-11T14:30:00Z">
        <w:r w:rsidRPr="00EE6742">
          <w:rPr>
            <w:rFonts w:ascii="Courier New" w:hAnsi="Courier New" w:cs="Courier New"/>
            <w:rtl/>
          </w:rPr>
          <w:t>الحكصبة جامه اللغنون الفلسغية</w:t>
        </w:r>
      </w:ins>
      <w:r w:rsidRPr="00EE6742">
        <w:rPr>
          <w:rFonts w:ascii="Courier New" w:hAnsi="Courier New" w:cs="Courier New"/>
          <w:rtl/>
        </w:rPr>
        <w:t xml:space="preserve"> بارعا فى الاصول </w:t>
      </w:r>
      <w:del w:id="6048" w:author="Transkribus" w:date="2019-12-11T14:30:00Z">
        <w:r w:rsidR="009B6BCA" w:rsidRPr="009B6BCA">
          <w:rPr>
            <w:rFonts w:ascii="Courier New" w:hAnsi="Courier New" w:cs="Courier New"/>
            <w:rtl/>
          </w:rPr>
          <w:delText>الفلكية مفرط الذكاء جيد</w:delText>
        </w:r>
      </w:del>
      <w:ins w:id="6049" w:author="Transkribus" w:date="2019-12-11T14:30:00Z">
        <w:r w:rsidRPr="00EE6742">
          <w:rPr>
            <w:rFonts w:ascii="Courier New" w:hAnsi="Courier New" w:cs="Courier New"/>
            <w:rtl/>
          </w:rPr>
          <w:t>الفقهبة مقرط الذكماء</w:t>
        </w:r>
      </w:ins>
    </w:p>
    <w:p w14:paraId="3EDCDCDC" w14:textId="1DFE83EA" w:rsidR="00EE6742" w:rsidRPr="00EE6742" w:rsidRDefault="00EE6742" w:rsidP="00EE6742">
      <w:pPr>
        <w:pStyle w:val="NurText"/>
        <w:bidi/>
        <w:rPr>
          <w:rFonts w:ascii="Courier New" w:hAnsi="Courier New" w:cs="Courier New"/>
        </w:rPr>
      </w:pPr>
      <w:ins w:id="6050" w:author="Transkribus" w:date="2019-12-11T14:30:00Z">
        <w:r w:rsidRPr="00EE6742">
          <w:rPr>
            <w:rFonts w:ascii="Courier New" w:hAnsi="Courier New" w:cs="Courier New"/>
            <w:rtl/>
          </w:rPr>
          <w:t>عبد</w:t>
        </w:r>
      </w:ins>
      <w:r w:rsidRPr="00EE6742">
        <w:rPr>
          <w:rFonts w:ascii="Courier New" w:hAnsi="Courier New" w:cs="Courier New"/>
          <w:rtl/>
        </w:rPr>
        <w:t xml:space="preserve"> الفطرة </w:t>
      </w:r>
      <w:del w:id="6051" w:author="Transkribus" w:date="2019-12-11T14:30:00Z">
        <w:r w:rsidR="009B6BCA" w:rsidRPr="009B6BCA">
          <w:rPr>
            <w:rFonts w:ascii="Courier New" w:hAnsi="Courier New" w:cs="Courier New"/>
            <w:rtl/>
          </w:rPr>
          <w:delText>فصيح العبارة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052" w:author="Transkribus" w:date="2019-12-11T14:30:00Z">
        <w:r w:rsidRPr="00EE6742">
          <w:rPr>
            <w:rFonts w:ascii="Courier New" w:hAnsi="Courier New" w:cs="Courier New"/>
            <w:rtl/>
          </w:rPr>
          <w:t>نصيح العبار فلم بناظر أحمدا الابرشولم بباحت حصلا الاأرفى عليسه وكابن علمه</w:t>
        </w:r>
      </w:ins>
    </w:p>
    <w:p w14:paraId="48175D0F" w14:textId="77777777" w:rsidR="009B6BCA" w:rsidRPr="009B6BCA" w:rsidRDefault="009B6BCA" w:rsidP="009B6BCA">
      <w:pPr>
        <w:pStyle w:val="NurText"/>
        <w:bidi/>
        <w:rPr>
          <w:del w:id="6053" w:author="Transkribus" w:date="2019-12-11T14:30:00Z"/>
          <w:rFonts w:ascii="Courier New" w:hAnsi="Courier New" w:cs="Courier New"/>
        </w:rPr>
      </w:pPr>
      <w:dir w:val="rtl">
        <w:dir w:val="rtl">
          <w:del w:id="6054" w:author="Transkribus" w:date="2019-12-11T14:30:00Z">
            <w:r w:rsidRPr="009B6BCA">
              <w:rPr>
                <w:rFonts w:ascii="Courier New" w:hAnsi="Courier New" w:cs="Courier New"/>
                <w:rtl/>
              </w:rPr>
              <w:delText>لم يناظر احدا الا بزه ولم يباحث محصلا الا اربى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009CEF" w14:textId="77777777" w:rsidR="009B6BCA" w:rsidRPr="009B6BCA" w:rsidRDefault="009B6BCA" w:rsidP="009B6BCA">
      <w:pPr>
        <w:pStyle w:val="NurText"/>
        <w:bidi/>
        <w:rPr>
          <w:del w:id="6055" w:author="Transkribus" w:date="2019-12-11T14:30:00Z"/>
          <w:rFonts w:ascii="Courier New" w:hAnsi="Courier New" w:cs="Courier New"/>
        </w:rPr>
      </w:pPr>
      <w:dir w:val="rtl">
        <w:dir w:val="rtl">
          <w:del w:id="6056" w:author="Transkribus" w:date="2019-12-11T14:30:00Z">
            <w:r w:rsidRPr="009B6BCA">
              <w:rPr>
                <w:rFonts w:ascii="Courier New" w:hAnsi="Courier New" w:cs="Courier New"/>
                <w:rtl/>
              </w:rPr>
              <w:delText xml:space="preserve">وكان علمه اكثر </w:delText>
            </w:r>
          </w:del>
          <w:ins w:id="6057" w:author="Transkribus" w:date="2019-12-11T14:30:00Z">
            <w:r w:rsidR="00EE6742" w:rsidRPr="00EE6742">
              <w:rPr>
                <w:rFonts w:ascii="Courier New" w:hAnsi="Courier New" w:cs="Courier New"/>
                <w:rtl/>
              </w:rPr>
              <w:t xml:space="preserve">كثر </w:t>
            </w:r>
          </w:ins>
          <w:r w:rsidR="00EE6742" w:rsidRPr="00EE6742">
            <w:rPr>
              <w:rFonts w:ascii="Courier New" w:hAnsi="Courier New" w:cs="Courier New"/>
              <w:rtl/>
            </w:rPr>
            <w:t>من عقله</w:t>
          </w:r>
          <w:del w:id="60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11C900" w14:textId="5CD633D6" w:rsidR="00EE6742" w:rsidRPr="00EE6742" w:rsidRDefault="009B6BCA" w:rsidP="00EE6742">
      <w:pPr>
        <w:pStyle w:val="NurText"/>
        <w:bidi/>
        <w:rPr>
          <w:rFonts w:ascii="Courier New" w:hAnsi="Courier New" w:cs="Courier New"/>
        </w:rPr>
      </w:pPr>
      <w:dir w:val="rtl">
        <w:dir w:val="rtl">
          <w:del w:id="6059" w:author="Transkribus" w:date="2019-12-11T14:30:00Z">
            <w:r w:rsidRPr="009B6BCA">
              <w:rPr>
                <w:rFonts w:ascii="Courier New" w:hAnsi="Courier New" w:cs="Courier New"/>
                <w:rtl/>
              </w:rPr>
              <w:delText>حدثنى الشيخ</w:delText>
            </w:r>
          </w:del>
          <w:ins w:id="6060" w:author="Transkribus" w:date="2019-12-11T14:30:00Z">
            <w:r w:rsidR="00EE6742" w:rsidRPr="00EE6742">
              <w:rPr>
                <w:rFonts w:ascii="Courier New" w:hAnsi="Courier New" w:cs="Courier New"/>
                <w:rtl/>
              </w:rPr>
              <w:t xml:space="preserve"> أجدسى أالسبح</w:t>
            </w:r>
          </w:ins>
          <w:r w:rsidR="00EE6742" w:rsidRPr="00EE6742">
            <w:rPr>
              <w:rFonts w:ascii="Courier New" w:hAnsi="Courier New" w:cs="Courier New"/>
              <w:rtl/>
            </w:rPr>
            <w:t xml:space="preserve"> سديد الدين </w:t>
          </w:r>
          <w:del w:id="6061" w:author="Transkribus" w:date="2019-12-11T14:30:00Z">
            <w:r w:rsidRPr="009B6BCA">
              <w:rPr>
                <w:rFonts w:ascii="Courier New" w:hAnsi="Courier New" w:cs="Courier New"/>
                <w:rtl/>
              </w:rPr>
              <w:delText>ابن</w:delText>
            </w:r>
          </w:del>
          <w:ins w:id="6062" w:author="Transkribus" w:date="2019-12-11T14:30:00Z">
            <w:r w:rsidR="00EE6742" w:rsidRPr="00EE6742">
              <w:rPr>
                <w:rFonts w:ascii="Courier New" w:hAnsi="Courier New" w:cs="Courier New"/>
                <w:rtl/>
              </w:rPr>
              <w:t>محمود بن</w:t>
            </w:r>
          </w:ins>
          <w:r w:rsidR="00EE6742" w:rsidRPr="00EE6742">
            <w:rPr>
              <w:rFonts w:ascii="Courier New" w:hAnsi="Courier New" w:cs="Courier New"/>
              <w:rtl/>
            </w:rPr>
            <w:t xml:space="preserve"> عمر قال ك</w:t>
          </w:r>
          <w:ins w:id="606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شهاب الدين السهروردى </w:t>
          </w:r>
          <w:del w:id="6064" w:author="Transkribus" w:date="2019-12-11T14:30:00Z">
            <w:r w:rsidRPr="009B6BCA">
              <w:rPr>
                <w:rFonts w:ascii="Courier New" w:hAnsi="Courier New" w:cs="Courier New"/>
                <w:rtl/>
              </w:rPr>
              <w:delText>قد اتى الى شيخنا فخر الدين الماردينى وكان يتردد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065" w:author="Transkribus" w:date="2019-12-11T14:30:00Z">
            <w:r w:rsidR="00EE6742" w:rsidRPr="00EE6742">
              <w:rPr>
                <w:rFonts w:ascii="Courier New" w:hAnsi="Courier New" w:cs="Courier New"/>
                <w:rtl/>
              </w:rPr>
              <w:t>عد</w:t>
            </w:r>
          </w:ins>
        </w:dir>
      </w:dir>
    </w:p>
    <w:p w14:paraId="5758E01D" w14:textId="3B5F21F7" w:rsidR="00EE6742" w:rsidRPr="00EE6742" w:rsidRDefault="009B6BCA" w:rsidP="00EE6742">
      <w:pPr>
        <w:pStyle w:val="NurText"/>
        <w:bidi/>
        <w:rPr>
          <w:ins w:id="6066" w:author="Transkribus" w:date="2019-12-11T14:30:00Z"/>
          <w:rFonts w:ascii="Courier New" w:hAnsi="Courier New" w:cs="Courier New"/>
        </w:rPr>
      </w:pPr>
      <w:dir w:val="rtl">
        <w:dir w:val="rtl">
          <w:del w:id="6067" w:author="Transkribus" w:date="2019-12-11T14:30:00Z">
            <w:r w:rsidRPr="009B6BCA">
              <w:rPr>
                <w:rFonts w:ascii="Courier New" w:hAnsi="Courier New" w:cs="Courier New"/>
                <w:rtl/>
              </w:rPr>
              <w:delText>فى اوقات وبينهما صداقة وكان الشيخ فخر</w:delText>
            </w:r>
          </w:del>
          <w:ins w:id="6068" w:author="Transkribus" w:date="2019-12-11T14:30:00Z">
            <w:r w:rsidR="00EE6742" w:rsidRPr="00EE6742">
              <w:rPr>
                <w:rFonts w:ascii="Courier New" w:hAnsi="Courier New" w:cs="Courier New"/>
                <w:rtl/>
              </w:rPr>
              <w:t xml:space="preserve"> أبى الى سحناجر</w:t>
            </w:r>
          </w:ins>
          <w:r w:rsidR="00EE6742" w:rsidRPr="00EE6742">
            <w:rPr>
              <w:rFonts w:ascii="Courier New" w:hAnsi="Courier New" w:cs="Courier New"/>
              <w:rtl/>
            </w:rPr>
            <w:t xml:space="preserve"> الدين </w:t>
          </w:r>
          <w:del w:id="6069" w:author="Transkribus" w:date="2019-12-11T14:30:00Z">
            <w:r w:rsidRPr="009B6BCA">
              <w:rPr>
                <w:rFonts w:ascii="Courier New" w:hAnsi="Courier New" w:cs="Courier New"/>
                <w:rtl/>
              </w:rPr>
              <w:delText>يقول لنا ما اذكى</w:delText>
            </w:r>
          </w:del>
          <w:ins w:id="6070" w:author="Transkribus" w:date="2019-12-11T14:30:00Z">
            <w:r w:rsidR="00EE6742" w:rsidRPr="00EE6742">
              <w:rPr>
                <w:rFonts w:ascii="Courier New" w:hAnsi="Courier New" w:cs="Courier New"/>
                <w:rtl/>
              </w:rPr>
              <w:t>المارديى وكان ببردد البه فى أوثان وييهماصد الله وكان السيح فر</w:t>
            </w:r>
          </w:ins>
        </w:dir>
      </w:dir>
    </w:p>
    <w:p w14:paraId="079A8D95" w14:textId="53526BEF" w:rsidR="00EE6742" w:rsidRPr="00EE6742" w:rsidRDefault="00EE6742" w:rsidP="00EE6742">
      <w:pPr>
        <w:pStyle w:val="NurText"/>
        <w:bidi/>
        <w:rPr>
          <w:ins w:id="6071" w:author="Transkribus" w:date="2019-12-11T14:30:00Z"/>
          <w:rFonts w:ascii="Courier New" w:hAnsi="Courier New" w:cs="Courier New"/>
        </w:rPr>
      </w:pPr>
      <w:ins w:id="6072" w:author="Transkribus" w:date="2019-12-11T14:30:00Z">
        <w:r w:rsidRPr="00EE6742">
          <w:rPr>
            <w:rFonts w:ascii="Courier New" w:hAnsi="Courier New" w:cs="Courier New"/>
            <w:rtl/>
          </w:rPr>
          <w:t xml:space="preserve"> الدين مقول لناما أذكى</w:t>
        </w:r>
      </w:ins>
      <w:r w:rsidRPr="00EE6742">
        <w:rPr>
          <w:rFonts w:ascii="Courier New" w:hAnsi="Courier New" w:cs="Courier New"/>
          <w:rtl/>
        </w:rPr>
        <w:t xml:space="preserve"> هذا الشاب </w:t>
      </w:r>
      <w:del w:id="6073" w:author="Transkribus" w:date="2019-12-11T14:30:00Z">
        <w:r w:rsidR="009B6BCA" w:rsidRPr="009B6BCA">
          <w:rPr>
            <w:rFonts w:ascii="Courier New" w:hAnsi="Courier New" w:cs="Courier New"/>
            <w:rtl/>
          </w:rPr>
          <w:delText>وافصحه</w:delText>
        </w:r>
      </w:del>
      <w:ins w:id="6074" w:author="Transkribus" w:date="2019-12-11T14:30:00Z">
        <w:r w:rsidRPr="00EE6742">
          <w:rPr>
            <w:rFonts w:ascii="Courier New" w:hAnsi="Courier New" w:cs="Courier New"/>
            <w:rtl/>
          </w:rPr>
          <w:t>وأنصحم</w:t>
        </w:r>
      </w:ins>
      <w:r w:rsidRPr="00EE6742">
        <w:rPr>
          <w:rFonts w:ascii="Courier New" w:hAnsi="Courier New" w:cs="Courier New"/>
          <w:rtl/>
        </w:rPr>
        <w:t xml:space="preserve"> ولم </w:t>
      </w:r>
      <w:del w:id="6075" w:author="Transkribus" w:date="2019-12-11T14:30:00Z">
        <w:r w:rsidR="009B6BCA" w:rsidRPr="009B6BCA">
          <w:rPr>
            <w:rFonts w:ascii="Courier New" w:hAnsi="Courier New" w:cs="Courier New"/>
            <w:rtl/>
          </w:rPr>
          <w:delText>اجد احدا مثله</w:delText>
        </w:r>
      </w:del>
      <w:ins w:id="6076" w:author="Transkribus" w:date="2019-12-11T14:30:00Z">
        <w:r w:rsidRPr="00EE6742">
          <w:rPr>
            <w:rFonts w:ascii="Courier New" w:hAnsi="Courier New" w:cs="Courier New"/>
            <w:rtl/>
          </w:rPr>
          <w:t>أحمد أحد اميله</w:t>
        </w:r>
      </w:ins>
      <w:r w:rsidRPr="00EE6742">
        <w:rPr>
          <w:rFonts w:ascii="Courier New" w:hAnsi="Courier New" w:cs="Courier New"/>
          <w:rtl/>
        </w:rPr>
        <w:t xml:space="preserve"> فى زمانى </w:t>
      </w:r>
      <w:del w:id="6077" w:author="Transkribus" w:date="2019-12-11T14:30:00Z">
        <w:r w:rsidR="009B6BCA" w:rsidRPr="009B6BCA">
          <w:rPr>
            <w:rFonts w:ascii="Courier New" w:hAnsi="Courier New" w:cs="Courier New"/>
            <w:rtl/>
          </w:rPr>
          <w:delText>الا انى اخشى</w:delText>
        </w:r>
      </w:del>
      <w:ins w:id="6078" w:author="Transkribus" w:date="2019-12-11T14:30:00Z">
        <w:r w:rsidRPr="00EE6742">
          <w:rPr>
            <w:rFonts w:ascii="Courier New" w:hAnsi="Courier New" w:cs="Courier New"/>
            <w:rtl/>
          </w:rPr>
          <w:t>الاأنى أحسى</w:t>
        </w:r>
      </w:ins>
      <w:r w:rsidRPr="00EE6742">
        <w:rPr>
          <w:rFonts w:ascii="Courier New" w:hAnsi="Courier New" w:cs="Courier New"/>
          <w:rtl/>
        </w:rPr>
        <w:t xml:space="preserve"> عليه</w:t>
      </w:r>
      <w:del w:id="6079" w:author="Transkribus" w:date="2019-12-11T14:30:00Z">
        <w:r w:rsidR="009B6BCA" w:rsidRPr="009B6BCA">
          <w:rPr>
            <w:rFonts w:ascii="Courier New" w:hAnsi="Courier New" w:cs="Courier New"/>
            <w:rtl/>
          </w:rPr>
          <w:delText xml:space="preserve"> لكثرة تهوره واستهتاره وقلة تحفظه</w:delText>
        </w:r>
      </w:del>
    </w:p>
    <w:p w14:paraId="511DD566" w14:textId="77777777" w:rsidR="009B6BCA" w:rsidRPr="009B6BCA" w:rsidRDefault="00EE6742" w:rsidP="009B6BCA">
      <w:pPr>
        <w:pStyle w:val="NurText"/>
        <w:bidi/>
        <w:rPr>
          <w:del w:id="6080" w:author="Transkribus" w:date="2019-12-11T14:30:00Z"/>
          <w:rFonts w:ascii="Courier New" w:hAnsi="Courier New" w:cs="Courier New"/>
        </w:rPr>
      </w:pPr>
      <w:ins w:id="6081" w:author="Transkribus" w:date="2019-12-11T14:30:00Z">
        <w:r w:rsidRPr="00EE6742">
          <w:rPr>
            <w:rFonts w:ascii="Courier New" w:hAnsi="Courier New" w:cs="Courier New"/>
            <w:rtl/>
          </w:rPr>
          <w:t>كترة ثهوره واستهقارة وفسلة محفطه</w:t>
        </w:r>
      </w:ins>
      <w:r w:rsidRPr="00EE6742">
        <w:rPr>
          <w:rFonts w:ascii="Courier New" w:hAnsi="Courier New" w:cs="Courier New"/>
          <w:rtl/>
        </w:rPr>
        <w:t xml:space="preserve"> ان </w:t>
      </w:r>
      <w:del w:id="6082" w:author="Transkribus" w:date="2019-12-11T14:30:00Z">
        <w:r w:rsidR="009B6BCA" w:rsidRPr="009B6BCA">
          <w:rPr>
            <w:rFonts w:ascii="Courier New" w:hAnsi="Courier New" w:cs="Courier New"/>
            <w:rtl/>
          </w:rPr>
          <w:delText>ي</w:delText>
        </w:r>
      </w:del>
      <w:ins w:id="6083" w:author="Transkribus" w:date="2019-12-11T14:30:00Z">
        <w:r w:rsidRPr="00EE6742">
          <w:rPr>
            <w:rFonts w:ascii="Courier New" w:hAnsi="Courier New" w:cs="Courier New"/>
            <w:rtl/>
          </w:rPr>
          <w:t>ب</w:t>
        </w:r>
      </w:ins>
      <w:r w:rsidRPr="00EE6742">
        <w:rPr>
          <w:rFonts w:ascii="Courier New" w:hAnsi="Courier New" w:cs="Courier New"/>
          <w:rtl/>
        </w:rPr>
        <w:t xml:space="preserve">كون ذلك </w:t>
      </w:r>
      <w:del w:id="6084" w:author="Transkribus" w:date="2019-12-11T14:30:00Z">
        <w:r w:rsidR="009B6BCA" w:rsidRPr="009B6BCA">
          <w:rPr>
            <w:rFonts w:ascii="Courier New" w:hAnsi="Courier New" w:cs="Courier New"/>
            <w:rtl/>
          </w:rPr>
          <w:delText>سببا لتلافه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F3646D3" w14:textId="4637364C" w:rsidR="00EE6742" w:rsidRPr="00EE6742" w:rsidRDefault="009B6BCA" w:rsidP="00EE6742">
      <w:pPr>
        <w:pStyle w:val="NurText"/>
        <w:bidi/>
        <w:rPr>
          <w:rFonts w:ascii="Courier New" w:hAnsi="Courier New" w:cs="Courier New"/>
        </w:rPr>
      </w:pPr>
      <w:dir w:val="rtl">
        <w:dir w:val="rtl">
          <w:ins w:id="6085" w:author="Transkribus" w:date="2019-12-11T14:30:00Z">
            <w:r w:rsidR="00EE6742" w:rsidRPr="00EE6742">
              <w:rPr>
                <w:rFonts w:ascii="Courier New" w:hAnsi="Courier New" w:cs="Courier New"/>
                <w:rtl/>
              </w:rPr>
              <w:t xml:space="preserve">سيبالة لافه </w:t>
            </w:r>
          </w:ins>
          <w:r w:rsidR="00EE6742" w:rsidRPr="00EE6742">
            <w:rPr>
              <w:rFonts w:ascii="Courier New" w:hAnsi="Courier New" w:cs="Courier New"/>
              <w:rtl/>
            </w:rPr>
            <w:t xml:space="preserve">قال </w:t>
          </w:r>
          <w:del w:id="6086" w:author="Transkribus" w:date="2019-12-11T14:30:00Z">
            <w:r w:rsidRPr="009B6BCA">
              <w:rPr>
                <w:rFonts w:ascii="Courier New" w:hAnsi="Courier New" w:cs="Courier New"/>
                <w:rtl/>
              </w:rPr>
              <w:delText>فلما فارقنا شهاب</w:delText>
            </w:r>
          </w:del>
          <w:ins w:id="6087" w:author="Transkribus" w:date="2019-12-11T14:30:00Z">
            <w:r w:rsidR="00EE6742" w:rsidRPr="00EE6742">
              <w:rPr>
                <w:rFonts w:ascii="Courier New" w:hAnsi="Courier New" w:cs="Courier New"/>
                <w:rtl/>
              </w:rPr>
              <w:t>فلماقارقناشهاب</w:t>
            </w:r>
          </w:ins>
          <w:r w:rsidR="00EE6742" w:rsidRPr="00EE6742">
            <w:rPr>
              <w:rFonts w:ascii="Courier New" w:hAnsi="Courier New" w:cs="Courier New"/>
              <w:rtl/>
            </w:rPr>
            <w:t xml:space="preserve"> الدين</w:t>
          </w:r>
        </w:dir>
      </w:dir>
    </w:p>
    <w:p w14:paraId="7047E13E" w14:textId="35F62394" w:rsidR="00EE6742" w:rsidRPr="00EE6742" w:rsidRDefault="00EE6742" w:rsidP="00EE6742">
      <w:pPr>
        <w:pStyle w:val="NurText"/>
        <w:bidi/>
        <w:rPr>
          <w:ins w:id="6088" w:author="Transkribus" w:date="2019-12-11T14:30:00Z"/>
          <w:rFonts w:ascii="Courier New" w:hAnsi="Courier New" w:cs="Courier New"/>
        </w:rPr>
      </w:pPr>
      <w:r w:rsidRPr="00EE6742">
        <w:rPr>
          <w:rFonts w:ascii="Courier New" w:hAnsi="Courier New" w:cs="Courier New"/>
          <w:rtl/>
        </w:rPr>
        <w:t>السهرو</w:t>
      </w:r>
      <w:del w:id="6089" w:author="Transkribus" w:date="2019-12-11T14:30:00Z">
        <w:r w:rsidR="009B6BCA" w:rsidRPr="009B6BCA">
          <w:rPr>
            <w:rFonts w:ascii="Courier New" w:hAnsi="Courier New" w:cs="Courier New"/>
            <w:rtl/>
          </w:rPr>
          <w:delText>ر</w:delText>
        </w:r>
      </w:del>
      <w:ins w:id="6090" w:author="Transkribus" w:date="2019-12-11T14:30:00Z">
        <w:r w:rsidRPr="00EE6742">
          <w:rPr>
            <w:rFonts w:ascii="Courier New" w:hAnsi="Courier New" w:cs="Courier New"/>
            <w:rtl/>
          </w:rPr>
          <w:t>ز</w:t>
        </w:r>
      </w:ins>
      <w:r w:rsidRPr="00EE6742">
        <w:rPr>
          <w:rFonts w:ascii="Courier New" w:hAnsi="Courier New" w:cs="Courier New"/>
          <w:rtl/>
        </w:rPr>
        <w:t>دى من الشرق و</w:t>
      </w:r>
      <w:del w:id="6091" w:author="Transkribus" w:date="2019-12-11T14:30:00Z">
        <w:r w:rsidR="009B6BCA" w:rsidRPr="009B6BCA">
          <w:rPr>
            <w:rFonts w:ascii="Courier New" w:hAnsi="Courier New" w:cs="Courier New"/>
            <w:rtl/>
          </w:rPr>
          <w:delText>ت</w:delText>
        </w:r>
      </w:del>
      <w:ins w:id="6092" w:author="Transkribus" w:date="2019-12-11T14:30:00Z">
        <w:r w:rsidRPr="00EE6742">
          <w:rPr>
            <w:rFonts w:ascii="Courier New" w:hAnsi="Courier New" w:cs="Courier New"/>
            <w:rtl/>
          </w:rPr>
          <w:t>ي</w:t>
        </w:r>
      </w:ins>
      <w:r w:rsidRPr="00EE6742">
        <w:rPr>
          <w:rFonts w:ascii="Courier New" w:hAnsi="Courier New" w:cs="Courier New"/>
          <w:rtl/>
        </w:rPr>
        <w:t>وج</w:t>
      </w:r>
      <w:del w:id="6093" w:author="Transkribus" w:date="2019-12-11T14:30:00Z">
        <w:r w:rsidR="009B6BCA" w:rsidRPr="009B6BCA">
          <w:rPr>
            <w:rFonts w:ascii="Courier New" w:hAnsi="Courier New" w:cs="Courier New"/>
            <w:rtl/>
          </w:rPr>
          <w:delText>ه</w:delText>
        </w:r>
      </w:del>
      <w:ins w:id="6094" w:author="Transkribus" w:date="2019-12-11T14:30:00Z">
        <w:r w:rsidRPr="00EE6742">
          <w:rPr>
            <w:rFonts w:ascii="Courier New" w:hAnsi="Courier New" w:cs="Courier New"/>
            <w:rtl/>
          </w:rPr>
          <w:t>ة</w:t>
        </w:r>
      </w:ins>
      <w:r w:rsidRPr="00EE6742">
        <w:rPr>
          <w:rFonts w:ascii="Courier New" w:hAnsi="Courier New" w:cs="Courier New"/>
          <w:rtl/>
        </w:rPr>
        <w:t xml:space="preserve"> الى الشام </w:t>
      </w:r>
      <w:del w:id="6095" w:author="Transkribus" w:date="2019-12-11T14:30:00Z">
        <w:r w:rsidR="009B6BCA" w:rsidRPr="009B6BCA">
          <w:rPr>
            <w:rFonts w:ascii="Courier New" w:hAnsi="Courier New" w:cs="Courier New"/>
            <w:rtl/>
          </w:rPr>
          <w:delText>اتى</w:delText>
        </w:r>
      </w:del>
      <w:ins w:id="6096" w:author="Transkribus" w:date="2019-12-11T14:30:00Z">
        <w:r w:rsidRPr="00EE6742">
          <w:rPr>
            <w:rFonts w:ascii="Courier New" w:hAnsi="Courier New" w:cs="Courier New"/>
            <w:rtl/>
          </w:rPr>
          <w:t>أبى</w:t>
        </w:r>
      </w:ins>
      <w:r w:rsidRPr="00EE6742">
        <w:rPr>
          <w:rFonts w:ascii="Courier New" w:hAnsi="Courier New" w:cs="Courier New"/>
          <w:rtl/>
        </w:rPr>
        <w:t xml:space="preserve"> الى </w:t>
      </w:r>
      <w:del w:id="6097" w:author="Transkribus" w:date="2019-12-11T14:30:00Z">
        <w:r w:rsidR="009B6BCA" w:rsidRPr="009B6BCA">
          <w:rPr>
            <w:rFonts w:ascii="Courier New" w:hAnsi="Courier New" w:cs="Courier New"/>
            <w:rtl/>
          </w:rPr>
          <w:delText>حلب وناظر</w:delText>
        </w:r>
      </w:del>
      <w:ins w:id="6098" w:author="Transkribus" w:date="2019-12-11T14:30:00Z">
        <w:r w:rsidRPr="00EE6742">
          <w:rPr>
            <w:rFonts w:ascii="Courier New" w:hAnsi="Courier New" w:cs="Courier New"/>
            <w:rtl/>
          </w:rPr>
          <w:t>خليب وناطر</w:t>
        </w:r>
      </w:ins>
      <w:r w:rsidRPr="00EE6742">
        <w:rPr>
          <w:rFonts w:ascii="Courier New" w:hAnsi="Courier New" w:cs="Courier New"/>
          <w:rtl/>
        </w:rPr>
        <w:t xml:space="preserve"> بها الفقهاء ولم </w:t>
      </w:r>
      <w:del w:id="6099" w:author="Transkribus" w:date="2019-12-11T14:30:00Z">
        <w:r w:rsidR="009B6BCA" w:rsidRPr="009B6BCA">
          <w:rPr>
            <w:rFonts w:ascii="Courier New" w:hAnsi="Courier New" w:cs="Courier New"/>
            <w:rtl/>
          </w:rPr>
          <w:delText>يجاره احد فكثر تشنيعهم</w:delText>
        </w:r>
      </w:del>
      <w:ins w:id="6100" w:author="Transkribus" w:date="2019-12-11T14:30:00Z">
        <w:r w:rsidRPr="00EE6742">
          <w:rPr>
            <w:rFonts w:ascii="Courier New" w:hAnsi="Courier New" w:cs="Courier New"/>
            <w:rtl/>
          </w:rPr>
          <w:t>بجار به أحمد</w:t>
        </w:r>
      </w:ins>
    </w:p>
    <w:p w14:paraId="10990A80" w14:textId="43E708E4" w:rsidR="00EE6742" w:rsidRPr="00EE6742" w:rsidRDefault="00EE6742" w:rsidP="00EE6742">
      <w:pPr>
        <w:pStyle w:val="NurText"/>
        <w:bidi/>
        <w:rPr>
          <w:rFonts w:ascii="Courier New" w:hAnsi="Courier New" w:cs="Courier New"/>
        </w:rPr>
      </w:pPr>
      <w:ins w:id="6101" w:author="Transkribus" w:date="2019-12-11T14:30:00Z">
        <w:r w:rsidRPr="00EE6742">
          <w:rPr>
            <w:rFonts w:ascii="Courier New" w:hAnsi="Courier New" w:cs="Courier New"/>
            <w:rtl/>
          </w:rPr>
          <w:t>بكتر فتشتبعةم</w:t>
        </w:r>
      </w:ins>
      <w:r w:rsidRPr="00EE6742">
        <w:rPr>
          <w:rFonts w:ascii="Courier New" w:hAnsi="Courier New" w:cs="Courier New"/>
          <w:rtl/>
        </w:rPr>
        <w:t xml:space="preserve"> عليه فاستح</w:t>
      </w:r>
      <w:del w:id="6102" w:author="Transkribus" w:date="2019-12-11T14:30:00Z">
        <w:r w:rsidR="009B6BCA" w:rsidRPr="009B6BCA">
          <w:rPr>
            <w:rFonts w:ascii="Courier New" w:hAnsi="Courier New" w:cs="Courier New"/>
            <w:rtl/>
          </w:rPr>
          <w:delText>ض</w:delText>
        </w:r>
      </w:del>
      <w:ins w:id="6103" w:author="Transkribus" w:date="2019-12-11T14:30:00Z">
        <w:r w:rsidRPr="00EE6742">
          <w:rPr>
            <w:rFonts w:ascii="Courier New" w:hAnsi="Courier New" w:cs="Courier New"/>
            <w:rtl/>
          </w:rPr>
          <w:t>ص</w:t>
        </w:r>
      </w:ins>
      <w:r w:rsidRPr="00EE6742">
        <w:rPr>
          <w:rFonts w:ascii="Courier New" w:hAnsi="Courier New" w:cs="Courier New"/>
          <w:rtl/>
        </w:rPr>
        <w:t xml:space="preserve">ره السلطان الملك </w:t>
      </w:r>
      <w:del w:id="6104" w:author="Transkribus" w:date="2019-12-11T14:30:00Z">
        <w:r w:rsidR="009B6BCA" w:rsidRPr="009B6BCA">
          <w:rPr>
            <w:rFonts w:ascii="Courier New" w:hAnsi="Courier New" w:cs="Courier New"/>
            <w:rtl/>
          </w:rPr>
          <w:delText>الظاهر غازى</w:delText>
        </w:r>
      </w:del>
      <w:ins w:id="6105" w:author="Transkribus" w:date="2019-12-11T14:30:00Z">
        <w:r w:rsidRPr="00EE6742">
          <w:rPr>
            <w:rFonts w:ascii="Courier New" w:hAnsi="Courier New" w:cs="Courier New"/>
            <w:rtl/>
          </w:rPr>
          <w:t>الطاهر ثمانى</w:t>
        </w:r>
      </w:ins>
      <w:r w:rsidRPr="00EE6742">
        <w:rPr>
          <w:rFonts w:ascii="Courier New" w:hAnsi="Courier New" w:cs="Courier New"/>
          <w:rtl/>
        </w:rPr>
        <w:t xml:space="preserve"> ابن الملك الناصر </w:t>
      </w:r>
      <w:del w:id="6106" w:author="Transkribus" w:date="2019-12-11T14:30:00Z">
        <w:r w:rsidR="009B6BCA" w:rsidRPr="009B6BCA">
          <w:rPr>
            <w:rFonts w:ascii="Courier New" w:hAnsi="Courier New" w:cs="Courier New"/>
            <w:rtl/>
          </w:rPr>
          <w:delText>صلاح</w:delText>
        </w:r>
      </w:del>
      <w:ins w:id="6107"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w:t>
      </w:r>
    </w:p>
    <w:p w14:paraId="5A349775" w14:textId="542CD3B8" w:rsidR="00EE6742" w:rsidRPr="00EE6742" w:rsidRDefault="00EE6742" w:rsidP="00EE6742">
      <w:pPr>
        <w:pStyle w:val="NurText"/>
        <w:bidi/>
        <w:rPr>
          <w:ins w:id="6108" w:author="Transkribus" w:date="2019-12-11T14:30:00Z"/>
          <w:rFonts w:ascii="Courier New" w:hAnsi="Courier New" w:cs="Courier New"/>
        </w:rPr>
      </w:pPr>
      <w:r w:rsidRPr="00EE6742">
        <w:rPr>
          <w:rFonts w:ascii="Courier New" w:hAnsi="Courier New" w:cs="Courier New"/>
          <w:rtl/>
        </w:rPr>
        <w:t>ي</w:t>
      </w:r>
      <w:ins w:id="6109" w:author="Transkribus" w:date="2019-12-11T14:30:00Z">
        <w:r w:rsidRPr="00EE6742">
          <w:rPr>
            <w:rFonts w:ascii="Courier New" w:hAnsi="Courier New" w:cs="Courier New"/>
            <w:rtl/>
          </w:rPr>
          <w:t>ب</w:t>
        </w:r>
      </w:ins>
      <w:r w:rsidRPr="00EE6742">
        <w:rPr>
          <w:rFonts w:ascii="Courier New" w:hAnsi="Courier New" w:cs="Courier New"/>
          <w:rtl/>
        </w:rPr>
        <w:t xml:space="preserve">وسف بن </w:t>
      </w:r>
      <w:del w:id="6110" w:author="Transkribus" w:date="2019-12-11T14:30:00Z">
        <w:r w:rsidR="009B6BCA" w:rsidRPr="009B6BCA">
          <w:rPr>
            <w:rFonts w:ascii="Courier New" w:hAnsi="Courier New" w:cs="Courier New"/>
            <w:rtl/>
          </w:rPr>
          <w:delText>ايوب واستحضر الاكابر</w:delText>
        </w:r>
      </w:del>
      <w:ins w:id="6111" w:author="Transkribus" w:date="2019-12-11T14:30:00Z">
        <w:r w:rsidRPr="00EE6742">
          <w:rPr>
            <w:rFonts w:ascii="Courier New" w:hAnsi="Courier New" w:cs="Courier New"/>
            <w:rtl/>
          </w:rPr>
          <w:t>أيوب واسحصرالا كاير</w:t>
        </w:r>
      </w:ins>
      <w:r w:rsidRPr="00EE6742">
        <w:rPr>
          <w:rFonts w:ascii="Courier New" w:hAnsi="Courier New" w:cs="Courier New"/>
          <w:rtl/>
        </w:rPr>
        <w:t xml:space="preserve"> من المد</w:t>
      </w:r>
      <w:del w:id="6112" w:author="Transkribus" w:date="2019-12-11T14:30:00Z">
        <w:r w:rsidR="009B6BCA" w:rsidRPr="009B6BCA">
          <w:rPr>
            <w:rFonts w:ascii="Courier New" w:hAnsi="Courier New" w:cs="Courier New"/>
            <w:rtl/>
          </w:rPr>
          <w:delText>ر</w:delText>
        </w:r>
      </w:del>
      <w:ins w:id="6113" w:author="Transkribus" w:date="2019-12-11T14:30:00Z">
        <w:r w:rsidRPr="00EE6742">
          <w:rPr>
            <w:rFonts w:ascii="Courier New" w:hAnsi="Courier New" w:cs="Courier New"/>
            <w:rtl/>
          </w:rPr>
          <w:t>و</w:t>
        </w:r>
      </w:ins>
      <w:r w:rsidRPr="00EE6742">
        <w:rPr>
          <w:rFonts w:ascii="Courier New" w:hAnsi="Courier New" w:cs="Courier New"/>
          <w:rtl/>
        </w:rPr>
        <w:t xml:space="preserve">سين والفقهاء </w:t>
      </w:r>
      <w:del w:id="6114" w:author="Transkribus" w:date="2019-12-11T14:30:00Z">
        <w:r w:rsidR="009B6BCA" w:rsidRPr="009B6BCA">
          <w:rPr>
            <w:rFonts w:ascii="Courier New" w:hAnsi="Courier New" w:cs="Courier New"/>
            <w:rtl/>
          </w:rPr>
          <w:delText>والمتكلمين ليسمع ما يجرى بينهم وبينه</w:delText>
        </w:r>
      </w:del>
      <w:ins w:id="6115" w:author="Transkribus" w:date="2019-12-11T14:30:00Z">
        <w:r w:rsidRPr="00EE6742">
          <w:rPr>
            <w:rFonts w:ascii="Courier New" w:hAnsi="Courier New" w:cs="Courier New"/>
            <w:rtl/>
          </w:rPr>
          <w:t>والتكامين ابسمع مابجرى يينب</w:t>
        </w:r>
      </w:ins>
    </w:p>
    <w:p w14:paraId="56C3237E" w14:textId="77777777" w:rsidR="009B6BCA" w:rsidRPr="009B6BCA" w:rsidRDefault="00EE6742" w:rsidP="009B6BCA">
      <w:pPr>
        <w:pStyle w:val="NurText"/>
        <w:bidi/>
        <w:rPr>
          <w:del w:id="6116" w:author="Transkribus" w:date="2019-12-11T14:30:00Z"/>
          <w:rFonts w:ascii="Courier New" w:hAnsi="Courier New" w:cs="Courier New"/>
        </w:rPr>
      </w:pPr>
      <w:ins w:id="6117" w:author="Transkribus" w:date="2019-12-11T14:30:00Z">
        <w:r w:rsidRPr="00EE6742">
          <w:rPr>
            <w:rFonts w:ascii="Courier New" w:hAnsi="Courier New" w:cs="Courier New"/>
            <w:rtl/>
          </w:rPr>
          <w:t>وبنة</w:t>
        </w:r>
      </w:ins>
      <w:r w:rsidRPr="00EE6742">
        <w:rPr>
          <w:rFonts w:ascii="Courier New" w:hAnsi="Courier New" w:cs="Courier New"/>
          <w:rtl/>
        </w:rPr>
        <w:t xml:space="preserve"> من </w:t>
      </w:r>
      <w:del w:id="6118" w:author="Transkribus" w:date="2019-12-11T14:30:00Z">
        <w:r w:rsidR="009B6BCA" w:rsidRPr="009B6BCA">
          <w:rPr>
            <w:rFonts w:ascii="Courier New" w:hAnsi="Courier New" w:cs="Courier New"/>
            <w:rtl/>
          </w:rPr>
          <w:delText>المباحث والكلام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EA33DDE" w14:textId="1E744C81" w:rsidR="00EE6742" w:rsidRPr="00EE6742" w:rsidRDefault="009B6BCA" w:rsidP="00EE6742">
      <w:pPr>
        <w:pStyle w:val="NurText"/>
        <w:bidi/>
        <w:rPr>
          <w:ins w:id="6119" w:author="Transkribus" w:date="2019-12-11T14:30:00Z"/>
          <w:rFonts w:ascii="Courier New" w:hAnsi="Courier New" w:cs="Courier New"/>
        </w:rPr>
      </w:pPr>
      <w:dir w:val="rtl">
        <w:dir w:val="rtl">
          <w:del w:id="6120" w:author="Transkribus" w:date="2019-12-11T14:30:00Z">
            <w:r w:rsidRPr="009B6BCA">
              <w:rPr>
                <w:rFonts w:ascii="Courier New" w:hAnsi="Courier New" w:cs="Courier New"/>
                <w:rtl/>
              </w:rPr>
              <w:delText>فتكلم</w:delText>
            </w:r>
          </w:del>
          <w:ins w:id="6121" w:author="Transkribus" w:date="2019-12-11T14:30:00Z">
            <w:r w:rsidR="00EE6742" w:rsidRPr="00EE6742">
              <w:rPr>
                <w:rFonts w:ascii="Courier New" w:hAnsi="Courier New" w:cs="Courier New"/>
                <w:rtl/>
              </w:rPr>
              <w:t>الناحت والكالام فتكام</w:t>
            </w:r>
          </w:ins>
          <w:r w:rsidR="00EE6742" w:rsidRPr="00EE6742">
            <w:rPr>
              <w:rFonts w:ascii="Courier New" w:hAnsi="Courier New" w:cs="Courier New"/>
              <w:rtl/>
            </w:rPr>
            <w:t xml:space="preserve"> معهم </w:t>
          </w:r>
          <w:del w:id="6122" w:author="Transkribus" w:date="2019-12-11T14:30:00Z">
            <w:r w:rsidRPr="009B6BCA">
              <w:rPr>
                <w:rFonts w:ascii="Courier New" w:hAnsi="Courier New" w:cs="Courier New"/>
                <w:rtl/>
              </w:rPr>
              <w:delText xml:space="preserve">بكلام كثير بان </w:delText>
            </w:r>
          </w:del>
          <w:ins w:id="6123" w:author="Transkribus" w:date="2019-12-11T14:30:00Z">
            <w:r w:rsidR="00EE6742" w:rsidRPr="00EE6742">
              <w:rPr>
                <w:rFonts w:ascii="Courier New" w:hAnsi="Courier New" w:cs="Courier New"/>
                <w:rtl/>
              </w:rPr>
              <w:t xml:space="preserve">بكالام كثر وبان </w:t>
            </w:r>
          </w:ins>
          <w:r w:rsidR="00EE6742" w:rsidRPr="00EE6742">
            <w:rPr>
              <w:rFonts w:ascii="Courier New" w:hAnsi="Courier New" w:cs="Courier New"/>
              <w:rtl/>
            </w:rPr>
            <w:t xml:space="preserve">له فضل </w:t>
          </w:r>
          <w:del w:id="6124" w:author="Transkribus" w:date="2019-12-11T14:30:00Z">
            <w:r w:rsidRPr="009B6BCA">
              <w:rPr>
                <w:rFonts w:ascii="Courier New" w:hAnsi="Courier New" w:cs="Courier New"/>
                <w:rtl/>
              </w:rPr>
              <w:delText>عظيم وعلم</w:delText>
            </w:r>
          </w:del>
          <w:ins w:id="6125" w:author="Transkribus" w:date="2019-12-11T14:30:00Z">
            <w:r w:rsidR="00EE6742" w:rsidRPr="00EE6742">
              <w:rPr>
                <w:rFonts w:ascii="Courier New" w:hAnsi="Courier New" w:cs="Courier New"/>
                <w:rtl/>
              </w:rPr>
              <w:t>عطم وغسلم</w:t>
            </w:r>
          </w:ins>
          <w:r w:rsidR="00EE6742" w:rsidRPr="00EE6742">
            <w:rPr>
              <w:rFonts w:ascii="Courier New" w:hAnsi="Courier New" w:cs="Courier New"/>
              <w:rtl/>
            </w:rPr>
            <w:t xml:space="preserve"> باهر وحسن</w:t>
          </w:r>
          <w:del w:id="6126" w:author="Transkribus" w:date="2019-12-11T14:30:00Z">
            <w:r w:rsidRPr="009B6BCA">
              <w:rPr>
                <w:rFonts w:ascii="Courier New" w:hAnsi="Courier New" w:cs="Courier New"/>
                <w:rtl/>
              </w:rPr>
              <w:delText xml:space="preserve"> موقعه عند</w:delText>
            </w:r>
          </w:del>
        </w:dir>
      </w:dir>
    </w:p>
    <w:p w14:paraId="478949BC" w14:textId="6ABBA2D0" w:rsidR="00EE6742" w:rsidRPr="00EE6742" w:rsidRDefault="00EE6742" w:rsidP="00EE6742">
      <w:pPr>
        <w:pStyle w:val="NurText"/>
        <w:bidi/>
        <w:rPr>
          <w:rFonts w:ascii="Courier New" w:hAnsi="Courier New" w:cs="Courier New"/>
        </w:rPr>
      </w:pPr>
      <w:ins w:id="6127" w:author="Transkribus" w:date="2019-12-11T14:30:00Z">
        <w:r w:rsidRPr="00EE6742">
          <w:rPr>
            <w:rFonts w:ascii="Courier New" w:hAnsi="Courier New" w:cs="Courier New"/>
            <w:rtl/>
          </w:rPr>
          <w:t xml:space="preserve"> موفعة عبد</w:t>
        </w:r>
      </w:ins>
      <w:r w:rsidRPr="00EE6742">
        <w:rPr>
          <w:rFonts w:ascii="Courier New" w:hAnsi="Courier New" w:cs="Courier New"/>
          <w:rtl/>
        </w:rPr>
        <w:t xml:space="preserve"> الملك </w:t>
      </w:r>
      <w:del w:id="6128" w:author="Transkribus" w:date="2019-12-11T14:30:00Z">
        <w:r w:rsidR="009B6BCA" w:rsidRPr="009B6BCA">
          <w:rPr>
            <w:rFonts w:ascii="Courier New" w:hAnsi="Courier New" w:cs="Courier New"/>
            <w:rtl/>
          </w:rPr>
          <w:delText>الظاهر وقربه</w:delText>
        </w:r>
      </w:del>
      <w:ins w:id="6129" w:author="Transkribus" w:date="2019-12-11T14:30:00Z">
        <w:r w:rsidRPr="00EE6742">
          <w:rPr>
            <w:rFonts w:ascii="Courier New" w:hAnsi="Courier New" w:cs="Courier New"/>
            <w:rtl/>
          </w:rPr>
          <w:t>الطاهر وقر بة</w:t>
        </w:r>
      </w:ins>
      <w:r w:rsidRPr="00EE6742">
        <w:rPr>
          <w:rFonts w:ascii="Courier New" w:hAnsi="Courier New" w:cs="Courier New"/>
          <w:rtl/>
        </w:rPr>
        <w:t xml:space="preserve"> وصار </w:t>
      </w:r>
      <w:del w:id="6130" w:author="Transkribus" w:date="2019-12-11T14:30:00Z">
        <w:r w:rsidR="009B6BCA" w:rsidRPr="009B6BCA">
          <w:rPr>
            <w:rFonts w:ascii="Courier New" w:hAnsi="Courier New" w:cs="Courier New"/>
            <w:rtl/>
          </w:rPr>
          <w:delText>مكينا عنده مختصا به فازداد تشنيع اولئك</w:delText>
        </w:r>
      </w:del>
      <w:ins w:id="6131" w:author="Transkribus" w:date="2019-12-11T14:30:00Z">
        <w:r w:rsidRPr="00EE6742">
          <w:rPr>
            <w:rFonts w:ascii="Courier New" w:hAnsi="Courier New" w:cs="Courier New"/>
            <w:rtl/>
          </w:rPr>
          <w:t>مكيناعثد همحتصايه فارداد تشنبيع أولتلك</w:t>
        </w:r>
      </w:ins>
      <w:r w:rsidRPr="00EE6742">
        <w:rPr>
          <w:rFonts w:ascii="Courier New" w:hAnsi="Courier New" w:cs="Courier New"/>
          <w:rtl/>
        </w:rPr>
        <w:t xml:space="preserve"> عليه وعملوا</w:t>
      </w:r>
      <w:del w:id="6132" w:author="Transkribus" w:date="2019-12-11T14:30:00Z">
        <w:r w:rsidR="009B6BCA" w:rsidRPr="009B6BCA">
          <w:rPr>
            <w:rFonts w:ascii="Courier New" w:hAnsi="Courier New" w:cs="Courier New"/>
            <w:rtl/>
          </w:rPr>
          <w:delText xml:space="preserve"> محاضرة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DE9433" w14:textId="18E502E2" w:rsidR="00EE6742" w:rsidRPr="00EE6742" w:rsidRDefault="009B6BCA" w:rsidP="00EE6742">
      <w:pPr>
        <w:pStyle w:val="NurText"/>
        <w:bidi/>
        <w:rPr>
          <w:rFonts w:ascii="Courier New" w:hAnsi="Courier New" w:cs="Courier New"/>
        </w:rPr>
      </w:pPr>
      <w:dir w:val="rtl">
        <w:dir w:val="rtl">
          <w:ins w:id="6133" w:author="Transkribus" w:date="2019-12-11T14:30:00Z">
            <w:r w:rsidR="00EE6742" w:rsidRPr="00EE6742">
              <w:rPr>
                <w:rFonts w:ascii="Courier New" w:hAnsi="Courier New" w:cs="Courier New"/>
                <w:rtl/>
              </w:rPr>
              <w:t xml:space="preserve">ابجاصر </w:t>
            </w:r>
          </w:ins>
          <w:r w:rsidR="00EE6742" w:rsidRPr="00EE6742">
            <w:rPr>
              <w:rFonts w:ascii="Courier New" w:hAnsi="Courier New" w:cs="Courier New"/>
              <w:rtl/>
            </w:rPr>
            <w:t>بكفره وسيروها الى د</w:t>
          </w:r>
          <w:del w:id="6134" w:author="Transkribus" w:date="2019-12-11T14:30:00Z">
            <w:r w:rsidRPr="009B6BCA">
              <w:rPr>
                <w:rFonts w:ascii="Courier New" w:hAnsi="Courier New" w:cs="Courier New"/>
                <w:rtl/>
              </w:rPr>
              <w:delText>مش</w:delText>
            </w:r>
          </w:del>
          <w:ins w:id="6135" w:author="Transkribus" w:date="2019-12-11T14:30:00Z">
            <w:r w:rsidR="00EE6742" w:rsidRPr="00EE6742">
              <w:rPr>
                <w:rFonts w:ascii="Courier New" w:hAnsi="Courier New" w:cs="Courier New"/>
                <w:rtl/>
              </w:rPr>
              <w:t>يس</w:t>
            </w:r>
          </w:ins>
          <w:r w:rsidR="00EE6742" w:rsidRPr="00EE6742">
            <w:rPr>
              <w:rFonts w:ascii="Courier New" w:hAnsi="Courier New" w:cs="Courier New"/>
              <w:rtl/>
            </w:rPr>
            <w:t xml:space="preserve">ق الى الملك الناصر </w:t>
          </w:r>
          <w:del w:id="6136" w:author="Transkribus" w:date="2019-12-11T14:30:00Z">
            <w:r w:rsidRPr="009B6BCA">
              <w:rPr>
                <w:rFonts w:ascii="Courier New" w:hAnsi="Courier New" w:cs="Courier New"/>
                <w:rtl/>
              </w:rPr>
              <w:delText>صلاح</w:delText>
            </w:r>
          </w:del>
          <w:ins w:id="6137" w:author="Transkribus" w:date="2019-12-11T14:30:00Z">
            <w:r w:rsidR="00EE6742" w:rsidRPr="00EE6742">
              <w:rPr>
                <w:rFonts w:ascii="Courier New" w:hAnsi="Courier New" w:cs="Courier New"/>
                <w:rtl/>
              </w:rPr>
              <w:t>سلاجم</w:t>
            </w:r>
          </w:ins>
          <w:r w:rsidR="00EE6742" w:rsidRPr="00EE6742">
            <w:rPr>
              <w:rFonts w:ascii="Courier New" w:hAnsi="Courier New" w:cs="Courier New"/>
              <w:rtl/>
            </w:rPr>
            <w:t xml:space="preserve"> الدين</w:t>
          </w:r>
          <w:del w:id="61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39" w:author="Transkribus" w:date="2019-12-11T14:30:00Z">
            <w:r w:rsidR="00EE6742" w:rsidRPr="00EE6742">
              <w:rPr>
                <w:rFonts w:ascii="Courier New" w:hAnsi="Courier New" w:cs="Courier New"/>
                <w:rtl/>
              </w:rPr>
              <w:t xml:space="preserve"> وقالوان بى عذاقانه بغسد</w:t>
            </w:r>
          </w:ins>
        </w:dir>
      </w:dir>
    </w:p>
    <w:p w14:paraId="0DE85FBE" w14:textId="2CC171DD" w:rsidR="00EE6742" w:rsidRPr="00EE6742" w:rsidRDefault="009B6BCA" w:rsidP="00EE6742">
      <w:pPr>
        <w:pStyle w:val="NurText"/>
        <w:bidi/>
        <w:rPr>
          <w:rFonts w:ascii="Courier New" w:hAnsi="Courier New" w:cs="Courier New"/>
        </w:rPr>
      </w:pPr>
      <w:dir w:val="rtl">
        <w:dir w:val="rtl">
          <w:del w:id="6140" w:author="Transkribus" w:date="2019-12-11T14:30:00Z">
            <w:r w:rsidRPr="009B6BCA">
              <w:rPr>
                <w:rFonts w:ascii="Courier New" w:hAnsi="Courier New" w:cs="Courier New"/>
                <w:rtl/>
              </w:rPr>
              <w:delText xml:space="preserve">وقالوا ان بقى هذا فانه يفسد </w:delText>
            </w:r>
          </w:del>
          <w:r w:rsidR="00EE6742" w:rsidRPr="00EE6742">
            <w:rPr>
              <w:rFonts w:ascii="Courier New" w:hAnsi="Courier New" w:cs="Courier New"/>
              <w:rtl/>
            </w:rPr>
            <w:t xml:space="preserve">اعتقاد الملك </w:t>
          </w:r>
          <w:del w:id="6141" w:author="Transkribus" w:date="2019-12-11T14:30:00Z">
            <w:r w:rsidRPr="009B6BCA">
              <w:rPr>
                <w:rFonts w:ascii="Courier New" w:hAnsi="Courier New" w:cs="Courier New"/>
                <w:rtl/>
              </w:rPr>
              <w:delText>الظاهر وكذلك ان</w:delText>
            </w:r>
          </w:del>
          <w:ins w:id="6142" w:author="Transkribus" w:date="2019-12-11T14:30:00Z">
            <w:r w:rsidR="00EE6742" w:rsidRPr="00EE6742">
              <w:rPr>
                <w:rFonts w:ascii="Courier New" w:hAnsi="Courier New" w:cs="Courier New"/>
                <w:rtl/>
              </w:rPr>
              <w:t>الطاهر وكذل ابن</w:t>
            </w:r>
          </w:ins>
          <w:r w:rsidR="00EE6742" w:rsidRPr="00EE6742">
            <w:rPr>
              <w:rFonts w:ascii="Courier New" w:hAnsi="Courier New" w:cs="Courier New"/>
              <w:rtl/>
            </w:rPr>
            <w:t xml:space="preserve"> اطلق </w:t>
          </w:r>
          <w:del w:id="6143" w:author="Transkribus" w:date="2019-12-11T14:30:00Z">
            <w:r w:rsidRPr="009B6BCA">
              <w:rPr>
                <w:rFonts w:ascii="Courier New" w:hAnsi="Courier New" w:cs="Courier New"/>
                <w:rtl/>
              </w:rPr>
              <w:delText>فانه يفسد اى ناحية كان بها من</w:delText>
            </w:r>
          </w:del>
          <w:ins w:id="6144" w:author="Transkribus" w:date="2019-12-11T14:30:00Z">
            <w:r w:rsidR="00EE6742" w:rsidRPr="00EE6742">
              <w:rPr>
                <w:rFonts w:ascii="Courier New" w:hAnsi="Courier New" w:cs="Courier New"/>
                <w:rtl/>
              </w:rPr>
              <w:t>فاله مبنسد أبى ناحبة كمان بهامن</w:t>
            </w:r>
          </w:ins>
          <w:r w:rsidR="00EE6742" w:rsidRPr="00EE6742">
            <w:rPr>
              <w:rFonts w:ascii="Courier New" w:hAnsi="Courier New" w:cs="Courier New"/>
              <w:rtl/>
            </w:rPr>
            <w:t xml:space="preserve"> البلاد</w:t>
          </w:r>
          <w:del w:id="61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146" w:author="Transkribus" w:date="2019-12-11T14:30:00Z">
            <w:r w:rsidR="00EE6742" w:rsidRPr="00EE6742">
              <w:rPr>
                <w:rFonts w:ascii="Courier New" w:hAnsi="Courier New" w:cs="Courier New"/>
                <w:rtl/>
              </w:rPr>
              <w:t xml:space="preserve"> وزاد واعليه</w:t>
            </w:r>
          </w:ins>
        </w:dir>
      </w:dir>
    </w:p>
    <w:p w14:paraId="26ADAF34" w14:textId="60BD2FE1" w:rsidR="00EE6742" w:rsidRPr="00EE6742" w:rsidRDefault="009B6BCA" w:rsidP="00EE6742">
      <w:pPr>
        <w:pStyle w:val="NurText"/>
        <w:bidi/>
        <w:rPr>
          <w:ins w:id="6147" w:author="Transkribus" w:date="2019-12-11T14:30:00Z"/>
          <w:rFonts w:ascii="Courier New" w:hAnsi="Courier New" w:cs="Courier New"/>
        </w:rPr>
      </w:pPr>
      <w:dir w:val="rtl">
        <w:dir w:val="rtl">
          <w:del w:id="6148" w:author="Transkribus" w:date="2019-12-11T14:30:00Z">
            <w:r w:rsidRPr="009B6BCA">
              <w:rPr>
                <w:rFonts w:ascii="Courier New" w:hAnsi="Courier New" w:cs="Courier New"/>
                <w:rtl/>
              </w:rPr>
              <w:delText>وزادوا عليه اشياء كثيرة</w:delText>
            </w:r>
          </w:del>
          <w:ins w:id="6149" w:author="Transkribus" w:date="2019-12-11T14:30:00Z">
            <w:r w:rsidR="00EE6742" w:rsidRPr="00EE6742">
              <w:rPr>
                <w:rFonts w:ascii="Courier New" w:hAnsi="Courier New" w:cs="Courier New"/>
                <w:rtl/>
              </w:rPr>
              <w:t>أشياء كشيرة</w:t>
            </w:r>
          </w:ins>
          <w:r w:rsidR="00EE6742" w:rsidRPr="00EE6742">
            <w:rPr>
              <w:rFonts w:ascii="Courier New" w:hAnsi="Courier New" w:cs="Courier New"/>
              <w:rtl/>
            </w:rPr>
            <w:t xml:space="preserve"> من ذلك </w:t>
          </w:r>
          <w:del w:id="6150" w:author="Transkribus" w:date="2019-12-11T14:30:00Z">
            <w:r w:rsidRPr="009B6BCA">
              <w:rPr>
                <w:rFonts w:ascii="Courier New" w:hAnsi="Courier New" w:cs="Courier New"/>
                <w:rtl/>
              </w:rPr>
              <w:delText>فبعث صلاح</w:delText>
            </w:r>
          </w:del>
          <w:ins w:id="6151" w:author="Transkribus" w:date="2019-12-11T14:30:00Z">
            <w:r w:rsidR="00EE6742" w:rsidRPr="00EE6742">
              <w:rPr>
                <w:rFonts w:ascii="Courier New" w:hAnsi="Courier New" w:cs="Courier New"/>
                <w:rtl/>
              </w:rPr>
              <w:t>قيعث سلاجم</w:t>
            </w:r>
          </w:ins>
          <w:r w:rsidR="00EE6742" w:rsidRPr="00EE6742">
            <w:rPr>
              <w:rFonts w:ascii="Courier New" w:hAnsi="Courier New" w:cs="Courier New"/>
              <w:rtl/>
            </w:rPr>
            <w:t xml:space="preserve"> الدين الى ولده الملك </w:t>
          </w:r>
          <w:del w:id="6152" w:author="Transkribus" w:date="2019-12-11T14:30:00Z">
            <w:r w:rsidRPr="009B6BCA">
              <w:rPr>
                <w:rFonts w:ascii="Courier New" w:hAnsi="Courier New" w:cs="Courier New"/>
                <w:rtl/>
              </w:rPr>
              <w:delText>الظاهر بحلب كتابا</w:delText>
            </w:r>
          </w:del>
          <w:ins w:id="6153" w:author="Transkribus" w:date="2019-12-11T14:30:00Z">
            <w:r w:rsidR="00EE6742" w:rsidRPr="00EE6742">
              <w:rPr>
                <w:rFonts w:ascii="Courier New" w:hAnsi="Courier New" w:cs="Courier New"/>
                <w:rtl/>
              </w:rPr>
              <w:t>الطاهر يحلب كتارا</w:t>
            </w:r>
          </w:ins>
          <w:r w:rsidR="00EE6742" w:rsidRPr="00EE6742">
            <w:rPr>
              <w:rFonts w:ascii="Courier New" w:hAnsi="Courier New" w:cs="Courier New"/>
              <w:rtl/>
            </w:rPr>
            <w:t xml:space="preserve"> فى </w:t>
          </w:r>
          <w:del w:id="6154" w:author="Transkribus" w:date="2019-12-11T14:30:00Z">
            <w:r w:rsidRPr="009B6BCA">
              <w:rPr>
                <w:rFonts w:ascii="Courier New" w:hAnsi="Courier New" w:cs="Courier New"/>
                <w:rtl/>
              </w:rPr>
              <w:delText xml:space="preserve">حقه بخط </w:delText>
            </w:r>
          </w:del>
          <w:ins w:id="6155" w:author="Transkribus" w:date="2019-12-11T14:30:00Z">
            <w:r w:rsidR="00EE6742" w:rsidRPr="00EE6742">
              <w:rPr>
                <w:rFonts w:ascii="Courier New" w:hAnsi="Courier New" w:cs="Courier New"/>
                <w:rtl/>
              </w:rPr>
              <w:t>جعة يحط</w:t>
            </w:r>
          </w:ins>
        </w:dir>
      </w:dir>
    </w:p>
    <w:p w14:paraId="702713B0" w14:textId="54E2A5A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القاضى الفاضل وهو يقول فيه ان هذا الشهاب </w:t>
      </w:r>
      <w:del w:id="6156" w:author="Transkribus" w:date="2019-12-11T14:30:00Z">
        <w:r w:rsidR="009B6BCA" w:rsidRPr="009B6BCA">
          <w:rPr>
            <w:rFonts w:ascii="Courier New" w:hAnsi="Courier New" w:cs="Courier New"/>
            <w:rtl/>
          </w:rPr>
          <w:delText>السهروردى لا بد من قتله ولا سبيل انه يطلق ولا يبقى بوجه من الوجوه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157" w:author="Transkribus" w:date="2019-12-11T14:30:00Z">
        <w:r w:rsidRPr="00EE6742">
          <w:rPr>
            <w:rFonts w:ascii="Courier New" w:hAnsi="Courier New" w:cs="Courier New"/>
            <w:rtl/>
          </w:rPr>
          <w:t>السهروزدى لابد من فتله ولاسبيل اله طلق</w:t>
        </w:r>
      </w:ins>
    </w:p>
    <w:p w14:paraId="262B30D0" w14:textId="36DFFEB1" w:rsidR="00EE6742" w:rsidRPr="00EE6742" w:rsidRDefault="009B6BCA" w:rsidP="00EE6742">
      <w:pPr>
        <w:pStyle w:val="NurText"/>
        <w:bidi/>
        <w:rPr>
          <w:ins w:id="6158" w:author="Transkribus" w:date="2019-12-11T14:30:00Z"/>
          <w:rFonts w:ascii="Courier New" w:hAnsi="Courier New" w:cs="Courier New"/>
        </w:rPr>
      </w:pPr>
      <w:dir w:val="rtl">
        <w:dir w:val="rtl">
          <w:ins w:id="6159" w:author="Transkribus" w:date="2019-12-11T14:30:00Z">
            <w:r w:rsidR="00EE6742" w:rsidRPr="00EE6742">
              <w:rPr>
                <w:rFonts w:ascii="Courier New" w:hAnsi="Courier New" w:cs="Courier New"/>
                <w:rtl/>
              </w:rPr>
              <w:t xml:space="preserve">ولابيى بو حعمن الو جوء </w:t>
            </w:r>
          </w:ins>
          <w:r w:rsidR="00EE6742" w:rsidRPr="00EE6742">
            <w:rPr>
              <w:rFonts w:ascii="Courier New" w:hAnsi="Courier New" w:cs="Courier New"/>
              <w:rtl/>
            </w:rPr>
            <w:t xml:space="preserve">ولما </w:t>
          </w:r>
          <w:del w:id="6160" w:author="Transkribus" w:date="2019-12-11T14:30:00Z">
            <w:r w:rsidRPr="009B6BCA">
              <w:rPr>
                <w:rFonts w:ascii="Courier New" w:hAnsi="Courier New" w:cs="Courier New"/>
                <w:rtl/>
              </w:rPr>
              <w:delText>بلغ</w:delText>
            </w:r>
          </w:del>
          <w:ins w:id="6161" w:author="Transkribus" w:date="2019-12-11T14:30:00Z">
            <w:r w:rsidR="00EE6742" w:rsidRPr="00EE6742">
              <w:rPr>
                <w:rFonts w:ascii="Courier New" w:hAnsi="Courier New" w:cs="Courier New"/>
                <w:rtl/>
              </w:rPr>
              <w:t>دلم</w:t>
            </w:r>
          </w:ins>
          <w:r w:rsidR="00EE6742" w:rsidRPr="00EE6742">
            <w:rPr>
              <w:rFonts w:ascii="Courier New" w:hAnsi="Courier New" w:cs="Courier New"/>
              <w:rtl/>
            </w:rPr>
            <w:t xml:space="preserve"> شهاب الدين السهرور</w:t>
          </w:r>
          <w:ins w:id="6162"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دى ذلك </w:t>
          </w:r>
          <w:del w:id="6163" w:author="Transkribus" w:date="2019-12-11T14:30:00Z">
            <w:r w:rsidRPr="009B6BCA">
              <w:rPr>
                <w:rFonts w:ascii="Courier New" w:hAnsi="Courier New" w:cs="Courier New"/>
                <w:rtl/>
              </w:rPr>
              <w:delText>وايقن انه يقتل</w:delText>
            </w:r>
          </w:del>
          <w:ins w:id="6164" w:author="Transkribus" w:date="2019-12-11T14:30:00Z">
            <w:r w:rsidR="00EE6742" w:rsidRPr="00EE6742">
              <w:rPr>
                <w:rFonts w:ascii="Courier New" w:hAnsi="Courier New" w:cs="Courier New"/>
                <w:rtl/>
              </w:rPr>
              <w:t>وايبقن ابه يعيل</w:t>
            </w:r>
          </w:ins>
          <w:r w:rsidR="00EE6742" w:rsidRPr="00EE6742">
            <w:rPr>
              <w:rFonts w:ascii="Courier New" w:hAnsi="Courier New" w:cs="Courier New"/>
              <w:rtl/>
            </w:rPr>
            <w:t xml:space="preserve"> وليس</w:t>
          </w:r>
          <w:del w:id="6165" w:author="Transkribus" w:date="2019-12-11T14:30:00Z">
            <w:r w:rsidRPr="009B6BCA">
              <w:rPr>
                <w:rFonts w:ascii="Courier New" w:hAnsi="Courier New" w:cs="Courier New"/>
                <w:rtl/>
              </w:rPr>
              <w:delText xml:space="preserve"> ج</w:delText>
            </w:r>
          </w:del>
        </w:dir>
      </w:dir>
    </w:p>
    <w:p w14:paraId="61FC685D" w14:textId="03F9B6AD" w:rsidR="00EE6742" w:rsidRPr="00EE6742" w:rsidRDefault="00EE6742" w:rsidP="00EE6742">
      <w:pPr>
        <w:pStyle w:val="NurText"/>
        <w:bidi/>
        <w:rPr>
          <w:ins w:id="6166" w:author="Transkribus" w:date="2019-12-11T14:30:00Z"/>
          <w:rFonts w:ascii="Courier New" w:hAnsi="Courier New" w:cs="Courier New"/>
        </w:rPr>
      </w:pPr>
      <w:ins w:id="6167" w:author="Transkribus" w:date="2019-12-11T14:30:00Z">
        <w:r w:rsidRPr="00EE6742">
          <w:rPr>
            <w:rFonts w:ascii="Courier New" w:hAnsi="Courier New" w:cs="Courier New"/>
            <w:rtl/>
          </w:rPr>
          <w:t>ف</w:t>
        </w:r>
      </w:ins>
      <w:r w:rsidRPr="00EE6742">
        <w:rPr>
          <w:rFonts w:ascii="Courier New" w:hAnsi="Courier New" w:cs="Courier New"/>
          <w:rtl/>
        </w:rPr>
        <w:t xml:space="preserve">هة الى الافراج عنه اختار </w:t>
      </w:r>
      <w:del w:id="6168" w:author="Transkribus" w:date="2019-12-11T14:30:00Z">
        <w:r w:rsidR="009B6BCA" w:rsidRPr="009B6BCA">
          <w:rPr>
            <w:rFonts w:ascii="Courier New" w:hAnsi="Courier New" w:cs="Courier New"/>
            <w:rtl/>
          </w:rPr>
          <w:delText>ان يترك</w:delText>
        </w:r>
      </w:del>
      <w:ins w:id="6169" w:author="Transkribus" w:date="2019-12-11T14:30:00Z">
        <w:r w:rsidRPr="00EE6742">
          <w:rPr>
            <w:rFonts w:ascii="Courier New" w:hAnsi="Courier New" w:cs="Courier New"/>
            <w:rtl/>
          </w:rPr>
          <w:t>اله بترك</w:t>
        </w:r>
      </w:ins>
      <w:r w:rsidRPr="00EE6742">
        <w:rPr>
          <w:rFonts w:ascii="Courier New" w:hAnsi="Courier New" w:cs="Courier New"/>
          <w:rtl/>
        </w:rPr>
        <w:t xml:space="preserve"> فى </w:t>
      </w:r>
      <w:del w:id="6170" w:author="Transkribus" w:date="2019-12-11T14:30:00Z">
        <w:r w:rsidR="009B6BCA" w:rsidRPr="009B6BCA">
          <w:rPr>
            <w:rFonts w:ascii="Courier New" w:hAnsi="Courier New" w:cs="Courier New"/>
            <w:rtl/>
          </w:rPr>
          <w:delText>مكان مفرد ويمنع</w:delText>
        </w:r>
      </w:del>
      <w:ins w:id="6171" w:author="Transkribus" w:date="2019-12-11T14:30:00Z">
        <w:r w:rsidRPr="00EE6742">
          <w:rPr>
            <w:rFonts w:ascii="Courier New" w:hAnsi="Courier New" w:cs="Courier New"/>
            <w:rtl/>
          </w:rPr>
          <w:t>مكمان مفردوبمنع</w:t>
        </w:r>
      </w:ins>
      <w:r w:rsidRPr="00EE6742">
        <w:rPr>
          <w:rFonts w:ascii="Courier New" w:hAnsi="Courier New" w:cs="Courier New"/>
          <w:rtl/>
        </w:rPr>
        <w:t xml:space="preserve"> من الط</w:t>
      </w:r>
      <w:del w:id="6172" w:author="Transkribus" w:date="2019-12-11T14:30:00Z">
        <w:r w:rsidR="009B6BCA" w:rsidRPr="009B6BCA">
          <w:rPr>
            <w:rFonts w:ascii="Courier New" w:hAnsi="Courier New" w:cs="Courier New"/>
            <w:rtl/>
          </w:rPr>
          <w:delText>ع</w:delText>
        </w:r>
      </w:del>
      <w:ins w:id="6173" w:author="Transkribus" w:date="2019-12-11T14:30:00Z">
        <w:r w:rsidRPr="00EE6742">
          <w:rPr>
            <w:rFonts w:ascii="Courier New" w:hAnsi="Courier New" w:cs="Courier New"/>
            <w:rtl/>
          </w:rPr>
          <w:t>ق</w:t>
        </w:r>
      </w:ins>
      <w:r w:rsidRPr="00EE6742">
        <w:rPr>
          <w:rFonts w:ascii="Courier New" w:hAnsi="Courier New" w:cs="Courier New"/>
          <w:rtl/>
        </w:rPr>
        <w:t xml:space="preserve">ام والشراب الى </w:t>
      </w:r>
      <w:del w:id="6174" w:author="Transkribus" w:date="2019-12-11T14:30:00Z">
        <w:r w:rsidR="009B6BCA" w:rsidRPr="009B6BCA">
          <w:rPr>
            <w:rFonts w:ascii="Courier New" w:hAnsi="Courier New" w:cs="Courier New"/>
            <w:rtl/>
          </w:rPr>
          <w:delText xml:space="preserve">ان يلقى </w:delText>
        </w:r>
      </w:del>
      <w:ins w:id="6175" w:author="Transkribus" w:date="2019-12-11T14:30:00Z">
        <w:r w:rsidRPr="00EE6742">
          <w:rPr>
            <w:rFonts w:ascii="Courier New" w:hAnsi="Courier New" w:cs="Courier New"/>
            <w:rtl/>
          </w:rPr>
          <w:t>أبن بلق</w:t>
        </w:r>
      </w:ins>
    </w:p>
    <w:p w14:paraId="2B3C9898" w14:textId="1DE1BF99" w:rsidR="00EE6742" w:rsidRPr="00EE6742" w:rsidRDefault="00EE6742" w:rsidP="00EE6742">
      <w:pPr>
        <w:pStyle w:val="NurText"/>
        <w:bidi/>
        <w:rPr>
          <w:rFonts w:ascii="Courier New" w:hAnsi="Courier New" w:cs="Courier New"/>
        </w:rPr>
      </w:pPr>
      <w:r w:rsidRPr="00EE6742">
        <w:rPr>
          <w:rFonts w:ascii="Courier New" w:hAnsi="Courier New" w:cs="Courier New"/>
          <w:rtl/>
        </w:rPr>
        <w:t>الله تعالى ففعل به ذلك</w:t>
      </w:r>
      <w:del w:id="61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177" w:author="Transkribus" w:date="2019-12-11T14:30:00Z">
        <w:r w:rsidRPr="00EE6742">
          <w:rPr>
            <w:rFonts w:ascii="Courier New" w:hAnsi="Courier New" w:cs="Courier New"/>
            <w:rtl/>
          </w:rPr>
          <w:t xml:space="preserve"> وكان فى أو الخر ستقست وثمانيبن وخمسماثة مقلعة خلب وكان عمرة</w:t>
        </w:r>
      </w:ins>
    </w:p>
    <w:p w14:paraId="7880259F" w14:textId="77777777" w:rsidR="009B6BCA" w:rsidRPr="009B6BCA" w:rsidRDefault="009B6BCA" w:rsidP="009B6BCA">
      <w:pPr>
        <w:pStyle w:val="NurText"/>
        <w:bidi/>
        <w:rPr>
          <w:del w:id="6178" w:author="Transkribus" w:date="2019-12-11T14:30:00Z"/>
          <w:rFonts w:ascii="Courier New" w:hAnsi="Courier New" w:cs="Courier New"/>
        </w:rPr>
      </w:pPr>
      <w:dir w:val="rtl">
        <w:dir w:val="rtl">
          <w:del w:id="6179" w:author="Transkribus" w:date="2019-12-11T14:30:00Z">
            <w:r w:rsidRPr="009B6BCA">
              <w:rPr>
                <w:rFonts w:ascii="Courier New" w:hAnsi="Courier New" w:cs="Courier New"/>
                <w:rtl/>
              </w:rPr>
              <w:delText>وكان فى اواخر سنة ست وثمانين وخمسمائة بقلعة حلب وكان عمره نحو ست وثلاثين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B6CCC5" w14:textId="05C8227A" w:rsidR="00EE6742" w:rsidRPr="00EE6742" w:rsidRDefault="009B6BCA" w:rsidP="00EE6742">
      <w:pPr>
        <w:pStyle w:val="NurText"/>
        <w:bidi/>
        <w:rPr>
          <w:ins w:id="6180" w:author="Transkribus" w:date="2019-12-11T14:30:00Z"/>
          <w:rFonts w:ascii="Courier New" w:hAnsi="Courier New" w:cs="Courier New"/>
        </w:rPr>
      </w:pPr>
      <w:dir w:val="rtl">
        <w:dir w:val="rtl">
          <w:del w:id="6181" w:author="Transkribus" w:date="2019-12-11T14:30:00Z">
            <w:r w:rsidRPr="009B6BCA">
              <w:rPr>
                <w:rFonts w:ascii="Courier New" w:hAnsi="Courier New" w:cs="Courier New"/>
                <w:rtl/>
              </w:rPr>
              <w:delText>قال الشيخ</w:delText>
            </w:r>
          </w:del>
          <w:ins w:id="6182" w:author="Transkribus" w:date="2019-12-11T14:30:00Z">
            <w:r w:rsidR="00EE6742" w:rsidRPr="00EE6742">
              <w:rPr>
                <w:rFonts w:ascii="Courier New" w:hAnsi="Courier New" w:cs="Courier New"/>
                <w:rtl/>
              </w:rPr>
              <w:t>بحوست وبلانين سفة وقال الشيح</w:t>
            </w:r>
          </w:ins>
          <w:r w:rsidR="00EE6742" w:rsidRPr="00EE6742">
            <w:rPr>
              <w:rFonts w:ascii="Courier New" w:hAnsi="Courier New" w:cs="Courier New"/>
              <w:rtl/>
            </w:rPr>
            <w:t xml:space="preserve"> سديد الدين محمود بن عمر </w:t>
          </w:r>
          <w:del w:id="6183" w:author="Transkribus" w:date="2019-12-11T14:30:00Z">
            <w:r w:rsidRPr="009B6BCA">
              <w:rPr>
                <w:rFonts w:ascii="Courier New" w:hAnsi="Courier New" w:cs="Courier New"/>
                <w:rtl/>
              </w:rPr>
              <w:delText>ولما بلغ شيخنا فخر</w:delText>
            </w:r>
          </w:del>
          <w:ins w:id="6184" w:author="Transkribus" w:date="2019-12-11T14:30:00Z">
            <w:r w:rsidR="00EE6742" w:rsidRPr="00EE6742">
              <w:rPr>
                <w:rFonts w:ascii="Courier New" w:hAnsi="Courier New" w:cs="Courier New"/>
                <w:rtl/>
              </w:rPr>
              <w:t>ولايلة شعناجر</w:t>
            </w:r>
          </w:ins>
          <w:r w:rsidR="00EE6742" w:rsidRPr="00EE6742">
            <w:rPr>
              <w:rFonts w:ascii="Courier New" w:hAnsi="Courier New" w:cs="Courier New"/>
              <w:rtl/>
            </w:rPr>
            <w:t xml:space="preserve"> الدين </w:t>
          </w:r>
          <w:del w:id="6185" w:author="Transkribus" w:date="2019-12-11T14:30:00Z">
            <w:r w:rsidRPr="009B6BCA">
              <w:rPr>
                <w:rFonts w:ascii="Courier New" w:hAnsi="Courier New" w:cs="Courier New"/>
                <w:rtl/>
              </w:rPr>
              <w:delText>الماردينى قتله</w:delText>
            </w:r>
          </w:del>
          <w:ins w:id="6186" w:author="Transkribus" w:date="2019-12-11T14:30:00Z">
            <w:r w:rsidR="00EE6742" w:rsidRPr="00EE6742">
              <w:rPr>
                <w:rFonts w:ascii="Courier New" w:hAnsi="Courier New" w:cs="Courier New"/>
                <w:rtl/>
              </w:rPr>
              <w:t>المارديى</w:t>
            </w:r>
          </w:ins>
        </w:dir>
      </w:dir>
    </w:p>
    <w:p w14:paraId="55DA7B54" w14:textId="74FC91A4" w:rsidR="00EE6742" w:rsidRPr="00EE6742" w:rsidRDefault="00EE6742" w:rsidP="00EE6742">
      <w:pPr>
        <w:pStyle w:val="NurText"/>
        <w:bidi/>
        <w:rPr>
          <w:rFonts w:ascii="Courier New" w:hAnsi="Courier New" w:cs="Courier New"/>
        </w:rPr>
      </w:pPr>
      <w:ins w:id="6187" w:author="Transkribus" w:date="2019-12-11T14:30:00Z">
        <w:r w:rsidRPr="00EE6742">
          <w:rPr>
            <w:rFonts w:ascii="Courier New" w:hAnsi="Courier New" w:cs="Courier New"/>
            <w:rtl/>
          </w:rPr>
          <w:lastRenderedPageBreak/>
          <w:t>فتله</w:t>
        </w:r>
      </w:ins>
      <w:r w:rsidRPr="00EE6742">
        <w:rPr>
          <w:rFonts w:ascii="Courier New" w:hAnsi="Courier New" w:cs="Courier New"/>
          <w:rtl/>
        </w:rPr>
        <w:t xml:space="preserve"> قال </w:t>
      </w:r>
      <w:del w:id="6188" w:author="Transkribus" w:date="2019-12-11T14:30:00Z">
        <w:r w:rsidR="009B6BCA" w:rsidRPr="009B6BCA">
          <w:rPr>
            <w:rFonts w:ascii="Courier New" w:hAnsi="Courier New" w:cs="Courier New"/>
            <w:rtl/>
          </w:rPr>
          <w:delText>لنا اليس كنت</w:delText>
        </w:r>
      </w:del>
      <w:ins w:id="6189" w:author="Transkribus" w:date="2019-12-11T14:30:00Z">
        <w:r w:rsidRPr="00EE6742">
          <w:rPr>
            <w:rFonts w:ascii="Courier New" w:hAnsi="Courier New" w:cs="Courier New"/>
            <w:rtl/>
          </w:rPr>
          <w:t>لناليسر كلتت</w:t>
        </w:r>
      </w:ins>
      <w:r w:rsidRPr="00EE6742">
        <w:rPr>
          <w:rFonts w:ascii="Courier New" w:hAnsi="Courier New" w:cs="Courier New"/>
          <w:rtl/>
        </w:rPr>
        <w:t xml:space="preserve"> قلت لكم عنه </w:t>
      </w:r>
      <w:del w:id="6190" w:author="Transkribus" w:date="2019-12-11T14:30:00Z">
        <w:r w:rsidR="009B6BCA" w:rsidRPr="009B6BCA">
          <w:rPr>
            <w:rFonts w:ascii="Courier New" w:hAnsi="Courier New" w:cs="Courier New"/>
            <w:rtl/>
          </w:rPr>
          <w:delText>هذا من قبل وكنت اخشى</w:delText>
        </w:r>
      </w:del>
      <w:ins w:id="6191" w:author="Transkribus" w:date="2019-12-11T14:30:00Z">
        <w:r w:rsidRPr="00EE6742">
          <w:rPr>
            <w:rFonts w:ascii="Courier New" w:hAnsi="Courier New" w:cs="Courier New"/>
            <w:rtl/>
          </w:rPr>
          <w:t>هذامن عيل وكتت أحسى</w:t>
        </w:r>
      </w:ins>
      <w:r w:rsidRPr="00EE6742">
        <w:rPr>
          <w:rFonts w:ascii="Courier New" w:hAnsi="Courier New" w:cs="Courier New"/>
          <w:rtl/>
        </w:rPr>
        <w:t xml:space="preserve"> عليه </w:t>
      </w:r>
      <w:del w:id="6192" w:author="Transkribus" w:date="2019-12-11T14:30:00Z">
        <w:r w:rsidR="009B6BCA" w:rsidRPr="009B6BCA">
          <w:rPr>
            <w:rFonts w:ascii="Courier New" w:hAnsi="Courier New" w:cs="Courier New"/>
            <w:rtl/>
          </w:rPr>
          <w:delText>منه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193" w:author="Transkribus" w:date="2019-12-11T14:30:00Z">
        <w:r w:rsidRPr="00EE6742">
          <w:rPr>
            <w:rFonts w:ascii="Courier New" w:hAnsi="Courier New" w:cs="Courier New"/>
            <w:rtl/>
          </w:rPr>
          <w:t>منهلر أقول أو يحى عن</w:t>
        </w:r>
      </w:ins>
    </w:p>
    <w:p w14:paraId="39BA3695" w14:textId="08841E17" w:rsidR="00EE6742" w:rsidRPr="00EE6742" w:rsidRDefault="009B6BCA" w:rsidP="00EE6742">
      <w:pPr>
        <w:pStyle w:val="NurText"/>
        <w:bidi/>
        <w:rPr>
          <w:rFonts w:ascii="Courier New" w:hAnsi="Courier New" w:cs="Courier New"/>
        </w:rPr>
      </w:pPr>
      <w:dir w:val="rtl">
        <w:dir w:val="rtl">
          <w:del w:id="6194" w:author="Transkribus" w:date="2019-12-11T14:30:00Z">
            <w:r w:rsidRPr="009B6BCA">
              <w:rPr>
                <w:rFonts w:ascii="Courier New" w:hAnsi="Courier New" w:cs="Courier New"/>
                <w:rtl/>
              </w:rPr>
              <w:delText xml:space="preserve">اقول ويحكى عن </w:delText>
            </w:r>
          </w:del>
          <w:r w:rsidR="00EE6742" w:rsidRPr="00EE6742">
            <w:rPr>
              <w:rFonts w:ascii="Courier New" w:hAnsi="Courier New" w:cs="Courier New"/>
              <w:rtl/>
            </w:rPr>
            <w:t xml:space="preserve">شهاب الدين </w:t>
          </w:r>
          <w:del w:id="6195" w:author="Transkribus" w:date="2019-12-11T14:30:00Z">
            <w:r w:rsidRPr="009B6BCA">
              <w:rPr>
                <w:rFonts w:ascii="Courier New" w:hAnsi="Courier New" w:cs="Courier New"/>
                <w:rtl/>
              </w:rPr>
              <w:delText>السهروردى انه</w:delText>
            </w:r>
          </w:del>
          <w:ins w:id="6196" w:author="Transkribus" w:date="2019-12-11T14:30:00Z">
            <w:r w:rsidR="00EE6742" w:rsidRPr="00EE6742">
              <w:rPr>
                <w:rFonts w:ascii="Courier New" w:hAnsi="Courier New" w:cs="Courier New"/>
                <w:rtl/>
              </w:rPr>
              <w:t>السهروزدى اله</w:t>
            </w:r>
          </w:ins>
          <w:r w:rsidR="00EE6742" w:rsidRPr="00EE6742">
            <w:rPr>
              <w:rFonts w:ascii="Courier New" w:hAnsi="Courier New" w:cs="Courier New"/>
              <w:rtl/>
            </w:rPr>
            <w:t xml:space="preserve"> كان يعرف علم </w:t>
          </w:r>
          <w:del w:id="6197" w:author="Transkribus" w:date="2019-12-11T14:30:00Z">
            <w:r w:rsidRPr="009B6BCA">
              <w:rPr>
                <w:rFonts w:ascii="Courier New" w:hAnsi="Courier New" w:cs="Courier New"/>
                <w:rtl/>
              </w:rPr>
              <w:delText>السيمياء</w:delText>
            </w:r>
          </w:del>
          <w:ins w:id="6198" w:author="Transkribus" w:date="2019-12-11T14:30:00Z">
            <w:r w:rsidR="00EE6742" w:rsidRPr="00EE6742">
              <w:rPr>
                <w:rFonts w:ascii="Courier New" w:hAnsi="Courier New" w:cs="Courier New"/>
                <w:rtl/>
              </w:rPr>
              <w:t>الس مياء</w:t>
            </w:r>
          </w:ins>
          <w:r w:rsidR="00EE6742" w:rsidRPr="00EE6742">
            <w:rPr>
              <w:rFonts w:ascii="Courier New" w:hAnsi="Courier New" w:cs="Courier New"/>
              <w:rtl/>
            </w:rPr>
            <w:t xml:space="preserve"> وله </w:t>
          </w:r>
          <w:del w:id="6199" w:author="Transkribus" w:date="2019-12-11T14:30:00Z">
            <w:r w:rsidRPr="009B6BCA">
              <w:rPr>
                <w:rFonts w:ascii="Courier New" w:hAnsi="Courier New" w:cs="Courier New"/>
                <w:rtl/>
              </w:rPr>
              <w:delText>نوادر شوهدت</w:delText>
            </w:r>
          </w:del>
          <w:ins w:id="6200" w:author="Transkribus" w:date="2019-12-11T14:30:00Z">
            <w:r w:rsidR="00EE6742" w:rsidRPr="00EE6742">
              <w:rPr>
                <w:rFonts w:ascii="Courier New" w:hAnsi="Courier New" w:cs="Courier New"/>
                <w:rtl/>
              </w:rPr>
              <w:t>قوادر سوهذب</w:t>
            </w:r>
          </w:ins>
          <w:r w:rsidR="00EE6742" w:rsidRPr="00EE6742">
            <w:rPr>
              <w:rFonts w:ascii="Courier New" w:hAnsi="Courier New" w:cs="Courier New"/>
              <w:rtl/>
            </w:rPr>
            <w:t xml:space="preserve"> عنه من هذا ال</w:t>
          </w:r>
          <w:del w:id="6201" w:author="Transkribus" w:date="2019-12-11T14:30:00Z">
            <w:r w:rsidRPr="009B6BCA">
              <w:rPr>
                <w:rFonts w:ascii="Courier New" w:hAnsi="Courier New" w:cs="Courier New"/>
                <w:rtl/>
              </w:rPr>
              <w:delText>ف</w:delText>
            </w:r>
          </w:del>
          <w:ins w:id="6202" w:author="Transkribus" w:date="2019-12-11T14:30:00Z">
            <w:r w:rsidR="00EE6742" w:rsidRPr="00EE6742">
              <w:rPr>
                <w:rFonts w:ascii="Courier New" w:hAnsi="Courier New" w:cs="Courier New"/>
                <w:rtl/>
              </w:rPr>
              <w:t>ع</w:t>
            </w:r>
          </w:ins>
          <w:r w:rsidR="00EE6742" w:rsidRPr="00EE6742">
            <w:rPr>
              <w:rFonts w:ascii="Courier New" w:hAnsi="Courier New" w:cs="Courier New"/>
              <w:rtl/>
            </w:rPr>
            <w:t>ن ومن</w:t>
          </w:r>
        </w:dir>
      </w:dir>
    </w:p>
    <w:p w14:paraId="37CCCFA4" w14:textId="6171D01C" w:rsidR="00EE6742" w:rsidRPr="00EE6742" w:rsidRDefault="00EE6742" w:rsidP="00EE6742">
      <w:pPr>
        <w:pStyle w:val="NurText"/>
        <w:bidi/>
        <w:rPr>
          <w:ins w:id="6203" w:author="Transkribus" w:date="2019-12-11T14:30:00Z"/>
          <w:rFonts w:ascii="Courier New" w:hAnsi="Courier New" w:cs="Courier New"/>
        </w:rPr>
      </w:pPr>
      <w:r w:rsidRPr="00EE6742">
        <w:rPr>
          <w:rFonts w:ascii="Courier New" w:hAnsi="Courier New" w:cs="Courier New"/>
          <w:rtl/>
        </w:rPr>
        <w:t xml:space="preserve">ذلك </w:t>
      </w:r>
      <w:del w:id="6204" w:author="Transkribus" w:date="2019-12-11T14:30:00Z">
        <w:r w:rsidR="009B6BCA" w:rsidRPr="009B6BCA">
          <w:rPr>
            <w:rFonts w:ascii="Courier New" w:hAnsi="Courier New" w:cs="Courier New"/>
            <w:rtl/>
          </w:rPr>
          <w:delText>حدثنى الحكيم</w:delText>
        </w:r>
      </w:del>
      <w:ins w:id="6205" w:author="Transkribus" w:date="2019-12-11T14:30:00Z">
        <w:r w:rsidRPr="00EE6742">
          <w:rPr>
            <w:rFonts w:ascii="Courier New" w:hAnsi="Courier New" w:cs="Courier New"/>
            <w:rtl/>
          </w:rPr>
          <w:t>جدسى الحسكم</w:t>
        </w:r>
      </w:ins>
      <w:r w:rsidRPr="00EE6742">
        <w:rPr>
          <w:rFonts w:ascii="Courier New" w:hAnsi="Courier New" w:cs="Courier New"/>
          <w:rtl/>
        </w:rPr>
        <w:t xml:space="preserve"> ابراهيم بن </w:t>
      </w:r>
      <w:del w:id="6206" w:author="Transkribus" w:date="2019-12-11T14:30:00Z">
        <w:r w:rsidR="009B6BCA" w:rsidRPr="009B6BCA">
          <w:rPr>
            <w:rFonts w:ascii="Courier New" w:hAnsi="Courier New" w:cs="Courier New"/>
            <w:rtl/>
          </w:rPr>
          <w:delText>ا</w:delText>
        </w:r>
      </w:del>
      <w:ins w:id="6207"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بن صدقة </w:t>
      </w:r>
      <w:del w:id="6208" w:author="Transkribus" w:date="2019-12-11T14:30:00Z">
        <w:r w:rsidR="009B6BCA" w:rsidRPr="009B6BCA">
          <w:rPr>
            <w:rFonts w:ascii="Courier New" w:hAnsi="Courier New" w:cs="Courier New"/>
            <w:rtl/>
          </w:rPr>
          <w:delText>انه اجتمع</w:delText>
        </w:r>
      </w:del>
      <w:ins w:id="6209" w:author="Transkribus" w:date="2019-12-11T14:30:00Z">
        <w:r w:rsidRPr="00EE6742">
          <w:rPr>
            <w:rFonts w:ascii="Courier New" w:hAnsi="Courier New" w:cs="Courier New"/>
            <w:rtl/>
          </w:rPr>
          <w:t>الله احتميع</w:t>
        </w:r>
      </w:ins>
      <w:r w:rsidRPr="00EE6742">
        <w:rPr>
          <w:rFonts w:ascii="Courier New" w:hAnsi="Courier New" w:cs="Courier New"/>
          <w:rtl/>
        </w:rPr>
        <w:t xml:space="preserve"> به وشاهد منه </w:t>
      </w:r>
      <w:del w:id="6210" w:author="Transkribus" w:date="2019-12-11T14:30:00Z">
        <w:r w:rsidR="009B6BCA" w:rsidRPr="009B6BCA">
          <w:rPr>
            <w:rFonts w:ascii="Courier New" w:hAnsi="Courier New" w:cs="Courier New"/>
            <w:rtl/>
          </w:rPr>
          <w:delText>ظ</w:delText>
        </w:r>
      </w:del>
      <w:ins w:id="6211" w:author="Transkribus" w:date="2019-12-11T14:30:00Z">
        <w:r w:rsidRPr="00EE6742">
          <w:rPr>
            <w:rFonts w:ascii="Courier New" w:hAnsi="Courier New" w:cs="Courier New"/>
            <w:rtl/>
          </w:rPr>
          <w:t>ط</w:t>
        </w:r>
      </w:ins>
      <w:r w:rsidRPr="00EE6742">
        <w:rPr>
          <w:rFonts w:ascii="Courier New" w:hAnsi="Courier New" w:cs="Courier New"/>
          <w:rtl/>
        </w:rPr>
        <w:t>اهر باب الفرج</w:t>
      </w:r>
      <w:del w:id="6212" w:author="Transkribus" w:date="2019-12-11T14:30:00Z">
        <w:r w:rsidR="009B6BCA" w:rsidRPr="009B6BCA">
          <w:rPr>
            <w:rFonts w:ascii="Courier New" w:hAnsi="Courier New" w:cs="Courier New"/>
            <w:rtl/>
          </w:rPr>
          <w:delText xml:space="preserve"> وهم يتمشون</w:delText>
        </w:r>
      </w:del>
    </w:p>
    <w:p w14:paraId="4746946E" w14:textId="692B7696" w:rsidR="00EE6742" w:rsidRPr="00EE6742" w:rsidRDefault="00EE6742" w:rsidP="00EE6742">
      <w:pPr>
        <w:pStyle w:val="NurText"/>
        <w:bidi/>
        <w:rPr>
          <w:rFonts w:ascii="Courier New" w:hAnsi="Courier New" w:cs="Courier New"/>
        </w:rPr>
      </w:pPr>
      <w:ins w:id="6213" w:author="Transkribus" w:date="2019-12-11T14:30:00Z">
        <w:r w:rsidRPr="00EE6742">
          <w:rPr>
            <w:rFonts w:ascii="Courier New" w:hAnsi="Courier New" w:cs="Courier New"/>
            <w:rtl/>
          </w:rPr>
          <w:t>وهيم متمشون</w:t>
        </w:r>
      </w:ins>
      <w:r w:rsidRPr="00EE6742">
        <w:rPr>
          <w:rFonts w:ascii="Courier New" w:hAnsi="Courier New" w:cs="Courier New"/>
          <w:rtl/>
        </w:rPr>
        <w:t xml:space="preserve"> الى </w:t>
      </w:r>
      <w:del w:id="6214" w:author="Transkribus" w:date="2019-12-11T14:30:00Z">
        <w:r w:rsidR="009B6BCA" w:rsidRPr="009B6BCA">
          <w:rPr>
            <w:rFonts w:ascii="Courier New" w:hAnsi="Courier New" w:cs="Courier New"/>
            <w:rtl/>
          </w:rPr>
          <w:delText>ناحية الميدان الكبير</w:delText>
        </w:r>
      </w:del>
      <w:ins w:id="6215" w:author="Transkribus" w:date="2019-12-11T14:30:00Z">
        <w:r w:rsidRPr="00EE6742">
          <w:rPr>
            <w:rFonts w:ascii="Courier New" w:hAnsi="Courier New" w:cs="Courier New"/>
            <w:rtl/>
          </w:rPr>
          <w:t>باحبة البدان الكمير</w:t>
        </w:r>
      </w:ins>
      <w:r w:rsidRPr="00EE6742">
        <w:rPr>
          <w:rFonts w:ascii="Courier New" w:hAnsi="Courier New" w:cs="Courier New"/>
          <w:rtl/>
        </w:rPr>
        <w:t xml:space="preserve"> ومعه جماعة من التلاميذ </w:t>
      </w:r>
      <w:del w:id="6216" w:author="Transkribus" w:date="2019-12-11T14:30:00Z">
        <w:r w:rsidR="009B6BCA" w:rsidRPr="009B6BCA">
          <w:rPr>
            <w:rFonts w:ascii="Courier New" w:hAnsi="Courier New" w:cs="Courier New"/>
            <w:rtl/>
          </w:rPr>
          <w:delText>وغيرهم وجرى</w:delText>
        </w:r>
      </w:del>
      <w:ins w:id="6217" w:author="Transkribus" w:date="2019-12-11T14:30:00Z">
        <w:r w:rsidRPr="00EE6742">
          <w:rPr>
            <w:rFonts w:ascii="Courier New" w:hAnsi="Courier New" w:cs="Courier New"/>
            <w:rtl/>
          </w:rPr>
          <w:t>وغير هم وحرى</w:t>
        </w:r>
      </w:ins>
      <w:r w:rsidRPr="00EE6742">
        <w:rPr>
          <w:rFonts w:ascii="Courier New" w:hAnsi="Courier New" w:cs="Courier New"/>
          <w:rtl/>
        </w:rPr>
        <w:t xml:space="preserve"> ذكر هذا الفن</w:t>
      </w:r>
      <w:del w:id="6218" w:author="Transkribus" w:date="2019-12-11T14:30:00Z">
        <w:r w:rsidR="009B6BCA" w:rsidRPr="009B6BCA">
          <w:rPr>
            <w:rFonts w:ascii="Courier New" w:hAnsi="Courier New" w:cs="Courier New"/>
            <w:rtl/>
          </w:rPr>
          <w:delText xml:space="preserve"> وبدائعه وما يعرف منه وهو يسمع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9B90F3B" w14:textId="291B8361" w:rsidR="00EE6742" w:rsidRPr="00EE6742" w:rsidRDefault="009B6BCA" w:rsidP="00EE6742">
      <w:pPr>
        <w:pStyle w:val="NurText"/>
        <w:bidi/>
        <w:rPr>
          <w:rFonts w:ascii="Courier New" w:hAnsi="Courier New" w:cs="Courier New"/>
        </w:rPr>
      </w:pPr>
      <w:dir w:val="rtl">
        <w:dir w:val="rtl">
          <w:del w:id="6219" w:author="Transkribus" w:date="2019-12-11T14:30:00Z">
            <w:r w:rsidRPr="009B6BCA">
              <w:rPr>
                <w:rFonts w:ascii="Courier New" w:hAnsi="Courier New" w:cs="Courier New"/>
                <w:rtl/>
              </w:rPr>
              <w:delText xml:space="preserve">فمشى </w:delText>
            </w:r>
          </w:del>
          <w:ins w:id="6220" w:author="Transkribus" w:date="2019-12-11T14:30:00Z">
            <w:r w:rsidR="00EE6742" w:rsidRPr="00EE6742">
              <w:rPr>
                <w:rFonts w:ascii="Courier New" w:hAnsi="Courier New" w:cs="Courier New"/>
                <w:rtl/>
              </w:rPr>
              <w:t xml:space="preserve">وبد العة ومامعرف الشيحمته وهو بسمي فسى </w:t>
            </w:r>
          </w:ins>
          <w:r w:rsidR="00EE6742" w:rsidRPr="00EE6742">
            <w:rPr>
              <w:rFonts w:ascii="Courier New" w:hAnsi="Courier New" w:cs="Courier New"/>
              <w:rtl/>
            </w:rPr>
            <w:t xml:space="preserve">قليلا وقال ما </w:t>
          </w:r>
          <w:del w:id="6221" w:author="Transkribus" w:date="2019-12-11T14:30:00Z">
            <w:r w:rsidRPr="009B6BCA">
              <w:rPr>
                <w:rFonts w:ascii="Courier New" w:hAnsi="Courier New" w:cs="Courier New"/>
                <w:rtl/>
              </w:rPr>
              <w:delText>احسن دمشق</w:delText>
            </w:r>
          </w:del>
          <w:ins w:id="6222" w:author="Transkribus" w:date="2019-12-11T14:30:00Z">
            <w:r w:rsidR="00EE6742" w:rsidRPr="00EE6742">
              <w:rPr>
                <w:rFonts w:ascii="Courier New" w:hAnsi="Courier New" w:cs="Courier New"/>
                <w:rtl/>
              </w:rPr>
              <w:t>أحسن ديسق</w:t>
            </w:r>
          </w:ins>
          <w:r w:rsidR="00EE6742" w:rsidRPr="00EE6742">
            <w:rPr>
              <w:rFonts w:ascii="Courier New" w:hAnsi="Courier New" w:cs="Courier New"/>
              <w:rtl/>
            </w:rPr>
            <w:t xml:space="preserve"> وهذه المواضع</w:t>
          </w:r>
          <w:del w:id="62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224" w:author="Transkribus" w:date="2019-12-11T14:30:00Z">
            <w:r w:rsidR="00EE6742" w:rsidRPr="00EE6742">
              <w:rPr>
                <w:rFonts w:ascii="Courier New" w:hAnsi="Courier New" w:cs="Courier New"/>
                <w:rtl/>
              </w:rPr>
              <w:t xml:space="preserve"> ثال</w:t>
            </w:r>
          </w:ins>
        </w:dir>
      </w:dir>
    </w:p>
    <w:p w14:paraId="4B8A5161" w14:textId="533F9579" w:rsidR="00EE6742" w:rsidRPr="00EE6742" w:rsidRDefault="009B6BCA" w:rsidP="00EE6742">
      <w:pPr>
        <w:pStyle w:val="NurText"/>
        <w:bidi/>
        <w:rPr>
          <w:ins w:id="6225" w:author="Transkribus" w:date="2019-12-11T14:30:00Z"/>
          <w:rFonts w:ascii="Courier New" w:hAnsi="Courier New" w:cs="Courier New"/>
        </w:rPr>
      </w:pPr>
      <w:dir w:val="rtl">
        <w:dir w:val="rtl">
          <w:del w:id="6226" w:author="Transkribus" w:date="2019-12-11T14:30:00Z">
            <w:r w:rsidRPr="009B6BCA">
              <w:rPr>
                <w:rFonts w:ascii="Courier New" w:hAnsi="Courier New" w:cs="Courier New"/>
                <w:rtl/>
              </w:rPr>
              <w:delText>قال فنظرنا واذا من ناحية</w:delText>
            </w:r>
          </w:del>
          <w:ins w:id="6227" w:author="Transkribus" w:date="2019-12-11T14:30:00Z">
            <w:r w:rsidR="00EE6742" w:rsidRPr="00EE6742">
              <w:rPr>
                <w:rFonts w:ascii="Courier New" w:hAnsi="Courier New" w:cs="Courier New"/>
                <w:rtl/>
              </w:rPr>
              <w:t>فنظر ناوادامن ناجبة</w:t>
            </w:r>
          </w:ins>
          <w:r w:rsidR="00EE6742" w:rsidRPr="00EE6742">
            <w:rPr>
              <w:rFonts w:ascii="Courier New" w:hAnsi="Courier New" w:cs="Courier New"/>
              <w:rtl/>
            </w:rPr>
            <w:t xml:space="preserve"> الشرق </w:t>
          </w:r>
          <w:del w:id="6228" w:author="Transkribus" w:date="2019-12-11T14:30:00Z">
            <w:r w:rsidRPr="009B6BCA">
              <w:rPr>
                <w:rFonts w:ascii="Courier New" w:hAnsi="Courier New" w:cs="Courier New"/>
                <w:rtl/>
              </w:rPr>
              <w:delText>جواسق عالية متدانية بعضها</w:delText>
            </w:r>
          </w:del>
          <w:ins w:id="6229" w:author="Transkribus" w:date="2019-12-11T14:30:00Z">
            <w:r w:rsidR="00EE6742" w:rsidRPr="00EE6742">
              <w:rPr>
                <w:rFonts w:ascii="Courier New" w:hAnsi="Courier New" w:cs="Courier New"/>
                <w:rtl/>
              </w:rPr>
              <w:t>حواسق عالبة مثد اقبة بعضه ا</w:t>
            </w:r>
          </w:ins>
          <w:r w:rsidR="00EE6742" w:rsidRPr="00EE6742">
            <w:rPr>
              <w:rFonts w:ascii="Courier New" w:hAnsi="Courier New" w:cs="Courier New"/>
              <w:rtl/>
            </w:rPr>
            <w:t xml:space="preserve"> الى </w:t>
          </w:r>
          <w:del w:id="6230" w:author="Transkribus" w:date="2019-12-11T14:30:00Z">
            <w:r w:rsidRPr="009B6BCA">
              <w:rPr>
                <w:rFonts w:ascii="Courier New" w:hAnsi="Courier New" w:cs="Courier New"/>
                <w:rtl/>
              </w:rPr>
              <w:delText>بعض مبيضة</w:delText>
            </w:r>
          </w:del>
          <w:ins w:id="6231" w:author="Transkribus" w:date="2019-12-11T14:30:00Z">
            <w:r w:rsidR="00EE6742" w:rsidRPr="00EE6742">
              <w:rPr>
                <w:rFonts w:ascii="Courier New" w:hAnsi="Courier New" w:cs="Courier New"/>
                <w:rtl/>
              </w:rPr>
              <w:t>يعض منيصة</w:t>
            </w:r>
          </w:ins>
          <w:r w:rsidR="00EE6742" w:rsidRPr="00EE6742">
            <w:rPr>
              <w:rFonts w:ascii="Courier New" w:hAnsi="Courier New" w:cs="Courier New"/>
              <w:rtl/>
            </w:rPr>
            <w:t xml:space="preserve"> وهى من </w:t>
          </w:r>
          <w:del w:id="6232" w:author="Transkribus" w:date="2019-12-11T14:30:00Z">
            <w:r w:rsidRPr="009B6BCA">
              <w:rPr>
                <w:rFonts w:ascii="Courier New" w:hAnsi="Courier New" w:cs="Courier New"/>
                <w:rtl/>
              </w:rPr>
              <w:delText>احسن ما يكون بناية وزخرفة وبها طاقات كبار فيها نساء ما يكون احسن منهن</w:delText>
            </w:r>
          </w:del>
          <w:ins w:id="6233" w:author="Transkribus" w:date="2019-12-11T14:30:00Z">
            <w:r w:rsidR="00EE6742" w:rsidRPr="00EE6742">
              <w:rPr>
                <w:rFonts w:ascii="Courier New" w:hAnsi="Courier New" w:cs="Courier New"/>
                <w:rtl/>
              </w:rPr>
              <w:t>أحمسن</w:t>
            </w:r>
          </w:ins>
        </w:dir>
      </w:dir>
    </w:p>
    <w:p w14:paraId="1460D553" w14:textId="49562F87" w:rsidR="00EE6742" w:rsidRPr="00EE6742" w:rsidRDefault="00EE6742" w:rsidP="00EE6742">
      <w:pPr>
        <w:pStyle w:val="NurText"/>
        <w:bidi/>
        <w:rPr>
          <w:ins w:id="6234" w:author="Transkribus" w:date="2019-12-11T14:30:00Z"/>
          <w:rFonts w:ascii="Courier New" w:hAnsi="Courier New" w:cs="Courier New"/>
        </w:rPr>
      </w:pPr>
      <w:ins w:id="6235" w:author="Transkribus" w:date="2019-12-11T14:30:00Z">
        <w:r w:rsidRPr="00EE6742">
          <w:rPr>
            <w:rFonts w:ascii="Courier New" w:hAnsi="Courier New" w:cs="Courier New"/>
            <w:rtl/>
          </w:rPr>
          <w:t>بابكون بنانه ورحرفة وبهاطاقات كممار فيه انساء مابكون أحسن منن</w:t>
        </w:r>
      </w:ins>
      <w:r w:rsidRPr="00EE6742">
        <w:rPr>
          <w:rFonts w:ascii="Courier New" w:hAnsi="Courier New" w:cs="Courier New"/>
          <w:rtl/>
        </w:rPr>
        <w:t xml:space="preserve"> قط </w:t>
      </w:r>
      <w:del w:id="6236" w:author="Transkribus" w:date="2019-12-11T14:30:00Z">
        <w:r w:rsidR="009B6BCA" w:rsidRPr="009B6BCA">
          <w:rPr>
            <w:rFonts w:ascii="Courier New" w:hAnsi="Courier New" w:cs="Courier New"/>
            <w:rtl/>
          </w:rPr>
          <w:delText>واصوات مغان واشجار</w:delText>
        </w:r>
      </w:del>
      <w:ins w:id="6237" w:author="Transkribus" w:date="2019-12-11T14:30:00Z">
        <w:r w:rsidRPr="00EE6742">
          <w:rPr>
            <w:rFonts w:ascii="Courier New" w:hAnsi="Courier New" w:cs="Courier New"/>
            <w:rtl/>
          </w:rPr>
          <w:t>وأصوات منان</w:t>
        </w:r>
      </w:ins>
    </w:p>
    <w:p w14:paraId="61E497E2" w14:textId="3DCA377E" w:rsidR="00EE6742" w:rsidRPr="00EE6742" w:rsidRDefault="00EE6742" w:rsidP="00EE6742">
      <w:pPr>
        <w:pStyle w:val="NurText"/>
        <w:bidi/>
        <w:rPr>
          <w:ins w:id="6238" w:author="Transkribus" w:date="2019-12-11T14:30:00Z"/>
          <w:rFonts w:ascii="Courier New" w:hAnsi="Courier New" w:cs="Courier New"/>
        </w:rPr>
      </w:pPr>
      <w:ins w:id="6239" w:author="Transkribus" w:date="2019-12-11T14:30:00Z">
        <w:r w:rsidRPr="00EE6742">
          <w:rPr>
            <w:rFonts w:ascii="Courier New" w:hAnsi="Courier New" w:cs="Courier New"/>
            <w:rtl/>
          </w:rPr>
          <w:t>وأشجار</w:t>
        </w:r>
      </w:ins>
      <w:r w:rsidRPr="00EE6742">
        <w:rPr>
          <w:rFonts w:ascii="Courier New" w:hAnsi="Courier New" w:cs="Courier New"/>
          <w:rtl/>
        </w:rPr>
        <w:t xml:space="preserve"> متعلقة </w:t>
      </w:r>
      <w:del w:id="6240" w:author="Transkribus" w:date="2019-12-11T14:30:00Z">
        <w:r w:rsidR="009B6BCA" w:rsidRPr="009B6BCA">
          <w:rPr>
            <w:rFonts w:ascii="Courier New" w:hAnsi="Courier New" w:cs="Courier New"/>
            <w:rtl/>
          </w:rPr>
          <w:delText>ب</w:delText>
        </w:r>
      </w:del>
      <w:r w:rsidRPr="00EE6742">
        <w:rPr>
          <w:rFonts w:ascii="Courier New" w:hAnsi="Courier New" w:cs="Courier New"/>
          <w:rtl/>
        </w:rPr>
        <w:t>ع</w:t>
      </w:r>
      <w:del w:id="6241" w:author="Transkribus" w:date="2019-12-11T14:30:00Z">
        <w:r w:rsidR="009B6BCA" w:rsidRPr="009B6BCA">
          <w:rPr>
            <w:rFonts w:ascii="Courier New" w:hAnsi="Courier New" w:cs="Courier New"/>
            <w:rtl/>
          </w:rPr>
          <w:delText>ض</w:delText>
        </w:r>
      </w:del>
      <w:ins w:id="6242" w:author="Transkribus" w:date="2019-12-11T14:30:00Z">
        <w:r w:rsidRPr="00EE6742">
          <w:rPr>
            <w:rFonts w:ascii="Courier New" w:hAnsi="Courier New" w:cs="Courier New"/>
            <w:rtl/>
          </w:rPr>
          <w:t>س</w:t>
        </w:r>
      </w:ins>
      <w:r w:rsidRPr="00EE6742">
        <w:rPr>
          <w:rFonts w:ascii="Courier New" w:hAnsi="Courier New" w:cs="Courier New"/>
          <w:rtl/>
        </w:rPr>
        <w:t xml:space="preserve">ها مع بعض </w:t>
      </w:r>
      <w:del w:id="6243" w:author="Transkribus" w:date="2019-12-11T14:30:00Z">
        <w:r w:rsidR="009B6BCA" w:rsidRPr="009B6BCA">
          <w:rPr>
            <w:rFonts w:ascii="Courier New" w:hAnsi="Courier New" w:cs="Courier New"/>
            <w:rtl/>
          </w:rPr>
          <w:delText>وانهر جارية كبار ولم نكن نعرف</w:delText>
        </w:r>
      </w:del>
      <w:ins w:id="6244" w:author="Transkribus" w:date="2019-12-11T14:30:00Z">
        <w:r w:rsidRPr="00EE6742">
          <w:rPr>
            <w:rFonts w:ascii="Courier New" w:hAnsi="Courier New" w:cs="Courier New"/>
            <w:rtl/>
          </w:rPr>
          <w:t>وأنهرجاربة كمنارلم تكن دعرف</w:t>
        </w:r>
      </w:ins>
      <w:r w:rsidRPr="00EE6742">
        <w:rPr>
          <w:rFonts w:ascii="Courier New" w:hAnsi="Courier New" w:cs="Courier New"/>
          <w:rtl/>
        </w:rPr>
        <w:t xml:space="preserve"> ذلك من </w:t>
      </w:r>
      <w:del w:id="6245" w:author="Transkribus" w:date="2019-12-11T14:30:00Z">
        <w:r w:rsidR="009B6BCA" w:rsidRPr="009B6BCA">
          <w:rPr>
            <w:rFonts w:ascii="Courier New" w:hAnsi="Courier New" w:cs="Courier New"/>
            <w:rtl/>
          </w:rPr>
          <w:delText xml:space="preserve">قبل فبقينا نتعجب </w:delText>
        </w:r>
      </w:del>
      <w:ins w:id="6246" w:author="Transkribus" w:date="2019-12-11T14:30:00Z">
        <w:r w:rsidRPr="00EE6742">
          <w:rPr>
            <w:rFonts w:ascii="Courier New" w:hAnsi="Courier New" w:cs="Courier New"/>
            <w:rtl/>
          </w:rPr>
          <w:t>عيل فيبة نائشيحب</w:t>
        </w:r>
      </w:ins>
    </w:p>
    <w:p w14:paraId="11BFC47A" w14:textId="77777777" w:rsidR="009B6BCA" w:rsidRPr="009B6BCA" w:rsidRDefault="00EE6742" w:rsidP="009B6BCA">
      <w:pPr>
        <w:pStyle w:val="NurText"/>
        <w:bidi/>
        <w:rPr>
          <w:del w:id="6247" w:author="Transkribus" w:date="2019-12-11T14:30:00Z"/>
          <w:rFonts w:ascii="Courier New" w:hAnsi="Courier New" w:cs="Courier New"/>
        </w:rPr>
      </w:pPr>
      <w:r w:rsidRPr="00EE6742">
        <w:rPr>
          <w:rFonts w:ascii="Courier New" w:hAnsi="Courier New" w:cs="Courier New"/>
          <w:rtl/>
        </w:rPr>
        <w:t xml:space="preserve">من ذلك </w:t>
      </w:r>
      <w:del w:id="6248" w:author="Transkribus" w:date="2019-12-11T14:30:00Z">
        <w:r w:rsidR="009B6BCA" w:rsidRPr="009B6BCA">
          <w:rPr>
            <w:rFonts w:ascii="Courier New" w:hAnsi="Courier New" w:cs="Courier New"/>
            <w:rtl/>
          </w:rPr>
          <w:delText>وتستحسنه الجماعة وانذهلوا لما راوا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9A3A4ED" w14:textId="04E13EC9" w:rsidR="00EE6742" w:rsidRPr="00EE6742" w:rsidRDefault="009B6BCA" w:rsidP="00EE6742">
      <w:pPr>
        <w:pStyle w:val="NurText"/>
        <w:bidi/>
        <w:rPr>
          <w:rFonts w:ascii="Courier New" w:hAnsi="Courier New" w:cs="Courier New"/>
        </w:rPr>
      </w:pPr>
      <w:dir w:val="rtl">
        <w:dir w:val="rtl">
          <w:del w:id="6249" w:author="Transkribus" w:date="2019-12-11T14:30:00Z">
            <w:r w:rsidRPr="009B6BCA">
              <w:rPr>
                <w:rFonts w:ascii="Courier New" w:hAnsi="Courier New" w:cs="Courier New"/>
                <w:rtl/>
              </w:rPr>
              <w:delText>قال الحكيم فبقينا</w:delText>
            </w:r>
          </w:del>
          <w:ins w:id="6250" w:author="Transkribus" w:date="2019-12-11T14:30:00Z">
            <w:r w:rsidR="00EE6742" w:rsidRPr="00EE6742">
              <w:rPr>
                <w:rFonts w:ascii="Courier New" w:hAnsi="Courier New" w:cs="Courier New"/>
                <w:rtl/>
              </w:rPr>
              <w:t>وقسحسته الجاعه وابد هاو المار أوا قال الحكم ابراهيم تيعينا</w:t>
            </w:r>
          </w:ins>
          <w:r w:rsidR="00EE6742" w:rsidRPr="00EE6742">
            <w:rPr>
              <w:rFonts w:ascii="Courier New" w:hAnsi="Courier New" w:cs="Courier New"/>
              <w:rtl/>
            </w:rPr>
            <w:t xml:space="preserve"> كذلك ساعة ثم</w:t>
          </w:r>
        </w:dir>
      </w:dir>
    </w:p>
    <w:p w14:paraId="35FADA2F" w14:textId="50325CE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غاب عنا </w:t>
      </w:r>
      <w:del w:id="6251" w:author="Transkribus" w:date="2019-12-11T14:30:00Z">
        <w:r w:rsidR="009B6BCA" w:rsidRPr="009B6BCA">
          <w:rPr>
            <w:rFonts w:ascii="Courier New" w:hAnsi="Courier New" w:cs="Courier New"/>
            <w:rtl/>
          </w:rPr>
          <w:delText>وعدنا الى رؤية ما كنا نعرفه من طول الزمان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252" w:author="Transkribus" w:date="2019-12-11T14:30:00Z">
        <w:r w:rsidRPr="00EE6742">
          <w:rPr>
            <w:rFonts w:ascii="Courier New" w:hAnsi="Courier New" w:cs="Courier New"/>
            <w:rtl/>
          </w:rPr>
          <w:t>وعد ثالى رؤبةماكنا معرفه من طول الرمان قال لى الان عندر ويةملك الجالة</w:t>
        </w:r>
      </w:ins>
    </w:p>
    <w:p w14:paraId="73911EDA" w14:textId="37236A2E" w:rsidR="00EE6742" w:rsidRPr="00EE6742" w:rsidRDefault="009B6BCA" w:rsidP="00EE6742">
      <w:pPr>
        <w:pStyle w:val="NurText"/>
        <w:bidi/>
        <w:rPr>
          <w:ins w:id="6253" w:author="Transkribus" w:date="2019-12-11T14:30:00Z"/>
          <w:rFonts w:ascii="Courier New" w:hAnsi="Courier New" w:cs="Courier New"/>
        </w:rPr>
      </w:pPr>
      <w:dir w:val="rtl">
        <w:dir w:val="rtl">
          <w:del w:id="6254" w:author="Transkribus" w:date="2019-12-11T14:30:00Z">
            <w:r w:rsidRPr="009B6BCA">
              <w:rPr>
                <w:rFonts w:ascii="Courier New" w:hAnsi="Courier New" w:cs="Courier New"/>
                <w:rtl/>
              </w:rPr>
              <w:delText xml:space="preserve">قال لى الا ان عند رؤية تلك الحالة </w:delText>
            </w:r>
          </w:del>
          <w:ins w:id="6255" w:author="Transkribus" w:date="2019-12-11T14:30:00Z">
            <w:r w:rsidR="00EE6742" w:rsidRPr="00EE6742">
              <w:rPr>
                <w:rFonts w:ascii="Courier New" w:hAnsi="Courier New" w:cs="Courier New"/>
                <w:rtl/>
              </w:rPr>
              <w:t>ساس</w:t>
            </w:r>
          </w:ins>
        </w:dir>
      </w:dir>
    </w:p>
    <w:p w14:paraId="215992F9" w14:textId="77777777" w:rsidR="00EE6742" w:rsidRPr="00EE6742" w:rsidRDefault="00EE6742" w:rsidP="00EE6742">
      <w:pPr>
        <w:pStyle w:val="NurText"/>
        <w:bidi/>
        <w:rPr>
          <w:ins w:id="6256" w:author="Transkribus" w:date="2019-12-11T14:30:00Z"/>
          <w:rFonts w:ascii="Courier New" w:hAnsi="Courier New" w:cs="Courier New"/>
        </w:rPr>
      </w:pPr>
      <w:ins w:id="6257" w:author="Transkribus" w:date="2019-12-11T14:30:00Z">
        <w:r w:rsidRPr="00EE6742">
          <w:rPr>
            <w:rFonts w:ascii="Courier New" w:hAnsi="Courier New" w:cs="Courier New"/>
            <w:rtl/>
          </w:rPr>
          <w:t xml:space="preserve"> فى الاصل</w:t>
        </w:r>
      </w:ins>
    </w:p>
    <w:p w14:paraId="04682504" w14:textId="77777777" w:rsidR="00EE6742" w:rsidRPr="00EE6742" w:rsidRDefault="00EE6742" w:rsidP="00EE6742">
      <w:pPr>
        <w:pStyle w:val="NurText"/>
        <w:bidi/>
        <w:rPr>
          <w:ins w:id="6258" w:author="Transkribus" w:date="2019-12-11T14:30:00Z"/>
          <w:rFonts w:ascii="Courier New" w:hAnsi="Courier New" w:cs="Courier New"/>
        </w:rPr>
      </w:pPr>
      <w:ins w:id="6259" w:author="Transkribus" w:date="2019-12-11T14:30:00Z">
        <w:r w:rsidRPr="00EE6742">
          <w:rPr>
            <w:rFonts w:ascii="Courier New" w:hAnsi="Courier New" w:cs="Courier New"/>
            <w:rtl/>
          </w:rPr>
          <w:t>١٦٨</w:t>
        </w:r>
      </w:ins>
    </w:p>
    <w:p w14:paraId="2A60B3AA" w14:textId="29D8920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الاولى </w:t>
      </w:r>
      <w:del w:id="6260" w:author="Transkribus" w:date="2019-12-11T14:30:00Z">
        <w:r w:rsidR="009B6BCA" w:rsidRPr="009B6BCA">
          <w:rPr>
            <w:rFonts w:ascii="Courier New" w:hAnsi="Courier New" w:cs="Courier New"/>
            <w:rtl/>
          </w:rPr>
          <w:delText>العجيبة بقيت احس فى نفسى كاننى</w:delText>
        </w:r>
      </w:del>
      <w:ins w:id="6261" w:author="Transkribus" w:date="2019-12-11T14:30:00Z">
        <w:r w:rsidRPr="00EE6742">
          <w:rPr>
            <w:rFonts w:ascii="Courier New" w:hAnsi="Courier New" w:cs="Courier New"/>
            <w:rtl/>
          </w:rPr>
          <w:t>النجمهيعيب أجس</w:t>
        </w:r>
      </w:ins>
      <w:r w:rsidRPr="00EE6742">
        <w:rPr>
          <w:rFonts w:ascii="Courier New" w:hAnsi="Courier New" w:cs="Courier New"/>
          <w:rtl/>
        </w:rPr>
        <w:t xml:space="preserve"> فى </w:t>
      </w:r>
      <w:del w:id="6262" w:author="Transkribus" w:date="2019-12-11T14:30:00Z">
        <w:r w:rsidR="009B6BCA" w:rsidRPr="009B6BCA">
          <w:rPr>
            <w:rFonts w:ascii="Courier New" w:hAnsi="Courier New" w:cs="Courier New"/>
            <w:rtl/>
          </w:rPr>
          <w:delText>سنة خفية</w:delText>
        </w:r>
      </w:del>
      <w:ins w:id="6263" w:author="Transkribus" w:date="2019-12-11T14:30:00Z">
        <w:r w:rsidRPr="00EE6742">
          <w:rPr>
            <w:rFonts w:ascii="Courier New" w:hAnsi="Courier New" w:cs="Courier New"/>
            <w:rtl/>
          </w:rPr>
          <w:t>يفسى كاتنى فى صفة خغية</w:t>
        </w:r>
      </w:ins>
      <w:r w:rsidRPr="00EE6742">
        <w:rPr>
          <w:rFonts w:ascii="Courier New" w:hAnsi="Courier New" w:cs="Courier New"/>
          <w:rtl/>
        </w:rPr>
        <w:t xml:space="preserve"> ولم </w:t>
      </w:r>
      <w:del w:id="6264" w:author="Transkribus" w:date="2019-12-11T14:30:00Z">
        <w:r w:rsidR="009B6BCA" w:rsidRPr="009B6BCA">
          <w:rPr>
            <w:rFonts w:ascii="Courier New" w:hAnsi="Courier New" w:cs="Courier New"/>
            <w:rtl/>
          </w:rPr>
          <w:delText>ي</w:delText>
        </w:r>
      </w:del>
      <w:ins w:id="6265" w:author="Transkribus" w:date="2019-12-11T14:30:00Z">
        <w:r w:rsidRPr="00EE6742">
          <w:rPr>
            <w:rFonts w:ascii="Courier New" w:hAnsi="Courier New" w:cs="Courier New"/>
            <w:rtl/>
          </w:rPr>
          <w:t>ب</w:t>
        </w:r>
      </w:ins>
      <w:r w:rsidRPr="00EE6742">
        <w:rPr>
          <w:rFonts w:ascii="Courier New" w:hAnsi="Courier New" w:cs="Courier New"/>
          <w:rtl/>
        </w:rPr>
        <w:t xml:space="preserve">كن ادراكى </w:t>
      </w:r>
      <w:del w:id="6266" w:author="Transkribus" w:date="2019-12-11T14:30:00Z">
        <w:r w:rsidR="009B6BCA" w:rsidRPr="009B6BCA">
          <w:rPr>
            <w:rFonts w:ascii="Courier New" w:hAnsi="Courier New" w:cs="Courier New"/>
            <w:rtl/>
          </w:rPr>
          <w:delText>كالحالة التى اتحققها مني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267" w:author="Transkribus" w:date="2019-12-11T14:30:00Z">
        <w:r w:rsidRPr="00EE6742">
          <w:rPr>
            <w:rFonts w:ascii="Courier New" w:hAnsi="Courier New" w:cs="Courier New"/>
            <w:rtl/>
          </w:rPr>
          <w:t>كالجالة الثتم</w:t>
        </w:r>
      </w:ins>
    </w:p>
    <w:p w14:paraId="5AD956D9" w14:textId="1AEF8A72" w:rsidR="00EE6742" w:rsidRPr="00EE6742" w:rsidRDefault="009B6BCA" w:rsidP="00EE6742">
      <w:pPr>
        <w:pStyle w:val="NurText"/>
        <w:bidi/>
        <w:rPr>
          <w:ins w:id="6268" w:author="Transkribus" w:date="2019-12-11T14:30:00Z"/>
          <w:rFonts w:ascii="Courier New" w:hAnsi="Courier New" w:cs="Courier New"/>
        </w:rPr>
      </w:pPr>
      <w:dir w:val="rtl">
        <w:dir w:val="rtl">
          <w:del w:id="6269" w:author="Transkribus" w:date="2019-12-11T14:30:00Z">
            <w:r w:rsidRPr="009B6BCA">
              <w:rPr>
                <w:rFonts w:ascii="Courier New" w:hAnsi="Courier New" w:cs="Courier New"/>
                <w:rtl/>
              </w:rPr>
              <w:delText>وحدثنى بعض</w:delText>
            </w:r>
          </w:del>
          <w:ins w:id="6270" w:author="Transkribus" w:date="2019-12-11T14:30:00Z">
            <w:r w:rsidR="00EE6742" w:rsidRPr="00EE6742">
              <w:rPr>
                <w:rFonts w:ascii="Courier New" w:hAnsi="Courier New" w:cs="Courier New"/>
                <w:rtl/>
              </w:rPr>
              <w:t>أجميهامنى أو جدينى ايعض</w:t>
            </w:r>
          </w:ins>
          <w:r w:rsidR="00EE6742" w:rsidRPr="00EE6742">
            <w:rPr>
              <w:rFonts w:ascii="Courier New" w:hAnsi="Courier New" w:cs="Courier New"/>
              <w:rtl/>
            </w:rPr>
            <w:t xml:space="preserve"> فقهاء </w:t>
          </w:r>
          <w:del w:id="6271" w:author="Transkribus" w:date="2019-12-11T14:30:00Z">
            <w:r w:rsidRPr="009B6BCA">
              <w:rPr>
                <w:rFonts w:ascii="Courier New" w:hAnsi="Courier New" w:cs="Courier New"/>
                <w:rtl/>
              </w:rPr>
              <w:delText>العجم قال كنا مع الشيخ شهاب</w:delText>
            </w:r>
          </w:del>
          <w:ins w:id="6272" w:author="Transkribus" w:date="2019-12-11T14:30:00Z">
            <w:r w:rsidR="00EE6742" w:rsidRPr="00EE6742">
              <w:rPr>
                <w:rFonts w:ascii="Courier New" w:hAnsi="Courier New" w:cs="Courier New"/>
                <w:rtl/>
              </w:rPr>
              <w:t>النجم ثال كمنامم الشينشهاب</w:t>
            </w:r>
          </w:ins>
          <w:r w:rsidR="00EE6742" w:rsidRPr="00EE6742">
            <w:rPr>
              <w:rFonts w:ascii="Courier New" w:hAnsi="Courier New" w:cs="Courier New"/>
              <w:rtl/>
            </w:rPr>
            <w:t xml:space="preserve"> الدين </w:t>
          </w:r>
          <w:del w:id="6273" w:author="Transkribus" w:date="2019-12-11T14:30:00Z">
            <w:r w:rsidRPr="009B6BCA">
              <w:rPr>
                <w:rFonts w:ascii="Courier New" w:hAnsi="Courier New" w:cs="Courier New"/>
                <w:rtl/>
              </w:rPr>
              <w:delText xml:space="preserve">عند الغابون ونحن </w:delText>
            </w:r>
          </w:del>
          <w:ins w:id="6274" w:author="Transkribus" w:date="2019-12-11T14:30:00Z">
            <w:r w:rsidR="00EE6742" w:rsidRPr="00EE6742">
              <w:rPr>
                <w:rFonts w:ascii="Courier New" w:hAnsi="Courier New" w:cs="Courier New"/>
                <w:rtl/>
              </w:rPr>
              <w:t>عبد القايون وسحن</w:t>
            </w:r>
          </w:ins>
        </w:dir>
      </w:dir>
    </w:p>
    <w:p w14:paraId="5EE5B7B8" w14:textId="56CE112E" w:rsidR="00EE6742" w:rsidRPr="00EE6742" w:rsidRDefault="00EE6742" w:rsidP="00EE6742">
      <w:pPr>
        <w:pStyle w:val="NurText"/>
        <w:bidi/>
        <w:rPr>
          <w:ins w:id="6275" w:author="Transkribus" w:date="2019-12-11T14:30:00Z"/>
          <w:rFonts w:ascii="Courier New" w:hAnsi="Courier New" w:cs="Courier New"/>
        </w:rPr>
      </w:pPr>
      <w:r w:rsidRPr="00EE6742">
        <w:rPr>
          <w:rFonts w:ascii="Courier New" w:hAnsi="Courier New" w:cs="Courier New"/>
          <w:rtl/>
        </w:rPr>
        <w:t xml:space="preserve">مسافرون عن دمشق </w:t>
      </w:r>
      <w:del w:id="6276" w:author="Transkribus" w:date="2019-12-11T14:30:00Z">
        <w:r w:rsidR="009B6BCA" w:rsidRPr="009B6BCA">
          <w:rPr>
            <w:rFonts w:ascii="Courier New" w:hAnsi="Courier New" w:cs="Courier New"/>
            <w:rtl/>
          </w:rPr>
          <w:delText>فلقينا قطيع غنم مع تركمانى فقلنا للشيخ يا مولانا نريد</w:delText>
        </w:r>
      </w:del>
      <w:ins w:id="6277" w:author="Transkribus" w:date="2019-12-11T14:30:00Z">
        <w:r w:rsidRPr="00EE6742">
          <w:rPr>
            <w:rFonts w:ascii="Courier New" w:hAnsi="Courier New" w:cs="Courier New"/>
            <w:rtl/>
          </w:rPr>
          <w:t>فلقيناقطبع عثم مم تر كمان فقلن الشيح بامولاناتربد</w:t>
        </w:r>
      </w:ins>
      <w:r w:rsidRPr="00EE6742">
        <w:rPr>
          <w:rFonts w:ascii="Courier New" w:hAnsi="Courier New" w:cs="Courier New"/>
          <w:rtl/>
        </w:rPr>
        <w:t xml:space="preserve"> من </w:t>
      </w:r>
      <w:del w:id="6278" w:author="Transkribus" w:date="2019-12-11T14:30:00Z">
        <w:r w:rsidR="009B6BCA" w:rsidRPr="009B6BCA">
          <w:rPr>
            <w:rFonts w:ascii="Courier New" w:hAnsi="Courier New" w:cs="Courier New"/>
            <w:rtl/>
          </w:rPr>
          <w:delText>هذا الغنم راسا ناكله</w:delText>
        </w:r>
      </w:del>
      <w:ins w:id="6279" w:author="Transkribus" w:date="2019-12-11T14:30:00Z">
        <w:r w:rsidRPr="00EE6742">
          <w:rPr>
            <w:rFonts w:ascii="Courier New" w:hAnsi="Courier New" w:cs="Courier New"/>
            <w:rtl/>
          </w:rPr>
          <w:t>هذه الفثم رأسا</w:t>
        </w:r>
      </w:ins>
    </w:p>
    <w:p w14:paraId="2DC5F579" w14:textId="3A75E8B4" w:rsidR="00EE6742" w:rsidRPr="00EE6742" w:rsidRDefault="00EE6742" w:rsidP="00EE6742">
      <w:pPr>
        <w:pStyle w:val="NurText"/>
        <w:bidi/>
        <w:rPr>
          <w:rFonts w:ascii="Courier New" w:hAnsi="Courier New" w:cs="Courier New"/>
        </w:rPr>
      </w:pPr>
      <w:ins w:id="6280" w:author="Transkribus" w:date="2019-12-11T14:30:00Z">
        <w:r w:rsidRPr="00EE6742">
          <w:rPr>
            <w:rFonts w:ascii="Courier New" w:hAnsi="Courier New" w:cs="Courier New"/>
            <w:rtl/>
          </w:rPr>
          <w:t>با كماء</w:t>
        </w:r>
      </w:ins>
      <w:r w:rsidRPr="00EE6742">
        <w:rPr>
          <w:rFonts w:ascii="Courier New" w:hAnsi="Courier New" w:cs="Courier New"/>
          <w:rtl/>
        </w:rPr>
        <w:t xml:space="preserve"> فقال </w:t>
      </w:r>
      <w:del w:id="6281" w:author="Transkribus" w:date="2019-12-11T14:30:00Z">
        <w:r w:rsidR="009B6BCA" w:rsidRPr="009B6BCA">
          <w:rPr>
            <w:rFonts w:ascii="Courier New" w:hAnsi="Courier New" w:cs="Courier New"/>
            <w:rtl/>
          </w:rPr>
          <w:delText>معى عشرة دراهم خذوها واشتروا بها راس غنم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282" w:author="Transkribus" w:date="2019-12-11T14:30:00Z">
        <w:r w:rsidRPr="00EE6742">
          <w:rPr>
            <w:rFonts w:ascii="Courier New" w:hAnsi="Courier New" w:cs="Courier New"/>
            <w:rtl/>
          </w:rPr>
          <w:t>سى عمرة دراهيم مذوها واشتروابهاراس عثم وكان ثم تر كمانى فاشتر بنامته رأسا</w:t>
        </w:r>
      </w:ins>
    </w:p>
    <w:p w14:paraId="586D16CF" w14:textId="77777777" w:rsidR="009B6BCA" w:rsidRPr="009B6BCA" w:rsidRDefault="009B6BCA" w:rsidP="009B6BCA">
      <w:pPr>
        <w:pStyle w:val="NurText"/>
        <w:bidi/>
        <w:rPr>
          <w:del w:id="6283" w:author="Transkribus" w:date="2019-12-11T14:30:00Z"/>
          <w:rFonts w:ascii="Courier New" w:hAnsi="Courier New" w:cs="Courier New"/>
        </w:rPr>
      </w:pPr>
      <w:dir w:val="rtl">
        <w:dir w:val="rtl">
          <w:del w:id="6284" w:author="Transkribus" w:date="2019-12-11T14:30:00Z">
            <w:r w:rsidRPr="009B6BCA">
              <w:rPr>
                <w:rFonts w:ascii="Courier New" w:hAnsi="Courier New" w:cs="Courier New"/>
                <w:rtl/>
              </w:rPr>
              <w:delText>وكان ثم تركمانى فاشترينا منه راسا بها فمشينا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66DE74" w14:textId="3D3063D6" w:rsidR="00EE6742" w:rsidRPr="00EE6742" w:rsidRDefault="009B6BCA" w:rsidP="00EE6742">
      <w:pPr>
        <w:pStyle w:val="NurText"/>
        <w:bidi/>
        <w:rPr>
          <w:rFonts w:ascii="Courier New" w:hAnsi="Courier New" w:cs="Courier New"/>
        </w:rPr>
      </w:pPr>
      <w:dir w:val="rtl">
        <w:dir w:val="rtl">
          <w:del w:id="6285" w:author="Transkribus" w:date="2019-12-11T14:30:00Z">
            <w:r w:rsidRPr="009B6BCA">
              <w:rPr>
                <w:rFonts w:ascii="Courier New" w:hAnsi="Courier New" w:cs="Courier New"/>
                <w:rtl/>
              </w:rPr>
              <w:delText>فلحقنا رفيق</w:delText>
            </w:r>
          </w:del>
          <w:ins w:id="6286" w:author="Transkribus" w:date="2019-12-11T14:30:00Z">
            <w:r w:rsidR="00EE6742" w:rsidRPr="00EE6742">
              <w:rPr>
                <w:rFonts w:ascii="Courier New" w:hAnsi="Courier New" w:cs="Courier New"/>
                <w:rtl/>
              </w:rPr>
              <w:t>بهاوء شعنافلحققار فيق</w:t>
            </w:r>
          </w:ins>
          <w:r w:rsidR="00EE6742" w:rsidRPr="00EE6742">
            <w:rPr>
              <w:rFonts w:ascii="Courier New" w:hAnsi="Courier New" w:cs="Courier New"/>
              <w:rtl/>
            </w:rPr>
            <w:t xml:space="preserve"> له وقال ردوا الر</w:t>
          </w:r>
          <w:del w:id="6287" w:author="Transkribus" w:date="2019-12-11T14:30:00Z">
            <w:r w:rsidRPr="009B6BCA">
              <w:rPr>
                <w:rFonts w:ascii="Courier New" w:hAnsi="Courier New" w:cs="Courier New"/>
                <w:rtl/>
              </w:rPr>
              <w:delText>ا</w:delText>
            </w:r>
          </w:del>
          <w:ins w:id="628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س وخذوا </w:t>
          </w:r>
          <w:del w:id="6289" w:author="Transkribus" w:date="2019-12-11T14:30:00Z">
            <w:r w:rsidRPr="009B6BCA">
              <w:rPr>
                <w:rFonts w:ascii="Courier New" w:hAnsi="Courier New" w:cs="Courier New"/>
                <w:rtl/>
              </w:rPr>
              <w:delText>اصغر منه فان هذا ما عرف يبيعكم</w:delText>
            </w:r>
          </w:del>
          <w:ins w:id="6290" w:author="Transkribus" w:date="2019-12-11T14:30:00Z">
            <w:r w:rsidR="00EE6742" w:rsidRPr="00EE6742">
              <w:rPr>
                <w:rFonts w:ascii="Courier New" w:hAnsi="Courier New" w:cs="Courier New"/>
                <w:rtl/>
              </w:rPr>
              <w:t>أصفر منهنان هذاماعرف ببيعكم</w:t>
            </w:r>
          </w:ins>
          <w:r w:rsidR="00EE6742" w:rsidRPr="00EE6742">
            <w:rPr>
              <w:rFonts w:ascii="Courier New" w:hAnsi="Courier New" w:cs="Courier New"/>
              <w:rtl/>
            </w:rPr>
            <w:t xml:space="preserve"> يسوى</w:t>
          </w:r>
          <w:del w:id="6291" w:author="Transkribus" w:date="2019-12-11T14:30:00Z">
            <w:r w:rsidRPr="009B6BCA">
              <w:rPr>
                <w:rFonts w:ascii="Courier New" w:hAnsi="Courier New" w:cs="Courier New"/>
                <w:rtl/>
              </w:rPr>
              <w:delText xml:space="preserve"> هذا الراس البختية الذى معكم اكثر من الذى قبض منكم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70C428" w14:textId="4711F84D" w:rsidR="00EE6742" w:rsidRPr="00EE6742" w:rsidRDefault="009B6BCA" w:rsidP="00EE6742">
      <w:pPr>
        <w:pStyle w:val="NurText"/>
        <w:bidi/>
        <w:rPr>
          <w:ins w:id="6292" w:author="Transkribus" w:date="2019-12-11T14:30:00Z"/>
          <w:rFonts w:ascii="Courier New" w:hAnsi="Courier New" w:cs="Courier New"/>
        </w:rPr>
      </w:pPr>
      <w:dir w:val="rtl">
        <w:dir w:val="rtl">
          <w:del w:id="6293" w:author="Transkribus" w:date="2019-12-11T14:30:00Z">
            <w:r w:rsidRPr="009B6BCA">
              <w:rPr>
                <w:rFonts w:ascii="Courier New" w:hAnsi="Courier New" w:cs="Courier New"/>
                <w:rtl/>
              </w:rPr>
              <w:delText>وتقاولنا نحن</w:delText>
            </w:r>
          </w:del>
          <w:ins w:id="6294" w:author="Transkribus" w:date="2019-12-11T14:30:00Z">
            <w:r w:rsidR="00EE6742" w:rsidRPr="00EE6742">
              <w:rPr>
                <w:rFonts w:ascii="Courier New" w:hAnsi="Courier New" w:cs="Courier New"/>
                <w:rtl/>
              </w:rPr>
              <w:t>هذا الرأس العتالذى ممكم ٣٩تر من الذى قيض منكم وتقاولناسحن</w:t>
            </w:r>
          </w:ins>
          <w:r w:rsidR="00EE6742" w:rsidRPr="00EE6742">
            <w:rPr>
              <w:rFonts w:ascii="Courier New" w:hAnsi="Courier New" w:cs="Courier New"/>
              <w:rtl/>
            </w:rPr>
            <w:t xml:space="preserve"> واياه </w:t>
          </w:r>
          <w:del w:id="6295" w:author="Transkribus" w:date="2019-12-11T14:30:00Z">
            <w:r w:rsidRPr="009B6BCA">
              <w:rPr>
                <w:rFonts w:ascii="Courier New" w:hAnsi="Courier New" w:cs="Courier New"/>
                <w:rtl/>
              </w:rPr>
              <w:delText>ولما عرف الشيخ ذلك قال لنا خذوا الراس وامشوا وانا اقف معه وارضيه فتقدمنا وبقى الشيخ يتحدث معه ويمنيه فلما ابعدنا قليلا تركه وتبعنا وبقى</w:delText>
            </w:r>
          </w:del>
          <w:ins w:id="6296" w:author="Transkribus" w:date="2019-12-11T14:30:00Z">
            <w:r w:rsidR="00EE6742" w:rsidRPr="00EE6742">
              <w:rPr>
                <w:rFonts w:ascii="Courier New" w:hAnsi="Courier New" w:cs="Courier New"/>
                <w:rtl/>
              </w:rPr>
              <w:t>ولماعرف</w:t>
            </w:r>
          </w:ins>
        </w:dir>
      </w:dir>
    </w:p>
    <w:p w14:paraId="60221F53" w14:textId="77777777" w:rsidR="00EE6742" w:rsidRPr="00EE6742" w:rsidRDefault="00EE6742" w:rsidP="00EE6742">
      <w:pPr>
        <w:pStyle w:val="NurText"/>
        <w:bidi/>
        <w:rPr>
          <w:ins w:id="6297" w:author="Transkribus" w:date="2019-12-11T14:30:00Z"/>
          <w:rFonts w:ascii="Courier New" w:hAnsi="Courier New" w:cs="Courier New"/>
        </w:rPr>
      </w:pPr>
      <w:ins w:id="6298" w:author="Transkribus" w:date="2019-12-11T14:30:00Z">
        <w:r w:rsidRPr="00EE6742">
          <w:rPr>
            <w:rFonts w:ascii="Courier New" w:hAnsi="Courier New" w:cs="Courier New"/>
            <w:rtl/>
          </w:rPr>
          <w:t>الشيح ذلك ثال اناخذو ا الراس واهشوا وأناقف معدو أر صيه فتفة مناوبقى النيح يحذب</w:t>
        </w:r>
      </w:ins>
    </w:p>
    <w:p w14:paraId="1818A978" w14:textId="29893C46" w:rsidR="00EE6742" w:rsidRPr="00EE6742" w:rsidRDefault="00EE6742" w:rsidP="00EE6742">
      <w:pPr>
        <w:pStyle w:val="NurText"/>
        <w:bidi/>
        <w:rPr>
          <w:ins w:id="6299" w:author="Transkribus" w:date="2019-12-11T14:30:00Z"/>
          <w:rFonts w:ascii="Courier New" w:hAnsi="Courier New" w:cs="Courier New"/>
        </w:rPr>
      </w:pPr>
      <w:ins w:id="6300" w:author="Transkribus" w:date="2019-12-11T14:30:00Z">
        <w:r w:rsidRPr="00EE6742">
          <w:rPr>
            <w:rFonts w:ascii="Courier New" w:hAnsi="Courier New" w:cs="Courier New"/>
            <w:rtl/>
          </w:rPr>
          <w:t>معه وعمنيه لما ابعد اقللاتر كم وسبعناو بق</w:t>
        </w:r>
      </w:ins>
      <w:r w:rsidRPr="00EE6742">
        <w:rPr>
          <w:rFonts w:ascii="Courier New" w:hAnsi="Courier New" w:cs="Courier New"/>
          <w:rtl/>
        </w:rPr>
        <w:t xml:space="preserve"> التركمانى </w:t>
      </w:r>
      <w:del w:id="6301" w:author="Transkribus" w:date="2019-12-11T14:30:00Z">
        <w:r w:rsidR="009B6BCA" w:rsidRPr="009B6BCA">
          <w:rPr>
            <w:rFonts w:ascii="Courier New" w:hAnsi="Courier New" w:cs="Courier New"/>
            <w:rtl/>
          </w:rPr>
          <w:delText>يم</w:delText>
        </w:r>
      </w:del>
      <w:ins w:id="6302" w:author="Transkribus" w:date="2019-12-11T14:30:00Z">
        <w:r w:rsidRPr="00EE6742">
          <w:rPr>
            <w:rFonts w:ascii="Courier New" w:hAnsi="Courier New" w:cs="Courier New"/>
            <w:rtl/>
          </w:rPr>
          <w:t>ع</w:t>
        </w:r>
      </w:ins>
      <w:r w:rsidRPr="00EE6742">
        <w:rPr>
          <w:rFonts w:ascii="Courier New" w:hAnsi="Courier New" w:cs="Courier New"/>
          <w:rtl/>
        </w:rPr>
        <w:t xml:space="preserve">شى خلفه ويصيح به </w:t>
      </w:r>
      <w:del w:id="6303" w:author="Transkribus" w:date="2019-12-11T14:30:00Z">
        <w:r w:rsidR="009B6BCA" w:rsidRPr="009B6BCA">
          <w:rPr>
            <w:rFonts w:ascii="Courier New" w:hAnsi="Courier New" w:cs="Courier New"/>
            <w:rtl/>
          </w:rPr>
          <w:delText>وهو لا يلتفت اليه ولما لم يكلمه</w:delText>
        </w:r>
      </w:del>
      <w:ins w:id="6304" w:author="Transkribus" w:date="2019-12-11T14:30:00Z">
        <w:r w:rsidRPr="00EE6742">
          <w:rPr>
            <w:rFonts w:ascii="Courier New" w:hAnsi="Courier New" w:cs="Courier New"/>
            <w:rtl/>
          </w:rPr>
          <w:t>وهولالتفت</w:t>
        </w:r>
      </w:ins>
    </w:p>
    <w:p w14:paraId="052A0CCE" w14:textId="178E4D86" w:rsidR="00EE6742" w:rsidRPr="00EE6742" w:rsidRDefault="00EE6742" w:rsidP="00EE6742">
      <w:pPr>
        <w:pStyle w:val="NurText"/>
        <w:bidi/>
        <w:rPr>
          <w:ins w:id="6305" w:author="Transkribus" w:date="2019-12-11T14:30:00Z"/>
          <w:rFonts w:ascii="Courier New" w:hAnsi="Courier New" w:cs="Courier New"/>
        </w:rPr>
      </w:pPr>
      <w:ins w:id="6306" w:author="Transkribus" w:date="2019-12-11T14:30:00Z">
        <w:r w:rsidRPr="00EE6742">
          <w:rPr>
            <w:rFonts w:ascii="Courier New" w:hAnsi="Courier New" w:cs="Courier New"/>
            <w:rtl/>
          </w:rPr>
          <w:t>البيه ولمالم بكامه</w:t>
        </w:r>
      </w:ins>
      <w:r w:rsidRPr="00EE6742">
        <w:rPr>
          <w:rFonts w:ascii="Courier New" w:hAnsi="Courier New" w:cs="Courier New"/>
          <w:rtl/>
        </w:rPr>
        <w:t xml:space="preserve"> لحقه </w:t>
      </w:r>
      <w:del w:id="6307" w:author="Transkribus" w:date="2019-12-11T14:30:00Z">
        <w:r w:rsidR="009B6BCA" w:rsidRPr="009B6BCA">
          <w:rPr>
            <w:rFonts w:ascii="Courier New" w:hAnsi="Courier New" w:cs="Courier New"/>
            <w:rtl/>
          </w:rPr>
          <w:delText>بغيظ وجذب يده</w:delText>
        </w:r>
      </w:del>
      <w:ins w:id="6308" w:author="Transkribus" w:date="2019-12-11T14:30:00Z">
        <w:r w:rsidRPr="00EE6742">
          <w:rPr>
            <w:rFonts w:ascii="Courier New" w:hAnsi="Courier New" w:cs="Courier New"/>
            <w:rtl/>
          </w:rPr>
          <w:t>بغيط وحذب بده</w:t>
        </w:r>
      </w:ins>
      <w:r w:rsidRPr="00EE6742">
        <w:rPr>
          <w:rFonts w:ascii="Courier New" w:hAnsi="Courier New" w:cs="Courier New"/>
          <w:rtl/>
        </w:rPr>
        <w:t xml:space="preserve"> اليسرى وقال </w:t>
      </w:r>
      <w:del w:id="6309" w:author="Transkribus" w:date="2019-12-11T14:30:00Z">
        <w:r w:rsidR="009B6BCA" w:rsidRPr="009B6BCA">
          <w:rPr>
            <w:rFonts w:ascii="Courier New" w:hAnsi="Courier New" w:cs="Courier New"/>
            <w:rtl/>
          </w:rPr>
          <w:delText>اين تروح وتخلينى واذا بيد الشيخ قد انخلعت</w:delText>
        </w:r>
      </w:del>
      <w:ins w:id="6310" w:author="Transkribus" w:date="2019-12-11T14:30:00Z">
        <w:r w:rsidRPr="00EE6742">
          <w:rPr>
            <w:rFonts w:ascii="Courier New" w:hAnsi="Courier New" w:cs="Courier New"/>
            <w:rtl/>
          </w:rPr>
          <w:t>ابن بنروج وخلينى واناسد الشيحقد</w:t>
        </w:r>
      </w:ins>
    </w:p>
    <w:p w14:paraId="7F520C67" w14:textId="77777777" w:rsidR="009B6BCA" w:rsidRPr="009B6BCA" w:rsidRDefault="00EE6742" w:rsidP="009B6BCA">
      <w:pPr>
        <w:pStyle w:val="NurText"/>
        <w:bidi/>
        <w:rPr>
          <w:del w:id="6311" w:author="Transkribus" w:date="2019-12-11T14:30:00Z"/>
          <w:rFonts w:ascii="Courier New" w:hAnsi="Courier New" w:cs="Courier New"/>
        </w:rPr>
      </w:pPr>
      <w:ins w:id="6312" w:author="Transkribus" w:date="2019-12-11T14:30:00Z">
        <w:r w:rsidRPr="00EE6742">
          <w:rPr>
            <w:rFonts w:ascii="Courier New" w:hAnsi="Courier New" w:cs="Courier New"/>
            <w:rtl/>
          </w:rPr>
          <w:t>ابخالعب</w:t>
        </w:r>
      </w:ins>
      <w:r w:rsidRPr="00EE6742">
        <w:rPr>
          <w:rFonts w:ascii="Courier New" w:hAnsi="Courier New" w:cs="Courier New"/>
          <w:rtl/>
        </w:rPr>
        <w:t xml:space="preserve"> من عند كتفه و</w:t>
      </w:r>
      <w:del w:id="6313" w:author="Transkribus" w:date="2019-12-11T14:30:00Z">
        <w:r w:rsidR="009B6BCA" w:rsidRPr="009B6BCA">
          <w:rPr>
            <w:rFonts w:ascii="Courier New" w:hAnsi="Courier New" w:cs="Courier New"/>
            <w:rtl/>
          </w:rPr>
          <w:delText>بق</w:delText>
        </w:r>
      </w:del>
      <w:r w:rsidRPr="00EE6742">
        <w:rPr>
          <w:rFonts w:ascii="Courier New" w:hAnsi="Courier New" w:cs="Courier New"/>
          <w:rtl/>
        </w:rPr>
        <w:t>ي</w:t>
      </w:r>
      <w:ins w:id="6314" w:author="Transkribus" w:date="2019-12-11T14:30:00Z">
        <w:r w:rsidRPr="00EE6742">
          <w:rPr>
            <w:rFonts w:ascii="Courier New" w:hAnsi="Courier New" w:cs="Courier New"/>
            <w:rtl/>
          </w:rPr>
          <w:t>قب</w:t>
        </w:r>
      </w:ins>
      <w:r w:rsidRPr="00EE6742">
        <w:rPr>
          <w:rFonts w:ascii="Courier New" w:hAnsi="Courier New" w:cs="Courier New"/>
          <w:rtl/>
        </w:rPr>
        <w:t xml:space="preserve">ت فى </w:t>
      </w:r>
      <w:del w:id="6315" w:author="Transkribus" w:date="2019-12-11T14:30:00Z">
        <w:r w:rsidR="009B6BCA" w:rsidRPr="009B6BCA">
          <w:rPr>
            <w:rFonts w:ascii="Courier New" w:hAnsi="Courier New" w:cs="Courier New"/>
            <w:rtl/>
          </w:rPr>
          <w:delText>يد</w:delText>
        </w:r>
      </w:del>
      <w:ins w:id="6316" w:author="Transkribus" w:date="2019-12-11T14:30:00Z">
        <w:r w:rsidRPr="00EE6742">
          <w:rPr>
            <w:rFonts w:ascii="Courier New" w:hAnsi="Courier New" w:cs="Courier New"/>
            <w:rtl/>
          </w:rPr>
          <w:t>بد</w:t>
        </w:r>
      </w:ins>
      <w:r w:rsidRPr="00EE6742">
        <w:rPr>
          <w:rFonts w:ascii="Courier New" w:hAnsi="Courier New" w:cs="Courier New"/>
          <w:rtl/>
        </w:rPr>
        <w:t xml:space="preserve"> التركمانى ودمها </w:t>
      </w:r>
      <w:del w:id="6317" w:author="Transkribus" w:date="2019-12-11T14:30:00Z">
        <w:r w:rsidR="009B6BCA" w:rsidRPr="009B6BCA">
          <w:rPr>
            <w:rFonts w:ascii="Courier New" w:hAnsi="Courier New" w:cs="Courier New"/>
            <w:rtl/>
          </w:rPr>
          <w:delText>يجري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939F4C2" w14:textId="708A3E49" w:rsidR="00EE6742" w:rsidRPr="00EE6742" w:rsidRDefault="009B6BCA" w:rsidP="00EE6742">
      <w:pPr>
        <w:pStyle w:val="NurText"/>
        <w:bidi/>
        <w:rPr>
          <w:ins w:id="6318" w:author="Transkribus" w:date="2019-12-11T14:30:00Z"/>
          <w:rFonts w:ascii="Courier New" w:hAnsi="Courier New" w:cs="Courier New"/>
        </w:rPr>
      </w:pPr>
      <w:dir w:val="rtl">
        <w:dir w:val="rtl">
          <w:del w:id="6319" w:author="Transkribus" w:date="2019-12-11T14:30:00Z">
            <w:r w:rsidRPr="009B6BCA">
              <w:rPr>
                <w:rFonts w:ascii="Courier New" w:hAnsi="Courier New" w:cs="Courier New"/>
                <w:rtl/>
              </w:rPr>
              <w:delText>فبهت</w:delText>
            </w:r>
          </w:del>
          <w:ins w:id="6320" w:author="Transkribus" w:date="2019-12-11T14:30:00Z">
            <w:r w:rsidR="00EE6742" w:rsidRPr="00EE6742">
              <w:rPr>
                <w:rFonts w:ascii="Courier New" w:hAnsi="Courier New" w:cs="Courier New"/>
                <w:rtl/>
              </w:rPr>
              <w:t>بجرى تهت</w:t>
            </w:r>
          </w:ins>
          <w:r w:rsidR="00EE6742" w:rsidRPr="00EE6742">
            <w:rPr>
              <w:rFonts w:ascii="Courier New" w:hAnsi="Courier New" w:cs="Courier New"/>
              <w:rtl/>
            </w:rPr>
            <w:t xml:space="preserve"> التركمانى و</w:t>
          </w:r>
          <w:del w:id="6321" w:author="Transkribus" w:date="2019-12-11T14:30:00Z">
            <w:r w:rsidRPr="009B6BCA">
              <w:rPr>
                <w:rFonts w:ascii="Courier New" w:hAnsi="Courier New" w:cs="Courier New"/>
                <w:rtl/>
              </w:rPr>
              <w:delText>تح</w:delText>
            </w:r>
          </w:del>
          <w:ins w:id="6322" w:author="Transkribus" w:date="2019-12-11T14:30:00Z">
            <w:r w:rsidR="00EE6742" w:rsidRPr="00EE6742">
              <w:rPr>
                <w:rFonts w:ascii="Courier New" w:hAnsi="Courier New" w:cs="Courier New"/>
                <w:rtl/>
              </w:rPr>
              <w:t>مخ</w:t>
            </w:r>
          </w:ins>
          <w:r w:rsidR="00EE6742" w:rsidRPr="00EE6742">
            <w:rPr>
              <w:rFonts w:ascii="Courier New" w:hAnsi="Courier New" w:cs="Courier New"/>
              <w:rtl/>
            </w:rPr>
            <w:t xml:space="preserve">ير فى </w:t>
          </w:r>
          <w:del w:id="6323" w:author="Transkribus" w:date="2019-12-11T14:30:00Z">
            <w:r w:rsidRPr="009B6BCA">
              <w:rPr>
                <w:rFonts w:ascii="Courier New" w:hAnsi="Courier New" w:cs="Courier New"/>
                <w:rtl/>
              </w:rPr>
              <w:delText>امره ورمى اليد</w:delText>
            </w:r>
          </w:del>
          <w:ins w:id="6324" w:author="Transkribus" w:date="2019-12-11T14:30:00Z">
            <w:r w:rsidR="00EE6742" w:rsidRPr="00EE6742">
              <w:rPr>
                <w:rFonts w:ascii="Courier New" w:hAnsi="Courier New" w:cs="Courier New"/>
                <w:rtl/>
              </w:rPr>
              <w:t>أمر مورى</w:t>
            </w:r>
          </w:ins>
        </w:dir>
      </w:dir>
    </w:p>
    <w:p w14:paraId="02846664" w14:textId="77777777" w:rsidR="009B6BCA" w:rsidRPr="009B6BCA" w:rsidRDefault="00EE6742" w:rsidP="009B6BCA">
      <w:pPr>
        <w:pStyle w:val="NurText"/>
        <w:bidi/>
        <w:rPr>
          <w:del w:id="6325" w:author="Transkribus" w:date="2019-12-11T14:30:00Z"/>
          <w:rFonts w:ascii="Courier New" w:hAnsi="Courier New" w:cs="Courier New"/>
        </w:rPr>
      </w:pPr>
      <w:ins w:id="6326" w:author="Transkribus" w:date="2019-12-11T14:30:00Z">
        <w:r w:rsidRPr="00EE6742">
          <w:rPr>
            <w:rFonts w:ascii="Courier New" w:hAnsi="Courier New" w:cs="Courier New"/>
            <w:rtl/>
          </w:rPr>
          <w:t>البد</w:t>
        </w:r>
      </w:ins>
      <w:r w:rsidRPr="00EE6742">
        <w:rPr>
          <w:rFonts w:ascii="Courier New" w:hAnsi="Courier New" w:cs="Courier New"/>
          <w:rtl/>
        </w:rPr>
        <w:t xml:space="preserve"> وخاف</w:t>
      </w:r>
      <w:del w:id="63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900CD6" w14:textId="77777777" w:rsidR="009B6BCA" w:rsidRPr="009B6BCA" w:rsidRDefault="009B6BCA" w:rsidP="009B6BCA">
      <w:pPr>
        <w:pStyle w:val="NurText"/>
        <w:bidi/>
        <w:rPr>
          <w:del w:id="6328" w:author="Transkribus" w:date="2019-12-11T14:30:00Z"/>
          <w:rFonts w:ascii="Courier New" w:hAnsi="Courier New" w:cs="Courier New"/>
        </w:rPr>
      </w:pPr>
      <w:dir w:val="rtl">
        <w:dir w:val="rtl">
          <w:del w:id="6329" w:author="Transkribus" w:date="2019-12-11T14:30:00Z">
            <w:r w:rsidRPr="009B6BCA">
              <w:rPr>
                <w:rFonts w:ascii="Courier New" w:hAnsi="Courier New" w:cs="Courier New"/>
                <w:rtl/>
              </w:rPr>
              <w:delText>فرجع الشيخ واخذ تلك اليد بيده</w:delText>
            </w:r>
          </w:del>
          <w:ins w:id="6330" w:author="Transkribus" w:date="2019-12-11T14:30:00Z">
            <w:r w:rsidR="00EE6742" w:rsidRPr="00EE6742">
              <w:rPr>
                <w:rFonts w:ascii="Courier New" w:hAnsi="Courier New" w:cs="Courier New"/>
                <w:rtl/>
              </w:rPr>
              <w:t xml:space="preserve"> فرجسم الشيح وأجذملك البديدة</w:t>
            </w:r>
          </w:ins>
          <w:r w:rsidR="00EE6742" w:rsidRPr="00EE6742">
            <w:rPr>
              <w:rFonts w:ascii="Courier New" w:hAnsi="Courier New" w:cs="Courier New"/>
              <w:rtl/>
            </w:rPr>
            <w:t xml:space="preserve"> اليمنى </w:t>
          </w:r>
          <w:del w:id="6331" w:author="Transkribus" w:date="2019-12-11T14:30:00Z">
            <w:r w:rsidRPr="009B6BCA">
              <w:rPr>
                <w:rFonts w:ascii="Courier New" w:hAnsi="Courier New" w:cs="Courier New"/>
                <w:rtl/>
              </w:rPr>
              <w:delText>ولحقنا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6F799C" w14:textId="41E89479" w:rsidR="00EE6742" w:rsidRPr="00EE6742" w:rsidRDefault="009B6BCA" w:rsidP="00EE6742">
      <w:pPr>
        <w:pStyle w:val="NurText"/>
        <w:bidi/>
        <w:rPr>
          <w:rFonts w:ascii="Courier New" w:hAnsi="Courier New" w:cs="Courier New"/>
        </w:rPr>
      </w:pPr>
      <w:dir w:val="rtl">
        <w:dir w:val="rtl">
          <w:del w:id="6332" w:author="Transkribus" w:date="2019-12-11T14:30:00Z">
            <w:r w:rsidRPr="009B6BCA">
              <w:rPr>
                <w:rFonts w:ascii="Courier New" w:hAnsi="Courier New" w:cs="Courier New"/>
                <w:rtl/>
              </w:rPr>
              <w:delText>وبقى</w:delText>
            </w:r>
          </w:del>
          <w:ins w:id="6333" w:author="Transkribus" w:date="2019-12-11T14:30:00Z">
            <w:r w:rsidR="00EE6742" w:rsidRPr="00EE6742">
              <w:rPr>
                <w:rFonts w:ascii="Courier New" w:hAnsi="Courier New" w:cs="Courier New"/>
                <w:rtl/>
              </w:rPr>
              <w:t>ولحفناو بق</w:t>
            </w:r>
          </w:ins>
          <w:r w:rsidR="00EE6742" w:rsidRPr="00EE6742">
            <w:rPr>
              <w:rFonts w:ascii="Courier New" w:hAnsi="Courier New" w:cs="Courier New"/>
              <w:rtl/>
            </w:rPr>
            <w:t xml:space="preserve"> التركمانى را</w:t>
          </w:r>
          <w:del w:id="6334" w:author="Transkribus" w:date="2019-12-11T14:30:00Z">
            <w:r w:rsidRPr="009B6BCA">
              <w:rPr>
                <w:rFonts w:ascii="Courier New" w:hAnsi="Courier New" w:cs="Courier New"/>
                <w:rtl/>
              </w:rPr>
              <w:delText>جع</w:delText>
            </w:r>
          </w:del>
          <w:ins w:id="6335" w:author="Transkribus" w:date="2019-12-11T14:30:00Z">
            <w:r w:rsidR="00EE6742" w:rsidRPr="00EE6742">
              <w:rPr>
                <w:rFonts w:ascii="Courier New" w:hAnsi="Courier New" w:cs="Courier New"/>
                <w:rtl/>
              </w:rPr>
              <w:t>حي</w:t>
            </w:r>
          </w:ins>
          <w:r w:rsidR="00EE6742" w:rsidRPr="00EE6742">
            <w:rPr>
              <w:rFonts w:ascii="Courier New" w:hAnsi="Courier New" w:cs="Courier New"/>
              <w:rtl/>
            </w:rPr>
            <w:t>ا وهو</w:t>
          </w:r>
          <w:del w:id="6336" w:author="Transkribus" w:date="2019-12-11T14:30:00Z">
            <w:r w:rsidRPr="009B6BCA">
              <w:rPr>
                <w:rFonts w:ascii="Courier New" w:hAnsi="Courier New" w:cs="Courier New"/>
                <w:rtl/>
              </w:rPr>
              <w:delText xml:space="preserve"> يتلفت الينا حتى غاب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94BFCD" w14:textId="77777777" w:rsidR="009B6BCA" w:rsidRPr="009B6BCA" w:rsidRDefault="009B6BCA" w:rsidP="009B6BCA">
      <w:pPr>
        <w:pStyle w:val="NurText"/>
        <w:bidi/>
        <w:rPr>
          <w:del w:id="6337" w:author="Transkribus" w:date="2019-12-11T14:30:00Z"/>
          <w:rFonts w:ascii="Courier New" w:hAnsi="Courier New" w:cs="Courier New"/>
        </w:rPr>
      </w:pPr>
      <w:dir w:val="rtl">
        <w:dir w:val="rtl">
          <w:del w:id="6338" w:author="Transkribus" w:date="2019-12-11T14:30:00Z">
            <w:r w:rsidRPr="009B6BCA">
              <w:rPr>
                <w:rFonts w:ascii="Courier New" w:hAnsi="Courier New" w:cs="Courier New"/>
                <w:rtl/>
              </w:rPr>
              <w:delText>ولما وصل الشيخ الينا راينا فى يده اليمنى منديله لا غير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994C48" w14:textId="6F8EC6C7" w:rsidR="00EE6742" w:rsidRPr="00EE6742" w:rsidRDefault="009B6BCA" w:rsidP="00EE6742">
      <w:pPr>
        <w:pStyle w:val="NurText"/>
        <w:bidi/>
        <w:rPr>
          <w:ins w:id="6339" w:author="Transkribus" w:date="2019-12-11T14:30:00Z"/>
          <w:rFonts w:ascii="Courier New" w:hAnsi="Courier New" w:cs="Courier New"/>
        </w:rPr>
      </w:pPr>
      <w:dir w:val="rtl">
        <w:dir w:val="rtl">
          <w:del w:id="6340" w:author="Transkribus" w:date="2019-12-11T14:30:00Z">
            <w:r w:rsidRPr="009B6BCA">
              <w:rPr>
                <w:rFonts w:ascii="Courier New" w:hAnsi="Courier New" w:cs="Courier New"/>
                <w:rtl/>
              </w:rPr>
              <w:delText xml:space="preserve">وحدثنى صفى </w:delText>
            </w:r>
          </w:del>
          <w:ins w:id="6341" w:author="Transkribus" w:date="2019-12-11T14:30:00Z">
            <w:r w:rsidR="00EE6742" w:rsidRPr="00EE6742">
              <w:rPr>
                <w:rFonts w:ascii="Courier New" w:hAnsi="Courier New" w:cs="Courier New"/>
                <w:rtl/>
              </w:rPr>
              <w:t>ابنلفت الناحى غاب ولماوسل الشيح البنار أثافى بده العبمنى مند عله لاغير أو حدفى اصفى</w:t>
            </w:r>
          </w:ins>
        </w:dir>
      </w:dir>
    </w:p>
    <w:p w14:paraId="7E1054AC" w14:textId="64D9BEC1" w:rsidR="00EE6742" w:rsidRPr="00EE6742" w:rsidRDefault="00EE6742" w:rsidP="00EE6742">
      <w:pPr>
        <w:pStyle w:val="NurText"/>
        <w:bidi/>
        <w:rPr>
          <w:ins w:id="6342" w:author="Transkribus" w:date="2019-12-11T14:30:00Z"/>
          <w:rFonts w:ascii="Courier New" w:hAnsi="Courier New" w:cs="Courier New"/>
        </w:rPr>
      </w:pPr>
      <w:r w:rsidRPr="00EE6742">
        <w:rPr>
          <w:rFonts w:ascii="Courier New" w:hAnsi="Courier New" w:cs="Courier New"/>
          <w:rtl/>
        </w:rPr>
        <w:t xml:space="preserve">الدين خليل بن </w:t>
      </w:r>
      <w:del w:id="6343" w:author="Transkribus" w:date="2019-12-11T14:30:00Z">
        <w:r w:rsidR="009B6BCA" w:rsidRPr="009B6BCA">
          <w:rPr>
            <w:rFonts w:ascii="Courier New" w:hAnsi="Courier New" w:cs="Courier New"/>
            <w:rtl/>
          </w:rPr>
          <w:delText>ابى فضل</w:delText>
        </w:r>
      </w:del>
      <w:ins w:id="6344" w:author="Transkribus" w:date="2019-12-11T14:30:00Z">
        <w:r w:rsidRPr="00EE6742">
          <w:rPr>
            <w:rFonts w:ascii="Courier New" w:hAnsi="Courier New" w:cs="Courier New"/>
            <w:rtl/>
          </w:rPr>
          <w:t>أبى الفضل</w:t>
        </w:r>
      </w:ins>
      <w:r w:rsidRPr="00EE6742">
        <w:rPr>
          <w:rFonts w:ascii="Courier New" w:hAnsi="Courier New" w:cs="Courier New"/>
          <w:rtl/>
        </w:rPr>
        <w:t xml:space="preserve"> الكاتب قال </w:t>
      </w:r>
      <w:del w:id="6345" w:author="Transkribus" w:date="2019-12-11T14:30:00Z">
        <w:r w:rsidR="009B6BCA" w:rsidRPr="009B6BCA">
          <w:rPr>
            <w:rFonts w:ascii="Courier New" w:hAnsi="Courier New" w:cs="Courier New"/>
            <w:rtl/>
          </w:rPr>
          <w:delText>حدثنا الشيخ ضياء</w:delText>
        </w:r>
      </w:del>
      <w:ins w:id="6346" w:author="Transkribus" w:date="2019-12-11T14:30:00Z">
        <w:r w:rsidRPr="00EE6742">
          <w:rPr>
            <w:rFonts w:ascii="Courier New" w:hAnsi="Courier New" w:cs="Courier New"/>
            <w:rtl/>
          </w:rPr>
          <w:t>جدتنا الشبح ضباء</w:t>
        </w:r>
      </w:ins>
      <w:r w:rsidRPr="00EE6742">
        <w:rPr>
          <w:rFonts w:ascii="Courier New" w:hAnsi="Courier New" w:cs="Courier New"/>
          <w:rtl/>
        </w:rPr>
        <w:t xml:space="preserve"> الدين بن </w:t>
      </w:r>
      <w:del w:id="6347" w:author="Transkribus" w:date="2019-12-11T14:30:00Z">
        <w:r w:rsidR="009B6BCA" w:rsidRPr="009B6BCA">
          <w:rPr>
            <w:rFonts w:ascii="Courier New" w:hAnsi="Courier New" w:cs="Courier New"/>
            <w:rtl/>
          </w:rPr>
          <w:delText>صقر رحمه</w:delText>
        </w:r>
      </w:del>
      <w:ins w:id="6348" w:author="Transkribus" w:date="2019-12-11T14:30:00Z">
        <w:r w:rsidRPr="00EE6742">
          <w:rPr>
            <w:rFonts w:ascii="Courier New" w:hAnsi="Courier New" w:cs="Courier New"/>
            <w:rtl/>
          </w:rPr>
          <w:t>صعرزجمه</w:t>
        </w:r>
      </w:ins>
      <w:r w:rsidRPr="00EE6742">
        <w:rPr>
          <w:rFonts w:ascii="Courier New" w:hAnsi="Courier New" w:cs="Courier New"/>
          <w:rtl/>
        </w:rPr>
        <w:t xml:space="preserve"> الله ان فى سنة</w:t>
      </w:r>
      <w:del w:id="6349" w:author="Transkribus" w:date="2019-12-11T14:30:00Z">
        <w:r w:rsidR="009B6BCA" w:rsidRPr="009B6BCA">
          <w:rPr>
            <w:rFonts w:ascii="Courier New" w:hAnsi="Courier New" w:cs="Courier New"/>
            <w:rtl/>
          </w:rPr>
          <w:delText xml:space="preserve"> خمسمائة وتسعة وسبعين</w:delText>
        </w:r>
      </w:del>
    </w:p>
    <w:p w14:paraId="538D47B0" w14:textId="5FF4B482" w:rsidR="00EE6742" w:rsidRPr="00EE6742" w:rsidRDefault="00EE6742" w:rsidP="00EE6742">
      <w:pPr>
        <w:pStyle w:val="NurText"/>
        <w:bidi/>
        <w:rPr>
          <w:rFonts w:ascii="Courier New" w:hAnsi="Courier New" w:cs="Courier New"/>
        </w:rPr>
      </w:pPr>
      <w:ins w:id="6350" w:author="Transkribus" w:date="2019-12-11T14:30:00Z">
        <w:r w:rsidRPr="00EE6742">
          <w:rPr>
            <w:rFonts w:ascii="Courier New" w:hAnsi="Courier New" w:cs="Courier New"/>
            <w:rtl/>
          </w:rPr>
          <w:t>حمنيمافة وثسعه وسيعين</w:t>
        </w:r>
      </w:ins>
      <w:r w:rsidRPr="00EE6742">
        <w:rPr>
          <w:rFonts w:ascii="Courier New" w:hAnsi="Courier New" w:cs="Courier New"/>
          <w:rtl/>
        </w:rPr>
        <w:t xml:space="preserve"> قدم الى </w:t>
      </w:r>
      <w:del w:id="6351" w:author="Transkribus" w:date="2019-12-11T14:30:00Z">
        <w:r w:rsidR="009B6BCA" w:rsidRPr="009B6BCA">
          <w:rPr>
            <w:rFonts w:ascii="Courier New" w:hAnsi="Courier New" w:cs="Courier New"/>
            <w:rtl/>
          </w:rPr>
          <w:delText>حلب الشيخ</w:delText>
        </w:r>
      </w:del>
      <w:ins w:id="6352" w:author="Transkribus" w:date="2019-12-11T14:30:00Z">
        <w:r w:rsidRPr="00EE6742">
          <w:rPr>
            <w:rFonts w:ascii="Courier New" w:hAnsi="Courier New" w:cs="Courier New"/>
            <w:rtl/>
          </w:rPr>
          <w:t>خلب الشيح</w:t>
        </w:r>
      </w:ins>
      <w:r w:rsidRPr="00EE6742">
        <w:rPr>
          <w:rFonts w:ascii="Courier New" w:hAnsi="Courier New" w:cs="Courier New"/>
          <w:rtl/>
        </w:rPr>
        <w:t xml:space="preserve"> شهاب الدين عمر السهروردى و</w:t>
      </w:r>
      <w:del w:id="6353" w:author="Transkribus" w:date="2019-12-11T14:30:00Z">
        <w:r w:rsidR="009B6BCA" w:rsidRPr="009B6BCA">
          <w:rPr>
            <w:rFonts w:ascii="Courier New" w:hAnsi="Courier New" w:cs="Courier New"/>
            <w:rtl/>
          </w:rPr>
          <w:delText>ن</w:delText>
        </w:r>
      </w:del>
      <w:ins w:id="6354" w:author="Transkribus" w:date="2019-12-11T14:30:00Z">
        <w:r w:rsidRPr="00EE6742">
          <w:rPr>
            <w:rFonts w:ascii="Courier New" w:hAnsi="Courier New" w:cs="Courier New"/>
            <w:rtl/>
          </w:rPr>
          <w:t>ف</w:t>
        </w:r>
      </w:ins>
      <w:r w:rsidRPr="00EE6742">
        <w:rPr>
          <w:rFonts w:ascii="Courier New" w:hAnsi="Courier New" w:cs="Courier New"/>
          <w:rtl/>
        </w:rPr>
        <w:t>زل فى مدرسة</w:t>
      </w:r>
    </w:p>
    <w:p w14:paraId="6E0418DB" w14:textId="2DE4466F" w:rsidR="00EE6742" w:rsidRPr="00EE6742" w:rsidRDefault="00EE6742" w:rsidP="00EE6742">
      <w:pPr>
        <w:pStyle w:val="NurText"/>
        <w:bidi/>
        <w:rPr>
          <w:rFonts w:ascii="Courier New" w:hAnsi="Courier New" w:cs="Courier New"/>
        </w:rPr>
      </w:pPr>
      <w:r w:rsidRPr="00EE6742">
        <w:rPr>
          <w:rFonts w:ascii="Courier New" w:hAnsi="Courier New" w:cs="Courier New"/>
          <w:rtl/>
        </w:rPr>
        <w:t>ال</w:t>
      </w:r>
      <w:del w:id="6355" w:author="Transkribus" w:date="2019-12-11T14:30:00Z">
        <w:r w:rsidR="009B6BCA" w:rsidRPr="009B6BCA">
          <w:rPr>
            <w:rFonts w:ascii="Courier New" w:hAnsi="Courier New" w:cs="Courier New"/>
            <w:rtl/>
          </w:rPr>
          <w:delText>ج</w:delText>
        </w:r>
      </w:del>
      <w:ins w:id="6356" w:author="Transkribus" w:date="2019-12-11T14:30:00Z">
        <w:r w:rsidRPr="00EE6742">
          <w:rPr>
            <w:rFonts w:ascii="Courier New" w:hAnsi="Courier New" w:cs="Courier New"/>
            <w:rtl/>
          </w:rPr>
          <w:t>ح</w:t>
        </w:r>
      </w:ins>
      <w:r w:rsidRPr="00EE6742">
        <w:rPr>
          <w:rFonts w:ascii="Courier New" w:hAnsi="Courier New" w:cs="Courier New"/>
          <w:rtl/>
        </w:rPr>
        <w:t>لاو</w:t>
      </w:r>
      <w:del w:id="6357" w:author="Transkribus" w:date="2019-12-11T14:30:00Z">
        <w:r w:rsidR="009B6BCA" w:rsidRPr="009B6BCA">
          <w:rPr>
            <w:rFonts w:ascii="Courier New" w:hAnsi="Courier New" w:cs="Courier New"/>
            <w:rtl/>
          </w:rPr>
          <w:delText>ي</w:delText>
        </w:r>
      </w:del>
      <w:ins w:id="6358" w:author="Transkribus" w:date="2019-12-11T14:30:00Z">
        <w:r w:rsidRPr="00EE6742">
          <w:rPr>
            <w:rFonts w:ascii="Courier New" w:hAnsi="Courier New" w:cs="Courier New"/>
            <w:rtl/>
          </w:rPr>
          <w:t>ب</w:t>
        </w:r>
      </w:ins>
      <w:r w:rsidRPr="00EE6742">
        <w:rPr>
          <w:rFonts w:ascii="Courier New" w:hAnsi="Courier New" w:cs="Courier New"/>
          <w:rtl/>
        </w:rPr>
        <w:t xml:space="preserve">ة وكان مدرسها </w:t>
      </w:r>
      <w:del w:id="6359" w:author="Transkribus" w:date="2019-12-11T14:30:00Z">
        <w:r w:rsidR="009B6BCA" w:rsidRPr="009B6BCA">
          <w:rPr>
            <w:rFonts w:ascii="Courier New" w:hAnsi="Courier New" w:cs="Courier New"/>
            <w:rtl/>
          </w:rPr>
          <w:delText>يومئذ الشريف رئيس 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360" w:author="Transkribus" w:date="2019-12-11T14:30:00Z">
        <w:r w:rsidRPr="00EE6742">
          <w:rPr>
            <w:rFonts w:ascii="Courier New" w:hAnsi="Courier New" w:cs="Courier New"/>
            <w:rtl/>
          </w:rPr>
          <w:t>رومثذ الشريفرئيس الحنقبة افتمجار الدين رجمة الله تلماجضر شهاب</w:t>
        </w:r>
      </w:ins>
    </w:p>
    <w:p w14:paraId="296ED5A2" w14:textId="77777777" w:rsidR="009B6BCA" w:rsidRPr="009B6BCA" w:rsidRDefault="009B6BCA" w:rsidP="009B6BCA">
      <w:pPr>
        <w:pStyle w:val="NurText"/>
        <w:bidi/>
        <w:rPr>
          <w:del w:id="6361" w:author="Transkribus" w:date="2019-12-11T14:30:00Z"/>
          <w:rFonts w:ascii="Courier New" w:hAnsi="Courier New" w:cs="Courier New"/>
        </w:rPr>
      </w:pPr>
      <w:dir w:val="rtl">
        <w:dir w:val="rtl">
          <w:del w:id="6362" w:author="Transkribus" w:date="2019-12-11T14:30:00Z">
            <w:r w:rsidRPr="009B6BCA">
              <w:rPr>
                <w:rFonts w:ascii="Courier New" w:hAnsi="Courier New" w:cs="Courier New"/>
                <w:rtl/>
              </w:rPr>
              <w:delText>حنفية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C413CF" w14:textId="77777777" w:rsidR="009B6BCA" w:rsidRPr="009B6BCA" w:rsidRDefault="009B6BCA" w:rsidP="009B6BCA">
      <w:pPr>
        <w:pStyle w:val="NurText"/>
        <w:bidi/>
        <w:rPr>
          <w:del w:id="6363" w:author="Transkribus" w:date="2019-12-11T14:30:00Z"/>
          <w:rFonts w:ascii="Courier New" w:hAnsi="Courier New" w:cs="Courier New"/>
        </w:rPr>
      </w:pPr>
      <w:dir w:val="rtl">
        <w:dir w:val="rtl">
          <w:del w:id="6364" w:author="Transkribus" w:date="2019-12-11T14:30:00Z">
            <w:r w:rsidRPr="009B6BCA">
              <w:rPr>
                <w:rFonts w:ascii="Courier New" w:hAnsi="Courier New" w:cs="Courier New"/>
                <w:rtl/>
              </w:rPr>
              <w:delText xml:space="preserve">افتخار </w:delText>
            </w:r>
          </w:del>
          <w:r w:rsidR="00EE6742" w:rsidRPr="00EE6742">
            <w:rPr>
              <w:rFonts w:ascii="Courier New" w:hAnsi="Courier New" w:cs="Courier New"/>
              <w:rtl/>
            </w:rPr>
            <w:t xml:space="preserve">الدين </w:t>
          </w:r>
          <w:del w:id="6365" w:author="Transkribus" w:date="2019-12-11T14:30:00Z">
            <w:r w:rsidRPr="009B6BCA">
              <w:rPr>
                <w:rFonts w:ascii="Courier New" w:hAnsi="Courier New" w:cs="Courier New"/>
                <w:rtl/>
              </w:rPr>
              <w:delText>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3A754F" w14:textId="39865C07" w:rsidR="00EE6742" w:rsidRPr="00EE6742" w:rsidRDefault="009B6BCA" w:rsidP="00EE6742">
      <w:pPr>
        <w:pStyle w:val="NurText"/>
        <w:bidi/>
        <w:rPr>
          <w:rFonts w:ascii="Courier New" w:hAnsi="Courier New" w:cs="Courier New"/>
        </w:rPr>
      </w:pPr>
      <w:dir w:val="rtl">
        <w:dir w:val="rtl">
          <w:del w:id="6366" w:author="Transkribus" w:date="2019-12-11T14:30:00Z">
            <w:r w:rsidRPr="009B6BCA">
              <w:rPr>
                <w:rFonts w:ascii="Courier New" w:hAnsi="Courier New" w:cs="Courier New"/>
                <w:rtl/>
              </w:rPr>
              <w:delText>فلما حضر شهاب الدين الدرس وبحث</w:delText>
            </w:r>
          </w:del>
          <w:ins w:id="6367" w:author="Transkribus" w:date="2019-12-11T14:30:00Z">
            <w:r w:rsidR="00EE6742" w:rsidRPr="00EE6742">
              <w:rPr>
                <w:rFonts w:ascii="Courier New" w:hAnsi="Courier New" w:cs="Courier New"/>
                <w:rtl/>
              </w:rPr>
              <w:t>الدوس ويحب</w:t>
            </w:r>
          </w:ins>
          <w:r w:rsidR="00EE6742" w:rsidRPr="00EE6742">
            <w:rPr>
              <w:rFonts w:ascii="Courier New" w:hAnsi="Courier New" w:cs="Courier New"/>
              <w:rtl/>
            </w:rPr>
            <w:t xml:space="preserve"> مع الفقهاء </w:t>
          </w:r>
          <w:del w:id="6368" w:author="Transkribus" w:date="2019-12-11T14:30:00Z">
            <w:r w:rsidRPr="009B6BCA">
              <w:rPr>
                <w:rFonts w:ascii="Courier New" w:hAnsi="Courier New" w:cs="Courier New"/>
                <w:rtl/>
              </w:rPr>
              <w:delText>وكان لابس</w:delText>
            </w:r>
          </w:del>
          <w:ins w:id="6369" w:author="Transkribus" w:date="2019-12-11T14:30:00Z">
            <w:r w:rsidR="00EE6742" w:rsidRPr="00EE6742">
              <w:rPr>
                <w:rFonts w:ascii="Courier New" w:hAnsi="Courier New" w:cs="Courier New"/>
                <w:rtl/>
              </w:rPr>
              <w:t>كمان لأيس</w:t>
            </w:r>
          </w:ins>
          <w:r w:rsidR="00EE6742" w:rsidRPr="00EE6742">
            <w:rPr>
              <w:rFonts w:ascii="Courier New" w:hAnsi="Courier New" w:cs="Courier New"/>
              <w:rtl/>
            </w:rPr>
            <w:t xml:space="preserve"> دلق وهو </w:t>
          </w:r>
          <w:del w:id="6370" w:author="Transkribus" w:date="2019-12-11T14:30:00Z">
            <w:r w:rsidRPr="009B6BCA">
              <w:rPr>
                <w:rFonts w:ascii="Courier New" w:hAnsi="Courier New" w:cs="Courier New"/>
                <w:rtl/>
              </w:rPr>
              <w:delText>مجرد بابريق وعكاز</w:delText>
            </w:r>
          </w:del>
          <w:ins w:id="6371" w:author="Transkribus" w:date="2019-12-11T14:30:00Z">
            <w:r w:rsidR="00EE6742" w:rsidRPr="00EE6742">
              <w:rPr>
                <w:rFonts w:ascii="Courier New" w:hAnsi="Courier New" w:cs="Courier New"/>
                <w:rtl/>
              </w:rPr>
              <w:t>مجرديابر بق وهكارحست</w:t>
            </w:r>
          </w:ins>
          <w:r w:rsidR="00EE6742" w:rsidRPr="00EE6742">
            <w:rPr>
              <w:rFonts w:ascii="Courier New" w:hAnsi="Courier New" w:cs="Courier New"/>
              <w:rtl/>
            </w:rPr>
            <w:t xml:space="preserve"> وما </w:t>
          </w:r>
          <w:del w:id="6372" w:author="Transkribus" w:date="2019-12-11T14:30:00Z">
            <w:r w:rsidRPr="009B6BCA">
              <w:rPr>
                <w:rFonts w:ascii="Courier New" w:hAnsi="Courier New" w:cs="Courier New"/>
                <w:rtl/>
              </w:rPr>
              <w:delText>كان احد يعرفه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373" w:author="Transkribus" w:date="2019-12-11T14:30:00Z">
            <w:r w:rsidR="00EE6742" w:rsidRPr="00EE6742">
              <w:rPr>
                <w:rFonts w:ascii="Courier New" w:hAnsi="Courier New" w:cs="Courier New"/>
                <w:rtl/>
              </w:rPr>
              <w:t>كمان أحمد</w:t>
            </w:r>
          </w:ins>
        </w:dir>
      </w:dir>
    </w:p>
    <w:p w14:paraId="13B312F8" w14:textId="0C44AC40" w:rsidR="00EE6742" w:rsidRPr="00EE6742" w:rsidRDefault="009B6BCA" w:rsidP="00EE6742">
      <w:pPr>
        <w:pStyle w:val="NurText"/>
        <w:bidi/>
        <w:rPr>
          <w:ins w:id="6374" w:author="Transkribus" w:date="2019-12-11T14:30:00Z"/>
          <w:rFonts w:ascii="Courier New" w:hAnsi="Courier New" w:cs="Courier New"/>
        </w:rPr>
      </w:pPr>
      <w:dir w:val="rtl">
        <w:dir w:val="rtl">
          <w:del w:id="6375" w:author="Transkribus" w:date="2019-12-11T14:30:00Z">
            <w:r w:rsidRPr="009B6BCA">
              <w:rPr>
                <w:rFonts w:ascii="Courier New" w:hAnsi="Courier New" w:cs="Courier New"/>
                <w:rtl/>
              </w:rPr>
              <w:delText>فلما بحث وتميز</w:delText>
            </w:r>
          </w:del>
          <w:ins w:id="6376" w:author="Transkribus" w:date="2019-12-11T14:30:00Z">
            <w:r w:rsidR="00EE6742" w:rsidRPr="00EE6742">
              <w:rPr>
                <w:rFonts w:ascii="Courier New" w:hAnsi="Courier New" w:cs="Courier New"/>
                <w:rtl/>
              </w:rPr>
              <w:t>ابقرفه تلماسحب وغمير</w:t>
            </w:r>
          </w:ins>
          <w:r w:rsidR="00EE6742" w:rsidRPr="00EE6742">
            <w:rPr>
              <w:rFonts w:ascii="Courier New" w:hAnsi="Courier New" w:cs="Courier New"/>
              <w:rtl/>
            </w:rPr>
            <w:t xml:space="preserve"> بين الفقهاء وعلم ا</w:t>
          </w:r>
          <w:del w:id="6377" w:author="Transkribus" w:date="2019-12-11T14:30:00Z">
            <w:r w:rsidRPr="009B6BCA">
              <w:rPr>
                <w:rFonts w:ascii="Courier New" w:hAnsi="Courier New" w:cs="Courier New"/>
                <w:rtl/>
              </w:rPr>
              <w:delText>ف</w:delText>
            </w:r>
          </w:del>
          <w:ins w:id="6378" w:author="Transkribus" w:date="2019-12-11T14:30:00Z">
            <w:r w:rsidR="00EE6742" w:rsidRPr="00EE6742">
              <w:rPr>
                <w:rFonts w:ascii="Courier New" w:hAnsi="Courier New" w:cs="Courier New"/>
                <w:rtl/>
              </w:rPr>
              <w:t>ل</w:t>
            </w:r>
          </w:ins>
          <w:r w:rsidR="00EE6742" w:rsidRPr="00EE6742">
            <w:rPr>
              <w:rFonts w:ascii="Courier New" w:hAnsi="Courier New" w:cs="Courier New"/>
              <w:rtl/>
            </w:rPr>
            <w:t>ت</w:t>
          </w:r>
          <w:del w:id="6379" w:author="Transkribus" w:date="2019-12-11T14:30:00Z">
            <w:r w:rsidRPr="009B6BCA">
              <w:rPr>
                <w:rFonts w:ascii="Courier New" w:hAnsi="Courier New" w:cs="Courier New"/>
                <w:rtl/>
              </w:rPr>
              <w:delText>خ</w:delText>
            </w:r>
          </w:del>
          <w:ins w:id="6380" w:author="Transkribus" w:date="2019-12-11T14:30:00Z">
            <w:r w:rsidR="00EE6742" w:rsidRPr="00EE6742">
              <w:rPr>
                <w:rFonts w:ascii="Courier New" w:hAnsi="Courier New" w:cs="Courier New"/>
                <w:rtl/>
              </w:rPr>
              <w:t>ج</w:t>
            </w:r>
          </w:ins>
          <w:r w:rsidR="00EE6742" w:rsidRPr="00EE6742">
            <w:rPr>
              <w:rFonts w:ascii="Courier New" w:hAnsi="Courier New" w:cs="Courier New"/>
              <w:rtl/>
            </w:rPr>
            <w:t>ار الدين ا</w:t>
          </w:r>
          <w:del w:id="6381" w:author="Transkribus" w:date="2019-12-11T14:30:00Z">
            <w:r w:rsidRPr="009B6BCA">
              <w:rPr>
                <w:rFonts w:ascii="Courier New" w:hAnsi="Courier New" w:cs="Courier New"/>
                <w:rtl/>
              </w:rPr>
              <w:delText>ن</w:delText>
            </w:r>
          </w:del>
          <w:ins w:id="6382"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فاضل </w:t>
          </w:r>
          <w:del w:id="6383" w:author="Transkribus" w:date="2019-12-11T14:30:00Z">
            <w:r w:rsidRPr="009B6BCA">
              <w:rPr>
                <w:rFonts w:ascii="Courier New" w:hAnsi="Courier New" w:cs="Courier New"/>
                <w:rtl/>
              </w:rPr>
              <w:delText>اخ</w:delText>
            </w:r>
          </w:del>
          <w:ins w:id="6384" w:author="Transkribus" w:date="2019-12-11T14:30:00Z">
            <w:r w:rsidR="00EE6742" w:rsidRPr="00EE6742">
              <w:rPr>
                <w:rFonts w:ascii="Courier New" w:hAnsi="Courier New" w:cs="Courier New"/>
                <w:rtl/>
              </w:rPr>
              <w:t>أح</w:t>
            </w:r>
          </w:ins>
          <w:r w:rsidR="00EE6742" w:rsidRPr="00EE6742">
            <w:rPr>
              <w:rFonts w:ascii="Courier New" w:hAnsi="Courier New" w:cs="Courier New"/>
              <w:rtl/>
            </w:rPr>
            <w:t xml:space="preserve">رج له </w:t>
          </w:r>
          <w:del w:id="6385" w:author="Transkribus" w:date="2019-12-11T14:30:00Z">
            <w:r w:rsidRPr="009B6BCA">
              <w:rPr>
                <w:rFonts w:ascii="Courier New" w:hAnsi="Courier New" w:cs="Courier New"/>
                <w:rtl/>
              </w:rPr>
              <w:delText>ثوبا عتابيا</w:delText>
            </w:r>
          </w:del>
          <w:ins w:id="6386" w:author="Transkribus" w:date="2019-12-11T14:30:00Z">
            <w:r w:rsidR="00EE6742" w:rsidRPr="00EE6742">
              <w:rPr>
                <w:rFonts w:ascii="Courier New" w:hAnsi="Courier New" w:cs="Courier New"/>
                <w:rtl/>
              </w:rPr>
              <w:t>و باعناسا</w:t>
            </w:r>
          </w:ins>
          <w:r w:rsidR="00EE6742" w:rsidRPr="00EE6742">
            <w:rPr>
              <w:rFonts w:ascii="Courier New" w:hAnsi="Courier New" w:cs="Courier New"/>
              <w:rtl/>
            </w:rPr>
            <w:t xml:space="preserve"> وغلالة</w:t>
          </w:r>
          <w:del w:id="6387" w:author="Transkribus" w:date="2019-12-11T14:30:00Z">
            <w:r w:rsidRPr="009B6BCA">
              <w:rPr>
                <w:rFonts w:ascii="Courier New" w:hAnsi="Courier New" w:cs="Courier New"/>
                <w:rtl/>
              </w:rPr>
              <w:delText xml:space="preserve"> ولباسا وبقيارا</w:delText>
            </w:r>
          </w:del>
        </w:dir>
      </w:dir>
    </w:p>
    <w:p w14:paraId="57EB8192" w14:textId="62B88743" w:rsidR="00EE6742" w:rsidRPr="00EE6742" w:rsidRDefault="00EE6742" w:rsidP="00EE6742">
      <w:pPr>
        <w:pStyle w:val="NurText"/>
        <w:bidi/>
        <w:rPr>
          <w:ins w:id="6388" w:author="Transkribus" w:date="2019-12-11T14:30:00Z"/>
          <w:rFonts w:ascii="Courier New" w:hAnsi="Courier New" w:cs="Courier New"/>
        </w:rPr>
      </w:pPr>
      <w:ins w:id="6389" w:author="Transkribus" w:date="2019-12-11T14:30:00Z">
        <w:r w:rsidRPr="00EE6742">
          <w:rPr>
            <w:rFonts w:ascii="Courier New" w:hAnsi="Courier New" w:cs="Courier New"/>
            <w:rtl/>
          </w:rPr>
          <w:t>ولياساو بعيارا</w:t>
        </w:r>
      </w:ins>
      <w:r w:rsidRPr="00EE6742">
        <w:rPr>
          <w:rFonts w:ascii="Courier New" w:hAnsi="Courier New" w:cs="Courier New"/>
          <w:rtl/>
        </w:rPr>
        <w:t xml:space="preserve"> وقال </w:t>
      </w:r>
      <w:del w:id="6390" w:author="Transkribus" w:date="2019-12-11T14:30:00Z">
        <w:r w:rsidR="009B6BCA" w:rsidRPr="009B6BCA">
          <w:rPr>
            <w:rFonts w:ascii="Courier New" w:hAnsi="Courier New" w:cs="Courier New"/>
            <w:rtl/>
          </w:rPr>
          <w:delText>لولده تروح</w:delText>
        </w:r>
      </w:del>
      <w:ins w:id="6391" w:author="Transkribus" w:date="2019-12-11T14:30:00Z">
        <w:r w:rsidRPr="00EE6742">
          <w:rPr>
            <w:rFonts w:ascii="Courier New" w:hAnsi="Courier New" w:cs="Courier New"/>
            <w:rtl/>
          </w:rPr>
          <w:t>لولدمروج</w:t>
        </w:r>
      </w:ins>
      <w:r w:rsidRPr="00EE6742">
        <w:rPr>
          <w:rFonts w:ascii="Courier New" w:hAnsi="Courier New" w:cs="Courier New"/>
          <w:rtl/>
        </w:rPr>
        <w:t xml:space="preserve"> الى هذا </w:t>
      </w:r>
      <w:del w:id="6392" w:author="Transkribus" w:date="2019-12-11T14:30:00Z">
        <w:r w:rsidR="009B6BCA" w:rsidRPr="009B6BCA">
          <w:rPr>
            <w:rFonts w:ascii="Courier New" w:hAnsi="Courier New" w:cs="Courier New"/>
            <w:rtl/>
          </w:rPr>
          <w:delText>الفقير وتقول</w:delText>
        </w:r>
      </w:del>
      <w:ins w:id="6393" w:author="Transkribus" w:date="2019-12-11T14:30:00Z">
        <w:r w:rsidRPr="00EE6742">
          <w:rPr>
            <w:rFonts w:ascii="Courier New" w:hAnsi="Courier New" w:cs="Courier New"/>
            <w:rtl/>
          </w:rPr>
          <w:t>الفقر وففول</w:t>
        </w:r>
      </w:ins>
      <w:r w:rsidRPr="00EE6742">
        <w:rPr>
          <w:rFonts w:ascii="Courier New" w:hAnsi="Courier New" w:cs="Courier New"/>
          <w:rtl/>
        </w:rPr>
        <w:t xml:space="preserve"> له والدى </w:t>
      </w:r>
      <w:del w:id="6394" w:author="Transkribus" w:date="2019-12-11T14:30:00Z">
        <w:r w:rsidR="009B6BCA" w:rsidRPr="009B6BCA">
          <w:rPr>
            <w:rFonts w:ascii="Courier New" w:hAnsi="Courier New" w:cs="Courier New"/>
            <w:rtl/>
          </w:rPr>
          <w:delText>ي</w:delText>
        </w:r>
      </w:del>
      <w:ins w:id="6395" w:author="Transkribus" w:date="2019-12-11T14:30:00Z">
        <w:r w:rsidRPr="00EE6742">
          <w:rPr>
            <w:rFonts w:ascii="Courier New" w:hAnsi="Courier New" w:cs="Courier New"/>
            <w:rtl/>
          </w:rPr>
          <w:t>ب</w:t>
        </w:r>
      </w:ins>
      <w:r w:rsidRPr="00EE6742">
        <w:rPr>
          <w:rFonts w:ascii="Courier New" w:hAnsi="Courier New" w:cs="Courier New"/>
          <w:rtl/>
        </w:rPr>
        <w:t xml:space="preserve">سلم عليك ويقول لك </w:t>
      </w:r>
      <w:del w:id="6396" w:author="Transkribus" w:date="2019-12-11T14:30:00Z">
        <w:r w:rsidR="009B6BCA" w:rsidRPr="009B6BCA">
          <w:rPr>
            <w:rFonts w:ascii="Courier New" w:hAnsi="Courier New" w:cs="Courier New"/>
            <w:rtl/>
          </w:rPr>
          <w:delText>انت رجل فقيه وتحضر الدرس بين</w:delText>
        </w:r>
      </w:del>
      <w:ins w:id="6397" w:author="Transkribus" w:date="2019-12-11T14:30:00Z">
        <w:r w:rsidRPr="00EE6742">
          <w:rPr>
            <w:rFonts w:ascii="Courier New" w:hAnsi="Courier New" w:cs="Courier New"/>
            <w:rtl/>
          </w:rPr>
          <w:t>أبت</w:t>
        </w:r>
      </w:ins>
    </w:p>
    <w:p w14:paraId="00D690D7" w14:textId="5C29F1A6" w:rsidR="00EE6742" w:rsidRPr="00EE6742" w:rsidRDefault="00EE6742" w:rsidP="00EE6742">
      <w:pPr>
        <w:pStyle w:val="NurText"/>
        <w:bidi/>
        <w:rPr>
          <w:rFonts w:ascii="Courier New" w:hAnsi="Courier New" w:cs="Courier New"/>
        </w:rPr>
      </w:pPr>
      <w:ins w:id="6398" w:author="Transkribus" w:date="2019-12-11T14:30:00Z">
        <w:r w:rsidRPr="00EE6742">
          <w:rPr>
            <w:rFonts w:ascii="Courier New" w:hAnsi="Courier New" w:cs="Courier New"/>
            <w:rtl/>
          </w:rPr>
          <w:t>ابرخل فتيه وجغر الدوس ببين</w:t>
        </w:r>
      </w:ins>
      <w:r w:rsidRPr="00EE6742">
        <w:rPr>
          <w:rFonts w:ascii="Courier New" w:hAnsi="Courier New" w:cs="Courier New"/>
          <w:rtl/>
        </w:rPr>
        <w:t xml:space="preserve"> الفقهاء وقد </w:t>
      </w:r>
      <w:del w:id="6399" w:author="Transkribus" w:date="2019-12-11T14:30:00Z">
        <w:r w:rsidR="009B6BCA" w:rsidRPr="009B6BCA">
          <w:rPr>
            <w:rFonts w:ascii="Courier New" w:hAnsi="Courier New" w:cs="Courier New"/>
            <w:rtl/>
          </w:rPr>
          <w:delText>سير لك شيئا تكون تلبسه اذا حضرت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400" w:author="Transkribus" w:date="2019-12-11T14:30:00Z">
        <w:r w:rsidRPr="00EE6742">
          <w:rPr>
            <w:rFonts w:ascii="Courier New" w:hAnsi="Courier New" w:cs="Courier New"/>
            <w:rtl/>
          </w:rPr>
          <w:t>شيرلك شيا بكون تليسه الذاحصرت علماوضل ولدي</w:t>
        </w:r>
      </w:ins>
    </w:p>
    <w:p w14:paraId="427F3091" w14:textId="1046CA82" w:rsidR="00EE6742" w:rsidRPr="00EE6742" w:rsidRDefault="009B6BCA" w:rsidP="00EE6742">
      <w:pPr>
        <w:pStyle w:val="NurText"/>
        <w:bidi/>
        <w:rPr>
          <w:ins w:id="6401" w:author="Transkribus" w:date="2019-12-11T14:30:00Z"/>
          <w:rFonts w:ascii="Courier New" w:hAnsi="Courier New" w:cs="Courier New"/>
        </w:rPr>
      </w:pPr>
      <w:dir w:val="rtl">
        <w:dir w:val="rtl">
          <w:del w:id="6402" w:author="Transkribus" w:date="2019-12-11T14:30:00Z">
            <w:r w:rsidRPr="009B6BCA">
              <w:rPr>
                <w:rFonts w:ascii="Courier New" w:hAnsi="Courier New" w:cs="Courier New"/>
                <w:rtl/>
              </w:rPr>
              <w:delText>فلما وصل ولده</w:delText>
            </w:r>
          </w:del>
          <w:r w:rsidR="00EE6742" w:rsidRPr="00EE6742">
            <w:rPr>
              <w:rFonts w:ascii="Courier New" w:hAnsi="Courier New" w:cs="Courier New"/>
              <w:rtl/>
            </w:rPr>
            <w:t xml:space="preserve"> الى الش</w:t>
          </w:r>
          <w:del w:id="6403" w:author="Transkribus" w:date="2019-12-11T14:30:00Z">
            <w:r w:rsidRPr="009B6BCA">
              <w:rPr>
                <w:rFonts w:ascii="Courier New" w:hAnsi="Courier New" w:cs="Courier New"/>
                <w:rtl/>
              </w:rPr>
              <w:delText>يخ</w:delText>
            </w:r>
          </w:del>
          <w:ins w:id="6404"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 شهاب الدين وقال </w:t>
          </w:r>
          <w:del w:id="6405" w:author="Transkribus" w:date="2019-12-11T14:30:00Z">
            <w:r w:rsidRPr="009B6BCA">
              <w:rPr>
                <w:rFonts w:ascii="Courier New" w:hAnsi="Courier New" w:cs="Courier New"/>
                <w:rtl/>
              </w:rPr>
              <w:delText>له ما اوصاه</w:delText>
            </w:r>
          </w:del>
          <w:ins w:id="6406" w:author="Transkribus" w:date="2019-12-11T14:30:00Z">
            <w:r w:rsidR="00EE6742" w:rsidRPr="00EE6742">
              <w:rPr>
                <w:rFonts w:ascii="Courier New" w:hAnsi="Courier New" w:cs="Courier New"/>
                <w:rtl/>
              </w:rPr>
              <w:t>لهما أو ساه</w:t>
            </w:r>
          </w:ins>
          <w:r w:rsidR="00EE6742" w:rsidRPr="00EE6742">
            <w:rPr>
              <w:rFonts w:ascii="Courier New" w:hAnsi="Courier New" w:cs="Courier New"/>
              <w:rtl/>
            </w:rPr>
            <w:t xml:space="preserve"> سكت ساعة وقال </w:t>
          </w:r>
          <w:del w:id="6407" w:author="Transkribus" w:date="2019-12-11T14:30:00Z">
            <w:r w:rsidRPr="009B6BCA">
              <w:rPr>
                <w:rFonts w:ascii="Courier New" w:hAnsi="Courier New" w:cs="Courier New"/>
                <w:rtl/>
              </w:rPr>
              <w:delText>يا ولدى حط</w:delText>
            </w:r>
          </w:del>
          <w:ins w:id="6408" w:author="Transkribus" w:date="2019-12-11T14:30:00Z">
            <w:r w:rsidR="00EE6742" w:rsidRPr="00EE6742">
              <w:rPr>
                <w:rFonts w:ascii="Courier New" w:hAnsi="Courier New" w:cs="Courier New"/>
                <w:rtl/>
              </w:rPr>
              <w:t>باولدى جط</w:t>
            </w:r>
          </w:ins>
          <w:r w:rsidR="00EE6742" w:rsidRPr="00EE6742">
            <w:rPr>
              <w:rFonts w:ascii="Courier New" w:hAnsi="Courier New" w:cs="Courier New"/>
              <w:rtl/>
            </w:rPr>
            <w:t xml:space="preserve"> هذا </w:t>
          </w:r>
          <w:del w:id="6409" w:author="Transkribus" w:date="2019-12-11T14:30:00Z">
            <w:r w:rsidRPr="009B6BCA">
              <w:rPr>
                <w:rFonts w:ascii="Courier New" w:hAnsi="Courier New" w:cs="Courier New"/>
                <w:rtl/>
              </w:rPr>
              <w:delText>القماش وتفضل اقض</w:delText>
            </w:r>
          </w:del>
          <w:ins w:id="6410" w:author="Transkribus" w:date="2019-12-11T14:30:00Z">
            <w:r w:rsidR="00EE6742" w:rsidRPr="00EE6742">
              <w:rPr>
                <w:rFonts w:ascii="Courier New" w:hAnsi="Courier New" w:cs="Courier New"/>
                <w:rtl/>
              </w:rPr>
              <w:t>القماس وففضل</w:t>
            </w:r>
          </w:ins>
        </w:dir>
      </w:dir>
    </w:p>
    <w:p w14:paraId="06D388D7" w14:textId="77777777" w:rsidR="009B6BCA" w:rsidRPr="009B6BCA" w:rsidRDefault="00EE6742" w:rsidP="009B6BCA">
      <w:pPr>
        <w:pStyle w:val="NurText"/>
        <w:bidi/>
        <w:rPr>
          <w:del w:id="6411" w:author="Transkribus" w:date="2019-12-11T14:30:00Z"/>
          <w:rFonts w:ascii="Courier New" w:hAnsi="Courier New" w:cs="Courier New"/>
        </w:rPr>
      </w:pPr>
      <w:ins w:id="6412" w:author="Transkribus" w:date="2019-12-11T14:30:00Z">
        <w:r w:rsidRPr="00EE6742">
          <w:rPr>
            <w:rFonts w:ascii="Courier New" w:hAnsi="Courier New" w:cs="Courier New"/>
            <w:rtl/>
          </w:rPr>
          <w:t>ابضر</w:t>
        </w:r>
      </w:ins>
      <w:r w:rsidRPr="00EE6742">
        <w:rPr>
          <w:rFonts w:ascii="Courier New" w:hAnsi="Courier New" w:cs="Courier New"/>
          <w:rtl/>
        </w:rPr>
        <w:t xml:space="preserve"> لى </w:t>
      </w:r>
      <w:del w:id="6413" w:author="Transkribus" w:date="2019-12-11T14:30:00Z">
        <w:r w:rsidR="009B6BCA" w:rsidRPr="009B6BCA">
          <w:rPr>
            <w:rFonts w:ascii="Courier New" w:hAnsi="Courier New" w:cs="Courier New"/>
            <w:rtl/>
          </w:rPr>
          <w:delText>حاجة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47707D1" w14:textId="1B6AC9D4" w:rsidR="00EE6742" w:rsidRPr="00EE6742" w:rsidRDefault="009B6BCA" w:rsidP="00EE6742">
      <w:pPr>
        <w:pStyle w:val="NurText"/>
        <w:bidi/>
        <w:rPr>
          <w:ins w:id="6414" w:author="Transkribus" w:date="2019-12-11T14:30:00Z"/>
          <w:rFonts w:ascii="Courier New" w:hAnsi="Courier New" w:cs="Courier New"/>
        </w:rPr>
      </w:pPr>
      <w:dir w:val="rtl">
        <w:dir w:val="rtl">
          <w:del w:id="6415" w:author="Transkribus" w:date="2019-12-11T14:30:00Z">
            <w:r w:rsidRPr="009B6BCA">
              <w:rPr>
                <w:rFonts w:ascii="Courier New" w:hAnsi="Courier New" w:cs="Courier New"/>
                <w:rtl/>
              </w:rPr>
              <w:delText>واخرج له فص بلخش فى قدر بيضة الدجاجة</w:delText>
            </w:r>
          </w:del>
          <w:ins w:id="6416" w:author="Transkribus" w:date="2019-12-11T14:30:00Z">
            <w:r w:rsidR="00EE6742" w:rsidRPr="00EE6742">
              <w:rPr>
                <w:rFonts w:ascii="Courier New" w:hAnsi="Courier New" w:cs="Courier New"/>
                <w:rtl/>
              </w:rPr>
              <w:t>جاجه واكرجله فس بلحس فى مدريضة الدماجة</w:t>
            </w:r>
          </w:ins>
          <w:r w:rsidR="00EE6742" w:rsidRPr="00EE6742">
            <w:rPr>
              <w:rFonts w:ascii="Courier New" w:hAnsi="Courier New" w:cs="Courier New"/>
              <w:rtl/>
            </w:rPr>
            <w:t xml:space="preserve"> رمانى </w:t>
          </w:r>
          <w:del w:id="6417" w:author="Transkribus" w:date="2019-12-11T14:30:00Z">
            <w:r w:rsidRPr="009B6BCA">
              <w:rPr>
                <w:rFonts w:ascii="Courier New" w:hAnsi="Courier New" w:cs="Courier New"/>
                <w:rtl/>
              </w:rPr>
              <w:delText>ما ملك احد مثله</w:delText>
            </w:r>
          </w:del>
          <w:ins w:id="6418" w:author="Transkribus" w:date="2019-12-11T14:30:00Z">
            <w:r w:rsidR="00EE6742" w:rsidRPr="00EE6742">
              <w:rPr>
                <w:rFonts w:ascii="Courier New" w:hAnsi="Courier New" w:cs="Courier New"/>
                <w:rtl/>
              </w:rPr>
              <w:t>ماملك أحمد متله</w:t>
            </w:r>
          </w:ins>
          <w:r w:rsidR="00EE6742" w:rsidRPr="00EE6742">
            <w:rPr>
              <w:rFonts w:ascii="Courier New" w:hAnsi="Courier New" w:cs="Courier New"/>
              <w:rtl/>
            </w:rPr>
            <w:t xml:space="preserve"> فى </w:t>
          </w:r>
          <w:del w:id="6419" w:author="Transkribus" w:date="2019-12-11T14:30:00Z">
            <w:r w:rsidRPr="009B6BCA">
              <w:rPr>
                <w:rFonts w:ascii="Courier New" w:hAnsi="Courier New" w:cs="Courier New"/>
                <w:rtl/>
              </w:rPr>
              <w:delText xml:space="preserve">قده ولونه </w:delText>
            </w:r>
          </w:del>
          <w:ins w:id="6420" w:author="Transkribus" w:date="2019-12-11T14:30:00Z">
            <w:r w:rsidR="00EE6742" w:rsidRPr="00EE6742">
              <w:rPr>
                <w:rFonts w:ascii="Courier New" w:hAnsi="Courier New" w:cs="Courier New"/>
                <w:rtl/>
              </w:rPr>
              <w:t>فديولونة</w:t>
            </w:r>
          </w:ins>
        </w:dir>
      </w:dir>
    </w:p>
    <w:p w14:paraId="05739367" w14:textId="5E0F99A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6421" w:author="Transkribus" w:date="2019-12-11T14:30:00Z">
        <w:r w:rsidR="009B6BCA" w:rsidRPr="009B6BCA">
          <w:rPr>
            <w:rFonts w:ascii="Courier New" w:hAnsi="Courier New" w:cs="Courier New"/>
            <w:rtl/>
          </w:rPr>
          <w:delText>ت</w:delText>
        </w:r>
      </w:del>
      <w:ins w:id="6422" w:author="Transkribus" w:date="2019-12-11T14:30:00Z">
        <w:r w:rsidRPr="00EE6742">
          <w:rPr>
            <w:rFonts w:ascii="Courier New" w:hAnsi="Courier New" w:cs="Courier New"/>
            <w:rtl/>
          </w:rPr>
          <w:t>ب</w:t>
        </w:r>
      </w:ins>
      <w:r w:rsidRPr="00EE6742">
        <w:rPr>
          <w:rFonts w:ascii="Courier New" w:hAnsi="Courier New" w:cs="Courier New"/>
          <w:rtl/>
        </w:rPr>
        <w:t>رو</w:t>
      </w:r>
      <w:del w:id="6423" w:author="Transkribus" w:date="2019-12-11T14:30:00Z">
        <w:r w:rsidR="009B6BCA" w:rsidRPr="009B6BCA">
          <w:rPr>
            <w:rFonts w:ascii="Courier New" w:hAnsi="Courier New" w:cs="Courier New"/>
            <w:rtl/>
          </w:rPr>
          <w:delText>ح</w:delText>
        </w:r>
      </w:del>
      <w:ins w:id="6424" w:author="Transkribus" w:date="2019-12-11T14:30:00Z">
        <w:r w:rsidRPr="00EE6742">
          <w:rPr>
            <w:rFonts w:ascii="Courier New" w:hAnsi="Courier New" w:cs="Courier New"/>
            <w:rtl/>
          </w:rPr>
          <w:t>ج</w:t>
        </w:r>
      </w:ins>
      <w:r w:rsidRPr="00EE6742">
        <w:rPr>
          <w:rFonts w:ascii="Courier New" w:hAnsi="Courier New" w:cs="Courier New"/>
          <w:rtl/>
        </w:rPr>
        <w:t xml:space="preserve"> الى السوق تنادى على هذا </w:t>
      </w:r>
      <w:del w:id="6425" w:author="Transkribus" w:date="2019-12-11T14:30:00Z">
        <w:r w:rsidR="009B6BCA" w:rsidRPr="009B6BCA">
          <w:rPr>
            <w:rFonts w:ascii="Courier New" w:hAnsi="Courier New" w:cs="Courier New"/>
            <w:rtl/>
          </w:rPr>
          <w:delText>الفص ومهما جاب لا تطلق بيعه حتى تعرفني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426" w:author="Transkribus" w:date="2019-12-11T14:30:00Z">
        <w:r w:rsidRPr="00EE6742">
          <w:rPr>
            <w:rFonts w:ascii="Courier New" w:hAnsi="Courier New" w:cs="Courier New"/>
            <w:rtl/>
          </w:rPr>
          <w:t>الفضر ومهماجاب الاتطلق سعه ٣تى تمعرفنى علماوسل</w:t>
        </w:r>
      </w:ins>
    </w:p>
    <w:p w14:paraId="3DEA8BEB" w14:textId="17878B1E" w:rsidR="00EE6742" w:rsidRPr="00EE6742" w:rsidRDefault="009B6BCA" w:rsidP="00EE6742">
      <w:pPr>
        <w:pStyle w:val="NurText"/>
        <w:bidi/>
        <w:rPr>
          <w:ins w:id="6427" w:author="Transkribus" w:date="2019-12-11T14:30:00Z"/>
          <w:rFonts w:ascii="Courier New" w:hAnsi="Courier New" w:cs="Courier New"/>
        </w:rPr>
      </w:pPr>
      <w:dir w:val="rtl">
        <w:dir w:val="rtl">
          <w:del w:id="6428" w:author="Transkribus" w:date="2019-12-11T14:30:00Z">
            <w:r w:rsidRPr="009B6BCA">
              <w:rPr>
                <w:rFonts w:ascii="Courier New" w:hAnsi="Courier New" w:cs="Courier New"/>
                <w:rtl/>
              </w:rPr>
              <w:delText xml:space="preserve">فلما وصل </w:delText>
            </w:r>
          </w:del>
          <w:ins w:id="6429" w:author="Transkribus" w:date="2019-12-11T14:30:00Z">
            <w:r w:rsidR="00EE6742" w:rsidRPr="00EE6742">
              <w:rPr>
                <w:rFonts w:ascii="Courier New" w:hAnsi="Courier New" w:cs="Courier New"/>
                <w:rtl/>
              </w:rPr>
              <w:t>*١</w:t>
            </w:r>
          </w:ins>
        </w:dir>
      </w:dir>
    </w:p>
    <w:p w14:paraId="6A06845F" w14:textId="137C86B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به الى السوق </w:t>
      </w:r>
      <w:del w:id="6430" w:author="Transkribus" w:date="2019-12-11T14:30:00Z">
        <w:r w:rsidR="009B6BCA" w:rsidRPr="009B6BCA">
          <w:rPr>
            <w:rFonts w:ascii="Courier New" w:hAnsi="Courier New" w:cs="Courier New"/>
            <w:rtl/>
          </w:rPr>
          <w:delText>عند العريف ونادى</w:delText>
        </w:r>
      </w:del>
      <w:ins w:id="6431" w:author="Transkribus" w:date="2019-12-11T14:30:00Z">
        <w:r w:rsidRPr="00EE6742">
          <w:rPr>
            <w:rFonts w:ascii="Courier New" w:hAnsi="Courier New" w:cs="Courier New"/>
            <w:rtl/>
          </w:rPr>
          <w:t>فعد عبد العزيف وثادى</w:t>
        </w:r>
      </w:ins>
      <w:r w:rsidRPr="00EE6742">
        <w:rPr>
          <w:rFonts w:ascii="Courier New" w:hAnsi="Courier New" w:cs="Courier New"/>
          <w:rtl/>
        </w:rPr>
        <w:t xml:space="preserve"> على </w:t>
      </w:r>
      <w:del w:id="6432" w:author="Transkribus" w:date="2019-12-11T14:30:00Z">
        <w:r w:rsidR="009B6BCA" w:rsidRPr="009B6BCA">
          <w:rPr>
            <w:rFonts w:ascii="Courier New" w:hAnsi="Courier New" w:cs="Courier New"/>
            <w:rtl/>
          </w:rPr>
          <w:delText>الفص فانتهى ثمنه</w:delText>
        </w:r>
      </w:del>
      <w:ins w:id="6433" w:author="Transkribus" w:date="2019-12-11T14:30:00Z">
        <w:r w:rsidRPr="00EE6742">
          <w:rPr>
            <w:rFonts w:ascii="Courier New" w:hAnsi="Courier New" w:cs="Courier New"/>
            <w:rtl/>
          </w:rPr>
          <w:t>الفض ماشمسى منه</w:t>
        </w:r>
      </w:ins>
      <w:r w:rsidRPr="00EE6742">
        <w:rPr>
          <w:rFonts w:ascii="Courier New" w:hAnsi="Courier New" w:cs="Courier New"/>
          <w:rtl/>
        </w:rPr>
        <w:t xml:space="preserve"> الى مبل</w:t>
      </w:r>
      <w:del w:id="6434" w:author="Transkribus" w:date="2019-12-11T14:30:00Z">
        <w:r w:rsidR="009B6BCA" w:rsidRPr="009B6BCA">
          <w:rPr>
            <w:rFonts w:ascii="Courier New" w:hAnsi="Courier New" w:cs="Courier New"/>
            <w:rtl/>
          </w:rPr>
          <w:delText>غ</w:delText>
        </w:r>
      </w:del>
      <w:ins w:id="6435" w:author="Transkribus" w:date="2019-12-11T14:30:00Z">
        <w:r w:rsidRPr="00EE6742">
          <w:rPr>
            <w:rFonts w:ascii="Courier New" w:hAnsi="Courier New" w:cs="Courier New"/>
            <w:rtl/>
          </w:rPr>
          <w:t>ة</w:t>
        </w:r>
      </w:ins>
      <w:r w:rsidRPr="00EE6742">
        <w:rPr>
          <w:rFonts w:ascii="Courier New" w:hAnsi="Courier New" w:cs="Courier New"/>
          <w:rtl/>
        </w:rPr>
        <w:t xml:space="preserve"> خمسة </w:t>
      </w:r>
      <w:del w:id="6436" w:author="Transkribus" w:date="2019-12-11T14:30:00Z">
        <w:r w:rsidR="009B6BCA" w:rsidRPr="009B6BCA">
          <w:rPr>
            <w:rFonts w:ascii="Courier New" w:hAnsi="Courier New" w:cs="Courier New"/>
            <w:rtl/>
          </w:rPr>
          <w:delText>وعشرين</w:delText>
        </w:r>
      </w:del>
      <w:ins w:id="6437" w:author="Transkribus" w:date="2019-12-11T14:30:00Z">
        <w:r w:rsidRPr="00EE6742">
          <w:rPr>
            <w:rFonts w:ascii="Courier New" w:hAnsi="Courier New" w:cs="Courier New"/>
            <w:rtl/>
          </w:rPr>
          <w:t>وعنبر بن</w:t>
        </w:r>
      </w:ins>
      <w:r w:rsidRPr="00EE6742">
        <w:rPr>
          <w:rFonts w:ascii="Courier New" w:hAnsi="Courier New" w:cs="Courier New"/>
          <w:rtl/>
        </w:rPr>
        <w:t xml:space="preserve"> الف</w:t>
      </w:r>
      <w:del w:id="6438" w:author="Transkribus" w:date="2019-12-11T14:30:00Z">
        <w:r w:rsidR="009B6BCA" w:rsidRPr="009B6BCA">
          <w:rPr>
            <w:rFonts w:ascii="Courier New" w:hAnsi="Courier New" w:cs="Courier New"/>
            <w:rtl/>
          </w:rPr>
          <w:delText xml:space="preserve"> درهم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110DBA" w14:textId="4BB28E07" w:rsidR="00EE6742" w:rsidRPr="00EE6742" w:rsidRDefault="009B6BCA" w:rsidP="00EE6742">
      <w:pPr>
        <w:pStyle w:val="NurText"/>
        <w:bidi/>
        <w:rPr>
          <w:ins w:id="6439" w:author="Transkribus" w:date="2019-12-11T14:30:00Z"/>
          <w:rFonts w:ascii="Courier New" w:hAnsi="Courier New" w:cs="Courier New"/>
        </w:rPr>
      </w:pPr>
      <w:dir w:val="rtl">
        <w:dir w:val="rtl">
          <w:del w:id="6440" w:author="Transkribus" w:date="2019-12-11T14:30:00Z">
            <w:r w:rsidRPr="009B6BCA">
              <w:rPr>
                <w:rFonts w:ascii="Courier New" w:hAnsi="Courier New" w:cs="Courier New"/>
                <w:rtl/>
              </w:rPr>
              <w:delText>فاخذه</w:delText>
            </w:r>
          </w:del>
          <w:ins w:id="6441" w:author="Transkribus" w:date="2019-12-11T14:30:00Z">
            <w:r w:rsidR="00EE6742" w:rsidRPr="00EE6742">
              <w:rPr>
                <w:rFonts w:ascii="Courier New" w:hAnsi="Courier New" w:cs="Courier New"/>
                <w:rtl/>
              </w:rPr>
              <w:t>ادرهيم فاجذه</w:t>
            </w:r>
          </w:ins>
          <w:r w:rsidR="00EE6742" w:rsidRPr="00EE6742">
            <w:rPr>
              <w:rFonts w:ascii="Courier New" w:hAnsi="Courier New" w:cs="Courier New"/>
              <w:rtl/>
            </w:rPr>
            <w:t xml:space="preserve"> العريف وطلع الى الملك </w:t>
          </w:r>
          <w:del w:id="6442" w:author="Transkribus" w:date="2019-12-11T14:30:00Z">
            <w:r w:rsidRPr="009B6BCA">
              <w:rPr>
                <w:rFonts w:ascii="Courier New" w:hAnsi="Courier New" w:cs="Courier New"/>
                <w:rtl/>
              </w:rPr>
              <w:delText>الظاهر غازى بن صلاح</w:delText>
            </w:r>
          </w:del>
          <w:ins w:id="6443" w:author="Transkribus" w:date="2019-12-11T14:30:00Z">
            <w:r w:rsidR="00EE6742" w:rsidRPr="00EE6742">
              <w:rPr>
                <w:rFonts w:ascii="Courier New" w:hAnsi="Courier New" w:cs="Courier New"/>
                <w:rtl/>
              </w:rPr>
              <w:t>الطاهر عازى ابن سلاجم</w:t>
            </w:r>
          </w:ins>
          <w:r w:rsidR="00EE6742" w:rsidRPr="00EE6742">
            <w:rPr>
              <w:rFonts w:ascii="Courier New" w:hAnsi="Courier New" w:cs="Courier New"/>
              <w:rtl/>
            </w:rPr>
            <w:t xml:space="preserve"> الدين </w:t>
          </w:r>
          <w:del w:id="6444" w:author="Transkribus" w:date="2019-12-11T14:30:00Z">
            <w:r w:rsidRPr="009B6BCA">
              <w:rPr>
                <w:rFonts w:ascii="Courier New" w:hAnsi="Courier New" w:cs="Courier New"/>
                <w:rtl/>
              </w:rPr>
              <w:delText xml:space="preserve">وهو يومئذ صاحب </w:delText>
            </w:r>
          </w:del>
          <w:ins w:id="6445" w:author="Transkribus" w:date="2019-12-11T14:30:00Z">
            <w:r w:rsidR="00EE6742" w:rsidRPr="00EE6742">
              <w:rPr>
                <w:rFonts w:ascii="Courier New" w:hAnsi="Courier New" w:cs="Courier New"/>
                <w:rtl/>
              </w:rPr>
              <w:t>وهوبو متذصاحب</w:t>
            </w:r>
          </w:ins>
        </w:dir>
      </w:dir>
    </w:p>
    <w:p w14:paraId="04484A8D" w14:textId="3073DAC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حلب وقال </w:t>
      </w:r>
      <w:ins w:id="6446" w:author="Transkribus" w:date="2019-12-11T14:30:00Z">
        <w:r w:rsidRPr="00EE6742">
          <w:rPr>
            <w:rFonts w:ascii="Courier New" w:hAnsi="Courier New" w:cs="Courier New"/>
            <w:rtl/>
          </w:rPr>
          <w:t xml:space="preserve">هذ القض قد ماب </w:t>
        </w:r>
      </w:ins>
      <w:r w:rsidRPr="00EE6742">
        <w:rPr>
          <w:rFonts w:ascii="Courier New" w:hAnsi="Courier New" w:cs="Courier New"/>
          <w:rtl/>
        </w:rPr>
        <w:t xml:space="preserve">هذا </w:t>
      </w:r>
      <w:del w:id="6447" w:author="Transkribus" w:date="2019-12-11T14:30:00Z">
        <w:r w:rsidR="009B6BCA" w:rsidRPr="009B6BCA">
          <w:rPr>
            <w:rFonts w:ascii="Courier New" w:hAnsi="Courier New" w:cs="Courier New"/>
            <w:rtl/>
          </w:rPr>
          <w:delText>الفص قد جاب هذا الثمن فاعجب</w:delText>
        </w:r>
      </w:del>
      <w:ins w:id="6448" w:author="Transkribus" w:date="2019-12-11T14:30:00Z">
        <w:r w:rsidRPr="00EE6742">
          <w:rPr>
            <w:rFonts w:ascii="Courier New" w:hAnsi="Courier New" w:cs="Courier New"/>
            <w:rtl/>
          </w:rPr>
          <w:t>التمن فايحب</w:t>
        </w:r>
      </w:ins>
      <w:r w:rsidRPr="00EE6742">
        <w:rPr>
          <w:rFonts w:ascii="Courier New" w:hAnsi="Courier New" w:cs="Courier New"/>
          <w:rtl/>
        </w:rPr>
        <w:t xml:space="preserve"> الملك </w:t>
      </w:r>
      <w:del w:id="6449" w:author="Transkribus" w:date="2019-12-11T14:30:00Z">
        <w:r w:rsidR="009B6BCA" w:rsidRPr="009B6BCA">
          <w:rPr>
            <w:rFonts w:ascii="Courier New" w:hAnsi="Courier New" w:cs="Courier New"/>
            <w:rtl/>
          </w:rPr>
          <w:delText>الظاهر قده</w:delText>
        </w:r>
      </w:del>
      <w:ins w:id="6450" w:author="Transkribus" w:date="2019-12-11T14:30:00Z">
        <w:r w:rsidRPr="00EE6742">
          <w:rPr>
            <w:rFonts w:ascii="Courier New" w:hAnsi="Courier New" w:cs="Courier New"/>
            <w:rtl/>
          </w:rPr>
          <w:t>الظاهرقدة</w:t>
        </w:r>
      </w:ins>
      <w:r w:rsidRPr="00EE6742">
        <w:rPr>
          <w:rFonts w:ascii="Courier New" w:hAnsi="Courier New" w:cs="Courier New"/>
          <w:rtl/>
        </w:rPr>
        <w:t xml:space="preserve"> ولونه وحسنه </w:t>
      </w:r>
      <w:del w:id="6451" w:author="Transkribus" w:date="2019-12-11T14:30:00Z">
        <w:r w:rsidR="009B6BCA" w:rsidRPr="009B6BCA">
          <w:rPr>
            <w:rFonts w:ascii="Courier New" w:hAnsi="Courier New" w:cs="Courier New"/>
            <w:rtl/>
          </w:rPr>
          <w:delText>فبلغه</w:delText>
        </w:r>
      </w:del>
      <w:ins w:id="6452" w:author="Transkribus" w:date="2019-12-11T14:30:00Z">
        <w:r w:rsidRPr="00EE6742">
          <w:rPr>
            <w:rFonts w:ascii="Courier New" w:hAnsi="Courier New" w:cs="Courier New"/>
            <w:rtl/>
          </w:rPr>
          <w:t>فه الله</w:t>
        </w:r>
      </w:ins>
      <w:r w:rsidRPr="00EE6742">
        <w:rPr>
          <w:rFonts w:ascii="Courier New" w:hAnsi="Courier New" w:cs="Courier New"/>
          <w:rtl/>
        </w:rPr>
        <w:t xml:space="preserve"> الى</w:t>
      </w:r>
      <w:del w:id="6453" w:author="Transkribus" w:date="2019-12-11T14:30:00Z">
        <w:r w:rsidR="009B6BCA" w:rsidRPr="009B6BCA">
          <w:rPr>
            <w:rFonts w:ascii="Courier New" w:hAnsi="Courier New" w:cs="Courier New"/>
            <w:rtl/>
          </w:rPr>
          <w:delText xml:space="preserve"> ثلاثين الف درهم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60BC9E" w14:textId="4C7C09E9" w:rsidR="00EE6742" w:rsidRPr="00EE6742" w:rsidRDefault="009B6BCA" w:rsidP="00EE6742">
      <w:pPr>
        <w:pStyle w:val="NurText"/>
        <w:bidi/>
        <w:rPr>
          <w:rFonts w:ascii="Courier New" w:hAnsi="Courier New" w:cs="Courier New"/>
        </w:rPr>
      </w:pPr>
      <w:dir w:val="rtl">
        <w:dir w:val="rtl">
          <w:ins w:id="6454" w:author="Transkribus" w:date="2019-12-11T14:30:00Z">
            <w:r w:rsidR="00EE6742" w:rsidRPr="00EE6742">
              <w:rPr>
                <w:rFonts w:ascii="Courier New" w:hAnsi="Courier New" w:cs="Courier New"/>
                <w:rtl/>
              </w:rPr>
              <w:t xml:space="preserve">ابلانين الف درهم </w:t>
            </w:r>
          </w:ins>
          <w:r w:rsidR="00EE6742" w:rsidRPr="00EE6742">
            <w:rPr>
              <w:rFonts w:ascii="Courier New" w:hAnsi="Courier New" w:cs="Courier New"/>
              <w:rtl/>
            </w:rPr>
            <w:t xml:space="preserve">فقال العريف </w:t>
          </w:r>
          <w:del w:id="6455" w:author="Transkribus" w:date="2019-12-11T14:30:00Z">
            <w:r w:rsidRPr="009B6BCA">
              <w:rPr>
                <w:rFonts w:ascii="Courier New" w:hAnsi="Courier New" w:cs="Courier New"/>
                <w:rtl/>
              </w:rPr>
              <w:delText>حتى انزل</w:delText>
            </w:r>
          </w:del>
          <w:ins w:id="6456" w:author="Transkribus" w:date="2019-12-11T14:30:00Z">
            <w:r w:rsidR="00EE6742" w:rsidRPr="00EE6742">
              <w:rPr>
                <w:rFonts w:ascii="Courier New" w:hAnsi="Courier New" w:cs="Courier New"/>
                <w:rtl/>
              </w:rPr>
              <w:t>حبى أبزل</w:t>
            </w:r>
          </w:ins>
          <w:r w:rsidR="00EE6742" w:rsidRPr="00EE6742">
            <w:rPr>
              <w:rFonts w:ascii="Courier New" w:hAnsi="Courier New" w:cs="Courier New"/>
              <w:rtl/>
            </w:rPr>
            <w:t xml:space="preserve"> الى ابن افت</w:t>
          </w:r>
          <w:del w:id="6457" w:author="Transkribus" w:date="2019-12-11T14:30:00Z">
            <w:r w:rsidRPr="009B6BCA">
              <w:rPr>
                <w:rFonts w:ascii="Courier New" w:hAnsi="Courier New" w:cs="Courier New"/>
                <w:rtl/>
              </w:rPr>
              <w:delText>خ</w:delText>
            </w:r>
          </w:del>
          <w:ins w:id="645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ار الدين </w:t>
          </w:r>
          <w:del w:id="6459" w:author="Transkribus" w:date="2019-12-11T14:30:00Z">
            <w:r w:rsidRPr="009B6BCA">
              <w:rPr>
                <w:rFonts w:ascii="Courier New" w:hAnsi="Courier New" w:cs="Courier New"/>
                <w:rtl/>
              </w:rPr>
              <w:delText>واقول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60" w:author="Transkribus" w:date="2019-12-11T14:30:00Z">
            <w:r w:rsidR="00EE6742" w:rsidRPr="00EE6742">
              <w:rPr>
                <w:rFonts w:ascii="Courier New" w:hAnsi="Courier New" w:cs="Courier New"/>
                <w:rtl/>
              </w:rPr>
              <w:t>وأقول لهوأخذ الفضر</w:t>
            </w:r>
          </w:ins>
        </w:dir>
      </w:dir>
    </w:p>
    <w:p w14:paraId="6E30D87B" w14:textId="6792337B" w:rsidR="00EE6742" w:rsidRPr="00EE6742" w:rsidRDefault="009B6BCA" w:rsidP="00EE6742">
      <w:pPr>
        <w:pStyle w:val="NurText"/>
        <w:bidi/>
        <w:rPr>
          <w:rFonts w:ascii="Courier New" w:hAnsi="Courier New" w:cs="Courier New"/>
        </w:rPr>
      </w:pPr>
      <w:dir w:val="rtl">
        <w:dir w:val="rtl">
          <w:del w:id="6461" w:author="Transkribus" w:date="2019-12-11T14:30:00Z">
            <w:r w:rsidRPr="009B6BCA">
              <w:rPr>
                <w:rFonts w:ascii="Courier New" w:hAnsi="Courier New" w:cs="Courier New"/>
                <w:rtl/>
              </w:rPr>
              <w:delText>واخذ الفص ونزل</w:delText>
            </w:r>
          </w:del>
          <w:ins w:id="6462" w:author="Transkribus" w:date="2019-12-11T14:30:00Z">
            <w:r w:rsidR="00EE6742" w:rsidRPr="00EE6742">
              <w:rPr>
                <w:rFonts w:ascii="Courier New" w:hAnsi="Courier New" w:cs="Courier New"/>
                <w:rtl/>
              </w:rPr>
              <w:t>وبرل</w:t>
            </w:r>
          </w:ins>
          <w:r w:rsidR="00EE6742" w:rsidRPr="00EE6742">
            <w:rPr>
              <w:rFonts w:ascii="Courier New" w:hAnsi="Courier New" w:cs="Courier New"/>
              <w:rtl/>
            </w:rPr>
            <w:t xml:space="preserve"> الى </w:t>
          </w:r>
          <w:del w:id="6463" w:author="Transkribus" w:date="2019-12-11T14:30:00Z">
            <w:r w:rsidRPr="009B6BCA">
              <w:rPr>
                <w:rFonts w:ascii="Courier New" w:hAnsi="Courier New" w:cs="Courier New"/>
                <w:rtl/>
              </w:rPr>
              <w:delText>السوق واعطاه</w:delText>
            </w:r>
          </w:del>
          <w:ins w:id="6464" w:author="Transkribus" w:date="2019-12-11T14:30:00Z">
            <w:r w:rsidR="00EE6742" w:rsidRPr="00EE6742">
              <w:rPr>
                <w:rFonts w:ascii="Courier New" w:hAnsi="Courier New" w:cs="Courier New"/>
                <w:rtl/>
              </w:rPr>
              <w:t>السود واهطاه</w:t>
            </w:r>
          </w:ins>
          <w:r w:rsidR="00EE6742" w:rsidRPr="00EE6742">
            <w:rPr>
              <w:rFonts w:ascii="Courier New" w:hAnsi="Courier New" w:cs="Courier New"/>
              <w:rtl/>
            </w:rPr>
            <w:t xml:space="preserve"> له وقال له </w:t>
          </w:r>
          <w:del w:id="6465" w:author="Transkribus" w:date="2019-12-11T14:30:00Z">
            <w:r w:rsidRPr="009B6BCA">
              <w:rPr>
                <w:rFonts w:ascii="Courier New" w:hAnsi="Courier New" w:cs="Courier New"/>
                <w:rtl/>
              </w:rPr>
              <w:delText>رح شاور والدك</w:delText>
            </w:r>
          </w:del>
          <w:ins w:id="6466" w:author="Transkribus" w:date="2019-12-11T14:30:00Z">
            <w:r w:rsidR="00EE6742" w:rsidRPr="00EE6742">
              <w:rPr>
                <w:rFonts w:ascii="Courier New" w:hAnsi="Courier New" w:cs="Courier New"/>
                <w:rtl/>
              </w:rPr>
              <w:t>رج شاوروالدل</w:t>
            </w:r>
          </w:ins>
          <w:r w:rsidR="00EE6742" w:rsidRPr="00EE6742">
            <w:rPr>
              <w:rFonts w:ascii="Courier New" w:hAnsi="Courier New" w:cs="Courier New"/>
              <w:rtl/>
            </w:rPr>
            <w:t xml:space="preserve"> على هذا </w:t>
          </w:r>
          <w:del w:id="6467" w:author="Transkribus" w:date="2019-12-11T14:30:00Z">
            <w:r w:rsidRPr="009B6BCA">
              <w:rPr>
                <w:rFonts w:ascii="Courier New" w:hAnsi="Courier New" w:cs="Courier New"/>
                <w:rtl/>
              </w:rPr>
              <w:delText>الثمن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468" w:author="Transkribus" w:date="2019-12-11T14:30:00Z">
            <w:r w:rsidR="00EE6742" w:rsidRPr="00EE6742">
              <w:rPr>
                <w:rFonts w:ascii="Courier New" w:hAnsi="Courier New" w:cs="Courier New"/>
                <w:rtl/>
              </w:rPr>
              <w:t>اتمن واعتعد العريفان</w:t>
            </w:r>
          </w:ins>
        </w:dir>
      </w:dir>
    </w:p>
    <w:p w14:paraId="62EDD3C7" w14:textId="22296085" w:rsidR="00EE6742" w:rsidRPr="00EE6742" w:rsidRDefault="009B6BCA" w:rsidP="00EE6742">
      <w:pPr>
        <w:pStyle w:val="NurText"/>
        <w:bidi/>
        <w:rPr>
          <w:rFonts w:ascii="Courier New" w:hAnsi="Courier New" w:cs="Courier New"/>
        </w:rPr>
      </w:pPr>
      <w:dir w:val="rtl">
        <w:dir w:val="rtl">
          <w:del w:id="6469" w:author="Transkribus" w:date="2019-12-11T14:30:00Z">
            <w:r w:rsidRPr="009B6BCA">
              <w:rPr>
                <w:rFonts w:ascii="Courier New" w:hAnsi="Courier New" w:cs="Courier New"/>
                <w:rtl/>
              </w:rPr>
              <w:delText xml:space="preserve">واعتقد العريف ان </w:delText>
            </w:r>
          </w:del>
          <w:r w:rsidR="00EE6742" w:rsidRPr="00EE6742">
            <w:rPr>
              <w:rFonts w:ascii="Courier New" w:hAnsi="Courier New" w:cs="Courier New"/>
              <w:rtl/>
            </w:rPr>
            <w:t xml:space="preserve">الفص </w:t>
          </w:r>
          <w:ins w:id="6470"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لافت</w:t>
          </w:r>
          <w:del w:id="6471" w:author="Transkribus" w:date="2019-12-11T14:30:00Z">
            <w:r w:rsidRPr="009B6BCA">
              <w:rPr>
                <w:rFonts w:ascii="Courier New" w:hAnsi="Courier New" w:cs="Courier New"/>
                <w:rtl/>
              </w:rPr>
              <w:delText>خ</w:delText>
            </w:r>
          </w:del>
          <w:ins w:id="6472"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ار الدين </w:t>
          </w:r>
          <w:del w:id="6473" w:author="Transkribus" w:date="2019-12-11T14:30:00Z">
            <w:r w:rsidRPr="009B6BCA">
              <w:rPr>
                <w:rFonts w:ascii="Courier New" w:hAnsi="Courier New" w:cs="Courier New"/>
                <w:rtl/>
              </w:rPr>
              <w:delText>فلما جاء</w:delText>
            </w:r>
          </w:del>
          <w:ins w:id="6474" w:author="Transkribus" w:date="2019-12-11T14:30:00Z">
            <w:r w:rsidR="00EE6742" w:rsidRPr="00EE6742">
              <w:rPr>
                <w:rFonts w:ascii="Courier New" w:hAnsi="Courier New" w:cs="Courier New"/>
                <w:rtl/>
              </w:rPr>
              <w:t>فلماجاء</w:t>
            </w:r>
          </w:ins>
          <w:r w:rsidR="00EE6742" w:rsidRPr="00EE6742">
            <w:rPr>
              <w:rFonts w:ascii="Courier New" w:hAnsi="Courier New" w:cs="Courier New"/>
              <w:rtl/>
            </w:rPr>
            <w:t xml:space="preserve"> الى شهاب الدين السهروردى وعرفه بالذى جاب الف</w:t>
          </w:r>
          <w:del w:id="6475" w:author="Transkribus" w:date="2019-12-11T14:30:00Z">
            <w:r w:rsidRPr="009B6BCA">
              <w:rPr>
                <w:rFonts w:ascii="Courier New" w:hAnsi="Courier New" w:cs="Courier New"/>
                <w:rtl/>
              </w:rPr>
              <w:delText>ص</w:delText>
            </w:r>
          </w:del>
          <w:ins w:id="6476" w:author="Transkribus" w:date="2019-12-11T14:30:00Z">
            <w:r w:rsidR="00EE6742" w:rsidRPr="00EE6742">
              <w:rPr>
                <w:rFonts w:ascii="Courier New" w:hAnsi="Courier New" w:cs="Courier New"/>
                <w:rtl/>
              </w:rPr>
              <w:t>ض</w:t>
            </w:r>
          </w:ins>
          <w:r w:rsidR="00EE6742" w:rsidRPr="00EE6742">
            <w:rPr>
              <w:rFonts w:ascii="Courier New" w:hAnsi="Courier New" w:cs="Courier New"/>
              <w:rtl/>
            </w:rPr>
            <w:t xml:space="preserve"> صعب</w:t>
          </w:r>
        </w:dir>
      </w:dir>
    </w:p>
    <w:p w14:paraId="58E2651D" w14:textId="079B0FA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عليه </w:t>
      </w:r>
      <w:del w:id="6477" w:author="Transkribus" w:date="2019-12-11T14:30:00Z">
        <w:r w:rsidR="009B6BCA" w:rsidRPr="009B6BCA">
          <w:rPr>
            <w:rFonts w:ascii="Courier New" w:hAnsi="Courier New" w:cs="Courier New"/>
            <w:rtl/>
          </w:rPr>
          <w:delText>واخذ الفص</w:delText>
        </w:r>
      </w:del>
      <w:ins w:id="6478" w:author="Transkribus" w:date="2019-12-11T14:30:00Z">
        <w:r w:rsidRPr="00EE6742">
          <w:rPr>
            <w:rFonts w:ascii="Courier New" w:hAnsi="Courier New" w:cs="Courier New"/>
            <w:rtl/>
          </w:rPr>
          <w:t>وأخذ الفض</w:t>
        </w:r>
      </w:ins>
      <w:r w:rsidRPr="00EE6742">
        <w:rPr>
          <w:rFonts w:ascii="Courier New" w:hAnsi="Courier New" w:cs="Courier New"/>
          <w:rtl/>
        </w:rPr>
        <w:t xml:space="preserve"> وجعله على </w:t>
      </w:r>
      <w:del w:id="6479" w:author="Transkribus" w:date="2019-12-11T14:30:00Z">
        <w:r w:rsidR="009B6BCA" w:rsidRPr="009B6BCA">
          <w:rPr>
            <w:rFonts w:ascii="Courier New" w:hAnsi="Courier New" w:cs="Courier New"/>
            <w:rtl/>
          </w:rPr>
          <w:delText>حجر وضربه بحجر اخر حتى</w:delText>
        </w:r>
      </w:del>
      <w:ins w:id="6480" w:author="Transkribus" w:date="2019-12-11T14:30:00Z">
        <w:r w:rsidRPr="00EE6742">
          <w:rPr>
            <w:rFonts w:ascii="Courier New" w:hAnsi="Courier New" w:cs="Courier New"/>
            <w:rtl/>
          </w:rPr>
          <w:t>مجر وصريه بتعر احرحى</w:t>
        </w:r>
      </w:ins>
      <w:r w:rsidRPr="00EE6742">
        <w:rPr>
          <w:rFonts w:ascii="Courier New" w:hAnsi="Courier New" w:cs="Courier New"/>
          <w:rtl/>
        </w:rPr>
        <w:t xml:space="preserve"> فتته و</w:t>
      </w:r>
      <w:del w:id="6481" w:author="Transkribus" w:date="2019-12-11T14:30:00Z">
        <w:r w:rsidR="009B6BCA" w:rsidRPr="009B6BCA">
          <w:rPr>
            <w:rFonts w:ascii="Courier New" w:hAnsi="Courier New" w:cs="Courier New"/>
            <w:rtl/>
          </w:rPr>
          <w:delText>ق</w:delText>
        </w:r>
      </w:del>
      <w:ins w:id="6482" w:author="Transkribus" w:date="2019-12-11T14:30:00Z">
        <w:r w:rsidRPr="00EE6742">
          <w:rPr>
            <w:rFonts w:ascii="Courier New" w:hAnsi="Courier New" w:cs="Courier New"/>
            <w:rtl/>
          </w:rPr>
          <w:t>ف</w:t>
        </w:r>
      </w:ins>
      <w:r w:rsidRPr="00EE6742">
        <w:rPr>
          <w:rFonts w:ascii="Courier New" w:hAnsi="Courier New" w:cs="Courier New"/>
          <w:rtl/>
        </w:rPr>
        <w:t xml:space="preserve">ال لولد </w:t>
      </w:r>
      <w:del w:id="6483" w:author="Transkribus" w:date="2019-12-11T14:30:00Z">
        <w:r w:rsidR="009B6BCA" w:rsidRPr="009B6BCA">
          <w:rPr>
            <w:rFonts w:ascii="Courier New" w:hAnsi="Courier New" w:cs="Courier New"/>
            <w:rtl/>
          </w:rPr>
          <w:delText>افتخار الدين خذ يا ولدى هذه الثياب ورح الى والدك قبل يده عنى وقل له لو اردنا الملبوس ما غلبنا عنه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484" w:author="Transkribus" w:date="2019-12-11T14:30:00Z">
        <w:r w:rsidRPr="00EE6742">
          <w:rPr>
            <w:rFonts w:ascii="Courier New" w:hAnsi="Courier New" w:cs="Courier New"/>
            <w:rtl/>
          </w:rPr>
          <w:t>افتجار الدين خذياولدى</w:t>
        </w:r>
      </w:ins>
    </w:p>
    <w:p w14:paraId="004DF1FD" w14:textId="649FB3F8" w:rsidR="00EE6742" w:rsidRPr="00EE6742" w:rsidRDefault="009B6BCA" w:rsidP="00EE6742">
      <w:pPr>
        <w:pStyle w:val="NurText"/>
        <w:bidi/>
        <w:rPr>
          <w:ins w:id="6485" w:author="Transkribus" w:date="2019-12-11T14:30:00Z"/>
          <w:rFonts w:ascii="Courier New" w:hAnsi="Courier New" w:cs="Courier New"/>
        </w:rPr>
      </w:pPr>
      <w:dir w:val="rtl">
        <w:dir w:val="rtl">
          <w:del w:id="6486" w:author="Transkribus" w:date="2019-12-11T14:30:00Z">
            <w:r w:rsidRPr="009B6BCA">
              <w:rPr>
                <w:rFonts w:ascii="Courier New" w:hAnsi="Courier New" w:cs="Courier New"/>
                <w:rtl/>
              </w:rPr>
              <w:delText>فراح</w:delText>
            </w:r>
          </w:del>
          <w:ins w:id="6487" w:author="Transkribus" w:date="2019-12-11T14:30:00Z">
            <w:r w:rsidR="00EE6742" w:rsidRPr="00EE6742">
              <w:rPr>
                <w:rFonts w:ascii="Courier New" w:hAnsi="Courier New" w:cs="Courier New"/>
                <w:rtl/>
              </w:rPr>
              <w:t>هذه التباب ورج</w:t>
            </w:r>
          </w:ins>
          <w:r w:rsidR="00EE6742" w:rsidRPr="00EE6742">
            <w:rPr>
              <w:rFonts w:ascii="Courier New" w:hAnsi="Courier New" w:cs="Courier New"/>
              <w:rtl/>
            </w:rPr>
            <w:t xml:space="preserve"> الى </w:t>
          </w:r>
          <w:del w:id="6488" w:author="Transkribus" w:date="2019-12-11T14:30:00Z">
            <w:r w:rsidRPr="009B6BCA">
              <w:rPr>
                <w:rFonts w:ascii="Courier New" w:hAnsi="Courier New" w:cs="Courier New"/>
                <w:rtl/>
              </w:rPr>
              <w:delText>افتخار</w:delText>
            </w:r>
          </w:del>
          <w:ins w:id="6489" w:author="Transkribus" w:date="2019-12-11T14:30:00Z">
            <w:r w:rsidR="00EE6742" w:rsidRPr="00EE6742">
              <w:rPr>
                <w:rFonts w:ascii="Courier New" w:hAnsi="Courier New" w:cs="Courier New"/>
                <w:rtl/>
              </w:rPr>
              <w:t>والدلك قيليذة عى وفل لهلو اردنالليوس ماغلينا عنه فراجم الى٩</w:t>
            </w:r>
          </w:ins>
        </w:dir>
      </w:dir>
    </w:p>
    <w:p w14:paraId="60550D9B" w14:textId="77777777" w:rsidR="009B6BCA" w:rsidRPr="009B6BCA" w:rsidRDefault="00EE6742" w:rsidP="009B6BCA">
      <w:pPr>
        <w:pStyle w:val="NurText"/>
        <w:bidi/>
        <w:rPr>
          <w:del w:id="6490" w:author="Transkribus" w:date="2019-12-11T14:30:00Z"/>
          <w:rFonts w:ascii="Courier New" w:hAnsi="Courier New" w:cs="Courier New"/>
        </w:rPr>
      </w:pPr>
      <w:ins w:id="6491" w:author="Transkribus" w:date="2019-12-11T14:30:00Z">
        <w:r w:rsidRPr="00EE6742">
          <w:rPr>
            <w:rFonts w:ascii="Courier New" w:hAnsi="Courier New" w:cs="Courier New"/>
            <w:rtl/>
          </w:rPr>
          <w:t>افجار</w:t>
        </w:r>
      </w:ins>
      <w:r w:rsidRPr="00EE6742">
        <w:rPr>
          <w:rFonts w:ascii="Courier New" w:hAnsi="Courier New" w:cs="Courier New"/>
          <w:rtl/>
        </w:rPr>
        <w:t xml:space="preserve"> الدين </w:t>
      </w:r>
      <w:del w:id="6492" w:author="Transkribus" w:date="2019-12-11T14:30:00Z">
        <w:r w:rsidR="009B6BCA" w:rsidRPr="009B6BCA">
          <w:rPr>
            <w:rFonts w:ascii="Courier New" w:hAnsi="Courier New" w:cs="Courier New"/>
            <w:rtl/>
          </w:rPr>
          <w:delText>وعرفه صورة ما جرى فبقى حائرا</w:delText>
        </w:r>
      </w:del>
      <w:ins w:id="6493" w:author="Transkribus" w:date="2019-12-11T14:30:00Z">
        <w:r w:rsidRPr="00EE6742">
          <w:rPr>
            <w:rFonts w:ascii="Courier New" w:hAnsi="Courier New" w:cs="Courier New"/>
            <w:rtl/>
          </w:rPr>
          <w:t>وهر فين صوره باجرى فيفى جترا</w:t>
        </w:r>
      </w:ins>
      <w:r w:rsidRPr="00EE6742">
        <w:rPr>
          <w:rFonts w:ascii="Courier New" w:hAnsi="Courier New" w:cs="Courier New"/>
          <w:rtl/>
        </w:rPr>
        <w:t xml:space="preserve"> فى </w:t>
      </w:r>
      <w:del w:id="6494" w:author="Transkribus" w:date="2019-12-11T14:30:00Z">
        <w:r w:rsidR="009B6BCA" w:rsidRPr="009B6BCA">
          <w:rPr>
            <w:rFonts w:ascii="Courier New" w:hAnsi="Courier New" w:cs="Courier New"/>
            <w:rtl/>
          </w:rPr>
          <w:delText>قضيته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9493254" w14:textId="72609E28" w:rsidR="00EE6742" w:rsidRPr="00EE6742" w:rsidRDefault="009B6BCA" w:rsidP="00EE6742">
      <w:pPr>
        <w:pStyle w:val="NurText"/>
        <w:bidi/>
        <w:rPr>
          <w:rFonts w:ascii="Courier New" w:hAnsi="Courier New" w:cs="Courier New"/>
        </w:rPr>
      </w:pPr>
      <w:dir w:val="rtl">
        <w:dir w:val="rtl">
          <w:del w:id="6495" w:author="Transkribus" w:date="2019-12-11T14:30:00Z">
            <w:r w:rsidRPr="009B6BCA">
              <w:rPr>
                <w:rFonts w:ascii="Courier New" w:hAnsi="Courier New" w:cs="Courier New"/>
                <w:rtl/>
              </w:rPr>
              <w:delText>واما</w:delText>
            </w:r>
          </w:del>
          <w:ins w:id="6496" w:author="Transkribus" w:date="2019-12-11T14:30:00Z">
            <w:r w:rsidR="00EE6742" w:rsidRPr="00EE6742">
              <w:rPr>
                <w:rFonts w:ascii="Courier New" w:hAnsi="Courier New" w:cs="Courier New"/>
                <w:rtl/>
              </w:rPr>
              <w:t>فصيته واأم</w:t>
            </w:r>
          </w:ins>
          <w:r w:rsidR="00EE6742" w:rsidRPr="00EE6742">
            <w:rPr>
              <w:rFonts w:ascii="Courier New" w:hAnsi="Courier New" w:cs="Courier New"/>
              <w:rtl/>
            </w:rPr>
            <w:t xml:space="preserve"> الملك </w:t>
          </w:r>
          <w:del w:id="6497" w:author="Transkribus" w:date="2019-12-11T14:30:00Z">
            <w:r w:rsidRPr="009B6BCA">
              <w:rPr>
                <w:rFonts w:ascii="Courier New" w:hAnsi="Courier New" w:cs="Courier New"/>
                <w:rtl/>
              </w:rPr>
              <w:delText>الظاهر فانه</w:delText>
            </w:r>
          </w:del>
          <w:ins w:id="6498" w:author="Transkribus" w:date="2019-12-11T14:30:00Z">
            <w:r w:rsidR="00EE6742" w:rsidRPr="00EE6742">
              <w:rPr>
                <w:rFonts w:ascii="Courier New" w:hAnsi="Courier New" w:cs="Courier New"/>
                <w:rtl/>
              </w:rPr>
              <w:t>الطاهرثاله</w:t>
            </w:r>
          </w:ins>
          <w:r w:rsidR="00EE6742" w:rsidRPr="00EE6742">
            <w:rPr>
              <w:rFonts w:ascii="Courier New" w:hAnsi="Courier New" w:cs="Courier New"/>
              <w:rtl/>
            </w:rPr>
            <w:t xml:space="preserve"> طلب العريف</w:t>
          </w:r>
        </w:dir>
      </w:dir>
    </w:p>
    <w:p w14:paraId="7FA04D21" w14:textId="77777777" w:rsidR="009B6BCA" w:rsidRPr="009B6BCA" w:rsidRDefault="00EE6742" w:rsidP="009B6BCA">
      <w:pPr>
        <w:pStyle w:val="NurText"/>
        <w:bidi/>
        <w:rPr>
          <w:del w:id="6499" w:author="Transkribus" w:date="2019-12-11T14:30:00Z"/>
          <w:rFonts w:ascii="Courier New" w:hAnsi="Courier New" w:cs="Courier New"/>
        </w:rPr>
      </w:pPr>
      <w:r w:rsidRPr="00EE6742">
        <w:rPr>
          <w:rFonts w:ascii="Courier New" w:hAnsi="Courier New" w:cs="Courier New"/>
          <w:rtl/>
        </w:rPr>
        <w:t xml:space="preserve">وقال </w:t>
      </w:r>
      <w:del w:id="6500" w:author="Transkribus" w:date="2019-12-11T14:30:00Z">
        <w:r w:rsidR="009B6BCA" w:rsidRPr="009B6BCA">
          <w:rPr>
            <w:rFonts w:ascii="Courier New" w:hAnsi="Courier New" w:cs="Courier New"/>
            <w:rtl/>
          </w:rPr>
          <w:delText>اريد الفص</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81C9BEF" w14:textId="6B124345" w:rsidR="00EE6742" w:rsidRPr="00EE6742" w:rsidRDefault="009B6BCA" w:rsidP="00EE6742">
      <w:pPr>
        <w:pStyle w:val="NurText"/>
        <w:bidi/>
        <w:rPr>
          <w:rFonts w:ascii="Courier New" w:hAnsi="Courier New" w:cs="Courier New"/>
        </w:rPr>
      </w:pPr>
      <w:dir w:val="rtl">
        <w:dir w:val="rtl">
          <w:del w:id="6501" w:author="Transkribus" w:date="2019-12-11T14:30:00Z">
            <w:r w:rsidRPr="009B6BCA">
              <w:rPr>
                <w:rFonts w:ascii="Courier New" w:hAnsi="Courier New" w:cs="Courier New"/>
                <w:rtl/>
              </w:rPr>
              <w:delText>فقال يا مولانا اخذه صاحبه</w:delText>
            </w:r>
          </w:del>
          <w:ins w:id="6502" w:author="Transkribus" w:date="2019-12-11T14:30:00Z">
            <w:r w:rsidR="00EE6742" w:rsidRPr="00EE6742">
              <w:rPr>
                <w:rFonts w:ascii="Courier New" w:hAnsi="Courier New" w:cs="Courier New"/>
                <w:rtl/>
              </w:rPr>
              <w:t>أوبد الفض فثال بامولانا أخسده صاجيه</w:t>
            </w:r>
          </w:ins>
          <w:r w:rsidR="00EE6742" w:rsidRPr="00EE6742">
            <w:rPr>
              <w:rFonts w:ascii="Courier New" w:hAnsi="Courier New" w:cs="Courier New"/>
              <w:rtl/>
            </w:rPr>
            <w:t xml:space="preserve"> ابن الشريف افت</w:t>
          </w:r>
          <w:del w:id="6503" w:author="Transkribus" w:date="2019-12-11T14:30:00Z">
            <w:r w:rsidRPr="009B6BCA">
              <w:rPr>
                <w:rFonts w:ascii="Courier New" w:hAnsi="Courier New" w:cs="Courier New"/>
                <w:rtl/>
              </w:rPr>
              <w:delText>خ</w:delText>
            </w:r>
          </w:del>
          <w:ins w:id="650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ار الدين </w:t>
          </w:r>
          <w:del w:id="6505" w:author="Transkribus" w:date="2019-12-11T14:30:00Z">
            <w:r w:rsidRPr="009B6BCA">
              <w:rPr>
                <w:rFonts w:ascii="Courier New" w:hAnsi="Courier New" w:cs="Courier New"/>
                <w:rtl/>
              </w:rPr>
              <w:delText>مدرس الجلوية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506" w:author="Transkribus" w:date="2019-12-11T14:30:00Z">
            <w:r w:rsidR="00EE6742" w:rsidRPr="00EE6742">
              <w:rPr>
                <w:rFonts w:ascii="Courier New" w:hAnsi="Courier New" w:cs="Courier New"/>
                <w:rtl/>
              </w:rPr>
              <w:t>قدوس الحلاوية</w:t>
            </w:r>
          </w:ins>
        </w:dir>
      </w:dir>
    </w:p>
    <w:p w14:paraId="1C96D267" w14:textId="36AB98D7" w:rsidR="00EE6742" w:rsidRPr="00EE6742" w:rsidRDefault="009B6BCA" w:rsidP="00EE6742">
      <w:pPr>
        <w:pStyle w:val="NurText"/>
        <w:bidi/>
        <w:rPr>
          <w:ins w:id="6507" w:author="Transkribus" w:date="2019-12-11T14:30:00Z"/>
          <w:rFonts w:ascii="Courier New" w:hAnsi="Courier New" w:cs="Courier New"/>
        </w:rPr>
      </w:pPr>
      <w:dir w:val="rtl">
        <w:dir w:val="rtl">
          <w:del w:id="6508" w:author="Transkribus" w:date="2019-12-11T14:30:00Z">
            <w:r w:rsidRPr="009B6BCA">
              <w:rPr>
                <w:rFonts w:ascii="Courier New" w:hAnsi="Courier New" w:cs="Courier New"/>
                <w:rtl/>
              </w:rPr>
              <w:delText>فركب</w:delText>
            </w:r>
          </w:del>
          <w:ins w:id="6509" w:author="Transkribus" w:date="2019-12-11T14:30:00Z">
            <w:r w:rsidR="00EE6742" w:rsidRPr="00EE6742">
              <w:rPr>
                <w:rFonts w:ascii="Courier New" w:hAnsi="Courier New" w:cs="Courier New"/>
                <w:rtl/>
              </w:rPr>
              <w:t>اب</w:t>
            </w:r>
          </w:ins>
        </w:dir>
      </w:dir>
    </w:p>
    <w:p w14:paraId="61128432" w14:textId="77777777" w:rsidR="00EE6742" w:rsidRPr="00EE6742" w:rsidRDefault="00EE6742" w:rsidP="00EE6742">
      <w:pPr>
        <w:pStyle w:val="NurText"/>
        <w:bidi/>
        <w:rPr>
          <w:ins w:id="6510" w:author="Transkribus" w:date="2019-12-11T14:30:00Z"/>
          <w:rFonts w:ascii="Courier New" w:hAnsi="Courier New" w:cs="Courier New"/>
        </w:rPr>
      </w:pPr>
      <w:ins w:id="6511" w:author="Transkribus" w:date="2019-12-11T14:30:00Z">
        <w:r w:rsidRPr="00EE6742">
          <w:rPr>
            <w:rFonts w:ascii="Courier New" w:hAnsi="Courier New" w:cs="Courier New"/>
            <w:rtl/>
          </w:rPr>
          <w:t>١٦٩</w:t>
        </w:r>
      </w:ins>
    </w:p>
    <w:p w14:paraId="54570CB3" w14:textId="77777777" w:rsidR="009B6BCA" w:rsidRPr="009B6BCA" w:rsidRDefault="00EE6742" w:rsidP="009B6BCA">
      <w:pPr>
        <w:pStyle w:val="NurText"/>
        <w:bidi/>
        <w:rPr>
          <w:del w:id="6512" w:author="Transkribus" w:date="2019-12-11T14:30:00Z"/>
          <w:rFonts w:ascii="Courier New" w:hAnsi="Courier New" w:cs="Courier New"/>
        </w:rPr>
      </w:pPr>
      <w:ins w:id="6513" w:author="Transkribus" w:date="2019-12-11T14:30:00Z">
        <w:r w:rsidRPr="00EE6742">
          <w:rPr>
            <w:rFonts w:ascii="Courier New" w:hAnsi="Courier New" w:cs="Courier New"/>
            <w:rtl/>
          </w:rPr>
          <w:lastRenderedPageBreak/>
          <w:t>قركب</w:t>
        </w:r>
      </w:ins>
      <w:r w:rsidRPr="00EE6742">
        <w:rPr>
          <w:rFonts w:ascii="Courier New" w:hAnsi="Courier New" w:cs="Courier New"/>
          <w:rtl/>
        </w:rPr>
        <w:t xml:space="preserve"> السلطان و</w:t>
      </w:r>
      <w:del w:id="6514" w:author="Transkribus" w:date="2019-12-11T14:30:00Z">
        <w:r w:rsidR="009B6BCA" w:rsidRPr="009B6BCA">
          <w:rPr>
            <w:rFonts w:ascii="Courier New" w:hAnsi="Courier New" w:cs="Courier New"/>
            <w:rtl/>
          </w:rPr>
          <w:delText>ن</w:delText>
        </w:r>
      </w:del>
      <w:ins w:id="6515" w:author="Transkribus" w:date="2019-12-11T14:30:00Z">
        <w:r w:rsidRPr="00EE6742">
          <w:rPr>
            <w:rFonts w:ascii="Courier New" w:hAnsi="Courier New" w:cs="Courier New"/>
            <w:rtl/>
          </w:rPr>
          <w:t>ي</w:t>
        </w:r>
      </w:ins>
      <w:r w:rsidRPr="00EE6742">
        <w:rPr>
          <w:rFonts w:ascii="Courier New" w:hAnsi="Courier New" w:cs="Courier New"/>
          <w:rtl/>
        </w:rPr>
        <w:t>زل الى المدرسة و</w:t>
      </w:r>
      <w:del w:id="6516" w:author="Transkribus" w:date="2019-12-11T14:30:00Z">
        <w:r w:rsidR="009B6BCA" w:rsidRPr="009B6BCA">
          <w:rPr>
            <w:rFonts w:ascii="Courier New" w:hAnsi="Courier New" w:cs="Courier New"/>
            <w:rtl/>
          </w:rPr>
          <w:delText>ق</w:delText>
        </w:r>
      </w:del>
      <w:ins w:id="6517" w:author="Transkribus" w:date="2019-12-11T14:30:00Z">
        <w:r w:rsidRPr="00EE6742">
          <w:rPr>
            <w:rFonts w:ascii="Courier New" w:hAnsi="Courier New" w:cs="Courier New"/>
            <w:rtl/>
          </w:rPr>
          <w:t>ف</w:t>
        </w:r>
      </w:ins>
      <w:r w:rsidRPr="00EE6742">
        <w:rPr>
          <w:rFonts w:ascii="Courier New" w:hAnsi="Courier New" w:cs="Courier New"/>
          <w:rtl/>
        </w:rPr>
        <w:t>عد فى الا</w:t>
      </w:r>
      <w:del w:id="6518" w:author="Transkribus" w:date="2019-12-11T14:30:00Z">
        <w:r w:rsidR="009B6BCA" w:rsidRPr="009B6BCA">
          <w:rPr>
            <w:rFonts w:ascii="Courier New" w:hAnsi="Courier New" w:cs="Courier New"/>
            <w:rtl/>
          </w:rPr>
          <w:delText>ي</w:delText>
        </w:r>
      </w:del>
      <w:ins w:id="6519" w:author="Transkribus" w:date="2019-12-11T14:30:00Z">
        <w:r w:rsidRPr="00EE6742">
          <w:rPr>
            <w:rFonts w:ascii="Courier New" w:hAnsi="Courier New" w:cs="Courier New"/>
            <w:rtl/>
          </w:rPr>
          <w:t>ب</w:t>
        </w:r>
      </w:ins>
      <w:r w:rsidRPr="00EE6742">
        <w:rPr>
          <w:rFonts w:ascii="Courier New" w:hAnsi="Courier New" w:cs="Courier New"/>
          <w:rtl/>
        </w:rPr>
        <w:t xml:space="preserve">وان </w:t>
      </w:r>
      <w:del w:id="652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E6656A5" w14:textId="2F51889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وطلب افت</w:t>
          </w:r>
          <w:del w:id="6521" w:author="Transkribus" w:date="2019-12-11T14:30:00Z">
            <w:r w:rsidRPr="009B6BCA">
              <w:rPr>
                <w:rFonts w:ascii="Courier New" w:hAnsi="Courier New" w:cs="Courier New"/>
                <w:rtl/>
              </w:rPr>
              <w:delText>خ</w:delText>
            </w:r>
          </w:del>
          <w:ins w:id="6522" w:author="Transkribus" w:date="2019-12-11T14:30:00Z">
            <w:r w:rsidR="00EE6742" w:rsidRPr="00EE6742">
              <w:rPr>
                <w:rFonts w:ascii="Courier New" w:hAnsi="Courier New" w:cs="Courier New"/>
                <w:rtl/>
              </w:rPr>
              <w:t>ج</w:t>
            </w:r>
          </w:ins>
          <w:r w:rsidR="00EE6742" w:rsidRPr="00EE6742">
            <w:rPr>
              <w:rFonts w:ascii="Courier New" w:hAnsi="Courier New" w:cs="Courier New"/>
              <w:rtl/>
            </w:rPr>
            <w:t>ار الدين ال</w:t>
          </w:r>
          <w:del w:id="6523" w:author="Transkribus" w:date="2019-12-11T14:30:00Z">
            <w:r w:rsidRPr="009B6BCA">
              <w:rPr>
                <w:rFonts w:ascii="Courier New" w:hAnsi="Courier New" w:cs="Courier New"/>
                <w:rtl/>
              </w:rPr>
              <w:delText>ي</w:delText>
            </w:r>
          </w:del>
          <w:ins w:id="652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ه وقال </w:t>
          </w:r>
          <w:del w:id="6525" w:author="Transkribus" w:date="2019-12-11T14:30:00Z">
            <w:r w:rsidRPr="009B6BCA">
              <w:rPr>
                <w:rFonts w:ascii="Courier New" w:hAnsi="Courier New" w:cs="Courier New"/>
                <w:rtl/>
              </w:rPr>
              <w:delText>اريد الفص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526" w:author="Transkribus" w:date="2019-12-11T14:30:00Z">
            <w:r w:rsidR="00EE6742" w:rsidRPr="00EE6742">
              <w:rPr>
                <w:rFonts w:ascii="Courier New" w:hAnsi="Courier New" w:cs="Courier New"/>
                <w:rtl/>
              </w:rPr>
              <w:t>أوبد الفس</w:t>
            </w:r>
          </w:ins>
        </w:dir>
      </w:dir>
    </w:p>
    <w:p w14:paraId="7AFAD296" w14:textId="77777777" w:rsidR="009B6BCA" w:rsidRPr="009B6BCA" w:rsidRDefault="00EE6742" w:rsidP="009B6BCA">
      <w:pPr>
        <w:pStyle w:val="NurText"/>
        <w:bidi/>
        <w:rPr>
          <w:del w:id="6527" w:author="Transkribus" w:date="2019-12-11T14:30:00Z"/>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فعرفه </w:t>
          </w:r>
          <w:del w:id="6528" w:author="Transkribus" w:date="2019-12-11T14:30:00Z">
            <w:r w:rsidR="009B6BCA" w:rsidRPr="009B6BCA">
              <w:rPr>
                <w:rFonts w:ascii="Courier New" w:hAnsi="Courier New" w:cs="Courier New"/>
                <w:rtl/>
              </w:rPr>
              <w:delText>انه لشخص فقير نازل</w:delText>
            </w:r>
          </w:del>
          <w:ins w:id="6529" w:author="Transkribus" w:date="2019-12-11T14:30:00Z">
            <w:r w:rsidRPr="00EE6742">
              <w:rPr>
                <w:rFonts w:ascii="Courier New" w:hAnsi="Courier New" w:cs="Courier New"/>
                <w:rtl/>
              </w:rPr>
              <w:t>اله السض فقتير قارل</w:t>
            </w:r>
          </w:ins>
          <w:r w:rsidRPr="00EE6742">
            <w:rPr>
              <w:rFonts w:ascii="Courier New" w:hAnsi="Courier New" w:cs="Courier New"/>
              <w:rtl/>
            </w:rPr>
            <w:t xml:space="preserve"> عنده </w:t>
          </w:r>
          <w:del w:id="65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5716C1AB" w14:textId="55B0B7C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قال فافكر السلطان ثم قال </w:t>
          </w:r>
          <w:del w:id="6531" w:author="Transkribus" w:date="2019-12-11T14:30:00Z">
            <w:r w:rsidRPr="009B6BCA">
              <w:rPr>
                <w:rFonts w:ascii="Courier New" w:hAnsi="Courier New" w:cs="Courier New"/>
                <w:rtl/>
              </w:rPr>
              <w:delText>يا افتخار</w:delText>
            </w:r>
          </w:del>
          <w:ins w:id="6532" w:author="Transkribus" w:date="2019-12-11T14:30:00Z">
            <w:r w:rsidR="00EE6742" w:rsidRPr="00EE6742">
              <w:rPr>
                <w:rFonts w:ascii="Courier New" w:hAnsi="Courier New" w:cs="Courier New"/>
                <w:rtl/>
              </w:rPr>
              <w:t>بافتجار</w:t>
            </w:r>
          </w:ins>
          <w:r w:rsidR="00EE6742" w:rsidRPr="00EE6742">
            <w:rPr>
              <w:rFonts w:ascii="Courier New" w:hAnsi="Courier New" w:cs="Courier New"/>
              <w:rtl/>
            </w:rPr>
            <w:t xml:space="preserve"> الدين ا</w:t>
          </w:r>
          <w:ins w:id="6533"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صدق </w:t>
          </w:r>
          <w:del w:id="6534" w:author="Transkribus" w:date="2019-12-11T14:30:00Z">
            <w:r w:rsidRPr="009B6BCA">
              <w:rPr>
                <w:rFonts w:ascii="Courier New" w:hAnsi="Courier New" w:cs="Courier New"/>
                <w:rtl/>
              </w:rPr>
              <w:delText>حدسى فهذا شهاب الدين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535" w:author="Transkribus" w:date="2019-12-11T14:30:00Z">
            <w:r w:rsidR="00EE6742" w:rsidRPr="00EE6742">
              <w:rPr>
                <w:rFonts w:ascii="Courier New" w:hAnsi="Courier New" w:cs="Courier New"/>
                <w:rtl/>
              </w:rPr>
              <w:t>جديسى</w:t>
            </w:r>
          </w:ins>
        </w:dir>
      </w:dir>
    </w:p>
    <w:p w14:paraId="1F10B323" w14:textId="0AD86C7A" w:rsidR="00EE6742" w:rsidRPr="00EE6742" w:rsidRDefault="009B6BCA" w:rsidP="00EE6742">
      <w:pPr>
        <w:pStyle w:val="NurText"/>
        <w:bidi/>
        <w:rPr>
          <w:rFonts w:ascii="Courier New" w:hAnsi="Courier New" w:cs="Courier New"/>
        </w:rPr>
      </w:pPr>
      <w:dir w:val="rtl">
        <w:dir w:val="rtl">
          <w:ins w:id="6536" w:author="Transkribus" w:date="2019-12-11T14:30:00Z">
            <w:r w:rsidR="00EE6742" w:rsidRPr="00EE6742">
              <w:rPr>
                <w:rFonts w:ascii="Courier New" w:hAnsi="Courier New" w:cs="Courier New"/>
                <w:rtl/>
              </w:rPr>
              <w:t xml:space="preserve">فهذاشهاب الدين السهروزدى </w:t>
            </w:r>
          </w:ins>
          <w:r w:rsidR="00EE6742" w:rsidRPr="00EE6742">
            <w:rPr>
              <w:rFonts w:ascii="Courier New" w:hAnsi="Courier New" w:cs="Courier New"/>
              <w:rtl/>
            </w:rPr>
            <w:t>ثم قام السلطان وا</w:t>
          </w:r>
          <w:del w:id="6537" w:author="Transkribus" w:date="2019-12-11T14:30:00Z">
            <w:r w:rsidRPr="009B6BCA">
              <w:rPr>
                <w:rFonts w:ascii="Courier New" w:hAnsi="Courier New" w:cs="Courier New"/>
                <w:rtl/>
              </w:rPr>
              <w:delText>ج</w:delText>
            </w:r>
          </w:del>
          <w:ins w:id="6538" w:author="Transkribus" w:date="2019-12-11T14:30:00Z">
            <w:r w:rsidR="00EE6742" w:rsidRPr="00EE6742">
              <w:rPr>
                <w:rFonts w:ascii="Courier New" w:hAnsi="Courier New" w:cs="Courier New"/>
                <w:rtl/>
              </w:rPr>
              <w:t>ح</w:t>
            </w:r>
          </w:ins>
          <w:r w:rsidR="00EE6742" w:rsidRPr="00EE6742">
            <w:rPr>
              <w:rFonts w:ascii="Courier New" w:hAnsi="Courier New" w:cs="Courier New"/>
              <w:rtl/>
            </w:rPr>
            <w:t>تم</w:t>
          </w:r>
          <w:del w:id="6539" w:author="Transkribus" w:date="2019-12-11T14:30:00Z">
            <w:r w:rsidRPr="009B6BCA">
              <w:rPr>
                <w:rFonts w:ascii="Courier New" w:hAnsi="Courier New" w:cs="Courier New"/>
                <w:rtl/>
              </w:rPr>
              <w:delText>ع</w:delText>
            </w:r>
          </w:del>
          <w:r w:rsidR="00EE6742" w:rsidRPr="00EE6742">
            <w:rPr>
              <w:rFonts w:ascii="Courier New" w:hAnsi="Courier New" w:cs="Courier New"/>
              <w:rtl/>
            </w:rPr>
            <w:t xml:space="preserve"> بشهاب الدين </w:t>
          </w:r>
          <w:del w:id="6540" w:author="Transkribus" w:date="2019-12-11T14:30:00Z">
            <w:r w:rsidRPr="009B6BCA">
              <w:rPr>
                <w:rFonts w:ascii="Courier New" w:hAnsi="Courier New" w:cs="Courier New"/>
                <w:rtl/>
              </w:rPr>
              <w:delText>واخذه معه</w:delText>
            </w:r>
          </w:del>
          <w:ins w:id="6541" w:author="Transkribus" w:date="2019-12-11T14:30:00Z">
            <w:r w:rsidR="00EE6742" w:rsidRPr="00EE6742">
              <w:rPr>
                <w:rFonts w:ascii="Courier New" w:hAnsi="Courier New" w:cs="Courier New"/>
                <w:rtl/>
              </w:rPr>
              <w:t>وأخذه معةه</w:t>
            </w:r>
          </w:ins>
          <w:r w:rsidR="00EE6742" w:rsidRPr="00EE6742">
            <w:rPr>
              <w:rFonts w:ascii="Courier New" w:hAnsi="Courier New" w:cs="Courier New"/>
              <w:rtl/>
            </w:rPr>
            <w:t xml:space="preserve"> الى القلعة</w:t>
          </w:r>
          <w:del w:id="6542" w:author="Transkribus" w:date="2019-12-11T14:30:00Z">
            <w:r w:rsidRPr="009B6BCA">
              <w:rPr>
                <w:rFonts w:ascii="Courier New" w:hAnsi="Courier New" w:cs="Courier New"/>
                <w:rtl/>
              </w:rPr>
              <w:delText xml:space="preserve"> وصار له شان عظيم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B4FC69" w14:textId="667ABC72" w:rsidR="00EE6742" w:rsidRPr="00EE6742" w:rsidRDefault="009B6BCA" w:rsidP="00EE6742">
      <w:pPr>
        <w:pStyle w:val="NurText"/>
        <w:bidi/>
        <w:rPr>
          <w:rFonts w:ascii="Courier New" w:hAnsi="Courier New" w:cs="Courier New"/>
        </w:rPr>
      </w:pPr>
      <w:dir w:val="rtl">
        <w:dir w:val="rtl">
          <w:del w:id="6543" w:author="Transkribus" w:date="2019-12-11T14:30:00Z">
            <w:r w:rsidRPr="009B6BCA">
              <w:rPr>
                <w:rFonts w:ascii="Courier New" w:hAnsi="Courier New" w:cs="Courier New"/>
                <w:rtl/>
              </w:rPr>
              <w:delText>وبحث مع</w:delText>
            </w:r>
          </w:del>
          <w:ins w:id="6544" w:author="Transkribus" w:date="2019-12-11T14:30:00Z">
            <w:r w:rsidR="00EE6742" w:rsidRPr="00EE6742">
              <w:rPr>
                <w:rFonts w:ascii="Courier New" w:hAnsi="Courier New" w:cs="Courier New"/>
                <w:rtl/>
              </w:rPr>
              <w:t>وصارله شان عهم وحب ميم</w:t>
            </w:r>
          </w:ins>
          <w:r w:rsidR="00EE6742" w:rsidRPr="00EE6742">
            <w:rPr>
              <w:rFonts w:ascii="Courier New" w:hAnsi="Courier New" w:cs="Courier New"/>
              <w:rtl/>
            </w:rPr>
            <w:t xml:space="preserve"> الفقهاء فى سا</w:t>
          </w:r>
          <w:del w:id="6545" w:author="Transkribus" w:date="2019-12-11T14:30:00Z">
            <w:r w:rsidRPr="009B6BCA">
              <w:rPr>
                <w:rFonts w:ascii="Courier New" w:hAnsi="Courier New" w:cs="Courier New"/>
                <w:rtl/>
              </w:rPr>
              <w:delText>ئ</w:delText>
            </w:r>
          </w:del>
          <w:ins w:id="6546" w:author="Transkribus" w:date="2019-12-11T14:30:00Z">
            <w:r w:rsidR="00EE6742" w:rsidRPr="00EE6742">
              <w:rPr>
                <w:rFonts w:ascii="Courier New" w:hAnsi="Courier New" w:cs="Courier New"/>
                <w:rtl/>
              </w:rPr>
              <w:t>ت</w:t>
            </w:r>
          </w:ins>
          <w:r w:rsidR="00EE6742" w:rsidRPr="00EE6742">
            <w:rPr>
              <w:rFonts w:ascii="Courier New" w:hAnsi="Courier New" w:cs="Courier New"/>
              <w:rtl/>
            </w:rPr>
            <w:t>ر المذاهب و</w:t>
          </w:r>
          <w:del w:id="6547" w:author="Transkribus" w:date="2019-12-11T14:30:00Z">
            <w:r w:rsidRPr="009B6BCA">
              <w:rPr>
                <w:rFonts w:ascii="Courier New" w:hAnsi="Courier New" w:cs="Courier New"/>
                <w:rtl/>
              </w:rPr>
              <w:delText>ع</w:delText>
            </w:r>
          </w:del>
          <w:ins w:id="6548" w:author="Transkribus" w:date="2019-12-11T14:30:00Z">
            <w:r w:rsidR="00EE6742" w:rsidRPr="00EE6742">
              <w:rPr>
                <w:rFonts w:ascii="Courier New" w:hAnsi="Courier New" w:cs="Courier New"/>
                <w:rtl/>
              </w:rPr>
              <w:t>م</w:t>
            </w:r>
          </w:ins>
          <w:r w:rsidR="00EE6742" w:rsidRPr="00EE6742">
            <w:rPr>
              <w:rFonts w:ascii="Courier New" w:hAnsi="Courier New" w:cs="Courier New"/>
              <w:rtl/>
            </w:rPr>
            <w:t>ج</w:t>
          </w:r>
          <w:del w:id="6549" w:author="Transkribus" w:date="2019-12-11T14:30:00Z">
            <w:r w:rsidRPr="009B6BCA">
              <w:rPr>
                <w:rFonts w:ascii="Courier New" w:hAnsi="Courier New" w:cs="Courier New"/>
                <w:rtl/>
              </w:rPr>
              <w:delText>ز</w:delText>
            </w:r>
          </w:del>
          <w:ins w:id="6550"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هم واستطال على </w:t>
          </w:r>
          <w:del w:id="6551" w:author="Transkribus" w:date="2019-12-11T14:30:00Z">
            <w:r w:rsidRPr="009B6BCA">
              <w:rPr>
                <w:rFonts w:ascii="Courier New" w:hAnsi="Courier New" w:cs="Courier New"/>
                <w:rtl/>
              </w:rPr>
              <w:delText>ا</w:delText>
            </w:r>
          </w:del>
          <w:ins w:id="6552" w:author="Transkribus" w:date="2019-12-11T14:30:00Z">
            <w:r w:rsidR="00EE6742" w:rsidRPr="00EE6742">
              <w:rPr>
                <w:rFonts w:ascii="Courier New" w:hAnsi="Courier New" w:cs="Courier New"/>
                <w:rtl/>
              </w:rPr>
              <w:t>أ</w:t>
            </w:r>
          </w:ins>
          <w:r w:rsidR="00EE6742" w:rsidRPr="00EE6742">
            <w:rPr>
              <w:rFonts w:ascii="Courier New" w:hAnsi="Courier New" w:cs="Courier New"/>
              <w:rtl/>
            </w:rPr>
            <w:t>هل حلب</w:t>
          </w:r>
        </w:dir>
      </w:dir>
    </w:p>
    <w:p w14:paraId="604438E9" w14:textId="772311FD" w:rsidR="00EE6742" w:rsidRPr="00EE6742" w:rsidRDefault="00EE6742" w:rsidP="00EE6742">
      <w:pPr>
        <w:pStyle w:val="NurText"/>
        <w:bidi/>
        <w:rPr>
          <w:ins w:id="6553" w:author="Transkribus" w:date="2019-12-11T14:30:00Z"/>
          <w:rFonts w:ascii="Courier New" w:hAnsi="Courier New" w:cs="Courier New"/>
        </w:rPr>
      </w:pPr>
      <w:r w:rsidRPr="00EE6742">
        <w:rPr>
          <w:rFonts w:ascii="Courier New" w:hAnsi="Courier New" w:cs="Courier New"/>
          <w:rtl/>
        </w:rPr>
        <w:t xml:space="preserve">وصار </w:t>
      </w:r>
      <w:del w:id="6554" w:author="Transkribus" w:date="2019-12-11T14:30:00Z">
        <w:r w:rsidR="009B6BCA" w:rsidRPr="009B6BCA">
          <w:rPr>
            <w:rFonts w:ascii="Courier New" w:hAnsi="Courier New" w:cs="Courier New"/>
            <w:rtl/>
          </w:rPr>
          <w:delText>يكلمهم كلام</w:delText>
        </w:r>
      </w:del>
      <w:ins w:id="6555" w:author="Transkribus" w:date="2019-12-11T14:30:00Z">
        <w:r w:rsidRPr="00EE6742">
          <w:rPr>
            <w:rFonts w:ascii="Courier New" w:hAnsi="Courier New" w:cs="Courier New"/>
            <w:rtl/>
          </w:rPr>
          <w:t>كام هم كالام</w:t>
        </w:r>
      </w:ins>
      <w:r w:rsidRPr="00EE6742">
        <w:rPr>
          <w:rFonts w:ascii="Courier New" w:hAnsi="Courier New" w:cs="Courier New"/>
          <w:rtl/>
        </w:rPr>
        <w:t xml:space="preserve"> من </w:t>
      </w:r>
      <w:del w:id="6556" w:author="Transkribus" w:date="2019-12-11T14:30:00Z">
        <w:r w:rsidR="009B6BCA" w:rsidRPr="009B6BCA">
          <w:rPr>
            <w:rFonts w:ascii="Courier New" w:hAnsi="Courier New" w:cs="Courier New"/>
            <w:rtl/>
          </w:rPr>
          <w:delText>هو اعلى</w:delText>
        </w:r>
      </w:del>
      <w:ins w:id="6557" w:author="Transkribus" w:date="2019-12-11T14:30:00Z">
        <w:r w:rsidRPr="00EE6742">
          <w:rPr>
            <w:rFonts w:ascii="Courier New" w:hAnsi="Courier New" w:cs="Courier New"/>
            <w:rtl/>
          </w:rPr>
          <w:t>هوأعلى</w:t>
        </w:r>
      </w:ins>
      <w:r w:rsidRPr="00EE6742">
        <w:rPr>
          <w:rFonts w:ascii="Courier New" w:hAnsi="Courier New" w:cs="Courier New"/>
          <w:rtl/>
        </w:rPr>
        <w:t xml:space="preserve"> قدرا </w:t>
      </w:r>
      <w:del w:id="6558" w:author="Transkribus" w:date="2019-12-11T14:30:00Z">
        <w:r w:rsidR="009B6BCA" w:rsidRPr="009B6BCA">
          <w:rPr>
            <w:rFonts w:ascii="Courier New" w:hAnsi="Courier New" w:cs="Courier New"/>
            <w:rtl/>
          </w:rPr>
          <w:delText>منهم فتعصبوا عليه وافتوا</w:delText>
        </w:r>
      </w:del>
      <w:ins w:id="6559" w:author="Transkribus" w:date="2019-12-11T14:30:00Z">
        <w:r w:rsidRPr="00EE6742">
          <w:rPr>
            <w:rFonts w:ascii="Courier New" w:hAnsi="Courier New" w:cs="Courier New"/>
            <w:rtl/>
          </w:rPr>
          <w:t>٥يم فتصبواعليه واأفتوا</w:t>
        </w:r>
      </w:ins>
      <w:r w:rsidRPr="00EE6742">
        <w:rPr>
          <w:rFonts w:ascii="Courier New" w:hAnsi="Courier New" w:cs="Courier New"/>
          <w:rtl/>
        </w:rPr>
        <w:t xml:space="preserve"> فى </w:t>
      </w:r>
      <w:del w:id="6560" w:author="Transkribus" w:date="2019-12-11T14:30:00Z">
        <w:r w:rsidR="009B6BCA" w:rsidRPr="009B6BCA">
          <w:rPr>
            <w:rFonts w:ascii="Courier New" w:hAnsi="Courier New" w:cs="Courier New"/>
            <w:rtl/>
          </w:rPr>
          <w:delText xml:space="preserve">دمه حتى قتل وقيل ان </w:delText>
        </w:r>
      </w:del>
      <w:ins w:id="6561" w:author="Transkribus" w:date="2019-12-11T14:30:00Z">
        <w:r w:rsidRPr="00EE6742">
          <w:rPr>
            <w:rFonts w:ascii="Courier New" w:hAnsi="Courier New" w:cs="Courier New"/>
            <w:rtl/>
          </w:rPr>
          <w:t>دمةخى فتل وقيلان</w:t>
        </w:r>
      </w:ins>
    </w:p>
    <w:p w14:paraId="34482AA5" w14:textId="2F68F280" w:rsidR="00EE6742" w:rsidRPr="00EE6742" w:rsidRDefault="00EE6742" w:rsidP="00EE6742">
      <w:pPr>
        <w:pStyle w:val="NurText"/>
        <w:bidi/>
        <w:rPr>
          <w:ins w:id="6562" w:author="Transkribus" w:date="2019-12-11T14:30:00Z"/>
          <w:rFonts w:ascii="Courier New" w:hAnsi="Courier New" w:cs="Courier New"/>
        </w:rPr>
      </w:pPr>
      <w:r w:rsidRPr="00EE6742">
        <w:rPr>
          <w:rFonts w:ascii="Courier New" w:hAnsi="Courier New" w:cs="Courier New"/>
          <w:rtl/>
        </w:rPr>
        <w:t xml:space="preserve">الملك </w:t>
      </w:r>
      <w:del w:id="6563" w:author="Transkribus" w:date="2019-12-11T14:30:00Z">
        <w:r w:rsidR="009B6BCA" w:rsidRPr="009B6BCA">
          <w:rPr>
            <w:rFonts w:ascii="Courier New" w:hAnsi="Courier New" w:cs="Courier New"/>
            <w:rtl/>
          </w:rPr>
          <w:delText>الظاهر سير</w:delText>
        </w:r>
      </w:del>
      <w:ins w:id="6564" w:author="Transkribus" w:date="2019-12-11T14:30:00Z">
        <w:r w:rsidRPr="00EE6742">
          <w:rPr>
            <w:rFonts w:ascii="Courier New" w:hAnsi="Courier New" w:cs="Courier New"/>
            <w:rtl/>
          </w:rPr>
          <w:t>الطاهرشير</w:t>
        </w:r>
      </w:ins>
      <w:r w:rsidRPr="00EE6742">
        <w:rPr>
          <w:rFonts w:ascii="Courier New" w:hAnsi="Courier New" w:cs="Courier New"/>
          <w:rtl/>
        </w:rPr>
        <w:t xml:space="preserve"> اليه من </w:t>
      </w:r>
      <w:del w:id="6565" w:author="Transkribus" w:date="2019-12-11T14:30:00Z">
        <w:r w:rsidR="009B6BCA" w:rsidRPr="009B6BCA">
          <w:rPr>
            <w:rFonts w:ascii="Courier New" w:hAnsi="Courier New" w:cs="Courier New"/>
            <w:rtl/>
          </w:rPr>
          <w:delText>خنقه قال</w:delText>
        </w:r>
      </w:del>
      <w:ins w:id="6566" w:author="Transkribus" w:date="2019-12-11T14:30:00Z">
        <w:r w:rsidRPr="00EE6742">
          <w:rPr>
            <w:rFonts w:ascii="Courier New" w:hAnsi="Courier New" w:cs="Courier New"/>
            <w:rtl/>
          </w:rPr>
          <w:t>حنيه ثال</w:t>
        </w:r>
      </w:ins>
      <w:r w:rsidRPr="00EE6742">
        <w:rPr>
          <w:rFonts w:ascii="Courier New" w:hAnsi="Courier New" w:cs="Courier New"/>
          <w:rtl/>
        </w:rPr>
        <w:t xml:space="preserve"> ثم ان الملك ال</w:t>
      </w:r>
      <w:del w:id="6567" w:author="Transkribus" w:date="2019-12-11T14:30:00Z">
        <w:r w:rsidR="009B6BCA" w:rsidRPr="009B6BCA">
          <w:rPr>
            <w:rFonts w:ascii="Courier New" w:hAnsi="Courier New" w:cs="Courier New"/>
            <w:rtl/>
          </w:rPr>
          <w:delText>ظ</w:delText>
        </w:r>
      </w:del>
      <w:ins w:id="6568" w:author="Transkribus" w:date="2019-12-11T14:30:00Z">
        <w:r w:rsidRPr="00EE6742">
          <w:rPr>
            <w:rFonts w:ascii="Courier New" w:hAnsi="Courier New" w:cs="Courier New"/>
            <w:rtl/>
          </w:rPr>
          <w:t>ط</w:t>
        </w:r>
      </w:ins>
      <w:r w:rsidRPr="00EE6742">
        <w:rPr>
          <w:rFonts w:ascii="Courier New" w:hAnsi="Courier New" w:cs="Courier New"/>
          <w:rtl/>
        </w:rPr>
        <w:t xml:space="preserve">اهر بعد </w:t>
      </w:r>
      <w:del w:id="6569" w:author="Transkribus" w:date="2019-12-11T14:30:00Z">
        <w:r w:rsidR="009B6BCA" w:rsidRPr="009B6BCA">
          <w:rPr>
            <w:rFonts w:ascii="Courier New" w:hAnsi="Courier New" w:cs="Courier New"/>
            <w:rtl/>
          </w:rPr>
          <w:delText>مدة نقم</w:delText>
        </w:r>
      </w:del>
      <w:ins w:id="6570" w:author="Transkribus" w:date="2019-12-11T14:30:00Z">
        <w:r w:rsidRPr="00EE6742">
          <w:rPr>
            <w:rFonts w:ascii="Courier New" w:hAnsi="Courier New" w:cs="Courier New"/>
            <w:rtl/>
          </w:rPr>
          <w:t>مذة فقم</w:t>
        </w:r>
      </w:ins>
      <w:r w:rsidRPr="00EE6742">
        <w:rPr>
          <w:rFonts w:ascii="Courier New" w:hAnsi="Courier New" w:cs="Courier New"/>
          <w:rtl/>
        </w:rPr>
        <w:t xml:space="preserve"> على </w:t>
      </w:r>
      <w:del w:id="6571" w:author="Transkribus" w:date="2019-12-11T14:30:00Z">
        <w:r w:rsidR="009B6BCA" w:rsidRPr="009B6BCA">
          <w:rPr>
            <w:rFonts w:ascii="Courier New" w:hAnsi="Courier New" w:cs="Courier New"/>
            <w:rtl/>
          </w:rPr>
          <w:delText>الذين افتوا فى دمه وقبض</w:delText>
        </w:r>
      </w:del>
      <w:ins w:id="6572" w:author="Transkribus" w:date="2019-12-11T14:30:00Z">
        <w:r w:rsidRPr="00EE6742">
          <w:rPr>
            <w:rFonts w:ascii="Courier New" w:hAnsi="Courier New" w:cs="Courier New"/>
            <w:rtl/>
          </w:rPr>
          <w:t>الدين افتوافى دمة</w:t>
        </w:r>
      </w:ins>
    </w:p>
    <w:p w14:paraId="4F98DA47" w14:textId="682BDC28" w:rsidR="00EE6742" w:rsidRPr="00EE6742" w:rsidRDefault="00EE6742" w:rsidP="00EE6742">
      <w:pPr>
        <w:pStyle w:val="NurText"/>
        <w:bidi/>
        <w:rPr>
          <w:rFonts w:ascii="Courier New" w:hAnsi="Courier New" w:cs="Courier New"/>
        </w:rPr>
      </w:pPr>
      <w:ins w:id="6573" w:author="Transkribus" w:date="2019-12-11T14:30:00Z">
        <w:r w:rsidRPr="00EE6742">
          <w:rPr>
            <w:rFonts w:ascii="Courier New" w:hAnsi="Courier New" w:cs="Courier New"/>
            <w:rtl/>
          </w:rPr>
          <w:t>وقيض</w:t>
        </w:r>
      </w:ins>
      <w:r w:rsidRPr="00EE6742">
        <w:rPr>
          <w:rFonts w:ascii="Courier New" w:hAnsi="Courier New" w:cs="Courier New"/>
          <w:rtl/>
        </w:rPr>
        <w:t xml:space="preserve"> على جماعة منهم </w:t>
      </w:r>
      <w:del w:id="6574" w:author="Transkribus" w:date="2019-12-11T14:30:00Z">
        <w:r w:rsidR="009B6BCA" w:rsidRPr="009B6BCA">
          <w:rPr>
            <w:rFonts w:ascii="Courier New" w:hAnsi="Courier New" w:cs="Courier New"/>
            <w:rtl/>
          </w:rPr>
          <w:delText>واعتقلهم واهانهم واخذ منهم اموالا عظيمة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575" w:author="Transkribus" w:date="2019-12-11T14:30:00Z">
        <w:r w:rsidRPr="00EE6742">
          <w:rPr>
            <w:rFonts w:ascii="Courier New" w:hAnsi="Courier New" w:cs="Courier New"/>
            <w:rtl/>
          </w:rPr>
          <w:t>واعنقلهم وأها نشم وأخسدسنهم أمو الاغطمة أحدغى أسسديد</w:t>
        </w:r>
      </w:ins>
    </w:p>
    <w:p w14:paraId="35FAA392" w14:textId="4F20035F" w:rsidR="00EE6742" w:rsidRPr="00EE6742" w:rsidRDefault="009B6BCA" w:rsidP="00EE6742">
      <w:pPr>
        <w:pStyle w:val="NurText"/>
        <w:bidi/>
        <w:rPr>
          <w:ins w:id="6576" w:author="Transkribus" w:date="2019-12-11T14:30:00Z"/>
          <w:rFonts w:ascii="Courier New" w:hAnsi="Courier New" w:cs="Courier New"/>
        </w:rPr>
      </w:pPr>
      <w:dir w:val="rtl">
        <w:dir w:val="rtl">
          <w:del w:id="6577" w:author="Transkribus" w:date="2019-12-11T14:30:00Z">
            <w:r w:rsidRPr="009B6BCA">
              <w:rPr>
                <w:rFonts w:ascii="Courier New" w:hAnsi="Courier New" w:cs="Courier New"/>
                <w:rtl/>
              </w:rPr>
              <w:delText>حدثنى سديد</w:delText>
            </w:r>
          </w:del>
          <w:r w:rsidR="00EE6742" w:rsidRPr="00EE6742">
            <w:rPr>
              <w:rFonts w:ascii="Courier New" w:hAnsi="Courier New" w:cs="Courier New"/>
              <w:rtl/>
            </w:rPr>
            <w:t xml:space="preserve"> الدين محمود بن عمر المعروف بابن </w:t>
          </w:r>
          <w:del w:id="6578" w:author="Transkribus" w:date="2019-12-11T14:30:00Z">
            <w:r w:rsidRPr="009B6BCA">
              <w:rPr>
                <w:rFonts w:ascii="Courier New" w:hAnsi="Courier New" w:cs="Courier New"/>
                <w:rtl/>
              </w:rPr>
              <w:delText>رقيقة قال</w:delText>
            </w:r>
          </w:del>
          <w:ins w:id="6579" w:author="Transkribus" w:date="2019-12-11T14:30:00Z">
            <w:r w:rsidR="00EE6742" w:rsidRPr="00EE6742">
              <w:rPr>
                <w:rFonts w:ascii="Courier New" w:hAnsi="Courier New" w:cs="Courier New"/>
                <w:rtl/>
              </w:rPr>
              <w:t>رفيعة ثال</w:t>
            </w:r>
          </w:ins>
          <w:r w:rsidR="00EE6742" w:rsidRPr="00EE6742">
            <w:rPr>
              <w:rFonts w:ascii="Courier New" w:hAnsi="Courier New" w:cs="Courier New"/>
              <w:rtl/>
            </w:rPr>
            <w:t xml:space="preserve"> كان </w:t>
          </w:r>
          <w:del w:id="6580" w:author="Transkribus" w:date="2019-12-11T14:30:00Z">
            <w:r w:rsidRPr="009B6BCA">
              <w:rPr>
                <w:rFonts w:ascii="Courier New" w:hAnsi="Courier New" w:cs="Courier New"/>
                <w:rtl/>
              </w:rPr>
              <w:delText>الشيخ شهاب</w:delText>
            </w:r>
          </w:del>
          <w:ins w:id="6581" w:author="Transkribus" w:date="2019-12-11T14:30:00Z">
            <w:r w:rsidR="00EE6742" w:rsidRPr="00EE6742">
              <w:rPr>
                <w:rFonts w:ascii="Courier New" w:hAnsi="Courier New" w:cs="Courier New"/>
                <w:rtl/>
              </w:rPr>
              <w:t>السيج سهاب</w:t>
            </w:r>
          </w:ins>
          <w:r w:rsidR="00EE6742" w:rsidRPr="00EE6742">
            <w:rPr>
              <w:rFonts w:ascii="Courier New" w:hAnsi="Courier New" w:cs="Courier New"/>
              <w:rtl/>
            </w:rPr>
            <w:t xml:space="preserve"> الدين </w:t>
          </w:r>
          <w:del w:id="6582" w:author="Transkribus" w:date="2019-12-11T14:30:00Z">
            <w:r w:rsidRPr="009B6BCA">
              <w:rPr>
                <w:rFonts w:ascii="Courier New" w:hAnsi="Courier New" w:cs="Courier New"/>
                <w:rtl/>
              </w:rPr>
              <w:delText>السهروردى رث البزة لا يلتفت</w:delText>
            </w:r>
          </w:del>
          <w:ins w:id="6583" w:author="Transkribus" w:date="2019-12-11T14:30:00Z">
            <w:r w:rsidR="00EE6742" w:rsidRPr="00EE6742">
              <w:rPr>
                <w:rFonts w:ascii="Courier New" w:hAnsi="Courier New" w:cs="Courier New"/>
                <w:rtl/>
              </w:rPr>
              <w:t>السهروزدى رت اليرة</w:t>
            </w:r>
          </w:ins>
        </w:dir>
      </w:dir>
    </w:p>
    <w:p w14:paraId="7B858539" w14:textId="77777777" w:rsidR="009B6BCA" w:rsidRPr="009B6BCA" w:rsidRDefault="00EE6742" w:rsidP="009B6BCA">
      <w:pPr>
        <w:pStyle w:val="NurText"/>
        <w:bidi/>
        <w:rPr>
          <w:del w:id="6584" w:author="Transkribus" w:date="2019-12-11T14:30:00Z"/>
          <w:rFonts w:ascii="Courier New" w:hAnsi="Courier New" w:cs="Courier New"/>
        </w:rPr>
      </w:pPr>
      <w:ins w:id="6585" w:author="Transkribus" w:date="2019-12-11T14:30:00Z">
        <w:r w:rsidRPr="00EE6742">
          <w:rPr>
            <w:rFonts w:ascii="Courier New" w:hAnsi="Courier New" w:cs="Courier New"/>
            <w:rtl/>
          </w:rPr>
          <w:t>الابلتفت</w:t>
        </w:r>
      </w:ins>
      <w:r w:rsidRPr="00EE6742">
        <w:rPr>
          <w:rFonts w:ascii="Courier New" w:hAnsi="Courier New" w:cs="Courier New"/>
          <w:rtl/>
        </w:rPr>
        <w:t xml:space="preserve"> الى </w:t>
      </w:r>
      <w:del w:id="6586" w:author="Transkribus" w:date="2019-12-11T14:30:00Z">
        <w:r w:rsidR="009B6BCA" w:rsidRPr="009B6BCA">
          <w:rPr>
            <w:rFonts w:ascii="Courier New" w:hAnsi="Courier New" w:cs="Courier New"/>
            <w:rtl/>
          </w:rPr>
          <w:delText>ما يلبسه ولا له احتفال</w:delText>
        </w:r>
      </w:del>
      <w:ins w:id="6587" w:author="Transkribus" w:date="2019-12-11T14:30:00Z">
        <w:r w:rsidRPr="00EE6742">
          <w:rPr>
            <w:rFonts w:ascii="Courier New" w:hAnsi="Courier New" w:cs="Courier New"/>
            <w:rtl/>
          </w:rPr>
          <w:t>ماليسه ولاله احستغال</w:t>
        </w:r>
      </w:ins>
      <w:r w:rsidRPr="00EE6742">
        <w:rPr>
          <w:rFonts w:ascii="Courier New" w:hAnsi="Courier New" w:cs="Courier New"/>
          <w:rtl/>
        </w:rPr>
        <w:t xml:space="preserve"> بامور </w:t>
      </w:r>
      <w:del w:id="6588" w:author="Transkribus" w:date="2019-12-11T14:30:00Z">
        <w:r w:rsidR="009B6BCA" w:rsidRPr="009B6BCA">
          <w:rPr>
            <w:rFonts w:ascii="Courier New" w:hAnsi="Courier New" w:cs="Courier New"/>
            <w:rtl/>
          </w:rPr>
          <w:delText>الدنيا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B61E058" w14:textId="6C6323F6" w:rsidR="00EE6742" w:rsidRPr="00EE6742" w:rsidRDefault="009B6BCA" w:rsidP="00EE6742">
      <w:pPr>
        <w:pStyle w:val="NurText"/>
        <w:bidi/>
        <w:rPr>
          <w:ins w:id="6589" w:author="Transkribus" w:date="2019-12-11T14:30:00Z"/>
          <w:rFonts w:ascii="Courier New" w:hAnsi="Courier New" w:cs="Courier New"/>
        </w:rPr>
      </w:pPr>
      <w:dir w:val="rtl">
        <w:dir w:val="rtl">
          <w:del w:id="6590" w:author="Transkribus" w:date="2019-12-11T14:30:00Z">
            <w:r w:rsidRPr="009B6BCA">
              <w:rPr>
                <w:rFonts w:ascii="Courier New" w:hAnsi="Courier New" w:cs="Courier New"/>
                <w:rtl/>
              </w:rPr>
              <w:delText xml:space="preserve">قال وكنت انا واياه نتمشى </w:delText>
            </w:r>
          </w:del>
          <w:ins w:id="6591" w:author="Transkribus" w:date="2019-12-11T14:30:00Z">
            <w:r w:rsidR="00EE6742" w:rsidRPr="00EE6742">
              <w:rPr>
                <w:rFonts w:ascii="Courier New" w:hAnsi="Courier New" w:cs="Courier New"/>
                <w:rtl/>
              </w:rPr>
              <w:t xml:space="preserve">الدييا ثال وكتت أباواباء فمشى </w:t>
            </w:r>
          </w:ins>
          <w:r w:rsidR="00EE6742" w:rsidRPr="00EE6742">
            <w:rPr>
              <w:rFonts w:ascii="Courier New" w:hAnsi="Courier New" w:cs="Courier New"/>
              <w:rtl/>
            </w:rPr>
            <w:t xml:space="preserve">فى جامع </w:t>
          </w:r>
          <w:del w:id="6592" w:author="Transkribus" w:date="2019-12-11T14:30:00Z">
            <w:r w:rsidRPr="009B6BCA">
              <w:rPr>
                <w:rFonts w:ascii="Courier New" w:hAnsi="Courier New" w:cs="Courier New"/>
                <w:rtl/>
              </w:rPr>
              <w:delText>ميافارقين وهو لابس جبة قصيرة مضربة زرقاء</w:delText>
            </w:r>
          </w:del>
          <w:ins w:id="6593" w:author="Transkribus" w:date="2019-12-11T14:30:00Z">
            <w:r w:rsidR="00EE6742" w:rsidRPr="00EE6742">
              <w:rPr>
                <w:rFonts w:ascii="Courier New" w:hAnsi="Courier New" w:cs="Courier New"/>
                <w:rtl/>
              </w:rPr>
              <w:t>مامار عين</w:t>
            </w:r>
          </w:ins>
        </w:dir>
      </w:dir>
    </w:p>
    <w:p w14:paraId="24E874AD" w14:textId="48517284" w:rsidR="00EE6742" w:rsidRPr="00EE6742" w:rsidRDefault="00EE6742" w:rsidP="00EE6742">
      <w:pPr>
        <w:pStyle w:val="NurText"/>
        <w:bidi/>
        <w:rPr>
          <w:rFonts w:ascii="Courier New" w:hAnsi="Courier New" w:cs="Courier New"/>
        </w:rPr>
      </w:pPr>
      <w:ins w:id="6594" w:author="Transkribus" w:date="2019-12-11T14:30:00Z">
        <w:r w:rsidRPr="00EE6742">
          <w:rPr>
            <w:rFonts w:ascii="Courier New" w:hAnsi="Courier New" w:cs="Courier New"/>
            <w:rtl/>
          </w:rPr>
          <w:t>وهولابس خية نصيره مصربة ررقاء</w:t>
        </w:r>
      </w:ins>
      <w:r w:rsidRPr="00EE6742">
        <w:rPr>
          <w:rFonts w:ascii="Courier New" w:hAnsi="Courier New" w:cs="Courier New"/>
          <w:rtl/>
        </w:rPr>
        <w:t xml:space="preserve"> وعلى </w:t>
      </w:r>
      <w:del w:id="6595" w:author="Transkribus" w:date="2019-12-11T14:30:00Z">
        <w:r w:rsidR="009B6BCA" w:rsidRPr="009B6BCA">
          <w:rPr>
            <w:rFonts w:ascii="Courier New" w:hAnsi="Courier New" w:cs="Courier New"/>
            <w:rtl/>
          </w:rPr>
          <w:delText>راسه فوطة</w:delText>
        </w:r>
      </w:del>
      <w:ins w:id="6596" w:author="Transkribus" w:date="2019-12-11T14:30:00Z">
        <w:r w:rsidRPr="00EE6742">
          <w:rPr>
            <w:rFonts w:ascii="Courier New" w:hAnsi="Courier New" w:cs="Courier New"/>
            <w:rtl/>
          </w:rPr>
          <w:t>رأسه قوطة</w:t>
        </w:r>
      </w:ins>
      <w:r w:rsidRPr="00EE6742">
        <w:rPr>
          <w:rFonts w:ascii="Courier New" w:hAnsi="Courier New" w:cs="Courier New"/>
          <w:rtl/>
        </w:rPr>
        <w:t xml:space="preserve"> مفتولة وفى </w:t>
      </w:r>
      <w:del w:id="6597" w:author="Transkribus" w:date="2019-12-11T14:30:00Z">
        <w:r w:rsidR="009B6BCA" w:rsidRPr="009B6BCA">
          <w:rPr>
            <w:rFonts w:ascii="Courier New" w:hAnsi="Courier New" w:cs="Courier New"/>
            <w:rtl/>
          </w:rPr>
          <w:delText>رجليه زربول</w:delText>
        </w:r>
      </w:del>
      <w:ins w:id="6598" w:author="Transkribus" w:date="2019-12-11T14:30:00Z">
        <w:r w:rsidRPr="00EE6742">
          <w:rPr>
            <w:rFonts w:ascii="Courier New" w:hAnsi="Courier New" w:cs="Courier New"/>
            <w:rtl/>
          </w:rPr>
          <w:t>رخلية زريول</w:t>
        </w:r>
      </w:ins>
      <w:r w:rsidRPr="00EE6742">
        <w:rPr>
          <w:rFonts w:ascii="Courier New" w:hAnsi="Courier New" w:cs="Courier New"/>
          <w:rtl/>
        </w:rPr>
        <w:t xml:space="preserve"> ورانى</w:t>
      </w:r>
    </w:p>
    <w:p w14:paraId="04D0C91F" w14:textId="585A332F" w:rsidR="00EE6742" w:rsidRPr="00EE6742" w:rsidRDefault="00EE6742" w:rsidP="00EE6742">
      <w:pPr>
        <w:pStyle w:val="NurText"/>
        <w:bidi/>
        <w:rPr>
          <w:rFonts w:ascii="Courier New" w:hAnsi="Courier New" w:cs="Courier New"/>
        </w:rPr>
      </w:pPr>
      <w:r w:rsidRPr="00EE6742">
        <w:rPr>
          <w:rFonts w:ascii="Courier New" w:hAnsi="Courier New" w:cs="Courier New"/>
          <w:rtl/>
        </w:rPr>
        <w:t>صديق لى فا</w:t>
      </w:r>
      <w:del w:id="6599" w:author="Transkribus" w:date="2019-12-11T14:30:00Z">
        <w:r w:rsidR="009B6BCA" w:rsidRPr="009B6BCA">
          <w:rPr>
            <w:rFonts w:ascii="Courier New" w:hAnsi="Courier New" w:cs="Courier New"/>
            <w:rtl/>
          </w:rPr>
          <w:delText>ت</w:delText>
        </w:r>
      </w:del>
      <w:ins w:id="6600" w:author="Transkribus" w:date="2019-12-11T14:30:00Z">
        <w:r w:rsidRPr="00EE6742">
          <w:rPr>
            <w:rFonts w:ascii="Courier New" w:hAnsi="Courier New" w:cs="Courier New"/>
            <w:rtl/>
          </w:rPr>
          <w:t>بن</w:t>
        </w:r>
      </w:ins>
      <w:r w:rsidRPr="00EE6742">
        <w:rPr>
          <w:rFonts w:ascii="Courier New" w:hAnsi="Courier New" w:cs="Courier New"/>
          <w:rtl/>
        </w:rPr>
        <w:t>ى الى جا</w:t>
      </w:r>
      <w:del w:id="6601" w:author="Transkribus" w:date="2019-12-11T14:30:00Z">
        <w:r w:rsidR="009B6BCA" w:rsidRPr="009B6BCA">
          <w:rPr>
            <w:rFonts w:ascii="Courier New" w:hAnsi="Courier New" w:cs="Courier New"/>
            <w:rtl/>
          </w:rPr>
          <w:delText>نب</w:delText>
        </w:r>
      </w:del>
      <w:ins w:id="6602" w:author="Transkribus" w:date="2019-12-11T14:30:00Z">
        <w:r w:rsidRPr="00EE6742">
          <w:rPr>
            <w:rFonts w:ascii="Courier New" w:hAnsi="Courier New" w:cs="Courier New"/>
            <w:rtl/>
          </w:rPr>
          <w:t>س</w:t>
        </w:r>
      </w:ins>
      <w:r w:rsidRPr="00EE6742">
        <w:rPr>
          <w:rFonts w:ascii="Courier New" w:hAnsi="Courier New" w:cs="Courier New"/>
          <w:rtl/>
        </w:rPr>
        <w:t xml:space="preserve">ى وقال </w:t>
      </w:r>
      <w:del w:id="6603" w:author="Transkribus" w:date="2019-12-11T14:30:00Z">
        <w:r w:rsidR="009B6BCA" w:rsidRPr="009B6BCA">
          <w:rPr>
            <w:rFonts w:ascii="Courier New" w:hAnsi="Courier New" w:cs="Courier New"/>
            <w:rtl/>
          </w:rPr>
          <w:delText>ما جئت تماشى الا هذا الخربند فقلت</w:delText>
        </w:r>
      </w:del>
      <w:ins w:id="6604" w:author="Transkribus" w:date="2019-12-11T14:30:00Z">
        <w:r w:rsidRPr="00EE6742">
          <w:rPr>
            <w:rFonts w:ascii="Courier New" w:hAnsi="Courier New" w:cs="Courier New"/>
            <w:rtl/>
          </w:rPr>
          <w:t>ماستت ثماشى الاهذا الخز ببد افقلت</w:t>
        </w:r>
      </w:ins>
      <w:r w:rsidRPr="00EE6742">
        <w:rPr>
          <w:rFonts w:ascii="Courier New" w:hAnsi="Courier New" w:cs="Courier New"/>
          <w:rtl/>
        </w:rPr>
        <w:t xml:space="preserve"> له اسكت </w:t>
      </w:r>
      <w:del w:id="6605" w:author="Transkribus" w:date="2019-12-11T14:30:00Z">
        <w:r w:rsidR="009B6BCA" w:rsidRPr="009B6BCA">
          <w:rPr>
            <w:rFonts w:ascii="Courier New" w:hAnsi="Courier New" w:cs="Courier New"/>
            <w:rtl/>
          </w:rPr>
          <w:delText>هذا سيد</w:delText>
        </w:r>
      </w:del>
      <w:ins w:id="6606" w:author="Transkribus" w:date="2019-12-11T14:30:00Z">
        <w:r w:rsidRPr="00EE6742">
          <w:rPr>
            <w:rFonts w:ascii="Courier New" w:hAnsi="Courier New" w:cs="Courier New"/>
            <w:rtl/>
          </w:rPr>
          <w:t>هذ اسيد</w:t>
        </w:r>
      </w:ins>
      <w:r w:rsidRPr="00EE6742">
        <w:rPr>
          <w:rFonts w:ascii="Courier New" w:hAnsi="Courier New" w:cs="Courier New"/>
          <w:rtl/>
        </w:rPr>
        <w:t xml:space="preserve"> الوقت</w:t>
      </w:r>
      <w:del w:id="6607" w:author="Transkribus" w:date="2019-12-11T14:30:00Z">
        <w:r w:rsidR="009B6BCA" w:rsidRPr="009B6BCA">
          <w:rPr>
            <w:rFonts w:ascii="Courier New" w:hAnsi="Courier New" w:cs="Courier New"/>
            <w:rtl/>
          </w:rPr>
          <w:delText xml:space="preserve"> شهاب الدين السهروردي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8C06D8C" w14:textId="7ECAD08D" w:rsidR="00EE6742" w:rsidRPr="00EE6742" w:rsidRDefault="009B6BCA" w:rsidP="00EE6742">
      <w:pPr>
        <w:pStyle w:val="NurText"/>
        <w:bidi/>
        <w:rPr>
          <w:ins w:id="6608" w:author="Transkribus" w:date="2019-12-11T14:30:00Z"/>
          <w:rFonts w:ascii="Courier New" w:hAnsi="Courier New" w:cs="Courier New"/>
        </w:rPr>
      </w:pPr>
      <w:dir w:val="rtl">
        <w:dir w:val="rtl">
          <w:del w:id="6609" w:author="Transkribus" w:date="2019-12-11T14:30:00Z">
            <w:r w:rsidRPr="009B6BCA">
              <w:rPr>
                <w:rFonts w:ascii="Courier New" w:hAnsi="Courier New" w:cs="Courier New"/>
                <w:rtl/>
              </w:rPr>
              <w:delText>فتعاظم</w:delText>
            </w:r>
          </w:del>
          <w:ins w:id="6610" w:author="Transkribus" w:date="2019-12-11T14:30:00Z">
            <w:r w:rsidR="00EE6742" w:rsidRPr="00EE6742">
              <w:rPr>
                <w:rFonts w:ascii="Courier New" w:hAnsi="Courier New" w:cs="Courier New"/>
                <w:rtl/>
              </w:rPr>
              <w:t>سهاب الدين السهروزدى فتقاطم</w:t>
            </w:r>
          </w:ins>
          <w:r w:rsidR="00EE6742" w:rsidRPr="00EE6742">
            <w:rPr>
              <w:rFonts w:ascii="Courier New" w:hAnsi="Courier New" w:cs="Courier New"/>
              <w:rtl/>
            </w:rPr>
            <w:t xml:space="preserve"> قولى </w:t>
          </w:r>
          <w:del w:id="6611" w:author="Transkribus" w:date="2019-12-11T14:30:00Z">
            <w:r w:rsidRPr="009B6BCA">
              <w:rPr>
                <w:rFonts w:ascii="Courier New" w:hAnsi="Courier New" w:cs="Courier New"/>
                <w:rtl/>
              </w:rPr>
              <w:delText>وتعجب</w:delText>
            </w:r>
          </w:del>
          <w:ins w:id="6612" w:author="Transkribus" w:date="2019-12-11T14:30:00Z">
            <w:r w:rsidR="00EE6742" w:rsidRPr="00EE6742">
              <w:rPr>
                <w:rFonts w:ascii="Courier New" w:hAnsi="Courier New" w:cs="Courier New"/>
                <w:rtl/>
              </w:rPr>
              <w:t>ونحب</w:t>
            </w:r>
          </w:ins>
          <w:r w:rsidR="00EE6742" w:rsidRPr="00EE6742">
            <w:rPr>
              <w:rFonts w:ascii="Courier New" w:hAnsi="Courier New" w:cs="Courier New"/>
              <w:rtl/>
            </w:rPr>
            <w:t xml:space="preserve"> ومضى </w:t>
          </w:r>
          <w:del w:id="6613" w:author="Transkribus" w:date="2019-12-11T14:30:00Z">
            <w:r w:rsidRPr="009B6BCA">
              <w:rPr>
                <w:rFonts w:ascii="Courier New" w:hAnsi="Courier New" w:cs="Courier New"/>
                <w:rtl/>
              </w:rPr>
              <w:delText>وحدثنى بعض</w:delText>
            </w:r>
          </w:del>
          <w:ins w:id="6614" w:author="Transkribus" w:date="2019-12-11T14:30:00Z">
            <w:r w:rsidR="00EE6742" w:rsidRPr="00EE6742">
              <w:rPr>
                <w:rFonts w:ascii="Courier New" w:hAnsi="Courier New" w:cs="Courier New"/>
                <w:rtl/>
              </w:rPr>
              <w:t>أوحديى اعس</w:t>
            </w:r>
          </w:ins>
          <w:r w:rsidR="00EE6742" w:rsidRPr="00EE6742">
            <w:rPr>
              <w:rFonts w:ascii="Courier New" w:hAnsi="Courier New" w:cs="Courier New"/>
              <w:rtl/>
            </w:rPr>
            <w:t xml:space="preserve"> اهل </w:t>
          </w:r>
          <w:del w:id="6615" w:author="Transkribus" w:date="2019-12-11T14:30:00Z">
            <w:r w:rsidRPr="009B6BCA">
              <w:rPr>
                <w:rFonts w:ascii="Courier New" w:hAnsi="Courier New" w:cs="Courier New"/>
                <w:rtl/>
              </w:rPr>
              <w:delText>حلب قال لما توفى</w:delText>
            </w:r>
          </w:del>
          <w:ins w:id="6616" w:author="Transkribus" w:date="2019-12-11T14:30:00Z">
            <w:r w:rsidR="00EE6742" w:rsidRPr="00EE6742">
              <w:rPr>
                <w:rFonts w:ascii="Courier New" w:hAnsi="Courier New" w:cs="Courier New"/>
                <w:rtl/>
              </w:rPr>
              <w:t>خلب ثال</w:t>
            </w:r>
          </w:ins>
        </w:dir>
      </w:dir>
    </w:p>
    <w:p w14:paraId="6937720B" w14:textId="42B07B85" w:rsidR="00EE6742" w:rsidRPr="00EE6742" w:rsidRDefault="00EE6742" w:rsidP="00EE6742">
      <w:pPr>
        <w:pStyle w:val="NurText"/>
        <w:bidi/>
        <w:rPr>
          <w:rFonts w:ascii="Courier New" w:hAnsi="Courier New" w:cs="Courier New"/>
        </w:rPr>
      </w:pPr>
      <w:ins w:id="6617" w:author="Transkribus" w:date="2019-12-11T14:30:00Z">
        <w:r w:rsidRPr="00EE6742">
          <w:rPr>
            <w:rFonts w:ascii="Courier New" w:hAnsi="Courier New" w:cs="Courier New"/>
            <w:rtl/>
          </w:rPr>
          <w:t>ابانوفى</w:t>
        </w:r>
      </w:ins>
      <w:r w:rsidRPr="00EE6742">
        <w:rPr>
          <w:rFonts w:ascii="Courier New" w:hAnsi="Courier New" w:cs="Courier New"/>
          <w:rtl/>
        </w:rPr>
        <w:t xml:space="preserve"> شهاب الدين ر</w:t>
      </w:r>
      <w:del w:id="6618" w:author="Transkribus" w:date="2019-12-11T14:30:00Z">
        <w:r w:rsidR="009B6BCA" w:rsidRPr="009B6BCA">
          <w:rPr>
            <w:rFonts w:ascii="Courier New" w:hAnsi="Courier New" w:cs="Courier New"/>
            <w:rtl/>
          </w:rPr>
          <w:delText>ح</w:delText>
        </w:r>
      </w:del>
      <w:r w:rsidRPr="00EE6742">
        <w:rPr>
          <w:rFonts w:ascii="Courier New" w:hAnsi="Courier New" w:cs="Courier New"/>
          <w:rtl/>
        </w:rPr>
        <w:t>م</w:t>
      </w:r>
      <w:del w:id="6619" w:author="Transkribus" w:date="2019-12-11T14:30:00Z">
        <w:r w:rsidR="009B6BCA" w:rsidRPr="009B6BCA">
          <w:rPr>
            <w:rFonts w:ascii="Courier New" w:hAnsi="Courier New" w:cs="Courier New"/>
            <w:rtl/>
          </w:rPr>
          <w:delText>ه</w:delText>
        </w:r>
      </w:del>
      <w:ins w:id="6620"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6621" w:author="Transkribus" w:date="2019-12-11T14:30:00Z">
        <w:r w:rsidR="009B6BCA" w:rsidRPr="009B6BCA">
          <w:rPr>
            <w:rFonts w:ascii="Courier New" w:hAnsi="Courier New" w:cs="Courier New"/>
            <w:rtl/>
          </w:rPr>
          <w:delText>ودفن بظاهر مدينة حلب</w:delText>
        </w:r>
      </w:del>
      <w:ins w:id="6622" w:author="Transkribus" w:date="2019-12-11T14:30:00Z">
        <w:r w:rsidRPr="00EE6742">
          <w:rPr>
            <w:rFonts w:ascii="Courier New" w:hAnsi="Courier New" w:cs="Courier New"/>
            <w:rtl/>
          </w:rPr>
          <w:t>ودقن بطاهر مدية خلي</w:t>
        </w:r>
      </w:ins>
      <w:r w:rsidRPr="00EE6742">
        <w:rPr>
          <w:rFonts w:ascii="Courier New" w:hAnsi="Courier New" w:cs="Courier New"/>
          <w:rtl/>
        </w:rPr>
        <w:t xml:space="preserve"> وجد </w:t>
      </w:r>
      <w:del w:id="6623" w:author="Transkribus" w:date="2019-12-11T14:30:00Z">
        <w:r w:rsidR="009B6BCA" w:rsidRPr="009B6BCA">
          <w:rPr>
            <w:rFonts w:ascii="Courier New" w:hAnsi="Courier New" w:cs="Courier New"/>
            <w:rtl/>
          </w:rPr>
          <w:delText>مكتوباعلى قبره</w:delText>
        </w:r>
      </w:del>
      <w:ins w:id="6624" w:author="Transkribus" w:date="2019-12-11T14:30:00Z">
        <w:r w:rsidRPr="00EE6742">
          <w:rPr>
            <w:rFonts w:ascii="Courier New" w:hAnsi="Courier New" w:cs="Courier New"/>
            <w:rtl/>
          </w:rPr>
          <w:t>مكتو باعلى قسيره</w:t>
        </w:r>
      </w:ins>
      <w:r w:rsidRPr="00EE6742">
        <w:rPr>
          <w:rFonts w:ascii="Courier New" w:hAnsi="Courier New" w:cs="Courier New"/>
          <w:rtl/>
        </w:rPr>
        <w:t xml:space="preserve"> والشعر</w:t>
      </w:r>
      <w:del w:id="6625" w:author="Transkribus" w:date="2019-12-11T14:30:00Z">
        <w:r w:rsidR="009B6BCA" w:rsidRPr="009B6BCA">
          <w:rPr>
            <w:rFonts w:ascii="Courier New" w:hAnsi="Courier New" w:cs="Courier New"/>
            <w:rtl/>
          </w:rPr>
          <w:delText xml:space="preserve"> قديم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F1EF634" w14:textId="077F82FF" w:rsidR="00EE6742" w:rsidRPr="00EE6742" w:rsidRDefault="009B6BCA" w:rsidP="00EE6742">
      <w:pPr>
        <w:pStyle w:val="NurText"/>
        <w:bidi/>
        <w:rPr>
          <w:ins w:id="6626" w:author="Transkribus" w:date="2019-12-11T14:30:00Z"/>
          <w:rFonts w:ascii="Courier New" w:hAnsi="Courier New" w:cs="Courier New"/>
        </w:rPr>
      </w:pPr>
      <w:dir w:val="rtl">
        <w:dir w:val="rtl">
          <w:del w:id="6627" w:author="Transkribus" w:date="2019-12-11T14:30:00Z">
            <w:r w:rsidRPr="009B6BCA">
              <w:rPr>
                <w:rFonts w:ascii="Courier New" w:hAnsi="Courier New" w:cs="Courier New"/>
                <w:rtl/>
              </w:rPr>
              <w:delText xml:space="preserve">قد كان صاحب </w:delText>
            </w:r>
          </w:del>
          <w:ins w:id="6628" w:author="Transkribus" w:date="2019-12-11T14:30:00Z">
            <w:r w:rsidR="00EE6742" w:rsidRPr="00EE6742">
              <w:rPr>
                <w:rFonts w:ascii="Courier New" w:hAnsi="Courier New" w:cs="Courier New"/>
                <w:rtl/>
              </w:rPr>
              <w:t>اقديم</w:t>
            </w:r>
          </w:ins>
        </w:dir>
      </w:dir>
    </w:p>
    <w:p w14:paraId="31D7D314" w14:textId="77777777" w:rsidR="00EE6742" w:rsidRPr="00EE6742" w:rsidRDefault="00EE6742" w:rsidP="00EE6742">
      <w:pPr>
        <w:pStyle w:val="NurText"/>
        <w:bidi/>
        <w:rPr>
          <w:ins w:id="6629" w:author="Transkribus" w:date="2019-12-11T14:30:00Z"/>
          <w:rFonts w:ascii="Courier New" w:hAnsi="Courier New" w:cs="Courier New"/>
        </w:rPr>
      </w:pPr>
      <w:ins w:id="6630" w:author="Transkribus" w:date="2019-12-11T14:30:00Z">
        <w:r w:rsidRPr="00EE6742">
          <w:rPr>
            <w:rFonts w:ascii="Courier New" w:hAnsi="Courier New" w:cs="Courier New"/>
            <w:rtl/>
          </w:rPr>
          <w:t>النسيط</w:t>
        </w:r>
      </w:ins>
    </w:p>
    <w:p w14:paraId="3FC963DB" w14:textId="589A9AA7" w:rsidR="00EE6742" w:rsidRPr="00EE6742" w:rsidRDefault="00EE6742" w:rsidP="00EE6742">
      <w:pPr>
        <w:pStyle w:val="NurText"/>
        <w:bidi/>
        <w:rPr>
          <w:rFonts w:ascii="Courier New" w:hAnsi="Courier New" w:cs="Courier New"/>
        </w:rPr>
      </w:pPr>
      <w:ins w:id="6631" w:author="Transkribus" w:date="2019-12-11T14:30:00Z">
        <w:r w:rsidRPr="00EE6742">
          <w:rPr>
            <w:rFonts w:ascii="Courier New" w:hAnsi="Courier New" w:cs="Courier New"/>
            <w:rtl/>
          </w:rPr>
          <w:t xml:space="preserve">فد كمان صاحت </w:t>
        </w:r>
      </w:ins>
      <w:r w:rsidRPr="00EE6742">
        <w:rPr>
          <w:rFonts w:ascii="Courier New" w:hAnsi="Courier New" w:cs="Courier New"/>
          <w:rtl/>
        </w:rPr>
        <w:t>هذا الق</w:t>
      </w:r>
      <w:del w:id="6632" w:author="Transkribus" w:date="2019-12-11T14:30:00Z">
        <w:r w:rsidR="009B6BCA" w:rsidRPr="009B6BCA">
          <w:rPr>
            <w:rFonts w:ascii="Courier New" w:hAnsi="Courier New" w:cs="Courier New"/>
            <w:rtl/>
          </w:rPr>
          <w:delText>ب</w:delText>
        </w:r>
      </w:del>
      <w:ins w:id="6633" w:author="Transkribus" w:date="2019-12-11T14:30:00Z">
        <w:r w:rsidRPr="00EE6742">
          <w:rPr>
            <w:rFonts w:ascii="Courier New" w:hAnsi="Courier New" w:cs="Courier New"/>
            <w:rtl/>
          </w:rPr>
          <w:t>ي</w:t>
        </w:r>
      </w:ins>
      <w:r w:rsidRPr="00EE6742">
        <w:rPr>
          <w:rFonts w:ascii="Courier New" w:hAnsi="Courier New" w:cs="Courier New"/>
          <w:rtl/>
        </w:rPr>
        <w:t>ر جوهرة</w:t>
      </w:r>
      <w:del w:id="663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مكنونة قد</w:delText>
            </w:r>
          </w:dir>
        </w:dir>
      </w:del>
      <w:ins w:id="6635" w:author="Transkribus" w:date="2019-12-11T14:30:00Z">
        <w:r w:rsidRPr="00EE6742">
          <w:rPr>
            <w:rFonts w:ascii="Courier New" w:hAnsi="Courier New" w:cs="Courier New"/>
            <w:rtl/>
          </w:rPr>
          <w:t xml:space="preserve"> * مكنوفة فسد</w:t>
        </w:r>
      </w:ins>
      <w:r w:rsidRPr="00EE6742">
        <w:rPr>
          <w:rFonts w:ascii="Courier New" w:hAnsi="Courier New" w:cs="Courier New"/>
          <w:rtl/>
        </w:rPr>
        <w:t xml:space="preserve"> براها الله من </w:t>
      </w:r>
      <w:del w:id="6636" w:author="Transkribus" w:date="2019-12-11T14:30:00Z">
        <w:r w:rsidR="009B6BCA" w:rsidRPr="009B6BCA">
          <w:rPr>
            <w:rFonts w:ascii="Courier New" w:hAnsi="Courier New" w:cs="Courier New"/>
            <w:rtl/>
          </w:rPr>
          <w:delText>ش</w:delText>
        </w:r>
      </w:del>
      <w:ins w:id="6637" w:author="Transkribus" w:date="2019-12-11T14:30:00Z">
        <w:r w:rsidRPr="00EE6742">
          <w:rPr>
            <w:rFonts w:ascii="Courier New" w:hAnsi="Courier New" w:cs="Courier New"/>
            <w:rtl/>
          </w:rPr>
          <w:t>س</w:t>
        </w:r>
      </w:ins>
      <w:r w:rsidRPr="00EE6742">
        <w:rPr>
          <w:rFonts w:ascii="Courier New" w:hAnsi="Courier New" w:cs="Courier New"/>
          <w:rtl/>
        </w:rPr>
        <w:t>رف</w:t>
      </w:r>
      <w:del w:id="66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08AE3D" w14:textId="0C7B765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w:t>
          </w:r>
          <w:ins w:id="6639"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لم تكن </w:t>
          </w:r>
          <w:del w:id="6640" w:author="Transkribus" w:date="2019-12-11T14:30:00Z">
            <w:r w:rsidRPr="009B6BCA">
              <w:rPr>
                <w:rFonts w:ascii="Courier New" w:hAnsi="Courier New" w:cs="Courier New"/>
                <w:rtl/>
              </w:rPr>
              <w:delText>تعرف الايام قيمته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641" w:author="Transkribus" w:date="2019-12-11T14:30:00Z">
            <w:r w:rsidR="00EE6742" w:rsidRPr="00EE6742">
              <w:rPr>
                <w:rFonts w:ascii="Courier New" w:hAnsi="Courier New" w:cs="Courier New"/>
                <w:rtl/>
              </w:rPr>
              <w:t xml:space="preserve">معرف الاقام عيمته * </w:t>
            </w:r>
          </w:ins>
          <w:r w:rsidR="00EE6742" w:rsidRPr="00EE6742">
            <w:rPr>
              <w:rFonts w:ascii="Courier New" w:hAnsi="Courier New" w:cs="Courier New"/>
              <w:rtl/>
            </w:rPr>
            <w:t xml:space="preserve">فردها </w:t>
          </w:r>
          <w:del w:id="6642" w:author="Transkribus" w:date="2019-12-11T14:30:00Z">
            <w:r w:rsidRPr="009B6BCA">
              <w:rPr>
                <w:rFonts w:ascii="Courier New" w:hAnsi="Courier New" w:cs="Courier New"/>
                <w:rtl/>
              </w:rPr>
              <w:delText>غ</w:delText>
            </w:r>
          </w:del>
          <w:ins w:id="6643" w:author="Transkribus" w:date="2019-12-11T14:30:00Z">
            <w:r w:rsidR="00EE6742" w:rsidRPr="00EE6742">
              <w:rPr>
                <w:rFonts w:ascii="Courier New" w:hAnsi="Courier New" w:cs="Courier New"/>
                <w:rtl/>
              </w:rPr>
              <w:t>م</w:t>
            </w:r>
          </w:ins>
          <w:r w:rsidR="00EE6742" w:rsidRPr="00EE6742">
            <w:rPr>
              <w:rFonts w:ascii="Courier New" w:hAnsi="Courier New" w:cs="Courier New"/>
              <w:rtl/>
            </w:rPr>
            <w:t>ير</w:t>
          </w:r>
          <w:del w:id="6644" w:author="Transkribus" w:date="2019-12-11T14:30:00Z">
            <w:r w:rsidRPr="009B6BCA">
              <w:rPr>
                <w:rFonts w:ascii="Courier New" w:hAnsi="Courier New" w:cs="Courier New"/>
                <w:rtl/>
              </w:rPr>
              <w:delText>ة</w:delText>
            </w:r>
          </w:del>
          <w:ins w:id="6645"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منه الى الصدف</w:t>
          </w:r>
          <w:del w:id="6646"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11204B" w14:textId="367FF5AA" w:rsidR="00EE6742" w:rsidRPr="00EE6742" w:rsidRDefault="009B6BCA" w:rsidP="00EE6742">
      <w:pPr>
        <w:pStyle w:val="NurText"/>
        <w:bidi/>
        <w:rPr>
          <w:ins w:id="6647" w:author="Transkribus" w:date="2019-12-11T14:30:00Z"/>
          <w:rFonts w:ascii="Courier New" w:hAnsi="Courier New" w:cs="Courier New"/>
        </w:rPr>
      </w:pPr>
      <w:dir w:val="rtl">
        <w:dir w:val="rtl">
          <w:r w:rsidR="00EE6742" w:rsidRPr="00EE6742">
            <w:rPr>
              <w:rFonts w:ascii="Courier New" w:hAnsi="Courier New" w:cs="Courier New"/>
              <w:rtl/>
            </w:rPr>
            <w:t>ومن ك</w:t>
          </w:r>
          <w:ins w:id="6648"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لامه قال فى </w:t>
          </w:r>
          <w:del w:id="6649" w:author="Transkribus" w:date="2019-12-11T14:30:00Z">
            <w:r w:rsidRPr="009B6BCA">
              <w:rPr>
                <w:rFonts w:ascii="Courier New" w:hAnsi="Courier New" w:cs="Courier New"/>
                <w:rtl/>
              </w:rPr>
              <w:delText>دعاءاللهم يا قيام</w:delText>
            </w:r>
          </w:del>
          <w:ins w:id="6650" w:author="Transkribus" w:date="2019-12-11T14:30:00Z">
            <w:r w:rsidR="00EE6742" w:rsidRPr="00EE6742">
              <w:rPr>
                <w:rFonts w:ascii="Courier New" w:hAnsi="Courier New" w:cs="Courier New"/>
                <w:rtl/>
              </w:rPr>
              <w:t>دعاء اللهم بانبام</w:t>
            </w:r>
          </w:ins>
          <w:r w:rsidR="00EE6742" w:rsidRPr="00EE6742">
            <w:rPr>
              <w:rFonts w:ascii="Courier New" w:hAnsi="Courier New" w:cs="Courier New"/>
              <w:rtl/>
            </w:rPr>
            <w:t xml:space="preserve"> الوجود </w:t>
          </w:r>
          <w:del w:id="6651" w:author="Transkribus" w:date="2019-12-11T14:30:00Z">
            <w:r w:rsidRPr="009B6BCA">
              <w:rPr>
                <w:rFonts w:ascii="Courier New" w:hAnsi="Courier New" w:cs="Courier New"/>
                <w:rtl/>
              </w:rPr>
              <w:delText>وفائض الجود ومنزل</w:delText>
            </w:r>
          </w:del>
          <w:ins w:id="6652" w:author="Transkribus" w:date="2019-12-11T14:30:00Z">
            <w:r w:rsidR="00EE6742" w:rsidRPr="00EE6742">
              <w:rPr>
                <w:rFonts w:ascii="Courier New" w:hAnsi="Courier New" w:cs="Courier New"/>
                <w:rtl/>
              </w:rPr>
              <w:t>وقاقض الحود ومترل</w:t>
            </w:r>
          </w:ins>
          <w:r w:rsidR="00EE6742" w:rsidRPr="00EE6742">
            <w:rPr>
              <w:rFonts w:ascii="Courier New" w:hAnsi="Courier New" w:cs="Courier New"/>
              <w:rtl/>
            </w:rPr>
            <w:t xml:space="preserve"> البركات </w:t>
          </w:r>
          <w:del w:id="6653" w:author="Transkribus" w:date="2019-12-11T14:30:00Z">
            <w:r w:rsidRPr="009B6BCA">
              <w:rPr>
                <w:rFonts w:ascii="Courier New" w:hAnsi="Courier New" w:cs="Courier New"/>
                <w:rtl/>
              </w:rPr>
              <w:delText>ومنتهى الرغبات منور</w:delText>
            </w:r>
          </w:del>
          <w:ins w:id="6654" w:author="Transkribus" w:date="2019-12-11T14:30:00Z">
            <w:r w:rsidR="00EE6742" w:rsidRPr="00EE6742">
              <w:rPr>
                <w:rFonts w:ascii="Courier New" w:hAnsi="Courier New" w:cs="Courier New"/>
                <w:rtl/>
              </w:rPr>
              <w:t>ومتتهى الرعبات</w:t>
            </w:r>
          </w:ins>
        </w:dir>
      </w:dir>
    </w:p>
    <w:p w14:paraId="0010B7B0" w14:textId="31DD6FBE" w:rsidR="00EE6742" w:rsidRPr="00EE6742" w:rsidRDefault="00EE6742" w:rsidP="00EE6742">
      <w:pPr>
        <w:pStyle w:val="NurText"/>
        <w:bidi/>
        <w:rPr>
          <w:ins w:id="6655" w:author="Transkribus" w:date="2019-12-11T14:30:00Z"/>
          <w:rFonts w:ascii="Courier New" w:hAnsi="Courier New" w:cs="Courier New"/>
        </w:rPr>
      </w:pPr>
      <w:ins w:id="6656" w:author="Transkribus" w:date="2019-12-11T14:30:00Z">
        <w:r w:rsidRPr="00EE6742">
          <w:rPr>
            <w:rFonts w:ascii="Courier New" w:hAnsi="Courier New" w:cs="Courier New"/>
            <w:rtl/>
          </w:rPr>
          <w:t>ابقور</w:t>
        </w:r>
      </w:ins>
      <w:r w:rsidRPr="00EE6742">
        <w:rPr>
          <w:rFonts w:ascii="Courier New" w:hAnsi="Courier New" w:cs="Courier New"/>
          <w:rtl/>
        </w:rPr>
        <w:t xml:space="preserve"> النور </w:t>
      </w:r>
      <w:del w:id="6657" w:author="Transkribus" w:date="2019-12-11T14:30:00Z">
        <w:r w:rsidR="009B6BCA" w:rsidRPr="009B6BCA">
          <w:rPr>
            <w:rFonts w:ascii="Courier New" w:hAnsi="Courier New" w:cs="Courier New"/>
            <w:rtl/>
          </w:rPr>
          <w:delText>ومدبر الامور وواهب حياة العالمين امددنا بنورك ووفقنا لمرضاتك</w:delText>
        </w:r>
      </w:del>
      <w:ins w:id="6658" w:author="Transkribus" w:date="2019-12-11T14:30:00Z">
        <w:r w:rsidRPr="00EE6742">
          <w:rPr>
            <w:rFonts w:ascii="Courier New" w:hAnsi="Courier New" w:cs="Courier New"/>
            <w:rtl/>
          </w:rPr>
          <w:t>ومذير الامورواهب جباة العالمسين اهدد ثايفورل ووفقنالر صائك</w:t>
        </w:r>
      </w:ins>
      <w:r w:rsidRPr="00EE6742">
        <w:rPr>
          <w:rFonts w:ascii="Courier New" w:hAnsi="Courier New" w:cs="Courier New"/>
          <w:rtl/>
        </w:rPr>
        <w:t xml:space="preserve"> والهمنا</w:t>
      </w:r>
      <w:del w:id="6659" w:author="Transkribus" w:date="2019-12-11T14:30:00Z">
        <w:r w:rsidR="009B6BCA" w:rsidRPr="009B6BCA">
          <w:rPr>
            <w:rFonts w:ascii="Courier New" w:hAnsi="Courier New" w:cs="Courier New"/>
            <w:rtl/>
          </w:rPr>
          <w:delText xml:space="preserve"> رشدك وطهرنا من</w:delText>
        </w:r>
      </w:del>
    </w:p>
    <w:p w14:paraId="1C6397A2" w14:textId="0DD5A4D7" w:rsidR="00EE6742" w:rsidRPr="00EE6742" w:rsidRDefault="00EE6742" w:rsidP="00EE6742">
      <w:pPr>
        <w:pStyle w:val="NurText"/>
        <w:bidi/>
        <w:rPr>
          <w:ins w:id="6660" w:author="Transkribus" w:date="2019-12-11T14:30:00Z"/>
          <w:rFonts w:ascii="Courier New" w:hAnsi="Courier New" w:cs="Courier New"/>
        </w:rPr>
      </w:pPr>
      <w:ins w:id="6661" w:author="Transkribus" w:date="2019-12-11T14:30:00Z">
        <w:r w:rsidRPr="00EE6742">
          <w:rPr>
            <w:rFonts w:ascii="Courier New" w:hAnsi="Courier New" w:cs="Courier New"/>
            <w:rtl/>
          </w:rPr>
          <w:t>ارشدلة وطهر ثامن</w:t>
        </w:r>
      </w:ins>
      <w:r w:rsidRPr="00EE6742">
        <w:rPr>
          <w:rFonts w:ascii="Courier New" w:hAnsi="Courier New" w:cs="Courier New"/>
          <w:rtl/>
        </w:rPr>
        <w:t xml:space="preserve"> رجس </w:t>
      </w:r>
      <w:del w:id="6662" w:author="Transkribus" w:date="2019-12-11T14:30:00Z">
        <w:r w:rsidR="009B6BCA" w:rsidRPr="009B6BCA">
          <w:rPr>
            <w:rFonts w:ascii="Courier New" w:hAnsi="Courier New" w:cs="Courier New"/>
            <w:rtl/>
          </w:rPr>
          <w:delText xml:space="preserve">الظلمات وخلصنا من </w:delText>
        </w:r>
      </w:del>
      <w:ins w:id="6663" w:author="Transkribus" w:date="2019-12-11T14:30:00Z">
        <w:r w:rsidRPr="00EE6742">
          <w:rPr>
            <w:rFonts w:ascii="Courier New" w:hAnsi="Courier New" w:cs="Courier New"/>
            <w:rtl/>
          </w:rPr>
          <w:t xml:space="preserve">الطلات وخلسنامن </w:t>
        </w:r>
      </w:ins>
      <w:r w:rsidRPr="00EE6742">
        <w:rPr>
          <w:rFonts w:ascii="Courier New" w:hAnsi="Courier New" w:cs="Courier New"/>
          <w:rtl/>
        </w:rPr>
        <w:t xml:space="preserve">غسق الطبيعة الى مشاهدة </w:t>
      </w:r>
      <w:del w:id="6664" w:author="Transkribus" w:date="2019-12-11T14:30:00Z">
        <w:r w:rsidR="009B6BCA" w:rsidRPr="009B6BCA">
          <w:rPr>
            <w:rFonts w:ascii="Courier New" w:hAnsi="Courier New" w:cs="Courier New"/>
            <w:rtl/>
          </w:rPr>
          <w:delText>انوارك ومعاينة اضوائك</w:delText>
        </w:r>
      </w:del>
      <w:ins w:id="6665" w:author="Transkribus" w:date="2019-12-11T14:30:00Z">
        <w:r w:rsidRPr="00EE6742">
          <w:rPr>
            <w:rFonts w:ascii="Courier New" w:hAnsi="Courier New" w:cs="Courier New"/>
            <w:rtl/>
          </w:rPr>
          <w:t>أبو ارك</w:t>
        </w:r>
      </w:ins>
    </w:p>
    <w:p w14:paraId="33BCDA46" w14:textId="582187AC" w:rsidR="00EE6742" w:rsidRPr="00EE6742" w:rsidRDefault="00EE6742" w:rsidP="00EE6742">
      <w:pPr>
        <w:pStyle w:val="NurText"/>
        <w:bidi/>
        <w:rPr>
          <w:rFonts w:ascii="Courier New" w:hAnsi="Courier New" w:cs="Courier New"/>
        </w:rPr>
      </w:pPr>
      <w:ins w:id="6666" w:author="Transkribus" w:date="2019-12-11T14:30:00Z">
        <w:r w:rsidRPr="00EE6742">
          <w:rPr>
            <w:rFonts w:ascii="Courier New" w:hAnsi="Courier New" w:cs="Courier New"/>
            <w:rtl/>
          </w:rPr>
          <w:t>و معابثة أصواتل</w:t>
        </w:r>
      </w:ins>
      <w:r w:rsidRPr="00EE6742">
        <w:rPr>
          <w:rFonts w:ascii="Courier New" w:hAnsi="Courier New" w:cs="Courier New"/>
          <w:rtl/>
        </w:rPr>
        <w:t xml:space="preserve"> ومجاورة </w:t>
      </w:r>
      <w:del w:id="6667" w:author="Transkribus" w:date="2019-12-11T14:30:00Z">
        <w:r w:rsidR="009B6BCA" w:rsidRPr="009B6BCA">
          <w:rPr>
            <w:rFonts w:ascii="Courier New" w:hAnsi="Courier New" w:cs="Courier New"/>
            <w:rtl/>
          </w:rPr>
          <w:delText>مقربيك وموافقة سكان ملكوتك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668" w:author="Transkribus" w:date="2019-12-11T14:30:00Z">
        <w:r w:rsidRPr="00EE6742">
          <w:rPr>
            <w:rFonts w:ascii="Courier New" w:hAnsi="Courier New" w:cs="Courier New"/>
            <w:rtl/>
          </w:rPr>
          <w:t>معريك وموافقه يان ملكوتلك واجسرقامع الدين</w:t>
        </w:r>
      </w:ins>
    </w:p>
    <w:p w14:paraId="6232660D" w14:textId="77777777" w:rsidR="009B6BCA" w:rsidRPr="009B6BCA" w:rsidRDefault="009B6BCA" w:rsidP="009B6BCA">
      <w:pPr>
        <w:pStyle w:val="NurText"/>
        <w:bidi/>
        <w:rPr>
          <w:del w:id="6669" w:author="Transkribus" w:date="2019-12-11T14:30:00Z"/>
          <w:rFonts w:ascii="Courier New" w:hAnsi="Courier New" w:cs="Courier New"/>
        </w:rPr>
      </w:pPr>
      <w:dir w:val="rtl">
        <w:dir w:val="rtl">
          <w:del w:id="6670" w:author="Transkribus" w:date="2019-12-11T14:30:00Z">
            <w:r w:rsidRPr="009B6BCA">
              <w:rPr>
                <w:rFonts w:ascii="Courier New" w:hAnsi="Courier New" w:cs="Courier New"/>
                <w:rtl/>
              </w:rPr>
              <w:delText>واحشرنا مع الذين انعمت</w:delText>
            </w:r>
          </w:del>
          <w:ins w:id="6671" w:author="Transkribus" w:date="2019-12-11T14:30:00Z">
            <w:r w:rsidR="00EE6742" w:rsidRPr="00EE6742">
              <w:rPr>
                <w:rFonts w:ascii="Courier New" w:hAnsi="Courier New" w:cs="Courier New"/>
                <w:rtl/>
              </w:rPr>
              <w:t>أنعقت</w:t>
            </w:r>
          </w:ins>
          <w:r w:rsidR="00EE6742" w:rsidRPr="00EE6742">
            <w:rPr>
              <w:rFonts w:ascii="Courier New" w:hAnsi="Courier New" w:cs="Courier New"/>
              <w:rtl/>
            </w:rPr>
            <w:t xml:space="preserve"> عليهم من </w:t>
          </w:r>
          <w:del w:id="6672" w:author="Transkribus" w:date="2019-12-11T14:30:00Z">
            <w:r w:rsidRPr="009B6BCA">
              <w:rPr>
                <w:rFonts w:ascii="Courier New" w:hAnsi="Courier New" w:cs="Courier New"/>
                <w:rtl/>
              </w:rPr>
              <w:delText>الملائكة والصديقين والانبياء والمرسلين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F0E8E49" w14:textId="0EFD4632" w:rsidR="00EE6742" w:rsidRPr="00EE6742" w:rsidRDefault="009B6BCA" w:rsidP="00EE6742">
      <w:pPr>
        <w:pStyle w:val="NurText"/>
        <w:bidi/>
        <w:rPr>
          <w:rFonts w:ascii="Courier New" w:hAnsi="Courier New" w:cs="Courier New"/>
        </w:rPr>
      </w:pPr>
      <w:dir w:val="rtl">
        <w:dir w:val="rtl">
          <w:del w:id="6673" w:author="Transkribus" w:date="2019-12-11T14:30:00Z">
            <w:r w:rsidRPr="009B6BCA">
              <w:rPr>
                <w:rFonts w:ascii="Courier New" w:hAnsi="Courier New" w:cs="Courier New"/>
                <w:rtl/>
              </w:rPr>
              <w:delText>ومن شعر</w:delText>
            </w:r>
          </w:del>
          <w:ins w:id="6674" w:author="Transkribus" w:date="2019-12-11T14:30:00Z">
            <w:r w:rsidR="00EE6742" w:rsidRPr="00EE6742">
              <w:rPr>
                <w:rFonts w:ascii="Courier New" w:hAnsi="Courier New" w:cs="Courier New"/>
                <w:rtl/>
              </w:rPr>
              <w:t>الملاشكة والصديعين والاشبباء والمر سلسين أو من اشعر</w:t>
            </w:r>
          </w:ins>
          <w:r w:rsidR="00EE6742" w:rsidRPr="00EE6742">
            <w:rPr>
              <w:rFonts w:ascii="Courier New" w:hAnsi="Courier New" w:cs="Courier New"/>
              <w:rtl/>
            </w:rPr>
            <w:t xml:space="preserve"> شهاب الدين</w:t>
          </w:r>
          <w:del w:id="6675" w:author="Transkribus" w:date="2019-12-11T14:30:00Z">
            <w:r w:rsidRPr="009B6BCA">
              <w:rPr>
                <w:rFonts w:ascii="Courier New" w:hAnsi="Courier New" w:cs="Courier New"/>
                <w:rtl/>
              </w:rPr>
              <w:delText xml:space="preserve"> السهروردي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758513" w14:textId="257AB7D8" w:rsidR="00EE6742" w:rsidRPr="00EE6742" w:rsidRDefault="009B6BCA" w:rsidP="00EE6742">
      <w:pPr>
        <w:pStyle w:val="NurText"/>
        <w:bidi/>
        <w:rPr>
          <w:ins w:id="6676" w:author="Transkribus" w:date="2019-12-11T14:30:00Z"/>
          <w:rFonts w:ascii="Courier New" w:hAnsi="Courier New" w:cs="Courier New"/>
        </w:rPr>
      </w:pPr>
      <w:dir w:val="rtl">
        <w:dir w:val="rtl">
          <w:del w:id="6677" w:author="Transkribus" w:date="2019-12-11T14:30:00Z">
            <w:r w:rsidRPr="009B6BCA">
              <w:rPr>
                <w:rFonts w:ascii="Courier New" w:hAnsi="Courier New" w:cs="Courier New"/>
                <w:rtl/>
              </w:rPr>
              <w:delText>ابدا تحن اليكم الارواح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678" w:author="Transkribus" w:date="2019-12-11T14:30:00Z">
            <w:r w:rsidR="00EE6742" w:rsidRPr="00EE6742">
              <w:rPr>
                <w:rFonts w:ascii="Courier New" w:hAnsi="Courier New" w:cs="Courier New"/>
                <w:rtl/>
              </w:rPr>
              <w:t>السهروردى</w:t>
            </w:r>
          </w:ins>
        </w:dir>
      </w:dir>
    </w:p>
    <w:p w14:paraId="637EFBCC" w14:textId="77777777" w:rsidR="00EE6742" w:rsidRPr="00EE6742" w:rsidRDefault="00EE6742" w:rsidP="00EE6742">
      <w:pPr>
        <w:pStyle w:val="NurText"/>
        <w:bidi/>
        <w:rPr>
          <w:ins w:id="6679" w:author="Transkribus" w:date="2019-12-11T14:30:00Z"/>
          <w:rFonts w:ascii="Courier New" w:hAnsi="Courier New" w:cs="Courier New"/>
        </w:rPr>
      </w:pPr>
      <w:ins w:id="6680" w:author="Transkribus" w:date="2019-12-11T14:30:00Z">
        <w:r w:rsidRPr="00EE6742">
          <w:rPr>
            <w:rFonts w:ascii="Courier New" w:hAnsi="Courier New" w:cs="Courier New"/>
            <w:rtl/>
          </w:rPr>
          <w:t>الكاسل</w:t>
        </w:r>
      </w:ins>
    </w:p>
    <w:p w14:paraId="198EAF68" w14:textId="6FEB9E7A" w:rsidR="00EE6742" w:rsidRPr="00EE6742" w:rsidRDefault="00EE6742" w:rsidP="00EE6742">
      <w:pPr>
        <w:pStyle w:val="NurText"/>
        <w:bidi/>
        <w:rPr>
          <w:rFonts w:ascii="Courier New" w:hAnsi="Courier New" w:cs="Courier New"/>
        </w:rPr>
      </w:pPr>
      <w:ins w:id="6681" w:author="Transkribus" w:date="2019-12-11T14:30:00Z">
        <w:r w:rsidRPr="00EE6742">
          <w:rPr>
            <w:rFonts w:ascii="Courier New" w:hAnsi="Courier New" w:cs="Courier New"/>
            <w:rtl/>
          </w:rPr>
          <w:t xml:space="preserve">أبد احسن الم الارواج * </w:t>
        </w:r>
      </w:ins>
      <w:r w:rsidRPr="00EE6742">
        <w:rPr>
          <w:rFonts w:ascii="Courier New" w:hAnsi="Courier New" w:cs="Courier New"/>
          <w:rtl/>
        </w:rPr>
        <w:t xml:space="preserve">ووصالكم </w:t>
      </w:r>
      <w:del w:id="6682" w:author="Transkribus" w:date="2019-12-11T14:30:00Z">
        <w:r w:rsidR="009B6BCA" w:rsidRPr="009B6BCA">
          <w:rPr>
            <w:rFonts w:ascii="Courier New" w:hAnsi="Courier New" w:cs="Courier New"/>
            <w:rtl/>
          </w:rPr>
          <w:delText>ريحانها والراح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683" w:author="Transkribus" w:date="2019-12-11T14:30:00Z">
        <w:r w:rsidRPr="00EE6742">
          <w:rPr>
            <w:rFonts w:ascii="Courier New" w:hAnsi="Courier New" w:cs="Courier New"/>
            <w:rtl/>
          </w:rPr>
          <w:t>رمجانها والراحم</w:t>
        </w:r>
      </w:ins>
    </w:p>
    <w:p w14:paraId="11EBEAA5" w14:textId="1B9C9A9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وقلوب </w:t>
          </w:r>
          <w:del w:id="6684" w:author="Transkribus" w:date="2019-12-11T14:30:00Z">
            <w:r w:rsidRPr="009B6BCA">
              <w:rPr>
                <w:rFonts w:ascii="Courier New" w:hAnsi="Courier New" w:cs="Courier New"/>
                <w:rtl/>
              </w:rPr>
              <w:delText>ا</w:delText>
            </w:r>
          </w:del>
          <w:ins w:id="6685"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هل ودادكم </w:t>
          </w:r>
          <w:del w:id="6686" w:author="Transkribus" w:date="2019-12-11T14:30:00Z">
            <w:r w:rsidRPr="009B6BCA">
              <w:rPr>
                <w:rFonts w:ascii="Courier New" w:hAnsi="Courier New" w:cs="Courier New"/>
                <w:rtl/>
              </w:rPr>
              <w:delText>تشتاقكم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687" w:author="Transkribus" w:date="2019-12-11T14:30:00Z">
            <w:r w:rsidR="00EE6742" w:rsidRPr="00EE6742">
              <w:rPr>
                <w:rFonts w:ascii="Courier New" w:hAnsi="Courier New" w:cs="Courier New"/>
                <w:rtl/>
              </w:rPr>
              <w:t xml:space="preserve">تشناقكم ٩ </w:t>
            </w:r>
          </w:ins>
          <w:r w:rsidR="00EE6742" w:rsidRPr="00EE6742">
            <w:rPr>
              <w:rFonts w:ascii="Courier New" w:hAnsi="Courier New" w:cs="Courier New"/>
              <w:rtl/>
            </w:rPr>
            <w:t xml:space="preserve">والى </w:t>
          </w:r>
          <w:del w:id="6688" w:author="Transkribus" w:date="2019-12-11T14:30:00Z">
            <w:r w:rsidRPr="009B6BCA">
              <w:rPr>
                <w:rFonts w:ascii="Courier New" w:hAnsi="Courier New" w:cs="Courier New"/>
                <w:rtl/>
              </w:rPr>
              <w:delText>لذيذ وصالكم ترتاح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689" w:author="Transkribus" w:date="2019-12-11T14:30:00Z">
            <w:r w:rsidR="00EE6742" w:rsidRPr="00EE6742">
              <w:rPr>
                <w:rFonts w:ascii="Courier New" w:hAnsi="Courier New" w:cs="Courier New"/>
                <w:rtl/>
              </w:rPr>
              <w:t>لذيد وصالكسم ترثاح</w:t>
            </w:r>
          </w:ins>
        </w:dir>
      </w:dir>
    </w:p>
    <w:p w14:paraId="229588D2" w14:textId="0F0A1006" w:rsidR="00EE6742" w:rsidRPr="00EE6742" w:rsidRDefault="009B6BCA" w:rsidP="00EE6742">
      <w:pPr>
        <w:pStyle w:val="NurText"/>
        <w:bidi/>
        <w:rPr>
          <w:rFonts w:ascii="Courier New" w:hAnsi="Courier New" w:cs="Courier New"/>
        </w:rPr>
      </w:pPr>
      <w:dir w:val="rtl">
        <w:dir w:val="rtl">
          <w:del w:id="6690" w:author="Transkribus" w:date="2019-12-11T14:30:00Z">
            <w:r w:rsidRPr="009B6BCA">
              <w:rPr>
                <w:rFonts w:ascii="Courier New" w:hAnsi="Courier New" w:cs="Courier New"/>
                <w:rtl/>
              </w:rPr>
              <w:delText>وارحمتا للعاشقين تكلفوا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ستر المحبة</w:delText>
                </w:r>
              </w:dir>
            </w:dir>
          </w:del>
          <w:ins w:id="6691" w:author="Transkribus" w:date="2019-12-11T14:30:00Z">
            <w:r w:rsidR="00EE6742" w:rsidRPr="00EE6742">
              <w:rPr>
                <w:rFonts w:ascii="Courier New" w:hAnsi="Courier New" w:cs="Courier New"/>
                <w:rtl/>
              </w:rPr>
              <w:t>وارحما العاشعين كاغوا * شير المجبة</w:t>
            </w:r>
          </w:ins>
          <w:r w:rsidR="00EE6742" w:rsidRPr="00EE6742">
            <w:rPr>
              <w:rFonts w:ascii="Courier New" w:hAnsi="Courier New" w:cs="Courier New"/>
              <w:rtl/>
            </w:rPr>
            <w:t xml:space="preserve"> والهوى </w:t>
          </w:r>
          <w:del w:id="6692" w:author="Transkribus" w:date="2019-12-11T14:30:00Z">
            <w:r w:rsidRPr="009B6BCA">
              <w:rPr>
                <w:rFonts w:ascii="Courier New" w:hAnsi="Courier New" w:cs="Courier New"/>
                <w:rtl/>
              </w:rPr>
              <w:delText>فضاح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693" w:author="Transkribus" w:date="2019-12-11T14:30:00Z">
            <w:r w:rsidR="00EE6742" w:rsidRPr="00EE6742">
              <w:rPr>
                <w:rFonts w:ascii="Courier New" w:hAnsi="Courier New" w:cs="Courier New"/>
                <w:rtl/>
              </w:rPr>
              <w:t>فصاج</w:t>
            </w:r>
          </w:ins>
        </w:dir>
      </w:dir>
    </w:p>
    <w:p w14:paraId="5DAEA1B3" w14:textId="5DA92B8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بالسر </w:t>
          </w:r>
          <w:del w:id="6694" w:author="Transkribus" w:date="2019-12-11T14:30:00Z">
            <w:r w:rsidR="009B6BCA" w:rsidRPr="009B6BCA">
              <w:rPr>
                <w:rFonts w:ascii="Courier New" w:hAnsi="Courier New" w:cs="Courier New"/>
                <w:rtl/>
              </w:rPr>
              <w:delText>ان باحوا تباح دماؤهم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6695" w:author="Transkribus" w:date="2019-12-11T14:30:00Z">
            <w:r w:rsidRPr="00EE6742">
              <w:rPr>
                <w:rFonts w:ascii="Courier New" w:hAnsi="Courier New" w:cs="Courier New"/>
                <w:rtl/>
              </w:rPr>
              <w:t xml:space="preserve">ابن باحواتباج دماوهم * </w:t>
            </w:r>
          </w:ins>
          <w:r w:rsidRPr="00EE6742">
            <w:rPr>
              <w:rFonts w:ascii="Courier New" w:hAnsi="Courier New" w:cs="Courier New"/>
              <w:rtl/>
            </w:rPr>
            <w:t>وكذا دماء البا</w:t>
          </w:r>
          <w:del w:id="6696" w:author="Transkribus" w:date="2019-12-11T14:30:00Z">
            <w:r w:rsidR="009B6BCA" w:rsidRPr="009B6BCA">
              <w:rPr>
                <w:rFonts w:ascii="Courier New" w:hAnsi="Courier New" w:cs="Courier New"/>
                <w:rtl/>
              </w:rPr>
              <w:delText>ئ</w:delText>
            </w:r>
          </w:del>
          <w:ins w:id="6697" w:author="Transkribus" w:date="2019-12-11T14:30:00Z">
            <w:r w:rsidRPr="00EE6742">
              <w:rPr>
                <w:rFonts w:ascii="Courier New" w:hAnsi="Courier New" w:cs="Courier New"/>
                <w:rtl/>
              </w:rPr>
              <w:t>ب</w:t>
            </w:r>
          </w:ins>
          <w:r w:rsidRPr="00EE6742">
            <w:rPr>
              <w:rFonts w:ascii="Courier New" w:hAnsi="Courier New" w:cs="Courier New"/>
              <w:rtl/>
            </w:rPr>
            <w:t>ح</w:t>
          </w:r>
          <w:ins w:id="6698" w:author="Transkribus" w:date="2019-12-11T14:30:00Z">
            <w:r w:rsidRPr="00EE6742">
              <w:rPr>
                <w:rFonts w:ascii="Courier New" w:hAnsi="Courier New" w:cs="Courier New"/>
                <w:rtl/>
              </w:rPr>
              <w:t>س</w:t>
            </w:r>
          </w:ins>
          <w:r w:rsidRPr="00EE6742">
            <w:rPr>
              <w:rFonts w:ascii="Courier New" w:hAnsi="Courier New" w:cs="Courier New"/>
              <w:rtl/>
            </w:rPr>
            <w:t>ين تباح</w:t>
          </w:r>
          <w:del w:id="669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0F7E3FD3" w14:textId="68D5908C" w:rsidR="00EE6742" w:rsidRPr="00EE6742" w:rsidRDefault="009B6BCA" w:rsidP="00EE6742">
      <w:pPr>
        <w:pStyle w:val="NurText"/>
        <w:bidi/>
        <w:rPr>
          <w:rFonts w:ascii="Courier New" w:hAnsi="Courier New" w:cs="Courier New"/>
        </w:rPr>
      </w:pPr>
      <w:dir w:val="rtl">
        <w:dir w:val="rtl">
          <w:del w:id="6700" w:author="Transkribus" w:date="2019-12-11T14:30:00Z">
            <w:r w:rsidRPr="009B6BCA">
              <w:rPr>
                <w:rFonts w:ascii="Courier New" w:hAnsi="Courier New" w:cs="Courier New"/>
                <w:rtl/>
              </w:rPr>
              <w:delText>واذا هم كتموا تحدث عنهم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701" w:author="Transkribus" w:date="2019-12-11T14:30:00Z">
            <w:r w:rsidR="00EE6742" w:rsidRPr="00EE6742">
              <w:rPr>
                <w:rFonts w:ascii="Courier New" w:hAnsi="Courier New" w:cs="Courier New"/>
                <w:rtl/>
              </w:rPr>
              <w:t xml:space="preserve">واذاهيم كموا جدب عنم * </w:t>
            </w:r>
          </w:ins>
          <w:r w:rsidR="00EE6742" w:rsidRPr="00EE6742">
            <w:rPr>
              <w:rFonts w:ascii="Courier New" w:hAnsi="Courier New" w:cs="Courier New"/>
              <w:rtl/>
            </w:rPr>
            <w:t>عند الوشاة المدمع السحا</w:t>
          </w:r>
          <w:del w:id="6702" w:author="Transkribus" w:date="2019-12-11T14:30:00Z">
            <w:r w:rsidRPr="009B6BCA">
              <w:rPr>
                <w:rFonts w:ascii="Courier New" w:hAnsi="Courier New" w:cs="Courier New"/>
                <w:rtl/>
              </w:rPr>
              <w:delText>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03" w:author="Transkribus" w:date="2019-12-11T14:30:00Z">
            <w:r w:rsidR="00EE6742" w:rsidRPr="00EE6742">
              <w:rPr>
                <w:rFonts w:ascii="Courier New" w:hAnsi="Courier New" w:cs="Courier New"/>
                <w:rtl/>
              </w:rPr>
              <w:t>س</w:t>
            </w:r>
          </w:ins>
        </w:dir>
      </w:dir>
    </w:p>
    <w:p w14:paraId="64173DF3" w14:textId="77777777" w:rsidR="009B6BCA" w:rsidRPr="009B6BCA" w:rsidRDefault="009B6BCA" w:rsidP="009B6BCA">
      <w:pPr>
        <w:pStyle w:val="NurText"/>
        <w:bidi/>
        <w:rPr>
          <w:del w:id="6704" w:author="Transkribus" w:date="2019-12-11T14:30:00Z"/>
          <w:rFonts w:ascii="Courier New" w:hAnsi="Courier New" w:cs="Courier New"/>
        </w:rPr>
      </w:pPr>
      <w:dir w:val="rtl">
        <w:dir w:val="rtl">
          <w:del w:id="6705" w:author="Transkribus" w:date="2019-12-11T14:30:00Z">
            <w:r w:rsidRPr="009B6BCA">
              <w:rPr>
                <w:rFonts w:ascii="Courier New" w:hAnsi="Courier New" w:cs="Courier New"/>
                <w:rtl/>
              </w:rPr>
              <w:delText>وبدت شواهد للسقام عليهم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فيها لمشكل امرهم ايضاح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963356D" w14:textId="6AB06D1D" w:rsidR="00EE6742" w:rsidRPr="00EE6742" w:rsidRDefault="009B6BCA" w:rsidP="00EE6742">
      <w:pPr>
        <w:pStyle w:val="NurText"/>
        <w:bidi/>
        <w:rPr>
          <w:ins w:id="6706" w:author="Transkribus" w:date="2019-12-11T14:30:00Z"/>
          <w:rFonts w:ascii="Courier New" w:hAnsi="Courier New" w:cs="Courier New"/>
        </w:rPr>
      </w:pPr>
      <w:dir w:val="rtl">
        <w:dir w:val="rtl">
          <w:del w:id="6707" w:author="Transkribus" w:date="2019-12-11T14:30:00Z">
            <w:r w:rsidRPr="009B6BCA">
              <w:rPr>
                <w:rFonts w:ascii="Courier New" w:hAnsi="Courier New" w:cs="Courier New"/>
                <w:rtl/>
              </w:rPr>
              <w:delText xml:space="preserve">خفض الجناح لكم </w:delText>
            </w:r>
          </w:del>
          <w:ins w:id="6708" w:author="Transkribus" w:date="2019-12-11T14:30:00Z">
            <w:r w:rsidR="00EE6742" w:rsidRPr="00EE6742">
              <w:rPr>
                <w:rFonts w:ascii="Courier New" w:hAnsi="Courier New" w:cs="Courier New"/>
                <w:rtl/>
              </w:rPr>
              <w:t>ويذ سواهد السقام عليهم * فيه الشكل أمرهم ابصاح</w:t>
            </w:r>
          </w:ins>
        </w:dir>
      </w:dir>
    </w:p>
    <w:p w14:paraId="6E058424" w14:textId="39047631" w:rsidR="00EE6742" w:rsidRPr="00EE6742" w:rsidRDefault="00EE6742" w:rsidP="00EE6742">
      <w:pPr>
        <w:pStyle w:val="NurText"/>
        <w:bidi/>
        <w:rPr>
          <w:rFonts w:ascii="Courier New" w:hAnsi="Courier New" w:cs="Courier New"/>
        </w:rPr>
      </w:pPr>
      <w:ins w:id="6709" w:author="Transkribus" w:date="2019-12-11T14:30:00Z">
        <w:r w:rsidRPr="00EE6742">
          <w:rPr>
            <w:rFonts w:ascii="Courier New" w:hAnsi="Courier New" w:cs="Courier New"/>
            <w:rtl/>
          </w:rPr>
          <w:t xml:space="preserve">خقس الحناج الكم </w:t>
        </w:r>
      </w:ins>
      <w:r w:rsidRPr="00EE6742">
        <w:rPr>
          <w:rFonts w:ascii="Courier New" w:hAnsi="Courier New" w:cs="Courier New"/>
          <w:rtl/>
        </w:rPr>
        <w:t>وليس عليهم</w:t>
      </w:r>
      <w:del w:id="671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ins w:id="6711" w:author="Transkribus" w:date="2019-12-11T14:30:00Z">
            <w:r w:rsidRPr="00EE6742">
              <w:rPr>
                <w:rFonts w:ascii="Courier New" w:hAnsi="Courier New" w:cs="Courier New"/>
                <w:rtl/>
              </w:rPr>
              <w:t>ا</w:t>
            </w:r>
          </w:ins>
          <w:r w:rsidRPr="00EE6742">
            <w:rPr>
              <w:rFonts w:ascii="Courier New" w:hAnsi="Courier New" w:cs="Courier New"/>
              <w:rtl/>
            </w:rPr>
            <w:t>ل</w:t>
          </w:r>
          <w:del w:id="6712"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صب فى خفض </w:t>
          </w:r>
          <w:del w:id="6713" w:author="Transkribus" w:date="2019-12-11T14:30:00Z">
            <w:r w:rsidR="009B6BCA" w:rsidRPr="009B6BCA">
              <w:rPr>
                <w:rFonts w:ascii="Courier New" w:hAnsi="Courier New" w:cs="Courier New"/>
                <w:rtl/>
              </w:rPr>
              <w:delText>الجناح جناح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714" w:author="Transkribus" w:date="2019-12-11T14:30:00Z">
            <w:r w:rsidRPr="00EE6742">
              <w:rPr>
                <w:rFonts w:ascii="Courier New" w:hAnsi="Courier New" w:cs="Courier New"/>
                <w:rtl/>
              </w:rPr>
              <w:t>الحناج جتاج</w:t>
            </w:r>
          </w:ins>
        </w:dir>
      </w:dir>
    </w:p>
    <w:p w14:paraId="64AB487F" w14:textId="691562F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فالى </w:t>
          </w:r>
          <w:del w:id="6715" w:author="Transkribus" w:date="2019-12-11T14:30:00Z">
            <w:r w:rsidRPr="009B6BCA">
              <w:rPr>
                <w:rFonts w:ascii="Courier New" w:hAnsi="Courier New" w:cs="Courier New"/>
                <w:rtl/>
              </w:rPr>
              <w:delText>لقاكم نفسه مشتاقة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716" w:author="Transkribus" w:date="2019-12-11T14:30:00Z">
            <w:r w:rsidR="00EE6742" w:rsidRPr="00EE6742">
              <w:rPr>
                <w:rFonts w:ascii="Courier New" w:hAnsi="Courier New" w:cs="Courier New"/>
                <w:rtl/>
              </w:rPr>
              <w:t xml:space="preserve">لقام تفسه مشناقة * </w:t>
            </w:r>
          </w:ins>
          <w:r w:rsidR="00EE6742" w:rsidRPr="00EE6742">
            <w:rPr>
              <w:rFonts w:ascii="Courier New" w:hAnsi="Courier New" w:cs="Courier New"/>
              <w:rtl/>
            </w:rPr>
            <w:t xml:space="preserve">والى </w:t>
          </w:r>
          <w:del w:id="6717" w:author="Transkribus" w:date="2019-12-11T14:30:00Z">
            <w:r w:rsidRPr="009B6BCA">
              <w:rPr>
                <w:rFonts w:ascii="Courier New" w:hAnsi="Courier New" w:cs="Courier New"/>
                <w:rtl/>
              </w:rPr>
              <w:delText>رضاكم طرفه طماح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18" w:author="Transkribus" w:date="2019-12-11T14:30:00Z">
            <w:r w:rsidR="00EE6742" w:rsidRPr="00EE6742">
              <w:rPr>
                <w:rFonts w:ascii="Courier New" w:hAnsi="Courier New" w:cs="Courier New"/>
                <w:rtl/>
              </w:rPr>
              <w:t>رشا كم طرقه طسماج</w:t>
            </w:r>
          </w:ins>
        </w:dir>
      </w:dir>
    </w:p>
    <w:p w14:paraId="1A090DE0" w14:textId="55AFD66B" w:rsidR="00EE6742" w:rsidRPr="00EE6742" w:rsidRDefault="009B6BCA" w:rsidP="00EE6742">
      <w:pPr>
        <w:pStyle w:val="NurText"/>
        <w:bidi/>
        <w:rPr>
          <w:rFonts w:ascii="Courier New" w:hAnsi="Courier New" w:cs="Courier New"/>
        </w:rPr>
      </w:pPr>
      <w:dir w:val="rtl">
        <w:dir w:val="rtl">
          <w:del w:id="6719" w:author="Transkribus" w:date="2019-12-11T14:30:00Z">
            <w:r w:rsidRPr="009B6BCA">
              <w:rPr>
                <w:rFonts w:ascii="Courier New" w:hAnsi="Courier New" w:cs="Courier New"/>
                <w:rtl/>
              </w:rPr>
              <w:delText>عودوا بنور الوصل</w:delText>
            </w:r>
          </w:del>
          <w:ins w:id="6720" w:author="Transkribus" w:date="2019-12-11T14:30:00Z">
            <w:r w:rsidR="00EE6742" w:rsidRPr="00EE6742">
              <w:rPr>
                <w:rFonts w:ascii="Courier New" w:hAnsi="Courier New" w:cs="Courier New"/>
                <w:rtl/>
              </w:rPr>
              <w:t xml:space="preserve"> هودوابنور الوسل</w:t>
            </w:r>
          </w:ins>
          <w:r w:rsidR="00EE6742" w:rsidRPr="00EE6742">
            <w:rPr>
              <w:rFonts w:ascii="Courier New" w:hAnsi="Courier New" w:cs="Courier New"/>
              <w:rtl/>
            </w:rPr>
            <w:t xml:space="preserve"> من </w:t>
          </w:r>
          <w:del w:id="6721" w:author="Transkribus" w:date="2019-12-11T14:30:00Z">
            <w:r w:rsidRPr="009B6BCA">
              <w:rPr>
                <w:rFonts w:ascii="Courier New" w:hAnsi="Courier New" w:cs="Courier New"/>
                <w:rtl/>
              </w:rPr>
              <w:delText>غ</w:delText>
            </w:r>
          </w:del>
          <w:ins w:id="6722" w:author="Transkribus" w:date="2019-12-11T14:30:00Z">
            <w:r w:rsidR="00EE6742" w:rsidRPr="00EE6742">
              <w:rPr>
                <w:rFonts w:ascii="Courier New" w:hAnsi="Courier New" w:cs="Courier New"/>
                <w:rtl/>
              </w:rPr>
              <w:t>ع</w:t>
            </w:r>
          </w:ins>
          <w:r w:rsidR="00EE6742" w:rsidRPr="00EE6742">
            <w:rPr>
              <w:rFonts w:ascii="Courier New" w:hAnsi="Courier New" w:cs="Courier New"/>
              <w:rtl/>
            </w:rPr>
            <w:t>سق الدجا</w:t>
          </w:r>
          <w:del w:id="67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فالهجر ليل والوصال صباح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6724" w:author="Transkribus" w:date="2019-12-11T14:30:00Z">
            <w:r w:rsidR="00EE6742" w:rsidRPr="00EE6742">
              <w:rPr>
                <w:rFonts w:ascii="Courier New" w:hAnsi="Courier New" w:cs="Courier New"/>
                <w:rtl/>
              </w:rPr>
              <w:t>* فالعمراليل والوسال صياح</w:t>
            </w:r>
          </w:ins>
        </w:dir>
      </w:dir>
    </w:p>
    <w:p w14:paraId="686606C4" w14:textId="3C19432C" w:rsidR="00EE6742" w:rsidRPr="00EE6742" w:rsidRDefault="009B6BCA" w:rsidP="00EE6742">
      <w:pPr>
        <w:pStyle w:val="NurText"/>
        <w:bidi/>
        <w:rPr>
          <w:rFonts w:ascii="Courier New" w:hAnsi="Courier New" w:cs="Courier New"/>
        </w:rPr>
      </w:pPr>
      <w:dir w:val="rtl">
        <w:dir w:val="rtl">
          <w:del w:id="6725" w:author="Transkribus" w:date="2019-12-11T14:30:00Z">
            <w:r w:rsidRPr="009B6BCA">
              <w:rPr>
                <w:rFonts w:ascii="Courier New" w:hAnsi="Courier New" w:cs="Courier New"/>
                <w:rtl/>
              </w:rPr>
              <w:delText>وتمتعوا فالوقت طالب</w:delText>
            </w:r>
          </w:del>
          <w:ins w:id="6726" w:author="Transkribus" w:date="2019-12-11T14:30:00Z">
            <w:r w:rsidR="00EE6742" w:rsidRPr="00EE6742">
              <w:rPr>
                <w:rFonts w:ascii="Courier New" w:hAnsi="Courier New" w:cs="Courier New"/>
                <w:rtl/>
              </w:rPr>
              <w:t>ومتهواف الوقت طاب</w:t>
            </w:r>
          </w:ins>
          <w:r w:rsidR="00EE6742" w:rsidRPr="00EE6742">
            <w:rPr>
              <w:rFonts w:ascii="Courier New" w:hAnsi="Courier New" w:cs="Courier New"/>
              <w:rtl/>
            </w:rPr>
            <w:t xml:space="preserve"> لكم و</w:t>
          </w:r>
          <w:del w:id="6727" w:author="Transkribus" w:date="2019-12-11T14:30:00Z">
            <w:r w:rsidRPr="009B6BCA">
              <w:rPr>
                <w:rFonts w:ascii="Courier New" w:hAnsi="Courier New" w:cs="Courier New"/>
                <w:rtl/>
              </w:rPr>
              <w:delText>ق</w:delText>
            </w:r>
          </w:del>
          <w:ins w:id="6728" w:author="Transkribus" w:date="2019-12-11T14:30:00Z">
            <w:r w:rsidR="00EE6742" w:rsidRPr="00EE6742">
              <w:rPr>
                <w:rFonts w:ascii="Courier New" w:hAnsi="Courier New" w:cs="Courier New"/>
                <w:rtl/>
              </w:rPr>
              <w:t>ف</w:t>
            </w:r>
          </w:ins>
          <w:r w:rsidR="00EE6742" w:rsidRPr="00EE6742">
            <w:rPr>
              <w:rFonts w:ascii="Courier New" w:hAnsi="Courier New" w:cs="Courier New"/>
              <w:rtl/>
            </w:rPr>
            <w:t>د</w:t>
          </w:r>
          <w:del w:id="67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رق الشراب ودارت الاقداح</w:t>
              </w:r>
              <w:del w:id="67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31" w:author="Transkribus" w:date="2019-12-11T14:30:00Z">
                <w:r w:rsidR="00EE6742" w:rsidRPr="00EE6742">
                  <w:rPr>
                    <w:rFonts w:ascii="Courier New" w:hAnsi="Courier New" w:cs="Courier New"/>
                    <w:rtl/>
                  </w:rPr>
                  <w:t>م</w:t>
                </w:r>
              </w:ins>
            </w:dir>
          </w:dir>
        </w:dir>
      </w:dir>
    </w:p>
    <w:p w14:paraId="2D1E767B" w14:textId="3032C71A" w:rsidR="00EE6742" w:rsidRPr="00EE6742" w:rsidRDefault="009B6BCA" w:rsidP="00EE6742">
      <w:pPr>
        <w:pStyle w:val="NurText"/>
        <w:bidi/>
        <w:rPr>
          <w:ins w:id="6732" w:author="Transkribus" w:date="2019-12-11T14:30:00Z"/>
          <w:rFonts w:ascii="Courier New" w:hAnsi="Courier New" w:cs="Courier New"/>
        </w:rPr>
      </w:pPr>
      <w:dir w:val="rtl">
        <w:dir w:val="rtl">
          <w:del w:id="6733" w:author="Transkribus" w:date="2019-12-11T14:30:00Z">
            <w:r w:rsidRPr="009B6BCA">
              <w:rPr>
                <w:rFonts w:ascii="Courier New" w:hAnsi="Courier New" w:cs="Courier New"/>
                <w:rtl/>
              </w:rPr>
              <w:delText>مترنحا</w:delText>
            </w:r>
          </w:del>
          <w:ins w:id="6734" w:author="Transkribus" w:date="2019-12-11T14:30:00Z">
            <w:r w:rsidR="00EE6742" w:rsidRPr="00EE6742">
              <w:rPr>
                <w:rFonts w:ascii="Courier New" w:hAnsi="Courier New" w:cs="Courier New"/>
                <w:rtl/>
              </w:rPr>
              <w:t xml:space="preserve"> ى ابنحصى</w:t>
            </w:r>
          </w:ins>
        </w:dir>
      </w:dir>
    </w:p>
    <w:p w14:paraId="04B40808" w14:textId="77777777" w:rsidR="00EE6742" w:rsidRPr="00EE6742" w:rsidRDefault="00EE6742" w:rsidP="00EE6742">
      <w:pPr>
        <w:pStyle w:val="NurText"/>
        <w:bidi/>
        <w:rPr>
          <w:ins w:id="6735" w:author="Transkribus" w:date="2019-12-11T14:30:00Z"/>
          <w:rFonts w:ascii="Courier New" w:hAnsi="Courier New" w:cs="Courier New"/>
        </w:rPr>
      </w:pPr>
      <w:ins w:id="6736" w:author="Transkribus" w:date="2019-12-11T14:30:00Z">
        <w:r w:rsidRPr="00EE6742">
          <w:rPr>
            <w:rFonts w:ascii="Courier New" w:hAnsi="Courier New" w:cs="Courier New"/>
            <w:rtl/>
          </w:rPr>
          <w:t>١٧٠</w:t>
        </w:r>
      </w:ins>
    </w:p>
    <w:p w14:paraId="09A4C8FE" w14:textId="38117E0F" w:rsidR="00EE6742" w:rsidRPr="00EE6742" w:rsidRDefault="00EE6742" w:rsidP="00EE6742">
      <w:pPr>
        <w:pStyle w:val="NurText"/>
        <w:bidi/>
        <w:rPr>
          <w:rFonts w:ascii="Courier New" w:hAnsi="Courier New" w:cs="Courier New"/>
        </w:rPr>
      </w:pPr>
      <w:ins w:id="6737" w:author="Transkribus" w:date="2019-12-11T14:30:00Z">
        <w:r w:rsidRPr="00EE6742">
          <w:rPr>
            <w:rFonts w:ascii="Courier New" w:hAnsi="Courier New" w:cs="Courier New"/>
            <w:rtl/>
          </w:rPr>
          <w:t>ميرجا</w:t>
        </w:r>
      </w:ins>
      <w:r w:rsidRPr="00EE6742">
        <w:rPr>
          <w:rFonts w:ascii="Courier New" w:hAnsi="Courier New" w:cs="Courier New"/>
          <w:rtl/>
        </w:rPr>
        <w:t xml:space="preserve"> وهو ال</w:t>
      </w:r>
      <w:del w:id="6738" w:author="Transkribus" w:date="2019-12-11T14:30:00Z">
        <w:r w:rsidR="009B6BCA" w:rsidRPr="009B6BCA">
          <w:rPr>
            <w:rFonts w:ascii="Courier New" w:hAnsi="Courier New" w:cs="Courier New"/>
            <w:rtl/>
          </w:rPr>
          <w:delText>غ</w:delText>
        </w:r>
      </w:del>
      <w:ins w:id="6739" w:author="Transkribus" w:date="2019-12-11T14:30:00Z">
        <w:r w:rsidRPr="00EE6742">
          <w:rPr>
            <w:rFonts w:ascii="Courier New" w:hAnsi="Courier New" w:cs="Courier New"/>
            <w:rtl/>
          </w:rPr>
          <w:t>ف</w:t>
        </w:r>
      </w:ins>
      <w:r w:rsidRPr="00EE6742">
        <w:rPr>
          <w:rFonts w:ascii="Courier New" w:hAnsi="Courier New" w:cs="Courier New"/>
          <w:rtl/>
        </w:rPr>
        <w:t>زال الشارد</w:t>
      </w:r>
      <w:del w:id="67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وبخده الصهباء والتفاح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6741" w:author="Transkribus" w:date="2019-12-11T14:30:00Z">
        <w:r w:rsidRPr="00EE6742">
          <w:rPr>
            <w:rFonts w:ascii="Courier New" w:hAnsi="Courier New" w:cs="Courier New"/>
            <w:rtl/>
          </w:rPr>
          <w:t xml:space="preserve"> * ومجده الصهياء والتغاس</w:t>
        </w:r>
      </w:ins>
    </w:p>
    <w:p w14:paraId="11BF6097" w14:textId="0EB5D14D" w:rsidR="00EE6742" w:rsidRPr="00EE6742" w:rsidRDefault="009B6BCA" w:rsidP="00EE6742">
      <w:pPr>
        <w:pStyle w:val="NurText"/>
        <w:bidi/>
        <w:rPr>
          <w:rFonts w:ascii="Courier New" w:hAnsi="Courier New" w:cs="Courier New"/>
        </w:rPr>
      </w:pPr>
      <w:dir w:val="rtl">
        <w:dir w:val="rtl">
          <w:del w:id="6742" w:author="Transkribus" w:date="2019-12-11T14:30:00Z">
            <w:r w:rsidRPr="009B6BCA">
              <w:rPr>
                <w:rFonts w:ascii="Courier New" w:hAnsi="Courier New" w:cs="Courier New"/>
                <w:rtl/>
              </w:rPr>
              <w:delText>وبثغره</w:delText>
            </w:r>
          </w:del>
          <w:ins w:id="6743" w:author="Transkribus" w:date="2019-12-11T14:30:00Z">
            <w:r w:rsidR="00EE6742" w:rsidRPr="00EE6742">
              <w:rPr>
                <w:rFonts w:ascii="Courier New" w:hAnsi="Courier New" w:cs="Courier New"/>
                <w:rtl/>
              </w:rPr>
              <w:t>ويقفره</w:t>
            </w:r>
          </w:ins>
          <w:r w:rsidR="00EE6742" w:rsidRPr="00EE6742">
            <w:rPr>
              <w:rFonts w:ascii="Courier New" w:hAnsi="Courier New" w:cs="Courier New"/>
              <w:rtl/>
            </w:rPr>
            <w:t xml:space="preserve"> الشهد </w:t>
          </w:r>
          <w:del w:id="6744" w:author="Transkribus" w:date="2019-12-11T14:30:00Z">
            <w:r w:rsidRPr="009B6BCA">
              <w:rPr>
                <w:rFonts w:ascii="Courier New" w:hAnsi="Courier New" w:cs="Courier New"/>
                <w:rtl/>
              </w:rPr>
              <w:delText>الشهى وقد 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745" w:author="Transkribus" w:date="2019-12-11T14:30:00Z">
            <w:r w:rsidR="00EE6742" w:rsidRPr="00EE6742">
              <w:rPr>
                <w:rFonts w:ascii="Courier New" w:hAnsi="Courier New" w:cs="Courier New"/>
                <w:rtl/>
              </w:rPr>
              <w:t xml:space="preserve">الشهعى وقديذا * </w:t>
            </w:r>
          </w:ins>
          <w:r w:rsidR="00EE6742" w:rsidRPr="00EE6742">
            <w:rPr>
              <w:rFonts w:ascii="Courier New" w:hAnsi="Courier New" w:cs="Courier New"/>
              <w:rtl/>
            </w:rPr>
            <w:t xml:space="preserve">فى </w:t>
          </w:r>
          <w:del w:id="6746" w:author="Transkribus" w:date="2019-12-11T14:30:00Z">
            <w:r w:rsidRPr="009B6BCA">
              <w:rPr>
                <w:rFonts w:ascii="Courier New" w:hAnsi="Courier New" w:cs="Courier New"/>
                <w:rtl/>
              </w:rPr>
              <w:delText>احسن الياقوت</w:delText>
            </w:r>
          </w:del>
          <w:ins w:id="6747" w:author="Transkribus" w:date="2019-12-11T14:30:00Z">
            <w:r w:rsidR="00EE6742" w:rsidRPr="00EE6742">
              <w:rPr>
                <w:rFonts w:ascii="Courier New" w:hAnsi="Courier New" w:cs="Courier New"/>
                <w:rtl/>
              </w:rPr>
              <w:t>أحمسن الباقوب</w:t>
            </w:r>
          </w:ins>
          <w:r w:rsidR="00EE6742" w:rsidRPr="00EE6742">
            <w:rPr>
              <w:rFonts w:ascii="Courier New" w:hAnsi="Courier New" w:cs="Courier New"/>
              <w:rtl/>
            </w:rPr>
            <w:t xml:space="preserve"> منه </w:t>
          </w:r>
          <w:del w:id="6748" w:author="Transkribus" w:date="2019-12-11T14:30:00Z">
            <w:r w:rsidRPr="009B6BCA">
              <w:rPr>
                <w:rFonts w:ascii="Courier New" w:hAnsi="Courier New" w:cs="Courier New"/>
                <w:rtl/>
              </w:rPr>
              <w:delText>اقاح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49" w:author="Transkribus" w:date="2019-12-11T14:30:00Z">
            <w:r w:rsidR="00EE6742" w:rsidRPr="00EE6742">
              <w:rPr>
                <w:rFonts w:ascii="Courier New" w:hAnsi="Courier New" w:cs="Courier New"/>
                <w:rtl/>
              </w:rPr>
              <w:t>القاس</w:t>
            </w:r>
          </w:ins>
        </w:dir>
      </w:dir>
    </w:p>
    <w:p w14:paraId="75E929B0" w14:textId="456F73C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6750"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51" w:author="Transkribus" w:date="2019-12-11T14:30:00Z">
            <w:r w:rsidR="00EE6742" w:rsidRPr="00EE6742">
              <w:rPr>
                <w:rFonts w:ascii="Courier New" w:hAnsi="Courier New" w:cs="Courier New"/>
                <w:rtl/>
              </w:rPr>
              <w:t>أينا</w:t>
            </w:r>
          </w:ins>
        </w:dir>
      </w:dir>
    </w:p>
    <w:p w14:paraId="0CF144EB" w14:textId="5FB94CC4" w:rsidR="00EE6742" w:rsidRPr="00EE6742" w:rsidRDefault="009B6BCA" w:rsidP="00EE6742">
      <w:pPr>
        <w:pStyle w:val="NurText"/>
        <w:bidi/>
        <w:rPr>
          <w:ins w:id="6752" w:author="Transkribus" w:date="2019-12-11T14:30:00Z"/>
          <w:rFonts w:ascii="Courier New" w:hAnsi="Courier New" w:cs="Courier New"/>
        </w:rPr>
      </w:pPr>
      <w:dir w:val="rtl">
        <w:dir w:val="rtl">
          <w:ins w:id="6753" w:author="Transkribus" w:date="2019-12-11T14:30:00Z">
            <w:r w:rsidR="00EE6742" w:rsidRPr="00EE6742">
              <w:rPr>
                <w:rFonts w:ascii="Courier New" w:hAnsi="Courier New" w:cs="Courier New"/>
                <w:rtl/>
              </w:rPr>
              <w:t>الكاسل</w:t>
            </w:r>
          </w:ins>
        </w:dir>
      </w:dir>
    </w:p>
    <w:p w14:paraId="1EEDA824" w14:textId="6BFA448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فز </w:t>
      </w:r>
      <w:del w:id="6754" w:author="Transkribus" w:date="2019-12-11T14:30:00Z">
        <w:r w:rsidR="009B6BCA" w:rsidRPr="009B6BCA">
          <w:rPr>
            <w:rFonts w:ascii="Courier New" w:hAnsi="Courier New" w:cs="Courier New"/>
            <w:rtl/>
          </w:rPr>
          <w:delText>بالنعيم فان</w:delText>
        </w:r>
      </w:del>
      <w:ins w:id="6755" w:author="Transkribus" w:date="2019-12-11T14:30:00Z">
        <w:r w:rsidRPr="00EE6742">
          <w:rPr>
            <w:rFonts w:ascii="Courier New" w:hAnsi="Courier New" w:cs="Courier New"/>
            <w:rtl/>
          </w:rPr>
          <w:t>بالنعسم بان</w:t>
        </w:r>
      </w:ins>
      <w:r w:rsidRPr="00EE6742">
        <w:rPr>
          <w:rFonts w:ascii="Courier New" w:hAnsi="Courier New" w:cs="Courier New"/>
          <w:rtl/>
        </w:rPr>
        <w:t xml:space="preserve"> عمرك </w:t>
      </w:r>
      <w:del w:id="6756" w:author="Transkribus" w:date="2019-12-11T14:30:00Z">
        <w:r w:rsidR="009B6BCA" w:rsidRPr="009B6BCA">
          <w:rPr>
            <w:rFonts w:ascii="Courier New" w:hAnsi="Courier New" w:cs="Courier New"/>
            <w:rtl/>
          </w:rPr>
          <w:delText>ينفذ</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وتغنم الدنيا فليس مخلد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6757" w:author="Transkribus" w:date="2019-12-11T14:30:00Z">
        <w:r w:rsidRPr="00EE6742">
          <w:rPr>
            <w:rFonts w:ascii="Courier New" w:hAnsi="Courier New" w:cs="Courier New"/>
            <w:rtl/>
          </w:rPr>
          <w:t>بنفد * وفغثم الدنياقليس مخلسد</w:t>
        </w:r>
      </w:ins>
    </w:p>
    <w:p w14:paraId="1E582C78" w14:textId="409AAE75" w:rsidR="00EE6742" w:rsidRPr="00EE6742" w:rsidRDefault="009B6BCA" w:rsidP="00EE6742">
      <w:pPr>
        <w:pStyle w:val="NurText"/>
        <w:bidi/>
        <w:rPr>
          <w:rFonts w:ascii="Courier New" w:hAnsi="Courier New" w:cs="Courier New"/>
        </w:rPr>
      </w:pPr>
      <w:dir w:val="rtl">
        <w:dir w:val="rtl">
          <w:del w:id="6758" w:author="Transkribus" w:date="2019-12-11T14:30:00Z">
            <w:r w:rsidRPr="009B6BCA">
              <w:rPr>
                <w:rFonts w:ascii="Courier New" w:hAnsi="Courier New" w:cs="Courier New"/>
                <w:rtl/>
              </w:rPr>
              <w:delText>واذا ظفرت</w:delText>
            </w:r>
          </w:del>
          <w:ins w:id="6759" w:author="Transkribus" w:date="2019-12-11T14:30:00Z">
            <w:r w:rsidR="00EE6742" w:rsidRPr="00EE6742">
              <w:rPr>
                <w:rFonts w:ascii="Courier New" w:hAnsi="Courier New" w:cs="Courier New"/>
                <w:rtl/>
              </w:rPr>
              <w:t>واد اطفرت</w:t>
            </w:r>
          </w:ins>
          <w:r w:rsidR="00EE6742" w:rsidRPr="00EE6742">
            <w:rPr>
              <w:rFonts w:ascii="Courier New" w:hAnsi="Courier New" w:cs="Courier New"/>
              <w:rtl/>
            </w:rPr>
            <w:t xml:space="preserve"> بلذة </w:t>
          </w:r>
          <w:del w:id="6760" w:author="Transkribus" w:date="2019-12-11T14:30:00Z">
            <w:r w:rsidRPr="009B6BCA">
              <w:rPr>
                <w:rFonts w:ascii="Courier New" w:hAnsi="Courier New" w:cs="Courier New"/>
                <w:rtl/>
              </w:rPr>
              <w:delText>ف</w:delText>
            </w:r>
          </w:del>
          <w:ins w:id="6761" w:author="Transkribus" w:date="2019-12-11T14:30:00Z">
            <w:r w:rsidR="00EE6742" w:rsidRPr="00EE6742">
              <w:rPr>
                <w:rFonts w:ascii="Courier New" w:hAnsi="Courier New" w:cs="Courier New"/>
                <w:rtl/>
              </w:rPr>
              <w:t>ق</w:t>
            </w:r>
          </w:ins>
          <w:r w:rsidR="00EE6742" w:rsidRPr="00EE6742">
            <w:rPr>
              <w:rFonts w:ascii="Courier New" w:hAnsi="Courier New" w:cs="Courier New"/>
              <w:rtl/>
            </w:rPr>
            <w:t>انه</w:t>
          </w:r>
          <w:del w:id="6762" w:author="Transkribus" w:date="2019-12-11T14:30:00Z">
            <w:r w:rsidRPr="009B6BCA">
              <w:rPr>
                <w:rFonts w:ascii="Courier New" w:hAnsi="Courier New" w:cs="Courier New"/>
                <w:rtl/>
              </w:rPr>
              <w:delText>ض</w:delText>
            </w:r>
          </w:del>
          <w:ins w:id="6763"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لها</w:t>
          </w:r>
          <w:del w:id="67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يمنعنك</w:delText>
                </w:r>
              </w:dir>
            </w:dir>
          </w:del>
          <w:ins w:id="6765" w:author="Transkribus" w:date="2019-12-11T14:30:00Z">
            <w:r w:rsidR="00EE6742" w:rsidRPr="00EE6742">
              <w:rPr>
                <w:rFonts w:ascii="Courier New" w:hAnsi="Courier New" w:cs="Courier New"/>
                <w:rtl/>
              </w:rPr>
              <w:t xml:space="preserve"> * الاعمنعنسلك</w:t>
            </w:r>
          </w:ins>
          <w:r w:rsidR="00EE6742" w:rsidRPr="00EE6742">
            <w:rPr>
              <w:rFonts w:ascii="Courier New" w:hAnsi="Courier New" w:cs="Courier New"/>
              <w:rtl/>
            </w:rPr>
            <w:t xml:space="preserve"> عن </w:t>
          </w:r>
          <w:del w:id="6766" w:author="Transkribus" w:date="2019-12-11T14:30:00Z">
            <w:r w:rsidRPr="009B6BCA">
              <w:rPr>
                <w:rFonts w:ascii="Courier New" w:hAnsi="Courier New" w:cs="Courier New"/>
                <w:rtl/>
              </w:rPr>
              <w:delText>هواك مفند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767" w:author="Transkribus" w:date="2019-12-11T14:30:00Z">
            <w:r w:rsidR="00EE6742" w:rsidRPr="00EE6742">
              <w:rPr>
                <w:rFonts w:ascii="Courier New" w:hAnsi="Courier New" w:cs="Courier New"/>
                <w:rtl/>
              </w:rPr>
              <w:t>هوال- مغنسد</w:t>
            </w:r>
          </w:ins>
        </w:dir>
      </w:dir>
    </w:p>
    <w:p w14:paraId="0923949A" w14:textId="77777777" w:rsidR="009B6BCA" w:rsidRPr="009B6BCA" w:rsidRDefault="009B6BCA" w:rsidP="009B6BCA">
      <w:pPr>
        <w:pStyle w:val="NurText"/>
        <w:bidi/>
        <w:rPr>
          <w:del w:id="6768" w:author="Transkribus" w:date="2019-12-11T14:30:00Z"/>
          <w:rFonts w:ascii="Courier New" w:hAnsi="Courier New" w:cs="Courier New"/>
        </w:rPr>
      </w:pPr>
      <w:dir w:val="rtl">
        <w:dir w:val="rtl">
          <w:del w:id="6769" w:author="Transkribus" w:date="2019-12-11T14:30:00Z">
            <w:r w:rsidRPr="009B6BCA">
              <w:rPr>
                <w:rFonts w:ascii="Courier New" w:hAnsi="Courier New" w:cs="Courier New"/>
                <w:rtl/>
              </w:rPr>
              <w:delText>وصل الصبوح مع الغبوق فانما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دنياك يوم واحد يتردد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7AEC4B2" w14:textId="3508801C" w:rsidR="00EE6742" w:rsidRPr="00EE6742" w:rsidRDefault="009B6BCA" w:rsidP="00EE6742">
      <w:pPr>
        <w:pStyle w:val="NurText"/>
        <w:bidi/>
        <w:rPr>
          <w:ins w:id="6770" w:author="Transkribus" w:date="2019-12-11T14:30:00Z"/>
          <w:rFonts w:ascii="Courier New" w:hAnsi="Courier New" w:cs="Courier New"/>
        </w:rPr>
      </w:pPr>
      <w:dir w:val="rtl">
        <w:dir w:val="rtl">
          <w:del w:id="6771" w:author="Transkribus" w:date="2019-12-11T14:30:00Z">
            <w:r w:rsidRPr="009B6BCA">
              <w:rPr>
                <w:rFonts w:ascii="Courier New" w:hAnsi="Courier New" w:cs="Courier New"/>
                <w:rtl/>
              </w:rPr>
              <w:delText>وعدوك تشرب</w:delText>
            </w:r>
          </w:del>
          <w:ins w:id="6772" w:author="Transkribus" w:date="2019-12-11T14:30:00Z">
            <w:r w:rsidR="00EE6742" w:rsidRPr="00EE6742">
              <w:rPr>
                <w:rFonts w:ascii="Courier New" w:hAnsi="Courier New" w:cs="Courier New"/>
                <w:rtl/>
              </w:rPr>
              <w:t>وسل الصيوم مم الغموف فاثما * دتبال يو م واحسد بثردد</w:t>
            </w:r>
          </w:ins>
        </w:dir>
      </w:dir>
    </w:p>
    <w:p w14:paraId="46BCB6FB" w14:textId="5E844B2E" w:rsidR="00EE6742" w:rsidRPr="00EE6742" w:rsidRDefault="00EE6742" w:rsidP="00EE6742">
      <w:pPr>
        <w:pStyle w:val="NurText"/>
        <w:bidi/>
        <w:rPr>
          <w:rFonts w:ascii="Courier New" w:hAnsi="Courier New" w:cs="Courier New"/>
        </w:rPr>
      </w:pPr>
      <w:ins w:id="6773" w:author="Transkribus" w:date="2019-12-11T14:30:00Z">
        <w:r w:rsidRPr="00EE6742">
          <w:rPr>
            <w:rFonts w:ascii="Courier New" w:hAnsi="Courier New" w:cs="Courier New"/>
            <w:rtl/>
          </w:rPr>
          <w:t>وهد ولكشرب</w:t>
        </w:r>
      </w:ins>
      <w:r w:rsidRPr="00EE6742">
        <w:rPr>
          <w:rFonts w:ascii="Courier New" w:hAnsi="Courier New" w:cs="Courier New"/>
          <w:rtl/>
        </w:rPr>
        <w:t xml:space="preserve"> فى ال</w:t>
      </w:r>
      <w:del w:id="6774" w:author="Transkribus" w:date="2019-12-11T14:30:00Z">
        <w:r w:rsidR="009B6BCA" w:rsidRPr="009B6BCA">
          <w:rPr>
            <w:rFonts w:ascii="Courier New" w:hAnsi="Courier New" w:cs="Courier New"/>
            <w:rtl/>
          </w:rPr>
          <w:delText>ج</w:delText>
        </w:r>
      </w:del>
      <w:ins w:id="6775" w:author="Transkribus" w:date="2019-12-11T14:30:00Z">
        <w:r w:rsidRPr="00EE6742">
          <w:rPr>
            <w:rFonts w:ascii="Courier New" w:hAnsi="Courier New" w:cs="Courier New"/>
            <w:rtl/>
          </w:rPr>
          <w:t>ح</w:t>
        </w:r>
      </w:ins>
      <w:r w:rsidRPr="00EE6742">
        <w:rPr>
          <w:rFonts w:ascii="Courier New" w:hAnsi="Courier New" w:cs="Courier New"/>
          <w:rtl/>
        </w:rPr>
        <w:t>نان مدامة</w:t>
      </w:r>
      <w:del w:id="67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ولتندمن اذا نهاك الموعد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6777" w:author="Transkribus" w:date="2019-12-11T14:30:00Z">
        <w:r w:rsidRPr="00EE6742">
          <w:rPr>
            <w:rFonts w:ascii="Courier New" w:hAnsi="Courier New" w:cs="Courier New"/>
            <w:rtl/>
          </w:rPr>
          <w:t xml:space="preserve"> * ولتند من ادانهال المو مسد</w:t>
        </w:r>
      </w:ins>
    </w:p>
    <w:p w14:paraId="50C49E9D" w14:textId="30CF0E7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كم </w:t>
          </w:r>
          <w:del w:id="6778" w:author="Transkribus" w:date="2019-12-11T14:30:00Z">
            <w:r w:rsidRPr="009B6BCA">
              <w:rPr>
                <w:rFonts w:ascii="Courier New" w:hAnsi="Courier New" w:cs="Courier New"/>
                <w:rtl/>
              </w:rPr>
              <w:delText>امة</w:delText>
            </w:r>
          </w:del>
          <w:ins w:id="6779" w:author="Transkribus" w:date="2019-12-11T14:30:00Z">
            <w:r w:rsidR="00EE6742" w:rsidRPr="00EE6742">
              <w:rPr>
                <w:rFonts w:ascii="Courier New" w:hAnsi="Courier New" w:cs="Courier New"/>
                <w:rtl/>
              </w:rPr>
              <w:t>أمه</w:t>
            </w:r>
          </w:ins>
          <w:r w:rsidR="00EE6742" w:rsidRPr="00EE6742">
            <w:rPr>
              <w:rFonts w:ascii="Courier New" w:hAnsi="Courier New" w:cs="Courier New"/>
              <w:rtl/>
            </w:rPr>
            <w:t xml:space="preserve"> هلكت </w:t>
          </w:r>
          <w:del w:id="6780" w:author="Transkribus" w:date="2019-12-11T14:30:00Z">
            <w:r w:rsidRPr="009B6BCA">
              <w:rPr>
                <w:rFonts w:ascii="Courier New" w:hAnsi="Courier New" w:cs="Courier New"/>
                <w:rtl/>
              </w:rPr>
              <w:delText>ودار عطلت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ومساجد خربت</w:delText>
                </w:r>
              </w:dir>
            </w:dir>
          </w:del>
          <w:ins w:id="6781" w:author="Transkribus" w:date="2019-12-11T14:30:00Z">
            <w:r w:rsidR="00EE6742" w:rsidRPr="00EE6742">
              <w:rPr>
                <w:rFonts w:ascii="Courier New" w:hAnsi="Courier New" w:cs="Courier New"/>
                <w:rtl/>
              </w:rPr>
              <w:t>ودارعطلت * ومساحجد فريت</w:t>
            </w:r>
          </w:ins>
          <w:r w:rsidR="00EE6742" w:rsidRPr="00EE6742">
            <w:rPr>
              <w:rFonts w:ascii="Courier New" w:hAnsi="Courier New" w:cs="Courier New"/>
              <w:rtl/>
            </w:rPr>
            <w:t xml:space="preserve"> وعمر معهد</w:t>
          </w:r>
          <w:del w:id="67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6AF1E1" w14:textId="77777777" w:rsidR="009B6BCA" w:rsidRPr="009B6BCA" w:rsidRDefault="009B6BCA" w:rsidP="009B6BCA">
      <w:pPr>
        <w:pStyle w:val="NurText"/>
        <w:bidi/>
        <w:rPr>
          <w:del w:id="6783" w:author="Transkribus" w:date="2019-12-11T14:30:00Z"/>
          <w:rFonts w:ascii="Courier New" w:hAnsi="Courier New" w:cs="Courier New"/>
        </w:rPr>
      </w:pPr>
      <w:dir w:val="rtl">
        <w:dir w:val="rtl">
          <w:del w:id="6784" w:author="Transkribus" w:date="2019-12-11T14:30:00Z">
            <w:r w:rsidRPr="009B6BCA">
              <w:rPr>
                <w:rFonts w:ascii="Courier New" w:hAnsi="Courier New" w:cs="Courier New"/>
                <w:rtl/>
              </w:rPr>
              <w:delText>ولكم نبى قد اتى بشريعة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قدما وكم صلوا لها وتعبدوا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205C84D" w14:textId="2BCE07E0" w:rsidR="00EE6742" w:rsidRPr="00EE6742" w:rsidRDefault="009B6BCA" w:rsidP="00EE6742">
      <w:pPr>
        <w:pStyle w:val="NurText"/>
        <w:bidi/>
        <w:rPr>
          <w:ins w:id="6785" w:author="Transkribus" w:date="2019-12-11T14:30:00Z"/>
          <w:rFonts w:ascii="Courier New" w:hAnsi="Courier New" w:cs="Courier New"/>
        </w:rPr>
      </w:pPr>
      <w:dir w:val="rtl">
        <w:dir w:val="rtl">
          <w:ins w:id="6786" w:author="Transkribus" w:date="2019-12-11T14:30:00Z">
            <w:r w:rsidR="00EE6742" w:rsidRPr="00EE6742">
              <w:rPr>
                <w:rFonts w:ascii="Courier New" w:hAnsi="Courier New" w:cs="Courier New"/>
                <w:rtl/>
              </w:rPr>
              <w:t>واكما ضى قسد أبى بسر يقة * فدماوكم - أو الها وتعيدو</w:t>
            </w:r>
          </w:ins>
        </w:dir>
      </w:dir>
    </w:p>
    <w:p w14:paraId="52E1EE97" w14:textId="1A10ECA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6787"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788" w:author="Transkribus" w:date="2019-12-11T14:30:00Z">
        <w:r w:rsidRPr="00EE6742">
          <w:rPr>
            <w:rFonts w:ascii="Courier New" w:hAnsi="Courier New" w:cs="Courier New"/>
            <w:rtl/>
          </w:rPr>
          <w:t>أيقا</w:t>
        </w:r>
      </w:ins>
    </w:p>
    <w:p w14:paraId="408AEEAC" w14:textId="16527E35" w:rsidR="00EE6742" w:rsidRPr="00EE6742" w:rsidRDefault="009B6BCA" w:rsidP="00EE6742">
      <w:pPr>
        <w:pStyle w:val="NurText"/>
        <w:bidi/>
        <w:rPr>
          <w:ins w:id="6789" w:author="Transkribus" w:date="2019-12-11T14:30:00Z"/>
          <w:rFonts w:ascii="Courier New" w:hAnsi="Courier New" w:cs="Courier New"/>
        </w:rPr>
      </w:pPr>
      <w:dir w:val="rtl">
        <w:dir w:val="rtl">
          <w:ins w:id="6790" w:author="Transkribus" w:date="2019-12-11T14:30:00Z">
            <w:r w:rsidR="00EE6742" w:rsidRPr="00EE6742">
              <w:rPr>
                <w:rFonts w:ascii="Courier New" w:hAnsi="Courier New" w:cs="Courier New"/>
                <w:rtl/>
              </w:rPr>
              <w:t>الوافر</w:t>
            </w:r>
          </w:ins>
        </w:dir>
      </w:dir>
    </w:p>
    <w:p w14:paraId="2CF311D4" w14:textId="33BD8FC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اقول </w:t>
      </w:r>
      <w:del w:id="6791" w:author="Transkribus" w:date="2019-12-11T14:30:00Z">
        <w:r w:rsidR="009B6BCA" w:rsidRPr="009B6BCA">
          <w:rPr>
            <w:rFonts w:ascii="Courier New" w:hAnsi="Courier New" w:cs="Courier New"/>
            <w:rtl/>
          </w:rPr>
          <w:delText>لجارتى</w:delText>
        </w:r>
      </w:del>
      <w:ins w:id="6792" w:author="Transkribus" w:date="2019-12-11T14:30:00Z">
        <w:r w:rsidRPr="00EE6742">
          <w:rPr>
            <w:rFonts w:ascii="Courier New" w:hAnsi="Courier New" w:cs="Courier New"/>
            <w:rtl/>
          </w:rPr>
          <w:t>لجار فى</w:t>
        </w:r>
      </w:ins>
      <w:r w:rsidRPr="00EE6742">
        <w:rPr>
          <w:rFonts w:ascii="Courier New" w:hAnsi="Courier New" w:cs="Courier New"/>
          <w:rtl/>
        </w:rPr>
        <w:t xml:space="preserve"> والدمع جار</w:t>
      </w:r>
      <w:del w:id="6793"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794" w:author="Transkribus" w:date="2019-12-11T14:30:00Z">
        <w:r w:rsidRPr="00EE6742">
          <w:rPr>
            <w:rFonts w:ascii="Courier New" w:hAnsi="Courier New" w:cs="Courier New"/>
            <w:rtl/>
          </w:rPr>
          <w:t>ى</w:t>
        </w:r>
      </w:ins>
      <w:r w:rsidRPr="00EE6742">
        <w:rPr>
          <w:rFonts w:ascii="Courier New" w:hAnsi="Courier New" w:cs="Courier New"/>
          <w:rtl/>
        </w:rPr>
        <w:t xml:space="preserve"> * </w:t>
      </w:r>
      <w:dir w:val="rtl">
        <w:dir w:val="rtl">
          <w:r w:rsidRPr="00EE6742">
            <w:rPr>
              <w:rFonts w:ascii="Courier New" w:hAnsi="Courier New" w:cs="Courier New"/>
              <w:rtl/>
            </w:rPr>
            <w:t xml:space="preserve">ولى </w:t>
          </w:r>
          <w:del w:id="6795" w:author="Transkribus" w:date="2019-12-11T14:30:00Z">
            <w:r w:rsidR="009B6BCA" w:rsidRPr="009B6BCA">
              <w:rPr>
                <w:rFonts w:ascii="Courier New" w:hAnsi="Courier New" w:cs="Courier New"/>
                <w:rtl/>
              </w:rPr>
              <w:delText>عزم الرحيل</w:delText>
            </w:r>
          </w:del>
          <w:ins w:id="6796" w:author="Transkribus" w:date="2019-12-11T14:30:00Z">
            <w:r w:rsidRPr="00EE6742">
              <w:rPr>
                <w:rFonts w:ascii="Courier New" w:hAnsi="Courier New" w:cs="Courier New"/>
                <w:rtl/>
              </w:rPr>
              <w:t>عرم الرجيل</w:t>
            </w:r>
          </w:ins>
          <w:r w:rsidRPr="00EE6742">
            <w:rPr>
              <w:rFonts w:ascii="Courier New" w:hAnsi="Courier New" w:cs="Courier New"/>
              <w:rtl/>
            </w:rPr>
            <w:t xml:space="preserve"> عن الديار</w:t>
          </w:r>
          <w:del w:id="679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03FFC796" w14:textId="133B2041" w:rsidR="00EE6742" w:rsidRPr="00EE6742" w:rsidRDefault="009B6BCA" w:rsidP="00EE6742">
      <w:pPr>
        <w:pStyle w:val="NurText"/>
        <w:bidi/>
        <w:rPr>
          <w:rFonts w:ascii="Courier New" w:hAnsi="Courier New" w:cs="Courier New"/>
        </w:rPr>
      </w:pPr>
      <w:dir w:val="rtl">
        <w:dir w:val="rtl">
          <w:del w:id="6798" w:author="Transkribus" w:date="2019-12-11T14:30:00Z">
            <w:r w:rsidRPr="009B6BCA">
              <w:rPr>
                <w:rFonts w:ascii="Courier New" w:hAnsi="Courier New" w:cs="Courier New"/>
                <w:rtl/>
              </w:rPr>
              <w:delText>ذرينى</w:delText>
            </w:r>
          </w:del>
          <w:ins w:id="6799" w:author="Transkribus" w:date="2019-12-11T14:30:00Z">
            <w:r w:rsidR="00EE6742" w:rsidRPr="00EE6742">
              <w:rPr>
                <w:rFonts w:ascii="Courier New" w:hAnsi="Courier New" w:cs="Courier New"/>
                <w:rtl/>
              </w:rPr>
              <w:t>درسى</w:t>
            </w:r>
          </w:ins>
          <w:r w:rsidR="00EE6742" w:rsidRPr="00EE6742">
            <w:rPr>
              <w:rFonts w:ascii="Courier New" w:hAnsi="Courier New" w:cs="Courier New"/>
              <w:rtl/>
            </w:rPr>
            <w:t xml:space="preserve"> ان </w:t>
          </w:r>
          <w:del w:id="6800" w:author="Transkribus" w:date="2019-12-11T14:30:00Z">
            <w:r w:rsidRPr="009B6BCA">
              <w:rPr>
                <w:rFonts w:ascii="Courier New" w:hAnsi="Courier New" w:cs="Courier New"/>
                <w:rtl/>
              </w:rPr>
              <w:delText>اسير ولا تنوحي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01" w:author="Transkribus" w:date="2019-12-11T14:30:00Z">
            <w:r w:rsidR="00EE6742" w:rsidRPr="00EE6742">
              <w:rPr>
                <w:rFonts w:ascii="Courier New" w:hAnsi="Courier New" w:cs="Courier New"/>
                <w:rtl/>
              </w:rPr>
              <w:t>أصير ولاتنوخى *</w:t>
            </w:r>
          </w:ins>
          <w:r w:rsidR="00EE6742" w:rsidRPr="00EE6742">
            <w:rPr>
              <w:rFonts w:ascii="Courier New" w:hAnsi="Courier New" w:cs="Courier New"/>
              <w:rtl/>
            </w:rPr>
            <w:t xml:space="preserve">فان الشهب </w:t>
          </w:r>
          <w:del w:id="6802" w:author="Transkribus" w:date="2019-12-11T14:30:00Z">
            <w:r w:rsidRPr="009B6BCA">
              <w:rPr>
                <w:rFonts w:ascii="Courier New" w:hAnsi="Courier New" w:cs="Courier New"/>
                <w:rtl/>
              </w:rPr>
              <w:delText>اشرفها السواري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03" w:author="Transkribus" w:date="2019-12-11T14:30:00Z">
            <w:r w:rsidR="00EE6742" w:rsidRPr="00EE6742">
              <w:rPr>
                <w:rFonts w:ascii="Courier New" w:hAnsi="Courier New" w:cs="Courier New"/>
                <w:rtl/>
              </w:rPr>
              <w:t>أشرفها السزارى</w:t>
            </w:r>
          </w:ins>
        </w:dir>
      </w:dir>
    </w:p>
    <w:p w14:paraId="5E5115E2" w14:textId="77777777" w:rsidR="009B6BCA" w:rsidRPr="009B6BCA" w:rsidRDefault="009B6BCA" w:rsidP="009B6BCA">
      <w:pPr>
        <w:pStyle w:val="NurText"/>
        <w:bidi/>
        <w:rPr>
          <w:del w:id="6804" w:author="Transkribus" w:date="2019-12-11T14:30:00Z"/>
          <w:rFonts w:ascii="Courier New" w:hAnsi="Courier New" w:cs="Courier New"/>
        </w:rPr>
      </w:pPr>
      <w:dir w:val="rtl">
        <w:dir w:val="rtl">
          <w:del w:id="6805" w:author="Transkribus" w:date="2019-12-11T14:30:00Z">
            <w:r w:rsidRPr="009B6BCA">
              <w:rPr>
                <w:rFonts w:ascii="Courier New" w:hAnsi="Courier New" w:cs="Courier New"/>
                <w:rtl/>
              </w:rPr>
              <w:delText>وانى فى الظلام رايت ضوءا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كان الليل زين بالنهار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698899B" w14:textId="67C168C0" w:rsidR="00EE6742" w:rsidRPr="00EE6742" w:rsidRDefault="009B6BCA" w:rsidP="00EE6742">
      <w:pPr>
        <w:pStyle w:val="NurText"/>
        <w:bidi/>
        <w:rPr>
          <w:ins w:id="6806" w:author="Transkribus" w:date="2019-12-11T14:30:00Z"/>
          <w:rFonts w:ascii="Courier New" w:hAnsi="Courier New" w:cs="Courier New"/>
        </w:rPr>
      </w:pPr>
      <w:dir w:val="rtl">
        <w:dir w:val="rtl">
          <w:ins w:id="6807" w:author="Transkribus" w:date="2019-12-11T14:30:00Z">
            <w:r w:rsidR="00EE6742" w:rsidRPr="00EE6742">
              <w:rPr>
                <w:rFonts w:ascii="Courier New" w:hAnsi="Courier New" w:cs="Courier New"/>
                <w:rtl/>
              </w:rPr>
              <w:t>ابن أبى فى الطلامرأيت صوا * يأن اليلرين بالنار</w:t>
            </w:r>
          </w:ins>
        </w:dir>
      </w:dir>
    </w:p>
    <w:p w14:paraId="24E3B70F" w14:textId="0025960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الى كم </w:t>
      </w:r>
      <w:del w:id="6808" w:author="Transkribus" w:date="2019-12-11T14:30:00Z">
        <w:r w:rsidR="009B6BCA" w:rsidRPr="009B6BCA">
          <w:rPr>
            <w:rFonts w:ascii="Courier New" w:hAnsi="Courier New" w:cs="Courier New"/>
            <w:rtl/>
          </w:rPr>
          <w:delText>اجعل الحيات صحبي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6809" w:author="Transkribus" w:date="2019-12-11T14:30:00Z">
        <w:r w:rsidRPr="00EE6742">
          <w:rPr>
            <w:rFonts w:ascii="Courier New" w:hAnsi="Courier New" w:cs="Courier New"/>
            <w:rtl/>
          </w:rPr>
          <w:t xml:space="preserve">أجعل الحبات سحيى * </w:t>
        </w:r>
      </w:ins>
      <w:r w:rsidRPr="00EE6742">
        <w:rPr>
          <w:rFonts w:ascii="Courier New" w:hAnsi="Courier New" w:cs="Courier New"/>
          <w:rtl/>
        </w:rPr>
        <w:t xml:space="preserve">الى كم </w:t>
      </w:r>
      <w:del w:id="6810" w:author="Transkribus" w:date="2019-12-11T14:30:00Z">
        <w:r w:rsidR="009B6BCA" w:rsidRPr="009B6BCA">
          <w:rPr>
            <w:rFonts w:ascii="Courier New" w:hAnsi="Courier New" w:cs="Courier New"/>
            <w:rtl/>
          </w:rPr>
          <w:delText>اجعل التنين جاري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811" w:author="Transkribus" w:date="2019-12-11T14:30:00Z">
        <w:r w:rsidRPr="00EE6742">
          <w:rPr>
            <w:rFonts w:ascii="Courier New" w:hAnsi="Courier New" w:cs="Courier New"/>
            <w:rtl/>
          </w:rPr>
          <w:t>أسعل التنن جارى</w:t>
        </w:r>
      </w:ins>
    </w:p>
    <w:p w14:paraId="4EF27352" w14:textId="3D35AF0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وكم ارضى الاقامة فى فلاة</w:t>
          </w:r>
          <w:del w:id="68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13" w:author="Transkribus" w:date="2019-12-11T14:30:00Z">
            <w:r w:rsidR="00EE6742" w:rsidRPr="00EE6742">
              <w:rPr>
                <w:rFonts w:ascii="Courier New" w:hAnsi="Courier New" w:cs="Courier New"/>
                <w:rtl/>
              </w:rPr>
              <w:t xml:space="preserve"> *</w:t>
            </w:r>
          </w:ins>
          <w:r w:rsidR="00EE6742" w:rsidRPr="00EE6742">
            <w:rPr>
              <w:rFonts w:ascii="Courier New" w:hAnsi="Courier New" w:cs="Courier New"/>
              <w:rtl/>
            </w:rPr>
            <w:t xml:space="preserve">وفوق </w:t>
          </w:r>
          <w:del w:id="6814" w:author="Transkribus" w:date="2019-12-11T14:30:00Z">
            <w:r w:rsidRPr="009B6BCA">
              <w:rPr>
                <w:rFonts w:ascii="Courier New" w:hAnsi="Courier New" w:cs="Courier New"/>
                <w:rtl/>
              </w:rPr>
              <w:delText>الفرقدين رايت داري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15" w:author="Transkribus" w:date="2019-12-11T14:30:00Z">
            <w:r w:rsidR="00EE6742" w:rsidRPr="00EE6742">
              <w:rPr>
                <w:rFonts w:ascii="Courier New" w:hAnsi="Courier New" w:cs="Courier New"/>
                <w:rtl/>
              </w:rPr>
              <w:t>الفرقد بن زايت دارى</w:t>
            </w:r>
          </w:ins>
        </w:dir>
      </w:dir>
    </w:p>
    <w:p w14:paraId="463EE575" w14:textId="4675CD9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6816" w:author="Transkribus" w:date="2019-12-11T14:30:00Z">
            <w:r w:rsidRPr="009B6BCA">
              <w:rPr>
                <w:rFonts w:ascii="Courier New" w:hAnsi="Courier New" w:cs="Courier New"/>
                <w:rtl/>
              </w:rPr>
              <w:delText>ي</w:delText>
            </w:r>
          </w:del>
          <w:ins w:id="6817" w:author="Transkribus" w:date="2019-12-11T14:30:00Z">
            <w:r w:rsidR="00EE6742" w:rsidRPr="00EE6742">
              <w:rPr>
                <w:rFonts w:ascii="Courier New" w:hAnsi="Courier New" w:cs="Courier New"/>
                <w:rtl/>
              </w:rPr>
              <w:t>ب</w:t>
            </w:r>
          </w:ins>
          <w:r w:rsidR="00EE6742" w:rsidRPr="00EE6742">
            <w:rPr>
              <w:rFonts w:ascii="Courier New" w:hAnsi="Courier New" w:cs="Courier New"/>
              <w:rtl/>
            </w:rPr>
            <w:t>ا</w:t>
          </w:r>
          <w:del w:id="6818" w:author="Transkribus" w:date="2019-12-11T14:30:00Z">
            <w:r w:rsidRPr="009B6BCA">
              <w:rPr>
                <w:rFonts w:ascii="Courier New" w:hAnsi="Courier New" w:cs="Courier New"/>
                <w:rtl/>
              </w:rPr>
              <w:delText>ت</w:delText>
            </w:r>
          </w:del>
          <w:ins w:id="6819"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ينى من </w:t>
          </w:r>
          <w:del w:id="6820" w:author="Transkribus" w:date="2019-12-11T14:30:00Z">
            <w:r w:rsidRPr="009B6BCA">
              <w:rPr>
                <w:rFonts w:ascii="Courier New" w:hAnsi="Courier New" w:cs="Courier New"/>
                <w:rtl/>
              </w:rPr>
              <w:delText>الصنعاء برق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يذكرنى</w:delText>
                </w:r>
              </w:dir>
            </w:dir>
          </w:del>
          <w:ins w:id="6821" w:author="Transkribus" w:date="2019-12-11T14:30:00Z">
            <w:r w:rsidR="00EE6742" w:rsidRPr="00EE6742">
              <w:rPr>
                <w:rFonts w:ascii="Courier New" w:hAnsi="Courier New" w:cs="Courier New"/>
                <w:rtl/>
              </w:rPr>
              <w:t xml:space="preserve">الصتعادبرق </w:t>
            </w:r>
            <w:r w:rsidR="00EE6742" w:rsidRPr="00EE6742">
              <w:rPr>
                <w:rFonts w:ascii="Courier New" w:hAnsi="Courier New" w:cs="Courier New"/>
                <w:rtl/>
              </w:rPr>
              <w:tab/>
              <w:t>*</w:t>
            </w:r>
            <w:r w:rsidR="00EE6742" w:rsidRPr="00EE6742">
              <w:rPr>
                <w:rFonts w:ascii="Courier New" w:hAnsi="Courier New" w:cs="Courier New"/>
                <w:rtl/>
              </w:rPr>
              <w:tab/>
              <w:t>بد كمرفى</w:t>
            </w:r>
          </w:ins>
          <w:r w:rsidR="00EE6742" w:rsidRPr="00EE6742">
            <w:rPr>
              <w:rFonts w:ascii="Courier New" w:hAnsi="Courier New" w:cs="Courier New"/>
              <w:rtl/>
            </w:rPr>
            <w:t xml:space="preserve"> بها ق</w:t>
          </w:r>
          <w:ins w:id="6822" w:author="Transkribus" w:date="2019-12-11T14:30:00Z">
            <w:r w:rsidR="00EE6742" w:rsidRPr="00EE6742">
              <w:rPr>
                <w:rFonts w:ascii="Courier New" w:hAnsi="Courier New" w:cs="Courier New"/>
                <w:rtl/>
              </w:rPr>
              <w:t>س</w:t>
            </w:r>
          </w:ins>
          <w:r w:rsidR="00EE6742" w:rsidRPr="00EE6742">
            <w:rPr>
              <w:rFonts w:ascii="Courier New" w:hAnsi="Courier New" w:cs="Courier New"/>
              <w:rtl/>
            </w:rPr>
            <w:t>رب المزار</w:t>
          </w:r>
          <w:del w:id="6823" w:author="Transkribus" w:date="2019-12-11T14:30:00Z">
            <w:r w:rsidRPr="009B6BCA">
              <w:rPr>
                <w:rFonts w:ascii="Courier New" w:hAnsi="Courier New" w:cs="Courier New"/>
                <w:rtl/>
              </w:rPr>
              <w:delText xml:space="preserve">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F59D15" w14:textId="7E2F8E7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وقال عند و</w:t>
          </w:r>
          <w:del w:id="6824" w:author="Transkribus" w:date="2019-12-11T14:30:00Z">
            <w:r w:rsidRPr="009B6BCA">
              <w:rPr>
                <w:rFonts w:ascii="Courier New" w:hAnsi="Courier New" w:cs="Courier New"/>
                <w:rtl/>
              </w:rPr>
              <w:delText>ف</w:delText>
            </w:r>
          </w:del>
          <w:ins w:id="6825" w:author="Transkribus" w:date="2019-12-11T14:30:00Z">
            <w:r w:rsidR="00EE6742" w:rsidRPr="00EE6742">
              <w:rPr>
                <w:rFonts w:ascii="Courier New" w:hAnsi="Courier New" w:cs="Courier New"/>
                <w:rtl/>
              </w:rPr>
              <w:t>ق</w:t>
            </w:r>
          </w:ins>
          <w:r w:rsidR="00EE6742" w:rsidRPr="00EE6742">
            <w:rPr>
              <w:rFonts w:ascii="Courier New" w:hAnsi="Courier New" w:cs="Courier New"/>
              <w:rtl/>
            </w:rPr>
            <w:t>ا</w:t>
          </w:r>
          <w:del w:id="6826" w:author="Transkribus" w:date="2019-12-11T14:30:00Z">
            <w:r w:rsidRPr="009B6BCA">
              <w:rPr>
                <w:rFonts w:ascii="Courier New" w:hAnsi="Courier New" w:cs="Courier New"/>
                <w:rtl/>
              </w:rPr>
              <w:delText>ت</w:delText>
            </w:r>
          </w:del>
          <w:ins w:id="6827"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وهو </w:t>
          </w:r>
          <w:del w:id="6828" w:author="Transkribus" w:date="2019-12-11T14:30:00Z">
            <w:r w:rsidRPr="009B6BCA">
              <w:rPr>
                <w:rFonts w:ascii="Courier New" w:hAnsi="Courier New" w:cs="Courier New"/>
                <w:rtl/>
              </w:rPr>
              <w:delText>يجود بنفسه لما قتل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29" w:author="Transkribus" w:date="2019-12-11T14:30:00Z">
            <w:r w:rsidR="00EE6742" w:rsidRPr="00EE6742">
              <w:rPr>
                <w:rFonts w:ascii="Courier New" w:hAnsi="Courier New" w:cs="Courier New"/>
                <w:rtl/>
              </w:rPr>
              <w:t>مجودبتفسيه لماقتل</w:t>
            </w:r>
          </w:ins>
        </w:dir>
      </w:dir>
    </w:p>
    <w:p w14:paraId="6A9817D3" w14:textId="017A0856" w:rsidR="00EE6742" w:rsidRPr="00EE6742" w:rsidRDefault="009B6BCA" w:rsidP="00EE6742">
      <w:pPr>
        <w:pStyle w:val="NurText"/>
        <w:bidi/>
        <w:rPr>
          <w:ins w:id="6830" w:author="Transkribus" w:date="2019-12-11T14:30:00Z"/>
          <w:rFonts w:ascii="Courier New" w:hAnsi="Courier New" w:cs="Courier New"/>
        </w:rPr>
      </w:pPr>
      <w:dir w:val="rtl">
        <w:dir w:val="rtl">
          <w:ins w:id="6831" w:author="Transkribus" w:date="2019-12-11T14:30:00Z">
            <w:r w:rsidR="00EE6742" w:rsidRPr="00EE6742">
              <w:rPr>
                <w:rFonts w:ascii="Courier New" w:hAnsi="Courier New" w:cs="Courier New"/>
                <w:rtl/>
              </w:rPr>
              <w:t>ابريل</w:t>
            </w:r>
          </w:ins>
        </w:dir>
      </w:dir>
    </w:p>
    <w:p w14:paraId="67D6FAC0" w14:textId="7944E0F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قل </w:t>
      </w:r>
      <w:del w:id="6832" w:author="Transkribus" w:date="2019-12-11T14:30:00Z">
        <w:r w:rsidR="009B6BCA" w:rsidRPr="009B6BCA">
          <w:rPr>
            <w:rFonts w:ascii="Courier New" w:hAnsi="Courier New" w:cs="Courier New"/>
            <w:rtl/>
          </w:rPr>
          <w:delText>لاصحاب راونى ميتا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فبكونى اذ راونى</w:delText>
            </w:r>
          </w:dir>
        </w:dir>
      </w:del>
      <w:ins w:id="6833" w:author="Transkribus" w:date="2019-12-11T14:30:00Z">
        <w:r w:rsidRPr="00EE6742">
          <w:rPr>
            <w:rFonts w:ascii="Courier New" w:hAnsi="Courier New" w:cs="Courier New"/>
            <w:rtl/>
          </w:rPr>
          <w:t>الاصجاب رأونى ميبا * فحوفى ادر أوفى</w:t>
        </w:r>
      </w:ins>
      <w:r w:rsidRPr="00EE6742">
        <w:rPr>
          <w:rFonts w:ascii="Courier New" w:hAnsi="Courier New" w:cs="Courier New"/>
          <w:rtl/>
        </w:rPr>
        <w:t xml:space="preserve"> حزنا</w:t>
      </w:r>
      <w:del w:id="683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D5E96AE" w14:textId="3D49557F" w:rsidR="00EE6742" w:rsidRPr="00EE6742" w:rsidRDefault="009B6BCA" w:rsidP="00EE6742">
      <w:pPr>
        <w:pStyle w:val="NurText"/>
        <w:bidi/>
        <w:rPr>
          <w:rFonts w:ascii="Courier New" w:hAnsi="Courier New" w:cs="Courier New"/>
        </w:rPr>
      </w:pPr>
      <w:dir w:val="rtl">
        <w:dir w:val="rtl">
          <w:del w:id="6835" w:author="Transkribus" w:date="2019-12-11T14:30:00Z">
            <w:r w:rsidRPr="009B6BCA">
              <w:rPr>
                <w:rFonts w:ascii="Courier New" w:hAnsi="Courier New" w:cs="Courier New"/>
                <w:rtl/>
              </w:rPr>
              <w:delText>لا تظنونى بانى ميت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36" w:author="Transkribus" w:date="2019-12-11T14:30:00Z">
            <w:r w:rsidR="00EE6742" w:rsidRPr="00EE6742">
              <w:rPr>
                <w:rFonts w:ascii="Courier New" w:hAnsi="Courier New" w:cs="Courier New"/>
                <w:rtl/>
              </w:rPr>
              <w:t xml:space="preserve">الائطنسونى ثانى في * </w:t>
            </w:r>
          </w:ins>
          <w:r w:rsidR="00EE6742" w:rsidRPr="00EE6742">
            <w:rPr>
              <w:rFonts w:ascii="Courier New" w:hAnsi="Courier New" w:cs="Courier New"/>
              <w:rtl/>
            </w:rPr>
            <w:t>ليس ذا ال</w:t>
          </w:r>
          <w:del w:id="6837" w:author="Transkribus" w:date="2019-12-11T14:30:00Z">
            <w:r w:rsidRPr="009B6BCA">
              <w:rPr>
                <w:rFonts w:ascii="Courier New" w:hAnsi="Courier New" w:cs="Courier New"/>
                <w:rtl/>
              </w:rPr>
              <w:delText>مي</w:delText>
            </w:r>
          </w:del>
          <w:ins w:id="6838" w:author="Transkribus" w:date="2019-12-11T14:30:00Z">
            <w:r w:rsidR="00EE6742" w:rsidRPr="00EE6742">
              <w:rPr>
                <w:rFonts w:ascii="Courier New" w:hAnsi="Courier New" w:cs="Courier New"/>
                <w:rtl/>
              </w:rPr>
              <w:t>ب</w:t>
            </w:r>
          </w:ins>
          <w:r w:rsidR="00EE6742" w:rsidRPr="00EE6742">
            <w:rPr>
              <w:rFonts w:ascii="Courier New" w:hAnsi="Courier New" w:cs="Courier New"/>
              <w:rtl/>
            </w:rPr>
            <w:t>ت والله</w:t>
          </w:r>
          <w:del w:id="6839" w:author="Transkribus" w:date="2019-12-11T14:30:00Z">
            <w:r w:rsidRPr="009B6BCA">
              <w:rPr>
                <w:rFonts w:ascii="Courier New" w:hAnsi="Courier New" w:cs="Courier New"/>
                <w:rtl/>
              </w:rPr>
              <w:delText xml:space="preserve"> انا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40" w:author="Transkribus" w:date="2019-12-11T14:30:00Z">
            <w:r w:rsidR="00EE6742" w:rsidRPr="00EE6742">
              <w:rPr>
                <w:rFonts w:ascii="Courier New" w:hAnsi="Courier New" w:cs="Courier New"/>
                <w:rtl/>
              </w:rPr>
              <w:tab/>
              <w:t>١٦</w:t>
            </w:r>
          </w:ins>
        </w:dir>
      </w:dir>
    </w:p>
    <w:p w14:paraId="4161AB99" w14:textId="77777777" w:rsidR="009B6BCA" w:rsidRPr="009B6BCA" w:rsidRDefault="009B6BCA" w:rsidP="009B6BCA">
      <w:pPr>
        <w:pStyle w:val="NurText"/>
        <w:bidi/>
        <w:rPr>
          <w:del w:id="6841" w:author="Transkribus" w:date="2019-12-11T14:30:00Z"/>
          <w:rFonts w:ascii="Courier New" w:hAnsi="Courier New" w:cs="Courier New"/>
        </w:rPr>
      </w:pPr>
      <w:dir w:val="rtl">
        <w:dir w:val="rtl">
          <w:del w:id="6842" w:author="Transkribus" w:date="2019-12-11T14:30:00Z">
            <w:r w:rsidRPr="009B6BCA">
              <w:rPr>
                <w:rFonts w:ascii="Courier New" w:hAnsi="Courier New" w:cs="Courier New"/>
                <w:rtl/>
              </w:rPr>
              <w:delText>انا عصفور وهذا قفصي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طرت عنه فتخلى رهنا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C75F82" w14:textId="5B00EAD7" w:rsidR="00EE6742" w:rsidRPr="00EE6742" w:rsidRDefault="009B6BCA" w:rsidP="00EE6742">
      <w:pPr>
        <w:pStyle w:val="NurText"/>
        <w:bidi/>
        <w:rPr>
          <w:ins w:id="6843" w:author="Transkribus" w:date="2019-12-11T14:30:00Z"/>
          <w:rFonts w:ascii="Courier New" w:hAnsi="Courier New" w:cs="Courier New"/>
        </w:rPr>
      </w:pPr>
      <w:dir w:val="rtl">
        <w:dir w:val="rtl">
          <w:ins w:id="6844" w:author="Transkribus" w:date="2019-12-11T14:30:00Z">
            <w:r w:rsidR="00EE6742" w:rsidRPr="00EE6742">
              <w:rPr>
                <w:rFonts w:ascii="Courier New" w:hAnsi="Courier New" w:cs="Courier New"/>
                <w:rtl/>
              </w:rPr>
              <w:t>أنامصقور وهذ اقفضى * طرب عنسه على زهنا</w:t>
            </w:r>
          </w:ins>
        </w:dir>
      </w:dir>
    </w:p>
    <w:p w14:paraId="2BA7F750" w14:textId="7F62027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وانا </w:t>
      </w:r>
      <w:del w:id="6845" w:author="Transkribus" w:date="2019-12-11T14:30:00Z">
        <w:r w:rsidR="009B6BCA" w:rsidRPr="009B6BCA">
          <w:rPr>
            <w:rFonts w:ascii="Courier New" w:hAnsi="Courier New" w:cs="Courier New"/>
            <w:rtl/>
          </w:rPr>
          <w:delText>اليوم اناجى</w:delText>
        </w:r>
      </w:del>
      <w:ins w:id="6846" w:author="Transkribus" w:date="2019-12-11T14:30:00Z">
        <w:r w:rsidRPr="00EE6742">
          <w:rPr>
            <w:rFonts w:ascii="Courier New" w:hAnsi="Courier New" w:cs="Courier New"/>
            <w:rtl/>
          </w:rPr>
          <w:t>البوم اثاسى</w:t>
        </w:r>
      </w:ins>
      <w:r w:rsidRPr="00EE6742">
        <w:rPr>
          <w:rFonts w:ascii="Courier New" w:hAnsi="Courier New" w:cs="Courier New"/>
          <w:rtl/>
        </w:rPr>
        <w:t xml:space="preserve"> ملا</w:t>
      </w:r>
      <w:del w:id="684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w:t>
          </w:r>
          <w:del w:id="6848" w:author="Transkribus" w:date="2019-12-11T14:30:00Z">
            <w:r w:rsidR="009B6BCA" w:rsidRPr="009B6BCA">
              <w:rPr>
                <w:rFonts w:ascii="Courier New" w:hAnsi="Courier New" w:cs="Courier New"/>
                <w:rtl/>
              </w:rPr>
              <w:delText>ا</w:delText>
            </w:r>
          </w:del>
          <w:ins w:id="6849" w:author="Transkribus" w:date="2019-12-11T14:30:00Z">
            <w:r w:rsidRPr="00EE6742">
              <w:rPr>
                <w:rFonts w:ascii="Courier New" w:hAnsi="Courier New" w:cs="Courier New"/>
                <w:rtl/>
              </w:rPr>
              <w:t>أ</w:t>
            </w:r>
          </w:ins>
          <w:r w:rsidRPr="00EE6742">
            <w:rPr>
              <w:rFonts w:ascii="Courier New" w:hAnsi="Courier New" w:cs="Courier New"/>
              <w:rtl/>
            </w:rPr>
            <w:t xml:space="preserve">رى الله </w:t>
          </w:r>
          <w:del w:id="6850" w:author="Transkribus" w:date="2019-12-11T14:30:00Z">
            <w:r w:rsidR="009B6BCA" w:rsidRPr="009B6BCA">
              <w:rPr>
                <w:rFonts w:ascii="Courier New" w:hAnsi="Courier New" w:cs="Courier New"/>
                <w:rtl/>
              </w:rPr>
              <w:delText>عيانا بهنا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851" w:author="Transkribus" w:date="2019-12-11T14:30:00Z">
            <w:r w:rsidRPr="00EE6742">
              <w:rPr>
                <w:rFonts w:ascii="Courier New" w:hAnsi="Courier New" w:cs="Courier New"/>
                <w:rtl/>
              </w:rPr>
              <w:t>عبانا يهنا</w:t>
            </w:r>
          </w:ins>
        </w:dir>
      </w:dir>
    </w:p>
    <w:p w14:paraId="65C77FEB" w14:textId="27450E42" w:rsidR="00EE6742" w:rsidRPr="00EE6742" w:rsidRDefault="009B6BCA" w:rsidP="00EE6742">
      <w:pPr>
        <w:pStyle w:val="NurText"/>
        <w:bidi/>
        <w:rPr>
          <w:rFonts w:ascii="Courier New" w:hAnsi="Courier New" w:cs="Courier New"/>
        </w:rPr>
      </w:pPr>
      <w:dir w:val="rtl">
        <w:dir w:val="rtl">
          <w:del w:id="6852" w:author="Transkribus" w:date="2019-12-11T14:30:00Z">
            <w:r w:rsidRPr="009B6BCA">
              <w:rPr>
                <w:rFonts w:ascii="Courier New" w:hAnsi="Courier New" w:cs="Courier New"/>
                <w:rtl/>
              </w:rPr>
              <w:delText>فاخلعوا الانفس</w:delText>
            </w:r>
          </w:del>
          <w:ins w:id="6853" w:author="Transkribus" w:date="2019-12-11T14:30:00Z">
            <w:r w:rsidR="00EE6742" w:rsidRPr="00EE6742">
              <w:rPr>
                <w:rFonts w:ascii="Courier New" w:hAnsi="Courier New" w:cs="Courier New"/>
                <w:rtl/>
              </w:rPr>
              <w:t>فاخلهوا الائفس</w:t>
            </w:r>
          </w:ins>
          <w:r w:rsidR="00EE6742" w:rsidRPr="00EE6742">
            <w:rPr>
              <w:rFonts w:ascii="Courier New" w:hAnsi="Courier New" w:cs="Courier New"/>
              <w:rtl/>
            </w:rPr>
            <w:t xml:space="preserve"> عن </w:t>
          </w:r>
          <w:del w:id="6854" w:author="Transkribus" w:date="2019-12-11T14:30:00Z">
            <w:r w:rsidRPr="009B6BCA">
              <w:rPr>
                <w:rFonts w:ascii="Courier New" w:hAnsi="Courier New" w:cs="Courier New"/>
                <w:rtl/>
              </w:rPr>
              <w:delText>اجسادها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لترون</w:delText>
                </w:r>
              </w:dir>
            </w:dir>
          </w:del>
          <w:ins w:id="6855" w:author="Transkribus" w:date="2019-12-11T14:30:00Z">
            <w:r w:rsidR="00EE6742" w:rsidRPr="00EE6742">
              <w:rPr>
                <w:rFonts w:ascii="Courier New" w:hAnsi="Courier New" w:cs="Courier New"/>
                <w:rtl/>
              </w:rPr>
              <w:t>أحسادها هلترون</w:t>
            </w:r>
          </w:ins>
          <w:r w:rsidR="00EE6742" w:rsidRPr="00EE6742">
            <w:rPr>
              <w:rFonts w:ascii="Courier New" w:hAnsi="Courier New" w:cs="Courier New"/>
              <w:rtl/>
            </w:rPr>
            <w:t xml:space="preserve"> الحق </w:t>
          </w:r>
          <w:del w:id="6856" w:author="Transkribus" w:date="2019-12-11T14:30:00Z">
            <w:r w:rsidRPr="009B6BCA">
              <w:rPr>
                <w:rFonts w:ascii="Courier New" w:hAnsi="Courier New" w:cs="Courier New"/>
                <w:rtl/>
              </w:rPr>
              <w:delText>حقا بينا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57" w:author="Transkribus" w:date="2019-12-11T14:30:00Z">
            <w:r w:rsidR="00EE6742" w:rsidRPr="00EE6742">
              <w:rPr>
                <w:rFonts w:ascii="Courier New" w:hAnsi="Courier New" w:cs="Courier New"/>
                <w:rtl/>
              </w:rPr>
              <w:t>جعانينا</w:t>
            </w:r>
          </w:ins>
        </w:dir>
      </w:dir>
    </w:p>
    <w:p w14:paraId="1F40B16D" w14:textId="77777777" w:rsidR="009B6BCA" w:rsidRPr="009B6BCA" w:rsidRDefault="009B6BCA" w:rsidP="009B6BCA">
      <w:pPr>
        <w:pStyle w:val="NurText"/>
        <w:bidi/>
        <w:rPr>
          <w:del w:id="6858" w:author="Transkribus" w:date="2019-12-11T14:30:00Z"/>
          <w:rFonts w:ascii="Courier New" w:hAnsi="Courier New" w:cs="Courier New"/>
        </w:rPr>
      </w:pPr>
      <w:dir w:val="rtl">
        <w:dir w:val="rtl">
          <w:del w:id="6859" w:author="Transkribus" w:date="2019-12-11T14:30:00Z">
            <w:r w:rsidRPr="009B6BCA">
              <w:rPr>
                <w:rFonts w:ascii="Courier New" w:hAnsi="Courier New" w:cs="Courier New"/>
                <w:rtl/>
              </w:rPr>
              <w:delText>لا ترعكم سكرة الموت فما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هى الا انتقال من هنا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FE365F6" w14:textId="77777777" w:rsidR="009B6BCA" w:rsidRPr="009B6BCA" w:rsidRDefault="009B6BCA" w:rsidP="009B6BCA">
      <w:pPr>
        <w:pStyle w:val="NurText"/>
        <w:bidi/>
        <w:rPr>
          <w:del w:id="6860" w:author="Transkribus" w:date="2019-12-11T14:30:00Z"/>
          <w:rFonts w:ascii="Courier New" w:hAnsi="Courier New" w:cs="Courier New"/>
        </w:rPr>
      </w:pPr>
      <w:dir w:val="rtl">
        <w:dir w:val="rtl">
          <w:del w:id="6861" w:author="Transkribus" w:date="2019-12-11T14:30:00Z">
            <w:r w:rsidRPr="009B6BCA">
              <w:rPr>
                <w:rFonts w:ascii="Courier New" w:hAnsi="Courier New" w:cs="Courier New"/>
                <w:rtl/>
              </w:rPr>
              <w:delText>عنصر الارواح فينا واحد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وكذا الاجسام جسم عمنا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1833BA1" w14:textId="21CB4D29" w:rsidR="00EE6742" w:rsidRPr="00EE6742" w:rsidRDefault="009B6BCA" w:rsidP="00EE6742">
      <w:pPr>
        <w:pStyle w:val="NurText"/>
        <w:bidi/>
        <w:rPr>
          <w:ins w:id="6862" w:author="Transkribus" w:date="2019-12-11T14:30:00Z"/>
          <w:rFonts w:ascii="Courier New" w:hAnsi="Courier New" w:cs="Courier New"/>
        </w:rPr>
      </w:pPr>
      <w:dir w:val="rtl">
        <w:dir w:val="rtl">
          <w:del w:id="6863" w:author="Transkribus" w:date="2019-12-11T14:30:00Z">
            <w:r w:rsidRPr="009B6BCA">
              <w:rPr>
                <w:rFonts w:ascii="Courier New" w:hAnsi="Courier New" w:cs="Courier New"/>
                <w:rtl/>
              </w:rPr>
              <w:delText>ما ارى نفسى الا انتم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64" w:author="Transkribus" w:date="2019-12-11T14:30:00Z">
            <w:r w:rsidR="00EE6742" w:rsidRPr="00EE6742">
              <w:rPr>
                <w:rFonts w:ascii="Courier New" w:hAnsi="Courier New" w:cs="Courier New"/>
                <w:rtl/>
              </w:rPr>
              <w:t>الابر عكم سكرة المون فا * مى الالتتقال مسن عنا</w:t>
            </w:r>
          </w:ins>
        </w:dir>
      </w:dir>
    </w:p>
    <w:p w14:paraId="1293607D" w14:textId="77777777" w:rsidR="00EE6742" w:rsidRPr="00EE6742" w:rsidRDefault="00EE6742" w:rsidP="00EE6742">
      <w:pPr>
        <w:pStyle w:val="NurText"/>
        <w:bidi/>
        <w:rPr>
          <w:ins w:id="6865" w:author="Transkribus" w:date="2019-12-11T14:30:00Z"/>
          <w:rFonts w:ascii="Courier New" w:hAnsi="Courier New" w:cs="Courier New"/>
        </w:rPr>
      </w:pPr>
      <w:ins w:id="6866" w:author="Transkribus" w:date="2019-12-11T14:30:00Z">
        <w:r w:rsidRPr="00EE6742">
          <w:rPr>
            <w:rFonts w:ascii="Courier New" w:hAnsi="Courier New" w:cs="Courier New"/>
            <w:rtl/>
          </w:rPr>
          <w:t>عمنصر الارواج فبناو اجد * وكذ الأحسام جسم عحمنا</w:t>
        </w:r>
      </w:ins>
    </w:p>
    <w:p w14:paraId="3AE95C73" w14:textId="0F5BD99E" w:rsidR="00EE6742" w:rsidRPr="00EE6742" w:rsidRDefault="00EE6742" w:rsidP="00EE6742">
      <w:pPr>
        <w:pStyle w:val="NurText"/>
        <w:bidi/>
        <w:rPr>
          <w:rFonts w:ascii="Courier New" w:hAnsi="Courier New" w:cs="Courier New"/>
        </w:rPr>
      </w:pPr>
      <w:ins w:id="6867" w:author="Transkribus" w:date="2019-12-11T14:30:00Z">
        <w:r w:rsidRPr="00EE6742">
          <w:rPr>
            <w:rFonts w:ascii="Courier New" w:hAnsi="Courier New" w:cs="Courier New"/>
            <w:rtl/>
          </w:rPr>
          <w:t xml:space="preserve">مارى يفسى الاأنسم * </w:t>
        </w:r>
      </w:ins>
      <w:r w:rsidRPr="00EE6742">
        <w:rPr>
          <w:rFonts w:ascii="Courier New" w:hAnsi="Courier New" w:cs="Courier New"/>
          <w:rtl/>
        </w:rPr>
        <w:t xml:space="preserve">واعتقادى </w:t>
      </w:r>
      <w:del w:id="6868" w:author="Transkribus" w:date="2019-12-11T14:30:00Z">
        <w:r w:rsidR="009B6BCA" w:rsidRPr="009B6BCA">
          <w:rPr>
            <w:rFonts w:ascii="Courier New" w:hAnsi="Courier New" w:cs="Courier New"/>
            <w:rtl/>
          </w:rPr>
          <w:delText>انكم انتم انا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869" w:author="Transkribus" w:date="2019-12-11T14:30:00Z">
        <w:r w:rsidRPr="00EE6742">
          <w:rPr>
            <w:rFonts w:ascii="Courier New" w:hAnsi="Courier New" w:cs="Courier New"/>
            <w:rtl/>
          </w:rPr>
          <w:t>الكم أثمأنا</w:t>
        </w:r>
      </w:ins>
    </w:p>
    <w:p w14:paraId="258C74BB" w14:textId="21A19370" w:rsidR="00EE6742" w:rsidRPr="00EE6742" w:rsidRDefault="009B6BCA" w:rsidP="00EE6742">
      <w:pPr>
        <w:pStyle w:val="NurText"/>
        <w:bidi/>
        <w:rPr>
          <w:rFonts w:ascii="Courier New" w:hAnsi="Courier New" w:cs="Courier New"/>
        </w:rPr>
      </w:pPr>
      <w:dir w:val="rtl">
        <w:dir w:val="rtl">
          <w:del w:id="6870" w:author="Transkribus" w:date="2019-12-11T14:30:00Z">
            <w:r w:rsidRPr="009B6BCA">
              <w:rPr>
                <w:rFonts w:ascii="Courier New" w:hAnsi="Courier New" w:cs="Courier New"/>
                <w:rtl/>
              </w:rPr>
              <w:delText>فمتى</w:delText>
            </w:r>
          </w:del>
          <w:ins w:id="6871" w:author="Transkribus" w:date="2019-12-11T14:30:00Z">
            <w:r w:rsidR="00EE6742" w:rsidRPr="00EE6742">
              <w:rPr>
                <w:rFonts w:ascii="Courier New" w:hAnsi="Courier New" w:cs="Courier New"/>
                <w:rtl/>
              </w:rPr>
              <w:t>صنى ماان جير اقليا * ومسى</w:t>
            </w:r>
          </w:ins>
          <w:r w:rsidR="00EE6742" w:rsidRPr="00EE6742">
            <w:rPr>
              <w:rFonts w:ascii="Courier New" w:hAnsi="Courier New" w:cs="Courier New"/>
              <w:rtl/>
            </w:rPr>
            <w:t xml:space="preserve"> ما كان </w:t>
          </w:r>
          <w:del w:id="6872" w:author="Transkribus" w:date="2019-12-11T14:30:00Z">
            <w:r w:rsidRPr="009B6BCA">
              <w:rPr>
                <w:rFonts w:ascii="Courier New" w:hAnsi="Courier New" w:cs="Courier New"/>
                <w:rtl/>
              </w:rPr>
              <w:delText>خيرا فلنا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ومتى ما كان شرا فبنا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6873" w:author="Transkribus" w:date="2019-12-11T14:30:00Z">
            <w:r w:rsidR="00EE6742" w:rsidRPr="00EE6742">
              <w:rPr>
                <w:rFonts w:ascii="Courier New" w:hAnsi="Courier New" w:cs="Courier New"/>
                <w:rtl/>
              </w:rPr>
              <w:t>شر اقيفا</w:t>
            </w:r>
          </w:ins>
        </w:dir>
      </w:dir>
    </w:p>
    <w:p w14:paraId="1866F251" w14:textId="0CA14DAA" w:rsidR="00EE6742" w:rsidRPr="00EE6742" w:rsidRDefault="009B6BCA" w:rsidP="00EE6742">
      <w:pPr>
        <w:pStyle w:val="NurText"/>
        <w:bidi/>
        <w:rPr>
          <w:rFonts w:ascii="Courier New" w:hAnsi="Courier New" w:cs="Courier New"/>
        </w:rPr>
      </w:pPr>
      <w:dir w:val="rtl">
        <w:dir w:val="rtl">
          <w:del w:id="6874" w:author="Transkribus" w:date="2019-12-11T14:30:00Z">
            <w:r w:rsidRPr="009B6BCA">
              <w:rPr>
                <w:rFonts w:ascii="Courier New" w:hAnsi="Courier New" w:cs="Courier New"/>
                <w:rtl/>
              </w:rPr>
              <w:delText>فارحمونى ترحموا انفسكم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75" w:author="Transkribus" w:date="2019-12-11T14:30:00Z">
            <w:r w:rsidR="00EE6742" w:rsidRPr="00EE6742">
              <w:rPr>
                <w:rFonts w:ascii="Courier New" w:hAnsi="Courier New" w:cs="Courier New"/>
                <w:rtl/>
              </w:rPr>
              <w:t xml:space="preserve">قار حموفى برحمو النفسكم * </w:t>
            </w:r>
          </w:ins>
          <w:r w:rsidR="00EE6742" w:rsidRPr="00EE6742">
            <w:rPr>
              <w:rFonts w:ascii="Courier New" w:hAnsi="Courier New" w:cs="Courier New"/>
              <w:rtl/>
            </w:rPr>
            <w:t xml:space="preserve">واعلموا </w:t>
          </w:r>
          <w:del w:id="6876" w:author="Transkribus" w:date="2019-12-11T14:30:00Z">
            <w:r w:rsidRPr="009B6BCA">
              <w:rPr>
                <w:rFonts w:ascii="Courier New" w:hAnsi="Courier New" w:cs="Courier New"/>
                <w:rtl/>
              </w:rPr>
              <w:delText>ا</w:delText>
            </w:r>
          </w:del>
          <w:ins w:id="6877" w:author="Transkribus" w:date="2019-12-11T14:30:00Z">
            <w:r w:rsidR="00EE6742" w:rsidRPr="00EE6742">
              <w:rPr>
                <w:rFonts w:ascii="Courier New" w:hAnsi="Courier New" w:cs="Courier New"/>
                <w:rtl/>
              </w:rPr>
              <w:t>أ</w:t>
            </w:r>
          </w:ins>
          <w:r w:rsidR="00EE6742" w:rsidRPr="00EE6742">
            <w:rPr>
              <w:rFonts w:ascii="Courier New" w:hAnsi="Courier New" w:cs="Courier New"/>
              <w:rtl/>
            </w:rPr>
            <w:t>نكم فى اثرنا</w:t>
          </w:r>
          <w:del w:id="68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6AD2BC" w14:textId="480AD45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6879" w:author="Transkribus" w:date="2019-12-11T14:30:00Z">
            <w:r w:rsidRPr="009B6BCA">
              <w:rPr>
                <w:rFonts w:ascii="Courier New" w:hAnsi="Courier New" w:cs="Courier New"/>
                <w:rtl/>
              </w:rPr>
              <w:delText>رانى فليقو 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انما</w:delText>
                </w:r>
              </w:dir>
            </w:dir>
          </w:del>
          <w:ins w:id="6880" w:author="Transkribus" w:date="2019-12-11T14:30:00Z">
            <w:r w:rsidR="00EE6742" w:rsidRPr="00EE6742">
              <w:rPr>
                <w:rFonts w:ascii="Courier New" w:hAnsi="Courier New" w:cs="Courier New"/>
                <w:rtl/>
              </w:rPr>
              <w:t>را فى تليقوى نفبه * اما</w:t>
            </w:r>
          </w:ins>
          <w:r w:rsidR="00EE6742" w:rsidRPr="00EE6742">
            <w:rPr>
              <w:rFonts w:ascii="Courier New" w:hAnsi="Courier New" w:cs="Courier New"/>
              <w:rtl/>
            </w:rPr>
            <w:t xml:space="preserve"> الدنيا على </w:t>
          </w:r>
          <w:del w:id="6881" w:author="Transkribus" w:date="2019-12-11T14:30:00Z">
            <w:r w:rsidRPr="009B6BCA">
              <w:rPr>
                <w:rFonts w:ascii="Courier New" w:hAnsi="Courier New" w:cs="Courier New"/>
                <w:rtl/>
              </w:rPr>
              <w:delText>ق</w:delText>
            </w:r>
          </w:del>
          <w:ins w:id="6882" w:author="Transkribus" w:date="2019-12-11T14:30:00Z">
            <w:r w:rsidR="00EE6742" w:rsidRPr="00EE6742">
              <w:rPr>
                <w:rFonts w:ascii="Courier New" w:hAnsi="Courier New" w:cs="Courier New"/>
                <w:rtl/>
              </w:rPr>
              <w:t>ف</w:t>
            </w:r>
          </w:ins>
          <w:r w:rsidR="00EE6742" w:rsidRPr="00EE6742">
            <w:rPr>
              <w:rFonts w:ascii="Courier New" w:hAnsi="Courier New" w:cs="Courier New"/>
              <w:rtl/>
            </w:rPr>
            <w:t>رن الفنا</w:t>
          </w:r>
          <w:del w:id="68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2350CF" w14:textId="2AD4AA7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وعليكم من ك</w:t>
          </w:r>
          <w:del w:id="6884" w:author="Transkribus" w:date="2019-12-11T14:30:00Z">
            <w:r w:rsidRPr="009B6BCA">
              <w:rPr>
                <w:rFonts w:ascii="Courier New" w:hAnsi="Courier New" w:cs="Courier New"/>
                <w:rtl/>
              </w:rPr>
              <w:delText>لا</w:delText>
            </w:r>
          </w:del>
          <w:r w:rsidR="00EE6742" w:rsidRPr="00EE6742">
            <w:rPr>
              <w:rFonts w:ascii="Courier New" w:hAnsi="Courier New" w:cs="Courier New"/>
              <w:rtl/>
            </w:rPr>
            <w:t>م</w:t>
          </w:r>
          <w:ins w:id="6885" w:author="Transkribus" w:date="2019-12-11T14:30:00Z">
            <w:r w:rsidR="00EE6742" w:rsidRPr="00EE6742">
              <w:rPr>
                <w:rFonts w:ascii="Courier New" w:hAnsi="Courier New" w:cs="Courier New"/>
                <w:rtl/>
              </w:rPr>
              <w:t>ا</w:t>
            </w:r>
          </w:ins>
          <w:r w:rsidR="00EE6742" w:rsidRPr="00EE6742">
            <w:rPr>
              <w:rFonts w:ascii="Courier New" w:hAnsi="Courier New" w:cs="Courier New"/>
              <w:rtl/>
            </w:rPr>
            <w:t>ى جملة</w:t>
          </w:r>
          <w:del w:id="68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688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فسلام الله </w:t>
          </w:r>
          <w:del w:id="6888" w:author="Transkribus" w:date="2019-12-11T14:30:00Z">
            <w:r w:rsidRPr="009B6BCA">
              <w:rPr>
                <w:rFonts w:ascii="Courier New" w:hAnsi="Courier New" w:cs="Courier New"/>
                <w:rtl/>
              </w:rPr>
              <w:delText>مدح وثنا الرمل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89" w:author="Transkribus" w:date="2019-12-11T14:30:00Z">
            <w:r w:rsidR="00EE6742" w:rsidRPr="00EE6742">
              <w:rPr>
                <w:rFonts w:ascii="Courier New" w:hAnsi="Courier New" w:cs="Courier New"/>
                <w:rtl/>
              </w:rPr>
              <w:t>مدج وينا</w:t>
            </w:r>
          </w:ins>
        </w:dir>
      </w:dir>
    </w:p>
    <w:p w14:paraId="2EDFFF39" w14:textId="5E6A408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6890" w:author="Transkribus" w:date="2019-12-11T14:30:00Z">
            <w:r w:rsidRPr="009B6BCA">
              <w:rPr>
                <w:rFonts w:ascii="Courier New" w:hAnsi="Courier New" w:cs="Courier New"/>
                <w:rtl/>
              </w:rPr>
              <w:delText>ل</w:delText>
            </w:r>
          </w:del>
          <w:ins w:id="6891"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شهاب الدين السهروردى من الكتب كتاب </w:t>
          </w:r>
          <w:del w:id="6892" w:author="Transkribus" w:date="2019-12-11T14:30:00Z">
            <w:r w:rsidRPr="009B6BCA">
              <w:rPr>
                <w:rFonts w:ascii="Courier New" w:hAnsi="Courier New" w:cs="Courier New"/>
                <w:rtl/>
              </w:rPr>
              <w:delText>التلويحات اللحوية</w:delText>
            </w:r>
          </w:del>
          <w:ins w:id="6893" w:author="Transkribus" w:date="2019-12-11T14:30:00Z">
            <w:r w:rsidR="00EE6742" w:rsidRPr="00EE6742">
              <w:rPr>
                <w:rFonts w:ascii="Courier New" w:hAnsi="Courier New" w:cs="Courier New"/>
                <w:rtl/>
              </w:rPr>
              <w:t>النسلويجات اللوجبة</w:t>
            </w:r>
          </w:ins>
          <w:r w:rsidR="00EE6742" w:rsidRPr="00EE6742">
            <w:rPr>
              <w:rFonts w:ascii="Courier New" w:hAnsi="Courier New" w:cs="Courier New"/>
              <w:rtl/>
            </w:rPr>
            <w:t xml:space="preserve"> والعرشية</w:t>
          </w:r>
          <w:del w:id="68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895" w:author="Transkribus" w:date="2019-12-11T14:30:00Z">
            <w:r w:rsidR="00EE6742" w:rsidRPr="00EE6742">
              <w:rPr>
                <w:rFonts w:ascii="Courier New" w:hAnsi="Courier New" w:cs="Courier New"/>
                <w:rtl/>
              </w:rPr>
              <w:t xml:space="preserve"> ك٣تاب</w:t>
            </w:r>
          </w:ins>
        </w:dir>
      </w:dir>
    </w:p>
    <w:p w14:paraId="624F085E" w14:textId="4AF2C6D9" w:rsidR="00EE6742" w:rsidRPr="00EE6742" w:rsidRDefault="009B6BCA" w:rsidP="00EE6742">
      <w:pPr>
        <w:pStyle w:val="NurText"/>
        <w:bidi/>
        <w:rPr>
          <w:rFonts w:ascii="Courier New" w:hAnsi="Courier New" w:cs="Courier New"/>
        </w:rPr>
      </w:pPr>
      <w:dir w:val="rtl">
        <w:dir w:val="rtl">
          <w:del w:id="6896" w:author="Transkribus" w:date="2019-12-11T14:30:00Z">
            <w:r w:rsidRPr="009B6BCA">
              <w:rPr>
                <w:rFonts w:ascii="Courier New" w:hAnsi="Courier New" w:cs="Courier New"/>
                <w:rtl/>
              </w:rPr>
              <w:delText>كتاب الالواح العمادية الفه لعماد</w:delText>
            </w:r>
          </w:del>
          <w:ins w:id="6897" w:author="Transkribus" w:date="2019-12-11T14:30:00Z">
            <w:r w:rsidR="00EE6742" w:rsidRPr="00EE6742">
              <w:rPr>
                <w:rFonts w:ascii="Courier New" w:hAnsi="Courier New" w:cs="Courier New"/>
                <w:rtl/>
              </w:rPr>
              <w:t>الالواج العمادبة الفله العماد</w:t>
            </w:r>
          </w:ins>
          <w:r w:rsidR="00EE6742" w:rsidRPr="00EE6742">
            <w:rPr>
              <w:rFonts w:ascii="Courier New" w:hAnsi="Courier New" w:cs="Courier New"/>
              <w:rtl/>
            </w:rPr>
            <w:t xml:space="preserve"> الدين </w:t>
          </w:r>
          <w:del w:id="6898" w:author="Transkribus" w:date="2019-12-11T14:30:00Z">
            <w:r w:rsidRPr="009B6BCA">
              <w:rPr>
                <w:rFonts w:ascii="Courier New" w:hAnsi="Courier New" w:cs="Courier New"/>
                <w:rtl/>
              </w:rPr>
              <w:delText>ا</w:delText>
            </w:r>
          </w:del>
          <w:ins w:id="689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6900" w:author="Transkribus" w:date="2019-12-11T14:30:00Z">
            <w:r w:rsidRPr="009B6BCA">
              <w:rPr>
                <w:rFonts w:ascii="Courier New" w:hAnsi="Courier New" w:cs="Courier New"/>
                <w:rtl/>
              </w:rPr>
              <w:delText>قرا ارسلان</w:delText>
            </w:r>
          </w:del>
          <w:ins w:id="6901" w:author="Transkribus" w:date="2019-12-11T14:30:00Z">
            <w:r w:rsidR="00EE6742" w:rsidRPr="00EE6742">
              <w:rPr>
                <w:rFonts w:ascii="Courier New" w:hAnsi="Courier New" w:cs="Courier New"/>
                <w:rtl/>
              </w:rPr>
              <w:t>قراأر سلان</w:t>
            </w:r>
          </w:ins>
          <w:r w:rsidR="00EE6742" w:rsidRPr="00EE6742">
            <w:rPr>
              <w:rFonts w:ascii="Courier New" w:hAnsi="Courier New" w:cs="Courier New"/>
              <w:rtl/>
            </w:rPr>
            <w:t xml:space="preserve"> بن داود بن ار</w:t>
          </w:r>
          <w:del w:id="6902" w:author="Transkribus" w:date="2019-12-11T14:30:00Z">
            <w:r w:rsidRPr="009B6BCA">
              <w:rPr>
                <w:rFonts w:ascii="Courier New" w:hAnsi="Courier New" w:cs="Courier New"/>
                <w:rtl/>
              </w:rPr>
              <w:delText>ت</w:delText>
            </w:r>
          </w:del>
          <w:ins w:id="6903"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ق صاحب </w:t>
          </w:r>
          <w:del w:id="6904" w:author="Transkribus" w:date="2019-12-11T14:30:00Z">
            <w:r w:rsidRPr="009B6BCA">
              <w:rPr>
                <w:rFonts w:ascii="Courier New" w:hAnsi="Courier New" w:cs="Courier New"/>
                <w:rtl/>
              </w:rPr>
              <w:delText>خرت برت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05" w:author="Transkribus" w:date="2019-12-11T14:30:00Z">
            <w:r w:rsidR="00EE6742" w:rsidRPr="00EE6742">
              <w:rPr>
                <w:rFonts w:ascii="Courier New" w:hAnsi="Courier New" w:cs="Courier New"/>
                <w:rtl/>
              </w:rPr>
              <w:t>خوب</w:t>
            </w:r>
          </w:ins>
        </w:dir>
      </w:dir>
    </w:p>
    <w:p w14:paraId="08A2CEA8" w14:textId="77777777" w:rsidR="009B6BCA" w:rsidRPr="009B6BCA" w:rsidRDefault="009B6BCA" w:rsidP="009B6BCA">
      <w:pPr>
        <w:pStyle w:val="NurText"/>
        <w:bidi/>
        <w:rPr>
          <w:del w:id="6906" w:author="Transkribus" w:date="2019-12-11T14:30:00Z"/>
          <w:rFonts w:ascii="Courier New" w:hAnsi="Courier New" w:cs="Courier New"/>
        </w:rPr>
      </w:pPr>
      <w:dir w:val="rtl">
        <w:dir w:val="rtl">
          <w:ins w:id="6907" w:author="Transkribus" w:date="2019-12-11T14:30:00Z">
            <w:r w:rsidR="00EE6742" w:rsidRPr="00EE6742">
              <w:rPr>
                <w:rFonts w:ascii="Courier New" w:hAnsi="Courier New" w:cs="Courier New"/>
                <w:rtl/>
              </w:rPr>
              <w:t xml:space="preserve">ابرب </w:t>
            </w:r>
          </w:ins>
          <w:r w:rsidR="00EE6742" w:rsidRPr="00EE6742">
            <w:rPr>
              <w:rFonts w:ascii="Courier New" w:hAnsi="Courier New" w:cs="Courier New"/>
              <w:rtl/>
            </w:rPr>
            <w:t xml:space="preserve">كتاب </w:t>
          </w:r>
          <w:del w:id="6908" w:author="Transkribus" w:date="2019-12-11T14:30:00Z">
            <w:r w:rsidRPr="009B6BCA">
              <w:rPr>
                <w:rFonts w:ascii="Courier New" w:hAnsi="Courier New" w:cs="Courier New"/>
                <w:rtl/>
              </w:rPr>
              <w:delText>اللحمة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531421" w14:textId="77777777" w:rsidR="009B6BCA" w:rsidRPr="009B6BCA" w:rsidRDefault="009B6BCA" w:rsidP="009B6BCA">
      <w:pPr>
        <w:pStyle w:val="NurText"/>
        <w:bidi/>
        <w:rPr>
          <w:del w:id="6909" w:author="Transkribus" w:date="2019-12-11T14:30:00Z"/>
          <w:rFonts w:ascii="Courier New" w:hAnsi="Courier New" w:cs="Courier New"/>
        </w:rPr>
      </w:pPr>
      <w:dir w:val="rtl">
        <w:dir w:val="rtl">
          <w:ins w:id="6910" w:author="Transkribus" w:date="2019-12-11T14:30:00Z">
            <w:r w:rsidR="00EE6742" w:rsidRPr="00EE6742">
              <w:rPr>
                <w:rFonts w:ascii="Courier New" w:hAnsi="Courier New" w:cs="Courier New"/>
                <w:rtl/>
              </w:rPr>
              <w:t xml:space="preserve">المعة </w:t>
            </w:r>
          </w:ins>
          <w:r w:rsidR="00EE6742" w:rsidRPr="00EE6742">
            <w:rPr>
              <w:rFonts w:ascii="Courier New" w:hAnsi="Courier New" w:cs="Courier New"/>
              <w:rtl/>
            </w:rPr>
            <w:t xml:space="preserve">كتاب المقاومات </w:t>
          </w:r>
          <w:del w:id="6911" w:author="Transkribus" w:date="2019-12-11T14:30:00Z">
            <w:r w:rsidRPr="009B6BCA">
              <w:rPr>
                <w:rFonts w:ascii="Courier New" w:hAnsi="Courier New" w:cs="Courier New"/>
                <w:rtl/>
              </w:rPr>
              <w:delText>وهو لواحق</w:delText>
            </w:r>
          </w:del>
          <w:ins w:id="6912" w:author="Transkribus" w:date="2019-12-11T14:30:00Z">
            <w:r w:rsidR="00EE6742" w:rsidRPr="00EE6742">
              <w:rPr>
                <w:rFonts w:ascii="Courier New" w:hAnsi="Courier New" w:cs="Courier New"/>
                <w:rtl/>
              </w:rPr>
              <w:t>وهولواحق</w:t>
            </w:r>
          </w:ins>
          <w:r w:rsidR="00EE6742" w:rsidRPr="00EE6742">
            <w:rPr>
              <w:rFonts w:ascii="Courier New" w:hAnsi="Courier New" w:cs="Courier New"/>
              <w:rtl/>
            </w:rPr>
            <w:t xml:space="preserve"> على كتاب </w:t>
          </w:r>
          <w:del w:id="6913" w:author="Transkribus" w:date="2019-12-11T14:30:00Z">
            <w:r w:rsidRPr="009B6BCA">
              <w:rPr>
                <w:rFonts w:ascii="Courier New" w:hAnsi="Courier New" w:cs="Courier New"/>
                <w:rtl/>
              </w:rPr>
              <w:delText>التلويحات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D00F61D" w14:textId="6E0EF1D5" w:rsidR="00EE6742" w:rsidRPr="00EE6742" w:rsidRDefault="009B6BCA" w:rsidP="00EE6742">
      <w:pPr>
        <w:pStyle w:val="NurText"/>
        <w:bidi/>
        <w:rPr>
          <w:rFonts w:ascii="Courier New" w:hAnsi="Courier New" w:cs="Courier New"/>
        </w:rPr>
      </w:pPr>
      <w:dir w:val="rtl">
        <w:dir w:val="rtl">
          <w:del w:id="6914" w:author="Transkribus" w:date="2019-12-11T14:30:00Z">
            <w:r w:rsidRPr="009B6BCA">
              <w:rPr>
                <w:rFonts w:ascii="Courier New" w:hAnsi="Courier New" w:cs="Courier New"/>
                <w:rtl/>
              </w:rPr>
              <w:delText>كتاب هياكل</w:delText>
            </w:r>
          </w:del>
          <w:ins w:id="6915" w:author="Transkribus" w:date="2019-12-11T14:30:00Z">
            <w:r w:rsidR="00EE6742" w:rsidRPr="00EE6742">
              <w:rPr>
                <w:rFonts w:ascii="Courier New" w:hAnsi="Courier New" w:cs="Courier New"/>
                <w:rtl/>
              </w:rPr>
              <w:t>النلويحات كمتاب هباكل</w:t>
            </w:r>
          </w:ins>
          <w:r w:rsidR="00EE6742" w:rsidRPr="00EE6742">
            <w:rPr>
              <w:rFonts w:ascii="Courier New" w:hAnsi="Courier New" w:cs="Courier New"/>
              <w:rtl/>
            </w:rPr>
            <w:t xml:space="preserve"> النور</w:t>
          </w:r>
          <w:del w:id="69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EE6297" w14:textId="4E606F37" w:rsidR="00EE6742" w:rsidRPr="00EE6742" w:rsidRDefault="009B6BCA" w:rsidP="00EE6742">
      <w:pPr>
        <w:pStyle w:val="NurText"/>
        <w:bidi/>
        <w:rPr>
          <w:ins w:id="6917" w:author="Transkribus" w:date="2019-12-11T14:30:00Z"/>
          <w:rFonts w:ascii="Courier New" w:hAnsi="Courier New" w:cs="Courier New"/>
        </w:rPr>
      </w:pPr>
      <w:dir w:val="rtl">
        <w:dir w:val="rtl">
          <w:del w:id="6918" w:author="Transkribus" w:date="2019-12-11T14:30:00Z">
            <w:r w:rsidRPr="009B6BCA">
              <w:rPr>
                <w:rFonts w:ascii="Courier New" w:hAnsi="Courier New" w:cs="Courier New"/>
                <w:rtl/>
              </w:rPr>
              <w:delText>كتاب</w:delText>
            </w:r>
          </w:del>
          <w:ins w:id="6919" w:author="Transkribus" w:date="2019-12-11T14:30:00Z">
            <w:r w:rsidR="00EE6742" w:rsidRPr="00EE6742">
              <w:rPr>
                <w:rFonts w:ascii="Courier New" w:hAnsi="Courier New" w:cs="Courier New"/>
                <w:rtl/>
              </w:rPr>
              <w:t>ب</w:t>
            </w:r>
          </w:ins>
        </w:dir>
      </w:dir>
    </w:p>
    <w:p w14:paraId="6C493390" w14:textId="77777777" w:rsidR="00EE6742" w:rsidRPr="00EE6742" w:rsidRDefault="00EE6742" w:rsidP="00EE6742">
      <w:pPr>
        <w:pStyle w:val="NurText"/>
        <w:bidi/>
        <w:rPr>
          <w:ins w:id="6920" w:author="Transkribus" w:date="2019-12-11T14:30:00Z"/>
          <w:rFonts w:ascii="Courier New" w:hAnsi="Courier New" w:cs="Courier New"/>
        </w:rPr>
      </w:pPr>
      <w:ins w:id="6921" w:author="Transkribus" w:date="2019-12-11T14:30:00Z">
        <w:r w:rsidRPr="00EE6742">
          <w:rPr>
            <w:rFonts w:ascii="Courier New" w:hAnsi="Courier New" w:cs="Courier New"/>
            <w:rtl/>
          </w:rPr>
          <w:t>٧١ا</w:t>
        </w:r>
      </w:ins>
    </w:p>
    <w:p w14:paraId="4F4C0D21" w14:textId="64976E1D" w:rsidR="00EE6742" w:rsidRPr="00EE6742" w:rsidRDefault="00EE6742" w:rsidP="00EE6742">
      <w:pPr>
        <w:pStyle w:val="NurText"/>
        <w:bidi/>
        <w:rPr>
          <w:rFonts w:ascii="Courier New" w:hAnsi="Courier New" w:cs="Courier New"/>
        </w:rPr>
      </w:pPr>
      <w:ins w:id="6922" w:author="Transkribus" w:date="2019-12-11T14:30:00Z">
        <w:r w:rsidRPr="00EE6742">
          <w:rPr>
            <w:rFonts w:ascii="Courier New" w:hAnsi="Courier New" w:cs="Courier New"/>
            <w:rtl/>
          </w:rPr>
          <w:t>كناب</w:t>
        </w:r>
      </w:ins>
      <w:r w:rsidRPr="00EE6742">
        <w:rPr>
          <w:rFonts w:ascii="Courier New" w:hAnsi="Courier New" w:cs="Courier New"/>
          <w:rtl/>
        </w:rPr>
        <w:t xml:space="preserve"> المعارج</w:t>
      </w:r>
      <w:del w:id="69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924" w:author="Transkribus" w:date="2019-12-11T14:30:00Z">
        <w:r w:rsidRPr="00EE6742">
          <w:rPr>
            <w:rFonts w:ascii="Courier New" w:hAnsi="Courier New" w:cs="Courier New"/>
            <w:rtl/>
          </w:rPr>
          <w:t xml:space="preserve"> كتاب المطارجات كمتاب حكمه الاشرانى</w:t>
        </w:r>
      </w:ins>
    </w:p>
    <w:p w14:paraId="20684646" w14:textId="77777777" w:rsidR="009B6BCA" w:rsidRPr="009B6BCA" w:rsidRDefault="009B6BCA" w:rsidP="009B6BCA">
      <w:pPr>
        <w:pStyle w:val="NurText"/>
        <w:bidi/>
        <w:rPr>
          <w:del w:id="6925" w:author="Transkribus" w:date="2019-12-11T14:30:00Z"/>
          <w:rFonts w:ascii="Courier New" w:hAnsi="Courier New" w:cs="Courier New"/>
        </w:rPr>
      </w:pPr>
      <w:dir w:val="rtl">
        <w:dir w:val="rtl">
          <w:del w:id="6926" w:author="Transkribus" w:date="2019-12-11T14:30:00Z">
            <w:r w:rsidRPr="009B6BCA">
              <w:rPr>
                <w:rFonts w:ascii="Courier New" w:hAnsi="Courier New" w:cs="Courier New"/>
                <w:rtl/>
              </w:rPr>
              <w:delText>كتال المطارحات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5CA8F2" w14:textId="77777777" w:rsidR="009B6BCA" w:rsidRPr="009B6BCA" w:rsidRDefault="009B6BCA" w:rsidP="009B6BCA">
      <w:pPr>
        <w:pStyle w:val="NurText"/>
        <w:bidi/>
        <w:rPr>
          <w:del w:id="6927" w:author="Transkribus" w:date="2019-12-11T14:30:00Z"/>
          <w:rFonts w:ascii="Courier New" w:hAnsi="Courier New" w:cs="Courier New"/>
        </w:rPr>
      </w:pPr>
      <w:dir w:val="rtl">
        <w:dir w:val="rtl">
          <w:del w:id="6928" w:author="Transkribus" w:date="2019-12-11T14:30:00Z">
            <w:r w:rsidRPr="009B6BCA">
              <w:rPr>
                <w:rFonts w:ascii="Courier New" w:hAnsi="Courier New" w:cs="Courier New"/>
                <w:rtl/>
              </w:rPr>
              <w:delText>كتاب حكمة الاشراق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A08188" w14:textId="0CCA2AA0" w:rsidR="00EE6742" w:rsidRPr="00EE6742" w:rsidRDefault="009B6BCA" w:rsidP="00EE6742">
      <w:pPr>
        <w:pStyle w:val="NurText"/>
        <w:bidi/>
        <w:rPr>
          <w:ins w:id="6929" w:author="Transkribus" w:date="2019-12-11T14:30:00Z"/>
          <w:rFonts w:ascii="Courier New" w:hAnsi="Courier New" w:cs="Courier New"/>
        </w:rPr>
      </w:pPr>
      <w:dir w:val="rtl">
        <w:dir w:val="rtl">
          <w:ins w:id="6930" w:author="Transkribus" w:date="2019-12-11T14:30:00Z">
            <w:r w:rsidR="00EE6742" w:rsidRPr="00EE6742">
              <w:rPr>
                <w:rFonts w:ascii="Courier New" w:hAnsi="Courier New" w:cs="Courier New"/>
                <w:rtl/>
              </w:rPr>
              <w:t>سم الدين</w:t>
            </w:r>
          </w:ins>
        </w:dir>
      </w:dir>
    </w:p>
    <w:p w14:paraId="2F961061" w14:textId="77777777" w:rsidR="00EE6742" w:rsidRPr="00EE6742" w:rsidRDefault="00EE6742" w:rsidP="00EE6742">
      <w:pPr>
        <w:pStyle w:val="NurText"/>
        <w:bidi/>
        <w:rPr>
          <w:ins w:id="6931" w:author="Transkribus" w:date="2019-12-11T14:30:00Z"/>
          <w:rFonts w:ascii="Courier New" w:hAnsi="Courier New" w:cs="Courier New"/>
        </w:rPr>
      </w:pPr>
      <w:ins w:id="6932" w:author="Transkribus" w:date="2019-12-11T14:30:00Z">
        <w:r w:rsidRPr="00EE6742">
          <w:rPr>
            <w:rFonts w:ascii="Courier New" w:hAnsi="Courier New" w:cs="Courier New"/>
            <w:rtl/>
          </w:rPr>
          <w:t>ابنى</w:t>
        </w:r>
      </w:ins>
    </w:p>
    <w:p w14:paraId="2AFF2824" w14:textId="42D20661" w:rsidR="00EE6742" w:rsidRPr="00EE6742" w:rsidRDefault="00EE6742" w:rsidP="00EE6742">
      <w:pPr>
        <w:pStyle w:val="NurText"/>
        <w:bidi/>
        <w:rPr>
          <w:rFonts w:ascii="Courier New" w:hAnsi="Courier New" w:cs="Courier New"/>
        </w:rPr>
      </w:pPr>
      <w:ins w:id="6933"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w:t>
      </w:r>
      <w:del w:id="6934" w:author="Transkribus" w:date="2019-12-11T14:30:00Z">
        <w:r w:rsidR="009B6BCA" w:rsidRPr="009B6BCA">
          <w:rPr>
            <w:rFonts w:ascii="Courier New" w:hAnsi="Courier New" w:cs="Courier New"/>
            <w:rtl/>
          </w:rPr>
          <w:delText>الخوبي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935" w:author="Transkribus" w:date="2019-12-11T14:30:00Z">
        <w:r w:rsidRPr="00EE6742">
          <w:rPr>
            <w:rFonts w:ascii="Courier New" w:hAnsi="Courier New" w:cs="Courier New"/>
            <w:rtl/>
          </w:rPr>
          <w:t>الخود)*٨</w:t>
        </w:r>
      </w:ins>
    </w:p>
    <w:p w14:paraId="19B3AAD2" w14:textId="345FA19A" w:rsidR="00EE6742" w:rsidRPr="00EE6742" w:rsidRDefault="009B6BCA" w:rsidP="00EE6742">
      <w:pPr>
        <w:pStyle w:val="NurText"/>
        <w:bidi/>
        <w:rPr>
          <w:ins w:id="6936" w:author="Transkribus" w:date="2019-12-11T14:30:00Z"/>
          <w:rFonts w:ascii="Courier New" w:hAnsi="Courier New" w:cs="Courier New"/>
        </w:rPr>
      </w:pPr>
      <w:dir w:val="rtl">
        <w:dir w:val="rtl">
          <w:r w:rsidR="00EE6742" w:rsidRPr="00EE6742">
            <w:rPr>
              <w:rFonts w:ascii="Courier New" w:hAnsi="Courier New" w:cs="Courier New"/>
              <w:rtl/>
            </w:rPr>
            <w:t>هو الصدر الامام العالم الكا</w:t>
          </w:r>
          <w:del w:id="6937" w:author="Transkribus" w:date="2019-12-11T14:30:00Z">
            <w:r w:rsidRPr="009B6BCA">
              <w:rPr>
                <w:rFonts w:ascii="Courier New" w:hAnsi="Courier New" w:cs="Courier New"/>
                <w:rtl/>
              </w:rPr>
              <w:delText>م</w:delText>
            </w:r>
          </w:del>
          <w:ins w:id="693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ل قاضى </w:t>
          </w:r>
          <w:del w:id="6939" w:author="Transkribus" w:date="2019-12-11T14:30:00Z">
            <w:r w:rsidRPr="009B6BCA">
              <w:rPr>
                <w:rFonts w:ascii="Courier New" w:hAnsi="Courier New" w:cs="Courier New"/>
                <w:rtl/>
              </w:rPr>
              <w:delText>القضاة شمس</w:delText>
            </w:r>
          </w:del>
          <w:ins w:id="6940" w:author="Transkribus" w:date="2019-12-11T14:30:00Z">
            <w:r w:rsidR="00EE6742" w:rsidRPr="00EE6742">
              <w:rPr>
                <w:rFonts w:ascii="Courier New" w:hAnsi="Courier New" w:cs="Courier New"/>
                <w:rtl/>
              </w:rPr>
              <w:t>القضاةشمس</w:t>
            </w:r>
          </w:ins>
          <w:r w:rsidR="00EE6742" w:rsidRPr="00EE6742">
            <w:rPr>
              <w:rFonts w:ascii="Courier New" w:hAnsi="Courier New" w:cs="Courier New"/>
              <w:rtl/>
            </w:rPr>
            <w:t xml:space="preserve"> الدين </w:t>
          </w:r>
          <w:del w:id="6941" w:author="Transkribus" w:date="2019-12-11T14:30:00Z">
            <w:r w:rsidRPr="009B6BCA">
              <w:rPr>
                <w:rFonts w:ascii="Courier New" w:hAnsi="Courier New" w:cs="Courier New"/>
                <w:rtl/>
              </w:rPr>
              <w:delText>ح</w:delText>
            </w:r>
          </w:del>
          <w:r w:rsidR="00EE6742" w:rsidRPr="00EE6742">
            <w:rPr>
              <w:rFonts w:ascii="Courier New" w:hAnsi="Courier New" w:cs="Courier New"/>
              <w:rtl/>
            </w:rPr>
            <w:t>جة الاسلام</w:t>
          </w:r>
        </w:dir>
      </w:dir>
    </w:p>
    <w:p w14:paraId="1CAD078B" w14:textId="20A6BD3E" w:rsidR="00EE6742" w:rsidRPr="00EE6742" w:rsidRDefault="00EE6742" w:rsidP="00EE6742">
      <w:pPr>
        <w:pStyle w:val="NurText"/>
        <w:bidi/>
        <w:rPr>
          <w:rFonts w:ascii="Courier New" w:hAnsi="Courier New" w:cs="Courier New"/>
        </w:rPr>
      </w:pPr>
      <w:ins w:id="6942" w:author="Transkribus" w:date="2019-12-11T14:30:00Z">
        <w:r w:rsidRPr="00EE6742">
          <w:rPr>
            <w:rFonts w:ascii="Courier New" w:hAnsi="Courier New" w:cs="Courier New"/>
            <w:rtl/>
          </w:rPr>
          <w:t>ا</w:t>
        </w:r>
      </w:ins>
      <w:r w:rsidRPr="00EE6742">
        <w:rPr>
          <w:rFonts w:ascii="Courier New" w:hAnsi="Courier New" w:cs="Courier New"/>
          <w:rtl/>
        </w:rPr>
        <w:t>س</w:t>
      </w:r>
      <w:ins w:id="6943" w:author="Transkribus" w:date="2019-12-11T14:30:00Z">
        <w:r w:rsidRPr="00EE6742">
          <w:rPr>
            <w:rFonts w:ascii="Courier New" w:hAnsi="Courier New" w:cs="Courier New"/>
            <w:rtl/>
          </w:rPr>
          <w:t>س</w:t>
        </w:r>
      </w:ins>
      <w:r w:rsidRPr="00EE6742">
        <w:rPr>
          <w:rFonts w:ascii="Courier New" w:hAnsi="Courier New" w:cs="Courier New"/>
          <w:rtl/>
        </w:rPr>
        <w:t xml:space="preserve">يد العلماء </w:t>
      </w:r>
      <w:del w:id="6944" w:author="Transkribus" w:date="2019-12-11T14:30:00Z">
        <w:r w:rsidR="009B6BCA" w:rsidRPr="009B6BCA">
          <w:rPr>
            <w:rFonts w:ascii="Courier New" w:hAnsi="Courier New" w:cs="Courier New"/>
            <w:rtl/>
          </w:rPr>
          <w:delText>والحكماء ابو</w:delText>
        </w:r>
      </w:del>
      <w:ins w:id="6945" w:author="Transkribus" w:date="2019-12-11T14:30:00Z">
        <w:r w:rsidRPr="00EE6742">
          <w:rPr>
            <w:rFonts w:ascii="Courier New" w:hAnsi="Courier New" w:cs="Courier New"/>
            <w:rtl/>
          </w:rPr>
          <w:t>والحكمام أبو</w:t>
        </w:r>
      </w:ins>
      <w:r w:rsidRPr="00EE6742">
        <w:rPr>
          <w:rFonts w:ascii="Courier New" w:hAnsi="Courier New" w:cs="Courier New"/>
          <w:rtl/>
        </w:rPr>
        <w:t xml:space="preserve"> العباس </w:t>
      </w:r>
      <w:del w:id="6946" w:author="Transkribus" w:date="2019-12-11T14:30:00Z">
        <w:r w:rsidR="009B6BCA" w:rsidRPr="009B6BCA">
          <w:rPr>
            <w:rFonts w:ascii="Courier New" w:hAnsi="Courier New" w:cs="Courier New"/>
            <w:rtl/>
          </w:rPr>
          <w:delText>ا</w:delText>
        </w:r>
      </w:del>
      <w:ins w:id="6947" w:author="Transkribus" w:date="2019-12-11T14:30:00Z">
        <w:r w:rsidRPr="00EE6742">
          <w:rPr>
            <w:rFonts w:ascii="Courier New" w:hAnsi="Courier New" w:cs="Courier New"/>
            <w:rtl/>
          </w:rPr>
          <w:t>أ</w:t>
        </w:r>
      </w:ins>
      <w:r w:rsidRPr="00EE6742">
        <w:rPr>
          <w:rFonts w:ascii="Courier New" w:hAnsi="Courier New" w:cs="Courier New"/>
          <w:rtl/>
        </w:rPr>
        <w:t>حم</w:t>
      </w:r>
      <w:ins w:id="6948" w:author="Transkribus" w:date="2019-12-11T14:30:00Z">
        <w:r w:rsidRPr="00EE6742">
          <w:rPr>
            <w:rFonts w:ascii="Courier New" w:hAnsi="Courier New" w:cs="Courier New"/>
            <w:rtl/>
          </w:rPr>
          <w:t>س</w:t>
        </w:r>
      </w:ins>
      <w:r w:rsidRPr="00EE6742">
        <w:rPr>
          <w:rFonts w:ascii="Courier New" w:hAnsi="Courier New" w:cs="Courier New"/>
          <w:rtl/>
        </w:rPr>
        <w:t>د بن الخليل بن سعادة بن جعفر بن عيسى من مدينة</w:t>
      </w:r>
    </w:p>
    <w:p w14:paraId="35071D63" w14:textId="7197710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خوى </w:t>
      </w:r>
      <w:del w:id="6949" w:author="Transkribus" w:date="2019-12-11T14:30:00Z">
        <w:r w:rsidR="009B6BCA" w:rsidRPr="009B6BCA">
          <w:rPr>
            <w:rFonts w:ascii="Courier New" w:hAnsi="Courier New" w:cs="Courier New"/>
            <w:rtl/>
          </w:rPr>
          <w:delText>كان اوحد زمانه</w:delText>
        </w:r>
      </w:del>
      <w:ins w:id="6950" w:author="Transkribus" w:date="2019-12-11T14:30:00Z">
        <w:r w:rsidRPr="00EE6742">
          <w:rPr>
            <w:rFonts w:ascii="Courier New" w:hAnsi="Courier New" w:cs="Courier New"/>
            <w:rtl/>
          </w:rPr>
          <w:t>كمان أو حدرمانه</w:t>
        </w:r>
      </w:ins>
      <w:r w:rsidRPr="00EE6742">
        <w:rPr>
          <w:rFonts w:ascii="Courier New" w:hAnsi="Courier New" w:cs="Courier New"/>
          <w:rtl/>
        </w:rPr>
        <w:t xml:space="preserve"> فى العلوم الحكم</w:t>
      </w:r>
      <w:del w:id="6951" w:author="Transkribus" w:date="2019-12-11T14:30:00Z">
        <w:r w:rsidR="009B6BCA" w:rsidRPr="009B6BCA">
          <w:rPr>
            <w:rFonts w:ascii="Courier New" w:hAnsi="Courier New" w:cs="Courier New"/>
            <w:rtl/>
          </w:rPr>
          <w:delText>ي</w:delText>
        </w:r>
      </w:del>
      <w:ins w:id="6952" w:author="Transkribus" w:date="2019-12-11T14:30:00Z">
        <w:r w:rsidRPr="00EE6742">
          <w:rPr>
            <w:rFonts w:ascii="Courier New" w:hAnsi="Courier New" w:cs="Courier New"/>
            <w:rtl/>
          </w:rPr>
          <w:t>ب</w:t>
        </w:r>
      </w:ins>
      <w:r w:rsidRPr="00EE6742">
        <w:rPr>
          <w:rFonts w:ascii="Courier New" w:hAnsi="Courier New" w:cs="Courier New"/>
          <w:rtl/>
        </w:rPr>
        <w:t>ة وعلامة و</w:t>
      </w:r>
      <w:del w:id="6953" w:author="Transkribus" w:date="2019-12-11T14:30:00Z">
        <w:r w:rsidR="009B6BCA" w:rsidRPr="009B6BCA">
          <w:rPr>
            <w:rFonts w:ascii="Courier New" w:hAnsi="Courier New" w:cs="Courier New"/>
            <w:rtl/>
          </w:rPr>
          <w:delText>ق</w:delText>
        </w:r>
      </w:del>
      <w:ins w:id="6954" w:author="Transkribus" w:date="2019-12-11T14:30:00Z">
        <w:r w:rsidRPr="00EE6742">
          <w:rPr>
            <w:rFonts w:ascii="Courier New" w:hAnsi="Courier New" w:cs="Courier New"/>
            <w:rtl/>
          </w:rPr>
          <w:t>ف</w:t>
        </w:r>
      </w:ins>
      <w:r w:rsidRPr="00EE6742">
        <w:rPr>
          <w:rFonts w:ascii="Courier New" w:hAnsi="Courier New" w:cs="Courier New"/>
          <w:rtl/>
        </w:rPr>
        <w:t xml:space="preserve">ته فى الامور </w:t>
      </w:r>
      <w:del w:id="6955" w:author="Transkribus" w:date="2019-12-11T14:30:00Z">
        <w:r w:rsidR="009B6BCA" w:rsidRPr="009B6BCA">
          <w:rPr>
            <w:rFonts w:ascii="Courier New" w:hAnsi="Courier New" w:cs="Courier New"/>
            <w:rtl/>
          </w:rPr>
          <w:delText>الشرعية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956" w:author="Transkribus" w:date="2019-12-11T14:30:00Z">
        <w:r w:rsidRPr="00EE6742">
          <w:rPr>
            <w:rFonts w:ascii="Courier New" w:hAnsi="Courier New" w:cs="Courier New"/>
            <w:rtl/>
          </w:rPr>
          <w:t>الشر عمة عارقاناصول</w:t>
        </w:r>
      </w:ins>
    </w:p>
    <w:p w14:paraId="6CFF3A26" w14:textId="409C8AEE" w:rsidR="00EE6742" w:rsidRPr="00EE6742" w:rsidRDefault="009B6BCA" w:rsidP="00EE6742">
      <w:pPr>
        <w:pStyle w:val="NurText"/>
        <w:bidi/>
        <w:rPr>
          <w:rFonts w:ascii="Courier New" w:hAnsi="Courier New" w:cs="Courier New"/>
        </w:rPr>
      </w:pPr>
      <w:dir w:val="rtl">
        <w:dir w:val="rtl">
          <w:del w:id="6957" w:author="Transkribus" w:date="2019-12-11T14:30:00Z">
            <w:r w:rsidRPr="009B6BCA">
              <w:rPr>
                <w:rFonts w:ascii="Courier New" w:hAnsi="Courier New" w:cs="Courier New"/>
                <w:rtl/>
              </w:rPr>
              <w:delText>عارفا باصول الطب وغيره من اجزاء</w:delText>
            </w:r>
          </w:del>
          <w:ins w:id="6958" w:author="Transkribus" w:date="2019-12-11T14:30:00Z">
            <w:r w:rsidR="00EE6742" w:rsidRPr="00EE6742">
              <w:rPr>
                <w:rFonts w:ascii="Courier New" w:hAnsi="Courier New" w:cs="Courier New"/>
                <w:rtl/>
              </w:rPr>
              <w:t>اطب وعيرممن أحزاء</w:t>
            </w:r>
          </w:ins>
          <w:r w:rsidR="00EE6742" w:rsidRPr="00EE6742">
            <w:rPr>
              <w:rFonts w:ascii="Courier New" w:hAnsi="Courier New" w:cs="Courier New"/>
              <w:rtl/>
            </w:rPr>
            <w:t xml:space="preserve"> الحكمة عاقلا كثير ال</w:t>
          </w:r>
          <w:del w:id="6959" w:author="Transkribus" w:date="2019-12-11T14:30:00Z">
            <w:r w:rsidRPr="009B6BCA">
              <w:rPr>
                <w:rFonts w:ascii="Courier New" w:hAnsi="Courier New" w:cs="Courier New"/>
                <w:rtl/>
              </w:rPr>
              <w:delText>حي</w:delText>
            </w:r>
          </w:del>
          <w:ins w:id="6960" w:author="Transkribus" w:date="2019-12-11T14:30:00Z">
            <w:r w:rsidR="00EE6742" w:rsidRPr="00EE6742">
              <w:rPr>
                <w:rFonts w:ascii="Courier New" w:hAnsi="Courier New" w:cs="Courier New"/>
                <w:rtl/>
              </w:rPr>
              <w:t>ب</w:t>
            </w:r>
          </w:ins>
          <w:r w:rsidR="00EE6742" w:rsidRPr="00EE6742">
            <w:rPr>
              <w:rFonts w:ascii="Courier New" w:hAnsi="Courier New" w:cs="Courier New"/>
              <w:rtl/>
            </w:rPr>
            <w:t>اء حسن الصورة كر</w:t>
          </w:r>
          <w:del w:id="6961"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النفس </w:t>
          </w:r>
          <w:del w:id="6962" w:author="Transkribus" w:date="2019-12-11T14:30:00Z">
            <w:r w:rsidRPr="009B6BCA">
              <w:rPr>
                <w:rFonts w:ascii="Courier New" w:hAnsi="Courier New" w:cs="Courier New"/>
                <w:rtl/>
              </w:rPr>
              <w:delText>محبا لفعل الخير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6963" w:author="Transkribus" w:date="2019-12-11T14:30:00Z">
            <w:r w:rsidR="00EE6742" w:rsidRPr="00EE6742">
              <w:rPr>
                <w:rFonts w:ascii="Courier New" w:hAnsi="Courier New" w:cs="Courier New"/>
                <w:rtl/>
              </w:rPr>
              <w:t>يمحب</w:t>
            </w:r>
          </w:ins>
        </w:dir>
      </w:dir>
    </w:p>
    <w:p w14:paraId="71FB0B10" w14:textId="77777777" w:rsidR="009B6BCA" w:rsidRPr="009B6BCA" w:rsidRDefault="009B6BCA" w:rsidP="009B6BCA">
      <w:pPr>
        <w:pStyle w:val="NurText"/>
        <w:bidi/>
        <w:rPr>
          <w:del w:id="6964" w:author="Transkribus" w:date="2019-12-11T14:30:00Z"/>
          <w:rFonts w:ascii="Courier New" w:hAnsi="Courier New" w:cs="Courier New"/>
        </w:rPr>
      </w:pPr>
      <w:dir w:val="rtl">
        <w:dir w:val="rtl">
          <w:del w:id="6965" w:author="Transkribus" w:date="2019-12-11T14:30:00Z">
            <w:r w:rsidRPr="009B6BCA">
              <w:rPr>
                <w:rFonts w:ascii="Courier New" w:hAnsi="Courier New" w:cs="Courier New"/>
                <w:rtl/>
              </w:rPr>
              <w:delText>وكان رحمه</w:delText>
            </w:r>
          </w:del>
          <w:ins w:id="6966" w:author="Transkribus" w:date="2019-12-11T14:30:00Z">
            <w:r w:rsidR="00EE6742" w:rsidRPr="00EE6742">
              <w:rPr>
                <w:rFonts w:ascii="Courier New" w:hAnsi="Courier New" w:cs="Courier New"/>
                <w:rtl/>
              </w:rPr>
              <w:t>الفعل الخير وكمان رجمة</w:t>
            </w:r>
          </w:ins>
          <w:r w:rsidR="00EE6742" w:rsidRPr="00EE6742">
            <w:rPr>
              <w:rFonts w:ascii="Courier New" w:hAnsi="Courier New" w:cs="Courier New"/>
              <w:rtl/>
            </w:rPr>
            <w:t xml:space="preserve"> الله </w:t>
          </w:r>
          <w:del w:id="6967" w:author="Transkribus" w:date="2019-12-11T14:30:00Z">
            <w:r w:rsidRPr="009B6BCA">
              <w:rPr>
                <w:rFonts w:ascii="Courier New" w:hAnsi="Courier New" w:cs="Courier New"/>
                <w:rtl/>
              </w:rPr>
              <w:delText>ملازما للصلاة والصيام وقراءة القران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66C62F" w14:textId="43FE3106" w:rsidR="00EE6742" w:rsidRPr="00EE6742" w:rsidRDefault="009B6BCA" w:rsidP="00EE6742">
      <w:pPr>
        <w:pStyle w:val="NurText"/>
        <w:bidi/>
        <w:rPr>
          <w:ins w:id="6968" w:author="Transkribus" w:date="2019-12-11T14:30:00Z"/>
          <w:rFonts w:ascii="Courier New" w:hAnsi="Courier New" w:cs="Courier New"/>
        </w:rPr>
      </w:pPr>
      <w:dir w:val="rtl">
        <w:dir w:val="rtl">
          <w:del w:id="6969" w:author="Transkribus" w:date="2019-12-11T14:30:00Z">
            <w:r w:rsidRPr="009B6BCA">
              <w:rPr>
                <w:rFonts w:ascii="Courier New" w:hAnsi="Courier New" w:cs="Courier New"/>
                <w:rtl/>
              </w:rPr>
              <w:delText>ولما ورد</w:delText>
            </w:r>
          </w:del>
          <w:ins w:id="6970" w:author="Transkribus" w:date="2019-12-11T14:30:00Z">
            <w:r w:rsidR="00EE6742" w:rsidRPr="00EE6742">
              <w:rPr>
                <w:rFonts w:ascii="Courier New" w:hAnsi="Courier New" w:cs="Courier New"/>
                <w:rtl/>
              </w:rPr>
              <w:t>ملازمالصلاة والصبام وفرافة القر أبن واساورد</w:t>
            </w:r>
          </w:ins>
          <w:r w:rsidR="00EE6742" w:rsidRPr="00EE6742">
            <w:rPr>
              <w:rFonts w:ascii="Courier New" w:hAnsi="Courier New" w:cs="Courier New"/>
              <w:rtl/>
            </w:rPr>
            <w:t xml:space="preserve"> الى الشام</w:t>
          </w:r>
          <w:r w:rsidR="00EE6742" w:rsidRPr="00EE6742">
            <w:rPr>
              <w:rFonts w:ascii="Courier New" w:hAnsi="Courier New" w:cs="Courier New"/>
              <w:rtl/>
            </w:rPr>
            <w:tab/>
            <w:t>فى</w:t>
          </w:r>
          <w:del w:id="6971" w:author="Transkribus" w:date="2019-12-11T14:30:00Z">
            <w:r w:rsidRPr="009B6BCA">
              <w:rPr>
                <w:rFonts w:ascii="Courier New" w:hAnsi="Courier New" w:cs="Courier New"/>
                <w:rtl/>
              </w:rPr>
              <w:delText xml:space="preserve"> ا</w:delText>
            </w:r>
          </w:del>
        </w:dir>
      </w:dir>
    </w:p>
    <w:p w14:paraId="7FCDAEA5" w14:textId="15566A1A" w:rsidR="00EE6742" w:rsidRPr="00EE6742" w:rsidRDefault="00EE6742" w:rsidP="00EE6742">
      <w:pPr>
        <w:pStyle w:val="NurText"/>
        <w:bidi/>
        <w:rPr>
          <w:rFonts w:ascii="Courier New" w:hAnsi="Courier New" w:cs="Courier New"/>
        </w:rPr>
      </w:pPr>
      <w:ins w:id="6972" w:author="Transkribus" w:date="2019-12-11T14:30:00Z">
        <w:r w:rsidRPr="00EE6742">
          <w:rPr>
            <w:rFonts w:ascii="Courier New" w:hAnsi="Courier New" w:cs="Courier New"/>
            <w:rtl/>
          </w:rPr>
          <w:t>أ</w:t>
        </w:r>
      </w:ins>
      <w:r w:rsidRPr="00EE6742">
        <w:rPr>
          <w:rFonts w:ascii="Courier New" w:hAnsi="Courier New" w:cs="Courier New"/>
          <w:rtl/>
        </w:rPr>
        <w:t>يام السلطان الملك المع</w:t>
      </w:r>
      <w:del w:id="6973" w:author="Transkribus" w:date="2019-12-11T14:30:00Z">
        <w:r w:rsidR="009B6BCA" w:rsidRPr="009B6BCA">
          <w:rPr>
            <w:rFonts w:ascii="Courier New" w:hAnsi="Courier New" w:cs="Courier New"/>
            <w:rtl/>
          </w:rPr>
          <w:delText>ظ</w:delText>
        </w:r>
      </w:del>
      <w:ins w:id="6974" w:author="Transkribus" w:date="2019-12-11T14:30:00Z">
        <w:r w:rsidRPr="00EE6742">
          <w:rPr>
            <w:rFonts w:ascii="Courier New" w:hAnsi="Courier New" w:cs="Courier New"/>
            <w:rtl/>
          </w:rPr>
          <w:t>ط</w:t>
        </w:r>
      </w:ins>
      <w:r w:rsidRPr="00EE6742">
        <w:rPr>
          <w:rFonts w:ascii="Courier New" w:hAnsi="Courier New" w:cs="Courier New"/>
          <w:rtl/>
        </w:rPr>
        <w:t xml:space="preserve">م عيسى بن الملك العادل </w:t>
      </w:r>
      <w:del w:id="6975" w:author="Transkribus" w:date="2019-12-11T14:30:00Z">
        <w:r w:rsidR="009B6BCA" w:rsidRPr="009B6BCA">
          <w:rPr>
            <w:rFonts w:ascii="Courier New" w:hAnsi="Courier New" w:cs="Courier New"/>
            <w:rtl/>
          </w:rPr>
          <w:delText>استحضره وسمع كلامه فوجده افضل اهل زمانه فى سائر العلوم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6976" w:author="Transkribus" w:date="2019-12-11T14:30:00Z">
        <w:r w:rsidRPr="00EE6742">
          <w:rPr>
            <w:rFonts w:ascii="Courier New" w:hAnsi="Courier New" w:cs="Courier New"/>
            <w:rtl/>
          </w:rPr>
          <w:t>اسحصره وشميمكالامه فوجدة أفضل امل</w:t>
        </w:r>
      </w:ins>
    </w:p>
    <w:p w14:paraId="10B1EB47" w14:textId="4455F75A" w:rsidR="00EE6742" w:rsidRPr="00EE6742" w:rsidRDefault="009B6BCA" w:rsidP="00EE6742">
      <w:pPr>
        <w:pStyle w:val="NurText"/>
        <w:bidi/>
        <w:rPr>
          <w:ins w:id="6977" w:author="Transkribus" w:date="2019-12-11T14:30:00Z"/>
          <w:rFonts w:ascii="Courier New" w:hAnsi="Courier New" w:cs="Courier New"/>
        </w:rPr>
      </w:pPr>
      <w:dir w:val="rtl">
        <w:dir w:val="rtl">
          <w:ins w:id="6978" w:author="Transkribus" w:date="2019-12-11T14:30:00Z">
            <w:r w:rsidR="00EE6742" w:rsidRPr="00EE6742">
              <w:rPr>
                <w:rFonts w:ascii="Courier New" w:hAnsi="Courier New" w:cs="Courier New"/>
                <w:rtl/>
              </w:rPr>
              <w:t xml:space="preserve">برمانه فى ساتر العلوم </w:t>
            </w:r>
          </w:ins>
          <w:r w:rsidR="00EE6742" w:rsidRPr="00EE6742">
            <w:rPr>
              <w:rFonts w:ascii="Courier New" w:hAnsi="Courier New" w:cs="Courier New"/>
              <w:rtl/>
            </w:rPr>
            <w:t>وكان الملك المع</w:t>
          </w:r>
          <w:del w:id="6979" w:author="Transkribus" w:date="2019-12-11T14:30:00Z">
            <w:r w:rsidRPr="009B6BCA">
              <w:rPr>
                <w:rFonts w:ascii="Courier New" w:hAnsi="Courier New" w:cs="Courier New"/>
                <w:rtl/>
              </w:rPr>
              <w:delText>ظ</w:delText>
            </w:r>
          </w:del>
          <w:ins w:id="6980"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م عالما </w:t>
          </w:r>
          <w:del w:id="6981" w:author="Transkribus" w:date="2019-12-11T14:30:00Z">
            <w:r w:rsidRPr="009B6BCA">
              <w:rPr>
                <w:rFonts w:ascii="Courier New" w:hAnsi="Courier New" w:cs="Courier New"/>
                <w:rtl/>
              </w:rPr>
              <w:delText>بالامور الشرعية</w:delText>
            </w:r>
          </w:del>
          <w:ins w:id="6982" w:author="Transkribus" w:date="2019-12-11T14:30:00Z">
            <w:r w:rsidR="00EE6742" w:rsidRPr="00EE6742">
              <w:rPr>
                <w:rFonts w:ascii="Courier New" w:hAnsi="Courier New" w:cs="Courier New"/>
                <w:rtl/>
              </w:rPr>
              <w:t>الامور الشرعبة</w:t>
            </w:r>
          </w:ins>
          <w:r w:rsidR="00EE6742" w:rsidRPr="00EE6742">
            <w:rPr>
              <w:rFonts w:ascii="Courier New" w:hAnsi="Courier New" w:cs="Courier New"/>
              <w:rtl/>
            </w:rPr>
            <w:t xml:space="preserve"> والفقه </w:t>
          </w:r>
          <w:del w:id="6983" w:author="Transkribus" w:date="2019-12-11T14:30:00Z">
            <w:r w:rsidRPr="009B6BCA">
              <w:rPr>
                <w:rFonts w:ascii="Courier New" w:hAnsi="Courier New" w:cs="Courier New"/>
                <w:rtl/>
              </w:rPr>
              <w:delText>فحسن موقعه عنده واكرمه واطلق له جامكية</w:delText>
            </w:r>
          </w:del>
          <w:ins w:id="6984" w:author="Transkribus" w:date="2019-12-11T14:30:00Z">
            <w:r w:rsidR="00EE6742" w:rsidRPr="00EE6742">
              <w:rPr>
                <w:rFonts w:ascii="Courier New" w:hAnsi="Courier New" w:cs="Courier New"/>
                <w:rtl/>
              </w:rPr>
              <w:t>خسن موقية عندة</w:t>
            </w:r>
          </w:ins>
        </w:dir>
      </w:dir>
    </w:p>
    <w:p w14:paraId="30FF1E33" w14:textId="77777777" w:rsidR="009B6BCA" w:rsidRPr="009B6BCA" w:rsidRDefault="00EE6742" w:rsidP="009B6BCA">
      <w:pPr>
        <w:pStyle w:val="NurText"/>
        <w:bidi/>
        <w:rPr>
          <w:del w:id="6985" w:author="Transkribus" w:date="2019-12-11T14:30:00Z"/>
          <w:rFonts w:ascii="Courier New" w:hAnsi="Courier New" w:cs="Courier New"/>
        </w:rPr>
      </w:pPr>
      <w:ins w:id="6986" w:author="Transkribus" w:date="2019-12-11T14:30:00Z">
        <w:r w:rsidRPr="00EE6742">
          <w:rPr>
            <w:rFonts w:ascii="Courier New" w:hAnsi="Courier New" w:cs="Courier New"/>
            <w:rtl/>
          </w:rPr>
          <w:t>وأكرمه واأطلق لجامكيه</w:t>
        </w:r>
      </w:ins>
      <w:r w:rsidRPr="00EE6742">
        <w:rPr>
          <w:rFonts w:ascii="Courier New" w:hAnsi="Courier New" w:cs="Courier New"/>
          <w:rtl/>
        </w:rPr>
        <w:t xml:space="preserve"> وجراية </w:t>
      </w:r>
      <w:del w:id="698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BE5DF7" w14:textId="77777777" w:rsidR="009B6BCA" w:rsidRPr="009B6BCA" w:rsidRDefault="009B6BCA" w:rsidP="009B6BCA">
      <w:pPr>
        <w:pStyle w:val="NurText"/>
        <w:bidi/>
        <w:rPr>
          <w:del w:id="6988" w:author="Transkribus" w:date="2019-12-11T14:30:00Z"/>
          <w:rFonts w:ascii="Courier New" w:hAnsi="Courier New" w:cs="Courier New"/>
        </w:rPr>
      </w:pPr>
      <w:dir w:val="rtl">
        <w:dir w:val="rtl">
          <w:r w:rsidR="00EE6742" w:rsidRPr="00EE6742">
            <w:rPr>
              <w:rFonts w:ascii="Courier New" w:hAnsi="Courier New" w:cs="Courier New"/>
              <w:rtl/>
            </w:rPr>
            <w:t xml:space="preserve">وبقى معه فى </w:t>
          </w:r>
          <w:del w:id="6989" w:author="Transkribus" w:date="2019-12-11T14:30:00Z">
            <w:r w:rsidRPr="009B6BCA">
              <w:rPr>
                <w:rFonts w:ascii="Courier New" w:hAnsi="Courier New" w:cs="Courier New"/>
                <w:rtl/>
              </w:rPr>
              <w:delText>الصحبة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9BB5AC" w14:textId="6E6DEBE7" w:rsidR="00EE6742" w:rsidRPr="00EE6742" w:rsidRDefault="009B6BCA" w:rsidP="00EE6742">
      <w:pPr>
        <w:pStyle w:val="NurText"/>
        <w:bidi/>
        <w:rPr>
          <w:ins w:id="6990" w:author="Transkribus" w:date="2019-12-11T14:30:00Z"/>
          <w:rFonts w:ascii="Courier New" w:hAnsi="Courier New" w:cs="Courier New"/>
        </w:rPr>
      </w:pPr>
      <w:dir w:val="rtl">
        <w:dir w:val="rtl">
          <w:ins w:id="6991" w:author="Transkribus" w:date="2019-12-11T14:30:00Z">
            <w:r w:rsidR="00EE6742" w:rsidRPr="00EE6742">
              <w:rPr>
                <w:rFonts w:ascii="Courier New" w:hAnsi="Courier New" w:cs="Courier New"/>
                <w:rtl/>
              </w:rPr>
              <w:t xml:space="preserve">الصجيةه </w:t>
            </w:r>
          </w:ins>
          <w:r w:rsidR="00EE6742" w:rsidRPr="00EE6742">
            <w:rPr>
              <w:rFonts w:ascii="Courier New" w:hAnsi="Courier New" w:cs="Courier New"/>
              <w:rtl/>
            </w:rPr>
            <w:t xml:space="preserve">ثم جعله </w:t>
          </w:r>
          <w:del w:id="6992" w:author="Transkribus" w:date="2019-12-11T14:30:00Z">
            <w:r w:rsidRPr="009B6BCA">
              <w:rPr>
                <w:rFonts w:ascii="Courier New" w:hAnsi="Courier New" w:cs="Courier New"/>
                <w:rtl/>
              </w:rPr>
              <w:delText>مقيما بدمشق</w:delText>
            </w:r>
          </w:del>
          <w:ins w:id="6993" w:author="Transkribus" w:date="2019-12-11T14:30:00Z">
            <w:r w:rsidR="00EE6742" w:rsidRPr="00EE6742">
              <w:rPr>
                <w:rFonts w:ascii="Courier New" w:hAnsi="Courier New" w:cs="Courier New"/>
                <w:rtl/>
              </w:rPr>
              <w:t>معمايد مسق</w:t>
            </w:r>
          </w:ins>
          <w:r w:rsidR="00EE6742" w:rsidRPr="00EE6742">
            <w:rPr>
              <w:rFonts w:ascii="Courier New" w:hAnsi="Courier New" w:cs="Courier New"/>
              <w:rtl/>
            </w:rPr>
            <w:t xml:space="preserve"> وله منه </w:t>
          </w:r>
          <w:ins w:id="6994" w:author="Transkribus" w:date="2019-12-11T14:30:00Z">
            <w:r w:rsidR="00EE6742" w:rsidRPr="00EE6742">
              <w:rPr>
                <w:rFonts w:ascii="Courier New" w:hAnsi="Courier New" w:cs="Courier New"/>
                <w:rtl/>
              </w:rPr>
              <w:t>المقرر</w:t>
            </w:r>
          </w:ins>
        </w:dir>
      </w:dir>
    </w:p>
    <w:p w14:paraId="09FFF807" w14:textId="77777777" w:rsidR="009B6BCA" w:rsidRPr="009B6BCA" w:rsidRDefault="00EE6742" w:rsidP="009B6BCA">
      <w:pPr>
        <w:pStyle w:val="NurText"/>
        <w:bidi/>
        <w:rPr>
          <w:del w:id="6995" w:author="Transkribus" w:date="2019-12-11T14:30:00Z"/>
          <w:rFonts w:ascii="Courier New" w:hAnsi="Courier New" w:cs="Courier New"/>
        </w:rPr>
      </w:pPr>
      <w:r w:rsidRPr="00EE6742">
        <w:rPr>
          <w:rFonts w:ascii="Courier New" w:hAnsi="Courier New" w:cs="Courier New"/>
          <w:rtl/>
        </w:rPr>
        <w:t>الذى له</w:t>
      </w:r>
      <w:del w:id="69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49547C6" w14:textId="5821EC85" w:rsidR="00EE6742" w:rsidRPr="00EE6742" w:rsidRDefault="009B6BCA" w:rsidP="00EE6742">
      <w:pPr>
        <w:pStyle w:val="NurText"/>
        <w:bidi/>
        <w:rPr>
          <w:rFonts w:ascii="Courier New" w:hAnsi="Courier New" w:cs="Courier New"/>
        </w:rPr>
      </w:pPr>
      <w:dir w:val="rtl">
        <w:dir w:val="rtl">
          <w:del w:id="6997" w:author="Transkribus" w:date="2019-12-11T14:30:00Z">
            <w:r w:rsidRPr="009B6BCA">
              <w:rPr>
                <w:rFonts w:ascii="Courier New" w:hAnsi="Courier New" w:cs="Courier New"/>
                <w:rtl/>
              </w:rPr>
              <w:delText>وقرا</w:delText>
            </w:r>
          </w:del>
          <w:ins w:id="6998" w:author="Transkribus" w:date="2019-12-11T14:30:00Z">
            <w:r w:rsidR="00EE6742" w:rsidRPr="00EE6742">
              <w:rPr>
                <w:rFonts w:ascii="Courier New" w:hAnsi="Courier New" w:cs="Courier New"/>
                <w:rtl/>
              </w:rPr>
              <w:t xml:space="preserve"> وفر أعليه جماته من المستخلين واتتفهواه وكتت اثردد البهوفرات</w:t>
            </w:r>
          </w:ins>
          <w:r w:rsidR="00EE6742" w:rsidRPr="00EE6742">
            <w:rPr>
              <w:rFonts w:ascii="Courier New" w:hAnsi="Courier New" w:cs="Courier New"/>
              <w:rtl/>
            </w:rPr>
            <w:t xml:space="preserve"> عليه </w:t>
          </w:r>
          <w:del w:id="6999" w:author="Transkribus" w:date="2019-12-11T14:30:00Z">
            <w:r w:rsidRPr="009B6BCA">
              <w:rPr>
                <w:rFonts w:ascii="Courier New" w:hAnsi="Courier New" w:cs="Courier New"/>
                <w:rtl/>
              </w:rPr>
              <w:delText>جماعة من المشتغلين وانتفعوا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00" w:author="Transkribus" w:date="2019-12-11T14:30:00Z">
            <w:r w:rsidR="00EE6742" w:rsidRPr="00EE6742">
              <w:rPr>
                <w:rFonts w:ascii="Courier New" w:hAnsi="Courier New" w:cs="Courier New"/>
                <w:rtl/>
              </w:rPr>
              <w:t>الننصرقلان</w:t>
            </w:r>
          </w:ins>
        </w:dir>
      </w:dir>
    </w:p>
    <w:p w14:paraId="251C891F" w14:textId="77777777" w:rsidR="009B6BCA" w:rsidRPr="009B6BCA" w:rsidRDefault="009B6BCA" w:rsidP="009B6BCA">
      <w:pPr>
        <w:pStyle w:val="NurText"/>
        <w:bidi/>
        <w:rPr>
          <w:del w:id="7001" w:author="Transkribus" w:date="2019-12-11T14:30:00Z"/>
          <w:rFonts w:ascii="Courier New" w:hAnsi="Courier New" w:cs="Courier New"/>
        </w:rPr>
      </w:pPr>
      <w:dir w:val="rtl">
        <w:dir w:val="rtl">
          <w:del w:id="7002" w:author="Transkribus" w:date="2019-12-11T14:30:00Z">
            <w:r w:rsidRPr="009B6BCA">
              <w:rPr>
                <w:rFonts w:ascii="Courier New" w:hAnsi="Courier New" w:cs="Courier New"/>
                <w:rtl/>
              </w:rPr>
              <w:delText xml:space="preserve">وكنت اتردد اليه وقرات عليه التبصرة لابن </w:delText>
            </w:r>
          </w:del>
          <w:r w:rsidR="00EE6742" w:rsidRPr="00EE6742">
            <w:rPr>
              <w:rFonts w:ascii="Courier New" w:hAnsi="Courier New" w:cs="Courier New"/>
              <w:rtl/>
            </w:rPr>
            <w:t xml:space="preserve">سهلان </w:t>
          </w:r>
          <w:del w:id="70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EF4AEC" w14:textId="48C4BFA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حسن العبارة قوى </w:t>
          </w:r>
          <w:del w:id="7004" w:author="Transkribus" w:date="2019-12-11T14:30:00Z">
            <w:r w:rsidRPr="009B6BCA">
              <w:rPr>
                <w:rFonts w:ascii="Courier New" w:hAnsi="Courier New" w:cs="Courier New"/>
                <w:rtl/>
              </w:rPr>
              <w:delText>البراعة فصيح</w:delText>
            </w:r>
          </w:del>
          <w:ins w:id="7005" w:author="Transkribus" w:date="2019-12-11T14:30:00Z">
            <w:r w:rsidR="00EE6742" w:rsidRPr="00EE6742">
              <w:rPr>
                <w:rFonts w:ascii="Courier New" w:hAnsi="Courier New" w:cs="Courier New"/>
                <w:rtl/>
              </w:rPr>
              <w:t>البراة قصيبح</w:t>
            </w:r>
          </w:ins>
          <w:r w:rsidR="00EE6742" w:rsidRPr="00EE6742">
            <w:rPr>
              <w:rFonts w:ascii="Courier New" w:hAnsi="Courier New" w:cs="Courier New"/>
              <w:rtl/>
            </w:rPr>
            <w:t xml:space="preserve"> اللسان بلي</w:t>
          </w:r>
          <w:del w:id="7006" w:author="Transkribus" w:date="2019-12-11T14:30:00Z">
            <w:r w:rsidRPr="009B6BCA">
              <w:rPr>
                <w:rFonts w:ascii="Courier New" w:hAnsi="Courier New" w:cs="Courier New"/>
                <w:rtl/>
              </w:rPr>
              <w:delText>غ</w:delText>
            </w:r>
          </w:del>
          <w:ins w:id="7007"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 البيان وافر </w:t>
          </w:r>
          <w:del w:id="7008" w:author="Transkribus" w:date="2019-12-11T14:30:00Z">
            <w:r w:rsidRPr="009B6BCA">
              <w:rPr>
                <w:rFonts w:ascii="Courier New" w:hAnsi="Courier New" w:cs="Courier New"/>
                <w:rtl/>
              </w:rPr>
              <w:delText>المروة كثير الفتوة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09" w:author="Transkribus" w:date="2019-12-11T14:30:00Z">
            <w:r w:rsidR="00EE6742" w:rsidRPr="00EE6742">
              <w:rPr>
                <w:rFonts w:ascii="Courier New" w:hAnsi="Courier New" w:cs="Courier New"/>
                <w:rtl/>
              </w:rPr>
              <w:t>المرزة كتير الفتر</w:t>
            </w:r>
          </w:ins>
        </w:dir>
      </w:dir>
    </w:p>
    <w:p w14:paraId="401A3153" w14:textId="51E2933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7010" w:author="Transkribus" w:date="2019-12-11T14:30:00Z">
            <w:r w:rsidRPr="009B6BCA">
              <w:rPr>
                <w:rFonts w:ascii="Courier New" w:hAnsi="Courier New" w:cs="Courier New"/>
                <w:rtl/>
              </w:rPr>
              <w:delText>شيخه الامام فخر</w:delText>
            </w:r>
          </w:del>
          <w:ins w:id="7011" w:author="Transkribus" w:date="2019-12-11T14:30:00Z">
            <w:r w:rsidR="00EE6742" w:rsidRPr="00EE6742">
              <w:rPr>
                <w:rFonts w:ascii="Courier New" w:hAnsi="Courier New" w:cs="Courier New"/>
                <w:rtl/>
              </w:rPr>
              <w:t>سيجه الآامام خر</w:t>
            </w:r>
          </w:ins>
          <w:r w:rsidR="00EE6742" w:rsidRPr="00EE6742">
            <w:rPr>
              <w:rFonts w:ascii="Courier New" w:hAnsi="Courier New" w:cs="Courier New"/>
              <w:rtl/>
            </w:rPr>
            <w:t xml:space="preserve"> الدين بن خط</w:t>
          </w:r>
          <w:del w:id="7012"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7013"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الرى لحقه </w:t>
          </w:r>
          <w:del w:id="7014" w:author="Transkribus" w:date="2019-12-11T14:30:00Z">
            <w:r w:rsidRPr="009B6BCA">
              <w:rPr>
                <w:rFonts w:ascii="Courier New" w:hAnsi="Courier New" w:cs="Courier New"/>
                <w:rtl/>
              </w:rPr>
              <w:delText>وقرا عليه</w:delText>
            </w:r>
          </w:del>
          <w:ins w:id="7015" w:author="Transkribus" w:date="2019-12-11T14:30:00Z">
            <w:r w:rsidR="00EE6742" w:rsidRPr="00EE6742">
              <w:rPr>
                <w:rFonts w:ascii="Courier New" w:hAnsi="Courier New" w:cs="Courier New"/>
                <w:rtl/>
              </w:rPr>
              <w:t>وفر أعليه</w:t>
            </w:r>
          </w:ins>
          <w:r w:rsidR="00EE6742" w:rsidRPr="00EE6742">
            <w:rPr>
              <w:rFonts w:ascii="Courier New" w:hAnsi="Courier New" w:cs="Courier New"/>
              <w:rtl/>
            </w:rPr>
            <w:t xml:space="preserve"> ثم ولاه الملك المع</w:t>
          </w:r>
          <w:del w:id="7016" w:author="Transkribus" w:date="2019-12-11T14:30:00Z">
            <w:r w:rsidRPr="009B6BCA">
              <w:rPr>
                <w:rFonts w:ascii="Courier New" w:hAnsi="Courier New" w:cs="Courier New"/>
                <w:rtl/>
              </w:rPr>
              <w:delText>ظ</w:delText>
            </w:r>
          </w:del>
          <w:ins w:id="7017" w:author="Transkribus" w:date="2019-12-11T14:30:00Z">
            <w:r w:rsidR="00EE6742" w:rsidRPr="00EE6742">
              <w:rPr>
                <w:rFonts w:ascii="Courier New" w:hAnsi="Courier New" w:cs="Courier New"/>
                <w:rtl/>
              </w:rPr>
              <w:t>ط</w:t>
            </w:r>
          </w:ins>
          <w:r w:rsidR="00EE6742" w:rsidRPr="00EE6742">
            <w:rPr>
              <w:rFonts w:ascii="Courier New" w:hAnsi="Courier New" w:cs="Courier New"/>
              <w:rtl/>
            </w:rPr>
            <w:t>م القضاء وجعله</w:t>
          </w:r>
          <w:del w:id="7018" w:author="Transkribus" w:date="2019-12-11T14:30:00Z">
            <w:r w:rsidRPr="009B6BCA">
              <w:rPr>
                <w:rFonts w:ascii="Courier New" w:hAnsi="Courier New" w:cs="Courier New"/>
                <w:rtl/>
              </w:rPr>
              <w:delText xml:space="preserve"> قاضى القضاة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E32514" w14:textId="68DA9315" w:rsidR="00EE6742" w:rsidRPr="00EE6742" w:rsidRDefault="009B6BCA" w:rsidP="00EE6742">
      <w:pPr>
        <w:pStyle w:val="NurText"/>
        <w:bidi/>
        <w:rPr>
          <w:rFonts w:ascii="Courier New" w:hAnsi="Courier New" w:cs="Courier New"/>
        </w:rPr>
      </w:pPr>
      <w:dir w:val="rtl">
        <w:dir w:val="rtl">
          <w:ins w:id="7019" w:author="Transkribus" w:date="2019-12-11T14:30:00Z">
            <w:r w:rsidR="00EE6742" w:rsidRPr="00EE6742">
              <w:rPr>
                <w:rFonts w:ascii="Courier New" w:hAnsi="Courier New" w:cs="Courier New"/>
                <w:rtl/>
              </w:rPr>
              <w:t xml:space="preserve">قاضى القضاة بد مسق </w:t>
            </w:r>
          </w:ins>
          <w:r w:rsidR="00EE6742" w:rsidRPr="00EE6742">
            <w:rPr>
              <w:rFonts w:ascii="Courier New" w:hAnsi="Courier New" w:cs="Courier New"/>
              <w:rtl/>
            </w:rPr>
            <w:t xml:space="preserve">وكان </w:t>
          </w:r>
          <w:del w:id="7020" w:author="Transkribus" w:date="2019-12-11T14:30:00Z">
            <w:r w:rsidRPr="009B6BCA">
              <w:rPr>
                <w:rFonts w:ascii="Courier New" w:hAnsi="Courier New" w:cs="Courier New"/>
                <w:rtl/>
              </w:rPr>
              <w:delText>مع ذلك كثير</w:delText>
            </w:r>
          </w:del>
          <w:ins w:id="7021" w:author="Transkribus" w:date="2019-12-11T14:30:00Z">
            <w:r w:rsidR="00EE6742" w:rsidRPr="00EE6742">
              <w:rPr>
                <w:rFonts w:ascii="Courier New" w:hAnsi="Courier New" w:cs="Courier New"/>
                <w:rtl/>
              </w:rPr>
              <w:t>مير ذلكر</w:t>
            </w:r>
          </w:ins>
          <w:r w:rsidR="00EE6742" w:rsidRPr="00EE6742">
            <w:rPr>
              <w:rFonts w:ascii="Courier New" w:hAnsi="Courier New" w:cs="Courier New"/>
              <w:rtl/>
            </w:rPr>
            <w:t xml:space="preserve"> التواضع </w:t>
          </w:r>
          <w:del w:id="7022" w:author="Transkribus" w:date="2019-12-11T14:30:00Z">
            <w:r w:rsidRPr="009B6BCA">
              <w:rPr>
                <w:rFonts w:ascii="Courier New" w:hAnsi="Courier New" w:cs="Courier New"/>
                <w:rtl/>
              </w:rPr>
              <w:delText>لطيف الكلام يمضى</w:delText>
            </w:r>
          </w:del>
          <w:ins w:id="7023" w:author="Transkribus" w:date="2019-12-11T14:30:00Z">
            <w:r w:rsidR="00EE6742" w:rsidRPr="00EE6742">
              <w:rPr>
                <w:rFonts w:ascii="Courier New" w:hAnsi="Courier New" w:cs="Courier New"/>
                <w:rtl/>
              </w:rPr>
              <w:t>الطيف الكالام مضى</w:t>
            </w:r>
          </w:ins>
          <w:r w:rsidR="00EE6742" w:rsidRPr="00EE6742">
            <w:rPr>
              <w:rFonts w:ascii="Courier New" w:hAnsi="Courier New" w:cs="Courier New"/>
              <w:rtl/>
            </w:rPr>
            <w:t xml:space="preserve"> الى ال</w:t>
          </w:r>
          <w:del w:id="7024" w:author="Transkribus" w:date="2019-12-11T14:30:00Z">
            <w:r w:rsidRPr="009B6BCA">
              <w:rPr>
                <w:rFonts w:ascii="Courier New" w:hAnsi="Courier New" w:cs="Courier New"/>
                <w:rtl/>
              </w:rPr>
              <w:delText>ج</w:delText>
            </w:r>
          </w:del>
          <w:ins w:id="7025" w:author="Transkribus" w:date="2019-12-11T14:30:00Z">
            <w:r w:rsidR="00EE6742" w:rsidRPr="00EE6742">
              <w:rPr>
                <w:rFonts w:ascii="Courier New" w:hAnsi="Courier New" w:cs="Courier New"/>
                <w:rtl/>
              </w:rPr>
              <w:t>ح</w:t>
            </w:r>
          </w:ins>
          <w:r w:rsidR="00EE6742" w:rsidRPr="00EE6742">
            <w:rPr>
              <w:rFonts w:ascii="Courier New" w:hAnsi="Courier New" w:cs="Courier New"/>
              <w:rtl/>
            </w:rPr>
            <w:t>امع ماشيا</w:t>
          </w:r>
          <w:del w:id="7026" w:author="Transkribus" w:date="2019-12-11T14:30:00Z">
            <w:r w:rsidRPr="009B6BCA">
              <w:rPr>
                <w:rFonts w:ascii="Courier New" w:hAnsi="Courier New" w:cs="Courier New"/>
                <w:rtl/>
              </w:rPr>
              <w:delText xml:space="preserve"> للصلوات فى اوقاتها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1509E6" w14:textId="77777777" w:rsidR="009B6BCA" w:rsidRPr="009B6BCA" w:rsidRDefault="009B6BCA" w:rsidP="009B6BCA">
      <w:pPr>
        <w:pStyle w:val="NurText"/>
        <w:bidi/>
        <w:rPr>
          <w:del w:id="7027" w:author="Transkribus" w:date="2019-12-11T14:30:00Z"/>
          <w:rFonts w:ascii="Courier New" w:hAnsi="Courier New" w:cs="Courier New"/>
        </w:rPr>
      </w:pPr>
      <w:dir w:val="rtl">
        <w:dir w:val="rtl">
          <w:ins w:id="7028" w:author="Transkribus" w:date="2019-12-11T14:30:00Z">
            <w:r w:rsidR="00EE6742" w:rsidRPr="00EE6742">
              <w:rPr>
                <w:rFonts w:ascii="Courier New" w:hAnsi="Courier New" w:cs="Courier New"/>
                <w:rtl/>
              </w:rPr>
              <w:t xml:space="preserve">اصلوات فى أو قاشها </w:t>
            </w:r>
          </w:ins>
          <w:r w:rsidR="00EE6742" w:rsidRPr="00EE6742">
            <w:rPr>
              <w:rFonts w:ascii="Courier New" w:hAnsi="Courier New" w:cs="Courier New"/>
              <w:rtl/>
            </w:rPr>
            <w:t xml:space="preserve">وله </w:t>
          </w:r>
          <w:del w:id="7029" w:author="Transkribus" w:date="2019-12-11T14:30:00Z">
            <w:r w:rsidRPr="009B6BCA">
              <w:rPr>
                <w:rFonts w:ascii="Courier New" w:hAnsi="Courier New" w:cs="Courier New"/>
                <w:rtl/>
              </w:rPr>
              <w:delText>تصانيف لا مزيد</w:delText>
            </w:r>
          </w:del>
          <w:ins w:id="7030" w:author="Transkribus" w:date="2019-12-11T14:30:00Z">
            <w:r w:rsidR="00EE6742" w:rsidRPr="00EE6742">
              <w:rPr>
                <w:rFonts w:ascii="Courier New" w:hAnsi="Courier New" w:cs="Courier New"/>
                <w:rtl/>
              </w:rPr>
              <w:t>قصانيف لامر بد</w:t>
            </w:r>
          </w:ins>
          <w:r w:rsidR="00EE6742" w:rsidRPr="00EE6742">
            <w:rPr>
              <w:rFonts w:ascii="Courier New" w:hAnsi="Courier New" w:cs="Courier New"/>
              <w:rtl/>
            </w:rPr>
            <w:t xml:space="preserve"> عليها فى </w:t>
          </w:r>
          <w:del w:id="7031" w:author="Transkribus" w:date="2019-12-11T14:30:00Z">
            <w:r w:rsidRPr="009B6BCA">
              <w:rPr>
                <w:rFonts w:ascii="Courier New" w:hAnsi="Courier New" w:cs="Courier New"/>
                <w:rtl/>
              </w:rPr>
              <w:delText>الجودة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1247A1" w14:textId="7D3BDE2F" w:rsidR="00EE6742" w:rsidRPr="00EE6742" w:rsidRDefault="009B6BCA" w:rsidP="00EE6742">
      <w:pPr>
        <w:pStyle w:val="NurText"/>
        <w:bidi/>
        <w:rPr>
          <w:rFonts w:ascii="Courier New" w:hAnsi="Courier New" w:cs="Courier New"/>
        </w:rPr>
      </w:pPr>
      <w:dir w:val="rtl">
        <w:dir w:val="rtl">
          <w:ins w:id="7032" w:author="Transkribus" w:date="2019-12-11T14:30:00Z">
            <w:r w:rsidR="00EE6742" w:rsidRPr="00EE6742">
              <w:rPr>
                <w:rFonts w:ascii="Courier New" w:hAnsi="Courier New" w:cs="Courier New"/>
                <w:rtl/>
              </w:rPr>
              <w:t xml:space="preserve">الحودة </w:t>
            </w:r>
          </w:ins>
          <w:r w:rsidR="00EE6742" w:rsidRPr="00EE6742">
            <w:rPr>
              <w:rFonts w:ascii="Courier New" w:hAnsi="Courier New" w:cs="Courier New"/>
              <w:rtl/>
            </w:rPr>
            <w:t>وكان ساك</w:t>
          </w:r>
          <w:ins w:id="703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نا فى المدرسة </w:t>
          </w:r>
          <w:del w:id="7034" w:author="Transkribus" w:date="2019-12-11T14:30:00Z">
            <w:r w:rsidRPr="009B6BCA">
              <w:rPr>
                <w:rFonts w:ascii="Courier New" w:hAnsi="Courier New" w:cs="Courier New"/>
                <w:rtl/>
              </w:rPr>
              <w:delText>العادلية ويلقى بها الدرس للفقهاء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35" w:author="Transkribus" w:date="2019-12-11T14:30:00Z">
            <w:r w:rsidR="00EE6742" w:rsidRPr="00EE6742">
              <w:rPr>
                <w:rFonts w:ascii="Courier New" w:hAnsi="Courier New" w:cs="Courier New"/>
                <w:rtl/>
              </w:rPr>
              <w:t>العادلبة</w:t>
            </w:r>
          </w:ins>
        </w:dir>
      </w:dir>
    </w:p>
    <w:p w14:paraId="0852E3C0" w14:textId="53D7B4AE" w:rsidR="00EE6742" w:rsidRPr="00EE6742" w:rsidRDefault="009B6BCA" w:rsidP="00EE6742">
      <w:pPr>
        <w:pStyle w:val="NurText"/>
        <w:bidi/>
        <w:rPr>
          <w:rFonts w:ascii="Courier New" w:hAnsi="Courier New" w:cs="Courier New"/>
        </w:rPr>
      </w:pPr>
      <w:dir w:val="rtl">
        <w:dir w:val="rtl">
          <w:ins w:id="7036" w:author="Transkribus" w:date="2019-12-11T14:30:00Z">
            <w:r w:rsidR="00EE6742" w:rsidRPr="00EE6742">
              <w:rPr>
                <w:rFonts w:ascii="Courier New" w:hAnsi="Courier New" w:cs="Courier New"/>
                <w:rtl/>
              </w:rPr>
              <w:t xml:space="preserve">وبلق بها الدوس الففهاء </w:t>
            </w:r>
          </w:ins>
          <w:r w:rsidR="00EE6742" w:rsidRPr="00EE6742">
            <w:rPr>
              <w:rFonts w:ascii="Courier New" w:hAnsi="Courier New" w:cs="Courier New"/>
              <w:rtl/>
            </w:rPr>
            <w:t>ولم ي</w:t>
          </w:r>
          <w:del w:id="7037" w:author="Transkribus" w:date="2019-12-11T14:30:00Z">
            <w:r w:rsidRPr="009B6BCA">
              <w:rPr>
                <w:rFonts w:ascii="Courier New" w:hAnsi="Courier New" w:cs="Courier New"/>
                <w:rtl/>
              </w:rPr>
              <w:delText>ز</w:delText>
            </w:r>
          </w:del>
          <w:ins w:id="7038" w:author="Transkribus" w:date="2019-12-11T14:30:00Z">
            <w:r w:rsidR="00EE6742" w:rsidRPr="00EE6742">
              <w:rPr>
                <w:rFonts w:ascii="Courier New" w:hAnsi="Courier New" w:cs="Courier New"/>
                <w:rtl/>
              </w:rPr>
              <w:t>ر</w:t>
            </w:r>
          </w:ins>
          <w:r w:rsidR="00EE6742" w:rsidRPr="00EE6742">
            <w:rPr>
              <w:rFonts w:ascii="Courier New" w:hAnsi="Courier New" w:cs="Courier New"/>
              <w:rtl/>
            </w:rPr>
            <w:t>ل على هذه ال</w:t>
          </w:r>
          <w:del w:id="7039" w:author="Transkribus" w:date="2019-12-11T14:30:00Z">
            <w:r w:rsidRPr="009B6BCA">
              <w:rPr>
                <w:rFonts w:ascii="Courier New" w:hAnsi="Courier New" w:cs="Courier New"/>
                <w:rtl/>
              </w:rPr>
              <w:delText>ح</w:delText>
            </w:r>
          </w:del>
          <w:ins w:id="7040"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ال الى </w:t>
          </w:r>
          <w:del w:id="7041" w:author="Transkribus" w:date="2019-12-11T14:30:00Z">
            <w:r w:rsidRPr="009B6BCA">
              <w:rPr>
                <w:rFonts w:ascii="Courier New" w:hAnsi="Courier New" w:cs="Courier New"/>
                <w:rtl/>
              </w:rPr>
              <w:delText>ان توفى رحمه</w:delText>
            </w:r>
          </w:del>
          <w:ins w:id="7042" w:author="Transkribus" w:date="2019-12-11T14:30:00Z">
            <w:r w:rsidR="00EE6742" w:rsidRPr="00EE6742">
              <w:rPr>
                <w:rFonts w:ascii="Courier New" w:hAnsi="Courier New" w:cs="Courier New"/>
                <w:rtl/>
              </w:rPr>
              <w:t>أبن بوفى رجمه</w:t>
            </w:r>
          </w:ins>
          <w:r w:rsidR="00EE6742" w:rsidRPr="00EE6742">
            <w:rPr>
              <w:rFonts w:ascii="Courier New" w:hAnsi="Courier New" w:cs="Courier New"/>
              <w:rtl/>
            </w:rPr>
            <w:t xml:space="preserve"> الله </w:t>
          </w:r>
          <w:del w:id="7043" w:author="Transkribus" w:date="2019-12-11T14:30:00Z">
            <w:r w:rsidRPr="009B6BCA">
              <w:rPr>
                <w:rFonts w:ascii="Courier New" w:hAnsi="Courier New" w:cs="Courier New"/>
                <w:rtl/>
              </w:rPr>
              <w:delText>وهو فى</w:delText>
            </w:r>
          </w:del>
          <w:ins w:id="7044" w:author="Transkribus" w:date="2019-12-11T14:30:00Z">
            <w:r w:rsidR="00EE6742" w:rsidRPr="00EE6742">
              <w:rPr>
                <w:rFonts w:ascii="Courier New" w:hAnsi="Courier New" w:cs="Courier New"/>
                <w:rtl/>
              </w:rPr>
              <w:t>وهوفى</w:t>
            </w:r>
          </w:ins>
          <w:r w:rsidR="00EE6742" w:rsidRPr="00EE6742">
            <w:rPr>
              <w:rFonts w:ascii="Courier New" w:hAnsi="Courier New" w:cs="Courier New"/>
              <w:rtl/>
            </w:rPr>
            <w:t xml:space="preserve"> سن الش</w:t>
          </w:r>
          <w:del w:id="7045" w:author="Transkribus" w:date="2019-12-11T14:30:00Z">
            <w:r w:rsidRPr="009B6BCA">
              <w:rPr>
                <w:rFonts w:ascii="Courier New" w:hAnsi="Courier New" w:cs="Courier New"/>
                <w:rtl/>
              </w:rPr>
              <w:delText>ب</w:delText>
            </w:r>
          </w:del>
          <w:ins w:id="7046" w:author="Transkribus" w:date="2019-12-11T14:30:00Z">
            <w:r w:rsidR="00EE6742" w:rsidRPr="00EE6742">
              <w:rPr>
                <w:rFonts w:ascii="Courier New" w:hAnsi="Courier New" w:cs="Courier New"/>
                <w:rtl/>
              </w:rPr>
              <w:t>ي</w:t>
            </w:r>
          </w:ins>
          <w:r w:rsidR="00EE6742" w:rsidRPr="00EE6742">
            <w:rPr>
              <w:rFonts w:ascii="Courier New" w:hAnsi="Courier New" w:cs="Courier New"/>
              <w:rtl/>
            </w:rPr>
            <w:t>اب</w:t>
          </w:r>
          <w:del w:id="70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F804C1" w14:textId="6C296F28" w:rsidR="00EE6742" w:rsidRPr="00EE6742" w:rsidRDefault="009B6BCA" w:rsidP="00EE6742">
      <w:pPr>
        <w:pStyle w:val="NurText"/>
        <w:bidi/>
        <w:rPr>
          <w:rFonts w:ascii="Courier New" w:hAnsi="Courier New" w:cs="Courier New"/>
        </w:rPr>
      </w:pPr>
      <w:dir w:val="rtl">
        <w:dir w:val="rtl">
          <w:del w:id="7048" w:author="Transkribus" w:date="2019-12-11T14:30:00Z">
            <w:r w:rsidRPr="009B6BCA">
              <w:rPr>
                <w:rFonts w:ascii="Courier New" w:hAnsi="Courier New" w:cs="Courier New"/>
                <w:rtl/>
              </w:rPr>
              <w:delText>وكانت وفاته بحمى</w:delText>
            </w:r>
          </w:del>
          <w:ins w:id="7049" w:author="Transkribus" w:date="2019-12-11T14:30:00Z">
            <w:r w:rsidR="00EE6742" w:rsidRPr="00EE6742">
              <w:rPr>
                <w:rFonts w:ascii="Courier New" w:hAnsi="Courier New" w:cs="Courier New"/>
                <w:rtl/>
              </w:rPr>
              <w:t>وكاتت وفاله محمى</w:t>
            </w:r>
          </w:ins>
          <w:r w:rsidR="00EE6742" w:rsidRPr="00EE6742">
            <w:rPr>
              <w:rFonts w:ascii="Courier New" w:hAnsi="Courier New" w:cs="Courier New"/>
              <w:rtl/>
            </w:rPr>
            <w:t xml:space="preserve"> الدق بدم</w:t>
          </w:r>
          <w:del w:id="7050" w:author="Transkribus" w:date="2019-12-11T14:30:00Z">
            <w:r w:rsidRPr="009B6BCA">
              <w:rPr>
                <w:rFonts w:ascii="Courier New" w:hAnsi="Courier New" w:cs="Courier New"/>
                <w:rtl/>
              </w:rPr>
              <w:delText>ش</w:delText>
            </w:r>
          </w:del>
          <w:ins w:id="705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ق وذلك فى </w:t>
          </w:r>
          <w:del w:id="7052" w:author="Transkribus" w:date="2019-12-11T14:30:00Z">
            <w:r w:rsidRPr="009B6BCA">
              <w:rPr>
                <w:rFonts w:ascii="Courier New" w:hAnsi="Courier New" w:cs="Courier New"/>
                <w:rtl/>
              </w:rPr>
              <w:delText>سابع شهر شعبان</w:delText>
            </w:r>
          </w:del>
          <w:ins w:id="7053" w:author="Transkribus" w:date="2019-12-11T14:30:00Z">
            <w:r w:rsidR="00EE6742" w:rsidRPr="00EE6742">
              <w:rPr>
                <w:rFonts w:ascii="Courier New" w:hAnsi="Courier New" w:cs="Courier New"/>
                <w:rtl/>
              </w:rPr>
              <w:t>سايع بهر شعيان</w:t>
            </w:r>
          </w:ins>
          <w:r w:rsidR="00EE6742" w:rsidRPr="00EE6742">
            <w:rPr>
              <w:rFonts w:ascii="Courier New" w:hAnsi="Courier New" w:cs="Courier New"/>
              <w:rtl/>
            </w:rPr>
            <w:t xml:space="preserve"> سنة </w:t>
          </w:r>
          <w:del w:id="7054" w:author="Transkribus" w:date="2019-12-11T14:30:00Z">
            <w:r w:rsidRPr="009B6BCA">
              <w:rPr>
                <w:rFonts w:ascii="Courier New" w:hAnsi="Courier New" w:cs="Courier New"/>
                <w:rtl/>
              </w:rPr>
              <w:delText>سبع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055" w:author="Transkribus" w:date="2019-12-11T14:30:00Z">
            <w:r w:rsidR="00EE6742" w:rsidRPr="00EE6742">
              <w:rPr>
                <w:rFonts w:ascii="Courier New" w:hAnsi="Courier New" w:cs="Courier New"/>
                <w:rtl/>
              </w:rPr>
              <w:t>سيع وقلانين وسثمائة</w:t>
            </w:r>
          </w:ins>
        </w:dir>
      </w:dir>
    </w:p>
    <w:p w14:paraId="30538DE8" w14:textId="77777777" w:rsidR="009B6BCA" w:rsidRPr="009B6BCA" w:rsidRDefault="009B6BCA" w:rsidP="009B6BCA">
      <w:pPr>
        <w:pStyle w:val="NurText"/>
        <w:bidi/>
        <w:rPr>
          <w:del w:id="7056" w:author="Transkribus" w:date="2019-12-11T14:30:00Z"/>
          <w:rFonts w:ascii="Courier New" w:hAnsi="Courier New" w:cs="Courier New"/>
        </w:rPr>
      </w:pPr>
      <w:dir w:val="rtl">
        <w:dir w:val="rtl">
          <w:del w:id="7057" w:author="Transkribus" w:date="2019-12-11T14:30:00Z">
            <w:r w:rsidRPr="009B6BCA">
              <w:rPr>
                <w:rFonts w:ascii="Courier New" w:hAnsi="Courier New" w:cs="Courier New"/>
                <w:rtl/>
              </w:rPr>
              <w:delText>ولشمس</w:delText>
            </w:r>
          </w:del>
          <w:ins w:id="7058" w:author="Transkribus" w:date="2019-12-11T14:30:00Z">
            <w:r w:rsidR="00EE6742" w:rsidRPr="00EE6742">
              <w:rPr>
                <w:rFonts w:ascii="Courier New" w:hAnsi="Courier New" w:cs="Courier New"/>
                <w:rtl/>
              </w:rPr>
              <w:t>أو اشمس</w:t>
            </w:r>
          </w:ins>
          <w:r w:rsidR="00EE6742" w:rsidRPr="00EE6742">
            <w:rPr>
              <w:rFonts w:ascii="Courier New" w:hAnsi="Courier New" w:cs="Courier New"/>
              <w:rtl/>
            </w:rPr>
            <w:t xml:space="preserve"> الدين </w:t>
          </w:r>
          <w:del w:id="7059" w:author="Transkribus" w:date="2019-12-11T14:30:00Z">
            <w:r w:rsidRPr="009B6BCA">
              <w:rPr>
                <w:rFonts w:ascii="Courier New" w:hAnsi="Courier New" w:cs="Courier New"/>
                <w:rtl/>
              </w:rPr>
              <w:delText>الخوبى من</w:delText>
            </w:r>
          </w:del>
          <w:ins w:id="7060" w:author="Transkribus" w:date="2019-12-11T14:30:00Z">
            <w:r w:rsidR="00EE6742" w:rsidRPr="00EE6742">
              <w:rPr>
                <w:rFonts w:ascii="Courier New" w:hAnsi="Courier New" w:cs="Courier New"/>
                <w:rtl/>
              </w:rPr>
              <w:t>الخوفى أمن</w:t>
            </w:r>
          </w:ins>
          <w:r w:rsidR="00EE6742" w:rsidRPr="00EE6742">
            <w:rPr>
              <w:rFonts w:ascii="Courier New" w:hAnsi="Courier New" w:cs="Courier New"/>
              <w:rtl/>
            </w:rPr>
            <w:t xml:space="preserve"> الكتب </w:t>
          </w:r>
          <w:del w:id="7061" w:author="Transkribus" w:date="2019-12-11T14:30:00Z">
            <w:r w:rsidRPr="009B6BCA">
              <w:rPr>
                <w:rFonts w:ascii="Courier New" w:hAnsi="Courier New" w:cs="Courier New"/>
                <w:rtl/>
              </w:rPr>
              <w:delText>تتمة تفسير</w:delText>
            </w:r>
          </w:del>
          <w:ins w:id="7062" w:author="Transkribus" w:date="2019-12-11T14:30:00Z">
            <w:r w:rsidR="00EE6742" w:rsidRPr="00EE6742">
              <w:rPr>
                <w:rFonts w:ascii="Courier New" w:hAnsi="Courier New" w:cs="Courier New"/>
                <w:rtl/>
              </w:rPr>
              <w:t>ثثمة تنبير</w:t>
            </w:r>
          </w:ins>
          <w:r w:rsidR="00EE6742" w:rsidRPr="00EE6742">
            <w:rPr>
              <w:rFonts w:ascii="Courier New" w:hAnsi="Courier New" w:cs="Courier New"/>
              <w:rtl/>
            </w:rPr>
            <w:t xml:space="preserve"> القران </w:t>
          </w:r>
          <w:ins w:id="7063"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لابن خطيب </w:t>
          </w:r>
          <w:del w:id="7064" w:author="Transkribus" w:date="2019-12-11T14:30:00Z">
            <w:r w:rsidRPr="009B6BCA">
              <w:rPr>
                <w:rFonts w:ascii="Courier New" w:hAnsi="Courier New" w:cs="Courier New"/>
                <w:rtl/>
              </w:rPr>
              <w:delText>الري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DB4F4F" w14:textId="6B1561C0" w:rsidR="00EE6742" w:rsidRPr="00EE6742" w:rsidRDefault="009B6BCA" w:rsidP="00EE6742">
      <w:pPr>
        <w:pStyle w:val="NurText"/>
        <w:bidi/>
        <w:rPr>
          <w:rFonts w:ascii="Courier New" w:hAnsi="Courier New" w:cs="Courier New"/>
        </w:rPr>
      </w:pPr>
      <w:dir w:val="rtl">
        <w:dir w:val="rtl">
          <w:ins w:id="7065" w:author="Transkribus" w:date="2019-12-11T14:30:00Z">
            <w:r w:rsidR="00EE6742" w:rsidRPr="00EE6742">
              <w:rPr>
                <w:rFonts w:ascii="Courier New" w:hAnsi="Courier New" w:cs="Courier New"/>
                <w:rtl/>
              </w:rPr>
              <w:t xml:space="preserve">الرى </w:t>
            </w:r>
          </w:ins>
          <w:r w:rsidR="00EE6742" w:rsidRPr="00EE6742">
            <w:rPr>
              <w:rFonts w:ascii="Courier New" w:hAnsi="Courier New" w:cs="Courier New"/>
              <w:rtl/>
            </w:rPr>
            <w:t>كتاب فى الن</w:t>
          </w:r>
          <w:del w:id="7066" w:author="Transkribus" w:date="2019-12-11T14:30:00Z">
            <w:r w:rsidRPr="009B6BCA">
              <w:rPr>
                <w:rFonts w:ascii="Courier New" w:hAnsi="Courier New" w:cs="Courier New"/>
                <w:rtl/>
              </w:rPr>
              <w:delText>ح</w:delText>
            </w:r>
          </w:del>
          <w:ins w:id="7067" w:author="Transkribus" w:date="2019-12-11T14:30:00Z">
            <w:r w:rsidR="00EE6742" w:rsidRPr="00EE6742">
              <w:rPr>
                <w:rFonts w:ascii="Courier New" w:hAnsi="Courier New" w:cs="Courier New"/>
                <w:rtl/>
              </w:rPr>
              <w:t>ج</w:t>
            </w:r>
          </w:ins>
          <w:r w:rsidR="00EE6742" w:rsidRPr="00EE6742">
            <w:rPr>
              <w:rFonts w:ascii="Courier New" w:hAnsi="Courier New" w:cs="Courier New"/>
              <w:rtl/>
            </w:rPr>
            <w:t>و</w:t>
          </w:r>
          <w:del w:id="70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1CD4C6" w14:textId="77777777" w:rsidR="009B6BCA" w:rsidRPr="009B6BCA" w:rsidRDefault="009B6BCA" w:rsidP="009B6BCA">
      <w:pPr>
        <w:pStyle w:val="NurText"/>
        <w:bidi/>
        <w:rPr>
          <w:del w:id="7069" w:author="Transkribus" w:date="2019-12-11T14:30:00Z"/>
          <w:rFonts w:ascii="Courier New" w:hAnsi="Courier New" w:cs="Courier New"/>
        </w:rPr>
      </w:pPr>
      <w:dir w:val="rtl">
        <w:dir w:val="rtl">
          <w:r w:rsidR="00EE6742" w:rsidRPr="00EE6742">
            <w:rPr>
              <w:rFonts w:ascii="Courier New" w:hAnsi="Courier New" w:cs="Courier New"/>
              <w:rtl/>
            </w:rPr>
            <w:t xml:space="preserve">كتاب فى علم الاصول </w:t>
          </w:r>
          <w:del w:id="70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7E5274" w14:textId="461FF51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7071" w:author="Transkribus" w:date="2019-12-11T14:30:00Z">
            <w:r w:rsidRPr="009B6BCA">
              <w:rPr>
                <w:rFonts w:ascii="Courier New" w:hAnsi="Courier New" w:cs="Courier New"/>
                <w:rtl/>
              </w:rPr>
              <w:delText>ي</w:delText>
            </w:r>
          </w:del>
          <w:ins w:id="7072" w:author="Transkribus" w:date="2019-12-11T14:30:00Z">
            <w:r w:rsidR="00EE6742" w:rsidRPr="00EE6742">
              <w:rPr>
                <w:rFonts w:ascii="Courier New" w:hAnsi="Courier New" w:cs="Courier New"/>
                <w:rtl/>
              </w:rPr>
              <w:t>ب</w:t>
            </w:r>
          </w:ins>
          <w:r w:rsidR="00EE6742" w:rsidRPr="00EE6742">
            <w:rPr>
              <w:rFonts w:ascii="Courier New" w:hAnsi="Courier New" w:cs="Courier New"/>
              <w:rtl/>
            </w:rPr>
            <w:t>ش</w:t>
          </w:r>
          <w:del w:id="7073"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مل على </w:t>
          </w:r>
          <w:del w:id="7074" w:author="Transkribus" w:date="2019-12-11T14:30:00Z">
            <w:r w:rsidRPr="009B6BCA">
              <w:rPr>
                <w:rFonts w:ascii="Courier New" w:hAnsi="Courier New" w:cs="Courier New"/>
                <w:rtl/>
              </w:rPr>
              <w:delText>رموز حكمية</w:delText>
            </w:r>
          </w:del>
          <w:ins w:id="7075" w:author="Transkribus" w:date="2019-12-11T14:30:00Z">
            <w:r w:rsidR="00EE6742" w:rsidRPr="00EE6742">
              <w:rPr>
                <w:rFonts w:ascii="Courier New" w:hAnsi="Courier New" w:cs="Courier New"/>
                <w:rtl/>
              </w:rPr>
              <w:t>ومور حكهبة</w:t>
            </w:r>
          </w:ins>
          <w:r w:rsidR="00EE6742" w:rsidRPr="00EE6742">
            <w:rPr>
              <w:rFonts w:ascii="Courier New" w:hAnsi="Courier New" w:cs="Courier New"/>
              <w:rtl/>
            </w:rPr>
            <w:t xml:space="preserve"> على القاب الس</w:t>
          </w:r>
          <w:ins w:id="7076"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لطان الملك المع</w:t>
          </w:r>
          <w:del w:id="7077" w:author="Transkribus" w:date="2019-12-11T14:30:00Z">
            <w:r w:rsidRPr="009B6BCA">
              <w:rPr>
                <w:rFonts w:ascii="Courier New" w:hAnsi="Courier New" w:cs="Courier New"/>
                <w:rtl/>
              </w:rPr>
              <w:delText>ظ</w:delText>
            </w:r>
          </w:del>
          <w:ins w:id="7078" w:author="Transkribus" w:date="2019-12-11T14:30:00Z">
            <w:r w:rsidR="00EE6742" w:rsidRPr="00EE6742">
              <w:rPr>
                <w:rFonts w:ascii="Courier New" w:hAnsi="Courier New" w:cs="Courier New"/>
                <w:rtl/>
              </w:rPr>
              <w:t>ط</w:t>
            </w:r>
          </w:ins>
          <w:r w:rsidR="00EE6742" w:rsidRPr="00EE6742">
            <w:rPr>
              <w:rFonts w:ascii="Courier New" w:hAnsi="Courier New" w:cs="Courier New"/>
              <w:rtl/>
            </w:rPr>
            <w:t>م صنفه</w:t>
          </w:r>
          <w:del w:id="7079" w:author="Transkribus" w:date="2019-12-11T14:30:00Z">
            <w:r w:rsidRPr="009B6BCA">
              <w:rPr>
                <w:rFonts w:ascii="Courier New" w:hAnsi="Courier New" w:cs="Courier New"/>
                <w:rtl/>
              </w:rPr>
              <w:delText xml:space="preserve"> للملك المعظم عيسى بن ابى بكر بن 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42E144A" w14:textId="530ACCF2" w:rsidR="00EE6742" w:rsidRPr="00EE6742" w:rsidRDefault="009B6BCA" w:rsidP="00EE6742">
      <w:pPr>
        <w:pStyle w:val="NurText"/>
        <w:bidi/>
        <w:rPr>
          <w:ins w:id="7080" w:author="Transkribus" w:date="2019-12-11T14:30:00Z"/>
          <w:rFonts w:ascii="Courier New" w:hAnsi="Courier New" w:cs="Courier New"/>
        </w:rPr>
      </w:pPr>
      <w:dir w:val="rtl">
        <w:dir w:val="rtl">
          <w:ins w:id="7081" w:author="Transkribus" w:date="2019-12-11T14:30:00Z">
            <w:r w:rsidR="00EE6742" w:rsidRPr="00EE6742">
              <w:rPr>
                <w:rFonts w:ascii="Courier New" w:hAnsi="Courier New" w:cs="Courier New"/>
                <w:rtl/>
              </w:rPr>
              <w:t>الملك المنطم عيسى بن أبى بكر بن أيوب</w:t>
            </w:r>
          </w:ins>
        </w:dir>
      </w:dir>
    </w:p>
    <w:p w14:paraId="26CD4728" w14:textId="77777777" w:rsidR="00EE6742" w:rsidRPr="00EE6742" w:rsidRDefault="00EE6742" w:rsidP="00EE6742">
      <w:pPr>
        <w:pStyle w:val="NurText"/>
        <w:bidi/>
        <w:rPr>
          <w:ins w:id="7082" w:author="Transkribus" w:date="2019-12-11T14:30:00Z"/>
          <w:rFonts w:ascii="Courier New" w:hAnsi="Courier New" w:cs="Courier New"/>
        </w:rPr>
      </w:pPr>
      <w:ins w:id="7083" w:author="Transkribus" w:date="2019-12-11T14:30:00Z">
        <w:r w:rsidRPr="00EE6742">
          <w:rPr>
            <w:rFonts w:ascii="Courier New" w:hAnsi="Courier New" w:cs="Courier New"/>
            <w:rtl/>
          </w:rPr>
          <w:t>اب</w:t>
        </w:r>
        <w:r w:rsidRPr="00EE6742">
          <w:rPr>
            <w:rFonts w:ascii="Courier New" w:hAnsi="Courier New" w:cs="Courier New"/>
            <w:rtl/>
          </w:rPr>
          <w:tab/>
          <w:t>٧٥</w:t>
        </w:r>
      </w:ins>
    </w:p>
    <w:p w14:paraId="2C2F8F24" w14:textId="77777777" w:rsidR="00EE6742" w:rsidRPr="00EE6742" w:rsidRDefault="00EE6742" w:rsidP="00EE6742">
      <w:pPr>
        <w:pStyle w:val="NurText"/>
        <w:bidi/>
        <w:rPr>
          <w:ins w:id="7084" w:author="Transkribus" w:date="2019-12-11T14:30:00Z"/>
          <w:rFonts w:ascii="Courier New" w:hAnsi="Courier New" w:cs="Courier New"/>
        </w:rPr>
      </w:pPr>
      <w:ins w:id="7085" w:author="Transkribus" w:date="2019-12-11T14:30:00Z">
        <w:r w:rsidRPr="00EE6742">
          <w:rPr>
            <w:rFonts w:ascii="Courier New" w:hAnsi="Courier New" w:cs="Courier New"/>
            <w:rtl/>
          </w:rPr>
          <w:t>رقيع الدين</w:t>
        </w:r>
      </w:ins>
    </w:p>
    <w:p w14:paraId="3793281A" w14:textId="60654C55" w:rsidR="00EE6742" w:rsidRPr="00EE6742" w:rsidRDefault="00EE6742" w:rsidP="00EE6742">
      <w:pPr>
        <w:pStyle w:val="NurText"/>
        <w:bidi/>
        <w:rPr>
          <w:rFonts w:ascii="Courier New" w:hAnsi="Courier New" w:cs="Courier New"/>
        </w:rPr>
      </w:pPr>
      <w:ins w:id="7086" w:author="Transkribus" w:date="2019-12-11T14:30:00Z">
        <w:r w:rsidRPr="00EE6742">
          <w:rPr>
            <w:rFonts w:ascii="Courier New" w:hAnsi="Courier New" w:cs="Courier New"/>
            <w:rtl/>
          </w:rPr>
          <w:t>*(</w:t>
        </w:r>
      </w:ins>
      <w:r w:rsidRPr="00EE6742">
        <w:rPr>
          <w:rFonts w:ascii="Courier New" w:hAnsi="Courier New" w:cs="Courier New"/>
          <w:rtl/>
        </w:rPr>
        <w:t>رفيع الدين الجيل</w:t>
      </w:r>
      <w:del w:id="7087"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088" w:author="Transkribus" w:date="2019-12-11T14:30:00Z">
        <w:r w:rsidRPr="00EE6742">
          <w:rPr>
            <w:rFonts w:ascii="Courier New" w:hAnsi="Courier New" w:cs="Courier New"/>
            <w:rtl/>
          </w:rPr>
          <w:t>)*</w:t>
        </w:r>
      </w:ins>
    </w:p>
    <w:p w14:paraId="237646FD" w14:textId="2546D6A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هو القاضى </w:t>
          </w:r>
          <w:del w:id="7089" w:author="Transkribus" w:date="2019-12-11T14:30:00Z">
            <w:r w:rsidRPr="009B6BCA">
              <w:rPr>
                <w:rFonts w:ascii="Courier New" w:hAnsi="Courier New" w:cs="Courier New"/>
                <w:rtl/>
              </w:rPr>
              <w:delText>الاجل الامام العالم رفيع</w:delText>
            </w:r>
          </w:del>
          <w:ins w:id="7090" w:author="Transkribus" w:date="2019-12-11T14:30:00Z">
            <w:r w:rsidR="00EE6742" w:rsidRPr="00EE6742">
              <w:rPr>
                <w:rFonts w:ascii="Courier New" w:hAnsi="Courier New" w:cs="Courier New"/>
                <w:rtl/>
              </w:rPr>
              <w:t>الأجل الاهام العالمرفيع</w:t>
            </w:r>
          </w:ins>
          <w:r w:rsidR="00EE6742" w:rsidRPr="00EE6742">
            <w:rPr>
              <w:rFonts w:ascii="Courier New" w:hAnsi="Courier New" w:cs="Courier New"/>
              <w:rtl/>
            </w:rPr>
            <w:t xml:space="preserve"> الدين </w:t>
          </w:r>
          <w:del w:id="7091" w:author="Transkribus" w:date="2019-12-11T14:30:00Z">
            <w:r w:rsidRPr="009B6BCA">
              <w:rPr>
                <w:rFonts w:ascii="Courier New" w:hAnsi="Courier New" w:cs="Courier New"/>
                <w:rtl/>
              </w:rPr>
              <w:delText>ابو حامد</w:delText>
            </w:r>
          </w:del>
          <w:ins w:id="7092" w:author="Transkribus" w:date="2019-12-11T14:30:00Z">
            <w:r w:rsidR="00EE6742" w:rsidRPr="00EE6742">
              <w:rPr>
                <w:rFonts w:ascii="Courier New" w:hAnsi="Courier New" w:cs="Courier New"/>
                <w:rtl/>
              </w:rPr>
              <w:t>أبو جامد</w:t>
            </w:r>
          </w:ins>
          <w:r w:rsidR="00EE6742" w:rsidRPr="00EE6742">
            <w:rPr>
              <w:rFonts w:ascii="Courier New" w:hAnsi="Courier New" w:cs="Courier New"/>
              <w:rtl/>
            </w:rPr>
            <w:t xml:space="preserve"> عبد العزيز بن</w:t>
          </w:r>
        </w:dir>
      </w:dir>
    </w:p>
    <w:p w14:paraId="0B8E0DB6" w14:textId="03868CAB" w:rsidR="00EE6742" w:rsidRPr="00EE6742" w:rsidRDefault="00EE6742" w:rsidP="00EE6742">
      <w:pPr>
        <w:pStyle w:val="NurText"/>
        <w:bidi/>
        <w:rPr>
          <w:ins w:id="7093" w:author="Transkribus" w:date="2019-12-11T14:30:00Z"/>
          <w:rFonts w:ascii="Courier New" w:hAnsi="Courier New" w:cs="Courier New"/>
        </w:rPr>
      </w:pPr>
      <w:r w:rsidRPr="00EE6742">
        <w:rPr>
          <w:rFonts w:ascii="Courier New" w:hAnsi="Courier New" w:cs="Courier New"/>
          <w:rtl/>
        </w:rPr>
        <w:t>عبد الواح</w:t>
      </w:r>
      <w:ins w:id="7094" w:author="Transkribus" w:date="2019-12-11T14:30:00Z">
        <w:r w:rsidRPr="00EE6742">
          <w:rPr>
            <w:rFonts w:ascii="Courier New" w:hAnsi="Courier New" w:cs="Courier New"/>
            <w:rtl/>
          </w:rPr>
          <w:t>س</w:t>
        </w:r>
      </w:ins>
      <w:r w:rsidRPr="00EE6742">
        <w:rPr>
          <w:rFonts w:ascii="Courier New" w:hAnsi="Courier New" w:cs="Courier New"/>
          <w:rtl/>
        </w:rPr>
        <w:t xml:space="preserve">د بن </w:t>
      </w:r>
      <w:del w:id="7095" w:author="Transkribus" w:date="2019-12-11T14:30:00Z">
        <w:r w:rsidR="009B6BCA" w:rsidRPr="009B6BCA">
          <w:rPr>
            <w:rFonts w:ascii="Courier New" w:hAnsi="Courier New" w:cs="Courier New"/>
            <w:rtl/>
          </w:rPr>
          <w:delText>اسماعيل ابن</w:delText>
        </w:r>
      </w:del>
      <w:ins w:id="7096" w:author="Transkribus" w:date="2019-12-11T14:30:00Z">
        <w:r w:rsidRPr="00EE6742">
          <w:rPr>
            <w:rFonts w:ascii="Courier New" w:hAnsi="Courier New" w:cs="Courier New"/>
            <w:rtl/>
          </w:rPr>
          <w:t>اسمعيل بن</w:t>
        </w:r>
      </w:ins>
      <w:r w:rsidRPr="00EE6742">
        <w:rPr>
          <w:rFonts w:ascii="Courier New" w:hAnsi="Courier New" w:cs="Courier New"/>
          <w:rtl/>
        </w:rPr>
        <w:t xml:space="preserve"> عبد الهادى ال</w:t>
      </w:r>
      <w:del w:id="7097" w:author="Transkribus" w:date="2019-12-11T14:30:00Z">
        <w:r w:rsidR="009B6BCA" w:rsidRPr="009B6BCA">
          <w:rPr>
            <w:rFonts w:ascii="Courier New" w:hAnsi="Courier New" w:cs="Courier New"/>
            <w:rtl/>
          </w:rPr>
          <w:delText>ج</w:delText>
        </w:r>
      </w:del>
      <w:ins w:id="7098" w:author="Transkribus" w:date="2019-12-11T14:30:00Z">
        <w:r w:rsidRPr="00EE6742">
          <w:rPr>
            <w:rFonts w:ascii="Courier New" w:hAnsi="Courier New" w:cs="Courier New"/>
            <w:rtl/>
          </w:rPr>
          <w:t>ح</w:t>
        </w:r>
      </w:ins>
      <w:r w:rsidRPr="00EE6742">
        <w:rPr>
          <w:rFonts w:ascii="Courier New" w:hAnsi="Courier New" w:cs="Courier New"/>
          <w:rtl/>
        </w:rPr>
        <w:t xml:space="preserve">يلى من </w:t>
      </w:r>
      <w:del w:id="7099" w:author="Transkribus" w:date="2019-12-11T14:30:00Z">
        <w:r w:rsidR="009B6BCA" w:rsidRPr="009B6BCA">
          <w:rPr>
            <w:rFonts w:ascii="Courier New" w:hAnsi="Courier New" w:cs="Courier New"/>
            <w:rtl/>
          </w:rPr>
          <w:delText>اهل فيلمان</w:delText>
        </w:r>
      </w:del>
      <w:ins w:id="7100" w:author="Transkribus" w:date="2019-12-11T14:30:00Z">
        <w:r w:rsidRPr="00EE6742">
          <w:rPr>
            <w:rFonts w:ascii="Courier New" w:hAnsi="Courier New" w:cs="Courier New"/>
            <w:rtl/>
          </w:rPr>
          <w:t>أهل فبيلان</w:t>
        </w:r>
      </w:ins>
      <w:r w:rsidRPr="00EE6742">
        <w:rPr>
          <w:rFonts w:ascii="Courier New" w:hAnsi="Courier New" w:cs="Courier New"/>
          <w:rtl/>
        </w:rPr>
        <w:t xml:space="preserve"> شهر من ال</w:t>
      </w:r>
      <w:del w:id="7101" w:author="Transkribus" w:date="2019-12-11T14:30:00Z">
        <w:r w:rsidR="009B6BCA" w:rsidRPr="009B6BCA">
          <w:rPr>
            <w:rFonts w:ascii="Courier New" w:hAnsi="Courier New" w:cs="Courier New"/>
            <w:rtl/>
          </w:rPr>
          <w:delText>جي</w:delText>
        </w:r>
      </w:del>
      <w:ins w:id="7102" w:author="Transkribus" w:date="2019-12-11T14:30:00Z">
        <w:r w:rsidRPr="00EE6742">
          <w:rPr>
            <w:rFonts w:ascii="Courier New" w:hAnsi="Courier New" w:cs="Courier New"/>
            <w:rtl/>
          </w:rPr>
          <w:t>حس</w:t>
        </w:r>
      </w:ins>
      <w:r w:rsidRPr="00EE6742">
        <w:rPr>
          <w:rFonts w:ascii="Courier New" w:hAnsi="Courier New" w:cs="Courier New"/>
          <w:rtl/>
        </w:rPr>
        <w:t>لان وكان من</w:t>
      </w:r>
      <w:del w:id="7103" w:author="Transkribus" w:date="2019-12-11T14:30:00Z">
        <w:r w:rsidR="009B6BCA" w:rsidRPr="009B6BCA">
          <w:rPr>
            <w:rFonts w:ascii="Courier New" w:hAnsi="Courier New" w:cs="Courier New"/>
            <w:rtl/>
          </w:rPr>
          <w:delText xml:space="preserve"> الاكابر المتميزين</w:delText>
        </w:r>
      </w:del>
    </w:p>
    <w:p w14:paraId="63B0C2A0" w14:textId="7A8E029E" w:rsidR="00EE6742" w:rsidRPr="00EE6742" w:rsidRDefault="00EE6742" w:rsidP="00EE6742">
      <w:pPr>
        <w:pStyle w:val="NurText"/>
        <w:bidi/>
        <w:rPr>
          <w:rFonts w:ascii="Courier New" w:hAnsi="Courier New" w:cs="Courier New"/>
        </w:rPr>
      </w:pPr>
      <w:ins w:id="7104" w:author="Transkribus" w:date="2019-12-11T14:30:00Z">
        <w:r w:rsidRPr="00EE6742">
          <w:rPr>
            <w:rFonts w:ascii="Courier New" w:hAnsi="Courier New" w:cs="Courier New"/>
            <w:rtl/>
          </w:rPr>
          <w:t>الاكار المنبز بن</w:t>
        </w:r>
      </w:ins>
      <w:r w:rsidRPr="00EE6742">
        <w:rPr>
          <w:rFonts w:ascii="Courier New" w:hAnsi="Courier New" w:cs="Courier New"/>
          <w:rtl/>
        </w:rPr>
        <w:t xml:space="preserve"> فى العلوم </w:t>
      </w:r>
      <w:del w:id="7105" w:author="Transkribus" w:date="2019-12-11T14:30:00Z">
        <w:r w:rsidR="009B6BCA" w:rsidRPr="009B6BCA">
          <w:rPr>
            <w:rFonts w:ascii="Courier New" w:hAnsi="Courier New" w:cs="Courier New"/>
            <w:rtl/>
          </w:rPr>
          <w:delText>الحكمية واصول</w:delText>
        </w:r>
      </w:del>
      <w:ins w:id="7106" w:author="Transkribus" w:date="2019-12-11T14:30:00Z">
        <w:r w:rsidRPr="00EE6742">
          <w:rPr>
            <w:rFonts w:ascii="Courier New" w:hAnsi="Courier New" w:cs="Courier New"/>
            <w:rtl/>
          </w:rPr>
          <w:t>الحكمبة وأصول</w:t>
        </w:r>
      </w:ins>
      <w:r w:rsidRPr="00EE6742">
        <w:rPr>
          <w:rFonts w:ascii="Courier New" w:hAnsi="Courier New" w:cs="Courier New"/>
          <w:rtl/>
        </w:rPr>
        <w:t xml:space="preserve"> الدين والف</w:t>
      </w:r>
      <w:del w:id="7107" w:author="Transkribus" w:date="2019-12-11T14:30:00Z">
        <w:r w:rsidR="009B6BCA" w:rsidRPr="009B6BCA">
          <w:rPr>
            <w:rFonts w:ascii="Courier New" w:hAnsi="Courier New" w:cs="Courier New"/>
            <w:rtl/>
          </w:rPr>
          <w:delText>ق</w:delText>
        </w:r>
      </w:del>
      <w:ins w:id="7108" w:author="Transkribus" w:date="2019-12-11T14:30:00Z">
        <w:r w:rsidRPr="00EE6742">
          <w:rPr>
            <w:rFonts w:ascii="Courier New" w:hAnsi="Courier New" w:cs="Courier New"/>
            <w:rtl/>
          </w:rPr>
          <w:t>ف</w:t>
        </w:r>
      </w:ins>
      <w:r w:rsidRPr="00EE6742">
        <w:rPr>
          <w:rFonts w:ascii="Courier New" w:hAnsi="Courier New" w:cs="Courier New"/>
          <w:rtl/>
        </w:rPr>
        <w:t>ه والعلم الط</w:t>
      </w:r>
      <w:del w:id="7109" w:author="Transkribus" w:date="2019-12-11T14:30:00Z">
        <w:r w:rsidR="009B6BCA" w:rsidRPr="009B6BCA">
          <w:rPr>
            <w:rFonts w:ascii="Courier New" w:hAnsi="Courier New" w:cs="Courier New"/>
            <w:rtl/>
          </w:rPr>
          <w:delText>بيع</w:delText>
        </w:r>
      </w:del>
      <w:ins w:id="7110" w:author="Transkribus" w:date="2019-12-11T14:30:00Z">
        <w:r w:rsidRPr="00EE6742">
          <w:rPr>
            <w:rFonts w:ascii="Courier New" w:hAnsi="Courier New" w:cs="Courier New"/>
            <w:rtl/>
          </w:rPr>
          <w:t>س</w:t>
        </w:r>
      </w:ins>
      <w:r w:rsidRPr="00EE6742">
        <w:rPr>
          <w:rFonts w:ascii="Courier New" w:hAnsi="Courier New" w:cs="Courier New"/>
          <w:rtl/>
        </w:rPr>
        <w:t>ى والطب</w:t>
      </w:r>
      <w:del w:id="711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112" w:author="Transkribus" w:date="2019-12-11T14:30:00Z">
        <w:r w:rsidRPr="00EE6742">
          <w:rPr>
            <w:rFonts w:ascii="Courier New" w:hAnsi="Courier New" w:cs="Courier New"/>
            <w:rtl/>
          </w:rPr>
          <w:t xml:space="preserve"> وكان معيا</w:t>
        </w:r>
      </w:ins>
    </w:p>
    <w:p w14:paraId="0F276738" w14:textId="0309EB09" w:rsidR="00EE6742" w:rsidRPr="00EE6742" w:rsidRDefault="009B6BCA" w:rsidP="00EE6742">
      <w:pPr>
        <w:pStyle w:val="NurText"/>
        <w:bidi/>
        <w:rPr>
          <w:rFonts w:ascii="Courier New" w:hAnsi="Courier New" w:cs="Courier New"/>
        </w:rPr>
      </w:pPr>
      <w:dir w:val="rtl">
        <w:dir w:val="rtl">
          <w:del w:id="7113" w:author="Transkribus" w:date="2019-12-11T14:30:00Z">
            <w:r w:rsidRPr="009B6BCA">
              <w:rPr>
                <w:rFonts w:ascii="Courier New" w:hAnsi="Courier New" w:cs="Courier New"/>
                <w:rtl/>
              </w:rPr>
              <w:delText>وكان مقيما بدمشق وهو فقيه</w:delText>
            </w:r>
          </w:del>
          <w:ins w:id="7114" w:author="Transkribus" w:date="2019-12-11T14:30:00Z">
            <w:r w:rsidR="00EE6742" w:rsidRPr="00EE6742">
              <w:rPr>
                <w:rFonts w:ascii="Courier New" w:hAnsi="Courier New" w:cs="Courier New"/>
                <w:rtl/>
              </w:rPr>
              <w:t xml:space="preserve"> بد مشق وهوفقمة</w:t>
            </w:r>
          </w:ins>
          <w:r w:rsidR="00EE6742" w:rsidRPr="00EE6742">
            <w:rPr>
              <w:rFonts w:ascii="Courier New" w:hAnsi="Courier New" w:cs="Courier New"/>
              <w:rtl/>
            </w:rPr>
            <w:t xml:space="preserve"> فى المدرسة </w:t>
          </w:r>
          <w:del w:id="7115" w:author="Transkribus" w:date="2019-12-11T14:30:00Z">
            <w:r w:rsidRPr="009B6BCA">
              <w:rPr>
                <w:rFonts w:ascii="Courier New" w:hAnsi="Courier New" w:cs="Courier New"/>
                <w:rtl/>
              </w:rPr>
              <w:delText>العذراوية داخل</w:delText>
            </w:r>
          </w:del>
          <w:ins w:id="7116" w:author="Transkribus" w:date="2019-12-11T14:30:00Z">
            <w:r w:rsidR="00EE6742" w:rsidRPr="00EE6742">
              <w:rPr>
                <w:rFonts w:ascii="Courier New" w:hAnsi="Courier New" w:cs="Courier New"/>
                <w:rtl/>
              </w:rPr>
              <w:t>العدر او بةداخل</w:t>
            </w:r>
          </w:ins>
          <w:r w:rsidR="00EE6742" w:rsidRPr="00EE6742">
            <w:rPr>
              <w:rFonts w:ascii="Courier New" w:hAnsi="Courier New" w:cs="Courier New"/>
              <w:rtl/>
            </w:rPr>
            <w:t xml:space="preserve"> باب النصر</w:t>
          </w:r>
          <w:del w:id="71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18" w:author="Transkribus" w:date="2019-12-11T14:30:00Z">
            <w:r w:rsidR="00EE6742" w:rsidRPr="00EE6742">
              <w:rPr>
                <w:rFonts w:ascii="Courier New" w:hAnsi="Courier New" w:cs="Courier New"/>
                <w:rtl/>
              </w:rPr>
              <w:t xml:space="preserve"> وله خلس المستغلين عليه فى أبو اح</w:t>
            </w:r>
          </w:ins>
        </w:dir>
      </w:dir>
    </w:p>
    <w:p w14:paraId="7D2B4478" w14:textId="77777777" w:rsidR="009B6BCA" w:rsidRPr="009B6BCA" w:rsidRDefault="009B6BCA" w:rsidP="009B6BCA">
      <w:pPr>
        <w:pStyle w:val="NurText"/>
        <w:bidi/>
        <w:rPr>
          <w:del w:id="7119" w:author="Transkribus" w:date="2019-12-11T14:30:00Z"/>
          <w:rFonts w:ascii="Courier New" w:hAnsi="Courier New" w:cs="Courier New"/>
        </w:rPr>
      </w:pPr>
      <w:dir w:val="rtl">
        <w:dir w:val="rtl">
          <w:del w:id="7120" w:author="Transkribus" w:date="2019-12-11T14:30:00Z">
            <w:r w:rsidRPr="009B6BCA">
              <w:rPr>
                <w:rFonts w:ascii="Courier New" w:hAnsi="Courier New" w:cs="Courier New"/>
                <w:rtl/>
              </w:rPr>
              <w:delText>وله مجلس للمشتغلين</w:delText>
            </w:r>
          </w:del>
          <w:ins w:id="7121" w:author="Transkribus" w:date="2019-12-11T14:30:00Z">
            <w:r w:rsidR="00EE6742" w:rsidRPr="00EE6742">
              <w:rPr>
                <w:rFonts w:ascii="Courier New" w:hAnsi="Courier New" w:cs="Courier New"/>
                <w:rtl/>
              </w:rPr>
              <w:t>العلوم والطب وفرأت</w:t>
            </w:r>
          </w:ins>
          <w:r w:rsidR="00EE6742" w:rsidRPr="00EE6742">
            <w:rPr>
              <w:rFonts w:ascii="Courier New" w:hAnsi="Courier New" w:cs="Courier New"/>
              <w:rtl/>
            </w:rPr>
            <w:t xml:space="preserve"> عليه </w:t>
          </w:r>
          <w:del w:id="7122" w:author="Transkribus" w:date="2019-12-11T14:30:00Z">
            <w:r w:rsidRPr="009B6BCA">
              <w:rPr>
                <w:rFonts w:ascii="Courier New" w:hAnsi="Courier New" w:cs="Courier New"/>
                <w:rtl/>
              </w:rPr>
              <w:delText>فى انواع</w:delText>
            </w:r>
          </w:del>
          <w:ins w:id="7123" w:author="Transkribus" w:date="2019-12-11T14:30:00Z">
            <w:r w:rsidR="00EE6742" w:rsidRPr="00EE6742">
              <w:rPr>
                <w:rFonts w:ascii="Courier New" w:hAnsi="Courier New" w:cs="Courier New"/>
                <w:rtl/>
              </w:rPr>
              <w:t>شيامن</w:t>
            </w:r>
          </w:ins>
          <w:r w:rsidR="00EE6742" w:rsidRPr="00EE6742">
            <w:rPr>
              <w:rFonts w:ascii="Courier New" w:hAnsi="Courier New" w:cs="Courier New"/>
              <w:rtl/>
            </w:rPr>
            <w:t xml:space="preserve"> العلوم </w:t>
          </w:r>
          <w:del w:id="7124" w:author="Transkribus" w:date="2019-12-11T14:30:00Z">
            <w:r w:rsidRPr="009B6BCA">
              <w:rPr>
                <w:rFonts w:ascii="Courier New" w:hAnsi="Courier New" w:cs="Courier New"/>
                <w:rtl/>
              </w:rPr>
              <w:delText>والطب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EE9BB6" w14:textId="77777777" w:rsidR="009B6BCA" w:rsidRPr="009B6BCA" w:rsidRDefault="009B6BCA" w:rsidP="009B6BCA">
      <w:pPr>
        <w:pStyle w:val="NurText"/>
        <w:bidi/>
        <w:rPr>
          <w:del w:id="7125" w:author="Transkribus" w:date="2019-12-11T14:30:00Z"/>
          <w:rFonts w:ascii="Courier New" w:hAnsi="Courier New" w:cs="Courier New"/>
        </w:rPr>
      </w:pPr>
      <w:dir w:val="rtl">
        <w:dir w:val="rtl">
          <w:del w:id="7126" w:author="Transkribus" w:date="2019-12-11T14:30:00Z">
            <w:r w:rsidRPr="009B6BCA">
              <w:rPr>
                <w:rFonts w:ascii="Courier New" w:hAnsi="Courier New" w:cs="Courier New"/>
                <w:rtl/>
              </w:rPr>
              <w:delText>وقرات عليه شيئا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AF82D1" w14:textId="3386354B" w:rsidR="00EE6742" w:rsidRPr="00EE6742" w:rsidRDefault="009B6BCA" w:rsidP="00EE6742">
      <w:pPr>
        <w:pStyle w:val="NurText"/>
        <w:bidi/>
        <w:rPr>
          <w:rFonts w:ascii="Courier New" w:hAnsi="Courier New" w:cs="Courier New"/>
        </w:rPr>
      </w:pPr>
      <w:dir w:val="rtl">
        <w:dir w:val="rtl">
          <w:del w:id="7127" w:author="Transkribus" w:date="2019-12-11T14:30:00Z">
            <w:r w:rsidRPr="009B6BCA">
              <w:rPr>
                <w:rFonts w:ascii="Courier New" w:hAnsi="Courier New" w:cs="Courier New"/>
                <w:rtl/>
              </w:rPr>
              <w:delText>وكان فصيح اللسان</w:delText>
            </w:r>
          </w:del>
          <w:ins w:id="7128" w:author="Transkribus" w:date="2019-12-11T14:30:00Z">
            <w:r w:rsidR="00EE6742" w:rsidRPr="00EE6742">
              <w:rPr>
                <w:rFonts w:ascii="Courier New" w:hAnsi="Courier New" w:cs="Courier New"/>
                <w:rtl/>
              </w:rPr>
              <w:t>الحكممبة وكمان قصيح السان</w:t>
            </w:r>
          </w:ins>
          <w:r w:rsidR="00EE6742" w:rsidRPr="00EE6742">
            <w:rPr>
              <w:rFonts w:ascii="Courier New" w:hAnsi="Courier New" w:cs="Courier New"/>
              <w:rtl/>
            </w:rPr>
            <w:t xml:space="preserve"> قوى </w:t>
          </w:r>
          <w:del w:id="7129" w:author="Transkribus" w:date="2019-12-11T14:30:00Z">
            <w:r w:rsidRPr="009B6BCA">
              <w:rPr>
                <w:rFonts w:ascii="Courier New" w:hAnsi="Courier New" w:cs="Courier New"/>
                <w:rtl/>
              </w:rPr>
              <w:delText>الذكاء كثير الاشتغال والمطالعة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130" w:author="Transkribus" w:date="2019-12-11T14:30:00Z">
            <w:r w:rsidR="00EE6742" w:rsidRPr="00EE6742">
              <w:rPr>
                <w:rFonts w:ascii="Courier New" w:hAnsi="Courier New" w:cs="Courier New"/>
                <w:rtl/>
              </w:rPr>
              <w:t>الذكماء كشر</w:t>
            </w:r>
          </w:ins>
        </w:dir>
      </w:dir>
    </w:p>
    <w:p w14:paraId="3EB75E14" w14:textId="77777777" w:rsidR="009B6BCA" w:rsidRPr="009B6BCA" w:rsidRDefault="009B6BCA" w:rsidP="009B6BCA">
      <w:pPr>
        <w:pStyle w:val="NurText"/>
        <w:bidi/>
        <w:rPr>
          <w:del w:id="7131" w:author="Transkribus" w:date="2019-12-11T14:30:00Z"/>
          <w:rFonts w:ascii="Courier New" w:hAnsi="Courier New" w:cs="Courier New"/>
        </w:rPr>
      </w:pPr>
      <w:dir w:val="rtl">
        <w:dir w:val="rtl">
          <w:del w:id="7132" w:author="Transkribus" w:date="2019-12-11T14:30:00Z">
            <w:r w:rsidRPr="009B6BCA">
              <w:rPr>
                <w:rFonts w:ascii="Courier New" w:hAnsi="Courier New" w:cs="Courier New"/>
                <w:rtl/>
              </w:rPr>
              <w:delText>واستخدم قاضيا فى مدينة بعلبك وبقى بها مديدة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3A83F5" w14:textId="1BA10B52" w:rsidR="00EE6742" w:rsidRPr="00EE6742" w:rsidRDefault="009B6BCA" w:rsidP="00EE6742">
      <w:pPr>
        <w:pStyle w:val="NurText"/>
        <w:bidi/>
        <w:rPr>
          <w:ins w:id="7133" w:author="Transkribus" w:date="2019-12-11T14:30:00Z"/>
          <w:rFonts w:ascii="Courier New" w:hAnsi="Courier New" w:cs="Courier New"/>
        </w:rPr>
      </w:pPr>
      <w:dir w:val="rtl">
        <w:dir w:val="rtl">
          <w:del w:id="7134" w:author="Transkribus" w:date="2019-12-11T14:30:00Z">
            <w:r w:rsidRPr="009B6BCA">
              <w:rPr>
                <w:rFonts w:ascii="Courier New" w:hAnsi="Courier New" w:cs="Courier New"/>
                <w:rtl/>
              </w:rPr>
              <w:delText>وكان صديقا للصاحب امين</w:delText>
            </w:r>
          </w:del>
          <w:ins w:id="7135" w:author="Transkribus" w:date="2019-12-11T14:30:00Z">
            <w:r w:rsidR="00EE6742" w:rsidRPr="00EE6742">
              <w:rPr>
                <w:rFonts w:ascii="Courier New" w:hAnsi="Courier New" w:cs="Courier New"/>
                <w:rtl/>
              </w:rPr>
              <w:t>الاشتغال والطالعة واستحدم ثاسيا فى مذية بعليل ويق بهامديده وكمان صدفة الصاحب</w:t>
            </w:r>
          </w:ins>
        </w:dir>
      </w:dir>
    </w:p>
    <w:p w14:paraId="0C3C0B67" w14:textId="77777777" w:rsidR="009B6BCA" w:rsidRPr="009B6BCA" w:rsidRDefault="00EE6742" w:rsidP="009B6BCA">
      <w:pPr>
        <w:pStyle w:val="NurText"/>
        <w:bidi/>
        <w:rPr>
          <w:del w:id="7136" w:author="Transkribus" w:date="2019-12-11T14:30:00Z"/>
          <w:rFonts w:ascii="Courier New" w:hAnsi="Courier New" w:cs="Courier New"/>
        </w:rPr>
      </w:pPr>
      <w:ins w:id="7137" w:author="Transkribus" w:date="2019-12-11T14:30:00Z">
        <w:r w:rsidRPr="00EE6742">
          <w:rPr>
            <w:rFonts w:ascii="Courier New" w:hAnsi="Courier New" w:cs="Courier New"/>
            <w:rtl/>
          </w:rPr>
          <w:lastRenderedPageBreak/>
          <w:t>أمين</w:t>
        </w:r>
      </w:ins>
      <w:r w:rsidRPr="00EE6742">
        <w:rPr>
          <w:rFonts w:ascii="Courier New" w:hAnsi="Courier New" w:cs="Courier New"/>
          <w:rtl/>
        </w:rPr>
        <w:t xml:space="preserve"> الدولة </w:t>
      </w:r>
      <w:del w:id="7138" w:author="Transkribus" w:date="2019-12-11T14:30:00Z">
        <w:r w:rsidR="009B6BCA" w:rsidRPr="009B6BCA">
          <w:rPr>
            <w:rFonts w:ascii="Courier New" w:hAnsi="Courier New" w:cs="Courier New"/>
            <w:rtl/>
          </w:rPr>
          <w:delText>وبينهما عشرة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E54DE9" w14:textId="4877602E" w:rsidR="00EE6742" w:rsidRPr="00EE6742" w:rsidRDefault="009B6BCA" w:rsidP="00EE6742">
      <w:pPr>
        <w:pStyle w:val="NurText"/>
        <w:bidi/>
        <w:rPr>
          <w:ins w:id="7139" w:author="Transkribus" w:date="2019-12-11T14:30:00Z"/>
          <w:rFonts w:ascii="Courier New" w:hAnsi="Courier New" w:cs="Courier New"/>
        </w:rPr>
      </w:pPr>
      <w:dir w:val="rtl">
        <w:dir w:val="rtl">
          <w:del w:id="7140" w:author="Transkribus" w:date="2019-12-11T14:30:00Z">
            <w:r w:rsidRPr="009B6BCA">
              <w:rPr>
                <w:rFonts w:ascii="Courier New" w:hAnsi="Courier New" w:cs="Courier New"/>
                <w:rtl/>
              </w:rPr>
              <w:delText>ولما تملك</w:delText>
            </w:r>
          </w:del>
          <w:ins w:id="7141" w:author="Transkribus" w:date="2019-12-11T14:30:00Z">
            <w:r w:rsidR="00EE6742" w:rsidRPr="00EE6742">
              <w:rPr>
                <w:rFonts w:ascii="Courier New" w:hAnsi="Courier New" w:cs="Courier New"/>
                <w:rtl/>
              </w:rPr>
              <w:t>ويمنهماعسره وما ثملك</w:t>
            </w:r>
          </w:ins>
          <w:r w:rsidR="00EE6742" w:rsidRPr="00EE6742">
            <w:rPr>
              <w:rFonts w:ascii="Courier New" w:hAnsi="Courier New" w:cs="Courier New"/>
              <w:rtl/>
            </w:rPr>
            <w:t xml:space="preserve"> السلطان الملك الصالح عماد الدين </w:t>
          </w:r>
          <w:del w:id="7142" w:author="Transkribus" w:date="2019-12-11T14:30:00Z">
            <w:r w:rsidRPr="009B6BCA">
              <w:rPr>
                <w:rFonts w:ascii="Courier New" w:hAnsi="Courier New" w:cs="Courier New"/>
                <w:rtl/>
              </w:rPr>
              <w:delText>اسماعيل دمشق وتوفى قاضى</w:delText>
            </w:r>
          </w:del>
          <w:ins w:id="7143" w:author="Transkribus" w:date="2019-12-11T14:30:00Z">
            <w:r w:rsidR="00EE6742" w:rsidRPr="00EE6742">
              <w:rPr>
                <w:rFonts w:ascii="Courier New" w:hAnsi="Courier New" w:cs="Courier New"/>
                <w:rtl/>
              </w:rPr>
              <w:t>اسمعيل ديسق ويوى</w:t>
            </w:r>
          </w:ins>
        </w:dir>
      </w:dir>
    </w:p>
    <w:p w14:paraId="6BEA9971" w14:textId="7BA5DA49" w:rsidR="00EE6742" w:rsidRPr="00EE6742" w:rsidRDefault="00EE6742" w:rsidP="00EE6742">
      <w:pPr>
        <w:pStyle w:val="NurText"/>
        <w:bidi/>
        <w:rPr>
          <w:ins w:id="7144" w:author="Transkribus" w:date="2019-12-11T14:30:00Z"/>
          <w:rFonts w:ascii="Courier New" w:hAnsi="Courier New" w:cs="Courier New"/>
        </w:rPr>
      </w:pPr>
      <w:ins w:id="7145" w:author="Transkribus" w:date="2019-12-11T14:30:00Z">
        <w:r w:rsidRPr="00EE6742">
          <w:rPr>
            <w:rFonts w:ascii="Courier New" w:hAnsi="Courier New" w:cs="Courier New"/>
            <w:rtl/>
          </w:rPr>
          <w:t>قاضسى</w:t>
        </w:r>
      </w:ins>
      <w:r w:rsidRPr="00EE6742">
        <w:rPr>
          <w:rFonts w:ascii="Courier New" w:hAnsi="Courier New" w:cs="Courier New"/>
          <w:rtl/>
        </w:rPr>
        <w:t xml:space="preserve"> القضاة شمس الدين </w:t>
      </w:r>
      <w:del w:id="7146" w:author="Transkribus" w:date="2019-12-11T14:30:00Z">
        <w:r w:rsidR="009B6BCA" w:rsidRPr="009B6BCA">
          <w:rPr>
            <w:rFonts w:ascii="Courier New" w:hAnsi="Courier New" w:cs="Courier New"/>
            <w:rtl/>
          </w:rPr>
          <w:delText>الخوبى رحمه</w:delText>
        </w:r>
      </w:del>
      <w:ins w:id="7147" w:author="Transkribus" w:date="2019-12-11T14:30:00Z">
        <w:r w:rsidRPr="00EE6742">
          <w:rPr>
            <w:rFonts w:ascii="Courier New" w:hAnsi="Courier New" w:cs="Courier New"/>
            <w:rtl/>
          </w:rPr>
          <w:t>الخوى رجمه</w:t>
        </w:r>
      </w:ins>
      <w:r w:rsidRPr="00EE6742">
        <w:rPr>
          <w:rFonts w:ascii="Courier New" w:hAnsi="Courier New" w:cs="Courier New"/>
          <w:rtl/>
        </w:rPr>
        <w:t xml:space="preserve"> الله </w:t>
      </w:r>
      <w:del w:id="7148" w:author="Transkribus" w:date="2019-12-11T14:30:00Z">
        <w:r w:rsidR="009B6BCA" w:rsidRPr="009B6BCA">
          <w:rPr>
            <w:rFonts w:ascii="Courier New" w:hAnsi="Courier New" w:cs="Courier New"/>
            <w:rtl/>
          </w:rPr>
          <w:delText>فا</w:delText>
        </w:r>
      </w:del>
      <w:ins w:id="7149" w:author="Transkribus" w:date="2019-12-11T14:30:00Z">
        <w:r w:rsidRPr="00EE6742">
          <w:rPr>
            <w:rFonts w:ascii="Courier New" w:hAnsi="Courier New" w:cs="Courier New"/>
            <w:rtl/>
          </w:rPr>
          <w:t>أ</w:t>
        </w:r>
      </w:ins>
      <w:r w:rsidRPr="00EE6742">
        <w:rPr>
          <w:rFonts w:ascii="Courier New" w:hAnsi="Courier New" w:cs="Courier New"/>
          <w:rtl/>
        </w:rPr>
        <w:t xml:space="preserve">شار الصاحب </w:t>
      </w:r>
      <w:del w:id="7150" w:author="Transkribus" w:date="2019-12-11T14:30:00Z">
        <w:r w:rsidR="009B6BCA" w:rsidRPr="009B6BCA">
          <w:rPr>
            <w:rFonts w:ascii="Courier New" w:hAnsi="Courier New" w:cs="Courier New"/>
            <w:rtl/>
          </w:rPr>
          <w:delText>ا</w:delText>
        </w:r>
      </w:del>
      <w:ins w:id="7151" w:author="Transkribus" w:date="2019-12-11T14:30:00Z">
        <w:r w:rsidRPr="00EE6742">
          <w:rPr>
            <w:rFonts w:ascii="Courier New" w:hAnsi="Courier New" w:cs="Courier New"/>
            <w:rtl/>
          </w:rPr>
          <w:t>أ</w:t>
        </w:r>
      </w:ins>
      <w:r w:rsidRPr="00EE6742">
        <w:rPr>
          <w:rFonts w:ascii="Courier New" w:hAnsi="Courier New" w:cs="Courier New"/>
          <w:rtl/>
        </w:rPr>
        <w:t xml:space="preserve">مين الدولة </w:t>
      </w:r>
      <w:del w:id="7152" w:author="Transkribus" w:date="2019-12-11T14:30:00Z">
        <w:r w:rsidR="009B6BCA" w:rsidRPr="009B6BCA">
          <w:rPr>
            <w:rFonts w:ascii="Courier New" w:hAnsi="Courier New" w:cs="Courier New"/>
            <w:rtl/>
          </w:rPr>
          <w:delText xml:space="preserve">ان يجعل موضعه فولاه </w:delText>
        </w:r>
      </w:del>
      <w:ins w:id="7153" w:author="Transkribus" w:date="2019-12-11T14:30:00Z">
        <w:r w:rsidRPr="00EE6742">
          <w:rPr>
            <w:rFonts w:ascii="Courier New" w:hAnsi="Courier New" w:cs="Courier New"/>
            <w:rtl/>
          </w:rPr>
          <w:t>بابن جعل موشيفه فولام</w:t>
        </w:r>
      </w:ins>
    </w:p>
    <w:p w14:paraId="220D6DED" w14:textId="5DECA0C8" w:rsidR="00EE6742" w:rsidRPr="00EE6742" w:rsidRDefault="00EE6742" w:rsidP="00EE6742">
      <w:pPr>
        <w:pStyle w:val="NurText"/>
        <w:bidi/>
        <w:rPr>
          <w:ins w:id="7154" w:author="Transkribus" w:date="2019-12-11T14:30:00Z"/>
          <w:rFonts w:ascii="Courier New" w:hAnsi="Courier New" w:cs="Courier New"/>
        </w:rPr>
      </w:pPr>
      <w:r w:rsidRPr="00EE6742">
        <w:rPr>
          <w:rFonts w:ascii="Courier New" w:hAnsi="Courier New" w:cs="Courier New"/>
          <w:rtl/>
        </w:rPr>
        <w:t xml:space="preserve">السلطان </w:t>
      </w:r>
      <w:del w:id="7155" w:author="Transkribus" w:date="2019-12-11T14:30:00Z">
        <w:r w:rsidR="009B6BCA" w:rsidRPr="009B6BCA">
          <w:rPr>
            <w:rFonts w:ascii="Courier New" w:hAnsi="Courier New" w:cs="Courier New"/>
            <w:rtl/>
          </w:rPr>
          <w:delText>وصار قاضى القضاة بدمشق وارتفعت</w:delText>
        </w:r>
      </w:del>
      <w:ins w:id="7156" w:author="Transkribus" w:date="2019-12-11T14:30:00Z">
        <w:r w:rsidRPr="00EE6742">
          <w:rPr>
            <w:rFonts w:ascii="Courier New" w:hAnsi="Courier New" w:cs="Courier New"/>
            <w:rtl/>
          </w:rPr>
          <w:t>وصارقاضى الفضائيبدمشق وارتفعف</w:t>
        </w:r>
      </w:ins>
      <w:r w:rsidRPr="00EE6742">
        <w:rPr>
          <w:rFonts w:ascii="Courier New" w:hAnsi="Courier New" w:cs="Courier New"/>
          <w:rtl/>
        </w:rPr>
        <w:t xml:space="preserve"> منزلته واثرى و</w:t>
      </w:r>
      <w:del w:id="7157" w:author="Transkribus" w:date="2019-12-11T14:30:00Z">
        <w:r w:rsidR="009B6BCA" w:rsidRPr="009B6BCA">
          <w:rPr>
            <w:rFonts w:ascii="Courier New" w:hAnsi="Courier New" w:cs="Courier New"/>
            <w:rtl/>
          </w:rPr>
          <w:delText>ب</w:delText>
        </w:r>
      </w:del>
      <w:ins w:id="7158" w:author="Transkribus" w:date="2019-12-11T14:30:00Z">
        <w:r w:rsidRPr="00EE6742">
          <w:rPr>
            <w:rFonts w:ascii="Courier New" w:hAnsi="Courier New" w:cs="Courier New"/>
            <w:rtl/>
          </w:rPr>
          <w:t>ي</w:t>
        </w:r>
      </w:ins>
      <w:r w:rsidRPr="00EE6742">
        <w:rPr>
          <w:rFonts w:ascii="Courier New" w:hAnsi="Courier New" w:cs="Courier New"/>
          <w:rtl/>
        </w:rPr>
        <w:t>ق</w:t>
      </w:r>
      <w:del w:id="7159" w:author="Transkribus" w:date="2019-12-11T14:30:00Z">
        <w:r w:rsidR="009B6BCA" w:rsidRPr="009B6BCA">
          <w:rPr>
            <w:rFonts w:ascii="Courier New" w:hAnsi="Courier New" w:cs="Courier New"/>
            <w:rtl/>
          </w:rPr>
          <w:delText>ى</w:delText>
        </w:r>
      </w:del>
      <w:r w:rsidRPr="00EE6742">
        <w:rPr>
          <w:rFonts w:ascii="Courier New" w:hAnsi="Courier New" w:cs="Courier New"/>
          <w:rtl/>
        </w:rPr>
        <w:t xml:space="preserve"> كذلك </w:t>
      </w:r>
      <w:del w:id="7160" w:author="Transkribus" w:date="2019-12-11T14:30:00Z">
        <w:r w:rsidR="009B6BCA" w:rsidRPr="009B6BCA">
          <w:rPr>
            <w:rFonts w:ascii="Courier New" w:hAnsi="Courier New" w:cs="Courier New"/>
            <w:rtl/>
          </w:rPr>
          <w:delText xml:space="preserve">مدة وكان كثير </w:delText>
        </w:r>
      </w:del>
      <w:ins w:id="7161" w:author="Transkribus" w:date="2019-12-11T14:30:00Z">
        <w:r w:rsidRPr="00EE6742">
          <w:rPr>
            <w:rFonts w:ascii="Courier New" w:hAnsi="Courier New" w:cs="Courier New"/>
            <w:rtl/>
          </w:rPr>
          <w:t>مذة وكمان كشير</w:t>
        </w:r>
      </w:ins>
    </w:p>
    <w:p w14:paraId="783EE9E5" w14:textId="262E1F0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الناس </w:t>
      </w:r>
      <w:del w:id="7162" w:author="Transkribus" w:date="2019-12-11T14:30:00Z">
        <w:r w:rsidR="009B6BCA" w:rsidRPr="009B6BCA">
          <w:rPr>
            <w:rFonts w:ascii="Courier New" w:hAnsi="Courier New" w:cs="Courier New"/>
            <w:rtl/>
          </w:rPr>
          <w:delText>يت</w:delText>
        </w:r>
      </w:del>
      <w:ins w:id="7163" w:author="Transkribus" w:date="2019-12-11T14:30:00Z">
        <w:r w:rsidRPr="00EE6742">
          <w:rPr>
            <w:rFonts w:ascii="Courier New" w:hAnsi="Courier New" w:cs="Courier New"/>
            <w:rtl/>
          </w:rPr>
          <w:t>بنط</w:t>
        </w:r>
      </w:ins>
      <w:r w:rsidRPr="00EE6742">
        <w:rPr>
          <w:rFonts w:ascii="Courier New" w:hAnsi="Courier New" w:cs="Courier New"/>
          <w:rtl/>
        </w:rPr>
        <w:t xml:space="preserve">ظلمون منه ويشكون </w:t>
      </w:r>
      <w:del w:id="7164" w:author="Transkribus" w:date="2019-12-11T14:30:00Z">
        <w:r w:rsidR="009B6BCA" w:rsidRPr="009B6BCA">
          <w:rPr>
            <w:rFonts w:ascii="Courier New" w:hAnsi="Courier New" w:cs="Courier New"/>
            <w:rtl/>
          </w:rPr>
          <w:delText>سيرته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165" w:author="Transkribus" w:date="2019-12-11T14:30:00Z">
        <w:r w:rsidRPr="00EE6742">
          <w:rPr>
            <w:rFonts w:ascii="Courier New" w:hAnsi="Courier New" w:cs="Courier New"/>
            <w:rtl/>
          </w:rPr>
          <w:t>شيريه وبالجلة بان الحال ثادى بص الى أبن قيس عليسه</w:t>
        </w:r>
      </w:ins>
    </w:p>
    <w:p w14:paraId="6F2A8208" w14:textId="77777777" w:rsidR="009B6BCA" w:rsidRPr="009B6BCA" w:rsidRDefault="009B6BCA" w:rsidP="009B6BCA">
      <w:pPr>
        <w:pStyle w:val="NurText"/>
        <w:bidi/>
        <w:rPr>
          <w:del w:id="7166" w:author="Transkribus" w:date="2019-12-11T14:30:00Z"/>
          <w:rFonts w:ascii="Courier New" w:hAnsi="Courier New" w:cs="Courier New"/>
        </w:rPr>
      </w:pPr>
      <w:dir w:val="rtl">
        <w:dir w:val="rtl">
          <w:del w:id="7167" w:author="Transkribus" w:date="2019-12-11T14:30:00Z">
            <w:r w:rsidRPr="009B6BCA">
              <w:rPr>
                <w:rFonts w:ascii="Courier New" w:hAnsi="Courier New" w:cs="Courier New"/>
                <w:rtl/>
              </w:rPr>
              <w:delText>وبالجملة فان الحال تادى به الى ان قبض عليه وقتل رحمه الله فى ايام</w:delText>
            </w:r>
          </w:del>
          <w:ins w:id="7168" w:author="Transkribus" w:date="2019-12-11T14:30:00Z">
            <w:r w:rsidR="00EE6742" w:rsidRPr="00EE6742">
              <w:rPr>
                <w:rFonts w:ascii="Courier New" w:hAnsi="Courier New" w:cs="Courier New"/>
                <w:rtl/>
              </w:rPr>
              <w:t>وفقل رجمه الله فى أيام</w:t>
            </w:r>
          </w:ins>
          <w:r w:rsidR="00EE6742" w:rsidRPr="00EE6742">
            <w:rPr>
              <w:rFonts w:ascii="Courier New" w:hAnsi="Courier New" w:cs="Courier New"/>
              <w:rtl/>
            </w:rPr>
            <w:t xml:space="preserve"> الملك الصالح اسم</w:t>
          </w:r>
          <w:del w:id="7169"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عيل </w:t>
          </w:r>
          <w:del w:id="71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9FFD5D" w14:textId="140020DA" w:rsidR="00EE6742" w:rsidRPr="00EE6742" w:rsidRDefault="009B6BCA" w:rsidP="00EE6742">
      <w:pPr>
        <w:pStyle w:val="NurText"/>
        <w:bidi/>
        <w:rPr>
          <w:ins w:id="7171" w:author="Transkribus" w:date="2019-12-11T14:30:00Z"/>
          <w:rFonts w:ascii="Courier New" w:hAnsi="Courier New" w:cs="Courier New"/>
        </w:rPr>
      </w:pPr>
      <w:dir w:val="rtl">
        <w:dir w:val="rtl">
          <w:r w:rsidR="00EE6742" w:rsidRPr="00EE6742">
            <w:rPr>
              <w:rFonts w:ascii="Courier New" w:hAnsi="Courier New" w:cs="Courier New"/>
              <w:rtl/>
            </w:rPr>
            <w:t xml:space="preserve">وكان </w:t>
          </w:r>
          <w:del w:id="7172" w:author="Transkribus" w:date="2019-12-11T14:30:00Z">
            <w:r w:rsidRPr="009B6BCA">
              <w:rPr>
                <w:rFonts w:ascii="Courier New" w:hAnsi="Courier New" w:cs="Courier New"/>
                <w:rtl/>
              </w:rPr>
              <w:delText>قد وقع</w:delText>
            </w:r>
          </w:del>
          <w:ins w:id="7173" w:author="Transkribus" w:date="2019-12-11T14:30:00Z">
            <w:r w:rsidR="00EE6742" w:rsidRPr="00EE6742">
              <w:rPr>
                <w:rFonts w:ascii="Courier New" w:hAnsi="Courier New" w:cs="Courier New"/>
                <w:rtl/>
              </w:rPr>
              <w:t>قدوقم</w:t>
            </w:r>
          </w:ins>
          <w:r w:rsidR="00EE6742" w:rsidRPr="00EE6742">
            <w:rPr>
              <w:rFonts w:ascii="Courier New" w:hAnsi="Courier New" w:cs="Courier New"/>
              <w:rtl/>
            </w:rPr>
            <w:t xml:space="preserve"> بين القاضى رفيع الدين وبين الوزير</w:t>
          </w:r>
          <w:del w:id="7174" w:author="Transkribus" w:date="2019-12-11T14:30:00Z">
            <w:r w:rsidRPr="009B6BCA">
              <w:rPr>
                <w:rFonts w:ascii="Courier New" w:hAnsi="Courier New" w:cs="Courier New"/>
                <w:rtl/>
              </w:rPr>
              <w:delText xml:space="preserve"> ا</w:delText>
            </w:r>
          </w:del>
        </w:dir>
      </w:dir>
    </w:p>
    <w:p w14:paraId="34C7A656" w14:textId="64B6027B" w:rsidR="00EE6742" w:rsidRPr="00EE6742" w:rsidRDefault="00EE6742" w:rsidP="00EE6742">
      <w:pPr>
        <w:pStyle w:val="NurText"/>
        <w:bidi/>
        <w:rPr>
          <w:rFonts w:ascii="Courier New" w:hAnsi="Courier New" w:cs="Courier New"/>
        </w:rPr>
      </w:pPr>
      <w:ins w:id="7175" w:author="Transkribus" w:date="2019-12-11T14:30:00Z">
        <w:r w:rsidRPr="00EE6742">
          <w:rPr>
            <w:rFonts w:ascii="Courier New" w:hAnsi="Courier New" w:cs="Courier New"/>
            <w:rtl/>
          </w:rPr>
          <w:t>أ</w:t>
        </w:r>
      </w:ins>
      <w:r w:rsidRPr="00EE6742">
        <w:rPr>
          <w:rFonts w:ascii="Courier New" w:hAnsi="Courier New" w:cs="Courier New"/>
          <w:rtl/>
        </w:rPr>
        <w:t xml:space="preserve">مين الدولة </w:t>
      </w:r>
      <w:del w:id="7176" w:author="Transkribus" w:date="2019-12-11T14:30:00Z">
        <w:r w:rsidR="009B6BCA" w:rsidRPr="009B6BCA">
          <w:rPr>
            <w:rFonts w:ascii="Courier New" w:hAnsi="Courier New" w:cs="Courier New"/>
            <w:rtl/>
          </w:rPr>
          <w:delText>فبعثوه تحت</w:delText>
        </w:r>
      </w:del>
      <w:ins w:id="7177" w:author="Transkribus" w:date="2019-12-11T14:30:00Z">
        <w:r w:rsidRPr="00EE6742">
          <w:rPr>
            <w:rFonts w:ascii="Courier New" w:hAnsi="Courier New" w:cs="Courier New"/>
            <w:rtl/>
          </w:rPr>
          <w:t>يعيوة حب</w:t>
        </w:r>
      </w:ins>
      <w:r w:rsidRPr="00EE6742">
        <w:rPr>
          <w:rFonts w:ascii="Courier New" w:hAnsi="Courier New" w:cs="Courier New"/>
          <w:rtl/>
        </w:rPr>
        <w:t xml:space="preserve"> الحوطة مع رجال عوامله الى </w:t>
      </w:r>
      <w:del w:id="7178" w:author="Transkribus" w:date="2019-12-11T14:30:00Z">
        <w:r w:rsidR="009B6BCA" w:rsidRPr="009B6BCA">
          <w:rPr>
            <w:rFonts w:ascii="Courier New" w:hAnsi="Courier New" w:cs="Courier New"/>
            <w:rtl/>
          </w:rPr>
          <w:delText>قريب بعلبك فى موضع فيه هوة عظيمة لا يعرف لها قعر يقال لها مغارة افقه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179" w:author="Transkribus" w:date="2019-12-11T14:30:00Z">
        <w:r w:rsidRPr="00EE6742">
          <w:rPr>
            <w:rFonts w:ascii="Courier New" w:hAnsi="Courier New" w:cs="Courier New"/>
            <w:rtl/>
          </w:rPr>
          <w:t>عريب بعليلك فى موضيع فيه هوم عنليمة</w:t>
        </w:r>
      </w:ins>
    </w:p>
    <w:p w14:paraId="6A450B01" w14:textId="0A8FA05B" w:rsidR="00EE6742" w:rsidRPr="00EE6742" w:rsidRDefault="009B6BCA" w:rsidP="00EE6742">
      <w:pPr>
        <w:pStyle w:val="NurText"/>
        <w:bidi/>
        <w:rPr>
          <w:ins w:id="7180" w:author="Transkribus" w:date="2019-12-11T14:30:00Z"/>
          <w:rFonts w:ascii="Courier New" w:hAnsi="Courier New" w:cs="Courier New"/>
        </w:rPr>
      </w:pPr>
      <w:dir w:val="rtl">
        <w:dir w:val="rtl">
          <w:del w:id="7181" w:author="Transkribus" w:date="2019-12-11T14:30:00Z">
            <w:r w:rsidRPr="009B6BCA">
              <w:rPr>
                <w:rFonts w:ascii="Courier New" w:hAnsi="Courier New" w:cs="Courier New"/>
                <w:rtl/>
              </w:rPr>
              <w:delText>وكانوا امروهم بما يفعلونه به</w:delText>
            </w:r>
          </w:del>
          <w:ins w:id="7182" w:author="Transkribus" w:date="2019-12-11T14:30:00Z">
            <w:r w:rsidR="00EE6742" w:rsidRPr="00EE6742">
              <w:rPr>
                <w:rFonts w:ascii="Courier New" w:hAnsi="Courier New" w:cs="Courier New"/>
                <w:rtl/>
              </w:rPr>
              <w:t>رمعرف لها قعر يقال الهامغارة القه وكابواامروهم ثمايفعلونة ه</w:t>
            </w:r>
          </w:ins>
          <w:r w:rsidR="00EE6742" w:rsidRPr="00EE6742">
            <w:rPr>
              <w:rFonts w:ascii="Courier New" w:hAnsi="Courier New" w:cs="Courier New"/>
              <w:rtl/>
            </w:rPr>
            <w:t xml:space="preserve"> فكتفوه ثم </w:t>
          </w:r>
          <w:del w:id="7183" w:author="Transkribus" w:date="2019-12-11T14:30:00Z">
            <w:r w:rsidRPr="009B6BCA">
              <w:rPr>
                <w:rFonts w:ascii="Courier New" w:hAnsi="Courier New" w:cs="Courier New"/>
                <w:rtl/>
              </w:rPr>
              <w:delText>دفعوه</w:delText>
            </w:r>
          </w:del>
          <w:ins w:id="7184" w:author="Transkribus" w:date="2019-12-11T14:30:00Z">
            <w:r w:rsidR="00EE6742" w:rsidRPr="00EE6742">
              <w:rPr>
                <w:rFonts w:ascii="Courier New" w:hAnsi="Courier New" w:cs="Courier New"/>
                <w:rtl/>
              </w:rPr>
              <w:t>ذفدوة</w:t>
            </w:r>
          </w:ins>
          <w:r w:rsidR="00EE6742" w:rsidRPr="00EE6742">
            <w:rPr>
              <w:rFonts w:ascii="Courier New" w:hAnsi="Courier New" w:cs="Courier New"/>
              <w:rtl/>
            </w:rPr>
            <w:t xml:space="preserve"> فى</w:t>
          </w:r>
        </w:dir>
      </w:dir>
    </w:p>
    <w:p w14:paraId="75C4166D" w14:textId="77777777" w:rsidR="00EE6742" w:rsidRPr="00EE6742" w:rsidRDefault="00EE6742" w:rsidP="00EE6742">
      <w:pPr>
        <w:pStyle w:val="NurText"/>
        <w:bidi/>
        <w:rPr>
          <w:ins w:id="7185" w:author="Transkribus" w:date="2019-12-11T14:30:00Z"/>
          <w:rFonts w:ascii="Courier New" w:hAnsi="Courier New" w:cs="Courier New"/>
        </w:rPr>
      </w:pPr>
      <w:ins w:id="7186" w:author="Transkribus" w:date="2019-12-11T14:30:00Z">
        <w:r w:rsidRPr="00EE6742">
          <w:rPr>
            <w:rFonts w:ascii="Courier New" w:hAnsi="Courier New" w:cs="Courier New"/>
            <w:rtl/>
          </w:rPr>
          <w:t>١٧٢</w:t>
        </w:r>
      </w:ins>
    </w:p>
    <w:p w14:paraId="7E9D5778" w14:textId="43077616" w:rsidR="00EE6742" w:rsidRPr="00EE6742" w:rsidRDefault="00EE6742" w:rsidP="00EE6742">
      <w:pPr>
        <w:pStyle w:val="NurText"/>
        <w:bidi/>
        <w:rPr>
          <w:rFonts w:ascii="Courier New" w:hAnsi="Courier New" w:cs="Courier New"/>
        </w:rPr>
      </w:pPr>
      <w:r w:rsidRPr="00EE6742">
        <w:rPr>
          <w:rFonts w:ascii="Courier New" w:hAnsi="Courier New" w:cs="Courier New"/>
          <w:rtl/>
        </w:rPr>
        <w:t>وسطها</w:t>
      </w:r>
      <w:del w:id="718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188" w:author="Transkribus" w:date="2019-12-11T14:30:00Z">
        <w:r w:rsidRPr="00EE6742">
          <w:rPr>
            <w:rFonts w:ascii="Courier New" w:hAnsi="Courier New" w:cs="Courier New"/>
            <w:rtl/>
          </w:rPr>
          <w:t xml:space="preserve"> وحدتنايعس الدين كاتوامعة الصلاد قي فى تلك الهزة حطم فى تروله وكاله تعلق فى</w:t>
        </w:r>
      </w:ins>
    </w:p>
    <w:p w14:paraId="1049F838" w14:textId="77777777" w:rsidR="009B6BCA" w:rsidRPr="009B6BCA" w:rsidRDefault="009B6BCA" w:rsidP="009B6BCA">
      <w:pPr>
        <w:pStyle w:val="NurText"/>
        <w:bidi/>
        <w:rPr>
          <w:del w:id="7189" w:author="Transkribus" w:date="2019-12-11T14:30:00Z"/>
          <w:rFonts w:ascii="Courier New" w:hAnsi="Courier New" w:cs="Courier New"/>
        </w:rPr>
      </w:pPr>
      <w:dir w:val="rtl">
        <w:dir w:val="rtl">
          <w:del w:id="7190" w:author="Transkribus" w:date="2019-12-11T14:30:00Z">
            <w:r w:rsidRPr="009B6BCA">
              <w:rPr>
                <w:rFonts w:ascii="Courier New" w:hAnsi="Courier New" w:cs="Courier New"/>
                <w:rtl/>
              </w:rPr>
              <w:delText>وحدثنا بعض الذين كانوا معه انه لما دفع فى تلك الهوة تحطم فى نزوله وكانه تعلق فى بعض جوانبها اسفل بثيابه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C4481A" w14:textId="77777777" w:rsidR="009B6BCA" w:rsidRPr="009B6BCA" w:rsidRDefault="009B6BCA" w:rsidP="009B6BCA">
      <w:pPr>
        <w:pStyle w:val="NurText"/>
        <w:bidi/>
        <w:rPr>
          <w:del w:id="7191" w:author="Transkribus" w:date="2019-12-11T14:30:00Z"/>
          <w:rFonts w:ascii="Courier New" w:hAnsi="Courier New" w:cs="Courier New"/>
        </w:rPr>
      </w:pPr>
      <w:dir w:val="rtl">
        <w:dir w:val="rtl">
          <w:del w:id="7192" w:author="Transkribus" w:date="2019-12-11T14:30:00Z">
            <w:r w:rsidRPr="009B6BCA">
              <w:rPr>
                <w:rFonts w:ascii="Courier New" w:hAnsi="Courier New" w:cs="Courier New"/>
                <w:rtl/>
              </w:rPr>
              <w:delText>قال فبقينا نسمع انينه نحو ثلاثة ايام وكلما مر يضعف ويخفى حتى تحققنا من موته ورجعنا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318ACE" w14:textId="050EB310" w:rsidR="00EE6742" w:rsidRPr="00EE6742" w:rsidRDefault="009B6BCA" w:rsidP="00EE6742">
      <w:pPr>
        <w:pStyle w:val="NurText"/>
        <w:bidi/>
        <w:rPr>
          <w:ins w:id="7193" w:author="Transkribus" w:date="2019-12-11T14:30:00Z"/>
          <w:rFonts w:ascii="Courier New" w:hAnsi="Courier New" w:cs="Courier New"/>
        </w:rPr>
      </w:pPr>
      <w:dir w:val="rtl">
        <w:dir w:val="rtl">
          <w:del w:id="7194" w:author="Transkribus" w:date="2019-12-11T14:30:00Z">
            <w:r w:rsidRPr="009B6BCA">
              <w:rPr>
                <w:rFonts w:ascii="Courier New" w:hAnsi="Courier New" w:cs="Courier New"/>
                <w:rtl/>
              </w:rPr>
              <w:delText>اقول ومن عجيب ما يحكى ان</w:delText>
            </w:r>
          </w:del>
          <w:ins w:id="7195" w:author="Transkribus" w:date="2019-12-11T14:30:00Z">
            <w:r w:rsidR="00EE6742" w:rsidRPr="00EE6742">
              <w:rPr>
                <w:rFonts w:ascii="Courier New" w:hAnsi="Courier New" w:cs="Courier New"/>
                <w:rtl/>
              </w:rPr>
              <w:t>ابقض حوانيها أسفل بتبانه قال فيعيناتسمر أنيته محوتلاثة أيام وكاسامر بسعف ويحفى</w:t>
            </w:r>
          </w:ins>
        </w:dir>
      </w:dir>
    </w:p>
    <w:p w14:paraId="08A6F68D" w14:textId="0E09C7E6" w:rsidR="00EE6742" w:rsidRPr="00EE6742" w:rsidRDefault="00EE6742" w:rsidP="00EE6742">
      <w:pPr>
        <w:pStyle w:val="NurText"/>
        <w:bidi/>
        <w:rPr>
          <w:ins w:id="7196" w:author="Transkribus" w:date="2019-12-11T14:30:00Z"/>
          <w:rFonts w:ascii="Courier New" w:hAnsi="Courier New" w:cs="Courier New"/>
        </w:rPr>
      </w:pPr>
      <w:ins w:id="7197" w:author="Transkribus" w:date="2019-12-11T14:30:00Z">
        <w:r w:rsidRPr="00EE6742">
          <w:rPr>
            <w:rFonts w:ascii="Courier New" w:hAnsi="Courier New" w:cs="Courier New"/>
            <w:rtl/>
          </w:rPr>
          <w:t>ى سحفقناهوبه ورجعناعنة اأقول أو من مجحيب ماحكى أن</w:t>
        </w:r>
      </w:ins>
      <w:r w:rsidRPr="00EE6742">
        <w:rPr>
          <w:rFonts w:ascii="Courier New" w:hAnsi="Courier New" w:cs="Courier New"/>
          <w:rtl/>
        </w:rPr>
        <w:t xml:space="preserve"> القاضى رفيع الدين و</w:t>
      </w:r>
      <w:ins w:id="7198" w:author="Transkribus" w:date="2019-12-11T14:30:00Z">
        <w:r w:rsidRPr="00EE6742">
          <w:rPr>
            <w:rFonts w:ascii="Courier New" w:hAnsi="Courier New" w:cs="Courier New"/>
            <w:rtl/>
          </w:rPr>
          <w:t>و</w:t>
        </w:r>
      </w:ins>
      <w:r w:rsidRPr="00EE6742">
        <w:rPr>
          <w:rFonts w:ascii="Courier New" w:hAnsi="Courier New" w:cs="Courier New"/>
          <w:rtl/>
        </w:rPr>
        <w:t>ق</w:t>
      </w:r>
      <w:del w:id="7199" w:author="Transkribus" w:date="2019-12-11T14:30:00Z">
        <w:r w:rsidR="009B6BCA" w:rsidRPr="009B6BCA">
          <w:rPr>
            <w:rFonts w:ascii="Courier New" w:hAnsi="Courier New" w:cs="Courier New"/>
            <w:rtl/>
          </w:rPr>
          <w:delText>ف</w:delText>
        </w:r>
      </w:del>
      <w:r w:rsidRPr="00EE6742">
        <w:rPr>
          <w:rFonts w:ascii="Courier New" w:hAnsi="Courier New" w:cs="Courier New"/>
          <w:rtl/>
        </w:rPr>
        <w:t xml:space="preserve"> على</w:t>
      </w:r>
      <w:del w:id="7200" w:author="Transkribus" w:date="2019-12-11T14:30:00Z">
        <w:r w:rsidR="009B6BCA" w:rsidRPr="009B6BCA">
          <w:rPr>
            <w:rFonts w:ascii="Courier New" w:hAnsi="Courier New" w:cs="Courier New"/>
            <w:rtl/>
          </w:rPr>
          <w:delText xml:space="preserve"> نسخة</w:delText>
        </w:r>
      </w:del>
    </w:p>
    <w:p w14:paraId="084D407D" w14:textId="58E76F87" w:rsidR="00EE6742" w:rsidRPr="00EE6742" w:rsidRDefault="00EE6742" w:rsidP="00EE6742">
      <w:pPr>
        <w:pStyle w:val="NurText"/>
        <w:bidi/>
        <w:rPr>
          <w:ins w:id="7201" w:author="Transkribus" w:date="2019-12-11T14:30:00Z"/>
          <w:rFonts w:ascii="Courier New" w:hAnsi="Courier New" w:cs="Courier New"/>
        </w:rPr>
      </w:pPr>
      <w:ins w:id="7202" w:author="Transkribus" w:date="2019-12-11T14:30:00Z">
        <w:r w:rsidRPr="00EE6742">
          <w:rPr>
            <w:rFonts w:ascii="Courier New" w:hAnsi="Courier New" w:cs="Courier New"/>
            <w:rtl/>
          </w:rPr>
          <w:t>اسحة</w:t>
        </w:r>
      </w:ins>
      <w:r w:rsidRPr="00EE6742">
        <w:rPr>
          <w:rFonts w:ascii="Courier New" w:hAnsi="Courier New" w:cs="Courier New"/>
          <w:rtl/>
        </w:rPr>
        <w:t xml:space="preserve"> من هذا الكتاب بح</w:t>
      </w:r>
      <w:del w:id="7203" w:author="Transkribus" w:date="2019-12-11T14:30:00Z">
        <w:r w:rsidR="009B6BCA" w:rsidRPr="009B6BCA">
          <w:rPr>
            <w:rFonts w:ascii="Courier New" w:hAnsi="Courier New" w:cs="Courier New"/>
            <w:rtl/>
          </w:rPr>
          <w:delText>ض</w:delText>
        </w:r>
      </w:del>
      <w:ins w:id="7204" w:author="Transkribus" w:date="2019-12-11T14:30:00Z">
        <w:r w:rsidRPr="00EE6742">
          <w:rPr>
            <w:rFonts w:ascii="Courier New" w:hAnsi="Courier New" w:cs="Courier New"/>
            <w:rtl/>
          </w:rPr>
          <w:t>ص</w:t>
        </w:r>
      </w:ins>
      <w:r w:rsidRPr="00EE6742">
        <w:rPr>
          <w:rFonts w:ascii="Courier New" w:hAnsi="Courier New" w:cs="Courier New"/>
          <w:rtl/>
        </w:rPr>
        <w:t>ورى وما ك</w:t>
      </w:r>
      <w:del w:id="7205"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ins w:id="7206" w:author="Transkribus" w:date="2019-12-11T14:30:00Z">
        <w:r w:rsidRPr="00EE6742">
          <w:rPr>
            <w:rFonts w:ascii="Courier New" w:hAnsi="Courier New" w:cs="Courier New"/>
            <w:rtl/>
          </w:rPr>
          <w:t>ت</w:t>
        </w:r>
      </w:ins>
      <w:r w:rsidRPr="00EE6742">
        <w:rPr>
          <w:rFonts w:ascii="Courier New" w:hAnsi="Courier New" w:cs="Courier New"/>
          <w:rtl/>
        </w:rPr>
        <w:t xml:space="preserve"> ذكرته فى </w:t>
      </w:r>
      <w:del w:id="7207" w:author="Transkribus" w:date="2019-12-11T14:30:00Z">
        <w:r w:rsidR="009B6BCA" w:rsidRPr="009B6BCA">
          <w:rPr>
            <w:rFonts w:ascii="Courier New" w:hAnsi="Courier New" w:cs="Courier New"/>
            <w:rtl/>
          </w:rPr>
          <w:delText>تلك النسخة فطالع</w:delText>
        </w:r>
      </w:del>
      <w:ins w:id="7208" w:author="Transkribus" w:date="2019-12-11T14:30:00Z">
        <w:r w:rsidRPr="00EE6742">
          <w:rPr>
            <w:rFonts w:ascii="Courier New" w:hAnsi="Courier New" w:cs="Courier New"/>
            <w:rtl/>
          </w:rPr>
          <w:t>ملك النبييفة فطالير</w:t>
        </w:r>
      </w:ins>
      <w:r w:rsidRPr="00EE6742">
        <w:rPr>
          <w:rFonts w:ascii="Courier New" w:hAnsi="Courier New" w:cs="Courier New"/>
          <w:rtl/>
        </w:rPr>
        <w:t xml:space="preserve"> فيه </w:t>
      </w:r>
      <w:del w:id="7209" w:author="Transkribus" w:date="2019-12-11T14:30:00Z">
        <w:r w:rsidR="009B6BCA" w:rsidRPr="009B6BCA">
          <w:rPr>
            <w:rFonts w:ascii="Courier New" w:hAnsi="Courier New" w:cs="Courier New"/>
            <w:rtl/>
          </w:rPr>
          <w:delText>ولما وقف</w:delText>
        </w:r>
      </w:del>
      <w:ins w:id="7210" w:author="Transkribus" w:date="2019-12-11T14:30:00Z">
        <w:r w:rsidRPr="00EE6742">
          <w:rPr>
            <w:rFonts w:ascii="Courier New" w:hAnsi="Courier New" w:cs="Courier New"/>
            <w:rtl/>
          </w:rPr>
          <w:t>ولماوقفت</w:t>
        </w:r>
      </w:ins>
      <w:r w:rsidRPr="00EE6742">
        <w:rPr>
          <w:rFonts w:ascii="Courier New" w:hAnsi="Courier New" w:cs="Courier New"/>
          <w:rtl/>
        </w:rPr>
        <w:t xml:space="preserve"> على</w:t>
      </w:r>
      <w:del w:id="7211" w:author="Transkribus" w:date="2019-12-11T14:30:00Z">
        <w:r w:rsidR="009B6BCA" w:rsidRPr="009B6BCA">
          <w:rPr>
            <w:rFonts w:ascii="Courier New" w:hAnsi="Courier New" w:cs="Courier New"/>
            <w:rtl/>
          </w:rPr>
          <w:delText xml:space="preserve"> اخبار</w:delText>
        </w:r>
      </w:del>
    </w:p>
    <w:p w14:paraId="16AFB6E8" w14:textId="5D29FFDF" w:rsidR="00EE6742" w:rsidRPr="00EE6742" w:rsidRDefault="00EE6742" w:rsidP="00EE6742">
      <w:pPr>
        <w:pStyle w:val="NurText"/>
        <w:bidi/>
        <w:rPr>
          <w:ins w:id="7212" w:author="Transkribus" w:date="2019-12-11T14:30:00Z"/>
          <w:rFonts w:ascii="Courier New" w:hAnsi="Courier New" w:cs="Courier New"/>
        </w:rPr>
      </w:pPr>
      <w:ins w:id="7213" w:author="Transkribus" w:date="2019-12-11T14:30:00Z">
        <w:r w:rsidRPr="00EE6742">
          <w:rPr>
            <w:rFonts w:ascii="Courier New" w:hAnsi="Courier New" w:cs="Courier New"/>
            <w:rtl/>
          </w:rPr>
          <w:t>اجيار</w:t>
        </w:r>
      </w:ins>
      <w:r w:rsidRPr="00EE6742">
        <w:rPr>
          <w:rFonts w:ascii="Courier New" w:hAnsi="Courier New" w:cs="Courier New"/>
          <w:rtl/>
        </w:rPr>
        <w:t xml:space="preserve"> شهاب الدين السهروردى </w:t>
      </w:r>
      <w:del w:id="7214" w:author="Transkribus" w:date="2019-12-11T14:30:00Z">
        <w:r w:rsidR="009B6BCA" w:rsidRPr="009B6BCA">
          <w:rPr>
            <w:rFonts w:ascii="Courier New" w:hAnsi="Courier New" w:cs="Courier New"/>
            <w:rtl/>
          </w:rPr>
          <w:delText>تا</w:delText>
        </w:r>
      </w:del>
      <w:r w:rsidRPr="00EE6742">
        <w:rPr>
          <w:rFonts w:ascii="Courier New" w:hAnsi="Courier New" w:cs="Courier New"/>
          <w:rtl/>
        </w:rPr>
        <w:t>ث</w:t>
      </w:r>
      <w:ins w:id="7215" w:author="Transkribus" w:date="2019-12-11T14:30:00Z">
        <w:r w:rsidRPr="00EE6742">
          <w:rPr>
            <w:rFonts w:ascii="Courier New" w:hAnsi="Courier New" w:cs="Courier New"/>
            <w:rtl/>
          </w:rPr>
          <w:t>ات</w:t>
        </w:r>
      </w:ins>
      <w:r w:rsidRPr="00EE6742">
        <w:rPr>
          <w:rFonts w:ascii="Courier New" w:hAnsi="Courier New" w:cs="Courier New"/>
          <w:rtl/>
        </w:rPr>
        <w:t xml:space="preserve">ر من ذلك وقال لى </w:t>
      </w:r>
      <w:del w:id="7216" w:author="Transkribus" w:date="2019-12-11T14:30:00Z">
        <w:r w:rsidR="009B6BCA" w:rsidRPr="009B6BCA">
          <w:rPr>
            <w:rFonts w:ascii="Courier New" w:hAnsi="Courier New" w:cs="Courier New"/>
            <w:rtl/>
          </w:rPr>
          <w:delText xml:space="preserve">ذكرت هذا وغيره افضل منه ما ذكرته </w:delText>
        </w:r>
      </w:del>
      <w:ins w:id="7217" w:author="Transkribus" w:date="2019-12-11T14:30:00Z">
        <w:r w:rsidRPr="00EE6742">
          <w:rPr>
            <w:rFonts w:ascii="Courier New" w:hAnsi="Courier New" w:cs="Courier New"/>
            <w:rtl/>
          </w:rPr>
          <w:t>ذكرب هذ اوغيرة أفضل منهماد كمرة</w:t>
        </w:r>
      </w:ins>
    </w:p>
    <w:p w14:paraId="2F4A0094" w14:textId="77777777" w:rsidR="009B6BCA" w:rsidRPr="009B6BCA" w:rsidRDefault="00EE6742" w:rsidP="009B6BCA">
      <w:pPr>
        <w:pStyle w:val="NurText"/>
        <w:bidi/>
        <w:rPr>
          <w:del w:id="7218" w:author="Transkribus" w:date="2019-12-11T14:30:00Z"/>
          <w:rFonts w:ascii="Courier New" w:hAnsi="Courier New" w:cs="Courier New"/>
        </w:rPr>
      </w:pPr>
      <w:r w:rsidRPr="00EE6742">
        <w:rPr>
          <w:rFonts w:ascii="Courier New" w:hAnsi="Courier New" w:cs="Courier New"/>
          <w:rtl/>
        </w:rPr>
        <w:t xml:space="preserve">واشار الى </w:t>
      </w:r>
      <w:del w:id="7219" w:author="Transkribus" w:date="2019-12-11T14:30:00Z">
        <w:r w:rsidR="009B6BCA" w:rsidRPr="009B6BCA">
          <w:rPr>
            <w:rFonts w:ascii="Courier New" w:hAnsi="Courier New" w:cs="Courier New"/>
            <w:rtl/>
          </w:rPr>
          <w:delText>نفسه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E089E4C" w14:textId="2F0FB0B1" w:rsidR="00EE6742" w:rsidRPr="00EE6742" w:rsidRDefault="009B6BCA" w:rsidP="00EE6742">
      <w:pPr>
        <w:pStyle w:val="NurText"/>
        <w:bidi/>
        <w:rPr>
          <w:ins w:id="7220" w:author="Transkribus" w:date="2019-12-11T14:30:00Z"/>
          <w:rFonts w:ascii="Courier New" w:hAnsi="Courier New" w:cs="Courier New"/>
        </w:rPr>
      </w:pPr>
      <w:dir w:val="rtl">
        <w:dir w:val="rtl">
          <w:ins w:id="7221" w:author="Transkribus" w:date="2019-12-11T14:30:00Z">
            <w:r w:rsidR="00EE6742" w:rsidRPr="00EE6742">
              <w:rPr>
                <w:rFonts w:ascii="Courier New" w:hAnsi="Courier New" w:cs="Courier New"/>
                <w:rtl/>
              </w:rPr>
              <w:t xml:space="preserve">نقسه </w:t>
            </w:r>
          </w:ins>
          <w:r w:rsidR="00EE6742" w:rsidRPr="00EE6742">
            <w:rPr>
              <w:rFonts w:ascii="Courier New" w:hAnsi="Courier New" w:cs="Courier New"/>
              <w:rtl/>
            </w:rPr>
            <w:t xml:space="preserve">ثم قال </w:t>
          </w:r>
          <w:del w:id="7222" w:author="Transkribus" w:date="2019-12-11T14:30:00Z">
            <w:r w:rsidRPr="009B6BCA">
              <w:rPr>
                <w:rFonts w:ascii="Courier New" w:hAnsi="Courier New" w:cs="Courier New"/>
                <w:rtl/>
              </w:rPr>
              <w:delText>وايش كان</w:delText>
            </w:r>
          </w:del>
          <w:ins w:id="7223" w:author="Transkribus" w:date="2019-12-11T14:30:00Z">
            <w:r w:rsidR="00EE6742" w:rsidRPr="00EE6742">
              <w:rPr>
                <w:rFonts w:ascii="Courier New" w:hAnsi="Courier New" w:cs="Courier New"/>
                <w:rtl/>
              </w:rPr>
              <w:t>وايس كمان</w:t>
            </w:r>
          </w:ins>
          <w:r w:rsidR="00EE6742" w:rsidRPr="00EE6742">
            <w:rPr>
              <w:rFonts w:ascii="Courier New" w:hAnsi="Courier New" w:cs="Courier New"/>
              <w:rtl/>
            </w:rPr>
            <w:t xml:space="preserve"> من </w:t>
          </w:r>
          <w:del w:id="7224" w:author="Transkribus" w:date="2019-12-11T14:30:00Z">
            <w:r w:rsidRPr="009B6BCA">
              <w:rPr>
                <w:rFonts w:ascii="Courier New" w:hAnsi="Courier New" w:cs="Courier New"/>
                <w:rtl/>
              </w:rPr>
              <w:delText>ح</w:delText>
            </w:r>
          </w:del>
          <w:ins w:id="7225"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ال شهاب الدين </w:t>
          </w:r>
          <w:del w:id="7226" w:author="Transkribus" w:date="2019-12-11T14:30:00Z">
            <w:r w:rsidRPr="009B6BCA">
              <w:rPr>
                <w:rFonts w:ascii="Courier New" w:hAnsi="Courier New" w:cs="Courier New"/>
                <w:rtl/>
              </w:rPr>
              <w:delText>الا انه قتل</w:delText>
            </w:r>
          </w:del>
          <w:ins w:id="7227" w:author="Transkribus" w:date="2019-12-11T14:30:00Z">
            <w:r w:rsidR="00EE6742" w:rsidRPr="00EE6742">
              <w:rPr>
                <w:rFonts w:ascii="Courier New" w:hAnsi="Courier New" w:cs="Courier New"/>
                <w:rtl/>
              </w:rPr>
              <w:t>الانصفتل</w:t>
            </w:r>
          </w:ins>
          <w:r w:rsidR="00EE6742" w:rsidRPr="00EE6742">
            <w:rPr>
              <w:rFonts w:ascii="Courier New" w:hAnsi="Courier New" w:cs="Courier New"/>
              <w:rtl/>
            </w:rPr>
            <w:t xml:space="preserve"> فى </w:t>
          </w:r>
          <w:del w:id="7228" w:author="Transkribus" w:date="2019-12-11T14:30:00Z">
            <w:r w:rsidRPr="009B6BCA">
              <w:rPr>
                <w:rFonts w:ascii="Courier New" w:hAnsi="Courier New" w:cs="Courier New"/>
                <w:rtl/>
              </w:rPr>
              <w:delText>اخر امره وقدر</w:delText>
            </w:r>
          </w:del>
          <w:ins w:id="7229" w:author="Transkribus" w:date="2019-12-11T14:30:00Z">
            <w:r w:rsidR="00EE6742" w:rsidRPr="00EE6742">
              <w:rPr>
                <w:rFonts w:ascii="Courier New" w:hAnsi="Courier New" w:cs="Courier New"/>
                <w:rtl/>
              </w:rPr>
              <w:t>أترامرم وفدر</w:t>
            </w:r>
          </w:ins>
          <w:r w:rsidR="00EE6742" w:rsidRPr="00EE6742">
            <w:rPr>
              <w:rFonts w:ascii="Courier New" w:hAnsi="Courier New" w:cs="Courier New"/>
              <w:rtl/>
            </w:rPr>
            <w:t xml:space="preserve"> الله عز</w:t>
          </w:r>
          <w:ins w:id="7230" w:author="Transkribus" w:date="2019-12-11T14:30:00Z">
            <w:r w:rsidR="00EE6742" w:rsidRPr="00EE6742">
              <w:rPr>
                <w:rFonts w:ascii="Courier New" w:hAnsi="Courier New" w:cs="Courier New"/>
                <w:rtl/>
              </w:rPr>
              <w:t>ا</w:t>
            </w:r>
          </w:ins>
        </w:dir>
      </w:dir>
    </w:p>
    <w:p w14:paraId="5BADB667" w14:textId="54DE14D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وجل </w:t>
      </w:r>
      <w:del w:id="7231" w:author="Transkribus" w:date="2019-12-11T14:30:00Z">
        <w:r w:rsidR="009B6BCA" w:rsidRPr="009B6BCA">
          <w:rPr>
            <w:rFonts w:ascii="Courier New" w:hAnsi="Courier New" w:cs="Courier New"/>
            <w:rtl/>
          </w:rPr>
          <w:delText>ان رفيع</w:delText>
        </w:r>
      </w:del>
      <w:ins w:id="7232" w:author="Transkribus" w:date="2019-12-11T14:30:00Z">
        <w:r w:rsidRPr="00EE6742">
          <w:rPr>
            <w:rFonts w:ascii="Courier New" w:hAnsi="Courier New" w:cs="Courier New"/>
            <w:rtl/>
          </w:rPr>
          <w:t>ابن رقيع</w:t>
        </w:r>
      </w:ins>
      <w:r w:rsidRPr="00EE6742">
        <w:rPr>
          <w:rFonts w:ascii="Courier New" w:hAnsi="Courier New" w:cs="Courier New"/>
          <w:rtl/>
        </w:rPr>
        <w:t xml:space="preserve"> الدين </w:t>
      </w:r>
      <w:del w:id="7233" w:author="Transkribus" w:date="2019-12-11T14:30:00Z">
        <w:r w:rsidR="009B6BCA" w:rsidRPr="009B6BCA">
          <w:rPr>
            <w:rFonts w:ascii="Courier New" w:hAnsi="Courier New" w:cs="Courier New"/>
            <w:rtl/>
          </w:rPr>
          <w:delText>قتل ايضا مثله فسبحان</w:delText>
        </w:r>
      </w:del>
      <w:ins w:id="7234" w:author="Transkribus" w:date="2019-12-11T14:30:00Z">
        <w:r w:rsidRPr="00EE6742">
          <w:rPr>
            <w:rFonts w:ascii="Courier New" w:hAnsi="Courier New" w:cs="Courier New"/>
            <w:rtl/>
          </w:rPr>
          <w:t>فتسل أنصامتله سيحان</w:t>
        </w:r>
      </w:ins>
      <w:r w:rsidRPr="00EE6742">
        <w:rPr>
          <w:rFonts w:ascii="Courier New" w:hAnsi="Courier New" w:cs="Courier New"/>
          <w:rtl/>
        </w:rPr>
        <w:t xml:space="preserve"> الله الع</w:t>
      </w:r>
      <w:del w:id="7235" w:author="Transkribus" w:date="2019-12-11T14:30:00Z">
        <w:r w:rsidR="009B6BCA" w:rsidRPr="009B6BCA">
          <w:rPr>
            <w:rFonts w:ascii="Courier New" w:hAnsi="Courier New" w:cs="Courier New"/>
            <w:rtl/>
          </w:rPr>
          <w:delText>ظي</w:delText>
        </w:r>
      </w:del>
      <w:ins w:id="7236" w:author="Transkribus" w:date="2019-12-11T14:30:00Z">
        <w:r w:rsidRPr="00EE6742">
          <w:rPr>
            <w:rFonts w:ascii="Courier New" w:hAnsi="Courier New" w:cs="Courier New"/>
            <w:rtl/>
          </w:rPr>
          <w:t>ط</w:t>
        </w:r>
      </w:ins>
      <w:r w:rsidRPr="00EE6742">
        <w:rPr>
          <w:rFonts w:ascii="Courier New" w:hAnsi="Courier New" w:cs="Courier New"/>
          <w:rtl/>
        </w:rPr>
        <w:t xml:space="preserve">م المدبر فى </w:t>
      </w:r>
      <w:del w:id="7237" w:author="Transkribus" w:date="2019-12-11T14:30:00Z">
        <w:r w:rsidR="009B6BCA" w:rsidRPr="009B6BCA">
          <w:rPr>
            <w:rFonts w:ascii="Courier New" w:hAnsi="Courier New" w:cs="Courier New"/>
            <w:rtl/>
          </w:rPr>
          <w:delText>خلقه بما يشاء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238" w:author="Transkribus" w:date="2019-12-11T14:30:00Z">
        <w:r w:rsidRPr="00EE6742">
          <w:rPr>
            <w:rFonts w:ascii="Courier New" w:hAnsi="Courier New" w:cs="Courier New"/>
            <w:rtl/>
          </w:rPr>
          <w:t>خلقة ثمانشاء وكاتت١</w:t>
        </w:r>
      </w:ins>
    </w:p>
    <w:p w14:paraId="323B83BB" w14:textId="10375026" w:rsidR="00EE6742" w:rsidRPr="00EE6742" w:rsidRDefault="009B6BCA" w:rsidP="00EE6742">
      <w:pPr>
        <w:pStyle w:val="NurText"/>
        <w:bidi/>
        <w:rPr>
          <w:rFonts w:ascii="Courier New" w:hAnsi="Courier New" w:cs="Courier New"/>
        </w:rPr>
      </w:pPr>
      <w:dir w:val="rtl">
        <w:dir w:val="rtl">
          <w:del w:id="7239" w:author="Transkribus" w:date="2019-12-11T14:30:00Z">
            <w:r w:rsidRPr="009B6BCA">
              <w:rPr>
                <w:rFonts w:ascii="Courier New" w:hAnsi="Courier New" w:cs="Courier New"/>
                <w:rtl/>
              </w:rPr>
              <w:delText xml:space="preserve">وكانت </w:delText>
            </w:r>
          </w:del>
          <w:r w:rsidR="00EE6742" w:rsidRPr="00EE6742">
            <w:rPr>
              <w:rFonts w:ascii="Courier New" w:hAnsi="Courier New" w:cs="Courier New"/>
              <w:rtl/>
            </w:rPr>
            <w:t xml:space="preserve">وفاة القاضى رفيع الدين </w:t>
          </w:r>
          <w:del w:id="7240" w:author="Transkribus" w:date="2019-12-11T14:30:00Z">
            <w:r w:rsidRPr="009B6BCA">
              <w:rPr>
                <w:rFonts w:ascii="Courier New" w:hAnsi="Courier New" w:cs="Courier New"/>
                <w:rtl/>
              </w:rPr>
              <w:delText>فى شهر ذى الحجة سنة احدى واربعين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41" w:author="Transkribus" w:date="2019-12-11T14:30:00Z">
            <w:r w:rsidR="00EE6742" w:rsidRPr="00EE6742">
              <w:rPr>
                <w:rFonts w:ascii="Courier New" w:hAnsi="Courier New" w:cs="Courier New"/>
                <w:rtl/>
              </w:rPr>
              <w:t>قى شهردى الحة سنة أحدى وأر يبعين وسثمافة ولما كمان رقيع</w:t>
            </w:r>
          </w:ins>
        </w:dir>
      </w:dir>
    </w:p>
    <w:p w14:paraId="3654E81C" w14:textId="77777777" w:rsidR="009B6BCA" w:rsidRPr="009B6BCA" w:rsidRDefault="009B6BCA" w:rsidP="009B6BCA">
      <w:pPr>
        <w:pStyle w:val="NurText"/>
        <w:bidi/>
        <w:rPr>
          <w:del w:id="7242" w:author="Transkribus" w:date="2019-12-11T14:30:00Z"/>
          <w:rFonts w:ascii="Courier New" w:hAnsi="Courier New" w:cs="Courier New"/>
        </w:rPr>
      </w:pPr>
      <w:dir w:val="rtl">
        <w:dir w:val="rtl">
          <w:del w:id="7243" w:author="Transkribus" w:date="2019-12-11T14:30:00Z">
            <w:r w:rsidRPr="009B6BCA">
              <w:rPr>
                <w:rFonts w:ascii="Courier New" w:hAnsi="Courier New" w:cs="Courier New"/>
                <w:rtl/>
              </w:rPr>
              <w:delText xml:space="preserve">ولما كان رفيع </w:delText>
            </w:r>
          </w:del>
          <w:r w:rsidR="00EE6742" w:rsidRPr="00EE6742">
            <w:rPr>
              <w:rFonts w:ascii="Courier New" w:hAnsi="Courier New" w:cs="Courier New"/>
              <w:rtl/>
            </w:rPr>
            <w:t xml:space="preserve">الدين </w:t>
          </w:r>
          <w:del w:id="7244" w:author="Transkribus" w:date="2019-12-11T14:30:00Z">
            <w:r w:rsidRPr="009B6BCA">
              <w:rPr>
                <w:rFonts w:ascii="Courier New" w:hAnsi="Courier New" w:cs="Courier New"/>
                <w:rtl/>
              </w:rPr>
              <w:delText>قد تولى</w:delText>
            </w:r>
          </w:del>
          <w:ins w:id="7245" w:author="Transkribus" w:date="2019-12-11T14:30:00Z">
            <w:r w:rsidR="00EE6742" w:rsidRPr="00EE6742">
              <w:rPr>
                <w:rFonts w:ascii="Courier New" w:hAnsi="Courier New" w:cs="Courier New"/>
                <w:rtl/>
              </w:rPr>
              <w:t>قدقول</w:t>
            </w:r>
          </w:ins>
          <w:r w:rsidR="00EE6742" w:rsidRPr="00EE6742">
            <w:rPr>
              <w:rFonts w:ascii="Courier New" w:hAnsi="Courier New" w:cs="Courier New"/>
              <w:rtl/>
            </w:rPr>
            <w:t xml:space="preserve"> القضاء </w:t>
          </w:r>
          <w:del w:id="7246" w:author="Transkribus" w:date="2019-12-11T14:30:00Z">
            <w:r w:rsidRPr="009B6BCA">
              <w:rPr>
                <w:rFonts w:ascii="Courier New" w:hAnsi="Courier New" w:cs="Courier New"/>
                <w:rtl/>
              </w:rPr>
              <w:delText>بدمشق وصار قاضى</w:delText>
            </w:r>
          </w:del>
          <w:ins w:id="7247" w:author="Transkribus" w:date="2019-12-11T14:30:00Z">
            <w:r w:rsidR="00EE6742" w:rsidRPr="00EE6742">
              <w:rPr>
                <w:rFonts w:ascii="Courier New" w:hAnsi="Courier New" w:cs="Courier New"/>
                <w:rtl/>
              </w:rPr>
              <w:t>بدمسق وصارقاضى</w:t>
            </w:r>
          </w:ins>
          <w:r w:rsidR="00EE6742" w:rsidRPr="00EE6742">
            <w:rPr>
              <w:rFonts w:ascii="Courier New" w:hAnsi="Courier New" w:cs="Courier New"/>
              <w:rtl/>
            </w:rPr>
            <w:t xml:space="preserve"> القضاة وذلك</w:t>
          </w:r>
          <w:del w:id="72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396F82" w14:textId="67634F7C" w:rsidR="00EE6742" w:rsidRPr="00EE6742" w:rsidRDefault="009B6BCA" w:rsidP="00EE6742">
      <w:pPr>
        <w:pStyle w:val="NurText"/>
        <w:bidi/>
        <w:rPr>
          <w:rFonts w:ascii="Courier New" w:hAnsi="Courier New" w:cs="Courier New"/>
        </w:rPr>
      </w:pPr>
      <w:dir w:val="rtl">
        <w:dir w:val="rtl">
          <w:del w:id="7249" w:author="Transkribus" w:date="2019-12-11T14:30:00Z">
            <w:r w:rsidRPr="009B6BCA">
              <w:rPr>
                <w:rFonts w:ascii="Courier New" w:hAnsi="Courier New" w:cs="Courier New"/>
                <w:rtl/>
              </w:rPr>
              <w:delText>سنة</w:delText>
            </w:r>
          </w:del>
          <w:ins w:id="7250" w:author="Transkribus" w:date="2019-12-11T14:30:00Z">
            <w:r w:rsidR="00EE6742" w:rsidRPr="00EE6742">
              <w:rPr>
                <w:rFonts w:ascii="Courier New" w:hAnsi="Courier New" w:cs="Courier New"/>
                <w:rtl/>
              </w:rPr>
              <w:t xml:space="preserve"> فى سفة</w:t>
            </w:r>
          </w:ins>
          <w:r w:rsidR="00EE6742" w:rsidRPr="00EE6742">
            <w:rPr>
              <w:rFonts w:ascii="Courier New" w:hAnsi="Courier New" w:cs="Courier New"/>
              <w:rtl/>
            </w:rPr>
            <w:t xml:space="preserve"> ثمان </w:t>
          </w:r>
          <w:del w:id="7251" w:author="Transkribus" w:date="2019-12-11T14:30:00Z">
            <w:r w:rsidRPr="009B6BCA">
              <w:rPr>
                <w:rFonts w:ascii="Courier New" w:hAnsi="Courier New" w:cs="Courier New"/>
                <w:rtl/>
              </w:rPr>
              <w:delText>وثلاثين وستمائة عملت فيه هذه القصيدة واهنئه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52" w:author="Transkribus" w:date="2019-12-11T14:30:00Z">
            <w:r w:rsidR="00EE6742" w:rsidRPr="00EE6742">
              <w:rPr>
                <w:rFonts w:ascii="Courier New" w:hAnsi="Courier New" w:cs="Courier New"/>
                <w:rtl/>
              </w:rPr>
              <w:t>وقلانين وسيماكةه خملتأ</w:t>
            </w:r>
          </w:ins>
        </w:dir>
      </w:dir>
    </w:p>
    <w:p w14:paraId="26778826" w14:textId="67ED3810" w:rsidR="00EE6742" w:rsidRPr="00EE6742" w:rsidRDefault="009B6BCA" w:rsidP="00EE6742">
      <w:pPr>
        <w:pStyle w:val="NurText"/>
        <w:bidi/>
        <w:rPr>
          <w:ins w:id="7253" w:author="Transkribus" w:date="2019-12-11T14:30:00Z"/>
          <w:rFonts w:ascii="Courier New" w:hAnsi="Courier New" w:cs="Courier New"/>
        </w:rPr>
      </w:pPr>
      <w:dir w:val="rtl">
        <w:dir w:val="rtl">
          <w:del w:id="7254" w:author="Transkribus" w:date="2019-12-11T14:30:00Z">
            <w:r w:rsidRPr="009B6BCA">
              <w:rPr>
                <w:rFonts w:ascii="Courier New" w:hAnsi="Courier New" w:cs="Courier New"/>
                <w:rtl/>
              </w:rPr>
              <w:delText>مجد</w:delText>
            </w:r>
          </w:del>
          <w:ins w:id="7255" w:author="Transkribus" w:date="2019-12-11T14:30:00Z">
            <w:r w:rsidR="00EE6742" w:rsidRPr="00EE6742">
              <w:rPr>
                <w:rFonts w:ascii="Courier New" w:hAnsi="Courier New" w:cs="Courier New"/>
                <w:rtl/>
              </w:rPr>
              <w:t>فيه هذه القصمدة واهمته فيها</w:t>
            </w:r>
          </w:ins>
        </w:dir>
      </w:dir>
    </w:p>
    <w:p w14:paraId="52AEDCF1" w14:textId="77777777" w:rsidR="00EE6742" w:rsidRPr="00EE6742" w:rsidRDefault="00EE6742" w:rsidP="00EE6742">
      <w:pPr>
        <w:pStyle w:val="NurText"/>
        <w:bidi/>
        <w:rPr>
          <w:ins w:id="7256" w:author="Transkribus" w:date="2019-12-11T14:30:00Z"/>
          <w:rFonts w:ascii="Courier New" w:hAnsi="Courier New" w:cs="Courier New"/>
        </w:rPr>
      </w:pPr>
      <w:ins w:id="7257" w:author="Transkribus" w:date="2019-12-11T14:30:00Z">
        <w:r w:rsidRPr="00EE6742">
          <w:rPr>
            <w:rFonts w:ascii="Courier New" w:hAnsi="Courier New" w:cs="Courier New"/>
            <w:rtl/>
          </w:rPr>
          <w:t>الكاسل</w:t>
        </w:r>
      </w:ins>
    </w:p>
    <w:p w14:paraId="195ED9CD" w14:textId="39D02EBE" w:rsidR="00EE6742" w:rsidRPr="00EE6742" w:rsidRDefault="00EE6742" w:rsidP="00EE6742">
      <w:pPr>
        <w:pStyle w:val="NurText"/>
        <w:bidi/>
        <w:rPr>
          <w:rFonts w:ascii="Courier New" w:hAnsi="Courier New" w:cs="Courier New"/>
        </w:rPr>
      </w:pPr>
      <w:ins w:id="7258" w:author="Transkribus" w:date="2019-12-11T14:30:00Z">
        <w:r w:rsidRPr="00EE6742">
          <w:rPr>
            <w:rFonts w:ascii="Courier New" w:hAnsi="Courier New" w:cs="Courier New"/>
            <w:rtl/>
          </w:rPr>
          <w:t>بجد</w:t>
        </w:r>
      </w:ins>
      <w:r w:rsidRPr="00EE6742">
        <w:rPr>
          <w:rFonts w:ascii="Courier New" w:hAnsi="Courier New" w:cs="Courier New"/>
          <w:rtl/>
        </w:rPr>
        <w:t xml:space="preserve"> وسعد </w:t>
      </w:r>
      <w:del w:id="7259" w:author="Transkribus" w:date="2019-12-11T14:30:00Z">
        <w:r w:rsidR="009B6BCA" w:rsidRPr="009B6BCA">
          <w:rPr>
            <w:rFonts w:ascii="Courier New" w:hAnsi="Courier New" w:cs="Courier New"/>
            <w:rtl/>
          </w:rPr>
          <w:delText>دائم وعلاء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ابد الزمان ورفعة</w:delText>
            </w:r>
          </w:dir>
        </w:dir>
      </w:del>
      <w:ins w:id="7260" w:author="Transkribus" w:date="2019-12-11T14:30:00Z">
        <w:r w:rsidRPr="00EE6742">
          <w:rPr>
            <w:rFonts w:ascii="Courier New" w:hAnsi="Courier New" w:cs="Courier New"/>
            <w:rtl/>
          </w:rPr>
          <w:t>داثم وعسلاء * أبد الرمان ورقعة</w:t>
        </w:r>
      </w:ins>
      <w:r w:rsidRPr="00EE6742">
        <w:rPr>
          <w:rFonts w:ascii="Courier New" w:hAnsi="Courier New" w:cs="Courier New"/>
          <w:rtl/>
        </w:rPr>
        <w:t xml:space="preserve"> وسناء</w:t>
      </w:r>
      <w:del w:id="72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D6558D" w14:textId="4C710C21" w:rsidR="00EE6742" w:rsidRPr="00EE6742" w:rsidRDefault="009B6BCA" w:rsidP="00EE6742">
      <w:pPr>
        <w:pStyle w:val="NurText"/>
        <w:bidi/>
        <w:rPr>
          <w:rFonts w:ascii="Courier New" w:hAnsi="Courier New" w:cs="Courier New"/>
        </w:rPr>
      </w:pPr>
      <w:dir w:val="rtl">
        <w:dir w:val="rtl">
          <w:del w:id="7262" w:author="Transkribus" w:date="2019-12-11T14:30:00Z">
            <w:r w:rsidRPr="009B6BCA">
              <w:rPr>
                <w:rFonts w:ascii="Courier New" w:hAnsi="Courier New" w:cs="Courier New"/>
                <w:rtl/>
              </w:rPr>
              <w:delText>ببقاء مولانا رفيع</w:delText>
            </w:r>
          </w:del>
          <w:ins w:id="7263" w:author="Transkribus" w:date="2019-12-11T14:30:00Z">
            <w:r w:rsidR="00EE6742" w:rsidRPr="00EE6742">
              <w:rPr>
                <w:rFonts w:ascii="Courier New" w:hAnsi="Courier New" w:cs="Courier New"/>
                <w:rtl/>
              </w:rPr>
              <w:t>ابقياء مولاشار قيع</w:t>
            </w:r>
          </w:ins>
          <w:r w:rsidR="00EE6742" w:rsidRPr="00EE6742">
            <w:rPr>
              <w:rFonts w:ascii="Courier New" w:hAnsi="Courier New" w:cs="Courier New"/>
              <w:rtl/>
            </w:rPr>
            <w:t xml:space="preserve"> الدين </w:t>
          </w:r>
          <w:del w:id="7264" w:author="Transkribus" w:date="2019-12-11T14:30:00Z">
            <w:r w:rsidRPr="009B6BCA">
              <w:rPr>
                <w:rFonts w:ascii="Courier New" w:hAnsi="Courier New" w:cs="Courier New"/>
                <w:rtl/>
              </w:rPr>
              <w:delText>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الجود العميم</w:delText>
                </w:r>
              </w:dir>
            </w:dir>
          </w:del>
          <w:ins w:id="7265" w:author="Transkribus" w:date="2019-12-11T14:30:00Z">
            <w:r w:rsidR="00EE6742" w:rsidRPr="00EE6742">
              <w:rPr>
                <w:rFonts w:ascii="Courier New" w:hAnsi="Courier New" w:cs="Courier New"/>
                <w:rtl/>
              </w:rPr>
              <w:t>ذى السيحود الهيم</w:t>
            </w:r>
          </w:ins>
          <w:r w:rsidR="00EE6742" w:rsidRPr="00EE6742">
            <w:rPr>
              <w:rFonts w:ascii="Courier New" w:hAnsi="Courier New" w:cs="Courier New"/>
              <w:rtl/>
            </w:rPr>
            <w:t xml:space="preserve"> ومن له الن</w:t>
          </w:r>
          <w:del w:id="7266" w:author="Transkribus" w:date="2019-12-11T14:30:00Z">
            <w:r w:rsidRPr="009B6BCA">
              <w:rPr>
                <w:rFonts w:ascii="Courier New" w:hAnsi="Courier New" w:cs="Courier New"/>
                <w:rtl/>
              </w:rPr>
              <w:delText>ع</w:delText>
            </w:r>
          </w:del>
          <w:ins w:id="7267"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ماء</w:t>
          </w:r>
          <w:del w:id="72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9CF862" w14:textId="573414F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قاضى </w:t>
          </w:r>
          <w:del w:id="7269" w:author="Transkribus" w:date="2019-12-11T14:30:00Z">
            <w:r w:rsidRPr="009B6BCA">
              <w:rPr>
                <w:rFonts w:ascii="Courier New" w:hAnsi="Courier New" w:cs="Courier New"/>
                <w:rtl/>
              </w:rPr>
              <w:delText>القضاة اجل مولى</w:delText>
            </w:r>
          </w:del>
          <w:ins w:id="7270" w:author="Transkribus" w:date="2019-12-11T14:30:00Z">
            <w:r w:rsidR="00EE6742" w:rsidRPr="00EE6742">
              <w:rPr>
                <w:rFonts w:ascii="Courier New" w:hAnsi="Courier New" w:cs="Courier New"/>
                <w:rtl/>
              </w:rPr>
              <w:t>الفضاة أجمسل موفى</w:t>
            </w:r>
          </w:ins>
          <w:r w:rsidR="00EE6742" w:rsidRPr="00EE6742">
            <w:rPr>
              <w:rFonts w:ascii="Courier New" w:hAnsi="Courier New" w:cs="Courier New"/>
              <w:rtl/>
            </w:rPr>
            <w:t xml:space="preserve"> لم </w:t>
          </w:r>
          <w:del w:id="7271" w:author="Transkribus" w:date="2019-12-11T14:30:00Z">
            <w:r w:rsidRPr="009B6BCA">
              <w:rPr>
                <w:rFonts w:ascii="Courier New" w:hAnsi="Courier New" w:cs="Courier New"/>
                <w:rtl/>
              </w:rPr>
              <w:delText>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بعلاه</w:delText>
                </w:r>
              </w:dir>
            </w:dir>
          </w:del>
          <w:ins w:id="7272" w:author="Transkribus" w:date="2019-12-11T14:30:00Z">
            <w:r w:rsidR="00EE6742" w:rsidRPr="00EE6742">
              <w:rPr>
                <w:rFonts w:ascii="Courier New" w:hAnsi="Courier New" w:cs="Courier New"/>
                <w:rtl/>
              </w:rPr>
              <w:t>برل * بعلام</w:t>
            </w:r>
          </w:ins>
          <w:r w:rsidR="00EE6742" w:rsidRPr="00EE6742">
            <w:rPr>
              <w:rFonts w:ascii="Courier New" w:hAnsi="Courier New" w:cs="Courier New"/>
              <w:rtl/>
            </w:rPr>
            <w:t xml:space="preserve"> يسمو العلم والعلماء</w:t>
          </w:r>
          <w:del w:id="72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143E8A" w14:textId="77777777" w:rsidR="009B6BCA" w:rsidRPr="009B6BCA" w:rsidRDefault="009B6BCA" w:rsidP="009B6BCA">
      <w:pPr>
        <w:pStyle w:val="NurText"/>
        <w:bidi/>
        <w:rPr>
          <w:del w:id="7274" w:author="Transkribus" w:date="2019-12-11T14:30:00Z"/>
          <w:rFonts w:ascii="Courier New" w:hAnsi="Courier New" w:cs="Courier New"/>
        </w:rPr>
      </w:pPr>
      <w:dir w:val="rtl">
        <w:dir w:val="rtl">
          <w:del w:id="7275" w:author="Transkribus" w:date="2019-12-11T14:30:00Z">
            <w:r w:rsidRPr="009B6BCA">
              <w:rPr>
                <w:rFonts w:ascii="Courier New" w:hAnsi="Courier New" w:cs="Courier New"/>
                <w:rtl/>
              </w:rPr>
              <w:delText>متفرد بالمكرمات وانما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كل الورى فى بعضها شركاء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BF1B299" w14:textId="17AFF792" w:rsidR="00EE6742" w:rsidRPr="00EE6742" w:rsidRDefault="009B6BCA" w:rsidP="00EE6742">
      <w:pPr>
        <w:pStyle w:val="NurText"/>
        <w:bidi/>
        <w:rPr>
          <w:ins w:id="7276" w:author="Transkribus" w:date="2019-12-11T14:30:00Z"/>
          <w:rFonts w:ascii="Courier New" w:hAnsi="Courier New" w:cs="Courier New"/>
        </w:rPr>
      </w:pPr>
      <w:dir w:val="rtl">
        <w:dir w:val="rtl">
          <w:del w:id="7277" w:author="Transkribus" w:date="2019-12-11T14:30:00Z">
            <w:r w:rsidRPr="009B6BCA">
              <w:rPr>
                <w:rFonts w:ascii="Courier New" w:hAnsi="Courier New" w:cs="Courier New"/>
                <w:rtl/>
              </w:rPr>
              <w:delText>لو رام</w:delText>
            </w:r>
          </w:del>
          <w:ins w:id="7278" w:author="Transkribus" w:date="2019-12-11T14:30:00Z">
            <w:r w:rsidR="00EE6742" w:rsidRPr="00EE6742">
              <w:rPr>
                <w:rFonts w:ascii="Courier New" w:hAnsi="Courier New" w:cs="Courier New"/>
                <w:rtl/>
              </w:rPr>
              <w:t>متفرو بالكرمات واثما * كل الوزى فى بعصهاشر</w:t>
            </w:r>
            <w:r w:rsidR="00EE6742" w:rsidRPr="00EE6742">
              <w:rPr>
                <w:rFonts w:ascii="Courier New" w:hAnsi="Courier New" w:cs="Courier New"/>
                <w:rtl/>
              </w:rPr>
              <w:tab/>
              <w:t>كاء</w:t>
            </w:r>
          </w:ins>
        </w:dir>
      </w:dir>
    </w:p>
    <w:p w14:paraId="325D801C" w14:textId="22735AA8" w:rsidR="00EE6742" w:rsidRPr="00EE6742" w:rsidRDefault="00EE6742" w:rsidP="00EE6742">
      <w:pPr>
        <w:pStyle w:val="NurText"/>
        <w:bidi/>
        <w:rPr>
          <w:rFonts w:ascii="Courier New" w:hAnsi="Courier New" w:cs="Courier New"/>
        </w:rPr>
      </w:pPr>
      <w:ins w:id="7279" w:author="Transkribus" w:date="2019-12-11T14:30:00Z">
        <w:r w:rsidRPr="00EE6742">
          <w:rPr>
            <w:rFonts w:ascii="Courier New" w:hAnsi="Courier New" w:cs="Courier New"/>
            <w:rtl/>
          </w:rPr>
          <w:t>الوزام</w:t>
        </w:r>
      </w:ins>
      <w:r w:rsidRPr="00EE6742">
        <w:rPr>
          <w:rFonts w:ascii="Courier New" w:hAnsi="Courier New" w:cs="Courier New"/>
          <w:rtl/>
        </w:rPr>
        <w:t xml:space="preserve"> كل بلي</w:t>
      </w:r>
      <w:del w:id="7280" w:author="Transkribus" w:date="2019-12-11T14:30:00Z">
        <w:r w:rsidR="009B6BCA" w:rsidRPr="009B6BCA">
          <w:rPr>
            <w:rFonts w:ascii="Courier New" w:hAnsi="Courier New" w:cs="Courier New"/>
            <w:rtl/>
          </w:rPr>
          <w:delText>غ</w:delText>
        </w:r>
      </w:del>
      <w:ins w:id="7281" w:author="Transkribus" w:date="2019-12-11T14:30:00Z">
        <w:r w:rsidRPr="00EE6742">
          <w:rPr>
            <w:rFonts w:ascii="Courier New" w:hAnsi="Courier New" w:cs="Courier New"/>
            <w:rtl/>
          </w:rPr>
          <w:t>ن</w:t>
        </w:r>
      </w:ins>
      <w:r w:rsidRPr="00EE6742">
        <w:rPr>
          <w:rFonts w:ascii="Courier New" w:hAnsi="Courier New" w:cs="Courier New"/>
          <w:rtl/>
        </w:rPr>
        <w:t xml:space="preserve"> قول </w:t>
      </w:r>
      <w:del w:id="7282" w:author="Transkribus" w:date="2019-12-11T14:30:00Z">
        <w:r w:rsidR="009B6BCA" w:rsidRPr="009B6BCA">
          <w:rPr>
            <w:rFonts w:ascii="Courier New" w:hAnsi="Courier New" w:cs="Courier New"/>
            <w:rtl/>
          </w:rPr>
          <w:delText>انه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يحصى علاه</w:delText>
            </w:r>
          </w:dir>
        </w:dir>
      </w:del>
      <w:ins w:id="7283" w:author="Transkribus" w:date="2019-12-11T14:30:00Z">
        <w:r w:rsidRPr="00EE6742">
          <w:rPr>
            <w:rFonts w:ascii="Courier New" w:hAnsi="Courier New" w:cs="Courier New"/>
            <w:rtl/>
          </w:rPr>
          <w:t>اله * حصى عسلاه</w:t>
        </w:r>
      </w:ins>
      <w:r w:rsidRPr="00EE6742">
        <w:rPr>
          <w:rFonts w:ascii="Courier New" w:hAnsi="Courier New" w:cs="Courier New"/>
          <w:rtl/>
        </w:rPr>
        <w:t xml:space="preserve"> لقصر الب</w:t>
      </w:r>
      <w:del w:id="7284" w:author="Transkribus" w:date="2019-12-11T14:30:00Z">
        <w:r w:rsidR="009B6BCA" w:rsidRPr="009B6BCA">
          <w:rPr>
            <w:rFonts w:ascii="Courier New" w:hAnsi="Courier New" w:cs="Courier New"/>
            <w:rtl/>
          </w:rPr>
          <w:delText>لغ</w:delText>
        </w:r>
      </w:del>
      <w:r w:rsidRPr="00EE6742">
        <w:rPr>
          <w:rFonts w:ascii="Courier New" w:hAnsi="Courier New" w:cs="Courier New"/>
          <w:rtl/>
        </w:rPr>
        <w:t>ا</w:t>
      </w:r>
      <w:ins w:id="7285" w:author="Transkribus" w:date="2019-12-11T14:30:00Z">
        <w:r w:rsidRPr="00EE6742">
          <w:rPr>
            <w:rFonts w:ascii="Courier New" w:hAnsi="Courier New" w:cs="Courier New"/>
            <w:rtl/>
          </w:rPr>
          <w:t>قا</w:t>
        </w:r>
      </w:ins>
      <w:r w:rsidRPr="00EE6742">
        <w:rPr>
          <w:rFonts w:ascii="Courier New" w:hAnsi="Courier New" w:cs="Courier New"/>
          <w:rtl/>
        </w:rPr>
        <w:t>ء</w:t>
      </w:r>
      <w:del w:id="72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80874A2" w14:textId="51E231D3" w:rsidR="00EE6742" w:rsidRPr="00EE6742" w:rsidRDefault="009B6BCA" w:rsidP="00EE6742">
      <w:pPr>
        <w:pStyle w:val="NurText"/>
        <w:bidi/>
        <w:rPr>
          <w:rFonts w:ascii="Courier New" w:hAnsi="Courier New" w:cs="Courier New"/>
        </w:rPr>
      </w:pPr>
      <w:dir w:val="rtl">
        <w:dir w:val="rtl">
          <w:del w:id="7287" w:author="Transkribus" w:date="2019-12-11T14:30:00Z">
            <w:r w:rsidRPr="009B6BCA">
              <w:rPr>
                <w:rFonts w:ascii="Courier New" w:hAnsi="Courier New" w:cs="Courier New"/>
                <w:rtl/>
              </w:rPr>
              <w:delText>كم</w:delText>
            </w:r>
          </w:del>
          <w:ins w:id="7288" w:author="Transkribus" w:date="2019-12-11T14:30:00Z">
            <w:r w:rsidR="00EE6742" w:rsidRPr="00EE6742">
              <w:rPr>
                <w:rFonts w:ascii="Courier New" w:hAnsi="Courier New" w:cs="Courier New"/>
                <w:rtl/>
              </w:rPr>
              <w:t>لم</w:t>
            </w:r>
          </w:ins>
          <w:r w:rsidR="00EE6742" w:rsidRPr="00EE6742">
            <w:rPr>
              <w:rFonts w:ascii="Courier New" w:hAnsi="Courier New" w:cs="Courier New"/>
              <w:rtl/>
            </w:rPr>
            <w:t xml:space="preserve"> من </w:t>
          </w:r>
          <w:del w:id="7289" w:author="Transkribus" w:date="2019-12-11T14:30:00Z">
            <w:r w:rsidRPr="009B6BCA">
              <w:rPr>
                <w:rFonts w:ascii="Courier New" w:hAnsi="Courier New" w:cs="Courier New"/>
                <w:rtl/>
              </w:rPr>
              <w:delText>عداة شاهدين بفضله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290" w:author="Transkribus" w:date="2019-12-11T14:30:00Z">
            <w:r w:rsidR="00EE6742" w:rsidRPr="00EE6742">
              <w:rPr>
                <w:rFonts w:ascii="Courier New" w:hAnsi="Courier New" w:cs="Courier New"/>
                <w:rtl/>
              </w:rPr>
              <w:t xml:space="preserve">عبداةشاهد بن يفضله * </w:t>
            </w:r>
          </w:ins>
          <w:r w:rsidR="00EE6742" w:rsidRPr="00EE6742">
            <w:rPr>
              <w:rFonts w:ascii="Courier New" w:hAnsi="Courier New" w:cs="Courier New"/>
              <w:rtl/>
            </w:rPr>
            <w:t xml:space="preserve">والفضل </w:t>
          </w:r>
          <w:del w:id="7291" w:author="Transkribus" w:date="2019-12-11T14:30:00Z">
            <w:r w:rsidRPr="009B6BCA">
              <w:rPr>
                <w:rFonts w:ascii="Courier New" w:hAnsi="Courier New" w:cs="Courier New"/>
                <w:rtl/>
              </w:rPr>
              <w:delText>ما شهدت به الاعداء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92" w:author="Transkribus" w:date="2019-12-11T14:30:00Z">
            <w:r w:rsidR="00EE6742" w:rsidRPr="00EE6742">
              <w:rPr>
                <w:rFonts w:ascii="Courier New" w:hAnsi="Courier New" w:cs="Courier New"/>
                <w:rtl/>
              </w:rPr>
              <w:t>ماشهدب بة الاحداء</w:t>
            </w:r>
          </w:ins>
        </w:dir>
      </w:dir>
    </w:p>
    <w:p w14:paraId="076F491D" w14:textId="75BC59C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وله </w:t>
          </w:r>
          <w:del w:id="7293" w:author="Transkribus" w:date="2019-12-11T14:30:00Z">
            <w:r w:rsidRPr="009B6BCA">
              <w:rPr>
                <w:rFonts w:ascii="Courier New" w:hAnsi="Courier New" w:cs="Courier New"/>
                <w:rtl/>
              </w:rPr>
              <w:delText>التصانيف التى</w:delText>
            </w:r>
          </w:del>
          <w:ins w:id="7294" w:author="Transkribus" w:date="2019-12-11T14:30:00Z">
            <w:r w:rsidR="00EE6742" w:rsidRPr="00EE6742">
              <w:rPr>
                <w:rFonts w:ascii="Courier New" w:hAnsi="Courier New" w:cs="Courier New"/>
                <w:rtl/>
              </w:rPr>
              <w:t>النصانيف النى</w:t>
            </w:r>
          </w:ins>
          <w:r w:rsidR="00EE6742" w:rsidRPr="00EE6742">
            <w:rPr>
              <w:rFonts w:ascii="Courier New" w:hAnsi="Courier New" w:cs="Courier New"/>
              <w:rtl/>
            </w:rPr>
            <w:t xml:space="preserve"> قد </w:t>
          </w:r>
          <w:del w:id="7295" w:author="Transkribus" w:date="2019-12-11T14:30:00Z">
            <w:r w:rsidRPr="009B6BCA">
              <w:rPr>
                <w:rFonts w:ascii="Courier New" w:hAnsi="Courier New" w:cs="Courier New"/>
                <w:rtl/>
              </w:rPr>
              <w:delText>اعربت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296" w:author="Transkribus" w:date="2019-12-11T14:30:00Z">
            <w:r w:rsidR="00EE6742" w:rsidRPr="00EE6742">
              <w:rPr>
                <w:rFonts w:ascii="Courier New" w:hAnsi="Courier New" w:cs="Courier New"/>
                <w:rtl/>
              </w:rPr>
              <w:t xml:space="preserve">أعري * </w:t>
            </w:r>
          </w:ins>
          <w:r w:rsidR="00EE6742" w:rsidRPr="00EE6742">
            <w:rPr>
              <w:rFonts w:ascii="Courier New" w:hAnsi="Courier New" w:cs="Courier New"/>
              <w:rtl/>
            </w:rPr>
            <w:t xml:space="preserve">عن كل </w:t>
          </w:r>
          <w:del w:id="7297" w:author="Transkribus" w:date="2019-12-11T14:30:00Z">
            <w:r w:rsidRPr="009B6BCA">
              <w:rPr>
                <w:rFonts w:ascii="Courier New" w:hAnsi="Courier New" w:cs="Courier New"/>
                <w:rtl/>
              </w:rPr>
              <w:delText>ما قد اعجم القدماء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298" w:author="Transkribus" w:date="2019-12-11T14:30:00Z">
            <w:r w:rsidR="00EE6742" w:rsidRPr="00EE6742">
              <w:rPr>
                <w:rFonts w:ascii="Courier New" w:hAnsi="Courier New" w:cs="Courier New"/>
                <w:rtl/>
              </w:rPr>
              <w:t>ماقد أنجم القسدماء</w:t>
            </w:r>
          </w:ins>
        </w:dir>
      </w:dir>
    </w:p>
    <w:p w14:paraId="5354A457" w14:textId="2580D8F8" w:rsidR="00EE6742" w:rsidRPr="00EE6742" w:rsidRDefault="009B6BCA" w:rsidP="00EE6742">
      <w:pPr>
        <w:pStyle w:val="NurText"/>
        <w:bidi/>
        <w:rPr>
          <w:rFonts w:ascii="Courier New" w:hAnsi="Courier New" w:cs="Courier New"/>
        </w:rPr>
      </w:pPr>
      <w:dir w:val="rtl">
        <w:dir w:val="rtl">
          <w:del w:id="7299" w:author="Transkribus" w:date="2019-12-11T14:30:00Z">
            <w:r w:rsidRPr="009B6BCA">
              <w:rPr>
                <w:rFonts w:ascii="Courier New" w:hAnsi="Courier New" w:cs="Courier New"/>
                <w:rtl/>
              </w:rPr>
              <w:delText>وبه لجيل</w:delText>
            </w:r>
          </w:del>
          <w:ins w:id="7300" w:author="Transkribus" w:date="2019-12-11T14:30:00Z">
            <w:r w:rsidR="00EE6742" w:rsidRPr="00EE6742">
              <w:rPr>
                <w:rFonts w:ascii="Courier New" w:hAnsi="Courier New" w:cs="Courier New"/>
                <w:rtl/>
              </w:rPr>
              <w:t>وبة لخيل</w:t>
            </w:r>
          </w:ins>
          <w:r w:rsidR="00EE6742" w:rsidRPr="00EE6742">
            <w:rPr>
              <w:rFonts w:ascii="Courier New" w:hAnsi="Courier New" w:cs="Courier New"/>
              <w:rtl/>
            </w:rPr>
            <w:t xml:space="preserve"> فى الب</w:t>
          </w:r>
          <w:ins w:id="7301"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لاد مفاخر</w:t>
          </w:r>
          <w:del w:id="73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وكذا لهذا</w:delText>
                </w:r>
              </w:dir>
            </w:dir>
          </w:del>
          <w:ins w:id="7303" w:author="Transkribus" w:date="2019-12-11T14:30:00Z">
            <w:r w:rsidR="00EE6742" w:rsidRPr="00EE6742">
              <w:rPr>
                <w:rFonts w:ascii="Courier New" w:hAnsi="Courier New" w:cs="Courier New"/>
                <w:rtl/>
              </w:rPr>
              <w:t xml:space="preserve"> * وكذ الهذا</w:t>
            </w:r>
          </w:ins>
          <w:r w:rsidR="00EE6742" w:rsidRPr="00EE6742">
            <w:rPr>
              <w:rFonts w:ascii="Courier New" w:hAnsi="Courier New" w:cs="Courier New"/>
              <w:rtl/>
            </w:rPr>
            <w:t xml:space="preserve"> الجيل م</w:t>
          </w:r>
          <w:del w:id="7304" w:author="Transkribus" w:date="2019-12-11T14:30:00Z">
            <w:r w:rsidRPr="009B6BCA">
              <w:rPr>
                <w:rFonts w:ascii="Courier New" w:hAnsi="Courier New" w:cs="Courier New"/>
                <w:rtl/>
              </w:rPr>
              <w:delText>ن</w:delText>
            </w:r>
          </w:del>
          <w:ins w:id="7305" w:author="Transkribus" w:date="2019-12-11T14:30:00Z">
            <w:r w:rsidR="00EE6742" w:rsidRPr="00EE6742">
              <w:rPr>
                <w:rFonts w:ascii="Courier New" w:hAnsi="Courier New" w:cs="Courier New"/>
                <w:rtl/>
              </w:rPr>
              <w:t>ت</w:t>
            </w:r>
          </w:ins>
          <w:r w:rsidR="00EE6742" w:rsidRPr="00EE6742">
            <w:rPr>
              <w:rFonts w:ascii="Courier New" w:hAnsi="Courier New" w:cs="Courier New"/>
              <w:rtl/>
            </w:rPr>
            <w:t>ه علاء</w:t>
          </w:r>
          <w:del w:id="73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319065" w14:textId="23F3A5D9" w:rsidR="00EE6742" w:rsidRPr="00EE6742" w:rsidRDefault="009B6BCA" w:rsidP="00EE6742">
      <w:pPr>
        <w:pStyle w:val="NurText"/>
        <w:bidi/>
        <w:rPr>
          <w:rFonts w:ascii="Courier New" w:hAnsi="Courier New" w:cs="Courier New"/>
        </w:rPr>
      </w:pPr>
      <w:dir w:val="rtl">
        <w:dir w:val="rtl">
          <w:del w:id="7307" w:author="Transkribus" w:date="2019-12-11T14:30:00Z">
            <w:r w:rsidRPr="009B6BCA">
              <w:rPr>
                <w:rFonts w:ascii="Courier New" w:hAnsi="Courier New" w:cs="Courier New"/>
                <w:rtl/>
              </w:rPr>
              <w:delText>يا سيدا فاق الانام حقيقة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بجميل وصف</w:delText>
                </w:r>
              </w:dir>
            </w:dir>
          </w:del>
          <w:ins w:id="7308" w:author="Transkribus" w:date="2019-12-11T14:30:00Z">
            <w:r w:rsidR="00EE6742" w:rsidRPr="00EE6742">
              <w:rPr>
                <w:rFonts w:ascii="Courier New" w:hAnsi="Courier New" w:cs="Courier New"/>
                <w:rtl/>
              </w:rPr>
              <w:t>باسسيد افاق الاثام جعيقة * جميل وسف</w:t>
            </w:r>
          </w:ins>
          <w:r w:rsidR="00EE6742" w:rsidRPr="00EE6742">
            <w:rPr>
              <w:rFonts w:ascii="Courier New" w:hAnsi="Courier New" w:cs="Courier New"/>
              <w:rtl/>
            </w:rPr>
            <w:t xml:space="preserve"> ليس فيه خ</w:t>
          </w:r>
          <w:del w:id="7309" w:author="Transkribus" w:date="2019-12-11T14:30:00Z">
            <w:r w:rsidRPr="009B6BCA">
              <w:rPr>
                <w:rFonts w:ascii="Courier New" w:hAnsi="Courier New" w:cs="Courier New"/>
                <w:rtl/>
              </w:rPr>
              <w:delText>ف</w:delText>
            </w:r>
          </w:del>
          <w:ins w:id="7310" w:author="Transkribus" w:date="2019-12-11T14:30:00Z">
            <w:r w:rsidR="00EE6742" w:rsidRPr="00EE6742">
              <w:rPr>
                <w:rFonts w:ascii="Courier New" w:hAnsi="Courier New" w:cs="Courier New"/>
                <w:rtl/>
              </w:rPr>
              <w:t>ق</w:t>
            </w:r>
          </w:ins>
          <w:r w:rsidR="00EE6742" w:rsidRPr="00EE6742">
            <w:rPr>
              <w:rFonts w:ascii="Courier New" w:hAnsi="Courier New" w:cs="Courier New"/>
              <w:rtl/>
            </w:rPr>
            <w:t>اء</w:t>
          </w:r>
          <w:del w:id="73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7D5706" w14:textId="0294BD0D" w:rsidR="00EE6742" w:rsidRPr="00EE6742" w:rsidRDefault="009B6BCA" w:rsidP="00EE6742">
      <w:pPr>
        <w:pStyle w:val="NurText"/>
        <w:bidi/>
        <w:rPr>
          <w:rFonts w:ascii="Courier New" w:hAnsi="Courier New" w:cs="Courier New"/>
        </w:rPr>
      </w:pPr>
      <w:dir w:val="rtl">
        <w:dir w:val="rtl">
          <w:del w:id="7312" w:author="Transkribus" w:date="2019-12-11T14:30:00Z">
            <w:r w:rsidRPr="009B6BCA">
              <w:rPr>
                <w:rFonts w:ascii="Courier New" w:hAnsi="Courier New" w:cs="Courier New"/>
                <w:rtl/>
              </w:rPr>
              <w:delText>قد كان</w:delText>
            </w:r>
          </w:del>
          <w:ins w:id="7313" w:author="Transkribus" w:date="2019-12-11T14:30:00Z">
            <w:r w:rsidR="00EE6742" w:rsidRPr="00EE6742">
              <w:rPr>
                <w:rFonts w:ascii="Courier New" w:hAnsi="Courier New" w:cs="Courier New"/>
                <w:rtl/>
              </w:rPr>
              <w:t>قدكمان</w:t>
            </w:r>
          </w:ins>
          <w:r w:rsidR="00EE6742" w:rsidRPr="00EE6742">
            <w:rPr>
              <w:rFonts w:ascii="Courier New" w:hAnsi="Courier New" w:cs="Courier New"/>
              <w:rtl/>
            </w:rPr>
            <w:t xml:space="preserve"> عندى من فراق</w:t>
          </w:r>
          <w:del w:id="7314" w:author="Transkribus" w:date="2019-12-11T14:30:00Z">
            <w:r w:rsidRPr="009B6BCA">
              <w:rPr>
                <w:rFonts w:ascii="Courier New" w:hAnsi="Courier New" w:cs="Courier New"/>
                <w:rtl/>
              </w:rPr>
              <w:delText>ك</w:delText>
            </w:r>
          </w:del>
          <w:ins w:id="7315"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والنوى</w:t>
          </w:r>
          <w:del w:id="73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7317" w:author="Transkribus" w:date="2019-12-11T14:30:00Z">
                <w:r w:rsidRPr="009B6BCA">
                  <w:rPr>
                    <w:rFonts w:ascii="Courier New" w:hAnsi="Courier New" w:cs="Courier New"/>
                    <w:rtl/>
                  </w:rPr>
                  <w:delText>ا</w:delText>
                </w:r>
              </w:del>
              <w:ins w:id="7318" w:author="Transkribus" w:date="2019-12-11T14:30:00Z">
                <w:r w:rsidR="00EE6742" w:rsidRPr="00EE6742">
                  <w:rPr>
                    <w:rFonts w:ascii="Courier New" w:hAnsi="Courier New" w:cs="Courier New"/>
                    <w:rtl/>
                  </w:rPr>
                  <w:t>أ</w:t>
                </w:r>
              </w:ins>
              <w:r w:rsidR="00EE6742" w:rsidRPr="00EE6742">
                <w:rPr>
                  <w:rFonts w:ascii="Courier New" w:hAnsi="Courier New" w:cs="Courier New"/>
                  <w:rtl/>
                </w:rPr>
                <w:t>لم ومن رؤياك جاء ش</w:t>
              </w:r>
              <w:del w:id="7319" w:author="Transkribus" w:date="2019-12-11T14:30:00Z">
                <w:r w:rsidRPr="009B6BCA">
                  <w:rPr>
                    <w:rFonts w:ascii="Courier New" w:hAnsi="Courier New" w:cs="Courier New"/>
                    <w:rtl/>
                  </w:rPr>
                  <w:delText>ف</w:delText>
                </w:r>
              </w:del>
              <w:ins w:id="7320" w:author="Transkribus" w:date="2019-12-11T14:30:00Z">
                <w:r w:rsidR="00EE6742" w:rsidRPr="00EE6742">
                  <w:rPr>
                    <w:rFonts w:ascii="Courier New" w:hAnsi="Courier New" w:cs="Courier New"/>
                    <w:rtl/>
                  </w:rPr>
                  <w:t>ق</w:t>
                </w:r>
              </w:ins>
              <w:r w:rsidR="00EE6742" w:rsidRPr="00EE6742">
                <w:rPr>
                  <w:rFonts w:ascii="Courier New" w:hAnsi="Courier New" w:cs="Courier New"/>
                  <w:rtl/>
                </w:rPr>
                <w:t>اء</w:t>
              </w:r>
              <w:del w:id="73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04803D0D" w14:textId="3A659CD4" w:rsidR="00EE6742" w:rsidRPr="00EE6742" w:rsidRDefault="009B6BCA" w:rsidP="00EE6742">
      <w:pPr>
        <w:pStyle w:val="NurText"/>
        <w:bidi/>
        <w:rPr>
          <w:rFonts w:ascii="Courier New" w:hAnsi="Courier New" w:cs="Courier New"/>
        </w:rPr>
      </w:pPr>
      <w:dir w:val="rtl">
        <w:dir w:val="rtl">
          <w:del w:id="7322" w:author="Transkribus" w:date="2019-12-11T14:30:00Z">
            <w:r w:rsidRPr="009B6BCA">
              <w:rPr>
                <w:rFonts w:ascii="Courier New" w:hAnsi="Courier New" w:cs="Courier New"/>
                <w:rtl/>
              </w:rPr>
              <w:delText>واتى</w:delText>
            </w:r>
          </w:del>
          <w:ins w:id="7323" w:author="Transkribus" w:date="2019-12-11T14:30:00Z">
            <w:r w:rsidR="00EE6742" w:rsidRPr="00EE6742">
              <w:rPr>
                <w:rFonts w:ascii="Courier New" w:hAnsi="Courier New" w:cs="Courier New"/>
                <w:rtl/>
              </w:rPr>
              <w:t>و أفى</w:t>
            </w:r>
          </w:ins>
          <w:r w:rsidR="00EE6742" w:rsidRPr="00EE6742">
            <w:rPr>
              <w:rFonts w:ascii="Courier New" w:hAnsi="Courier New" w:cs="Courier New"/>
              <w:rtl/>
            </w:rPr>
            <w:t xml:space="preserve"> الى </w:t>
          </w:r>
          <w:del w:id="7324" w:author="Transkribus" w:date="2019-12-11T14:30:00Z">
            <w:r w:rsidRPr="009B6BCA">
              <w:rPr>
                <w:rFonts w:ascii="Courier New" w:hAnsi="Courier New" w:cs="Courier New"/>
                <w:rtl/>
              </w:rPr>
              <w:delText>قلبى السرور واشرقت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325" w:author="Transkribus" w:date="2019-12-11T14:30:00Z">
            <w:r w:rsidR="00EE6742" w:rsidRPr="00EE6742">
              <w:rPr>
                <w:rFonts w:ascii="Courier New" w:hAnsi="Courier New" w:cs="Courier New"/>
                <w:rtl/>
              </w:rPr>
              <w:t xml:space="preserve">قليى السرورواشرقت * </w:t>
            </w:r>
          </w:ins>
          <w:r w:rsidR="00EE6742" w:rsidRPr="00EE6742">
            <w:rPr>
              <w:rFonts w:ascii="Courier New" w:hAnsi="Courier New" w:cs="Courier New"/>
              <w:rtl/>
            </w:rPr>
            <w:t xml:space="preserve">شمس </w:t>
          </w:r>
          <w:del w:id="7326" w:author="Transkribus" w:date="2019-12-11T14:30:00Z">
            <w:r w:rsidRPr="009B6BCA">
              <w:rPr>
                <w:rFonts w:ascii="Courier New" w:hAnsi="Courier New" w:cs="Courier New"/>
                <w:rtl/>
              </w:rPr>
              <w:delText>الحبور وزالت البرحاء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27" w:author="Transkribus" w:date="2019-12-11T14:30:00Z">
            <w:r w:rsidR="00EE6742" w:rsidRPr="00EE6742">
              <w:rPr>
                <w:rFonts w:ascii="Courier New" w:hAnsi="Courier New" w:cs="Courier New"/>
                <w:rtl/>
              </w:rPr>
              <w:t>الحبوروزالت البرجاء</w:t>
            </w:r>
          </w:ins>
        </w:dir>
      </w:dir>
    </w:p>
    <w:p w14:paraId="46B2D438" w14:textId="5946A233" w:rsidR="00EE6742" w:rsidRPr="00EE6742" w:rsidRDefault="009B6BCA" w:rsidP="00EE6742">
      <w:pPr>
        <w:pStyle w:val="NurText"/>
        <w:bidi/>
        <w:rPr>
          <w:rFonts w:ascii="Courier New" w:hAnsi="Courier New" w:cs="Courier New"/>
        </w:rPr>
      </w:pPr>
      <w:dir w:val="rtl">
        <w:dir w:val="rtl">
          <w:del w:id="7328" w:author="Transkribus" w:date="2019-12-11T14:30:00Z">
            <w:r w:rsidRPr="009B6BCA">
              <w:rPr>
                <w:rFonts w:ascii="Courier New" w:hAnsi="Courier New" w:cs="Courier New"/>
                <w:rtl/>
              </w:rPr>
              <w:delText>وبدت تباشير</w:delText>
            </w:r>
          </w:del>
          <w:ins w:id="7329" w:author="Transkribus" w:date="2019-12-11T14:30:00Z">
            <w:r w:rsidR="00EE6742" w:rsidRPr="00EE6742">
              <w:rPr>
                <w:rFonts w:ascii="Courier New" w:hAnsi="Courier New" w:cs="Courier New"/>
                <w:rtl/>
              </w:rPr>
              <w:t>ويدب دباشير</w:t>
            </w:r>
          </w:ins>
          <w:r w:rsidR="00EE6742" w:rsidRPr="00EE6742">
            <w:rPr>
              <w:rFonts w:ascii="Courier New" w:hAnsi="Courier New" w:cs="Courier New"/>
              <w:rtl/>
            </w:rPr>
            <w:t xml:space="preserve"> الهناء </w:t>
          </w:r>
          <w:del w:id="7330" w:author="Transkribus" w:date="2019-12-11T14:30:00Z">
            <w:r w:rsidRPr="009B6BCA">
              <w:rPr>
                <w:rFonts w:ascii="Courier New" w:hAnsi="Courier New" w:cs="Courier New"/>
                <w:rtl/>
              </w:rPr>
              <w:delText>بمنصب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يعلوه من نور الاله بهاء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7331" w:author="Transkribus" w:date="2019-12-11T14:30:00Z">
            <w:r w:rsidR="00EE6742" w:rsidRPr="00EE6742">
              <w:rPr>
                <w:rFonts w:ascii="Courier New" w:hAnsi="Courier New" w:cs="Courier New"/>
                <w:rtl/>
              </w:rPr>
              <w:t>منصب * عاوة مسن فوب الالذهاء</w:t>
            </w:r>
          </w:ins>
        </w:dir>
      </w:dir>
    </w:p>
    <w:p w14:paraId="55844089" w14:textId="7E7115D5" w:rsidR="00EE6742" w:rsidRPr="00EE6742" w:rsidRDefault="009B6BCA" w:rsidP="00EE6742">
      <w:pPr>
        <w:pStyle w:val="NurText"/>
        <w:bidi/>
        <w:rPr>
          <w:rFonts w:ascii="Courier New" w:hAnsi="Courier New" w:cs="Courier New"/>
        </w:rPr>
      </w:pPr>
      <w:dir w:val="rtl">
        <w:dir w:val="rtl">
          <w:del w:id="7332" w:author="Transkribus" w:date="2019-12-11T14:30:00Z">
            <w:r w:rsidRPr="009B6BCA">
              <w:rPr>
                <w:rFonts w:ascii="Courier New" w:hAnsi="Courier New" w:cs="Courier New"/>
                <w:rtl/>
              </w:rPr>
              <w:delText>احكام احكام</w:delText>
            </w:r>
          </w:del>
          <w:ins w:id="7333" w:author="Transkribus" w:date="2019-12-11T14:30:00Z">
            <w:r w:rsidR="00EE6742" w:rsidRPr="00EE6742">
              <w:rPr>
                <w:rFonts w:ascii="Courier New" w:hAnsi="Courier New" w:cs="Courier New"/>
                <w:rtl/>
              </w:rPr>
              <w:t>حكام أحكام</w:t>
            </w:r>
          </w:ins>
          <w:r w:rsidR="00EE6742" w:rsidRPr="00EE6742">
            <w:rPr>
              <w:rFonts w:ascii="Courier New" w:hAnsi="Courier New" w:cs="Courier New"/>
              <w:rtl/>
            </w:rPr>
            <w:t xml:space="preserve"> وعدل </w:t>
          </w:r>
          <w:del w:id="7334" w:author="Transkribus" w:date="2019-12-11T14:30:00Z">
            <w:r w:rsidRPr="009B6BCA">
              <w:rPr>
                <w:rFonts w:ascii="Courier New" w:hAnsi="Courier New" w:cs="Courier New"/>
                <w:rtl/>
              </w:rPr>
              <w:delText>شائع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ملئت</w:delText>
                </w:r>
              </w:dir>
            </w:dir>
          </w:del>
          <w:ins w:id="7335" w:author="Transkribus" w:date="2019-12-11T14:30:00Z">
            <w:r w:rsidR="00EE6742" w:rsidRPr="00EE6742">
              <w:rPr>
                <w:rFonts w:ascii="Courier New" w:hAnsi="Courier New" w:cs="Courier New"/>
                <w:rtl/>
              </w:rPr>
              <w:t>شائم * ملتت</w:t>
            </w:r>
          </w:ins>
          <w:r w:rsidR="00EE6742" w:rsidRPr="00EE6742">
            <w:rPr>
              <w:rFonts w:ascii="Courier New" w:hAnsi="Courier New" w:cs="Courier New"/>
              <w:rtl/>
            </w:rPr>
            <w:t xml:space="preserve"> به </w:t>
          </w:r>
          <w:del w:id="7336" w:author="Transkribus" w:date="2019-12-11T14:30:00Z">
            <w:r w:rsidRPr="009B6BCA">
              <w:rPr>
                <w:rFonts w:ascii="Courier New" w:hAnsi="Courier New" w:cs="Courier New"/>
                <w:rtl/>
              </w:rPr>
              <w:delText>وبفضلك الغبراء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37" w:author="Transkribus" w:date="2019-12-11T14:30:00Z">
            <w:r w:rsidR="00EE6742" w:rsidRPr="00EE6742">
              <w:rPr>
                <w:rFonts w:ascii="Courier New" w:hAnsi="Courier New" w:cs="Courier New"/>
                <w:rtl/>
              </w:rPr>
              <w:t>ويفضلك العسراء</w:t>
            </w:r>
          </w:ins>
        </w:dir>
      </w:dir>
    </w:p>
    <w:p w14:paraId="4DAC9997" w14:textId="5DF45756" w:rsidR="00EE6742" w:rsidRPr="00EE6742" w:rsidRDefault="009B6BCA" w:rsidP="00EE6742">
      <w:pPr>
        <w:pStyle w:val="NurText"/>
        <w:bidi/>
        <w:rPr>
          <w:rFonts w:ascii="Courier New" w:hAnsi="Courier New" w:cs="Courier New"/>
        </w:rPr>
      </w:pPr>
      <w:dir w:val="rtl">
        <w:dir w:val="rtl">
          <w:del w:id="7338" w:author="Transkribus" w:date="2019-12-11T14:30:00Z">
            <w:r w:rsidRPr="009B6BCA">
              <w:rPr>
                <w:rFonts w:ascii="Courier New" w:hAnsi="Courier New" w:cs="Courier New"/>
                <w:rtl/>
              </w:rPr>
              <w:delText>وتفرقت</w:delText>
            </w:r>
          </w:del>
          <w:ins w:id="7339" w:author="Transkribus" w:date="2019-12-11T14:30:00Z">
            <w:r w:rsidR="00EE6742" w:rsidRPr="00EE6742">
              <w:rPr>
                <w:rFonts w:ascii="Courier New" w:hAnsi="Courier New" w:cs="Courier New"/>
                <w:rtl/>
              </w:rPr>
              <w:t>وفقريب</w:t>
            </w:r>
          </w:ins>
          <w:r w:rsidR="00EE6742" w:rsidRPr="00EE6742">
            <w:rPr>
              <w:rFonts w:ascii="Courier New" w:hAnsi="Courier New" w:cs="Courier New"/>
              <w:rtl/>
            </w:rPr>
            <w:t xml:space="preserve"> فى الناس منك </w:t>
          </w:r>
          <w:del w:id="7340" w:author="Transkribus" w:date="2019-12-11T14:30:00Z">
            <w:r w:rsidRPr="009B6BCA">
              <w:rPr>
                <w:rFonts w:ascii="Courier New" w:hAnsi="Courier New" w:cs="Courier New"/>
                <w:rtl/>
              </w:rPr>
              <w:delText>فواضل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وتجمعت منهم لك</w:delText>
                </w:r>
              </w:dir>
            </w:dir>
          </w:del>
          <w:ins w:id="7341" w:author="Transkribus" w:date="2019-12-11T14:30:00Z">
            <w:r w:rsidR="00EE6742" w:rsidRPr="00EE6742">
              <w:rPr>
                <w:rFonts w:ascii="Courier New" w:hAnsi="Courier New" w:cs="Courier New"/>
                <w:rtl/>
              </w:rPr>
              <w:t>قواضل * ونجمعث مبهملك</w:t>
            </w:r>
          </w:ins>
          <w:r w:rsidR="00EE6742" w:rsidRPr="00EE6742">
            <w:rPr>
              <w:rFonts w:ascii="Courier New" w:hAnsi="Courier New" w:cs="Courier New"/>
              <w:rtl/>
            </w:rPr>
            <w:t xml:space="preserve"> الاهواء</w:t>
          </w:r>
          <w:del w:id="73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8D1D2E" w14:textId="1599AD07" w:rsidR="00EE6742" w:rsidRPr="00EE6742" w:rsidRDefault="009B6BCA" w:rsidP="00EE6742">
      <w:pPr>
        <w:pStyle w:val="NurText"/>
        <w:bidi/>
        <w:rPr>
          <w:rFonts w:ascii="Courier New" w:hAnsi="Courier New" w:cs="Courier New"/>
        </w:rPr>
      </w:pPr>
      <w:dir w:val="rtl">
        <w:dir w:val="rtl">
          <w:del w:id="7343" w:author="Transkribus" w:date="2019-12-11T14:30:00Z">
            <w:r w:rsidRPr="009B6BCA">
              <w:rPr>
                <w:rFonts w:ascii="Courier New" w:hAnsi="Courier New" w:cs="Courier New"/>
                <w:rtl/>
              </w:rPr>
              <w:delText>ف</w:delText>
            </w:r>
          </w:del>
          <w:ins w:id="7344" w:author="Transkribus" w:date="2019-12-11T14:30:00Z">
            <w:r w:rsidR="00EE6742" w:rsidRPr="00EE6742">
              <w:rPr>
                <w:rFonts w:ascii="Courier New" w:hAnsi="Courier New" w:cs="Courier New"/>
                <w:rtl/>
              </w:rPr>
              <w:t>م</w:t>
            </w:r>
          </w:ins>
          <w:r w:rsidR="00EE6742" w:rsidRPr="00EE6742">
            <w:rPr>
              <w:rFonts w:ascii="Courier New" w:hAnsi="Courier New" w:cs="Courier New"/>
              <w:rtl/>
            </w:rPr>
            <w:t>لك السيادة والسعادة والعلا</w:t>
          </w:r>
          <w:del w:id="73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346"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والفضل والافضال والالاء</w:t>
          </w:r>
          <w:del w:id="73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348" w:author="Transkribus" w:date="2019-12-11T14:30:00Z">
            <w:r w:rsidR="00EE6742" w:rsidRPr="00EE6742">
              <w:rPr>
                <w:rFonts w:ascii="Courier New" w:hAnsi="Courier New" w:cs="Courier New"/>
                <w:rtl/>
              </w:rPr>
              <w:t>م</w:t>
            </w:r>
          </w:ins>
        </w:dir>
      </w:dir>
    </w:p>
    <w:p w14:paraId="4DA55A0F" w14:textId="5A0ACB77" w:rsidR="00EE6742" w:rsidRPr="00EE6742" w:rsidRDefault="009B6BCA" w:rsidP="00EE6742">
      <w:pPr>
        <w:pStyle w:val="NurText"/>
        <w:bidi/>
        <w:rPr>
          <w:rFonts w:ascii="Courier New" w:hAnsi="Courier New" w:cs="Courier New"/>
        </w:rPr>
      </w:pPr>
      <w:dir w:val="rtl">
        <w:dir w:val="rtl">
          <w:del w:id="7349" w:author="Transkribus" w:date="2019-12-11T14:30:00Z">
            <w:r w:rsidRPr="009B6BCA">
              <w:rPr>
                <w:rFonts w:ascii="Courier New" w:hAnsi="Courier New" w:cs="Courier New"/>
                <w:rtl/>
              </w:rPr>
              <w:delText>والمشترى للحمد انت وان تقل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فصل </w:delText>
                </w:r>
              </w:dir>
            </w:dir>
          </w:del>
          <w:ins w:id="7350" w:author="Transkribus" w:date="2019-12-11T14:30:00Z">
            <w:r w:rsidR="00EE6742" w:rsidRPr="00EE6742">
              <w:rPr>
                <w:rFonts w:ascii="Courier New" w:hAnsi="Courier New" w:cs="Courier New"/>
                <w:rtl/>
              </w:rPr>
              <w:t xml:space="preserve"> والشترى الحمدألت وابن فقل * فضل </w:t>
            </w:r>
          </w:ins>
          <w:r w:rsidR="00EE6742" w:rsidRPr="00EE6742">
            <w:rPr>
              <w:rFonts w:ascii="Courier New" w:hAnsi="Courier New" w:cs="Courier New"/>
              <w:rtl/>
            </w:rPr>
            <w:t>الخطاب فانك الجو</w:t>
          </w:r>
          <w:del w:id="7351" w:author="Transkribus" w:date="2019-12-11T14:30:00Z">
            <w:r w:rsidRPr="009B6BCA">
              <w:rPr>
                <w:rFonts w:ascii="Courier New" w:hAnsi="Courier New" w:cs="Courier New"/>
                <w:rtl/>
              </w:rPr>
              <w:delText>ز</w:delText>
            </w:r>
          </w:del>
          <w:ins w:id="7352" w:author="Transkribus" w:date="2019-12-11T14:30:00Z">
            <w:r w:rsidR="00EE6742" w:rsidRPr="00EE6742">
              <w:rPr>
                <w:rFonts w:ascii="Courier New" w:hAnsi="Courier New" w:cs="Courier New"/>
                <w:rtl/>
              </w:rPr>
              <w:t>ر</w:t>
            </w:r>
          </w:ins>
          <w:r w:rsidR="00EE6742" w:rsidRPr="00EE6742">
            <w:rPr>
              <w:rFonts w:ascii="Courier New" w:hAnsi="Courier New" w:cs="Courier New"/>
              <w:rtl/>
            </w:rPr>
            <w:t>اء</w:t>
          </w:r>
          <w:del w:id="73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7CBE19" w14:textId="225BC04B" w:rsidR="00EE6742" w:rsidRPr="00EE6742" w:rsidRDefault="009B6BCA" w:rsidP="00EE6742">
      <w:pPr>
        <w:pStyle w:val="NurText"/>
        <w:bidi/>
        <w:rPr>
          <w:rFonts w:ascii="Courier New" w:hAnsi="Courier New" w:cs="Courier New"/>
        </w:rPr>
      </w:pPr>
      <w:dir w:val="rtl">
        <w:dir w:val="rtl">
          <w:del w:id="7354" w:author="Transkribus" w:date="2019-12-11T14:30:00Z">
            <w:r w:rsidRPr="009B6BCA">
              <w:rPr>
                <w:rFonts w:ascii="Courier New" w:hAnsi="Courier New" w:cs="Courier New"/>
                <w:rtl/>
              </w:rPr>
              <w:delText>ولئن</w:delText>
            </w:r>
          </w:del>
          <w:ins w:id="7355" w:author="Transkribus" w:date="2019-12-11T14:30:00Z">
            <w:r w:rsidR="00EE6742" w:rsidRPr="00EE6742">
              <w:rPr>
                <w:rFonts w:ascii="Courier New" w:hAnsi="Courier New" w:cs="Courier New"/>
                <w:rtl/>
              </w:rPr>
              <w:t>واستن</w:t>
            </w:r>
          </w:ins>
          <w:r w:rsidR="00EE6742" w:rsidRPr="00EE6742">
            <w:rPr>
              <w:rFonts w:ascii="Courier New" w:hAnsi="Courier New" w:cs="Courier New"/>
              <w:rtl/>
            </w:rPr>
            <w:t xml:space="preserve"> خصصتك بالهناء فانه</w:t>
          </w:r>
          <w:del w:id="73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35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عم الانام </w:t>
          </w:r>
          <w:del w:id="7358" w:author="Transkribus" w:date="2019-12-11T14:30:00Z">
            <w:r w:rsidRPr="009B6BCA">
              <w:rPr>
                <w:rFonts w:ascii="Courier New" w:hAnsi="Courier New" w:cs="Courier New"/>
                <w:rtl/>
              </w:rPr>
              <w:delText>بما وليت</w:delText>
            </w:r>
          </w:del>
          <w:ins w:id="7359" w:author="Transkribus" w:date="2019-12-11T14:30:00Z">
            <w:r w:rsidR="00EE6742" w:rsidRPr="00EE6742">
              <w:rPr>
                <w:rFonts w:ascii="Courier New" w:hAnsi="Courier New" w:cs="Courier New"/>
                <w:rtl/>
              </w:rPr>
              <w:t>ثماوليت</w:t>
            </w:r>
          </w:ins>
          <w:r w:rsidR="00EE6742" w:rsidRPr="00EE6742">
            <w:rPr>
              <w:rFonts w:ascii="Courier New" w:hAnsi="Courier New" w:cs="Courier New"/>
              <w:rtl/>
            </w:rPr>
            <w:t xml:space="preserve"> هناء</w:t>
          </w:r>
          <w:del w:id="73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95BE51" w14:textId="72C1EB3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لله </w:t>
          </w:r>
          <w:del w:id="7361" w:author="Transkribus" w:date="2019-12-11T14:30:00Z">
            <w:r w:rsidRPr="009B6BCA">
              <w:rPr>
                <w:rFonts w:ascii="Courier New" w:hAnsi="Courier New" w:cs="Courier New"/>
                <w:rtl/>
              </w:rPr>
              <w:delText>كم اوليتنى مننا على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362" w:author="Transkribus" w:date="2019-12-11T14:30:00Z">
            <w:r w:rsidR="00EE6742" w:rsidRPr="00EE6742">
              <w:rPr>
                <w:rFonts w:ascii="Courier New" w:hAnsi="Courier New" w:cs="Courier New"/>
                <w:rtl/>
              </w:rPr>
              <w:t xml:space="preserve">يم أو ليفنى منناعسلى * </w:t>
            </w:r>
          </w:ins>
          <w:r w:rsidR="00EE6742" w:rsidRPr="00EE6742">
            <w:rPr>
              <w:rFonts w:ascii="Courier New" w:hAnsi="Courier New" w:cs="Courier New"/>
              <w:rtl/>
            </w:rPr>
            <w:t xml:space="preserve">مر </w:t>
          </w:r>
          <w:del w:id="7363" w:author="Transkribus" w:date="2019-12-11T14:30:00Z">
            <w:r w:rsidRPr="009B6BCA">
              <w:rPr>
                <w:rFonts w:ascii="Courier New" w:hAnsi="Courier New" w:cs="Courier New"/>
                <w:rtl/>
              </w:rPr>
              <w:delText>الزمان وما لها</w:delText>
            </w:r>
          </w:del>
          <w:ins w:id="7364" w:author="Transkribus" w:date="2019-12-11T14:30:00Z">
            <w:r w:rsidR="00EE6742" w:rsidRPr="00EE6742">
              <w:rPr>
                <w:rFonts w:ascii="Courier New" w:hAnsi="Courier New" w:cs="Courier New"/>
                <w:rtl/>
              </w:rPr>
              <w:t>الرمان ومالها</w:t>
            </w:r>
          </w:ins>
          <w:r w:rsidR="00EE6742" w:rsidRPr="00EE6742">
            <w:rPr>
              <w:rFonts w:ascii="Courier New" w:hAnsi="Courier New" w:cs="Courier New"/>
              <w:rtl/>
            </w:rPr>
            <w:t xml:space="preserve"> احصاء</w:t>
          </w:r>
          <w:del w:id="73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B2FF39" w14:textId="48AAE96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فاسلم ودم فى </w:t>
          </w:r>
          <w:del w:id="7366" w:author="Transkribus" w:date="2019-12-11T14:30:00Z">
            <w:r w:rsidRPr="009B6BCA">
              <w:rPr>
                <w:rFonts w:ascii="Courier New" w:hAnsi="Courier New" w:cs="Courier New"/>
                <w:rtl/>
              </w:rPr>
              <w:delText>رغد عيش دائم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غردت فى ايكها الورقاء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7367" w:author="Transkribus" w:date="2019-12-11T14:30:00Z">
            <w:r w:rsidR="00EE6742" w:rsidRPr="00EE6742">
              <w:rPr>
                <w:rFonts w:ascii="Courier New" w:hAnsi="Courier New" w:cs="Courier New"/>
                <w:rtl/>
              </w:rPr>
              <w:t>رعيد عيس دا ثم * ماعرذب فى أبكها الوزقاء</w:t>
            </w:r>
          </w:ins>
        </w:dir>
      </w:dir>
    </w:p>
    <w:p w14:paraId="5FF5E05B" w14:textId="351B932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ولر</w:t>
          </w:r>
          <w:del w:id="7368" w:author="Transkribus" w:date="2019-12-11T14:30:00Z">
            <w:r w:rsidRPr="009B6BCA">
              <w:rPr>
                <w:rFonts w:ascii="Courier New" w:hAnsi="Courier New" w:cs="Courier New"/>
                <w:rtl/>
              </w:rPr>
              <w:delText>ف</w:delText>
            </w:r>
          </w:del>
          <w:ins w:id="7369" w:author="Transkribus" w:date="2019-12-11T14:30:00Z">
            <w:r w:rsidR="00EE6742" w:rsidRPr="00EE6742">
              <w:rPr>
                <w:rFonts w:ascii="Courier New" w:hAnsi="Courier New" w:cs="Courier New"/>
                <w:rtl/>
              </w:rPr>
              <w:t>ق</w:t>
            </w:r>
          </w:ins>
          <w:r w:rsidR="00EE6742" w:rsidRPr="00EE6742">
            <w:rPr>
              <w:rFonts w:ascii="Courier New" w:hAnsi="Courier New" w:cs="Courier New"/>
              <w:rtl/>
            </w:rPr>
            <w:t>يع الدين ال</w:t>
          </w:r>
          <w:del w:id="7370" w:author="Transkribus" w:date="2019-12-11T14:30:00Z">
            <w:r w:rsidRPr="009B6BCA">
              <w:rPr>
                <w:rFonts w:ascii="Courier New" w:hAnsi="Courier New" w:cs="Courier New"/>
                <w:rtl/>
              </w:rPr>
              <w:delText>ج</w:delText>
            </w:r>
          </w:del>
          <w:ins w:id="7371" w:author="Transkribus" w:date="2019-12-11T14:30:00Z">
            <w:r w:rsidR="00EE6742" w:rsidRPr="00EE6742">
              <w:rPr>
                <w:rFonts w:ascii="Courier New" w:hAnsi="Courier New" w:cs="Courier New"/>
                <w:rtl/>
              </w:rPr>
              <w:t>ح</w:t>
            </w:r>
          </w:ins>
          <w:r w:rsidR="00EE6742" w:rsidRPr="00EE6742">
            <w:rPr>
              <w:rFonts w:ascii="Courier New" w:hAnsi="Courier New" w:cs="Courier New"/>
              <w:rtl/>
            </w:rPr>
            <w:t>يل</w:t>
          </w:r>
          <w:del w:id="7372" w:author="Transkribus" w:date="2019-12-11T14:30:00Z">
            <w:r w:rsidRPr="009B6BCA">
              <w:rPr>
                <w:rFonts w:ascii="Courier New" w:hAnsi="Courier New" w:cs="Courier New"/>
                <w:rtl/>
              </w:rPr>
              <w:delText>ى</w:delText>
            </w:r>
          </w:del>
          <w:r w:rsidR="00EE6742" w:rsidRPr="00EE6742">
            <w:rPr>
              <w:rFonts w:ascii="Courier New" w:hAnsi="Courier New" w:cs="Courier New"/>
              <w:rtl/>
            </w:rPr>
            <w:t xml:space="preserve"> من الكتب </w:t>
          </w:r>
          <w:del w:id="7373" w:author="Transkribus" w:date="2019-12-11T14:30:00Z">
            <w:r w:rsidRPr="009B6BCA">
              <w:rPr>
                <w:rFonts w:ascii="Courier New" w:hAnsi="Courier New" w:cs="Courier New"/>
                <w:rtl/>
              </w:rPr>
              <w:delText>ش</w:delText>
            </w:r>
          </w:del>
          <w:ins w:id="7374" w:author="Transkribus" w:date="2019-12-11T14:30:00Z">
            <w:r w:rsidR="00EE6742" w:rsidRPr="00EE6742">
              <w:rPr>
                <w:rFonts w:ascii="Courier New" w:hAnsi="Courier New" w:cs="Courier New"/>
                <w:rtl/>
              </w:rPr>
              <w:t>ص</w:t>
            </w:r>
          </w:ins>
          <w:r w:rsidR="00EE6742" w:rsidRPr="00EE6742">
            <w:rPr>
              <w:rFonts w:ascii="Courier New" w:hAnsi="Courier New" w:cs="Courier New"/>
              <w:rtl/>
            </w:rPr>
            <w:t xml:space="preserve">رح الاشارات والتنبيهات الفه </w:t>
          </w:r>
          <w:del w:id="7375" w:author="Transkribus" w:date="2019-12-11T14:30:00Z">
            <w:r w:rsidRPr="009B6BCA">
              <w:rPr>
                <w:rFonts w:ascii="Courier New" w:hAnsi="Courier New" w:cs="Courier New"/>
                <w:rtl/>
              </w:rPr>
              <w:delText>المظفر تقى</w:delText>
            </w:r>
          </w:del>
          <w:ins w:id="7376" w:author="Transkribus" w:date="2019-12-11T14:30:00Z">
            <w:r w:rsidR="00EE6742" w:rsidRPr="00EE6742">
              <w:rPr>
                <w:rFonts w:ascii="Courier New" w:hAnsi="Courier New" w:cs="Courier New"/>
                <w:rtl/>
              </w:rPr>
              <w:t>لملك المطفرففقى</w:t>
            </w:r>
          </w:ins>
          <w:r w:rsidR="00EE6742" w:rsidRPr="00EE6742">
            <w:rPr>
              <w:rFonts w:ascii="Courier New" w:hAnsi="Courier New" w:cs="Courier New"/>
              <w:rtl/>
            </w:rPr>
            <w:t xml:space="preserve"> الدين عمر</w:t>
          </w:r>
          <w:del w:id="7377" w:author="Transkribus" w:date="2019-12-11T14:30:00Z">
            <w:r w:rsidRPr="009B6BCA">
              <w:rPr>
                <w:rFonts w:ascii="Courier New" w:hAnsi="Courier New" w:cs="Courier New"/>
                <w:rtl/>
              </w:rPr>
              <w:delText xml:space="preserve"> ابن الملك الامجد بهران شاه بن فرخ شاه بن شاهنشاه بن 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E952A0" w14:textId="77777777" w:rsidR="009B6BCA" w:rsidRPr="009B6BCA" w:rsidRDefault="009B6BCA" w:rsidP="009B6BCA">
      <w:pPr>
        <w:pStyle w:val="NurText"/>
        <w:bidi/>
        <w:rPr>
          <w:del w:id="7378" w:author="Transkribus" w:date="2019-12-11T14:30:00Z"/>
          <w:rFonts w:ascii="Courier New" w:hAnsi="Courier New" w:cs="Courier New"/>
        </w:rPr>
      </w:pPr>
      <w:dir w:val="rtl">
        <w:dir w:val="rtl">
          <w:del w:id="7379" w:author="Transkribus" w:date="2019-12-11T14:30:00Z">
            <w:r w:rsidRPr="009B6BCA">
              <w:rPr>
                <w:rFonts w:ascii="Courier New" w:hAnsi="Courier New" w:cs="Courier New"/>
                <w:rtl/>
              </w:rPr>
              <w:delText>اختصار الكليات من كتاب القانون لابن سينا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ACFB2A" w14:textId="7B13AFF2" w:rsidR="00EE6742" w:rsidRPr="00EE6742" w:rsidRDefault="009B6BCA" w:rsidP="00EE6742">
      <w:pPr>
        <w:pStyle w:val="NurText"/>
        <w:bidi/>
        <w:rPr>
          <w:ins w:id="7380" w:author="Transkribus" w:date="2019-12-11T14:30:00Z"/>
          <w:rFonts w:ascii="Courier New" w:hAnsi="Courier New" w:cs="Courier New"/>
        </w:rPr>
      </w:pPr>
      <w:dir w:val="rtl">
        <w:dir w:val="rtl">
          <w:del w:id="7381" w:author="Transkribus" w:date="2019-12-11T14:30:00Z">
            <w:r w:rsidRPr="009B6BCA">
              <w:rPr>
                <w:rFonts w:ascii="Courier New" w:hAnsi="Courier New" w:cs="Courier New"/>
                <w:rtl/>
              </w:rPr>
              <w:delText>كتاب جمع ما فى الاسانيد</w:delText>
            </w:r>
          </w:del>
          <w:ins w:id="7382" w:author="Transkribus" w:date="2019-12-11T14:30:00Z">
            <w:r w:rsidR="00EE6742" w:rsidRPr="00EE6742">
              <w:rPr>
                <w:rFonts w:ascii="Courier New" w:hAnsi="Courier New" w:cs="Courier New"/>
                <w:rtl/>
              </w:rPr>
              <w:t>ابن الملك الامجدبهرام شاء بن فرج شاء بن شاهنشاء بن أيوب احنصار الكامات من كاب</w:t>
            </w:r>
          </w:ins>
        </w:dir>
      </w:dir>
    </w:p>
    <w:p w14:paraId="652C80FA" w14:textId="0AA34902" w:rsidR="00EE6742" w:rsidRPr="00EE6742" w:rsidRDefault="00EE6742" w:rsidP="00EE6742">
      <w:pPr>
        <w:pStyle w:val="NurText"/>
        <w:bidi/>
        <w:rPr>
          <w:rFonts w:ascii="Courier New" w:hAnsi="Courier New" w:cs="Courier New"/>
        </w:rPr>
      </w:pPr>
      <w:ins w:id="7383" w:author="Transkribus" w:date="2019-12-11T14:30:00Z">
        <w:r w:rsidRPr="00EE6742">
          <w:rPr>
            <w:rFonts w:ascii="Courier New" w:hAnsi="Courier New" w:cs="Courier New"/>
            <w:rtl/>
          </w:rPr>
          <w:t>القانو ن الابن سينا كتاب جميع بافى الاساليد</w:t>
        </w:r>
      </w:ins>
      <w:r w:rsidRPr="00EE6742">
        <w:rPr>
          <w:rFonts w:ascii="Courier New" w:hAnsi="Courier New" w:cs="Courier New"/>
          <w:rtl/>
        </w:rPr>
        <w:t xml:space="preserve"> من </w:t>
      </w:r>
      <w:del w:id="7384" w:author="Transkribus" w:date="2019-12-11T14:30:00Z">
        <w:r w:rsidR="009B6BCA" w:rsidRPr="009B6BCA">
          <w:rPr>
            <w:rFonts w:ascii="Courier New" w:hAnsi="Courier New" w:cs="Courier New"/>
            <w:rtl/>
          </w:rPr>
          <w:delText>ح</w:delText>
        </w:r>
      </w:del>
      <w:ins w:id="7385" w:author="Transkribus" w:date="2019-12-11T14:30:00Z">
        <w:r w:rsidRPr="00EE6742">
          <w:rPr>
            <w:rFonts w:ascii="Courier New" w:hAnsi="Courier New" w:cs="Courier New"/>
            <w:rtl/>
          </w:rPr>
          <w:t>ج</w:t>
        </w:r>
      </w:ins>
      <w:r w:rsidRPr="00EE6742">
        <w:rPr>
          <w:rFonts w:ascii="Courier New" w:hAnsi="Courier New" w:cs="Courier New"/>
          <w:rtl/>
        </w:rPr>
        <w:t>دي</w:t>
      </w:r>
      <w:del w:id="7386" w:author="Transkribus" w:date="2019-12-11T14:30:00Z">
        <w:r w:rsidR="009B6BCA" w:rsidRPr="009B6BCA">
          <w:rPr>
            <w:rFonts w:ascii="Courier New" w:hAnsi="Courier New" w:cs="Courier New"/>
            <w:rtl/>
          </w:rPr>
          <w:delText>ث</w:delText>
        </w:r>
      </w:del>
      <w:ins w:id="7387" w:author="Transkribus" w:date="2019-12-11T14:30:00Z">
        <w:r w:rsidRPr="00EE6742">
          <w:rPr>
            <w:rFonts w:ascii="Courier New" w:hAnsi="Courier New" w:cs="Courier New"/>
            <w:rtl/>
          </w:rPr>
          <w:t>ب</w:t>
        </w:r>
      </w:ins>
      <w:r w:rsidRPr="00EE6742">
        <w:rPr>
          <w:rFonts w:ascii="Courier New" w:hAnsi="Courier New" w:cs="Courier New"/>
          <w:rtl/>
        </w:rPr>
        <w:t xml:space="preserve"> النبى </w:t>
      </w:r>
      <w:del w:id="7388" w:author="Transkribus" w:date="2019-12-11T14:30:00Z">
        <w:r w:rsidR="009B6BCA" w:rsidRPr="009B6BCA">
          <w:rPr>
            <w:rFonts w:ascii="Courier New" w:hAnsi="Courier New" w:cs="Courier New"/>
            <w:rtl/>
          </w:rPr>
          <w:delText>ص</w:delText>
        </w:r>
      </w:del>
      <w:ins w:id="7389" w:author="Transkribus" w:date="2019-12-11T14:30:00Z">
        <w:r w:rsidRPr="00EE6742">
          <w:rPr>
            <w:rFonts w:ascii="Courier New" w:hAnsi="Courier New" w:cs="Courier New"/>
            <w:rtl/>
          </w:rPr>
          <w:t>س</w:t>
        </w:r>
      </w:ins>
      <w:r w:rsidRPr="00EE6742">
        <w:rPr>
          <w:rFonts w:ascii="Courier New" w:hAnsi="Courier New" w:cs="Courier New"/>
          <w:rtl/>
        </w:rPr>
        <w:t>لى الله عليه وسل</w:t>
      </w:r>
      <w:del w:id="7390" w:author="Transkribus" w:date="2019-12-11T14:30:00Z">
        <w:r w:rsidR="009B6BCA" w:rsidRPr="009B6BCA">
          <w:rPr>
            <w:rFonts w:ascii="Courier New" w:hAnsi="Courier New" w:cs="Courier New"/>
            <w:rtl/>
          </w:rPr>
          <w:delText>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75CE76F" w14:textId="353477CB" w:rsidR="00EE6742" w:rsidRPr="00EE6742" w:rsidRDefault="009B6BCA" w:rsidP="00EE6742">
      <w:pPr>
        <w:pStyle w:val="NurText"/>
        <w:bidi/>
        <w:rPr>
          <w:ins w:id="7391" w:author="Transkribus" w:date="2019-12-11T14:30:00Z"/>
          <w:rFonts w:ascii="Courier New" w:hAnsi="Courier New" w:cs="Courier New"/>
        </w:rPr>
      </w:pPr>
      <w:dir w:val="rtl">
        <w:dir w:val="rtl">
          <w:ins w:id="7392" w:author="Transkribus" w:date="2019-12-11T14:30:00Z">
            <w:r w:rsidR="00EE6742" w:rsidRPr="00EE6742">
              <w:rPr>
                <w:rFonts w:ascii="Courier New" w:hAnsi="Courier New" w:cs="Courier New"/>
                <w:rtl/>
              </w:rPr>
              <w:t>*(شمس</w:t>
            </w:r>
          </w:ins>
        </w:dir>
      </w:dir>
    </w:p>
    <w:p w14:paraId="42278DC0" w14:textId="77777777" w:rsidR="00EE6742" w:rsidRPr="00EE6742" w:rsidRDefault="00EE6742" w:rsidP="00EE6742">
      <w:pPr>
        <w:pStyle w:val="NurText"/>
        <w:bidi/>
        <w:rPr>
          <w:ins w:id="7393" w:author="Transkribus" w:date="2019-12-11T14:30:00Z"/>
          <w:rFonts w:ascii="Courier New" w:hAnsi="Courier New" w:cs="Courier New"/>
        </w:rPr>
      </w:pPr>
      <w:ins w:id="7394" w:author="Transkribus" w:date="2019-12-11T14:30:00Z">
        <w:r w:rsidRPr="00EE6742">
          <w:rPr>
            <w:rFonts w:ascii="Courier New" w:hAnsi="Courier New" w:cs="Courier New"/>
            <w:rtl/>
          </w:rPr>
          <w:t>١٧٣</w:t>
        </w:r>
      </w:ins>
    </w:p>
    <w:p w14:paraId="0275E57B" w14:textId="77777777" w:rsidR="00EE6742" w:rsidRPr="00EE6742" w:rsidRDefault="00EE6742" w:rsidP="00EE6742">
      <w:pPr>
        <w:pStyle w:val="NurText"/>
        <w:bidi/>
        <w:rPr>
          <w:ins w:id="7395" w:author="Transkribus" w:date="2019-12-11T14:30:00Z"/>
          <w:rFonts w:ascii="Courier New" w:hAnsi="Courier New" w:cs="Courier New"/>
        </w:rPr>
      </w:pPr>
      <w:ins w:id="7396" w:author="Transkribus" w:date="2019-12-11T14:30:00Z">
        <w:r w:rsidRPr="00EE6742">
          <w:rPr>
            <w:rFonts w:ascii="Courier New" w:hAnsi="Courier New" w:cs="Courier New"/>
            <w:rtl/>
          </w:rPr>
          <w:t>ابن ابرش٣</w:t>
        </w:r>
      </w:ins>
    </w:p>
    <w:p w14:paraId="7FF15448" w14:textId="38E464B6" w:rsidR="00EE6742" w:rsidRPr="00EE6742" w:rsidRDefault="00EE6742" w:rsidP="00EE6742">
      <w:pPr>
        <w:pStyle w:val="NurText"/>
        <w:bidi/>
        <w:rPr>
          <w:rFonts w:ascii="Courier New" w:hAnsi="Courier New" w:cs="Courier New"/>
        </w:rPr>
      </w:pPr>
      <w:ins w:id="7397"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w:t>
      </w:r>
      <w:del w:id="7398" w:author="Transkribus" w:date="2019-12-11T14:30:00Z">
        <w:r w:rsidR="009B6BCA" w:rsidRPr="009B6BCA">
          <w:rPr>
            <w:rFonts w:ascii="Courier New" w:hAnsi="Courier New" w:cs="Courier New"/>
            <w:rtl/>
          </w:rPr>
          <w:delText>الخسروشاهي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399" w:author="Transkribus" w:date="2019-12-11T14:30:00Z">
        <w:r w:rsidRPr="00EE6742">
          <w:rPr>
            <w:rFonts w:ascii="Courier New" w:hAnsi="Courier New" w:cs="Courier New"/>
            <w:rtl/>
          </w:rPr>
          <w:t>الخسر وشاه)*</w:t>
        </w:r>
      </w:ins>
    </w:p>
    <w:p w14:paraId="683B3BA0" w14:textId="4EA4ADE4" w:rsidR="00EE6742" w:rsidRPr="00EE6742" w:rsidRDefault="009B6BCA" w:rsidP="00EE6742">
      <w:pPr>
        <w:pStyle w:val="NurText"/>
        <w:bidi/>
        <w:rPr>
          <w:rFonts w:ascii="Courier New" w:hAnsi="Courier New" w:cs="Courier New"/>
        </w:rPr>
      </w:pPr>
      <w:dir w:val="rtl">
        <w:dir w:val="rtl">
          <w:ins w:id="7400" w:author="Transkribus" w:date="2019-12-11T14:30:00Z">
            <w:r w:rsidR="00EE6742" w:rsidRPr="00EE6742">
              <w:rPr>
                <w:rFonts w:ascii="Courier New" w:hAnsi="Courier New" w:cs="Courier New"/>
                <w:rtl/>
              </w:rPr>
              <w:t xml:space="preserve">م </w:t>
            </w:r>
          </w:ins>
          <w:r w:rsidR="00EE6742" w:rsidRPr="00EE6742">
            <w:rPr>
              <w:rFonts w:ascii="Courier New" w:hAnsi="Courier New" w:cs="Courier New"/>
              <w:rtl/>
            </w:rPr>
            <w:t>هو الس</w:t>
          </w:r>
          <w:del w:id="7401" w:author="Transkribus" w:date="2019-12-11T14:30:00Z">
            <w:r w:rsidRPr="009B6BCA">
              <w:rPr>
                <w:rFonts w:ascii="Courier New" w:hAnsi="Courier New" w:cs="Courier New"/>
                <w:rtl/>
              </w:rPr>
              <w:delText>ي</w:delText>
            </w:r>
          </w:del>
          <w:ins w:id="7402" w:author="Transkribus" w:date="2019-12-11T14:30:00Z">
            <w:r w:rsidR="00EE6742" w:rsidRPr="00EE6742">
              <w:rPr>
                <w:rFonts w:ascii="Courier New" w:hAnsi="Courier New" w:cs="Courier New"/>
                <w:rtl/>
              </w:rPr>
              <w:t>ب</w:t>
            </w:r>
          </w:ins>
          <w:r w:rsidR="00EE6742" w:rsidRPr="00EE6742">
            <w:rPr>
              <w:rFonts w:ascii="Courier New" w:hAnsi="Courier New" w:cs="Courier New"/>
              <w:rtl/>
            </w:rPr>
            <w:t>د الصدر الك</w:t>
          </w:r>
          <w:del w:id="7403" w:author="Transkribus" w:date="2019-12-11T14:30:00Z">
            <w:r w:rsidRPr="009B6BCA">
              <w:rPr>
                <w:rFonts w:ascii="Courier New" w:hAnsi="Courier New" w:cs="Courier New"/>
                <w:rtl/>
              </w:rPr>
              <w:delText>ب</w:delText>
            </w:r>
          </w:del>
          <w:ins w:id="740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ير العالم شمس الدين عبد </w:t>
          </w:r>
          <w:del w:id="7405" w:author="Transkribus" w:date="2019-12-11T14:30:00Z">
            <w:r w:rsidRPr="009B6BCA">
              <w:rPr>
                <w:rFonts w:ascii="Courier New" w:hAnsi="Courier New" w:cs="Courier New"/>
                <w:rtl/>
              </w:rPr>
              <w:delText>الحميد بن عيسى الخسروشاهي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406" w:author="Transkribus" w:date="2019-12-11T14:30:00Z">
            <w:r w:rsidR="00EE6742" w:rsidRPr="00EE6742">
              <w:rPr>
                <w:rFonts w:ascii="Courier New" w:hAnsi="Courier New" w:cs="Courier New"/>
                <w:rtl/>
              </w:rPr>
              <w:t>الحميدين</w:t>
            </w:r>
          </w:ins>
        </w:dir>
      </w:dir>
    </w:p>
    <w:p w14:paraId="4695BC51" w14:textId="77777777" w:rsidR="009B6BCA" w:rsidRPr="009B6BCA" w:rsidRDefault="009B6BCA" w:rsidP="009B6BCA">
      <w:pPr>
        <w:pStyle w:val="NurText"/>
        <w:bidi/>
        <w:rPr>
          <w:del w:id="7407" w:author="Transkribus" w:date="2019-12-11T14:30:00Z"/>
          <w:rFonts w:ascii="Courier New" w:hAnsi="Courier New" w:cs="Courier New"/>
        </w:rPr>
      </w:pPr>
      <w:dir w:val="rtl">
        <w:dir w:val="rtl">
          <w:ins w:id="7408" w:author="Transkribus" w:date="2019-12-11T14:30:00Z">
            <w:r w:rsidR="00EE6742" w:rsidRPr="00EE6742">
              <w:rPr>
                <w:rFonts w:ascii="Courier New" w:hAnsi="Courier New" w:cs="Courier New"/>
                <w:rtl/>
              </w:rPr>
              <w:t xml:space="preserve">عيسى الخصير وشاهى </w:t>
            </w:r>
          </w:ins>
          <w:r w:rsidR="00EE6742" w:rsidRPr="00EE6742">
            <w:rPr>
              <w:rFonts w:ascii="Courier New" w:hAnsi="Courier New" w:cs="Courier New"/>
              <w:rtl/>
            </w:rPr>
            <w:t xml:space="preserve">وخسروشاه </w:t>
          </w:r>
          <w:del w:id="7409" w:author="Transkribus" w:date="2019-12-11T14:30:00Z">
            <w:r w:rsidRPr="009B6BCA">
              <w:rPr>
                <w:rFonts w:ascii="Courier New" w:hAnsi="Courier New" w:cs="Courier New"/>
                <w:rtl/>
              </w:rPr>
              <w:delText>ضي</w:delText>
            </w:r>
          </w:del>
          <w:ins w:id="7410" w:author="Transkribus" w:date="2019-12-11T14:30:00Z">
            <w:r w:rsidR="00EE6742" w:rsidRPr="00EE6742">
              <w:rPr>
                <w:rFonts w:ascii="Courier New" w:hAnsi="Courier New" w:cs="Courier New"/>
                <w:rtl/>
              </w:rPr>
              <w:t>صب</w:t>
            </w:r>
          </w:ins>
          <w:r w:rsidR="00EE6742" w:rsidRPr="00EE6742">
            <w:rPr>
              <w:rFonts w:ascii="Courier New" w:hAnsi="Courier New" w:cs="Courier New"/>
              <w:rtl/>
            </w:rPr>
            <w:t xml:space="preserve">عة قريبة من </w:t>
          </w:r>
          <w:del w:id="7411" w:author="Transkribus" w:date="2019-12-11T14:30:00Z">
            <w:r w:rsidRPr="009B6BCA">
              <w:rPr>
                <w:rFonts w:ascii="Courier New" w:hAnsi="Courier New" w:cs="Courier New"/>
                <w:rtl/>
              </w:rPr>
              <w:delText>تبريز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6B686E" w14:textId="63970D10" w:rsidR="00EE6742" w:rsidRPr="00EE6742" w:rsidRDefault="009B6BCA" w:rsidP="00EE6742">
      <w:pPr>
        <w:pStyle w:val="NurText"/>
        <w:bidi/>
        <w:rPr>
          <w:ins w:id="7412" w:author="Transkribus" w:date="2019-12-11T14:30:00Z"/>
          <w:rFonts w:ascii="Courier New" w:hAnsi="Courier New" w:cs="Courier New"/>
        </w:rPr>
      </w:pPr>
      <w:dir w:val="rtl">
        <w:dir w:val="rtl">
          <w:del w:id="7413" w:author="Transkribus" w:date="2019-12-11T14:30:00Z">
            <w:r w:rsidRPr="009B6BCA">
              <w:rPr>
                <w:rFonts w:ascii="Courier New" w:hAnsi="Courier New" w:cs="Courier New"/>
                <w:rtl/>
              </w:rPr>
              <w:delText>امام</w:delText>
            </w:r>
          </w:del>
          <w:ins w:id="7414" w:author="Transkribus" w:date="2019-12-11T14:30:00Z">
            <w:r w:rsidR="00EE6742" w:rsidRPr="00EE6742">
              <w:rPr>
                <w:rFonts w:ascii="Courier New" w:hAnsi="Courier New" w:cs="Courier New"/>
                <w:rtl/>
              </w:rPr>
              <w:t>جبريراهام</w:t>
            </w:r>
          </w:ins>
          <w:r w:rsidR="00EE6742" w:rsidRPr="00EE6742">
            <w:rPr>
              <w:rFonts w:ascii="Courier New" w:hAnsi="Courier New" w:cs="Courier New"/>
              <w:rtl/>
            </w:rPr>
            <w:t xml:space="preserve"> العلماء سيد الحكماء </w:t>
          </w:r>
          <w:del w:id="7415" w:author="Transkribus" w:date="2019-12-11T14:30:00Z">
            <w:r w:rsidRPr="009B6BCA">
              <w:rPr>
                <w:rFonts w:ascii="Courier New" w:hAnsi="Courier New" w:cs="Courier New"/>
                <w:rtl/>
              </w:rPr>
              <w:delText xml:space="preserve">قدوة الانام شرف </w:delText>
            </w:r>
          </w:del>
          <w:ins w:id="7416" w:author="Transkribus" w:date="2019-12-11T14:30:00Z">
            <w:r w:rsidR="00EE6742" w:rsidRPr="00EE6742">
              <w:rPr>
                <w:rFonts w:ascii="Courier New" w:hAnsi="Courier New" w:cs="Courier New"/>
                <w:rtl/>
              </w:rPr>
              <w:t>عد</w:t>
            </w:r>
          </w:ins>
        </w:dir>
      </w:dir>
    </w:p>
    <w:p w14:paraId="34DD143A" w14:textId="77777777" w:rsidR="009B6BCA" w:rsidRPr="009B6BCA" w:rsidRDefault="00EE6742" w:rsidP="009B6BCA">
      <w:pPr>
        <w:pStyle w:val="NurText"/>
        <w:bidi/>
        <w:rPr>
          <w:del w:id="7417" w:author="Transkribus" w:date="2019-12-11T14:30:00Z"/>
          <w:rFonts w:ascii="Courier New" w:hAnsi="Courier New" w:cs="Courier New"/>
        </w:rPr>
      </w:pPr>
      <w:ins w:id="7418" w:author="Transkribus" w:date="2019-12-11T14:30:00Z">
        <w:r w:rsidRPr="00EE6742">
          <w:rPr>
            <w:rFonts w:ascii="Courier New" w:hAnsi="Courier New" w:cs="Courier New"/>
            <w:rtl/>
          </w:rPr>
          <w:t xml:space="preserve">اسرف </w:t>
        </w:r>
      </w:ins>
      <w:r w:rsidRPr="00EE6742">
        <w:rPr>
          <w:rFonts w:ascii="Courier New" w:hAnsi="Courier New" w:cs="Courier New"/>
          <w:rtl/>
        </w:rPr>
        <w:t xml:space="preserve">الاسلام </w:t>
      </w:r>
      <w:del w:id="741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A920EBE" w14:textId="1006396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قد </w:t>
          </w:r>
          <w:del w:id="7420" w:author="Transkribus" w:date="2019-12-11T14:30:00Z">
            <w:r w:rsidRPr="009B6BCA">
              <w:rPr>
                <w:rFonts w:ascii="Courier New" w:hAnsi="Courier New" w:cs="Courier New"/>
                <w:rtl/>
              </w:rPr>
              <w:delText>ت</w:delText>
            </w:r>
          </w:del>
          <w:ins w:id="7421" w:author="Transkribus" w:date="2019-12-11T14:30:00Z">
            <w:r w:rsidR="00EE6742" w:rsidRPr="00EE6742">
              <w:rPr>
                <w:rFonts w:ascii="Courier New" w:hAnsi="Courier New" w:cs="Courier New"/>
                <w:rtl/>
              </w:rPr>
              <w:t>غ</w:t>
            </w:r>
          </w:ins>
          <w:r w:rsidR="00EE6742" w:rsidRPr="00EE6742">
            <w:rPr>
              <w:rFonts w:ascii="Courier New" w:hAnsi="Courier New" w:cs="Courier New"/>
              <w:rtl/>
            </w:rPr>
            <w:t>مي</w:t>
          </w:r>
          <w:del w:id="7422" w:author="Transkribus" w:date="2019-12-11T14:30:00Z">
            <w:r w:rsidRPr="009B6BCA">
              <w:rPr>
                <w:rFonts w:ascii="Courier New" w:hAnsi="Courier New" w:cs="Courier New"/>
                <w:rtl/>
              </w:rPr>
              <w:delText>ز</w:delText>
            </w:r>
          </w:del>
          <w:ins w:id="7423"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 فى العلوم الحك</w:t>
          </w:r>
          <w:del w:id="7424" w:author="Transkribus" w:date="2019-12-11T14:30:00Z">
            <w:r w:rsidRPr="009B6BCA">
              <w:rPr>
                <w:rFonts w:ascii="Courier New" w:hAnsi="Courier New" w:cs="Courier New"/>
                <w:rtl/>
              </w:rPr>
              <w:delText>م</w:delText>
            </w:r>
          </w:del>
          <w:ins w:id="7425" w:author="Transkribus" w:date="2019-12-11T14:30:00Z">
            <w:r w:rsidR="00EE6742" w:rsidRPr="00EE6742">
              <w:rPr>
                <w:rFonts w:ascii="Courier New" w:hAnsi="Courier New" w:cs="Courier New"/>
                <w:rtl/>
              </w:rPr>
              <w:t>ص</w:t>
            </w:r>
          </w:ins>
          <w:r w:rsidR="00EE6742" w:rsidRPr="00EE6742">
            <w:rPr>
              <w:rFonts w:ascii="Courier New" w:hAnsi="Courier New" w:cs="Courier New"/>
              <w:rtl/>
            </w:rPr>
            <w:t>ي</w:t>
          </w:r>
          <w:del w:id="7426" w:author="Transkribus" w:date="2019-12-11T14:30:00Z">
            <w:r w:rsidRPr="009B6BCA">
              <w:rPr>
                <w:rFonts w:ascii="Courier New" w:hAnsi="Courier New" w:cs="Courier New"/>
                <w:rtl/>
              </w:rPr>
              <w:delText>ة</w:delText>
            </w:r>
          </w:del>
          <w:ins w:id="7427"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وحرر الاصول </w:t>
          </w:r>
          <w:del w:id="7428" w:author="Transkribus" w:date="2019-12-11T14:30:00Z">
            <w:r w:rsidRPr="009B6BCA">
              <w:rPr>
                <w:rFonts w:ascii="Courier New" w:hAnsi="Courier New" w:cs="Courier New"/>
                <w:rtl/>
              </w:rPr>
              <w:delText>الطبية واتقن العلوم الشرعية ولم يزل دائم الاشتغال جامعا للفضل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429" w:author="Transkribus" w:date="2019-12-11T14:30:00Z">
            <w:r w:rsidR="00EE6742" w:rsidRPr="00EE6742">
              <w:rPr>
                <w:rFonts w:ascii="Courier New" w:hAnsi="Courier New" w:cs="Courier New"/>
                <w:rtl/>
              </w:rPr>
              <w:t>الطبيه وألقن العلوم الت</w:t>
            </w:r>
          </w:ins>
        </w:dir>
      </w:dir>
    </w:p>
    <w:p w14:paraId="4F69630D" w14:textId="77777777" w:rsidR="009B6BCA" w:rsidRPr="009B6BCA" w:rsidRDefault="009B6BCA" w:rsidP="009B6BCA">
      <w:pPr>
        <w:pStyle w:val="NurText"/>
        <w:bidi/>
        <w:rPr>
          <w:del w:id="7430" w:author="Transkribus" w:date="2019-12-11T14:30:00Z"/>
          <w:rFonts w:ascii="Courier New" w:hAnsi="Courier New" w:cs="Courier New"/>
        </w:rPr>
      </w:pPr>
      <w:dir w:val="rtl">
        <w:dir w:val="rtl">
          <w:ins w:id="7431" w:author="Transkribus" w:date="2019-12-11T14:30:00Z">
            <w:r w:rsidR="00EE6742" w:rsidRPr="00EE6742">
              <w:rPr>
                <w:rFonts w:ascii="Courier New" w:hAnsi="Courier New" w:cs="Courier New"/>
                <w:rtl/>
              </w:rPr>
              <w:t xml:space="preserve">ابرل داثم الاشتغال جامعالفضل </w:t>
            </w:r>
          </w:ins>
          <w:r w:rsidR="00EE6742" w:rsidRPr="00EE6742">
            <w:rPr>
              <w:rFonts w:ascii="Courier New" w:hAnsi="Courier New" w:cs="Courier New"/>
              <w:rtl/>
            </w:rPr>
            <w:t xml:space="preserve">والافضال </w:t>
          </w:r>
          <w:del w:id="74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4C4D24" w14:textId="6AE42D0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7433" w:author="Transkribus" w:date="2019-12-11T14:30:00Z">
            <w:r w:rsidRPr="009B6BCA">
              <w:rPr>
                <w:rFonts w:ascii="Courier New" w:hAnsi="Courier New" w:cs="Courier New"/>
                <w:rtl/>
              </w:rPr>
              <w:delText>شيخه</w:delText>
            </w:r>
          </w:del>
          <w:ins w:id="7434" w:author="Transkribus" w:date="2019-12-11T14:30:00Z">
            <w:r w:rsidR="00EE6742" w:rsidRPr="00EE6742">
              <w:rPr>
                <w:rFonts w:ascii="Courier New" w:hAnsi="Courier New" w:cs="Courier New"/>
                <w:rtl/>
              </w:rPr>
              <w:t>سيجة</w:t>
            </w:r>
          </w:ins>
          <w:r w:rsidR="00EE6742" w:rsidRPr="00EE6742">
            <w:rPr>
              <w:rFonts w:ascii="Courier New" w:hAnsi="Courier New" w:cs="Courier New"/>
              <w:rtl/>
            </w:rPr>
            <w:t xml:space="preserve"> الامام ف</w:t>
          </w:r>
          <w:del w:id="7435" w:author="Transkribus" w:date="2019-12-11T14:30:00Z">
            <w:r w:rsidRPr="009B6BCA">
              <w:rPr>
                <w:rFonts w:ascii="Courier New" w:hAnsi="Courier New" w:cs="Courier New"/>
                <w:rtl/>
              </w:rPr>
              <w:delText>خ</w:delText>
            </w:r>
          </w:del>
          <w:r w:rsidR="00EE6742" w:rsidRPr="00EE6742">
            <w:rPr>
              <w:rFonts w:ascii="Courier New" w:hAnsi="Courier New" w:cs="Courier New"/>
              <w:rtl/>
            </w:rPr>
            <w:t xml:space="preserve">ر الدين بن </w:t>
          </w:r>
          <w:del w:id="7436" w:author="Transkribus" w:date="2019-12-11T14:30:00Z">
            <w:r w:rsidRPr="009B6BCA">
              <w:rPr>
                <w:rFonts w:ascii="Courier New" w:hAnsi="Courier New" w:cs="Courier New"/>
                <w:rtl/>
              </w:rPr>
              <w:delText>خطيب الرى وهو من اجل تلامذته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437" w:author="Transkribus" w:date="2019-12-11T14:30:00Z">
            <w:r w:rsidR="00EE6742" w:rsidRPr="00EE6742">
              <w:rPr>
                <w:rFonts w:ascii="Courier New" w:hAnsi="Courier New" w:cs="Courier New"/>
                <w:rtl/>
              </w:rPr>
              <w:t>خط</w:t>
            </w:r>
          </w:ins>
        </w:dir>
      </w:dir>
    </w:p>
    <w:p w14:paraId="2A3827CF" w14:textId="070738EF" w:rsidR="00EE6742" w:rsidRPr="00EE6742" w:rsidRDefault="009B6BCA" w:rsidP="00EE6742">
      <w:pPr>
        <w:pStyle w:val="NurText"/>
        <w:bidi/>
        <w:rPr>
          <w:ins w:id="7438" w:author="Transkribus" w:date="2019-12-11T14:30:00Z"/>
          <w:rFonts w:ascii="Courier New" w:hAnsi="Courier New" w:cs="Courier New"/>
        </w:rPr>
      </w:pPr>
      <w:dir w:val="rtl">
        <w:dir w:val="rtl">
          <w:ins w:id="7439" w:author="Transkribus" w:date="2019-12-11T14:30:00Z">
            <w:r w:rsidR="00EE6742" w:rsidRPr="00EE6742">
              <w:rPr>
                <w:rFonts w:ascii="Courier New" w:hAnsi="Courier New" w:cs="Courier New"/>
                <w:rtl/>
              </w:rPr>
              <w:t xml:space="preserve">وهومن أحل تلآمذله </w:t>
            </w:r>
          </w:ins>
          <w:r w:rsidR="00EE6742" w:rsidRPr="00EE6742">
            <w:rPr>
              <w:rFonts w:ascii="Courier New" w:hAnsi="Courier New" w:cs="Courier New"/>
              <w:rtl/>
            </w:rPr>
            <w:t xml:space="preserve">ومن </w:t>
          </w:r>
          <w:del w:id="7440" w:author="Transkribus" w:date="2019-12-11T14:30:00Z">
            <w:r w:rsidRPr="009B6BCA">
              <w:rPr>
                <w:rFonts w:ascii="Courier New" w:hAnsi="Courier New" w:cs="Courier New"/>
                <w:rtl/>
              </w:rPr>
              <w:delText>حيث وصل</w:delText>
            </w:r>
          </w:del>
          <w:ins w:id="7441" w:author="Transkribus" w:date="2019-12-11T14:30:00Z">
            <w:r w:rsidR="00EE6742" w:rsidRPr="00EE6742">
              <w:rPr>
                <w:rFonts w:ascii="Courier New" w:hAnsi="Courier New" w:cs="Courier New"/>
                <w:rtl/>
              </w:rPr>
              <w:t>خبب وضل</w:t>
            </w:r>
          </w:ins>
          <w:r w:rsidR="00EE6742" w:rsidRPr="00EE6742">
            <w:rPr>
              <w:rFonts w:ascii="Courier New" w:hAnsi="Courier New" w:cs="Courier New"/>
              <w:rtl/>
            </w:rPr>
            <w:t xml:space="preserve"> الى الشام </w:t>
          </w:r>
          <w:del w:id="7442" w:author="Transkribus" w:date="2019-12-11T14:30:00Z">
            <w:r w:rsidRPr="009B6BCA">
              <w:rPr>
                <w:rFonts w:ascii="Courier New" w:hAnsi="Courier New" w:cs="Courier New"/>
                <w:rtl/>
              </w:rPr>
              <w:delText>اتصل بخدمة</w:delText>
            </w:r>
          </w:del>
          <w:ins w:id="7443" w:author="Transkribus" w:date="2019-12-11T14:30:00Z">
            <w:r w:rsidR="00EE6742" w:rsidRPr="00EE6742">
              <w:rPr>
                <w:rFonts w:ascii="Courier New" w:hAnsi="Courier New" w:cs="Courier New"/>
                <w:rtl/>
              </w:rPr>
              <w:t>افضصل محدمة</w:t>
            </w:r>
          </w:ins>
          <w:r w:rsidR="00EE6742" w:rsidRPr="00EE6742">
            <w:rPr>
              <w:rFonts w:ascii="Courier New" w:hAnsi="Courier New" w:cs="Courier New"/>
              <w:rtl/>
            </w:rPr>
            <w:t xml:space="preserve"> السلطان الملك </w:t>
          </w:r>
          <w:del w:id="7444" w:author="Transkribus" w:date="2019-12-11T14:30:00Z">
            <w:r w:rsidRPr="009B6BCA">
              <w:rPr>
                <w:rFonts w:ascii="Courier New" w:hAnsi="Courier New" w:cs="Courier New"/>
                <w:rtl/>
              </w:rPr>
              <w:delText>الناصر صلاح</w:delText>
            </w:r>
          </w:del>
          <w:ins w:id="7445" w:author="Transkribus" w:date="2019-12-11T14:30:00Z">
            <w:r w:rsidR="00EE6742" w:rsidRPr="00EE6742">
              <w:rPr>
                <w:rFonts w:ascii="Courier New" w:hAnsi="Courier New" w:cs="Courier New"/>
                <w:rtl/>
              </w:rPr>
              <w:t>النار</w:t>
            </w:r>
          </w:ins>
        </w:dir>
      </w:dir>
    </w:p>
    <w:p w14:paraId="475BFFD9" w14:textId="4F36B472" w:rsidR="00EE6742" w:rsidRPr="00EE6742" w:rsidRDefault="00EE6742" w:rsidP="00EE6742">
      <w:pPr>
        <w:pStyle w:val="NurText"/>
        <w:bidi/>
        <w:rPr>
          <w:ins w:id="7446" w:author="Transkribus" w:date="2019-12-11T14:30:00Z"/>
          <w:rFonts w:ascii="Courier New" w:hAnsi="Courier New" w:cs="Courier New"/>
        </w:rPr>
      </w:pPr>
      <w:r w:rsidRPr="00EE6742">
        <w:rPr>
          <w:rFonts w:ascii="Courier New" w:hAnsi="Courier New" w:cs="Courier New"/>
          <w:rtl/>
        </w:rPr>
        <w:t xml:space="preserve"> الدين داود بن الملك </w:t>
      </w:r>
      <w:del w:id="7447" w:author="Transkribus" w:date="2019-12-11T14:30:00Z">
        <w:r w:rsidR="009B6BCA" w:rsidRPr="009B6BCA">
          <w:rPr>
            <w:rFonts w:ascii="Courier New" w:hAnsi="Courier New" w:cs="Courier New"/>
            <w:rtl/>
          </w:rPr>
          <w:delText xml:space="preserve">المعظم واقام عنده </w:delText>
        </w:r>
      </w:del>
      <w:ins w:id="7448" w:author="Transkribus" w:date="2019-12-11T14:30:00Z">
        <w:r w:rsidRPr="00EE6742">
          <w:rPr>
            <w:rFonts w:ascii="Courier New" w:hAnsi="Courier New" w:cs="Courier New"/>
            <w:rtl/>
          </w:rPr>
          <w:t xml:space="preserve">المعطم وأقام عنسدة </w:t>
        </w:r>
      </w:ins>
      <w:r w:rsidRPr="00EE6742">
        <w:rPr>
          <w:rFonts w:ascii="Courier New" w:hAnsi="Courier New" w:cs="Courier New"/>
          <w:rtl/>
        </w:rPr>
        <w:t xml:space="preserve">بالكرك </w:t>
      </w:r>
      <w:del w:id="7449" w:author="Transkribus" w:date="2019-12-11T14:30:00Z">
        <w:r w:rsidR="009B6BCA" w:rsidRPr="009B6BCA">
          <w:rPr>
            <w:rFonts w:ascii="Courier New" w:hAnsi="Courier New" w:cs="Courier New"/>
            <w:rtl/>
          </w:rPr>
          <w:delText>وهو عظيم المنزلة عنده وله منه الاحسان الكثير</w:delText>
        </w:r>
      </w:del>
      <w:ins w:id="7450" w:author="Transkribus" w:date="2019-12-11T14:30:00Z">
        <w:r w:rsidRPr="00EE6742">
          <w:rPr>
            <w:rFonts w:ascii="Courier New" w:hAnsi="Courier New" w:cs="Courier New"/>
            <w:rtl/>
          </w:rPr>
          <w:t>وهوعطم النزلة غنسده وله من١٥ل</w:t>
        </w:r>
      </w:ins>
    </w:p>
    <w:p w14:paraId="00B56B29" w14:textId="77777777" w:rsidR="009B6BCA" w:rsidRPr="009B6BCA" w:rsidRDefault="00EE6742" w:rsidP="009B6BCA">
      <w:pPr>
        <w:pStyle w:val="NurText"/>
        <w:bidi/>
        <w:rPr>
          <w:del w:id="7451" w:author="Transkribus" w:date="2019-12-11T14:30:00Z"/>
          <w:rFonts w:ascii="Courier New" w:hAnsi="Courier New" w:cs="Courier New"/>
        </w:rPr>
      </w:pPr>
      <w:ins w:id="7452" w:author="Transkribus" w:date="2019-12-11T14:30:00Z">
        <w:r w:rsidRPr="00EE6742">
          <w:rPr>
            <w:rFonts w:ascii="Courier New" w:hAnsi="Courier New" w:cs="Courier New"/>
            <w:rtl/>
          </w:rPr>
          <w:t>الكشر</w:t>
        </w:r>
      </w:ins>
      <w:r w:rsidRPr="00EE6742">
        <w:rPr>
          <w:rFonts w:ascii="Courier New" w:hAnsi="Courier New" w:cs="Courier New"/>
          <w:rtl/>
        </w:rPr>
        <w:t xml:space="preserve"> والانعام الغزير </w:t>
      </w:r>
      <w:del w:id="74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F7304E5" w14:textId="0DA098B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w:t>
          </w:r>
          <w:del w:id="7454" w:author="Transkribus" w:date="2019-12-11T14:30:00Z">
            <w:r w:rsidRPr="009B6BCA">
              <w:rPr>
                <w:rFonts w:ascii="Courier New" w:hAnsi="Courier New" w:cs="Courier New"/>
                <w:rtl/>
              </w:rPr>
              <w:delText>ت</w:delText>
            </w:r>
          </w:del>
          <w:r w:rsidR="00EE6742" w:rsidRPr="00EE6742">
            <w:rPr>
              <w:rFonts w:ascii="Courier New" w:hAnsi="Courier New" w:cs="Courier New"/>
              <w:rtl/>
            </w:rPr>
            <w:t>وجه شمس الدين بعد ذلك الى د</w:t>
          </w:r>
          <w:del w:id="7455" w:author="Transkribus" w:date="2019-12-11T14:30:00Z">
            <w:r w:rsidRPr="009B6BCA">
              <w:rPr>
                <w:rFonts w:ascii="Courier New" w:hAnsi="Courier New" w:cs="Courier New"/>
                <w:rtl/>
              </w:rPr>
              <w:delText>مش</w:delText>
            </w:r>
          </w:del>
          <w:ins w:id="7456" w:author="Transkribus" w:date="2019-12-11T14:30:00Z">
            <w:r w:rsidR="00EE6742" w:rsidRPr="00EE6742">
              <w:rPr>
                <w:rFonts w:ascii="Courier New" w:hAnsi="Courier New" w:cs="Courier New"/>
                <w:rtl/>
              </w:rPr>
              <w:t>يس</w:t>
            </w:r>
          </w:ins>
          <w:r w:rsidR="00EE6742" w:rsidRPr="00EE6742">
            <w:rPr>
              <w:rFonts w:ascii="Courier New" w:hAnsi="Courier New" w:cs="Courier New"/>
              <w:rtl/>
            </w:rPr>
            <w:t xml:space="preserve">ق واقام بها </w:t>
          </w:r>
          <w:del w:id="7457" w:author="Transkribus" w:date="2019-12-11T14:30:00Z">
            <w:r w:rsidRPr="009B6BCA">
              <w:rPr>
                <w:rFonts w:ascii="Courier New" w:hAnsi="Courier New" w:cs="Courier New"/>
                <w:rtl/>
              </w:rPr>
              <w:delText>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458" w:author="Transkribus" w:date="2019-12-11T14:30:00Z">
            <w:r w:rsidR="00EE6742" w:rsidRPr="00EE6742">
              <w:rPr>
                <w:rFonts w:ascii="Courier New" w:hAnsi="Courier New" w:cs="Courier New"/>
                <w:rtl/>
              </w:rPr>
              <w:t>الىان</w:t>
            </w:r>
          </w:ins>
        </w:dir>
      </w:dir>
    </w:p>
    <w:p w14:paraId="756959E3" w14:textId="77777777" w:rsidR="009B6BCA" w:rsidRPr="009B6BCA" w:rsidRDefault="009B6BCA" w:rsidP="009B6BCA">
      <w:pPr>
        <w:pStyle w:val="NurText"/>
        <w:bidi/>
        <w:rPr>
          <w:del w:id="7459" w:author="Transkribus" w:date="2019-12-11T14:30:00Z"/>
          <w:rFonts w:ascii="Courier New" w:hAnsi="Courier New" w:cs="Courier New"/>
        </w:rPr>
      </w:pPr>
      <w:dir w:val="rtl">
        <w:dir w:val="rtl">
          <w:del w:id="7460" w:author="Transkribus" w:date="2019-12-11T14:30:00Z">
            <w:r w:rsidRPr="009B6BCA">
              <w:rPr>
                <w:rFonts w:ascii="Courier New" w:hAnsi="Courier New" w:cs="Courier New"/>
                <w:rtl/>
              </w:rPr>
              <w:delText>وكانت وفاته</w:delText>
            </w:r>
          </w:del>
          <w:ins w:id="7461" w:author="Transkribus" w:date="2019-12-11T14:30:00Z">
            <w:r w:rsidR="00EE6742" w:rsidRPr="00EE6742">
              <w:rPr>
                <w:rFonts w:ascii="Courier New" w:hAnsi="Courier New" w:cs="Courier New"/>
                <w:rtl/>
              </w:rPr>
              <w:t xml:space="preserve"> الله وكاتت وفاله</w:t>
            </w:r>
          </w:ins>
          <w:r w:rsidR="00EE6742" w:rsidRPr="00EE6742">
            <w:rPr>
              <w:rFonts w:ascii="Courier New" w:hAnsi="Courier New" w:cs="Courier New"/>
              <w:rtl/>
            </w:rPr>
            <w:t xml:space="preserve"> فى شهر </w:t>
          </w:r>
          <w:del w:id="7462" w:author="Transkribus" w:date="2019-12-11T14:30:00Z">
            <w:r w:rsidRPr="009B6BCA">
              <w:rPr>
                <w:rFonts w:ascii="Courier New" w:hAnsi="Courier New" w:cs="Courier New"/>
                <w:rtl/>
              </w:rPr>
              <w:delText>شوال سنة اثنتين وخمسين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8F8F98" w14:textId="4FCC4E7F" w:rsidR="00EE6742" w:rsidRPr="00EE6742" w:rsidRDefault="009B6BCA" w:rsidP="00EE6742">
      <w:pPr>
        <w:pStyle w:val="NurText"/>
        <w:bidi/>
        <w:rPr>
          <w:rFonts w:ascii="Courier New" w:hAnsi="Courier New" w:cs="Courier New"/>
        </w:rPr>
      </w:pPr>
      <w:dir w:val="rtl">
        <w:dir w:val="rtl">
          <w:del w:id="7463" w:author="Transkribus" w:date="2019-12-11T14:30:00Z">
            <w:r w:rsidRPr="009B6BCA">
              <w:rPr>
                <w:rFonts w:ascii="Courier New" w:hAnsi="Courier New" w:cs="Courier New"/>
                <w:rtl/>
              </w:rPr>
              <w:delText>ودفن بجبل</w:delText>
            </w:r>
          </w:del>
          <w:ins w:id="7464" w:author="Transkribus" w:date="2019-12-11T14:30:00Z">
            <w:r w:rsidR="00EE6742" w:rsidRPr="00EE6742">
              <w:rPr>
                <w:rFonts w:ascii="Courier New" w:hAnsi="Courier New" w:cs="Courier New"/>
                <w:rtl/>
              </w:rPr>
              <w:t>سوال سثة الفنين وحمسين وسيماكة ودقن يجيل</w:t>
            </w:r>
          </w:ins>
          <w:r w:rsidR="00EE6742" w:rsidRPr="00EE6742">
            <w:rPr>
              <w:rFonts w:ascii="Courier New" w:hAnsi="Courier New" w:cs="Courier New"/>
              <w:rtl/>
            </w:rPr>
            <w:t xml:space="preserve"> قاسيون</w:t>
          </w:r>
          <w:del w:id="74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84A239" w14:textId="20852FE9" w:rsidR="00EE6742" w:rsidRPr="00EE6742" w:rsidRDefault="009B6BCA" w:rsidP="00EE6742">
      <w:pPr>
        <w:pStyle w:val="NurText"/>
        <w:bidi/>
        <w:rPr>
          <w:rFonts w:ascii="Courier New" w:hAnsi="Courier New" w:cs="Courier New"/>
        </w:rPr>
      </w:pPr>
      <w:dir w:val="rtl">
        <w:dir w:val="rtl">
          <w:del w:id="7466" w:author="Transkribus" w:date="2019-12-11T14:30:00Z">
            <w:r w:rsidRPr="009B6BCA">
              <w:rPr>
                <w:rFonts w:ascii="Courier New" w:hAnsi="Courier New" w:cs="Courier New"/>
                <w:rtl/>
              </w:rPr>
              <w:delText>ولما وصل</w:delText>
            </w:r>
          </w:del>
          <w:ins w:id="7467" w:author="Transkribus" w:date="2019-12-11T14:30:00Z">
            <w:r w:rsidR="00EE6742" w:rsidRPr="00EE6742">
              <w:rPr>
                <w:rFonts w:ascii="Courier New" w:hAnsi="Courier New" w:cs="Courier New"/>
                <w:rtl/>
              </w:rPr>
              <w:t>وضل</w:t>
            </w:r>
          </w:ins>
          <w:r w:rsidR="00EE6742" w:rsidRPr="00EE6742">
            <w:rPr>
              <w:rFonts w:ascii="Courier New" w:hAnsi="Courier New" w:cs="Courier New"/>
              <w:rtl/>
            </w:rPr>
            <w:t xml:space="preserve"> الى دمشق </w:t>
          </w:r>
          <w:del w:id="7468" w:author="Transkribus" w:date="2019-12-11T14:30:00Z">
            <w:r w:rsidRPr="009B6BCA">
              <w:rPr>
                <w:rFonts w:ascii="Courier New" w:hAnsi="Courier New" w:cs="Courier New"/>
                <w:rtl/>
              </w:rPr>
              <w:delText>اجتمعت به فوجدته شيخا حسن</w:delText>
            </w:r>
          </w:del>
          <w:ins w:id="7469" w:author="Transkribus" w:date="2019-12-11T14:30:00Z">
            <w:r w:rsidR="00EE6742" w:rsidRPr="00EE6742">
              <w:rPr>
                <w:rFonts w:ascii="Courier New" w:hAnsi="Courier New" w:cs="Courier New"/>
                <w:rtl/>
              </w:rPr>
              <w:t>احتمعتبة فو جسديه سيحأحسن</w:t>
            </w:r>
          </w:ins>
          <w:r w:rsidR="00EE6742" w:rsidRPr="00EE6742">
            <w:rPr>
              <w:rFonts w:ascii="Courier New" w:hAnsi="Courier New" w:cs="Courier New"/>
              <w:rtl/>
            </w:rPr>
            <w:t xml:space="preserve"> السمت </w:t>
          </w:r>
          <w:del w:id="7470" w:author="Transkribus" w:date="2019-12-11T14:30:00Z">
            <w:r w:rsidRPr="009B6BCA">
              <w:rPr>
                <w:rFonts w:ascii="Courier New" w:hAnsi="Courier New" w:cs="Courier New"/>
                <w:rtl/>
              </w:rPr>
              <w:delText>مليح الكلام قوى</w:delText>
            </w:r>
          </w:del>
          <w:ins w:id="7471" w:author="Transkribus" w:date="2019-12-11T14:30:00Z">
            <w:r w:rsidR="00EE6742" w:rsidRPr="00EE6742">
              <w:rPr>
                <w:rFonts w:ascii="Courier New" w:hAnsi="Courier New" w:cs="Courier New"/>
                <w:rtl/>
              </w:rPr>
              <w:t>مابح الكالام فوى</w:t>
            </w:r>
          </w:ins>
          <w:r w:rsidR="00EE6742" w:rsidRPr="00EE6742">
            <w:rPr>
              <w:rFonts w:ascii="Courier New" w:hAnsi="Courier New" w:cs="Courier New"/>
              <w:rtl/>
            </w:rPr>
            <w:t xml:space="preserve"> الذكاء</w:t>
          </w:r>
          <w:del w:id="7472" w:author="Transkribus" w:date="2019-12-11T14:30:00Z">
            <w:r w:rsidRPr="009B6BCA">
              <w:rPr>
                <w:rFonts w:ascii="Courier New" w:hAnsi="Courier New" w:cs="Courier New"/>
                <w:rtl/>
              </w:rPr>
              <w:delText xml:space="preserve"> محصلا للعلوم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8BB46B" w14:textId="77777777" w:rsidR="009B6BCA" w:rsidRPr="009B6BCA" w:rsidRDefault="009B6BCA" w:rsidP="009B6BCA">
      <w:pPr>
        <w:pStyle w:val="NurText"/>
        <w:bidi/>
        <w:rPr>
          <w:del w:id="7473" w:author="Transkribus" w:date="2019-12-11T14:30:00Z"/>
          <w:rFonts w:ascii="Courier New" w:hAnsi="Courier New" w:cs="Courier New"/>
        </w:rPr>
      </w:pPr>
      <w:dir w:val="rtl">
        <w:dir w:val="rtl">
          <w:del w:id="7474" w:author="Transkribus" w:date="2019-12-11T14:30:00Z">
            <w:r w:rsidRPr="009B6BCA">
              <w:rPr>
                <w:rFonts w:ascii="Courier New" w:hAnsi="Courier New" w:cs="Courier New"/>
                <w:rtl/>
              </w:rPr>
              <w:delText>ورايته يوما وقد اتى اليه بعض فقهاء العجم بكتاب دقيق الخط ثمن البغدادي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953E3D" w14:textId="77777777" w:rsidR="009B6BCA" w:rsidRPr="009B6BCA" w:rsidRDefault="009B6BCA" w:rsidP="009B6BCA">
      <w:pPr>
        <w:pStyle w:val="NurText"/>
        <w:bidi/>
        <w:rPr>
          <w:del w:id="7475" w:author="Transkribus" w:date="2019-12-11T14:30:00Z"/>
          <w:rFonts w:ascii="Courier New" w:hAnsi="Courier New" w:cs="Courier New"/>
        </w:rPr>
      </w:pPr>
      <w:dir w:val="rtl">
        <w:dir w:val="rtl">
          <w:del w:id="7476" w:author="Transkribus" w:date="2019-12-11T14:30:00Z">
            <w:r w:rsidRPr="009B6BCA">
              <w:rPr>
                <w:rFonts w:ascii="Courier New" w:hAnsi="Courier New" w:cs="Courier New"/>
                <w:rtl/>
              </w:rPr>
              <w:delText>معتزلي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81B467" w14:textId="77777777" w:rsidR="009B6BCA" w:rsidRPr="009B6BCA" w:rsidRDefault="009B6BCA" w:rsidP="009B6BCA">
      <w:pPr>
        <w:pStyle w:val="NurText"/>
        <w:bidi/>
        <w:rPr>
          <w:del w:id="7477" w:author="Transkribus" w:date="2019-12-11T14:30:00Z"/>
          <w:rFonts w:ascii="Courier New" w:hAnsi="Courier New" w:cs="Courier New"/>
        </w:rPr>
      </w:pPr>
      <w:dir w:val="rtl">
        <w:dir w:val="rtl">
          <w:del w:id="7478" w:author="Transkribus" w:date="2019-12-11T14:30:00Z">
            <w:r w:rsidRPr="009B6BCA">
              <w:rPr>
                <w:rFonts w:ascii="Courier New" w:hAnsi="Courier New" w:cs="Courier New"/>
                <w:rtl/>
              </w:rPr>
              <w:delText>التقطيع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501CAE" w14:textId="6CF2B233" w:rsidR="00EE6742" w:rsidRPr="00EE6742" w:rsidRDefault="009B6BCA" w:rsidP="00EE6742">
      <w:pPr>
        <w:pStyle w:val="NurText"/>
        <w:bidi/>
        <w:rPr>
          <w:ins w:id="7479" w:author="Transkribus" w:date="2019-12-11T14:30:00Z"/>
          <w:rFonts w:ascii="Courier New" w:hAnsi="Courier New" w:cs="Courier New"/>
        </w:rPr>
      </w:pPr>
      <w:dir w:val="rtl">
        <w:dir w:val="rtl">
          <w:del w:id="7480" w:author="Transkribus" w:date="2019-12-11T14:30:00Z">
            <w:r w:rsidRPr="009B6BCA">
              <w:rPr>
                <w:rFonts w:ascii="Courier New" w:hAnsi="Courier New" w:cs="Courier New"/>
                <w:rtl/>
              </w:rPr>
              <w:delText>فلما</w:delText>
            </w:r>
          </w:del>
          <w:ins w:id="7481" w:author="Transkribus" w:date="2019-12-11T14:30:00Z">
            <w:r w:rsidR="00EE6742" w:rsidRPr="00EE6742">
              <w:rPr>
                <w:rFonts w:ascii="Courier New" w:hAnsi="Courier New" w:cs="Courier New"/>
                <w:rtl/>
              </w:rPr>
              <w:t>العلوم ورأيته مو ماوقد أبى البه يعس ففهاء النجم بكاب دويق الخط من البغسدادى</w:t>
            </w:r>
          </w:ins>
        </w:dir>
      </w:dir>
    </w:p>
    <w:p w14:paraId="6B690CFC" w14:textId="06AD9C7B" w:rsidR="00EE6742" w:rsidRPr="00EE6742" w:rsidRDefault="00EE6742" w:rsidP="00EE6742">
      <w:pPr>
        <w:pStyle w:val="NurText"/>
        <w:bidi/>
        <w:rPr>
          <w:ins w:id="7482" w:author="Transkribus" w:date="2019-12-11T14:30:00Z"/>
          <w:rFonts w:ascii="Courier New" w:hAnsi="Courier New" w:cs="Courier New"/>
        </w:rPr>
      </w:pPr>
      <w:ins w:id="7483" w:author="Transkribus" w:date="2019-12-11T14:30:00Z">
        <w:r w:rsidRPr="00EE6742">
          <w:rPr>
            <w:rFonts w:ascii="Courier New" w:hAnsi="Courier New" w:cs="Courier New"/>
            <w:rtl/>
          </w:rPr>
          <w:t>التقطبع علما</w:t>
        </w:r>
      </w:ins>
      <w:r w:rsidRPr="00EE6742">
        <w:rPr>
          <w:rFonts w:ascii="Courier New" w:hAnsi="Courier New" w:cs="Courier New"/>
          <w:rtl/>
        </w:rPr>
        <w:t xml:space="preserve"> نظر فيه صار </w:t>
      </w:r>
      <w:del w:id="7484" w:author="Transkribus" w:date="2019-12-11T14:30:00Z">
        <w:r w:rsidR="009B6BCA" w:rsidRPr="009B6BCA">
          <w:rPr>
            <w:rFonts w:ascii="Courier New" w:hAnsi="Courier New" w:cs="Courier New"/>
            <w:rtl/>
          </w:rPr>
          <w:delText>يقبله ويضعه على راسه فسالته</w:delText>
        </w:r>
      </w:del>
      <w:ins w:id="7485" w:author="Transkribus" w:date="2019-12-11T14:30:00Z">
        <w:r w:rsidRPr="00EE6742">
          <w:rPr>
            <w:rFonts w:ascii="Courier New" w:hAnsi="Courier New" w:cs="Courier New"/>
            <w:rtl/>
          </w:rPr>
          <w:t>يعيله ويضعة علىب أسه ف- الته</w:t>
        </w:r>
      </w:ins>
      <w:r w:rsidRPr="00EE6742">
        <w:rPr>
          <w:rFonts w:ascii="Courier New" w:hAnsi="Courier New" w:cs="Courier New"/>
          <w:rtl/>
        </w:rPr>
        <w:t xml:space="preserve"> عن ذلك فقال </w:t>
      </w:r>
      <w:del w:id="7486" w:author="Transkribus" w:date="2019-12-11T14:30:00Z">
        <w:r w:rsidR="009B6BCA" w:rsidRPr="009B6BCA">
          <w:rPr>
            <w:rFonts w:ascii="Courier New" w:hAnsi="Courier New" w:cs="Courier New"/>
            <w:rtl/>
          </w:rPr>
          <w:delText xml:space="preserve">هذا خط شيخنا </w:delText>
        </w:r>
      </w:del>
      <w:ins w:id="7487" w:author="Transkribus" w:date="2019-12-11T14:30:00Z">
        <w:r w:rsidRPr="00EE6742">
          <w:rPr>
            <w:rFonts w:ascii="Courier New" w:hAnsi="Courier New" w:cs="Courier New"/>
            <w:rtl/>
          </w:rPr>
          <w:t>هذ اخد ٥ب</w:t>
        </w:r>
      </w:ins>
    </w:p>
    <w:p w14:paraId="52EF1DE2" w14:textId="77777777" w:rsidR="009B6BCA" w:rsidRPr="009B6BCA" w:rsidRDefault="00EE6742" w:rsidP="009B6BCA">
      <w:pPr>
        <w:pStyle w:val="NurText"/>
        <w:bidi/>
        <w:rPr>
          <w:del w:id="7488" w:author="Transkribus" w:date="2019-12-11T14:30:00Z"/>
          <w:rFonts w:ascii="Courier New" w:hAnsi="Courier New" w:cs="Courier New"/>
        </w:rPr>
      </w:pPr>
      <w:r w:rsidRPr="00EE6742">
        <w:rPr>
          <w:rFonts w:ascii="Courier New" w:hAnsi="Courier New" w:cs="Courier New"/>
          <w:rtl/>
        </w:rPr>
        <w:lastRenderedPageBreak/>
        <w:t xml:space="preserve">الامام </w:t>
      </w:r>
      <w:del w:id="7489" w:author="Transkribus" w:date="2019-12-11T14:30:00Z">
        <w:r w:rsidR="009B6BCA" w:rsidRPr="009B6BCA">
          <w:rPr>
            <w:rFonts w:ascii="Courier New" w:hAnsi="Courier New" w:cs="Courier New"/>
            <w:rtl/>
          </w:rPr>
          <w:delText>فخر</w:delText>
        </w:r>
      </w:del>
      <w:ins w:id="7490" w:author="Transkribus" w:date="2019-12-11T14:30:00Z">
        <w:r w:rsidRPr="00EE6742">
          <w:rPr>
            <w:rFonts w:ascii="Courier New" w:hAnsi="Courier New" w:cs="Courier New"/>
            <w:rtl/>
          </w:rPr>
          <w:t>جر</w:t>
        </w:r>
      </w:ins>
      <w:r w:rsidRPr="00EE6742">
        <w:rPr>
          <w:rFonts w:ascii="Courier New" w:hAnsi="Courier New" w:cs="Courier New"/>
          <w:rtl/>
        </w:rPr>
        <w:t xml:space="preserve"> الدين </w:t>
      </w:r>
      <w:ins w:id="7491" w:author="Transkribus" w:date="2019-12-11T14:30:00Z">
        <w:r w:rsidRPr="00EE6742">
          <w:rPr>
            <w:rFonts w:ascii="Courier New" w:hAnsi="Courier New" w:cs="Courier New"/>
            <w:rtl/>
          </w:rPr>
          <w:t xml:space="preserve">بن </w:t>
        </w:r>
      </w:ins>
      <w:r w:rsidRPr="00EE6742">
        <w:rPr>
          <w:rFonts w:ascii="Courier New" w:hAnsi="Courier New" w:cs="Courier New"/>
          <w:rtl/>
        </w:rPr>
        <w:t>الخطيب ر</w:t>
      </w:r>
      <w:del w:id="7492" w:author="Transkribus" w:date="2019-12-11T14:30:00Z">
        <w:r w:rsidR="009B6BCA" w:rsidRPr="009B6BCA">
          <w:rPr>
            <w:rFonts w:ascii="Courier New" w:hAnsi="Courier New" w:cs="Courier New"/>
            <w:rtl/>
          </w:rPr>
          <w:delText>ح</w:delText>
        </w:r>
      </w:del>
      <w:ins w:id="7493" w:author="Transkribus" w:date="2019-12-11T14:30:00Z">
        <w:r w:rsidRPr="00EE6742">
          <w:rPr>
            <w:rFonts w:ascii="Courier New" w:hAnsi="Courier New" w:cs="Courier New"/>
            <w:rtl/>
          </w:rPr>
          <w:t>ج</w:t>
        </w:r>
      </w:ins>
      <w:r w:rsidRPr="00EE6742">
        <w:rPr>
          <w:rFonts w:ascii="Courier New" w:hAnsi="Courier New" w:cs="Courier New"/>
          <w:rtl/>
        </w:rPr>
        <w:t>م</w:t>
      </w:r>
      <w:del w:id="7494" w:author="Transkribus" w:date="2019-12-11T14:30:00Z">
        <w:r w:rsidR="009B6BCA" w:rsidRPr="009B6BCA">
          <w:rPr>
            <w:rFonts w:ascii="Courier New" w:hAnsi="Courier New" w:cs="Courier New"/>
            <w:rtl/>
          </w:rPr>
          <w:delText>ه</w:delText>
        </w:r>
      </w:del>
      <w:ins w:id="7495" w:author="Transkribus" w:date="2019-12-11T14:30:00Z">
        <w:r w:rsidRPr="00EE6742">
          <w:rPr>
            <w:rFonts w:ascii="Courier New" w:hAnsi="Courier New" w:cs="Courier New"/>
            <w:rtl/>
          </w:rPr>
          <w:t>ة</w:t>
        </w:r>
      </w:ins>
      <w:r w:rsidRPr="00EE6742">
        <w:rPr>
          <w:rFonts w:ascii="Courier New" w:hAnsi="Courier New" w:cs="Courier New"/>
          <w:rtl/>
        </w:rPr>
        <w:t xml:space="preserve"> الله</w:t>
      </w:r>
      <w:del w:id="74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6BEA997" w14:textId="77777777" w:rsidR="009B6BCA" w:rsidRPr="009B6BCA" w:rsidRDefault="009B6BCA" w:rsidP="009B6BCA">
      <w:pPr>
        <w:pStyle w:val="NurText"/>
        <w:bidi/>
        <w:rPr>
          <w:del w:id="7497" w:author="Transkribus" w:date="2019-12-11T14:30:00Z"/>
          <w:rFonts w:ascii="Courier New" w:hAnsi="Courier New" w:cs="Courier New"/>
        </w:rPr>
      </w:pPr>
      <w:dir w:val="rtl">
        <w:dir w:val="rtl">
          <w:del w:id="7498" w:author="Transkribus" w:date="2019-12-11T14:30:00Z">
            <w:r w:rsidRPr="009B6BCA">
              <w:rPr>
                <w:rFonts w:ascii="Courier New" w:hAnsi="Courier New" w:cs="Courier New"/>
                <w:rtl/>
              </w:rPr>
              <w:delText>فعظم</w:delText>
            </w:r>
          </w:del>
          <w:ins w:id="7499" w:author="Transkribus" w:date="2019-12-11T14:30:00Z">
            <w:r w:rsidR="00EE6742" w:rsidRPr="00EE6742">
              <w:rPr>
                <w:rFonts w:ascii="Courier New" w:hAnsi="Courier New" w:cs="Courier New"/>
                <w:rtl/>
              </w:rPr>
              <w:t xml:space="preserve"> فعطم</w:t>
            </w:r>
          </w:ins>
          <w:r w:rsidR="00EE6742" w:rsidRPr="00EE6742">
            <w:rPr>
              <w:rFonts w:ascii="Courier New" w:hAnsi="Courier New" w:cs="Courier New"/>
              <w:rtl/>
            </w:rPr>
            <w:t xml:space="preserve"> عندى قدره </w:t>
          </w:r>
          <w:del w:id="7500" w:author="Transkribus" w:date="2019-12-11T14:30:00Z">
            <w:r w:rsidRPr="009B6BCA">
              <w:rPr>
                <w:rFonts w:ascii="Courier New" w:hAnsi="Courier New" w:cs="Courier New"/>
                <w:rtl/>
              </w:rPr>
              <w:delText>لتعظيمه شيخه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240E37" w14:textId="4B7CD547" w:rsidR="00EE6742" w:rsidRPr="00EE6742" w:rsidRDefault="009B6BCA" w:rsidP="00EE6742">
      <w:pPr>
        <w:pStyle w:val="NurText"/>
        <w:bidi/>
        <w:rPr>
          <w:rFonts w:ascii="Courier New" w:hAnsi="Courier New" w:cs="Courier New"/>
        </w:rPr>
      </w:pPr>
      <w:dir w:val="rtl">
        <w:dir w:val="rtl">
          <w:del w:id="7501" w:author="Transkribus" w:date="2019-12-11T14:30:00Z">
            <w:r w:rsidRPr="009B6BCA">
              <w:rPr>
                <w:rFonts w:ascii="Courier New" w:hAnsi="Courier New" w:cs="Courier New"/>
                <w:rtl/>
              </w:rPr>
              <w:delText>ولما توفى</w:delText>
            </w:r>
          </w:del>
          <w:ins w:id="7502" w:author="Transkribus" w:date="2019-12-11T14:30:00Z">
            <w:r w:rsidR="00EE6742" w:rsidRPr="00EE6742">
              <w:rPr>
                <w:rFonts w:ascii="Courier New" w:hAnsi="Courier New" w:cs="Courier New"/>
                <w:rtl/>
              </w:rPr>
              <w:t>التعطمه شيحة أولما وفى</w:t>
            </w:r>
          </w:ins>
          <w:r w:rsidR="00EE6742" w:rsidRPr="00EE6742">
            <w:rPr>
              <w:rFonts w:ascii="Courier New" w:hAnsi="Courier New" w:cs="Courier New"/>
              <w:rtl/>
            </w:rPr>
            <w:t xml:space="preserve"> شمس</w:t>
          </w:r>
        </w:dir>
      </w:dir>
    </w:p>
    <w:p w14:paraId="5A4238C2" w14:textId="4BA71DE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الدين </w:t>
      </w:r>
      <w:del w:id="7503" w:author="Transkribus" w:date="2019-12-11T14:30:00Z">
        <w:r w:rsidR="009B6BCA" w:rsidRPr="009B6BCA">
          <w:rPr>
            <w:rFonts w:ascii="Courier New" w:hAnsi="Courier New" w:cs="Courier New"/>
            <w:rtl/>
          </w:rPr>
          <w:delText>الخسروشاهى رحمه</w:delText>
        </w:r>
      </w:del>
      <w:ins w:id="7504" w:author="Transkribus" w:date="2019-12-11T14:30:00Z">
        <w:r w:rsidRPr="00EE6742">
          <w:rPr>
            <w:rFonts w:ascii="Courier New" w:hAnsi="Courier New" w:cs="Courier New"/>
            <w:rtl/>
          </w:rPr>
          <w:t>الخسر وشاهى رجمه</w:t>
        </w:r>
      </w:ins>
      <w:r w:rsidRPr="00EE6742">
        <w:rPr>
          <w:rFonts w:ascii="Courier New" w:hAnsi="Courier New" w:cs="Courier New"/>
          <w:rtl/>
        </w:rPr>
        <w:t xml:space="preserve"> الله قال الش</w:t>
      </w:r>
      <w:del w:id="7505" w:author="Transkribus" w:date="2019-12-11T14:30:00Z">
        <w:r w:rsidR="009B6BCA" w:rsidRPr="009B6BCA">
          <w:rPr>
            <w:rFonts w:ascii="Courier New" w:hAnsi="Courier New" w:cs="Courier New"/>
            <w:rtl/>
          </w:rPr>
          <w:delText>يخ</w:delText>
        </w:r>
      </w:del>
      <w:ins w:id="7506" w:author="Transkribus" w:date="2019-12-11T14:30:00Z">
        <w:r w:rsidRPr="00EE6742">
          <w:rPr>
            <w:rFonts w:ascii="Courier New" w:hAnsi="Courier New" w:cs="Courier New"/>
            <w:rtl/>
          </w:rPr>
          <w:t>عح</w:t>
        </w:r>
      </w:ins>
      <w:r w:rsidRPr="00EE6742">
        <w:rPr>
          <w:rFonts w:ascii="Courier New" w:hAnsi="Courier New" w:cs="Courier New"/>
          <w:rtl/>
        </w:rPr>
        <w:t xml:space="preserve"> عز الدين محمد بن حسن الغنوى </w:t>
      </w:r>
      <w:del w:id="7507" w:author="Transkribus" w:date="2019-12-11T14:30:00Z">
        <w:r w:rsidR="009B6BCA" w:rsidRPr="009B6BCA">
          <w:rPr>
            <w:rFonts w:ascii="Courier New" w:hAnsi="Courier New" w:cs="Courier New"/>
            <w:rtl/>
          </w:rPr>
          <w:delText>الضرير الاربلى يرثيه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508" w:author="Transkribus" w:date="2019-12-11T14:30:00Z">
        <w:r w:rsidRPr="00EE6742">
          <w:rPr>
            <w:rFonts w:ascii="Courier New" w:hAnsi="Courier New" w:cs="Courier New"/>
            <w:rtl/>
          </w:rPr>
          <w:t>الصرير الاريلى</w:t>
        </w:r>
      </w:ins>
    </w:p>
    <w:p w14:paraId="39885014" w14:textId="65329CBA" w:rsidR="00EE6742" w:rsidRPr="00EE6742" w:rsidRDefault="009B6BCA" w:rsidP="00EE6742">
      <w:pPr>
        <w:pStyle w:val="NurText"/>
        <w:bidi/>
        <w:rPr>
          <w:ins w:id="7509" w:author="Transkribus" w:date="2019-12-11T14:30:00Z"/>
          <w:rFonts w:ascii="Courier New" w:hAnsi="Courier New" w:cs="Courier New"/>
        </w:rPr>
      </w:pPr>
      <w:dir w:val="rtl">
        <w:dir w:val="rtl">
          <w:del w:id="7510" w:author="Transkribus" w:date="2019-12-11T14:30:00Z">
            <w:r w:rsidRPr="009B6BCA">
              <w:rPr>
                <w:rFonts w:ascii="Courier New" w:hAnsi="Courier New" w:cs="Courier New"/>
                <w:rtl/>
              </w:rPr>
              <w:delText>بموتك</w:delText>
            </w:r>
          </w:del>
          <w:ins w:id="7511" w:author="Transkribus" w:date="2019-12-11T14:30:00Z">
            <w:r w:rsidR="00EE6742" w:rsidRPr="00EE6742">
              <w:rPr>
                <w:rFonts w:ascii="Courier New" w:hAnsi="Courier New" w:cs="Courier New"/>
                <w:rtl/>
              </w:rPr>
              <w:t>ابرئية</w:t>
            </w:r>
          </w:ins>
        </w:dir>
      </w:dir>
    </w:p>
    <w:p w14:paraId="3D74F4CB" w14:textId="77777777" w:rsidR="00EE6742" w:rsidRPr="00EE6742" w:rsidRDefault="00EE6742" w:rsidP="00EE6742">
      <w:pPr>
        <w:pStyle w:val="NurText"/>
        <w:bidi/>
        <w:rPr>
          <w:ins w:id="7512" w:author="Transkribus" w:date="2019-12-11T14:30:00Z"/>
          <w:rFonts w:ascii="Courier New" w:hAnsi="Courier New" w:cs="Courier New"/>
        </w:rPr>
      </w:pPr>
      <w:ins w:id="7513" w:author="Transkribus" w:date="2019-12-11T14:30:00Z">
        <w:r w:rsidRPr="00EE6742">
          <w:rPr>
            <w:rFonts w:ascii="Courier New" w:hAnsi="Courier New" w:cs="Courier New"/>
            <w:rtl/>
          </w:rPr>
          <w:t>الطويل</w:t>
        </w:r>
      </w:ins>
    </w:p>
    <w:p w14:paraId="4ADFEE4E" w14:textId="3BFB2B29" w:rsidR="00EE6742" w:rsidRPr="00EE6742" w:rsidRDefault="00EE6742" w:rsidP="00EE6742">
      <w:pPr>
        <w:pStyle w:val="NurText"/>
        <w:bidi/>
        <w:rPr>
          <w:rFonts w:ascii="Courier New" w:hAnsi="Courier New" w:cs="Courier New"/>
        </w:rPr>
      </w:pPr>
      <w:ins w:id="7514" w:author="Transkribus" w:date="2019-12-11T14:30:00Z">
        <w:r w:rsidRPr="00EE6742">
          <w:rPr>
            <w:rFonts w:ascii="Courier New" w:hAnsi="Courier New" w:cs="Courier New"/>
            <w:rtl/>
          </w:rPr>
          <w:t>موقلك</w:t>
        </w:r>
      </w:ins>
      <w:r w:rsidRPr="00EE6742">
        <w:rPr>
          <w:rFonts w:ascii="Courier New" w:hAnsi="Courier New" w:cs="Courier New"/>
          <w:rtl/>
        </w:rPr>
        <w:t xml:space="preserve"> شمس الدين </w:t>
      </w:r>
      <w:del w:id="7515" w:author="Transkribus" w:date="2019-12-11T14:30:00Z">
        <w:r w:rsidR="009B6BCA" w:rsidRPr="009B6BCA">
          <w:rPr>
            <w:rFonts w:ascii="Courier New" w:hAnsi="Courier New" w:cs="Courier New"/>
            <w:rtl/>
          </w:rPr>
          <w:delText>مات الفضائل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واردى</w:delText>
            </w:r>
          </w:dir>
        </w:dir>
      </w:del>
      <w:ins w:id="7516" w:author="Transkribus" w:date="2019-12-11T14:30:00Z">
        <w:r w:rsidRPr="00EE6742">
          <w:rPr>
            <w:rFonts w:ascii="Courier New" w:hAnsi="Courier New" w:cs="Courier New"/>
            <w:rtl/>
          </w:rPr>
          <w:t>مان الفصاقل * وأودى</w:t>
        </w:r>
      </w:ins>
      <w:r w:rsidRPr="00EE6742">
        <w:rPr>
          <w:rFonts w:ascii="Courier New" w:hAnsi="Courier New" w:cs="Courier New"/>
          <w:rtl/>
        </w:rPr>
        <w:t xml:space="preserve"> ببدر الفضل </w:t>
      </w:r>
      <w:del w:id="7517" w:author="Transkribus" w:date="2019-12-11T14:30:00Z">
        <w:r w:rsidR="009B6BCA" w:rsidRPr="009B6BCA">
          <w:rPr>
            <w:rFonts w:ascii="Courier New" w:hAnsi="Courier New" w:cs="Courier New"/>
            <w:rtl/>
          </w:rPr>
          <w:delText>والبدر كامل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518" w:author="Transkribus" w:date="2019-12-11T14:30:00Z">
        <w:r w:rsidRPr="00EE6742">
          <w:rPr>
            <w:rFonts w:ascii="Courier New" w:hAnsi="Courier New" w:cs="Courier New"/>
            <w:rtl/>
          </w:rPr>
          <w:t>والبدركامل</w:t>
        </w:r>
      </w:ins>
    </w:p>
    <w:p w14:paraId="0BC60905" w14:textId="21FFACFE" w:rsidR="00EE6742" w:rsidRPr="00EE6742" w:rsidRDefault="009B6BCA" w:rsidP="00EE6742">
      <w:pPr>
        <w:pStyle w:val="NurText"/>
        <w:bidi/>
        <w:rPr>
          <w:rFonts w:ascii="Courier New" w:hAnsi="Courier New" w:cs="Courier New"/>
        </w:rPr>
      </w:pPr>
      <w:dir w:val="rtl">
        <w:dir w:val="rtl">
          <w:del w:id="7519" w:author="Transkribus" w:date="2019-12-11T14:30:00Z">
            <w:r w:rsidRPr="009B6BCA">
              <w:rPr>
                <w:rFonts w:ascii="Courier New" w:hAnsi="Courier New" w:cs="Courier New"/>
                <w:rtl/>
              </w:rPr>
              <w:delText>فتى</w:delText>
            </w:r>
          </w:del>
          <w:ins w:id="7520" w:author="Transkribus" w:date="2019-12-11T14:30:00Z">
            <w:r w:rsidR="00EE6742" w:rsidRPr="00EE6742">
              <w:rPr>
                <w:rFonts w:ascii="Courier New" w:hAnsi="Courier New" w:cs="Courier New"/>
                <w:rtl/>
              </w:rPr>
              <w:t>يسى</w:t>
            </w:r>
          </w:ins>
          <w:r w:rsidR="00EE6742" w:rsidRPr="00EE6742">
            <w:rPr>
              <w:rFonts w:ascii="Courier New" w:hAnsi="Courier New" w:cs="Courier New"/>
              <w:rtl/>
            </w:rPr>
            <w:t xml:space="preserve"> عالم بالحق بالخير عامل</w:t>
          </w:r>
          <w:del w:id="75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52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وما كل </w:t>
          </w:r>
          <w:del w:id="7523" w:author="Transkribus" w:date="2019-12-11T14:30:00Z">
            <w:r w:rsidRPr="009B6BCA">
              <w:rPr>
                <w:rFonts w:ascii="Courier New" w:hAnsi="Courier New" w:cs="Courier New"/>
                <w:rtl/>
              </w:rPr>
              <w:delText>ذى</w:delText>
            </w:r>
          </w:del>
          <w:ins w:id="7524" w:author="Transkribus" w:date="2019-12-11T14:30:00Z">
            <w:r w:rsidR="00EE6742" w:rsidRPr="00EE6742">
              <w:rPr>
                <w:rFonts w:ascii="Courier New" w:hAnsi="Courier New" w:cs="Courier New"/>
                <w:rtl/>
              </w:rPr>
              <w:t>دى</w:t>
            </w:r>
          </w:ins>
          <w:r w:rsidR="00EE6742" w:rsidRPr="00EE6742">
            <w:rPr>
              <w:rFonts w:ascii="Courier New" w:hAnsi="Courier New" w:cs="Courier New"/>
              <w:rtl/>
            </w:rPr>
            <w:t xml:space="preserve"> علم من الناس عامل</w:t>
          </w:r>
          <w:del w:id="75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54C0C2" w14:textId="7CB19934" w:rsidR="00EE6742" w:rsidRPr="00EE6742" w:rsidRDefault="009B6BCA" w:rsidP="00EE6742">
      <w:pPr>
        <w:pStyle w:val="NurText"/>
        <w:bidi/>
        <w:rPr>
          <w:rFonts w:ascii="Courier New" w:hAnsi="Courier New" w:cs="Courier New"/>
        </w:rPr>
      </w:pPr>
      <w:dir w:val="rtl">
        <w:dir w:val="rtl">
          <w:del w:id="7526" w:author="Transkribus" w:date="2019-12-11T14:30:00Z">
            <w:r w:rsidRPr="009B6BCA">
              <w:rPr>
                <w:rFonts w:ascii="Courier New" w:hAnsi="Courier New" w:cs="Courier New"/>
                <w:rtl/>
              </w:rPr>
              <w:delText>فتى بذ</w:delText>
            </w:r>
          </w:del>
          <w:ins w:id="7527" w:author="Transkribus" w:date="2019-12-11T14:30:00Z">
            <w:r w:rsidR="00EE6742" w:rsidRPr="00EE6742">
              <w:rPr>
                <w:rFonts w:ascii="Courier New" w:hAnsi="Courier New" w:cs="Courier New"/>
                <w:rtl/>
              </w:rPr>
              <w:t>يسى بك</w:t>
            </w:r>
          </w:ins>
          <w:r w:rsidR="00EE6742" w:rsidRPr="00EE6742">
            <w:rPr>
              <w:rFonts w:ascii="Courier New" w:hAnsi="Courier New" w:cs="Courier New"/>
              <w:rtl/>
            </w:rPr>
            <w:t xml:space="preserve"> كل القا</w:t>
          </w:r>
          <w:del w:id="7528" w:author="Transkribus" w:date="2019-12-11T14:30:00Z">
            <w:r w:rsidRPr="009B6BCA">
              <w:rPr>
                <w:rFonts w:ascii="Courier New" w:hAnsi="Courier New" w:cs="Courier New"/>
                <w:rtl/>
              </w:rPr>
              <w:delText>ئ</w:delText>
            </w:r>
          </w:del>
          <w:ins w:id="7529" w:author="Transkribus" w:date="2019-12-11T14:30:00Z">
            <w:r w:rsidR="00EE6742" w:rsidRPr="00EE6742">
              <w:rPr>
                <w:rFonts w:ascii="Courier New" w:hAnsi="Courier New" w:cs="Courier New"/>
                <w:rtl/>
              </w:rPr>
              <w:t>ق</w:t>
            </w:r>
          </w:ins>
          <w:r w:rsidR="00EE6742" w:rsidRPr="00EE6742">
            <w:rPr>
              <w:rFonts w:ascii="Courier New" w:hAnsi="Courier New" w:cs="Courier New"/>
              <w:rtl/>
            </w:rPr>
            <w:t>لين بصمته</w:t>
          </w:r>
          <w:del w:id="75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531"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فكيف </w:t>
          </w:r>
          <w:del w:id="7532" w:author="Transkribus" w:date="2019-12-11T14:30:00Z">
            <w:r w:rsidRPr="009B6BCA">
              <w:rPr>
                <w:rFonts w:ascii="Courier New" w:hAnsi="Courier New" w:cs="Courier New"/>
                <w:rtl/>
              </w:rPr>
              <w:delText>اذا وافيته وهو قائل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33" w:author="Transkribus" w:date="2019-12-11T14:30:00Z">
            <w:r w:rsidR="00EE6742" w:rsidRPr="00EE6742">
              <w:rPr>
                <w:rFonts w:ascii="Courier New" w:hAnsi="Courier New" w:cs="Courier New"/>
                <w:rtl/>
              </w:rPr>
              <w:t>اداوافيته وهوقاثسل</w:t>
            </w:r>
          </w:ins>
        </w:dir>
      </w:dir>
    </w:p>
    <w:p w14:paraId="1973B84F" w14:textId="3528FED4" w:rsidR="00EE6742" w:rsidRPr="00EE6742" w:rsidRDefault="009B6BCA" w:rsidP="00EE6742">
      <w:pPr>
        <w:pStyle w:val="NurText"/>
        <w:bidi/>
        <w:rPr>
          <w:rFonts w:ascii="Courier New" w:hAnsi="Courier New" w:cs="Courier New"/>
        </w:rPr>
      </w:pPr>
      <w:dir w:val="rtl">
        <w:dir w:val="rtl">
          <w:del w:id="7534" w:author="Transkribus" w:date="2019-12-11T14:30:00Z">
            <w:r w:rsidRPr="009B6BCA">
              <w:rPr>
                <w:rFonts w:ascii="Courier New" w:hAnsi="Courier New" w:cs="Courier New"/>
                <w:rtl/>
              </w:rPr>
              <w:delText>وكنا لحل المشكلات نعده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اعيت الحذاق</w:delText>
                </w:r>
              </w:dir>
            </w:dir>
          </w:del>
          <w:ins w:id="7535" w:author="Transkribus" w:date="2019-12-11T14:30:00Z">
            <w:r w:rsidR="00EE6742" w:rsidRPr="00EE6742">
              <w:rPr>
                <w:rFonts w:ascii="Courier New" w:hAnsi="Courier New" w:cs="Courier New"/>
                <w:rtl/>
              </w:rPr>
              <w:t>و٤ناحل الكمات تعدة * اذااعيت الحسذاق</w:t>
            </w:r>
          </w:ins>
          <w:r w:rsidR="00EE6742" w:rsidRPr="00EE6742">
            <w:rPr>
              <w:rFonts w:ascii="Courier New" w:hAnsi="Courier New" w:cs="Courier New"/>
              <w:rtl/>
            </w:rPr>
            <w:t xml:space="preserve"> منا المسائل</w:t>
          </w:r>
          <w:del w:id="75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725C69" w14:textId="7BA371B4" w:rsidR="00EE6742" w:rsidRPr="00EE6742" w:rsidRDefault="009B6BCA" w:rsidP="00EE6742">
      <w:pPr>
        <w:pStyle w:val="NurText"/>
        <w:bidi/>
        <w:rPr>
          <w:rFonts w:ascii="Courier New" w:hAnsi="Courier New" w:cs="Courier New"/>
        </w:rPr>
      </w:pPr>
      <w:dir w:val="rtl">
        <w:dir w:val="rtl">
          <w:del w:id="7537" w:author="Transkribus" w:date="2019-12-11T14:30:00Z">
            <w:r w:rsidRPr="009B6BCA">
              <w:rPr>
                <w:rFonts w:ascii="Courier New" w:hAnsi="Courier New" w:cs="Courier New"/>
                <w:rtl/>
              </w:rPr>
              <w:delText>فربع الحجا من بعده اليوم قد خلا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وحيد</w:delText>
                </w:r>
              </w:dir>
            </w:dir>
          </w:del>
          <w:ins w:id="7538" w:author="Transkribus" w:date="2019-12-11T14:30:00Z">
            <w:r w:rsidR="00EE6742" w:rsidRPr="00EE6742">
              <w:rPr>
                <w:rFonts w:ascii="Courier New" w:hAnsi="Courier New" w:cs="Courier New"/>
                <w:rtl/>
              </w:rPr>
              <w:t>فريع الحامن بعدة البوم مد خلا* وحبد</w:t>
            </w:r>
          </w:ins>
          <w:r w:rsidR="00EE6742" w:rsidRPr="00EE6742">
            <w:rPr>
              <w:rFonts w:ascii="Courier New" w:hAnsi="Courier New" w:cs="Courier New"/>
              <w:rtl/>
            </w:rPr>
            <w:t xml:space="preserve"> المعالى من </w:t>
          </w:r>
          <w:del w:id="7539" w:author="Transkribus" w:date="2019-12-11T14:30:00Z">
            <w:r w:rsidRPr="009B6BCA">
              <w:rPr>
                <w:rFonts w:ascii="Courier New" w:hAnsi="Courier New" w:cs="Courier New"/>
                <w:rtl/>
              </w:rPr>
              <w:delText>ح</w:delText>
            </w:r>
          </w:del>
          <w:ins w:id="7540" w:author="Transkribus" w:date="2019-12-11T14:30:00Z">
            <w:r w:rsidR="00EE6742" w:rsidRPr="00EE6742">
              <w:rPr>
                <w:rFonts w:ascii="Courier New" w:hAnsi="Courier New" w:cs="Courier New"/>
                <w:rtl/>
              </w:rPr>
              <w:t>خ</w:t>
            </w:r>
          </w:ins>
          <w:r w:rsidR="00EE6742" w:rsidRPr="00EE6742">
            <w:rPr>
              <w:rFonts w:ascii="Courier New" w:hAnsi="Courier New" w:cs="Courier New"/>
              <w:rtl/>
            </w:rPr>
            <w:t>لى الفضل عاطل</w:t>
          </w:r>
          <w:del w:id="75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94FD3FA" w14:textId="7189F7A8" w:rsidR="00EE6742" w:rsidRPr="00EE6742" w:rsidRDefault="009B6BCA" w:rsidP="00EE6742">
      <w:pPr>
        <w:pStyle w:val="NurText"/>
        <w:bidi/>
        <w:rPr>
          <w:rFonts w:ascii="Courier New" w:hAnsi="Courier New" w:cs="Courier New"/>
        </w:rPr>
      </w:pPr>
      <w:dir w:val="rtl">
        <w:dir w:val="rtl">
          <w:del w:id="7542" w:author="Transkribus" w:date="2019-12-11T14:30:00Z">
            <w:r w:rsidRPr="009B6BCA">
              <w:rPr>
                <w:rFonts w:ascii="Courier New" w:hAnsi="Courier New" w:cs="Courier New"/>
                <w:rtl/>
              </w:rPr>
              <w:delText>اتدرى المنايا من</w:delText>
            </w:r>
          </w:del>
          <w:ins w:id="7543" w:author="Transkribus" w:date="2019-12-11T14:30:00Z">
            <w:r w:rsidR="00EE6742" w:rsidRPr="00EE6742">
              <w:rPr>
                <w:rFonts w:ascii="Courier New" w:hAnsi="Courier New" w:cs="Courier New"/>
                <w:rtl/>
              </w:rPr>
              <w:t>ابدرى المنابامن</w:t>
            </w:r>
          </w:ins>
          <w:r w:rsidR="00EE6742" w:rsidRPr="00EE6742">
            <w:rPr>
              <w:rFonts w:ascii="Courier New" w:hAnsi="Courier New" w:cs="Courier New"/>
              <w:rtl/>
            </w:rPr>
            <w:t xml:space="preserve"> رمت بسهامها</w:t>
          </w:r>
          <w:del w:id="75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واى فتى اودى وغال الغوائل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7545" w:author="Transkribus" w:date="2019-12-11T14:30:00Z">
            <w:r w:rsidR="00EE6742" w:rsidRPr="00EE6742">
              <w:rPr>
                <w:rFonts w:ascii="Courier New" w:hAnsi="Courier New" w:cs="Courier New"/>
                <w:rtl/>
              </w:rPr>
              <w:t xml:space="preserve"> * وأى فسنى أودى وقال الفواثسل</w:t>
            </w:r>
          </w:ins>
        </w:dir>
      </w:dir>
    </w:p>
    <w:p w14:paraId="168401A1" w14:textId="4ED3F4E6" w:rsidR="00EE6742" w:rsidRPr="00EE6742" w:rsidRDefault="009B6BCA" w:rsidP="00EE6742">
      <w:pPr>
        <w:pStyle w:val="NurText"/>
        <w:bidi/>
        <w:rPr>
          <w:rFonts w:ascii="Courier New" w:hAnsi="Courier New" w:cs="Courier New"/>
        </w:rPr>
      </w:pPr>
      <w:dir w:val="rtl">
        <w:dir w:val="rtl">
          <w:del w:id="7546" w:author="Transkribus" w:date="2019-12-11T14:30:00Z">
            <w:r w:rsidRPr="009B6BCA">
              <w:rPr>
                <w:rFonts w:ascii="Courier New" w:hAnsi="Courier New" w:cs="Courier New"/>
                <w:rtl/>
              </w:rPr>
              <w:delText>رمت اوحد الدنيا وبحر</w:delText>
            </w:r>
          </w:del>
          <w:ins w:id="7547" w:author="Transkribus" w:date="2019-12-11T14:30:00Z">
            <w:r w:rsidR="00EE6742" w:rsidRPr="00EE6742">
              <w:rPr>
                <w:rFonts w:ascii="Courier New" w:hAnsi="Courier New" w:cs="Courier New"/>
                <w:rtl/>
              </w:rPr>
              <w:t>رست أو جسد الدنياو مجر</w:t>
            </w:r>
          </w:ins>
          <w:r w:rsidR="00EE6742" w:rsidRPr="00EE6742">
            <w:rPr>
              <w:rFonts w:ascii="Courier New" w:hAnsi="Courier New" w:cs="Courier New"/>
              <w:rtl/>
            </w:rPr>
            <w:t xml:space="preserve"> علومها</w:t>
          </w:r>
          <w:del w:id="75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54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ومن قصرت فى الفضل عنه الاوا</w:t>
          </w:r>
          <w:del w:id="7550" w:author="Transkribus" w:date="2019-12-11T14:30:00Z">
            <w:r w:rsidRPr="009B6BCA">
              <w:rPr>
                <w:rFonts w:ascii="Courier New" w:hAnsi="Courier New" w:cs="Courier New"/>
                <w:rtl/>
              </w:rPr>
              <w:delText>ئ</w:delText>
            </w:r>
          </w:del>
          <w:ins w:id="7551" w:author="Transkribus" w:date="2019-12-11T14:30:00Z">
            <w:r w:rsidR="00EE6742" w:rsidRPr="00EE6742">
              <w:rPr>
                <w:rFonts w:ascii="Courier New" w:hAnsi="Courier New" w:cs="Courier New"/>
                <w:rtl/>
              </w:rPr>
              <w:t>ق</w:t>
            </w:r>
          </w:ins>
          <w:r w:rsidR="00EE6742" w:rsidRPr="00EE6742">
            <w:rPr>
              <w:rFonts w:ascii="Courier New" w:hAnsi="Courier New" w:cs="Courier New"/>
              <w:rtl/>
            </w:rPr>
            <w:t>ل</w:t>
          </w:r>
          <w:del w:id="75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3F2EDD" w14:textId="68E9F7B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ولو ك</w:t>
          </w:r>
          <w:ins w:id="755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بالفضل </w:t>
          </w:r>
          <w:del w:id="7554" w:author="Transkribus" w:date="2019-12-11T14:30:00Z">
            <w:r w:rsidRPr="009B6BCA">
              <w:rPr>
                <w:rFonts w:ascii="Courier New" w:hAnsi="Courier New" w:cs="Courier New"/>
                <w:rtl/>
              </w:rPr>
              <w:delText>الفتى يدفع</w:delText>
            </w:r>
          </w:del>
          <w:ins w:id="7555" w:author="Transkribus" w:date="2019-12-11T14:30:00Z">
            <w:r w:rsidR="00EE6742" w:rsidRPr="00EE6742">
              <w:rPr>
                <w:rFonts w:ascii="Courier New" w:hAnsi="Courier New" w:cs="Courier New"/>
                <w:rtl/>
              </w:rPr>
              <w:t>الفبى بدفم</w:t>
            </w:r>
          </w:ins>
          <w:r w:rsidR="00EE6742" w:rsidRPr="00EE6742">
            <w:rPr>
              <w:rFonts w:ascii="Courier New" w:hAnsi="Courier New" w:cs="Courier New"/>
              <w:rtl/>
            </w:rPr>
            <w:t xml:space="preserve"> الردى</w:t>
          </w:r>
          <w:del w:id="75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لما غيبت</w:delText>
                </w:r>
              </w:dir>
            </w:dir>
          </w:del>
          <w:ins w:id="7557" w:author="Transkribus" w:date="2019-12-11T14:30:00Z">
            <w:r w:rsidR="00EE6742" w:rsidRPr="00EE6742">
              <w:rPr>
                <w:rFonts w:ascii="Courier New" w:hAnsi="Courier New" w:cs="Courier New"/>
                <w:rtl/>
              </w:rPr>
              <w:t xml:space="preserve"> * لماعبلت</w:t>
            </w:r>
          </w:ins>
          <w:r w:rsidR="00EE6742" w:rsidRPr="00EE6742">
            <w:rPr>
              <w:rFonts w:ascii="Courier New" w:hAnsi="Courier New" w:cs="Courier New"/>
              <w:rtl/>
            </w:rPr>
            <w:t xml:space="preserve"> عبد </w:t>
          </w:r>
          <w:del w:id="7558" w:author="Transkribus" w:date="2019-12-11T14:30:00Z">
            <w:r w:rsidRPr="009B6BCA">
              <w:rPr>
                <w:rFonts w:ascii="Courier New" w:hAnsi="Courier New" w:cs="Courier New"/>
                <w:rtl/>
              </w:rPr>
              <w:delText>الحميد الجنادل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59" w:author="Transkribus" w:date="2019-12-11T14:30:00Z">
            <w:r w:rsidR="00EE6742" w:rsidRPr="00EE6742">
              <w:rPr>
                <w:rFonts w:ascii="Courier New" w:hAnsi="Courier New" w:cs="Courier New"/>
                <w:rtl/>
              </w:rPr>
              <w:t>الجميد الحنادل</w:t>
            </w:r>
          </w:ins>
        </w:dir>
      </w:dir>
    </w:p>
    <w:p w14:paraId="72D06F95" w14:textId="77777777" w:rsidR="009B6BCA" w:rsidRPr="009B6BCA" w:rsidRDefault="009B6BCA" w:rsidP="009B6BCA">
      <w:pPr>
        <w:pStyle w:val="NurText"/>
        <w:bidi/>
        <w:rPr>
          <w:del w:id="7560" w:author="Transkribus" w:date="2019-12-11T14:30:00Z"/>
          <w:rFonts w:ascii="Courier New" w:hAnsi="Courier New" w:cs="Courier New"/>
        </w:rPr>
      </w:pPr>
      <w:dir w:val="rtl">
        <w:dir w:val="rtl">
          <w:del w:id="7561" w:author="Transkribus" w:date="2019-12-11T14:30:00Z">
            <w:r w:rsidRPr="009B6BCA">
              <w:rPr>
                <w:rFonts w:ascii="Courier New" w:hAnsi="Courier New" w:cs="Courier New"/>
                <w:rtl/>
              </w:rPr>
              <w:delText>ولكن دفع الموت ما فيه حيلة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فى بقاء المرء يطمع 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FF5C906" w14:textId="41559400" w:rsidR="00EE6742" w:rsidRPr="00EE6742" w:rsidRDefault="009B6BCA" w:rsidP="00EE6742">
      <w:pPr>
        <w:pStyle w:val="NurText"/>
        <w:bidi/>
        <w:rPr>
          <w:ins w:id="7562" w:author="Transkribus" w:date="2019-12-11T14:30:00Z"/>
          <w:rFonts w:ascii="Courier New" w:hAnsi="Courier New" w:cs="Courier New"/>
        </w:rPr>
      </w:pPr>
      <w:dir w:val="rtl">
        <w:dir w:val="rtl">
          <w:ins w:id="7563" w:author="Transkribus" w:date="2019-12-11T14:30:00Z">
            <w:r w:rsidR="00EE6742" w:rsidRPr="00EE6742">
              <w:rPr>
                <w:rFonts w:ascii="Courier New" w:hAnsi="Courier New" w:cs="Courier New"/>
                <w:rtl/>
              </w:rPr>
              <w:t>واسكن دييع الموف مانبه جبلة * ولافى بعاء المرة بطمع امل</w:t>
            </w:r>
          </w:ins>
        </w:dir>
      </w:dir>
    </w:p>
    <w:p w14:paraId="232DC4DF" w14:textId="0DCB0A9B" w:rsidR="00EE6742" w:rsidRPr="00EE6742" w:rsidRDefault="00EE6742" w:rsidP="00EE6742">
      <w:pPr>
        <w:pStyle w:val="NurText"/>
        <w:bidi/>
        <w:rPr>
          <w:rFonts w:ascii="Courier New" w:hAnsi="Courier New" w:cs="Courier New"/>
        </w:rPr>
      </w:pPr>
      <w:r w:rsidRPr="00EE6742">
        <w:rPr>
          <w:rFonts w:ascii="Courier New" w:hAnsi="Courier New" w:cs="Courier New"/>
          <w:rtl/>
        </w:rPr>
        <w:t>فبعدك شمس الدين ا</w:t>
      </w:r>
      <w:ins w:id="7564" w:author="Transkribus" w:date="2019-12-11T14:30:00Z">
        <w:r w:rsidRPr="00EE6742">
          <w:rPr>
            <w:rFonts w:ascii="Courier New" w:hAnsi="Courier New" w:cs="Courier New"/>
            <w:rtl/>
          </w:rPr>
          <w:t>أ</w:t>
        </w:r>
      </w:ins>
      <w:r w:rsidRPr="00EE6742">
        <w:rPr>
          <w:rFonts w:ascii="Courier New" w:hAnsi="Courier New" w:cs="Courier New"/>
          <w:rtl/>
        </w:rPr>
        <w:t>عو</w:t>
      </w:r>
      <w:del w:id="7565" w:author="Transkribus" w:date="2019-12-11T14:30:00Z">
        <w:r w:rsidR="009B6BCA" w:rsidRPr="009B6BCA">
          <w:rPr>
            <w:rFonts w:ascii="Courier New" w:hAnsi="Courier New" w:cs="Courier New"/>
            <w:rtl/>
          </w:rPr>
          <w:delText>ز</w:delText>
        </w:r>
      </w:del>
      <w:ins w:id="7566" w:author="Transkribus" w:date="2019-12-11T14:30:00Z">
        <w:r w:rsidRPr="00EE6742">
          <w:rPr>
            <w:rFonts w:ascii="Courier New" w:hAnsi="Courier New" w:cs="Courier New"/>
            <w:rtl/>
          </w:rPr>
          <w:t>ر</w:t>
        </w:r>
      </w:ins>
      <w:r w:rsidRPr="00EE6742">
        <w:rPr>
          <w:rFonts w:ascii="Courier New" w:hAnsi="Courier New" w:cs="Courier New"/>
          <w:rtl/>
        </w:rPr>
        <w:t xml:space="preserve"> عالم</w:t>
      </w:r>
      <w:del w:id="756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w:t>
          </w:r>
          <w:del w:id="7568" w:author="Transkribus" w:date="2019-12-11T14:30:00Z">
            <w:r w:rsidR="009B6BCA" w:rsidRPr="009B6BCA">
              <w:rPr>
                <w:rFonts w:ascii="Courier New" w:hAnsi="Courier New" w:cs="Courier New"/>
                <w:rtl/>
              </w:rPr>
              <w:delText>اب</w:delText>
            </w:r>
          </w:del>
          <w:ins w:id="7569" w:author="Transkribus" w:date="2019-12-11T14:30:00Z">
            <w:r w:rsidRPr="00EE6742">
              <w:rPr>
                <w:rFonts w:ascii="Courier New" w:hAnsi="Courier New" w:cs="Courier New"/>
                <w:rtl/>
              </w:rPr>
              <w:t>أي</w:t>
            </w:r>
          </w:ins>
          <w:r w:rsidRPr="00EE6742">
            <w:rPr>
              <w:rFonts w:ascii="Courier New" w:hAnsi="Courier New" w:cs="Courier New"/>
              <w:rtl/>
            </w:rPr>
            <w:t>دى الدعاوى فى الم</w:t>
          </w:r>
          <w:del w:id="7570" w:author="Transkribus" w:date="2019-12-11T14:30:00Z">
            <w:r w:rsidR="009B6BCA" w:rsidRPr="009B6BCA">
              <w:rPr>
                <w:rFonts w:ascii="Courier New" w:hAnsi="Courier New" w:cs="Courier New"/>
                <w:rtl/>
              </w:rPr>
              <w:delText>ح</w:delText>
            </w:r>
          </w:del>
          <w:ins w:id="7571" w:author="Transkribus" w:date="2019-12-11T14:30:00Z">
            <w:r w:rsidRPr="00EE6742">
              <w:rPr>
                <w:rFonts w:ascii="Courier New" w:hAnsi="Courier New" w:cs="Courier New"/>
                <w:rtl/>
              </w:rPr>
              <w:t>ج</w:t>
            </w:r>
          </w:ins>
          <w:r w:rsidRPr="00EE6742">
            <w:rPr>
              <w:rFonts w:ascii="Courier New" w:hAnsi="Courier New" w:cs="Courier New"/>
              <w:rtl/>
            </w:rPr>
            <w:t>اف</w:t>
          </w:r>
          <w:ins w:id="7572" w:author="Transkribus" w:date="2019-12-11T14:30:00Z">
            <w:r w:rsidRPr="00EE6742">
              <w:rPr>
                <w:rFonts w:ascii="Courier New" w:hAnsi="Courier New" w:cs="Courier New"/>
                <w:rtl/>
              </w:rPr>
              <w:t>س</w:t>
            </w:r>
          </w:ins>
          <w:r w:rsidRPr="00EE6742">
            <w:rPr>
              <w:rFonts w:ascii="Courier New" w:hAnsi="Courier New" w:cs="Courier New"/>
              <w:rtl/>
            </w:rPr>
            <w:t>ل جاهل</w:t>
          </w:r>
          <w:del w:id="7573" w:author="Transkribus" w:date="2019-12-11T14:30:00Z">
            <w:r w:rsidR="009B6BCA" w:rsidRPr="009B6BCA">
              <w:rPr>
                <w:rFonts w:ascii="Courier New" w:hAnsi="Courier New" w:cs="Courier New"/>
                <w:rtl/>
              </w:rPr>
              <w:delText xml:space="preserve">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2DE662C0" w14:textId="7F15CDF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الصاحب </w:t>
          </w:r>
          <w:ins w:id="757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نجم الدين اللبودى </w:t>
          </w:r>
          <w:del w:id="7575" w:author="Transkribus" w:date="2019-12-11T14:30:00Z">
            <w:r w:rsidRPr="009B6BCA">
              <w:rPr>
                <w:rFonts w:ascii="Courier New" w:hAnsi="Courier New" w:cs="Courier New"/>
                <w:rtl/>
              </w:rPr>
              <w:delText>يرثيه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76" w:author="Transkribus" w:date="2019-12-11T14:30:00Z">
            <w:r w:rsidR="00EE6742" w:rsidRPr="00EE6742">
              <w:rPr>
                <w:rFonts w:ascii="Courier New" w:hAnsi="Courier New" w:cs="Courier New"/>
                <w:rtl/>
              </w:rPr>
              <w:t>بزيية</w:t>
            </w:r>
          </w:ins>
        </w:dir>
      </w:dir>
    </w:p>
    <w:p w14:paraId="7A671B04" w14:textId="028B5453" w:rsidR="00EE6742" w:rsidRPr="00EE6742" w:rsidRDefault="009B6BCA" w:rsidP="00EE6742">
      <w:pPr>
        <w:pStyle w:val="NurText"/>
        <w:bidi/>
        <w:rPr>
          <w:ins w:id="7577" w:author="Transkribus" w:date="2019-12-11T14:30:00Z"/>
          <w:rFonts w:ascii="Courier New" w:hAnsi="Courier New" w:cs="Courier New"/>
        </w:rPr>
      </w:pPr>
      <w:dir w:val="rtl">
        <w:dir w:val="rtl">
          <w:del w:id="7578" w:author="Transkribus" w:date="2019-12-11T14:30:00Z">
            <w:r w:rsidRPr="009B6BCA">
              <w:rPr>
                <w:rFonts w:ascii="Courier New" w:hAnsi="Courier New" w:cs="Courier New"/>
                <w:rtl/>
              </w:rPr>
              <w:delText>ايا ناعيا عبد الحميد تصبرا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w:delText>
                </w:r>
              </w:dir>
            </w:dir>
          </w:del>
          <w:ins w:id="7579" w:author="Transkribus" w:date="2019-12-11T14:30:00Z">
            <w:r w:rsidR="00EE6742" w:rsidRPr="00EE6742">
              <w:rPr>
                <w:rFonts w:ascii="Courier New" w:hAnsi="Courier New" w:cs="Courier New"/>
                <w:rtl/>
              </w:rPr>
              <w:t>اطويل</w:t>
            </w:r>
          </w:ins>
        </w:dir>
      </w:dir>
    </w:p>
    <w:p w14:paraId="60845C4A" w14:textId="38D5C6A9" w:rsidR="00EE6742" w:rsidRPr="00EE6742" w:rsidRDefault="00EE6742" w:rsidP="00EE6742">
      <w:pPr>
        <w:pStyle w:val="NurText"/>
        <w:bidi/>
        <w:rPr>
          <w:rFonts w:ascii="Courier New" w:hAnsi="Courier New" w:cs="Courier New"/>
        </w:rPr>
      </w:pPr>
      <w:ins w:id="7580" w:author="Transkribus" w:date="2019-12-11T14:30:00Z">
        <w:r w:rsidRPr="00EE6742">
          <w:rPr>
            <w:rFonts w:ascii="Courier New" w:hAnsi="Courier New" w:cs="Courier New"/>
            <w:rtl/>
          </w:rPr>
          <w:t>اباناعبا عيد الحسد تصيرا * عسلى</w:t>
        </w:r>
      </w:ins>
      <w:r w:rsidRPr="00EE6742">
        <w:rPr>
          <w:rFonts w:ascii="Courier New" w:hAnsi="Courier New" w:cs="Courier New"/>
          <w:rtl/>
        </w:rPr>
        <w:t xml:space="preserve"> فان العلم </w:t>
      </w:r>
      <w:del w:id="7581" w:author="Transkribus" w:date="2019-12-11T14:30:00Z">
        <w:r w:rsidR="009B6BCA" w:rsidRPr="009B6BCA">
          <w:rPr>
            <w:rFonts w:ascii="Courier New" w:hAnsi="Courier New" w:cs="Courier New"/>
            <w:rtl/>
          </w:rPr>
          <w:delText>ا</w:delText>
        </w:r>
      </w:del>
      <w:ins w:id="7582" w:author="Transkribus" w:date="2019-12-11T14:30:00Z">
        <w:r w:rsidRPr="00EE6742">
          <w:rPr>
            <w:rFonts w:ascii="Courier New" w:hAnsi="Courier New" w:cs="Courier New"/>
            <w:rtl/>
          </w:rPr>
          <w:t>أ</w:t>
        </w:r>
      </w:ins>
      <w:r w:rsidRPr="00EE6742">
        <w:rPr>
          <w:rFonts w:ascii="Courier New" w:hAnsi="Courier New" w:cs="Courier New"/>
          <w:rtl/>
        </w:rPr>
        <w:t xml:space="preserve">درج فى </w:t>
      </w:r>
      <w:del w:id="7583" w:author="Transkribus" w:date="2019-12-11T14:30:00Z">
        <w:r w:rsidR="009B6BCA" w:rsidRPr="009B6BCA">
          <w:rPr>
            <w:rFonts w:ascii="Courier New" w:hAnsi="Courier New" w:cs="Courier New"/>
            <w:rtl/>
          </w:rPr>
          <w:delText>كفن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584" w:author="Transkribus" w:date="2019-12-11T14:30:00Z">
        <w:r w:rsidRPr="00EE6742">
          <w:rPr>
            <w:rFonts w:ascii="Courier New" w:hAnsi="Courier New" w:cs="Courier New"/>
            <w:rtl/>
          </w:rPr>
          <w:t>كغر</w:t>
        </w:r>
      </w:ins>
    </w:p>
    <w:p w14:paraId="50D57C31" w14:textId="3E404EDA" w:rsidR="00EE6742" w:rsidRPr="00EE6742" w:rsidRDefault="009B6BCA" w:rsidP="00EE6742">
      <w:pPr>
        <w:pStyle w:val="NurText"/>
        <w:bidi/>
        <w:rPr>
          <w:rFonts w:ascii="Courier New" w:hAnsi="Courier New" w:cs="Courier New"/>
        </w:rPr>
      </w:pPr>
      <w:dir w:val="rtl">
        <w:dir w:val="rtl">
          <w:del w:id="7585" w:author="Transkribus" w:date="2019-12-11T14:30:00Z">
            <w:r w:rsidRPr="009B6BCA">
              <w:rPr>
                <w:rFonts w:ascii="Courier New" w:hAnsi="Courier New" w:cs="Courier New"/>
                <w:rtl/>
              </w:rPr>
              <w:delText>مضى مفردا</w:delText>
            </w:r>
          </w:del>
          <w:ins w:id="7586" w:author="Transkribus" w:date="2019-12-11T14:30:00Z">
            <w:r w:rsidR="00EE6742" w:rsidRPr="00EE6742">
              <w:rPr>
                <w:rFonts w:ascii="Courier New" w:hAnsi="Courier New" w:cs="Courier New"/>
                <w:rtl/>
              </w:rPr>
              <w:t>مى مقردا</w:t>
            </w:r>
          </w:ins>
          <w:r w:rsidR="00EE6742" w:rsidRPr="00EE6742">
            <w:rPr>
              <w:rFonts w:ascii="Courier New" w:hAnsi="Courier New" w:cs="Courier New"/>
              <w:rtl/>
            </w:rPr>
            <w:t xml:space="preserve"> فى </w:t>
          </w:r>
          <w:del w:id="7587" w:author="Transkribus" w:date="2019-12-11T14:30:00Z">
            <w:r w:rsidRPr="009B6BCA">
              <w:rPr>
                <w:rFonts w:ascii="Courier New" w:hAnsi="Courier New" w:cs="Courier New"/>
                <w:rtl/>
              </w:rPr>
              <w:delText>فضله وعلومه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588" w:author="Transkribus" w:date="2019-12-11T14:30:00Z">
            <w:r w:rsidR="00EE6742" w:rsidRPr="00EE6742">
              <w:rPr>
                <w:rFonts w:ascii="Courier New" w:hAnsi="Courier New" w:cs="Courier New"/>
                <w:rtl/>
              </w:rPr>
              <w:t xml:space="preserve">فصله وعلومة * </w:t>
            </w:r>
          </w:ins>
          <w:r w:rsidR="00EE6742" w:rsidRPr="00EE6742">
            <w:rPr>
              <w:rFonts w:ascii="Courier New" w:hAnsi="Courier New" w:cs="Courier New"/>
              <w:rtl/>
            </w:rPr>
            <w:t xml:space="preserve">وعدت فريد الهم </w:t>
          </w:r>
          <w:del w:id="7589" w:author="Transkribus" w:date="2019-12-11T14:30:00Z">
            <w:r w:rsidRPr="009B6BCA">
              <w:rPr>
                <w:rFonts w:ascii="Courier New" w:hAnsi="Courier New" w:cs="Courier New"/>
                <w:rtl/>
              </w:rPr>
              <w:delText>والوجد والحزن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90" w:author="Transkribus" w:date="2019-12-11T14:30:00Z">
            <w:r w:rsidR="00EE6742" w:rsidRPr="00EE6742">
              <w:rPr>
                <w:rFonts w:ascii="Courier New" w:hAnsi="Courier New" w:cs="Courier New"/>
                <w:rtl/>
              </w:rPr>
              <w:t>والوجدوالحزن</w:t>
            </w:r>
          </w:ins>
        </w:dir>
      </w:dir>
    </w:p>
    <w:p w14:paraId="290A4090" w14:textId="5472804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فيا </w:t>
          </w:r>
          <w:del w:id="7591" w:author="Transkribus" w:date="2019-12-11T14:30:00Z">
            <w:r w:rsidRPr="009B6BCA">
              <w:rPr>
                <w:rFonts w:ascii="Courier New" w:hAnsi="Courier New" w:cs="Courier New"/>
                <w:rtl/>
              </w:rPr>
              <w:delText>عين</w:delText>
            </w:r>
          </w:del>
          <w:ins w:id="7592" w:author="Transkribus" w:date="2019-12-11T14:30:00Z">
            <w:r w:rsidR="00EE6742" w:rsidRPr="00EE6742">
              <w:rPr>
                <w:rFonts w:ascii="Courier New" w:hAnsi="Courier New" w:cs="Courier New"/>
                <w:rtl/>
              </w:rPr>
              <w:t>بن</w:t>
            </w:r>
          </w:ins>
          <w:r w:rsidR="00EE6742" w:rsidRPr="00EE6742">
            <w:rPr>
              <w:rFonts w:ascii="Courier New" w:hAnsi="Courier New" w:cs="Courier New"/>
              <w:rtl/>
            </w:rPr>
            <w:t xml:space="preserve"> سحى </w:t>
          </w:r>
          <w:del w:id="7593" w:author="Transkribus" w:date="2019-12-11T14:30:00Z">
            <w:r w:rsidRPr="009B6BCA">
              <w:rPr>
                <w:rFonts w:ascii="Courier New" w:hAnsi="Courier New" w:cs="Courier New"/>
                <w:rtl/>
              </w:rPr>
              <w:delText>بالدموع لفقده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حسن</w:delText>
                </w:r>
              </w:dir>
            </w:dir>
          </w:del>
          <w:ins w:id="7594" w:author="Transkribus" w:date="2019-12-11T14:30:00Z">
            <w:r w:rsidR="00EE6742" w:rsidRPr="00EE6742">
              <w:rPr>
                <w:rFonts w:ascii="Courier New" w:hAnsi="Courier New" w:cs="Courier New"/>
                <w:rtl/>
              </w:rPr>
              <w:t>بالدموم لفهدة بو غاحسن</w:t>
            </w:r>
          </w:ins>
          <w:r w:rsidR="00EE6742" w:rsidRPr="00EE6742">
            <w:rPr>
              <w:rFonts w:ascii="Courier New" w:hAnsi="Courier New" w:cs="Courier New"/>
              <w:rtl/>
            </w:rPr>
            <w:t xml:space="preserve"> صبرى بعده </w:t>
          </w:r>
          <w:del w:id="7595" w:author="Transkribus" w:date="2019-12-11T14:30:00Z">
            <w:r w:rsidRPr="009B6BCA">
              <w:rPr>
                <w:rFonts w:ascii="Courier New" w:hAnsi="Courier New" w:cs="Courier New"/>
                <w:rtl/>
              </w:rPr>
              <w:delText>اليوم بالحسن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596" w:author="Transkribus" w:date="2019-12-11T14:30:00Z">
            <w:r w:rsidR="00EE6742" w:rsidRPr="00EE6742">
              <w:rPr>
                <w:rFonts w:ascii="Courier New" w:hAnsi="Courier New" w:cs="Courier New"/>
                <w:rtl/>
              </w:rPr>
              <w:t>البوم بالحسون</w:t>
            </w:r>
          </w:ins>
        </w:dir>
      </w:dir>
    </w:p>
    <w:p w14:paraId="095BA936" w14:textId="54DEB207" w:rsidR="00EE6742" w:rsidRPr="00EE6742" w:rsidRDefault="009B6BCA" w:rsidP="00EE6742">
      <w:pPr>
        <w:pStyle w:val="NurText"/>
        <w:bidi/>
        <w:rPr>
          <w:rFonts w:ascii="Courier New" w:hAnsi="Courier New" w:cs="Courier New"/>
        </w:rPr>
      </w:pPr>
      <w:dir w:val="rtl">
        <w:dir w:val="rtl">
          <w:del w:id="7597" w:author="Transkribus" w:date="2019-12-11T14:30:00Z">
            <w:r w:rsidRPr="009B6BCA">
              <w:rPr>
                <w:rFonts w:ascii="Courier New" w:hAnsi="Courier New" w:cs="Courier New"/>
                <w:rtl/>
              </w:rPr>
              <w:delText>تلقته اصناف الملائك بهجة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بمقدمه الاسنى</w:delText>
                </w:r>
              </w:dir>
            </w:dir>
          </w:del>
          <w:ins w:id="7598" w:author="Transkribus" w:date="2019-12-11T14:30:00Z">
            <w:r w:rsidR="00EE6742" w:rsidRPr="00EE6742">
              <w:rPr>
                <w:rFonts w:ascii="Courier New" w:hAnsi="Courier New" w:cs="Courier New"/>
                <w:rtl/>
              </w:rPr>
              <w:t>القته أسناف الملاكلك همجه * معدمه الاسسى</w:t>
            </w:r>
          </w:ins>
          <w:r w:rsidR="00EE6742" w:rsidRPr="00EE6742">
            <w:rPr>
              <w:rFonts w:ascii="Courier New" w:hAnsi="Courier New" w:cs="Courier New"/>
              <w:rtl/>
            </w:rPr>
            <w:t xml:space="preserve"> على ذلك ال</w:t>
          </w:r>
          <w:ins w:id="7599" w:author="Transkribus" w:date="2019-12-11T14:30:00Z">
            <w:r w:rsidR="00EE6742" w:rsidRPr="00EE6742">
              <w:rPr>
                <w:rFonts w:ascii="Courier New" w:hAnsi="Courier New" w:cs="Courier New"/>
                <w:rtl/>
              </w:rPr>
              <w:t>ب</w:t>
            </w:r>
          </w:ins>
          <w:r w:rsidR="00EE6742" w:rsidRPr="00EE6742">
            <w:rPr>
              <w:rFonts w:ascii="Courier New" w:hAnsi="Courier New" w:cs="Courier New"/>
              <w:rtl/>
            </w:rPr>
            <w:t>س</w:t>
          </w:r>
          <w:ins w:id="7600" w:author="Transkribus" w:date="2019-12-11T14:30:00Z">
            <w:r w:rsidR="00EE6742" w:rsidRPr="00EE6742">
              <w:rPr>
                <w:rFonts w:ascii="Courier New" w:hAnsi="Courier New" w:cs="Courier New"/>
                <w:rtl/>
              </w:rPr>
              <w:t>ي</w:t>
            </w:r>
          </w:ins>
          <w:r w:rsidR="00EE6742" w:rsidRPr="00EE6742">
            <w:rPr>
              <w:rFonts w:ascii="Courier New" w:hAnsi="Courier New" w:cs="Courier New"/>
              <w:rtl/>
            </w:rPr>
            <w:t>ن</w:t>
          </w:r>
          <w:del w:id="7601" w:author="Transkribus" w:date="2019-12-11T14:30:00Z">
            <w:r w:rsidRPr="009B6BCA">
              <w:rPr>
                <w:rFonts w:ascii="Courier New" w:hAnsi="Courier New" w:cs="Courier New"/>
                <w:rtl/>
              </w:rPr>
              <w:delText>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772861" w14:textId="5ACEE2EB" w:rsidR="00EE6742" w:rsidRPr="00EE6742" w:rsidRDefault="009B6BCA" w:rsidP="00EE6742">
      <w:pPr>
        <w:pStyle w:val="NurText"/>
        <w:bidi/>
        <w:rPr>
          <w:rFonts w:ascii="Courier New" w:hAnsi="Courier New" w:cs="Courier New"/>
        </w:rPr>
      </w:pPr>
      <w:dir w:val="rtl">
        <w:dir w:val="rtl">
          <w:del w:id="7602" w:author="Transkribus" w:date="2019-12-11T14:30:00Z">
            <w:r w:rsidRPr="009B6BCA">
              <w:rPr>
                <w:rFonts w:ascii="Courier New" w:hAnsi="Courier New" w:cs="Courier New"/>
                <w:rtl/>
              </w:rPr>
              <w:delText>تقول له اهلا وسهلا ومرحبا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بخير فتى</w:delText>
                </w:r>
              </w:dir>
            </w:dir>
          </w:del>
          <w:ins w:id="7603" w:author="Transkribus" w:date="2019-12-11T14:30:00Z">
            <w:r w:rsidR="00EE6742" w:rsidRPr="00EE6742">
              <w:rPr>
                <w:rFonts w:ascii="Courier New" w:hAnsi="Courier New" w:cs="Courier New"/>
                <w:rtl/>
              </w:rPr>
              <w:t>بقول له أهلاوسهلاومر جبا * حيرفى</w:t>
            </w:r>
          </w:ins>
          <w:r w:rsidR="00EE6742" w:rsidRPr="00EE6742">
            <w:rPr>
              <w:rFonts w:ascii="Courier New" w:hAnsi="Courier New" w:cs="Courier New"/>
              <w:rtl/>
            </w:rPr>
            <w:t xml:space="preserve"> وافى الى ذلك الوط</w:t>
          </w:r>
          <w:ins w:id="7604" w:author="Transkribus" w:date="2019-12-11T14:30:00Z">
            <w:r w:rsidR="00EE6742" w:rsidRPr="00EE6742">
              <w:rPr>
                <w:rFonts w:ascii="Courier New" w:hAnsi="Courier New" w:cs="Courier New"/>
                <w:rtl/>
              </w:rPr>
              <w:t>س</w:t>
            </w:r>
          </w:ins>
          <w:r w:rsidR="00EE6742" w:rsidRPr="00EE6742">
            <w:rPr>
              <w:rFonts w:ascii="Courier New" w:hAnsi="Courier New" w:cs="Courier New"/>
              <w:rtl/>
            </w:rPr>
            <w:t>ن</w:t>
          </w:r>
          <w:del w:id="760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54C7B7" w14:textId="45BC43E4" w:rsidR="00EE6742" w:rsidRPr="00EE6742" w:rsidRDefault="009B6BCA" w:rsidP="00EE6742">
      <w:pPr>
        <w:pStyle w:val="NurText"/>
        <w:bidi/>
        <w:rPr>
          <w:rFonts w:ascii="Courier New" w:hAnsi="Courier New" w:cs="Courier New"/>
        </w:rPr>
      </w:pPr>
      <w:dir w:val="rtl">
        <w:dir w:val="rtl">
          <w:del w:id="7606" w:author="Transkribus" w:date="2019-12-11T14:30:00Z">
            <w:r w:rsidRPr="009B6BCA">
              <w:rPr>
                <w:rFonts w:ascii="Courier New" w:hAnsi="Courier New" w:cs="Courier New"/>
                <w:rtl/>
              </w:rPr>
              <w:delText>الى معشر اضحى الوجود ذواتهم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 لهم</w:delText>
                </w:r>
              </w:dir>
            </w:dir>
          </w:del>
          <w:ins w:id="7607" w:author="Transkribus" w:date="2019-12-11T14:30:00Z">
            <w:r w:rsidR="00EE6742" w:rsidRPr="00EE6742">
              <w:rPr>
                <w:rFonts w:ascii="Courier New" w:hAnsi="Courier New" w:cs="Courier New"/>
                <w:rtl/>
              </w:rPr>
              <w:t xml:space="preserve"> ابلى معسر اصحى الوجوددوام * قليس اهيم</w:t>
            </w:r>
          </w:ins>
          <w:r w:rsidR="00EE6742" w:rsidRPr="00EE6742">
            <w:rPr>
              <w:rFonts w:ascii="Courier New" w:hAnsi="Courier New" w:cs="Courier New"/>
              <w:rtl/>
            </w:rPr>
            <w:t xml:space="preserve"> الف يعوق </w:t>
          </w:r>
          <w:del w:id="7608" w:author="Transkribus" w:date="2019-12-11T14:30:00Z">
            <w:r w:rsidRPr="009B6BCA">
              <w:rPr>
                <w:rFonts w:ascii="Courier New" w:hAnsi="Courier New" w:cs="Courier New"/>
                <w:rtl/>
              </w:rPr>
              <w:delText>ولا سكن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09" w:author="Transkribus" w:date="2019-12-11T14:30:00Z">
            <w:r w:rsidR="00EE6742" w:rsidRPr="00EE6742">
              <w:rPr>
                <w:rFonts w:ascii="Courier New" w:hAnsi="Courier New" w:cs="Courier New"/>
                <w:rtl/>
              </w:rPr>
              <w:t>ولاسكار</w:t>
            </w:r>
          </w:ins>
        </w:dir>
      </w:dir>
    </w:p>
    <w:p w14:paraId="297E6CFB" w14:textId="7E06A5C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وحس</w:t>
          </w:r>
          <w:del w:id="7610" w:author="Transkribus" w:date="2019-12-11T14:30:00Z">
            <w:r w:rsidRPr="009B6BCA">
              <w:rPr>
                <w:rFonts w:ascii="Courier New" w:hAnsi="Courier New" w:cs="Courier New"/>
                <w:rtl/>
              </w:rPr>
              <w:delText>ب</w:delText>
            </w:r>
          </w:del>
          <w:ins w:id="7611" w:author="Transkribus" w:date="2019-12-11T14:30:00Z">
            <w:r w:rsidR="00EE6742" w:rsidRPr="00EE6742">
              <w:rPr>
                <w:rFonts w:ascii="Courier New" w:hAnsi="Courier New" w:cs="Courier New"/>
                <w:rtl/>
              </w:rPr>
              <w:t>يل</w:t>
            </w:r>
          </w:ins>
          <w:r w:rsidR="00EE6742" w:rsidRPr="00EE6742">
            <w:rPr>
              <w:rFonts w:ascii="Courier New" w:hAnsi="Courier New" w:cs="Courier New"/>
              <w:rtl/>
            </w:rPr>
            <w:t xml:space="preserve">ك من </w:t>
          </w:r>
          <w:del w:id="7612" w:author="Transkribus" w:date="2019-12-11T14:30:00Z">
            <w:r w:rsidRPr="009B6BCA">
              <w:rPr>
                <w:rFonts w:ascii="Courier New" w:hAnsi="Courier New" w:cs="Courier New"/>
                <w:rtl/>
              </w:rPr>
              <w:delText>ذ</w:delText>
            </w:r>
          </w:del>
          <w:ins w:id="7613" w:author="Transkribus" w:date="2019-12-11T14:30:00Z">
            <w:r w:rsidR="00EE6742" w:rsidRPr="00EE6742">
              <w:rPr>
                <w:rFonts w:ascii="Courier New" w:hAnsi="Courier New" w:cs="Courier New"/>
                <w:rtl/>
              </w:rPr>
              <w:t>د</w:t>
            </w:r>
          </w:ins>
          <w:r w:rsidR="00EE6742" w:rsidRPr="00EE6742">
            <w:rPr>
              <w:rFonts w:ascii="Courier New" w:hAnsi="Courier New" w:cs="Courier New"/>
              <w:rtl/>
            </w:rPr>
            <w:t xml:space="preserve">ات هى العين </w:t>
          </w:r>
          <w:del w:id="7614" w:author="Transkribus" w:date="2019-12-11T14:30:00Z">
            <w:r w:rsidRPr="009B6BCA">
              <w:rPr>
                <w:rFonts w:ascii="Courier New" w:hAnsi="Courier New" w:cs="Courier New"/>
                <w:rtl/>
              </w:rPr>
              <w:delText>حقة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w:delText>
                </w:r>
              </w:dir>
            </w:dir>
          </w:del>
          <w:ins w:id="7615" w:author="Transkribus" w:date="2019-12-11T14:30:00Z">
            <w:r w:rsidR="00EE6742" w:rsidRPr="00EE6742">
              <w:rPr>
                <w:rFonts w:ascii="Courier New" w:hAnsi="Courier New" w:cs="Courier New"/>
                <w:rtl/>
              </w:rPr>
              <w:t>جية * قليس</w:t>
            </w:r>
          </w:ins>
          <w:r w:rsidR="00EE6742" w:rsidRPr="00EE6742">
            <w:rPr>
              <w:rFonts w:ascii="Courier New" w:hAnsi="Courier New" w:cs="Courier New"/>
              <w:rtl/>
            </w:rPr>
            <w:t xml:space="preserve"> بها </w:t>
          </w:r>
          <w:del w:id="7616" w:author="Transkribus" w:date="2019-12-11T14:30:00Z">
            <w:r w:rsidRPr="009B6BCA">
              <w:rPr>
                <w:rFonts w:ascii="Courier New" w:hAnsi="Courier New" w:cs="Courier New"/>
                <w:rtl/>
              </w:rPr>
              <w:delText>افك ولا عندها احن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17" w:author="Transkribus" w:date="2019-12-11T14:30:00Z">
            <w:r w:rsidR="00EE6742" w:rsidRPr="00EE6742">
              <w:rPr>
                <w:rFonts w:ascii="Courier New" w:hAnsi="Courier New" w:cs="Courier New"/>
                <w:rtl/>
              </w:rPr>
              <w:t>افل ولاعند ها احق</w:t>
            </w:r>
          </w:ins>
        </w:dir>
      </w:dir>
    </w:p>
    <w:p w14:paraId="7227A72E" w14:textId="60125A38" w:rsidR="00EE6742" w:rsidRPr="00EE6742" w:rsidRDefault="009B6BCA" w:rsidP="00EE6742">
      <w:pPr>
        <w:pStyle w:val="NurText"/>
        <w:bidi/>
        <w:rPr>
          <w:ins w:id="7618" w:author="Transkribus" w:date="2019-12-11T14:30:00Z"/>
          <w:rFonts w:ascii="Courier New" w:hAnsi="Courier New" w:cs="Courier New"/>
        </w:rPr>
      </w:pPr>
      <w:dir w:val="rtl">
        <w:dir w:val="rtl">
          <w:del w:id="7619" w:author="Transkribus" w:date="2019-12-11T14:30:00Z">
            <w:r w:rsidRPr="009B6BCA">
              <w:rPr>
                <w:rFonts w:ascii="Courier New" w:hAnsi="Courier New" w:cs="Courier New"/>
                <w:rtl/>
              </w:rPr>
              <w:delText>تبيت ترى ذات</w:delText>
            </w:r>
          </w:del>
          <w:ins w:id="7620" w:author="Transkribus" w:date="2019-12-11T14:30:00Z">
            <w:r w:rsidR="00EE6742" w:rsidRPr="00EE6742">
              <w:rPr>
                <w:rFonts w:ascii="Courier New" w:hAnsi="Courier New" w:cs="Courier New"/>
                <w:rtl/>
              </w:rPr>
              <w:t>١٧٤</w:t>
            </w:r>
          </w:ins>
        </w:dir>
      </w:dir>
    </w:p>
    <w:p w14:paraId="76459348" w14:textId="37ABEBFA" w:rsidR="00EE6742" w:rsidRPr="00EE6742" w:rsidRDefault="00EE6742" w:rsidP="00EE6742">
      <w:pPr>
        <w:pStyle w:val="NurText"/>
        <w:bidi/>
        <w:rPr>
          <w:rFonts w:ascii="Courier New" w:hAnsi="Courier New" w:cs="Courier New"/>
        </w:rPr>
      </w:pPr>
      <w:ins w:id="7621" w:author="Transkribus" w:date="2019-12-11T14:30:00Z">
        <w:r w:rsidRPr="00EE6742">
          <w:rPr>
            <w:rFonts w:ascii="Courier New" w:hAnsi="Courier New" w:cs="Courier New"/>
            <w:rtl/>
          </w:rPr>
          <w:t>ابسيف برى ذابت</w:t>
        </w:r>
      </w:ins>
      <w:r w:rsidRPr="00EE6742">
        <w:rPr>
          <w:rFonts w:ascii="Courier New" w:hAnsi="Courier New" w:cs="Courier New"/>
          <w:rtl/>
        </w:rPr>
        <w:t xml:space="preserve"> الذوات </w:t>
      </w:r>
      <w:del w:id="7622" w:author="Transkribus" w:date="2019-12-11T14:30:00Z">
        <w:r w:rsidR="009B6BCA" w:rsidRPr="009B6BCA">
          <w:rPr>
            <w:rFonts w:ascii="Courier New" w:hAnsi="Courier New" w:cs="Courier New"/>
            <w:rtl/>
          </w:rPr>
          <w:delText>بمرصد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تعالى </w:delText>
            </w:r>
          </w:dir>
        </w:dir>
      </w:del>
      <w:ins w:id="7623" w:author="Transkribus" w:date="2019-12-11T14:30:00Z">
        <w:r w:rsidRPr="00EE6742">
          <w:rPr>
            <w:rFonts w:ascii="Courier New" w:hAnsi="Courier New" w:cs="Courier New"/>
            <w:rtl/>
          </w:rPr>
          <w:t xml:space="preserve">مر صيد * فع الى </w:t>
        </w:r>
      </w:ins>
      <w:r w:rsidRPr="00EE6742">
        <w:rPr>
          <w:rFonts w:ascii="Courier New" w:hAnsi="Courier New" w:cs="Courier New"/>
          <w:rtl/>
        </w:rPr>
        <w:t>عن الاكوان والكون وال</w:t>
      </w:r>
      <w:del w:id="7624" w:author="Transkribus" w:date="2019-12-11T14:30:00Z">
        <w:r w:rsidR="009B6BCA" w:rsidRPr="009B6BCA">
          <w:rPr>
            <w:rFonts w:ascii="Courier New" w:hAnsi="Courier New" w:cs="Courier New"/>
            <w:rtl/>
          </w:rPr>
          <w:delText>ز</w:delText>
        </w:r>
      </w:del>
      <w:ins w:id="7625" w:author="Transkribus" w:date="2019-12-11T14:30:00Z">
        <w:r w:rsidRPr="00EE6742">
          <w:rPr>
            <w:rFonts w:ascii="Courier New" w:hAnsi="Courier New" w:cs="Courier New"/>
            <w:rtl/>
          </w:rPr>
          <w:t>ر</w:t>
        </w:r>
      </w:ins>
      <w:r w:rsidRPr="00EE6742">
        <w:rPr>
          <w:rFonts w:ascii="Courier New" w:hAnsi="Courier New" w:cs="Courier New"/>
          <w:rtl/>
        </w:rPr>
        <w:t>من</w:t>
      </w:r>
      <w:del w:id="76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302FDC" w14:textId="6738073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لك الله شمس الدين كم شدت معل</w:t>
          </w:r>
          <w:del w:id="7627" w:author="Transkribus" w:date="2019-12-11T14:30:00Z">
            <w:r w:rsidRPr="009B6BCA">
              <w:rPr>
                <w:rFonts w:ascii="Courier New" w:hAnsi="Courier New" w:cs="Courier New"/>
                <w:rtl/>
              </w:rPr>
              <w:delText>م</w:delText>
            </w:r>
          </w:del>
          <w:r w:rsidR="00EE6742" w:rsidRPr="00EE6742">
            <w:rPr>
              <w:rFonts w:ascii="Courier New" w:hAnsi="Courier New" w:cs="Courier New"/>
              <w:rtl/>
            </w:rPr>
            <w:t>ا</w:t>
          </w:r>
          <w:del w:id="76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من الحق </w:t>
              </w:r>
              <w:del w:id="7629" w:author="Transkribus" w:date="2019-12-11T14:30:00Z">
                <w:r w:rsidRPr="009B6BCA">
                  <w:rPr>
                    <w:rFonts w:ascii="Courier New" w:hAnsi="Courier New" w:cs="Courier New"/>
                    <w:rtl/>
                  </w:rPr>
                  <w:delText>اسنى ذا لسان له لسن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30" w:author="Transkribus" w:date="2019-12-11T14:30:00Z">
                <w:r w:rsidR="00EE6742" w:rsidRPr="00EE6742">
                  <w:rPr>
                    <w:rFonts w:ascii="Courier New" w:hAnsi="Courier New" w:cs="Courier New"/>
                    <w:rtl/>
                  </w:rPr>
                  <w:t>أسى دالبسان للسن</w:t>
                </w:r>
              </w:ins>
            </w:dir>
          </w:dir>
        </w:dir>
      </w:dir>
    </w:p>
    <w:p w14:paraId="61A8EAC1" w14:textId="13372240" w:rsidR="00EE6742" w:rsidRPr="00EE6742" w:rsidRDefault="009B6BCA" w:rsidP="00EE6742">
      <w:pPr>
        <w:pStyle w:val="NurText"/>
        <w:bidi/>
        <w:rPr>
          <w:rFonts w:ascii="Courier New" w:hAnsi="Courier New" w:cs="Courier New"/>
        </w:rPr>
      </w:pPr>
      <w:dir w:val="rtl">
        <w:dir w:val="rtl">
          <w:del w:id="7631" w:author="Transkribus" w:date="2019-12-11T14:30:00Z">
            <w:r w:rsidRPr="009B6BCA">
              <w:rPr>
                <w:rFonts w:ascii="Courier New" w:hAnsi="Courier New" w:cs="Courier New"/>
                <w:rtl/>
              </w:rPr>
              <w:delText>مصابك</w:delText>
            </w:r>
          </w:del>
          <w:ins w:id="7632" w:author="Transkribus" w:date="2019-12-11T14:30:00Z">
            <w:r w:rsidR="00EE6742" w:rsidRPr="00EE6742">
              <w:rPr>
                <w:rFonts w:ascii="Courier New" w:hAnsi="Courier New" w:cs="Courier New"/>
                <w:rtl/>
              </w:rPr>
              <w:t>بصافلك</w:t>
            </w:r>
          </w:ins>
          <w:r w:rsidR="00EE6742" w:rsidRPr="00EE6742">
            <w:rPr>
              <w:rFonts w:ascii="Courier New" w:hAnsi="Courier New" w:cs="Courier New"/>
              <w:rtl/>
            </w:rPr>
            <w:t xml:space="preserve"> شمس الدين </w:t>
          </w:r>
          <w:del w:id="7633" w:author="Transkribus" w:date="2019-12-11T14:30:00Z">
            <w:r w:rsidRPr="009B6BCA">
              <w:rPr>
                <w:rFonts w:ascii="Courier New" w:hAnsi="Courier New" w:cs="Courier New"/>
                <w:rtl/>
              </w:rPr>
              <w:delText>تسلية 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ومثلى من اضحى بمثلك يمتحن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7634" w:author="Transkribus" w:date="2019-12-11T14:30:00Z">
            <w:r w:rsidR="00EE6742" w:rsidRPr="00EE6742">
              <w:rPr>
                <w:rFonts w:ascii="Courier New" w:hAnsi="Courier New" w:cs="Courier New"/>
                <w:rtl/>
              </w:rPr>
              <w:t>قسليةلنا * وميلى من أسحى متلك بحن</w:t>
            </w:r>
          </w:ins>
        </w:dir>
      </w:dir>
    </w:p>
    <w:p w14:paraId="2842D42B" w14:textId="47C254C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7635" w:author="Transkribus" w:date="2019-12-11T14:30:00Z">
            <w:r w:rsidRPr="009B6BCA">
              <w:rPr>
                <w:rFonts w:ascii="Courier New" w:hAnsi="Courier New" w:cs="Courier New"/>
                <w:rtl/>
              </w:rPr>
              <w:delText>ل</w:delText>
            </w:r>
          </w:del>
          <w:ins w:id="7636" w:author="Transkribus" w:date="2019-12-11T14:30:00Z">
            <w:r w:rsidR="00EE6742" w:rsidRPr="00EE6742">
              <w:rPr>
                <w:rFonts w:ascii="Courier New" w:hAnsi="Courier New" w:cs="Courier New"/>
                <w:rtl/>
              </w:rPr>
              <w:t>ا</w:t>
            </w:r>
          </w:ins>
          <w:r w:rsidR="00EE6742" w:rsidRPr="00EE6742">
            <w:rPr>
              <w:rFonts w:ascii="Courier New" w:hAnsi="Courier New" w:cs="Courier New"/>
              <w:rtl/>
            </w:rPr>
            <w:t>شمس الدين الخسرو</w:t>
          </w:r>
          <w:del w:id="7637" w:author="Transkribus" w:date="2019-12-11T14:30:00Z">
            <w:r w:rsidRPr="009B6BCA">
              <w:rPr>
                <w:rFonts w:ascii="Courier New" w:hAnsi="Courier New" w:cs="Courier New"/>
                <w:rtl/>
              </w:rPr>
              <w:delText>ش</w:delText>
            </w:r>
          </w:del>
          <w:ins w:id="763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اهى من الكتب </w:t>
          </w:r>
          <w:del w:id="7639" w:author="Transkribus" w:date="2019-12-11T14:30:00Z">
            <w:r w:rsidRPr="009B6BCA">
              <w:rPr>
                <w:rFonts w:ascii="Courier New" w:hAnsi="Courier New" w:cs="Courier New"/>
                <w:rtl/>
              </w:rPr>
              <w:delText>مختصر كتاب</w:delText>
            </w:r>
          </w:del>
          <w:ins w:id="7640" w:author="Transkribus" w:date="2019-12-11T14:30:00Z">
            <w:r w:rsidR="00EE6742" w:rsidRPr="00EE6742">
              <w:rPr>
                <w:rFonts w:ascii="Courier New" w:hAnsi="Courier New" w:cs="Courier New"/>
                <w:rtl/>
              </w:rPr>
              <w:t>منصر كماب</w:t>
            </w:r>
          </w:ins>
          <w:r w:rsidR="00EE6742" w:rsidRPr="00EE6742">
            <w:rPr>
              <w:rFonts w:ascii="Courier New" w:hAnsi="Courier New" w:cs="Courier New"/>
              <w:rtl/>
            </w:rPr>
            <w:t xml:space="preserve"> المهذب فى الفقه على مذهب الامام</w:t>
          </w:r>
          <w:del w:id="7641"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3B8DA5" w14:textId="77777777" w:rsidR="009B6BCA" w:rsidRPr="009B6BCA" w:rsidRDefault="009B6BCA" w:rsidP="009B6BCA">
      <w:pPr>
        <w:pStyle w:val="NurText"/>
        <w:bidi/>
        <w:rPr>
          <w:del w:id="7642" w:author="Transkribus" w:date="2019-12-11T14:30:00Z"/>
          <w:rFonts w:ascii="Courier New" w:hAnsi="Courier New" w:cs="Courier New"/>
        </w:rPr>
      </w:pPr>
      <w:dir w:val="rtl">
        <w:dir w:val="rtl">
          <w:del w:id="7643" w:author="Transkribus" w:date="2019-12-11T14:30:00Z">
            <w:r w:rsidRPr="009B6BCA">
              <w:rPr>
                <w:rFonts w:ascii="Courier New" w:hAnsi="Courier New" w:cs="Courier New"/>
                <w:rtl/>
              </w:rPr>
              <w:delText>شافعي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78A91E" w14:textId="77777777" w:rsidR="009B6BCA" w:rsidRPr="009B6BCA" w:rsidRDefault="009B6BCA" w:rsidP="009B6BCA">
      <w:pPr>
        <w:pStyle w:val="NurText"/>
        <w:bidi/>
        <w:rPr>
          <w:del w:id="7644" w:author="Transkribus" w:date="2019-12-11T14:30:00Z"/>
          <w:rFonts w:ascii="Courier New" w:hAnsi="Courier New" w:cs="Courier New"/>
        </w:rPr>
      </w:pPr>
      <w:dir w:val="rtl">
        <w:dir w:val="rtl">
          <w:del w:id="7645" w:author="Transkribus" w:date="2019-12-11T14:30:00Z">
            <w:r w:rsidRPr="009B6BCA">
              <w:rPr>
                <w:rFonts w:ascii="Courier New" w:hAnsi="Courier New" w:cs="Courier New"/>
                <w:rtl/>
              </w:rPr>
              <w:delText>لابى</w:delText>
            </w:r>
          </w:del>
          <w:ins w:id="7646" w:author="Transkribus" w:date="2019-12-11T14:30:00Z">
            <w:r w:rsidR="00EE6742" w:rsidRPr="00EE6742">
              <w:rPr>
                <w:rFonts w:ascii="Courier New" w:hAnsi="Courier New" w:cs="Courier New"/>
                <w:rtl/>
              </w:rPr>
              <w:t>ابشافبى الأبى</w:t>
            </w:r>
          </w:ins>
          <w:r w:rsidR="00EE6742" w:rsidRPr="00EE6742">
            <w:rPr>
              <w:rFonts w:ascii="Courier New" w:hAnsi="Courier New" w:cs="Courier New"/>
              <w:rtl/>
            </w:rPr>
            <w:t xml:space="preserve"> اسحق </w:t>
          </w:r>
          <w:del w:id="7647" w:author="Transkribus" w:date="2019-12-11T14:30:00Z">
            <w:r w:rsidRPr="009B6BCA">
              <w:rPr>
                <w:rFonts w:ascii="Courier New" w:hAnsi="Courier New" w:cs="Courier New"/>
                <w:rtl/>
              </w:rPr>
              <w:delText>الشيرازي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D2383C" w14:textId="4B5E34F6" w:rsidR="00EE6742" w:rsidRPr="00EE6742" w:rsidRDefault="009B6BCA" w:rsidP="00EE6742">
      <w:pPr>
        <w:pStyle w:val="NurText"/>
        <w:bidi/>
        <w:rPr>
          <w:rFonts w:ascii="Courier New" w:hAnsi="Courier New" w:cs="Courier New"/>
        </w:rPr>
      </w:pPr>
      <w:dir w:val="rtl">
        <w:dir w:val="rtl">
          <w:del w:id="7648" w:author="Transkribus" w:date="2019-12-11T14:30:00Z">
            <w:r w:rsidRPr="009B6BCA">
              <w:rPr>
                <w:rFonts w:ascii="Courier New" w:hAnsi="Courier New" w:cs="Courier New"/>
                <w:rtl/>
              </w:rPr>
              <w:delText>مختصر كتاب الشفاء للرئيس</w:delText>
            </w:r>
          </w:del>
          <w:ins w:id="7649" w:author="Transkribus" w:date="2019-12-11T14:30:00Z">
            <w:r w:rsidR="00EE6742" w:rsidRPr="00EE6742">
              <w:rPr>
                <w:rFonts w:ascii="Courier New" w:hAnsi="Courier New" w:cs="Courier New"/>
                <w:rtl/>
              </w:rPr>
              <w:t>الشترارى محنصركماب الشغاء لمريس</w:t>
            </w:r>
          </w:ins>
          <w:r w:rsidR="00EE6742" w:rsidRPr="00EE6742">
            <w:rPr>
              <w:rFonts w:ascii="Courier New" w:hAnsi="Courier New" w:cs="Courier New"/>
              <w:rtl/>
            </w:rPr>
            <w:t xml:space="preserve"> ابن سينا</w:t>
          </w:r>
          <w:del w:id="76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51" w:author="Transkribus" w:date="2019-12-11T14:30:00Z">
            <w:r w:rsidR="00EE6742" w:rsidRPr="00EE6742">
              <w:rPr>
                <w:rFonts w:ascii="Courier New" w:hAnsi="Courier New" w:cs="Courier New"/>
                <w:rtl/>
              </w:rPr>
              <w:t xml:space="preserve"> فثمة كمتاب الاات</w:t>
            </w:r>
          </w:ins>
        </w:dir>
      </w:dir>
    </w:p>
    <w:p w14:paraId="69C41BA1" w14:textId="7B109E4D" w:rsidR="00EE6742" w:rsidRPr="00EE6742" w:rsidRDefault="009B6BCA" w:rsidP="00EE6742">
      <w:pPr>
        <w:pStyle w:val="NurText"/>
        <w:bidi/>
        <w:rPr>
          <w:rFonts w:ascii="Courier New" w:hAnsi="Courier New" w:cs="Courier New"/>
        </w:rPr>
      </w:pPr>
      <w:dir w:val="rtl">
        <w:dir w:val="rtl">
          <w:del w:id="7652" w:author="Transkribus" w:date="2019-12-11T14:30:00Z">
            <w:r w:rsidRPr="009B6BCA">
              <w:rPr>
                <w:rFonts w:ascii="Courier New" w:hAnsi="Courier New" w:cs="Courier New"/>
                <w:rtl/>
              </w:rPr>
              <w:delText>تتمة كتاب الايات البينات</w:delText>
            </w:r>
          </w:del>
          <w:ins w:id="7653" w:author="Transkribus" w:date="2019-12-11T14:30:00Z">
            <w:r w:rsidR="00EE6742" w:rsidRPr="00EE6742">
              <w:rPr>
                <w:rFonts w:ascii="Courier New" w:hAnsi="Courier New" w:cs="Courier New"/>
                <w:rtl/>
              </w:rPr>
              <w:t>البعنات</w:t>
            </w:r>
          </w:ins>
          <w:r w:rsidR="00EE6742" w:rsidRPr="00EE6742">
            <w:rPr>
              <w:rFonts w:ascii="Courier New" w:hAnsi="Courier New" w:cs="Courier New"/>
              <w:rtl/>
            </w:rPr>
            <w:t xml:space="preserve"> لابن خطيب الرى وكان وصل </w:t>
          </w:r>
          <w:del w:id="7654" w:author="Transkribus" w:date="2019-12-11T14:30:00Z">
            <w:r w:rsidRPr="009B6BCA">
              <w:rPr>
                <w:rFonts w:ascii="Courier New" w:hAnsi="Courier New" w:cs="Courier New"/>
                <w:rtl/>
              </w:rPr>
              <w:delText>فيها فى</w:delText>
            </w:r>
          </w:del>
          <w:ins w:id="7655" w:author="Transkribus" w:date="2019-12-11T14:30:00Z">
            <w:r w:rsidR="00EE6742" w:rsidRPr="00EE6742">
              <w:rPr>
                <w:rFonts w:ascii="Courier New" w:hAnsi="Courier New" w:cs="Courier New"/>
                <w:rtl/>
              </w:rPr>
              <w:t>فيه الى</w:t>
            </w:r>
          </w:ins>
          <w:r w:rsidR="00EE6742" w:rsidRPr="00EE6742">
            <w:rPr>
              <w:rFonts w:ascii="Courier New" w:hAnsi="Courier New" w:cs="Courier New"/>
              <w:rtl/>
            </w:rPr>
            <w:t xml:space="preserve"> الشكل الثانى وهذه </w:t>
          </w:r>
          <w:del w:id="7656" w:author="Transkribus" w:date="2019-12-11T14:30:00Z">
            <w:r w:rsidRPr="009B6BCA">
              <w:rPr>
                <w:rFonts w:ascii="Courier New" w:hAnsi="Courier New" w:cs="Courier New"/>
                <w:rtl/>
              </w:rPr>
              <w:delText>الايات البينات غير النسخة الصغيرة المعروفة التى هى عشرة ابواب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657" w:author="Transkribus" w:date="2019-12-11T14:30:00Z">
            <w:r w:rsidR="00EE6742" w:rsidRPr="00EE6742">
              <w:rPr>
                <w:rFonts w:ascii="Courier New" w:hAnsi="Courier New" w:cs="Courier New"/>
                <w:rtl/>
              </w:rPr>
              <w:t>الامات البعنات عير</w:t>
            </w:r>
          </w:ins>
        </w:dir>
      </w:dir>
    </w:p>
    <w:p w14:paraId="2364D46B" w14:textId="4795DD5E" w:rsidR="00EE6742" w:rsidRPr="00EE6742" w:rsidRDefault="009B6BCA" w:rsidP="00EE6742">
      <w:pPr>
        <w:pStyle w:val="NurText"/>
        <w:bidi/>
        <w:rPr>
          <w:ins w:id="7658" w:author="Transkribus" w:date="2019-12-11T14:30:00Z"/>
          <w:rFonts w:ascii="Courier New" w:hAnsi="Courier New" w:cs="Courier New"/>
        </w:rPr>
      </w:pPr>
      <w:dir w:val="rtl">
        <w:dir w:val="rtl">
          <w:ins w:id="7659" w:author="Transkribus" w:date="2019-12-11T14:30:00Z">
            <w:r w:rsidR="00EE6742" w:rsidRPr="00EE6742">
              <w:rPr>
                <w:rFonts w:ascii="Courier New" w:hAnsi="Courier New" w:cs="Courier New"/>
                <w:rtl/>
              </w:rPr>
              <w:t>النييفة الصفيرة المعيدفة الثر ع عميية أبو الب</w:t>
            </w:r>
          </w:ins>
        </w:dir>
      </w:dir>
    </w:p>
    <w:p w14:paraId="6E35DA0B" w14:textId="77777777" w:rsidR="00EE6742" w:rsidRPr="00EE6742" w:rsidRDefault="00EE6742" w:rsidP="00EE6742">
      <w:pPr>
        <w:pStyle w:val="NurText"/>
        <w:bidi/>
        <w:rPr>
          <w:ins w:id="7660" w:author="Transkribus" w:date="2019-12-11T14:30:00Z"/>
          <w:rFonts w:ascii="Courier New" w:hAnsi="Courier New" w:cs="Courier New"/>
        </w:rPr>
      </w:pPr>
      <w:ins w:id="7661" w:author="Transkribus" w:date="2019-12-11T14:30:00Z">
        <w:r w:rsidRPr="00EE6742">
          <w:rPr>
            <w:rFonts w:ascii="Courier New" w:hAnsi="Courier New" w:cs="Courier New"/>
            <w:rtl/>
          </w:rPr>
          <w:t>الآمدى</w:t>
        </w:r>
      </w:ins>
    </w:p>
    <w:p w14:paraId="22FADBA6" w14:textId="5B5A407B" w:rsidR="00EE6742" w:rsidRPr="00EE6742" w:rsidRDefault="00EE6742" w:rsidP="00EE6742">
      <w:pPr>
        <w:pStyle w:val="NurText"/>
        <w:bidi/>
        <w:rPr>
          <w:rFonts w:ascii="Courier New" w:hAnsi="Courier New" w:cs="Courier New"/>
        </w:rPr>
      </w:pPr>
      <w:ins w:id="7662" w:author="Transkribus" w:date="2019-12-11T14:30:00Z">
        <w:r w:rsidRPr="00EE6742">
          <w:rPr>
            <w:rFonts w:ascii="Courier New" w:hAnsi="Courier New" w:cs="Courier New"/>
            <w:rtl/>
          </w:rPr>
          <w:t>*(</w:t>
        </w:r>
      </w:ins>
      <w:r w:rsidRPr="00EE6742">
        <w:rPr>
          <w:rFonts w:ascii="Courier New" w:hAnsi="Courier New" w:cs="Courier New"/>
          <w:rtl/>
        </w:rPr>
        <w:t xml:space="preserve">سيف الدين </w:t>
      </w:r>
      <w:del w:id="7663" w:author="Transkribus" w:date="2019-12-11T14:30:00Z">
        <w:r w:rsidR="009B6BCA" w:rsidRPr="009B6BCA">
          <w:rPr>
            <w:rFonts w:ascii="Courier New" w:hAnsi="Courier New" w:cs="Courier New"/>
            <w:rtl/>
          </w:rPr>
          <w:delText>الامدي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664" w:author="Transkribus" w:date="2019-12-11T14:30:00Z">
        <w:r w:rsidRPr="00EE6742">
          <w:rPr>
            <w:rFonts w:ascii="Courier New" w:hAnsi="Courier New" w:cs="Courier New"/>
            <w:rtl/>
          </w:rPr>
          <w:t>الآمدى)*</w:t>
        </w:r>
      </w:ins>
    </w:p>
    <w:p w14:paraId="0CC92854" w14:textId="6EDEC125" w:rsidR="00EE6742" w:rsidRPr="00EE6742" w:rsidRDefault="009B6BCA" w:rsidP="00EE6742">
      <w:pPr>
        <w:pStyle w:val="NurText"/>
        <w:bidi/>
        <w:rPr>
          <w:ins w:id="7665" w:author="Transkribus" w:date="2019-12-11T14:30:00Z"/>
          <w:rFonts w:ascii="Courier New" w:hAnsi="Courier New" w:cs="Courier New"/>
        </w:rPr>
      </w:pPr>
      <w:dir w:val="rtl">
        <w:dir w:val="rtl">
          <w:del w:id="7666" w:author="Transkribus" w:date="2019-12-11T14:30:00Z">
            <w:r w:rsidRPr="009B6BCA">
              <w:rPr>
                <w:rFonts w:ascii="Courier New" w:hAnsi="Courier New" w:cs="Courier New"/>
                <w:rtl/>
              </w:rPr>
              <w:delText>وهو الامام</w:delText>
            </w:r>
          </w:del>
          <w:ins w:id="7667" w:author="Transkribus" w:date="2019-12-11T14:30:00Z">
            <w:r w:rsidR="00EE6742" w:rsidRPr="00EE6742">
              <w:rPr>
                <w:rFonts w:ascii="Courier New" w:hAnsi="Courier New" w:cs="Courier New"/>
                <w:rtl/>
              </w:rPr>
              <w:t>هوالامام</w:t>
            </w:r>
          </w:ins>
          <w:r w:rsidR="00EE6742" w:rsidRPr="00EE6742">
            <w:rPr>
              <w:rFonts w:ascii="Courier New" w:hAnsi="Courier New" w:cs="Courier New"/>
              <w:rtl/>
            </w:rPr>
            <w:t xml:space="preserve"> الصدر العالم الكا</w:t>
          </w:r>
          <w:del w:id="7668" w:author="Transkribus" w:date="2019-12-11T14:30:00Z">
            <w:r w:rsidRPr="009B6BCA">
              <w:rPr>
                <w:rFonts w:ascii="Courier New" w:hAnsi="Courier New" w:cs="Courier New"/>
                <w:rtl/>
              </w:rPr>
              <w:delText>م</w:delText>
            </w:r>
          </w:del>
          <w:ins w:id="7669"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ل سيف الدين </w:t>
          </w:r>
          <w:del w:id="7670" w:author="Transkribus" w:date="2019-12-11T14:30:00Z">
            <w:r w:rsidRPr="009B6BCA">
              <w:rPr>
                <w:rFonts w:ascii="Courier New" w:hAnsi="Courier New" w:cs="Courier New"/>
                <w:rtl/>
              </w:rPr>
              <w:delText>ا</w:delText>
            </w:r>
          </w:del>
          <w:ins w:id="767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الحسن على بن </w:t>
          </w:r>
          <w:del w:id="7672" w:author="Transkribus" w:date="2019-12-11T14:30:00Z">
            <w:r w:rsidRPr="009B6BCA">
              <w:rPr>
                <w:rFonts w:ascii="Courier New" w:hAnsi="Courier New" w:cs="Courier New"/>
                <w:rtl/>
              </w:rPr>
              <w:delText>ابى على</w:delText>
            </w:r>
          </w:del>
          <w:ins w:id="7673" w:author="Transkribus" w:date="2019-12-11T14:30:00Z">
            <w:r w:rsidR="00EE6742" w:rsidRPr="00EE6742">
              <w:rPr>
                <w:rFonts w:ascii="Courier New" w:hAnsi="Courier New" w:cs="Courier New"/>
                <w:rtl/>
              </w:rPr>
              <w:t>أبى</w:t>
            </w:r>
          </w:ins>
        </w:dir>
      </w:dir>
    </w:p>
    <w:p w14:paraId="1C1CDAC3" w14:textId="317C388D" w:rsidR="00EE6742" w:rsidRPr="00EE6742" w:rsidRDefault="00EE6742" w:rsidP="00EE6742">
      <w:pPr>
        <w:pStyle w:val="NurText"/>
        <w:bidi/>
        <w:rPr>
          <w:rFonts w:ascii="Courier New" w:hAnsi="Courier New" w:cs="Courier New"/>
        </w:rPr>
      </w:pPr>
      <w:ins w:id="7674" w:author="Transkribus" w:date="2019-12-11T14:30:00Z">
        <w:r w:rsidRPr="00EE6742">
          <w:rPr>
            <w:rFonts w:ascii="Courier New" w:hAnsi="Courier New" w:cs="Courier New"/>
            <w:rtl/>
          </w:rPr>
          <w:t xml:space="preserve"> علي</w:t>
        </w:r>
      </w:ins>
      <w:r w:rsidRPr="00EE6742">
        <w:rPr>
          <w:rFonts w:ascii="Courier New" w:hAnsi="Courier New" w:cs="Courier New"/>
          <w:rtl/>
        </w:rPr>
        <w:t xml:space="preserve"> بن محمد بن سالم </w:t>
      </w:r>
      <w:del w:id="7675" w:author="Transkribus" w:date="2019-12-11T14:30:00Z">
        <w:r w:rsidR="009B6BCA" w:rsidRPr="009B6BCA">
          <w:rPr>
            <w:rFonts w:ascii="Courier New" w:hAnsi="Courier New" w:cs="Courier New"/>
            <w:rtl/>
          </w:rPr>
          <w:delText xml:space="preserve">التغلبى الامدى اوحد </w:delText>
        </w:r>
      </w:del>
      <w:ins w:id="7676" w:author="Transkribus" w:date="2019-12-11T14:30:00Z">
        <w:r w:rsidRPr="00EE6742">
          <w:rPr>
            <w:rFonts w:ascii="Courier New" w:hAnsi="Courier New" w:cs="Courier New"/>
            <w:rtl/>
          </w:rPr>
          <w:t xml:space="preserve">التغلنى الآمدى أو جد </w:t>
        </w:r>
      </w:ins>
      <w:r w:rsidRPr="00EE6742">
        <w:rPr>
          <w:rFonts w:ascii="Courier New" w:hAnsi="Courier New" w:cs="Courier New"/>
          <w:rtl/>
        </w:rPr>
        <w:t>الفضلاء وسيد العلماء</w:t>
      </w:r>
      <w:del w:id="76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678" w:author="Transkribus" w:date="2019-12-11T14:30:00Z">
        <w:r w:rsidRPr="00EE6742">
          <w:rPr>
            <w:rFonts w:ascii="Courier New" w:hAnsi="Courier New" w:cs="Courier New"/>
            <w:rtl/>
          </w:rPr>
          <w:t xml:space="preserve"> كمان أد كى اهل زملة</w:t>
        </w:r>
      </w:ins>
    </w:p>
    <w:p w14:paraId="575C4A0C" w14:textId="77777777" w:rsidR="009B6BCA" w:rsidRPr="009B6BCA" w:rsidRDefault="009B6BCA" w:rsidP="009B6BCA">
      <w:pPr>
        <w:pStyle w:val="NurText"/>
        <w:bidi/>
        <w:rPr>
          <w:del w:id="7679" w:author="Transkribus" w:date="2019-12-11T14:30:00Z"/>
          <w:rFonts w:ascii="Courier New" w:hAnsi="Courier New" w:cs="Courier New"/>
        </w:rPr>
      </w:pPr>
      <w:dir w:val="rtl">
        <w:dir w:val="rtl">
          <w:del w:id="7680" w:author="Transkribus" w:date="2019-12-11T14:30:00Z">
            <w:r w:rsidRPr="009B6BCA">
              <w:rPr>
                <w:rFonts w:ascii="Courier New" w:hAnsi="Courier New" w:cs="Courier New"/>
                <w:rtl/>
              </w:rPr>
              <w:delText>كان اذكى اهل زمانه واكثرهم</w:delText>
            </w:r>
          </w:del>
          <w:ins w:id="7681" w:author="Transkribus" w:date="2019-12-11T14:30:00Z">
            <w:r w:rsidR="00EE6742" w:rsidRPr="00EE6742">
              <w:rPr>
                <w:rFonts w:ascii="Courier New" w:hAnsi="Courier New" w:cs="Courier New"/>
                <w:rtl/>
              </w:rPr>
              <w:t>وأكترهم</w:t>
            </w:r>
          </w:ins>
          <w:r w:rsidR="00EE6742" w:rsidRPr="00EE6742">
            <w:rPr>
              <w:rFonts w:ascii="Courier New" w:hAnsi="Courier New" w:cs="Courier New"/>
              <w:rtl/>
            </w:rPr>
            <w:t xml:space="preserve"> معرفة </w:t>
          </w:r>
          <w:del w:id="7682" w:author="Transkribus" w:date="2019-12-11T14:30:00Z">
            <w:r w:rsidRPr="009B6BCA">
              <w:rPr>
                <w:rFonts w:ascii="Courier New" w:hAnsi="Courier New" w:cs="Courier New"/>
                <w:rtl/>
              </w:rPr>
              <w:delText>بالعلوم الحكمية</w:delText>
            </w:r>
          </w:del>
          <w:ins w:id="7683" w:author="Transkribus" w:date="2019-12-11T14:30:00Z">
            <w:r w:rsidR="00EE6742" w:rsidRPr="00EE6742">
              <w:rPr>
                <w:rFonts w:ascii="Courier New" w:hAnsi="Courier New" w:cs="Courier New"/>
                <w:rtl/>
              </w:rPr>
              <w:t>العلوم الحكهبة</w:t>
            </w:r>
          </w:ins>
          <w:r w:rsidR="00EE6742" w:rsidRPr="00EE6742">
            <w:rPr>
              <w:rFonts w:ascii="Courier New" w:hAnsi="Courier New" w:cs="Courier New"/>
              <w:rtl/>
            </w:rPr>
            <w:t xml:space="preserve"> والمذاهب </w:t>
          </w:r>
          <w:del w:id="7684" w:author="Transkribus" w:date="2019-12-11T14:30:00Z">
            <w:r w:rsidRPr="009B6BCA">
              <w:rPr>
                <w:rFonts w:ascii="Courier New" w:hAnsi="Courier New" w:cs="Courier New"/>
                <w:rtl/>
              </w:rPr>
              <w:delText>الشرعية والمبادئ الطبية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011FD1" w14:textId="0E1427D4" w:rsidR="00EE6742" w:rsidRPr="00EE6742" w:rsidRDefault="009B6BCA" w:rsidP="00EE6742">
      <w:pPr>
        <w:pStyle w:val="NurText"/>
        <w:bidi/>
        <w:rPr>
          <w:rFonts w:ascii="Courier New" w:hAnsi="Courier New" w:cs="Courier New"/>
        </w:rPr>
      </w:pPr>
      <w:dir w:val="rtl">
        <w:dir w:val="rtl">
          <w:del w:id="7685" w:author="Transkribus" w:date="2019-12-11T14:30:00Z">
            <w:r w:rsidRPr="009B6BCA">
              <w:rPr>
                <w:rFonts w:ascii="Courier New" w:hAnsi="Courier New" w:cs="Courier New"/>
                <w:rtl/>
              </w:rPr>
              <w:delText xml:space="preserve">بهى </w:delText>
            </w:r>
          </w:del>
          <w:ins w:id="7686" w:author="Transkribus" w:date="2019-12-11T14:30:00Z">
            <w:r w:rsidR="00EE6742" w:rsidRPr="00EE6742">
              <w:rPr>
                <w:rFonts w:ascii="Courier New" w:hAnsi="Courier New" w:cs="Courier New"/>
                <w:rtl/>
              </w:rPr>
              <w:t xml:space="preserve">الشرهبة والبادى الطببة هسى </w:t>
            </w:r>
          </w:ins>
          <w:r w:rsidR="00EE6742" w:rsidRPr="00EE6742">
            <w:rPr>
              <w:rFonts w:ascii="Courier New" w:hAnsi="Courier New" w:cs="Courier New"/>
              <w:rtl/>
            </w:rPr>
            <w:t>الصورة</w:t>
          </w:r>
          <w:del w:id="7687" w:author="Transkribus" w:date="2019-12-11T14:30:00Z">
            <w:r w:rsidRPr="009B6BCA">
              <w:rPr>
                <w:rFonts w:ascii="Courier New" w:hAnsi="Courier New" w:cs="Courier New"/>
                <w:rtl/>
              </w:rPr>
              <w:delText xml:space="preserve"> فصيح الكلام جيد 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2E5883" w14:textId="06379FF3" w:rsidR="00EE6742" w:rsidRPr="00EE6742" w:rsidRDefault="009B6BCA" w:rsidP="00EE6742">
      <w:pPr>
        <w:pStyle w:val="NurText"/>
        <w:bidi/>
        <w:rPr>
          <w:ins w:id="7688" w:author="Transkribus" w:date="2019-12-11T14:30:00Z"/>
          <w:rFonts w:ascii="Courier New" w:hAnsi="Courier New" w:cs="Courier New"/>
        </w:rPr>
      </w:pPr>
      <w:dir w:val="rtl">
        <w:dir w:val="rtl">
          <w:ins w:id="7689" w:author="Transkribus" w:date="2019-12-11T14:30:00Z">
            <w:r w:rsidR="00EE6742" w:rsidRPr="00EE6742">
              <w:rPr>
                <w:rFonts w:ascii="Courier New" w:hAnsi="Courier New" w:cs="Courier New"/>
                <w:rtl/>
              </w:rPr>
              <w:t xml:space="preserve">نصيم الكالام جبد النصنيف </w:t>
            </w:r>
          </w:ins>
          <w:r w:rsidR="00EE6742" w:rsidRPr="00EE6742">
            <w:rPr>
              <w:rFonts w:ascii="Courier New" w:hAnsi="Courier New" w:cs="Courier New"/>
              <w:rtl/>
            </w:rPr>
            <w:t xml:space="preserve">وكان </w:t>
          </w:r>
          <w:del w:id="7690" w:author="Transkribus" w:date="2019-12-11T14:30:00Z">
            <w:r w:rsidRPr="009B6BCA">
              <w:rPr>
                <w:rFonts w:ascii="Courier New" w:hAnsi="Courier New" w:cs="Courier New"/>
                <w:rtl/>
              </w:rPr>
              <w:delText>قد خدم</w:delText>
            </w:r>
          </w:del>
          <w:ins w:id="7691" w:author="Transkribus" w:date="2019-12-11T14:30:00Z">
            <w:r w:rsidR="00EE6742" w:rsidRPr="00EE6742">
              <w:rPr>
                <w:rFonts w:ascii="Courier New" w:hAnsi="Courier New" w:cs="Courier New"/>
                <w:rtl/>
              </w:rPr>
              <w:t>عدخسدم</w:t>
            </w:r>
          </w:ins>
          <w:r w:rsidR="00EE6742" w:rsidRPr="00EE6742">
            <w:rPr>
              <w:rFonts w:ascii="Courier New" w:hAnsi="Courier New" w:cs="Courier New"/>
              <w:rtl/>
            </w:rPr>
            <w:t xml:space="preserve"> الملك المنصور </w:t>
          </w:r>
          <w:del w:id="7692" w:author="Transkribus" w:date="2019-12-11T14:30:00Z">
            <w:r w:rsidRPr="009B6BCA">
              <w:rPr>
                <w:rFonts w:ascii="Courier New" w:hAnsi="Courier New" w:cs="Courier New"/>
                <w:rtl/>
              </w:rPr>
              <w:delText>ن</w:delText>
            </w:r>
          </w:del>
          <w:ins w:id="7693" w:author="Transkribus" w:date="2019-12-11T14:30:00Z">
            <w:r w:rsidR="00EE6742" w:rsidRPr="00EE6742">
              <w:rPr>
                <w:rFonts w:ascii="Courier New" w:hAnsi="Courier New" w:cs="Courier New"/>
                <w:rtl/>
              </w:rPr>
              <w:t>ق</w:t>
            </w:r>
          </w:ins>
          <w:r w:rsidR="00EE6742" w:rsidRPr="00EE6742">
            <w:rPr>
              <w:rFonts w:ascii="Courier New" w:hAnsi="Courier New" w:cs="Courier New"/>
              <w:rtl/>
            </w:rPr>
            <w:t>اصر الدين ابا ال</w:t>
          </w:r>
          <w:del w:id="7694" w:author="Transkribus" w:date="2019-12-11T14:30:00Z">
            <w:r w:rsidRPr="009B6BCA">
              <w:rPr>
                <w:rFonts w:ascii="Courier New" w:hAnsi="Courier New" w:cs="Courier New"/>
                <w:rtl/>
              </w:rPr>
              <w:delText>م</w:delText>
            </w:r>
          </w:del>
          <w:r w:rsidR="00EE6742" w:rsidRPr="00EE6742">
            <w:rPr>
              <w:rFonts w:ascii="Courier New" w:hAnsi="Courier New" w:cs="Courier New"/>
              <w:rtl/>
            </w:rPr>
            <w:t>عالى محمد بن الملك</w:t>
          </w:r>
          <w:del w:id="7695" w:author="Transkribus" w:date="2019-12-11T14:30:00Z">
            <w:r w:rsidRPr="009B6BCA">
              <w:rPr>
                <w:rFonts w:ascii="Courier New" w:hAnsi="Courier New" w:cs="Courier New"/>
                <w:rtl/>
              </w:rPr>
              <w:delText xml:space="preserve"> المظفر تقى</w:delText>
            </w:r>
          </w:del>
        </w:dir>
      </w:dir>
    </w:p>
    <w:p w14:paraId="65066D48" w14:textId="1EFFF270" w:rsidR="00EE6742" w:rsidRPr="00EE6742" w:rsidRDefault="00EE6742" w:rsidP="00EE6742">
      <w:pPr>
        <w:pStyle w:val="NurText"/>
        <w:bidi/>
        <w:rPr>
          <w:rFonts w:ascii="Courier New" w:hAnsi="Courier New" w:cs="Courier New"/>
        </w:rPr>
      </w:pPr>
      <w:ins w:id="7696" w:author="Transkribus" w:date="2019-12-11T14:30:00Z">
        <w:r w:rsidRPr="00EE6742">
          <w:rPr>
            <w:rFonts w:ascii="Courier New" w:hAnsi="Courier New" w:cs="Courier New"/>
            <w:rtl/>
          </w:rPr>
          <w:t>الظفرففى</w:t>
        </w:r>
      </w:ins>
      <w:r w:rsidRPr="00EE6742">
        <w:rPr>
          <w:rFonts w:ascii="Courier New" w:hAnsi="Courier New" w:cs="Courier New"/>
          <w:rtl/>
        </w:rPr>
        <w:t xml:space="preserve"> الدين عمر بن شاهنشاه بن </w:t>
      </w:r>
      <w:del w:id="7697" w:author="Transkribus" w:date="2019-12-11T14:30:00Z">
        <w:r w:rsidR="009B6BCA" w:rsidRPr="009B6BCA">
          <w:rPr>
            <w:rFonts w:ascii="Courier New" w:hAnsi="Courier New" w:cs="Courier New"/>
            <w:rtl/>
          </w:rPr>
          <w:delText>ايوب صاحب حماة واقام بخدمته بحماة سنين وله منه الجامكية السنية والانعام الكثير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698" w:author="Transkribus" w:date="2019-12-11T14:30:00Z">
        <w:r w:rsidRPr="00EE6742">
          <w:rPr>
            <w:rFonts w:ascii="Courier New" w:hAnsi="Courier New" w:cs="Courier New"/>
            <w:rtl/>
          </w:rPr>
          <w:t>أيوب صاحب جماء وأقام مجدميه مجماةسنين والدمنة</w:t>
        </w:r>
      </w:ins>
    </w:p>
    <w:p w14:paraId="429B5F3D" w14:textId="5C047F43" w:rsidR="00EE6742" w:rsidRPr="00EE6742" w:rsidRDefault="009B6BCA" w:rsidP="00EE6742">
      <w:pPr>
        <w:pStyle w:val="NurText"/>
        <w:bidi/>
        <w:rPr>
          <w:ins w:id="7699" w:author="Transkribus" w:date="2019-12-11T14:30:00Z"/>
          <w:rFonts w:ascii="Courier New" w:hAnsi="Courier New" w:cs="Courier New"/>
        </w:rPr>
      </w:pPr>
      <w:dir w:val="rtl">
        <w:dir w:val="rtl">
          <w:ins w:id="7700" w:author="Transkribus" w:date="2019-12-11T14:30:00Z">
            <w:r w:rsidR="00EE6742" w:rsidRPr="00EE6742">
              <w:rPr>
                <w:rFonts w:ascii="Courier New" w:hAnsi="Courier New" w:cs="Courier New"/>
                <w:rtl/>
              </w:rPr>
              <w:t>- - ر* م- برير</w:t>
            </w:r>
            <w:r w:rsidR="00EE6742" w:rsidRPr="00EE6742">
              <w:rPr>
                <w:rFonts w:ascii="Courier New" w:hAnsi="Courier New" w:cs="Courier New"/>
                <w:rtl/>
              </w:rPr>
              <w:tab/>
              <w:t>٧ ١ ر-ف ٧</w:t>
            </w:r>
            <w:r w:rsidR="00EE6742" w:rsidRPr="00EE6742">
              <w:rPr>
                <w:rFonts w:ascii="Courier New" w:hAnsi="Courier New" w:cs="Courier New"/>
                <w:rtl/>
              </w:rPr>
              <w:tab/>
              <w:t>٠</w:t>
            </w:r>
          </w:ins>
        </w:dir>
      </w:dir>
    </w:p>
    <w:p w14:paraId="5DA17935" w14:textId="2E305739" w:rsidR="00EE6742" w:rsidRPr="00EE6742" w:rsidRDefault="00EE6742" w:rsidP="00EE6742">
      <w:pPr>
        <w:pStyle w:val="NurText"/>
        <w:bidi/>
        <w:rPr>
          <w:ins w:id="7701" w:author="Transkribus" w:date="2019-12-11T14:30:00Z"/>
          <w:rFonts w:ascii="Courier New" w:hAnsi="Courier New" w:cs="Courier New"/>
        </w:rPr>
      </w:pPr>
      <w:ins w:id="7702" w:author="Transkribus" w:date="2019-12-11T14:30:00Z">
        <w:r w:rsidRPr="00EE6742">
          <w:rPr>
            <w:rFonts w:ascii="Courier New" w:hAnsi="Courier New" w:cs="Courier New"/>
            <w:rtl/>
          </w:rPr>
          <w:t xml:space="preserve">الحامكبة الستبة والانعام الكتر </w:t>
        </w:r>
      </w:ins>
      <w:r w:rsidRPr="00EE6742">
        <w:rPr>
          <w:rFonts w:ascii="Courier New" w:hAnsi="Courier New" w:cs="Courier New"/>
          <w:rtl/>
        </w:rPr>
        <w:t xml:space="preserve">وكان من </w:t>
      </w:r>
      <w:del w:id="7703" w:author="Transkribus" w:date="2019-12-11T14:30:00Z">
        <w:r w:rsidR="009B6BCA" w:rsidRPr="009B6BCA">
          <w:rPr>
            <w:rFonts w:ascii="Courier New" w:hAnsi="Courier New" w:cs="Courier New"/>
            <w:rtl/>
          </w:rPr>
          <w:delText>اكابر الخواص</w:delText>
        </w:r>
      </w:del>
      <w:ins w:id="7704" w:author="Transkribus" w:date="2019-12-11T14:30:00Z">
        <w:r w:rsidRPr="00EE6742">
          <w:rPr>
            <w:rFonts w:ascii="Courier New" w:hAnsi="Courier New" w:cs="Courier New"/>
            <w:rtl/>
          </w:rPr>
          <w:t>أكمار الخواس</w:t>
        </w:r>
      </w:ins>
      <w:r w:rsidRPr="00EE6742">
        <w:rPr>
          <w:rFonts w:ascii="Courier New" w:hAnsi="Courier New" w:cs="Courier New"/>
          <w:rtl/>
        </w:rPr>
        <w:t xml:space="preserve"> عنده ولم ي</w:t>
      </w:r>
      <w:ins w:id="7705" w:author="Transkribus" w:date="2019-12-11T14:30:00Z">
        <w:r w:rsidRPr="00EE6742">
          <w:rPr>
            <w:rFonts w:ascii="Courier New" w:hAnsi="Courier New" w:cs="Courier New"/>
            <w:rtl/>
          </w:rPr>
          <w:t>ن</w:t>
        </w:r>
      </w:ins>
      <w:r w:rsidRPr="00EE6742">
        <w:rPr>
          <w:rFonts w:ascii="Courier New" w:hAnsi="Courier New" w:cs="Courier New"/>
          <w:rtl/>
        </w:rPr>
        <w:t xml:space="preserve">زل فى </w:t>
      </w:r>
      <w:del w:id="7706" w:author="Transkribus" w:date="2019-12-11T14:30:00Z">
        <w:r w:rsidR="009B6BCA" w:rsidRPr="009B6BCA">
          <w:rPr>
            <w:rFonts w:ascii="Courier New" w:hAnsi="Courier New" w:cs="Courier New"/>
            <w:rtl/>
          </w:rPr>
          <w:delText>خدمته الى ان توفى</w:delText>
        </w:r>
      </w:del>
      <w:ins w:id="7707" w:author="Transkribus" w:date="2019-12-11T14:30:00Z">
        <w:r w:rsidRPr="00EE6742">
          <w:rPr>
            <w:rFonts w:ascii="Courier New" w:hAnsi="Courier New" w:cs="Courier New"/>
            <w:rtl/>
          </w:rPr>
          <w:t>خديية الىان</w:t>
        </w:r>
      </w:ins>
    </w:p>
    <w:p w14:paraId="0F8EFE5A" w14:textId="77777777" w:rsidR="009B6BCA" w:rsidRPr="009B6BCA" w:rsidRDefault="00EE6742" w:rsidP="009B6BCA">
      <w:pPr>
        <w:pStyle w:val="NurText"/>
        <w:bidi/>
        <w:rPr>
          <w:del w:id="7708" w:author="Transkribus" w:date="2019-12-11T14:30:00Z"/>
          <w:rFonts w:ascii="Courier New" w:hAnsi="Courier New" w:cs="Courier New"/>
        </w:rPr>
      </w:pPr>
      <w:ins w:id="7709" w:author="Transkribus" w:date="2019-12-11T14:30:00Z">
        <w:r w:rsidRPr="00EE6742">
          <w:rPr>
            <w:rFonts w:ascii="Courier New" w:hAnsi="Courier New" w:cs="Courier New"/>
            <w:rtl/>
          </w:rPr>
          <w:t>وفى</w:t>
        </w:r>
      </w:ins>
      <w:r w:rsidRPr="00EE6742">
        <w:rPr>
          <w:rFonts w:ascii="Courier New" w:hAnsi="Courier New" w:cs="Courier New"/>
          <w:rtl/>
        </w:rPr>
        <w:t xml:space="preserve"> الملك المنصور وذلك فى </w:t>
      </w:r>
      <w:del w:id="7710" w:author="Transkribus" w:date="2019-12-11T14:30:00Z">
        <w:r w:rsidR="009B6BCA" w:rsidRPr="009B6BCA">
          <w:rPr>
            <w:rFonts w:ascii="Courier New" w:hAnsi="Courier New" w:cs="Courier New"/>
            <w:rtl/>
          </w:rPr>
          <w:delText>سنة سبع عشرة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6B3BC20" w14:textId="20D2EF8C" w:rsidR="00EE6742" w:rsidRPr="00EE6742" w:rsidRDefault="009B6BCA" w:rsidP="00EE6742">
      <w:pPr>
        <w:pStyle w:val="NurText"/>
        <w:bidi/>
        <w:rPr>
          <w:rFonts w:ascii="Courier New" w:hAnsi="Courier New" w:cs="Courier New"/>
        </w:rPr>
      </w:pPr>
      <w:dir w:val="rtl">
        <w:dir w:val="rtl">
          <w:ins w:id="7711" w:author="Transkribus" w:date="2019-12-11T14:30:00Z">
            <w:r w:rsidR="00EE6742" w:rsidRPr="00EE6742">
              <w:rPr>
                <w:rFonts w:ascii="Courier New" w:hAnsi="Courier New" w:cs="Courier New"/>
                <w:rtl/>
              </w:rPr>
              <w:t xml:space="preserve">ستة شيع عشيرم وسثماتة </w:t>
            </w:r>
          </w:ins>
          <w:r w:rsidR="00EE6742" w:rsidRPr="00EE6742">
            <w:rPr>
              <w:rFonts w:ascii="Courier New" w:hAnsi="Courier New" w:cs="Courier New"/>
              <w:rtl/>
            </w:rPr>
            <w:t xml:space="preserve">فتوجه الى </w:t>
          </w:r>
          <w:del w:id="7712" w:author="Transkribus" w:date="2019-12-11T14:30:00Z">
            <w:r w:rsidRPr="009B6BCA">
              <w:rPr>
                <w:rFonts w:ascii="Courier New" w:hAnsi="Courier New" w:cs="Courier New"/>
                <w:rtl/>
              </w:rPr>
              <w:delText>دمشق ولما دخلها انعم</w:delText>
            </w:r>
          </w:del>
          <w:ins w:id="7713" w:author="Transkribus" w:date="2019-12-11T14:30:00Z">
            <w:r w:rsidR="00EE6742" w:rsidRPr="00EE6742">
              <w:rPr>
                <w:rFonts w:ascii="Courier New" w:hAnsi="Courier New" w:cs="Courier New"/>
                <w:rtl/>
              </w:rPr>
              <w:t>دمسق ولماد خلها أنيم</w:t>
            </w:r>
          </w:ins>
          <w:r w:rsidR="00EE6742" w:rsidRPr="00EE6742">
            <w:rPr>
              <w:rFonts w:ascii="Courier New" w:hAnsi="Courier New" w:cs="Courier New"/>
              <w:rtl/>
            </w:rPr>
            <w:t xml:space="preserve"> عليه</w:t>
          </w:r>
        </w:dir>
      </w:dir>
    </w:p>
    <w:p w14:paraId="0844D140" w14:textId="6D739500" w:rsidR="00EE6742" w:rsidRPr="00EE6742" w:rsidRDefault="00EE6742" w:rsidP="00EE6742">
      <w:pPr>
        <w:pStyle w:val="NurText"/>
        <w:bidi/>
        <w:rPr>
          <w:ins w:id="7714" w:author="Transkribus" w:date="2019-12-11T14:30:00Z"/>
          <w:rFonts w:ascii="Courier New" w:hAnsi="Courier New" w:cs="Courier New"/>
        </w:rPr>
      </w:pPr>
      <w:r w:rsidRPr="00EE6742">
        <w:rPr>
          <w:rFonts w:ascii="Courier New" w:hAnsi="Courier New" w:cs="Courier New"/>
          <w:rtl/>
        </w:rPr>
        <w:t xml:space="preserve">الملك المعظم </w:t>
      </w:r>
      <w:del w:id="7715" w:author="Transkribus" w:date="2019-12-11T14:30:00Z">
        <w:r w:rsidR="009B6BCA" w:rsidRPr="009B6BCA">
          <w:rPr>
            <w:rFonts w:ascii="Courier New" w:hAnsi="Courier New" w:cs="Courier New"/>
            <w:rtl/>
          </w:rPr>
          <w:delText>ش</w:delText>
        </w:r>
      </w:del>
      <w:ins w:id="7716" w:author="Transkribus" w:date="2019-12-11T14:30:00Z">
        <w:r w:rsidRPr="00EE6742">
          <w:rPr>
            <w:rFonts w:ascii="Courier New" w:hAnsi="Courier New" w:cs="Courier New"/>
            <w:rtl/>
          </w:rPr>
          <w:t>س</w:t>
        </w:r>
      </w:ins>
      <w:r w:rsidRPr="00EE6742">
        <w:rPr>
          <w:rFonts w:ascii="Courier New" w:hAnsi="Courier New" w:cs="Courier New"/>
          <w:rtl/>
        </w:rPr>
        <w:t xml:space="preserve">رف الدين عيسى بن الملك </w:t>
      </w:r>
      <w:del w:id="7717" w:author="Transkribus" w:date="2019-12-11T14:30:00Z">
        <w:r w:rsidR="009B6BCA" w:rsidRPr="009B6BCA">
          <w:rPr>
            <w:rFonts w:ascii="Courier New" w:hAnsi="Courier New" w:cs="Courier New"/>
            <w:rtl/>
          </w:rPr>
          <w:delText>العادل ابى</w:delText>
        </w:r>
      </w:del>
      <w:ins w:id="7718" w:author="Transkribus" w:date="2019-12-11T14:30:00Z">
        <w:r w:rsidRPr="00EE6742">
          <w:rPr>
            <w:rFonts w:ascii="Courier New" w:hAnsi="Courier New" w:cs="Courier New"/>
            <w:rtl/>
          </w:rPr>
          <w:t>العبادل أبى</w:t>
        </w:r>
      </w:ins>
      <w:r w:rsidRPr="00EE6742">
        <w:rPr>
          <w:rFonts w:ascii="Courier New" w:hAnsi="Courier New" w:cs="Courier New"/>
          <w:rtl/>
        </w:rPr>
        <w:t xml:space="preserve"> بكر بن </w:t>
      </w:r>
      <w:del w:id="7719" w:author="Transkribus" w:date="2019-12-11T14:30:00Z">
        <w:r w:rsidR="009B6BCA" w:rsidRPr="009B6BCA">
          <w:rPr>
            <w:rFonts w:ascii="Courier New" w:hAnsi="Courier New" w:cs="Courier New"/>
            <w:rtl/>
          </w:rPr>
          <w:delText xml:space="preserve">ايوب انعاما واكرمه غاية </w:delText>
        </w:r>
      </w:del>
      <w:ins w:id="7720" w:author="Transkribus" w:date="2019-12-11T14:30:00Z">
        <w:r w:rsidRPr="00EE6742">
          <w:rPr>
            <w:rFonts w:ascii="Courier New" w:hAnsi="Courier New" w:cs="Courier New"/>
            <w:rtl/>
          </w:rPr>
          <w:t>أيوب العاما كشراوأكرمة عغابة</w:t>
        </w:r>
      </w:ins>
    </w:p>
    <w:p w14:paraId="06280AA7" w14:textId="77777777" w:rsidR="009B6BCA" w:rsidRPr="009B6BCA" w:rsidRDefault="00EE6742" w:rsidP="009B6BCA">
      <w:pPr>
        <w:pStyle w:val="NurText"/>
        <w:bidi/>
        <w:rPr>
          <w:del w:id="7721" w:author="Transkribus" w:date="2019-12-11T14:30:00Z"/>
          <w:rFonts w:ascii="Courier New" w:hAnsi="Courier New" w:cs="Courier New"/>
        </w:rPr>
      </w:pPr>
      <w:r w:rsidRPr="00EE6742">
        <w:rPr>
          <w:rFonts w:ascii="Courier New" w:hAnsi="Courier New" w:cs="Courier New"/>
          <w:rtl/>
        </w:rPr>
        <w:t xml:space="preserve">الاكرام وولاه التدريس </w:t>
      </w:r>
      <w:del w:id="77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1C2B83" w14:textId="286EBC9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7723" w:author="Transkribus" w:date="2019-12-11T14:30:00Z">
            <w:r w:rsidRPr="009B6BCA">
              <w:rPr>
                <w:rFonts w:ascii="Courier New" w:hAnsi="Courier New" w:cs="Courier New"/>
                <w:rtl/>
              </w:rPr>
              <w:delText>اذا نزل وجلس</w:delText>
            </w:r>
          </w:del>
          <w:ins w:id="7724" w:author="Transkribus" w:date="2019-12-11T14:30:00Z">
            <w:r w:rsidR="00EE6742" w:rsidRPr="00EE6742">
              <w:rPr>
                <w:rFonts w:ascii="Courier New" w:hAnsi="Courier New" w:cs="Courier New"/>
                <w:rtl/>
              </w:rPr>
              <w:t>ادافرل وخلس</w:t>
            </w:r>
          </w:ins>
          <w:r w:rsidR="00EE6742" w:rsidRPr="00EE6742">
            <w:rPr>
              <w:rFonts w:ascii="Courier New" w:hAnsi="Courier New" w:cs="Courier New"/>
              <w:rtl/>
            </w:rPr>
            <w:t xml:space="preserve"> فى </w:t>
          </w:r>
          <w:del w:id="7725" w:author="Transkribus" w:date="2019-12-11T14:30:00Z">
            <w:r w:rsidRPr="009B6BCA">
              <w:rPr>
                <w:rFonts w:ascii="Courier New" w:hAnsi="Courier New" w:cs="Courier New"/>
                <w:rtl/>
              </w:rPr>
              <w:delText>المدرسة والقى الدرس</w:delText>
            </w:r>
          </w:del>
          <w:ins w:id="7726" w:author="Transkribus" w:date="2019-12-11T14:30:00Z">
            <w:r w:rsidR="00EE6742" w:rsidRPr="00EE6742">
              <w:rPr>
                <w:rFonts w:ascii="Courier New" w:hAnsi="Courier New" w:cs="Courier New"/>
                <w:rtl/>
              </w:rPr>
              <w:t>المدر سقوألفى الدوس</w:t>
            </w:r>
          </w:ins>
          <w:r w:rsidR="00EE6742" w:rsidRPr="00EE6742">
            <w:rPr>
              <w:rFonts w:ascii="Courier New" w:hAnsi="Courier New" w:cs="Courier New"/>
              <w:rtl/>
            </w:rPr>
            <w:t xml:space="preserve"> والفقهاء </w:t>
          </w:r>
          <w:del w:id="7727" w:author="Transkribus" w:date="2019-12-11T14:30:00Z">
            <w:r w:rsidRPr="009B6BCA">
              <w:rPr>
                <w:rFonts w:ascii="Courier New" w:hAnsi="Courier New" w:cs="Courier New"/>
                <w:rtl/>
              </w:rPr>
              <w:delText>عنده يتعجب الناس من حسن كلامه فى المناظرة والبحث ولم يكن احد يماثله فى سائر العلوم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28" w:author="Transkribus" w:date="2019-12-11T14:30:00Z">
            <w:r w:rsidR="00EE6742" w:rsidRPr="00EE6742">
              <w:rPr>
                <w:rFonts w:ascii="Courier New" w:hAnsi="Courier New" w:cs="Courier New"/>
                <w:rtl/>
              </w:rPr>
              <w:t>غنسد٥</w:t>
            </w:r>
          </w:ins>
        </w:dir>
      </w:dir>
    </w:p>
    <w:p w14:paraId="3B44C5EA" w14:textId="77777777" w:rsidR="009B6BCA" w:rsidRPr="009B6BCA" w:rsidRDefault="009B6BCA" w:rsidP="009B6BCA">
      <w:pPr>
        <w:pStyle w:val="NurText"/>
        <w:bidi/>
        <w:rPr>
          <w:del w:id="7729" w:author="Transkribus" w:date="2019-12-11T14:30:00Z"/>
          <w:rFonts w:ascii="Courier New" w:hAnsi="Courier New" w:cs="Courier New"/>
        </w:rPr>
      </w:pPr>
      <w:dir w:val="rtl">
        <w:dir w:val="rtl">
          <w:del w:id="7730" w:author="Transkribus" w:date="2019-12-11T14:30:00Z">
            <w:r w:rsidRPr="009B6BCA">
              <w:rPr>
                <w:rFonts w:ascii="Courier New" w:hAnsi="Courier New" w:cs="Courier New"/>
                <w:rtl/>
              </w:rPr>
              <w:delText>وكان نادرا ان يقرئ احدا شيئا من العلوم الحكمية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BE2152" w14:textId="58698789" w:rsidR="00EE6742" w:rsidRPr="00EE6742" w:rsidRDefault="009B6BCA" w:rsidP="00EE6742">
      <w:pPr>
        <w:pStyle w:val="NurText"/>
        <w:bidi/>
        <w:rPr>
          <w:ins w:id="7731" w:author="Transkribus" w:date="2019-12-11T14:30:00Z"/>
          <w:rFonts w:ascii="Courier New" w:hAnsi="Courier New" w:cs="Courier New"/>
        </w:rPr>
      </w:pPr>
      <w:dir w:val="rtl">
        <w:dir w:val="rtl">
          <w:del w:id="7732" w:author="Transkribus" w:date="2019-12-11T14:30:00Z">
            <w:r w:rsidRPr="009B6BCA">
              <w:rPr>
                <w:rFonts w:ascii="Courier New" w:hAnsi="Courier New" w:cs="Courier New"/>
                <w:rtl/>
              </w:rPr>
              <w:delText>وكنت اجتمعت به</w:delText>
            </w:r>
          </w:del>
          <w:ins w:id="7733" w:author="Transkribus" w:date="2019-12-11T14:30:00Z">
            <w:r w:rsidR="00EE6742" w:rsidRPr="00EE6742">
              <w:rPr>
                <w:rFonts w:ascii="Courier New" w:hAnsi="Courier New" w:cs="Courier New"/>
                <w:rtl/>
              </w:rPr>
              <w:t>ابسحب الناس من حسنكالامه فى المناظره والبحت ولم بكن أحمسد ثماتله فى سار العلوم وكمان</w:t>
            </w:r>
          </w:ins>
        </w:dir>
      </w:dir>
    </w:p>
    <w:p w14:paraId="6B1133BC" w14:textId="63817154" w:rsidR="00EE6742" w:rsidRPr="00EE6742" w:rsidRDefault="00EE6742" w:rsidP="00EE6742">
      <w:pPr>
        <w:pStyle w:val="NurText"/>
        <w:bidi/>
        <w:rPr>
          <w:rFonts w:ascii="Courier New" w:hAnsi="Courier New" w:cs="Courier New"/>
        </w:rPr>
      </w:pPr>
      <w:ins w:id="7734" w:author="Transkribus" w:date="2019-12-11T14:30:00Z">
        <w:r w:rsidRPr="00EE6742">
          <w:rPr>
            <w:rFonts w:ascii="Courier New" w:hAnsi="Courier New" w:cs="Courier New"/>
            <w:rtl/>
          </w:rPr>
          <w:t>ادرا ابن بعرى أحمد اشسيامن العلوم الحكمبة وكتت اجمعي يه</w:t>
        </w:r>
      </w:ins>
      <w:r w:rsidRPr="00EE6742">
        <w:rPr>
          <w:rFonts w:ascii="Courier New" w:hAnsi="Courier New" w:cs="Courier New"/>
          <w:rtl/>
        </w:rPr>
        <w:t xml:space="preserve"> واشتغلت عليه فى كتاب</w:t>
      </w:r>
      <w:del w:id="7735" w:author="Transkribus" w:date="2019-12-11T14:30:00Z">
        <w:r w:rsidR="009B6BCA" w:rsidRPr="009B6BCA">
          <w:rPr>
            <w:rFonts w:ascii="Courier New" w:hAnsi="Courier New" w:cs="Courier New"/>
            <w:rtl/>
          </w:rPr>
          <w:delText xml:space="preserve"> رموز الكنوز من تصنيفه وذلك لمودة اكيدة كانت بينه وبين ابي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DFA9156" w14:textId="3B5A0E78" w:rsidR="00EE6742" w:rsidRPr="00EE6742" w:rsidRDefault="009B6BCA" w:rsidP="00EE6742">
      <w:pPr>
        <w:pStyle w:val="NurText"/>
        <w:bidi/>
        <w:rPr>
          <w:ins w:id="7736" w:author="Transkribus" w:date="2019-12-11T14:30:00Z"/>
          <w:rFonts w:ascii="Courier New" w:hAnsi="Courier New" w:cs="Courier New"/>
        </w:rPr>
      </w:pPr>
      <w:dir w:val="rtl">
        <w:dir w:val="rtl">
          <w:del w:id="7737" w:author="Transkribus" w:date="2019-12-11T14:30:00Z">
            <w:r w:rsidRPr="009B6BCA">
              <w:rPr>
                <w:rFonts w:ascii="Courier New" w:hAnsi="Courier New" w:cs="Courier New"/>
                <w:rtl/>
              </w:rPr>
              <w:delText>واول اجتماعى</w:delText>
            </w:r>
          </w:del>
          <w:ins w:id="7738" w:author="Transkribus" w:date="2019-12-11T14:30:00Z">
            <w:r w:rsidR="00EE6742" w:rsidRPr="00EE6742">
              <w:rPr>
                <w:rFonts w:ascii="Courier New" w:hAnsi="Courier New" w:cs="Courier New"/>
                <w:rtl/>
              </w:rPr>
              <w:t>ارهور الكنور من نصنيفه ودلت اودة أكيدة كاتت ببنهو بيبن أبى وأول اجثماى</w:t>
            </w:r>
          </w:ins>
          <w:r w:rsidR="00EE6742" w:rsidRPr="00EE6742">
            <w:rPr>
              <w:rFonts w:ascii="Courier New" w:hAnsi="Courier New" w:cs="Courier New"/>
              <w:rtl/>
            </w:rPr>
            <w:t xml:space="preserve"> به دخلت</w:t>
          </w:r>
          <w:del w:id="7739" w:author="Transkribus" w:date="2019-12-11T14:30:00Z">
            <w:r w:rsidRPr="009B6BCA">
              <w:rPr>
                <w:rFonts w:ascii="Courier New" w:hAnsi="Courier New" w:cs="Courier New"/>
                <w:rtl/>
              </w:rPr>
              <w:delText xml:space="preserve"> انا وابى اليه</w:delText>
            </w:r>
          </w:del>
        </w:dir>
      </w:dir>
    </w:p>
    <w:p w14:paraId="60A64238" w14:textId="12DCAD37" w:rsidR="00EE6742" w:rsidRPr="00EE6742" w:rsidRDefault="00EE6742" w:rsidP="00EE6742">
      <w:pPr>
        <w:pStyle w:val="NurText"/>
        <w:bidi/>
        <w:rPr>
          <w:ins w:id="7740" w:author="Transkribus" w:date="2019-12-11T14:30:00Z"/>
          <w:rFonts w:ascii="Courier New" w:hAnsi="Courier New" w:cs="Courier New"/>
        </w:rPr>
      </w:pPr>
      <w:ins w:id="7741" w:author="Transkribus" w:date="2019-12-11T14:30:00Z">
        <w:r w:rsidRPr="00EE6742">
          <w:rPr>
            <w:rFonts w:ascii="Courier New" w:hAnsi="Courier New" w:cs="Courier New"/>
            <w:rtl/>
          </w:rPr>
          <w:t>اباوأى البه</w:t>
        </w:r>
      </w:ins>
      <w:r w:rsidRPr="00EE6742">
        <w:rPr>
          <w:rFonts w:ascii="Courier New" w:hAnsi="Courier New" w:cs="Courier New"/>
          <w:rtl/>
        </w:rPr>
        <w:t xml:space="preserve"> الى دار</w:t>
      </w:r>
      <w:del w:id="7742" w:author="Transkribus" w:date="2019-12-11T14:30:00Z">
        <w:r w:rsidR="009B6BCA" w:rsidRPr="009B6BCA">
          <w:rPr>
            <w:rFonts w:ascii="Courier New" w:hAnsi="Courier New" w:cs="Courier New"/>
            <w:rtl/>
          </w:rPr>
          <w:delText>ه</w:delText>
        </w:r>
      </w:del>
      <w:ins w:id="7743" w:author="Transkribus" w:date="2019-12-11T14:30:00Z">
        <w:r w:rsidRPr="00EE6742">
          <w:rPr>
            <w:rFonts w:ascii="Courier New" w:hAnsi="Courier New" w:cs="Courier New"/>
            <w:rtl/>
          </w:rPr>
          <w:t>ة</w:t>
        </w:r>
      </w:ins>
      <w:r w:rsidRPr="00EE6742">
        <w:rPr>
          <w:rFonts w:ascii="Courier New" w:hAnsi="Courier New" w:cs="Courier New"/>
          <w:rtl/>
        </w:rPr>
        <w:t xml:space="preserve"> وكان </w:t>
      </w:r>
      <w:del w:id="7744" w:author="Transkribus" w:date="2019-12-11T14:30:00Z">
        <w:r w:rsidR="009B6BCA" w:rsidRPr="009B6BCA">
          <w:rPr>
            <w:rFonts w:ascii="Courier New" w:hAnsi="Courier New" w:cs="Courier New"/>
            <w:rtl/>
          </w:rPr>
          <w:delText>ساكنا بدمشق</w:delText>
        </w:r>
      </w:del>
      <w:ins w:id="7745" w:author="Transkribus" w:date="2019-12-11T14:30:00Z">
        <w:r w:rsidRPr="00EE6742">
          <w:rPr>
            <w:rFonts w:ascii="Courier New" w:hAnsi="Courier New" w:cs="Courier New"/>
            <w:rtl/>
          </w:rPr>
          <w:t>سا كنايد مشق</w:t>
        </w:r>
      </w:ins>
      <w:r w:rsidRPr="00EE6742">
        <w:rPr>
          <w:rFonts w:ascii="Courier New" w:hAnsi="Courier New" w:cs="Courier New"/>
          <w:rtl/>
        </w:rPr>
        <w:t xml:space="preserve"> فى </w:t>
      </w:r>
      <w:del w:id="7746" w:author="Transkribus" w:date="2019-12-11T14:30:00Z">
        <w:r w:rsidR="009B6BCA" w:rsidRPr="009B6BCA">
          <w:rPr>
            <w:rFonts w:ascii="Courier New" w:hAnsi="Courier New" w:cs="Courier New"/>
            <w:rtl/>
          </w:rPr>
          <w:delText>قاعة عند</w:delText>
        </w:r>
      </w:del>
      <w:ins w:id="7747" w:author="Transkribus" w:date="2019-12-11T14:30:00Z">
        <w:r w:rsidRPr="00EE6742">
          <w:rPr>
            <w:rFonts w:ascii="Courier New" w:hAnsi="Courier New" w:cs="Courier New"/>
            <w:rtl/>
          </w:rPr>
          <w:t>قاعه عبد</w:t>
        </w:r>
      </w:ins>
      <w:r w:rsidRPr="00EE6742">
        <w:rPr>
          <w:rFonts w:ascii="Courier New" w:hAnsi="Courier New" w:cs="Courier New"/>
          <w:rtl/>
        </w:rPr>
        <w:t xml:space="preserve"> المدرسة </w:t>
      </w:r>
      <w:del w:id="7748" w:author="Transkribus" w:date="2019-12-11T14:30:00Z">
        <w:r w:rsidR="009B6BCA" w:rsidRPr="009B6BCA">
          <w:rPr>
            <w:rFonts w:ascii="Courier New" w:hAnsi="Courier New" w:cs="Courier New"/>
            <w:rtl/>
          </w:rPr>
          <w:delText>العادلية فلما جلسنا عنده بعد</w:delText>
        </w:r>
      </w:del>
      <w:ins w:id="7749" w:author="Transkribus" w:date="2019-12-11T14:30:00Z">
        <w:r w:rsidRPr="00EE6742">
          <w:rPr>
            <w:rFonts w:ascii="Courier New" w:hAnsi="Courier New" w:cs="Courier New"/>
            <w:rtl/>
          </w:rPr>
          <w:t>العادلبة تلما جلسناعثدة</w:t>
        </w:r>
      </w:ins>
    </w:p>
    <w:p w14:paraId="65473E1A" w14:textId="5B2C3FCC" w:rsidR="00EE6742" w:rsidRPr="00EE6742" w:rsidRDefault="00EE6742" w:rsidP="00EE6742">
      <w:pPr>
        <w:pStyle w:val="NurText"/>
        <w:bidi/>
        <w:rPr>
          <w:rFonts w:ascii="Courier New" w:hAnsi="Courier New" w:cs="Courier New"/>
        </w:rPr>
      </w:pPr>
      <w:ins w:id="7750" w:author="Transkribus" w:date="2019-12-11T14:30:00Z">
        <w:r w:rsidRPr="00EE6742">
          <w:rPr>
            <w:rFonts w:ascii="Courier New" w:hAnsi="Courier New" w:cs="Courier New"/>
            <w:rtl/>
          </w:rPr>
          <w:t>ابعد</w:t>
        </w:r>
      </w:ins>
      <w:r w:rsidRPr="00EE6742">
        <w:rPr>
          <w:rFonts w:ascii="Courier New" w:hAnsi="Courier New" w:cs="Courier New"/>
          <w:rtl/>
        </w:rPr>
        <w:t xml:space="preserve"> السلام </w:t>
      </w:r>
      <w:del w:id="7751" w:author="Transkribus" w:date="2019-12-11T14:30:00Z">
        <w:r w:rsidR="009B6BCA" w:rsidRPr="009B6BCA">
          <w:rPr>
            <w:rFonts w:ascii="Courier New" w:hAnsi="Courier New" w:cs="Courier New"/>
            <w:rtl/>
          </w:rPr>
          <w:delText>وتفضل بحسن</w:delText>
        </w:r>
      </w:del>
      <w:ins w:id="7752" w:author="Transkribus" w:date="2019-12-11T14:30:00Z">
        <w:r w:rsidRPr="00EE6742">
          <w:rPr>
            <w:rFonts w:ascii="Courier New" w:hAnsi="Courier New" w:cs="Courier New"/>
            <w:rtl/>
          </w:rPr>
          <w:t>ويفضل حسن</w:t>
        </w:r>
      </w:ins>
      <w:r w:rsidRPr="00EE6742">
        <w:rPr>
          <w:rFonts w:ascii="Courier New" w:hAnsi="Courier New" w:cs="Courier New"/>
          <w:rtl/>
        </w:rPr>
        <w:t xml:space="preserve"> التودد والك</w:t>
      </w:r>
      <w:ins w:id="7753" w:author="Transkribus" w:date="2019-12-11T14:30:00Z">
        <w:r w:rsidRPr="00EE6742">
          <w:rPr>
            <w:rFonts w:ascii="Courier New" w:hAnsi="Courier New" w:cs="Courier New"/>
            <w:rtl/>
          </w:rPr>
          <w:t>ا</w:t>
        </w:r>
      </w:ins>
      <w:r w:rsidRPr="00EE6742">
        <w:rPr>
          <w:rFonts w:ascii="Courier New" w:hAnsi="Courier New" w:cs="Courier New"/>
          <w:rtl/>
        </w:rPr>
        <w:t xml:space="preserve">لام نظر وقال </w:t>
      </w:r>
      <w:del w:id="7754" w:author="Transkribus" w:date="2019-12-11T14:30:00Z">
        <w:r w:rsidR="009B6BCA" w:rsidRPr="009B6BCA">
          <w:rPr>
            <w:rFonts w:ascii="Courier New" w:hAnsi="Courier New" w:cs="Courier New"/>
            <w:rtl/>
          </w:rPr>
          <w:delText>بهذا اللفظ ما رايت ولدا اشبه</w:delText>
        </w:r>
      </w:del>
      <w:ins w:id="7755" w:author="Transkribus" w:date="2019-12-11T14:30:00Z">
        <w:r w:rsidRPr="00EE6742">
          <w:rPr>
            <w:rFonts w:ascii="Courier New" w:hAnsi="Courier New" w:cs="Courier New"/>
            <w:rtl/>
          </w:rPr>
          <w:t>هذ ا الفط مار أبت ولد الأشية</w:t>
        </w:r>
      </w:ins>
      <w:r w:rsidRPr="00EE6742">
        <w:rPr>
          <w:rFonts w:ascii="Courier New" w:hAnsi="Courier New" w:cs="Courier New"/>
          <w:rtl/>
        </w:rPr>
        <w:t xml:space="preserve"> بوالد</w:t>
      </w:r>
    </w:p>
    <w:p w14:paraId="4B984ECC" w14:textId="77777777" w:rsidR="009B6BCA" w:rsidRPr="009B6BCA" w:rsidRDefault="00EE6742" w:rsidP="009B6BCA">
      <w:pPr>
        <w:pStyle w:val="NurText"/>
        <w:bidi/>
        <w:rPr>
          <w:del w:id="7756" w:author="Transkribus" w:date="2019-12-11T14:30:00Z"/>
          <w:rFonts w:ascii="Courier New" w:hAnsi="Courier New" w:cs="Courier New"/>
        </w:rPr>
      </w:pPr>
      <w:r w:rsidRPr="00EE6742">
        <w:rPr>
          <w:rFonts w:ascii="Courier New" w:hAnsi="Courier New" w:cs="Courier New"/>
          <w:rtl/>
        </w:rPr>
        <w:t>منكما</w:t>
      </w:r>
      <w:del w:id="77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9264A87" w14:textId="3D84FDF1" w:rsidR="00EE6742" w:rsidRPr="00EE6742" w:rsidRDefault="009B6BCA" w:rsidP="00EE6742">
      <w:pPr>
        <w:pStyle w:val="NurText"/>
        <w:bidi/>
        <w:rPr>
          <w:rFonts w:ascii="Courier New" w:hAnsi="Courier New" w:cs="Courier New"/>
        </w:rPr>
      </w:pPr>
      <w:dir w:val="rtl">
        <w:dir w:val="rtl">
          <w:del w:id="7758" w:author="Transkribus" w:date="2019-12-11T14:30:00Z">
            <w:r w:rsidRPr="009B6BCA">
              <w:rPr>
                <w:rFonts w:ascii="Courier New" w:hAnsi="Courier New" w:cs="Courier New"/>
                <w:rtl/>
              </w:rPr>
              <w:delText>وانشدنى الصاحب فخر القضاة</w:delText>
            </w:r>
          </w:del>
          <w:ins w:id="7759" w:author="Transkribus" w:date="2019-12-11T14:30:00Z">
            <w:r w:rsidR="00EE6742" w:rsidRPr="00EE6742">
              <w:rPr>
                <w:rFonts w:ascii="Courier New" w:hAnsi="Courier New" w:cs="Courier New"/>
                <w:rtl/>
              </w:rPr>
              <w:t xml:space="preserve"> أو انشدنى ٩ ا أطب خر الغان</w:t>
            </w:r>
          </w:ins>
          <w:r w:rsidR="00EE6742" w:rsidRPr="00EE6742">
            <w:rPr>
              <w:rFonts w:ascii="Courier New" w:hAnsi="Courier New" w:cs="Courier New"/>
              <w:rtl/>
            </w:rPr>
            <w:t xml:space="preserve"> بن بصاقة </w:t>
          </w:r>
          <w:del w:id="7760" w:author="Transkribus" w:date="2019-12-11T14:30:00Z">
            <w:r w:rsidRPr="009B6BCA">
              <w:rPr>
                <w:rFonts w:ascii="Courier New" w:hAnsi="Courier New" w:cs="Courier New"/>
                <w:rtl/>
              </w:rPr>
              <w:delText>لنفسه وقد تشفع</w:delText>
            </w:r>
          </w:del>
          <w:ins w:id="7761" w:author="Transkribus" w:date="2019-12-11T14:30:00Z">
            <w:r w:rsidR="00EE6742" w:rsidRPr="00EE6742">
              <w:rPr>
                <w:rFonts w:ascii="Courier New" w:hAnsi="Courier New" w:cs="Courier New"/>
                <w:rtl/>
              </w:rPr>
              <w:t>لننسه وفد لشفع</w:t>
            </w:r>
          </w:ins>
          <w:r w:rsidR="00EE6742" w:rsidRPr="00EE6742">
            <w:rPr>
              <w:rFonts w:ascii="Courier New" w:hAnsi="Courier New" w:cs="Courier New"/>
              <w:rtl/>
            </w:rPr>
            <w:t xml:space="preserve"> به العماد بن السل</w:t>
          </w:r>
          <w:del w:id="7762" w:author="Transkribus" w:date="2019-12-11T14:30:00Z">
            <w:r w:rsidRPr="009B6BCA">
              <w:rPr>
                <w:rFonts w:ascii="Courier New" w:hAnsi="Courier New" w:cs="Courier New"/>
                <w:rtl/>
              </w:rPr>
              <w:delText>م</w:delText>
            </w:r>
          </w:del>
          <w:r w:rsidR="00EE6742" w:rsidRPr="00EE6742">
            <w:rPr>
              <w:rFonts w:ascii="Courier New" w:hAnsi="Courier New" w:cs="Courier New"/>
              <w:rtl/>
            </w:rPr>
            <w:t>اسى</w:t>
          </w:r>
        </w:dir>
      </w:dir>
    </w:p>
    <w:p w14:paraId="4D060A23" w14:textId="7EBAB9E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الى سيف الدين ال</w:t>
      </w:r>
      <w:del w:id="7763" w:author="Transkribus" w:date="2019-12-11T14:30:00Z">
        <w:r w:rsidR="009B6BCA" w:rsidRPr="009B6BCA">
          <w:rPr>
            <w:rFonts w:ascii="Courier New" w:hAnsi="Courier New" w:cs="Courier New"/>
            <w:rtl/>
          </w:rPr>
          <w:delText>ا</w:delText>
        </w:r>
      </w:del>
      <w:ins w:id="7764" w:author="Transkribus" w:date="2019-12-11T14:30:00Z">
        <w:r w:rsidRPr="00EE6742">
          <w:rPr>
            <w:rFonts w:ascii="Courier New" w:hAnsi="Courier New" w:cs="Courier New"/>
            <w:rtl/>
          </w:rPr>
          <w:t>آ</w:t>
        </w:r>
      </w:ins>
      <w:r w:rsidRPr="00EE6742">
        <w:rPr>
          <w:rFonts w:ascii="Courier New" w:hAnsi="Courier New" w:cs="Courier New"/>
          <w:rtl/>
        </w:rPr>
        <w:t xml:space="preserve">مدى بان </w:t>
      </w:r>
      <w:del w:id="7765" w:author="Transkribus" w:date="2019-12-11T14:30:00Z">
        <w:r w:rsidR="009B6BCA" w:rsidRPr="009B6BCA">
          <w:rPr>
            <w:rFonts w:ascii="Courier New" w:hAnsi="Courier New" w:cs="Courier New"/>
            <w:rtl/>
          </w:rPr>
          <w:delText>يشتغل عليه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766" w:author="Transkribus" w:date="2019-12-11T14:30:00Z">
        <w:r w:rsidRPr="00EE6742">
          <w:rPr>
            <w:rFonts w:ascii="Courier New" w:hAnsi="Courier New" w:cs="Courier New"/>
            <w:rtl/>
          </w:rPr>
          <w:t>بشتعل عليهة</w:t>
        </w:r>
      </w:ins>
    </w:p>
    <w:p w14:paraId="7BBFCC89" w14:textId="5C7A8172" w:rsidR="00EE6742" w:rsidRPr="00EE6742" w:rsidRDefault="009B6BCA" w:rsidP="00EE6742">
      <w:pPr>
        <w:pStyle w:val="NurText"/>
        <w:bidi/>
        <w:rPr>
          <w:ins w:id="7767" w:author="Transkribus" w:date="2019-12-11T14:30:00Z"/>
          <w:rFonts w:ascii="Courier New" w:hAnsi="Courier New" w:cs="Courier New"/>
        </w:rPr>
      </w:pPr>
      <w:dir w:val="rtl">
        <w:dir w:val="rtl">
          <w:del w:id="7768" w:author="Transkribus" w:date="2019-12-11T14:30:00Z">
            <w:r w:rsidRPr="009B6BCA">
              <w:rPr>
                <w:rFonts w:ascii="Courier New" w:hAnsi="Courier New" w:cs="Courier New"/>
                <w:rtl/>
              </w:rPr>
              <w:delText>يا سيدا جمل</w:delText>
            </w:r>
          </w:del>
          <w:ins w:id="7769" w:author="Transkribus" w:date="2019-12-11T14:30:00Z">
            <w:r w:rsidR="00EE6742" w:rsidRPr="00EE6742">
              <w:rPr>
                <w:rFonts w:ascii="Courier New" w:hAnsi="Courier New" w:cs="Courier New"/>
                <w:rtl/>
              </w:rPr>
              <w:t>البسيط٢</w:t>
            </w:r>
          </w:ins>
        </w:dir>
      </w:dir>
    </w:p>
    <w:p w14:paraId="08168C39" w14:textId="73698014" w:rsidR="00EE6742" w:rsidRPr="00EE6742" w:rsidRDefault="00EE6742" w:rsidP="00EE6742">
      <w:pPr>
        <w:pStyle w:val="NurText"/>
        <w:bidi/>
        <w:rPr>
          <w:rFonts w:ascii="Courier New" w:hAnsi="Courier New" w:cs="Courier New"/>
        </w:rPr>
      </w:pPr>
      <w:ins w:id="7770" w:author="Transkribus" w:date="2019-12-11T14:30:00Z">
        <w:r w:rsidRPr="00EE6742">
          <w:rPr>
            <w:rFonts w:ascii="Courier New" w:hAnsi="Courier New" w:cs="Courier New"/>
            <w:rtl/>
          </w:rPr>
          <w:t>باسيدا جمسل</w:t>
        </w:r>
      </w:ins>
      <w:r w:rsidRPr="00EE6742">
        <w:rPr>
          <w:rFonts w:ascii="Courier New" w:hAnsi="Courier New" w:cs="Courier New"/>
          <w:rtl/>
        </w:rPr>
        <w:t xml:space="preserve"> الله </w:t>
      </w:r>
      <w:del w:id="7771" w:author="Transkribus" w:date="2019-12-11T14:30:00Z">
        <w:r w:rsidR="009B6BCA" w:rsidRPr="009B6BCA">
          <w:rPr>
            <w:rFonts w:ascii="Courier New" w:hAnsi="Courier New" w:cs="Courier New"/>
            <w:rtl/>
          </w:rPr>
          <w:delText>الزمان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واهله</w:delText>
            </w:r>
          </w:dir>
        </w:dir>
      </w:del>
      <w:ins w:id="7772" w:author="Transkribus" w:date="2019-12-11T14:30:00Z">
        <w:r w:rsidRPr="00EE6742">
          <w:rPr>
            <w:rFonts w:ascii="Courier New" w:hAnsi="Courier New" w:cs="Courier New"/>
            <w:rtl/>
          </w:rPr>
          <w:t>الرمان ه * وأعله</w:t>
        </w:r>
      </w:ins>
      <w:r w:rsidRPr="00EE6742">
        <w:rPr>
          <w:rFonts w:ascii="Courier New" w:hAnsi="Courier New" w:cs="Courier New"/>
          <w:rtl/>
        </w:rPr>
        <w:t xml:space="preserve"> من جميع ال</w:t>
      </w:r>
      <w:del w:id="7773" w:author="Transkribus" w:date="2019-12-11T14:30:00Z">
        <w:r w:rsidR="009B6BCA" w:rsidRPr="009B6BCA">
          <w:rPr>
            <w:rFonts w:ascii="Courier New" w:hAnsi="Courier New" w:cs="Courier New"/>
            <w:rtl/>
          </w:rPr>
          <w:delText>ع</w:delText>
        </w:r>
      </w:del>
      <w:ins w:id="7774" w:author="Transkribus" w:date="2019-12-11T14:30:00Z">
        <w:r w:rsidRPr="00EE6742">
          <w:rPr>
            <w:rFonts w:ascii="Courier New" w:hAnsi="Courier New" w:cs="Courier New"/>
            <w:rtl/>
          </w:rPr>
          <w:t>ن</w:t>
        </w:r>
      </w:ins>
      <w:r w:rsidRPr="00EE6742">
        <w:rPr>
          <w:rFonts w:ascii="Courier New" w:hAnsi="Courier New" w:cs="Courier New"/>
          <w:rtl/>
        </w:rPr>
        <w:t>جم والعرب</w:t>
      </w:r>
      <w:del w:id="777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0E2246" w14:textId="1C87B091" w:rsidR="00EE6742" w:rsidRPr="00EE6742" w:rsidRDefault="009B6BCA" w:rsidP="00EE6742">
      <w:pPr>
        <w:pStyle w:val="NurText"/>
        <w:bidi/>
        <w:rPr>
          <w:rFonts w:ascii="Courier New" w:hAnsi="Courier New" w:cs="Courier New"/>
        </w:rPr>
      </w:pPr>
      <w:dir w:val="rtl">
        <w:dir w:val="rtl">
          <w:del w:id="7776" w:author="Transkribus" w:date="2019-12-11T14:30:00Z">
            <w:r w:rsidRPr="009B6BCA">
              <w:rPr>
                <w:rFonts w:ascii="Courier New" w:hAnsi="Courier New" w:cs="Courier New"/>
                <w:rtl/>
              </w:rPr>
              <w:delText>العبد يذكر مولاه بما سبقت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وعوده لعماد</w:delText>
                </w:r>
              </w:dir>
            </w:dir>
          </w:del>
          <w:ins w:id="7777" w:author="Transkribus" w:date="2019-12-11T14:30:00Z">
            <w:r w:rsidR="00EE6742" w:rsidRPr="00EE6742">
              <w:rPr>
                <w:rFonts w:ascii="Courier New" w:hAnsi="Courier New" w:cs="Courier New"/>
                <w:rtl/>
              </w:rPr>
              <w:t>اعيديك كر مولاء ثماسسيقف * وعودة اعماد</w:t>
            </w:r>
          </w:ins>
          <w:r w:rsidR="00EE6742" w:rsidRPr="00EE6742">
            <w:rPr>
              <w:rFonts w:ascii="Courier New" w:hAnsi="Courier New" w:cs="Courier New"/>
              <w:rtl/>
            </w:rPr>
            <w:t xml:space="preserve"> الدين عن ك</w:t>
          </w:r>
          <w:del w:id="7778" w:author="Transkribus" w:date="2019-12-11T14:30:00Z">
            <w:r w:rsidRPr="009B6BCA">
              <w:rPr>
                <w:rFonts w:ascii="Courier New" w:hAnsi="Courier New" w:cs="Courier New"/>
                <w:rtl/>
              </w:rPr>
              <w:delText>ث</w:delText>
            </w:r>
          </w:del>
          <w:ins w:id="7779" w:author="Transkribus" w:date="2019-12-11T14:30:00Z">
            <w:r w:rsidR="00EE6742" w:rsidRPr="00EE6742">
              <w:rPr>
                <w:rFonts w:ascii="Courier New" w:hAnsi="Courier New" w:cs="Courier New"/>
                <w:rtl/>
              </w:rPr>
              <w:t>ت</w:t>
            </w:r>
          </w:ins>
          <w:r w:rsidR="00EE6742" w:rsidRPr="00EE6742">
            <w:rPr>
              <w:rFonts w:ascii="Courier New" w:hAnsi="Courier New" w:cs="Courier New"/>
              <w:rtl/>
            </w:rPr>
            <w:t>ب</w:t>
          </w:r>
          <w:del w:id="77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D45C0C8" w14:textId="7650909D" w:rsidR="00EE6742" w:rsidRPr="00EE6742" w:rsidRDefault="009B6BCA" w:rsidP="00EE6742">
      <w:pPr>
        <w:pStyle w:val="NurText"/>
        <w:bidi/>
        <w:rPr>
          <w:rFonts w:ascii="Courier New" w:hAnsi="Courier New" w:cs="Courier New"/>
        </w:rPr>
      </w:pPr>
      <w:dir w:val="rtl">
        <w:dir w:val="rtl">
          <w:del w:id="7781" w:author="Transkribus" w:date="2019-12-11T14:30:00Z">
            <w:r w:rsidRPr="009B6BCA">
              <w:rPr>
                <w:rFonts w:ascii="Courier New" w:hAnsi="Courier New" w:cs="Courier New"/>
                <w:rtl/>
              </w:rPr>
              <w:delText>ومثل مولاى من جاءت مواهبه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782" w:author="Transkribus" w:date="2019-12-11T14:30:00Z">
            <w:r w:rsidR="00EE6742" w:rsidRPr="00EE6742">
              <w:rPr>
                <w:rFonts w:ascii="Courier New" w:hAnsi="Courier New" w:cs="Courier New"/>
                <w:rtl/>
              </w:rPr>
              <w:t xml:space="preserve">ومقل هولاى من جاءف مواهمة * </w:t>
            </w:r>
          </w:ins>
          <w:r w:rsidR="00EE6742" w:rsidRPr="00EE6742">
            <w:rPr>
              <w:rFonts w:ascii="Courier New" w:hAnsi="Courier New" w:cs="Courier New"/>
              <w:rtl/>
            </w:rPr>
            <w:t xml:space="preserve">عن غير وعد وجدواه </w:t>
          </w:r>
          <w:del w:id="7783" w:author="Transkribus" w:date="2019-12-11T14:30:00Z">
            <w:r w:rsidRPr="009B6BCA">
              <w:rPr>
                <w:rFonts w:ascii="Courier New" w:hAnsi="Courier New" w:cs="Courier New"/>
                <w:rtl/>
              </w:rPr>
              <w:delText>بلا طلب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84" w:author="Transkribus" w:date="2019-12-11T14:30:00Z">
            <w:r w:rsidR="00EE6742" w:rsidRPr="00EE6742">
              <w:rPr>
                <w:rFonts w:ascii="Courier New" w:hAnsi="Courier New" w:cs="Courier New"/>
                <w:rtl/>
              </w:rPr>
              <w:t>بلاطلب</w:t>
            </w:r>
          </w:ins>
        </w:dir>
      </w:dir>
    </w:p>
    <w:p w14:paraId="48017AF8" w14:textId="552BC325" w:rsidR="00EE6742" w:rsidRPr="00EE6742" w:rsidRDefault="009B6BCA" w:rsidP="00EE6742">
      <w:pPr>
        <w:pStyle w:val="NurText"/>
        <w:bidi/>
        <w:rPr>
          <w:rFonts w:ascii="Courier New" w:hAnsi="Courier New" w:cs="Courier New"/>
        </w:rPr>
      </w:pPr>
      <w:dir w:val="rtl">
        <w:dir w:val="rtl">
          <w:del w:id="7785" w:author="Transkribus" w:date="2019-12-11T14:30:00Z">
            <w:r w:rsidRPr="009B6BCA">
              <w:rPr>
                <w:rFonts w:ascii="Courier New" w:hAnsi="Courier New" w:cs="Courier New"/>
                <w:rtl/>
              </w:rPr>
              <w:delText>فاصف</w:delText>
            </w:r>
          </w:del>
          <w:ins w:id="7786" w:author="Transkribus" w:date="2019-12-11T14:30:00Z">
            <w:r w:rsidR="00EE6742" w:rsidRPr="00EE6742">
              <w:rPr>
                <w:rFonts w:ascii="Courier New" w:hAnsi="Courier New" w:cs="Courier New"/>
                <w:rtl/>
              </w:rPr>
              <w:t>وأسف</w:t>
            </w:r>
          </w:ins>
          <w:r w:rsidR="00EE6742" w:rsidRPr="00EE6742">
            <w:rPr>
              <w:rFonts w:ascii="Courier New" w:hAnsi="Courier New" w:cs="Courier New"/>
              <w:rtl/>
            </w:rPr>
            <w:t xml:space="preserve"> من </w:t>
          </w:r>
          <w:del w:id="7787" w:author="Transkribus" w:date="2019-12-11T14:30:00Z">
            <w:r w:rsidRPr="009B6BCA">
              <w:rPr>
                <w:rFonts w:ascii="Courier New" w:hAnsi="Courier New" w:cs="Courier New"/>
                <w:rtl/>
              </w:rPr>
              <w:delText>بحرك الفياض</w:delText>
            </w:r>
          </w:del>
          <w:ins w:id="7788" w:author="Transkribus" w:date="2019-12-11T14:30:00Z">
            <w:r w:rsidR="00EE6742" w:rsidRPr="00EE6742">
              <w:rPr>
                <w:rFonts w:ascii="Courier New" w:hAnsi="Courier New" w:cs="Courier New"/>
                <w:rtl/>
              </w:rPr>
              <w:t>بجرك العباس</w:t>
            </w:r>
          </w:ins>
          <w:r w:rsidR="00EE6742" w:rsidRPr="00EE6742">
            <w:rPr>
              <w:rFonts w:ascii="Courier New" w:hAnsi="Courier New" w:cs="Courier New"/>
              <w:rtl/>
            </w:rPr>
            <w:t xml:space="preserve"> مورده</w:t>
          </w:r>
          <w:del w:id="77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وا</w:t>
              </w:r>
              <w:del w:id="7790" w:author="Transkribus" w:date="2019-12-11T14:30:00Z">
                <w:r w:rsidRPr="009B6BCA">
                  <w:rPr>
                    <w:rFonts w:ascii="Courier New" w:hAnsi="Courier New" w:cs="Courier New"/>
                    <w:rtl/>
                  </w:rPr>
                  <w:delText>غ</w:delText>
                </w:r>
              </w:del>
              <w:ins w:id="7791" w:author="Transkribus" w:date="2019-12-11T14:30:00Z">
                <w:r w:rsidR="00EE6742" w:rsidRPr="00EE6742">
                  <w:rPr>
                    <w:rFonts w:ascii="Courier New" w:hAnsi="Courier New" w:cs="Courier New"/>
                    <w:rtl/>
                  </w:rPr>
                  <w:t>أع</w:t>
                </w:r>
              </w:ins>
              <w:r w:rsidR="00EE6742" w:rsidRPr="00EE6742">
                <w:rPr>
                  <w:rFonts w:ascii="Courier New" w:hAnsi="Courier New" w:cs="Courier New"/>
                  <w:rtl/>
                </w:rPr>
                <w:t>نه من كنو</w:t>
              </w:r>
              <w:del w:id="7792" w:author="Transkribus" w:date="2019-12-11T14:30:00Z">
                <w:r w:rsidRPr="009B6BCA">
                  <w:rPr>
                    <w:rFonts w:ascii="Courier New" w:hAnsi="Courier New" w:cs="Courier New"/>
                    <w:rtl/>
                  </w:rPr>
                  <w:delText>ز</w:delText>
                </w:r>
              </w:del>
              <w:ins w:id="7793"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 العلم </w:t>
              </w:r>
              <w:del w:id="7794" w:author="Transkribus" w:date="2019-12-11T14:30:00Z">
                <w:r w:rsidRPr="009B6BCA">
                  <w:rPr>
                    <w:rFonts w:ascii="Courier New" w:hAnsi="Courier New" w:cs="Courier New"/>
                    <w:rtl/>
                  </w:rPr>
                  <w:delText>لا الذهب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95" w:author="Transkribus" w:date="2019-12-11T14:30:00Z">
                <w:r w:rsidR="00EE6742" w:rsidRPr="00EE6742">
                  <w:rPr>
                    <w:rFonts w:ascii="Courier New" w:hAnsi="Courier New" w:cs="Courier New"/>
                    <w:rtl/>
                  </w:rPr>
                  <w:t>لاالذهب</w:t>
                </w:r>
              </w:ins>
            </w:dir>
          </w:dir>
        </w:dir>
      </w:dir>
    </w:p>
    <w:p w14:paraId="7BD74C6A" w14:textId="3799B21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واجعل له </w:t>
          </w:r>
          <w:del w:id="7796" w:author="Transkribus" w:date="2019-12-11T14:30:00Z">
            <w:r w:rsidRPr="009B6BCA">
              <w:rPr>
                <w:rFonts w:ascii="Courier New" w:hAnsi="Courier New" w:cs="Courier New"/>
                <w:rtl/>
              </w:rPr>
              <w:delText>نسبا يدلى اليك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فلحمة</w:delText>
                </w:r>
              </w:dir>
            </w:dir>
          </w:del>
          <w:ins w:id="7797" w:author="Transkribus" w:date="2019-12-11T14:30:00Z">
            <w:r w:rsidR="00EE6742" w:rsidRPr="00EE6742">
              <w:rPr>
                <w:rFonts w:ascii="Courier New" w:hAnsi="Courier New" w:cs="Courier New"/>
                <w:rtl/>
              </w:rPr>
              <w:t>فسسيادلى البك - * فلجمة</w:t>
            </w:r>
          </w:ins>
          <w:r w:rsidR="00EE6742" w:rsidRPr="00EE6742">
            <w:rPr>
              <w:rFonts w:ascii="Courier New" w:hAnsi="Courier New" w:cs="Courier New"/>
              <w:rtl/>
            </w:rPr>
            <w:t xml:space="preserve"> العلم تعلو </w:t>
          </w:r>
          <w:del w:id="7798" w:author="Transkribus" w:date="2019-12-11T14:30:00Z">
            <w:r w:rsidRPr="009B6BCA">
              <w:rPr>
                <w:rFonts w:ascii="Courier New" w:hAnsi="Courier New" w:cs="Courier New"/>
                <w:rtl/>
              </w:rPr>
              <w:delText>لحمة النسب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799" w:author="Transkribus" w:date="2019-12-11T14:30:00Z">
            <w:r w:rsidR="00EE6742" w:rsidRPr="00EE6742">
              <w:rPr>
                <w:rFonts w:ascii="Courier New" w:hAnsi="Courier New" w:cs="Courier New"/>
                <w:rtl/>
              </w:rPr>
              <w:t>لخجمة النست</w:t>
            </w:r>
          </w:ins>
        </w:dir>
      </w:dir>
    </w:p>
    <w:p w14:paraId="0D9B73ED" w14:textId="7FE3C964" w:rsidR="00EE6742" w:rsidRPr="00EE6742" w:rsidRDefault="009B6BCA" w:rsidP="00EE6742">
      <w:pPr>
        <w:pStyle w:val="NurText"/>
        <w:bidi/>
        <w:rPr>
          <w:rFonts w:ascii="Courier New" w:hAnsi="Courier New" w:cs="Courier New"/>
        </w:rPr>
      </w:pPr>
      <w:dir w:val="rtl">
        <w:dir w:val="rtl">
          <w:del w:id="7800" w:author="Transkribus" w:date="2019-12-11T14:30:00Z">
            <w:r w:rsidRPr="009B6BCA">
              <w:rPr>
                <w:rFonts w:ascii="Courier New" w:hAnsi="Courier New" w:cs="Courier New"/>
                <w:rtl/>
              </w:rPr>
              <w:delText>ولا تكله</w:delText>
            </w:r>
          </w:del>
          <w:ins w:id="7801" w:author="Transkribus" w:date="2019-12-11T14:30:00Z">
            <w:r w:rsidR="00EE6742" w:rsidRPr="00EE6742">
              <w:rPr>
                <w:rFonts w:ascii="Courier New" w:hAnsi="Courier New" w:cs="Courier New"/>
                <w:rtl/>
              </w:rPr>
              <w:t>ولاتكاء</w:t>
            </w:r>
          </w:ins>
          <w:r w:rsidR="00EE6742" w:rsidRPr="00EE6742">
            <w:rPr>
              <w:rFonts w:ascii="Courier New" w:hAnsi="Courier New" w:cs="Courier New"/>
              <w:rtl/>
            </w:rPr>
            <w:t xml:space="preserve"> الى </w:t>
          </w:r>
          <w:del w:id="7802" w:author="Transkribus" w:date="2019-12-11T14:30:00Z">
            <w:r w:rsidRPr="009B6BCA">
              <w:rPr>
                <w:rFonts w:ascii="Courier New" w:hAnsi="Courier New" w:cs="Courier New"/>
                <w:rtl/>
              </w:rPr>
              <w:delText>كتب تنبئه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803" w:author="Transkribus" w:date="2019-12-11T14:30:00Z">
            <w:r w:rsidR="00EE6742" w:rsidRPr="00EE6742">
              <w:rPr>
                <w:rFonts w:ascii="Courier New" w:hAnsi="Courier New" w:cs="Courier New"/>
                <w:rtl/>
              </w:rPr>
              <w:t xml:space="preserve">تب تنبته * </w:t>
            </w:r>
          </w:ins>
          <w:r w:rsidR="00EE6742" w:rsidRPr="00EE6742">
            <w:rPr>
              <w:rFonts w:ascii="Courier New" w:hAnsi="Courier New" w:cs="Courier New"/>
              <w:rtl/>
            </w:rPr>
            <w:t xml:space="preserve">فالسيف </w:t>
          </w:r>
          <w:del w:id="7804" w:author="Transkribus" w:date="2019-12-11T14:30:00Z">
            <w:r w:rsidRPr="009B6BCA">
              <w:rPr>
                <w:rFonts w:ascii="Courier New" w:hAnsi="Courier New" w:cs="Courier New"/>
                <w:rtl/>
              </w:rPr>
              <w:delText xml:space="preserve">اصدق انباء من </w:delText>
            </w:r>
          </w:del>
          <w:ins w:id="7805" w:author="Transkribus" w:date="2019-12-11T14:30:00Z">
            <w:r w:rsidR="00EE6742" w:rsidRPr="00EE6742">
              <w:rPr>
                <w:rFonts w:ascii="Courier New" w:hAnsi="Courier New" w:cs="Courier New"/>
                <w:rtl/>
              </w:rPr>
              <w:t xml:space="preserve">أصدق الراعمن </w:t>
            </w:r>
          </w:ins>
          <w:r w:rsidR="00EE6742" w:rsidRPr="00EE6742">
            <w:rPr>
              <w:rFonts w:ascii="Courier New" w:hAnsi="Courier New" w:cs="Courier New"/>
              <w:rtl/>
            </w:rPr>
            <w:t>الكتب</w:t>
          </w:r>
          <w:del w:id="7806"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BAF07D" w14:textId="3BD02469" w:rsidR="00EE6742" w:rsidRPr="00EE6742" w:rsidRDefault="009B6BCA" w:rsidP="00EE6742">
      <w:pPr>
        <w:pStyle w:val="NurText"/>
        <w:bidi/>
        <w:rPr>
          <w:rFonts w:ascii="Courier New" w:hAnsi="Courier New" w:cs="Courier New"/>
        </w:rPr>
      </w:pPr>
      <w:dir w:val="rtl">
        <w:dir w:val="rtl">
          <w:del w:id="7807" w:author="Transkribus" w:date="2019-12-11T14:30:00Z">
            <w:r w:rsidRPr="009B6BCA">
              <w:rPr>
                <w:rFonts w:ascii="Courier New" w:hAnsi="Courier New" w:cs="Courier New"/>
                <w:rtl/>
              </w:rPr>
              <w:delText>اقول وقد جاء</w:delText>
            </w:r>
          </w:del>
          <w:ins w:id="7808" w:author="Transkribus" w:date="2019-12-11T14:30:00Z">
            <w:r w:rsidR="00EE6742" w:rsidRPr="00EE6742">
              <w:rPr>
                <w:rFonts w:ascii="Courier New" w:hAnsi="Courier New" w:cs="Courier New"/>
                <w:rtl/>
              </w:rPr>
              <w:t>أنول وقدجاء</w:t>
            </w:r>
          </w:ins>
          <w:r w:rsidR="00EE6742" w:rsidRPr="00EE6742">
            <w:rPr>
              <w:rFonts w:ascii="Courier New" w:hAnsi="Courier New" w:cs="Courier New"/>
              <w:rtl/>
            </w:rPr>
            <w:t xml:space="preserve"> فى هذ</w:t>
          </w:r>
          <w:del w:id="7809"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 البيت </w:t>
          </w:r>
          <w:del w:id="7810" w:author="Transkribus" w:date="2019-12-11T14:30:00Z">
            <w:r w:rsidRPr="009B6BCA">
              <w:rPr>
                <w:rFonts w:ascii="Courier New" w:hAnsi="Courier New" w:cs="Courier New"/>
                <w:rtl/>
              </w:rPr>
              <w:delText>احسن ما يكون من تضمين قول ابى تمام لاشتراك لفظة</w:delText>
            </w:r>
          </w:del>
          <w:ins w:id="7811" w:author="Transkribus" w:date="2019-12-11T14:30:00Z">
            <w:r w:rsidR="00EE6742" w:rsidRPr="00EE6742">
              <w:rPr>
                <w:rFonts w:ascii="Courier New" w:hAnsi="Courier New" w:cs="Courier New"/>
                <w:rtl/>
              </w:rPr>
              <w:t>أحمسن مابكون من تصم بن دول أبى ثمام الاشترال لفطة</w:t>
            </w:r>
          </w:ins>
          <w:r w:rsidR="00EE6742" w:rsidRPr="00EE6742">
            <w:rPr>
              <w:rFonts w:ascii="Courier New" w:hAnsi="Courier New" w:cs="Courier New"/>
              <w:rtl/>
            </w:rPr>
            <w:t xml:space="preserve"> السيف</w:t>
          </w:r>
        </w:dir>
      </w:dir>
    </w:p>
    <w:p w14:paraId="61A8B763" w14:textId="296C0DDB" w:rsidR="00EE6742" w:rsidRPr="00EE6742" w:rsidRDefault="00EE6742" w:rsidP="00EE6742">
      <w:pPr>
        <w:pStyle w:val="NurText"/>
        <w:bidi/>
        <w:rPr>
          <w:rFonts w:ascii="Courier New" w:hAnsi="Courier New" w:cs="Courier New"/>
        </w:rPr>
      </w:pPr>
      <w:r w:rsidRPr="00EE6742">
        <w:rPr>
          <w:rFonts w:ascii="Courier New" w:hAnsi="Courier New" w:cs="Courier New"/>
          <w:rtl/>
        </w:rPr>
        <w:t>ولم ي</w:t>
      </w:r>
      <w:del w:id="7812" w:author="Transkribus" w:date="2019-12-11T14:30:00Z">
        <w:r w:rsidR="009B6BCA" w:rsidRPr="009B6BCA">
          <w:rPr>
            <w:rFonts w:ascii="Courier New" w:hAnsi="Courier New" w:cs="Courier New"/>
            <w:rtl/>
          </w:rPr>
          <w:delText>ز</w:delText>
        </w:r>
      </w:del>
      <w:ins w:id="7813" w:author="Transkribus" w:date="2019-12-11T14:30:00Z">
        <w:r w:rsidRPr="00EE6742">
          <w:rPr>
            <w:rFonts w:ascii="Courier New" w:hAnsi="Courier New" w:cs="Courier New"/>
            <w:rtl/>
          </w:rPr>
          <w:t>ر</w:t>
        </w:r>
      </w:ins>
      <w:r w:rsidRPr="00EE6742">
        <w:rPr>
          <w:rFonts w:ascii="Courier New" w:hAnsi="Courier New" w:cs="Courier New"/>
          <w:rtl/>
        </w:rPr>
        <w:t xml:space="preserve">ل سيف الدين </w:t>
      </w:r>
      <w:del w:id="7814" w:author="Transkribus" w:date="2019-12-11T14:30:00Z">
        <w:r w:rsidR="009B6BCA" w:rsidRPr="009B6BCA">
          <w:rPr>
            <w:rFonts w:ascii="Courier New" w:hAnsi="Courier New" w:cs="Courier New"/>
            <w:rtl/>
          </w:rPr>
          <w:delText>مقيما بدمشق</w:delText>
        </w:r>
      </w:del>
      <w:ins w:id="7815" w:author="Transkribus" w:date="2019-12-11T14:30:00Z">
        <w:r w:rsidRPr="00EE6742">
          <w:rPr>
            <w:rFonts w:ascii="Courier New" w:hAnsi="Courier New" w:cs="Courier New"/>
            <w:rtl/>
          </w:rPr>
          <w:t>معثمايبديسق</w:t>
        </w:r>
      </w:ins>
      <w:r w:rsidRPr="00EE6742">
        <w:rPr>
          <w:rFonts w:ascii="Courier New" w:hAnsi="Courier New" w:cs="Courier New"/>
          <w:rtl/>
        </w:rPr>
        <w:t xml:space="preserve"> الى </w:t>
      </w:r>
      <w:del w:id="7816" w:author="Transkribus" w:date="2019-12-11T14:30:00Z">
        <w:r w:rsidR="009B6BCA" w:rsidRPr="009B6BCA">
          <w:rPr>
            <w:rFonts w:ascii="Courier New" w:hAnsi="Courier New" w:cs="Courier New"/>
            <w:rtl/>
          </w:rPr>
          <w:delText>ان توفى رحمه</w:delText>
        </w:r>
      </w:del>
      <w:ins w:id="7817" w:author="Transkribus" w:date="2019-12-11T14:30:00Z">
        <w:r w:rsidRPr="00EE6742">
          <w:rPr>
            <w:rFonts w:ascii="Courier New" w:hAnsi="Courier New" w:cs="Courier New"/>
            <w:rtl/>
          </w:rPr>
          <w:t>ابن وفى بهارجمة</w:t>
        </w:r>
      </w:ins>
      <w:r w:rsidRPr="00EE6742">
        <w:rPr>
          <w:rFonts w:ascii="Courier New" w:hAnsi="Courier New" w:cs="Courier New"/>
          <w:rtl/>
        </w:rPr>
        <w:t xml:space="preserve"> الله</w:t>
      </w:r>
      <w:del w:id="781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819" w:author="Transkribus" w:date="2019-12-11T14:30:00Z">
        <w:r w:rsidRPr="00EE6742">
          <w:rPr>
            <w:rFonts w:ascii="Courier New" w:hAnsi="Courier New" w:cs="Courier New"/>
            <w:rtl/>
          </w:rPr>
          <w:t xml:space="preserve"> وكاتب وفاله فى رابيعم صهر صفرستة</w:t>
        </w:r>
      </w:ins>
    </w:p>
    <w:p w14:paraId="315C4F92" w14:textId="77777777" w:rsidR="009B6BCA" w:rsidRPr="009B6BCA" w:rsidRDefault="009B6BCA" w:rsidP="009B6BCA">
      <w:pPr>
        <w:pStyle w:val="NurText"/>
        <w:bidi/>
        <w:rPr>
          <w:del w:id="7820" w:author="Transkribus" w:date="2019-12-11T14:30:00Z"/>
          <w:rFonts w:ascii="Courier New" w:hAnsi="Courier New" w:cs="Courier New"/>
        </w:rPr>
      </w:pPr>
      <w:dir w:val="rtl">
        <w:dir w:val="rtl">
          <w:del w:id="7821" w:author="Transkribus" w:date="2019-12-11T14:30:00Z">
            <w:r w:rsidRPr="009B6BCA">
              <w:rPr>
                <w:rFonts w:ascii="Courier New" w:hAnsi="Courier New" w:cs="Courier New"/>
                <w:rtl/>
              </w:rPr>
              <w:delText>وكانت وفاته فى رابع شهر صفر سنة احدى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9031D9" w14:textId="363D6F8B" w:rsidR="00EE6742" w:rsidRPr="00EE6742" w:rsidRDefault="009B6BCA" w:rsidP="00EE6742">
      <w:pPr>
        <w:pStyle w:val="NurText"/>
        <w:bidi/>
        <w:rPr>
          <w:ins w:id="7822" w:author="Transkribus" w:date="2019-12-11T14:30:00Z"/>
          <w:rFonts w:ascii="Courier New" w:hAnsi="Courier New" w:cs="Courier New"/>
        </w:rPr>
      </w:pPr>
      <w:dir w:val="rtl">
        <w:dir w:val="rtl">
          <w:ins w:id="7823" w:author="Transkribus" w:date="2019-12-11T14:30:00Z">
            <w:r w:rsidR="00EE6742" w:rsidRPr="00EE6742">
              <w:rPr>
                <w:rFonts w:ascii="Courier New" w:hAnsi="Courier New" w:cs="Courier New"/>
                <w:rtl/>
              </w:rPr>
              <w:t xml:space="preserve">اجدى ولاثين وسثماتة </w:t>
            </w:r>
          </w:ins>
          <w:r w:rsidR="00EE6742" w:rsidRPr="00EE6742">
            <w:rPr>
              <w:rFonts w:ascii="Courier New" w:hAnsi="Courier New" w:cs="Courier New"/>
              <w:rtl/>
            </w:rPr>
            <w:t xml:space="preserve">ومن </w:t>
          </w:r>
          <w:del w:id="7824" w:author="Transkribus" w:date="2019-12-11T14:30:00Z">
            <w:r w:rsidRPr="009B6BCA">
              <w:rPr>
                <w:rFonts w:ascii="Courier New" w:hAnsi="Courier New" w:cs="Courier New"/>
                <w:rtl/>
              </w:rPr>
              <w:delText>شعر سيف</w:delText>
            </w:r>
          </w:del>
          <w:ins w:id="7825" w:author="Transkribus" w:date="2019-12-11T14:30:00Z">
            <w:r w:rsidR="00EE6742" w:rsidRPr="00EE6742">
              <w:rPr>
                <w:rFonts w:ascii="Courier New" w:hAnsi="Courier New" w:cs="Courier New"/>
                <w:rtl/>
              </w:rPr>
              <w:t>سعرسيف</w:t>
            </w:r>
          </w:ins>
          <w:r w:rsidR="00EE6742" w:rsidRPr="00EE6742">
            <w:rPr>
              <w:rFonts w:ascii="Courier New" w:hAnsi="Courier New" w:cs="Courier New"/>
              <w:rtl/>
            </w:rPr>
            <w:t xml:space="preserve"> الدين </w:t>
          </w:r>
          <w:del w:id="7826" w:author="Transkribus" w:date="2019-12-11T14:30:00Z">
            <w:r w:rsidRPr="009B6BCA">
              <w:rPr>
                <w:rFonts w:ascii="Courier New" w:hAnsi="Courier New" w:cs="Courier New"/>
                <w:rtl/>
              </w:rPr>
              <w:delText>الامدى انشدنى ولده</w:delText>
            </w:r>
          </w:del>
          <w:ins w:id="7827" w:author="Transkribus" w:date="2019-12-11T14:30:00Z">
            <w:r w:rsidR="00EE6742" w:rsidRPr="00EE6742">
              <w:rPr>
                <w:rFonts w:ascii="Courier New" w:hAnsi="Courier New" w:cs="Courier New"/>
                <w:rtl/>
              </w:rPr>
              <w:t>الآمدى أنشدفى ولدي</w:t>
            </w:r>
          </w:ins>
          <w:r w:rsidR="00EE6742" w:rsidRPr="00EE6742">
            <w:rPr>
              <w:rFonts w:ascii="Courier New" w:hAnsi="Courier New" w:cs="Courier New"/>
              <w:rtl/>
            </w:rPr>
            <w:t xml:space="preserve"> جمال الدين </w:t>
          </w:r>
          <w:del w:id="7828" w:author="Transkribus" w:date="2019-12-11T14:30:00Z">
            <w:r w:rsidRPr="009B6BCA">
              <w:rPr>
                <w:rFonts w:ascii="Courier New" w:hAnsi="Courier New" w:cs="Courier New"/>
                <w:rtl/>
              </w:rPr>
              <w:delText>محمد مما انشده والده</w:delText>
            </w:r>
          </w:del>
          <w:ins w:id="7829" w:author="Transkribus" w:date="2019-12-11T14:30:00Z">
            <w:r w:rsidR="00EE6742" w:rsidRPr="00EE6742">
              <w:rPr>
                <w:rFonts w:ascii="Courier New" w:hAnsi="Courier New" w:cs="Courier New"/>
                <w:rtl/>
              </w:rPr>
              <w:t>محمدثمال)</w:t>
            </w:r>
          </w:ins>
        </w:dir>
      </w:dir>
    </w:p>
    <w:p w14:paraId="56D5265A" w14:textId="77777777" w:rsidR="00EE6742" w:rsidRPr="00EE6742" w:rsidRDefault="00EE6742" w:rsidP="00EE6742">
      <w:pPr>
        <w:pStyle w:val="NurText"/>
        <w:bidi/>
        <w:rPr>
          <w:ins w:id="7830" w:author="Transkribus" w:date="2019-12-11T14:30:00Z"/>
          <w:rFonts w:ascii="Courier New" w:hAnsi="Courier New" w:cs="Courier New"/>
        </w:rPr>
      </w:pPr>
      <w:ins w:id="7831" w:author="Transkribus" w:date="2019-12-11T14:30:00Z">
        <w:r w:rsidRPr="00EE6742">
          <w:rPr>
            <w:rFonts w:ascii="Courier New" w:hAnsi="Courier New" w:cs="Courier New"/>
            <w:rtl/>
          </w:rPr>
          <w:t>اب</w:t>
        </w:r>
      </w:ins>
    </w:p>
    <w:p w14:paraId="4A2D2057" w14:textId="77777777" w:rsidR="00EE6742" w:rsidRPr="00EE6742" w:rsidRDefault="00EE6742" w:rsidP="00EE6742">
      <w:pPr>
        <w:pStyle w:val="NurText"/>
        <w:bidi/>
        <w:rPr>
          <w:ins w:id="7832" w:author="Transkribus" w:date="2019-12-11T14:30:00Z"/>
          <w:rFonts w:ascii="Courier New" w:hAnsi="Courier New" w:cs="Courier New"/>
        </w:rPr>
      </w:pPr>
      <w:ins w:id="7833" w:author="Transkribus" w:date="2019-12-11T14:30:00Z">
        <w:r w:rsidRPr="00EE6742">
          <w:rPr>
            <w:rFonts w:ascii="Courier New" w:hAnsi="Courier New" w:cs="Courier New"/>
            <w:rtl/>
          </w:rPr>
          <w:t>١٧٥</w:t>
        </w:r>
      </w:ins>
    </w:p>
    <w:p w14:paraId="403E74AF" w14:textId="77777777" w:rsidR="00EE6742" w:rsidRPr="00EE6742" w:rsidRDefault="00EE6742" w:rsidP="00EE6742">
      <w:pPr>
        <w:pStyle w:val="NurText"/>
        <w:bidi/>
        <w:rPr>
          <w:ins w:id="7834" w:author="Transkribus" w:date="2019-12-11T14:30:00Z"/>
          <w:rFonts w:ascii="Courier New" w:hAnsi="Courier New" w:cs="Courier New"/>
        </w:rPr>
      </w:pPr>
      <w:ins w:id="7835" w:author="Transkribus" w:date="2019-12-11T14:30:00Z">
        <w:r w:rsidRPr="00EE6742">
          <w:rPr>
            <w:rFonts w:ascii="Courier New" w:hAnsi="Courier New" w:cs="Courier New"/>
            <w:rtl/>
          </w:rPr>
          <w:t>٩مالاصبا صميا بة اترال- اغر</w:t>
        </w:r>
      </w:ins>
    </w:p>
    <w:p w14:paraId="370F3790" w14:textId="6DECE742" w:rsidR="00EE6742" w:rsidRPr="00EE6742" w:rsidRDefault="00EE6742" w:rsidP="00EE6742">
      <w:pPr>
        <w:pStyle w:val="NurText"/>
        <w:bidi/>
        <w:rPr>
          <w:rFonts w:ascii="Courier New" w:hAnsi="Courier New" w:cs="Courier New"/>
        </w:rPr>
      </w:pPr>
      <w:ins w:id="7836" w:author="Transkribus" w:date="2019-12-11T14:30:00Z">
        <w:r w:rsidRPr="00EE6742">
          <w:rPr>
            <w:rFonts w:ascii="Courier New" w:hAnsi="Courier New" w:cs="Courier New"/>
            <w:rtl/>
          </w:rPr>
          <w:t>أنشدة والديه</w:t>
        </w:r>
      </w:ins>
      <w:r w:rsidRPr="00EE6742">
        <w:rPr>
          <w:rFonts w:ascii="Courier New" w:hAnsi="Courier New" w:cs="Courier New"/>
          <w:rtl/>
        </w:rPr>
        <w:t xml:space="preserve"> سيف الدين </w:t>
      </w:r>
      <w:del w:id="7837" w:author="Transkribus" w:date="2019-12-11T14:30:00Z">
        <w:r w:rsidR="009B6BCA" w:rsidRPr="009B6BCA">
          <w:rPr>
            <w:rFonts w:ascii="Courier New" w:hAnsi="Courier New" w:cs="Courier New"/>
            <w:rtl/>
          </w:rPr>
          <w:delText>لنفسه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838" w:author="Transkribus" w:date="2019-12-11T14:30:00Z">
        <w:r w:rsidRPr="00EE6742">
          <w:rPr>
            <w:rFonts w:ascii="Courier New" w:hAnsi="Courier New" w:cs="Courier New"/>
            <w:rtl/>
          </w:rPr>
          <w:t>انقسه</w:t>
        </w:r>
      </w:ins>
    </w:p>
    <w:p w14:paraId="3470BEEC" w14:textId="77777777" w:rsidR="009B6BCA" w:rsidRPr="009B6BCA" w:rsidRDefault="009B6BCA" w:rsidP="009B6BCA">
      <w:pPr>
        <w:pStyle w:val="NurText"/>
        <w:bidi/>
        <w:rPr>
          <w:del w:id="7839" w:author="Transkribus" w:date="2019-12-11T14:30:00Z"/>
          <w:rFonts w:ascii="Courier New" w:hAnsi="Courier New" w:cs="Courier New"/>
        </w:rPr>
      </w:pPr>
      <w:dir w:val="rtl">
        <w:dir w:val="rtl">
          <w:del w:id="7840" w:author="Transkribus" w:date="2019-12-11T14:30:00Z">
            <w:r w:rsidRPr="009B6BCA">
              <w:rPr>
                <w:rFonts w:ascii="Courier New" w:hAnsi="Courier New" w:cs="Courier New"/>
                <w:rtl/>
              </w:rPr>
              <w:delText>فلا فضيلة الا من فضائله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غريبة الا وهو منشاها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DD36EEB" w14:textId="64592598" w:rsidR="00EE6742" w:rsidRPr="00EE6742" w:rsidRDefault="009B6BCA" w:rsidP="00EE6742">
      <w:pPr>
        <w:pStyle w:val="NurText"/>
        <w:bidi/>
        <w:rPr>
          <w:ins w:id="7841" w:author="Transkribus" w:date="2019-12-11T14:30:00Z"/>
          <w:rFonts w:ascii="Courier New" w:hAnsi="Courier New" w:cs="Courier New"/>
        </w:rPr>
      </w:pPr>
      <w:dir w:val="rtl">
        <w:dir w:val="rtl">
          <w:del w:id="7842" w:author="Transkribus" w:date="2019-12-11T14:30:00Z">
            <w:r w:rsidRPr="009B6BCA">
              <w:rPr>
                <w:rFonts w:ascii="Courier New" w:hAnsi="Courier New" w:cs="Courier New"/>
                <w:rtl/>
              </w:rPr>
              <w:delText>حاز الفخار بفضل</w:delText>
            </w:r>
          </w:del>
          <w:ins w:id="7843" w:author="Transkribus" w:date="2019-12-11T14:30:00Z">
            <w:r w:rsidR="00EE6742" w:rsidRPr="00EE6742">
              <w:rPr>
                <w:rFonts w:ascii="Courier New" w:hAnsi="Courier New" w:cs="Courier New"/>
                <w:rtl/>
              </w:rPr>
              <w:t>البسيط٢</w:t>
            </w:r>
          </w:ins>
        </w:dir>
      </w:dir>
    </w:p>
    <w:p w14:paraId="135324E3" w14:textId="77777777" w:rsidR="00EE6742" w:rsidRPr="00EE6742" w:rsidRDefault="00EE6742" w:rsidP="00EE6742">
      <w:pPr>
        <w:pStyle w:val="NurText"/>
        <w:bidi/>
        <w:rPr>
          <w:ins w:id="7844" w:author="Transkribus" w:date="2019-12-11T14:30:00Z"/>
          <w:rFonts w:ascii="Courier New" w:hAnsi="Courier New" w:cs="Courier New"/>
        </w:rPr>
      </w:pPr>
      <w:ins w:id="7845" w:author="Transkribus" w:date="2019-12-11T14:30:00Z">
        <w:r w:rsidRPr="00EE6742">
          <w:rPr>
            <w:rFonts w:ascii="Courier New" w:hAnsi="Courier New" w:cs="Courier New"/>
            <w:rtl/>
          </w:rPr>
          <w:t>فسلافضيلة الام فضافله * ولاغريبة الأوهو منشاها</w:t>
        </w:r>
      </w:ins>
    </w:p>
    <w:p w14:paraId="77BAC113" w14:textId="6FC882A1" w:rsidR="00EE6742" w:rsidRPr="00EE6742" w:rsidRDefault="00EE6742" w:rsidP="00EE6742">
      <w:pPr>
        <w:pStyle w:val="NurText"/>
        <w:bidi/>
        <w:rPr>
          <w:rFonts w:ascii="Courier New" w:hAnsi="Courier New" w:cs="Courier New"/>
        </w:rPr>
      </w:pPr>
      <w:ins w:id="7846" w:author="Transkribus" w:date="2019-12-11T14:30:00Z">
        <w:r w:rsidRPr="00EE6742">
          <w:rPr>
            <w:rFonts w:ascii="Courier New" w:hAnsi="Courier New" w:cs="Courier New"/>
            <w:rtl/>
          </w:rPr>
          <w:t>مان الفنمجاريفضل</w:t>
        </w:r>
      </w:ins>
      <w:r w:rsidRPr="00EE6742">
        <w:rPr>
          <w:rFonts w:ascii="Courier New" w:hAnsi="Courier New" w:cs="Courier New"/>
          <w:rtl/>
        </w:rPr>
        <w:t xml:space="preserve"> العلم وار</w:t>
      </w:r>
      <w:del w:id="7847" w:author="Transkribus" w:date="2019-12-11T14:30:00Z">
        <w:r w:rsidR="009B6BCA" w:rsidRPr="009B6BCA">
          <w:rPr>
            <w:rFonts w:ascii="Courier New" w:hAnsi="Courier New" w:cs="Courier New"/>
            <w:rtl/>
          </w:rPr>
          <w:delText>ت</w:delText>
        </w:r>
      </w:del>
      <w:ins w:id="7848" w:author="Transkribus" w:date="2019-12-11T14:30:00Z">
        <w:r w:rsidRPr="00EE6742">
          <w:rPr>
            <w:rFonts w:ascii="Courier New" w:hAnsi="Courier New" w:cs="Courier New"/>
            <w:rtl/>
          </w:rPr>
          <w:t>ئ</w:t>
        </w:r>
      </w:ins>
      <w:r w:rsidRPr="00EE6742">
        <w:rPr>
          <w:rFonts w:ascii="Courier New" w:hAnsi="Courier New" w:cs="Courier New"/>
          <w:rtl/>
        </w:rPr>
        <w:t>فع</w:t>
      </w:r>
      <w:del w:id="7849" w:author="Transkribus" w:date="2019-12-11T14:30:00Z">
        <w:r w:rsidR="009B6BCA" w:rsidRPr="009B6BCA">
          <w:rPr>
            <w:rFonts w:ascii="Courier New" w:hAnsi="Courier New" w:cs="Courier New"/>
            <w:rtl/>
          </w:rPr>
          <w:delText>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850" w:author="Transkribus" w:date="2019-12-11T14:30:00Z">
        <w:r w:rsidRPr="00EE6742">
          <w:rPr>
            <w:rFonts w:ascii="Courier New" w:hAnsi="Courier New" w:cs="Courier New"/>
            <w:rtl/>
          </w:rPr>
          <w:t>ث</w:t>
        </w:r>
      </w:ins>
      <w:r w:rsidRPr="00EE6742">
        <w:rPr>
          <w:rFonts w:ascii="Courier New" w:hAnsi="Courier New" w:cs="Courier New"/>
          <w:rtl/>
        </w:rPr>
        <w:t xml:space="preserve"> * </w:t>
      </w:r>
      <w:dir w:val="rtl">
        <w:dir w:val="rtl">
          <w:r w:rsidRPr="00EE6742">
            <w:rPr>
              <w:rFonts w:ascii="Courier New" w:hAnsi="Courier New" w:cs="Courier New"/>
              <w:rtl/>
            </w:rPr>
            <w:t xml:space="preserve">به الممالك </w:t>
          </w:r>
          <w:del w:id="7851" w:author="Transkribus" w:date="2019-12-11T14:30:00Z">
            <w:r w:rsidR="009B6BCA" w:rsidRPr="009B6BCA">
              <w:rPr>
                <w:rFonts w:ascii="Courier New" w:hAnsi="Courier New" w:cs="Courier New"/>
                <w:rtl/>
              </w:rPr>
              <w:delText>لما ان تولاها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852" w:author="Transkribus" w:date="2019-12-11T14:30:00Z">
            <w:r w:rsidRPr="00EE6742">
              <w:rPr>
                <w:rFonts w:ascii="Courier New" w:hAnsi="Courier New" w:cs="Courier New"/>
                <w:rtl/>
              </w:rPr>
              <w:t>ما أن بولاها</w:t>
            </w:r>
          </w:ins>
        </w:dir>
      </w:dir>
    </w:p>
    <w:p w14:paraId="528DE0F9" w14:textId="73A9FA38" w:rsidR="00EE6742" w:rsidRPr="00EE6742" w:rsidRDefault="009B6BCA" w:rsidP="00EE6742">
      <w:pPr>
        <w:pStyle w:val="NurText"/>
        <w:bidi/>
        <w:rPr>
          <w:rFonts w:ascii="Courier New" w:hAnsi="Courier New" w:cs="Courier New"/>
        </w:rPr>
      </w:pPr>
      <w:dir w:val="rtl">
        <w:dir w:val="rtl">
          <w:del w:id="7853" w:author="Transkribus" w:date="2019-12-11T14:30:00Z">
            <w:r w:rsidRPr="009B6BCA">
              <w:rPr>
                <w:rFonts w:ascii="Courier New" w:hAnsi="Courier New" w:cs="Courier New"/>
                <w:rtl/>
              </w:rPr>
              <w:delText>فهو الوسيلة</w:delText>
            </w:r>
          </w:del>
          <w:ins w:id="7854" w:author="Transkribus" w:date="2019-12-11T14:30:00Z">
            <w:r w:rsidR="00EE6742" w:rsidRPr="00EE6742">
              <w:rPr>
                <w:rFonts w:ascii="Courier New" w:hAnsi="Courier New" w:cs="Courier New"/>
                <w:rtl/>
              </w:rPr>
              <w:t>فهوالوشيلة</w:t>
            </w:r>
          </w:ins>
          <w:r w:rsidR="00EE6742" w:rsidRPr="00EE6742">
            <w:rPr>
              <w:rFonts w:ascii="Courier New" w:hAnsi="Courier New" w:cs="Courier New"/>
              <w:rtl/>
            </w:rPr>
            <w:t xml:space="preserve"> فى </w:t>
          </w:r>
          <w:del w:id="7855" w:author="Transkribus" w:date="2019-12-11T14:30:00Z">
            <w:r w:rsidRPr="009B6BCA">
              <w:rPr>
                <w:rFonts w:ascii="Courier New" w:hAnsi="Courier New" w:cs="Courier New"/>
                <w:rtl/>
              </w:rPr>
              <w:delText>الدنيا لطالبها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7856" w:author="Transkribus" w:date="2019-12-11T14:30:00Z">
            <w:r w:rsidR="00EE6742" w:rsidRPr="00EE6742">
              <w:rPr>
                <w:rFonts w:ascii="Courier New" w:hAnsi="Courier New" w:cs="Courier New"/>
                <w:rtl/>
              </w:rPr>
              <w:t>الديب الطالبها *</w:t>
            </w:r>
          </w:ins>
          <w:r w:rsidR="00EE6742" w:rsidRPr="00EE6742">
            <w:rPr>
              <w:rFonts w:ascii="Courier New" w:hAnsi="Courier New" w:cs="Courier New"/>
              <w:rtl/>
            </w:rPr>
            <w:t>وهو الطر</w:t>
          </w:r>
          <w:del w:id="7857" w:author="Transkribus" w:date="2019-12-11T14:30:00Z">
            <w:r w:rsidRPr="009B6BCA">
              <w:rPr>
                <w:rFonts w:ascii="Courier New" w:hAnsi="Courier New" w:cs="Courier New"/>
                <w:rtl/>
              </w:rPr>
              <w:delText>ي</w:delText>
            </w:r>
          </w:del>
          <w:ins w:id="7858"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ق الى </w:t>
          </w:r>
          <w:del w:id="7859" w:author="Transkribus" w:date="2019-12-11T14:30:00Z">
            <w:r w:rsidRPr="009B6BCA">
              <w:rPr>
                <w:rFonts w:ascii="Courier New" w:hAnsi="Courier New" w:cs="Courier New"/>
                <w:rtl/>
              </w:rPr>
              <w:delText>الزلفى باخراها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860" w:author="Transkribus" w:date="2019-12-11T14:30:00Z">
            <w:r w:rsidR="00EE6742" w:rsidRPr="00EE6742">
              <w:rPr>
                <w:rFonts w:ascii="Courier New" w:hAnsi="Courier New" w:cs="Courier New"/>
                <w:rtl/>
              </w:rPr>
              <w:t>الزاق باجراها</w:t>
            </w:r>
          </w:ins>
        </w:dir>
      </w:dir>
    </w:p>
    <w:p w14:paraId="11F3382F" w14:textId="77777777" w:rsidR="009B6BCA" w:rsidRPr="009B6BCA" w:rsidRDefault="009B6BCA" w:rsidP="009B6BCA">
      <w:pPr>
        <w:pStyle w:val="NurText"/>
        <w:bidi/>
        <w:rPr>
          <w:del w:id="7861" w:author="Transkribus" w:date="2019-12-11T14:30:00Z"/>
          <w:rFonts w:ascii="Courier New" w:hAnsi="Courier New" w:cs="Courier New"/>
        </w:rPr>
      </w:pPr>
      <w:dir w:val="rtl">
        <w:dir w:val="rtl">
          <w:r w:rsidR="00EE6742" w:rsidRPr="00EE6742">
            <w:rPr>
              <w:rFonts w:ascii="Courier New" w:hAnsi="Courier New" w:cs="Courier New"/>
              <w:rtl/>
            </w:rPr>
            <w:t>و</w:t>
          </w:r>
          <w:del w:id="7862" w:author="Transkribus" w:date="2019-12-11T14:30:00Z">
            <w:r w:rsidRPr="009B6BCA">
              <w:rPr>
                <w:rFonts w:ascii="Courier New" w:hAnsi="Courier New" w:cs="Courier New"/>
                <w:rtl/>
              </w:rPr>
              <w:delText>ل</w:delText>
            </w:r>
          </w:del>
          <w:ins w:id="7863" w:author="Transkribus" w:date="2019-12-11T14:30:00Z">
            <w:r w:rsidR="00EE6742" w:rsidRPr="00EE6742">
              <w:rPr>
                <w:rFonts w:ascii="Courier New" w:hAnsi="Courier New" w:cs="Courier New"/>
                <w:rtl/>
              </w:rPr>
              <w:t>ا</w:t>
            </w:r>
          </w:ins>
          <w:r w:rsidR="00EE6742" w:rsidRPr="00EE6742">
            <w:rPr>
              <w:rFonts w:ascii="Courier New" w:hAnsi="Courier New" w:cs="Courier New"/>
              <w:rtl/>
            </w:rPr>
            <w:t>س</w:t>
          </w:r>
          <w:ins w:id="7864" w:author="Transkribus" w:date="2019-12-11T14:30:00Z">
            <w:r w:rsidR="00EE6742" w:rsidRPr="00EE6742">
              <w:rPr>
                <w:rFonts w:ascii="Courier New" w:hAnsi="Courier New" w:cs="Courier New"/>
                <w:rtl/>
              </w:rPr>
              <w:t>س</w:t>
            </w:r>
          </w:ins>
          <w:r w:rsidR="00EE6742" w:rsidRPr="00EE6742">
            <w:rPr>
              <w:rFonts w:ascii="Courier New" w:hAnsi="Courier New" w:cs="Courier New"/>
              <w:rtl/>
            </w:rPr>
            <w:t>يف الدين ال</w:t>
          </w:r>
          <w:del w:id="7865" w:author="Transkribus" w:date="2019-12-11T14:30:00Z">
            <w:r w:rsidRPr="009B6BCA">
              <w:rPr>
                <w:rFonts w:ascii="Courier New" w:hAnsi="Courier New" w:cs="Courier New"/>
                <w:rtl/>
              </w:rPr>
              <w:delText>ا</w:delText>
            </w:r>
          </w:del>
          <w:ins w:id="7866" w:author="Transkribus" w:date="2019-12-11T14:30:00Z">
            <w:r w:rsidR="00EE6742" w:rsidRPr="00EE6742">
              <w:rPr>
                <w:rFonts w:ascii="Courier New" w:hAnsi="Courier New" w:cs="Courier New"/>
                <w:rtl/>
              </w:rPr>
              <w:t>آ</w:t>
            </w:r>
          </w:ins>
          <w:r w:rsidR="00EE6742" w:rsidRPr="00EE6742">
            <w:rPr>
              <w:rFonts w:ascii="Courier New" w:hAnsi="Courier New" w:cs="Courier New"/>
              <w:rtl/>
            </w:rPr>
            <w:t xml:space="preserve">مدى من الكتب كتاب </w:t>
          </w:r>
          <w:del w:id="7867" w:author="Transkribus" w:date="2019-12-11T14:30:00Z">
            <w:r w:rsidRPr="009B6BCA">
              <w:rPr>
                <w:rFonts w:ascii="Courier New" w:hAnsi="Courier New" w:cs="Courier New"/>
                <w:rtl/>
              </w:rPr>
              <w:delText>دقائق الحقائق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FCA007" w14:textId="4E4A027B" w:rsidR="00EE6742" w:rsidRPr="00EE6742" w:rsidRDefault="009B6BCA" w:rsidP="00EE6742">
      <w:pPr>
        <w:pStyle w:val="NurText"/>
        <w:bidi/>
        <w:rPr>
          <w:rFonts w:ascii="Courier New" w:hAnsi="Courier New" w:cs="Courier New"/>
        </w:rPr>
      </w:pPr>
      <w:dir w:val="rtl">
        <w:dir w:val="rtl">
          <w:ins w:id="7868" w:author="Transkribus" w:date="2019-12-11T14:30:00Z">
            <w:r w:rsidR="00EE6742" w:rsidRPr="00EE6742">
              <w:rPr>
                <w:rFonts w:ascii="Courier New" w:hAnsi="Courier New" w:cs="Courier New"/>
                <w:rtl/>
              </w:rPr>
              <w:t xml:space="preserve">دقافق الحقاتق كمتابر مور الكنور </w:t>
            </w:r>
          </w:ins>
          <w:r w:rsidR="00EE6742" w:rsidRPr="00EE6742">
            <w:rPr>
              <w:rFonts w:ascii="Courier New" w:hAnsi="Courier New" w:cs="Courier New"/>
              <w:rtl/>
            </w:rPr>
            <w:t>كتاب</w:t>
          </w:r>
          <w:del w:id="7869" w:author="Transkribus" w:date="2019-12-11T14:30:00Z">
            <w:r w:rsidRPr="009B6BCA">
              <w:rPr>
                <w:rFonts w:ascii="Courier New" w:hAnsi="Courier New" w:cs="Courier New"/>
                <w:rtl/>
              </w:rPr>
              <w:delText xml:space="preserve"> رموز الكنوز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3338C7" w14:textId="77777777" w:rsidR="009B6BCA" w:rsidRPr="009B6BCA" w:rsidRDefault="009B6BCA" w:rsidP="009B6BCA">
      <w:pPr>
        <w:pStyle w:val="NurText"/>
        <w:bidi/>
        <w:rPr>
          <w:del w:id="7870" w:author="Transkribus" w:date="2019-12-11T14:30:00Z"/>
          <w:rFonts w:ascii="Courier New" w:hAnsi="Courier New" w:cs="Courier New"/>
        </w:rPr>
      </w:pPr>
      <w:dir w:val="rtl">
        <w:dir w:val="rtl">
          <w:del w:id="7871" w:author="Transkribus" w:date="2019-12-11T14:30:00Z">
            <w:r w:rsidRPr="009B6BCA">
              <w:rPr>
                <w:rFonts w:ascii="Courier New" w:hAnsi="Courier New" w:cs="Courier New"/>
                <w:rtl/>
              </w:rPr>
              <w:delText>كتاب لباب</w:delText>
            </w:r>
          </w:del>
          <w:ins w:id="7872" w:author="Transkribus" w:date="2019-12-11T14:30:00Z">
            <w:r w:rsidR="00EE6742" w:rsidRPr="00EE6742">
              <w:rPr>
                <w:rFonts w:ascii="Courier New" w:hAnsi="Courier New" w:cs="Courier New"/>
                <w:rtl/>
              </w:rPr>
              <w:t>اباب</w:t>
            </w:r>
          </w:ins>
          <w:r w:rsidR="00EE6742" w:rsidRPr="00EE6742">
            <w:rPr>
              <w:rFonts w:ascii="Courier New" w:hAnsi="Courier New" w:cs="Courier New"/>
              <w:rtl/>
            </w:rPr>
            <w:t xml:space="preserve"> الالباب </w:t>
          </w:r>
          <w:del w:id="78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09B702" w14:textId="77777777" w:rsidR="009B6BCA" w:rsidRPr="009B6BCA" w:rsidRDefault="009B6BCA" w:rsidP="009B6BCA">
      <w:pPr>
        <w:pStyle w:val="NurText"/>
        <w:bidi/>
        <w:rPr>
          <w:del w:id="7874"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7875" w:author="Transkribus" w:date="2019-12-11T14:30:00Z">
            <w:r w:rsidRPr="009B6BCA">
              <w:rPr>
                <w:rFonts w:ascii="Courier New" w:hAnsi="Courier New" w:cs="Courier New"/>
                <w:rtl/>
              </w:rPr>
              <w:delText>اب</w:delText>
            </w:r>
          </w:del>
          <w:ins w:id="787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كار الافكار فى الاصول </w:t>
          </w:r>
          <w:del w:id="78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93F1C7" w14:textId="0CDA6ED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غا</w:t>
          </w:r>
          <w:del w:id="7878" w:author="Transkribus" w:date="2019-12-11T14:30:00Z">
            <w:r w:rsidRPr="009B6BCA">
              <w:rPr>
                <w:rFonts w:ascii="Courier New" w:hAnsi="Courier New" w:cs="Courier New"/>
                <w:rtl/>
              </w:rPr>
              <w:delText>ي</w:delText>
            </w:r>
          </w:del>
          <w:ins w:id="7879"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المرام فى علم </w:t>
          </w:r>
          <w:del w:id="7880" w:author="Transkribus" w:date="2019-12-11T14:30:00Z">
            <w:r w:rsidRPr="009B6BCA">
              <w:rPr>
                <w:rFonts w:ascii="Courier New" w:hAnsi="Courier New" w:cs="Courier New"/>
                <w:rtl/>
              </w:rPr>
              <w:delText>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7881" w:author="Transkribus" w:date="2019-12-11T14:30:00Z">
            <w:r w:rsidR="00EE6742" w:rsidRPr="00EE6742">
              <w:rPr>
                <w:rFonts w:ascii="Courier New" w:hAnsi="Courier New" w:cs="Courier New"/>
                <w:rtl/>
              </w:rPr>
              <w:t>الكالام كتاب</w:t>
            </w:r>
          </w:ins>
        </w:dir>
      </w:dir>
    </w:p>
    <w:p w14:paraId="43AF32D7" w14:textId="234DA10B" w:rsidR="00EE6742" w:rsidRPr="00EE6742" w:rsidRDefault="009B6BCA" w:rsidP="00EE6742">
      <w:pPr>
        <w:pStyle w:val="NurText"/>
        <w:bidi/>
        <w:rPr>
          <w:rFonts w:ascii="Courier New" w:hAnsi="Courier New" w:cs="Courier New"/>
        </w:rPr>
      </w:pPr>
      <w:dir w:val="rtl">
        <w:dir w:val="rtl">
          <w:del w:id="7882" w:author="Transkribus" w:date="2019-12-11T14:30:00Z">
            <w:r w:rsidRPr="009B6BCA">
              <w:rPr>
                <w:rFonts w:ascii="Courier New" w:hAnsi="Courier New" w:cs="Courier New"/>
                <w:rtl/>
              </w:rPr>
              <w:delText>كتاب كشف</w:delText>
            </w:r>
          </w:del>
          <w:ins w:id="7883" w:author="Transkribus" w:date="2019-12-11T14:30:00Z">
            <w:r w:rsidR="00EE6742" w:rsidRPr="00EE6742">
              <w:rPr>
                <w:rFonts w:ascii="Courier New" w:hAnsi="Courier New" w:cs="Courier New"/>
                <w:rtl/>
              </w:rPr>
              <w:t>حسف</w:t>
            </w:r>
          </w:ins>
          <w:r w:rsidR="00EE6742" w:rsidRPr="00EE6742">
            <w:rPr>
              <w:rFonts w:ascii="Courier New" w:hAnsi="Courier New" w:cs="Courier New"/>
              <w:rtl/>
            </w:rPr>
            <w:t xml:space="preserve"> التمويهات فى </w:t>
          </w:r>
          <w:del w:id="7884" w:author="Transkribus" w:date="2019-12-11T14:30:00Z">
            <w:r w:rsidRPr="009B6BCA">
              <w:rPr>
                <w:rFonts w:ascii="Courier New" w:hAnsi="Courier New" w:cs="Courier New"/>
                <w:rtl/>
              </w:rPr>
              <w:delText>ش</w:delText>
            </w:r>
          </w:del>
          <w:ins w:id="7885" w:author="Transkribus" w:date="2019-12-11T14:30:00Z">
            <w:r w:rsidR="00EE6742" w:rsidRPr="00EE6742">
              <w:rPr>
                <w:rFonts w:ascii="Courier New" w:hAnsi="Courier New" w:cs="Courier New"/>
                <w:rtl/>
              </w:rPr>
              <w:t>ص</w:t>
            </w:r>
          </w:ins>
          <w:r w:rsidR="00EE6742" w:rsidRPr="00EE6742">
            <w:rPr>
              <w:rFonts w:ascii="Courier New" w:hAnsi="Courier New" w:cs="Courier New"/>
              <w:rtl/>
            </w:rPr>
            <w:t>رح التنبيهات الفه ل</w:t>
          </w:r>
          <w:del w:id="7886" w:author="Transkribus" w:date="2019-12-11T14:30:00Z">
            <w:r w:rsidRPr="009B6BCA">
              <w:rPr>
                <w:rFonts w:ascii="Courier New" w:hAnsi="Courier New" w:cs="Courier New"/>
                <w:rtl/>
              </w:rPr>
              <w:delText>ل</w:delText>
            </w:r>
          </w:del>
          <w:r w:rsidR="00EE6742" w:rsidRPr="00EE6742">
            <w:rPr>
              <w:rFonts w:ascii="Courier New" w:hAnsi="Courier New" w:cs="Courier New"/>
              <w:rtl/>
            </w:rPr>
            <w:t xml:space="preserve">ملك المنصور صاحب </w:t>
          </w:r>
          <w:del w:id="7887" w:author="Transkribus" w:date="2019-12-11T14:30:00Z">
            <w:r w:rsidRPr="009B6BCA">
              <w:rPr>
                <w:rFonts w:ascii="Courier New" w:hAnsi="Courier New" w:cs="Courier New"/>
                <w:rtl/>
              </w:rPr>
              <w:delText>ح</w:delText>
            </w:r>
          </w:del>
          <w:ins w:id="788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ماة ابن </w:t>
          </w:r>
          <w:del w:id="7889" w:author="Transkribus" w:date="2019-12-11T14:30:00Z">
            <w:r w:rsidRPr="009B6BCA">
              <w:rPr>
                <w:rFonts w:ascii="Courier New" w:hAnsi="Courier New" w:cs="Courier New"/>
                <w:rtl/>
              </w:rPr>
              <w:delText>ت</w:delText>
            </w:r>
          </w:del>
          <w:ins w:id="7890" w:author="Transkribus" w:date="2019-12-11T14:30:00Z">
            <w:r w:rsidR="00EE6742" w:rsidRPr="00EE6742">
              <w:rPr>
                <w:rFonts w:ascii="Courier New" w:hAnsi="Courier New" w:cs="Courier New"/>
                <w:rtl/>
              </w:rPr>
              <w:t>ف</w:t>
            </w:r>
          </w:ins>
          <w:r w:rsidR="00EE6742" w:rsidRPr="00EE6742">
            <w:rPr>
              <w:rFonts w:ascii="Courier New" w:hAnsi="Courier New" w:cs="Courier New"/>
              <w:rtl/>
            </w:rPr>
            <w:t>قى الدين</w:t>
          </w:r>
          <w:del w:id="78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7FDE0C" w14:textId="77777777" w:rsidR="009B6BCA" w:rsidRPr="009B6BCA" w:rsidRDefault="009B6BCA" w:rsidP="009B6BCA">
      <w:pPr>
        <w:pStyle w:val="NurText"/>
        <w:bidi/>
        <w:rPr>
          <w:del w:id="7892" w:author="Transkribus" w:date="2019-12-11T14:30:00Z"/>
          <w:rFonts w:ascii="Courier New" w:hAnsi="Courier New" w:cs="Courier New"/>
        </w:rPr>
      </w:pPr>
      <w:dir w:val="rtl">
        <w:dir w:val="rtl">
          <w:r w:rsidR="00EE6742" w:rsidRPr="00EE6742">
            <w:rPr>
              <w:rFonts w:ascii="Courier New" w:hAnsi="Courier New" w:cs="Courier New"/>
              <w:rtl/>
            </w:rPr>
            <w:t>كتاب غا</w:t>
          </w:r>
          <w:del w:id="7893" w:author="Transkribus" w:date="2019-12-11T14:30:00Z">
            <w:r w:rsidRPr="009B6BCA">
              <w:rPr>
                <w:rFonts w:ascii="Courier New" w:hAnsi="Courier New" w:cs="Courier New"/>
                <w:rtl/>
              </w:rPr>
              <w:delText>ي</w:delText>
            </w:r>
          </w:del>
          <w:ins w:id="789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الامل فى علم </w:t>
          </w:r>
          <w:del w:id="7895" w:author="Transkribus" w:date="2019-12-11T14:30:00Z">
            <w:r w:rsidRPr="009B6BCA">
              <w:rPr>
                <w:rFonts w:ascii="Courier New" w:hAnsi="Courier New" w:cs="Courier New"/>
                <w:rtl/>
              </w:rPr>
              <w:delText>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3E29E3" w14:textId="1AC9467C" w:rsidR="00EE6742" w:rsidRPr="00EE6742" w:rsidRDefault="009B6BCA" w:rsidP="00EE6742">
      <w:pPr>
        <w:pStyle w:val="NurText"/>
        <w:bidi/>
        <w:rPr>
          <w:rFonts w:ascii="Courier New" w:hAnsi="Courier New" w:cs="Courier New"/>
        </w:rPr>
      </w:pPr>
      <w:dir w:val="rtl">
        <w:dir w:val="rtl">
          <w:del w:id="7896" w:author="Transkribus" w:date="2019-12-11T14:30:00Z">
            <w:r w:rsidRPr="009B6BCA">
              <w:rPr>
                <w:rFonts w:ascii="Courier New" w:hAnsi="Courier New" w:cs="Courier New"/>
                <w:rtl/>
              </w:rPr>
              <w:delText>شرح كتاب</w:delText>
            </w:r>
          </w:del>
          <w:ins w:id="7897" w:author="Transkribus" w:date="2019-12-11T14:30:00Z">
            <w:r w:rsidR="00EE6742" w:rsidRPr="00EE6742">
              <w:rPr>
                <w:rFonts w:ascii="Courier New" w:hAnsi="Courier New" w:cs="Courier New"/>
                <w:rtl/>
              </w:rPr>
              <w:t>الحسدل شرحكناب</w:t>
            </w:r>
          </w:ins>
          <w:r w:rsidR="00EE6742" w:rsidRPr="00EE6742">
            <w:rPr>
              <w:rFonts w:ascii="Courier New" w:hAnsi="Courier New" w:cs="Courier New"/>
              <w:rtl/>
            </w:rPr>
            <w:t xml:space="preserve"> شهاب الدين المع</w:t>
          </w:r>
          <w:ins w:id="7898" w:author="Transkribus" w:date="2019-12-11T14:30:00Z">
            <w:r w:rsidR="00EE6742" w:rsidRPr="00EE6742">
              <w:rPr>
                <w:rFonts w:ascii="Courier New" w:hAnsi="Courier New" w:cs="Courier New"/>
                <w:rtl/>
              </w:rPr>
              <w:t>س</w:t>
            </w:r>
          </w:ins>
          <w:r w:rsidR="00EE6742" w:rsidRPr="00EE6742">
            <w:rPr>
              <w:rFonts w:ascii="Courier New" w:hAnsi="Courier New" w:cs="Courier New"/>
              <w:rtl/>
            </w:rPr>
            <w:t>روف بالشريف المرا</w:t>
          </w:r>
          <w:del w:id="7899" w:author="Transkribus" w:date="2019-12-11T14:30:00Z">
            <w:r w:rsidRPr="009B6BCA">
              <w:rPr>
                <w:rFonts w:ascii="Courier New" w:hAnsi="Courier New" w:cs="Courier New"/>
                <w:rtl/>
              </w:rPr>
              <w:delText>غ</w:delText>
            </w:r>
          </w:del>
          <w:ins w:id="7900" w:author="Transkribus" w:date="2019-12-11T14:30:00Z">
            <w:r w:rsidR="00EE6742" w:rsidRPr="00EE6742">
              <w:rPr>
                <w:rFonts w:ascii="Courier New" w:hAnsi="Courier New" w:cs="Courier New"/>
                <w:rtl/>
              </w:rPr>
              <w:t>ن</w:t>
            </w:r>
          </w:ins>
          <w:r w:rsidR="00EE6742" w:rsidRPr="00EE6742">
            <w:rPr>
              <w:rFonts w:ascii="Courier New" w:hAnsi="Courier New" w:cs="Courier New"/>
              <w:rtl/>
            </w:rPr>
            <w:t>ى فى</w:t>
          </w:r>
          <w:del w:id="7901" w:author="Transkribus" w:date="2019-12-11T14:30:00Z">
            <w:r w:rsidRPr="009B6BCA">
              <w:rPr>
                <w:rFonts w:ascii="Courier New" w:hAnsi="Courier New" w:cs="Courier New"/>
                <w:rtl/>
              </w:rPr>
              <w:delText xml:space="preserve"> الجدل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9C0E23" w14:textId="77777777" w:rsidR="009B6BCA" w:rsidRPr="009B6BCA" w:rsidRDefault="009B6BCA" w:rsidP="009B6BCA">
      <w:pPr>
        <w:pStyle w:val="NurText"/>
        <w:bidi/>
        <w:rPr>
          <w:del w:id="7902" w:author="Transkribus" w:date="2019-12-11T14:30:00Z"/>
          <w:rFonts w:ascii="Courier New" w:hAnsi="Courier New" w:cs="Courier New"/>
        </w:rPr>
      </w:pPr>
      <w:dir w:val="rtl">
        <w:dir w:val="rtl">
          <w:ins w:id="7903" w:author="Transkribus" w:date="2019-12-11T14:30:00Z">
            <w:r w:rsidR="00EE6742" w:rsidRPr="00EE6742">
              <w:rPr>
                <w:rFonts w:ascii="Courier New" w:hAnsi="Courier New" w:cs="Courier New"/>
                <w:rtl/>
              </w:rPr>
              <w:t xml:space="preserve">الحدل </w:t>
            </w:r>
          </w:ins>
          <w:r w:rsidR="00EE6742" w:rsidRPr="00EE6742">
            <w:rPr>
              <w:rFonts w:ascii="Courier New" w:hAnsi="Courier New" w:cs="Courier New"/>
              <w:rtl/>
            </w:rPr>
            <w:t>كتاب م</w:t>
          </w:r>
          <w:del w:id="7904"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7905" w:author="Transkribus" w:date="2019-12-11T14:30:00Z">
            <w:r w:rsidR="00EE6742" w:rsidRPr="00EE6742">
              <w:rPr>
                <w:rFonts w:ascii="Courier New" w:hAnsi="Courier New" w:cs="Courier New"/>
                <w:rtl/>
              </w:rPr>
              <w:t>ت</w:t>
            </w:r>
          </w:ins>
          <w:r w:rsidR="00EE6742" w:rsidRPr="00EE6742">
            <w:rPr>
              <w:rFonts w:ascii="Courier New" w:hAnsi="Courier New" w:cs="Courier New"/>
              <w:rtl/>
            </w:rPr>
            <w:t>هى السالك فى ر</w:t>
          </w:r>
          <w:del w:id="7906" w:author="Transkribus" w:date="2019-12-11T14:30:00Z">
            <w:r w:rsidRPr="009B6BCA">
              <w:rPr>
                <w:rFonts w:ascii="Courier New" w:hAnsi="Courier New" w:cs="Courier New"/>
                <w:rtl/>
              </w:rPr>
              <w:delText>ت</w:delText>
            </w:r>
          </w:del>
          <w:ins w:id="7907"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ب المسالك </w:t>
          </w:r>
          <w:del w:id="79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D9C3C0" w14:textId="498BC90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المبين فى معانى ال</w:t>
          </w:r>
          <w:del w:id="7909" w:author="Transkribus" w:date="2019-12-11T14:30:00Z">
            <w:r w:rsidRPr="009B6BCA">
              <w:rPr>
                <w:rFonts w:ascii="Courier New" w:hAnsi="Courier New" w:cs="Courier New"/>
                <w:rtl/>
              </w:rPr>
              <w:delText>ف</w:delText>
            </w:r>
          </w:del>
          <w:ins w:id="7910" w:author="Transkribus" w:date="2019-12-11T14:30:00Z">
            <w:r w:rsidR="00EE6742" w:rsidRPr="00EE6742">
              <w:rPr>
                <w:rFonts w:ascii="Courier New" w:hAnsi="Courier New" w:cs="Courier New"/>
                <w:rtl/>
              </w:rPr>
              <w:t>ق</w:t>
            </w:r>
          </w:ins>
          <w:r w:rsidR="00EE6742" w:rsidRPr="00EE6742">
            <w:rPr>
              <w:rFonts w:ascii="Courier New" w:hAnsi="Courier New" w:cs="Courier New"/>
              <w:rtl/>
            </w:rPr>
            <w:t>ا</w:t>
          </w:r>
          <w:del w:id="7911" w:author="Transkribus" w:date="2019-12-11T14:30:00Z">
            <w:r w:rsidRPr="009B6BCA">
              <w:rPr>
                <w:rFonts w:ascii="Courier New" w:hAnsi="Courier New" w:cs="Courier New"/>
                <w:rtl/>
              </w:rPr>
              <w:delText>ظ</w:delText>
            </w:r>
          </w:del>
          <w:ins w:id="7912"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 الحكماء</w:t>
          </w:r>
          <w:del w:id="7913" w:author="Transkribus" w:date="2019-12-11T14:30:00Z">
            <w:r w:rsidRPr="009B6BCA">
              <w:rPr>
                <w:rFonts w:ascii="Courier New" w:hAnsi="Courier New" w:cs="Courier New"/>
                <w:rtl/>
              </w:rPr>
              <w:delText xml:space="preserve"> والمتكلمين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7E9F43" w14:textId="77777777" w:rsidR="009B6BCA" w:rsidRPr="009B6BCA" w:rsidRDefault="009B6BCA" w:rsidP="009B6BCA">
      <w:pPr>
        <w:pStyle w:val="NurText"/>
        <w:bidi/>
        <w:rPr>
          <w:del w:id="7914" w:author="Transkribus" w:date="2019-12-11T14:30:00Z"/>
          <w:rFonts w:ascii="Courier New" w:hAnsi="Courier New" w:cs="Courier New"/>
        </w:rPr>
      </w:pPr>
      <w:dir w:val="rtl">
        <w:dir w:val="rtl">
          <w:del w:id="7915" w:author="Transkribus" w:date="2019-12-11T14:30:00Z">
            <w:r w:rsidRPr="009B6BCA">
              <w:rPr>
                <w:rFonts w:ascii="Courier New" w:hAnsi="Courier New" w:cs="Courier New"/>
                <w:rtl/>
              </w:rPr>
              <w:delText>دليل متحد الائتلاف وجاد</w:delText>
            </w:r>
          </w:del>
          <w:ins w:id="7916" w:author="Transkribus" w:date="2019-12-11T14:30:00Z">
            <w:r w:rsidR="00EE6742" w:rsidRPr="00EE6742">
              <w:rPr>
                <w:rFonts w:ascii="Courier New" w:hAnsi="Courier New" w:cs="Courier New"/>
                <w:rtl/>
              </w:rPr>
              <w:t>والتكامين دليسل مجد الاتنلاف وجار</w:t>
            </w:r>
          </w:ins>
          <w:r w:rsidR="00EE6742" w:rsidRPr="00EE6742">
            <w:rPr>
              <w:rFonts w:ascii="Courier New" w:hAnsi="Courier New" w:cs="Courier New"/>
              <w:rtl/>
            </w:rPr>
            <w:t xml:space="preserve"> فى </w:t>
          </w:r>
          <w:del w:id="7917" w:author="Transkribus" w:date="2019-12-11T14:30:00Z">
            <w:r w:rsidRPr="009B6BCA">
              <w:rPr>
                <w:rFonts w:ascii="Courier New" w:hAnsi="Courier New" w:cs="Courier New"/>
                <w:rtl/>
              </w:rPr>
              <w:delText>جميع مسائل</w:delText>
            </w:r>
          </w:del>
          <w:ins w:id="7918" w:author="Transkribus" w:date="2019-12-11T14:30:00Z">
            <w:r w:rsidR="00EE6742" w:rsidRPr="00EE6742">
              <w:rPr>
                <w:rFonts w:ascii="Courier New" w:hAnsi="Courier New" w:cs="Courier New"/>
                <w:rtl/>
              </w:rPr>
              <w:t>حميع مساقل</w:t>
            </w:r>
          </w:ins>
          <w:r w:rsidR="00EE6742" w:rsidRPr="00EE6742">
            <w:rPr>
              <w:rFonts w:ascii="Courier New" w:hAnsi="Courier New" w:cs="Courier New"/>
              <w:rtl/>
            </w:rPr>
            <w:t xml:space="preserve"> الخلاف </w:t>
          </w:r>
          <w:del w:id="79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37983C" w14:textId="6207AD0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الترج</w:t>
          </w:r>
          <w:del w:id="7920" w:author="Transkribus" w:date="2019-12-11T14:30:00Z">
            <w:r w:rsidRPr="009B6BCA">
              <w:rPr>
                <w:rFonts w:ascii="Courier New" w:hAnsi="Courier New" w:cs="Courier New"/>
                <w:rtl/>
              </w:rPr>
              <w:delText>يح</w:delText>
            </w:r>
          </w:del>
          <w:ins w:id="7921" w:author="Transkribus" w:date="2019-12-11T14:30:00Z">
            <w:r w:rsidR="00EE6742" w:rsidRPr="00EE6742">
              <w:rPr>
                <w:rFonts w:ascii="Courier New" w:hAnsi="Courier New" w:cs="Courier New"/>
                <w:rtl/>
              </w:rPr>
              <w:t>ج</w:t>
            </w:r>
          </w:ins>
          <w:r w:rsidR="00EE6742" w:rsidRPr="00EE6742">
            <w:rPr>
              <w:rFonts w:ascii="Courier New" w:hAnsi="Courier New" w:cs="Courier New"/>
              <w:rtl/>
            </w:rPr>
            <w:t>ات</w:t>
          </w:r>
        </w:dir>
      </w:dir>
    </w:p>
    <w:p w14:paraId="5B858BD4" w14:textId="77777777" w:rsidR="009B6BCA" w:rsidRPr="009B6BCA" w:rsidRDefault="00EE6742" w:rsidP="009B6BCA">
      <w:pPr>
        <w:pStyle w:val="NurText"/>
        <w:bidi/>
        <w:rPr>
          <w:del w:id="7922" w:author="Transkribus" w:date="2019-12-11T14:30:00Z"/>
          <w:rFonts w:ascii="Courier New" w:hAnsi="Courier New" w:cs="Courier New"/>
        </w:rPr>
      </w:pPr>
      <w:r w:rsidRPr="00EE6742">
        <w:rPr>
          <w:rFonts w:ascii="Courier New" w:hAnsi="Courier New" w:cs="Courier New"/>
          <w:rtl/>
        </w:rPr>
        <w:t xml:space="preserve"> فى الخلاف </w:t>
      </w:r>
      <w:del w:id="79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FCFD04" w14:textId="77777777" w:rsidR="009B6BCA" w:rsidRPr="009B6BCA" w:rsidRDefault="009B6BCA" w:rsidP="009B6BCA">
      <w:pPr>
        <w:pStyle w:val="NurText"/>
        <w:bidi/>
        <w:rPr>
          <w:del w:id="7924"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7925" w:author="Transkribus" w:date="2019-12-11T14:30:00Z">
            <w:r w:rsidRPr="009B6BCA">
              <w:rPr>
                <w:rFonts w:ascii="Courier New" w:hAnsi="Courier New" w:cs="Courier New"/>
                <w:rtl/>
              </w:rPr>
              <w:delText>المؤاخذات</w:delText>
            </w:r>
          </w:del>
          <w:ins w:id="7926" w:author="Transkribus" w:date="2019-12-11T14:30:00Z">
            <w:r w:rsidR="00EE6742" w:rsidRPr="00EE6742">
              <w:rPr>
                <w:rFonts w:ascii="Courier New" w:hAnsi="Courier New" w:cs="Courier New"/>
                <w:rtl/>
              </w:rPr>
              <w:t>المو اخذات</w:t>
            </w:r>
          </w:ins>
          <w:r w:rsidR="00EE6742" w:rsidRPr="00EE6742">
            <w:rPr>
              <w:rFonts w:ascii="Courier New" w:hAnsi="Courier New" w:cs="Courier New"/>
              <w:rtl/>
            </w:rPr>
            <w:t xml:space="preserve"> فى الخلاف </w:t>
          </w:r>
          <w:del w:id="79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D7F676" w14:textId="0587EE8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w:t>
          </w:r>
          <w:ins w:id="7928" w:author="Transkribus" w:date="2019-12-11T14:30:00Z">
            <w:r w:rsidR="00EE6742" w:rsidRPr="00EE6742">
              <w:rPr>
                <w:rFonts w:ascii="Courier New" w:hAnsi="Courier New" w:cs="Courier New"/>
                <w:rtl/>
              </w:rPr>
              <w:t xml:space="preserve"> التخليفة الصفرة ك٣تاب</w:t>
            </w:r>
          </w:ins>
          <w:r w:rsidR="00EE6742" w:rsidRPr="00EE6742">
            <w:rPr>
              <w:rFonts w:ascii="Courier New" w:hAnsi="Courier New" w:cs="Courier New"/>
              <w:rtl/>
            </w:rPr>
            <w:t xml:space="preserve"> التعليقة ال</w:t>
          </w:r>
          <w:del w:id="7929" w:author="Transkribus" w:date="2019-12-11T14:30:00Z">
            <w:r w:rsidRPr="009B6BCA">
              <w:rPr>
                <w:rFonts w:ascii="Courier New" w:hAnsi="Courier New" w:cs="Courier New"/>
                <w:rtl/>
              </w:rPr>
              <w:delText>صغ</w:delText>
            </w:r>
          </w:del>
          <w:ins w:id="7930" w:author="Transkribus" w:date="2019-12-11T14:30:00Z">
            <w:r w:rsidR="00EE6742" w:rsidRPr="00EE6742">
              <w:rPr>
                <w:rFonts w:ascii="Courier New" w:hAnsi="Courier New" w:cs="Courier New"/>
                <w:rtl/>
              </w:rPr>
              <w:t>ك</w:t>
            </w:r>
          </w:ins>
          <w:r w:rsidR="00EE6742" w:rsidRPr="00EE6742">
            <w:rPr>
              <w:rFonts w:ascii="Courier New" w:hAnsi="Courier New" w:cs="Courier New"/>
              <w:rtl/>
            </w:rPr>
            <w:t>ي</w:t>
          </w:r>
          <w:ins w:id="7931" w:author="Transkribus" w:date="2019-12-11T14:30:00Z">
            <w:r w:rsidR="00EE6742" w:rsidRPr="00EE6742">
              <w:rPr>
                <w:rFonts w:ascii="Courier New" w:hAnsi="Courier New" w:cs="Courier New"/>
                <w:rtl/>
              </w:rPr>
              <w:t>ي</w:t>
            </w:r>
          </w:ins>
          <w:r w:rsidR="00EE6742" w:rsidRPr="00EE6742">
            <w:rPr>
              <w:rFonts w:ascii="Courier New" w:hAnsi="Courier New" w:cs="Courier New"/>
              <w:rtl/>
            </w:rPr>
            <w:t>رة</w:t>
          </w:r>
          <w:del w:id="79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D76359" w14:textId="77777777" w:rsidR="009B6BCA" w:rsidRPr="009B6BCA" w:rsidRDefault="009B6BCA" w:rsidP="009B6BCA">
      <w:pPr>
        <w:pStyle w:val="NurText"/>
        <w:bidi/>
        <w:rPr>
          <w:del w:id="7933" w:author="Transkribus" w:date="2019-12-11T14:30:00Z"/>
          <w:rFonts w:ascii="Courier New" w:hAnsi="Courier New" w:cs="Courier New"/>
        </w:rPr>
      </w:pPr>
      <w:dir w:val="rtl">
        <w:dir w:val="rtl">
          <w:del w:id="7934" w:author="Transkribus" w:date="2019-12-11T14:30:00Z">
            <w:r w:rsidRPr="009B6BCA">
              <w:rPr>
                <w:rFonts w:ascii="Courier New" w:hAnsi="Courier New" w:cs="Courier New"/>
                <w:rtl/>
              </w:rPr>
              <w:delText>كتاب التعليقة الكبيرة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0F7071" w14:textId="77777777" w:rsidR="009B6BCA" w:rsidRPr="009B6BCA" w:rsidRDefault="009B6BCA" w:rsidP="009B6BCA">
      <w:pPr>
        <w:pStyle w:val="NurText"/>
        <w:bidi/>
        <w:rPr>
          <w:del w:id="7935" w:author="Transkribus" w:date="2019-12-11T14:30:00Z"/>
          <w:rFonts w:ascii="Courier New" w:hAnsi="Courier New" w:cs="Courier New"/>
        </w:rPr>
      </w:pPr>
      <w:dir w:val="rtl">
        <w:dir w:val="rtl">
          <w:del w:id="7936" w:author="Transkribus" w:date="2019-12-11T14:30:00Z">
            <w:r w:rsidRPr="009B6BCA">
              <w:rPr>
                <w:rFonts w:ascii="Courier New" w:hAnsi="Courier New" w:cs="Courier New"/>
                <w:rtl/>
              </w:rPr>
              <w:delText>عقيدة تسمى</w:delText>
            </w:r>
          </w:del>
          <w:ins w:id="7937" w:author="Transkribus" w:date="2019-12-11T14:30:00Z">
            <w:r w:rsidR="00EE6742" w:rsidRPr="00EE6742">
              <w:rPr>
                <w:rFonts w:ascii="Courier New" w:hAnsi="Courier New" w:cs="Courier New"/>
                <w:rtl/>
              </w:rPr>
              <w:t>بقيدة فصمى</w:t>
            </w:r>
          </w:ins>
          <w:r w:rsidR="00EE6742" w:rsidRPr="00EE6742">
            <w:rPr>
              <w:rFonts w:ascii="Courier New" w:hAnsi="Courier New" w:cs="Courier New"/>
              <w:rtl/>
            </w:rPr>
            <w:t xml:space="preserve"> خلاصة </w:t>
          </w:r>
          <w:del w:id="7938" w:author="Transkribus" w:date="2019-12-11T14:30:00Z">
            <w:r w:rsidRPr="009B6BCA">
              <w:rPr>
                <w:rFonts w:ascii="Courier New" w:hAnsi="Courier New" w:cs="Courier New"/>
                <w:rtl/>
              </w:rPr>
              <w:delText>الابريز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16DD57" w14:textId="767B206E" w:rsidR="00EE6742" w:rsidRPr="00EE6742" w:rsidRDefault="009B6BCA" w:rsidP="00EE6742">
      <w:pPr>
        <w:pStyle w:val="NurText"/>
        <w:bidi/>
        <w:rPr>
          <w:rFonts w:ascii="Courier New" w:hAnsi="Courier New" w:cs="Courier New"/>
        </w:rPr>
      </w:pPr>
      <w:dir w:val="rtl">
        <w:dir w:val="rtl">
          <w:del w:id="7939" w:author="Transkribus" w:date="2019-12-11T14:30:00Z">
            <w:r w:rsidRPr="009B6BCA">
              <w:rPr>
                <w:rFonts w:ascii="Courier New" w:hAnsi="Courier New" w:cs="Courier New"/>
                <w:rtl/>
              </w:rPr>
              <w:delText>تذكرة</w:delText>
            </w:r>
          </w:del>
          <w:ins w:id="7940" w:author="Transkribus" w:date="2019-12-11T14:30:00Z">
            <w:r w:rsidR="00EE6742" w:rsidRPr="00EE6742">
              <w:rPr>
                <w:rFonts w:ascii="Courier New" w:hAnsi="Courier New" w:cs="Courier New"/>
                <w:rtl/>
              </w:rPr>
              <w:t>الابرير - كرة</w:t>
            </w:r>
          </w:ins>
          <w:r w:rsidR="00EE6742" w:rsidRPr="00EE6742">
            <w:rPr>
              <w:rFonts w:ascii="Courier New" w:hAnsi="Courier New" w:cs="Courier New"/>
              <w:rtl/>
            </w:rPr>
            <w:t xml:space="preserve"> الملك العزيز بن </w:t>
          </w:r>
          <w:del w:id="7941" w:author="Transkribus" w:date="2019-12-11T14:30:00Z">
            <w:r w:rsidRPr="009B6BCA">
              <w:rPr>
                <w:rFonts w:ascii="Courier New" w:hAnsi="Courier New" w:cs="Courier New"/>
                <w:rtl/>
              </w:rPr>
              <w:delText>صلاح</w:delText>
            </w:r>
          </w:del>
          <w:ins w:id="7942" w:author="Transkribus" w:date="2019-12-11T14:30:00Z">
            <w:r w:rsidR="00EE6742" w:rsidRPr="00EE6742">
              <w:rPr>
                <w:rFonts w:ascii="Courier New" w:hAnsi="Courier New" w:cs="Courier New"/>
                <w:rtl/>
              </w:rPr>
              <w:t>سلاجم</w:t>
            </w:r>
          </w:ins>
          <w:r w:rsidR="00EE6742" w:rsidRPr="00EE6742">
            <w:rPr>
              <w:rFonts w:ascii="Courier New" w:hAnsi="Courier New" w:cs="Courier New"/>
              <w:rtl/>
            </w:rPr>
            <w:t xml:space="preserve"> الدين كتاب </w:t>
          </w:r>
          <w:del w:id="7943" w:author="Transkribus" w:date="2019-12-11T14:30:00Z">
            <w:r w:rsidRPr="009B6BCA">
              <w:rPr>
                <w:rFonts w:ascii="Courier New" w:hAnsi="Courier New" w:cs="Courier New"/>
                <w:rtl/>
              </w:rPr>
              <w:delText>منتهى</w:delText>
            </w:r>
          </w:del>
          <w:ins w:id="7944" w:author="Transkribus" w:date="2019-12-11T14:30:00Z">
            <w:r w:rsidR="00EE6742" w:rsidRPr="00EE6742">
              <w:rPr>
                <w:rFonts w:ascii="Courier New" w:hAnsi="Courier New" w:cs="Courier New"/>
                <w:rtl/>
              </w:rPr>
              <w:t>مييسى</w:t>
            </w:r>
          </w:ins>
          <w:r w:rsidR="00EE6742" w:rsidRPr="00EE6742">
            <w:rPr>
              <w:rFonts w:ascii="Courier New" w:hAnsi="Courier New" w:cs="Courier New"/>
              <w:rtl/>
            </w:rPr>
            <w:t xml:space="preserve"> السول</w:t>
          </w:r>
          <w:del w:id="7945" w:author="Transkribus" w:date="2019-12-11T14:30:00Z">
            <w:r w:rsidRPr="009B6BCA">
              <w:rPr>
                <w:rFonts w:ascii="Courier New" w:hAnsi="Courier New" w:cs="Courier New"/>
                <w:rtl/>
              </w:rPr>
              <w:delText xml:space="preserve"> فى علم الاصول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9816FE" w14:textId="77777777" w:rsidR="009B6BCA" w:rsidRPr="009B6BCA" w:rsidRDefault="009B6BCA" w:rsidP="009B6BCA">
      <w:pPr>
        <w:pStyle w:val="NurText"/>
        <w:bidi/>
        <w:rPr>
          <w:del w:id="7946" w:author="Transkribus" w:date="2019-12-11T14:30:00Z"/>
          <w:rFonts w:ascii="Courier New" w:hAnsi="Courier New" w:cs="Courier New"/>
        </w:rPr>
      </w:pPr>
      <w:dir w:val="rtl">
        <w:dir w:val="rtl">
          <w:del w:id="7947" w:author="Transkribus" w:date="2019-12-11T14:30:00Z">
            <w:r w:rsidRPr="009B6BCA">
              <w:rPr>
                <w:rFonts w:ascii="Courier New" w:hAnsi="Courier New" w:cs="Courier New"/>
                <w:rtl/>
              </w:rPr>
              <w:delText>كتاب منائح القرائح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362F98" w14:textId="21B6F201" w:rsidR="00EE6742" w:rsidRPr="00EE6742" w:rsidRDefault="009B6BCA" w:rsidP="00EE6742">
      <w:pPr>
        <w:pStyle w:val="NurText"/>
        <w:bidi/>
        <w:rPr>
          <w:ins w:id="7948" w:author="Transkribus" w:date="2019-12-11T14:30:00Z"/>
          <w:rFonts w:ascii="Courier New" w:hAnsi="Courier New" w:cs="Courier New"/>
        </w:rPr>
      </w:pPr>
      <w:dir w:val="rtl">
        <w:dir w:val="rtl">
          <w:ins w:id="7949" w:author="Transkribus" w:date="2019-12-11T14:30:00Z">
            <w:r w:rsidR="00EE6742" w:rsidRPr="00EE6742">
              <w:rPr>
                <w:rFonts w:ascii="Courier New" w:hAnsi="Courier New" w:cs="Courier New"/>
                <w:rtl/>
              </w:rPr>
              <w:t>موفق الدين</w:t>
            </w:r>
          </w:ins>
        </w:dir>
      </w:dir>
    </w:p>
    <w:p w14:paraId="5BCC9DA7" w14:textId="77777777" w:rsidR="00EE6742" w:rsidRPr="00EE6742" w:rsidRDefault="00EE6742" w:rsidP="00EE6742">
      <w:pPr>
        <w:pStyle w:val="NurText"/>
        <w:bidi/>
        <w:rPr>
          <w:ins w:id="7950" w:author="Transkribus" w:date="2019-12-11T14:30:00Z"/>
          <w:rFonts w:ascii="Courier New" w:hAnsi="Courier New" w:cs="Courier New"/>
        </w:rPr>
      </w:pPr>
      <w:ins w:id="7951" w:author="Transkribus" w:date="2019-12-11T14:30:00Z">
        <w:r w:rsidRPr="00EE6742">
          <w:rPr>
            <w:rFonts w:ascii="Courier New" w:hAnsi="Courier New" w:cs="Courier New"/>
            <w:rtl/>
          </w:rPr>
          <w:t>ابق خيم اه صوب يباب عباجج القراح</w:t>
        </w:r>
      </w:ins>
    </w:p>
    <w:p w14:paraId="53C8FBCA" w14:textId="026EE137" w:rsidR="00EE6742" w:rsidRPr="00EE6742" w:rsidRDefault="00EE6742" w:rsidP="00EE6742">
      <w:pPr>
        <w:pStyle w:val="NurText"/>
        <w:bidi/>
        <w:rPr>
          <w:rFonts w:ascii="Courier New" w:hAnsi="Courier New" w:cs="Courier New"/>
        </w:rPr>
      </w:pPr>
      <w:ins w:id="7952" w:author="Transkribus" w:date="2019-12-11T14:30:00Z">
        <w:r w:rsidRPr="00EE6742">
          <w:rPr>
            <w:rFonts w:ascii="Courier New" w:hAnsi="Courier New" w:cs="Courier New"/>
            <w:rtl/>
          </w:rPr>
          <w:t>*(</w:t>
        </w:r>
      </w:ins>
      <w:r w:rsidRPr="00EE6742">
        <w:rPr>
          <w:rFonts w:ascii="Courier New" w:hAnsi="Courier New" w:cs="Courier New"/>
          <w:rtl/>
        </w:rPr>
        <w:t>موفق الدين بن المطران</w:t>
      </w:r>
      <w:del w:id="79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954" w:author="Transkribus" w:date="2019-12-11T14:30:00Z">
        <w:r w:rsidRPr="00EE6742">
          <w:rPr>
            <w:rFonts w:ascii="Courier New" w:hAnsi="Courier New" w:cs="Courier New"/>
            <w:rtl/>
          </w:rPr>
          <w:t>)*</w:t>
        </w:r>
      </w:ins>
    </w:p>
    <w:p w14:paraId="60705257" w14:textId="7666ED49" w:rsidR="00EE6742" w:rsidRPr="00EE6742" w:rsidRDefault="009B6BCA" w:rsidP="00EE6742">
      <w:pPr>
        <w:pStyle w:val="NurText"/>
        <w:bidi/>
        <w:rPr>
          <w:ins w:id="7955" w:author="Transkribus" w:date="2019-12-11T14:30:00Z"/>
          <w:rFonts w:ascii="Courier New" w:hAnsi="Courier New" w:cs="Courier New"/>
        </w:rPr>
      </w:pPr>
      <w:dir w:val="rtl">
        <w:dir w:val="rtl">
          <w:del w:id="7956" w:author="Transkribus" w:date="2019-12-11T14:30:00Z">
            <w:r w:rsidRPr="009B6BCA">
              <w:rPr>
                <w:rFonts w:ascii="Courier New" w:hAnsi="Courier New" w:cs="Courier New"/>
                <w:rtl/>
              </w:rPr>
              <w:delText>هو الحكيم</w:delText>
            </w:r>
          </w:del>
          <w:ins w:id="7957" w:author="Transkribus" w:date="2019-12-11T14:30:00Z">
            <w:r w:rsidR="00EE6742" w:rsidRPr="00EE6742">
              <w:rPr>
                <w:rFonts w:ascii="Courier New" w:hAnsi="Courier New" w:cs="Courier New"/>
                <w:rtl/>
              </w:rPr>
              <w:t>عو الحكم</w:t>
            </w:r>
          </w:ins>
          <w:r w:rsidR="00EE6742" w:rsidRPr="00EE6742">
            <w:rPr>
              <w:rFonts w:ascii="Courier New" w:hAnsi="Courier New" w:cs="Courier New"/>
              <w:rtl/>
            </w:rPr>
            <w:t xml:space="preserve"> الامام العالم الفاضل موفق الدين </w:t>
          </w:r>
          <w:del w:id="7958" w:author="Transkribus" w:date="2019-12-11T14:30:00Z">
            <w:r w:rsidRPr="009B6BCA">
              <w:rPr>
                <w:rFonts w:ascii="Courier New" w:hAnsi="Courier New" w:cs="Courier New"/>
                <w:rtl/>
              </w:rPr>
              <w:delText>ا</w:delText>
            </w:r>
          </w:del>
          <w:ins w:id="795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نصر </w:t>
          </w:r>
          <w:del w:id="7960" w:author="Transkribus" w:date="2019-12-11T14:30:00Z">
            <w:r w:rsidRPr="009B6BCA">
              <w:rPr>
                <w:rFonts w:ascii="Courier New" w:hAnsi="Courier New" w:cs="Courier New"/>
                <w:rtl/>
              </w:rPr>
              <w:delText>اسعد بن ابى</w:delText>
            </w:r>
          </w:del>
          <w:ins w:id="7961" w:author="Transkribus" w:date="2019-12-11T14:30:00Z">
            <w:r w:rsidR="00EE6742" w:rsidRPr="00EE6742">
              <w:rPr>
                <w:rFonts w:ascii="Courier New" w:hAnsi="Courier New" w:cs="Courier New"/>
                <w:rtl/>
              </w:rPr>
              <w:t>أسعدين</w:t>
            </w:r>
          </w:ins>
        </w:dir>
      </w:dir>
    </w:p>
    <w:p w14:paraId="5013CB44" w14:textId="43E296F5" w:rsidR="00EE6742" w:rsidRPr="00EE6742" w:rsidRDefault="00EE6742" w:rsidP="00EE6742">
      <w:pPr>
        <w:pStyle w:val="NurText"/>
        <w:bidi/>
        <w:rPr>
          <w:rFonts w:ascii="Courier New" w:hAnsi="Courier New" w:cs="Courier New"/>
        </w:rPr>
      </w:pPr>
      <w:ins w:id="7962" w:author="Transkribus" w:date="2019-12-11T14:30:00Z">
        <w:r w:rsidRPr="00EE6742">
          <w:rPr>
            <w:rFonts w:ascii="Courier New" w:hAnsi="Courier New" w:cs="Courier New"/>
            <w:rtl/>
          </w:rPr>
          <w:t xml:space="preserve"> أبى</w:t>
        </w:r>
      </w:ins>
      <w:r w:rsidRPr="00EE6742">
        <w:rPr>
          <w:rFonts w:ascii="Courier New" w:hAnsi="Courier New" w:cs="Courier New"/>
          <w:rtl/>
        </w:rPr>
        <w:t xml:space="preserve"> الفتح ال</w:t>
      </w:r>
      <w:del w:id="7963" w:author="Transkribus" w:date="2019-12-11T14:30:00Z">
        <w:r w:rsidR="009B6BCA" w:rsidRPr="009B6BCA">
          <w:rPr>
            <w:rFonts w:ascii="Courier New" w:hAnsi="Courier New" w:cs="Courier New"/>
            <w:rtl/>
          </w:rPr>
          <w:delText>ي</w:delText>
        </w:r>
      </w:del>
      <w:ins w:id="7964" w:author="Transkribus" w:date="2019-12-11T14:30:00Z">
        <w:r w:rsidRPr="00EE6742">
          <w:rPr>
            <w:rFonts w:ascii="Courier New" w:hAnsi="Courier New" w:cs="Courier New"/>
            <w:rtl/>
          </w:rPr>
          <w:t>ب</w:t>
        </w:r>
      </w:ins>
      <w:r w:rsidRPr="00EE6742">
        <w:rPr>
          <w:rFonts w:ascii="Courier New" w:hAnsi="Courier New" w:cs="Courier New"/>
          <w:rtl/>
        </w:rPr>
        <w:t xml:space="preserve">اس بن جرجس </w:t>
      </w:r>
      <w:del w:id="7965" w:author="Transkribus" w:date="2019-12-11T14:30:00Z">
        <w:r w:rsidR="009B6BCA" w:rsidRPr="009B6BCA">
          <w:rPr>
            <w:rFonts w:ascii="Courier New" w:hAnsi="Courier New" w:cs="Courier New"/>
            <w:rtl/>
          </w:rPr>
          <w:delText>المطران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966" w:author="Transkribus" w:date="2019-12-11T14:30:00Z">
        <w:r w:rsidRPr="00EE6742">
          <w:rPr>
            <w:rFonts w:ascii="Courier New" w:hAnsi="Courier New" w:cs="Courier New"/>
            <w:rtl/>
          </w:rPr>
          <w:t>الطسران كمان سيد الحكماء وأو حسد الغلاء وافر الالام</w:t>
        </w:r>
      </w:ins>
    </w:p>
    <w:p w14:paraId="2269CC9E" w14:textId="5CADD52C" w:rsidR="00EE6742" w:rsidRPr="00EE6742" w:rsidRDefault="009B6BCA" w:rsidP="00EE6742">
      <w:pPr>
        <w:pStyle w:val="NurText"/>
        <w:bidi/>
        <w:rPr>
          <w:ins w:id="7967" w:author="Transkribus" w:date="2019-12-11T14:30:00Z"/>
          <w:rFonts w:ascii="Courier New" w:hAnsi="Courier New" w:cs="Courier New"/>
        </w:rPr>
      </w:pPr>
      <w:dir w:val="rtl">
        <w:dir w:val="rtl">
          <w:del w:id="7968" w:author="Transkribus" w:date="2019-12-11T14:30:00Z">
            <w:r w:rsidRPr="009B6BCA">
              <w:rPr>
                <w:rFonts w:ascii="Courier New" w:hAnsi="Courier New" w:cs="Courier New"/>
                <w:rtl/>
              </w:rPr>
              <w:delText>كان سيد الحكماء واوحد العلماء وافر الالاء جزيل</w:delText>
            </w:r>
          </w:del>
          <w:ins w:id="7969" w:author="Transkribus" w:date="2019-12-11T14:30:00Z">
            <w:r w:rsidR="00EE6742" w:rsidRPr="00EE6742">
              <w:rPr>
                <w:rFonts w:ascii="Courier New" w:hAnsi="Courier New" w:cs="Courier New"/>
                <w:rtl/>
              </w:rPr>
              <w:t>بريل</w:t>
            </w:r>
          </w:ins>
          <w:r w:rsidR="00EE6742" w:rsidRPr="00EE6742">
            <w:rPr>
              <w:rFonts w:ascii="Courier New" w:hAnsi="Courier New" w:cs="Courier New"/>
              <w:rtl/>
            </w:rPr>
            <w:t xml:space="preserve"> النعماء </w:t>
          </w:r>
          <w:del w:id="7970" w:author="Transkribus" w:date="2019-12-11T14:30:00Z">
            <w:r w:rsidRPr="009B6BCA">
              <w:rPr>
                <w:rFonts w:ascii="Courier New" w:hAnsi="Courier New" w:cs="Courier New"/>
                <w:rtl/>
              </w:rPr>
              <w:delText>ا</w:delText>
            </w:r>
          </w:del>
          <w:ins w:id="7971" w:author="Transkribus" w:date="2019-12-11T14:30:00Z">
            <w:r w:rsidR="00EE6742" w:rsidRPr="00EE6742">
              <w:rPr>
                <w:rFonts w:ascii="Courier New" w:hAnsi="Courier New" w:cs="Courier New"/>
                <w:rtl/>
              </w:rPr>
              <w:t>أ</w:t>
            </w:r>
          </w:ins>
          <w:r w:rsidR="00EE6742" w:rsidRPr="00EE6742">
            <w:rPr>
              <w:rFonts w:ascii="Courier New" w:hAnsi="Courier New" w:cs="Courier New"/>
              <w:rtl/>
            </w:rPr>
            <w:t>مي</w:t>
          </w:r>
          <w:del w:id="7972" w:author="Transkribus" w:date="2019-12-11T14:30:00Z">
            <w:r w:rsidRPr="009B6BCA">
              <w:rPr>
                <w:rFonts w:ascii="Courier New" w:hAnsi="Courier New" w:cs="Courier New"/>
                <w:rtl/>
              </w:rPr>
              <w:delText>ر</w:delText>
            </w:r>
          </w:del>
          <w:ins w:id="7973"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 اهل زمانه فى علم صناعة الطب </w:t>
          </w:r>
          <w:del w:id="7974" w:author="Transkribus" w:date="2019-12-11T14:30:00Z">
            <w:r w:rsidRPr="009B6BCA">
              <w:rPr>
                <w:rFonts w:ascii="Courier New" w:hAnsi="Courier New" w:cs="Courier New"/>
                <w:rtl/>
              </w:rPr>
              <w:delText xml:space="preserve">وعملها واكثرهم تحصيلا لاصولها </w:delText>
            </w:r>
          </w:del>
          <w:ins w:id="7975" w:author="Transkribus" w:date="2019-12-11T14:30:00Z">
            <w:r w:rsidR="00EE6742" w:rsidRPr="00EE6742">
              <w:rPr>
                <w:rFonts w:ascii="Courier New" w:hAnsi="Courier New" w:cs="Courier New"/>
                <w:rtl/>
              </w:rPr>
              <w:t>وعماها وأكترهيم نحسيلالاصواها</w:t>
            </w:r>
          </w:ins>
        </w:dir>
      </w:dir>
    </w:p>
    <w:p w14:paraId="4FDB85DD" w14:textId="13D7E2A3" w:rsidR="00EE6742" w:rsidRPr="00EE6742" w:rsidRDefault="00EE6742" w:rsidP="00EE6742">
      <w:pPr>
        <w:pStyle w:val="NurText"/>
        <w:bidi/>
        <w:rPr>
          <w:rFonts w:ascii="Courier New" w:hAnsi="Courier New" w:cs="Courier New"/>
        </w:rPr>
      </w:pPr>
      <w:r w:rsidRPr="00EE6742">
        <w:rPr>
          <w:rFonts w:ascii="Courier New" w:hAnsi="Courier New" w:cs="Courier New"/>
          <w:rtl/>
        </w:rPr>
        <w:t>وجملها</w:t>
      </w:r>
      <w:del w:id="79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7977" w:author="Transkribus" w:date="2019-12-11T14:30:00Z">
        <w:r w:rsidRPr="00EE6742">
          <w:rPr>
            <w:rFonts w:ascii="Courier New" w:hAnsi="Courier New" w:cs="Courier New"/>
            <w:rtl/>
          </w:rPr>
          <w:t xml:space="preserve"> حبد المسداواة اطيف المسداراة مارقا بالعسلوم الحكميه متعبنافى الغنون</w:t>
        </w:r>
      </w:ins>
    </w:p>
    <w:p w14:paraId="5C1E3F09" w14:textId="77777777" w:rsidR="009B6BCA" w:rsidRPr="009B6BCA" w:rsidRDefault="009B6BCA" w:rsidP="009B6BCA">
      <w:pPr>
        <w:pStyle w:val="NurText"/>
        <w:bidi/>
        <w:rPr>
          <w:del w:id="7978" w:author="Transkribus" w:date="2019-12-11T14:30:00Z"/>
          <w:rFonts w:ascii="Courier New" w:hAnsi="Courier New" w:cs="Courier New"/>
        </w:rPr>
      </w:pPr>
      <w:dir w:val="rtl">
        <w:dir w:val="rtl">
          <w:del w:id="7979" w:author="Transkribus" w:date="2019-12-11T14:30:00Z">
            <w:r w:rsidRPr="009B6BCA">
              <w:rPr>
                <w:rFonts w:ascii="Courier New" w:hAnsi="Courier New" w:cs="Courier New"/>
                <w:rtl/>
              </w:rPr>
              <w:delText>جيد المداواة لطيف المداراة عارفا بالعلوم الحكمية متعينا فى الفنون الادبية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1F1C7E" w14:textId="77777777" w:rsidR="009B6BCA" w:rsidRPr="009B6BCA" w:rsidRDefault="009B6BCA" w:rsidP="009B6BCA">
      <w:pPr>
        <w:pStyle w:val="NurText"/>
        <w:bidi/>
        <w:rPr>
          <w:del w:id="7980" w:author="Transkribus" w:date="2019-12-11T14:30:00Z"/>
          <w:rFonts w:ascii="Courier New" w:hAnsi="Courier New" w:cs="Courier New"/>
        </w:rPr>
      </w:pPr>
      <w:dir w:val="rtl">
        <w:dir w:val="rtl">
          <w:del w:id="7981" w:author="Transkribus" w:date="2019-12-11T14:30:00Z">
            <w:r w:rsidRPr="009B6BCA">
              <w:rPr>
                <w:rFonts w:ascii="Courier New" w:hAnsi="Courier New" w:cs="Courier New"/>
                <w:rtl/>
              </w:rPr>
              <w:delText>وقرا علم النحو واللغة والادب</w:delText>
            </w:r>
          </w:del>
          <w:ins w:id="7982" w:author="Transkribus" w:date="2019-12-11T14:30:00Z">
            <w:r w:rsidR="00EE6742" w:rsidRPr="00EE6742">
              <w:rPr>
                <w:rFonts w:ascii="Courier New" w:hAnsi="Courier New" w:cs="Courier New"/>
                <w:rtl/>
              </w:rPr>
              <w:t>الادسة وفر أعلم النحوو الفة والادث</w:t>
            </w:r>
          </w:ins>
          <w:r w:rsidR="00EE6742" w:rsidRPr="00EE6742">
            <w:rPr>
              <w:rFonts w:ascii="Courier New" w:hAnsi="Courier New" w:cs="Courier New"/>
              <w:rtl/>
            </w:rPr>
            <w:t xml:space="preserve"> على ال</w:t>
          </w:r>
          <w:del w:id="7983" w:author="Transkribus" w:date="2019-12-11T14:30:00Z">
            <w:r w:rsidRPr="009B6BCA">
              <w:rPr>
                <w:rFonts w:ascii="Courier New" w:hAnsi="Courier New" w:cs="Courier New"/>
                <w:rtl/>
              </w:rPr>
              <w:delText>ش</w:delText>
            </w:r>
          </w:del>
          <w:ins w:id="7984" w:author="Transkribus" w:date="2019-12-11T14:30:00Z">
            <w:r w:rsidR="00EE6742" w:rsidRPr="00EE6742">
              <w:rPr>
                <w:rFonts w:ascii="Courier New" w:hAnsi="Courier New" w:cs="Courier New"/>
                <w:rtl/>
              </w:rPr>
              <w:t>س</w:t>
            </w:r>
          </w:ins>
          <w:r w:rsidR="00EE6742" w:rsidRPr="00EE6742">
            <w:rPr>
              <w:rFonts w:ascii="Courier New" w:hAnsi="Courier New" w:cs="Courier New"/>
              <w:rtl/>
            </w:rPr>
            <w:t>ي</w:t>
          </w:r>
          <w:del w:id="7985" w:author="Transkribus" w:date="2019-12-11T14:30:00Z">
            <w:r w:rsidRPr="009B6BCA">
              <w:rPr>
                <w:rFonts w:ascii="Courier New" w:hAnsi="Courier New" w:cs="Courier New"/>
                <w:rtl/>
              </w:rPr>
              <w:delText>خ</w:delText>
            </w:r>
          </w:del>
          <w:ins w:id="7986"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الامام </w:t>
          </w:r>
          <w:del w:id="7987" w:author="Transkribus" w:date="2019-12-11T14:30:00Z">
            <w:r w:rsidRPr="009B6BCA">
              <w:rPr>
                <w:rFonts w:ascii="Courier New" w:hAnsi="Courier New" w:cs="Courier New"/>
                <w:rtl/>
              </w:rPr>
              <w:delText>ت</w:delText>
            </w:r>
          </w:del>
          <w:ins w:id="7988"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اج الدين </w:t>
          </w:r>
          <w:del w:id="7989" w:author="Transkribus" w:date="2019-12-11T14:30:00Z">
            <w:r w:rsidRPr="009B6BCA">
              <w:rPr>
                <w:rFonts w:ascii="Courier New" w:hAnsi="Courier New" w:cs="Courier New"/>
                <w:rtl/>
              </w:rPr>
              <w:delText>ابى اليمن زيد</w:delText>
            </w:r>
          </w:del>
          <w:ins w:id="7990" w:author="Transkribus" w:date="2019-12-11T14:30:00Z">
            <w:r w:rsidR="00EE6742" w:rsidRPr="00EE6742">
              <w:rPr>
                <w:rFonts w:ascii="Courier New" w:hAnsi="Courier New" w:cs="Courier New"/>
                <w:rtl/>
              </w:rPr>
              <w:t>أبى العمن زبد</w:t>
            </w:r>
          </w:ins>
          <w:r w:rsidR="00EE6742" w:rsidRPr="00EE6742">
            <w:rPr>
              <w:rFonts w:ascii="Courier New" w:hAnsi="Courier New" w:cs="Courier New"/>
              <w:rtl/>
            </w:rPr>
            <w:t xml:space="preserve"> بن </w:t>
          </w:r>
          <w:del w:id="79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AB5F87" w14:textId="6F94CA7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الحسن</w:t>
          </w:r>
        </w:dir>
      </w:dir>
    </w:p>
    <w:p w14:paraId="187C6AAA" w14:textId="77777777" w:rsidR="009B6BCA" w:rsidRPr="009B6BCA" w:rsidRDefault="00EE6742" w:rsidP="009B6BCA">
      <w:pPr>
        <w:pStyle w:val="NurText"/>
        <w:bidi/>
        <w:rPr>
          <w:del w:id="7992" w:author="Transkribus" w:date="2019-12-11T14:30:00Z"/>
          <w:rFonts w:ascii="Courier New" w:hAnsi="Courier New" w:cs="Courier New"/>
        </w:rPr>
      </w:pPr>
      <w:r w:rsidRPr="00EE6742">
        <w:rPr>
          <w:rFonts w:ascii="Courier New" w:hAnsi="Courier New" w:cs="Courier New"/>
          <w:rtl/>
        </w:rPr>
        <w:t>الكندى و</w:t>
      </w:r>
      <w:del w:id="7993" w:author="Transkribus" w:date="2019-12-11T14:30:00Z">
        <w:r w:rsidR="009B6BCA" w:rsidRPr="009B6BCA">
          <w:rPr>
            <w:rFonts w:ascii="Courier New" w:hAnsi="Courier New" w:cs="Courier New"/>
            <w:rtl/>
          </w:rPr>
          <w:delText>ت</w:delText>
        </w:r>
      </w:del>
      <w:r w:rsidRPr="00EE6742">
        <w:rPr>
          <w:rFonts w:ascii="Courier New" w:hAnsi="Courier New" w:cs="Courier New"/>
          <w:rtl/>
        </w:rPr>
        <w:t>مي</w:t>
      </w:r>
      <w:del w:id="7994" w:author="Transkribus" w:date="2019-12-11T14:30:00Z">
        <w:r w:rsidR="009B6BCA" w:rsidRPr="009B6BCA">
          <w:rPr>
            <w:rFonts w:ascii="Courier New" w:hAnsi="Courier New" w:cs="Courier New"/>
            <w:rtl/>
          </w:rPr>
          <w:delText>ز</w:delText>
        </w:r>
      </w:del>
      <w:ins w:id="7995" w:author="Transkribus" w:date="2019-12-11T14:30:00Z">
        <w:r w:rsidRPr="00EE6742">
          <w:rPr>
            <w:rFonts w:ascii="Courier New" w:hAnsi="Courier New" w:cs="Courier New"/>
            <w:rtl/>
          </w:rPr>
          <w:t>ر</w:t>
        </w:r>
      </w:ins>
      <w:r w:rsidRPr="00EE6742">
        <w:rPr>
          <w:rFonts w:ascii="Courier New" w:hAnsi="Courier New" w:cs="Courier New"/>
          <w:rtl/>
        </w:rPr>
        <w:t xml:space="preserve"> فى ذلك</w:t>
      </w:r>
      <w:del w:id="79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07C9BA1" w14:textId="4DEC52F3" w:rsidR="00EE6742" w:rsidRPr="00EE6742" w:rsidRDefault="009B6BCA" w:rsidP="00EE6742">
      <w:pPr>
        <w:pStyle w:val="NurText"/>
        <w:bidi/>
        <w:rPr>
          <w:rFonts w:ascii="Courier New" w:hAnsi="Courier New" w:cs="Courier New"/>
        </w:rPr>
      </w:pPr>
      <w:dir w:val="rtl">
        <w:dir w:val="rtl">
          <w:del w:id="7997" w:author="Transkribus" w:date="2019-12-11T14:30:00Z">
            <w:r w:rsidRPr="009B6BCA">
              <w:rPr>
                <w:rFonts w:ascii="Courier New" w:hAnsi="Courier New" w:cs="Courier New"/>
                <w:rtl/>
              </w:rPr>
              <w:delText>وكان</w:delText>
            </w:r>
          </w:del>
          <w:ins w:id="7998" w:author="Transkribus" w:date="2019-12-11T14:30:00Z">
            <w:r w:rsidR="00EE6742" w:rsidRPr="00EE6742">
              <w:rPr>
                <w:rFonts w:ascii="Courier New" w:hAnsi="Courier New" w:cs="Courier New"/>
                <w:rtl/>
              </w:rPr>
              <w:t xml:space="preserve"> وكمان</w:t>
            </w:r>
          </w:ins>
          <w:r w:rsidR="00EE6742" w:rsidRPr="00EE6742">
            <w:rPr>
              <w:rFonts w:ascii="Courier New" w:hAnsi="Courier New" w:cs="Courier New"/>
              <w:rtl/>
            </w:rPr>
            <w:t xml:space="preserve"> مولد موفق الدين بن المطران </w:t>
          </w:r>
          <w:del w:id="7999" w:author="Transkribus" w:date="2019-12-11T14:30:00Z">
            <w:r w:rsidRPr="009B6BCA">
              <w:rPr>
                <w:rFonts w:ascii="Courier New" w:hAnsi="Courier New" w:cs="Courier New"/>
                <w:rtl/>
              </w:rPr>
              <w:delText>ومنشؤه بدمشق وكان ابوه ايضا طبيبا متقدما جوالا فى البلاد لطلب الفضيلة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000" w:author="Transkribus" w:date="2019-12-11T14:30:00Z">
            <w:r w:rsidR="00EE6742" w:rsidRPr="00EE6742">
              <w:rPr>
                <w:rFonts w:ascii="Courier New" w:hAnsi="Courier New" w:cs="Courier New"/>
                <w:rtl/>
              </w:rPr>
              <w:t>ومنشوه بدمشق وكمان أبوة</w:t>
            </w:r>
          </w:ins>
        </w:dir>
      </w:dir>
    </w:p>
    <w:p w14:paraId="576B444E" w14:textId="192A4AE5" w:rsidR="00EE6742" w:rsidRPr="00EE6742" w:rsidRDefault="009B6BCA" w:rsidP="00EE6742">
      <w:pPr>
        <w:pStyle w:val="NurText"/>
        <w:bidi/>
        <w:rPr>
          <w:ins w:id="8001" w:author="Transkribus" w:date="2019-12-11T14:30:00Z"/>
          <w:rFonts w:ascii="Courier New" w:hAnsi="Courier New" w:cs="Courier New"/>
        </w:rPr>
      </w:pPr>
      <w:dir w:val="rtl">
        <w:dir w:val="rtl">
          <w:ins w:id="8002" w:author="Transkribus" w:date="2019-12-11T14:30:00Z">
            <w:r w:rsidR="00EE6742" w:rsidRPr="00EE6742">
              <w:rPr>
                <w:rFonts w:ascii="Courier New" w:hAnsi="Courier New" w:cs="Courier New"/>
                <w:rtl/>
              </w:rPr>
              <w:t xml:space="preserve">ابقاطبيبامتةةذها جو الافى البلاد الطلب الفضلة </w:t>
            </w:r>
          </w:ins>
          <w:r w:rsidR="00EE6742" w:rsidRPr="00EE6742">
            <w:rPr>
              <w:rFonts w:ascii="Courier New" w:hAnsi="Courier New" w:cs="Courier New"/>
              <w:rtl/>
            </w:rPr>
            <w:t>وسافر الى بلاد الروم لات</w:t>
          </w:r>
          <w:del w:id="8003" w:author="Transkribus" w:date="2019-12-11T14:30:00Z">
            <w:r w:rsidRPr="009B6BCA">
              <w:rPr>
                <w:rFonts w:ascii="Courier New" w:hAnsi="Courier New" w:cs="Courier New"/>
                <w:rtl/>
              </w:rPr>
              <w:delText>ق</w:delText>
            </w:r>
          </w:del>
          <w:ins w:id="8004" w:author="Transkribus" w:date="2019-12-11T14:30:00Z">
            <w:r w:rsidR="00EE6742" w:rsidRPr="00EE6742">
              <w:rPr>
                <w:rFonts w:ascii="Courier New" w:hAnsi="Courier New" w:cs="Courier New"/>
                <w:rtl/>
              </w:rPr>
              <w:t>ف</w:t>
            </w:r>
          </w:ins>
          <w:r w:rsidR="00EE6742" w:rsidRPr="00EE6742">
            <w:rPr>
              <w:rFonts w:ascii="Courier New" w:hAnsi="Courier New" w:cs="Courier New"/>
              <w:rtl/>
            </w:rPr>
            <w:t>ان الاصول</w:t>
          </w:r>
          <w:del w:id="8005" w:author="Transkribus" w:date="2019-12-11T14:30:00Z">
            <w:r w:rsidRPr="009B6BCA">
              <w:rPr>
                <w:rFonts w:ascii="Courier New" w:hAnsi="Courier New" w:cs="Courier New"/>
                <w:rtl/>
              </w:rPr>
              <w:delText xml:space="preserve"> التى يعتمد</w:delText>
            </w:r>
          </w:del>
        </w:dir>
      </w:dir>
    </w:p>
    <w:p w14:paraId="0687FC7A" w14:textId="77777777" w:rsidR="009B6BCA" w:rsidRPr="009B6BCA" w:rsidRDefault="00EE6742" w:rsidP="009B6BCA">
      <w:pPr>
        <w:pStyle w:val="NurText"/>
        <w:bidi/>
        <w:rPr>
          <w:del w:id="8006" w:author="Transkribus" w:date="2019-12-11T14:30:00Z"/>
          <w:rFonts w:ascii="Courier New" w:hAnsi="Courier New" w:cs="Courier New"/>
        </w:rPr>
      </w:pPr>
      <w:ins w:id="8007" w:author="Transkribus" w:date="2019-12-11T14:30:00Z">
        <w:r w:rsidRPr="00EE6742">
          <w:rPr>
            <w:rFonts w:ascii="Courier New" w:hAnsi="Courier New" w:cs="Courier New"/>
            <w:rtl/>
          </w:rPr>
          <w:t>البى بعثمد</w:t>
        </w:r>
      </w:ins>
      <w:r w:rsidRPr="00EE6742">
        <w:rPr>
          <w:rFonts w:ascii="Courier New" w:hAnsi="Courier New" w:cs="Courier New"/>
          <w:rtl/>
        </w:rPr>
        <w:t xml:space="preserve"> عليها فى ع</w:t>
      </w:r>
      <w:ins w:id="8008" w:author="Transkribus" w:date="2019-12-11T14:30:00Z">
        <w:r w:rsidRPr="00EE6742">
          <w:rPr>
            <w:rFonts w:ascii="Courier New" w:hAnsi="Courier New" w:cs="Courier New"/>
            <w:rtl/>
          </w:rPr>
          <w:t>س</w:t>
        </w:r>
      </w:ins>
      <w:r w:rsidRPr="00EE6742">
        <w:rPr>
          <w:rFonts w:ascii="Courier New" w:hAnsi="Courier New" w:cs="Courier New"/>
          <w:rtl/>
        </w:rPr>
        <w:t xml:space="preserve">لم النصارى </w:t>
      </w:r>
      <w:del w:id="8009" w:author="Transkribus" w:date="2019-12-11T14:30:00Z">
        <w:r w:rsidR="009B6BCA" w:rsidRPr="009B6BCA">
          <w:rPr>
            <w:rFonts w:ascii="Courier New" w:hAnsi="Courier New" w:cs="Courier New"/>
            <w:rtl/>
          </w:rPr>
          <w:delText>ومذاهبهم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92855DA" w14:textId="16744652" w:rsidR="00EE6742" w:rsidRPr="00EE6742" w:rsidRDefault="009B6BCA" w:rsidP="00EE6742">
      <w:pPr>
        <w:pStyle w:val="NurText"/>
        <w:bidi/>
        <w:rPr>
          <w:rFonts w:ascii="Courier New" w:hAnsi="Courier New" w:cs="Courier New"/>
        </w:rPr>
      </w:pPr>
      <w:dir w:val="rtl">
        <w:dir w:val="rtl">
          <w:ins w:id="8010" w:author="Transkribus" w:date="2019-12-11T14:30:00Z">
            <w:r w:rsidR="00EE6742" w:rsidRPr="00EE6742">
              <w:rPr>
                <w:rFonts w:ascii="Courier New" w:hAnsi="Courier New" w:cs="Courier New"/>
                <w:rtl/>
              </w:rPr>
              <w:t xml:space="preserve">ومذاهم م </w:t>
            </w:r>
          </w:ins>
          <w:r w:rsidR="00EE6742" w:rsidRPr="00EE6742">
            <w:rPr>
              <w:rFonts w:ascii="Courier New" w:hAnsi="Courier New" w:cs="Courier New"/>
              <w:rtl/>
            </w:rPr>
            <w:t xml:space="preserve">ثم عدل بعد ذلك الى </w:t>
          </w:r>
          <w:del w:id="8011" w:author="Transkribus" w:date="2019-12-11T14:30:00Z">
            <w:r w:rsidRPr="009B6BCA">
              <w:rPr>
                <w:rFonts w:ascii="Courier New" w:hAnsi="Courier New" w:cs="Courier New"/>
                <w:rtl/>
              </w:rPr>
              <w:delText>العراق واجتمع</w:delText>
            </w:r>
          </w:del>
          <w:ins w:id="8012" w:author="Transkribus" w:date="2019-12-11T14:30:00Z">
            <w:r w:rsidR="00EE6742" w:rsidRPr="00EE6742">
              <w:rPr>
                <w:rFonts w:ascii="Courier New" w:hAnsi="Courier New" w:cs="Courier New"/>
                <w:rtl/>
              </w:rPr>
              <w:t>العزاق واجثمع</w:t>
            </w:r>
          </w:ins>
          <w:r w:rsidR="00EE6742" w:rsidRPr="00EE6742">
            <w:rPr>
              <w:rFonts w:ascii="Courier New" w:hAnsi="Courier New" w:cs="Courier New"/>
              <w:rtl/>
            </w:rPr>
            <w:t xml:space="preserve"> بامين</w:t>
          </w:r>
        </w:dir>
      </w:dir>
    </w:p>
    <w:p w14:paraId="2B726D27" w14:textId="360A231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الدولة بن </w:t>
      </w:r>
      <w:del w:id="8013" w:author="Transkribus" w:date="2019-12-11T14:30:00Z">
        <w:r w:rsidR="009B6BCA" w:rsidRPr="009B6BCA">
          <w:rPr>
            <w:rFonts w:ascii="Courier New" w:hAnsi="Courier New" w:cs="Courier New"/>
            <w:rtl/>
          </w:rPr>
          <w:delText>التلميذ واشتغل</w:delText>
        </w:r>
      </w:del>
      <w:ins w:id="8014" w:author="Transkribus" w:date="2019-12-11T14:30:00Z">
        <w:r w:rsidRPr="00EE6742">
          <w:rPr>
            <w:rFonts w:ascii="Courier New" w:hAnsi="Courier New" w:cs="Courier New"/>
            <w:rtl/>
          </w:rPr>
          <w:t>التلبذ واشتعل</w:t>
        </w:r>
      </w:ins>
      <w:r w:rsidRPr="00EE6742">
        <w:rPr>
          <w:rFonts w:ascii="Courier New" w:hAnsi="Courier New" w:cs="Courier New"/>
          <w:rtl/>
        </w:rPr>
        <w:t xml:space="preserve"> عليه بصناعة الطب </w:t>
      </w:r>
      <w:del w:id="8015" w:author="Transkribus" w:date="2019-12-11T14:30:00Z">
        <w:r w:rsidR="009B6BCA" w:rsidRPr="009B6BCA">
          <w:rPr>
            <w:rFonts w:ascii="Courier New" w:hAnsi="Courier New" w:cs="Courier New"/>
            <w:rtl/>
          </w:rPr>
          <w:delText>مدة وقرا عليه كثيرا من</w:delText>
        </w:r>
      </w:del>
      <w:ins w:id="8016" w:author="Transkribus" w:date="2019-12-11T14:30:00Z">
        <w:r w:rsidRPr="00EE6742">
          <w:rPr>
            <w:rFonts w:ascii="Courier New" w:hAnsi="Courier New" w:cs="Courier New"/>
            <w:rtl/>
          </w:rPr>
          <w:t>هذة وفر أعليه كترامن</w:t>
        </w:r>
      </w:ins>
      <w:r w:rsidRPr="00EE6742">
        <w:rPr>
          <w:rFonts w:ascii="Courier New" w:hAnsi="Courier New" w:cs="Courier New"/>
          <w:rtl/>
        </w:rPr>
        <w:t xml:space="preserve"> الكتب </w:t>
      </w:r>
      <w:del w:id="8017" w:author="Transkribus" w:date="2019-12-11T14:30:00Z">
        <w:r w:rsidR="009B6BCA" w:rsidRPr="009B6BCA">
          <w:rPr>
            <w:rFonts w:ascii="Courier New" w:hAnsi="Courier New" w:cs="Courier New"/>
            <w:rtl/>
          </w:rPr>
          <w:delText>الطبية وصار موسوما بالطب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018" w:author="Transkribus" w:date="2019-12-11T14:30:00Z">
        <w:r w:rsidRPr="00EE6742">
          <w:rPr>
            <w:rFonts w:ascii="Courier New" w:hAnsi="Courier New" w:cs="Courier New"/>
            <w:rtl/>
          </w:rPr>
          <w:t>الطببة</w:t>
        </w:r>
      </w:ins>
    </w:p>
    <w:p w14:paraId="4EE1EC84" w14:textId="77777777" w:rsidR="009B6BCA" w:rsidRPr="009B6BCA" w:rsidRDefault="009B6BCA" w:rsidP="009B6BCA">
      <w:pPr>
        <w:pStyle w:val="NurText"/>
        <w:bidi/>
        <w:rPr>
          <w:del w:id="8019" w:author="Transkribus" w:date="2019-12-11T14:30:00Z"/>
          <w:rFonts w:ascii="Courier New" w:hAnsi="Courier New" w:cs="Courier New"/>
        </w:rPr>
      </w:pPr>
      <w:dir w:val="rtl">
        <w:dir w:val="rtl">
          <w:ins w:id="8020" w:author="Transkribus" w:date="2019-12-11T14:30:00Z">
            <w:r w:rsidR="00EE6742" w:rsidRPr="00EE6742">
              <w:rPr>
                <w:rFonts w:ascii="Courier New" w:hAnsi="Courier New" w:cs="Courier New"/>
                <w:rtl/>
              </w:rPr>
              <w:t xml:space="preserve">وصار موسومار الطب </w:t>
            </w:r>
          </w:ins>
          <w:r w:rsidR="00EE6742" w:rsidRPr="00EE6742">
            <w:rPr>
              <w:rFonts w:ascii="Courier New" w:hAnsi="Courier New" w:cs="Courier New"/>
              <w:rtl/>
            </w:rPr>
            <w:t>ثم ا</w:t>
          </w:r>
          <w:del w:id="8021" w:author="Transkribus" w:date="2019-12-11T14:30:00Z">
            <w:r w:rsidRPr="009B6BCA">
              <w:rPr>
                <w:rFonts w:ascii="Courier New" w:hAnsi="Courier New" w:cs="Courier New"/>
                <w:rtl/>
              </w:rPr>
              <w:delText>ن</w:delText>
            </w:r>
          </w:del>
          <w:ins w:id="8022" w:author="Transkribus" w:date="2019-12-11T14:30:00Z">
            <w:r w:rsidR="00EE6742" w:rsidRPr="00EE6742">
              <w:rPr>
                <w:rFonts w:ascii="Courier New" w:hAnsi="Courier New" w:cs="Courier New"/>
                <w:rtl/>
              </w:rPr>
              <w:t>لل</w:t>
            </w:r>
          </w:ins>
          <w:r w:rsidR="00EE6742" w:rsidRPr="00EE6742">
            <w:rPr>
              <w:rFonts w:ascii="Courier New" w:hAnsi="Courier New" w:cs="Courier New"/>
              <w:rtl/>
            </w:rPr>
            <w:t xml:space="preserve">ه عاد الى </w:t>
          </w:r>
          <w:del w:id="8023" w:author="Transkribus" w:date="2019-12-11T14:30:00Z">
            <w:r w:rsidRPr="009B6BCA">
              <w:rPr>
                <w:rFonts w:ascii="Courier New" w:hAnsi="Courier New" w:cs="Courier New"/>
                <w:rtl/>
              </w:rPr>
              <w:delText>دمشق وبقى طبيبا بها</w:delText>
            </w:r>
          </w:del>
          <w:ins w:id="8024" w:author="Transkribus" w:date="2019-12-11T14:30:00Z">
            <w:r w:rsidR="00EE6742" w:rsidRPr="00EE6742">
              <w:rPr>
                <w:rFonts w:ascii="Courier New" w:hAnsi="Courier New" w:cs="Courier New"/>
                <w:rtl/>
              </w:rPr>
              <w:t>دمشر وبق طبيبابها</w:t>
            </w:r>
          </w:ins>
          <w:r w:rsidR="00EE6742" w:rsidRPr="00EE6742">
            <w:rPr>
              <w:rFonts w:ascii="Courier New" w:hAnsi="Courier New" w:cs="Courier New"/>
              <w:rtl/>
            </w:rPr>
            <w:t xml:space="preserve"> الى </w:t>
          </w:r>
          <w:del w:id="8025" w:author="Transkribus" w:date="2019-12-11T14:30:00Z">
            <w:r w:rsidRPr="009B6BCA">
              <w:rPr>
                <w:rFonts w:ascii="Courier New" w:hAnsi="Courier New" w:cs="Courier New"/>
                <w:rtl/>
              </w:rPr>
              <w:delText>حين وفاته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D24CA7" w14:textId="1D955A65" w:rsidR="00EE6742" w:rsidRPr="00EE6742" w:rsidRDefault="009B6BCA" w:rsidP="00EE6742">
      <w:pPr>
        <w:pStyle w:val="NurText"/>
        <w:bidi/>
        <w:rPr>
          <w:ins w:id="8026" w:author="Transkribus" w:date="2019-12-11T14:30:00Z"/>
          <w:rFonts w:ascii="Courier New" w:hAnsi="Courier New" w:cs="Courier New"/>
        </w:rPr>
      </w:pPr>
      <w:dir w:val="rtl">
        <w:dir w:val="rtl">
          <w:ins w:id="8027" w:author="Transkribus" w:date="2019-12-11T14:30:00Z">
            <w:r w:rsidR="00EE6742" w:rsidRPr="00EE6742">
              <w:rPr>
                <w:rFonts w:ascii="Courier New" w:hAnsi="Courier New" w:cs="Courier New"/>
                <w:rtl/>
              </w:rPr>
              <w:t xml:space="preserve">حسين وفاله </w:t>
            </w:r>
          </w:ins>
          <w:r w:rsidR="00EE6742" w:rsidRPr="00EE6742">
            <w:rPr>
              <w:rFonts w:ascii="Courier New" w:hAnsi="Courier New" w:cs="Courier New"/>
              <w:rtl/>
            </w:rPr>
            <w:t>وكان موفق الدين</w:t>
          </w:r>
          <w:del w:id="8028" w:author="Transkribus" w:date="2019-12-11T14:30:00Z">
            <w:r w:rsidRPr="009B6BCA">
              <w:rPr>
                <w:rFonts w:ascii="Courier New" w:hAnsi="Courier New" w:cs="Courier New"/>
                <w:rtl/>
              </w:rPr>
              <w:delText xml:space="preserve"> بن المطران حاد</w:delText>
            </w:r>
          </w:del>
        </w:dir>
      </w:dir>
    </w:p>
    <w:p w14:paraId="39A6CB6C" w14:textId="77777777" w:rsidR="009B6BCA" w:rsidRPr="009B6BCA" w:rsidRDefault="00EE6742" w:rsidP="009B6BCA">
      <w:pPr>
        <w:pStyle w:val="NurText"/>
        <w:bidi/>
        <w:rPr>
          <w:del w:id="8029" w:author="Transkribus" w:date="2019-12-11T14:30:00Z"/>
          <w:rFonts w:ascii="Courier New" w:hAnsi="Courier New" w:cs="Courier New"/>
        </w:rPr>
      </w:pPr>
      <w:ins w:id="8030" w:author="Transkribus" w:date="2019-12-11T14:30:00Z">
        <w:r w:rsidRPr="00EE6742">
          <w:rPr>
            <w:rFonts w:ascii="Courier New" w:hAnsi="Courier New" w:cs="Courier New"/>
            <w:rtl/>
          </w:rPr>
          <w:t>ابن المطصرابن جاد</w:t>
        </w:r>
      </w:ins>
      <w:r w:rsidRPr="00EE6742">
        <w:rPr>
          <w:rFonts w:ascii="Courier New" w:hAnsi="Courier New" w:cs="Courier New"/>
          <w:rtl/>
        </w:rPr>
        <w:t xml:space="preserve"> الذهن </w:t>
      </w:r>
      <w:del w:id="8031" w:author="Transkribus" w:date="2019-12-11T14:30:00Z">
        <w:r w:rsidR="009B6BCA" w:rsidRPr="009B6BCA">
          <w:rPr>
            <w:rFonts w:ascii="Courier New" w:hAnsi="Courier New" w:cs="Courier New"/>
            <w:rtl/>
          </w:rPr>
          <w:delText>فصيح اللسان</w:delText>
        </w:r>
      </w:del>
      <w:ins w:id="8032" w:author="Transkribus" w:date="2019-12-11T14:30:00Z">
        <w:r w:rsidRPr="00EE6742">
          <w:rPr>
            <w:rFonts w:ascii="Courier New" w:hAnsi="Courier New" w:cs="Courier New"/>
            <w:rtl/>
          </w:rPr>
          <w:t>فصبح السان</w:t>
        </w:r>
      </w:ins>
      <w:r w:rsidRPr="00EE6742">
        <w:rPr>
          <w:rFonts w:ascii="Courier New" w:hAnsi="Courier New" w:cs="Courier New"/>
          <w:rtl/>
        </w:rPr>
        <w:t xml:space="preserve"> كثير الاشتغال </w:t>
      </w:r>
      <w:del w:id="80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D39A8E" w14:textId="0ED4EF7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وله </w:t>
          </w:r>
          <w:del w:id="8034" w:author="Transkribus" w:date="2019-12-11T14:30:00Z">
            <w:r w:rsidRPr="009B6BCA">
              <w:rPr>
                <w:rFonts w:ascii="Courier New" w:hAnsi="Courier New" w:cs="Courier New"/>
                <w:rtl/>
              </w:rPr>
              <w:delText>تصانيف تدل</w:delText>
            </w:r>
          </w:del>
          <w:ins w:id="8035" w:author="Transkribus" w:date="2019-12-11T14:30:00Z">
            <w:r w:rsidR="00EE6742" w:rsidRPr="00EE6742">
              <w:rPr>
                <w:rFonts w:ascii="Courier New" w:hAnsi="Courier New" w:cs="Courier New"/>
                <w:rtl/>
              </w:rPr>
              <w:t>ثصاتيف بدل</w:t>
            </w:r>
          </w:ins>
          <w:r w:rsidR="00EE6742" w:rsidRPr="00EE6742">
            <w:rPr>
              <w:rFonts w:ascii="Courier New" w:hAnsi="Courier New" w:cs="Courier New"/>
              <w:rtl/>
            </w:rPr>
            <w:t xml:space="preserve"> على فضله </w:t>
          </w:r>
          <w:del w:id="8036" w:author="Transkribus" w:date="2019-12-11T14:30:00Z">
            <w:r w:rsidRPr="009B6BCA">
              <w:rPr>
                <w:rFonts w:ascii="Courier New" w:hAnsi="Courier New" w:cs="Courier New"/>
                <w:rtl/>
              </w:rPr>
              <w:delText>ونبله فى صناعة الطب وفى غيرها من العلوم واشتغل بالطب على مهذب الدين بن النقاش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037" w:author="Transkribus" w:date="2019-12-11T14:30:00Z">
            <w:r w:rsidR="00EE6742" w:rsidRPr="00EE6742">
              <w:rPr>
                <w:rFonts w:ascii="Courier New" w:hAnsi="Courier New" w:cs="Courier New"/>
                <w:rtl/>
              </w:rPr>
              <w:t>وسعلة</w:t>
            </w:r>
          </w:ins>
        </w:dir>
      </w:dir>
    </w:p>
    <w:p w14:paraId="19F255E9" w14:textId="77777777" w:rsidR="009B6BCA" w:rsidRPr="009B6BCA" w:rsidRDefault="009B6BCA" w:rsidP="009B6BCA">
      <w:pPr>
        <w:pStyle w:val="NurText"/>
        <w:bidi/>
        <w:rPr>
          <w:del w:id="8038" w:author="Transkribus" w:date="2019-12-11T14:30:00Z"/>
          <w:rFonts w:ascii="Courier New" w:hAnsi="Courier New" w:cs="Courier New"/>
        </w:rPr>
      </w:pPr>
      <w:dir w:val="rtl">
        <w:dir w:val="rtl">
          <w:del w:id="8039" w:author="Transkribus" w:date="2019-12-11T14:30:00Z">
            <w:r w:rsidRPr="009B6BCA">
              <w:rPr>
                <w:rFonts w:ascii="Courier New" w:hAnsi="Courier New" w:cs="Courier New"/>
                <w:rtl/>
              </w:rPr>
              <w:delText>وكان ابن المطران جميل الصورة كثير التخصص محبا للبس الفاخر المثمن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D6844B" w14:textId="77777777" w:rsidR="009B6BCA" w:rsidRPr="009B6BCA" w:rsidRDefault="009B6BCA" w:rsidP="009B6BCA">
      <w:pPr>
        <w:pStyle w:val="NurText"/>
        <w:bidi/>
        <w:rPr>
          <w:del w:id="8040" w:author="Transkribus" w:date="2019-12-11T14:30:00Z"/>
          <w:rFonts w:ascii="Courier New" w:hAnsi="Courier New" w:cs="Courier New"/>
        </w:rPr>
      </w:pPr>
      <w:dir w:val="rtl">
        <w:dir w:val="rtl">
          <w:del w:id="8041" w:author="Transkribus" w:date="2019-12-11T14:30:00Z">
            <w:r w:rsidRPr="009B6BCA">
              <w:rPr>
                <w:rFonts w:ascii="Courier New" w:hAnsi="Courier New" w:cs="Courier New"/>
                <w:rtl/>
              </w:rPr>
              <w:delText>وخدم بصناعة الطب الملك الناصر صلاح الدين يوسف بن ايوب وحظى فى ايامه وكان رفيع المنزلة عنده عظيم الجاه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9DF103" w14:textId="77777777" w:rsidR="009B6BCA" w:rsidRPr="009B6BCA" w:rsidRDefault="009B6BCA" w:rsidP="009B6BCA">
      <w:pPr>
        <w:pStyle w:val="NurText"/>
        <w:bidi/>
        <w:rPr>
          <w:del w:id="8042" w:author="Transkribus" w:date="2019-12-11T14:30:00Z"/>
          <w:rFonts w:ascii="Courier New" w:hAnsi="Courier New" w:cs="Courier New"/>
        </w:rPr>
      </w:pPr>
      <w:dir w:val="rtl">
        <w:dir w:val="rtl">
          <w:del w:id="8043" w:author="Transkribus" w:date="2019-12-11T14:30:00Z">
            <w:r w:rsidRPr="009B6BCA">
              <w:rPr>
                <w:rFonts w:ascii="Courier New" w:hAnsi="Courier New" w:cs="Courier New"/>
                <w:rtl/>
              </w:rPr>
              <w:delText>وكان يتحجب عنده ويقضى اشغال الناس ونال من جهة المال مبلغا كثيرا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633C9AD" w14:textId="77777777" w:rsidR="009B6BCA" w:rsidRPr="009B6BCA" w:rsidRDefault="009B6BCA" w:rsidP="009B6BCA">
      <w:pPr>
        <w:pStyle w:val="NurText"/>
        <w:bidi/>
        <w:rPr>
          <w:del w:id="8044" w:author="Transkribus" w:date="2019-12-11T14:30:00Z"/>
          <w:rFonts w:ascii="Courier New" w:hAnsi="Courier New" w:cs="Courier New"/>
        </w:rPr>
      </w:pPr>
      <w:dir w:val="rtl">
        <w:dir w:val="rtl">
          <w:del w:id="8045" w:author="Transkribus" w:date="2019-12-11T14:30:00Z">
            <w:r w:rsidRPr="009B6BCA">
              <w:rPr>
                <w:rFonts w:ascii="Courier New" w:hAnsi="Courier New" w:cs="Courier New"/>
                <w:rtl/>
              </w:rPr>
              <w:delText>وكان صلاح الدين رحمه الله كريم النفس كثير العطاء لمن هو فى خدمته ولمن يقصده من سائر الناس حتى انه مات ولم يوجد فى خزانته من المال شيء وكان له حسن اعتقاد فى ابن المطران لا يفارقه فى سفر او حضر ولهذا انه غمره باحسانه واترفه بامتنانه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CC98AA" w14:textId="77777777" w:rsidR="009B6BCA" w:rsidRPr="009B6BCA" w:rsidRDefault="009B6BCA" w:rsidP="009B6BCA">
      <w:pPr>
        <w:pStyle w:val="NurText"/>
        <w:bidi/>
        <w:rPr>
          <w:del w:id="8046" w:author="Transkribus" w:date="2019-12-11T14:30:00Z"/>
          <w:rFonts w:ascii="Courier New" w:hAnsi="Courier New" w:cs="Courier New"/>
        </w:rPr>
      </w:pPr>
      <w:dir w:val="rtl">
        <w:dir w:val="rtl">
          <w:del w:id="8047" w:author="Transkribus" w:date="2019-12-11T14:30:00Z">
            <w:r w:rsidRPr="009B6BCA">
              <w:rPr>
                <w:rFonts w:ascii="Courier New" w:hAnsi="Courier New" w:cs="Courier New"/>
                <w:rtl/>
              </w:rPr>
              <w:delText>وكان يغلب على ابن المطران الزهو بنفسه والتكبر حتى على 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0968AE" w14:textId="77777777" w:rsidR="009B6BCA" w:rsidRPr="009B6BCA" w:rsidRDefault="009B6BCA" w:rsidP="009B6BCA">
      <w:pPr>
        <w:pStyle w:val="NurText"/>
        <w:bidi/>
        <w:rPr>
          <w:del w:id="8048" w:author="Transkribus" w:date="2019-12-11T14:30:00Z"/>
          <w:rFonts w:ascii="Courier New" w:hAnsi="Courier New" w:cs="Courier New"/>
        </w:rPr>
      </w:pPr>
      <w:dir w:val="rtl">
        <w:dir w:val="rtl">
          <w:del w:id="8049" w:author="Transkribus" w:date="2019-12-11T14:30:00Z">
            <w:r w:rsidRPr="009B6BCA">
              <w:rPr>
                <w:rFonts w:ascii="Courier New" w:hAnsi="Courier New" w:cs="Courier New"/>
                <w:rtl/>
              </w:rPr>
              <w:delText>وكان صلاح الدين قد عرف ذلك منه ويحترمه ويبجله لما قد تحققه من علمه واسلم ابن المطران فى ايام صلاح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01BA85" w14:textId="77777777" w:rsidR="009B6BCA" w:rsidRPr="009B6BCA" w:rsidRDefault="009B6BCA" w:rsidP="009B6BCA">
      <w:pPr>
        <w:pStyle w:val="NurText"/>
        <w:bidi/>
        <w:rPr>
          <w:del w:id="8050" w:author="Transkribus" w:date="2019-12-11T14:30:00Z"/>
          <w:rFonts w:ascii="Courier New" w:hAnsi="Courier New" w:cs="Courier New"/>
        </w:rPr>
      </w:pPr>
      <w:dir w:val="rtl">
        <w:dir w:val="rtl">
          <w:del w:id="8051" w:author="Transkribus" w:date="2019-12-11T14:30:00Z">
            <w:r w:rsidRPr="009B6BCA">
              <w:rPr>
                <w:rFonts w:ascii="Courier New" w:hAnsi="Courier New" w:cs="Courier New"/>
                <w:rtl/>
              </w:rPr>
              <w:delText>وحدثنى بعض من كان يعرف ابن المطران فيما يتعلق بعجبه وادلاله على صلاح الدين انه كان معه فى بعض غزواته وكانت عادة صلاح الدين فى وقت حروبه ان ينصب له خيمة حمراء وكذلك دهليزها وشقتها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5D5BF4" w14:textId="77777777" w:rsidR="009B6BCA" w:rsidRPr="009B6BCA" w:rsidRDefault="009B6BCA" w:rsidP="009B6BCA">
      <w:pPr>
        <w:pStyle w:val="NurText"/>
        <w:bidi/>
        <w:rPr>
          <w:del w:id="8052" w:author="Transkribus" w:date="2019-12-11T14:30:00Z"/>
          <w:rFonts w:ascii="Courier New" w:hAnsi="Courier New" w:cs="Courier New"/>
        </w:rPr>
      </w:pPr>
      <w:dir w:val="rtl">
        <w:dir w:val="rtl">
          <w:del w:id="8053" w:author="Transkribus" w:date="2019-12-11T14:30:00Z">
            <w:r w:rsidRPr="009B6BCA">
              <w:rPr>
                <w:rFonts w:ascii="Courier New" w:hAnsi="Courier New" w:cs="Courier New"/>
                <w:rtl/>
              </w:rPr>
              <w:delText>وان صلاح الدين كان يوما راكبا واذا به قد نظر الى خيمة حمراء اللون وكذلك شقتها ومستراحها فبقى متاملا لها وسال لمن هى فاخبر انها لابن المطران الطبيب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9D7F19" w14:textId="77777777" w:rsidR="009B6BCA" w:rsidRPr="009B6BCA" w:rsidRDefault="009B6BCA" w:rsidP="009B6BCA">
      <w:pPr>
        <w:pStyle w:val="NurText"/>
        <w:bidi/>
        <w:rPr>
          <w:del w:id="8054" w:author="Transkribus" w:date="2019-12-11T14:30:00Z"/>
          <w:rFonts w:ascii="Courier New" w:hAnsi="Courier New" w:cs="Courier New"/>
        </w:rPr>
      </w:pPr>
      <w:dir w:val="rtl">
        <w:dir w:val="rtl">
          <w:del w:id="8055" w:author="Transkribus" w:date="2019-12-11T14:30:00Z">
            <w:r w:rsidRPr="009B6BCA">
              <w:rPr>
                <w:rFonts w:ascii="Courier New" w:hAnsi="Courier New" w:cs="Courier New"/>
                <w:rtl/>
              </w:rPr>
              <w:delText>فقال والله لقد عرفت ان هذا من حماقة ابن المطران وضحك ثم قال ما بنا الا يعبر احد من الرسل فيعتقد انها لاحد الملوك واذا كان لا بد فيغير مستراحها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921CBCE" w14:textId="77777777" w:rsidR="009B6BCA" w:rsidRPr="009B6BCA" w:rsidRDefault="009B6BCA" w:rsidP="009B6BCA">
      <w:pPr>
        <w:pStyle w:val="NurText"/>
        <w:bidi/>
        <w:rPr>
          <w:del w:id="8056" w:author="Transkribus" w:date="2019-12-11T14:30:00Z"/>
          <w:rFonts w:ascii="Courier New" w:hAnsi="Courier New" w:cs="Courier New"/>
        </w:rPr>
      </w:pPr>
      <w:dir w:val="rtl">
        <w:dir w:val="rtl">
          <w:del w:id="8057" w:author="Transkribus" w:date="2019-12-11T14:30:00Z">
            <w:r w:rsidRPr="009B6BCA">
              <w:rPr>
                <w:rFonts w:ascii="Courier New" w:hAnsi="Courier New" w:cs="Courier New"/>
                <w:rtl/>
              </w:rPr>
              <w:delText>وامر به ان يرمى ولما رمى صعب ذلك على ابن المطران وبقى يومين لم يقرب الخدمة فاسترضاه السلطان ووهب له مالا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9482FD" w14:textId="77777777" w:rsidR="009B6BCA" w:rsidRPr="009B6BCA" w:rsidRDefault="009B6BCA" w:rsidP="009B6BCA">
      <w:pPr>
        <w:pStyle w:val="NurText"/>
        <w:bidi/>
        <w:rPr>
          <w:del w:id="8058" w:author="Transkribus" w:date="2019-12-11T14:30:00Z"/>
          <w:rFonts w:ascii="Courier New" w:hAnsi="Courier New" w:cs="Courier New"/>
        </w:rPr>
      </w:pPr>
      <w:dir w:val="rtl">
        <w:dir w:val="rtl">
          <w:del w:id="8059" w:author="Transkribus" w:date="2019-12-11T14:30:00Z">
            <w:r w:rsidRPr="009B6BCA">
              <w:rPr>
                <w:rFonts w:ascii="Courier New" w:hAnsi="Courier New" w:cs="Courier New"/>
                <w:rtl/>
              </w:rPr>
              <w:delText>وحدثنى ايضا من ذلك انه كان فى خدمة صلاح الدين طبيب يقال له ابو الفرج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C7205FE" w14:textId="77777777" w:rsidR="009B6BCA" w:rsidRPr="009B6BCA" w:rsidRDefault="009B6BCA" w:rsidP="009B6BCA">
      <w:pPr>
        <w:pStyle w:val="NurText"/>
        <w:bidi/>
        <w:rPr>
          <w:del w:id="8060" w:author="Transkribus" w:date="2019-12-11T14:30:00Z"/>
          <w:rFonts w:ascii="Courier New" w:hAnsi="Courier New" w:cs="Courier New"/>
        </w:rPr>
      </w:pPr>
      <w:dir w:val="rtl">
        <w:dir w:val="rtl">
          <w:del w:id="8061"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5CB231" w14:textId="77777777" w:rsidR="009B6BCA" w:rsidRPr="009B6BCA" w:rsidRDefault="009B6BCA" w:rsidP="009B6BCA">
      <w:pPr>
        <w:pStyle w:val="NurText"/>
        <w:bidi/>
        <w:rPr>
          <w:del w:id="8062" w:author="Transkribus" w:date="2019-12-11T14:30:00Z"/>
          <w:rFonts w:ascii="Courier New" w:hAnsi="Courier New" w:cs="Courier New"/>
        </w:rPr>
      </w:pPr>
      <w:dir w:val="rtl">
        <w:dir w:val="rtl">
          <w:del w:id="8063" w:author="Transkribus" w:date="2019-12-11T14:30:00Z">
            <w:r w:rsidRPr="009B6BCA">
              <w:rPr>
                <w:rFonts w:ascii="Courier New" w:hAnsi="Courier New" w:cs="Courier New"/>
                <w:rtl/>
              </w:rPr>
              <w:delText>وبقى فى خدمته مدة وله تردد الى دوره فقال يوما للسلطان ان عنده بنات وهو يحتاج الى تجهيزهن وطلب منه ان يطلق له ما يستعين به من ذلك فقال له صلاح الدين اكتب فى ورقة جميع ما تحتاج اليه فى تجهيزهن وجيب الورقة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2D0898" w14:textId="77777777" w:rsidR="009B6BCA" w:rsidRPr="009B6BCA" w:rsidRDefault="009B6BCA" w:rsidP="009B6BCA">
      <w:pPr>
        <w:pStyle w:val="NurText"/>
        <w:bidi/>
        <w:rPr>
          <w:del w:id="8064" w:author="Transkribus" w:date="2019-12-11T14:30:00Z"/>
          <w:rFonts w:ascii="Courier New" w:hAnsi="Courier New" w:cs="Courier New"/>
        </w:rPr>
      </w:pPr>
      <w:dir w:val="rtl">
        <w:dir w:val="rtl">
          <w:del w:id="8065" w:author="Transkribus" w:date="2019-12-11T14:30:00Z">
            <w:r w:rsidRPr="009B6BCA">
              <w:rPr>
                <w:rFonts w:ascii="Courier New" w:hAnsi="Courier New" w:cs="Courier New"/>
                <w:rtl/>
              </w:rPr>
              <w:delText>فمضى ابو الفرج وكتب فى ورقة من المصاغ والقماش والالات وغير ذلك ما يكون بنحو ثلاثين الف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AFA6BB" w14:textId="77777777" w:rsidR="009B6BCA" w:rsidRPr="009B6BCA" w:rsidRDefault="009B6BCA" w:rsidP="009B6BCA">
      <w:pPr>
        <w:pStyle w:val="NurText"/>
        <w:bidi/>
        <w:rPr>
          <w:del w:id="8066" w:author="Transkribus" w:date="2019-12-11T14:30:00Z"/>
          <w:rFonts w:ascii="Courier New" w:hAnsi="Courier New" w:cs="Courier New"/>
        </w:rPr>
      </w:pPr>
      <w:dir w:val="rtl">
        <w:dir w:val="rtl">
          <w:del w:id="8067" w:author="Transkribus" w:date="2019-12-11T14:30:00Z">
            <w:r w:rsidRPr="009B6BCA">
              <w:rPr>
                <w:rFonts w:ascii="Courier New" w:hAnsi="Courier New" w:cs="Courier New"/>
                <w:rtl/>
              </w:rPr>
              <w:delText>ولما قرا صلاح الدين الورقة امر الخزندار بان يشترى لابى الفرج جميع ما تضمنته ولا يخل بشيء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9C22E8" w14:textId="77777777" w:rsidR="009B6BCA" w:rsidRPr="009B6BCA" w:rsidRDefault="009B6BCA" w:rsidP="009B6BCA">
      <w:pPr>
        <w:pStyle w:val="NurText"/>
        <w:bidi/>
        <w:rPr>
          <w:del w:id="8068" w:author="Transkribus" w:date="2019-12-11T14:30:00Z"/>
          <w:rFonts w:ascii="Courier New" w:hAnsi="Courier New" w:cs="Courier New"/>
        </w:rPr>
      </w:pPr>
      <w:dir w:val="rtl">
        <w:dir w:val="rtl">
          <w:del w:id="8069" w:author="Transkribus" w:date="2019-12-11T14:30:00Z">
            <w:r w:rsidRPr="009B6BCA">
              <w:rPr>
                <w:rFonts w:ascii="Courier New" w:hAnsi="Courier New" w:cs="Courier New"/>
                <w:rtl/>
              </w:rPr>
              <w:delText>ولما بلغ ذلك ابن المطران قصر فى ملازمته الخدمة وتبين لصلاح الدين منه تغير فى وجهه فعرف السبب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F4095A" w14:textId="77777777" w:rsidR="009B6BCA" w:rsidRPr="009B6BCA" w:rsidRDefault="009B6BCA" w:rsidP="009B6BCA">
      <w:pPr>
        <w:pStyle w:val="NurText"/>
        <w:bidi/>
        <w:rPr>
          <w:del w:id="8070" w:author="Transkribus" w:date="2019-12-11T14:30:00Z"/>
          <w:rFonts w:ascii="Courier New" w:hAnsi="Courier New" w:cs="Courier New"/>
        </w:rPr>
      </w:pPr>
      <w:dir w:val="rtl">
        <w:dir w:val="rtl">
          <w:del w:id="8071" w:author="Transkribus" w:date="2019-12-11T14:30:00Z">
            <w:r w:rsidRPr="009B6BCA">
              <w:rPr>
                <w:rFonts w:ascii="Courier New" w:hAnsi="Courier New" w:cs="Courier New"/>
                <w:rtl/>
              </w:rPr>
              <w:delText>ثم امر الخزندار بان يحضر جميع ما وصل الى ابى الفرج الطبيب مما اشتراه له ويحسب جملة ثمنه ومهما بلغ من المال يدفع الى ابن المطران مثله سواء ففعل 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17B130" w14:textId="77777777" w:rsidR="009B6BCA" w:rsidRPr="009B6BCA" w:rsidRDefault="009B6BCA" w:rsidP="009B6BCA">
      <w:pPr>
        <w:pStyle w:val="NurText"/>
        <w:bidi/>
        <w:rPr>
          <w:del w:id="8072" w:author="Transkribus" w:date="2019-12-11T14:30:00Z"/>
          <w:rFonts w:ascii="Courier New" w:hAnsi="Courier New" w:cs="Courier New"/>
        </w:rPr>
      </w:pPr>
      <w:dir w:val="rtl">
        <w:dir w:val="rtl">
          <w:del w:id="8073" w:author="Transkribus" w:date="2019-12-11T14:30:00Z">
            <w:r w:rsidRPr="009B6BCA">
              <w:rPr>
                <w:rFonts w:ascii="Courier New" w:hAnsi="Courier New" w:cs="Courier New"/>
                <w:rtl/>
              </w:rPr>
              <w:delText>وحدثنى ابو الظاهر اسماعيل وكان يعرف ابن المطران ويانس به ان العجب والتكبر الذى كان يغلب على ابن المطران لم يكن على شيء منه فى اوقات طلبه العلم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F56310" w14:textId="77777777" w:rsidR="009B6BCA" w:rsidRPr="009B6BCA" w:rsidRDefault="009B6BCA" w:rsidP="009B6BCA">
      <w:pPr>
        <w:pStyle w:val="NurText"/>
        <w:bidi/>
        <w:rPr>
          <w:del w:id="8074" w:author="Transkribus" w:date="2019-12-11T14:30:00Z"/>
          <w:rFonts w:ascii="Courier New" w:hAnsi="Courier New" w:cs="Courier New"/>
        </w:rPr>
      </w:pPr>
      <w:dir w:val="rtl">
        <w:dir w:val="rtl">
          <w:del w:id="8075" w:author="Transkribus" w:date="2019-12-11T14:30:00Z">
            <w:r w:rsidRPr="009B6BCA">
              <w:rPr>
                <w:rFonts w:ascii="Courier New" w:hAnsi="Courier New" w:cs="Courier New"/>
                <w:rtl/>
              </w:rPr>
              <w:delText>وقال انه كان يراه فى الاوقات التى يشتغل فيها بالنحو فى الجامع ياتى اذا تفرغ من دار السلطان وهو فى مركبة حفلة وحواليه جماعة كثيرة من المماليك الترك وغيرهم فاذا قرب من الجامع ترجل واخذ الكتاب الذى يشتغل فيه فى يده او تحت ابطه ولم يترك احدا ما يصحبه ولا يزال ماشيا والكتاب معه الى حلقة الشيخ الذى يقرا عليه فيسلم ويقعد بين الجماعة وهو بكيس ولطف الى ان يفرغ من القراءة ويعود الى ما كان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E65AEA" w14:textId="77777777" w:rsidR="009B6BCA" w:rsidRPr="009B6BCA" w:rsidRDefault="009B6BCA" w:rsidP="009B6BCA">
      <w:pPr>
        <w:pStyle w:val="NurText"/>
        <w:bidi/>
        <w:rPr>
          <w:del w:id="8076" w:author="Transkribus" w:date="2019-12-11T14:30:00Z"/>
          <w:rFonts w:ascii="Courier New" w:hAnsi="Courier New" w:cs="Courier New"/>
        </w:rPr>
      </w:pPr>
      <w:dir w:val="rtl">
        <w:dir w:val="rtl">
          <w:del w:id="8077" w:author="Transkribus" w:date="2019-12-11T14:30:00Z">
            <w:r w:rsidRPr="009B6BCA">
              <w:rPr>
                <w:rFonts w:ascii="Courier New" w:hAnsi="Courier New" w:cs="Courier New"/>
                <w:rtl/>
              </w:rPr>
              <w:delText>وقال الصاحب جمال الدين القاضى الاكرم ابو الحسن على بن يوسف بن ابراهيم القفطى ان الحكيم موفق الدين اسعد بن المطران لما اسلم وكان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3AB7BF" w14:textId="77777777" w:rsidR="009B6BCA" w:rsidRPr="009B6BCA" w:rsidRDefault="009B6BCA" w:rsidP="009B6BCA">
      <w:pPr>
        <w:pStyle w:val="NurText"/>
        <w:bidi/>
        <w:rPr>
          <w:del w:id="8078" w:author="Transkribus" w:date="2019-12-11T14:30:00Z"/>
          <w:rFonts w:ascii="Courier New" w:hAnsi="Courier New" w:cs="Courier New"/>
        </w:rPr>
      </w:pPr>
      <w:dir w:val="rtl">
        <w:dir w:val="rtl">
          <w:del w:id="8079" w:author="Transkribus" w:date="2019-12-11T14:30:00Z">
            <w:r w:rsidRPr="009B6BCA">
              <w:rPr>
                <w:rFonts w:ascii="Courier New" w:hAnsi="Courier New" w:cs="Courier New"/>
                <w:rtl/>
              </w:rPr>
              <w:delText>نصرانيا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A7F413" w14:textId="77777777" w:rsidR="009B6BCA" w:rsidRPr="009B6BCA" w:rsidRDefault="009B6BCA" w:rsidP="009B6BCA">
      <w:pPr>
        <w:pStyle w:val="NurText"/>
        <w:bidi/>
        <w:rPr>
          <w:del w:id="8080" w:author="Transkribus" w:date="2019-12-11T14:30:00Z"/>
          <w:rFonts w:ascii="Courier New" w:hAnsi="Courier New" w:cs="Courier New"/>
        </w:rPr>
      </w:pPr>
      <w:dir w:val="rtl">
        <w:dir w:val="rtl">
          <w:del w:id="8081" w:author="Transkribus" w:date="2019-12-11T14:30:00Z">
            <w:r w:rsidRPr="009B6BCA">
              <w:rPr>
                <w:rFonts w:ascii="Courier New" w:hAnsi="Courier New" w:cs="Courier New"/>
                <w:rtl/>
              </w:rPr>
              <w:delText>حسن اسلامه وزوجه الملك الناصر صلاح الدين قدس الله روحه احدى حظايا داره واسمها جوزة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4B6701" w14:textId="77777777" w:rsidR="009B6BCA" w:rsidRPr="009B6BCA" w:rsidRDefault="009B6BCA" w:rsidP="009B6BCA">
      <w:pPr>
        <w:pStyle w:val="NurText"/>
        <w:bidi/>
        <w:rPr>
          <w:del w:id="8082" w:author="Transkribus" w:date="2019-12-11T14:30:00Z"/>
          <w:rFonts w:ascii="Courier New" w:hAnsi="Courier New" w:cs="Courier New"/>
        </w:rPr>
      </w:pPr>
      <w:dir w:val="rtl">
        <w:dir w:val="rtl">
          <w:del w:id="8083" w:author="Transkribus" w:date="2019-12-11T14:30:00Z">
            <w:r w:rsidRPr="009B6BCA">
              <w:rPr>
                <w:rFonts w:ascii="Courier New" w:hAnsi="Courier New" w:cs="Courier New"/>
                <w:rtl/>
              </w:rPr>
              <w:delText>وكانت جوزة هذه جارية خوندخاتون بنت معين الدين وزوجة صلاح الدين وكانت مدبرة دارها والمتقدمة عندها من جواريها واعطتها الكثير من حليها وذخائرها ومولتها وخولتها فرتبت اموره وهذبت احواله وحسنت زيه وجملت ظاهره وباطنه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BB4CA1" w14:textId="77777777" w:rsidR="009B6BCA" w:rsidRPr="009B6BCA" w:rsidRDefault="009B6BCA" w:rsidP="009B6BCA">
      <w:pPr>
        <w:pStyle w:val="NurText"/>
        <w:bidi/>
        <w:rPr>
          <w:del w:id="8084" w:author="Transkribus" w:date="2019-12-11T14:30:00Z"/>
          <w:rFonts w:ascii="Courier New" w:hAnsi="Courier New" w:cs="Courier New"/>
        </w:rPr>
      </w:pPr>
      <w:dir w:val="rtl">
        <w:dir w:val="rtl">
          <w:del w:id="8085" w:author="Transkribus" w:date="2019-12-11T14:30:00Z">
            <w:r w:rsidRPr="009B6BCA">
              <w:rPr>
                <w:rFonts w:ascii="Courier New" w:hAnsi="Courier New" w:cs="Courier New"/>
                <w:rtl/>
              </w:rPr>
              <w:delText>وصار له ذكر سام فى الدولة وحصلت له اموال جمة من امراء الدولة فى حال مباشرته لهم فى امراضهم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77B054" w14:textId="77777777" w:rsidR="009B6BCA" w:rsidRPr="009B6BCA" w:rsidRDefault="009B6BCA" w:rsidP="009B6BCA">
      <w:pPr>
        <w:pStyle w:val="NurText"/>
        <w:bidi/>
        <w:rPr>
          <w:del w:id="8086" w:author="Transkribus" w:date="2019-12-11T14:30:00Z"/>
          <w:rFonts w:ascii="Courier New" w:hAnsi="Courier New" w:cs="Courier New"/>
        </w:rPr>
      </w:pPr>
      <w:dir w:val="rtl">
        <w:dir w:val="rtl">
          <w:del w:id="8087" w:author="Transkribus" w:date="2019-12-11T14:30:00Z">
            <w:r w:rsidRPr="009B6BCA">
              <w:rPr>
                <w:rFonts w:ascii="Courier New" w:hAnsi="Courier New" w:cs="Courier New"/>
                <w:rtl/>
              </w:rPr>
              <w:delText>وتنافسوا فى العطاء له وترقت حاله عند سلطانه الى ان كاد يكون وزيرا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B4594F" w14:textId="77777777" w:rsidR="009B6BCA" w:rsidRPr="009B6BCA" w:rsidRDefault="009B6BCA" w:rsidP="009B6BCA">
      <w:pPr>
        <w:pStyle w:val="NurText"/>
        <w:bidi/>
        <w:rPr>
          <w:del w:id="8088" w:author="Transkribus" w:date="2019-12-11T14:30:00Z"/>
          <w:rFonts w:ascii="Courier New" w:hAnsi="Courier New" w:cs="Courier New"/>
        </w:rPr>
      </w:pPr>
      <w:dir w:val="rtl">
        <w:dir w:val="rtl">
          <w:del w:id="8089" w:author="Transkribus" w:date="2019-12-11T14:30:00Z">
            <w:r w:rsidRPr="009B6BCA">
              <w:rPr>
                <w:rFonts w:ascii="Courier New" w:hAnsi="Courier New" w:cs="Courier New"/>
                <w:rtl/>
              </w:rPr>
              <w:delText>وكان كثيرا الاشتمال على اهل هذه الصناعة الطبية والحكمية يقدمهم ويتوسط فى ارزاقهم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D320E4" w14:textId="77777777" w:rsidR="009B6BCA" w:rsidRPr="009B6BCA" w:rsidRDefault="009B6BCA" w:rsidP="009B6BCA">
      <w:pPr>
        <w:pStyle w:val="NurText"/>
        <w:bidi/>
        <w:rPr>
          <w:del w:id="8090" w:author="Transkribus" w:date="2019-12-11T14:30:00Z"/>
          <w:rFonts w:ascii="Courier New" w:hAnsi="Courier New" w:cs="Courier New"/>
        </w:rPr>
      </w:pPr>
      <w:dir w:val="rtl">
        <w:dir w:val="rtl">
          <w:del w:id="8091" w:author="Transkribus" w:date="2019-12-11T14:30:00Z">
            <w:r w:rsidRPr="009B6BCA">
              <w:rPr>
                <w:rFonts w:ascii="Courier New" w:hAnsi="Courier New" w:cs="Courier New"/>
                <w:rtl/>
              </w:rPr>
              <w:delText>قال ولقد اخبرنى الفقيه اسماعيل بن صالح بن البناء القفطى خطيب عيذاب قال لما فتح السلطان الساحل ارتحلت عن عيذاب لزيارة البيت المقدس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CA1819A" w14:textId="77777777" w:rsidR="009B6BCA" w:rsidRPr="009B6BCA" w:rsidRDefault="009B6BCA" w:rsidP="009B6BCA">
      <w:pPr>
        <w:pStyle w:val="NurText"/>
        <w:bidi/>
        <w:rPr>
          <w:del w:id="8092" w:author="Transkribus" w:date="2019-12-11T14:30:00Z"/>
          <w:rFonts w:ascii="Courier New" w:hAnsi="Courier New" w:cs="Courier New"/>
        </w:rPr>
      </w:pPr>
      <w:dir w:val="rtl">
        <w:dir w:val="rtl">
          <w:del w:id="8093" w:author="Transkribus" w:date="2019-12-11T14:30:00Z">
            <w:r w:rsidRPr="009B6BCA">
              <w:rPr>
                <w:rFonts w:ascii="Courier New" w:hAnsi="Courier New" w:cs="Courier New"/>
                <w:rtl/>
              </w:rPr>
              <w:delText>فلما حصلت بالشام رايت جبالا مشجرة بعدد برارى عيذاب المصحرة فاشتقت الى المقام بالشام وتحيلت فى الرزق به فقصدت الفاضل عبد الرحيم وسالته كتابا الى السلطان فى توليتى خطابة قلعة الكرك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F5C252" w14:textId="77777777" w:rsidR="009B6BCA" w:rsidRPr="009B6BCA" w:rsidRDefault="009B6BCA" w:rsidP="009B6BCA">
      <w:pPr>
        <w:pStyle w:val="NurText"/>
        <w:bidi/>
        <w:rPr>
          <w:del w:id="8094" w:author="Transkribus" w:date="2019-12-11T14:30:00Z"/>
          <w:rFonts w:ascii="Courier New" w:hAnsi="Courier New" w:cs="Courier New"/>
        </w:rPr>
      </w:pPr>
      <w:dir w:val="rtl">
        <w:dir w:val="rtl">
          <w:del w:id="8095" w:author="Transkribus" w:date="2019-12-11T14:30:00Z">
            <w:r w:rsidRPr="009B6BCA">
              <w:rPr>
                <w:rFonts w:ascii="Courier New" w:hAnsi="Courier New" w:cs="Courier New"/>
                <w:rtl/>
              </w:rPr>
              <w:delText>فكتب لى كتابا هو مذكور فى ترسله وهو حسن التلطف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2C814E" w14:textId="77777777" w:rsidR="009B6BCA" w:rsidRPr="009B6BCA" w:rsidRDefault="009B6BCA" w:rsidP="009B6BCA">
      <w:pPr>
        <w:pStyle w:val="NurText"/>
        <w:bidi/>
        <w:rPr>
          <w:del w:id="8096" w:author="Transkribus" w:date="2019-12-11T14:30:00Z"/>
          <w:rFonts w:ascii="Courier New" w:hAnsi="Courier New" w:cs="Courier New"/>
        </w:rPr>
      </w:pPr>
      <w:dir w:val="rtl">
        <w:dir w:val="rtl">
          <w:del w:id="8097" w:author="Transkribus" w:date="2019-12-11T14:30:00Z">
            <w:r w:rsidRPr="009B6BCA">
              <w:rPr>
                <w:rFonts w:ascii="Courier New" w:hAnsi="Courier New" w:cs="Courier New"/>
                <w:rtl/>
              </w:rPr>
              <w:delText>قال فاحضرته الى دمشق والسلطان بها فارشدت فى عرضه الى ابن المطران فقصدته فى داره ودخلت عليه باذنه فرايته حسن الخلقة والخلق لطيف الاستماع والجواب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696C0D" w14:textId="77777777" w:rsidR="009B6BCA" w:rsidRPr="009B6BCA" w:rsidRDefault="009B6BCA" w:rsidP="009B6BCA">
      <w:pPr>
        <w:pStyle w:val="NurText"/>
        <w:bidi/>
        <w:rPr>
          <w:del w:id="8098" w:author="Transkribus" w:date="2019-12-11T14:30:00Z"/>
          <w:rFonts w:ascii="Courier New" w:hAnsi="Courier New" w:cs="Courier New"/>
        </w:rPr>
      </w:pPr>
      <w:dir w:val="rtl">
        <w:dir w:val="rtl">
          <w:del w:id="8099" w:author="Transkribus" w:date="2019-12-11T14:30:00Z">
            <w:r w:rsidRPr="009B6BCA">
              <w:rPr>
                <w:rFonts w:ascii="Courier New" w:hAnsi="Courier New" w:cs="Courier New"/>
                <w:rtl/>
              </w:rPr>
              <w:delText>ورايت داره وهى على غاية من الحسن فى العمارة والتجمل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62D29C" w14:textId="77777777" w:rsidR="009B6BCA" w:rsidRPr="009B6BCA" w:rsidRDefault="009B6BCA" w:rsidP="009B6BCA">
      <w:pPr>
        <w:pStyle w:val="NurText"/>
        <w:bidi/>
        <w:rPr>
          <w:del w:id="8100" w:author="Transkribus" w:date="2019-12-11T14:30:00Z"/>
          <w:rFonts w:ascii="Courier New" w:hAnsi="Courier New" w:cs="Courier New"/>
        </w:rPr>
      </w:pPr>
      <w:dir w:val="rtl">
        <w:dir w:val="rtl">
          <w:del w:id="8101" w:author="Transkribus" w:date="2019-12-11T14:30:00Z">
            <w:r w:rsidRPr="009B6BCA">
              <w:rPr>
                <w:rFonts w:ascii="Courier New" w:hAnsi="Courier New" w:cs="Courier New"/>
                <w:rtl/>
              </w:rPr>
              <w:delText>ورايت انابيب بركته التى يبرز منها الماء وهى ذهب على غاية ما يكون من حسن الصنعة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36AB1A" w14:textId="77777777" w:rsidR="009B6BCA" w:rsidRPr="009B6BCA" w:rsidRDefault="009B6BCA" w:rsidP="009B6BCA">
      <w:pPr>
        <w:pStyle w:val="NurText"/>
        <w:bidi/>
        <w:rPr>
          <w:del w:id="8102" w:author="Transkribus" w:date="2019-12-11T14:30:00Z"/>
          <w:rFonts w:ascii="Courier New" w:hAnsi="Courier New" w:cs="Courier New"/>
        </w:rPr>
      </w:pPr>
      <w:dir w:val="rtl">
        <w:dir w:val="rtl">
          <w:del w:id="8103" w:author="Transkribus" w:date="2019-12-11T14:30:00Z">
            <w:r w:rsidRPr="009B6BCA">
              <w:rPr>
                <w:rFonts w:ascii="Courier New" w:hAnsi="Courier New" w:cs="Courier New"/>
                <w:rtl/>
              </w:rPr>
              <w:delText>ورايت له غلاما يتحجب بين يديه اسمه عمر فى غاية جمال الصورة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C4EC4CF" w14:textId="77777777" w:rsidR="009B6BCA" w:rsidRPr="009B6BCA" w:rsidRDefault="009B6BCA" w:rsidP="009B6BCA">
      <w:pPr>
        <w:pStyle w:val="NurText"/>
        <w:bidi/>
        <w:rPr>
          <w:del w:id="8104" w:author="Transkribus" w:date="2019-12-11T14:30:00Z"/>
          <w:rFonts w:ascii="Courier New" w:hAnsi="Courier New" w:cs="Courier New"/>
        </w:rPr>
      </w:pPr>
      <w:dir w:val="rtl">
        <w:dir w:val="rtl">
          <w:del w:id="8105" w:author="Transkribus" w:date="2019-12-11T14:30:00Z">
            <w:r w:rsidRPr="009B6BCA">
              <w:rPr>
                <w:rFonts w:ascii="Courier New" w:hAnsi="Courier New" w:cs="Courier New"/>
                <w:rtl/>
              </w:rPr>
              <w:delText>ثم رايت من الفرش الطرح وشممت من الرائحة الطيبة ما هالنى وسالته الحاجة التى قصدته فيها فانعم بانجازها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E1142A" w14:textId="77777777" w:rsidR="009B6BCA" w:rsidRPr="009B6BCA" w:rsidRDefault="009B6BCA" w:rsidP="009B6BCA">
      <w:pPr>
        <w:pStyle w:val="NurText"/>
        <w:bidi/>
        <w:rPr>
          <w:del w:id="8106" w:author="Transkribus" w:date="2019-12-11T14:30:00Z"/>
          <w:rFonts w:ascii="Courier New" w:hAnsi="Courier New" w:cs="Courier New"/>
        </w:rPr>
      </w:pPr>
      <w:dir w:val="rtl">
        <w:dir w:val="rtl">
          <w:del w:id="8107" w:author="Transkribus" w:date="2019-12-11T14:30:00Z">
            <w:r w:rsidRPr="009B6BCA">
              <w:rPr>
                <w:rFonts w:ascii="Courier New" w:hAnsi="Courier New" w:cs="Courier New"/>
                <w:rtl/>
              </w:rPr>
              <w:delText>وقال الصاحب جمال الدين ورايت زوجته وابن عمر حاجبه وقد حضرا بعد سنة ستمائة الى حلب على رقة من الحال ونزلا فى الكنف الملكى الظاهرى سقى الله عهده واقيما به بصدقة قررت لهما وماتت هى بعد مدة ولا اعلم بعدها لولد عمر خبرا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9CF565E" w14:textId="77777777" w:rsidR="009B6BCA" w:rsidRPr="009B6BCA" w:rsidRDefault="009B6BCA" w:rsidP="009B6BCA">
      <w:pPr>
        <w:pStyle w:val="NurText"/>
        <w:bidi/>
        <w:rPr>
          <w:del w:id="8108" w:author="Transkribus" w:date="2019-12-11T14:30:00Z"/>
          <w:rFonts w:ascii="Courier New" w:hAnsi="Courier New" w:cs="Courier New"/>
        </w:rPr>
      </w:pPr>
      <w:dir w:val="rtl">
        <w:dir w:val="rtl">
          <w:del w:id="8109" w:author="Transkribus" w:date="2019-12-11T14:30:00Z">
            <w:r w:rsidRPr="009B6BCA">
              <w:rPr>
                <w:rFonts w:ascii="Courier New" w:hAnsi="Courier New" w:cs="Courier New"/>
                <w:rtl/>
              </w:rPr>
              <w:delText>وحدثنى الشيخ موفق الدين بن البورى الكاتب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311615" w14:textId="77777777" w:rsidR="009B6BCA" w:rsidRPr="009B6BCA" w:rsidRDefault="009B6BCA" w:rsidP="009B6BCA">
      <w:pPr>
        <w:pStyle w:val="NurText"/>
        <w:bidi/>
        <w:rPr>
          <w:del w:id="8110" w:author="Transkribus" w:date="2019-12-11T14:30:00Z"/>
          <w:rFonts w:ascii="Courier New" w:hAnsi="Courier New" w:cs="Courier New"/>
        </w:rPr>
      </w:pPr>
      <w:dir w:val="rtl">
        <w:dir w:val="rtl">
          <w:del w:id="8111"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291DD7" w14:textId="77777777" w:rsidR="009B6BCA" w:rsidRPr="009B6BCA" w:rsidRDefault="009B6BCA" w:rsidP="009B6BCA">
      <w:pPr>
        <w:pStyle w:val="NurText"/>
        <w:bidi/>
        <w:rPr>
          <w:del w:id="8112" w:author="Transkribus" w:date="2019-12-11T14:30:00Z"/>
          <w:rFonts w:ascii="Courier New" w:hAnsi="Courier New" w:cs="Courier New"/>
        </w:rPr>
      </w:pPr>
      <w:dir w:val="rtl">
        <w:dir w:val="rtl">
          <w:del w:id="8113" w:author="Transkribus" w:date="2019-12-11T14:30:00Z">
            <w:r w:rsidRPr="009B6BCA">
              <w:rPr>
                <w:rFonts w:ascii="Courier New" w:hAnsi="Courier New" w:cs="Courier New"/>
                <w:rtl/>
              </w:rPr>
              <w:delText>قال لما فتح الملك الناصر صلاح الدين يوسف بن ايوب الكرك اتى الى دمشق الحكيم موفق الدين يعقوب بن سقلاب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6A7E66" w14:textId="77777777" w:rsidR="009B6BCA" w:rsidRPr="009B6BCA" w:rsidRDefault="009B6BCA" w:rsidP="009B6BCA">
      <w:pPr>
        <w:pStyle w:val="NurText"/>
        <w:bidi/>
        <w:rPr>
          <w:del w:id="8114" w:author="Transkribus" w:date="2019-12-11T14:30:00Z"/>
          <w:rFonts w:ascii="Courier New" w:hAnsi="Courier New" w:cs="Courier New"/>
        </w:rPr>
      </w:pPr>
      <w:dir w:val="rtl">
        <w:dir w:val="rtl">
          <w:del w:id="8115"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7FD8DC" w14:textId="77777777" w:rsidR="009B6BCA" w:rsidRPr="009B6BCA" w:rsidRDefault="009B6BCA" w:rsidP="009B6BCA">
      <w:pPr>
        <w:pStyle w:val="NurText"/>
        <w:bidi/>
        <w:rPr>
          <w:del w:id="8116" w:author="Transkribus" w:date="2019-12-11T14:30:00Z"/>
          <w:rFonts w:ascii="Courier New" w:hAnsi="Courier New" w:cs="Courier New"/>
        </w:rPr>
      </w:pPr>
      <w:dir w:val="rtl">
        <w:dir w:val="rtl">
          <w:del w:id="8117" w:author="Transkribus" w:date="2019-12-11T14:30:00Z">
            <w:r w:rsidRPr="009B6BCA">
              <w:rPr>
                <w:rFonts w:ascii="Courier New" w:hAnsi="Courier New" w:cs="Courier New"/>
                <w:rtl/>
              </w:rPr>
              <w:delText>وهو شاب على راسه كوفية وتخفيفة صغيرة وهو لابس جوخة ملوطة زرقاء زى اطباء الفرنج وقصد الحكيم موفق الدين بن المطران وصار يخدمه ويتردد اليه لعله ينفعه فقال له هذا الزى الذى انت عليه ما يمشى لك به حال فى الطب فى هذه الدولة بين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AF468A" w14:textId="77777777" w:rsidR="009B6BCA" w:rsidRPr="009B6BCA" w:rsidRDefault="009B6BCA" w:rsidP="009B6BCA">
      <w:pPr>
        <w:pStyle w:val="NurText"/>
        <w:bidi/>
        <w:rPr>
          <w:del w:id="8118" w:author="Transkribus" w:date="2019-12-11T14:30:00Z"/>
          <w:rFonts w:ascii="Courier New" w:hAnsi="Courier New" w:cs="Courier New"/>
        </w:rPr>
      </w:pPr>
      <w:dir w:val="rtl">
        <w:dir w:val="rtl">
          <w:del w:id="8119"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A31F513" w14:textId="77777777" w:rsidR="009B6BCA" w:rsidRPr="009B6BCA" w:rsidRDefault="009B6BCA" w:rsidP="009B6BCA">
      <w:pPr>
        <w:pStyle w:val="NurText"/>
        <w:bidi/>
        <w:rPr>
          <w:del w:id="8120" w:author="Transkribus" w:date="2019-12-11T14:30:00Z"/>
          <w:rFonts w:ascii="Courier New" w:hAnsi="Courier New" w:cs="Courier New"/>
        </w:rPr>
      </w:pPr>
      <w:dir w:val="rtl">
        <w:dir w:val="rtl">
          <w:del w:id="8121" w:author="Transkribus" w:date="2019-12-11T14:30:00Z">
            <w:r w:rsidRPr="009B6BCA">
              <w:rPr>
                <w:rFonts w:ascii="Courier New" w:hAnsi="Courier New" w:cs="Courier New"/>
                <w:rtl/>
              </w:rPr>
              <w:delText>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93A4AE" w14:textId="77777777" w:rsidR="009B6BCA" w:rsidRPr="009B6BCA" w:rsidRDefault="009B6BCA" w:rsidP="009B6BCA">
      <w:pPr>
        <w:pStyle w:val="NurText"/>
        <w:bidi/>
        <w:rPr>
          <w:del w:id="8122" w:author="Transkribus" w:date="2019-12-11T14:30:00Z"/>
          <w:rFonts w:ascii="Courier New" w:hAnsi="Courier New" w:cs="Courier New"/>
        </w:rPr>
      </w:pPr>
      <w:dir w:val="rtl">
        <w:dir w:val="rtl">
          <w:del w:id="8123" w:author="Transkribus" w:date="2019-12-11T14:30:00Z">
            <w:r w:rsidRPr="009B6BCA">
              <w:rPr>
                <w:rFonts w:ascii="Courier New" w:hAnsi="Courier New" w:cs="Courier New"/>
                <w:rtl/>
              </w:rPr>
              <w:delText>وانما المصلحة ان تغير زيك وتلبس عادة الاطباء فى بلادنا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218BB1" w14:textId="77777777" w:rsidR="009B6BCA" w:rsidRPr="009B6BCA" w:rsidRDefault="009B6BCA" w:rsidP="009B6BCA">
      <w:pPr>
        <w:pStyle w:val="NurText"/>
        <w:bidi/>
        <w:rPr>
          <w:del w:id="8124" w:author="Transkribus" w:date="2019-12-11T14:30:00Z"/>
          <w:rFonts w:ascii="Courier New" w:hAnsi="Courier New" w:cs="Courier New"/>
        </w:rPr>
      </w:pPr>
      <w:dir w:val="rtl">
        <w:dir w:val="rtl">
          <w:del w:id="8125" w:author="Transkribus" w:date="2019-12-11T14:30:00Z">
            <w:r w:rsidRPr="009B6BCA">
              <w:rPr>
                <w:rFonts w:ascii="Courier New" w:hAnsi="Courier New" w:cs="Courier New"/>
                <w:rtl/>
              </w:rPr>
              <w:delText>ثم اخرج له جبة واسعة عنابية وبيقارا مكملا وامره ان يلبسهما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F8CF07" w14:textId="77777777" w:rsidR="009B6BCA" w:rsidRPr="009B6BCA" w:rsidRDefault="009B6BCA" w:rsidP="009B6BCA">
      <w:pPr>
        <w:pStyle w:val="NurText"/>
        <w:bidi/>
        <w:rPr>
          <w:del w:id="8126" w:author="Transkribus" w:date="2019-12-11T14:30:00Z"/>
          <w:rFonts w:ascii="Courier New" w:hAnsi="Courier New" w:cs="Courier New"/>
        </w:rPr>
      </w:pPr>
      <w:dir w:val="rtl">
        <w:dir w:val="rtl">
          <w:del w:id="8127" w:author="Transkribus" w:date="2019-12-11T14:30:00Z">
            <w:r w:rsidRPr="009B6BCA">
              <w:rPr>
                <w:rFonts w:ascii="Courier New" w:hAnsi="Courier New" w:cs="Courier New"/>
                <w:rtl/>
              </w:rPr>
              <w:delText>ثم قال له ان ههنا اميرا كبيرا يقال له ميمون القصرى وهو مريض وانا اتردد اليه واداويه فتعال معى حتى تكون تعالجه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B265B9" w14:textId="77777777" w:rsidR="009B6BCA" w:rsidRPr="009B6BCA" w:rsidRDefault="009B6BCA" w:rsidP="009B6BCA">
      <w:pPr>
        <w:pStyle w:val="NurText"/>
        <w:bidi/>
        <w:rPr>
          <w:del w:id="8128" w:author="Transkribus" w:date="2019-12-11T14:30:00Z"/>
          <w:rFonts w:ascii="Courier New" w:hAnsi="Courier New" w:cs="Courier New"/>
        </w:rPr>
      </w:pPr>
      <w:dir w:val="rtl">
        <w:dir w:val="rtl">
          <w:del w:id="8129" w:author="Transkribus" w:date="2019-12-11T14:30:00Z">
            <w:r w:rsidRPr="009B6BCA">
              <w:rPr>
                <w:rFonts w:ascii="Courier New" w:hAnsi="Courier New" w:cs="Courier New"/>
                <w:rtl/>
              </w:rPr>
              <w:delText xml:space="preserve">فلما راح معه قال للامير هذا طبيب فاضل وانى اعتمد عليه </w:delText>
            </w:r>
          </w:del>
          <w:r w:rsidR="00EE6742" w:rsidRPr="00EE6742">
            <w:rPr>
              <w:rFonts w:ascii="Courier New" w:hAnsi="Courier New" w:cs="Courier New"/>
              <w:rtl/>
            </w:rPr>
            <w:t xml:space="preserve">فى صناعة الطب </w:t>
          </w:r>
          <w:del w:id="8130" w:author="Transkribus" w:date="2019-12-11T14:30:00Z">
            <w:r w:rsidRPr="009B6BCA">
              <w:rPr>
                <w:rFonts w:ascii="Courier New" w:hAnsi="Courier New" w:cs="Courier New"/>
                <w:rtl/>
              </w:rPr>
              <w:delText>واثق به فيكون يلزمك ويباشر احوالك فى كل وقت ويقيم عندك الى ان تبرا ان شاء الله تعالى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F53BA7" w14:textId="77777777" w:rsidR="009B6BCA" w:rsidRPr="009B6BCA" w:rsidRDefault="009B6BCA" w:rsidP="009B6BCA">
      <w:pPr>
        <w:pStyle w:val="NurText"/>
        <w:bidi/>
        <w:rPr>
          <w:del w:id="8131" w:author="Transkribus" w:date="2019-12-11T14:30:00Z"/>
          <w:rFonts w:ascii="Courier New" w:hAnsi="Courier New" w:cs="Courier New"/>
        </w:rPr>
      </w:pPr>
      <w:dir w:val="rtl">
        <w:dir w:val="rtl">
          <w:del w:id="8132" w:author="Transkribus" w:date="2019-12-11T14:30:00Z">
            <w:r w:rsidRPr="009B6BCA">
              <w:rPr>
                <w:rFonts w:ascii="Courier New" w:hAnsi="Courier New" w:cs="Courier New"/>
                <w:rtl/>
              </w:rPr>
              <w:delText>فامتثل قوله وصار الحكيم يعقوب ملازما له ليلا ونهارا الى ان تعافى فاعطاه خمسمائة دينار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FE6085" w14:textId="77777777" w:rsidR="009B6BCA" w:rsidRPr="009B6BCA" w:rsidRDefault="009B6BCA" w:rsidP="009B6BCA">
      <w:pPr>
        <w:pStyle w:val="NurText"/>
        <w:bidi/>
        <w:rPr>
          <w:del w:id="8133" w:author="Transkribus" w:date="2019-12-11T14:30:00Z"/>
          <w:rFonts w:ascii="Courier New" w:hAnsi="Courier New" w:cs="Courier New"/>
        </w:rPr>
      </w:pPr>
      <w:dir w:val="rtl">
        <w:dir w:val="rtl">
          <w:del w:id="8134" w:author="Transkribus" w:date="2019-12-11T14:30:00Z">
            <w:r w:rsidRPr="009B6BCA">
              <w:rPr>
                <w:rFonts w:ascii="Courier New" w:hAnsi="Courier New" w:cs="Courier New"/>
                <w:rtl/>
              </w:rPr>
              <w:delText>فلما قبضها حملها الى ابن المطران وقال له يا مولانا هذا ما اعطانى وقد احضرته الى مولانا فقال له خذه فانا ما قصدت الا نفعك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C9828B" w14:textId="77777777" w:rsidR="009B6BCA" w:rsidRPr="009B6BCA" w:rsidRDefault="009B6BCA" w:rsidP="009B6BCA">
      <w:pPr>
        <w:pStyle w:val="NurText"/>
        <w:bidi/>
        <w:rPr>
          <w:del w:id="8135" w:author="Transkribus" w:date="2019-12-11T14:30:00Z"/>
          <w:rFonts w:ascii="Courier New" w:hAnsi="Courier New" w:cs="Courier New"/>
        </w:rPr>
      </w:pPr>
      <w:dir w:val="rtl">
        <w:dir w:val="rtl">
          <w:del w:id="8136" w:author="Transkribus" w:date="2019-12-11T14:30:00Z">
            <w:r w:rsidRPr="009B6BCA">
              <w:rPr>
                <w:rFonts w:ascii="Courier New" w:hAnsi="Courier New" w:cs="Courier New"/>
                <w:rtl/>
              </w:rPr>
              <w:delText>فاخذه ودعا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A1D920" w14:textId="77777777" w:rsidR="009B6BCA" w:rsidRPr="009B6BCA" w:rsidRDefault="009B6BCA" w:rsidP="009B6BCA">
      <w:pPr>
        <w:pStyle w:val="NurText"/>
        <w:bidi/>
        <w:rPr>
          <w:del w:id="8137" w:author="Transkribus" w:date="2019-12-11T14:30:00Z"/>
          <w:rFonts w:ascii="Courier New" w:hAnsi="Courier New" w:cs="Courier New"/>
        </w:rPr>
      </w:pPr>
      <w:dir w:val="rtl">
        <w:dir w:val="rtl">
          <w:del w:id="8138" w:author="Transkribus" w:date="2019-12-11T14:30:00Z">
            <w:r w:rsidRPr="009B6BCA">
              <w:rPr>
                <w:rFonts w:ascii="Courier New" w:hAnsi="Courier New" w:cs="Courier New"/>
                <w:rtl/>
              </w:rPr>
              <w:delText>وحدثنى الحكيم عز الدين ابو اسحاق ابراهيم بن محمد بن السويدى قال كان ابن المطران جالسا على باب داره وقد اتاه شاب من اهل نعمة وعليه زى الجندية واعطاه ورقة فيها اثنا عشر بيتا من الشعر يمتدحه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138E2C" w14:textId="77777777" w:rsidR="009B6BCA" w:rsidRPr="009B6BCA" w:rsidRDefault="009B6BCA" w:rsidP="009B6BCA">
      <w:pPr>
        <w:pStyle w:val="NurText"/>
        <w:bidi/>
        <w:rPr>
          <w:del w:id="8139" w:author="Transkribus" w:date="2019-12-11T14:30:00Z"/>
          <w:rFonts w:ascii="Courier New" w:hAnsi="Courier New" w:cs="Courier New"/>
        </w:rPr>
      </w:pPr>
      <w:dir w:val="rtl">
        <w:dir w:val="rtl">
          <w:del w:id="8140" w:author="Transkribus" w:date="2019-12-11T14:30:00Z">
            <w:r w:rsidRPr="009B6BCA">
              <w:rPr>
                <w:rFonts w:ascii="Courier New" w:hAnsi="Courier New" w:cs="Courier New"/>
                <w:rtl/>
              </w:rPr>
              <w:delText>فلما قراها ابن المطران قال انت شاعر فقال لا ولكنى من اهل البيوت وقد نزل الدهر بى وقد اتيت المولى وجعلت قيادى بيدك لتدبرنى مما حسن فيه رايك العالي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41F6E3" w14:textId="77777777" w:rsidR="009B6BCA" w:rsidRPr="009B6BCA" w:rsidRDefault="009B6BCA" w:rsidP="009B6BCA">
      <w:pPr>
        <w:pStyle w:val="NurText"/>
        <w:bidi/>
        <w:rPr>
          <w:del w:id="8141" w:author="Transkribus" w:date="2019-12-11T14:30:00Z"/>
          <w:rFonts w:ascii="Courier New" w:hAnsi="Courier New" w:cs="Courier New"/>
        </w:rPr>
      </w:pPr>
      <w:dir w:val="rtl">
        <w:dir w:val="rtl">
          <w:del w:id="8142" w:author="Transkribus" w:date="2019-12-11T14:30:00Z">
            <w:r w:rsidRPr="009B6BCA">
              <w:rPr>
                <w:rFonts w:ascii="Courier New" w:hAnsi="Courier New" w:cs="Courier New"/>
                <w:rtl/>
              </w:rPr>
              <w:delText>فدخل الى داره واستدعى الشاب وقدم له طعاما فاكل وقال له ايش تقول قد مرض عز الدين فرخشاه صاحب صرخد وهذا المرض يعتاده فى كل حين فانى رايت ان اسيرك اليه تعالجه فهو يحصل لك من جهته شيء جيد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A9588D" w14:textId="77777777" w:rsidR="009B6BCA" w:rsidRPr="009B6BCA" w:rsidRDefault="009B6BCA" w:rsidP="009B6BCA">
      <w:pPr>
        <w:pStyle w:val="NurText"/>
        <w:bidi/>
        <w:rPr>
          <w:del w:id="8143" w:author="Transkribus" w:date="2019-12-11T14:30:00Z"/>
          <w:rFonts w:ascii="Courier New" w:hAnsi="Courier New" w:cs="Courier New"/>
        </w:rPr>
      </w:pPr>
      <w:dir w:val="rtl">
        <w:dir w:val="rtl">
          <w:del w:id="8144" w:author="Transkribus" w:date="2019-12-11T14:30:00Z">
            <w:r w:rsidRPr="009B6BCA">
              <w:rPr>
                <w:rFonts w:ascii="Courier New" w:hAnsi="Courier New" w:cs="Courier New"/>
                <w:rtl/>
              </w:rPr>
              <w:delText>قال له يا مولاى من اين لى معرفة بصناعة الطب او دربة فقال ما عليك انا اكتب معك دستورا تمشى عليه ولا تخرج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B6FD40" w14:textId="77777777" w:rsidR="009B6BCA" w:rsidRPr="009B6BCA" w:rsidRDefault="009B6BCA" w:rsidP="009B6BCA">
      <w:pPr>
        <w:pStyle w:val="NurText"/>
        <w:bidi/>
        <w:rPr>
          <w:del w:id="8145" w:author="Transkribus" w:date="2019-12-11T14:30:00Z"/>
          <w:rFonts w:ascii="Courier New" w:hAnsi="Courier New" w:cs="Courier New"/>
        </w:rPr>
      </w:pPr>
      <w:dir w:val="rtl">
        <w:dir w:val="rtl">
          <w:del w:id="8146" w:author="Transkribus" w:date="2019-12-11T14:30:00Z">
            <w:r w:rsidRPr="009B6BCA">
              <w:rPr>
                <w:rFonts w:ascii="Courier New" w:hAnsi="Courier New" w:cs="Courier New"/>
                <w:rtl/>
              </w:rPr>
              <w:delText>فقال الشاب السمع والطاعة فلما خرج الشاب لحقه الغلام ببقجة فيها عدة قطع قماش مخيط وفرس بسرج ولجام فقال له خذ هذا القماش البسه وهذا الفرس اركبه وتجهز الى صرخد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1E6CF9" w14:textId="77777777" w:rsidR="009B6BCA" w:rsidRPr="009B6BCA" w:rsidRDefault="009B6BCA" w:rsidP="009B6BCA">
      <w:pPr>
        <w:pStyle w:val="NurText"/>
        <w:bidi/>
        <w:rPr>
          <w:del w:id="8147" w:author="Transkribus" w:date="2019-12-11T14:30:00Z"/>
          <w:rFonts w:ascii="Courier New" w:hAnsi="Courier New" w:cs="Courier New"/>
        </w:rPr>
      </w:pPr>
      <w:dir w:val="rtl">
        <w:dir w:val="rtl">
          <w:del w:id="8148" w:author="Transkribus" w:date="2019-12-11T14:30:00Z">
            <w:r w:rsidRPr="009B6BCA">
              <w:rPr>
                <w:rFonts w:ascii="Courier New" w:hAnsi="Courier New" w:cs="Courier New"/>
                <w:rtl/>
              </w:rPr>
              <w:delText>فقال له يا سيدي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1475584" w14:textId="77777777" w:rsidR="009B6BCA" w:rsidRPr="009B6BCA" w:rsidRDefault="009B6BCA" w:rsidP="009B6BCA">
      <w:pPr>
        <w:pStyle w:val="NurText"/>
        <w:bidi/>
        <w:rPr>
          <w:del w:id="8149" w:author="Transkribus" w:date="2019-12-11T14:30:00Z"/>
          <w:rFonts w:ascii="Courier New" w:hAnsi="Courier New" w:cs="Courier New"/>
        </w:rPr>
      </w:pPr>
      <w:dir w:val="rtl">
        <w:dir w:val="rtl">
          <w:del w:id="8150" w:author="Transkribus" w:date="2019-12-11T14:30:00Z">
            <w:r w:rsidRPr="009B6BCA">
              <w:rPr>
                <w:rFonts w:ascii="Courier New" w:hAnsi="Courier New" w:cs="Courier New"/>
                <w:rtl/>
              </w:rPr>
              <w:delText>انه لم يكن لى مكان ابيت الفرس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A8603F" w14:textId="77777777" w:rsidR="009B6BCA" w:rsidRPr="009B6BCA" w:rsidRDefault="009B6BCA" w:rsidP="009B6BCA">
      <w:pPr>
        <w:pStyle w:val="NurText"/>
        <w:bidi/>
        <w:rPr>
          <w:del w:id="8151" w:author="Transkribus" w:date="2019-12-11T14:30:00Z"/>
          <w:rFonts w:ascii="Courier New" w:hAnsi="Courier New" w:cs="Courier New"/>
        </w:rPr>
      </w:pPr>
      <w:dir w:val="rtl">
        <w:dir w:val="rtl">
          <w:del w:id="8152" w:author="Transkribus" w:date="2019-12-11T14:30:00Z">
            <w:r w:rsidRPr="009B6BCA">
              <w:rPr>
                <w:rFonts w:ascii="Courier New" w:hAnsi="Courier New" w:cs="Courier New"/>
                <w:rtl/>
              </w:rPr>
              <w:delText>فقال اتركها عندنا وشد عليها بكرة النهار وسافر على خيرة الله تعالى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815309" w14:textId="77777777" w:rsidR="009B6BCA" w:rsidRPr="009B6BCA" w:rsidRDefault="009B6BCA" w:rsidP="009B6BCA">
      <w:pPr>
        <w:pStyle w:val="NurText"/>
        <w:bidi/>
        <w:rPr>
          <w:del w:id="8153" w:author="Transkribus" w:date="2019-12-11T14:30:00Z"/>
          <w:rFonts w:ascii="Courier New" w:hAnsi="Courier New" w:cs="Courier New"/>
        </w:rPr>
      </w:pPr>
      <w:dir w:val="rtl">
        <w:dir w:val="rtl">
          <w:del w:id="8154" w:author="Transkribus" w:date="2019-12-11T14:30:00Z">
            <w:r w:rsidRPr="009B6BCA">
              <w:rPr>
                <w:rFonts w:ascii="Courier New" w:hAnsi="Courier New" w:cs="Courier New"/>
                <w:rtl/>
              </w:rPr>
              <w:delText>فلما كان بكرة النهار حضر الشاب الى باب دار ابن المطران فاعطاه كتابا قد كتبه على يده الى عز الدين فرخشاه صاحب صرخد واعطاه تذكرة بما يعتمده فى مداواته واعطاه مائتى درهم وقال اتركها عند بيتك نفقة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5B6DBD" w14:textId="77777777" w:rsidR="009B6BCA" w:rsidRPr="009B6BCA" w:rsidRDefault="009B6BCA" w:rsidP="009B6BCA">
      <w:pPr>
        <w:pStyle w:val="NurText"/>
        <w:bidi/>
        <w:rPr>
          <w:del w:id="8155" w:author="Transkribus" w:date="2019-12-11T14:30:00Z"/>
          <w:rFonts w:ascii="Courier New" w:hAnsi="Courier New" w:cs="Courier New"/>
        </w:rPr>
      </w:pPr>
      <w:dir w:val="rtl">
        <w:dir w:val="rtl">
          <w:del w:id="8156" w:author="Transkribus" w:date="2019-12-11T14:30:00Z">
            <w:r w:rsidRPr="009B6BCA">
              <w:rPr>
                <w:rFonts w:ascii="Courier New" w:hAnsi="Courier New" w:cs="Courier New"/>
                <w:rtl/>
              </w:rPr>
              <w:delText>وسافر الشاب الى صرخد وداوى عز الدين فرخشاه بما امره به فبرا ودخل الحمام وخلع عليه خلعة مليحة من اجود ما يكون واعطاه بغلة بسرج وسرفسار ذهب والف دينار مصرية وقال تخدمنى فقال له ما اقدر يا مولانا حتى اشاور شيخى الحكيم موفق الدين ابن المطران فقال له عز الدين ومن هو الحكيم موفق الدين ما هو الا غلام اخى لا سبيل الى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8DD409" w14:textId="77777777" w:rsidR="009B6BCA" w:rsidRPr="009B6BCA" w:rsidRDefault="009B6BCA" w:rsidP="009B6BCA">
      <w:pPr>
        <w:pStyle w:val="NurText"/>
        <w:bidi/>
        <w:rPr>
          <w:del w:id="8157" w:author="Transkribus" w:date="2019-12-11T14:30:00Z"/>
          <w:rFonts w:ascii="Courier New" w:hAnsi="Courier New" w:cs="Courier New"/>
        </w:rPr>
      </w:pPr>
      <w:dir w:val="rtl">
        <w:dir w:val="rtl">
          <w:del w:id="8158" w:author="Transkribus" w:date="2019-12-11T14:30:00Z">
            <w:r w:rsidRPr="009B6BCA">
              <w:rPr>
                <w:rFonts w:ascii="Courier New" w:hAnsi="Courier New" w:cs="Courier New"/>
                <w:rtl/>
              </w:rPr>
              <w:delText>خروجك من صرخد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0C3829" w14:textId="77777777" w:rsidR="009B6BCA" w:rsidRPr="009B6BCA" w:rsidRDefault="009B6BCA" w:rsidP="009B6BCA">
      <w:pPr>
        <w:pStyle w:val="NurText"/>
        <w:bidi/>
        <w:rPr>
          <w:del w:id="8159" w:author="Transkribus" w:date="2019-12-11T14:30:00Z"/>
          <w:rFonts w:ascii="Courier New" w:hAnsi="Courier New" w:cs="Courier New"/>
        </w:rPr>
      </w:pPr>
      <w:dir w:val="rtl">
        <w:dir w:val="rtl">
          <w:del w:id="8160" w:author="Transkribus" w:date="2019-12-11T14:30:00Z">
            <w:r w:rsidRPr="009B6BCA">
              <w:rPr>
                <w:rFonts w:ascii="Courier New" w:hAnsi="Courier New" w:cs="Courier New"/>
                <w:rtl/>
              </w:rPr>
              <w:delText>والحوا عليه فى القول وشددوا فقال اذا كان ولا بد فانا امضى الى منزلى واجيء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D33D08" w14:textId="77777777" w:rsidR="009B6BCA" w:rsidRPr="009B6BCA" w:rsidRDefault="009B6BCA" w:rsidP="009B6BCA">
      <w:pPr>
        <w:pStyle w:val="NurText"/>
        <w:bidi/>
        <w:rPr>
          <w:del w:id="8161" w:author="Transkribus" w:date="2019-12-11T14:30:00Z"/>
          <w:rFonts w:ascii="Courier New" w:hAnsi="Courier New" w:cs="Courier New"/>
        </w:rPr>
      </w:pPr>
      <w:dir w:val="rtl">
        <w:dir w:val="rtl">
          <w:del w:id="8162" w:author="Transkribus" w:date="2019-12-11T14:30:00Z">
            <w:r w:rsidRPr="009B6BCA">
              <w:rPr>
                <w:rFonts w:ascii="Courier New" w:hAnsi="Courier New" w:cs="Courier New"/>
                <w:rtl/>
              </w:rPr>
              <w:delText>فمضى الى منزله واحضر الخلعة والذهب وما معها وقال هذا الذى اعطيتمونى خذوه وانا فوالله ما اعرف صناعة الطب ولا ادرى ما هى وانما انا جرى لى مع الحكيم ابن المطران كذا وكذا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D94853" w14:textId="77777777" w:rsidR="009B6BCA" w:rsidRPr="009B6BCA" w:rsidRDefault="009B6BCA" w:rsidP="009B6BCA">
      <w:pPr>
        <w:pStyle w:val="NurText"/>
        <w:bidi/>
        <w:rPr>
          <w:del w:id="8163" w:author="Transkribus" w:date="2019-12-11T14:30:00Z"/>
          <w:rFonts w:ascii="Courier New" w:hAnsi="Courier New" w:cs="Courier New"/>
        </w:rPr>
      </w:pPr>
      <w:dir w:val="rtl">
        <w:dir w:val="rtl">
          <w:del w:id="8164" w:author="Transkribus" w:date="2019-12-11T14:30:00Z">
            <w:r w:rsidRPr="009B6BCA">
              <w:rPr>
                <w:rFonts w:ascii="Courier New" w:hAnsi="Courier New" w:cs="Courier New"/>
                <w:rtl/>
              </w:rPr>
              <w:delText>وقص عليه الواقعة كما وقعت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FB891FC" w14:textId="77777777" w:rsidR="009B6BCA" w:rsidRPr="009B6BCA" w:rsidRDefault="009B6BCA" w:rsidP="009B6BCA">
      <w:pPr>
        <w:pStyle w:val="NurText"/>
        <w:bidi/>
        <w:rPr>
          <w:del w:id="8165" w:author="Transkribus" w:date="2019-12-11T14:30:00Z"/>
          <w:rFonts w:ascii="Courier New" w:hAnsi="Courier New" w:cs="Courier New"/>
        </w:rPr>
      </w:pPr>
      <w:dir w:val="rtl">
        <w:dir w:val="rtl">
          <w:del w:id="8166" w:author="Transkribus" w:date="2019-12-11T14:30:00Z">
            <w:r w:rsidRPr="009B6BCA">
              <w:rPr>
                <w:rFonts w:ascii="Courier New" w:hAnsi="Courier New" w:cs="Courier New"/>
                <w:rtl/>
              </w:rPr>
              <w:delText>فقال له عز الدين ما عليك ان لا تكون طبيبا انت ما تعرف تلعب بالنرد والشطرنج فقال بلى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C557B8" w14:textId="77777777" w:rsidR="009B6BCA" w:rsidRPr="009B6BCA" w:rsidRDefault="009B6BCA" w:rsidP="009B6BCA">
      <w:pPr>
        <w:pStyle w:val="NurText"/>
        <w:bidi/>
        <w:rPr>
          <w:del w:id="8167" w:author="Transkribus" w:date="2019-12-11T14:30:00Z"/>
          <w:rFonts w:ascii="Courier New" w:hAnsi="Courier New" w:cs="Courier New"/>
        </w:rPr>
      </w:pPr>
      <w:dir w:val="rtl">
        <w:dir w:val="rtl">
          <w:del w:id="8168" w:author="Transkribus" w:date="2019-12-11T14:30:00Z">
            <w:r w:rsidRPr="009B6BCA">
              <w:rPr>
                <w:rFonts w:ascii="Courier New" w:hAnsi="Courier New" w:cs="Courier New"/>
                <w:rtl/>
              </w:rPr>
              <w:delText>وكان الشاب لديه ادب وفضيلة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C3329F" w14:textId="77777777" w:rsidR="009B6BCA" w:rsidRPr="009B6BCA" w:rsidRDefault="009B6BCA" w:rsidP="009B6BCA">
      <w:pPr>
        <w:pStyle w:val="NurText"/>
        <w:bidi/>
        <w:rPr>
          <w:del w:id="8169" w:author="Transkribus" w:date="2019-12-11T14:30:00Z"/>
          <w:rFonts w:ascii="Courier New" w:hAnsi="Courier New" w:cs="Courier New"/>
        </w:rPr>
      </w:pPr>
      <w:dir w:val="rtl">
        <w:dir w:val="rtl">
          <w:del w:id="8170" w:author="Transkribus" w:date="2019-12-11T14:30:00Z">
            <w:r w:rsidRPr="009B6BCA">
              <w:rPr>
                <w:rFonts w:ascii="Courier New" w:hAnsi="Courier New" w:cs="Courier New"/>
                <w:rtl/>
              </w:rPr>
              <w:delText>فقال له عز الدين قد تركتك حاجبى وجعلت لك اقطاعا فى السنة يعمل اثنين وعشرين الف درهم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A79AC24" w14:textId="77777777" w:rsidR="009B6BCA" w:rsidRPr="009B6BCA" w:rsidRDefault="009B6BCA" w:rsidP="009B6BCA">
      <w:pPr>
        <w:pStyle w:val="NurText"/>
        <w:bidi/>
        <w:rPr>
          <w:del w:id="8171" w:author="Transkribus" w:date="2019-12-11T14:30:00Z"/>
          <w:rFonts w:ascii="Courier New" w:hAnsi="Courier New" w:cs="Courier New"/>
        </w:rPr>
      </w:pPr>
      <w:dir w:val="rtl">
        <w:dir w:val="rtl">
          <w:del w:id="8172" w:author="Transkribus" w:date="2019-12-11T14:30:00Z">
            <w:r w:rsidRPr="009B6BCA">
              <w:rPr>
                <w:rFonts w:ascii="Courier New" w:hAnsi="Courier New" w:cs="Courier New"/>
                <w:rtl/>
              </w:rPr>
              <w:delText>فقال السمع والطاعة يا مولاى بل اسال دستورا الى دمشق ان اروح الى الحكيم موفق الدين واقبل يده واشكره على ما فعل معى من الخير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8CDCBA1" w14:textId="77777777" w:rsidR="009B6BCA" w:rsidRPr="009B6BCA" w:rsidRDefault="009B6BCA" w:rsidP="009B6BCA">
      <w:pPr>
        <w:pStyle w:val="NurText"/>
        <w:bidi/>
        <w:rPr>
          <w:del w:id="8173" w:author="Transkribus" w:date="2019-12-11T14:30:00Z"/>
          <w:rFonts w:ascii="Courier New" w:hAnsi="Courier New" w:cs="Courier New"/>
        </w:rPr>
      </w:pPr>
      <w:dir w:val="rtl">
        <w:dir w:val="rtl">
          <w:del w:id="8174" w:author="Transkribus" w:date="2019-12-11T14:30:00Z">
            <w:r w:rsidRPr="009B6BCA">
              <w:rPr>
                <w:rFonts w:ascii="Courier New" w:hAnsi="Courier New" w:cs="Courier New"/>
                <w:rtl/>
              </w:rPr>
              <w:delText>فاعطى دستورا واتى الى الحكيم موفق الدين وقبل يده وشكره شكرا كثيرا واحضر الذى حصل بين يديه وقال له قد حصل لى هذا فخذه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A099E34" w14:textId="77777777" w:rsidR="009B6BCA" w:rsidRPr="009B6BCA" w:rsidRDefault="009B6BCA" w:rsidP="009B6BCA">
      <w:pPr>
        <w:pStyle w:val="NurText"/>
        <w:bidi/>
        <w:rPr>
          <w:del w:id="8175" w:author="Transkribus" w:date="2019-12-11T14:30:00Z"/>
          <w:rFonts w:ascii="Courier New" w:hAnsi="Courier New" w:cs="Courier New"/>
        </w:rPr>
      </w:pPr>
      <w:dir w:val="rtl">
        <w:dir w:val="rtl">
          <w:del w:id="8176" w:author="Transkribus" w:date="2019-12-11T14:30:00Z">
            <w:r w:rsidRPr="009B6BCA">
              <w:rPr>
                <w:rFonts w:ascii="Courier New" w:hAnsi="Courier New" w:cs="Courier New"/>
                <w:rtl/>
              </w:rPr>
              <w:delText>فرده عليه وقال له انا ما قصدت الا نفعك خذه بارك الله لك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070C01" w14:textId="77777777" w:rsidR="009B6BCA" w:rsidRPr="009B6BCA" w:rsidRDefault="009B6BCA" w:rsidP="009B6BCA">
      <w:pPr>
        <w:pStyle w:val="NurText"/>
        <w:bidi/>
        <w:rPr>
          <w:del w:id="8177" w:author="Transkribus" w:date="2019-12-11T14:30:00Z"/>
          <w:rFonts w:ascii="Courier New" w:hAnsi="Courier New" w:cs="Courier New"/>
        </w:rPr>
      </w:pPr>
      <w:dir w:val="rtl">
        <w:dir w:val="rtl">
          <w:del w:id="8178" w:author="Transkribus" w:date="2019-12-11T14:30:00Z">
            <w:r w:rsidRPr="009B6BCA">
              <w:rPr>
                <w:rFonts w:ascii="Courier New" w:hAnsi="Courier New" w:cs="Courier New"/>
                <w:rtl/>
              </w:rPr>
              <w:delText>وعرفه الشاب بما جرى له مع عز الدين وصورة الخدمة واستمر الشاب فى خدمة عز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645769" w14:textId="77777777" w:rsidR="009B6BCA" w:rsidRPr="009B6BCA" w:rsidRDefault="009B6BCA" w:rsidP="009B6BCA">
      <w:pPr>
        <w:pStyle w:val="NurText"/>
        <w:bidi/>
        <w:rPr>
          <w:del w:id="8179" w:author="Transkribus" w:date="2019-12-11T14:30:00Z"/>
          <w:rFonts w:ascii="Courier New" w:hAnsi="Courier New" w:cs="Courier New"/>
        </w:rPr>
      </w:pPr>
      <w:dir w:val="rtl">
        <w:dir w:val="rtl">
          <w:del w:id="8180" w:author="Transkribus" w:date="2019-12-11T14:30:00Z">
            <w:r w:rsidRPr="009B6BCA">
              <w:rPr>
                <w:rFonts w:ascii="Courier New" w:hAnsi="Courier New" w:cs="Courier New"/>
                <w:rtl/>
              </w:rPr>
              <w:delText>وكان ذلك الاحسان من مروءة موفق الدين ابن المطران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E4DCB3" w14:textId="77777777" w:rsidR="009B6BCA" w:rsidRPr="009B6BCA" w:rsidRDefault="009B6BCA" w:rsidP="009B6BCA">
      <w:pPr>
        <w:pStyle w:val="NurText"/>
        <w:bidi/>
        <w:rPr>
          <w:del w:id="8181" w:author="Transkribus" w:date="2019-12-11T14:30:00Z"/>
          <w:rFonts w:ascii="Courier New" w:hAnsi="Courier New" w:cs="Courier New"/>
        </w:rPr>
      </w:pPr>
      <w:dir w:val="rtl">
        <w:dir w:val="rtl">
          <w:del w:id="8182" w:author="Transkribus" w:date="2019-12-11T14:30:00Z">
            <w:r w:rsidRPr="009B6BCA">
              <w:rPr>
                <w:rFonts w:ascii="Courier New" w:hAnsi="Courier New" w:cs="Courier New"/>
                <w:rtl/>
              </w:rPr>
              <w:delText xml:space="preserve">اقول وكانت لموفق الدين بن المطران همة عالية فى تحصيل الكتب حتى انه مات </w:delText>
            </w:r>
          </w:del>
          <w:r w:rsidR="00EE6742" w:rsidRPr="00EE6742">
            <w:rPr>
              <w:rFonts w:ascii="Courier New" w:hAnsi="Courier New" w:cs="Courier New"/>
              <w:rtl/>
            </w:rPr>
            <w:t xml:space="preserve">وفى </w:t>
          </w:r>
          <w:del w:id="8183" w:author="Transkribus" w:date="2019-12-11T14:30:00Z">
            <w:r w:rsidRPr="009B6BCA">
              <w:rPr>
                <w:rFonts w:ascii="Courier New" w:hAnsi="Courier New" w:cs="Courier New"/>
                <w:rtl/>
              </w:rPr>
              <w:delText>خزانته من الكتب الطبية وغيرها ما يناهز عشرة الاف مجلدا خارجا عما استنسخه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F39BA3" w14:textId="77777777" w:rsidR="009B6BCA" w:rsidRPr="009B6BCA" w:rsidRDefault="009B6BCA" w:rsidP="009B6BCA">
      <w:pPr>
        <w:pStyle w:val="NurText"/>
        <w:bidi/>
        <w:rPr>
          <w:del w:id="8184" w:author="Transkribus" w:date="2019-12-11T14:30:00Z"/>
          <w:rFonts w:ascii="Courier New" w:hAnsi="Courier New" w:cs="Courier New"/>
        </w:rPr>
      </w:pPr>
      <w:dir w:val="rtl">
        <w:dir w:val="rtl">
          <w:del w:id="8185" w:author="Transkribus" w:date="2019-12-11T14:30:00Z">
            <w:r w:rsidRPr="009B6BCA">
              <w:rPr>
                <w:rFonts w:ascii="Courier New" w:hAnsi="Courier New" w:cs="Courier New"/>
                <w:rtl/>
              </w:rPr>
              <w:delText>وكانت له عناية بالغة فى استنساخ الكتب وتحريرها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A6A98A" w14:textId="77777777" w:rsidR="009B6BCA" w:rsidRPr="009B6BCA" w:rsidRDefault="009B6BCA" w:rsidP="009B6BCA">
      <w:pPr>
        <w:pStyle w:val="NurText"/>
        <w:bidi/>
        <w:rPr>
          <w:del w:id="8186" w:author="Transkribus" w:date="2019-12-11T14:30:00Z"/>
          <w:rFonts w:ascii="Courier New" w:hAnsi="Courier New" w:cs="Courier New"/>
        </w:rPr>
      </w:pPr>
      <w:dir w:val="rtl">
        <w:dir w:val="rtl">
          <w:del w:id="8187" w:author="Transkribus" w:date="2019-12-11T14:30:00Z">
            <w:r w:rsidRPr="009B6BCA">
              <w:rPr>
                <w:rFonts w:ascii="Courier New" w:hAnsi="Courier New" w:cs="Courier New"/>
                <w:rtl/>
              </w:rPr>
              <w:delText>وكان فى خدمته ثلاثة نساخ يكتبون له ابدا ولهم منه الجامكية والجراية وكان من جملتهم جمال الدين المعروف بابن الجمالة وكان خطه منسوبا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C2C722" w14:textId="77777777" w:rsidR="009B6BCA" w:rsidRPr="009B6BCA" w:rsidRDefault="009B6BCA" w:rsidP="009B6BCA">
      <w:pPr>
        <w:pStyle w:val="NurText"/>
        <w:bidi/>
        <w:rPr>
          <w:del w:id="8188" w:author="Transkribus" w:date="2019-12-11T14:30:00Z"/>
          <w:rFonts w:ascii="Courier New" w:hAnsi="Courier New" w:cs="Courier New"/>
        </w:rPr>
      </w:pPr>
      <w:dir w:val="rtl">
        <w:dir w:val="rtl">
          <w:del w:id="8189" w:author="Transkribus" w:date="2019-12-11T14:30:00Z">
            <w:r w:rsidRPr="009B6BCA">
              <w:rPr>
                <w:rFonts w:ascii="Courier New" w:hAnsi="Courier New" w:cs="Courier New"/>
                <w:rtl/>
              </w:rPr>
              <w:delText>وكتب ابن المطران ايضا بخطه كتبا كثيرة وقد رايت عدة منها وهى فى نهاية حسن الخط والصحة والاعراب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5E3F70" w14:textId="77777777" w:rsidR="009B6BCA" w:rsidRPr="009B6BCA" w:rsidRDefault="009B6BCA" w:rsidP="009B6BCA">
      <w:pPr>
        <w:pStyle w:val="NurText"/>
        <w:bidi/>
        <w:rPr>
          <w:del w:id="8190" w:author="Transkribus" w:date="2019-12-11T14:30:00Z"/>
          <w:rFonts w:ascii="Courier New" w:hAnsi="Courier New" w:cs="Courier New"/>
        </w:rPr>
      </w:pPr>
      <w:dir w:val="rtl">
        <w:dir w:val="rtl">
          <w:del w:id="8191" w:author="Transkribus" w:date="2019-12-11T14:30:00Z">
            <w:r w:rsidRPr="009B6BCA">
              <w:rPr>
                <w:rFonts w:ascii="Courier New" w:hAnsi="Courier New" w:cs="Courier New"/>
                <w:rtl/>
              </w:rPr>
              <w:delText>وكان كثير المطالعة للكتب لا يفتر من ذلك فى اكثر اوقاته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B48E97" w14:textId="77777777" w:rsidR="009B6BCA" w:rsidRPr="009B6BCA" w:rsidRDefault="009B6BCA" w:rsidP="009B6BCA">
      <w:pPr>
        <w:pStyle w:val="NurText"/>
        <w:bidi/>
        <w:rPr>
          <w:del w:id="8192" w:author="Transkribus" w:date="2019-12-11T14:30:00Z"/>
          <w:rFonts w:ascii="Courier New" w:hAnsi="Courier New" w:cs="Courier New"/>
        </w:rPr>
      </w:pPr>
      <w:dir w:val="rtl">
        <w:dir w:val="rtl">
          <w:del w:id="8193" w:author="Transkribus" w:date="2019-12-11T14:30:00Z">
            <w:r w:rsidRPr="009B6BCA">
              <w:rPr>
                <w:rFonts w:ascii="Courier New" w:hAnsi="Courier New" w:cs="Courier New"/>
                <w:rtl/>
              </w:rPr>
              <w:delText>واكثر الكتب التى كانت عنده توجد وقد صححها واتقن تحريرها وعليها خطه بذلك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CF2E11" w14:textId="77777777" w:rsidR="009B6BCA" w:rsidRPr="009B6BCA" w:rsidRDefault="009B6BCA" w:rsidP="009B6BCA">
      <w:pPr>
        <w:pStyle w:val="NurText"/>
        <w:bidi/>
        <w:rPr>
          <w:del w:id="8194" w:author="Transkribus" w:date="2019-12-11T14:30:00Z"/>
          <w:rFonts w:ascii="Courier New" w:hAnsi="Courier New" w:cs="Courier New"/>
        </w:rPr>
      </w:pPr>
      <w:dir w:val="rtl">
        <w:dir w:val="rtl">
          <w:del w:id="8195" w:author="Transkribus" w:date="2019-12-11T14:30:00Z">
            <w:r w:rsidRPr="009B6BCA">
              <w:rPr>
                <w:rFonts w:ascii="Courier New" w:hAnsi="Courier New" w:cs="Courier New"/>
                <w:rtl/>
              </w:rPr>
              <w:delText>وبلغ من كثرة اعتنائه بالكتب وغوايته فيها انه جامع لكثير من الكتب الصغار والمقالات المتفرقة فى الطب وهى فى الاكثر يوجد جماعة منها فى مجلد واحد استنسخ كلا منها بذاته فى جزء صغير قطع نصف ثمن البغدادى بمسطرة واضحة وكتب بخطه ايضا عدة منها واجتمع عنده من تلك الاجزاء الصغار مجلدات كثيرة جدا فكان ابدا لا يفارق فى كمه مجلدا يطالعه على باب دار السلطان او اين توجه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271BA4" w14:textId="77777777" w:rsidR="009B6BCA" w:rsidRPr="009B6BCA" w:rsidRDefault="009B6BCA" w:rsidP="009B6BCA">
      <w:pPr>
        <w:pStyle w:val="NurText"/>
        <w:bidi/>
        <w:rPr>
          <w:del w:id="8196" w:author="Transkribus" w:date="2019-12-11T14:30:00Z"/>
          <w:rFonts w:ascii="Courier New" w:hAnsi="Courier New" w:cs="Courier New"/>
        </w:rPr>
      </w:pPr>
      <w:dir w:val="rtl">
        <w:dir w:val="rtl">
          <w:del w:id="8197" w:author="Transkribus" w:date="2019-12-11T14:30:00Z">
            <w:r w:rsidRPr="009B6BCA">
              <w:rPr>
                <w:rFonts w:ascii="Courier New" w:hAnsi="Courier New" w:cs="Courier New"/>
                <w:rtl/>
              </w:rPr>
              <w:delText>وبعد وفاته بيعت جميع كتبه وذلك انه ما خلف ولدا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5C37C6" w14:textId="77777777" w:rsidR="009B6BCA" w:rsidRPr="009B6BCA" w:rsidRDefault="009B6BCA" w:rsidP="009B6BCA">
      <w:pPr>
        <w:pStyle w:val="NurText"/>
        <w:bidi/>
        <w:rPr>
          <w:del w:id="8198" w:author="Transkribus" w:date="2019-12-11T14:30:00Z"/>
          <w:rFonts w:ascii="Courier New" w:hAnsi="Courier New" w:cs="Courier New"/>
        </w:rPr>
      </w:pPr>
      <w:dir w:val="rtl">
        <w:dir w:val="rtl">
          <w:del w:id="8199" w:author="Transkribus" w:date="2019-12-11T14:30:00Z">
            <w:r w:rsidRPr="009B6BCA">
              <w:rPr>
                <w:rFonts w:ascii="Courier New" w:hAnsi="Courier New" w:cs="Courier New"/>
                <w:rtl/>
              </w:rPr>
              <w:delText>وحدثنى الحكيم عمران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D46E90" w14:textId="77777777" w:rsidR="009B6BCA" w:rsidRPr="009B6BCA" w:rsidRDefault="009B6BCA" w:rsidP="009B6BCA">
      <w:pPr>
        <w:pStyle w:val="NurText"/>
        <w:bidi/>
        <w:rPr>
          <w:del w:id="8200" w:author="Transkribus" w:date="2019-12-11T14:30:00Z"/>
          <w:rFonts w:ascii="Courier New" w:hAnsi="Courier New" w:cs="Courier New"/>
        </w:rPr>
      </w:pPr>
      <w:dir w:val="rtl">
        <w:dir w:val="rtl">
          <w:del w:id="8201"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A256AA" w14:textId="77777777" w:rsidR="009B6BCA" w:rsidRPr="009B6BCA" w:rsidRDefault="009B6BCA" w:rsidP="009B6BCA">
      <w:pPr>
        <w:pStyle w:val="NurText"/>
        <w:bidi/>
        <w:rPr>
          <w:del w:id="8202" w:author="Transkribus" w:date="2019-12-11T14:30:00Z"/>
          <w:rFonts w:ascii="Courier New" w:hAnsi="Courier New" w:cs="Courier New"/>
        </w:rPr>
      </w:pPr>
      <w:dir w:val="rtl">
        <w:dir w:val="rtl">
          <w:del w:id="8203" w:author="Transkribus" w:date="2019-12-11T14:30:00Z">
            <w:r w:rsidRPr="009B6BCA">
              <w:rPr>
                <w:rFonts w:ascii="Courier New" w:hAnsi="Courier New" w:cs="Courier New"/>
                <w:rtl/>
              </w:rPr>
              <w:delText>انه لما حضر بيع كتب ابن المطران وجدهم وقد اخرجوا من هذه الاجزاء الصغار الوفا كثيرة اكثرها بخط ابن الجمالة وان القاضى الفاضل بعث يستعرضها فبعثوا اليه بملء خزانة صغيرة منها وجدت كذلك فنظر فيها ثم ردها فبلغت فى المناداة ثلاثة الاف درهم واشترى الحكيم عمران اكثرها وقال لى انه حصل الاتفاق مع الورثة فى بيعها انهم اطلقوا مع كل جزء منها بدرهم فاشترى الاطباء منهم هذه الاجزاء الصغار على الثمن بالعدد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0E3951E" w14:textId="77777777" w:rsidR="009B6BCA" w:rsidRPr="009B6BCA" w:rsidRDefault="009B6BCA" w:rsidP="009B6BCA">
      <w:pPr>
        <w:pStyle w:val="NurText"/>
        <w:bidi/>
        <w:rPr>
          <w:del w:id="8204" w:author="Transkribus" w:date="2019-12-11T14:30:00Z"/>
          <w:rFonts w:ascii="Courier New" w:hAnsi="Courier New" w:cs="Courier New"/>
        </w:rPr>
      </w:pPr>
      <w:dir w:val="rtl">
        <w:dir w:val="rtl">
          <w:del w:id="8205" w:author="Transkribus" w:date="2019-12-11T14:30:00Z">
            <w:r w:rsidRPr="009B6BCA">
              <w:rPr>
                <w:rFonts w:ascii="Courier New" w:hAnsi="Courier New" w:cs="Courier New"/>
                <w:rtl/>
              </w:rPr>
              <w:delText>اقول وكان ابن المطران كثير المروءة كريم النفس ويهب لتلامذته الكتب ويحسن اليهم واذا جلس احد منهم لمعالجة المرضى يخلع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DC862D" w14:textId="77777777" w:rsidR="009B6BCA" w:rsidRPr="009B6BCA" w:rsidRDefault="009B6BCA" w:rsidP="009B6BCA">
      <w:pPr>
        <w:pStyle w:val="NurText"/>
        <w:bidi/>
        <w:rPr>
          <w:del w:id="8206" w:author="Transkribus" w:date="2019-12-11T14:30:00Z"/>
          <w:rFonts w:ascii="Courier New" w:hAnsi="Courier New" w:cs="Courier New"/>
        </w:rPr>
      </w:pPr>
      <w:dir w:val="rtl">
        <w:dir w:val="rtl">
          <w:del w:id="8207" w:author="Transkribus" w:date="2019-12-11T14:30:00Z">
            <w:r w:rsidRPr="009B6BCA">
              <w:rPr>
                <w:rFonts w:ascii="Courier New" w:hAnsi="Courier New" w:cs="Courier New"/>
                <w:rtl/>
              </w:rPr>
              <w:delText>ولم يزل معتنيا بامره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DD050A" w14:textId="7C7C551D" w:rsidR="00EE6742" w:rsidRPr="00EE6742" w:rsidRDefault="009B6BCA" w:rsidP="00EE6742">
      <w:pPr>
        <w:pStyle w:val="NurText"/>
        <w:bidi/>
        <w:rPr>
          <w:rFonts w:ascii="Courier New" w:hAnsi="Courier New" w:cs="Courier New"/>
        </w:rPr>
      </w:pPr>
      <w:dir w:val="rtl">
        <w:dir w:val="rtl">
          <w:del w:id="8208" w:author="Transkribus" w:date="2019-12-11T14:30:00Z">
            <w:r w:rsidRPr="009B6BCA">
              <w:rPr>
                <w:rFonts w:ascii="Courier New" w:hAnsi="Courier New" w:cs="Courier New"/>
                <w:rtl/>
              </w:rPr>
              <w:delText>وكان اجل تلامذته شيخنا</w:delText>
            </w:r>
          </w:del>
          <w:ins w:id="8209" w:author="Transkribus" w:date="2019-12-11T14:30:00Z">
            <w:r w:rsidR="00EE6742" w:rsidRPr="00EE6742">
              <w:rPr>
                <w:rFonts w:ascii="Courier New" w:hAnsi="Courier New" w:cs="Courier New"/>
                <w:rtl/>
              </w:rPr>
              <w:t>غير هامن العلوم واشتغل بالطب على</w:t>
            </w:r>
          </w:ins>
          <w:r w:rsidR="00EE6742" w:rsidRPr="00EE6742">
            <w:rPr>
              <w:rFonts w:ascii="Courier New" w:hAnsi="Courier New" w:cs="Courier New"/>
              <w:rtl/>
            </w:rPr>
            <w:t xml:space="preserve"> مهذب</w:t>
          </w:r>
          <w:del w:id="82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211" w:author="Transkribus" w:date="2019-12-11T14:30:00Z">
            <w:r w:rsidR="00EE6742" w:rsidRPr="00EE6742">
              <w:rPr>
                <w:rFonts w:ascii="Courier New" w:hAnsi="Courier New" w:cs="Courier New"/>
                <w:rtl/>
              </w:rPr>
              <w:t xml:space="preserve"> الدين بن النقاس وكان</w:t>
            </w:r>
          </w:ins>
        </w:dir>
      </w:dir>
    </w:p>
    <w:p w14:paraId="3317271A" w14:textId="48DA45F3" w:rsidR="00EE6742" w:rsidRPr="00EE6742" w:rsidRDefault="009B6BCA" w:rsidP="00EE6742">
      <w:pPr>
        <w:pStyle w:val="NurText"/>
        <w:bidi/>
        <w:rPr>
          <w:ins w:id="8212" w:author="Transkribus" w:date="2019-12-11T14:30:00Z"/>
          <w:rFonts w:ascii="Courier New" w:hAnsi="Courier New" w:cs="Courier New"/>
        </w:rPr>
      </w:pPr>
      <w:dir w:val="rtl">
        <w:dir w:val="rtl">
          <w:ins w:id="8213" w:author="Transkribus" w:date="2019-12-11T14:30:00Z">
            <w:r w:rsidR="00EE6742" w:rsidRPr="00EE6742">
              <w:rPr>
                <w:rFonts w:ascii="Courier New" w:hAnsi="Courier New" w:cs="Courier New"/>
                <w:rtl/>
              </w:rPr>
              <w:t>ابن المطران جميل الصورة ٤تير التخمس مجياليس الفاخر التمن وخسد م بصناهة</w:t>
            </w:r>
          </w:ins>
        </w:dir>
      </w:dir>
    </w:p>
    <w:p w14:paraId="1A43DB73" w14:textId="78BA6466" w:rsidR="00EE6742" w:rsidRPr="00EE6742" w:rsidRDefault="00EE6742" w:rsidP="00EE6742">
      <w:pPr>
        <w:pStyle w:val="NurText"/>
        <w:bidi/>
        <w:rPr>
          <w:ins w:id="8214" w:author="Transkribus" w:date="2019-12-11T14:30:00Z"/>
          <w:rFonts w:ascii="Courier New" w:hAnsi="Courier New" w:cs="Courier New"/>
        </w:rPr>
      </w:pPr>
      <w:ins w:id="8215" w:author="Transkribus" w:date="2019-12-11T14:30:00Z">
        <w:r w:rsidRPr="00EE6742">
          <w:rPr>
            <w:rFonts w:ascii="Courier New" w:hAnsi="Courier New" w:cs="Courier New"/>
            <w:rtl/>
          </w:rPr>
          <w:t xml:space="preserve">الطب الملك الناصر سلاجم </w:t>
        </w:r>
      </w:ins>
      <w:r w:rsidRPr="00EE6742">
        <w:rPr>
          <w:rFonts w:ascii="Courier New" w:hAnsi="Courier New" w:cs="Courier New"/>
          <w:rtl/>
        </w:rPr>
        <w:t xml:space="preserve">الدين </w:t>
      </w:r>
      <w:ins w:id="8216" w:author="Transkribus" w:date="2019-12-11T14:30:00Z">
        <w:r w:rsidRPr="00EE6742">
          <w:rPr>
            <w:rFonts w:ascii="Courier New" w:hAnsi="Courier New" w:cs="Courier New"/>
            <w:rtl/>
          </w:rPr>
          <w:t xml:space="preserve">يوسف </w:t>
        </w:r>
      </w:ins>
      <w:r w:rsidRPr="00EE6742">
        <w:rPr>
          <w:rFonts w:ascii="Courier New" w:hAnsi="Courier New" w:cs="Courier New"/>
          <w:rtl/>
        </w:rPr>
        <w:t xml:space="preserve">بن </w:t>
      </w:r>
      <w:del w:id="8217" w:author="Transkribus" w:date="2019-12-11T14:30:00Z">
        <w:r w:rsidR="009B6BCA" w:rsidRPr="009B6BCA">
          <w:rPr>
            <w:rFonts w:ascii="Courier New" w:hAnsi="Courier New" w:cs="Courier New"/>
            <w:rtl/>
          </w:rPr>
          <w:delText>عبد الرحيم بن على رحمه</w:delText>
        </w:r>
      </w:del>
      <w:ins w:id="8218" w:author="Transkribus" w:date="2019-12-11T14:30:00Z">
        <w:r w:rsidRPr="00EE6742">
          <w:rPr>
            <w:rFonts w:ascii="Courier New" w:hAnsi="Courier New" w:cs="Courier New"/>
            <w:rtl/>
          </w:rPr>
          <w:t>أيوب وحطى فى أياهة وكان رقيع المنزلة عندة</w:t>
        </w:r>
      </w:ins>
    </w:p>
    <w:p w14:paraId="38469DCC" w14:textId="77777777" w:rsidR="00EE6742" w:rsidRPr="00EE6742" w:rsidRDefault="00EE6742" w:rsidP="00EE6742">
      <w:pPr>
        <w:pStyle w:val="NurText"/>
        <w:bidi/>
        <w:rPr>
          <w:ins w:id="8219" w:author="Transkribus" w:date="2019-12-11T14:30:00Z"/>
          <w:rFonts w:ascii="Courier New" w:hAnsi="Courier New" w:cs="Courier New"/>
        </w:rPr>
      </w:pPr>
      <w:ins w:id="8220" w:author="Transkribus" w:date="2019-12-11T14:30:00Z">
        <w:r w:rsidRPr="00EE6742">
          <w:rPr>
            <w:rFonts w:ascii="Courier New" w:hAnsi="Courier New" w:cs="Courier New"/>
            <w:rtl/>
          </w:rPr>
          <w:t>اطم الحاء وكان يشحب عنده ويقضى أشعال الناس وثال من جهيهة من المسال ميلذا كشرا</w:t>
        </w:r>
      </w:ins>
    </w:p>
    <w:p w14:paraId="08207ED8" w14:textId="21AA9731" w:rsidR="00EE6742" w:rsidRPr="00EE6742" w:rsidRDefault="00EE6742" w:rsidP="00EE6742">
      <w:pPr>
        <w:pStyle w:val="NurText"/>
        <w:bidi/>
        <w:rPr>
          <w:rFonts w:ascii="Courier New" w:hAnsi="Courier New" w:cs="Courier New"/>
        </w:rPr>
      </w:pPr>
      <w:ins w:id="8221" w:author="Transkribus" w:date="2019-12-11T14:30:00Z">
        <w:r w:rsidRPr="00EE6742">
          <w:rPr>
            <w:rFonts w:ascii="Courier New" w:hAnsi="Courier New" w:cs="Courier New"/>
            <w:rtl/>
          </w:rPr>
          <w:t>وكان سلاج الدين رجمة</w:t>
        </w:r>
      </w:ins>
      <w:r w:rsidRPr="00EE6742">
        <w:rPr>
          <w:rFonts w:ascii="Courier New" w:hAnsi="Courier New" w:cs="Courier New"/>
          <w:rtl/>
        </w:rPr>
        <w:t xml:space="preserve"> الله</w:t>
      </w:r>
      <w:del w:id="82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223" w:author="Transkribus" w:date="2019-12-11T14:30:00Z">
        <w:r w:rsidRPr="00EE6742">
          <w:rPr>
            <w:rFonts w:ascii="Courier New" w:hAnsi="Courier New" w:cs="Courier New"/>
            <w:rtl/>
          </w:rPr>
          <w:t xml:space="preserve"> كمرم التفسر كتير العطاعلمن هوفى خدييه ولمن بعصدة من صائر</w:t>
        </w:r>
      </w:ins>
    </w:p>
    <w:p w14:paraId="61AECEE0" w14:textId="2876E947" w:rsidR="00EE6742" w:rsidRPr="00EE6742" w:rsidRDefault="009B6BCA" w:rsidP="00EE6742">
      <w:pPr>
        <w:pStyle w:val="NurText"/>
        <w:bidi/>
        <w:rPr>
          <w:ins w:id="8224" w:author="Transkribus" w:date="2019-12-11T14:30:00Z"/>
          <w:rFonts w:ascii="Courier New" w:hAnsi="Courier New" w:cs="Courier New"/>
        </w:rPr>
      </w:pPr>
      <w:dir w:val="rtl">
        <w:dir w:val="rtl">
          <w:del w:id="8225" w:author="Transkribus" w:date="2019-12-11T14:30:00Z">
            <w:r w:rsidRPr="009B6BCA">
              <w:rPr>
                <w:rFonts w:ascii="Courier New" w:hAnsi="Courier New" w:cs="Courier New"/>
                <w:rtl/>
              </w:rPr>
              <w:delText>وكان</w:delText>
            </w:r>
          </w:del>
          <w:ins w:id="8226" w:author="Transkribus" w:date="2019-12-11T14:30:00Z">
            <w:r w:rsidR="00EE6742" w:rsidRPr="00EE6742">
              <w:rPr>
                <w:rFonts w:ascii="Courier New" w:hAnsi="Courier New" w:cs="Courier New"/>
                <w:rtl/>
              </w:rPr>
              <w:t>الناس سى القمات ولم بوجد فى خزاته من المال شى وكان له حسن اعتقاد فى ابن المطران</w:t>
            </w:r>
          </w:ins>
        </w:dir>
      </w:dir>
    </w:p>
    <w:p w14:paraId="0A43603D" w14:textId="77777777" w:rsidR="00EE6742" w:rsidRPr="00EE6742" w:rsidRDefault="00EE6742" w:rsidP="00EE6742">
      <w:pPr>
        <w:pStyle w:val="NurText"/>
        <w:bidi/>
        <w:rPr>
          <w:ins w:id="8227" w:author="Transkribus" w:date="2019-12-11T14:30:00Z"/>
          <w:rFonts w:ascii="Courier New" w:hAnsi="Courier New" w:cs="Courier New"/>
        </w:rPr>
      </w:pPr>
      <w:ins w:id="8228" w:author="Transkribus" w:date="2019-12-11T14:30:00Z">
        <w:r w:rsidRPr="00EE6742">
          <w:rPr>
            <w:rFonts w:ascii="Courier New" w:hAnsi="Courier New" w:cs="Courier New"/>
            <w:rtl/>
          </w:rPr>
          <w:t>الايقارقة فى سفر أو جصر ولهذا الله عمرة باجساله وارفه ثامتنانه وكان بغلب على ابن</w:t>
        </w:r>
      </w:ins>
    </w:p>
    <w:p w14:paraId="55CFB71C" w14:textId="77777777" w:rsidR="00EE6742" w:rsidRPr="00EE6742" w:rsidRDefault="00EE6742" w:rsidP="00EE6742">
      <w:pPr>
        <w:pStyle w:val="NurText"/>
        <w:bidi/>
        <w:rPr>
          <w:ins w:id="8229" w:author="Transkribus" w:date="2019-12-11T14:30:00Z"/>
          <w:rFonts w:ascii="Courier New" w:hAnsi="Courier New" w:cs="Courier New"/>
        </w:rPr>
      </w:pPr>
      <w:ins w:id="8230" w:author="Transkribus" w:date="2019-12-11T14:30:00Z">
        <w:r w:rsidRPr="00EE6742">
          <w:rPr>
            <w:rFonts w:ascii="Courier New" w:hAnsi="Courier New" w:cs="Courier New"/>
            <w:rtl/>
          </w:rPr>
          <w:t>المطران الرهو نفسه والتكبرسى على الملول وكان سلاج الدين قد عرف ذلك ميبة ومجيبرمة</w:t>
        </w:r>
      </w:ins>
    </w:p>
    <w:p w14:paraId="1CB09ACB" w14:textId="77777777" w:rsidR="00EE6742" w:rsidRPr="00EE6742" w:rsidRDefault="00EE6742" w:rsidP="00EE6742">
      <w:pPr>
        <w:pStyle w:val="NurText"/>
        <w:bidi/>
        <w:rPr>
          <w:ins w:id="8231" w:author="Transkribus" w:date="2019-12-11T14:30:00Z"/>
          <w:rFonts w:ascii="Courier New" w:hAnsi="Courier New" w:cs="Courier New"/>
        </w:rPr>
      </w:pPr>
      <w:ins w:id="8232" w:author="Transkribus" w:date="2019-12-11T14:30:00Z">
        <w:r w:rsidRPr="00EE6742">
          <w:rPr>
            <w:rFonts w:ascii="Courier New" w:hAnsi="Courier New" w:cs="Courier New"/>
            <w:rtl/>
          </w:rPr>
          <w:t>١٧٦</w:t>
        </w:r>
      </w:ins>
    </w:p>
    <w:p w14:paraId="3E2F2D9F" w14:textId="77777777" w:rsidR="00EE6742" w:rsidRPr="00EE6742" w:rsidRDefault="00EE6742" w:rsidP="00EE6742">
      <w:pPr>
        <w:pStyle w:val="NurText"/>
        <w:bidi/>
        <w:rPr>
          <w:ins w:id="8233" w:author="Transkribus" w:date="2019-12-11T14:30:00Z"/>
          <w:rFonts w:ascii="Courier New" w:hAnsi="Courier New" w:cs="Courier New"/>
        </w:rPr>
      </w:pPr>
      <w:ins w:id="8234" w:author="Transkribus" w:date="2019-12-11T14:30:00Z">
        <w:r w:rsidRPr="00EE6742">
          <w:rPr>
            <w:rFonts w:ascii="Courier New" w:hAnsi="Courier New" w:cs="Courier New"/>
            <w:rtl/>
          </w:rPr>
          <w:t>و حلهلماقد سحقته من علمه وأسلم ابن المطران فى أيام سلاجم الدين أوحدسى أيعس قمن</w:t>
        </w:r>
      </w:ins>
    </w:p>
    <w:p w14:paraId="32F5F85E" w14:textId="77777777" w:rsidR="00EE6742" w:rsidRPr="00EE6742" w:rsidRDefault="00EE6742" w:rsidP="00EE6742">
      <w:pPr>
        <w:pStyle w:val="NurText"/>
        <w:bidi/>
        <w:rPr>
          <w:ins w:id="8235" w:author="Transkribus" w:date="2019-12-11T14:30:00Z"/>
          <w:rFonts w:ascii="Courier New" w:hAnsi="Courier New" w:cs="Courier New"/>
        </w:rPr>
      </w:pPr>
      <w:ins w:id="8236" w:author="Transkribus" w:date="2019-12-11T14:30:00Z">
        <w:r w:rsidRPr="00EE6742">
          <w:rPr>
            <w:rFonts w:ascii="Courier New" w:hAnsi="Courier New" w:cs="Courier New"/>
            <w:rtl/>
          </w:rPr>
          <w:t>كان يعرف ابن المطر ان عثماعلق بعيه وادلاله على سلاج الدين اله كمان معة فى يعصر</w:t>
        </w:r>
      </w:ins>
    </w:p>
    <w:p w14:paraId="2145EC31" w14:textId="77777777" w:rsidR="00EE6742" w:rsidRPr="00EE6742" w:rsidRDefault="00EE6742" w:rsidP="00EE6742">
      <w:pPr>
        <w:pStyle w:val="NurText"/>
        <w:bidi/>
        <w:rPr>
          <w:ins w:id="8237" w:author="Transkribus" w:date="2019-12-11T14:30:00Z"/>
          <w:rFonts w:ascii="Courier New" w:hAnsi="Courier New" w:cs="Courier New"/>
        </w:rPr>
      </w:pPr>
      <w:ins w:id="8238" w:author="Transkribus" w:date="2019-12-11T14:30:00Z">
        <w:r w:rsidRPr="00EE6742">
          <w:rPr>
            <w:rFonts w:ascii="Courier New" w:hAnsi="Courier New" w:cs="Courier New"/>
            <w:rtl/>
          </w:rPr>
          <w:t xml:space="preserve"> عيرواله وكالت عادة سلاج الدين فى وقب كروبه ان سصب له شيمه حمراء وكذلك دهليزها</w:t>
        </w:r>
      </w:ins>
    </w:p>
    <w:p w14:paraId="1282D691" w14:textId="77777777" w:rsidR="00EE6742" w:rsidRPr="00EE6742" w:rsidRDefault="00EE6742" w:rsidP="00EE6742">
      <w:pPr>
        <w:pStyle w:val="NurText"/>
        <w:bidi/>
        <w:rPr>
          <w:ins w:id="8239" w:author="Transkribus" w:date="2019-12-11T14:30:00Z"/>
          <w:rFonts w:ascii="Courier New" w:hAnsi="Courier New" w:cs="Courier New"/>
        </w:rPr>
      </w:pPr>
      <w:ins w:id="8240" w:author="Transkribus" w:date="2019-12-11T14:30:00Z">
        <w:r w:rsidRPr="00EE6742">
          <w:rPr>
            <w:rFonts w:ascii="Courier New" w:hAnsi="Courier New" w:cs="Courier New"/>
            <w:rtl/>
          </w:rPr>
          <w:t>وشفتها وان سلاحم الدين كمان بومارا كياواد ابقعد نظر الى حيمه جمراء اللون وكذلك شق٣</w:t>
        </w:r>
      </w:ins>
    </w:p>
    <w:p w14:paraId="406E2615" w14:textId="77777777" w:rsidR="00EE6742" w:rsidRPr="00EE6742" w:rsidRDefault="00EE6742" w:rsidP="00EE6742">
      <w:pPr>
        <w:pStyle w:val="NurText"/>
        <w:bidi/>
        <w:rPr>
          <w:ins w:id="8241" w:author="Transkribus" w:date="2019-12-11T14:30:00Z"/>
          <w:rFonts w:ascii="Courier New" w:hAnsi="Courier New" w:cs="Courier New"/>
        </w:rPr>
      </w:pPr>
      <w:ins w:id="8242" w:author="Transkribus" w:date="2019-12-11T14:30:00Z">
        <w:r w:rsidRPr="00EE6742">
          <w:rPr>
            <w:rFonts w:ascii="Courier New" w:hAnsi="Courier New" w:cs="Courier New"/>
            <w:rtl/>
          </w:rPr>
          <w:t>وهشير اجهافيى متاملالها وسثال طن هى فاجبرانه الابن المطران الطبيب فقال والله اعد</w:t>
        </w:r>
      </w:ins>
    </w:p>
    <w:p w14:paraId="5CB7D050" w14:textId="77777777" w:rsidR="00EE6742" w:rsidRPr="00EE6742" w:rsidRDefault="00EE6742" w:rsidP="00EE6742">
      <w:pPr>
        <w:pStyle w:val="NurText"/>
        <w:bidi/>
        <w:rPr>
          <w:ins w:id="8243" w:author="Transkribus" w:date="2019-12-11T14:30:00Z"/>
          <w:rFonts w:ascii="Courier New" w:hAnsi="Courier New" w:cs="Courier New"/>
        </w:rPr>
      </w:pPr>
      <w:ins w:id="8244" w:author="Transkribus" w:date="2019-12-11T14:30:00Z">
        <w:r w:rsidRPr="00EE6742">
          <w:rPr>
            <w:rFonts w:ascii="Courier New" w:hAnsi="Courier New" w:cs="Courier New"/>
            <w:rtl/>
          </w:rPr>
          <w:t xml:space="preserve"> عرفت أن هذامن جماقة ابن المطران وغيحك ثم ثال قال ماسا الابعير أحمد من الرسل قيعنقد</w:t>
        </w:r>
      </w:ins>
    </w:p>
    <w:p w14:paraId="12BF815B" w14:textId="77777777" w:rsidR="00EE6742" w:rsidRPr="00EE6742" w:rsidRDefault="00EE6742" w:rsidP="00EE6742">
      <w:pPr>
        <w:pStyle w:val="NurText"/>
        <w:bidi/>
        <w:rPr>
          <w:ins w:id="8245" w:author="Transkribus" w:date="2019-12-11T14:30:00Z"/>
          <w:rFonts w:ascii="Courier New" w:hAnsi="Courier New" w:cs="Courier New"/>
        </w:rPr>
      </w:pPr>
      <w:ins w:id="8246" w:author="Transkribus" w:date="2019-12-11T14:30:00Z">
        <w:r w:rsidRPr="00EE6742">
          <w:rPr>
            <w:rFonts w:ascii="Courier New" w:hAnsi="Courier New" w:cs="Courier New"/>
            <w:rtl/>
          </w:rPr>
          <w:t>ابه الأحد الملول واذاكمان ولابدفغر مشير اجهار أمر- أبن برى ولمارى صعب ذلك على</w:t>
        </w:r>
      </w:ins>
    </w:p>
    <w:p w14:paraId="57D22FF0" w14:textId="77777777" w:rsidR="00EE6742" w:rsidRPr="00EE6742" w:rsidRDefault="00EE6742" w:rsidP="00EE6742">
      <w:pPr>
        <w:pStyle w:val="NurText"/>
        <w:bidi/>
        <w:rPr>
          <w:ins w:id="8247" w:author="Transkribus" w:date="2019-12-11T14:30:00Z"/>
          <w:rFonts w:ascii="Courier New" w:hAnsi="Courier New" w:cs="Courier New"/>
        </w:rPr>
      </w:pPr>
      <w:ins w:id="8248" w:author="Transkribus" w:date="2019-12-11T14:30:00Z">
        <w:r w:rsidRPr="00EE6742">
          <w:rPr>
            <w:rFonts w:ascii="Courier New" w:hAnsi="Courier New" w:cs="Courier New"/>
            <w:rtl/>
          </w:rPr>
          <w:t>ابن المطران ويق يومين لم بعرب الخدمة فاصيرساه السلطان ووهب له مالالوجدسى باأيسا</w:t>
        </w:r>
      </w:ins>
    </w:p>
    <w:p w14:paraId="3585E6A6" w14:textId="77777777" w:rsidR="00EE6742" w:rsidRPr="00EE6742" w:rsidRDefault="00EE6742" w:rsidP="00EE6742">
      <w:pPr>
        <w:pStyle w:val="NurText"/>
        <w:bidi/>
        <w:rPr>
          <w:ins w:id="8249" w:author="Transkribus" w:date="2019-12-11T14:30:00Z"/>
          <w:rFonts w:ascii="Courier New" w:hAnsi="Courier New" w:cs="Courier New"/>
        </w:rPr>
      </w:pPr>
      <w:ins w:id="8250" w:author="Transkribus" w:date="2019-12-11T14:30:00Z">
        <w:r w:rsidRPr="00EE6742">
          <w:rPr>
            <w:rFonts w:ascii="Courier New" w:hAnsi="Courier New" w:cs="Courier New"/>
            <w:rtl/>
          </w:rPr>
          <w:t>من ذلك اله كمان فى خدمة سلاجم الدين طبيب بقال له أبو الفرح النصرانى وبق فى خذمية مدة</w:t>
        </w:r>
      </w:ins>
    </w:p>
    <w:p w14:paraId="6CEE4DB0" w14:textId="77777777" w:rsidR="00EE6742" w:rsidRPr="00EE6742" w:rsidRDefault="00EE6742" w:rsidP="00EE6742">
      <w:pPr>
        <w:pStyle w:val="NurText"/>
        <w:bidi/>
        <w:rPr>
          <w:ins w:id="8251" w:author="Transkribus" w:date="2019-12-11T14:30:00Z"/>
          <w:rFonts w:ascii="Courier New" w:hAnsi="Courier New" w:cs="Courier New"/>
        </w:rPr>
      </w:pPr>
      <w:ins w:id="8252" w:author="Transkribus" w:date="2019-12-11T14:30:00Z">
        <w:r w:rsidRPr="00EE6742">
          <w:rPr>
            <w:rFonts w:ascii="Courier New" w:hAnsi="Courier New" w:cs="Courier New"/>
            <w:rtl/>
          </w:rPr>
          <w:t>وله ثردة الى دورة فقال بومالسلطان ابن عندةسات وهومحتاج الى شهيرمن وطلب منه</w:t>
        </w:r>
      </w:ins>
    </w:p>
    <w:p w14:paraId="0D273B8C" w14:textId="77777777" w:rsidR="00EE6742" w:rsidRPr="00EE6742" w:rsidRDefault="00EE6742" w:rsidP="00EE6742">
      <w:pPr>
        <w:pStyle w:val="NurText"/>
        <w:bidi/>
        <w:rPr>
          <w:ins w:id="8253" w:author="Transkribus" w:date="2019-12-11T14:30:00Z"/>
          <w:rFonts w:ascii="Courier New" w:hAnsi="Courier New" w:cs="Courier New"/>
        </w:rPr>
      </w:pPr>
      <w:ins w:id="8254" w:author="Transkribus" w:date="2019-12-11T14:30:00Z">
        <w:r w:rsidRPr="00EE6742">
          <w:rPr>
            <w:rFonts w:ascii="Courier New" w:hAnsi="Courier New" w:cs="Courier New"/>
            <w:rtl/>
          </w:rPr>
          <w:lastRenderedPageBreak/>
          <w:t>اابن بطلق له مايستعين بة على ذلك فقال له سلام الدين اكتب فى ورفة جميع ماتحتاج البهلى</w:t>
        </w:r>
      </w:ins>
    </w:p>
    <w:p w14:paraId="35241ED6" w14:textId="77777777" w:rsidR="00EE6742" w:rsidRPr="00EE6742" w:rsidRDefault="00EE6742" w:rsidP="00EE6742">
      <w:pPr>
        <w:pStyle w:val="NurText"/>
        <w:bidi/>
        <w:rPr>
          <w:ins w:id="8255" w:author="Transkribus" w:date="2019-12-11T14:30:00Z"/>
          <w:rFonts w:ascii="Courier New" w:hAnsi="Courier New" w:cs="Courier New"/>
        </w:rPr>
      </w:pPr>
      <w:ins w:id="8256" w:author="Transkribus" w:date="2019-12-11T14:30:00Z">
        <w:r w:rsidRPr="00EE6742">
          <w:rPr>
            <w:rFonts w:ascii="Courier New" w:hAnsi="Courier New" w:cs="Courier New"/>
            <w:rtl/>
          </w:rPr>
          <w:t>مجهير من وجيب الوزقة فضى أبو الفرج وفتب فى ورقة من المصاح والقماس والالات</w:t>
        </w:r>
      </w:ins>
    </w:p>
    <w:p w14:paraId="45BFBB54" w14:textId="77777777" w:rsidR="00EE6742" w:rsidRPr="00EE6742" w:rsidRDefault="00EE6742" w:rsidP="00EE6742">
      <w:pPr>
        <w:pStyle w:val="NurText"/>
        <w:bidi/>
        <w:rPr>
          <w:ins w:id="8257" w:author="Transkribus" w:date="2019-12-11T14:30:00Z"/>
          <w:rFonts w:ascii="Courier New" w:hAnsi="Courier New" w:cs="Courier New"/>
        </w:rPr>
      </w:pPr>
      <w:ins w:id="8258" w:author="Transkribus" w:date="2019-12-11T14:30:00Z">
        <w:r w:rsidRPr="00EE6742">
          <w:rPr>
            <w:rFonts w:ascii="Courier New" w:hAnsi="Courier New" w:cs="Courier New"/>
            <w:rtl/>
          </w:rPr>
          <w:t>وغير ذلك مابكون نحوفلاتبن أاف دوهم ولاقر أسلاج الدين الوزية أمر الخزيد اريان</w:t>
        </w:r>
      </w:ins>
    </w:p>
    <w:p w14:paraId="67825935" w14:textId="77777777" w:rsidR="00EE6742" w:rsidRPr="00EE6742" w:rsidRDefault="00EE6742" w:rsidP="00EE6742">
      <w:pPr>
        <w:pStyle w:val="NurText"/>
        <w:bidi/>
        <w:rPr>
          <w:ins w:id="8259" w:author="Transkribus" w:date="2019-12-11T14:30:00Z"/>
          <w:rFonts w:ascii="Courier New" w:hAnsi="Courier New" w:cs="Courier New"/>
        </w:rPr>
      </w:pPr>
      <w:ins w:id="8260" w:author="Transkribus" w:date="2019-12-11T14:30:00Z">
        <w:r w:rsidRPr="00EE6742">
          <w:rPr>
            <w:rFonts w:ascii="Courier New" w:hAnsi="Courier New" w:cs="Courier New"/>
            <w:rtl/>
          </w:rPr>
          <w:t>ابسيرى الأبى الفرج جمييع مافة صمته ولاجل يبسى منه ولمابلة ذلك ابن المطران قصرفى ملازمثة</w:t>
        </w:r>
      </w:ins>
    </w:p>
    <w:p w14:paraId="0EA54257" w14:textId="77777777" w:rsidR="00EE6742" w:rsidRPr="00EE6742" w:rsidRDefault="00EE6742" w:rsidP="00EE6742">
      <w:pPr>
        <w:pStyle w:val="NurText"/>
        <w:bidi/>
        <w:rPr>
          <w:ins w:id="8261" w:author="Transkribus" w:date="2019-12-11T14:30:00Z"/>
          <w:rFonts w:ascii="Courier New" w:hAnsi="Courier New" w:cs="Courier New"/>
        </w:rPr>
      </w:pPr>
      <w:ins w:id="8262" w:author="Transkribus" w:date="2019-12-11T14:30:00Z">
        <w:r w:rsidRPr="00EE6742">
          <w:rPr>
            <w:rFonts w:ascii="Courier New" w:hAnsi="Courier New" w:cs="Courier New"/>
            <w:rtl/>
          </w:rPr>
          <w:t>الخذمه وببين الصلاحم الدين متهتغير فى وجهه معرف السيب ثم امر الخزيدار بان نحصر جميع</w:t>
        </w:r>
      </w:ins>
    </w:p>
    <w:p w14:paraId="74EEAF49" w14:textId="77777777" w:rsidR="00EE6742" w:rsidRPr="00EE6742" w:rsidRDefault="00EE6742" w:rsidP="00EE6742">
      <w:pPr>
        <w:pStyle w:val="NurText"/>
        <w:bidi/>
        <w:rPr>
          <w:ins w:id="8263" w:author="Transkribus" w:date="2019-12-11T14:30:00Z"/>
          <w:rFonts w:ascii="Courier New" w:hAnsi="Courier New" w:cs="Courier New"/>
        </w:rPr>
      </w:pPr>
      <w:ins w:id="8264" w:author="Transkribus" w:date="2019-12-11T14:30:00Z">
        <w:r w:rsidRPr="00EE6742">
          <w:rPr>
            <w:rFonts w:ascii="Courier New" w:hAnsi="Courier New" w:cs="Courier New"/>
            <w:rtl/>
          </w:rPr>
          <w:t>ابماوسل الى أبى الفرح الطبيب ماشتراهله وحسب حملة ثمته ومهمابلع من المال بديع الى</w:t>
        </w:r>
      </w:ins>
    </w:p>
    <w:p w14:paraId="03C77FC1" w14:textId="77777777" w:rsidR="00EE6742" w:rsidRPr="00EE6742" w:rsidRDefault="00EE6742" w:rsidP="00EE6742">
      <w:pPr>
        <w:pStyle w:val="NurText"/>
        <w:bidi/>
        <w:rPr>
          <w:ins w:id="8265" w:author="Transkribus" w:date="2019-12-11T14:30:00Z"/>
          <w:rFonts w:ascii="Courier New" w:hAnsi="Courier New" w:cs="Courier New"/>
        </w:rPr>
      </w:pPr>
      <w:ins w:id="8266" w:author="Transkribus" w:date="2019-12-11T14:30:00Z">
        <w:r w:rsidRPr="00EE6742">
          <w:rPr>
            <w:rFonts w:ascii="Courier New" w:hAnsi="Courier New" w:cs="Courier New"/>
            <w:rtl/>
          </w:rPr>
          <w:t>ابن المطران متله سواءففعل ذلك أو حديى أأبو الطاهر اسمعيل وكان يعرف ابن المطران</w:t>
        </w:r>
      </w:ins>
    </w:p>
    <w:p w14:paraId="177CC8E3" w14:textId="77777777" w:rsidR="00EE6742" w:rsidRPr="00EE6742" w:rsidRDefault="00EE6742" w:rsidP="00EE6742">
      <w:pPr>
        <w:pStyle w:val="NurText"/>
        <w:bidi/>
        <w:rPr>
          <w:ins w:id="8267" w:author="Transkribus" w:date="2019-12-11T14:30:00Z"/>
          <w:rFonts w:ascii="Courier New" w:hAnsi="Courier New" w:cs="Courier New"/>
        </w:rPr>
      </w:pPr>
      <w:ins w:id="8268" w:author="Transkribus" w:date="2019-12-11T14:30:00Z">
        <w:r w:rsidRPr="00EE6742">
          <w:rPr>
            <w:rFonts w:ascii="Courier New" w:hAnsi="Courier New" w:cs="Courier New"/>
            <w:rtl/>
          </w:rPr>
          <w:t>ويانس بهان اليحب والتكير الذى كمان اغلب على ابن المطران لمبكن على سى منه فى أو ثان</w:t>
        </w:r>
      </w:ins>
    </w:p>
    <w:p w14:paraId="293361AA" w14:textId="77777777" w:rsidR="00EE6742" w:rsidRPr="00EE6742" w:rsidRDefault="00EE6742" w:rsidP="00EE6742">
      <w:pPr>
        <w:pStyle w:val="NurText"/>
        <w:bidi/>
        <w:rPr>
          <w:ins w:id="8269" w:author="Transkribus" w:date="2019-12-11T14:30:00Z"/>
          <w:rFonts w:ascii="Courier New" w:hAnsi="Courier New" w:cs="Courier New"/>
        </w:rPr>
      </w:pPr>
      <w:ins w:id="8270" w:author="Transkribus" w:date="2019-12-11T14:30:00Z">
        <w:r w:rsidRPr="00EE6742">
          <w:rPr>
            <w:rFonts w:ascii="Courier New" w:hAnsi="Courier New" w:cs="Courier New"/>
            <w:rtl/>
          </w:rPr>
          <w:t>اطليه العلم وقال اله كان براه فى الاوقات األبى بشتفسل فيها بالنحوفى الحسامع بأبى اداتفر ثممن</w:t>
        </w:r>
      </w:ins>
    </w:p>
    <w:p w14:paraId="33368F40" w14:textId="77777777" w:rsidR="00EE6742" w:rsidRPr="00EE6742" w:rsidRDefault="00EE6742" w:rsidP="00EE6742">
      <w:pPr>
        <w:pStyle w:val="NurText"/>
        <w:bidi/>
        <w:rPr>
          <w:ins w:id="8271" w:author="Transkribus" w:date="2019-12-11T14:30:00Z"/>
          <w:rFonts w:ascii="Courier New" w:hAnsi="Courier New" w:cs="Courier New"/>
        </w:rPr>
      </w:pPr>
      <w:ins w:id="8272" w:author="Transkribus" w:date="2019-12-11T14:30:00Z">
        <w:r w:rsidRPr="00EE6742">
          <w:rPr>
            <w:rFonts w:ascii="Courier New" w:hAnsi="Courier New" w:cs="Courier New"/>
            <w:rtl/>
          </w:rPr>
          <w:t>دار السلطان وهو فى ركية جفله وحوالبه جماعة كتيرممن المسالبلك الترك وغيرهم فاذا</w:t>
        </w:r>
      </w:ins>
    </w:p>
    <w:p w14:paraId="4F225195" w14:textId="77777777" w:rsidR="00EE6742" w:rsidRPr="00EE6742" w:rsidRDefault="00EE6742" w:rsidP="00EE6742">
      <w:pPr>
        <w:pStyle w:val="NurText"/>
        <w:bidi/>
        <w:rPr>
          <w:ins w:id="8273" w:author="Transkribus" w:date="2019-12-11T14:30:00Z"/>
          <w:rFonts w:ascii="Courier New" w:hAnsi="Courier New" w:cs="Courier New"/>
        </w:rPr>
      </w:pPr>
      <w:ins w:id="8274" w:author="Transkribus" w:date="2019-12-11T14:30:00Z">
        <w:r w:rsidRPr="00EE6742">
          <w:rPr>
            <w:rFonts w:ascii="Courier New" w:hAnsi="Courier New" w:cs="Courier New"/>
            <w:rtl/>
          </w:rPr>
          <w:t>قرب من الطمر برجسل وأجذ الكتاب الذى بشتغل فيه فى ده أو بحت ابطة ولم بترل أحمدا</w:t>
        </w:r>
      </w:ins>
    </w:p>
    <w:p w14:paraId="72A097F8" w14:textId="77777777" w:rsidR="00EE6742" w:rsidRPr="00EE6742" w:rsidRDefault="00EE6742" w:rsidP="00EE6742">
      <w:pPr>
        <w:pStyle w:val="NurText"/>
        <w:bidi/>
        <w:rPr>
          <w:ins w:id="8275" w:author="Transkribus" w:date="2019-12-11T14:30:00Z"/>
          <w:rFonts w:ascii="Courier New" w:hAnsi="Courier New" w:cs="Courier New"/>
        </w:rPr>
      </w:pPr>
      <w:ins w:id="8276" w:author="Transkribus" w:date="2019-12-11T14:30:00Z">
        <w:r w:rsidRPr="00EE6742">
          <w:rPr>
            <w:rFonts w:ascii="Courier New" w:hAnsi="Courier New" w:cs="Courier New"/>
            <w:rtl/>
          </w:rPr>
          <w:t>من العلمان يبحيه ولابرال ماشياوالكتاب معة الى حلقة الشح الذى بقر اعليه فيسلم عليه</w:t>
        </w:r>
      </w:ins>
    </w:p>
    <w:p w14:paraId="15F2F2F1" w14:textId="77777777" w:rsidR="00EE6742" w:rsidRPr="00EE6742" w:rsidRDefault="00EE6742" w:rsidP="00EE6742">
      <w:pPr>
        <w:pStyle w:val="NurText"/>
        <w:bidi/>
        <w:rPr>
          <w:ins w:id="8277" w:author="Transkribus" w:date="2019-12-11T14:30:00Z"/>
          <w:rFonts w:ascii="Courier New" w:hAnsi="Courier New" w:cs="Courier New"/>
        </w:rPr>
      </w:pPr>
      <w:ins w:id="8278" w:author="Transkribus" w:date="2019-12-11T14:30:00Z">
        <w:r w:rsidRPr="00EE6742">
          <w:rPr>
            <w:rFonts w:ascii="Courier New" w:hAnsi="Courier New" w:cs="Courier New"/>
            <w:rtl/>
          </w:rPr>
          <w:t>ويقعدببن الخاعة وهو بكيس والف الى ابن يقر ثم من القراءة ويعود الى ما كان عليه وثال</w:t>
        </w:r>
      </w:ins>
    </w:p>
    <w:p w14:paraId="245EC61E" w14:textId="77777777" w:rsidR="00EE6742" w:rsidRPr="00EE6742" w:rsidRDefault="00EE6742" w:rsidP="00EE6742">
      <w:pPr>
        <w:pStyle w:val="NurText"/>
        <w:bidi/>
        <w:rPr>
          <w:ins w:id="8279" w:author="Transkribus" w:date="2019-12-11T14:30:00Z"/>
          <w:rFonts w:ascii="Courier New" w:hAnsi="Courier New" w:cs="Courier New"/>
        </w:rPr>
      </w:pPr>
      <w:ins w:id="8280" w:author="Transkribus" w:date="2019-12-11T14:30:00Z">
        <w:r w:rsidRPr="00EE6742">
          <w:rPr>
            <w:rFonts w:ascii="Courier New" w:hAnsi="Courier New" w:cs="Courier New"/>
            <w:rtl/>
          </w:rPr>
          <w:t>الصاحب جمال الدين القاضى الاكرم أبو الحسن على بن يوسف بن ابراهيم الفقطى</w:t>
        </w:r>
        <w:r w:rsidRPr="00EE6742">
          <w:rPr>
            <w:rFonts w:ascii="Courier New" w:hAnsi="Courier New" w:cs="Courier New"/>
            <w:rtl/>
          </w:rPr>
          <w:tab/>
          <w:t>ان</w:t>
        </w:r>
      </w:ins>
    </w:p>
    <w:p w14:paraId="62E33A13" w14:textId="77777777" w:rsidR="00EE6742" w:rsidRPr="00EE6742" w:rsidRDefault="00EE6742" w:rsidP="00EE6742">
      <w:pPr>
        <w:pStyle w:val="NurText"/>
        <w:bidi/>
        <w:rPr>
          <w:ins w:id="8281" w:author="Transkribus" w:date="2019-12-11T14:30:00Z"/>
          <w:rFonts w:ascii="Courier New" w:hAnsi="Courier New" w:cs="Courier New"/>
        </w:rPr>
      </w:pPr>
      <w:ins w:id="8282" w:author="Transkribus" w:date="2019-12-11T14:30:00Z">
        <w:r w:rsidRPr="00EE6742">
          <w:rPr>
            <w:rFonts w:ascii="Courier New" w:hAnsi="Courier New" w:cs="Courier New"/>
            <w:rtl/>
          </w:rPr>
          <w:t>الحكيم موفق الدين أسعد بن المطران لا أسلم وكان نصر انباحسن اسلامه وروجة الملك</w:t>
        </w:r>
      </w:ins>
    </w:p>
    <w:p w14:paraId="4237C830" w14:textId="77777777" w:rsidR="00EE6742" w:rsidRPr="00EE6742" w:rsidRDefault="00EE6742" w:rsidP="00EE6742">
      <w:pPr>
        <w:pStyle w:val="NurText"/>
        <w:bidi/>
        <w:rPr>
          <w:ins w:id="8283" w:author="Transkribus" w:date="2019-12-11T14:30:00Z"/>
          <w:rFonts w:ascii="Courier New" w:hAnsi="Courier New" w:cs="Courier New"/>
        </w:rPr>
      </w:pPr>
      <w:ins w:id="8284" w:author="Transkribus" w:date="2019-12-11T14:30:00Z">
        <w:r w:rsidRPr="00EE6742">
          <w:rPr>
            <w:rFonts w:ascii="Courier New" w:hAnsi="Courier New" w:cs="Courier New"/>
            <w:rtl/>
          </w:rPr>
          <w:t>الناسر سلاج الدين قدس الله روجه أحدى حظاراداره واسمها جورة وكاتت جورة هذ٨</w:t>
        </w:r>
      </w:ins>
    </w:p>
    <w:p w14:paraId="7107B8BE" w14:textId="77777777" w:rsidR="00EE6742" w:rsidRPr="00EE6742" w:rsidRDefault="00EE6742" w:rsidP="00EE6742">
      <w:pPr>
        <w:pStyle w:val="NurText"/>
        <w:bidi/>
        <w:rPr>
          <w:ins w:id="8285" w:author="Transkribus" w:date="2019-12-11T14:30:00Z"/>
          <w:rFonts w:ascii="Courier New" w:hAnsi="Courier New" w:cs="Courier New"/>
        </w:rPr>
      </w:pPr>
      <w:ins w:id="8286" w:author="Transkribus" w:date="2019-12-11T14:30:00Z">
        <w:r w:rsidRPr="00EE6742">
          <w:rPr>
            <w:rFonts w:ascii="Courier New" w:hAnsi="Courier New" w:cs="Courier New"/>
            <w:rtl/>
          </w:rPr>
          <w:t>جاريه جويد جانون يلت معين الدين وروجه سلاجم الدين وكاتب مديرةم دارها والمتقدمه عند٨ا</w:t>
        </w:r>
      </w:ins>
    </w:p>
    <w:p w14:paraId="50475306" w14:textId="77777777" w:rsidR="00EE6742" w:rsidRPr="00EE6742" w:rsidRDefault="00EE6742" w:rsidP="00EE6742">
      <w:pPr>
        <w:pStyle w:val="NurText"/>
        <w:bidi/>
        <w:rPr>
          <w:ins w:id="8287" w:author="Transkribus" w:date="2019-12-11T14:30:00Z"/>
          <w:rFonts w:ascii="Courier New" w:hAnsi="Courier New" w:cs="Courier New"/>
        </w:rPr>
      </w:pPr>
      <w:ins w:id="8288" w:author="Transkribus" w:date="2019-12-11T14:30:00Z">
        <w:r w:rsidRPr="00EE6742">
          <w:rPr>
            <w:rFonts w:ascii="Courier New" w:hAnsi="Courier New" w:cs="Courier New"/>
            <w:rtl/>
          </w:rPr>
          <w:t>من جوار بهاوأعطتها الكتير من خليهاودخارها ومولها وحولنها فرتبت أمورم وهذبب</w:t>
        </w:r>
      </w:ins>
    </w:p>
    <w:p w14:paraId="5B48ECB6" w14:textId="77777777" w:rsidR="00EE6742" w:rsidRPr="00EE6742" w:rsidRDefault="00EE6742" w:rsidP="00EE6742">
      <w:pPr>
        <w:pStyle w:val="NurText"/>
        <w:bidi/>
        <w:rPr>
          <w:ins w:id="8289" w:author="Transkribus" w:date="2019-12-11T14:30:00Z"/>
          <w:rFonts w:ascii="Courier New" w:hAnsi="Courier New" w:cs="Courier New"/>
        </w:rPr>
      </w:pPr>
      <w:ins w:id="8290" w:author="Transkribus" w:date="2019-12-11T14:30:00Z">
        <w:r w:rsidRPr="00EE6742">
          <w:rPr>
            <w:rFonts w:ascii="Courier New" w:hAnsi="Courier New" w:cs="Courier New"/>
            <w:rtl/>
          </w:rPr>
          <w:t>أحواله وخسيت زرية وحملت طاهرة وباطنه وصارله ذكرسام فى الدولة وحصلت له أموال</w:t>
        </w:r>
      </w:ins>
    </w:p>
    <w:p w14:paraId="17ADF2AA" w14:textId="77777777" w:rsidR="00EE6742" w:rsidRPr="00EE6742" w:rsidRDefault="00EE6742" w:rsidP="00EE6742">
      <w:pPr>
        <w:pStyle w:val="NurText"/>
        <w:bidi/>
        <w:rPr>
          <w:ins w:id="8291" w:author="Transkribus" w:date="2019-12-11T14:30:00Z"/>
          <w:rFonts w:ascii="Courier New" w:hAnsi="Courier New" w:cs="Courier New"/>
        </w:rPr>
      </w:pPr>
      <w:ins w:id="8292" w:author="Transkribus" w:date="2019-12-11T14:30:00Z">
        <w:r w:rsidRPr="00EE6742">
          <w:rPr>
            <w:rFonts w:ascii="Courier New" w:hAnsi="Courier New" w:cs="Courier New"/>
            <w:rtl/>
          </w:rPr>
          <w:t>حمهمن أمراء الدولة فى جال مباشرة الهم فى أمر اصهم وتنافسوافى العطاءله ويرقت جاله</w:t>
        </w:r>
      </w:ins>
    </w:p>
    <w:p w14:paraId="0743107E" w14:textId="77777777" w:rsidR="00EE6742" w:rsidRPr="00EE6742" w:rsidRDefault="00EE6742" w:rsidP="00EE6742">
      <w:pPr>
        <w:pStyle w:val="NurText"/>
        <w:bidi/>
        <w:rPr>
          <w:ins w:id="8293" w:author="Transkribus" w:date="2019-12-11T14:30:00Z"/>
          <w:rFonts w:ascii="Courier New" w:hAnsi="Courier New" w:cs="Courier New"/>
        </w:rPr>
      </w:pPr>
      <w:ins w:id="8294" w:author="Transkribus" w:date="2019-12-11T14:30:00Z">
        <w:r w:rsidRPr="00EE6742">
          <w:rPr>
            <w:rFonts w:ascii="Courier New" w:hAnsi="Courier New" w:cs="Courier New"/>
            <w:rtl/>
          </w:rPr>
          <w:t>اعند سلطاله الى أن كماد أن بكون وزير اوكان كتير الاشتمال على أهل هذه الصناعة الطبية</w:t>
        </w:r>
      </w:ins>
    </w:p>
    <w:p w14:paraId="32DC761C" w14:textId="77777777" w:rsidR="00EE6742" w:rsidRPr="00EE6742" w:rsidRDefault="00EE6742" w:rsidP="00EE6742">
      <w:pPr>
        <w:pStyle w:val="NurText"/>
        <w:bidi/>
        <w:rPr>
          <w:ins w:id="8295" w:author="Transkribus" w:date="2019-12-11T14:30:00Z"/>
          <w:rFonts w:ascii="Courier New" w:hAnsi="Courier New" w:cs="Courier New"/>
        </w:rPr>
      </w:pPr>
      <w:ins w:id="8296" w:author="Transkribus" w:date="2019-12-11T14:30:00Z">
        <w:r w:rsidRPr="00EE6742">
          <w:rPr>
            <w:rFonts w:ascii="Courier New" w:hAnsi="Courier New" w:cs="Courier New"/>
            <w:rtl/>
          </w:rPr>
          <w:t>والحكممبة معد مهم وبتوسط فى ارزاقهم قال ولقد أخيرق الفقبه اسمعيل بن صالح بن البناء</w:t>
        </w:r>
      </w:ins>
    </w:p>
    <w:p w14:paraId="4EABDCD3" w14:textId="77777777" w:rsidR="00EE6742" w:rsidRPr="00EE6742" w:rsidRDefault="00EE6742" w:rsidP="00EE6742">
      <w:pPr>
        <w:pStyle w:val="NurText"/>
        <w:bidi/>
        <w:rPr>
          <w:ins w:id="8297" w:author="Transkribus" w:date="2019-12-11T14:30:00Z"/>
          <w:rFonts w:ascii="Courier New" w:hAnsi="Courier New" w:cs="Courier New"/>
        </w:rPr>
      </w:pPr>
      <w:ins w:id="8298" w:author="Transkribus" w:date="2019-12-11T14:30:00Z">
        <w:r w:rsidRPr="00EE6742">
          <w:rPr>
            <w:rFonts w:ascii="Courier New" w:hAnsi="Courier New" w:cs="Courier New"/>
            <w:rtl/>
          </w:rPr>
          <w:t>العقطى</w:t>
        </w:r>
      </w:ins>
    </w:p>
    <w:p w14:paraId="32435D86" w14:textId="77777777" w:rsidR="00EE6742" w:rsidRPr="00EE6742" w:rsidRDefault="00EE6742" w:rsidP="00EE6742">
      <w:pPr>
        <w:pStyle w:val="NurText"/>
        <w:bidi/>
        <w:rPr>
          <w:ins w:id="8299" w:author="Transkribus" w:date="2019-12-11T14:30:00Z"/>
          <w:rFonts w:ascii="Courier New" w:hAnsi="Courier New" w:cs="Courier New"/>
        </w:rPr>
      </w:pPr>
      <w:ins w:id="8300" w:author="Transkribus" w:date="2019-12-11T14:30:00Z">
        <w:r w:rsidRPr="00EE6742">
          <w:rPr>
            <w:rFonts w:ascii="Courier New" w:hAnsi="Courier New" w:cs="Courier New"/>
            <w:rtl/>
          </w:rPr>
          <w:t>٧٧ا</w:t>
        </w:r>
      </w:ins>
    </w:p>
    <w:p w14:paraId="5D67B379" w14:textId="77777777" w:rsidR="00EE6742" w:rsidRPr="00EE6742" w:rsidRDefault="00EE6742" w:rsidP="00EE6742">
      <w:pPr>
        <w:pStyle w:val="NurText"/>
        <w:bidi/>
        <w:rPr>
          <w:ins w:id="8301" w:author="Transkribus" w:date="2019-12-11T14:30:00Z"/>
          <w:rFonts w:ascii="Courier New" w:hAnsi="Courier New" w:cs="Courier New"/>
        </w:rPr>
      </w:pPr>
      <w:ins w:id="8302" w:author="Transkribus" w:date="2019-12-11T14:30:00Z">
        <w:r w:rsidRPr="00EE6742">
          <w:rPr>
            <w:rFonts w:ascii="Courier New" w:hAnsi="Courier New" w:cs="Courier New"/>
            <w:rtl/>
          </w:rPr>
          <w:t>الققطى حطيب عبذاب قال لمافبح السلطان الساجل ارخلت عن عبسذالزيارة الييب</w:t>
        </w:r>
      </w:ins>
    </w:p>
    <w:p w14:paraId="6E5D01F8" w14:textId="77777777" w:rsidR="00EE6742" w:rsidRPr="00EE6742" w:rsidRDefault="00EE6742" w:rsidP="00EE6742">
      <w:pPr>
        <w:pStyle w:val="NurText"/>
        <w:bidi/>
        <w:rPr>
          <w:ins w:id="8303" w:author="Transkribus" w:date="2019-12-11T14:30:00Z"/>
          <w:rFonts w:ascii="Courier New" w:hAnsi="Courier New" w:cs="Courier New"/>
        </w:rPr>
      </w:pPr>
      <w:ins w:id="8304" w:author="Transkribus" w:date="2019-12-11T14:30:00Z">
        <w:r w:rsidRPr="00EE6742">
          <w:rPr>
            <w:rFonts w:ascii="Courier New" w:hAnsi="Courier New" w:cs="Courier New"/>
            <w:rtl/>
          </w:rPr>
          <w:t>القدس فلما حصلت بالشام رايب جبالاممعرة بعد ديرارى عبذاب المصجرة ثاشتقت الى القام</w:t>
        </w:r>
      </w:ins>
    </w:p>
    <w:p w14:paraId="01217F35" w14:textId="77777777" w:rsidR="00EE6742" w:rsidRPr="00EE6742" w:rsidRDefault="00EE6742" w:rsidP="00EE6742">
      <w:pPr>
        <w:pStyle w:val="NurText"/>
        <w:bidi/>
        <w:rPr>
          <w:ins w:id="8305" w:author="Transkribus" w:date="2019-12-11T14:30:00Z"/>
          <w:rFonts w:ascii="Courier New" w:hAnsi="Courier New" w:cs="Courier New"/>
        </w:rPr>
      </w:pPr>
      <w:ins w:id="8306" w:author="Transkribus" w:date="2019-12-11T14:30:00Z">
        <w:r w:rsidRPr="00EE6742">
          <w:rPr>
            <w:rFonts w:ascii="Courier New" w:hAnsi="Courier New" w:cs="Courier New"/>
            <w:rtl/>
          </w:rPr>
          <w:t>بالشام ومحيلت فى الرزق به فنصدت الفاضل عبد الرجيم و-الته كمتابا الى الساطان فى</w:t>
        </w:r>
      </w:ins>
    </w:p>
    <w:p w14:paraId="7D19CE52" w14:textId="77777777" w:rsidR="00EE6742" w:rsidRPr="00EE6742" w:rsidRDefault="00EE6742" w:rsidP="00EE6742">
      <w:pPr>
        <w:pStyle w:val="NurText"/>
        <w:bidi/>
        <w:rPr>
          <w:ins w:id="8307" w:author="Transkribus" w:date="2019-12-11T14:30:00Z"/>
          <w:rFonts w:ascii="Courier New" w:hAnsi="Courier New" w:cs="Courier New"/>
        </w:rPr>
      </w:pPr>
      <w:ins w:id="8308" w:author="Transkribus" w:date="2019-12-11T14:30:00Z">
        <w:r w:rsidRPr="00EE6742">
          <w:rPr>
            <w:rFonts w:ascii="Courier New" w:hAnsi="Courier New" w:cs="Courier New"/>
            <w:rtl/>
          </w:rPr>
          <w:t>بوابى خطابة قلعة الكرك فكتب لى كتاباه ومذ كور فى ترسله وهوحسن الناطف ثال</w:t>
        </w:r>
      </w:ins>
    </w:p>
    <w:p w14:paraId="620D1739" w14:textId="77777777" w:rsidR="00EE6742" w:rsidRPr="00EE6742" w:rsidRDefault="00EE6742" w:rsidP="00EE6742">
      <w:pPr>
        <w:pStyle w:val="NurText"/>
        <w:bidi/>
        <w:rPr>
          <w:ins w:id="8309" w:author="Transkribus" w:date="2019-12-11T14:30:00Z"/>
          <w:rFonts w:ascii="Courier New" w:hAnsi="Courier New" w:cs="Courier New"/>
        </w:rPr>
      </w:pPr>
      <w:ins w:id="8310" w:author="Transkribus" w:date="2019-12-11T14:30:00Z">
        <w:r w:rsidRPr="00EE6742">
          <w:rPr>
            <w:rFonts w:ascii="Courier New" w:hAnsi="Courier New" w:cs="Courier New"/>
            <w:rtl/>
          </w:rPr>
          <w:t>ابن أجمعيربه الى دمسق والسلطان بهاقارشدت فى عرضه الى ابن المطران فقصدته فى دارة</w:t>
        </w:r>
      </w:ins>
    </w:p>
    <w:p w14:paraId="2B40DF9E" w14:textId="77777777" w:rsidR="00EE6742" w:rsidRPr="00EE6742" w:rsidRDefault="00EE6742" w:rsidP="00EE6742">
      <w:pPr>
        <w:pStyle w:val="NurText"/>
        <w:bidi/>
        <w:rPr>
          <w:ins w:id="8311" w:author="Transkribus" w:date="2019-12-11T14:30:00Z"/>
          <w:rFonts w:ascii="Courier New" w:hAnsi="Courier New" w:cs="Courier New"/>
        </w:rPr>
      </w:pPr>
      <w:ins w:id="8312" w:author="Transkribus" w:date="2019-12-11T14:30:00Z">
        <w:r w:rsidRPr="00EE6742">
          <w:rPr>
            <w:rFonts w:ascii="Courier New" w:hAnsi="Courier New" w:cs="Courier New"/>
            <w:rtl/>
          </w:rPr>
          <w:t>ودحلت عليه بالله فرابته حسسن الخلقة والخلق اطيف الاستماج والجواب ورأيت دارة</w:t>
        </w:r>
      </w:ins>
    </w:p>
    <w:p w14:paraId="72CF782D" w14:textId="77777777" w:rsidR="00EE6742" w:rsidRPr="00EE6742" w:rsidRDefault="00EE6742" w:rsidP="00EE6742">
      <w:pPr>
        <w:pStyle w:val="NurText"/>
        <w:bidi/>
        <w:rPr>
          <w:ins w:id="8313" w:author="Transkribus" w:date="2019-12-11T14:30:00Z"/>
          <w:rFonts w:ascii="Courier New" w:hAnsi="Courier New" w:cs="Courier New"/>
        </w:rPr>
      </w:pPr>
      <w:ins w:id="8314" w:author="Transkribus" w:date="2019-12-11T14:30:00Z">
        <w:r w:rsidRPr="00EE6742">
          <w:rPr>
            <w:rFonts w:ascii="Courier New" w:hAnsi="Courier New" w:cs="Courier New"/>
            <w:rtl/>
          </w:rPr>
          <w:t>اوسى على عايةمن الحسن فى العمار م والنجمل ور أبت أبايب بركته النى ييرر منها الماء وحى</w:t>
        </w:r>
      </w:ins>
    </w:p>
    <w:p w14:paraId="1C425701" w14:textId="77777777" w:rsidR="00EE6742" w:rsidRPr="00EE6742" w:rsidRDefault="00EE6742" w:rsidP="00EE6742">
      <w:pPr>
        <w:pStyle w:val="NurText"/>
        <w:bidi/>
        <w:rPr>
          <w:ins w:id="8315" w:author="Transkribus" w:date="2019-12-11T14:30:00Z"/>
          <w:rFonts w:ascii="Courier New" w:hAnsi="Courier New" w:cs="Courier New"/>
        </w:rPr>
      </w:pPr>
      <w:ins w:id="8316" w:author="Transkribus" w:date="2019-12-11T14:30:00Z">
        <w:r w:rsidRPr="00EE6742">
          <w:rPr>
            <w:rFonts w:ascii="Courier New" w:hAnsi="Courier New" w:cs="Courier New"/>
            <w:rtl/>
          </w:rPr>
          <w:t>دهب على غابة مابكون من حسسن الصنعة ورأبت له غلاماء جقب ببن بديه اسمه عمرفى عابة</w:t>
        </w:r>
      </w:ins>
    </w:p>
    <w:p w14:paraId="38107032" w14:textId="77777777" w:rsidR="00EE6742" w:rsidRPr="00EE6742" w:rsidRDefault="00EE6742" w:rsidP="00EE6742">
      <w:pPr>
        <w:pStyle w:val="NurText"/>
        <w:bidi/>
        <w:rPr>
          <w:ins w:id="8317" w:author="Transkribus" w:date="2019-12-11T14:30:00Z"/>
          <w:rFonts w:ascii="Courier New" w:hAnsi="Courier New" w:cs="Courier New"/>
        </w:rPr>
      </w:pPr>
      <w:ins w:id="8318" w:author="Transkribus" w:date="2019-12-11T14:30:00Z">
        <w:r w:rsidRPr="00EE6742">
          <w:rPr>
            <w:rFonts w:ascii="Courier New" w:hAnsi="Courier New" w:cs="Courier New"/>
            <w:rtl/>
          </w:rPr>
          <w:t>جمال الصورء ثم رايت من الفرش والطرج وشمقث من الراسجة الطبية ماهالنى وسالته</w:t>
        </w:r>
      </w:ins>
    </w:p>
    <w:p w14:paraId="69ACF5CB" w14:textId="77777777" w:rsidR="00EE6742" w:rsidRPr="00EE6742" w:rsidRDefault="00EE6742" w:rsidP="00EE6742">
      <w:pPr>
        <w:pStyle w:val="NurText"/>
        <w:bidi/>
        <w:rPr>
          <w:ins w:id="8319" w:author="Transkribus" w:date="2019-12-11T14:30:00Z"/>
          <w:rFonts w:ascii="Courier New" w:hAnsi="Courier New" w:cs="Courier New"/>
        </w:rPr>
      </w:pPr>
      <w:ins w:id="8320" w:author="Transkribus" w:date="2019-12-11T14:30:00Z">
        <w:r w:rsidRPr="00EE6742">
          <w:rPr>
            <w:rFonts w:ascii="Courier New" w:hAnsi="Courier New" w:cs="Courier New"/>
            <w:rtl/>
          </w:rPr>
          <w:t>الحاجة التى قصديه فيها نانم باجارها وقال الصاحب جمال الدين وزايت روحته وابن عمر</w:t>
        </w:r>
      </w:ins>
    </w:p>
    <w:p w14:paraId="2B5E5F77" w14:textId="77777777" w:rsidR="00EE6742" w:rsidRPr="00EE6742" w:rsidRDefault="00EE6742" w:rsidP="00EE6742">
      <w:pPr>
        <w:pStyle w:val="NurText"/>
        <w:bidi/>
        <w:rPr>
          <w:ins w:id="8321" w:author="Transkribus" w:date="2019-12-11T14:30:00Z"/>
          <w:rFonts w:ascii="Courier New" w:hAnsi="Courier New" w:cs="Courier New"/>
        </w:rPr>
      </w:pPr>
      <w:ins w:id="8322" w:author="Transkribus" w:date="2019-12-11T14:30:00Z">
        <w:r w:rsidRPr="00EE6742">
          <w:rPr>
            <w:rFonts w:ascii="Courier New" w:hAnsi="Courier New" w:cs="Courier New"/>
            <w:rtl/>
          </w:rPr>
          <w:t>هاجبه وفذ جصر ابعد سيه سثماقة الى حليب على رفة من الخالر ورالافى الكنف الملكى</w:t>
        </w:r>
      </w:ins>
    </w:p>
    <w:p w14:paraId="5E810F3A" w14:textId="77777777" w:rsidR="00EE6742" w:rsidRPr="00EE6742" w:rsidRDefault="00EE6742" w:rsidP="00EE6742">
      <w:pPr>
        <w:pStyle w:val="NurText"/>
        <w:bidi/>
        <w:rPr>
          <w:ins w:id="8323" w:author="Transkribus" w:date="2019-12-11T14:30:00Z"/>
          <w:rFonts w:ascii="Courier New" w:hAnsi="Courier New" w:cs="Courier New"/>
        </w:rPr>
      </w:pPr>
      <w:ins w:id="8324" w:author="Transkribus" w:date="2019-12-11T14:30:00Z">
        <w:r w:rsidRPr="00EE6742">
          <w:rPr>
            <w:rFonts w:ascii="Courier New" w:hAnsi="Courier New" w:cs="Courier New"/>
            <w:rtl/>
          </w:rPr>
          <w:t>الطاهرى صفى الله عهدة واعثماه بصدقه فروت اهماوماتت هى بعد مذة ولا اأعلم بعد٨ا</w:t>
        </w:r>
      </w:ins>
    </w:p>
    <w:p w14:paraId="18320A5A" w14:textId="77777777" w:rsidR="00EE6742" w:rsidRPr="00EE6742" w:rsidRDefault="00EE6742" w:rsidP="00EE6742">
      <w:pPr>
        <w:pStyle w:val="NurText"/>
        <w:bidi/>
        <w:rPr>
          <w:ins w:id="8325" w:author="Transkribus" w:date="2019-12-11T14:30:00Z"/>
          <w:rFonts w:ascii="Courier New" w:hAnsi="Courier New" w:cs="Courier New"/>
        </w:rPr>
      </w:pPr>
      <w:ins w:id="8326" w:author="Transkribus" w:date="2019-12-11T14:30:00Z">
        <w:r w:rsidRPr="00EE6742">
          <w:rPr>
            <w:rFonts w:ascii="Courier New" w:hAnsi="Courier New" w:cs="Courier New"/>
            <w:rtl/>
          </w:rPr>
          <w:t>ولد عمرشرا أو جدتى أ الشيح موفق الدين بن البورى الكاتب النصرانى فال لمافح الملك</w:t>
        </w:r>
      </w:ins>
    </w:p>
    <w:p w14:paraId="52C3CFD9" w14:textId="77777777" w:rsidR="00EE6742" w:rsidRPr="00EE6742" w:rsidRDefault="00EE6742" w:rsidP="00EE6742">
      <w:pPr>
        <w:pStyle w:val="NurText"/>
        <w:bidi/>
        <w:rPr>
          <w:ins w:id="8327" w:author="Transkribus" w:date="2019-12-11T14:30:00Z"/>
          <w:rFonts w:ascii="Courier New" w:hAnsi="Courier New" w:cs="Courier New"/>
        </w:rPr>
      </w:pPr>
      <w:ins w:id="8328" w:author="Transkribus" w:date="2019-12-11T14:30:00Z">
        <w:r w:rsidRPr="00EE6742">
          <w:rPr>
            <w:rFonts w:ascii="Courier New" w:hAnsi="Courier New" w:cs="Courier New"/>
            <w:rtl/>
          </w:rPr>
          <w:t>الناهر سسلاج الدين يوسف بن أيوب الكركت أبى الى ديسق الحكيم موفق الدين يعقوبين</w:t>
        </w:r>
      </w:ins>
    </w:p>
    <w:p w14:paraId="3D0997AA" w14:textId="77777777" w:rsidR="00EE6742" w:rsidRPr="00EE6742" w:rsidRDefault="00EE6742" w:rsidP="00EE6742">
      <w:pPr>
        <w:pStyle w:val="NurText"/>
        <w:bidi/>
        <w:rPr>
          <w:ins w:id="8329" w:author="Transkribus" w:date="2019-12-11T14:30:00Z"/>
          <w:rFonts w:ascii="Courier New" w:hAnsi="Courier New" w:cs="Courier New"/>
        </w:rPr>
      </w:pPr>
      <w:ins w:id="8330" w:author="Transkribus" w:date="2019-12-11T14:30:00Z">
        <w:r w:rsidRPr="00EE6742">
          <w:rPr>
            <w:rFonts w:ascii="Courier New" w:hAnsi="Courier New" w:cs="Courier New"/>
            <w:rtl/>
          </w:rPr>
          <w:t xml:space="preserve"> سقلاب النصرانى وهوشاب على راأسه كوفيه وغتفيفة صغير موهولايس جوخة ماوطة زرقاء</w:t>
        </w:r>
      </w:ins>
    </w:p>
    <w:p w14:paraId="340C3AD0" w14:textId="77777777" w:rsidR="00EE6742" w:rsidRPr="00EE6742" w:rsidRDefault="00EE6742" w:rsidP="00EE6742">
      <w:pPr>
        <w:pStyle w:val="NurText"/>
        <w:bidi/>
        <w:rPr>
          <w:ins w:id="8331" w:author="Transkribus" w:date="2019-12-11T14:30:00Z"/>
          <w:rFonts w:ascii="Courier New" w:hAnsi="Courier New" w:cs="Courier New"/>
        </w:rPr>
      </w:pPr>
      <w:ins w:id="8332" w:author="Transkribus" w:date="2019-12-11T14:30:00Z">
        <w:r w:rsidRPr="00EE6742">
          <w:rPr>
            <w:rFonts w:ascii="Courier New" w:hAnsi="Courier New" w:cs="Courier New"/>
            <w:rtl/>
          </w:rPr>
          <w:t>ابرى أطباء الفريح وفسد الحكيم موفق الدين بن المطران وصار بجدمه ويثرةد البه اعلهة</w:t>
        </w:r>
      </w:ins>
    </w:p>
    <w:p w14:paraId="5439002C" w14:textId="77777777" w:rsidR="00EE6742" w:rsidRPr="00EE6742" w:rsidRDefault="00EE6742" w:rsidP="00EE6742">
      <w:pPr>
        <w:pStyle w:val="NurText"/>
        <w:bidi/>
        <w:rPr>
          <w:ins w:id="8333" w:author="Transkribus" w:date="2019-12-11T14:30:00Z"/>
          <w:rFonts w:ascii="Courier New" w:hAnsi="Courier New" w:cs="Courier New"/>
        </w:rPr>
      </w:pPr>
      <w:ins w:id="8334" w:author="Transkribus" w:date="2019-12-11T14:30:00Z">
        <w:r w:rsidRPr="00EE6742">
          <w:rPr>
            <w:rFonts w:ascii="Courier New" w:hAnsi="Courier New" w:cs="Courier New"/>
            <w:rtl/>
          </w:rPr>
          <w:t>بنفمة فة الله هذا الذى الذى ألت عليه ماعشى لك بةجال فى الطب فى هذه الدولة بين المسلين</w:t>
        </w:r>
      </w:ins>
    </w:p>
    <w:p w14:paraId="29C8842F" w14:textId="77777777" w:rsidR="00EE6742" w:rsidRPr="00EE6742" w:rsidRDefault="00EE6742" w:rsidP="00EE6742">
      <w:pPr>
        <w:pStyle w:val="NurText"/>
        <w:bidi/>
        <w:rPr>
          <w:ins w:id="8335" w:author="Transkribus" w:date="2019-12-11T14:30:00Z"/>
          <w:rFonts w:ascii="Courier New" w:hAnsi="Courier New" w:cs="Courier New"/>
        </w:rPr>
      </w:pPr>
      <w:ins w:id="8336" w:author="Transkribus" w:date="2019-12-11T14:30:00Z">
        <w:r w:rsidRPr="00EE6742">
          <w:rPr>
            <w:rFonts w:ascii="Courier New" w:hAnsi="Courier New" w:cs="Courier New"/>
            <w:rtl/>
          </w:rPr>
          <w:t>واثما المصلحة ان تغر ريك وقليس عادة الاطباء فى بلادقا ثم أكرج له هبة واسعه غشاسةال</w:t>
        </w:r>
      </w:ins>
    </w:p>
    <w:p w14:paraId="0C83BDA5" w14:textId="77777777" w:rsidR="00EE6742" w:rsidRPr="00EE6742" w:rsidRDefault="00EE6742" w:rsidP="00EE6742">
      <w:pPr>
        <w:pStyle w:val="NurText"/>
        <w:bidi/>
        <w:rPr>
          <w:ins w:id="8337" w:author="Transkribus" w:date="2019-12-11T14:30:00Z"/>
          <w:rFonts w:ascii="Courier New" w:hAnsi="Courier New" w:cs="Courier New"/>
        </w:rPr>
      </w:pPr>
      <w:ins w:id="8338" w:author="Transkribus" w:date="2019-12-11T14:30:00Z">
        <w:r w:rsidRPr="00EE6742">
          <w:rPr>
            <w:rFonts w:ascii="Courier New" w:hAnsi="Courier New" w:cs="Courier New"/>
            <w:rtl/>
          </w:rPr>
          <w:t>وبقار اسكسلاوامرة ابن بليسهما ثم قال له ان مهنا أمترا كرا يقال له ميمون القصرى</w:t>
        </w:r>
      </w:ins>
    </w:p>
    <w:p w14:paraId="350F09C1" w14:textId="77777777" w:rsidR="00EE6742" w:rsidRPr="00EE6742" w:rsidRDefault="00EE6742" w:rsidP="00EE6742">
      <w:pPr>
        <w:pStyle w:val="NurText"/>
        <w:bidi/>
        <w:rPr>
          <w:ins w:id="8339" w:author="Transkribus" w:date="2019-12-11T14:30:00Z"/>
          <w:rFonts w:ascii="Courier New" w:hAnsi="Courier New" w:cs="Courier New"/>
        </w:rPr>
      </w:pPr>
      <w:ins w:id="8340" w:author="Transkribus" w:date="2019-12-11T14:30:00Z">
        <w:r w:rsidRPr="00EE6742">
          <w:rPr>
            <w:rFonts w:ascii="Courier New" w:hAnsi="Courier New" w:cs="Courier New"/>
            <w:rtl/>
          </w:rPr>
          <w:t>وهو مريس وأناثردد اليعواداوبه فتعال مى حبى تكون تعالجء فلماراج معه قال الاصر</w:t>
        </w:r>
      </w:ins>
    </w:p>
    <w:p w14:paraId="1CF60E67" w14:textId="77777777" w:rsidR="00EE6742" w:rsidRPr="00EE6742" w:rsidRDefault="00EE6742" w:rsidP="00EE6742">
      <w:pPr>
        <w:pStyle w:val="NurText"/>
        <w:bidi/>
        <w:rPr>
          <w:ins w:id="8341" w:author="Transkribus" w:date="2019-12-11T14:30:00Z"/>
          <w:rFonts w:ascii="Courier New" w:hAnsi="Courier New" w:cs="Courier New"/>
        </w:rPr>
      </w:pPr>
      <w:ins w:id="8342" w:author="Transkribus" w:date="2019-12-11T14:30:00Z">
        <w:r w:rsidRPr="00EE6742">
          <w:rPr>
            <w:rFonts w:ascii="Courier New" w:hAnsi="Courier New" w:cs="Courier New"/>
            <w:rtl/>
          </w:rPr>
          <w:t>هذاطببب فاضل وانا أمحمد عليه فى صناعة الطب وافق به فكون لريلك ويباشر أحموالكنى</w:t>
        </w:r>
      </w:ins>
    </w:p>
    <w:p w14:paraId="26933E5E" w14:textId="77777777" w:rsidR="00EE6742" w:rsidRPr="00EE6742" w:rsidRDefault="00EE6742" w:rsidP="00EE6742">
      <w:pPr>
        <w:pStyle w:val="NurText"/>
        <w:bidi/>
        <w:rPr>
          <w:ins w:id="8343" w:author="Transkribus" w:date="2019-12-11T14:30:00Z"/>
          <w:rFonts w:ascii="Courier New" w:hAnsi="Courier New" w:cs="Courier New"/>
        </w:rPr>
      </w:pPr>
      <w:ins w:id="8344" w:author="Transkribus" w:date="2019-12-11T14:30:00Z">
        <w:r w:rsidRPr="00EE6742">
          <w:rPr>
            <w:rFonts w:ascii="Courier New" w:hAnsi="Courier New" w:cs="Courier New"/>
            <w:rtl/>
          </w:rPr>
          <w:t>كل ولت ويقم عندل الى ابن ثبرابن شاء الله تعالى قامتقل قوله وصار الحكم يعقوب ملازمالة</w:t>
        </w:r>
      </w:ins>
    </w:p>
    <w:p w14:paraId="79CC516B" w14:textId="77777777" w:rsidR="00EE6742" w:rsidRPr="00EE6742" w:rsidRDefault="00EE6742" w:rsidP="00EE6742">
      <w:pPr>
        <w:pStyle w:val="NurText"/>
        <w:bidi/>
        <w:rPr>
          <w:ins w:id="8345" w:author="Transkribus" w:date="2019-12-11T14:30:00Z"/>
          <w:rFonts w:ascii="Courier New" w:hAnsi="Courier New" w:cs="Courier New"/>
        </w:rPr>
      </w:pPr>
      <w:ins w:id="8346" w:author="Transkribus" w:date="2019-12-11T14:30:00Z">
        <w:r w:rsidRPr="00EE6742">
          <w:rPr>
            <w:rFonts w:ascii="Courier New" w:hAnsi="Courier New" w:cs="Courier New"/>
            <w:rtl/>
          </w:rPr>
          <w:t>البلاونهارا الى ابن تعافى فاهطاء خمسماثة دار فلما قبضها جمله الى ابن المطران وقالله</w:t>
        </w:r>
      </w:ins>
    </w:p>
    <w:p w14:paraId="2E5C7BB2" w14:textId="77777777" w:rsidR="00EE6742" w:rsidRPr="00EE6742" w:rsidRDefault="00EE6742" w:rsidP="00EE6742">
      <w:pPr>
        <w:pStyle w:val="NurText"/>
        <w:bidi/>
        <w:rPr>
          <w:ins w:id="8347" w:author="Transkribus" w:date="2019-12-11T14:30:00Z"/>
          <w:rFonts w:ascii="Courier New" w:hAnsi="Courier New" w:cs="Courier New"/>
        </w:rPr>
      </w:pPr>
      <w:ins w:id="8348" w:author="Transkribus" w:date="2019-12-11T14:30:00Z">
        <w:r w:rsidRPr="00EE6742">
          <w:rPr>
            <w:rFonts w:ascii="Courier New" w:hAnsi="Courier New" w:cs="Courier New"/>
            <w:rtl/>
          </w:rPr>
          <w:t>ابامولاناهذا أعطانى وقد أحمصرله الى مولانا فقال له خذه فاناما قصدب الاتفهلك ذأخدة</w:t>
        </w:r>
      </w:ins>
    </w:p>
    <w:p w14:paraId="2D021F07" w14:textId="77777777" w:rsidR="00EE6742" w:rsidRPr="00EE6742" w:rsidRDefault="00EE6742" w:rsidP="00EE6742">
      <w:pPr>
        <w:pStyle w:val="NurText"/>
        <w:bidi/>
        <w:rPr>
          <w:ins w:id="8349" w:author="Transkribus" w:date="2019-12-11T14:30:00Z"/>
          <w:rFonts w:ascii="Courier New" w:hAnsi="Courier New" w:cs="Courier New"/>
        </w:rPr>
      </w:pPr>
      <w:ins w:id="8350" w:author="Transkribus" w:date="2019-12-11T14:30:00Z">
        <w:r w:rsidRPr="00EE6742">
          <w:rPr>
            <w:rFonts w:ascii="Courier New" w:hAnsi="Courier New" w:cs="Courier New"/>
            <w:rtl/>
          </w:rPr>
          <w:t>ود علله أوجديى ٩ الحكم عز الدين أبو اسحق ابراهيم بن محمد بن السويدى ال كمان ابن</w:t>
        </w:r>
      </w:ins>
    </w:p>
    <w:p w14:paraId="456D0E55" w14:textId="77777777" w:rsidR="00EE6742" w:rsidRPr="00EE6742" w:rsidRDefault="00EE6742" w:rsidP="00EE6742">
      <w:pPr>
        <w:pStyle w:val="NurText"/>
        <w:bidi/>
        <w:rPr>
          <w:ins w:id="8351" w:author="Transkribus" w:date="2019-12-11T14:30:00Z"/>
          <w:rFonts w:ascii="Courier New" w:hAnsi="Courier New" w:cs="Courier New"/>
        </w:rPr>
      </w:pPr>
      <w:ins w:id="8352" w:author="Transkribus" w:date="2019-12-11T14:30:00Z">
        <w:r w:rsidRPr="00EE6742">
          <w:rPr>
            <w:rFonts w:ascii="Courier New" w:hAnsi="Courier New" w:cs="Courier New"/>
            <w:rtl/>
          </w:rPr>
          <w:lastRenderedPageBreak/>
          <w:t>المطران جالساعلى باب دارة وقسد اماهشاب من أهل ذهمة وعليه رى الحندية وأهطاه ورقة</w:t>
        </w:r>
      </w:ins>
    </w:p>
    <w:p w14:paraId="03CBB4F7" w14:textId="77777777" w:rsidR="00EE6742" w:rsidRPr="00EE6742" w:rsidRDefault="00EE6742" w:rsidP="00EE6742">
      <w:pPr>
        <w:pStyle w:val="NurText"/>
        <w:bidi/>
        <w:rPr>
          <w:ins w:id="8353" w:author="Transkribus" w:date="2019-12-11T14:30:00Z"/>
          <w:rFonts w:ascii="Courier New" w:hAnsi="Courier New" w:cs="Courier New"/>
        </w:rPr>
      </w:pPr>
      <w:ins w:id="8354" w:author="Transkribus" w:date="2019-12-11T14:30:00Z">
        <w:r w:rsidRPr="00EE6742">
          <w:rPr>
            <w:rFonts w:ascii="Courier New" w:hAnsi="Courier New" w:cs="Courier New"/>
            <w:rtl/>
          </w:rPr>
          <w:t>بيه اتناعشر مثامن الشعر متذ جييها قلماقر أها ابن المطران قالله الت شاعرمةال</w:t>
        </w:r>
      </w:ins>
    </w:p>
    <w:p w14:paraId="38EA124A" w14:textId="77777777" w:rsidR="00EE6742" w:rsidRPr="00EE6742" w:rsidRDefault="00EE6742" w:rsidP="00EE6742">
      <w:pPr>
        <w:pStyle w:val="NurText"/>
        <w:bidi/>
        <w:rPr>
          <w:ins w:id="8355" w:author="Transkribus" w:date="2019-12-11T14:30:00Z"/>
          <w:rFonts w:ascii="Courier New" w:hAnsi="Courier New" w:cs="Courier New"/>
        </w:rPr>
      </w:pPr>
      <w:ins w:id="8356" w:author="Transkribus" w:date="2019-12-11T14:30:00Z">
        <w:r w:rsidRPr="00EE6742">
          <w:rPr>
            <w:rFonts w:ascii="Courier New" w:hAnsi="Courier New" w:cs="Courier New"/>
            <w:rtl/>
          </w:rPr>
          <w:t>الاولكى من أهل البيوب وفد ترل الدمرى وفد اتلب المولى وجعلت فيادى سدل لتديرق</w:t>
        </w:r>
      </w:ins>
    </w:p>
    <w:p w14:paraId="06CC8152" w14:textId="77777777" w:rsidR="00EE6742" w:rsidRPr="00EE6742" w:rsidRDefault="00EE6742" w:rsidP="00EE6742">
      <w:pPr>
        <w:pStyle w:val="NurText"/>
        <w:bidi/>
        <w:rPr>
          <w:ins w:id="8357" w:author="Transkribus" w:date="2019-12-11T14:30:00Z"/>
          <w:rFonts w:ascii="Courier New" w:hAnsi="Courier New" w:cs="Courier New"/>
        </w:rPr>
      </w:pPr>
      <w:ins w:id="8358" w:author="Transkribus" w:date="2019-12-11T14:30:00Z">
        <w:r w:rsidRPr="00EE6742">
          <w:rPr>
            <w:rFonts w:ascii="Courier New" w:hAnsi="Courier New" w:cs="Courier New"/>
            <w:rtl/>
          </w:rPr>
          <w:t>مهماحسن فيه رأايك العالى فذجل الى دارمواستدى الشاب وقدم لهطعاماناكل وثال</w:t>
        </w:r>
      </w:ins>
    </w:p>
    <w:p w14:paraId="6E89D17F" w14:textId="77777777" w:rsidR="00EE6742" w:rsidRPr="00EE6742" w:rsidRDefault="00EE6742" w:rsidP="00EE6742">
      <w:pPr>
        <w:pStyle w:val="NurText"/>
        <w:bidi/>
        <w:rPr>
          <w:ins w:id="8359" w:author="Transkribus" w:date="2019-12-11T14:30:00Z"/>
          <w:rFonts w:ascii="Courier New" w:hAnsi="Courier New" w:cs="Courier New"/>
        </w:rPr>
      </w:pPr>
      <w:ins w:id="8360" w:author="Transkribus" w:date="2019-12-11T14:30:00Z">
        <w:r w:rsidRPr="00EE6742">
          <w:rPr>
            <w:rFonts w:ascii="Courier New" w:hAnsi="Courier New" w:cs="Courier New"/>
            <w:rtl/>
          </w:rPr>
          <w:t>الدايس مقول قسد مرس عز الدين قرخشاهصاحب صرجدوهذا المرس بعنادة فى كل حين</w:t>
        </w:r>
      </w:ins>
    </w:p>
    <w:p w14:paraId="3836E382" w14:textId="77777777" w:rsidR="00EE6742" w:rsidRPr="00EE6742" w:rsidRDefault="00EE6742" w:rsidP="00EE6742">
      <w:pPr>
        <w:pStyle w:val="NurText"/>
        <w:bidi/>
        <w:rPr>
          <w:ins w:id="8361" w:author="Transkribus" w:date="2019-12-11T14:30:00Z"/>
          <w:rFonts w:ascii="Courier New" w:hAnsi="Courier New" w:cs="Courier New"/>
        </w:rPr>
      </w:pPr>
      <w:ins w:id="8362" w:author="Transkribus" w:date="2019-12-11T14:30:00Z">
        <w:r w:rsidRPr="00EE6742">
          <w:rPr>
            <w:rFonts w:ascii="Courier New" w:hAnsi="Courier New" w:cs="Courier New"/>
            <w:rtl/>
          </w:rPr>
          <w:t>فانى رأيت ابن اسيرا- البه تعالجء فهو جسل لك من جهته شى جيد قال له بامولاى من ابن</w:t>
        </w:r>
      </w:ins>
    </w:p>
    <w:p w14:paraId="2CC2BB22" w14:textId="77777777" w:rsidR="00EE6742" w:rsidRPr="00EE6742" w:rsidRDefault="00EE6742" w:rsidP="00EE6742">
      <w:pPr>
        <w:pStyle w:val="NurText"/>
        <w:bidi/>
        <w:rPr>
          <w:ins w:id="8363" w:author="Transkribus" w:date="2019-12-11T14:30:00Z"/>
          <w:rFonts w:ascii="Courier New" w:hAnsi="Courier New" w:cs="Courier New"/>
        </w:rPr>
      </w:pPr>
      <w:ins w:id="8364" w:author="Transkribus" w:date="2019-12-11T14:30:00Z">
        <w:r w:rsidRPr="00EE6742">
          <w:rPr>
            <w:rFonts w:ascii="Courier New" w:hAnsi="Courier New" w:cs="Courier New"/>
            <w:rtl/>
          </w:rPr>
          <w:t xml:space="preserve"> أبى معرفة بصناهة الطب أودوبه فقال ماعليك انا اكتب معلك بسيوراشى عليه ولا</w:t>
        </w:r>
      </w:ins>
    </w:p>
    <w:p w14:paraId="4591D713" w14:textId="77777777" w:rsidR="00EE6742" w:rsidRPr="00EE6742" w:rsidRDefault="00EE6742" w:rsidP="00EE6742">
      <w:pPr>
        <w:pStyle w:val="NurText"/>
        <w:bidi/>
        <w:rPr>
          <w:ins w:id="8365" w:author="Transkribus" w:date="2019-12-11T14:30:00Z"/>
          <w:rFonts w:ascii="Courier New" w:hAnsi="Courier New" w:cs="Courier New"/>
        </w:rPr>
      </w:pPr>
      <w:ins w:id="8366" w:author="Transkribus" w:date="2019-12-11T14:30:00Z">
        <w:r w:rsidRPr="00EE6742">
          <w:rPr>
            <w:rFonts w:ascii="Courier New" w:hAnsi="Courier New" w:cs="Courier New"/>
            <w:rtl/>
          </w:rPr>
          <w:t>٤ ب تسل</w:t>
        </w:r>
      </w:ins>
    </w:p>
    <w:p w14:paraId="06F4D7EF" w14:textId="77777777" w:rsidR="00EE6742" w:rsidRPr="00EE6742" w:rsidRDefault="00EE6742" w:rsidP="00EE6742">
      <w:pPr>
        <w:pStyle w:val="NurText"/>
        <w:bidi/>
        <w:rPr>
          <w:ins w:id="8367" w:author="Transkribus" w:date="2019-12-11T14:30:00Z"/>
          <w:rFonts w:ascii="Courier New" w:hAnsi="Courier New" w:cs="Courier New"/>
        </w:rPr>
      </w:pPr>
      <w:ins w:id="8368" w:author="Transkribus" w:date="2019-12-11T14:30:00Z">
        <w:r w:rsidRPr="00EE6742">
          <w:rPr>
            <w:rFonts w:ascii="Courier New" w:hAnsi="Courier New" w:cs="Courier New"/>
            <w:rtl/>
          </w:rPr>
          <w:t>١٧٨</w:t>
        </w:r>
      </w:ins>
    </w:p>
    <w:p w14:paraId="7A0CB21B" w14:textId="77777777" w:rsidR="00EE6742" w:rsidRPr="00EE6742" w:rsidRDefault="00EE6742" w:rsidP="00EE6742">
      <w:pPr>
        <w:pStyle w:val="NurText"/>
        <w:bidi/>
        <w:rPr>
          <w:ins w:id="8369" w:author="Transkribus" w:date="2019-12-11T14:30:00Z"/>
          <w:rFonts w:ascii="Courier New" w:hAnsi="Courier New" w:cs="Courier New"/>
        </w:rPr>
      </w:pPr>
      <w:ins w:id="8370" w:author="Transkribus" w:date="2019-12-11T14:30:00Z">
        <w:r w:rsidRPr="00EE6742">
          <w:rPr>
            <w:rFonts w:ascii="Courier New" w:hAnsi="Courier New" w:cs="Courier New"/>
            <w:rtl/>
          </w:rPr>
          <w:t>ابكرج عفه فقال الشاب السمع والطاعة فلما خرح الشاب لحقه الغلام بيقعة فيهاعدة</w:t>
        </w:r>
      </w:ins>
    </w:p>
    <w:p w14:paraId="54199E2F" w14:textId="77777777" w:rsidR="00EE6742" w:rsidRPr="00EE6742" w:rsidRDefault="00EE6742" w:rsidP="00EE6742">
      <w:pPr>
        <w:pStyle w:val="NurText"/>
        <w:bidi/>
        <w:rPr>
          <w:ins w:id="8371" w:author="Transkribus" w:date="2019-12-11T14:30:00Z"/>
          <w:rFonts w:ascii="Courier New" w:hAnsi="Courier New" w:cs="Courier New"/>
        </w:rPr>
      </w:pPr>
      <w:ins w:id="8372" w:author="Transkribus" w:date="2019-12-11T14:30:00Z">
        <w:r w:rsidRPr="00EE6742">
          <w:rPr>
            <w:rFonts w:ascii="Courier New" w:hAnsi="Courier New" w:cs="Courier New"/>
            <w:rtl/>
          </w:rPr>
          <w:t>قطير واش شتيط وفرس بسرح ولحام فقال له جذهذا القماض اليسهوهذا الفوس اركية</w:t>
        </w:r>
      </w:ins>
    </w:p>
    <w:p w14:paraId="75D64BF6" w14:textId="77777777" w:rsidR="00EE6742" w:rsidRPr="00EE6742" w:rsidRDefault="00EE6742" w:rsidP="00EE6742">
      <w:pPr>
        <w:pStyle w:val="NurText"/>
        <w:bidi/>
        <w:rPr>
          <w:ins w:id="8373" w:author="Transkribus" w:date="2019-12-11T14:30:00Z"/>
          <w:rFonts w:ascii="Courier New" w:hAnsi="Courier New" w:cs="Courier New"/>
        </w:rPr>
      </w:pPr>
      <w:ins w:id="8374" w:author="Transkribus" w:date="2019-12-11T14:30:00Z">
        <w:r w:rsidRPr="00EE6742">
          <w:rPr>
            <w:rFonts w:ascii="Courier New" w:hAnsi="Courier New" w:cs="Courier New"/>
            <w:rtl/>
          </w:rPr>
          <w:t>ونجه ز الى صرجد فقمال له ماسيدى اله لم بكن بى مكان ابلت فيه الفرس فقال اثر كها عندثا</w:t>
        </w:r>
      </w:ins>
    </w:p>
    <w:p w14:paraId="392D02DF" w14:textId="77777777" w:rsidR="00EE6742" w:rsidRPr="00EE6742" w:rsidRDefault="00EE6742" w:rsidP="00EE6742">
      <w:pPr>
        <w:pStyle w:val="NurText"/>
        <w:bidi/>
        <w:rPr>
          <w:ins w:id="8375" w:author="Transkribus" w:date="2019-12-11T14:30:00Z"/>
          <w:rFonts w:ascii="Courier New" w:hAnsi="Courier New" w:cs="Courier New"/>
        </w:rPr>
      </w:pPr>
      <w:ins w:id="8376" w:author="Transkribus" w:date="2019-12-11T14:30:00Z">
        <w:r w:rsidRPr="00EE6742">
          <w:rPr>
            <w:rFonts w:ascii="Courier New" w:hAnsi="Courier New" w:cs="Courier New"/>
            <w:rtl/>
          </w:rPr>
          <w:t>وشة عليه ا بكرة النهار وسافر على جصيرة اللهتعالى فلما كمان بكرة النهار جصر الشاب الى</w:t>
        </w:r>
      </w:ins>
    </w:p>
    <w:p w14:paraId="0ED3EB13" w14:textId="77777777" w:rsidR="00EE6742" w:rsidRPr="00EE6742" w:rsidRDefault="00EE6742" w:rsidP="00EE6742">
      <w:pPr>
        <w:pStyle w:val="NurText"/>
        <w:bidi/>
        <w:rPr>
          <w:ins w:id="8377" w:author="Transkribus" w:date="2019-12-11T14:30:00Z"/>
          <w:rFonts w:ascii="Courier New" w:hAnsi="Courier New" w:cs="Courier New"/>
        </w:rPr>
      </w:pPr>
      <w:ins w:id="8378" w:author="Transkribus" w:date="2019-12-11T14:30:00Z">
        <w:r w:rsidRPr="00EE6742">
          <w:rPr>
            <w:rFonts w:ascii="Courier New" w:hAnsi="Courier New" w:cs="Courier New"/>
            <w:rtl/>
          </w:rPr>
          <w:t>باب دار ابن المطران ناهطاه كمتاباقدكنبه على بدة الى عز الدين قرخشاء صاحب صبرجسد</w:t>
        </w:r>
      </w:ins>
    </w:p>
    <w:p w14:paraId="72EDE502" w14:textId="77777777" w:rsidR="00EE6742" w:rsidRPr="00EE6742" w:rsidRDefault="00EE6742" w:rsidP="00EE6742">
      <w:pPr>
        <w:pStyle w:val="NurText"/>
        <w:bidi/>
        <w:rPr>
          <w:ins w:id="8379" w:author="Transkribus" w:date="2019-12-11T14:30:00Z"/>
          <w:rFonts w:ascii="Courier New" w:hAnsi="Courier New" w:cs="Courier New"/>
        </w:rPr>
      </w:pPr>
      <w:ins w:id="8380" w:author="Transkribus" w:date="2019-12-11T14:30:00Z">
        <w:r w:rsidRPr="00EE6742">
          <w:rPr>
            <w:rFonts w:ascii="Courier New" w:hAnsi="Courier New" w:cs="Courier New"/>
            <w:rtl/>
          </w:rPr>
          <w:t>وأقطاء تذ كمره ثمايعثمدة فى مداو اله واعطاء ماتى دراهيم وقال افر كها حمن بنك تغقد</w:t>
        </w:r>
      </w:ins>
    </w:p>
    <w:p w14:paraId="2B7764E8" w14:textId="77777777" w:rsidR="00EE6742" w:rsidRPr="00EE6742" w:rsidRDefault="00EE6742" w:rsidP="00EE6742">
      <w:pPr>
        <w:pStyle w:val="NurText"/>
        <w:bidi/>
        <w:rPr>
          <w:ins w:id="8381" w:author="Transkribus" w:date="2019-12-11T14:30:00Z"/>
          <w:rFonts w:ascii="Courier New" w:hAnsi="Courier New" w:cs="Courier New"/>
        </w:rPr>
      </w:pPr>
      <w:ins w:id="8382" w:author="Transkribus" w:date="2019-12-11T14:30:00Z">
        <w:r w:rsidRPr="00EE6742">
          <w:rPr>
            <w:rFonts w:ascii="Courier New" w:hAnsi="Courier New" w:cs="Courier New"/>
            <w:rtl/>
          </w:rPr>
          <w:t>وسافر الشاب أالى صرخدوداوى عز الدين قرخشاء ثماامرمبه قيرى ودخل الحقام وخلع علية</w:t>
        </w:r>
      </w:ins>
    </w:p>
    <w:p w14:paraId="1E66D068" w14:textId="77777777" w:rsidR="00EE6742" w:rsidRPr="00EE6742" w:rsidRDefault="00EE6742" w:rsidP="00EE6742">
      <w:pPr>
        <w:pStyle w:val="NurText"/>
        <w:bidi/>
        <w:rPr>
          <w:ins w:id="8383" w:author="Transkribus" w:date="2019-12-11T14:30:00Z"/>
          <w:rFonts w:ascii="Courier New" w:hAnsi="Courier New" w:cs="Courier New"/>
        </w:rPr>
      </w:pPr>
      <w:ins w:id="8384" w:author="Transkribus" w:date="2019-12-11T14:30:00Z">
        <w:r w:rsidRPr="00EE6742">
          <w:rPr>
            <w:rFonts w:ascii="Courier New" w:hAnsi="Courier New" w:cs="Courier New"/>
            <w:rtl/>
          </w:rPr>
          <w:t xml:space="preserve"> خلعة مابجحسة من أحود مابكون وأهطاه علة نسرجوسر فسارد هب والف دسار مصيرة</w:t>
        </w:r>
      </w:ins>
    </w:p>
    <w:p w14:paraId="6955DB21" w14:textId="77777777" w:rsidR="00EE6742" w:rsidRPr="00EE6742" w:rsidRDefault="00EE6742" w:rsidP="00EE6742">
      <w:pPr>
        <w:pStyle w:val="NurText"/>
        <w:bidi/>
        <w:rPr>
          <w:ins w:id="8385" w:author="Transkribus" w:date="2019-12-11T14:30:00Z"/>
          <w:rFonts w:ascii="Courier New" w:hAnsi="Courier New" w:cs="Courier New"/>
        </w:rPr>
      </w:pPr>
      <w:ins w:id="8386" w:author="Transkribus" w:date="2019-12-11T14:30:00Z">
        <w:r w:rsidRPr="00EE6742">
          <w:rPr>
            <w:rFonts w:ascii="Courier New" w:hAnsi="Courier New" w:cs="Courier New"/>
            <w:rtl/>
          </w:rPr>
          <w:t>وقال مجدمى فشال لهما أقدر يامولانا حتى اشاورسحق الحكيم موفق الدين بن المطران</w:t>
        </w:r>
      </w:ins>
    </w:p>
    <w:p w14:paraId="1DC4676B" w14:textId="77777777" w:rsidR="00EE6742" w:rsidRPr="00EE6742" w:rsidRDefault="00EE6742" w:rsidP="00EE6742">
      <w:pPr>
        <w:pStyle w:val="NurText"/>
        <w:bidi/>
        <w:rPr>
          <w:ins w:id="8387" w:author="Transkribus" w:date="2019-12-11T14:30:00Z"/>
          <w:rFonts w:ascii="Courier New" w:hAnsi="Courier New" w:cs="Courier New"/>
        </w:rPr>
      </w:pPr>
      <w:ins w:id="8388" w:author="Transkribus" w:date="2019-12-11T14:30:00Z">
        <w:r w:rsidRPr="00EE6742">
          <w:rPr>
            <w:rFonts w:ascii="Courier New" w:hAnsi="Courier New" w:cs="Courier New"/>
            <w:rtl/>
          </w:rPr>
          <w:t>فقال له عز الدين ومن عو الحكيم موفق الدين ماهو الاعلام أحمى لاسبيل الى خروجلك من صر حمد</w:t>
        </w:r>
      </w:ins>
    </w:p>
    <w:p w14:paraId="12C032F7" w14:textId="77777777" w:rsidR="00EE6742" w:rsidRPr="00EE6742" w:rsidRDefault="00EE6742" w:rsidP="00EE6742">
      <w:pPr>
        <w:pStyle w:val="NurText"/>
        <w:bidi/>
        <w:rPr>
          <w:ins w:id="8389" w:author="Transkribus" w:date="2019-12-11T14:30:00Z"/>
          <w:rFonts w:ascii="Courier New" w:hAnsi="Courier New" w:cs="Courier New"/>
        </w:rPr>
      </w:pPr>
      <w:ins w:id="8390" w:author="Transkribus" w:date="2019-12-11T14:30:00Z">
        <w:r w:rsidRPr="00EE6742">
          <w:rPr>
            <w:rFonts w:ascii="Courier New" w:hAnsi="Courier New" w:cs="Courier New"/>
            <w:rtl/>
          </w:rPr>
          <w:t>و الحواعليهة فى القول وسددوا فقال اذا كمان ولابدمانا اأيضى الى مترلى وأحى ففضى الى مثرله</w:t>
        </w:r>
      </w:ins>
    </w:p>
    <w:p w14:paraId="726FDEF5" w14:textId="77777777" w:rsidR="00EE6742" w:rsidRPr="00EE6742" w:rsidRDefault="00EE6742" w:rsidP="00EE6742">
      <w:pPr>
        <w:pStyle w:val="NurText"/>
        <w:bidi/>
        <w:rPr>
          <w:ins w:id="8391" w:author="Transkribus" w:date="2019-12-11T14:30:00Z"/>
          <w:rFonts w:ascii="Courier New" w:hAnsi="Courier New" w:cs="Courier New"/>
        </w:rPr>
      </w:pPr>
      <w:ins w:id="8392" w:author="Transkribus" w:date="2019-12-11T14:30:00Z">
        <w:r w:rsidRPr="00EE6742">
          <w:rPr>
            <w:rFonts w:ascii="Courier New" w:hAnsi="Courier New" w:cs="Courier New"/>
            <w:rtl/>
          </w:rPr>
          <w:t>وأجصر الخلعة والذهم ومامعها وفال هذ ا الذى أحطبتوفى خذوه وأناقو الله ما أعرف صناعة</w:t>
        </w:r>
      </w:ins>
    </w:p>
    <w:p w14:paraId="48C943CE" w14:textId="77777777" w:rsidR="00EE6742" w:rsidRPr="00EE6742" w:rsidRDefault="00EE6742" w:rsidP="00EE6742">
      <w:pPr>
        <w:pStyle w:val="NurText"/>
        <w:bidi/>
        <w:rPr>
          <w:ins w:id="8393" w:author="Transkribus" w:date="2019-12-11T14:30:00Z"/>
          <w:rFonts w:ascii="Courier New" w:hAnsi="Courier New" w:cs="Courier New"/>
        </w:rPr>
      </w:pPr>
      <w:ins w:id="8394" w:author="Transkribus" w:date="2019-12-11T14:30:00Z">
        <w:r w:rsidRPr="00EE6742">
          <w:rPr>
            <w:rFonts w:ascii="Courier New" w:hAnsi="Courier New" w:cs="Courier New"/>
            <w:rtl/>
          </w:rPr>
          <w:t>الطب ولاأددى ماهى واثماناجرى فى مع الحكم ابن المطران كذا وكد اوقس عليه الواقهة</w:t>
        </w:r>
      </w:ins>
    </w:p>
    <w:p w14:paraId="6C3B17C4" w14:textId="77777777" w:rsidR="00EE6742" w:rsidRPr="00EE6742" w:rsidRDefault="00EE6742" w:rsidP="00EE6742">
      <w:pPr>
        <w:pStyle w:val="NurText"/>
        <w:bidi/>
        <w:rPr>
          <w:ins w:id="8395" w:author="Transkribus" w:date="2019-12-11T14:30:00Z"/>
          <w:rFonts w:ascii="Courier New" w:hAnsi="Courier New" w:cs="Courier New"/>
        </w:rPr>
      </w:pPr>
      <w:ins w:id="8396" w:author="Transkribus" w:date="2019-12-11T14:30:00Z">
        <w:r w:rsidRPr="00EE6742">
          <w:rPr>
            <w:rFonts w:ascii="Courier New" w:hAnsi="Courier New" w:cs="Courier New"/>
            <w:rtl/>
          </w:rPr>
          <w:t>كماوقهت فقال له عز الدين ماعليك ان الاتكون طبيبا ألت ماتعرف تلعب بالتردو الشطريح</w:t>
        </w:r>
      </w:ins>
    </w:p>
    <w:p w14:paraId="320BA38E" w14:textId="77777777" w:rsidR="00EE6742" w:rsidRPr="00EE6742" w:rsidRDefault="00EE6742" w:rsidP="00EE6742">
      <w:pPr>
        <w:pStyle w:val="NurText"/>
        <w:bidi/>
        <w:rPr>
          <w:ins w:id="8397" w:author="Transkribus" w:date="2019-12-11T14:30:00Z"/>
          <w:rFonts w:ascii="Courier New" w:hAnsi="Courier New" w:cs="Courier New"/>
        </w:rPr>
      </w:pPr>
      <w:ins w:id="8398" w:author="Transkribus" w:date="2019-12-11T14:30:00Z">
        <w:r w:rsidRPr="00EE6742">
          <w:rPr>
            <w:rFonts w:ascii="Courier New" w:hAnsi="Courier New" w:cs="Courier New"/>
            <w:rtl/>
          </w:rPr>
          <w:t>ابعال على وكان الشاب لديه أوب وفضيلة فقال له عز الدين قد تر كتك جاجى وحعلت لك</w:t>
        </w:r>
      </w:ins>
    </w:p>
    <w:p w14:paraId="038E410D" w14:textId="77777777" w:rsidR="00EE6742" w:rsidRPr="00EE6742" w:rsidRDefault="00EE6742" w:rsidP="00EE6742">
      <w:pPr>
        <w:pStyle w:val="NurText"/>
        <w:bidi/>
        <w:rPr>
          <w:ins w:id="8399" w:author="Transkribus" w:date="2019-12-11T14:30:00Z"/>
          <w:rFonts w:ascii="Courier New" w:hAnsi="Courier New" w:cs="Courier New"/>
        </w:rPr>
      </w:pPr>
      <w:ins w:id="8400" w:author="Transkribus" w:date="2019-12-11T14:30:00Z">
        <w:r w:rsidRPr="00EE6742">
          <w:rPr>
            <w:rFonts w:ascii="Courier New" w:hAnsi="Courier New" w:cs="Courier New"/>
            <w:rtl/>
          </w:rPr>
          <w:t>اقطاعا فى الستة يعمل اتنين وعبر بن أليف درهسم فثال السمع والطاعةاه ولائايل أسال</w:t>
        </w:r>
      </w:ins>
    </w:p>
    <w:p w14:paraId="036247A0" w14:textId="77777777" w:rsidR="00EE6742" w:rsidRPr="00EE6742" w:rsidRDefault="00EE6742" w:rsidP="00EE6742">
      <w:pPr>
        <w:pStyle w:val="NurText"/>
        <w:bidi/>
        <w:rPr>
          <w:ins w:id="8401" w:author="Transkribus" w:date="2019-12-11T14:30:00Z"/>
          <w:rFonts w:ascii="Courier New" w:hAnsi="Courier New" w:cs="Courier New"/>
        </w:rPr>
      </w:pPr>
      <w:ins w:id="8402" w:author="Transkribus" w:date="2019-12-11T14:30:00Z">
        <w:r w:rsidRPr="00EE6742">
          <w:rPr>
            <w:rFonts w:ascii="Courier New" w:hAnsi="Courier New" w:cs="Courier New"/>
            <w:rtl/>
          </w:rPr>
          <w:t>دسبور الى دمشق ابن أروج الى الحكميم موفق الدين واقيليدموأشكره على ماتعل مى من</w:t>
        </w:r>
      </w:ins>
    </w:p>
    <w:p w14:paraId="6C626591" w14:textId="77777777" w:rsidR="00EE6742" w:rsidRPr="00EE6742" w:rsidRDefault="00EE6742" w:rsidP="00EE6742">
      <w:pPr>
        <w:pStyle w:val="NurText"/>
        <w:bidi/>
        <w:rPr>
          <w:ins w:id="8403" w:author="Transkribus" w:date="2019-12-11T14:30:00Z"/>
          <w:rFonts w:ascii="Courier New" w:hAnsi="Courier New" w:cs="Courier New"/>
        </w:rPr>
      </w:pPr>
      <w:ins w:id="8404" w:author="Transkribus" w:date="2019-12-11T14:30:00Z">
        <w:r w:rsidRPr="00EE6742">
          <w:rPr>
            <w:rFonts w:ascii="Courier New" w:hAnsi="Courier New" w:cs="Courier New"/>
            <w:rtl/>
          </w:rPr>
          <w:t>الخير قاعطى دسيوراوأق الى الحكيم موفق الدين وقيل بدد وشكر مشكرا كتيراوأجصر</w:t>
        </w:r>
      </w:ins>
    </w:p>
    <w:p w14:paraId="15DF5E78" w14:textId="77777777" w:rsidR="00EE6742" w:rsidRPr="00EE6742" w:rsidRDefault="00EE6742" w:rsidP="00EE6742">
      <w:pPr>
        <w:pStyle w:val="NurText"/>
        <w:bidi/>
        <w:rPr>
          <w:ins w:id="8405" w:author="Transkribus" w:date="2019-12-11T14:30:00Z"/>
          <w:rFonts w:ascii="Courier New" w:hAnsi="Courier New" w:cs="Courier New"/>
        </w:rPr>
      </w:pPr>
      <w:ins w:id="8406" w:author="Transkribus" w:date="2019-12-11T14:30:00Z">
        <w:r w:rsidRPr="00EE6742">
          <w:rPr>
            <w:rFonts w:ascii="Courier New" w:hAnsi="Courier New" w:cs="Courier New"/>
            <w:rtl/>
          </w:rPr>
          <w:t>الذى جفل ل بين بديقوقل له قد جسل لى هذا لجذة فرده عليه وثال له اأنا ماقصدت الاشفملك</w:t>
        </w:r>
      </w:ins>
    </w:p>
    <w:p w14:paraId="3537DF8F" w14:textId="77777777" w:rsidR="00EE6742" w:rsidRPr="00EE6742" w:rsidRDefault="00EE6742" w:rsidP="00EE6742">
      <w:pPr>
        <w:pStyle w:val="NurText"/>
        <w:bidi/>
        <w:rPr>
          <w:ins w:id="8407" w:author="Transkribus" w:date="2019-12-11T14:30:00Z"/>
          <w:rFonts w:ascii="Courier New" w:hAnsi="Courier New" w:cs="Courier New"/>
        </w:rPr>
      </w:pPr>
      <w:ins w:id="8408" w:author="Transkribus" w:date="2019-12-11T14:30:00Z">
        <w:r w:rsidRPr="00EE6742">
          <w:rPr>
            <w:rFonts w:ascii="Courier New" w:hAnsi="Courier New" w:cs="Courier New"/>
            <w:rtl/>
          </w:rPr>
          <w:t>جذه باول اللهلك فيه وعرفه الشاب ثماجرى له مع عز الدين وصورة الخدمه واستمر الشاب</w:t>
        </w:r>
      </w:ins>
    </w:p>
    <w:p w14:paraId="3B88531B" w14:textId="77777777" w:rsidR="00EE6742" w:rsidRPr="00EE6742" w:rsidRDefault="00EE6742" w:rsidP="00EE6742">
      <w:pPr>
        <w:pStyle w:val="NurText"/>
        <w:bidi/>
        <w:rPr>
          <w:ins w:id="8409" w:author="Transkribus" w:date="2019-12-11T14:30:00Z"/>
          <w:rFonts w:ascii="Courier New" w:hAnsi="Courier New" w:cs="Courier New"/>
        </w:rPr>
      </w:pPr>
      <w:ins w:id="8410" w:author="Transkribus" w:date="2019-12-11T14:30:00Z">
        <w:r w:rsidRPr="00EE6742">
          <w:rPr>
            <w:rFonts w:ascii="Courier New" w:hAnsi="Courier New" w:cs="Courier New"/>
            <w:rtl/>
          </w:rPr>
          <w:t xml:space="preserve"> فى خدمة عز الدين وكمان ذلك الاحسان من مرودة الحكميم موفق الدين بن المطران أاقول</w:t>
        </w:r>
      </w:ins>
    </w:p>
    <w:p w14:paraId="77E90AB2" w14:textId="77777777" w:rsidR="00EE6742" w:rsidRPr="00EE6742" w:rsidRDefault="00EE6742" w:rsidP="00EE6742">
      <w:pPr>
        <w:pStyle w:val="NurText"/>
        <w:bidi/>
        <w:rPr>
          <w:ins w:id="8411" w:author="Transkribus" w:date="2019-12-11T14:30:00Z"/>
          <w:rFonts w:ascii="Courier New" w:hAnsi="Courier New" w:cs="Courier New"/>
        </w:rPr>
      </w:pPr>
      <w:ins w:id="8412" w:author="Transkribus" w:date="2019-12-11T14:30:00Z">
        <w:r w:rsidRPr="00EE6742">
          <w:rPr>
            <w:rFonts w:ascii="Courier New" w:hAnsi="Courier New" w:cs="Courier New"/>
            <w:rtl/>
          </w:rPr>
          <w:t>وكاتت طموفق الدين بن الماران همة عاليه فى خصيل الكتب ى اله مابن وفى خزالته من</w:t>
        </w:r>
      </w:ins>
    </w:p>
    <w:p w14:paraId="424C5157" w14:textId="77777777" w:rsidR="00EE6742" w:rsidRPr="00EE6742" w:rsidRDefault="00EE6742" w:rsidP="00EE6742">
      <w:pPr>
        <w:pStyle w:val="NurText"/>
        <w:bidi/>
        <w:rPr>
          <w:ins w:id="8413" w:author="Transkribus" w:date="2019-12-11T14:30:00Z"/>
          <w:rFonts w:ascii="Courier New" w:hAnsi="Courier New" w:cs="Courier New"/>
        </w:rPr>
      </w:pPr>
      <w:ins w:id="8414" w:author="Transkribus" w:date="2019-12-11T14:30:00Z">
        <w:r w:rsidRPr="00EE6742">
          <w:rPr>
            <w:rFonts w:ascii="Courier New" w:hAnsi="Courier New" w:cs="Courier New"/>
            <w:rtl/>
          </w:rPr>
          <w:t>الكتب الطابية وغير هاها شاهر عسرة ألاف مجلدجار جاثما استفسحه وكاتت له غنابة النة</w:t>
        </w:r>
      </w:ins>
    </w:p>
    <w:p w14:paraId="04D9480E" w14:textId="77777777" w:rsidR="00EE6742" w:rsidRPr="00EE6742" w:rsidRDefault="00EE6742" w:rsidP="00EE6742">
      <w:pPr>
        <w:pStyle w:val="NurText"/>
        <w:bidi/>
        <w:rPr>
          <w:ins w:id="8415" w:author="Transkribus" w:date="2019-12-11T14:30:00Z"/>
          <w:rFonts w:ascii="Courier New" w:hAnsi="Courier New" w:cs="Courier New"/>
        </w:rPr>
      </w:pPr>
      <w:ins w:id="8416" w:author="Transkribus" w:date="2019-12-11T14:30:00Z">
        <w:r w:rsidRPr="00EE6742">
          <w:rPr>
            <w:rFonts w:ascii="Courier New" w:hAnsi="Courier New" w:cs="Courier New"/>
            <w:rtl/>
          </w:rPr>
          <w:t>فى استنساح الكتب وبجريرها وكمان فى خدمبة ثلاثة نساجح بكنيون له أيد اواهم مثه الحامكمة</w:t>
        </w:r>
      </w:ins>
    </w:p>
    <w:p w14:paraId="1EAE0593" w14:textId="77777777" w:rsidR="00EE6742" w:rsidRPr="00EE6742" w:rsidRDefault="00EE6742" w:rsidP="00EE6742">
      <w:pPr>
        <w:pStyle w:val="NurText"/>
        <w:bidi/>
        <w:rPr>
          <w:ins w:id="8417" w:author="Transkribus" w:date="2019-12-11T14:30:00Z"/>
          <w:rFonts w:ascii="Courier New" w:hAnsi="Courier New" w:cs="Courier New"/>
        </w:rPr>
      </w:pPr>
      <w:ins w:id="8418" w:author="Transkribus" w:date="2019-12-11T14:30:00Z">
        <w:r w:rsidRPr="00EE6742">
          <w:rPr>
            <w:rFonts w:ascii="Courier New" w:hAnsi="Courier New" w:cs="Courier New"/>
            <w:rtl/>
          </w:rPr>
          <w:t>والجرابةوكان من جملنهم جمال الدين المعروف بابن الخمالة وكان خفه منسو باوكتب ابن</w:t>
        </w:r>
      </w:ins>
    </w:p>
    <w:p w14:paraId="15188CA1" w14:textId="77777777" w:rsidR="00EE6742" w:rsidRPr="00EE6742" w:rsidRDefault="00EE6742" w:rsidP="00EE6742">
      <w:pPr>
        <w:pStyle w:val="NurText"/>
        <w:bidi/>
        <w:rPr>
          <w:ins w:id="8419" w:author="Transkribus" w:date="2019-12-11T14:30:00Z"/>
          <w:rFonts w:ascii="Courier New" w:hAnsi="Courier New" w:cs="Courier New"/>
        </w:rPr>
      </w:pPr>
      <w:ins w:id="8420" w:author="Transkribus" w:date="2019-12-11T14:30:00Z">
        <w:r w:rsidRPr="00EE6742">
          <w:rPr>
            <w:rFonts w:ascii="Courier New" w:hAnsi="Courier New" w:cs="Courier New"/>
            <w:rtl/>
          </w:rPr>
          <w:t>المطران أيضا حطه كمبا كتبره وفدر أبت عدةمها وهى فى هابة حسسن الخط والنجة</w:t>
        </w:r>
      </w:ins>
    </w:p>
    <w:p w14:paraId="69D7C71D" w14:textId="77777777" w:rsidR="00EE6742" w:rsidRPr="00EE6742" w:rsidRDefault="00EE6742" w:rsidP="00EE6742">
      <w:pPr>
        <w:pStyle w:val="NurText"/>
        <w:bidi/>
        <w:rPr>
          <w:ins w:id="8421" w:author="Transkribus" w:date="2019-12-11T14:30:00Z"/>
          <w:rFonts w:ascii="Courier New" w:hAnsi="Courier New" w:cs="Courier New"/>
        </w:rPr>
      </w:pPr>
      <w:ins w:id="8422" w:author="Transkribus" w:date="2019-12-11T14:30:00Z">
        <w:r w:rsidRPr="00EE6742">
          <w:rPr>
            <w:rFonts w:ascii="Courier New" w:hAnsi="Courier New" w:cs="Courier New"/>
            <w:rtl/>
          </w:rPr>
          <w:t>والاعراب وكمان كمير المطالبة الكتب الابفتر من ذلك فى أكتر أو فاله وأكتر الكتب النى كالتت</w:t>
        </w:r>
      </w:ins>
    </w:p>
    <w:p w14:paraId="15FEA072" w14:textId="77777777" w:rsidR="00EE6742" w:rsidRPr="00EE6742" w:rsidRDefault="00EE6742" w:rsidP="00EE6742">
      <w:pPr>
        <w:pStyle w:val="NurText"/>
        <w:bidi/>
        <w:rPr>
          <w:ins w:id="8423" w:author="Transkribus" w:date="2019-12-11T14:30:00Z"/>
          <w:rFonts w:ascii="Courier New" w:hAnsi="Courier New" w:cs="Courier New"/>
        </w:rPr>
      </w:pPr>
      <w:ins w:id="8424" w:author="Transkribus" w:date="2019-12-11T14:30:00Z">
        <w:r w:rsidRPr="00EE6742">
          <w:rPr>
            <w:rFonts w:ascii="Courier New" w:hAnsi="Courier New" w:cs="Courier New"/>
            <w:rtl/>
          </w:rPr>
          <w:t>عنسده بو جسدوهد مخها واتفر مجرير ماو عليها خطه ذلك وبلتر من كثرة اعتنائه الكتب</w:t>
        </w:r>
      </w:ins>
    </w:p>
    <w:p w14:paraId="645DE105" w14:textId="77777777" w:rsidR="00EE6742" w:rsidRPr="00EE6742" w:rsidRDefault="00EE6742" w:rsidP="00EE6742">
      <w:pPr>
        <w:pStyle w:val="NurText"/>
        <w:bidi/>
        <w:rPr>
          <w:ins w:id="8425" w:author="Transkribus" w:date="2019-12-11T14:30:00Z"/>
          <w:rFonts w:ascii="Courier New" w:hAnsi="Courier New" w:cs="Courier New"/>
        </w:rPr>
      </w:pPr>
      <w:ins w:id="8426" w:author="Transkribus" w:date="2019-12-11T14:30:00Z">
        <w:r w:rsidRPr="00EE6742">
          <w:rPr>
            <w:rFonts w:ascii="Courier New" w:hAnsi="Courier New" w:cs="Courier New"/>
            <w:rtl/>
          </w:rPr>
          <w:t>وغواية فيها اله لكتير من الكتب الصقار أو المقالات المنفشرفة فى الطب وهى فى الاكتر</w:t>
        </w:r>
      </w:ins>
    </w:p>
    <w:p w14:paraId="008E7215" w14:textId="77777777" w:rsidR="00EE6742" w:rsidRPr="00EE6742" w:rsidRDefault="00EE6742" w:rsidP="00EE6742">
      <w:pPr>
        <w:pStyle w:val="NurText"/>
        <w:bidi/>
        <w:rPr>
          <w:ins w:id="8427" w:author="Transkribus" w:date="2019-12-11T14:30:00Z"/>
          <w:rFonts w:ascii="Courier New" w:hAnsi="Courier New" w:cs="Courier New"/>
        </w:rPr>
      </w:pPr>
      <w:ins w:id="8428" w:author="Transkribus" w:date="2019-12-11T14:30:00Z">
        <w:r w:rsidRPr="00EE6742">
          <w:rPr>
            <w:rFonts w:ascii="Courier New" w:hAnsi="Courier New" w:cs="Courier New"/>
            <w:rtl/>
          </w:rPr>
          <w:t>بوجد جماعة مها فى مجلد واجد استنسم كالامته ابد اله فى جرء صغير قطم نصف من البعدادى</w:t>
        </w:r>
      </w:ins>
    </w:p>
    <w:p w14:paraId="73BB4D5E" w14:textId="77777777" w:rsidR="00EE6742" w:rsidRPr="00EE6742" w:rsidRDefault="00EE6742" w:rsidP="00EE6742">
      <w:pPr>
        <w:pStyle w:val="NurText"/>
        <w:bidi/>
        <w:rPr>
          <w:ins w:id="8429" w:author="Transkribus" w:date="2019-12-11T14:30:00Z"/>
          <w:rFonts w:ascii="Courier New" w:hAnsi="Courier New" w:cs="Courier New"/>
        </w:rPr>
      </w:pPr>
      <w:ins w:id="8430" w:author="Transkribus" w:date="2019-12-11T14:30:00Z">
        <w:r w:rsidRPr="00EE6742">
          <w:rPr>
            <w:rFonts w:ascii="Courier New" w:hAnsi="Courier New" w:cs="Courier New"/>
            <w:rtl/>
          </w:rPr>
          <w:t xml:space="preserve"> مسطرم واصحة وكتب حطه أنصا حدة مها واستمع عندةمن ثلك الاجزاء الصقار مجلدات</w:t>
        </w:r>
      </w:ins>
    </w:p>
    <w:p w14:paraId="739402C3" w14:textId="77777777" w:rsidR="00EE6742" w:rsidRPr="00EE6742" w:rsidRDefault="00EE6742" w:rsidP="00EE6742">
      <w:pPr>
        <w:pStyle w:val="NurText"/>
        <w:bidi/>
        <w:rPr>
          <w:ins w:id="8431" w:author="Transkribus" w:date="2019-12-11T14:30:00Z"/>
          <w:rFonts w:ascii="Courier New" w:hAnsi="Courier New" w:cs="Courier New"/>
        </w:rPr>
      </w:pPr>
      <w:ins w:id="8432" w:author="Transkribus" w:date="2019-12-11T14:30:00Z">
        <w:r w:rsidRPr="00EE6742">
          <w:rPr>
            <w:rFonts w:ascii="Courier New" w:hAnsi="Courier New" w:cs="Courier New"/>
            <w:rtl/>
          </w:rPr>
          <w:t>كشرةجلة الفكان أبد الاقارق فى ك٨ مجلد ادط العة على باب دار السلطان أو ابن يوحة</w:t>
        </w:r>
      </w:ins>
    </w:p>
    <w:p w14:paraId="103AE2B6" w14:textId="77777777" w:rsidR="00EE6742" w:rsidRPr="00EE6742" w:rsidRDefault="00EE6742" w:rsidP="00EE6742">
      <w:pPr>
        <w:pStyle w:val="NurText"/>
        <w:bidi/>
        <w:rPr>
          <w:ins w:id="8433" w:author="Transkribus" w:date="2019-12-11T14:30:00Z"/>
          <w:rFonts w:ascii="Courier New" w:hAnsi="Courier New" w:cs="Courier New"/>
        </w:rPr>
      </w:pPr>
      <w:ins w:id="8434" w:author="Transkribus" w:date="2019-12-11T14:30:00Z">
        <w:r w:rsidRPr="00EE6742">
          <w:rPr>
            <w:rFonts w:ascii="Courier New" w:hAnsi="Courier New" w:cs="Courier New"/>
            <w:rtl/>
          </w:rPr>
          <w:t xml:space="preserve"> ابر</w:t>
        </w:r>
      </w:ins>
    </w:p>
    <w:p w14:paraId="3E181AF0" w14:textId="77777777" w:rsidR="00EE6742" w:rsidRPr="00EE6742" w:rsidRDefault="00EE6742" w:rsidP="00EE6742">
      <w:pPr>
        <w:pStyle w:val="NurText"/>
        <w:bidi/>
        <w:rPr>
          <w:ins w:id="8435" w:author="Transkribus" w:date="2019-12-11T14:30:00Z"/>
          <w:rFonts w:ascii="Courier New" w:hAnsi="Courier New" w:cs="Courier New"/>
        </w:rPr>
      </w:pPr>
      <w:ins w:id="8436" w:author="Transkribus" w:date="2019-12-11T14:30:00Z">
        <w:r w:rsidRPr="00EE6742">
          <w:rPr>
            <w:rFonts w:ascii="Courier New" w:hAnsi="Courier New" w:cs="Courier New"/>
            <w:rtl/>
          </w:rPr>
          <w:t>١٧٩</w:t>
        </w:r>
      </w:ins>
    </w:p>
    <w:p w14:paraId="3DCE3338" w14:textId="77777777" w:rsidR="00EE6742" w:rsidRPr="00EE6742" w:rsidRDefault="00EE6742" w:rsidP="00EE6742">
      <w:pPr>
        <w:pStyle w:val="NurText"/>
        <w:bidi/>
        <w:rPr>
          <w:ins w:id="8437" w:author="Transkribus" w:date="2019-12-11T14:30:00Z"/>
          <w:rFonts w:ascii="Courier New" w:hAnsi="Courier New" w:cs="Courier New"/>
        </w:rPr>
      </w:pPr>
      <w:ins w:id="8438" w:author="Transkribus" w:date="2019-12-11T14:30:00Z">
        <w:r w:rsidRPr="00EE6742">
          <w:rPr>
            <w:rFonts w:ascii="Courier New" w:hAnsi="Courier New" w:cs="Courier New"/>
            <w:rtl/>
          </w:rPr>
          <w:t>وبعد وفاته معث جميع كتيه وذلك أبه ماخلف ولذا أو جدتى بالحسكم عمران الاسراتيلى</w:t>
        </w:r>
      </w:ins>
    </w:p>
    <w:p w14:paraId="2A8FB081" w14:textId="77777777" w:rsidR="00EE6742" w:rsidRPr="00EE6742" w:rsidRDefault="00EE6742" w:rsidP="00EE6742">
      <w:pPr>
        <w:pStyle w:val="NurText"/>
        <w:bidi/>
        <w:rPr>
          <w:ins w:id="8439" w:author="Transkribus" w:date="2019-12-11T14:30:00Z"/>
          <w:rFonts w:ascii="Courier New" w:hAnsi="Courier New" w:cs="Courier New"/>
        </w:rPr>
      </w:pPr>
      <w:ins w:id="8440" w:author="Transkribus" w:date="2019-12-11T14:30:00Z">
        <w:r w:rsidRPr="00EE6742">
          <w:rPr>
            <w:rFonts w:ascii="Courier New" w:hAnsi="Courier New" w:cs="Courier New"/>
            <w:rtl/>
          </w:rPr>
          <w:t>ابقلاحضربيع كتب ابن المطران وحسدهم وقد أحر جوامن هذه الاأجزاء الصقار الونا</w:t>
        </w:r>
      </w:ins>
    </w:p>
    <w:p w14:paraId="65731170" w14:textId="77777777" w:rsidR="00EE6742" w:rsidRPr="00EE6742" w:rsidRDefault="00EE6742" w:rsidP="00EE6742">
      <w:pPr>
        <w:pStyle w:val="NurText"/>
        <w:bidi/>
        <w:rPr>
          <w:ins w:id="8441" w:author="Transkribus" w:date="2019-12-11T14:30:00Z"/>
          <w:rFonts w:ascii="Courier New" w:hAnsi="Courier New" w:cs="Courier New"/>
        </w:rPr>
      </w:pPr>
      <w:ins w:id="8442" w:author="Transkribus" w:date="2019-12-11T14:30:00Z">
        <w:r w:rsidRPr="00EE6742">
          <w:rPr>
            <w:rFonts w:ascii="Courier New" w:hAnsi="Courier New" w:cs="Courier New"/>
            <w:rtl/>
          </w:rPr>
          <w:t>كشرة أكترها مقط ابن الجمالة وان القاضى الفاضل بعث سيعرشه افبعبو اليه مل٥</w:t>
        </w:r>
      </w:ins>
    </w:p>
    <w:p w14:paraId="0A70E7F5" w14:textId="77777777" w:rsidR="00EE6742" w:rsidRPr="00EE6742" w:rsidRDefault="00EE6742" w:rsidP="00EE6742">
      <w:pPr>
        <w:pStyle w:val="NurText"/>
        <w:bidi/>
        <w:rPr>
          <w:ins w:id="8443" w:author="Transkribus" w:date="2019-12-11T14:30:00Z"/>
          <w:rFonts w:ascii="Courier New" w:hAnsi="Courier New" w:cs="Courier New"/>
        </w:rPr>
      </w:pPr>
      <w:ins w:id="8444" w:author="Transkribus" w:date="2019-12-11T14:30:00Z">
        <w:r w:rsidRPr="00EE6742">
          <w:rPr>
            <w:rFonts w:ascii="Courier New" w:hAnsi="Courier New" w:cs="Courier New"/>
            <w:rtl/>
          </w:rPr>
          <w:t>جزاثة صفيرهمنا على ماوجدت كذلك تنظر فيها ثم ردها نلقس فى الناداة ثلانة آلاف درهيم</w:t>
        </w:r>
      </w:ins>
    </w:p>
    <w:p w14:paraId="287F558E" w14:textId="77777777" w:rsidR="00EE6742" w:rsidRPr="00EE6742" w:rsidRDefault="00EE6742" w:rsidP="00EE6742">
      <w:pPr>
        <w:pStyle w:val="NurText"/>
        <w:bidi/>
        <w:rPr>
          <w:ins w:id="8445" w:author="Transkribus" w:date="2019-12-11T14:30:00Z"/>
          <w:rFonts w:ascii="Courier New" w:hAnsi="Courier New" w:cs="Courier New"/>
        </w:rPr>
      </w:pPr>
      <w:ins w:id="8446" w:author="Transkribus" w:date="2019-12-11T14:30:00Z">
        <w:r w:rsidRPr="00EE6742">
          <w:rPr>
            <w:rFonts w:ascii="Courier New" w:hAnsi="Courier New" w:cs="Courier New"/>
            <w:rtl/>
          </w:rPr>
          <w:t>واسترى الحكم عمران أكترها وفال لى الله جسل الاتناق مع الورثة فى سعهالنهم اطلقوا</w:t>
        </w:r>
      </w:ins>
    </w:p>
    <w:p w14:paraId="3802013A" w14:textId="77777777" w:rsidR="00EE6742" w:rsidRPr="00EE6742" w:rsidRDefault="00EE6742" w:rsidP="00EE6742">
      <w:pPr>
        <w:pStyle w:val="NurText"/>
        <w:bidi/>
        <w:rPr>
          <w:ins w:id="8447" w:author="Transkribus" w:date="2019-12-11T14:30:00Z"/>
          <w:rFonts w:ascii="Courier New" w:hAnsi="Courier New" w:cs="Courier New"/>
        </w:rPr>
      </w:pPr>
      <w:ins w:id="8448" w:author="Transkribus" w:date="2019-12-11T14:30:00Z">
        <w:r w:rsidRPr="00EE6742">
          <w:rPr>
            <w:rFonts w:ascii="Courier New" w:hAnsi="Courier New" w:cs="Courier New"/>
            <w:rtl/>
          </w:rPr>
          <w:t>سع كل جرءمتها بدرهيم قاسترى الاطباء منهم هذ الأجزاء الصمار على هذا الحفمن بالعدد</w:t>
        </w:r>
      </w:ins>
    </w:p>
    <w:p w14:paraId="3FF5E357" w14:textId="77777777" w:rsidR="00EE6742" w:rsidRPr="00EE6742" w:rsidRDefault="00EE6742" w:rsidP="00EE6742">
      <w:pPr>
        <w:pStyle w:val="NurText"/>
        <w:bidi/>
        <w:rPr>
          <w:ins w:id="8449" w:author="Transkribus" w:date="2019-12-11T14:30:00Z"/>
          <w:rFonts w:ascii="Courier New" w:hAnsi="Courier New" w:cs="Courier New"/>
        </w:rPr>
      </w:pPr>
      <w:ins w:id="8450" w:author="Transkribus" w:date="2019-12-11T14:30:00Z">
        <w:r w:rsidRPr="00EE6742">
          <w:rPr>
            <w:rFonts w:ascii="Courier New" w:hAnsi="Courier New" w:cs="Courier New"/>
            <w:rtl/>
          </w:rPr>
          <w:t>اقول ٩ وكان ابن المطران كنير المروفة كرم الننس ويهب لنسلامذته الكتب ويحسن</w:t>
        </w:r>
      </w:ins>
    </w:p>
    <w:p w14:paraId="571F4F34" w14:textId="77777777" w:rsidR="00EE6742" w:rsidRPr="00EE6742" w:rsidRDefault="00EE6742" w:rsidP="00EE6742">
      <w:pPr>
        <w:pStyle w:val="NurText"/>
        <w:bidi/>
        <w:rPr>
          <w:ins w:id="8451" w:author="Transkribus" w:date="2019-12-11T14:30:00Z"/>
          <w:rFonts w:ascii="Courier New" w:hAnsi="Courier New" w:cs="Courier New"/>
        </w:rPr>
      </w:pPr>
      <w:ins w:id="8452" w:author="Transkribus" w:date="2019-12-11T14:30:00Z">
        <w:r w:rsidRPr="00EE6742">
          <w:rPr>
            <w:rFonts w:ascii="Courier New" w:hAnsi="Courier New" w:cs="Courier New"/>
            <w:rtl/>
          </w:rPr>
          <w:lastRenderedPageBreak/>
          <w:t>البهم واذ اخلس أحمد منهم العالجة المرضى بخلم عليه ولم بزل معتنيارامره وكان أحل تلامدثة</w:t>
        </w:r>
      </w:ins>
    </w:p>
    <w:p w14:paraId="672E6C7C" w14:textId="74DFFE4A" w:rsidR="00EE6742" w:rsidRPr="00EE6742" w:rsidRDefault="00EE6742" w:rsidP="00EE6742">
      <w:pPr>
        <w:pStyle w:val="NurText"/>
        <w:bidi/>
        <w:rPr>
          <w:rFonts w:ascii="Courier New" w:hAnsi="Courier New" w:cs="Courier New"/>
        </w:rPr>
      </w:pPr>
      <w:ins w:id="8453" w:author="Transkribus" w:date="2019-12-11T14:30:00Z">
        <w:r w:rsidRPr="00EE6742">
          <w:rPr>
            <w:rFonts w:ascii="Courier New" w:hAnsi="Courier New" w:cs="Courier New"/>
            <w:rtl/>
          </w:rPr>
          <w:t xml:space="preserve"> شيعنامهذب الدين عبد الرهحم بن على رجمه الله وكمان</w:t>
        </w:r>
      </w:ins>
      <w:r w:rsidRPr="00EE6742">
        <w:rPr>
          <w:rFonts w:ascii="Courier New" w:hAnsi="Courier New" w:cs="Courier New"/>
          <w:rtl/>
        </w:rPr>
        <w:t xml:space="preserve"> كثير الملازمة له والاشتغال عليه وسا</w:t>
      </w:r>
      <w:del w:id="8454" w:author="Transkribus" w:date="2019-12-11T14:30:00Z">
        <w:r w:rsidR="009B6BCA" w:rsidRPr="009B6BCA">
          <w:rPr>
            <w:rFonts w:ascii="Courier New" w:hAnsi="Courier New" w:cs="Courier New"/>
            <w:rtl/>
          </w:rPr>
          <w:delText>ف</w:delText>
        </w:r>
      </w:del>
      <w:ins w:id="8455" w:author="Transkribus" w:date="2019-12-11T14:30:00Z">
        <w:r w:rsidRPr="00EE6742">
          <w:rPr>
            <w:rFonts w:ascii="Courier New" w:hAnsi="Courier New" w:cs="Courier New"/>
            <w:rtl/>
          </w:rPr>
          <w:t>ق</w:t>
        </w:r>
      </w:ins>
      <w:r w:rsidRPr="00EE6742">
        <w:rPr>
          <w:rFonts w:ascii="Courier New" w:hAnsi="Courier New" w:cs="Courier New"/>
          <w:rtl/>
        </w:rPr>
        <w:t>ر</w:t>
      </w:r>
    </w:p>
    <w:p w14:paraId="7B04AEC7" w14:textId="502B513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معه مرات فى </w:t>
      </w:r>
      <w:del w:id="8456" w:author="Transkribus" w:date="2019-12-11T14:30:00Z">
        <w:r w:rsidR="009B6BCA" w:rsidRPr="009B6BCA">
          <w:rPr>
            <w:rFonts w:ascii="Courier New" w:hAnsi="Courier New" w:cs="Courier New"/>
            <w:rtl/>
          </w:rPr>
          <w:delText>غزوات صلاح الدين لما فتح الساحل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457" w:author="Transkribus" w:date="2019-12-11T14:30:00Z">
        <w:r w:rsidRPr="00EE6742">
          <w:rPr>
            <w:rFonts w:ascii="Courier New" w:hAnsi="Courier New" w:cs="Courier New"/>
            <w:rtl/>
          </w:rPr>
          <w:t>عزوات سلاج الدين لماتتح الساجل أو غا أجد بى شيحنامهذب الدين عنه فيما</w:t>
        </w:r>
      </w:ins>
    </w:p>
    <w:p w14:paraId="7DB21169" w14:textId="2054D6AD" w:rsidR="00EE6742" w:rsidRPr="00EE6742" w:rsidRDefault="009B6BCA" w:rsidP="00EE6742">
      <w:pPr>
        <w:pStyle w:val="NurText"/>
        <w:bidi/>
        <w:rPr>
          <w:rFonts w:ascii="Courier New" w:hAnsi="Courier New" w:cs="Courier New"/>
        </w:rPr>
      </w:pPr>
      <w:dir w:val="rtl">
        <w:dir w:val="rtl">
          <w:del w:id="8458" w:author="Transkribus" w:date="2019-12-11T14:30:00Z">
            <w:r w:rsidRPr="009B6BCA">
              <w:rPr>
                <w:rFonts w:ascii="Courier New" w:hAnsi="Courier New" w:cs="Courier New"/>
                <w:rtl/>
              </w:rPr>
              <w:delText>ومما حدثنى شيخنا مهذب</w:delText>
            </w:r>
          </w:del>
          <w:ins w:id="8459" w:author="Transkribus" w:date="2019-12-11T14:30:00Z">
            <w:r w:rsidR="00EE6742" w:rsidRPr="00EE6742">
              <w:rPr>
                <w:rFonts w:ascii="Courier New" w:hAnsi="Courier New" w:cs="Courier New"/>
                <w:rtl/>
              </w:rPr>
              <w:t>بتصلق جمعالجاته ثال كمان أسد</w:t>
            </w:r>
          </w:ins>
          <w:r w:rsidR="00EE6742" w:rsidRPr="00EE6742">
            <w:rPr>
              <w:rFonts w:ascii="Courier New" w:hAnsi="Courier New" w:cs="Courier New"/>
              <w:rtl/>
            </w:rPr>
            <w:t xml:space="preserve"> الدين </w:t>
          </w:r>
          <w:del w:id="8460" w:author="Transkribus" w:date="2019-12-11T14:30:00Z">
            <w:r w:rsidRPr="009B6BCA">
              <w:rPr>
                <w:rFonts w:ascii="Courier New" w:hAnsi="Courier New" w:cs="Courier New"/>
                <w:rtl/>
              </w:rPr>
              <w:delText>عنه فيما يتعلق بمعالجاته قال كان اسد الدين شيركوه</w:delText>
            </w:r>
          </w:del>
          <w:ins w:id="8461" w:author="Transkribus" w:date="2019-12-11T14:30:00Z">
            <w:r w:rsidR="00EE6742" w:rsidRPr="00EE6742">
              <w:rPr>
                <w:rFonts w:ascii="Courier New" w:hAnsi="Courier New" w:cs="Courier New"/>
                <w:rtl/>
              </w:rPr>
              <w:t>شير كوم</w:t>
            </w:r>
          </w:ins>
          <w:r w:rsidR="00EE6742" w:rsidRPr="00EE6742">
            <w:rPr>
              <w:rFonts w:ascii="Courier New" w:hAnsi="Courier New" w:cs="Courier New"/>
              <w:rtl/>
            </w:rPr>
            <w:t xml:space="preserve"> صاحب </w:t>
          </w:r>
          <w:del w:id="8462" w:author="Transkribus" w:date="2019-12-11T14:30:00Z">
            <w:r w:rsidRPr="009B6BCA">
              <w:rPr>
                <w:rFonts w:ascii="Courier New" w:hAnsi="Courier New" w:cs="Courier New"/>
                <w:rtl/>
              </w:rPr>
              <w:delText>حمص</w:delText>
            </w:r>
          </w:del>
          <w:ins w:id="8463" w:author="Transkribus" w:date="2019-12-11T14:30:00Z">
            <w:r w:rsidR="00EE6742" w:rsidRPr="00EE6742">
              <w:rPr>
                <w:rFonts w:ascii="Courier New" w:hAnsi="Courier New" w:cs="Courier New"/>
                <w:rtl/>
              </w:rPr>
              <w:t>جمس</w:t>
            </w:r>
          </w:ins>
          <w:r w:rsidR="00EE6742" w:rsidRPr="00EE6742">
            <w:rPr>
              <w:rFonts w:ascii="Courier New" w:hAnsi="Courier New" w:cs="Courier New"/>
              <w:rtl/>
            </w:rPr>
            <w:t xml:space="preserve"> قد طلب ابن </w:t>
          </w:r>
          <w:del w:id="8464" w:author="Transkribus" w:date="2019-12-11T14:30:00Z">
            <w:r w:rsidRPr="009B6BCA">
              <w:rPr>
                <w:rFonts w:ascii="Courier New" w:hAnsi="Courier New" w:cs="Courier New"/>
                <w:rtl/>
              </w:rPr>
              <w:delText>المطران</w:delText>
            </w:r>
          </w:del>
          <w:ins w:id="8465" w:author="Transkribus" w:date="2019-12-11T14:30:00Z">
            <w:r w:rsidR="00EE6742" w:rsidRPr="00EE6742">
              <w:rPr>
                <w:rFonts w:ascii="Courier New" w:hAnsi="Courier New" w:cs="Courier New"/>
                <w:rtl/>
              </w:rPr>
              <w:t>المطر ان</w:t>
            </w:r>
          </w:ins>
          <w:r w:rsidR="00EE6742" w:rsidRPr="00EE6742">
            <w:rPr>
              <w:rFonts w:ascii="Courier New" w:hAnsi="Courier New" w:cs="Courier New"/>
              <w:rtl/>
            </w:rPr>
            <w:t xml:space="preserve"> فتوجه </w:t>
          </w:r>
          <w:del w:id="8466" w:author="Transkribus" w:date="2019-12-11T14:30:00Z">
            <w:r w:rsidRPr="009B6BCA">
              <w:rPr>
                <w:rFonts w:ascii="Courier New" w:hAnsi="Courier New" w:cs="Courier New"/>
                <w:rtl/>
              </w:rPr>
              <w:delText>اليه وكنت معه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67" w:author="Transkribus" w:date="2019-12-11T14:30:00Z">
            <w:r w:rsidR="00EE6742" w:rsidRPr="00EE6742">
              <w:rPr>
                <w:rFonts w:ascii="Courier New" w:hAnsi="Courier New" w:cs="Courier New"/>
                <w:rtl/>
              </w:rPr>
              <w:t>الية</w:t>
            </w:r>
          </w:ins>
        </w:dir>
      </w:dir>
    </w:p>
    <w:p w14:paraId="71BC69A3" w14:textId="77777777" w:rsidR="009B6BCA" w:rsidRPr="009B6BCA" w:rsidRDefault="009B6BCA" w:rsidP="009B6BCA">
      <w:pPr>
        <w:pStyle w:val="NurText"/>
        <w:bidi/>
        <w:rPr>
          <w:del w:id="8468" w:author="Transkribus" w:date="2019-12-11T14:30:00Z"/>
          <w:rFonts w:ascii="Courier New" w:hAnsi="Courier New" w:cs="Courier New"/>
        </w:rPr>
      </w:pPr>
      <w:dir w:val="rtl">
        <w:dir w:val="rtl">
          <w:del w:id="8469" w:author="Transkribus" w:date="2019-12-11T14:30:00Z">
            <w:r w:rsidRPr="009B6BCA">
              <w:rPr>
                <w:rFonts w:ascii="Courier New" w:hAnsi="Courier New" w:cs="Courier New"/>
                <w:rtl/>
              </w:rPr>
              <w:delText>فبينما نحن فى بعض الطريق واذا رجل مجذوم استقبله وقد قوى به المرض حتى تغيرت خلقته وتشوهت صورته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52D292" w14:textId="642D744B" w:rsidR="00EE6742" w:rsidRPr="00EE6742" w:rsidRDefault="009B6BCA" w:rsidP="00EE6742">
      <w:pPr>
        <w:pStyle w:val="NurText"/>
        <w:bidi/>
        <w:rPr>
          <w:ins w:id="8470" w:author="Transkribus" w:date="2019-12-11T14:30:00Z"/>
          <w:rFonts w:ascii="Courier New" w:hAnsi="Courier New" w:cs="Courier New"/>
        </w:rPr>
      </w:pPr>
      <w:dir w:val="rtl">
        <w:dir w:val="rtl">
          <w:del w:id="8471" w:author="Transkribus" w:date="2019-12-11T14:30:00Z">
            <w:r w:rsidRPr="009B6BCA">
              <w:rPr>
                <w:rFonts w:ascii="Courier New" w:hAnsi="Courier New" w:cs="Courier New"/>
                <w:rtl/>
              </w:rPr>
              <w:delText>فاستوصف</w:delText>
            </w:r>
          </w:del>
          <w:ins w:id="8472" w:author="Transkribus" w:date="2019-12-11T14:30:00Z">
            <w:r w:rsidR="00EE6742" w:rsidRPr="00EE6742">
              <w:rPr>
                <w:rFonts w:ascii="Courier New" w:hAnsi="Courier New" w:cs="Courier New"/>
                <w:rtl/>
              </w:rPr>
              <w:t>وكنب معة فبدنابحرفى بعس الطربق وادار جسل محذوم استفله وبد موى بة المرس حنى</w:t>
            </w:r>
          </w:ins>
        </w:dir>
      </w:dir>
    </w:p>
    <w:p w14:paraId="0B64F466" w14:textId="4CFB19B6" w:rsidR="00EE6742" w:rsidRPr="00EE6742" w:rsidRDefault="00EE6742" w:rsidP="00EE6742">
      <w:pPr>
        <w:pStyle w:val="NurText"/>
        <w:bidi/>
        <w:rPr>
          <w:ins w:id="8473" w:author="Transkribus" w:date="2019-12-11T14:30:00Z"/>
          <w:rFonts w:ascii="Courier New" w:hAnsi="Courier New" w:cs="Courier New"/>
        </w:rPr>
      </w:pPr>
      <w:ins w:id="8474" w:author="Transkribus" w:date="2019-12-11T14:30:00Z">
        <w:r w:rsidRPr="00EE6742">
          <w:rPr>
            <w:rFonts w:ascii="Courier New" w:hAnsi="Courier New" w:cs="Courier New"/>
            <w:rtl/>
          </w:rPr>
          <w:t>فغيرب خلفته وقفسوهم صوره ثاسيوسف</w:t>
        </w:r>
      </w:ins>
      <w:r w:rsidRPr="00EE6742">
        <w:rPr>
          <w:rFonts w:ascii="Courier New" w:hAnsi="Courier New" w:cs="Courier New"/>
          <w:rtl/>
        </w:rPr>
        <w:t xml:space="preserve"> منه </w:t>
      </w:r>
      <w:del w:id="8475" w:author="Transkribus" w:date="2019-12-11T14:30:00Z">
        <w:r w:rsidR="009B6BCA" w:rsidRPr="009B6BCA">
          <w:rPr>
            <w:rFonts w:ascii="Courier New" w:hAnsi="Courier New" w:cs="Courier New"/>
            <w:rtl/>
          </w:rPr>
          <w:delText>ما يتناوله وما يتداوى به فبقى كالمتبرم</w:delText>
        </w:r>
      </w:del>
      <w:ins w:id="8476" w:author="Transkribus" w:date="2019-12-11T14:30:00Z">
        <w:r w:rsidRPr="00EE6742">
          <w:rPr>
            <w:rFonts w:ascii="Courier New" w:hAnsi="Courier New" w:cs="Courier New"/>
            <w:rtl/>
          </w:rPr>
          <w:t>مارتناوله وماستد أوى يصفيفى كالشير م</w:t>
        </w:r>
      </w:ins>
      <w:r w:rsidRPr="00EE6742">
        <w:rPr>
          <w:rFonts w:ascii="Courier New" w:hAnsi="Courier New" w:cs="Courier New"/>
          <w:rtl/>
        </w:rPr>
        <w:t xml:space="preserve"> من </w:t>
      </w:r>
      <w:del w:id="8477" w:author="Transkribus" w:date="2019-12-11T14:30:00Z">
        <w:r w:rsidR="009B6BCA" w:rsidRPr="009B6BCA">
          <w:rPr>
            <w:rFonts w:ascii="Courier New" w:hAnsi="Courier New" w:cs="Courier New"/>
            <w:rtl/>
          </w:rPr>
          <w:delText xml:space="preserve">رؤيته </w:delText>
        </w:r>
      </w:del>
      <w:ins w:id="8478" w:author="Transkribus" w:date="2019-12-11T14:30:00Z">
        <w:r w:rsidRPr="00EE6742">
          <w:rPr>
            <w:rFonts w:ascii="Courier New" w:hAnsi="Courier New" w:cs="Courier New"/>
            <w:rtl/>
          </w:rPr>
          <w:t>زويقة</w:t>
        </w:r>
      </w:ins>
    </w:p>
    <w:p w14:paraId="58162811" w14:textId="77777777" w:rsidR="009B6BCA" w:rsidRPr="009B6BCA" w:rsidRDefault="00EE6742" w:rsidP="009B6BCA">
      <w:pPr>
        <w:pStyle w:val="NurText"/>
        <w:bidi/>
        <w:rPr>
          <w:del w:id="8479" w:author="Transkribus" w:date="2019-12-11T14:30:00Z"/>
          <w:rFonts w:ascii="Courier New" w:hAnsi="Courier New" w:cs="Courier New"/>
        </w:rPr>
      </w:pPr>
      <w:r w:rsidRPr="00EE6742">
        <w:rPr>
          <w:rFonts w:ascii="Courier New" w:hAnsi="Courier New" w:cs="Courier New"/>
          <w:rtl/>
        </w:rPr>
        <w:t xml:space="preserve">وقال له كل </w:t>
      </w:r>
      <w:del w:id="8480" w:author="Transkribus" w:date="2019-12-11T14:30:00Z">
        <w:r w:rsidR="009B6BCA" w:rsidRPr="009B6BCA">
          <w:rPr>
            <w:rFonts w:ascii="Courier New" w:hAnsi="Courier New" w:cs="Courier New"/>
            <w:rtl/>
          </w:rPr>
          <w:delText>لحوم الافاعي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B0099DD" w14:textId="52A4C982" w:rsidR="00EE6742" w:rsidRPr="00EE6742" w:rsidRDefault="009B6BCA" w:rsidP="00EE6742">
      <w:pPr>
        <w:pStyle w:val="NurText"/>
        <w:bidi/>
        <w:rPr>
          <w:rFonts w:ascii="Courier New" w:hAnsi="Courier New" w:cs="Courier New"/>
        </w:rPr>
      </w:pPr>
      <w:dir w:val="rtl">
        <w:dir w:val="rtl">
          <w:del w:id="8481" w:author="Transkribus" w:date="2019-12-11T14:30:00Z">
            <w:r w:rsidRPr="009B6BCA">
              <w:rPr>
                <w:rFonts w:ascii="Courier New" w:hAnsi="Courier New" w:cs="Courier New"/>
                <w:rtl/>
              </w:rPr>
              <w:delText>فعاوده</w:delText>
            </w:r>
          </w:del>
          <w:ins w:id="8482" w:author="Transkribus" w:date="2019-12-11T14:30:00Z">
            <w:r w:rsidR="00EE6742" w:rsidRPr="00EE6742">
              <w:rPr>
                <w:rFonts w:ascii="Courier New" w:hAnsi="Courier New" w:cs="Courier New"/>
                <w:rtl/>
              </w:rPr>
              <w:t>طحوم الاعانى فماودة</w:t>
            </w:r>
          </w:ins>
          <w:r w:rsidR="00EE6742" w:rsidRPr="00EE6742">
            <w:rPr>
              <w:rFonts w:ascii="Courier New" w:hAnsi="Courier New" w:cs="Courier New"/>
              <w:rtl/>
            </w:rPr>
            <w:t xml:space="preserve"> فى المس</w:t>
          </w:r>
          <w:del w:id="8483" w:author="Transkribus" w:date="2019-12-11T14:30:00Z">
            <w:r w:rsidRPr="009B6BCA">
              <w:rPr>
                <w:rFonts w:ascii="Courier New" w:hAnsi="Courier New" w:cs="Courier New"/>
                <w:rtl/>
              </w:rPr>
              <w:delText>ا</w:delText>
            </w:r>
          </w:del>
          <w:ins w:id="8484" w:author="Transkribus" w:date="2019-12-11T14:30:00Z">
            <w:r w:rsidR="00EE6742" w:rsidRPr="00EE6742">
              <w:rPr>
                <w:rFonts w:ascii="Courier New" w:hAnsi="Courier New" w:cs="Courier New"/>
                <w:rtl/>
              </w:rPr>
              <w:t>ست</w:t>
            </w:r>
          </w:ins>
          <w:r w:rsidR="00EE6742" w:rsidRPr="00EE6742">
            <w:rPr>
              <w:rFonts w:ascii="Courier New" w:hAnsi="Courier New" w:cs="Courier New"/>
              <w:rtl/>
            </w:rPr>
            <w:t xml:space="preserve">لة فقال كل لحوم </w:t>
          </w:r>
          <w:del w:id="8485" w:author="Transkribus" w:date="2019-12-11T14:30:00Z">
            <w:r w:rsidRPr="009B6BCA">
              <w:rPr>
                <w:rFonts w:ascii="Courier New" w:hAnsi="Courier New" w:cs="Courier New"/>
                <w:rtl/>
              </w:rPr>
              <w:delText>الافاعى فانك تبرا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486" w:author="Transkribus" w:date="2019-12-11T14:30:00Z">
            <w:r w:rsidR="00EE6742" w:rsidRPr="00EE6742">
              <w:rPr>
                <w:rFonts w:ascii="Courier New" w:hAnsi="Courier New" w:cs="Courier New"/>
                <w:rtl/>
              </w:rPr>
              <w:t>الاعاسى فالك تبراقال ومضينالى</w:t>
            </w:r>
          </w:ins>
        </w:dir>
      </w:dir>
    </w:p>
    <w:p w14:paraId="211B7E97" w14:textId="46736548" w:rsidR="00EE6742" w:rsidRPr="00EE6742" w:rsidRDefault="009B6BCA" w:rsidP="00EE6742">
      <w:pPr>
        <w:pStyle w:val="NurText"/>
        <w:bidi/>
        <w:rPr>
          <w:ins w:id="8487" w:author="Transkribus" w:date="2019-12-11T14:30:00Z"/>
          <w:rFonts w:ascii="Courier New" w:hAnsi="Courier New" w:cs="Courier New"/>
        </w:rPr>
      </w:pPr>
      <w:dir w:val="rtl">
        <w:dir w:val="rtl">
          <w:del w:id="8488" w:author="Transkribus" w:date="2019-12-11T14:30:00Z">
            <w:r w:rsidRPr="009B6BCA">
              <w:rPr>
                <w:rFonts w:ascii="Courier New" w:hAnsi="Courier New" w:cs="Courier New"/>
                <w:rtl/>
              </w:rPr>
              <w:delText>قال ومضينا الى حمص وعالج</w:delText>
            </w:r>
          </w:del>
          <w:ins w:id="8489" w:author="Transkribus" w:date="2019-12-11T14:30:00Z">
            <w:r w:rsidR="00EE6742" w:rsidRPr="00EE6742">
              <w:rPr>
                <w:rFonts w:ascii="Courier New" w:hAnsi="Courier New" w:cs="Courier New"/>
                <w:rtl/>
              </w:rPr>
              <w:t>كس وعالح</w:t>
            </w:r>
          </w:ins>
          <w:r w:rsidR="00EE6742" w:rsidRPr="00EE6742">
            <w:rPr>
              <w:rFonts w:ascii="Courier New" w:hAnsi="Courier New" w:cs="Courier New"/>
              <w:rtl/>
            </w:rPr>
            <w:t xml:space="preserve"> المريض الذى </w:t>
          </w:r>
          <w:del w:id="8490" w:author="Transkribus" w:date="2019-12-11T14:30:00Z">
            <w:r w:rsidRPr="009B6BCA">
              <w:rPr>
                <w:rFonts w:ascii="Courier New" w:hAnsi="Courier New" w:cs="Courier New"/>
                <w:rtl/>
              </w:rPr>
              <w:delText>راح بسببه</w:delText>
            </w:r>
          </w:del>
          <w:ins w:id="8491" w:author="Transkribus" w:date="2019-12-11T14:30:00Z">
            <w:r w:rsidR="00EE6742" w:rsidRPr="00EE6742">
              <w:rPr>
                <w:rFonts w:ascii="Courier New" w:hAnsi="Courier New" w:cs="Courier New"/>
                <w:rtl/>
              </w:rPr>
              <w:t>راج بسيبة</w:t>
            </w:r>
          </w:ins>
          <w:r w:rsidR="00EE6742" w:rsidRPr="00EE6742">
            <w:rPr>
              <w:rFonts w:ascii="Courier New" w:hAnsi="Courier New" w:cs="Courier New"/>
              <w:rtl/>
            </w:rPr>
            <w:t xml:space="preserve"> الى </w:t>
          </w:r>
          <w:del w:id="8492" w:author="Transkribus" w:date="2019-12-11T14:30:00Z">
            <w:r w:rsidRPr="009B6BCA">
              <w:rPr>
                <w:rFonts w:ascii="Courier New" w:hAnsi="Courier New" w:cs="Courier New"/>
                <w:rtl/>
              </w:rPr>
              <w:delText>ان تماثل</w:delText>
            </w:r>
          </w:del>
          <w:ins w:id="8493" w:author="Transkribus" w:date="2019-12-11T14:30:00Z">
            <w:r w:rsidR="00EE6742" w:rsidRPr="00EE6742">
              <w:rPr>
                <w:rFonts w:ascii="Courier New" w:hAnsi="Courier New" w:cs="Courier New"/>
                <w:rtl/>
              </w:rPr>
              <w:t>ابن ثماقل</w:t>
            </w:r>
          </w:ins>
          <w:r w:rsidR="00EE6742" w:rsidRPr="00EE6742">
            <w:rPr>
              <w:rFonts w:ascii="Courier New" w:hAnsi="Courier New" w:cs="Courier New"/>
              <w:rtl/>
            </w:rPr>
            <w:t xml:space="preserve"> وصلح </w:t>
          </w:r>
          <w:del w:id="8494" w:author="Transkribus" w:date="2019-12-11T14:30:00Z">
            <w:r w:rsidRPr="009B6BCA">
              <w:rPr>
                <w:rFonts w:ascii="Courier New" w:hAnsi="Courier New" w:cs="Courier New"/>
                <w:rtl/>
              </w:rPr>
              <w:delText>ورجعنا فلما</w:delText>
            </w:r>
          </w:del>
          <w:ins w:id="8495" w:author="Transkribus" w:date="2019-12-11T14:30:00Z">
            <w:r w:rsidR="00EE6742" w:rsidRPr="00EE6742">
              <w:rPr>
                <w:rFonts w:ascii="Courier New" w:hAnsi="Courier New" w:cs="Courier New"/>
                <w:rtl/>
              </w:rPr>
              <w:t>ورجعناقلما</w:t>
            </w:r>
          </w:ins>
          <w:r w:rsidR="00EE6742" w:rsidRPr="00EE6742">
            <w:rPr>
              <w:rFonts w:ascii="Courier New" w:hAnsi="Courier New" w:cs="Courier New"/>
              <w:rtl/>
            </w:rPr>
            <w:t xml:space="preserve"> كنا فى الطريق</w:t>
          </w:r>
          <w:del w:id="8496" w:author="Transkribus" w:date="2019-12-11T14:30:00Z">
            <w:r w:rsidRPr="009B6BCA">
              <w:rPr>
                <w:rFonts w:ascii="Courier New" w:hAnsi="Courier New" w:cs="Courier New"/>
                <w:rtl/>
              </w:rPr>
              <w:delText xml:space="preserve"> واذا بشاب</w:delText>
            </w:r>
          </w:del>
          <w:ins w:id="8497" w:author="Transkribus" w:date="2019-12-11T14:30:00Z">
            <w:r w:rsidR="00EE6742" w:rsidRPr="00EE6742">
              <w:rPr>
                <w:rFonts w:ascii="Courier New" w:hAnsi="Courier New" w:cs="Courier New"/>
                <w:rtl/>
              </w:rPr>
              <w:tab/>
              <w:t>و١٦١</w:t>
            </w:r>
          </w:ins>
        </w:dir>
      </w:dir>
    </w:p>
    <w:p w14:paraId="0A3FA573" w14:textId="77777777" w:rsidR="009B6BCA" w:rsidRPr="009B6BCA" w:rsidRDefault="00EE6742" w:rsidP="009B6BCA">
      <w:pPr>
        <w:pStyle w:val="NurText"/>
        <w:bidi/>
        <w:rPr>
          <w:del w:id="8498" w:author="Transkribus" w:date="2019-12-11T14:30:00Z"/>
          <w:rFonts w:ascii="Courier New" w:hAnsi="Courier New" w:cs="Courier New"/>
        </w:rPr>
      </w:pPr>
      <w:ins w:id="8499" w:author="Transkribus" w:date="2019-12-11T14:30:00Z">
        <w:r w:rsidRPr="00EE6742">
          <w:rPr>
            <w:rFonts w:ascii="Courier New" w:hAnsi="Courier New" w:cs="Courier New"/>
            <w:rtl/>
          </w:rPr>
          <w:t>ابشاب</w:t>
        </w:r>
      </w:ins>
      <w:r w:rsidRPr="00EE6742">
        <w:rPr>
          <w:rFonts w:ascii="Courier New" w:hAnsi="Courier New" w:cs="Courier New"/>
          <w:rtl/>
        </w:rPr>
        <w:t xml:space="preserve"> حسن الصورة كامل ال</w:t>
      </w:r>
      <w:del w:id="8500" w:author="Transkribus" w:date="2019-12-11T14:30:00Z">
        <w:r w:rsidR="009B6BCA" w:rsidRPr="009B6BCA">
          <w:rPr>
            <w:rFonts w:ascii="Courier New" w:hAnsi="Courier New" w:cs="Courier New"/>
            <w:rtl/>
          </w:rPr>
          <w:delText>ص</w:delText>
        </w:r>
      </w:del>
      <w:ins w:id="8501" w:author="Transkribus" w:date="2019-12-11T14:30:00Z">
        <w:r w:rsidRPr="00EE6742">
          <w:rPr>
            <w:rFonts w:ascii="Courier New" w:hAnsi="Courier New" w:cs="Courier New"/>
            <w:rtl/>
          </w:rPr>
          <w:t>ن</w:t>
        </w:r>
      </w:ins>
      <w:r w:rsidRPr="00EE6742">
        <w:rPr>
          <w:rFonts w:ascii="Courier New" w:hAnsi="Courier New" w:cs="Courier New"/>
          <w:rtl/>
        </w:rPr>
        <w:t>ح</w:t>
      </w:r>
      <w:del w:id="8502" w:author="Transkribus" w:date="2019-12-11T14:30:00Z">
        <w:r w:rsidR="009B6BCA" w:rsidRPr="009B6BCA">
          <w:rPr>
            <w:rFonts w:ascii="Courier New" w:hAnsi="Courier New" w:cs="Courier New"/>
            <w:rtl/>
          </w:rPr>
          <w:delText>ة</w:delText>
        </w:r>
      </w:del>
      <w:ins w:id="8503" w:author="Transkribus" w:date="2019-12-11T14:30:00Z">
        <w:r w:rsidRPr="00EE6742">
          <w:rPr>
            <w:rFonts w:ascii="Courier New" w:hAnsi="Courier New" w:cs="Courier New"/>
            <w:rtl/>
          </w:rPr>
          <w:t>ه</w:t>
        </w:r>
      </w:ins>
      <w:r w:rsidRPr="00EE6742">
        <w:rPr>
          <w:rFonts w:ascii="Courier New" w:hAnsi="Courier New" w:cs="Courier New"/>
          <w:rtl/>
        </w:rPr>
        <w:t xml:space="preserve"> قد سلم </w:t>
      </w:r>
      <w:del w:id="8504" w:author="Transkribus" w:date="2019-12-11T14:30:00Z">
        <w:r w:rsidR="009B6BCA" w:rsidRPr="009B6BCA">
          <w:rPr>
            <w:rFonts w:ascii="Courier New" w:hAnsi="Courier New" w:cs="Courier New"/>
            <w:rtl/>
          </w:rPr>
          <w:delText>علينا وقبل يده</w:delText>
        </w:r>
      </w:del>
      <w:ins w:id="8505" w:author="Transkribus" w:date="2019-12-11T14:30:00Z">
        <w:r w:rsidRPr="00EE6742">
          <w:rPr>
            <w:rFonts w:ascii="Courier New" w:hAnsi="Courier New" w:cs="Courier New"/>
            <w:rtl/>
          </w:rPr>
          <w:t>عليناوقمل بده</w:t>
        </w:r>
      </w:ins>
      <w:r w:rsidRPr="00EE6742">
        <w:rPr>
          <w:rFonts w:ascii="Courier New" w:hAnsi="Courier New" w:cs="Courier New"/>
          <w:rtl/>
        </w:rPr>
        <w:t xml:space="preserve"> فلم </w:t>
      </w:r>
      <w:del w:id="8506" w:author="Transkribus" w:date="2019-12-11T14:30:00Z">
        <w:r w:rsidR="009B6BCA" w:rsidRPr="009B6BCA">
          <w:rPr>
            <w:rFonts w:ascii="Courier New" w:hAnsi="Courier New" w:cs="Courier New"/>
            <w:rtl/>
          </w:rPr>
          <w:delText>نعرفه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6D42F63" w14:textId="0C3C7824" w:rsidR="00EE6742" w:rsidRPr="00EE6742" w:rsidRDefault="009B6BCA" w:rsidP="00EE6742">
      <w:pPr>
        <w:pStyle w:val="NurText"/>
        <w:bidi/>
        <w:rPr>
          <w:ins w:id="8507" w:author="Transkribus" w:date="2019-12-11T14:30:00Z"/>
          <w:rFonts w:ascii="Courier New" w:hAnsi="Courier New" w:cs="Courier New"/>
        </w:rPr>
      </w:pPr>
      <w:dir w:val="rtl">
        <w:dir w:val="rtl">
          <w:del w:id="8508" w:author="Transkribus" w:date="2019-12-11T14:30:00Z">
            <w:r w:rsidRPr="009B6BCA">
              <w:rPr>
                <w:rFonts w:ascii="Courier New" w:hAnsi="Courier New" w:cs="Courier New"/>
                <w:rtl/>
              </w:rPr>
              <w:delText xml:space="preserve">وقال له من انت </w:delText>
            </w:r>
          </w:del>
          <w:r w:rsidR="00EE6742" w:rsidRPr="00EE6742">
            <w:rPr>
              <w:rFonts w:ascii="Courier New" w:hAnsi="Courier New" w:cs="Courier New"/>
              <w:rtl/>
            </w:rPr>
            <w:t xml:space="preserve">فعرفه </w:t>
          </w:r>
          <w:del w:id="8509" w:author="Transkribus" w:date="2019-12-11T14:30:00Z">
            <w:r w:rsidRPr="009B6BCA">
              <w:rPr>
                <w:rFonts w:ascii="Courier New" w:hAnsi="Courier New" w:cs="Courier New"/>
                <w:rtl/>
              </w:rPr>
              <w:delText>بنفسه وانه</w:delText>
            </w:r>
          </w:del>
          <w:ins w:id="8510" w:author="Transkribus" w:date="2019-12-11T14:30:00Z">
            <w:r w:rsidR="00EE6742" w:rsidRPr="00EE6742">
              <w:rPr>
                <w:rFonts w:ascii="Courier New" w:hAnsi="Courier New" w:cs="Courier New"/>
                <w:rtl/>
              </w:rPr>
              <w:t>وقال لهمن أبت فعرقة</w:t>
            </w:r>
          </w:ins>
        </w:dir>
      </w:dir>
    </w:p>
    <w:p w14:paraId="052ABC37" w14:textId="21BC156F" w:rsidR="00EE6742" w:rsidRPr="00EE6742" w:rsidRDefault="00EE6742" w:rsidP="00EE6742">
      <w:pPr>
        <w:pStyle w:val="NurText"/>
        <w:bidi/>
        <w:rPr>
          <w:ins w:id="8511" w:author="Transkribus" w:date="2019-12-11T14:30:00Z"/>
          <w:rFonts w:ascii="Courier New" w:hAnsi="Courier New" w:cs="Courier New"/>
        </w:rPr>
      </w:pPr>
      <w:ins w:id="8512" w:author="Transkribus" w:date="2019-12-11T14:30:00Z">
        <w:r w:rsidRPr="00EE6742">
          <w:rPr>
            <w:rFonts w:ascii="Courier New" w:hAnsi="Courier New" w:cs="Courier New"/>
            <w:rtl/>
          </w:rPr>
          <w:t>ابقنسه ولله</w:t>
        </w:r>
      </w:ins>
      <w:r w:rsidRPr="00EE6742">
        <w:rPr>
          <w:rFonts w:ascii="Courier New" w:hAnsi="Courier New" w:cs="Courier New"/>
          <w:rtl/>
        </w:rPr>
        <w:t xml:space="preserve"> صاحب المر</w:t>
      </w:r>
      <w:del w:id="8513" w:author="Transkribus" w:date="2019-12-11T14:30:00Z">
        <w:r w:rsidR="009B6BCA" w:rsidRPr="009B6BCA">
          <w:rPr>
            <w:rFonts w:ascii="Courier New" w:hAnsi="Courier New" w:cs="Courier New"/>
            <w:rtl/>
          </w:rPr>
          <w:delText>ض</w:delText>
        </w:r>
      </w:del>
      <w:ins w:id="8514" w:author="Transkribus" w:date="2019-12-11T14:30:00Z">
        <w:r w:rsidRPr="00EE6742">
          <w:rPr>
            <w:rFonts w:ascii="Courier New" w:hAnsi="Courier New" w:cs="Courier New"/>
            <w:rtl/>
          </w:rPr>
          <w:t>س</w:t>
        </w:r>
      </w:ins>
      <w:r w:rsidRPr="00EE6742">
        <w:rPr>
          <w:rFonts w:ascii="Courier New" w:hAnsi="Courier New" w:cs="Courier New"/>
          <w:rtl/>
        </w:rPr>
        <w:t xml:space="preserve"> الذى </w:t>
      </w:r>
      <w:del w:id="8515" w:author="Transkribus" w:date="2019-12-11T14:30:00Z">
        <w:r w:rsidR="009B6BCA" w:rsidRPr="009B6BCA">
          <w:rPr>
            <w:rFonts w:ascii="Courier New" w:hAnsi="Courier New" w:cs="Courier New"/>
            <w:rtl/>
          </w:rPr>
          <w:delText>كان قد شكاه اليه وانه</w:delText>
        </w:r>
      </w:del>
      <w:ins w:id="8516" w:author="Transkribus" w:date="2019-12-11T14:30:00Z">
        <w:r w:rsidRPr="00EE6742">
          <w:rPr>
            <w:rFonts w:ascii="Courier New" w:hAnsi="Courier New" w:cs="Courier New"/>
            <w:rtl/>
          </w:rPr>
          <w:t>كمان قدسكماء البعوانه</w:t>
        </w:r>
      </w:ins>
      <w:r w:rsidRPr="00EE6742">
        <w:rPr>
          <w:rFonts w:ascii="Courier New" w:hAnsi="Courier New" w:cs="Courier New"/>
          <w:rtl/>
        </w:rPr>
        <w:t xml:space="preserve"> لما </w:t>
      </w:r>
      <w:del w:id="8517" w:author="Transkribus" w:date="2019-12-11T14:30:00Z">
        <w:r w:rsidR="009B6BCA" w:rsidRPr="009B6BCA">
          <w:rPr>
            <w:rFonts w:ascii="Courier New" w:hAnsi="Courier New" w:cs="Courier New"/>
            <w:rtl/>
          </w:rPr>
          <w:delText>استعمل ما وصفه له</w:delText>
        </w:r>
      </w:del>
      <w:ins w:id="8518" w:author="Transkribus" w:date="2019-12-11T14:30:00Z">
        <w:r w:rsidRPr="00EE6742">
          <w:rPr>
            <w:rFonts w:ascii="Courier New" w:hAnsi="Courier New" w:cs="Courier New"/>
            <w:rtl/>
          </w:rPr>
          <w:t>اسيعمل ماوصفهله</w:t>
        </w:r>
      </w:ins>
      <w:r w:rsidRPr="00EE6742">
        <w:rPr>
          <w:rFonts w:ascii="Courier New" w:hAnsi="Courier New" w:cs="Courier New"/>
          <w:rtl/>
        </w:rPr>
        <w:t xml:space="preserve"> صلح </w:t>
      </w:r>
      <w:del w:id="8519" w:author="Transkribus" w:date="2019-12-11T14:30:00Z">
        <w:r w:rsidR="009B6BCA" w:rsidRPr="009B6BCA">
          <w:rPr>
            <w:rFonts w:ascii="Courier New" w:hAnsi="Courier New" w:cs="Courier New"/>
            <w:rtl/>
          </w:rPr>
          <w:delText>به من غير ان يحتاج معه</w:delText>
        </w:r>
      </w:del>
      <w:ins w:id="8520" w:author="Transkribus" w:date="2019-12-11T14:30:00Z">
        <w:r w:rsidRPr="00EE6742">
          <w:rPr>
            <w:rFonts w:ascii="Courier New" w:hAnsi="Courier New" w:cs="Courier New"/>
            <w:rtl/>
          </w:rPr>
          <w:t>بعمن عبد</w:t>
        </w:r>
      </w:ins>
    </w:p>
    <w:p w14:paraId="538335E3" w14:textId="639CBD01" w:rsidR="00EE6742" w:rsidRPr="00EE6742" w:rsidRDefault="00EE6742" w:rsidP="00EE6742">
      <w:pPr>
        <w:pStyle w:val="NurText"/>
        <w:bidi/>
        <w:rPr>
          <w:rFonts w:ascii="Courier New" w:hAnsi="Courier New" w:cs="Courier New"/>
        </w:rPr>
      </w:pPr>
      <w:ins w:id="8521" w:author="Transkribus" w:date="2019-12-11T14:30:00Z">
        <w:r w:rsidRPr="00EE6742">
          <w:rPr>
            <w:rFonts w:ascii="Courier New" w:hAnsi="Courier New" w:cs="Courier New"/>
            <w:rtl/>
          </w:rPr>
          <w:t>ابن محتاج معة</w:t>
        </w:r>
      </w:ins>
      <w:r w:rsidRPr="00EE6742">
        <w:rPr>
          <w:rFonts w:ascii="Courier New" w:hAnsi="Courier New" w:cs="Courier New"/>
          <w:rtl/>
        </w:rPr>
        <w:t xml:space="preserve"> الى دواء </w:t>
      </w:r>
      <w:del w:id="8522" w:author="Transkribus" w:date="2019-12-11T14:30:00Z">
        <w:r w:rsidR="009B6BCA" w:rsidRPr="009B6BCA">
          <w:rPr>
            <w:rFonts w:ascii="Courier New" w:hAnsi="Courier New" w:cs="Courier New"/>
            <w:rtl/>
          </w:rPr>
          <w:delText>اخر فتعجبنا من</w:delText>
        </w:r>
      </w:del>
      <w:ins w:id="8523" w:author="Transkribus" w:date="2019-12-11T14:30:00Z">
        <w:r w:rsidRPr="00EE6742">
          <w:rPr>
            <w:rFonts w:ascii="Courier New" w:hAnsi="Courier New" w:cs="Courier New"/>
            <w:rtl/>
          </w:rPr>
          <w:t>أخر فتحنامن</w:t>
        </w:r>
      </w:ins>
      <w:r w:rsidRPr="00EE6742">
        <w:rPr>
          <w:rFonts w:ascii="Courier New" w:hAnsi="Courier New" w:cs="Courier New"/>
          <w:rtl/>
        </w:rPr>
        <w:t xml:space="preserve"> ذلك فى كمال بر</w:t>
      </w:r>
      <w:del w:id="8524" w:author="Transkribus" w:date="2019-12-11T14:30:00Z">
        <w:r w:rsidR="009B6BCA" w:rsidRPr="009B6BCA">
          <w:rPr>
            <w:rFonts w:ascii="Courier New" w:hAnsi="Courier New" w:cs="Courier New"/>
            <w:rtl/>
          </w:rPr>
          <w:delText>ئ</w:delText>
        </w:r>
      </w:del>
      <w:ins w:id="8525" w:author="Transkribus" w:date="2019-12-11T14:30:00Z">
        <w:r w:rsidRPr="00EE6742">
          <w:rPr>
            <w:rFonts w:ascii="Courier New" w:hAnsi="Courier New" w:cs="Courier New"/>
            <w:rtl/>
          </w:rPr>
          <w:t>ي</w:t>
        </w:r>
      </w:ins>
      <w:r w:rsidRPr="00EE6742">
        <w:rPr>
          <w:rFonts w:ascii="Courier New" w:hAnsi="Courier New" w:cs="Courier New"/>
          <w:rtl/>
        </w:rPr>
        <w:t xml:space="preserve">ه وودعنا </w:t>
      </w:r>
      <w:del w:id="8526" w:author="Transkribus" w:date="2019-12-11T14:30:00Z">
        <w:r w:rsidR="009B6BCA" w:rsidRPr="009B6BCA">
          <w:rPr>
            <w:rFonts w:ascii="Courier New" w:hAnsi="Courier New" w:cs="Courier New"/>
            <w:rtl/>
          </w:rPr>
          <w:delText>وانصرف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527" w:author="Transkribus" w:date="2019-12-11T14:30:00Z">
        <w:r w:rsidRPr="00EE6742">
          <w:rPr>
            <w:rFonts w:ascii="Courier New" w:hAnsi="Courier New" w:cs="Courier New"/>
            <w:rtl/>
          </w:rPr>
          <w:t>والصرف أو جديى أأنضا</w:t>
        </w:r>
      </w:ins>
    </w:p>
    <w:p w14:paraId="6BB7303C" w14:textId="2E449203" w:rsidR="00EE6742" w:rsidRPr="00EE6742" w:rsidRDefault="009B6BCA" w:rsidP="00EE6742">
      <w:pPr>
        <w:pStyle w:val="NurText"/>
        <w:bidi/>
        <w:rPr>
          <w:rFonts w:ascii="Courier New" w:hAnsi="Courier New" w:cs="Courier New"/>
        </w:rPr>
      </w:pPr>
      <w:dir w:val="rtl">
        <w:dir w:val="rtl">
          <w:del w:id="8528" w:author="Transkribus" w:date="2019-12-11T14:30:00Z">
            <w:r w:rsidRPr="009B6BCA">
              <w:rPr>
                <w:rFonts w:ascii="Courier New" w:hAnsi="Courier New" w:cs="Courier New"/>
                <w:rtl/>
              </w:rPr>
              <w:delText xml:space="preserve">وحدثنى ايضا </w:delText>
            </w:r>
          </w:del>
          <w:r w:rsidR="00EE6742" w:rsidRPr="00EE6742">
            <w:rPr>
              <w:rFonts w:ascii="Courier New" w:hAnsi="Courier New" w:cs="Courier New"/>
              <w:rtl/>
            </w:rPr>
            <w:t xml:space="preserve">عنه </w:t>
          </w:r>
          <w:del w:id="8529" w:author="Transkribus" w:date="2019-12-11T14:30:00Z">
            <w:r w:rsidRPr="009B6BCA">
              <w:rPr>
                <w:rFonts w:ascii="Courier New" w:hAnsi="Courier New" w:cs="Courier New"/>
                <w:rtl/>
              </w:rPr>
              <w:delText>انه كان</w:delText>
            </w:r>
          </w:del>
          <w:ins w:id="8530" w:author="Transkribus" w:date="2019-12-11T14:30:00Z">
            <w:r w:rsidR="00EE6742" w:rsidRPr="00EE6742">
              <w:rPr>
                <w:rFonts w:ascii="Courier New" w:hAnsi="Courier New" w:cs="Courier New"/>
                <w:rtl/>
              </w:rPr>
              <w:t>اله كمان</w:t>
            </w:r>
          </w:ins>
          <w:r w:rsidR="00EE6742" w:rsidRPr="00EE6742">
            <w:rPr>
              <w:rFonts w:ascii="Courier New" w:hAnsi="Courier New" w:cs="Courier New"/>
              <w:rtl/>
            </w:rPr>
            <w:t xml:space="preserve"> معه فى </w:t>
          </w:r>
          <w:del w:id="8531" w:author="Transkribus" w:date="2019-12-11T14:30:00Z">
            <w:r w:rsidRPr="009B6BCA">
              <w:rPr>
                <w:rFonts w:ascii="Courier New" w:hAnsi="Courier New" w:cs="Courier New"/>
                <w:rtl/>
              </w:rPr>
              <w:delText>البيمارستان الكبير</w:delText>
            </w:r>
          </w:del>
          <w:ins w:id="8532" w:author="Transkribus" w:date="2019-12-11T14:30:00Z">
            <w:r w:rsidR="00EE6742" w:rsidRPr="00EE6742">
              <w:rPr>
                <w:rFonts w:ascii="Courier New" w:hAnsi="Courier New" w:cs="Courier New"/>
                <w:rtl/>
              </w:rPr>
              <w:t>السمار ستان الكير</w:t>
            </w:r>
          </w:ins>
          <w:r w:rsidR="00EE6742" w:rsidRPr="00EE6742">
            <w:rPr>
              <w:rFonts w:ascii="Courier New" w:hAnsi="Courier New" w:cs="Courier New"/>
              <w:rtl/>
            </w:rPr>
            <w:t xml:space="preserve"> الذى </w:t>
          </w:r>
          <w:del w:id="8533" w:author="Transkribus" w:date="2019-12-11T14:30:00Z">
            <w:r w:rsidRPr="009B6BCA">
              <w:rPr>
                <w:rFonts w:ascii="Courier New" w:hAnsi="Courier New" w:cs="Courier New"/>
                <w:rtl/>
              </w:rPr>
              <w:delText>انشاه نور</w:delText>
            </w:r>
          </w:del>
          <w:ins w:id="8534" w:author="Transkribus" w:date="2019-12-11T14:30:00Z">
            <w:r w:rsidR="00EE6742" w:rsidRPr="00EE6742">
              <w:rPr>
                <w:rFonts w:ascii="Courier New" w:hAnsi="Courier New" w:cs="Courier New"/>
                <w:rtl/>
              </w:rPr>
              <w:t>انشاء فور</w:t>
            </w:r>
          </w:ins>
          <w:r w:rsidR="00EE6742" w:rsidRPr="00EE6742">
            <w:rPr>
              <w:rFonts w:ascii="Courier New" w:hAnsi="Courier New" w:cs="Courier New"/>
              <w:rtl/>
            </w:rPr>
            <w:t xml:space="preserve"> الدين </w:t>
          </w:r>
          <w:del w:id="8535" w:author="Transkribus" w:date="2019-12-11T14:30:00Z">
            <w:r w:rsidRPr="009B6BCA">
              <w:rPr>
                <w:rFonts w:ascii="Courier New" w:hAnsi="Courier New" w:cs="Courier New"/>
                <w:rtl/>
              </w:rPr>
              <w:delText>ابن زنكى</w:delText>
            </w:r>
          </w:del>
          <w:ins w:id="8536" w:author="Transkribus" w:date="2019-12-11T14:30:00Z">
            <w:r w:rsidR="00EE6742" w:rsidRPr="00EE6742">
              <w:rPr>
                <w:rFonts w:ascii="Courier New" w:hAnsi="Courier New" w:cs="Courier New"/>
                <w:rtl/>
              </w:rPr>
              <w:t>بن رفكى</w:t>
            </w:r>
          </w:ins>
          <w:r w:rsidR="00EE6742" w:rsidRPr="00EE6742">
            <w:rPr>
              <w:rFonts w:ascii="Courier New" w:hAnsi="Courier New" w:cs="Courier New"/>
              <w:rtl/>
            </w:rPr>
            <w:t xml:space="preserve"> وهو </w:t>
          </w:r>
          <w:del w:id="8537" w:author="Transkribus" w:date="2019-12-11T14:30:00Z">
            <w:r w:rsidRPr="009B6BCA">
              <w:rPr>
                <w:rFonts w:ascii="Courier New" w:hAnsi="Courier New" w:cs="Courier New"/>
                <w:rtl/>
              </w:rPr>
              <w:delText>ي</w:delText>
            </w:r>
          </w:del>
          <w:ins w:id="8538" w:author="Transkribus" w:date="2019-12-11T14:30:00Z">
            <w:r w:rsidR="00EE6742" w:rsidRPr="00EE6742">
              <w:rPr>
                <w:rFonts w:ascii="Courier New" w:hAnsi="Courier New" w:cs="Courier New"/>
                <w:rtl/>
              </w:rPr>
              <w:t>ب</w:t>
            </w:r>
          </w:ins>
          <w:r w:rsidR="00EE6742" w:rsidRPr="00EE6742">
            <w:rPr>
              <w:rFonts w:ascii="Courier New" w:hAnsi="Courier New" w:cs="Courier New"/>
              <w:rtl/>
            </w:rPr>
            <w:t>عال</w:t>
          </w:r>
          <w:del w:id="8539" w:author="Transkribus" w:date="2019-12-11T14:30:00Z">
            <w:r w:rsidRPr="009B6BCA">
              <w:rPr>
                <w:rFonts w:ascii="Courier New" w:hAnsi="Courier New" w:cs="Courier New"/>
                <w:rtl/>
              </w:rPr>
              <w:delText>ج</w:delText>
            </w:r>
          </w:del>
          <w:ins w:id="8540"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المرضى</w:t>
          </w:r>
        </w:dir>
      </w:dir>
    </w:p>
    <w:p w14:paraId="6DC267C7" w14:textId="4A7BDD58" w:rsidR="00EE6742" w:rsidRPr="00EE6742" w:rsidRDefault="00EE6742" w:rsidP="00EE6742">
      <w:pPr>
        <w:pStyle w:val="NurText"/>
        <w:bidi/>
        <w:rPr>
          <w:rFonts w:ascii="Courier New" w:hAnsi="Courier New" w:cs="Courier New"/>
        </w:rPr>
      </w:pPr>
      <w:r w:rsidRPr="00EE6742">
        <w:rPr>
          <w:rFonts w:ascii="Courier New" w:hAnsi="Courier New" w:cs="Courier New"/>
          <w:rtl/>
        </w:rPr>
        <w:t>ال</w:t>
      </w:r>
      <w:del w:id="8541" w:author="Transkribus" w:date="2019-12-11T14:30:00Z">
        <w:r w:rsidR="009B6BCA" w:rsidRPr="009B6BCA">
          <w:rPr>
            <w:rFonts w:ascii="Courier New" w:hAnsi="Courier New" w:cs="Courier New"/>
            <w:rtl/>
          </w:rPr>
          <w:delText>م</w:delText>
        </w:r>
      </w:del>
      <w:r w:rsidRPr="00EE6742">
        <w:rPr>
          <w:rFonts w:ascii="Courier New" w:hAnsi="Courier New" w:cs="Courier New"/>
          <w:rtl/>
        </w:rPr>
        <w:t xml:space="preserve">قيمين به فكان من </w:t>
      </w:r>
      <w:del w:id="8542" w:author="Transkribus" w:date="2019-12-11T14:30:00Z">
        <w:r w:rsidR="009B6BCA" w:rsidRPr="009B6BCA">
          <w:rPr>
            <w:rFonts w:ascii="Courier New" w:hAnsi="Courier New" w:cs="Courier New"/>
            <w:rtl/>
          </w:rPr>
          <w:delText>جملتهم رجل</w:delText>
        </w:r>
      </w:del>
      <w:ins w:id="8543" w:author="Transkribus" w:date="2019-12-11T14:30:00Z">
        <w:r w:rsidRPr="00EE6742">
          <w:rPr>
            <w:rFonts w:ascii="Courier New" w:hAnsi="Courier New" w:cs="Courier New"/>
            <w:rtl/>
          </w:rPr>
          <w:t>حملنهم رخل</w:t>
        </w:r>
      </w:ins>
      <w:r w:rsidRPr="00EE6742">
        <w:rPr>
          <w:rFonts w:ascii="Courier New" w:hAnsi="Courier New" w:cs="Courier New"/>
          <w:rtl/>
        </w:rPr>
        <w:t xml:space="preserve"> به </w:t>
      </w:r>
      <w:del w:id="8544" w:author="Transkribus" w:date="2019-12-11T14:30:00Z">
        <w:r w:rsidR="009B6BCA" w:rsidRPr="009B6BCA">
          <w:rPr>
            <w:rFonts w:ascii="Courier New" w:hAnsi="Courier New" w:cs="Courier New"/>
            <w:rtl/>
          </w:rPr>
          <w:delText>استقصاء زقى استحكم</w:delText>
        </w:r>
      </w:del>
      <w:ins w:id="8545" w:author="Transkribus" w:date="2019-12-11T14:30:00Z">
        <w:r w:rsidRPr="00EE6742">
          <w:rPr>
            <w:rFonts w:ascii="Courier New" w:hAnsi="Courier New" w:cs="Courier New"/>
            <w:rtl/>
          </w:rPr>
          <w:t>استسقاعر فى فد اسحكم</w:t>
        </w:r>
      </w:ins>
      <w:r w:rsidRPr="00EE6742">
        <w:rPr>
          <w:rFonts w:ascii="Courier New" w:hAnsi="Courier New" w:cs="Courier New"/>
          <w:rtl/>
        </w:rPr>
        <w:t xml:space="preserve"> به فقصد الى </w:t>
      </w:r>
      <w:del w:id="8546" w:author="Transkribus" w:date="2019-12-11T14:30:00Z">
        <w:r w:rsidR="009B6BCA" w:rsidRPr="009B6BCA">
          <w:rPr>
            <w:rFonts w:ascii="Courier New" w:hAnsi="Courier New" w:cs="Courier New"/>
            <w:rtl/>
          </w:rPr>
          <w:delText>بزله وكان</w:delText>
        </w:r>
      </w:del>
      <w:ins w:id="8547" w:author="Transkribus" w:date="2019-12-11T14:30:00Z">
        <w:r w:rsidRPr="00EE6742">
          <w:rPr>
            <w:rFonts w:ascii="Courier New" w:hAnsi="Courier New" w:cs="Courier New"/>
            <w:rtl/>
          </w:rPr>
          <w:t>برزله وكمان</w:t>
        </w:r>
      </w:ins>
      <w:r w:rsidRPr="00EE6742">
        <w:rPr>
          <w:rFonts w:ascii="Courier New" w:hAnsi="Courier New" w:cs="Courier New"/>
          <w:rtl/>
        </w:rPr>
        <w:t xml:space="preserve"> فى ذلك</w:t>
      </w:r>
    </w:p>
    <w:p w14:paraId="56143268" w14:textId="567016C5" w:rsidR="00EE6742" w:rsidRPr="00EE6742" w:rsidRDefault="00EE6742" w:rsidP="00EE6742">
      <w:pPr>
        <w:pStyle w:val="NurText"/>
        <w:bidi/>
        <w:rPr>
          <w:rFonts w:ascii="Courier New" w:hAnsi="Courier New" w:cs="Courier New"/>
        </w:rPr>
      </w:pPr>
      <w:r w:rsidRPr="00EE6742">
        <w:rPr>
          <w:rFonts w:ascii="Courier New" w:hAnsi="Courier New" w:cs="Courier New"/>
          <w:rtl/>
        </w:rPr>
        <w:t>ا</w:t>
      </w:r>
      <w:ins w:id="8548" w:author="Transkribus" w:date="2019-12-11T14:30:00Z">
        <w:r w:rsidRPr="00EE6742">
          <w:rPr>
            <w:rFonts w:ascii="Courier New" w:hAnsi="Courier New" w:cs="Courier New"/>
            <w:rtl/>
          </w:rPr>
          <w:t>ا</w:t>
        </w:r>
      </w:ins>
      <w:r w:rsidRPr="00EE6742">
        <w:rPr>
          <w:rFonts w:ascii="Courier New" w:hAnsi="Courier New" w:cs="Courier New"/>
          <w:rtl/>
        </w:rPr>
        <w:t xml:space="preserve">لوقت فى </w:t>
      </w:r>
      <w:del w:id="8549" w:author="Transkribus" w:date="2019-12-11T14:30:00Z">
        <w:r w:rsidR="009B6BCA" w:rsidRPr="009B6BCA">
          <w:rPr>
            <w:rFonts w:ascii="Courier New" w:hAnsi="Courier New" w:cs="Courier New"/>
            <w:rtl/>
          </w:rPr>
          <w:delText>البيمارستان</w:delText>
        </w:r>
      </w:del>
      <w:ins w:id="8550" w:author="Transkribus" w:date="2019-12-11T14:30:00Z">
        <w:r w:rsidRPr="00EE6742">
          <w:rPr>
            <w:rFonts w:ascii="Courier New" w:hAnsi="Courier New" w:cs="Courier New"/>
            <w:rtl/>
          </w:rPr>
          <w:t>السمار ستان</w:t>
        </w:r>
      </w:ins>
      <w:r w:rsidRPr="00EE6742">
        <w:rPr>
          <w:rFonts w:ascii="Courier New" w:hAnsi="Courier New" w:cs="Courier New"/>
          <w:rtl/>
        </w:rPr>
        <w:t xml:space="preserve"> ابن حمدان الجرا</w:t>
      </w:r>
      <w:del w:id="8551" w:author="Transkribus" w:date="2019-12-11T14:30:00Z">
        <w:r w:rsidR="009B6BCA" w:rsidRPr="009B6BCA">
          <w:rPr>
            <w:rFonts w:ascii="Courier New" w:hAnsi="Courier New" w:cs="Courier New"/>
            <w:rtl/>
          </w:rPr>
          <w:delText>ئ</w:delText>
        </w:r>
      </w:del>
      <w:ins w:id="8552" w:author="Transkribus" w:date="2019-12-11T14:30:00Z">
        <w:r w:rsidRPr="00EE6742">
          <w:rPr>
            <w:rFonts w:ascii="Courier New" w:hAnsi="Courier New" w:cs="Courier New"/>
            <w:rtl/>
          </w:rPr>
          <w:t>ي</w:t>
        </w:r>
      </w:ins>
      <w:r w:rsidRPr="00EE6742">
        <w:rPr>
          <w:rFonts w:ascii="Courier New" w:hAnsi="Courier New" w:cs="Courier New"/>
          <w:rtl/>
        </w:rPr>
        <w:t xml:space="preserve">حى وله </w:t>
      </w:r>
      <w:del w:id="8553" w:author="Transkribus" w:date="2019-12-11T14:30:00Z">
        <w:r w:rsidR="009B6BCA" w:rsidRPr="009B6BCA">
          <w:rPr>
            <w:rFonts w:ascii="Courier New" w:hAnsi="Courier New" w:cs="Courier New"/>
            <w:rtl/>
          </w:rPr>
          <w:delText>يد طولى</w:delText>
        </w:r>
      </w:del>
      <w:ins w:id="8554" w:author="Transkribus" w:date="2019-12-11T14:30:00Z">
        <w:r w:rsidRPr="00EE6742">
          <w:rPr>
            <w:rFonts w:ascii="Courier New" w:hAnsi="Courier New" w:cs="Courier New"/>
            <w:rtl/>
          </w:rPr>
          <w:t>بدطولى</w:t>
        </w:r>
      </w:ins>
      <w:r w:rsidRPr="00EE6742">
        <w:rPr>
          <w:rFonts w:ascii="Courier New" w:hAnsi="Courier New" w:cs="Courier New"/>
          <w:rtl/>
        </w:rPr>
        <w:t xml:space="preserve"> فى العلاج </w:t>
      </w:r>
      <w:del w:id="8555" w:author="Transkribus" w:date="2019-12-11T14:30:00Z">
        <w:r w:rsidR="009B6BCA" w:rsidRPr="009B6BCA">
          <w:rPr>
            <w:rFonts w:ascii="Courier New" w:hAnsi="Courier New" w:cs="Courier New"/>
            <w:rtl/>
          </w:rPr>
          <w:delText>فجزموا</w:delText>
        </w:r>
      </w:del>
      <w:ins w:id="8556" w:author="Transkribus" w:date="2019-12-11T14:30:00Z">
        <w:r w:rsidRPr="00EE6742">
          <w:rPr>
            <w:rFonts w:ascii="Courier New" w:hAnsi="Courier New" w:cs="Courier New"/>
            <w:rtl/>
          </w:rPr>
          <w:t>جز موا</w:t>
        </w:r>
      </w:ins>
      <w:r w:rsidRPr="00EE6742">
        <w:rPr>
          <w:rFonts w:ascii="Courier New" w:hAnsi="Courier New" w:cs="Courier New"/>
          <w:rtl/>
        </w:rPr>
        <w:t xml:space="preserve"> على بزل المستس</w:t>
      </w:r>
      <w:del w:id="8557" w:author="Transkribus" w:date="2019-12-11T14:30:00Z">
        <w:r w:rsidR="009B6BCA" w:rsidRPr="009B6BCA">
          <w:rPr>
            <w:rFonts w:ascii="Courier New" w:hAnsi="Courier New" w:cs="Courier New"/>
            <w:rtl/>
          </w:rPr>
          <w:delText>ق</w:delText>
        </w:r>
      </w:del>
      <w:ins w:id="8558" w:author="Transkribus" w:date="2019-12-11T14:30:00Z">
        <w:r w:rsidRPr="00EE6742">
          <w:rPr>
            <w:rFonts w:ascii="Courier New" w:hAnsi="Courier New" w:cs="Courier New"/>
            <w:rtl/>
          </w:rPr>
          <w:t>ف</w:t>
        </w:r>
      </w:ins>
      <w:r w:rsidRPr="00EE6742">
        <w:rPr>
          <w:rFonts w:ascii="Courier New" w:hAnsi="Courier New" w:cs="Courier New"/>
          <w:rtl/>
        </w:rPr>
        <w:t>ى</w:t>
      </w:r>
    </w:p>
    <w:p w14:paraId="5FDE9606" w14:textId="591CB028" w:rsidR="00EE6742" w:rsidRPr="00EE6742" w:rsidRDefault="00EE6742" w:rsidP="00EE6742">
      <w:pPr>
        <w:pStyle w:val="NurText"/>
        <w:bidi/>
        <w:rPr>
          <w:ins w:id="8559" w:author="Transkribus" w:date="2019-12-11T14:30:00Z"/>
          <w:rFonts w:ascii="Courier New" w:hAnsi="Courier New" w:cs="Courier New"/>
        </w:rPr>
      </w:pPr>
      <w:r w:rsidRPr="00EE6742">
        <w:rPr>
          <w:rFonts w:ascii="Courier New" w:hAnsi="Courier New" w:cs="Courier New"/>
          <w:rtl/>
        </w:rPr>
        <w:t xml:space="preserve"> قال </w:t>
      </w:r>
      <w:del w:id="8560" w:author="Transkribus" w:date="2019-12-11T14:30:00Z">
        <w:r w:rsidR="009B6BCA" w:rsidRPr="009B6BCA">
          <w:rPr>
            <w:rFonts w:ascii="Courier New" w:hAnsi="Courier New" w:cs="Courier New"/>
            <w:rtl/>
          </w:rPr>
          <w:delText>فحضرنا وبزل الموضع</w:delText>
        </w:r>
      </w:del>
      <w:ins w:id="8561" w:author="Transkribus" w:date="2019-12-11T14:30:00Z">
        <w:r w:rsidRPr="00EE6742">
          <w:rPr>
            <w:rFonts w:ascii="Courier New" w:hAnsi="Courier New" w:cs="Courier New"/>
            <w:rtl/>
          </w:rPr>
          <w:t>جحصرقاو بيرل الموفع</w:t>
        </w:r>
      </w:ins>
      <w:r w:rsidRPr="00EE6742">
        <w:rPr>
          <w:rFonts w:ascii="Courier New" w:hAnsi="Courier New" w:cs="Courier New"/>
          <w:rtl/>
        </w:rPr>
        <w:t xml:space="preserve"> على </w:t>
      </w:r>
      <w:del w:id="8562" w:author="Transkribus" w:date="2019-12-11T14:30:00Z">
        <w:r w:rsidR="009B6BCA" w:rsidRPr="009B6BCA">
          <w:rPr>
            <w:rFonts w:ascii="Courier New" w:hAnsi="Courier New" w:cs="Courier New"/>
            <w:rtl/>
          </w:rPr>
          <w:delText>ما يجب فجرت مائية صفراء وابن</w:delText>
        </w:r>
      </w:del>
      <w:ins w:id="8563" w:author="Transkribus" w:date="2019-12-11T14:30:00Z">
        <w:r w:rsidRPr="00EE6742">
          <w:rPr>
            <w:rFonts w:ascii="Courier New" w:hAnsi="Courier New" w:cs="Courier New"/>
            <w:rtl/>
          </w:rPr>
          <w:t>ماحب جرت ماتبة صقراهوابن</w:t>
        </w:r>
      </w:ins>
      <w:r w:rsidRPr="00EE6742">
        <w:rPr>
          <w:rFonts w:ascii="Courier New" w:hAnsi="Courier New" w:cs="Courier New"/>
          <w:rtl/>
        </w:rPr>
        <w:t xml:space="preserve"> المطران </w:t>
      </w:r>
      <w:del w:id="8564" w:author="Transkribus" w:date="2019-12-11T14:30:00Z">
        <w:r w:rsidR="009B6BCA" w:rsidRPr="009B6BCA">
          <w:rPr>
            <w:rFonts w:ascii="Courier New" w:hAnsi="Courier New" w:cs="Courier New"/>
            <w:rtl/>
          </w:rPr>
          <w:delText>يتفقد نبض المريض فلما راى ان قوته لا تفى باخراج اكثر</w:delText>
        </w:r>
      </w:del>
      <w:ins w:id="8565" w:author="Transkribus" w:date="2019-12-11T14:30:00Z">
        <w:r w:rsidRPr="00EE6742">
          <w:rPr>
            <w:rFonts w:ascii="Courier New" w:hAnsi="Courier New" w:cs="Courier New"/>
            <w:rtl/>
          </w:rPr>
          <w:t>بتةقدييس المريس</w:t>
        </w:r>
      </w:ins>
    </w:p>
    <w:p w14:paraId="792E40A3" w14:textId="3692E6FB" w:rsidR="00EE6742" w:rsidRPr="00EE6742" w:rsidRDefault="00EE6742" w:rsidP="00EE6742">
      <w:pPr>
        <w:pStyle w:val="NurText"/>
        <w:bidi/>
        <w:rPr>
          <w:rFonts w:ascii="Courier New" w:hAnsi="Courier New" w:cs="Courier New"/>
        </w:rPr>
      </w:pPr>
      <w:ins w:id="8566" w:author="Transkribus" w:date="2019-12-11T14:30:00Z">
        <w:r w:rsidRPr="00EE6742">
          <w:rPr>
            <w:rFonts w:ascii="Courier New" w:hAnsi="Courier New" w:cs="Courier New"/>
            <w:rtl/>
          </w:rPr>
          <w:t>لمار أى أبن قوله لاثفى باحراج أكتر</w:t>
        </w:r>
      </w:ins>
      <w:r w:rsidRPr="00EE6742">
        <w:rPr>
          <w:rFonts w:ascii="Courier New" w:hAnsi="Courier New" w:cs="Courier New"/>
          <w:rtl/>
        </w:rPr>
        <w:t xml:space="preserve"> من ذلك </w:t>
      </w:r>
      <w:del w:id="8567" w:author="Transkribus" w:date="2019-12-11T14:30:00Z">
        <w:r w:rsidR="009B6BCA" w:rsidRPr="009B6BCA">
          <w:rPr>
            <w:rFonts w:ascii="Courier New" w:hAnsi="Courier New" w:cs="Courier New"/>
            <w:rtl/>
          </w:rPr>
          <w:delText>ا</w:delText>
        </w:r>
      </w:del>
      <w:ins w:id="8568" w:author="Transkribus" w:date="2019-12-11T14:30:00Z">
        <w:r w:rsidRPr="00EE6742">
          <w:rPr>
            <w:rFonts w:ascii="Courier New" w:hAnsi="Courier New" w:cs="Courier New"/>
            <w:rtl/>
          </w:rPr>
          <w:t>أ</w:t>
        </w:r>
      </w:ins>
      <w:r w:rsidRPr="00EE6742">
        <w:rPr>
          <w:rFonts w:ascii="Courier New" w:hAnsi="Courier New" w:cs="Courier New"/>
          <w:rtl/>
        </w:rPr>
        <w:t xml:space="preserve">مر بشد </w:t>
      </w:r>
      <w:del w:id="8569" w:author="Transkribus" w:date="2019-12-11T14:30:00Z">
        <w:r w:rsidR="009B6BCA" w:rsidRPr="009B6BCA">
          <w:rPr>
            <w:rFonts w:ascii="Courier New" w:hAnsi="Courier New" w:cs="Courier New"/>
            <w:rtl/>
          </w:rPr>
          <w:delText>الموضع وان يستلقى المريض ولا يغير الرباط اصلا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570" w:author="Transkribus" w:date="2019-12-11T14:30:00Z">
        <w:r w:rsidRPr="00EE6742">
          <w:rPr>
            <w:rFonts w:ascii="Courier New" w:hAnsi="Courier New" w:cs="Courier New"/>
            <w:rtl/>
          </w:rPr>
          <w:t>الموخيوان بستطفق المريس ولاعير</w:t>
        </w:r>
      </w:ins>
    </w:p>
    <w:p w14:paraId="7E72B2F5" w14:textId="20E09DCF" w:rsidR="00EE6742" w:rsidRPr="00EE6742" w:rsidRDefault="009B6BCA" w:rsidP="00EE6742">
      <w:pPr>
        <w:pStyle w:val="NurText"/>
        <w:bidi/>
        <w:rPr>
          <w:ins w:id="8571" w:author="Transkribus" w:date="2019-12-11T14:30:00Z"/>
          <w:rFonts w:ascii="Courier New" w:hAnsi="Courier New" w:cs="Courier New"/>
        </w:rPr>
      </w:pPr>
      <w:dir w:val="rtl">
        <w:dir w:val="rtl">
          <w:del w:id="8572" w:author="Transkribus" w:date="2019-12-11T14:30:00Z">
            <w:r w:rsidRPr="009B6BCA">
              <w:rPr>
                <w:rFonts w:ascii="Courier New" w:hAnsi="Courier New" w:cs="Courier New"/>
                <w:rtl/>
              </w:rPr>
              <w:delText>ووجد</w:delText>
            </w:r>
          </w:del>
          <w:ins w:id="8573" w:author="Transkribus" w:date="2019-12-11T14:30:00Z">
            <w:r w:rsidR="00EE6742" w:rsidRPr="00EE6742">
              <w:rPr>
                <w:rFonts w:ascii="Courier New" w:hAnsi="Courier New" w:cs="Courier New"/>
                <w:rtl/>
              </w:rPr>
              <w:t>البرياط أسلاووجد</w:t>
            </w:r>
          </w:ins>
          <w:r w:rsidR="00EE6742" w:rsidRPr="00EE6742">
            <w:rPr>
              <w:rFonts w:ascii="Courier New" w:hAnsi="Courier New" w:cs="Courier New"/>
              <w:rtl/>
            </w:rPr>
            <w:t xml:space="preserve"> المريض </w:t>
          </w:r>
          <w:del w:id="8574" w:author="Transkribus" w:date="2019-12-11T14:30:00Z">
            <w:r w:rsidRPr="009B6BCA">
              <w:rPr>
                <w:rFonts w:ascii="Courier New" w:hAnsi="Courier New" w:cs="Courier New"/>
                <w:rtl/>
              </w:rPr>
              <w:delText>خفة وراحة كبيرة وكانت</w:delText>
            </w:r>
          </w:del>
          <w:ins w:id="8575" w:author="Transkribus" w:date="2019-12-11T14:30:00Z">
            <w:r w:rsidR="00EE6742" w:rsidRPr="00EE6742">
              <w:rPr>
                <w:rFonts w:ascii="Courier New" w:hAnsi="Courier New" w:cs="Courier New"/>
                <w:rtl/>
              </w:rPr>
              <w:t>خفةوراجة كميره وكاتت</w:t>
            </w:r>
          </w:ins>
          <w:r w:rsidR="00EE6742" w:rsidRPr="00EE6742">
            <w:rPr>
              <w:rFonts w:ascii="Courier New" w:hAnsi="Courier New" w:cs="Courier New"/>
              <w:rtl/>
            </w:rPr>
            <w:t xml:space="preserve"> عنده </w:t>
          </w:r>
          <w:del w:id="8576" w:author="Transkribus" w:date="2019-12-11T14:30:00Z">
            <w:r w:rsidRPr="009B6BCA">
              <w:rPr>
                <w:rFonts w:ascii="Courier New" w:hAnsi="Courier New" w:cs="Courier New"/>
                <w:rtl/>
              </w:rPr>
              <w:delText>زوجته فاوصاها ابن</w:delText>
            </w:r>
          </w:del>
          <w:ins w:id="8577" w:author="Transkribus" w:date="2019-12-11T14:30:00Z">
            <w:r w:rsidR="00EE6742" w:rsidRPr="00EE6742">
              <w:rPr>
                <w:rFonts w:ascii="Courier New" w:hAnsi="Courier New" w:cs="Courier New"/>
                <w:rtl/>
              </w:rPr>
              <w:t>روجته فأو ساها بن</w:t>
            </w:r>
          </w:ins>
          <w:r w:rsidR="00EE6742" w:rsidRPr="00EE6742">
            <w:rPr>
              <w:rFonts w:ascii="Courier New" w:hAnsi="Courier New" w:cs="Courier New"/>
              <w:rtl/>
            </w:rPr>
            <w:t xml:space="preserve"> المطران</w:t>
          </w:r>
          <w:del w:id="8578" w:author="Transkribus" w:date="2019-12-11T14:30:00Z">
            <w:r w:rsidRPr="009B6BCA">
              <w:rPr>
                <w:rFonts w:ascii="Courier New" w:hAnsi="Courier New" w:cs="Courier New"/>
                <w:rtl/>
              </w:rPr>
              <w:delText xml:space="preserve"> انها لا تمكنه</w:delText>
            </w:r>
          </w:del>
        </w:dir>
      </w:dir>
    </w:p>
    <w:p w14:paraId="37938E1E" w14:textId="77777777" w:rsidR="009B6BCA" w:rsidRPr="009B6BCA" w:rsidRDefault="00EE6742" w:rsidP="009B6BCA">
      <w:pPr>
        <w:pStyle w:val="NurText"/>
        <w:bidi/>
        <w:rPr>
          <w:del w:id="8579" w:author="Transkribus" w:date="2019-12-11T14:30:00Z"/>
          <w:rFonts w:ascii="Courier New" w:hAnsi="Courier New" w:cs="Courier New"/>
        </w:rPr>
      </w:pPr>
      <w:ins w:id="8580" w:author="Transkribus" w:date="2019-12-11T14:30:00Z">
        <w:r w:rsidRPr="00EE6742">
          <w:rPr>
            <w:rFonts w:ascii="Courier New" w:hAnsi="Courier New" w:cs="Courier New"/>
            <w:rtl/>
          </w:rPr>
          <w:t>ابم الاحكته</w:t>
        </w:r>
      </w:ins>
      <w:r w:rsidRPr="00EE6742">
        <w:rPr>
          <w:rFonts w:ascii="Courier New" w:hAnsi="Courier New" w:cs="Courier New"/>
          <w:rtl/>
        </w:rPr>
        <w:t xml:space="preserve"> من </w:t>
      </w:r>
      <w:del w:id="8581" w:author="Transkribus" w:date="2019-12-11T14:30:00Z">
        <w:r w:rsidR="009B6BCA" w:rsidRPr="009B6BCA">
          <w:rPr>
            <w:rFonts w:ascii="Courier New" w:hAnsi="Courier New" w:cs="Courier New"/>
            <w:rtl/>
          </w:rPr>
          <w:delText>حل الرباط ولا تغيره بوجه</w:delText>
        </w:r>
      </w:del>
      <w:ins w:id="8582" w:author="Transkribus" w:date="2019-12-11T14:30:00Z">
        <w:r w:rsidRPr="00EE6742">
          <w:rPr>
            <w:rFonts w:ascii="Courier New" w:hAnsi="Courier New" w:cs="Courier New"/>
            <w:rtl/>
          </w:rPr>
          <w:t>جل الرياط ولاتغيرميوجه</w:t>
        </w:r>
      </w:ins>
      <w:r w:rsidRPr="00EE6742">
        <w:rPr>
          <w:rFonts w:ascii="Courier New" w:hAnsi="Courier New" w:cs="Courier New"/>
          <w:rtl/>
        </w:rPr>
        <w:t xml:space="preserve"> من الوجو</w:t>
      </w:r>
      <w:del w:id="8583" w:author="Transkribus" w:date="2019-12-11T14:30:00Z">
        <w:r w:rsidR="009B6BCA" w:rsidRPr="009B6BCA">
          <w:rPr>
            <w:rFonts w:ascii="Courier New" w:hAnsi="Courier New" w:cs="Courier New"/>
            <w:rtl/>
          </w:rPr>
          <w:delText>ه</w:delText>
        </w:r>
      </w:del>
      <w:ins w:id="8584" w:author="Transkribus" w:date="2019-12-11T14:30:00Z">
        <w:r w:rsidRPr="00EE6742">
          <w:rPr>
            <w:rFonts w:ascii="Courier New" w:hAnsi="Courier New" w:cs="Courier New"/>
            <w:rtl/>
          </w:rPr>
          <w:t>ء</w:t>
        </w:r>
      </w:ins>
      <w:r w:rsidRPr="00EE6742">
        <w:rPr>
          <w:rFonts w:ascii="Courier New" w:hAnsi="Courier New" w:cs="Courier New"/>
          <w:rtl/>
        </w:rPr>
        <w:t xml:space="preserve"> الى ان </w:t>
      </w:r>
      <w:ins w:id="8585" w:author="Transkribus" w:date="2019-12-11T14:30:00Z">
        <w:r w:rsidRPr="00EE6742">
          <w:rPr>
            <w:rFonts w:ascii="Courier New" w:hAnsi="Courier New" w:cs="Courier New"/>
            <w:rtl/>
          </w:rPr>
          <w:t>ن</w:t>
        </w:r>
      </w:ins>
      <w:r w:rsidRPr="00EE6742">
        <w:rPr>
          <w:rFonts w:ascii="Courier New" w:hAnsi="Courier New" w:cs="Courier New"/>
          <w:rtl/>
        </w:rPr>
        <w:t>ي</w:t>
      </w:r>
      <w:del w:id="8586" w:author="Transkribus" w:date="2019-12-11T14:30:00Z">
        <w:r w:rsidR="009B6BCA" w:rsidRPr="009B6BCA">
          <w:rPr>
            <w:rFonts w:ascii="Courier New" w:hAnsi="Courier New" w:cs="Courier New"/>
            <w:rtl/>
          </w:rPr>
          <w:delText>ب</w:delText>
        </w:r>
      </w:del>
      <w:r w:rsidRPr="00EE6742">
        <w:rPr>
          <w:rFonts w:ascii="Courier New" w:hAnsi="Courier New" w:cs="Courier New"/>
          <w:rtl/>
        </w:rPr>
        <w:t>صر</w:t>
      </w:r>
      <w:del w:id="8587" w:author="Transkribus" w:date="2019-12-11T14:30:00Z">
        <w:r w:rsidR="009B6BCA" w:rsidRPr="009B6BCA">
          <w:rPr>
            <w:rFonts w:ascii="Courier New" w:hAnsi="Courier New" w:cs="Courier New"/>
            <w:rtl/>
          </w:rPr>
          <w:delText>ه</w:delText>
        </w:r>
      </w:del>
      <w:ins w:id="8588" w:author="Transkribus" w:date="2019-12-11T14:30:00Z">
        <w:r w:rsidRPr="00EE6742">
          <w:rPr>
            <w:rFonts w:ascii="Courier New" w:hAnsi="Courier New" w:cs="Courier New"/>
            <w:rtl/>
          </w:rPr>
          <w:t>ة</w:t>
        </w:r>
      </w:ins>
      <w:r w:rsidRPr="00EE6742">
        <w:rPr>
          <w:rFonts w:ascii="Courier New" w:hAnsi="Courier New" w:cs="Courier New"/>
          <w:rtl/>
        </w:rPr>
        <w:t xml:space="preserve"> فى </w:t>
      </w:r>
      <w:del w:id="8589" w:author="Transkribus" w:date="2019-12-11T14:30:00Z">
        <w:r w:rsidR="009B6BCA" w:rsidRPr="009B6BCA">
          <w:rPr>
            <w:rFonts w:ascii="Courier New" w:hAnsi="Courier New" w:cs="Courier New"/>
            <w:rtl/>
          </w:rPr>
          <w:delText>ثانى يوم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1486A0D" w14:textId="32BFF6C2" w:rsidR="00EE6742" w:rsidRPr="00EE6742" w:rsidRDefault="009B6BCA" w:rsidP="00EE6742">
      <w:pPr>
        <w:pStyle w:val="NurText"/>
        <w:bidi/>
        <w:rPr>
          <w:rFonts w:ascii="Courier New" w:hAnsi="Courier New" w:cs="Courier New"/>
        </w:rPr>
      </w:pPr>
      <w:dir w:val="rtl">
        <w:dir w:val="rtl">
          <w:del w:id="8590" w:author="Transkribus" w:date="2019-12-11T14:30:00Z">
            <w:r w:rsidRPr="009B6BCA">
              <w:rPr>
                <w:rFonts w:ascii="Courier New" w:hAnsi="Courier New" w:cs="Courier New"/>
                <w:rtl/>
              </w:rPr>
              <w:delText>فلما</w:delText>
            </w:r>
          </w:del>
          <w:ins w:id="8591" w:author="Transkribus" w:date="2019-12-11T14:30:00Z">
            <w:r w:rsidR="00EE6742" w:rsidRPr="00EE6742">
              <w:rPr>
                <w:rFonts w:ascii="Courier New" w:hAnsi="Courier New" w:cs="Courier New"/>
                <w:rtl/>
              </w:rPr>
              <w:t>تأنى بوم تلما</w:t>
            </w:r>
          </w:ins>
          <w:r w:rsidR="00EE6742" w:rsidRPr="00EE6742">
            <w:rPr>
              <w:rFonts w:ascii="Courier New" w:hAnsi="Courier New" w:cs="Courier New"/>
              <w:rtl/>
            </w:rPr>
            <w:t xml:space="preserve"> انصرفنا</w:t>
          </w:r>
        </w:dir>
      </w:dir>
    </w:p>
    <w:p w14:paraId="221930BE" w14:textId="5092BCF7" w:rsidR="00EE6742" w:rsidRPr="00EE6742" w:rsidRDefault="00EE6742" w:rsidP="00EE6742">
      <w:pPr>
        <w:pStyle w:val="NurText"/>
        <w:bidi/>
        <w:rPr>
          <w:ins w:id="8592" w:author="Transkribus" w:date="2019-12-11T14:30:00Z"/>
          <w:rFonts w:ascii="Courier New" w:hAnsi="Courier New" w:cs="Courier New"/>
        </w:rPr>
      </w:pPr>
      <w:r w:rsidRPr="00EE6742">
        <w:rPr>
          <w:rFonts w:ascii="Courier New" w:hAnsi="Courier New" w:cs="Courier New"/>
          <w:rtl/>
        </w:rPr>
        <w:t>وجاء ال</w:t>
      </w:r>
      <w:del w:id="8593"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يل قال </w:t>
      </w:r>
      <w:del w:id="8594" w:author="Transkribus" w:date="2019-12-11T14:30:00Z">
        <w:r w:rsidR="009B6BCA" w:rsidRPr="009B6BCA">
          <w:rPr>
            <w:rFonts w:ascii="Courier New" w:hAnsi="Courier New" w:cs="Courier New"/>
            <w:rtl/>
          </w:rPr>
          <w:delText>زوجها اننى قد وجدت العافية وما بقى</w:delText>
        </w:r>
      </w:del>
      <w:ins w:id="8595" w:author="Transkribus" w:date="2019-12-11T14:30:00Z">
        <w:r w:rsidRPr="00EE6742">
          <w:rPr>
            <w:rFonts w:ascii="Courier New" w:hAnsi="Courier New" w:cs="Courier New"/>
            <w:rtl/>
          </w:rPr>
          <w:t>اهاروجهاتنى فدوحدت العافبة ومادقى</w:t>
        </w:r>
      </w:ins>
      <w:r w:rsidRPr="00EE6742">
        <w:rPr>
          <w:rFonts w:ascii="Courier New" w:hAnsi="Courier New" w:cs="Courier New"/>
          <w:rtl/>
        </w:rPr>
        <w:t xml:space="preserve"> بى </w:t>
      </w:r>
      <w:del w:id="8596" w:author="Transkribus" w:date="2019-12-11T14:30:00Z">
        <w:r w:rsidR="009B6BCA" w:rsidRPr="009B6BCA">
          <w:rPr>
            <w:rFonts w:ascii="Courier New" w:hAnsi="Courier New" w:cs="Courier New"/>
            <w:rtl/>
          </w:rPr>
          <w:delText>شيء وانما</w:delText>
        </w:r>
      </w:del>
      <w:ins w:id="8597" w:author="Transkribus" w:date="2019-12-11T14:30:00Z">
        <w:r w:rsidRPr="00EE6742">
          <w:rPr>
            <w:rFonts w:ascii="Courier New" w:hAnsi="Courier New" w:cs="Courier New"/>
            <w:rtl/>
          </w:rPr>
          <w:t>سى واثما</w:t>
        </w:r>
      </w:ins>
      <w:r w:rsidRPr="00EE6742">
        <w:rPr>
          <w:rFonts w:ascii="Courier New" w:hAnsi="Courier New" w:cs="Courier New"/>
          <w:rtl/>
        </w:rPr>
        <w:t xml:space="preserve"> الاطباء </w:t>
      </w:r>
      <w:del w:id="8598" w:author="Transkribus" w:date="2019-12-11T14:30:00Z">
        <w:r w:rsidR="009B6BCA" w:rsidRPr="009B6BCA">
          <w:rPr>
            <w:rFonts w:ascii="Courier New" w:hAnsi="Courier New" w:cs="Courier New"/>
            <w:rtl/>
          </w:rPr>
          <w:delText>ق</w:delText>
        </w:r>
      </w:del>
      <w:ins w:id="8599" w:author="Transkribus" w:date="2019-12-11T14:30:00Z">
        <w:r w:rsidRPr="00EE6742">
          <w:rPr>
            <w:rFonts w:ascii="Courier New" w:hAnsi="Courier New" w:cs="Courier New"/>
            <w:rtl/>
          </w:rPr>
          <w:t>ف</w:t>
        </w:r>
      </w:ins>
      <w:r w:rsidRPr="00EE6742">
        <w:rPr>
          <w:rFonts w:ascii="Courier New" w:hAnsi="Courier New" w:cs="Courier New"/>
          <w:rtl/>
        </w:rPr>
        <w:t>ص</w:t>
      </w:r>
      <w:ins w:id="8600" w:author="Transkribus" w:date="2019-12-11T14:30:00Z">
        <w:r w:rsidRPr="00EE6742">
          <w:rPr>
            <w:rFonts w:ascii="Courier New" w:hAnsi="Courier New" w:cs="Courier New"/>
            <w:rtl/>
          </w:rPr>
          <w:t>س</w:t>
        </w:r>
      </w:ins>
      <w:r w:rsidRPr="00EE6742">
        <w:rPr>
          <w:rFonts w:ascii="Courier New" w:hAnsi="Courier New" w:cs="Courier New"/>
          <w:rtl/>
        </w:rPr>
        <w:t>دهم ان</w:t>
      </w:r>
      <w:del w:id="8601" w:author="Transkribus" w:date="2019-12-11T14:30:00Z">
        <w:r w:rsidR="009B6BCA" w:rsidRPr="009B6BCA">
          <w:rPr>
            <w:rFonts w:ascii="Courier New" w:hAnsi="Courier New" w:cs="Courier New"/>
            <w:rtl/>
          </w:rPr>
          <w:delText xml:space="preserve"> يطولوا بى فحل الرباط حتى يخرج</w:delText>
        </w:r>
      </w:del>
    </w:p>
    <w:p w14:paraId="3B6FAF75" w14:textId="49FED78C" w:rsidR="00EE6742" w:rsidRPr="00EE6742" w:rsidRDefault="00EE6742" w:rsidP="00EE6742">
      <w:pPr>
        <w:pStyle w:val="NurText"/>
        <w:bidi/>
        <w:rPr>
          <w:ins w:id="8602" w:author="Transkribus" w:date="2019-12-11T14:30:00Z"/>
          <w:rFonts w:ascii="Courier New" w:hAnsi="Courier New" w:cs="Courier New"/>
        </w:rPr>
      </w:pPr>
      <w:ins w:id="8603" w:author="Transkribus" w:date="2019-12-11T14:30:00Z">
        <w:r w:rsidRPr="00EE6742">
          <w:rPr>
            <w:rFonts w:ascii="Courier New" w:hAnsi="Courier New" w:cs="Courier New"/>
            <w:rtl/>
          </w:rPr>
          <w:t>ابطولوانى على الرياط حى بجرج</w:t>
        </w:r>
      </w:ins>
      <w:r w:rsidRPr="00EE6742">
        <w:rPr>
          <w:rFonts w:ascii="Courier New" w:hAnsi="Courier New" w:cs="Courier New"/>
          <w:rtl/>
        </w:rPr>
        <w:t xml:space="preserve"> هذا الماء الذى قد </w:t>
      </w:r>
      <w:del w:id="8604" w:author="Transkribus" w:date="2019-12-11T14:30:00Z">
        <w:r w:rsidR="009B6BCA" w:rsidRPr="009B6BCA">
          <w:rPr>
            <w:rFonts w:ascii="Courier New" w:hAnsi="Courier New" w:cs="Courier New"/>
            <w:rtl/>
          </w:rPr>
          <w:delText>بقى واقوم</w:delText>
        </w:r>
      </w:del>
      <w:ins w:id="8605" w:author="Transkribus" w:date="2019-12-11T14:30:00Z">
        <w:r w:rsidRPr="00EE6742">
          <w:rPr>
            <w:rFonts w:ascii="Courier New" w:hAnsi="Courier New" w:cs="Courier New"/>
            <w:rtl/>
          </w:rPr>
          <w:t>بق وأقوم</w:t>
        </w:r>
      </w:ins>
      <w:r w:rsidRPr="00EE6742">
        <w:rPr>
          <w:rFonts w:ascii="Courier New" w:hAnsi="Courier New" w:cs="Courier New"/>
          <w:rtl/>
        </w:rPr>
        <w:t xml:space="preserve"> فى </w:t>
      </w:r>
      <w:del w:id="8606" w:author="Transkribus" w:date="2019-12-11T14:30:00Z">
        <w:r w:rsidR="009B6BCA" w:rsidRPr="009B6BCA">
          <w:rPr>
            <w:rFonts w:ascii="Courier New" w:hAnsi="Courier New" w:cs="Courier New"/>
            <w:rtl/>
          </w:rPr>
          <w:delText>شغلى فانكرت</w:delText>
        </w:r>
      </w:del>
      <w:ins w:id="8607" w:author="Transkribus" w:date="2019-12-11T14:30:00Z">
        <w:r w:rsidRPr="00EE6742">
          <w:rPr>
            <w:rFonts w:ascii="Courier New" w:hAnsi="Courier New" w:cs="Courier New"/>
            <w:rtl/>
          </w:rPr>
          <w:t>شعلى فانكرن</w:t>
        </w:r>
      </w:ins>
      <w:r w:rsidRPr="00EE6742">
        <w:rPr>
          <w:rFonts w:ascii="Courier New" w:hAnsi="Courier New" w:cs="Courier New"/>
          <w:rtl/>
        </w:rPr>
        <w:t xml:space="preserve"> عليه قوله ولم</w:t>
      </w:r>
      <w:del w:id="8608" w:author="Transkribus" w:date="2019-12-11T14:30:00Z">
        <w:r w:rsidR="009B6BCA" w:rsidRPr="009B6BCA">
          <w:rPr>
            <w:rFonts w:ascii="Courier New" w:hAnsi="Courier New" w:cs="Courier New"/>
            <w:rtl/>
          </w:rPr>
          <w:delText xml:space="preserve"> تقبل</w:delText>
        </w:r>
      </w:del>
    </w:p>
    <w:p w14:paraId="46AAEB74" w14:textId="2148A862" w:rsidR="00EE6742" w:rsidRPr="00EE6742" w:rsidRDefault="00EE6742" w:rsidP="00EE6742">
      <w:pPr>
        <w:pStyle w:val="NurText"/>
        <w:bidi/>
        <w:rPr>
          <w:rFonts w:ascii="Courier New" w:hAnsi="Courier New" w:cs="Courier New"/>
        </w:rPr>
      </w:pPr>
      <w:ins w:id="8609" w:author="Transkribus" w:date="2019-12-11T14:30:00Z">
        <w:r w:rsidRPr="00EE6742">
          <w:rPr>
            <w:rFonts w:ascii="Courier New" w:hAnsi="Courier New" w:cs="Courier New"/>
            <w:rtl/>
          </w:rPr>
          <w:t>ابعيل</w:t>
        </w:r>
      </w:ins>
      <w:r w:rsidRPr="00EE6742">
        <w:rPr>
          <w:rFonts w:ascii="Courier New" w:hAnsi="Courier New" w:cs="Courier New"/>
          <w:rtl/>
        </w:rPr>
        <w:t xml:space="preserve"> منه فعا</w:t>
      </w:r>
      <w:del w:id="8610" w:author="Transkribus" w:date="2019-12-11T14:30:00Z">
        <w:r w:rsidR="009B6BCA" w:rsidRPr="009B6BCA">
          <w:rPr>
            <w:rFonts w:ascii="Courier New" w:hAnsi="Courier New" w:cs="Courier New"/>
            <w:rtl/>
          </w:rPr>
          <w:delText>د</w:delText>
        </w:r>
      </w:del>
      <w:r w:rsidRPr="00EE6742">
        <w:rPr>
          <w:rFonts w:ascii="Courier New" w:hAnsi="Courier New" w:cs="Courier New"/>
          <w:rtl/>
        </w:rPr>
        <w:t>و</w:t>
      </w:r>
      <w:ins w:id="8611" w:author="Transkribus" w:date="2019-12-11T14:30:00Z">
        <w:r w:rsidRPr="00EE6742">
          <w:rPr>
            <w:rFonts w:ascii="Courier New" w:hAnsi="Courier New" w:cs="Courier New"/>
            <w:rtl/>
          </w:rPr>
          <w:t>د</w:t>
        </w:r>
      </w:ins>
      <w:r w:rsidRPr="00EE6742">
        <w:rPr>
          <w:rFonts w:ascii="Courier New" w:hAnsi="Courier New" w:cs="Courier New"/>
          <w:rtl/>
        </w:rPr>
        <w:t xml:space="preserve">ها بالقول وكرر ذلك عليها مرات ولم </w:t>
      </w:r>
      <w:del w:id="8612" w:author="Transkribus" w:date="2019-12-11T14:30:00Z">
        <w:r w:rsidR="009B6BCA" w:rsidRPr="009B6BCA">
          <w:rPr>
            <w:rFonts w:ascii="Courier New" w:hAnsi="Courier New" w:cs="Courier New"/>
            <w:rtl/>
          </w:rPr>
          <w:delText>يعلم ان بقية المائية انما جعلوا اخراجه فى وقت اخر مراعاة لحفظ قوته وشفقة عليه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613" w:author="Transkribus" w:date="2019-12-11T14:30:00Z">
        <w:r w:rsidRPr="00EE6742">
          <w:rPr>
            <w:rFonts w:ascii="Courier New" w:hAnsi="Courier New" w:cs="Courier New"/>
            <w:rtl/>
          </w:rPr>
          <w:t>بعلم أن يقبة المائبة اثماجعلوا اخر اجها</w:t>
        </w:r>
      </w:ins>
    </w:p>
    <w:p w14:paraId="7B708B85" w14:textId="77777777" w:rsidR="009B6BCA" w:rsidRPr="009B6BCA" w:rsidRDefault="009B6BCA" w:rsidP="009B6BCA">
      <w:pPr>
        <w:pStyle w:val="NurText"/>
        <w:bidi/>
        <w:rPr>
          <w:del w:id="8614" w:author="Transkribus" w:date="2019-12-11T14:30:00Z"/>
          <w:rFonts w:ascii="Courier New" w:hAnsi="Courier New" w:cs="Courier New"/>
        </w:rPr>
      </w:pPr>
      <w:dir w:val="rtl">
        <w:dir w:val="rtl">
          <w:del w:id="8615" w:author="Transkribus" w:date="2019-12-11T14:30:00Z">
            <w:r w:rsidRPr="009B6BCA">
              <w:rPr>
                <w:rFonts w:ascii="Courier New" w:hAnsi="Courier New" w:cs="Courier New"/>
                <w:rtl/>
              </w:rPr>
              <w:delText>فلما حلت الرباط وجرت المائية باسرها خارت قوته وهلك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1793B7" w14:textId="27A557F1" w:rsidR="00EE6742" w:rsidRPr="00EE6742" w:rsidRDefault="009B6BCA" w:rsidP="00EE6742">
      <w:pPr>
        <w:pStyle w:val="NurText"/>
        <w:bidi/>
        <w:rPr>
          <w:ins w:id="8616" w:author="Transkribus" w:date="2019-12-11T14:30:00Z"/>
          <w:rFonts w:ascii="Courier New" w:hAnsi="Courier New" w:cs="Courier New"/>
        </w:rPr>
      </w:pPr>
      <w:dir w:val="rtl">
        <w:dir w:val="rtl">
          <w:del w:id="8617" w:author="Transkribus" w:date="2019-12-11T14:30:00Z">
            <w:r w:rsidRPr="009B6BCA">
              <w:rPr>
                <w:rFonts w:ascii="Courier New" w:hAnsi="Courier New" w:cs="Courier New"/>
                <w:rtl/>
              </w:rPr>
              <w:delText>وحدثنى ايضا انه راى فى البيمارستان مع</w:delText>
            </w:r>
          </w:del>
          <w:ins w:id="8618" w:author="Transkribus" w:date="2019-12-11T14:30:00Z">
            <w:r w:rsidR="00EE6742" w:rsidRPr="00EE6742">
              <w:rPr>
                <w:rFonts w:ascii="Courier New" w:hAnsi="Courier New" w:cs="Courier New"/>
                <w:rtl/>
              </w:rPr>
              <w:t xml:space="preserve"> فى وفت أكر مراهاة لحنط قويه وسسففة عليه علماجلت الرياط وجرت المائبة بأسرها خارب</w:t>
            </w:r>
          </w:ins>
        </w:dir>
      </w:dir>
    </w:p>
    <w:p w14:paraId="718A8D66" w14:textId="0D2B7E50" w:rsidR="00EE6742" w:rsidRPr="00EE6742" w:rsidRDefault="00EE6742" w:rsidP="00EE6742">
      <w:pPr>
        <w:pStyle w:val="NurText"/>
        <w:bidi/>
        <w:rPr>
          <w:ins w:id="8619" w:author="Transkribus" w:date="2019-12-11T14:30:00Z"/>
          <w:rFonts w:ascii="Courier New" w:hAnsi="Courier New" w:cs="Courier New"/>
        </w:rPr>
      </w:pPr>
      <w:ins w:id="8620" w:author="Transkribus" w:date="2019-12-11T14:30:00Z">
        <w:r w:rsidRPr="00EE6742">
          <w:rPr>
            <w:rFonts w:ascii="Courier New" w:hAnsi="Courier New" w:cs="Courier New"/>
            <w:rtl/>
          </w:rPr>
          <w:t>قوه وهلك أو حدقنىا أيصا الهرأى فى البعمارستان مم</w:t>
        </w:r>
      </w:ins>
      <w:r w:rsidRPr="00EE6742">
        <w:rPr>
          <w:rFonts w:ascii="Courier New" w:hAnsi="Courier New" w:cs="Courier New"/>
          <w:rtl/>
        </w:rPr>
        <w:t xml:space="preserve"> ابن المطران </w:t>
      </w:r>
      <w:del w:id="8621" w:author="Transkribus" w:date="2019-12-11T14:30:00Z">
        <w:r w:rsidR="009B6BCA" w:rsidRPr="009B6BCA">
          <w:rPr>
            <w:rFonts w:ascii="Courier New" w:hAnsi="Courier New" w:cs="Courier New"/>
            <w:rtl/>
          </w:rPr>
          <w:delText>رجلا قد فلجت يده من احد شقى</w:delText>
        </w:r>
      </w:del>
      <w:ins w:id="8622" w:author="Transkribus" w:date="2019-12-11T14:30:00Z">
        <w:r w:rsidRPr="00EE6742">
          <w:rPr>
            <w:rFonts w:ascii="Courier New" w:hAnsi="Courier New" w:cs="Courier New"/>
            <w:rtl/>
          </w:rPr>
          <w:t>رجلاقد خلحت بدممن</w:t>
        </w:r>
      </w:ins>
    </w:p>
    <w:p w14:paraId="6B5F6B8D" w14:textId="130376B2" w:rsidR="00EE6742" w:rsidRPr="00EE6742" w:rsidRDefault="00EE6742" w:rsidP="00EE6742">
      <w:pPr>
        <w:pStyle w:val="NurText"/>
        <w:bidi/>
        <w:rPr>
          <w:ins w:id="8623" w:author="Transkribus" w:date="2019-12-11T14:30:00Z"/>
          <w:rFonts w:ascii="Courier New" w:hAnsi="Courier New" w:cs="Courier New"/>
        </w:rPr>
      </w:pPr>
      <w:ins w:id="8624" w:author="Transkribus" w:date="2019-12-11T14:30:00Z">
        <w:r w:rsidRPr="00EE6742">
          <w:rPr>
            <w:rFonts w:ascii="Courier New" w:hAnsi="Courier New" w:cs="Courier New"/>
            <w:rtl/>
          </w:rPr>
          <w:t>أحمد صفى</w:t>
        </w:r>
      </w:ins>
      <w:r w:rsidRPr="00EE6742">
        <w:rPr>
          <w:rFonts w:ascii="Courier New" w:hAnsi="Courier New" w:cs="Courier New"/>
          <w:rtl/>
        </w:rPr>
        <w:t xml:space="preserve"> البدن ورجله المخالفة </w:t>
      </w:r>
      <w:del w:id="8625" w:author="Transkribus" w:date="2019-12-11T14:30:00Z">
        <w:r w:rsidR="009B6BCA" w:rsidRPr="009B6BCA">
          <w:rPr>
            <w:rFonts w:ascii="Courier New" w:hAnsi="Courier New" w:cs="Courier New"/>
            <w:rtl/>
          </w:rPr>
          <w:delText>لها من</w:delText>
        </w:r>
      </w:del>
      <w:ins w:id="8626" w:author="Transkribus" w:date="2019-12-11T14:30:00Z">
        <w:r w:rsidRPr="00EE6742">
          <w:rPr>
            <w:rFonts w:ascii="Courier New" w:hAnsi="Courier New" w:cs="Courier New"/>
            <w:rtl/>
          </w:rPr>
          <w:t>لهامن</w:t>
        </w:r>
      </w:ins>
      <w:r w:rsidRPr="00EE6742">
        <w:rPr>
          <w:rFonts w:ascii="Courier New" w:hAnsi="Courier New" w:cs="Courier New"/>
          <w:rtl/>
        </w:rPr>
        <w:t xml:space="preserve"> الشق الاخر </w:t>
      </w:r>
      <w:del w:id="8627" w:author="Transkribus" w:date="2019-12-11T14:30:00Z">
        <w:r w:rsidR="009B6BCA" w:rsidRPr="009B6BCA">
          <w:rPr>
            <w:rFonts w:ascii="Courier New" w:hAnsi="Courier New" w:cs="Courier New"/>
            <w:rtl/>
          </w:rPr>
          <w:delText>فعالجه فى اسرع وقت ودبره بالادوية الموضعية</w:delText>
        </w:r>
      </w:del>
      <w:ins w:id="8628" w:author="Transkribus" w:date="2019-12-11T14:30:00Z">
        <w:r w:rsidRPr="00EE6742">
          <w:rPr>
            <w:rFonts w:ascii="Courier New" w:hAnsi="Courier New" w:cs="Courier New"/>
            <w:rtl/>
          </w:rPr>
          <w:t>فمالجة فى أسرم وفت وديرم بالادومة</w:t>
        </w:r>
      </w:ins>
    </w:p>
    <w:p w14:paraId="46ADF6D6" w14:textId="06ED4137" w:rsidR="00EE6742" w:rsidRPr="00EE6742" w:rsidRDefault="00EE6742" w:rsidP="00EE6742">
      <w:pPr>
        <w:pStyle w:val="NurText"/>
        <w:bidi/>
        <w:rPr>
          <w:rFonts w:ascii="Courier New" w:hAnsi="Courier New" w:cs="Courier New"/>
        </w:rPr>
      </w:pPr>
      <w:ins w:id="8629" w:author="Transkribus" w:date="2019-12-11T14:30:00Z">
        <w:r w:rsidRPr="00EE6742">
          <w:rPr>
            <w:rFonts w:ascii="Courier New" w:hAnsi="Courier New" w:cs="Courier New"/>
            <w:rtl/>
          </w:rPr>
          <w:t>المو شهبة</w:t>
        </w:r>
      </w:ins>
      <w:r w:rsidRPr="00EE6742">
        <w:rPr>
          <w:rFonts w:ascii="Courier New" w:hAnsi="Courier New" w:cs="Courier New"/>
          <w:rtl/>
        </w:rPr>
        <w:t xml:space="preserve"> فصلح</w:t>
      </w:r>
      <w:del w:id="86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631" w:author="Transkribus" w:date="2019-12-11T14:30:00Z">
        <w:r w:rsidRPr="00EE6742">
          <w:rPr>
            <w:rFonts w:ascii="Courier New" w:hAnsi="Courier New" w:cs="Courier New"/>
            <w:rtl/>
          </w:rPr>
          <w:t xml:space="preserve"> أأقول اوكان لموفق الدين أسعد بن الباس بن المطران أحوان أبصاقد استغلا</w:t>
        </w:r>
      </w:ins>
    </w:p>
    <w:p w14:paraId="1AE337E7" w14:textId="56EB9772" w:rsidR="00EE6742" w:rsidRPr="00EE6742" w:rsidRDefault="009B6BCA" w:rsidP="00EE6742">
      <w:pPr>
        <w:pStyle w:val="NurText"/>
        <w:bidi/>
        <w:rPr>
          <w:ins w:id="8632" w:author="Transkribus" w:date="2019-12-11T14:30:00Z"/>
          <w:rFonts w:ascii="Courier New" w:hAnsi="Courier New" w:cs="Courier New"/>
        </w:rPr>
      </w:pPr>
      <w:dir w:val="rtl">
        <w:dir w:val="rtl">
          <w:del w:id="8633" w:author="Transkribus" w:date="2019-12-11T14:30:00Z">
            <w:r w:rsidRPr="009B6BCA">
              <w:rPr>
                <w:rFonts w:ascii="Courier New" w:hAnsi="Courier New" w:cs="Courier New"/>
                <w:rtl/>
              </w:rPr>
              <w:delText xml:space="preserve">اقول وكان لموفق الدين اسعد بن الياس بن المطران اخوان ايضا قد اشتغلا </w:delText>
            </w:r>
          </w:del>
          <w:ins w:id="8634" w:author="Transkribus" w:date="2019-12-11T14:30:00Z">
            <w:r w:rsidR="00EE6742" w:rsidRPr="00EE6742">
              <w:rPr>
                <w:rFonts w:ascii="Courier New" w:hAnsi="Courier New" w:cs="Courier New"/>
                <w:rtl/>
              </w:rPr>
              <w:t>١٨٠</w:t>
            </w:r>
          </w:ins>
        </w:dir>
      </w:dir>
    </w:p>
    <w:p w14:paraId="19E44953" w14:textId="02470439" w:rsidR="00EE6742" w:rsidRPr="00EE6742" w:rsidRDefault="00EE6742" w:rsidP="00EE6742">
      <w:pPr>
        <w:pStyle w:val="NurText"/>
        <w:bidi/>
        <w:rPr>
          <w:ins w:id="8635" w:author="Transkribus" w:date="2019-12-11T14:30:00Z"/>
          <w:rFonts w:ascii="Courier New" w:hAnsi="Courier New" w:cs="Courier New"/>
        </w:rPr>
      </w:pPr>
      <w:r w:rsidRPr="00EE6742">
        <w:rPr>
          <w:rFonts w:ascii="Courier New" w:hAnsi="Courier New" w:cs="Courier New"/>
          <w:rtl/>
        </w:rPr>
        <w:t xml:space="preserve">بصناعة الطب </w:t>
      </w:r>
      <w:del w:id="8636" w:author="Transkribus" w:date="2019-12-11T14:30:00Z">
        <w:r w:rsidR="009B6BCA" w:rsidRPr="009B6BCA">
          <w:rPr>
            <w:rFonts w:ascii="Courier New" w:hAnsi="Courier New" w:cs="Courier New"/>
            <w:rtl/>
          </w:rPr>
          <w:delText>ا</w:delText>
        </w:r>
      </w:del>
      <w:ins w:id="8637" w:author="Transkribus" w:date="2019-12-11T14:30:00Z">
        <w:r w:rsidRPr="00EE6742">
          <w:rPr>
            <w:rFonts w:ascii="Courier New" w:hAnsi="Courier New" w:cs="Courier New"/>
            <w:rtl/>
          </w:rPr>
          <w:t>أ</w:t>
        </w:r>
      </w:ins>
      <w:r w:rsidRPr="00EE6742">
        <w:rPr>
          <w:rFonts w:ascii="Courier New" w:hAnsi="Courier New" w:cs="Courier New"/>
          <w:rtl/>
        </w:rPr>
        <w:t>ح</w:t>
      </w:r>
      <w:ins w:id="8638" w:author="Transkribus" w:date="2019-12-11T14:30:00Z">
        <w:r w:rsidRPr="00EE6742">
          <w:rPr>
            <w:rFonts w:ascii="Courier New" w:hAnsi="Courier New" w:cs="Courier New"/>
            <w:rtl/>
          </w:rPr>
          <w:t>م</w:t>
        </w:r>
      </w:ins>
      <w:r w:rsidRPr="00EE6742">
        <w:rPr>
          <w:rFonts w:ascii="Courier New" w:hAnsi="Courier New" w:cs="Courier New"/>
          <w:rtl/>
        </w:rPr>
        <w:t>د</w:t>
      </w:r>
      <w:del w:id="8639" w:author="Transkribus" w:date="2019-12-11T14:30:00Z">
        <w:r w:rsidR="009B6BCA" w:rsidRPr="009B6BCA">
          <w:rPr>
            <w:rFonts w:ascii="Courier New" w:hAnsi="Courier New" w:cs="Courier New"/>
            <w:rtl/>
          </w:rPr>
          <w:delText>ه</w:delText>
        </w:r>
      </w:del>
      <w:ins w:id="8640" w:author="Transkribus" w:date="2019-12-11T14:30:00Z">
        <w:r w:rsidRPr="00EE6742">
          <w:rPr>
            <w:rFonts w:ascii="Courier New" w:hAnsi="Courier New" w:cs="Courier New"/>
            <w:rtl/>
          </w:rPr>
          <w:t>ع</w:t>
        </w:r>
      </w:ins>
      <w:r w:rsidRPr="00EE6742">
        <w:rPr>
          <w:rFonts w:ascii="Courier New" w:hAnsi="Courier New" w:cs="Courier New"/>
          <w:rtl/>
        </w:rPr>
        <w:t xml:space="preserve">ما هبة الله بن الياس </w:t>
      </w:r>
      <w:del w:id="8641" w:author="Transkribus" w:date="2019-12-11T14:30:00Z">
        <w:r w:rsidR="009B6BCA" w:rsidRPr="009B6BCA">
          <w:rPr>
            <w:rFonts w:ascii="Courier New" w:hAnsi="Courier New" w:cs="Courier New"/>
            <w:rtl/>
          </w:rPr>
          <w:delText xml:space="preserve">والاخر </w:delText>
        </w:r>
      </w:del>
      <w:ins w:id="8642" w:author="Transkribus" w:date="2019-12-11T14:30:00Z">
        <w:r w:rsidRPr="00EE6742">
          <w:rPr>
            <w:rFonts w:ascii="Courier New" w:hAnsi="Courier New" w:cs="Courier New"/>
            <w:rtl/>
          </w:rPr>
          <w:t>والأحر</w:t>
        </w:r>
      </w:ins>
    </w:p>
    <w:p w14:paraId="65DDB5AA" w14:textId="77777777" w:rsidR="00EE6742" w:rsidRPr="00EE6742" w:rsidRDefault="00EE6742" w:rsidP="00EE6742">
      <w:pPr>
        <w:pStyle w:val="NurText"/>
        <w:bidi/>
        <w:rPr>
          <w:ins w:id="8643" w:author="Transkribus" w:date="2019-12-11T14:30:00Z"/>
          <w:rFonts w:ascii="Courier New" w:hAnsi="Courier New" w:cs="Courier New"/>
        </w:rPr>
      </w:pPr>
      <w:ins w:id="8644" w:author="Transkribus" w:date="2019-12-11T14:30:00Z">
        <w:r w:rsidRPr="00EE6742">
          <w:rPr>
            <w:rFonts w:ascii="Courier New" w:hAnsi="Courier New" w:cs="Courier New"/>
            <w:rtl/>
          </w:rPr>
          <w:t>ابا احك</w:t>
        </w:r>
      </w:ins>
    </w:p>
    <w:p w14:paraId="7979A37E" w14:textId="77777777" w:rsidR="009B6BCA" w:rsidRPr="009B6BCA" w:rsidRDefault="00EE6742" w:rsidP="009B6BCA">
      <w:pPr>
        <w:pStyle w:val="NurText"/>
        <w:bidi/>
        <w:rPr>
          <w:del w:id="8645" w:author="Transkribus" w:date="2019-12-11T14:30:00Z"/>
          <w:rFonts w:ascii="Courier New" w:hAnsi="Courier New" w:cs="Courier New"/>
        </w:rPr>
      </w:pPr>
      <w:r w:rsidRPr="00EE6742">
        <w:rPr>
          <w:rFonts w:ascii="Courier New" w:hAnsi="Courier New" w:cs="Courier New"/>
          <w:rtl/>
        </w:rPr>
        <w:t xml:space="preserve">ابن </w:t>
      </w:r>
      <w:del w:id="8646" w:author="Transkribus" w:date="2019-12-11T14:30:00Z">
        <w:r w:rsidR="009B6BCA" w:rsidRPr="009B6BCA">
          <w:rPr>
            <w:rFonts w:ascii="Courier New" w:hAnsi="Courier New" w:cs="Courier New"/>
            <w:rtl/>
          </w:rPr>
          <w:delText>الياس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58F23A9" w14:textId="22523212" w:rsidR="00EE6742" w:rsidRPr="00EE6742" w:rsidRDefault="009B6BCA" w:rsidP="00EE6742">
      <w:pPr>
        <w:pStyle w:val="NurText"/>
        <w:bidi/>
        <w:rPr>
          <w:rFonts w:ascii="Courier New" w:hAnsi="Courier New" w:cs="Courier New"/>
        </w:rPr>
      </w:pPr>
      <w:dir w:val="rtl">
        <w:dir w:val="rtl">
          <w:del w:id="8647" w:author="Transkribus" w:date="2019-12-11T14:30:00Z">
            <w:r w:rsidRPr="009B6BCA">
              <w:rPr>
                <w:rFonts w:ascii="Courier New" w:hAnsi="Courier New" w:cs="Courier New"/>
                <w:rtl/>
              </w:rPr>
              <w:delText xml:space="preserve">وتوفى موفق الدين بن </w:delText>
            </w:r>
          </w:del>
          <w:r w:rsidR="00EE6742" w:rsidRPr="00EE6742">
            <w:rPr>
              <w:rFonts w:ascii="Courier New" w:hAnsi="Courier New" w:cs="Courier New"/>
              <w:rtl/>
            </w:rPr>
            <w:t xml:space="preserve">المطران فى </w:t>
          </w:r>
          <w:del w:id="8648" w:author="Transkribus" w:date="2019-12-11T14:30:00Z">
            <w:r w:rsidRPr="009B6BCA">
              <w:rPr>
                <w:rFonts w:ascii="Courier New" w:hAnsi="Courier New" w:cs="Courier New"/>
                <w:rtl/>
              </w:rPr>
              <w:delText>شهر ربيع</w:delText>
            </w:r>
          </w:del>
          <w:ins w:id="8649" w:author="Transkribus" w:date="2019-12-11T14:30:00Z">
            <w:r w:rsidR="00EE6742" w:rsidRPr="00EE6742">
              <w:rPr>
                <w:rFonts w:ascii="Courier New" w:hAnsi="Courier New" w:cs="Courier New"/>
                <w:rtl/>
              </w:rPr>
              <w:t>شهرزسع</w:t>
            </w:r>
          </w:ins>
          <w:r w:rsidR="00EE6742" w:rsidRPr="00EE6742">
            <w:rPr>
              <w:rFonts w:ascii="Courier New" w:hAnsi="Courier New" w:cs="Courier New"/>
              <w:rtl/>
            </w:rPr>
            <w:t xml:space="preserve"> الاول </w:t>
          </w:r>
          <w:del w:id="8650" w:author="Transkribus" w:date="2019-12-11T14:30:00Z">
            <w:r w:rsidRPr="009B6BCA">
              <w:rPr>
                <w:rFonts w:ascii="Courier New" w:hAnsi="Courier New" w:cs="Courier New"/>
                <w:rtl/>
              </w:rPr>
              <w:delText>سنة سبع</w:delText>
            </w:r>
          </w:del>
          <w:ins w:id="8651" w:author="Transkribus" w:date="2019-12-11T14:30:00Z">
            <w:r w:rsidR="00EE6742" w:rsidRPr="00EE6742">
              <w:rPr>
                <w:rFonts w:ascii="Courier New" w:hAnsi="Courier New" w:cs="Courier New"/>
                <w:rtl/>
              </w:rPr>
              <w:t>ستة سيع</w:t>
            </w:r>
          </w:ins>
          <w:r w:rsidR="00EE6742" w:rsidRPr="00EE6742">
            <w:rPr>
              <w:rFonts w:ascii="Courier New" w:hAnsi="Courier New" w:cs="Courier New"/>
              <w:rtl/>
            </w:rPr>
            <w:t xml:space="preserve"> وثمانين </w:t>
          </w:r>
          <w:del w:id="8652" w:author="Transkribus" w:date="2019-12-11T14:30:00Z">
            <w:r w:rsidRPr="009B6BCA">
              <w:rPr>
                <w:rFonts w:ascii="Courier New" w:hAnsi="Courier New" w:cs="Courier New"/>
                <w:rtl/>
              </w:rPr>
              <w:delText>وخمسمائة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53" w:author="Transkribus" w:date="2019-12-11T14:30:00Z">
            <w:r w:rsidR="00EE6742" w:rsidRPr="00EE6742">
              <w:rPr>
                <w:rFonts w:ascii="Courier New" w:hAnsi="Courier New" w:cs="Courier New"/>
                <w:rtl/>
              </w:rPr>
              <w:t>وخمسماثةبد مسق أوفقلت أمن حط</w:t>
            </w:r>
          </w:ins>
        </w:dir>
      </w:dir>
    </w:p>
    <w:p w14:paraId="20706685" w14:textId="77777777" w:rsidR="009B6BCA" w:rsidRPr="009B6BCA" w:rsidRDefault="009B6BCA" w:rsidP="009B6BCA">
      <w:pPr>
        <w:pStyle w:val="NurText"/>
        <w:bidi/>
        <w:rPr>
          <w:del w:id="8654" w:author="Transkribus" w:date="2019-12-11T14:30:00Z"/>
          <w:rFonts w:ascii="Courier New" w:hAnsi="Courier New" w:cs="Courier New"/>
        </w:rPr>
      </w:pPr>
      <w:dir w:val="rtl">
        <w:dir w:val="rtl">
          <w:del w:id="8655" w:author="Transkribus" w:date="2019-12-11T14:30:00Z">
            <w:r w:rsidRPr="009B6BCA">
              <w:rPr>
                <w:rFonts w:ascii="Courier New" w:hAnsi="Courier New" w:cs="Courier New"/>
                <w:rtl/>
              </w:rPr>
              <w:delText xml:space="preserve">ونقلت من خط </w:delText>
            </w:r>
          </w:del>
          <w:r w:rsidR="00EE6742" w:rsidRPr="00EE6742">
            <w:rPr>
              <w:rFonts w:ascii="Courier New" w:hAnsi="Courier New" w:cs="Courier New"/>
              <w:rtl/>
            </w:rPr>
            <w:t>البديع عبد الر</w:t>
          </w:r>
          <w:del w:id="8656" w:author="Transkribus" w:date="2019-12-11T14:30:00Z">
            <w:r w:rsidRPr="009B6BCA">
              <w:rPr>
                <w:rFonts w:ascii="Courier New" w:hAnsi="Courier New" w:cs="Courier New"/>
                <w:rtl/>
              </w:rPr>
              <w:delText>ا</w:delText>
            </w:r>
          </w:del>
          <w:r w:rsidR="00EE6742" w:rsidRPr="00EE6742">
            <w:rPr>
              <w:rFonts w:ascii="Courier New" w:hAnsi="Courier New" w:cs="Courier New"/>
              <w:rtl/>
            </w:rPr>
            <w:t>ز</w:t>
          </w:r>
          <w:ins w:id="8657"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ق بن </w:t>
          </w:r>
          <w:del w:id="8658" w:author="Transkribus" w:date="2019-12-11T14:30:00Z">
            <w:r w:rsidRPr="009B6BCA">
              <w:rPr>
                <w:rFonts w:ascii="Courier New" w:hAnsi="Courier New" w:cs="Courier New"/>
                <w:rtl/>
              </w:rPr>
              <w:delText>احمد العامري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57C942" w14:textId="650C51A4" w:rsidR="00EE6742" w:rsidRPr="00EE6742" w:rsidRDefault="009B6BCA" w:rsidP="00EE6742">
      <w:pPr>
        <w:pStyle w:val="NurText"/>
        <w:bidi/>
        <w:rPr>
          <w:rFonts w:ascii="Courier New" w:hAnsi="Courier New" w:cs="Courier New"/>
        </w:rPr>
      </w:pPr>
      <w:dir w:val="rtl">
        <w:dir w:val="rtl">
          <w:ins w:id="8659" w:author="Transkribus" w:date="2019-12-11T14:30:00Z">
            <w:r w:rsidR="00EE6742" w:rsidRPr="00EE6742">
              <w:rPr>
                <w:rFonts w:ascii="Courier New" w:hAnsi="Courier New" w:cs="Courier New"/>
                <w:rtl/>
              </w:rPr>
              <w:t xml:space="preserve">أحمد العامرى </w:t>
            </w:r>
          </w:ins>
          <w:r w:rsidR="00EE6742" w:rsidRPr="00EE6742">
            <w:rPr>
              <w:rFonts w:ascii="Courier New" w:hAnsi="Courier New" w:cs="Courier New"/>
              <w:rtl/>
            </w:rPr>
            <w:t xml:space="preserve">الشاعر </w:t>
          </w:r>
          <w:del w:id="8660" w:author="Transkribus" w:date="2019-12-11T14:30:00Z">
            <w:r w:rsidRPr="009B6BCA">
              <w:rPr>
                <w:rFonts w:ascii="Courier New" w:hAnsi="Courier New" w:cs="Courier New"/>
                <w:rtl/>
              </w:rPr>
              <w:delText>يمدح</w:delText>
            </w:r>
          </w:del>
          <w:ins w:id="8661" w:author="Transkribus" w:date="2019-12-11T14:30:00Z">
            <w:r w:rsidR="00EE6742" w:rsidRPr="00EE6742">
              <w:rPr>
                <w:rFonts w:ascii="Courier New" w:hAnsi="Courier New" w:cs="Courier New"/>
                <w:rtl/>
              </w:rPr>
              <w:t>بمد ج</w:t>
            </w:r>
          </w:ins>
          <w:r w:rsidR="00EE6742" w:rsidRPr="00EE6742">
            <w:rPr>
              <w:rFonts w:ascii="Courier New" w:hAnsi="Courier New" w:cs="Courier New"/>
              <w:rtl/>
            </w:rPr>
            <w:t xml:space="preserve"> موفق الدين بن المطران بعد </w:t>
          </w:r>
          <w:del w:id="8662" w:author="Transkribus" w:date="2019-12-11T14:30:00Z">
            <w:r w:rsidRPr="009B6BCA">
              <w:rPr>
                <w:rFonts w:ascii="Courier New" w:hAnsi="Courier New" w:cs="Courier New"/>
                <w:rtl/>
              </w:rPr>
              <w:delText>اسلامه وذلك فى ثالث شهر رمضان سنة خمس وثمانين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63" w:author="Transkribus" w:date="2019-12-11T14:30:00Z">
            <w:r w:rsidR="00EE6742" w:rsidRPr="00EE6742">
              <w:rPr>
                <w:rFonts w:ascii="Courier New" w:hAnsi="Courier New" w:cs="Courier New"/>
                <w:rtl/>
              </w:rPr>
              <w:t>اسلامة</w:t>
            </w:r>
          </w:ins>
        </w:dir>
      </w:dir>
    </w:p>
    <w:p w14:paraId="45D0D207" w14:textId="24A4E163" w:rsidR="00EE6742" w:rsidRPr="00EE6742" w:rsidRDefault="009B6BCA" w:rsidP="00EE6742">
      <w:pPr>
        <w:pStyle w:val="NurText"/>
        <w:bidi/>
        <w:rPr>
          <w:ins w:id="8664" w:author="Transkribus" w:date="2019-12-11T14:30:00Z"/>
          <w:rFonts w:ascii="Courier New" w:hAnsi="Courier New" w:cs="Courier New"/>
        </w:rPr>
      </w:pPr>
      <w:dir w:val="rtl">
        <w:dir w:val="rtl">
          <w:del w:id="8665" w:author="Transkribus" w:date="2019-12-11T14:30:00Z">
            <w:r w:rsidRPr="009B6BCA">
              <w:rPr>
                <w:rFonts w:ascii="Courier New" w:hAnsi="Courier New" w:cs="Courier New"/>
                <w:rtl/>
              </w:rPr>
              <w:delText>ينهى</w:delText>
            </w:r>
          </w:del>
          <w:ins w:id="8666" w:author="Transkribus" w:date="2019-12-11T14:30:00Z">
            <w:r w:rsidR="00EE6742" w:rsidRPr="00EE6742">
              <w:rPr>
                <w:rFonts w:ascii="Courier New" w:hAnsi="Courier New" w:cs="Courier New"/>
                <w:rtl/>
              </w:rPr>
              <w:t>وذلك فى ثالت شهرر مصان ستة خمس وغانين وخمسماقة</w:t>
            </w:r>
          </w:ins>
        </w:dir>
      </w:dir>
    </w:p>
    <w:p w14:paraId="77162357" w14:textId="77777777" w:rsidR="00EE6742" w:rsidRPr="00EE6742" w:rsidRDefault="00EE6742" w:rsidP="00EE6742">
      <w:pPr>
        <w:pStyle w:val="NurText"/>
        <w:bidi/>
        <w:rPr>
          <w:ins w:id="8667" w:author="Transkribus" w:date="2019-12-11T14:30:00Z"/>
          <w:rFonts w:ascii="Courier New" w:hAnsi="Courier New" w:cs="Courier New"/>
        </w:rPr>
      </w:pPr>
      <w:ins w:id="8668" w:author="Transkribus" w:date="2019-12-11T14:30:00Z">
        <w:r w:rsidRPr="00EE6742">
          <w:rPr>
            <w:rFonts w:ascii="Courier New" w:hAnsi="Courier New" w:cs="Courier New"/>
            <w:rtl/>
          </w:rPr>
          <w:t>الكاءل</w:t>
        </w:r>
      </w:ins>
    </w:p>
    <w:p w14:paraId="2756C7C7" w14:textId="6CEE81B7" w:rsidR="00EE6742" w:rsidRPr="00EE6742" w:rsidRDefault="00EE6742" w:rsidP="00EE6742">
      <w:pPr>
        <w:pStyle w:val="NurText"/>
        <w:bidi/>
        <w:rPr>
          <w:rFonts w:ascii="Courier New" w:hAnsi="Courier New" w:cs="Courier New"/>
        </w:rPr>
      </w:pPr>
      <w:ins w:id="8669" w:author="Transkribus" w:date="2019-12-11T14:30:00Z">
        <w:r w:rsidRPr="00EE6742">
          <w:rPr>
            <w:rFonts w:ascii="Courier New" w:hAnsi="Courier New" w:cs="Courier New"/>
            <w:rtl/>
          </w:rPr>
          <w:t>ابسى</w:t>
        </w:r>
      </w:ins>
      <w:r w:rsidRPr="00EE6742">
        <w:rPr>
          <w:rFonts w:ascii="Courier New" w:hAnsi="Courier New" w:cs="Courier New"/>
          <w:rtl/>
        </w:rPr>
        <w:t xml:space="preserve"> اليك </w:t>
      </w:r>
      <w:del w:id="8670" w:author="Transkribus" w:date="2019-12-11T14:30:00Z">
        <w:r w:rsidR="009B6BCA" w:rsidRPr="009B6BCA">
          <w:rPr>
            <w:rFonts w:ascii="Courier New" w:hAnsi="Courier New" w:cs="Courier New"/>
            <w:rtl/>
          </w:rPr>
          <w:delText>وليس عنك بمنته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8671" w:author="Transkribus" w:date="2019-12-11T14:30:00Z">
        <w:r w:rsidRPr="00EE6742">
          <w:rPr>
            <w:rFonts w:ascii="Courier New" w:hAnsi="Courier New" w:cs="Courier New"/>
            <w:rtl/>
          </w:rPr>
          <w:t xml:space="preserve">وايس عنلك عمنته * </w:t>
        </w:r>
      </w:ins>
      <w:r w:rsidRPr="00EE6742">
        <w:rPr>
          <w:rFonts w:ascii="Courier New" w:hAnsi="Courier New" w:cs="Courier New"/>
          <w:rtl/>
        </w:rPr>
        <w:t>قلب على صاب الصبابة مكره</w:t>
      </w:r>
      <w:del w:id="8672"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673" w:author="Transkribus" w:date="2019-12-11T14:30:00Z">
        <w:r w:rsidRPr="00EE6742">
          <w:rPr>
            <w:rFonts w:ascii="Courier New" w:hAnsi="Courier New" w:cs="Courier New"/>
            <w:rtl/>
          </w:rPr>
          <w:t>ى</w:t>
        </w:r>
      </w:ins>
    </w:p>
    <w:p w14:paraId="473AEAD8" w14:textId="5219EA72" w:rsidR="00EE6742" w:rsidRPr="00EE6742" w:rsidRDefault="009B6BCA" w:rsidP="00EE6742">
      <w:pPr>
        <w:pStyle w:val="NurText"/>
        <w:bidi/>
        <w:rPr>
          <w:rFonts w:ascii="Courier New" w:hAnsi="Courier New" w:cs="Courier New"/>
        </w:rPr>
      </w:pPr>
      <w:dir w:val="rtl">
        <w:dir w:val="rtl">
          <w:del w:id="8674" w:author="Transkribus" w:date="2019-12-11T14:30:00Z">
            <w:r w:rsidRPr="009B6BCA">
              <w:rPr>
                <w:rFonts w:ascii="Courier New" w:hAnsi="Courier New" w:cs="Courier New"/>
                <w:rtl/>
              </w:rPr>
              <w:delText>شوقا ادل</w:delText>
            </w:r>
          </w:del>
          <w:ins w:id="8675" w:author="Transkribus" w:date="2019-12-11T14:30:00Z">
            <w:r w:rsidR="00EE6742" w:rsidRPr="00EE6742">
              <w:rPr>
                <w:rFonts w:ascii="Courier New" w:hAnsi="Courier New" w:cs="Courier New"/>
                <w:rtl/>
              </w:rPr>
              <w:t xml:space="preserve"> سوقاادل</w:t>
            </w:r>
          </w:ins>
          <w:r w:rsidR="00EE6742" w:rsidRPr="00EE6742">
            <w:rPr>
              <w:rFonts w:ascii="Courier New" w:hAnsi="Courier New" w:cs="Courier New"/>
              <w:rtl/>
            </w:rPr>
            <w:t xml:space="preserve"> على الفؤاد </w:t>
          </w:r>
          <w:del w:id="8676" w:author="Transkribus" w:date="2019-12-11T14:30:00Z">
            <w:r w:rsidRPr="009B6BCA">
              <w:rPr>
                <w:rFonts w:ascii="Courier New" w:hAnsi="Courier New" w:cs="Courier New"/>
                <w:rtl/>
              </w:rPr>
              <w:delText>فلم يفد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بمدله الاغرام غير مدله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677" w:author="Transkribus" w:date="2019-12-11T14:30:00Z">
            <w:r w:rsidR="00EE6742" w:rsidRPr="00EE6742">
              <w:rPr>
                <w:rFonts w:ascii="Courier New" w:hAnsi="Courier New" w:cs="Courier New"/>
                <w:rtl/>
              </w:rPr>
              <w:t>قل بفد * مسدله الاقرام عير مسدلة</w:t>
            </w:r>
          </w:ins>
        </w:dir>
      </w:dir>
    </w:p>
    <w:p w14:paraId="3A503A3C" w14:textId="5B5B3F3C" w:rsidR="00EE6742" w:rsidRPr="00EE6742" w:rsidRDefault="009B6BCA" w:rsidP="00EE6742">
      <w:pPr>
        <w:pStyle w:val="NurText"/>
        <w:bidi/>
        <w:rPr>
          <w:rFonts w:ascii="Courier New" w:hAnsi="Courier New" w:cs="Courier New"/>
        </w:rPr>
      </w:pPr>
      <w:dir w:val="rtl">
        <w:dir w:val="rtl">
          <w:del w:id="8678" w:author="Transkribus" w:date="2019-12-11T14:30:00Z">
            <w:r w:rsidRPr="009B6BCA">
              <w:rPr>
                <w:rFonts w:ascii="Courier New" w:hAnsi="Courier New" w:cs="Courier New"/>
                <w:rtl/>
              </w:rPr>
              <w:delText>يدنو فيغدو فيك</w:delText>
            </w:r>
          </w:del>
          <w:ins w:id="8679" w:author="Transkribus" w:date="2019-12-11T14:30:00Z">
            <w:r w:rsidR="00EE6742" w:rsidRPr="00EE6742">
              <w:rPr>
                <w:rFonts w:ascii="Courier New" w:hAnsi="Courier New" w:cs="Courier New"/>
                <w:rtl/>
              </w:rPr>
              <w:t>بديونيفد وفيك</w:t>
            </w:r>
          </w:ins>
          <w:r w:rsidR="00EE6742" w:rsidRPr="00EE6742">
            <w:rPr>
              <w:rFonts w:ascii="Courier New" w:hAnsi="Courier New" w:cs="Courier New"/>
              <w:rtl/>
            </w:rPr>
            <w:t xml:space="preserve"> حلف تفكه</w:t>
          </w:r>
          <w:del w:id="86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ولكم بعدت فبات</w:delText>
                </w:r>
              </w:dir>
            </w:dir>
          </w:del>
          <w:ins w:id="8681" w:author="Transkribus" w:date="2019-12-11T14:30:00Z">
            <w:r w:rsidR="00EE6742" w:rsidRPr="00EE6742">
              <w:rPr>
                <w:rFonts w:ascii="Courier New" w:hAnsi="Courier New" w:cs="Courier New"/>
                <w:rtl/>
              </w:rPr>
              <w:t xml:space="preserve"> * واكم بعيد ت فيات</w:t>
            </w:r>
          </w:ins>
          <w:r w:rsidR="00EE6742" w:rsidRPr="00EE6742">
            <w:rPr>
              <w:rFonts w:ascii="Courier New" w:hAnsi="Courier New" w:cs="Courier New"/>
              <w:rtl/>
            </w:rPr>
            <w:t xml:space="preserve"> الف تفكه</w:t>
          </w:r>
          <w:del w:id="86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D6DA80" w14:textId="44D8877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يهوى الذى تهوى ويعشق </w:t>
          </w:r>
          <w:del w:id="8683" w:author="Transkribus" w:date="2019-12-11T14:30:00Z">
            <w:r w:rsidRPr="009B6BCA">
              <w:rPr>
                <w:rFonts w:ascii="Courier New" w:hAnsi="Courier New" w:cs="Courier New"/>
                <w:rtl/>
              </w:rPr>
              <w:delText>قلب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تشتهى</w:delText>
                </w:r>
              </w:dir>
            </w:dir>
          </w:del>
          <w:ins w:id="8684" w:author="Transkribus" w:date="2019-12-11T14:30:00Z">
            <w:r w:rsidR="00EE6742" w:rsidRPr="00EE6742">
              <w:rPr>
                <w:rFonts w:ascii="Courier New" w:hAnsi="Courier New" w:cs="Courier New"/>
                <w:rtl/>
              </w:rPr>
              <w:t>قليه * ماقشتهى</w:t>
            </w:r>
          </w:ins>
          <w:r w:rsidR="00EE6742" w:rsidRPr="00EE6742">
            <w:rPr>
              <w:rFonts w:ascii="Courier New" w:hAnsi="Courier New" w:cs="Courier New"/>
              <w:rtl/>
            </w:rPr>
            <w:t xml:space="preserve"> فيصد عما </w:t>
          </w:r>
          <w:del w:id="8685" w:author="Transkribus" w:date="2019-12-11T14:30:00Z">
            <w:r w:rsidRPr="009B6BCA">
              <w:rPr>
                <w:rFonts w:ascii="Courier New" w:hAnsi="Courier New" w:cs="Courier New"/>
                <w:rtl/>
              </w:rPr>
              <w:delText>يشتهي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686" w:author="Transkribus" w:date="2019-12-11T14:30:00Z">
            <w:r w:rsidR="00EE6742" w:rsidRPr="00EE6742">
              <w:rPr>
                <w:rFonts w:ascii="Courier New" w:hAnsi="Courier New" w:cs="Courier New"/>
                <w:rtl/>
              </w:rPr>
              <w:t>بشيهى</w:t>
            </w:r>
          </w:ins>
        </w:dir>
      </w:dir>
    </w:p>
    <w:p w14:paraId="41D11D3F" w14:textId="77777777" w:rsidR="009B6BCA" w:rsidRPr="009B6BCA" w:rsidRDefault="009B6BCA" w:rsidP="009B6BCA">
      <w:pPr>
        <w:pStyle w:val="NurText"/>
        <w:bidi/>
        <w:rPr>
          <w:del w:id="8687" w:author="Transkribus" w:date="2019-12-11T14:30:00Z"/>
          <w:rFonts w:ascii="Courier New" w:hAnsi="Courier New" w:cs="Courier New"/>
        </w:rPr>
      </w:pPr>
      <w:dir w:val="rtl">
        <w:dir w:val="rtl">
          <w:del w:id="8688" w:author="Transkribus" w:date="2019-12-11T14:30:00Z">
            <w:r w:rsidRPr="009B6BCA">
              <w:rPr>
                <w:rFonts w:ascii="Courier New" w:hAnsi="Courier New" w:cs="Courier New"/>
                <w:rtl/>
              </w:rPr>
              <w:delText>تجنى ويعلم ما جنيت فيجتني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عذرا يوجهه بوجه ابله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7893E02" w14:textId="0E5BC4E5" w:rsidR="00EE6742" w:rsidRPr="00EE6742" w:rsidRDefault="009B6BCA" w:rsidP="00EE6742">
      <w:pPr>
        <w:pStyle w:val="NurText"/>
        <w:bidi/>
        <w:rPr>
          <w:ins w:id="8689" w:author="Transkribus" w:date="2019-12-11T14:30:00Z"/>
          <w:rFonts w:ascii="Courier New" w:hAnsi="Courier New" w:cs="Courier New"/>
        </w:rPr>
      </w:pPr>
      <w:dir w:val="rtl">
        <w:dir w:val="rtl">
          <w:del w:id="8690" w:author="Transkribus" w:date="2019-12-11T14:30:00Z">
            <w:r w:rsidRPr="009B6BCA">
              <w:rPr>
                <w:rFonts w:ascii="Courier New" w:hAnsi="Courier New" w:cs="Courier New"/>
                <w:rtl/>
              </w:rPr>
              <w:delText>لعجبت من مغض</w:delText>
            </w:r>
          </w:del>
          <w:ins w:id="8691" w:author="Transkribus" w:date="2019-12-11T14:30:00Z">
            <w:r w:rsidR="00EE6742" w:rsidRPr="00EE6742">
              <w:rPr>
                <w:rFonts w:ascii="Courier New" w:hAnsi="Courier New" w:cs="Courier New"/>
                <w:rtl/>
              </w:rPr>
              <w:t>ابخنى وبعلم ماحتيب سحتنى * فذر أيو جهية يوجسه أسله</w:t>
            </w:r>
          </w:ins>
        </w:dir>
      </w:dir>
    </w:p>
    <w:p w14:paraId="671CC6F0" w14:textId="368E3590" w:rsidR="00EE6742" w:rsidRPr="00EE6742" w:rsidRDefault="00EE6742" w:rsidP="00EE6742">
      <w:pPr>
        <w:pStyle w:val="NurText"/>
        <w:bidi/>
        <w:rPr>
          <w:rFonts w:ascii="Courier New" w:hAnsi="Courier New" w:cs="Courier New"/>
        </w:rPr>
      </w:pPr>
      <w:ins w:id="8692" w:author="Transkribus" w:date="2019-12-11T14:30:00Z">
        <w:r w:rsidRPr="00EE6742">
          <w:rPr>
            <w:rFonts w:ascii="Courier New" w:hAnsi="Courier New" w:cs="Courier New"/>
            <w:rtl/>
          </w:rPr>
          <w:t>احب هن مفض</w:t>
        </w:r>
      </w:ins>
      <w:r w:rsidRPr="00EE6742">
        <w:rPr>
          <w:rFonts w:ascii="Courier New" w:hAnsi="Courier New" w:cs="Courier New"/>
          <w:rtl/>
        </w:rPr>
        <w:t xml:space="preserve"> على </w:t>
      </w:r>
      <w:del w:id="8693" w:author="Transkribus" w:date="2019-12-11T14:30:00Z">
        <w:r w:rsidR="009B6BCA" w:rsidRPr="009B6BCA">
          <w:rPr>
            <w:rFonts w:ascii="Courier New" w:hAnsi="Courier New" w:cs="Courier New"/>
            <w:rtl/>
          </w:rPr>
          <w:delText>ن</w:delText>
        </w:r>
      </w:del>
      <w:ins w:id="8694" w:author="Transkribus" w:date="2019-12-11T14:30:00Z">
        <w:r w:rsidRPr="00EE6742">
          <w:rPr>
            <w:rFonts w:ascii="Courier New" w:hAnsi="Courier New" w:cs="Courier New"/>
            <w:rtl/>
          </w:rPr>
          <w:t>ث</w:t>
        </w:r>
      </w:ins>
      <w:r w:rsidRPr="00EE6742">
        <w:rPr>
          <w:rFonts w:ascii="Courier New" w:hAnsi="Courier New" w:cs="Courier New"/>
          <w:rtl/>
        </w:rPr>
        <w:t>ار الغضا</w:t>
      </w:r>
      <w:del w:id="86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زال مستندا الى صبر يهي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8696" w:author="Transkribus" w:date="2019-12-11T14:30:00Z">
        <w:r w:rsidRPr="00EE6742">
          <w:rPr>
            <w:rFonts w:ascii="Courier New" w:hAnsi="Courier New" w:cs="Courier New"/>
            <w:rtl/>
          </w:rPr>
          <w:t xml:space="preserve"> * مازال مستند الألى صيريهى</w:t>
        </w:r>
      </w:ins>
    </w:p>
    <w:p w14:paraId="5608DAE6" w14:textId="6F584C5B" w:rsidR="00EE6742" w:rsidRPr="00EE6742" w:rsidRDefault="009B6BCA" w:rsidP="00EE6742">
      <w:pPr>
        <w:pStyle w:val="NurText"/>
        <w:bidi/>
        <w:rPr>
          <w:rFonts w:ascii="Courier New" w:hAnsi="Courier New" w:cs="Courier New"/>
        </w:rPr>
      </w:pPr>
      <w:dir w:val="rtl">
        <w:dir w:val="rtl">
          <w:del w:id="8697" w:author="Transkribus" w:date="2019-12-11T14:30:00Z">
            <w:r w:rsidRPr="009B6BCA">
              <w:rPr>
                <w:rFonts w:ascii="Courier New" w:hAnsi="Courier New" w:cs="Courier New"/>
                <w:rtl/>
              </w:rPr>
              <w:delText>فطن دهاه</w:delText>
            </w:r>
          </w:del>
          <w:ins w:id="8698" w:author="Transkribus" w:date="2019-12-11T14:30:00Z">
            <w:r w:rsidR="00EE6742" w:rsidRPr="00EE6742">
              <w:rPr>
                <w:rFonts w:ascii="Courier New" w:hAnsi="Courier New" w:cs="Courier New"/>
                <w:rtl/>
              </w:rPr>
              <w:t>قطن دهاء</w:t>
            </w:r>
          </w:ins>
          <w:r w:rsidR="00EE6742" w:rsidRPr="00EE6742">
            <w:rPr>
              <w:rFonts w:ascii="Courier New" w:hAnsi="Courier New" w:cs="Courier New"/>
              <w:rtl/>
            </w:rPr>
            <w:t xml:space="preserve"> فى حشاشته الهوى</w:t>
          </w:r>
          <w:del w:id="86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غررا ولن يدهى سوى الفطن الدهي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700" w:author="Transkribus" w:date="2019-12-11T14:30:00Z">
            <w:r w:rsidR="00EE6742" w:rsidRPr="00EE6742">
              <w:rPr>
                <w:rFonts w:ascii="Courier New" w:hAnsi="Courier New" w:cs="Courier New"/>
                <w:rtl/>
              </w:rPr>
              <w:t xml:space="preserve"> * عرراولن بيدهى صوى القطن الديمى</w:t>
            </w:r>
          </w:ins>
        </w:dir>
      </w:dir>
    </w:p>
    <w:p w14:paraId="2CC2911B" w14:textId="7D52EA20" w:rsidR="00EE6742" w:rsidRPr="00EE6742" w:rsidRDefault="009B6BCA" w:rsidP="00EE6742">
      <w:pPr>
        <w:pStyle w:val="NurText"/>
        <w:bidi/>
        <w:rPr>
          <w:rFonts w:ascii="Courier New" w:hAnsi="Courier New" w:cs="Courier New"/>
        </w:rPr>
      </w:pPr>
      <w:dir w:val="rtl">
        <w:dir w:val="rtl">
          <w:del w:id="8701" w:author="Transkribus" w:date="2019-12-11T14:30:00Z">
            <w:r w:rsidRPr="009B6BCA">
              <w:rPr>
                <w:rFonts w:ascii="Courier New" w:hAnsi="Courier New" w:cs="Courier New"/>
                <w:rtl/>
              </w:rPr>
              <w:delText>ولقد نها ونهاه</w:delText>
            </w:r>
          </w:del>
          <w:ins w:id="8702" w:author="Transkribus" w:date="2019-12-11T14:30:00Z">
            <w:r w:rsidR="00EE6742" w:rsidRPr="00EE6742">
              <w:rPr>
                <w:rFonts w:ascii="Courier New" w:hAnsi="Courier New" w:cs="Courier New"/>
                <w:rtl/>
              </w:rPr>
              <w:t>ولقدنهاء هاه</w:t>
            </w:r>
          </w:ins>
          <w:r w:rsidR="00EE6742" w:rsidRPr="00EE6742">
            <w:rPr>
              <w:rFonts w:ascii="Courier New" w:hAnsi="Courier New" w:cs="Courier New"/>
              <w:rtl/>
            </w:rPr>
            <w:t xml:space="preserve"> عنك ولم </w:t>
          </w:r>
          <w:del w:id="8703" w:author="Transkribus" w:date="2019-12-11T14:30:00Z">
            <w:r w:rsidRPr="009B6BCA">
              <w:rPr>
                <w:rFonts w:ascii="Courier New" w:hAnsi="Courier New" w:cs="Courier New"/>
                <w:rtl/>
              </w:rPr>
              <w:delText>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يزداد غيا</w:delText>
                </w:r>
              </w:dir>
            </w:dir>
          </w:del>
          <w:ins w:id="8704" w:author="Transkribus" w:date="2019-12-11T14:30:00Z">
            <w:r w:rsidR="00EE6742" w:rsidRPr="00EE6742">
              <w:rPr>
                <w:rFonts w:ascii="Courier New" w:hAnsi="Courier New" w:cs="Courier New"/>
                <w:rtl/>
              </w:rPr>
              <w:t>يرل * يرد ادعبا</w:t>
            </w:r>
          </w:ins>
          <w:r w:rsidR="00EE6742" w:rsidRPr="00EE6742">
            <w:rPr>
              <w:rFonts w:ascii="Courier New" w:hAnsi="Courier New" w:cs="Courier New"/>
              <w:rtl/>
            </w:rPr>
            <w:t xml:space="preserve"> فى </w:t>
          </w:r>
          <w:del w:id="8705" w:author="Transkribus" w:date="2019-12-11T14:30:00Z">
            <w:r w:rsidRPr="009B6BCA">
              <w:rPr>
                <w:rFonts w:ascii="Courier New" w:hAnsi="Courier New" w:cs="Courier New"/>
                <w:rtl/>
              </w:rPr>
              <w:delText>هواك اذا نهي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06" w:author="Transkribus" w:date="2019-12-11T14:30:00Z">
            <w:r w:rsidR="00EE6742" w:rsidRPr="00EE6742">
              <w:rPr>
                <w:rFonts w:ascii="Courier New" w:hAnsi="Courier New" w:cs="Courier New"/>
                <w:rtl/>
              </w:rPr>
              <w:t>هوال ادانسى</w:t>
            </w:r>
          </w:ins>
        </w:dir>
      </w:dir>
    </w:p>
    <w:p w14:paraId="3F4593B2" w14:textId="16B33D2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لو ساعد التوفيق </w:t>
          </w:r>
          <w:del w:id="8707" w:author="Transkribus" w:date="2019-12-11T14:30:00Z">
            <w:r w:rsidRPr="009B6BCA">
              <w:rPr>
                <w:rFonts w:ascii="Courier New" w:hAnsi="Courier New" w:cs="Courier New"/>
                <w:rtl/>
              </w:rPr>
              <w:delText>لم يك لائذا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بسوى</w:delText>
                </w:r>
              </w:dir>
            </w:dir>
          </w:del>
          <w:ins w:id="8708" w:author="Transkribus" w:date="2019-12-11T14:30:00Z">
            <w:r w:rsidR="00EE6742" w:rsidRPr="00EE6742">
              <w:rPr>
                <w:rFonts w:ascii="Courier New" w:hAnsi="Courier New" w:cs="Courier New"/>
                <w:rtl/>
              </w:rPr>
              <w:t>لميك لاكذا * يسوى</w:t>
            </w:r>
          </w:ins>
          <w:r w:rsidR="00EE6742" w:rsidRPr="00EE6742">
            <w:rPr>
              <w:rFonts w:ascii="Courier New" w:hAnsi="Courier New" w:cs="Courier New"/>
              <w:rtl/>
            </w:rPr>
            <w:t xml:space="preserve"> الموفق ذى </w:t>
          </w:r>
          <w:del w:id="8709" w:author="Transkribus" w:date="2019-12-11T14:30:00Z">
            <w:r w:rsidRPr="009B6BCA">
              <w:rPr>
                <w:rFonts w:ascii="Courier New" w:hAnsi="Courier New" w:cs="Courier New"/>
                <w:rtl/>
              </w:rPr>
              <w:delText>المحل الانبه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10" w:author="Transkribus" w:date="2019-12-11T14:30:00Z">
            <w:r w:rsidR="00EE6742" w:rsidRPr="00EE6742">
              <w:rPr>
                <w:rFonts w:ascii="Courier New" w:hAnsi="Courier New" w:cs="Courier New"/>
                <w:rtl/>
              </w:rPr>
              <w:t>المجل الانبة</w:t>
            </w:r>
          </w:ins>
        </w:dir>
      </w:dir>
    </w:p>
    <w:p w14:paraId="6B3FFA2A" w14:textId="6825815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8711" w:author="Transkribus" w:date="2019-12-11T14:30:00Z">
            <w:r w:rsidRPr="009B6BCA">
              <w:rPr>
                <w:rFonts w:ascii="Courier New" w:hAnsi="Courier New" w:cs="Courier New"/>
                <w:rtl/>
              </w:rPr>
              <w:delText>لا يرى</w:delText>
            </w:r>
          </w:del>
          <w:ins w:id="8712" w:author="Transkribus" w:date="2019-12-11T14:30:00Z">
            <w:r w:rsidR="00EE6742" w:rsidRPr="00EE6742">
              <w:rPr>
                <w:rFonts w:ascii="Courier New" w:hAnsi="Courier New" w:cs="Courier New"/>
                <w:rtl/>
              </w:rPr>
              <w:t>الابرى</w:t>
            </w:r>
          </w:ins>
          <w:r w:rsidR="00EE6742" w:rsidRPr="00EE6742">
            <w:rPr>
              <w:rFonts w:ascii="Courier New" w:hAnsi="Courier New" w:cs="Courier New"/>
              <w:rtl/>
            </w:rPr>
            <w:t xml:space="preserve"> الاحسان فى الاقوال ما</w:t>
          </w:r>
          <w:del w:id="87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71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لم </w:t>
          </w:r>
          <w:del w:id="8715" w:author="Transkribus" w:date="2019-12-11T14:30:00Z">
            <w:r w:rsidRPr="009B6BCA">
              <w:rPr>
                <w:rFonts w:ascii="Courier New" w:hAnsi="Courier New" w:cs="Courier New"/>
                <w:rtl/>
              </w:rPr>
              <w:delText>ي</w:delText>
            </w:r>
          </w:del>
          <w:ins w:id="871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تلها بفعال غير </w:t>
          </w:r>
          <w:del w:id="8717" w:author="Transkribus" w:date="2019-12-11T14:30:00Z">
            <w:r w:rsidRPr="009B6BCA">
              <w:rPr>
                <w:rFonts w:ascii="Courier New" w:hAnsi="Courier New" w:cs="Courier New"/>
                <w:rtl/>
              </w:rPr>
              <w:delText>مموه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18" w:author="Transkribus" w:date="2019-12-11T14:30:00Z">
            <w:r w:rsidR="00EE6742" w:rsidRPr="00EE6742">
              <w:rPr>
                <w:rFonts w:ascii="Courier New" w:hAnsi="Courier New" w:cs="Courier New"/>
                <w:rtl/>
              </w:rPr>
              <w:t>ثموة</w:t>
            </w:r>
          </w:ins>
        </w:dir>
      </w:dir>
    </w:p>
    <w:p w14:paraId="01E0A5BB" w14:textId="77777777" w:rsidR="009B6BCA" w:rsidRPr="009B6BCA" w:rsidRDefault="009B6BCA" w:rsidP="009B6BCA">
      <w:pPr>
        <w:pStyle w:val="NurText"/>
        <w:bidi/>
        <w:rPr>
          <w:del w:id="8719" w:author="Transkribus" w:date="2019-12-11T14:30:00Z"/>
          <w:rFonts w:ascii="Courier New" w:hAnsi="Courier New" w:cs="Courier New"/>
        </w:rPr>
      </w:pPr>
      <w:dir w:val="rtl">
        <w:dir w:val="rtl">
          <w:del w:id="8720" w:author="Transkribus" w:date="2019-12-11T14:30:00Z">
            <w:r w:rsidRPr="009B6BCA">
              <w:rPr>
                <w:rFonts w:ascii="Courier New" w:hAnsi="Courier New" w:cs="Courier New"/>
                <w:rtl/>
              </w:rPr>
              <w:delText>جم النهى ويداه انهاء الندى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للوفد ما عنها امرؤ بمنهنه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06D09AF" w14:textId="22429B5A" w:rsidR="00EE6742" w:rsidRPr="00EE6742" w:rsidRDefault="009B6BCA" w:rsidP="00EE6742">
      <w:pPr>
        <w:pStyle w:val="NurText"/>
        <w:bidi/>
        <w:rPr>
          <w:ins w:id="8721" w:author="Transkribus" w:date="2019-12-11T14:30:00Z"/>
          <w:rFonts w:ascii="Courier New" w:hAnsi="Courier New" w:cs="Courier New"/>
        </w:rPr>
      </w:pPr>
      <w:dir w:val="rtl">
        <w:dir w:val="rtl">
          <w:del w:id="8722" w:author="Transkribus" w:date="2019-12-11T14:30:00Z">
            <w:r w:rsidRPr="009B6BCA">
              <w:rPr>
                <w:rFonts w:ascii="Courier New" w:hAnsi="Courier New" w:cs="Courier New"/>
                <w:rtl/>
              </w:rPr>
              <w:delText>رؤياه للادواء حاسمة</w:delText>
            </w:r>
          </w:del>
          <w:ins w:id="8723" w:author="Transkribus" w:date="2019-12-11T14:30:00Z">
            <w:r w:rsidR="00EE6742" w:rsidRPr="00EE6742">
              <w:rPr>
                <w:rFonts w:ascii="Courier New" w:hAnsi="Courier New" w:cs="Courier New"/>
                <w:rtl/>
              </w:rPr>
              <w:t>سم الثهسى وز</w:t>
            </w:r>
            <w:r w:rsidR="00EE6742" w:rsidRPr="00EE6742">
              <w:rPr>
                <w:rFonts w:ascii="Courier New" w:hAnsi="Courier New" w:cs="Courier New"/>
                <w:rtl/>
              </w:rPr>
              <w:tab/>
              <w:t>يداه أنهاء الندى * لونسد ماعنها امروعنهنه</w:t>
            </w:r>
          </w:ins>
        </w:dir>
      </w:dir>
    </w:p>
    <w:p w14:paraId="42192BC2" w14:textId="4F1C708E" w:rsidR="00EE6742" w:rsidRPr="00EE6742" w:rsidRDefault="00EE6742" w:rsidP="00EE6742">
      <w:pPr>
        <w:pStyle w:val="NurText"/>
        <w:bidi/>
        <w:rPr>
          <w:rFonts w:ascii="Courier New" w:hAnsi="Courier New" w:cs="Courier New"/>
        </w:rPr>
      </w:pPr>
      <w:ins w:id="8724" w:author="Transkribus" w:date="2019-12-11T14:30:00Z">
        <w:r w:rsidRPr="00EE6742">
          <w:rPr>
            <w:rFonts w:ascii="Courier New" w:hAnsi="Courier New" w:cs="Courier New"/>
            <w:rtl/>
          </w:rPr>
          <w:t>ارؤيا الادواء ماسمة</w:t>
        </w:r>
      </w:ins>
      <w:r w:rsidRPr="00EE6742">
        <w:rPr>
          <w:rFonts w:ascii="Courier New" w:hAnsi="Courier New" w:cs="Courier New"/>
          <w:rtl/>
        </w:rPr>
        <w:t xml:space="preserve"> فكم</w:t>
      </w:r>
      <w:del w:id="872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8726" w:author="Transkribus" w:date="2019-12-11T14:30:00Z">
        <w:r w:rsidRPr="00EE6742">
          <w:rPr>
            <w:rFonts w:ascii="Courier New" w:hAnsi="Courier New" w:cs="Courier New"/>
            <w:rtl/>
          </w:rPr>
          <w:t xml:space="preserve"> * </w:t>
        </w:r>
      </w:ins>
      <w:r w:rsidRPr="00EE6742">
        <w:rPr>
          <w:rFonts w:ascii="Courier New" w:hAnsi="Courier New" w:cs="Courier New"/>
          <w:rtl/>
        </w:rPr>
        <w:t>مشف ش</w:t>
      </w:r>
      <w:del w:id="8727" w:author="Transkribus" w:date="2019-12-11T14:30:00Z">
        <w:r w:rsidR="009B6BCA" w:rsidRPr="009B6BCA">
          <w:rPr>
            <w:rFonts w:ascii="Courier New" w:hAnsi="Courier New" w:cs="Courier New"/>
            <w:rtl/>
          </w:rPr>
          <w:delText>ف</w:delText>
        </w:r>
      </w:del>
      <w:ins w:id="8728" w:author="Transkribus" w:date="2019-12-11T14:30:00Z">
        <w:r w:rsidRPr="00EE6742">
          <w:rPr>
            <w:rFonts w:ascii="Courier New" w:hAnsi="Courier New" w:cs="Courier New"/>
            <w:rtl/>
          </w:rPr>
          <w:t>ق</w:t>
        </w:r>
      </w:ins>
      <w:r w:rsidRPr="00EE6742">
        <w:rPr>
          <w:rFonts w:ascii="Courier New" w:hAnsi="Courier New" w:cs="Courier New"/>
          <w:rtl/>
        </w:rPr>
        <w:t>ا</w:t>
      </w:r>
      <w:del w:id="8729" w:author="Transkribus" w:date="2019-12-11T14:30:00Z">
        <w:r w:rsidR="009B6BCA" w:rsidRPr="009B6BCA">
          <w:rPr>
            <w:rFonts w:ascii="Courier New" w:hAnsi="Courier New" w:cs="Courier New"/>
            <w:rtl/>
          </w:rPr>
          <w:delText>ه</w:delText>
        </w:r>
      </w:del>
      <w:ins w:id="8730" w:author="Transkribus" w:date="2019-12-11T14:30:00Z">
        <w:r w:rsidRPr="00EE6742">
          <w:rPr>
            <w:rFonts w:ascii="Courier New" w:hAnsi="Courier New" w:cs="Courier New"/>
            <w:rtl/>
          </w:rPr>
          <w:t>ء</w:t>
        </w:r>
      </w:ins>
      <w:r w:rsidRPr="00EE6742">
        <w:rPr>
          <w:rFonts w:ascii="Courier New" w:hAnsi="Courier New" w:cs="Courier New"/>
          <w:rtl/>
        </w:rPr>
        <w:t xml:space="preserve"> بذلك </w:t>
      </w:r>
      <w:del w:id="8731" w:author="Transkribus" w:date="2019-12-11T14:30:00Z">
        <w:r w:rsidR="009B6BCA" w:rsidRPr="009B6BCA">
          <w:rPr>
            <w:rFonts w:ascii="Courier New" w:hAnsi="Courier New" w:cs="Courier New"/>
            <w:rtl/>
          </w:rPr>
          <w:delText>الوجه البهي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732" w:author="Transkribus" w:date="2019-12-11T14:30:00Z">
        <w:r w:rsidRPr="00EE6742">
          <w:rPr>
            <w:rFonts w:ascii="Courier New" w:hAnsi="Courier New" w:cs="Courier New"/>
            <w:rtl/>
          </w:rPr>
          <w:t>الوجة اليهى</w:t>
        </w:r>
      </w:ins>
    </w:p>
    <w:p w14:paraId="5AB07942" w14:textId="2B72DD20" w:rsidR="00EE6742" w:rsidRPr="00EE6742" w:rsidRDefault="009B6BCA" w:rsidP="00EE6742">
      <w:pPr>
        <w:pStyle w:val="NurText"/>
        <w:bidi/>
        <w:rPr>
          <w:rFonts w:ascii="Courier New" w:hAnsi="Courier New" w:cs="Courier New"/>
        </w:rPr>
      </w:pPr>
      <w:dir w:val="rtl">
        <w:dir w:val="rtl">
          <w:del w:id="8733" w:author="Transkribus" w:date="2019-12-11T14:30:00Z">
            <w:r w:rsidRPr="009B6BCA">
              <w:rPr>
                <w:rFonts w:ascii="Courier New" w:hAnsi="Courier New" w:cs="Courier New"/>
                <w:rtl/>
              </w:rPr>
              <w:delText>جد حوى جدا وجود محوز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734" w:author="Transkribus" w:date="2019-12-11T14:30:00Z">
            <w:r w:rsidR="00EE6742" w:rsidRPr="00EE6742">
              <w:rPr>
                <w:rFonts w:ascii="Courier New" w:hAnsi="Courier New" w:cs="Courier New"/>
                <w:rtl/>
              </w:rPr>
              <w:t xml:space="preserve">حدجوى حسد أو جود نجور * </w:t>
            </w:r>
          </w:ins>
          <w:r w:rsidR="00EE6742" w:rsidRPr="00EE6742">
            <w:rPr>
              <w:rFonts w:ascii="Courier New" w:hAnsi="Courier New" w:cs="Courier New"/>
              <w:rtl/>
            </w:rPr>
            <w:t xml:space="preserve">حمد </w:t>
          </w:r>
          <w:del w:id="8735" w:author="Transkribus" w:date="2019-12-11T14:30:00Z">
            <w:r w:rsidRPr="009B6BCA">
              <w:rPr>
                <w:rFonts w:ascii="Courier New" w:hAnsi="Courier New" w:cs="Courier New"/>
                <w:rtl/>
              </w:rPr>
              <w:delText>يطرز حلة</w:delText>
            </w:r>
          </w:del>
          <w:ins w:id="8736" w:author="Transkribus" w:date="2019-12-11T14:30:00Z">
            <w:r w:rsidR="00EE6742" w:rsidRPr="00EE6742">
              <w:rPr>
                <w:rFonts w:ascii="Courier New" w:hAnsi="Courier New" w:cs="Courier New"/>
                <w:rtl/>
              </w:rPr>
              <w:t>الطر رجلة</w:t>
            </w:r>
          </w:ins>
          <w:r w:rsidR="00EE6742" w:rsidRPr="00EE6742">
            <w:rPr>
              <w:rFonts w:ascii="Courier New" w:hAnsi="Courier New" w:cs="Courier New"/>
              <w:rtl/>
            </w:rPr>
            <w:t xml:space="preserve"> المجد </w:t>
          </w:r>
          <w:del w:id="8737" w:author="Transkribus" w:date="2019-12-11T14:30:00Z">
            <w:r w:rsidRPr="009B6BCA">
              <w:rPr>
                <w:rFonts w:ascii="Courier New" w:hAnsi="Courier New" w:cs="Courier New"/>
                <w:rtl/>
              </w:rPr>
              <w:delText>الشهي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38" w:author="Transkribus" w:date="2019-12-11T14:30:00Z">
            <w:r w:rsidR="00EE6742" w:rsidRPr="00EE6742">
              <w:rPr>
                <w:rFonts w:ascii="Courier New" w:hAnsi="Courier New" w:cs="Courier New"/>
                <w:rtl/>
              </w:rPr>
              <w:t>الشعث</w:t>
            </w:r>
          </w:ins>
        </w:dir>
      </w:dir>
    </w:p>
    <w:p w14:paraId="3F28B344" w14:textId="3D1D9260" w:rsidR="00EE6742" w:rsidRPr="00EE6742" w:rsidRDefault="009B6BCA" w:rsidP="00EE6742">
      <w:pPr>
        <w:pStyle w:val="NurText"/>
        <w:bidi/>
        <w:rPr>
          <w:rFonts w:ascii="Courier New" w:hAnsi="Courier New" w:cs="Courier New"/>
        </w:rPr>
      </w:pPr>
      <w:dir w:val="rtl">
        <w:dir w:val="rtl">
          <w:del w:id="8739" w:author="Transkribus" w:date="2019-12-11T14:30:00Z">
            <w:r w:rsidRPr="009B6BCA">
              <w:rPr>
                <w:rFonts w:ascii="Courier New" w:hAnsi="Courier New" w:cs="Courier New"/>
                <w:rtl/>
              </w:rPr>
              <w:delText>ض</w:delText>
            </w:r>
          </w:del>
          <w:ins w:id="8740" w:author="Transkribus" w:date="2019-12-11T14:30:00Z">
            <w:r w:rsidR="00EE6742" w:rsidRPr="00EE6742">
              <w:rPr>
                <w:rFonts w:ascii="Courier New" w:hAnsi="Courier New" w:cs="Courier New"/>
                <w:rtl/>
              </w:rPr>
              <w:t xml:space="preserve"> ص</w:t>
            </w:r>
          </w:ins>
          <w:r w:rsidR="00EE6742" w:rsidRPr="00EE6742">
            <w:rPr>
              <w:rFonts w:ascii="Courier New" w:hAnsi="Courier New" w:cs="Courier New"/>
              <w:rtl/>
            </w:rPr>
            <w:t>اهى ابن مر</w:t>
          </w:r>
          <w:del w:id="8741" w:author="Transkribus" w:date="2019-12-11T14:30:00Z">
            <w:r w:rsidRPr="009B6BCA">
              <w:rPr>
                <w:rFonts w:ascii="Courier New" w:hAnsi="Courier New" w:cs="Courier New"/>
                <w:rtl/>
              </w:rPr>
              <w:delText>ي</w:delText>
            </w:r>
          </w:del>
          <w:ins w:id="8742" w:author="Transkribus" w:date="2019-12-11T14:30:00Z">
            <w:r w:rsidR="00EE6742" w:rsidRPr="00EE6742">
              <w:rPr>
                <w:rFonts w:ascii="Courier New" w:hAnsi="Courier New" w:cs="Courier New"/>
                <w:rtl/>
              </w:rPr>
              <w:t>ث</w:t>
            </w:r>
          </w:ins>
          <w:r w:rsidR="00EE6742" w:rsidRPr="00EE6742">
            <w:rPr>
              <w:rFonts w:ascii="Courier New" w:hAnsi="Courier New" w:cs="Courier New"/>
              <w:rtl/>
            </w:rPr>
            <w:t>م حكمة وسعادة</w:t>
          </w:r>
          <w:del w:id="87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74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فعنا </w:t>
          </w:r>
          <w:del w:id="8745" w:author="Transkribus" w:date="2019-12-11T14:30:00Z">
            <w:r w:rsidRPr="009B6BCA">
              <w:rPr>
                <w:rFonts w:ascii="Courier New" w:hAnsi="Courier New" w:cs="Courier New"/>
                <w:rtl/>
              </w:rPr>
              <w:delText>الاعز له عنو موله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46" w:author="Transkribus" w:date="2019-12-11T14:30:00Z">
            <w:r w:rsidR="00EE6742" w:rsidRPr="00EE6742">
              <w:rPr>
                <w:rFonts w:ascii="Courier New" w:hAnsi="Courier New" w:cs="Courier New"/>
                <w:rtl/>
              </w:rPr>
              <w:t>الاعزله عنز مولة</w:t>
            </w:r>
          </w:ins>
        </w:dir>
      </w:dir>
    </w:p>
    <w:p w14:paraId="32854704" w14:textId="77777777" w:rsidR="009B6BCA" w:rsidRPr="009B6BCA" w:rsidRDefault="009B6BCA" w:rsidP="009B6BCA">
      <w:pPr>
        <w:pStyle w:val="NurText"/>
        <w:bidi/>
        <w:rPr>
          <w:del w:id="8747" w:author="Transkribus" w:date="2019-12-11T14:30:00Z"/>
          <w:rFonts w:ascii="Courier New" w:hAnsi="Courier New" w:cs="Courier New"/>
        </w:rPr>
      </w:pPr>
      <w:dir w:val="rtl">
        <w:dir w:val="rtl">
          <w:del w:id="8748" w:author="Transkribus" w:date="2019-12-11T14:30:00Z">
            <w:r w:rsidRPr="009B6BCA">
              <w:rPr>
                <w:rFonts w:ascii="Courier New" w:hAnsi="Courier New" w:cs="Courier New"/>
                <w:rtl/>
              </w:rPr>
              <w:delText>هو عصمة اللاجى فان هو لم يكن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الاده للمستجير فلاده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E022BA3" w14:textId="77777777" w:rsidR="009B6BCA" w:rsidRPr="009B6BCA" w:rsidRDefault="009B6BCA" w:rsidP="009B6BCA">
      <w:pPr>
        <w:pStyle w:val="NurText"/>
        <w:bidi/>
        <w:rPr>
          <w:del w:id="8749" w:author="Transkribus" w:date="2019-12-11T14:30:00Z"/>
          <w:rFonts w:ascii="Courier New" w:hAnsi="Courier New" w:cs="Courier New"/>
        </w:rPr>
      </w:pPr>
      <w:dir w:val="rtl">
        <w:dir w:val="rtl">
          <w:del w:id="8750" w:author="Transkribus" w:date="2019-12-11T14:30:00Z">
            <w:r w:rsidRPr="009B6BCA">
              <w:rPr>
                <w:rFonts w:ascii="Courier New" w:hAnsi="Courier New" w:cs="Courier New"/>
                <w:rtl/>
              </w:rPr>
              <w:delText>نصر العفاة على الزمان ندى 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نصر اخى الجاه الوجيه فلاجه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7720CD3" w14:textId="7450D51E" w:rsidR="00EE6742" w:rsidRPr="00EE6742" w:rsidRDefault="009B6BCA" w:rsidP="00EE6742">
      <w:pPr>
        <w:pStyle w:val="NurText"/>
        <w:bidi/>
        <w:rPr>
          <w:ins w:id="8751" w:author="Transkribus" w:date="2019-12-11T14:30:00Z"/>
          <w:rFonts w:ascii="Courier New" w:hAnsi="Courier New" w:cs="Courier New"/>
        </w:rPr>
      </w:pPr>
      <w:dir w:val="rtl">
        <w:dir w:val="rtl">
          <w:ins w:id="8752" w:author="Transkribus" w:date="2019-12-11T14:30:00Z">
            <w:r w:rsidR="00EE6742" w:rsidRPr="00EE6742">
              <w:rPr>
                <w:rFonts w:ascii="Courier New" w:hAnsi="Courier New" w:cs="Courier New"/>
                <w:rtl/>
              </w:rPr>
              <w:t>هو مصمة الاجى فان هولم بكن * الادة لصجير فسلادة</w:t>
            </w:r>
          </w:ins>
        </w:dir>
      </w:dir>
    </w:p>
    <w:p w14:paraId="0D62BB52" w14:textId="77777777" w:rsidR="00EE6742" w:rsidRPr="00EE6742" w:rsidRDefault="00EE6742" w:rsidP="00EE6742">
      <w:pPr>
        <w:pStyle w:val="NurText"/>
        <w:bidi/>
        <w:rPr>
          <w:ins w:id="8753" w:author="Transkribus" w:date="2019-12-11T14:30:00Z"/>
          <w:rFonts w:ascii="Courier New" w:hAnsi="Courier New" w:cs="Courier New"/>
        </w:rPr>
      </w:pPr>
      <w:ins w:id="8754" w:author="Transkribus" w:date="2019-12-11T14:30:00Z">
        <w:r w:rsidRPr="00EE6742">
          <w:rPr>
            <w:rFonts w:ascii="Courier New" w:hAnsi="Courier New" w:cs="Courier New"/>
            <w:rtl/>
          </w:rPr>
          <w:lastRenderedPageBreak/>
          <w:t>نصر العقاة على الزمازيدى أبى * نصرأحمى الجاء الوجبة فلاجمة</w:t>
        </w:r>
      </w:ins>
    </w:p>
    <w:p w14:paraId="1FB8E2E7" w14:textId="737A0893" w:rsidR="00EE6742" w:rsidRPr="00EE6742" w:rsidRDefault="00EE6742" w:rsidP="00EE6742">
      <w:pPr>
        <w:pStyle w:val="NurText"/>
        <w:bidi/>
        <w:rPr>
          <w:rFonts w:ascii="Courier New" w:hAnsi="Courier New" w:cs="Courier New"/>
        </w:rPr>
      </w:pPr>
      <w:r w:rsidRPr="00EE6742">
        <w:rPr>
          <w:rFonts w:ascii="Courier New" w:hAnsi="Courier New" w:cs="Courier New"/>
          <w:rtl/>
        </w:rPr>
        <w:t>ذى المنصب العادى غير مدافع</w:t>
      </w:r>
      <w:del w:id="87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8756"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والنطق فى النادى </w:t>
      </w:r>
      <w:del w:id="8757" w:author="Transkribus" w:date="2019-12-11T14:30:00Z">
        <w:r w:rsidR="009B6BCA" w:rsidRPr="009B6BCA">
          <w:rPr>
            <w:rFonts w:ascii="Courier New" w:hAnsi="Courier New" w:cs="Courier New"/>
            <w:rtl/>
          </w:rPr>
          <w:delText>ولما ينده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758" w:author="Transkribus" w:date="2019-12-11T14:30:00Z">
        <w:r w:rsidRPr="00EE6742">
          <w:rPr>
            <w:rFonts w:ascii="Courier New" w:hAnsi="Courier New" w:cs="Courier New"/>
            <w:rtl/>
          </w:rPr>
          <w:t>ولمايدة</w:t>
        </w:r>
      </w:ins>
    </w:p>
    <w:p w14:paraId="12E56E8B" w14:textId="61B1A0E2" w:rsidR="00EE6742" w:rsidRPr="00EE6742" w:rsidRDefault="009B6BCA" w:rsidP="00EE6742">
      <w:pPr>
        <w:pStyle w:val="NurText"/>
        <w:bidi/>
        <w:rPr>
          <w:rFonts w:ascii="Courier New" w:hAnsi="Courier New" w:cs="Courier New"/>
        </w:rPr>
      </w:pPr>
      <w:dir w:val="rtl">
        <w:dir w:val="rtl">
          <w:del w:id="8759" w:author="Transkribus" w:date="2019-12-11T14:30:00Z">
            <w:r w:rsidRPr="009B6BCA">
              <w:rPr>
                <w:rFonts w:ascii="Courier New" w:hAnsi="Courier New" w:cs="Courier New"/>
                <w:rtl/>
              </w:rPr>
              <w:delText>الالمعى الاريحى المرتجى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واللوذعى</w:delText>
                </w:r>
              </w:dir>
            </w:dir>
          </w:del>
          <w:ins w:id="8760" w:author="Transkribus" w:date="2019-12-11T14:30:00Z">
            <w:r w:rsidR="00EE6742" w:rsidRPr="00EE6742">
              <w:rPr>
                <w:rFonts w:ascii="Courier New" w:hAnsi="Courier New" w:cs="Courier New"/>
                <w:rtl/>
              </w:rPr>
              <w:t>الالمبنى الاريسى المرجسى * والودى</w:t>
            </w:r>
          </w:ins>
          <w:r w:rsidR="00EE6742" w:rsidRPr="00EE6742">
            <w:rPr>
              <w:rFonts w:ascii="Courier New" w:hAnsi="Courier New" w:cs="Courier New"/>
              <w:rtl/>
            </w:rPr>
            <w:t xml:space="preserve"> الفيلسوف المدر</w:t>
          </w:r>
          <w:del w:id="8761"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62" w:author="Transkribus" w:date="2019-12-11T14:30:00Z">
            <w:r w:rsidR="00EE6742" w:rsidRPr="00EE6742">
              <w:rPr>
                <w:rFonts w:ascii="Courier New" w:hAnsi="Courier New" w:cs="Courier New"/>
                <w:rtl/>
              </w:rPr>
              <w:t>ة</w:t>
            </w:r>
          </w:ins>
        </w:dir>
      </w:dir>
    </w:p>
    <w:p w14:paraId="06CE8DEF" w14:textId="6353566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العالم ال</w:t>
          </w:r>
          <w:del w:id="8763" w:author="Transkribus" w:date="2019-12-11T14:30:00Z">
            <w:r w:rsidRPr="009B6BCA">
              <w:rPr>
                <w:rFonts w:ascii="Courier New" w:hAnsi="Courier New" w:cs="Courier New"/>
                <w:rtl/>
              </w:rPr>
              <w:delText>حب</w:delText>
            </w:r>
          </w:del>
          <w:ins w:id="8764" w:author="Transkribus" w:date="2019-12-11T14:30:00Z">
            <w:r w:rsidR="00EE6742" w:rsidRPr="00EE6742">
              <w:rPr>
                <w:rFonts w:ascii="Courier New" w:hAnsi="Courier New" w:cs="Courier New"/>
                <w:rtl/>
              </w:rPr>
              <w:t>خي</w:t>
            </w:r>
          </w:ins>
          <w:r w:rsidR="00EE6742" w:rsidRPr="00EE6742">
            <w:rPr>
              <w:rFonts w:ascii="Courier New" w:hAnsi="Courier New" w:cs="Courier New"/>
              <w:rtl/>
            </w:rPr>
            <w:t xml:space="preserve">ر الذى </w:t>
          </w:r>
          <w:del w:id="8765" w:author="Transkribus" w:date="2019-12-11T14:30:00Z">
            <w:r w:rsidRPr="009B6BCA">
              <w:rPr>
                <w:rFonts w:ascii="Courier New" w:hAnsi="Courier New" w:cs="Courier New"/>
                <w:rtl/>
              </w:rPr>
              <w:delText>حاز الغني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وحوى العلا طفلا فلب وما زهي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766" w:author="Transkribus" w:date="2019-12-11T14:30:00Z">
            <w:r w:rsidR="00EE6742" w:rsidRPr="00EE6742">
              <w:rPr>
                <w:rFonts w:ascii="Courier New" w:hAnsi="Courier New" w:cs="Courier New"/>
                <w:rtl/>
              </w:rPr>
              <w:t>جار العسى * وجوى العلاطفلاغلب ومازسى</w:t>
            </w:r>
          </w:ins>
        </w:dir>
      </w:dir>
    </w:p>
    <w:p w14:paraId="3D27CF95" w14:textId="6CC024E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واذا </w:t>
          </w:r>
          <w:del w:id="8767" w:author="Transkribus" w:date="2019-12-11T14:30:00Z">
            <w:r w:rsidRPr="009B6BCA">
              <w:rPr>
                <w:rFonts w:ascii="Courier New" w:hAnsi="Courier New" w:cs="Courier New"/>
                <w:rtl/>
              </w:rPr>
              <w:delText>الخلائق اشبهت امثالها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768" w:author="Transkribus" w:date="2019-12-11T14:30:00Z">
            <w:r w:rsidR="00EE6742" w:rsidRPr="00EE6742">
              <w:rPr>
                <w:rFonts w:ascii="Courier New" w:hAnsi="Courier New" w:cs="Courier New"/>
                <w:rtl/>
              </w:rPr>
              <w:t xml:space="preserve">الخلافق اشيت أمتالها * </w:t>
            </w:r>
          </w:ins>
          <w:r w:rsidR="00EE6742" w:rsidRPr="00EE6742">
            <w:rPr>
              <w:rFonts w:ascii="Courier New" w:hAnsi="Courier New" w:cs="Courier New"/>
              <w:rtl/>
            </w:rPr>
            <w:t xml:space="preserve">فى الاكرمين </w:t>
          </w:r>
          <w:del w:id="8769" w:author="Transkribus" w:date="2019-12-11T14:30:00Z">
            <w:r w:rsidRPr="009B6BCA">
              <w:rPr>
                <w:rFonts w:ascii="Courier New" w:hAnsi="Courier New" w:cs="Courier New"/>
                <w:rtl/>
              </w:rPr>
              <w:delText>فما له</w:delText>
            </w:r>
          </w:del>
          <w:ins w:id="8770" w:author="Transkribus" w:date="2019-12-11T14:30:00Z">
            <w:r w:rsidR="00EE6742" w:rsidRPr="00EE6742">
              <w:rPr>
                <w:rFonts w:ascii="Courier New" w:hAnsi="Courier New" w:cs="Courier New"/>
                <w:rtl/>
              </w:rPr>
              <w:t>فاله</w:t>
            </w:r>
          </w:ins>
          <w:r w:rsidR="00EE6742" w:rsidRPr="00EE6742">
            <w:rPr>
              <w:rFonts w:ascii="Courier New" w:hAnsi="Courier New" w:cs="Courier New"/>
              <w:rtl/>
            </w:rPr>
            <w:t xml:space="preserve"> من </w:t>
          </w:r>
          <w:del w:id="8771" w:author="Transkribus" w:date="2019-12-11T14:30:00Z">
            <w:r w:rsidRPr="009B6BCA">
              <w:rPr>
                <w:rFonts w:ascii="Courier New" w:hAnsi="Courier New" w:cs="Courier New"/>
                <w:rtl/>
              </w:rPr>
              <w:delText>مشبه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72" w:author="Transkribus" w:date="2019-12-11T14:30:00Z">
            <w:r w:rsidR="00EE6742" w:rsidRPr="00EE6742">
              <w:rPr>
                <w:rFonts w:ascii="Courier New" w:hAnsi="Courier New" w:cs="Courier New"/>
                <w:rtl/>
              </w:rPr>
              <w:t>هسية</w:t>
            </w:r>
          </w:ins>
        </w:dir>
      </w:dir>
    </w:p>
    <w:p w14:paraId="2253F1C8" w14:textId="77777777" w:rsidR="009B6BCA" w:rsidRPr="009B6BCA" w:rsidRDefault="009B6BCA" w:rsidP="009B6BCA">
      <w:pPr>
        <w:pStyle w:val="NurText"/>
        <w:bidi/>
        <w:rPr>
          <w:del w:id="8773" w:author="Transkribus" w:date="2019-12-11T14:30:00Z"/>
          <w:rFonts w:ascii="Courier New" w:hAnsi="Courier New" w:cs="Courier New"/>
        </w:rPr>
      </w:pPr>
      <w:dir w:val="rtl">
        <w:dir w:val="rtl">
          <w:del w:id="8774" w:author="Transkribus" w:date="2019-12-11T14:30:00Z">
            <w:r w:rsidRPr="009B6BCA">
              <w:rPr>
                <w:rFonts w:ascii="Courier New" w:hAnsi="Courier New" w:cs="Courier New"/>
                <w:rtl/>
              </w:rPr>
              <w:delText>واذا الخواكر اصبحت مشدوهة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فضل الانام بخاطر لم يشده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B536517" w14:textId="096F4CEB" w:rsidR="00EE6742" w:rsidRPr="00EE6742" w:rsidRDefault="009B6BCA" w:rsidP="00EE6742">
      <w:pPr>
        <w:pStyle w:val="NurText"/>
        <w:bidi/>
        <w:rPr>
          <w:ins w:id="8775" w:author="Transkribus" w:date="2019-12-11T14:30:00Z"/>
          <w:rFonts w:ascii="Courier New" w:hAnsi="Courier New" w:cs="Courier New"/>
        </w:rPr>
      </w:pPr>
      <w:dir w:val="rtl">
        <w:dir w:val="rtl">
          <w:del w:id="8776" w:author="Transkribus" w:date="2019-12-11T14:30:00Z">
            <w:r w:rsidRPr="009B6BCA">
              <w:rPr>
                <w:rFonts w:ascii="Courier New" w:hAnsi="Courier New" w:cs="Courier New"/>
                <w:rtl/>
              </w:rPr>
              <w:delText>اعفى الانام</w:delText>
            </w:r>
          </w:del>
          <w:ins w:id="8777" w:author="Transkribus" w:date="2019-12-11T14:30:00Z">
            <w:r w:rsidR="00EE6742" w:rsidRPr="00EE6742">
              <w:rPr>
                <w:rFonts w:ascii="Courier New" w:hAnsi="Courier New" w:cs="Courier New"/>
                <w:rtl/>
              </w:rPr>
              <w:t>واد الخواطر أصحت مسدوهة * فضل الاثام عياطرلم بشدة</w:t>
            </w:r>
          </w:ins>
        </w:dir>
      </w:dir>
    </w:p>
    <w:p w14:paraId="0959F4A8" w14:textId="5E51B5B4" w:rsidR="00EE6742" w:rsidRPr="00EE6742" w:rsidRDefault="00EE6742" w:rsidP="00EE6742">
      <w:pPr>
        <w:pStyle w:val="NurText"/>
        <w:bidi/>
        <w:rPr>
          <w:rFonts w:ascii="Courier New" w:hAnsi="Courier New" w:cs="Courier New"/>
        </w:rPr>
      </w:pPr>
      <w:ins w:id="8778" w:author="Transkribus" w:date="2019-12-11T14:30:00Z">
        <w:r w:rsidRPr="00EE6742">
          <w:rPr>
            <w:rFonts w:ascii="Courier New" w:hAnsi="Courier New" w:cs="Courier New"/>
            <w:rtl/>
          </w:rPr>
          <w:t>اصفقى الاثام</w:t>
        </w:r>
      </w:ins>
      <w:r w:rsidRPr="00EE6742">
        <w:rPr>
          <w:rFonts w:ascii="Courier New" w:hAnsi="Courier New" w:cs="Courier New"/>
          <w:rtl/>
        </w:rPr>
        <w:t xml:space="preserve"> عن </w:t>
      </w:r>
      <w:del w:id="8779" w:author="Transkribus" w:date="2019-12-11T14:30:00Z">
        <w:r w:rsidR="009B6BCA" w:rsidRPr="009B6BCA">
          <w:rPr>
            <w:rFonts w:ascii="Courier New" w:hAnsi="Courier New" w:cs="Courier New"/>
            <w:rtl/>
          </w:rPr>
          <w:delText>الثناء فحازه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بيدى جواد باللهى</w:delText>
            </w:r>
          </w:dir>
        </w:dir>
      </w:del>
      <w:ins w:id="8780" w:author="Transkribus" w:date="2019-12-11T14:30:00Z">
        <w:r w:rsidRPr="00EE6742">
          <w:rPr>
            <w:rFonts w:ascii="Courier New" w:hAnsi="Courier New" w:cs="Courier New"/>
            <w:rtl/>
          </w:rPr>
          <w:t>التناء خاره * سيدى حواد باللهسى</w:t>
        </w:r>
      </w:ins>
      <w:r w:rsidRPr="00EE6742">
        <w:rPr>
          <w:rFonts w:ascii="Courier New" w:hAnsi="Courier New" w:cs="Courier New"/>
          <w:rtl/>
        </w:rPr>
        <w:t xml:space="preserve"> متنبه</w:t>
      </w:r>
      <w:del w:id="87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B0B8794" w14:textId="4C2218C9" w:rsidR="00EE6742" w:rsidRPr="00EE6742" w:rsidRDefault="009B6BCA" w:rsidP="00EE6742">
      <w:pPr>
        <w:pStyle w:val="NurText"/>
        <w:bidi/>
        <w:rPr>
          <w:rFonts w:ascii="Courier New" w:hAnsi="Courier New" w:cs="Courier New"/>
        </w:rPr>
      </w:pPr>
      <w:dir w:val="rtl">
        <w:dir w:val="rtl">
          <w:del w:id="8782" w:author="Transkribus" w:date="2019-12-11T14:30:00Z">
            <w:r w:rsidRPr="009B6BCA">
              <w:rPr>
                <w:rFonts w:ascii="Courier New" w:hAnsi="Courier New" w:cs="Courier New"/>
                <w:rtl/>
              </w:rPr>
              <w:delText>ف</w:delText>
            </w:r>
          </w:del>
          <w:ins w:id="8783" w:author="Transkribus" w:date="2019-12-11T14:30:00Z">
            <w:r w:rsidR="00EE6742" w:rsidRPr="00EE6742">
              <w:rPr>
                <w:rFonts w:ascii="Courier New" w:hAnsi="Courier New" w:cs="Courier New"/>
                <w:rtl/>
              </w:rPr>
              <w:t>م</w:t>
            </w:r>
          </w:ins>
          <w:r w:rsidR="00EE6742" w:rsidRPr="00EE6742">
            <w:rPr>
              <w:rFonts w:ascii="Courier New" w:hAnsi="Courier New" w:cs="Courier New"/>
              <w:rtl/>
            </w:rPr>
            <w:t>لك من الاحسان حين وصلته</w:t>
          </w:r>
          <w:del w:id="87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8785" w:author="Transkribus" w:date="2019-12-11T14:30:00Z">
                <w:r w:rsidRPr="009B6BCA">
                  <w:rPr>
                    <w:rFonts w:ascii="Courier New" w:hAnsi="Courier New" w:cs="Courier New"/>
                    <w:rtl/>
                  </w:rPr>
                  <w:delText>ا</w:delText>
                </w:r>
              </w:del>
              <w:ins w:id="878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غنى باعلى </w:t>
              </w:r>
              <w:del w:id="8787" w:author="Transkribus" w:date="2019-12-11T14:30:00Z">
                <w:r w:rsidRPr="009B6BCA">
                  <w:rPr>
                    <w:rFonts w:ascii="Courier New" w:hAnsi="Courier New" w:cs="Courier New"/>
                    <w:rtl/>
                  </w:rPr>
                  <w:delText>اوجه</w:delText>
                </w:r>
              </w:del>
              <w:ins w:id="8788" w:author="Transkribus" w:date="2019-12-11T14:30:00Z">
                <w:r w:rsidR="00EE6742" w:rsidRPr="00EE6742">
                  <w:rPr>
                    <w:rFonts w:ascii="Courier New" w:hAnsi="Courier New" w:cs="Courier New"/>
                    <w:rtl/>
                  </w:rPr>
                  <w:t>أو جه</w:t>
                </w:r>
              </w:ins>
              <w:r w:rsidR="00EE6742" w:rsidRPr="00EE6742">
                <w:rPr>
                  <w:rFonts w:ascii="Courier New" w:hAnsi="Courier New" w:cs="Courier New"/>
                  <w:rtl/>
                </w:rPr>
                <w:t xml:space="preserve"> عن </w:t>
              </w:r>
              <w:del w:id="8789" w:author="Transkribus" w:date="2019-12-11T14:30:00Z">
                <w:r w:rsidRPr="009B6BCA">
                  <w:rPr>
                    <w:rFonts w:ascii="Courier New" w:hAnsi="Courier New" w:cs="Courier New"/>
                    <w:rtl/>
                  </w:rPr>
                  <w:delText>اوجه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90" w:author="Transkribus" w:date="2019-12-11T14:30:00Z">
                <w:r w:rsidR="00EE6742" w:rsidRPr="00EE6742">
                  <w:rPr>
                    <w:rFonts w:ascii="Courier New" w:hAnsi="Courier New" w:cs="Courier New"/>
                    <w:rtl/>
                  </w:rPr>
                  <w:t>أوجة</w:t>
                </w:r>
              </w:ins>
            </w:dir>
          </w:dir>
        </w:dir>
      </w:dir>
    </w:p>
    <w:p w14:paraId="645D1B98" w14:textId="3E070C4F" w:rsidR="00EE6742" w:rsidRPr="00EE6742" w:rsidRDefault="009B6BCA" w:rsidP="00EE6742">
      <w:pPr>
        <w:pStyle w:val="NurText"/>
        <w:bidi/>
        <w:rPr>
          <w:rFonts w:ascii="Courier New" w:hAnsi="Courier New" w:cs="Courier New"/>
        </w:rPr>
      </w:pPr>
      <w:dir w:val="rtl">
        <w:dir w:val="rtl">
          <w:del w:id="8791" w:author="Transkribus" w:date="2019-12-11T14:30:00Z">
            <w:r w:rsidRPr="009B6BCA">
              <w:rPr>
                <w:rFonts w:ascii="Courier New" w:hAnsi="Courier New" w:cs="Courier New"/>
                <w:rtl/>
              </w:rPr>
              <w:delText>اضحى ثرى مغناه وهو لى</w:delText>
            </w:r>
          </w:del>
          <w:ins w:id="8792" w:author="Transkribus" w:date="2019-12-11T14:30:00Z">
            <w:r w:rsidR="00EE6742" w:rsidRPr="00EE6742">
              <w:rPr>
                <w:rFonts w:ascii="Courier New" w:hAnsi="Courier New" w:cs="Courier New"/>
                <w:rtl/>
              </w:rPr>
              <w:t xml:space="preserve"> أسحى ترى معناه وهوأبى</w:t>
            </w:r>
          </w:ins>
          <w:r w:rsidR="00EE6742" w:rsidRPr="00EE6742">
            <w:rPr>
              <w:rFonts w:ascii="Courier New" w:hAnsi="Courier New" w:cs="Courier New"/>
              <w:rtl/>
            </w:rPr>
            <w:t xml:space="preserve"> الغنى</w:t>
          </w:r>
          <w:del w:id="87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79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عنه </w:t>
          </w:r>
          <w:del w:id="8795" w:author="Transkribus" w:date="2019-12-11T14:30:00Z">
            <w:r w:rsidRPr="009B6BCA">
              <w:rPr>
                <w:rFonts w:ascii="Courier New" w:hAnsi="Courier New" w:cs="Courier New"/>
                <w:rtl/>
              </w:rPr>
              <w:delText>الاياب كما اليه توجهي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796" w:author="Transkribus" w:date="2019-12-11T14:30:00Z">
            <w:r w:rsidR="00EE6742" w:rsidRPr="00EE6742">
              <w:rPr>
                <w:rFonts w:ascii="Courier New" w:hAnsi="Courier New" w:cs="Courier New"/>
                <w:rtl/>
              </w:rPr>
              <w:t>الاباب كمالبة لوجيسى</w:t>
            </w:r>
          </w:ins>
        </w:dir>
      </w:dir>
    </w:p>
    <w:p w14:paraId="62F88676" w14:textId="7A360970" w:rsidR="00EE6742" w:rsidRPr="00EE6742" w:rsidRDefault="009B6BCA" w:rsidP="00EE6742">
      <w:pPr>
        <w:pStyle w:val="NurText"/>
        <w:bidi/>
        <w:rPr>
          <w:rFonts w:ascii="Courier New" w:hAnsi="Courier New" w:cs="Courier New"/>
        </w:rPr>
      </w:pPr>
      <w:dir w:val="rtl">
        <w:dir w:val="rtl">
          <w:del w:id="8797" w:author="Transkribus" w:date="2019-12-11T14:30:00Z">
            <w:r w:rsidRPr="009B6BCA">
              <w:rPr>
                <w:rFonts w:ascii="Courier New" w:hAnsi="Courier New" w:cs="Courier New"/>
                <w:rtl/>
              </w:rPr>
              <w:delText>هى نفثة</w:delText>
            </w:r>
          </w:del>
          <w:ins w:id="8798" w:author="Transkribus" w:date="2019-12-11T14:30:00Z">
            <w:r w:rsidR="00EE6742" w:rsidRPr="00EE6742">
              <w:rPr>
                <w:rFonts w:ascii="Courier New" w:hAnsi="Courier New" w:cs="Courier New"/>
                <w:rtl/>
              </w:rPr>
              <w:t>صى يفتة</w:t>
            </w:r>
          </w:ins>
          <w:r w:rsidR="00EE6742" w:rsidRPr="00EE6742">
            <w:rPr>
              <w:rFonts w:ascii="Courier New" w:hAnsi="Courier New" w:cs="Courier New"/>
              <w:rtl/>
            </w:rPr>
            <w:t xml:space="preserve"> المصدور </w:t>
          </w:r>
          <w:del w:id="8799" w:author="Transkribus" w:date="2019-12-11T14:30:00Z">
            <w:r w:rsidRPr="009B6BCA">
              <w:rPr>
                <w:rFonts w:ascii="Courier New" w:hAnsi="Courier New" w:cs="Courier New"/>
                <w:rtl/>
              </w:rPr>
              <w:delText>اصدر وردها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الحساد بين مقهقر ومقهقه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800" w:author="Transkribus" w:date="2019-12-11T14:30:00Z">
            <w:r w:rsidR="00EE6742" w:rsidRPr="00EE6742">
              <w:rPr>
                <w:rFonts w:ascii="Courier New" w:hAnsi="Courier New" w:cs="Courier New"/>
                <w:rtl/>
              </w:rPr>
              <w:t>أصدروردها السجساد بن معهفر ومعهعة</w:t>
            </w:r>
          </w:ins>
        </w:dir>
      </w:dir>
    </w:p>
    <w:p w14:paraId="734B3A73" w14:textId="6F3BC729" w:rsidR="00EE6742" w:rsidRPr="00EE6742" w:rsidRDefault="009B6BCA" w:rsidP="00EE6742">
      <w:pPr>
        <w:pStyle w:val="NurText"/>
        <w:bidi/>
        <w:rPr>
          <w:rFonts w:ascii="Courier New" w:hAnsi="Courier New" w:cs="Courier New"/>
        </w:rPr>
      </w:pPr>
      <w:dir w:val="rtl">
        <w:dir w:val="rtl">
          <w:del w:id="8801" w:author="Transkribus" w:date="2019-12-11T14:30:00Z">
            <w:r w:rsidRPr="009B6BCA">
              <w:rPr>
                <w:rFonts w:ascii="Courier New" w:hAnsi="Courier New" w:cs="Courier New"/>
                <w:rtl/>
              </w:rPr>
              <w:delText>ما اقرب</w:delText>
            </w:r>
          </w:del>
          <w:ins w:id="8802" w:author="Transkribus" w:date="2019-12-11T14:30:00Z">
            <w:r w:rsidR="00EE6742" w:rsidRPr="00EE6742">
              <w:rPr>
                <w:rFonts w:ascii="Courier New" w:hAnsi="Courier New" w:cs="Courier New"/>
                <w:rtl/>
              </w:rPr>
              <w:t xml:space="preserve"> ماأقرب</w:t>
            </w:r>
          </w:ins>
          <w:r w:rsidR="00EE6742" w:rsidRPr="00EE6742">
            <w:rPr>
              <w:rFonts w:ascii="Courier New" w:hAnsi="Courier New" w:cs="Courier New"/>
              <w:rtl/>
            </w:rPr>
            <w:t xml:space="preserve"> الامال من ذى الهمة</w:t>
          </w:r>
          <w:del w:id="88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الحسرى وابعدها من المترفه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804" w:author="Transkribus" w:date="2019-12-11T14:30:00Z">
            <w:r w:rsidR="00EE6742" w:rsidRPr="00EE6742">
              <w:rPr>
                <w:rFonts w:ascii="Courier New" w:hAnsi="Courier New" w:cs="Courier New"/>
                <w:rtl/>
              </w:rPr>
              <w:t xml:space="preserve"> التمعسرى وابعسد هامن المنرقة</w:t>
            </w:r>
          </w:ins>
        </w:dir>
      </w:dir>
    </w:p>
    <w:p w14:paraId="280E48F6" w14:textId="1C7B079A" w:rsidR="00EE6742" w:rsidRPr="00EE6742" w:rsidRDefault="009B6BCA" w:rsidP="00EE6742">
      <w:pPr>
        <w:pStyle w:val="NurText"/>
        <w:bidi/>
        <w:rPr>
          <w:rFonts w:ascii="Courier New" w:hAnsi="Courier New" w:cs="Courier New"/>
        </w:rPr>
      </w:pPr>
      <w:dir w:val="rtl">
        <w:dir w:val="rtl">
          <w:del w:id="8805" w:author="Transkribus" w:date="2019-12-11T14:30:00Z">
            <w:r w:rsidRPr="009B6BCA">
              <w:rPr>
                <w:rFonts w:ascii="Courier New" w:hAnsi="Courier New" w:cs="Courier New"/>
                <w:rtl/>
              </w:rPr>
              <w:delText>لولا</w:delText>
            </w:r>
          </w:del>
          <w:ins w:id="8806" w:author="Transkribus" w:date="2019-12-11T14:30:00Z">
            <w:r w:rsidR="00EE6742" w:rsidRPr="00EE6742">
              <w:rPr>
                <w:rFonts w:ascii="Courier New" w:hAnsi="Courier New" w:cs="Courier New"/>
                <w:rtl/>
              </w:rPr>
              <w:t>رلا</w:t>
            </w:r>
          </w:ins>
          <w:r w:rsidR="00EE6742" w:rsidRPr="00EE6742">
            <w:rPr>
              <w:rFonts w:ascii="Courier New" w:hAnsi="Courier New" w:cs="Courier New"/>
              <w:rtl/>
            </w:rPr>
            <w:t xml:space="preserve"> رجاء </w:t>
          </w:r>
          <w:del w:id="8807" w:author="Transkribus" w:date="2019-12-11T14:30:00Z">
            <w:r w:rsidRPr="009B6BCA">
              <w:rPr>
                <w:rFonts w:ascii="Courier New" w:hAnsi="Courier New" w:cs="Courier New"/>
                <w:rtl/>
              </w:rPr>
              <w:delText>البرء ما ارجاتها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8808" w:author="Transkribus" w:date="2019-12-11T14:30:00Z">
            <w:r w:rsidR="00EE6742" w:rsidRPr="00EE6742">
              <w:rPr>
                <w:rFonts w:ascii="Courier New" w:hAnsi="Courier New" w:cs="Courier New"/>
                <w:rtl/>
              </w:rPr>
              <w:t xml:space="preserve">العرء ماأر جانها * </w:t>
            </w:r>
          </w:ins>
          <w:r w:rsidR="00EE6742" w:rsidRPr="00EE6742">
            <w:rPr>
              <w:rFonts w:ascii="Courier New" w:hAnsi="Courier New" w:cs="Courier New"/>
              <w:rtl/>
            </w:rPr>
            <w:t xml:space="preserve">من بعد </w:t>
          </w:r>
          <w:del w:id="8809" w:author="Transkribus" w:date="2019-12-11T14:30:00Z">
            <w:r w:rsidRPr="009B6BCA">
              <w:rPr>
                <w:rFonts w:ascii="Courier New" w:hAnsi="Courier New" w:cs="Courier New"/>
                <w:rtl/>
              </w:rPr>
              <w:delText>ما سبقت عتاق الفره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10" w:author="Transkribus" w:date="2019-12-11T14:30:00Z">
            <w:r w:rsidR="00EE6742" w:rsidRPr="00EE6742">
              <w:rPr>
                <w:rFonts w:ascii="Courier New" w:hAnsi="Courier New" w:cs="Courier New"/>
                <w:rtl/>
              </w:rPr>
              <w:t>ماسيقت عناق الفرء</w:t>
            </w:r>
          </w:ins>
        </w:dir>
      </w:dir>
    </w:p>
    <w:p w14:paraId="36DF60F5" w14:textId="77777777" w:rsidR="009B6BCA" w:rsidRPr="009B6BCA" w:rsidRDefault="009B6BCA" w:rsidP="009B6BCA">
      <w:pPr>
        <w:pStyle w:val="NurText"/>
        <w:bidi/>
        <w:rPr>
          <w:del w:id="8811" w:author="Transkribus" w:date="2019-12-11T14:30:00Z"/>
          <w:rFonts w:ascii="Courier New" w:hAnsi="Courier New" w:cs="Courier New"/>
        </w:rPr>
      </w:pPr>
      <w:dir w:val="rtl">
        <w:dir w:val="rtl">
          <w:del w:id="8812" w:author="Transkribus" w:date="2019-12-11T14:30:00Z">
            <w:r w:rsidRPr="009B6BCA">
              <w:rPr>
                <w:rFonts w:ascii="Courier New" w:hAnsi="Courier New" w:cs="Courier New"/>
                <w:rtl/>
              </w:rPr>
              <w:delText>لكنها سرت بمبدا برئه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فسرت اليه وجسمه لم ينقه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711D085" w14:textId="329771D1" w:rsidR="00EE6742" w:rsidRPr="00EE6742" w:rsidRDefault="009B6BCA" w:rsidP="00EE6742">
      <w:pPr>
        <w:pStyle w:val="NurText"/>
        <w:bidi/>
        <w:rPr>
          <w:ins w:id="8813" w:author="Transkribus" w:date="2019-12-11T14:30:00Z"/>
          <w:rFonts w:ascii="Courier New" w:hAnsi="Courier New" w:cs="Courier New"/>
        </w:rPr>
      </w:pPr>
      <w:dir w:val="rtl">
        <w:dir w:val="rtl">
          <w:del w:id="8814" w:author="Transkribus" w:date="2019-12-11T14:30:00Z">
            <w:r w:rsidRPr="009B6BCA">
              <w:rPr>
                <w:rFonts w:ascii="Courier New" w:hAnsi="Courier New" w:cs="Courier New"/>
                <w:rtl/>
              </w:rPr>
              <w:delText>وغدت مهنئة بشهر صيامه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بفصيح</w:delText>
                </w:r>
              </w:dir>
            </w:dir>
          </w:del>
          <w:ins w:id="8815" w:author="Transkribus" w:date="2019-12-11T14:30:00Z">
            <w:r w:rsidR="00EE6742" w:rsidRPr="00EE6742">
              <w:rPr>
                <w:rFonts w:ascii="Courier New" w:hAnsi="Courier New" w:cs="Courier New"/>
                <w:rtl/>
              </w:rPr>
              <w:t>ها صرب عيد ابرية * ثسرت البه وجيهة لم يعية</w:t>
            </w:r>
          </w:ins>
        </w:dir>
      </w:dir>
    </w:p>
    <w:p w14:paraId="11795F47" w14:textId="77777777" w:rsidR="00EE6742" w:rsidRPr="00EE6742" w:rsidRDefault="00EE6742" w:rsidP="00EE6742">
      <w:pPr>
        <w:pStyle w:val="NurText"/>
        <w:bidi/>
        <w:rPr>
          <w:ins w:id="8816" w:author="Transkribus" w:date="2019-12-11T14:30:00Z"/>
          <w:rFonts w:ascii="Courier New" w:hAnsi="Courier New" w:cs="Courier New"/>
        </w:rPr>
      </w:pPr>
      <w:ins w:id="8817" w:author="Transkribus" w:date="2019-12-11T14:30:00Z">
        <w:r w:rsidRPr="00EE6742">
          <w:rPr>
            <w:rFonts w:ascii="Courier New" w:hAnsi="Courier New" w:cs="Courier New"/>
            <w:rtl/>
          </w:rPr>
          <w:t>ابشاهة</w:t>
        </w:r>
      </w:ins>
    </w:p>
    <w:p w14:paraId="7848DBEA" w14:textId="77777777" w:rsidR="00EE6742" w:rsidRPr="00EE6742" w:rsidRDefault="00EE6742" w:rsidP="00EE6742">
      <w:pPr>
        <w:pStyle w:val="NurText"/>
        <w:bidi/>
        <w:rPr>
          <w:ins w:id="8818" w:author="Transkribus" w:date="2019-12-11T14:30:00Z"/>
          <w:rFonts w:ascii="Courier New" w:hAnsi="Courier New" w:cs="Courier New"/>
        </w:rPr>
      </w:pPr>
      <w:ins w:id="8819" w:author="Transkribus" w:date="2019-12-11T14:30:00Z">
        <w:r w:rsidRPr="00EE6742">
          <w:rPr>
            <w:rFonts w:ascii="Courier New" w:hAnsi="Courier New" w:cs="Courier New"/>
            <w:rtl/>
          </w:rPr>
          <w:t>بالاضل</w:t>
        </w:r>
      </w:ins>
    </w:p>
    <w:p w14:paraId="1E2997E5" w14:textId="77777777" w:rsidR="00EE6742" w:rsidRPr="00EE6742" w:rsidRDefault="00EE6742" w:rsidP="00EE6742">
      <w:pPr>
        <w:pStyle w:val="NurText"/>
        <w:bidi/>
        <w:rPr>
          <w:ins w:id="8820" w:author="Transkribus" w:date="2019-12-11T14:30:00Z"/>
          <w:rFonts w:ascii="Courier New" w:hAnsi="Courier New" w:cs="Courier New"/>
        </w:rPr>
      </w:pPr>
      <w:ins w:id="8821" w:author="Transkribus" w:date="2019-12-11T14:30:00Z">
        <w:r w:rsidRPr="00EE6742">
          <w:rPr>
            <w:rFonts w:ascii="Courier New" w:hAnsi="Courier New" w:cs="Courier New"/>
            <w:rtl/>
          </w:rPr>
          <w:t>وحذيب</w:t>
        </w:r>
      </w:ins>
    </w:p>
    <w:p w14:paraId="3CB4F7A5" w14:textId="77777777" w:rsidR="00EE6742" w:rsidRPr="00EE6742" w:rsidRDefault="00EE6742" w:rsidP="00EE6742">
      <w:pPr>
        <w:pStyle w:val="NurText"/>
        <w:bidi/>
        <w:rPr>
          <w:ins w:id="8822" w:author="Transkribus" w:date="2019-12-11T14:30:00Z"/>
          <w:rFonts w:ascii="Courier New" w:hAnsi="Courier New" w:cs="Courier New"/>
        </w:rPr>
      </w:pPr>
      <w:ins w:id="8823" w:author="Transkribus" w:date="2019-12-11T14:30:00Z">
        <w:r w:rsidRPr="00EE6742">
          <w:rPr>
            <w:rFonts w:ascii="Courier New" w:hAnsi="Courier New" w:cs="Courier New"/>
            <w:rtl/>
          </w:rPr>
          <w:t>١٨١</w:t>
        </w:r>
      </w:ins>
    </w:p>
    <w:p w14:paraId="058D4B6A" w14:textId="76F63E75" w:rsidR="00EE6742" w:rsidRPr="00EE6742" w:rsidRDefault="00EE6742" w:rsidP="00EE6742">
      <w:pPr>
        <w:pStyle w:val="NurText"/>
        <w:bidi/>
        <w:rPr>
          <w:rFonts w:ascii="Courier New" w:hAnsi="Courier New" w:cs="Courier New"/>
        </w:rPr>
      </w:pPr>
      <w:ins w:id="8824" w:author="Transkribus" w:date="2019-12-11T14:30:00Z">
        <w:r w:rsidRPr="00EE6742">
          <w:rPr>
            <w:rFonts w:ascii="Courier New" w:hAnsi="Courier New" w:cs="Courier New"/>
            <w:rtl/>
          </w:rPr>
          <w:t>وهذب مهبتة بشهرصيامة * نصيح</w:t>
        </w:r>
      </w:ins>
      <w:r w:rsidRPr="00EE6742">
        <w:rPr>
          <w:rFonts w:ascii="Courier New" w:hAnsi="Courier New" w:cs="Courier New"/>
          <w:rtl/>
        </w:rPr>
        <w:t xml:space="preserve"> قول لم </w:t>
      </w:r>
      <w:del w:id="8825" w:author="Transkribus" w:date="2019-12-11T14:30:00Z">
        <w:r w:rsidR="009B6BCA" w:rsidRPr="009B6BCA">
          <w:rPr>
            <w:rFonts w:ascii="Courier New" w:hAnsi="Courier New" w:cs="Courier New"/>
            <w:rtl/>
          </w:rPr>
          <w:delText>يكن بمفهفه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826" w:author="Transkribus" w:date="2019-12-11T14:30:00Z">
        <w:r w:rsidRPr="00EE6742">
          <w:rPr>
            <w:rFonts w:ascii="Courier New" w:hAnsi="Courier New" w:cs="Courier New"/>
            <w:rtl/>
          </w:rPr>
          <w:t>بكن ثمنهة</w:t>
        </w:r>
      </w:ins>
    </w:p>
    <w:p w14:paraId="1892C627" w14:textId="798F0694" w:rsidR="00EE6742" w:rsidRPr="00EE6742" w:rsidRDefault="009B6BCA" w:rsidP="00EE6742">
      <w:pPr>
        <w:pStyle w:val="NurText"/>
        <w:bidi/>
        <w:rPr>
          <w:rFonts w:ascii="Courier New" w:hAnsi="Courier New" w:cs="Courier New"/>
        </w:rPr>
      </w:pPr>
      <w:dir w:val="rtl">
        <w:dir w:val="rtl">
          <w:del w:id="8827" w:author="Transkribus" w:date="2019-12-11T14:30:00Z">
            <w:r w:rsidRPr="009B6BCA">
              <w:rPr>
                <w:rFonts w:ascii="Courier New" w:hAnsi="Courier New" w:cs="Courier New"/>
                <w:rtl/>
              </w:rPr>
              <w:delText>يا اسعد اصغ</w:delText>
            </w:r>
          </w:del>
          <w:ins w:id="8828" w:author="Transkribus" w:date="2019-12-11T14:30:00Z">
            <w:r w:rsidR="00EE6742" w:rsidRPr="00EE6742">
              <w:rPr>
                <w:rFonts w:ascii="Courier New" w:hAnsi="Courier New" w:cs="Courier New"/>
                <w:rtl/>
              </w:rPr>
              <w:t>باأسعد اصتر</w:t>
            </w:r>
          </w:ins>
          <w:r w:rsidR="00EE6742" w:rsidRPr="00EE6742">
            <w:rPr>
              <w:rFonts w:ascii="Courier New" w:hAnsi="Courier New" w:cs="Courier New"/>
              <w:rtl/>
            </w:rPr>
            <w:t xml:space="preserve"> الى </w:t>
          </w:r>
          <w:del w:id="8829" w:author="Transkribus" w:date="2019-12-11T14:30:00Z">
            <w:r w:rsidRPr="009B6BCA">
              <w:rPr>
                <w:rFonts w:ascii="Courier New" w:hAnsi="Courier New" w:cs="Courier New"/>
                <w:rtl/>
              </w:rPr>
              <w:delText>مدائح افوه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بعلاك</w:delText>
                </w:r>
              </w:dir>
            </w:dir>
          </w:del>
          <w:ins w:id="8830" w:author="Transkribus" w:date="2019-12-11T14:30:00Z">
            <w:r w:rsidR="00EE6742" w:rsidRPr="00EE6742">
              <w:rPr>
                <w:rFonts w:ascii="Courier New" w:hAnsi="Courier New" w:cs="Courier New"/>
                <w:rtl/>
              </w:rPr>
              <w:t>مد افح أنوه * بعلال</w:t>
            </w:r>
          </w:ins>
          <w:r w:rsidR="00EE6742" w:rsidRPr="00EE6742">
            <w:rPr>
              <w:rFonts w:ascii="Courier New" w:hAnsi="Courier New" w:cs="Courier New"/>
              <w:rtl/>
            </w:rPr>
            <w:t xml:space="preserve"> فاق على </w:t>
          </w:r>
          <w:del w:id="8831" w:author="Transkribus" w:date="2019-12-11T14:30:00Z">
            <w:r w:rsidRPr="009B6BCA">
              <w:rPr>
                <w:rFonts w:ascii="Courier New" w:hAnsi="Courier New" w:cs="Courier New"/>
                <w:rtl/>
              </w:rPr>
              <w:delText>البليغ الافوه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32" w:author="Transkribus" w:date="2019-12-11T14:30:00Z">
            <w:r w:rsidR="00EE6742" w:rsidRPr="00EE6742">
              <w:rPr>
                <w:rFonts w:ascii="Courier New" w:hAnsi="Courier New" w:cs="Courier New"/>
                <w:rtl/>
              </w:rPr>
              <w:t>البليع الافوة</w:t>
            </w:r>
          </w:ins>
        </w:dir>
      </w:dir>
    </w:p>
    <w:p w14:paraId="51C872D3" w14:textId="277FF99E" w:rsidR="00EE6742" w:rsidRPr="00EE6742" w:rsidRDefault="009B6BCA" w:rsidP="00EE6742">
      <w:pPr>
        <w:pStyle w:val="NurText"/>
        <w:bidi/>
        <w:rPr>
          <w:rFonts w:ascii="Courier New" w:hAnsi="Courier New" w:cs="Courier New"/>
        </w:rPr>
      </w:pPr>
      <w:dir w:val="rtl">
        <w:dir w:val="rtl">
          <w:del w:id="8833" w:author="Transkribus" w:date="2019-12-11T14:30:00Z">
            <w:r w:rsidRPr="009B6BCA">
              <w:rPr>
                <w:rFonts w:ascii="Courier New" w:hAnsi="Courier New" w:cs="Courier New"/>
                <w:rtl/>
              </w:rPr>
              <w:delText>راج حداه ولاءهفسرى</w:delText>
            </w:r>
          </w:del>
          <w:ins w:id="8834" w:author="Transkribus" w:date="2019-12-11T14:30:00Z">
            <w:r w:rsidR="00EE6742" w:rsidRPr="00EE6742">
              <w:rPr>
                <w:rFonts w:ascii="Courier New" w:hAnsi="Courier New" w:cs="Courier New"/>
                <w:rtl/>
              </w:rPr>
              <w:t>ابراج جسداه ولاءه فسرى</w:t>
            </w:r>
          </w:ins>
          <w:r w:rsidR="00EE6742" w:rsidRPr="00EE6742">
            <w:rPr>
              <w:rFonts w:ascii="Courier New" w:hAnsi="Courier New" w:cs="Courier New"/>
              <w:rtl/>
            </w:rPr>
            <w:t xml:space="preserve"> على</w:t>
          </w:r>
          <w:del w:id="88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عيس</w:t>
              </w:r>
              <w:del w:id="8836" w:author="Transkribus" w:date="2019-12-11T14:30:00Z">
                <w:r w:rsidRPr="009B6BCA">
                  <w:rPr>
                    <w:rFonts w:ascii="Courier New" w:hAnsi="Courier New" w:cs="Courier New"/>
                    <w:rtl/>
                  </w:rPr>
                  <w:delText>ى</w:delText>
                </w:r>
              </w:del>
              <w:r w:rsidR="00EE6742" w:rsidRPr="00EE6742">
                <w:rPr>
                  <w:rFonts w:ascii="Courier New" w:hAnsi="Courier New" w:cs="Courier New"/>
                  <w:rtl/>
                </w:rPr>
                <w:t xml:space="preserve"> الرجاء بكل </w:t>
              </w:r>
              <w:del w:id="8837" w:author="Transkribus" w:date="2019-12-11T14:30:00Z">
                <w:r w:rsidRPr="009B6BCA">
                  <w:rPr>
                    <w:rFonts w:ascii="Courier New" w:hAnsi="Courier New" w:cs="Courier New"/>
                    <w:rtl/>
                  </w:rPr>
                  <w:delText>مرت مهمه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38" w:author="Transkribus" w:date="2019-12-11T14:30:00Z">
                <w:r w:rsidR="00EE6742" w:rsidRPr="00EE6742">
                  <w:rPr>
                    <w:rFonts w:ascii="Courier New" w:hAnsi="Courier New" w:cs="Courier New"/>
                    <w:rtl/>
                  </w:rPr>
                  <w:t>مرب مهمة</w:t>
                </w:r>
              </w:ins>
            </w:dir>
          </w:dir>
        </w:dir>
      </w:dir>
    </w:p>
    <w:p w14:paraId="7397E77B" w14:textId="77777777" w:rsidR="009B6BCA" w:rsidRPr="009B6BCA" w:rsidRDefault="009B6BCA" w:rsidP="009B6BCA">
      <w:pPr>
        <w:pStyle w:val="NurText"/>
        <w:bidi/>
        <w:rPr>
          <w:del w:id="8839" w:author="Transkribus" w:date="2019-12-11T14:30:00Z"/>
          <w:rFonts w:ascii="Courier New" w:hAnsi="Courier New" w:cs="Courier New"/>
        </w:rPr>
      </w:pPr>
      <w:dir w:val="rtl">
        <w:dir w:val="rtl">
          <w:del w:id="8840" w:author="Transkribus" w:date="2019-12-11T14:30:00Z">
            <w:r w:rsidRPr="009B6BCA">
              <w:rPr>
                <w:rFonts w:ascii="Courier New" w:hAnsi="Courier New" w:cs="Courier New"/>
                <w:rtl/>
              </w:rPr>
              <w:delText>واراك للشكوى الممضة مشكيا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بضياء نور سريرة لم تعمه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1E9EC63" w14:textId="259845A8" w:rsidR="00EE6742" w:rsidRPr="00EE6742" w:rsidRDefault="009B6BCA" w:rsidP="00EE6742">
      <w:pPr>
        <w:pStyle w:val="NurText"/>
        <w:bidi/>
        <w:rPr>
          <w:ins w:id="8841" w:author="Transkribus" w:date="2019-12-11T14:30:00Z"/>
          <w:rFonts w:ascii="Courier New" w:hAnsi="Courier New" w:cs="Courier New"/>
        </w:rPr>
      </w:pPr>
      <w:dir w:val="rtl">
        <w:dir w:val="rtl">
          <w:ins w:id="8842" w:author="Transkribus" w:date="2019-12-11T14:30:00Z">
            <w:r w:rsidR="00EE6742" w:rsidRPr="00EE6742">
              <w:rPr>
                <w:rFonts w:ascii="Courier New" w:hAnsi="Courier New" w:cs="Courier New"/>
                <w:rtl/>
              </w:rPr>
              <w:t>وار اللشكوى الممصة متكيا * يصياء ور سريرفلم تعبمة</w:t>
            </w:r>
          </w:ins>
        </w:dir>
      </w:dir>
    </w:p>
    <w:p w14:paraId="561E3C60" w14:textId="19693099" w:rsidR="00EE6742" w:rsidRPr="00EE6742" w:rsidRDefault="00EE6742" w:rsidP="00EE6742">
      <w:pPr>
        <w:pStyle w:val="NurText"/>
        <w:bidi/>
        <w:rPr>
          <w:rFonts w:ascii="Courier New" w:hAnsi="Courier New" w:cs="Courier New"/>
        </w:rPr>
      </w:pPr>
      <w:ins w:id="8843"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طال </w:t>
      </w:r>
      <w:del w:id="8844" w:author="Transkribus" w:date="2019-12-11T14:30:00Z">
        <w:r w:rsidR="009B6BCA" w:rsidRPr="009B6BCA">
          <w:rPr>
            <w:rFonts w:ascii="Courier New" w:hAnsi="Courier New" w:cs="Courier New"/>
            <w:rtl/>
          </w:rPr>
          <w:delText>اشتكائى للانام</w:delText>
        </w:r>
      </w:del>
      <w:ins w:id="8845" w:author="Transkribus" w:date="2019-12-11T14:30:00Z">
        <w:r w:rsidRPr="00EE6742">
          <w:rPr>
            <w:rFonts w:ascii="Courier New" w:hAnsi="Courier New" w:cs="Courier New"/>
            <w:rtl/>
          </w:rPr>
          <w:t>اشكانى الاام</w:t>
        </w:r>
      </w:ins>
      <w:r w:rsidRPr="00EE6742">
        <w:rPr>
          <w:rFonts w:ascii="Courier New" w:hAnsi="Courier New" w:cs="Courier New"/>
          <w:rtl/>
        </w:rPr>
        <w:t xml:space="preserve"> ولا </w:t>
      </w:r>
      <w:del w:id="8846" w:author="Transkribus" w:date="2019-12-11T14:30:00Z">
        <w:r w:rsidR="009B6BCA" w:rsidRPr="009B6BCA">
          <w:rPr>
            <w:rFonts w:ascii="Courier New" w:hAnsi="Courier New" w:cs="Courier New"/>
            <w:rtl/>
          </w:rPr>
          <w:delText>ارى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ممن</w:delText>
            </w:r>
          </w:dir>
        </w:dir>
      </w:del>
      <w:ins w:id="8847" w:author="Transkribus" w:date="2019-12-11T14:30:00Z">
        <w:r w:rsidRPr="00EE6742">
          <w:rPr>
            <w:rFonts w:ascii="Courier New" w:hAnsi="Courier New" w:cs="Courier New"/>
            <w:rtl/>
          </w:rPr>
          <w:t>أوى * من</w:t>
        </w:r>
      </w:ins>
      <w:r w:rsidRPr="00EE6742">
        <w:rPr>
          <w:rFonts w:ascii="Courier New" w:hAnsi="Courier New" w:cs="Courier New"/>
          <w:rtl/>
        </w:rPr>
        <w:t xml:space="preserve"> شكوت ال</w:t>
      </w:r>
      <w:del w:id="8848" w:author="Transkribus" w:date="2019-12-11T14:30:00Z">
        <w:r w:rsidR="009B6BCA" w:rsidRPr="009B6BCA">
          <w:rPr>
            <w:rFonts w:ascii="Courier New" w:hAnsi="Courier New" w:cs="Courier New"/>
            <w:rtl/>
          </w:rPr>
          <w:delText>ي</w:delText>
        </w:r>
      </w:del>
      <w:ins w:id="8849" w:author="Transkribus" w:date="2019-12-11T14:30:00Z">
        <w:r w:rsidRPr="00EE6742">
          <w:rPr>
            <w:rFonts w:ascii="Courier New" w:hAnsi="Courier New" w:cs="Courier New"/>
            <w:rtl/>
          </w:rPr>
          <w:t>ب</w:t>
        </w:r>
      </w:ins>
      <w:r w:rsidRPr="00EE6742">
        <w:rPr>
          <w:rFonts w:ascii="Courier New" w:hAnsi="Courier New" w:cs="Courier New"/>
          <w:rtl/>
        </w:rPr>
        <w:t xml:space="preserve">ه غير </w:t>
      </w:r>
      <w:del w:id="8850" w:author="Transkribus" w:date="2019-12-11T14:30:00Z">
        <w:r w:rsidR="009B6BCA" w:rsidRPr="009B6BCA">
          <w:rPr>
            <w:rFonts w:ascii="Courier New" w:hAnsi="Courier New" w:cs="Courier New"/>
            <w:rtl/>
          </w:rPr>
          <w:delText>مسفه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851" w:author="Transkribus" w:date="2019-12-11T14:30:00Z">
        <w:r w:rsidRPr="00EE6742">
          <w:rPr>
            <w:rFonts w:ascii="Courier New" w:hAnsi="Courier New" w:cs="Courier New"/>
            <w:rtl/>
          </w:rPr>
          <w:t>صسيقة</w:t>
        </w:r>
      </w:ins>
    </w:p>
    <w:p w14:paraId="737A26C9" w14:textId="77777777" w:rsidR="009B6BCA" w:rsidRPr="009B6BCA" w:rsidRDefault="009B6BCA" w:rsidP="009B6BCA">
      <w:pPr>
        <w:pStyle w:val="NurText"/>
        <w:bidi/>
        <w:rPr>
          <w:del w:id="8852" w:author="Transkribus" w:date="2019-12-11T14:30:00Z"/>
          <w:rFonts w:ascii="Courier New" w:hAnsi="Courier New" w:cs="Courier New"/>
        </w:rPr>
      </w:pPr>
      <w:dir w:val="rtl">
        <w:dir w:val="rtl">
          <w:del w:id="8853" w:author="Transkribus" w:date="2019-12-11T14:30:00Z">
            <w:r w:rsidRPr="009B6BCA">
              <w:rPr>
                <w:rFonts w:ascii="Courier New" w:hAnsi="Courier New" w:cs="Courier New"/>
                <w:rtl/>
              </w:rPr>
              <w:delText>ولكم دهيت مع الوثوق ولست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امرى باول واثق يقظ 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02ED89E" w14:textId="77777777" w:rsidR="009B6BCA" w:rsidRPr="009B6BCA" w:rsidRDefault="009B6BCA" w:rsidP="009B6BCA">
      <w:pPr>
        <w:pStyle w:val="NurText"/>
        <w:bidi/>
        <w:rPr>
          <w:del w:id="8854" w:author="Transkribus" w:date="2019-12-11T14:30:00Z"/>
          <w:rFonts w:ascii="Courier New" w:hAnsi="Courier New" w:cs="Courier New"/>
        </w:rPr>
      </w:pPr>
      <w:dir w:val="rtl">
        <w:dir w:val="rtl">
          <w:del w:id="8855" w:author="Transkribus" w:date="2019-12-11T14:30:00Z">
            <w:r w:rsidRPr="009B6BCA">
              <w:rPr>
                <w:rFonts w:ascii="Courier New" w:hAnsi="Courier New" w:cs="Courier New"/>
                <w:rtl/>
              </w:rPr>
              <w:delText>قد كنت فى اهل الرسوم اقلهم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حظا واكثر فى المديح الانزه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0FF015F" w14:textId="1038F8F2" w:rsidR="00EE6742" w:rsidRPr="00EE6742" w:rsidRDefault="009B6BCA" w:rsidP="00EE6742">
      <w:pPr>
        <w:pStyle w:val="NurText"/>
        <w:bidi/>
        <w:rPr>
          <w:ins w:id="8856" w:author="Transkribus" w:date="2019-12-11T14:30:00Z"/>
          <w:rFonts w:ascii="Courier New" w:hAnsi="Courier New" w:cs="Courier New"/>
        </w:rPr>
      </w:pPr>
      <w:dir w:val="rtl">
        <w:dir w:val="rtl">
          <w:del w:id="8857" w:author="Transkribus" w:date="2019-12-11T14:30:00Z">
            <w:r w:rsidRPr="009B6BCA">
              <w:rPr>
                <w:rFonts w:ascii="Courier New" w:hAnsi="Courier New" w:cs="Courier New"/>
                <w:rtl/>
              </w:rPr>
              <w:delText>فلما راى</w:delText>
            </w:r>
          </w:del>
          <w:ins w:id="8858" w:author="Transkribus" w:date="2019-12-11T14:30:00Z">
            <w:r w:rsidR="00EE6742" w:rsidRPr="00EE6742">
              <w:rPr>
                <w:rFonts w:ascii="Courier New" w:hAnsi="Courier New" w:cs="Courier New"/>
                <w:rtl/>
              </w:rPr>
              <w:t>واكم دهبب مع الونوق ولسب فى * أمرى بأول وافق يقط ده</w:t>
            </w:r>
          </w:ins>
        </w:dir>
      </w:dir>
    </w:p>
    <w:p w14:paraId="31E472D4" w14:textId="77777777" w:rsidR="00EE6742" w:rsidRPr="00EE6742" w:rsidRDefault="00EE6742" w:rsidP="00EE6742">
      <w:pPr>
        <w:pStyle w:val="NurText"/>
        <w:bidi/>
        <w:rPr>
          <w:ins w:id="8859" w:author="Transkribus" w:date="2019-12-11T14:30:00Z"/>
          <w:rFonts w:ascii="Courier New" w:hAnsi="Courier New" w:cs="Courier New"/>
        </w:rPr>
      </w:pPr>
      <w:ins w:id="8860" w:author="Transkribus" w:date="2019-12-11T14:30:00Z">
        <w:r w:rsidRPr="00EE6742">
          <w:rPr>
            <w:rFonts w:ascii="Courier New" w:hAnsi="Courier New" w:cs="Courier New"/>
            <w:rtl/>
          </w:rPr>
          <w:t>قد كتت فى أهل الرسوم افلنهم * حظاوأ كتر فى المدبح الاثزء</w:t>
        </w:r>
      </w:ins>
    </w:p>
    <w:p w14:paraId="2415F646" w14:textId="54EE8ED5" w:rsidR="00EE6742" w:rsidRPr="00EE6742" w:rsidRDefault="00EE6742" w:rsidP="00EE6742">
      <w:pPr>
        <w:pStyle w:val="NurText"/>
        <w:bidi/>
        <w:rPr>
          <w:rFonts w:ascii="Courier New" w:hAnsi="Courier New" w:cs="Courier New"/>
        </w:rPr>
      </w:pPr>
      <w:ins w:id="8861" w:author="Transkribus" w:date="2019-12-11T14:30:00Z">
        <w:r w:rsidRPr="00EE6742">
          <w:rPr>
            <w:rFonts w:ascii="Courier New" w:hAnsi="Courier New" w:cs="Courier New"/>
            <w:rtl/>
          </w:rPr>
          <w:t>قلمار أبى</w:t>
        </w:r>
      </w:ins>
      <w:r w:rsidRPr="00EE6742">
        <w:rPr>
          <w:rFonts w:ascii="Courier New" w:hAnsi="Courier New" w:cs="Courier New"/>
          <w:rtl/>
        </w:rPr>
        <w:t xml:space="preserve"> السلطان </w:t>
      </w:r>
      <w:del w:id="8862" w:author="Transkribus" w:date="2019-12-11T14:30:00Z">
        <w:r w:rsidR="009B6BCA" w:rsidRPr="009B6BCA">
          <w:rPr>
            <w:rFonts w:ascii="Courier New" w:hAnsi="Courier New" w:cs="Courier New"/>
            <w:rtl/>
          </w:rPr>
          <w:delText>ن</w:delText>
        </w:r>
      </w:del>
      <w:ins w:id="8863" w:author="Transkribus" w:date="2019-12-11T14:30:00Z">
        <w:r w:rsidRPr="00EE6742">
          <w:rPr>
            <w:rFonts w:ascii="Courier New" w:hAnsi="Courier New" w:cs="Courier New"/>
            <w:rtl/>
          </w:rPr>
          <w:t>ي</w:t>
        </w:r>
      </w:ins>
      <w:r w:rsidRPr="00EE6742">
        <w:rPr>
          <w:rFonts w:ascii="Courier New" w:hAnsi="Courier New" w:cs="Courier New"/>
          <w:rtl/>
        </w:rPr>
        <w:t>ق</w:t>
      </w:r>
      <w:ins w:id="8864" w:author="Transkribus" w:date="2019-12-11T14:30:00Z">
        <w:r w:rsidRPr="00EE6742">
          <w:rPr>
            <w:rFonts w:ascii="Courier New" w:hAnsi="Courier New" w:cs="Courier New"/>
            <w:rtl/>
          </w:rPr>
          <w:t>ع</w:t>
        </w:r>
      </w:ins>
      <w:r w:rsidRPr="00EE6742">
        <w:rPr>
          <w:rFonts w:ascii="Courier New" w:hAnsi="Courier New" w:cs="Courier New"/>
          <w:rtl/>
        </w:rPr>
        <w:t>صى بعدما</w:t>
      </w:r>
      <w:del w:id="88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قد زدت</w:delText>
            </w:r>
          </w:dir>
        </w:dir>
      </w:del>
      <w:ins w:id="8866" w:author="Transkribus" w:date="2019-12-11T14:30:00Z">
        <w:r w:rsidRPr="00EE6742">
          <w:rPr>
            <w:rFonts w:ascii="Courier New" w:hAnsi="Courier New" w:cs="Courier New"/>
            <w:rtl/>
          </w:rPr>
          <w:t xml:space="preserve"> * قدردت</w:t>
        </w:r>
      </w:ins>
      <w:r w:rsidRPr="00EE6742">
        <w:rPr>
          <w:rFonts w:ascii="Courier New" w:hAnsi="Courier New" w:cs="Courier New"/>
          <w:rtl/>
        </w:rPr>
        <w:t xml:space="preserve"> فى مدح</w:t>
      </w:r>
      <w:ins w:id="8867" w:author="Transkribus" w:date="2019-12-11T14:30:00Z">
        <w:r w:rsidRPr="00EE6742">
          <w:rPr>
            <w:rFonts w:ascii="Courier New" w:hAnsi="Courier New" w:cs="Courier New"/>
            <w:rtl/>
          </w:rPr>
          <w:t>م</w:t>
        </w:r>
      </w:ins>
      <w:r w:rsidRPr="00EE6742">
        <w:rPr>
          <w:rFonts w:ascii="Courier New" w:hAnsi="Courier New" w:cs="Courier New"/>
          <w:rtl/>
        </w:rPr>
        <w:t xml:space="preserve">ى له </w:t>
      </w:r>
      <w:del w:id="8868" w:author="Transkribus" w:date="2019-12-11T14:30:00Z">
        <w:r w:rsidR="009B6BCA" w:rsidRPr="009B6BCA">
          <w:rPr>
            <w:rFonts w:ascii="Courier New" w:hAnsi="Courier New" w:cs="Courier New"/>
            <w:rtl/>
          </w:rPr>
          <w:delText>وتالهي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869" w:author="Transkribus" w:date="2019-12-11T14:30:00Z">
        <w:r w:rsidRPr="00EE6742">
          <w:rPr>
            <w:rFonts w:ascii="Courier New" w:hAnsi="Courier New" w:cs="Courier New"/>
            <w:rtl/>
          </w:rPr>
          <w:t>وثالهسى</w:t>
        </w:r>
      </w:ins>
    </w:p>
    <w:p w14:paraId="5EEA6F5F" w14:textId="77777777" w:rsidR="009B6BCA" w:rsidRPr="009B6BCA" w:rsidRDefault="009B6BCA" w:rsidP="009B6BCA">
      <w:pPr>
        <w:pStyle w:val="NurText"/>
        <w:bidi/>
        <w:rPr>
          <w:del w:id="8870" w:author="Transkribus" w:date="2019-12-11T14:30:00Z"/>
          <w:rFonts w:ascii="Courier New" w:hAnsi="Courier New" w:cs="Courier New"/>
        </w:rPr>
      </w:pPr>
      <w:dir w:val="rtl">
        <w:dir w:val="rtl">
          <w:del w:id="8871" w:author="Transkribus" w:date="2019-12-11T14:30:00Z">
            <w:r w:rsidRPr="009B6BCA">
              <w:rPr>
                <w:rFonts w:ascii="Courier New" w:hAnsi="Courier New" w:cs="Courier New"/>
                <w:rtl/>
              </w:rPr>
              <w:delText>شره الفتى داء وخير طعامه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كان كافيه ولما يشره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995AB4D" w14:textId="62BF823A" w:rsidR="00EE6742" w:rsidRPr="00EE6742" w:rsidRDefault="009B6BCA" w:rsidP="00EE6742">
      <w:pPr>
        <w:pStyle w:val="NurText"/>
        <w:bidi/>
        <w:rPr>
          <w:ins w:id="8872" w:author="Transkribus" w:date="2019-12-11T14:30:00Z"/>
          <w:rFonts w:ascii="Courier New" w:hAnsi="Courier New" w:cs="Courier New"/>
        </w:rPr>
      </w:pPr>
      <w:dir w:val="rtl">
        <w:dir w:val="rtl">
          <w:ins w:id="8873" w:author="Transkribus" w:date="2019-12-11T14:30:00Z">
            <w:r w:rsidR="00EE6742" w:rsidRPr="00EE6742">
              <w:rPr>
                <w:rFonts w:ascii="Courier New" w:hAnsi="Courier New" w:cs="Courier New"/>
                <w:rtl/>
              </w:rPr>
              <w:t>سره القسى ذاه وخصبرطعامه * ما٤ان كافبه ولمسارتعرع</w:t>
            </w:r>
          </w:ins>
        </w:dir>
      </w:dir>
    </w:p>
    <w:p w14:paraId="7DD99AEF" w14:textId="225E9DA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ومطاعم </w:t>
      </w:r>
      <w:del w:id="8874" w:author="Transkribus" w:date="2019-12-11T14:30:00Z">
        <w:r w:rsidR="009B6BCA" w:rsidRPr="009B6BCA">
          <w:rPr>
            <w:rFonts w:ascii="Courier New" w:hAnsi="Courier New" w:cs="Courier New"/>
            <w:rtl/>
          </w:rPr>
          <w:delText>الاطماع تاسن</w:delText>
        </w:r>
      </w:del>
      <w:ins w:id="8875" w:author="Transkribus" w:date="2019-12-11T14:30:00Z">
        <w:r w:rsidRPr="00EE6742">
          <w:rPr>
            <w:rFonts w:ascii="Courier New" w:hAnsi="Courier New" w:cs="Courier New"/>
            <w:rtl/>
          </w:rPr>
          <w:t>الاطماج ثاسن</w:t>
        </w:r>
      </w:ins>
      <w:r w:rsidRPr="00EE6742">
        <w:rPr>
          <w:rFonts w:ascii="Courier New" w:hAnsi="Courier New" w:cs="Courier New"/>
          <w:rtl/>
        </w:rPr>
        <w:t xml:space="preserve"> والغنى</w:t>
      </w:r>
      <w:del w:id="88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8877"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فى النفس لم ياسن ولم </w:t>
      </w:r>
      <w:del w:id="8878" w:author="Transkribus" w:date="2019-12-11T14:30:00Z">
        <w:r w:rsidR="009B6BCA" w:rsidRPr="009B6BCA">
          <w:rPr>
            <w:rFonts w:ascii="Courier New" w:hAnsi="Courier New" w:cs="Courier New"/>
            <w:rtl/>
          </w:rPr>
          <w:delText>يتسنه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879" w:author="Transkribus" w:date="2019-12-11T14:30:00Z">
        <w:r w:rsidRPr="00EE6742">
          <w:rPr>
            <w:rFonts w:ascii="Courier New" w:hAnsi="Courier New" w:cs="Courier New"/>
            <w:rtl/>
          </w:rPr>
          <w:t>بنسنه</w:t>
        </w:r>
      </w:ins>
    </w:p>
    <w:p w14:paraId="2019CDAB" w14:textId="33B95A44" w:rsidR="00EE6742" w:rsidRPr="00EE6742" w:rsidRDefault="009B6BCA" w:rsidP="00EE6742">
      <w:pPr>
        <w:pStyle w:val="NurText"/>
        <w:bidi/>
        <w:rPr>
          <w:rFonts w:ascii="Courier New" w:hAnsi="Courier New" w:cs="Courier New"/>
        </w:rPr>
      </w:pPr>
      <w:dir w:val="rtl">
        <w:dir w:val="rtl">
          <w:del w:id="8880" w:author="Transkribus" w:date="2019-12-11T14:30:00Z">
            <w:r w:rsidRPr="009B6BCA">
              <w:rPr>
                <w:rFonts w:ascii="Courier New" w:hAnsi="Courier New" w:cs="Courier New"/>
                <w:rtl/>
              </w:rPr>
              <w:delText>لا تجبه الايام الا راغبا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واخو القناعة</w:delText>
                </w:r>
              </w:dir>
            </w:dir>
          </w:del>
          <w:ins w:id="8881" w:author="Transkribus" w:date="2019-12-11T14:30:00Z">
            <w:r w:rsidR="00EE6742" w:rsidRPr="00EE6742">
              <w:rPr>
                <w:rFonts w:ascii="Courier New" w:hAnsi="Courier New" w:cs="Courier New"/>
                <w:rtl/>
              </w:rPr>
              <w:t>الانجمة الاام الاراغبا * وأخو الغناعة</w:t>
            </w:r>
          </w:ins>
          <w:r w:rsidR="00EE6742" w:rsidRPr="00EE6742">
            <w:rPr>
              <w:rFonts w:ascii="Courier New" w:hAnsi="Courier New" w:cs="Courier New"/>
              <w:rtl/>
            </w:rPr>
            <w:t xml:space="preserve"> وادع لم </w:t>
          </w:r>
          <w:del w:id="8882" w:author="Transkribus" w:date="2019-12-11T14:30:00Z">
            <w:r w:rsidRPr="009B6BCA">
              <w:rPr>
                <w:rFonts w:ascii="Courier New" w:hAnsi="Courier New" w:cs="Courier New"/>
                <w:rtl/>
              </w:rPr>
              <w:delText>يجبه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883" w:author="Transkribus" w:date="2019-12-11T14:30:00Z">
            <w:r w:rsidR="00EE6742" w:rsidRPr="00EE6742">
              <w:rPr>
                <w:rFonts w:ascii="Courier New" w:hAnsi="Courier New" w:cs="Courier New"/>
                <w:rtl/>
              </w:rPr>
              <w:t>نجيه</w:t>
            </w:r>
          </w:ins>
        </w:dir>
      </w:dir>
    </w:p>
    <w:p w14:paraId="68C8A550" w14:textId="77777777" w:rsidR="009B6BCA" w:rsidRPr="009B6BCA" w:rsidRDefault="009B6BCA" w:rsidP="009B6BCA">
      <w:pPr>
        <w:pStyle w:val="NurText"/>
        <w:bidi/>
        <w:rPr>
          <w:del w:id="8884" w:author="Transkribus" w:date="2019-12-11T14:30:00Z"/>
          <w:rFonts w:ascii="Courier New" w:hAnsi="Courier New" w:cs="Courier New"/>
        </w:rPr>
      </w:pPr>
      <w:dir w:val="rtl">
        <w:dir w:val="rtl">
          <w:del w:id="8885" w:author="Transkribus" w:date="2019-12-11T14:30:00Z">
            <w:r w:rsidRPr="009B6BCA">
              <w:rPr>
                <w:rFonts w:ascii="Courier New" w:hAnsi="Courier New" w:cs="Courier New"/>
                <w:rtl/>
              </w:rPr>
              <w:delText>اها لايامى ولولا سوء 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لاقيت من زمن لقل تاوهي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8F3E2EE" w14:textId="747ADA42" w:rsidR="00EE6742" w:rsidRPr="00EE6742" w:rsidRDefault="009B6BCA" w:rsidP="00EE6742">
      <w:pPr>
        <w:pStyle w:val="NurText"/>
        <w:bidi/>
        <w:rPr>
          <w:ins w:id="8886" w:author="Transkribus" w:date="2019-12-11T14:30:00Z"/>
          <w:rFonts w:ascii="Courier New" w:hAnsi="Courier New" w:cs="Courier New"/>
        </w:rPr>
      </w:pPr>
      <w:dir w:val="rtl">
        <w:dir w:val="rtl">
          <w:ins w:id="8887" w:author="Transkribus" w:date="2019-12-11T14:30:00Z">
            <w:r w:rsidR="00EE6742" w:rsidRPr="00EE6742">
              <w:rPr>
                <w:rFonts w:ascii="Courier New" w:hAnsi="Courier New" w:cs="Courier New"/>
                <w:rtl/>
              </w:rPr>
              <w:t>آها لابانى ولولاسوة ما * لاقبب من رمن اقل قاوسى</w:t>
            </w:r>
          </w:ins>
        </w:dir>
      </w:dir>
    </w:p>
    <w:p w14:paraId="5F5574B7" w14:textId="7D93FA9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ولكم </w:t>
      </w:r>
      <w:del w:id="8888" w:author="Transkribus" w:date="2019-12-11T14:30:00Z">
        <w:r w:rsidR="009B6BCA" w:rsidRPr="009B6BCA">
          <w:rPr>
            <w:rFonts w:ascii="Courier New" w:hAnsi="Courier New" w:cs="Courier New"/>
            <w:rtl/>
          </w:rPr>
          <w:delText>انوه</w:delText>
        </w:r>
      </w:del>
      <w:ins w:id="8889" w:author="Transkribus" w:date="2019-12-11T14:30:00Z">
        <w:r w:rsidRPr="00EE6742">
          <w:rPr>
            <w:rFonts w:ascii="Courier New" w:hAnsi="Courier New" w:cs="Courier New"/>
            <w:rtl/>
          </w:rPr>
          <w:t>ألؤه</w:t>
        </w:r>
      </w:ins>
      <w:r w:rsidRPr="00EE6742">
        <w:rPr>
          <w:rFonts w:ascii="Courier New" w:hAnsi="Courier New" w:cs="Courier New"/>
          <w:rtl/>
        </w:rPr>
        <w:t xml:space="preserve"> فى الزمان </w:t>
      </w:r>
      <w:del w:id="8890" w:author="Transkribus" w:date="2019-12-11T14:30:00Z">
        <w:r w:rsidR="009B6BCA" w:rsidRPr="009B6BCA">
          <w:rPr>
            <w:rFonts w:ascii="Courier New" w:hAnsi="Courier New" w:cs="Courier New"/>
            <w:rtl/>
          </w:rPr>
          <w:delText>واهله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بثناء</w:delText>
            </w:r>
          </w:dir>
        </w:dir>
      </w:del>
      <w:ins w:id="8891" w:author="Transkribus" w:date="2019-12-11T14:30:00Z">
        <w:r w:rsidRPr="00EE6742">
          <w:rPr>
            <w:rFonts w:ascii="Courier New" w:hAnsi="Courier New" w:cs="Courier New"/>
            <w:rtl/>
          </w:rPr>
          <w:t>وأهله * تناء</w:t>
        </w:r>
      </w:ins>
      <w:r w:rsidRPr="00EE6742">
        <w:rPr>
          <w:rFonts w:ascii="Courier New" w:hAnsi="Courier New" w:cs="Courier New"/>
          <w:rtl/>
        </w:rPr>
        <w:t xml:space="preserve"> من لم </w:t>
      </w:r>
      <w:del w:id="8892" w:author="Transkribus" w:date="2019-12-11T14:30:00Z">
        <w:r w:rsidR="009B6BCA" w:rsidRPr="009B6BCA">
          <w:rPr>
            <w:rFonts w:ascii="Courier New" w:hAnsi="Courier New" w:cs="Courier New"/>
            <w:rtl/>
          </w:rPr>
          <w:delText>ي</w:delText>
        </w:r>
      </w:del>
      <w:ins w:id="8893" w:author="Transkribus" w:date="2019-12-11T14:30:00Z">
        <w:r w:rsidRPr="00EE6742">
          <w:rPr>
            <w:rFonts w:ascii="Courier New" w:hAnsi="Courier New" w:cs="Courier New"/>
            <w:rtl/>
          </w:rPr>
          <w:t>ث</w:t>
        </w:r>
      </w:ins>
      <w:r w:rsidRPr="00EE6742">
        <w:rPr>
          <w:rFonts w:ascii="Courier New" w:hAnsi="Courier New" w:cs="Courier New"/>
          <w:rtl/>
        </w:rPr>
        <w:t xml:space="preserve">مس لى </w:t>
      </w:r>
      <w:del w:id="8894" w:author="Transkribus" w:date="2019-12-11T14:30:00Z">
        <w:r w:rsidR="009B6BCA" w:rsidRPr="009B6BCA">
          <w:rPr>
            <w:rFonts w:ascii="Courier New" w:hAnsi="Courier New" w:cs="Courier New"/>
            <w:rtl/>
          </w:rPr>
          <w:delText>بمنوه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895" w:author="Transkribus" w:date="2019-12-11T14:30:00Z">
        <w:r w:rsidRPr="00EE6742">
          <w:rPr>
            <w:rFonts w:ascii="Courier New" w:hAnsi="Courier New" w:cs="Courier New"/>
            <w:rtl/>
          </w:rPr>
          <w:t>منؤ</w:t>
        </w:r>
      </w:ins>
    </w:p>
    <w:p w14:paraId="6C6B696B" w14:textId="045A75DF" w:rsidR="00EE6742" w:rsidRPr="00EE6742" w:rsidRDefault="009B6BCA" w:rsidP="00EE6742">
      <w:pPr>
        <w:pStyle w:val="NurText"/>
        <w:bidi/>
        <w:rPr>
          <w:rFonts w:ascii="Courier New" w:hAnsi="Courier New" w:cs="Courier New"/>
        </w:rPr>
      </w:pPr>
      <w:dir w:val="rtl">
        <w:dir w:val="rtl">
          <w:del w:id="8896" w:author="Transkribus" w:date="2019-12-11T14:30:00Z">
            <w:r w:rsidRPr="009B6BCA">
              <w:rPr>
                <w:rFonts w:ascii="Courier New" w:hAnsi="Courier New" w:cs="Courier New"/>
                <w:rtl/>
              </w:rPr>
              <w:delText>اذ لا يحرك اهل</w:delText>
            </w:r>
          </w:del>
          <w:ins w:id="8897" w:author="Transkribus" w:date="2019-12-11T14:30:00Z">
            <w:r w:rsidR="00EE6742" w:rsidRPr="00EE6742">
              <w:rPr>
                <w:rFonts w:ascii="Courier New" w:hAnsi="Courier New" w:cs="Courier New"/>
                <w:rtl/>
              </w:rPr>
              <w:t>الابجرك أهل</w:t>
            </w:r>
          </w:ins>
          <w:r w:rsidR="00EE6742" w:rsidRPr="00EE6742">
            <w:rPr>
              <w:rFonts w:ascii="Courier New" w:hAnsi="Courier New" w:cs="Courier New"/>
              <w:rtl/>
            </w:rPr>
            <w:t xml:space="preserve"> دهرى </w:t>
          </w:r>
          <w:ins w:id="8898"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8899" w:author="Transkribus" w:date="2019-12-11T14:30:00Z">
            <w:r w:rsidRPr="009B6BCA">
              <w:rPr>
                <w:rFonts w:ascii="Courier New" w:hAnsi="Courier New" w:cs="Courier New"/>
                <w:rtl/>
              </w:rPr>
              <w:delText>ل</w:delText>
            </w:r>
          </w:del>
          <w:r w:rsidR="00EE6742" w:rsidRPr="00EE6742">
            <w:rPr>
              <w:rFonts w:ascii="Courier New" w:hAnsi="Courier New" w:cs="Courier New"/>
              <w:rtl/>
            </w:rPr>
            <w:t>ندى</w:t>
          </w:r>
          <w:del w:id="89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شعر الوليد </w:t>
              </w:r>
              <w:del w:id="8901" w:author="Transkribus" w:date="2019-12-11T14:30:00Z">
                <w:r w:rsidRPr="009B6BCA">
                  <w:rPr>
                    <w:rFonts w:ascii="Courier New" w:hAnsi="Courier New" w:cs="Courier New"/>
                    <w:rtl/>
                  </w:rPr>
                  <w:delText>ولا غناء البندهي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02" w:author="Transkribus" w:date="2019-12-11T14:30:00Z">
                <w:r w:rsidR="00EE6742" w:rsidRPr="00EE6742">
                  <w:rPr>
                    <w:rFonts w:ascii="Courier New" w:hAnsi="Courier New" w:cs="Courier New"/>
                    <w:rtl/>
                  </w:rPr>
                  <w:t>ولاغناء البنديى</w:t>
                </w:r>
              </w:ins>
            </w:dir>
          </w:dir>
        </w:dir>
      </w:dir>
    </w:p>
    <w:p w14:paraId="6FB81F03" w14:textId="52174BF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العناء معاتب </w:t>
          </w:r>
          <w:del w:id="8903" w:author="Transkribus" w:date="2019-12-11T14:30:00Z">
            <w:r w:rsidRPr="009B6BCA">
              <w:rPr>
                <w:rFonts w:ascii="Courier New" w:hAnsi="Courier New" w:cs="Courier New"/>
                <w:rtl/>
              </w:rPr>
              <w:delText>لا يرعوي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عن غيه ومعاقب لا ينتهي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8904" w:author="Transkribus" w:date="2019-12-11T14:30:00Z">
            <w:r w:rsidR="00EE6742" w:rsidRPr="00EE6742">
              <w:rPr>
                <w:rFonts w:ascii="Courier New" w:hAnsi="Courier New" w:cs="Courier New"/>
                <w:rtl/>
              </w:rPr>
              <w:t>الابرهوى * عن عبهومعاقب لاعئهسى</w:t>
            </w:r>
          </w:ins>
        </w:dir>
      </w:dir>
    </w:p>
    <w:p w14:paraId="058A9AB9" w14:textId="6729308B" w:rsidR="00EE6742" w:rsidRPr="00EE6742" w:rsidRDefault="009B6BCA" w:rsidP="00EE6742">
      <w:pPr>
        <w:pStyle w:val="NurText"/>
        <w:bidi/>
        <w:rPr>
          <w:ins w:id="8905" w:author="Transkribus" w:date="2019-12-11T14:30:00Z"/>
          <w:rFonts w:ascii="Courier New" w:hAnsi="Courier New" w:cs="Courier New"/>
        </w:rPr>
      </w:pPr>
      <w:dir w:val="rtl">
        <w:dir w:val="rtl">
          <w:r w:rsidR="00EE6742" w:rsidRPr="00EE6742">
            <w:rPr>
              <w:rFonts w:ascii="Courier New" w:hAnsi="Courier New" w:cs="Courier New"/>
              <w:rtl/>
            </w:rPr>
            <w:t>و</w:t>
          </w:r>
          <w:del w:id="8906" w:author="Transkribus" w:date="2019-12-11T14:30:00Z">
            <w:r w:rsidRPr="009B6BCA">
              <w:rPr>
                <w:rFonts w:ascii="Courier New" w:hAnsi="Courier New" w:cs="Courier New"/>
                <w:rtl/>
              </w:rPr>
              <w:delText>لم</w:delText>
            </w:r>
          </w:del>
          <w:ins w:id="8907" w:author="Transkribus" w:date="2019-12-11T14:30:00Z">
            <w:r w:rsidR="00EE6742" w:rsidRPr="00EE6742">
              <w:rPr>
                <w:rFonts w:ascii="Courier New" w:hAnsi="Courier New" w:cs="Courier New"/>
                <w:rtl/>
              </w:rPr>
              <w:t>ا</w:t>
            </w:r>
          </w:ins>
          <w:r w:rsidR="00EE6742" w:rsidRPr="00EE6742">
            <w:rPr>
              <w:rFonts w:ascii="Courier New" w:hAnsi="Courier New" w:cs="Courier New"/>
              <w:rtl/>
            </w:rPr>
            <w:t>وفق الدين بن المطران من الكتب كتاب بس</w:t>
          </w:r>
          <w:del w:id="8908" w:author="Transkribus" w:date="2019-12-11T14:30:00Z">
            <w:r w:rsidRPr="009B6BCA">
              <w:rPr>
                <w:rFonts w:ascii="Courier New" w:hAnsi="Courier New" w:cs="Courier New"/>
                <w:rtl/>
              </w:rPr>
              <w:delText>ت</w:delText>
            </w:r>
          </w:del>
          <w:ins w:id="8909"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ان الاطباء </w:t>
          </w:r>
          <w:del w:id="8910" w:author="Transkribus" w:date="2019-12-11T14:30:00Z">
            <w:r w:rsidRPr="009B6BCA">
              <w:rPr>
                <w:rFonts w:ascii="Courier New" w:hAnsi="Courier New" w:cs="Courier New"/>
                <w:rtl/>
              </w:rPr>
              <w:delText>وروضة</w:delText>
            </w:r>
          </w:del>
          <w:ins w:id="8911" w:author="Transkribus" w:date="2019-12-11T14:30:00Z">
            <w:r w:rsidR="00EE6742" w:rsidRPr="00EE6742">
              <w:rPr>
                <w:rFonts w:ascii="Courier New" w:hAnsi="Courier New" w:cs="Courier New"/>
                <w:rtl/>
              </w:rPr>
              <w:t>ور وخة</w:t>
            </w:r>
          </w:ins>
          <w:r w:rsidR="00EE6742" w:rsidRPr="00EE6742">
            <w:rPr>
              <w:rFonts w:ascii="Courier New" w:hAnsi="Courier New" w:cs="Courier New"/>
              <w:rtl/>
            </w:rPr>
            <w:t xml:space="preserve"> الالباء </w:t>
          </w:r>
          <w:del w:id="8912" w:author="Transkribus" w:date="2019-12-11T14:30:00Z">
            <w:r w:rsidRPr="009B6BCA">
              <w:rPr>
                <w:rFonts w:ascii="Courier New" w:hAnsi="Courier New" w:cs="Courier New"/>
                <w:rtl/>
              </w:rPr>
              <w:delText>غرضه فيه ان يكون جامعا لكل ما يجده</w:delText>
            </w:r>
          </w:del>
          <w:ins w:id="8913" w:author="Transkribus" w:date="2019-12-11T14:30:00Z">
            <w:r w:rsidR="00EE6742" w:rsidRPr="00EE6742">
              <w:rPr>
                <w:rFonts w:ascii="Courier New" w:hAnsi="Courier New" w:cs="Courier New"/>
                <w:rtl/>
              </w:rPr>
              <w:t>عرشهفية</w:t>
            </w:r>
          </w:ins>
        </w:dir>
      </w:dir>
    </w:p>
    <w:p w14:paraId="315E5C96" w14:textId="323832F1" w:rsidR="00EE6742" w:rsidRPr="00EE6742" w:rsidRDefault="00EE6742" w:rsidP="00EE6742">
      <w:pPr>
        <w:pStyle w:val="NurText"/>
        <w:bidi/>
        <w:rPr>
          <w:ins w:id="8914" w:author="Transkribus" w:date="2019-12-11T14:30:00Z"/>
          <w:rFonts w:ascii="Courier New" w:hAnsi="Courier New" w:cs="Courier New"/>
        </w:rPr>
      </w:pPr>
      <w:ins w:id="8915" w:author="Transkribus" w:date="2019-12-11T14:30:00Z">
        <w:r w:rsidRPr="00EE6742">
          <w:rPr>
            <w:rFonts w:ascii="Courier New" w:hAnsi="Courier New" w:cs="Courier New"/>
            <w:rtl/>
          </w:rPr>
          <w:t>ابن بكون جامعالكل مانحسدة</w:t>
        </w:r>
      </w:ins>
      <w:r w:rsidRPr="00EE6742">
        <w:rPr>
          <w:rFonts w:ascii="Courier New" w:hAnsi="Courier New" w:cs="Courier New"/>
          <w:rtl/>
        </w:rPr>
        <w:t xml:space="preserve"> من </w:t>
      </w:r>
      <w:del w:id="8916" w:author="Transkribus" w:date="2019-12-11T14:30:00Z">
        <w:r w:rsidR="009B6BCA" w:rsidRPr="009B6BCA">
          <w:rPr>
            <w:rFonts w:ascii="Courier New" w:hAnsi="Courier New" w:cs="Courier New"/>
            <w:rtl/>
          </w:rPr>
          <w:delText>ملح ونوادر وتعريفات مستحسنة مما طالعه او سمعه من الشيوخ او نسخه</w:delText>
        </w:r>
      </w:del>
      <w:ins w:id="8917" w:author="Transkribus" w:date="2019-12-11T14:30:00Z">
        <w:r w:rsidRPr="00EE6742">
          <w:rPr>
            <w:rFonts w:ascii="Courier New" w:hAnsi="Courier New" w:cs="Courier New"/>
            <w:rtl/>
          </w:rPr>
          <w:t>فلح وقوادر وفعر يثانت مصنحسته ثماط العه أو سمعة مر</w:t>
        </w:r>
      </w:ins>
    </w:p>
    <w:p w14:paraId="0C12B4DF" w14:textId="58E10775" w:rsidR="00EE6742" w:rsidRPr="00EE6742" w:rsidRDefault="00EE6742" w:rsidP="00EE6742">
      <w:pPr>
        <w:pStyle w:val="NurText"/>
        <w:bidi/>
        <w:rPr>
          <w:ins w:id="8918" w:author="Transkribus" w:date="2019-12-11T14:30:00Z"/>
          <w:rFonts w:ascii="Courier New" w:hAnsi="Courier New" w:cs="Courier New"/>
        </w:rPr>
      </w:pPr>
      <w:ins w:id="8919" w:author="Transkribus" w:date="2019-12-11T14:30:00Z">
        <w:r w:rsidRPr="00EE6742">
          <w:rPr>
            <w:rFonts w:ascii="Courier New" w:hAnsi="Courier New" w:cs="Courier New"/>
            <w:rtl/>
          </w:rPr>
          <w:t>الشيوج أو نسحة</w:t>
        </w:r>
      </w:ins>
      <w:r w:rsidRPr="00EE6742">
        <w:rPr>
          <w:rFonts w:ascii="Courier New" w:hAnsi="Courier New" w:cs="Courier New"/>
          <w:rtl/>
        </w:rPr>
        <w:t xml:space="preserve"> من الكتب الطب</w:t>
      </w:r>
      <w:del w:id="8920" w:author="Transkribus" w:date="2019-12-11T14:30:00Z">
        <w:r w:rsidR="009B6BCA" w:rsidRPr="009B6BCA">
          <w:rPr>
            <w:rFonts w:ascii="Courier New" w:hAnsi="Courier New" w:cs="Courier New"/>
            <w:rtl/>
          </w:rPr>
          <w:delText>ي</w:delText>
        </w:r>
      </w:del>
      <w:ins w:id="8921" w:author="Transkribus" w:date="2019-12-11T14:30:00Z">
        <w:r w:rsidRPr="00EE6742">
          <w:rPr>
            <w:rFonts w:ascii="Courier New" w:hAnsi="Courier New" w:cs="Courier New"/>
            <w:rtl/>
          </w:rPr>
          <w:t>ب</w:t>
        </w:r>
      </w:ins>
      <w:r w:rsidRPr="00EE6742">
        <w:rPr>
          <w:rFonts w:ascii="Courier New" w:hAnsi="Courier New" w:cs="Courier New"/>
          <w:rtl/>
        </w:rPr>
        <w:t xml:space="preserve">ة ولم </w:t>
      </w:r>
      <w:del w:id="8922" w:author="Transkribus" w:date="2019-12-11T14:30:00Z">
        <w:r w:rsidR="009B6BCA" w:rsidRPr="009B6BCA">
          <w:rPr>
            <w:rFonts w:ascii="Courier New" w:hAnsi="Courier New" w:cs="Courier New"/>
            <w:rtl/>
          </w:rPr>
          <w:delText>يتم</w:delText>
        </w:r>
      </w:del>
      <w:ins w:id="8923" w:author="Transkribus" w:date="2019-12-11T14:30:00Z">
        <w:r w:rsidRPr="00EE6742">
          <w:rPr>
            <w:rFonts w:ascii="Courier New" w:hAnsi="Courier New" w:cs="Courier New"/>
            <w:rtl/>
          </w:rPr>
          <w:t>بثم</w:t>
        </w:r>
      </w:ins>
      <w:r w:rsidRPr="00EE6742">
        <w:rPr>
          <w:rFonts w:ascii="Courier New" w:hAnsi="Courier New" w:cs="Courier New"/>
          <w:rtl/>
        </w:rPr>
        <w:t xml:space="preserve"> هذا الكتاب والذى وجد</w:t>
      </w:r>
      <w:del w:id="8924" w:author="Transkribus" w:date="2019-12-11T14:30:00Z">
        <w:r w:rsidR="009B6BCA" w:rsidRPr="009B6BCA">
          <w:rPr>
            <w:rFonts w:ascii="Courier New" w:hAnsi="Courier New" w:cs="Courier New"/>
            <w:rtl/>
          </w:rPr>
          <w:delText>ت</w:delText>
        </w:r>
      </w:del>
      <w:ins w:id="8925" w:author="Transkribus" w:date="2019-12-11T14:30:00Z">
        <w:r w:rsidRPr="00EE6742">
          <w:rPr>
            <w:rFonts w:ascii="Courier New" w:hAnsi="Courier New" w:cs="Courier New"/>
            <w:rtl/>
          </w:rPr>
          <w:t>ل</w:t>
        </w:r>
      </w:ins>
      <w:r w:rsidRPr="00EE6742">
        <w:rPr>
          <w:rFonts w:ascii="Courier New" w:hAnsi="Courier New" w:cs="Courier New"/>
          <w:rtl/>
        </w:rPr>
        <w:t xml:space="preserve">ه منه </w:t>
      </w:r>
      <w:del w:id="8926" w:author="Transkribus" w:date="2019-12-11T14:30:00Z">
        <w:r w:rsidR="009B6BCA" w:rsidRPr="009B6BCA">
          <w:rPr>
            <w:rFonts w:ascii="Courier New" w:hAnsi="Courier New" w:cs="Courier New"/>
            <w:rtl/>
          </w:rPr>
          <w:delText>بخط شيخنا الحكيم</w:delText>
        </w:r>
      </w:del>
      <w:ins w:id="8927" w:author="Transkribus" w:date="2019-12-11T14:30:00Z">
        <w:r w:rsidRPr="00EE6742">
          <w:rPr>
            <w:rFonts w:ascii="Courier New" w:hAnsi="Courier New" w:cs="Courier New"/>
            <w:rtl/>
          </w:rPr>
          <w:t>مقط شيقنا</w:t>
        </w:r>
      </w:ins>
    </w:p>
    <w:p w14:paraId="44B18256" w14:textId="1C32B303" w:rsidR="00EE6742" w:rsidRPr="00EE6742" w:rsidRDefault="00EE6742" w:rsidP="00EE6742">
      <w:pPr>
        <w:pStyle w:val="NurText"/>
        <w:bidi/>
        <w:rPr>
          <w:rFonts w:ascii="Courier New" w:hAnsi="Courier New" w:cs="Courier New"/>
        </w:rPr>
      </w:pPr>
      <w:ins w:id="8928" w:author="Transkribus" w:date="2019-12-11T14:30:00Z">
        <w:r w:rsidRPr="00EE6742">
          <w:rPr>
            <w:rFonts w:ascii="Courier New" w:hAnsi="Courier New" w:cs="Courier New"/>
            <w:rtl/>
          </w:rPr>
          <w:t>الحكم</w:t>
        </w:r>
      </w:ins>
      <w:r w:rsidRPr="00EE6742">
        <w:rPr>
          <w:rFonts w:ascii="Courier New" w:hAnsi="Courier New" w:cs="Courier New"/>
          <w:rtl/>
        </w:rPr>
        <w:t xml:space="preserve"> مهذب الدين جزان الاول </w:t>
      </w:r>
      <w:del w:id="8929" w:author="Transkribus" w:date="2019-12-11T14:30:00Z">
        <w:r w:rsidR="009B6BCA" w:rsidRPr="009B6BCA">
          <w:rPr>
            <w:rFonts w:ascii="Courier New" w:hAnsi="Courier New" w:cs="Courier New"/>
            <w:rtl/>
          </w:rPr>
          <w:delText xml:space="preserve">منهما قد قراه </w:delText>
        </w:r>
      </w:del>
      <w:ins w:id="8930" w:author="Transkribus" w:date="2019-12-11T14:30:00Z">
        <w:r w:rsidRPr="00EE6742">
          <w:rPr>
            <w:rFonts w:ascii="Courier New" w:hAnsi="Courier New" w:cs="Courier New"/>
            <w:rtl/>
          </w:rPr>
          <w:t xml:space="preserve">منهمائدقراه </w:t>
        </w:r>
      </w:ins>
      <w:r w:rsidRPr="00EE6742">
        <w:rPr>
          <w:rFonts w:ascii="Courier New" w:hAnsi="Courier New" w:cs="Courier New"/>
          <w:rtl/>
        </w:rPr>
        <w:t>على ابن المطران وعليه خط</w:t>
      </w:r>
      <w:del w:id="8931" w:author="Transkribus" w:date="2019-12-11T14:30:00Z">
        <w:r w:rsidR="009B6BCA" w:rsidRPr="009B6BCA">
          <w:rPr>
            <w:rFonts w:ascii="Courier New" w:hAnsi="Courier New" w:cs="Courier New"/>
            <w:rtl/>
          </w:rPr>
          <w:delText>ه</w:delText>
        </w:r>
      </w:del>
      <w:ins w:id="8932" w:author="Transkribus" w:date="2019-12-11T14:30:00Z">
        <w:r w:rsidRPr="00EE6742">
          <w:rPr>
            <w:rFonts w:ascii="Courier New" w:hAnsi="Courier New" w:cs="Courier New"/>
            <w:rtl/>
          </w:rPr>
          <w:t>ة</w:t>
        </w:r>
      </w:ins>
      <w:r w:rsidRPr="00EE6742">
        <w:rPr>
          <w:rFonts w:ascii="Courier New" w:hAnsi="Courier New" w:cs="Courier New"/>
          <w:rtl/>
        </w:rPr>
        <w:t xml:space="preserve"> والجزء الثانى</w:t>
      </w:r>
    </w:p>
    <w:p w14:paraId="073D1E51" w14:textId="77777777" w:rsidR="009B6BCA" w:rsidRPr="009B6BCA" w:rsidRDefault="00EE6742" w:rsidP="009B6BCA">
      <w:pPr>
        <w:pStyle w:val="NurText"/>
        <w:bidi/>
        <w:rPr>
          <w:del w:id="8933" w:author="Transkribus" w:date="2019-12-11T14:30:00Z"/>
          <w:rFonts w:ascii="Courier New" w:hAnsi="Courier New" w:cs="Courier New"/>
        </w:rPr>
      </w:pPr>
      <w:r w:rsidRPr="00EE6742">
        <w:rPr>
          <w:rFonts w:ascii="Courier New" w:hAnsi="Courier New" w:cs="Courier New"/>
          <w:rtl/>
        </w:rPr>
        <w:t xml:space="preserve">ذكر مهذب الدين </w:t>
      </w:r>
      <w:del w:id="8934" w:author="Transkribus" w:date="2019-12-11T14:30:00Z">
        <w:r w:rsidR="009B6BCA" w:rsidRPr="009B6BCA">
          <w:rPr>
            <w:rFonts w:ascii="Courier New" w:hAnsi="Courier New" w:cs="Courier New"/>
            <w:rtl/>
          </w:rPr>
          <w:delText>ف</w:delText>
        </w:r>
      </w:del>
      <w:ins w:id="8935" w:author="Transkribus" w:date="2019-12-11T14:30:00Z">
        <w:r w:rsidRPr="00EE6742">
          <w:rPr>
            <w:rFonts w:ascii="Courier New" w:hAnsi="Courier New" w:cs="Courier New"/>
            <w:rtl/>
          </w:rPr>
          <w:t>ق</w:t>
        </w:r>
      </w:ins>
      <w:r w:rsidRPr="00EE6742">
        <w:rPr>
          <w:rFonts w:ascii="Courier New" w:hAnsi="Courier New" w:cs="Courier New"/>
          <w:rtl/>
        </w:rPr>
        <w:t xml:space="preserve">يه ان ابن المطران وافاه </w:t>
      </w:r>
      <w:del w:id="8936" w:author="Transkribus" w:date="2019-12-11T14:30:00Z">
        <w:r w:rsidR="009B6BCA" w:rsidRPr="009B6BCA">
          <w:rPr>
            <w:rFonts w:ascii="Courier New" w:hAnsi="Courier New" w:cs="Courier New"/>
            <w:rtl/>
          </w:rPr>
          <w:delText>الاجل قبل قراءته له</w:delText>
        </w:r>
      </w:del>
      <w:ins w:id="8937" w:author="Transkribus" w:date="2019-12-11T14:30:00Z">
        <w:r w:rsidRPr="00EE6742">
          <w:rPr>
            <w:rFonts w:ascii="Courier New" w:hAnsi="Courier New" w:cs="Courier New"/>
            <w:rtl/>
          </w:rPr>
          <w:t>الأحل قيل قراءتمله</w:t>
        </w:r>
      </w:ins>
      <w:r w:rsidRPr="00EE6742">
        <w:rPr>
          <w:rFonts w:ascii="Courier New" w:hAnsi="Courier New" w:cs="Courier New"/>
          <w:rtl/>
        </w:rPr>
        <w:t xml:space="preserve"> عليه </w:t>
      </w:r>
      <w:del w:id="89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8E20757" w14:textId="52D0FEF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المقالة الناصر</w:t>
          </w:r>
          <w:del w:id="8939" w:author="Transkribus" w:date="2019-12-11T14:30:00Z">
            <w:r w:rsidRPr="009B6BCA">
              <w:rPr>
                <w:rFonts w:ascii="Courier New" w:hAnsi="Courier New" w:cs="Courier New"/>
                <w:rtl/>
              </w:rPr>
              <w:delText>ي</w:delText>
            </w:r>
          </w:del>
          <w:ins w:id="8940"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فى حفظ</w:t>
          </w:r>
        </w:dir>
      </w:dir>
    </w:p>
    <w:p w14:paraId="4240763D" w14:textId="03B998B3" w:rsidR="00EE6742" w:rsidRPr="00EE6742" w:rsidRDefault="00EE6742" w:rsidP="00EE6742">
      <w:pPr>
        <w:pStyle w:val="NurText"/>
        <w:bidi/>
        <w:rPr>
          <w:ins w:id="8941" w:author="Transkribus" w:date="2019-12-11T14:30:00Z"/>
          <w:rFonts w:ascii="Courier New" w:hAnsi="Courier New" w:cs="Courier New"/>
        </w:rPr>
      </w:pPr>
      <w:r w:rsidRPr="00EE6742">
        <w:rPr>
          <w:rFonts w:ascii="Courier New" w:hAnsi="Courier New" w:cs="Courier New"/>
          <w:rtl/>
        </w:rPr>
        <w:t xml:space="preserve">الامور الصحية </w:t>
      </w:r>
      <w:del w:id="8942" w:author="Transkribus" w:date="2019-12-11T14:30:00Z">
        <w:r w:rsidR="009B6BCA" w:rsidRPr="009B6BCA">
          <w:rPr>
            <w:rFonts w:ascii="Courier New" w:hAnsi="Courier New" w:cs="Courier New"/>
            <w:rtl/>
          </w:rPr>
          <w:delText>قصد فيها الايجاز والبلاغ وقد رتبها احسن</w:delText>
        </w:r>
      </w:del>
      <w:ins w:id="8943" w:author="Transkribus" w:date="2019-12-11T14:30:00Z">
        <w:r w:rsidRPr="00EE6742">
          <w:rPr>
            <w:rFonts w:ascii="Courier New" w:hAnsi="Courier New" w:cs="Courier New"/>
            <w:rtl/>
          </w:rPr>
          <w:t>ةصدفيها الامجاروالبلام وقدرتيها أحمسن</w:t>
        </w:r>
      </w:ins>
      <w:r w:rsidRPr="00EE6742">
        <w:rPr>
          <w:rFonts w:ascii="Courier New" w:hAnsi="Courier New" w:cs="Courier New"/>
          <w:rtl/>
        </w:rPr>
        <w:t xml:space="preserve"> ترتيب </w:t>
      </w:r>
      <w:del w:id="8944" w:author="Transkribus" w:date="2019-12-11T14:30:00Z">
        <w:r w:rsidR="009B6BCA" w:rsidRPr="009B6BCA">
          <w:rPr>
            <w:rFonts w:ascii="Courier New" w:hAnsi="Courier New" w:cs="Courier New"/>
            <w:rtl/>
          </w:rPr>
          <w:delText>وجعلها باسم</w:delText>
        </w:r>
      </w:del>
      <w:ins w:id="8945" w:author="Transkribus" w:date="2019-12-11T14:30:00Z">
        <w:r w:rsidRPr="00EE6742">
          <w:rPr>
            <w:rFonts w:ascii="Courier New" w:hAnsi="Courier New" w:cs="Courier New"/>
            <w:rtl/>
          </w:rPr>
          <w:t>وجعلهاقاسم</w:t>
        </w:r>
      </w:ins>
      <w:r w:rsidRPr="00EE6742">
        <w:rPr>
          <w:rFonts w:ascii="Courier New" w:hAnsi="Courier New" w:cs="Courier New"/>
          <w:rtl/>
        </w:rPr>
        <w:t xml:space="preserve"> السلطان الملك</w:t>
      </w:r>
      <w:del w:id="8946" w:author="Transkribus" w:date="2019-12-11T14:30:00Z">
        <w:r w:rsidR="009B6BCA" w:rsidRPr="009B6BCA">
          <w:rPr>
            <w:rFonts w:ascii="Courier New" w:hAnsi="Courier New" w:cs="Courier New"/>
            <w:rtl/>
          </w:rPr>
          <w:delText xml:space="preserve"> الناصر صلاح</w:delText>
        </w:r>
      </w:del>
    </w:p>
    <w:p w14:paraId="2E08A6CA" w14:textId="77777777" w:rsidR="009B6BCA" w:rsidRPr="009B6BCA" w:rsidRDefault="00EE6742" w:rsidP="009B6BCA">
      <w:pPr>
        <w:pStyle w:val="NurText"/>
        <w:bidi/>
        <w:rPr>
          <w:del w:id="8947" w:author="Transkribus" w:date="2019-12-11T14:30:00Z"/>
          <w:rFonts w:ascii="Courier New" w:hAnsi="Courier New" w:cs="Courier New"/>
        </w:rPr>
      </w:pPr>
      <w:ins w:id="8948" w:author="Transkribus" w:date="2019-12-11T14:30:00Z">
        <w:r w:rsidRPr="00EE6742">
          <w:rPr>
            <w:rFonts w:ascii="Courier New" w:hAnsi="Courier New" w:cs="Courier New"/>
            <w:rtl/>
          </w:rPr>
          <w:t>الناسر سلاج</w:t>
        </w:r>
      </w:ins>
      <w:r w:rsidRPr="00EE6742">
        <w:rPr>
          <w:rFonts w:ascii="Courier New" w:hAnsi="Courier New" w:cs="Courier New"/>
          <w:rtl/>
        </w:rPr>
        <w:t xml:space="preserve"> الدين يوسف بن </w:t>
      </w:r>
      <w:del w:id="8949" w:author="Transkribus" w:date="2019-12-11T14:30:00Z">
        <w:r w:rsidR="009B6BCA" w:rsidRPr="009B6BCA">
          <w:rPr>
            <w:rFonts w:ascii="Courier New" w:hAnsi="Courier New" w:cs="Courier New"/>
            <w:rtl/>
          </w:rPr>
          <w:delText>ا</w:delText>
        </w:r>
      </w:del>
      <w:ins w:id="8950" w:author="Transkribus" w:date="2019-12-11T14:30:00Z">
        <w:r w:rsidRPr="00EE6742">
          <w:rPr>
            <w:rFonts w:ascii="Courier New" w:hAnsi="Courier New" w:cs="Courier New"/>
            <w:rtl/>
          </w:rPr>
          <w:t>أ</w:t>
        </w:r>
      </w:ins>
      <w:r w:rsidRPr="00EE6742">
        <w:rPr>
          <w:rFonts w:ascii="Courier New" w:hAnsi="Courier New" w:cs="Courier New"/>
          <w:rtl/>
        </w:rPr>
        <w:t>يوب ووجدت</w:t>
      </w:r>
      <w:del w:id="89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E04CFA3" w14:textId="408439F6" w:rsidR="00EE6742" w:rsidRPr="00EE6742" w:rsidRDefault="009B6BCA" w:rsidP="00EE6742">
      <w:pPr>
        <w:pStyle w:val="NurText"/>
        <w:bidi/>
        <w:rPr>
          <w:rFonts w:ascii="Courier New" w:hAnsi="Courier New" w:cs="Courier New"/>
        </w:rPr>
      </w:pPr>
      <w:dir w:val="rtl">
        <w:dir w:val="rtl">
          <w:del w:id="8952" w:author="Transkribus" w:date="2019-12-11T14:30:00Z">
            <w:r w:rsidRPr="009B6BCA">
              <w:rPr>
                <w:rFonts w:ascii="Courier New" w:hAnsi="Courier New" w:cs="Courier New"/>
                <w:rtl/>
              </w:rPr>
              <w:delText>الاصل</w:delText>
            </w:r>
          </w:del>
          <w:ins w:id="8953" w:author="Transkribus" w:date="2019-12-11T14:30:00Z">
            <w:r w:rsidR="00EE6742" w:rsidRPr="00EE6742">
              <w:rPr>
                <w:rFonts w:ascii="Courier New" w:hAnsi="Courier New" w:cs="Courier New"/>
                <w:rtl/>
              </w:rPr>
              <w:t xml:space="preserve"> الاضل</w:t>
            </w:r>
          </w:ins>
          <w:r w:rsidR="00EE6742" w:rsidRPr="00EE6742">
            <w:rPr>
              <w:rFonts w:ascii="Courier New" w:hAnsi="Courier New" w:cs="Courier New"/>
              <w:rtl/>
            </w:rPr>
            <w:t xml:space="preserve"> الاول من هذا الكتاب وهو ب</w:t>
          </w:r>
          <w:del w:id="8954" w:author="Transkribus" w:date="2019-12-11T14:30:00Z">
            <w:r w:rsidRPr="009B6BCA">
              <w:rPr>
                <w:rFonts w:ascii="Courier New" w:hAnsi="Courier New" w:cs="Courier New"/>
                <w:rtl/>
              </w:rPr>
              <w:delText>خ</w:delText>
            </w:r>
          </w:del>
          <w:ins w:id="8955" w:author="Transkribus" w:date="2019-12-11T14:30:00Z">
            <w:r w:rsidR="00EE6742" w:rsidRPr="00EE6742">
              <w:rPr>
                <w:rFonts w:ascii="Courier New" w:hAnsi="Courier New" w:cs="Courier New"/>
                <w:rtl/>
              </w:rPr>
              <w:t>ق</w:t>
            </w:r>
          </w:ins>
          <w:r w:rsidR="00EE6742" w:rsidRPr="00EE6742">
            <w:rPr>
              <w:rFonts w:ascii="Courier New" w:hAnsi="Courier New" w:cs="Courier New"/>
              <w:rtl/>
            </w:rPr>
            <w:t>ط جمال</w:t>
          </w:r>
        </w:dir>
      </w:dir>
    </w:p>
    <w:p w14:paraId="599E7302" w14:textId="2A61FCD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الدين المعروف </w:t>
      </w:r>
      <w:del w:id="8956" w:author="Transkribus" w:date="2019-12-11T14:30:00Z">
        <w:r w:rsidR="009B6BCA" w:rsidRPr="009B6BCA">
          <w:rPr>
            <w:rFonts w:ascii="Courier New" w:hAnsi="Courier New" w:cs="Courier New"/>
            <w:rtl/>
          </w:rPr>
          <w:delText>باسم الجمالة</w:delText>
        </w:r>
      </w:del>
      <w:ins w:id="8957" w:author="Transkribus" w:date="2019-12-11T14:30:00Z">
        <w:r w:rsidRPr="00EE6742">
          <w:rPr>
            <w:rFonts w:ascii="Courier New" w:hAnsi="Courier New" w:cs="Courier New"/>
            <w:rtl/>
          </w:rPr>
          <w:t>بابن الحمالة</w:t>
        </w:r>
      </w:ins>
      <w:r w:rsidRPr="00EE6742">
        <w:rPr>
          <w:rFonts w:ascii="Courier New" w:hAnsi="Courier New" w:cs="Courier New"/>
          <w:rtl/>
        </w:rPr>
        <w:t xml:space="preserve"> كاتب ابن المطران مترجما</w:t>
      </w:r>
      <w:del w:id="89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8959" w:author="Transkribus" w:date="2019-12-11T14:30:00Z">
        <w:r w:rsidRPr="00EE6742">
          <w:rPr>
            <w:rFonts w:ascii="Courier New" w:hAnsi="Courier New" w:cs="Courier New"/>
            <w:rtl/>
          </w:rPr>
          <w:t xml:space="preserve"> المقالة النجمبة فى التدايفر النجمة</w:t>
        </w:r>
      </w:ins>
    </w:p>
    <w:p w14:paraId="2EAF08EA" w14:textId="66913C92" w:rsidR="00EE6742" w:rsidRPr="00EE6742" w:rsidRDefault="009B6BCA" w:rsidP="00EE6742">
      <w:pPr>
        <w:pStyle w:val="NurText"/>
        <w:bidi/>
        <w:rPr>
          <w:rFonts w:ascii="Courier New" w:hAnsi="Courier New" w:cs="Courier New"/>
        </w:rPr>
      </w:pPr>
      <w:dir w:val="rtl">
        <w:dir w:val="rtl">
          <w:del w:id="8960" w:author="Transkribus" w:date="2019-12-11T14:30:00Z">
            <w:r w:rsidRPr="009B6BCA">
              <w:rPr>
                <w:rFonts w:ascii="Courier New" w:hAnsi="Courier New" w:cs="Courier New"/>
                <w:rtl/>
              </w:rPr>
              <w:delText>المقالة النجمية فى التدابير الصحية وكانه كان صنفها لنجم</w:delText>
            </w:r>
          </w:del>
          <w:ins w:id="8961" w:author="Transkribus" w:date="2019-12-11T14:30:00Z">
            <w:r w:rsidR="00EE6742" w:rsidRPr="00EE6742">
              <w:rPr>
                <w:rFonts w:ascii="Courier New" w:hAnsi="Courier New" w:cs="Courier New"/>
                <w:rtl/>
              </w:rPr>
              <w:t>وكانهكمان صتفه النجم</w:t>
            </w:r>
          </w:ins>
          <w:r w:rsidR="00EE6742" w:rsidRPr="00EE6742">
            <w:rPr>
              <w:rFonts w:ascii="Courier New" w:hAnsi="Courier New" w:cs="Courier New"/>
              <w:rtl/>
            </w:rPr>
            <w:t xml:space="preserve"> الدين </w:t>
          </w:r>
          <w:del w:id="8962" w:author="Transkribus" w:date="2019-12-11T14:30:00Z">
            <w:r w:rsidRPr="009B6BCA">
              <w:rPr>
                <w:rFonts w:ascii="Courier New" w:hAnsi="Courier New" w:cs="Courier New"/>
                <w:rtl/>
              </w:rPr>
              <w:delText>ايوب والد صلاح</w:delText>
            </w:r>
          </w:del>
          <w:ins w:id="8963" w:author="Transkribus" w:date="2019-12-11T14:30:00Z">
            <w:r w:rsidR="00EE6742" w:rsidRPr="00EE6742">
              <w:rPr>
                <w:rFonts w:ascii="Courier New" w:hAnsi="Courier New" w:cs="Courier New"/>
                <w:rtl/>
              </w:rPr>
              <w:t>أيوب والدسلاج</w:t>
            </w:r>
          </w:ins>
          <w:r w:rsidR="00EE6742" w:rsidRPr="00EE6742">
            <w:rPr>
              <w:rFonts w:ascii="Courier New" w:hAnsi="Courier New" w:cs="Courier New"/>
              <w:rtl/>
            </w:rPr>
            <w:t xml:space="preserve"> الدين </w:t>
          </w:r>
          <w:del w:id="8964" w:author="Transkribus" w:date="2019-12-11T14:30:00Z">
            <w:r w:rsidRPr="009B6BCA">
              <w:rPr>
                <w:rFonts w:ascii="Courier New" w:hAnsi="Courier New" w:cs="Courier New"/>
                <w:rtl/>
              </w:rPr>
              <w:delText>فلما توفى</w:delText>
            </w:r>
          </w:del>
          <w:ins w:id="8965" w:author="Transkribus" w:date="2019-12-11T14:30:00Z">
            <w:r w:rsidR="00EE6742" w:rsidRPr="00EE6742">
              <w:rPr>
                <w:rFonts w:ascii="Courier New" w:hAnsi="Courier New" w:cs="Courier New"/>
                <w:rtl/>
              </w:rPr>
              <w:t>قلانوفى</w:t>
            </w:r>
          </w:ins>
          <w:r w:rsidR="00EE6742" w:rsidRPr="00EE6742">
            <w:rPr>
              <w:rFonts w:ascii="Courier New" w:hAnsi="Courier New" w:cs="Courier New"/>
              <w:rtl/>
            </w:rPr>
            <w:t xml:space="preserve"> ولم </w:t>
          </w:r>
          <w:del w:id="8966" w:author="Transkribus" w:date="2019-12-11T14:30:00Z">
            <w:r w:rsidRPr="009B6BCA">
              <w:rPr>
                <w:rFonts w:ascii="Courier New" w:hAnsi="Courier New" w:cs="Courier New"/>
                <w:rtl/>
              </w:rPr>
              <w:delText>يوصلها اليه جعلها باسم ولده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67" w:author="Transkribus" w:date="2019-12-11T14:30:00Z">
            <w:r w:rsidR="00EE6742" w:rsidRPr="00EE6742">
              <w:rPr>
                <w:rFonts w:ascii="Courier New" w:hAnsi="Courier New" w:cs="Courier New"/>
                <w:rtl/>
              </w:rPr>
              <w:t>بوصلها البه جعلهاقاسم ولدة</w:t>
            </w:r>
          </w:ins>
        </w:dir>
      </w:dir>
    </w:p>
    <w:p w14:paraId="0BF5D626" w14:textId="54638BAC" w:rsidR="00EE6742" w:rsidRPr="00EE6742" w:rsidRDefault="009B6BCA" w:rsidP="00EE6742">
      <w:pPr>
        <w:pStyle w:val="NurText"/>
        <w:bidi/>
        <w:rPr>
          <w:ins w:id="8968" w:author="Transkribus" w:date="2019-12-11T14:30:00Z"/>
          <w:rFonts w:ascii="Courier New" w:hAnsi="Courier New" w:cs="Courier New"/>
        </w:rPr>
      </w:pPr>
      <w:dir w:val="rtl">
        <w:dir w:val="rtl">
          <w:r w:rsidR="00EE6742" w:rsidRPr="00EE6742">
            <w:rPr>
              <w:rFonts w:ascii="Courier New" w:hAnsi="Courier New" w:cs="Courier New"/>
              <w:rtl/>
            </w:rPr>
            <w:t>ا</w:t>
          </w:r>
          <w:del w:id="8969" w:author="Transkribus" w:date="2019-12-11T14:30:00Z">
            <w:r w:rsidRPr="009B6BCA">
              <w:rPr>
                <w:rFonts w:ascii="Courier New" w:hAnsi="Courier New" w:cs="Courier New"/>
                <w:rtl/>
              </w:rPr>
              <w:delText>خت</w:delText>
            </w:r>
          </w:del>
          <w:ins w:id="8970" w:author="Transkribus" w:date="2019-12-11T14:30:00Z">
            <w:r w:rsidR="00EE6742" w:rsidRPr="00EE6742">
              <w:rPr>
                <w:rFonts w:ascii="Courier New" w:hAnsi="Courier New" w:cs="Courier New"/>
                <w:rtl/>
              </w:rPr>
              <w:t>حن</w:t>
            </w:r>
          </w:ins>
          <w:r w:rsidR="00EE6742" w:rsidRPr="00EE6742">
            <w:rPr>
              <w:rFonts w:ascii="Courier New" w:hAnsi="Courier New" w:cs="Courier New"/>
              <w:rtl/>
            </w:rPr>
            <w:t xml:space="preserve">صار كتاب </w:t>
          </w:r>
          <w:del w:id="8971" w:author="Transkribus" w:date="2019-12-11T14:30:00Z">
            <w:r w:rsidRPr="009B6BCA">
              <w:rPr>
                <w:rFonts w:ascii="Courier New" w:hAnsi="Courier New" w:cs="Courier New"/>
                <w:rtl/>
              </w:rPr>
              <w:delText>الانوار للكسدانيين اخراج ابى</w:delText>
            </w:r>
          </w:del>
          <w:ins w:id="8972" w:author="Transkribus" w:date="2019-12-11T14:30:00Z">
            <w:r w:rsidR="00EE6742" w:rsidRPr="00EE6742">
              <w:rPr>
                <w:rFonts w:ascii="Courier New" w:hAnsi="Courier New" w:cs="Courier New"/>
                <w:rtl/>
              </w:rPr>
              <w:t>الادوار لكسد البين احراج أبى</w:t>
            </w:r>
          </w:ins>
          <w:r w:rsidR="00EE6742" w:rsidRPr="00EE6742">
            <w:rPr>
              <w:rFonts w:ascii="Courier New" w:hAnsi="Courier New" w:cs="Courier New"/>
              <w:rtl/>
            </w:rPr>
            <w:t xml:space="preserve"> بكر </w:t>
          </w:r>
          <w:del w:id="8973" w:author="Transkribus" w:date="2019-12-11T14:30:00Z">
            <w:r w:rsidRPr="009B6BCA">
              <w:rPr>
                <w:rFonts w:ascii="Courier New" w:hAnsi="Courier New" w:cs="Courier New"/>
                <w:rtl/>
              </w:rPr>
              <w:delText>ا</w:delText>
            </w:r>
          </w:del>
          <w:ins w:id="8974"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حمد بن على بن </w:t>
          </w:r>
          <w:del w:id="8975" w:author="Transkribus" w:date="2019-12-11T14:30:00Z">
            <w:r w:rsidRPr="009B6BCA">
              <w:rPr>
                <w:rFonts w:ascii="Courier New" w:hAnsi="Courier New" w:cs="Courier New"/>
                <w:rtl/>
              </w:rPr>
              <w:delText>وحشية اختصره وفرغ منه</w:delText>
            </w:r>
          </w:del>
          <w:ins w:id="8976" w:author="Transkribus" w:date="2019-12-11T14:30:00Z">
            <w:r w:rsidR="00EE6742" w:rsidRPr="00EE6742">
              <w:rPr>
                <w:rFonts w:ascii="Courier New" w:hAnsi="Courier New" w:cs="Courier New"/>
                <w:rtl/>
              </w:rPr>
              <w:t>وجشية الحنصرموفر٣</w:t>
            </w:r>
          </w:ins>
        </w:dir>
      </w:dir>
    </w:p>
    <w:p w14:paraId="2A6BD086" w14:textId="77777777" w:rsidR="009B6BCA" w:rsidRPr="009B6BCA" w:rsidRDefault="00EE6742" w:rsidP="009B6BCA">
      <w:pPr>
        <w:pStyle w:val="NurText"/>
        <w:bidi/>
        <w:rPr>
          <w:del w:id="8977" w:author="Transkribus" w:date="2019-12-11T14:30:00Z"/>
          <w:rFonts w:ascii="Courier New" w:hAnsi="Courier New" w:cs="Courier New"/>
        </w:rPr>
      </w:pPr>
      <w:ins w:id="8978" w:author="Transkribus" w:date="2019-12-11T14:30:00Z">
        <w:r w:rsidRPr="00EE6742">
          <w:rPr>
            <w:rFonts w:ascii="Courier New" w:hAnsi="Courier New" w:cs="Courier New"/>
            <w:rtl/>
          </w:rPr>
          <w:t>منة</w:t>
        </w:r>
      </w:ins>
      <w:r w:rsidRPr="00EE6742">
        <w:rPr>
          <w:rFonts w:ascii="Courier New" w:hAnsi="Courier New" w:cs="Courier New"/>
          <w:rtl/>
        </w:rPr>
        <w:t xml:space="preserve"> فى ر</w:t>
      </w:r>
      <w:del w:id="8979" w:author="Transkribus" w:date="2019-12-11T14:30:00Z">
        <w:r w:rsidR="009B6BCA" w:rsidRPr="009B6BCA">
          <w:rPr>
            <w:rFonts w:ascii="Courier New" w:hAnsi="Courier New" w:cs="Courier New"/>
            <w:rtl/>
          </w:rPr>
          <w:delText>ج</w:delText>
        </w:r>
      </w:del>
      <w:ins w:id="8980" w:author="Transkribus" w:date="2019-12-11T14:30:00Z">
        <w:r w:rsidRPr="00EE6742">
          <w:rPr>
            <w:rFonts w:ascii="Courier New" w:hAnsi="Courier New" w:cs="Courier New"/>
            <w:rtl/>
          </w:rPr>
          <w:t>ح</w:t>
        </w:r>
      </w:ins>
      <w:r w:rsidRPr="00EE6742">
        <w:rPr>
          <w:rFonts w:ascii="Courier New" w:hAnsi="Courier New" w:cs="Courier New"/>
          <w:rtl/>
        </w:rPr>
        <w:t xml:space="preserve">ب سنة </w:t>
      </w:r>
      <w:del w:id="8981" w:author="Transkribus" w:date="2019-12-11T14:30:00Z">
        <w:r w:rsidR="009B6BCA" w:rsidRPr="009B6BCA">
          <w:rPr>
            <w:rFonts w:ascii="Courier New" w:hAnsi="Courier New" w:cs="Courier New"/>
            <w:rtl/>
          </w:rPr>
          <w:delText>احدى وثمانين 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52B5CE1" w14:textId="77777777" w:rsidR="009B6BCA" w:rsidRPr="009B6BCA" w:rsidRDefault="009B6BCA" w:rsidP="009B6BCA">
      <w:pPr>
        <w:pStyle w:val="NurText"/>
        <w:bidi/>
        <w:rPr>
          <w:del w:id="8982" w:author="Transkribus" w:date="2019-12-11T14:30:00Z"/>
          <w:rFonts w:ascii="Courier New" w:hAnsi="Courier New" w:cs="Courier New"/>
        </w:rPr>
      </w:pPr>
      <w:dir w:val="rtl">
        <w:dir w:val="rtl">
          <w:del w:id="8983" w:author="Transkribus" w:date="2019-12-11T14:30:00Z">
            <w:r w:rsidRPr="009B6BCA">
              <w:rPr>
                <w:rFonts w:ascii="Courier New" w:hAnsi="Courier New" w:cs="Courier New"/>
                <w:rtl/>
              </w:rPr>
              <w:delText>لغز فى 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251AD0" w14:textId="161E5B65" w:rsidR="00EE6742" w:rsidRPr="00EE6742" w:rsidRDefault="009B6BCA" w:rsidP="00EE6742">
      <w:pPr>
        <w:pStyle w:val="NurText"/>
        <w:bidi/>
        <w:rPr>
          <w:rFonts w:ascii="Courier New" w:hAnsi="Courier New" w:cs="Courier New"/>
        </w:rPr>
      </w:pPr>
      <w:dir w:val="rtl">
        <w:dir w:val="rtl">
          <w:ins w:id="8984" w:author="Transkribus" w:date="2019-12-11T14:30:00Z">
            <w:r w:rsidR="00EE6742" w:rsidRPr="00EE6742">
              <w:rPr>
                <w:rFonts w:ascii="Courier New" w:hAnsi="Courier New" w:cs="Courier New"/>
                <w:rtl/>
              </w:rPr>
              <w:t xml:space="preserve">أحدى وغثانين وخمسمالة لفر فى الحكممة </w:t>
            </w:r>
          </w:ins>
          <w:r w:rsidR="00EE6742" w:rsidRPr="00EE6742">
            <w:rPr>
              <w:rFonts w:ascii="Courier New" w:hAnsi="Courier New" w:cs="Courier New"/>
              <w:rtl/>
            </w:rPr>
            <w:t>كتاب على مذهب دعوة الاطباء</w:t>
          </w:r>
          <w:del w:id="89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828171" w14:textId="5B926DE2" w:rsidR="00EE6742" w:rsidRPr="00EE6742" w:rsidRDefault="009B6BCA" w:rsidP="00EE6742">
      <w:pPr>
        <w:pStyle w:val="NurText"/>
        <w:bidi/>
        <w:rPr>
          <w:rFonts w:ascii="Courier New" w:hAnsi="Courier New" w:cs="Courier New"/>
        </w:rPr>
      </w:pPr>
      <w:dir w:val="rtl">
        <w:dir w:val="rtl">
          <w:del w:id="8986" w:author="Transkribus" w:date="2019-12-11T14:30:00Z">
            <w:r w:rsidRPr="009B6BCA">
              <w:rPr>
                <w:rFonts w:ascii="Courier New" w:hAnsi="Courier New" w:cs="Courier New"/>
                <w:rtl/>
              </w:rPr>
              <w:delText>كتاب الادوية</w:delText>
            </w:r>
          </w:del>
          <w:ins w:id="8987" w:author="Transkribus" w:date="2019-12-11T14:30:00Z">
            <w:r w:rsidR="00EE6742" w:rsidRPr="00EE6742">
              <w:rPr>
                <w:rFonts w:ascii="Courier New" w:hAnsi="Courier New" w:cs="Courier New"/>
                <w:rtl/>
              </w:rPr>
              <w:t>لناب الادوبة</w:t>
            </w:r>
          </w:ins>
          <w:r w:rsidR="00EE6742" w:rsidRPr="00EE6742">
            <w:rPr>
              <w:rFonts w:ascii="Courier New" w:hAnsi="Courier New" w:cs="Courier New"/>
              <w:rtl/>
            </w:rPr>
            <w:t xml:space="preserve"> المفردة لم </w:t>
          </w:r>
          <w:del w:id="8988" w:author="Transkribus" w:date="2019-12-11T14:30:00Z">
            <w:r w:rsidRPr="009B6BCA">
              <w:rPr>
                <w:rFonts w:ascii="Courier New" w:hAnsi="Courier New" w:cs="Courier New"/>
                <w:rtl/>
              </w:rPr>
              <w:delText>يتم</w:delText>
            </w:r>
          </w:del>
          <w:ins w:id="8989" w:author="Transkribus" w:date="2019-12-11T14:30:00Z">
            <w:r w:rsidR="00EE6742" w:rsidRPr="00EE6742">
              <w:rPr>
                <w:rFonts w:ascii="Courier New" w:hAnsi="Courier New" w:cs="Courier New"/>
                <w:rtl/>
              </w:rPr>
              <w:t>بثم</w:t>
            </w:r>
          </w:ins>
          <w:r w:rsidR="00EE6742" w:rsidRPr="00EE6742">
            <w:rPr>
              <w:rFonts w:ascii="Courier New" w:hAnsi="Courier New" w:cs="Courier New"/>
              <w:rtl/>
            </w:rPr>
            <w:t xml:space="preserve"> وكان قد </w:t>
          </w:r>
          <w:del w:id="8990" w:author="Transkribus" w:date="2019-12-11T14:30:00Z">
            <w:r w:rsidRPr="009B6BCA">
              <w:rPr>
                <w:rFonts w:ascii="Courier New" w:hAnsi="Courier New" w:cs="Courier New"/>
                <w:rtl/>
              </w:rPr>
              <w:delText>قصد فيه ان يستوعب</w:delText>
            </w:r>
          </w:del>
          <w:ins w:id="8991" w:author="Transkribus" w:date="2019-12-11T14:30:00Z">
            <w:r w:rsidR="00EE6742" w:rsidRPr="00EE6742">
              <w:rPr>
                <w:rFonts w:ascii="Courier New" w:hAnsi="Courier New" w:cs="Courier New"/>
                <w:rtl/>
              </w:rPr>
              <w:t>قصدقيه ابن تسيوغب</w:t>
            </w:r>
          </w:ins>
          <w:r w:rsidR="00EE6742" w:rsidRPr="00EE6742">
            <w:rPr>
              <w:rFonts w:ascii="Courier New" w:hAnsi="Courier New" w:cs="Courier New"/>
              <w:rtl/>
            </w:rPr>
            <w:t xml:space="preserve"> ذكر كل دواء </w:t>
          </w:r>
          <w:ins w:id="8992" w:author="Transkribus" w:date="2019-12-11T14:30:00Z">
            <w:r w:rsidR="00EE6742" w:rsidRPr="00EE6742">
              <w:rPr>
                <w:rFonts w:ascii="Courier New" w:hAnsi="Courier New" w:cs="Courier New"/>
                <w:rtl/>
              </w:rPr>
              <w:t xml:space="preserve">دواء </w:t>
            </w:r>
          </w:ins>
          <w:r w:rsidR="00EE6742" w:rsidRPr="00EE6742">
            <w:rPr>
              <w:rFonts w:ascii="Courier New" w:hAnsi="Courier New" w:cs="Courier New"/>
              <w:rtl/>
            </w:rPr>
            <w:t xml:space="preserve">على </w:t>
          </w:r>
          <w:del w:id="8993" w:author="Transkribus" w:date="2019-12-11T14:30:00Z">
            <w:r w:rsidRPr="009B6BCA">
              <w:rPr>
                <w:rFonts w:ascii="Courier New" w:hAnsi="Courier New" w:cs="Courier New"/>
                <w:rtl/>
              </w:rPr>
              <w:delText>غاية ما يمكنه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8994" w:author="Transkribus" w:date="2019-12-11T14:30:00Z">
            <w:r w:rsidR="00EE6742" w:rsidRPr="00EE6742">
              <w:rPr>
                <w:rFonts w:ascii="Courier New" w:hAnsi="Courier New" w:cs="Courier New"/>
                <w:rtl/>
              </w:rPr>
              <w:t>غابة</w:t>
            </w:r>
          </w:ins>
        </w:dir>
      </w:dir>
    </w:p>
    <w:p w14:paraId="3D7382D8" w14:textId="77777777" w:rsidR="009B6BCA" w:rsidRPr="009B6BCA" w:rsidRDefault="009B6BCA" w:rsidP="009B6BCA">
      <w:pPr>
        <w:pStyle w:val="NurText"/>
        <w:bidi/>
        <w:rPr>
          <w:del w:id="8995" w:author="Transkribus" w:date="2019-12-11T14:30:00Z"/>
          <w:rFonts w:ascii="Courier New" w:hAnsi="Courier New" w:cs="Courier New"/>
        </w:rPr>
      </w:pPr>
      <w:dir w:val="rtl">
        <w:dir w:val="rtl">
          <w:del w:id="8996" w:author="Transkribus" w:date="2019-12-11T14:30:00Z">
            <w:r w:rsidRPr="009B6BCA">
              <w:rPr>
                <w:rFonts w:ascii="Courier New" w:hAnsi="Courier New" w:cs="Courier New"/>
                <w:rtl/>
              </w:rPr>
              <w:delText>كتاب اداب</w:delText>
            </w:r>
          </w:del>
          <w:ins w:id="8997" w:author="Transkribus" w:date="2019-12-11T14:30:00Z">
            <w:r w:rsidR="00EE6742" w:rsidRPr="00EE6742">
              <w:rPr>
                <w:rFonts w:ascii="Courier New" w:hAnsi="Courier New" w:cs="Courier New"/>
                <w:rtl/>
              </w:rPr>
              <w:t>باهكنه كتاس أذاب</w:t>
            </w:r>
          </w:ins>
          <w:r w:rsidR="00EE6742" w:rsidRPr="00EE6742">
            <w:rPr>
              <w:rFonts w:ascii="Courier New" w:hAnsi="Courier New" w:cs="Courier New"/>
              <w:rtl/>
            </w:rPr>
            <w:t xml:space="preserve"> طب </w:t>
          </w:r>
          <w:del w:id="8998" w:author="Transkribus" w:date="2019-12-11T14:30:00Z">
            <w:r w:rsidRPr="009B6BCA">
              <w:rPr>
                <w:rFonts w:ascii="Courier New" w:hAnsi="Courier New" w:cs="Courier New"/>
                <w:rtl/>
              </w:rPr>
              <w:delText>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4ACAAD6" w14:textId="357B52A1" w:rsidR="00EE6742" w:rsidRPr="00EE6742" w:rsidRDefault="009B6BCA" w:rsidP="00EE6742">
      <w:pPr>
        <w:pStyle w:val="NurText"/>
        <w:bidi/>
        <w:rPr>
          <w:ins w:id="8999" w:author="Transkribus" w:date="2019-12-11T14:30:00Z"/>
          <w:rFonts w:ascii="Courier New" w:hAnsi="Courier New" w:cs="Courier New"/>
        </w:rPr>
      </w:pPr>
      <w:dir w:val="rtl">
        <w:dir w:val="rtl">
          <w:del w:id="9000" w:author="Transkribus" w:date="2019-12-11T14:30:00Z">
            <w:r w:rsidRPr="009B6BCA">
              <w:rPr>
                <w:rFonts w:ascii="Courier New" w:hAnsi="Courier New" w:cs="Courier New"/>
                <w:rtl/>
              </w:rPr>
              <w:delText>وحدثنى</w:delText>
            </w:r>
          </w:del>
          <w:ins w:id="9001" w:author="Transkribus" w:date="2019-12-11T14:30:00Z">
            <w:r w:rsidR="00EE6742" w:rsidRPr="00EE6742">
              <w:rPr>
                <w:rFonts w:ascii="Courier New" w:hAnsi="Courier New" w:cs="Courier New"/>
                <w:rtl/>
              </w:rPr>
              <w:t>الملولك وحديى</w:t>
            </w:r>
          </w:ins>
          <w:r w:rsidR="00EE6742" w:rsidRPr="00EE6742">
            <w:rPr>
              <w:rFonts w:ascii="Courier New" w:hAnsi="Courier New" w:cs="Courier New"/>
              <w:rtl/>
            </w:rPr>
            <w:t xml:space="preserve"> نسيب له </w:t>
          </w:r>
          <w:del w:id="9002" w:author="Transkribus" w:date="2019-12-11T14:30:00Z">
            <w:r w:rsidRPr="009B6BCA">
              <w:rPr>
                <w:rFonts w:ascii="Courier New" w:hAnsi="Courier New" w:cs="Courier New"/>
                <w:rtl/>
              </w:rPr>
              <w:delText>انه لما توفى كانت عنده</w:delText>
            </w:r>
          </w:del>
          <w:ins w:id="9003" w:author="Transkribus" w:date="2019-12-11T14:30:00Z">
            <w:r w:rsidR="00EE6742" w:rsidRPr="00EE6742">
              <w:rPr>
                <w:rFonts w:ascii="Courier New" w:hAnsi="Courier New" w:cs="Courier New"/>
                <w:rtl/>
              </w:rPr>
              <w:t>الهلنانوفى كاتت عنسده</w:t>
            </w:r>
          </w:ins>
          <w:r w:rsidR="00EE6742" w:rsidRPr="00EE6742">
            <w:rPr>
              <w:rFonts w:ascii="Courier New" w:hAnsi="Courier New" w:cs="Courier New"/>
              <w:rtl/>
            </w:rPr>
            <w:t xml:space="preserve"> مسودات عدة</w:t>
          </w:r>
        </w:dir>
      </w:dir>
    </w:p>
    <w:p w14:paraId="0F22A4F8" w14:textId="2D2C8EBD" w:rsidR="00EE6742" w:rsidRPr="00EE6742" w:rsidRDefault="00EE6742" w:rsidP="00EE6742">
      <w:pPr>
        <w:pStyle w:val="NurText"/>
        <w:bidi/>
        <w:rPr>
          <w:rFonts w:ascii="Courier New" w:hAnsi="Courier New" w:cs="Courier New"/>
        </w:rPr>
      </w:pPr>
      <w:ins w:id="9004" w:author="Transkribus" w:date="2019-12-11T14:30:00Z">
        <w:r w:rsidRPr="00EE6742">
          <w:rPr>
            <w:rFonts w:ascii="Courier New" w:hAnsi="Courier New" w:cs="Courier New"/>
            <w:rtl/>
          </w:rPr>
          <w:t>ا</w:t>
        </w:r>
      </w:ins>
      <w:r w:rsidRPr="00EE6742">
        <w:rPr>
          <w:rFonts w:ascii="Courier New" w:hAnsi="Courier New" w:cs="Courier New"/>
          <w:rtl/>
        </w:rPr>
        <w:t>لمص</w:t>
      </w:r>
      <w:del w:id="9005" w:author="Transkribus" w:date="2019-12-11T14:30:00Z">
        <w:r w:rsidR="009B6BCA" w:rsidRPr="009B6BCA">
          <w:rPr>
            <w:rFonts w:ascii="Courier New" w:hAnsi="Courier New" w:cs="Courier New"/>
            <w:rtl/>
          </w:rPr>
          <w:delText>نف</w:delText>
        </w:r>
      </w:del>
      <w:ins w:id="9006" w:author="Transkribus" w:date="2019-12-11T14:30:00Z">
        <w:r w:rsidRPr="00EE6742">
          <w:rPr>
            <w:rFonts w:ascii="Courier New" w:hAnsi="Courier New" w:cs="Courier New"/>
            <w:rtl/>
          </w:rPr>
          <w:t>تق</w:t>
        </w:r>
      </w:ins>
      <w:r w:rsidRPr="00EE6742">
        <w:rPr>
          <w:rFonts w:ascii="Courier New" w:hAnsi="Courier New" w:cs="Courier New"/>
          <w:rtl/>
        </w:rPr>
        <w:t xml:space="preserve">ات طبية </w:t>
      </w:r>
      <w:del w:id="9007" w:author="Transkribus" w:date="2019-12-11T14:30:00Z">
        <w:r w:rsidR="009B6BCA" w:rsidRPr="009B6BCA">
          <w:rPr>
            <w:rFonts w:ascii="Courier New" w:hAnsi="Courier New" w:cs="Courier New"/>
            <w:rtl/>
          </w:rPr>
          <w:delText>وغيرها وتعاليق متفرقة فاخذ اخواته تلك المسودات وضاعت بينهن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008" w:author="Transkribus" w:date="2019-12-11T14:30:00Z">
        <w:r w:rsidRPr="00EE6742">
          <w:rPr>
            <w:rFonts w:ascii="Courier New" w:hAnsi="Courier New" w:cs="Courier New"/>
            <w:rtl/>
          </w:rPr>
          <w:t>وغير هاوتعالبق متفرفة فاجذ اخو اله ثلك السودات وصاعف بينن وقال لى</w:t>
        </w:r>
      </w:ins>
    </w:p>
    <w:p w14:paraId="3F1F6DAC" w14:textId="4D5184A9" w:rsidR="00EE6742" w:rsidRPr="00EE6742" w:rsidRDefault="009B6BCA" w:rsidP="00EE6742">
      <w:pPr>
        <w:pStyle w:val="NurText"/>
        <w:bidi/>
        <w:rPr>
          <w:rFonts w:ascii="Courier New" w:hAnsi="Courier New" w:cs="Courier New"/>
        </w:rPr>
      </w:pPr>
      <w:dir w:val="rtl">
        <w:dir w:val="rtl">
          <w:del w:id="9009" w:author="Transkribus" w:date="2019-12-11T14:30:00Z">
            <w:r w:rsidRPr="009B6BCA">
              <w:rPr>
                <w:rFonts w:ascii="Courier New" w:hAnsi="Courier New" w:cs="Courier New"/>
                <w:rtl/>
              </w:rPr>
              <w:delText xml:space="preserve">وقال لى انه راى عند </w:delText>
            </w:r>
          </w:del>
          <w:ins w:id="9010" w:author="Transkribus" w:date="2019-12-11T14:30:00Z">
            <w:r w:rsidR="00EE6742" w:rsidRPr="00EE6742">
              <w:rPr>
                <w:rFonts w:ascii="Courier New" w:hAnsi="Courier New" w:cs="Courier New"/>
                <w:rtl/>
              </w:rPr>
              <w:t xml:space="preserve">ابقرأى عنسد </w:t>
            </w:r>
          </w:ins>
          <w:r w:rsidR="00EE6742" w:rsidRPr="00EE6742">
            <w:rPr>
              <w:rFonts w:ascii="Courier New" w:hAnsi="Courier New" w:cs="Courier New"/>
              <w:rtl/>
            </w:rPr>
            <w:t xml:space="preserve">احداهن صندوقا ارادت ان </w:t>
          </w:r>
          <w:del w:id="9011" w:author="Transkribus" w:date="2019-12-11T14:30:00Z">
            <w:r w:rsidRPr="009B6BCA">
              <w:rPr>
                <w:rFonts w:ascii="Courier New" w:hAnsi="Courier New" w:cs="Courier New"/>
                <w:rtl/>
              </w:rPr>
              <w:delText>ت</w:delText>
            </w:r>
          </w:del>
          <w:r w:rsidR="00EE6742" w:rsidRPr="00EE6742">
            <w:rPr>
              <w:rFonts w:ascii="Courier New" w:hAnsi="Courier New" w:cs="Courier New"/>
              <w:rtl/>
            </w:rPr>
            <w:t>ب</w:t>
          </w:r>
          <w:ins w:id="9012" w:author="Transkribus" w:date="2019-12-11T14:30:00Z">
            <w:r w:rsidR="00EE6742" w:rsidRPr="00EE6742">
              <w:rPr>
                <w:rFonts w:ascii="Courier New" w:hAnsi="Courier New" w:cs="Courier New"/>
                <w:rtl/>
              </w:rPr>
              <w:t>ي</w:t>
            </w:r>
          </w:ins>
          <w:r w:rsidR="00EE6742" w:rsidRPr="00EE6742">
            <w:rPr>
              <w:rFonts w:ascii="Courier New" w:hAnsi="Courier New" w:cs="Courier New"/>
              <w:rtl/>
            </w:rPr>
            <w:t>طنه وقد ال</w:t>
          </w:r>
          <w:ins w:id="9013" w:author="Transkribus" w:date="2019-12-11T14:30:00Z">
            <w:r w:rsidR="00EE6742" w:rsidRPr="00EE6742">
              <w:rPr>
                <w:rFonts w:ascii="Courier New" w:hAnsi="Courier New" w:cs="Courier New"/>
                <w:rtl/>
              </w:rPr>
              <w:t>م</w:t>
            </w:r>
          </w:ins>
          <w:r w:rsidR="00EE6742" w:rsidRPr="00EE6742">
            <w:rPr>
              <w:rFonts w:ascii="Courier New" w:hAnsi="Courier New" w:cs="Courier New"/>
              <w:rtl/>
            </w:rPr>
            <w:t>ص</w:t>
          </w:r>
          <w:del w:id="9014" w:author="Transkribus" w:date="2019-12-11T14:30:00Z">
            <w:r w:rsidRPr="009B6BCA">
              <w:rPr>
                <w:rFonts w:ascii="Courier New" w:hAnsi="Courier New" w:cs="Courier New"/>
                <w:rtl/>
              </w:rPr>
              <w:delText>ق</w:delText>
            </w:r>
          </w:del>
          <w:ins w:id="9015"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ت فى باطنه </w:t>
          </w:r>
          <w:del w:id="9016" w:author="Transkribus" w:date="2019-12-11T14:30:00Z">
            <w:r w:rsidRPr="009B6BCA">
              <w:rPr>
                <w:rFonts w:ascii="Courier New" w:hAnsi="Courier New" w:cs="Courier New"/>
                <w:rtl/>
              </w:rPr>
              <w:delText>ج</w:delText>
            </w:r>
          </w:del>
          <w:ins w:id="901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ملة من هذه </w:t>
          </w:r>
          <w:del w:id="9018" w:author="Transkribus" w:date="2019-12-11T14:30:00Z">
            <w:r w:rsidRPr="009B6BCA">
              <w:rPr>
                <w:rFonts w:ascii="Courier New" w:hAnsi="Courier New" w:cs="Courier New"/>
                <w:rtl/>
              </w:rPr>
              <w:delText>الاوراق التى بخطه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019" w:author="Transkribus" w:date="2019-12-11T14:30:00Z">
            <w:r w:rsidR="00EE6742" w:rsidRPr="00EE6742">
              <w:rPr>
                <w:rFonts w:ascii="Courier New" w:hAnsi="Courier New" w:cs="Courier New"/>
                <w:rtl/>
              </w:rPr>
              <w:t>الارواق</w:t>
            </w:r>
          </w:ins>
        </w:dir>
      </w:dir>
    </w:p>
    <w:p w14:paraId="33BF4670" w14:textId="4B5B340A" w:rsidR="00EE6742" w:rsidRPr="00EE6742" w:rsidRDefault="009B6BCA" w:rsidP="00EE6742">
      <w:pPr>
        <w:pStyle w:val="NurText"/>
        <w:bidi/>
        <w:rPr>
          <w:ins w:id="9020" w:author="Transkribus" w:date="2019-12-11T14:30:00Z"/>
          <w:rFonts w:ascii="Courier New" w:hAnsi="Courier New" w:cs="Courier New"/>
        </w:rPr>
      </w:pPr>
      <w:dir w:val="rtl">
        <w:dir w:val="rtl">
          <w:ins w:id="9021" w:author="Transkribus" w:date="2019-12-11T14:30:00Z">
            <w:r w:rsidR="00EE6742" w:rsidRPr="00EE6742">
              <w:rPr>
                <w:rFonts w:ascii="Courier New" w:hAnsi="Courier New" w:cs="Courier New"/>
                <w:rtl/>
              </w:rPr>
              <w:t>البنى شحيطة</w:t>
            </w:r>
          </w:ins>
        </w:dir>
      </w:dir>
    </w:p>
    <w:p w14:paraId="4BFE0031" w14:textId="77777777" w:rsidR="00EE6742" w:rsidRPr="00EE6742" w:rsidRDefault="00EE6742" w:rsidP="00EE6742">
      <w:pPr>
        <w:pStyle w:val="NurText"/>
        <w:bidi/>
        <w:rPr>
          <w:ins w:id="9022" w:author="Transkribus" w:date="2019-12-11T14:30:00Z"/>
          <w:rFonts w:ascii="Courier New" w:hAnsi="Courier New" w:cs="Courier New"/>
        </w:rPr>
      </w:pPr>
      <w:ins w:id="9023" w:author="Transkribus" w:date="2019-12-11T14:30:00Z">
        <w:r w:rsidRPr="00EE6742">
          <w:rPr>
            <w:rFonts w:ascii="Courier New" w:hAnsi="Courier New" w:cs="Courier New"/>
            <w:rtl/>
          </w:rPr>
          <w:t>مهذب الدين</w:t>
        </w:r>
      </w:ins>
    </w:p>
    <w:p w14:paraId="6A5A38E8" w14:textId="04E84C03" w:rsidR="00EE6742" w:rsidRPr="00EE6742" w:rsidRDefault="00EE6742" w:rsidP="00EE6742">
      <w:pPr>
        <w:pStyle w:val="NurText"/>
        <w:bidi/>
        <w:rPr>
          <w:rFonts w:ascii="Courier New" w:hAnsi="Courier New" w:cs="Courier New"/>
        </w:rPr>
      </w:pPr>
      <w:ins w:id="9024" w:author="Transkribus" w:date="2019-12-11T14:30:00Z">
        <w:r w:rsidRPr="00EE6742">
          <w:rPr>
            <w:rFonts w:ascii="Courier New" w:hAnsi="Courier New" w:cs="Courier New"/>
            <w:rtl/>
          </w:rPr>
          <w:t>*(</w:t>
        </w:r>
      </w:ins>
      <w:r w:rsidRPr="00EE6742">
        <w:rPr>
          <w:rFonts w:ascii="Courier New" w:hAnsi="Courier New" w:cs="Courier New"/>
          <w:rtl/>
        </w:rPr>
        <w:t xml:space="preserve">مهذب الدين </w:t>
      </w:r>
      <w:ins w:id="9025" w:author="Transkribus" w:date="2019-12-11T14:30:00Z">
        <w:r w:rsidRPr="00EE6742">
          <w:rPr>
            <w:rFonts w:ascii="Courier New" w:hAnsi="Courier New" w:cs="Courier New"/>
            <w:rtl/>
          </w:rPr>
          <w:t xml:space="preserve">أحمد </w:t>
        </w:r>
      </w:ins>
      <w:r w:rsidRPr="00EE6742">
        <w:rPr>
          <w:rFonts w:ascii="Courier New" w:hAnsi="Courier New" w:cs="Courier New"/>
          <w:rtl/>
        </w:rPr>
        <w:t>بن الحاجب</w:t>
      </w:r>
      <w:del w:id="90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027" w:author="Transkribus" w:date="2019-12-11T14:30:00Z">
        <w:r w:rsidRPr="00EE6742">
          <w:rPr>
            <w:rFonts w:ascii="Courier New" w:hAnsi="Courier New" w:cs="Courier New"/>
            <w:rtl/>
          </w:rPr>
          <w:t>)*</w:t>
        </w:r>
      </w:ins>
    </w:p>
    <w:p w14:paraId="224605B5" w14:textId="5C2D6337" w:rsidR="00EE6742" w:rsidRPr="00EE6742" w:rsidRDefault="009B6BCA" w:rsidP="00EE6742">
      <w:pPr>
        <w:pStyle w:val="NurText"/>
        <w:bidi/>
        <w:rPr>
          <w:ins w:id="9028" w:author="Transkribus" w:date="2019-12-11T14:30:00Z"/>
          <w:rFonts w:ascii="Courier New" w:hAnsi="Courier New" w:cs="Courier New"/>
        </w:rPr>
      </w:pPr>
      <w:dir w:val="rtl">
        <w:dir w:val="rtl">
          <w:r w:rsidR="00EE6742" w:rsidRPr="00EE6742">
            <w:rPr>
              <w:rFonts w:ascii="Courier New" w:hAnsi="Courier New" w:cs="Courier New"/>
              <w:rtl/>
            </w:rPr>
            <w:t xml:space="preserve">كان </w:t>
          </w:r>
          <w:del w:id="9029" w:author="Transkribus" w:date="2019-12-11T14:30:00Z">
            <w:r w:rsidRPr="009B6BCA">
              <w:rPr>
                <w:rFonts w:ascii="Courier New" w:hAnsi="Courier New" w:cs="Courier New"/>
                <w:rtl/>
              </w:rPr>
              <w:delText>طبيبا مشهورا فاضلا فى</w:delText>
            </w:r>
          </w:del>
          <w:ins w:id="9030" w:author="Transkribus" w:date="2019-12-11T14:30:00Z">
            <w:r w:rsidR="00EE6742" w:rsidRPr="00EE6742">
              <w:rPr>
                <w:rFonts w:ascii="Courier New" w:hAnsi="Courier New" w:cs="Courier New"/>
                <w:rtl/>
              </w:rPr>
              <w:t>طبيباء شهورا فاسلافى</w:t>
            </w:r>
          </w:ins>
          <w:r w:rsidR="00EE6742" w:rsidRPr="00EE6742">
            <w:rPr>
              <w:rFonts w:ascii="Courier New" w:hAnsi="Courier New" w:cs="Courier New"/>
              <w:rtl/>
            </w:rPr>
            <w:t xml:space="preserve"> الصناعة الطب</w:t>
          </w:r>
          <w:del w:id="9031" w:author="Transkribus" w:date="2019-12-11T14:30:00Z">
            <w:r w:rsidRPr="009B6BCA">
              <w:rPr>
                <w:rFonts w:ascii="Courier New" w:hAnsi="Courier New" w:cs="Courier New"/>
                <w:rtl/>
              </w:rPr>
              <w:delText>ي</w:delText>
            </w:r>
          </w:del>
          <w:ins w:id="9032"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متقنا</w:t>
          </w:r>
          <w:del w:id="9033" w:author="Transkribus" w:date="2019-12-11T14:30:00Z">
            <w:r w:rsidRPr="009B6BCA">
              <w:rPr>
                <w:rFonts w:ascii="Courier New" w:hAnsi="Courier New" w:cs="Courier New"/>
                <w:rtl/>
              </w:rPr>
              <w:delText xml:space="preserve"> للعلوم الرياضية</w:delText>
            </w:r>
          </w:del>
        </w:dir>
      </w:dir>
    </w:p>
    <w:p w14:paraId="7355BA08" w14:textId="77777777" w:rsidR="00EE6742" w:rsidRPr="00EE6742" w:rsidRDefault="00EE6742" w:rsidP="00EE6742">
      <w:pPr>
        <w:pStyle w:val="NurText"/>
        <w:bidi/>
        <w:rPr>
          <w:ins w:id="9034" w:author="Transkribus" w:date="2019-12-11T14:30:00Z"/>
          <w:rFonts w:ascii="Courier New" w:hAnsi="Courier New" w:cs="Courier New"/>
        </w:rPr>
      </w:pPr>
      <w:ins w:id="9035" w:author="Transkribus" w:date="2019-12-11T14:30:00Z">
        <w:r w:rsidRPr="00EE6742">
          <w:rPr>
            <w:rFonts w:ascii="Courier New" w:hAnsi="Courier New" w:cs="Courier New"/>
            <w:rtl/>
          </w:rPr>
          <w:t>١٨٢</w:t>
        </w:r>
      </w:ins>
    </w:p>
    <w:p w14:paraId="5696CACF" w14:textId="77777777" w:rsidR="009B6BCA" w:rsidRPr="009B6BCA" w:rsidRDefault="00EE6742" w:rsidP="009B6BCA">
      <w:pPr>
        <w:pStyle w:val="NurText"/>
        <w:bidi/>
        <w:rPr>
          <w:del w:id="9036" w:author="Transkribus" w:date="2019-12-11T14:30:00Z"/>
          <w:rFonts w:ascii="Courier New" w:hAnsi="Courier New" w:cs="Courier New"/>
        </w:rPr>
      </w:pPr>
      <w:ins w:id="9037" w:author="Transkribus" w:date="2019-12-11T14:30:00Z">
        <w:r w:rsidRPr="00EE6742">
          <w:rPr>
            <w:rFonts w:ascii="Courier New" w:hAnsi="Courier New" w:cs="Courier New"/>
            <w:rtl/>
          </w:rPr>
          <w:t>العلوم الرياشية</w:t>
        </w:r>
      </w:ins>
      <w:r w:rsidRPr="00EE6742">
        <w:rPr>
          <w:rFonts w:ascii="Courier New" w:hAnsi="Courier New" w:cs="Courier New"/>
          <w:rtl/>
        </w:rPr>
        <w:t xml:space="preserve"> معتنيا </w:t>
      </w:r>
      <w:del w:id="9038" w:author="Transkribus" w:date="2019-12-11T14:30:00Z">
        <w:r w:rsidR="009B6BCA" w:rsidRPr="009B6BCA">
          <w:rPr>
            <w:rFonts w:ascii="Courier New" w:hAnsi="Courier New" w:cs="Courier New"/>
            <w:rtl/>
          </w:rPr>
          <w:delText>بالادب متعينا فى</w:delText>
        </w:r>
      </w:del>
      <w:ins w:id="9039" w:author="Transkribus" w:date="2019-12-11T14:30:00Z">
        <w:r w:rsidRPr="00EE6742">
          <w:rPr>
            <w:rFonts w:ascii="Courier New" w:hAnsi="Courier New" w:cs="Courier New"/>
            <w:rtl/>
          </w:rPr>
          <w:t>الادب متعبنافى</w:t>
        </w:r>
      </w:ins>
      <w:r w:rsidRPr="00EE6742">
        <w:rPr>
          <w:rFonts w:ascii="Courier New" w:hAnsi="Courier New" w:cs="Courier New"/>
          <w:rtl/>
        </w:rPr>
        <w:t xml:space="preserve"> علم </w:t>
      </w:r>
      <w:del w:id="9040" w:author="Transkribus" w:date="2019-12-11T14:30:00Z">
        <w:r w:rsidR="009B6BCA" w:rsidRPr="009B6BCA">
          <w:rPr>
            <w:rFonts w:ascii="Courier New" w:hAnsi="Courier New" w:cs="Courier New"/>
            <w:rtl/>
          </w:rPr>
          <w:delText>النحو</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CEB779" w14:textId="01B0590B" w:rsidR="00EE6742" w:rsidRPr="00EE6742" w:rsidRDefault="009B6BCA" w:rsidP="00EE6742">
      <w:pPr>
        <w:pStyle w:val="NurText"/>
        <w:bidi/>
        <w:rPr>
          <w:ins w:id="9041" w:author="Transkribus" w:date="2019-12-11T14:30:00Z"/>
          <w:rFonts w:ascii="Courier New" w:hAnsi="Courier New" w:cs="Courier New"/>
        </w:rPr>
      </w:pPr>
      <w:dir w:val="rtl">
        <w:dir w:val="rtl">
          <w:ins w:id="9042" w:author="Transkribus" w:date="2019-12-11T14:30:00Z">
            <w:r w:rsidR="00EE6742" w:rsidRPr="00EE6742">
              <w:rPr>
                <w:rFonts w:ascii="Courier New" w:hAnsi="Courier New" w:cs="Courier New"/>
                <w:rtl/>
              </w:rPr>
              <w:t xml:space="preserve">انحو </w:t>
            </w:r>
          </w:ins>
          <w:r w:rsidR="00EE6742" w:rsidRPr="00EE6742">
            <w:rPr>
              <w:rFonts w:ascii="Courier New" w:hAnsi="Courier New" w:cs="Courier New"/>
              <w:rtl/>
            </w:rPr>
            <w:t xml:space="preserve">مولده </w:t>
          </w:r>
          <w:del w:id="9043" w:author="Transkribus" w:date="2019-12-11T14:30:00Z">
            <w:r w:rsidRPr="009B6BCA">
              <w:rPr>
                <w:rFonts w:ascii="Courier New" w:hAnsi="Courier New" w:cs="Courier New"/>
                <w:rtl/>
              </w:rPr>
              <w:delText xml:space="preserve">بدمشق ونشا بها واشتغل بصناعة </w:delText>
            </w:r>
          </w:del>
          <w:ins w:id="9044" w:author="Transkribus" w:date="2019-12-11T14:30:00Z">
            <w:r w:rsidR="00EE6742" w:rsidRPr="00EE6742">
              <w:rPr>
                <w:rFonts w:ascii="Courier New" w:hAnsi="Courier New" w:cs="Courier New"/>
                <w:rtl/>
              </w:rPr>
              <w:t>بد مشق ونشايها واشتعل بصناقة٦</w:t>
            </w:r>
          </w:ins>
        </w:dir>
      </w:dir>
    </w:p>
    <w:p w14:paraId="6554AAE0" w14:textId="77777777" w:rsidR="009B6BCA" w:rsidRPr="009B6BCA" w:rsidRDefault="00EE6742" w:rsidP="009B6BCA">
      <w:pPr>
        <w:pStyle w:val="NurText"/>
        <w:bidi/>
        <w:rPr>
          <w:del w:id="9045" w:author="Transkribus" w:date="2019-12-11T14:30:00Z"/>
          <w:rFonts w:ascii="Courier New" w:hAnsi="Courier New" w:cs="Courier New"/>
        </w:rPr>
      </w:pPr>
      <w:r w:rsidRPr="00EE6742">
        <w:rPr>
          <w:rFonts w:ascii="Courier New" w:hAnsi="Courier New" w:cs="Courier New"/>
          <w:rtl/>
        </w:rPr>
        <w:t xml:space="preserve">الطب على مهذب الدين بن </w:t>
      </w:r>
      <w:del w:id="9046" w:author="Transkribus" w:date="2019-12-11T14:30:00Z">
        <w:r w:rsidR="009B6BCA" w:rsidRPr="009B6BCA">
          <w:rPr>
            <w:rFonts w:ascii="Courier New" w:hAnsi="Courier New" w:cs="Courier New"/>
            <w:rtl/>
          </w:rPr>
          <w:delText>النقاش ولازمه مدة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7616C75" w14:textId="46341B21" w:rsidR="00EE6742" w:rsidRPr="00EE6742" w:rsidRDefault="009B6BCA" w:rsidP="00EE6742">
      <w:pPr>
        <w:pStyle w:val="NurText"/>
        <w:bidi/>
        <w:rPr>
          <w:ins w:id="9047" w:author="Transkribus" w:date="2019-12-11T14:30:00Z"/>
          <w:rFonts w:ascii="Courier New" w:hAnsi="Courier New" w:cs="Courier New"/>
        </w:rPr>
      </w:pPr>
      <w:dir w:val="rtl">
        <w:dir w:val="rtl">
          <w:del w:id="9048" w:author="Transkribus" w:date="2019-12-11T14:30:00Z">
            <w:r w:rsidRPr="009B6BCA">
              <w:rPr>
                <w:rFonts w:ascii="Courier New" w:hAnsi="Courier New" w:cs="Courier New"/>
                <w:rtl/>
              </w:rPr>
              <w:delText>ولما كان</w:delText>
            </w:r>
          </w:del>
          <w:ins w:id="9049" w:author="Transkribus" w:date="2019-12-11T14:30:00Z">
            <w:r w:rsidR="00EE6742" w:rsidRPr="00EE6742">
              <w:rPr>
                <w:rFonts w:ascii="Courier New" w:hAnsi="Courier New" w:cs="Courier New"/>
                <w:rtl/>
              </w:rPr>
              <w:t>النقلس ولازمةمده ولماكمان</w:t>
            </w:r>
          </w:ins>
          <w:r w:rsidR="00EE6742" w:rsidRPr="00EE6742">
            <w:rPr>
              <w:rFonts w:ascii="Courier New" w:hAnsi="Courier New" w:cs="Courier New"/>
              <w:rtl/>
            </w:rPr>
            <w:t xml:space="preserve"> شرف الدين الطوسى </w:t>
          </w:r>
          <w:del w:id="9050" w:author="Transkribus" w:date="2019-12-11T14:30:00Z">
            <w:r w:rsidRPr="009B6BCA">
              <w:rPr>
                <w:rFonts w:ascii="Courier New" w:hAnsi="Courier New" w:cs="Courier New"/>
                <w:rtl/>
              </w:rPr>
              <w:delText xml:space="preserve">بمدينة الموصل </w:delText>
            </w:r>
          </w:del>
          <w:ins w:id="9051" w:author="Transkribus" w:date="2019-12-11T14:30:00Z">
            <w:r w:rsidR="00EE6742" w:rsidRPr="00EE6742">
              <w:rPr>
                <w:rFonts w:ascii="Courier New" w:hAnsi="Courier New" w:cs="Courier New"/>
                <w:rtl/>
              </w:rPr>
              <w:t>بمدثة الموضل</w:t>
            </w:r>
          </w:ins>
        </w:dir>
      </w:dir>
    </w:p>
    <w:p w14:paraId="5F8A93A0" w14:textId="0D77F9C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وكان </w:t>
      </w:r>
      <w:del w:id="9052" w:author="Transkribus" w:date="2019-12-11T14:30:00Z">
        <w:r w:rsidR="009B6BCA" w:rsidRPr="009B6BCA">
          <w:rPr>
            <w:rFonts w:ascii="Courier New" w:hAnsi="Courier New" w:cs="Courier New"/>
            <w:rtl/>
          </w:rPr>
          <w:delText>اوحد زمانه</w:delText>
        </w:r>
      </w:del>
      <w:ins w:id="9053" w:author="Transkribus" w:date="2019-12-11T14:30:00Z">
        <w:r w:rsidRPr="00EE6742">
          <w:rPr>
            <w:rFonts w:ascii="Courier New" w:hAnsi="Courier New" w:cs="Courier New"/>
            <w:rtl/>
          </w:rPr>
          <w:t>أو حدومانه</w:t>
        </w:r>
      </w:ins>
      <w:r w:rsidRPr="00EE6742">
        <w:rPr>
          <w:rFonts w:ascii="Courier New" w:hAnsi="Courier New" w:cs="Courier New"/>
          <w:rtl/>
        </w:rPr>
        <w:t xml:space="preserve"> فى الحكم</w:t>
      </w:r>
      <w:ins w:id="9054" w:author="Transkribus" w:date="2019-12-11T14:30:00Z">
        <w:r w:rsidRPr="00EE6742">
          <w:rPr>
            <w:rFonts w:ascii="Courier New" w:hAnsi="Courier New" w:cs="Courier New"/>
            <w:rtl/>
          </w:rPr>
          <w:t>م</w:t>
        </w:r>
      </w:ins>
      <w:r w:rsidRPr="00EE6742">
        <w:rPr>
          <w:rFonts w:ascii="Courier New" w:hAnsi="Courier New" w:cs="Courier New"/>
          <w:rtl/>
        </w:rPr>
        <w:t xml:space="preserve">ة والعلوم </w:t>
      </w:r>
      <w:del w:id="9055" w:author="Transkribus" w:date="2019-12-11T14:30:00Z">
        <w:r w:rsidR="009B6BCA" w:rsidRPr="009B6BCA">
          <w:rPr>
            <w:rFonts w:ascii="Courier New" w:hAnsi="Courier New" w:cs="Courier New"/>
            <w:rtl/>
          </w:rPr>
          <w:delText>الرياضية وغيرها سافر</w:delText>
        </w:r>
      </w:del>
      <w:ins w:id="9056" w:author="Transkribus" w:date="2019-12-11T14:30:00Z">
        <w:r w:rsidRPr="00EE6742">
          <w:rPr>
            <w:rFonts w:ascii="Courier New" w:hAnsi="Courier New" w:cs="Courier New"/>
            <w:rtl/>
          </w:rPr>
          <w:t>الرياصبة وغير هاسافر</w:t>
        </w:r>
      </w:ins>
      <w:r w:rsidRPr="00EE6742">
        <w:rPr>
          <w:rFonts w:ascii="Courier New" w:hAnsi="Courier New" w:cs="Courier New"/>
          <w:rtl/>
        </w:rPr>
        <w:t xml:space="preserve"> ابن الحاجب والح</w:t>
      </w:r>
      <w:ins w:id="9057" w:author="Transkribus" w:date="2019-12-11T14:30:00Z">
        <w:r w:rsidRPr="00EE6742">
          <w:rPr>
            <w:rFonts w:ascii="Courier New" w:hAnsi="Courier New" w:cs="Courier New"/>
            <w:rtl/>
          </w:rPr>
          <w:t>س</w:t>
        </w:r>
      </w:ins>
      <w:r w:rsidRPr="00EE6742">
        <w:rPr>
          <w:rFonts w:ascii="Courier New" w:hAnsi="Courier New" w:cs="Courier New"/>
          <w:rtl/>
        </w:rPr>
        <w:t>ك</w:t>
      </w:r>
      <w:del w:id="9058" w:author="Transkribus" w:date="2019-12-11T14:30:00Z">
        <w:r w:rsidR="009B6BCA" w:rsidRPr="009B6BCA">
          <w:rPr>
            <w:rFonts w:ascii="Courier New" w:hAnsi="Courier New" w:cs="Courier New"/>
            <w:rtl/>
          </w:rPr>
          <w:delText>ي</w:delText>
        </w:r>
      </w:del>
      <w:r w:rsidRPr="00EE6742">
        <w:rPr>
          <w:rFonts w:ascii="Courier New" w:hAnsi="Courier New" w:cs="Courier New"/>
          <w:rtl/>
        </w:rPr>
        <w:t>م موفق</w:t>
      </w:r>
    </w:p>
    <w:p w14:paraId="624E5A22" w14:textId="05986656" w:rsidR="00EE6742" w:rsidRPr="00EE6742" w:rsidRDefault="00EE6742" w:rsidP="00EE6742">
      <w:pPr>
        <w:pStyle w:val="NurText"/>
        <w:bidi/>
        <w:rPr>
          <w:ins w:id="9059" w:author="Transkribus" w:date="2019-12-11T14:30:00Z"/>
          <w:rFonts w:ascii="Courier New" w:hAnsi="Courier New" w:cs="Courier New"/>
        </w:rPr>
      </w:pPr>
      <w:r w:rsidRPr="00EE6742">
        <w:rPr>
          <w:rFonts w:ascii="Courier New" w:hAnsi="Courier New" w:cs="Courier New"/>
          <w:rtl/>
        </w:rPr>
        <w:lastRenderedPageBreak/>
        <w:t xml:space="preserve">الدين عبد العزيز اليه </w:t>
      </w:r>
      <w:del w:id="9060" w:author="Transkribus" w:date="2019-12-11T14:30:00Z">
        <w:r w:rsidR="009B6BCA" w:rsidRPr="009B6BCA">
          <w:rPr>
            <w:rFonts w:ascii="Courier New" w:hAnsi="Courier New" w:cs="Courier New"/>
            <w:rtl/>
          </w:rPr>
          <w:delText>ليجتمعا به</w:delText>
        </w:r>
      </w:del>
      <w:ins w:id="9061" w:author="Transkribus" w:date="2019-12-11T14:30:00Z">
        <w:r w:rsidRPr="00EE6742">
          <w:rPr>
            <w:rFonts w:ascii="Courier New" w:hAnsi="Courier New" w:cs="Courier New"/>
            <w:rtl/>
          </w:rPr>
          <w:t>احتمعابه</w:t>
        </w:r>
      </w:ins>
      <w:r w:rsidRPr="00EE6742">
        <w:rPr>
          <w:rFonts w:ascii="Courier New" w:hAnsi="Courier New" w:cs="Courier New"/>
          <w:rtl/>
        </w:rPr>
        <w:t xml:space="preserve"> ويشتغلا </w:t>
      </w:r>
      <w:del w:id="9062" w:author="Transkribus" w:date="2019-12-11T14:30:00Z">
        <w:r w:rsidR="009B6BCA" w:rsidRPr="009B6BCA">
          <w:rPr>
            <w:rFonts w:ascii="Courier New" w:hAnsi="Courier New" w:cs="Courier New"/>
            <w:rtl/>
          </w:rPr>
          <w:delText>عليه فوجداه قد توجه</w:delText>
        </w:r>
      </w:del>
      <w:ins w:id="9063" w:author="Transkribus" w:date="2019-12-11T14:30:00Z">
        <w:r w:rsidRPr="00EE6742">
          <w:rPr>
            <w:rFonts w:ascii="Courier New" w:hAnsi="Courier New" w:cs="Courier New"/>
            <w:rtl/>
          </w:rPr>
          <w:t>علية فو جداعقد قوجه</w:t>
        </w:r>
      </w:ins>
      <w:r w:rsidRPr="00EE6742">
        <w:rPr>
          <w:rFonts w:ascii="Courier New" w:hAnsi="Courier New" w:cs="Courier New"/>
          <w:rtl/>
        </w:rPr>
        <w:t xml:space="preserve"> الى </w:t>
      </w:r>
      <w:del w:id="9064" w:author="Transkribus" w:date="2019-12-11T14:30:00Z">
        <w:r w:rsidR="009B6BCA" w:rsidRPr="009B6BCA">
          <w:rPr>
            <w:rFonts w:ascii="Courier New" w:hAnsi="Courier New" w:cs="Courier New"/>
            <w:rtl/>
          </w:rPr>
          <w:delText>مدينة طوس</w:delText>
        </w:r>
      </w:del>
      <w:ins w:id="9065" w:author="Transkribus" w:date="2019-12-11T14:30:00Z">
        <w:r w:rsidRPr="00EE6742">
          <w:rPr>
            <w:rFonts w:ascii="Courier New" w:hAnsi="Courier New" w:cs="Courier New"/>
            <w:rtl/>
          </w:rPr>
          <w:t>مدبنقطوس</w:t>
        </w:r>
      </w:ins>
      <w:r w:rsidRPr="00EE6742">
        <w:rPr>
          <w:rFonts w:ascii="Courier New" w:hAnsi="Courier New" w:cs="Courier New"/>
          <w:rtl/>
        </w:rPr>
        <w:t xml:space="preserve"> فاقاما </w:t>
      </w:r>
      <w:del w:id="9066" w:author="Transkribus" w:date="2019-12-11T14:30:00Z">
        <w:r w:rsidR="009B6BCA" w:rsidRPr="009B6BCA">
          <w:rPr>
            <w:rFonts w:ascii="Courier New" w:hAnsi="Courier New" w:cs="Courier New"/>
            <w:rtl/>
          </w:rPr>
          <w:delText>هنالك مدة</w:delText>
        </w:r>
      </w:del>
      <w:ins w:id="9067" w:author="Transkribus" w:date="2019-12-11T14:30:00Z">
        <w:r w:rsidRPr="00EE6742">
          <w:rPr>
            <w:rFonts w:ascii="Courier New" w:hAnsi="Courier New" w:cs="Courier New"/>
            <w:rtl/>
          </w:rPr>
          <w:t>هذالك</w:t>
        </w:r>
      </w:ins>
    </w:p>
    <w:p w14:paraId="72E4B19A" w14:textId="6F19423D" w:rsidR="00EE6742" w:rsidRPr="00EE6742" w:rsidRDefault="00EE6742" w:rsidP="00EE6742">
      <w:pPr>
        <w:pStyle w:val="NurText"/>
        <w:bidi/>
        <w:rPr>
          <w:ins w:id="9068" w:author="Transkribus" w:date="2019-12-11T14:30:00Z"/>
          <w:rFonts w:ascii="Courier New" w:hAnsi="Courier New" w:cs="Courier New"/>
        </w:rPr>
      </w:pPr>
      <w:ins w:id="9069" w:author="Transkribus" w:date="2019-12-11T14:30:00Z">
        <w:r w:rsidRPr="00EE6742">
          <w:rPr>
            <w:rFonts w:ascii="Courier New" w:hAnsi="Courier New" w:cs="Courier New"/>
            <w:rtl/>
          </w:rPr>
          <w:t>مهذة</w:t>
        </w:r>
      </w:ins>
      <w:r w:rsidRPr="00EE6742">
        <w:rPr>
          <w:rFonts w:ascii="Courier New" w:hAnsi="Courier New" w:cs="Courier New"/>
          <w:rtl/>
        </w:rPr>
        <w:t xml:space="preserve"> ثم سافر ابن الحاجب الى </w:t>
      </w:r>
      <w:del w:id="9070" w:author="Transkribus" w:date="2019-12-11T14:30:00Z">
        <w:r w:rsidR="009B6BCA" w:rsidRPr="009B6BCA">
          <w:rPr>
            <w:rFonts w:ascii="Courier New" w:hAnsi="Courier New" w:cs="Courier New"/>
            <w:rtl/>
          </w:rPr>
          <w:delText>اربل وكان بها فخر</w:delText>
        </w:r>
      </w:del>
      <w:ins w:id="9071" w:author="Transkribus" w:date="2019-12-11T14:30:00Z">
        <w:r w:rsidRPr="00EE6742">
          <w:rPr>
            <w:rFonts w:ascii="Courier New" w:hAnsi="Courier New" w:cs="Courier New"/>
            <w:rtl/>
          </w:rPr>
          <w:t>اريل وكمان بم الخر</w:t>
        </w:r>
      </w:ins>
      <w:r w:rsidRPr="00EE6742">
        <w:rPr>
          <w:rFonts w:ascii="Courier New" w:hAnsi="Courier New" w:cs="Courier New"/>
          <w:rtl/>
        </w:rPr>
        <w:t xml:space="preserve"> الدين </w:t>
      </w:r>
      <w:del w:id="9072" w:author="Transkribus" w:date="2019-12-11T14:30:00Z">
        <w:r w:rsidR="009B6BCA" w:rsidRPr="009B6BCA">
          <w:rPr>
            <w:rFonts w:ascii="Courier New" w:hAnsi="Courier New" w:cs="Courier New"/>
            <w:rtl/>
          </w:rPr>
          <w:delText>ابن الدهان</w:delText>
        </w:r>
      </w:del>
      <w:ins w:id="9073" w:author="Transkribus" w:date="2019-12-11T14:30:00Z">
        <w:r w:rsidRPr="00EE6742">
          <w:rPr>
            <w:rFonts w:ascii="Courier New" w:hAnsi="Courier New" w:cs="Courier New"/>
            <w:rtl/>
          </w:rPr>
          <w:t>بن الديمان</w:t>
        </w:r>
      </w:ins>
      <w:r w:rsidRPr="00EE6742">
        <w:rPr>
          <w:rFonts w:ascii="Courier New" w:hAnsi="Courier New" w:cs="Courier New"/>
          <w:rtl/>
        </w:rPr>
        <w:t xml:space="preserve"> المنجم </w:t>
      </w:r>
      <w:del w:id="9074" w:author="Transkribus" w:date="2019-12-11T14:30:00Z">
        <w:r w:rsidR="009B6BCA" w:rsidRPr="009B6BCA">
          <w:rPr>
            <w:rFonts w:ascii="Courier New" w:hAnsi="Courier New" w:cs="Courier New"/>
            <w:rtl/>
          </w:rPr>
          <w:delText>ف</w:delText>
        </w:r>
      </w:del>
      <w:ins w:id="9075" w:author="Transkribus" w:date="2019-12-11T14:30:00Z">
        <w:r w:rsidRPr="00EE6742">
          <w:rPr>
            <w:rFonts w:ascii="Courier New" w:hAnsi="Courier New" w:cs="Courier New"/>
            <w:rtl/>
          </w:rPr>
          <w:t>ب</w:t>
        </w:r>
      </w:ins>
      <w:r w:rsidRPr="00EE6742">
        <w:rPr>
          <w:rFonts w:ascii="Courier New" w:hAnsi="Courier New" w:cs="Courier New"/>
          <w:rtl/>
        </w:rPr>
        <w:t>ا</w:t>
      </w:r>
      <w:del w:id="9076" w:author="Transkribus" w:date="2019-12-11T14:30:00Z">
        <w:r w:rsidR="009B6BCA" w:rsidRPr="009B6BCA">
          <w:rPr>
            <w:rFonts w:ascii="Courier New" w:hAnsi="Courier New" w:cs="Courier New"/>
            <w:rtl/>
          </w:rPr>
          <w:delText>ج</w:delText>
        </w:r>
      </w:del>
      <w:ins w:id="9077" w:author="Transkribus" w:date="2019-12-11T14:30:00Z">
        <w:r w:rsidRPr="00EE6742">
          <w:rPr>
            <w:rFonts w:ascii="Courier New" w:hAnsi="Courier New" w:cs="Courier New"/>
            <w:rtl/>
          </w:rPr>
          <w:t>ح</w:t>
        </w:r>
      </w:ins>
      <w:r w:rsidRPr="00EE6742">
        <w:rPr>
          <w:rFonts w:ascii="Courier New" w:hAnsi="Courier New" w:cs="Courier New"/>
          <w:rtl/>
        </w:rPr>
        <w:t xml:space="preserve">تمع به </w:t>
      </w:r>
      <w:del w:id="9078" w:author="Transkribus" w:date="2019-12-11T14:30:00Z">
        <w:r w:rsidR="009B6BCA" w:rsidRPr="009B6BCA">
          <w:rPr>
            <w:rFonts w:ascii="Courier New" w:hAnsi="Courier New" w:cs="Courier New"/>
            <w:rtl/>
          </w:rPr>
          <w:delText>ولازمه وحل معه الزيج</w:delText>
        </w:r>
      </w:del>
      <w:ins w:id="9079" w:author="Transkribus" w:date="2019-12-11T14:30:00Z">
        <w:r w:rsidRPr="00EE6742">
          <w:rPr>
            <w:rFonts w:ascii="Courier New" w:hAnsi="Courier New" w:cs="Courier New"/>
            <w:rtl/>
          </w:rPr>
          <w:t>ولازمة</w:t>
        </w:r>
      </w:ins>
    </w:p>
    <w:p w14:paraId="4A7E4653" w14:textId="1A2BE1CD" w:rsidR="00EE6742" w:rsidRPr="00EE6742" w:rsidRDefault="00EE6742" w:rsidP="00EE6742">
      <w:pPr>
        <w:pStyle w:val="NurText"/>
        <w:bidi/>
        <w:rPr>
          <w:rFonts w:ascii="Courier New" w:hAnsi="Courier New" w:cs="Courier New"/>
        </w:rPr>
      </w:pPr>
      <w:ins w:id="9080" w:author="Transkribus" w:date="2019-12-11T14:30:00Z">
        <w:r w:rsidRPr="00EE6742">
          <w:rPr>
            <w:rFonts w:ascii="Courier New" w:hAnsi="Courier New" w:cs="Courier New"/>
            <w:rtl/>
          </w:rPr>
          <w:t>وخليمعة الزيح</w:t>
        </w:r>
      </w:ins>
      <w:r w:rsidRPr="00EE6742">
        <w:rPr>
          <w:rFonts w:ascii="Courier New" w:hAnsi="Courier New" w:cs="Courier New"/>
          <w:rtl/>
        </w:rPr>
        <w:t xml:space="preserve"> الذى كان قد </w:t>
      </w:r>
      <w:del w:id="9081" w:author="Transkribus" w:date="2019-12-11T14:30:00Z">
        <w:r w:rsidR="009B6BCA" w:rsidRPr="009B6BCA">
          <w:rPr>
            <w:rFonts w:ascii="Courier New" w:hAnsi="Courier New" w:cs="Courier New"/>
            <w:rtl/>
          </w:rPr>
          <w:delText>صنعه</w:delText>
        </w:r>
      </w:del>
      <w:ins w:id="9082" w:author="Transkribus" w:date="2019-12-11T14:30:00Z">
        <w:r w:rsidRPr="00EE6742">
          <w:rPr>
            <w:rFonts w:ascii="Courier New" w:hAnsi="Courier New" w:cs="Courier New"/>
            <w:rtl/>
          </w:rPr>
          <w:t>ستعد</w:t>
        </w:r>
      </w:ins>
      <w:r w:rsidRPr="00EE6742">
        <w:rPr>
          <w:rFonts w:ascii="Courier New" w:hAnsi="Courier New" w:cs="Courier New"/>
          <w:rtl/>
        </w:rPr>
        <w:t xml:space="preserve"> ابن </w:t>
      </w:r>
      <w:del w:id="9083" w:author="Transkribus" w:date="2019-12-11T14:30:00Z">
        <w:r w:rsidR="009B6BCA" w:rsidRPr="009B6BCA">
          <w:rPr>
            <w:rFonts w:ascii="Courier New" w:hAnsi="Courier New" w:cs="Courier New"/>
            <w:rtl/>
          </w:rPr>
          <w:delText>الدهان واتقن قراءته</w:delText>
        </w:r>
      </w:del>
      <w:ins w:id="9084" w:author="Transkribus" w:date="2019-12-11T14:30:00Z">
        <w:r w:rsidRPr="00EE6742">
          <w:rPr>
            <w:rFonts w:ascii="Courier New" w:hAnsi="Courier New" w:cs="Courier New"/>
            <w:rtl/>
          </w:rPr>
          <w:t>الدمان وأيقن قرافثم</w:t>
        </w:r>
      </w:ins>
      <w:r w:rsidRPr="00EE6742">
        <w:rPr>
          <w:rFonts w:ascii="Courier New" w:hAnsi="Courier New" w:cs="Courier New"/>
          <w:rtl/>
        </w:rPr>
        <w:t xml:space="preserve"> عليه و</w:t>
      </w:r>
      <w:del w:id="9085" w:author="Transkribus" w:date="2019-12-11T14:30:00Z">
        <w:r w:rsidR="009B6BCA" w:rsidRPr="009B6BCA">
          <w:rPr>
            <w:rFonts w:ascii="Courier New" w:hAnsi="Courier New" w:cs="Courier New"/>
            <w:rtl/>
          </w:rPr>
          <w:delText>ن</w:delText>
        </w:r>
      </w:del>
      <w:ins w:id="9086" w:author="Transkribus" w:date="2019-12-11T14:30:00Z">
        <w:r w:rsidRPr="00EE6742">
          <w:rPr>
            <w:rFonts w:ascii="Courier New" w:hAnsi="Courier New" w:cs="Courier New"/>
            <w:rtl/>
          </w:rPr>
          <w:t>ف</w:t>
        </w:r>
      </w:ins>
      <w:r w:rsidRPr="00EE6742">
        <w:rPr>
          <w:rFonts w:ascii="Courier New" w:hAnsi="Courier New" w:cs="Courier New"/>
          <w:rtl/>
        </w:rPr>
        <w:t>قله بخطه ورجع الى</w:t>
      </w:r>
      <w:del w:id="9087" w:author="Transkribus" w:date="2019-12-11T14:30:00Z">
        <w:r w:rsidR="009B6BCA" w:rsidRPr="009B6BCA">
          <w:rPr>
            <w:rFonts w:ascii="Courier New" w:hAnsi="Courier New" w:cs="Courier New"/>
            <w:rtl/>
          </w:rPr>
          <w:delText xml:space="preserve"> دمشق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95CAED9" w14:textId="6B018612" w:rsidR="00EE6742" w:rsidRPr="00EE6742" w:rsidRDefault="009B6BCA" w:rsidP="00EE6742">
      <w:pPr>
        <w:pStyle w:val="NurText"/>
        <w:bidi/>
        <w:rPr>
          <w:ins w:id="9088" w:author="Transkribus" w:date="2019-12-11T14:30:00Z"/>
          <w:rFonts w:ascii="Courier New" w:hAnsi="Courier New" w:cs="Courier New"/>
        </w:rPr>
      </w:pPr>
      <w:dir w:val="rtl">
        <w:dir w:val="rtl">
          <w:del w:id="9089" w:author="Transkribus" w:date="2019-12-11T14:30:00Z">
            <w:r w:rsidRPr="009B6BCA">
              <w:rPr>
                <w:rFonts w:ascii="Courier New" w:hAnsi="Courier New" w:cs="Courier New"/>
                <w:rtl/>
              </w:rPr>
              <w:delText>وكان هذا</w:delText>
            </w:r>
          </w:del>
          <w:ins w:id="9090" w:author="Transkribus" w:date="2019-12-11T14:30:00Z">
            <w:r w:rsidR="00EE6742" w:rsidRPr="00EE6742">
              <w:rPr>
                <w:rFonts w:ascii="Courier New" w:hAnsi="Courier New" w:cs="Courier New"/>
                <w:rtl/>
              </w:rPr>
              <w:t>بمسق وكمان هذ</w:t>
            </w:r>
          </w:ins>
          <w:r w:rsidR="00EE6742" w:rsidRPr="00EE6742">
            <w:rPr>
              <w:rFonts w:ascii="Courier New" w:hAnsi="Courier New" w:cs="Courier New"/>
              <w:rtl/>
            </w:rPr>
            <w:t xml:space="preserve"> ابن الد</w:t>
          </w:r>
          <w:del w:id="9091" w:author="Transkribus" w:date="2019-12-11T14:30:00Z">
            <w:r w:rsidRPr="009B6BCA">
              <w:rPr>
                <w:rFonts w:ascii="Courier New" w:hAnsi="Courier New" w:cs="Courier New"/>
                <w:rtl/>
              </w:rPr>
              <w:delText>ه</w:delText>
            </w:r>
          </w:del>
          <w:ins w:id="909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المنجم </w:t>
          </w:r>
          <w:del w:id="9093" w:author="Transkribus" w:date="2019-12-11T14:30:00Z">
            <w:r w:rsidRPr="009B6BCA">
              <w:rPr>
                <w:rFonts w:ascii="Courier New" w:hAnsi="Courier New" w:cs="Courier New"/>
                <w:rtl/>
              </w:rPr>
              <w:delText>ي</w:delText>
            </w:r>
          </w:del>
          <w:ins w:id="909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عرف بابى </w:t>
          </w:r>
          <w:del w:id="9095" w:author="Transkribus" w:date="2019-12-11T14:30:00Z">
            <w:r w:rsidRPr="009B6BCA">
              <w:rPr>
                <w:rFonts w:ascii="Courier New" w:hAnsi="Courier New" w:cs="Courier New"/>
                <w:rtl/>
              </w:rPr>
              <w:delText>شجاع ويلقب بالثعيلب</w:delText>
            </w:r>
          </w:del>
          <w:ins w:id="9096" w:author="Transkribus" w:date="2019-12-11T14:30:00Z">
            <w:r w:rsidR="00EE6742" w:rsidRPr="00EE6742">
              <w:rPr>
                <w:rFonts w:ascii="Courier New" w:hAnsi="Courier New" w:cs="Courier New"/>
                <w:rtl/>
              </w:rPr>
              <w:t>سحاحولفب بالتعبلب</w:t>
            </w:r>
          </w:ins>
          <w:r w:rsidR="00EE6742" w:rsidRPr="00EE6742">
            <w:rPr>
              <w:rFonts w:ascii="Courier New" w:hAnsi="Courier New" w:cs="Courier New"/>
              <w:rtl/>
            </w:rPr>
            <w:t xml:space="preserve"> وهو </w:t>
          </w:r>
          <w:del w:id="9097" w:author="Transkribus" w:date="2019-12-11T14:30:00Z">
            <w:r w:rsidRPr="009B6BCA">
              <w:rPr>
                <w:rFonts w:ascii="Courier New" w:hAnsi="Courier New" w:cs="Courier New"/>
                <w:rtl/>
              </w:rPr>
              <w:delText>بغدادى اقام بالموصل عشرين سنة وتوجه</w:delText>
            </w:r>
          </w:del>
          <w:ins w:id="9098" w:author="Transkribus" w:date="2019-12-11T14:30:00Z">
            <w:r w:rsidR="00EE6742" w:rsidRPr="00EE6742">
              <w:rPr>
                <w:rFonts w:ascii="Courier New" w:hAnsi="Courier New" w:cs="Courier New"/>
                <w:rtl/>
              </w:rPr>
              <w:t>بعدادى أقام</w:t>
            </w:r>
          </w:ins>
        </w:dir>
      </w:dir>
    </w:p>
    <w:p w14:paraId="23ACACBA" w14:textId="019990AD" w:rsidR="00EE6742" w:rsidRPr="00EE6742" w:rsidRDefault="00EE6742" w:rsidP="00EE6742">
      <w:pPr>
        <w:pStyle w:val="NurText"/>
        <w:bidi/>
        <w:rPr>
          <w:ins w:id="9099" w:author="Transkribus" w:date="2019-12-11T14:30:00Z"/>
          <w:rFonts w:ascii="Courier New" w:hAnsi="Courier New" w:cs="Courier New"/>
        </w:rPr>
      </w:pPr>
      <w:ins w:id="9100" w:author="Transkribus" w:date="2019-12-11T14:30:00Z">
        <w:r w:rsidRPr="00EE6742">
          <w:rPr>
            <w:rFonts w:ascii="Courier New" w:hAnsi="Courier New" w:cs="Courier New"/>
            <w:rtl/>
          </w:rPr>
          <w:t>ابالوصل عثر بن سيةوفق جه</w:t>
        </w:r>
      </w:ins>
      <w:r w:rsidRPr="00EE6742">
        <w:rPr>
          <w:rFonts w:ascii="Courier New" w:hAnsi="Courier New" w:cs="Courier New"/>
          <w:rtl/>
        </w:rPr>
        <w:t xml:space="preserve"> الى دمشق </w:t>
      </w:r>
      <w:del w:id="9101" w:author="Transkribus" w:date="2019-12-11T14:30:00Z">
        <w:r w:rsidR="009B6BCA" w:rsidRPr="009B6BCA">
          <w:rPr>
            <w:rFonts w:ascii="Courier New" w:hAnsi="Courier New" w:cs="Courier New"/>
            <w:rtl/>
          </w:rPr>
          <w:delText>فاكرمه صلاح</w:delText>
        </w:r>
      </w:del>
      <w:ins w:id="9102" w:author="Transkribus" w:date="2019-12-11T14:30:00Z">
        <w:r w:rsidRPr="00EE6742">
          <w:rPr>
            <w:rFonts w:ascii="Courier New" w:hAnsi="Courier New" w:cs="Courier New"/>
            <w:rtl/>
          </w:rPr>
          <w:t>فا كرمه سلاج</w:t>
        </w:r>
      </w:ins>
      <w:r w:rsidRPr="00EE6742">
        <w:rPr>
          <w:rFonts w:ascii="Courier New" w:hAnsi="Courier New" w:cs="Courier New"/>
          <w:rtl/>
        </w:rPr>
        <w:t xml:space="preserve"> الدين وال</w:t>
      </w:r>
      <w:del w:id="9103" w:author="Transkribus" w:date="2019-12-11T14:30:00Z">
        <w:r w:rsidR="009B6BCA" w:rsidRPr="009B6BCA">
          <w:rPr>
            <w:rFonts w:ascii="Courier New" w:hAnsi="Courier New" w:cs="Courier New"/>
            <w:rtl/>
          </w:rPr>
          <w:delText>ف</w:delText>
        </w:r>
      </w:del>
      <w:ins w:id="9104" w:author="Transkribus" w:date="2019-12-11T14:30:00Z">
        <w:r w:rsidRPr="00EE6742">
          <w:rPr>
            <w:rFonts w:ascii="Courier New" w:hAnsi="Courier New" w:cs="Courier New"/>
            <w:rtl/>
          </w:rPr>
          <w:t>ق</w:t>
        </w:r>
      </w:ins>
      <w:r w:rsidRPr="00EE6742">
        <w:rPr>
          <w:rFonts w:ascii="Courier New" w:hAnsi="Courier New" w:cs="Courier New"/>
          <w:rtl/>
        </w:rPr>
        <w:t xml:space="preserve">اضل وجماعة </w:t>
      </w:r>
      <w:del w:id="9105" w:author="Transkribus" w:date="2019-12-11T14:30:00Z">
        <w:r w:rsidR="009B6BCA" w:rsidRPr="009B6BCA">
          <w:rPr>
            <w:rFonts w:ascii="Courier New" w:hAnsi="Courier New" w:cs="Courier New"/>
            <w:rtl/>
          </w:rPr>
          <w:delText>الرؤساء واجرى</w:delText>
        </w:r>
      </w:del>
      <w:ins w:id="9106" w:author="Transkribus" w:date="2019-12-11T14:30:00Z">
        <w:r w:rsidRPr="00EE6742">
          <w:rPr>
            <w:rFonts w:ascii="Courier New" w:hAnsi="Courier New" w:cs="Courier New"/>
            <w:rtl/>
          </w:rPr>
          <w:t>الرؤساة</w:t>
        </w:r>
      </w:ins>
    </w:p>
    <w:p w14:paraId="7B4FE8FA" w14:textId="77777777" w:rsidR="009B6BCA" w:rsidRPr="009B6BCA" w:rsidRDefault="00EE6742" w:rsidP="009B6BCA">
      <w:pPr>
        <w:pStyle w:val="NurText"/>
        <w:bidi/>
        <w:rPr>
          <w:del w:id="9107" w:author="Transkribus" w:date="2019-12-11T14:30:00Z"/>
          <w:rFonts w:ascii="Courier New" w:hAnsi="Courier New" w:cs="Courier New"/>
        </w:rPr>
      </w:pPr>
      <w:ins w:id="9108" w:author="Transkribus" w:date="2019-12-11T14:30:00Z">
        <w:r w:rsidRPr="00EE6742">
          <w:rPr>
            <w:rFonts w:ascii="Courier New" w:hAnsi="Courier New" w:cs="Courier New"/>
            <w:rtl/>
          </w:rPr>
          <w:t>وأجرى</w:t>
        </w:r>
      </w:ins>
      <w:r w:rsidRPr="00EE6742">
        <w:rPr>
          <w:rFonts w:ascii="Courier New" w:hAnsi="Courier New" w:cs="Courier New"/>
          <w:rtl/>
        </w:rPr>
        <w:t xml:space="preserve"> له </w:t>
      </w:r>
      <w:del w:id="9109" w:author="Transkribus" w:date="2019-12-11T14:30:00Z">
        <w:r w:rsidR="009B6BCA" w:rsidRPr="009B6BCA">
          <w:rPr>
            <w:rFonts w:ascii="Courier New" w:hAnsi="Courier New" w:cs="Courier New"/>
            <w:rtl/>
          </w:rPr>
          <w:delText>ثلاثين دينارا كل شهر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26B12A5" w14:textId="61FE074B" w:rsidR="00EE6742" w:rsidRPr="00EE6742" w:rsidRDefault="009B6BCA" w:rsidP="00EE6742">
      <w:pPr>
        <w:pStyle w:val="NurText"/>
        <w:bidi/>
        <w:rPr>
          <w:rFonts w:ascii="Courier New" w:hAnsi="Courier New" w:cs="Courier New"/>
        </w:rPr>
      </w:pPr>
      <w:dir w:val="rtl">
        <w:dir w:val="rtl">
          <w:del w:id="9110" w:author="Transkribus" w:date="2019-12-11T14:30:00Z">
            <w:r w:rsidRPr="009B6BCA">
              <w:rPr>
                <w:rFonts w:ascii="Courier New" w:hAnsi="Courier New" w:cs="Courier New"/>
                <w:rtl/>
              </w:rPr>
              <w:delText>وكان له دين</w:delText>
            </w:r>
          </w:del>
          <w:ins w:id="9111" w:author="Transkribus" w:date="2019-12-11T14:30:00Z">
            <w:r w:rsidR="00EE6742" w:rsidRPr="00EE6742">
              <w:rPr>
                <w:rFonts w:ascii="Courier New" w:hAnsi="Courier New" w:cs="Courier New"/>
                <w:rtl/>
              </w:rPr>
              <w:t>ثلالون دناراكل شعر وكمان لهدين</w:t>
            </w:r>
          </w:ins>
          <w:r w:rsidR="00EE6742" w:rsidRPr="00EE6742">
            <w:rPr>
              <w:rFonts w:ascii="Courier New" w:hAnsi="Courier New" w:cs="Courier New"/>
              <w:rtl/>
            </w:rPr>
            <w:t xml:space="preserve"> وورع </w:t>
          </w:r>
          <w:del w:id="9112" w:author="Transkribus" w:date="2019-12-11T14:30:00Z">
            <w:r w:rsidRPr="009B6BCA">
              <w:rPr>
                <w:rFonts w:ascii="Courier New" w:hAnsi="Courier New" w:cs="Courier New"/>
                <w:rtl/>
              </w:rPr>
              <w:delText>ونسك كثير الصيام يعتكف</w:delText>
            </w:r>
          </w:del>
          <w:ins w:id="9113" w:author="Transkribus" w:date="2019-12-11T14:30:00Z">
            <w:r w:rsidR="00EE6742" w:rsidRPr="00EE6742">
              <w:rPr>
                <w:rFonts w:ascii="Courier New" w:hAnsi="Courier New" w:cs="Courier New"/>
                <w:rtl/>
              </w:rPr>
              <w:t>ونسلك كير الصسيام بعيكف</w:t>
            </w:r>
          </w:ins>
          <w:r w:rsidR="00EE6742" w:rsidRPr="00EE6742">
            <w:rPr>
              <w:rFonts w:ascii="Courier New" w:hAnsi="Courier New" w:cs="Courier New"/>
              <w:rtl/>
            </w:rPr>
            <w:t xml:space="preserve"> فى جامع</w:t>
          </w:r>
        </w:dir>
      </w:dir>
    </w:p>
    <w:p w14:paraId="50B70AD3" w14:textId="6B07083D" w:rsidR="00EE6742" w:rsidRPr="00EE6742" w:rsidRDefault="00EE6742" w:rsidP="00EE6742">
      <w:pPr>
        <w:pStyle w:val="NurText"/>
        <w:bidi/>
        <w:rPr>
          <w:ins w:id="9114" w:author="Transkribus" w:date="2019-12-11T14:30:00Z"/>
          <w:rFonts w:ascii="Courier New" w:hAnsi="Courier New" w:cs="Courier New"/>
        </w:rPr>
      </w:pPr>
      <w:r w:rsidRPr="00EE6742">
        <w:rPr>
          <w:rFonts w:ascii="Courier New" w:hAnsi="Courier New" w:cs="Courier New"/>
          <w:rtl/>
        </w:rPr>
        <w:t>دم</w:t>
      </w:r>
      <w:del w:id="9115" w:author="Transkribus" w:date="2019-12-11T14:30:00Z">
        <w:r w:rsidR="009B6BCA" w:rsidRPr="009B6BCA">
          <w:rPr>
            <w:rFonts w:ascii="Courier New" w:hAnsi="Courier New" w:cs="Courier New"/>
            <w:rtl/>
          </w:rPr>
          <w:delText>ش</w:delText>
        </w:r>
      </w:del>
      <w:ins w:id="9116" w:author="Transkribus" w:date="2019-12-11T14:30:00Z">
        <w:r w:rsidRPr="00EE6742">
          <w:rPr>
            <w:rFonts w:ascii="Courier New" w:hAnsi="Courier New" w:cs="Courier New"/>
            <w:rtl/>
          </w:rPr>
          <w:t>س</w:t>
        </w:r>
      </w:ins>
      <w:r w:rsidRPr="00EE6742">
        <w:rPr>
          <w:rFonts w:ascii="Courier New" w:hAnsi="Courier New" w:cs="Courier New"/>
          <w:rtl/>
        </w:rPr>
        <w:t xml:space="preserve">ق اربعة </w:t>
      </w:r>
      <w:del w:id="9117" w:author="Transkribus" w:date="2019-12-11T14:30:00Z">
        <w:r w:rsidR="009B6BCA" w:rsidRPr="009B6BCA">
          <w:rPr>
            <w:rFonts w:ascii="Courier New" w:hAnsi="Courier New" w:cs="Courier New"/>
            <w:rtl/>
          </w:rPr>
          <w:delText>اشهر واكثر</w:delText>
        </w:r>
      </w:del>
      <w:ins w:id="9118" w:author="Transkribus" w:date="2019-12-11T14:30:00Z">
        <w:r w:rsidRPr="00EE6742">
          <w:rPr>
            <w:rFonts w:ascii="Courier New" w:hAnsi="Courier New" w:cs="Courier New"/>
            <w:rtl/>
          </w:rPr>
          <w:t>اشهروأ كمتر</w:t>
        </w:r>
      </w:ins>
      <w:r w:rsidRPr="00EE6742">
        <w:rPr>
          <w:rFonts w:ascii="Courier New" w:hAnsi="Courier New" w:cs="Courier New"/>
          <w:rtl/>
        </w:rPr>
        <w:t xml:space="preserve"> ولاجله عملت </w:t>
      </w:r>
      <w:del w:id="9119" w:author="Transkribus" w:date="2019-12-11T14:30:00Z">
        <w:r w:rsidR="009B6BCA" w:rsidRPr="009B6BCA">
          <w:rPr>
            <w:rFonts w:ascii="Courier New" w:hAnsi="Courier New" w:cs="Courier New"/>
            <w:rtl/>
          </w:rPr>
          <w:delText>المقصورة التى بالكلاسة وله تصانيف كثيرة منها الزيج المشهور</w:delText>
        </w:r>
      </w:del>
      <w:ins w:id="9120" w:author="Transkribus" w:date="2019-12-11T14:30:00Z">
        <w:r w:rsidRPr="00EE6742">
          <w:rPr>
            <w:rFonts w:ascii="Courier New" w:hAnsi="Courier New" w:cs="Courier New"/>
            <w:rtl/>
          </w:rPr>
          <w:t>المنصورة النى بالكاسةوله ثصاقيف كتره منا الزيح</w:t>
        </w:r>
      </w:ins>
    </w:p>
    <w:p w14:paraId="1927140D" w14:textId="68AC8E6A" w:rsidR="00EE6742" w:rsidRPr="00EE6742" w:rsidRDefault="00EE6742" w:rsidP="00EE6742">
      <w:pPr>
        <w:pStyle w:val="NurText"/>
        <w:bidi/>
        <w:rPr>
          <w:rFonts w:ascii="Courier New" w:hAnsi="Courier New" w:cs="Courier New"/>
        </w:rPr>
      </w:pPr>
      <w:ins w:id="9121" w:author="Transkribus" w:date="2019-12-11T14:30:00Z">
        <w:r w:rsidRPr="00EE6742">
          <w:rPr>
            <w:rFonts w:ascii="Courier New" w:hAnsi="Courier New" w:cs="Courier New"/>
            <w:rtl/>
          </w:rPr>
          <w:t>الشهور</w:t>
        </w:r>
      </w:ins>
      <w:r w:rsidRPr="00EE6742">
        <w:rPr>
          <w:rFonts w:ascii="Courier New" w:hAnsi="Courier New" w:cs="Courier New"/>
          <w:rtl/>
        </w:rPr>
        <w:t xml:space="preserve"> الذى له وهو </w:t>
      </w:r>
      <w:del w:id="9122" w:author="Transkribus" w:date="2019-12-11T14:30:00Z">
        <w:r w:rsidR="009B6BCA" w:rsidRPr="009B6BCA">
          <w:rPr>
            <w:rFonts w:ascii="Courier New" w:hAnsi="Courier New" w:cs="Courier New"/>
            <w:rtl/>
          </w:rPr>
          <w:delText>جيد صحيح ومنها المنبر فى الفرائض</w:delText>
        </w:r>
      </w:del>
      <w:ins w:id="9123" w:author="Transkribus" w:date="2019-12-11T14:30:00Z">
        <w:r w:rsidRPr="00EE6742">
          <w:rPr>
            <w:rFonts w:ascii="Courier New" w:hAnsi="Courier New" w:cs="Courier New"/>
            <w:rtl/>
          </w:rPr>
          <w:t>جبدعنى بح ومنهالنيرق القفرائض</w:t>
        </w:r>
      </w:ins>
      <w:r w:rsidRPr="00EE6742">
        <w:rPr>
          <w:rFonts w:ascii="Courier New" w:hAnsi="Courier New" w:cs="Courier New"/>
          <w:rtl/>
        </w:rPr>
        <w:t xml:space="preserve"> وهو </w:t>
      </w:r>
      <w:del w:id="9124" w:author="Transkribus" w:date="2019-12-11T14:30:00Z">
        <w:r w:rsidR="009B6BCA" w:rsidRPr="009B6BCA">
          <w:rPr>
            <w:rFonts w:ascii="Courier New" w:hAnsi="Courier New" w:cs="Courier New"/>
            <w:rtl/>
          </w:rPr>
          <w:delText>مشهور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125" w:author="Transkribus" w:date="2019-12-11T14:30:00Z">
        <w:r w:rsidRPr="00EE6742">
          <w:rPr>
            <w:rFonts w:ascii="Courier New" w:hAnsi="Courier New" w:cs="Courier New"/>
            <w:rtl/>
          </w:rPr>
          <w:t>مسهور وكتاب فى عريب</w:t>
        </w:r>
      </w:ins>
    </w:p>
    <w:p w14:paraId="0B38F092" w14:textId="7997BFD5" w:rsidR="00EE6742" w:rsidRPr="00EE6742" w:rsidRDefault="009B6BCA" w:rsidP="00EE6742">
      <w:pPr>
        <w:pStyle w:val="NurText"/>
        <w:bidi/>
        <w:rPr>
          <w:rFonts w:ascii="Courier New" w:hAnsi="Courier New" w:cs="Courier New"/>
        </w:rPr>
      </w:pPr>
      <w:dir w:val="rtl">
        <w:dir w:val="rtl">
          <w:del w:id="9126" w:author="Transkribus" w:date="2019-12-11T14:30:00Z">
            <w:r w:rsidRPr="009B6BCA">
              <w:rPr>
                <w:rFonts w:ascii="Courier New" w:hAnsi="Courier New" w:cs="Courier New"/>
                <w:rtl/>
              </w:rPr>
              <w:delText>كتاب فى غريب الحديث</w:delText>
            </w:r>
          </w:del>
          <w:ins w:id="9127" w:author="Transkribus" w:date="2019-12-11T14:30:00Z">
            <w:r w:rsidR="00EE6742" w:rsidRPr="00EE6742">
              <w:rPr>
                <w:rFonts w:ascii="Courier New" w:hAnsi="Courier New" w:cs="Courier New"/>
                <w:rtl/>
              </w:rPr>
              <w:t>الحدبب</w:t>
            </w:r>
          </w:ins>
          <w:r w:rsidR="00EE6742" w:rsidRPr="00EE6742">
            <w:rPr>
              <w:rFonts w:ascii="Courier New" w:hAnsi="Courier New" w:cs="Courier New"/>
              <w:rtl/>
            </w:rPr>
            <w:t xml:space="preserve"> عشر مجلدات وكتاب فى الخلاف مجدول على و</w:t>
          </w:r>
          <w:del w:id="9128" w:author="Transkribus" w:date="2019-12-11T14:30:00Z">
            <w:r w:rsidRPr="009B6BCA">
              <w:rPr>
                <w:rFonts w:ascii="Courier New" w:hAnsi="Courier New" w:cs="Courier New"/>
                <w:rtl/>
              </w:rPr>
              <w:delText>ض</w:delText>
            </w:r>
          </w:del>
          <w:ins w:id="9129" w:author="Transkribus" w:date="2019-12-11T14:30:00Z">
            <w:r w:rsidR="00EE6742" w:rsidRPr="00EE6742">
              <w:rPr>
                <w:rFonts w:ascii="Courier New" w:hAnsi="Courier New" w:cs="Courier New"/>
                <w:rtl/>
              </w:rPr>
              <w:t>ش</w:t>
            </w:r>
          </w:ins>
          <w:r w:rsidR="00EE6742" w:rsidRPr="00EE6742">
            <w:rPr>
              <w:rFonts w:ascii="Courier New" w:hAnsi="Courier New" w:cs="Courier New"/>
              <w:rtl/>
            </w:rPr>
            <w:t xml:space="preserve">ع تقويم </w:t>
          </w:r>
          <w:del w:id="9130" w:author="Transkribus" w:date="2019-12-11T14:30:00Z">
            <w:r w:rsidRPr="009B6BCA">
              <w:rPr>
                <w:rFonts w:ascii="Courier New" w:hAnsi="Courier New" w:cs="Courier New"/>
                <w:rtl/>
              </w:rPr>
              <w:delText>الصحة وكان دائم</w:delText>
            </w:r>
          </w:del>
          <w:ins w:id="9131" w:author="Transkribus" w:date="2019-12-11T14:30:00Z">
            <w:r w:rsidR="00EE6742" w:rsidRPr="00EE6742">
              <w:rPr>
                <w:rFonts w:ascii="Courier New" w:hAnsi="Courier New" w:cs="Courier New"/>
                <w:rtl/>
              </w:rPr>
              <w:t>النجة وكمان دا ثم</w:t>
            </w:r>
          </w:ins>
          <w:r w:rsidR="00EE6742" w:rsidRPr="00EE6742">
            <w:rPr>
              <w:rFonts w:ascii="Courier New" w:hAnsi="Courier New" w:cs="Courier New"/>
              <w:rtl/>
            </w:rPr>
            <w:t xml:space="preserve"> الاشتغال</w:t>
          </w:r>
          <w:del w:id="9132" w:author="Transkribus" w:date="2019-12-11T14:30:00Z">
            <w:r w:rsidRPr="009B6BCA">
              <w:rPr>
                <w:rFonts w:ascii="Courier New" w:hAnsi="Courier New" w:cs="Courier New"/>
                <w:rtl/>
              </w:rPr>
              <w:delText xml:space="preserve"> وله شعر كثير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71CD35" w14:textId="66EB4357" w:rsidR="00EE6742" w:rsidRPr="00EE6742" w:rsidRDefault="009B6BCA" w:rsidP="00EE6742">
      <w:pPr>
        <w:pStyle w:val="NurText"/>
        <w:bidi/>
        <w:rPr>
          <w:ins w:id="9133" w:author="Transkribus" w:date="2019-12-11T14:30:00Z"/>
          <w:rFonts w:ascii="Courier New" w:hAnsi="Courier New" w:cs="Courier New"/>
        </w:rPr>
      </w:pPr>
      <w:dir w:val="rtl">
        <w:dir w:val="rtl">
          <w:ins w:id="9134" w:author="Transkribus" w:date="2019-12-11T14:30:00Z">
            <w:r w:rsidR="00EE6742" w:rsidRPr="00EE6742">
              <w:rPr>
                <w:rFonts w:ascii="Courier New" w:hAnsi="Courier New" w:cs="Courier New"/>
                <w:rtl/>
              </w:rPr>
              <w:t xml:space="preserve">وله شعر كثير </w:t>
            </w:r>
          </w:ins>
          <w:r w:rsidR="00EE6742" w:rsidRPr="00EE6742">
            <w:rPr>
              <w:rFonts w:ascii="Courier New" w:hAnsi="Courier New" w:cs="Courier New"/>
              <w:rtl/>
            </w:rPr>
            <w:t xml:space="preserve">وقصد </w:t>
          </w:r>
          <w:del w:id="9135" w:author="Transkribus" w:date="2019-12-11T14:30:00Z">
            <w:r w:rsidRPr="009B6BCA">
              <w:rPr>
                <w:rFonts w:ascii="Courier New" w:hAnsi="Courier New" w:cs="Courier New"/>
                <w:rtl/>
              </w:rPr>
              <w:delText>الحج فلما رجع</w:delText>
            </w:r>
          </w:del>
          <w:ins w:id="9136" w:author="Transkribus" w:date="2019-12-11T14:30:00Z">
            <w:r w:rsidR="00EE6742" w:rsidRPr="00EE6742">
              <w:rPr>
                <w:rFonts w:ascii="Courier New" w:hAnsi="Courier New" w:cs="Courier New"/>
                <w:rtl/>
              </w:rPr>
              <w:t>الخيم فلمارجع</w:t>
            </w:r>
          </w:ins>
          <w:r w:rsidR="00EE6742" w:rsidRPr="00EE6742">
            <w:rPr>
              <w:rFonts w:ascii="Courier New" w:hAnsi="Courier New" w:cs="Courier New"/>
              <w:rtl/>
            </w:rPr>
            <w:t xml:space="preserve"> الى </w:t>
          </w:r>
          <w:del w:id="9137" w:author="Transkribus" w:date="2019-12-11T14:30:00Z">
            <w:r w:rsidRPr="009B6BCA">
              <w:rPr>
                <w:rFonts w:ascii="Courier New" w:hAnsi="Courier New" w:cs="Courier New"/>
                <w:rtl/>
              </w:rPr>
              <w:delText>بغداد توفى بها ودفن</w:delText>
            </w:r>
          </w:del>
          <w:ins w:id="9138" w:author="Transkribus" w:date="2019-12-11T14:30:00Z">
            <w:r w:rsidR="00EE6742" w:rsidRPr="00EE6742">
              <w:rPr>
                <w:rFonts w:ascii="Courier New" w:hAnsi="Courier New" w:cs="Courier New"/>
                <w:rtl/>
              </w:rPr>
              <w:t>بعد اديو فى بنهاودقن</w:t>
            </w:r>
          </w:ins>
          <w:r w:rsidR="00EE6742" w:rsidRPr="00EE6742">
            <w:rPr>
              <w:rFonts w:ascii="Courier New" w:hAnsi="Courier New" w:cs="Courier New"/>
              <w:rtl/>
            </w:rPr>
            <w:t xml:space="preserve"> عند </w:t>
          </w:r>
          <w:del w:id="9139" w:author="Transkribus" w:date="2019-12-11T14:30:00Z">
            <w:r w:rsidRPr="009B6BCA">
              <w:rPr>
                <w:rFonts w:ascii="Courier New" w:hAnsi="Courier New" w:cs="Courier New"/>
                <w:rtl/>
              </w:rPr>
              <w:delText xml:space="preserve">قبر ابيه وامه بعد غيبته اكثر </w:delText>
            </w:r>
          </w:del>
          <w:ins w:id="9140" w:author="Transkribus" w:date="2019-12-11T14:30:00Z">
            <w:r w:rsidR="00EE6742" w:rsidRPr="00EE6742">
              <w:rPr>
                <w:rFonts w:ascii="Courier New" w:hAnsi="Courier New" w:cs="Courier New"/>
                <w:rtl/>
              </w:rPr>
              <w:t>عبراسه وأمه معد عبيته أكتر</w:t>
            </w:r>
          </w:ins>
        </w:dir>
      </w:dir>
    </w:p>
    <w:p w14:paraId="48BC09B2" w14:textId="77777777" w:rsidR="009B6BCA" w:rsidRPr="009B6BCA" w:rsidRDefault="00EE6742" w:rsidP="009B6BCA">
      <w:pPr>
        <w:pStyle w:val="NurText"/>
        <w:bidi/>
        <w:rPr>
          <w:del w:id="9141" w:author="Transkribus" w:date="2019-12-11T14:30:00Z"/>
          <w:rFonts w:ascii="Courier New" w:hAnsi="Courier New" w:cs="Courier New"/>
        </w:rPr>
      </w:pPr>
      <w:r w:rsidRPr="00EE6742">
        <w:rPr>
          <w:rFonts w:ascii="Courier New" w:hAnsi="Courier New" w:cs="Courier New"/>
          <w:rtl/>
        </w:rPr>
        <w:t xml:space="preserve">من </w:t>
      </w:r>
      <w:del w:id="9142" w:author="Transkribus" w:date="2019-12-11T14:30:00Z">
        <w:r w:rsidR="009B6BCA" w:rsidRPr="009B6BCA">
          <w:rPr>
            <w:rFonts w:ascii="Courier New" w:hAnsi="Courier New" w:cs="Courier New"/>
            <w:rtl/>
          </w:rPr>
          <w:delText>اربعين</w:delText>
        </w:r>
      </w:del>
      <w:ins w:id="9143" w:author="Transkribus" w:date="2019-12-11T14:30:00Z">
        <w:r w:rsidRPr="00EE6742">
          <w:rPr>
            <w:rFonts w:ascii="Courier New" w:hAnsi="Courier New" w:cs="Courier New"/>
            <w:rtl/>
          </w:rPr>
          <w:t>أر بعين</w:t>
        </w:r>
      </w:ins>
      <w:r w:rsidRPr="00EE6742">
        <w:rPr>
          <w:rFonts w:ascii="Courier New" w:hAnsi="Courier New" w:cs="Courier New"/>
          <w:rtl/>
        </w:rPr>
        <w:t xml:space="preserve"> سنة </w:t>
      </w:r>
      <w:del w:id="914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2DA3EA1" w14:textId="2ACCC25B" w:rsidR="00EE6742" w:rsidRPr="00EE6742" w:rsidRDefault="009B6BCA" w:rsidP="00EE6742">
      <w:pPr>
        <w:pStyle w:val="NurText"/>
        <w:bidi/>
        <w:rPr>
          <w:ins w:id="9145" w:author="Transkribus" w:date="2019-12-11T14:30:00Z"/>
          <w:rFonts w:ascii="Courier New" w:hAnsi="Courier New" w:cs="Courier New"/>
        </w:rPr>
      </w:pPr>
      <w:dir w:val="rtl">
        <w:dir w:val="rtl">
          <w:r w:rsidR="00EE6742" w:rsidRPr="00EE6742">
            <w:rPr>
              <w:rFonts w:ascii="Courier New" w:hAnsi="Courier New" w:cs="Courier New"/>
              <w:rtl/>
            </w:rPr>
            <w:t>وكان مهذب الدين بن الحا</w:t>
          </w:r>
          <w:del w:id="9146" w:author="Transkribus" w:date="2019-12-11T14:30:00Z">
            <w:r w:rsidRPr="009B6BCA">
              <w:rPr>
                <w:rFonts w:ascii="Courier New" w:hAnsi="Courier New" w:cs="Courier New"/>
                <w:rtl/>
              </w:rPr>
              <w:delText>ج</w:delText>
            </w:r>
          </w:del>
          <w:ins w:id="914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ب كثير الاشتغال </w:t>
          </w:r>
          <w:del w:id="9148" w:author="Transkribus" w:date="2019-12-11T14:30:00Z">
            <w:r w:rsidRPr="009B6BCA">
              <w:rPr>
                <w:rFonts w:ascii="Courier New" w:hAnsi="Courier New" w:cs="Courier New"/>
                <w:rtl/>
              </w:rPr>
              <w:delText>محبا للعلم</w:delText>
            </w:r>
          </w:del>
          <w:ins w:id="9149" w:author="Transkribus" w:date="2019-12-11T14:30:00Z">
            <w:r w:rsidR="00EE6742" w:rsidRPr="00EE6742">
              <w:rPr>
                <w:rFonts w:ascii="Courier New" w:hAnsi="Courier New" w:cs="Courier New"/>
                <w:rtl/>
              </w:rPr>
              <w:t>جب العلم</w:t>
            </w:r>
          </w:ins>
          <w:r w:rsidR="00EE6742" w:rsidRPr="00EE6742">
            <w:rPr>
              <w:rFonts w:ascii="Courier New" w:hAnsi="Courier New" w:cs="Courier New"/>
              <w:rtl/>
            </w:rPr>
            <w:t xml:space="preserve"> قوى </w:t>
          </w:r>
          <w:del w:id="9150" w:author="Transkribus" w:date="2019-12-11T14:30:00Z">
            <w:r w:rsidRPr="009B6BCA">
              <w:rPr>
                <w:rFonts w:ascii="Courier New" w:hAnsi="Courier New" w:cs="Courier New"/>
                <w:rtl/>
              </w:rPr>
              <w:delText xml:space="preserve">النظر فى </w:delText>
            </w:r>
          </w:del>
          <w:ins w:id="9151" w:author="Transkribus" w:date="2019-12-11T14:30:00Z">
            <w:r w:rsidR="00EE6742" w:rsidRPr="00EE6742">
              <w:rPr>
                <w:rFonts w:ascii="Courier New" w:hAnsi="Courier New" w:cs="Courier New"/>
                <w:rtl/>
              </w:rPr>
              <w:t>النظرى</w:t>
            </w:r>
          </w:ins>
        </w:dir>
      </w:dir>
    </w:p>
    <w:p w14:paraId="09A147D6" w14:textId="0C48F986" w:rsidR="00EE6742" w:rsidRPr="00EE6742" w:rsidRDefault="00EE6742" w:rsidP="00EE6742">
      <w:pPr>
        <w:pStyle w:val="NurText"/>
        <w:bidi/>
        <w:rPr>
          <w:ins w:id="9152" w:author="Transkribus" w:date="2019-12-11T14:30:00Z"/>
          <w:rFonts w:ascii="Courier New" w:hAnsi="Courier New" w:cs="Courier New"/>
        </w:rPr>
      </w:pPr>
      <w:r w:rsidRPr="00EE6742">
        <w:rPr>
          <w:rFonts w:ascii="Courier New" w:hAnsi="Courier New" w:cs="Courier New"/>
          <w:rtl/>
        </w:rPr>
        <w:t xml:space="preserve">صناعة </w:t>
      </w:r>
      <w:del w:id="9153" w:author="Transkribus" w:date="2019-12-11T14:30:00Z">
        <w:r w:rsidR="009B6BCA" w:rsidRPr="009B6BCA">
          <w:rPr>
            <w:rFonts w:ascii="Courier New" w:hAnsi="Courier New" w:cs="Courier New"/>
            <w:rtl/>
          </w:rPr>
          <w:delText>الهندسة وكان قبل اشتهاره</w:delText>
        </w:r>
      </w:del>
      <w:ins w:id="9154" w:author="Transkribus" w:date="2019-12-11T14:30:00Z">
        <w:r w:rsidRPr="00EE6742">
          <w:rPr>
            <w:rFonts w:ascii="Courier New" w:hAnsi="Courier New" w:cs="Courier New"/>
            <w:rtl/>
          </w:rPr>
          <w:t>الهندسه وكمان قيسل اشتهارة يصناعة الطب فد حخدم فى المساعات البى عبند الحاء م</w:t>
        </w:r>
      </w:ins>
    </w:p>
    <w:p w14:paraId="0B4D89B4" w14:textId="669942B3" w:rsidR="00EE6742" w:rsidRPr="00EE6742" w:rsidRDefault="00EE6742" w:rsidP="00EE6742">
      <w:pPr>
        <w:pStyle w:val="NurText"/>
        <w:bidi/>
        <w:rPr>
          <w:ins w:id="9155" w:author="Transkribus" w:date="2019-12-11T14:30:00Z"/>
          <w:rFonts w:ascii="Courier New" w:hAnsi="Courier New" w:cs="Courier New"/>
        </w:rPr>
      </w:pPr>
      <w:ins w:id="9156" w:author="Transkribus" w:date="2019-12-11T14:30:00Z">
        <w:r w:rsidRPr="00EE6742">
          <w:rPr>
            <w:rFonts w:ascii="Courier New" w:hAnsi="Courier New" w:cs="Courier New"/>
            <w:rtl/>
          </w:rPr>
          <w:t>ابدمشق ثم عميز فى صناعة الطب وصار من جملة أعبانها وخدم</w:t>
        </w:r>
      </w:ins>
      <w:r w:rsidRPr="00EE6742">
        <w:rPr>
          <w:rFonts w:ascii="Courier New" w:hAnsi="Courier New" w:cs="Courier New"/>
          <w:rtl/>
        </w:rPr>
        <w:t xml:space="preserve"> بصناعة الطب </w:t>
      </w:r>
      <w:del w:id="9157" w:author="Transkribus" w:date="2019-12-11T14:30:00Z">
        <w:r w:rsidR="009B6BCA" w:rsidRPr="009B6BCA">
          <w:rPr>
            <w:rFonts w:ascii="Courier New" w:hAnsi="Courier New" w:cs="Courier New"/>
            <w:rtl/>
          </w:rPr>
          <w:delText>قد</w:delText>
        </w:r>
      </w:del>
      <w:ins w:id="9158" w:author="Transkribus" w:date="2019-12-11T14:30:00Z">
        <w:r w:rsidRPr="00EE6742">
          <w:rPr>
            <w:rFonts w:ascii="Courier New" w:hAnsi="Courier New" w:cs="Courier New"/>
            <w:rtl/>
          </w:rPr>
          <w:t>فى البيارستان</w:t>
        </w:r>
      </w:ins>
    </w:p>
    <w:p w14:paraId="38A88843" w14:textId="20A0AFA3" w:rsidR="00EE6742" w:rsidRPr="00EE6742" w:rsidRDefault="00EE6742" w:rsidP="00EE6742">
      <w:pPr>
        <w:pStyle w:val="NurText"/>
        <w:bidi/>
        <w:rPr>
          <w:rFonts w:ascii="Courier New" w:hAnsi="Courier New" w:cs="Courier New"/>
        </w:rPr>
      </w:pPr>
      <w:ins w:id="9159" w:author="Transkribus" w:date="2019-12-11T14:30:00Z">
        <w:r w:rsidRPr="00EE6742">
          <w:rPr>
            <w:rFonts w:ascii="Courier New" w:hAnsi="Courier New" w:cs="Courier New"/>
            <w:rtl/>
          </w:rPr>
          <w:t>الكبير الذى أنشاه الملك العادل بور الدين بن زفكى ثم</w:t>
        </w:r>
      </w:ins>
      <w:r w:rsidRPr="00EE6742">
        <w:rPr>
          <w:rFonts w:ascii="Courier New" w:hAnsi="Courier New" w:cs="Courier New"/>
          <w:rtl/>
        </w:rPr>
        <w:t xml:space="preserve"> خدم </w:t>
      </w:r>
      <w:del w:id="9160" w:author="Transkribus" w:date="2019-12-11T14:30:00Z">
        <w:r w:rsidR="009B6BCA" w:rsidRPr="009B6BCA">
          <w:rPr>
            <w:rFonts w:ascii="Courier New" w:hAnsi="Courier New" w:cs="Courier New"/>
            <w:rtl/>
          </w:rPr>
          <w:delText>فى الساعات التى عند الجامع بدمشق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161" w:author="Transkribus" w:date="2019-12-11T14:30:00Z">
        <w:r w:rsidRPr="00EE6742">
          <w:rPr>
            <w:rFonts w:ascii="Courier New" w:hAnsi="Courier New" w:cs="Courier New"/>
            <w:rtl/>
          </w:rPr>
          <w:t>ففى الدين عمرصاحب جماء ولم</w:t>
        </w:r>
      </w:ins>
    </w:p>
    <w:p w14:paraId="4AF9DC63" w14:textId="77777777" w:rsidR="009B6BCA" w:rsidRPr="009B6BCA" w:rsidRDefault="009B6BCA" w:rsidP="009B6BCA">
      <w:pPr>
        <w:pStyle w:val="NurText"/>
        <w:bidi/>
        <w:rPr>
          <w:del w:id="9162" w:author="Transkribus" w:date="2019-12-11T14:30:00Z"/>
          <w:rFonts w:ascii="Courier New" w:hAnsi="Courier New" w:cs="Courier New"/>
        </w:rPr>
      </w:pPr>
      <w:dir w:val="rtl">
        <w:dir w:val="rtl">
          <w:del w:id="9163" w:author="Transkribus" w:date="2019-12-11T14:30:00Z">
            <w:r w:rsidRPr="009B6BCA">
              <w:rPr>
                <w:rFonts w:ascii="Courier New" w:hAnsi="Courier New" w:cs="Courier New"/>
                <w:rtl/>
              </w:rPr>
              <w:delText>ثم تميز</w:delText>
            </w:r>
          </w:del>
          <w:ins w:id="9164" w:author="Transkribus" w:date="2019-12-11T14:30:00Z">
            <w:r w:rsidR="00EE6742" w:rsidRPr="00EE6742">
              <w:rPr>
                <w:rFonts w:ascii="Courier New" w:hAnsi="Courier New" w:cs="Courier New"/>
                <w:rtl/>
              </w:rPr>
              <w:t>ابرل</w:t>
            </w:r>
          </w:ins>
          <w:r w:rsidR="00EE6742" w:rsidRPr="00EE6742">
            <w:rPr>
              <w:rFonts w:ascii="Courier New" w:hAnsi="Courier New" w:cs="Courier New"/>
              <w:rtl/>
            </w:rPr>
            <w:t xml:space="preserve"> فى </w:t>
          </w:r>
          <w:del w:id="9165" w:author="Transkribus" w:date="2019-12-11T14:30:00Z">
            <w:r w:rsidRPr="009B6BCA">
              <w:rPr>
                <w:rFonts w:ascii="Courier New" w:hAnsi="Courier New" w:cs="Courier New"/>
                <w:rtl/>
              </w:rPr>
              <w:delText>صناعة الطب وصار من جملة اعيانها وخدم بصناعة الطب فى البيمارستان الكبير الذى انشاه الملك العادل نور الدين ابن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420C94" w14:textId="77777777" w:rsidR="009B6BCA" w:rsidRPr="009B6BCA" w:rsidRDefault="009B6BCA" w:rsidP="009B6BCA">
      <w:pPr>
        <w:pStyle w:val="NurText"/>
        <w:bidi/>
        <w:rPr>
          <w:del w:id="9166" w:author="Transkribus" w:date="2019-12-11T14:30:00Z"/>
          <w:rFonts w:ascii="Courier New" w:hAnsi="Courier New" w:cs="Courier New"/>
        </w:rPr>
      </w:pPr>
      <w:dir w:val="rtl">
        <w:dir w:val="rtl">
          <w:del w:id="9167" w:author="Transkribus" w:date="2019-12-11T14:30:00Z">
            <w:r w:rsidRPr="009B6BCA">
              <w:rPr>
                <w:rFonts w:ascii="Courier New" w:hAnsi="Courier New" w:cs="Courier New"/>
                <w:rtl/>
              </w:rPr>
              <w:delText>ثم خدم تقى الدين عمر صاحب حماة ولم يزل فى خدمته بحماة</w:delText>
            </w:r>
          </w:del>
          <w:ins w:id="9168" w:author="Transkribus" w:date="2019-12-11T14:30:00Z">
            <w:r w:rsidR="00EE6742" w:rsidRPr="00EE6742">
              <w:rPr>
                <w:rFonts w:ascii="Courier New" w:hAnsi="Courier New" w:cs="Courier New"/>
                <w:rtl/>
              </w:rPr>
              <w:t>خديبة بجسماة</w:t>
            </w:r>
          </w:ins>
          <w:r w:rsidR="00EE6742" w:rsidRPr="00EE6742">
            <w:rPr>
              <w:rFonts w:ascii="Courier New" w:hAnsi="Courier New" w:cs="Courier New"/>
              <w:rtl/>
            </w:rPr>
            <w:t xml:space="preserve"> الى ان </w:t>
          </w:r>
          <w:del w:id="9169" w:author="Transkribus" w:date="2019-12-11T14:30:00Z">
            <w:r w:rsidRPr="009B6BCA">
              <w:rPr>
                <w:rFonts w:ascii="Courier New" w:hAnsi="Courier New" w:cs="Courier New"/>
                <w:rtl/>
              </w:rPr>
              <w:delText>توفى تقى</w:delText>
            </w:r>
          </w:del>
          <w:ins w:id="9170" w:author="Transkribus" w:date="2019-12-11T14:30:00Z">
            <w:r w:rsidR="00EE6742" w:rsidRPr="00EE6742">
              <w:rPr>
                <w:rFonts w:ascii="Courier New" w:hAnsi="Courier New" w:cs="Courier New"/>
                <w:rtl/>
              </w:rPr>
              <w:t>وفى فقى</w:t>
            </w:r>
          </w:ins>
          <w:r w:rsidR="00EE6742" w:rsidRPr="00EE6742">
            <w:rPr>
              <w:rFonts w:ascii="Courier New" w:hAnsi="Courier New" w:cs="Courier New"/>
              <w:rtl/>
            </w:rPr>
            <w:t xml:space="preserve"> الدين </w:t>
          </w:r>
          <w:del w:id="91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8040AB" w14:textId="0787CC2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عاد ابن ال</w:t>
          </w:r>
          <w:del w:id="9172" w:author="Transkribus" w:date="2019-12-11T14:30:00Z">
            <w:r w:rsidRPr="009B6BCA">
              <w:rPr>
                <w:rFonts w:ascii="Courier New" w:hAnsi="Courier New" w:cs="Courier New"/>
                <w:rtl/>
              </w:rPr>
              <w:delText>ح</w:delText>
            </w:r>
          </w:del>
          <w:ins w:id="9173"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اجب الى دمشق </w:t>
          </w:r>
          <w:del w:id="9174" w:author="Transkribus" w:date="2019-12-11T14:30:00Z">
            <w:r w:rsidRPr="009B6BCA">
              <w:rPr>
                <w:rFonts w:ascii="Courier New" w:hAnsi="Courier New" w:cs="Courier New"/>
                <w:rtl/>
              </w:rPr>
              <w:delText>وتوجه</w:delText>
            </w:r>
          </w:del>
          <w:ins w:id="9175" w:author="Transkribus" w:date="2019-12-11T14:30:00Z">
            <w:r w:rsidR="00EE6742" w:rsidRPr="00EE6742">
              <w:rPr>
                <w:rFonts w:ascii="Courier New" w:hAnsi="Courier New" w:cs="Courier New"/>
                <w:rtl/>
              </w:rPr>
              <w:t>ويوسة</w:t>
            </w:r>
          </w:ins>
          <w:r w:rsidR="00EE6742" w:rsidRPr="00EE6742">
            <w:rPr>
              <w:rFonts w:ascii="Courier New" w:hAnsi="Courier New" w:cs="Courier New"/>
              <w:rtl/>
            </w:rPr>
            <w:t xml:space="preserve"> الى الديار</w:t>
          </w:r>
        </w:dir>
      </w:dir>
    </w:p>
    <w:p w14:paraId="1188A44C" w14:textId="77777777" w:rsidR="009B6BCA" w:rsidRPr="009B6BCA" w:rsidRDefault="00EE6742" w:rsidP="009B6BCA">
      <w:pPr>
        <w:pStyle w:val="NurText"/>
        <w:bidi/>
        <w:rPr>
          <w:del w:id="9176" w:author="Transkribus" w:date="2019-12-11T14:30:00Z"/>
          <w:rFonts w:ascii="Courier New" w:hAnsi="Courier New" w:cs="Courier New"/>
        </w:rPr>
      </w:pPr>
      <w:r w:rsidRPr="00EE6742">
        <w:rPr>
          <w:rFonts w:ascii="Courier New" w:hAnsi="Courier New" w:cs="Courier New"/>
          <w:rtl/>
        </w:rPr>
        <w:t>المصر</w:t>
      </w:r>
      <w:del w:id="9177"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ة وخدم الملك </w:t>
      </w:r>
      <w:del w:id="9178" w:author="Transkribus" w:date="2019-12-11T14:30:00Z">
        <w:r w:rsidR="009B6BCA" w:rsidRPr="009B6BCA">
          <w:rPr>
            <w:rFonts w:ascii="Courier New" w:hAnsi="Courier New" w:cs="Courier New"/>
            <w:rtl/>
          </w:rPr>
          <w:delText>الناصر صلاح</w:delText>
        </w:r>
      </w:del>
      <w:ins w:id="9179" w:author="Transkribus" w:date="2019-12-11T14:30:00Z">
        <w:r w:rsidRPr="00EE6742">
          <w:rPr>
            <w:rFonts w:ascii="Courier New" w:hAnsi="Courier New" w:cs="Courier New"/>
            <w:rtl/>
          </w:rPr>
          <w:t>النلصر سسلاج</w:t>
        </w:r>
      </w:ins>
      <w:r w:rsidRPr="00EE6742">
        <w:rPr>
          <w:rFonts w:ascii="Courier New" w:hAnsi="Courier New" w:cs="Courier New"/>
          <w:rtl/>
        </w:rPr>
        <w:t xml:space="preserve"> الدين يوسف بن</w:t>
      </w:r>
      <w:del w:id="918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73DBA43" w14:textId="7D3EB95E" w:rsidR="00EE6742" w:rsidRPr="00EE6742" w:rsidRDefault="009B6BCA" w:rsidP="00EE6742">
      <w:pPr>
        <w:pStyle w:val="NurText"/>
        <w:bidi/>
        <w:rPr>
          <w:ins w:id="9181" w:author="Transkribus" w:date="2019-12-11T14:30:00Z"/>
          <w:rFonts w:ascii="Courier New" w:hAnsi="Courier New" w:cs="Courier New"/>
        </w:rPr>
      </w:pPr>
      <w:dir w:val="rtl">
        <w:dir w:val="rtl">
          <w:del w:id="9182" w:author="Transkribus" w:date="2019-12-11T14:30:00Z">
            <w:r w:rsidRPr="009B6BCA">
              <w:rPr>
                <w:rFonts w:ascii="Courier New" w:hAnsi="Courier New" w:cs="Courier New"/>
                <w:rtl/>
              </w:rPr>
              <w:delText>ايوب</w:delText>
            </w:r>
          </w:del>
          <w:ins w:id="9183" w:author="Transkribus" w:date="2019-12-11T14:30:00Z">
            <w:r w:rsidR="00EE6742" w:rsidRPr="00EE6742">
              <w:rPr>
                <w:rFonts w:ascii="Courier New" w:hAnsi="Courier New" w:cs="Courier New"/>
                <w:rtl/>
              </w:rPr>
              <w:t xml:space="preserve"> أيوب</w:t>
            </w:r>
          </w:ins>
          <w:r w:rsidR="00EE6742" w:rsidRPr="00EE6742">
            <w:rPr>
              <w:rFonts w:ascii="Courier New" w:hAnsi="Courier New" w:cs="Courier New"/>
              <w:rtl/>
            </w:rPr>
            <w:t xml:space="preserve"> بصناعة الطب و</w:t>
          </w:r>
          <w:del w:id="9184" w:author="Transkribus" w:date="2019-12-11T14:30:00Z">
            <w:r w:rsidRPr="009B6BCA">
              <w:rPr>
                <w:rFonts w:ascii="Courier New" w:hAnsi="Courier New" w:cs="Courier New"/>
                <w:rtl/>
              </w:rPr>
              <w:delText>ب</w:delText>
            </w:r>
          </w:del>
          <w:ins w:id="9185" w:author="Transkribus" w:date="2019-12-11T14:30:00Z">
            <w:r w:rsidR="00EE6742" w:rsidRPr="00EE6742">
              <w:rPr>
                <w:rFonts w:ascii="Courier New" w:hAnsi="Courier New" w:cs="Courier New"/>
                <w:rtl/>
              </w:rPr>
              <w:t>ي</w:t>
            </w:r>
          </w:ins>
          <w:r w:rsidR="00EE6742" w:rsidRPr="00EE6742">
            <w:rPr>
              <w:rFonts w:ascii="Courier New" w:hAnsi="Courier New" w:cs="Courier New"/>
              <w:rtl/>
            </w:rPr>
            <w:t>ق</w:t>
          </w:r>
          <w:del w:id="9186" w:author="Transkribus" w:date="2019-12-11T14:30:00Z">
            <w:r w:rsidRPr="009B6BCA">
              <w:rPr>
                <w:rFonts w:ascii="Courier New" w:hAnsi="Courier New" w:cs="Courier New"/>
                <w:rtl/>
              </w:rPr>
              <w:delText>ى</w:delText>
            </w:r>
          </w:del>
          <w:r w:rsidR="00EE6742" w:rsidRPr="00EE6742">
            <w:rPr>
              <w:rFonts w:ascii="Courier New" w:hAnsi="Courier New" w:cs="Courier New"/>
              <w:rtl/>
            </w:rPr>
            <w:t xml:space="preserve"> فى خدمته الى</w:t>
          </w:r>
          <w:del w:id="9187" w:author="Transkribus" w:date="2019-12-11T14:30:00Z">
            <w:r w:rsidRPr="009B6BCA">
              <w:rPr>
                <w:rFonts w:ascii="Courier New" w:hAnsi="Courier New" w:cs="Courier New"/>
                <w:rtl/>
              </w:rPr>
              <w:delText xml:space="preserve"> ان توفى صلاح</w:delText>
            </w:r>
          </w:del>
        </w:dir>
      </w:dir>
    </w:p>
    <w:p w14:paraId="561F6385" w14:textId="6B08717E" w:rsidR="00EE6742" w:rsidRPr="00EE6742" w:rsidRDefault="00EE6742" w:rsidP="00EE6742">
      <w:pPr>
        <w:pStyle w:val="NurText"/>
        <w:bidi/>
        <w:rPr>
          <w:ins w:id="9188" w:author="Transkribus" w:date="2019-12-11T14:30:00Z"/>
          <w:rFonts w:ascii="Courier New" w:hAnsi="Courier New" w:cs="Courier New"/>
        </w:rPr>
      </w:pPr>
      <w:ins w:id="9189" w:author="Transkribus" w:date="2019-12-11T14:30:00Z">
        <w:r w:rsidRPr="00EE6742">
          <w:rPr>
            <w:rFonts w:ascii="Courier New" w:hAnsi="Courier New" w:cs="Courier New"/>
            <w:rtl/>
          </w:rPr>
          <w:t>ابن بوفى سلاجم</w:t>
        </w:r>
      </w:ins>
      <w:r w:rsidRPr="00EE6742">
        <w:rPr>
          <w:rFonts w:ascii="Courier New" w:hAnsi="Courier New" w:cs="Courier New"/>
          <w:rtl/>
        </w:rPr>
        <w:t xml:space="preserve"> الدين ثم </w:t>
      </w:r>
      <w:del w:id="9190" w:author="Transkribus" w:date="2019-12-11T14:30:00Z">
        <w:r w:rsidR="009B6BCA" w:rsidRPr="009B6BCA">
          <w:rPr>
            <w:rFonts w:ascii="Courier New" w:hAnsi="Courier New" w:cs="Courier New"/>
            <w:rtl/>
          </w:rPr>
          <w:delText>ت</w:delText>
        </w:r>
      </w:del>
      <w:ins w:id="9191" w:author="Transkribus" w:date="2019-12-11T14:30:00Z">
        <w:r w:rsidRPr="00EE6742">
          <w:rPr>
            <w:rFonts w:ascii="Courier New" w:hAnsi="Courier New" w:cs="Courier New"/>
            <w:rtl/>
          </w:rPr>
          <w:t>م</w:t>
        </w:r>
      </w:ins>
      <w:r w:rsidRPr="00EE6742">
        <w:rPr>
          <w:rFonts w:ascii="Courier New" w:hAnsi="Courier New" w:cs="Courier New"/>
          <w:rtl/>
        </w:rPr>
        <w:t xml:space="preserve">وجه الى الملك المنصور صاحب </w:t>
      </w:r>
      <w:del w:id="9192" w:author="Transkribus" w:date="2019-12-11T14:30:00Z">
        <w:r w:rsidR="009B6BCA" w:rsidRPr="009B6BCA">
          <w:rPr>
            <w:rFonts w:ascii="Courier New" w:hAnsi="Courier New" w:cs="Courier New"/>
            <w:rtl/>
          </w:rPr>
          <w:delText>ح</w:delText>
        </w:r>
      </w:del>
      <w:ins w:id="9193" w:author="Transkribus" w:date="2019-12-11T14:30:00Z">
        <w:r w:rsidRPr="00EE6742">
          <w:rPr>
            <w:rFonts w:ascii="Courier New" w:hAnsi="Courier New" w:cs="Courier New"/>
            <w:rtl/>
          </w:rPr>
          <w:t>ج</w:t>
        </w:r>
      </w:ins>
      <w:r w:rsidRPr="00EE6742">
        <w:rPr>
          <w:rFonts w:ascii="Courier New" w:hAnsi="Courier New" w:cs="Courier New"/>
          <w:rtl/>
        </w:rPr>
        <w:t xml:space="preserve">ماة ابن </w:t>
      </w:r>
      <w:del w:id="9194" w:author="Transkribus" w:date="2019-12-11T14:30:00Z">
        <w:r w:rsidR="009B6BCA" w:rsidRPr="009B6BCA">
          <w:rPr>
            <w:rFonts w:ascii="Courier New" w:hAnsi="Courier New" w:cs="Courier New"/>
            <w:rtl/>
          </w:rPr>
          <w:delText>تقى</w:delText>
        </w:r>
      </w:del>
      <w:ins w:id="9195" w:author="Transkribus" w:date="2019-12-11T14:30:00Z">
        <w:r w:rsidRPr="00EE6742">
          <w:rPr>
            <w:rFonts w:ascii="Courier New" w:hAnsi="Courier New" w:cs="Courier New"/>
            <w:rtl/>
          </w:rPr>
          <w:t>ففى</w:t>
        </w:r>
      </w:ins>
      <w:r w:rsidRPr="00EE6742">
        <w:rPr>
          <w:rFonts w:ascii="Courier New" w:hAnsi="Courier New" w:cs="Courier New"/>
          <w:rtl/>
        </w:rPr>
        <w:t xml:space="preserve"> الدين واقام عنده </w:t>
      </w:r>
      <w:del w:id="9196" w:author="Transkribus" w:date="2019-12-11T14:30:00Z">
        <w:r w:rsidR="009B6BCA" w:rsidRPr="009B6BCA">
          <w:rPr>
            <w:rFonts w:ascii="Courier New" w:hAnsi="Courier New" w:cs="Courier New"/>
            <w:rtl/>
          </w:rPr>
          <w:delText>نحو سنتين وتوفى بحماة</w:delText>
        </w:r>
      </w:del>
      <w:ins w:id="9197" w:author="Transkribus" w:date="2019-12-11T14:30:00Z">
        <w:r w:rsidRPr="00EE6742">
          <w:rPr>
            <w:rFonts w:ascii="Courier New" w:hAnsi="Courier New" w:cs="Courier New"/>
            <w:rtl/>
          </w:rPr>
          <w:t>مجحوسفتين</w:t>
        </w:r>
      </w:ins>
    </w:p>
    <w:p w14:paraId="0D39D497" w14:textId="3DF6CF48" w:rsidR="00EE6742" w:rsidRPr="00EE6742" w:rsidRDefault="00EE6742" w:rsidP="00EE6742">
      <w:pPr>
        <w:pStyle w:val="NurText"/>
        <w:bidi/>
        <w:rPr>
          <w:rFonts w:ascii="Courier New" w:hAnsi="Courier New" w:cs="Courier New"/>
        </w:rPr>
      </w:pPr>
      <w:ins w:id="9198" w:author="Transkribus" w:date="2019-12-11T14:30:00Z">
        <w:r w:rsidRPr="00EE6742">
          <w:rPr>
            <w:rFonts w:ascii="Courier New" w:hAnsi="Courier New" w:cs="Courier New"/>
            <w:rtl/>
          </w:rPr>
          <w:t>ويوف نجماء</w:t>
        </w:r>
      </w:ins>
      <w:r w:rsidRPr="00EE6742">
        <w:rPr>
          <w:rFonts w:ascii="Courier New" w:hAnsi="Courier New" w:cs="Courier New"/>
          <w:rtl/>
        </w:rPr>
        <w:t xml:space="preserve"> بعلة الاستسقاء</w:t>
      </w:r>
      <w:del w:id="919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E9D4E36" w14:textId="407AD533" w:rsidR="00EE6742" w:rsidRPr="00EE6742" w:rsidRDefault="009B6BCA" w:rsidP="00EE6742">
      <w:pPr>
        <w:pStyle w:val="NurText"/>
        <w:bidi/>
        <w:rPr>
          <w:ins w:id="9200" w:author="Transkribus" w:date="2019-12-11T14:30:00Z"/>
          <w:rFonts w:ascii="Courier New" w:hAnsi="Courier New" w:cs="Courier New"/>
        </w:rPr>
      </w:pPr>
      <w:dir w:val="rtl">
        <w:dir w:val="rtl">
          <w:ins w:id="9201" w:author="Transkribus" w:date="2019-12-11T14:30:00Z">
            <w:r w:rsidR="00EE6742" w:rsidRPr="00EE6742">
              <w:rPr>
                <w:rFonts w:ascii="Courier New" w:hAnsi="Courier New" w:cs="Courier New"/>
                <w:rtl/>
              </w:rPr>
              <w:t>الشريف</w:t>
            </w:r>
          </w:ins>
        </w:dir>
      </w:dir>
    </w:p>
    <w:p w14:paraId="73CE7802" w14:textId="77777777" w:rsidR="00EE6742" w:rsidRPr="00EE6742" w:rsidRDefault="00EE6742" w:rsidP="00EE6742">
      <w:pPr>
        <w:pStyle w:val="NurText"/>
        <w:bidi/>
        <w:rPr>
          <w:ins w:id="9202" w:author="Transkribus" w:date="2019-12-11T14:30:00Z"/>
          <w:rFonts w:ascii="Courier New" w:hAnsi="Courier New" w:cs="Courier New"/>
        </w:rPr>
      </w:pPr>
      <w:ins w:id="9203" w:author="Transkribus" w:date="2019-12-11T14:30:00Z">
        <w:r w:rsidRPr="00EE6742">
          <w:rPr>
            <w:rFonts w:ascii="Courier New" w:hAnsi="Courier New" w:cs="Courier New"/>
            <w:rtl/>
          </w:rPr>
          <w:t>الكمال</w:t>
        </w:r>
      </w:ins>
    </w:p>
    <w:p w14:paraId="52DED172" w14:textId="33A8B0B7" w:rsidR="00EE6742" w:rsidRPr="00EE6742" w:rsidRDefault="00EE6742" w:rsidP="00EE6742">
      <w:pPr>
        <w:pStyle w:val="NurText"/>
        <w:bidi/>
        <w:rPr>
          <w:rFonts w:ascii="Courier New" w:hAnsi="Courier New" w:cs="Courier New"/>
        </w:rPr>
      </w:pPr>
      <w:ins w:id="9204" w:author="Transkribus" w:date="2019-12-11T14:30:00Z">
        <w:r w:rsidRPr="00EE6742">
          <w:rPr>
            <w:rFonts w:ascii="Courier New" w:hAnsi="Courier New" w:cs="Courier New"/>
            <w:rtl/>
          </w:rPr>
          <w:t>*(</w:t>
        </w:r>
      </w:ins>
      <w:r w:rsidRPr="00EE6742">
        <w:rPr>
          <w:rFonts w:ascii="Courier New" w:hAnsi="Courier New" w:cs="Courier New"/>
          <w:rtl/>
        </w:rPr>
        <w:t>الشريف الك</w:t>
      </w:r>
      <w:del w:id="9205" w:author="Transkribus" w:date="2019-12-11T14:30:00Z">
        <w:r w:rsidR="009B6BCA" w:rsidRPr="009B6BCA">
          <w:rPr>
            <w:rFonts w:ascii="Courier New" w:hAnsi="Courier New" w:cs="Courier New"/>
            <w:rtl/>
          </w:rPr>
          <w:delText>ح</w:delText>
        </w:r>
      </w:del>
      <w:ins w:id="9206" w:author="Transkribus" w:date="2019-12-11T14:30:00Z">
        <w:r w:rsidRPr="00EE6742">
          <w:rPr>
            <w:rFonts w:ascii="Courier New" w:hAnsi="Courier New" w:cs="Courier New"/>
            <w:rtl/>
          </w:rPr>
          <w:t>ج</w:t>
        </w:r>
      </w:ins>
      <w:r w:rsidRPr="00EE6742">
        <w:rPr>
          <w:rFonts w:ascii="Courier New" w:hAnsi="Courier New" w:cs="Courier New"/>
          <w:rtl/>
        </w:rPr>
        <w:t>ال</w:t>
      </w:r>
      <w:del w:id="92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208" w:author="Transkribus" w:date="2019-12-11T14:30:00Z">
        <w:r w:rsidRPr="00EE6742">
          <w:rPr>
            <w:rFonts w:ascii="Courier New" w:hAnsi="Courier New" w:cs="Courier New"/>
            <w:rtl/>
          </w:rPr>
          <w:t>)*</w:t>
        </w:r>
      </w:ins>
    </w:p>
    <w:p w14:paraId="4915F1D5" w14:textId="230A3371" w:rsidR="00EE6742" w:rsidRPr="00EE6742" w:rsidRDefault="009B6BCA" w:rsidP="00EE6742">
      <w:pPr>
        <w:pStyle w:val="NurText"/>
        <w:bidi/>
        <w:rPr>
          <w:rFonts w:ascii="Courier New" w:hAnsi="Courier New" w:cs="Courier New"/>
        </w:rPr>
      </w:pPr>
      <w:dir w:val="rtl">
        <w:dir w:val="rtl">
          <w:ins w:id="9209" w:author="Transkribus" w:date="2019-12-11T14:30:00Z">
            <w:r w:rsidR="00EE6742" w:rsidRPr="00EE6742">
              <w:rPr>
                <w:rFonts w:ascii="Courier New" w:hAnsi="Courier New" w:cs="Courier New"/>
                <w:rtl/>
              </w:rPr>
              <w:t xml:space="preserve">ب </w:t>
            </w:r>
          </w:ins>
          <w:r w:rsidR="00EE6742" w:rsidRPr="00EE6742">
            <w:rPr>
              <w:rFonts w:ascii="Courier New" w:hAnsi="Courier New" w:cs="Courier New"/>
              <w:rtl/>
            </w:rPr>
            <w:t xml:space="preserve">هو </w:t>
          </w:r>
          <w:del w:id="9210" w:author="Transkribus" w:date="2019-12-11T14:30:00Z">
            <w:r w:rsidRPr="009B6BCA">
              <w:rPr>
                <w:rFonts w:ascii="Courier New" w:hAnsi="Courier New" w:cs="Courier New"/>
                <w:rtl/>
              </w:rPr>
              <w:delText>السيد برهان</w:delText>
            </w:r>
          </w:del>
          <w:ins w:id="9211" w:author="Transkribus" w:date="2019-12-11T14:30:00Z">
            <w:r w:rsidR="00EE6742" w:rsidRPr="00EE6742">
              <w:rPr>
                <w:rFonts w:ascii="Courier New" w:hAnsi="Courier New" w:cs="Courier New"/>
                <w:rtl/>
              </w:rPr>
              <w:t>السيدير مان</w:t>
            </w:r>
          </w:ins>
          <w:r w:rsidR="00EE6742" w:rsidRPr="00EE6742">
            <w:rPr>
              <w:rFonts w:ascii="Courier New" w:hAnsi="Courier New" w:cs="Courier New"/>
              <w:rtl/>
            </w:rPr>
            <w:t xml:space="preserve"> الدين </w:t>
          </w:r>
          <w:del w:id="9212" w:author="Transkribus" w:date="2019-12-11T14:30:00Z">
            <w:r w:rsidRPr="009B6BCA">
              <w:rPr>
                <w:rFonts w:ascii="Courier New" w:hAnsi="Courier New" w:cs="Courier New"/>
                <w:rtl/>
              </w:rPr>
              <w:delText>ا</w:delText>
            </w:r>
          </w:del>
          <w:ins w:id="9213"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 الفضل سليمان</w:t>
          </w:r>
          <w:del w:id="92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15" w:author="Transkribus" w:date="2019-12-11T14:30:00Z">
            <w:r w:rsidR="00EE6742" w:rsidRPr="00EE6742">
              <w:rPr>
                <w:rFonts w:ascii="Courier New" w:hAnsi="Courier New" w:cs="Courier New"/>
                <w:rtl/>
              </w:rPr>
              <w:t xml:space="preserve"> أصليته من مصر</w:t>
            </w:r>
          </w:ins>
        </w:dir>
      </w:dir>
    </w:p>
    <w:p w14:paraId="77A497A5" w14:textId="77777777" w:rsidR="009B6BCA" w:rsidRPr="009B6BCA" w:rsidRDefault="009B6BCA" w:rsidP="009B6BCA">
      <w:pPr>
        <w:pStyle w:val="NurText"/>
        <w:bidi/>
        <w:rPr>
          <w:del w:id="9216" w:author="Transkribus" w:date="2019-12-11T14:30:00Z"/>
          <w:rFonts w:ascii="Courier New" w:hAnsi="Courier New" w:cs="Courier New"/>
        </w:rPr>
      </w:pPr>
      <w:dir w:val="rtl">
        <w:dir w:val="rtl">
          <w:del w:id="9217" w:author="Transkribus" w:date="2019-12-11T14:30:00Z">
            <w:r w:rsidRPr="009B6BCA">
              <w:rPr>
                <w:rFonts w:ascii="Courier New" w:hAnsi="Courier New" w:cs="Courier New"/>
                <w:rtl/>
              </w:rPr>
              <w:delText>اصليته من مصر وانتقل</w:delText>
            </w:r>
          </w:del>
          <w:ins w:id="9218" w:author="Transkribus" w:date="2019-12-11T14:30:00Z">
            <w:r w:rsidR="00EE6742" w:rsidRPr="00EE6742">
              <w:rPr>
                <w:rFonts w:ascii="Courier New" w:hAnsi="Courier New" w:cs="Courier New"/>
                <w:rtl/>
              </w:rPr>
              <w:t>و افتقل</w:t>
            </w:r>
          </w:ins>
          <w:r w:rsidR="00EE6742" w:rsidRPr="00EE6742">
            <w:rPr>
              <w:rFonts w:ascii="Courier New" w:hAnsi="Courier New" w:cs="Courier New"/>
              <w:rtl/>
            </w:rPr>
            <w:t xml:space="preserve"> الى الشام</w:t>
          </w:r>
          <w:del w:id="92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EB5609" w14:textId="2CB12E6E" w:rsidR="00EE6742" w:rsidRPr="00EE6742" w:rsidRDefault="009B6BCA" w:rsidP="00EE6742">
      <w:pPr>
        <w:pStyle w:val="NurText"/>
        <w:bidi/>
        <w:rPr>
          <w:rFonts w:ascii="Courier New" w:hAnsi="Courier New" w:cs="Courier New"/>
        </w:rPr>
      </w:pPr>
      <w:dir w:val="rtl">
        <w:dir w:val="rtl">
          <w:del w:id="9220" w:author="Transkribus" w:date="2019-12-11T14:30:00Z">
            <w:r w:rsidRPr="009B6BCA">
              <w:rPr>
                <w:rFonts w:ascii="Courier New" w:hAnsi="Courier New" w:cs="Courier New"/>
                <w:rtl/>
              </w:rPr>
              <w:delText>شريف</w:delText>
            </w:r>
          </w:del>
          <w:ins w:id="9221" w:author="Transkribus" w:date="2019-12-11T14:30:00Z">
            <w:r w:rsidR="00EE6742" w:rsidRPr="00EE6742">
              <w:rPr>
                <w:rFonts w:ascii="Courier New" w:hAnsi="Courier New" w:cs="Courier New"/>
                <w:rtl/>
              </w:rPr>
              <w:t xml:space="preserve"> شتريف</w:t>
            </w:r>
          </w:ins>
          <w:r w:rsidR="00EE6742" w:rsidRPr="00EE6742">
            <w:rPr>
              <w:rFonts w:ascii="Courier New" w:hAnsi="Courier New" w:cs="Courier New"/>
              <w:rtl/>
            </w:rPr>
            <w:t xml:space="preserve"> الاعراق </w:t>
          </w:r>
          <w:del w:id="9222" w:author="Transkribus" w:date="2019-12-11T14:30:00Z">
            <w:r w:rsidRPr="009B6BCA">
              <w:rPr>
                <w:rFonts w:ascii="Courier New" w:hAnsi="Courier New" w:cs="Courier New"/>
                <w:rtl/>
              </w:rPr>
              <w:delText>لطيف الاخلاق حلو الشمائل مجموع الفضائل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23" w:author="Transkribus" w:date="2019-12-11T14:30:00Z">
            <w:r w:rsidR="00EE6742" w:rsidRPr="00EE6742">
              <w:rPr>
                <w:rFonts w:ascii="Courier New" w:hAnsi="Courier New" w:cs="Courier New"/>
                <w:rtl/>
              </w:rPr>
              <w:t>اطيف الاحلاق خلو الشماقل عمرج الفضاقل</w:t>
            </w:r>
          </w:ins>
        </w:dir>
      </w:dir>
    </w:p>
    <w:p w14:paraId="0450996D" w14:textId="36F9824C" w:rsidR="00EE6742" w:rsidRPr="00EE6742" w:rsidRDefault="009B6BCA" w:rsidP="00EE6742">
      <w:pPr>
        <w:pStyle w:val="NurText"/>
        <w:bidi/>
        <w:rPr>
          <w:ins w:id="9224" w:author="Transkribus" w:date="2019-12-11T14:30:00Z"/>
          <w:rFonts w:ascii="Courier New" w:hAnsi="Courier New" w:cs="Courier New"/>
        </w:rPr>
      </w:pPr>
      <w:dir w:val="rtl">
        <w:dir w:val="rtl">
          <w:r w:rsidR="00EE6742" w:rsidRPr="00EE6742">
            <w:rPr>
              <w:rFonts w:ascii="Courier New" w:hAnsi="Courier New" w:cs="Courier New"/>
              <w:rtl/>
            </w:rPr>
            <w:t>و</w:t>
          </w:r>
          <w:del w:id="9225" w:author="Transkribus" w:date="2019-12-11T14:30:00Z">
            <w:r w:rsidRPr="009B6BCA">
              <w:rPr>
                <w:rFonts w:ascii="Courier New" w:hAnsi="Courier New" w:cs="Courier New"/>
                <w:rtl/>
              </w:rPr>
              <w:delText>ك</w:delText>
            </w:r>
          </w:del>
          <w:r w:rsidR="00EE6742" w:rsidRPr="00EE6742">
            <w:rPr>
              <w:rFonts w:ascii="Courier New" w:hAnsi="Courier New" w:cs="Courier New"/>
              <w:rtl/>
            </w:rPr>
            <w:t xml:space="preserve">ان عالما </w:t>
          </w:r>
          <w:del w:id="9226" w:author="Transkribus" w:date="2019-12-11T14:30:00Z">
            <w:r w:rsidRPr="009B6BCA">
              <w:rPr>
                <w:rFonts w:ascii="Courier New" w:hAnsi="Courier New" w:cs="Courier New"/>
                <w:rtl/>
              </w:rPr>
              <w:delText>بصناعة الكحل</w:delText>
            </w:r>
          </w:del>
          <w:ins w:id="9227" w:author="Transkribus" w:date="2019-12-11T14:30:00Z">
            <w:r w:rsidR="00EE6742" w:rsidRPr="00EE6742">
              <w:rPr>
                <w:rFonts w:ascii="Courier New" w:hAnsi="Courier New" w:cs="Courier New"/>
                <w:rtl/>
              </w:rPr>
              <w:t>وصنامة السكل</w:t>
            </w:r>
          </w:ins>
          <w:r w:rsidR="00EE6742" w:rsidRPr="00EE6742">
            <w:rPr>
              <w:rFonts w:ascii="Courier New" w:hAnsi="Courier New" w:cs="Courier New"/>
              <w:rtl/>
            </w:rPr>
            <w:t xml:space="preserve"> وافر المعرفة والفضل </w:t>
          </w:r>
          <w:del w:id="9228" w:author="Transkribus" w:date="2019-12-11T14:30:00Z">
            <w:r w:rsidRPr="009B6BCA">
              <w:rPr>
                <w:rFonts w:ascii="Courier New" w:hAnsi="Courier New" w:cs="Courier New"/>
                <w:rtl/>
              </w:rPr>
              <w:delText>متقنا للعلوم الادبية بارعا فى</w:delText>
            </w:r>
          </w:del>
          <w:ins w:id="9229" w:author="Transkribus" w:date="2019-12-11T14:30:00Z">
            <w:r w:rsidR="00EE6742" w:rsidRPr="00EE6742">
              <w:rPr>
                <w:rFonts w:ascii="Courier New" w:hAnsi="Courier New" w:cs="Courier New"/>
                <w:rtl/>
              </w:rPr>
              <w:t>ممعنالعلوم الادة بارعافى</w:t>
            </w:r>
          </w:ins>
          <w:r w:rsidR="00EE6742" w:rsidRPr="00EE6742">
            <w:rPr>
              <w:rFonts w:ascii="Courier New" w:hAnsi="Courier New" w:cs="Courier New"/>
              <w:rtl/>
            </w:rPr>
            <w:t xml:space="preserve"> فنون</w:t>
          </w:r>
          <w:del w:id="9230" w:author="Transkribus" w:date="2019-12-11T14:30:00Z">
            <w:r w:rsidRPr="009B6BCA">
              <w:rPr>
                <w:rFonts w:ascii="Courier New" w:hAnsi="Courier New" w:cs="Courier New"/>
                <w:rtl/>
              </w:rPr>
              <w:delText xml:space="preserve"> العربية متميزا فى النظم والنثر</w:delText>
            </w:r>
          </w:del>
        </w:dir>
      </w:dir>
    </w:p>
    <w:p w14:paraId="231A8B45" w14:textId="1D086C36" w:rsidR="00EE6742" w:rsidRPr="00EE6742" w:rsidRDefault="00EE6742" w:rsidP="00EE6742">
      <w:pPr>
        <w:pStyle w:val="NurText"/>
        <w:bidi/>
        <w:rPr>
          <w:rFonts w:ascii="Courier New" w:hAnsi="Courier New" w:cs="Courier New"/>
        </w:rPr>
      </w:pPr>
      <w:ins w:id="9231" w:author="Transkribus" w:date="2019-12-11T14:30:00Z">
        <w:r w:rsidRPr="00EE6742">
          <w:rPr>
            <w:rFonts w:ascii="Courier New" w:hAnsi="Courier New" w:cs="Courier New"/>
            <w:rtl/>
          </w:rPr>
          <w:t>العزيبة متميز افى النطم والتتر</w:t>
        </w:r>
      </w:ins>
      <w:r w:rsidRPr="00EE6742">
        <w:rPr>
          <w:rFonts w:ascii="Courier New" w:hAnsi="Courier New" w:cs="Courier New"/>
          <w:rtl/>
        </w:rPr>
        <w:t xml:space="preserve"> متقدما فى عمل </w:t>
      </w:r>
      <w:del w:id="9232" w:author="Transkribus" w:date="2019-12-11T14:30:00Z">
        <w:r w:rsidR="009B6BCA" w:rsidRPr="009B6BCA">
          <w:rPr>
            <w:rFonts w:ascii="Courier New" w:hAnsi="Courier New" w:cs="Courier New"/>
            <w:rtl/>
          </w:rPr>
          <w:delText>الشعر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233" w:author="Transkribus" w:date="2019-12-11T14:30:00Z">
        <w:r w:rsidRPr="00EE6742">
          <w:rPr>
            <w:rFonts w:ascii="Courier New" w:hAnsi="Courier New" w:cs="Courier New"/>
            <w:rtl/>
          </w:rPr>
          <w:t>التعر وجدم بصناعة الكل السلليان</w:t>
        </w:r>
      </w:ins>
    </w:p>
    <w:p w14:paraId="4C5D9109" w14:textId="6DBB6A6E" w:rsidR="00EE6742" w:rsidRPr="00EE6742" w:rsidRDefault="009B6BCA" w:rsidP="00EE6742">
      <w:pPr>
        <w:pStyle w:val="NurText"/>
        <w:bidi/>
        <w:rPr>
          <w:rFonts w:ascii="Courier New" w:hAnsi="Courier New" w:cs="Courier New"/>
        </w:rPr>
      </w:pPr>
      <w:dir w:val="rtl">
        <w:dir w:val="rtl">
          <w:del w:id="9234" w:author="Transkribus" w:date="2019-12-11T14:30:00Z">
            <w:r w:rsidRPr="009B6BCA">
              <w:rPr>
                <w:rFonts w:ascii="Courier New" w:hAnsi="Courier New" w:cs="Courier New"/>
                <w:rtl/>
              </w:rPr>
              <w:delText xml:space="preserve">وخدم بصناعة الكحل السلطان </w:delText>
            </w:r>
          </w:del>
          <w:r w:rsidR="00EE6742" w:rsidRPr="00EE6742">
            <w:rPr>
              <w:rFonts w:ascii="Courier New" w:hAnsi="Courier New" w:cs="Courier New"/>
              <w:rtl/>
            </w:rPr>
            <w:t xml:space="preserve">الملك </w:t>
          </w:r>
          <w:del w:id="9235" w:author="Transkribus" w:date="2019-12-11T14:30:00Z">
            <w:r w:rsidRPr="009B6BCA">
              <w:rPr>
                <w:rFonts w:ascii="Courier New" w:hAnsi="Courier New" w:cs="Courier New"/>
                <w:rtl/>
              </w:rPr>
              <w:delText>الناصر صلاح</w:delText>
            </w:r>
          </w:del>
          <w:ins w:id="9236" w:author="Transkribus" w:date="2019-12-11T14:30:00Z">
            <w:r w:rsidR="00EE6742" w:rsidRPr="00EE6742">
              <w:rPr>
                <w:rFonts w:ascii="Courier New" w:hAnsi="Courier New" w:cs="Courier New"/>
                <w:rtl/>
              </w:rPr>
              <w:t>اللصر سلاج</w:t>
            </w:r>
          </w:ins>
          <w:r w:rsidR="00EE6742" w:rsidRPr="00EE6742">
            <w:rPr>
              <w:rFonts w:ascii="Courier New" w:hAnsi="Courier New" w:cs="Courier New"/>
              <w:rtl/>
            </w:rPr>
            <w:t xml:space="preserve"> الدين يوسف بن </w:t>
          </w:r>
          <w:del w:id="9237" w:author="Transkribus" w:date="2019-12-11T14:30:00Z">
            <w:r w:rsidRPr="009B6BCA">
              <w:rPr>
                <w:rFonts w:ascii="Courier New" w:hAnsi="Courier New" w:cs="Courier New"/>
                <w:rtl/>
              </w:rPr>
              <w:delText>ايوب وكان له منه الجامكية السنية</w:delText>
            </w:r>
          </w:del>
          <w:ins w:id="9238" w:author="Transkribus" w:date="2019-12-11T14:30:00Z">
            <w:r w:rsidR="00EE6742" w:rsidRPr="00EE6742">
              <w:rPr>
                <w:rFonts w:ascii="Courier New" w:hAnsi="Courier New" w:cs="Courier New"/>
                <w:rtl/>
              </w:rPr>
              <w:t>أيوب وكمان لهمبه الجحامكبة السنبة</w:t>
            </w:r>
          </w:ins>
          <w:r w:rsidR="00EE6742" w:rsidRPr="00EE6742">
            <w:rPr>
              <w:rFonts w:ascii="Courier New" w:hAnsi="Courier New" w:cs="Courier New"/>
              <w:rtl/>
            </w:rPr>
            <w:t xml:space="preserve"> والمنزلة العلية</w:t>
          </w:r>
        </w:dir>
      </w:dir>
    </w:p>
    <w:p w14:paraId="6D29CA93" w14:textId="77777777" w:rsidR="009B6BCA" w:rsidRPr="009B6BCA" w:rsidRDefault="00EE6742" w:rsidP="009B6BCA">
      <w:pPr>
        <w:pStyle w:val="NurText"/>
        <w:bidi/>
        <w:rPr>
          <w:del w:id="9239" w:author="Transkribus" w:date="2019-12-11T14:30:00Z"/>
          <w:rFonts w:ascii="Courier New" w:hAnsi="Courier New" w:cs="Courier New"/>
        </w:rPr>
      </w:pPr>
      <w:r w:rsidRPr="00EE6742">
        <w:rPr>
          <w:rFonts w:ascii="Courier New" w:hAnsi="Courier New" w:cs="Courier New"/>
          <w:rtl/>
        </w:rPr>
        <w:t>والا</w:t>
      </w:r>
      <w:del w:id="9240" w:author="Transkribus" w:date="2019-12-11T14:30:00Z">
        <w:r w:rsidR="009B6BCA" w:rsidRPr="009B6BCA">
          <w:rPr>
            <w:rFonts w:ascii="Courier New" w:hAnsi="Courier New" w:cs="Courier New"/>
            <w:rtl/>
          </w:rPr>
          <w:delText>ن</w:delText>
        </w:r>
      </w:del>
      <w:ins w:id="9241" w:author="Transkribus" w:date="2019-12-11T14:30:00Z">
        <w:r w:rsidRPr="00EE6742">
          <w:rPr>
            <w:rFonts w:ascii="Courier New" w:hAnsi="Courier New" w:cs="Courier New"/>
            <w:rtl/>
          </w:rPr>
          <w:t>ش</w:t>
        </w:r>
      </w:ins>
      <w:r w:rsidRPr="00EE6742">
        <w:rPr>
          <w:rFonts w:ascii="Courier New" w:hAnsi="Courier New" w:cs="Courier New"/>
          <w:rtl/>
        </w:rPr>
        <w:t xml:space="preserve">عام العام والتفضل التام </w:t>
      </w:r>
      <w:del w:id="924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C91DE3C" w14:textId="05FF965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ولم </w:t>
          </w:r>
          <w:del w:id="9243" w:author="Transkribus" w:date="2019-12-11T14:30:00Z">
            <w:r w:rsidRPr="009B6BCA">
              <w:rPr>
                <w:rFonts w:ascii="Courier New" w:hAnsi="Courier New" w:cs="Courier New"/>
                <w:rtl/>
              </w:rPr>
              <w:delText>يزل مستمرا فى خدمته متقدما</w:delText>
            </w:r>
          </w:del>
          <w:ins w:id="9244" w:author="Transkribus" w:date="2019-12-11T14:30:00Z">
            <w:r w:rsidR="00EE6742" w:rsidRPr="00EE6742">
              <w:rPr>
                <w:rFonts w:ascii="Courier New" w:hAnsi="Courier New" w:cs="Courier New"/>
                <w:rtl/>
              </w:rPr>
              <w:t>يرلمستمرافى جدمته متعدما</w:t>
            </w:r>
          </w:ins>
          <w:r w:rsidR="00EE6742" w:rsidRPr="00EE6742">
            <w:rPr>
              <w:rFonts w:ascii="Courier New" w:hAnsi="Courier New" w:cs="Courier New"/>
              <w:rtl/>
            </w:rPr>
            <w:t xml:space="preserve"> فى دولته الى </w:t>
          </w:r>
          <w:del w:id="9245" w:author="Transkribus" w:date="2019-12-11T14:30:00Z">
            <w:r w:rsidRPr="009B6BCA">
              <w:rPr>
                <w:rFonts w:ascii="Courier New" w:hAnsi="Courier New" w:cs="Courier New"/>
                <w:rtl/>
              </w:rPr>
              <w:delText>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246" w:author="Transkribus" w:date="2019-12-11T14:30:00Z">
            <w:r w:rsidR="00EE6742" w:rsidRPr="00EE6742">
              <w:rPr>
                <w:rFonts w:ascii="Courier New" w:hAnsi="Courier New" w:cs="Courier New"/>
                <w:rtl/>
              </w:rPr>
              <w:t>ابن بوفى رحمد</w:t>
            </w:r>
          </w:ins>
        </w:dir>
      </w:dir>
    </w:p>
    <w:p w14:paraId="43078714" w14:textId="3C583333" w:rsidR="00EE6742" w:rsidRPr="00EE6742" w:rsidRDefault="009B6BCA" w:rsidP="00EE6742">
      <w:pPr>
        <w:pStyle w:val="NurText"/>
        <w:bidi/>
        <w:rPr>
          <w:rFonts w:ascii="Courier New" w:hAnsi="Courier New" w:cs="Courier New"/>
        </w:rPr>
      </w:pPr>
      <w:dir w:val="rtl">
        <w:dir w:val="rtl">
          <w:del w:id="9247" w:author="Transkribus" w:date="2019-12-11T14:30:00Z">
            <w:r w:rsidRPr="009B6BCA">
              <w:rPr>
                <w:rFonts w:ascii="Courier New" w:hAnsi="Courier New" w:cs="Courier New"/>
                <w:rtl/>
              </w:rPr>
              <w:delText>ومن ملح ما للقاضى</w:delText>
            </w:r>
          </w:del>
          <w:ins w:id="9248" w:author="Transkribus" w:date="2019-12-11T14:30:00Z">
            <w:r w:rsidR="00EE6742" w:rsidRPr="00EE6742">
              <w:rPr>
                <w:rFonts w:ascii="Courier New" w:hAnsi="Courier New" w:cs="Courier New"/>
                <w:rtl/>
              </w:rPr>
              <w:t>الله أومن الح م القاضى</w:t>
            </w:r>
          </w:ins>
          <w:r w:rsidR="00EE6742" w:rsidRPr="00EE6742">
            <w:rPr>
              <w:rFonts w:ascii="Courier New" w:hAnsi="Courier New" w:cs="Courier New"/>
              <w:rtl/>
            </w:rPr>
            <w:t xml:space="preserve"> الفاضل ف</w:t>
          </w:r>
          <w:del w:id="9249" w:author="Transkribus" w:date="2019-12-11T14:30:00Z">
            <w:r w:rsidRPr="009B6BCA">
              <w:rPr>
                <w:rFonts w:ascii="Courier New" w:hAnsi="Courier New" w:cs="Courier New"/>
                <w:rtl/>
              </w:rPr>
              <w:delText>ي</w:delText>
            </w:r>
          </w:del>
          <w:ins w:id="9250" w:author="Transkribus" w:date="2019-12-11T14:30:00Z">
            <w:r w:rsidR="00EE6742" w:rsidRPr="00EE6742">
              <w:rPr>
                <w:rFonts w:ascii="Courier New" w:hAnsi="Courier New" w:cs="Courier New"/>
                <w:rtl/>
              </w:rPr>
              <w:t>ب</w:t>
            </w:r>
          </w:ins>
          <w:r w:rsidR="00EE6742" w:rsidRPr="00EE6742">
            <w:rPr>
              <w:rFonts w:ascii="Courier New" w:hAnsi="Courier New" w:cs="Courier New"/>
              <w:rtl/>
            </w:rPr>
            <w:t>ه على س</w:t>
          </w:r>
          <w:del w:id="9251"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9252"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ل المجون </w:t>
          </w:r>
          <w:del w:id="9253" w:author="Transkribus" w:date="2019-12-11T14:30:00Z">
            <w:r w:rsidRPr="009B6BCA">
              <w:rPr>
                <w:rFonts w:ascii="Courier New" w:hAnsi="Courier New" w:cs="Courier New"/>
                <w:rtl/>
              </w:rPr>
              <w:delText>ومما انشدنى الشيخ الحافظ</w:delText>
            </w:r>
          </w:del>
          <w:ins w:id="9254" w:author="Transkribus" w:date="2019-12-11T14:30:00Z">
            <w:r w:rsidR="00EE6742" w:rsidRPr="00EE6742">
              <w:rPr>
                <w:rFonts w:ascii="Courier New" w:hAnsi="Courier New" w:cs="Courier New"/>
                <w:rtl/>
              </w:rPr>
              <w:t>وهوثما أنشدفى الشبح الحانظ</w:t>
            </w:r>
          </w:ins>
          <w:r w:rsidR="00EE6742" w:rsidRPr="00EE6742">
            <w:rPr>
              <w:rFonts w:ascii="Courier New" w:hAnsi="Courier New" w:cs="Courier New"/>
              <w:rtl/>
            </w:rPr>
            <w:t xml:space="preserve"> نجيب</w:t>
          </w:r>
        </w:dir>
      </w:dir>
    </w:p>
    <w:p w14:paraId="12D5D798" w14:textId="301385B1" w:rsidR="00EE6742" w:rsidRPr="00EE6742" w:rsidRDefault="00EE6742" w:rsidP="00EE6742">
      <w:pPr>
        <w:pStyle w:val="NurText"/>
        <w:bidi/>
        <w:rPr>
          <w:ins w:id="9255" w:author="Transkribus" w:date="2019-12-11T14:30:00Z"/>
          <w:rFonts w:ascii="Courier New" w:hAnsi="Courier New" w:cs="Courier New"/>
        </w:rPr>
      </w:pPr>
      <w:r w:rsidRPr="00EE6742">
        <w:rPr>
          <w:rFonts w:ascii="Courier New" w:hAnsi="Courier New" w:cs="Courier New"/>
          <w:rtl/>
        </w:rPr>
        <w:t xml:space="preserve">الدين </w:t>
      </w:r>
      <w:del w:id="9256" w:author="Transkribus" w:date="2019-12-11T14:30:00Z">
        <w:r w:rsidR="009B6BCA" w:rsidRPr="009B6BCA">
          <w:rPr>
            <w:rFonts w:ascii="Courier New" w:hAnsi="Courier New" w:cs="Courier New"/>
            <w:rtl/>
          </w:rPr>
          <w:delText>ا</w:delText>
        </w:r>
      </w:del>
      <w:ins w:id="9257" w:author="Transkribus" w:date="2019-12-11T14:30:00Z">
        <w:r w:rsidRPr="00EE6742">
          <w:rPr>
            <w:rFonts w:ascii="Courier New" w:hAnsi="Courier New" w:cs="Courier New"/>
            <w:rtl/>
          </w:rPr>
          <w:t>أ</w:t>
        </w:r>
      </w:ins>
      <w:r w:rsidRPr="00EE6742">
        <w:rPr>
          <w:rFonts w:ascii="Courier New" w:hAnsi="Courier New" w:cs="Courier New"/>
          <w:rtl/>
        </w:rPr>
        <w:t xml:space="preserve">بو الفتح نصر الله بن </w:t>
      </w:r>
      <w:del w:id="9258" w:author="Transkribus" w:date="2019-12-11T14:30:00Z">
        <w:r w:rsidR="009B6BCA" w:rsidRPr="009B6BCA">
          <w:rPr>
            <w:rFonts w:ascii="Courier New" w:hAnsi="Courier New" w:cs="Courier New"/>
            <w:rtl/>
          </w:rPr>
          <w:delText>عقيله</w:delText>
        </w:r>
      </w:del>
      <w:ins w:id="9259" w:author="Transkribus" w:date="2019-12-11T14:30:00Z">
        <w:r w:rsidRPr="00EE6742">
          <w:rPr>
            <w:rFonts w:ascii="Courier New" w:hAnsi="Courier New" w:cs="Courier New"/>
            <w:rtl/>
          </w:rPr>
          <w:t>المطفر بن ععيل</w:t>
        </w:r>
      </w:ins>
      <w:r w:rsidRPr="00EE6742">
        <w:rPr>
          <w:rFonts w:ascii="Courier New" w:hAnsi="Courier New" w:cs="Courier New"/>
          <w:rtl/>
        </w:rPr>
        <w:t xml:space="preserve"> الشيبانى قال </w:t>
      </w:r>
      <w:del w:id="9260" w:author="Transkribus" w:date="2019-12-11T14:30:00Z">
        <w:r w:rsidR="009B6BCA" w:rsidRPr="009B6BCA">
          <w:rPr>
            <w:rFonts w:ascii="Courier New" w:hAnsi="Courier New" w:cs="Courier New"/>
            <w:rtl/>
          </w:rPr>
          <w:delText>ان</w:delText>
        </w:r>
      </w:del>
      <w:ins w:id="9261" w:author="Transkribus" w:date="2019-12-11T14:30:00Z">
        <w:r w:rsidRPr="00EE6742">
          <w:rPr>
            <w:rFonts w:ascii="Courier New" w:hAnsi="Courier New" w:cs="Courier New"/>
            <w:rtl/>
          </w:rPr>
          <w:t>أف</w:t>
        </w:r>
      </w:ins>
      <w:r w:rsidRPr="00EE6742">
        <w:rPr>
          <w:rFonts w:ascii="Courier New" w:hAnsi="Courier New" w:cs="Courier New"/>
          <w:rtl/>
        </w:rPr>
        <w:t>شد</w:t>
      </w:r>
      <w:del w:id="9262"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القاضى الفاضل عبد </w:t>
      </w:r>
      <w:del w:id="9263" w:author="Transkribus" w:date="2019-12-11T14:30:00Z">
        <w:r w:rsidR="009B6BCA" w:rsidRPr="009B6BCA">
          <w:rPr>
            <w:rFonts w:ascii="Courier New" w:hAnsi="Courier New" w:cs="Courier New"/>
            <w:rtl/>
          </w:rPr>
          <w:delText>الرحيم بن</w:delText>
        </w:r>
      </w:del>
      <w:ins w:id="9264" w:author="Transkribus" w:date="2019-12-11T14:30:00Z">
        <w:r w:rsidRPr="00EE6742">
          <w:rPr>
            <w:rFonts w:ascii="Courier New" w:hAnsi="Courier New" w:cs="Courier New"/>
            <w:rtl/>
          </w:rPr>
          <w:t>الرحم</w:t>
        </w:r>
      </w:ins>
    </w:p>
    <w:p w14:paraId="30BCA714" w14:textId="3072CE4D" w:rsidR="00EE6742" w:rsidRPr="00EE6742" w:rsidRDefault="00EE6742" w:rsidP="00EE6742">
      <w:pPr>
        <w:pStyle w:val="NurText"/>
        <w:bidi/>
        <w:rPr>
          <w:rFonts w:ascii="Courier New" w:hAnsi="Courier New" w:cs="Courier New"/>
        </w:rPr>
      </w:pPr>
      <w:ins w:id="9265" w:author="Transkribus" w:date="2019-12-11T14:30:00Z">
        <w:r w:rsidRPr="00EE6742">
          <w:rPr>
            <w:rFonts w:ascii="Courier New" w:hAnsi="Courier New" w:cs="Courier New"/>
            <w:rtl/>
          </w:rPr>
          <w:t>ابن</w:t>
        </w:r>
      </w:ins>
      <w:r w:rsidRPr="00EE6742">
        <w:rPr>
          <w:rFonts w:ascii="Courier New" w:hAnsi="Courier New" w:cs="Courier New"/>
          <w:rtl/>
        </w:rPr>
        <w:t xml:space="preserve"> على لنفسه فى الشريف الك</w:t>
      </w:r>
      <w:del w:id="9266" w:author="Transkribus" w:date="2019-12-11T14:30:00Z">
        <w:r w:rsidR="009B6BCA" w:rsidRPr="009B6BCA">
          <w:rPr>
            <w:rFonts w:ascii="Courier New" w:hAnsi="Courier New" w:cs="Courier New"/>
            <w:rtl/>
          </w:rPr>
          <w:delText>ح</w:delText>
        </w:r>
      </w:del>
      <w:r w:rsidRPr="00EE6742">
        <w:rPr>
          <w:rFonts w:ascii="Courier New" w:hAnsi="Courier New" w:cs="Courier New"/>
          <w:rtl/>
        </w:rPr>
        <w:t>ال</w:t>
      </w:r>
      <w:del w:id="926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0628155" w14:textId="3F612030" w:rsidR="00EE6742" w:rsidRPr="00EE6742" w:rsidRDefault="009B6BCA" w:rsidP="00EE6742">
      <w:pPr>
        <w:pStyle w:val="NurText"/>
        <w:bidi/>
        <w:rPr>
          <w:ins w:id="9268" w:author="Transkribus" w:date="2019-12-11T14:30:00Z"/>
          <w:rFonts w:ascii="Courier New" w:hAnsi="Courier New" w:cs="Courier New"/>
        </w:rPr>
      </w:pPr>
      <w:dir w:val="rtl">
        <w:dir w:val="rtl">
          <w:del w:id="9269" w:author="Transkribus" w:date="2019-12-11T14:30:00Z">
            <w:r w:rsidRPr="009B6BCA">
              <w:rPr>
                <w:rFonts w:ascii="Courier New" w:hAnsi="Courier New" w:cs="Courier New"/>
                <w:rtl/>
              </w:rPr>
              <w:delText>رجل توكل</w:delText>
            </w:r>
          </w:del>
          <w:ins w:id="9270" w:author="Transkribus" w:date="2019-12-11T14:30:00Z">
            <w:r w:rsidR="00EE6742" w:rsidRPr="00EE6742">
              <w:rPr>
                <w:rFonts w:ascii="Courier New" w:hAnsi="Courier New" w:cs="Courier New"/>
                <w:rtl/>
              </w:rPr>
              <w:t>الكال</w:t>
            </w:r>
          </w:ins>
        </w:dir>
      </w:dir>
    </w:p>
    <w:p w14:paraId="6E087643" w14:textId="06BAB752" w:rsidR="00EE6742" w:rsidRPr="00EE6742" w:rsidRDefault="00EE6742" w:rsidP="00EE6742">
      <w:pPr>
        <w:pStyle w:val="NurText"/>
        <w:bidi/>
        <w:rPr>
          <w:ins w:id="9271" w:author="Transkribus" w:date="2019-12-11T14:30:00Z"/>
          <w:rFonts w:ascii="Courier New" w:hAnsi="Courier New" w:cs="Courier New"/>
        </w:rPr>
      </w:pPr>
      <w:ins w:id="9272" w:author="Transkribus" w:date="2019-12-11T14:30:00Z">
        <w:r w:rsidRPr="00EE6742">
          <w:rPr>
            <w:rFonts w:ascii="Courier New" w:hAnsi="Courier New" w:cs="Courier New"/>
            <w:rtl/>
          </w:rPr>
          <w:t>برجل ز كل</w:t>
        </w:r>
      </w:ins>
      <w:r w:rsidRPr="00EE6742">
        <w:rPr>
          <w:rFonts w:ascii="Courier New" w:hAnsi="Courier New" w:cs="Courier New"/>
          <w:rtl/>
        </w:rPr>
        <w:t xml:space="preserve"> بى </w:t>
      </w:r>
      <w:del w:id="9273" w:author="Transkribus" w:date="2019-12-11T14:30:00Z">
        <w:r w:rsidR="009B6BCA" w:rsidRPr="009B6BCA">
          <w:rPr>
            <w:rFonts w:ascii="Courier New" w:hAnsi="Courier New" w:cs="Courier New"/>
            <w:rtl/>
          </w:rPr>
          <w:delText>وكحلني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فدهيت</w:delText>
            </w:r>
          </w:dir>
        </w:dir>
      </w:del>
      <w:ins w:id="9274" w:author="Transkribus" w:date="2019-12-11T14:30:00Z">
        <w:r w:rsidRPr="00EE6742">
          <w:rPr>
            <w:rFonts w:ascii="Courier New" w:hAnsi="Courier New" w:cs="Courier New"/>
            <w:rtl/>
          </w:rPr>
          <w:t>وخلنى * فدهببت</w:t>
        </w:r>
      </w:ins>
      <w:r w:rsidRPr="00EE6742">
        <w:rPr>
          <w:rFonts w:ascii="Courier New" w:hAnsi="Courier New" w:cs="Courier New"/>
          <w:rtl/>
        </w:rPr>
        <w:t xml:space="preserve"> فى عي</w:t>
      </w:r>
      <w:del w:id="9275"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وفى </w:t>
      </w:r>
      <w:del w:id="9276" w:author="Transkribus" w:date="2019-12-11T14:30:00Z">
        <w:r w:rsidR="009B6BCA" w:rsidRPr="009B6BCA">
          <w:rPr>
            <w:rFonts w:ascii="Courier New" w:hAnsi="Courier New" w:cs="Courier New"/>
            <w:rtl/>
          </w:rPr>
          <w:delText xml:space="preserve">عينى </w:delText>
        </w:r>
      </w:del>
      <w:ins w:id="9277" w:author="Transkribus" w:date="2019-12-11T14:30:00Z">
        <w:r w:rsidRPr="00EE6742">
          <w:rPr>
            <w:rFonts w:ascii="Courier New" w:hAnsi="Courier New" w:cs="Courier New"/>
            <w:rtl/>
          </w:rPr>
          <w:t>عيى</w:t>
        </w:r>
      </w:ins>
    </w:p>
    <w:p w14:paraId="55ADE71E" w14:textId="77777777" w:rsidR="00EE6742" w:rsidRPr="00EE6742" w:rsidRDefault="00EE6742" w:rsidP="00EE6742">
      <w:pPr>
        <w:pStyle w:val="NurText"/>
        <w:bidi/>
        <w:rPr>
          <w:ins w:id="9278" w:author="Transkribus" w:date="2019-12-11T14:30:00Z"/>
          <w:rFonts w:ascii="Courier New" w:hAnsi="Courier New" w:cs="Courier New"/>
        </w:rPr>
      </w:pPr>
      <w:ins w:id="9279" w:author="Transkribus" w:date="2019-12-11T14:30:00Z">
        <w:r w:rsidRPr="00EE6742">
          <w:rPr>
            <w:rFonts w:ascii="Courier New" w:hAnsi="Courier New" w:cs="Courier New"/>
            <w:rtl/>
          </w:rPr>
          <w:t>وقال أبيقا</w:t>
        </w:r>
      </w:ins>
    </w:p>
    <w:p w14:paraId="0B8850A1" w14:textId="44177950" w:rsidR="00EE6742" w:rsidRPr="00EE6742" w:rsidRDefault="00EE6742" w:rsidP="00EE6742">
      <w:pPr>
        <w:pStyle w:val="NurText"/>
        <w:bidi/>
        <w:rPr>
          <w:rFonts w:ascii="Courier New" w:hAnsi="Courier New" w:cs="Courier New"/>
        </w:rPr>
      </w:pPr>
      <w:r w:rsidRPr="00EE6742">
        <w:rPr>
          <w:rFonts w:ascii="Courier New" w:hAnsi="Courier New" w:cs="Courier New"/>
          <w:rtl/>
        </w:rPr>
        <w:t>الكامل</w:t>
      </w:r>
      <w:del w:id="928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95D890" w14:textId="77777777" w:rsidR="009B6BCA" w:rsidRPr="009B6BCA" w:rsidRDefault="009B6BCA" w:rsidP="009B6BCA">
      <w:pPr>
        <w:pStyle w:val="NurText"/>
        <w:bidi/>
        <w:rPr>
          <w:del w:id="9281" w:author="Transkribus" w:date="2019-12-11T14:30:00Z"/>
          <w:rFonts w:ascii="Courier New" w:hAnsi="Courier New" w:cs="Courier New"/>
        </w:rPr>
      </w:pPr>
      <w:dir w:val="rtl">
        <w:dir w:val="rtl">
          <w:del w:id="9282"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89E517" w14:textId="36A1F8BC" w:rsidR="00EE6742" w:rsidRPr="00EE6742" w:rsidRDefault="009B6BCA" w:rsidP="00EE6742">
      <w:pPr>
        <w:pStyle w:val="NurText"/>
        <w:bidi/>
        <w:rPr>
          <w:ins w:id="9283" w:author="Transkribus" w:date="2019-12-11T14:30:00Z"/>
          <w:rFonts w:ascii="Courier New" w:hAnsi="Courier New" w:cs="Courier New"/>
        </w:rPr>
      </w:pPr>
      <w:dir w:val="rtl">
        <w:dir w:val="rtl">
          <w:del w:id="9284" w:author="Transkribus" w:date="2019-12-11T14:30:00Z">
            <w:r w:rsidRPr="009B6BCA">
              <w:rPr>
                <w:rFonts w:ascii="Courier New" w:hAnsi="Courier New" w:cs="Courier New"/>
                <w:rtl/>
              </w:rPr>
              <w:delText>عاد بنى</w:delText>
            </w:r>
          </w:del>
          <w:ins w:id="9285" w:author="Transkribus" w:date="2019-12-11T14:30:00Z">
            <w:r w:rsidR="00EE6742" w:rsidRPr="00EE6742">
              <w:rPr>
                <w:rFonts w:ascii="Courier New" w:hAnsi="Courier New" w:cs="Courier New"/>
                <w:rtl/>
              </w:rPr>
              <w:t xml:space="preserve"> ابيس</w:t>
            </w:r>
          </w:ins>
        </w:dir>
      </w:dir>
    </w:p>
    <w:p w14:paraId="50266A76" w14:textId="77777777" w:rsidR="00EE6742" w:rsidRPr="00EE6742" w:rsidRDefault="00EE6742" w:rsidP="00EE6742">
      <w:pPr>
        <w:pStyle w:val="NurText"/>
        <w:bidi/>
        <w:rPr>
          <w:ins w:id="9286" w:author="Transkribus" w:date="2019-12-11T14:30:00Z"/>
          <w:rFonts w:ascii="Courier New" w:hAnsi="Courier New" w:cs="Courier New"/>
        </w:rPr>
      </w:pPr>
      <w:ins w:id="9287" w:author="Transkribus" w:date="2019-12-11T14:30:00Z">
        <w:r w:rsidRPr="00EE6742">
          <w:rPr>
            <w:rFonts w:ascii="Courier New" w:hAnsi="Courier New" w:cs="Courier New"/>
            <w:rtl/>
          </w:rPr>
          <w:t>١٨٣</w:t>
        </w:r>
      </w:ins>
    </w:p>
    <w:p w14:paraId="6CCF192A" w14:textId="102CA162" w:rsidR="00EE6742" w:rsidRPr="00EE6742" w:rsidRDefault="00EE6742" w:rsidP="00EE6742">
      <w:pPr>
        <w:pStyle w:val="NurText"/>
        <w:bidi/>
        <w:rPr>
          <w:rFonts w:ascii="Courier New" w:hAnsi="Courier New" w:cs="Courier New"/>
        </w:rPr>
      </w:pPr>
      <w:ins w:id="9288" w:author="Transkribus" w:date="2019-12-11T14:30:00Z">
        <w:r w:rsidRPr="00EE6742">
          <w:rPr>
            <w:rFonts w:ascii="Courier New" w:hAnsi="Courier New" w:cs="Courier New"/>
            <w:rtl/>
          </w:rPr>
          <w:t>عادى بى</w:t>
        </w:r>
      </w:ins>
      <w:r w:rsidRPr="00EE6742">
        <w:rPr>
          <w:rFonts w:ascii="Courier New" w:hAnsi="Courier New" w:cs="Courier New"/>
          <w:rtl/>
        </w:rPr>
        <w:t xml:space="preserve"> العباس </w:t>
      </w:r>
      <w:del w:id="9289" w:author="Transkribus" w:date="2019-12-11T14:30:00Z">
        <w:r w:rsidR="009B6BCA" w:rsidRPr="009B6BCA">
          <w:rPr>
            <w:rFonts w:ascii="Courier New" w:hAnsi="Courier New" w:cs="Courier New"/>
            <w:rtl/>
          </w:rPr>
          <w:delText>حتى انه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سلب السواد</w:delText>
            </w:r>
          </w:dir>
        </w:dir>
      </w:del>
      <w:ins w:id="9290" w:author="Transkribus" w:date="2019-12-11T14:30:00Z">
        <w:r w:rsidRPr="00EE6742">
          <w:rPr>
            <w:rFonts w:ascii="Courier New" w:hAnsi="Courier New" w:cs="Courier New"/>
            <w:rtl/>
          </w:rPr>
          <w:t>حنى اله * صلب العواد</w:t>
        </w:r>
      </w:ins>
      <w:r w:rsidRPr="00EE6742">
        <w:rPr>
          <w:rFonts w:ascii="Courier New" w:hAnsi="Courier New" w:cs="Courier New"/>
          <w:rtl/>
        </w:rPr>
        <w:t xml:space="preserve"> من </w:t>
      </w:r>
      <w:del w:id="9291" w:author="Transkribus" w:date="2019-12-11T14:30:00Z">
        <w:r w:rsidR="009B6BCA" w:rsidRPr="009B6BCA">
          <w:rPr>
            <w:rFonts w:ascii="Courier New" w:hAnsi="Courier New" w:cs="Courier New"/>
            <w:rtl/>
          </w:rPr>
          <w:delText>العيون بكحله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292" w:author="Transkribus" w:date="2019-12-11T14:30:00Z">
        <w:r w:rsidRPr="00EE6742">
          <w:rPr>
            <w:rFonts w:ascii="Courier New" w:hAnsi="Courier New" w:cs="Courier New"/>
            <w:rtl/>
          </w:rPr>
          <w:t>العبون بله</w:t>
        </w:r>
      </w:ins>
    </w:p>
    <w:p w14:paraId="60055A77" w14:textId="03014BCC" w:rsidR="00EE6742" w:rsidRPr="00EE6742" w:rsidRDefault="009B6BCA" w:rsidP="00EE6742">
      <w:pPr>
        <w:pStyle w:val="NurText"/>
        <w:bidi/>
        <w:rPr>
          <w:ins w:id="9293" w:author="Transkribus" w:date="2019-12-11T14:30:00Z"/>
          <w:rFonts w:ascii="Courier New" w:hAnsi="Courier New" w:cs="Courier New"/>
        </w:rPr>
      </w:pPr>
      <w:dir w:val="rtl">
        <w:dir w:val="rtl">
          <w:r w:rsidR="00EE6742" w:rsidRPr="00EE6742">
            <w:rPr>
              <w:rFonts w:ascii="Courier New" w:hAnsi="Courier New" w:cs="Courier New"/>
              <w:rtl/>
            </w:rPr>
            <w:t xml:space="preserve">وكان قد </w:t>
          </w:r>
          <w:del w:id="9294" w:author="Transkribus" w:date="2019-12-11T14:30:00Z">
            <w:r w:rsidRPr="009B6BCA">
              <w:rPr>
                <w:rFonts w:ascii="Courier New" w:hAnsi="Courier New" w:cs="Courier New"/>
                <w:rtl/>
              </w:rPr>
              <w:delText>ا</w:delText>
            </w:r>
          </w:del>
          <w:ins w:id="9295"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هدى الشريف </w:t>
          </w:r>
          <w:del w:id="9296" w:author="Transkribus" w:date="2019-12-11T14:30:00Z">
            <w:r w:rsidRPr="009B6BCA">
              <w:rPr>
                <w:rFonts w:ascii="Courier New" w:hAnsi="Courier New" w:cs="Courier New"/>
                <w:rtl/>
              </w:rPr>
              <w:delText>ا</w:delText>
            </w:r>
          </w:del>
          <w:ins w:id="9297"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الفضل </w:t>
          </w:r>
          <w:del w:id="9298" w:author="Transkribus" w:date="2019-12-11T14:30:00Z">
            <w:r w:rsidRPr="009B6BCA">
              <w:rPr>
                <w:rFonts w:ascii="Courier New" w:hAnsi="Courier New" w:cs="Courier New"/>
                <w:rtl/>
              </w:rPr>
              <w:delText>الكحال المذكور</w:delText>
            </w:r>
          </w:del>
          <w:ins w:id="9299" w:author="Transkribus" w:date="2019-12-11T14:30:00Z">
            <w:r w:rsidR="00EE6742" w:rsidRPr="00EE6742">
              <w:rPr>
                <w:rFonts w:ascii="Courier New" w:hAnsi="Courier New" w:cs="Courier New"/>
                <w:rtl/>
              </w:rPr>
              <w:t>الكجمال المذ كور</w:t>
            </w:r>
          </w:ins>
          <w:r w:rsidR="00EE6742" w:rsidRPr="00EE6742">
            <w:rPr>
              <w:rFonts w:ascii="Courier New" w:hAnsi="Courier New" w:cs="Courier New"/>
              <w:rtl/>
            </w:rPr>
            <w:t xml:space="preserve"> الى شرف الدين بن عنين خرو</w:t>
          </w:r>
          <w:del w:id="9300" w:author="Transkribus" w:date="2019-12-11T14:30:00Z">
            <w:r w:rsidRPr="009B6BCA">
              <w:rPr>
                <w:rFonts w:ascii="Courier New" w:hAnsi="Courier New" w:cs="Courier New"/>
                <w:rtl/>
              </w:rPr>
              <w:delText>ف</w:delText>
            </w:r>
          </w:del>
          <w:ins w:id="9301" w:author="Transkribus" w:date="2019-12-11T14:30:00Z">
            <w:r w:rsidR="00EE6742" w:rsidRPr="00EE6742">
              <w:rPr>
                <w:rFonts w:ascii="Courier New" w:hAnsi="Courier New" w:cs="Courier New"/>
                <w:rtl/>
              </w:rPr>
              <w:t>ق</w:t>
            </w:r>
          </w:ins>
          <w:r w:rsidR="00EE6742" w:rsidRPr="00EE6742">
            <w:rPr>
              <w:rFonts w:ascii="Courier New" w:hAnsi="Courier New" w:cs="Courier New"/>
              <w:rtl/>
            </w:rPr>
            <w:t>ا وهو</w:t>
          </w:r>
          <w:del w:id="9302" w:author="Transkribus" w:date="2019-12-11T14:30:00Z">
            <w:r w:rsidRPr="009B6BCA">
              <w:rPr>
                <w:rFonts w:ascii="Courier New" w:hAnsi="Courier New" w:cs="Courier New"/>
                <w:rtl/>
              </w:rPr>
              <w:delText xml:space="preserve"> يومئذ</w:delText>
            </w:r>
          </w:del>
        </w:dir>
      </w:dir>
    </w:p>
    <w:p w14:paraId="486C6AF6" w14:textId="6DFF9FAC" w:rsidR="00EE6742" w:rsidRPr="00EE6742" w:rsidRDefault="00EE6742" w:rsidP="00EE6742">
      <w:pPr>
        <w:pStyle w:val="NurText"/>
        <w:bidi/>
        <w:rPr>
          <w:rFonts w:ascii="Courier New" w:hAnsi="Courier New" w:cs="Courier New"/>
        </w:rPr>
      </w:pPr>
      <w:ins w:id="9303" w:author="Transkribus" w:date="2019-12-11T14:30:00Z">
        <w:r w:rsidRPr="00EE6742">
          <w:rPr>
            <w:rFonts w:ascii="Courier New" w:hAnsi="Courier New" w:cs="Courier New"/>
            <w:rtl/>
          </w:rPr>
          <w:t>بو مكذ</w:t>
        </w:r>
      </w:ins>
      <w:r w:rsidRPr="00EE6742">
        <w:rPr>
          <w:rFonts w:ascii="Courier New" w:hAnsi="Courier New" w:cs="Courier New"/>
          <w:rtl/>
        </w:rPr>
        <w:t xml:space="preserve"> بالديار </w:t>
      </w:r>
      <w:del w:id="9304" w:author="Transkribus" w:date="2019-12-11T14:30:00Z">
        <w:r w:rsidR="009B6BCA" w:rsidRPr="009B6BCA">
          <w:rPr>
            <w:rFonts w:ascii="Courier New" w:hAnsi="Courier New" w:cs="Courier New"/>
            <w:rtl/>
          </w:rPr>
          <w:delText>المصرية فلما وصل اليه وجده هزيلا ضعيفا</w:delText>
        </w:r>
      </w:del>
      <w:ins w:id="9305" w:author="Transkribus" w:date="2019-12-11T14:30:00Z">
        <w:r w:rsidRPr="00EE6742">
          <w:rPr>
            <w:rFonts w:ascii="Courier New" w:hAnsi="Courier New" w:cs="Courier New"/>
            <w:rtl/>
          </w:rPr>
          <w:t>المصرة قلمساوسل البه وجسدة هر بلاصعيفا</w:t>
        </w:r>
      </w:ins>
      <w:r w:rsidRPr="00EE6742">
        <w:rPr>
          <w:rFonts w:ascii="Courier New" w:hAnsi="Courier New" w:cs="Courier New"/>
          <w:rtl/>
        </w:rPr>
        <w:t xml:space="preserve"> فكتب ال</w:t>
      </w:r>
      <w:del w:id="9306" w:author="Transkribus" w:date="2019-12-11T14:30:00Z">
        <w:r w:rsidR="009B6BCA" w:rsidRPr="009B6BCA">
          <w:rPr>
            <w:rFonts w:ascii="Courier New" w:hAnsi="Courier New" w:cs="Courier New"/>
            <w:rtl/>
          </w:rPr>
          <w:delText>ي</w:delText>
        </w:r>
      </w:del>
      <w:ins w:id="9307" w:author="Transkribus" w:date="2019-12-11T14:30:00Z">
        <w:r w:rsidRPr="00EE6742">
          <w:rPr>
            <w:rFonts w:ascii="Courier New" w:hAnsi="Courier New" w:cs="Courier New"/>
            <w:rtl/>
          </w:rPr>
          <w:t>ب</w:t>
        </w:r>
      </w:ins>
      <w:r w:rsidRPr="00EE6742">
        <w:rPr>
          <w:rFonts w:ascii="Courier New" w:hAnsi="Courier New" w:cs="Courier New"/>
          <w:rtl/>
        </w:rPr>
        <w:t xml:space="preserve">ه يقول على </w:t>
      </w:r>
      <w:del w:id="9308" w:author="Transkribus" w:date="2019-12-11T14:30:00Z">
        <w:r w:rsidR="009B6BCA" w:rsidRPr="009B6BCA">
          <w:rPr>
            <w:rFonts w:ascii="Courier New" w:hAnsi="Courier New" w:cs="Courier New"/>
            <w:rtl/>
          </w:rPr>
          <w:delText>سبيل المداعبة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09" w:author="Transkribus" w:date="2019-12-11T14:30:00Z">
        <w:r w:rsidRPr="00EE6742">
          <w:rPr>
            <w:rFonts w:ascii="Courier New" w:hAnsi="Courier New" w:cs="Courier New"/>
            <w:rtl/>
          </w:rPr>
          <w:t>سييل</w:t>
        </w:r>
      </w:ins>
    </w:p>
    <w:p w14:paraId="02503025" w14:textId="029D7396" w:rsidR="00EE6742" w:rsidRPr="00EE6742" w:rsidRDefault="009B6BCA" w:rsidP="00EE6742">
      <w:pPr>
        <w:pStyle w:val="NurText"/>
        <w:bidi/>
        <w:rPr>
          <w:ins w:id="9310" w:author="Transkribus" w:date="2019-12-11T14:30:00Z"/>
          <w:rFonts w:ascii="Courier New" w:hAnsi="Courier New" w:cs="Courier New"/>
        </w:rPr>
      </w:pPr>
      <w:dir w:val="rtl">
        <w:dir w:val="rtl">
          <w:del w:id="9311" w:author="Transkribus" w:date="2019-12-11T14:30:00Z">
            <w:r w:rsidRPr="009B6BCA">
              <w:rPr>
                <w:rFonts w:ascii="Courier New" w:hAnsi="Courier New" w:cs="Courier New"/>
                <w:rtl/>
              </w:rPr>
              <w:delText>ابو</w:delText>
            </w:r>
          </w:del>
          <w:ins w:id="9312" w:author="Transkribus" w:date="2019-12-11T14:30:00Z">
            <w:r w:rsidR="00EE6742" w:rsidRPr="00EE6742">
              <w:rPr>
                <w:rFonts w:ascii="Courier New" w:hAnsi="Courier New" w:cs="Courier New"/>
                <w:rtl/>
              </w:rPr>
              <w:t>المداعبة</w:t>
            </w:r>
          </w:ins>
        </w:dir>
      </w:dir>
    </w:p>
    <w:p w14:paraId="5953A793" w14:textId="77777777" w:rsidR="00EE6742" w:rsidRPr="00EE6742" w:rsidRDefault="00EE6742" w:rsidP="00EE6742">
      <w:pPr>
        <w:pStyle w:val="NurText"/>
        <w:bidi/>
        <w:rPr>
          <w:ins w:id="9313" w:author="Transkribus" w:date="2019-12-11T14:30:00Z"/>
          <w:rFonts w:ascii="Courier New" w:hAnsi="Courier New" w:cs="Courier New"/>
        </w:rPr>
      </w:pPr>
      <w:ins w:id="9314" w:author="Transkribus" w:date="2019-12-11T14:30:00Z">
        <w:r w:rsidRPr="00EE6742">
          <w:rPr>
            <w:rFonts w:ascii="Courier New" w:hAnsi="Courier New" w:cs="Courier New"/>
            <w:rtl/>
          </w:rPr>
          <w:t>الطريل</w:t>
        </w:r>
      </w:ins>
    </w:p>
    <w:p w14:paraId="79508BB7" w14:textId="1374B1B4" w:rsidR="00EE6742" w:rsidRPr="00EE6742" w:rsidRDefault="00EE6742" w:rsidP="00EE6742">
      <w:pPr>
        <w:pStyle w:val="NurText"/>
        <w:bidi/>
        <w:rPr>
          <w:rFonts w:ascii="Courier New" w:hAnsi="Courier New" w:cs="Courier New"/>
        </w:rPr>
      </w:pPr>
      <w:ins w:id="9315" w:author="Transkribus" w:date="2019-12-11T14:30:00Z">
        <w:r w:rsidRPr="00EE6742">
          <w:rPr>
            <w:rFonts w:ascii="Courier New" w:hAnsi="Courier New" w:cs="Courier New"/>
            <w:rtl/>
          </w:rPr>
          <w:t xml:space="preserve"> أبو</w:t>
        </w:r>
      </w:ins>
      <w:r w:rsidRPr="00EE6742">
        <w:rPr>
          <w:rFonts w:ascii="Courier New" w:hAnsi="Courier New" w:cs="Courier New"/>
          <w:rtl/>
        </w:rPr>
        <w:t xml:space="preserve"> الفضل وابن الفضل </w:t>
      </w:r>
      <w:del w:id="9316" w:author="Transkribus" w:date="2019-12-11T14:30:00Z">
        <w:r w:rsidR="009B6BCA" w:rsidRPr="009B6BCA">
          <w:rPr>
            <w:rFonts w:ascii="Courier New" w:hAnsi="Courier New" w:cs="Courier New"/>
            <w:rtl/>
          </w:rPr>
          <w:delText>انت واهله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9317" w:author="Transkribus" w:date="2019-12-11T14:30:00Z">
        <w:r w:rsidRPr="00EE6742">
          <w:rPr>
            <w:rFonts w:ascii="Courier New" w:hAnsi="Courier New" w:cs="Courier New"/>
            <w:rtl/>
          </w:rPr>
          <w:t xml:space="preserve">أت وأعله * </w:t>
        </w:r>
      </w:ins>
      <w:r w:rsidRPr="00EE6742">
        <w:rPr>
          <w:rFonts w:ascii="Courier New" w:hAnsi="Courier New" w:cs="Courier New"/>
          <w:rtl/>
        </w:rPr>
        <w:t>فغير بدي</w:t>
      </w:r>
      <w:del w:id="9318" w:author="Transkribus" w:date="2019-12-11T14:30:00Z">
        <w:r w:rsidR="009B6BCA" w:rsidRPr="009B6BCA">
          <w:rPr>
            <w:rFonts w:ascii="Courier New" w:hAnsi="Courier New" w:cs="Courier New"/>
            <w:rtl/>
          </w:rPr>
          <w:delText>ع</w:delText>
        </w:r>
      </w:del>
      <w:ins w:id="9319" w:author="Transkribus" w:date="2019-12-11T14:30:00Z">
        <w:r w:rsidRPr="00EE6742">
          <w:rPr>
            <w:rFonts w:ascii="Courier New" w:hAnsi="Courier New" w:cs="Courier New"/>
            <w:rtl/>
          </w:rPr>
          <w:t>ر</w:t>
        </w:r>
      </w:ins>
      <w:r w:rsidRPr="00EE6742">
        <w:rPr>
          <w:rFonts w:ascii="Courier New" w:hAnsi="Courier New" w:cs="Courier New"/>
          <w:rtl/>
        </w:rPr>
        <w:t xml:space="preserve"> ان </w:t>
      </w:r>
      <w:del w:id="9320" w:author="Transkribus" w:date="2019-12-11T14:30:00Z">
        <w:r w:rsidR="009B6BCA" w:rsidRPr="009B6BCA">
          <w:rPr>
            <w:rFonts w:ascii="Courier New" w:hAnsi="Courier New" w:cs="Courier New"/>
            <w:rtl/>
          </w:rPr>
          <w:delText>ي</w:delText>
        </w:r>
      </w:del>
      <w:ins w:id="9321" w:author="Transkribus" w:date="2019-12-11T14:30:00Z">
        <w:r w:rsidRPr="00EE6742">
          <w:rPr>
            <w:rFonts w:ascii="Courier New" w:hAnsi="Courier New" w:cs="Courier New"/>
            <w:rtl/>
          </w:rPr>
          <w:t>ب</w:t>
        </w:r>
      </w:ins>
      <w:r w:rsidRPr="00EE6742">
        <w:rPr>
          <w:rFonts w:ascii="Courier New" w:hAnsi="Courier New" w:cs="Courier New"/>
          <w:rtl/>
        </w:rPr>
        <w:t>كون لك الفضل</w:t>
      </w:r>
      <w:del w:id="93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ED1F9DD" w14:textId="77777777" w:rsidR="009B6BCA" w:rsidRPr="009B6BCA" w:rsidRDefault="009B6BCA" w:rsidP="009B6BCA">
      <w:pPr>
        <w:pStyle w:val="NurText"/>
        <w:bidi/>
        <w:rPr>
          <w:del w:id="9323" w:author="Transkribus" w:date="2019-12-11T14:30:00Z"/>
          <w:rFonts w:ascii="Courier New" w:hAnsi="Courier New" w:cs="Courier New"/>
        </w:rPr>
      </w:pPr>
      <w:dir w:val="rtl">
        <w:dir w:val="rtl">
          <w:del w:id="9324" w:author="Transkribus" w:date="2019-12-11T14:30:00Z">
            <w:r w:rsidRPr="009B6BCA">
              <w:rPr>
                <w:rFonts w:ascii="Courier New" w:hAnsi="Courier New" w:cs="Courier New"/>
                <w:rtl/>
              </w:rPr>
              <w:delText>اتتنى اياديك التى لا اعدها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لكثرتها لا كفر نعمى ولا جهل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20CF01B" w14:textId="586B8B52" w:rsidR="00EE6742" w:rsidRPr="00EE6742" w:rsidRDefault="009B6BCA" w:rsidP="00EE6742">
      <w:pPr>
        <w:pStyle w:val="NurText"/>
        <w:bidi/>
        <w:rPr>
          <w:ins w:id="9325" w:author="Transkribus" w:date="2019-12-11T14:30:00Z"/>
          <w:rFonts w:ascii="Courier New" w:hAnsi="Courier New" w:cs="Courier New"/>
        </w:rPr>
      </w:pPr>
      <w:dir w:val="rtl">
        <w:dir w:val="rtl">
          <w:del w:id="9326" w:author="Transkribus" w:date="2019-12-11T14:30:00Z">
            <w:r w:rsidRPr="009B6BCA">
              <w:rPr>
                <w:rFonts w:ascii="Courier New" w:hAnsi="Courier New" w:cs="Courier New"/>
                <w:rtl/>
              </w:rPr>
              <w:delText>ولكننى انبيك</w:delText>
            </w:r>
          </w:del>
          <w:ins w:id="9327" w:author="Transkribus" w:date="2019-12-11T14:30:00Z">
            <w:r w:rsidR="00EE6742" w:rsidRPr="00EE6742">
              <w:rPr>
                <w:rFonts w:ascii="Courier New" w:hAnsi="Courier New" w:cs="Courier New"/>
                <w:rtl/>
              </w:rPr>
              <w:t>ابننى أبا ديك النى لاأعدها * اكترتم الاكفر تعمى ولاجهل</w:t>
            </w:r>
          </w:ins>
        </w:dir>
      </w:dir>
    </w:p>
    <w:p w14:paraId="656402C4" w14:textId="32BBEFEF" w:rsidR="00EE6742" w:rsidRPr="00EE6742" w:rsidRDefault="00EE6742" w:rsidP="00EE6742">
      <w:pPr>
        <w:pStyle w:val="NurText"/>
        <w:bidi/>
        <w:rPr>
          <w:rFonts w:ascii="Courier New" w:hAnsi="Courier New" w:cs="Courier New"/>
        </w:rPr>
      </w:pPr>
      <w:ins w:id="9328" w:author="Transkribus" w:date="2019-12-11T14:30:00Z">
        <w:r w:rsidRPr="00EE6742">
          <w:rPr>
            <w:rFonts w:ascii="Courier New" w:hAnsi="Courier New" w:cs="Courier New"/>
            <w:rtl/>
          </w:rPr>
          <w:t>ولكتنى انليك</w:t>
        </w:r>
      </w:ins>
      <w:r w:rsidRPr="00EE6742">
        <w:rPr>
          <w:rFonts w:ascii="Courier New" w:hAnsi="Courier New" w:cs="Courier New"/>
          <w:rtl/>
        </w:rPr>
        <w:t xml:space="preserve"> عنها بطرفة</w:t>
      </w:r>
      <w:del w:id="93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9330" w:author="Transkribus" w:date="2019-12-11T14:30:00Z">
            <w:r w:rsidR="009B6BCA" w:rsidRPr="009B6BCA">
              <w:rPr>
                <w:rFonts w:ascii="Courier New" w:hAnsi="Courier New" w:cs="Courier New"/>
                <w:rtl/>
              </w:rPr>
              <w:delText>ت</w:delText>
            </w:r>
          </w:del>
          <w:r w:rsidRPr="00EE6742">
            <w:rPr>
              <w:rFonts w:ascii="Courier New" w:hAnsi="Courier New" w:cs="Courier New"/>
              <w:rtl/>
            </w:rPr>
            <w:t>روق</w:t>
          </w:r>
          <w:del w:id="9331" w:author="Transkribus" w:date="2019-12-11T14:30:00Z">
            <w:r w:rsidR="009B6BCA" w:rsidRPr="009B6BCA">
              <w:rPr>
                <w:rFonts w:ascii="Courier New" w:hAnsi="Courier New" w:cs="Courier New"/>
                <w:rtl/>
              </w:rPr>
              <w:delText>ك</w:delText>
            </w:r>
          </w:del>
          <w:ins w:id="9332" w:author="Transkribus" w:date="2019-12-11T14:30:00Z">
            <w:r w:rsidRPr="00EE6742">
              <w:rPr>
                <w:rFonts w:ascii="Courier New" w:hAnsi="Courier New" w:cs="Courier New"/>
                <w:rtl/>
              </w:rPr>
              <w:t>ل</w:t>
            </w:r>
          </w:ins>
          <w:r w:rsidRPr="00EE6742">
            <w:rPr>
              <w:rFonts w:ascii="Courier New" w:hAnsi="Courier New" w:cs="Courier New"/>
              <w:rtl/>
            </w:rPr>
            <w:t xml:space="preserve"> ما </w:t>
          </w:r>
          <w:del w:id="9333" w:author="Transkribus" w:date="2019-12-11T14:30:00Z">
            <w:r w:rsidR="009B6BCA" w:rsidRPr="009B6BCA">
              <w:rPr>
                <w:rFonts w:ascii="Courier New" w:hAnsi="Courier New" w:cs="Courier New"/>
                <w:rtl/>
              </w:rPr>
              <w:delText>وافى لها قبلها مثل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34" w:author="Transkribus" w:date="2019-12-11T14:30:00Z">
            <w:r w:rsidRPr="00EE6742">
              <w:rPr>
                <w:rFonts w:ascii="Courier New" w:hAnsi="Courier New" w:cs="Courier New"/>
                <w:rtl/>
              </w:rPr>
              <w:t>والى اهاقبلهاممسل</w:t>
            </w:r>
          </w:ins>
        </w:dir>
      </w:dir>
    </w:p>
    <w:p w14:paraId="6EF07DA9" w14:textId="77777777" w:rsidR="009B6BCA" w:rsidRPr="009B6BCA" w:rsidRDefault="009B6BCA" w:rsidP="009B6BCA">
      <w:pPr>
        <w:pStyle w:val="NurText"/>
        <w:bidi/>
        <w:rPr>
          <w:del w:id="9335" w:author="Transkribus" w:date="2019-12-11T14:30:00Z"/>
          <w:rFonts w:ascii="Courier New" w:hAnsi="Courier New" w:cs="Courier New"/>
        </w:rPr>
      </w:pPr>
      <w:dir w:val="rtl">
        <w:dir w:val="rtl">
          <w:del w:id="9336" w:author="Transkribus" w:date="2019-12-11T14:30:00Z">
            <w:r w:rsidRPr="009B6BCA">
              <w:rPr>
                <w:rFonts w:ascii="Courier New" w:hAnsi="Courier New" w:cs="Courier New"/>
                <w:rtl/>
              </w:rPr>
              <w:delText>اتانى خروف ما شككت بانه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حليف هوى قد شفه الهجر والعذل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8CAF391" w14:textId="1B11B46F" w:rsidR="00EE6742" w:rsidRPr="00EE6742" w:rsidRDefault="009B6BCA" w:rsidP="00EE6742">
      <w:pPr>
        <w:pStyle w:val="NurText"/>
        <w:bidi/>
        <w:rPr>
          <w:ins w:id="9337" w:author="Transkribus" w:date="2019-12-11T14:30:00Z"/>
          <w:rFonts w:ascii="Courier New" w:hAnsi="Courier New" w:cs="Courier New"/>
        </w:rPr>
      </w:pPr>
      <w:dir w:val="rtl">
        <w:dir w:val="rtl">
          <w:del w:id="9338" w:author="Transkribus" w:date="2019-12-11T14:30:00Z">
            <w:r w:rsidRPr="009B6BCA">
              <w:rPr>
                <w:rFonts w:ascii="Courier New" w:hAnsi="Courier New" w:cs="Courier New"/>
                <w:rtl/>
              </w:rPr>
              <w:delText>اذا قام</w:delText>
            </w:r>
          </w:del>
          <w:ins w:id="9339" w:author="Transkribus" w:date="2019-12-11T14:30:00Z">
            <w:r w:rsidR="00EE6742" w:rsidRPr="00EE6742">
              <w:rPr>
                <w:rFonts w:ascii="Courier New" w:hAnsi="Courier New" w:cs="Courier New"/>
                <w:rtl/>
              </w:rPr>
              <w:t>ابأنى حروف ماسككت باله * خليف هوى هدشفه الهمعر والعدل</w:t>
            </w:r>
          </w:ins>
        </w:dir>
      </w:dir>
    </w:p>
    <w:p w14:paraId="2CEEDDC4" w14:textId="6E303FA9" w:rsidR="00EE6742" w:rsidRPr="00EE6742" w:rsidRDefault="00EE6742" w:rsidP="00EE6742">
      <w:pPr>
        <w:pStyle w:val="NurText"/>
        <w:bidi/>
        <w:rPr>
          <w:rFonts w:ascii="Courier New" w:hAnsi="Courier New" w:cs="Courier New"/>
        </w:rPr>
      </w:pPr>
      <w:ins w:id="9340" w:author="Transkribus" w:date="2019-12-11T14:30:00Z">
        <w:r w:rsidRPr="00EE6742">
          <w:rPr>
            <w:rFonts w:ascii="Courier New" w:hAnsi="Courier New" w:cs="Courier New"/>
            <w:rtl/>
          </w:rPr>
          <w:t>اداقاء</w:t>
        </w:r>
      </w:ins>
      <w:r w:rsidRPr="00EE6742">
        <w:rPr>
          <w:rFonts w:ascii="Courier New" w:hAnsi="Courier New" w:cs="Courier New"/>
          <w:rtl/>
        </w:rPr>
        <w:t xml:space="preserve"> فى شمس </w:t>
      </w:r>
      <w:del w:id="9341" w:author="Transkribus" w:date="2019-12-11T14:30:00Z">
        <w:r w:rsidR="009B6BCA" w:rsidRPr="009B6BCA">
          <w:rPr>
            <w:rFonts w:ascii="Courier New" w:hAnsi="Courier New" w:cs="Courier New"/>
            <w:rtl/>
          </w:rPr>
          <w:delText>الظهيرة خلته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خيالا سرى</w:delText>
            </w:r>
          </w:dir>
        </w:dir>
      </w:del>
      <w:ins w:id="9342" w:author="Transkribus" w:date="2019-12-11T14:30:00Z">
        <w:r w:rsidRPr="00EE6742">
          <w:rPr>
            <w:rFonts w:ascii="Courier New" w:hAnsi="Courier New" w:cs="Courier New"/>
            <w:rtl/>
          </w:rPr>
          <w:t>الطهرة خليد * خيالاسرى</w:t>
        </w:r>
      </w:ins>
      <w:r w:rsidRPr="00EE6742">
        <w:rPr>
          <w:rFonts w:ascii="Courier New" w:hAnsi="Courier New" w:cs="Courier New"/>
          <w:rtl/>
        </w:rPr>
        <w:t xml:space="preserve"> فى </w:t>
      </w:r>
      <w:del w:id="9343" w:author="Transkribus" w:date="2019-12-11T14:30:00Z">
        <w:r w:rsidR="009B6BCA" w:rsidRPr="009B6BCA">
          <w:rPr>
            <w:rFonts w:ascii="Courier New" w:hAnsi="Courier New" w:cs="Courier New"/>
            <w:rtl/>
          </w:rPr>
          <w:delText>ظلمة ما له ظل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44" w:author="Transkribus" w:date="2019-12-11T14:30:00Z">
        <w:r w:rsidRPr="00EE6742">
          <w:rPr>
            <w:rFonts w:ascii="Courier New" w:hAnsi="Courier New" w:cs="Courier New"/>
            <w:rtl/>
          </w:rPr>
          <w:t>طلمة فاله لجسل</w:t>
        </w:r>
      </w:ins>
    </w:p>
    <w:p w14:paraId="62BE64BE" w14:textId="40B6D1E6" w:rsidR="00EE6742" w:rsidRPr="00EE6742" w:rsidRDefault="009B6BCA" w:rsidP="00EE6742">
      <w:pPr>
        <w:pStyle w:val="NurText"/>
        <w:bidi/>
        <w:rPr>
          <w:rFonts w:ascii="Courier New" w:hAnsi="Courier New" w:cs="Courier New"/>
        </w:rPr>
      </w:pPr>
      <w:dir w:val="rtl">
        <w:dir w:val="rtl">
          <w:del w:id="9345" w:author="Transkribus" w:date="2019-12-11T14:30:00Z">
            <w:r w:rsidRPr="009B6BCA">
              <w:rPr>
                <w:rFonts w:ascii="Courier New" w:hAnsi="Courier New" w:cs="Courier New"/>
                <w:rtl/>
              </w:rPr>
              <w:delText>فناشدته ما تشتهى</w:delText>
            </w:r>
          </w:del>
          <w:ins w:id="9346" w:author="Transkribus" w:date="2019-12-11T14:30:00Z">
            <w:r w:rsidR="00EE6742" w:rsidRPr="00EE6742">
              <w:rPr>
                <w:rFonts w:ascii="Courier New" w:hAnsi="Courier New" w:cs="Courier New"/>
                <w:rtl/>
              </w:rPr>
              <w:t>فناشدثه ماتتتهسى</w:t>
            </w:r>
          </w:ins>
          <w:r w:rsidR="00EE6742" w:rsidRPr="00EE6742">
            <w:rPr>
              <w:rFonts w:ascii="Courier New" w:hAnsi="Courier New" w:cs="Courier New"/>
              <w:rtl/>
            </w:rPr>
            <w:t xml:space="preserve"> قال </w:t>
          </w:r>
          <w:del w:id="9347" w:author="Transkribus" w:date="2019-12-11T14:30:00Z">
            <w:r w:rsidRPr="009B6BCA">
              <w:rPr>
                <w:rFonts w:ascii="Courier New" w:hAnsi="Courier New" w:cs="Courier New"/>
                <w:rtl/>
              </w:rPr>
              <w:delText>ق</w:delText>
            </w:r>
          </w:del>
          <w:ins w:id="9348" w:author="Transkribus" w:date="2019-12-11T14:30:00Z">
            <w:r w:rsidR="00EE6742" w:rsidRPr="00EE6742">
              <w:rPr>
                <w:rFonts w:ascii="Courier New" w:hAnsi="Courier New" w:cs="Courier New"/>
                <w:rtl/>
              </w:rPr>
              <w:t>ف</w:t>
            </w:r>
          </w:ins>
          <w:r w:rsidR="00EE6742" w:rsidRPr="00EE6742">
            <w:rPr>
              <w:rFonts w:ascii="Courier New" w:hAnsi="Courier New" w:cs="Courier New"/>
              <w:rtl/>
            </w:rPr>
            <w:t>تة</w:t>
          </w:r>
          <w:del w:id="93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وقاسمته </w:t>
              </w:r>
              <w:del w:id="9350" w:author="Transkribus" w:date="2019-12-11T14:30:00Z">
                <w:r w:rsidRPr="009B6BCA">
                  <w:rPr>
                    <w:rFonts w:ascii="Courier New" w:hAnsi="Courier New" w:cs="Courier New"/>
                    <w:rtl/>
                  </w:rPr>
                  <w:delText>ما شفه قال</w:delText>
                </w:r>
              </w:del>
              <w:ins w:id="9351" w:author="Transkribus" w:date="2019-12-11T14:30:00Z">
                <w:r w:rsidR="00EE6742" w:rsidRPr="00EE6742">
                  <w:rPr>
                    <w:rFonts w:ascii="Courier New" w:hAnsi="Courier New" w:cs="Courier New"/>
                    <w:rtl/>
                  </w:rPr>
                  <w:t>ماشفه ثال</w:t>
                </w:r>
              </w:ins>
              <w:r w:rsidR="00EE6742" w:rsidRPr="00EE6742">
                <w:rPr>
                  <w:rFonts w:ascii="Courier New" w:hAnsi="Courier New" w:cs="Courier New"/>
                  <w:rtl/>
                </w:rPr>
                <w:t xml:space="preserve"> لى الاكل</w:t>
              </w:r>
              <w:del w:id="93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409F4211" w14:textId="77777777" w:rsidR="009B6BCA" w:rsidRPr="009B6BCA" w:rsidRDefault="009B6BCA" w:rsidP="009B6BCA">
      <w:pPr>
        <w:pStyle w:val="NurText"/>
        <w:bidi/>
        <w:rPr>
          <w:del w:id="9353" w:author="Transkribus" w:date="2019-12-11T14:30:00Z"/>
          <w:rFonts w:ascii="Courier New" w:hAnsi="Courier New" w:cs="Courier New"/>
        </w:rPr>
      </w:pPr>
      <w:dir w:val="rtl">
        <w:dir w:val="rtl">
          <w:del w:id="9354" w:author="Transkribus" w:date="2019-12-11T14:30:00Z">
            <w:r w:rsidRPr="009B6BCA">
              <w:rPr>
                <w:rFonts w:ascii="Courier New" w:hAnsi="Courier New" w:cs="Courier New"/>
                <w:rtl/>
              </w:rPr>
              <w:delText>فاحضرتها خضراء مجاجة الثرى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8B65407" w14:textId="77777777" w:rsidR="009B6BCA" w:rsidRPr="009B6BCA" w:rsidRDefault="009B6BCA" w:rsidP="009B6BCA">
      <w:pPr>
        <w:pStyle w:val="NurText"/>
        <w:bidi/>
        <w:rPr>
          <w:del w:id="9355" w:author="Transkribus" w:date="2019-12-11T14:30:00Z"/>
          <w:rFonts w:ascii="Courier New" w:hAnsi="Courier New" w:cs="Courier New"/>
        </w:rPr>
      </w:pPr>
      <w:dir w:val="rtl">
        <w:dir w:val="rtl">
          <w:del w:id="9356" w:author="Transkribus" w:date="2019-12-11T14:30:00Z">
            <w:r w:rsidRPr="009B6BCA">
              <w:rPr>
                <w:rFonts w:ascii="Courier New" w:hAnsi="Courier New" w:cs="Courier New"/>
                <w:rtl/>
              </w:rPr>
              <w:delText>ة ما خص او راقها الفتل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C25FD1" w14:textId="77777777" w:rsidR="009B6BCA" w:rsidRPr="009B6BCA" w:rsidRDefault="009B6BCA" w:rsidP="009B6BCA">
      <w:pPr>
        <w:pStyle w:val="NurText"/>
        <w:bidi/>
        <w:rPr>
          <w:del w:id="9357" w:author="Transkribus" w:date="2019-12-11T14:30:00Z"/>
          <w:rFonts w:ascii="Courier New" w:hAnsi="Courier New" w:cs="Courier New"/>
        </w:rPr>
      </w:pPr>
      <w:dir w:val="rtl">
        <w:dir w:val="rtl">
          <w:del w:id="9358" w:author="Transkribus" w:date="2019-12-11T14:30:00Z">
            <w:r w:rsidRPr="009B6BCA">
              <w:rPr>
                <w:rFonts w:ascii="Courier New" w:hAnsi="Courier New" w:cs="Courier New"/>
                <w:rtl/>
              </w:rPr>
              <w:delText>فظل يراعيها بعين ضعيفة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وينشدها والدمع فى العين منهل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D2BC43C" w14:textId="4CE2B582" w:rsidR="00EE6742" w:rsidRPr="00EE6742" w:rsidRDefault="009B6BCA" w:rsidP="00EE6742">
      <w:pPr>
        <w:pStyle w:val="NurText"/>
        <w:bidi/>
        <w:rPr>
          <w:ins w:id="9359" w:author="Transkribus" w:date="2019-12-11T14:30:00Z"/>
          <w:rFonts w:ascii="Courier New" w:hAnsi="Courier New" w:cs="Courier New"/>
        </w:rPr>
      </w:pPr>
      <w:dir w:val="rtl">
        <w:dir w:val="rtl">
          <w:del w:id="9360" w:author="Transkribus" w:date="2019-12-11T14:30:00Z">
            <w:r w:rsidRPr="009B6BCA">
              <w:rPr>
                <w:rFonts w:ascii="Courier New" w:hAnsi="Courier New" w:cs="Courier New"/>
                <w:rtl/>
              </w:rPr>
              <w:delText>اتت وحياض الموت بينى</w:delText>
            </w:r>
          </w:del>
          <w:ins w:id="9361" w:author="Transkribus" w:date="2019-12-11T14:30:00Z">
            <w:r w:rsidR="00EE6742" w:rsidRPr="00EE6742">
              <w:rPr>
                <w:rFonts w:ascii="Courier New" w:hAnsi="Courier New" w:cs="Courier New"/>
                <w:rtl/>
              </w:rPr>
              <w:t xml:space="preserve"> فاحصر ته اخضراء محاجة الترى * مسلسة ماخس أو راقها الفثسل</w:t>
            </w:r>
          </w:ins>
        </w:dir>
      </w:dir>
    </w:p>
    <w:p w14:paraId="53140B43" w14:textId="77777777" w:rsidR="00EE6742" w:rsidRPr="00EE6742" w:rsidRDefault="00EE6742" w:rsidP="00EE6742">
      <w:pPr>
        <w:pStyle w:val="NurText"/>
        <w:bidi/>
        <w:rPr>
          <w:ins w:id="9362" w:author="Transkribus" w:date="2019-12-11T14:30:00Z"/>
          <w:rFonts w:ascii="Courier New" w:hAnsi="Courier New" w:cs="Courier New"/>
        </w:rPr>
      </w:pPr>
      <w:ins w:id="9363" w:author="Transkribus" w:date="2019-12-11T14:30:00Z">
        <w:r w:rsidRPr="00EE6742">
          <w:rPr>
            <w:rFonts w:ascii="Courier New" w:hAnsi="Courier New" w:cs="Courier New"/>
            <w:rtl/>
          </w:rPr>
          <w:t>فطل براعيه ابع بن صحيقة * وبينشدها والديع فى العبين سنهل</w:t>
        </w:r>
      </w:ins>
    </w:p>
    <w:p w14:paraId="4300DE89" w14:textId="0BD3B2ED" w:rsidR="00EE6742" w:rsidRPr="00EE6742" w:rsidRDefault="00EE6742" w:rsidP="00EE6742">
      <w:pPr>
        <w:pStyle w:val="NurText"/>
        <w:bidi/>
        <w:rPr>
          <w:rFonts w:ascii="Courier New" w:hAnsi="Courier New" w:cs="Courier New"/>
        </w:rPr>
      </w:pPr>
      <w:ins w:id="9364" w:author="Transkribus" w:date="2019-12-11T14:30:00Z">
        <w:r w:rsidRPr="00EE6742">
          <w:rPr>
            <w:rFonts w:ascii="Courier New" w:hAnsi="Courier New" w:cs="Courier New"/>
            <w:rtl/>
          </w:rPr>
          <w:t>الت وجياس الموب يبى</w:t>
        </w:r>
      </w:ins>
      <w:r w:rsidRPr="00EE6742">
        <w:rPr>
          <w:rFonts w:ascii="Courier New" w:hAnsi="Courier New" w:cs="Courier New"/>
          <w:rtl/>
        </w:rPr>
        <w:t xml:space="preserve"> وبينها</w:t>
      </w:r>
      <w:del w:id="93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وجادت بوصل</w:delText>
            </w:r>
          </w:dir>
        </w:dir>
      </w:del>
      <w:ins w:id="9366" w:author="Transkribus" w:date="2019-12-11T14:30:00Z">
        <w:r w:rsidRPr="00EE6742">
          <w:rPr>
            <w:rFonts w:ascii="Courier New" w:hAnsi="Courier New" w:cs="Courier New"/>
            <w:rtl/>
          </w:rPr>
          <w:t xml:space="preserve"> * وجادب بوضل</w:t>
        </w:r>
      </w:ins>
      <w:r w:rsidRPr="00EE6742">
        <w:rPr>
          <w:rFonts w:ascii="Courier New" w:hAnsi="Courier New" w:cs="Courier New"/>
          <w:rtl/>
        </w:rPr>
        <w:t xml:space="preserve"> حين </w:t>
      </w:r>
      <w:del w:id="9367" w:author="Transkribus" w:date="2019-12-11T14:30:00Z">
        <w:r w:rsidR="009B6BCA" w:rsidRPr="009B6BCA">
          <w:rPr>
            <w:rFonts w:ascii="Courier New" w:hAnsi="Courier New" w:cs="Courier New"/>
            <w:rtl/>
          </w:rPr>
          <w:delText>لا ينفع الوصل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68" w:author="Transkribus" w:date="2019-12-11T14:30:00Z">
        <w:r w:rsidRPr="00EE6742">
          <w:rPr>
            <w:rFonts w:ascii="Courier New" w:hAnsi="Courier New" w:cs="Courier New"/>
            <w:rtl/>
          </w:rPr>
          <w:t>لامفع الوسل</w:t>
        </w:r>
      </w:ins>
    </w:p>
    <w:p w14:paraId="1365F567" w14:textId="5383F7AD" w:rsidR="00EE6742" w:rsidRPr="00EE6742" w:rsidRDefault="009B6BCA" w:rsidP="00EE6742">
      <w:pPr>
        <w:pStyle w:val="NurText"/>
        <w:bidi/>
        <w:rPr>
          <w:ins w:id="9369" w:author="Transkribus" w:date="2019-12-11T14:30:00Z"/>
          <w:rFonts w:ascii="Courier New" w:hAnsi="Courier New" w:cs="Courier New"/>
        </w:rPr>
      </w:pPr>
      <w:dir w:val="rtl">
        <w:dir w:val="rtl">
          <w:del w:id="9370" w:author="Transkribus" w:date="2019-12-11T14:30:00Z">
            <w:r w:rsidRPr="009B6BCA">
              <w:rPr>
                <w:rFonts w:ascii="Courier New" w:hAnsi="Courier New" w:cs="Courier New"/>
                <w:rtl/>
              </w:rPr>
              <w:delText>ابو</w:delText>
            </w:r>
          </w:del>
          <w:ins w:id="9371" w:author="Transkribus" w:date="2019-12-11T14:30:00Z">
            <w:r w:rsidR="00EE6742" w:rsidRPr="00EE6742">
              <w:rPr>
                <w:rFonts w:ascii="Courier New" w:hAnsi="Courier New" w:cs="Courier New"/>
                <w:rtl/>
              </w:rPr>
              <w:t xml:space="preserve"> أبو ممصور</w:t>
            </w:r>
          </w:ins>
        </w:dir>
      </w:dir>
    </w:p>
    <w:p w14:paraId="49843CC5" w14:textId="08C18FED" w:rsidR="00EE6742" w:rsidRPr="00EE6742" w:rsidRDefault="00EE6742" w:rsidP="00EE6742">
      <w:pPr>
        <w:pStyle w:val="NurText"/>
        <w:bidi/>
        <w:rPr>
          <w:rFonts w:ascii="Courier New" w:hAnsi="Courier New" w:cs="Courier New"/>
        </w:rPr>
      </w:pPr>
      <w:ins w:id="9372" w:author="Transkribus" w:date="2019-12-11T14:30:00Z">
        <w:r w:rsidRPr="00EE6742">
          <w:rPr>
            <w:rFonts w:ascii="Courier New" w:hAnsi="Courier New" w:cs="Courier New"/>
            <w:rtl/>
          </w:rPr>
          <w:lastRenderedPageBreak/>
          <w:t>*(أبو</w:t>
        </w:r>
      </w:ins>
      <w:r w:rsidRPr="00EE6742">
        <w:rPr>
          <w:rFonts w:ascii="Courier New" w:hAnsi="Courier New" w:cs="Courier New"/>
          <w:rtl/>
        </w:rPr>
        <w:t xml:space="preserve"> منصور النصران</w:t>
      </w:r>
      <w:del w:id="9373"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74" w:author="Transkribus" w:date="2019-12-11T14:30:00Z">
        <w:r w:rsidRPr="00EE6742">
          <w:rPr>
            <w:rFonts w:ascii="Courier New" w:hAnsi="Courier New" w:cs="Courier New"/>
            <w:rtl/>
          </w:rPr>
          <w:t>ى)*</w:t>
        </w:r>
      </w:ins>
    </w:p>
    <w:p w14:paraId="711C2EED" w14:textId="1D14E74A" w:rsidR="00EE6742" w:rsidRPr="00EE6742" w:rsidRDefault="009B6BCA" w:rsidP="00EE6742">
      <w:pPr>
        <w:pStyle w:val="NurText"/>
        <w:bidi/>
        <w:rPr>
          <w:rFonts w:ascii="Courier New" w:hAnsi="Courier New" w:cs="Courier New"/>
        </w:rPr>
      </w:pPr>
      <w:dir w:val="rtl">
        <w:dir w:val="rtl">
          <w:del w:id="9375" w:author="Transkribus" w:date="2019-12-11T14:30:00Z">
            <w:r w:rsidRPr="009B6BCA">
              <w:rPr>
                <w:rFonts w:ascii="Courier New" w:hAnsi="Courier New" w:cs="Courier New"/>
                <w:rtl/>
              </w:rPr>
              <w:delText xml:space="preserve">كان طبيبا مشهورا عالما حسن </w:delText>
            </w:r>
          </w:del>
          <w:ins w:id="9376" w:author="Transkribus" w:date="2019-12-11T14:30:00Z">
            <w:r w:rsidR="00EE6742" w:rsidRPr="00EE6742">
              <w:rPr>
                <w:rFonts w:ascii="Courier New" w:hAnsi="Courier New" w:cs="Courier New"/>
                <w:rtl/>
              </w:rPr>
              <w:t xml:space="preserve">٢ان طبيبامشهوراحالساحسن </w:t>
            </w:r>
          </w:ins>
          <w:r w:rsidR="00EE6742" w:rsidRPr="00EE6742">
            <w:rPr>
              <w:rFonts w:ascii="Courier New" w:hAnsi="Courier New" w:cs="Courier New"/>
              <w:rtl/>
            </w:rPr>
            <w:t xml:space="preserve">المعالجة والمداواة </w:t>
          </w:r>
          <w:del w:id="9377" w:author="Transkribus" w:date="2019-12-11T14:30:00Z">
            <w:r w:rsidRPr="009B6BCA">
              <w:rPr>
                <w:rFonts w:ascii="Courier New" w:hAnsi="Courier New" w:cs="Courier New"/>
                <w:rtl/>
              </w:rPr>
              <w:delText>وخدم بصناعة الطب الملك الناصر صلاح الدين ابن ايوب وبقى سنين فى خدمته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378" w:author="Transkribus" w:date="2019-12-11T14:30:00Z">
            <w:r w:rsidR="00EE6742" w:rsidRPr="00EE6742">
              <w:rPr>
                <w:rFonts w:ascii="Courier New" w:hAnsi="Courier New" w:cs="Courier New"/>
                <w:rtl/>
              </w:rPr>
              <w:t>وجدم بصناعة</w:t>
            </w:r>
          </w:ins>
        </w:dir>
      </w:dir>
    </w:p>
    <w:p w14:paraId="61412060" w14:textId="45F9CA90" w:rsidR="00EE6742" w:rsidRPr="00EE6742" w:rsidRDefault="009B6BCA" w:rsidP="00EE6742">
      <w:pPr>
        <w:pStyle w:val="NurText"/>
        <w:bidi/>
        <w:rPr>
          <w:ins w:id="9379" w:author="Transkribus" w:date="2019-12-11T14:30:00Z"/>
          <w:rFonts w:ascii="Courier New" w:hAnsi="Courier New" w:cs="Courier New"/>
        </w:rPr>
      </w:pPr>
      <w:dir w:val="rtl">
        <w:dir w:val="rtl">
          <w:del w:id="9380" w:author="Transkribus" w:date="2019-12-11T14:30:00Z">
            <w:r w:rsidRPr="009B6BCA">
              <w:rPr>
                <w:rFonts w:ascii="Courier New" w:hAnsi="Courier New" w:cs="Courier New"/>
                <w:rtl/>
              </w:rPr>
              <w:delText>ابو</w:delText>
            </w:r>
          </w:del>
          <w:ins w:id="9381" w:author="Transkribus" w:date="2019-12-11T14:30:00Z">
            <w:r w:rsidR="00EE6742" w:rsidRPr="00EE6742">
              <w:rPr>
                <w:rFonts w:ascii="Courier New" w:hAnsi="Courier New" w:cs="Courier New"/>
                <w:rtl/>
              </w:rPr>
              <w:t>الطب الملك الناصر سلاجم الدين يوسف بن أيو ب ويق سنين فى خديتة</w:t>
            </w:r>
          </w:ins>
        </w:dir>
      </w:dir>
    </w:p>
    <w:p w14:paraId="1A83DA78" w14:textId="77777777" w:rsidR="00EE6742" w:rsidRPr="00EE6742" w:rsidRDefault="00EE6742" w:rsidP="00EE6742">
      <w:pPr>
        <w:pStyle w:val="NurText"/>
        <w:bidi/>
        <w:rPr>
          <w:ins w:id="9382" w:author="Transkribus" w:date="2019-12-11T14:30:00Z"/>
          <w:rFonts w:ascii="Courier New" w:hAnsi="Courier New" w:cs="Courier New"/>
        </w:rPr>
      </w:pPr>
      <w:ins w:id="9383" w:author="Transkribus" w:date="2019-12-11T14:30:00Z">
        <w:r w:rsidRPr="00EE6742">
          <w:rPr>
            <w:rFonts w:ascii="Courier New" w:hAnsi="Courier New" w:cs="Courier New"/>
            <w:rtl/>
          </w:rPr>
          <w:t>أو النج</w:t>
        </w:r>
      </w:ins>
    </w:p>
    <w:p w14:paraId="4F60EE08" w14:textId="1ADCD77F" w:rsidR="00EE6742" w:rsidRPr="00EE6742" w:rsidRDefault="00EE6742" w:rsidP="00EE6742">
      <w:pPr>
        <w:pStyle w:val="NurText"/>
        <w:bidi/>
        <w:rPr>
          <w:rFonts w:ascii="Courier New" w:hAnsi="Courier New" w:cs="Courier New"/>
        </w:rPr>
      </w:pPr>
      <w:ins w:id="9384" w:author="Transkribus" w:date="2019-12-11T14:30:00Z">
        <w:r w:rsidRPr="00EE6742">
          <w:rPr>
            <w:rFonts w:ascii="Courier New" w:hAnsi="Courier New" w:cs="Courier New"/>
            <w:rtl/>
          </w:rPr>
          <w:t>*(أبو</w:t>
        </w:r>
      </w:ins>
      <w:r w:rsidRPr="00EE6742">
        <w:rPr>
          <w:rFonts w:ascii="Courier New" w:hAnsi="Courier New" w:cs="Courier New"/>
          <w:rtl/>
        </w:rPr>
        <w:t xml:space="preserve"> النجم النصران</w:t>
      </w:r>
      <w:del w:id="9385"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86" w:author="Transkribus" w:date="2019-12-11T14:30:00Z">
        <w:r w:rsidRPr="00EE6742">
          <w:rPr>
            <w:rFonts w:ascii="Courier New" w:hAnsi="Courier New" w:cs="Courier New"/>
            <w:rtl/>
          </w:rPr>
          <w:t>ى)*</w:t>
        </w:r>
      </w:ins>
    </w:p>
    <w:p w14:paraId="54988AD6" w14:textId="304C61B3" w:rsidR="00EE6742" w:rsidRPr="00EE6742" w:rsidRDefault="009B6BCA" w:rsidP="00EE6742">
      <w:pPr>
        <w:pStyle w:val="NurText"/>
        <w:bidi/>
        <w:rPr>
          <w:ins w:id="9387" w:author="Transkribus" w:date="2019-12-11T14:30:00Z"/>
          <w:rFonts w:ascii="Courier New" w:hAnsi="Courier New" w:cs="Courier New"/>
        </w:rPr>
      </w:pPr>
      <w:dir w:val="rtl">
        <w:dir w:val="rtl">
          <w:r w:rsidR="00EE6742" w:rsidRPr="00EE6742">
            <w:rPr>
              <w:rFonts w:ascii="Courier New" w:hAnsi="Courier New" w:cs="Courier New"/>
              <w:rtl/>
            </w:rPr>
            <w:t xml:space="preserve">هو </w:t>
          </w:r>
          <w:del w:id="9388" w:author="Transkribus" w:date="2019-12-11T14:30:00Z">
            <w:r w:rsidRPr="009B6BCA">
              <w:rPr>
                <w:rFonts w:ascii="Courier New" w:hAnsi="Courier New" w:cs="Courier New"/>
                <w:rtl/>
              </w:rPr>
              <w:delText>ا</w:delText>
            </w:r>
          </w:del>
          <w:ins w:id="938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النجم بن </w:t>
          </w:r>
          <w:del w:id="9390" w:author="Transkribus" w:date="2019-12-11T14:30:00Z">
            <w:r w:rsidRPr="009B6BCA">
              <w:rPr>
                <w:rFonts w:ascii="Courier New" w:hAnsi="Courier New" w:cs="Courier New"/>
                <w:rtl/>
              </w:rPr>
              <w:delText>ا</w:delText>
            </w:r>
          </w:del>
          <w:ins w:id="939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غالب بن فهد بن منصور بن وهب بن </w:t>
          </w:r>
          <w:del w:id="9392" w:author="Transkribus" w:date="2019-12-11T14:30:00Z">
            <w:r w:rsidRPr="009B6BCA">
              <w:rPr>
                <w:rFonts w:ascii="Courier New" w:hAnsi="Courier New" w:cs="Courier New"/>
                <w:rtl/>
              </w:rPr>
              <w:delText xml:space="preserve">قيس بن </w:delText>
            </w:r>
          </w:del>
          <w:ins w:id="9393" w:author="Transkribus" w:date="2019-12-11T14:30:00Z">
            <w:r w:rsidR="00EE6742" w:rsidRPr="00EE6742">
              <w:rPr>
                <w:rFonts w:ascii="Courier New" w:hAnsi="Courier New" w:cs="Courier New"/>
                <w:rtl/>
              </w:rPr>
              <w:t>قيسن</w:t>
            </w:r>
          </w:ins>
        </w:dir>
      </w:dir>
    </w:p>
    <w:p w14:paraId="7B131D17" w14:textId="7D4CE9F0" w:rsidR="00EE6742" w:rsidRPr="00EE6742" w:rsidRDefault="00EE6742" w:rsidP="00EE6742">
      <w:pPr>
        <w:pStyle w:val="NurText"/>
        <w:bidi/>
        <w:rPr>
          <w:rFonts w:ascii="Courier New" w:hAnsi="Courier New" w:cs="Courier New"/>
        </w:rPr>
      </w:pPr>
      <w:r w:rsidRPr="00EE6742">
        <w:rPr>
          <w:rFonts w:ascii="Courier New" w:hAnsi="Courier New" w:cs="Courier New"/>
          <w:rtl/>
        </w:rPr>
        <w:t>مالك</w:t>
      </w:r>
      <w:del w:id="939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395" w:author="Transkribus" w:date="2019-12-11T14:30:00Z">
        <w:r w:rsidRPr="00EE6742">
          <w:rPr>
            <w:rFonts w:ascii="Courier New" w:hAnsi="Courier New" w:cs="Courier New"/>
            <w:rtl/>
          </w:rPr>
          <w:t xml:space="preserve"> كمان طبيبامشهورافى رمائه جبد المعرفة بصناعة الطب محمود الطريعة فيهامت</w:t>
        </w:r>
      </w:ins>
    </w:p>
    <w:p w14:paraId="40C97C25" w14:textId="77777777" w:rsidR="009B6BCA" w:rsidRPr="009B6BCA" w:rsidRDefault="009B6BCA" w:rsidP="009B6BCA">
      <w:pPr>
        <w:pStyle w:val="NurText"/>
        <w:bidi/>
        <w:rPr>
          <w:del w:id="9396" w:author="Transkribus" w:date="2019-12-11T14:30:00Z"/>
          <w:rFonts w:ascii="Courier New" w:hAnsi="Courier New" w:cs="Courier New"/>
        </w:rPr>
      </w:pPr>
      <w:dir w:val="rtl">
        <w:dir w:val="rtl">
          <w:del w:id="9397" w:author="Transkribus" w:date="2019-12-11T14:30:00Z">
            <w:r w:rsidRPr="009B6BCA">
              <w:rPr>
                <w:rFonts w:ascii="Courier New" w:hAnsi="Courier New" w:cs="Courier New"/>
                <w:rtl/>
              </w:rPr>
              <w:delText>كان طبيبا مشهورا فى زمانه جيد المعرفة بصناعة الطب محمود الطريقة فيها مشكور المعالجة</w:delText>
            </w:r>
          </w:del>
          <w:ins w:id="9398" w:author="Transkribus" w:date="2019-12-11T14:30:00Z">
            <w:r w:rsidR="00EE6742" w:rsidRPr="00EE6742">
              <w:rPr>
                <w:rFonts w:ascii="Courier New" w:hAnsi="Courier New" w:cs="Courier New"/>
                <w:rtl/>
              </w:rPr>
              <w:t>العالحة</w:t>
            </w:r>
          </w:ins>
          <w:r w:rsidR="00EE6742" w:rsidRPr="00EE6742">
            <w:rPr>
              <w:rFonts w:ascii="Courier New" w:hAnsi="Courier New" w:cs="Courier New"/>
              <w:rtl/>
            </w:rPr>
            <w:t xml:space="preserve"> حسن </w:t>
          </w:r>
          <w:del w:id="9399" w:author="Transkribus" w:date="2019-12-11T14:30:00Z">
            <w:r w:rsidRPr="009B6BCA">
              <w:rPr>
                <w:rFonts w:ascii="Courier New" w:hAnsi="Courier New" w:cs="Courier New"/>
                <w:rtl/>
              </w:rPr>
              <w:delText>العشرة محبا للخير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4FE408" w14:textId="6DE0CE85" w:rsidR="00EE6742" w:rsidRPr="00EE6742" w:rsidRDefault="009B6BCA" w:rsidP="00EE6742">
      <w:pPr>
        <w:pStyle w:val="NurText"/>
        <w:bidi/>
        <w:rPr>
          <w:rFonts w:ascii="Courier New" w:hAnsi="Courier New" w:cs="Courier New"/>
        </w:rPr>
      </w:pPr>
      <w:dir w:val="rtl">
        <w:dir w:val="rtl">
          <w:ins w:id="9400" w:author="Transkribus" w:date="2019-12-11T14:30:00Z">
            <w:r w:rsidR="00EE6742" w:rsidRPr="00EE6742">
              <w:rPr>
                <w:rFonts w:ascii="Courier New" w:hAnsi="Courier New" w:cs="Courier New"/>
                <w:rtl/>
              </w:rPr>
              <w:t xml:space="preserve">العسرة مجيالغير </w:t>
            </w:r>
          </w:ins>
          <w:r w:rsidR="00EE6742" w:rsidRPr="00EE6742">
            <w:rPr>
              <w:rFonts w:ascii="Courier New" w:hAnsi="Courier New" w:cs="Courier New"/>
              <w:rtl/>
            </w:rPr>
            <w:t xml:space="preserve">وكان </w:t>
          </w:r>
          <w:del w:id="9401" w:author="Transkribus" w:date="2019-12-11T14:30:00Z">
            <w:r w:rsidRPr="009B6BCA">
              <w:rPr>
                <w:rFonts w:ascii="Courier New" w:hAnsi="Courier New" w:cs="Courier New"/>
                <w:rtl/>
              </w:rPr>
              <w:delText>يقرا عليه</w:delText>
            </w:r>
          </w:del>
          <w:ins w:id="9402" w:author="Transkribus" w:date="2019-12-11T14:30:00Z">
            <w:r w:rsidR="00EE6742" w:rsidRPr="00EE6742">
              <w:rPr>
                <w:rFonts w:ascii="Courier New" w:hAnsi="Courier New" w:cs="Courier New"/>
                <w:rtl/>
              </w:rPr>
              <w:t>بقر أعليه</w:t>
            </w:r>
          </w:ins>
          <w:r w:rsidR="00EE6742" w:rsidRPr="00EE6742">
            <w:rPr>
              <w:rFonts w:ascii="Courier New" w:hAnsi="Courier New" w:cs="Courier New"/>
              <w:rtl/>
            </w:rPr>
            <w:t xml:space="preserve"> علم الطب و</w:t>
          </w:r>
          <w:del w:id="9403" w:author="Transkribus" w:date="2019-12-11T14:30:00Z">
            <w:r w:rsidRPr="009B6BCA">
              <w:rPr>
                <w:rFonts w:ascii="Courier New" w:hAnsi="Courier New" w:cs="Courier New"/>
                <w:rtl/>
              </w:rPr>
              <w:delText>ي</w:delText>
            </w:r>
          </w:del>
          <w:ins w:id="940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عد من </w:t>
          </w:r>
          <w:del w:id="9405" w:author="Transkribus" w:date="2019-12-11T14:30:00Z">
            <w:r w:rsidRPr="009B6BCA">
              <w:rPr>
                <w:rFonts w:ascii="Courier New" w:hAnsi="Courier New" w:cs="Courier New"/>
                <w:rtl/>
              </w:rPr>
              <w:delText>ج</w:delText>
            </w:r>
          </w:del>
          <w:ins w:id="9406"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ملة الفضلاء </w:t>
          </w:r>
          <w:del w:id="9407" w:author="Transkribus" w:date="2019-12-11T14:30:00Z">
            <w:r w:rsidRPr="009B6BCA">
              <w:rPr>
                <w:rFonts w:ascii="Courier New" w:hAnsi="Courier New" w:cs="Courier New"/>
                <w:rtl/>
              </w:rPr>
              <w:delText>المتميزين فى وقته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408" w:author="Transkribus" w:date="2019-12-11T14:30:00Z">
            <w:r w:rsidR="00EE6742" w:rsidRPr="00EE6742">
              <w:rPr>
                <w:rFonts w:ascii="Courier New" w:hAnsi="Courier New" w:cs="Courier New"/>
                <w:rtl/>
              </w:rPr>
              <w:t>المن</w:t>
            </w:r>
          </w:ins>
        </w:dir>
      </w:dir>
    </w:p>
    <w:p w14:paraId="45C43983" w14:textId="77777777" w:rsidR="009B6BCA" w:rsidRPr="009B6BCA" w:rsidRDefault="009B6BCA" w:rsidP="009B6BCA">
      <w:pPr>
        <w:pStyle w:val="NurText"/>
        <w:bidi/>
        <w:rPr>
          <w:del w:id="9409" w:author="Transkribus" w:date="2019-12-11T14:30:00Z"/>
          <w:rFonts w:ascii="Courier New" w:hAnsi="Courier New" w:cs="Courier New"/>
        </w:rPr>
      </w:pPr>
      <w:dir w:val="rtl">
        <w:dir w:val="rtl">
          <w:del w:id="9410" w:author="Transkribus" w:date="2019-12-11T14:30:00Z">
            <w:r w:rsidRPr="009B6BCA">
              <w:rPr>
                <w:rFonts w:ascii="Courier New" w:hAnsi="Courier New" w:cs="Courier New"/>
                <w:rtl/>
              </w:rPr>
              <w:delText>وحدثنى ابو الفتح</w:delText>
            </w:r>
          </w:del>
          <w:ins w:id="9411" w:author="Transkribus" w:date="2019-12-11T14:30:00Z">
            <w:r w:rsidR="00EE6742" w:rsidRPr="00EE6742">
              <w:rPr>
                <w:rFonts w:ascii="Courier New" w:hAnsi="Courier New" w:cs="Courier New"/>
                <w:rtl/>
              </w:rPr>
              <w:t xml:space="preserve"> فى وفته وحدتى أبو الغبح</w:t>
            </w:r>
          </w:ins>
          <w:r w:rsidR="00EE6742" w:rsidRPr="00EE6742">
            <w:rPr>
              <w:rFonts w:ascii="Courier New" w:hAnsi="Courier New" w:cs="Courier New"/>
              <w:rtl/>
            </w:rPr>
            <w:t xml:space="preserve"> بن مهنا </w:t>
          </w:r>
          <w:del w:id="9412"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DF3FA4" w14:textId="77777777" w:rsidR="009B6BCA" w:rsidRPr="009B6BCA" w:rsidRDefault="009B6BCA" w:rsidP="009B6BCA">
      <w:pPr>
        <w:pStyle w:val="NurText"/>
        <w:bidi/>
        <w:rPr>
          <w:del w:id="9413" w:author="Transkribus" w:date="2019-12-11T14:30:00Z"/>
          <w:rFonts w:ascii="Courier New" w:hAnsi="Courier New" w:cs="Courier New"/>
        </w:rPr>
      </w:pPr>
      <w:dir w:val="rtl">
        <w:dir w:val="rtl">
          <w:del w:id="9414"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EBD74E" w14:textId="478CB6E9" w:rsidR="00EE6742" w:rsidRPr="00EE6742" w:rsidRDefault="009B6BCA" w:rsidP="00EE6742">
      <w:pPr>
        <w:pStyle w:val="NurText"/>
        <w:bidi/>
        <w:rPr>
          <w:ins w:id="9415" w:author="Transkribus" w:date="2019-12-11T14:30:00Z"/>
          <w:rFonts w:ascii="Courier New" w:hAnsi="Courier New" w:cs="Courier New"/>
        </w:rPr>
      </w:pPr>
      <w:dir w:val="rtl">
        <w:dir w:val="rtl">
          <w:ins w:id="9416" w:author="Transkribus" w:date="2019-12-11T14:30:00Z">
            <w:r w:rsidR="00EE6742" w:rsidRPr="00EE6742">
              <w:rPr>
                <w:rFonts w:ascii="Courier New" w:hAnsi="Courier New" w:cs="Courier New"/>
                <w:rtl/>
              </w:rPr>
              <w:t xml:space="preserve">النصرانى </w:t>
            </w:r>
          </w:ins>
          <w:r w:rsidR="00EE6742" w:rsidRPr="00EE6742">
            <w:rPr>
              <w:rFonts w:ascii="Courier New" w:hAnsi="Courier New" w:cs="Courier New"/>
              <w:rtl/>
            </w:rPr>
            <w:t xml:space="preserve">ان </w:t>
          </w:r>
          <w:del w:id="9417" w:author="Transkribus" w:date="2019-12-11T14:30:00Z">
            <w:r w:rsidRPr="009B6BCA">
              <w:rPr>
                <w:rFonts w:ascii="Courier New" w:hAnsi="Courier New" w:cs="Courier New"/>
                <w:rtl/>
              </w:rPr>
              <w:delText>ا</w:delText>
            </w:r>
          </w:del>
          <w:ins w:id="941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با النجم كان </w:t>
          </w:r>
          <w:del w:id="9419" w:author="Transkribus" w:date="2019-12-11T14:30:00Z">
            <w:r w:rsidRPr="009B6BCA">
              <w:rPr>
                <w:rFonts w:ascii="Courier New" w:hAnsi="Courier New" w:cs="Courier New"/>
                <w:rtl/>
              </w:rPr>
              <w:delText>ابوه فلاحا فى قرية شفا من ارض حوران</w:delText>
            </w:r>
          </w:del>
          <w:ins w:id="9420" w:author="Transkribus" w:date="2019-12-11T14:30:00Z">
            <w:r w:rsidR="00EE6742" w:rsidRPr="00EE6742">
              <w:rPr>
                <w:rFonts w:ascii="Courier New" w:hAnsi="Courier New" w:cs="Courier New"/>
                <w:rtl/>
              </w:rPr>
              <w:t>أبو هقلاجا فى قر بةشعامن</w:t>
            </w:r>
          </w:ins>
        </w:dir>
      </w:dir>
    </w:p>
    <w:p w14:paraId="6C6A80B7" w14:textId="77777777" w:rsidR="009B6BCA" w:rsidRPr="009B6BCA" w:rsidRDefault="00EE6742" w:rsidP="009B6BCA">
      <w:pPr>
        <w:pStyle w:val="NurText"/>
        <w:bidi/>
        <w:rPr>
          <w:del w:id="9421" w:author="Transkribus" w:date="2019-12-11T14:30:00Z"/>
          <w:rFonts w:ascii="Courier New" w:hAnsi="Courier New" w:cs="Courier New"/>
        </w:rPr>
      </w:pPr>
      <w:ins w:id="9422" w:author="Transkribus" w:date="2019-12-11T14:30:00Z">
        <w:r w:rsidRPr="00EE6742">
          <w:rPr>
            <w:rFonts w:ascii="Courier New" w:hAnsi="Courier New" w:cs="Courier New"/>
            <w:rtl/>
          </w:rPr>
          <w:t>جوران</w:t>
        </w:r>
      </w:ins>
      <w:r w:rsidRPr="00EE6742">
        <w:rPr>
          <w:rFonts w:ascii="Courier New" w:hAnsi="Courier New" w:cs="Courier New"/>
          <w:rtl/>
        </w:rPr>
        <w:t xml:space="preserve"> وكان يعرف بالع</w:t>
      </w:r>
      <w:del w:id="9423" w:author="Transkribus" w:date="2019-12-11T14:30:00Z">
        <w:r w:rsidR="009B6BCA" w:rsidRPr="009B6BCA">
          <w:rPr>
            <w:rFonts w:ascii="Courier New" w:hAnsi="Courier New" w:cs="Courier New"/>
            <w:rtl/>
          </w:rPr>
          <w:delText>ي</w:delText>
        </w:r>
      </w:del>
      <w:ins w:id="9424" w:author="Transkribus" w:date="2019-12-11T14:30:00Z">
        <w:r w:rsidRPr="00EE6742">
          <w:rPr>
            <w:rFonts w:ascii="Courier New" w:hAnsi="Courier New" w:cs="Courier New"/>
            <w:rtl/>
          </w:rPr>
          <w:t>ب</w:t>
        </w:r>
      </w:ins>
      <w:r w:rsidRPr="00EE6742">
        <w:rPr>
          <w:rFonts w:ascii="Courier New" w:hAnsi="Courier New" w:cs="Courier New"/>
          <w:rtl/>
        </w:rPr>
        <w:t xml:space="preserve">ار </w:t>
      </w:r>
      <w:del w:id="942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AFA15A" w14:textId="78A4BC18" w:rsidR="00EE6742" w:rsidRPr="00EE6742" w:rsidRDefault="009B6BCA" w:rsidP="00EE6742">
      <w:pPr>
        <w:pStyle w:val="NurText"/>
        <w:bidi/>
        <w:rPr>
          <w:ins w:id="9426" w:author="Transkribus" w:date="2019-12-11T14:30:00Z"/>
          <w:rFonts w:ascii="Courier New" w:hAnsi="Courier New" w:cs="Courier New"/>
        </w:rPr>
      </w:pPr>
      <w:dir w:val="rtl">
        <w:dir w:val="rtl">
          <w:r w:rsidR="00EE6742" w:rsidRPr="00EE6742">
            <w:rPr>
              <w:rFonts w:ascii="Courier New" w:hAnsi="Courier New" w:cs="Courier New"/>
              <w:rtl/>
            </w:rPr>
            <w:t xml:space="preserve">وكان ابنه </w:t>
          </w:r>
          <w:del w:id="9427" w:author="Transkribus" w:date="2019-12-11T14:30:00Z">
            <w:r w:rsidRPr="009B6BCA">
              <w:rPr>
                <w:rFonts w:ascii="Courier New" w:hAnsi="Courier New" w:cs="Courier New"/>
                <w:rtl/>
              </w:rPr>
              <w:delText>ا</w:delText>
            </w:r>
          </w:del>
          <w:ins w:id="942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النجم هذا </w:t>
          </w:r>
          <w:del w:id="9429" w:author="Transkribus" w:date="2019-12-11T14:30:00Z">
            <w:r w:rsidRPr="009B6BCA">
              <w:rPr>
                <w:rFonts w:ascii="Courier New" w:hAnsi="Courier New" w:cs="Courier New"/>
                <w:rtl/>
              </w:rPr>
              <w:delText>صبيا فاخذه بعض</w:delText>
            </w:r>
          </w:del>
          <w:ins w:id="9430" w:author="Transkribus" w:date="2019-12-11T14:30:00Z">
            <w:r w:rsidR="00EE6742" w:rsidRPr="00EE6742">
              <w:rPr>
                <w:rFonts w:ascii="Courier New" w:hAnsi="Courier New" w:cs="Courier New"/>
                <w:rtl/>
              </w:rPr>
              <w:t>صيباقاخددبعس</w:t>
            </w:r>
          </w:ins>
          <w:r w:rsidR="00EE6742" w:rsidRPr="00EE6742">
            <w:rPr>
              <w:rFonts w:ascii="Courier New" w:hAnsi="Courier New" w:cs="Courier New"/>
              <w:rtl/>
            </w:rPr>
            <w:t xml:space="preserve"> الاطباء </w:t>
          </w:r>
          <w:del w:id="9431" w:author="Transkribus" w:date="2019-12-11T14:30:00Z">
            <w:r w:rsidRPr="009B6BCA">
              <w:rPr>
                <w:rFonts w:ascii="Courier New" w:hAnsi="Courier New" w:cs="Courier New"/>
                <w:rtl/>
              </w:rPr>
              <w:delText>بدمشق عنده</w:delText>
            </w:r>
          </w:del>
          <w:ins w:id="9432" w:author="Transkribus" w:date="2019-12-11T14:30:00Z">
            <w:r w:rsidR="00EE6742" w:rsidRPr="00EE6742">
              <w:rPr>
                <w:rFonts w:ascii="Courier New" w:hAnsi="Courier New" w:cs="Courier New"/>
                <w:rtl/>
              </w:rPr>
              <w:t>بد</w:t>
            </w:r>
          </w:ins>
        </w:dir>
      </w:dir>
    </w:p>
    <w:p w14:paraId="02F962C3" w14:textId="77777777" w:rsidR="009B6BCA" w:rsidRPr="009B6BCA" w:rsidRDefault="00EE6742" w:rsidP="009B6BCA">
      <w:pPr>
        <w:pStyle w:val="NurText"/>
        <w:bidi/>
        <w:rPr>
          <w:del w:id="9433" w:author="Transkribus" w:date="2019-12-11T14:30:00Z"/>
          <w:rFonts w:ascii="Courier New" w:hAnsi="Courier New" w:cs="Courier New"/>
        </w:rPr>
      </w:pPr>
      <w:ins w:id="9434" w:author="Transkribus" w:date="2019-12-11T14:30:00Z">
        <w:r w:rsidRPr="00EE6742">
          <w:rPr>
            <w:rFonts w:ascii="Courier New" w:hAnsi="Courier New" w:cs="Courier New"/>
            <w:rtl/>
          </w:rPr>
          <w:t>اعنده</w:t>
        </w:r>
      </w:ins>
      <w:r w:rsidRPr="00EE6742">
        <w:rPr>
          <w:rFonts w:ascii="Courier New" w:hAnsi="Courier New" w:cs="Courier New"/>
          <w:rtl/>
        </w:rPr>
        <w:t xml:space="preserve"> ولما </w:t>
      </w:r>
      <w:del w:id="9435" w:author="Transkribus" w:date="2019-12-11T14:30:00Z">
        <w:r w:rsidR="009B6BCA" w:rsidRPr="009B6BCA">
          <w:rPr>
            <w:rFonts w:ascii="Courier New" w:hAnsi="Courier New" w:cs="Courier New"/>
            <w:rtl/>
          </w:rPr>
          <w:delText>كبر علمه</w:delText>
        </w:r>
      </w:del>
      <w:ins w:id="9436" w:author="Transkribus" w:date="2019-12-11T14:30:00Z">
        <w:r w:rsidRPr="00EE6742">
          <w:rPr>
            <w:rFonts w:ascii="Courier New" w:hAnsi="Courier New" w:cs="Courier New"/>
            <w:rtl/>
          </w:rPr>
          <w:t>كر علمي</w:t>
        </w:r>
      </w:ins>
      <w:r w:rsidRPr="00EE6742">
        <w:rPr>
          <w:rFonts w:ascii="Courier New" w:hAnsi="Courier New" w:cs="Courier New"/>
          <w:rtl/>
        </w:rPr>
        <w:t xml:space="preserve"> صناعة الطب وعرفه </w:t>
      </w:r>
      <w:del w:id="9437" w:author="Transkribus" w:date="2019-12-11T14:30:00Z">
        <w:r w:rsidR="009B6BCA" w:rsidRPr="009B6BCA">
          <w:rPr>
            <w:rFonts w:ascii="Courier New" w:hAnsi="Courier New" w:cs="Courier New"/>
            <w:rtl/>
          </w:rPr>
          <w:delText>اعمالها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CDE79E" w14:textId="461BA53A" w:rsidR="00EE6742" w:rsidRPr="00EE6742" w:rsidRDefault="009B6BCA" w:rsidP="00EE6742">
      <w:pPr>
        <w:pStyle w:val="NurText"/>
        <w:bidi/>
        <w:rPr>
          <w:ins w:id="9438" w:author="Transkribus" w:date="2019-12-11T14:30:00Z"/>
          <w:rFonts w:ascii="Courier New" w:hAnsi="Courier New" w:cs="Courier New"/>
        </w:rPr>
      </w:pPr>
      <w:dir w:val="rtl">
        <w:dir w:val="rtl">
          <w:del w:id="9439" w:author="Transkribus" w:date="2019-12-11T14:30:00Z">
            <w:r w:rsidRPr="009B6BCA">
              <w:rPr>
                <w:rFonts w:ascii="Courier New" w:hAnsi="Courier New" w:cs="Courier New"/>
                <w:rtl/>
              </w:rPr>
              <w:delText>وخدم ابو</w:delText>
            </w:r>
          </w:del>
          <w:ins w:id="9440" w:author="Transkribus" w:date="2019-12-11T14:30:00Z">
            <w:r w:rsidR="00EE6742" w:rsidRPr="00EE6742">
              <w:rPr>
                <w:rFonts w:ascii="Courier New" w:hAnsi="Courier New" w:cs="Courier New"/>
                <w:rtl/>
              </w:rPr>
              <w:t>أعم الها وجدم أبو</w:t>
            </w:r>
          </w:ins>
          <w:r w:rsidR="00EE6742" w:rsidRPr="00EE6742">
            <w:rPr>
              <w:rFonts w:ascii="Courier New" w:hAnsi="Courier New" w:cs="Courier New"/>
              <w:rtl/>
            </w:rPr>
            <w:t xml:space="preserve"> النجم بصناعة الطب </w:t>
          </w:r>
          <w:del w:id="9441" w:author="Transkribus" w:date="2019-12-11T14:30:00Z">
            <w:r w:rsidRPr="009B6BCA">
              <w:rPr>
                <w:rFonts w:ascii="Courier New" w:hAnsi="Courier New" w:cs="Courier New"/>
                <w:rtl/>
              </w:rPr>
              <w:delText>الملك الناصر صلاح</w:delText>
            </w:r>
          </w:del>
          <w:ins w:id="9442" w:author="Transkribus" w:date="2019-12-11T14:30:00Z">
            <w:r w:rsidR="00EE6742" w:rsidRPr="00EE6742">
              <w:rPr>
                <w:rFonts w:ascii="Courier New" w:hAnsi="Courier New" w:cs="Courier New"/>
                <w:rtl/>
              </w:rPr>
              <w:t>الملكال</w:t>
            </w:r>
          </w:ins>
        </w:dir>
      </w:dir>
    </w:p>
    <w:p w14:paraId="6A3B5DDB" w14:textId="198A57A2" w:rsidR="00EE6742" w:rsidRPr="00EE6742" w:rsidRDefault="00EE6742" w:rsidP="00EE6742">
      <w:pPr>
        <w:pStyle w:val="NurText"/>
        <w:bidi/>
        <w:rPr>
          <w:rFonts w:ascii="Courier New" w:hAnsi="Courier New" w:cs="Courier New"/>
        </w:rPr>
      </w:pPr>
      <w:ins w:id="9443" w:author="Transkribus" w:date="2019-12-11T14:30:00Z">
        <w:r w:rsidRPr="00EE6742">
          <w:rPr>
            <w:rFonts w:ascii="Courier New" w:hAnsi="Courier New" w:cs="Courier New"/>
            <w:rtl/>
          </w:rPr>
          <w:t>سلاجم</w:t>
        </w:r>
      </w:ins>
      <w:r w:rsidRPr="00EE6742">
        <w:rPr>
          <w:rFonts w:ascii="Courier New" w:hAnsi="Courier New" w:cs="Courier New"/>
          <w:rtl/>
        </w:rPr>
        <w:t xml:space="preserve"> الدين يوسف بن </w:t>
      </w:r>
      <w:del w:id="9444" w:author="Transkribus" w:date="2019-12-11T14:30:00Z">
        <w:r w:rsidR="009B6BCA" w:rsidRPr="009B6BCA">
          <w:rPr>
            <w:rFonts w:ascii="Courier New" w:hAnsi="Courier New" w:cs="Courier New"/>
            <w:rtl/>
          </w:rPr>
          <w:delText>ايوب وحظى</w:delText>
        </w:r>
      </w:del>
      <w:ins w:id="9445" w:author="Transkribus" w:date="2019-12-11T14:30:00Z">
        <w:r w:rsidRPr="00EE6742">
          <w:rPr>
            <w:rFonts w:ascii="Courier New" w:hAnsi="Courier New" w:cs="Courier New"/>
            <w:rtl/>
          </w:rPr>
          <w:t>أيوب- وحذى</w:t>
        </w:r>
      </w:ins>
      <w:r w:rsidRPr="00EE6742">
        <w:rPr>
          <w:rFonts w:ascii="Courier New" w:hAnsi="Courier New" w:cs="Courier New"/>
          <w:rtl/>
        </w:rPr>
        <w:t xml:space="preserve"> عنده </w:t>
      </w:r>
      <w:del w:id="9446" w:author="Transkribus" w:date="2019-12-11T14:30:00Z">
        <w:r w:rsidR="009B6BCA" w:rsidRPr="009B6BCA">
          <w:rPr>
            <w:rFonts w:ascii="Courier New" w:hAnsi="Courier New" w:cs="Courier New"/>
            <w:rtl/>
          </w:rPr>
          <w:delText>وكان مكينا</w:delText>
        </w:r>
      </w:del>
      <w:ins w:id="9447" w:author="Transkribus" w:date="2019-12-11T14:30:00Z">
        <w:r w:rsidRPr="00EE6742">
          <w:rPr>
            <w:rFonts w:ascii="Courier New" w:hAnsi="Courier New" w:cs="Courier New"/>
            <w:rtl/>
          </w:rPr>
          <w:t>وكمان مكبنا فى الدولةوبق</w:t>
        </w:r>
      </w:ins>
      <w:r w:rsidRPr="00EE6742">
        <w:rPr>
          <w:rFonts w:ascii="Courier New" w:hAnsi="Courier New" w:cs="Courier New"/>
          <w:rtl/>
        </w:rPr>
        <w:t xml:space="preserve"> فى </w:t>
      </w:r>
      <w:del w:id="9448" w:author="Transkribus" w:date="2019-12-11T14:30:00Z">
        <w:r w:rsidR="009B6BCA" w:rsidRPr="009B6BCA">
          <w:rPr>
            <w:rFonts w:ascii="Courier New" w:hAnsi="Courier New" w:cs="Courier New"/>
            <w:rtl/>
          </w:rPr>
          <w:delText>الدولة وبقى فى خدمته</w:delText>
        </w:r>
      </w:del>
      <w:ins w:id="9449" w:author="Transkribus" w:date="2019-12-11T14:30:00Z">
        <w:r w:rsidRPr="00EE6742">
          <w:rPr>
            <w:rFonts w:ascii="Courier New" w:hAnsi="Courier New" w:cs="Courier New"/>
            <w:rtl/>
          </w:rPr>
          <w:t>خسدمبة</w:t>
        </w:r>
      </w:ins>
      <w:r w:rsidRPr="00EE6742">
        <w:rPr>
          <w:rFonts w:ascii="Courier New" w:hAnsi="Courier New" w:cs="Courier New"/>
          <w:rtl/>
        </w:rPr>
        <w:t xml:space="preserve"> مدة</w:t>
      </w:r>
      <w:del w:id="94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28C8303" w14:textId="2BA0603C" w:rsidR="00EE6742" w:rsidRPr="00EE6742" w:rsidRDefault="009B6BCA" w:rsidP="00EE6742">
      <w:pPr>
        <w:pStyle w:val="NurText"/>
        <w:bidi/>
        <w:rPr>
          <w:rFonts w:ascii="Courier New" w:hAnsi="Courier New" w:cs="Courier New"/>
        </w:rPr>
      </w:pPr>
      <w:dir w:val="rtl">
        <w:dir w:val="rtl">
          <w:del w:id="9451" w:author="Transkribus" w:date="2019-12-11T14:30:00Z">
            <w:r w:rsidRPr="009B6BCA">
              <w:rPr>
                <w:rFonts w:ascii="Courier New" w:hAnsi="Courier New" w:cs="Courier New"/>
                <w:rtl/>
              </w:rPr>
              <w:delText>وكان يتردد</w:delText>
            </w:r>
          </w:del>
          <w:ins w:id="9452" w:author="Transkribus" w:date="2019-12-11T14:30:00Z">
            <w:r w:rsidR="00EE6742" w:rsidRPr="00EE6742">
              <w:rPr>
                <w:rFonts w:ascii="Courier New" w:hAnsi="Courier New" w:cs="Courier New"/>
                <w:rtl/>
              </w:rPr>
              <w:t>ابقردد</w:t>
            </w:r>
          </w:ins>
          <w:r w:rsidR="00EE6742" w:rsidRPr="00EE6742">
            <w:rPr>
              <w:rFonts w:ascii="Courier New" w:hAnsi="Courier New" w:cs="Courier New"/>
              <w:rtl/>
            </w:rPr>
            <w:t xml:space="preserve"> الى </w:t>
          </w:r>
          <w:del w:id="9453" w:author="Transkribus" w:date="2019-12-11T14:30:00Z">
            <w:r w:rsidRPr="009B6BCA">
              <w:rPr>
                <w:rFonts w:ascii="Courier New" w:hAnsi="Courier New" w:cs="Courier New"/>
                <w:rtl/>
              </w:rPr>
              <w:delText>دوره ويعالجهم مع</w:delText>
            </w:r>
          </w:del>
          <w:ins w:id="9454" w:author="Transkribus" w:date="2019-12-11T14:30:00Z">
            <w:r w:rsidR="00EE6742" w:rsidRPr="00EE6742">
              <w:rPr>
                <w:rFonts w:ascii="Courier New" w:hAnsi="Courier New" w:cs="Courier New"/>
                <w:rtl/>
              </w:rPr>
              <w:t>دورةوبعالحهم مي</w:t>
            </w:r>
          </w:ins>
          <w:r w:rsidR="00EE6742" w:rsidRPr="00EE6742">
            <w:rPr>
              <w:rFonts w:ascii="Courier New" w:hAnsi="Courier New" w:cs="Courier New"/>
              <w:rtl/>
            </w:rPr>
            <w:t xml:space="preserve"> جملة الاطباء</w:t>
          </w:r>
          <w:del w:id="94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456" w:author="Transkribus" w:date="2019-12-11T14:30:00Z">
            <w:r w:rsidR="00EE6742" w:rsidRPr="00EE6742">
              <w:rPr>
                <w:rFonts w:ascii="Courier New" w:hAnsi="Courier New" w:cs="Courier New"/>
                <w:rtl/>
              </w:rPr>
              <w:t xml:space="preserve"> ويوفى أبو النجم النصرانى بدمسق فى سة</w:t>
            </w:r>
          </w:ins>
        </w:dir>
      </w:dir>
    </w:p>
    <w:p w14:paraId="4298A32E" w14:textId="77777777" w:rsidR="009B6BCA" w:rsidRPr="009B6BCA" w:rsidRDefault="009B6BCA" w:rsidP="009B6BCA">
      <w:pPr>
        <w:pStyle w:val="NurText"/>
        <w:bidi/>
        <w:rPr>
          <w:del w:id="9457" w:author="Transkribus" w:date="2019-12-11T14:30:00Z"/>
          <w:rFonts w:ascii="Courier New" w:hAnsi="Courier New" w:cs="Courier New"/>
        </w:rPr>
      </w:pPr>
      <w:dir w:val="rtl">
        <w:dir w:val="rtl">
          <w:del w:id="9458" w:author="Transkribus" w:date="2019-12-11T14:30:00Z">
            <w:r w:rsidRPr="009B6BCA">
              <w:rPr>
                <w:rFonts w:ascii="Courier New" w:hAnsi="Courier New" w:cs="Courier New"/>
                <w:rtl/>
              </w:rPr>
              <w:delText>وتوفى ابو النجم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4B8FD31" w14:textId="77777777" w:rsidR="009B6BCA" w:rsidRPr="009B6BCA" w:rsidRDefault="009B6BCA" w:rsidP="009B6BCA">
      <w:pPr>
        <w:pStyle w:val="NurText"/>
        <w:bidi/>
        <w:rPr>
          <w:del w:id="9459" w:author="Transkribus" w:date="2019-12-11T14:30:00Z"/>
          <w:rFonts w:ascii="Courier New" w:hAnsi="Courier New" w:cs="Courier New"/>
        </w:rPr>
      </w:pPr>
      <w:dir w:val="rtl">
        <w:dir w:val="rtl">
          <w:del w:id="9460"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D626B3" w14:textId="77777777" w:rsidR="009B6BCA" w:rsidRPr="009B6BCA" w:rsidRDefault="009B6BCA" w:rsidP="009B6BCA">
      <w:pPr>
        <w:pStyle w:val="NurText"/>
        <w:bidi/>
        <w:rPr>
          <w:del w:id="9461" w:author="Transkribus" w:date="2019-12-11T14:30:00Z"/>
          <w:rFonts w:ascii="Courier New" w:hAnsi="Courier New" w:cs="Courier New"/>
        </w:rPr>
      </w:pPr>
      <w:dir w:val="rtl">
        <w:dir w:val="rtl">
          <w:del w:id="9462" w:author="Transkribus" w:date="2019-12-11T14:30:00Z">
            <w:r w:rsidRPr="009B6BCA">
              <w:rPr>
                <w:rFonts w:ascii="Courier New" w:hAnsi="Courier New" w:cs="Courier New"/>
                <w:rtl/>
              </w:rPr>
              <w:delText>بدمشق فى سنة تسع وتسعين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80BCBC" w14:textId="77777777" w:rsidR="009B6BCA" w:rsidRPr="009B6BCA" w:rsidRDefault="009B6BCA" w:rsidP="009B6BCA">
      <w:pPr>
        <w:pStyle w:val="NurText"/>
        <w:bidi/>
        <w:rPr>
          <w:del w:id="9463" w:author="Transkribus" w:date="2019-12-11T14:30:00Z"/>
          <w:rFonts w:ascii="Courier New" w:hAnsi="Courier New" w:cs="Courier New"/>
        </w:rPr>
      </w:pPr>
      <w:dir w:val="rtl">
        <w:dir w:val="rtl">
          <w:ins w:id="9464" w:author="Transkribus" w:date="2019-12-11T14:30:00Z">
            <w:r w:rsidR="00EE6742" w:rsidRPr="00EE6742">
              <w:rPr>
                <w:rFonts w:ascii="Courier New" w:hAnsi="Courier New" w:cs="Courier New"/>
                <w:rtl/>
              </w:rPr>
              <w:t xml:space="preserve">ويسعين وشمسماثة </w:t>
            </w:r>
          </w:ins>
          <w:r w:rsidR="00EE6742" w:rsidRPr="00EE6742">
            <w:rPr>
              <w:rFonts w:ascii="Courier New" w:hAnsi="Courier New" w:cs="Courier New"/>
              <w:rtl/>
            </w:rPr>
            <w:t xml:space="preserve">وله </w:t>
          </w:r>
          <w:del w:id="9465" w:author="Transkribus" w:date="2019-12-11T14:30:00Z">
            <w:r w:rsidRPr="009B6BCA">
              <w:rPr>
                <w:rFonts w:ascii="Courier New" w:hAnsi="Courier New" w:cs="Courier New"/>
                <w:rtl/>
              </w:rPr>
              <w:delText>ولد طبيب</w:delText>
            </w:r>
          </w:del>
          <w:ins w:id="9466" w:author="Transkribus" w:date="2019-12-11T14:30:00Z">
            <w:r w:rsidR="00EE6742" w:rsidRPr="00EE6742">
              <w:rPr>
                <w:rFonts w:ascii="Courier New" w:hAnsi="Courier New" w:cs="Courier New"/>
                <w:rtl/>
              </w:rPr>
              <w:t>ولدطبيب</w:t>
            </w:r>
          </w:ins>
          <w:r w:rsidR="00EE6742" w:rsidRPr="00EE6742">
            <w:rPr>
              <w:rFonts w:ascii="Courier New" w:hAnsi="Courier New" w:cs="Courier New"/>
              <w:rtl/>
            </w:rPr>
            <w:t xml:space="preserve"> وهو </w:t>
          </w:r>
          <w:del w:id="9467" w:author="Transkribus" w:date="2019-12-11T14:30:00Z">
            <w:r w:rsidRPr="009B6BCA">
              <w:rPr>
                <w:rFonts w:ascii="Courier New" w:hAnsi="Courier New" w:cs="Courier New"/>
                <w:rtl/>
              </w:rPr>
              <w:delText>ا</w:delText>
            </w:r>
          </w:del>
          <w:ins w:id="946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مين الدولة </w:t>
          </w:r>
          <w:del w:id="9469" w:author="Transkribus" w:date="2019-12-11T14:30:00Z">
            <w:r w:rsidRPr="009B6BCA">
              <w:rPr>
                <w:rFonts w:ascii="Courier New" w:hAnsi="Courier New" w:cs="Courier New"/>
                <w:rtl/>
              </w:rPr>
              <w:delText>ابو الفتح ابن ابى</w:delText>
            </w:r>
          </w:del>
          <w:ins w:id="9470" w:author="Transkribus" w:date="2019-12-11T14:30:00Z">
            <w:r w:rsidR="00EE6742" w:rsidRPr="00EE6742">
              <w:rPr>
                <w:rFonts w:ascii="Courier New" w:hAnsi="Courier New" w:cs="Courier New"/>
                <w:rtl/>
              </w:rPr>
              <w:t>أبو الغنح بن أبى</w:t>
            </w:r>
          </w:ins>
          <w:r w:rsidR="00EE6742" w:rsidRPr="00EE6742">
            <w:rPr>
              <w:rFonts w:ascii="Courier New" w:hAnsi="Courier New" w:cs="Courier New"/>
              <w:rtl/>
            </w:rPr>
            <w:t xml:space="preserve"> النجم </w:t>
          </w:r>
          <w:del w:id="94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8AC582" w14:textId="5DE823F5" w:rsidR="00EE6742" w:rsidRPr="00EE6742" w:rsidRDefault="009B6BCA" w:rsidP="00EE6742">
      <w:pPr>
        <w:pStyle w:val="NurText"/>
        <w:bidi/>
        <w:rPr>
          <w:ins w:id="9472" w:author="Transkribus" w:date="2019-12-11T14:30:00Z"/>
          <w:rFonts w:ascii="Courier New" w:hAnsi="Courier New" w:cs="Courier New"/>
        </w:rPr>
      </w:pPr>
      <w:dir w:val="rtl">
        <w:dir w:val="rtl">
          <w:r w:rsidR="00EE6742" w:rsidRPr="00EE6742">
            <w:rPr>
              <w:rFonts w:ascii="Courier New" w:hAnsi="Courier New" w:cs="Courier New"/>
              <w:rtl/>
            </w:rPr>
            <w:t xml:space="preserve">وله من </w:t>
          </w:r>
          <w:del w:id="9473" w:author="Transkribus" w:date="2019-12-11T14:30:00Z">
            <w:r w:rsidRPr="009B6BCA">
              <w:rPr>
                <w:rFonts w:ascii="Courier New" w:hAnsi="Courier New" w:cs="Courier New"/>
                <w:rtl/>
              </w:rPr>
              <w:delText xml:space="preserve">الكتب </w:delText>
            </w:r>
          </w:del>
          <w:ins w:id="9474" w:author="Transkribus" w:date="2019-12-11T14:30:00Z">
            <w:r w:rsidR="00EE6742" w:rsidRPr="00EE6742">
              <w:rPr>
                <w:rFonts w:ascii="Courier New" w:hAnsi="Courier New" w:cs="Courier New"/>
                <w:rtl/>
              </w:rPr>
              <w:t>الس</w:t>
            </w:r>
          </w:ins>
        </w:dir>
      </w:dir>
    </w:p>
    <w:p w14:paraId="5DC7E7A4" w14:textId="51EA30F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كتاب </w:t>
      </w:r>
      <w:del w:id="9475" w:author="Transkribus" w:date="2019-12-11T14:30:00Z">
        <w:r w:rsidR="009B6BCA" w:rsidRPr="009B6BCA">
          <w:rPr>
            <w:rFonts w:ascii="Courier New" w:hAnsi="Courier New" w:cs="Courier New"/>
            <w:rtl/>
          </w:rPr>
          <w:delText>الموجز فى</w:delText>
        </w:r>
      </w:del>
      <w:ins w:id="9476" w:author="Transkribus" w:date="2019-12-11T14:30:00Z">
        <w:r w:rsidRPr="00EE6742">
          <w:rPr>
            <w:rFonts w:ascii="Courier New" w:hAnsi="Courier New" w:cs="Courier New"/>
            <w:rtl/>
          </w:rPr>
          <w:t>الموجرفى</w:t>
        </w:r>
      </w:ins>
      <w:r w:rsidRPr="00EE6742">
        <w:rPr>
          <w:rFonts w:ascii="Courier New" w:hAnsi="Courier New" w:cs="Courier New"/>
          <w:rtl/>
        </w:rPr>
        <w:t xml:space="preserve"> الطب وهو ي</w:t>
      </w:r>
      <w:del w:id="9477" w:author="Transkribus" w:date="2019-12-11T14:30:00Z">
        <w:r w:rsidR="009B6BCA" w:rsidRPr="009B6BCA">
          <w:rPr>
            <w:rFonts w:ascii="Courier New" w:hAnsi="Courier New" w:cs="Courier New"/>
            <w:rtl/>
          </w:rPr>
          <w:delText>شت</w:delText>
        </w:r>
      </w:del>
      <w:ins w:id="9478" w:author="Transkribus" w:date="2019-12-11T14:30:00Z">
        <w:r w:rsidRPr="00EE6742">
          <w:rPr>
            <w:rFonts w:ascii="Courier New" w:hAnsi="Courier New" w:cs="Courier New"/>
            <w:rtl/>
          </w:rPr>
          <w:t>سع</w:t>
        </w:r>
      </w:ins>
      <w:r w:rsidRPr="00EE6742">
        <w:rPr>
          <w:rFonts w:ascii="Courier New" w:hAnsi="Courier New" w:cs="Courier New"/>
          <w:rtl/>
        </w:rPr>
        <w:t>مل على علم وعمل</w:t>
      </w:r>
      <w:del w:id="947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90E6022" w14:textId="20655C55" w:rsidR="00EE6742" w:rsidRPr="00EE6742" w:rsidRDefault="009B6BCA" w:rsidP="00EE6742">
      <w:pPr>
        <w:pStyle w:val="NurText"/>
        <w:bidi/>
        <w:rPr>
          <w:ins w:id="9480" w:author="Transkribus" w:date="2019-12-11T14:30:00Z"/>
          <w:rFonts w:ascii="Courier New" w:hAnsi="Courier New" w:cs="Courier New"/>
        </w:rPr>
      </w:pPr>
      <w:dir w:val="rtl">
        <w:dir w:val="rtl">
          <w:del w:id="9481" w:author="Transkribus" w:date="2019-12-11T14:30:00Z">
            <w:r w:rsidRPr="009B6BCA">
              <w:rPr>
                <w:rFonts w:ascii="Courier New" w:hAnsi="Courier New" w:cs="Courier New"/>
                <w:rtl/>
              </w:rPr>
              <w:delText>ابو</w:delText>
            </w:r>
          </w:del>
          <w:ins w:id="9482" w:author="Transkribus" w:date="2019-12-11T14:30:00Z">
            <w:r w:rsidR="00EE6742" w:rsidRPr="00EE6742">
              <w:rPr>
                <w:rFonts w:ascii="Courier New" w:hAnsi="Courier New" w:cs="Courier New"/>
                <w:rtl/>
              </w:rPr>
              <w:t>أبو الفر٣</w:t>
            </w:r>
          </w:ins>
        </w:dir>
      </w:dir>
    </w:p>
    <w:p w14:paraId="178AE53A" w14:textId="6B93F23B" w:rsidR="00EE6742" w:rsidRPr="00EE6742" w:rsidRDefault="00EE6742" w:rsidP="00EE6742">
      <w:pPr>
        <w:pStyle w:val="NurText"/>
        <w:bidi/>
        <w:rPr>
          <w:rFonts w:ascii="Courier New" w:hAnsi="Courier New" w:cs="Courier New"/>
        </w:rPr>
      </w:pPr>
      <w:ins w:id="9483" w:author="Transkribus" w:date="2019-12-11T14:30:00Z">
        <w:r w:rsidRPr="00EE6742">
          <w:rPr>
            <w:rFonts w:ascii="Courier New" w:hAnsi="Courier New" w:cs="Courier New"/>
            <w:rtl/>
          </w:rPr>
          <w:t>*(أبو</w:t>
        </w:r>
      </w:ins>
      <w:r w:rsidRPr="00EE6742">
        <w:rPr>
          <w:rFonts w:ascii="Courier New" w:hAnsi="Courier New" w:cs="Courier New"/>
          <w:rtl/>
        </w:rPr>
        <w:t xml:space="preserve"> الفرج النصران</w:t>
      </w:r>
      <w:del w:id="9484"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485" w:author="Transkribus" w:date="2019-12-11T14:30:00Z">
        <w:r w:rsidRPr="00EE6742">
          <w:rPr>
            <w:rFonts w:ascii="Courier New" w:hAnsi="Courier New" w:cs="Courier New"/>
            <w:rtl/>
          </w:rPr>
          <w:t>ى)*</w:t>
        </w:r>
      </w:ins>
    </w:p>
    <w:p w14:paraId="468892A0" w14:textId="1E964DAC" w:rsidR="00EE6742" w:rsidRPr="00EE6742" w:rsidRDefault="009B6BCA" w:rsidP="00EE6742">
      <w:pPr>
        <w:pStyle w:val="NurText"/>
        <w:bidi/>
        <w:rPr>
          <w:ins w:id="9486" w:author="Transkribus" w:date="2019-12-11T14:30:00Z"/>
          <w:rFonts w:ascii="Courier New" w:hAnsi="Courier New" w:cs="Courier New"/>
        </w:rPr>
      </w:pPr>
      <w:dir w:val="rtl">
        <w:dir w:val="rtl">
          <w:r w:rsidR="00EE6742" w:rsidRPr="00EE6742">
            <w:rPr>
              <w:rFonts w:ascii="Courier New" w:hAnsi="Courier New" w:cs="Courier New"/>
              <w:rtl/>
            </w:rPr>
            <w:t xml:space="preserve">كان </w:t>
          </w:r>
          <w:del w:id="9487" w:author="Transkribus" w:date="2019-12-11T14:30:00Z">
            <w:r w:rsidRPr="009B6BCA">
              <w:rPr>
                <w:rFonts w:ascii="Courier New" w:hAnsi="Courier New" w:cs="Courier New"/>
                <w:rtl/>
              </w:rPr>
              <w:delText>طبيبا فاضلا عالما بصناعة</w:delText>
            </w:r>
          </w:del>
          <w:ins w:id="9488" w:author="Transkribus" w:date="2019-12-11T14:30:00Z">
            <w:r w:rsidR="00EE6742" w:rsidRPr="00EE6742">
              <w:rPr>
                <w:rFonts w:ascii="Courier New" w:hAnsi="Courier New" w:cs="Courier New"/>
                <w:rtl/>
              </w:rPr>
              <w:t>طبيباقاسلا عالماو صناعة</w:t>
            </w:r>
          </w:ins>
          <w:r w:rsidR="00EE6742" w:rsidRPr="00EE6742">
            <w:rPr>
              <w:rFonts w:ascii="Courier New" w:hAnsi="Courier New" w:cs="Courier New"/>
              <w:rtl/>
            </w:rPr>
            <w:t xml:space="preserve"> الطب </w:t>
          </w:r>
          <w:del w:id="9489" w:author="Transkribus" w:date="2019-12-11T14:30:00Z">
            <w:r w:rsidRPr="009B6BCA">
              <w:rPr>
                <w:rFonts w:ascii="Courier New" w:hAnsi="Courier New" w:cs="Courier New"/>
                <w:rtl/>
              </w:rPr>
              <w:delText>جيد</w:delText>
            </w:r>
          </w:del>
          <w:ins w:id="9490" w:author="Transkribus" w:date="2019-12-11T14:30:00Z">
            <w:r w:rsidR="00EE6742" w:rsidRPr="00EE6742">
              <w:rPr>
                <w:rFonts w:ascii="Courier New" w:hAnsi="Courier New" w:cs="Courier New"/>
                <w:rtl/>
              </w:rPr>
              <w:t>عبد</w:t>
            </w:r>
          </w:ins>
          <w:r w:rsidR="00EE6742" w:rsidRPr="00EE6742">
            <w:rPr>
              <w:rFonts w:ascii="Courier New" w:hAnsi="Courier New" w:cs="Courier New"/>
              <w:rtl/>
            </w:rPr>
            <w:t xml:space="preserve"> المعرفة </w:t>
          </w:r>
          <w:del w:id="9491" w:author="Transkribus" w:date="2019-12-11T14:30:00Z">
            <w:r w:rsidRPr="009B6BCA">
              <w:rPr>
                <w:rFonts w:ascii="Courier New" w:hAnsi="Courier New" w:cs="Courier New"/>
                <w:rtl/>
              </w:rPr>
              <w:delText xml:space="preserve">بها حسن </w:delText>
            </w:r>
          </w:del>
          <w:ins w:id="9492" w:author="Transkribus" w:date="2019-12-11T14:30:00Z">
            <w:r w:rsidR="00EE6742" w:rsidRPr="00EE6742">
              <w:rPr>
                <w:rFonts w:ascii="Courier New" w:hAnsi="Courier New" w:cs="Courier New"/>
                <w:rtl/>
              </w:rPr>
              <w:t>هاحسن</w:t>
            </w:r>
          </w:ins>
        </w:dir>
      </w:dir>
    </w:p>
    <w:p w14:paraId="1D0E2CC1" w14:textId="77777777" w:rsidR="009B6BCA" w:rsidRPr="009B6BCA" w:rsidRDefault="00EE6742" w:rsidP="009B6BCA">
      <w:pPr>
        <w:pStyle w:val="NurText"/>
        <w:bidi/>
        <w:rPr>
          <w:del w:id="9493" w:author="Transkribus" w:date="2019-12-11T14:30:00Z"/>
          <w:rFonts w:ascii="Courier New" w:hAnsi="Courier New" w:cs="Courier New"/>
        </w:rPr>
      </w:pPr>
      <w:r w:rsidRPr="00EE6742">
        <w:rPr>
          <w:rFonts w:ascii="Courier New" w:hAnsi="Courier New" w:cs="Courier New"/>
          <w:rtl/>
        </w:rPr>
        <w:t xml:space="preserve">العلاج </w:t>
      </w:r>
      <w:del w:id="9494" w:author="Transkribus" w:date="2019-12-11T14:30:00Z">
        <w:r w:rsidR="009B6BCA" w:rsidRPr="009B6BCA">
          <w:rPr>
            <w:rFonts w:ascii="Courier New" w:hAnsi="Courier New" w:cs="Courier New"/>
            <w:rtl/>
          </w:rPr>
          <w:delText>متميزا فى</w:delText>
        </w:r>
      </w:del>
      <w:ins w:id="9495" w:author="Transkribus" w:date="2019-12-11T14:30:00Z">
        <w:r w:rsidRPr="00EE6742">
          <w:rPr>
            <w:rFonts w:ascii="Courier New" w:hAnsi="Courier New" w:cs="Courier New"/>
            <w:rtl/>
          </w:rPr>
          <w:t>عتميزافقى</w:t>
        </w:r>
      </w:ins>
      <w:r w:rsidRPr="00EE6742">
        <w:rPr>
          <w:rFonts w:ascii="Courier New" w:hAnsi="Courier New" w:cs="Courier New"/>
          <w:rtl/>
        </w:rPr>
        <w:t xml:space="preserve"> زمانه</w:t>
      </w:r>
      <w:del w:id="94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CF10F97" w14:textId="77777777" w:rsidR="009B6BCA" w:rsidRPr="009B6BCA" w:rsidRDefault="009B6BCA" w:rsidP="009B6BCA">
      <w:pPr>
        <w:pStyle w:val="NurText"/>
        <w:bidi/>
        <w:rPr>
          <w:del w:id="9497" w:author="Transkribus" w:date="2019-12-11T14:30:00Z"/>
          <w:rFonts w:ascii="Courier New" w:hAnsi="Courier New" w:cs="Courier New"/>
        </w:rPr>
      </w:pPr>
      <w:dir w:val="rtl">
        <w:dir w:val="rtl">
          <w:del w:id="9498" w:author="Transkribus" w:date="2019-12-11T14:30:00Z">
            <w:r w:rsidRPr="009B6BCA">
              <w:rPr>
                <w:rFonts w:ascii="Courier New" w:hAnsi="Courier New" w:cs="Courier New"/>
                <w:rtl/>
              </w:rPr>
              <w:delText>وخدم بصناعة</w:delText>
            </w:r>
          </w:del>
          <w:ins w:id="9499" w:author="Transkribus" w:date="2019-12-11T14:30:00Z">
            <w:r w:rsidR="00EE6742" w:rsidRPr="00EE6742">
              <w:rPr>
                <w:rFonts w:ascii="Courier New" w:hAnsi="Courier New" w:cs="Courier New"/>
                <w:rtl/>
              </w:rPr>
              <w:t xml:space="preserve"> وجديعم بصنافة</w:t>
            </w:r>
          </w:ins>
          <w:r w:rsidR="00EE6742" w:rsidRPr="00EE6742">
            <w:rPr>
              <w:rFonts w:ascii="Courier New" w:hAnsi="Courier New" w:cs="Courier New"/>
              <w:rtl/>
            </w:rPr>
            <w:t xml:space="preserve"> الطب الملك </w:t>
          </w:r>
          <w:del w:id="9500" w:author="Transkribus" w:date="2019-12-11T14:30:00Z">
            <w:r w:rsidRPr="009B6BCA">
              <w:rPr>
                <w:rFonts w:ascii="Courier New" w:hAnsi="Courier New" w:cs="Courier New"/>
                <w:rtl/>
              </w:rPr>
              <w:delText>صلاح</w:delText>
            </w:r>
          </w:del>
          <w:ins w:id="9501" w:author="Transkribus" w:date="2019-12-11T14:30:00Z">
            <w:r w:rsidR="00EE6742" w:rsidRPr="00EE6742">
              <w:rPr>
                <w:rFonts w:ascii="Courier New" w:hAnsi="Courier New" w:cs="Courier New"/>
                <w:rtl/>
              </w:rPr>
              <w:t>القاصر سلاجم</w:t>
            </w:r>
          </w:ins>
          <w:r w:rsidR="00EE6742" w:rsidRPr="00EE6742">
            <w:rPr>
              <w:rFonts w:ascii="Courier New" w:hAnsi="Courier New" w:cs="Courier New"/>
              <w:rtl/>
            </w:rPr>
            <w:t xml:space="preserve"> الدين يوسف بن </w:t>
          </w:r>
          <w:del w:id="9502"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6DD294" w14:textId="0B4570F2" w:rsidR="00EE6742" w:rsidRPr="00EE6742" w:rsidRDefault="009B6BCA" w:rsidP="00EE6742">
      <w:pPr>
        <w:pStyle w:val="NurText"/>
        <w:bidi/>
        <w:rPr>
          <w:ins w:id="9503" w:author="Transkribus" w:date="2019-12-11T14:30:00Z"/>
          <w:rFonts w:ascii="Courier New" w:hAnsi="Courier New" w:cs="Courier New"/>
        </w:rPr>
      </w:pPr>
      <w:dir w:val="rtl">
        <w:dir w:val="rtl">
          <w:ins w:id="9504" w:author="Transkribus" w:date="2019-12-11T14:30:00Z">
            <w:r w:rsidR="00EE6742" w:rsidRPr="00EE6742">
              <w:rPr>
                <w:rFonts w:ascii="Courier New" w:hAnsi="Courier New" w:cs="Courier New"/>
                <w:rtl/>
              </w:rPr>
              <w:t xml:space="preserve">أيوب </w:t>
            </w:r>
          </w:ins>
          <w:r w:rsidR="00EE6742" w:rsidRPr="00EE6742">
            <w:rPr>
              <w:rFonts w:ascii="Courier New" w:hAnsi="Courier New" w:cs="Courier New"/>
              <w:rtl/>
            </w:rPr>
            <w:t>وكان</w:t>
          </w:r>
          <w:del w:id="9505" w:author="Transkribus" w:date="2019-12-11T14:30:00Z">
            <w:r w:rsidRPr="009B6BCA">
              <w:rPr>
                <w:rFonts w:ascii="Courier New" w:hAnsi="Courier New" w:cs="Courier New"/>
                <w:rtl/>
              </w:rPr>
              <w:delText xml:space="preserve"> ي</w:delText>
            </w:r>
          </w:del>
        </w:dir>
      </w:dir>
    </w:p>
    <w:p w14:paraId="020AB149" w14:textId="77777777" w:rsidR="009B6BCA" w:rsidRPr="009B6BCA" w:rsidRDefault="00EE6742" w:rsidP="009B6BCA">
      <w:pPr>
        <w:pStyle w:val="NurText"/>
        <w:bidi/>
        <w:rPr>
          <w:del w:id="9506" w:author="Transkribus" w:date="2019-12-11T14:30:00Z"/>
          <w:rFonts w:ascii="Courier New" w:hAnsi="Courier New" w:cs="Courier New"/>
        </w:rPr>
      </w:pPr>
      <w:ins w:id="9507" w:author="Transkribus" w:date="2019-12-11T14:30:00Z">
        <w:r w:rsidRPr="00EE6742">
          <w:rPr>
            <w:rFonts w:ascii="Courier New" w:hAnsi="Courier New" w:cs="Courier New"/>
            <w:rtl/>
          </w:rPr>
          <w:t>ب</w:t>
        </w:r>
      </w:ins>
      <w:r w:rsidRPr="00EE6742">
        <w:rPr>
          <w:rFonts w:ascii="Courier New" w:hAnsi="Courier New" w:cs="Courier New"/>
          <w:rtl/>
        </w:rPr>
        <w:t>حترمه ويرى له</w:t>
      </w:r>
      <w:del w:id="950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0343210" w14:textId="5149EFAB" w:rsidR="00EE6742" w:rsidRPr="00EE6742" w:rsidRDefault="009B6BCA" w:rsidP="00EE6742">
      <w:pPr>
        <w:pStyle w:val="NurText"/>
        <w:bidi/>
        <w:rPr>
          <w:rFonts w:ascii="Courier New" w:hAnsi="Courier New" w:cs="Courier New"/>
        </w:rPr>
      </w:pPr>
      <w:dir w:val="rtl">
        <w:dir w:val="rtl">
          <w:del w:id="9509" w:author="Transkribus" w:date="2019-12-11T14:30:00Z">
            <w:r w:rsidRPr="009B6BCA">
              <w:rPr>
                <w:rFonts w:ascii="Courier New" w:hAnsi="Courier New" w:cs="Courier New"/>
                <w:rtl/>
              </w:rPr>
              <w:delText>وخدم ايضا</w:delText>
            </w:r>
          </w:del>
          <w:ins w:id="9510" w:author="Transkribus" w:date="2019-12-11T14:30:00Z">
            <w:r w:rsidR="00EE6742" w:rsidRPr="00EE6742">
              <w:rPr>
                <w:rFonts w:ascii="Courier New" w:hAnsi="Courier New" w:cs="Courier New"/>
                <w:rtl/>
              </w:rPr>
              <w:t xml:space="preserve"> وحدم ابضا</w:t>
            </w:r>
          </w:ins>
          <w:r w:rsidR="00EE6742" w:rsidRPr="00EE6742">
            <w:rPr>
              <w:rFonts w:ascii="Courier New" w:hAnsi="Courier New" w:cs="Courier New"/>
              <w:rtl/>
            </w:rPr>
            <w:t xml:space="preserve"> الملك الافضل </w:t>
          </w:r>
          <w:del w:id="9511"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ور الدين على بن </w:t>
          </w:r>
          <w:del w:id="9512" w:author="Transkribus" w:date="2019-12-11T14:30:00Z">
            <w:r w:rsidRPr="009B6BCA">
              <w:rPr>
                <w:rFonts w:ascii="Courier New" w:hAnsi="Courier New" w:cs="Courier New"/>
                <w:rtl/>
              </w:rPr>
              <w:delText>ص</w:delText>
            </w:r>
          </w:del>
          <w:ins w:id="9513"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w:t>
          </w:r>
          <w:del w:id="9514" w:author="Transkribus" w:date="2019-12-11T14:30:00Z">
            <w:r w:rsidRPr="009B6BCA">
              <w:rPr>
                <w:rFonts w:ascii="Courier New" w:hAnsi="Courier New" w:cs="Courier New"/>
                <w:rtl/>
              </w:rPr>
              <w:delText>ح</w:delText>
            </w:r>
          </w:del>
          <w:ins w:id="9515"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الدين </w:t>
          </w:r>
          <w:del w:id="9516" w:author="Transkribus" w:date="2019-12-11T14:30:00Z">
            <w:r w:rsidRPr="009B6BCA">
              <w:rPr>
                <w:rFonts w:ascii="Courier New" w:hAnsi="Courier New" w:cs="Courier New"/>
                <w:rtl/>
              </w:rPr>
              <w:delText>واقام عنده</w:delText>
            </w:r>
          </w:del>
          <w:ins w:id="9517" w:author="Transkribus" w:date="2019-12-11T14:30:00Z">
            <w:r w:rsidR="00EE6742" w:rsidRPr="00EE6742">
              <w:rPr>
                <w:rFonts w:ascii="Courier New" w:hAnsi="Courier New" w:cs="Courier New"/>
                <w:rtl/>
              </w:rPr>
              <w:t>وأقام عنسده</w:t>
            </w:r>
          </w:ins>
          <w:r w:rsidR="00EE6742" w:rsidRPr="00EE6742">
            <w:rPr>
              <w:rFonts w:ascii="Courier New" w:hAnsi="Courier New" w:cs="Courier New"/>
              <w:rtl/>
            </w:rPr>
            <w:t xml:space="preserve"> بسميساط</w:t>
          </w:r>
        </w:dir>
      </w:dir>
    </w:p>
    <w:p w14:paraId="3D714F6E" w14:textId="5A831E5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وكذلك </w:t>
      </w:r>
      <w:del w:id="9518" w:author="Transkribus" w:date="2019-12-11T14:30:00Z">
        <w:r w:rsidR="009B6BCA" w:rsidRPr="009B6BCA">
          <w:rPr>
            <w:rFonts w:ascii="Courier New" w:hAnsi="Courier New" w:cs="Courier New"/>
            <w:rtl/>
          </w:rPr>
          <w:delText>ايضا اولاد ابى الفرج اشتغلوا بصناعة</w:delText>
        </w:r>
      </w:del>
      <w:ins w:id="9519" w:author="Transkribus" w:date="2019-12-11T14:30:00Z">
        <w:r w:rsidRPr="00EE6742">
          <w:rPr>
            <w:rFonts w:ascii="Courier New" w:hAnsi="Courier New" w:cs="Courier New"/>
            <w:rtl/>
          </w:rPr>
          <w:t>أبا أولاد أبى الفرحج استغلو ا بهسناعة</w:t>
        </w:r>
      </w:ins>
      <w:r w:rsidRPr="00EE6742">
        <w:rPr>
          <w:rFonts w:ascii="Courier New" w:hAnsi="Courier New" w:cs="Courier New"/>
          <w:rtl/>
        </w:rPr>
        <w:t xml:space="preserve"> الطب </w:t>
      </w:r>
      <w:del w:id="9520" w:author="Transkribus" w:date="2019-12-11T14:30:00Z">
        <w:r w:rsidR="009B6BCA" w:rsidRPr="009B6BCA">
          <w:rPr>
            <w:rFonts w:ascii="Courier New" w:hAnsi="Courier New" w:cs="Courier New"/>
            <w:rtl/>
          </w:rPr>
          <w:delText>واقاموا بسميساط</w:delText>
        </w:r>
      </w:del>
      <w:ins w:id="9521" w:author="Transkribus" w:date="2019-12-11T14:30:00Z">
        <w:r w:rsidRPr="00EE6742">
          <w:rPr>
            <w:rFonts w:ascii="Courier New" w:hAnsi="Courier New" w:cs="Courier New"/>
            <w:rtl/>
          </w:rPr>
          <w:t>واقامواسماط</w:t>
        </w:r>
      </w:ins>
      <w:r w:rsidRPr="00EE6742">
        <w:rPr>
          <w:rFonts w:ascii="Courier New" w:hAnsi="Courier New" w:cs="Courier New"/>
          <w:rtl/>
        </w:rPr>
        <w:t xml:space="preserve"> فى خدمة </w:t>
      </w:r>
      <w:del w:id="9522" w:author="Transkribus" w:date="2019-12-11T14:30:00Z">
        <w:r w:rsidR="009B6BCA" w:rsidRPr="009B6BCA">
          <w:rPr>
            <w:rFonts w:ascii="Courier New" w:hAnsi="Courier New" w:cs="Courier New"/>
            <w:rtl/>
          </w:rPr>
          <w:delText>ا</w:delText>
        </w:r>
      </w:del>
      <w:ins w:id="9523" w:author="Transkribus" w:date="2019-12-11T14:30:00Z">
        <w:r w:rsidRPr="00EE6742">
          <w:rPr>
            <w:rFonts w:ascii="Courier New" w:hAnsi="Courier New" w:cs="Courier New"/>
            <w:rtl/>
          </w:rPr>
          <w:t>أ</w:t>
        </w:r>
      </w:ins>
      <w:r w:rsidRPr="00EE6742">
        <w:rPr>
          <w:rFonts w:ascii="Courier New" w:hAnsi="Courier New" w:cs="Courier New"/>
          <w:rtl/>
        </w:rPr>
        <w:t>ولاد</w:t>
      </w:r>
    </w:p>
    <w:p w14:paraId="3F00F61B" w14:textId="7330DE3A" w:rsidR="00EE6742" w:rsidRPr="00EE6742" w:rsidRDefault="00EE6742" w:rsidP="00EE6742">
      <w:pPr>
        <w:pStyle w:val="NurText"/>
        <w:bidi/>
        <w:rPr>
          <w:rFonts w:ascii="Courier New" w:hAnsi="Courier New" w:cs="Courier New"/>
        </w:rPr>
      </w:pPr>
      <w:r w:rsidRPr="00EE6742">
        <w:rPr>
          <w:rFonts w:ascii="Courier New" w:hAnsi="Courier New" w:cs="Courier New"/>
          <w:rtl/>
        </w:rPr>
        <w:t>الافضل</w:t>
      </w:r>
      <w:del w:id="95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2EE4260" w14:textId="34CA4E5B" w:rsidR="00EE6742" w:rsidRPr="00EE6742" w:rsidRDefault="009B6BCA" w:rsidP="00EE6742">
      <w:pPr>
        <w:pStyle w:val="NurText"/>
        <w:bidi/>
        <w:rPr>
          <w:ins w:id="9525" w:author="Transkribus" w:date="2019-12-11T14:30:00Z"/>
          <w:rFonts w:ascii="Courier New" w:hAnsi="Courier New" w:cs="Courier New"/>
        </w:rPr>
      </w:pPr>
      <w:dir w:val="rtl">
        <w:dir w:val="rtl">
          <w:del w:id="9526" w:author="Transkribus" w:date="2019-12-11T14:30:00Z">
            <w:r w:rsidRPr="009B6BCA">
              <w:rPr>
                <w:rFonts w:ascii="Courier New" w:hAnsi="Courier New" w:cs="Courier New"/>
                <w:rtl/>
              </w:rPr>
              <w:delText>فخر</w:delText>
            </w:r>
          </w:del>
          <w:ins w:id="9527" w:author="Transkribus" w:date="2019-12-11T14:30:00Z">
            <w:r w:rsidR="00EE6742" w:rsidRPr="00EE6742">
              <w:rPr>
                <w:rFonts w:ascii="Courier New" w:hAnsi="Courier New" w:cs="Courier New"/>
                <w:rtl/>
              </w:rPr>
              <w:t>فر الدين</w:t>
            </w:r>
          </w:ins>
        </w:dir>
      </w:dir>
    </w:p>
    <w:p w14:paraId="29752B2D" w14:textId="502CD97E" w:rsidR="00EE6742" w:rsidRPr="00EE6742" w:rsidRDefault="00EE6742" w:rsidP="00EE6742">
      <w:pPr>
        <w:pStyle w:val="NurText"/>
        <w:bidi/>
        <w:rPr>
          <w:rFonts w:ascii="Courier New" w:hAnsi="Courier New" w:cs="Courier New"/>
        </w:rPr>
      </w:pPr>
      <w:ins w:id="9528" w:author="Transkribus" w:date="2019-12-11T14:30:00Z">
        <w:r w:rsidRPr="00EE6742">
          <w:rPr>
            <w:rFonts w:ascii="Courier New" w:hAnsi="Courier New" w:cs="Courier New"/>
            <w:rtl/>
          </w:rPr>
          <w:t>الخر</w:t>
        </w:r>
      </w:ins>
      <w:r w:rsidRPr="00EE6742">
        <w:rPr>
          <w:rFonts w:ascii="Courier New" w:hAnsi="Courier New" w:cs="Courier New"/>
          <w:rtl/>
        </w:rPr>
        <w:t xml:space="preserve"> الدين بن الساعا</w:t>
      </w:r>
      <w:del w:id="9529" w:author="Transkribus" w:date="2019-12-11T14:30:00Z">
        <w:r w:rsidR="009B6BCA" w:rsidRPr="009B6BCA">
          <w:rPr>
            <w:rFonts w:ascii="Courier New" w:hAnsi="Courier New" w:cs="Courier New"/>
            <w:rtl/>
          </w:rPr>
          <w:delText>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530" w:author="Transkribus" w:date="2019-12-11T14:30:00Z">
        <w:r w:rsidRPr="00EE6742">
          <w:rPr>
            <w:rFonts w:ascii="Courier New" w:hAnsi="Courier New" w:cs="Courier New"/>
            <w:rtl/>
          </w:rPr>
          <w:t>نقا*</w:t>
        </w:r>
      </w:ins>
    </w:p>
    <w:p w14:paraId="0F063012" w14:textId="208857D7" w:rsidR="00EE6742" w:rsidRPr="00EE6742" w:rsidRDefault="009B6BCA" w:rsidP="00EE6742">
      <w:pPr>
        <w:pStyle w:val="NurText"/>
        <w:bidi/>
        <w:rPr>
          <w:rFonts w:ascii="Courier New" w:hAnsi="Courier New" w:cs="Courier New"/>
        </w:rPr>
      </w:pPr>
      <w:dir w:val="rtl">
        <w:dir w:val="rtl">
          <w:del w:id="9531" w:author="Transkribus" w:date="2019-12-11T14:30:00Z">
            <w:r w:rsidRPr="009B6BCA">
              <w:rPr>
                <w:rFonts w:ascii="Courier New" w:hAnsi="Courier New" w:cs="Courier New"/>
                <w:rtl/>
              </w:rPr>
              <w:delText>هو رضوان</w:delText>
            </w:r>
          </w:del>
          <w:ins w:id="9532" w:author="Transkribus" w:date="2019-12-11T14:30:00Z">
            <w:r w:rsidR="00EE6742" w:rsidRPr="00EE6742">
              <w:rPr>
                <w:rFonts w:ascii="Courier New" w:hAnsi="Courier New" w:cs="Courier New"/>
                <w:rtl/>
              </w:rPr>
              <w:t>هور صوان</w:t>
            </w:r>
          </w:ins>
          <w:r w:rsidR="00EE6742" w:rsidRPr="00EE6742">
            <w:rPr>
              <w:rFonts w:ascii="Courier New" w:hAnsi="Courier New" w:cs="Courier New"/>
              <w:rtl/>
            </w:rPr>
            <w:t xml:space="preserve"> بن محمد بن على بن </w:t>
          </w:r>
          <w:del w:id="9533" w:author="Transkribus" w:date="2019-12-11T14:30:00Z">
            <w:r w:rsidRPr="009B6BCA">
              <w:rPr>
                <w:rFonts w:ascii="Courier New" w:hAnsi="Courier New" w:cs="Courier New"/>
                <w:rtl/>
              </w:rPr>
              <w:delText>رستم الخراسانى الساعاتي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34" w:author="Transkribus" w:date="2019-12-11T14:30:00Z">
            <w:r w:rsidR="00EE6742" w:rsidRPr="00EE6742">
              <w:rPr>
                <w:rFonts w:ascii="Courier New" w:hAnsi="Courier New" w:cs="Courier New"/>
                <w:rtl/>
              </w:rPr>
              <w:t>رزس ثم الخراسأنى الساعافق مولدة</w:t>
            </w:r>
          </w:ins>
        </w:dir>
      </w:dir>
    </w:p>
    <w:p w14:paraId="44D10EF1" w14:textId="77777777" w:rsidR="009B6BCA" w:rsidRPr="009B6BCA" w:rsidRDefault="009B6BCA" w:rsidP="009B6BCA">
      <w:pPr>
        <w:pStyle w:val="NurText"/>
        <w:bidi/>
        <w:rPr>
          <w:del w:id="9535" w:author="Transkribus" w:date="2019-12-11T14:30:00Z"/>
          <w:rFonts w:ascii="Courier New" w:hAnsi="Courier New" w:cs="Courier New"/>
        </w:rPr>
      </w:pPr>
      <w:dir w:val="rtl">
        <w:dir w:val="rtl">
          <w:del w:id="9536" w:author="Transkribus" w:date="2019-12-11T14:30:00Z">
            <w:r w:rsidRPr="009B6BCA">
              <w:rPr>
                <w:rFonts w:ascii="Courier New" w:hAnsi="Courier New" w:cs="Courier New"/>
                <w:rtl/>
              </w:rPr>
              <w:delText>مولده ومنشؤه</w:delText>
            </w:r>
          </w:del>
          <w:ins w:id="9537" w:author="Transkribus" w:date="2019-12-11T14:30:00Z">
            <w:r w:rsidR="00EE6742" w:rsidRPr="00EE6742">
              <w:rPr>
                <w:rFonts w:ascii="Courier New" w:hAnsi="Courier New" w:cs="Courier New"/>
                <w:rtl/>
              </w:rPr>
              <w:t>ومنشؤم</w:t>
            </w:r>
          </w:ins>
          <w:r w:rsidR="00EE6742" w:rsidRPr="00EE6742">
            <w:rPr>
              <w:rFonts w:ascii="Courier New" w:hAnsi="Courier New" w:cs="Courier New"/>
              <w:rtl/>
            </w:rPr>
            <w:t xml:space="preserve"> بدمشق </w:t>
          </w:r>
          <w:del w:id="95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6EEA64" w14:textId="372A28D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9539" w:author="Transkribus" w:date="2019-12-11T14:30:00Z">
            <w:r w:rsidRPr="009B6BCA">
              <w:rPr>
                <w:rFonts w:ascii="Courier New" w:hAnsi="Courier New" w:cs="Courier New"/>
                <w:rtl/>
              </w:rPr>
              <w:delText>ا</w:delText>
            </w:r>
          </w:del>
          <w:ins w:id="9540"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بوه محمد من خراسان وا</w:t>
          </w:r>
          <w:del w:id="9541"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9542"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قل الى الشام </w:t>
          </w:r>
          <w:del w:id="9543" w:author="Transkribus" w:date="2019-12-11T14:30:00Z">
            <w:r w:rsidRPr="009B6BCA">
              <w:rPr>
                <w:rFonts w:ascii="Courier New" w:hAnsi="Courier New" w:cs="Courier New"/>
                <w:rtl/>
              </w:rPr>
              <w:delText>واقام بدمشق</w:delText>
            </w:r>
          </w:del>
          <w:ins w:id="9544" w:author="Transkribus" w:date="2019-12-11T14:30:00Z">
            <w:r w:rsidR="00EE6742" w:rsidRPr="00EE6742">
              <w:rPr>
                <w:rFonts w:ascii="Courier New" w:hAnsi="Courier New" w:cs="Courier New"/>
                <w:rtl/>
              </w:rPr>
              <w:t>وأقام بد مشق</w:t>
            </w:r>
          </w:ins>
          <w:r w:rsidR="00EE6742" w:rsidRPr="00EE6742">
            <w:rPr>
              <w:rFonts w:ascii="Courier New" w:hAnsi="Courier New" w:cs="Courier New"/>
              <w:rtl/>
            </w:rPr>
            <w:t xml:space="preserve"> الى </w:t>
          </w:r>
          <w:del w:id="9545" w:author="Transkribus" w:date="2019-12-11T14:30:00Z">
            <w:r w:rsidRPr="009B6BCA">
              <w:rPr>
                <w:rFonts w:ascii="Courier New" w:hAnsi="Courier New" w:cs="Courier New"/>
                <w:rtl/>
              </w:rPr>
              <w:delText>ان توفي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46" w:author="Transkribus" w:date="2019-12-11T14:30:00Z">
            <w:r w:rsidR="00EE6742" w:rsidRPr="00EE6742">
              <w:rPr>
                <w:rFonts w:ascii="Courier New" w:hAnsi="Courier New" w:cs="Courier New"/>
                <w:rtl/>
              </w:rPr>
              <w:t>انيوفى وكمان</w:t>
            </w:r>
          </w:ins>
        </w:dir>
      </w:dir>
    </w:p>
    <w:p w14:paraId="692305F2" w14:textId="676CB5B6" w:rsidR="00EE6742" w:rsidRPr="00EE6742" w:rsidRDefault="009B6BCA" w:rsidP="00EE6742">
      <w:pPr>
        <w:pStyle w:val="NurText"/>
        <w:bidi/>
        <w:rPr>
          <w:ins w:id="9547" w:author="Transkribus" w:date="2019-12-11T14:30:00Z"/>
          <w:rFonts w:ascii="Courier New" w:hAnsi="Courier New" w:cs="Courier New"/>
        </w:rPr>
      </w:pPr>
      <w:dir w:val="rtl">
        <w:dir w:val="rtl">
          <w:del w:id="9548" w:author="Transkribus" w:date="2019-12-11T14:30:00Z">
            <w:r w:rsidRPr="009B6BCA">
              <w:rPr>
                <w:rFonts w:ascii="Courier New" w:hAnsi="Courier New" w:cs="Courier New"/>
                <w:rtl/>
              </w:rPr>
              <w:delText>وكان اوحدا</w:delText>
            </w:r>
          </w:del>
          <w:ins w:id="9549" w:author="Transkribus" w:date="2019-12-11T14:30:00Z">
            <w:r w:rsidR="00EE6742" w:rsidRPr="00EE6742">
              <w:rPr>
                <w:rFonts w:ascii="Courier New" w:hAnsi="Courier New" w:cs="Courier New"/>
                <w:rtl/>
              </w:rPr>
              <w:t>١٨٤</w:t>
            </w:r>
          </w:ins>
        </w:dir>
      </w:dir>
    </w:p>
    <w:p w14:paraId="714826EB" w14:textId="77777777" w:rsidR="009B6BCA" w:rsidRPr="009B6BCA" w:rsidRDefault="00EE6742" w:rsidP="009B6BCA">
      <w:pPr>
        <w:pStyle w:val="NurText"/>
        <w:bidi/>
        <w:rPr>
          <w:del w:id="9550" w:author="Transkribus" w:date="2019-12-11T14:30:00Z"/>
          <w:rFonts w:ascii="Courier New" w:hAnsi="Courier New" w:cs="Courier New"/>
        </w:rPr>
      </w:pPr>
      <w:ins w:id="9551" w:author="Transkribus" w:date="2019-12-11T14:30:00Z">
        <w:r w:rsidRPr="00EE6742">
          <w:rPr>
            <w:rFonts w:ascii="Courier New" w:hAnsi="Courier New" w:cs="Courier New"/>
            <w:rtl/>
          </w:rPr>
          <w:t>أو جدا</w:t>
        </w:r>
      </w:ins>
      <w:r w:rsidRPr="00EE6742">
        <w:rPr>
          <w:rFonts w:ascii="Courier New" w:hAnsi="Courier New" w:cs="Courier New"/>
          <w:rtl/>
        </w:rPr>
        <w:t xml:space="preserve"> فى معرفة السا</w:t>
      </w:r>
      <w:del w:id="9552" w:author="Transkribus" w:date="2019-12-11T14:30:00Z">
        <w:r w:rsidR="009B6BCA" w:rsidRPr="009B6BCA">
          <w:rPr>
            <w:rFonts w:ascii="Courier New" w:hAnsi="Courier New" w:cs="Courier New"/>
            <w:rtl/>
          </w:rPr>
          <w:delText>ع</w:delText>
        </w:r>
      </w:del>
      <w:ins w:id="9553" w:author="Transkribus" w:date="2019-12-11T14:30:00Z">
        <w:r w:rsidRPr="00EE6742">
          <w:rPr>
            <w:rFonts w:ascii="Courier New" w:hAnsi="Courier New" w:cs="Courier New"/>
            <w:rtl/>
          </w:rPr>
          <w:t>غ</w:t>
        </w:r>
      </w:ins>
      <w:r w:rsidRPr="00EE6742">
        <w:rPr>
          <w:rFonts w:ascii="Courier New" w:hAnsi="Courier New" w:cs="Courier New"/>
          <w:rtl/>
        </w:rPr>
        <w:t xml:space="preserve">ات وعلم النجوم </w:t>
      </w:r>
      <w:del w:id="955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FA80C6C" w14:textId="333CCD7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وهو الذى عمل الساعات </w:t>
          </w:r>
          <w:ins w:id="9555" w:author="Transkribus" w:date="2019-12-11T14:30:00Z">
            <w:r w:rsidR="00EE6742" w:rsidRPr="00EE6742">
              <w:rPr>
                <w:rFonts w:ascii="Courier New" w:hAnsi="Courier New" w:cs="Courier New"/>
                <w:rtl/>
              </w:rPr>
              <w:t xml:space="preserve">النى </w:t>
            </w:r>
          </w:ins>
          <w:r w:rsidR="00EE6742" w:rsidRPr="00EE6742">
            <w:rPr>
              <w:rFonts w:ascii="Courier New" w:hAnsi="Courier New" w:cs="Courier New"/>
              <w:rtl/>
            </w:rPr>
            <w:t xml:space="preserve">عند باب </w:t>
          </w:r>
          <w:del w:id="9556" w:author="Transkribus" w:date="2019-12-11T14:30:00Z">
            <w:r w:rsidRPr="009B6BCA">
              <w:rPr>
                <w:rFonts w:ascii="Courier New" w:hAnsi="Courier New" w:cs="Courier New"/>
                <w:rtl/>
              </w:rPr>
              <w:delText>الجامع بدمشق صنعها فى ايام الملك العادل نور الدين محمود ابن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557" w:author="Transkribus" w:date="2019-12-11T14:30:00Z">
            <w:r w:rsidR="00EE6742" w:rsidRPr="00EE6742">
              <w:rPr>
                <w:rFonts w:ascii="Courier New" w:hAnsi="Courier New" w:cs="Courier New"/>
                <w:rtl/>
              </w:rPr>
              <w:t>الحامع بدمشق</w:t>
            </w:r>
          </w:ins>
        </w:dir>
      </w:dir>
    </w:p>
    <w:p w14:paraId="3EA2DCD8" w14:textId="77777777" w:rsidR="009B6BCA" w:rsidRPr="009B6BCA" w:rsidRDefault="009B6BCA" w:rsidP="009B6BCA">
      <w:pPr>
        <w:pStyle w:val="NurText"/>
        <w:bidi/>
        <w:rPr>
          <w:del w:id="9558" w:author="Transkribus" w:date="2019-12-11T14:30:00Z"/>
          <w:rFonts w:ascii="Courier New" w:hAnsi="Courier New" w:cs="Courier New"/>
        </w:rPr>
      </w:pPr>
      <w:dir w:val="rtl">
        <w:dir w:val="rtl">
          <w:del w:id="9559" w:author="Transkribus" w:date="2019-12-11T14:30:00Z">
            <w:r w:rsidRPr="009B6BCA">
              <w:rPr>
                <w:rFonts w:ascii="Courier New" w:hAnsi="Courier New" w:cs="Courier New"/>
                <w:rtl/>
              </w:rPr>
              <w:delText>وكان له منه الانعام الكثير والجامكية والجراية لملازمته الساعات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F18092" w14:textId="08FF0E0F" w:rsidR="00EE6742" w:rsidRPr="00EE6742" w:rsidRDefault="009B6BCA" w:rsidP="00EE6742">
      <w:pPr>
        <w:pStyle w:val="NurText"/>
        <w:bidi/>
        <w:rPr>
          <w:ins w:id="9560" w:author="Transkribus" w:date="2019-12-11T14:30:00Z"/>
          <w:rFonts w:ascii="Courier New" w:hAnsi="Courier New" w:cs="Courier New"/>
        </w:rPr>
      </w:pPr>
      <w:dir w:val="rtl">
        <w:dir w:val="rtl">
          <w:del w:id="9561" w:author="Transkribus" w:date="2019-12-11T14:30:00Z">
            <w:r w:rsidRPr="009B6BCA">
              <w:rPr>
                <w:rFonts w:ascii="Courier New" w:hAnsi="Courier New" w:cs="Courier New"/>
                <w:rtl/>
              </w:rPr>
              <w:delText>وبقى</w:delText>
            </w:r>
          </w:del>
          <w:ins w:id="9562" w:author="Transkribus" w:date="2019-12-11T14:30:00Z">
            <w:r w:rsidR="00EE6742" w:rsidRPr="00EE6742">
              <w:rPr>
                <w:rFonts w:ascii="Courier New" w:hAnsi="Courier New" w:cs="Courier New"/>
                <w:rtl/>
              </w:rPr>
              <w:t xml:space="preserve"> ستعهافى أيام الملك العادل بور الدين محمود بن زفكى وكمان لهمته الالعام الكتبر والحامكبة</w:t>
            </w:r>
          </w:ins>
        </w:dir>
      </w:dir>
    </w:p>
    <w:p w14:paraId="07DE4C44" w14:textId="7636885F" w:rsidR="00EE6742" w:rsidRPr="00EE6742" w:rsidRDefault="00EE6742" w:rsidP="00EE6742">
      <w:pPr>
        <w:pStyle w:val="NurText"/>
        <w:bidi/>
        <w:rPr>
          <w:ins w:id="9563" w:author="Transkribus" w:date="2019-12-11T14:30:00Z"/>
          <w:rFonts w:ascii="Courier New" w:hAnsi="Courier New" w:cs="Courier New"/>
        </w:rPr>
      </w:pPr>
      <w:ins w:id="9564" w:author="Transkribus" w:date="2019-12-11T14:30:00Z">
        <w:r w:rsidRPr="00EE6742">
          <w:rPr>
            <w:rFonts w:ascii="Courier New" w:hAnsi="Courier New" w:cs="Courier New"/>
            <w:rtl/>
          </w:rPr>
          <w:t>اوالجر ابةلازمبة الساعات وبق</w:t>
        </w:r>
      </w:ins>
      <w:r w:rsidRPr="00EE6742">
        <w:rPr>
          <w:rFonts w:ascii="Courier New" w:hAnsi="Courier New" w:cs="Courier New"/>
          <w:rtl/>
        </w:rPr>
        <w:t xml:space="preserve"> كذلك الى </w:t>
      </w:r>
      <w:del w:id="9565" w:author="Transkribus" w:date="2019-12-11T14:30:00Z">
        <w:r w:rsidR="009B6BCA" w:rsidRPr="009B6BCA">
          <w:rPr>
            <w:rFonts w:ascii="Courier New" w:hAnsi="Courier New" w:cs="Courier New"/>
            <w:rtl/>
          </w:rPr>
          <w:delText>ان توفى رحمه</w:delText>
        </w:r>
      </w:del>
      <w:ins w:id="9566" w:author="Transkribus" w:date="2019-12-11T14:30:00Z">
        <w:r w:rsidRPr="00EE6742">
          <w:rPr>
            <w:rFonts w:ascii="Courier New" w:hAnsi="Courier New" w:cs="Courier New"/>
            <w:rtl/>
          </w:rPr>
          <w:t>ابن وفى رجمة</w:t>
        </w:r>
      </w:ins>
      <w:r w:rsidRPr="00EE6742">
        <w:rPr>
          <w:rFonts w:ascii="Courier New" w:hAnsi="Courier New" w:cs="Courier New"/>
          <w:rtl/>
        </w:rPr>
        <w:t xml:space="preserve"> الله وخلف ولدين </w:t>
      </w:r>
      <w:del w:id="9567" w:author="Transkribus" w:date="2019-12-11T14:30:00Z">
        <w:r w:rsidR="009B6BCA" w:rsidRPr="009B6BCA">
          <w:rPr>
            <w:rFonts w:ascii="Courier New" w:hAnsi="Courier New" w:cs="Courier New"/>
            <w:rtl/>
          </w:rPr>
          <w:delText xml:space="preserve">احدهما بهاء </w:delText>
        </w:r>
      </w:del>
      <w:ins w:id="9568" w:author="Transkribus" w:date="2019-12-11T14:30:00Z">
        <w:r w:rsidRPr="00EE6742">
          <w:rPr>
            <w:rFonts w:ascii="Courier New" w:hAnsi="Courier New" w:cs="Courier New"/>
            <w:rtl/>
          </w:rPr>
          <w:t>أحدهمانهاء</w:t>
        </w:r>
      </w:ins>
    </w:p>
    <w:p w14:paraId="76207D7A" w14:textId="4E4BD6C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الدين </w:t>
      </w:r>
      <w:del w:id="9569" w:author="Transkribus" w:date="2019-12-11T14:30:00Z">
        <w:r w:rsidR="009B6BCA" w:rsidRPr="009B6BCA">
          <w:rPr>
            <w:rFonts w:ascii="Courier New" w:hAnsi="Courier New" w:cs="Courier New"/>
            <w:rtl/>
          </w:rPr>
          <w:delText>ا</w:delText>
        </w:r>
      </w:del>
      <w:ins w:id="9570" w:author="Transkribus" w:date="2019-12-11T14:30:00Z">
        <w:r w:rsidRPr="00EE6742">
          <w:rPr>
            <w:rFonts w:ascii="Courier New" w:hAnsi="Courier New" w:cs="Courier New"/>
            <w:rtl/>
          </w:rPr>
          <w:t>أ</w:t>
        </w:r>
      </w:ins>
      <w:r w:rsidRPr="00EE6742">
        <w:rPr>
          <w:rFonts w:ascii="Courier New" w:hAnsi="Courier New" w:cs="Courier New"/>
          <w:rtl/>
        </w:rPr>
        <w:t>بو الحسن على بن الساعا</w:t>
      </w:r>
      <w:del w:id="9571" w:author="Transkribus" w:date="2019-12-11T14:30:00Z">
        <w:r w:rsidR="009B6BCA" w:rsidRPr="009B6BCA">
          <w:rPr>
            <w:rFonts w:ascii="Courier New" w:hAnsi="Courier New" w:cs="Courier New"/>
            <w:rtl/>
          </w:rPr>
          <w:delText>تى</w:delText>
        </w:r>
      </w:del>
      <w:ins w:id="9572" w:author="Transkribus" w:date="2019-12-11T14:30:00Z">
        <w:r w:rsidRPr="00EE6742">
          <w:rPr>
            <w:rFonts w:ascii="Courier New" w:hAnsi="Courier New" w:cs="Courier New"/>
            <w:rtl/>
          </w:rPr>
          <w:t>ق</w:t>
        </w:r>
      </w:ins>
      <w:r w:rsidRPr="00EE6742">
        <w:rPr>
          <w:rFonts w:ascii="Courier New" w:hAnsi="Courier New" w:cs="Courier New"/>
          <w:rtl/>
        </w:rPr>
        <w:t xml:space="preserve"> الشاعر الذى </w:t>
      </w:r>
      <w:del w:id="9573" w:author="Transkribus" w:date="2019-12-11T14:30:00Z">
        <w:r w:rsidR="009B6BCA" w:rsidRPr="009B6BCA">
          <w:rPr>
            <w:rFonts w:ascii="Courier New" w:hAnsi="Courier New" w:cs="Courier New"/>
            <w:rtl/>
          </w:rPr>
          <w:delText>هو</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574" w:author="Transkribus" w:date="2019-12-11T14:30:00Z">
        <w:r w:rsidRPr="00EE6742">
          <w:rPr>
            <w:rFonts w:ascii="Courier New" w:hAnsi="Courier New" w:cs="Courier New"/>
            <w:rtl/>
          </w:rPr>
          <w:t>هوأفضل أهل زمان فى الشعرولا أحمد عمائله</w:t>
        </w:r>
      </w:ins>
    </w:p>
    <w:p w14:paraId="50747F85" w14:textId="77777777" w:rsidR="009B6BCA" w:rsidRPr="009B6BCA" w:rsidRDefault="009B6BCA" w:rsidP="009B6BCA">
      <w:pPr>
        <w:pStyle w:val="NurText"/>
        <w:bidi/>
        <w:rPr>
          <w:del w:id="9575" w:author="Transkribus" w:date="2019-12-11T14:30:00Z"/>
          <w:rFonts w:ascii="Courier New" w:hAnsi="Courier New" w:cs="Courier New"/>
        </w:rPr>
      </w:pPr>
      <w:dir w:val="rtl">
        <w:dir w:val="rtl">
          <w:del w:id="9576" w:author="Transkribus" w:date="2019-12-11T14:30:00Z">
            <w:r w:rsidRPr="009B6BCA">
              <w:rPr>
                <w:rFonts w:ascii="Courier New" w:hAnsi="Courier New" w:cs="Courier New"/>
                <w:rtl/>
              </w:rPr>
              <w:delText>افضل اهل زمانه</w:delText>
            </w:r>
          </w:del>
          <w:ins w:id="9577" w:author="Transkribus" w:date="2019-12-11T14:30:00Z">
            <w:r w:rsidR="00EE6742" w:rsidRPr="00EE6742">
              <w:rPr>
                <w:rFonts w:ascii="Courier New" w:hAnsi="Courier New" w:cs="Courier New"/>
                <w:rtl/>
              </w:rPr>
              <w:t>فيه ويو</w:t>
            </w:r>
          </w:ins>
          <w:r w:rsidR="00EE6742" w:rsidRPr="00EE6742">
            <w:rPr>
              <w:rFonts w:ascii="Courier New" w:hAnsi="Courier New" w:cs="Courier New"/>
              <w:rtl/>
            </w:rPr>
            <w:t xml:space="preserve"> فى </w:t>
          </w:r>
          <w:del w:id="9578" w:author="Transkribus" w:date="2019-12-11T14:30:00Z">
            <w:r w:rsidRPr="009B6BCA">
              <w:rPr>
                <w:rFonts w:ascii="Courier New" w:hAnsi="Courier New" w:cs="Courier New"/>
                <w:rtl/>
              </w:rPr>
              <w:delText xml:space="preserve">الشعر ولا احد يماثله فيه وتوفى </w:delText>
            </w:r>
          </w:del>
          <w:r w:rsidR="00EE6742" w:rsidRPr="00EE6742">
            <w:rPr>
              <w:rFonts w:ascii="Courier New" w:hAnsi="Courier New" w:cs="Courier New"/>
              <w:rtl/>
            </w:rPr>
            <w:t xml:space="preserve">بالقاهرة </w:t>
          </w:r>
          <w:del w:id="9579" w:author="Transkribus" w:date="2019-12-11T14:30:00Z">
            <w:r w:rsidRPr="009B6BCA">
              <w:rPr>
                <w:rFonts w:ascii="Courier New" w:hAnsi="Courier New" w:cs="Courier New"/>
                <w:rtl/>
              </w:rPr>
              <w:delText>وديوانه مشهور ومعروف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7ABB0A" w14:textId="10B81577" w:rsidR="00EE6742" w:rsidRPr="00EE6742" w:rsidRDefault="009B6BCA" w:rsidP="00EE6742">
      <w:pPr>
        <w:pStyle w:val="NurText"/>
        <w:bidi/>
        <w:rPr>
          <w:rFonts w:ascii="Courier New" w:hAnsi="Courier New" w:cs="Courier New"/>
        </w:rPr>
      </w:pPr>
      <w:dir w:val="rtl">
        <w:dir w:val="rtl">
          <w:del w:id="9580" w:author="Transkribus" w:date="2019-12-11T14:30:00Z">
            <w:r w:rsidRPr="009B6BCA">
              <w:rPr>
                <w:rFonts w:ascii="Courier New" w:hAnsi="Courier New" w:cs="Courier New"/>
                <w:rtl/>
              </w:rPr>
              <w:delText>والاخر فخر</w:delText>
            </w:r>
          </w:del>
          <w:ins w:id="9581" w:author="Transkribus" w:date="2019-12-11T14:30:00Z">
            <w:r w:rsidR="00EE6742" w:rsidRPr="00EE6742">
              <w:rPr>
                <w:rFonts w:ascii="Courier New" w:hAnsi="Courier New" w:cs="Courier New"/>
                <w:rtl/>
              </w:rPr>
              <w:t>وديو اله مسهور معروف والأخر جر</w:t>
            </w:r>
          </w:ins>
          <w:r w:rsidR="00EE6742" w:rsidRPr="00EE6742">
            <w:rPr>
              <w:rFonts w:ascii="Courier New" w:hAnsi="Courier New" w:cs="Courier New"/>
              <w:rtl/>
            </w:rPr>
            <w:t xml:space="preserve"> الدين ر</w:t>
          </w:r>
          <w:del w:id="9582" w:author="Transkribus" w:date="2019-12-11T14:30:00Z">
            <w:r w:rsidRPr="009B6BCA">
              <w:rPr>
                <w:rFonts w:ascii="Courier New" w:hAnsi="Courier New" w:cs="Courier New"/>
                <w:rtl/>
              </w:rPr>
              <w:delText>ض</w:delText>
            </w:r>
          </w:del>
          <w:ins w:id="9583" w:author="Transkribus" w:date="2019-12-11T14:30:00Z">
            <w:r w:rsidR="00EE6742" w:rsidRPr="00EE6742">
              <w:rPr>
                <w:rFonts w:ascii="Courier New" w:hAnsi="Courier New" w:cs="Courier New"/>
                <w:rtl/>
              </w:rPr>
              <w:t>س</w:t>
            </w:r>
          </w:ins>
          <w:r w:rsidR="00EE6742" w:rsidRPr="00EE6742">
            <w:rPr>
              <w:rFonts w:ascii="Courier New" w:hAnsi="Courier New" w:cs="Courier New"/>
              <w:rtl/>
            </w:rPr>
            <w:t>وان بن الساعا</w:t>
          </w:r>
          <w:del w:id="9584" w:author="Transkribus" w:date="2019-12-11T14:30:00Z">
            <w:r w:rsidRPr="009B6BCA">
              <w:rPr>
                <w:rFonts w:ascii="Courier New" w:hAnsi="Courier New" w:cs="Courier New"/>
                <w:rtl/>
              </w:rPr>
              <w:delText>تى</w:delText>
            </w:r>
          </w:del>
          <w:ins w:id="9585"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 الطبيب</w:t>
          </w:r>
        </w:dir>
      </w:dir>
    </w:p>
    <w:p w14:paraId="1A664314" w14:textId="339232BC" w:rsidR="00EE6742" w:rsidRPr="00EE6742" w:rsidRDefault="00EE6742" w:rsidP="00EE6742">
      <w:pPr>
        <w:pStyle w:val="NurText"/>
        <w:bidi/>
        <w:rPr>
          <w:rFonts w:ascii="Courier New" w:hAnsi="Courier New" w:cs="Courier New"/>
        </w:rPr>
      </w:pPr>
      <w:r w:rsidRPr="00EE6742">
        <w:rPr>
          <w:rFonts w:ascii="Courier New" w:hAnsi="Courier New" w:cs="Courier New"/>
          <w:rtl/>
        </w:rPr>
        <w:t>الكامل فى الصناعة الطب</w:t>
      </w:r>
      <w:del w:id="9586" w:author="Transkribus" w:date="2019-12-11T14:30:00Z">
        <w:r w:rsidR="009B6BCA" w:rsidRPr="009B6BCA">
          <w:rPr>
            <w:rFonts w:ascii="Courier New" w:hAnsi="Courier New" w:cs="Courier New"/>
            <w:rtl/>
          </w:rPr>
          <w:delText>ي</w:delText>
        </w:r>
      </w:del>
      <w:ins w:id="9587" w:author="Transkribus" w:date="2019-12-11T14:30:00Z">
        <w:r w:rsidRPr="00EE6742">
          <w:rPr>
            <w:rFonts w:ascii="Courier New" w:hAnsi="Courier New" w:cs="Courier New"/>
            <w:rtl/>
          </w:rPr>
          <w:t>ب</w:t>
        </w:r>
      </w:ins>
      <w:r w:rsidRPr="00EE6742">
        <w:rPr>
          <w:rFonts w:ascii="Courier New" w:hAnsi="Courier New" w:cs="Courier New"/>
          <w:rtl/>
        </w:rPr>
        <w:t xml:space="preserve">ة الفاضل فى العلوم </w:t>
      </w:r>
      <w:del w:id="9588" w:author="Transkribus" w:date="2019-12-11T14:30:00Z">
        <w:r w:rsidR="009B6BCA" w:rsidRPr="009B6BCA">
          <w:rPr>
            <w:rFonts w:ascii="Courier New" w:hAnsi="Courier New" w:cs="Courier New"/>
            <w:rtl/>
          </w:rPr>
          <w:delText>الادبية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589" w:author="Transkribus" w:date="2019-12-11T14:30:00Z">
        <w:r w:rsidRPr="00EE6742">
          <w:rPr>
            <w:rFonts w:ascii="Courier New" w:hAnsi="Courier New" w:cs="Courier New"/>
            <w:rtl/>
          </w:rPr>
          <w:t>الادسة وفر الخر الدين سناعة الطب على</w:t>
        </w:r>
      </w:ins>
    </w:p>
    <w:p w14:paraId="46C4F79A" w14:textId="77777777" w:rsidR="009B6BCA" w:rsidRPr="009B6BCA" w:rsidRDefault="009B6BCA" w:rsidP="009B6BCA">
      <w:pPr>
        <w:pStyle w:val="NurText"/>
        <w:bidi/>
        <w:rPr>
          <w:del w:id="9590" w:author="Transkribus" w:date="2019-12-11T14:30:00Z"/>
          <w:rFonts w:ascii="Courier New" w:hAnsi="Courier New" w:cs="Courier New"/>
        </w:rPr>
      </w:pPr>
      <w:dir w:val="rtl">
        <w:dir w:val="rtl">
          <w:del w:id="9591" w:author="Transkribus" w:date="2019-12-11T14:30:00Z">
            <w:r w:rsidRPr="009B6BCA">
              <w:rPr>
                <w:rFonts w:ascii="Courier New" w:hAnsi="Courier New" w:cs="Courier New"/>
                <w:rtl/>
              </w:rPr>
              <w:delText>وقرا فخر الدين صناعة الطب على الشيخ</w:delText>
            </w:r>
          </w:del>
          <w:ins w:id="9592" w:author="Transkribus" w:date="2019-12-11T14:30:00Z">
            <w:r w:rsidR="00EE6742" w:rsidRPr="00EE6742">
              <w:rPr>
                <w:rFonts w:ascii="Courier New" w:hAnsi="Courier New" w:cs="Courier New"/>
                <w:rtl/>
              </w:rPr>
              <w:t>الشيح</w:t>
            </w:r>
          </w:ins>
          <w:r w:rsidR="00EE6742" w:rsidRPr="00EE6742">
            <w:rPr>
              <w:rFonts w:ascii="Courier New" w:hAnsi="Courier New" w:cs="Courier New"/>
              <w:rtl/>
            </w:rPr>
            <w:t xml:space="preserve"> رضى الدين </w:t>
          </w:r>
          <w:del w:id="9593" w:author="Transkribus" w:date="2019-12-11T14:30:00Z">
            <w:r w:rsidRPr="009B6BCA">
              <w:rPr>
                <w:rFonts w:ascii="Courier New" w:hAnsi="Courier New" w:cs="Courier New"/>
                <w:rtl/>
              </w:rPr>
              <w:delText>الرحبى ولازمه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2824F0" w14:textId="0E8E1E02" w:rsidR="00EE6742" w:rsidRPr="00EE6742" w:rsidRDefault="009B6BCA" w:rsidP="00EE6742">
      <w:pPr>
        <w:pStyle w:val="NurText"/>
        <w:bidi/>
        <w:rPr>
          <w:rFonts w:ascii="Courier New" w:hAnsi="Courier New" w:cs="Courier New"/>
        </w:rPr>
      </w:pPr>
      <w:dir w:val="rtl">
        <w:dir w:val="rtl">
          <w:ins w:id="9594" w:author="Transkribus" w:date="2019-12-11T14:30:00Z">
            <w:r w:rsidR="00EE6742" w:rsidRPr="00EE6742">
              <w:rPr>
                <w:rFonts w:ascii="Courier New" w:hAnsi="Courier New" w:cs="Courier New"/>
                <w:rtl/>
              </w:rPr>
              <w:t xml:space="preserve">الرخى ولاز مهمذة </w:t>
            </w:r>
          </w:ins>
          <w:r w:rsidR="00EE6742" w:rsidRPr="00EE6742">
            <w:rPr>
              <w:rFonts w:ascii="Courier New" w:hAnsi="Courier New" w:cs="Courier New"/>
              <w:rtl/>
            </w:rPr>
            <w:t xml:space="preserve">وكان </w:t>
          </w:r>
          <w:del w:id="9595" w:author="Transkribus" w:date="2019-12-11T14:30:00Z">
            <w:r w:rsidRPr="009B6BCA">
              <w:rPr>
                <w:rFonts w:ascii="Courier New" w:hAnsi="Courier New" w:cs="Courier New"/>
                <w:rtl/>
              </w:rPr>
              <w:delText>فطنا ذكيا متقنا لما يعاينه حريصا</w:delText>
            </w:r>
          </w:del>
          <w:ins w:id="9596" w:author="Transkribus" w:date="2019-12-11T14:30:00Z">
            <w:r w:rsidR="00EE6742" w:rsidRPr="00EE6742">
              <w:rPr>
                <w:rFonts w:ascii="Courier New" w:hAnsi="Courier New" w:cs="Courier New"/>
                <w:rtl/>
              </w:rPr>
              <w:t>فطناد كما متفتالما نقانيبه جر بصا</w:t>
            </w:r>
          </w:ins>
          <w:r w:rsidR="00EE6742" w:rsidRPr="00EE6742">
            <w:rPr>
              <w:rFonts w:ascii="Courier New" w:hAnsi="Courier New" w:cs="Courier New"/>
              <w:rtl/>
            </w:rPr>
            <w:t xml:space="preserve"> فى العلم</w:t>
          </w:r>
        </w:dir>
      </w:dir>
    </w:p>
    <w:p w14:paraId="17193B1E" w14:textId="77777777" w:rsidR="009B6BCA" w:rsidRPr="009B6BCA" w:rsidRDefault="00EE6742" w:rsidP="009B6BCA">
      <w:pPr>
        <w:pStyle w:val="NurText"/>
        <w:bidi/>
        <w:rPr>
          <w:del w:id="9597" w:author="Transkribus" w:date="2019-12-11T14:30:00Z"/>
          <w:rFonts w:ascii="Courier New" w:hAnsi="Courier New" w:cs="Courier New"/>
        </w:rPr>
      </w:pPr>
      <w:r w:rsidRPr="00EE6742">
        <w:rPr>
          <w:rFonts w:ascii="Courier New" w:hAnsi="Courier New" w:cs="Courier New"/>
          <w:rtl/>
        </w:rPr>
        <w:t xml:space="preserve">الذى </w:t>
      </w:r>
      <w:del w:id="9598" w:author="Transkribus" w:date="2019-12-11T14:30:00Z">
        <w:r w:rsidR="009B6BCA" w:rsidRPr="009B6BCA">
          <w:rPr>
            <w:rFonts w:ascii="Courier New" w:hAnsi="Courier New" w:cs="Courier New"/>
            <w:rtl/>
          </w:rPr>
          <w:delText>يش</w:delText>
        </w:r>
      </w:del>
      <w:ins w:id="9599" w:author="Transkribus" w:date="2019-12-11T14:30:00Z">
        <w:r w:rsidRPr="00EE6742">
          <w:rPr>
            <w:rFonts w:ascii="Courier New" w:hAnsi="Courier New" w:cs="Courier New"/>
            <w:rtl/>
          </w:rPr>
          <w:t>بسس</w:t>
        </w:r>
      </w:ins>
      <w:r w:rsidRPr="00EE6742">
        <w:rPr>
          <w:rFonts w:ascii="Courier New" w:hAnsi="Courier New" w:cs="Courier New"/>
          <w:rtl/>
        </w:rPr>
        <w:t>تغل فيه</w:t>
      </w:r>
      <w:del w:id="960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9414FB4" w14:textId="77777777" w:rsidR="009B6BCA" w:rsidRPr="009B6BCA" w:rsidRDefault="009B6BCA" w:rsidP="009B6BCA">
      <w:pPr>
        <w:pStyle w:val="NurText"/>
        <w:bidi/>
        <w:rPr>
          <w:del w:id="9601" w:author="Transkribus" w:date="2019-12-11T14:30:00Z"/>
          <w:rFonts w:ascii="Courier New" w:hAnsi="Courier New" w:cs="Courier New"/>
        </w:rPr>
      </w:pPr>
      <w:dir w:val="rtl">
        <w:dir w:val="rtl">
          <w:del w:id="9602" w:author="Transkribus" w:date="2019-12-11T14:30:00Z">
            <w:r w:rsidRPr="009B6BCA">
              <w:rPr>
                <w:rFonts w:ascii="Courier New" w:hAnsi="Courier New" w:cs="Courier New"/>
                <w:rtl/>
              </w:rPr>
              <w:delText>وقرا ايضا صناعة</w:delText>
            </w:r>
          </w:del>
          <w:ins w:id="9603" w:author="Transkribus" w:date="2019-12-11T14:30:00Z">
            <w:r w:rsidR="00EE6742" w:rsidRPr="00EE6742">
              <w:rPr>
                <w:rFonts w:ascii="Courier New" w:hAnsi="Courier New" w:cs="Courier New"/>
                <w:rtl/>
              </w:rPr>
              <w:t xml:space="preserve"> وفر أأنصاصناعة</w:t>
            </w:r>
          </w:ins>
          <w:r w:rsidR="00EE6742" w:rsidRPr="00EE6742">
            <w:rPr>
              <w:rFonts w:ascii="Courier New" w:hAnsi="Courier New" w:cs="Courier New"/>
              <w:rtl/>
            </w:rPr>
            <w:t xml:space="preserve"> الطب على </w:t>
          </w:r>
          <w:del w:id="9604" w:author="Transkribus" w:date="2019-12-11T14:30:00Z">
            <w:r w:rsidRPr="009B6BCA">
              <w:rPr>
                <w:rFonts w:ascii="Courier New" w:hAnsi="Courier New" w:cs="Courier New"/>
                <w:rtl/>
              </w:rPr>
              <w:delText>الشيخ فخر</w:delText>
            </w:r>
          </w:del>
          <w:ins w:id="9605" w:author="Transkribus" w:date="2019-12-11T14:30:00Z">
            <w:r w:rsidR="00EE6742" w:rsidRPr="00EE6742">
              <w:rPr>
                <w:rFonts w:ascii="Courier New" w:hAnsi="Courier New" w:cs="Courier New"/>
                <w:rtl/>
              </w:rPr>
              <w:t>الشيح جر</w:t>
            </w:r>
          </w:ins>
          <w:r w:rsidR="00EE6742" w:rsidRPr="00EE6742">
            <w:rPr>
              <w:rFonts w:ascii="Courier New" w:hAnsi="Courier New" w:cs="Courier New"/>
              <w:rtl/>
            </w:rPr>
            <w:t xml:space="preserve"> الدين </w:t>
          </w:r>
          <w:del w:id="9606" w:author="Transkribus" w:date="2019-12-11T14:30:00Z">
            <w:r w:rsidRPr="009B6BCA">
              <w:rPr>
                <w:rFonts w:ascii="Courier New" w:hAnsi="Courier New" w:cs="Courier New"/>
                <w:rtl/>
              </w:rPr>
              <w:delText>المارديني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1E00BF" w14:textId="199B6F87" w:rsidR="00EE6742" w:rsidRPr="00EE6742" w:rsidRDefault="009B6BCA" w:rsidP="00EE6742">
      <w:pPr>
        <w:pStyle w:val="NurText"/>
        <w:bidi/>
        <w:rPr>
          <w:rFonts w:ascii="Courier New" w:hAnsi="Courier New" w:cs="Courier New"/>
        </w:rPr>
      </w:pPr>
      <w:dir w:val="rtl">
        <w:dir w:val="rtl">
          <w:del w:id="9607" w:author="Transkribus" w:date="2019-12-11T14:30:00Z">
            <w:r w:rsidRPr="009B6BCA">
              <w:rPr>
                <w:rFonts w:ascii="Courier New" w:hAnsi="Courier New" w:cs="Courier New"/>
                <w:rtl/>
              </w:rPr>
              <w:delText>ولما ورد</w:delText>
            </w:r>
          </w:del>
          <w:ins w:id="9608" w:author="Transkribus" w:date="2019-12-11T14:30:00Z">
            <w:r w:rsidR="00EE6742" w:rsidRPr="00EE6742">
              <w:rPr>
                <w:rFonts w:ascii="Courier New" w:hAnsi="Courier New" w:cs="Courier New"/>
                <w:rtl/>
              </w:rPr>
              <w:t>المارديى ولماورد</w:t>
            </w:r>
          </w:ins>
          <w:r w:rsidR="00EE6742" w:rsidRPr="00EE6742">
            <w:rPr>
              <w:rFonts w:ascii="Courier New" w:hAnsi="Courier New" w:cs="Courier New"/>
              <w:rtl/>
            </w:rPr>
            <w:t xml:space="preserve"> الى</w:t>
          </w:r>
        </w:dir>
      </w:dir>
    </w:p>
    <w:p w14:paraId="3D0F9F5D" w14:textId="2FD578C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دمشق </w:t>
      </w:r>
      <w:del w:id="9609" w:author="Transkribus" w:date="2019-12-11T14:30:00Z">
        <w:r w:rsidR="009B6BCA" w:rsidRPr="009B6BCA">
          <w:rPr>
            <w:rFonts w:ascii="Courier New" w:hAnsi="Courier New" w:cs="Courier New"/>
            <w:rtl/>
          </w:rPr>
          <w:delText>كان فخر</w:delText>
        </w:r>
      </w:del>
      <w:ins w:id="9610" w:author="Transkribus" w:date="2019-12-11T14:30:00Z">
        <w:r w:rsidRPr="00EE6742">
          <w:rPr>
            <w:rFonts w:ascii="Courier New" w:hAnsi="Courier New" w:cs="Courier New"/>
            <w:rtl/>
          </w:rPr>
          <w:t>كمان خفر</w:t>
        </w:r>
      </w:ins>
      <w:r w:rsidRPr="00EE6742">
        <w:rPr>
          <w:rFonts w:ascii="Courier New" w:hAnsi="Courier New" w:cs="Courier New"/>
          <w:rtl/>
        </w:rPr>
        <w:t xml:space="preserve"> الدين بن </w:t>
      </w:r>
      <w:del w:id="9611" w:author="Transkribus" w:date="2019-12-11T14:30:00Z">
        <w:r w:rsidR="009B6BCA" w:rsidRPr="009B6BCA">
          <w:rPr>
            <w:rFonts w:ascii="Courier New" w:hAnsi="Courier New" w:cs="Courier New"/>
            <w:rtl/>
          </w:rPr>
          <w:delText>الساعاتى جيد</w:delText>
        </w:r>
      </w:del>
      <w:ins w:id="9612" w:author="Transkribus" w:date="2019-12-11T14:30:00Z">
        <w:r w:rsidRPr="00EE6742">
          <w:rPr>
            <w:rFonts w:ascii="Courier New" w:hAnsi="Courier New" w:cs="Courier New"/>
            <w:rtl/>
          </w:rPr>
          <w:t>الساعاقى جبد</w:t>
        </w:r>
      </w:ins>
      <w:r w:rsidRPr="00EE6742">
        <w:rPr>
          <w:rFonts w:ascii="Courier New" w:hAnsi="Courier New" w:cs="Courier New"/>
          <w:rtl/>
        </w:rPr>
        <w:t xml:space="preserve"> الكتابة </w:t>
      </w:r>
      <w:del w:id="9613" w:author="Transkribus" w:date="2019-12-11T14:30:00Z">
        <w:r w:rsidR="009B6BCA" w:rsidRPr="009B6BCA">
          <w:rPr>
            <w:rFonts w:ascii="Courier New" w:hAnsi="Courier New" w:cs="Courier New"/>
            <w:rtl/>
          </w:rPr>
          <w:delText>يكتب خطا منسوبا فى النهاية</w:delText>
        </w:r>
      </w:del>
      <w:ins w:id="9614" w:author="Transkribus" w:date="2019-12-11T14:30:00Z">
        <w:r w:rsidRPr="00EE6742">
          <w:rPr>
            <w:rFonts w:ascii="Courier New" w:hAnsi="Courier New" w:cs="Courier New"/>
            <w:rtl/>
          </w:rPr>
          <w:t>بكتب خظا منسوبافى النهانه</w:t>
        </w:r>
      </w:ins>
      <w:r w:rsidRPr="00EE6742">
        <w:rPr>
          <w:rFonts w:ascii="Courier New" w:hAnsi="Courier New" w:cs="Courier New"/>
          <w:rtl/>
        </w:rPr>
        <w:t xml:space="preserve"> من </w:t>
      </w:r>
      <w:del w:id="9615" w:author="Transkribus" w:date="2019-12-11T14:30:00Z">
        <w:r w:rsidR="009B6BCA" w:rsidRPr="009B6BCA">
          <w:rPr>
            <w:rFonts w:ascii="Courier New" w:hAnsi="Courier New" w:cs="Courier New"/>
            <w:rtl/>
          </w:rPr>
          <w:delText>الجودة ويشعر 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616" w:author="Transkribus" w:date="2019-12-11T14:30:00Z">
        <w:r w:rsidRPr="00EE6742">
          <w:rPr>
            <w:rFonts w:ascii="Courier New" w:hAnsi="Courier New" w:cs="Courier New"/>
            <w:rtl/>
          </w:rPr>
          <w:t>الجحودة</w:t>
        </w:r>
      </w:ins>
    </w:p>
    <w:p w14:paraId="1B6195EB" w14:textId="38526849" w:rsidR="00EE6742" w:rsidRPr="00EE6742" w:rsidRDefault="009B6BCA" w:rsidP="00EE6742">
      <w:pPr>
        <w:pStyle w:val="NurText"/>
        <w:bidi/>
        <w:rPr>
          <w:rFonts w:ascii="Courier New" w:hAnsi="Courier New" w:cs="Courier New"/>
        </w:rPr>
      </w:pPr>
      <w:dir w:val="rtl">
        <w:dir w:val="rtl">
          <w:ins w:id="9617" w:author="Transkribus" w:date="2019-12-11T14:30:00Z">
            <w:r w:rsidR="00EE6742" w:rsidRPr="00EE6742">
              <w:rPr>
                <w:rFonts w:ascii="Courier New" w:hAnsi="Courier New" w:cs="Courier New"/>
                <w:rtl/>
              </w:rPr>
              <w:t xml:space="preserve">وبشعرابضا </w:t>
            </w:r>
          </w:ins>
          <w:r w:rsidR="00EE6742" w:rsidRPr="00EE6742">
            <w:rPr>
              <w:rFonts w:ascii="Courier New" w:hAnsi="Courier New" w:cs="Courier New"/>
              <w:rtl/>
            </w:rPr>
            <w:t>وله معرفة ج</w:t>
          </w:r>
          <w:del w:id="9618" w:author="Transkribus" w:date="2019-12-11T14:30:00Z">
            <w:r w:rsidRPr="009B6BCA">
              <w:rPr>
                <w:rFonts w:ascii="Courier New" w:hAnsi="Courier New" w:cs="Courier New"/>
                <w:rtl/>
              </w:rPr>
              <w:delText>ي</w:delText>
            </w:r>
          </w:del>
          <w:ins w:id="9619"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دة بصناعة المنطق والعلوم </w:t>
          </w:r>
          <w:del w:id="9620" w:author="Transkribus" w:date="2019-12-11T14:30:00Z">
            <w:r w:rsidRPr="009B6BCA">
              <w:rPr>
                <w:rFonts w:ascii="Courier New" w:hAnsi="Courier New" w:cs="Courier New"/>
                <w:rtl/>
              </w:rPr>
              <w:delText>الحكمية وكان اشتغاله</w:delText>
            </w:r>
          </w:del>
          <w:ins w:id="9621" w:author="Transkribus" w:date="2019-12-11T14:30:00Z">
            <w:r w:rsidR="00EE6742" w:rsidRPr="00EE6742">
              <w:rPr>
                <w:rFonts w:ascii="Courier New" w:hAnsi="Courier New" w:cs="Courier New"/>
                <w:rtl/>
              </w:rPr>
              <w:t>الحكمبة وكمان اشتفاله</w:t>
            </w:r>
          </w:ins>
          <w:r w:rsidR="00EE6742" w:rsidRPr="00EE6742">
            <w:rPr>
              <w:rFonts w:ascii="Courier New" w:hAnsi="Courier New" w:cs="Courier New"/>
              <w:rtl/>
            </w:rPr>
            <w:t xml:space="preserve"> بعلم الادب</w:t>
          </w:r>
        </w:dir>
      </w:dir>
    </w:p>
    <w:p w14:paraId="09C117C4" w14:textId="206E6D5C" w:rsidR="00EE6742" w:rsidRPr="00EE6742" w:rsidRDefault="00EE6742" w:rsidP="00EE6742">
      <w:pPr>
        <w:pStyle w:val="NurText"/>
        <w:bidi/>
        <w:rPr>
          <w:ins w:id="9622" w:author="Transkribus" w:date="2019-12-11T14:30:00Z"/>
          <w:rFonts w:ascii="Courier New" w:hAnsi="Courier New" w:cs="Courier New"/>
        </w:rPr>
      </w:pPr>
      <w:r w:rsidRPr="00EE6742">
        <w:rPr>
          <w:rFonts w:ascii="Courier New" w:hAnsi="Courier New" w:cs="Courier New"/>
          <w:rtl/>
        </w:rPr>
        <w:t xml:space="preserve"> على الشي</w:t>
      </w:r>
      <w:del w:id="9623" w:author="Transkribus" w:date="2019-12-11T14:30:00Z">
        <w:r w:rsidR="009B6BCA" w:rsidRPr="009B6BCA">
          <w:rPr>
            <w:rFonts w:ascii="Courier New" w:hAnsi="Courier New" w:cs="Courier New"/>
            <w:rtl/>
          </w:rPr>
          <w:delText>خ</w:delText>
        </w:r>
      </w:del>
      <w:ins w:id="9624" w:author="Transkribus" w:date="2019-12-11T14:30:00Z">
        <w:r w:rsidRPr="00EE6742">
          <w:rPr>
            <w:rFonts w:ascii="Courier New" w:hAnsi="Courier New" w:cs="Courier New"/>
            <w:rtl/>
          </w:rPr>
          <w:t>ع</w:t>
        </w:r>
      </w:ins>
      <w:r w:rsidRPr="00EE6742">
        <w:rPr>
          <w:rFonts w:ascii="Courier New" w:hAnsi="Courier New" w:cs="Courier New"/>
          <w:rtl/>
        </w:rPr>
        <w:t xml:space="preserve"> تاج الدين </w:t>
      </w:r>
      <w:del w:id="9625" w:author="Transkribus" w:date="2019-12-11T14:30:00Z">
        <w:r w:rsidR="009B6BCA" w:rsidRPr="009B6BCA">
          <w:rPr>
            <w:rFonts w:ascii="Courier New" w:hAnsi="Courier New" w:cs="Courier New"/>
            <w:rtl/>
          </w:rPr>
          <w:delText>الكندى بدمشق</w:delText>
        </w:r>
      </w:del>
      <w:ins w:id="9626" w:author="Transkribus" w:date="2019-12-11T14:30:00Z">
        <w:r w:rsidRPr="00EE6742">
          <w:rPr>
            <w:rFonts w:ascii="Courier New" w:hAnsi="Courier New" w:cs="Courier New"/>
            <w:rtl/>
          </w:rPr>
          <w:t>الكتدى بد مسق</w:t>
        </w:r>
      </w:ins>
      <w:r w:rsidRPr="00EE6742">
        <w:rPr>
          <w:rFonts w:ascii="Courier New" w:hAnsi="Courier New" w:cs="Courier New"/>
          <w:rtl/>
        </w:rPr>
        <w:t xml:space="preserve"> وخدم </w:t>
      </w:r>
      <w:del w:id="9627" w:author="Transkribus" w:date="2019-12-11T14:30:00Z">
        <w:r w:rsidR="009B6BCA" w:rsidRPr="009B6BCA">
          <w:rPr>
            <w:rFonts w:ascii="Courier New" w:hAnsi="Courier New" w:cs="Courier New"/>
            <w:rtl/>
          </w:rPr>
          <w:delText>ف</w:delText>
        </w:r>
      </w:del>
      <w:r w:rsidRPr="00EE6742">
        <w:rPr>
          <w:rFonts w:ascii="Courier New" w:hAnsi="Courier New" w:cs="Courier New"/>
          <w:rtl/>
        </w:rPr>
        <w:t>خر الدين بن الساعا</w:t>
      </w:r>
      <w:del w:id="9628" w:author="Transkribus" w:date="2019-12-11T14:30:00Z">
        <w:r w:rsidR="009B6BCA" w:rsidRPr="009B6BCA">
          <w:rPr>
            <w:rFonts w:ascii="Courier New" w:hAnsi="Courier New" w:cs="Courier New"/>
            <w:rtl/>
          </w:rPr>
          <w:delText>تى</w:delText>
        </w:r>
      </w:del>
      <w:ins w:id="9629" w:author="Transkribus" w:date="2019-12-11T14:30:00Z">
        <w:r w:rsidRPr="00EE6742">
          <w:rPr>
            <w:rFonts w:ascii="Courier New" w:hAnsi="Courier New" w:cs="Courier New"/>
            <w:rtl/>
          </w:rPr>
          <w:t>ق</w:t>
        </w:r>
      </w:ins>
      <w:r w:rsidRPr="00EE6742">
        <w:rPr>
          <w:rFonts w:ascii="Courier New" w:hAnsi="Courier New" w:cs="Courier New"/>
          <w:rtl/>
        </w:rPr>
        <w:t xml:space="preserve"> الملك </w:t>
      </w:r>
      <w:del w:id="9630" w:author="Transkribus" w:date="2019-12-11T14:30:00Z">
        <w:r w:rsidR="009B6BCA" w:rsidRPr="009B6BCA">
          <w:rPr>
            <w:rFonts w:ascii="Courier New" w:hAnsi="Courier New" w:cs="Courier New"/>
            <w:rtl/>
          </w:rPr>
          <w:delText>الفائز</w:delText>
        </w:r>
      </w:del>
      <w:ins w:id="9631" w:author="Transkribus" w:date="2019-12-11T14:30:00Z">
        <w:r w:rsidRPr="00EE6742">
          <w:rPr>
            <w:rFonts w:ascii="Courier New" w:hAnsi="Courier New" w:cs="Courier New"/>
            <w:rtl/>
          </w:rPr>
          <w:t>الفار بن الملك</w:t>
        </w:r>
      </w:ins>
    </w:p>
    <w:p w14:paraId="4FB960F1" w14:textId="4766135A" w:rsidR="00EE6742" w:rsidRPr="00EE6742" w:rsidRDefault="00EE6742" w:rsidP="00EE6742">
      <w:pPr>
        <w:pStyle w:val="NurText"/>
        <w:bidi/>
        <w:rPr>
          <w:rFonts w:ascii="Courier New" w:hAnsi="Courier New" w:cs="Courier New"/>
        </w:rPr>
      </w:pPr>
      <w:ins w:id="9632" w:author="Transkribus" w:date="2019-12-11T14:30:00Z">
        <w:r w:rsidRPr="00EE6742">
          <w:rPr>
            <w:rFonts w:ascii="Courier New" w:hAnsi="Courier New" w:cs="Courier New"/>
            <w:rtl/>
          </w:rPr>
          <w:t>العادل أبى بكر بن أيوب وقوزرله وخدم ايضا الملك المعطم عيسى</w:t>
        </w:r>
      </w:ins>
      <w:r w:rsidRPr="00EE6742">
        <w:rPr>
          <w:rFonts w:ascii="Courier New" w:hAnsi="Courier New" w:cs="Courier New"/>
          <w:rtl/>
        </w:rPr>
        <w:t xml:space="preserve"> بن الملك العادل </w:t>
      </w:r>
      <w:del w:id="9633" w:author="Transkribus" w:date="2019-12-11T14:30:00Z">
        <w:r w:rsidR="009B6BCA" w:rsidRPr="009B6BCA">
          <w:rPr>
            <w:rFonts w:ascii="Courier New" w:hAnsi="Courier New" w:cs="Courier New"/>
            <w:rtl/>
          </w:rPr>
          <w:delText>ابى بكر بن ايوب وتوزر 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634" w:author="Transkribus" w:date="2019-12-11T14:30:00Z">
        <w:r w:rsidRPr="00EE6742">
          <w:rPr>
            <w:rFonts w:ascii="Courier New" w:hAnsi="Courier New" w:cs="Courier New"/>
            <w:rtl/>
          </w:rPr>
          <w:t>بصناهة</w:t>
        </w:r>
      </w:ins>
    </w:p>
    <w:p w14:paraId="72667C2D" w14:textId="77777777" w:rsidR="009B6BCA" w:rsidRPr="009B6BCA" w:rsidRDefault="009B6BCA" w:rsidP="009B6BCA">
      <w:pPr>
        <w:pStyle w:val="NurText"/>
        <w:bidi/>
        <w:rPr>
          <w:del w:id="9635" w:author="Transkribus" w:date="2019-12-11T14:30:00Z"/>
          <w:rFonts w:ascii="Courier New" w:hAnsi="Courier New" w:cs="Courier New"/>
        </w:rPr>
      </w:pPr>
      <w:dir w:val="rtl">
        <w:dir w:val="rtl">
          <w:del w:id="9636" w:author="Transkribus" w:date="2019-12-11T14:30:00Z">
            <w:r w:rsidRPr="009B6BCA">
              <w:rPr>
                <w:rFonts w:ascii="Courier New" w:hAnsi="Courier New" w:cs="Courier New"/>
                <w:rtl/>
              </w:rPr>
              <w:delText xml:space="preserve">وخدم ايضا الملك المعظم عيسى بن الملك العادل بصناعة </w:delText>
            </w:r>
          </w:del>
          <w:r w:rsidR="00EE6742" w:rsidRPr="00EE6742">
            <w:rPr>
              <w:rFonts w:ascii="Courier New" w:hAnsi="Courier New" w:cs="Courier New"/>
              <w:rtl/>
            </w:rPr>
            <w:t xml:space="preserve">الطب </w:t>
          </w:r>
          <w:del w:id="9637" w:author="Transkribus" w:date="2019-12-11T14:30:00Z">
            <w:r w:rsidRPr="009B6BCA">
              <w:rPr>
                <w:rFonts w:ascii="Courier New" w:hAnsi="Courier New" w:cs="Courier New"/>
                <w:rtl/>
              </w:rPr>
              <w:delText>وتوزر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C8D3DF" w14:textId="0D959C4C" w:rsidR="00EE6742" w:rsidRPr="00EE6742" w:rsidRDefault="009B6BCA" w:rsidP="00EE6742">
      <w:pPr>
        <w:pStyle w:val="NurText"/>
        <w:bidi/>
        <w:rPr>
          <w:ins w:id="9638" w:author="Transkribus" w:date="2019-12-11T14:30:00Z"/>
          <w:rFonts w:ascii="Courier New" w:hAnsi="Courier New" w:cs="Courier New"/>
        </w:rPr>
      </w:pPr>
      <w:dir w:val="rtl">
        <w:dir w:val="rtl">
          <w:ins w:id="9639" w:author="Transkribus" w:date="2019-12-11T14:30:00Z">
            <w:r w:rsidR="00EE6742" w:rsidRPr="00EE6742">
              <w:rPr>
                <w:rFonts w:ascii="Courier New" w:hAnsi="Courier New" w:cs="Courier New"/>
                <w:rtl/>
              </w:rPr>
              <w:t xml:space="preserve">ووزرله </w:t>
            </w:r>
          </w:ins>
          <w:r w:rsidR="00EE6742" w:rsidRPr="00EE6742">
            <w:rPr>
              <w:rFonts w:ascii="Courier New" w:hAnsi="Courier New" w:cs="Courier New"/>
              <w:rtl/>
            </w:rPr>
            <w:t xml:space="preserve">وكان </w:t>
          </w:r>
          <w:del w:id="9640" w:author="Transkribus" w:date="2019-12-11T14:30:00Z">
            <w:r w:rsidRPr="009B6BCA">
              <w:rPr>
                <w:rFonts w:ascii="Courier New" w:hAnsi="Courier New" w:cs="Courier New"/>
                <w:rtl/>
              </w:rPr>
              <w:delText>ينادمه ويلعب</w:delText>
            </w:r>
          </w:del>
          <w:ins w:id="9641" w:author="Transkribus" w:date="2019-12-11T14:30:00Z">
            <w:r w:rsidR="00EE6742" w:rsidRPr="00EE6742">
              <w:rPr>
                <w:rFonts w:ascii="Courier New" w:hAnsi="Courier New" w:cs="Courier New"/>
                <w:rtl/>
              </w:rPr>
              <w:t>نادمهوبلعب</w:t>
            </w:r>
          </w:ins>
          <w:r w:rsidR="00EE6742" w:rsidRPr="00EE6742">
            <w:rPr>
              <w:rFonts w:ascii="Courier New" w:hAnsi="Courier New" w:cs="Courier New"/>
              <w:rtl/>
            </w:rPr>
            <w:t xml:space="preserve"> بالعود وكان </w:t>
          </w:r>
          <w:del w:id="9642" w:author="Transkribus" w:date="2019-12-11T14:30:00Z">
            <w:r w:rsidRPr="009B6BCA">
              <w:rPr>
                <w:rFonts w:ascii="Courier New" w:hAnsi="Courier New" w:cs="Courier New"/>
                <w:rtl/>
              </w:rPr>
              <w:delText>محبا لكلام الشيخ</w:delText>
            </w:r>
          </w:del>
          <w:ins w:id="9643" w:author="Transkribus" w:date="2019-12-11T14:30:00Z">
            <w:r w:rsidR="00EE6742" w:rsidRPr="00EE6742">
              <w:rPr>
                <w:rFonts w:ascii="Courier New" w:hAnsi="Courier New" w:cs="Courier New"/>
                <w:rtl/>
              </w:rPr>
              <w:t>محبالكالام الشيح</w:t>
            </w:r>
          </w:ins>
          <w:r w:rsidR="00EE6742" w:rsidRPr="00EE6742">
            <w:rPr>
              <w:rFonts w:ascii="Courier New" w:hAnsi="Courier New" w:cs="Courier New"/>
              <w:rtl/>
            </w:rPr>
            <w:t xml:space="preserve"> الرئيس </w:t>
          </w:r>
          <w:del w:id="9644" w:author="Transkribus" w:date="2019-12-11T14:30:00Z">
            <w:r w:rsidRPr="009B6BCA">
              <w:rPr>
                <w:rFonts w:ascii="Courier New" w:hAnsi="Courier New" w:cs="Courier New"/>
                <w:rtl/>
              </w:rPr>
              <w:delText>ابن سينا فى</w:delText>
            </w:r>
          </w:del>
          <w:ins w:id="9645" w:author="Transkribus" w:date="2019-12-11T14:30:00Z">
            <w:r w:rsidR="00EE6742" w:rsidRPr="00EE6742">
              <w:rPr>
                <w:rFonts w:ascii="Courier New" w:hAnsi="Courier New" w:cs="Courier New"/>
                <w:rtl/>
              </w:rPr>
              <w:t>بن سعناق</w:t>
            </w:r>
          </w:ins>
          <w:r w:rsidR="00EE6742" w:rsidRPr="00EE6742">
            <w:rPr>
              <w:rFonts w:ascii="Courier New" w:hAnsi="Courier New" w:cs="Courier New"/>
              <w:rtl/>
            </w:rPr>
            <w:t xml:space="preserve"> الطب</w:t>
          </w:r>
          <w:del w:id="9646" w:author="Transkribus" w:date="2019-12-11T14:30:00Z">
            <w:r w:rsidRPr="009B6BCA">
              <w:rPr>
                <w:rFonts w:ascii="Courier New" w:hAnsi="Courier New" w:cs="Courier New"/>
                <w:rtl/>
              </w:rPr>
              <w:delText xml:space="preserve"> مغرى به وتوفى رحمه</w:delText>
            </w:r>
          </w:del>
        </w:dir>
      </w:dir>
    </w:p>
    <w:p w14:paraId="5474CF14" w14:textId="08F4F3A2" w:rsidR="00EE6742" w:rsidRPr="00EE6742" w:rsidRDefault="00EE6742" w:rsidP="00EE6742">
      <w:pPr>
        <w:pStyle w:val="NurText"/>
        <w:bidi/>
        <w:rPr>
          <w:rFonts w:ascii="Courier New" w:hAnsi="Courier New" w:cs="Courier New"/>
        </w:rPr>
      </w:pPr>
      <w:ins w:id="9647" w:author="Transkribus" w:date="2019-12-11T14:30:00Z">
        <w:r w:rsidRPr="00EE6742">
          <w:rPr>
            <w:rFonts w:ascii="Courier New" w:hAnsi="Courier New" w:cs="Courier New"/>
            <w:rtl/>
          </w:rPr>
          <w:t>بصرى بهويوفى رجمه</w:t>
        </w:r>
      </w:ins>
      <w:r w:rsidRPr="00EE6742">
        <w:rPr>
          <w:rFonts w:ascii="Courier New" w:hAnsi="Courier New" w:cs="Courier New"/>
          <w:rtl/>
        </w:rPr>
        <w:t xml:space="preserve"> الله بدم</w:t>
      </w:r>
      <w:del w:id="9648" w:author="Transkribus" w:date="2019-12-11T14:30:00Z">
        <w:r w:rsidR="009B6BCA" w:rsidRPr="009B6BCA">
          <w:rPr>
            <w:rFonts w:ascii="Courier New" w:hAnsi="Courier New" w:cs="Courier New"/>
            <w:rtl/>
          </w:rPr>
          <w:delText>ش</w:delText>
        </w:r>
      </w:del>
      <w:ins w:id="9649" w:author="Transkribus" w:date="2019-12-11T14:30:00Z">
        <w:r w:rsidRPr="00EE6742">
          <w:rPr>
            <w:rFonts w:ascii="Courier New" w:hAnsi="Courier New" w:cs="Courier New"/>
            <w:rtl/>
          </w:rPr>
          <w:t>س</w:t>
        </w:r>
      </w:ins>
      <w:r w:rsidRPr="00EE6742">
        <w:rPr>
          <w:rFonts w:ascii="Courier New" w:hAnsi="Courier New" w:cs="Courier New"/>
          <w:rtl/>
        </w:rPr>
        <w:t>ق بعلة اليرقان</w:t>
      </w:r>
      <w:del w:id="96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651" w:author="Transkribus" w:date="2019-12-11T14:30:00Z">
        <w:r w:rsidRPr="00EE6742">
          <w:rPr>
            <w:rFonts w:ascii="Courier New" w:hAnsi="Courier New" w:cs="Courier New"/>
            <w:rtl/>
          </w:rPr>
          <w:t xml:space="preserve"> ومن شعرة</w:t>
        </w:r>
      </w:ins>
    </w:p>
    <w:p w14:paraId="38334646" w14:textId="77777777" w:rsidR="009B6BCA" w:rsidRPr="009B6BCA" w:rsidRDefault="009B6BCA" w:rsidP="009B6BCA">
      <w:pPr>
        <w:pStyle w:val="NurText"/>
        <w:bidi/>
        <w:rPr>
          <w:del w:id="9652" w:author="Transkribus" w:date="2019-12-11T14:30:00Z"/>
          <w:rFonts w:ascii="Courier New" w:hAnsi="Courier New" w:cs="Courier New"/>
        </w:rPr>
      </w:pPr>
      <w:dir w:val="rtl">
        <w:dir w:val="rtl">
          <w:del w:id="9653" w:author="Transkribus" w:date="2019-12-11T14:30:00Z">
            <w:r w:rsidRPr="009B6BCA">
              <w:rPr>
                <w:rFonts w:ascii="Courier New" w:hAnsi="Courier New" w:cs="Courier New"/>
                <w:rtl/>
              </w:rPr>
              <w:delText>ومن شعره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1BBCA7" w14:textId="77777777" w:rsidR="009B6BCA" w:rsidRPr="009B6BCA" w:rsidRDefault="009B6BCA" w:rsidP="009B6BCA">
      <w:pPr>
        <w:pStyle w:val="NurText"/>
        <w:bidi/>
        <w:rPr>
          <w:del w:id="9654" w:author="Transkribus" w:date="2019-12-11T14:30:00Z"/>
          <w:rFonts w:ascii="Courier New" w:hAnsi="Courier New" w:cs="Courier New"/>
        </w:rPr>
      </w:pPr>
      <w:dir w:val="rtl">
        <w:dir w:val="rtl">
          <w:del w:id="9655" w:author="Transkribus" w:date="2019-12-11T14:30:00Z">
            <w:r w:rsidRPr="009B6BCA">
              <w:rPr>
                <w:rFonts w:ascii="Courier New" w:hAnsi="Courier New" w:cs="Courier New"/>
                <w:rtl/>
              </w:rPr>
              <w:delText>يحسدنى قومى على صنعتي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لاننى بينهم فارس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0390D88" w14:textId="1D21289D" w:rsidR="00EE6742" w:rsidRPr="00EE6742" w:rsidRDefault="009B6BCA" w:rsidP="00EE6742">
      <w:pPr>
        <w:pStyle w:val="NurText"/>
        <w:bidi/>
        <w:rPr>
          <w:ins w:id="9656" w:author="Transkribus" w:date="2019-12-11T14:30:00Z"/>
          <w:rFonts w:ascii="Courier New" w:hAnsi="Courier New" w:cs="Courier New"/>
        </w:rPr>
      </w:pPr>
      <w:dir w:val="rtl">
        <w:dir w:val="rtl">
          <w:del w:id="9657" w:author="Transkribus" w:date="2019-12-11T14:30:00Z">
            <w:r w:rsidRPr="009B6BCA">
              <w:rPr>
                <w:rFonts w:ascii="Courier New" w:hAnsi="Courier New" w:cs="Courier New"/>
                <w:rtl/>
              </w:rPr>
              <w:delText>سهرت</w:delText>
            </w:r>
          </w:del>
          <w:ins w:id="9658" w:author="Transkribus" w:date="2019-12-11T14:30:00Z">
            <w:r w:rsidR="00EE6742" w:rsidRPr="00EE6742">
              <w:rPr>
                <w:rFonts w:ascii="Courier New" w:hAnsi="Courier New" w:cs="Courier New"/>
                <w:rtl/>
              </w:rPr>
              <w:t>البريع</w:t>
            </w:r>
          </w:ins>
        </w:dir>
      </w:dir>
    </w:p>
    <w:p w14:paraId="47C8D706" w14:textId="77777777" w:rsidR="00EE6742" w:rsidRPr="00EE6742" w:rsidRDefault="00EE6742" w:rsidP="00EE6742">
      <w:pPr>
        <w:pStyle w:val="NurText"/>
        <w:bidi/>
        <w:rPr>
          <w:ins w:id="9659" w:author="Transkribus" w:date="2019-12-11T14:30:00Z"/>
          <w:rFonts w:ascii="Courier New" w:hAnsi="Courier New" w:cs="Courier New"/>
        </w:rPr>
      </w:pPr>
      <w:ins w:id="9660" w:author="Transkribus" w:date="2019-12-11T14:30:00Z">
        <w:r w:rsidRPr="00EE6742">
          <w:rPr>
            <w:rFonts w:ascii="Courier New" w:hAnsi="Courier New" w:cs="Courier New"/>
            <w:rtl/>
          </w:rPr>
          <w:t xml:space="preserve"> بجيدفى فوى عسلى صفعنى * لايسى عنهم ارس</w:t>
        </w:r>
      </w:ins>
    </w:p>
    <w:p w14:paraId="7EEDD8FE" w14:textId="0B6CF6A2" w:rsidR="00EE6742" w:rsidRPr="00EE6742" w:rsidRDefault="00EE6742" w:rsidP="00EE6742">
      <w:pPr>
        <w:pStyle w:val="NurText"/>
        <w:bidi/>
        <w:rPr>
          <w:rFonts w:ascii="Courier New" w:hAnsi="Courier New" w:cs="Courier New"/>
        </w:rPr>
      </w:pPr>
      <w:ins w:id="9661" w:author="Transkribus" w:date="2019-12-11T14:30:00Z">
        <w:r w:rsidRPr="00EE6742">
          <w:rPr>
            <w:rFonts w:ascii="Courier New" w:hAnsi="Courier New" w:cs="Courier New"/>
            <w:rtl/>
          </w:rPr>
          <w:t>سهرف</w:t>
        </w:r>
      </w:ins>
      <w:r w:rsidRPr="00EE6742">
        <w:rPr>
          <w:rFonts w:ascii="Courier New" w:hAnsi="Courier New" w:cs="Courier New"/>
          <w:rtl/>
        </w:rPr>
        <w:t xml:space="preserve"> فى </w:t>
      </w:r>
      <w:del w:id="9662" w:author="Transkribus" w:date="2019-12-11T14:30:00Z">
        <w:r w:rsidR="009B6BCA" w:rsidRPr="009B6BCA">
          <w:rPr>
            <w:rFonts w:ascii="Courier New" w:hAnsi="Courier New" w:cs="Courier New"/>
            <w:rtl/>
          </w:rPr>
          <w:delText>ليلى واستنعسوا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لن</w:delText>
            </w:r>
          </w:dir>
        </w:dir>
      </w:del>
      <w:ins w:id="9663" w:author="Transkribus" w:date="2019-12-11T14:30:00Z">
        <w:r w:rsidRPr="00EE6742">
          <w:rPr>
            <w:rFonts w:ascii="Courier New" w:hAnsi="Courier New" w:cs="Courier New"/>
            <w:rtl/>
          </w:rPr>
          <w:t>لبسلى واستتعسوا *ابن</w:t>
        </w:r>
      </w:ins>
      <w:r w:rsidRPr="00EE6742">
        <w:rPr>
          <w:rFonts w:ascii="Courier New" w:hAnsi="Courier New" w:cs="Courier New"/>
          <w:rtl/>
        </w:rPr>
        <w:t xml:space="preserve"> يستوى الدارس </w:t>
      </w:r>
      <w:del w:id="9664" w:author="Transkribus" w:date="2019-12-11T14:30:00Z">
        <w:r w:rsidR="009B6BCA" w:rsidRPr="009B6BCA">
          <w:rPr>
            <w:rFonts w:ascii="Courier New" w:hAnsi="Courier New" w:cs="Courier New"/>
            <w:rtl/>
          </w:rPr>
          <w:delText>والناعس السريع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665" w:author="Transkribus" w:date="2019-12-11T14:30:00Z">
        <w:r w:rsidRPr="00EE6742">
          <w:rPr>
            <w:rFonts w:ascii="Courier New" w:hAnsi="Courier New" w:cs="Courier New"/>
            <w:rtl/>
          </w:rPr>
          <w:t>والناقس</w:t>
        </w:r>
      </w:ins>
    </w:p>
    <w:p w14:paraId="3C7C3BF6" w14:textId="77777777" w:rsidR="009B6BCA" w:rsidRPr="009B6BCA" w:rsidRDefault="009B6BCA" w:rsidP="009B6BCA">
      <w:pPr>
        <w:pStyle w:val="NurText"/>
        <w:bidi/>
        <w:rPr>
          <w:del w:id="9666" w:author="Transkribus" w:date="2019-12-11T14:30:00Z"/>
          <w:rFonts w:ascii="Courier New" w:hAnsi="Courier New" w:cs="Courier New"/>
        </w:rPr>
      </w:pPr>
      <w:dir w:val="rtl">
        <w:dir w:val="rtl">
          <w:del w:id="9667" w:author="Transkribus" w:date="2019-12-11T14:30:00Z">
            <w:r w:rsidRPr="009B6BCA">
              <w:rPr>
                <w:rFonts w:ascii="Courier New" w:hAnsi="Courier New" w:cs="Courier New"/>
                <w:rtl/>
              </w:rPr>
              <w:delText>ولفخر</w:delText>
            </w:r>
          </w:del>
          <w:ins w:id="9668" w:author="Transkribus" w:date="2019-12-11T14:30:00Z">
            <w:r w:rsidR="00EE6742" w:rsidRPr="00EE6742">
              <w:rPr>
                <w:rFonts w:ascii="Courier New" w:hAnsi="Courier New" w:cs="Courier New"/>
                <w:rtl/>
              </w:rPr>
              <w:t>وافضر</w:t>
            </w:r>
          </w:ins>
          <w:r w:rsidR="00EE6742" w:rsidRPr="00EE6742">
            <w:rPr>
              <w:rFonts w:ascii="Courier New" w:hAnsi="Courier New" w:cs="Courier New"/>
              <w:rtl/>
            </w:rPr>
            <w:t xml:space="preserve"> الدين بن الساعا</w:t>
          </w:r>
          <w:del w:id="9669" w:author="Transkribus" w:date="2019-12-11T14:30:00Z">
            <w:r w:rsidRPr="009B6BCA">
              <w:rPr>
                <w:rFonts w:ascii="Courier New" w:hAnsi="Courier New" w:cs="Courier New"/>
                <w:rtl/>
              </w:rPr>
              <w:delText>ت</w:delText>
            </w:r>
          </w:del>
          <w:ins w:id="9670" w:author="Transkribus" w:date="2019-12-11T14:30:00Z">
            <w:r w:rsidR="00EE6742" w:rsidRPr="00EE6742">
              <w:rPr>
                <w:rFonts w:ascii="Courier New" w:hAnsi="Courier New" w:cs="Courier New"/>
                <w:rtl/>
              </w:rPr>
              <w:t>ف</w:t>
            </w:r>
          </w:ins>
          <w:r w:rsidR="00EE6742" w:rsidRPr="00EE6742">
            <w:rPr>
              <w:rFonts w:ascii="Courier New" w:hAnsi="Courier New" w:cs="Courier New"/>
              <w:rtl/>
            </w:rPr>
            <w:t>ى من الكتب تك</w:t>
          </w:r>
          <w:del w:id="9671" w:author="Transkribus" w:date="2019-12-11T14:30:00Z">
            <w:r w:rsidRPr="009B6BCA">
              <w:rPr>
                <w:rFonts w:ascii="Courier New" w:hAnsi="Courier New" w:cs="Courier New"/>
                <w:rtl/>
              </w:rPr>
              <w:delText>م</w:delText>
            </w:r>
          </w:del>
          <w:ins w:id="9672"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يل كتاب </w:t>
          </w:r>
          <w:del w:id="9673" w:author="Transkribus" w:date="2019-12-11T14:30:00Z">
            <w:r w:rsidRPr="009B6BCA">
              <w:rPr>
                <w:rFonts w:ascii="Courier New" w:hAnsi="Courier New" w:cs="Courier New"/>
                <w:rtl/>
              </w:rPr>
              <w:delText>القولنج للرئيس</w:delText>
            </w:r>
          </w:del>
          <w:ins w:id="9674" w:author="Transkribus" w:date="2019-12-11T14:30:00Z">
            <w:r w:rsidR="00EE6742" w:rsidRPr="00EE6742">
              <w:rPr>
                <w:rFonts w:ascii="Courier New" w:hAnsi="Courier New" w:cs="Courier New"/>
                <w:rtl/>
              </w:rPr>
              <w:t>القوليم الرئيس</w:t>
            </w:r>
          </w:ins>
          <w:r w:rsidR="00EE6742" w:rsidRPr="00EE6742">
            <w:rPr>
              <w:rFonts w:ascii="Courier New" w:hAnsi="Courier New" w:cs="Courier New"/>
              <w:rtl/>
            </w:rPr>
            <w:t xml:space="preserve"> ابن سينا </w:t>
          </w:r>
          <w:del w:id="96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AA83FC" w14:textId="14CF8ECE" w:rsidR="00EE6742" w:rsidRPr="00EE6742" w:rsidRDefault="009B6BCA" w:rsidP="00EE6742">
      <w:pPr>
        <w:pStyle w:val="NurText"/>
        <w:bidi/>
        <w:rPr>
          <w:ins w:id="9676" w:author="Transkribus" w:date="2019-12-11T14:30:00Z"/>
          <w:rFonts w:ascii="Courier New" w:hAnsi="Courier New" w:cs="Courier New"/>
        </w:rPr>
      </w:pPr>
      <w:dir w:val="rtl">
        <w:dir w:val="rtl">
          <w:r w:rsidR="00EE6742" w:rsidRPr="00EE6742">
            <w:rPr>
              <w:rFonts w:ascii="Courier New" w:hAnsi="Courier New" w:cs="Courier New"/>
              <w:rtl/>
            </w:rPr>
            <w:t>الحوا</w:t>
          </w:r>
          <w:del w:id="9677" w:author="Transkribus" w:date="2019-12-11T14:30:00Z">
            <w:r w:rsidRPr="009B6BCA">
              <w:rPr>
                <w:rFonts w:ascii="Courier New" w:hAnsi="Courier New" w:cs="Courier New"/>
                <w:rtl/>
              </w:rPr>
              <w:delText>ش</w:delText>
            </w:r>
          </w:del>
          <w:ins w:id="9678" w:author="Transkribus" w:date="2019-12-11T14:30:00Z">
            <w:r w:rsidR="00EE6742" w:rsidRPr="00EE6742">
              <w:rPr>
                <w:rFonts w:ascii="Courier New" w:hAnsi="Courier New" w:cs="Courier New"/>
                <w:rtl/>
              </w:rPr>
              <w:t>س</w:t>
            </w:r>
          </w:ins>
          <w:r w:rsidR="00EE6742" w:rsidRPr="00EE6742">
            <w:rPr>
              <w:rFonts w:ascii="Courier New" w:hAnsi="Courier New" w:cs="Courier New"/>
              <w:rtl/>
            </w:rPr>
            <w:t>ى على</w:t>
          </w:r>
        </w:dir>
      </w:dir>
    </w:p>
    <w:p w14:paraId="79A620BE" w14:textId="77777777" w:rsidR="009B6BCA" w:rsidRPr="009B6BCA" w:rsidRDefault="00EE6742" w:rsidP="009B6BCA">
      <w:pPr>
        <w:pStyle w:val="NurText"/>
        <w:bidi/>
        <w:rPr>
          <w:del w:id="9679" w:author="Transkribus" w:date="2019-12-11T14:30:00Z"/>
          <w:rFonts w:ascii="Courier New" w:hAnsi="Courier New" w:cs="Courier New"/>
        </w:rPr>
      </w:pPr>
      <w:ins w:id="9680" w:author="Transkribus" w:date="2019-12-11T14:30:00Z">
        <w:r w:rsidRPr="00EE6742">
          <w:rPr>
            <w:rFonts w:ascii="Courier New" w:hAnsi="Courier New" w:cs="Courier New"/>
            <w:rtl/>
          </w:rPr>
          <w:t>كاب القان بن الاب سعنا</w:t>
        </w:r>
      </w:ins>
      <w:r w:rsidRPr="00EE6742">
        <w:rPr>
          <w:rFonts w:ascii="Courier New" w:hAnsi="Courier New" w:cs="Courier New"/>
          <w:rtl/>
        </w:rPr>
        <w:t xml:space="preserve"> كتاب </w:t>
      </w:r>
      <w:del w:id="9681" w:author="Transkribus" w:date="2019-12-11T14:30:00Z">
        <w:r w:rsidR="009B6BCA" w:rsidRPr="009B6BCA">
          <w:rPr>
            <w:rFonts w:ascii="Courier New" w:hAnsi="Courier New" w:cs="Courier New"/>
            <w:rtl/>
          </w:rPr>
          <w:delText>القانون لابن سينا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99609D3" w14:textId="26F57CCE" w:rsidR="00EE6742" w:rsidRPr="00EE6742" w:rsidRDefault="009B6BCA" w:rsidP="00EE6742">
      <w:pPr>
        <w:pStyle w:val="NurText"/>
        <w:bidi/>
        <w:rPr>
          <w:rFonts w:ascii="Courier New" w:hAnsi="Courier New" w:cs="Courier New"/>
        </w:rPr>
      </w:pPr>
      <w:dir w:val="rtl">
        <w:dir w:val="rtl">
          <w:del w:id="9682" w:author="Transkribus" w:date="2019-12-11T14:30:00Z">
            <w:r w:rsidRPr="009B6BCA">
              <w:rPr>
                <w:rFonts w:ascii="Courier New" w:hAnsi="Courier New" w:cs="Courier New"/>
                <w:rtl/>
              </w:rPr>
              <w:delText>كتاب المختارات</w:delText>
            </w:r>
          </w:del>
          <w:ins w:id="9683" w:author="Transkribus" w:date="2019-12-11T14:30:00Z">
            <w:r w:rsidR="00EE6742" w:rsidRPr="00EE6742">
              <w:rPr>
                <w:rFonts w:ascii="Courier New" w:hAnsi="Courier New" w:cs="Courier New"/>
                <w:rtl/>
              </w:rPr>
              <w:t>المجتارات</w:t>
            </w:r>
          </w:ins>
          <w:r w:rsidR="00EE6742" w:rsidRPr="00EE6742">
            <w:rPr>
              <w:rFonts w:ascii="Courier New" w:hAnsi="Courier New" w:cs="Courier New"/>
              <w:rtl/>
            </w:rPr>
            <w:t xml:space="preserve"> فى </w:t>
          </w:r>
          <w:del w:id="9684" w:author="Transkribus" w:date="2019-12-11T14:30:00Z">
            <w:r w:rsidRPr="009B6BCA">
              <w:rPr>
                <w:rFonts w:ascii="Courier New" w:hAnsi="Courier New" w:cs="Courier New"/>
                <w:rtl/>
              </w:rPr>
              <w:delText>الاشعار 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685" w:author="Transkribus" w:date="2019-12-11T14:30:00Z">
            <w:r w:rsidR="00EE6742" w:rsidRPr="00EE6742">
              <w:rPr>
                <w:rFonts w:ascii="Courier New" w:hAnsi="Courier New" w:cs="Courier New"/>
                <w:rtl/>
              </w:rPr>
              <w:t>الاشعارة غبرم</w:t>
            </w:r>
          </w:ins>
        </w:dir>
      </w:dir>
    </w:p>
    <w:p w14:paraId="0C03D519" w14:textId="32C1C0A1" w:rsidR="00EE6742" w:rsidRPr="00EE6742" w:rsidRDefault="009B6BCA" w:rsidP="00EE6742">
      <w:pPr>
        <w:pStyle w:val="NurText"/>
        <w:bidi/>
        <w:rPr>
          <w:ins w:id="9686" w:author="Transkribus" w:date="2019-12-11T14:30:00Z"/>
          <w:rFonts w:ascii="Courier New" w:hAnsi="Courier New" w:cs="Courier New"/>
        </w:rPr>
      </w:pPr>
      <w:dir w:val="rtl">
        <w:dir w:val="rtl">
          <w:ins w:id="9687" w:author="Transkribus" w:date="2019-12-11T14:30:00Z">
            <w:r w:rsidR="00EE6742" w:rsidRPr="00EE6742">
              <w:rPr>
                <w:rFonts w:ascii="Courier New" w:hAnsi="Courier New" w:cs="Courier New"/>
                <w:rtl/>
              </w:rPr>
              <w:t>ابن الليودى</w:t>
            </w:r>
          </w:ins>
        </w:dir>
      </w:dir>
    </w:p>
    <w:p w14:paraId="0A12D3DC" w14:textId="4E07B981" w:rsidR="00EE6742" w:rsidRPr="00EE6742" w:rsidRDefault="00EE6742" w:rsidP="00EE6742">
      <w:pPr>
        <w:pStyle w:val="NurText"/>
        <w:bidi/>
        <w:rPr>
          <w:rFonts w:ascii="Courier New" w:hAnsi="Courier New" w:cs="Courier New"/>
        </w:rPr>
      </w:pPr>
      <w:ins w:id="9688" w:author="Transkribus" w:date="2019-12-11T14:30:00Z">
        <w:r w:rsidRPr="00EE6742">
          <w:rPr>
            <w:rFonts w:ascii="Courier New" w:hAnsi="Courier New" w:cs="Courier New"/>
            <w:rtl/>
          </w:rPr>
          <w:t>*(</w:t>
        </w:r>
      </w:ins>
      <w:r w:rsidRPr="00EE6742">
        <w:rPr>
          <w:rFonts w:ascii="Courier New" w:hAnsi="Courier New" w:cs="Courier New"/>
          <w:rtl/>
        </w:rPr>
        <w:t xml:space="preserve">شمس الدين بن </w:t>
      </w:r>
      <w:del w:id="9689" w:author="Transkribus" w:date="2019-12-11T14:30:00Z">
        <w:r w:rsidR="009B6BCA" w:rsidRPr="009B6BCA">
          <w:rPr>
            <w:rFonts w:ascii="Courier New" w:hAnsi="Courier New" w:cs="Courier New"/>
            <w:rtl/>
          </w:rPr>
          <w:delText>اللبودي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690" w:author="Transkribus" w:date="2019-12-11T14:30:00Z">
        <w:r w:rsidRPr="00EE6742">
          <w:rPr>
            <w:rFonts w:ascii="Courier New" w:hAnsi="Courier New" w:cs="Courier New"/>
            <w:rtl/>
          </w:rPr>
          <w:t>الليودى)*</w:t>
        </w:r>
      </w:ins>
    </w:p>
    <w:p w14:paraId="0F56661B" w14:textId="7C31F837" w:rsidR="00EE6742" w:rsidRPr="00EE6742" w:rsidRDefault="009B6BCA" w:rsidP="00EE6742">
      <w:pPr>
        <w:pStyle w:val="NurText"/>
        <w:bidi/>
        <w:rPr>
          <w:ins w:id="9691" w:author="Transkribus" w:date="2019-12-11T14:30:00Z"/>
          <w:rFonts w:ascii="Courier New" w:hAnsi="Courier New" w:cs="Courier New"/>
        </w:rPr>
      </w:pPr>
      <w:dir w:val="rtl">
        <w:dir w:val="rtl">
          <w:del w:id="9692" w:author="Transkribus" w:date="2019-12-11T14:30:00Z">
            <w:r w:rsidRPr="009B6BCA">
              <w:rPr>
                <w:rFonts w:ascii="Courier New" w:hAnsi="Courier New" w:cs="Courier New"/>
                <w:rtl/>
              </w:rPr>
              <w:delText>هو الحكيم</w:delText>
            </w:r>
          </w:del>
          <w:ins w:id="9693" w:author="Transkribus" w:date="2019-12-11T14:30:00Z">
            <w:r w:rsidR="00EE6742" w:rsidRPr="00EE6742">
              <w:rPr>
                <w:rFonts w:ascii="Courier New" w:hAnsi="Courier New" w:cs="Courier New"/>
                <w:rtl/>
              </w:rPr>
              <w:t>بو الحكم</w:t>
            </w:r>
          </w:ins>
          <w:r w:rsidR="00EE6742" w:rsidRPr="00EE6742">
            <w:rPr>
              <w:rFonts w:ascii="Courier New" w:hAnsi="Courier New" w:cs="Courier New"/>
              <w:rtl/>
            </w:rPr>
            <w:t xml:space="preserve"> الامام العالم الك</w:t>
          </w:r>
          <w:del w:id="9694"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ير شمس الدين </w:t>
          </w:r>
          <w:del w:id="9695" w:author="Transkribus" w:date="2019-12-11T14:30:00Z">
            <w:r w:rsidRPr="009B6BCA">
              <w:rPr>
                <w:rFonts w:ascii="Courier New" w:hAnsi="Courier New" w:cs="Courier New"/>
                <w:rtl/>
              </w:rPr>
              <w:delText>ا</w:delText>
            </w:r>
          </w:del>
          <w:ins w:id="969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عبد الله </w:t>
          </w:r>
          <w:del w:id="9697" w:author="Transkribus" w:date="2019-12-11T14:30:00Z">
            <w:r w:rsidRPr="009B6BCA">
              <w:rPr>
                <w:rFonts w:ascii="Courier New" w:hAnsi="Courier New" w:cs="Courier New"/>
                <w:rtl/>
              </w:rPr>
              <w:delText xml:space="preserve">محمد بن </w:delText>
            </w:r>
          </w:del>
          <w:ins w:id="9698" w:author="Transkribus" w:date="2019-12-11T14:30:00Z">
            <w:r w:rsidR="00EE6742" w:rsidRPr="00EE6742">
              <w:rPr>
                <w:rFonts w:ascii="Courier New" w:hAnsi="Courier New" w:cs="Courier New"/>
                <w:rtl/>
              </w:rPr>
              <w:t>محمدبن</w:t>
            </w:r>
          </w:ins>
        </w:dir>
      </w:dir>
    </w:p>
    <w:p w14:paraId="0097E2B8" w14:textId="240C44C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عبدان بن عبد </w:t>
      </w:r>
      <w:del w:id="9699" w:author="Transkribus" w:date="2019-12-11T14:30:00Z">
        <w:r w:rsidR="009B6BCA" w:rsidRPr="009B6BCA">
          <w:rPr>
            <w:rFonts w:ascii="Courier New" w:hAnsi="Courier New" w:cs="Courier New"/>
            <w:rtl/>
          </w:rPr>
          <w:delText>الواحد بن اللبودي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700" w:author="Transkribus" w:date="2019-12-11T14:30:00Z">
        <w:r w:rsidRPr="00EE6742">
          <w:rPr>
            <w:rFonts w:ascii="Courier New" w:hAnsi="Courier New" w:cs="Courier New"/>
            <w:rtl/>
          </w:rPr>
          <w:t>الواحدين البودى علامةوفيه وأفضل أمل رمانة فى العلوم الحكمبة وفى</w:t>
        </w:r>
      </w:ins>
    </w:p>
    <w:p w14:paraId="0768D404" w14:textId="77777777" w:rsidR="009B6BCA" w:rsidRPr="009B6BCA" w:rsidRDefault="009B6BCA" w:rsidP="009B6BCA">
      <w:pPr>
        <w:pStyle w:val="NurText"/>
        <w:bidi/>
        <w:rPr>
          <w:del w:id="9701" w:author="Transkribus" w:date="2019-12-11T14:30:00Z"/>
          <w:rFonts w:ascii="Courier New" w:hAnsi="Courier New" w:cs="Courier New"/>
        </w:rPr>
      </w:pPr>
      <w:dir w:val="rtl">
        <w:dir w:val="rtl">
          <w:del w:id="9702" w:author="Transkribus" w:date="2019-12-11T14:30:00Z">
            <w:r w:rsidRPr="009B6BCA">
              <w:rPr>
                <w:rFonts w:ascii="Courier New" w:hAnsi="Courier New" w:cs="Courier New"/>
                <w:rtl/>
              </w:rPr>
              <w:delText xml:space="preserve">علامة وقته وافضل اهل زمانه فى العلوم الحكمية وفى </w:delText>
            </w:r>
          </w:del>
          <w:r w:rsidR="00EE6742" w:rsidRPr="00EE6742">
            <w:rPr>
              <w:rFonts w:ascii="Courier New" w:hAnsi="Courier New" w:cs="Courier New"/>
              <w:rtl/>
            </w:rPr>
            <w:t>علم الطب</w:t>
          </w:r>
          <w:del w:id="97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E15634" w14:textId="2F10C1E9" w:rsidR="00EE6742" w:rsidRPr="00EE6742" w:rsidRDefault="009B6BCA" w:rsidP="00EE6742">
      <w:pPr>
        <w:pStyle w:val="NurText"/>
        <w:bidi/>
        <w:rPr>
          <w:rFonts w:ascii="Courier New" w:hAnsi="Courier New" w:cs="Courier New"/>
        </w:rPr>
      </w:pPr>
      <w:dir w:val="rtl">
        <w:dir w:val="rtl">
          <w:del w:id="9704" w:author="Transkribus" w:date="2019-12-11T14:30:00Z">
            <w:r w:rsidRPr="009B6BCA">
              <w:rPr>
                <w:rFonts w:ascii="Courier New" w:hAnsi="Courier New" w:cs="Courier New"/>
                <w:rtl/>
              </w:rPr>
              <w:delText>سافر</w:delText>
            </w:r>
          </w:del>
          <w:ins w:id="9705" w:author="Transkribus" w:date="2019-12-11T14:30:00Z">
            <w:r w:rsidR="00EE6742" w:rsidRPr="00EE6742">
              <w:rPr>
                <w:rFonts w:ascii="Courier New" w:hAnsi="Courier New" w:cs="Courier New"/>
                <w:rtl/>
              </w:rPr>
              <w:t xml:space="preserve"> صافر</w:t>
            </w:r>
          </w:ins>
          <w:r w:rsidR="00EE6742" w:rsidRPr="00EE6742">
            <w:rPr>
              <w:rFonts w:ascii="Courier New" w:hAnsi="Courier New" w:cs="Courier New"/>
              <w:rtl/>
            </w:rPr>
            <w:t xml:space="preserve"> من الشام الى بلاد </w:t>
          </w:r>
          <w:del w:id="9706" w:author="Transkribus" w:date="2019-12-11T14:30:00Z">
            <w:r w:rsidRPr="009B6BCA">
              <w:rPr>
                <w:rFonts w:ascii="Courier New" w:hAnsi="Courier New" w:cs="Courier New"/>
                <w:rtl/>
              </w:rPr>
              <w:delText>العجم واشتغل هناك</w:delText>
            </w:r>
          </w:del>
          <w:ins w:id="9707" w:author="Transkribus" w:date="2019-12-11T14:30:00Z">
            <w:r w:rsidR="00EE6742" w:rsidRPr="00EE6742">
              <w:rPr>
                <w:rFonts w:ascii="Courier New" w:hAnsi="Courier New" w:cs="Courier New"/>
                <w:rtl/>
              </w:rPr>
              <w:t>النجم واستعل هنالك</w:t>
            </w:r>
          </w:ins>
          <w:r w:rsidR="00EE6742" w:rsidRPr="00EE6742">
            <w:rPr>
              <w:rFonts w:ascii="Courier New" w:hAnsi="Courier New" w:cs="Courier New"/>
              <w:rtl/>
            </w:rPr>
            <w:t xml:space="preserve"> بالحكمة على </w:t>
          </w:r>
          <w:del w:id="9708" w:author="Transkribus" w:date="2019-12-11T14:30:00Z">
            <w:r w:rsidRPr="009B6BCA">
              <w:rPr>
                <w:rFonts w:ascii="Courier New" w:hAnsi="Courier New" w:cs="Courier New"/>
                <w:rtl/>
              </w:rPr>
              <w:delText>نج</w:delText>
            </w:r>
          </w:del>
          <w:ins w:id="9709" w:author="Transkribus" w:date="2019-12-11T14:30:00Z">
            <w:r w:rsidR="00EE6742" w:rsidRPr="00EE6742">
              <w:rPr>
                <w:rFonts w:ascii="Courier New" w:hAnsi="Courier New" w:cs="Courier New"/>
                <w:rtl/>
              </w:rPr>
              <w:t>خح</w:t>
            </w:r>
          </w:ins>
          <w:r w:rsidR="00EE6742" w:rsidRPr="00EE6742">
            <w:rPr>
              <w:rFonts w:ascii="Courier New" w:hAnsi="Courier New" w:cs="Courier New"/>
              <w:rtl/>
            </w:rPr>
            <w:t xml:space="preserve">يب الدين </w:t>
          </w:r>
          <w:del w:id="9710" w:author="Transkribus" w:date="2019-12-11T14:30:00Z">
            <w:r w:rsidRPr="009B6BCA">
              <w:rPr>
                <w:rFonts w:ascii="Courier New" w:hAnsi="Courier New" w:cs="Courier New"/>
                <w:rtl/>
              </w:rPr>
              <w:delText>اسعد الهمداني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11" w:author="Transkribus" w:date="2019-12-11T14:30:00Z">
            <w:r w:rsidR="00EE6742" w:rsidRPr="00EE6742">
              <w:rPr>
                <w:rFonts w:ascii="Courier New" w:hAnsi="Courier New" w:cs="Courier New"/>
                <w:rtl/>
              </w:rPr>
              <w:t>أسعد</w:t>
            </w:r>
          </w:ins>
        </w:dir>
      </w:dir>
    </w:p>
    <w:p w14:paraId="28B4ECEC" w14:textId="07CE95D9" w:rsidR="00EE6742" w:rsidRPr="00EE6742" w:rsidRDefault="009B6BCA" w:rsidP="00EE6742">
      <w:pPr>
        <w:pStyle w:val="NurText"/>
        <w:bidi/>
        <w:rPr>
          <w:rFonts w:ascii="Courier New" w:hAnsi="Courier New" w:cs="Courier New"/>
        </w:rPr>
      </w:pPr>
      <w:dir w:val="rtl">
        <w:dir w:val="rtl">
          <w:del w:id="9712" w:author="Transkribus" w:date="2019-12-11T14:30:00Z">
            <w:r w:rsidRPr="009B6BCA">
              <w:rPr>
                <w:rFonts w:ascii="Courier New" w:hAnsi="Courier New" w:cs="Courier New"/>
                <w:rtl/>
              </w:rPr>
              <w:delText>وقرا صناعة</w:delText>
            </w:r>
          </w:del>
          <w:ins w:id="9713" w:author="Transkribus" w:date="2019-12-11T14:30:00Z">
            <w:r w:rsidR="00EE6742" w:rsidRPr="00EE6742">
              <w:rPr>
                <w:rFonts w:ascii="Courier New" w:hAnsi="Courier New" w:cs="Courier New"/>
                <w:rtl/>
              </w:rPr>
              <w:t>الهمد انى وقير أسناعة</w:t>
            </w:r>
          </w:ins>
          <w:r w:rsidR="00EE6742" w:rsidRPr="00EE6742">
            <w:rPr>
              <w:rFonts w:ascii="Courier New" w:hAnsi="Courier New" w:cs="Courier New"/>
              <w:rtl/>
            </w:rPr>
            <w:t xml:space="preserve"> الطب على ر</w:t>
          </w:r>
          <w:del w:id="9714" w:author="Transkribus" w:date="2019-12-11T14:30:00Z">
            <w:r w:rsidRPr="009B6BCA">
              <w:rPr>
                <w:rFonts w:ascii="Courier New" w:hAnsi="Courier New" w:cs="Courier New"/>
                <w:rtl/>
              </w:rPr>
              <w:delText>ج</w:delText>
            </w:r>
          </w:del>
          <w:ins w:id="9715"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ل من </w:t>
          </w:r>
          <w:del w:id="9716" w:author="Transkribus" w:date="2019-12-11T14:30:00Z">
            <w:r w:rsidRPr="009B6BCA">
              <w:rPr>
                <w:rFonts w:ascii="Courier New" w:hAnsi="Courier New" w:cs="Courier New"/>
                <w:rtl/>
              </w:rPr>
              <w:delText>ا</w:delText>
            </w:r>
          </w:del>
          <w:ins w:id="9717" w:author="Transkribus" w:date="2019-12-11T14:30:00Z">
            <w:r w:rsidR="00EE6742" w:rsidRPr="00EE6742">
              <w:rPr>
                <w:rFonts w:ascii="Courier New" w:hAnsi="Courier New" w:cs="Courier New"/>
                <w:rtl/>
              </w:rPr>
              <w:t>أ</w:t>
            </w:r>
          </w:ins>
          <w:r w:rsidR="00EE6742" w:rsidRPr="00EE6742">
            <w:rPr>
              <w:rFonts w:ascii="Courier New" w:hAnsi="Courier New" w:cs="Courier New"/>
              <w:rtl/>
            </w:rPr>
            <w:t>ك</w:t>
          </w:r>
          <w:ins w:id="9718" w:author="Transkribus" w:date="2019-12-11T14:30:00Z">
            <w:r w:rsidR="00EE6742" w:rsidRPr="00EE6742">
              <w:rPr>
                <w:rFonts w:ascii="Courier New" w:hAnsi="Courier New" w:cs="Courier New"/>
                <w:rtl/>
              </w:rPr>
              <w:t>م</w:t>
            </w:r>
          </w:ins>
          <w:r w:rsidR="00EE6742" w:rsidRPr="00EE6742">
            <w:rPr>
              <w:rFonts w:ascii="Courier New" w:hAnsi="Courier New" w:cs="Courier New"/>
              <w:rtl/>
            </w:rPr>
            <w:t>ابر العلماء و</w:t>
          </w:r>
          <w:del w:id="9719" w:author="Transkribus" w:date="2019-12-11T14:30:00Z">
            <w:r w:rsidRPr="009B6BCA">
              <w:rPr>
                <w:rFonts w:ascii="Courier New" w:hAnsi="Courier New" w:cs="Courier New"/>
                <w:rtl/>
              </w:rPr>
              <w:delText>ا</w:delText>
            </w:r>
          </w:del>
          <w:ins w:id="9720" w:author="Transkribus" w:date="2019-12-11T14:30:00Z">
            <w:r w:rsidR="00EE6742" w:rsidRPr="00EE6742">
              <w:rPr>
                <w:rFonts w:ascii="Courier New" w:hAnsi="Courier New" w:cs="Courier New"/>
                <w:rtl/>
              </w:rPr>
              <w:t>أ</w:t>
            </w:r>
          </w:ins>
          <w:r w:rsidR="00EE6742" w:rsidRPr="00EE6742">
            <w:rPr>
              <w:rFonts w:ascii="Courier New" w:hAnsi="Courier New" w:cs="Courier New"/>
              <w:rtl/>
            </w:rPr>
            <w:t>ع</w:t>
          </w:r>
          <w:del w:id="9721" w:author="Transkribus" w:date="2019-12-11T14:30:00Z">
            <w:r w:rsidRPr="009B6BCA">
              <w:rPr>
                <w:rFonts w:ascii="Courier New" w:hAnsi="Courier New" w:cs="Courier New"/>
                <w:rtl/>
              </w:rPr>
              <w:delText>ي</w:delText>
            </w:r>
          </w:del>
          <w:ins w:id="9722" w:author="Transkribus" w:date="2019-12-11T14:30:00Z">
            <w:r w:rsidR="00EE6742" w:rsidRPr="00EE6742">
              <w:rPr>
                <w:rFonts w:ascii="Courier New" w:hAnsi="Courier New" w:cs="Courier New"/>
                <w:rtl/>
              </w:rPr>
              <w:t>ب</w:t>
            </w:r>
          </w:ins>
          <w:r w:rsidR="00EE6742" w:rsidRPr="00EE6742">
            <w:rPr>
              <w:rFonts w:ascii="Courier New" w:hAnsi="Courier New" w:cs="Courier New"/>
              <w:rtl/>
            </w:rPr>
            <w:t>ان</w:t>
          </w:r>
          <w:del w:id="9723" w:author="Transkribus" w:date="2019-12-11T14:30:00Z">
            <w:r w:rsidRPr="009B6BCA">
              <w:rPr>
                <w:rFonts w:ascii="Courier New" w:hAnsi="Courier New" w:cs="Courier New"/>
                <w:rtl/>
              </w:rPr>
              <w:delText>ه</w:delText>
            </w:r>
          </w:del>
          <w:r w:rsidR="00EE6742" w:rsidRPr="00EE6742">
            <w:rPr>
              <w:rFonts w:ascii="Courier New" w:hAnsi="Courier New" w:cs="Courier New"/>
              <w:rtl/>
            </w:rPr>
            <w:t xml:space="preserve">م فى بلاد </w:t>
          </w:r>
          <w:del w:id="9724" w:author="Transkribus" w:date="2019-12-11T14:30:00Z">
            <w:r w:rsidRPr="009B6BCA">
              <w:rPr>
                <w:rFonts w:ascii="Courier New" w:hAnsi="Courier New" w:cs="Courier New"/>
                <w:rtl/>
              </w:rPr>
              <w:delText>العجم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25" w:author="Transkribus" w:date="2019-12-11T14:30:00Z">
            <w:r w:rsidR="00EE6742" w:rsidRPr="00EE6742">
              <w:rPr>
                <w:rFonts w:ascii="Courier New" w:hAnsi="Courier New" w:cs="Courier New"/>
                <w:rtl/>
              </w:rPr>
              <w:t>النجم كمان أحذ</w:t>
            </w:r>
          </w:ins>
        </w:dir>
      </w:dir>
    </w:p>
    <w:p w14:paraId="3FF1EB7B" w14:textId="00CC733A" w:rsidR="00EE6742" w:rsidRPr="00EE6742" w:rsidRDefault="009B6BCA" w:rsidP="00EE6742">
      <w:pPr>
        <w:pStyle w:val="NurText"/>
        <w:bidi/>
        <w:rPr>
          <w:rFonts w:ascii="Courier New" w:hAnsi="Courier New" w:cs="Courier New"/>
        </w:rPr>
      </w:pPr>
      <w:dir w:val="rtl">
        <w:dir w:val="rtl">
          <w:del w:id="9726" w:author="Transkribus" w:date="2019-12-11T14:30:00Z">
            <w:r w:rsidRPr="009B6BCA">
              <w:rPr>
                <w:rFonts w:ascii="Courier New" w:hAnsi="Courier New" w:cs="Courier New"/>
                <w:rtl/>
              </w:rPr>
              <w:delText>كان اخذ الصناعة</w:delText>
            </w:r>
          </w:del>
          <w:ins w:id="9727" w:author="Transkribus" w:date="2019-12-11T14:30:00Z">
            <w:r w:rsidR="00EE6742" w:rsidRPr="00EE6742">
              <w:rPr>
                <w:rFonts w:ascii="Courier New" w:hAnsi="Courier New" w:cs="Courier New"/>
                <w:rtl/>
              </w:rPr>
              <w:t>السناعة</w:t>
            </w:r>
          </w:ins>
          <w:r w:rsidR="00EE6742" w:rsidRPr="00EE6742">
            <w:rPr>
              <w:rFonts w:ascii="Courier New" w:hAnsi="Courier New" w:cs="Courier New"/>
              <w:rtl/>
            </w:rPr>
            <w:t xml:space="preserve"> عن تلم</w:t>
          </w:r>
          <w:del w:id="9728"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ذ لابن سهلان عن السيد </w:t>
          </w:r>
          <w:del w:id="9729" w:author="Transkribus" w:date="2019-12-11T14:30:00Z">
            <w:r w:rsidRPr="009B6BCA">
              <w:rPr>
                <w:rFonts w:ascii="Courier New" w:hAnsi="Courier New" w:cs="Courier New"/>
                <w:rtl/>
              </w:rPr>
              <w:delText>الايلاقى محمد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730" w:author="Transkribus" w:date="2019-12-11T14:30:00Z">
            <w:r w:rsidR="00EE6742" w:rsidRPr="00EE6742">
              <w:rPr>
                <w:rFonts w:ascii="Courier New" w:hAnsi="Courier New" w:cs="Courier New"/>
                <w:rtl/>
              </w:rPr>
              <w:t>الابلاف محمد وكان اشمس الدين بن اليودى همة</w:t>
            </w:r>
          </w:ins>
        </w:dir>
      </w:dir>
    </w:p>
    <w:p w14:paraId="3EE3AE0B" w14:textId="00DAF122" w:rsidR="00EE6742" w:rsidRPr="00EE6742" w:rsidRDefault="009B6BCA" w:rsidP="00EE6742">
      <w:pPr>
        <w:pStyle w:val="NurText"/>
        <w:bidi/>
        <w:rPr>
          <w:ins w:id="9731" w:author="Transkribus" w:date="2019-12-11T14:30:00Z"/>
          <w:rFonts w:ascii="Courier New" w:hAnsi="Courier New" w:cs="Courier New"/>
        </w:rPr>
      </w:pPr>
      <w:dir w:val="rtl">
        <w:dir w:val="rtl">
          <w:del w:id="9732" w:author="Transkribus" w:date="2019-12-11T14:30:00Z">
            <w:r w:rsidRPr="009B6BCA">
              <w:rPr>
                <w:rFonts w:ascii="Courier New" w:hAnsi="Courier New" w:cs="Courier New"/>
                <w:rtl/>
              </w:rPr>
              <w:delText>وكان لشمس الدين بن اللبودى همة عالية وفطرة سليمة وذكاء مفرط وحرص بالغ فتميز</w:delText>
            </w:r>
          </w:del>
          <w:ins w:id="9733" w:author="Transkribus" w:date="2019-12-11T14:30:00Z">
            <w:r w:rsidR="00EE6742" w:rsidRPr="00EE6742">
              <w:rPr>
                <w:rFonts w:ascii="Courier New" w:hAnsi="Courier New" w:cs="Courier New"/>
                <w:rtl/>
              </w:rPr>
              <w:t>عالبة وفظرة سليه وذكماء مقرط وجرس بالع عتمير</w:t>
            </w:r>
          </w:ins>
          <w:r w:rsidR="00EE6742" w:rsidRPr="00EE6742">
            <w:rPr>
              <w:rFonts w:ascii="Courier New" w:hAnsi="Courier New" w:cs="Courier New"/>
              <w:rtl/>
            </w:rPr>
            <w:t xml:space="preserve"> فى العلوم وا</w:t>
          </w:r>
          <w:del w:id="9734" w:author="Transkribus" w:date="2019-12-11T14:30:00Z">
            <w:r w:rsidRPr="009B6BCA">
              <w:rPr>
                <w:rFonts w:ascii="Courier New" w:hAnsi="Courier New" w:cs="Courier New"/>
                <w:rtl/>
              </w:rPr>
              <w:delText>ت</w:delText>
            </w:r>
          </w:del>
          <w:ins w:id="9735" w:author="Transkribus" w:date="2019-12-11T14:30:00Z">
            <w:r w:rsidR="00EE6742" w:rsidRPr="00EE6742">
              <w:rPr>
                <w:rFonts w:ascii="Courier New" w:hAnsi="Courier New" w:cs="Courier New"/>
                <w:rtl/>
              </w:rPr>
              <w:t>ي</w:t>
            </w:r>
          </w:ins>
          <w:r w:rsidR="00EE6742" w:rsidRPr="00EE6742">
            <w:rPr>
              <w:rFonts w:ascii="Courier New" w:hAnsi="Courier New" w:cs="Courier New"/>
              <w:rtl/>
            </w:rPr>
            <w:t>قن الحكمة وص</w:t>
          </w:r>
          <w:ins w:id="9736" w:author="Transkribus" w:date="2019-12-11T14:30:00Z">
            <w:r w:rsidR="00EE6742" w:rsidRPr="00EE6742">
              <w:rPr>
                <w:rFonts w:ascii="Courier New" w:hAnsi="Courier New" w:cs="Courier New"/>
                <w:rtl/>
              </w:rPr>
              <w:t>س</w:t>
            </w:r>
          </w:ins>
          <w:r w:rsidR="00EE6742" w:rsidRPr="00EE6742">
            <w:rPr>
              <w:rFonts w:ascii="Courier New" w:hAnsi="Courier New" w:cs="Courier New"/>
              <w:rtl/>
            </w:rPr>
            <w:t>ناعة الطب</w:t>
          </w:r>
          <w:del w:id="9737" w:author="Transkribus" w:date="2019-12-11T14:30:00Z">
            <w:r w:rsidRPr="009B6BCA">
              <w:rPr>
                <w:rFonts w:ascii="Courier New" w:hAnsi="Courier New" w:cs="Courier New"/>
                <w:rtl/>
              </w:rPr>
              <w:delText xml:space="preserve"> وصار قويا</w:delText>
            </w:r>
          </w:del>
        </w:dir>
      </w:dir>
    </w:p>
    <w:p w14:paraId="3F98A61A" w14:textId="31C223E6" w:rsidR="00EE6742" w:rsidRPr="00EE6742" w:rsidRDefault="00EE6742" w:rsidP="00EE6742">
      <w:pPr>
        <w:pStyle w:val="NurText"/>
        <w:bidi/>
        <w:rPr>
          <w:ins w:id="9738" w:author="Transkribus" w:date="2019-12-11T14:30:00Z"/>
          <w:rFonts w:ascii="Courier New" w:hAnsi="Courier New" w:cs="Courier New"/>
        </w:rPr>
      </w:pPr>
      <w:ins w:id="9739" w:author="Transkribus" w:date="2019-12-11T14:30:00Z">
        <w:r w:rsidRPr="00EE6742">
          <w:rPr>
            <w:rFonts w:ascii="Courier New" w:hAnsi="Courier New" w:cs="Courier New"/>
            <w:rtl/>
          </w:rPr>
          <w:t>وصارقو با</w:t>
        </w:r>
      </w:ins>
      <w:r w:rsidRPr="00EE6742">
        <w:rPr>
          <w:rFonts w:ascii="Courier New" w:hAnsi="Courier New" w:cs="Courier New"/>
          <w:rtl/>
        </w:rPr>
        <w:t xml:space="preserve"> فى </w:t>
      </w:r>
      <w:del w:id="9740" w:author="Transkribus" w:date="2019-12-11T14:30:00Z">
        <w:r w:rsidR="009B6BCA" w:rsidRPr="009B6BCA">
          <w:rPr>
            <w:rFonts w:ascii="Courier New" w:hAnsi="Courier New" w:cs="Courier New"/>
            <w:rtl/>
          </w:rPr>
          <w:delText>المناظرة جيدا</w:delText>
        </w:r>
      </w:del>
      <w:ins w:id="9741" w:author="Transkribus" w:date="2019-12-11T14:30:00Z">
        <w:r w:rsidRPr="00EE6742">
          <w:rPr>
            <w:rFonts w:ascii="Courier New" w:hAnsi="Courier New" w:cs="Courier New"/>
            <w:rtl/>
          </w:rPr>
          <w:t>المناظر جبدا</w:t>
        </w:r>
      </w:ins>
      <w:r w:rsidRPr="00EE6742">
        <w:rPr>
          <w:rFonts w:ascii="Courier New" w:hAnsi="Courier New" w:cs="Courier New"/>
          <w:rtl/>
        </w:rPr>
        <w:t xml:space="preserve"> فى الجدل </w:t>
      </w:r>
      <w:del w:id="9742" w:author="Transkribus" w:date="2019-12-11T14:30:00Z">
        <w:r w:rsidR="009B6BCA" w:rsidRPr="009B6BCA">
          <w:rPr>
            <w:rFonts w:ascii="Courier New" w:hAnsi="Courier New" w:cs="Courier New"/>
            <w:rtl/>
          </w:rPr>
          <w:delText xml:space="preserve">يعد من الائمة الذين يقتدى بهم والمشايخ الذين يرجع </w:delText>
        </w:r>
      </w:del>
      <w:ins w:id="9743" w:author="Transkribus" w:date="2019-12-11T14:30:00Z">
        <w:r w:rsidRPr="00EE6742">
          <w:rPr>
            <w:rFonts w:ascii="Courier New" w:hAnsi="Courier New" w:cs="Courier New"/>
            <w:rtl/>
          </w:rPr>
          <w:t>اعد من الاثة الدين يعتدى نهم والشاج الدين برجع</w:t>
        </w:r>
      </w:ins>
    </w:p>
    <w:p w14:paraId="7FE804B8" w14:textId="77777777" w:rsidR="009B6BCA" w:rsidRPr="009B6BCA" w:rsidRDefault="00EE6742" w:rsidP="009B6BCA">
      <w:pPr>
        <w:pStyle w:val="NurText"/>
        <w:bidi/>
        <w:rPr>
          <w:del w:id="9744" w:author="Transkribus" w:date="2019-12-11T14:30:00Z"/>
          <w:rFonts w:ascii="Courier New" w:hAnsi="Courier New" w:cs="Courier New"/>
        </w:rPr>
      </w:pPr>
      <w:r w:rsidRPr="00EE6742">
        <w:rPr>
          <w:rFonts w:ascii="Courier New" w:hAnsi="Courier New" w:cs="Courier New"/>
          <w:rtl/>
        </w:rPr>
        <w:t xml:space="preserve">اليهم </w:t>
      </w:r>
      <w:del w:id="974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216709C" w14:textId="77777777" w:rsidR="009B6BCA" w:rsidRPr="009B6BCA" w:rsidRDefault="009B6BCA" w:rsidP="009B6BCA">
      <w:pPr>
        <w:pStyle w:val="NurText"/>
        <w:bidi/>
        <w:rPr>
          <w:del w:id="9746" w:author="Transkribus" w:date="2019-12-11T14:30:00Z"/>
          <w:rFonts w:ascii="Courier New" w:hAnsi="Courier New" w:cs="Courier New"/>
        </w:rPr>
      </w:pPr>
      <w:dir w:val="rtl">
        <w:dir w:val="rtl">
          <w:r w:rsidR="00EE6742" w:rsidRPr="00EE6742">
            <w:rPr>
              <w:rFonts w:ascii="Courier New" w:hAnsi="Courier New" w:cs="Courier New"/>
              <w:rtl/>
            </w:rPr>
            <w:t xml:space="preserve">وكان له </w:t>
          </w:r>
          <w:del w:id="9747" w:author="Transkribus" w:date="2019-12-11T14:30:00Z">
            <w:r w:rsidRPr="009B6BCA">
              <w:rPr>
                <w:rFonts w:ascii="Courier New" w:hAnsi="Courier New" w:cs="Courier New"/>
                <w:rtl/>
              </w:rPr>
              <w:delText>مجلس للاشتغال عليه بصناعة الطب 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EAD383" w14:textId="77777777" w:rsidR="009B6BCA" w:rsidRPr="009B6BCA" w:rsidRDefault="009B6BCA" w:rsidP="009B6BCA">
      <w:pPr>
        <w:pStyle w:val="NurText"/>
        <w:bidi/>
        <w:rPr>
          <w:del w:id="9748" w:author="Transkribus" w:date="2019-12-11T14:30:00Z"/>
          <w:rFonts w:ascii="Courier New" w:hAnsi="Courier New" w:cs="Courier New"/>
        </w:rPr>
      </w:pPr>
      <w:dir w:val="rtl">
        <w:dir w:val="rtl">
          <w:del w:id="9749" w:author="Transkribus" w:date="2019-12-11T14:30:00Z">
            <w:r w:rsidRPr="009B6BCA">
              <w:rPr>
                <w:rFonts w:ascii="Courier New" w:hAnsi="Courier New" w:cs="Courier New"/>
                <w:rtl/>
              </w:rPr>
              <w:delText>وخدم الملك الظاهر غياث الدين غازى بن الملك الناصر صلاح الدين يوسف بن ايوب واقام عنده بحلب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C113F8" w14:textId="77777777" w:rsidR="009B6BCA" w:rsidRPr="009B6BCA" w:rsidRDefault="009B6BCA" w:rsidP="009B6BCA">
      <w:pPr>
        <w:pStyle w:val="NurText"/>
        <w:bidi/>
        <w:rPr>
          <w:del w:id="9750" w:author="Transkribus" w:date="2019-12-11T14:30:00Z"/>
          <w:rFonts w:ascii="Courier New" w:hAnsi="Courier New" w:cs="Courier New"/>
        </w:rPr>
      </w:pPr>
      <w:dir w:val="rtl">
        <w:dir w:val="rtl">
          <w:del w:id="9751" w:author="Transkribus" w:date="2019-12-11T14:30:00Z">
            <w:r w:rsidRPr="009B6BCA">
              <w:rPr>
                <w:rFonts w:ascii="Courier New" w:hAnsi="Courier New" w:cs="Courier New"/>
                <w:rtl/>
              </w:rPr>
              <w:delText>وكان يعتمد عليه فى صناعة الطب ولم يزل فى خدمته الى ان توفى الملك الظاهر رحمه الله وذلك فى شهر جمادى الاخرة سنة ثلاث عشرة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27E098" w14:textId="77777777" w:rsidR="009B6BCA" w:rsidRPr="009B6BCA" w:rsidRDefault="009B6BCA" w:rsidP="009B6BCA">
      <w:pPr>
        <w:pStyle w:val="NurText"/>
        <w:bidi/>
        <w:rPr>
          <w:del w:id="9752" w:author="Transkribus" w:date="2019-12-11T14:30:00Z"/>
          <w:rFonts w:ascii="Courier New" w:hAnsi="Courier New" w:cs="Courier New"/>
        </w:rPr>
      </w:pPr>
      <w:dir w:val="rtl">
        <w:dir w:val="rtl">
          <w:del w:id="9753" w:author="Transkribus" w:date="2019-12-11T14:30:00Z">
            <w:r w:rsidRPr="009B6BCA">
              <w:rPr>
                <w:rFonts w:ascii="Courier New" w:hAnsi="Courier New" w:cs="Courier New"/>
                <w:rtl/>
              </w:rPr>
              <w:delText>وبعد وفاته اتى الى دمشق واقام بها يدرس صناعة الطب ويطب فى البيمارستان الكبير النورى الى ان توفى رحمه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DFF658" w14:textId="77777777" w:rsidR="009B6BCA" w:rsidRPr="009B6BCA" w:rsidRDefault="009B6BCA" w:rsidP="009B6BCA">
      <w:pPr>
        <w:pStyle w:val="NurText"/>
        <w:bidi/>
        <w:rPr>
          <w:del w:id="9754" w:author="Transkribus" w:date="2019-12-11T14:30:00Z"/>
          <w:rFonts w:ascii="Courier New" w:hAnsi="Courier New" w:cs="Courier New"/>
        </w:rPr>
      </w:pPr>
      <w:dir w:val="rtl">
        <w:dir w:val="rtl">
          <w:del w:id="9755" w:author="Transkribus" w:date="2019-12-11T14:30:00Z">
            <w:r w:rsidRPr="009B6BCA">
              <w:rPr>
                <w:rFonts w:ascii="Courier New" w:hAnsi="Courier New" w:cs="Courier New"/>
                <w:rtl/>
              </w:rPr>
              <w:delText>وكانت وفاته بدمشق فى رابع ذى القعدة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FA609E" w14:textId="77777777" w:rsidR="009B6BCA" w:rsidRPr="009B6BCA" w:rsidRDefault="009B6BCA" w:rsidP="009B6BCA">
      <w:pPr>
        <w:pStyle w:val="NurText"/>
        <w:bidi/>
        <w:rPr>
          <w:del w:id="9756" w:author="Transkribus" w:date="2019-12-11T14:30:00Z"/>
          <w:rFonts w:ascii="Courier New" w:hAnsi="Courier New" w:cs="Courier New"/>
        </w:rPr>
      </w:pPr>
      <w:dir w:val="rtl">
        <w:dir w:val="rtl">
          <w:del w:id="9757" w:author="Transkribus" w:date="2019-12-11T14:30:00Z">
            <w:r w:rsidRPr="009B6BCA">
              <w:rPr>
                <w:rFonts w:ascii="Courier New" w:hAnsi="Courier New" w:cs="Courier New"/>
                <w:rtl/>
              </w:rPr>
              <w:delText>سنة احدى وعشرين وستمائة وله من العمر احدى وخمسون سنة ومن كلام شمس الدين بن اللبودى كل شيء اذا شرع فى نقص مع اصراف الهمة اليه تناهى عن قرب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594E4A" w14:textId="77777777" w:rsidR="009B6BCA" w:rsidRPr="009B6BCA" w:rsidRDefault="009B6BCA" w:rsidP="009B6BCA">
      <w:pPr>
        <w:pStyle w:val="NurText"/>
        <w:bidi/>
        <w:rPr>
          <w:del w:id="9758" w:author="Transkribus" w:date="2019-12-11T14:30:00Z"/>
          <w:rFonts w:ascii="Courier New" w:hAnsi="Courier New" w:cs="Courier New"/>
        </w:rPr>
      </w:pPr>
      <w:dir w:val="rtl">
        <w:dir w:val="rtl">
          <w:del w:id="9759" w:author="Transkribus" w:date="2019-12-11T14:30:00Z">
            <w:r w:rsidRPr="009B6BCA">
              <w:rPr>
                <w:rFonts w:ascii="Courier New" w:hAnsi="Courier New" w:cs="Courier New"/>
                <w:rtl/>
              </w:rPr>
              <w:delText>ولشمس الدين بن اللبودى من الكتب كتاب الراى المعتبر فى القضاء والقدر شرح كتاب الملخص لابن الخطيب رسالة فى جمع المفاصل شرح كتاب المسائل لحنين بن اسحق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1D2BE6" w14:textId="77777777" w:rsidR="009B6BCA" w:rsidRPr="009B6BCA" w:rsidRDefault="009B6BCA" w:rsidP="009B6BCA">
      <w:pPr>
        <w:pStyle w:val="NurText"/>
        <w:bidi/>
        <w:rPr>
          <w:del w:id="9760" w:author="Transkribus" w:date="2019-12-11T14:30:00Z"/>
          <w:rFonts w:ascii="Courier New" w:hAnsi="Courier New" w:cs="Courier New"/>
        </w:rPr>
      </w:pPr>
      <w:dir w:val="rtl">
        <w:dir w:val="rtl">
          <w:del w:id="9761" w:author="Transkribus" w:date="2019-12-11T14:30:00Z">
            <w:r w:rsidRPr="009B6BCA">
              <w:rPr>
                <w:rFonts w:ascii="Courier New" w:hAnsi="Courier New" w:cs="Courier New"/>
                <w:rtl/>
              </w:rPr>
              <w:delText>الصاحب نجم الدين بن اللبودي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29E72D" w14:textId="77777777" w:rsidR="009B6BCA" w:rsidRPr="009B6BCA" w:rsidRDefault="009B6BCA" w:rsidP="009B6BCA">
      <w:pPr>
        <w:pStyle w:val="NurText"/>
        <w:bidi/>
        <w:rPr>
          <w:del w:id="9762" w:author="Transkribus" w:date="2019-12-11T14:30:00Z"/>
          <w:rFonts w:ascii="Courier New" w:hAnsi="Courier New" w:cs="Courier New"/>
        </w:rPr>
      </w:pPr>
      <w:dir w:val="rtl">
        <w:dir w:val="rtl">
          <w:del w:id="9763" w:author="Transkribus" w:date="2019-12-11T14:30:00Z">
            <w:r w:rsidRPr="009B6BCA">
              <w:rPr>
                <w:rFonts w:ascii="Courier New" w:hAnsi="Courier New" w:cs="Courier New"/>
                <w:rtl/>
              </w:rPr>
              <w:delText>هو الحكيم السيد العالم الصاحب نجم الدين ابو زكريا يحيى بن الحكيم الامام شمس الدين محمد بن عبدان بن عبدان بن عبد الواحد اوحد فى الصناعة الطبية ندرة فى العلوم الحكمية مفرط الذكاء فصيح اللفظ شديد الحرص فى العلوم متفنن فى الاداب قد تميز فى الحكمة على الاوائل وفى البلاغة على سحبان وائل له النظم البديع والترسل البليغ فما يدانيه فى شعره لبيد ولا فى ترسله عبد الحميد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9969446" w14:textId="77777777" w:rsidR="009B6BCA" w:rsidRPr="009B6BCA" w:rsidRDefault="009B6BCA" w:rsidP="009B6BCA">
      <w:pPr>
        <w:pStyle w:val="NurText"/>
        <w:bidi/>
        <w:rPr>
          <w:del w:id="9764" w:author="Transkribus" w:date="2019-12-11T14:30:00Z"/>
          <w:rFonts w:ascii="Courier New" w:hAnsi="Courier New" w:cs="Courier New"/>
        </w:rPr>
      </w:pPr>
      <w:dir w:val="rtl">
        <w:dir w:val="rtl">
          <w:del w:id="9765" w:author="Transkribus" w:date="2019-12-11T14:30:00Z">
            <w:r w:rsidRPr="009B6BCA">
              <w:rPr>
                <w:rFonts w:ascii="Courier New" w:hAnsi="Courier New" w:cs="Courier New"/>
                <w:rtl/>
              </w:rPr>
              <w:delText>ولما رايت الناس دون محله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تيقنت ان الدهر للناس ناقد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28FF92" w14:textId="23652C81" w:rsidR="00EE6742" w:rsidRPr="00EE6742" w:rsidRDefault="009B6BCA" w:rsidP="00EE6742">
      <w:pPr>
        <w:pStyle w:val="NurText"/>
        <w:bidi/>
        <w:rPr>
          <w:ins w:id="9766" w:author="Transkribus" w:date="2019-12-11T14:30:00Z"/>
          <w:rFonts w:ascii="Courier New" w:hAnsi="Courier New" w:cs="Courier New"/>
        </w:rPr>
      </w:pPr>
      <w:dir w:val="rtl">
        <w:dir w:val="rtl">
          <w:del w:id="9767" w:author="Transkribus" w:date="2019-12-11T14:30:00Z">
            <w:r w:rsidRPr="009B6BCA">
              <w:rPr>
                <w:rFonts w:ascii="Courier New" w:hAnsi="Courier New" w:cs="Courier New"/>
                <w:rtl/>
              </w:rPr>
              <w:delText>مولده بحلب سنة سبع وستمائة ولما وصل ابوه الى دمشق كان معه وهو صبى وكانت النجابة تتبين فيه من الصغر وعلو الهمة وقرا على شيخنا الحكيم مهذب الدين عبد الرحيم بن على واشتغل</w:delText>
            </w:r>
          </w:del>
          <w:ins w:id="9768" w:author="Transkribus" w:date="2019-12-11T14:30:00Z">
            <w:r w:rsidR="00EE6742" w:rsidRPr="00EE6742">
              <w:rPr>
                <w:rFonts w:ascii="Courier New" w:hAnsi="Courier New" w:cs="Courier New"/>
                <w:rtl/>
              </w:rPr>
              <w:t>محلس الاشتغال</w:t>
            </w:r>
          </w:ins>
          <w:r w:rsidR="00EE6742" w:rsidRPr="00EE6742">
            <w:rPr>
              <w:rFonts w:ascii="Courier New" w:hAnsi="Courier New" w:cs="Courier New"/>
              <w:rtl/>
            </w:rPr>
            <w:t xml:space="preserve"> عليه بصناعة الطب </w:t>
          </w:r>
          <w:del w:id="9769" w:author="Transkribus" w:date="2019-12-11T14:30:00Z">
            <w:r w:rsidRPr="009B6BCA">
              <w:rPr>
                <w:rFonts w:ascii="Courier New" w:hAnsi="Courier New" w:cs="Courier New"/>
                <w:rtl/>
              </w:rPr>
              <w:delText>واشتغل بعد ذلك وتميز</w:delText>
            </w:r>
          </w:del>
          <w:ins w:id="9770" w:author="Transkribus" w:date="2019-12-11T14:30:00Z">
            <w:r w:rsidR="00EE6742" w:rsidRPr="00EE6742">
              <w:rPr>
                <w:rFonts w:ascii="Courier New" w:hAnsi="Courier New" w:cs="Courier New"/>
                <w:rtl/>
              </w:rPr>
              <w:t>وغيرها وخدم الملك الطاهر عمات الدين</w:t>
            </w:r>
          </w:ins>
        </w:dir>
      </w:dir>
    </w:p>
    <w:p w14:paraId="65E172DB" w14:textId="77777777" w:rsidR="00EE6742" w:rsidRPr="00EE6742" w:rsidRDefault="00EE6742" w:rsidP="00EE6742">
      <w:pPr>
        <w:pStyle w:val="NurText"/>
        <w:bidi/>
        <w:rPr>
          <w:ins w:id="9771" w:author="Transkribus" w:date="2019-12-11T14:30:00Z"/>
          <w:rFonts w:ascii="Courier New" w:hAnsi="Courier New" w:cs="Courier New"/>
        </w:rPr>
      </w:pPr>
      <w:ins w:id="9772" w:author="Transkribus" w:date="2019-12-11T14:30:00Z">
        <w:r w:rsidRPr="00EE6742">
          <w:rPr>
            <w:rFonts w:ascii="Courier New" w:hAnsi="Courier New" w:cs="Courier New"/>
            <w:rtl/>
          </w:rPr>
          <w:t>عازى بن الملك الناصر سلاجم الدين يوسف بن أيوب وأقام عند مصلب وكمان بعحمد عليه فى صناعة</w:t>
        </w:r>
      </w:ins>
    </w:p>
    <w:p w14:paraId="15002E34" w14:textId="77777777" w:rsidR="00EE6742" w:rsidRPr="00EE6742" w:rsidRDefault="00EE6742" w:rsidP="00EE6742">
      <w:pPr>
        <w:pStyle w:val="NurText"/>
        <w:bidi/>
        <w:rPr>
          <w:ins w:id="9773" w:author="Transkribus" w:date="2019-12-11T14:30:00Z"/>
          <w:rFonts w:ascii="Courier New" w:hAnsi="Courier New" w:cs="Courier New"/>
        </w:rPr>
      </w:pPr>
      <w:ins w:id="9774" w:author="Transkribus" w:date="2019-12-11T14:30:00Z">
        <w:r w:rsidRPr="00EE6742">
          <w:rPr>
            <w:rFonts w:ascii="Courier New" w:hAnsi="Courier New" w:cs="Courier New"/>
            <w:rtl/>
          </w:rPr>
          <w:t>اطب ولم ينزل فى جديبة الى ان بوفى الملك الطاهررجمة الله وذلك فى شهر جماد ى الأخرةسة</w:t>
        </w:r>
      </w:ins>
    </w:p>
    <w:p w14:paraId="42F930EB" w14:textId="77777777" w:rsidR="00EE6742" w:rsidRPr="00EE6742" w:rsidRDefault="00EE6742" w:rsidP="00EE6742">
      <w:pPr>
        <w:pStyle w:val="NurText"/>
        <w:bidi/>
        <w:rPr>
          <w:ins w:id="9775" w:author="Transkribus" w:date="2019-12-11T14:30:00Z"/>
          <w:rFonts w:ascii="Courier New" w:hAnsi="Courier New" w:cs="Courier New"/>
        </w:rPr>
      </w:pPr>
      <w:ins w:id="9776" w:author="Transkribus" w:date="2019-12-11T14:30:00Z">
        <w:r w:rsidRPr="00EE6742">
          <w:rPr>
            <w:rFonts w:ascii="Courier New" w:hAnsi="Courier New" w:cs="Courier New"/>
            <w:rtl/>
          </w:rPr>
          <w:t>لاب عشرة وسكاكة وبعد وفاله أبى الى ديسق وأقام بهايد رس سناعة الطب ويطب فى</w:t>
        </w:r>
      </w:ins>
    </w:p>
    <w:p w14:paraId="6CD691C4" w14:textId="77777777" w:rsidR="00EE6742" w:rsidRPr="00EE6742" w:rsidRDefault="00EE6742" w:rsidP="00EE6742">
      <w:pPr>
        <w:pStyle w:val="NurText"/>
        <w:bidi/>
        <w:rPr>
          <w:ins w:id="9777" w:author="Transkribus" w:date="2019-12-11T14:30:00Z"/>
          <w:rFonts w:ascii="Courier New" w:hAnsi="Courier New" w:cs="Courier New"/>
        </w:rPr>
      </w:pPr>
      <w:ins w:id="9778" w:author="Transkribus" w:date="2019-12-11T14:30:00Z">
        <w:r w:rsidRPr="00EE6742">
          <w:rPr>
            <w:rFonts w:ascii="Courier New" w:hAnsi="Courier New" w:cs="Courier New"/>
            <w:rtl/>
          </w:rPr>
          <w:t>ابسمار ستان الكنر النورى الى ابن وفى رجمه الله وكاتت وفاتهيدمسق فى رايع ذى الفعدة</w:t>
        </w:r>
      </w:ins>
    </w:p>
    <w:p w14:paraId="7EA309B4" w14:textId="77777777" w:rsidR="00EE6742" w:rsidRPr="00EE6742" w:rsidRDefault="00EE6742" w:rsidP="00EE6742">
      <w:pPr>
        <w:pStyle w:val="NurText"/>
        <w:bidi/>
        <w:rPr>
          <w:ins w:id="9779" w:author="Transkribus" w:date="2019-12-11T14:30:00Z"/>
          <w:rFonts w:ascii="Courier New" w:hAnsi="Courier New" w:cs="Courier New"/>
        </w:rPr>
      </w:pPr>
      <w:ins w:id="9780" w:author="Transkribus" w:date="2019-12-11T14:30:00Z">
        <w:r w:rsidRPr="00EE6742">
          <w:rPr>
            <w:rFonts w:ascii="Courier New" w:hAnsi="Courier New" w:cs="Courier New"/>
            <w:rtl/>
          </w:rPr>
          <w:t>سنة أحدى وعسر بن وسثماثة وله من العمراجدى وخمسون سفة ومن كالام شمس الدين بن</w:t>
        </w:r>
      </w:ins>
    </w:p>
    <w:p w14:paraId="4FB8482F" w14:textId="77777777" w:rsidR="00EE6742" w:rsidRPr="00EE6742" w:rsidRDefault="00EE6742" w:rsidP="00EE6742">
      <w:pPr>
        <w:pStyle w:val="NurText"/>
        <w:bidi/>
        <w:rPr>
          <w:ins w:id="9781" w:author="Transkribus" w:date="2019-12-11T14:30:00Z"/>
          <w:rFonts w:ascii="Courier New" w:hAnsi="Courier New" w:cs="Courier New"/>
        </w:rPr>
      </w:pPr>
      <w:ins w:id="9782" w:author="Transkribus" w:date="2019-12-11T14:30:00Z">
        <w:r w:rsidRPr="00EE6742">
          <w:rPr>
            <w:rFonts w:ascii="Courier New" w:hAnsi="Courier New" w:cs="Courier New"/>
            <w:rtl/>
          </w:rPr>
          <w:t>البودى كل شى الاشرع فى تقس مع اصراف الهمة البهتناسى عن قرب أو لشمسما الدين بن</w:t>
        </w:r>
      </w:ins>
    </w:p>
    <w:p w14:paraId="6BB60E69" w14:textId="77777777" w:rsidR="00EE6742" w:rsidRPr="00EE6742" w:rsidRDefault="00EE6742" w:rsidP="00EE6742">
      <w:pPr>
        <w:pStyle w:val="NurText"/>
        <w:bidi/>
        <w:rPr>
          <w:ins w:id="9783" w:author="Transkribus" w:date="2019-12-11T14:30:00Z"/>
          <w:rFonts w:ascii="Courier New" w:hAnsi="Courier New" w:cs="Courier New"/>
        </w:rPr>
      </w:pPr>
      <w:ins w:id="9784" w:author="Transkribus" w:date="2019-12-11T14:30:00Z">
        <w:r w:rsidRPr="00EE6742">
          <w:rPr>
            <w:rFonts w:ascii="Courier New" w:hAnsi="Courier New" w:cs="Courier New"/>
            <w:rtl/>
          </w:rPr>
          <w:t>٤ بنى * -    -- بنى ين</w:t>
        </w:r>
        <w:r w:rsidRPr="00EE6742">
          <w:rPr>
            <w:rFonts w:ascii="Courier New" w:hAnsi="Courier New" w:cs="Courier New"/>
            <w:rtl/>
          </w:rPr>
          <w:tab/>
        </w:r>
        <w:r w:rsidRPr="00EE6742">
          <w:rPr>
            <w:rFonts w:ascii="Courier New" w:hAnsi="Courier New" w:cs="Courier New"/>
            <w:rtl/>
          </w:rPr>
          <w:tab/>
          <w:t>٧٠*</w:t>
        </w:r>
        <w:r w:rsidRPr="00EE6742">
          <w:rPr>
            <w:rFonts w:ascii="Courier New" w:hAnsi="Courier New" w:cs="Courier New"/>
            <w:rtl/>
          </w:rPr>
          <w:tab/>
          <w:t>٥</w:t>
        </w:r>
        <w:r w:rsidRPr="00EE6742">
          <w:rPr>
            <w:rFonts w:ascii="Courier New" w:hAnsi="Courier New" w:cs="Courier New"/>
            <w:rtl/>
          </w:rPr>
          <w:tab/>
          <w:t>٠</w:t>
        </w:r>
      </w:ins>
    </w:p>
    <w:p w14:paraId="4253BC18" w14:textId="77777777" w:rsidR="00EE6742" w:rsidRPr="00EE6742" w:rsidRDefault="00EE6742" w:rsidP="00EE6742">
      <w:pPr>
        <w:pStyle w:val="NurText"/>
        <w:bidi/>
        <w:rPr>
          <w:ins w:id="9785" w:author="Transkribus" w:date="2019-12-11T14:30:00Z"/>
          <w:rFonts w:ascii="Courier New" w:hAnsi="Courier New" w:cs="Courier New"/>
        </w:rPr>
      </w:pPr>
      <w:ins w:id="9786" w:author="Transkribus" w:date="2019-12-11T14:30:00Z">
        <w:r w:rsidRPr="00EE6742">
          <w:rPr>
            <w:rFonts w:ascii="Courier New" w:hAnsi="Courier New" w:cs="Courier New"/>
            <w:rtl/>
          </w:rPr>
          <w:t>ابرية</w:t>
        </w:r>
      </w:ins>
    </w:p>
    <w:p w14:paraId="2163B891" w14:textId="77777777" w:rsidR="00EE6742" w:rsidRPr="00EE6742" w:rsidRDefault="00EE6742" w:rsidP="00EE6742">
      <w:pPr>
        <w:pStyle w:val="NurText"/>
        <w:bidi/>
        <w:rPr>
          <w:ins w:id="9787" w:author="Transkribus" w:date="2019-12-11T14:30:00Z"/>
          <w:rFonts w:ascii="Courier New" w:hAnsi="Courier New" w:cs="Courier New"/>
        </w:rPr>
      </w:pPr>
      <w:ins w:id="9788" w:author="Transkribus" w:date="2019-12-11T14:30:00Z">
        <w:r w:rsidRPr="00EE6742">
          <w:rPr>
            <w:rFonts w:ascii="Courier New" w:hAnsi="Courier New" w:cs="Courier New"/>
            <w:rtl/>
          </w:rPr>
          <w:t>١٨٥</w:t>
        </w:r>
      </w:ins>
    </w:p>
    <w:p w14:paraId="09AC4FF9" w14:textId="77777777" w:rsidR="00EE6742" w:rsidRPr="00EE6742" w:rsidRDefault="00EE6742" w:rsidP="00EE6742">
      <w:pPr>
        <w:pStyle w:val="NurText"/>
        <w:bidi/>
        <w:rPr>
          <w:ins w:id="9789" w:author="Transkribus" w:date="2019-12-11T14:30:00Z"/>
          <w:rFonts w:ascii="Courier New" w:hAnsi="Courier New" w:cs="Courier New"/>
        </w:rPr>
      </w:pPr>
      <w:ins w:id="9790" w:author="Transkribus" w:date="2019-12-11T14:30:00Z">
        <w:r w:rsidRPr="00EE6742">
          <w:rPr>
            <w:rFonts w:ascii="Courier New" w:hAnsi="Courier New" w:cs="Courier New"/>
            <w:rtl/>
          </w:rPr>
          <w:t>البودى من الكتب كتاب الرأى المعترفى معرثة القضاء والقدى شرحكاب اللجنص لابن</w:t>
        </w:r>
      </w:ins>
    </w:p>
    <w:p w14:paraId="3284A6E6" w14:textId="77777777" w:rsidR="00EE6742" w:rsidRPr="00EE6742" w:rsidRDefault="00EE6742" w:rsidP="00EE6742">
      <w:pPr>
        <w:pStyle w:val="NurText"/>
        <w:bidi/>
        <w:rPr>
          <w:ins w:id="9791" w:author="Transkribus" w:date="2019-12-11T14:30:00Z"/>
          <w:rFonts w:ascii="Courier New" w:hAnsi="Courier New" w:cs="Courier New"/>
        </w:rPr>
      </w:pPr>
      <w:ins w:id="9792" w:author="Transkribus" w:date="2019-12-11T14:30:00Z">
        <w:r w:rsidRPr="00EE6742">
          <w:rPr>
            <w:rFonts w:ascii="Courier New" w:hAnsi="Courier New" w:cs="Courier New"/>
            <w:rtl/>
          </w:rPr>
          <w:t>الحطيب رشالةفه جبد القاسا شرحكاب المساتالحنين بن اسحق</w:t>
        </w:r>
      </w:ins>
    </w:p>
    <w:p w14:paraId="26039C2C" w14:textId="77777777" w:rsidR="00EE6742" w:rsidRPr="00EE6742" w:rsidRDefault="00EE6742" w:rsidP="00EE6742">
      <w:pPr>
        <w:pStyle w:val="NurText"/>
        <w:bidi/>
        <w:rPr>
          <w:ins w:id="9793" w:author="Transkribus" w:date="2019-12-11T14:30:00Z"/>
          <w:rFonts w:ascii="Courier New" w:hAnsi="Courier New" w:cs="Courier New"/>
        </w:rPr>
      </w:pPr>
      <w:ins w:id="9794" w:author="Transkribus" w:date="2019-12-11T14:30:00Z">
        <w:r w:rsidRPr="00EE6742">
          <w:rPr>
            <w:rFonts w:ascii="Courier New" w:hAnsi="Courier New" w:cs="Courier New"/>
            <w:rtl/>
          </w:rPr>
          <w:t>الصاحب</w:t>
        </w:r>
      </w:ins>
    </w:p>
    <w:p w14:paraId="738B1CEC" w14:textId="77777777" w:rsidR="00EE6742" w:rsidRPr="00EE6742" w:rsidRDefault="00EE6742" w:rsidP="00EE6742">
      <w:pPr>
        <w:pStyle w:val="NurText"/>
        <w:bidi/>
        <w:rPr>
          <w:ins w:id="9795" w:author="Transkribus" w:date="2019-12-11T14:30:00Z"/>
          <w:rFonts w:ascii="Courier New" w:hAnsi="Courier New" w:cs="Courier New"/>
        </w:rPr>
      </w:pPr>
      <w:ins w:id="9796" w:author="Transkribus" w:date="2019-12-11T14:30:00Z">
        <w:r w:rsidRPr="00EE6742">
          <w:rPr>
            <w:rFonts w:ascii="Courier New" w:hAnsi="Courier New" w:cs="Courier New"/>
            <w:rtl/>
          </w:rPr>
          <w:t>*(الصاحب نجم الدين بن اليودى)*</w:t>
        </w:r>
      </w:ins>
    </w:p>
    <w:p w14:paraId="3AE17AE0" w14:textId="77777777" w:rsidR="00EE6742" w:rsidRPr="00EE6742" w:rsidRDefault="00EE6742" w:rsidP="00EE6742">
      <w:pPr>
        <w:pStyle w:val="NurText"/>
        <w:bidi/>
        <w:rPr>
          <w:ins w:id="9797" w:author="Transkribus" w:date="2019-12-11T14:30:00Z"/>
          <w:rFonts w:ascii="Courier New" w:hAnsi="Courier New" w:cs="Courier New"/>
        </w:rPr>
      </w:pPr>
      <w:ins w:id="9798" w:author="Transkribus" w:date="2019-12-11T14:30:00Z">
        <w:r w:rsidRPr="00EE6742">
          <w:rPr>
            <w:rFonts w:ascii="Courier New" w:hAnsi="Courier New" w:cs="Courier New"/>
            <w:rtl/>
          </w:rPr>
          <w:t>ك٨-</w:t>
        </w:r>
        <w:r w:rsidRPr="00EE6742">
          <w:rPr>
            <w:rFonts w:ascii="Courier New" w:hAnsi="Courier New" w:cs="Courier New"/>
            <w:rtl/>
          </w:rPr>
          <w:tab/>
          <w:t>ب* ب بر</w:t>
        </w:r>
        <w:r w:rsidRPr="00EE6742">
          <w:rPr>
            <w:rFonts w:ascii="Courier New" w:hAnsi="Courier New" w:cs="Courier New"/>
            <w:rtl/>
          </w:rPr>
          <w:tab/>
          <w:t>٠ا</w:t>
        </w:r>
        <w:r w:rsidRPr="00EE6742">
          <w:rPr>
            <w:rFonts w:ascii="Courier New" w:hAnsi="Courier New" w:cs="Courier New"/>
            <w:rtl/>
          </w:rPr>
          <w:tab/>
        </w:r>
        <w:r w:rsidRPr="00EE6742">
          <w:rPr>
            <w:rFonts w:ascii="Courier New" w:hAnsi="Courier New" w:cs="Courier New"/>
            <w:rtl/>
          </w:rPr>
          <w:tab/>
          <w:t>٧</w:t>
        </w:r>
        <w:r w:rsidRPr="00EE6742">
          <w:rPr>
            <w:rFonts w:ascii="Courier New" w:hAnsi="Courier New" w:cs="Courier New"/>
            <w:rtl/>
          </w:rPr>
          <w:tab/>
          <w:t>ب٣*</w:t>
        </w:r>
        <w:r w:rsidRPr="00EE6742">
          <w:rPr>
            <w:rFonts w:ascii="Courier New" w:hAnsi="Courier New" w:cs="Courier New"/>
            <w:rtl/>
          </w:rPr>
          <w:tab/>
          <w:t>٧ عليق</w:t>
        </w:r>
        <w:r w:rsidRPr="00EE6742">
          <w:rPr>
            <w:rFonts w:ascii="Courier New" w:hAnsi="Courier New" w:cs="Courier New"/>
            <w:rtl/>
          </w:rPr>
          <w:tab/>
          <w:t>ب٧</w:t>
        </w:r>
      </w:ins>
    </w:p>
    <w:p w14:paraId="7733C800" w14:textId="77777777" w:rsidR="00EE6742" w:rsidRPr="00EE6742" w:rsidRDefault="00EE6742" w:rsidP="00EE6742">
      <w:pPr>
        <w:pStyle w:val="NurText"/>
        <w:bidi/>
        <w:rPr>
          <w:ins w:id="9799" w:author="Transkribus" w:date="2019-12-11T14:30:00Z"/>
          <w:rFonts w:ascii="Courier New" w:hAnsi="Courier New" w:cs="Courier New"/>
        </w:rPr>
      </w:pPr>
      <w:ins w:id="9800" w:author="Transkribus" w:date="2019-12-11T14:30:00Z">
        <w:r w:rsidRPr="00EE6742">
          <w:rPr>
            <w:rFonts w:ascii="Courier New" w:hAnsi="Courier New" w:cs="Courier New"/>
            <w:rtl/>
          </w:rPr>
          <w:t>هو الحكم السيد العالم الصباحب نجم الدين أبو</w:t>
        </w:r>
      </w:ins>
    </w:p>
    <w:p w14:paraId="188CA608" w14:textId="77777777" w:rsidR="00EE6742" w:rsidRPr="00EE6742" w:rsidRDefault="00EE6742" w:rsidP="00EE6742">
      <w:pPr>
        <w:pStyle w:val="NurText"/>
        <w:bidi/>
        <w:rPr>
          <w:ins w:id="9801" w:author="Transkribus" w:date="2019-12-11T14:30:00Z"/>
          <w:rFonts w:ascii="Courier New" w:hAnsi="Courier New" w:cs="Courier New"/>
        </w:rPr>
      </w:pPr>
      <w:ins w:id="9802" w:author="Transkribus" w:date="2019-12-11T14:30:00Z">
        <w:r w:rsidRPr="00EE6742">
          <w:rPr>
            <w:rFonts w:ascii="Courier New" w:hAnsi="Courier New" w:cs="Courier New"/>
            <w:rtl/>
          </w:rPr>
          <w:t>ابركر بايحى بن الحكم الامام شمس الدين محمد بن عبسدان بن عبد الواحسد أو جدفى الصناعة</w:t>
        </w:r>
      </w:ins>
    </w:p>
    <w:p w14:paraId="66CA4876" w14:textId="7B6923A8" w:rsidR="00EE6742" w:rsidRPr="00EE6742" w:rsidRDefault="00EE6742" w:rsidP="00EE6742">
      <w:pPr>
        <w:pStyle w:val="NurText"/>
        <w:bidi/>
        <w:rPr>
          <w:ins w:id="9803" w:author="Transkribus" w:date="2019-12-11T14:30:00Z"/>
          <w:rFonts w:ascii="Courier New" w:hAnsi="Courier New" w:cs="Courier New"/>
        </w:rPr>
      </w:pPr>
      <w:ins w:id="9804" w:author="Transkribus" w:date="2019-12-11T14:30:00Z">
        <w:r w:rsidRPr="00EE6742">
          <w:rPr>
            <w:rFonts w:ascii="Courier New" w:hAnsi="Courier New" w:cs="Courier New"/>
            <w:rtl/>
          </w:rPr>
          <w:t>الطببة دوة</w:t>
        </w:r>
      </w:ins>
      <w:r w:rsidRPr="00EE6742">
        <w:rPr>
          <w:rFonts w:ascii="Courier New" w:hAnsi="Courier New" w:cs="Courier New"/>
          <w:rtl/>
        </w:rPr>
        <w:t xml:space="preserve"> فى العلوم </w:t>
      </w:r>
      <w:del w:id="9805" w:author="Transkribus" w:date="2019-12-11T14:30:00Z">
        <w:r w:rsidR="009B6BCA" w:rsidRPr="009B6BCA">
          <w:rPr>
            <w:rFonts w:ascii="Courier New" w:hAnsi="Courier New" w:cs="Courier New"/>
            <w:rtl/>
          </w:rPr>
          <w:delText>حتى صار اوحد زمانه وفريد اوانه</w:delText>
        </w:r>
      </w:del>
      <w:ins w:id="9806" w:author="Transkribus" w:date="2019-12-11T14:30:00Z">
        <w:r w:rsidRPr="00EE6742">
          <w:rPr>
            <w:rFonts w:ascii="Courier New" w:hAnsi="Courier New" w:cs="Courier New"/>
            <w:rtl/>
          </w:rPr>
          <w:t>الحكمة مقرط الذكماء فصيح الفط شديد الجرس فى العلوم متقن</w:t>
        </w:r>
      </w:ins>
    </w:p>
    <w:p w14:paraId="794AC29C" w14:textId="77777777" w:rsidR="00EE6742" w:rsidRPr="00EE6742" w:rsidRDefault="00EE6742" w:rsidP="00EE6742">
      <w:pPr>
        <w:pStyle w:val="NurText"/>
        <w:bidi/>
        <w:rPr>
          <w:ins w:id="9807" w:author="Transkribus" w:date="2019-12-11T14:30:00Z"/>
          <w:rFonts w:ascii="Courier New" w:hAnsi="Courier New" w:cs="Courier New"/>
        </w:rPr>
      </w:pPr>
      <w:ins w:id="9808" w:author="Transkribus" w:date="2019-12-11T14:30:00Z">
        <w:r w:rsidRPr="00EE6742">
          <w:rPr>
            <w:rFonts w:ascii="Courier New" w:hAnsi="Courier New" w:cs="Courier New"/>
            <w:rtl/>
          </w:rPr>
          <w:t>فى الآداب قد تميرز فى الحكممة على الاواقل وفى البلاعة على سعيان واقل له النطم البديع</w:t>
        </w:r>
      </w:ins>
    </w:p>
    <w:p w14:paraId="4418E284" w14:textId="77777777" w:rsidR="00EE6742" w:rsidRPr="00EE6742" w:rsidRDefault="00EE6742" w:rsidP="00EE6742">
      <w:pPr>
        <w:pStyle w:val="NurText"/>
        <w:bidi/>
        <w:rPr>
          <w:ins w:id="9809" w:author="Transkribus" w:date="2019-12-11T14:30:00Z"/>
          <w:rFonts w:ascii="Courier New" w:hAnsi="Courier New" w:cs="Courier New"/>
        </w:rPr>
      </w:pPr>
      <w:ins w:id="9810" w:author="Transkribus" w:date="2019-12-11T14:30:00Z">
        <w:r w:rsidRPr="00EE6742">
          <w:rPr>
            <w:rFonts w:ascii="Courier New" w:hAnsi="Courier New" w:cs="Courier New"/>
            <w:rtl/>
          </w:rPr>
          <w:t>والبرسل البليبة ايد البه فى شعرة لبيذ ولافى تر سله عبد الحميد</w:t>
        </w:r>
      </w:ins>
    </w:p>
    <w:p w14:paraId="09B6C7EF" w14:textId="77777777" w:rsidR="00EE6742" w:rsidRPr="00EE6742" w:rsidRDefault="00EE6742" w:rsidP="00EE6742">
      <w:pPr>
        <w:pStyle w:val="NurText"/>
        <w:bidi/>
        <w:rPr>
          <w:ins w:id="9811" w:author="Transkribus" w:date="2019-12-11T14:30:00Z"/>
          <w:rFonts w:ascii="Courier New" w:hAnsi="Courier New" w:cs="Courier New"/>
        </w:rPr>
      </w:pPr>
      <w:ins w:id="9812" w:author="Transkribus" w:date="2019-12-11T14:30:00Z">
        <w:r w:rsidRPr="00EE6742">
          <w:rPr>
            <w:rFonts w:ascii="Courier New" w:hAnsi="Courier New" w:cs="Courier New"/>
            <w:rtl/>
          </w:rPr>
          <w:t>ولمار أبت الناس دون مجله * تيقتت ان الدهر لناس ناقل</w:t>
        </w:r>
      </w:ins>
    </w:p>
    <w:p w14:paraId="4420D778" w14:textId="77777777" w:rsidR="00EE6742" w:rsidRPr="00EE6742" w:rsidRDefault="00EE6742" w:rsidP="00EE6742">
      <w:pPr>
        <w:pStyle w:val="NurText"/>
        <w:bidi/>
        <w:rPr>
          <w:ins w:id="9813" w:author="Transkribus" w:date="2019-12-11T14:30:00Z"/>
          <w:rFonts w:ascii="Courier New" w:hAnsi="Courier New" w:cs="Courier New"/>
        </w:rPr>
      </w:pPr>
      <w:ins w:id="9814" w:author="Transkribus" w:date="2019-12-11T14:30:00Z">
        <w:r w:rsidRPr="00EE6742">
          <w:rPr>
            <w:rFonts w:ascii="Courier New" w:hAnsi="Courier New" w:cs="Courier New"/>
            <w:rtl/>
          </w:rPr>
          <w:t>مولده حلب سنة سيع وسثماثة ولماوضل أبوة الى دمشق كان معه وهوسى وكاتت النجابة</w:t>
        </w:r>
      </w:ins>
    </w:p>
    <w:p w14:paraId="3AF6E08C" w14:textId="77777777" w:rsidR="00EE6742" w:rsidRPr="00EE6742" w:rsidRDefault="00EE6742" w:rsidP="00EE6742">
      <w:pPr>
        <w:pStyle w:val="NurText"/>
        <w:bidi/>
        <w:rPr>
          <w:ins w:id="9815" w:author="Transkribus" w:date="2019-12-11T14:30:00Z"/>
          <w:rFonts w:ascii="Courier New" w:hAnsi="Courier New" w:cs="Courier New"/>
        </w:rPr>
      </w:pPr>
      <w:ins w:id="9816" w:author="Transkribus" w:date="2019-12-11T14:30:00Z">
        <w:r w:rsidRPr="00EE6742">
          <w:rPr>
            <w:rFonts w:ascii="Courier New" w:hAnsi="Courier New" w:cs="Courier New"/>
            <w:rtl/>
          </w:rPr>
          <w:t>ابقبين فيه من الصفر وعلو الهمةوقر أعلى سيحنا الحكم مهذب الدين عبد الرهيم بن على</w:t>
        </w:r>
      </w:ins>
    </w:p>
    <w:p w14:paraId="2C113F6A" w14:textId="77777777" w:rsidR="00EE6742" w:rsidRPr="00EE6742" w:rsidRDefault="00EE6742" w:rsidP="00EE6742">
      <w:pPr>
        <w:pStyle w:val="NurText"/>
        <w:bidi/>
        <w:rPr>
          <w:ins w:id="9817" w:author="Transkribus" w:date="2019-12-11T14:30:00Z"/>
          <w:rFonts w:ascii="Courier New" w:hAnsi="Courier New" w:cs="Courier New"/>
        </w:rPr>
      </w:pPr>
      <w:ins w:id="9818" w:author="Transkribus" w:date="2019-12-11T14:30:00Z">
        <w:r w:rsidRPr="00EE6742">
          <w:rPr>
            <w:rFonts w:ascii="Courier New" w:hAnsi="Courier New" w:cs="Courier New"/>
            <w:rtl/>
          </w:rPr>
          <w:t>واشتغل عليه وصناعة الطب واشتعل بعد ذلك وغير فى العلوم حى صار أو حدرمانه وفزيد</w:t>
        </w:r>
      </w:ins>
    </w:p>
    <w:p w14:paraId="2CBA9635" w14:textId="52CF82F7" w:rsidR="00EE6742" w:rsidRPr="00EE6742" w:rsidRDefault="00EE6742" w:rsidP="00EE6742">
      <w:pPr>
        <w:pStyle w:val="NurText"/>
        <w:bidi/>
        <w:rPr>
          <w:ins w:id="9819" w:author="Transkribus" w:date="2019-12-11T14:30:00Z"/>
          <w:rFonts w:ascii="Courier New" w:hAnsi="Courier New" w:cs="Courier New"/>
        </w:rPr>
      </w:pPr>
      <w:ins w:id="9820" w:author="Transkribus" w:date="2019-12-11T14:30:00Z">
        <w:r w:rsidRPr="00EE6742">
          <w:rPr>
            <w:rFonts w:ascii="Courier New" w:hAnsi="Courier New" w:cs="Courier New"/>
            <w:rtl/>
          </w:rPr>
          <w:t>أو اله</w:t>
        </w:r>
      </w:ins>
      <w:r w:rsidRPr="00EE6742">
        <w:rPr>
          <w:rFonts w:ascii="Courier New" w:hAnsi="Courier New" w:cs="Courier New"/>
          <w:rtl/>
        </w:rPr>
        <w:t xml:space="preserve"> وخدم الملك المنصور ابراهيم ابن الملك المجاهد بن </w:t>
      </w:r>
      <w:del w:id="9821" w:author="Transkribus" w:date="2019-12-11T14:30:00Z">
        <w:r w:rsidR="009B6BCA" w:rsidRPr="009B6BCA">
          <w:rPr>
            <w:rFonts w:ascii="Courier New" w:hAnsi="Courier New" w:cs="Courier New"/>
            <w:rtl/>
          </w:rPr>
          <w:delText>ا</w:delText>
        </w:r>
      </w:del>
      <w:ins w:id="9822" w:author="Transkribus" w:date="2019-12-11T14:30:00Z">
        <w:r w:rsidRPr="00EE6742">
          <w:rPr>
            <w:rFonts w:ascii="Courier New" w:hAnsi="Courier New" w:cs="Courier New"/>
            <w:rtl/>
          </w:rPr>
          <w:t>أ</w:t>
        </w:r>
      </w:ins>
      <w:r w:rsidRPr="00EE6742">
        <w:rPr>
          <w:rFonts w:ascii="Courier New" w:hAnsi="Courier New" w:cs="Courier New"/>
          <w:rtl/>
        </w:rPr>
        <w:t xml:space="preserve">سد الدين </w:t>
      </w:r>
      <w:del w:id="9823" w:author="Transkribus" w:date="2019-12-11T14:30:00Z">
        <w:r w:rsidR="009B6BCA" w:rsidRPr="009B6BCA">
          <w:rPr>
            <w:rFonts w:ascii="Courier New" w:hAnsi="Courier New" w:cs="Courier New"/>
            <w:rtl/>
          </w:rPr>
          <w:delText>شيركوه</w:delText>
        </w:r>
      </w:del>
      <w:ins w:id="9824" w:author="Transkribus" w:date="2019-12-11T14:30:00Z">
        <w:r w:rsidRPr="00EE6742">
          <w:rPr>
            <w:rFonts w:ascii="Courier New" w:hAnsi="Courier New" w:cs="Courier New"/>
            <w:rtl/>
          </w:rPr>
          <w:t>شير كموه</w:t>
        </w:r>
      </w:ins>
      <w:r w:rsidRPr="00EE6742">
        <w:rPr>
          <w:rFonts w:ascii="Courier New" w:hAnsi="Courier New" w:cs="Courier New"/>
          <w:rtl/>
        </w:rPr>
        <w:t xml:space="preserve"> بن شا</w:t>
      </w:r>
      <w:del w:id="9825" w:author="Transkribus" w:date="2019-12-11T14:30:00Z">
        <w:r w:rsidR="009B6BCA" w:rsidRPr="009B6BCA">
          <w:rPr>
            <w:rFonts w:ascii="Courier New" w:hAnsi="Courier New" w:cs="Courier New"/>
            <w:rtl/>
          </w:rPr>
          <w:delText>ذ</w:delText>
        </w:r>
      </w:del>
      <w:ins w:id="9826" w:author="Transkribus" w:date="2019-12-11T14:30:00Z">
        <w:r w:rsidRPr="00EE6742">
          <w:rPr>
            <w:rFonts w:ascii="Courier New" w:hAnsi="Courier New" w:cs="Courier New"/>
            <w:rtl/>
          </w:rPr>
          <w:t>د</w:t>
        </w:r>
      </w:ins>
      <w:r w:rsidRPr="00EE6742">
        <w:rPr>
          <w:rFonts w:ascii="Courier New" w:hAnsi="Courier New" w:cs="Courier New"/>
          <w:rtl/>
        </w:rPr>
        <w:t>ى صاحب</w:t>
      </w:r>
      <w:del w:id="9827" w:author="Transkribus" w:date="2019-12-11T14:30:00Z">
        <w:r w:rsidR="009B6BCA" w:rsidRPr="009B6BCA">
          <w:rPr>
            <w:rFonts w:ascii="Courier New" w:hAnsi="Courier New" w:cs="Courier New"/>
            <w:rtl/>
          </w:rPr>
          <w:delText xml:space="preserve"> حمص</w:delText>
        </w:r>
      </w:del>
    </w:p>
    <w:p w14:paraId="0D213AC9" w14:textId="0BFCBB7A" w:rsidR="00EE6742" w:rsidRPr="00EE6742" w:rsidRDefault="00EE6742" w:rsidP="00EE6742">
      <w:pPr>
        <w:pStyle w:val="NurText"/>
        <w:bidi/>
        <w:rPr>
          <w:ins w:id="9828" w:author="Transkribus" w:date="2019-12-11T14:30:00Z"/>
          <w:rFonts w:ascii="Courier New" w:hAnsi="Courier New" w:cs="Courier New"/>
        </w:rPr>
      </w:pPr>
      <w:ins w:id="9829" w:author="Transkribus" w:date="2019-12-11T14:30:00Z">
        <w:r w:rsidRPr="00EE6742">
          <w:rPr>
            <w:rFonts w:ascii="Courier New" w:hAnsi="Courier New" w:cs="Courier New"/>
            <w:rtl/>
          </w:rPr>
          <w:t>مس</w:t>
        </w:r>
      </w:ins>
      <w:r w:rsidRPr="00EE6742">
        <w:rPr>
          <w:rFonts w:ascii="Courier New" w:hAnsi="Courier New" w:cs="Courier New"/>
          <w:rtl/>
        </w:rPr>
        <w:t xml:space="preserve"> وبقى فى </w:t>
      </w:r>
      <w:del w:id="9830" w:author="Transkribus" w:date="2019-12-11T14:30:00Z">
        <w:r w:rsidR="009B6BCA" w:rsidRPr="009B6BCA">
          <w:rPr>
            <w:rFonts w:ascii="Courier New" w:hAnsi="Courier New" w:cs="Courier New"/>
            <w:rtl/>
          </w:rPr>
          <w:delText>خدمته بها</w:delText>
        </w:r>
      </w:del>
      <w:ins w:id="9831" w:author="Transkribus" w:date="2019-12-11T14:30:00Z">
        <w:r w:rsidRPr="00EE6742">
          <w:rPr>
            <w:rFonts w:ascii="Courier New" w:hAnsi="Courier New" w:cs="Courier New"/>
            <w:rtl/>
          </w:rPr>
          <w:t>جد ميةيها</w:t>
        </w:r>
      </w:ins>
      <w:r w:rsidRPr="00EE6742">
        <w:rPr>
          <w:rFonts w:ascii="Courier New" w:hAnsi="Courier New" w:cs="Courier New"/>
          <w:rtl/>
        </w:rPr>
        <w:t xml:space="preserve"> وكان يع</w:t>
      </w:r>
      <w:del w:id="9832"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مد عليه فى صناعة الطب ولم تزل </w:t>
      </w:r>
      <w:del w:id="9833" w:author="Transkribus" w:date="2019-12-11T14:30:00Z">
        <w:r w:rsidR="009B6BCA" w:rsidRPr="009B6BCA">
          <w:rPr>
            <w:rFonts w:ascii="Courier New" w:hAnsi="Courier New" w:cs="Courier New"/>
            <w:rtl/>
          </w:rPr>
          <w:delText>احواله تنمى عنده حتى استوزره وفوض</w:delText>
        </w:r>
      </w:del>
      <w:ins w:id="9834" w:author="Transkribus" w:date="2019-12-11T14:30:00Z">
        <w:r w:rsidRPr="00EE6742">
          <w:rPr>
            <w:rFonts w:ascii="Courier New" w:hAnsi="Courier New" w:cs="Courier New"/>
            <w:rtl/>
          </w:rPr>
          <w:t>أحو الهشمى عبدة حى</w:t>
        </w:r>
      </w:ins>
    </w:p>
    <w:p w14:paraId="4ED8E817" w14:textId="679E76C8" w:rsidR="00EE6742" w:rsidRPr="00EE6742" w:rsidRDefault="00EE6742" w:rsidP="00EE6742">
      <w:pPr>
        <w:pStyle w:val="NurText"/>
        <w:bidi/>
        <w:rPr>
          <w:ins w:id="9835" w:author="Transkribus" w:date="2019-12-11T14:30:00Z"/>
          <w:rFonts w:ascii="Courier New" w:hAnsi="Courier New" w:cs="Courier New"/>
        </w:rPr>
      </w:pPr>
      <w:ins w:id="9836" w:author="Transkribus" w:date="2019-12-11T14:30:00Z">
        <w:r w:rsidRPr="00EE6742">
          <w:rPr>
            <w:rFonts w:ascii="Courier New" w:hAnsi="Courier New" w:cs="Courier New"/>
            <w:rtl/>
          </w:rPr>
          <w:t>استوررهوقوس</w:t>
        </w:r>
      </w:ins>
      <w:r w:rsidRPr="00EE6742">
        <w:rPr>
          <w:rFonts w:ascii="Courier New" w:hAnsi="Courier New" w:cs="Courier New"/>
          <w:rtl/>
        </w:rPr>
        <w:t xml:space="preserve"> اليه </w:t>
      </w:r>
      <w:del w:id="9837" w:author="Transkribus" w:date="2019-12-11T14:30:00Z">
        <w:r w:rsidR="009B6BCA" w:rsidRPr="009B6BCA">
          <w:rPr>
            <w:rFonts w:ascii="Courier New" w:hAnsi="Courier New" w:cs="Courier New"/>
            <w:rtl/>
          </w:rPr>
          <w:delText>ا</w:delText>
        </w:r>
      </w:del>
      <w:ins w:id="9838" w:author="Transkribus" w:date="2019-12-11T14:30:00Z">
        <w:r w:rsidRPr="00EE6742">
          <w:rPr>
            <w:rFonts w:ascii="Courier New" w:hAnsi="Courier New" w:cs="Courier New"/>
            <w:rtl/>
          </w:rPr>
          <w:t>أ</w:t>
        </w:r>
      </w:ins>
      <w:r w:rsidRPr="00EE6742">
        <w:rPr>
          <w:rFonts w:ascii="Courier New" w:hAnsi="Courier New" w:cs="Courier New"/>
          <w:rtl/>
        </w:rPr>
        <w:t>مور دولته واع</w:t>
      </w:r>
      <w:del w:id="9839"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مد عليه </w:t>
      </w:r>
      <w:del w:id="9840" w:author="Transkribus" w:date="2019-12-11T14:30:00Z">
        <w:r w:rsidR="009B6BCA" w:rsidRPr="009B6BCA">
          <w:rPr>
            <w:rFonts w:ascii="Courier New" w:hAnsi="Courier New" w:cs="Courier New"/>
            <w:rtl/>
          </w:rPr>
          <w:delText>بكليته وكان لا يفارقه</w:delText>
        </w:r>
      </w:del>
      <w:ins w:id="9841" w:author="Transkribus" w:date="2019-12-11T14:30:00Z">
        <w:r w:rsidRPr="00EE6742">
          <w:rPr>
            <w:rFonts w:ascii="Courier New" w:hAnsi="Courier New" w:cs="Courier New"/>
            <w:rtl/>
          </w:rPr>
          <w:t>بكالبته وكمان الابقارقة</w:t>
        </w:r>
      </w:ins>
      <w:r w:rsidRPr="00EE6742">
        <w:rPr>
          <w:rFonts w:ascii="Courier New" w:hAnsi="Courier New" w:cs="Courier New"/>
          <w:rtl/>
        </w:rPr>
        <w:t xml:space="preserve"> فى </w:t>
      </w:r>
      <w:del w:id="9842" w:author="Transkribus" w:date="2019-12-11T14:30:00Z">
        <w:r w:rsidR="009B6BCA" w:rsidRPr="009B6BCA">
          <w:rPr>
            <w:rFonts w:ascii="Courier New" w:hAnsi="Courier New" w:cs="Courier New"/>
            <w:rtl/>
          </w:rPr>
          <w:delText>السفر والحضر ولما توفى</w:delText>
        </w:r>
      </w:del>
      <w:ins w:id="9843" w:author="Transkribus" w:date="2019-12-11T14:30:00Z">
        <w:r w:rsidRPr="00EE6742">
          <w:rPr>
            <w:rFonts w:ascii="Courier New" w:hAnsi="Courier New" w:cs="Courier New"/>
            <w:rtl/>
          </w:rPr>
          <w:t>السفرو الحصر</w:t>
        </w:r>
      </w:ins>
    </w:p>
    <w:p w14:paraId="724CA799" w14:textId="51CDF628" w:rsidR="00EE6742" w:rsidRPr="00EE6742" w:rsidRDefault="00EE6742" w:rsidP="00EE6742">
      <w:pPr>
        <w:pStyle w:val="NurText"/>
        <w:bidi/>
        <w:rPr>
          <w:ins w:id="9844" w:author="Transkribus" w:date="2019-12-11T14:30:00Z"/>
          <w:rFonts w:ascii="Courier New" w:hAnsi="Courier New" w:cs="Courier New"/>
        </w:rPr>
      </w:pPr>
      <w:ins w:id="9845" w:author="Transkribus" w:date="2019-12-11T14:30:00Z">
        <w:r w:rsidRPr="00EE6742">
          <w:rPr>
            <w:rFonts w:ascii="Courier New" w:hAnsi="Courier New" w:cs="Courier New"/>
            <w:rtl/>
          </w:rPr>
          <w:t>ولاتوفى</w:t>
        </w:r>
      </w:ins>
      <w:r w:rsidRPr="00EE6742">
        <w:rPr>
          <w:rFonts w:ascii="Courier New" w:hAnsi="Courier New" w:cs="Courier New"/>
          <w:rtl/>
        </w:rPr>
        <w:t xml:space="preserve"> الملك </w:t>
      </w:r>
      <w:del w:id="9846" w:author="Transkribus" w:date="2019-12-11T14:30:00Z">
        <w:r w:rsidR="009B6BCA" w:rsidRPr="009B6BCA">
          <w:rPr>
            <w:rFonts w:ascii="Courier New" w:hAnsi="Courier New" w:cs="Courier New"/>
            <w:rtl/>
          </w:rPr>
          <w:delText>المنصور رحمه</w:delText>
        </w:r>
      </w:del>
      <w:ins w:id="9847" w:author="Transkribus" w:date="2019-12-11T14:30:00Z">
        <w:r w:rsidRPr="00EE6742">
          <w:rPr>
            <w:rFonts w:ascii="Courier New" w:hAnsi="Courier New" w:cs="Courier New"/>
            <w:rtl/>
          </w:rPr>
          <w:t>المنصوررجمة</w:t>
        </w:r>
      </w:ins>
      <w:r w:rsidRPr="00EE6742">
        <w:rPr>
          <w:rFonts w:ascii="Courier New" w:hAnsi="Courier New" w:cs="Courier New"/>
          <w:rtl/>
        </w:rPr>
        <w:t xml:space="preserve"> الله وذلك فى </w:t>
      </w:r>
      <w:del w:id="9848" w:author="Transkribus" w:date="2019-12-11T14:30:00Z">
        <w:r w:rsidR="009B6BCA" w:rsidRPr="009B6BCA">
          <w:rPr>
            <w:rFonts w:ascii="Courier New" w:hAnsi="Courier New" w:cs="Courier New"/>
            <w:rtl/>
          </w:rPr>
          <w:delText>سنة ثلاث واربعين وستمائة</w:delText>
        </w:r>
      </w:del>
      <w:ins w:id="9849" w:author="Transkribus" w:date="2019-12-11T14:30:00Z">
        <w:r w:rsidRPr="00EE6742">
          <w:rPr>
            <w:rFonts w:ascii="Courier New" w:hAnsi="Courier New" w:cs="Courier New"/>
            <w:rtl/>
          </w:rPr>
          <w:t>ستة ثلات وأر بعين وستماثة</w:t>
        </w:r>
      </w:ins>
      <w:r w:rsidRPr="00EE6742">
        <w:rPr>
          <w:rFonts w:ascii="Courier New" w:hAnsi="Courier New" w:cs="Courier New"/>
          <w:rtl/>
        </w:rPr>
        <w:t xml:space="preserve"> بعد كسره </w:t>
      </w:r>
      <w:del w:id="9850" w:author="Transkribus" w:date="2019-12-11T14:30:00Z">
        <w:r w:rsidR="009B6BCA" w:rsidRPr="009B6BCA">
          <w:rPr>
            <w:rFonts w:ascii="Courier New" w:hAnsi="Courier New" w:cs="Courier New"/>
            <w:rtl/>
          </w:rPr>
          <w:delText>الخوارزمية توجه الحكيم</w:delText>
        </w:r>
      </w:del>
      <w:ins w:id="9851" w:author="Transkribus" w:date="2019-12-11T14:30:00Z">
        <w:r w:rsidRPr="00EE6742">
          <w:rPr>
            <w:rFonts w:ascii="Courier New" w:hAnsi="Courier New" w:cs="Courier New"/>
            <w:rtl/>
          </w:rPr>
          <w:t>الخوارزهبة</w:t>
        </w:r>
      </w:ins>
    </w:p>
    <w:p w14:paraId="01C69258" w14:textId="13DB63B5" w:rsidR="00EE6742" w:rsidRPr="00EE6742" w:rsidRDefault="00EE6742" w:rsidP="00EE6742">
      <w:pPr>
        <w:pStyle w:val="NurText"/>
        <w:bidi/>
        <w:rPr>
          <w:ins w:id="9852" w:author="Transkribus" w:date="2019-12-11T14:30:00Z"/>
          <w:rFonts w:ascii="Courier New" w:hAnsi="Courier New" w:cs="Courier New"/>
        </w:rPr>
      </w:pPr>
      <w:ins w:id="9853" w:author="Transkribus" w:date="2019-12-11T14:30:00Z">
        <w:r w:rsidRPr="00EE6742">
          <w:rPr>
            <w:rFonts w:ascii="Courier New" w:hAnsi="Courier New" w:cs="Courier New"/>
            <w:rtl/>
          </w:rPr>
          <w:t>ابوجه الحكم</w:t>
        </w:r>
      </w:ins>
      <w:r w:rsidRPr="00EE6742">
        <w:rPr>
          <w:rFonts w:ascii="Courier New" w:hAnsi="Courier New" w:cs="Courier New"/>
          <w:rtl/>
        </w:rPr>
        <w:t xml:space="preserve"> نجم الدين الى الملك الصالح نجم الدين </w:t>
      </w:r>
      <w:del w:id="9854" w:author="Transkribus" w:date="2019-12-11T14:30:00Z">
        <w:r w:rsidR="009B6BCA" w:rsidRPr="009B6BCA">
          <w:rPr>
            <w:rFonts w:ascii="Courier New" w:hAnsi="Courier New" w:cs="Courier New"/>
            <w:rtl/>
          </w:rPr>
          <w:delText>ايوب ابن</w:delText>
        </w:r>
      </w:del>
      <w:ins w:id="9855" w:author="Transkribus" w:date="2019-12-11T14:30:00Z">
        <w:r w:rsidRPr="00EE6742">
          <w:rPr>
            <w:rFonts w:ascii="Courier New" w:hAnsi="Courier New" w:cs="Courier New"/>
            <w:rtl/>
          </w:rPr>
          <w:t>أيوب بن</w:t>
        </w:r>
      </w:ins>
      <w:r w:rsidRPr="00EE6742">
        <w:rPr>
          <w:rFonts w:ascii="Courier New" w:hAnsi="Courier New" w:cs="Courier New"/>
          <w:rtl/>
        </w:rPr>
        <w:t xml:space="preserve"> الملك الكامل وهو </w:t>
      </w:r>
      <w:del w:id="9856" w:author="Transkribus" w:date="2019-12-11T14:30:00Z">
        <w:r w:rsidR="009B6BCA" w:rsidRPr="009B6BCA">
          <w:rPr>
            <w:rFonts w:ascii="Courier New" w:hAnsi="Courier New" w:cs="Courier New"/>
            <w:rtl/>
          </w:rPr>
          <w:delText>بالديار المصرية فاكرمه غاية</w:delText>
        </w:r>
      </w:del>
      <w:ins w:id="9857" w:author="Transkribus" w:date="2019-12-11T14:30:00Z">
        <w:r w:rsidRPr="00EE6742">
          <w:rPr>
            <w:rFonts w:ascii="Courier New" w:hAnsi="Courier New" w:cs="Courier New"/>
            <w:rtl/>
          </w:rPr>
          <w:t>الديار المصرة</w:t>
        </w:r>
      </w:ins>
    </w:p>
    <w:p w14:paraId="39E8F3E4" w14:textId="505092EC" w:rsidR="00EE6742" w:rsidRPr="00EE6742" w:rsidRDefault="00EE6742" w:rsidP="00EE6742">
      <w:pPr>
        <w:pStyle w:val="NurText"/>
        <w:bidi/>
        <w:rPr>
          <w:ins w:id="9858" w:author="Transkribus" w:date="2019-12-11T14:30:00Z"/>
          <w:rFonts w:ascii="Courier New" w:hAnsi="Courier New" w:cs="Courier New"/>
        </w:rPr>
      </w:pPr>
      <w:ins w:id="9859" w:author="Transkribus" w:date="2019-12-11T14:30:00Z">
        <w:r w:rsidRPr="00EE6742">
          <w:rPr>
            <w:rFonts w:ascii="Courier New" w:hAnsi="Courier New" w:cs="Courier New"/>
            <w:rtl/>
          </w:rPr>
          <w:t>بأكرمة غابة</w:t>
        </w:r>
      </w:ins>
      <w:r w:rsidRPr="00EE6742">
        <w:rPr>
          <w:rFonts w:ascii="Courier New" w:hAnsi="Courier New" w:cs="Courier New"/>
          <w:rtl/>
        </w:rPr>
        <w:t xml:space="preserve"> الاكرام ووصله </w:t>
      </w:r>
      <w:del w:id="9860" w:author="Transkribus" w:date="2019-12-11T14:30:00Z">
        <w:r w:rsidR="009B6BCA" w:rsidRPr="009B6BCA">
          <w:rPr>
            <w:rFonts w:ascii="Courier New" w:hAnsi="Courier New" w:cs="Courier New"/>
            <w:rtl/>
          </w:rPr>
          <w:delText>بجزيل الانعام</w:delText>
        </w:r>
      </w:del>
      <w:ins w:id="9861" w:author="Transkribus" w:date="2019-12-11T14:30:00Z">
        <w:r w:rsidRPr="00EE6742">
          <w:rPr>
            <w:rFonts w:ascii="Courier New" w:hAnsi="Courier New" w:cs="Courier New"/>
            <w:rtl/>
          </w:rPr>
          <w:t>بمجريل الالعام</w:t>
        </w:r>
      </w:ins>
      <w:r w:rsidRPr="00EE6742">
        <w:rPr>
          <w:rFonts w:ascii="Courier New" w:hAnsi="Courier New" w:cs="Courier New"/>
          <w:rtl/>
        </w:rPr>
        <w:t xml:space="preserve"> وجعله ناظرا على الديوان </w:t>
      </w:r>
      <w:del w:id="9862" w:author="Transkribus" w:date="2019-12-11T14:30:00Z">
        <w:r w:rsidR="009B6BCA" w:rsidRPr="009B6BCA">
          <w:rPr>
            <w:rFonts w:ascii="Courier New" w:hAnsi="Courier New" w:cs="Courier New"/>
            <w:rtl/>
          </w:rPr>
          <w:delText>بالاسكندرية وله منه</w:delText>
        </w:r>
      </w:del>
      <w:ins w:id="9863" w:author="Transkribus" w:date="2019-12-11T14:30:00Z">
        <w:r w:rsidRPr="00EE6742">
          <w:rPr>
            <w:rFonts w:ascii="Courier New" w:hAnsi="Courier New" w:cs="Courier New"/>
            <w:rtl/>
          </w:rPr>
          <w:t>بالاسكندربة</w:t>
        </w:r>
        <w:r w:rsidRPr="00EE6742">
          <w:rPr>
            <w:rFonts w:ascii="Courier New" w:hAnsi="Courier New" w:cs="Courier New"/>
            <w:rtl/>
          </w:rPr>
          <w:tab/>
          <w:t>ول٨</w:t>
        </w:r>
      </w:ins>
    </w:p>
    <w:p w14:paraId="38E134F8" w14:textId="60DD019D" w:rsidR="00EE6742" w:rsidRPr="00EE6742" w:rsidRDefault="00EE6742" w:rsidP="00EE6742">
      <w:pPr>
        <w:pStyle w:val="NurText"/>
        <w:bidi/>
        <w:rPr>
          <w:ins w:id="9864" w:author="Transkribus" w:date="2019-12-11T14:30:00Z"/>
          <w:rFonts w:ascii="Courier New" w:hAnsi="Courier New" w:cs="Courier New"/>
        </w:rPr>
      </w:pPr>
      <w:ins w:id="9865" w:author="Transkribus" w:date="2019-12-11T14:30:00Z">
        <w:r w:rsidRPr="00EE6742">
          <w:rPr>
            <w:rFonts w:ascii="Courier New" w:hAnsi="Courier New" w:cs="Courier New"/>
            <w:rtl/>
          </w:rPr>
          <w:t>مية</w:t>
        </w:r>
      </w:ins>
      <w:r w:rsidRPr="00EE6742">
        <w:rPr>
          <w:rFonts w:ascii="Courier New" w:hAnsi="Courier New" w:cs="Courier New"/>
          <w:rtl/>
        </w:rPr>
        <w:t xml:space="preserve"> المنزلة العلية وجعل م</w:t>
      </w:r>
      <w:del w:id="9866" w:author="Transkribus" w:date="2019-12-11T14:30:00Z">
        <w:r w:rsidR="009B6BCA" w:rsidRPr="009B6BCA">
          <w:rPr>
            <w:rFonts w:ascii="Courier New" w:hAnsi="Courier New" w:cs="Courier New"/>
            <w:rtl/>
          </w:rPr>
          <w:delText>ق</w:delText>
        </w:r>
      </w:del>
      <w:ins w:id="9867" w:author="Transkribus" w:date="2019-12-11T14:30:00Z">
        <w:r w:rsidRPr="00EE6742">
          <w:rPr>
            <w:rFonts w:ascii="Courier New" w:hAnsi="Courier New" w:cs="Courier New"/>
            <w:rtl/>
          </w:rPr>
          <w:t>ع</w:t>
        </w:r>
      </w:ins>
      <w:r w:rsidRPr="00EE6742">
        <w:rPr>
          <w:rFonts w:ascii="Courier New" w:hAnsi="Courier New" w:cs="Courier New"/>
          <w:rtl/>
        </w:rPr>
        <w:t>رر</w:t>
      </w:r>
      <w:del w:id="9868" w:author="Transkribus" w:date="2019-12-11T14:30:00Z">
        <w:r w:rsidR="009B6BCA" w:rsidRPr="009B6BCA">
          <w:rPr>
            <w:rFonts w:ascii="Courier New" w:hAnsi="Courier New" w:cs="Courier New"/>
            <w:rtl/>
          </w:rPr>
          <w:delText>ه</w:delText>
        </w:r>
      </w:del>
      <w:ins w:id="9869" w:author="Transkribus" w:date="2019-12-11T14:30:00Z">
        <w:r w:rsidRPr="00EE6742">
          <w:rPr>
            <w:rFonts w:ascii="Courier New" w:hAnsi="Courier New" w:cs="Courier New"/>
            <w:rtl/>
          </w:rPr>
          <w:t>ة</w:t>
        </w:r>
      </w:ins>
      <w:r w:rsidRPr="00EE6742">
        <w:rPr>
          <w:rFonts w:ascii="Courier New" w:hAnsi="Courier New" w:cs="Courier New"/>
          <w:rtl/>
        </w:rPr>
        <w:t xml:space="preserve"> فى </w:t>
      </w:r>
      <w:del w:id="9870" w:author="Transkribus" w:date="2019-12-11T14:30:00Z">
        <w:r w:rsidR="009B6BCA" w:rsidRPr="009B6BCA">
          <w:rPr>
            <w:rFonts w:ascii="Courier New" w:hAnsi="Courier New" w:cs="Courier New"/>
            <w:rtl/>
          </w:rPr>
          <w:delText>كل شهر ثلاثة الاف درهم وبقى</w:delText>
        </w:r>
      </w:del>
      <w:ins w:id="9871" w:author="Transkribus" w:date="2019-12-11T14:30:00Z">
        <w:r w:rsidRPr="00EE6742">
          <w:rPr>
            <w:rFonts w:ascii="Courier New" w:hAnsi="Courier New" w:cs="Courier New"/>
            <w:rtl/>
          </w:rPr>
          <w:t>كلى شهرثلاتة ألاف دورهم ويقى</w:t>
        </w:r>
      </w:ins>
      <w:r w:rsidRPr="00EE6742">
        <w:rPr>
          <w:rFonts w:ascii="Courier New" w:hAnsi="Courier New" w:cs="Courier New"/>
          <w:rtl/>
        </w:rPr>
        <w:t xml:space="preserve"> على ذلك م</w:t>
      </w:r>
      <w:del w:id="9872" w:author="Transkribus" w:date="2019-12-11T14:30:00Z">
        <w:r w:rsidR="009B6BCA" w:rsidRPr="009B6BCA">
          <w:rPr>
            <w:rFonts w:ascii="Courier New" w:hAnsi="Courier New" w:cs="Courier New"/>
            <w:rtl/>
          </w:rPr>
          <w:delText>د</w:delText>
        </w:r>
      </w:del>
      <w:ins w:id="9873" w:author="Transkribus" w:date="2019-12-11T14:30:00Z">
        <w:r w:rsidRPr="00EE6742">
          <w:rPr>
            <w:rFonts w:ascii="Courier New" w:hAnsi="Courier New" w:cs="Courier New"/>
            <w:rtl/>
          </w:rPr>
          <w:t>ذ</w:t>
        </w:r>
      </w:ins>
      <w:r w:rsidRPr="00EE6742">
        <w:rPr>
          <w:rFonts w:ascii="Courier New" w:hAnsi="Courier New" w:cs="Courier New"/>
          <w:rtl/>
        </w:rPr>
        <w:t xml:space="preserve">ة ثم </w:t>
      </w:r>
      <w:del w:id="9874" w:author="Transkribus" w:date="2019-12-11T14:30:00Z">
        <w:r w:rsidR="009B6BCA" w:rsidRPr="009B6BCA">
          <w:rPr>
            <w:rFonts w:ascii="Courier New" w:hAnsi="Courier New" w:cs="Courier New"/>
            <w:rtl/>
          </w:rPr>
          <w:delText>ت</w:delText>
        </w:r>
      </w:del>
      <w:ins w:id="9875" w:author="Transkribus" w:date="2019-12-11T14:30:00Z">
        <w:r w:rsidRPr="00EE6742">
          <w:rPr>
            <w:rFonts w:ascii="Courier New" w:hAnsi="Courier New" w:cs="Courier New"/>
            <w:rtl/>
          </w:rPr>
          <w:t>م</w:t>
        </w:r>
      </w:ins>
      <w:r w:rsidRPr="00EE6742">
        <w:rPr>
          <w:rFonts w:ascii="Courier New" w:hAnsi="Courier New" w:cs="Courier New"/>
          <w:rtl/>
        </w:rPr>
        <w:t>وج</w:t>
      </w:r>
      <w:del w:id="9876" w:author="Transkribus" w:date="2019-12-11T14:30:00Z">
        <w:r w:rsidR="009B6BCA" w:rsidRPr="009B6BCA">
          <w:rPr>
            <w:rFonts w:ascii="Courier New" w:hAnsi="Courier New" w:cs="Courier New"/>
            <w:rtl/>
          </w:rPr>
          <w:delText>ه</w:delText>
        </w:r>
      </w:del>
      <w:ins w:id="9877" w:author="Transkribus" w:date="2019-12-11T14:30:00Z">
        <w:r w:rsidRPr="00EE6742">
          <w:rPr>
            <w:rFonts w:ascii="Courier New" w:hAnsi="Courier New" w:cs="Courier New"/>
            <w:rtl/>
          </w:rPr>
          <w:t>ة</w:t>
        </w:r>
      </w:ins>
      <w:r w:rsidRPr="00EE6742">
        <w:rPr>
          <w:rFonts w:ascii="Courier New" w:hAnsi="Courier New" w:cs="Courier New"/>
          <w:rtl/>
        </w:rPr>
        <w:t xml:space="preserve"> الى</w:t>
      </w:r>
      <w:del w:id="9878" w:author="Transkribus" w:date="2019-12-11T14:30:00Z">
        <w:r w:rsidR="009B6BCA" w:rsidRPr="009B6BCA">
          <w:rPr>
            <w:rFonts w:ascii="Courier New" w:hAnsi="Courier New" w:cs="Courier New"/>
            <w:rtl/>
          </w:rPr>
          <w:delText xml:space="preserve"> الشام وصار ناظرا على</w:delText>
        </w:r>
      </w:del>
    </w:p>
    <w:p w14:paraId="32B9CEFC" w14:textId="5583198D" w:rsidR="00EE6742" w:rsidRPr="00EE6742" w:rsidRDefault="00EE6742" w:rsidP="00EE6742">
      <w:pPr>
        <w:pStyle w:val="NurText"/>
        <w:bidi/>
        <w:rPr>
          <w:rFonts w:ascii="Courier New" w:hAnsi="Courier New" w:cs="Courier New"/>
        </w:rPr>
      </w:pPr>
      <w:ins w:id="9879" w:author="Transkribus" w:date="2019-12-11T14:30:00Z">
        <w:r w:rsidRPr="00EE6742">
          <w:rPr>
            <w:rFonts w:ascii="Courier New" w:hAnsi="Courier New" w:cs="Courier New"/>
            <w:rtl/>
          </w:rPr>
          <w:t>اسأام وصارقاطراعلى</w:t>
        </w:r>
      </w:ins>
      <w:r w:rsidRPr="00EE6742">
        <w:rPr>
          <w:rFonts w:ascii="Courier New" w:hAnsi="Courier New" w:cs="Courier New"/>
          <w:rtl/>
        </w:rPr>
        <w:t xml:space="preserve"> الديوان </w:t>
      </w:r>
      <w:del w:id="9880" w:author="Transkribus" w:date="2019-12-11T14:30:00Z">
        <w:r w:rsidR="009B6BCA" w:rsidRPr="009B6BCA">
          <w:rPr>
            <w:rFonts w:ascii="Courier New" w:hAnsi="Courier New" w:cs="Courier New"/>
            <w:rtl/>
          </w:rPr>
          <w:delText>ب</w:delText>
        </w:r>
      </w:del>
      <w:ins w:id="9881" w:author="Transkribus" w:date="2019-12-11T14:30:00Z">
        <w:r w:rsidRPr="00EE6742">
          <w:rPr>
            <w:rFonts w:ascii="Courier New" w:hAnsi="Courier New" w:cs="Courier New"/>
            <w:rtl/>
          </w:rPr>
          <w:t>ن</w:t>
        </w:r>
      </w:ins>
      <w:r w:rsidRPr="00EE6742">
        <w:rPr>
          <w:rFonts w:ascii="Courier New" w:hAnsi="Courier New" w:cs="Courier New"/>
          <w:rtl/>
        </w:rPr>
        <w:t xml:space="preserve">جميع الاعمال </w:t>
      </w:r>
      <w:del w:id="9882" w:author="Transkribus" w:date="2019-12-11T14:30:00Z">
        <w:r w:rsidR="009B6BCA" w:rsidRPr="009B6BCA">
          <w:rPr>
            <w:rFonts w:ascii="Courier New" w:hAnsi="Courier New" w:cs="Courier New"/>
            <w:rtl/>
          </w:rPr>
          <w:delText>الشامية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883" w:author="Transkribus" w:date="2019-12-11T14:30:00Z">
        <w:r w:rsidRPr="00EE6742">
          <w:rPr>
            <w:rFonts w:ascii="Courier New" w:hAnsi="Courier New" w:cs="Courier New"/>
            <w:rtl/>
          </w:rPr>
          <w:t>الشامبة أومنأ برسله كتب رقيموفف</w:t>
        </w:r>
      </w:ins>
    </w:p>
    <w:p w14:paraId="1D465890" w14:textId="69F29D00" w:rsidR="00EE6742" w:rsidRPr="00EE6742" w:rsidRDefault="009B6BCA" w:rsidP="00EE6742">
      <w:pPr>
        <w:pStyle w:val="NurText"/>
        <w:bidi/>
        <w:rPr>
          <w:ins w:id="9884" w:author="Transkribus" w:date="2019-12-11T14:30:00Z"/>
          <w:rFonts w:ascii="Courier New" w:hAnsi="Courier New" w:cs="Courier New"/>
        </w:rPr>
      </w:pPr>
      <w:dir w:val="rtl">
        <w:dir w:val="rtl">
          <w:del w:id="9885" w:author="Transkribus" w:date="2019-12-11T14:30:00Z">
            <w:r w:rsidRPr="009B6BCA">
              <w:rPr>
                <w:rFonts w:ascii="Courier New" w:hAnsi="Courier New" w:cs="Courier New"/>
                <w:rtl/>
              </w:rPr>
              <w:delText>ومن ترسله كتب رقعة وقف الخادم</w:delText>
            </w:r>
          </w:del>
          <w:ins w:id="9886" w:author="Transkribus" w:date="2019-12-11T14:30:00Z">
            <w:r w:rsidR="00EE6742" w:rsidRPr="00EE6742">
              <w:rPr>
                <w:rFonts w:ascii="Courier New" w:hAnsi="Courier New" w:cs="Courier New"/>
                <w:rtl/>
              </w:rPr>
              <w:t>الحادم</w:t>
            </w:r>
          </w:ins>
          <w:r w:rsidR="00EE6742" w:rsidRPr="00EE6742">
            <w:rPr>
              <w:rFonts w:ascii="Courier New" w:hAnsi="Courier New" w:cs="Courier New"/>
              <w:rtl/>
            </w:rPr>
            <w:t xml:space="preserve"> على المشرفة </w:t>
          </w:r>
          <w:del w:id="9887" w:author="Transkribus" w:date="2019-12-11T14:30:00Z">
            <w:r w:rsidRPr="009B6BCA">
              <w:rPr>
                <w:rFonts w:ascii="Courier New" w:hAnsi="Courier New" w:cs="Courier New"/>
                <w:rtl/>
              </w:rPr>
              <w:delText>الكريمة ادام</w:delText>
            </w:r>
          </w:del>
          <w:ins w:id="9888" w:author="Transkribus" w:date="2019-12-11T14:30:00Z">
            <w:r w:rsidR="00EE6742" w:rsidRPr="00EE6742">
              <w:rPr>
                <w:rFonts w:ascii="Courier New" w:hAnsi="Courier New" w:cs="Courier New"/>
                <w:rtl/>
              </w:rPr>
              <w:t>الكرمة أدام</w:t>
            </w:r>
          </w:ins>
          <w:r w:rsidR="00EE6742" w:rsidRPr="00EE6742">
            <w:rPr>
              <w:rFonts w:ascii="Courier New" w:hAnsi="Courier New" w:cs="Courier New"/>
              <w:rtl/>
            </w:rPr>
            <w:t xml:space="preserve"> الله نعمة المن</w:t>
          </w:r>
          <w:del w:id="9889" w:author="Transkribus" w:date="2019-12-11T14:30:00Z">
            <w:r w:rsidRPr="009B6BCA">
              <w:rPr>
                <w:rFonts w:ascii="Courier New" w:hAnsi="Courier New" w:cs="Courier New"/>
                <w:rtl/>
              </w:rPr>
              <w:delText>ع</w:delText>
            </w:r>
          </w:del>
          <w:r w:rsidR="00EE6742" w:rsidRPr="00EE6742">
            <w:rPr>
              <w:rFonts w:ascii="Courier New" w:hAnsi="Courier New" w:cs="Courier New"/>
              <w:rtl/>
            </w:rPr>
            <w:t xml:space="preserve">م بما </w:t>
          </w:r>
          <w:del w:id="9890" w:author="Transkribus" w:date="2019-12-11T14:30:00Z">
            <w:r w:rsidRPr="009B6BCA">
              <w:rPr>
                <w:rFonts w:ascii="Courier New" w:hAnsi="Courier New" w:cs="Courier New"/>
                <w:rtl/>
              </w:rPr>
              <w:delText>اودعها من النعم الجسام واقتضبه فيها من الاريحية</w:delText>
            </w:r>
          </w:del>
          <w:ins w:id="9891" w:author="Transkribus" w:date="2019-12-11T14:30:00Z">
            <w:r w:rsidR="00EE6742" w:rsidRPr="00EE6742">
              <w:rPr>
                <w:rFonts w:ascii="Courier New" w:hAnsi="Courier New" w:cs="Courier New"/>
                <w:rtl/>
              </w:rPr>
              <w:t>أودعهامن النم الحسام واتنصبةفيها</w:t>
            </w:r>
          </w:ins>
        </w:dir>
      </w:dir>
    </w:p>
    <w:p w14:paraId="2EC05CF0" w14:textId="6AEE8B63" w:rsidR="00EE6742" w:rsidRPr="00EE6742" w:rsidRDefault="00EE6742" w:rsidP="00EE6742">
      <w:pPr>
        <w:pStyle w:val="NurText"/>
        <w:bidi/>
        <w:rPr>
          <w:rFonts w:ascii="Courier New" w:hAnsi="Courier New" w:cs="Courier New"/>
        </w:rPr>
      </w:pPr>
      <w:ins w:id="9892" w:author="Transkribus" w:date="2019-12-11T14:30:00Z">
        <w:r w:rsidRPr="00EE6742">
          <w:rPr>
            <w:rFonts w:ascii="Courier New" w:hAnsi="Courier New" w:cs="Courier New"/>
            <w:rtl/>
          </w:rPr>
          <w:t>بن الار مجبة</w:t>
        </w:r>
      </w:ins>
      <w:r w:rsidRPr="00EE6742">
        <w:rPr>
          <w:rFonts w:ascii="Courier New" w:hAnsi="Courier New" w:cs="Courier New"/>
          <w:rtl/>
        </w:rPr>
        <w:t xml:space="preserve"> التى </w:t>
      </w:r>
      <w:del w:id="9893" w:author="Transkribus" w:date="2019-12-11T14:30:00Z">
        <w:r w:rsidR="009B6BCA" w:rsidRPr="009B6BCA">
          <w:rPr>
            <w:rFonts w:ascii="Courier New" w:hAnsi="Courier New" w:cs="Courier New"/>
            <w:rtl/>
          </w:rPr>
          <w:delText>اربى فيها</w:delText>
        </w:r>
      </w:del>
      <w:ins w:id="9894" w:author="Transkribus" w:date="2019-12-11T14:30:00Z">
        <w:r w:rsidRPr="00EE6742">
          <w:rPr>
            <w:rFonts w:ascii="Courier New" w:hAnsi="Courier New" w:cs="Courier New"/>
            <w:rtl/>
          </w:rPr>
          <w:t>أرى نيه ا</w:t>
        </w:r>
      </w:ins>
      <w:r w:rsidRPr="00EE6742">
        <w:rPr>
          <w:rFonts w:ascii="Courier New" w:hAnsi="Courier New" w:cs="Courier New"/>
          <w:rtl/>
        </w:rPr>
        <w:t xml:space="preserve"> على كل من ت</w:t>
      </w:r>
      <w:del w:id="9895" w:author="Transkribus" w:date="2019-12-11T14:30:00Z">
        <w:r w:rsidR="009B6BCA" w:rsidRPr="009B6BCA">
          <w:rPr>
            <w:rFonts w:ascii="Courier New" w:hAnsi="Courier New" w:cs="Courier New"/>
            <w:rtl/>
          </w:rPr>
          <w:delText>قد</w:delText>
        </w:r>
      </w:del>
      <w:ins w:id="9896" w:author="Transkribus" w:date="2019-12-11T14:30:00Z">
        <w:r w:rsidRPr="00EE6742">
          <w:rPr>
            <w:rFonts w:ascii="Courier New" w:hAnsi="Courier New" w:cs="Courier New"/>
            <w:rtl/>
          </w:rPr>
          <w:t>تذ</w:t>
        </w:r>
      </w:ins>
      <w:r w:rsidRPr="00EE6742">
        <w:rPr>
          <w:rFonts w:ascii="Courier New" w:hAnsi="Courier New" w:cs="Courier New"/>
          <w:rtl/>
        </w:rPr>
        <w:t xml:space="preserve">مه من الكرام وابان فيها </w:t>
      </w:r>
      <w:del w:id="9897" w:author="Transkribus" w:date="2019-12-11T14:30:00Z">
        <w:r w:rsidR="009B6BCA" w:rsidRPr="009B6BCA">
          <w:rPr>
            <w:rFonts w:ascii="Courier New" w:hAnsi="Courier New" w:cs="Courier New"/>
            <w:rtl/>
          </w:rPr>
          <w:delText>عما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9898" w:author="Transkribus" w:date="2019-12-11T14:30:00Z">
        <w:r w:rsidRPr="00EE6742">
          <w:rPr>
            <w:rFonts w:ascii="Courier New" w:hAnsi="Courier New" w:cs="Courier New"/>
            <w:rtl/>
          </w:rPr>
          <w:t>عمايفضى على الحادم</w:t>
        </w:r>
      </w:ins>
    </w:p>
    <w:p w14:paraId="24BA27C0" w14:textId="1295F0F8" w:rsidR="00EE6742" w:rsidRPr="00EE6742" w:rsidRDefault="009B6BCA" w:rsidP="00EE6742">
      <w:pPr>
        <w:pStyle w:val="NurText"/>
        <w:bidi/>
        <w:rPr>
          <w:ins w:id="9899" w:author="Transkribus" w:date="2019-12-11T14:30:00Z"/>
          <w:rFonts w:ascii="Courier New" w:hAnsi="Courier New" w:cs="Courier New"/>
        </w:rPr>
      </w:pPr>
      <w:dir w:val="rtl">
        <w:dir w:val="rtl">
          <w:del w:id="9900" w:author="Transkribus" w:date="2019-12-11T14:30:00Z">
            <w:r w:rsidRPr="009B6BCA">
              <w:rPr>
                <w:rFonts w:ascii="Courier New" w:hAnsi="Courier New" w:cs="Courier New"/>
                <w:rtl/>
              </w:rPr>
              <w:delText>يقضى على الخادم بالاسترقاق</w:delText>
            </w:r>
          </w:del>
          <w:ins w:id="9901" w:author="Transkribus" w:date="2019-12-11T14:30:00Z">
            <w:r w:rsidR="00EE6742" w:rsidRPr="00EE6742">
              <w:rPr>
                <w:rFonts w:ascii="Courier New" w:hAnsi="Courier New" w:cs="Courier New"/>
                <w:rtl/>
              </w:rPr>
              <w:t>الاصير قاق</w:t>
            </w:r>
          </w:ins>
          <w:r w:rsidR="00EE6742" w:rsidRPr="00EE6742">
            <w:rPr>
              <w:rFonts w:ascii="Courier New" w:hAnsi="Courier New" w:cs="Courier New"/>
              <w:rtl/>
            </w:rPr>
            <w:t xml:space="preserve"> وعلى الدولة خلدها الله </w:t>
          </w:r>
          <w:del w:id="9902" w:author="Transkribus" w:date="2019-12-11T14:30:00Z">
            <w:r w:rsidRPr="009B6BCA">
              <w:rPr>
                <w:rFonts w:ascii="Courier New" w:hAnsi="Courier New" w:cs="Courier New"/>
                <w:rtl/>
              </w:rPr>
              <w:delText>بمزايا الاستحقاق وكلما اشار</w:delText>
            </w:r>
          </w:del>
          <w:ins w:id="9903" w:author="Transkribus" w:date="2019-12-11T14:30:00Z">
            <w:r w:rsidR="00EE6742" w:rsidRPr="00EE6742">
              <w:rPr>
                <w:rFonts w:ascii="Courier New" w:hAnsi="Courier New" w:cs="Courier New"/>
                <w:rtl/>
              </w:rPr>
              <w:t>عمزابا الاسحقاق وكاا أشار</w:t>
            </w:r>
          </w:ins>
          <w:r w:rsidR="00EE6742" w:rsidRPr="00EE6742">
            <w:rPr>
              <w:rFonts w:ascii="Courier New" w:hAnsi="Courier New" w:cs="Courier New"/>
              <w:rtl/>
            </w:rPr>
            <w:t xml:space="preserve"> المولى عليه </w:t>
          </w:r>
          <w:del w:id="9904" w:author="Transkribus" w:date="2019-12-11T14:30:00Z">
            <w:r w:rsidRPr="009B6BCA">
              <w:rPr>
                <w:rFonts w:ascii="Courier New" w:hAnsi="Courier New" w:cs="Courier New"/>
                <w:rtl/>
              </w:rPr>
              <w:delText xml:space="preserve">فهو كما نص </w:delText>
            </w:r>
          </w:del>
          <w:ins w:id="9905" w:author="Transkribus" w:date="2019-12-11T14:30:00Z">
            <w:r w:rsidR="00EE6742" w:rsidRPr="00EE6742">
              <w:rPr>
                <w:rFonts w:ascii="Courier New" w:hAnsi="Courier New" w:cs="Courier New"/>
                <w:rtl/>
              </w:rPr>
              <w:t>فهوكانس</w:t>
            </w:r>
          </w:ins>
        </w:dir>
      </w:dir>
    </w:p>
    <w:p w14:paraId="1493ABF2" w14:textId="72D3F9D2" w:rsidR="00EE6742" w:rsidRPr="00EE6742" w:rsidRDefault="00EE6742" w:rsidP="00EE6742">
      <w:pPr>
        <w:pStyle w:val="NurText"/>
        <w:bidi/>
        <w:rPr>
          <w:ins w:id="9906" w:author="Transkribus" w:date="2019-12-11T14:30:00Z"/>
          <w:rFonts w:ascii="Courier New" w:hAnsi="Courier New" w:cs="Courier New"/>
        </w:rPr>
      </w:pPr>
      <w:r w:rsidRPr="00EE6742">
        <w:rPr>
          <w:rFonts w:ascii="Courier New" w:hAnsi="Courier New" w:cs="Courier New"/>
          <w:rtl/>
        </w:rPr>
        <w:t xml:space="preserve">عليه </w:t>
      </w:r>
      <w:del w:id="9907" w:author="Transkribus" w:date="2019-12-11T14:30:00Z">
        <w:r w:rsidR="009B6BCA" w:rsidRPr="009B6BCA">
          <w:rPr>
            <w:rFonts w:ascii="Courier New" w:hAnsi="Courier New" w:cs="Courier New"/>
            <w:rtl/>
          </w:rPr>
          <w:delText>لكنه يعلم بسعادته ان الفرص تمر مر</w:delText>
        </w:r>
      </w:del>
      <w:ins w:id="9908" w:author="Transkribus" w:date="2019-12-11T14:30:00Z">
        <w:r w:rsidRPr="00EE6742">
          <w:rPr>
            <w:rFonts w:ascii="Courier New" w:hAnsi="Courier New" w:cs="Courier New"/>
            <w:rtl/>
          </w:rPr>
          <w:t>كنه بعلم بسعادله أن الفرس عرمر</w:t>
        </w:r>
      </w:ins>
      <w:r w:rsidRPr="00EE6742">
        <w:rPr>
          <w:rFonts w:ascii="Courier New" w:hAnsi="Courier New" w:cs="Courier New"/>
          <w:rtl/>
        </w:rPr>
        <w:t xml:space="preserve"> السحاب وان الامور الم</w:t>
      </w:r>
      <w:ins w:id="9909" w:author="Transkribus" w:date="2019-12-11T14:30:00Z">
        <w:r w:rsidRPr="00EE6742">
          <w:rPr>
            <w:rFonts w:ascii="Courier New" w:hAnsi="Courier New" w:cs="Courier New"/>
            <w:rtl/>
          </w:rPr>
          <w:t>ه</w:t>
        </w:r>
      </w:ins>
      <w:r w:rsidRPr="00EE6742">
        <w:rPr>
          <w:rFonts w:ascii="Courier New" w:hAnsi="Courier New" w:cs="Courier New"/>
          <w:rtl/>
        </w:rPr>
        <w:t>ع</w:t>
      </w:r>
      <w:del w:id="9910" w:author="Transkribus" w:date="2019-12-11T14:30:00Z">
        <w:r w:rsidR="009B6BCA" w:rsidRPr="009B6BCA">
          <w:rPr>
            <w:rFonts w:ascii="Courier New" w:hAnsi="Courier New" w:cs="Courier New"/>
            <w:rtl/>
          </w:rPr>
          <w:delText>ين</w:delText>
        </w:r>
      </w:del>
      <w:ins w:id="9911" w:author="Transkribus" w:date="2019-12-11T14:30:00Z">
        <w:r w:rsidRPr="00EE6742">
          <w:rPr>
            <w:rFonts w:ascii="Courier New" w:hAnsi="Courier New" w:cs="Courier New"/>
            <w:rtl/>
          </w:rPr>
          <w:t>بث</w:t>
        </w:r>
      </w:ins>
      <w:r w:rsidRPr="00EE6742">
        <w:rPr>
          <w:rFonts w:ascii="Courier New" w:hAnsi="Courier New" w:cs="Courier New"/>
          <w:rtl/>
        </w:rPr>
        <w:t xml:space="preserve">ة فى الاوقات </w:t>
      </w:r>
      <w:del w:id="9912" w:author="Transkribus" w:date="2019-12-11T14:30:00Z">
        <w:r w:rsidR="009B6BCA" w:rsidRPr="009B6BCA">
          <w:rPr>
            <w:rFonts w:ascii="Courier New" w:hAnsi="Courier New" w:cs="Courier New"/>
            <w:rtl/>
          </w:rPr>
          <w:delText>المحدودة تحتاج</w:delText>
        </w:r>
      </w:del>
      <w:ins w:id="9913" w:author="Transkribus" w:date="2019-12-11T14:30:00Z">
        <w:r w:rsidRPr="00EE6742">
          <w:rPr>
            <w:rFonts w:ascii="Courier New" w:hAnsi="Courier New" w:cs="Courier New"/>
            <w:rtl/>
          </w:rPr>
          <w:t>المجدودة</w:t>
        </w:r>
      </w:ins>
    </w:p>
    <w:p w14:paraId="0038296D" w14:textId="494DBF13" w:rsidR="00EE6742" w:rsidRPr="00EE6742" w:rsidRDefault="00EE6742" w:rsidP="00EE6742">
      <w:pPr>
        <w:pStyle w:val="NurText"/>
        <w:bidi/>
        <w:rPr>
          <w:ins w:id="9914" w:author="Transkribus" w:date="2019-12-11T14:30:00Z"/>
          <w:rFonts w:ascii="Courier New" w:hAnsi="Courier New" w:cs="Courier New"/>
        </w:rPr>
      </w:pPr>
      <w:ins w:id="9915" w:author="Transkribus" w:date="2019-12-11T14:30:00Z">
        <w:r w:rsidRPr="00EE6742">
          <w:rPr>
            <w:rFonts w:ascii="Courier New" w:hAnsi="Courier New" w:cs="Courier New"/>
            <w:rtl/>
          </w:rPr>
          <w:t>جتاج</w:t>
        </w:r>
      </w:ins>
      <w:r w:rsidRPr="00EE6742">
        <w:rPr>
          <w:rFonts w:ascii="Courier New" w:hAnsi="Courier New" w:cs="Courier New"/>
          <w:rtl/>
        </w:rPr>
        <w:t xml:space="preserve"> الى </w:t>
      </w:r>
      <w:del w:id="9916" w:author="Transkribus" w:date="2019-12-11T14:30:00Z">
        <w:r w:rsidR="009B6BCA" w:rsidRPr="009B6BCA">
          <w:rPr>
            <w:rFonts w:ascii="Courier New" w:hAnsi="Courier New" w:cs="Courier New"/>
            <w:rtl/>
          </w:rPr>
          <w:delText>تلافى الاسباب</w:delText>
        </w:r>
      </w:del>
      <w:ins w:id="9917" w:author="Transkribus" w:date="2019-12-11T14:30:00Z">
        <w:r w:rsidRPr="00EE6742">
          <w:rPr>
            <w:rFonts w:ascii="Courier New" w:hAnsi="Courier New" w:cs="Courier New"/>
            <w:rtl/>
          </w:rPr>
          <w:t>وافى الاسياب</w:t>
        </w:r>
      </w:ins>
      <w:r w:rsidRPr="00EE6742">
        <w:rPr>
          <w:rFonts w:ascii="Courier New" w:hAnsi="Courier New" w:cs="Courier New"/>
          <w:rtl/>
        </w:rPr>
        <w:t xml:space="preserve"> وقد </w:t>
      </w:r>
      <w:del w:id="9918" w:author="Transkribus" w:date="2019-12-11T14:30:00Z">
        <w:r w:rsidR="009B6BCA" w:rsidRPr="009B6BCA">
          <w:rPr>
            <w:rFonts w:ascii="Courier New" w:hAnsi="Courier New" w:cs="Courier New"/>
            <w:rtl/>
          </w:rPr>
          <w:delText>ض</w:delText>
        </w:r>
      </w:del>
      <w:ins w:id="9919" w:author="Transkribus" w:date="2019-12-11T14:30:00Z">
        <w:r w:rsidRPr="00EE6742">
          <w:rPr>
            <w:rFonts w:ascii="Courier New" w:hAnsi="Courier New" w:cs="Courier New"/>
            <w:rtl/>
          </w:rPr>
          <w:t>ص</w:t>
        </w:r>
      </w:ins>
      <w:r w:rsidRPr="00EE6742">
        <w:rPr>
          <w:rFonts w:ascii="Courier New" w:hAnsi="Courier New" w:cs="Courier New"/>
          <w:rtl/>
        </w:rPr>
        <w:t xml:space="preserve">اق الوقت </w:t>
      </w:r>
      <w:del w:id="9920" w:author="Transkribus" w:date="2019-12-11T14:30:00Z">
        <w:r w:rsidR="009B6BCA" w:rsidRPr="009B6BCA">
          <w:rPr>
            <w:rFonts w:ascii="Courier New" w:hAnsi="Courier New" w:cs="Courier New"/>
            <w:rtl/>
          </w:rPr>
          <w:delText>بحيث لا يحتمل التاخير</w:delText>
        </w:r>
      </w:del>
      <w:ins w:id="9921" w:author="Transkribus" w:date="2019-12-11T14:30:00Z">
        <w:r w:rsidRPr="00EE6742">
          <w:rPr>
            <w:rFonts w:ascii="Courier New" w:hAnsi="Courier New" w:cs="Courier New"/>
            <w:rtl/>
          </w:rPr>
          <w:t>صحيت لاجمل التاجير</w:t>
        </w:r>
      </w:ins>
      <w:r w:rsidRPr="00EE6742">
        <w:rPr>
          <w:rFonts w:ascii="Courier New" w:hAnsi="Courier New" w:cs="Courier New"/>
          <w:rtl/>
        </w:rPr>
        <w:t xml:space="preserve"> والمولى </w:t>
      </w:r>
      <w:del w:id="9922" w:author="Transkribus" w:date="2019-12-11T14:30:00Z">
        <w:r w:rsidR="009B6BCA" w:rsidRPr="009B6BCA">
          <w:rPr>
            <w:rFonts w:ascii="Courier New" w:hAnsi="Courier New" w:cs="Courier New"/>
            <w:rtl/>
          </w:rPr>
          <w:delText>ي</w:delText>
        </w:r>
      </w:del>
      <w:ins w:id="9923" w:author="Transkribus" w:date="2019-12-11T14:30:00Z">
        <w:r w:rsidRPr="00EE6742">
          <w:rPr>
            <w:rFonts w:ascii="Courier New" w:hAnsi="Courier New" w:cs="Courier New"/>
            <w:rtl/>
          </w:rPr>
          <w:t>ب</w:t>
        </w:r>
      </w:ins>
      <w:r w:rsidRPr="00EE6742">
        <w:rPr>
          <w:rFonts w:ascii="Courier New" w:hAnsi="Courier New" w:cs="Courier New"/>
          <w:rtl/>
        </w:rPr>
        <w:t>علم ان المصلحة</w:t>
      </w:r>
      <w:del w:id="9924" w:author="Transkribus" w:date="2019-12-11T14:30:00Z">
        <w:r w:rsidR="009B6BCA" w:rsidRPr="009B6BCA">
          <w:rPr>
            <w:rFonts w:ascii="Courier New" w:hAnsi="Courier New" w:cs="Courier New"/>
            <w:rtl/>
          </w:rPr>
          <w:delText xml:space="preserve"> ت</w:delText>
        </w:r>
      </w:del>
    </w:p>
    <w:p w14:paraId="0599EB28" w14:textId="3C56692A" w:rsidR="00EE6742" w:rsidRPr="00EE6742" w:rsidRDefault="00EE6742" w:rsidP="00EE6742">
      <w:pPr>
        <w:pStyle w:val="NurText"/>
        <w:bidi/>
        <w:rPr>
          <w:ins w:id="9925" w:author="Transkribus" w:date="2019-12-11T14:30:00Z"/>
          <w:rFonts w:ascii="Courier New" w:hAnsi="Courier New" w:cs="Courier New"/>
        </w:rPr>
      </w:pPr>
      <w:ins w:id="9926" w:author="Transkribus" w:date="2019-12-11T14:30:00Z">
        <w:r w:rsidRPr="00EE6742">
          <w:rPr>
            <w:rFonts w:ascii="Courier New" w:hAnsi="Courier New" w:cs="Courier New"/>
            <w:rtl/>
          </w:rPr>
          <w:t>اب</w:t>
        </w:r>
      </w:ins>
      <w:r w:rsidRPr="00EE6742">
        <w:rPr>
          <w:rFonts w:ascii="Courier New" w:hAnsi="Courier New" w:cs="Courier New"/>
          <w:rtl/>
        </w:rPr>
        <w:t xml:space="preserve">قديم النظر فى المهم على جميع </w:t>
      </w:r>
      <w:del w:id="9927" w:author="Transkribus" w:date="2019-12-11T14:30:00Z">
        <w:r w:rsidR="009B6BCA" w:rsidRPr="009B6BCA">
          <w:rPr>
            <w:rFonts w:ascii="Courier New" w:hAnsi="Courier New" w:cs="Courier New"/>
            <w:rtl/>
          </w:rPr>
          <w:delText>انواع التدبير</w:delText>
        </w:r>
      </w:del>
      <w:ins w:id="9928" w:author="Transkribus" w:date="2019-12-11T14:30:00Z">
        <w:r w:rsidRPr="00EE6742">
          <w:rPr>
            <w:rFonts w:ascii="Courier New" w:hAnsi="Courier New" w:cs="Courier New"/>
            <w:rtl/>
          </w:rPr>
          <w:t>ألواعح الندير</w:t>
        </w:r>
      </w:ins>
      <w:r w:rsidRPr="00EE6742">
        <w:rPr>
          <w:rFonts w:ascii="Courier New" w:hAnsi="Courier New" w:cs="Courier New"/>
          <w:rtl/>
        </w:rPr>
        <w:t xml:space="preserve"> وما الخادم مع المولى فى هذا المهم </w:t>
      </w:r>
      <w:del w:id="9929" w:author="Transkribus" w:date="2019-12-11T14:30:00Z">
        <w:r w:rsidR="009B6BCA" w:rsidRPr="009B6BCA">
          <w:rPr>
            <w:rFonts w:ascii="Courier New" w:hAnsi="Courier New" w:cs="Courier New"/>
            <w:rtl/>
          </w:rPr>
          <w:delText>العظيم الا كسهم والمولى مدده</w:delText>
        </w:r>
      </w:del>
      <w:ins w:id="9930" w:author="Transkribus" w:date="2019-12-11T14:30:00Z">
        <w:r w:rsidRPr="00EE6742">
          <w:rPr>
            <w:rFonts w:ascii="Courier New" w:hAnsi="Courier New" w:cs="Courier New"/>
            <w:rtl/>
          </w:rPr>
          <w:t>العطم</w:t>
        </w:r>
      </w:ins>
    </w:p>
    <w:p w14:paraId="7CDF059E" w14:textId="4CA3BE73" w:rsidR="00EE6742" w:rsidRPr="00EE6742" w:rsidRDefault="00EE6742" w:rsidP="00EE6742">
      <w:pPr>
        <w:pStyle w:val="NurText"/>
        <w:bidi/>
        <w:rPr>
          <w:ins w:id="9931" w:author="Transkribus" w:date="2019-12-11T14:30:00Z"/>
          <w:rFonts w:ascii="Courier New" w:hAnsi="Courier New" w:cs="Courier New"/>
        </w:rPr>
      </w:pPr>
      <w:ins w:id="9932" w:author="Transkribus" w:date="2019-12-11T14:30:00Z">
        <w:r w:rsidRPr="00EE6742">
          <w:rPr>
            <w:rFonts w:ascii="Courier New" w:hAnsi="Courier New" w:cs="Courier New"/>
            <w:rtl/>
          </w:rPr>
          <w:t>الاكسهعم والموف مسدده</w:t>
        </w:r>
      </w:ins>
      <w:r w:rsidRPr="00EE6742">
        <w:rPr>
          <w:rFonts w:ascii="Courier New" w:hAnsi="Courier New" w:cs="Courier New"/>
          <w:rtl/>
        </w:rPr>
        <w:t xml:space="preserve"> وسيف والمولى </w:t>
      </w:r>
      <w:ins w:id="9933" w:author="Transkribus" w:date="2019-12-11T14:30:00Z">
        <w:r w:rsidRPr="00EE6742">
          <w:rPr>
            <w:rFonts w:ascii="Courier New" w:hAnsi="Courier New" w:cs="Courier New"/>
            <w:rtl/>
          </w:rPr>
          <w:t>م</w:t>
        </w:r>
      </w:ins>
      <w:r w:rsidRPr="00EE6742">
        <w:rPr>
          <w:rFonts w:ascii="Courier New" w:hAnsi="Courier New" w:cs="Courier New"/>
          <w:rtl/>
        </w:rPr>
        <w:t>جرده فالله الله فى الع</w:t>
      </w:r>
      <w:del w:id="9934" w:author="Transkribus" w:date="2019-12-11T14:30:00Z">
        <w:r w:rsidR="009B6BCA" w:rsidRPr="009B6BCA">
          <w:rPr>
            <w:rFonts w:ascii="Courier New" w:hAnsi="Courier New" w:cs="Courier New"/>
            <w:rtl/>
          </w:rPr>
          <w:delText>ج</w:delText>
        </w:r>
      </w:del>
      <w:r w:rsidRPr="00EE6742">
        <w:rPr>
          <w:rFonts w:ascii="Courier New" w:hAnsi="Courier New" w:cs="Courier New"/>
          <w:rtl/>
        </w:rPr>
        <w:t xml:space="preserve">لة والبدار </w:t>
      </w:r>
      <w:del w:id="9935" w:author="Transkribus" w:date="2019-12-11T14:30:00Z">
        <w:r w:rsidR="009B6BCA" w:rsidRPr="009B6BCA">
          <w:rPr>
            <w:rFonts w:ascii="Courier New" w:hAnsi="Courier New" w:cs="Courier New"/>
            <w:rtl/>
          </w:rPr>
          <w:delText>وقد ظهرت مخايل</w:delText>
        </w:r>
      </w:del>
      <w:ins w:id="9936" w:author="Transkribus" w:date="2019-12-11T14:30:00Z">
        <w:r w:rsidRPr="00EE6742">
          <w:rPr>
            <w:rFonts w:ascii="Courier New" w:hAnsi="Courier New" w:cs="Courier New"/>
            <w:rtl/>
          </w:rPr>
          <w:t>وقدطهرب١</w:t>
        </w:r>
      </w:ins>
    </w:p>
    <w:p w14:paraId="12E76D6E" w14:textId="3EBB65EC" w:rsidR="00EE6742" w:rsidRPr="00EE6742" w:rsidRDefault="00EE6742" w:rsidP="00EE6742">
      <w:pPr>
        <w:pStyle w:val="NurText"/>
        <w:bidi/>
        <w:rPr>
          <w:ins w:id="9937" w:author="Transkribus" w:date="2019-12-11T14:30:00Z"/>
          <w:rFonts w:ascii="Courier New" w:hAnsi="Courier New" w:cs="Courier New"/>
        </w:rPr>
      </w:pPr>
      <w:ins w:id="9938" w:author="Transkribus" w:date="2019-12-11T14:30:00Z">
        <w:r w:rsidRPr="00EE6742">
          <w:rPr>
            <w:rFonts w:ascii="Courier New" w:hAnsi="Courier New" w:cs="Courier New"/>
            <w:rtl/>
          </w:rPr>
          <w:t>ابجايل</w:t>
        </w:r>
      </w:ins>
      <w:r w:rsidRPr="00EE6742">
        <w:rPr>
          <w:rFonts w:ascii="Courier New" w:hAnsi="Courier New" w:cs="Courier New"/>
          <w:rtl/>
        </w:rPr>
        <w:t xml:space="preserve"> السعادة </w:t>
      </w:r>
      <w:del w:id="9939" w:author="Transkribus" w:date="2019-12-11T14:30:00Z">
        <w:r w:rsidR="009B6BCA" w:rsidRPr="009B6BCA">
          <w:rPr>
            <w:rFonts w:ascii="Courier New" w:hAnsi="Courier New" w:cs="Courier New"/>
            <w:rtl/>
          </w:rPr>
          <w:delText>والانتصار والحذر الحذر</w:delText>
        </w:r>
      </w:del>
      <w:ins w:id="9940" w:author="Transkribus" w:date="2019-12-11T14:30:00Z">
        <w:r w:rsidRPr="00EE6742">
          <w:rPr>
            <w:rFonts w:ascii="Courier New" w:hAnsi="Courier New" w:cs="Courier New"/>
            <w:rtl/>
          </w:rPr>
          <w:t>والاتنصار والجر الجزير</w:t>
        </w:r>
      </w:ins>
      <w:r w:rsidRPr="00EE6742">
        <w:rPr>
          <w:rFonts w:ascii="Courier New" w:hAnsi="Courier New" w:cs="Courier New"/>
          <w:rtl/>
        </w:rPr>
        <w:t xml:space="preserve"> من </w:t>
      </w:r>
      <w:del w:id="9941" w:author="Transkribus" w:date="2019-12-11T14:30:00Z">
        <w:r w:rsidR="009B6BCA" w:rsidRPr="009B6BCA">
          <w:rPr>
            <w:rFonts w:ascii="Courier New" w:hAnsi="Courier New" w:cs="Courier New"/>
            <w:rtl/>
          </w:rPr>
          <w:delText>التاخير والاهمال فنتفوت والعياذ بالله الاوقات التى نرجو من</w:delText>
        </w:r>
      </w:del>
      <w:ins w:id="9942" w:author="Transkribus" w:date="2019-12-11T14:30:00Z">
        <w:r w:rsidRPr="00EE6742">
          <w:rPr>
            <w:rFonts w:ascii="Courier New" w:hAnsi="Courier New" w:cs="Courier New"/>
            <w:rtl/>
          </w:rPr>
          <w:t>الناخير والاجمال فتقوب والعباد الله الاوثات</w:t>
        </w:r>
      </w:ins>
    </w:p>
    <w:p w14:paraId="535DDF5D" w14:textId="2A0A6CF0" w:rsidR="00EE6742" w:rsidRPr="00EE6742" w:rsidRDefault="00EE6742" w:rsidP="00EE6742">
      <w:pPr>
        <w:pStyle w:val="NurText"/>
        <w:bidi/>
        <w:rPr>
          <w:rFonts w:ascii="Courier New" w:hAnsi="Courier New" w:cs="Courier New"/>
        </w:rPr>
      </w:pPr>
      <w:ins w:id="9943" w:author="Transkribus" w:date="2019-12-11T14:30:00Z">
        <w:r w:rsidRPr="00EE6742">
          <w:rPr>
            <w:rFonts w:ascii="Courier New" w:hAnsi="Courier New" w:cs="Courier New"/>
            <w:rtl/>
          </w:rPr>
          <w:t>البى ترجومن</w:t>
        </w:r>
      </w:ins>
      <w:r w:rsidRPr="00EE6742">
        <w:rPr>
          <w:rFonts w:ascii="Courier New" w:hAnsi="Courier New" w:cs="Courier New"/>
          <w:rtl/>
        </w:rPr>
        <w:t xml:space="preserve"> الله فيها بلو</w:t>
      </w:r>
      <w:del w:id="9944" w:author="Transkribus" w:date="2019-12-11T14:30:00Z">
        <w:r w:rsidR="009B6BCA" w:rsidRPr="009B6BCA">
          <w:rPr>
            <w:rFonts w:ascii="Courier New" w:hAnsi="Courier New" w:cs="Courier New"/>
            <w:rtl/>
          </w:rPr>
          <w:delText>غ</w:delText>
        </w:r>
      </w:del>
      <w:ins w:id="9945" w:author="Transkribus" w:date="2019-12-11T14:30:00Z">
        <w:r w:rsidRPr="00EE6742">
          <w:rPr>
            <w:rFonts w:ascii="Courier New" w:hAnsi="Courier New" w:cs="Courier New"/>
            <w:rtl/>
          </w:rPr>
          <w:t>ج</w:t>
        </w:r>
      </w:ins>
      <w:r w:rsidRPr="00EE6742">
        <w:rPr>
          <w:rFonts w:ascii="Courier New" w:hAnsi="Courier New" w:cs="Courier New"/>
          <w:rtl/>
        </w:rPr>
        <w:t xml:space="preserve"> الامال </w:t>
      </w:r>
      <w:del w:id="9946" w:author="Transkribus" w:date="2019-12-11T14:30:00Z">
        <w:r w:rsidR="009B6BCA" w:rsidRPr="009B6BCA">
          <w:rPr>
            <w:rFonts w:ascii="Courier New" w:hAnsi="Courier New" w:cs="Courier New"/>
            <w:rtl/>
          </w:rPr>
          <w:delText>والمرجو من</w:delText>
        </w:r>
      </w:del>
      <w:ins w:id="9947" w:author="Transkribus" w:date="2019-12-11T14:30:00Z">
        <w:r w:rsidRPr="00EE6742">
          <w:rPr>
            <w:rFonts w:ascii="Courier New" w:hAnsi="Courier New" w:cs="Courier New"/>
            <w:rtl/>
          </w:rPr>
          <w:t>والمر جومن</w:t>
        </w:r>
      </w:ins>
      <w:r w:rsidRPr="00EE6742">
        <w:rPr>
          <w:rFonts w:ascii="Courier New" w:hAnsi="Courier New" w:cs="Courier New"/>
          <w:rtl/>
        </w:rPr>
        <w:t xml:space="preserve"> كرم الله </w:t>
      </w:r>
      <w:del w:id="9948" w:author="Transkribus" w:date="2019-12-11T14:30:00Z">
        <w:r w:rsidR="009B6BCA" w:rsidRPr="009B6BCA">
          <w:rPr>
            <w:rFonts w:ascii="Courier New" w:hAnsi="Courier New" w:cs="Courier New"/>
            <w:rtl/>
          </w:rPr>
          <w:delText>ان ينهض المملوك</w:delText>
        </w:r>
      </w:del>
      <w:ins w:id="9949" w:author="Transkribus" w:date="2019-12-11T14:30:00Z">
        <w:r w:rsidRPr="00EE6742">
          <w:rPr>
            <w:rFonts w:ascii="Courier New" w:hAnsi="Courier New" w:cs="Courier New"/>
            <w:rtl/>
          </w:rPr>
          <w:t>ابن بنهض المهلول</w:t>
        </w:r>
      </w:ins>
      <w:r w:rsidRPr="00EE6742">
        <w:rPr>
          <w:rFonts w:ascii="Courier New" w:hAnsi="Courier New" w:cs="Courier New"/>
          <w:rtl/>
        </w:rPr>
        <w:t xml:space="preserve"> فى خدمة مولانا</w:t>
      </w:r>
    </w:p>
    <w:p w14:paraId="534EDAC9" w14:textId="51C2000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السلطان </w:t>
      </w:r>
      <w:del w:id="9950" w:author="Transkribus" w:date="2019-12-11T14:30:00Z">
        <w:r w:rsidR="009B6BCA" w:rsidRPr="009B6BCA">
          <w:rPr>
            <w:rFonts w:ascii="Courier New" w:hAnsi="Courier New" w:cs="Courier New"/>
            <w:rtl/>
          </w:rPr>
          <w:delText>بما يبيض</w:delText>
        </w:r>
      </w:del>
      <w:ins w:id="9951" w:author="Transkribus" w:date="2019-12-11T14:30:00Z">
        <w:r w:rsidRPr="00EE6742">
          <w:rPr>
            <w:rFonts w:ascii="Courier New" w:hAnsi="Courier New" w:cs="Courier New"/>
            <w:rtl/>
          </w:rPr>
          <w:t>ثابيض</w:t>
        </w:r>
      </w:ins>
      <w:r w:rsidRPr="00EE6742">
        <w:rPr>
          <w:rFonts w:ascii="Courier New" w:hAnsi="Courier New" w:cs="Courier New"/>
          <w:rtl/>
        </w:rPr>
        <w:t xml:space="preserve"> وجه </w:t>
      </w:r>
      <w:del w:id="9952" w:author="Transkribus" w:date="2019-12-11T14:30:00Z">
        <w:r w:rsidR="009B6BCA" w:rsidRPr="009B6BCA">
          <w:rPr>
            <w:rFonts w:ascii="Courier New" w:hAnsi="Courier New" w:cs="Courier New"/>
            <w:rtl/>
          </w:rPr>
          <w:delText>امله ويكون</w:delText>
        </w:r>
      </w:del>
      <w:ins w:id="9953" w:author="Transkribus" w:date="2019-12-11T14:30:00Z">
        <w:r w:rsidRPr="00EE6742">
          <w:rPr>
            <w:rFonts w:ascii="Courier New" w:hAnsi="Courier New" w:cs="Courier New"/>
            <w:rtl/>
          </w:rPr>
          <w:t>أمله وبكون</w:t>
        </w:r>
      </w:ins>
      <w:r w:rsidRPr="00EE6742">
        <w:rPr>
          <w:rFonts w:ascii="Courier New" w:hAnsi="Courier New" w:cs="Courier New"/>
          <w:rtl/>
        </w:rPr>
        <w:t xml:space="preserve"> ذلك على </w:t>
      </w:r>
      <w:del w:id="9954" w:author="Transkribus" w:date="2019-12-11T14:30:00Z">
        <w:r w:rsidR="009B6BCA" w:rsidRPr="009B6BCA">
          <w:rPr>
            <w:rFonts w:ascii="Courier New" w:hAnsi="Courier New" w:cs="Courier New"/>
            <w:rtl/>
          </w:rPr>
          <w:delText>يد المولى وبقوله</w:delText>
        </w:r>
      </w:del>
      <w:ins w:id="9955" w:author="Transkribus" w:date="2019-12-11T14:30:00Z">
        <w:r w:rsidRPr="00EE6742">
          <w:rPr>
            <w:rFonts w:ascii="Courier New" w:hAnsi="Courier New" w:cs="Courier New"/>
            <w:rtl/>
          </w:rPr>
          <w:t>بد الموف ويقوله</w:t>
        </w:r>
      </w:ins>
      <w:r w:rsidRPr="00EE6742">
        <w:rPr>
          <w:rFonts w:ascii="Courier New" w:hAnsi="Courier New" w:cs="Courier New"/>
          <w:rtl/>
        </w:rPr>
        <w:t xml:space="preserve"> وعمله ا</w:t>
      </w:r>
      <w:ins w:id="9956" w:author="Transkribus" w:date="2019-12-11T14:30:00Z">
        <w:r w:rsidRPr="00EE6742">
          <w:rPr>
            <w:rFonts w:ascii="Courier New" w:hAnsi="Courier New" w:cs="Courier New"/>
            <w:rtl/>
          </w:rPr>
          <w:t>ب</w:t>
        </w:r>
      </w:ins>
      <w:r w:rsidRPr="00EE6742">
        <w:rPr>
          <w:rFonts w:ascii="Courier New" w:hAnsi="Courier New" w:cs="Courier New"/>
          <w:rtl/>
        </w:rPr>
        <w:t>ن شاء الله تعالى</w:t>
      </w:r>
      <w:del w:id="99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32C2F5B" w14:textId="148E4C3F" w:rsidR="00EE6742" w:rsidRPr="00EE6742" w:rsidRDefault="009B6BCA" w:rsidP="00EE6742">
      <w:pPr>
        <w:pStyle w:val="NurText"/>
        <w:bidi/>
        <w:rPr>
          <w:rFonts w:ascii="Courier New" w:hAnsi="Courier New" w:cs="Courier New"/>
        </w:rPr>
      </w:pPr>
      <w:dir w:val="rtl">
        <w:dir w:val="rtl">
          <w:del w:id="9958" w:author="Transkribus" w:date="2019-12-11T14:30:00Z">
            <w:r w:rsidRPr="009B6BCA">
              <w:rPr>
                <w:rFonts w:ascii="Courier New" w:hAnsi="Courier New" w:cs="Courier New"/>
                <w:rtl/>
              </w:rPr>
              <w:delText>ومن شعره وهو مما انشدنى لنفسه فمن</w:delText>
            </w:r>
          </w:del>
          <w:ins w:id="9959" w:author="Transkribus" w:date="2019-12-11T14:30:00Z">
            <w:r w:rsidR="00EE6742" w:rsidRPr="00EE6742">
              <w:rPr>
                <w:rFonts w:ascii="Courier New" w:hAnsi="Courier New" w:cs="Courier New"/>
                <w:rtl/>
              </w:rPr>
              <w:t>اومنأ شعرة وهوما أنشدى التنسيفن</w:t>
            </w:r>
          </w:ins>
          <w:r w:rsidR="00EE6742" w:rsidRPr="00EE6742">
            <w:rPr>
              <w:rFonts w:ascii="Courier New" w:hAnsi="Courier New" w:cs="Courier New"/>
              <w:rtl/>
            </w:rPr>
            <w:t xml:space="preserve"> ذلك قال فى الخليل عليه الصلاة والسلام وهو</w:t>
          </w:r>
          <w:del w:id="9960" w:author="Transkribus" w:date="2019-12-11T14:30:00Z">
            <w:r w:rsidRPr="009B6BCA">
              <w:rPr>
                <w:rFonts w:ascii="Courier New" w:hAnsi="Courier New" w:cs="Courier New"/>
                <w:rtl/>
              </w:rPr>
              <w:delText xml:space="preserve"> متوجه الى خدمته عند عودته من الديار المصرية وانشدها عند باب السرداب وهو قائم فى ذى القعدة سنة احدى وستين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2183D6" w14:textId="320FB772" w:rsidR="00EE6742" w:rsidRPr="00EE6742" w:rsidRDefault="009B6BCA" w:rsidP="00EE6742">
      <w:pPr>
        <w:pStyle w:val="NurText"/>
        <w:bidi/>
        <w:rPr>
          <w:ins w:id="9961" w:author="Transkribus" w:date="2019-12-11T14:30:00Z"/>
          <w:rFonts w:ascii="Courier New" w:hAnsi="Courier New" w:cs="Courier New"/>
        </w:rPr>
      </w:pPr>
      <w:dir w:val="rtl">
        <w:dir w:val="rtl">
          <w:ins w:id="9962" w:author="Transkribus" w:date="2019-12-11T14:30:00Z">
            <w:r w:rsidR="00EE6742" w:rsidRPr="00EE6742">
              <w:rPr>
                <w:rFonts w:ascii="Courier New" w:hAnsi="Courier New" w:cs="Courier New"/>
                <w:rtl/>
              </w:rPr>
              <w:t>موجه الى خدمتة عند عودة من الديار المصرة وافشد ماعند باب الصررات وهوقاثم فى دى</w:t>
            </w:r>
          </w:ins>
        </w:dir>
      </w:dir>
    </w:p>
    <w:p w14:paraId="1DCB710D" w14:textId="77777777" w:rsidR="00EE6742" w:rsidRPr="00EE6742" w:rsidRDefault="00EE6742" w:rsidP="00EE6742">
      <w:pPr>
        <w:pStyle w:val="NurText"/>
        <w:bidi/>
        <w:rPr>
          <w:ins w:id="9963" w:author="Transkribus" w:date="2019-12-11T14:30:00Z"/>
          <w:rFonts w:ascii="Courier New" w:hAnsi="Courier New" w:cs="Courier New"/>
        </w:rPr>
      </w:pPr>
      <w:ins w:id="9964" w:author="Transkribus" w:date="2019-12-11T14:30:00Z">
        <w:r w:rsidRPr="00EE6742">
          <w:rPr>
            <w:rFonts w:ascii="Courier New" w:hAnsi="Courier New" w:cs="Courier New"/>
            <w:rtl/>
          </w:rPr>
          <w:t>الفعدة سنة أحمدى وسنين وستمائة</w:t>
        </w:r>
      </w:ins>
    </w:p>
    <w:p w14:paraId="20BCBE11" w14:textId="77777777" w:rsidR="00EE6742" w:rsidRPr="00EE6742" w:rsidRDefault="00EE6742" w:rsidP="00EE6742">
      <w:pPr>
        <w:pStyle w:val="NurText"/>
        <w:bidi/>
        <w:rPr>
          <w:ins w:id="9965" w:author="Transkribus" w:date="2019-12-11T14:30:00Z"/>
          <w:rFonts w:ascii="Courier New" w:hAnsi="Courier New" w:cs="Courier New"/>
        </w:rPr>
      </w:pPr>
      <w:ins w:id="9966" w:author="Transkribus" w:date="2019-12-11T14:30:00Z">
        <w:r w:rsidRPr="00EE6742">
          <w:rPr>
            <w:rFonts w:ascii="Courier New" w:hAnsi="Courier New" w:cs="Courier New"/>
            <w:rtl/>
          </w:rPr>
          <w:t>الكاسل</w:t>
        </w:r>
      </w:ins>
    </w:p>
    <w:p w14:paraId="03D44A73" w14:textId="77777777" w:rsidR="00EE6742" w:rsidRPr="00EE6742" w:rsidRDefault="00EE6742" w:rsidP="00EE6742">
      <w:pPr>
        <w:pStyle w:val="NurText"/>
        <w:bidi/>
        <w:rPr>
          <w:ins w:id="9967" w:author="Transkribus" w:date="2019-12-11T14:30:00Z"/>
          <w:rFonts w:ascii="Courier New" w:hAnsi="Courier New" w:cs="Courier New"/>
        </w:rPr>
      </w:pPr>
      <w:ins w:id="9968" w:author="Transkribus" w:date="2019-12-11T14:30:00Z">
        <w:r w:rsidRPr="00EE6742">
          <w:rPr>
            <w:rFonts w:ascii="Courier New" w:hAnsi="Courier New" w:cs="Courier New"/>
            <w:rtl/>
          </w:rPr>
          <w:t>ي ك</w:t>
        </w:r>
      </w:ins>
    </w:p>
    <w:p w14:paraId="0238E111" w14:textId="77777777" w:rsidR="00EE6742" w:rsidRPr="00EE6742" w:rsidRDefault="00EE6742" w:rsidP="00EE6742">
      <w:pPr>
        <w:pStyle w:val="NurText"/>
        <w:bidi/>
        <w:rPr>
          <w:ins w:id="9969" w:author="Transkribus" w:date="2019-12-11T14:30:00Z"/>
          <w:rFonts w:ascii="Courier New" w:hAnsi="Courier New" w:cs="Courier New"/>
        </w:rPr>
      </w:pPr>
      <w:ins w:id="9970" w:author="Transkribus" w:date="2019-12-11T14:30:00Z">
        <w:r w:rsidRPr="00EE6742">
          <w:rPr>
            <w:rFonts w:ascii="Courier New" w:hAnsi="Courier New" w:cs="Courier New"/>
            <w:rtl/>
          </w:rPr>
          <w:lastRenderedPageBreak/>
          <w:t>١٨٦</w:t>
        </w:r>
      </w:ins>
    </w:p>
    <w:p w14:paraId="5B1F00FF" w14:textId="1FFD70D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هذى المهابة </w:t>
      </w:r>
      <w:del w:id="9971" w:author="Transkribus" w:date="2019-12-11T14:30:00Z">
        <w:r w:rsidR="009B6BCA" w:rsidRPr="009B6BCA">
          <w:rPr>
            <w:rFonts w:ascii="Courier New" w:hAnsi="Courier New" w:cs="Courier New"/>
            <w:rtl/>
          </w:rPr>
          <w:delText>والجلال الهائل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بهرا فماذا ان يقول القائل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9972" w:author="Transkribus" w:date="2019-12-11T14:30:00Z">
        <w:r w:rsidRPr="00EE6742">
          <w:rPr>
            <w:rFonts w:ascii="Courier New" w:hAnsi="Courier New" w:cs="Courier New"/>
            <w:rtl/>
          </w:rPr>
          <w:t>والحلال الهاقل * يهر افماد الن بقول القاقل</w:t>
        </w:r>
      </w:ins>
    </w:p>
    <w:p w14:paraId="4F761CD7" w14:textId="7BE23D3C" w:rsidR="00EE6742" w:rsidRPr="00EE6742" w:rsidRDefault="009B6BCA" w:rsidP="00EE6742">
      <w:pPr>
        <w:pStyle w:val="NurText"/>
        <w:bidi/>
        <w:rPr>
          <w:rFonts w:ascii="Courier New" w:hAnsi="Courier New" w:cs="Courier New"/>
        </w:rPr>
      </w:pPr>
      <w:dir w:val="rtl">
        <w:dir w:val="rtl">
          <w:del w:id="9973" w:author="Transkribus" w:date="2019-12-11T14:30:00Z">
            <w:r w:rsidRPr="009B6BCA">
              <w:rPr>
                <w:rFonts w:ascii="Courier New" w:hAnsi="Courier New" w:cs="Courier New"/>
                <w:rtl/>
              </w:rPr>
              <w:delText>لو ان</w:delText>
            </w:r>
          </w:del>
          <w:ins w:id="9974" w:author="Transkribus" w:date="2019-12-11T14:30:00Z">
            <w:r w:rsidR="00EE6742" w:rsidRPr="00EE6742">
              <w:rPr>
                <w:rFonts w:ascii="Courier New" w:hAnsi="Courier New" w:cs="Courier New"/>
                <w:rtl/>
              </w:rPr>
              <w:t>الرأن</w:t>
            </w:r>
          </w:ins>
          <w:r w:rsidR="00EE6742" w:rsidRPr="00EE6742">
            <w:rPr>
              <w:rFonts w:ascii="Courier New" w:hAnsi="Courier New" w:cs="Courier New"/>
              <w:rtl/>
            </w:rPr>
            <w:t xml:space="preserve"> قسا </w:t>
          </w:r>
          <w:del w:id="9975" w:author="Transkribus" w:date="2019-12-11T14:30:00Z">
            <w:r w:rsidRPr="009B6BCA">
              <w:rPr>
                <w:rFonts w:ascii="Courier New" w:hAnsi="Courier New" w:cs="Courier New"/>
                <w:rtl/>
              </w:rPr>
              <w:delText>حاضرا متمثلا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يوما لديك حسبته</w:delText>
                </w:r>
              </w:dir>
            </w:dir>
          </w:del>
          <w:ins w:id="9976" w:author="Transkribus" w:date="2019-12-11T14:30:00Z">
            <w:r w:rsidR="00EE6742" w:rsidRPr="00EE6742">
              <w:rPr>
                <w:rFonts w:ascii="Courier New" w:hAnsi="Courier New" w:cs="Courier New"/>
                <w:rtl/>
              </w:rPr>
              <w:t>هاصرا فتمنسلا * بومالديلك حسيته</w:t>
            </w:r>
          </w:ins>
          <w:r w:rsidR="00EE6742" w:rsidRPr="00EE6742">
            <w:rPr>
              <w:rFonts w:ascii="Courier New" w:hAnsi="Courier New" w:cs="Courier New"/>
              <w:rtl/>
            </w:rPr>
            <w:t xml:space="preserve"> هو با</w:t>
          </w:r>
          <w:del w:id="9977" w:author="Transkribus" w:date="2019-12-11T14:30:00Z">
            <w:r w:rsidRPr="009B6BCA">
              <w:rPr>
                <w:rFonts w:ascii="Courier New" w:hAnsi="Courier New" w:cs="Courier New"/>
                <w:rtl/>
              </w:rPr>
              <w:delText>ق</w:delText>
            </w:r>
          </w:del>
          <w:ins w:id="9978" w:author="Transkribus" w:date="2019-12-11T14:30:00Z">
            <w:r w:rsidR="00EE6742" w:rsidRPr="00EE6742">
              <w:rPr>
                <w:rFonts w:ascii="Courier New" w:hAnsi="Courier New" w:cs="Courier New"/>
                <w:rtl/>
              </w:rPr>
              <w:t>فس</w:t>
            </w:r>
          </w:ins>
          <w:r w:rsidR="00EE6742" w:rsidRPr="00EE6742">
            <w:rPr>
              <w:rFonts w:ascii="Courier New" w:hAnsi="Courier New" w:cs="Courier New"/>
              <w:rtl/>
            </w:rPr>
            <w:t>ل</w:t>
          </w:r>
          <w:del w:id="99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3D4BA9" w14:textId="046D24B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هل </w:t>
          </w:r>
          <w:del w:id="9980" w:author="Transkribus" w:date="2019-12-11T14:30:00Z">
            <w:r w:rsidRPr="009B6BCA">
              <w:rPr>
                <w:rFonts w:ascii="Courier New" w:hAnsi="Courier New" w:cs="Courier New"/>
                <w:rtl/>
              </w:rPr>
              <w:delText>تقدر الفصحاء يوما ان يروا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وبيانهم</w:delText>
                </w:r>
              </w:dir>
            </w:dir>
          </w:del>
          <w:ins w:id="9981" w:author="Transkribus" w:date="2019-12-11T14:30:00Z">
            <w:r w:rsidR="00EE6742" w:rsidRPr="00EE6742">
              <w:rPr>
                <w:rFonts w:ascii="Courier New" w:hAnsi="Courier New" w:cs="Courier New"/>
                <w:rtl/>
              </w:rPr>
              <w:t>بعدر الغنمحاء بومان بروا *وبانم</w:t>
            </w:r>
          </w:ins>
          <w:r w:rsidR="00EE6742" w:rsidRPr="00EE6742">
            <w:rPr>
              <w:rFonts w:ascii="Courier New" w:hAnsi="Courier New" w:cs="Courier New"/>
              <w:rtl/>
            </w:rPr>
            <w:t xml:space="preserve"> عن ذى </w:t>
          </w:r>
          <w:del w:id="9982" w:author="Transkribus" w:date="2019-12-11T14:30:00Z">
            <w:r w:rsidRPr="009B6BCA">
              <w:rPr>
                <w:rFonts w:ascii="Courier New" w:hAnsi="Courier New" w:cs="Courier New"/>
                <w:rtl/>
              </w:rPr>
              <w:delText>الجلال يناضل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9983" w:author="Transkribus" w:date="2019-12-11T14:30:00Z">
            <w:r w:rsidR="00EE6742" w:rsidRPr="00EE6742">
              <w:rPr>
                <w:rFonts w:ascii="Courier New" w:hAnsi="Courier New" w:cs="Courier New"/>
                <w:rtl/>
              </w:rPr>
              <w:t>الحلال شاضل</w:t>
            </w:r>
          </w:ins>
        </w:dir>
      </w:dir>
    </w:p>
    <w:p w14:paraId="278C46EC" w14:textId="1DA8E7F5" w:rsidR="00EE6742" w:rsidRPr="00EE6742" w:rsidRDefault="009B6BCA" w:rsidP="00EE6742">
      <w:pPr>
        <w:pStyle w:val="NurText"/>
        <w:bidi/>
        <w:rPr>
          <w:rFonts w:ascii="Courier New" w:hAnsi="Courier New" w:cs="Courier New"/>
        </w:rPr>
      </w:pPr>
      <w:dir w:val="rtl">
        <w:dir w:val="rtl">
          <w:del w:id="9984" w:author="Transkribus" w:date="2019-12-11T14:30:00Z">
            <w:r w:rsidRPr="009B6BCA">
              <w:rPr>
                <w:rFonts w:ascii="Courier New" w:hAnsi="Courier New" w:cs="Courier New"/>
                <w:rtl/>
              </w:rPr>
              <w:delText>وبك اقتدى</w:delText>
            </w:r>
          </w:del>
          <w:ins w:id="9985" w:author="Transkribus" w:date="2019-12-11T14:30:00Z">
            <w:r w:rsidR="00EE6742" w:rsidRPr="00EE6742">
              <w:rPr>
                <w:rFonts w:ascii="Courier New" w:hAnsi="Courier New" w:cs="Courier New"/>
                <w:rtl/>
              </w:rPr>
              <w:t>ويك التدى</w:t>
            </w:r>
          </w:ins>
          <w:r w:rsidR="00EE6742" w:rsidRPr="00EE6742">
            <w:rPr>
              <w:rFonts w:ascii="Courier New" w:hAnsi="Courier New" w:cs="Courier New"/>
              <w:rtl/>
            </w:rPr>
            <w:t xml:space="preserve"> جل الن</w:t>
          </w:r>
          <w:del w:id="9986" w:author="Transkribus" w:date="2019-12-11T14:30:00Z">
            <w:r w:rsidRPr="009B6BCA">
              <w:rPr>
                <w:rFonts w:ascii="Courier New" w:hAnsi="Courier New" w:cs="Courier New"/>
                <w:rtl/>
              </w:rPr>
              <w:delText>ب</w:delText>
            </w:r>
          </w:del>
          <w:ins w:id="9987" w:author="Transkribus" w:date="2019-12-11T14:30:00Z">
            <w:r w:rsidR="00EE6742" w:rsidRPr="00EE6742">
              <w:rPr>
                <w:rFonts w:ascii="Courier New" w:hAnsi="Courier New" w:cs="Courier New"/>
                <w:rtl/>
              </w:rPr>
              <w:t>د</w:t>
            </w:r>
          </w:ins>
          <w:r w:rsidR="00EE6742" w:rsidRPr="00EE6742">
            <w:rPr>
              <w:rFonts w:ascii="Courier New" w:hAnsi="Courier New" w:cs="Courier New"/>
              <w:rtl/>
            </w:rPr>
            <w:t>يين الاولى</w:t>
          </w:r>
          <w:del w:id="99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ولديك اضحت حجة ودلائل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9989" w:author="Transkribus" w:date="2019-12-11T14:30:00Z">
            <w:r w:rsidR="00EE6742" w:rsidRPr="00EE6742">
              <w:rPr>
                <w:rFonts w:ascii="Courier New" w:hAnsi="Courier New" w:cs="Courier New"/>
                <w:rtl/>
              </w:rPr>
              <w:t xml:space="preserve"> * ولدملك أسحت مجحتودلائل</w:t>
            </w:r>
          </w:ins>
        </w:dir>
      </w:dir>
    </w:p>
    <w:p w14:paraId="4B898BE0" w14:textId="7BA79250" w:rsidR="00EE6742" w:rsidRPr="00EE6742" w:rsidRDefault="009B6BCA" w:rsidP="00EE6742">
      <w:pPr>
        <w:pStyle w:val="NurText"/>
        <w:bidi/>
        <w:rPr>
          <w:rFonts w:ascii="Courier New" w:hAnsi="Courier New" w:cs="Courier New"/>
        </w:rPr>
      </w:pPr>
      <w:dir w:val="rtl">
        <w:dir w:val="rtl">
          <w:del w:id="9990" w:author="Transkribus" w:date="2019-12-11T14:30:00Z">
            <w:r w:rsidRPr="009B6BCA">
              <w:rPr>
                <w:rFonts w:ascii="Courier New" w:hAnsi="Courier New" w:cs="Courier New"/>
                <w:rtl/>
              </w:rPr>
              <w:delText>اظهرت</w:delText>
            </w:r>
          </w:del>
          <w:ins w:id="9991" w:author="Transkribus" w:date="2019-12-11T14:30:00Z">
            <w:r w:rsidR="00EE6742" w:rsidRPr="00EE6742">
              <w:rPr>
                <w:rFonts w:ascii="Courier New" w:hAnsi="Courier New" w:cs="Courier New"/>
                <w:rtl/>
              </w:rPr>
              <w:t>أطهرت</w:t>
            </w:r>
          </w:ins>
          <w:r w:rsidR="00EE6742" w:rsidRPr="00EE6742">
            <w:rPr>
              <w:rFonts w:ascii="Courier New" w:hAnsi="Courier New" w:cs="Courier New"/>
              <w:rtl/>
            </w:rPr>
            <w:t xml:space="preserve"> ابراهيم </w:t>
          </w:r>
          <w:del w:id="9992" w:author="Transkribus" w:date="2019-12-11T14:30:00Z">
            <w:r w:rsidRPr="009B6BCA">
              <w:rPr>
                <w:rFonts w:ascii="Courier New" w:hAnsi="Courier New" w:cs="Courier New"/>
                <w:rtl/>
              </w:rPr>
              <w:delText>ا</w:delText>
            </w:r>
          </w:del>
          <w:ins w:id="9993" w:author="Transkribus" w:date="2019-12-11T14:30:00Z">
            <w:r w:rsidR="00EE6742" w:rsidRPr="00EE6742">
              <w:rPr>
                <w:rFonts w:ascii="Courier New" w:hAnsi="Courier New" w:cs="Courier New"/>
                <w:rtl/>
              </w:rPr>
              <w:t>أ</w:t>
            </w:r>
          </w:ins>
          <w:r w:rsidR="00EE6742" w:rsidRPr="00EE6742">
            <w:rPr>
              <w:rFonts w:ascii="Courier New" w:hAnsi="Courier New" w:cs="Courier New"/>
              <w:rtl/>
            </w:rPr>
            <w:t>سباب الهدى</w:t>
          </w:r>
          <w:del w:id="99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9995"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والخير والمعروف ا</w:t>
          </w:r>
          <w:del w:id="9996" w:author="Transkribus" w:date="2019-12-11T14:30:00Z">
            <w:r w:rsidRPr="009B6BCA">
              <w:rPr>
                <w:rFonts w:ascii="Courier New" w:hAnsi="Courier New" w:cs="Courier New"/>
                <w:rtl/>
              </w:rPr>
              <w:delText>ن</w:delText>
            </w:r>
          </w:del>
          <w:ins w:id="9997" w:author="Transkribus" w:date="2019-12-11T14:30:00Z">
            <w:r w:rsidR="00EE6742" w:rsidRPr="00EE6742">
              <w:rPr>
                <w:rFonts w:ascii="Courier New" w:hAnsi="Courier New" w:cs="Courier New"/>
                <w:rtl/>
              </w:rPr>
              <w:t>ل</w:t>
            </w:r>
          </w:ins>
          <w:r w:rsidR="00EE6742" w:rsidRPr="00EE6742">
            <w:rPr>
              <w:rFonts w:ascii="Courier New" w:hAnsi="Courier New" w:cs="Courier New"/>
              <w:rtl/>
            </w:rPr>
            <w:t>ت العامل</w:t>
          </w:r>
          <w:del w:id="99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C7E1EE" w14:textId="6725582A" w:rsidR="00EE6742" w:rsidRPr="00EE6742" w:rsidRDefault="009B6BCA" w:rsidP="00EE6742">
      <w:pPr>
        <w:pStyle w:val="NurText"/>
        <w:bidi/>
        <w:rPr>
          <w:rFonts w:ascii="Courier New" w:hAnsi="Courier New" w:cs="Courier New"/>
        </w:rPr>
      </w:pPr>
      <w:dir w:val="rtl">
        <w:dir w:val="rtl">
          <w:del w:id="9999" w:author="Transkribus" w:date="2019-12-11T14:30:00Z">
            <w:r w:rsidRPr="009B6BCA">
              <w:rPr>
                <w:rFonts w:ascii="Courier New" w:hAnsi="Courier New" w:cs="Courier New"/>
                <w:rtl/>
              </w:rPr>
              <w:delText>شيدت اركان الشريعة</w:delText>
            </w:r>
          </w:del>
          <w:ins w:id="10000" w:author="Transkribus" w:date="2019-12-11T14:30:00Z">
            <w:r w:rsidR="00EE6742" w:rsidRPr="00EE6742">
              <w:rPr>
                <w:rFonts w:ascii="Courier New" w:hAnsi="Courier New" w:cs="Courier New"/>
                <w:rtl/>
              </w:rPr>
              <w:t>اسيدت أوكمان الشربعة</w:t>
            </w:r>
          </w:ins>
          <w:r w:rsidR="00EE6742" w:rsidRPr="00EE6742">
            <w:rPr>
              <w:rFonts w:ascii="Courier New" w:hAnsi="Courier New" w:cs="Courier New"/>
              <w:rtl/>
            </w:rPr>
            <w:t xml:space="preserve"> معلنا</w:t>
          </w:r>
          <w:del w:id="100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ومقررا ان</w:delText>
                </w:r>
              </w:dir>
            </w:dir>
          </w:del>
          <w:ins w:id="10002" w:author="Transkribus" w:date="2019-12-11T14:30:00Z">
            <w:r w:rsidR="00EE6742" w:rsidRPr="00EE6742">
              <w:rPr>
                <w:rFonts w:ascii="Courier New" w:hAnsi="Courier New" w:cs="Courier New"/>
                <w:rtl/>
              </w:rPr>
              <w:t xml:space="preserve"> * ومعرزا أن</w:t>
            </w:r>
          </w:ins>
          <w:r w:rsidR="00EE6742" w:rsidRPr="00EE6742">
            <w:rPr>
              <w:rFonts w:ascii="Courier New" w:hAnsi="Courier New" w:cs="Courier New"/>
              <w:rtl/>
            </w:rPr>
            <w:t xml:space="preserve"> الاله ال</w:t>
          </w:r>
          <w:del w:id="10003" w:author="Transkribus" w:date="2019-12-11T14:30:00Z">
            <w:r w:rsidRPr="009B6BCA">
              <w:rPr>
                <w:rFonts w:ascii="Courier New" w:hAnsi="Courier New" w:cs="Courier New"/>
                <w:rtl/>
              </w:rPr>
              <w:delText>ف</w:delText>
            </w:r>
          </w:del>
          <w:ins w:id="10004" w:author="Transkribus" w:date="2019-12-11T14:30:00Z">
            <w:r w:rsidR="00EE6742" w:rsidRPr="00EE6742">
              <w:rPr>
                <w:rFonts w:ascii="Courier New" w:hAnsi="Courier New" w:cs="Courier New"/>
                <w:rtl/>
              </w:rPr>
              <w:t>نب</w:t>
            </w:r>
          </w:ins>
          <w:r w:rsidR="00EE6742" w:rsidRPr="00EE6742">
            <w:rPr>
              <w:rFonts w:ascii="Courier New" w:hAnsi="Courier New" w:cs="Courier New"/>
              <w:rtl/>
            </w:rPr>
            <w:t>اع</w:t>
          </w:r>
          <w:ins w:id="10005" w:author="Transkribus" w:date="2019-12-11T14:30:00Z">
            <w:r w:rsidR="00EE6742" w:rsidRPr="00EE6742">
              <w:rPr>
                <w:rFonts w:ascii="Courier New" w:hAnsi="Courier New" w:cs="Courier New"/>
                <w:rtl/>
              </w:rPr>
              <w:t>س</w:t>
            </w:r>
          </w:ins>
          <w:r w:rsidR="00EE6742" w:rsidRPr="00EE6742">
            <w:rPr>
              <w:rFonts w:ascii="Courier New" w:hAnsi="Courier New" w:cs="Courier New"/>
              <w:rtl/>
            </w:rPr>
            <w:t>ل</w:t>
          </w:r>
          <w:del w:id="100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336FFA" w14:textId="03D7BFB1" w:rsidR="00EE6742" w:rsidRPr="00EE6742" w:rsidRDefault="009B6BCA" w:rsidP="00EE6742">
      <w:pPr>
        <w:pStyle w:val="NurText"/>
        <w:bidi/>
        <w:rPr>
          <w:rFonts w:ascii="Courier New" w:hAnsi="Courier New" w:cs="Courier New"/>
        </w:rPr>
      </w:pPr>
      <w:dir w:val="rtl">
        <w:dir w:val="rtl">
          <w:del w:id="10007" w:author="Transkribus" w:date="2019-12-11T14:30:00Z">
            <w:r w:rsidRPr="009B6BCA">
              <w:rPr>
                <w:rFonts w:ascii="Courier New" w:hAnsi="Courier New" w:cs="Courier New"/>
                <w:rtl/>
              </w:rPr>
              <w:delText>ما زال</w:delText>
            </w:r>
          </w:del>
          <w:ins w:id="10008" w:author="Transkribus" w:date="2019-12-11T14:30:00Z">
            <w:r w:rsidR="00EE6742" w:rsidRPr="00EE6742">
              <w:rPr>
                <w:rFonts w:ascii="Courier New" w:hAnsi="Courier New" w:cs="Courier New"/>
                <w:rtl/>
              </w:rPr>
              <w:t>مازال</w:t>
            </w:r>
          </w:ins>
          <w:r w:rsidR="00EE6742" w:rsidRPr="00EE6742">
            <w:rPr>
              <w:rFonts w:ascii="Courier New" w:hAnsi="Courier New" w:cs="Courier New"/>
              <w:rtl/>
            </w:rPr>
            <w:t xml:space="preserve"> بيتك مهبط </w:t>
          </w:r>
          <w:del w:id="10009" w:author="Transkribus" w:date="2019-12-11T14:30:00Z">
            <w:r w:rsidRPr="009B6BCA">
              <w:rPr>
                <w:rFonts w:ascii="Courier New" w:hAnsi="Courier New" w:cs="Courier New"/>
                <w:rtl/>
              </w:rPr>
              <w:delText>الوحى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لجلاله مقفر ربعك اهل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0010" w:author="Transkribus" w:date="2019-12-11T14:30:00Z">
            <w:r w:rsidR="00EE6742" w:rsidRPr="00EE6742">
              <w:rPr>
                <w:rFonts w:ascii="Courier New" w:hAnsi="Courier New" w:cs="Courier New"/>
                <w:rtl/>
              </w:rPr>
              <w:t>الوخى الذى * خلاله متفرر يعلك اهل</w:t>
            </w:r>
          </w:ins>
        </w:dir>
      </w:dir>
    </w:p>
    <w:p w14:paraId="695BC839" w14:textId="50CEDBC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10011" w:author="Transkribus" w:date="2019-12-11T14:30:00Z">
            <w:r w:rsidRPr="009B6BCA">
              <w:rPr>
                <w:rFonts w:ascii="Courier New" w:hAnsi="Courier New" w:cs="Courier New"/>
                <w:rtl/>
              </w:rPr>
              <w:delText>ب</w:delText>
            </w:r>
          </w:del>
          <w:ins w:id="10012"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هرت فى كل الامور </w:t>
          </w:r>
          <w:del w:id="10013" w:author="Transkribus" w:date="2019-12-11T14:30:00Z">
            <w:r w:rsidRPr="009B6BCA">
              <w:rPr>
                <w:rFonts w:ascii="Courier New" w:hAnsi="Courier New" w:cs="Courier New"/>
                <w:rtl/>
              </w:rPr>
              <w:delText>بمعجز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ان يخالف فيه يوما عاقل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0014" w:author="Transkribus" w:date="2019-12-11T14:30:00Z">
            <w:r w:rsidR="00EE6742" w:rsidRPr="00EE6742">
              <w:rPr>
                <w:rFonts w:ascii="Courier New" w:hAnsi="Courier New" w:cs="Courier New"/>
                <w:rtl/>
              </w:rPr>
              <w:t>مجر * بان خالف قيه وباعاقل</w:t>
            </w:r>
          </w:ins>
        </w:dir>
      </w:dir>
    </w:p>
    <w:p w14:paraId="011D1D09" w14:textId="414F7AB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وك</w:t>
          </w:r>
          <w:del w:id="10015" w:author="Transkribus" w:date="2019-12-11T14:30:00Z">
            <w:r w:rsidRPr="009B6BCA">
              <w:rPr>
                <w:rFonts w:ascii="Courier New" w:hAnsi="Courier New" w:cs="Courier New"/>
                <w:rtl/>
              </w:rPr>
              <w:delText>ف</w:delText>
            </w:r>
          </w:del>
          <w:ins w:id="10016" w:author="Transkribus" w:date="2019-12-11T14:30:00Z">
            <w:r w:rsidR="00EE6742" w:rsidRPr="00EE6742">
              <w:rPr>
                <w:rFonts w:ascii="Courier New" w:hAnsi="Courier New" w:cs="Courier New"/>
                <w:rtl/>
              </w:rPr>
              <w:t>غ</w:t>
            </w:r>
          </w:ins>
          <w:r w:rsidR="00EE6742" w:rsidRPr="00EE6742">
            <w:rPr>
              <w:rFonts w:ascii="Courier New" w:hAnsi="Courier New" w:cs="Courier New"/>
              <w:rtl/>
            </w:rPr>
            <w:t>ا</w:t>
          </w:r>
          <w:ins w:id="10017"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ك يوم </w:t>
          </w:r>
          <w:del w:id="10018" w:author="Transkribus" w:date="2019-12-11T14:30:00Z">
            <w:r w:rsidRPr="009B6BCA">
              <w:rPr>
                <w:rFonts w:ascii="Courier New" w:hAnsi="Courier New" w:cs="Courier New"/>
                <w:rtl/>
              </w:rPr>
              <w:delText>الفخر ان</w:delText>
            </w:r>
          </w:del>
          <w:ins w:id="10019" w:author="Transkribus" w:date="2019-12-11T14:30:00Z">
            <w:r w:rsidR="00EE6742" w:rsidRPr="00EE6742">
              <w:rPr>
                <w:rFonts w:ascii="Courier New" w:hAnsi="Courier New" w:cs="Courier New"/>
                <w:rtl/>
              </w:rPr>
              <w:t>الفضر اأبن</w:t>
            </w:r>
          </w:ins>
          <w:r w:rsidR="00EE6742" w:rsidRPr="00EE6742">
            <w:rPr>
              <w:rFonts w:ascii="Courier New" w:hAnsi="Courier New" w:cs="Courier New"/>
              <w:rtl/>
            </w:rPr>
            <w:t xml:space="preserve"> محمدا</w:t>
          </w:r>
          <w:del w:id="100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10021" w:author="Transkribus" w:date="2019-12-11T14:30:00Z">
                <w:r w:rsidRPr="009B6BCA">
                  <w:rPr>
                    <w:rFonts w:ascii="Courier New" w:hAnsi="Courier New" w:cs="Courier New"/>
                    <w:rtl/>
                  </w:rPr>
                  <w:delText>ي</w:delText>
                </w:r>
              </w:del>
              <w:ins w:id="1002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وم التناسب فى </w:t>
              </w:r>
              <w:del w:id="10023" w:author="Transkribus" w:date="2019-12-11T14:30:00Z">
                <w:r w:rsidRPr="009B6BCA">
                  <w:rPr>
                    <w:rFonts w:ascii="Courier New" w:hAnsi="Courier New" w:cs="Courier New"/>
                    <w:rtl/>
                  </w:rPr>
                  <w:delText>النجار مواصل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024" w:author="Transkribus" w:date="2019-12-11T14:30:00Z">
                <w:r w:rsidR="00EE6742" w:rsidRPr="00EE6742">
                  <w:rPr>
                    <w:rFonts w:ascii="Courier New" w:hAnsi="Courier New" w:cs="Courier New"/>
                    <w:rtl/>
                  </w:rPr>
                  <w:t>النجارمواسل</w:t>
                </w:r>
              </w:ins>
            </w:dir>
          </w:dir>
        </w:dir>
      </w:dir>
    </w:p>
    <w:p w14:paraId="2124829F" w14:textId="77777777" w:rsidR="009B6BCA" w:rsidRPr="009B6BCA" w:rsidRDefault="009B6BCA" w:rsidP="009B6BCA">
      <w:pPr>
        <w:pStyle w:val="NurText"/>
        <w:bidi/>
        <w:rPr>
          <w:del w:id="10025" w:author="Transkribus" w:date="2019-12-11T14:30:00Z"/>
          <w:rFonts w:ascii="Courier New" w:hAnsi="Courier New" w:cs="Courier New"/>
        </w:rPr>
      </w:pPr>
      <w:dir w:val="rtl">
        <w:dir w:val="rtl">
          <w:del w:id="10026" w:author="Transkribus" w:date="2019-12-11T14:30:00Z">
            <w:r w:rsidRPr="009B6BCA">
              <w:rPr>
                <w:rFonts w:ascii="Courier New" w:hAnsi="Courier New" w:cs="Courier New"/>
                <w:rtl/>
              </w:rPr>
              <w:delText>ما زلت تنقل للنبوءة سرها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حتى غدا لمحمد هو حاصل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0B3DF10" w14:textId="77777777" w:rsidR="009B6BCA" w:rsidRPr="009B6BCA" w:rsidRDefault="009B6BCA" w:rsidP="009B6BCA">
      <w:pPr>
        <w:pStyle w:val="NurText"/>
        <w:bidi/>
        <w:rPr>
          <w:del w:id="10027" w:author="Transkribus" w:date="2019-12-11T14:30:00Z"/>
          <w:rFonts w:ascii="Courier New" w:hAnsi="Courier New" w:cs="Courier New"/>
        </w:rPr>
      </w:pPr>
      <w:dir w:val="rtl">
        <w:dir w:val="rtl">
          <w:del w:id="10028" w:author="Transkribus" w:date="2019-12-11T14:30:00Z">
            <w:r w:rsidRPr="009B6BCA">
              <w:rPr>
                <w:rFonts w:ascii="Courier New" w:hAnsi="Courier New" w:cs="Courier New"/>
                <w:rtl/>
              </w:rPr>
              <w:delText>فعليكما صلوات رب 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ياتيكما منه ثنا وفواضل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4EF8C14" w14:textId="5F811F5C" w:rsidR="00EE6742" w:rsidRPr="00EE6742" w:rsidRDefault="009B6BCA" w:rsidP="00EE6742">
      <w:pPr>
        <w:pStyle w:val="NurText"/>
        <w:bidi/>
        <w:rPr>
          <w:ins w:id="10029" w:author="Transkribus" w:date="2019-12-11T14:30:00Z"/>
          <w:rFonts w:ascii="Courier New" w:hAnsi="Courier New" w:cs="Courier New"/>
        </w:rPr>
      </w:pPr>
      <w:dir w:val="rtl">
        <w:dir w:val="rtl">
          <w:ins w:id="10030" w:author="Transkribus" w:date="2019-12-11T14:30:00Z">
            <w:r w:rsidR="00EE6742" w:rsidRPr="00EE6742">
              <w:rPr>
                <w:rFonts w:ascii="Courier New" w:hAnsi="Courier New" w:cs="Courier New"/>
                <w:rtl/>
              </w:rPr>
              <w:t>هازلت ييعل لنبكه شرها * حبى عد المجمد هوجاسسل</w:t>
            </w:r>
          </w:ins>
        </w:dir>
      </w:dir>
    </w:p>
    <w:p w14:paraId="04DDC2BF" w14:textId="77777777" w:rsidR="00EE6742" w:rsidRPr="00EE6742" w:rsidRDefault="00EE6742" w:rsidP="00EE6742">
      <w:pPr>
        <w:pStyle w:val="NurText"/>
        <w:bidi/>
        <w:rPr>
          <w:ins w:id="10031" w:author="Transkribus" w:date="2019-12-11T14:30:00Z"/>
          <w:rFonts w:ascii="Courier New" w:hAnsi="Courier New" w:cs="Courier New"/>
        </w:rPr>
      </w:pPr>
      <w:ins w:id="10032" w:author="Transkribus" w:date="2019-12-11T14:30:00Z">
        <w:r w:rsidRPr="00EE6742">
          <w:rPr>
            <w:rFonts w:ascii="Courier New" w:hAnsi="Courier New" w:cs="Courier New"/>
            <w:rtl/>
          </w:rPr>
          <w:t>فعلما صسلواررب لمبيزل * باكمامته تنا وفواضل</w:t>
        </w:r>
      </w:ins>
    </w:p>
    <w:p w14:paraId="4A84D268" w14:textId="62037182" w:rsidR="00EE6742" w:rsidRPr="00EE6742" w:rsidRDefault="00EE6742" w:rsidP="00EE6742">
      <w:pPr>
        <w:pStyle w:val="NurText"/>
        <w:bidi/>
        <w:rPr>
          <w:rFonts w:ascii="Courier New" w:hAnsi="Courier New" w:cs="Courier New"/>
        </w:rPr>
      </w:pPr>
      <w:r w:rsidRPr="00EE6742">
        <w:rPr>
          <w:rFonts w:ascii="Courier New" w:hAnsi="Courier New" w:cs="Courier New"/>
          <w:rtl/>
        </w:rPr>
        <w:t>وقد ال</w:t>
      </w:r>
      <w:del w:id="10033" w:author="Transkribus" w:date="2019-12-11T14:30:00Z">
        <w:r w:rsidR="009B6BCA" w:rsidRPr="009B6BCA">
          <w:rPr>
            <w:rFonts w:ascii="Courier New" w:hAnsi="Courier New" w:cs="Courier New"/>
            <w:rtl/>
          </w:rPr>
          <w:delText>ت</w:delText>
        </w:r>
      </w:del>
      <w:ins w:id="10034" w:author="Transkribus" w:date="2019-12-11T14:30:00Z">
        <w:r w:rsidRPr="00EE6742">
          <w:rPr>
            <w:rFonts w:ascii="Courier New" w:hAnsi="Courier New" w:cs="Courier New"/>
            <w:rtl/>
          </w:rPr>
          <w:t>ن</w:t>
        </w:r>
      </w:ins>
      <w:r w:rsidRPr="00EE6742">
        <w:rPr>
          <w:rFonts w:ascii="Courier New" w:hAnsi="Courier New" w:cs="Courier New"/>
          <w:rtl/>
        </w:rPr>
        <w:t xml:space="preserve">جات الى </w:t>
      </w:r>
      <w:del w:id="10035" w:author="Transkribus" w:date="2019-12-11T14:30:00Z">
        <w:r w:rsidR="009B6BCA" w:rsidRPr="009B6BCA">
          <w:rPr>
            <w:rFonts w:ascii="Courier New" w:hAnsi="Courier New" w:cs="Courier New"/>
            <w:rtl/>
          </w:rPr>
          <w:delText>جنابك خاضعا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متوسلا</w:delText>
            </w:r>
          </w:dir>
        </w:dir>
      </w:del>
      <w:ins w:id="10036" w:author="Transkribus" w:date="2019-12-11T14:30:00Z">
        <w:r w:rsidRPr="00EE6742">
          <w:rPr>
            <w:rFonts w:ascii="Courier New" w:hAnsi="Courier New" w:cs="Courier New"/>
            <w:rtl/>
          </w:rPr>
          <w:t>حناسلك خانيعا * متوسلال</w:t>
        </w:r>
      </w:ins>
      <w:r w:rsidRPr="00EE6742">
        <w:rPr>
          <w:rFonts w:ascii="Courier New" w:hAnsi="Courier New" w:cs="Courier New"/>
          <w:rtl/>
        </w:rPr>
        <w:t xml:space="preserve"> وانا الفقير السائل</w:t>
      </w:r>
      <w:del w:id="1003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88C263" w14:textId="1906B610" w:rsidR="00EE6742" w:rsidRPr="00EE6742" w:rsidRDefault="009B6BCA" w:rsidP="00EE6742">
      <w:pPr>
        <w:pStyle w:val="NurText"/>
        <w:bidi/>
        <w:rPr>
          <w:rFonts w:ascii="Courier New" w:hAnsi="Courier New" w:cs="Courier New"/>
        </w:rPr>
      </w:pPr>
      <w:dir w:val="rtl">
        <w:dir w:val="rtl">
          <w:del w:id="10038" w:author="Transkribus" w:date="2019-12-11T14:30:00Z">
            <w:r w:rsidRPr="009B6BCA">
              <w:rPr>
                <w:rFonts w:ascii="Courier New" w:hAnsi="Courier New" w:cs="Courier New"/>
                <w:rtl/>
              </w:rPr>
              <w:delText>ارجوك تسال لى لدى رب</w:delText>
            </w:r>
          </w:del>
          <w:ins w:id="10039" w:author="Transkribus" w:date="2019-12-11T14:30:00Z">
            <w:r w:rsidR="00EE6742" w:rsidRPr="00EE6742">
              <w:rPr>
                <w:rFonts w:ascii="Courier New" w:hAnsi="Courier New" w:cs="Courier New"/>
                <w:rtl/>
              </w:rPr>
              <w:t>ابرحول ثسال فى الدى وب</w:t>
            </w:r>
          </w:ins>
          <w:r w:rsidR="00EE6742" w:rsidRPr="00EE6742">
            <w:rPr>
              <w:rFonts w:ascii="Courier New" w:hAnsi="Courier New" w:cs="Courier New"/>
              <w:rtl/>
            </w:rPr>
            <w:t xml:space="preserve"> العلا</w:t>
          </w:r>
          <w:del w:id="100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غفران ما قد كنت</w:delText>
                </w:r>
              </w:dir>
            </w:dir>
          </w:del>
          <w:ins w:id="10041" w:author="Transkribus" w:date="2019-12-11T14:30:00Z">
            <w:r w:rsidR="00EE6742" w:rsidRPr="00EE6742">
              <w:rPr>
                <w:rFonts w:ascii="Courier New" w:hAnsi="Courier New" w:cs="Courier New"/>
                <w:rtl/>
              </w:rPr>
              <w:t xml:space="preserve"> * عفران ماقد كتت</w:t>
            </w:r>
          </w:ins>
          <w:r w:rsidR="00EE6742" w:rsidRPr="00EE6742">
            <w:rPr>
              <w:rFonts w:ascii="Courier New" w:hAnsi="Courier New" w:cs="Courier New"/>
              <w:rtl/>
            </w:rPr>
            <w:t xml:space="preserve"> فيه </w:t>
          </w:r>
          <w:del w:id="10042" w:author="Transkribus" w:date="2019-12-11T14:30:00Z">
            <w:r w:rsidRPr="009B6BCA">
              <w:rPr>
                <w:rFonts w:ascii="Courier New" w:hAnsi="Courier New" w:cs="Courier New"/>
                <w:rtl/>
              </w:rPr>
              <w:delText>ا</w:delText>
            </w:r>
          </w:del>
          <w:ins w:id="10043" w:author="Transkribus" w:date="2019-12-11T14:30:00Z">
            <w:r w:rsidR="00EE6742" w:rsidRPr="00EE6742">
              <w:rPr>
                <w:rFonts w:ascii="Courier New" w:hAnsi="Courier New" w:cs="Courier New"/>
                <w:rtl/>
              </w:rPr>
              <w:t>أ</w:t>
            </w:r>
          </w:ins>
          <w:r w:rsidR="00EE6742" w:rsidRPr="00EE6742">
            <w:rPr>
              <w:rFonts w:ascii="Courier New" w:hAnsi="Courier New" w:cs="Courier New"/>
              <w:rtl/>
            </w:rPr>
            <w:t>زاول</w:t>
          </w:r>
          <w:del w:id="100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962B4D" w14:textId="25BABE4A" w:rsidR="00EE6742" w:rsidRPr="00EE6742" w:rsidRDefault="009B6BCA" w:rsidP="00EE6742">
      <w:pPr>
        <w:pStyle w:val="NurText"/>
        <w:bidi/>
        <w:rPr>
          <w:rFonts w:ascii="Courier New" w:hAnsi="Courier New" w:cs="Courier New"/>
        </w:rPr>
      </w:pPr>
      <w:dir w:val="rtl">
        <w:dir w:val="rtl">
          <w:del w:id="10045" w:author="Transkribus" w:date="2019-12-11T14:30:00Z">
            <w:r w:rsidRPr="009B6BCA">
              <w:rPr>
                <w:rFonts w:ascii="Courier New" w:hAnsi="Courier New" w:cs="Courier New"/>
                <w:rtl/>
              </w:rPr>
              <w:delText>وارى وقد غفرت</w:delText>
            </w:r>
          </w:del>
          <w:ins w:id="10046" w:author="Transkribus" w:date="2019-12-11T14:30:00Z">
            <w:r w:rsidR="00EE6742" w:rsidRPr="00EE6742">
              <w:rPr>
                <w:rFonts w:ascii="Courier New" w:hAnsi="Courier New" w:cs="Courier New"/>
                <w:rtl/>
              </w:rPr>
              <w:t>وأرى وفد عفرت</w:t>
            </w:r>
          </w:ins>
          <w:r w:rsidR="00EE6742" w:rsidRPr="00EE6742">
            <w:rPr>
              <w:rFonts w:ascii="Courier New" w:hAnsi="Courier New" w:cs="Courier New"/>
              <w:rtl/>
            </w:rPr>
            <w:t xml:space="preserve"> لديه </w:t>
          </w:r>
          <w:del w:id="10047" w:author="Transkribus" w:date="2019-12-11T14:30:00Z">
            <w:r w:rsidRPr="009B6BCA">
              <w:rPr>
                <w:rFonts w:ascii="Courier New" w:hAnsi="Courier New" w:cs="Courier New"/>
                <w:rtl/>
              </w:rPr>
              <w:delText>خطيتي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وبلغت مقصودى وما انا</w:delText>
                </w:r>
              </w:dir>
            </w:dir>
          </w:del>
          <w:ins w:id="10048" w:author="Transkribus" w:date="2019-12-11T14:30:00Z">
            <w:r w:rsidR="00EE6742" w:rsidRPr="00EE6742">
              <w:rPr>
                <w:rFonts w:ascii="Courier New" w:hAnsi="Courier New" w:cs="Courier New"/>
                <w:rtl/>
              </w:rPr>
              <w:t>خطبكى * وبلقت مصودى وماأنا</w:t>
            </w:r>
          </w:ins>
          <w:r w:rsidR="00EE6742" w:rsidRPr="00EE6742">
            <w:rPr>
              <w:rFonts w:ascii="Courier New" w:hAnsi="Courier New" w:cs="Courier New"/>
              <w:rtl/>
            </w:rPr>
            <w:t xml:space="preserve"> امل</w:t>
          </w:r>
          <w:del w:id="100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0812EC" w14:textId="566E068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ورجعت منقط</w:t>
          </w:r>
          <w:del w:id="10050" w:author="Transkribus" w:date="2019-12-11T14:30:00Z">
            <w:r w:rsidRPr="009B6BCA">
              <w:rPr>
                <w:rFonts w:ascii="Courier New" w:hAnsi="Courier New" w:cs="Courier New"/>
                <w:rtl/>
              </w:rPr>
              <w:delText>ع</w:delText>
            </w:r>
          </w:del>
          <w:ins w:id="10051" w:author="Transkribus" w:date="2019-12-11T14:30:00Z">
            <w:r w:rsidR="00EE6742" w:rsidRPr="00EE6742">
              <w:rPr>
                <w:rFonts w:ascii="Courier New" w:hAnsi="Courier New" w:cs="Courier New"/>
                <w:rtl/>
              </w:rPr>
              <w:t>٤</w:t>
            </w:r>
          </w:ins>
          <w:r w:rsidR="00EE6742" w:rsidRPr="00EE6742">
            <w:rPr>
              <w:rFonts w:ascii="Courier New" w:hAnsi="Courier New" w:cs="Courier New"/>
              <w:rtl/>
            </w:rPr>
            <w:t xml:space="preserve">ا الى </w:t>
          </w:r>
          <w:del w:id="10052" w:author="Transkribus" w:date="2019-12-11T14:30:00Z">
            <w:r w:rsidRPr="009B6BCA">
              <w:rPr>
                <w:rFonts w:ascii="Courier New" w:hAnsi="Courier New" w:cs="Courier New"/>
                <w:rtl/>
              </w:rPr>
              <w:delText>ابوابه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 التقى</w:delText>
                </w:r>
              </w:dir>
            </w:dir>
          </w:del>
          <w:ins w:id="10053" w:author="Transkribus" w:date="2019-12-11T14:30:00Z">
            <w:r w:rsidR="00EE6742" w:rsidRPr="00EE6742">
              <w:rPr>
                <w:rFonts w:ascii="Courier New" w:hAnsi="Courier New" w:cs="Courier New"/>
                <w:rtl/>
              </w:rPr>
              <w:t>أبو اله * الاالتى</w:t>
            </w:r>
          </w:ins>
          <w:r w:rsidR="00EE6742" w:rsidRPr="00EE6742">
            <w:rPr>
              <w:rFonts w:ascii="Courier New" w:hAnsi="Courier New" w:cs="Courier New"/>
              <w:rtl/>
            </w:rPr>
            <w:t xml:space="preserve"> عن </w:t>
          </w:r>
          <w:del w:id="10054" w:author="Transkribus" w:date="2019-12-11T14:30:00Z">
            <w:r w:rsidRPr="009B6BCA">
              <w:rPr>
                <w:rFonts w:ascii="Courier New" w:hAnsi="Courier New" w:cs="Courier New"/>
                <w:rtl/>
              </w:rPr>
              <w:delText>غيره انا سائل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055" w:author="Transkribus" w:date="2019-12-11T14:30:00Z">
            <w:r w:rsidR="00EE6742" w:rsidRPr="00EE6742">
              <w:rPr>
                <w:rFonts w:ascii="Courier New" w:hAnsi="Courier New" w:cs="Courier New"/>
                <w:rtl/>
              </w:rPr>
              <w:t>غسيرة أثاساقل</w:t>
            </w:r>
          </w:ins>
        </w:dir>
      </w:dir>
    </w:p>
    <w:p w14:paraId="11CABB95" w14:textId="4CB8D44B" w:rsidR="00EE6742" w:rsidRPr="00EE6742" w:rsidRDefault="009B6BCA" w:rsidP="00EE6742">
      <w:pPr>
        <w:pStyle w:val="NurText"/>
        <w:bidi/>
        <w:rPr>
          <w:rFonts w:ascii="Courier New" w:hAnsi="Courier New" w:cs="Courier New"/>
        </w:rPr>
      </w:pPr>
      <w:dir w:val="rtl">
        <w:dir w:val="rtl">
          <w:del w:id="10056" w:author="Transkribus" w:date="2019-12-11T14:30:00Z">
            <w:r w:rsidRPr="009B6BCA">
              <w:rPr>
                <w:rFonts w:ascii="Courier New" w:hAnsi="Courier New" w:cs="Courier New"/>
                <w:rtl/>
              </w:rPr>
              <w:delText>ولقد سالت</w:delText>
            </w:r>
          </w:del>
          <w:ins w:id="10057" w:author="Transkribus" w:date="2019-12-11T14:30:00Z">
            <w:r w:rsidR="00EE6742" w:rsidRPr="00EE6742">
              <w:rPr>
                <w:rFonts w:ascii="Courier New" w:hAnsi="Courier New" w:cs="Courier New"/>
                <w:rtl/>
              </w:rPr>
              <w:t>ولقسدسالت</w:t>
            </w:r>
          </w:ins>
          <w:r w:rsidR="00EE6742" w:rsidRPr="00EE6742">
            <w:rPr>
              <w:rFonts w:ascii="Courier New" w:hAnsi="Courier New" w:cs="Courier New"/>
              <w:rtl/>
            </w:rPr>
            <w:t xml:space="preserve"> لكامل فى جود</w:t>
          </w:r>
          <w:del w:id="10058"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059"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يعطى </w:t>
              </w:r>
              <w:del w:id="10060" w:author="Transkribus" w:date="2019-12-11T14:30:00Z">
                <w:r w:rsidRPr="009B6BCA">
                  <w:rPr>
                    <w:rFonts w:ascii="Courier New" w:hAnsi="Courier New" w:cs="Courier New"/>
                    <w:rtl/>
                  </w:rPr>
                  <w:delText>بلا من ولا هو</w:delText>
                </w:r>
              </w:del>
              <w:ins w:id="10061" w:author="Transkribus" w:date="2019-12-11T14:30:00Z">
                <w:r w:rsidR="00EE6742" w:rsidRPr="00EE6742">
                  <w:rPr>
                    <w:rFonts w:ascii="Courier New" w:hAnsi="Courier New" w:cs="Courier New"/>
                    <w:rtl/>
                  </w:rPr>
                  <w:t>بلامن ولاهو</w:t>
                </w:r>
              </w:ins>
              <w:r w:rsidR="00EE6742" w:rsidRPr="00EE6742">
                <w:rPr>
                  <w:rFonts w:ascii="Courier New" w:hAnsi="Courier New" w:cs="Courier New"/>
                  <w:rtl/>
                </w:rPr>
                <w:t xml:space="preserve"> باخل</w:t>
              </w:r>
              <w:del w:id="100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69B514B7" w14:textId="77777777" w:rsidR="009B6BCA" w:rsidRPr="009B6BCA" w:rsidRDefault="009B6BCA" w:rsidP="009B6BCA">
      <w:pPr>
        <w:pStyle w:val="NurText"/>
        <w:bidi/>
        <w:rPr>
          <w:del w:id="10063" w:author="Transkribus" w:date="2019-12-11T14:30:00Z"/>
          <w:rFonts w:ascii="Courier New" w:hAnsi="Courier New" w:cs="Courier New"/>
        </w:rPr>
      </w:pPr>
      <w:dir w:val="rtl">
        <w:dir w:val="rtl">
          <w:del w:id="10064" w:author="Transkribus" w:date="2019-12-11T14:30:00Z">
            <w:r w:rsidRPr="009B6BCA">
              <w:rPr>
                <w:rFonts w:ascii="Courier New" w:hAnsi="Courier New" w:cs="Courier New"/>
                <w:rtl/>
              </w:rPr>
              <w:delText>فحقيقة انى بلغت ارادتي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سيما وانت لما سالت الحامل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98B006C" w14:textId="62E897A8" w:rsidR="00EE6742" w:rsidRPr="00EE6742" w:rsidRDefault="009B6BCA" w:rsidP="00EE6742">
      <w:pPr>
        <w:pStyle w:val="NurText"/>
        <w:bidi/>
        <w:rPr>
          <w:ins w:id="10065" w:author="Transkribus" w:date="2019-12-11T14:30:00Z"/>
          <w:rFonts w:ascii="Courier New" w:hAnsi="Courier New" w:cs="Courier New"/>
        </w:rPr>
      </w:pPr>
      <w:dir w:val="rtl">
        <w:dir w:val="rtl">
          <w:ins w:id="10066" w:author="Transkribus" w:date="2019-12-11T14:30:00Z">
            <w:r w:rsidR="00EE6742" w:rsidRPr="00EE6742">
              <w:rPr>
                <w:rFonts w:ascii="Courier New" w:hAnsi="Courier New" w:cs="Courier New"/>
                <w:rtl/>
              </w:rPr>
              <w:t>خقيقة أبى لقت ارادق * سيماو انشلياسالت الجامل</w:t>
            </w:r>
          </w:ins>
        </w:dir>
      </w:dir>
    </w:p>
    <w:p w14:paraId="549BF90A" w14:textId="2EE9F953" w:rsidR="00EE6742" w:rsidRPr="00EE6742" w:rsidRDefault="00EE6742" w:rsidP="00EE6742">
      <w:pPr>
        <w:pStyle w:val="NurText"/>
        <w:bidi/>
        <w:rPr>
          <w:ins w:id="10067" w:author="Transkribus" w:date="2019-12-11T14:30:00Z"/>
          <w:rFonts w:ascii="Courier New" w:hAnsi="Courier New" w:cs="Courier New"/>
        </w:rPr>
      </w:pPr>
      <w:r w:rsidRPr="00EE6742">
        <w:rPr>
          <w:rFonts w:ascii="Courier New" w:hAnsi="Courier New" w:cs="Courier New"/>
          <w:rtl/>
        </w:rPr>
        <w:t xml:space="preserve">وقال </w:t>
      </w:r>
      <w:del w:id="10068" w:author="Transkribus" w:date="2019-12-11T14:30:00Z">
        <w:r w:rsidR="009B6BCA" w:rsidRPr="009B6BCA">
          <w:rPr>
            <w:rFonts w:ascii="Courier New" w:hAnsi="Courier New" w:cs="Courier New"/>
            <w:rtl/>
          </w:rPr>
          <w:delText>ايضا فى</w:delText>
        </w:r>
      </w:del>
      <w:ins w:id="10069" w:author="Transkribus" w:date="2019-12-11T14:30:00Z">
        <w:r w:rsidRPr="00EE6742">
          <w:rPr>
            <w:rFonts w:ascii="Courier New" w:hAnsi="Courier New" w:cs="Courier New"/>
            <w:rtl/>
          </w:rPr>
          <w:t>أدصافى</w:t>
        </w:r>
      </w:ins>
      <w:r w:rsidRPr="00EE6742">
        <w:rPr>
          <w:rFonts w:ascii="Courier New" w:hAnsi="Courier New" w:cs="Courier New"/>
          <w:rtl/>
        </w:rPr>
        <w:t xml:space="preserve"> الخليل عليه ال</w:t>
      </w:r>
      <w:del w:id="10070" w:author="Transkribus" w:date="2019-12-11T14:30:00Z">
        <w:r w:rsidR="009B6BCA" w:rsidRPr="009B6BCA">
          <w:rPr>
            <w:rFonts w:ascii="Courier New" w:hAnsi="Courier New" w:cs="Courier New"/>
            <w:rtl/>
          </w:rPr>
          <w:delText>ص</w:delText>
        </w:r>
      </w:del>
      <w:ins w:id="10071" w:author="Transkribus" w:date="2019-12-11T14:30:00Z">
        <w:r w:rsidRPr="00EE6742">
          <w:rPr>
            <w:rFonts w:ascii="Courier New" w:hAnsi="Courier New" w:cs="Courier New"/>
            <w:rtl/>
          </w:rPr>
          <w:t>س</w:t>
        </w:r>
      </w:ins>
      <w:r w:rsidRPr="00EE6742">
        <w:rPr>
          <w:rFonts w:ascii="Courier New" w:hAnsi="Courier New" w:cs="Courier New"/>
          <w:rtl/>
        </w:rPr>
        <w:t>لاة والسلام عند عود</w:t>
      </w:r>
      <w:del w:id="10072" w:author="Transkribus" w:date="2019-12-11T14:30:00Z">
        <w:r w:rsidR="009B6BCA" w:rsidRPr="009B6BCA">
          <w:rPr>
            <w:rFonts w:ascii="Courier New" w:hAnsi="Courier New" w:cs="Courier New"/>
            <w:rtl/>
          </w:rPr>
          <w:delText>ه</w:delText>
        </w:r>
      </w:del>
      <w:ins w:id="10073" w:author="Transkribus" w:date="2019-12-11T14:30:00Z">
        <w:r w:rsidRPr="00EE6742">
          <w:rPr>
            <w:rFonts w:ascii="Courier New" w:hAnsi="Courier New" w:cs="Courier New"/>
            <w:rtl/>
          </w:rPr>
          <w:t>ة</w:t>
        </w:r>
      </w:ins>
      <w:r w:rsidRPr="00EE6742">
        <w:rPr>
          <w:rFonts w:ascii="Courier New" w:hAnsi="Courier New" w:cs="Courier New"/>
          <w:rtl/>
        </w:rPr>
        <w:t xml:space="preserve"> من الديار </w:t>
      </w:r>
      <w:del w:id="10074" w:author="Transkribus" w:date="2019-12-11T14:30:00Z">
        <w:r w:rsidR="009B6BCA" w:rsidRPr="009B6BCA">
          <w:rPr>
            <w:rFonts w:ascii="Courier New" w:hAnsi="Courier New" w:cs="Courier New"/>
            <w:rtl/>
          </w:rPr>
          <w:delText>المصرية فى شهر جمادى الاخرة سنة اربع وستين وستمائة وانشدها عند</w:delText>
        </w:r>
      </w:del>
      <w:ins w:id="10075" w:author="Transkribus" w:date="2019-12-11T14:30:00Z">
        <w:r w:rsidRPr="00EE6742">
          <w:rPr>
            <w:rFonts w:ascii="Courier New" w:hAnsi="Courier New" w:cs="Courier New"/>
            <w:rtl/>
          </w:rPr>
          <w:t>المصرة فى شهرجمادى الأحرة</w:t>
        </w:r>
      </w:ins>
    </w:p>
    <w:p w14:paraId="7EADCB3F" w14:textId="0DF2C5C0" w:rsidR="00EE6742" w:rsidRPr="00EE6742" w:rsidRDefault="00EE6742" w:rsidP="00EE6742">
      <w:pPr>
        <w:pStyle w:val="NurText"/>
        <w:bidi/>
        <w:rPr>
          <w:rFonts w:ascii="Courier New" w:hAnsi="Courier New" w:cs="Courier New"/>
        </w:rPr>
      </w:pPr>
      <w:ins w:id="10076" w:author="Transkribus" w:date="2019-12-11T14:30:00Z">
        <w:r w:rsidRPr="00EE6742">
          <w:rPr>
            <w:rFonts w:ascii="Courier New" w:hAnsi="Courier New" w:cs="Courier New"/>
            <w:rtl/>
          </w:rPr>
          <w:t>ستة ابريع وسنين وستماثة والشد هاعند</w:t>
        </w:r>
      </w:ins>
      <w:r w:rsidRPr="00EE6742">
        <w:rPr>
          <w:rFonts w:ascii="Courier New" w:hAnsi="Courier New" w:cs="Courier New"/>
          <w:rtl/>
        </w:rPr>
        <w:t xml:space="preserve"> باب ال</w:t>
      </w:r>
      <w:del w:id="10077" w:author="Transkribus" w:date="2019-12-11T14:30:00Z">
        <w:r w:rsidR="009B6BCA" w:rsidRPr="009B6BCA">
          <w:rPr>
            <w:rFonts w:ascii="Courier New" w:hAnsi="Courier New" w:cs="Courier New"/>
            <w:rtl/>
          </w:rPr>
          <w:delText>س</w:delText>
        </w:r>
      </w:del>
      <w:ins w:id="10078" w:author="Transkribus" w:date="2019-12-11T14:30:00Z">
        <w:r w:rsidRPr="00EE6742">
          <w:rPr>
            <w:rFonts w:ascii="Courier New" w:hAnsi="Courier New" w:cs="Courier New"/>
            <w:rtl/>
          </w:rPr>
          <w:t>ص</w:t>
        </w:r>
      </w:ins>
      <w:r w:rsidRPr="00EE6742">
        <w:rPr>
          <w:rFonts w:ascii="Courier New" w:hAnsi="Courier New" w:cs="Courier New"/>
          <w:rtl/>
        </w:rPr>
        <w:t>رداب</w:t>
      </w:r>
      <w:del w:id="1007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C5B2F30" w14:textId="35991072" w:rsidR="00EE6742" w:rsidRPr="00EE6742" w:rsidRDefault="009B6BCA" w:rsidP="00EE6742">
      <w:pPr>
        <w:pStyle w:val="NurText"/>
        <w:bidi/>
        <w:rPr>
          <w:ins w:id="10080" w:author="Transkribus" w:date="2019-12-11T14:30:00Z"/>
          <w:rFonts w:ascii="Courier New" w:hAnsi="Courier New" w:cs="Courier New"/>
        </w:rPr>
      </w:pPr>
      <w:dir w:val="rtl">
        <w:dir w:val="rtl">
          <w:del w:id="10081" w:author="Transkribus" w:date="2019-12-11T14:30:00Z">
            <w:r w:rsidRPr="009B6BCA">
              <w:rPr>
                <w:rFonts w:ascii="Courier New" w:hAnsi="Courier New" w:cs="Courier New"/>
                <w:rtl/>
              </w:rPr>
              <w:delText>الا يا خليل</w:delText>
            </w:r>
          </w:del>
          <w:ins w:id="10082" w:author="Transkribus" w:date="2019-12-11T14:30:00Z">
            <w:r w:rsidR="00EE6742" w:rsidRPr="00EE6742">
              <w:rPr>
                <w:rFonts w:ascii="Courier New" w:hAnsi="Courier New" w:cs="Courier New"/>
                <w:rtl/>
              </w:rPr>
              <w:t>الطويل</w:t>
            </w:r>
          </w:ins>
        </w:dir>
      </w:dir>
    </w:p>
    <w:p w14:paraId="012E35A9" w14:textId="1E36DEC6" w:rsidR="00EE6742" w:rsidRPr="00EE6742" w:rsidRDefault="00EE6742" w:rsidP="00EE6742">
      <w:pPr>
        <w:pStyle w:val="NurText"/>
        <w:bidi/>
        <w:rPr>
          <w:rFonts w:ascii="Courier New" w:hAnsi="Courier New" w:cs="Courier New"/>
        </w:rPr>
      </w:pPr>
      <w:ins w:id="10083" w:author="Transkribus" w:date="2019-12-11T14:30:00Z">
        <w:r w:rsidRPr="00EE6742">
          <w:rPr>
            <w:rFonts w:ascii="Courier New" w:hAnsi="Courier New" w:cs="Courier New"/>
            <w:rtl/>
          </w:rPr>
          <w:t>الاباخليل</w:t>
        </w:r>
      </w:ins>
      <w:r w:rsidRPr="00EE6742">
        <w:rPr>
          <w:rFonts w:ascii="Courier New" w:hAnsi="Courier New" w:cs="Courier New"/>
          <w:rtl/>
        </w:rPr>
        <w:t xml:space="preserve"> الله </w:t>
      </w:r>
      <w:del w:id="10084" w:author="Transkribus" w:date="2019-12-11T14:30:00Z">
        <w:r w:rsidR="009B6BCA" w:rsidRPr="009B6BCA">
          <w:rPr>
            <w:rFonts w:ascii="Courier New" w:hAnsi="Courier New" w:cs="Courier New"/>
            <w:rtl/>
          </w:rPr>
          <w:delText>قد جئت</w:delText>
        </w:r>
      </w:del>
      <w:ins w:id="10085" w:author="Transkribus" w:date="2019-12-11T14:30:00Z">
        <w:r w:rsidRPr="00EE6742">
          <w:rPr>
            <w:rFonts w:ascii="Courier New" w:hAnsi="Courier New" w:cs="Courier New"/>
            <w:rtl/>
          </w:rPr>
          <w:t>مدحتت</w:t>
        </w:r>
      </w:ins>
      <w:r w:rsidRPr="00EE6742">
        <w:rPr>
          <w:rFonts w:ascii="Courier New" w:hAnsi="Courier New" w:cs="Courier New"/>
          <w:rtl/>
        </w:rPr>
        <w:t xml:space="preserve"> قاصدا</w:t>
      </w:r>
      <w:del w:id="100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0087" w:author="Transkribus" w:date="2019-12-11T14:30:00Z">
        <w:r w:rsidRPr="00EE6742">
          <w:rPr>
            <w:rFonts w:ascii="Courier New" w:hAnsi="Courier New" w:cs="Courier New"/>
            <w:rtl/>
          </w:rPr>
          <w:t xml:space="preserve"> * </w:t>
        </w:r>
      </w:ins>
      <w:r w:rsidRPr="00EE6742">
        <w:rPr>
          <w:rFonts w:ascii="Courier New" w:hAnsi="Courier New" w:cs="Courier New"/>
          <w:rtl/>
        </w:rPr>
        <w:t>الى بابك الم</w:t>
      </w:r>
      <w:del w:id="10088" w:author="Transkribus" w:date="2019-12-11T14:30:00Z">
        <w:r w:rsidR="009B6BCA" w:rsidRPr="009B6BCA">
          <w:rPr>
            <w:rFonts w:ascii="Courier New" w:hAnsi="Courier New" w:cs="Courier New"/>
            <w:rtl/>
          </w:rPr>
          <w:delText>ق</w:delText>
        </w:r>
      </w:del>
      <w:ins w:id="10089" w:author="Transkribus" w:date="2019-12-11T14:30:00Z">
        <w:r w:rsidRPr="00EE6742">
          <w:rPr>
            <w:rFonts w:ascii="Courier New" w:hAnsi="Courier New" w:cs="Courier New"/>
            <w:rtl/>
          </w:rPr>
          <w:t>ن</w:t>
        </w:r>
      </w:ins>
      <w:r w:rsidRPr="00EE6742">
        <w:rPr>
          <w:rFonts w:ascii="Courier New" w:hAnsi="Courier New" w:cs="Courier New"/>
          <w:rtl/>
        </w:rPr>
        <w:t>صو</w:t>
      </w:r>
      <w:del w:id="10090" w:author="Transkribus" w:date="2019-12-11T14:30:00Z">
        <w:r w:rsidR="009B6BCA" w:rsidRPr="009B6BCA">
          <w:rPr>
            <w:rFonts w:ascii="Courier New" w:hAnsi="Courier New" w:cs="Courier New"/>
            <w:rtl/>
          </w:rPr>
          <w:delText>د</w:delText>
        </w:r>
      </w:del>
      <w:ins w:id="10091" w:author="Transkribus" w:date="2019-12-11T14:30:00Z">
        <w:r w:rsidRPr="00EE6742">
          <w:rPr>
            <w:rFonts w:ascii="Courier New" w:hAnsi="Courier New" w:cs="Courier New"/>
            <w:rtl/>
          </w:rPr>
          <w:t>ر</w:t>
        </w:r>
      </w:ins>
      <w:r w:rsidRPr="00EE6742">
        <w:rPr>
          <w:rFonts w:ascii="Courier New" w:hAnsi="Courier New" w:cs="Courier New"/>
          <w:rtl/>
        </w:rPr>
        <w:t xml:space="preserve"> من كل مو</w:t>
      </w:r>
      <w:del w:id="10092" w:author="Transkribus" w:date="2019-12-11T14:30:00Z">
        <w:r w:rsidR="009B6BCA" w:rsidRPr="009B6BCA">
          <w:rPr>
            <w:rFonts w:ascii="Courier New" w:hAnsi="Courier New" w:cs="Courier New"/>
            <w:rtl/>
          </w:rPr>
          <w:delText>ض</w:delText>
        </w:r>
      </w:del>
      <w:ins w:id="10093" w:author="Transkribus" w:date="2019-12-11T14:30:00Z">
        <w:r w:rsidRPr="00EE6742">
          <w:rPr>
            <w:rFonts w:ascii="Courier New" w:hAnsi="Courier New" w:cs="Courier New"/>
            <w:rtl/>
          </w:rPr>
          <w:t>ش</w:t>
        </w:r>
      </w:ins>
      <w:r w:rsidRPr="00EE6742">
        <w:rPr>
          <w:rFonts w:ascii="Courier New" w:hAnsi="Courier New" w:cs="Courier New"/>
          <w:rtl/>
        </w:rPr>
        <w:t>ع</w:t>
      </w:r>
      <w:del w:id="1009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CD3330" w14:textId="21614F46" w:rsidR="00EE6742" w:rsidRPr="00EE6742" w:rsidRDefault="009B6BCA" w:rsidP="00EE6742">
      <w:pPr>
        <w:pStyle w:val="NurText"/>
        <w:bidi/>
        <w:rPr>
          <w:rFonts w:ascii="Courier New" w:hAnsi="Courier New" w:cs="Courier New"/>
        </w:rPr>
      </w:pPr>
      <w:dir w:val="rtl">
        <w:dir w:val="rtl">
          <w:del w:id="10095" w:author="Transkribus" w:date="2019-12-11T14:30:00Z">
            <w:r w:rsidRPr="009B6BCA">
              <w:rPr>
                <w:rFonts w:ascii="Courier New" w:hAnsi="Courier New" w:cs="Courier New"/>
                <w:rtl/>
              </w:rPr>
              <w:delText>اؤدى حقوقا واجبات لفضلك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مننتم</w:delText>
                </w:r>
              </w:dir>
            </w:dir>
          </w:del>
          <w:ins w:id="10096" w:author="Transkribus" w:date="2019-12-11T14:30:00Z">
            <w:r w:rsidR="00EE6742" w:rsidRPr="00EE6742">
              <w:rPr>
                <w:rFonts w:ascii="Courier New" w:hAnsi="Courier New" w:cs="Courier New"/>
                <w:rtl/>
              </w:rPr>
              <w:t>أودى جعوةاواجبات الفضلكم * منن ثم</w:t>
            </w:r>
          </w:ins>
          <w:r w:rsidR="00EE6742" w:rsidRPr="00EE6742">
            <w:rPr>
              <w:rFonts w:ascii="Courier New" w:hAnsi="Courier New" w:cs="Courier New"/>
              <w:rtl/>
            </w:rPr>
            <w:t xml:space="preserve"> بها ق</w:t>
          </w:r>
          <w:ins w:id="1009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دما على كل من </w:t>
          </w:r>
          <w:del w:id="10098" w:author="Transkribus" w:date="2019-12-11T14:30:00Z">
            <w:r w:rsidRPr="009B6BCA">
              <w:rPr>
                <w:rFonts w:ascii="Courier New" w:hAnsi="Courier New" w:cs="Courier New"/>
                <w:rtl/>
              </w:rPr>
              <w:delText>يعي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099" w:author="Transkribus" w:date="2019-12-11T14:30:00Z">
            <w:r w:rsidR="00EE6742" w:rsidRPr="00EE6742">
              <w:rPr>
                <w:rFonts w:ascii="Courier New" w:hAnsi="Courier New" w:cs="Courier New"/>
                <w:rtl/>
              </w:rPr>
              <w:t>يى</w:t>
            </w:r>
          </w:ins>
        </w:dir>
      </w:dir>
    </w:p>
    <w:p w14:paraId="2F31AB61" w14:textId="6389D507" w:rsidR="00EE6742" w:rsidRPr="00EE6742" w:rsidRDefault="009B6BCA" w:rsidP="00EE6742">
      <w:pPr>
        <w:pStyle w:val="NurText"/>
        <w:bidi/>
        <w:rPr>
          <w:rFonts w:ascii="Courier New" w:hAnsi="Courier New" w:cs="Courier New"/>
        </w:rPr>
      </w:pPr>
      <w:dir w:val="rtl">
        <w:dir w:val="rtl">
          <w:del w:id="10100" w:author="Transkribus" w:date="2019-12-11T14:30:00Z">
            <w:r w:rsidRPr="009B6BCA">
              <w:rPr>
                <w:rFonts w:ascii="Courier New" w:hAnsi="Courier New" w:cs="Courier New"/>
                <w:rtl/>
              </w:rPr>
              <w:delText>فارشدت اقوما بهديك اقتدوا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فصاروا بذاك</w:delText>
                </w:r>
              </w:dir>
            </w:dir>
          </w:del>
          <w:ins w:id="10101" w:author="Transkribus" w:date="2019-12-11T14:30:00Z">
            <w:r w:rsidR="00EE6742" w:rsidRPr="00EE6742">
              <w:rPr>
                <w:rFonts w:ascii="Courier New" w:hAnsi="Courier New" w:cs="Courier New"/>
                <w:rtl/>
              </w:rPr>
              <w:t>بارشدت أقو اماسهدبك الندوا * نصار وابذال</w:t>
            </w:r>
          </w:ins>
          <w:r w:rsidR="00EE6742" w:rsidRPr="00EE6742">
            <w:rPr>
              <w:rFonts w:ascii="Courier New" w:hAnsi="Courier New" w:cs="Courier New"/>
              <w:rtl/>
            </w:rPr>
            <w:t xml:space="preserve"> الهدى فى </w:t>
          </w:r>
          <w:del w:id="10102" w:author="Transkribus" w:date="2019-12-11T14:30:00Z">
            <w:r w:rsidRPr="009B6BCA">
              <w:rPr>
                <w:rFonts w:ascii="Courier New" w:hAnsi="Courier New" w:cs="Courier New"/>
                <w:rtl/>
              </w:rPr>
              <w:delText>خير مهيع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03" w:author="Transkribus" w:date="2019-12-11T14:30:00Z">
            <w:r w:rsidR="00EE6742" w:rsidRPr="00EE6742">
              <w:rPr>
                <w:rFonts w:ascii="Courier New" w:hAnsi="Courier New" w:cs="Courier New"/>
                <w:rtl/>
              </w:rPr>
              <w:t>جيرمهة٢</w:t>
            </w:r>
          </w:ins>
        </w:dir>
      </w:dir>
    </w:p>
    <w:p w14:paraId="1F887F9B" w14:textId="3D465A5E" w:rsidR="00EE6742" w:rsidRPr="00EE6742" w:rsidRDefault="009B6BCA" w:rsidP="00EE6742">
      <w:pPr>
        <w:pStyle w:val="NurText"/>
        <w:bidi/>
        <w:rPr>
          <w:rFonts w:ascii="Courier New" w:hAnsi="Courier New" w:cs="Courier New"/>
        </w:rPr>
      </w:pPr>
      <w:dir w:val="rtl">
        <w:dir w:val="rtl">
          <w:del w:id="10104" w:author="Transkribus" w:date="2019-12-11T14:30:00Z">
            <w:r w:rsidRPr="009B6BCA">
              <w:rPr>
                <w:rFonts w:ascii="Courier New" w:hAnsi="Courier New" w:cs="Courier New"/>
                <w:rtl/>
              </w:rPr>
              <w:delText>واظهرت اعلام</w:delText>
            </w:r>
          </w:del>
          <w:ins w:id="10105" w:author="Transkribus" w:date="2019-12-11T14:30:00Z">
            <w:r w:rsidR="00EE6742" w:rsidRPr="00EE6742">
              <w:rPr>
                <w:rFonts w:ascii="Courier New" w:hAnsi="Courier New" w:cs="Courier New"/>
                <w:rtl/>
              </w:rPr>
              <w:t>وأطهرت أعلام</w:t>
            </w:r>
          </w:ins>
          <w:r w:rsidR="00EE6742" w:rsidRPr="00EE6742">
            <w:rPr>
              <w:rFonts w:ascii="Courier New" w:hAnsi="Courier New" w:cs="Courier New"/>
              <w:rtl/>
            </w:rPr>
            <w:t xml:space="preserve"> الشريعة معلنا</w:t>
          </w:r>
          <w:del w:id="101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فاضحت بمراى للانام</w:delText>
                </w:r>
              </w:dir>
            </w:dir>
          </w:del>
          <w:ins w:id="10107" w:author="Transkribus" w:date="2019-12-11T14:30:00Z">
            <w:r w:rsidR="00EE6742" w:rsidRPr="00EE6742">
              <w:rPr>
                <w:rFonts w:ascii="Courier New" w:hAnsi="Courier New" w:cs="Courier New"/>
                <w:rtl/>
              </w:rPr>
              <w:t xml:space="preserve"> * فاصحب عراى لاثام</w:t>
            </w:r>
          </w:ins>
          <w:r w:rsidR="00EE6742" w:rsidRPr="00EE6742">
            <w:rPr>
              <w:rFonts w:ascii="Courier New" w:hAnsi="Courier New" w:cs="Courier New"/>
              <w:rtl/>
            </w:rPr>
            <w:t xml:space="preserve"> ومسمع</w:t>
          </w:r>
          <w:del w:id="101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F05AC7A" w14:textId="77777777" w:rsidR="009B6BCA" w:rsidRPr="009B6BCA" w:rsidRDefault="009B6BCA" w:rsidP="009B6BCA">
      <w:pPr>
        <w:pStyle w:val="NurText"/>
        <w:bidi/>
        <w:rPr>
          <w:del w:id="10109" w:author="Transkribus" w:date="2019-12-11T14:30:00Z"/>
          <w:rFonts w:ascii="Courier New" w:hAnsi="Courier New" w:cs="Courier New"/>
        </w:rPr>
      </w:pPr>
      <w:dir w:val="rtl">
        <w:dir w:val="rtl">
          <w:del w:id="10110" w:author="Transkribus" w:date="2019-12-11T14:30:00Z">
            <w:r w:rsidRPr="009B6BCA">
              <w:rPr>
                <w:rFonts w:ascii="Courier New" w:hAnsi="Courier New" w:cs="Courier New"/>
                <w:rtl/>
              </w:rPr>
              <w:delText>واودعتها اسرار كل خفية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فكنت بما اودعته خير مودع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7B6A67A" w14:textId="77777777" w:rsidR="009B6BCA" w:rsidRPr="009B6BCA" w:rsidRDefault="009B6BCA" w:rsidP="009B6BCA">
      <w:pPr>
        <w:pStyle w:val="NurText"/>
        <w:bidi/>
        <w:rPr>
          <w:del w:id="10111" w:author="Transkribus" w:date="2019-12-11T14:30:00Z"/>
          <w:rFonts w:ascii="Courier New" w:hAnsi="Courier New" w:cs="Courier New"/>
        </w:rPr>
      </w:pPr>
      <w:dir w:val="rtl">
        <w:dir w:val="rtl">
          <w:del w:id="10112" w:author="Transkribus" w:date="2019-12-11T14:30:00Z">
            <w:r w:rsidRPr="009B6BCA">
              <w:rPr>
                <w:rFonts w:ascii="Courier New" w:hAnsi="Courier New" w:cs="Courier New"/>
                <w:rtl/>
              </w:rPr>
              <w:delText>واظهرت برهانا غدا بك قاطعا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قطعت به من لم يكن قبل يقطع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51D6E37" w14:textId="77777777" w:rsidR="009B6BCA" w:rsidRPr="009B6BCA" w:rsidRDefault="009B6BCA" w:rsidP="009B6BCA">
      <w:pPr>
        <w:pStyle w:val="NurText"/>
        <w:bidi/>
        <w:rPr>
          <w:del w:id="10113" w:author="Transkribus" w:date="2019-12-11T14:30:00Z"/>
          <w:rFonts w:ascii="Courier New" w:hAnsi="Courier New" w:cs="Courier New"/>
        </w:rPr>
      </w:pPr>
      <w:dir w:val="rtl">
        <w:dir w:val="rtl">
          <w:del w:id="10114" w:author="Transkribus" w:date="2019-12-11T14:30:00Z">
            <w:r w:rsidRPr="009B6BCA">
              <w:rPr>
                <w:rFonts w:ascii="Courier New" w:hAnsi="Courier New" w:cs="Courier New"/>
                <w:rtl/>
              </w:rPr>
              <w:delText>وها انا قد وافيت ببابك سائلا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بوقفة مسكين وذل تخضع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2942F34" w14:textId="7519E9ED" w:rsidR="00EE6742" w:rsidRPr="00EE6742" w:rsidRDefault="009B6BCA" w:rsidP="00EE6742">
      <w:pPr>
        <w:pStyle w:val="NurText"/>
        <w:bidi/>
        <w:rPr>
          <w:ins w:id="10115" w:author="Transkribus" w:date="2019-12-11T14:30:00Z"/>
          <w:rFonts w:ascii="Courier New" w:hAnsi="Courier New" w:cs="Courier New"/>
        </w:rPr>
      </w:pPr>
      <w:dir w:val="rtl">
        <w:dir w:val="rtl">
          <w:del w:id="10116" w:author="Transkribus" w:date="2019-12-11T14:30:00Z">
            <w:r w:rsidRPr="009B6BCA">
              <w:rPr>
                <w:rFonts w:ascii="Courier New" w:hAnsi="Courier New" w:cs="Courier New"/>
                <w:rtl/>
              </w:rPr>
              <w:delText>بان تسال</w:delText>
            </w:r>
          </w:del>
          <w:ins w:id="10117" w:author="Transkribus" w:date="2019-12-11T14:30:00Z">
            <w:r w:rsidR="00EE6742" w:rsidRPr="00EE6742">
              <w:rPr>
                <w:rFonts w:ascii="Courier New" w:hAnsi="Courier New" w:cs="Courier New"/>
                <w:rtl/>
              </w:rPr>
              <w:t>وأو دعنها أسرارقل خعيه * فكنت ما أودعنبه جير مود٣</w:t>
            </w:r>
          </w:ins>
        </w:dir>
      </w:dir>
    </w:p>
    <w:p w14:paraId="19E3CC30" w14:textId="77777777" w:rsidR="00EE6742" w:rsidRPr="00EE6742" w:rsidRDefault="00EE6742" w:rsidP="00EE6742">
      <w:pPr>
        <w:pStyle w:val="NurText"/>
        <w:bidi/>
        <w:rPr>
          <w:ins w:id="10118" w:author="Transkribus" w:date="2019-12-11T14:30:00Z"/>
          <w:rFonts w:ascii="Courier New" w:hAnsi="Courier New" w:cs="Courier New"/>
        </w:rPr>
      </w:pPr>
      <w:ins w:id="10119" w:author="Transkribus" w:date="2019-12-11T14:30:00Z">
        <w:r w:rsidRPr="00EE6742">
          <w:rPr>
            <w:rFonts w:ascii="Courier New" w:hAnsi="Courier New" w:cs="Courier New"/>
            <w:rtl/>
          </w:rPr>
          <w:t>ثم وأطهر برهاناعد ابلقاطما * فطعبيه من لم بكن قيسل بقط٢</w:t>
        </w:r>
      </w:ins>
    </w:p>
    <w:p w14:paraId="531D0F4C" w14:textId="77777777" w:rsidR="00EE6742" w:rsidRPr="00EE6742" w:rsidRDefault="00EE6742" w:rsidP="00EE6742">
      <w:pPr>
        <w:pStyle w:val="NurText"/>
        <w:bidi/>
        <w:rPr>
          <w:ins w:id="10120" w:author="Transkribus" w:date="2019-12-11T14:30:00Z"/>
          <w:rFonts w:ascii="Courier New" w:hAnsi="Courier New" w:cs="Courier New"/>
        </w:rPr>
      </w:pPr>
      <w:ins w:id="10121" w:author="Transkribus" w:date="2019-12-11T14:30:00Z">
        <w:r w:rsidRPr="00EE6742">
          <w:rPr>
            <w:rFonts w:ascii="Courier New" w:hAnsi="Courier New" w:cs="Courier New"/>
            <w:rtl/>
          </w:rPr>
          <w:t>وها أناقد واليب بابلك ساكلا * يوففة من وقل بجضع</w:t>
        </w:r>
      </w:ins>
    </w:p>
    <w:p w14:paraId="1CE0C9DA" w14:textId="0ACA5F87" w:rsidR="00EE6742" w:rsidRPr="00EE6742" w:rsidRDefault="00EE6742" w:rsidP="00EE6742">
      <w:pPr>
        <w:pStyle w:val="NurText"/>
        <w:bidi/>
        <w:rPr>
          <w:rFonts w:ascii="Courier New" w:hAnsi="Courier New" w:cs="Courier New"/>
        </w:rPr>
      </w:pPr>
      <w:ins w:id="10122" w:author="Transkribus" w:date="2019-12-11T14:30:00Z">
        <w:r w:rsidRPr="00EE6742">
          <w:rPr>
            <w:rFonts w:ascii="Courier New" w:hAnsi="Courier New" w:cs="Courier New"/>
            <w:rtl/>
          </w:rPr>
          <w:t>ابابن نسال</w:t>
        </w:r>
      </w:ins>
      <w:r w:rsidRPr="00EE6742">
        <w:rPr>
          <w:rFonts w:ascii="Courier New" w:hAnsi="Courier New" w:cs="Courier New"/>
          <w:rtl/>
        </w:rPr>
        <w:t xml:space="preserve"> الله الكر</w:t>
      </w:r>
      <w:del w:id="10123" w:author="Transkribus" w:date="2019-12-11T14:30:00Z">
        <w:r w:rsidR="009B6BCA" w:rsidRPr="009B6BCA">
          <w:rPr>
            <w:rFonts w:ascii="Courier New" w:hAnsi="Courier New" w:cs="Courier New"/>
            <w:rtl/>
          </w:rPr>
          <w:delText>ي</w:delText>
        </w:r>
      </w:del>
      <w:r w:rsidRPr="00EE6742">
        <w:rPr>
          <w:rFonts w:ascii="Courier New" w:hAnsi="Courier New" w:cs="Courier New"/>
          <w:rtl/>
        </w:rPr>
        <w:t>م فانه</w:t>
      </w:r>
      <w:del w:id="101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لافضل مسؤول واكرم</w:delText>
            </w:r>
          </w:dir>
        </w:dir>
      </w:del>
      <w:ins w:id="10125" w:author="Transkribus" w:date="2019-12-11T14:30:00Z">
        <w:r w:rsidRPr="00EE6742">
          <w:rPr>
            <w:rFonts w:ascii="Courier New" w:hAnsi="Courier New" w:cs="Courier New"/>
            <w:rtl/>
          </w:rPr>
          <w:t xml:space="preserve"> * الافضل مسول وأكرم</w:t>
        </w:r>
      </w:ins>
      <w:r w:rsidRPr="00EE6742">
        <w:rPr>
          <w:rFonts w:ascii="Courier New" w:hAnsi="Courier New" w:cs="Courier New"/>
          <w:rtl/>
        </w:rPr>
        <w:t xml:space="preserve"> من </w:t>
      </w:r>
      <w:del w:id="10126" w:author="Transkribus" w:date="2019-12-11T14:30:00Z">
        <w:r w:rsidR="009B6BCA" w:rsidRPr="009B6BCA">
          <w:rPr>
            <w:rFonts w:ascii="Courier New" w:hAnsi="Courier New" w:cs="Courier New"/>
            <w:rtl/>
          </w:rPr>
          <w:delText>دعي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127" w:author="Transkribus" w:date="2019-12-11T14:30:00Z">
        <w:r w:rsidRPr="00EE6742">
          <w:rPr>
            <w:rFonts w:ascii="Courier New" w:hAnsi="Courier New" w:cs="Courier New"/>
            <w:rtl/>
          </w:rPr>
          <w:t>دى</w:t>
        </w:r>
      </w:ins>
    </w:p>
    <w:p w14:paraId="76AC719B" w14:textId="78C1AF6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بان </w:t>
          </w:r>
          <w:del w:id="10128" w:author="Transkribus" w:date="2019-12-11T14:30:00Z">
            <w:r w:rsidRPr="009B6BCA">
              <w:rPr>
                <w:rFonts w:ascii="Courier New" w:hAnsi="Courier New" w:cs="Courier New"/>
                <w:rtl/>
              </w:rPr>
              <w:delText>ي</w:delText>
            </w:r>
          </w:del>
          <w:r w:rsidR="00EE6742" w:rsidRPr="00EE6742">
            <w:rPr>
              <w:rFonts w:ascii="Courier New" w:hAnsi="Courier New" w:cs="Courier New"/>
              <w:rtl/>
            </w:rPr>
            <w:t>ح</w:t>
          </w:r>
          <w:ins w:id="10129" w:author="Transkribus" w:date="2019-12-11T14:30:00Z">
            <w:r w:rsidR="00EE6742" w:rsidRPr="00EE6742">
              <w:rPr>
                <w:rFonts w:ascii="Courier New" w:hAnsi="Courier New" w:cs="Courier New"/>
                <w:rtl/>
              </w:rPr>
              <w:t>ي</w:t>
            </w:r>
          </w:ins>
          <w:r w:rsidR="00EE6742" w:rsidRPr="00EE6742">
            <w:rPr>
              <w:rFonts w:ascii="Courier New" w:hAnsi="Courier New" w:cs="Courier New"/>
              <w:rtl/>
            </w:rPr>
            <w:t>م</w:t>
          </w:r>
          <w:del w:id="10130" w:author="Transkribus" w:date="2019-12-11T14:30:00Z">
            <w:r w:rsidRPr="009B6BCA">
              <w:rPr>
                <w:rFonts w:ascii="Courier New" w:hAnsi="Courier New" w:cs="Courier New"/>
                <w:rtl/>
              </w:rPr>
              <w:delText>ن</w:delText>
            </w:r>
          </w:del>
          <w:r w:rsidR="00EE6742" w:rsidRPr="00EE6742">
            <w:rPr>
              <w:rFonts w:ascii="Courier New" w:hAnsi="Courier New" w:cs="Courier New"/>
              <w:rtl/>
            </w:rPr>
            <w:t>ى من شر كل بلية</w:t>
          </w:r>
          <w:del w:id="101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13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ويصرف عن صرف </w:t>
          </w:r>
          <w:del w:id="10133" w:author="Transkribus" w:date="2019-12-11T14:30:00Z">
            <w:r w:rsidRPr="009B6BCA">
              <w:rPr>
                <w:rFonts w:ascii="Courier New" w:hAnsi="Courier New" w:cs="Courier New"/>
                <w:rtl/>
              </w:rPr>
              <w:delText>الحوادث مجمعي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34" w:author="Transkribus" w:date="2019-12-11T14:30:00Z">
            <w:r w:rsidR="00EE6742" w:rsidRPr="00EE6742">
              <w:rPr>
                <w:rFonts w:ascii="Courier New" w:hAnsi="Courier New" w:cs="Courier New"/>
                <w:rtl/>
              </w:rPr>
              <w:t>الحوادت حمى</w:t>
            </w:r>
          </w:ins>
        </w:dir>
      </w:dir>
    </w:p>
    <w:p w14:paraId="508F371A" w14:textId="7C14F3DF" w:rsidR="00EE6742" w:rsidRPr="00EE6742" w:rsidRDefault="009B6BCA" w:rsidP="00EE6742">
      <w:pPr>
        <w:pStyle w:val="NurText"/>
        <w:bidi/>
        <w:rPr>
          <w:rFonts w:ascii="Courier New" w:hAnsi="Courier New" w:cs="Courier New"/>
        </w:rPr>
      </w:pPr>
      <w:dir w:val="rtl">
        <w:dir w:val="rtl">
          <w:ins w:id="10135" w:author="Transkribus" w:date="2019-12-11T14:30:00Z">
            <w:r w:rsidR="00EE6742" w:rsidRPr="00EE6742">
              <w:rPr>
                <w:rFonts w:ascii="Courier New" w:hAnsi="Courier New" w:cs="Courier New"/>
                <w:rtl/>
              </w:rPr>
              <w:t xml:space="preserve">ولابباى من بعيدها مصيبة * </w:t>
            </w:r>
          </w:ins>
          <w:r w:rsidR="00EE6742" w:rsidRPr="00EE6742">
            <w:rPr>
              <w:rFonts w:ascii="Courier New" w:hAnsi="Courier New" w:cs="Courier New"/>
              <w:rtl/>
            </w:rPr>
            <w:t xml:space="preserve">ولا </w:t>
          </w:r>
          <w:del w:id="10136" w:author="Transkribus" w:date="2019-12-11T14:30:00Z">
            <w:r w:rsidRPr="009B6BCA">
              <w:rPr>
                <w:rFonts w:ascii="Courier New" w:hAnsi="Courier New" w:cs="Courier New"/>
                <w:rtl/>
              </w:rPr>
              <w:delText>يبلنى من بعدها بمصيبة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التقى خلا بانة</w:delText>
                </w:r>
              </w:dir>
            </w:dir>
          </w:del>
          <w:ins w:id="10137" w:author="Transkribus" w:date="2019-12-11T14:30:00Z">
            <w:r w:rsidR="00EE6742" w:rsidRPr="00EE6742">
              <w:rPr>
                <w:rFonts w:ascii="Courier New" w:hAnsi="Courier New" w:cs="Courier New"/>
                <w:rtl/>
              </w:rPr>
              <w:t>التفى خالا بانف</w:t>
            </w:r>
          </w:ins>
          <w:r w:rsidR="00EE6742" w:rsidRPr="00EE6742">
            <w:rPr>
              <w:rFonts w:ascii="Courier New" w:hAnsi="Courier New" w:cs="Courier New"/>
              <w:rtl/>
            </w:rPr>
            <w:t xml:space="preserve"> موجع</w:t>
          </w:r>
          <w:del w:id="101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DCAE51" w14:textId="77777777" w:rsidR="009B6BCA" w:rsidRPr="009B6BCA" w:rsidRDefault="009B6BCA" w:rsidP="009B6BCA">
      <w:pPr>
        <w:pStyle w:val="NurText"/>
        <w:bidi/>
        <w:rPr>
          <w:del w:id="10139" w:author="Transkribus" w:date="2019-12-11T14:30:00Z"/>
          <w:rFonts w:ascii="Courier New" w:hAnsi="Courier New" w:cs="Courier New"/>
        </w:rPr>
      </w:pPr>
      <w:dir w:val="rtl">
        <w:dir w:val="rtl">
          <w:del w:id="10140" w:author="Transkribus" w:date="2019-12-11T14:30:00Z">
            <w:r w:rsidRPr="009B6BCA">
              <w:rPr>
                <w:rFonts w:ascii="Courier New" w:hAnsi="Courier New" w:cs="Courier New"/>
                <w:rtl/>
              </w:rPr>
              <w:delText>ويفرج لى مما ابتليت بهمه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بت مهموما بقلب مصدع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141BA96" w14:textId="0F184075" w:rsidR="00EE6742" w:rsidRPr="00EE6742" w:rsidRDefault="009B6BCA" w:rsidP="00EE6742">
      <w:pPr>
        <w:pStyle w:val="NurText"/>
        <w:bidi/>
        <w:rPr>
          <w:ins w:id="10141" w:author="Transkribus" w:date="2019-12-11T14:30:00Z"/>
          <w:rFonts w:ascii="Courier New" w:hAnsi="Courier New" w:cs="Courier New"/>
        </w:rPr>
      </w:pPr>
      <w:dir w:val="rtl">
        <w:dir w:val="rtl">
          <w:del w:id="10142" w:author="Transkribus" w:date="2019-12-11T14:30:00Z">
            <w:r w:rsidRPr="009B6BCA">
              <w:rPr>
                <w:rFonts w:ascii="Courier New" w:hAnsi="Courier New" w:cs="Courier New"/>
                <w:rtl/>
              </w:rPr>
              <w:delText>فانى</w:delText>
            </w:r>
          </w:del>
          <w:ins w:id="10143" w:author="Transkribus" w:date="2019-12-11T14:30:00Z">
            <w:r w:rsidR="00EE6742" w:rsidRPr="00EE6742">
              <w:rPr>
                <w:rFonts w:ascii="Courier New" w:hAnsi="Courier New" w:cs="Courier New"/>
                <w:rtl/>
              </w:rPr>
              <w:t>و يهرح لى ثمابقليت بهمة * فقسديت مههومادقلب مصف٣</w:t>
            </w:r>
          </w:ins>
        </w:dir>
      </w:dir>
    </w:p>
    <w:p w14:paraId="719FD3AC" w14:textId="3F367F9E" w:rsidR="00EE6742" w:rsidRPr="00EE6742" w:rsidRDefault="00EE6742" w:rsidP="00EE6742">
      <w:pPr>
        <w:pStyle w:val="NurText"/>
        <w:bidi/>
        <w:rPr>
          <w:rFonts w:ascii="Courier New" w:hAnsi="Courier New" w:cs="Courier New"/>
        </w:rPr>
      </w:pPr>
      <w:ins w:id="10144" w:author="Transkribus" w:date="2019-12-11T14:30:00Z">
        <w:r w:rsidRPr="00EE6742">
          <w:rPr>
            <w:rFonts w:ascii="Courier New" w:hAnsi="Courier New" w:cs="Courier New"/>
            <w:rtl/>
          </w:rPr>
          <w:t>انى</w:t>
        </w:r>
      </w:ins>
      <w:r w:rsidRPr="00EE6742">
        <w:rPr>
          <w:rFonts w:ascii="Courier New" w:hAnsi="Courier New" w:cs="Courier New"/>
          <w:rtl/>
        </w:rPr>
        <w:t xml:space="preserve"> اذا </w:t>
      </w:r>
      <w:del w:id="10145" w:author="Transkribus" w:date="2019-12-11T14:30:00Z">
        <w:r w:rsidR="009B6BCA" w:rsidRPr="009B6BCA">
          <w:rPr>
            <w:rFonts w:ascii="Courier New" w:hAnsi="Courier New" w:cs="Courier New"/>
            <w:rtl/>
          </w:rPr>
          <w:delText>ما نابنى خطب حادث</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جعلت</w:delText>
            </w:r>
          </w:dir>
        </w:dir>
      </w:del>
      <w:ins w:id="10146" w:author="Transkribus" w:date="2019-12-11T14:30:00Z">
        <w:r w:rsidRPr="00EE6742">
          <w:rPr>
            <w:rFonts w:ascii="Courier New" w:hAnsi="Courier New" w:cs="Courier New"/>
            <w:rtl/>
          </w:rPr>
          <w:t>باناسنى قطب جادب * حمعلت</w:t>
        </w:r>
      </w:ins>
      <w:r w:rsidRPr="00EE6742">
        <w:rPr>
          <w:rFonts w:ascii="Courier New" w:hAnsi="Courier New" w:cs="Courier New"/>
          <w:rtl/>
        </w:rPr>
        <w:t xml:space="preserve"> الى مغنا</w:t>
      </w:r>
      <w:del w:id="10147" w:author="Transkribus" w:date="2019-12-11T14:30:00Z">
        <w:r w:rsidR="009B6BCA" w:rsidRPr="009B6BCA">
          <w:rPr>
            <w:rFonts w:ascii="Courier New" w:hAnsi="Courier New" w:cs="Courier New"/>
            <w:rtl/>
          </w:rPr>
          <w:delText>ك</w:delText>
        </w:r>
      </w:del>
      <w:ins w:id="10148" w:author="Transkribus" w:date="2019-12-11T14:30:00Z">
        <w:r w:rsidRPr="00EE6742">
          <w:rPr>
            <w:rFonts w:ascii="Courier New" w:hAnsi="Courier New" w:cs="Courier New"/>
            <w:rtl/>
          </w:rPr>
          <w:t>ل</w:t>
        </w:r>
      </w:ins>
      <w:r w:rsidRPr="00EE6742">
        <w:rPr>
          <w:rFonts w:ascii="Courier New" w:hAnsi="Courier New" w:cs="Courier New"/>
          <w:rtl/>
        </w:rPr>
        <w:t xml:space="preserve"> قصدى ومفز</w:t>
      </w:r>
      <w:del w:id="10149" w:author="Transkribus" w:date="2019-12-11T14:30:00Z">
        <w:r w:rsidR="009B6BCA" w:rsidRPr="009B6BCA">
          <w:rPr>
            <w:rFonts w:ascii="Courier New" w:hAnsi="Courier New" w:cs="Courier New"/>
            <w:rtl/>
          </w:rPr>
          <w:delText>عي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150" w:author="Transkribus" w:date="2019-12-11T14:30:00Z">
        <w:r w:rsidRPr="00EE6742">
          <w:rPr>
            <w:rFonts w:ascii="Courier New" w:hAnsi="Courier New" w:cs="Courier New"/>
            <w:rtl/>
          </w:rPr>
          <w:t>ى</w:t>
        </w:r>
      </w:ins>
    </w:p>
    <w:p w14:paraId="1B885CC1" w14:textId="3F6F6512" w:rsidR="00EE6742" w:rsidRPr="00EE6742" w:rsidRDefault="009B6BCA" w:rsidP="00EE6742">
      <w:pPr>
        <w:pStyle w:val="NurText"/>
        <w:bidi/>
        <w:rPr>
          <w:rFonts w:ascii="Courier New" w:hAnsi="Courier New" w:cs="Courier New"/>
        </w:rPr>
      </w:pPr>
      <w:dir w:val="rtl">
        <w:dir w:val="rtl">
          <w:del w:id="10151" w:author="Transkribus" w:date="2019-12-11T14:30:00Z">
            <w:r w:rsidRPr="009B6BCA">
              <w:rPr>
                <w:rFonts w:ascii="Courier New" w:hAnsi="Courier New" w:cs="Courier New"/>
                <w:rtl/>
              </w:rPr>
              <w:delText>لتشفع</w:delText>
            </w:r>
          </w:del>
          <w:ins w:id="10152" w:author="Transkribus" w:date="2019-12-11T14:30:00Z">
            <w:r w:rsidR="00EE6742" w:rsidRPr="00EE6742">
              <w:rPr>
                <w:rFonts w:ascii="Courier New" w:hAnsi="Courier New" w:cs="Courier New"/>
                <w:rtl/>
              </w:rPr>
              <w:t>ابشفم</w:t>
            </w:r>
          </w:ins>
          <w:r w:rsidR="00EE6742" w:rsidRPr="00EE6742">
            <w:rPr>
              <w:rFonts w:ascii="Courier New" w:hAnsi="Courier New" w:cs="Courier New"/>
              <w:rtl/>
            </w:rPr>
            <w:t xml:space="preserve"> لى عن</w:t>
          </w:r>
          <w:ins w:id="10153"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د الاله </w:t>
          </w:r>
          <w:del w:id="10154" w:author="Transkribus" w:date="2019-12-11T14:30:00Z">
            <w:r w:rsidRPr="009B6BCA">
              <w:rPr>
                <w:rFonts w:ascii="Courier New" w:hAnsi="Courier New" w:cs="Courier New"/>
                <w:rtl/>
              </w:rPr>
              <w:delText>فانثني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بتبليغ</w:delText>
                </w:r>
              </w:dir>
            </w:dir>
          </w:del>
          <w:ins w:id="10155" w:author="Transkribus" w:date="2019-12-11T14:30:00Z">
            <w:r w:rsidR="00EE6742" w:rsidRPr="00EE6742">
              <w:rPr>
                <w:rFonts w:ascii="Courier New" w:hAnsi="Courier New" w:cs="Courier New"/>
                <w:rtl/>
              </w:rPr>
              <w:t>فانقنى * تبليع</w:t>
            </w:r>
          </w:ins>
          <w:r w:rsidR="00EE6742" w:rsidRPr="00EE6742">
            <w:rPr>
              <w:rFonts w:ascii="Courier New" w:hAnsi="Courier New" w:cs="Courier New"/>
              <w:rtl/>
            </w:rPr>
            <w:t xml:space="preserve"> امالى </w:t>
          </w:r>
          <w:del w:id="10156" w:author="Transkribus" w:date="2019-12-11T14:30:00Z">
            <w:r w:rsidRPr="009B6BCA">
              <w:rPr>
                <w:rFonts w:ascii="Courier New" w:hAnsi="Courier New" w:cs="Courier New"/>
                <w:rtl/>
              </w:rPr>
              <w:delText>وتحصيل مطمعي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57" w:author="Transkribus" w:date="2019-12-11T14:30:00Z">
            <w:r w:rsidR="00EE6742" w:rsidRPr="00EE6742">
              <w:rPr>
                <w:rFonts w:ascii="Courier New" w:hAnsi="Courier New" w:cs="Courier New"/>
                <w:rtl/>
              </w:rPr>
              <w:t>ويجصيل مطصى</w:t>
            </w:r>
          </w:ins>
        </w:dir>
      </w:dir>
    </w:p>
    <w:p w14:paraId="595B27E9" w14:textId="2F854087" w:rsidR="00EE6742" w:rsidRPr="00EE6742" w:rsidRDefault="009B6BCA" w:rsidP="00EE6742">
      <w:pPr>
        <w:pStyle w:val="NurText"/>
        <w:bidi/>
        <w:rPr>
          <w:ins w:id="10158" w:author="Transkribus" w:date="2019-12-11T14:30:00Z"/>
          <w:rFonts w:ascii="Courier New" w:hAnsi="Courier New" w:cs="Courier New"/>
        </w:rPr>
      </w:pPr>
      <w:dir w:val="rtl">
        <w:dir w:val="rtl">
          <w:del w:id="10159" w:author="Transkribus" w:date="2019-12-11T14:30:00Z">
            <w:r w:rsidRPr="009B6BCA">
              <w:rPr>
                <w:rFonts w:ascii="Courier New" w:hAnsi="Courier New" w:cs="Courier New"/>
                <w:rtl/>
              </w:rPr>
              <w:delText>فافرغ</w:delText>
            </w:r>
          </w:del>
          <w:ins w:id="10160" w:author="Transkribus" w:date="2019-12-11T14:30:00Z">
            <w:r w:rsidR="00EE6742" w:rsidRPr="00EE6742">
              <w:rPr>
                <w:rFonts w:ascii="Courier New" w:hAnsi="Courier New" w:cs="Courier New"/>
                <w:rtl/>
              </w:rPr>
              <w:t>اب</w:t>
            </w:r>
          </w:ins>
        </w:dir>
      </w:dir>
    </w:p>
    <w:p w14:paraId="191700A5" w14:textId="77777777" w:rsidR="00EE6742" w:rsidRPr="00EE6742" w:rsidRDefault="00EE6742" w:rsidP="00EE6742">
      <w:pPr>
        <w:pStyle w:val="NurText"/>
        <w:bidi/>
        <w:rPr>
          <w:ins w:id="10161" w:author="Transkribus" w:date="2019-12-11T14:30:00Z"/>
          <w:rFonts w:ascii="Courier New" w:hAnsi="Courier New" w:cs="Courier New"/>
        </w:rPr>
      </w:pPr>
      <w:ins w:id="10162" w:author="Transkribus" w:date="2019-12-11T14:30:00Z">
        <w:r w:rsidRPr="00EE6742">
          <w:rPr>
            <w:rFonts w:ascii="Courier New" w:hAnsi="Courier New" w:cs="Courier New"/>
            <w:rtl/>
          </w:rPr>
          <w:t>١٨٧</w:t>
        </w:r>
      </w:ins>
    </w:p>
    <w:p w14:paraId="22807C1B" w14:textId="26093E7B" w:rsidR="00EE6742" w:rsidRPr="00EE6742" w:rsidRDefault="00EE6742" w:rsidP="00EE6742">
      <w:pPr>
        <w:pStyle w:val="NurText"/>
        <w:bidi/>
        <w:rPr>
          <w:rFonts w:ascii="Courier New" w:hAnsi="Courier New" w:cs="Courier New"/>
        </w:rPr>
      </w:pPr>
      <w:ins w:id="10163" w:author="Transkribus" w:date="2019-12-11T14:30:00Z">
        <w:r w:rsidRPr="00EE6742">
          <w:rPr>
            <w:rFonts w:ascii="Courier New" w:hAnsi="Courier New" w:cs="Courier New"/>
            <w:rtl/>
          </w:rPr>
          <w:t>بافرم</w:t>
        </w:r>
      </w:ins>
      <w:r w:rsidRPr="00EE6742">
        <w:rPr>
          <w:rFonts w:ascii="Courier New" w:hAnsi="Courier New" w:cs="Courier New"/>
          <w:rtl/>
        </w:rPr>
        <w:t xml:space="preserve"> عن اشعال </w:t>
      </w:r>
      <w:del w:id="10164" w:author="Transkribus" w:date="2019-12-11T14:30:00Z">
        <w:r w:rsidR="009B6BCA" w:rsidRPr="009B6BCA">
          <w:rPr>
            <w:rFonts w:ascii="Courier New" w:hAnsi="Courier New" w:cs="Courier New"/>
            <w:rtl/>
          </w:rPr>
          <w:delText>دنيا وانثني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الى امر اخراى بقلب موسع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0165" w:author="Transkribus" w:date="2019-12-11T14:30:00Z">
        <w:r w:rsidRPr="00EE6742">
          <w:rPr>
            <w:rFonts w:ascii="Courier New" w:hAnsi="Courier New" w:cs="Courier New"/>
            <w:rtl/>
          </w:rPr>
          <w:t>دئباو انثنى * الى أمر أجراى قلب موس٢</w:t>
        </w:r>
      </w:ins>
    </w:p>
    <w:p w14:paraId="3625DA32" w14:textId="6E7DFDE0" w:rsidR="00EE6742" w:rsidRPr="00EE6742" w:rsidRDefault="009B6BCA" w:rsidP="00EE6742">
      <w:pPr>
        <w:pStyle w:val="NurText"/>
        <w:bidi/>
        <w:rPr>
          <w:rFonts w:ascii="Courier New" w:hAnsi="Courier New" w:cs="Courier New"/>
        </w:rPr>
      </w:pPr>
      <w:dir w:val="rtl">
        <w:dir w:val="rtl">
          <w:del w:id="10166" w:author="Transkribus" w:date="2019-12-11T14:30:00Z">
            <w:r w:rsidRPr="009B6BCA">
              <w:rPr>
                <w:rFonts w:ascii="Courier New" w:hAnsi="Courier New" w:cs="Courier New"/>
                <w:rtl/>
              </w:rPr>
              <w:delText>وتساله ان</w:delText>
            </w:r>
          </w:del>
          <w:ins w:id="10167" w:author="Transkribus" w:date="2019-12-11T14:30:00Z">
            <w:r w:rsidR="00EE6742" w:rsidRPr="00EE6742">
              <w:rPr>
                <w:rFonts w:ascii="Courier New" w:hAnsi="Courier New" w:cs="Courier New"/>
                <w:rtl/>
              </w:rPr>
              <w:t>وقس اله أن</w:t>
            </w:r>
          </w:ins>
          <w:r w:rsidR="00EE6742" w:rsidRPr="00EE6742">
            <w:rPr>
              <w:rFonts w:ascii="Courier New" w:hAnsi="Courier New" w:cs="Courier New"/>
              <w:rtl/>
            </w:rPr>
            <w:t xml:space="preserve"> يعف ع</w:t>
          </w:r>
          <w:del w:id="10168" w:author="Transkribus" w:date="2019-12-11T14:30:00Z">
            <w:r w:rsidRPr="009B6BCA">
              <w:rPr>
                <w:rFonts w:ascii="Courier New" w:hAnsi="Courier New" w:cs="Courier New"/>
                <w:rtl/>
              </w:rPr>
              <w:delText>ن</w:delText>
            </w:r>
          </w:del>
          <w:ins w:id="10169" w:author="Transkribus" w:date="2019-12-11T14:30:00Z">
            <w:r w:rsidR="00EE6742" w:rsidRPr="00EE6742">
              <w:rPr>
                <w:rFonts w:ascii="Courier New" w:hAnsi="Courier New" w:cs="Courier New"/>
                <w:rtl/>
              </w:rPr>
              <w:t>س</w:t>
            </w:r>
          </w:ins>
          <w:r w:rsidR="00EE6742" w:rsidRPr="00EE6742">
            <w:rPr>
              <w:rFonts w:ascii="Courier New" w:hAnsi="Courier New" w:cs="Courier New"/>
              <w:rtl/>
            </w:rPr>
            <w:t>ى تكرما</w:t>
          </w:r>
          <w:del w:id="101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 احظ</w:delText>
                </w:r>
              </w:dir>
            </w:dir>
          </w:del>
          <w:ins w:id="10171" w:author="Transkribus" w:date="2019-12-11T14:30:00Z">
            <w:r w:rsidR="00EE6742" w:rsidRPr="00EE6742">
              <w:rPr>
                <w:rFonts w:ascii="Courier New" w:hAnsi="Courier New" w:cs="Courier New"/>
                <w:rtl/>
              </w:rPr>
              <w:t xml:space="preserve"> * وأن أحظ</w:t>
            </w:r>
          </w:ins>
          <w:r w:rsidR="00EE6742" w:rsidRPr="00EE6742">
            <w:rPr>
              <w:rFonts w:ascii="Courier New" w:hAnsi="Courier New" w:cs="Courier New"/>
              <w:rtl/>
            </w:rPr>
            <w:t xml:space="preserve"> من </w:t>
          </w:r>
          <w:del w:id="10172" w:author="Transkribus" w:date="2019-12-11T14:30:00Z">
            <w:r w:rsidRPr="009B6BCA">
              <w:rPr>
                <w:rFonts w:ascii="Courier New" w:hAnsi="Courier New" w:cs="Courier New"/>
                <w:rtl/>
              </w:rPr>
              <w:delText>انواره بتمتع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73" w:author="Transkribus" w:date="2019-12-11T14:30:00Z">
            <w:r w:rsidR="00EE6742" w:rsidRPr="00EE6742">
              <w:rPr>
                <w:rFonts w:ascii="Courier New" w:hAnsi="Courier New" w:cs="Courier New"/>
                <w:rtl/>
              </w:rPr>
              <w:t>أبواره تعي٢</w:t>
            </w:r>
          </w:ins>
        </w:dir>
      </w:dir>
    </w:p>
    <w:p w14:paraId="72815D34" w14:textId="77777777" w:rsidR="009B6BCA" w:rsidRPr="009B6BCA" w:rsidRDefault="009B6BCA" w:rsidP="009B6BCA">
      <w:pPr>
        <w:pStyle w:val="NurText"/>
        <w:bidi/>
        <w:rPr>
          <w:del w:id="10174" w:author="Transkribus" w:date="2019-12-11T14:30:00Z"/>
          <w:rFonts w:ascii="Courier New" w:hAnsi="Courier New" w:cs="Courier New"/>
        </w:rPr>
      </w:pPr>
      <w:dir w:val="rtl">
        <w:dir w:val="rtl">
          <w:del w:id="10175" w:author="Transkribus" w:date="2019-12-11T14:30:00Z">
            <w:r w:rsidRPr="009B6BCA">
              <w:rPr>
                <w:rFonts w:ascii="Courier New" w:hAnsi="Courier New" w:cs="Courier New"/>
                <w:rtl/>
              </w:rPr>
              <w:delText>ومن كان مشفوعا وانت شفيعه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بد فى الجنات يحظى بمرتع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5308774" w14:textId="67E18435" w:rsidR="00EE6742" w:rsidRPr="00EE6742" w:rsidRDefault="009B6BCA" w:rsidP="00EE6742">
      <w:pPr>
        <w:pStyle w:val="NurText"/>
        <w:bidi/>
        <w:rPr>
          <w:ins w:id="10176" w:author="Transkribus" w:date="2019-12-11T14:30:00Z"/>
          <w:rFonts w:ascii="Courier New" w:hAnsi="Courier New" w:cs="Courier New"/>
        </w:rPr>
      </w:pPr>
      <w:dir w:val="rtl">
        <w:dir w:val="rtl">
          <w:del w:id="10177" w:author="Transkribus" w:date="2019-12-11T14:30:00Z">
            <w:r w:rsidRPr="009B6BCA">
              <w:rPr>
                <w:rFonts w:ascii="Courier New" w:hAnsi="Courier New" w:cs="Courier New"/>
                <w:rtl/>
              </w:rPr>
              <w:delText>وراى</w:delText>
            </w:r>
          </w:del>
          <w:ins w:id="10178" w:author="Transkribus" w:date="2019-12-11T14:30:00Z">
            <w:r w:rsidR="00EE6742" w:rsidRPr="00EE6742">
              <w:rPr>
                <w:rFonts w:ascii="Courier New" w:hAnsi="Courier New" w:cs="Courier New"/>
                <w:rtl/>
              </w:rPr>
              <w:t>ومن كمان مشفوها وأبت شفبعة * فسلاد فى الحنات حفى عرفي</w:t>
            </w:r>
          </w:ins>
        </w:dir>
      </w:dir>
    </w:p>
    <w:p w14:paraId="11C95E6F" w14:textId="13E2BAC5" w:rsidR="00EE6742" w:rsidRPr="00EE6742" w:rsidRDefault="00EE6742" w:rsidP="00EE6742">
      <w:pPr>
        <w:pStyle w:val="NurText"/>
        <w:bidi/>
        <w:rPr>
          <w:rFonts w:ascii="Courier New" w:hAnsi="Courier New" w:cs="Courier New"/>
        </w:rPr>
      </w:pPr>
      <w:ins w:id="10179" w:author="Transkribus" w:date="2019-12-11T14:30:00Z">
        <w:r w:rsidRPr="00EE6742">
          <w:rPr>
            <w:rFonts w:ascii="Courier New" w:hAnsi="Courier New" w:cs="Courier New"/>
            <w:rtl/>
          </w:rPr>
          <w:t>ورأى</w:t>
        </w:r>
      </w:ins>
      <w:r w:rsidRPr="00EE6742">
        <w:rPr>
          <w:rFonts w:ascii="Courier New" w:hAnsi="Courier New" w:cs="Courier New"/>
          <w:rtl/>
        </w:rPr>
        <w:t xml:space="preserve"> الخليل عليه الصلاة والسلام </w:t>
      </w:r>
      <w:del w:id="10180" w:author="Transkribus" w:date="2019-12-11T14:30:00Z">
        <w:r w:rsidR="009B6BCA" w:rsidRPr="009B6BCA">
          <w:rPr>
            <w:rFonts w:ascii="Courier New" w:hAnsi="Courier New" w:cs="Courier New"/>
            <w:rtl/>
          </w:rPr>
          <w:delText>فيما بين النائم واليقظان</w:delText>
        </w:r>
      </w:del>
      <w:ins w:id="10181" w:author="Transkribus" w:date="2019-12-11T14:30:00Z">
        <w:r w:rsidRPr="00EE6742">
          <w:rPr>
            <w:rFonts w:ascii="Courier New" w:hAnsi="Courier New" w:cs="Courier New"/>
            <w:rtl/>
          </w:rPr>
          <w:t>عمانبن النا ثم واليقطان</w:t>
        </w:r>
      </w:ins>
      <w:r w:rsidRPr="00EE6742">
        <w:rPr>
          <w:rFonts w:ascii="Courier New" w:hAnsi="Courier New" w:cs="Courier New"/>
          <w:rtl/>
        </w:rPr>
        <w:t xml:space="preserve"> عقيب </w:t>
      </w:r>
      <w:del w:id="10182" w:author="Transkribus" w:date="2019-12-11T14:30:00Z">
        <w:r w:rsidR="009B6BCA" w:rsidRPr="009B6BCA">
          <w:rPr>
            <w:rFonts w:ascii="Courier New" w:hAnsi="Courier New" w:cs="Courier New"/>
            <w:rtl/>
          </w:rPr>
          <w:delText>حال كانت اتفقت له يقول 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183" w:author="Transkribus" w:date="2019-12-11T14:30:00Z">
        <w:r w:rsidRPr="00EE6742">
          <w:rPr>
            <w:rFonts w:ascii="Courier New" w:hAnsi="Courier New" w:cs="Courier New"/>
            <w:rtl/>
          </w:rPr>
          <w:t>جال كاتت الفقتله</w:t>
        </w:r>
      </w:ins>
    </w:p>
    <w:p w14:paraId="75389460" w14:textId="7C23DEF8" w:rsidR="00EE6742" w:rsidRPr="00EE6742" w:rsidRDefault="009B6BCA" w:rsidP="00EE6742">
      <w:pPr>
        <w:pStyle w:val="NurText"/>
        <w:bidi/>
        <w:rPr>
          <w:ins w:id="10184" w:author="Transkribus" w:date="2019-12-11T14:30:00Z"/>
          <w:rFonts w:ascii="Courier New" w:hAnsi="Courier New" w:cs="Courier New"/>
        </w:rPr>
      </w:pPr>
      <w:dir w:val="rtl">
        <w:dir w:val="rtl">
          <w:del w:id="10185" w:author="Transkribus" w:date="2019-12-11T14:30:00Z">
            <w:r w:rsidRPr="009B6BCA">
              <w:rPr>
                <w:rFonts w:ascii="Courier New" w:hAnsi="Courier New" w:cs="Courier New"/>
                <w:rtl/>
              </w:rPr>
              <w:delText>لا تاسفن</w:delText>
            </w:r>
          </w:del>
          <w:ins w:id="10186" w:author="Transkribus" w:date="2019-12-11T14:30:00Z">
            <w:r w:rsidR="00EE6742" w:rsidRPr="00EE6742">
              <w:rPr>
                <w:rFonts w:ascii="Courier New" w:hAnsi="Courier New" w:cs="Courier New"/>
                <w:rtl/>
              </w:rPr>
              <w:t>ابقول</w:t>
            </w:r>
          </w:ins>
        </w:dir>
      </w:dir>
    </w:p>
    <w:p w14:paraId="16A10EBA" w14:textId="77777777" w:rsidR="00EE6742" w:rsidRPr="00EE6742" w:rsidRDefault="00EE6742" w:rsidP="00EE6742">
      <w:pPr>
        <w:pStyle w:val="NurText"/>
        <w:bidi/>
        <w:rPr>
          <w:ins w:id="10187" w:author="Transkribus" w:date="2019-12-11T14:30:00Z"/>
          <w:rFonts w:ascii="Courier New" w:hAnsi="Courier New" w:cs="Courier New"/>
        </w:rPr>
      </w:pPr>
      <w:ins w:id="10188" w:author="Transkribus" w:date="2019-12-11T14:30:00Z">
        <w:r w:rsidRPr="00EE6742">
          <w:rPr>
            <w:rFonts w:ascii="Courier New" w:hAnsi="Courier New" w:cs="Courier New"/>
            <w:rtl/>
          </w:rPr>
          <w:t>البسيطة</w:t>
        </w:r>
      </w:ins>
    </w:p>
    <w:p w14:paraId="3BBEC61E" w14:textId="04351E6E" w:rsidR="00EE6742" w:rsidRPr="00EE6742" w:rsidRDefault="00EE6742" w:rsidP="00EE6742">
      <w:pPr>
        <w:pStyle w:val="NurText"/>
        <w:bidi/>
        <w:rPr>
          <w:rFonts w:ascii="Courier New" w:hAnsi="Courier New" w:cs="Courier New"/>
        </w:rPr>
      </w:pPr>
      <w:ins w:id="10189" w:author="Transkribus" w:date="2019-12-11T14:30:00Z">
        <w:r w:rsidRPr="00EE6742">
          <w:rPr>
            <w:rFonts w:ascii="Courier New" w:hAnsi="Courier New" w:cs="Courier New"/>
            <w:rtl/>
          </w:rPr>
          <w:t>الاثاسسفن</w:t>
        </w:r>
      </w:ins>
      <w:r w:rsidRPr="00EE6742">
        <w:rPr>
          <w:rFonts w:ascii="Courier New" w:hAnsi="Courier New" w:cs="Courier New"/>
          <w:rtl/>
        </w:rPr>
        <w:t xml:space="preserve"> على خيل </w:t>
      </w:r>
      <w:del w:id="10190" w:author="Transkribus" w:date="2019-12-11T14:30:00Z">
        <w:r w:rsidR="009B6BCA" w:rsidRPr="009B6BCA">
          <w:rPr>
            <w:rFonts w:ascii="Courier New" w:hAnsi="Courier New" w:cs="Courier New"/>
            <w:rtl/>
          </w:rPr>
          <w:delText>ولا مال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ولا تبيتن</w:delText>
            </w:r>
          </w:dir>
        </w:dir>
      </w:del>
      <w:ins w:id="10191" w:author="Transkribus" w:date="2019-12-11T14:30:00Z">
        <w:r w:rsidRPr="00EE6742">
          <w:rPr>
            <w:rFonts w:ascii="Courier New" w:hAnsi="Courier New" w:cs="Courier New"/>
            <w:rtl/>
          </w:rPr>
          <w:t>ولامال * ولاتببين</w:t>
        </w:r>
      </w:ins>
      <w:r w:rsidRPr="00EE6742">
        <w:rPr>
          <w:rFonts w:ascii="Courier New" w:hAnsi="Courier New" w:cs="Courier New"/>
          <w:rtl/>
        </w:rPr>
        <w:t xml:space="preserve"> مهموما </w:t>
      </w:r>
      <w:del w:id="10192" w:author="Transkribus" w:date="2019-12-11T14:30:00Z">
        <w:r w:rsidR="009B6BCA" w:rsidRPr="009B6BCA">
          <w:rPr>
            <w:rFonts w:ascii="Courier New" w:hAnsi="Courier New" w:cs="Courier New"/>
            <w:rtl/>
          </w:rPr>
          <w:delText>على حال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193" w:author="Transkribus" w:date="2019-12-11T14:30:00Z">
        <w:r w:rsidRPr="00EE6742">
          <w:rPr>
            <w:rFonts w:ascii="Courier New" w:hAnsi="Courier New" w:cs="Courier New"/>
            <w:rtl/>
          </w:rPr>
          <w:t>عسلى جال</w:t>
        </w:r>
      </w:ins>
    </w:p>
    <w:p w14:paraId="20C350DB" w14:textId="1A56874E" w:rsidR="00EE6742" w:rsidRPr="00EE6742" w:rsidRDefault="009B6BCA" w:rsidP="00EE6742">
      <w:pPr>
        <w:pStyle w:val="NurText"/>
        <w:bidi/>
        <w:rPr>
          <w:rFonts w:ascii="Courier New" w:hAnsi="Courier New" w:cs="Courier New"/>
        </w:rPr>
      </w:pPr>
      <w:dir w:val="rtl">
        <w:dir w:val="rtl">
          <w:del w:id="10194" w:author="Transkribus" w:date="2019-12-11T14:30:00Z">
            <w:r w:rsidRPr="009B6BCA">
              <w:rPr>
                <w:rFonts w:ascii="Courier New" w:hAnsi="Courier New" w:cs="Courier New"/>
                <w:rtl/>
              </w:rPr>
              <w:delText>ما دامت النفس</w:delText>
            </w:r>
          </w:del>
          <w:ins w:id="10195" w:author="Transkribus" w:date="2019-12-11T14:30:00Z">
            <w:r w:rsidR="00EE6742" w:rsidRPr="00EE6742">
              <w:rPr>
                <w:rFonts w:ascii="Courier New" w:hAnsi="Courier New" w:cs="Courier New"/>
                <w:rtl/>
              </w:rPr>
              <w:t>ماداست النقس</w:t>
            </w:r>
          </w:ins>
          <w:r w:rsidR="00EE6742" w:rsidRPr="00EE6742">
            <w:rPr>
              <w:rFonts w:ascii="Courier New" w:hAnsi="Courier New" w:cs="Courier New"/>
              <w:rtl/>
            </w:rPr>
            <w:t xml:space="preserve"> والعلياء سالمة</w:t>
          </w:r>
          <w:del w:id="101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19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فانظر الى </w:t>
          </w:r>
          <w:del w:id="10198" w:author="Transkribus" w:date="2019-12-11T14:30:00Z">
            <w:r w:rsidRPr="009B6BCA">
              <w:rPr>
                <w:rFonts w:ascii="Courier New" w:hAnsi="Courier New" w:cs="Courier New"/>
                <w:rtl/>
              </w:rPr>
              <w:delText>سائر الاشيا باهمال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199" w:author="Transkribus" w:date="2019-12-11T14:30:00Z">
            <w:r w:rsidR="00EE6742" w:rsidRPr="00EE6742">
              <w:rPr>
                <w:rFonts w:ascii="Courier New" w:hAnsi="Courier New" w:cs="Courier New"/>
                <w:rtl/>
              </w:rPr>
              <w:t>ساتر الاشتاباهمال</w:t>
            </w:r>
          </w:ins>
        </w:dir>
      </w:dir>
    </w:p>
    <w:p w14:paraId="0001A0E1" w14:textId="67EF7EF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فا</w:t>
          </w:r>
          <w:del w:id="10200" w:author="Transkribus" w:date="2019-12-11T14:30:00Z">
            <w:r w:rsidRPr="009B6BCA">
              <w:rPr>
                <w:rFonts w:ascii="Courier New" w:hAnsi="Courier New" w:cs="Courier New"/>
                <w:rtl/>
              </w:rPr>
              <w:delText>ن</w:delText>
            </w:r>
          </w:del>
          <w:ins w:id="10201"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ما المال اعرا</w:t>
          </w:r>
          <w:del w:id="10202" w:author="Transkribus" w:date="2019-12-11T14:30:00Z">
            <w:r w:rsidRPr="009B6BCA">
              <w:rPr>
                <w:rFonts w:ascii="Courier New" w:hAnsi="Courier New" w:cs="Courier New"/>
                <w:rtl/>
              </w:rPr>
              <w:delText>ض</w:delText>
            </w:r>
          </w:del>
          <w:ins w:id="10203"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مجددة</w:t>
          </w:r>
          <w:del w:id="102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معرضات لتضييع</w:delText>
                </w:r>
              </w:dir>
            </w:dir>
          </w:del>
          <w:ins w:id="10205" w:author="Transkribus" w:date="2019-12-11T14:30:00Z">
            <w:r w:rsidR="00EE6742" w:rsidRPr="00EE6742">
              <w:rPr>
                <w:rFonts w:ascii="Courier New" w:hAnsi="Courier New" w:cs="Courier New"/>
                <w:rtl/>
              </w:rPr>
              <w:t xml:space="preserve"> * معرسات لتصيبع</w:t>
            </w:r>
          </w:ins>
          <w:r w:rsidR="00EE6742" w:rsidRPr="00EE6742">
            <w:rPr>
              <w:rFonts w:ascii="Courier New" w:hAnsi="Courier New" w:cs="Courier New"/>
              <w:rtl/>
            </w:rPr>
            <w:t xml:space="preserve"> وابدال</w:t>
          </w:r>
          <w:del w:id="102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857782" w14:textId="193FF37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ولذة المال </w:t>
          </w:r>
          <w:del w:id="10207" w:author="Transkribus" w:date="2019-12-11T14:30:00Z">
            <w:r w:rsidRPr="009B6BCA">
              <w:rPr>
                <w:rFonts w:ascii="Courier New" w:hAnsi="Courier New" w:cs="Courier New"/>
                <w:rtl/>
              </w:rPr>
              <w:delText>ان النفس تصرفه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فيما تجدد</w:delText>
                </w:r>
              </w:dir>
            </w:dir>
          </w:del>
          <w:ins w:id="10208" w:author="Transkribus" w:date="2019-12-11T14:30:00Z">
            <w:r w:rsidR="00EE6742" w:rsidRPr="00EE6742">
              <w:rPr>
                <w:rFonts w:ascii="Courier New" w:hAnsi="Courier New" w:cs="Courier New"/>
                <w:rtl/>
              </w:rPr>
              <w:t>أن النقس قصرقه * عثمانحسدد</w:t>
            </w:r>
          </w:ins>
          <w:r w:rsidR="00EE6742" w:rsidRPr="00EE6742">
            <w:rPr>
              <w:rFonts w:ascii="Courier New" w:hAnsi="Courier New" w:cs="Courier New"/>
              <w:rtl/>
            </w:rPr>
            <w:t xml:space="preserve"> من هم وا</w:t>
          </w:r>
          <w:del w:id="10209" w:author="Transkribus" w:date="2019-12-11T14:30:00Z">
            <w:r w:rsidRPr="009B6BCA">
              <w:rPr>
                <w:rFonts w:ascii="Courier New" w:hAnsi="Courier New" w:cs="Courier New"/>
                <w:rtl/>
              </w:rPr>
              <w:delText>شغ</w:delText>
            </w:r>
          </w:del>
          <w:ins w:id="10210" w:author="Transkribus" w:date="2019-12-11T14:30:00Z">
            <w:r w:rsidR="00EE6742" w:rsidRPr="00EE6742">
              <w:rPr>
                <w:rFonts w:ascii="Courier New" w:hAnsi="Courier New" w:cs="Courier New"/>
                <w:rtl/>
              </w:rPr>
              <w:t>سع</w:t>
            </w:r>
          </w:ins>
          <w:r w:rsidR="00EE6742" w:rsidRPr="00EE6742">
            <w:rPr>
              <w:rFonts w:ascii="Courier New" w:hAnsi="Courier New" w:cs="Courier New"/>
              <w:rtl/>
            </w:rPr>
            <w:t>ال</w:t>
          </w:r>
          <w:del w:id="102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4690AA" w14:textId="5F6F0D3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وخير </w:t>
          </w:r>
          <w:del w:id="10212" w:author="Transkribus" w:date="2019-12-11T14:30:00Z">
            <w:r w:rsidRPr="009B6BCA">
              <w:rPr>
                <w:rFonts w:ascii="Courier New" w:hAnsi="Courier New" w:cs="Courier New"/>
                <w:rtl/>
              </w:rPr>
              <w:delText>ما صرفت كفاك ما جمعت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213" w:author="Transkribus" w:date="2019-12-11T14:30:00Z">
            <w:r w:rsidR="00EE6742" w:rsidRPr="00EE6742">
              <w:rPr>
                <w:rFonts w:ascii="Courier New" w:hAnsi="Courier New" w:cs="Courier New"/>
                <w:rtl/>
              </w:rPr>
              <w:t xml:space="preserve">ماصرفت كفالشماجمعث * </w:t>
            </w:r>
          </w:ins>
          <w:r w:rsidR="00EE6742" w:rsidRPr="00EE6742">
            <w:rPr>
              <w:rFonts w:ascii="Courier New" w:hAnsi="Courier New" w:cs="Courier New"/>
              <w:rtl/>
            </w:rPr>
            <w:t>فى صون عر</w:t>
          </w:r>
          <w:del w:id="10214" w:author="Transkribus" w:date="2019-12-11T14:30:00Z">
            <w:r w:rsidRPr="009B6BCA">
              <w:rPr>
                <w:rFonts w:ascii="Courier New" w:hAnsi="Courier New" w:cs="Courier New"/>
                <w:rtl/>
              </w:rPr>
              <w:delText>ض</w:delText>
            </w:r>
          </w:del>
          <w:ins w:id="10215" w:author="Transkribus" w:date="2019-12-11T14:30:00Z">
            <w:r w:rsidR="00EE6742" w:rsidRPr="00EE6742">
              <w:rPr>
                <w:rFonts w:ascii="Courier New" w:hAnsi="Courier New" w:cs="Courier New"/>
                <w:rtl/>
              </w:rPr>
              <w:t>سل</w:t>
            </w:r>
          </w:ins>
          <w:r w:rsidR="00EE6742" w:rsidRPr="00EE6742">
            <w:rPr>
              <w:rFonts w:ascii="Courier New" w:hAnsi="Courier New" w:cs="Courier New"/>
              <w:rtl/>
            </w:rPr>
            <w:t>ك عن قيل وعن قال</w:t>
          </w:r>
          <w:del w:id="102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28BAAC" w14:textId="1F1922D2" w:rsidR="00EE6742" w:rsidRPr="00EE6742" w:rsidRDefault="009B6BCA" w:rsidP="00EE6742">
      <w:pPr>
        <w:pStyle w:val="NurText"/>
        <w:bidi/>
        <w:rPr>
          <w:rFonts w:ascii="Courier New" w:hAnsi="Courier New" w:cs="Courier New"/>
        </w:rPr>
      </w:pPr>
      <w:dir w:val="rtl">
        <w:dir w:val="rtl">
          <w:del w:id="10217" w:author="Transkribus" w:date="2019-12-11T14:30:00Z">
            <w:r w:rsidRPr="009B6BCA">
              <w:rPr>
                <w:rFonts w:ascii="Courier New" w:hAnsi="Courier New" w:cs="Courier New"/>
                <w:rtl/>
              </w:rPr>
              <w:delText>فكم جمعت</w:delText>
            </w:r>
          </w:del>
          <w:ins w:id="10218" w:author="Transkribus" w:date="2019-12-11T14:30:00Z">
            <w:r w:rsidR="00EE6742" w:rsidRPr="00EE6742">
              <w:rPr>
                <w:rFonts w:ascii="Courier New" w:hAnsi="Courier New" w:cs="Courier New"/>
                <w:rtl/>
              </w:rPr>
              <w:t>ك حمعف</w:t>
            </w:r>
          </w:ins>
          <w:r w:rsidR="00EE6742" w:rsidRPr="00EE6742">
            <w:rPr>
              <w:rFonts w:ascii="Courier New" w:hAnsi="Courier New" w:cs="Courier New"/>
              <w:rtl/>
            </w:rPr>
            <w:t xml:space="preserve"> من الاموال </w:t>
          </w:r>
          <w:del w:id="10219" w:author="Transkribus" w:date="2019-12-11T14:30:00Z">
            <w:r w:rsidRPr="009B6BCA">
              <w:rPr>
                <w:rFonts w:ascii="Courier New" w:hAnsi="Courier New" w:cs="Courier New"/>
                <w:rtl/>
              </w:rPr>
              <w:delText>مقتدرا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وفرقتها يد</w:delText>
                </w:r>
              </w:dir>
            </w:dir>
          </w:del>
          <w:ins w:id="10220" w:author="Transkribus" w:date="2019-12-11T14:30:00Z">
            <w:r w:rsidR="00EE6742" w:rsidRPr="00EE6742">
              <w:rPr>
                <w:rFonts w:ascii="Courier New" w:hAnsi="Courier New" w:cs="Courier New"/>
                <w:rtl/>
              </w:rPr>
              <w:t>معيدرا* وفرقهاد</w:t>
            </w:r>
          </w:ins>
          <w:r w:rsidR="00EE6742" w:rsidRPr="00EE6742">
            <w:rPr>
              <w:rFonts w:ascii="Courier New" w:hAnsi="Courier New" w:cs="Courier New"/>
              <w:rtl/>
            </w:rPr>
            <w:t xml:space="preserve"> الاقدار فى ال</w:t>
          </w:r>
          <w:del w:id="10221" w:author="Transkribus" w:date="2019-12-11T14:30:00Z">
            <w:r w:rsidRPr="009B6BCA">
              <w:rPr>
                <w:rFonts w:ascii="Courier New" w:hAnsi="Courier New" w:cs="Courier New"/>
                <w:rtl/>
              </w:rPr>
              <w:delText>ح</w:delText>
            </w:r>
          </w:del>
          <w:ins w:id="10222" w:author="Transkribus" w:date="2019-12-11T14:30:00Z">
            <w:r w:rsidR="00EE6742" w:rsidRPr="00EE6742">
              <w:rPr>
                <w:rFonts w:ascii="Courier New" w:hAnsi="Courier New" w:cs="Courier New"/>
                <w:rtl/>
              </w:rPr>
              <w:t>ج</w:t>
            </w:r>
          </w:ins>
          <w:r w:rsidR="00EE6742" w:rsidRPr="00EE6742">
            <w:rPr>
              <w:rFonts w:ascii="Courier New" w:hAnsi="Courier New" w:cs="Courier New"/>
              <w:rtl/>
            </w:rPr>
            <w:t>ال</w:t>
          </w:r>
          <w:del w:id="102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8E4E7F" w14:textId="281492A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ولم </w:t>
          </w:r>
          <w:del w:id="10224" w:author="Transkribus" w:date="2019-12-11T14:30:00Z">
            <w:r w:rsidRPr="009B6BCA">
              <w:rPr>
                <w:rFonts w:ascii="Courier New" w:hAnsi="Courier New" w:cs="Courier New"/>
                <w:rtl/>
              </w:rPr>
              <w:delText>تر</w:delText>
            </w:r>
          </w:del>
          <w:ins w:id="10225" w:author="Transkribus" w:date="2019-12-11T14:30:00Z">
            <w:r w:rsidR="00EE6742" w:rsidRPr="00EE6742">
              <w:rPr>
                <w:rFonts w:ascii="Courier New" w:hAnsi="Courier New" w:cs="Courier New"/>
                <w:rtl/>
              </w:rPr>
              <w:t>برى</w:t>
            </w:r>
          </w:ins>
          <w:r w:rsidR="00EE6742" w:rsidRPr="00EE6742">
            <w:rPr>
              <w:rFonts w:ascii="Courier New" w:hAnsi="Courier New" w:cs="Courier New"/>
              <w:rtl/>
            </w:rPr>
            <w:t xml:space="preserve"> قط م</w:t>
          </w:r>
          <w:del w:id="10226" w:author="Transkribus" w:date="2019-12-11T14:30:00Z">
            <w:r w:rsidRPr="009B6BCA">
              <w:rPr>
                <w:rFonts w:ascii="Courier New" w:hAnsi="Courier New" w:cs="Courier New"/>
                <w:rtl/>
              </w:rPr>
              <w:delText>حت</w:delText>
            </w:r>
          </w:del>
          <w:ins w:id="10227" w:author="Transkribus" w:date="2019-12-11T14:30:00Z">
            <w:r w:rsidR="00EE6742" w:rsidRPr="00EE6742">
              <w:rPr>
                <w:rFonts w:ascii="Courier New" w:hAnsi="Courier New" w:cs="Courier New"/>
                <w:rtl/>
              </w:rPr>
              <w:t>جن</w:t>
            </w:r>
          </w:ins>
          <w:r w:rsidR="00EE6742" w:rsidRPr="00EE6742">
            <w:rPr>
              <w:rFonts w:ascii="Courier New" w:hAnsi="Courier New" w:cs="Courier New"/>
              <w:rtl/>
            </w:rPr>
            <w:t xml:space="preserve">اجا الى </w:t>
          </w:r>
          <w:del w:id="10228" w:author="Transkribus" w:date="2019-12-11T14:30:00Z">
            <w:r w:rsidRPr="009B6BCA">
              <w:rPr>
                <w:rFonts w:ascii="Courier New" w:hAnsi="Courier New" w:cs="Courier New"/>
                <w:rtl/>
              </w:rPr>
              <w:delText>ا</w:delText>
            </w:r>
          </w:del>
          <w:ins w:id="10229" w:author="Transkribus" w:date="2019-12-11T14:30:00Z">
            <w:r w:rsidR="00EE6742" w:rsidRPr="00EE6742">
              <w:rPr>
                <w:rFonts w:ascii="Courier New" w:hAnsi="Courier New" w:cs="Courier New"/>
                <w:rtl/>
              </w:rPr>
              <w:t>أ</w:t>
            </w:r>
          </w:ins>
          <w:r w:rsidR="00EE6742" w:rsidRPr="00EE6742">
            <w:rPr>
              <w:rFonts w:ascii="Courier New" w:hAnsi="Courier New" w:cs="Courier New"/>
              <w:rtl/>
            </w:rPr>
            <w:t>ح</w:t>
          </w:r>
          <w:ins w:id="10230" w:author="Transkribus" w:date="2019-12-11T14:30:00Z">
            <w:r w:rsidR="00EE6742" w:rsidRPr="00EE6742">
              <w:rPr>
                <w:rFonts w:ascii="Courier New" w:hAnsi="Courier New" w:cs="Courier New"/>
                <w:rtl/>
              </w:rPr>
              <w:t>س</w:t>
            </w:r>
          </w:ins>
          <w:r w:rsidR="00EE6742" w:rsidRPr="00EE6742">
            <w:rPr>
              <w:rFonts w:ascii="Courier New" w:hAnsi="Courier New" w:cs="Courier New"/>
              <w:rtl/>
            </w:rPr>
            <w:t>د</w:t>
          </w:r>
          <w:del w:id="102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ولم </w:t>
              </w:r>
              <w:del w:id="10232" w:author="Transkribus" w:date="2019-12-11T14:30:00Z">
                <w:r w:rsidRPr="009B6BCA">
                  <w:rPr>
                    <w:rFonts w:ascii="Courier New" w:hAnsi="Courier New" w:cs="Courier New"/>
                    <w:rtl/>
                  </w:rPr>
                  <w:delText>تزل اهل حاجات وامال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233" w:author="Transkribus" w:date="2019-12-11T14:30:00Z">
                <w:r w:rsidR="00EE6742" w:rsidRPr="00EE6742">
                  <w:rPr>
                    <w:rFonts w:ascii="Courier New" w:hAnsi="Courier New" w:cs="Courier New"/>
                    <w:rtl/>
                  </w:rPr>
                  <w:t>ثرل أهل جاجات واثال</w:t>
                </w:r>
              </w:ins>
            </w:dir>
          </w:dir>
        </w:dir>
      </w:dir>
    </w:p>
    <w:p w14:paraId="7D663B32" w14:textId="503D0DF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وسوف </w:t>
          </w:r>
          <w:del w:id="10234" w:author="Transkribus" w:date="2019-12-11T14:30:00Z">
            <w:r w:rsidRPr="009B6BCA">
              <w:rPr>
                <w:rFonts w:ascii="Courier New" w:hAnsi="Courier New" w:cs="Courier New"/>
                <w:rtl/>
              </w:rPr>
              <w:delText>ي</w:delText>
            </w:r>
          </w:del>
          <w:ins w:id="10235" w:author="Transkribus" w:date="2019-12-11T14:30:00Z">
            <w:r w:rsidR="00EE6742" w:rsidRPr="00EE6742">
              <w:rPr>
                <w:rFonts w:ascii="Courier New" w:hAnsi="Courier New" w:cs="Courier New"/>
                <w:rtl/>
              </w:rPr>
              <w:t>ب</w:t>
            </w:r>
          </w:ins>
          <w:r w:rsidR="00EE6742" w:rsidRPr="00EE6742">
            <w:rPr>
              <w:rFonts w:ascii="Courier New" w:hAnsi="Courier New" w:cs="Courier New"/>
              <w:rtl/>
            </w:rPr>
            <w:t>ج</w:t>
          </w:r>
          <w:del w:id="10236" w:author="Transkribus" w:date="2019-12-11T14:30:00Z">
            <w:r w:rsidRPr="009B6BCA">
              <w:rPr>
                <w:rFonts w:ascii="Courier New" w:hAnsi="Courier New" w:cs="Courier New"/>
                <w:rtl/>
              </w:rPr>
              <w:delText>ز</w:delText>
            </w:r>
          </w:del>
          <w:ins w:id="10237" w:author="Transkribus" w:date="2019-12-11T14:30:00Z">
            <w:r w:rsidR="00EE6742" w:rsidRPr="00EE6742">
              <w:rPr>
                <w:rFonts w:ascii="Courier New" w:hAnsi="Courier New" w:cs="Courier New"/>
                <w:rtl/>
              </w:rPr>
              <w:t>ر</w:t>
            </w:r>
          </w:ins>
          <w:r w:rsidR="00EE6742" w:rsidRPr="00EE6742">
            <w:rPr>
              <w:rFonts w:ascii="Courier New" w:hAnsi="Courier New" w:cs="Courier New"/>
              <w:rtl/>
            </w:rPr>
            <w:t>يك رب العرش عاد</w:t>
          </w:r>
          <w:del w:id="10238" w:author="Transkribus" w:date="2019-12-11T14:30:00Z">
            <w:r w:rsidRPr="009B6BCA">
              <w:rPr>
                <w:rFonts w:ascii="Courier New" w:hAnsi="Courier New" w:cs="Courier New"/>
                <w:rtl/>
              </w:rPr>
              <w:delText>ت</w:delText>
            </w:r>
          </w:del>
          <w:ins w:id="10239" w:author="Transkribus" w:date="2019-12-11T14:30:00Z">
            <w:r w:rsidR="00EE6742" w:rsidRPr="00EE6742">
              <w:rPr>
                <w:rFonts w:ascii="Courier New" w:hAnsi="Courier New" w:cs="Courier New"/>
                <w:rtl/>
              </w:rPr>
              <w:t>ق</w:t>
            </w:r>
          </w:ins>
          <w:r w:rsidR="00EE6742" w:rsidRPr="00EE6742">
            <w:rPr>
              <w:rFonts w:ascii="Courier New" w:hAnsi="Courier New" w:cs="Courier New"/>
              <w:rtl/>
            </w:rPr>
            <w:t>ه</w:t>
          </w:r>
          <w:del w:id="102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على عوائد احس</w:t>
              </w:r>
              <w:ins w:id="10241" w:author="Transkribus" w:date="2019-12-11T14:30:00Z">
                <w:r w:rsidR="00EE6742" w:rsidRPr="00EE6742">
                  <w:rPr>
                    <w:rFonts w:ascii="Courier New" w:hAnsi="Courier New" w:cs="Courier New"/>
                    <w:rtl/>
                  </w:rPr>
                  <w:t>س</w:t>
                </w:r>
              </w:ins>
              <w:r w:rsidR="00EE6742" w:rsidRPr="00EE6742">
                <w:rPr>
                  <w:rFonts w:ascii="Courier New" w:hAnsi="Courier New" w:cs="Courier New"/>
                  <w:rtl/>
                </w:rPr>
                <w:t>ان واجمال</w:t>
              </w:r>
              <w:del w:id="102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514EB95E" w14:textId="77777777" w:rsidR="009B6BCA" w:rsidRPr="009B6BCA" w:rsidRDefault="009B6BCA" w:rsidP="009B6BCA">
      <w:pPr>
        <w:pStyle w:val="NurText"/>
        <w:bidi/>
        <w:rPr>
          <w:del w:id="10243" w:author="Transkribus" w:date="2019-12-11T14:30:00Z"/>
          <w:rFonts w:ascii="Courier New" w:hAnsi="Courier New" w:cs="Courier New"/>
        </w:rPr>
      </w:pPr>
      <w:dir w:val="rtl">
        <w:dir w:val="rtl">
          <w:del w:id="10244" w:author="Transkribus" w:date="2019-12-11T14:30:00Z">
            <w:r w:rsidRPr="009B6BCA">
              <w:rPr>
                <w:rFonts w:ascii="Courier New" w:hAnsi="Courier New" w:cs="Courier New"/>
                <w:rtl/>
              </w:rPr>
              <w:delText>وتلتقى كل سير بت ترقبه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مضى سالفا فى عصرك الحالى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5F9DDEE" w14:textId="542A1ACC" w:rsidR="00EE6742" w:rsidRPr="00EE6742" w:rsidRDefault="009B6BCA" w:rsidP="00EE6742">
      <w:pPr>
        <w:pStyle w:val="NurText"/>
        <w:bidi/>
        <w:rPr>
          <w:ins w:id="10245" w:author="Transkribus" w:date="2019-12-11T14:30:00Z"/>
          <w:rFonts w:ascii="Courier New" w:hAnsi="Courier New" w:cs="Courier New"/>
        </w:rPr>
      </w:pPr>
      <w:dir w:val="rtl">
        <w:dir w:val="rtl">
          <w:ins w:id="10246" w:author="Transkribus" w:date="2019-12-11T14:30:00Z">
            <w:r w:rsidR="00EE6742" w:rsidRPr="00EE6742">
              <w:rPr>
                <w:rFonts w:ascii="Courier New" w:hAnsi="Courier New" w:cs="Courier New"/>
                <w:rtl/>
              </w:rPr>
              <w:t>وبلفق كلى ير يت ثرقيه * كمامضى صالقا فى عصرا الجالى</w:t>
            </w:r>
          </w:ins>
        </w:dir>
      </w:dir>
    </w:p>
    <w:p w14:paraId="6DC3DB89" w14:textId="1475BDCA" w:rsidR="00EE6742" w:rsidRPr="00EE6742" w:rsidRDefault="00EE6742" w:rsidP="00EE6742">
      <w:pPr>
        <w:pStyle w:val="NurText"/>
        <w:bidi/>
        <w:rPr>
          <w:rFonts w:ascii="Courier New" w:hAnsi="Courier New" w:cs="Courier New"/>
        </w:rPr>
      </w:pPr>
      <w:ins w:id="10247" w:author="Transkribus" w:date="2019-12-11T14:30:00Z">
        <w:r w:rsidRPr="00EE6742">
          <w:rPr>
            <w:rFonts w:ascii="Courier New" w:hAnsi="Courier New" w:cs="Courier New"/>
            <w:rtl/>
          </w:rPr>
          <w:t xml:space="preserve"> </w:t>
        </w:r>
      </w:ins>
      <w:r w:rsidRPr="00EE6742">
        <w:rPr>
          <w:rFonts w:ascii="Courier New" w:hAnsi="Courier New" w:cs="Courier New"/>
          <w:rtl/>
        </w:rPr>
        <w:t>وقال ون</w:t>
      </w:r>
      <w:del w:id="10248" w:author="Transkribus" w:date="2019-12-11T14:30:00Z">
        <w:r w:rsidR="009B6BCA" w:rsidRPr="009B6BCA">
          <w:rPr>
            <w:rFonts w:ascii="Courier New" w:hAnsi="Courier New" w:cs="Courier New"/>
            <w:rtl/>
          </w:rPr>
          <w:delText>ظ</w:delText>
        </w:r>
      </w:del>
      <w:ins w:id="10249" w:author="Transkribus" w:date="2019-12-11T14:30:00Z">
        <w:r w:rsidRPr="00EE6742">
          <w:rPr>
            <w:rFonts w:ascii="Courier New" w:hAnsi="Courier New" w:cs="Courier New"/>
            <w:rtl/>
          </w:rPr>
          <w:t>ط</w:t>
        </w:r>
      </w:ins>
      <w:r w:rsidRPr="00EE6742">
        <w:rPr>
          <w:rFonts w:ascii="Courier New" w:hAnsi="Courier New" w:cs="Courier New"/>
          <w:rtl/>
        </w:rPr>
        <w:t>م</w:t>
      </w:r>
      <w:del w:id="10250" w:author="Transkribus" w:date="2019-12-11T14:30:00Z">
        <w:r w:rsidR="009B6BCA" w:rsidRPr="009B6BCA">
          <w:rPr>
            <w:rFonts w:ascii="Courier New" w:hAnsi="Courier New" w:cs="Courier New"/>
            <w:rtl/>
          </w:rPr>
          <w:delText>ه</w:delText>
        </w:r>
      </w:del>
      <w:ins w:id="10251" w:author="Transkribus" w:date="2019-12-11T14:30:00Z">
        <w:r w:rsidRPr="00EE6742">
          <w:rPr>
            <w:rFonts w:ascii="Courier New" w:hAnsi="Courier New" w:cs="Courier New"/>
            <w:rtl/>
          </w:rPr>
          <w:t>ة</w:t>
        </w:r>
      </w:ins>
      <w:r w:rsidRPr="00EE6742">
        <w:rPr>
          <w:rFonts w:ascii="Courier New" w:hAnsi="Courier New" w:cs="Courier New"/>
          <w:rtl/>
        </w:rPr>
        <w:t xml:space="preserve"> فى القدس الشريف </w:t>
      </w:r>
      <w:del w:id="10252" w:author="Transkribus" w:date="2019-12-11T14:30:00Z">
        <w:r w:rsidR="009B6BCA" w:rsidRPr="009B6BCA">
          <w:rPr>
            <w:rFonts w:ascii="Courier New" w:hAnsi="Courier New" w:cs="Courier New"/>
            <w:rtl/>
          </w:rPr>
          <w:delText>عند عوده</w:delText>
        </w:r>
      </w:del>
      <w:ins w:id="10253" w:author="Transkribus" w:date="2019-12-11T14:30:00Z">
        <w:r w:rsidRPr="00EE6742">
          <w:rPr>
            <w:rFonts w:ascii="Courier New" w:hAnsi="Courier New" w:cs="Courier New"/>
            <w:rtl/>
          </w:rPr>
          <w:t>عنسد عودة</w:t>
        </w:r>
      </w:ins>
      <w:r w:rsidRPr="00EE6742">
        <w:rPr>
          <w:rFonts w:ascii="Courier New" w:hAnsi="Courier New" w:cs="Courier New"/>
          <w:rtl/>
        </w:rPr>
        <w:t xml:space="preserve"> من مصر فى م</w:t>
      </w:r>
      <w:del w:id="10254"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ins w:id="10255" w:author="Transkribus" w:date="2019-12-11T14:30:00Z">
        <w:r w:rsidRPr="00EE6742">
          <w:rPr>
            <w:rFonts w:ascii="Courier New" w:hAnsi="Courier New" w:cs="Courier New"/>
            <w:rtl/>
          </w:rPr>
          <w:t>ن</w:t>
        </w:r>
      </w:ins>
      <w:r w:rsidRPr="00EE6742">
        <w:rPr>
          <w:rFonts w:ascii="Courier New" w:hAnsi="Courier New" w:cs="Courier New"/>
          <w:rtl/>
        </w:rPr>
        <w:t xml:space="preserve">صف جمادى </w:t>
      </w:r>
      <w:del w:id="10256" w:author="Transkribus" w:date="2019-12-11T14:30:00Z">
        <w:r w:rsidR="009B6BCA" w:rsidRPr="009B6BCA">
          <w:rPr>
            <w:rFonts w:ascii="Courier New" w:hAnsi="Courier New" w:cs="Courier New"/>
            <w:rtl/>
          </w:rPr>
          <w:delText>الاولى سنة ست وستين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257" w:author="Transkribus" w:date="2019-12-11T14:30:00Z">
        <w:r w:rsidRPr="00EE6742">
          <w:rPr>
            <w:rFonts w:ascii="Courier New" w:hAnsi="Courier New" w:cs="Courier New"/>
            <w:rtl/>
          </w:rPr>
          <w:t>الأولفى نةسب</w:t>
        </w:r>
      </w:ins>
    </w:p>
    <w:p w14:paraId="0DC9FC13" w14:textId="03FEB9EA" w:rsidR="00EE6742" w:rsidRPr="00EE6742" w:rsidRDefault="009B6BCA" w:rsidP="00EE6742">
      <w:pPr>
        <w:pStyle w:val="NurText"/>
        <w:bidi/>
        <w:rPr>
          <w:ins w:id="10258" w:author="Transkribus" w:date="2019-12-11T14:30:00Z"/>
          <w:rFonts w:ascii="Courier New" w:hAnsi="Courier New" w:cs="Courier New"/>
        </w:rPr>
      </w:pPr>
      <w:dir w:val="rtl">
        <w:dir w:val="rtl">
          <w:del w:id="10259" w:author="Transkribus" w:date="2019-12-11T14:30:00Z">
            <w:r w:rsidRPr="009B6BCA">
              <w:rPr>
                <w:rFonts w:ascii="Courier New" w:hAnsi="Courier New" w:cs="Courier New"/>
                <w:rtl/>
              </w:rPr>
              <w:delText>الا يا خليل</w:delText>
            </w:r>
          </w:del>
          <w:ins w:id="10260" w:author="Transkribus" w:date="2019-12-11T14:30:00Z">
            <w:r w:rsidR="00EE6742" w:rsidRPr="00EE6742">
              <w:rPr>
                <w:rFonts w:ascii="Courier New" w:hAnsi="Courier New" w:cs="Courier New"/>
                <w:rtl/>
              </w:rPr>
              <w:t>وسنين وسعاقة</w:t>
            </w:r>
          </w:ins>
        </w:dir>
      </w:dir>
    </w:p>
    <w:p w14:paraId="18D82E8F" w14:textId="77777777" w:rsidR="00EE6742" w:rsidRPr="00EE6742" w:rsidRDefault="00EE6742" w:rsidP="00EE6742">
      <w:pPr>
        <w:pStyle w:val="NurText"/>
        <w:bidi/>
        <w:rPr>
          <w:ins w:id="10261" w:author="Transkribus" w:date="2019-12-11T14:30:00Z"/>
          <w:rFonts w:ascii="Courier New" w:hAnsi="Courier New" w:cs="Courier New"/>
        </w:rPr>
      </w:pPr>
      <w:ins w:id="10262" w:author="Transkribus" w:date="2019-12-11T14:30:00Z">
        <w:r w:rsidRPr="00EE6742">
          <w:rPr>
            <w:rFonts w:ascii="Courier New" w:hAnsi="Courier New" w:cs="Courier New"/>
            <w:rtl/>
          </w:rPr>
          <w:t>الطويل</w:t>
        </w:r>
      </w:ins>
    </w:p>
    <w:p w14:paraId="387EECA1" w14:textId="4BAFD583" w:rsidR="00EE6742" w:rsidRPr="00EE6742" w:rsidRDefault="00EE6742" w:rsidP="00EE6742">
      <w:pPr>
        <w:pStyle w:val="NurText"/>
        <w:bidi/>
        <w:rPr>
          <w:rFonts w:ascii="Courier New" w:hAnsi="Courier New" w:cs="Courier New"/>
        </w:rPr>
      </w:pPr>
      <w:ins w:id="10263" w:author="Transkribus" w:date="2019-12-11T14:30:00Z">
        <w:r w:rsidRPr="00EE6742">
          <w:rPr>
            <w:rFonts w:ascii="Courier New" w:hAnsi="Courier New" w:cs="Courier New"/>
            <w:rtl/>
          </w:rPr>
          <w:t>الاباخليل</w:t>
        </w:r>
      </w:ins>
      <w:r w:rsidRPr="00EE6742">
        <w:rPr>
          <w:rFonts w:ascii="Courier New" w:hAnsi="Courier New" w:cs="Courier New"/>
          <w:rtl/>
        </w:rPr>
        <w:t xml:space="preserve"> الله </w:t>
      </w:r>
      <w:del w:id="10264" w:author="Transkribus" w:date="2019-12-11T14:30:00Z">
        <w:r w:rsidR="009B6BCA" w:rsidRPr="009B6BCA">
          <w:rPr>
            <w:rFonts w:ascii="Courier New" w:hAnsi="Courier New" w:cs="Courier New"/>
            <w:rtl/>
          </w:rPr>
          <w:delText>عندى صبابة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0265" w:author="Transkribus" w:date="2019-12-11T14:30:00Z">
        <w:r w:rsidRPr="00EE6742">
          <w:rPr>
            <w:rFonts w:ascii="Courier New" w:hAnsi="Courier New" w:cs="Courier New"/>
            <w:rtl/>
          </w:rPr>
          <w:t xml:space="preserve">عنسدى صيابة * </w:t>
        </w:r>
      </w:ins>
      <w:r w:rsidRPr="00EE6742">
        <w:rPr>
          <w:rFonts w:ascii="Courier New" w:hAnsi="Courier New" w:cs="Courier New"/>
          <w:rtl/>
        </w:rPr>
        <w:t xml:space="preserve">وشوق الى </w:t>
      </w:r>
      <w:del w:id="10266" w:author="Transkribus" w:date="2019-12-11T14:30:00Z">
        <w:r w:rsidR="009B6BCA" w:rsidRPr="009B6BCA">
          <w:rPr>
            <w:rFonts w:ascii="Courier New" w:hAnsi="Courier New" w:cs="Courier New"/>
            <w:rtl/>
          </w:rPr>
          <w:delText>لقياك زاد بها كربي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267" w:author="Transkribus" w:date="2019-12-11T14:30:00Z">
        <w:r w:rsidRPr="00EE6742">
          <w:rPr>
            <w:rFonts w:ascii="Courier New" w:hAnsi="Courier New" w:cs="Courier New"/>
            <w:rtl/>
          </w:rPr>
          <w:t>القيالك زاديها كرى</w:t>
        </w:r>
      </w:ins>
    </w:p>
    <w:p w14:paraId="7848BDAB" w14:textId="20E9B1E9" w:rsidR="00EE6742" w:rsidRPr="00EE6742" w:rsidRDefault="009B6BCA" w:rsidP="00EE6742">
      <w:pPr>
        <w:pStyle w:val="NurText"/>
        <w:bidi/>
        <w:rPr>
          <w:rFonts w:ascii="Courier New" w:hAnsi="Courier New" w:cs="Courier New"/>
        </w:rPr>
      </w:pPr>
      <w:dir w:val="rtl">
        <w:dir w:val="rtl">
          <w:del w:id="10268" w:author="Transkribus" w:date="2019-12-11T14:30:00Z">
            <w:r w:rsidRPr="009B6BCA">
              <w:rPr>
                <w:rFonts w:ascii="Courier New" w:hAnsi="Courier New" w:cs="Courier New"/>
                <w:rtl/>
              </w:rPr>
              <w:delText>فانت</w:delText>
            </w:r>
          </w:del>
          <w:ins w:id="10269" w:author="Transkribus" w:date="2019-12-11T14:30:00Z">
            <w:r w:rsidR="00EE6742" w:rsidRPr="00EE6742">
              <w:rPr>
                <w:rFonts w:ascii="Courier New" w:hAnsi="Courier New" w:cs="Courier New"/>
                <w:rtl/>
              </w:rPr>
              <w:t>االت</w:t>
            </w:r>
          </w:ins>
          <w:r w:rsidR="00EE6742" w:rsidRPr="00EE6742">
            <w:rPr>
              <w:rFonts w:ascii="Courier New" w:hAnsi="Courier New" w:cs="Courier New"/>
              <w:rtl/>
            </w:rPr>
            <w:t xml:space="preserve"> الذى </w:t>
          </w:r>
          <w:del w:id="10270" w:author="Transkribus" w:date="2019-12-11T14:30:00Z">
            <w:r w:rsidRPr="009B6BCA">
              <w:rPr>
                <w:rFonts w:ascii="Courier New" w:hAnsi="Courier New" w:cs="Courier New"/>
                <w:rtl/>
              </w:rPr>
              <w:delText>سننت للناس</w:delText>
            </w:r>
          </w:del>
          <w:ins w:id="10271" w:author="Transkribus" w:date="2019-12-11T14:30:00Z">
            <w:r w:rsidR="00EE6742" w:rsidRPr="00EE6742">
              <w:rPr>
                <w:rFonts w:ascii="Courier New" w:hAnsi="Courier New" w:cs="Courier New"/>
                <w:rtl/>
              </w:rPr>
              <w:t>ستتت الناس</w:t>
            </w:r>
          </w:ins>
          <w:r w:rsidR="00EE6742" w:rsidRPr="00EE6742">
            <w:rPr>
              <w:rFonts w:ascii="Courier New" w:hAnsi="Courier New" w:cs="Courier New"/>
              <w:rtl/>
            </w:rPr>
            <w:t xml:space="preserve"> مذهبا</w:t>
          </w:r>
          <w:del w:id="102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فك</w:t>
              </w:r>
              <w:del w:id="10273"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1027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به الهادى الى الس</w:t>
              </w:r>
              <w:ins w:id="10275" w:author="Transkribus" w:date="2019-12-11T14:30:00Z">
                <w:r w:rsidR="00EE6742" w:rsidRPr="00EE6742">
                  <w:rPr>
                    <w:rFonts w:ascii="Courier New" w:hAnsi="Courier New" w:cs="Courier New"/>
                    <w:rtl/>
                  </w:rPr>
                  <w:t>ي</w:t>
                </w:r>
              </w:ins>
              <w:r w:rsidR="00EE6742" w:rsidRPr="00EE6742">
                <w:rPr>
                  <w:rFonts w:ascii="Courier New" w:hAnsi="Courier New" w:cs="Courier New"/>
                  <w:rtl/>
                </w:rPr>
                <w:t>ن</w:t>
              </w:r>
              <w:del w:id="10276"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 الرحب</w:t>
              </w:r>
              <w:del w:id="102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19A13984" w14:textId="3E7ADB64" w:rsidR="00EE6742" w:rsidRPr="00EE6742" w:rsidRDefault="009B6BCA" w:rsidP="00EE6742">
      <w:pPr>
        <w:pStyle w:val="NurText"/>
        <w:bidi/>
        <w:rPr>
          <w:rFonts w:ascii="Courier New" w:hAnsi="Courier New" w:cs="Courier New"/>
        </w:rPr>
      </w:pPr>
      <w:dir w:val="rtl">
        <w:dir w:val="rtl">
          <w:del w:id="10278" w:author="Transkribus" w:date="2019-12-11T14:30:00Z">
            <w:r w:rsidRPr="009B6BCA">
              <w:rPr>
                <w:rFonts w:ascii="Courier New" w:hAnsi="Courier New" w:cs="Courier New"/>
                <w:rtl/>
              </w:rPr>
              <w:delText>واوضحت</w:delText>
            </w:r>
          </w:del>
          <w:ins w:id="10279" w:author="Transkribus" w:date="2019-12-11T14:30:00Z">
            <w:r w:rsidR="00EE6742" w:rsidRPr="00EE6742">
              <w:rPr>
                <w:rFonts w:ascii="Courier New" w:hAnsi="Courier New" w:cs="Courier New"/>
                <w:rtl/>
              </w:rPr>
              <w:t>وأو سحب</w:t>
            </w:r>
          </w:ins>
          <w:r w:rsidR="00EE6742" w:rsidRPr="00EE6742">
            <w:rPr>
              <w:rFonts w:ascii="Courier New" w:hAnsi="Courier New" w:cs="Courier New"/>
              <w:rtl/>
            </w:rPr>
            <w:t xml:space="preserve"> فى طرق النبوة م</w:t>
          </w:r>
          <w:del w:id="10280" w:author="Transkribus" w:date="2019-12-11T14:30:00Z">
            <w:r w:rsidRPr="009B6BCA">
              <w:rPr>
                <w:rFonts w:ascii="Courier New" w:hAnsi="Courier New" w:cs="Courier New"/>
                <w:rtl/>
              </w:rPr>
              <w:delText>ن</w:delText>
            </w:r>
          </w:del>
          <w:r w:rsidR="00EE6742" w:rsidRPr="00EE6742">
            <w:rPr>
              <w:rFonts w:ascii="Courier New" w:hAnsi="Courier New" w:cs="Courier New"/>
              <w:rtl/>
            </w:rPr>
            <w:t>ه</w:t>
          </w:r>
          <w:del w:id="10281" w:author="Transkribus" w:date="2019-12-11T14:30:00Z">
            <w:r w:rsidRPr="009B6BCA">
              <w:rPr>
                <w:rFonts w:ascii="Courier New" w:hAnsi="Courier New" w:cs="Courier New"/>
                <w:rtl/>
              </w:rPr>
              <w:delText>ج</w:delText>
            </w:r>
          </w:del>
          <w:ins w:id="10282" w:author="Transkribus" w:date="2019-12-11T14:30:00Z">
            <w:r w:rsidR="00EE6742" w:rsidRPr="00EE6742">
              <w:rPr>
                <w:rFonts w:ascii="Courier New" w:hAnsi="Courier New" w:cs="Courier New"/>
                <w:rtl/>
              </w:rPr>
              <w:t>ذ</w:t>
            </w:r>
          </w:ins>
          <w:r w:rsidR="00EE6742" w:rsidRPr="00EE6742">
            <w:rPr>
              <w:rFonts w:ascii="Courier New" w:hAnsi="Courier New" w:cs="Courier New"/>
              <w:rtl/>
            </w:rPr>
            <w:t>ا</w:t>
          </w:r>
          <w:del w:id="102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فراح من </w:t>
              </w:r>
              <w:del w:id="10284" w:author="Transkribus" w:date="2019-12-11T14:30:00Z">
                <w:r w:rsidRPr="009B6BCA">
                  <w:rPr>
                    <w:rFonts w:ascii="Courier New" w:hAnsi="Courier New" w:cs="Courier New"/>
                    <w:rtl/>
                  </w:rPr>
                  <w:delText>الاشواق يعلو</w:delText>
                </w:r>
              </w:del>
              <w:ins w:id="10285" w:author="Transkribus" w:date="2019-12-11T14:30:00Z">
                <w:r w:rsidR="00EE6742" w:rsidRPr="00EE6742">
                  <w:rPr>
                    <w:rFonts w:ascii="Courier New" w:hAnsi="Courier New" w:cs="Courier New"/>
                    <w:rtl/>
                  </w:rPr>
                  <w:t>الاشراق بعاو</w:t>
                </w:r>
              </w:ins>
              <w:r w:rsidR="00EE6742" w:rsidRPr="00EE6742">
                <w:rPr>
                  <w:rFonts w:ascii="Courier New" w:hAnsi="Courier New" w:cs="Courier New"/>
                  <w:rtl/>
                </w:rPr>
                <w:t xml:space="preserve"> على الشهب</w:t>
              </w:r>
              <w:del w:id="102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5928421C" w14:textId="5DEDF44C" w:rsidR="00EE6742" w:rsidRPr="00EE6742" w:rsidRDefault="009B6BCA" w:rsidP="00EE6742">
      <w:pPr>
        <w:pStyle w:val="NurText"/>
        <w:bidi/>
        <w:rPr>
          <w:rFonts w:ascii="Courier New" w:hAnsi="Courier New" w:cs="Courier New"/>
        </w:rPr>
      </w:pPr>
      <w:dir w:val="rtl">
        <w:dir w:val="rtl">
          <w:del w:id="10287" w:author="Transkribus" w:date="2019-12-11T14:30:00Z">
            <w:r w:rsidRPr="009B6BCA">
              <w:rPr>
                <w:rFonts w:ascii="Courier New" w:hAnsi="Courier New" w:cs="Courier New"/>
                <w:rtl/>
              </w:rPr>
              <w:delText>بما كنت مبديه</w:delText>
            </w:r>
          </w:del>
          <w:ins w:id="10288" w:author="Transkribus" w:date="2019-12-11T14:30:00Z">
            <w:r w:rsidR="00EE6742" w:rsidRPr="00EE6742">
              <w:rPr>
                <w:rFonts w:ascii="Courier New" w:hAnsi="Courier New" w:cs="Courier New"/>
                <w:rtl/>
              </w:rPr>
              <w:t>بمايب هبديه</w:t>
            </w:r>
          </w:ins>
          <w:r w:rsidR="00EE6742" w:rsidRPr="00EE6742">
            <w:rPr>
              <w:rFonts w:ascii="Courier New" w:hAnsi="Courier New" w:cs="Courier New"/>
              <w:rtl/>
            </w:rPr>
            <w:t xml:space="preserve"> من </w:t>
          </w:r>
          <w:del w:id="10289" w:author="Transkribus" w:date="2019-12-11T14:30:00Z">
            <w:r w:rsidRPr="009B6BCA">
              <w:rPr>
                <w:rFonts w:ascii="Courier New" w:hAnsi="Courier New" w:cs="Courier New"/>
                <w:rtl/>
              </w:rPr>
              <w:delText>الحجج التي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قوين فلا يدفعن</w:delText>
                </w:r>
              </w:dir>
            </w:dir>
          </w:del>
          <w:ins w:id="10290" w:author="Transkribus" w:date="2019-12-11T14:30:00Z">
            <w:r w:rsidR="00EE6742" w:rsidRPr="00EE6742">
              <w:rPr>
                <w:rFonts w:ascii="Courier New" w:hAnsi="Courier New" w:cs="Courier New"/>
                <w:rtl/>
              </w:rPr>
              <w:t>اسح المنى * قو بن فسلامد فعن</w:t>
            </w:r>
          </w:ins>
          <w:r w:rsidR="00EE6742" w:rsidRPr="00EE6742">
            <w:rPr>
              <w:rFonts w:ascii="Courier New" w:hAnsi="Courier New" w:cs="Courier New"/>
              <w:rtl/>
            </w:rPr>
            <w:t xml:space="preserve"> بالقدح وال</w:t>
          </w:r>
          <w:del w:id="10291" w:author="Transkribus" w:date="2019-12-11T14:30:00Z">
            <w:r w:rsidRPr="009B6BCA">
              <w:rPr>
                <w:rFonts w:ascii="Courier New" w:hAnsi="Courier New" w:cs="Courier New"/>
                <w:rtl/>
              </w:rPr>
              <w:delText>ث</w:delText>
            </w:r>
          </w:del>
          <w:ins w:id="10292" w:author="Transkribus" w:date="2019-12-11T14:30:00Z">
            <w:r w:rsidR="00EE6742" w:rsidRPr="00EE6742">
              <w:rPr>
                <w:rFonts w:ascii="Courier New" w:hAnsi="Courier New" w:cs="Courier New"/>
                <w:rtl/>
              </w:rPr>
              <w:t>ت</w:t>
            </w:r>
          </w:ins>
          <w:r w:rsidR="00EE6742" w:rsidRPr="00EE6742">
            <w:rPr>
              <w:rFonts w:ascii="Courier New" w:hAnsi="Courier New" w:cs="Courier New"/>
              <w:rtl/>
            </w:rPr>
            <w:t>لب</w:t>
          </w:r>
          <w:del w:id="102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7D1F1C" w14:textId="6380C64A" w:rsidR="00EE6742" w:rsidRPr="00EE6742" w:rsidRDefault="009B6BCA" w:rsidP="00EE6742">
      <w:pPr>
        <w:pStyle w:val="NurText"/>
        <w:bidi/>
        <w:rPr>
          <w:rFonts w:ascii="Courier New" w:hAnsi="Courier New" w:cs="Courier New"/>
        </w:rPr>
      </w:pPr>
      <w:dir w:val="rtl">
        <w:dir w:val="rtl">
          <w:del w:id="10294" w:author="Transkribus" w:date="2019-12-11T14:30:00Z">
            <w:r w:rsidRPr="009B6BCA">
              <w:rPr>
                <w:rFonts w:ascii="Courier New" w:hAnsi="Courier New" w:cs="Courier New"/>
                <w:rtl/>
              </w:rPr>
              <w:delText>وكان بودى</w:delText>
            </w:r>
          </w:del>
          <w:ins w:id="10295" w:author="Transkribus" w:date="2019-12-11T14:30:00Z">
            <w:r w:rsidR="00EE6742" w:rsidRPr="00EE6742">
              <w:rPr>
                <w:rFonts w:ascii="Courier New" w:hAnsi="Courier New" w:cs="Courier New"/>
                <w:rtl/>
              </w:rPr>
              <w:t>وكمان بوذى</w:t>
            </w:r>
          </w:ins>
          <w:r w:rsidR="00EE6742" w:rsidRPr="00EE6742">
            <w:rPr>
              <w:rFonts w:ascii="Courier New" w:hAnsi="Courier New" w:cs="Courier New"/>
              <w:rtl/>
            </w:rPr>
            <w:t xml:space="preserve"> لو </w:t>
          </w:r>
          <w:del w:id="10296" w:author="Transkribus" w:date="2019-12-11T14:30:00Z">
            <w:r w:rsidRPr="009B6BCA">
              <w:rPr>
                <w:rFonts w:ascii="Courier New" w:hAnsi="Courier New" w:cs="Courier New"/>
                <w:rtl/>
              </w:rPr>
              <w:delText>اتيتك زائرا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297" w:author="Transkribus" w:date="2019-12-11T14:30:00Z">
            <w:r w:rsidR="00EE6742" w:rsidRPr="00EE6742">
              <w:rPr>
                <w:rFonts w:ascii="Courier New" w:hAnsi="Courier New" w:cs="Courier New"/>
                <w:rtl/>
              </w:rPr>
              <w:t xml:space="preserve">أينك راثرا * </w:t>
            </w:r>
          </w:ins>
          <w:r w:rsidR="00EE6742" w:rsidRPr="00EE6742">
            <w:rPr>
              <w:rFonts w:ascii="Courier New" w:hAnsi="Courier New" w:cs="Courier New"/>
              <w:rtl/>
            </w:rPr>
            <w:t>اعفر فى مغنا</w:t>
          </w:r>
          <w:ins w:id="10298" w:author="Transkribus" w:date="2019-12-11T14:30:00Z">
            <w:r w:rsidR="00EE6742" w:rsidRPr="00EE6742">
              <w:rPr>
                <w:rFonts w:ascii="Courier New" w:hAnsi="Courier New" w:cs="Courier New"/>
                <w:rtl/>
              </w:rPr>
              <w:t>ل</w:t>
            </w:r>
          </w:ins>
          <w:r w:rsidR="00EE6742" w:rsidRPr="00EE6742">
            <w:rPr>
              <w:rFonts w:ascii="Courier New" w:hAnsi="Courier New" w:cs="Courier New"/>
              <w:rtl/>
            </w:rPr>
            <w:t>ك خدى على الترب</w:t>
          </w:r>
          <w:del w:id="102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1F676F" w14:textId="0F547DDD" w:rsidR="00EE6742" w:rsidRPr="00EE6742" w:rsidRDefault="009B6BCA" w:rsidP="00EE6742">
      <w:pPr>
        <w:pStyle w:val="NurText"/>
        <w:bidi/>
        <w:rPr>
          <w:rFonts w:ascii="Courier New" w:hAnsi="Courier New" w:cs="Courier New"/>
        </w:rPr>
      </w:pPr>
      <w:dir w:val="rtl">
        <w:dir w:val="rtl">
          <w:del w:id="10300" w:author="Transkribus" w:date="2019-12-11T14:30:00Z">
            <w:r w:rsidRPr="009B6BCA">
              <w:rPr>
                <w:rFonts w:ascii="Courier New" w:hAnsi="Courier New" w:cs="Courier New"/>
                <w:rtl/>
              </w:rPr>
              <w:delText>واقضى</w:delText>
            </w:r>
          </w:del>
          <w:ins w:id="10301" w:author="Transkribus" w:date="2019-12-11T14:30:00Z">
            <w:r w:rsidR="00EE6742" w:rsidRPr="00EE6742">
              <w:rPr>
                <w:rFonts w:ascii="Courier New" w:hAnsi="Courier New" w:cs="Courier New"/>
                <w:rtl/>
              </w:rPr>
              <w:t>وأفضى</w:t>
            </w:r>
          </w:ins>
          <w:r w:rsidR="00EE6742" w:rsidRPr="00EE6742">
            <w:rPr>
              <w:rFonts w:ascii="Courier New" w:hAnsi="Courier New" w:cs="Courier New"/>
              <w:rtl/>
            </w:rPr>
            <w:t xml:space="preserve"> حقوقا </w:t>
          </w:r>
          <w:del w:id="10302" w:author="Transkribus" w:date="2019-12-11T14:30:00Z">
            <w:r w:rsidRPr="009B6BCA">
              <w:rPr>
                <w:rFonts w:ascii="Courier New" w:hAnsi="Courier New" w:cs="Courier New"/>
                <w:rtl/>
              </w:rPr>
              <w:delText>واجبات لفضلكم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غدت</w:delText>
                </w:r>
              </w:dir>
            </w:dir>
          </w:del>
          <w:ins w:id="10303" w:author="Transkribus" w:date="2019-12-11T14:30:00Z">
            <w:r w:rsidR="00EE6742" w:rsidRPr="00EE6742">
              <w:rPr>
                <w:rFonts w:ascii="Courier New" w:hAnsi="Courier New" w:cs="Courier New"/>
                <w:rtl/>
              </w:rPr>
              <w:t>واحبات الفضلكم * عدت</w:t>
            </w:r>
          </w:ins>
          <w:r w:rsidR="00EE6742" w:rsidRPr="00EE6742">
            <w:rPr>
              <w:rFonts w:ascii="Courier New" w:hAnsi="Courier New" w:cs="Courier New"/>
              <w:rtl/>
            </w:rPr>
            <w:t xml:space="preserve"> لكم بالفضل فى </w:t>
          </w:r>
          <w:del w:id="10304" w:author="Transkribus" w:date="2019-12-11T14:30:00Z">
            <w:r w:rsidRPr="009B6BCA">
              <w:rPr>
                <w:rFonts w:ascii="Courier New" w:hAnsi="Courier New" w:cs="Courier New"/>
                <w:rtl/>
              </w:rPr>
              <w:delText>ا</w:delText>
            </w:r>
          </w:del>
          <w:ins w:id="10305" w:author="Transkribus" w:date="2019-12-11T14:30:00Z">
            <w:r w:rsidR="00EE6742" w:rsidRPr="00EE6742">
              <w:rPr>
                <w:rFonts w:ascii="Courier New" w:hAnsi="Courier New" w:cs="Courier New"/>
                <w:rtl/>
              </w:rPr>
              <w:t>أ</w:t>
            </w:r>
          </w:ins>
          <w:r w:rsidR="00EE6742" w:rsidRPr="00EE6742">
            <w:rPr>
              <w:rFonts w:ascii="Courier New" w:hAnsi="Courier New" w:cs="Courier New"/>
              <w:rtl/>
            </w:rPr>
            <w:t>فضل الكتب</w:t>
          </w:r>
          <w:del w:id="103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D00DAE" w14:textId="794D62CA" w:rsidR="00EE6742" w:rsidRPr="00EE6742" w:rsidRDefault="009B6BCA" w:rsidP="00EE6742">
      <w:pPr>
        <w:pStyle w:val="NurText"/>
        <w:bidi/>
        <w:rPr>
          <w:rFonts w:ascii="Courier New" w:hAnsi="Courier New" w:cs="Courier New"/>
        </w:rPr>
      </w:pPr>
      <w:dir w:val="rtl">
        <w:dir w:val="rtl">
          <w:del w:id="10307" w:author="Transkribus" w:date="2019-12-11T14:30:00Z">
            <w:r w:rsidRPr="009B6BCA">
              <w:rPr>
                <w:rFonts w:ascii="Courier New" w:hAnsi="Courier New" w:cs="Courier New"/>
                <w:rtl/>
              </w:rPr>
              <w:delText>وانهى ما عندى</w:delText>
            </w:r>
          </w:del>
          <w:ins w:id="10308" w:author="Transkribus" w:date="2019-12-11T14:30:00Z">
            <w:r w:rsidR="00EE6742" w:rsidRPr="00EE6742">
              <w:rPr>
                <w:rFonts w:ascii="Courier New" w:hAnsi="Courier New" w:cs="Courier New"/>
                <w:rtl/>
              </w:rPr>
              <w:t>وأنهسى ماعندى</w:t>
            </w:r>
          </w:ins>
          <w:r w:rsidR="00EE6742" w:rsidRPr="00EE6742">
            <w:rPr>
              <w:rFonts w:ascii="Courier New" w:hAnsi="Courier New" w:cs="Courier New"/>
              <w:rtl/>
            </w:rPr>
            <w:t xml:space="preserve"> من </w:t>
          </w:r>
          <w:del w:id="10309" w:author="Transkribus" w:date="2019-12-11T14:30:00Z">
            <w:r w:rsidRPr="009B6BCA">
              <w:rPr>
                <w:rFonts w:ascii="Courier New" w:hAnsi="Courier New" w:cs="Courier New"/>
                <w:rtl/>
              </w:rPr>
              <w:delText>الوجد والاسى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بات</w:delText>
                </w:r>
              </w:dir>
            </w:dir>
          </w:del>
          <w:ins w:id="10310" w:author="Transkribus" w:date="2019-12-11T14:30:00Z">
            <w:r w:rsidR="00EE6742" w:rsidRPr="00EE6742">
              <w:rPr>
                <w:rFonts w:ascii="Courier New" w:hAnsi="Courier New" w:cs="Courier New"/>
                <w:rtl/>
              </w:rPr>
              <w:t>الوجدو الاسى * وماات</w:t>
            </w:r>
          </w:ins>
          <w:r w:rsidR="00EE6742" w:rsidRPr="00EE6742">
            <w:rPr>
              <w:rFonts w:ascii="Courier New" w:hAnsi="Courier New" w:cs="Courier New"/>
              <w:rtl/>
            </w:rPr>
            <w:t xml:space="preserve"> من هم وا</w:t>
          </w:r>
          <w:del w:id="10311" w:author="Transkribus" w:date="2019-12-11T14:30:00Z">
            <w:r w:rsidRPr="009B6BCA">
              <w:rPr>
                <w:rFonts w:ascii="Courier New" w:hAnsi="Courier New" w:cs="Courier New"/>
                <w:rtl/>
              </w:rPr>
              <w:delText>صب</w:delText>
            </w:r>
          </w:del>
          <w:ins w:id="10312" w:author="Transkribus" w:date="2019-12-11T14:30:00Z">
            <w:r w:rsidR="00EE6742" w:rsidRPr="00EE6742">
              <w:rPr>
                <w:rFonts w:ascii="Courier New" w:hAnsi="Courier New" w:cs="Courier New"/>
                <w:rtl/>
              </w:rPr>
              <w:t>سي</w:t>
            </w:r>
          </w:ins>
          <w:r w:rsidR="00EE6742" w:rsidRPr="00EE6742">
            <w:rPr>
              <w:rFonts w:ascii="Courier New" w:hAnsi="Courier New" w:cs="Courier New"/>
              <w:rtl/>
            </w:rPr>
            <w:t xml:space="preserve">ح فى </w:t>
          </w:r>
          <w:del w:id="10313" w:author="Transkribus" w:date="2019-12-11T14:30:00Z">
            <w:r w:rsidRPr="009B6BCA">
              <w:rPr>
                <w:rFonts w:ascii="Courier New" w:hAnsi="Courier New" w:cs="Courier New"/>
                <w:rtl/>
              </w:rPr>
              <w:delText>قلبي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14" w:author="Transkribus" w:date="2019-12-11T14:30:00Z">
            <w:r w:rsidR="00EE6742" w:rsidRPr="00EE6742">
              <w:rPr>
                <w:rFonts w:ascii="Courier New" w:hAnsi="Courier New" w:cs="Courier New"/>
                <w:rtl/>
              </w:rPr>
              <w:t>قلسى</w:t>
            </w:r>
          </w:ins>
        </w:dir>
      </w:dir>
    </w:p>
    <w:p w14:paraId="46A98588" w14:textId="7366EA4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10315" w:author="Transkribus" w:date="2019-12-11T14:30:00Z">
            <w:r w:rsidRPr="009B6BCA">
              <w:rPr>
                <w:rFonts w:ascii="Courier New" w:hAnsi="Courier New" w:cs="Courier New"/>
                <w:rtl/>
              </w:rPr>
              <w:delText>الليالى قد رمتنى</w:delText>
            </w:r>
          </w:del>
          <w:ins w:id="10316" w:author="Transkribus" w:date="2019-12-11T14:30:00Z">
            <w:r w:rsidR="00EE6742" w:rsidRPr="00EE6742">
              <w:rPr>
                <w:rFonts w:ascii="Courier New" w:hAnsi="Courier New" w:cs="Courier New"/>
                <w:rtl/>
              </w:rPr>
              <w:t>اللبالى فسدر متسى</w:t>
            </w:r>
          </w:ins>
          <w:r w:rsidR="00EE6742" w:rsidRPr="00EE6742">
            <w:rPr>
              <w:rFonts w:ascii="Courier New" w:hAnsi="Courier New" w:cs="Courier New"/>
              <w:rtl/>
            </w:rPr>
            <w:t xml:space="preserve"> بصرفها</w:t>
          </w:r>
          <w:del w:id="103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حط</w:delText>
                </w:r>
              </w:dir>
            </w:dir>
          </w:del>
          <w:ins w:id="10318" w:author="Transkribus" w:date="2019-12-11T14:30:00Z">
            <w:r w:rsidR="00EE6742" w:rsidRPr="00EE6742">
              <w:rPr>
                <w:rFonts w:ascii="Courier New" w:hAnsi="Courier New" w:cs="Courier New"/>
                <w:rtl/>
              </w:rPr>
              <w:t xml:space="preserve"> * ثماجط</w:t>
            </w:r>
          </w:ins>
          <w:r w:rsidR="00EE6742" w:rsidRPr="00EE6742">
            <w:rPr>
              <w:rFonts w:ascii="Courier New" w:hAnsi="Courier New" w:cs="Courier New"/>
              <w:rtl/>
            </w:rPr>
            <w:t xml:space="preserve"> من شانى وقل</w:t>
          </w:r>
          <w:del w:id="10319" w:author="Transkribus" w:date="2019-12-11T14:30:00Z">
            <w:r w:rsidRPr="009B6BCA">
              <w:rPr>
                <w:rFonts w:ascii="Courier New" w:hAnsi="Courier New" w:cs="Courier New"/>
                <w:rtl/>
              </w:rPr>
              <w:delText>ل</w:delText>
            </w:r>
          </w:del>
          <w:r w:rsidR="00EE6742" w:rsidRPr="00EE6742">
            <w:rPr>
              <w:rFonts w:ascii="Courier New" w:hAnsi="Courier New" w:cs="Courier New"/>
              <w:rtl/>
            </w:rPr>
            <w:t xml:space="preserve"> من </w:t>
          </w:r>
          <w:del w:id="10320" w:author="Transkribus" w:date="2019-12-11T14:30:00Z">
            <w:r w:rsidRPr="009B6BCA">
              <w:rPr>
                <w:rFonts w:ascii="Courier New" w:hAnsi="Courier New" w:cs="Courier New"/>
                <w:rtl/>
              </w:rPr>
              <w:delText>غربي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21" w:author="Transkribus" w:date="2019-12-11T14:30:00Z">
            <w:r w:rsidR="00EE6742" w:rsidRPr="00EE6742">
              <w:rPr>
                <w:rFonts w:ascii="Courier New" w:hAnsi="Courier New" w:cs="Courier New"/>
                <w:rtl/>
              </w:rPr>
              <w:t>عريى</w:t>
            </w:r>
          </w:ins>
        </w:dir>
      </w:dir>
    </w:p>
    <w:p w14:paraId="70748A85" w14:textId="7141D36E" w:rsidR="00EE6742" w:rsidRPr="00EE6742" w:rsidRDefault="009B6BCA" w:rsidP="00EE6742">
      <w:pPr>
        <w:pStyle w:val="NurText"/>
        <w:bidi/>
        <w:rPr>
          <w:rFonts w:ascii="Courier New" w:hAnsi="Courier New" w:cs="Courier New"/>
        </w:rPr>
      </w:pPr>
      <w:dir w:val="rtl">
        <w:dir w:val="rtl">
          <w:del w:id="10322" w:author="Transkribus" w:date="2019-12-11T14:30:00Z">
            <w:r w:rsidRPr="009B6BCA">
              <w:rPr>
                <w:rFonts w:ascii="Courier New" w:hAnsi="Courier New" w:cs="Courier New"/>
                <w:rtl/>
              </w:rPr>
              <w:delText>وانت</w:delText>
            </w:r>
          </w:del>
          <w:ins w:id="10323" w:author="Transkribus" w:date="2019-12-11T14:30:00Z">
            <w:r w:rsidR="00EE6742" w:rsidRPr="00EE6742">
              <w:rPr>
                <w:rFonts w:ascii="Courier New" w:hAnsi="Courier New" w:cs="Courier New"/>
                <w:rtl/>
              </w:rPr>
              <w:t>وأبب</w:t>
            </w:r>
          </w:ins>
          <w:r w:rsidR="00EE6742" w:rsidRPr="00EE6742">
            <w:rPr>
              <w:rFonts w:ascii="Courier New" w:hAnsi="Courier New" w:cs="Courier New"/>
              <w:rtl/>
            </w:rPr>
            <w:t xml:space="preserve"> الذى </w:t>
          </w:r>
          <w:del w:id="10324" w:author="Transkribus" w:date="2019-12-11T14:30:00Z">
            <w:r w:rsidRPr="009B6BCA">
              <w:rPr>
                <w:rFonts w:ascii="Courier New" w:hAnsi="Courier New" w:cs="Courier New"/>
                <w:rtl/>
              </w:rPr>
              <w:delText>ارجوك</w:delText>
            </w:r>
          </w:del>
          <w:ins w:id="10325" w:author="Transkribus" w:date="2019-12-11T14:30:00Z">
            <w:r w:rsidR="00EE6742" w:rsidRPr="00EE6742">
              <w:rPr>
                <w:rFonts w:ascii="Courier New" w:hAnsi="Courier New" w:cs="Courier New"/>
                <w:rtl/>
              </w:rPr>
              <w:t>أو جوك</w:t>
            </w:r>
          </w:ins>
          <w:r w:rsidR="00EE6742" w:rsidRPr="00EE6742">
            <w:rPr>
              <w:rFonts w:ascii="Courier New" w:hAnsi="Courier New" w:cs="Courier New"/>
              <w:rtl/>
            </w:rPr>
            <w:t xml:space="preserve"> فى كل شدة</w:t>
          </w:r>
          <w:del w:id="103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32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لتكشف عنى كل مستكره صع</w:t>
          </w:r>
          <w:del w:id="10328" w:author="Transkribus" w:date="2019-12-11T14:30:00Z">
            <w:r w:rsidRPr="009B6BCA">
              <w:rPr>
                <w:rFonts w:ascii="Courier New" w:hAnsi="Courier New" w:cs="Courier New"/>
                <w:rtl/>
              </w:rPr>
              <w:delText>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29" w:author="Transkribus" w:date="2019-12-11T14:30:00Z">
            <w:r w:rsidR="00EE6742" w:rsidRPr="00EE6742">
              <w:rPr>
                <w:rFonts w:ascii="Courier New" w:hAnsi="Courier New" w:cs="Courier New"/>
                <w:rtl/>
              </w:rPr>
              <w:t>ي</w:t>
            </w:r>
          </w:ins>
        </w:dir>
      </w:dir>
    </w:p>
    <w:p w14:paraId="41F30189" w14:textId="69CC7A16" w:rsidR="00EE6742" w:rsidRPr="00EE6742" w:rsidRDefault="009B6BCA" w:rsidP="00EE6742">
      <w:pPr>
        <w:pStyle w:val="NurText"/>
        <w:bidi/>
        <w:rPr>
          <w:rFonts w:ascii="Courier New" w:hAnsi="Courier New" w:cs="Courier New"/>
        </w:rPr>
      </w:pPr>
      <w:dir w:val="rtl">
        <w:dir w:val="rtl">
          <w:del w:id="10330" w:author="Transkribus" w:date="2019-12-11T14:30:00Z">
            <w:r w:rsidRPr="009B6BCA">
              <w:rPr>
                <w:rFonts w:ascii="Courier New" w:hAnsi="Courier New" w:cs="Courier New"/>
                <w:rtl/>
              </w:rPr>
              <w:delText>وتشفع</w:delText>
            </w:r>
          </w:del>
          <w:ins w:id="10331" w:author="Transkribus" w:date="2019-12-11T14:30:00Z">
            <w:r w:rsidR="00EE6742" w:rsidRPr="00EE6742">
              <w:rPr>
                <w:rFonts w:ascii="Courier New" w:hAnsi="Courier New" w:cs="Courier New"/>
                <w:rtl/>
              </w:rPr>
              <w:t>وفصفع</w:t>
            </w:r>
          </w:ins>
          <w:r w:rsidR="00EE6742" w:rsidRPr="00EE6742">
            <w:rPr>
              <w:rFonts w:ascii="Courier New" w:hAnsi="Courier New" w:cs="Courier New"/>
              <w:rtl/>
            </w:rPr>
            <w:t xml:space="preserve"> لى عن</w:t>
          </w:r>
          <w:ins w:id="10332"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د الاله </w:t>
          </w:r>
          <w:del w:id="10333" w:author="Transkribus" w:date="2019-12-11T14:30:00Z">
            <w:r w:rsidRPr="009B6BCA">
              <w:rPr>
                <w:rFonts w:ascii="Courier New" w:hAnsi="Courier New" w:cs="Courier New"/>
                <w:rtl/>
              </w:rPr>
              <w:delText>فانثني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فرج</w:delText>
                </w:r>
              </w:dir>
            </w:dir>
          </w:del>
          <w:ins w:id="10334" w:author="Transkribus" w:date="2019-12-11T14:30:00Z">
            <w:r w:rsidR="00EE6742" w:rsidRPr="00EE6742">
              <w:rPr>
                <w:rFonts w:ascii="Courier New" w:hAnsi="Courier New" w:cs="Courier New"/>
                <w:rtl/>
              </w:rPr>
              <w:t>فانننى * وفد فرح</w:t>
            </w:r>
          </w:ins>
          <w:r w:rsidR="00EE6742" w:rsidRPr="00EE6742">
            <w:rPr>
              <w:rFonts w:ascii="Courier New" w:hAnsi="Courier New" w:cs="Courier New"/>
              <w:rtl/>
            </w:rPr>
            <w:t xml:space="preserve"> الرحمن </w:t>
          </w:r>
          <w:del w:id="10335" w:author="Transkribus" w:date="2019-12-11T14:30:00Z">
            <w:r w:rsidRPr="009B6BCA">
              <w:rPr>
                <w:rFonts w:ascii="Courier New" w:hAnsi="Courier New" w:cs="Courier New"/>
                <w:rtl/>
              </w:rPr>
              <w:delText>ما بى</w:delText>
            </w:r>
          </w:del>
          <w:ins w:id="10336" w:author="Transkribus" w:date="2019-12-11T14:30:00Z">
            <w:r w:rsidR="00EE6742" w:rsidRPr="00EE6742">
              <w:rPr>
                <w:rFonts w:ascii="Courier New" w:hAnsi="Courier New" w:cs="Courier New"/>
                <w:rtl/>
              </w:rPr>
              <w:t>مأبنى</w:t>
            </w:r>
          </w:ins>
          <w:r w:rsidR="00EE6742" w:rsidRPr="00EE6742">
            <w:rPr>
              <w:rFonts w:ascii="Courier New" w:hAnsi="Courier New" w:cs="Courier New"/>
              <w:rtl/>
            </w:rPr>
            <w:t xml:space="preserve"> من ال</w:t>
          </w:r>
          <w:del w:id="10337" w:author="Transkribus" w:date="2019-12-11T14:30:00Z">
            <w:r w:rsidRPr="009B6BCA">
              <w:rPr>
                <w:rFonts w:ascii="Courier New" w:hAnsi="Courier New" w:cs="Courier New"/>
                <w:rtl/>
              </w:rPr>
              <w:delText>خ</w:delText>
            </w:r>
          </w:del>
          <w:ins w:id="10338" w:author="Transkribus" w:date="2019-12-11T14:30:00Z">
            <w:r w:rsidR="00EE6742" w:rsidRPr="00EE6742">
              <w:rPr>
                <w:rFonts w:ascii="Courier New" w:hAnsi="Courier New" w:cs="Courier New"/>
                <w:rtl/>
              </w:rPr>
              <w:t>ح</w:t>
            </w:r>
          </w:ins>
          <w:r w:rsidR="00EE6742" w:rsidRPr="00EE6742">
            <w:rPr>
              <w:rFonts w:ascii="Courier New" w:hAnsi="Courier New" w:cs="Courier New"/>
              <w:rtl/>
            </w:rPr>
            <w:t>طب</w:t>
          </w:r>
          <w:del w:id="1033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8EA9EE" w14:textId="33BEF397" w:rsidR="00EE6742" w:rsidRPr="00EE6742" w:rsidRDefault="009B6BCA" w:rsidP="00EE6742">
      <w:pPr>
        <w:pStyle w:val="NurText"/>
        <w:bidi/>
        <w:rPr>
          <w:rFonts w:ascii="Courier New" w:hAnsi="Courier New" w:cs="Courier New"/>
        </w:rPr>
      </w:pPr>
      <w:dir w:val="rtl">
        <w:dir w:val="rtl">
          <w:del w:id="10340" w:author="Transkribus" w:date="2019-12-11T14:30:00Z">
            <w:r w:rsidRPr="009B6BCA">
              <w:rPr>
                <w:rFonts w:ascii="Courier New" w:hAnsi="Courier New" w:cs="Courier New"/>
                <w:rtl/>
              </w:rPr>
              <w:delText>ولا سيما والعبد</w:delText>
            </w:r>
          </w:del>
          <w:ins w:id="10341" w:author="Transkribus" w:date="2019-12-11T14:30:00Z">
            <w:r w:rsidR="00EE6742" w:rsidRPr="00EE6742">
              <w:rPr>
                <w:rFonts w:ascii="Courier New" w:hAnsi="Courier New" w:cs="Courier New"/>
                <w:rtl/>
              </w:rPr>
              <w:t>ولاماوالعبد</w:t>
            </w:r>
          </w:ins>
          <w:r w:rsidR="00EE6742" w:rsidRPr="00EE6742">
            <w:rPr>
              <w:rFonts w:ascii="Courier New" w:hAnsi="Courier New" w:cs="Courier New"/>
              <w:rtl/>
            </w:rPr>
            <w:t xml:space="preserve"> فى </w:t>
          </w:r>
          <w:del w:id="10342" w:author="Transkribus" w:date="2019-12-11T14:30:00Z">
            <w:r w:rsidRPr="009B6BCA">
              <w:rPr>
                <w:rFonts w:ascii="Courier New" w:hAnsi="Courier New" w:cs="Courier New"/>
                <w:rtl/>
              </w:rPr>
              <w:delText>شيمة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343" w:author="Transkribus" w:date="2019-12-11T14:30:00Z">
            <w:r w:rsidR="00EE6742" w:rsidRPr="00EE6742">
              <w:rPr>
                <w:rFonts w:ascii="Courier New" w:hAnsi="Courier New" w:cs="Courier New"/>
                <w:rtl/>
              </w:rPr>
              <w:t xml:space="preserve">شعة الذى ٩ </w:t>
            </w:r>
          </w:ins>
          <w:r w:rsidR="00EE6742" w:rsidRPr="00EE6742">
            <w:rPr>
              <w:rFonts w:ascii="Courier New" w:hAnsi="Courier New" w:cs="Courier New"/>
              <w:rtl/>
            </w:rPr>
            <w:t xml:space="preserve">به </w:t>
          </w:r>
          <w:del w:id="10344" w:author="Transkribus" w:date="2019-12-11T14:30:00Z">
            <w:r w:rsidRPr="009B6BCA">
              <w:rPr>
                <w:rFonts w:ascii="Courier New" w:hAnsi="Courier New" w:cs="Courier New"/>
                <w:rtl/>
              </w:rPr>
              <w:delText>شرفت كل الاعاجم</w:delText>
            </w:r>
          </w:del>
          <w:ins w:id="10345" w:author="Transkribus" w:date="2019-12-11T14:30:00Z">
            <w:r w:rsidR="00EE6742" w:rsidRPr="00EE6742">
              <w:rPr>
                <w:rFonts w:ascii="Courier New" w:hAnsi="Courier New" w:cs="Courier New"/>
                <w:rtl/>
              </w:rPr>
              <w:t>شرتت كلى الاعاجسم</w:t>
            </w:r>
          </w:ins>
          <w:r w:rsidR="00EE6742" w:rsidRPr="00EE6742">
            <w:rPr>
              <w:rFonts w:ascii="Courier New" w:hAnsi="Courier New" w:cs="Courier New"/>
              <w:rtl/>
            </w:rPr>
            <w:t xml:space="preserve"> والعرب</w:t>
          </w:r>
          <w:del w:id="103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19DC09" w14:textId="2D67208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وذلك </w:t>
          </w:r>
          <w:del w:id="10347" w:author="Transkribus" w:date="2019-12-11T14:30:00Z">
            <w:r w:rsidRPr="009B6BCA">
              <w:rPr>
                <w:rFonts w:ascii="Courier New" w:hAnsi="Courier New" w:cs="Courier New"/>
                <w:rtl/>
              </w:rPr>
              <w:delText>خ</w:delText>
            </w:r>
          </w:del>
          <w:ins w:id="1034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ير الناس </w:t>
          </w:r>
          <w:del w:id="10349" w:author="Transkribus" w:date="2019-12-11T14:30:00Z">
            <w:r w:rsidRPr="009B6BCA">
              <w:rPr>
                <w:rFonts w:ascii="Courier New" w:hAnsi="Courier New" w:cs="Courier New"/>
                <w:rtl/>
              </w:rPr>
              <w:delText>ا</w:delText>
            </w:r>
          </w:del>
          <w:ins w:id="10350" w:author="Transkribus" w:date="2019-12-11T14:30:00Z">
            <w:r w:rsidR="00EE6742" w:rsidRPr="00EE6742">
              <w:rPr>
                <w:rFonts w:ascii="Courier New" w:hAnsi="Courier New" w:cs="Courier New"/>
                <w:rtl/>
              </w:rPr>
              <w:t>أ</w:t>
            </w:r>
          </w:ins>
          <w:r w:rsidR="00EE6742" w:rsidRPr="00EE6742">
            <w:rPr>
              <w:rFonts w:ascii="Courier New" w:hAnsi="Courier New" w:cs="Courier New"/>
              <w:rtl/>
            </w:rPr>
            <w:t>ع</w:t>
          </w:r>
          <w:del w:id="10351" w:author="Transkribus" w:date="2019-12-11T14:30:00Z">
            <w:r w:rsidRPr="009B6BCA">
              <w:rPr>
                <w:rFonts w:ascii="Courier New" w:hAnsi="Courier New" w:cs="Courier New"/>
                <w:rtl/>
              </w:rPr>
              <w:delText>ن</w:delText>
            </w:r>
          </w:del>
          <w:ins w:id="10352" w:author="Transkribus" w:date="2019-12-11T14:30:00Z">
            <w:r w:rsidR="00EE6742" w:rsidRPr="00EE6742">
              <w:rPr>
                <w:rFonts w:ascii="Courier New" w:hAnsi="Courier New" w:cs="Courier New"/>
                <w:rtl/>
              </w:rPr>
              <w:t>س</w:t>
            </w:r>
          </w:ins>
          <w:r w:rsidR="00EE6742" w:rsidRPr="00EE6742">
            <w:rPr>
              <w:rFonts w:ascii="Courier New" w:hAnsi="Courier New" w:cs="Courier New"/>
              <w:rtl/>
            </w:rPr>
            <w:t>ى محمدا</w:t>
          </w:r>
          <w:del w:id="103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35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ومن ك</w:t>
          </w:r>
          <w:ins w:id="10355"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 فى الا</w:t>
          </w:r>
          <w:del w:id="10356" w:author="Transkribus" w:date="2019-12-11T14:30:00Z">
            <w:r w:rsidRPr="009B6BCA">
              <w:rPr>
                <w:rFonts w:ascii="Courier New" w:hAnsi="Courier New" w:cs="Courier New"/>
                <w:rtl/>
              </w:rPr>
              <w:delText>م</w:delText>
            </w:r>
          </w:del>
          <w:ins w:id="10357" w:author="Transkribus" w:date="2019-12-11T14:30:00Z">
            <w:r w:rsidR="00EE6742" w:rsidRPr="00EE6742">
              <w:rPr>
                <w:rFonts w:ascii="Courier New" w:hAnsi="Courier New" w:cs="Courier New"/>
                <w:rtl/>
              </w:rPr>
              <w:t>ش</w:t>
            </w:r>
          </w:ins>
          <w:r w:rsidR="00EE6742" w:rsidRPr="00EE6742">
            <w:rPr>
              <w:rFonts w:ascii="Courier New" w:hAnsi="Courier New" w:cs="Courier New"/>
              <w:rtl/>
            </w:rPr>
            <w:t xml:space="preserve">راء فى </w:t>
          </w:r>
          <w:del w:id="10358" w:author="Transkribus" w:date="2019-12-11T14:30:00Z">
            <w:r w:rsidRPr="009B6BCA">
              <w:rPr>
                <w:rFonts w:ascii="Courier New" w:hAnsi="Courier New" w:cs="Courier New"/>
                <w:rtl/>
              </w:rPr>
              <w:delText>غاية القرب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59" w:author="Transkribus" w:date="2019-12-11T14:30:00Z">
            <w:r w:rsidR="00EE6742" w:rsidRPr="00EE6742">
              <w:rPr>
                <w:rFonts w:ascii="Courier New" w:hAnsi="Courier New" w:cs="Courier New"/>
                <w:rtl/>
              </w:rPr>
              <w:t>غابة القوب</w:t>
            </w:r>
          </w:ins>
        </w:dir>
      </w:dir>
    </w:p>
    <w:p w14:paraId="391B3789" w14:textId="2AC3FEA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0360" w:author="Transkribus" w:date="2019-12-11T14:30:00Z">
            <w:r w:rsidRPr="009B6BCA">
              <w:rPr>
                <w:rFonts w:ascii="Courier New" w:hAnsi="Courier New" w:cs="Courier New"/>
                <w:rtl/>
              </w:rPr>
              <w:delText>كنتما ذخرا له</w:delText>
            </w:r>
          </w:del>
          <w:ins w:id="10361" w:author="Transkribus" w:date="2019-12-11T14:30:00Z">
            <w:r w:rsidR="00EE6742" w:rsidRPr="00EE6742">
              <w:rPr>
                <w:rFonts w:ascii="Courier New" w:hAnsi="Courier New" w:cs="Courier New"/>
                <w:rtl/>
              </w:rPr>
              <w:t>كتثما وكراله</w:t>
            </w:r>
          </w:ins>
          <w:r w:rsidR="00EE6742" w:rsidRPr="00EE6742">
            <w:rPr>
              <w:rFonts w:ascii="Courier New" w:hAnsi="Courier New" w:cs="Courier New"/>
              <w:rtl/>
            </w:rPr>
            <w:t xml:space="preserve"> ووسيلة</w:t>
          </w:r>
          <w:del w:id="103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وكنزا عظيما راح</w:delText>
                </w:r>
              </w:dir>
            </w:dir>
          </w:del>
          <w:ins w:id="10363" w:author="Transkribus" w:date="2019-12-11T14:30:00Z">
            <w:r w:rsidR="00EE6742" w:rsidRPr="00EE6742">
              <w:rPr>
                <w:rFonts w:ascii="Courier New" w:hAnsi="Courier New" w:cs="Courier New"/>
                <w:rtl/>
              </w:rPr>
              <w:t xml:space="preserve"> * وكنر اعحطماراجح</w:t>
            </w:r>
          </w:ins>
          <w:r w:rsidR="00EE6742" w:rsidRPr="00EE6742">
            <w:rPr>
              <w:rFonts w:ascii="Courier New" w:hAnsi="Courier New" w:cs="Courier New"/>
              <w:rtl/>
            </w:rPr>
            <w:t xml:space="preserve"> فى السلم والح</w:t>
          </w:r>
          <w:del w:id="10364" w:author="Transkribus" w:date="2019-12-11T14:30:00Z">
            <w:r w:rsidRPr="009B6BCA">
              <w:rPr>
                <w:rFonts w:ascii="Courier New" w:hAnsi="Courier New" w:cs="Courier New"/>
                <w:rtl/>
              </w:rPr>
              <w:delText>ر</w:delText>
            </w:r>
          </w:del>
          <w:ins w:id="10365" w:author="Transkribus" w:date="2019-12-11T14:30:00Z">
            <w:r w:rsidR="00EE6742" w:rsidRPr="00EE6742">
              <w:rPr>
                <w:rFonts w:ascii="Courier New" w:hAnsi="Courier New" w:cs="Courier New"/>
                <w:rtl/>
              </w:rPr>
              <w:t>و</w:t>
            </w:r>
          </w:ins>
          <w:r w:rsidR="00EE6742" w:rsidRPr="00EE6742">
            <w:rPr>
              <w:rFonts w:ascii="Courier New" w:hAnsi="Courier New" w:cs="Courier New"/>
              <w:rtl/>
            </w:rPr>
            <w:t>ب</w:t>
          </w:r>
          <w:del w:id="103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47EB30" w14:textId="77777777" w:rsidR="009B6BCA" w:rsidRPr="009B6BCA" w:rsidRDefault="009B6BCA" w:rsidP="009B6BCA">
      <w:pPr>
        <w:pStyle w:val="NurText"/>
        <w:bidi/>
        <w:rPr>
          <w:del w:id="10367" w:author="Transkribus" w:date="2019-12-11T14:30:00Z"/>
          <w:rFonts w:ascii="Courier New" w:hAnsi="Courier New" w:cs="Courier New"/>
        </w:rPr>
      </w:pPr>
      <w:dir w:val="rtl">
        <w:dir w:val="rtl">
          <w:del w:id="10368" w:author="Transkribus" w:date="2019-12-11T14:30:00Z">
            <w:r w:rsidRPr="009B6BCA">
              <w:rPr>
                <w:rFonts w:ascii="Courier New" w:hAnsi="Courier New" w:cs="Courier New"/>
                <w:rtl/>
              </w:rPr>
              <w:delText>فلا عجبا</w:delText>
            </w:r>
          </w:del>
          <w:ins w:id="10369" w:author="Transkribus" w:date="2019-12-11T14:30:00Z">
            <w:r w:rsidR="00EE6742" w:rsidRPr="00EE6742">
              <w:rPr>
                <w:rFonts w:ascii="Courier New" w:hAnsi="Courier New" w:cs="Courier New"/>
                <w:rtl/>
              </w:rPr>
              <w:t>بساجبا</w:t>
            </w:r>
          </w:ins>
          <w:r w:rsidR="00EE6742" w:rsidRPr="00EE6742">
            <w:rPr>
              <w:rFonts w:ascii="Courier New" w:hAnsi="Courier New" w:cs="Courier New"/>
              <w:rtl/>
            </w:rPr>
            <w:t xml:space="preserve"> ان راح وهو </w:t>
          </w:r>
          <w:del w:id="103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r w:rsidR="00EE6742" w:rsidRPr="00EE6742">
            <w:rPr>
              <w:rFonts w:ascii="Courier New" w:hAnsi="Courier New" w:cs="Courier New"/>
              <w:rtl/>
            </w:rPr>
            <w:t>مسلم</w:t>
          </w:r>
          <w:del w:id="103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2E5CAE" w14:textId="1988E192" w:rsidR="00EE6742" w:rsidRPr="00EE6742" w:rsidRDefault="009B6BCA" w:rsidP="00EE6742">
      <w:pPr>
        <w:pStyle w:val="NurText"/>
        <w:bidi/>
        <w:rPr>
          <w:rFonts w:ascii="Courier New" w:hAnsi="Courier New" w:cs="Courier New"/>
        </w:rPr>
      </w:pPr>
      <w:dir w:val="rtl">
        <w:dir w:val="rtl">
          <w:del w:id="10372" w:author="Transkribus" w:date="2019-12-11T14:30:00Z">
            <w:r w:rsidRPr="009B6BCA">
              <w:rPr>
                <w:rFonts w:ascii="Courier New" w:hAnsi="Courier New" w:cs="Courier New"/>
                <w:rtl/>
              </w:rPr>
              <w:delText>من الباس والضراء والعتب</w:delText>
            </w:r>
          </w:del>
          <w:ins w:id="10373" w:author="Transkribus" w:date="2019-12-11T14:30:00Z">
            <w:r w:rsidR="00EE6742" w:rsidRPr="00EE6742">
              <w:rPr>
                <w:rFonts w:ascii="Courier New" w:hAnsi="Courier New" w:cs="Courier New"/>
                <w:rtl/>
              </w:rPr>
              <w:t xml:space="preserve"> </w:t>
            </w:r>
            <w:r w:rsidR="00EE6742" w:rsidRPr="00EE6742">
              <w:rPr>
                <w:rFonts w:ascii="Courier New" w:hAnsi="Courier New" w:cs="Courier New"/>
                <w:rtl/>
              </w:rPr>
              <w:tab/>
              <w:t>٤من الياس والصراعو العتب</w:t>
            </w:r>
          </w:ins>
          <w:r w:rsidR="00EE6742" w:rsidRPr="00EE6742">
            <w:rPr>
              <w:rFonts w:ascii="Courier New" w:hAnsi="Courier New" w:cs="Courier New"/>
              <w:rtl/>
            </w:rPr>
            <w:t xml:space="preserve"> والسلب</w:t>
          </w:r>
          <w:del w:id="103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A67E36" w14:textId="42C1953A" w:rsidR="00EE6742" w:rsidRPr="00EE6742" w:rsidRDefault="009B6BCA" w:rsidP="00EE6742">
      <w:pPr>
        <w:pStyle w:val="NurText"/>
        <w:bidi/>
        <w:rPr>
          <w:rFonts w:ascii="Courier New" w:hAnsi="Courier New" w:cs="Courier New"/>
        </w:rPr>
      </w:pPr>
      <w:dir w:val="rtl">
        <w:dir w:val="rtl">
          <w:del w:id="10375" w:author="Transkribus" w:date="2019-12-11T14:30:00Z">
            <w:r w:rsidRPr="009B6BCA">
              <w:rPr>
                <w:rFonts w:ascii="Courier New" w:hAnsi="Courier New" w:cs="Courier New"/>
                <w:rtl/>
              </w:rPr>
              <w:delText>وغير بديع ان يرى</w:delText>
            </w:r>
          </w:del>
          <w:ins w:id="10376" w:author="Transkribus" w:date="2019-12-11T14:30:00Z">
            <w:r w:rsidR="00EE6742" w:rsidRPr="00EE6742">
              <w:rPr>
                <w:rFonts w:ascii="Courier New" w:hAnsi="Courier New" w:cs="Courier New"/>
                <w:rtl/>
              </w:rPr>
              <w:t>وميربديع ابن برى</w:t>
            </w:r>
          </w:ins>
          <w:r w:rsidR="00EE6742" w:rsidRPr="00EE6742">
            <w:rPr>
              <w:rFonts w:ascii="Courier New" w:hAnsi="Courier New" w:cs="Courier New"/>
              <w:rtl/>
            </w:rPr>
            <w:t xml:space="preserve"> غير </w:t>
          </w:r>
          <w:del w:id="10377" w:author="Transkribus" w:date="2019-12-11T14:30:00Z">
            <w:r w:rsidRPr="009B6BCA">
              <w:rPr>
                <w:rFonts w:ascii="Courier New" w:hAnsi="Courier New" w:cs="Courier New"/>
                <w:rtl/>
              </w:rPr>
              <w:delText>خائف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يبات قريرا امن</w:delText>
                </w:r>
              </w:dir>
            </w:dir>
          </w:del>
          <w:ins w:id="10378" w:author="Transkribus" w:date="2019-12-11T14:30:00Z">
            <w:r w:rsidR="00EE6742" w:rsidRPr="00EE6742">
              <w:rPr>
                <w:rFonts w:ascii="Courier New" w:hAnsi="Courier New" w:cs="Courier New"/>
                <w:rtl/>
              </w:rPr>
              <w:t>خاتف * بباتن قزبرا أمن</w:t>
            </w:r>
          </w:ins>
          <w:r w:rsidR="00EE6742" w:rsidRPr="00EE6742">
            <w:rPr>
              <w:rFonts w:ascii="Courier New" w:hAnsi="Courier New" w:cs="Courier New"/>
              <w:rtl/>
            </w:rPr>
            <w:t xml:space="preserve"> القلب والس</w:t>
          </w:r>
          <w:ins w:id="10379" w:author="Transkribus" w:date="2019-12-11T14:30:00Z">
            <w:r w:rsidR="00EE6742" w:rsidRPr="00EE6742">
              <w:rPr>
                <w:rFonts w:ascii="Courier New" w:hAnsi="Courier New" w:cs="Courier New"/>
                <w:rtl/>
              </w:rPr>
              <w:t>ص</w:t>
            </w:r>
          </w:ins>
          <w:r w:rsidR="00EE6742" w:rsidRPr="00EE6742">
            <w:rPr>
              <w:rFonts w:ascii="Courier New" w:hAnsi="Courier New" w:cs="Courier New"/>
              <w:rtl/>
            </w:rPr>
            <w:t>رب</w:t>
          </w:r>
          <w:del w:id="103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FCC14B" w14:textId="77777777" w:rsidR="009B6BCA" w:rsidRPr="009B6BCA" w:rsidRDefault="009B6BCA" w:rsidP="009B6BCA">
      <w:pPr>
        <w:pStyle w:val="NurText"/>
        <w:bidi/>
        <w:rPr>
          <w:del w:id="10381" w:author="Transkribus" w:date="2019-12-11T14:30:00Z"/>
          <w:rFonts w:ascii="Courier New" w:hAnsi="Courier New" w:cs="Courier New"/>
        </w:rPr>
      </w:pPr>
      <w:dir w:val="rtl">
        <w:dir w:val="rtl">
          <w:del w:id="10382" w:author="Transkribus" w:date="2019-12-11T14:30:00Z">
            <w:r w:rsidRPr="009B6BCA">
              <w:rPr>
                <w:rFonts w:ascii="Courier New" w:hAnsi="Courier New" w:cs="Courier New"/>
                <w:rtl/>
              </w:rPr>
              <w:delText>فيا صاحبى</w:delText>
            </w:r>
          </w:del>
          <w:ins w:id="10383" w:author="Transkribus" w:date="2019-12-11T14:30:00Z">
            <w:r w:rsidR="00EE6742" w:rsidRPr="00EE6742">
              <w:rPr>
                <w:rFonts w:ascii="Courier New" w:hAnsi="Courier New" w:cs="Courier New"/>
                <w:rtl/>
              </w:rPr>
              <w:t>فياصاحى</w:t>
            </w:r>
          </w:ins>
          <w:r w:rsidR="00EE6742" w:rsidRPr="00EE6742">
            <w:rPr>
              <w:rFonts w:ascii="Courier New" w:hAnsi="Courier New" w:cs="Courier New"/>
              <w:rtl/>
            </w:rPr>
            <w:t xml:space="preserve"> طرق النبو</w:t>
          </w:r>
          <w:del w:id="10384" w:author="Transkribus" w:date="2019-12-11T14:30:00Z">
            <w:r w:rsidRPr="009B6BCA">
              <w:rPr>
                <w:rFonts w:ascii="Courier New" w:hAnsi="Courier New" w:cs="Courier New"/>
                <w:rtl/>
              </w:rPr>
              <w:delText>ة</w:delText>
            </w:r>
          </w:del>
          <w:ins w:id="10385"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والهدى</w:t>
          </w:r>
          <w:del w:id="103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اقيلا عثاري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69028EC" w14:textId="77777777" w:rsidR="009B6BCA" w:rsidRPr="009B6BCA" w:rsidRDefault="009B6BCA" w:rsidP="009B6BCA">
      <w:pPr>
        <w:pStyle w:val="NurText"/>
        <w:bidi/>
        <w:rPr>
          <w:del w:id="10387" w:author="Transkribus" w:date="2019-12-11T14:30:00Z"/>
          <w:rFonts w:ascii="Courier New" w:hAnsi="Courier New" w:cs="Courier New"/>
        </w:rPr>
      </w:pPr>
      <w:dir w:val="rtl">
        <w:dir w:val="rtl">
          <w:del w:id="10388" w:author="Transkribus" w:date="2019-12-11T14:30:00Z">
            <w:r w:rsidRPr="009B6BCA">
              <w:rPr>
                <w:rFonts w:ascii="Courier New" w:hAnsi="Courier New" w:cs="Courier New"/>
                <w:rtl/>
              </w:rPr>
              <w:delText>شافعين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44D940" w14:textId="6A66C1D1" w:rsidR="00EE6742" w:rsidRPr="00EE6742" w:rsidRDefault="009B6BCA" w:rsidP="00EE6742">
      <w:pPr>
        <w:pStyle w:val="NurText"/>
        <w:bidi/>
        <w:rPr>
          <w:rFonts w:ascii="Courier New" w:hAnsi="Courier New" w:cs="Courier New"/>
        </w:rPr>
      </w:pPr>
      <w:dir w:val="rtl">
        <w:dir w:val="rtl">
          <w:ins w:id="10389" w:author="Transkribus" w:date="2019-12-11T14:30:00Z">
            <w:r w:rsidR="00EE6742" w:rsidRPr="00EE6742">
              <w:rPr>
                <w:rFonts w:ascii="Courier New" w:hAnsi="Courier New" w:cs="Courier New"/>
                <w:rtl/>
              </w:rPr>
              <w:t xml:space="preserve"> * أفبلاعنارى شافهسين </w:t>
            </w:r>
          </w:ins>
          <w:r w:rsidR="00EE6742" w:rsidRPr="00EE6742">
            <w:rPr>
              <w:rFonts w:ascii="Courier New" w:hAnsi="Courier New" w:cs="Courier New"/>
              <w:rtl/>
            </w:rPr>
            <w:t>الى ر</w:t>
          </w:r>
          <w:del w:id="10390"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del w:id="103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392" w:author="Transkribus" w:date="2019-12-11T14:30:00Z">
            <w:r w:rsidR="00EE6742" w:rsidRPr="00EE6742">
              <w:rPr>
                <w:rFonts w:ascii="Courier New" w:hAnsi="Courier New" w:cs="Courier New"/>
                <w:rtl/>
              </w:rPr>
              <w:t>ى</w:t>
            </w:r>
          </w:ins>
        </w:dir>
      </w:dir>
    </w:p>
    <w:p w14:paraId="032654AF" w14:textId="77777777" w:rsidR="009B6BCA" w:rsidRPr="009B6BCA" w:rsidRDefault="009B6BCA" w:rsidP="009B6BCA">
      <w:pPr>
        <w:pStyle w:val="NurText"/>
        <w:bidi/>
        <w:rPr>
          <w:del w:id="10393" w:author="Transkribus" w:date="2019-12-11T14:30:00Z"/>
          <w:rFonts w:ascii="Courier New" w:hAnsi="Courier New" w:cs="Courier New"/>
        </w:rPr>
      </w:pPr>
      <w:dir w:val="rtl">
        <w:dir w:val="rtl">
          <w:del w:id="10394" w:author="Transkribus" w:date="2019-12-11T14:30:00Z">
            <w:r w:rsidRPr="009B6BCA">
              <w:rPr>
                <w:rFonts w:ascii="Courier New" w:hAnsi="Courier New" w:cs="Courier New"/>
                <w:rtl/>
              </w:rPr>
              <w:delText>فحسبكما 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شافعان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8B644F" w14:textId="77777777" w:rsidR="009B6BCA" w:rsidRPr="009B6BCA" w:rsidRDefault="009B6BCA" w:rsidP="009B6BCA">
      <w:pPr>
        <w:pStyle w:val="NurText"/>
        <w:bidi/>
        <w:rPr>
          <w:del w:id="10395" w:author="Transkribus" w:date="2019-12-11T14:30:00Z"/>
          <w:rFonts w:ascii="Courier New" w:hAnsi="Courier New" w:cs="Courier New"/>
        </w:rPr>
      </w:pPr>
      <w:dir w:val="rtl">
        <w:dir w:val="rtl">
          <w:del w:id="10396" w:author="Transkribus" w:date="2019-12-11T14:30:00Z">
            <w:r w:rsidRPr="009B6BCA">
              <w:rPr>
                <w:rFonts w:ascii="Courier New" w:hAnsi="Courier New" w:cs="Courier New"/>
                <w:rtl/>
              </w:rPr>
              <w:delText>فانني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4F3ADA" w14:textId="2E942762" w:rsidR="00EE6742" w:rsidRPr="00EE6742" w:rsidRDefault="009B6BCA" w:rsidP="00EE6742">
      <w:pPr>
        <w:pStyle w:val="NurText"/>
        <w:bidi/>
        <w:rPr>
          <w:ins w:id="10397" w:author="Transkribus" w:date="2019-12-11T14:30:00Z"/>
          <w:rFonts w:ascii="Courier New" w:hAnsi="Courier New" w:cs="Courier New"/>
        </w:rPr>
      </w:pPr>
      <w:dir w:val="rtl">
        <w:dir w:val="rtl">
          <w:ins w:id="10398" w:author="Transkribus" w:date="2019-12-11T14:30:00Z">
            <w:r w:rsidR="00EE6742" w:rsidRPr="00EE6742">
              <w:rPr>
                <w:rFonts w:ascii="Courier New" w:hAnsi="Courier New" w:cs="Courier New"/>
                <w:rtl/>
              </w:rPr>
              <w:t>١٨٨</w:t>
            </w:r>
          </w:ins>
        </w:dir>
      </w:dir>
    </w:p>
    <w:p w14:paraId="1991856E" w14:textId="04B7AEC0" w:rsidR="00EE6742" w:rsidRPr="00EE6742" w:rsidRDefault="00EE6742" w:rsidP="00EE6742">
      <w:pPr>
        <w:pStyle w:val="NurText"/>
        <w:bidi/>
        <w:rPr>
          <w:rFonts w:ascii="Courier New" w:hAnsi="Courier New" w:cs="Courier New"/>
        </w:rPr>
      </w:pPr>
      <w:ins w:id="10399" w:author="Transkribus" w:date="2019-12-11T14:30:00Z">
        <w:r w:rsidRPr="00EE6742">
          <w:rPr>
            <w:rFonts w:ascii="Courier New" w:hAnsi="Courier New" w:cs="Courier New"/>
            <w:rtl/>
          </w:rPr>
          <w:t xml:space="preserve">جسيكما لى سافعان فاننى * </w:t>
        </w:r>
      </w:ins>
      <w:r w:rsidRPr="00EE6742">
        <w:rPr>
          <w:rFonts w:ascii="Courier New" w:hAnsi="Courier New" w:cs="Courier New"/>
          <w:rtl/>
        </w:rPr>
        <w:t>لاعلم ا</w:t>
      </w:r>
      <w:ins w:id="10400" w:author="Transkribus" w:date="2019-12-11T14:30:00Z">
        <w:r w:rsidRPr="00EE6742">
          <w:rPr>
            <w:rFonts w:ascii="Courier New" w:hAnsi="Courier New" w:cs="Courier New"/>
            <w:rtl/>
          </w:rPr>
          <w:t>أ</w:t>
        </w:r>
      </w:ins>
      <w:r w:rsidRPr="00EE6742">
        <w:rPr>
          <w:rFonts w:ascii="Courier New" w:hAnsi="Courier New" w:cs="Courier New"/>
          <w:rtl/>
        </w:rPr>
        <w:t xml:space="preserve">ن الله </w:t>
      </w:r>
      <w:del w:id="10401" w:author="Transkribus" w:date="2019-12-11T14:30:00Z">
        <w:r w:rsidR="009B6BCA" w:rsidRPr="009B6BCA">
          <w:rPr>
            <w:rFonts w:ascii="Courier New" w:hAnsi="Courier New" w:cs="Courier New"/>
            <w:rtl/>
          </w:rPr>
          <w:delText>حينئذ حسبى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402" w:author="Transkribus" w:date="2019-12-11T14:30:00Z">
        <w:r w:rsidRPr="00EE6742">
          <w:rPr>
            <w:rFonts w:ascii="Courier New" w:hAnsi="Courier New" w:cs="Courier New"/>
            <w:rtl/>
          </w:rPr>
          <w:t>حينتذ ج حيى</w:t>
        </w:r>
      </w:ins>
    </w:p>
    <w:p w14:paraId="7EB88454" w14:textId="15B7AE8E" w:rsidR="00EE6742" w:rsidRPr="00EE6742" w:rsidRDefault="009B6BCA" w:rsidP="00EE6742">
      <w:pPr>
        <w:pStyle w:val="NurText"/>
        <w:bidi/>
        <w:rPr>
          <w:ins w:id="10403" w:author="Transkribus" w:date="2019-12-11T14:30:00Z"/>
          <w:rFonts w:ascii="Courier New" w:hAnsi="Courier New" w:cs="Courier New"/>
        </w:rPr>
      </w:pPr>
      <w:dir w:val="rtl">
        <w:dir w:val="rtl">
          <w:ins w:id="10404" w:author="Transkribus" w:date="2019-12-11T14:30:00Z">
            <w:r w:rsidR="00EE6742" w:rsidRPr="00EE6742">
              <w:rPr>
                <w:rFonts w:ascii="Courier New" w:hAnsi="Courier New" w:cs="Courier New"/>
                <w:rtl/>
              </w:rPr>
              <w:t>فياقادو اقدر بتفريح جريى * ومجسل لدانى بالهى الطب</w:t>
            </w:r>
          </w:ins>
        </w:dir>
      </w:dir>
    </w:p>
    <w:p w14:paraId="07B993A3" w14:textId="7D373A6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10405" w:author="Transkribus" w:date="2019-12-11T14:30:00Z">
        <w:r w:rsidR="009B6BCA" w:rsidRPr="009B6BCA">
          <w:rPr>
            <w:rFonts w:ascii="Courier New" w:hAnsi="Courier New" w:cs="Courier New"/>
            <w:rtl/>
          </w:rPr>
          <w:delText>ا</w:delText>
        </w:r>
      </w:del>
      <w:ins w:id="10406" w:author="Transkribus" w:date="2019-12-11T14:30:00Z">
        <w:r w:rsidRPr="00EE6742">
          <w:rPr>
            <w:rFonts w:ascii="Courier New" w:hAnsi="Courier New" w:cs="Courier New"/>
            <w:rtl/>
          </w:rPr>
          <w:t>أ</w:t>
        </w:r>
      </w:ins>
      <w:r w:rsidRPr="00EE6742">
        <w:rPr>
          <w:rFonts w:ascii="Courier New" w:hAnsi="Courier New" w:cs="Courier New"/>
          <w:rtl/>
        </w:rPr>
        <w:t>يضا</w:t>
      </w:r>
      <w:del w:id="104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5619746" w14:textId="4AC825E8" w:rsidR="00EE6742" w:rsidRPr="00EE6742" w:rsidRDefault="009B6BCA" w:rsidP="00EE6742">
      <w:pPr>
        <w:pStyle w:val="NurText"/>
        <w:bidi/>
        <w:rPr>
          <w:ins w:id="10408" w:author="Transkribus" w:date="2019-12-11T14:30:00Z"/>
          <w:rFonts w:ascii="Courier New" w:hAnsi="Courier New" w:cs="Courier New"/>
        </w:rPr>
      </w:pPr>
      <w:dir w:val="rtl">
        <w:dir w:val="rtl">
          <w:del w:id="10409" w:author="Transkribus" w:date="2019-12-11T14:30:00Z">
            <w:r w:rsidRPr="009B6BCA">
              <w:rPr>
                <w:rFonts w:ascii="Courier New" w:hAnsi="Courier New" w:cs="Courier New"/>
                <w:rtl/>
              </w:rPr>
              <w:delText>كلما خفت قد تناءى</w:delText>
            </w:r>
          </w:del>
          <w:ins w:id="10410" w:author="Transkribus" w:date="2019-12-11T14:30:00Z">
            <w:r w:rsidR="00EE6742" w:rsidRPr="00EE6742">
              <w:rPr>
                <w:rFonts w:ascii="Courier New" w:hAnsi="Courier New" w:cs="Courier New"/>
                <w:rtl/>
              </w:rPr>
              <w:t>الخفيف)</w:t>
            </w:r>
          </w:ins>
        </w:dir>
      </w:dir>
    </w:p>
    <w:p w14:paraId="3BF54813" w14:textId="0B7C7EE0" w:rsidR="00EE6742" w:rsidRPr="00EE6742" w:rsidRDefault="00EE6742" w:rsidP="00EE6742">
      <w:pPr>
        <w:pStyle w:val="NurText"/>
        <w:bidi/>
        <w:rPr>
          <w:rFonts w:ascii="Courier New" w:hAnsi="Courier New" w:cs="Courier New"/>
        </w:rPr>
      </w:pPr>
      <w:ins w:id="10411" w:author="Transkribus" w:date="2019-12-11T14:30:00Z">
        <w:r w:rsidRPr="00EE6742">
          <w:rPr>
            <w:rFonts w:ascii="Courier New" w:hAnsi="Courier New" w:cs="Courier New"/>
            <w:rtl/>
          </w:rPr>
          <w:t>لاجعت فدتناء ى</w:t>
        </w:r>
      </w:ins>
      <w:r w:rsidRPr="00EE6742">
        <w:rPr>
          <w:rFonts w:ascii="Courier New" w:hAnsi="Courier New" w:cs="Courier New"/>
          <w:rtl/>
        </w:rPr>
        <w:t xml:space="preserve"> الرجاء</w:t>
      </w:r>
      <w:del w:id="1041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وو</w:t>
          </w:r>
          <w:del w:id="10413" w:author="Transkribus" w:date="2019-12-11T14:30:00Z">
            <w:r w:rsidR="009B6BCA" w:rsidRPr="009B6BCA">
              <w:rPr>
                <w:rFonts w:ascii="Courier New" w:hAnsi="Courier New" w:cs="Courier New"/>
                <w:rtl/>
              </w:rPr>
              <w:delText>ث</w:delText>
            </w:r>
          </w:del>
          <w:r w:rsidRPr="00EE6742">
            <w:rPr>
              <w:rFonts w:ascii="Courier New" w:hAnsi="Courier New" w:cs="Courier New"/>
              <w:rtl/>
            </w:rPr>
            <w:t>و</w:t>
          </w:r>
          <w:del w:id="10414" w:author="Transkribus" w:date="2019-12-11T14:30:00Z">
            <w:r w:rsidR="009B6BCA" w:rsidRPr="009B6BCA">
              <w:rPr>
                <w:rFonts w:ascii="Courier New" w:hAnsi="Courier New" w:cs="Courier New"/>
                <w:rtl/>
              </w:rPr>
              <w:delText>ق</w:delText>
            </w:r>
          </w:del>
          <w:ins w:id="10415" w:author="Transkribus" w:date="2019-12-11T14:30:00Z">
            <w:r w:rsidRPr="00EE6742">
              <w:rPr>
                <w:rFonts w:ascii="Courier New" w:hAnsi="Courier New" w:cs="Courier New"/>
                <w:rtl/>
              </w:rPr>
              <w:t>ف</w:t>
            </w:r>
          </w:ins>
          <w:r w:rsidRPr="00EE6742">
            <w:rPr>
              <w:rFonts w:ascii="Courier New" w:hAnsi="Courier New" w:cs="Courier New"/>
              <w:rtl/>
            </w:rPr>
            <w:t xml:space="preserve">ى بالله </w:t>
          </w:r>
          <w:del w:id="10416" w:author="Transkribus" w:date="2019-12-11T14:30:00Z">
            <w:r w:rsidR="009B6BCA" w:rsidRPr="009B6BCA">
              <w:rPr>
                <w:rFonts w:ascii="Courier New" w:hAnsi="Courier New" w:cs="Courier New"/>
                <w:rtl/>
              </w:rPr>
              <w:delText>فيه اكتفاء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417" w:author="Transkribus" w:date="2019-12-11T14:30:00Z">
            <w:r w:rsidRPr="00EE6742">
              <w:rPr>
                <w:rFonts w:ascii="Courier New" w:hAnsi="Courier New" w:cs="Courier New"/>
                <w:rtl/>
              </w:rPr>
              <w:t>بها كنقاء</w:t>
            </w:r>
          </w:ins>
        </w:dir>
      </w:dir>
    </w:p>
    <w:p w14:paraId="4BDACD41" w14:textId="48468576" w:rsidR="00EE6742" w:rsidRPr="00EE6742" w:rsidRDefault="009B6BCA" w:rsidP="00EE6742">
      <w:pPr>
        <w:pStyle w:val="NurText"/>
        <w:bidi/>
        <w:rPr>
          <w:rFonts w:ascii="Courier New" w:hAnsi="Courier New" w:cs="Courier New"/>
        </w:rPr>
      </w:pPr>
      <w:dir w:val="rtl">
        <w:dir w:val="rtl">
          <w:del w:id="10418" w:author="Transkribus" w:date="2019-12-11T14:30:00Z">
            <w:r w:rsidRPr="009B6BCA">
              <w:rPr>
                <w:rFonts w:ascii="Courier New" w:hAnsi="Courier New" w:cs="Courier New"/>
                <w:rtl/>
              </w:rPr>
              <w:delText>فدع الخوف</w:delText>
            </w:r>
          </w:del>
          <w:ins w:id="10419" w:author="Transkribus" w:date="2019-12-11T14:30:00Z">
            <w:r w:rsidR="00EE6742" w:rsidRPr="00EE6742">
              <w:rPr>
                <w:rFonts w:ascii="Courier New" w:hAnsi="Courier New" w:cs="Courier New"/>
                <w:rtl/>
              </w:rPr>
              <w:t>فدج الحوف</w:t>
            </w:r>
          </w:ins>
          <w:r w:rsidR="00EE6742" w:rsidRPr="00EE6742">
            <w:rPr>
              <w:rFonts w:ascii="Courier New" w:hAnsi="Courier New" w:cs="Courier New"/>
              <w:rtl/>
            </w:rPr>
            <w:t xml:space="preserve"> والرجاء جميعا</w:t>
          </w:r>
          <w:del w:id="104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واصطبر راضيا فذاك الرضاء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0421" w:author="Transkribus" w:date="2019-12-11T14:30:00Z">
            <w:r w:rsidR="00EE6742" w:rsidRPr="00EE6742">
              <w:rPr>
                <w:rFonts w:ascii="Courier New" w:hAnsi="Courier New" w:cs="Courier New"/>
                <w:rtl/>
              </w:rPr>
              <w:t>*واسطرر اسيافذ ال الرساء</w:t>
            </w:r>
          </w:ins>
        </w:dir>
      </w:dir>
    </w:p>
    <w:p w14:paraId="240113FA" w14:textId="47CBF8DB" w:rsidR="00EE6742" w:rsidRPr="00EE6742" w:rsidRDefault="009B6BCA" w:rsidP="00EE6742">
      <w:pPr>
        <w:pStyle w:val="NurText"/>
        <w:bidi/>
        <w:rPr>
          <w:rFonts w:ascii="Courier New" w:hAnsi="Courier New" w:cs="Courier New"/>
        </w:rPr>
      </w:pPr>
      <w:dir w:val="rtl">
        <w:dir w:val="rtl">
          <w:del w:id="10422" w:author="Transkribus" w:date="2019-12-11T14:30:00Z">
            <w:r w:rsidRPr="009B6BCA">
              <w:rPr>
                <w:rFonts w:ascii="Courier New" w:hAnsi="Courier New" w:cs="Courier New"/>
                <w:rtl/>
              </w:rPr>
              <w:delText>ليس عما قضى</w:delText>
            </w:r>
          </w:del>
          <w:ins w:id="10423" w:author="Transkribus" w:date="2019-12-11T14:30:00Z">
            <w:r w:rsidR="00EE6742" w:rsidRPr="00EE6742">
              <w:rPr>
                <w:rFonts w:ascii="Courier New" w:hAnsi="Courier New" w:cs="Courier New"/>
                <w:rtl/>
              </w:rPr>
              <w:t>ابس عمافضى</w:t>
            </w:r>
          </w:ins>
          <w:r w:rsidR="00EE6742" w:rsidRPr="00EE6742">
            <w:rPr>
              <w:rFonts w:ascii="Courier New" w:hAnsi="Courier New" w:cs="Courier New"/>
              <w:rtl/>
            </w:rPr>
            <w:t xml:space="preserve"> الاله </w:t>
          </w:r>
          <w:del w:id="10424" w:author="Transkribus" w:date="2019-12-11T14:30:00Z">
            <w:r w:rsidRPr="009B6BCA">
              <w:rPr>
                <w:rFonts w:ascii="Courier New" w:hAnsi="Courier New" w:cs="Courier New"/>
                <w:rtl/>
              </w:rPr>
              <w:delText>محيد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فدع</w:delText>
                </w:r>
              </w:dir>
            </w:dir>
          </w:del>
          <w:ins w:id="10425" w:author="Transkribus" w:date="2019-12-11T14:30:00Z">
            <w:r w:rsidR="00EE6742" w:rsidRPr="00EE6742">
              <w:rPr>
                <w:rFonts w:ascii="Courier New" w:hAnsi="Courier New" w:cs="Courier New"/>
                <w:rtl/>
              </w:rPr>
              <w:t>مجيد * فدم</w:t>
            </w:r>
          </w:ins>
          <w:r w:rsidR="00EE6742" w:rsidRPr="00EE6742">
            <w:rPr>
              <w:rFonts w:ascii="Courier New" w:hAnsi="Courier New" w:cs="Courier New"/>
              <w:rtl/>
            </w:rPr>
            <w:t xml:space="preserve"> الهم فهو عندى عناء</w:t>
          </w:r>
          <w:del w:id="104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681DBC" w14:textId="5076E45C" w:rsidR="00EE6742" w:rsidRPr="00EE6742" w:rsidRDefault="009B6BCA" w:rsidP="00EE6742">
      <w:pPr>
        <w:pStyle w:val="NurText"/>
        <w:bidi/>
        <w:rPr>
          <w:rFonts w:ascii="Courier New" w:hAnsi="Courier New" w:cs="Courier New"/>
        </w:rPr>
      </w:pPr>
      <w:dir w:val="rtl">
        <w:dir w:val="rtl">
          <w:del w:id="10427" w:author="Transkribus" w:date="2019-12-11T14:30:00Z">
            <w:r w:rsidRPr="009B6BCA">
              <w:rPr>
                <w:rFonts w:ascii="Courier New" w:hAnsi="Courier New" w:cs="Courier New"/>
                <w:rtl/>
              </w:rPr>
              <w:delText>وتيقن ان</w:delText>
            </w:r>
          </w:del>
          <w:ins w:id="10428" w:author="Transkribus" w:date="2019-12-11T14:30:00Z">
            <w:r w:rsidR="00EE6742" w:rsidRPr="00EE6742">
              <w:rPr>
                <w:rFonts w:ascii="Courier New" w:hAnsi="Courier New" w:cs="Courier New"/>
                <w:rtl/>
              </w:rPr>
              <w:t>وبيقن أن</w:t>
            </w:r>
          </w:ins>
          <w:r w:rsidR="00EE6742" w:rsidRPr="00EE6742">
            <w:rPr>
              <w:rFonts w:ascii="Courier New" w:hAnsi="Courier New" w:cs="Courier New"/>
              <w:rtl/>
            </w:rPr>
            <w:t xml:space="preserve"> الاله لطيف</w:t>
          </w:r>
          <w:del w:id="104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 اتى</w:delText>
                </w:r>
              </w:dir>
            </w:dir>
          </w:del>
          <w:ins w:id="10430" w:author="Transkribus" w:date="2019-12-11T14:30:00Z">
            <w:r w:rsidR="00EE6742" w:rsidRPr="00EE6742">
              <w:rPr>
                <w:rFonts w:ascii="Courier New" w:hAnsi="Courier New" w:cs="Courier New"/>
                <w:rtl/>
              </w:rPr>
              <w:t xml:space="preserve"> * ابن أبى</w:t>
            </w:r>
          </w:ins>
          <w:r w:rsidR="00EE6742" w:rsidRPr="00EE6742">
            <w:rPr>
              <w:rFonts w:ascii="Courier New" w:hAnsi="Courier New" w:cs="Courier New"/>
              <w:rtl/>
            </w:rPr>
            <w:t xml:space="preserve"> الغم </w:t>
          </w:r>
          <w:del w:id="10431" w:author="Transkribus" w:date="2019-12-11T14:30:00Z">
            <w:r w:rsidRPr="009B6BCA">
              <w:rPr>
                <w:rFonts w:ascii="Courier New" w:hAnsi="Courier New" w:cs="Courier New"/>
                <w:rtl/>
              </w:rPr>
              <w:delText>اعقب السراء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32" w:author="Transkribus" w:date="2019-12-11T14:30:00Z">
            <w:r w:rsidR="00EE6742" w:rsidRPr="00EE6742">
              <w:rPr>
                <w:rFonts w:ascii="Courier New" w:hAnsi="Courier New" w:cs="Courier New"/>
                <w:rtl/>
              </w:rPr>
              <w:t>أععب السراه</w:t>
            </w:r>
          </w:ins>
        </w:dir>
      </w:dir>
    </w:p>
    <w:p w14:paraId="2D498CD1" w14:textId="173E916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0433" w:author="Transkribus" w:date="2019-12-11T14:30:00Z">
            <w:r w:rsidRPr="009B6BCA">
              <w:rPr>
                <w:rFonts w:ascii="Courier New" w:hAnsi="Courier New" w:cs="Courier New"/>
                <w:rtl/>
              </w:rPr>
              <w:delText>ا</w:delText>
            </w:r>
          </w:del>
          <w:ins w:id="10434" w:author="Transkribus" w:date="2019-12-11T14:30:00Z">
            <w:r w:rsidR="00EE6742" w:rsidRPr="00EE6742">
              <w:rPr>
                <w:rFonts w:ascii="Courier New" w:hAnsi="Courier New" w:cs="Courier New"/>
                <w:rtl/>
              </w:rPr>
              <w:t>أ</w:t>
            </w:r>
          </w:ins>
          <w:r w:rsidR="00EE6742" w:rsidRPr="00EE6742">
            <w:rPr>
              <w:rFonts w:ascii="Courier New" w:hAnsi="Courier New" w:cs="Courier New"/>
              <w:rtl/>
            </w:rPr>
            <w:t>يضا</w:t>
          </w:r>
          <w:del w:id="104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5D8E5C" w14:textId="77777777" w:rsidR="009B6BCA" w:rsidRPr="009B6BCA" w:rsidRDefault="009B6BCA" w:rsidP="009B6BCA">
      <w:pPr>
        <w:pStyle w:val="NurText"/>
        <w:bidi/>
        <w:rPr>
          <w:del w:id="10436" w:author="Transkribus" w:date="2019-12-11T14:30:00Z"/>
          <w:rFonts w:ascii="Courier New" w:hAnsi="Courier New" w:cs="Courier New"/>
        </w:rPr>
      </w:pPr>
      <w:dir w:val="rtl">
        <w:dir w:val="rtl">
          <w:del w:id="10437" w:author="Transkribus" w:date="2019-12-11T14:30:00Z">
            <w:r w:rsidRPr="009B6BCA">
              <w:rPr>
                <w:rFonts w:ascii="Courier New" w:hAnsi="Courier New" w:cs="Courier New"/>
                <w:rtl/>
              </w:rPr>
              <w:delText>اذا ضاق امر فاصبر سوف ينجلي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فكم حر نار اعقبت بسلام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2B4D1E" w14:textId="77777777" w:rsidR="009B6BCA" w:rsidRPr="009B6BCA" w:rsidRDefault="009B6BCA" w:rsidP="009B6BCA">
      <w:pPr>
        <w:pStyle w:val="NurText"/>
        <w:bidi/>
        <w:rPr>
          <w:del w:id="10438" w:author="Transkribus" w:date="2019-12-11T14:30:00Z"/>
          <w:rFonts w:ascii="Courier New" w:hAnsi="Courier New" w:cs="Courier New"/>
        </w:rPr>
      </w:pPr>
      <w:dir w:val="rtl">
        <w:dir w:val="rtl">
          <w:del w:id="10439" w:author="Transkribus" w:date="2019-12-11T14:30:00Z">
            <w:r w:rsidRPr="009B6BCA">
              <w:rPr>
                <w:rFonts w:ascii="Courier New" w:hAnsi="Courier New" w:cs="Courier New"/>
                <w:rtl/>
              </w:rPr>
              <w:delText>ولا تسال الايام دفع ملمة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فلست ترى امرا حليف دوام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9ABE765" w14:textId="3E3A4EBE" w:rsidR="00EE6742" w:rsidRPr="00EE6742" w:rsidRDefault="009B6BCA" w:rsidP="00EE6742">
      <w:pPr>
        <w:pStyle w:val="NurText"/>
        <w:bidi/>
        <w:rPr>
          <w:ins w:id="10440" w:author="Transkribus" w:date="2019-12-11T14:30:00Z"/>
          <w:rFonts w:ascii="Courier New" w:hAnsi="Courier New" w:cs="Courier New"/>
        </w:rPr>
      </w:pPr>
      <w:dir w:val="rtl">
        <w:dir w:val="rtl">
          <w:ins w:id="10441" w:author="Transkribus" w:date="2019-12-11T14:30:00Z">
            <w:r w:rsidR="00EE6742" w:rsidRPr="00EE6742">
              <w:rPr>
                <w:rFonts w:ascii="Courier New" w:hAnsi="Courier New" w:cs="Courier New"/>
                <w:rtl/>
              </w:rPr>
              <w:t>الطريل٢</w:t>
            </w:r>
          </w:ins>
        </w:dir>
      </w:dir>
    </w:p>
    <w:p w14:paraId="52D8F3BE" w14:textId="77777777" w:rsidR="00EE6742" w:rsidRPr="00EE6742" w:rsidRDefault="00EE6742" w:rsidP="00EE6742">
      <w:pPr>
        <w:pStyle w:val="NurText"/>
        <w:bidi/>
        <w:rPr>
          <w:ins w:id="10442" w:author="Transkribus" w:date="2019-12-11T14:30:00Z"/>
          <w:rFonts w:ascii="Courier New" w:hAnsi="Courier New" w:cs="Courier New"/>
        </w:rPr>
      </w:pPr>
      <w:ins w:id="10443" w:author="Transkribus" w:date="2019-12-11T14:30:00Z">
        <w:r w:rsidRPr="00EE6742">
          <w:rPr>
            <w:rFonts w:ascii="Courier New" w:hAnsi="Courier New" w:cs="Courier New"/>
            <w:rtl/>
          </w:rPr>
          <w:t>اداصاق اأمر قاصير صوف بعلى * فكم جرنار أعقيت بسسلام</w:t>
        </w:r>
      </w:ins>
    </w:p>
    <w:p w14:paraId="680BA925" w14:textId="77777777" w:rsidR="00EE6742" w:rsidRPr="00EE6742" w:rsidRDefault="00EE6742" w:rsidP="00EE6742">
      <w:pPr>
        <w:pStyle w:val="NurText"/>
        <w:bidi/>
        <w:rPr>
          <w:ins w:id="10444" w:author="Transkribus" w:date="2019-12-11T14:30:00Z"/>
          <w:rFonts w:ascii="Courier New" w:hAnsi="Courier New" w:cs="Courier New"/>
        </w:rPr>
      </w:pPr>
      <w:ins w:id="10445" w:author="Transkribus" w:date="2019-12-11T14:30:00Z">
        <w:r w:rsidRPr="00EE6742">
          <w:rPr>
            <w:rFonts w:ascii="Courier New" w:hAnsi="Courier New" w:cs="Courier New"/>
            <w:rtl/>
          </w:rPr>
          <w:t>ولاكسال الامام وفح ملسه * قلست برى أمر احليف دوام</w:t>
        </w:r>
      </w:ins>
    </w:p>
    <w:p w14:paraId="2264EA94" w14:textId="31F9B7A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وكتبه الى الملك الناصر </w:t>
      </w:r>
      <w:del w:id="10446" w:author="Transkribus" w:date="2019-12-11T14:30:00Z">
        <w:r w:rsidR="009B6BCA" w:rsidRPr="009B6BCA">
          <w:rPr>
            <w:rFonts w:ascii="Courier New" w:hAnsi="Courier New" w:cs="Courier New"/>
            <w:rtl/>
          </w:rPr>
          <w:delText>ي</w:delText>
        </w:r>
      </w:del>
      <w:ins w:id="10447" w:author="Transkribus" w:date="2019-12-11T14:30:00Z">
        <w:r w:rsidRPr="00EE6742">
          <w:rPr>
            <w:rFonts w:ascii="Courier New" w:hAnsi="Courier New" w:cs="Courier New"/>
            <w:rtl/>
          </w:rPr>
          <w:t>م</w:t>
        </w:r>
      </w:ins>
      <w:r w:rsidRPr="00EE6742">
        <w:rPr>
          <w:rFonts w:ascii="Courier New" w:hAnsi="Courier New" w:cs="Courier New"/>
          <w:rtl/>
        </w:rPr>
        <w:t>وسف بن محمد</w:t>
      </w:r>
      <w:del w:id="104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406F42E" w14:textId="77777777" w:rsidR="009B6BCA" w:rsidRPr="009B6BCA" w:rsidRDefault="009B6BCA" w:rsidP="009B6BCA">
      <w:pPr>
        <w:pStyle w:val="NurText"/>
        <w:bidi/>
        <w:rPr>
          <w:del w:id="10449" w:author="Transkribus" w:date="2019-12-11T14:30:00Z"/>
          <w:rFonts w:ascii="Courier New" w:hAnsi="Courier New" w:cs="Courier New"/>
        </w:rPr>
      </w:pPr>
      <w:dir w:val="rtl">
        <w:dir w:val="rtl">
          <w:del w:id="10450" w:author="Transkribus" w:date="2019-12-11T14:30:00Z">
            <w:r w:rsidRPr="009B6BCA">
              <w:rPr>
                <w:rFonts w:ascii="Courier New" w:hAnsi="Courier New" w:cs="Courier New"/>
                <w:rtl/>
              </w:rPr>
              <w:delText>ليهنك نيروز اتاك مبشرا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بنيل الذى تهواه يوما وتطلب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487E617" w14:textId="29D26E3E" w:rsidR="00EE6742" w:rsidRPr="00EE6742" w:rsidRDefault="009B6BCA" w:rsidP="00EE6742">
      <w:pPr>
        <w:pStyle w:val="NurText"/>
        <w:bidi/>
        <w:rPr>
          <w:ins w:id="10451" w:author="Transkribus" w:date="2019-12-11T14:30:00Z"/>
          <w:rFonts w:ascii="Courier New" w:hAnsi="Courier New" w:cs="Courier New"/>
        </w:rPr>
      </w:pPr>
      <w:dir w:val="rtl">
        <w:dir w:val="rtl">
          <w:ins w:id="10452" w:author="Transkribus" w:date="2019-12-11T14:30:00Z">
            <w:r w:rsidR="00EE6742" w:rsidRPr="00EE6742">
              <w:rPr>
                <w:rFonts w:ascii="Courier New" w:hAnsi="Courier New" w:cs="Courier New"/>
                <w:rtl/>
              </w:rPr>
              <w:t>اطريل</w:t>
            </w:r>
          </w:ins>
        </w:dir>
      </w:dir>
    </w:p>
    <w:p w14:paraId="3C92CE48" w14:textId="77777777" w:rsidR="00EE6742" w:rsidRPr="00EE6742" w:rsidRDefault="00EE6742" w:rsidP="00EE6742">
      <w:pPr>
        <w:pStyle w:val="NurText"/>
        <w:bidi/>
        <w:rPr>
          <w:ins w:id="10453" w:author="Transkribus" w:date="2019-12-11T14:30:00Z"/>
          <w:rFonts w:ascii="Courier New" w:hAnsi="Courier New" w:cs="Courier New"/>
        </w:rPr>
      </w:pPr>
      <w:ins w:id="10454" w:author="Transkribus" w:date="2019-12-11T14:30:00Z">
        <w:r w:rsidRPr="00EE6742">
          <w:rPr>
            <w:rFonts w:ascii="Courier New" w:hAnsi="Courier New" w:cs="Courier New"/>
            <w:rtl/>
          </w:rPr>
          <w:t>لبيهنلك تيروزاثاك ميسرا * يل الذى هواء بوما وقطلب</w:t>
        </w:r>
      </w:ins>
    </w:p>
    <w:p w14:paraId="67007666" w14:textId="08DBF8B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وان بقاء الملك مع </w:t>
      </w:r>
      <w:del w:id="10455" w:author="Transkribus" w:date="2019-12-11T14:30:00Z">
        <w:r w:rsidR="009B6BCA" w:rsidRPr="009B6BCA">
          <w:rPr>
            <w:rFonts w:ascii="Courier New" w:hAnsi="Courier New" w:cs="Courier New"/>
            <w:rtl/>
          </w:rPr>
          <w:delText>غير اهله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عجيب وحالى منه عندك اعجب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0456" w:author="Transkribus" w:date="2019-12-11T14:30:00Z">
        <w:r w:rsidRPr="00EE6742">
          <w:rPr>
            <w:rFonts w:ascii="Courier New" w:hAnsi="Courier New" w:cs="Courier New"/>
            <w:rtl/>
          </w:rPr>
          <w:t>عير أمله * حيب وجالى ميه عبدل أيحب</w:t>
        </w:r>
      </w:ins>
    </w:p>
    <w:p w14:paraId="17CB0385" w14:textId="4157501C" w:rsidR="00EE6742" w:rsidRPr="00EE6742" w:rsidRDefault="009B6BCA" w:rsidP="00EE6742">
      <w:pPr>
        <w:pStyle w:val="NurText"/>
        <w:bidi/>
        <w:rPr>
          <w:rFonts w:ascii="Courier New" w:hAnsi="Courier New" w:cs="Courier New"/>
        </w:rPr>
      </w:pPr>
      <w:dir w:val="rtl">
        <w:dir w:val="rtl">
          <w:del w:id="10457" w:author="Transkribus" w:date="2019-12-11T14:30:00Z">
            <w:r w:rsidRPr="009B6BCA">
              <w:rPr>
                <w:rFonts w:ascii="Courier New" w:hAnsi="Courier New" w:cs="Courier New"/>
                <w:rtl/>
              </w:rPr>
              <w:delText>اسوق اليك</w:delText>
            </w:r>
          </w:del>
          <w:ins w:id="10458" w:author="Transkribus" w:date="2019-12-11T14:30:00Z">
            <w:r w:rsidR="00EE6742" w:rsidRPr="00EE6742">
              <w:rPr>
                <w:rFonts w:ascii="Courier New" w:hAnsi="Courier New" w:cs="Courier New"/>
                <w:rtl/>
              </w:rPr>
              <w:t>أسون البلك</w:t>
            </w:r>
          </w:ins>
          <w:r w:rsidR="00EE6742" w:rsidRPr="00EE6742">
            <w:rPr>
              <w:rFonts w:ascii="Courier New" w:hAnsi="Courier New" w:cs="Courier New"/>
              <w:rtl/>
            </w:rPr>
            <w:t xml:space="preserve"> الملك </w:t>
          </w:r>
          <w:del w:id="10459" w:author="Transkribus" w:date="2019-12-11T14:30:00Z">
            <w:r w:rsidRPr="009B6BCA">
              <w:rPr>
                <w:rFonts w:ascii="Courier New" w:hAnsi="Courier New" w:cs="Courier New"/>
                <w:rtl/>
              </w:rPr>
              <w:delText>طوعا فتلقه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460" w:author="Transkribus" w:date="2019-12-11T14:30:00Z">
            <w:r w:rsidR="00EE6742" w:rsidRPr="00EE6742">
              <w:rPr>
                <w:rFonts w:ascii="Courier New" w:hAnsi="Courier New" w:cs="Courier New"/>
                <w:rtl/>
              </w:rPr>
              <w:t xml:space="preserve">طوعافتلقه * </w:t>
            </w:r>
          </w:ins>
          <w:r w:rsidR="00EE6742" w:rsidRPr="00EE6742">
            <w:rPr>
              <w:rFonts w:ascii="Courier New" w:hAnsi="Courier New" w:cs="Courier New"/>
              <w:rtl/>
            </w:rPr>
            <w:t xml:space="preserve">ومن عند </w:t>
          </w:r>
          <w:del w:id="10461" w:author="Transkribus" w:date="2019-12-11T14:30:00Z">
            <w:r w:rsidRPr="009B6BCA">
              <w:rPr>
                <w:rFonts w:ascii="Courier New" w:hAnsi="Courier New" w:cs="Courier New"/>
                <w:rtl/>
              </w:rPr>
              <w:delText>غ</w:delText>
            </w:r>
          </w:del>
          <w:ins w:id="10462"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يرى فى تقاضيه </w:t>
          </w:r>
          <w:del w:id="10463" w:author="Transkribus" w:date="2019-12-11T14:30:00Z">
            <w:r w:rsidRPr="009B6BCA">
              <w:rPr>
                <w:rFonts w:ascii="Courier New" w:hAnsi="Courier New" w:cs="Courier New"/>
                <w:rtl/>
              </w:rPr>
              <w:delText>ت</w:delText>
            </w:r>
          </w:del>
          <w:r w:rsidR="00EE6742" w:rsidRPr="00EE6742">
            <w:rPr>
              <w:rFonts w:ascii="Courier New" w:hAnsi="Courier New" w:cs="Courier New"/>
              <w:rtl/>
            </w:rPr>
            <w:t>رغب</w:t>
          </w:r>
          <w:del w:id="104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52BE56" w14:textId="57622F94" w:rsidR="00EE6742" w:rsidRPr="00EE6742" w:rsidRDefault="009B6BCA" w:rsidP="00EE6742">
      <w:pPr>
        <w:pStyle w:val="NurText"/>
        <w:bidi/>
        <w:rPr>
          <w:rFonts w:ascii="Courier New" w:hAnsi="Courier New" w:cs="Courier New"/>
        </w:rPr>
      </w:pPr>
      <w:dir w:val="rtl">
        <w:dir w:val="rtl">
          <w:del w:id="10465" w:author="Transkribus" w:date="2019-12-11T14:30:00Z">
            <w:r w:rsidRPr="009B6BCA">
              <w:rPr>
                <w:rFonts w:ascii="Courier New" w:hAnsi="Courier New" w:cs="Courier New"/>
                <w:rtl/>
              </w:rPr>
              <w:delText>وتداب</w:delText>
            </w:r>
          </w:del>
          <w:ins w:id="10466" w:author="Transkribus" w:date="2019-12-11T14:30:00Z">
            <w:r w:rsidR="00EE6742" w:rsidRPr="00EE6742">
              <w:rPr>
                <w:rFonts w:ascii="Courier New" w:hAnsi="Courier New" w:cs="Courier New"/>
                <w:rtl/>
              </w:rPr>
              <w:t>ويد أب</w:t>
            </w:r>
          </w:ins>
          <w:r w:rsidR="00EE6742" w:rsidRPr="00EE6742">
            <w:rPr>
              <w:rFonts w:ascii="Courier New" w:hAnsi="Courier New" w:cs="Courier New"/>
              <w:rtl/>
            </w:rPr>
            <w:t xml:space="preserve"> فى </w:t>
          </w:r>
          <w:del w:id="10467" w:author="Transkribus" w:date="2019-12-11T14:30:00Z">
            <w:r w:rsidRPr="009B6BCA">
              <w:rPr>
                <w:rFonts w:ascii="Courier New" w:hAnsi="Courier New" w:cs="Courier New"/>
                <w:rtl/>
              </w:rPr>
              <w:delText>تحصيل ما انا قادر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468" w:author="Transkribus" w:date="2019-12-11T14:30:00Z">
            <w:r w:rsidR="00EE6742" w:rsidRPr="00EE6742">
              <w:rPr>
                <w:rFonts w:ascii="Courier New" w:hAnsi="Courier New" w:cs="Courier New"/>
                <w:rtl/>
              </w:rPr>
              <w:t xml:space="preserve">محصيل مااناقادر * </w:t>
            </w:r>
          </w:ins>
          <w:r w:rsidR="00EE6742" w:rsidRPr="00EE6742">
            <w:rPr>
              <w:rFonts w:ascii="Courier New" w:hAnsi="Courier New" w:cs="Courier New"/>
              <w:rtl/>
            </w:rPr>
            <w:t xml:space="preserve">عليه من الملك الذى راح </w:t>
          </w:r>
          <w:del w:id="10469" w:author="Transkribus" w:date="2019-12-11T14:30:00Z">
            <w:r w:rsidRPr="009B6BCA">
              <w:rPr>
                <w:rFonts w:ascii="Courier New" w:hAnsi="Courier New" w:cs="Courier New"/>
                <w:rtl/>
              </w:rPr>
              <w:delText>يصعب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70" w:author="Transkribus" w:date="2019-12-11T14:30:00Z">
            <w:r w:rsidR="00EE6742" w:rsidRPr="00EE6742">
              <w:rPr>
                <w:rFonts w:ascii="Courier New" w:hAnsi="Courier New" w:cs="Courier New"/>
                <w:rtl/>
              </w:rPr>
              <w:t>يصفت</w:t>
            </w:r>
          </w:ins>
        </w:dir>
      </w:dir>
    </w:p>
    <w:p w14:paraId="1B5CCBDA" w14:textId="09D6D92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واقسم </w:t>
          </w:r>
          <w:del w:id="10471" w:author="Transkribus" w:date="2019-12-11T14:30:00Z">
            <w:r w:rsidRPr="009B6BCA">
              <w:rPr>
                <w:rFonts w:ascii="Courier New" w:hAnsi="Courier New" w:cs="Courier New"/>
                <w:rtl/>
              </w:rPr>
              <w:delText>لو ساعدتنى بعض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472" w:author="Transkribus" w:date="2019-12-11T14:30:00Z">
            <w:r w:rsidR="00EE6742" w:rsidRPr="00EE6742">
              <w:rPr>
                <w:rFonts w:ascii="Courier New" w:hAnsi="Courier New" w:cs="Courier New"/>
                <w:rtl/>
              </w:rPr>
              <w:t>لوساعدسى بعس مده *</w:t>
            </w:r>
          </w:ins>
          <w:r w:rsidR="00EE6742" w:rsidRPr="00EE6742">
            <w:rPr>
              <w:rFonts w:ascii="Courier New" w:hAnsi="Courier New" w:cs="Courier New"/>
              <w:rtl/>
            </w:rPr>
            <w:t xml:space="preserve">لامسى الذى </w:t>
          </w:r>
          <w:del w:id="10473" w:author="Transkribus" w:date="2019-12-11T14:30:00Z">
            <w:r w:rsidRPr="009B6BCA">
              <w:rPr>
                <w:rFonts w:ascii="Courier New" w:hAnsi="Courier New" w:cs="Courier New"/>
                <w:rtl/>
              </w:rPr>
              <w:delText>استعبدته</w:delText>
            </w:r>
          </w:del>
          <w:ins w:id="10474" w:author="Transkribus" w:date="2019-12-11T14:30:00Z">
            <w:r w:rsidR="00EE6742" w:rsidRPr="00EE6742">
              <w:rPr>
                <w:rFonts w:ascii="Courier New" w:hAnsi="Courier New" w:cs="Courier New"/>
                <w:rtl/>
              </w:rPr>
              <w:t>اسعيدبة</w:t>
            </w:r>
          </w:ins>
          <w:r w:rsidR="00EE6742" w:rsidRPr="00EE6742">
            <w:rPr>
              <w:rFonts w:ascii="Courier New" w:hAnsi="Courier New" w:cs="Courier New"/>
              <w:rtl/>
            </w:rPr>
            <w:t xml:space="preserve"> وهو </w:t>
          </w:r>
          <w:del w:id="10475" w:author="Transkribus" w:date="2019-12-11T14:30:00Z">
            <w:r w:rsidRPr="009B6BCA">
              <w:rPr>
                <w:rFonts w:ascii="Courier New" w:hAnsi="Courier New" w:cs="Courier New"/>
                <w:rtl/>
              </w:rPr>
              <w:delText>يقرب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476" w:author="Transkribus" w:date="2019-12-11T14:30:00Z">
            <w:r w:rsidR="00EE6742" w:rsidRPr="00EE6742">
              <w:rPr>
                <w:rFonts w:ascii="Courier New" w:hAnsi="Courier New" w:cs="Courier New"/>
                <w:rtl/>
              </w:rPr>
              <w:t>يعرب</w:t>
            </w:r>
          </w:ins>
        </w:dir>
      </w:dir>
    </w:p>
    <w:p w14:paraId="12569580" w14:textId="77777777" w:rsidR="009B6BCA" w:rsidRPr="009B6BCA" w:rsidRDefault="009B6BCA" w:rsidP="009B6BCA">
      <w:pPr>
        <w:pStyle w:val="NurText"/>
        <w:bidi/>
        <w:rPr>
          <w:del w:id="10477" w:author="Transkribus" w:date="2019-12-11T14:30:00Z"/>
          <w:rFonts w:ascii="Courier New" w:hAnsi="Courier New" w:cs="Courier New"/>
        </w:rPr>
      </w:pPr>
      <w:dir w:val="rtl">
        <w:dir w:val="rtl">
          <w:del w:id="10478"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B21689" w14:textId="77777777" w:rsidR="009B6BCA" w:rsidRPr="009B6BCA" w:rsidRDefault="009B6BCA" w:rsidP="009B6BCA">
      <w:pPr>
        <w:pStyle w:val="NurText"/>
        <w:bidi/>
        <w:rPr>
          <w:del w:id="10479" w:author="Transkribus" w:date="2019-12-11T14:30:00Z"/>
          <w:rFonts w:ascii="Courier New" w:hAnsi="Courier New" w:cs="Courier New"/>
        </w:rPr>
      </w:pPr>
      <w:dir w:val="rtl">
        <w:dir w:val="rtl">
          <w:del w:id="10480" w:author="Transkribus" w:date="2019-12-11T14:30:00Z">
            <w:r w:rsidRPr="009B6BCA">
              <w:rPr>
                <w:rFonts w:ascii="Courier New" w:hAnsi="Courier New" w:cs="Courier New"/>
                <w:rtl/>
              </w:rPr>
              <w:delText>سارحل عنكم لا لكرهى لفضلكم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ومن لى ان اقضى به عمري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2051F2B" w14:textId="311740BD" w:rsidR="00EE6742" w:rsidRPr="00EE6742" w:rsidRDefault="009B6BCA" w:rsidP="00EE6742">
      <w:pPr>
        <w:pStyle w:val="NurText"/>
        <w:bidi/>
        <w:rPr>
          <w:ins w:id="10481" w:author="Transkribus" w:date="2019-12-11T14:30:00Z"/>
          <w:rFonts w:ascii="Courier New" w:hAnsi="Courier New" w:cs="Courier New"/>
        </w:rPr>
      </w:pPr>
      <w:dir w:val="rtl">
        <w:dir w:val="rtl">
          <w:del w:id="10482" w:author="Transkribus" w:date="2019-12-11T14:30:00Z">
            <w:r w:rsidRPr="009B6BCA">
              <w:rPr>
                <w:rFonts w:ascii="Courier New" w:hAnsi="Courier New" w:cs="Courier New"/>
                <w:rtl/>
              </w:rPr>
              <w:delText>ولكنما رزقى</w:delText>
            </w:r>
          </w:del>
          <w:ins w:id="10483" w:author="Transkribus" w:date="2019-12-11T14:30:00Z">
            <w:r w:rsidR="00EE6742" w:rsidRPr="00EE6742">
              <w:rPr>
                <w:rFonts w:ascii="Courier New" w:hAnsi="Courier New" w:cs="Courier New"/>
                <w:rtl/>
              </w:rPr>
              <w:t>وثقال أيقا</w:t>
            </w:r>
          </w:ins>
        </w:dir>
      </w:dir>
    </w:p>
    <w:p w14:paraId="29899E92" w14:textId="77777777" w:rsidR="00EE6742" w:rsidRPr="00EE6742" w:rsidRDefault="00EE6742" w:rsidP="00EE6742">
      <w:pPr>
        <w:pStyle w:val="NurText"/>
        <w:bidi/>
        <w:rPr>
          <w:ins w:id="10484" w:author="Transkribus" w:date="2019-12-11T14:30:00Z"/>
          <w:rFonts w:ascii="Courier New" w:hAnsi="Courier New" w:cs="Courier New"/>
        </w:rPr>
      </w:pPr>
      <w:ins w:id="10485" w:author="Transkribus" w:date="2019-12-11T14:30:00Z">
        <w:r w:rsidRPr="00EE6742">
          <w:rPr>
            <w:rFonts w:ascii="Courier New" w:hAnsi="Courier New" w:cs="Courier New"/>
            <w:rtl/>
          </w:rPr>
          <w:t>الطريل٢</w:t>
        </w:r>
      </w:ins>
    </w:p>
    <w:p w14:paraId="1F951ABC" w14:textId="77777777" w:rsidR="00EE6742" w:rsidRPr="00EE6742" w:rsidRDefault="00EE6742" w:rsidP="00EE6742">
      <w:pPr>
        <w:pStyle w:val="NurText"/>
        <w:bidi/>
        <w:rPr>
          <w:ins w:id="10486" w:author="Transkribus" w:date="2019-12-11T14:30:00Z"/>
          <w:rFonts w:ascii="Courier New" w:hAnsi="Courier New" w:cs="Courier New"/>
        </w:rPr>
      </w:pPr>
      <w:ins w:id="10487" w:author="Transkribus" w:date="2019-12-11T14:30:00Z">
        <w:r w:rsidRPr="00EE6742">
          <w:rPr>
            <w:rFonts w:ascii="Courier New" w:hAnsi="Courier New" w:cs="Courier New"/>
            <w:rtl/>
          </w:rPr>
          <w:t xml:space="preserve"> سار جل عبكم الالكر هى الفصلكم * على ومن بلى أبن أفضى ه عمرى</w:t>
        </w:r>
      </w:ins>
    </w:p>
    <w:p w14:paraId="362F7404" w14:textId="5D16E61B" w:rsidR="00EE6742" w:rsidRPr="00EE6742" w:rsidRDefault="00EE6742" w:rsidP="00EE6742">
      <w:pPr>
        <w:pStyle w:val="NurText"/>
        <w:bidi/>
        <w:rPr>
          <w:rFonts w:ascii="Courier New" w:hAnsi="Courier New" w:cs="Courier New"/>
        </w:rPr>
      </w:pPr>
      <w:ins w:id="10488" w:author="Transkribus" w:date="2019-12-11T14:30:00Z">
        <w:r w:rsidRPr="00EE6742">
          <w:rPr>
            <w:rFonts w:ascii="Courier New" w:hAnsi="Courier New" w:cs="Courier New"/>
            <w:rtl/>
          </w:rPr>
          <w:t>ولكنمارزق</w:t>
        </w:r>
      </w:ins>
      <w:r w:rsidRPr="00EE6742">
        <w:rPr>
          <w:rFonts w:ascii="Courier New" w:hAnsi="Courier New" w:cs="Courier New"/>
          <w:rtl/>
        </w:rPr>
        <w:t xml:space="preserve"> قليل </w:t>
      </w:r>
      <w:del w:id="10489" w:author="Transkribus" w:date="2019-12-11T14:30:00Z">
        <w:r w:rsidR="009B6BCA" w:rsidRPr="009B6BCA">
          <w:rPr>
            <w:rFonts w:ascii="Courier New" w:hAnsi="Courier New" w:cs="Courier New"/>
            <w:rtl/>
          </w:rPr>
          <w:delText>وحاسدي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كثير وقد</w:delText>
            </w:r>
          </w:dir>
        </w:dir>
      </w:del>
      <w:ins w:id="10490" w:author="Transkribus" w:date="2019-12-11T14:30:00Z">
        <w:r w:rsidRPr="00EE6742">
          <w:rPr>
            <w:rFonts w:ascii="Courier New" w:hAnsi="Courier New" w:cs="Courier New"/>
            <w:rtl/>
          </w:rPr>
          <w:t>وجاسدى * كنير ويد</w:t>
        </w:r>
      </w:ins>
      <w:r w:rsidRPr="00EE6742">
        <w:rPr>
          <w:rFonts w:ascii="Courier New" w:hAnsi="Courier New" w:cs="Courier New"/>
          <w:rtl/>
        </w:rPr>
        <w:t xml:space="preserve"> طالت </w:t>
      </w:r>
      <w:del w:id="10491" w:author="Transkribus" w:date="2019-12-11T14:30:00Z">
        <w:r w:rsidR="009B6BCA" w:rsidRPr="009B6BCA">
          <w:rPr>
            <w:rFonts w:ascii="Courier New" w:hAnsi="Courier New" w:cs="Courier New"/>
            <w:rtl/>
          </w:rPr>
          <w:delText>بنا نوب</w:delText>
        </w:r>
      </w:del>
      <w:ins w:id="10492" w:author="Transkribus" w:date="2019-12-11T14:30:00Z">
        <w:r w:rsidRPr="00EE6742">
          <w:rPr>
            <w:rFonts w:ascii="Courier New" w:hAnsi="Courier New" w:cs="Courier New"/>
            <w:rtl/>
          </w:rPr>
          <w:t>شايوب</w:t>
        </w:r>
      </w:ins>
      <w:r w:rsidRPr="00EE6742">
        <w:rPr>
          <w:rFonts w:ascii="Courier New" w:hAnsi="Courier New" w:cs="Courier New"/>
          <w:rtl/>
        </w:rPr>
        <w:t xml:space="preserve"> الدهر</w:t>
      </w:r>
      <w:del w:id="1049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5828F80" w14:textId="5E438FFA" w:rsidR="00EE6742" w:rsidRPr="00EE6742" w:rsidRDefault="009B6BCA" w:rsidP="00EE6742">
      <w:pPr>
        <w:pStyle w:val="NurText"/>
        <w:bidi/>
        <w:rPr>
          <w:rFonts w:ascii="Courier New" w:hAnsi="Courier New" w:cs="Courier New"/>
        </w:rPr>
      </w:pPr>
      <w:dir w:val="rtl">
        <w:dir w:val="rtl">
          <w:del w:id="10494" w:author="Transkribus" w:date="2019-12-11T14:30:00Z">
            <w:r w:rsidRPr="009B6BCA">
              <w:rPr>
                <w:rFonts w:ascii="Courier New" w:hAnsi="Courier New" w:cs="Courier New"/>
                <w:rtl/>
              </w:rPr>
              <w:delText>ت</w:delText>
            </w:r>
          </w:del>
          <w:r w:rsidR="00EE6742" w:rsidRPr="00EE6742">
            <w:rPr>
              <w:rFonts w:ascii="Courier New" w:hAnsi="Courier New" w:cs="Courier New"/>
              <w:rtl/>
            </w:rPr>
            <w:t>ب</w:t>
          </w:r>
          <w:ins w:id="10495"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دلت عن </w:t>
          </w:r>
          <w:del w:id="10496" w:author="Transkribus" w:date="2019-12-11T14:30:00Z">
            <w:r w:rsidRPr="009B6BCA">
              <w:rPr>
                <w:rFonts w:ascii="Courier New" w:hAnsi="Courier New" w:cs="Courier New"/>
                <w:rtl/>
              </w:rPr>
              <w:delText>جاه جليل</w:delText>
            </w:r>
          </w:del>
          <w:ins w:id="10497" w:author="Transkribus" w:date="2019-12-11T14:30:00Z">
            <w:r w:rsidR="00EE6742" w:rsidRPr="00EE6742">
              <w:rPr>
                <w:rFonts w:ascii="Courier New" w:hAnsi="Courier New" w:cs="Courier New"/>
                <w:rtl/>
              </w:rPr>
              <w:t>جاء خليل</w:t>
            </w:r>
          </w:ins>
          <w:r w:rsidR="00EE6742" w:rsidRPr="00EE6742">
            <w:rPr>
              <w:rFonts w:ascii="Courier New" w:hAnsi="Courier New" w:cs="Courier New"/>
              <w:rtl/>
            </w:rPr>
            <w:t xml:space="preserve"> بذلة</w:t>
          </w:r>
          <w:del w:id="104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49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وعن سعة فى الرزق بال</w:t>
          </w:r>
          <w:del w:id="10500" w:author="Transkribus" w:date="2019-12-11T14:30:00Z">
            <w:r w:rsidRPr="009B6BCA">
              <w:rPr>
                <w:rFonts w:ascii="Courier New" w:hAnsi="Courier New" w:cs="Courier New"/>
                <w:rtl/>
              </w:rPr>
              <w:delText>ض</w:delText>
            </w:r>
          </w:del>
          <w:ins w:id="10501" w:author="Transkribus" w:date="2019-12-11T14:30:00Z">
            <w:r w:rsidR="00EE6742" w:rsidRPr="00EE6742">
              <w:rPr>
                <w:rFonts w:ascii="Courier New" w:hAnsi="Courier New" w:cs="Courier New"/>
                <w:rtl/>
              </w:rPr>
              <w:t>ص</w:t>
            </w:r>
          </w:ins>
          <w:r w:rsidR="00EE6742" w:rsidRPr="00EE6742">
            <w:rPr>
              <w:rFonts w:ascii="Courier New" w:hAnsi="Courier New" w:cs="Courier New"/>
              <w:rtl/>
            </w:rPr>
            <w:t>ي</w:t>
          </w:r>
          <w:del w:id="10502" w:author="Transkribus" w:date="2019-12-11T14:30:00Z">
            <w:r w:rsidRPr="009B6BCA">
              <w:rPr>
                <w:rFonts w:ascii="Courier New" w:hAnsi="Courier New" w:cs="Courier New"/>
                <w:rtl/>
              </w:rPr>
              <w:delText>ق</w:delText>
            </w:r>
          </w:del>
          <w:ins w:id="10503"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 والفقر</w:t>
          </w:r>
          <w:del w:id="105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F75770" w14:textId="77777777" w:rsidR="009B6BCA" w:rsidRPr="009B6BCA" w:rsidRDefault="009B6BCA" w:rsidP="009B6BCA">
      <w:pPr>
        <w:pStyle w:val="NurText"/>
        <w:bidi/>
        <w:rPr>
          <w:del w:id="10505" w:author="Transkribus" w:date="2019-12-11T14:30:00Z"/>
          <w:rFonts w:ascii="Courier New" w:hAnsi="Courier New" w:cs="Courier New"/>
        </w:rPr>
      </w:pPr>
      <w:dir w:val="rtl">
        <w:dir w:val="rtl">
          <w:del w:id="10506" w:author="Transkribus" w:date="2019-12-11T14:30:00Z">
            <w:r w:rsidRPr="009B6BCA">
              <w:rPr>
                <w:rFonts w:ascii="Courier New" w:hAnsi="Courier New" w:cs="Courier New"/>
                <w:rtl/>
              </w:rPr>
              <w:delText>وعادقصارى منيتى فى ذراكم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اساوى بمن لا يستعد بان يدري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CC7F75F" w14:textId="0BE259EE" w:rsidR="00EE6742" w:rsidRPr="00EE6742" w:rsidRDefault="009B6BCA" w:rsidP="00EE6742">
      <w:pPr>
        <w:pStyle w:val="NurText"/>
        <w:bidi/>
        <w:rPr>
          <w:ins w:id="10507" w:author="Transkribus" w:date="2019-12-11T14:30:00Z"/>
          <w:rFonts w:ascii="Courier New" w:hAnsi="Courier New" w:cs="Courier New"/>
        </w:rPr>
      </w:pPr>
      <w:dir w:val="rtl">
        <w:dir w:val="rtl">
          <w:ins w:id="10508" w:author="Transkribus" w:date="2019-12-11T14:30:00Z">
            <w:r w:rsidR="00EE6742" w:rsidRPr="00EE6742">
              <w:rPr>
                <w:rFonts w:ascii="Courier New" w:hAnsi="Courier New" w:cs="Courier New"/>
                <w:rtl/>
              </w:rPr>
              <w:t>وعاديصارى منيى فى دوا كم * أساوى عمن لانسعد بابن بدوى</w:t>
            </w:r>
          </w:ins>
        </w:dir>
      </w:dir>
    </w:p>
    <w:p w14:paraId="6E69B121" w14:textId="4748B3D6" w:rsidR="00EE6742" w:rsidRPr="00EE6742" w:rsidRDefault="00EE6742" w:rsidP="00EE6742">
      <w:pPr>
        <w:pStyle w:val="NurText"/>
        <w:bidi/>
        <w:rPr>
          <w:rFonts w:ascii="Courier New" w:hAnsi="Courier New" w:cs="Courier New"/>
        </w:rPr>
      </w:pPr>
      <w:r w:rsidRPr="00EE6742">
        <w:rPr>
          <w:rFonts w:ascii="Courier New" w:hAnsi="Courier New" w:cs="Courier New"/>
          <w:rtl/>
        </w:rPr>
        <w:t>ولو كا</w:t>
      </w:r>
      <w:del w:id="10509"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ins w:id="10510" w:author="Transkribus" w:date="2019-12-11T14:30:00Z">
        <w:r w:rsidRPr="00EE6742">
          <w:rPr>
            <w:rFonts w:ascii="Courier New" w:hAnsi="Courier New" w:cs="Courier New"/>
            <w:rtl/>
          </w:rPr>
          <w:t>ت</w:t>
        </w:r>
      </w:ins>
      <w:r w:rsidRPr="00EE6742">
        <w:rPr>
          <w:rFonts w:ascii="Courier New" w:hAnsi="Courier New" w:cs="Courier New"/>
          <w:rtl/>
        </w:rPr>
        <w:t xml:space="preserve"> العلياء </w:t>
      </w:r>
      <w:del w:id="10511" w:author="Transkribus" w:date="2019-12-11T14:30:00Z">
        <w:r w:rsidR="009B6BCA" w:rsidRPr="009B6BCA">
          <w:rPr>
            <w:rFonts w:ascii="Courier New" w:hAnsi="Courier New" w:cs="Courier New"/>
            <w:rtl/>
          </w:rPr>
          <w:delText>تاتى</w:delText>
        </w:r>
      </w:del>
      <w:ins w:id="10512" w:author="Transkribus" w:date="2019-12-11T14:30:00Z">
        <w:r w:rsidRPr="00EE6742">
          <w:rPr>
            <w:rFonts w:ascii="Courier New" w:hAnsi="Courier New" w:cs="Courier New"/>
            <w:rtl/>
          </w:rPr>
          <w:t>ثانقى</w:t>
        </w:r>
      </w:ins>
      <w:r w:rsidRPr="00EE6742">
        <w:rPr>
          <w:rFonts w:ascii="Courier New" w:hAnsi="Courier New" w:cs="Courier New"/>
          <w:rtl/>
        </w:rPr>
        <w:t xml:space="preserve"> الى </w:t>
      </w:r>
      <w:del w:id="10513" w:author="Transkribus" w:date="2019-12-11T14:30:00Z">
        <w:r w:rsidR="009B6BCA" w:rsidRPr="009B6BCA">
          <w:rPr>
            <w:rFonts w:ascii="Courier New" w:hAnsi="Courier New" w:cs="Courier New"/>
            <w:rtl/>
          </w:rPr>
          <w:delText>الحجى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علوت محل الشهب</w:delText>
            </w:r>
          </w:dir>
        </w:dir>
      </w:del>
      <w:ins w:id="10514" w:author="Transkribus" w:date="2019-12-11T14:30:00Z">
        <w:r w:rsidRPr="00EE6742">
          <w:rPr>
            <w:rFonts w:ascii="Courier New" w:hAnsi="Courier New" w:cs="Courier New"/>
            <w:rtl/>
          </w:rPr>
          <w:t>الخا * علوب مجحل الشعت</w:t>
        </w:r>
      </w:ins>
      <w:r w:rsidRPr="00EE6742">
        <w:rPr>
          <w:rFonts w:ascii="Courier New" w:hAnsi="Courier New" w:cs="Courier New"/>
          <w:rtl/>
        </w:rPr>
        <w:t xml:space="preserve"> مع </w:t>
      </w:r>
      <w:del w:id="10515" w:author="Transkribus" w:date="2019-12-11T14:30:00Z">
        <w:r w:rsidR="009B6BCA" w:rsidRPr="009B6BCA">
          <w:rPr>
            <w:rFonts w:ascii="Courier New" w:hAnsi="Courier New" w:cs="Courier New"/>
            <w:rtl/>
          </w:rPr>
          <w:delText>موضع البدر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516" w:author="Transkribus" w:date="2019-12-11T14:30:00Z">
        <w:r w:rsidRPr="00EE6742">
          <w:rPr>
            <w:rFonts w:ascii="Courier New" w:hAnsi="Courier New" w:cs="Courier New"/>
            <w:rtl/>
          </w:rPr>
          <w:t>موفع البدير</w:t>
        </w:r>
      </w:ins>
    </w:p>
    <w:p w14:paraId="67BD32FA" w14:textId="20556B1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على </w:t>
          </w:r>
          <w:del w:id="10517" w:author="Transkribus" w:date="2019-12-11T14:30:00Z">
            <w:r w:rsidR="009B6BCA" w:rsidRPr="009B6BCA">
              <w:rPr>
                <w:rFonts w:ascii="Courier New" w:hAnsi="Courier New" w:cs="Courier New"/>
                <w:rtl/>
              </w:rPr>
              <w:delText>انه قد</w:delText>
            </w:r>
          </w:del>
          <w:ins w:id="10518" w:author="Transkribus" w:date="2019-12-11T14:30:00Z">
            <w:r w:rsidRPr="00EE6742">
              <w:rPr>
                <w:rFonts w:ascii="Courier New" w:hAnsi="Courier New" w:cs="Courier New"/>
                <w:rtl/>
              </w:rPr>
              <w:t>أبه يسد</w:t>
            </w:r>
          </w:ins>
          <w:r w:rsidRPr="00EE6742">
            <w:rPr>
              <w:rFonts w:ascii="Courier New" w:hAnsi="Courier New" w:cs="Courier New"/>
              <w:rtl/>
            </w:rPr>
            <w:t xml:space="preserve"> طال </w:t>
          </w:r>
          <w:del w:id="10519" w:author="Transkribus" w:date="2019-12-11T14:30:00Z">
            <w:r w:rsidR="009B6BCA" w:rsidRPr="009B6BCA">
              <w:rPr>
                <w:rFonts w:ascii="Courier New" w:hAnsi="Courier New" w:cs="Courier New"/>
                <w:rtl/>
              </w:rPr>
              <w:delText>ما صرفت يدي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صنوف الورى بالجود والنهى</w:delText>
                </w:r>
              </w:dir>
            </w:dir>
          </w:del>
          <w:ins w:id="10520" w:author="Transkribus" w:date="2019-12-11T14:30:00Z">
            <w:r w:rsidRPr="00EE6742">
              <w:rPr>
                <w:rFonts w:ascii="Courier New" w:hAnsi="Courier New" w:cs="Courier New"/>
                <w:rtl/>
              </w:rPr>
              <w:t>ماصرقت يدى * سيوف الوزى بالحود والهى</w:t>
            </w:r>
          </w:ins>
          <w:r w:rsidRPr="00EE6742">
            <w:rPr>
              <w:rFonts w:ascii="Courier New" w:hAnsi="Courier New" w:cs="Courier New"/>
              <w:rtl/>
            </w:rPr>
            <w:t xml:space="preserve"> والامر</w:t>
          </w:r>
          <w:del w:id="105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6059818D" w14:textId="68988B8E" w:rsidR="00EE6742" w:rsidRPr="00EE6742" w:rsidRDefault="009B6BCA" w:rsidP="00EE6742">
      <w:pPr>
        <w:pStyle w:val="NurText"/>
        <w:bidi/>
        <w:rPr>
          <w:rFonts w:ascii="Courier New" w:hAnsi="Courier New" w:cs="Courier New"/>
        </w:rPr>
      </w:pPr>
      <w:dir w:val="rtl">
        <w:dir w:val="rtl">
          <w:del w:id="10522" w:author="Transkribus" w:date="2019-12-11T14:30:00Z">
            <w:r w:rsidRPr="009B6BCA">
              <w:rPr>
                <w:rFonts w:ascii="Courier New" w:hAnsi="Courier New" w:cs="Courier New"/>
                <w:rtl/>
              </w:rPr>
              <w:delText>ف</w:delText>
            </w:r>
          </w:del>
          <w:r w:rsidR="00EE6742" w:rsidRPr="00EE6742">
            <w:rPr>
              <w:rFonts w:ascii="Courier New" w:hAnsi="Courier New" w:cs="Courier New"/>
              <w:rtl/>
            </w:rPr>
            <w:t>صبرا على جور الل</w:t>
          </w:r>
          <w:del w:id="10523" w:author="Transkribus" w:date="2019-12-11T14:30:00Z">
            <w:r w:rsidRPr="009B6BCA">
              <w:rPr>
                <w:rFonts w:ascii="Courier New" w:hAnsi="Courier New" w:cs="Courier New"/>
                <w:rtl/>
              </w:rPr>
              <w:delText>ي</w:delText>
            </w:r>
          </w:del>
          <w:ins w:id="10524" w:author="Transkribus" w:date="2019-12-11T14:30:00Z">
            <w:r w:rsidR="00EE6742" w:rsidRPr="00EE6742">
              <w:rPr>
                <w:rFonts w:ascii="Courier New" w:hAnsi="Courier New" w:cs="Courier New"/>
                <w:rtl/>
              </w:rPr>
              <w:t>ب</w:t>
            </w:r>
          </w:ins>
          <w:r w:rsidR="00EE6742" w:rsidRPr="00EE6742">
            <w:rPr>
              <w:rFonts w:ascii="Courier New" w:hAnsi="Courier New" w:cs="Courier New"/>
              <w:rtl/>
            </w:rPr>
            <w:t>ا</w:t>
          </w:r>
          <w:del w:id="10525" w:author="Transkribus" w:date="2019-12-11T14:30:00Z">
            <w:r w:rsidRPr="009B6BCA">
              <w:rPr>
                <w:rFonts w:ascii="Courier New" w:hAnsi="Courier New" w:cs="Courier New"/>
                <w:rtl/>
              </w:rPr>
              <w:delText>ل</w:delText>
            </w:r>
          </w:del>
          <w:ins w:id="10526" w:author="Transkribus" w:date="2019-12-11T14:30:00Z">
            <w:r w:rsidR="00EE6742" w:rsidRPr="00EE6742">
              <w:rPr>
                <w:rFonts w:ascii="Courier New" w:hAnsi="Courier New" w:cs="Courier New"/>
                <w:rtl/>
              </w:rPr>
              <w:t>ن</w:t>
            </w:r>
          </w:ins>
          <w:r w:rsidR="00EE6742" w:rsidRPr="00EE6742">
            <w:rPr>
              <w:rFonts w:ascii="Courier New" w:hAnsi="Courier New" w:cs="Courier New"/>
              <w:rtl/>
            </w:rPr>
            <w:t>ى وحكمها</w:t>
          </w:r>
          <w:del w:id="105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برحت لا تستمر على امر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0528" w:author="Transkribus" w:date="2019-12-11T14:30:00Z">
            <w:r w:rsidR="00EE6742" w:rsidRPr="00EE6742">
              <w:rPr>
                <w:rFonts w:ascii="Courier New" w:hAnsi="Courier New" w:cs="Courier New"/>
                <w:rtl/>
              </w:rPr>
              <w:t xml:space="preserve"> * فا برجب لاتسيمر عسلى امر</w:t>
            </w:r>
          </w:ins>
        </w:dir>
      </w:dir>
    </w:p>
    <w:p w14:paraId="64CBEB2B" w14:textId="6313FE7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0529" w:author="Transkribus" w:date="2019-12-11T14:30:00Z">
            <w:r w:rsidRPr="009B6BCA">
              <w:rPr>
                <w:rFonts w:ascii="Courier New" w:hAnsi="Courier New" w:cs="Courier New"/>
                <w:rtl/>
              </w:rPr>
              <w:delText>عجب انى ارجى</w:delText>
            </w:r>
          </w:del>
          <w:ins w:id="10530" w:author="Transkribus" w:date="2019-12-11T14:30:00Z">
            <w:r w:rsidR="00EE6742" w:rsidRPr="00EE6742">
              <w:rPr>
                <w:rFonts w:ascii="Courier New" w:hAnsi="Courier New" w:cs="Courier New"/>
                <w:rtl/>
              </w:rPr>
              <w:t>يحب أبى أرخى</w:t>
            </w:r>
          </w:ins>
          <w:r w:rsidR="00EE6742" w:rsidRPr="00EE6742">
            <w:rPr>
              <w:rFonts w:ascii="Courier New" w:hAnsi="Courier New" w:cs="Courier New"/>
              <w:rtl/>
            </w:rPr>
            <w:t xml:space="preserve"> سواكم</w:t>
          </w:r>
          <w:del w:id="105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وارحل</w:delText>
                </w:r>
              </w:dir>
            </w:dir>
          </w:del>
          <w:ins w:id="10532" w:author="Transkribus" w:date="2019-12-11T14:30:00Z">
            <w:r w:rsidR="00EE6742" w:rsidRPr="00EE6742">
              <w:rPr>
                <w:rFonts w:ascii="Courier New" w:hAnsi="Courier New" w:cs="Courier New"/>
                <w:rtl/>
              </w:rPr>
              <w:t xml:space="preserve"> * وأر جسل</w:t>
            </w:r>
          </w:ins>
          <w:r w:rsidR="00EE6742" w:rsidRPr="00EE6742">
            <w:rPr>
              <w:rFonts w:ascii="Courier New" w:hAnsi="Courier New" w:cs="Courier New"/>
              <w:rtl/>
            </w:rPr>
            <w:t xml:space="preserve"> عنكم </w:t>
          </w:r>
          <w:del w:id="10533" w:author="Transkribus" w:date="2019-12-11T14:30:00Z">
            <w:r w:rsidRPr="009B6BCA">
              <w:rPr>
                <w:rFonts w:ascii="Courier New" w:hAnsi="Courier New" w:cs="Courier New"/>
                <w:rtl/>
              </w:rPr>
              <w:delText>اطلب البر بالبر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34" w:author="Transkribus" w:date="2019-12-11T14:30:00Z">
            <w:r w:rsidR="00EE6742" w:rsidRPr="00EE6742">
              <w:rPr>
                <w:rFonts w:ascii="Courier New" w:hAnsi="Courier New" w:cs="Courier New"/>
                <w:rtl/>
              </w:rPr>
              <w:t>أطلب البريالس</w:t>
            </w:r>
          </w:ins>
        </w:dir>
      </w:dir>
    </w:p>
    <w:p w14:paraId="7E09AE81" w14:textId="7999C2E3" w:rsidR="00EE6742" w:rsidRPr="00EE6742" w:rsidRDefault="009B6BCA" w:rsidP="00EE6742">
      <w:pPr>
        <w:pStyle w:val="NurText"/>
        <w:bidi/>
        <w:rPr>
          <w:rFonts w:ascii="Courier New" w:hAnsi="Courier New" w:cs="Courier New"/>
        </w:rPr>
      </w:pPr>
      <w:dir w:val="rtl">
        <w:dir w:val="rtl">
          <w:del w:id="10535" w:author="Transkribus" w:date="2019-12-11T14:30:00Z">
            <w:r w:rsidRPr="009B6BCA">
              <w:rPr>
                <w:rFonts w:ascii="Courier New" w:hAnsi="Courier New" w:cs="Courier New"/>
                <w:rtl/>
              </w:rPr>
              <w:delText>واستخبر الافاق عن كل منعم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واقطع </w:delText>
                </w:r>
              </w:dir>
            </w:dir>
          </w:del>
          <w:ins w:id="10536" w:author="Transkribus" w:date="2019-12-11T14:30:00Z">
            <w:r w:rsidR="00EE6742" w:rsidRPr="00EE6742">
              <w:rPr>
                <w:rFonts w:ascii="Courier New" w:hAnsi="Courier New" w:cs="Courier New"/>
                <w:rtl/>
              </w:rPr>
              <w:t xml:space="preserve">واسجير الاشاق عن كى مبعم * واقطم </w:t>
            </w:r>
          </w:ins>
          <w:r w:rsidR="00EE6742" w:rsidRPr="00EE6742">
            <w:rPr>
              <w:rFonts w:ascii="Courier New" w:hAnsi="Courier New" w:cs="Courier New"/>
              <w:rtl/>
            </w:rPr>
            <w:t xml:space="preserve">بالتطواف </w:t>
          </w:r>
          <w:del w:id="10537" w:author="Transkribus" w:date="2019-12-11T14:30:00Z">
            <w:r w:rsidRPr="009B6BCA">
              <w:rPr>
                <w:rFonts w:ascii="Courier New" w:hAnsi="Courier New" w:cs="Courier New"/>
                <w:rtl/>
              </w:rPr>
              <w:delText>مستصعب القفر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38" w:author="Transkribus" w:date="2019-12-11T14:30:00Z">
            <w:r w:rsidR="00EE6742" w:rsidRPr="00EE6742">
              <w:rPr>
                <w:rFonts w:ascii="Courier New" w:hAnsi="Courier New" w:cs="Courier New"/>
                <w:rtl/>
              </w:rPr>
              <w:t>مسيسعف القة</w:t>
            </w:r>
          </w:ins>
        </w:dir>
      </w:dir>
    </w:p>
    <w:p w14:paraId="54787B8E" w14:textId="12393A49" w:rsidR="00EE6742" w:rsidRPr="00EE6742" w:rsidRDefault="009B6BCA" w:rsidP="00EE6742">
      <w:pPr>
        <w:pStyle w:val="NurText"/>
        <w:bidi/>
        <w:rPr>
          <w:rFonts w:ascii="Courier New" w:hAnsi="Courier New" w:cs="Courier New"/>
        </w:rPr>
      </w:pPr>
      <w:dir w:val="rtl">
        <w:dir w:val="rtl">
          <w:del w:id="10539" w:author="Transkribus" w:date="2019-12-11T14:30:00Z">
            <w:r w:rsidRPr="009B6BCA">
              <w:rPr>
                <w:rFonts w:ascii="Courier New" w:hAnsi="Courier New" w:cs="Courier New"/>
                <w:rtl/>
              </w:rPr>
              <w:delText>وانت صلاح</w:delText>
            </w:r>
          </w:del>
          <w:ins w:id="10540" w:author="Transkribus" w:date="2019-12-11T14:30:00Z">
            <w:r w:rsidR="00EE6742" w:rsidRPr="00EE6742">
              <w:rPr>
                <w:rFonts w:ascii="Courier New" w:hAnsi="Courier New" w:cs="Courier New"/>
                <w:rtl/>
              </w:rPr>
              <w:t>وألب صلاجم</w:t>
            </w:r>
          </w:ins>
          <w:r w:rsidR="00EE6742" w:rsidRPr="00EE6742">
            <w:rPr>
              <w:rFonts w:ascii="Courier New" w:hAnsi="Courier New" w:cs="Courier New"/>
              <w:rtl/>
            </w:rPr>
            <w:t xml:space="preserve"> الدين </w:t>
          </w:r>
          <w:del w:id="10541" w:author="Transkribus" w:date="2019-12-11T14:30:00Z">
            <w:r w:rsidRPr="009B6BCA">
              <w:rPr>
                <w:rFonts w:ascii="Courier New" w:hAnsi="Courier New" w:cs="Courier New"/>
                <w:rtl/>
              </w:rPr>
              <w:delText>اكرم ذا الورى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542" w:author="Transkribus" w:date="2019-12-11T14:30:00Z">
            <w:r w:rsidR="00EE6742" w:rsidRPr="00EE6742">
              <w:rPr>
                <w:rFonts w:ascii="Courier New" w:hAnsi="Courier New" w:cs="Courier New"/>
                <w:rtl/>
              </w:rPr>
              <w:t xml:space="preserve">أكرم دالوزى * </w:t>
            </w:r>
          </w:ins>
          <w:r w:rsidR="00EE6742" w:rsidRPr="00EE6742">
            <w:rPr>
              <w:rFonts w:ascii="Courier New" w:hAnsi="Courier New" w:cs="Courier New"/>
              <w:rtl/>
            </w:rPr>
            <w:t xml:space="preserve">ومن </w:t>
          </w:r>
          <w:del w:id="10543" w:author="Transkribus" w:date="2019-12-11T14:30:00Z">
            <w:r w:rsidRPr="009B6BCA">
              <w:rPr>
                <w:rFonts w:ascii="Courier New" w:hAnsi="Courier New" w:cs="Courier New"/>
                <w:rtl/>
              </w:rPr>
              <w:delText>جوده يزرى بمندفق البحر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44" w:author="Transkribus" w:date="2019-12-11T14:30:00Z">
            <w:r w:rsidR="00EE6742" w:rsidRPr="00EE6742">
              <w:rPr>
                <w:rFonts w:ascii="Courier New" w:hAnsi="Courier New" w:cs="Courier New"/>
                <w:rtl/>
              </w:rPr>
              <w:t>جودة برزى غبدفق البجر</w:t>
            </w:r>
          </w:ins>
        </w:dir>
      </w:dir>
    </w:p>
    <w:p w14:paraId="2D28D79F" w14:textId="7B00484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w:t>
          </w:r>
          <w:del w:id="10545" w:author="Transkribus" w:date="2019-12-11T14:30:00Z">
            <w:r w:rsidRPr="009B6BCA">
              <w:rPr>
                <w:rFonts w:ascii="Courier New" w:hAnsi="Courier New" w:cs="Courier New"/>
                <w:rtl/>
              </w:rPr>
              <w:delText>ن</w:delText>
            </w:r>
          </w:del>
          <w:ins w:id="10546"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ت مليك الارض </w:t>
          </w:r>
          <w:del w:id="10547" w:author="Transkribus" w:date="2019-12-11T14:30:00Z">
            <w:r w:rsidRPr="009B6BCA">
              <w:rPr>
                <w:rFonts w:ascii="Courier New" w:hAnsi="Courier New" w:cs="Courier New"/>
                <w:rtl/>
              </w:rPr>
              <w:delText>طرا فما يرى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548" w:author="Transkribus" w:date="2019-12-11T14:30:00Z">
            <w:r w:rsidR="00EE6742" w:rsidRPr="00EE6742">
              <w:rPr>
                <w:rFonts w:ascii="Courier New" w:hAnsi="Courier New" w:cs="Courier New"/>
                <w:rtl/>
              </w:rPr>
              <w:t xml:space="preserve">طر المايرى * </w:t>
            </w:r>
          </w:ins>
          <w:r w:rsidR="00EE6742" w:rsidRPr="00EE6742">
            <w:rPr>
              <w:rFonts w:ascii="Courier New" w:hAnsi="Courier New" w:cs="Courier New"/>
              <w:rtl/>
            </w:rPr>
            <w:t xml:space="preserve">لملك سواكم فى البسيطة من </w:t>
          </w:r>
          <w:del w:id="10549" w:author="Transkribus" w:date="2019-12-11T14:30:00Z">
            <w:r w:rsidRPr="009B6BCA">
              <w:rPr>
                <w:rFonts w:ascii="Courier New" w:hAnsi="Courier New" w:cs="Courier New"/>
                <w:rtl/>
              </w:rPr>
              <w:delText>ق</w:delText>
            </w:r>
          </w:del>
          <w:ins w:id="10550" w:author="Transkribus" w:date="2019-12-11T14:30:00Z">
            <w:r w:rsidR="00EE6742" w:rsidRPr="00EE6742">
              <w:rPr>
                <w:rFonts w:ascii="Courier New" w:hAnsi="Courier New" w:cs="Courier New"/>
                <w:rtl/>
              </w:rPr>
              <w:t>ع</w:t>
            </w:r>
          </w:ins>
          <w:r w:rsidR="00EE6742" w:rsidRPr="00EE6742">
            <w:rPr>
              <w:rFonts w:ascii="Courier New" w:hAnsi="Courier New" w:cs="Courier New"/>
              <w:rtl/>
            </w:rPr>
            <w:t>در</w:t>
          </w:r>
          <w:del w:id="105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E4AADB" w14:textId="325C7238" w:rsidR="00EE6742" w:rsidRPr="00EE6742" w:rsidRDefault="009B6BCA" w:rsidP="00EE6742">
      <w:pPr>
        <w:pStyle w:val="NurText"/>
        <w:bidi/>
        <w:rPr>
          <w:ins w:id="10552" w:author="Transkribus" w:date="2019-12-11T14:30:00Z"/>
          <w:rFonts w:ascii="Courier New" w:hAnsi="Courier New" w:cs="Courier New"/>
        </w:rPr>
      </w:pPr>
      <w:dir w:val="rtl">
        <w:dir w:val="rtl">
          <w:r w:rsidR="00EE6742" w:rsidRPr="00EE6742">
            <w:rPr>
              <w:rFonts w:ascii="Courier New" w:hAnsi="Courier New" w:cs="Courier New"/>
              <w:rtl/>
            </w:rPr>
            <w:t xml:space="preserve">وانى </w:t>
          </w:r>
          <w:del w:id="10553" w:author="Transkribus" w:date="2019-12-11T14:30:00Z">
            <w:r w:rsidRPr="009B6BCA">
              <w:rPr>
                <w:rFonts w:ascii="Courier New" w:hAnsi="Courier New" w:cs="Courier New"/>
                <w:rtl/>
              </w:rPr>
              <w:delText>وانا القن</w:delText>
            </w:r>
          </w:del>
          <w:ins w:id="10554" w:author="Transkribus" w:date="2019-12-11T14:30:00Z">
            <w:r w:rsidR="00EE6742" w:rsidRPr="00EE6742">
              <w:rPr>
                <w:rFonts w:ascii="Courier New" w:hAnsi="Courier New" w:cs="Courier New"/>
                <w:rtl/>
              </w:rPr>
              <w:t>أنالقن</w:t>
            </w:r>
          </w:ins>
          <w:r w:rsidR="00EE6742" w:rsidRPr="00EE6742">
            <w:rPr>
              <w:rFonts w:ascii="Courier New" w:hAnsi="Courier New" w:cs="Courier New"/>
              <w:rtl/>
            </w:rPr>
            <w:t xml:space="preserve"> الذى ليس</w:t>
          </w:r>
          <w:del w:id="10555" w:author="Transkribus" w:date="2019-12-11T14:30:00Z">
            <w:r w:rsidRPr="009B6BCA">
              <w:rPr>
                <w:rFonts w:ascii="Courier New" w:hAnsi="Courier New" w:cs="Courier New"/>
                <w:rtl/>
              </w:rPr>
              <w:delText xml:space="preserve"> يدعي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556" w:author="Transkribus" w:date="2019-12-11T14:30:00Z">
            <w:r w:rsidR="00EE6742" w:rsidRPr="00EE6742">
              <w:rPr>
                <w:rFonts w:ascii="Courier New" w:hAnsi="Courier New" w:cs="Courier New"/>
                <w:rtl/>
              </w:rPr>
              <w:tab/>
              <w:t xml:space="preserve">بدى * </w:t>
            </w:r>
          </w:ins>
          <w:r w:rsidR="00EE6742" w:rsidRPr="00EE6742">
            <w:rPr>
              <w:rFonts w:ascii="Courier New" w:hAnsi="Courier New" w:cs="Courier New"/>
              <w:rtl/>
            </w:rPr>
            <w:t xml:space="preserve">سواى </w:t>
          </w:r>
          <w:del w:id="10557" w:author="Transkribus" w:date="2019-12-11T14:30:00Z">
            <w:r w:rsidRPr="009B6BCA">
              <w:rPr>
                <w:rFonts w:ascii="Courier New" w:hAnsi="Courier New" w:cs="Courier New"/>
                <w:rtl/>
              </w:rPr>
              <w:delText>حقوقى اللاء تقطع</w:delText>
            </w:r>
          </w:del>
          <w:ins w:id="10558" w:author="Transkribus" w:date="2019-12-11T14:30:00Z">
            <w:r w:rsidR="00EE6742" w:rsidRPr="00EE6742">
              <w:rPr>
                <w:rFonts w:ascii="Courier New" w:hAnsi="Courier New" w:cs="Courier New"/>
                <w:rtl/>
              </w:rPr>
              <w:t>حصوفى الاه بقطح</w:t>
            </w:r>
          </w:ins>
          <w:r w:rsidR="00EE6742" w:rsidRPr="00EE6742">
            <w:rPr>
              <w:rFonts w:ascii="Courier New" w:hAnsi="Courier New" w:cs="Courier New"/>
              <w:rtl/>
            </w:rPr>
            <w:t xml:space="preserve"> بالنصر</w:t>
          </w:r>
        </w:dir>
      </w:dir>
    </w:p>
    <w:p w14:paraId="697B60F5" w14:textId="77777777" w:rsidR="00EE6742" w:rsidRPr="00EE6742" w:rsidRDefault="00EE6742" w:rsidP="00EE6742">
      <w:pPr>
        <w:pStyle w:val="NurText"/>
        <w:bidi/>
        <w:rPr>
          <w:ins w:id="10559" w:author="Transkribus" w:date="2019-12-11T14:30:00Z"/>
          <w:rFonts w:ascii="Courier New" w:hAnsi="Courier New" w:cs="Courier New"/>
        </w:rPr>
      </w:pPr>
      <w:ins w:id="10560" w:author="Transkribus" w:date="2019-12-11T14:30:00Z">
        <w:r w:rsidRPr="00EE6742">
          <w:rPr>
            <w:rFonts w:ascii="Courier New" w:hAnsi="Courier New" w:cs="Courier New"/>
            <w:rtl/>
          </w:rPr>
          <w:t>وقال أيضا</w:t>
        </w:r>
      </w:ins>
    </w:p>
    <w:p w14:paraId="3D438932" w14:textId="1F96AD81" w:rsidR="00EE6742" w:rsidRPr="00EE6742" w:rsidRDefault="00EE6742" w:rsidP="00EE6742">
      <w:pPr>
        <w:pStyle w:val="NurText"/>
        <w:bidi/>
        <w:rPr>
          <w:rFonts w:ascii="Courier New" w:hAnsi="Courier New" w:cs="Courier New"/>
        </w:rPr>
      </w:pPr>
      <w:r w:rsidRPr="00EE6742">
        <w:rPr>
          <w:rFonts w:ascii="Courier New" w:hAnsi="Courier New" w:cs="Courier New"/>
          <w:rtl/>
        </w:rPr>
        <w:t>الطويل</w:t>
      </w:r>
      <w:del w:id="105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28AFB90" w14:textId="77777777" w:rsidR="009B6BCA" w:rsidRPr="009B6BCA" w:rsidRDefault="009B6BCA" w:rsidP="009B6BCA">
      <w:pPr>
        <w:pStyle w:val="NurText"/>
        <w:bidi/>
        <w:rPr>
          <w:del w:id="10562" w:author="Transkribus" w:date="2019-12-11T14:30:00Z"/>
          <w:rFonts w:ascii="Courier New" w:hAnsi="Courier New" w:cs="Courier New"/>
        </w:rPr>
      </w:pPr>
      <w:dir w:val="rtl">
        <w:dir w:val="rtl">
          <w:del w:id="10563"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E1AB03" w14:textId="77777777" w:rsidR="009B6BCA" w:rsidRPr="009B6BCA" w:rsidRDefault="009B6BCA" w:rsidP="009B6BCA">
      <w:pPr>
        <w:pStyle w:val="NurText"/>
        <w:bidi/>
        <w:rPr>
          <w:del w:id="10564" w:author="Transkribus" w:date="2019-12-11T14:30:00Z"/>
          <w:rFonts w:ascii="Courier New" w:hAnsi="Courier New" w:cs="Courier New"/>
        </w:rPr>
      </w:pPr>
      <w:dir w:val="rtl">
        <w:dir w:val="rtl">
          <w:del w:id="10565" w:author="Transkribus" w:date="2019-12-11T14:30:00Z">
            <w:r w:rsidRPr="009B6BCA">
              <w:rPr>
                <w:rFonts w:ascii="Courier New" w:hAnsi="Courier New" w:cs="Courier New"/>
                <w:rtl/>
              </w:rPr>
              <w:delText>لئن كان جسمى سار عنك مفارقا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فقلبى فى اكناف ربعك ساكن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2F3161C" w14:textId="646A7AEA" w:rsidR="00EE6742" w:rsidRPr="00EE6742" w:rsidRDefault="009B6BCA" w:rsidP="00EE6742">
      <w:pPr>
        <w:pStyle w:val="NurText"/>
        <w:bidi/>
        <w:rPr>
          <w:ins w:id="10566" w:author="Transkribus" w:date="2019-12-11T14:30:00Z"/>
          <w:rFonts w:ascii="Courier New" w:hAnsi="Courier New" w:cs="Courier New"/>
        </w:rPr>
      </w:pPr>
      <w:dir w:val="rtl">
        <w:dir w:val="rtl">
          <w:ins w:id="10567" w:author="Transkribus" w:date="2019-12-11T14:30:00Z">
            <w:r w:rsidR="00EE6742" w:rsidRPr="00EE6742">
              <w:rPr>
                <w:rFonts w:ascii="Courier New" w:hAnsi="Courier New" w:cs="Courier New"/>
                <w:rtl/>
              </w:rPr>
              <w:t>ابن كمان حسمى صار عنلك مقارقا * فقلى فى أكنافى ريعلك ساكمن</w:t>
            </w:r>
          </w:ins>
        </w:dir>
      </w:dir>
    </w:p>
    <w:p w14:paraId="22A40CEF" w14:textId="54CCEDA1" w:rsidR="00EE6742" w:rsidRPr="00EE6742" w:rsidRDefault="00EE6742" w:rsidP="00EE6742">
      <w:pPr>
        <w:pStyle w:val="NurText"/>
        <w:bidi/>
        <w:rPr>
          <w:ins w:id="10568" w:author="Transkribus" w:date="2019-12-11T14:30:00Z"/>
          <w:rFonts w:ascii="Courier New" w:hAnsi="Courier New" w:cs="Courier New"/>
        </w:rPr>
      </w:pPr>
      <w:r w:rsidRPr="00EE6742">
        <w:rPr>
          <w:rFonts w:ascii="Courier New" w:hAnsi="Courier New" w:cs="Courier New"/>
          <w:rtl/>
        </w:rPr>
        <w:t xml:space="preserve">وان </w:t>
      </w:r>
      <w:del w:id="10569" w:author="Transkribus" w:date="2019-12-11T14:30:00Z">
        <w:r w:rsidR="009B6BCA" w:rsidRPr="009B6BCA">
          <w:rPr>
            <w:rFonts w:ascii="Courier New" w:hAnsi="Courier New" w:cs="Courier New"/>
            <w:rtl/>
          </w:rPr>
          <w:delText>ف</w:delText>
        </w:r>
      </w:del>
      <w:ins w:id="10570" w:author="Transkribus" w:date="2019-12-11T14:30:00Z">
        <w:r w:rsidRPr="00EE6742">
          <w:rPr>
            <w:rFonts w:ascii="Courier New" w:hAnsi="Courier New" w:cs="Courier New"/>
            <w:rtl/>
          </w:rPr>
          <w:t>ق</w:t>
        </w:r>
      </w:ins>
      <w:r w:rsidRPr="00EE6742">
        <w:rPr>
          <w:rFonts w:ascii="Courier New" w:hAnsi="Courier New" w:cs="Courier New"/>
          <w:rtl/>
        </w:rPr>
        <w:t xml:space="preserve">ؤادى من </w:t>
      </w:r>
      <w:del w:id="10571" w:author="Transkribus" w:date="2019-12-11T14:30:00Z">
        <w:r w:rsidR="009B6BCA" w:rsidRPr="009B6BCA">
          <w:rPr>
            <w:rFonts w:ascii="Courier New" w:hAnsi="Courier New" w:cs="Courier New"/>
            <w:rtl/>
          </w:rPr>
          <w:delText>تن</w:delText>
        </w:r>
      </w:del>
      <w:ins w:id="10572" w:author="Transkribus" w:date="2019-12-11T14:30:00Z">
        <w:r w:rsidRPr="00EE6742">
          <w:rPr>
            <w:rFonts w:ascii="Courier New" w:hAnsi="Courier New" w:cs="Courier New"/>
            <w:rtl/>
          </w:rPr>
          <w:t>بب</w:t>
        </w:r>
      </w:ins>
      <w:r w:rsidRPr="00EE6742">
        <w:rPr>
          <w:rFonts w:ascii="Courier New" w:hAnsi="Courier New" w:cs="Courier New"/>
          <w:rtl/>
        </w:rPr>
        <w:t>قلك خائف</w:t>
      </w:r>
      <w:del w:id="105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0574"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على </w:t>
      </w:r>
      <w:del w:id="10575" w:author="Transkribus" w:date="2019-12-11T14:30:00Z">
        <w:r w:rsidR="009B6BCA" w:rsidRPr="009B6BCA">
          <w:rPr>
            <w:rFonts w:ascii="Courier New" w:hAnsi="Courier New" w:cs="Courier New"/>
            <w:rtl/>
          </w:rPr>
          <w:delText>ان قلبى</w:delText>
        </w:r>
      </w:del>
      <w:ins w:id="10576" w:author="Transkribus" w:date="2019-12-11T14:30:00Z">
        <w:r w:rsidRPr="00EE6742">
          <w:rPr>
            <w:rFonts w:ascii="Courier New" w:hAnsi="Courier New" w:cs="Courier New"/>
            <w:rtl/>
          </w:rPr>
          <w:t>ابن قلنى</w:t>
        </w:r>
      </w:ins>
      <w:r w:rsidRPr="00EE6742">
        <w:rPr>
          <w:rFonts w:ascii="Courier New" w:hAnsi="Courier New" w:cs="Courier New"/>
          <w:rtl/>
        </w:rPr>
        <w:t xml:space="preserve"> من </w:t>
      </w:r>
      <w:del w:id="10577" w:author="Transkribus" w:date="2019-12-11T14:30:00Z">
        <w:r w:rsidR="009B6BCA" w:rsidRPr="009B6BCA">
          <w:rPr>
            <w:rFonts w:ascii="Courier New" w:hAnsi="Courier New" w:cs="Courier New"/>
            <w:rtl/>
          </w:rPr>
          <w:delText xml:space="preserve">تنقله امن </w:delText>
        </w:r>
      </w:del>
      <w:ins w:id="10578" w:author="Transkribus" w:date="2019-12-11T14:30:00Z">
        <w:r w:rsidRPr="00EE6742">
          <w:rPr>
            <w:rFonts w:ascii="Courier New" w:hAnsi="Courier New" w:cs="Courier New"/>
            <w:rtl/>
          </w:rPr>
          <w:t>بيفلة أمر</w:t>
        </w:r>
      </w:ins>
    </w:p>
    <w:p w14:paraId="0A9101B9" w14:textId="77777777" w:rsidR="00EE6742" w:rsidRPr="00EE6742" w:rsidRDefault="00EE6742" w:rsidP="00EE6742">
      <w:pPr>
        <w:pStyle w:val="NurText"/>
        <w:bidi/>
        <w:rPr>
          <w:ins w:id="10579" w:author="Transkribus" w:date="2019-12-11T14:30:00Z"/>
          <w:rFonts w:ascii="Courier New" w:hAnsi="Courier New" w:cs="Courier New"/>
        </w:rPr>
      </w:pPr>
      <w:ins w:id="10580" w:author="Transkribus" w:date="2019-12-11T14:30:00Z">
        <w:r w:rsidRPr="00EE6742">
          <w:rPr>
            <w:rFonts w:ascii="Courier New" w:hAnsi="Courier New" w:cs="Courier New"/>
            <w:rtl/>
          </w:rPr>
          <w:t xml:space="preserve"> بي</w:t>
        </w:r>
      </w:ins>
    </w:p>
    <w:p w14:paraId="77FBC1F6" w14:textId="77777777" w:rsidR="00EE6742" w:rsidRPr="00EE6742" w:rsidRDefault="00EE6742" w:rsidP="00EE6742">
      <w:pPr>
        <w:pStyle w:val="NurText"/>
        <w:bidi/>
        <w:rPr>
          <w:ins w:id="10581" w:author="Transkribus" w:date="2019-12-11T14:30:00Z"/>
          <w:rFonts w:ascii="Courier New" w:hAnsi="Courier New" w:cs="Courier New"/>
        </w:rPr>
      </w:pPr>
      <w:ins w:id="10582" w:author="Transkribus" w:date="2019-12-11T14:30:00Z">
        <w:r w:rsidRPr="00EE6742">
          <w:rPr>
            <w:rFonts w:ascii="Courier New" w:hAnsi="Courier New" w:cs="Courier New"/>
            <w:rtl/>
          </w:rPr>
          <w:t>١٨٩</w:t>
        </w:r>
      </w:ins>
    </w:p>
    <w:p w14:paraId="104CFD92" w14:textId="77777777" w:rsidR="00EE6742" w:rsidRPr="00EE6742" w:rsidRDefault="00EE6742" w:rsidP="00EE6742">
      <w:pPr>
        <w:pStyle w:val="NurText"/>
        <w:bidi/>
        <w:rPr>
          <w:ins w:id="10583" w:author="Transkribus" w:date="2019-12-11T14:30:00Z"/>
          <w:rFonts w:ascii="Courier New" w:hAnsi="Courier New" w:cs="Courier New"/>
        </w:rPr>
      </w:pPr>
      <w:ins w:id="10584" w:author="Transkribus" w:date="2019-12-11T14:30:00Z">
        <w:r w:rsidRPr="00EE6742">
          <w:rPr>
            <w:rFonts w:ascii="Courier New" w:hAnsi="Courier New" w:cs="Courier New"/>
            <w:rtl/>
          </w:rPr>
          <w:t>وقال أبقا</w:t>
        </w:r>
      </w:ins>
    </w:p>
    <w:p w14:paraId="74A87F9C" w14:textId="54C51161" w:rsidR="00EE6742" w:rsidRPr="00EE6742" w:rsidRDefault="00EE6742" w:rsidP="00EE6742">
      <w:pPr>
        <w:pStyle w:val="NurText"/>
        <w:bidi/>
        <w:rPr>
          <w:rFonts w:ascii="Courier New" w:hAnsi="Courier New" w:cs="Courier New"/>
        </w:rPr>
      </w:pPr>
      <w:r w:rsidRPr="00EE6742">
        <w:rPr>
          <w:rFonts w:ascii="Courier New" w:hAnsi="Courier New" w:cs="Courier New"/>
          <w:rtl/>
        </w:rPr>
        <w:t>الطويل</w:t>
      </w:r>
      <w:del w:id="105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738928D" w14:textId="77777777" w:rsidR="009B6BCA" w:rsidRPr="009B6BCA" w:rsidRDefault="009B6BCA" w:rsidP="009B6BCA">
      <w:pPr>
        <w:pStyle w:val="NurText"/>
        <w:bidi/>
        <w:rPr>
          <w:del w:id="10586" w:author="Transkribus" w:date="2019-12-11T14:30:00Z"/>
          <w:rFonts w:ascii="Courier New" w:hAnsi="Courier New" w:cs="Courier New"/>
        </w:rPr>
      </w:pPr>
      <w:dir w:val="rtl">
        <w:dir w:val="rtl">
          <w:del w:id="10587"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347F00" w14:textId="682A02AE" w:rsidR="00EE6742" w:rsidRPr="00EE6742" w:rsidRDefault="009B6BCA" w:rsidP="00EE6742">
      <w:pPr>
        <w:pStyle w:val="NurText"/>
        <w:bidi/>
        <w:rPr>
          <w:rFonts w:ascii="Courier New" w:hAnsi="Courier New" w:cs="Courier New"/>
        </w:rPr>
      </w:pPr>
      <w:dir w:val="rtl">
        <w:dir w:val="rtl">
          <w:del w:id="10588" w:author="Transkribus" w:date="2019-12-11T14:30:00Z">
            <w:r w:rsidRPr="009B6BCA">
              <w:rPr>
                <w:rFonts w:ascii="Courier New" w:hAnsi="Courier New" w:cs="Courier New"/>
                <w:rtl/>
              </w:rPr>
              <w:delText>ايا قمرى اوحشتنى وتركتني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حليف</w:delText>
                </w:r>
              </w:dir>
            </w:dir>
          </w:del>
          <w:ins w:id="10589" w:author="Transkribus" w:date="2019-12-11T14:30:00Z">
            <w:r w:rsidR="00EE6742" w:rsidRPr="00EE6742">
              <w:rPr>
                <w:rFonts w:ascii="Courier New" w:hAnsi="Courier New" w:cs="Courier New"/>
                <w:rtl/>
              </w:rPr>
              <w:t>اباقرى أو حشتنى ويركتنى * خليف</w:t>
            </w:r>
          </w:ins>
          <w:r w:rsidR="00EE6742" w:rsidRPr="00EE6742">
            <w:rPr>
              <w:rFonts w:ascii="Courier New" w:hAnsi="Courier New" w:cs="Courier New"/>
              <w:rtl/>
            </w:rPr>
            <w:t xml:space="preserve"> سهاد دا</w:t>
          </w:r>
          <w:del w:id="10590" w:author="Transkribus" w:date="2019-12-11T14:30:00Z">
            <w:r w:rsidRPr="009B6BCA">
              <w:rPr>
                <w:rFonts w:ascii="Courier New" w:hAnsi="Courier New" w:cs="Courier New"/>
                <w:rtl/>
              </w:rPr>
              <w:delText>ئ</w:delText>
            </w:r>
          </w:del>
          <w:ins w:id="10591" w:author="Transkribus" w:date="2019-12-11T14:30:00Z">
            <w:r w:rsidR="00EE6742" w:rsidRPr="00EE6742">
              <w:rPr>
                <w:rFonts w:ascii="Courier New" w:hAnsi="Courier New" w:cs="Courier New"/>
                <w:rtl/>
              </w:rPr>
              <w:t>ث</w:t>
            </w:r>
          </w:ins>
          <w:r w:rsidR="00EE6742" w:rsidRPr="00EE6742">
            <w:rPr>
              <w:rFonts w:ascii="Courier New" w:hAnsi="Courier New" w:cs="Courier New"/>
              <w:rtl/>
            </w:rPr>
            <w:t>م الهم والفكر</w:t>
          </w:r>
          <w:del w:id="105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F9229B" w14:textId="745BC5B5" w:rsidR="00EE6742" w:rsidRPr="00EE6742" w:rsidRDefault="009B6BCA" w:rsidP="00EE6742">
      <w:pPr>
        <w:pStyle w:val="NurText"/>
        <w:bidi/>
        <w:rPr>
          <w:rFonts w:ascii="Courier New" w:hAnsi="Courier New" w:cs="Courier New"/>
        </w:rPr>
      </w:pPr>
      <w:dir w:val="rtl">
        <w:dir w:val="rtl">
          <w:ins w:id="10593"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بودى لو </w:t>
          </w:r>
          <w:del w:id="10594" w:author="Transkribus" w:date="2019-12-11T14:30:00Z">
            <w:r w:rsidRPr="009B6BCA">
              <w:rPr>
                <w:rFonts w:ascii="Courier New" w:hAnsi="Courier New" w:cs="Courier New"/>
                <w:rtl/>
              </w:rPr>
              <w:delText>ام</w:delText>
            </w:r>
          </w:del>
          <w:ins w:id="10595" w:author="Transkribus" w:date="2019-12-11T14:30:00Z">
            <w:r w:rsidR="00EE6742" w:rsidRPr="00EE6742">
              <w:rPr>
                <w:rFonts w:ascii="Courier New" w:hAnsi="Courier New" w:cs="Courier New"/>
                <w:rtl/>
              </w:rPr>
              <w:t>أح</w:t>
            </w:r>
          </w:ins>
          <w:r w:rsidR="00EE6742" w:rsidRPr="00EE6742">
            <w:rPr>
              <w:rFonts w:ascii="Courier New" w:hAnsi="Courier New" w:cs="Courier New"/>
              <w:rtl/>
            </w:rPr>
            <w:t xml:space="preserve">سيت عندى </w:t>
          </w:r>
          <w:del w:id="10596" w:author="Transkribus" w:date="2019-12-11T14:30:00Z">
            <w:r w:rsidRPr="009B6BCA">
              <w:rPr>
                <w:rFonts w:ascii="Courier New" w:hAnsi="Courier New" w:cs="Courier New"/>
                <w:rtl/>
              </w:rPr>
              <w:delText>حاضرا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وامسى</w:delText>
                </w:r>
              </w:dir>
            </w:dir>
          </w:del>
          <w:ins w:id="10597" w:author="Transkribus" w:date="2019-12-11T14:30:00Z">
            <w:r w:rsidR="00EE6742" w:rsidRPr="00EE6742">
              <w:rPr>
                <w:rFonts w:ascii="Courier New" w:hAnsi="Courier New" w:cs="Courier New"/>
                <w:rtl/>
              </w:rPr>
              <w:t>جاصرا * وأمسى</w:t>
            </w:r>
          </w:ins>
          <w:r w:rsidR="00EE6742" w:rsidRPr="00EE6742">
            <w:rPr>
              <w:rFonts w:ascii="Courier New" w:hAnsi="Courier New" w:cs="Courier New"/>
              <w:rtl/>
            </w:rPr>
            <w:t xml:space="preserve"> عديم العقل والسمع </w:t>
          </w:r>
          <w:del w:id="10598" w:author="Transkribus" w:date="2019-12-11T14:30:00Z">
            <w:r w:rsidRPr="009B6BCA">
              <w:rPr>
                <w:rFonts w:ascii="Courier New" w:hAnsi="Courier New" w:cs="Courier New"/>
                <w:rtl/>
              </w:rPr>
              <w:delText>والبصر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599" w:author="Transkribus" w:date="2019-12-11T14:30:00Z">
            <w:r w:rsidR="00EE6742" w:rsidRPr="00EE6742">
              <w:rPr>
                <w:rFonts w:ascii="Courier New" w:hAnsi="Courier New" w:cs="Courier New"/>
                <w:rtl/>
              </w:rPr>
              <w:t>واليصر</w:t>
            </w:r>
          </w:ins>
        </w:dir>
      </w:dir>
    </w:p>
    <w:p w14:paraId="3FB154AC" w14:textId="05E02D1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وقال</w:t>
          </w:r>
          <w:del w:id="106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01" w:author="Transkribus" w:date="2019-12-11T14:30:00Z">
            <w:r w:rsidR="00EE6742" w:rsidRPr="00EE6742">
              <w:rPr>
                <w:rFonts w:ascii="Courier New" w:hAnsi="Courier New" w:cs="Courier New"/>
                <w:rtl/>
              </w:rPr>
              <w:t xml:space="preserve"> دويلب</w:t>
            </w:r>
          </w:ins>
        </w:dir>
      </w:dir>
    </w:p>
    <w:p w14:paraId="110A2573" w14:textId="2C289466" w:rsidR="00EE6742" w:rsidRPr="00EE6742" w:rsidRDefault="009B6BCA" w:rsidP="00EE6742">
      <w:pPr>
        <w:pStyle w:val="NurText"/>
        <w:bidi/>
        <w:rPr>
          <w:rFonts w:ascii="Courier New" w:hAnsi="Courier New" w:cs="Courier New"/>
        </w:rPr>
      </w:pPr>
      <w:dir w:val="rtl">
        <w:dir w:val="rtl">
          <w:del w:id="10602" w:author="Transkribus" w:date="2019-12-11T14:30:00Z">
            <w:r w:rsidRPr="009B6BCA">
              <w:rPr>
                <w:rFonts w:ascii="Courier New" w:hAnsi="Courier New" w:cs="Courier New"/>
                <w:rtl/>
              </w:rPr>
              <w:delText>يا مالك مهجتى ويا متلفها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 تسعفك النفس</w:delText>
                </w:r>
              </w:dir>
            </w:dir>
          </w:del>
          <w:ins w:id="10603" w:author="Transkribus" w:date="2019-12-11T14:30:00Z">
            <w:r w:rsidR="00EE6742" w:rsidRPr="00EE6742">
              <w:rPr>
                <w:rFonts w:ascii="Courier New" w:hAnsi="Courier New" w:cs="Courier New"/>
                <w:rtl/>
              </w:rPr>
              <w:t>بامالك مهيعى وباملفها * كم نسعقك النقس</w:t>
            </w:r>
          </w:ins>
          <w:r w:rsidR="00EE6742" w:rsidRPr="00EE6742">
            <w:rPr>
              <w:rFonts w:ascii="Courier New" w:hAnsi="Courier New" w:cs="Courier New"/>
              <w:rtl/>
            </w:rPr>
            <w:t xml:space="preserve"> وكم تعسفها</w:t>
          </w:r>
          <w:del w:id="106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4B73E2" w14:textId="6D841AA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w:t>
          </w:r>
          <w:ins w:id="10605"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كنت </w:t>
          </w:r>
          <w:del w:id="10606" w:author="Transkribus" w:date="2019-12-11T14:30:00Z">
            <w:r w:rsidRPr="009B6BCA">
              <w:rPr>
                <w:rFonts w:ascii="Courier New" w:hAnsi="Courier New" w:cs="Courier New"/>
                <w:rtl/>
              </w:rPr>
              <w:delText>انا فى</w:delText>
            </w:r>
          </w:del>
          <w:ins w:id="10607" w:author="Transkribus" w:date="2019-12-11T14:30:00Z">
            <w:r w:rsidR="00EE6742" w:rsidRPr="00EE6742">
              <w:rPr>
                <w:rFonts w:ascii="Courier New" w:hAnsi="Courier New" w:cs="Courier New"/>
                <w:rtl/>
              </w:rPr>
              <w:t>أنافى</w:t>
            </w:r>
          </w:ins>
          <w:r w:rsidR="00EE6742" w:rsidRPr="00EE6742">
            <w:rPr>
              <w:rFonts w:ascii="Courier New" w:hAnsi="Courier New" w:cs="Courier New"/>
              <w:rtl/>
            </w:rPr>
            <w:t xml:space="preserve"> الحب يعقوب هوى</w:t>
          </w:r>
          <w:del w:id="106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ها انت</w:delText>
                </w:r>
              </w:dir>
            </w:dir>
          </w:del>
          <w:ins w:id="10609" w:author="Transkribus" w:date="2019-12-11T14:30:00Z">
            <w:r w:rsidR="00EE6742" w:rsidRPr="00EE6742">
              <w:rPr>
                <w:rFonts w:ascii="Courier New" w:hAnsi="Courier New" w:cs="Courier New"/>
                <w:rtl/>
              </w:rPr>
              <w:t xml:space="preserve"> * ما ألت</w:t>
            </w:r>
          </w:ins>
          <w:r w:rsidR="00EE6742" w:rsidRPr="00EE6742">
            <w:rPr>
              <w:rFonts w:ascii="Courier New" w:hAnsi="Courier New" w:cs="Courier New"/>
              <w:rtl/>
            </w:rPr>
            <w:t xml:space="preserve"> على </w:t>
          </w:r>
          <w:del w:id="10610" w:author="Transkribus" w:date="2019-12-11T14:30:00Z">
            <w:r w:rsidRPr="009B6BCA">
              <w:rPr>
                <w:rFonts w:ascii="Courier New" w:hAnsi="Courier New" w:cs="Courier New"/>
                <w:rtl/>
              </w:rPr>
              <w:delText>حسانها يوسفها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11" w:author="Transkribus" w:date="2019-12-11T14:30:00Z">
            <w:r w:rsidR="00EE6742" w:rsidRPr="00EE6742">
              <w:rPr>
                <w:rFonts w:ascii="Courier New" w:hAnsi="Courier New" w:cs="Courier New"/>
                <w:rtl/>
              </w:rPr>
              <w:t>جبانها روسفها</w:t>
            </w:r>
          </w:ins>
        </w:dir>
      </w:dir>
    </w:p>
    <w:p w14:paraId="62A98D66" w14:textId="2312DF9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w:t>
          </w:r>
          <w:del w:id="10612" w:author="Transkribus" w:date="2019-12-11T14:30:00Z">
            <w:r w:rsidRPr="009B6BCA">
              <w:rPr>
                <w:rFonts w:ascii="Courier New" w:hAnsi="Courier New" w:cs="Courier New"/>
                <w:rtl/>
              </w:rPr>
              <w:delText>ل</w:delText>
            </w:r>
          </w:del>
          <w:r w:rsidR="00EE6742" w:rsidRPr="00EE6742">
            <w:rPr>
              <w:rFonts w:ascii="Courier New" w:hAnsi="Courier New" w:cs="Courier New"/>
              <w:rtl/>
            </w:rPr>
            <w:t>صاحب نجم الدين بن الل</w:t>
          </w:r>
          <w:del w:id="10613" w:author="Transkribus" w:date="2019-12-11T14:30:00Z">
            <w:r w:rsidRPr="009B6BCA">
              <w:rPr>
                <w:rFonts w:ascii="Courier New" w:hAnsi="Courier New" w:cs="Courier New"/>
                <w:rtl/>
              </w:rPr>
              <w:delText>ب</w:delText>
            </w:r>
          </w:del>
          <w:ins w:id="10614"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ودى من الكتب </w:t>
          </w:r>
          <w:del w:id="10615" w:author="Transkribus" w:date="2019-12-11T14:30:00Z">
            <w:r w:rsidRPr="009B6BCA">
              <w:rPr>
                <w:rFonts w:ascii="Courier New" w:hAnsi="Courier New" w:cs="Courier New"/>
                <w:rtl/>
              </w:rPr>
              <w:delText>مختصر الكليات من كتاب القانون لابن</w:delText>
            </w:r>
          </w:del>
          <w:ins w:id="10616" w:author="Transkribus" w:date="2019-12-11T14:30:00Z">
            <w:r w:rsidR="00EE6742" w:rsidRPr="00EE6742">
              <w:rPr>
                <w:rFonts w:ascii="Courier New" w:hAnsi="Courier New" w:cs="Courier New"/>
                <w:rtl/>
              </w:rPr>
              <w:t>محنصر الكامات موكتاب القالون الابن</w:t>
            </w:r>
          </w:ins>
          <w:r w:rsidR="00EE6742" w:rsidRPr="00EE6742">
            <w:rPr>
              <w:rFonts w:ascii="Courier New" w:hAnsi="Courier New" w:cs="Courier New"/>
              <w:rtl/>
            </w:rPr>
            <w:t xml:space="preserve"> سينا</w:t>
          </w:r>
          <w:del w:id="106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E491DA" w14:textId="77777777" w:rsidR="009B6BCA" w:rsidRPr="009B6BCA" w:rsidRDefault="009B6BCA" w:rsidP="009B6BCA">
      <w:pPr>
        <w:pStyle w:val="NurText"/>
        <w:bidi/>
        <w:rPr>
          <w:del w:id="10618" w:author="Transkribus" w:date="2019-12-11T14:30:00Z"/>
          <w:rFonts w:ascii="Courier New" w:hAnsi="Courier New" w:cs="Courier New"/>
        </w:rPr>
      </w:pPr>
      <w:dir w:val="rtl">
        <w:dir w:val="rtl">
          <w:del w:id="10619" w:author="Transkribus" w:date="2019-12-11T14:30:00Z">
            <w:r w:rsidRPr="009B6BCA">
              <w:rPr>
                <w:rFonts w:ascii="Courier New" w:hAnsi="Courier New" w:cs="Courier New"/>
                <w:rtl/>
              </w:rPr>
              <w:delText>مختصر كتاب المسائل</w:delText>
            </w:r>
          </w:del>
          <w:ins w:id="10620" w:author="Transkribus" w:date="2019-12-11T14:30:00Z">
            <w:r w:rsidR="00EE6742" w:rsidRPr="00EE6742">
              <w:rPr>
                <w:rFonts w:ascii="Courier New" w:hAnsi="Courier New" w:cs="Courier New"/>
                <w:rtl/>
              </w:rPr>
              <w:t>محنصر كتات المساقل</w:t>
            </w:r>
          </w:ins>
          <w:r w:rsidR="00EE6742" w:rsidRPr="00EE6742">
            <w:rPr>
              <w:rFonts w:ascii="Courier New" w:hAnsi="Courier New" w:cs="Courier New"/>
              <w:rtl/>
            </w:rPr>
            <w:t xml:space="preserve"> لحنين </w:t>
          </w:r>
          <w:del w:id="10621" w:author="Transkribus" w:date="2019-12-11T14:30:00Z">
            <w:r w:rsidRPr="009B6BCA">
              <w:rPr>
                <w:rFonts w:ascii="Courier New" w:hAnsi="Courier New" w:cs="Courier New"/>
                <w:rtl/>
              </w:rPr>
              <w:delText>ا</w:delText>
            </w:r>
          </w:del>
          <w:r w:rsidR="00EE6742" w:rsidRPr="00EE6742">
            <w:rPr>
              <w:rFonts w:ascii="Courier New" w:hAnsi="Courier New" w:cs="Courier New"/>
              <w:rtl/>
            </w:rPr>
            <w:t>بن اسحق</w:t>
          </w:r>
          <w:del w:id="1062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A27C44" w14:textId="6502C51C" w:rsidR="00EE6742" w:rsidRPr="00EE6742" w:rsidRDefault="009B6BCA" w:rsidP="00EE6742">
      <w:pPr>
        <w:pStyle w:val="NurText"/>
        <w:bidi/>
        <w:rPr>
          <w:rFonts w:ascii="Courier New" w:hAnsi="Courier New" w:cs="Courier New"/>
        </w:rPr>
      </w:pPr>
      <w:dir w:val="rtl">
        <w:dir w:val="rtl">
          <w:del w:id="10623" w:author="Transkribus" w:date="2019-12-11T14:30:00Z">
            <w:r w:rsidRPr="009B6BCA">
              <w:rPr>
                <w:rFonts w:ascii="Courier New" w:hAnsi="Courier New" w:cs="Courier New"/>
                <w:rtl/>
              </w:rPr>
              <w:delText>مختصر</w:delText>
            </w:r>
          </w:del>
          <w:ins w:id="10624" w:author="Transkribus" w:date="2019-12-11T14:30:00Z">
            <w:r w:rsidR="00EE6742" w:rsidRPr="00EE6742">
              <w:rPr>
                <w:rFonts w:ascii="Courier New" w:hAnsi="Courier New" w:cs="Courier New"/>
                <w:rtl/>
              </w:rPr>
              <w:t xml:space="preserve"> محنصر</w:t>
            </w:r>
          </w:ins>
          <w:r w:rsidR="00EE6742" w:rsidRPr="00EE6742">
            <w:rPr>
              <w:rFonts w:ascii="Courier New" w:hAnsi="Courier New" w:cs="Courier New"/>
              <w:rtl/>
            </w:rPr>
            <w:t xml:space="preserve"> كتاب الاشارات والتنبيهات </w:t>
          </w:r>
          <w:ins w:id="10625"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لابن سينا</w:t>
          </w:r>
          <w:del w:id="106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85F9FE" w14:textId="50814CC8" w:rsidR="00EE6742" w:rsidRPr="00EE6742" w:rsidRDefault="009B6BCA" w:rsidP="00EE6742">
      <w:pPr>
        <w:pStyle w:val="NurText"/>
        <w:bidi/>
        <w:rPr>
          <w:rFonts w:ascii="Courier New" w:hAnsi="Courier New" w:cs="Courier New"/>
        </w:rPr>
      </w:pPr>
      <w:dir w:val="rtl">
        <w:dir w:val="rtl">
          <w:del w:id="10627" w:author="Transkribus" w:date="2019-12-11T14:30:00Z">
            <w:r w:rsidRPr="009B6BCA">
              <w:rPr>
                <w:rFonts w:ascii="Courier New" w:hAnsi="Courier New" w:cs="Courier New"/>
                <w:rtl/>
              </w:rPr>
              <w:delText>مختصر كتاب</w:delText>
            </w:r>
          </w:del>
          <w:ins w:id="10628" w:author="Transkribus" w:date="2019-12-11T14:30:00Z">
            <w:r w:rsidR="00EE6742" w:rsidRPr="00EE6742">
              <w:rPr>
                <w:rFonts w:ascii="Courier New" w:hAnsi="Courier New" w:cs="Courier New"/>
                <w:rtl/>
              </w:rPr>
              <w:t>بحنصر كمتاب</w:t>
            </w:r>
          </w:ins>
          <w:r w:rsidR="00EE6742" w:rsidRPr="00EE6742">
            <w:rPr>
              <w:rFonts w:ascii="Courier New" w:hAnsi="Courier New" w:cs="Courier New"/>
              <w:rtl/>
            </w:rPr>
            <w:t xml:space="preserve"> عيون الحكمة لابن سينا</w:t>
          </w:r>
          <w:del w:id="106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30" w:author="Transkribus" w:date="2019-12-11T14:30:00Z">
            <w:r w:rsidR="00EE6742" w:rsidRPr="00EE6742">
              <w:rPr>
                <w:rFonts w:ascii="Courier New" w:hAnsi="Courier New" w:cs="Courier New"/>
                <w:rtl/>
              </w:rPr>
              <w:t xml:space="preserve"> منصركاتاب اللجس لابن جطيب الرى ممنصر</w:t>
            </w:r>
          </w:ins>
        </w:dir>
      </w:dir>
    </w:p>
    <w:p w14:paraId="36E7885D" w14:textId="77777777" w:rsidR="009B6BCA" w:rsidRPr="009B6BCA" w:rsidRDefault="009B6BCA" w:rsidP="009B6BCA">
      <w:pPr>
        <w:pStyle w:val="NurText"/>
        <w:bidi/>
        <w:rPr>
          <w:del w:id="10631" w:author="Transkribus" w:date="2019-12-11T14:30:00Z"/>
          <w:rFonts w:ascii="Courier New" w:hAnsi="Courier New" w:cs="Courier New"/>
        </w:rPr>
      </w:pPr>
      <w:dir w:val="rtl">
        <w:dir w:val="rtl">
          <w:del w:id="10632" w:author="Transkribus" w:date="2019-12-11T14:30:00Z">
            <w:r w:rsidRPr="009B6BCA">
              <w:rPr>
                <w:rFonts w:ascii="Courier New" w:hAnsi="Courier New" w:cs="Courier New"/>
                <w:rtl/>
              </w:rPr>
              <w:delText xml:space="preserve">مختصر </w:delText>
            </w:r>
          </w:del>
          <w:r w:rsidR="00EE6742" w:rsidRPr="00EE6742">
            <w:rPr>
              <w:rFonts w:ascii="Courier New" w:hAnsi="Courier New" w:cs="Courier New"/>
              <w:rtl/>
            </w:rPr>
            <w:t xml:space="preserve">كتاب </w:t>
          </w:r>
          <w:del w:id="10633" w:author="Transkribus" w:date="2019-12-11T14:30:00Z">
            <w:r w:rsidRPr="009B6BCA">
              <w:rPr>
                <w:rFonts w:ascii="Courier New" w:hAnsi="Courier New" w:cs="Courier New"/>
                <w:rtl/>
              </w:rPr>
              <w:delText>الملخص لابن خطيب الري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3229EC" w14:textId="77777777" w:rsidR="009B6BCA" w:rsidRPr="009B6BCA" w:rsidRDefault="009B6BCA" w:rsidP="009B6BCA">
      <w:pPr>
        <w:pStyle w:val="NurText"/>
        <w:bidi/>
        <w:rPr>
          <w:del w:id="10634" w:author="Transkribus" w:date="2019-12-11T14:30:00Z"/>
          <w:rFonts w:ascii="Courier New" w:hAnsi="Courier New" w:cs="Courier New"/>
        </w:rPr>
      </w:pPr>
      <w:dir w:val="rtl">
        <w:dir w:val="rtl">
          <w:del w:id="10635" w:author="Transkribus" w:date="2019-12-11T14:30:00Z">
            <w:r w:rsidRPr="009B6BCA">
              <w:rPr>
                <w:rFonts w:ascii="Courier New" w:hAnsi="Courier New" w:cs="Courier New"/>
                <w:rtl/>
              </w:rPr>
              <w:delText>مختصر كتاب المعاملين</w:delText>
            </w:r>
          </w:del>
          <w:ins w:id="10636" w:author="Transkribus" w:date="2019-12-11T14:30:00Z">
            <w:r w:rsidR="00EE6742" w:rsidRPr="00EE6742">
              <w:rPr>
                <w:rFonts w:ascii="Courier New" w:hAnsi="Courier New" w:cs="Courier New"/>
                <w:rtl/>
              </w:rPr>
              <w:t>المعاملسين</w:t>
            </w:r>
          </w:ins>
          <w:r w:rsidR="00EE6742" w:rsidRPr="00EE6742">
            <w:rPr>
              <w:rFonts w:ascii="Courier New" w:hAnsi="Courier New" w:cs="Courier New"/>
              <w:rtl/>
            </w:rPr>
            <w:t xml:space="preserve"> فى الاصولين</w:t>
          </w:r>
          <w:del w:id="106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211AFC" w14:textId="77777777" w:rsidR="009B6BCA" w:rsidRPr="009B6BCA" w:rsidRDefault="009B6BCA" w:rsidP="009B6BCA">
      <w:pPr>
        <w:pStyle w:val="NurText"/>
        <w:bidi/>
        <w:rPr>
          <w:del w:id="10638" w:author="Transkribus" w:date="2019-12-11T14:30:00Z"/>
          <w:rFonts w:ascii="Courier New" w:hAnsi="Courier New" w:cs="Courier New"/>
        </w:rPr>
      </w:pPr>
      <w:dir w:val="rtl">
        <w:dir w:val="rtl">
          <w:del w:id="10639" w:author="Transkribus" w:date="2019-12-11T14:30:00Z">
            <w:r w:rsidRPr="009B6BCA">
              <w:rPr>
                <w:rFonts w:ascii="Courier New" w:hAnsi="Courier New" w:cs="Courier New"/>
                <w:rtl/>
              </w:rPr>
              <w:delText>مختصر كتاب</w:delText>
            </w:r>
          </w:del>
          <w:ins w:id="10640" w:author="Transkribus" w:date="2019-12-11T14:30:00Z">
            <w:r w:rsidR="00EE6742" w:rsidRPr="00EE6742">
              <w:rPr>
                <w:rFonts w:ascii="Courier New" w:hAnsi="Courier New" w:cs="Courier New"/>
                <w:rtl/>
              </w:rPr>
              <w:t xml:space="preserve"> محنصر كمتاب</w:t>
            </w:r>
          </w:ins>
          <w:r w:rsidR="00EE6742" w:rsidRPr="00EE6742">
            <w:rPr>
              <w:rFonts w:ascii="Courier New" w:hAnsi="Courier New" w:cs="Courier New"/>
              <w:rtl/>
            </w:rPr>
            <w:t xml:space="preserve"> اوقليدس</w:t>
          </w:r>
          <w:del w:id="1064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D47572" w14:textId="1D985A35" w:rsidR="00EE6742" w:rsidRPr="00EE6742" w:rsidRDefault="009B6BCA" w:rsidP="00EE6742">
      <w:pPr>
        <w:pStyle w:val="NurText"/>
        <w:bidi/>
        <w:rPr>
          <w:rFonts w:ascii="Courier New" w:hAnsi="Courier New" w:cs="Courier New"/>
        </w:rPr>
      </w:pPr>
      <w:dir w:val="rtl">
        <w:dir w:val="rtl">
          <w:del w:id="10642" w:author="Transkribus" w:date="2019-12-11T14:30:00Z">
            <w:r w:rsidRPr="009B6BCA">
              <w:rPr>
                <w:rFonts w:ascii="Courier New" w:hAnsi="Courier New" w:cs="Courier New"/>
                <w:rtl/>
              </w:rPr>
              <w:delText>مختصر</w:delText>
            </w:r>
          </w:del>
          <w:ins w:id="10643" w:author="Transkribus" w:date="2019-12-11T14:30:00Z">
            <w:r w:rsidR="00EE6742" w:rsidRPr="00EE6742">
              <w:rPr>
                <w:rFonts w:ascii="Courier New" w:hAnsi="Courier New" w:cs="Courier New"/>
                <w:rtl/>
              </w:rPr>
              <w:t xml:space="preserve"> محنصر</w:t>
            </w:r>
          </w:ins>
          <w:r w:rsidR="00EE6742" w:rsidRPr="00EE6742">
            <w:rPr>
              <w:rFonts w:ascii="Courier New" w:hAnsi="Courier New" w:cs="Courier New"/>
              <w:rtl/>
            </w:rPr>
            <w:t xml:space="preserve"> مصادرات </w:t>
          </w:r>
          <w:del w:id="10644" w:author="Transkribus" w:date="2019-12-11T14:30:00Z">
            <w:r w:rsidRPr="009B6BCA">
              <w:rPr>
                <w:rFonts w:ascii="Courier New" w:hAnsi="Courier New" w:cs="Courier New"/>
                <w:rtl/>
              </w:rPr>
              <w:delText>ا</w:delText>
            </w:r>
          </w:del>
          <w:ins w:id="10645" w:author="Transkribus" w:date="2019-12-11T14:30:00Z">
            <w:r w:rsidR="00EE6742" w:rsidRPr="00EE6742">
              <w:rPr>
                <w:rFonts w:ascii="Courier New" w:hAnsi="Courier New" w:cs="Courier New"/>
                <w:rtl/>
              </w:rPr>
              <w:t>أ</w:t>
            </w:r>
          </w:ins>
          <w:r w:rsidR="00EE6742" w:rsidRPr="00EE6742">
            <w:rPr>
              <w:rFonts w:ascii="Courier New" w:hAnsi="Courier New" w:cs="Courier New"/>
              <w:rtl/>
            </w:rPr>
            <w:t>وقليدس</w:t>
          </w:r>
          <w:del w:id="106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A637DC" w14:textId="77777777" w:rsidR="009B6BCA" w:rsidRPr="009B6BCA" w:rsidRDefault="009B6BCA" w:rsidP="009B6BCA">
      <w:pPr>
        <w:pStyle w:val="NurText"/>
        <w:bidi/>
        <w:rPr>
          <w:del w:id="10647" w:author="Transkribus" w:date="2019-12-11T14:30:00Z"/>
          <w:rFonts w:ascii="Courier New" w:hAnsi="Courier New" w:cs="Courier New"/>
        </w:rPr>
      </w:pPr>
      <w:dir w:val="rtl">
        <w:dir w:val="rtl">
          <w:del w:id="10648" w:author="Transkribus" w:date="2019-12-11T14:30:00Z">
            <w:r w:rsidRPr="009B6BCA">
              <w:rPr>
                <w:rFonts w:ascii="Courier New" w:hAnsi="Courier New" w:cs="Courier New"/>
                <w:rtl/>
              </w:rPr>
              <w:delText>كتاب اللمعات</w:delText>
            </w:r>
          </w:del>
          <w:ins w:id="10649" w:author="Transkribus" w:date="2019-12-11T14:30:00Z">
            <w:r w:rsidR="00EE6742" w:rsidRPr="00EE6742">
              <w:rPr>
                <w:rFonts w:ascii="Courier New" w:hAnsi="Courier New" w:cs="Courier New"/>
                <w:rtl/>
              </w:rPr>
              <w:t>٢تاب اللعات</w:t>
            </w:r>
          </w:ins>
          <w:r w:rsidR="00EE6742" w:rsidRPr="00EE6742">
            <w:rPr>
              <w:rFonts w:ascii="Courier New" w:hAnsi="Courier New" w:cs="Courier New"/>
              <w:rtl/>
            </w:rPr>
            <w:t xml:space="preserve"> فى الحكمة </w:t>
          </w:r>
          <w:del w:id="1065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AA46BE" w14:textId="6FFAD93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10651" w:author="Transkribus" w:date="2019-12-11T14:30:00Z">
            <w:r w:rsidRPr="009B6BCA">
              <w:rPr>
                <w:rFonts w:ascii="Courier New" w:hAnsi="Courier New" w:cs="Courier New"/>
                <w:rtl/>
              </w:rPr>
              <w:delText>ا</w:delText>
            </w:r>
          </w:del>
          <w:ins w:id="10652" w:author="Transkribus" w:date="2019-12-11T14:30:00Z">
            <w:r w:rsidR="00EE6742" w:rsidRPr="00EE6742">
              <w:rPr>
                <w:rFonts w:ascii="Courier New" w:hAnsi="Courier New" w:cs="Courier New"/>
                <w:rtl/>
              </w:rPr>
              <w:t>كم</w:t>
            </w:r>
          </w:ins>
          <w:r w:rsidR="00EE6742" w:rsidRPr="00EE6742">
            <w:rPr>
              <w:rFonts w:ascii="Courier New" w:hAnsi="Courier New" w:cs="Courier New"/>
              <w:rtl/>
            </w:rPr>
            <w:t xml:space="preserve">فاق الاشراق فى </w:t>
          </w:r>
          <w:del w:id="10653" w:author="Transkribus" w:date="2019-12-11T14:30:00Z">
            <w:r w:rsidRPr="009B6BCA">
              <w:rPr>
                <w:rFonts w:ascii="Courier New" w:hAnsi="Courier New" w:cs="Courier New"/>
                <w:rtl/>
              </w:rPr>
              <w:delText>الحكمة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54" w:author="Transkribus" w:date="2019-12-11T14:30:00Z">
            <w:r w:rsidR="00EE6742" w:rsidRPr="00EE6742">
              <w:rPr>
                <w:rFonts w:ascii="Courier New" w:hAnsi="Courier New" w:cs="Courier New"/>
                <w:rtl/>
              </w:rPr>
              <w:t>الحكممة كتاب المناسم الفد سية</w:t>
            </w:r>
          </w:ins>
        </w:dir>
      </w:dir>
    </w:p>
    <w:p w14:paraId="35C01409" w14:textId="77777777" w:rsidR="009B6BCA" w:rsidRPr="009B6BCA" w:rsidRDefault="009B6BCA" w:rsidP="009B6BCA">
      <w:pPr>
        <w:pStyle w:val="NurText"/>
        <w:bidi/>
        <w:rPr>
          <w:del w:id="10655" w:author="Transkribus" w:date="2019-12-11T14:30:00Z"/>
          <w:rFonts w:ascii="Courier New" w:hAnsi="Courier New" w:cs="Courier New"/>
        </w:rPr>
      </w:pPr>
      <w:dir w:val="rtl">
        <w:dir w:val="rtl">
          <w:del w:id="10656" w:author="Transkribus" w:date="2019-12-11T14:30:00Z">
            <w:r w:rsidRPr="009B6BCA">
              <w:rPr>
                <w:rFonts w:ascii="Courier New" w:hAnsi="Courier New" w:cs="Courier New"/>
                <w:rtl/>
              </w:rPr>
              <w:delText>كتاب المناهج القدسية</w:delText>
            </w:r>
          </w:del>
          <w:r w:rsidR="00EE6742" w:rsidRPr="00EE6742">
            <w:rPr>
              <w:rFonts w:ascii="Courier New" w:hAnsi="Courier New" w:cs="Courier New"/>
              <w:rtl/>
            </w:rPr>
            <w:t xml:space="preserve"> فى العلوم الحكمية</w:t>
          </w:r>
          <w:del w:id="106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68C6EF" w14:textId="75518D87" w:rsidR="00EE6742" w:rsidRPr="00EE6742" w:rsidRDefault="009B6BCA" w:rsidP="00EE6742">
      <w:pPr>
        <w:pStyle w:val="NurText"/>
        <w:bidi/>
        <w:rPr>
          <w:rFonts w:ascii="Courier New" w:hAnsi="Courier New" w:cs="Courier New"/>
        </w:rPr>
      </w:pPr>
      <w:dir w:val="rtl">
        <w:dir w:val="rtl">
          <w:del w:id="10658" w:author="Transkribus" w:date="2019-12-11T14:30:00Z">
            <w:r w:rsidRPr="009B6BCA">
              <w:rPr>
                <w:rFonts w:ascii="Courier New" w:hAnsi="Courier New" w:cs="Courier New"/>
                <w:rtl/>
              </w:rPr>
              <w:delText>كافية</w:delText>
            </w:r>
          </w:del>
          <w:ins w:id="10659" w:author="Transkribus" w:date="2019-12-11T14:30:00Z">
            <w:r w:rsidR="00EE6742" w:rsidRPr="00EE6742">
              <w:rPr>
                <w:rFonts w:ascii="Courier New" w:hAnsi="Courier New" w:cs="Courier New"/>
                <w:rtl/>
              </w:rPr>
              <w:t xml:space="preserve"> ٤اقبة</w:t>
            </w:r>
          </w:ins>
          <w:r w:rsidR="00EE6742" w:rsidRPr="00EE6742">
            <w:rPr>
              <w:rFonts w:ascii="Courier New" w:hAnsi="Courier New" w:cs="Courier New"/>
              <w:rtl/>
            </w:rPr>
            <w:t xml:space="preserve"> الحساب فى علم الحساب</w:t>
          </w:r>
          <w:del w:id="106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61" w:author="Transkribus" w:date="2019-12-11T14:30:00Z">
            <w:r w:rsidR="00EE6742" w:rsidRPr="00EE6742">
              <w:rPr>
                <w:rFonts w:ascii="Courier New" w:hAnsi="Courier New" w:cs="Courier New"/>
                <w:rtl/>
              </w:rPr>
              <w:t xml:space="preserve"> عابة الثابات فى الجتاج البه من</w:t>
            </w:r>
          </w:ins>
        </w:dir>
      </w:dir>
    </w:p>
    <w:p w14:paraId="3DA4857B" w14:textId="54AF6B54" w:rsidR="00EE6742" w:rsidRPr="00EE6742" w:rsidRDefault="009B6BCA" w:rsidP="00EE6742">
      <w:pPr>
        <w:pStyle w:val="NurText"/>
        <w:bidi/>
        <w:rPr>
          <w:ins w:id="10662" w:author="Transkribus" w:date="2019-12-11T14:30:00Z"/>
          <w:rFonts w:ascii="Courier New" w:hAnsi="Courier New" w:cs="Courier New"/>
        </w:rPr>
      </w:pPr>
      <w:dir w:val="rtl">
        <w:dir w:val="rtl">
          <w:del w:id="10663" w:author="Transkribus" w:date="2019-12-11T14:30:00Z">
            <w:r w:rsidRPr="009B6BCA">
              <w:rPr>
                <w:rFonts w:ascii="Courier New" w:hAnsi="Courier New" w:cs="Courier New"/>
                <w:rtl/>
              </w:rPr>
              <w:delText>غاية الغايات فى المحتاج اليه اوقليدس والمتوسطات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تدقيق المباحث الطبية فى تحقيق المسائل الخلافية على طريق مسائل</w:delText>
                </w:r>
              </w:dir>
            </w:dir>
          </w:del>
          <w:ins w:id="10664" w:author="Transkribus" w:date="2019-12-11T14:30:00Z">
            <w:r w:rsidR="00EE6742" w:rsidRPr="00EE6742">
              <w:rPr>
                <w:rFonts w:ascii="Courier New" w:hAnsi="Courier New" w:cs="Courier New"/>
                <w:rtl/>
              </w:rPr>
              <w:t>أوقليدس والنوسطات يدفيق الباجب الطببة فى حفيق الساقل الخلانية على طريق</w:t>
            </w:r>
          </w:ins>
        </w:dir>
      </w:dir>
    </w:p>
    <w:p w14:paraId="68B555F2" w14:textId="77777777" w:rsidR="009B6BCA" w:rsidRPr="009B6BCA" w:rsidRDefault="00EE6742" w:rsidP="009B6BCA">
      <w:pPr>
        <w:pStyle w:val="NurText"/>
        <w:bidi/>
        <w:rPr>
          <w:del w:id="10665" w:author="Transkribus" w:date="2019-12-11T14:30:00Z"/>
          <w:rFonts w:ascii="Courier New" w:hAnsi="Courier New" w:cs="Courier New"/>
        </w:rPr>
      </w:pPr>
      <w:ins w:id="10666" w:author="Transkribus" w:date="2019-12-11T14:30:00Z">
        <w:r w:rsidRPr="00EE6742">
          <w:rPr>
            <w:rFonts w:ascii="Courier New" w:hAnsi="Courier New" w:cs="Courier New"/>
            <w:rtl/>
          </w:rPr>
          <w:t>مساقل</w:t>
        </w:r>
      </w:ins>
      <w:r w:rsidRPr="00EE6742">
        <w:rPr>
          <w:rFonts w:ascii="Courier New" w:hAnsi="Courier New" w:cs="Courier New"/>
          <w:rtl/>
        </w:rPr>
        <w:t xml:space="preserve"> خلاف الفقهاء </w:t>
      </w:r>
      <w:del w:id="1066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BA1A489" w14:textId="4BDF70B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مقالة فى البرشعثا</w:t>
          </w:r>
          <w:del w:id="106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69" w:author="Transkribus" w:date="2019-12-11T14:30:00Z">
            <w:r w:rsidR="00EE6742" w:rsidRPr="00EE6742">
              <w:rPr>
                <w:rFonts w:ascii="Courier New" w:hAnsi="Courier New" w:cs="Courier New"/>
                <w:rtl/>
              </w:rPr>
              <w:t xml:space="preserve"> كتاب ابصاج الرأى السحيف من كمالام الموفق</w:t>
            </w:r>
          </w:ins>
        </w:dir>
      </w:dir>
    </w:p>
    <w:p w14:paraId="7235F5D8" w14:textId="77777777" w:rsidR="009B6BCA" w:rsidRPr="009B6BCA" w:rsidRDefault="009B6BCA" w:rsidP="009B6BCA">
      <w:pPr>
        <w:pStyle w:val="NurText"/>
        <w:bidi/>
        <w:rPr>
          <w:del w:id="10670" w:author="Transkribus" w:date="2019-12-11T14:30:00Z"/>
          <w:rFonts w:ascii="Courier New" w:hAnsi="Courier New" w:cs="Courier New"/>
        </w:rPr>
      </w:pPr>
      <w:dir w:val="rtl">
        <w:dir w:val="rtl">
          <w:del w:id="10671" w:author="Transkribus" w:date="2019-12-11T14:30:00Z">
            <w:r w:rsidRPr="009B6BCA">
              <w:rPr>
                <w:rFonts w:ascii="Courier New" w:hAnsi="Courier New" w:cs="Courier New"/>
                <w:rtl/>
              </w:rPr>
              <w:delText xml:space="preserve">كتاب ايضاح الراى السخيف من كلام الموفق </w:delText>
            </w:r>
          </w:del>
          <w:r w:rsidR="00EE6742" w:rsidRPr="00EE6742">
            <w:rPr>
              <w:rFonts w:ascii="Courier New" w:hAnsi="Courier New" w:cs="Courier New"/>
              <w:rtl/>
            </w:rPr>
            <w:t>عبد ال</w:t>
          </w:r>
          <w:del w:id="10672" w:author="Transkribus" w:date="2019-12-11T14:30:00Z">
            <w:r w:rsidRPr="009B6BCA">
              <w:rPr>
                <w:rFonts w:ascii="Courier New" w:hAnsi="Courier New" w:cs="Courier New"/>
                <w:rtl/>
              </w:rPr>
              <w:delText>ل</w:delText>
            </w:r>
          </w:del>
          <w:r w:rsidR="00EE6742" w:rsidRPr="00EE6742">
            <w:rPr>
              <w:rFonts w:ascii="Courier New" w:hAnsi="Courier New" w:cs="Courier New"/>
              <w:rtl/>
            </w:rPr>
            <w:t>ط</w:t>
          </w:r>
          <w:del w:id="10673" w:author="Transkribus" w:date="2019-12-11T14:30:00Z">
            <w:r w:rsidRPr="009B6BCA">
              <w:rPr>
                <w:rFonts w:ascii="Courier New" w:hAnsi="Courier New" w:cs="Courier New"/>
                <w:rtl/>
              </w:rPr>
              <w:delText>ي</w:delText>
            </w:r>
          </w:del>
          <w:ins w:id="10674" w:author="Transkribus" w:date="2019-12-11T14:30:00Z">
            <w:r w:rsidR="00EE6742" w:rsidRPr="00EE6742">
              <w:rPr>
                <w:rFonts w:ascii="Courier New" w:hAnsi="Courier New" w:cs="Courier New"/>
                <w:rtl/>
              </w:rPr>
              <w:t>ب</w:t>
            </w:r>
          </w:ins>
          <w:r w:rsidR="00EE6742" w:rsidRPr="00EE6742">
            <w:rPr>
              <w:rFonts w:ascii="Courier New" w:hAnsi="Courier New" w:cs="Courier New"/>
              <w:rtl/>
            </w:rPr>
            <w:t>ف والف هذا الك</w:t>
          </w:r>
          <w:del w:id="10675" w:author="Transkribus" w:date="2019-12-11T14:30:00Z">
            <w:r w:rsidRPr="009B6BCA">
              <w:rPr>
                <w:rFonts w:ascii="Courier New" w:hAnsi="Courier New" w:cs="Courier New"/>
                <w:rtl/>
              </w:rPr>
              <w:delText>ت</w:delText>
            </w:r>
          </w:del>
          <w:ins w:id="10676"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اب وله من العمر </w:t>
          </w:r>
          <w:del w:id="10677" w:author="Transkribus" w:date="2019-12-11T14:30:00Z">
            <w:r w:rsidRPr="009B6BCA">
              <w:rPr>
                <w:rFonts w:ascii="Courier New" w:hAnsi="Courier New" w:cs="Courier New"/>
                <w:rtl/>
              </w:rPr>
              <w:delText>ثلاث عشرة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320857" w14:textId="1B2546A6" w:rsidR="00EE6742" w:rsidRPr="00EE6742" w:rsidRDefault="009B6BCA" w:rsidP="00EE6742">
      <w:pPr>
        <w:pStyle w:val="NurText"/>
        <w:bidi/>
        <w:rPr>
          <w:rFonts w:ascii="Courier New" w:hAnsi="Courier New" w:cs="Courier New"/>
        </w:rPr>
      </w:pPr>
      <w:dir w:val="rtl">
        <w:dir w:val="rtl">
          <w:del w:id="10678" w:author="Transkribus" w:date="2019-12-11T14:30:00Z">
            <w:r w:rsidRPr="009B6BCA">
              <w:rPr>
                <w:rFonts w:ascii="Courier New" w:hAnsi="Courier New" w:cs="Courier New"/>
                <w:rtl/>
              </w:rPr>
              <w:delText>غاية</w:delText>
            </w:r>
          </w:del>
          <w:ins w:id="10679" w:author="Transkribus" w:date="2019-12-11T14:30:00Z">
            <w:r w:rsidR="00EE6742" w:rsidRPr="00EE6742">
              <w:rPr>
                <w:rFonts w:ascii="Courier New" w:hAnsi="Courier New" w:cs="Courier New"/>
                <w:rtl/>
              </w:rPr>
              <w:t>ثلاثة عسرستة عابة</w:t>
            </w:r>
          </w:ins>
          <w:r w:rsidR="00EE6742" w:rsidRPr="00EE6742">
            <w:rPr>
              <w:rFonts w:ascii="Courier New" w:hAnsi="Courier New" w:cs="Courier New"/>
              <w:rtl/>
            </w:rPr>
            <w:t xml:space="preserve"> الاحكام فى صناعة</w:t>
          </w:r>
        </w:dir>
      </w:dir>
    </w:p>
    <w:p w14:paraId="0014066E" w14:textId="77777777" w:rsidR="009B6BCA" w:rsidRPr="009B6BCA" w:rsidRDefault="00EE6742" w:rsidP="009B6BCA">
      <w:pPr>
        <w:pStyle w:val="NurText"/>
        <w:bidi/>
        <w:rPr>
          <w:del w:id="10680" w:author="Transkribus" w:date="2019-12-11T14:30:00Z"/>
          <w:rFonts w:ascii="Courier New" w:hAnsi="Courier New" w:cs="Courier New"/>
        </w:rPr>
      </w:pPr>
      <w:r w:rsidRPr="00EE6742">
        <w:rPr>
          <w:rFonts w:ascii="Courier New" w:hAnsi="Courier New" w:cs="Courier New"/>
          <w:rtl/>
        </w:rPr>
        <w:t>الاحكام</w:t>
      </w:r>
      <w:del w:id="106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C48FEB8" w14:textId="77777777" w:rsidR="009B6BCA" w:rsidRPr="009B6BCA" w:rsidRDefault="009B6BCA" w:rsidP="009B6BCA">
      <w:pPr>
        <w:pStyle w:val="NurText"/>
        <w:bidi/>
        <w:rPr>
          <w:del w:id="10682" w:author="Transkribus" w:date="2019-12-11T14:30:00Z"/>
          <w:rFonts w:ascii="Courier New" w:hAnsi="Courier New" w:cs="Courier New"/>
        </w:rPr>
      </w:pPr>
      <w:dir w:val="rtl">
        <w:dir w:val="rtl">
          <w:del w:id="10683" w:author="Transkribus" w:date="2019-12-11T14:30:00Z">
            <w:r w:rsidRPr="009B6BCA">
              <w:rPr>
                <w:rFonts w:ascii="Courier New" w:hAnsi="Courier New" w:cs="Courier New"/>
                <w:rtl/>
              </w:rPr>
              <w:delText>الرسالة السنية</w:delText>
            </w:r>
          </w:del>
          <w:ins w:id="10684" w:author="Transkribus" w:date="2019-12-11T14:30:00Z">
            <w:r w:rsidR="00EE6742" w:rsidRPr="00EE6742">
              <w:rPr>
                <w:rFonts w:ascii="Courier New" w:hAnsi="Courier New" w:cs="Courier New"/>
                <w:rtl/>
              </w:rPr>
              <w:t xml:space="preserve"> الرشالة السفية</w:t>
            </w:r>
          </w:ins>
          <w:r w:rsidR="00EE6742" w:rsidRPr="00EE6742">
            <w:rPr>
              <w:rFonts w:ascii="Courier New" w:hAnsi="Courier New" w:cs="Courier New"/>
              <w:rtl/>
            </w:rPr>
            <w:t xml:space="preserve"> فى شر</w:t>
          </w:r>
          <w:del w:id="10685" w:author="Transkribus" w:date="2019-12-11T14:30:00Z">
            <w:r w:rsidRPr="009B6BCA">
              <w:rPr>
                <w:rFonts w:ascii="Courier New" w:hAnsi="Courier New" w:cs="Courier New"/>
                <w:rtl/>
              </w:rPr>
              <w:delText>ح</w:delText>
            </w:r>
          </w:del>
          <w:ins w:id="10686" w:author="Transkribus" w:date="2019-12-11T14:30:00Z">
            <w:r w:rsidR="00EE6742" w:rsidRPr="00EE6742">
              <w:rPr>
                <w:rFonts w:ascii="Courier New" w:hAnsi="Courier New" w:cs="Courier New"/>
                <w:rtl/>
              </w:rPr>
              <w:t>جم</w:t>
            </w:r>
          </w:ins>
          <w:r w:rsidR="00EE6742" w:rsidRPr="00EE6742">
            <w:rPr>
              <w:rFonts w:ascii="Courier New" w:hAnsi="Courier New" w:cs="Courier New"/>
              <w:rtl/>
            </w:rPr>
            <w:t xml:space="preserve"> المقدمة </w:t>
          </w:r>
          <w:del w:id="10687" w:author="Transkribus" w:date="2019-12-11T14:30:00Z">
            <w:r w:rsidRPr="009B6BCA">
              <w:rPr>
                <w:rFonts w:ascii="Courier New" w:hAnsi="Courier New" w:cs="Courier New"/>
                <w:rtl/>
              </w:rPr>
              <w:delText>المطرزية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76D317" w14:textId="0DF3F777" w:rsidR="00EE6742" w:rsidRPr="00EE6742" w:rsidRDefault="009B6BCA" w:rsidP="00EE6742">
      <w:pPr>
        <w:pStyle w:val="NurText"/>
        <w:bidi/>
        <w:rPr>
          <w:rFonts w:ascii="Courier New" w:hAnsi="Courier New" w:cs="Courier New"/>
        </w:rPr>
      </w:pPr>
      <w:dir w:val="rtl">
        <w:dir w:val="rtl">
          <w:del w:id="10688" w:author="Transkribus" w:date="2019-12-11T14:30:00Z">
            <w:r w:rsidRPr="009B6BCA">
              <w:rPr>
                <w:rFonts w:ascii="Courier New" w:hAnsi="Courier New" w:cs="Courier New"/>
                <w:rtl/>
              </w:rPr>
              <w:delText>الانوار</w:delText>
            </w:r>
          </w:del>
          <w:ins w:id="10689" w:author="Transkribus" w:date="2019-12-11T14:30:00Z">
            <w:r w:rsidR="00EE6742" w:rsidRPr="00EE6742">
              <w:rPr>
                <w:rFonts w:ascii="Courier New" w:hAnsi="Courier New" w:cs="Courier New"/>
                <w:rtl/>
              </w:rPr>
              <w:t>المطررة الابوار</w:t>
            </w:r>
          </w:ins>
          <w:r w:rsidR="00EE6742" w:rsidRPr="00EE6742">
            <w:rPr>
              <w:rFonts w:ascii="Courier New" w:hAnsi="Courier New" w:cs="Courier New"/>
              <w:rtl/>
            </w:rPr>
            <w:t xml:space="preserve"> الساطعات فى </w:t>
          </w:r>
          <w:del w:id="10690" w:author="Transkribus" w:date="2019-12-11T14:30:00Z">
            <w:r w:rsidRPr="009B6BCA">
              <w:rPr>
                <w:rFonts w:ascii="Courier New" w:hAnsi="Courier New" w:cs="Courier New"/>
                <w:rtl/>
              </w:rPr>
              <w:delText>شرح الايات البينات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691" w:author="Transkribus" w:date="2019-12-11T14:30:00Z">
            <w:r w:rsidR="00EE6742" w:rsidRPr="00EE6742">
              <w:rPr>
                <w:rFonts w:ascii="Courier New" w:hAnsi="Courier New" w:cs="Courier New"/>
                <w:rtl/>
              </w:rPr>
              <w:t>شرج الابان</w:t>
            </w:r>
          </w:ins>
        </w:dir>
      </w:dir>
    </w:p>
    <w:p w14:paraId="11DBDBA5" w14:textId="77777777" w:rsidR="009B6BCA" w:rsidRPr="009B6BCA" w:rsidRDefault="009B6BCA" w:rsidP="009B6BCA">
      <w:pPr>
        <w:pStyle w:val="NurText"/>
        <w:bidi/>
        <w:rPr>
          <w:del w:id="10692" w:author="Transkribus" w:date="2019-12-11T14:30:00Z"/>
          <w:rFonts w:ascii="Courier New" w:hAnsi="Courier New" w:cs="Courier New"/>
        </w:rPr>
      </w:pPr>
      <w:dir w:val="rtl">
        <w:dir w:val="rtl">
          <w:ins w:id="10693" w:author="Transkribus" w:date="2019-12-11T14:30:00Z">
            <w:r w:rsidR="00EE6742" w:rsidRPr="00EE6742">
              <w:rPr>
                <w:rFonts w:ascii="Courier New" w:hAnsi="Courier New" w:cs="Courier New"/>
                <w:rtl/>
              </w:rPr>
              <w:t xml:space="preserve">البينان </w:t>
            </w:r>
          </w:ins>
          <w:r w:rsidR="00EE6742" w:rsidRPr="00EE6742">
            <w:rPr>
              <w:rFonts w:ascii="Courier New" w:hAnsi="Courier New" w:cs="Courier New"/>
              <w:rtl/>
            </w:rPr>
            <w:t xml:space="preserve">كتاب </w:t>
          </w:r>
          <w:del w:id="10694" w:author="Transkribus" w:date="2019-12-11T14:30:00Z">
            <w:r w:rsidRPr="009B6BCA">
              <w:rPr>
                <w:rFonts w:ascii="Courier New" w:hAnsi="Courier New" w:cs="Courier New"/>
                <w:rtl/>
              </w:rPr>
              <w:delText>نزهة</w:delText>
            </w:r>
          </w:del>
          <w:ins w:id="10695" w:author="Transkribus" w:date="2019-12-11T14:30:00Z">
            <w:r w:rsidR="00EE6742" w:rsidRPr="00EE6742">
              <w:rPr>
                <w:rFonts w:ascii="Courier New" w:hAnsi="Courier New" w:cs="Courier New"/>
                <w:rtl/>
              </w:rPr>
              <w:t>برمة</w:t>
            </w:r>
          </w:ins>
          <w:r w:rsidR="00EE6742" w:rsidRPr="00EE6742">
            <w:rPr>
              <w:rFonts w:ascii="Courier New" w:hAnsi="Courier New" w:cs="Courier New"/>
              <w:rtl/>
            </w:rPr>
            <w:t xml:space="preserve"> الناظر فى </w:t>
          </w:r>
          <w:del w:id="10696" w:author="Transkribus" w:date="2019-12-11T14:30:00Z">
            <w:r w:rsidRPr="009B6BCA">
              <w:rPr>
                <w:rFonts w:ascii="Courier New" w:hAnsi="Courier New" w:cs="Courier New"/>
                <w:rtl/>
              </w:rPr>
              <w:delText>المثل السائر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8CD8E5" w14:textId="44DD5C41" w:rsidR="00EE6742" w:rsidRPr="00EE6742" w:rsidRDefault="009B6BCA" w:rsidP="00EE6742">
      <w:pPr>
        <w:pStyle w:val="NurText"/>
        <w:bidi/>
        <w:rPr>
          <w:rFonts w:ascii="Courier New" w:hAnsi="Courier New" w:cs="Courier New"/>
        </w:rPr>
      </w:pPr>
      <w:dir w:val="rtl">
        <w:dir w:val="rtl">
          <w:del w:id="10697" w:author="Transkribus" w:date="2019-12-11T14:30:00Z">
            <w:r w:rsidRPr="009B6BCA">
              <w:rPr>
                <w:rFonts w:ascii="Courier New" w:hAnsi="Courier New" w:cs="Courier New"/>
                <w:rtl/>
              </w:rPr>
              <w:delText>الرسالة</w:delText>
            </w:r>
          </w:del>
          <w:ins w:id="10698" w:author="Transkribus" w:date="2019-12-11T14:30:00Z">
            <w:r w:rsidR="00EE6742" w:rsidRPr="00EE6742">
              <w:rPr>
                <w:rFonts w:ascii="Courier New" w:hAnsi="Courier New" w:cs="Courier New"/>
                <w:rtl/>
              </w:rPr>
              <w:t>النل السار الرشالة</w:t>
            </w:r>
          </w:ins>
          <w:r w:rsidR="00EE6742" w:rsidRPr="00EE6742">
            <w:rPr>
              <w:rFonts w:ascii="Courier New" w:hAnsi="Courier New" w:cs="Courier New"/>
              <w:rtl/>
            </w:rPr>
            <w:t xml:space="preserve"> الكاملة فى علم </w:t>
          </w:r>
          <w:del w:id="10699" w:author="Transkribus" w:date="2019-12-11T14:30:00Z">
            <w:r w:rsidRPr="009B6BCA">
              <w:rPr>
                <w:rFonts w:ascii="Courier New" w:hAnsi="Courier New" w:cs="Courier New"/>
                <w:rtl/>
              </w:rPr>
              <w:delText>الجبر والمقابلة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00" w:author="Transkribus" w:date="2019-12-11T14:30:00Z">
            <w:r w:rsidR="00EE6742" w:rsidRPr="00EE6742">
              <w:rPr>
                <w:rFonts w:ascii="Courier New" w:hAnsi="Courier New" w:cs="Courier New"/>
                <w:rtl/>
              </w:rPr>
              <w:t>الجير والمةاملة</w:t>
            </w:r>
          </w:ins>
        </w:dir>
      </w:dir>
    </w:p>
    <w:p w14:paraId="27218E6B" w14:textId="77777777" w:rsidR="009B6BCA" w:rsidRPr="009B6BCA" w:rsidRDefault="009B6BCA" w:rsidP="009B6BCA">
      <w:pPr>
        <w:pStyle w:val="NurText"/>
        <w:bidi/>
        <w:rPr>
          <w:del w:id="10701" w:author="Transkribus" w:date="2019-12-11T14:30:00Z"/>
          <w:rFonts w:ascii="Courier New" w:hAnsi="Courier New" w:cs="Courier New"/>
        </w:rPr>
      </w:pPr>
      <w:dir w:val="rtl">
        <w:dir w:val="rtl">
          <w:r w:rsidR="00EE6742" w:rsidRPr="00EE6742">
            <w:rPr>
              <w:rFonts w:ascii="Courier New" w:hAnsi="Courier New" w:cs="Courier New"/>
              <w:rtl/>
            </w:rPr>
            <w:t>الرسالة المنصور</w:t>
          </w:r>
          <w:del w:id="10702" w:author="Transkribus" w:date="2019-12-11T14:30:00Z">
            <w:r w:rsidRPr="009B6BCA">
              <w:rPr>
                <w:rFonts w:ascii="Courier New" w:hAnsi="Courier New" w:cs="Courier New"/>
                <w:rtl/>
              </w:rPr>
              <w:delText>ية</w:delText>
            </w:r>
          </w:del>
          <w:ins w:id="10703"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فى </w:t>
          </w:r>
          <w:del w:id="10704" w:author="Transkribus" w:date="2019-12-11T14:30:00Z">
            <w:r w:rsidRPr="009B6BCA">
              <w:rPr>
                <w:rFonts w:ascii="Courier New" w:hAnsi="Courier New" w:cs="Courier New"/>
                <w:rtl/>
              </w:rPr>
              <w:delText>الاعداد</w:delText>
            </w:r>
          </w:del>
          <w:ins w:id="10705" w:author="Transkribus" w:date="2019-12-11T14:30:00Z">
            <w:r w:rsidR="00EE6742" w:rsidRPr="00EE6742">
              <w:rPr>
                <w:rFonts w:ascii="Courier New" w:hAnsi="Courier New" w:cs="Courier New"/>
                <w:rtl/>
              </w:rPr>
              <w:t>الاعبد اد</w:t>
            </w:r>
          </w:ins>
          <w:r w:rsidR="00EE6742" w:rsidRPr="00EE6742">
            <w:rPr>
              <w:rFonts w:ascii="Courier New" w:hAnsi="Courier New" w:cs="Courier New"/>
              <w:rtl/>
            </w:rPr>
            <w:t xml:space="preserve"> الوفقية</w:t>
          </w:r>
          <w:del w:id="10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69A43B" w14:textId="2AEB8322" w:rsidR="00EE6742" w:rsidRPr="00EE6742" w:rsidRDefault="009B6BCA" w:rsidP="00EE6742">
      <w:pPr>
        <w:pStyle w:val="NurText"/>
        <w:bidi/>
        <w:rPr>
          <w:rFonts w:ascii="Courier New" w:hAnsi="Courier New" w:cs="Courier New"/>
        </w:rPr>
      </w:pPr>
      <w:dir w:val="rtl">
        <w:dir w:val="rtl">
          <w:del w:id="10707" w:author="Transkribus" w:date="2019-12-11T14:30:00Z">
            <w:r w:rsidRPr="009B6BCA">
              <w:rPr>
                <w:rFonts w:ascii="Courier New" w:hAnsi="Courier New" w:cs="Courier New"/>
                <w:rtl/>
              </w:rPr>
              <w:delText>الزاهى</w:delText>
            </w:r>
          </w:del>
          <w:ins w:id="10708" w:author="Transkribus" w:date="2019-12-11T14:30:00Z">
            <w:r w:rsidR="00EE6742" w:rsidRPr="00EE6742">
              <w:rPr>
                <w:rFonts w:ascii="Courier New" w:hAnsi="Courier New" w:cs="Courier New"/>
                <w:rtl/>
              </w:rPr>
              <w:t xml:space="preserve"> الراهى</w:t>
            </w:r>
          </w:ins>
          <w:r w:rsidR="00EE6742" w:rsidRPr="00EE6742">
            <w:rPr>
              <w:rFonts w:ascii="Courier New" w:hAnsi="Courier New" w:cs="Courier New"/>
              <w:rtl/>
            </w:rPr>
            <w:t xml:space="preserve"> فى </w:t>
          </w:r>
          <w:del w:id="10709" w:author="Transkribus" w:date="2019-12-11T14:30:00Z">
            <w:r w:rsidRPr="009B6BCA">
              <w:rPr>
                <w:rFonts w:ascii="Courier New" w:hAnsi="Courier New" w:cs="Courier New"/>
                <w:rtl/>
              </w:rPr>
              <w:delText>اختصار الزيج المقرب المبنى على الرصد المجرب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10" w:author="Transkribus" w:date="2019-12-11T14:30:00Z">
            <w:r w:rsidR="00EE6742" w:rsidRPr="00EE6742">
              <w:rPr>
                <w:rFonts w:ascii="Courier New" w:hAnsi="Courier New" w:cs="Courier New"/>
                <w:rtl/>
              </w:rPr>
              <w:t>الخنصار الريبح الشاهى الريح المهرب</w:t>
            </w:r>
          </w:ins>
        </w:dir>
      </w:dir>
    </w:p>
    <w:p w14:paraId="23CE3983" w14:textId="28127B2E" w:rsidR="00EE6742" w:rsidRPr="00EE6742" w:rsidRDefault="009B6BCA" w:rsidP="00EE6742">
      <w:pPr>
        <w:pStyle w:val="NurText"/>
        <w:bidi/>
        <w:rPr>
          <w:ins w:id="10711" w:author="Transkribus" w:date="2019-12-11T14:30:00Z"/>
          <w:rFonts w:ascii="Courier New" w:hAnsi="Courier New" w:cs="Courier New"/>
        </w:rPr>
      </w:pPr>
      <w:dir w:val="rtl">
        <w:dir w:val="rtl">
          <w:ins w:id="10712" w:author="Transkribus" w:date="2019-12-11T14:30:00Z">
            <w:r w:rsidR="00EE6742" w:rsidRPr="00EE6742">
              <w:rPr>
                <w:rFonts w:ascii="Courier New" w:hAnsi="Courier New" w:cs="Courier New"/>
                <w:rtl/>
              </w:rPr>
              <w:t>السى على الرسد المجمد</w:t>
            </w:r>
          </w:ins>
        </w:dir>
      </w:dir>
    </w:p>
    <w:p w14:paraId="39811468" w14:textId="77777777" w:rsidR="00EE6742" w:rsidRPr="00EE6742" w:rsidRDefault="00EE6742" w:rsidP="00EE6742">
      <w:pPr>
        <w:pStyle w:val="NurText"/>
        <w:bidi/>
        <w:rPr>
          <w:ins w:id="10713" w:author="Transkribus" w:date="2019-12-11T14:30:00Z"/>
          <w:rFonts w:ascii="Courier New" w:hAnsi="Courier New" w:cs="Courier New"/>
        </w:rPr>
      </w:pPr>
      <w:ins w:id="10714" w:author="Transkribus" w:date="2019-12-11T14:30:00Z">
        <w:r w:rsidRPr="00EE6742">
          <w:rPr>
            <w:rFonts w:ascii="Courier New" w:hAnsi="Courier New" w:cs="Courier New"/>
            <w:rtl/>
          </w:rPr>
          <w:t>ابرين الدين</w:t>
        </w:r>
      </w:ins>
    </w:p>
    <w:p w14:paraId="27F8AE01" w14:textId="680C66A8" w:rsidR="00EE6742" w:rsidRPr="00EE6742" w:rsidRDefault="00EE6742" w:rsidP="00EE6742">
      <w:pPr>
        <w:pStyle w:val="NurText"/>
        <w:bidi/>
        <w:rPr>
          <w:rFonts w:ascii="Courier New" w:hAnsi="Courier New" w:cs="Courier New"/>
        </w:rPr>
      </w:pPr>
      <w:ins w:id="10715" w:author="Transkribus" w:date="2019-12-11T14:30:00Z">
        <w:r w:rsidRPr="00EE6742">
          <w:rPr>
            <w:rFonts w:ascii="Courier New" w:hAnsi="Courier New" w:cs="Courier New"/>
            <w:rtl/>
          </w:rPr>
          <w:t>*(</w:t>
        </w:r>
      </w:ins>
      <w:r w:rsidRPr="00EE6742">
        <w:rPr>
          <w:rFonts w:ascii="Courier New" w:hAnsi="Courier New" w:cs="Courier New"/>
          <w:rtl/>
        </w:rPr>
        <w:t xml:space="preserve">زين الدين </w:t>
      </w:r>
      <w:del w:id="10716" w:author="Transkribus" w:date="2019-12-11T14:30:00Z">
        <w:r w:rsidR="009B6BCA" w:rsidRPr="009B6BCA">
          <w:rPr>
            <w:rFonts w:ascii="Courier New" w:hAnsi="Courier New" w:cs="Courier New"/>
            <w:rtl/>
          </w:rPr>
          <w:delText>الحافظي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717" w:author="Transkribus" w:date="2019-12-11T14:30:00Z">
        <w:r w:rsidRPr="00EE6742">
          <w:rPr>
            <w:rFonts w:ascii="Courier New" w:hAnsi="Courier New" w:cs="Courier New"/>
            <w:rtl/>
          </w:rPr>
          <w:t>الحافقلى)*</w:t>
        </w:r>
      </w:ins>
    </w:p>
    <w:p w14:paraId="0A381623" w14:textId="60E013DD" w:rsidR="00EE6742" w:rsidRPr="00EE6742" w:rsidRDefault="009B6BCA" w:rsidP="00EE6742">
      <w:pPr>
        <w:pStyle w:val="NurText"/>
        <w:bidi/>
        <w:rPr>
          <w:ins w:id="10718" w:author="Transkribus" w:date="2019-12-11T14:30:00Z"/>
          <w:rFonts w:ascii="Courier New" w:hAnsi="Courier New" w:cs="Courier New"/>
        </w:rPr>
      </w:pPr>
      <w:dir w:val="rtl">
        <w:dir w:val="rtl">
          <w:r w:rsidR="00EE6742" w:rsidRPr="00EE6742">
            <w:rPr>
              <w:rFonts w:ascii="Courier New" w:hAnsi="Courier New" w:cs="Courier New"/>
              <w:rtl/>
            </w:rPr>
            <w:t xml:space="preserve">هو الصدر الامام العالم </w:t>
          </w:r>
          <w:del w:id="10719" w:author="Transkribus" w:date="2019-12-11T14:30:00Z">
            <w:r w:rsidRPr="009B6BCA">
              <w:rPr>
                <w:rFonts w:ascii="Courier New" w:hAnsi="Courier New" w:cs="Courier New"/>
                <w:rtl/>
              </w:rPr>
              <w:delText>الامير زين</w:delText>
            </w:r>
          </w:del>
          <w:ins w:id="10720" w:author="Transkribus" w:date="2019-12-11T14:30:00Z">
            <w:r w:rsidR="00EE6742" w:rsidRPr="00EE6742">
              <w:rPr>
                <w:rFonts w:ascii="Courier New" w:hAnsi="Courier New" w:cs="Courier New"/>
                <w:rtl/>
              </w:rPr>
              <w:t>الامرز بن</w:t>
            </w:r>
          </w:ins>
          <w:r w:rsidR="00EE6742" w:rsidRPr="00EE6742">
            <w:rPr>
              <w:rFonts w:ascii="Courier New" w:hAnsi="Courier New" w:cs="Courier New"/>
              <w:rtl/>
            </w:rPr>
            <w:t xml:space="preserve"> الدين سليمان بن الم</w:t>
          </w:r>
          <w:del w:id="10721" w:author="Transkribus" w:date="2019-12-11T14:30:00Z">
            <w:r w:rsidRPr="009B6BCA">
              <w:rPr>
                <w:rFonts w:ascii="Courier New" w:hAnsi="Courier New" w:cs="Courier New"/>
                <w:rtl/>
              </w:rPr>
              <w:delText>ؤ</w:delText>
            </w:r>
          </w:del>
          <w:ins w:id="10722" w:author="Transkribus" w:date="2019-12-11T14:30:00Z">
            <w:r w:rsidR="00EE6742" w:rsidRPr="00EE6742">
              <w:rPr>
                <w:rFonts w:ascii="Courier New" w:hAnsi="Courier New" w:cs="Courier New"/>
                <w:rtl/>
              </w:rPr>
              <w:t>وز</w:t>
            </w:r>
          </w:ins>
          <w:r w:rsidR="00EE6742" w:rsidRPr="00EE6742">
            <w:rPr>
              <w:rFonts w:ascii="Courier New" w:hAnsi="Courier New" w:cs="Courier New"/>
              <w:rtl/>
            </w:rPr>
            <w:t>يد على بن</w:t>
          </w:r>
          <w:del w:id="10723" w:author="Transkribus" w:date="2019-12-11T14:30:00Z">
            <w:r w:rsidRPr="009B6BCA">
              <w:rPr>
                <w:rFonts w:ascii="Courier New" w:hAnsi="Courier New" w:cs="Courier New"/>
                <w:rtl/>
              </w:rPr>
              <w:delText xml:space="preserve"> خ</w:delText>
            </w:r>
          </w:del>
        </w:dir>
      </w:dir>
    </w:p>
    <w:p w14:paraId="24B5F1EA" w14:textId="15FD141B" w:rsidR="00EE6742" w:rsidRPr="00EE6742" w:rsidRDefault="00EE6742" w:rsidP="00EE6742">
      <w:pPr>
        <w:pStyle w:val="NurText"/>
        <w:bidi/>
        <w:rPr>
          <w:ins w:id="10724" w:author="Transkribus" w:date="2019-12-11T14:30:00Z"/>
          <w:rFonts w:ascii="Courier New" w:hAnsi="Courier New" w:cs="Courier New"/>
        </w:rPr>
      </w:pPr>
      <w:ins w:id="10725" w:author="Transkribus" w:date="2019-12-11T14:30:00Z">
        <w:r w:rsidRPr="00EE6742">
          <w:rPr>
            <w:rFonts w:ascii="Courier New" w:hAnsi="Courier New" w:cs="Courier New"/>
            <w:rtl/>
          </w:rPr>
          <w:t>ح</w:t>
        </w:r>
      </w:ins>
      <w:r w:rsidRPr="00EE6742">
        <w:rPr>
          <w:rFonts w:ascii="Courier New" w:hAnsi="Courier New" w:cs="Courier New"/>
          <w:rtl/>
        </w:rPr>
        <w:t>طيب عقرباء ا</w:t>
      </w:r>
      <w:del w:id="10726" w:author="Transkribus" w:date="2019-12-11T14:30:00Z">
        <w:r w:rsidR="009B6BCA" w:rsidRPr="009B6BCA">
          <w:rPr>
            <w:rFonts w:ascii="Courier New" w:hAnsi="Courier New" w:cs="Courier New"/>
            <w:rtl/>
          </w:rPr>
          <w:delText>ش</w:delText>
        </w:r>
      </w:del>
      <w:ins w:id="10727" w:author="Transkribus" w:date="2019-12-11T14:30:00Z">
        <w:r w:rsidRPr="00EE6742">
          <w:rPr>
            <w:rFonts w:ascii="Courier New" w:hAnsi="Courier New" w:cs="Courier New"/>
            <w:rtl/>
          </w:rPr>
          <w:t>لس</w:t>
        </w:r>
      </w:ins>
      <w:r w:rsidRPr="00EE6742">
        <w:rPr>
          <w:rFonts w:ascii="Courier New" w:hAnsi="Courier New" w:cs="Courier New"/>
          <w:rtl/>
        </w:rPr>
        <w:t xml:space="preserve">تغل بصناعة الطب على </w:t>
      </w:r>
      <w:del w:id="10728" w:author="Transkribus" w:date="2019-12-11T14:30:00Z">
        <w:r w:rsidR="009B6BCA" w:rsidRPr="009B6BCA">
          <w:rPr>
            <w:rFonts w:ascii="Courier New" w:hAnsi="Courier New" w:cs="Courier New"/>
            <w:rtl/>
          </w:rPr>
          <w:delText>شيخنا مهذب</w:delText>
        </w:r>
      </w:del>
      <w:ins w:id="10729" w:author="Transkribus" w:date="2019-12-11T14:30:00Z">
        <w:r w:rsidRPr="00EE6742">
          <w:rPr>
            <w:rFonts w:ascii="Courier New" w:hAnsi="Courier New" w:cs="Courier New"/>
            <w:rtl/>
          </w:rPr>
          <w:t>سحنامهذب</w:t>
        </w:r>
      </w:ins>
      <w:r w:rsidRPr="00EE6742">
        <w:rPr>
          <w:rFonts w:ascii="Courier New" w:hAnsi="Courier New" w:cs="Courier New"/>
          <w:rtl/>
        </w:rPr>
        <w:t xml:space="preserve"> الدين عبد الر</w:t>
      </w:r>
      <w:del w:id="10730" w:author="Transkribus" w:date="2019-12-11T14:30:00Z">
        <w:r w:rsidR="009B6BCA" w:rsidRPr="009B6BCA">
          <w:rPr>
            <w:rFonts w:ascii="Courier New" w:hAnsi="Courier New" w:cs="Courier New"/>
            <w:rtl/>
          </w:rPr>
          <w:delText>حي</w:delText>
        </w:r>
      </w:del>
      <w:ins w:id="10731" w:author="Transkribus" w:date="2019-12-11T14:30:00Z">
        <w:r w:rsidRPr="00EE6742">
          <w:rPr>
            <w:rFonts w:ascii="Courier New" w:hAnsi="Courier New" w:cs="Courier New"/>
            <w:rtl/>
          </w:rPr>
          <w:t>ج</w:t>
        </w:r>
      </w:ins>
      <w:r w:rsidRPr="00EE6742">
        <w:rPr>
          <w:rFonts w:ascii="Courier New" w:hAnsi="Courier New" w:cs="Courier New"/>
          <w:rtl/>
        </w:rPr>
        <w:t>م بن على ر</w:t>
      </w:r>
      <w:del w:id="10732" w:author="Transkribus" w:date="2019-12-11T14:30:00Z">
        <w:r w:rsidR="009B6BCA" w:rsidRPr="009B6BCA">
          <w:rPr>
            <w:rFonts w:ascii="Courier New" w:hAnsi="Courier New" w:cs="Courier New"/>
            <w:rtl/>
          </w:rPr>
          <w:delText>ح</w:delText>
        </w:r>
      </w:del>
      <w:ins w:id="10733" w:author="Transkribus" w:date="2019-12-11T14:30:00Z">
        <w:r w:rsidRPr="00EE6742">
          <w:rPr>
            <w:rFonts w:ascii="Courier New" w:hAnsi="Courier New" w:cs="Courier New"/>
            <w:rtl/>
          </w:rPr>
          <w:t>ج</w:t>
        </w:r>
      </w:ins>
      <w:r w:rsidRPr="00EE6742">
        <w:rPr>
          <w:rFonts w:ascii="Courier New" w:hAnsi="Courier New" w:cs="Courier New"/>
          <w:rtl/>
        </w:rPr>
        <w:t>م</w:t>
      </w:r>
      <w:del w:id="10734" w:author="Transkribus" w:date="2019-12-11T14:30:00Z">
        <w:r w:rsidR="009B6BCA" w:rsidRPr="009B6BCA">
          <w:rPr>
            <w:rFonts w:ascii="Courier New" w:hAnsi="Courier New" w:cs="Courier New"/>
            <w:rtl/>
          </w:rPr>
          <w:delText>ه</w:delText>
        </w:r>
      </w:del>
      <w:ins w:id="10735" w:author="Transkribus" w:date="2019-12-11T14:30:00Z">
        <w:r w:rsidRPr="00EE6742">
          <w:rPr>
            <w:rFonts w:ascii="Courier New" w:hAnsi="Courier New" w:cs="Courier New"/>
            <w:rtl/>
          </w:rPr>
          <w:t>ة</w:t>
        </w:r>
      </w:ins>
      <w:r w:rsidRPr="00EE6742">
        <w:rPr>
          <w:rFonts w:ascii="Courier New" w:hAnsi="Courier New" w:cs="Courier New"/>
          <w:rtl/>
        </w:rPr>
        <w:t xml:space="preserve"> الله</w:t>
      </w:r>
      <w:del w:id="10736" w:author="Transkribus" w:date="2019-12-11T14:30:00Z">
        <w:r w:rsidR="009B6BCA" w:rsidRPr="009B6BCA">
          <w:rPr>
            <w:rFonts w:ascii="Courier New" w:hAnsi="Courier New" w:cs="Courier New"/>
            <w:rtl/>
          </w:rPr>
          <w:delText xml:space="preserve"> فحصل</w:delText>
        </w:r>
      </w:del>
    </w:p>
    <w:p w14:paraId="730E767F" w14:textId="76E297F4" w:rsidR="00EE6742" w:rsidRPr="00EE6742" w:rsidRDefault="00EE6742" w:rsidP="00EE6742">
      <w:pPr>
        <w:pStyle w:val="NurText"/>
        <w:bidi/>
        <w:rPr>
          <w:rFonts w:ascii="Courier New" w:hAnsi="Courier New" w:cs="Courier New"/>
        </w:rPr>
      </w:pPr>
      <w:ins w:id="10737" w:author="Transkribus" w:date="2019-12-11T14:30:00Z">
        <w:r w:rsidRPr="00EE6742">
          <w:rPr>
            <w:rFonts w:ascii="Courier New" w:hAnsi="Courier New" w:cs="Courier New"/>
            <w:rtl/>
          </w:rPr>
          <w:t>لفضل</w:t>
        </w:r>
      </w:ins>
      <w:r w:rsidRPr="00EE6742">
        <w:rPr>
          <w:rFonts w:ascii="Courier New" w:hAnsi="Courier New" w:cs="Courier New"/>
          <w:rtl/>
        </w:rPr>
        <w:t xml:space="preserve"> علمها وعملها </w:t>
      </w:r>
      <w:del w:id="10738" w:author="Transkribus" w:date="2019-12-11T14:30:00Z">
        <w:r w:rsidR="009B6BCA" w:rsidRPr="009B6BCA">
          <w:rPr>
            <w:rFonts w:ascii="Courier New" w:hAnsi="Courier New" w:cs="Courier New"/>
            <w:rtl/>
          </w:rPr>
          <w:delText>واتقن فصولها وجملها</w:delText>
        </w:r>
      </w:del>
      <w:ins w:id="10739" w:author="Transkribus" w:date="2019-12-11T14:30:00Z">
        <w:r w:rsidRPr="00EE6742">
          <w:rPr>
            <w:rFonts w:ascii="Courier New" w:hAnsi="Courier New" w:cs="Courier New"/>
            <w:rtl/>
          </w:rPr>
          <w:t>واثقن نصولها وحملها</w:t>
        </w:r>
      </w:ins>
      <w:r w:rsidRPr="00EE6742">
        <w:rPr>
          <w:rFonts w:ascii="Courier New" w:hAnsi="Courier New" w:cs="Courier New"/>
          <w:rtl/>
        </w:rPr>
        <w:t xml:space="preserve"> وخدم بصناعة الطب الملك </w:t>
      </w:r>
      <w:del w:id="10740" w:author="Transkribus" w:date="2019-12-11T14:30:00Z">
        <w:r w:rsidR="009B6BCA" w:rsidRPr="009B6BCA">
          <w:rPr>
            <w:rFonts w:ascii="Courier New" w:hAnsi="Courier New" w:cs="Courier New"/>
            <w:rtl/>
          </w:rPr>
          <w:delText>الحافظ نور</w:delText>
        </w:r>
      </w:del>
      <w:ins w:id="10741" w:author="Transkribus" w:date="2019-12-11T14:30:00Z">
        <w:r w:rsidRPr="00EE6742">
          <w:rPr>
            <w:rFonts w:ascii="Courier New" w:hAnsi="Courier New" w:cs="Courier New"/>
            <w:rtl/>
          </w:rPr>
          <w:t>الحافط ور</w:t>
        </w:r>
      </w:ins>
      <w:r w:rsidRPr="00EE6742">
        <w:rPr>
          <w:rFonts w:ascii="Courier New" w:hAnsi="Courier New" w:cs="Courier New"/>
          <w:rtl/>
        </w:rPr>
        <w:t xml:space="preserve"> الدين</w:t>
      </w:r>
    </w:p>
    <w:p w14:paraId="0CE4D3D6" w14:textId="7A247A31" w:rsidR="00EE6742" w:rsidRPr="00EE6742" w:rsidRDefault="00EE6742" w:rsidP="00EE6742">
      <w:pPr>
        <w:pStyle w:val="NurText"/>
        <w:bidi/>
        <w:rPr>
          <w:rFonts w:ascii="Courier New" w:hAnsi="Courier New" w:cs="Courier New"/>
        </w:rPr>
      </w:pPr>
      <w:r w:rsidRPr="00EE6742">
        <w:rPr>
          <w:rFonts w:ascii="Courier New" w:hAnsi="Courier New" w:cs="Courier New"/>
          <w:rtl/>
        </w:rPr>
        <w:t>ا</w:t>
      </w:r>
      <w:ins w:id="10742" w:author="Transkribus" w:date="2019-12-11T14:30:00Z">
        <w:r w:rsidRPr="00EE6742">
          <w:rPr>
            <w:rFonts w:ascii="Courier New" w:hAnsi="Courier New" w:cs="Courier New"/>
            <w:rtl/>
          </w:rPr>
          <w:t>ب</w:t>
        </w:r>
      </w:ins>
      <w:r w:rsidRPr="00EE6742">
        <w:rPr>
          <w:rFonts w:ascii="Courier New" w:hAnsi="Courier New" w:cs="Courier New"/>
          <w:rtl/>
        </w:rPr>
        <w:t xml:space="preserve">رسلان شاه بن </w:t>
      </w:r>
      <w:del w:id="10743" w:author="Transkribus" w:date="2019-12-11T14:30:00Z">
        <w:r w:rsidR="009B6BCA" w:rsidRPr="009B6BCA">
          <w:rPr>
            <w:rFonts w:ascii="Courier New" w:hAnsi="Courier New" w:cs="Courier New"/>
            <w:rtl/>
          </w:rPr>
          <w:delText>ا</w:delText>
        </w:r>
      </w:del>
      <w:ins w:id="10744"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0745" w:author="Transkribus" w:date="2019-12-11T14:30:00Z">
        <w:r w:rsidR="009B6BCA" w:rsidRPr="009B6BCA">
          <w:rPr>
            <w:rFonts w:ascii="Courier New" w:hAnsi="Courier New" w:cs="Courier New"/>
            <w:rtl/>
          </w:rPr>
          <w:delText>ا</w:delText>
        </w:r>
      </w:del>
      <w:ins w:id="10746" w:author="Transkribus" w:date="2019-12-11T14:30:00Z">
        <w:r w:rsidRPr="00EE6742">
          <w:rPr>
            <w:rFonts w:ascii="Courier New" w:hAnsi="Courier New" w:cs="Courier New"/>
            <w:rtl/>
          </w:rPr>
          <w:t>أ</w:t>
        </w:r>
      </w:ins>
      <w:r w:rsidRPr="00EE6742">
        <w:rPr>
          <w:rFonts w:ascii="Courier New" w:hAnsi="Courier New" w:cs="Courier New"/>
          <w:rtl/>
        </w:rPr>
        <w:t>يوب وكان يوم</w:t>
      </w:r>
      <w:del w:id="10747" w:author="Transkribus" w:date="2019-12-11T14:30:00Z">
        <w:r w:rsidR="009B6BCA" w:rsidRPr="009B6BCA">
          <w:rPr>
            <w:rFonts w:ascii="Courier New" w:hAnsi="Courier New" w:cs="Courier New"/>
            <w:rtl/>
          </w:rPr>
          <w:delText>ئ</w:delText>
        </w:r>
      </w:del>
      <w:ins w:id="10748" w:author="Transkribus" w:date="2019-12-11T14:30:00Z">
        <w:r w:rsidRPr="00EE6742">
          <w:rPr>
            <w:rFonts w:ascii="Courier New" w:hAnsi="Courier New" w:cs="Courier New"/>
            <w:rtl/>
          </w:rPr>
          <w:t>ت</w:t>
        </w:r>
      </w:ins>
      <w:r w:rsidRPr="00EE6742">
        <w:rPr>
          <w:rFonts w:ascii="Courier New" w:hAnsi="Courier New" w:cs="Courier New"/>
          <w:rtl/>
        </w:rPr>
        <w:t xml:space="preserve">ذ صاحب قلعة </w:t>
      </w:r>
      <w:del w:id="10749" w:author="Transkribus" w:date="2019-12-11T14:30:00Z">
        <w:r w:rsidR="009B6BCA" w:rsidRPr="009B6BCA">
          <w:rPr>
            <w:rFonts w:ascii="Courier New" w:hAnsi="Courier New" w:cs="Courier New"/>
            <w:rtl/>
          </w:rPr>
          <w:delText>جعبر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750" w:author="Transkribus" w:date="2019-12-11T14:30:00Z">
        <w:r w:rsidRPr="00EE6742">
          <w:rPr>
            <w:rFonts w:ascii="Courier New" w:hAnsi="Courier New" w:cs="Courier New"/>
            <w:rtl/>
          </w:rPr>
          <w:t>جعير وأقام فى خذمبة فى الميه جعير</w:t>
        </w:r>
      </w:ins>
    </w:p>
    <w:p w14:paraId="419F6939" w14:textId="4F2B91A6" w:rsidR="00EE6742" w:rsidRPr="00EE6742" w:rsidRDefault="009B6BCA" w:rsidP="00EE6742">
      <w:pPr>
        <w:pStyle w:val="NurText"/>
        <w:bidi/>
        <w:rPr>
          <w:rFonts w:ascii="Courier New" w:hAnsi="Courier New" w:cs="Courier New"/>
        </w:rPr>
      </w:pPr>
      <w:dir w:val="rtl">
        <w:dir w:val="rtl">
          <w:del w:id="10751" w:author="Transkribus" w:date="2019-12-11T14:30:00Z">
            <w:r w:rsidRPr="009B6BCA">
              <w:rPr>
                <w:rFonts w:ascii="Courier New" w:hAnsi="Courier New" w:cs="Courier New"/>
                <w:rtl/>
              </w:rPr>
              <w:delText>واقام فى خدمته فى قلعة جعبر وتميز عنده واجزل رفده وخوله</w:delText>
            </w:r>
          </w:del>
          <w:ins w:id="10752" w:author="Transkribus" w:date="2019-12-11T14:30:00Z">
            <w:r w:rsidR="00EE6742" w:rsidRPr="00EE6742">
              <w:rPr>
                <w:rFonts w:ascii="Courier New" w:hAnsi="Courier New" w:cs="Courier New"/>
                <w:rtl/>
              </w:rPr>
              <w:t>وغير عنده وأجرل زقده وجوله</w:t>
            </w:r>
          </w:ins>
          <w:r w:rsidR="00EE6742" w:rsidRPr="00EE6742">
            <w:rPr>
              <w:rFonts w:ascii="Courier New" w:hAnsi="Courier New" w:cs="Courier New"/>
              <w:rtl/>
            </w:rPr>
            <w:t xml:space="preserve"> فى دولته واشتمل عليه </w:t>
          </w:r>
          <w:del w:id="10753" w:author="Transkribus" w:date="2019-12-11T14:30:00Z">
            <w:r w:rsidRPr="009B6BCA">
              <w:rPr>
                <w:rFonts w:ascii="Courier New" w:hAnsi="Courier New" w:cs="Courier New"/>
                <w:rtl/>
              </w:rPr>
              <w:delText>بكليته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754" w:author="Transkribus" w:date="2019-12-11T14:30:00Z">
            <w:r w:rsidR="00EE6742" w:rsidRPr="00EE6742">
              <w:rPr>
                <w:rFonts w:ascii="Courier New" w:hAnsi="Courier New" w:cs="Courier New"/>
                <w:rtl/>
              </w:rPr>
              <w:t>مكليته وكمان زبن الدين بعانى</w:t>
            </w:r>
          </w:ins>
        </w:dir>
      </w:dir>
    </w:p>
    <w:p w14:paraId="1209BA9C" w14:textId="77777777" w:rsidR="009B6BCA" w:rsidRPr="009B6BCA" w:rsidRDefault="009B6BCA" w:rsidP="009B6BCA">
      <w:pPr>
        <w:pStyle w:val="NurText"/>
        <w:bidi/>
        <w:rPr>
          <w:del w:id="10755" w:author="Transkribus" w:date="2019-12-11T14:30:00Z"/>
          <w:rFonts w:ascii="Courier New" w:hAnsi="Courier New" w:cs="Courier New"/>
        </w:rPr>
      </w:pPr>
      <w:dir w:val="rtl">
        <w:dir w:val="rtl">
          <w:del w:id="10756" w:author="Transkribus" w:date="2019-12-11T14:30:00Z">
            <w:r w:rsidRPr="009B6BCA">
              <w:rPr>
                <w:rFonts w:ascii="Courier New" w:hAnsi="Courier New" w:cs="Courier New"/>
                <w:rtl/>
              </w:rPr>
              <w:delText>وكان زين الدين يعانى الادب والشعر والكتابة</w:delText>
            </w:r>
          </w:del>
          <w:ins w:id="10757" w:author="Transkribus" w:date="2019-12-11T14:30:00Z">
            <w:r w:rsidR="00EE6742" w:rsidRPr="00EE6742">
              <w:rPr>
                <w:rFonts w:ascii="Courier New" w:hAnsi="Courier New" w:cs="Courier New"/>
                <w:rtl/>
              </w:rPr>
              <w:t>الاذب والشعرو الكتابة</w:t>
            </w:r>
          </w:ins>
          <w:r w:rsidR="00EE6742" w:rsidRPr="00EE6742">
            <w:rPr>
              <w:rFonts w:ascii="Courier New" w:hAnsi="Courier New" w:cs="Courier New"/>
              <w:rtl/>
            </w:rPr>
            <w:t xml:space="preserve"> الحسنة</w:t>
          </w:r>
          <w:del w:id="107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947731" w14:textId="6B1F1923" w:rsidR="00EE6742" w:rsidRPr="00EE6742" w:rsidRDefault="009B6BCA" w:rsidP="00EE6742">
      <w:pPr>
        <w:pStyle w:val="NurText"/>
        <w:bidi/>
        <w:rPr>
          <w:rFonts w:ascii="Courier New" w:hAnsi="Courier New" w:cs="Courier New"/>
        </w:rPr>
      </w:pPr>
      <w:dir w:val="rtl">
        <w:dir w:val="rtl">
          <w:del w:id="10759" w:author="Transkribus" w:date="2019-12-11T14:30:00Z">
            <w:r w:rsidRPr="009B6BCA">
              <w:rPr>
                <w:rFonts w:ascii="Courier New" w:hAnsi="Courier New" w:cs="Courier New"/>
                <w:rtl/>
              </w:rPr>
              <w:delText>وكان ايضا يعانى الجندية وداخل اولاد</w:delText>
            </w:r>
          </w:del>
          <w:ins w:id="10760" w:author="Transkribus" w:date="2019-12-11T14:30:00Z">
            <w:r w:rsidR="00EE6742" w:rsidRPr="00EE6742">
              <w:rPr>
                <w:rFonts w:ascii="Courier New" w:hAnsi="Courier New" w:cs="Courier New"/>
                <w:rtl/>
              </w:rPr>
              <w:t xml:space="preserve"> وكمان أبضابعانى الحتديقوداخل أولاد</w:t>
            </w:r>
          </w:ins>
          <w:r w:rsidR="00EE6742" w:rsidRPr="00EE6742">
            <w:rPr>
              <w:rFonts w:ascii="Courier New" w:hAnsi="Courier New" w:cs="Courier New"/>
              <w:rtl/>
            </w:rPr>
            <w:t xml:space="preserve"> الملك الحا</w:t>
          </w:r>
          <w:del w:id="10761" w:author="Transkribus" w:date="2019-12-11T14:30:00Z">
            <w:r w:rsidRPr="009B6BCA">
              <w:rPr>
                <w:rFonts w:ascii="Courier New" w:hAnsi="Courier New" w:cs="Courier New"/>
                <w:rtl/>
              </w:rPr>
              <w:delText>فظ</w:delText>
            </w:r>
          </w:del>
          <w:ins w:id="10762" w:author="Transkribus" w:date="2019-12-11T14:30:00Z">
            <w:r w:rsidR="00EE6742" w:rsidRPr="00EE6742">
              <w:rPr>
                <w:rFonts w:ascii="Courier New" w:hAnsi="Courier New" w:cs="Courier New"/>
                <w:rtl/>
              </w:rPr>
              <w:t>نط</w:t>
            </w:r>
          </w:ins>
          <w:r w:rsidR="00EE6742" w:rsidRPr="00EE6742">
            <w:rPr>
              <w:rFonts w:ascii="Courier New" w:hAnsi="Courier New" w:cs="Courier New"/>
              <w:rtl/>
            </w:rPr>
            <w:t xml:space="preserve"> وصار</w:t>
          </w:r>
          <w:del w:id="10763" w:author="Transkribus" w:date="2019-12-11T14:30:00Z">
            <w:r w:rsidRPr="009B6BCA">
              <w:rPr>
                <w:rFonts w:ascii="Courier New" w:hAnsi="Courier New" w:cs="Courier New"/>
                <w:rtl/>
              </w:rPr>
              <w:delText xml:space="preserve"> حظيا عندهم مكينا فى دولتهم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9AD5138" w14:textId="23143EA4" w:rsidR="00EE6742" w:rsidRPr="00EE6742" w:rsidRDefault="009B6BCA" w:rsidP="00EE6742">
      <w:pPr>
        <w:pStyle w:val="NurText"/>
        <w:bidi/>
        <w:rPr>
          <w:ins w:id="10764" w:author="Transkribus" w:date="2019-12-11T14:30:00Z"/>
          <w:rFonts w:ascii="Courier New" w:hAnsi="Courier New" w:cs="Courier New"/>
        </w:rPr>
      </w:pPr>
      <w:dir w:val="rtl">
        <w:dir w:val="rtl">
          <w:del w:id="10765" w:author="Transkribus" w:date="2019-12-11T14:30:00Z">
            <w:r w:rsidRPr="009B6BCA">
              <w:rPr>
                <w:rFonts w:ascii="Courier New" w:hAnsi="Courier New" w:cs="Courier New"/>
                <w:rtl/>
              </w:rPr>
              <w:delText>ولما توفى الملك الحافظ وتسلم قلعة جعبر</w:delText>
            </w:r>
          </w:del>
          <w:ins w:id="10766" w:author="Transkribus" w:date="2019-12-11T14:30:00Z">
            <w:r w:rsidR="00EE6742" w:rsidRPr="00EE6742">
              <w:rPr>
                <w:rFonts w:ascii="Courier New" w:hAnsi="Courier New" w:cs="Courier New"/>
                <w:rtl/>
              </w:rPr>
              <w:t>حطبا عثد هم مكنا فى دوانهم ولمانوفى الملك الحاقط وفسلم قلعه جعير الملك الناصر يوسف</w:t>
            </w:r>
          </w:ins>
        </w:dir>
      </w:dir>
    </w:p>
    <w:p w14:paraId="79119094" w14:textId="77777777" w:rsidR="00EE6742" w:rsidRPr="00EE6742" w:rsidRDefault="00EE6742" w:rsidP="00EE6742">
      <w:pPr>
        <w:pStyle w:val="NurText"/>
        <w:bidi/>
        <w:rPr>
          <w:ins w:id="10767" w:author="Transkribus" w:date="2019-12-11T14:30:00Z"/>
          <w:rFonts w:ascii="Courier New" w:hAnsi="Courier New" w:cs="Courier New"/>
        </w:rPr>
      </w:pPr>
      <w:ins w:id="10768" w:author="Transkribus" w:date="2019-12-11T14:30:00Z">
        <w:r w:rsidRPr="00EE6742">
          <w:rPr>
            <w:rFonts w:ascii="Courier New" w:hAnsi="Courier New" w:cs="Courier New"/>
            <w:rtl/>
          </w:rPr>
          <w:t>ابن محمد بن عازى صاحب خلي وذلك ثمر اسلات كمان نيهار بن الدين الحافطى واففقل زين</w:t>
        </w:r>
      </w:ins>
    </w:p>
    <w:p w14:paraId="31E489A8" w14:textId="77777777" w:rsidR="00EE6742" w:rsidRPr="00EE6742" w:rsidRDefault="00EE6742" w:rsidP="00EE6742">
      <w:pPr>
        <w:pStyle w:val="NurText"/>
        <w:bidi/>
        <w:rPr>
          <w:ins w:id="10769" w:author="Transkribus" w:date="2019-12-11T14:30:00Z"/>
          <w:rFonts w:ascii="Courier New" w:hAnsi="Courier New" w:cs="Courier New"/>
        </w:rPr>
      </w:pPr>
      <w:ins w:id="10770" w:author="Transkribus" w:date="2019-12-11T14:30:00Z">
        <w:r w:rsidRPr="00EE6742">
          <w:rPr>
            <w:rFonts w:ascii="Courier New" w:hAnsi="Courier New" w:cs="Courier New"/>
            <w:rtl/>
          </w:rPr>
          <w:t>الدين الى حلب وصارب عهيدعند الملك الناصر ومترلة رفبعة وفروجز بن الدين بابفقرييس</w:t>
        </w:r>
      </w:ins>
    </w:p>
    <w:p w14:paraId="2781D0AB" w14:textId="5AB3D4D8" w:rsidR="00EE6742" w:rsidRPr="00EE6742" w:rsidRDefault="00EE6742" w:rsidP="00EE6742">
      <w:pPr>
        <w:pStyle w:val="NurText"/>
        <w:bidi/>
        <w:rPr>
          <w:rFonts w:ascii="Courier New" w:hAnsi="Courier New" w:cs="Courier New"/>
        </w:rPr>
      </w:pPr>
      <w:ins w:id="10771" w:author="Transkribus" w:date="2019-12-11T14:30:00Z">
        <w:r w:rsidRPr="00EE6742">
          <w:rPr>
            <w:rFonts w:ascii="Courier New" w:hAnsi="Courier New" w:cs="Courier New"/>
            <w:rtl/>
          </w:rPr>
          <w:t>خلب وافتنى أمو الاكشير مولماملك</w:t>
        </w:r>
      </w:ins>
      <w:r w:rsidRPr="00EE6742">
        <w:rPr>
          <w:rFonts w:ascii="Courier New" w:hAnsi="Courier New" w:cs="Courier New"/>
          <w:rtl/>
        </w:rPr>
        <w:t xml:space="preserve"> الملك الناصر يوسف بن محمد </w:t>
      </w:r>
      <w:del w:id="10772" w:author="Transkribus" w:date="2019-12-11T14:30:00Z">
        <w:r w:rsidR="009B6BCA" w:rsidRPr="009B6BCA">
          <w:rPr>
            <w:rFonts w:ascii="Courier New" w:hAnsi="Courier New" w:cs="Courier New"/>
            <w:rtl/>
          </w:rPr>
          <w:delText>بن غازى صاحب حلب وذلك بمراسلات كان فيها زين الدين الحافظي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773" w:author="Transkribus" w:date="2019-12-11T14:30:00Z">
        <w:r w:rsidRPr="00EE6742">
          <w:rPr>
            <w:rFonts w:ascii="Courier New" w:hAnsi="Courier New" w:cs="Courier New"/>
            <w:rtl/>
          </w:rPr>
          <w:t>ديسق وضل معة الى دمشق</w:t>
        </w:r>
      </w:ins>
    </w:p>
    <w:p w14:paraId="3FF9564F" w14:textId="77777777" w:rsidR="009B6BCA" w:rsidRPr="009B6BCA" w:rsidRDefault="009B6BCA" w:rsidP="009B6BCA">
      <w:pPr>
        <w:pStyle w:val="NurText"/>
        <w:bidi/>
        <w:rPr>
          <w:del w:id="10774" w:author="Transkribus" w:date="2019-12-11T14:30:00Z"/>
          <w:rFonts w:ascii="Courier New" w:hAnsi="Courier New" w:cs="Courier New"/>
        </w:rPr>
      </w:pPr>
      <w:dir w:val="rtl">
        <w:dir w:val="rtl">
          <w:del w:id="10775" w:author="Transkribus" w:date="2019-12-11T14:30:00Z">
            <w:r w:rsidRPr="009B6BCA">
              <w:rPr>
                <w:rFonts w:ascii="Courier New" w:hAnsi="Courier New" w:cs="Courier New"/>
                <w:rtl/>
              </w:rPr>
              <w:delText>وانتقل زين الدين الى حلب وصارت له يد عند الملك الناصر ومنزلة رفيعة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70E77E" w14:textId="77777777" w:rsidR="009B6BCA" w:rsidRPr="009B6BCA" w:rsidRDefault="009B6BCA" w:rsidP="009B6BCA">
      <w:pPr>
        <w:pStyle w:val="NurText"/>
        <w:bidi/>
        <w:rPr>
          <w:del w:id="10776" w:author="Transkribus" w:date="2019-12-11T14:30:00Z"/>
          <w:rFonts w:ascii="Courier New" w:hAnsi="Courier New" w:cs="Courier New"/>
        </w:rPr>
      </w:pPr>
      <w:dir w:val="rtl">
        <w:dir w:val="rtl">
          <w:del w:id="10777" w:author="Transkribus" w:date="2019-12-11T14:30:00Z">
            <w:r w:rsidRPr="009B6BCA">
              <w:rPr>
                <w:rFonts w:ascii="Courier New" w:hAnsi="Courier New" w:cs="Courier New"/>
                <w:rtl/>
              </w:rPr>
              <w:delText>وتزوج زين الدين بابنة رئيس حلب واقتنى اموالا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6DC1F7" w14:textId="77777777" w:rsidR="009B6BCA" w:rsidRPr="009B6BCA" w:rsidRDefault="009B6BCA" w:rsidP="009B6BCA">
      <w:pPr>
        <w:pStyle w:val="NurText"/>
        <w:bidi/>
        <w:rPr>
          <w:del w:id="10778" w:author="Transkribus" w:date="2019-12-11T14:30:00Z"/>
          <w:rFonts w:ascii="Courier New" w:hAnsi="Courier New" w:cs="Courier New"/>
        </w:rPr>
      </w:pPr>
      <w:dir w:val="rtl">
        <w:dir w:val="rtl">
          <w:del w:id="10779" w:author="Transkribus" w:date="2019-12-11T14:30:00Z">
            <w:r w:rsidRPr="009B6BCA">
              <w:rPr>
                <w:rFonts w:ascii="Courier New" w:hAnsi="Courier New" w:cs="Courier New"/>
                <w:rtl/>
              </w:rPr>
              <w:delText>ولما ملك الناصر يوسف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2EF368" w14:textId="0A559190" w:rsidR="00EE6742" w:rsidRPr="00EE6742" w:rsidRDefault="009B6BCA" w:rsidP="00EE6742">
      <w:pPr>
        <w:pStyle w:val="NurText"/>
        <w:bidi/>
        <w:rPr>
          <w:rFonts w:ascii="Courier New" w:hAnsi="Courier New" w:cs="Courier New"/>
        </w:rPr>
      </w:pPr>
      <w:dir w:val="rtl">
        <w:dir w:val="rtl">
          <w:del w:id="10780" w:author="Transkribus" w:date="2019-12-11T14:30:00Z">
            <w:r w:rsidRPr="009B6BCA">
              <w:rPr>
                <w:rFonts w:ascii="Courier New" w:hAnsi="Courier New" w:cs="Courier New"/>
                <w:rtl/>
              </w:rPr>
              <w:delText xml:space="preserve">ابن محمد دمشق وصل معه الى دمشق </w:delText>
            </w:r>
          </w:del>
          <w:r w:rsidR="00EE6742" w:rsidRPr="00EE6742">
            <w:rPr>
              <w:rFonts w:ascii="Courier New" w:hAnsi="Courier New" w:cs="Courier New"/>
              <w:rtl/>
            </w:rPr>
            <w:t xml:space="preserve">وصار مكينا فى دولته وجيها فى </w:t>
          </w:r>
          <w:del w:id="10781" w:author="Transkribus" w:date="2019-12-11T14:30:00Z">
            <w:r w:rsidRPr="009B6BCA">
              <w:rPr>
                <w:rFonts w:ascii="Courier New" w:hAnsi="Courier New" w:cs="Courier New"/>
                <w:rtl/>
              </w:rPr>
              <w:delText>ايامه معانيا للصناعة</w:delText>
            </w:r>
          </w:del>
          <w:ins w:id="10782" w:author="Transkribus" w:date="2019-12-11T14:30:00Z">
            <w:r w:rsidR="00EE6742" w:rsidRPr="00EE6742">
              <w:rPr>
                <w:rFonts w:ascii="Courier New" w:hAnsi="Courier New" w:cs="Courier New"/>
                <w:rtl/>
              </w:rPr>
              <w:t>أيامه معاتبالصناعة</w:t>
            </w:r>
          </w:ins>
          <w:r w:rsidR="00EE6742" w:rsidRPr="00EE6742">
            <w:rPr>
              <w:rFonts w:ascii="Courier New" w:hAnsi="Courier New" w:cs="Courier New"/>
              <w:rtl/>
            </w:rPr>
            <w:t xml:space="preserve"> الطبية </w:t>
          </w:r>
          <w:del w:id="10783" w:author="Transkribus" w:date="2019-12-11T14:30:00Z">
            <w:r w:rsidRPr="009B6BCA">
              <w:rPr>
                <w:rFonts w:ascii="Courier New" w:hAnsi="Courier New" w:cs="Courier New"/>
                <w:rtl/>
              </w:rPr>
              <w:delText>معينا فى</w:delText>
            </w:r>
          </w:del>
          <w:ins w:id="10784" w:author="Transkribus" w:date="2019-12-11T14:30:00Z">
            <w:r w:rsidR="00EE6742" w:rsidRPr="00EE6742">
              <w:rPr>
                <w:rFonts w:ascii="Courier New" w:hAnsi="Courier New" w:cs="Courier New"/>
                <w:rtl/>
              </w:rPr>
              <w:t>معينافى</w:t>
            </w:r>
          </w:ins>
          <w:r w:rsidR="00EE6742" w:rsidRPr="00EE6742">
            <w:rPr>
              <w:rFonts w:ascii="Courier New" w:hAnsi="Courier New" w:cs="Courier New"/>
              <w:rtl/>
            </w:rPr>
            <w:t xml:space="preserve"> الامره والجندية</w:t>
          </w:r>
          <w:del w:id="107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3CBAF8" w14:textId="030ED5F5" w:rsidR="00EE6742" w:rsidRPr="00EE6742" w:rsidRDefault="009B6BCA" w:rsidP="00EE6742">
      <w:pPr>
        <w:pStyle w:val="NurText"/>
        <w:bidi/>
        <w:rPr>
          <w:rFonts w:ascii="Courier New" w:hAnsi="Courier New" w:cs="Courier New"/>
        </w:rPr>
      </w:pPr>
      <w:dir w:val="rtl">
        <w:dir w:val="rtl">
          <w:ins w:id="10786" w:author="Transkribus" w:date="2019-12-11T14:30:00Z">
            <w:r w:rsidR="00EE6742" w:rsidRPr="00EE6742">
              <w:rPr>
                <w:rFonts w:ascii="Courier New" w:hAnsi="Courier New" w:cs="Courier New"/>
                <w:rtl/>
              </w:rPr>
              <w:t xml:space="preserve"> ب</w:t>
            </w:r>
          </w:ins>
          <w:r w:rsidR="00EE6742" w:rsidRPr="00EE6742">
            <w:rPr>
              <w:rFonts w:ascii="Courier New" w:hAnsi="Courier New" w:cs="Courier New"/>
              <w:rtl/>
            </w:rPr>
            <w:t>ولذلك قلت فيه</w:t>
          </w:r>
          <w:del w:id="107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DD7BEF" w14:textId="6B32D837" w:rsidR="00EE6742" w:rsidRPr="00EE6742" w:rsidRDefault="009B6BCA" w:rsidP="00EE6742">
      <w:pPr>
        <w:pStyle w:val="NurText"/>
        <w:bidi/>
        <w:rPr>
          <w:ins w:id="10788" w:author="Transkribus" w:date="2019-12-11T14:30:00Z"/>
          <w:rFonts w:ascii="Courier New" w:hAnsi="Courier New" w:cs="Courier New"/>
        </w:rPr>
      </w:pPr>
      <w:dir w:val="rtl">
        <w:dir w:val="rtl">
          <w:del w:id="10789" w:author="Transkribus" w:date="2019-12-11T14:30:00Z">
            <w:r w:rsidRPr="009B6BCA">
              <w:rPr>
                <w:rFonts w:ascii="Courier New" w:hAnsi="Courier New" w:cs="Courier New"/>
                <w:rtl/>
              </w:rPr>
              <w:delText>(وما زال</w:delText>
            </w:r>
          </w:del>
          <w:ins w:id="10790" w:author="Transkribus" w:date="2019-12-11T14:30:00Z">
            <w:r w:rsidR="00EE6742" w:rsidRPr="00EE6742">
              <w:rPr>
                <w:rFonts w:ascii="Courier New" w:hAnsi="Courier New" w:cs="Courier New"/>
                <w:rtl/>
              </w:rPr>
              <w:t>الطويل٢</w:t>
            </w:r>
          </w:ins>
        </w:dir>
      </w:dir>
    </w:p>
    <w:p w14:paraId="189DA960" w14:textId="77777777" w:rsidR="009B6BCA" w:rsidRPr="009B6BCA" w:rsidRDefault="00EE6742" w:rsidP="009B6BCA">
      <w:pPr>
        <w:pStyle w:val="NurText"/>
        <w:bidi/>
        <w:rPr>
          <w:del w:id="10791" w:author="Transkribus" w:date="2019-12-11T14:30:00Z"/>
          <w:rFonts w:ascii="Courier New" w:hAnsi="Courier New" w:cs="Courier New"/>
        </w:rPr>
      </w:pPr>
      <w:ins w:id="10792" w:author="Transkribus" w:date="2019-12-11T14:30:00Z">
        <w:r w:rsidRPr="00EE6742">
          <w:rPr>
            <w:rFonts w:ascii="Courier New" w:hAnsi="Courier New" w:cs="Courier New"/>
            <w:rtl/>
          </w:rPr>
          <w:t>ومازال</w:t>
        </w:r>
      </w:ins>
      <w:r w:rsidRPr="00EE6742">
        <w:rPr>
          <w:rFonts w:ascii="Courier New" w:hAnsi="Courier New" w:cs="Courier New"/>
          <w:rtl/>
        </w:rPr>
        <w:t xml:space="preserve"> زين الدين فى كل منصب</w:t>
      </w:r>
      <w:del w:id="1079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E85060" w14:textId="5D115651" w:rsidR="00EE6742" w:rsidRPr="00EE6742" w:rsidRDefault="009B6BCA" w:rsidP="00EE6742">
      <w:pPr>
        <w:pStyle w:val="NurText"/>
        <w:bidi/>
        <w:rPr>
          <w:rFonts w:ascii="Courier New" w:hAnsi="Courier New" w:cs="Courier New"/>
        </w:rPr>
      </w:pPr>
      <w:dir w:val="rtl">
        <w:dir w:val="rtl">
          <w:ins w:id="10794"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له فى سماء </w:t>
          </w:r>
          <w:del w:id="10795" w:author="Transkribus" w:date="2019-12-11T14:30:00Z">
            <w:r w:rsidRPr="009B6BCA">
              <w:rPr>
                <w:rFonts w:ascii="Courier New" w:hAnsi="Courier New" w:cs="Courier New"/>
                <w:rtl/>
              </w:rPr>
              <w:delText>المجد اعلى</w:delText>
            </w:r>
          </w:del>
          <w:ins w:id="10796" w:author="Transkribus" w:date="2019-12-11T14:30:00Z">
            <w:r w:rsidR="00EE6742" w:rsidRPr="00EE6742">
              <w:rPr>
                <w:rFonts w:ascii="Courier New" w:hAnsi="Courier New" w:cs="Courier New"/>
                <w:rtl/>
              </w:rPr>
              <w:t>الجد أعلى</w:t>
            </w:r>
          </w:ins>
          <w:r w:rsidR="00EE6742" w:rsidRPr="00EE6742">
            <w:rPr>
              <w:rFonts w:ascii="Courier New" w:hAnsi="Courier New" w:cs="Courier New"/>
              <w:rtl/>
            </w:rPr>
            <w:t xml:space="preserve"> المراتب</w:t>
          </w:r>
          <w:del w:id="107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603078" w14:textId="7D295629" w:rsidR="00EE6742" w:rsidRPr="00EE6742" w:rsidRDefault="009B6BCA" w:rsidP="00EE6742">
      <w:pPr>
        <w:pStyle w:val="NurText"/>
        <w:bidi/>
        <w:rPr>
          <w:ins w:id="10798" w:author="Transkribus" w:date="2019-12-11T14:30:00Z"/>
          <w:rFonts w:ascii="Courier New" w:hAnsi="Courier New" w:cs="Courier New"/>
        </w:rPr>
      </w:pPr>
      <w:dir w:val="rtl">
        <w:dir w:val="rtl">
          <w:del w:id="10799" w:author="Transkribus" w:date="2019-12-11T14:30:00Z">
            <w:r w:rsidRPr="009B6BCA">
              <w:rPr>
                <w:rFonts w:ascii="Courier New" w:hAnsi="Courier New" w:cs="Courier New"/>
                <w:rtl/>
              </w:rPr>
              <w:delText>امير حوى</w:delText>
            </w:r>
          </w:del>
          <w:ins w:id="10800" w:author="Transkribus" w:date="2019-12-11T14:30:00Z">
            <w:r w:rsidR="00EE6742" w:rsidRPr="00EE6742">
              <w:rPr>
                <w:rFonts w:ascii="Courier New" w:hAnsi="Courier New" w:cs="Courier New"/>
                <w:rtl/>
              </w:rPr>
              <w:t>٥</w:t>
            </w:r>
            <w:r w:rsidR="00EE6742" w:rsidRPr="00EE6742">
              <w:rPr>
                <w:rFonts w:ascii="Courier New" w:hAnsi="Courier New" w:cs="Courier New"/>
                <w:rtl/>
              </w:rPr>
              <w:tab/>
              <w:t>*</w:t>
            </w:r>
          </w:ins>
        </w:dir>
      </w:dir>
    </w:p>
    <w:p w14:paraId="61302AE8" w14:textId="77777777" w:rsidR="00EE6742" w:rsidRPr="00EE6742" w:rsidRDefault="00EE6742" w:rsidP="00EE6742">
      <w:pPr>
        <w:pStyle w:val="NurText"/>
        <w:bidi/>
        <w:rPr>
          <w:ins w:id="10801" w:author="Transkribus" w:date="2019-12-11T14:30:00Z"/>
          <w:rFonts w:ascii="Courier New" w:hAnsi="Courier New" w:cs="Courier New"/>
        </w:rPr>
      </w:pPr>
      <w:ins w:id="10802" w:author="Transkribus" w:date="2019-12-11T14:30:00Z">
        <w:r w:rsidRPr="00EE6742">
          <w:rPr>
            <w:rFonts w:ascii="Courier New" w:hAnsi="Courier New" w:cs="Courier New"/>
            <w:rtl/>
          </w:rPr>
          <w:t>١٩٠</w:t>
        </w:r>
      </w:ins>
    </w:p>
    <w:p w14:paraId="0FEAF2C8" w14:textId="3C6FC817" w:rsidR="00EE6742" w:rsidRPr="00EE6742" w:rsidRDefault="00EE6742" w:rsidP="00EE6742">
      <w:pPr>
        <w:pStyle w:val="NurText"/>
        <w:bidi/>
        <w:rPr>
          <w:rFonts w:ascii="Courier New" w:hAnsi="Courier New" w:cs="Courier New"/>
        </w:rPr>
      </w:pPr>
      <w:ins w:id="10803" w:author="Transkribus" w:date="2019-12-11T14:30:00Z">
        <w:r w:rsidRPr="00EE6742">
          <w:rPr>
            <w:rFonts w:ascii="Courier New" w:hAnsi="Courier New" w:cs="Courier New"/>
            <w:rtl/>
          </w:rPr>
          <w:t>أمير جوى</w:t>
        </w:r>
      </w:ins>
      <w:r w:rsidRPr="00EE6742">
        <w:rPr>
          <w:rFonts w:ascii="Courier New" w:hAnsi="Courier New" w:cs="Courier New"/>
          <w:rtl/>
        </w:rPr>
        <w:t xml:space="preserve"> فى العلم </w:t>
      </w:r>
      <w:del w:id="10804" w:author="Transkribus" w:date="2019-12-11T14:30:00Z">
        <w:r w:rsidR="009B6BCA" w:rsidRPr="009B6BCA">
          <w:rPr>
            <w:rFonts w:ascii="Courier New" w:hAnsi="Courier New" w:cs="Courier New"/>
            <w:rtl/>
          </w:rPr>
          <w:delText>كل فضيلة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0805" w:author="Transkribus" w:date="2019-12-11T14:30:00Z">
        <w:r w:rsidRPr="00EE6742">
          <w:rPr>
            <w:rFonts w:ascii="Courier New" w:hAnsi="Courier New" w:cs="Courier New"/>
            <w:rtl/>
          </w:rPr>
          <w:t xml:space="preserve">ل فشيلة * </w:t>
        </w:r>
      </w:ins>
      <w:r w:rsidRPr="00EE6742">
        <w:rPr>
          <w:rFonts w:ascii="Courier New" w:hAnsi="Courier New" w:cs="Courier New"/>
          <w:rtl/>
        </w:rPr>
        <w:t xml:space="preserve">وفاق الورى فى </w:t>
      </w:r>
      <w:del w:id="10806" w:author="Transkribus" w:date="2019-12-11T14:30:00Z">
        <w:r w:rsidR="009B6BCA" w:rsidRPr="009B6BCA">
          <w:rPr>
            <w:rFonts w:ascii="Courier New" w:hAnsi="Courier New" w:cs="Courier New"/>
            <w:rtl/>
          </w:rPr>
          <w:delText>رايه والتجارب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807" w:author="Transkribus" w:date="2019-12-11T14:30:00Z">
        <w:r w:rsidRPr="00EE6742">
          <w:rPr>
            <w:rFonts w:ascii="Courier New" w:hAnsi="Courier New" w:cs="Courier New"/>
            <w:rtl/>
          </w:rPr>
          <w:t>رأبمو النجارب</w:t>
        </w:r>
      </w:ins>
    </w:p>
    <w:p w14:paraId="437096BB" w14:textId="1AF9E69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اذا ك</w:t>
          </w:r>
          <w:ins w:id="10808"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 فى طب فصدر مجالس</w:t>
          </w:r>
          <w:del w:id="108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0810"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وان ك</w:t>
          </w:r>
          <w:ins w:id="10811"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فى حرب </w:t>
          </w:r>
          <w:del w:id="10812" w:author="Transkribus" w:date="2019-12-11T14:30:00Z">
            <w:r w:rsidRPr="009B6BCA">
              <w:rPr>
                <w:rFonts w:ascii="Courier New" w:hAnsi="Courier New" w:cs="Courier New"/>
                <w:rtl/>
              </w:rPr>
              <w:delText>فقلب الكتائب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13" w:author="Transkribus" w:date="2019-12-11T14:30:00Z">
            <w:r w:rsidR="00EE6742" w:rsidRPr="00EE6742">
              <w:rPr>
                <w:rFonts w:ascii="Courier New" w:hAnsi="Courier New" w:cs="Courier New"/>
                <w:rtl/>
              </w:rPr>
              <w:t>غلب الكناتب</w:t>
            </w:r>
          </w:ins>
        </w:dir>
      </w:dir>
    </w:p>
    <w:p w14:paraId="000F60B6" w14:textId="77777777" w:rsidR="009B6BCA" w:rsidRPr="009B6BCA" w:rsidRDefault="009B6BCA" w:rsidP="009B6BCA">
      <w:pPr>
        <w:pStyle w:val="NurText"/>
        <w:bidi/>
        <w:rPr>
          <w:del w:id="10814" w:author="Transkribus" w:date="2019-12-11T14:30:00Z"/>
          <w:rFonts w:ascii="Courier New" w:hAnsi="Courier New" w:cs="Courier New"/>
        </w:rPr>
      </w:pPr>
      <w:dir w:val="rtl">
        <w:dir w:val="rtl">
          <w:del w:id="10815" w:author="Transkribus" w:date="2019-12-11T14:30:00Z">
            <w:r w:rsidRPr="009B6BCA">
              <w:rPr>
                <w:rFonts w:ascii="Courier New" w:hAnsi="Courier New" w:cs="Courier New"/>
                <w:rtl/>
              </w:rPr>
              <w:delText>ففى السلم كم احيا وليا بطبه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وفى الحرب كم افنى العدا بالقواضب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5366FD" w14:textId="68FDC848" w:rsidR="00EE6742" w:rsidRPr="00EE6742" w:rsidRDefault="009B6BCA" w:rsidP="00EE6742">
      <w:pPr>
        <w:pStyle w:val="NurText"/>
        <w:bidi/>
        <w:rPr>
          <w:ins w:id="10816" w:author="Transkribus" w:date="2019-12-11T14:30:00Z"/>
          <w:rFonts w:ascii="Courier New" w:hAnsi="Courier New" w:cs="Courier New"/>
        </w:rPr>
      </w:pPr>
      <w:dir w:val="rtl">
        <w:dir w:val="rtl">
          <w:ins w:id="10817" w:author="Transkribus" w:date="2019-12-11T14:30:00Z">
            <w:r w:rsidR="00EE6742" w:rsidRPr="00EE6742">
              <w:rPr>
                <w:rFonts w:ascii="Courier New" w:hAnsi="Courier New" w:cs="Courier New"/>
                <w:rtl/>
              </w:rPr>
              <w:t xml:space="preserve"> بفى السلم ثم أحمبا وليار طبه موفى الجرف ثم أفنى العبد ابالقواضب</w:t>
            </w:r>
          </w:ins>
        </w:dir>
      </w:dir>
    </w:p>
    <w:p w14:paraId="07A2D6B3" w14:textId="240C0DB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ولم </w:t>
      </w:r>
      <w:del w:id="10818" w:author="Transkribus" w:date="2019-12-11T14:30:00Z">
        <w:r w:rsidR="009B6BCA" w:rsidRPr="009B6BCA">
          <w:rPr>
            <w:rFonts w:ascii="Courier New" w:hAnsi="Courier New" w:cs="Courier New"/>
            <w:rtl/>
          </w:rPr>
          <w:delText>يزل</w:delText>
        </w:r>
      </w:del>
      <w:ins w:id="10819" w:author="Transkribus" w:date="2019-12-11T14:30:00Z">
        <w:r w:rsidRPr="00EE6742">
          <w:rPr>
            <w:rFonts w:ascii="Courier New" w:hAnsi="Courier New" w:cs="Courier New"/>
            <w:rtl/>
          </w:rPr>
          <w:t>بنل</w:t>
        </w:r>
      </w:ins>
      <w:r w:rsidRPr="00EE6742">
        <w:rPr>
          <w:rFonts w:ascii="Courier New" w:hAnsi="Courier New" w:cs="Courier New"/>
          <w:rtl/>
        </w:rPr>
        <w:t xml:space="preserve"> الملك </w:t>
      </w:r>
      <w:del w:id="10820" w:author="Transkribus" w:date="2019-12-11T14:30:00Z">
        <w:r w:rsidR="009B6BCA" w:rsidRPr="009B6BCA">
          <w:rPr>
            <w:rFonts w:ascii="Courier New" w:hAnsi="Courier New" w:cs="Courier New"/>
            <w:rtl/>
          </w:rPr>
          <w:delText>الناصر بدمشق</w:delText>
        </w:r>
      </w:del>
      <w:ins w:id="10821" w:author="Transkribus" w:date="2019-12-11T14:30:00Z">
        <w:r w:rsidRPr="00EE6742">
          <w:rPr>
            <w:rFonts w:ascii="Courier New" w:hAnsi="Courier New" w:cs="Courier New"/>
            <w:rtl/>
          </w:rPr>
          <w:t>النلصريد مسق</w:t>
        </w:r>
      </w:ins>
      <w:r w:rsidRPr="00EE6742">
        <w:rPr>
          <w:rFonts w:ascii="Courier New" w:hAnsi="Courier New" w:cs="Courier New"/>
          <w:rtl/>
        </w:rPr>
        <w:t xml:space="preserve"> وهو </w:t>
      </w:r>
      <w:del w:id="10822" w:author="Transkribus" w:date="2019-12-11T14:30:00Z">
        <w:r w:rsidR="009B6BCA" w:rsidRPr="009B6BCA">
          <w:rPr>
            <w:rFonts w:ascii="Courier New" w:hAnsi="Courier New" w:cs="Courier New"/>
            <w:rtl/>
          </w:rPr>
          <w:delText>عنده حتى جاءت</w:delText>
        </w:r>
      </w:del>
      <w:ins w:id="10823" w:author="Transkribus" w:date="2019-12-11T14:30:00Z">
        <w:r w:rsidRPr="00EE6742">
          <w:rPr>
            <w:rFonts w:ascii="Courier New" w:hAnsi="Courier New" w:cs="Courier New"/>
            <w:rtl/>
          </w:rPr>
          <w:t>عندة حى حاءب</w:t>
        </w:r>
      </w:ins>
      <w:r w:rsidRPr="00EE6742">
        <w:rPr>
          <w:rFonts w:ascii="Courier New" w:hAnsi="Courier New" w:cs="Courier New"/>
          <w:rtl/>
        </w:rPr>
        <w:t xml:space="preserve"> رسل </w:t>
      </w:r>
      <w:del w:id="10824" w:author="Transkribus" w:date="2019-12-11T14:30:00Z">
        <w:r w:rsidR="009B6BCA" w:rsidRPr="009B6BCA">
          <w:rPr>
            <w:rFonts w:ascii="Courier New" w:hAnsi="Courier New" w:cs="Courier New"/>
            <w:rtl/>
          </w:rPr>
          <w:delText>التتر من</w:delText>
        </w:r>
      </w:del>
      <w:ins w:id="10825" w:author="Transkribus" w:date="2019-12-11T14:30:00Z">
        <w:r w:rsidRPr="00EE6742">
          <w:rPr>
            <w:rFonts w:ascii="Courier New" w:hAnsi="Courier New" w:cs="Courier New"/>
            <w:rtl/>
          </w:rPr>
          <w:t>التترمن</w:t>
        </w:r>
      </w:ins>
      <w:r w:rsidRPr="00EE6742">
        <w:rPr>
          <w:rFonts w:ascii="Courier New" w:hAnsi="Courier New" w:cs="Courier New"/>
          <w:rtl/>
        </w:rPr>
        <w:t xml:space="preserve"> الشرق الى الملك الناص</w:t>
      </w:r>
      <w:ins w:id="10826" w:author="Transkribus" w:date="2019-12-11T14:30:00Z">
        <w:r w:rsidRPr="00EE6742">
          <w:rPr>
            <w:rFonts w:ascii="Courier New" w:hAnsi="Courier New" w:cs="Courier New"/>
            <w:rtl/>
          </w:rPr>
          <w:t>ي</w:t>
        </w:r>
      </w:ins>
      <w:r w:rsidRPr="00EE6742">
        <w:rPr>
          <w:rFonts w:ascii="Courier New" w:hAnsi="Courier New" w:cs="Courier New"/>
          <w:rtl/>
        </w:rPr>
        <w:t>ر</w:t>
      </w:r>
    </w:p>
    <w:p w14:paraId="0D133BE4" w14:textId="31C3C6E4" w:rsidR="00EE6742" w:rsidRPr="00EE6742" w:rsidRDefault="00EE6742" w:rsidP="00EE6742">
      <w:pPr>
        <w:pStyle w:val="NurText"/>
        <w:bidi/>
        <w:rPr>
          <w:rFonts w:ascii="Courier New" w:hAnsi="Courier New" w:cs="Courier New"/>
        </w:rPr>
      </w:pPr>
      <w:r w:rsidRPr="00EE6742">
        <w:rPr>
          <w:rFonts w:ascii="Courier New" w:hAnsi="Courier New" w:cs="Courier New"/>
          <w:rtl/>
        </w:rPr>
        <w:t>وهم فى طلب الب</w:t>
      </w:r>
      <w:del w:id="10827"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اد والتشرط عليه </w:t>
      </w:r>
      <w:del w:id="10828" w:author="Transkribus" w:date="2019-12-11T14:30:00Z">
        <w:r w:rsidR="009B6BCA" w:rsidRPr="009B6BCA">
          <w:rPr>
            <w:rFonts w:ascii="Courier New" w:hAnsi="Courier New" w:cs="Courier New"/>
            <w:rtl/>
          </w:rPr>
          <w:delText xml:space="preserve">بما يحمله اليهم </w:delText>
        </w:r>
      </w:del>
      <w:ins w:id="10829" w:author="Transkribus" w:date="2019-12-11T14:30:00Z">
        <w:r w:rsidRPr="00EE6742">
          <w:rPr>
            <w:rFonts w:ascii="Courier New" w:hAnsi="Courier New" w:cs="Courier New"/>
            <w:rtl/>
          </w:rPr>
          <w:t xml:space="preserve">ثمانجمله البهم </w:t>
        </w:r>
      </w:ins>
      <w:r w:rsidRPr="00EE6742">
        <w:rPr>
          <w:rFonts w:ascii="Courier New" w:hAnsi="Courier New" w:cs="Courier New"/>
          <w:rtl/>
        </w:rPr>
        <w:t xml:space="preserve">من الاموال وغيرها </w:t>
      </w:r>
      <w:del w:id="10830" w:author="Transkribus" w:date="2019-12-11T14:30:00Z">
        <w:r w:rsidR="009B6BCA" w:rsidRPr="009B6BCA">
          <w:rPr>
            <w:rFonts w:ascii="Courier New" w:hAnsi="Courier New" w:cs="Courier New"/>
            <w:rtl/>
          </w:rPr>
          <w:delText>فبعث زين</w:delText>
        </w:r>
      </w:del>
      <w:ins w:id="10831" w:author="Transkribus" w:date="2019-12-11T14:30:00Z">
        <w:r w:rsidRPr="00EE6742">
          <w:rPr>
            <w:rFonts w:ascii="Courier New" w:hAnsi="Courier New" w:cs="Courier New"/>
            <w:rtl/>
          </w:rPr>
          <w:t>فيعثز بن</w:t>
        </w:r>
      </w:ins>
      <w:r w:rsidRPr="00EE6742">
        <w:rPr>
          <w:rFonts w:ascii="Courier New" w:hAnsi="Courier New" w:cs="Courier New"/>
          <w:rtl/>
        </w:rPr>
        <w:t xml:space="preserve"> الدين</w:t>
      </w:r>
    </w:p>
    <w:p w14:paraId="35ED4969" w14:textId="08BA210E" w:rsidR="00EE6742" w:rsidRPr="00EE6742" w:rsidRDefault="00EE6742" w:rsidP="00EE6742">
      <w:pPr>
        <w:pStyle w:val="NurText"/>
        <w:bidi/>
        <w:rPr>
          <w:rFonts w:ascii="Courier New" w:hAnsi="Courier New" w:cs="Courier New"/>
        </w:rPr>
      </w:pPr>
      <w:r w:rsidRPr="00EE6742">
        <w:rPr>
          <w:rFonts w:ascii="Courier New" w:hAnsi="Courier New" w:cs="Courier New"/>
          <w:rtl/>
        </w:rPr>
        <w:t>الحا</w:t>
      </w:r>
      <w:del w:id="10832" w:author="Transkribus" w:date="2019-12-11T14:30:00Z">
        <w:r w:rsidR="009B6BCA" w:rsidRPr="009B6BCA">
          <w:rPr>
            <w:rFonts w:ascii="Courier New" w:hAnsi="Courier New" w:cs="Courier New"/>
            <w:rtl/>
          </w:rPr>
          <w:delText>فظ</w:delText>
        </w:r>
      </w:del>
      <w:ins w:id="10833" w:author="Transkribus" w:date="2019-12-11T14:30:00Z">
        <w:r w:rsidRPr="00EE6742">
          <w:rPr>
            <w:rFonts w:ascii="Courier New" w:hAnsi="Courier New" w:cs="Courier New"/>
            <w:rtl/>
          </w:rPr>
          <w:t>قط</w:t>
        </w:r>
      </w:ins>
      <w:r w:rsidRPr="00EE6742">
        <w:rPr>
          <w:rFonts w:ascii="Courier New" w:hAnsi="Courier New" w:cs="Courier New"/>
          <w:rtl/>
        </w:rPr>
        <w:t xml:space="preserve">ى رسولا </w:t>
      </w:r>
      <w:del w:id="10834" w:author="Transkribus" w:date="2019-12-11T14:30:00Z">
        <w:r w:rsidR="009B6BCA" w:rsidRPr="009B6BCA">
          <w:rPr>
            <w:rFonts w:ascii="Courier New" w:hAnsi="Courier New" w:cs="Courier New"/>
            <w:rtl/>
          </w:rPr>
          <w:delText>الى خاقان هولاكو</w:delText>
        </w:r>
      </w:del>
      <w:ins w:id="10835" w:author="Transkribus" w:date="2019-12-11T14:30:00Z">
        <w:r w:rsidRPr="00EE6742">
          <w:rPr>
            <w:rFonts w:ascii="Courier New" w:hAnsi="Courier New" w:cs="Courier New"/>
            <w:rtl/>
          </w:rPr>
          <w:t>الىخاقان هولا كو</w:t>
        </w:r>
      </w:ins>
      <w:r w:rsidRPr="00EE6742">
        <w:rPr>
          <w:rFonts w:ascii="Courier New" w:hAnsi="Courier New" w:cs="Courier New"/>
          <w:rtl/>
        </w:rPr>
        <w:t xml:space="preserve"> ملك التتر وسا</w:t>
      </w:r>
      <w:del w:id="10836" w:author="Transkribus" w:date="2019-12-11T14:30:00Z">
        <w:r w:rsidR="009B6BCA" w:rsidRPr="009B6BCA">
          <w:rPr>
            <w:rFonts w:ascii="Courier New" w:hAnsi="Courier New" w:cs="Courier New"/>
            <w:rtl/>
          </w:rPr>
          <w:delText>ئ</w:delText>
        </w:r>
      </w:del>
      <w:ins w:id="10837" w:author="Transkribus" w:date="2019-12-11T14:30:00Z">
        <w:r w:rsidRPr="00EE6742">
          <w:rPr>
            <w:rFonts w:ascii="Courier New" w:hAnsi="Courier New" w:cs="Courier New"/>
            <w:rtl/>
          </w:rPr>
          <w:t>ت</w:t>
        </w:r>
      </w:ins>
      <w:r w:rsidRPr="00EE6742">
        <w:rPr>
          <w:rFonts w:ascii="Courier New" w:hAnsi="Courier New" w:cs="Courier New"/>
          <w:rtl/>
        </w:rPr>
        <w:t xml:space="preserve">ر ملوكهم </w:t>
      </w:r>
      <w:del w:id="10838" w:author="Transkribus" w:date="2019-12-11T14:30:00Z">
        <w:r w:rsidR="009B6BCA" w:rsidRPr="009B6BCA">
          <w:rPr>
            <w:rFonts w:ascii="Courier New" w:hAnsi="Courier New" w:cs="Courier New"/>
            <w:rtl/>
          </w:rPr>
          <w:delText>فاحسنوا اليه الاحسان الكثير واستمالوه حتى صار من جهتهم ومازجهم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839" w:author="Transkribus" w:date="2019-12-11T14:30:00Z">
        <w:r w:rsidRPr="00EE6742">
          <w:rPr>
            <w:rFonts w:ascii="Courier New" w:hAnsi="Courier New" w:cs="Courier New"/>
            <w:rtl/>
          </w:rPr>
          <w:t>فأحسنوالبه الاحسان</w:t>
        </w:r>
      </w:ins>
    </w:p>
    <w:p w14:paraId="6B2601BB" w14:textId="0426382E" w:rsidR="00EE6742" w:rsidRPr="00EE6742" w:rsidRDefault="009B6BCA" w:rsidP="00EE6742">
      <w:pPr>
        <w:pStyle w:val="NurText"/>
        <w:bidi/>
        <w:rPr>
          <w:ins w:id="10840" w:author="Transkribus" w:date="2019-12-11T14:30:00Z"/>
          <w:rFonts w:ascii="Courier New" w:hAnsi="Courier New" w:cs="Courier New"/>
        </w:rPr>
      </w:pPr>
      <w:dir w:val="rtl">
        <w:dir w:val="rtl">
          <w:del w:id="10841" w:author="Transkribus" w:date="2019-12-11T14:30:00Z">
            <w:r w:rsidRPr="009B6BCA">
              <w:rPr>
                <w:rFonts w:ascii="Courier New" w:hAnsi="Courier New" w:cs="Courier New"/>
                <w:rtl/>
              </w:rPr>
              <w:delText>وتردد</w:delText>
            </w:r>
          </w:del>
          <w:ins w:id="10842" w:author="Transkribus" w:date="2019-12-11T14:30:00Z">
            <w:r w:rsidR="00EE6742" w:rsidRPr="00EE6742">
              <w:rPr>
                <w:rFonts w:ascii="Courier New" w:hAnsi="Courier New" w:cs="Courier New"/>
                <w:rtl/>
              </w:rPr>
              <w:t>الكثير واسثم الود سى صارمن جهشم ومارجهم وثردد</w:t>
            </w:r>
          </w:ins>
          <w:r w:rsidR="00EE6742" w:rsidRPr="00EE6742">
            <w:rPr>
              <w:rFonts w:ascii="Courier New" w:hAnsi="Courier New" w:cs="Courier New"/>
              <w:rtl/>
            </w:rPr>
            <w:t xml:space="preserve"> فى المراسلة مرات </w:t>
          </w:r>
          <w:del w:id="10843" w:author="Transkribus" w:date="2019-12-11T14:30:00Z">
            <w:r w:rsidRPr="009B6BCA">
              <w:rPr>
                <w:rFonts w:ascii="Courier New" w:hAnsi="Courier New" w:cs="Courier New"/>
                <w:rtl/>
              </w:rPr>
              <w:delText xml:space="preserve">واطمع التتر فى </w:delText>
            </w:r>
          </w:del>
          <w:ins w:id="10844" w:author="Transkribus" w:date="2019-12-11T14:30:00Z">
            <w:r w:rsidR="00EE6742" w:rsidRPr="00EE6742">
              <w:rPr>
                <w:rFonts w:ascii="Courier New" w:hAnsi="Courier New" w:cs="Courier New"/>
                <w:rtl/>
              </w:rPr>
              <w:t>وأطبع التترى</w:t>
            </w:r>
          </w:ins>
        </w:dir>
      </w:dir>
    </w:p>
    <w:p w14:paraId="2C1D52CE" w14:textId="142DFDA0" w:rsidR="00EE6742" w:rsidRPr="00EE6742" w:rsidRDefault="00EE6742" w:rsidP="00EE6742">
      <w:pPr>
        <w:pStyle w:val="NurText"/>
        <w:bidi/>
        <w:rPr>
          <w:ins w:id="10845" w:author="Transkribus" w:date="2019-12-11T14:30:00Z"/>
          <w:rFonts w:ascii="Courier New" w:hAnsi="Courier New" w:cs="Courier New"/>
        </w:rPr>
      </w:pPr>
      <w:r w:rsidRPr="00EE6742">
        <w:rPr>
          <w:rFonts w:ascii="Courier New" w:hAnsi="Courier New" w:cs="Courier New"/>
          <w:rtl/>
        </w:rPr>
        <w:t xml:space="preserve">البلاد </w:t>
      </w:r>
      <w:del w:id="10846" w:author="Transkribus" w:date="2019-12-11T14:30:00Z">
        <w:r w:rsidR="009B6BCA" w:rsidRPr="009B6BCA">
          <w:rPr>
            <w:rFonts w:ascii="Courier New" w:hAnsi="Courier New" w:cs="Courier New"/>
            <w:rtl/>
          </w:rPr>
          <w:delText>وصار يهول</w:delText>
        </w:r>
      </w:del>
      <w:ins w:id="10847" w:author="Transkribus" w:date="2019-12-11T14:30:00Z">
        <w:r w:rsidRPr="00EE6742">
          <w:rPr>
            <w:rFonts w:ascii="Courier New" w:hAnsi="Courier New" w:cs="Courier New"/>
            <w:rtl/>
          </w:rPr>
          <w:t>وصارهول</w:t>
        </w:r>
      </w:ins>
      <w:r w:rsidRPr="00EE6742">
        <w:rPr>
          <w:rFonts w:ascii="Courier New" w:hAnsi="Courier New" w:cs="Courier New"/>
          <w:rtl/>
        </w:rPr>
        <w:t xml:space="preserve"> على الملك الناصر </w:t>
      </w:r>
      <w:del w:id="10848" w:author="Transkribus" w:date="2019-12-11T14:30:00Z">
        <w:r w:rsidR="009B6BCA" w:rsidRPr="009B6BCA">
          <w:rPr>
            <w:rFonts w:ascii="Courier New" w:hAnsi="Courier New" w:cs="Courier New"/>
            <w:rtl/>
          </w:rPr>
          <w:delText>امورهم ويعظم</w:delText>
        </w:r>
      </w:del>
      <w:ins w:id="10849" w:author="Transkribus" w:date="2019-12-11T14:30:00Z">
        <w:r w:rsidRPr="00EE6742">
          <w:rPr>
            <w:rFonts w:ascii="Courier New" w:hAnsi="Courier New" w:cs="Courier New"/>
            <w:rtl/>
          </w:rPr>
          <w:t>أمورهم وبعطم</w:t>
        </w:r>
      </w:ins>
      <w:r w:rsidRPr="00EE6742">
        <w:rPr>
          <w:rFonts w:ascii="Courier New" w:hAnsi="Courier New" w:cs="Courier New"/>
          <w:rtl/>
        </w:rPr>
        <w:t xml:space="preserve"> شانهم </w:t>
      </w:r>
      <w:del w:id="10850" w:author="Transkribus" w:date="2019-12-11T14:30:00Z">
        <w:r w:rsidR="009B6BCA" w:rsidRPr="009B6BCA">
          <w:rPr>
            <w:rFonts w:ascii="Courier New" w:hAnsi="Courier New" w:cs="Courier New"/>
            <w:rtl/>
          </w:rPr>
          <w:delText>ويفخم مملكتهم ويصف كثرة عساكرهم ويصغر شان</w:delText>
        </w:r>
      </w:del>
      <w:ins w:id="10851" w:author="Transkribus" w:date="2019-12-11T14:30:00Z">
        <w:r w:rsidRPr="00EE6742">
          <w:rPr>
            <w:rFonts w:ascii="Courier New" w:hAnsi="Courier New" w:cs="Courier New"/>
            <w:rtl/>
          </w:rPr>
          <w:t>ويفضم ملمكتهم ويسف كرثرة</w:t>
        </w:r>
      </w:ins>
    </w:p>
    <w:p w14:paraId="7BFE63A7" w14:textId="4367A6DC" w:rsidR="00EE6742" w:rsidRPr="00EE6742" w:rsidRDefault="00EE6742" w:rsidP="00EE6742">
      <w:pPr>
        <w:pStyle w:val="NurText"/>
        <w:bidi/>
        <w:rPr>
          <w:rFonts w:ascii="Courier New" w:hAnsi="Courier New" w:cs="Courier New"/>
        </w:rPr>
      </w:pPr>
      <w:ins w:id="10852" w:author="Transkribus" w:date="2019-12-11T14:30:00Z">
        <w:r w:rsidRPr="00EE6742">
          <w:rPr>
            <w:rFonts w:ascii="Courier New" w:hAnsi="Courier New" w:cs="Courier New"/>
            <w:rtl/>
          </w:rPr>
          <w:t>بمسا كرهم ويصفرشان الملك الناصر ومن عندممن العبا كروكمان</w:t>
        </w:r>
      </w:ins>
      <w:r w:rsidRPr="00EE6742">
        <w:rPr>
          <w:rFonts w:ascii="Courier New" w:hAnsi="Courier New" w:cs="Courier New"/>
          <w:rtl/>
        </w:rPr>
        <w:t xml:space="preserve"> الملك </w:t>
      </w:r>
      <w:del w:id="10853" w:author="Transkribus" w:date="2019-12-11T14:30:00Z">
        <w:r w:rsidR="009B6BCA" w:rsidRPr="009B6BCA">
          <w:rPr>
            <w:rFonts w:ascii="Courier New" w:hAnsi="Courier New" w:cs="Courier New"/>
            <w:rtl/>
          </w:rPr>
          <w:delText>الناصر ومن عنده من العساكر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854" w:author="Transkribus" w:date="2019-12-11T14:30:00Z">
        <w:r w:rsidRPr="00EE6742">
          <w:rPr>
            <w:rFonts w:ascii="Courier New" w:hAnsi="Courier New" w:cs="Courier New"/>
            <w:rtl/>
          </w:rPr>
          <w:t>الناصرمع ذلك</w:t>
        </w:r>
      </w:ins>
    </w:p>
    <w:p w14:paraId="7A79278D" w14:textId="77777777" w:rsidR="009B6BCA" w:rsidRPr="009B6BCA" w:rsidRDefault="009B6BCA" w:rsidP="009B6BCA">
      <w:pPr>
        <w:pStyle w:val="NurText"/>
        <w:bidi/>
        <w:rPr>
          <w:del w:id="10855" w:author="Transkribus" w:date="2019-12-11T14:30:00Z"/>
          <w:rFonts w:ascii="Courier New" w:hAnsi="Courier New" w:cs="Courier New"/>
        </w:rPr>
      </w:pPr>
      <w:dir w:val="rtl">
        <w:dir w:val="rtl">
          <w:del w:id="10856" w:author="Transkribus" w:date="2019-12-11T14:30:00Z">
            <w:r w:rsidRPr="009B6BCA">
              <w:rPr>
                <w:rFonts w:ascii="Courier New" w:hAnsi="Courier New" w:cs="Courier New"/>
                <w:rtl/>
              </w:rPr>
              <w:delText>وكان الملك الناصر مع ذلك جبانا متوقفا عن الحرب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41EE0F" w14:textId="14EF4011" w:rsidR="00EE6742" w:rsidRPr="00EE6742" w:rsidRDefault="009B6BCA" w:rsidP="00EE6742">
      <w:pPr>
        <w:pStyle w:val="NurText"/>
        <w:bidi/>
        <w:rPr>
          <w:ins w:id="10857" w:author="Transkribus" w:date="2019-12-11T14:30:00Z"/>
          <w:rFonts w:ascii="Courier New" w:hAnsi="Courier New" w:cs="Courier New"/>
        </w:rPr>
      </w:pPr>
      <w:dir w:val="rtl">
        <w:dir w:val="rtl">
          <w:del w:id="10858" w:author="Transkribus" w:date="2019-12-11T14:30:00Z">
            <w:r w:rsidRPr="009B6BCA">
              <w:rPr>
                <w:rFonts w:ascii="Courier New" w:hAnsi="Courier New" w:cs="Courier New"/>
                <w:rtl/>
              </w:rPr>
              <w:delText xml:space="preserve">ولما جاءت التتر الى حلب وكان هولاكو قد نازلها بقوا عليها نحو شهر </w:delText>
            </w:r>
          </w:del>
          <w:ins w:id="10859" w:author="Transkribus" w:date="2019-12-11T14:30:00Z">
            <w:r w:rsidR="00EE6742" w:rsidRPr="00EE6742">
              <w:rPr>
                <w:rFonts w:ascii="Courier New" w:hAnsi="Courier New" w:cs="Courier New"/>
                <w:rtl/>
              </w:rPr>
              <w:t>حبائامتوقة اعن الحرب ولماجاءت التترالى خلي وكمان هولا كوفد ثارلها مقواعليه ابنجو</w:t>
            </w:r>
          </w:ins>
        </w:dir>
      </w:dir>
    </w:p>
    <w:p w14:paraId="2156A0F9" w14:textId="08C3040F" w:rsidR="00EE6742" w:rsidRPr="00EE6742" w:rsidRDefault="00EE6742" w:rsidP="00EE6742">
      <w:pPr>
        <w:pStyle w:val="NurText"/>
        <w:bidi/>
        <w:rPr>
          <w:ins w:id="10860" w:author="Transkribus" w:date="2019-12-11T14:30:00Z"/>
          <w:rFonts w:ascii="Courier New" w:hAnsi="Courier New" w:cs="Courier New"/>
        </w:rPr>
      </w:pPr>
      <w:ins w:id="10861" w:author="Transkribus" w:date="2019-12-11T14:30:00Z">
        <w:r w:rsidRPr="00EE6742">
          <w:rPr>
            <w:rFonts w:ascii="Courier New" w:hAnsi="Courier New" w:cs="Courier New"/>
            <w:rtl/>
          </w:rPr>
          <w:t xml:space="preserve">اشهر </w:t>
        </w:r>
      </w:ins>
      <w:r w:rsidRPr="00EE6742">
        <w:rPr>
          <w:rFonts w:ascii="Courier New" w:hAnsi="Courier New" w:cs="Courier New"/>
          <w:rtl/>
        </w:rPr>
        <w:t xml:space="preserve">وملكوها </w:t>
      </w:r>
      <w:del w:id="10862" w:author="Transkribus" w:date="2019-12-11T14:30:00Z">
        <w:r w:rsidR="009B6BCA" w:rsidRPr="009B6BCA">
          <w:rPr>
            <w:rFonts w:ascii="Courier New" w:hAnsi="Courier New" w:cs="Courier New"/>
            <w:rtl/>
          </w:rPr>
          <w:delText>وقتلوا اهلها وسبوا النساء</w:delText>
        </w:r>
      </w:del>
      <w:ins w:id="10863" w:author="Transkribus" w:date="2019-12-11T14:30:00Z">
        <w:r w:rsidRPr="00EE6742">
          <w:rPr>
            <w:rFonts w:ascii="Courier New" w:hAnsi="Courier New" w:cs="Courier New"/>
            <w:rtl/>
          </w:rPr>
          <w:t>وفتلوا أعلها وسيوالنساء</w:t>
        </w:r>
      </w:ins>
      <w:r w:rsidRPr="00EE6742">
        <w:rPr>
          <w:rFonts w:ascii="Courier New" w:hAnsi="Courier New" w:cs="Courier New"/>
          <w:rtl/>
        </w:rPr>
        <w:t xml:space="preserve"> والصبيان ونه</w:t>
      </w:r>
      <w:del w:id="10864" w:author="Transkribus" w:date="2019-12-11T14:30:00Z">
        <w:r w:rsidR="009B6BCA" w:rsidRPr="009B6BCA">
          <w:rPr>
            <w:rFonts w:ascii="Courier New" w:hAnsi="Courier New" w:cs="Courier New"/>
            <w:rtl/>
          </w:rPr>
          <w:delText>ب</w:delText>
        </w:r>
      </w:del>
      <w:ins w:id="10865" w:author="Transkribus" w:date="2019-12-11T14:30:00Z">
        <w:r w:rsidRPr="00EE6742">
          <w:rPr>
            <w:rFonts w:ascii="Courier New" w:hAnsi="Courier New" w:cs="Courier New"/>
            <w:rtl/>
          </w:rPr>
          <w:t>ي</w:t>
        </w:r>
      </w:ins>
      <w:r w:rsidRPr="00EE6742">
        <w:rPr>
          <w:rFonts w:ascii="Courier New" w:hAnsi="Courier New" w:cs="Courier New"/>
          <w:rtl/>
        </w:rPr>
        <w:t xml:space="preserve">وا الاموال </w:t>
      </w:r>
      <w:del w:id="10866" w:author="Transkribus" w:date="2019-12-11T14:30:00Z">
        <w:r w:rsidR="009B6BCA" w:rsidRPr="009B6BCA">
          <w:rPr>
            <w:rFonts w:ascii="Courier New" w:hAnsi="Courier New" w:cs="Courier New"/>
            <w:rtl/>
          </w:rPr>
          <w:delText xml:space="preserve">وهدموا القلعة وغيرها </w:delText>
        </w:r>
      </w:del>
      <w:ins w:id="10867" w:author="Transkribus" w:date="2019-12-11T14:30:00Z">
        <w:r w:rsidRPr="00EE6742">
          <w:rPr>
            <w:rFonts w:ascii="Courier New" w:hAnsi="Courier New" w:cs="Courier New"/>
            <w:rtl/>
          </w:rPr>
          <w:t>وهد موالقلعة وصبر٨ا</w:t>
        </w:r>
      </w:ins>
    </w:p>
    <w:p w14:paraId="136A3D09" w14:textId="2AB6217F" w:rsidR="00EE6742" w:rsidRPr="00EE6742" w:rsidRDefault="00EE6742" w:rsidP="00EE6742">
      <w:pPr>
        <w:pStyle w:val="NurText"/>
        <w:bidi/>
        <w:rPr>
          <w:ins w:id="10868" w:author="Transkribus" w:date="2019-12-11T14:30:00Z"/>
          <w:rFonts w:ascii="Courier New" w:hAnsi="Courier New" w:cs="Courier New"/>
        </w:rPr>
      </w:pPr>
      <w:r w:rsidRPr="00EE6742">
        <w:rPr>
          <w:rFonts w:ascii="Courier New" w:hAnsi="Courier New" w:cs="Courier New"/>
          <w:rtl/>
        </w:rPr>
        <w:t>هرب الملك الناصر يوسف من دم</w:t>
      </w:r>
      <w:del w:id="10869" w:author="Transkribus" w:date="2019-12-11T14:30:00Z">
        <w:r w:rsidR="009B6BCA" w:rsidRPr="009B6BCA">
          <w:rPr>
            <w:rFonts w:ascii="Courier New" w:hAnsi="Courier New" w:cs="Courier New"/>
            <w:rtl/>
          </w:rPr>
          <w:delText>ش</w:delText>
        </w:r>
      </w:del>
      <w:ins w:id="10870" w:author="Transkribus" w:date="2019-12-11T14:30:00Z">
        <w:r w:rsidRPr="00EE6742">
          <w:rPr>
            <w:rFonts w:ascii="Courier New" w:hAnsi="Courier New" w:cs="Courier New"/>
            <w:rtl/>
          </w:rPr>
          <w:t>س</w:t>
        </w:r>
      </w:ins>
      <w:r w:rsidRPr="00EE6742">
        <w:rPr>
          <w:rFonts w:ascii="Courier New" w:hAnsi="Courier New" w:cs="Courier New"/>
          <w:rtl/>
        </w:rPr>
        <w:t>ق الى مصر و</w:t>
      </w:r>
      <w:del w:id="10871" w:author="Transkribus" w:date="2019-12-11T14:30:00Z">
        <w:r w:rsidR="009B6BCA" w:rsidRPr="009B6BCA">
          <w:rPr>
            <w:rFonts w:ascii="Courier New" w:hAnsi="Courier New" w:cs="Courier New"/>
            <w:rtl/>
          </w:rPr>
          <w:delText>ق</w:delText>
        </w:r>
      </w:del>
      <w:ins w:id="10872" w:author="Transkribus" w:date="2019-12-11T14:30:00Z">
        <w:r w:rsidRPr="00EE6742">
          <w:rPr>
            <w:rFonts w:ascii="Courier New" w:hAnsi="Courier New" w:cs="Courier New"/>
            <w:rtl/>
          </w:rPr>
          <w:t>ف</w:t>
        </w:r>
      </w:ins>
      <w:r w:rsidRPr="00EE6742">
        <w:rPr>
          <w:rFonts w:ascii="Courier New" w:hAnsi="Courier New" w:cs="Courier New"/>
          <w:rtl/>
        </w:rPr>
        <w:t xml:space="preserve">صد ان </w:t>
      </w:r>
      <w:del w:id="10873" w:author="Transkribus" w:date="2019-12-11T14:30:00Z">
        <w:r w:rsidR="009B6BCA" w:rsidRPr="009B6BCA">
          <w:rPr>
            <w:rFonts w:ascii="Courier New" w:hAnsi="Courier New" w:cs="Courier New"/>
            <w:rtl/>
          </w:rPr>
          <w:delText>يملكها فخرجت عساكر</w:delText>
        </w:r>
      </w:del>
      <w:ins w:id="10874" w:author="Transkribus" w:date="2019-12-11T14:30:00Z">
        <w:r w:rsidRPr="00EE6742">
          <w:rPr>
            <w:rFonts w:ascii="Courier New" w:hAnsi="Courier New" w:cs="Courier New"/>
            <w:rtl/>
          </w:rPr>
          <w:t>خلكها كرجس عسا كمر</w:t>
        </w:r>
      </w:ins>
      <w:r w:rsidRPr="00EE6742">
        <w:rPr>
          <w:rFonts w:ascii="Courier New" w:hAnsi="Courier New" w:cs="Courier New"/>
          <w:rtl/>
        </w:rPr>
        <w:t xml:space="preserve"> مصر</w:t>
      </w:r>
      <w:del w:id="10875" w:author="Transkribus" w:date="2019-12-11T14:30:00Z">
        <w:r w:rsidR="009B6BCA" w:rsidRPr="009B6BCA">
          <w:rPr>
            <w:rFonts w:ascii="Courier New" w:hAnsi="Courier New" w:cs="Courier New"/>
            <w:rtl/>
          </w:rPr>
          <w:delText xml:space="preserve"> وملكها يومئذ</w:delText>
        </w:r>
      </w:del>
    </w:p>
    <w:p w14:paraId="6DB44E2B" w14:textId="5C8B5FC7" w:rsidR="00EE6742" w:rsidRPr="00EE6742" w:rsidRDefault="00EE6742" w:rsidP="00EE6742">
      <w:pPr>
        <w:pStyle w:val="NurText"/>
        <w:bidi/>
        <w:rPr>
          <w:rFonts w:ascii="Courier New" w:hAnsi="Courier New" w:cs="Courier New"/>
        </w:rPr>
      </w:pPr>
      <w:ins w:id="10876" w:author="Transkribus" w:date="2019-12-11T14:30:00Z">
        <w:r w:rsidRPr="00EE6742">
          <w:rPr>
            <w:rFonts w:ascii="Courier New" w:hAnsi="Courier New" w:cs="Courier New"/>
            <w:rtl/>
          </w:rPr>
          <w:t>وملكه ايومثذ</w:t>
        </w:r>
      </w:ins>
      <w:r w:rsidRPr="00EE6742">
        <w:rPr>
          <w:rFonts w:ascii="Courier New" w:hAnsi="Courier New" w:cs="Courier New"/>
          <w:rtl/>
        </w:rPr>
        <w:t xml:space="preserve"> الملك </w:t>
      </w:r>
      <w:del w:id="10877" w:author="Transkribus" w:date="2019-12-11T14:30:00Z">
        <w:r w:rsidR="009B6BCA" w:rsidRPr="009B6BCA">
          <w:rPr>
            <w:rFonts w:ascii="Courier New" w:hAnsi="Courier New" w:cs="Courier New"/>
            <w:rtl/>
          </w:rPr>
          <w:delText>المظفر سيف</w:delText>
        </w:r>
      </w:del>
      <w:ins w:id="10878" w:author="Transkribus" w:date="2019-12-11T14:30:00Z">
        <w:r w:rsidRPr="00EE6742">
          <w:rPr>
            <w:rFonts w:ascii="Courier New" w:hAnsi="Courier New" w:cs="Courier New"/>
            <w:rtl/>
          </w:rPr>
          <w:t>ابقاقرسسيف</w:t>
        </w:r>
      </w:ins>
      <w:r w:rsidRPr="00EE6742">
        <w:rPr>
          <w:rFonts w:ascii="Courier New" w:hAnsi="Courier New" w:cs="Courier New"/>
          <w:rtl/>
        </w:rPr>
        <w:t xml:space="preserve"> الدين قط</w:t>
      </w:r>
      <w:del w:id="10879" w:author="Transkribus" w:date="2019-12-11T14:30:00Z">
        <w:r w:rsidR="009B6BCA" w:rsidRPr="009B6BCA">
          <w:rPr>
            <w:rFonts w:ascii="Courier New" w:hAnsi="Courier New" w:cs="Courier New"/>
            <w:rtl/>
          </w:rPr>
          <w:delText>ز</w:delText>
        </w:r>
      </w:del>
      <w:ins w:id="10880" w:author="Transkribus" w:date="2019-12-11T14:30:00Z">
        <w:r w:rsidRPr="00EE6742">
          <w:rPr>
            <w:rFonts w:ascii="Courier New" w:hAnsi="Courier New" w:cs="Courier New"/>
            <w:rtl/>
          </w:rPr>
          <w:t>ر</w:t>
        </w:r>
      </w:ins>
      <w:r w:rsidRPr="00EE6742">
        <w:rPr>
          <w:rFonts w:ascii="Courier New" w:hAnsi="Courier New" w:cs="Courier New"/>
          <w:rtl/>
        </w:rPr>
        <w:t xml:space="preserve"> فكسر الملك </w:t>
      </w:r>
      <w:del w:id="10881" w:author="Transkribus" w:date="2019-12-11T14:30:00Z">
        <w:r w:rsidR="009B6BCA" w:rsidRPr="009B6BCA">
          <w:rPr>
            <w:rFonts w:ascii="Courier New" w:hAnsi="Courier New" w:cs="Courier New"/>
            <w:rtl/>
          </w:rPr>
          <w:delText>الحافظ وتفرقت عساكره وزال ملكه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882" w:author="Transkribus" w:date="2019-12-11T14:30:00Z">
        <w:r w:rsidRPr="00EE6742">
          <w:rPr>
            <w:rFonts w:ascii="Courier New" w:hAnsi="Courier New" w:cs="Courier New"/>
            <w:rtl/>
          </w:rPr>
          <w:t>الحافط وففرقت عباكر مورال</w:t>
        </w:r>
      </w:ins>
    </w:p>
    <w:p w14:paraId="3927C7E6" w14:textId="6EDAC369" w:rsidR="00EE6742" w:rsidRPr="00EE6742" w:rsidRDefault="009B6BCA" w:rsidP="00EE6742">
      <w:pPr>
        <w:pStyle w:val="NurText"/>
        <w:bidi/>
        <w:rPr>
          <w:rFonts w:ascii="Courier New" w:hAnsi="Courier New" w:cs="Courier New"/>
        </w:rPr>
      </w:pPr>
      <w:dir w:val="rtl">
        <w:dir w:val="rtl">
          <w:ins w:id="10883" w:author="Transkribus" w:date="2019-12-11T14:30:00Z">
            <w:r w:rsidR="00EE6742" w:rsidRPr="00EE6742">
              <w:rPr>
                <w:rFonts w:ascii="Courier New" w:hAnsi="Courier New" w:cs="Courier New"/>
                <w:rtl/>
              </w:rPr>
              <w:t xml:space="preserve">ابلكه </w:t>
            </w:r>
          </w:ins>
          <w:r w:rsidR="00EE6742" w:rsidRPr="00EE6742">
            <w:rPr>
              <w:rFonts w:ascii="Courier New" w:hAnsi="Courier New" w:cs="Courier New"/>
              <w:rtl/>
            </w:rPr>
            <w:t xml:space="preserve">وملكت </w:t>
          </w:r>
          <w:del w:id="10884" w:author="Transkribus" w:date="2019-12-11T14:30:00Z">
            <w:r w:rsidRPr="009B6BCA">
              <w:rPr>
                <w:rFonts w:ascii="Courier New" w:hAnsi="Courier New" w:cs="Courier New"/>
                <w:rtl/>
              </w:rPr>
              <w:delText>التتر دمشق</w:delText>
            </w:r>
          </w:del>
          <w:ins w:id="10885" w:author="Transkribus" w:date="2019-12-11T14:30:00Z">
            <w:r w:rsidR="00EE6742" w:rsidRPr="00EE6742">
              <w:rPr>
                <w:rFonts w:ascii="Courier New" w:hAnsi="Courier New" w:cs="Courier New"/>
                <w:rtl/>
              </w:rPr>
              <w:t>التتردمشق</w:t>
            </w:r>
          </w:ins>
          <w:r w:rsidR="00EE6742" w:rsidRPr="00EE6742">
            <w:rPr>
              <w:rFonts w:ascii="Courier New" w:hAnsi="Courier New" w:cs="Courier New"/>
              <w:rtl/>
            </w:rPr>
            <w:t xml:space="preserve"> بالامان </w:t>
          </w:r>
          <w:del w:id="10886" w:author="Transkribus" w:date="2019-12-11T14:30:00Z">
            <w:r w:rsidRPr="009B6BCA">
              <w:rPr>
                <w:rFonts w:ascii="Courier New" w:hAnsi="Courier New" w:cs="Courier New"/>
                <w:rtl/>
              </w:rPr>
              <w:delText>وجعلوا فيها نائبا من</w:delText>
            </w:r>
          </w:del>
          <w:ins w:id="10887" w:author="Transkribus" w:date="2019-12-11T14:30:00Z">
            <w:r w:rsidR="00EE6742" w:rsidRPr="00EE6742">
              <w:rPr>
                <w:rFonts w:ascii="Courier New" w:hAnsi="Courier New" w:cs="Courier New"/>
                <w:rtl/>
              </w:rPr>
              <w:t>وحعلو افيهالاتبامن</w:t>
            </w:r>
          </w:ins>
          <w:r w:rsidR="00EE6742" w:rsidRPr="00EE6742">
            <w:rPr>
              <w:rFonts w:ascii="Courier New" w:hAnsi="Courier New" w:cs="Courier New"/>
              <w:rtl/>
            </w:rPr>
            <w:t xml:space="preserve"> جهتهم</w:t>
          </w:r>
          <w:del w:id="108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89" w:author="Transkribus" w:date="2019-12-11T14:30:00Z">
            <w:r w:rsidR="00EE6742" w:rsidRPr="00EE6742">
              <w:rPr>
                <w:rFonts w:ascii="Courier New" w:hAnsi="Courier New" w:cs="Courier New"/>
                <w:rtl/>
              </w:rPr>
              <w:t xml:space="preserve"> وصارر بن الدين أبصاها</w:t>
            </w:r>
          </w:ins>
        </w:dir>
      </w:dir>
    </w:p>
    <w:p w14:paraId="462C9B32" w14:textId="7BB8FFA1" w:rsidR="00EE6742" w:rsidRPr="00EE6742" w:rsidRDefault="009B6BCA" w:rsidP="00EE6742">
      <w:pPr>
        <w:pStyle w:val="NurText"/>
        <w:bidi/>
        <w:rPr>
          <w:rFonts w:ascii="Courier New" w:hAnsi="Courier New" w:cs="Courier New"/>
        </w:rPr>
      </w:pPr>
      <w:dir w:val="rtl">
        <w:dir w:val="rtl">
          <w:del w:id="10890" w:author="Transkribus" w:date="2019-12-11T14:30:00Z">
            <w:r w:rsidRPr="009B6BCA">
              <w:rPr>
                <w:rFonts w:ascii="Courier New" w:hAnsi="Courier New" w:cs="Courier New"/>
                <w:rtl/>
              </w:rPr>
              <w:delText>وصار زين</w:delText>
            </w:r>
          </w:del>
          <w:ins w:id="10891" w:author="Transkribus" w:date="2019-12-11T14:30:00Z">
            <w:r w:rsidR="00EE6742" w:rsidRPr="00EE6742">
              <w:rPr>
                <w:rFonts w:ascii="Courier New" w:hAnsi="Courier New" w:cs="Courier New"/>
                <w:rtl/>
              </w:rPr>
              <w:t>وامروة وبق معة جماعة أحنادحتى كانوابد عوبه الملكزين</w:t>
            </w:r>
          </w:ins>
          <w:r w:rsidR="00EE6742" w:rsidRPr="00EE6742">
            <w:rPr>
              <w:rFonts w:ascii="Courier New" w:hAnsi="Courier New" w:cs="Courier New"/>
              <w:rtl/>
            </w:rPr>
            <w:t xml:space="preserve"> الدين </w:t>
          </w:r>
          <w:del w:id="10892" w:author="Transkribus" w:date="2019-12-11T14:30:00Z">
            <w:r w:rsidRPr="009B6BCA">
              <w:rPr>
                <w:rFonts w:ascii="Courier New" w:hAnsi="Courier New" w:cs="Courier New"/>
                <w:rtl/>
              </w:rPr>
              <w:delText>ايضا بها وامروه وبقى معه جماعة اجناد حتى كانوا يدعونه</w:delText>
            </w:r>
          </w:del>
          <w:ins w:id="10893" w:author="Transkribus" w:date="2019-12-11T14:30:00Z">
            <w:r w:rsidR="00EE6742" w:rsidRPr="00EE6742">
              <w:rPr>
                <w:rFonts w:ascii="Courier New" w:hAnsi="Courier New" w:cs="Courier New"/>
                <w:rtl/>
              </w:rPr>
              <w:t>ولاوسل</w:t>
            </w:r>
          </w:ins>
          <w:r w:rsidR="00EE6742" w:rsidRPr="00EE6742">
            <w:rPr>
              <w:rFonts w:ascii="Courier New" w:hAnsi="Courier New" w:cs="Courier New"/>
              <w:rtl/>
            </w:rPr>
            <w:t xml:space="preserve"> الملك </w:t>
          </w:r>
          <w:del w:id="10894" w:author="Transkribus" w:date="2019-12-11T14:30:00Z">
            <w:r w:rsidRPr="009B6BCA">
              <w:rPr>
                <w:rFonts w:ascii="Courier New" w:hAnsi="Courier New" w:cs="Courier New"/>
                <w:rtl/>
              </w:rPr>
              <w:delText>زين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0895" w:author="Transkribus" w:date="2019-12-11T14:30:00Z">
            <w:r w:rsidR="00EE6742" w:rsidRPr="00EE6742">
              <w:rPr>
                <w:rFonts w:ascii="Courier New" w:hAnsi="Courier New" w:cs="Courier New"/>
                <w:rtl/>
              </w:rPr>
              <w:t>المطفر</w:t>
            </w:r>
          </w:ins>
        </w:dir>
      </w:dir>
    </w:p>
    <w:p w14:paraId="384AA26F" w14:textId="58283B1E" w:rsidR="00EE6742" w:rsidRPr="00EE6742" w:rsidRDefault="009B6BCA" w:rsidP="00EE6742">
      <w:pPr>
        <w:pStyle w:val="NurText"/>
        <w:bidi/>
        <w:rPr>
          <w:ins w:id="10896" w:author="Transkribus" w:date="2019-12-11T14:30:00Z"/>
          <w:rFonts w:ascii="Courier New" w:hAnsi="Courier New" w:cs="Courier New"/>
        </w:rPr>
      </w:pPr>
      <w:dir w:val="rtl">
        <w:dir w:val="rtl">
          <w:del w:id="10897" w:author="Transkribus" w:date="2019-12-11T14:30:00Z">
            <w:r w:rsidRPr="009B6BCA">
              <w:rPr>
                <w:rFonts w:ascii="Courier New" w:hAnsi="Courier New" w:cs="Courier New"/>
                <w:rtl/>
              </w:rPr>
              <w:delText>ولما وصل الملك المظفر قطز</w:delText>
            </w:r>
          </w:del>
          <w:ins w:id="10898" w:author="Transkribus" w:date="2019-12-11T14:30:00Z">
            <w:r w:rsidR="00EE6742" w:rsidRPr="00EE6742">
              <w:rPr>
                <w:rFonts w:ascii="Courier New" w:hAnsi="Courier New" w:cs="Courier New"/>
                <w:rtl/>
              </w:rPr>
              <w:t>ابطر</w:t>
            </w:r>
          </w:ins>
          <w:r w:rsidR="00EE6742" w:rsidRPr="00EE6742">
            <w:rPr>
              <w:rFonts w:ascii="Courier New" w:hAnsi="Courier New" w:cs="Courier New"/>
              <w:rtl/>
            </w:rPr>
            <w:t xml:space="preserve"> صاحب مصر ومعه عساكر الاسلام وكسر </w:t>
          </w:r>
          <w:del w:id="10899" w:author="Transkribus" w:date="2019-12-11T14:30:00Z">
            <w:r w:rsidRPr="009B6BCA">
              <w:rPr>
                <w:rFonts w:ascii="Courier New" w:hAnsi="Courier New" w:cs="Courier New"/>
                <w:rtl/>
              </w:rPr>
              <w:delText>التتر فى</w:delText>
            </w:r>
          </w:del>
          <w:ins w:id="10900" w:author="Transkribus" w:date="2019-12-11T14:30:00Z">
            <w:r w:rsidR="00EE6742" w:rsidRPr="00EE6742">
              <w:rPr>
                <w:rFonts w:ascii="Courier New" w:hAnsi="Courier New" w:cs="Courier New"/>
                <w:rtl/>
              </w:rPr>
              <w:t>التترفى</w:t>
            </w:r>
          </w:ins>
          <w:r w:rsidR="00EE6742" w:rsidRPr="00EE6742">
            <w:rPr>
              <w:rFonts w:ascii="Courier New" w:hAnsi="Courier New" w:cs="Courier New"/>
              <w:rtl/>
            </w:rPr>
            <w:t xml:space="preserve"> وادى كنعان الكسرة </w:t>
          </w:r>
          <w:del w:id="10901" w:author="Transkribus" w:date="2019-12-11T14:30:00Z">
            <w:r w:rsidRPr="009B6BCA">
              <w:rPr>
                <w:rFonts w:ascii="Courier New" w:hAnsi="Courier New" w:cs="Courier New"/>
                <w:rtl/>
              </w:rPr>
              <w:delText>العظيمة المشهورة وقتل</w:delText>
            </w:r>
          </w:del>
          <w:ins w:id="10902" w:author="Transkribus" w:date="2019-12-11T14:30:00Z">
            <w:r w:rsidR="00EE6742" w:rsidRPr="00EE6742">
              <w:rPr>
                <w:rFonts w:ascii="Courier New" w:hAnsi="Courier New" w:cs="Courier New"/>
                <w:rtl/>
              </w:rPr>
              <w:t>العطبمة</w:t>
            </w:r>
          </w:ins>
        </w:dir>
      </w:dir>
    </w:p>
    <w:p w14:paraId="22464AED" w14:textId="79286B94" w:rsidR="00EE6742" w:rsidRPr="00EE6742" w:rsidRDefault="00EE6742" w:rsidP="00EE6742">
      <w:pPr>
        <w:pStyle w:val="NurText"/>
        <w:bidi/>
        <w:rPr>
          <w:ins w:id="10903" w:author="Transkribus" w:date="2019-12-11T14:30:00Z"/>
          <w:rFonts w:ascii="Courier New" w:hAnsi="Courier New" w:cs="Courier New"/>
        </w:rPr>
      </w:pPr>
      <w:ins w:id="10904" w:author="Transkribus" w:date="2019-12-11T14:30:00Z">
        <w:r w:rsidRPr="00EE6742">
          <w:rPr>
            <w:rFonts w:ascii="Courier New" w:hAnsi="Courier New" w:cs="Courier New"/>
            <w:rtl/>
          </w:rPr>
          <w:t>المشهورمة وفتل</w:t>
        </w:r>
      </w:ins>
      <w:r w:rsidRPr="00EE6742">
        <w:rPr>
          <w:rFonts w:ascii="Courier New" w:hAnsi="Courier New" w:cs="Courier New"/>
          <w:rtl/>
        </w:rPr>
        <w:t xml:space="preserve"> من التتر الخلق الع</w:t>
      </w:r>
      <w:del w:id="10905" w:author="Transkribus" w:date="2019-12-11T14:30:00Z">
        <w:r w:rsidR="009B6BCA" w:rsidRPr="009B6BCA">
          <w:rPr>
            <w:rFonts w:ascii="Courier New" w:hAnsi="Courier New" w:cs="Courier New"/>
            <w:rtl/>
          </w:rPr>
          <w:delText>ظي</w:delText>
        </w:r>
      </w:del>
      <w:ins w:id="10906" w:author="Transkribus" w:date="2019-12-11T14:30:00Z">
        <w:r w:rsidRPr="00EE6742">
          <w:rPr>
            <w:rFonts w:ascii="Courier New" w:hAnsi="Courier New" w:cs="Courier New"/>
            <w:rtl/>
          </w:rPr>
          <w:t>ط</w:t>
        </w:r>
      </w:ins>
      <w:r w:rsidRPr="00EE6742">
        <w:rPr>
          <w:rFonts w:ascii="Courier New" w:hAnsi="Courier New" w:cs="Courier New"/>
          <w:rtl/>
        </w:rPr>
        <w:t xml:space="preserve">م الذى </w:t>
      </w:r>
      <w:del w:id="10907" w:author="Transkribus" w:date="2019-12-11T14:30:00Z">
        <w:r w:rsidR="009B6BCA" w:rsidRPr="009B6BCA">
          <w:rPr>
            <w:rFonts w:ascii="Courier New" w:hAnsi="Courier New" w:cs="Courier New"/>
            <w:rtl/>
          </w:rPr>
          <w:delText>لا يحصى انهزم نائب التتر ومن</w:delText>
        </w:r>
      </w:del>
      <w:ins w:id="10908" w:author="Transkribus" w:date="2019-12-11T14:30:00Z">
        <w:r w:rsidRPr="00EE6742">
          <w:rPr>
            <w:rFonts w:ascii="Courier New" w:hAnsi="Courier New" w:cs="Courier New"/>
            <w:rtl/>
          </w:rPr>
          <w:t>الايحصى اهزم ناتب التترومن</w:t>
        </w:r>
      </w:ins>
      <w:r w:rsidRPr="00EE6742">
        <w:rPr>
          <w:rFonts w:ascii="Courier New" w:hAnsi="Courier New" w:cs="Courier New"/>
          <w:rtl/>
        </w:rPr>
        <w:t xml:space="preserve"> معه من دمشق</w:t>
      </w:r>
      <w:del w:id="10909" w:author="Transkribus" w:date="2019-12-11T14:30:00Z">
        <w:r w:rsidR="009B6BCA" w:rsidRPr="009B6BCA">
          <w:rPr>
            <w:rFonts w:ascii="Courier New" w:hAnsi="Courier New" w:cs="Courier New"/>
            <w:rtl/>
          </w:rPr>
          <w:delText xml:space="preserve"> وراح زين</w:delText>
        </w:r>
      </w:del>
    </w:p>
    <w:p w14:paraId="7DB52E53" w14:textId="7D930A21" w:rsidR="00EE6742" w:rsidRPr="00EE6742" w:rsidRDefault="00EE6742" w:rsidP="00EE6742">
      <w:pPr>
        <w:pStyle w:val="NurText"/>
        <w:bidi/>
        <w:rPr>
          <w:rFonts w:ascii="Courier New" w:hAnsi="Courier New" w:cs="Courier New"/>
        </w:rPr>
      </w:pPr>
      <w:ins w:id="10910" w:author="Transkribus" w:date="2019-12-11T14:30:00Z">
        <w:r w:rsidRPr="00EE6742">
          <w:rPr>
            <w:rFonts w:ascii="Courier New" w:hAnsi="Courier New" w:cs="Courier New"/>
            <w:rtl/>
          </w:rPr>
          <w:t>اوراج ر بن</w:t>
        </w:r>
      </w:ins>
      <w:r w:rsidRPr="00EE6742">
        <w:rPr>
          <w:rFonts w:ascii="Courier New" w:hAnsi="Courier New" w:cs="Courier New"/>
          <w:rtl/>
        </w:rPr>
        <w:t xml:space="preserve"> الدين الحا</w:t>
      </w:r>
      <w:del w:id="10911" w:author="Transkribus" w:date="2019-12-11T14:30:00Z">
        <w:r w:rsidR="009B6BCA" w:rsidRPr="009B6BCA">
          <w:rPr>
            <w:rFonts w:ascii="Courier New" w:hAnsi="Courier New" w:cs="Courier New"/>
            <w:rtl/>
          </w:rPr>
          <w:delText>فظ</w:delText>
        </w:r>
      </w:del>
      <w:ins w:id="10912" w:author="Transkribus" w:date="2019-12-11T14:30:00Z">
        <w:r w:rsidRPr="00EE6742">
          <w:rPr>
            <w:rFonts w:ascii="Courier New" w:hAnsi="Courier New" w:cs="Courier New"/>
            <w:rtl/>
          </w:rPr>
          <w:t>نط</w:t>
        </w:r>
      </w:ins>
      <w:r w:rsidRPr="00EE6742">
        <w:rPr>
          <w:rFonts w:ascii="Courier New" w:hAnsi="Courier New" w:cs="Courier New"/>
          <w:rtl/>
        </w:rPr>
        <w:t xml:space="preserve">ى معهم </w:t>
      </w:r>
      <w:del w:id="10913" w:author="Transkribus" w:date="2019-12-11T14:30:00Z">
        <w:r w:rsidR="009B6BCA" w:rsidRPr="009B6BCA">
          <w:rPr>
            <w:rFonts w:ascii="Courier New" w:hAnsi="Courier New" w:cs="Courier New"/>
            <w:rtl/>
          </w:rPr>
          <w:delText>خوفا على نفسه من 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14" w:author="Transkribus" w:date="2019-12-11T14:30:00Z">
        <w:r w:rsidRPr="00EE6742">
          <w:rPr>
            <w:rFonts w:ascii="Courier New" w:hAnsi="Courier New" w:cs="Courier New"/>
            <w:rtl/>
          </w:rPr>
          <w:t>خوفاعلى نقسه من المسلين وصاوت بلاد الشام بعمد الله الى</w:t>
        </w:r>
      </w:ins>
    </w:p>
    <w:p w14:paraId="0CF88BE1" w14:textId="77777777" w:rsidR="009B6BCA" w:rsidRPr="009B6BCA" w:rsidRDefault="009B6BCA" w:rsidP="009B6BCA">
      <w:pPr>
        <w:pStyle w:val="NurText"/>
        <w:bidi/>
        <w:rPr>
          <w:del w:id="10915" w:author="Transkribus" w:date="2019-12-11T14:30:00Z"/>
          <w:rFonts w:ascii="Courier New" w:hAnsi="Courier New" w:cs="Courier New"/>
        </w:rPr>
      </w:pPr>
      <w:dir w:val="rtl">
        <w:dir w:val="rtl">
          <w:del w:id="10916"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ABF2A41" w14:textId="32481FC1" w:rsidR="00EE6742" w:rsidRPr="00EE6742" w:rsidRDefault="009B6BCA" w:rsidP="00EE6742">
      <w:pPr>
        <w:pStyle w:val="NurText"/>
        <w:bidi/>
        <w:rPr>
          <w:ins w:id="10917" w:author="Transkribus" w:date="2019-12-11T14:30:00Z"/>
          <w:rFonts w:ascii="Courier New" w:hAnsi="Courier New" w:cs="Courier New"/>
        </w:rPr>
      </w:pPr>
      <w:dir w:val="rtl">
        <w:dir w:val="rtl">
          <w:del w:id="10918" w:author="Transkribus" w:date="2019-12-11T14:30:00Z">
            <w:r w:rsidRPr="009B6BCA">
              <w:rPr>
                <w:rFonts w:ascii="Courier New" w:hAnsi="Courier New" w:cs="Courier New"/>
                <w:rtl/>
              </w:rPr>
              <w:delText xml:space="preserve">ين وصارت بلاد الشام بحمد الله الى </w:delText>
            </w:r>
          </w:del>
          <w:r w:rsidR="00EE6742" w:rsidRPr="00EE6742">
            <w:rPr>
              <w:rFonts w:ascii="Courier New" w:hAnsi="Courier New" w:cs="Courier New"/>
              <w:rtl/>
            </w:rPr>
            <w:t>ما ك</w:t>
          </w:r>
          <w:ins w:id="10919" w:author="Transkribus" w:date="2019-12-11T14:30:00Z">
            <w:r w:rsidR="00EE6742" w:rsidRPr="00EE6742">
              <w:rPr>
                <w:rFonts w:ascii="Courier New" w:hAnsi="Courier New" w:cs="Courier New"/>
                <w:rtl/>
              </w:rPr>
              <w:t>م</w:t>
            </w:r>
          </w:ins>
          <w:r w:rsidR="00EE6742" w:rsidRPr="00EE6742">
            <w:rPr>
              <w:rFonts w:ascii="Courier New" w:hAnsi="Courier New" w:cs="Courier New"/>
              <w:rtl/>
            </w:rPr>
            <w:t>ا</w:t>
          </w:r>
          <w:del w:id="10920"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10921"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عليه وملكها بعد الملك المظفر </w:t>
          </w:r>
          <w:del w:id="10922" w:author="Transkribus" w:date="2019-12-11T14:30:00Z">
            <w:r w:rsidRPr="009B6BCA">
              <w:rPr>
                <w:rFonts w:ascii="Courier New" w:hAnsi="Courier New" w:cs="Courier New"/>
                <w:rtl/>
              </w:rPr>
              <w:delText>قطز رحمه</w:delText>
            </w:r>
          </w:del>
          <w:ins w:id="10923" w:author="Transkribus" w:date="2019-12-11T14:30:00Z">
            <w:r w:rsidR="00EE6742" w:rsidRPr="00EE6742">
              <w:rPr>
                <w:rFonts w:ascii="Courier New" w:hAnsi="Courier New" w:cs="Courier New"/>
                <w:rtl/>
              </w:rPr>
              <w:t>فطر رجمة</w:t>
            </w:r>
          </w:ins>
          <w:r w:rsidR="00EE6742" w:rsidRPr="00EE6742">
            <w:rPr>
              <w:rFonts w:ascii="Courier New" w:hAnsi="Courier New" w:cs="Courier New"/>
              <w:rtl/>
            </w:rPr>
            <w:t xml:space="preserve"> الله السلطان الملك ال</w:t>
          </w:r>
          <w:del w:id="10924" w:author="Transkribus" w:date="2019-12-11T14:30:00Z">
            <w:r w:rsidRPr="009B6BCA">
              <w:rPr>
                <w:rFonts w:ascii="Courier New" w:hAnsi="Courier New" w:cs="Courier New"/>
                <w:rtl/>
              </w:rPr>
              <w:delText>ظ</w:delText>
            </w:r>
          </w:del>
          <w:ins w:id="10925" w:author="Transkribus" w:date="2019-12-11T14:30:00Z">
            <w:r w:rsidR="00EE6742" w:rsidRPr="00EE6742">
              <w:rPr>
                <w:rFonts w:ascii="Courier New" w:hAnsi="Courier New" w:cs="Courier New"/>
                <w:rtl/>
              </w:rPr>
              <w:t>ط</w:t>
            </w:r>
          </w:ins>
          <w:r w:rsidR="00EE6742" w:rsidRPr="00EE6742">
            <w:rPr>
              <w:rFonts w:ascii="Courier New" w:hAnsi="Courier New" w:cs="Courier New"/>
              <w:rtl/>
            </w:rPr>
            <w:t>اهر ركن الدين</w:t>
          </w:r>
          <w:del w:id="10926" w:author="Transkribus" w:date="2019-12-11T14:30:00Z">
            <w:r w:rsidRPr="009B6BCA">
              <w:rPr>
                <w:rFonts w:ascii="Courier New" w:hAnsi="Courier New" w:cs="Courier New"/>
                <w:rtl/>
              </w:rPr>
              <w:delText xml:space="preserve"> بيبرس وصار</w:delText>
            </w:r>
          </w:del>
        </w:dir>
      </w:dir>
    </w:p>
    <w:p w14:paraId="02C4BC16" w14:textId="05C379F7" w:rsidR="00EE6742" w:rsidRPr="00EE6742" w:rsidRDefault="00EE6742" w:rsidP="00EE6742">
      <w:pPr>
        <w:pStyle w:val="NurText"/>
        <w:bidi/>
        <w:rPr>
          <w:rFonts w:ascii="Courier New" w:hAnsi="Courier New" w:cs="Courier New"/>
        </w:rPr>
      </w:pPr>
      <w:ins w:id="10927" w:author="Transkribus" w:date="2019-12-11T14:30:00Z">
        <w:r w:rsidRPr="00EE6742">
          <w:rPr>
            <w:rFonts w:ascii="Courier New" w:hAnsi="Courier New" w:cs="Courier New"/>
            <w:rtl/>
          </w:rPr>
          <w:t>مار</w:t>
        </w:r>
      </w:ins>
      <w:r w:rsidRPr="00EE6742">
        <w:rPr>
          <w:rFonts w:ascii="Courier New" w:hAnsi="Courier New" w:cs="Courier New"/>
          <w:rtl/>
        </w:rPr>
        <w:t xml:space="preserve"> صاحب الديار </w:t>
      </w:r>
      <w:del w:id="10928" w:author="Transkribus" w:date="2019-12-11T14:30:00Z">
        <w:r w:rsidR="009B6BCA" w:rsidRPr="009B6BCA">
          <w:rPr>
            <w:rFonts w:ascii="Courier New" w:hAnsi="Courier New" w:cs="Courier New"/>
            <w:rtl/>
          </w:rPr>
          <w:delText>المصرية والشام خلد</w:delText>
        </w:r>
      </w:del>
      <w:ins w:id="10929" w:author="Transkribus" w:date="2019-12-11T14:30:00Z">
        <w:r w:rsidRPr="00EE6742">
          <w:rPr>
            <w:rFonts w:ascii="Courier New" w:hAnsi="Courier New" w:cs="Courier New"/>
            <w:rtl/>
          </w:rPr>
          <w:t>المصربعوالشام جخلد</w:t>
        </w:r>
      </w:ins>
      <w:r w:rsidRPr="00EE6742">
        <w:rPr>
          <w:rFonts w:ascii="Courier New" w:hAnsi="Courier New" w:cs="Courier New"/>
          <w:rtl/>
        </w:rPr>
        <w:t xml:space="preserve"> الله ملكه</w:t>
      </w:r>
      <w:del w:id="109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0703B82" w14:textId="372AABAF" w:rsidR="00EE6742" w:rsidRPr="00EE6742" w:rsidRDefault="009B6BCA" w:rsidP="00EE6742">
      <w:pPr>
        <w:pStyle w:val="NurText"/>
        <w:bidi/>
        <w:rPr>
          <w:ins w:id="10931" w:author="Transkribus" w:date="2019-12-11T14:30:00Z"/>
          <w:rFonts w:ascii="Courier New" w:hAnsi="Courier New" w:cs="Courier New"/>
        </w:rPr>
      </w:pPr>
      <w:dir w:val="rtl">
        <w:dir w:val="rtl">
          <w:del w:id="10932" w:author="Transkribus" w:date="2019-12-11T14:30:00Z">
            <w:r w:rsidRPr="009B6BCA">
              <w:rPr>
                <w:rFonts w:ascii="Courier New" w:hAnsi="Courier New" w:cs="Courier New"/>
                <w:rtl/>
              </w:rPr>
              <w:delText>ابو</w:delText>
            </w:r>
          </w:del>
          <w:ins w:id="10933" w:author="Transkribus" w:date="2019-12-11T14:30:00Z">
            <w:r w:rsidR="00EE6742" w:rsidRPr="00EE6742">
              <w:rPr>
                <w:rFonts w:ascii="Courier New" w:hAnsi="Courier New" w:cs="Courier New"/>
                <w:rtl/>
              </w:rPr>
              <w:t xml:space="preserve"> أبو الفضل</w:t>
            </w:r>
          </w:ins>
        </w:dir>
      </w:dir>
    </w:p>
    <w:p w14:paraId="7CA7C7D0" w14:textId="2816FE41" w:rsidR="00EE6742" w:rsidRPr="00EE6742" w:rsidRDefault="00EE6742" w:rsidP="00EE6742">
      <w:pPr>
        <w:pStyle w:val="NurText"/>
        <w:bidi/>
        <w:rPr>
          <w:rFonts w:ascii="Courier New" w:hAnsi="Courier New" w:cs="Courier New"/>
        </w:rPr>
      </w:pPr>
      <w:ins w:id="10934" w:author="Transkribus" w:date="2019-12-11T14:30:00Z">
        <w:r w:rsidRPr="00EE6742">
          <w:rPr>
            <w:rFonts w:ascii="Courier New" w:hAnsi="Courier New" w:cs="Courier New"/>
            <w:rtl/>
          </w:rPr>
          <w:t>*(أبو</w:t>
        </w:r>
      </w:ins>
      <w:r w:rsidRPr="00EE6742">
        <w:rPr>
          <w:rFonts w:ascii="Courier New" w:hAnsi="Courier New" w:cs="Courier New"/>
          <w:rtl/>
        </w:rPr>
        <w:t xml:space="preserve"> الفضل بن عبد الكر</w:t>
      </w:r>
      <w:del w:id="10935" w:author="Transkribus" w:date="2019-12-11T14:30:00Z">
        <w:r w:rsidR="009B6BCA" w:rsidRPr="009B6BCA">
          <w:rPr>
            <w:rFonts w:ascii="Courier New" w:hAnsi="Courier New" w:cs="Courier New"/>
            <w:rtl/>
          </w:rPr>
          <w:delText>ي</w:delText>
        </w:r>
      </w:del>
      <w:r w:rsidRPr="00EE6742">
        <w:rPr>
          <w:rFonts w:ascii="Courier New" w:hAnsi="Courier New" w:cs="Courier New"/>
          <w:rtl/>
        </w:rPr>
        <w:t>م المهندس</w:t>
      </w:r>
      <w:del w:id="109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37" w:author="Transkribus" w:date="2019-12-11T14:30:00Z">
        <w:r w:rsidRPr="00EE6742">
          <w:rPr>
            <w:rFonts w:ascii="Courier New" w:hAnsi="Courier New" w:cs="Courier New"/>
            <w:rtl/>
          </w:rPr>
          <w:t>)*</w:t>
        </w:r>
      </w:ins>
    </w:p>
    <w:p w14:paraId="4BA96262" w14:textId="291B4D82" w:rsidR="00EE6742" w:rsidRPr="00EE6742" w:rsidRDefault="009B6BCA" w:rsidP="00EE6742">
      <w:pPr>
        <w:pStyle w:val="NurText"/>
        <w:bidi/>
        <w:rPr>
          <w:ins w:id="10938" w:author="Transkribus" w:date="2019-12-11T14:30:00Z"/>
          <w:rFonts w:ascii="Courier New" w:hAnsi="Courier New" w:cs="Courier New"/>
        </w:rPr>
      </w:pPr>
      <w:dir w:val="rtl">
        <w:dir w:val="rtl">
          <w:r w:rsidR="00EE6742" w:rsidRPr="00EE6742">
            <w:rPr>
              <w:rFonts w:ascii="Courier New" w:hAnsi="Courier New" w:cs="Courier New"/>
              <w:rtl/>
            </w:rPr>
            <w:t xml:space="preserve">هو </w:t>
          </w:r>
          <w:del w:id="10939" w:author="Transkribus" w:date="2019-12-11T14:30:00Z">
            <w:r w:rsidRPr="009B6BCA">
              <w:rPr>
                <w:rFonts w:ascii="Courier New" w:hAnsi="Courier New" w:cs="Courier New"/>
                <w:rtl/>
              </w:rPr>
              <w:delText>مؤ</w:delText>
            </w:r>
          </w:del>
          <w:ins w:id="10940" w:author="Transkribus" w:date="2019-12-11T14:30:00Z">
            <w:r w:rsidR="00EE6742" w:rsidRPr="00EE6742">
              <w:rPr>
                <w:rFonts w:ascii="Courier New" w:hAnsi="Courier New" w:cs="Courier New"/>
                <w:rtl/>
              </w:rPr>
              <w:t>بو</w:t>
            </w:r>
          </w:ins>
          <w:r w:rsidR="00EE6742" w:rsidRPr="00EE6742">
            <w:rPr>
              <w:rFonts w:ascii="Courier New" w:hAnsi="Courier New" w:cs="Courier New"/>
              <w:rtl/>
            </w:rPr>
            <w:t xml:space="preserve">يد الدين </w:t>
          </w:r>
          <w:del w:id="10941" w:author="Transkribus" w:date="2019-12-11T14:30:00Z">
            <w:r w:rsidRPr="009B6BCA">
              <w:rPr>
                <w:rFonts w:ascii="Courier New" w:hAnsi="Courier New" w:cs="Courier New"/>
                <w:rtl/>
              </w:rPr>
              <w:delText>ا</w:delText>
            </w:r>
          </w:del>
          <w:ins w:id="10942"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 الفضل محمد بن عبد الكريم</w:t>
          </w:r>
        </w:dir>
      </w:dir>
    </w:p>
    <w:p w14:paraId="50DD06FC" w14:textId="77777777" w:rsidR="009B6BCA" w:rsidRPr="009B6BCA" w:rsidRDefault="00EE6742" w:rsidP="009B6BCA">
      <w:pPr>
        <w:pStyle w:val="NurText"/>
        <w:bidi/>
        <w:rPr>
          <w:del w:id="10943" w:author="Transkribus" w:date="2019-12-11T14:30:00Z"/>
          <w:rFonts w:ascii="Courier New" w:hAnsi="Courier New" w:cs="Courier New"/>
        </w:rPr>
      </w:pPr>
      <w:ins w:id="10944" w:author="Transkribus" w:date="2019-12-11T14:30:00Z">
        <w:r w:rsidRPr="00EE6742">
          <w:rPr>
            <w:rFonts w:ascii="Courier New" w:hAnsi="Courier New" w:cs="Courier New"/>
            <w:rtl/>
          </w:rPr>
          <w:t>ا</w:t>
        </w:r>
      </w:ins>
      <w:r w:rsidRPr="00EE6742">
        <w:rPr>
          <w:rFonts w:ascii="Courier New" w:hAnsi="Courier New" w:cs="Courier New"/>
          <w:rtl/>
        </w:rPr>
        <w:t>بن عبد الرحمن ال</w:t>
      </w:r>
      <w:del w:id="10945" w:author="Transkribus" w:date="2019-12-11T14:30:00Z">
        <w:r w:rsidR="009B6BCA" w:rsidRPr="009B6BCA">
          <w:rPr>
            <w:rFonts w:ascii="Courier New" w:hAnsi="Courier New" w:cs="Courier New"/>
            <w:rtl/>
          </w:rPr>
          <w:delText>ح</w:delText>
        </w:r>
      </w:del>
      <w:ins w:id="10946" w:author="Transkribus" w:date="2019-12-11T14:30:00Z">
        <w:r w:rsidRPr="00EE6742">
          <w:rPr>
            <w:rFonts w:ascii="Courier New" w:hAnsi="Courier New" w:cs="Courier New"/>
            <w:rtl/>
          </w:rPr>
          <w:t>ج</w:t>
        </w:r>
      </w:ins>
      <w:r w:rsidRPr="00EE6742">
        <w:rPr>
          <w:rFonts w:ascii="Courier New" w:hAnsi="Courier New" w:cs="Courier New"/>
          <w:rtl/>
        </w:rPr>
        <w:t>ار</w:t>
      </w:r>
      <w:del w:id="10947" w:author="Transkribus" w:date="2019-12-11T14:30:00Z">
        <w:r w:rsidR="009B6BCA" w:rsidRPr="009B6BCA">
          <w:rPr>
            <w:rFonts w:ascii="Courier New" w:hAnsi="Courier New" w:cs="Courier New"/>
            <w:rtl/>
          </w:rPr>
          <w:delText>ثى</w:delText>
        </w:r>
      </w:del>
      <w:ins w:id="10948" w:author="Transkribus" w:date="2019-12-11T14:30:00Z">
        <w:r w:rsidRPr="00EE6742">
          <w:rPr>
            <w:rFonts w:ascii="Courier New" w:hAnsi="Courier New" w:cs="Courier New"/>
            <w:rtl/>
          </w:rPr>
          <w:t>ق</w:t>
        </w:r>
      </w:ins>
      <w:r w:rsidRPr="00EE6742">
        <w:rPr>
          <w:rFonts w:ascii="Courier New" w:hAnsi="Courier New" w:cs="Courier New"/>
          <w:rtl/>
        </w:rPr>
        <w:t xml:space="preserve"> مولده </w:t>
      </w:r>
      <w:del w:id="10949" w:author="Transkribus" w:date="2019-12-11T14:30:00Z">
        <w:r w:rsidR="009B6BCA" w:rsidRPr="009B6BCA">
          <w:rPr>
            <w:rFonts w:ascii="Courier New" w:hAnsi="Courier New" w:cs="Courier New"/>
            <w:rtl/>
          </w:rPr>
          <w:delText>ومنشؤه بدمشق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C303221" w14:textId="7E2D2CF0" w:rsidR="00EE6742" w:rsidRPr="00EE6742" w:rsidRDefault="009B6BCA" w:rsidP="00EE6742">
      <w:pPr>
        <w:pStyle w:val="NurText"/>
        <w:bidi/>
        <w:rPr>
          <w:ins w:id="10950" w:author="Transkribus" w:date="2019-12-11T14:30:00Z"/>
          <w:rFonts w:ascii="Courier New" w:hAnsi="Courier New" w:cs="Courier New"/>
        </w:rPr>
      </w:pPr>
      <w:dir w:val="rtl">
        <w:dir w:val="rtl">
          <w:ins w:id="10951" w:author="Transkribus" w:date="2019-12-11T14:30:00Z">
            <w:r w:rsidR="00EE6742" w:rsidRPr="00EE6742">
              <w:rPr>
                <w:rFonts w:ascii="Courier New" w:hAnsi="Courier New" w:cs="Courier New"/>
                <w:rtl/>
              </w:rPr>
              <w:t xml:space="preserve">ومتشوم بد ميق </w:t>
            </w:r>
          </w:ins>
          <w:r w:rsidR="00EE6742" w:rsidRPr="00EE6742">
            <w:rPr>
              <w:rFonts w:ascii="Courier New" w:hAnsi="Courier New" w:cs="Courier New"/>
              <w:rtl/>
            </w:rPr>
            <w:t xml:space="preserve">وكان </w:t>
          </w:r>
          <w:del w:id="10952" w:author="Transkribus" w:date="2019-12-11T14:30:00Z">
            <w:r w:rsidRPr="009B6BCA">
              <w:rPr>
                <w:rFonts w:ascii="Courier New" w:hAnsi="Courier New" w:cs="Courier New"/>
                <w:rtl/>
              </w:rPr>
              <w:delText>ي</w:delText>
            </w:r>
          </w:del>
          <w:ins w:id="10953" w:author="Transkribus" w:date="2019-12-11T14:30:00Z">
            <w:r w:rsidR="00EE6742" w:rsidRPr="00EE6742">
              <w:rPr>
                <w:rFonts w:ascii="Courier New" w:hAnsi="Courier New" w:cs="Courier New"/>
                <w:rtl/>
              </w:rPr>
              <w:t>م</w:t>
            </w:r>
          </w:ins>
          <w:r w:rsidR="00EE6742" w:rsidRPr="00EE6742">
            <w:rPr>
              <w:rFonts w:ascii="Courier New" w:hAnsi="Courier New" w:cs="Courier New"/>
              <w:rtl/>
            </w:rPr>
            <w:t>عرف بالمهندس ل</w:t>
          </w:r>
          <w:del w:id="10954" w:author="Transkribus" w:date="2019-12-11T14:30:00Z">
            <w:r w:rsidRPr="009B6BCA">
              <w:rPr>
                <w:rFonts w:ascii="Courier New" w:hAnsi="Courier New" w:cs="Courier New"/>
                <w:rtl/>
              </w:rPr>
              <w:delText>ج</w:delText>
            </w:r>
          </w:del>
          <w:ins w:id="10955" w:author="Transkribus" w:date="2019-12-11T14:30:00Z">
            <w:r w:rsidR="00EE6742" w:rsidRPr="00EE6742">
              <w:rPr>
                <w:rFonts w:ascii="Courier New" w:hAnsi="Courier New" w:cs="Courier New"/>
                <w:rtl/>
              </w:rPr>
              <w:t>ح</w:t>
            </w:r>
          </w:ins>
          <w:r w:rsidR="00EE6742" w:rsidRPr="00EE6742">
            <w:rPr>
              <w:rFonts w:ascii="Courier New" w:hAnsi="Courier New" w:cs="Courier New"/>
              <w:rtl/>
            </w:rPr>
            <w:t>ودة معرفته بالهندسة</w:t>
          </w:r>
          <w:del w:id="10956" w:author="Transkribus" w:date="2019-12-11T14:30:00Z">
            <w:r w:rsidRPr="009B6BCA">
              <w:rPr>
                <w:rFonts w:ascii="Courier New" w:hAnsi="Courier New" w:cs="Courier New"/>
                <w:rtl/>
              </w:rPr>
              <w:delText xml:space="preserve"> وشهرته بها قبل</w:delText>
            </w:r>
          </w:del>
        </w:dir>
      </w:dir>
    </w:p>
    <w:p w14:paraId="1FFFDE61" w14:textId="7C5E3948" w:rsidR="00EE6742" w:rsidRPr="00EE6742" w:rsidRDefault="00EE6742" w:rsidP="00EE6742">
      <w:pPr>
        <w:pStyle w:val="NurText"/>
        <w:bidi/>
        <w:rPr>
          <w:rFonts w:ascii="Courier New" w:hAnsi="Courier New" w:cs="Courier New"/>
        </w:rPr>
      </w:pPr>
      <w:ins w:id="10957" w:author="Transkribus" w:date="2019-12-11T14:30:00Z">
        <w:r w:rsidRPr="00EE6742">
          <w:rPr>
            <w:rFonts w:ascii="Courier New" w:hAnsi="Courier New" w:cs="Courier New"/>
            <w:rtl/>
          </w:rPr>
          <w:t>وشهربة بهاقيل</w:t>
        </w:r>
      </w:ins>
      <w:r w:rsidRPr="00EE6742">
        <w:rPr>
          <w:rFonts w:ascii="Courier New" w:hAnsi="Courier New" w:cs="Courier New"/>
          <w:rtl/>
        </w:rPr>
        <w:t xml:space="preserve"> ان </w:t>
      </w:r>
      <w:del w:id="10958" w:author="Transkribus" w:date="2019-12-11T14:30:00Z">
        <w:r w:rsidR="009B6BCA" w:rsidRPr="009B6BCA">
          <w:rPr>
            <w:rFonts w:ascii="Courier New" w:hAnsi="Courier New" w:cs="Courier New"/>
            <w:rtl/>
          </w:rPr>
          <w:delText>يتحلى بمعرفة صناعة</w:delText>
        </w:r>
      </w:del>
      <w:ins w:id="10959" w:author="Transkribus" w:date="2019-12-11T14:30:00Z">
        <w:r w:rsidRPr="00EE6742">
          <w:rPr>
            <w:rFonts w:ascii="Courier New" w:hAnsi="Courier New" w:cs="Courier New"/>
            <w:rtl/>
          </w:rPr>
          <w:t>بعلى مهرفة صتاعة</w:t>
        </w:r>
      </w:ins>
      <w:r w:rsidRPr="00EE6742">
        <w:rPr>
          <w:rFonts w:ascii="Courier New" w:hAnsi="Courier New" w:cs="Courier New"/>
          <w:rtl/>
        </w:rPr>
        <w:t xml:space="preserve"> الطب</w:t>
      </w:r>
      <w:del w:id="1096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61" w:author="Transkribus" w:date="2019-12-11T14:30:00Z">
        <w:r w:rsidRPr="00EE6742">
          <w:rPr>
            <w:rFonts w:ascii="Courier New" w:hAnsi="Courier New" w:cs="Courier New"/>
            <w:rtl/>
          </w:rPr>
          <w:t xml:space="preserve"> وكمان فى أول اأمرة مجار اويتحت الجارة</w:t>
        </w:r>
      </w:ins>
    </w:p>
    <w:p w14:paraId="45C888E0" w14:textId="77777777" w:rsidR="009B6BCA" w:rsidRPr="009B6BCA" w:rsidRDefault="009B6BCA" w:rsidP="009B6BCA">
      <w:pPr>
        <w:pStyle w:val="NurText"/>
        <w:bidi/>
        <w:rPr>
          <w:del w:id="10962" w:author="Transkribus" w:date="2019-12-11T14:30:00Z"/>
          <w:rFonts w:ascii="Courier New" w:hAnsi="Courier New" w:cs="Courier New"/>
        </w:rPr>
      </w:pPr>
      <w:dir w:val="rtl">
        <w:dir w:val="rtl">
          <w:del w:id="10963" w:author="Transkribus" w:date="2019-12-11T14:30:00Z">
            <w:r w:rsidRPr="009B6BCA">
              <w:rPr>
                <w:rFonts w:ascii="Courier New" w:hAnsi="Courier New" w:cs="Courier New"/>
                <w:rtl/>
              </w:rPr>
              <w:delText>وكان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02E02B" w14:textId="1A064D09" w:rsidR="00EE6742" w:rsidRPr="00EE6742" w:rsidRDefault="009B6BCA" w:rsidP="00EE6742">
      <w:pPr>
        <w:pStyle w:val="NurText"/>
        <w:bidi/>
        <w:rPr>
          <w:rFonts w:ascii="Courier New" w:hAnsi="Courier New" w:cs="Courier New"/>
        </w:rPr>
      </w:pPr>
      <w:dir w:val="rtl">
        <w:dir w:val="rtl">
          <w:del w:id="10964" w:author="Transkribus" w:date="2019-12-11T14:30:00Z">
            <w:r w:rsidRPr="009B6BCA">
              <w:rPr>
                <w:rFonts w:ascii="Courier New" w:hAnsi="Courier New" w:cs="Courier New"/>
                <w:rtl/>
              </w:rPr>
              <w:delText>فى اول امره نجارا وينحت الحجارة ايضا وكان تكسبه</w:delText>
            </w:r>
          </w:del>
          <w:ins w:id="10965" w:author="Transkribus" w:date="2019-12-11T14:30:00Z">
            <w:r w:rsidR="00EE6742" w:rsidRPr="00EE6742">
              <w:rPr>
                <w:rFonts w:ascii="Courier New" w:hAnsi="Courier New" w:cs="Courier New"/>
                <w:rtl/>
              </w:rPr>
              <w:t>ابصاوكمان فكسيه</w:t>
            </w:r>
          </w:ins>
          <w:r w:rsidR="00EE6742" w:rsidRPr="00EE6742">
            <w:rPr>
              <w:rFonts w:ascii="Courier New" w:hAnsi="Courier New" w:cs="Courier New"/>
              <w:rtl/>
            </w:rPr>
            <w:t xml:space="preserve"> بصناعة النجارة وله </w:t>
          </w:r>
          <w:del w:id="10966" w:author="Transkribus" w:date="2019-12-11T14:30:00Z">
            <w:r w:rsidRPr="009B6BCA">
              <w:rPr>
                <w:rFonts w:ascii="Courier New" w:hAnsi="Courier New" w:cs="Courier New"/>
                <w:rtl/>
              </w:rPr>
              <w:delText>يد طولى</w:delText>
            </w:r>
          </w:del>
          <w:ins w:id="10967" w:author="Transkribus" w:date="2019-12-11T14:30:00Z">
            <w:r w:rsidR="00EE6742" w:rsidRPr="00EE6742">
              <w:rPr>
                <w:rFonts w:ascii="Courier New" w:hAnsi="Courier New" w:cs="Courier New"/>
                <w:rtl/>
              </w:rPr>
              <w:t>بدطولى</w:t>
            </w:r>
          </w:ins>
          <w:r w:rsidR="00EE6742" w:rsidRPr="00EE6742">
            <w:rPr>
              <w:rFonts w:ascii="Courier New" w:hAnsi="Courier New" w:cs="Courier New"/>
              <w:rtl/>
            </w:rPr>
            <w:t xml:space="preserve"> فيها والناس </w:t>
          </w:r>
          <w:del w:id="10968" w:author="Transkribus" w:date="2019-12-11T14:30:00Z">
            <w:r w:rsidRPr="009B6BCA">
              <w:rPr>
                <w:rFonts w:ascii="Courier New" w:hAnsi="Courier New" w:cs="Courier New"/>
                <w:rtl/>
              </w:rPr>
              <w:delText>كثيرا ما يرغبون</w:delText>
            </w:r>
          </w:del>
          <w:ins w:id="10969" w:author="Transkribus" w:date="2019-12-11T14:30:00Z">
            <w:r w:rsidR="00EE6742" w:rsidRPr="00EE6742">
              <w:rPr>
                <w:rFonts w:ascii="Courier New" w:hAnsi="Courier New" w:cs="Courier New"/>
                <w:rtl/>
              </w:rPr>
              <w:t>كتيراها ير عيون</w:t>
            </w:r>
          </w:ins>
          <w:r w:rsidR="00EE6742" w:rsidRPr="00EE6742">
            <w:rPr>
              <w:rFonts w:ascii="Courier New" w:hAnsi="Courier New" w:cs="Courier New"/>
              <w:rtl/>
            </w:rPr>
            <w:t xml:space="preserve"> الى </w:t>
          </w:r>
          <w:del w:id="10970" w:author="Transkribus" w:date="2019-12-11T14:30:00Z">
            <w:r w:rsidRPr="009B6BCA">
              <w:rPr>
                <w:rFonts w:ascii="Courier New" w:hAnsi="Courier New" w:cs="Courier New"/>
                <w:rtl/>
              </w:rPr>
              <w:delText>ا</w:delText>
            </w:r>
          </w:del>
          <w:ins w:id="10971" w:author="Transkribus" w:date="2019-12-11T14:30:00Z">
            <w:r w:rsidR="00EE6742" w:rsidRPr="00EE6742">
              <w:rPr>
                <w:rFonts w:ascii="Courier New" w:hAnsi="Courier New" w:cs="Courier New"/>
                <w:rtl/>
              </w:rPr>
              <w:t>أ</w:t>
            </w:r>
          </w:ins>
          <w:r w:rsidR="00EE6742" w:rsidRPr="00EE6742">
            <w:rPr>
              <w:rFonts w:ascii="Courier New" w:hAnsi="Courier New" w:cs="Courier New"/>
              <w:rtl/>
            </w:rPr>
            <w:t>ع</w:t>
          </w:r>
          <w:ins w:id="10972"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ماله</w:t>
          </w:r>
          <w:del w:id="1097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5E9C8D" w14:textId="415E4071" w:rsidR="00EE6742" w:rsidRPr="00EE6742" w:rsidRDefault="009B6BCA" w:rsidP="00EE6742">
      <w:pPr>
        <w:pStyle w:val="NurText"/>
        <w:bidi/>
        <w:rPr>
          <w:rFonts w:ascii="Courier New" w:hAnsi="Courier New" w:cs="Courier New"/>
        </w:rPr>
      </w:pPr>
      <w:dir w:val="rtl">
        <w:dir w:val="rtl">
          <w:del w:id="10974" w:author="Transkribus" w:date="2019-12-11T14:30:00Z">
            <w:r w:rsidRPr="009B6BCA">
              <w:rPr>
                <w:rFonts w:ascii="Courier New" w:hAnsi="Courier New" w:cs="Courier New"/>
                <w:rtl/>
              </w:rPr>
              <w:delText>واكثر ابواب البيمارستان الكبير</w:delText>
            </w:r>
          </w:del>
          <w:ins w:id="10975" w:author="Transkribus" w:date="2019-12-11T14:30:00Z">
            <w:r w:rsidR="00EE6742" w:rsidRPr="00EE6742">
              <w:rPr>
                <w:rFonts w:ascii="Courier New" w:hAnsi="Courier New" w:cs="Courier New"/>
                <w:rtl/>
              </w:rPr>
              <w:t>وأ٣تر أبو اب السمار ستان الكمير</w:t>
            </w:r>
          </w:ins>
          <w:r w:rsidR="00EE6742" w:rsidRPr="00EE6742">
            <w:rPr>
              <w:rFonts w:ascii="Courier New" w:hAnsi="Courier New" w:cs="Courier New"/>
              <w:rtl/>
            </w:rPr>
            <w:t xml:space="preserve"> الذى </w:t>
          </w:r>
          <w:del w:id="10976" w:author="Transkribus" w:date="2019-12-11T14:30:00Z">
            <w:r w:rsidRPr="009B6BCA">
              <w:rPr>
                <w:rFonts w:ascii="Courier New" w:hAnsi="Courier New" w:cs="Courier New"/>
                <w:rtl/>
              </w:rPr>
              <w:delText>ا</w:delText>
            </w:r>
          </w:del>
          <w:ins w:id="10977" w:author="Transkribus" w:date="2019-12-11T14:30:00Z">
            <w:r w:rsidR="00EE6742" w:rsidRPr="00EE6742">
              <w:rPr>
                <w:rFonts w:ascii="Courier New" w:hAnsi="Courier New" w:cs="Courier New"/>
                <w:rtl/>
              </w:rPr>
              <w:t>أ</w:t>
            </w:r>
          </w:ins>
          <w:r w:rsidR="00EE6742" w:rsidRPr="00EE6742">
            <w:rPr>
              <w:rFonts w:ascii="Courier New" w:hAnsi="Courier New" w:cs="Courier New"/>
              <w:rtl/>
            </w:rPr>
            <w:t>نشا</w:t>
          </w:r>
          <w:del w:id="10978" w:author="Transkribus" w:date="2019-12-11T14:30:00Z">
            <w:r w:rsidRPr="009B6BCA">
              <w:rPr>
                <w:rFonts w:ascii="Courier New" w:hAnsi="Courier New" w:cs="Courier New"/>
                <w:rtl/>
              </w:rPr>
              <w:delText>ه</w:delText>
            </w:r>
          </w:del>
          <w:ins w:id="10979"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الملك العادل نور الدين </w:t>
          </w:r>
          <w:del w:id="10980" w:author="Transkribus" w:date="2019-12-11T14:30:00Z">
            <w:r w:rsidRPr="009B6BCA">
              <w:rPr>
                <w:rFonts w:ascii="Courier New" w:hAnsi="Courier New" w:cs="Courier New"/>
                <w:rtl/>
              </w:rPr>
              <w:delText>ابن زنكى رحمه</w:delText>
            </w:r>
          </w:del>
          <w:ins w:id="10981" w:author="Transkribus" w:date="2019-12-11T14:30:00Z">
            <w:r w:rsidR="00EE6742" w:rsidRPr="00EE6742">
              <w:rPr>
                <w:rFonts w:ascii="Courier New" w:hAnsi="Courier New" w:cs="Courier New"/>
                <w:rtl/>
              </w:rPr>
              <w:t>بن رفكى رحمةه</w:t>
            </w:r>
          </w:ins>
          <w:r w:rsidR="00EE6742" w:rsidRPr="00EE6742">
            <w:rPr>
              <w:rFonts w:ascii="Courier New" w:hAnsi="Courier New" w:cs="Courier New"/>
              <w:rtl/>
            </w:rPr>
            <w:t xml:space="preserve"> الله</w:t>
          </w:r>
        </w:dir>
      </w:dir>
    </w:p>
    <w:p w14:paraId="73A89946" w14:textId="0889692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10982" w:author="Transkribus" w:date="2019-12-11T14:30:00Z">
        <w:r w:rsidR="009B6BCA" w:rsidRPr="009B6BCA">
          <w:rPr>
            <w:rFonts w:ascii="Courier New" w:hAnsi="Courier New" w:cs="Courier New"/>
            <w:rtl/>
          </w:rPr>
          <w:delText>نجارته وصنعته اخبرنى</w:delText>
        </w:r>
      </w:del>
      <w:ins w:id="10983" w:author="Transkribus" w:date="2019-12-11T14:30:00Z">
        <w:r w:rsidRPr="00EE6742">
          <w:rPr>
            <w:rFonts w:ascii="Courier New" w:hAnsi="Courier New" w:cs="Courier New"/>
            <w:rtl/>
          </w:rPr>
          <w:t>جاريه وصنعيه أخير فى</w:t>
        </w:r>
      </w:ins>
      <w:r w:rsidRPr="00EE6742">
        <w:rPr>
          <w:rFonts w:ascii="Courier New" w:hAnsi="Courier New" w:cs="Courier New"/>
          <w:rtl/>
        </w:rPr>
        <w:t xml:space="preserve"> سديد الدين بن رقيقة عنه </w:t>
      </w:r>
      <w:del w:id="10984" w:author="Transkribus" w:date="2019-12-11T14:30:00Z">
        <w:r w:rsidR="009B6BCA" w:rsidRPr="009B6BCA">
          <w:rPr>
            <w:rFonts w:ascii="Courier New" w:hAnsi="Courier New" w:cs="Courier New"/>
            <w:rtl/>
          </w:rPr>
          <w:delText>انه اخبره بذلك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0985" w:author="Transkribus" w:date="2019-12-11T14:30:00Z">
        <w:r w:rsidRPr="00EE6742">
          <w:rPr>
            <w:rFonts w:ascii="Courier New" w:hAnsi="Courier New" w:cs="Courier New"/>
            <w:rtl/>
          </w:rPr>
          <w:t>أنه أجيرمبذلك أوحدفنى اشمس الدين</w:t>
        </w:r>
      </w:ins>
    </w:p>
    <w:p w14:paraId="260CFA48" w14:textId="7A9C038D" w:rsidR="00EE6742" w:rsidRPr="00EE6742" w:rsidRDefault="009B6BCA" w:rsidP="00EE6742">
      <w:pPr>
        <w:pStyle w:val="NurText"/>
        <w:bidi/>
        <w:rPr>
          <w:ins w:id="10986" w:author="Transkribus" w:date="2019-12-11T14:30:00Z"/>
          <w:rFonts w:ascii="Courier New" w:hAnsi="Courier New" w:cs="Courier New"/>
        </w:rPr>
      </w:pPr>
      <w:dir w:val="rtl">
        <w:dir w:val="rtl">
          <w:del w:id="10987" w:author="Transkribus" w:date="2019-12-11T14:30:00Z">
            <w:r w:rsidRPr="009B6BCA">
              <w:rPr>
                <w:rFonts w:ascii="Courier New" w:hAnsi="Courier New" w:cs="Courier New"/>
                <w:rtl/>
              </w:rPr>
              <w:delText>وحدثنى شمس الدين بن المطواع الكحال</w:delText>
            </w:r>
          </w:del>
          <w:ins w:id="10988" w:author="Transkribus" w:date="2019-12-11T14:30:00Z">
            <w:r w:rsidR="00EE6742" w:rsidRPr="00EE6742">
              <w:rPr>
                <w:rFonts w:ascii="Courier New" w:hAnsi="Courier New" w:cs="Courier New"/>
                <w:rtl/>
              </w:rPr>
              <w:t>ابن المطوام الكمال</w:t>
            </w:r>
          </w:ins>
          <w:r w:rsidR="00EE6742" w:rsidRPr="00EE6742">
            <w:rPr>
              <w:rFonts w:ascii="Courier New" w:hAnsi="Courier New" w:cs="Courier New"/>
              <w:rtl/>
            </w:rPr>
            <w:t xml:space="preserve"> عنه وكان </w:t>
          </w:r>
          <w:del w:id="10989" w:author="Transkribus" w:date="2019-12-11T14:30:00Z">
            <w:r w:rsidRPr="009B6BCA">
              <w:rPr>
                <w:rFonts w:ascii="Courier New" w:hAnsi="Courier New" w:cs="Courier New"/>
                <w:rtl/>
              </w:rPr>
              <w:delText>صديقا له ان اول اشتغاله بالعلم انه</w:delText>
            </w:r>
          </w:del>
          <w:ins w:id="10990" w:author="Transkribus" w:date="2019-12-11T14:30:00Z">
            <w:r w:rsidR="00EE6742" w:rsidRPr="00EE6742">
              <w:rPr>
                <w:rFonts w:ascii="Courier New" w:hAnsi="Courier New" w:cs="Courier New"/>
                <w:rtl/>
              </w:rPr>
              <w:t>صدفة الهأن أول اشتفاله العلم اله</w:t>
            </w:r>
          </w:ins>
          <w:r w:rsidR="00EE6742" w:rsidRPr="00EE6742">
            <w:rPr>
              <w:rFonts w:ascii="Courier New" w:hAnsi="Courier New" w:cs="Courier New"/>
              <w:rtl/>
            </w:rPr>
            <w:t xml:space="preserve"> قصد الى </w:t>
          </w:r>
          <w:del w:id="10991" w:author="Transkribus" w:date="2019-12-11T14:30:00Z">
            <w:r w:rsidRPr="009B6BCA">
              <w:rPr>
                <w:rFonts w:ascii="Courier New" w:hAnsi="Courier New" w:cs="Courier New"/>
                <w:rtl/>
              </w:rPr>
              <w:delText>ان يتعلم اوقليدس ليزداد</w:delText>
            </w:r>
          </w:del>
          <w:ins w:id="10992" w:author="Transkribus" w:date="2019-12-11T14:30:00Z">
            <w:r w:rsidR="00EE6742" w:rsidRPr="00EE6742">
              <w:rPr>
                <w:rFonts w:ascii="Courier New" w:hAnsi="Courier New" w:cs="Courier New"/>
                <w:rtl/>
              </w:rPr>
              <w:t>أن متعلم أوقليدس</w:t>
            </w:r>
          </w:ins>
        </w:dir>
      </w:dir>
    </w:p>
    <w:p w14:paraId="210C3EE0" w14:textId="77777777" w:rsidR="009B6BCA" w:rsidRPr="009B6BCA" w:rsidRDefault="00EE6742" w:rsidP="009B6BCA">
      <w:pPr>
        <w:pStyle w:val="NurText"/>
        <w:bidi/>
        <w:rPr>
          <w:del w:id="10993" w:author="Transkribus" w:date="2019-12-11T14:30:00Z"/>
          <w:rFonts w:ascii="Courier New" w:hAnsi="Courier New" w:cs="Courier New"/>
        </w:rPr>
      </w:pPr>
      <w:ins w:id="10994" w:author="Transkribus" w:date="2019-12-11T14:30:00Z">
        <w:r w:rsidRPr="00EE6742">
          <w:rPr>
            <w:rFonts w:ascii="Courier New" w:hAnsi="Courier New" w:cs="Courier New"/>
            <w:rtl/>
          </w:rPr>
          <w:t>ابرداد</w:t>
        </w:r>
      </w:ins>
      <w:r w:rsidRPr="00EE6742">
        <w:rPr>
          <w:rFonts w:ascii="Courier New" w:hAnsi="Courier New" w:cs="Courier New"/>
          <w:rtl/>
        </w:rPr>
        <w:t xml:space="preserve"> فى صناعة النجارة </w:t>
      </w:r>
      <w:del w:id="10995" w:author="Transkribus" w:date="2019-12-11T14:30:00Z">
        <w:r w:rsidR="009B6BCA" w:rsidRPr="009B6BCA">
          <w:rPr>
            <w:rFonts w:ascii="Courier New" w:hAnsi="Courier New" w:cs="Courier New"/>
            <w:rtl/>
          </w:rPr>
          <w:delText>جودة ويطلع</w:delText>
        </w:r>
      </w:del>
      <w:ins w:id="10996" w:author="Transkribus" w:date="2019-12-11T14:30:00Z">
        <w:r w:rsidRPr="00EE6742">
          <w:rPr>
            <w:rFonts w:ascii="Courier New" w:hAnsi="Courier New" w:cs="Courier New"/>
            <w:rtl/>
          </w:rPr>
          <w:t>جوده وبطلع</w:t>
        </w:r>
      </w:ins>
      <w:r w:rsidRPr="00EE6742">
        <w:rPr>
          <w:rFonts w:ascii="Courier New" w:hAnsi="Courier New" w:cs="Courier New"/>
          <w:rtl/>
        </w:rPr>
        <w:t xml:space="preserve"> على </w:t>
      </w:r>
      <w:del w:id="10997" w:author="Transkribus" w:date="2019-12-11T14:30:00Z">
        <w:r w:rsidR="009B6BCA" w:rsidRPr="009B6BCA">
          <w:rPr>
            <w:rFonts w:ascii="Courier New" w:hAnsi="Courier New" w:cs="Courier New"/>
            <w:rtl/>
          </w:rPr>
          <w:delText>دقائقها ويتصرف</w:delText>
        </w:r>
      </w:del>
      <w:ins w:id="10998" w:author="Transkribus" w:date="2019-12-11T14:30:00Z">
        <w:r w:rsidRPr="00EE6742">
          <w:rPr>
            <w:rFonts w:ascii="Courier New" w:hAnsi="Courier New" w:cs="Courier New"/>
            <w:rtl/>
          </w:rPr>
          <w:t>دقاتقها وينصرف</w:t>
        </w:r>
      </w:ins>
      <w:r w:rsidRPr="00EE6742">
        <w:rPr>
          <w:rFonts w:ascii="Courier New" w:hAnsi="Courier New" w:cs="Courier New"/>
          <w:rtl/>
        </w:rPr>
        <w:t xml:space="preserve"> فى </w:t>
      </w:r>
      <w:del w:id="10999" w:author="Transkribus" w:date="2019-12-11T14:30:00Z">
        <w:r w:rsidR="009B6BCA" w:rsidRPr="009B6BCA">
          <w:rPr>
            <w:rFonts w:ascii="Courier New" w:hAnsi="Courier New" w:cs="Courier New"/>
            <w:rtl/>
          </w:rPr>
          <w:delText>ا</w:delText>
        </w:r>
      </w:del>
      <w:ins w:id="11000" w:author="Transkribus" w:date="2019-12-11T14:30:00Z">
        <w:r w:rsidRPr="00EE6742">
          <w:rPr>
            <w:rFonts w:ascii="Courier New" w:hAnsi="Courier New" w:cs="Courier New"/>
            <w:rtl/>
          </w:rPr>
          <w:t>أ</w:t>
        </w:r>
      </w:ins>
      <w:r w:rsidRPr="00EE6742">
        <w:rPr>
          <w:rFonts w:ascii="Courier New" w:hAnsi="Courier New" w:cs="Courier New"/>
          <w:rtl/>
        </w:rPr>
        <w:t xml:space="preserve">عمالها </w:t>
      </w:r>
      <w:del w:id="1100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EA6CB4" w14:textId="1C5386DF" w:rsidR="00EE6742" w:rsidRPr="00EE6742" w:rsidRDefault="009B6BCA" w:rsidP="00EE6742">
      <w:pPr>
        <w:pStyle w:val="NurText"/>
        <w:bidi/>
        <w:rPr>
          <w:ins w:id="11002" w:author="Transkribus" w:date="2019-12-11T14:30:00Z"/>
          <w:rFonts w:ascii="Courier New" w:hAnsi="Courier New" w:cs="Courier New"/>
        </w:rPr>
      </w:pPr>
      <w:dir w:val="rtl">
        <w:dir w:val="rtl">
          <w:r w:rsidR="00EE6742" w:rsidRPr="00EE6742">
            <w:rPr>
              <w:rFonts w:ascii="Courier New" w:hAnsi="Courier New" w:cs="Courier New"/>
              <w:rtl/>
            </w:rPr>
            <w:t xml:space="preserve">قال وكان فى </w:t>
          </w:r>
          <w:del w:id="11003" w:author="Transkribus" w:date="2019-12-11T14:30:00Z">
            <w:r w:rsidRPr="009B6BCA">
              <w:rPr>
                <w:rFonts w:ascii="Courier New" w:hAnsi="Courier New" w:cs="Courier New"/>
                <w:rtl/>
              </w:rPr>
              <w:delText>تلك الايام يعمل</w:delText>
            </w:r>
          </w:del>
          <w:ins w:id="11004" w:author="Transkribus" w:date="2019-12-11T14:30:00Z">
            <w:r w:rsidR="00EE6742" w:rsidRPr="00EE6742">
              <w:rPr>
                <w:rFonts w:ascii="Courier New" w:hAnsi="Courier New" w:cs="Courier New"/>
                <w:rtl/>
              </w:rPr>
              <w:t>تملك</w:t>
            </w:r>
          </w:ins>
        </w:dir>
      </w:dir>
    </w:p>
    <w:p w14:paraId="6E591958" w14:textId="453E5157" w:rsidR="00EE6742" w:rsidRPr="00EE6742" w:rsidRDefault="00EE6742" w:rsidP="00EE6742">
      <w:pPr>
        <w:pStyle w:val="NurText"/>
        <w:bidi/>
        <w:rPr>
          <w:ins w:id="11005" w:author="Transkribus" w:date="2019-12-11T14:30:00Z"/>
          <w:rFonts w:ascii="Courier New" w:hAnsi="Courier New" w:cs="Courier New"/>
        </w:rPr>
      </w:pPr>
      <w:ins w:id="11006" w:author="Transkribus" w:date="2019-12-11T14:30:00Z">
        <w:r w:rsidRPr="00EE6742">
          <w:rPr>
            <w:rFonts w:ascii="Courier New" w:hAnsi="Courier New" w:cs="Courier New"/>
            <w:rtl/>
          </w:rPr>
          <w:t>الابام بعمل</w:t>
        </w:r>
      </w:ins>
      <w:r w:rsidRPr="00EE6742">
        <w:rPr>
          <w:rFonts w:ascii="Courier New" w:hAnsi="Courier New" w:cs="Courier New"/>
          <w:rtl/>
        </w:rPr>
        <w:t xml:space="preserve"> فى </w:t>
      </w:r>
      <w:del w:id="11007" w:author="Transkribus" w:date="2019-12-11T14:30:00Z">
        <w:r w:rsidR="009B6BCA" w:rsidRPr="009B6BCA">
          <w:rPr>
            <w:rFonts w:ascii="Courier New" w:hAnsi="Courier New" w:cs="Courier New"/>
            <w:rtl/>
          </w:rPr>
          <w:delText>مسجد خاتون</w:delText>
        </w:r>
      </w:del>
      <w:ins w:id="11008" w:author="Transkribus" w:date="2019-12-11T14:30:00Z">
        <w:r w:rsidRPr="00EE6742">
          <w:rPr>
            <w:rFonts w:ascii="Courier New" w:hAnsi="Courier New" w:cs="Courier New"/>
            <w:rtl/>
          </w:rPr>
          <w:t>سسحدجالون</w:t>
        </w:r>
      </w:ins>
      <w:r w:rsidRPr="00EE6742">
        <w:rPr>
          <w:rFonts w:ascii="Courier New" w:hAnsi="Courier New" w:cs="Courier New"/>
          <w:rtl/>
        </w:rPr>
        <w:t xml:space="preserve"> الذى </w:t>
      </w:r>
      <w:del w:id="11009" w:author="Transkribus" w:date="2019-12-11T14:30:00Z">
        <w:r w:rsidR="009B6BCA" w:rsidRPr="009B6BCA">
          <w:rPr>
            <w:rFonts w:ascii="Courier New" w:hAnsi="Courier New" w:cs="Courier New"/>
            <w:rtl/>
          </w:rPr>
          <w:delText>تحت المنيبع غربى دمشق</w:delText>
        </w:r>
      </w:del>
      <w:ins w:id="11010" w:author="Transkribus" w:date="2019-12-11T14:30:00Z">
        <w:r w:rsidRPr="00EE6742">
          <w:rPr>
            <w:rFonts w:ascii="Courier New" w:hAnsi="Courier New" w:cs="Courier New"/>
            <w:rtl/>
          </w:rPr>
          <w:t>بب المنبيع عرفى ديسق</w:t>
        </w:r>
      </w:ins>
      <w:r w:rsidRPr="00EE6742">
        <w:rPr>
          <w:rFonts w:ascii="Courier New" w:hAnsi="Courier New" w:cs="Courier New"/>
          <w:rtl/>
        </w:rPr>
        <w:t xml:space="preserve"> فكان فى </w:t>
      </w:r>
      <w:del w:id="11011" w:author="Transkribus" w:date="2019-12-11T14:30:00Z">
        <w:r w:rsidR="009B6BCA" w:rsidRPr="009B6BCA">
          <w:rPr>
            <w:rFonts w:ascii="Courier New" w:hAnsi="Courier New" w:cs="Courier New"/>
            <w:rtl/>
          </w:rPr>
          <w:delText xml:space="preserve">كل غداة لا يصل الى </w:delText>
        </w:r>
      </w:del>
      <w:ins w:id="11012" w:author="Transkribus" w:date="2019-12-11T14:30:00Z">
        <w:r w:rsidRPr="00EE6742">
          <w:rPr>
            <w:rFonts w:ascii="Courier New" w:hAnsi="Courier New" w:cs="Courier New"/>
            <w:rtl/>
          </w:rPr>
          <w:t>كلى عداة لافضل الى١</w:t>
        </w:r>
      </w:ins>
    </w:p>
    <w:p w14:paraId="6B2E2AA5" w14:textId="1BE7D5E7" w:rsidR="00EE6742" w:rsidRPr="00EE6742" w:rsidRDefault="00EE6742" w:rsidP="00EE6742">
      <w:pPr>
        <w:pStyle w:val="NurText"/>
        <w:bidi/>
        <w:rPr>
          <w:ins w:id="11013" w:author="Transkribus" w:date="2019-12-11T14:30:00Z"/>
          <w:rFonts w:ascii="Courier New" w:hAnsi="Courier New" w:cs="Courier New"/>
        </w:rPr>
      </w:pPr>
      <w:r w:rsidRPr="00EE6742">
        <w:rPr>
          <w:rFonts w:ascii="Courier New" w:hAnsi="Courier New" w:cs="Courier New"/>
          <w:rtl/>
        </w:rPr>
        <w:t xml:space="preserve">ذلك </w:t>
      </w:r>
      <w:del w:id="11014" w:author="Transkribus" w:date="2019-12-11T14:30:00Z">
        <w:r w:rsidR="009B6BCA" w:rsidRPr="009B6BCA">
          <w:rPr>
            <w:rFonts w:ascii="Courier New" w:hAnsi="Courier New" w:cs="Courier New"/>
            <w:rtl/>
          </w:rPr>
          <w:delText>الموضع الا وقد حفظ شيئا من اوقليدس ويحل ايضا منه</w:delText>
        </w:r>
      </w:del>
      <w:ins w:id="11015" w:author="Transkribus" w:date="2019-12-11T14:30:00Z">
        <w:r w:rsidRPr="00EE6742">
          <w:rPr>
            <w:rFonts w:ascii="Courier New" w:hAnsi="Courier New" w:cs="Courier New"/>
            <w:rtl/>
          </w:rPr>
          <w:t>الموشيم الاوقد حفط شيأمن أوقليدس ويجل أنصامته</w:t>
        </w:r>
      </w:ins>
      <w:r w:rsidRPr="00EE6742">
        <w:rPr>
          <w:rFonts w:ascii="Courier New" w:hAnsi="Courier New" w:cs="Courier New"/>
          <w:rtl/>
        </w:rPr>
        <w:t xml:space="preserve"> فى </w:t>
      </w:r>
      <w:del w:id="11016" w:author="Transkribus" w:date="2019-12-11T14:30:00Z">
        <w:r w:rsidR="009B6BCA" w:rsidRPr="009B6BCA">
          <w:rPr>
            <w:rFonts w:ascii="Courier New" w:hAnsi="Courier New" w:cs="Courier New"/>
            <w:rtl/>
          </w:rPr>
          <w:delText>طريقه وعند فراغه</w:delText>
        </w:r>
      </w:del>
      <w:ins w:id="11017" w:author="Transkribus" w:date="2019-12-11T14:30:00Z">
        <w:r w:rsidRPr="00EE6742">
          <w:rPr>
            <w:rFonts w:ascii="Courier New" w:hAnsi="Courier New" w:cs="Courier New"/>
            <w:rtl/>
          </w:rPr>
          <w:t>طريقة وعندقراعه</w:t>
        </w:r>
      </w:ins>
      <w:r w:rsidRPr="00EE6742">
        <w:rPr>
          <w:rFonts w:ascii="Courier New" w:hAnsi="Courier New" w:cs="Courier New"/>
          <w:rtl/>
        </w:rPr>
        <w:t xml:space="preserve"> من العمل</w:t>
      </w:r>
      <w:del w:id="11018" w:author="Transkribus" w:date="2019-12-11T14:30:00Z">
        <w:r w:rsidR="009B6BCA" w:rsidRPr="009B6BCA">
          <w:rPr>
            <w:rFonts w:ascii="Courier New" w:hAnsi="Courier New" w:cs="Courier New"/>
            <w:rtl/>
          </w:rPr>
          <w:delText xml:space="preserve"> الى ان حل</w:delText>
        </w:r>
      </w:del>
    </w:p>
    <w:p w14:paraId="518EDA24" w14:textId="77777777" w:rsidR="009B6BCA" w:rsidRPr="009B6BCA" w:rsidRDefault="00EE6742" w:rsidP="009B6BCA">
      <w:pPr>
        <w:pStyle w:val="NurText"/>
        <w:bidi/>
        <w:rPr>
          <w:del w:id="11019" w:author="Transkribus" w:date="2019-12-11T14:30:00Z"/>
          <w:rFonts w:ascii="Courier New" w:hAnsi="Courier New" w:cs="Courier New"/>
        </w:rPr>
      </w:pPr>
      <w:ins w:id="11020" w:author="Transkribus" w:date="2019-12-11T14:30:00Z">
        <w:r w:rsidRPr="00EE6742">
          <w:rPr>
            <w:rFonts w:ascii="Courier New" w:hAnsi="Courier New" w:cs="Courier New"/>
            <w:rtl/>
          </w:rPr>
          <w:t>ابلى أبن جسل</w:t>
        </w:r>
      </w:ins>
      <w:r w:rsidRPr="00EE6742">
        <w:rPr>
          <w:rFonts w:ascii="Courier New" w:hAnsi="Courier New" w:cs="Courier New"/>
          <w:rtl/>
        </w:rPr>
        <w:t xml:space="preserve"> كتاب </w:t>
      </w:r>
      <w:del w:id="11021" w:author="Transkribus" w:date="2019-12-11T14:30:00Z">
        <w:r w:rsidR="009B6BCA" w:rsidRPr="009B6BCA">
          <w:rPr>
            <w:rFonts w:ascii="Courier New" w:hAnsi="Courier New" w:cs="Courier New"/>
            <w:rtl/>
          </w:rPr>
          <w:delText>اوقليدس</w:delText>
        </w:r>
      </w:del>
      <w:ins w:id="11022" w:author="Transkribus" w:date="2019-12-11T14:30:00Z">
        <w:r w:rsidRPr="00EE6742">
          <w:rPr>
            <w:rFonts w:ascii="Courier New" w:hAnsi="Courier New" w:cs="Courier New"/>
            <w:rtl/>
          </w:rPr>
          <w:t>أو قليدس</w:t>
        </w:r>
      </w:ins>
      <w:r w:rsidRPr="00EE6742">
        <w:rPr>
          <w:rFonts w:ascii="Courier New" w:hAnsi="Courier New" w:cs="Courier New"/>
          <w:rtl/>
        </w:rPr>
        <w:t xml:space="preserve"> باسره وفهم</w:t>
      </w:r>
      <w:del w:id="11023" w:author="Transkribus" w:date="2019-12-11T14:30:00Z">
        <w:r w:rsidR="009B6BCA" w:rsidRPr="009B6BCA">
          <w:rPr>
            <w:rFonts w:ascii="Courier New" w:hAnsi="Courier New" w:cs="Courier New"/>
            <w:rtl/>
          </w:rPr>
          <w:delText>ه</w:delText>
        </w:r>
      </w:del>
      <w:ins w:id="11024" w:author="Transkribus" w:date="2019-12-11T14:30:00Z">
        <w:r w:rsidRPr="00EE6742">
          <w:rPr>
            <w:rFonts w:ascii="Courier New" w:hAnsi="Courier New" w:cs="Courier New"/>
            <w:rtl/>
          </w:rPr>
          <w:t>ة</w:t>
        </w:r>
      </w:ins>
      <w:r w:rsidRPr="00EE6742">
        <w:rPr>
          <w:rFonts w:ascii="Courier New" w:hAnsi="Courier New" w:cs="Courier New"/>
          <w:rtl/>
        </w:rPr>
        <w:t xml:space="preserve"> فهما جيدا وقوى </w:t>
      </w:r>
      <w:del w:id="11025" w:author="Transkribus" w:date="2019-12-11T14:30:00Z">
        <w:r w:rsidR="009B6BCA" w:rsidRPr="009B6BCA">
          <w:rPr>
            <w:rFonts w:ascii="Courier New" w:hAnsi="Courier New" w:cs="Courier New"/>
            <w:rtl/>
          </w:rPr>
          <w:delText>فيه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526E883" w14:textId="4D2DF85A" w:rsidR="00EE6742" w:rsidRPr="00EE6742" w:rsidRDefault="009B6BCA" w:rsidP="00EE6742">
      <w:pPr>
        <w:pStyle w:val="NurText"/>
        <w:bidi/>
        <w:rPr>
          <w:ins w:id="11026" w:author="Transkribus" w:date="2019-12-11T14:30:00Z"/>
          <w:rFonts w:ascii="Courier New" w:hAnsi="Courier New" w:cs="Courier New"/>
        </w:rPr>
      </w:pPr>
      <w:dir w:val="rtl">
        <w:dir w:val="rtl">
          <w:ins w:id="11027" w:author="Transkribus" w:date="2019-12-11T14:30:00Z">
            <w:r w:rsidR="00EE6742" w:rsidRPr="00EE6742">
              <w:rPr>
                <w:rFonts w:ascii="Courier New" w:hAnsi="Courier New" w:cs="Courier New"/>
                <w:rtl/>
              </w:rPr>
              <w:t xml:space="preserve">نيه </w:t>
            </w:r>
          </w:ins>
          <w:r w:rsidR="00EE6742" w:rsidRPr="00EE6742">
            <w:rPr>
              <w:rFonts w:ascii="Courier New" w:hAnsi="Courier New" w:cs="Courier New"/>
              <w:rtl/>
            </w:rPr>
            <w:t>ثم نظر ايضا فى كتاب</w:t>
          </w:r>
          <w:del w:id="11028" w:author="Transkribus" w:date="2019-12-11T14:30:00Z">
            <w:r w:rsidRPr="009B6BCA">
              <w:rPr>
                <w:rFonts w:ascii="Courier New" w:hAnsi="Courier New" w:cs="Courier New"/>
                <w:rtl/>
              </w:rPr>
              <w:delText xml:space="preserve"> المجسطى وشرع</w:delText>
            </w:r>
          </w:del>
        </w:dir>
      </w:dir>
    </w:p>
    <w:p w14:paraId="20B2CB13" w14:textId="1B3BAB81" w:rsidR="00EE6742" w:rsidRPr="00EE6742" w:rsidRDefault="00EE6742" w:rsidP="00EE6742">
      <w:pPr>
        <w:pStyle w:val="NurText"/>
        <w:bidi/>
        <w:rPr>
          <w:rFonts w:ascii="Courier New" w:hAnsi="Courier New" w:cs="Courier New"/>
        </w:rPr>
      </w:pPr>
      <w:ins w:id="11029" w:author="Transkribus" w:date="2019-12-11T14:30:00Z">
        <w:r w:rsidRPr="00EE6742">
          <w:rPr>
            <w:rFonts w:ascii="Courier New" w:hAnsi="Courier New" w:cs="Courier New"/>
            <w:rtl/>
          </w:rPr>
          <w:t>الحسطى وشرح</w:t>
        </w:r>
      </w:ins>
      <w:r w:rsidRPr="00EE6742">
        <w:rPr>
          <w:rFonts w:ascii="Courier New" w:hAnsi="Courier New" w:cs="Courier New"/>
          <w:rtl/>
        </w:rPr>
        <w:t xml:space="preserve"> فى </w:t>
      </w:r>
      <w:del w:id="11030" w:author="Transkribus" w:date="2019-12-11T14:30:00Z">
        <w:r w:rsidR="009B6BCA" w:rsidRPr="009B6BCA">
          <w:rPr>
            <w:rFonts w:ascii="Courier New" w:hAnsi="Courier New" w:cs="Courier New"/>
            <w:rtl/>
          </w:rPr>
          <w:delText>قراءته وحله</w:delText>
        </w:r>
      </w:del>
      <w:ins w:id="11031" w:author="Transkribus" w:date="2019-12-11T14:30:00Z">
        <w:r w:rsidRPr="00EE6742">
          <w:rPr>
            <w:rFonts w:ascii="Courier New" w:hAnsi="Courier New" w:cs="Courier New"/>
            <w:rtl/>
          </w:rPr>
          <w:t>فر امته وخله</w:t>
        </w:r>
      </w:ins>
      <w:r w:rsidRPr="00EE6742">
        <w:rPr>
          <w:rFonts w:ascii="Courier New" w:hAnsi="Courier New" w:cs="Courier New"/>
          <w:rtl/>
        </w:rPr>
        <w:t xml:space="preserve"> وانصرف بك</w:t>
      </w:r>
      <w:del w:id="11032" w:author="Transkribus" w:date="2019-12-11T14:30:00Z">
        <w:r w:rsidR="009B6BCA" w:rsidRPr="009B6BCA">
          <w:rPr>
            <w:rFonts w:ascii="Courier New" w:hAnsi="Courier New" w:cs="Courier New"/>
            <w:rtl/>
          </w:rPr>
          <w:delText>لي</w:delText>
        </w:r>
      </w:del>
      <w:ins w:id="11033" w:author="Transkribus" w:date="2019-12-11T14:30:00Z">
        <w:r w:rsidRPr="00EE6742">
          <w:rPr>
            <w:rFonts w:ascii="Courier New" w:hAnsi="Courier New" w:cs="Courier New"/>
            <w:rtl/>
          </w:rPr>
          <w:t>ام</w:t>
        </w:r>
      </w:ins>
      <w:r w:rsidRPr="00EE6742">
        <w:rPr>
          <w:rFonts w:ascii="Courier New" w:hAnsi="Courier New" w:cs="Courier New"/>
          <w:rtl/>
        </w:rPr>
        <w:t xml:space="preserve">ته الى </w:t>
      </w:r>
      <w:del w:id="11034" w:author="Transkribus" w:date="2019-12-11T14:30:00Z">
        <w:r w:rsidR="009B6BCA" w:rsidRPr="009B6BCA">
          <w:rPr>
            <w:rFonts w:ascii="Courier New" w:hAnsi="Courier New" w:cs="Courier New"/>
            <w:rtl/>
          </w:rPr>
          <w:delText>ص</w:delText>
        </w:r>
      </w:del>
      <w:ins w:id="11035" w:author="Transkribus" w:date="2019-12-11T14:30:00Z">
        <w:r w:rsidRPr="00EE6742">
          <w:rPr>
            <w:rFonts w:ascii="Courier New" w:hAnsi="Courier New" w:cs="Courier New"/>
            <w:rtl/>
          </w:rPr>
          <w:t>س</w:t>
        </w:r>
      </w:ins>
      <w:r w:rsidRPr="00EE6742">
        <w:rPr>
          <w:rFonts w:ascii="Courier New" w:hAnsi="Courier New" w:cs="Courier New"/>
          <w:rtl/>
        </w:rPr>
        <w:t>ناعة الهندسة وعرف بها</w:t>
      </w:r>
      <w:del w:id="110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037" w:author="Transkribus" w:date="2019-12-11T14:30:00Z">
        <w:r w:rsidRPr="00EE6742">
          <w:rPr>
            <w:rFonts w:ascii="Courier New" w:hAnsi="Courier New" w:cs="Courier New"/>
            <w:rtl/>
          </w:rPr>
          <w:t xml:space="preserve"> أأقول)</w:t>
        </w:r>
      </w:ins>
    </w:p>
    <w:p w14:paraId="06255772" w14:textId="5B2F41A3" w:rsidR="00EE6742" w:rsidRPr="00EE6742" w:rsidRDefault="009B6BCA" w:rsidP="00EE6742">
      <w:pPr>
        <w:pStyle w:val="NurText"/>
        <w:bidi/>
        <w:rPr>
          <w:ins w:id="11038" w:author="Transkribus" w:date="2019-12-11T14:30:00Z"/>
          <w:rFonts w:ascii="Courier New" w:hAnsi="Courier New" w:cs="Courier New"/>
        </w:rPr>
      </w:pPr>
      <w:dir w:val="rtl">
        <w:dir w:val="rtl">
          <w:del w:id="11039" w:author="Transkribus" w:date="2019-12-11T14:30:00Z">
            <w:r w:rsidRPr="009B6BCA">
              <w:rPr>
                <w:rFonts w:ascii="Courier New" w:hAnsi="Courier New" w:cs="Courier New"/>
                <w:rtl/>
              </w:rPr>
              <w:delText xml:space="preserve">اقول واشتغل ايضا بصناعة </w:delText>
            </w:r>
          </w:del>
          <w:ins w:id="11040" w:author="Transkribus" w:date="2019-12-11T14:30:00Z">
            <w:r w:rsidR="00EE6742" w:rsidRPr="00EE6742">
              <w:rPr>
                <w:rFonts w:ascii="Courier New" w:hAnsi="Courier New" w:cs="Courier New"/>
                <w:rtl/>
              </w:rPr>
              <w:t>ابررس وسا</w:t>
            </w:r>
          </w:ins>
        </w:dir>
      </w:dir>
    </w:p>
    <w:p w14:paraId="61986516" w14:textId="77777777" w:rsidR="00EE6742" w:rsidRPr="00EE6742" w:rsidRDefault="00EE6742" w:rsidP="00EE6742">
      <w:pPr>
        <w:pStyle w:val="NurText"/>
        <w:bidi/>
        <w:rPr>
          <w:ins w:id="11041" w:author="Transkribus" w:date="2019-12-11T14:30:00Z"/>
          <w:rFonts w:ascii="Courier New" w:hAnsi="Courier New" w:cs="Courier New"/>
        </w:rPr>
      </w:pPr>
      <w:ins w:id="11042" w:author="Transkribus" w:date="2019-12-11T14:30:00Z">
        <w:r w:rsidRPr="00EE6742">
          <w:rPr>
            <w:rFonts w:ascii="Courier New" w:hAnsi="Courier New" w:cs="Courier New"/>
            <w:rtl/>
          </w:rPr>
          <w:t xml:space="preserve"> ابر</w:t>
        </w:r>
      </w:ins>
    </w:p>
    <w:p w14:paraId="2E6AF16F" w14:textId="77777777" w:rsidR="00EE6742" w:rsidRPr="00EE6742" w:rsidRDefault="00EE6742" w:rsidP="00EE6742">
      <w:pPr>
        <w:pStyle w:val="NurText"/>
        <w:bidi/>
        <w:rPr>
          <w:ins w:id="11043" w:author="Transkribus" w:date="2019-12-11T14:30:00Z"/>
          <w:rFonts w:ascii="Courier New" w:hAnsi="Courier New" w:cs="Courier New"/>
        </w:rPr>
      </w:pPr>
      <w:ins w:id="11044" w:author="Transkribus" w:date="2019-12-11T14:30:00Z">
        <w:r w:rsidRPr="00EE6742">
          <w:rPr>
            <w:rFonts w:ascii="Courier New" w:hAnsi="Courier New" w:cs="Courier New"/>
            <w:rtl/>
          </w:rPr>
          <w:t>١٩١</w:t>
        </w:r>
      </w:ins>
    </w:p>
    <w:p w14:paraId="3EF5F8E2" w14:textId="77777777" w:rsidR="009B6BCA" w:rsidRPr="009B6BCA" w:rsidRDefault="00EE6742" w:rsidP="009B6BCA">
      <w:pPr>
        <w:pStyle w:val="NurText"/>
        <w:bidi/>
        <w:rPr>
          <w:del w:id="11045" w:author="Transkribus" w:date="2019-12-11T14:30:00Z"/>
          <w:rFonts w:ascii="Courier New" w:hAnsi="Courier New" w:cs="Courier New"/>
        </w:rPr>
      </w:pPr>
      <w:ins w:id="11046" w:author="Transkribus" w:date="2019-12-11T14:30:00Z">
        <w:r w:rsidRPr="00EE6742">
          <w:rPr>
            <w:rFonts w:ascii="Courier New" w:hAnsi="Courier New" w:cs="Courier New"/>
            <w:rtl/>
          </w:rPr>
          <w:t xml:space="preserve"> واستغل أيصا بصسناهة </w:t>
        </w:r>
      </w:ins>
      <w:r w:rsidRPr="00EE6742">
        <w:rPr>
          <w:rFonts w:ascii="Courier New" w:hAnsi="Courier New" w:cs="Courier New"/>
          <w:rtl/>
        </w:rPr>
        <w:t xml:space="preserve">النجوم </w:t>
      </w:r>
      <w:del w:id="11047" w:author="Transkribus" w:date="2019-12-11T14:30:00Z">
        <w:r w:rsidR="009B6BCA" w:rsidRPr="009B6BCA">
          <w:rPr>
            <w:rFonts w:ascii="Courier New" w:hAnsi="Courier New" w:cs="Courier New"/>
            <w:rtl/>
          </w:rPr>
          <w:delText>وعمل الزيجات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7BCED24" w14:textId="5F8EB851" w:rsidR="00EE6742" w:rsidRPr="00EE6742" w:rsidRDefault="009B6BCA" w:rsidP="00EE6742">
      <w:pPr>
        <w:pStyle w:val="NurText"/>
        <w:bidi/>
        <w:rPr>
          <w:rFonts w:ascii="Courier New" w:hAnsi="Courier New" w:cs="Courier New"/>
        </w:rPr>
      </w:pPr>
      <w:dir w:val="rtl">
        <w:dir w:val="rtl">
          <w:ins w:id="11048" w:author="Transkribus" w:date="2019-12-11T14:30:00Z">
            <w:r w:rsidR="00EE6742" w:rsidRPr="00EE6742">
              <w:rPr>
                <w:rFonts w:ascii="Courier New" w:hAnsi="Courier New" w:cs="Courier New"/>
                <w:rtl/>
              </w:rPr>
              <w:t xml:space="preserve">وعهمل الرييات </w:t>
            </w:r>
          </w:ins>
          <w:r w:rsidR="00EE6742" w:rsidRPr="00EE6742">
            <w:rPr>
              <w:rFonts w:ascii="Courier New" w:hAnsi="Courier New" w:cs="Courier New"/>
              <w:rtl/>
            </w:rPr>
            <w:t xml:space="preserve">وكان </w:t>
          </w:r>
          <w:del w:id="11049" w:author="Transkribus" w:date="2019-12-11T14:30:00Z">
            <w:r w:rsidRPr="009B6BCA">
              <w:rPr>
                <w:rFonts w:ascii="Courier New" w:hAnsi="Courier New" w:cs="Courier New"/>
                <w:rtl/>
              </w:rPr>
              <w:delText>قد ورد</w:delText>
            </w:r>
          </w:del>
          <w:ins w:id="11050" w:author="Transkribus" w:date="2019-12-11T14:30:00Z">
            <w:r w:rsidR="00EE6742" w:rsidRPr="00EE6742">
              <w:rPr>
                <w:rFonts w:ascii="Courier New" w:hAnsi="Courier New" w:cs="Courier New"/>
                <w:rtl/>
              </w:rPr>
              <w:t>تسدوزد</w:t>
            </w:r>
          </w:ins>
          <w:r w:rsidR="00EE6742" w:rsidRPr="00EE6742">
            <w:rPr>
              <w:rFonts w:ascii="Courier New" w:hAnsi="Courier New" w:cs="Courier New"/>
              <w:rtl/>
            </w:rPr>
            <w:t xml:space="preserve"> الى دمشق ذلك الوقت </w:t>
          </w:r>
          <w:del w:id="11051" w:author="Transkribus" w:date="2019-12-11T14:30:00Z">
            <w:r w:rsidRPr="009B6BCA">
              <w:rPr>
                <w:rFonts w:ascii="Courier New" w:hAnsi="Courier New" w:cs="Courier New"/>
                <w:rtl/>
              </w:rPr>
              <w:delText>الشرف الطوسى وكان فاضلا فى الهندسة والعلوم الرياضية ليس فى زمانه مثله فاجتمع به وقرا عليه واخذ عنه شيئا كثيرا من معارفه وقرا ايضا صناعة الطب على ابى المجد محمد بن ابى الحكم ولازمه حق الملازمة ونسخ بخطه كتبا كثيرة فى العلوم الحكمية وفى صناعة 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052" w:author="Transkribus" w:date="2019-12-11T14:30:00Z">
            <w:r w:rsidR="00EE6742" w:rsidRPr="00EE6742">
              <w:rPr>
                <w:rFonts w:ascii="Courier New" w:hAnsi="Courier New" w:cs="Courier New"/>
                <w:rtl/>
              </w:rPr>
              <w:t>الشرف٦</w:t>
            </w:r>
          </w:ins>
        </w:dir>
      </w:dir>
    </w:p>
    <w:p w14:paraId="05E2524D" w14:textId="0141E0A8" w:rsidR="00EE6742" w:rsidRPr="00EE6742" w:rsidRDefault="009B6BCA" w:rsidP="00EE6742">
      <w:pPr>
        <w:pStyle w:val="NurText"/>
        <w:bidi/>
        <w:rPr>
          <w:ins w:id="11053" w:author="Transkribus" w:date="2019-12-11T14:30:00Z"/>
          <w:rFonts w:ascii="Courier New" w:hAnsi="Courier New" w:cs="Courier New"/>
        </w:rPr>
      </w:pPr>
      <w:dir w:val="rtl">
        <w:dir w:val="rtl">
          <w:del w:id="11054" w:author="Transkribus" w:date="2019-12-11T14:30:00Z">
            <w:r w:rsidRPr="009B6BCA">
              <w:rPr>
                <w:rFonts w:ascii="Courier New" w:hAnsi="Courier New" w:cs="Courier New"/>
                <w:rtl/>
              </w:rPr>
              <w:delText>ووجدت بخطه</w:delText>
            </w:r>
          </w:del>
          <w:ins w:id="11055" w:author="Transkribus" w:date="2019-12-11T14:30:00Z">
            <w:r w:rsidR="00EE6742" w:rsidRPr="00EE6742">
              <w:rPr>
                <w:rFonts w:ascii="Courier New" w:hAnsi="Courier New" w:cs="Courier New"/>
                <w:rtl/>
              </w:rPr>
              <w:t>اطوسى وكان فاضلا فى الهندسة والعلوم الرياضية ليس فى رمانه متله فاجتمع به وفر أعلية</w:t>
            </w:r>
          </w:ins>
        </w:dir>
      </w:dir>
    </w:p>
    <w:p w14:paraId="567C0DBE" w14:textId="77777777" w:rsidR="00EE6742" w:rsidRPr="00EE6742" w:rsidRDefault="00EE6742" w:rsidP="00EE6742">
      <w:pPr>
        <w:pStyle w:val="NurText"/>
        <w:bidi/>
        <w:rPr>
          <w:ins w:id="11056" w:author="Transkribus" w:date="2019-12-11T14:30:00Z"/>
          <w:rFonts w:ascii="Courier New" w:hAnsi="Courier New" w:cs="Courier New"/>
        </w:rPr>
      </w:pPr>
      <w:ins w:id="11057" w:author="Transkribus" w:date="2019-12-11T14:30:00Z">
        <w:r w:rsidRPr="00EE6742">
          <w:rPr>
            <w:rFonts w:ascii="Courier New" w:hAnsi="Courier New" w:cs="Courier New"/>
            <w:rtl/>
          </w:rPr>
          <w:t>وأحذعنه شيأفتيرامن معارفه وفر اأيضا سناعة الطب على أبى المجد محمد بن أبى الحكم</w:t>
        </w:r>
      </w:ins>
    </w:p>
    <w:p w14:paraId="70280D95" w14:textId="77777777" w:rsidR="00EE6742" w:rsidRPr="00EE6742" w:rsidRDefault="00EE6742" w:rsidP="00EE6742">
      <w:pPr>
        <w:pStyle w:val="NurText"/>
        <w:bidi/>
        <w:rPr>
          <w:ins w:id="11058" w:author="Transkribus" w:date="2019-12-11T14:30:00Z"/>
          <w:rFonts w:ascii="Courier New" w:hAnsi="Courier New" w:cs="Courier New"/>
        </w:rPr>
      </w:pPr>
      <w:ins w:id="11059" w:author="Transkribus" w:date="2019-12-11T14:30:00Z">
        <w:r w:rsidRPr="00EE6742">
          <w:rPr>
            <w:rFonts w:ascii="Courier New" w:hAnsi="Courier New" w:cs="Courier New"/>
            <w:rtl/>
          </w:rPr>
          <w:t>ولازمه حق الملازمة ونسح بحطة كمنبا كنبرة فى العلوم الحكممة وفى صناعة الطب ووحذب</w:t>
        </w:r>
      </w:ins>
    </w:p>
    <w:p w14:paraId="4B9E0BFB" w14:textId="376F3037" w:rsidR="00EE6742" w:rsidRPr="00EE6742" w:rsidRDefault="00EE6742" w:rsidP="00EE6742">
      <w:pPr>
        <w:pStyle w:val="NurText"/>
        <w:bidi/>
        <w:rPr>
          <w:rFonts w:ascii="Courier New" w:hAnsi="Courier New" w:cs="Courier New"/>
        </w:rPr>
      </w:pPr>
      <w:ins w:id="11060" w:author="Transkribus" w:date="2019-12-11T14:30:00Z">
        <w:r w:rsidRPr="00EE6742">
          <w:rPr>
            <w:rFonts w:ascii="Courier New" w:hAnsi="Courier New" w:cs="Courier New"/>
            <w:rtl/>
          </w:rPr>
          <w:t>ابحطه</w:t>
        </w:r>
      </w:ins>
      <w:r w:rsidRPr="00EE6742">
        <w:rPr>
          <w:rFonts w:ascii="Courier New" w:hAnsi="Courier New" w:cs="Courier New"/>
          <w:rtl/>
        </w:rPr>
        <w:t xml:space="preserve"> الكتب الستة </w:t>
      </w:r>
      <w:del w:id="11061" w:author="Transkribus" w:date="2019-12-11T14:30:00Z">
        <w:r w:rsidR="009B6BCA" w:rsidRPr="009B6BCA">
          <w:rPr>
            <w:rFonts w:ascii="Courier New" w:hAnsi="Courier New" w:cs="Courier New"/>
            <w:rtl/>
          </w:rPr>
          <w:delText>عشر لجالينوس</w:delText>
        </w:r>
      </w:del>
      <w:ins w:id="11062" w:author="Transkribus" w:date="2019-12-11T14:30:00Z">
        <w:r w:rsidRPr="00EE6742">
          <w:rPr>
            <w:rFonts w:ascii="Courier New" w:hAnsi="Courier New" w:cs="Courier New"/>
            <w:rtl/>
          </w:rPr>
          <w:t>عسرطالبنوس</w:t>
        </w:r>
      </w:ins>
      <w:r w:rsidRPr="00EE6742">
        <w:rPr>
          <w:rFonts w:ascii="Courier New" w:hAnsi="Courier New" w:cs="Courier New"/>
          <w:rtl/>
        </w:rPr>
        <w:t xml:space="preserve"> وقد قراها على </w:t>
      </w:r>
      <w:del w:id="11063" w:author="Transkribus" w:date="2019-12-11T14:30:00Z">
        <w:r w:rsidR="009B6BCA" w:rsidRPr="009B6BCA">
          <w:rPr>
            <w:rFonts w:ascii="Courier New" w:hAnsi="Courier New" w:cs="Courier New"/>
            <w:rtl/>
          </w:rPr>
          <w:delText>ا</w:delText>
        </w:r>
      </w:del>
      <w:ins w:id="11064" w:author="Transkribus" w:date="2019-12-11T14:30:00Z">
        <w:r w:rsidRPr="00EE6742">
          <w:rPr>
            <w:rFonts w:ascii="Courier New" w:hAnsi="Courier New" w:cs="Courier New"/>
            <w:rtl/>
          </w:rPr>
          <w:t>أ</w:t>
        </w:r>
      </w:ins>
      <w:r w:rsidRPr="00EE6742">
        <w:rPr>
          <w:rFonts w:ascii="Courier New" w:hAnsi="Courier New" w:cs="Courier New"/>
          <w:rtl/>
        </w:rPr>
        <w:t xml:space="preserve">بى المجد محمد بن </w:t>
      </w:r>
      <w:del w:id="11065" w:author="Transkribus" w:date="2019-12-11T14:30:00Z">
        <w:r w:rsidR="009B6BCA" w:rsidRPr="009B6BCA">
          <w:rPr>
            <w:rFonts w:ascii="Courier New" w:hAnsi="Courier New" w:cs="Courier New"/>
            <w:rtl/>
          </w:rPr>
          <w:delText>ا</w:delText>
        </w:r>
      </w:del>
      <w:ins w:id="11066" w:author="Transkribus" w:date="2019-12-11T14:30:00Z">
        <w:r w:rsidRPr="00EE6742">
          <w:rPr>
            <w:rFonts w:ascii="Courier New" w:hAnsi="Courier New" w:cs="Courier New"/>
            <w:rtl/>
          </w:rPr>
          <w:t>أ</w:t>
        </w:r>
      </w:ins>
      <w:r w:rsidRPr="00EE6742">
        <w:rPr>
          <w:rFonts w:ascii="Courier New" w:hAnsi="Courier New" w:cs="Courier New"/>
          <w:rtl/>
        </w:rPr>
        <w:t>بى الحكم وعليها خط</w:t>
      </w:r>
    </w:p>
    <w:p w14:paraId="7CF15801" w14:textId="77777777" w:rsidR="009B6BCA" w:rsidRPr="009B6BCA" w:rsidRDefault="00EE6742" w:rsidP="009B6BCA">
      <w:pPr>
        <w:pStyle w:val="NurText"/>
        <w:bidi/>
        <w:rPr>
          <w:del w:id="11067" w:author="Transkribus" w:date="2019-12-11T14:30:00Z"/>
          <w:rFonts w:ascii="Courier New" w:hAnsi="Courier New" w:cs="Courier New"/>
        </w:rPr>
      </w:pPr>
      <w:r w:rsidRPr="00EE6742">
        <w:rPr>
          <w:rFonts w:ascii="Courier New" w:hAnsi="Courier New" w:cs="Courier New"/>
          <w:rtl/>
        </w:rPr>
        <w:t xml:space="preserve">ابن </w:t>
      </w:r>
      <w:del w:id="11068" w:author="Transkribus" w:date="2019-12-11T14:30:00Z">
        <w:r w:rsidR="009B6BCA" w:rsidRPr="009B6BCA">
          <w:rPr>
            <w:rFonts w:ascii="Courier New" w:hAnsi="Courier New" w:cs="Courier New"/>
            <w:rtl/>
          </w:rPr>
          <w:delText>ا</w:delText>
        </w:r>
      </w:del>
      <w:ins w:id="11069" w:author="Transkribus" w:date="2019-12-11T14:30:00Z">
        <w:r w:rsidRPr="00EE6742">
          <w:rPr>
            <w:rFonts w:ascii="Courier New" w:hAnsi="Courier New" w:cs="Courier New"/>
            <w:rtl/>
          </w:rPr>
          <w:t>أ</w:t>
        </w:r>
      </w:ins>
      <w:r w:rsidRPr="00EE6742">
        <w:rPr>
          <w:rFonts w:ascii="Courier New" w:hAnsi="Courier New" w:cs="Courier New"/>
          <w:rtl/>
        </w:rPr>
        <w:t xml:space="preserve">بى الحكم </w:t>
      </w:r>
      <w:del w:id="11070" w:author="Transkribus" w:date="2019-12-11T14:30:00Z">
        <w:r w:rsidR="009B6BCA" w:rsidRPr="009B6BCA">
          <w:rPr>
            <w:rFonts w:ascii="Courier New" w:hAnsi="Courier New" w:cs="Courier New"/>
            <w:rtl/>
          </w:rPr>
          <w:delText>له بالقراءة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93E89F5" w14:textId="615371E3" w:rsidR="00EE6742" w:rsidRPr="00EE6742" w:rsidRDefault="009B6BCA" w:rsidP="00EE6742">
      <w:pPr>
        <w:pStyle w:val="NurText"/>
        <w:bidi/>
        <w:rPr>
          <w:rFonts w:ascii="Courier New" w:hAnsi="Courier New" w:cs="Courier New"/>
        </w:rPr>
      </w:pPr>
      <w:dir w:val="rtl">
        <w:dir w:val="rtl">
          <w:ins w:id="11071" w:author="Transkribus" w:date="2019-12-11T14:30:00Z">
            <w:r w:rsidR="00EE6742" w:rsidRPr="00EE6742">
              <w:rPr>
                <w:rFonts w:ascii="Courier New" w:hAnsi="Courier New" w:cs="Courier New"/>
                <w:rtl/>
              </w:rPr>
              <w:t xml:space="preserve">لديالقراءه </w:t>
            </w:r>
          </w:ins>
          <w:r w:rsidR="00EE6742" w:rsidRPr="00EE6742">
            <w:rPr>
              <w:rFonts w:ascii="Courier New" w:hAnsi="Courier New" w:cs="Courier New"/>
              <w:rtl/>
            </w:rPr>
            <w:t xml:space="preserve">وهو الذى </w:t>
          </w:r>
          <w:del w:id="11072" w:author="Transkribus" w:date="2019-12-11T14:30:00Z">
            <w:r w:rsidRPr="009B6BCA">
              <w:rPr>
                <w:rFonts w:ascii="Courier New" w:hAnsi="Courier New" w:cs="Courier New"/>
                <w:rtl/>
              </w:rPr>
              <w:delText>ا</w:delText>
            </w:r>
          </w:del>
          <w:ins w:id="11073"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صلح الساعات </w:t>
          </w:r>
          <w:del w:id="11074" w:author="Transkribus" w:date="2019-12-11T14:30:00Z">
            <w:r w:rsidRPr="009B6BCA">
              <w:rPr>
                <w:rFonts w:ascii="Courier New" w:hAnsi="Courier New" w:cs="Courier New"/>
                <w:rtl/>
              </w:rPr>
              <w:delText>التى للجامع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075" w:author="Transkribus" w:date="2019-12-11T14:30:00Z">
            <w:r w:rsidR="00EE6742" w:rsidRPr="00EE6742">
              <w:rPr>
                <w:rFonts w:ascii="Courier New" w:hAnsi="Courier New" w:cs="Courier New"/>
                <w:rtl/>
              </w:rPr>
              <w:t>البى العامم بد مشق وكان له على مراعاثهاأ</w:t>
            </w:r>
          </w:ins>
        </w:dir>
      </w:dir>
    </w:p>
    <w:p w14:paraId="43E7224D" w14:textId="77777777" w:rsidR="009B6BCA" w:rsidRPr="009B6BCA" w:rsidRDefault="009B6BCA" w:rsidP="009B6BCA">
      <w:pPr>
        <w:pStyle w:val="NurText"/>
        <w:bidi/>
        <w:rPr>
          <w:del w:id="11076" w:author="Transkribus" w:date="2019-12-11T14:30:00Z"/>
          <w:rFonts w:ascii="Courier New" w:hAnsi="Courier New" w:cs="Courier New"/>
        </w:rPr>
      </w:pPr>
      <w:dir w:val="rtl">
        <w:dir w:val="rtl">
          <w:del w:id="11077" w:author="Transkribus" w:date="2019-12-11T14:30:00Z">
            <w:r w:rsidRPr="009B6BCA">
              <w:rPr>
                <w:rFonts w:ascii="Courier New" w:hAnsi="Courier New" w:cs="Courier New"/>
                <w:rtl/>
              </w:rPr>
              <w:delText>وكان له على مراعاتها وتفقدها جامكية</w:delText>
            </w:r>
          </w:del>
          <w:ins w:id="11078" w:author="Transkribus" w:date="2019-12-11T14:30:00Z">
            <w:r w:rsidR="00EE6742" w:rsidRPr="00EE6742">
              <w:rPr>
                <w:rFonts w:ascii="Courier New" w:hAnsi="Courier New" w:cs="Courier New"/>
                <w:rtl/>
              </w:rPr>
              <w:t>ويفقد ها جامكيه</w:t>
            </w:r>
          </w:ins>
          <w:r w:rsidR="00EE6742" w:rsidRPr="00EE6742">
            <w:rPr>
              <w:rFonts w:ascii="Courier New" w:hAnsi="Courier New" w:cs="Courier New"/>
              <w:rtl/>
            </w:rPr>
            <w:t xml:space="preserve"> مستمرة </w:t>
          </w:r>
          <w:del w:id="11079" w:author="Transkribus" w:date="2019-12-11T14:30:00Z">
            <w:r w:rsidRPr="009B6BCA">
              <w:rPr>
                <w:rFonts w:ascii="Courier New" w:hAnsi="Courier New" w:cs="Courier New"/>
                <w:rtl/>
              </w:rPr>
              <w:delText>ياخذها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3F3374" w14:textId="5ABC61B0" w:rsidR="00EE6742" w:rsidRPr="00EE6742" w:rsidRDefault="009B6BCA" w:rsidP="00EE6742">
      <w:pPr>
        <w:pStyle w:val="NurText"/>
        <w:bidi/>
        <w:rPr>
          <w:ins w:id="11080" w:author="Transkribus" w:date="2019-12-11T14:30:00Z"/>
          <w:rFonts w:ascii="Courier New" w:hAnsi="Courier New" w:cs="Courier New"/>
        </w:rPr>
      </w:pPr>
      <w:dir w:val="rtl">
        <w:dir w:val="rtl">
          <w:del w:id="11081" w:author="Transkribus" w:date="2019-12-11T14:30:00Z">
            <w:r w:rsidRPr="009B6BCA">
              <w:rPr>
                <w:rFonts w:ascii="Courier New" w:hAnsi="Courier New" w:cs="Courier New"/>
                <w:rtl/>
              </w:rPr>
              <w:delText>وكانت</w:delText>
            </w:r>
          </w:del>
          <w:ins w:id="11082" w:author="Transkribus" w:date="2019-12-11T14:30:00Z">
            <w:r w:rsidR="00EE6742" w:rsidRPr="00EE6742">
              <w:rPr>
                <w:rFonts w:ascii="Courier New" w:hAnsi="Courier New" w:cs="Courier New"/>
                <w:rtl/>
              </w:rPr>
              <w:t>باخذها وكاتت</w:t>
            </w:r>
          </w:ins>
          <w:r w:rsidR="00EE6742" w:rsidRPr="00EE6742">
            <w:rPr>
              <w:rFonts w:ascii="Courier New" w:hAnsi="Courier New" w:cs="Courier New"/>
              <w:rtl/>
            </w:rPr>
            <w:t xml:space="preserve"> له </w:t>
          </w:r>
          <w:del w:id="11083" w:author="Transkribus" w:date="2019-12-11T14:30:00Z">
            <w:r w:rsidRPr="009B6BCA">
              <w:rPr>
                <w:rFonts w:ascii="Courier New" w:hAnsi="Courier New" w:cs="Courier New"/>
                <w:rtl/>
              </w:rPr>
              <w:delText>ايضا جامكية لطبه</w:delText>
            </w:r>
          </w:del>
          <w:ins w:id="11084" w:author="Transkribus" w:date="2019-12-11T14:30:00Z">
            <w:r w:rsidR="00EE6742" w:rsidRPr="00EE6742">
              <w:rPr>
                <w:rFonts w:ascii="Courier New" w:hAnsi="Courier New" w:cs="Courier New"/>
                <w:rtl/>
              </w:rPr>
              <w:t>أبصاجامكبة الطبه</w:t>
            </w:r>
          </w:ins>
          <w:r w:rsidR="00EE6742" w:rsidRPr="00EE6742">
            <w:rPr>
              <w:rFonts w:ascii="Courier New" w:hAnsi="Courier New" w:cs="Courier New"/>
              <w:rtl/>
            </w:rPr>
            <w:t xml:space="preserve"> فى </w:t>
          </w:r>
          <w:del w:id="11085" w:author="Transkribus" w:date="2019-12-11T14:30:00Z">
            <w:r w:rsidRPr="009B6BCA">
              <w:rPr>
                <w:rFonts w:ascii="Courier New" w:hAnsi="Courier New" w:cs="Courier New"/>
                <w:rtl/>
              </w:rPr>
              <w:delText>البيمارستان الكبير وبقى سنينا كثيرة</w:delText>
            </w:r>
          </w:del>
          <w:ins w:id="11086" w:author="Transkribus" w:date="2019-12-11T14:30:00Z">
            <w:r w:rsidR="00EE6742" w:rsidRPr="00EE6742">
              <w:rPr>
                <w:rFonts w:ascii="Courier New" w:hAnsi="Courier New" w:cs="Courier New"/>
                <w:rtl/>
              </w:rPr>
              <w:t>البمارستان الكمرويق</w:t>
            </w:r>
          </w:ins>
        </w:dir>
      </w:dir>
    </w:p>
    <w:p w14:paraId="7B73E151" w14:textId="77777777" w:rsidR="009B6BCA" w:rsidRPr="009B6BCA" w:rsidRDefault="00EE6742" w:rsidP="009B6BCA">
      <w:pPr>
        <w:pStyle w:val="NurText"/>
        <w:bidi/>
        <w:rPr>
          <w:del w:id="11087" w:author="Transkribus" w:date="2019-12-11T14:30:00Z"/>
          <w:rFonts w:ascii="Courier New" w:hAnsi="Courier New" w:cs="Courier New"/>
        </w:rPr>
      </w:pPr>
      <w:ins w:id="11088" w:author="Transkribus" w:date="2019-12-11T14:30:00Z">
        <w:r w:rsidRPr="00EE6742">
          <w:rPr>
            <w:rFonts w:ascii="Courier New" w:hAnsi="Courier New" w:cs="Courier New"/>
            <w:rtl/>
          </w:rPr>
          <w:t>ستدنا كشيرة</w:t>
        </w:r>
      </w:ins>
      <w:r w:rsidRPr="00EE6742">
        <w:rPr>
          <w:rFonts w:ascii="Courier New" w:hAnsi="Courier New" w:cs="Courier New"/>
          <w:rtl/>
        </w:rPr>
        <w:t xml:space="preserve"> يطب فى </w:t>
      </w:r>
      <w:del w:id="11089" w:author="Transkribus" w:date="2019-12-11T14:30:00Z">
        <w:r w:rsidR="009B6BCA" w:rsidRPr="009B6BCA">
          <w:rPr>
            <w:rFonts w:ascii="Courier New" w:hAnsi="Courier New" w:cs="Courier New"/>
            <w:rtl/>
          </w:rPr>
          <w:delText>البيمارستان</w:delText>
        </w:r>
      </w:del>
      <w:ins w:id="11090" w:author="Transkribus" w:date="2019-12-11T14:30:00Z">
        <w:r w:rsidRPr="00EE6742">
          <w:rPr>
            <w:rFonts w:ascii="Courier New" w:hAnsi="Courier New" w:cs="Courier New"/>
            <w:rtl/>
          </w:rPr>
          <w:t>السمار ستان</w:t>
        </w:r>
      </w:ins>
      <w:r w:rsidRPr="00EE6742">
        <w:rPr>
          <w:rFonts w:ascii="Courier New" w:hAnsi="Courier New" w:cs="Courier New"/>
          <w:rtl/>
        </w:rPr>
        <w:t xml:space="preserve"> الى حين </w:t>
      </w:r>
      <w:del w:id="11091" w:author="Transkribus" w:date="2019-12-11T14:30:00Z">
        <w:r w:rsidR="009B6BCA" w:rsidRPr="009B6BCA">
          <w:rPr>
            <w:rFonts w:ascii="Courier New" w:hAnsi="Courier New" w:cs="Courier New"/>
            <w:rtl/>
          </w:rPr>
          <w:delText>وفاته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797CB93" w14:textId="77777777" w:rsidR="009B6BCA" w:rsidRPr="009B6BCA" w:rsidRDefault="009B6BCA" w:rsidP="009B6BCA">
      <w:pPr>
        <w:pStyle w:val="NurText"/>
        <w:bidi/>
        <w:rPr>
          <w:del w:id="11092" w:author="Transkribus" w:date="2019-12-11T14:30:00Z"/>
          <w:rFonts w:ascii="Courier New" w:hAnsi="Courier New" w:cs="Courier New"/>
        </w:rPr>
      </w:pPr>
      <w:dir w:val="rtl">
        <w:dir w:val="rtl">
          <w:del w:id="11093" w:author="Transkribus" w:date="2019-12-11T14:30:00Z">
            <w:r w:rsidRPr="009B6BCA">
              <w:rPr>
                <w:rFonts w:ascii="Courier New" w:hAnsi="Courier New" w:cs="Courier New"/>
                <w:rtl/>
              </w:rPr>
              <w:delText>وكان فاضلا فى صناعة الطب جيد المباشرة لاعمالها محمود الطريقة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A5AC80" w14:textId="3EC54CC0" w:rsidR="00EE6742" w:rsidRPr="00EE6742" w:rsidRDefault="009B6BCA" w:rsidP="00EE6742">
      <w:pPr>
        <w:pStyle w:val="NurText"/>
        <w:bidi/>
        <w:rPr>
          <w:ins w:id="11094" w:author="Transkribus" w:date="2019-12-11T14:30:00Z"/>
          <w:rFonts w:ascii="Courier New" w:hAnsi="Courier New" w:cs="Courier New"/>
        </w:rPr>
      </w:pPr>
      <w:dir w:val="rtl">
        <w:dir w:val="rtl">
          <w:ins w:id="11095" w:author="Transkribus" w:date="2019-12-11T14:30:00Z">
            <w:r w:rsidR="00EE6742" w:rsidRPr="00EE6742">
              <w:rPr>
                <w:rFonts w:ascii="Courier New" w:hAnsi="Courier New" w:cs="Courier New"/>
                <w:rtl/>
              </w:rPr>
              <w:t xml:space="preserve">وفاقه </w:t>
            </w:r>
          </w:ins>
          <w:r w:rsidR="00EE6742" w:rsidRPr="00EE6742">
            <w:rPr>
              <w:rFonts w:ascii="Courier New" w:hAnsi="Courier New" w:cs="Courier New"/>
              <w:rtl/>
            </w:rPr>
            <w:t xml:space="preserve">وكان </w:t>
          </w:r>
          <w:del w:id="11096" w:author="Transkribus" w:date="2019-12-11T14:30:00Z">
            <w:r w:rsidRPr="009B6BCA">
              <w:rPr>
                <w:rFonts w:ascii="Courier New" w:hAnsi="Courier New" w:cs="Courier New"/>
                <w:rtl/>
              </w:rPr>
              <w:delText xml:space="preserve">قد سافر الى </w:delText>
            </w:r>
          </w:del>
          <w:ins w:id="11097" w:author="Transkribus" w:date="2019-12-11T14:30:00Z">
            <w:r w:rsidR="00EE6742" w:rsidRPr="00EE6742">
              <w:rPr>
                <w:rFonts w:ascii="Courier New" w:hAnsi="Courier New" w:cs="Courier New"/>
                <w:rtl/>
              </w:rPr>
              <w:t>فاسلافى صناعة الطب عبد المباشرم</w:t>
            </w:r>
          </w:ins>
        </w:dir>
      </w:dir>
    </w:p>
    <w:p w14:paraId="4CD78FA7" w14:textId="4B5FB2DB" w:rsidR="00EE6742" w:rsidRPr="00EE6742" w:rsidRDefault="00EE6742" w:rsidP="00EE6742">
      <w:pPr>
        <w:pStyle w:val="NurText"/>
        <w:bidi/>
        <w:rPr>
          <w:ins w:id="11098" w:author="Transkribus" w:date="2019-12-11T14:30:00Z"/>
          <w:rFonts w:ascii="Courier New" w:hAnsi="Courier New" w:cs="Courier New"/>
        </w:rPr>
      </w:pPr>
      <w:ins w:id="11099" w:author="Transkribus" w:date="2019-12-11T14:30:00Z">
        <w:r w:rsidRPr="00EE6742">
          <w:rPr>
            <w:rFonts w:ascii="Courier New" w:hAnsi="Courier New" w:cs="Courier New"/>
            <w:rtl/>
          </w:rPr>
          <w:t xml:space="preserve">الاعمالها شحمود الطر بقة وكمان قدساقر الى </w:t>
        </w:r>
      </w:ins>
      <w:r w:rsidRPr="00EE6742">
        <w:rPr>
          <w:rFonts w:ascii="Courier New" w:hAnsi="Courier New" w:cs="Courier New"/>
          <w:rtl/>
        </w:rPr>
        <w:t xml:space="preserve">ديار مصر </w:t>
      </w:r>
      <w:del w:id="11100" w:author="Transkribus" w:date="2019-12-11T14:30:00Z">
        <w:r w:rsidR="009B6BCA" w:rsidRPr="009B6BCA">
          <w:rPr>
            <w:rFonts w:ascii="Courier New" w:hAnsi="Courier New" w:cs="Courier New"/>
            <w:rtl/>
          </w:rPr>
          <w:delText>وسمع شيئا من الحديث</w:delText>
        </w:r>
      </w:del>
      <w:ins w:id="11101" w:author="Transkribus" w:date="2019-12-11T14:30:00Z">
        <w:r w:rsidRPr="00EE6742">
          <w:rPr>
            <w:rFonts w:ascii="Courier New" w:hAnsi="Courier New" w:cs="Courier New"/>
            <w:rtl/>
          </w:rPr>
          <w:t>وشمع شيامن الحديب</w:t>
        </w:r>
      </w:ins>
      <w:r w:rsidRPr="00EE6742">
        <w:rPr>
          <w:rFonts w:ascii="Courier New" w:hAnsi="Courier New" w:cs="Courier New"/>
          <w:rtl/>
        </w:rPr>
        <w:t xml:space="preserve"> بالاسكندرية فى</w:t>
      </w:r>
      <w:del w:id="11102" w:author="Transkribus" w:date="2019-12-11T14:30:00Z">
        <w:r w:rsidR="009B6BCA" w:rsidRPr="009B6BCA">
          <w:rPr>
            <w:rFonts w:ascii="Courier New" w:hAnsi="Courier New" w:cs="Courier New"/>
            <w:rtl/>
          </w:rPr>
          <w:delText xml:space="preserve"> سنة اثنتين او ثلاث وسبعين وخمسمائة من رشيد</w:delText>
        </w:r>
      </w:del>
    </w:p>
    <w:p w14:paraId="04AEDBE7" w14:textId="66D56260" w:rsidR="00EE6742" w:rsidRPr="00EE6742" w:rsidRDefault="00EE6742" w:rsidP="00EE6742">
      <w:pPr>
        <w:pStyle w:val="NurText"/>
        <w:bidi/>
        <w:rPr>
          <w:ins w:id="11103" w:author="Transkribus" w:date="2019-12-11T14:30:00Z"/>
          <w:rFonts w:ascii="Courier New" w:hAnsi="Courier New" w:cs="Courier New"/>
        </w:rPr>
      </w:pPr>
      <w:ins w:id="11104" w:author="Transkribus" w:date="2019-12-11T14:30:00Z">
        <w:r w:rsidRPr="00EE6742">
          <w:rPr>
            <w:rFonts w:ascii="Courier New" w:hAnsi="Courier New" w:cs="Courier New"/>
            <w:rtl/>
          </w:rPr>
          <w:t>سقة الننين أو قلاب وسيعين وشمسماثة من رسيد</w:t>
        </w:r>
      </w:ins>
      <w:r w:rsidRPr="00EE6742">
        <w:rPr>
          <w:rFonts w:ascii="Courier New" w:hAnsi="Courier New" w:cs="Courier New"/>
          <w:rtl/>
        </w:rPr>
        <w:t xml:space="preserve"> الدين </w:t>
      </w:r>
      <w:del w:id="11105" w:author="Transkribus" w:date="2019-12-11T14:30:00Z">
        <w:r w:rsidR="009B6BCA" w:rsidRPr="009B6BCA">
          <w:rPr>
            <w:rFonts w:ascii="Courier New" w:hAnsi="Courier New" w:cs="Courier New"/>
            <w:rtl/>
          </w:rPr>
          <w:delText>ابى الثناء حماد</w:delText>
        </w:r>
      </w:del>
      <w:ins w:id="11106" w:author="Transkribus" w:date="2019-12-11T14:30:00Z">
        <w:r w:rsidRPr="00EE6742">
          <w:rPr>
            <w:rFonts w:ascii="Courier New" w:hAnsi="Courier New" w:cs="Courier New"/>
            <w:rtl/>
          </w:rPr>
          <w:t>أبى التناء جماد</w:t>
        </w:r>
      </w:ins>
      <w:r w:rsidRPr="00EE6742">
        <w:rPr>
          <w:rFonts w:ascii="Courier New" w:hAnsi="Courier New" w:cs="Courier New"/>
          <w:rtl/>
        </w:rPr>
        <w:t xml:space="preserve"> بن هبة الله بن </w:t>
      </w:r>
      <w:del w:id="11107" w:author="Transkribus" w:date="2019-12-11T14:30:00Z">
        <w:r w:rsidR="009B6BCA" w:rsidRPr="009B6BCA">
          <w:rPr>
            <w:rFonts w:ascii="Courier New" w:hAnsi="Courier New" w:cs="Courier New"/>
            <w:rtl/>
          </w:rPr>
          <w:delText xml:space="preserve">حماد بن </w:delText>
        </w:r>
      </w:del>
      <w:ins w:id="11108" w:author="Transkribus" w:date="2019-12-11T14:30:00Z">
        <w:r w:rsidRPr="00EE6742">
          <w:rPr>
            <w:rFonts w:ascii="Courier New" w:hAnsi="Courier New" w:cs="Courier New"/>
            <w:rtl/>
          </w:rPr>
          <w:t>جمادين</w:t>
        </w:r>
      </w:ins>
    </w:p>
    <w:p w14:paraId="4336E56A" w14:textId="34F8CD85" w:rsidR="00EE6742" w:rsidRPr="00EE6742" w:rsidRDefault="00EE6742" w:rsidP="00EE6742">
      <w:pPr>
        <w:pStyle w:val="NurText"/>
        <w:bidi/>
        <w:rPr>
          <w:rFonts w:ascii="Courier New" w:hAnsi="Courier New" w:cs="Courier New"/>
        </w:rPr>
      </w:pPr>
      <w:r w:rsidRPr="00EE6742">
        <w:rPr>
          <w:rFonts w:ascii="Courier New" w:hAnsi="Courier New" w:cs="Courier New"/>
          <w:rtl/>
        </w:rPr>
        <w:t>الفضيل ال</w:t>
      </w:r>
      <w:del w:id="11109" w:author="Transkribus" w:date="2019-12-11T14:30:00Z">
        <w:r w:rsidR="009B6BCA" w:rsidRPr="009B6BCA">
          <w:rPr>
            <w:rFonts w:ascii="Courier New" w:hAnsi="Courier New" w:cs="Courier New"/>
            <w:rtl/>
          </w:rPr>
          <w:delText>ح</w:delText>
        </w:r>
      </w:del>
      <w:ins w:id="11110" w:author="Transkribus" w:date="2019-12-11T14:30:00Z">
        <w:r w:rsidRPr="00EE6742">
          <w:rPr>
            <w:rFonts w:ascii="Courier New" w:hAnsi="Courier New" w:cs="Courier New"/>
            <w:rtl/>
          </w:rPr>
          <w:t>ج</w:t>
        </w:r>
      </w:ins>
      <w:r w:rsidRPr="00EE6742">
        <w:rPr>
          <w:rFonts w:ascii="Courier New" w:hAnsi="Courier New" w:cs="Courier New"/>
          <w:rtl/>
        </w:rPr>
        <w:t xml:space="preserve">رانى ومن </w:t>
      </w:r>
      <w:del w:id="11111" w:author="Transkribus" w:date="2019-12-11T14:30:00Z">
        <w:r w:rsidR="009B6BCA" w:rsidRPr="009B6BCA">
          <w:rPr>
            <w:rFonts w:ascii="Courier New" w:hAnsi="Courier New" w:cs="Courier New"/>
            <w:rtl/>
          </w:rPr>
          <w:delText>ا</w:delText>
        </w:r>
      </w:del>
      <w:ins w:id="11112" w:author="Transkribus" w:date="2019-12-11T14:30:00Z">
        <w:r w:rsidRPr="00EE6742">
          <w:rPr>
            <w:rFonts w:ascii="Courier New" w:hAnsi="Courier New" w:cs="Courier New"/>
            <w:rtl/>
          </w:rPr>
          <w:t>أ</w:t>
        </w:r>
      </w:ins>
      <w:r w:rsidRPr="00EE6742">
        <w:rPr>
          <w:rFonts w:ascii="Courier New" w:hAnsi="Courier New" w:cs="Courier New"/>
          <w:rtl/>
        </w:rPr>
        <w:t xml:space="preserve">بى طاهر </w:t>
      </w:r>
      <w:del w:id="11113" w:author="Transkribus" w:date="2019-12-11T14:30:00Z">
        <w:r w:rsidR="009B6BCA" w:rsidRPr="009B6BCA">
          <w:rPr>
            <w:rFonts w:ascii="Courier New" w:hAnsi="Courier New" w:cs="Courier New"/>
            <w:rtl/>
          </w:rPr>
          <w:delText>ا</w:delText>
        </w:r>
      </w:del>
      <w:ins w:id="11114" w:author="Transkribus" w:date="2019-12-11T14:30:00Z">
        <w:r w:rsidRPr="00EE6742">
          <w:rPr>
            <w:rFonts w:ascii="Courier New" w:hAnsi="Courier New" w:cs="Courier New"/>
            <w:rtl/>
          </w:rPr>
          <w:t>أ</w:t>
        </w:r>
      </w:ins>
      <w:r w:rsidRPr="00EE6742">
        <w:rPr>
          <w:rFonts w:ascii="Courier New" w:hAnsi="Courier New" w:cs="Courier New"/>
          <w:rtl/>
        </w:rPr>
        <w:t xml:space="preserve">حمد بن محمد بن </w:t>
      </w:r>
      <w:del w:id="11115" w:author="Transkribus" w:date="2019-12-11T14:30:00Z">
        <w:r w:rsidR="009B6BCA" w:rsidRPr="009B6BCA">
          <w:rPr>
            <w:rFonts w:ascii="Courier New" w:hAnsi="Courier New" w:cs="Courier New"/>
            <w:rtl/>
          </w:rPr>
          <w:delText>ا</w:delText>
        </w:r>
      </w:del>
      <w:ins w:id="11116" w:author="Transkribus" w:date="2019-12-11T14:30:00Z">
        <w:r w:rsidRPr="00EE6742">
          <w:rPr>
            <w:rFonts w:ascii="Courier New" w:hAnsi="Courier New" w:cs="Courier New"/>
            <w:rtl/>
          </w:rPr>
          <w:t>أ</w:t>
        </w:r>
      </w:ins>
      <w:r w:rsidRPr="00EE6742">
        <w:rPr>
          <w:rFonts w:ascii="Courier New" w:hAnsi="Courier New" w:cs="Courier New"/>
          <w:rtl/>
        </w:rPr>
        <w:t>حمد بن محمد بن ابراهيم السل</w:t>
      </w:r>
      <w:del w:id="11117" w:author="Transkribus" w:date="2019-12-11T14:30:00Z">
        <w:r w:rsidR="009B6BCA" w:rsidRPr="009B6BCA">
          <w:rPr>
            <w:rFonts w:ascii="Courier New" w:hAnsi="Courier New" w:cs="Courier New"/>
            <w:rtl/>
          </w:rPr>
          <w:delText>فى</w:delText>
        </w:r>
      </w:del>
      <w:ins w:id="11118" w:author="Transkribus" w:date="2019-12-11T14:30:00Z">
        <w:r w:rsidRPr="00EE6742">
          <w:rPr>
            <w:rFonts w:ascii="Courier New" w:hAnsi="Courier New" w:cs="Courier New"/>
            <w:rtl/>
          </w:rPr>
          <w:t>ق</w:t>
        </w:r>
      </w:ins>
      <w:r w:rsidRPr="00EE6742">
        <w:rPr>
          <w:rFonts w:ascii="Courier New" w:hAnsi="Courier New" w:cs="Courier New"/>
          <w:rtl/>
        </w:rPr>
        <w:t xml:space="preserve"> الاصفهاني</w:t>
      </w:r>
      <w:del w:id="1111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6947D1" w14:textId="77777777" w:rsidR="009B6BCA" w:rsidRPr="009B6BCA" w:rsidRDefault="009B6BCA" w:rsidP="009B6BCA">
      <w:pPr>
        <w:pStyle w:val="NurText"/>
        <w:bidi/>
        <w:rPr>
          <w:del w:id="11120" w:author="Transkribus" w:date="2019-12-11T14:30:00Z"/>
          <w:rFonts w:ascii="Courier New" w:hAnsi="Courier New" w:cs="Courier New"/>
        </w:rPr>
      </w:pPr>
      <w:dir w:val="rtl">
        <w:dir w:val="rtl">
          <w:del w:id="11121" w:author="Transkribus" w:date="2019-12-11T14:30:00Z">
            <w:r w:rsidRPr="009B6BCA">
              <w:rPr>
                <w:rFonts w:ascii="Courier New" w:hAnsi="Courier New" w:cs="Courier New"/>
                <w:rtl/>
              </w:rPr>
              <w:delText>واشتغل ايضا بالادب</w:delText>
            </w:r>
          </w:del>
          <w:ins w:id="11122" w:author="Transkribus" w:date="2019-12-11T14:30:00Z">
            <w:r w:rsidR="00EE6742" w:rsidRPr="00EE6742">
              <w:rPr>
                <w:rFonts w:ascii="Courier New" w:hAnsi="Courier New" w:cs="Courier New"/>
                <w:rtl/>
              </w:rPr>
              <w:t>واسشتغل أيسارالادب</w:t>
            </w:r>
          </w:ins>
          <w:r w:rsidR="00EE6742" w:rsidRPr="00EE6742">
            <w:rPr>
              <w:rFonts w:ascii="Courier New" w:hAnsi="Courier New" w:cs="Courier New"/>
              <w:rtl/>
            </w:rPr>
            <w:t xml:space="preserve"> وعلم </w:t>
          </w:r>
          <w:del w:id="11123" w:author="Transkribus" w:date="2019-12-11T14:30:00Z">
            <w:r w:rsidRPr="009B6BCA">
              <w:rPr>
                <w:rFonts w:ascii="Courier New" w:hAnsi="Courier New" w:cs="Courier New"/>
                <w:rtl/>
              </w:rPr>
              <w:delText>النحو وكان يشعر</w:delText>
            </w:r>
          </w:del>
          <w:ins w:id="11124" w:author="Transkribus" w:date="2019-12-11T14:30:00Z">
            <w:r w:rsidR="00EE6742" w:rsidRPr="00EE6742">
              <w:rPr>
                <w:rFonts w:ascii="Courier New" w:hAnsi="Courier New" w:cs="Courier New"/>
                <w:rtl/>
              </w:rPr>
              <w:t>النجووكان بشعر</w:t>
            </w:r>
          </w:ins>
          <w:r w:rsidR="00EE6742" w:rsidRPr="00EE6742">
            <w:rPr>
              <w:rFonts w:ascii="Courier New" w:hAnsi="Courier New" w:cs="Courier New"/>
              <w:rtl/>
            </w:rPr>
            <w:t xml:space="preserve"> وله </w:t>
          </w:r>
          <w:del w:id="11125" w:author="Transkribus" w:date="2019-12-11T14:30:00Z">
            <w:r w:rsidRPr="009B6BCA">
              <w:rPr>
                <w:rFonts w:ascii="Courier New" w:hAnsi="Courier New" w:cs="Courier New"/>
                <w:rtl/>
              </w:rPr>
              <w:delText>قطع جيدة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0BEBB3" w14:textId="2486050C" w:rsidR="00EE6742" w:rsidRPr="00EE6742" w:rsidRDefault="009B6BCA" w:rsidP="00EE6742">
      <w:pPr>
        <w:pStyle w:val="NurText"/>
        <w:bidi/>
        <w:rPr>
          <w:ins w:id="11126" w:author="Transkribus" w:date="2019-12-11T14:30:00Z"/>
          <w:rFonts w:ascii="Courier New" w:hAnsi="Courier New" w:cs="Courier New"/>
        </w:rPr>
      </w:pPr>
      <w:dir w:val="rtl">
        <w:dir w:val="rtl">
          <w:del w:id="11127" w:author="Transkribus" w:date="2019-12-11T14:30:00Z">
            <w:r w:rsidRPr="009B6BCA">
              <w:rPr>
                <w:rFonts w:ascii="Courier New" w:hAnsi="Courier New" w:cs="Courier New"/>
                <w:rtl/>
              </w:rPr>
              <w:delText>وتوفى رحمه</w:delText>
            </w:r>
          </w:del>
          <w:ins w:id="11128" w:author="Transkribus" w:date="2019-12-11T14:30:00Z">
            <w:r w:rsidR="00EE6742" w:rsidRPr="00EE6742">
              <w:rPr>
                <w:rFonts w:ascii="Courier New" w:hAnsi="Courier New" w:cs="Courier New"/>
                <w:rtl/>
              </w:rPr>
              <w:t>قطمر جيده ويوفى رجمةه</w:t>
            </w:r>
          </w:ins>
          <w:r w:rsidR="00EE6742" w:rsidRPr="00EE6742">
            <w:rPr>
              <w:rFonts w:ascii="Courier New" w:hAnsi="Courier New" w:cs="Courier New"/>
              <w:rtl/>
            </w:rPr>
            <w:t xml:space="preserve"> الله فى </w:t>
          </w:r>
          <w:del w:id="11129" w:author="Transkribus" w:date="2019-12-11T14:30:00Z">
            <w:r w:rsidRPr="009B6BCA">
              <w:rPr>
                <w:rFonts w:ascii="Courier New" w:hAnsi="Courier New" w:cs="Courier New"/>
                <w:rtl/>
              </w:rPr>
              <w:delText>سنة تسع وتسعين وخمسمائة بدمشق</w:delText>
            </w:r>
          </w:del>
          <w:ins w:id="11130" w:author="Transkribus" w:date="2019-12-11T14:30:00Z">
            <w:r w:rsidR="00EE6742" w:rsidRPr="00EE6742">
              <w:rPr>
                <w:rFonts w:ascii="Courier New" w:hAnsi="Courier New" w:cs="Courier New"/>
                <w:rtl/>
              </w:rPr>
              <w:t>ستة تيع وفسعين</w:t>
            </w:r>
          </w:ins>
        </w:dir>
      </w:dir>
    </w:p>
    <w:p w14:paraId="74F8BC94" w14:textId="77777777" w:rsidR="009B6BCA" w:rsidRPr="009B6BCA" w:rsidRDefault="00EE6742" w:rsidP="009B6BCA">
      <w:pPr>
        <w:pStyle w:val="NurText"/>
        <w:bidi/>
        <w:rPr>
          <w:del w:id="11131" w:author="Transkribus" w:date="2019-12-11T14:30:00Z"/>
          <w:rFonts w:ascii="Courier New" w:hAnsi="Courier New" w:cs="Courier New"/>
        </w:rPr>
      </w:pPr>
      <w:ins w:id="11132" w:author="Transkribus" w:date="2019-12-11T14:30:00Z">
        <w:r w:rsidRPr="00EE6742">
          <w:rPr>
            <w:rFonts w:ascii="Courier New" w:hAnsi="Courier New" w:cs="Courier New"/>
            <w:rtl/>
          </w:rPr>
          <w:t>وسمسمائة بد مسق</w:t>
        </w:r>
      </w:ins>
      <w:r w:rsidRPr="00EE6742">
        <w:rPr>
          <w:rFonts w:ascii="Courier New" w:hAnsi="Courier New" w:cs="Courier New"/>
          <w:rtl/>
        </w:rPr>
        <w:t xml:space="preserve"> باسهال عر</w:t>
      </w:r>
      <w:del w:id="11133" w:author="Transkribus" w:date="2019-12-11T14:30:00Z">
        <w:r w:rsidR="009B6BCA" w:rsidRPr="009B6BCA">
          <w:rPr>
            <w:rFonts w:ascii="Courier New" w:hAnsi="Courier New" w:cs="Courier New"/>
            <w:rtl/>
          </w:rPr>
          <w:delText>ض</w:delText>
        </w:r>
      </w:del>
      <w:ins w:id="11134" w:author="Transkribus" w:date="2019-12-11T14:30:00Z">
        <w:r w:rsidRPr="00EE6742">
          <w:rPr>
            <w:rFonts w:ascii="Courier New" w:hAnsi="Courier New" w:cs="Courier New"/>
            <w:rtl/>
          </w:rPr>
          <w:t>س</w:t>
        </w:r>
      </w:ins>
      <w:r w:rsidRPr="00EE6742">
        <w:rPr>
          <w:rFonts w:ascii="Courier New" w:hAnsi="Courier New" w:cs="Courier New"/>
          <w:rtl/>
        </w:rPr>
        <w:t xml:space="preserve"> له </w:t>
      </w:r>
      <w:del w:id="11135" w:author="Transkribus" w:date="2019-12-11T14:30:00Z">
        <w:r w:rsidR="009B6BCA" w:rsidRPr="009B6BCA">
          <w:rPr>
            <w:rFonts w:ascii="Courier New" w:hAnsi="Courier New" w:cs="Courier New"/>
            <w:rtl/>
          </w:rPr>
          <w:delText>وعاش نحو السبعين سنة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05E03D9" w14:textId="1E7FFBBC" w:rsidR="00EE6742" w:rsidRPr="00EE6742" w:rsidRDefault="009B6BCA" w:rsidP="00EE6742">
      <w:pPr>
        <w:pStyle w:val="NurText"/>
        <w:bidi/>
        <w:rPr>
          <w:ins w:id="11136" w:author="Transkribus" w:date="2019-12-11T14:30:00Z"/>
          <w:rFonts w:ascii="Courier New" w:hAnsi="Courier New" w:cs="Courier New"/>
        </w:rPr>
      </w:pPr>
      <w:dir w:val="rtl">
        <w:dir w:val="rtl">
          <w:ins w:id="11137" w:author="Transkribus" w:date="2019-12-11T14:30:00Z">
            <w:r w:rsidR="00EE6742" w:rsidRPr="00EE6742">
              <w:rPr>
                <w:rFonts w:ascii="Courier New" w:hAnsi="Courier New" w:cs="Courier New"/>
                <w:rtl/>
              </w:rPr>
              <w:t xml:space="preserve">وعاس محو السيعين صفة </w:t>
            </w:r>
          </w:ins>
          <w:r w:rsidR="00EE6742" w:rsidRPr="00EE6742">
            <w:rPr>
              <w:rFonts w:ascii="Courier New" w:hAnsi="Courier New" w:cs="Courier New"/>
              <w:rtl/>
            </w:rPr>
            <w:t xml:space="preserve">ومن شعر </w:t>
          </w:r>
          <w:del w:id="11138" w:author="Transkribus" w:date="2019-12-11T14:30:00Z">
            <w:r w:rsidRPr="009B6BCA">
              <w:rPr>
                <w:rFonts w:ascii="Courier New" w:hAnsi="Courier New" w:cs="Courier New"/>
                <w:rtl/>
              </w:rPr>
              <w:delText>ا</w:delText>
            </w:r>
          </w:del>
          <w:ins w:id="11139"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بى الفضل بن عبد</w:t>
          </w:r>
          <w:del w:id="11140" w:author="Transkribus" w:date="2019-12-11T14:30:00Z">
            <w:r w:rsidRPr="009B6BCA">
              <w:rPr>
                <w:rFonts w:ascii="Courier New" w:hAnsi="Courier New" w:cs="Courier New"/>
                <w:rtl/>
              </w:rPr>
              <w:delText xml:space="preserve"> الكريم المهندس نقلت</w:delText>
            </w:r>
          </w:del>
        </w:dir>
      </w:dir>
    </w:p>
    <w:p w14:paraId="11C68329" w14:textId="0DA246E6" w:rsidR="00EE6742" w:rsidRPr="00EE6742" w:rsidRDefault="00EE6742" w:rsidP="00EE6742">
      <w:pPr>
        <w:pStyle w:val="NurText"/>
        <w:bidi/>
        <w:rPr>
          <w:ins w:id="11141" w:author="Transkribus" w:date="2019-12-11T14:30:00Z"/>
          <w:rFonts w:ascii="Courier New" w:hAnsi="Courier New" w:cs="Courier New"/>
        </w:rPr>
      </w:pPr>
      <w:ins w:id="11142" w:author="Transkribus" w:date="2019-12-11T14:30:00Z">
        <w:r w:rsidRPr="00EE6742">
          <w:rPr>
            <w:rFonts w:ascii="Courier New" w:hAnsi="Courier New" w:cs="Courier New"/>
            <w:rtl/>
          </w:rPr>
          <w:t>سكرم المهنسدس فقلت</w:t>
        </w:r>
      </w:ins>
      <w:r w:rsidRPr="00EE6742">
        <w:rPr>
          <w:rFonts w:ascii="Courier New" w:hAnsi="Courier New" w:cs="Courier New"/>
          <w:rtl/>
        </w:rPr>
        <w:t xml:space="preserve"> من خطه فى م</w:t>
      </w:r>
      <w:del w:id="11143" w:author="Transkribus" w:date="2019-12-11T14:30:00Z">
        <w:r w:rsidR="009B6BCA" w:rsidRPr="009B6BCA">
          <w:rPr>
            <w:rFonts w:ascii="Courier New" w:hAnsi="Courier New" w:cs="Courier New"/>
            <w:rtl/>
          </w:rPr>
          <w:delText>ق</w:delText>
        </w:r>
      </w:del>
      <w:ins w:id="11144" w:author="Transkribus" w:date="2019-12-11T14:30:00Z">
        <w:r w:rsidRPr="00EE6742">
          <w:rPr>
            <w:rFonts w:ascii="Courier New" w:hAnsi="Courier New" w:cs="Courier New"/>
            <w:rtl/>
          </w:rPr>
          <w:t>ة</w:t>
        </w:r>
      </w:ins>
      <w:r w:rsidRPr="00EE6742">
        <w:rPr>
          <w:rFonts w:ascii="Courier New" w:hAnsi="Courier New" w:cs="Courier New"/>
          <w:rtl/>
        </w:rPr>
        <w:t>الت</w:t>
      </w:r>
      <w:del w:id="11145" w:author="Transkribus" w:date="2019-12-11T14:30:00Z">
        <w:r w:rsidR="009B6BCA" w:rsidRPr="009B6BCA">
          <w:rPr>
            <w:rFonts w:ascii="Courier New" w:hAnsi="Courier New" w:cs="Courier New"/>
            <w:rtl/>
          </w:rPr>
          <w:delText>ه</w:delText>
        </w:r>
      </w:del>
      <w:ins w:id="11146" w:author="Transkribus" w:date="2019-12-11T14:30:00Z">
        <w:r w:rsidRPr="00EE6742">
          <w:rPr>
            <w:rFonts w:ascii="Courier New" w:hAnsi="Courier New" w:cs="Courier New"/>
            <w:rtl/>
          </w:rPr>
          <w:t>ة</w:t>
        </w:r>
      </w:ins>
      <w:r w:rsidRPr="00EE6742">
        <w:rPr>
          <w:rFonts w:ascii="Courier New" w:hAnsi="Courier New" w:cs="Courier New"/>
          <w:rtl/>
        </w:rPr>
        <w:t xml:space="preserve"> فى ر</w:t>
      </w:r>
      <w:del w:id="11147" w:author="Transkribus" w:date="2019-12-11T14:30:00Z">
        <w:r w:rsidR="009B6BCA" w:rsidRPr="009B6BCA">
          <w:rPr>
            <w:rFonts w:ascii="Courier New" w:hAnsi="Courier New" w:cs="Courier New"/>
            <w:rtl/>
          </w:rPr>
          <w:delText>ؤ</w:delText>
        </w:r>
      </w:del>
      <w:ins w:id="11148" w:author="Transkribus" w:date="2019-12-11T14:30:00Z">
        <w:r w:rsidRPr="00EE6742">
          <w:rPr>
            <w:rFonts w:ascii="Courier New" w:hAnsi="Courier New" w:cs="Courier New"/>
            <w:rtl/>
          </w:rPr>
          <w:t>ز</w:t>
        </w:r>
      </w:ins>
      <w:r w:rsidRPr="00EE6742">
        <w:rPr>
          <w:rFonts w:ascii="Courier New" w:hAnsi="Courier New" w:cs="Courier New"/>
          <w:rtl/>
        </w:rPr>
        <w:t xml:space="preserve">ية الهلال </w:t>
      </w:r>
      <w:del w:id="11149" w:author="Transkribus" w:date="2019-12-11T14:30:00Z">
        <w:r w:rsidR="009B6BCA" w:rsidRPr="009B6BCA">
          <w:rPr>
            <w:rFonts w:ascii="Courier New" w:hAnsi="Courier New" w:cs="Courier New"/>
            <w:rtl/>
          </w:rPr>
          <w:delText>الفها للقاضى محيى الدين بن</w:delText>
        </w:r>
      </w:del>
      <w:ins w:id="11150" w:author="Transkribus" w:date="2019-12-11T14:30:00Z">
        <w:r w:rsidRPr="00EE6742">
          <w:rPr>
            <w:rFonts w:ascii="Courier New" w:hAnsi="Courier New" w:cs="Courier New"/>
            <w:rtl/>
          </w:rPr>
          <w:t>الفه</w:t>
        </w:r>
      </w:ins>
      <w:r w:rsidRPr="00EE6742">
        <w:rPr>
          <w:rFonts w:ascii="Courier New" w:hAnsi="Courier New" w:cs="Courier New"/>
          <w:rtl/>
        </w:rPr>
        <w:t xml:space="preserve"> القاضى </w:t>
      </w:r>
      <w:del w:id="11151" w:author="Transkribus" w:date="2019-12-11T14:30:00Z">
        <w:r w:rsidR="009B6BCA" w:rsidRPr="009B6BCA">
          <w:rPr>
            <w:rFonts w:ascii="Courier New" w:hAnsi="Courier New" w:cs="Courier New"/>
            <w:rtl/>
          </w:rPr>
          <w:delText>زكى</w:delText>
        </w:r>
      </w:del>
      <w:ins w:id="11152" w:author="Transkribus" w:date="2019-12-11T14:30:00Z">
        <w:r w:rsidRPr="00EE6742">
          <w:rPr>
            <w:rFonts w:ascii="Courier New" w:hAnsi="Courier New" w:cs="Courier New"/>
            <w:rtl/>
          </w:rPr>
          <w:t>حفى الدين ين</w:t>
        </w:r>
      </w:ins>
    </w:p>
    <w:p w14:paraId="07A281E2" w14:textId="58991646" w:rsidR="00EE6742" w:rsidRPr="00EE6742" w:rsidRDefault="00EE6742" w:rsidP="00EE6742">
      <w:pPr>
        <w:pStyle w:val="NurText"/>
        <w:bidi/>
        <w:rPr>
          <w:rFonts w:ascii="Courier New" w:hAnsi="Courier New" w:cs="Courier New"/>
        </w:rPr>
      </w:pPr>
      <w:ins w:id="11153" w:author="Transkribus" w:date="2019-12-11T14:30:00Z">
        <w:r w:rsidRPr="00EE6742">
          <w:rPr>
            <w:rFonts w:ascii="Courier New" w:hAnsi="Courier New" w:cs="Courier New"/>
            <w:rtl/>
          </w:rPr>
          <w:t>القاضى ذ فى</w:t>
        </w:r>
      </w:ins>
      <w:r w:rsidRPr="00EE6742">
        <w:rPr>
          <w:rFonts w:ascii="Courier New" w:hAnsi="Courier New" w:cs="Courier New"/>
          <w:rtl/>
        </w:rPr>
        <w:t xml:space="preserve"> الدين ويقول فيها </w:t>
      </w:r>
      <w:del w:id="11154" w:author="Transkribus" w:date="2019-12-11T14:30:00Z">
        <w:r w:rsidR="009B6BCA" w:rsidRPr="009B6BCA">
          <w:rPr>
            <w:rFonts w:ascii="Courier New" w:hAnsi="Courier New" w:cs="Courier New"/>
            <w:rtl/>
          </w:rPr>
          <w:delText>ي</w:delText>
        </w:r>
      </w:del>
      <w:r w:rsidRPr="00EE6742">
        <w:rPr>
          <w:rFonts w:ascii="Courier New" w:hAnsi="Courier New" w:cs="Courier New"/>
          <w:rtl/>
        </w:rPr>
        <w:t>مد</w:t>
      </w:r>
      <w:del w:id="11155" w:author="Transkribus" w:date="2019-12-11T14:30:00Z">
        <w:r w:rsidR="009B6BCA" w:rsidRPr="009B6BCA">
          <w:rPr>
            <w:rFonts w:ascii="Courier New" w:hAnsi="Courier New" w:cs="Courier New"/>
            <w:rtl/>
          </w:rPr>
          <w:delText>ح</w:delText>
        </w:r>
      </w:del>
      <w:ins w:id="11156" w:author="Transkribus" w:date="2019-12-11T14:30:00Z">
        <w:r w:rsidRPr="00EE6742">
          <w:rPr>
            <w:rFonts w:ascii="Courier New" w:hAnsi="Courier New" w:cs="Courier New"/>
            <w:rtl/>
          </w:rPr>
          <w:t>ج</w:t>
        </w:r>
      </w:ins>
      <w:r w:rsidRPr="00EE6742">
        <w:rPr>
          <w:rFonts w:ascii="Courier New" w:hAnsi="Courier New" w:cs="Courier New"/>
          <w:rtl/>
        </w:rPr>
        <w:t>ه</w:t>
      </w:r>
      <w:del w:id="111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05D613F" w14:textId="03F85C77" w:rsidR="00EE6742" w:rsidRPr="00EE6742" w:rsidRDefault="009B6BCA" w:rsidP="00EE6742">
      <w:pPr>
        <w:pStyle w:val="NurText"/>
        <w:bidi/>
        <w:rPr>
          <w:ins w:id="11158" w:author="Transkribus" w:date="2019-12-11T14:30:00Z"/>
          <w:rFonts w:ascii="Courier New" w:hAnsi="Courier New" w:cs="Courier New"/>
        </w:rPr>
      </w:pPr>
      <w:dir w:val="rtl">
        <w:dir w:val="rtl">
          <w:ins w:id="11159" w:author="Transkribus" w:date="2019-12-11T14:30:00Z">
            <w:r w:rsidR="00EE6742" w:rsidRPr="00EE6742">
              <w:rPr>
                <w:rFonts w:ascii="Courier New" w:hAnsi="Courier New" w:cs="Courier New"/>
                <w:rtl/>
              </w:rPr>
              <w:t>البسيط٢</w:t>
            </w:r>
          </w:ins>
        </w:dir>
      </w:dir>
    </w:p>
    <w:p w14:paraId="19684C76" w14:textId="69FFFD5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خصصت بالاب </w:t>
      </w:r>
      <w:del w:id="11160" w:author="Transkribus" w:date="2019-12-11T14:30:00Z">
        <w:r w:rsidR="009B6BCA" w:rsidRPr="009B6BCA">
          <w:rPr>
            <w:rFonts w:ascii="Courier New" w:hAnsi="Courier New" w:cs="Courier New"/>
            <w:rtl/>
          </w:rPr>
          <w:delText>لما ان رايتهم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دعوا بنعتك اشخاصا من البشر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1161" w:author="Transkribus" w:date="2019-12-11T14:30:00Z">
        <w:r w:rsidRPr="00EE6742">
          <w:rPr>
            <w:rFonts w:ascii="Courier New" w:hAnsi="Courier New" w:cs="Courier New"/>
            <w:rtl/>
          </w:rPr>
          <w:t>لمان رايكم * وعو اسنعتك أسحاسامن اليشس</w:t>
        </w:r>
      </w:ins>
    </w:p>
    <w:p w14:paraId="1CA6268E" w14:textId="77777777" w:rsidR="009B6BCA" w:rsidRPr="009B6BCA" w:rsidRDefault="009B6BCA" w:rsidP="009B6BCA">
      <w:pPr>
        <w:pStyle w:val="NurText"/>
        <w:bidi/>
        <w:rPr>
          <w:del w:id="11162" w:author="Transkribus" w:date="2019-12-11T14:30:00Z"/>
          <w:rFonts w:ascii="Courier New" w:hAnsi="Courier New" w:cs="Courier New"/>
        </w:rPr>
      </w:pPr>
      <w:dir w:val="rtl">
        <w:dir w:val="rtl">
          <w:del w:id="11163" w:author="Transkribus" w:date="2019-12-11T14:30:00Z">
            <w:r w:rsidRPr="009B6BCA">
              <w:rPr>
                <w:rFonts w:ascii="Courier New" w:hAnsi="Courier New" w:cs="Courier New"/>
                <w:rtl/>
              </w:rPr>
              <w:delText>ضد النعوت تراهم ان بلوتهم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يسمى بصيرا غير ذى بصر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4A028A" w14:textId="2D21E16A" w:rsidR="00EE6742" w:rsidRPr="00EE6742" w:rsidRDefault="009B6BCA" w:rsidP="00EE6742">
      <w:pPr>
        <w:pStyle w:val="NurText"/>
        <w:bidi/>
        <w:rPr>
          <w:ins w:id="11164" w:author="Transkribus" w:date="2019-12-11T14:30:00Z"/>
          <w:rFonts w:ascii="Courier New" w:hAnsi="Courier New" w:cs="Courier New"/>
        </w:rPr>
      </w:pPr>
      <w:dir w:val="rtl">
        <w:dir w:val="rtl">
          <w:del w:id="11165" w:author="Transkribus" w:date="2019-12-11T14:30:00Z">
            <w:r w:rsidRPr="009B6BCA">
              <w:rPr>
                <w:rFonts w:ascii="Courier New" w:hAnsi="Courier New" w:cs="Courier New"/>
                <w:rtl/>
              </w:rPr>
              <w:delText>والنعت ما لم تك الافعال تعضده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1166" w:author="Transkribus" w:date="2019-12-11T14:30:00Z">
            <w:r w:rsidR="00EE6742" w:rsidRPr="00EE6742">
              <w:rPr>
                <w:rFonts w:ascii="Courier New" w:hAnsi="Courier New" w:cs="Courier New"/>
                <w:rtl/>
              </w:rPr>
              <w:t xml:space="preserve"> سسذ النعوب ابراهيم ابن بلونجم * وفد يشمى صير اشيردى يصر</w:t>
            </w:r>
          </w:ins>
        </w:dir>
      </w:dir>
    </w:p>
    <w:p w14:paraId="1F504EC5" w14:textId="0920A8E8" w:rsidR="00EE6742" w:rsidRPr="00EE6742" w:rsidRDefault="00EE6742" w:rsidP="00EE6742">
      <w:pPr>
        <w:pStyle w:val="NurText"/>
        <w:bidi/>
        <w:rPr>
          <w:rFonts w:ascii="Courier New" w:hAnsi="Courier New" w:cs="Courier New"/>
        </w:rPr>
      </w:pPr>
      <w:ins w:id="11167" w:author="Transkribus" w:date="2019-12-11T14:30:00Z">
        <w:r w:rsidRPr="00EE6742">
          <w:rPr>
            <w:rFonts w:ascii="Courier New" w:hAnsi="Courier New" w:cs="Courier New"/>
            <w:rtl/>
          </w:rPr>
          <w:t xml:space="preserve">والنعب مالم تلك الاعجال تعصده * </w:t>
        </w:r>
      </w:ins>
      <w:r w:rsidRPr="00EE6742">
        <w:rPr>
          <w:rFonts w:ascii="Courier New" w:hAnsi="Courier New" w:cs="Courier New"/>
          <w:rtl/>
        </w:rPr>
        <w:t xml:space="preserve">اسم على </w:t>
      </w:r>
      <w:del w:id="11168" w:author="Transkribus" w:date="2019-12-11T14:30:00Z">
        <w:r w:rsidR="009B6BCA" w:rsidRPr="009B6BCA">
          <w:rPr>
            <w:rFonts w:ascii="Courier New" w:hAnsi="Courier New" w:cs="Courier New"/>
            <w:rtl/>
          </w:rPr>
          <w:delText>صورة خطت</w:delText>
        </w:r>
      </w:del>
      <w:ins w:id="11169" w:author="Transkribus" w:date="2019-12-11T14:30:00Z">
        <w:r w:rsidRPr="00EE6742">
          <w:rPr>
            <w:rFonts w:ascii="Courier New" w:hAnsi="Courier New" w:cs="Courier New"/>
            <w:rtl/>
          </w:rPr>
          <w:t>صوره حطت</w:t>
        </w:r>
      </w:ins>
      <w:r w:rsidRPr="00EE6742">
        <w:rPr>
          <w:rFonts w:ascii="Courier New" w:hAnsi="Courier New" w:cs="Courier New"/>
          <w:rtl/>
        </w:rPr>
        <w:t xml:space="preserve"> من الصور</w:t>
      </w:r>
      <w:del w:id="1117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EA9110" w14:textId="5DA823B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وما الحقيق </w:t>
          </w:r>
          <w:del w:id="11171" w:author="Transkribus" w:date="2019-12-11T14:30:00Z">
            <w:r w:rsidRPr="009B6BCA">
              <w:rPr>
                <w:rFonts w:ascii="Courier New" w:hAnsi="Courier New" w:cs="Courier New"/>
                <w:rtl/>
              </w:rPr>
              <w:delText>به لفظ يطابقه المعنى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كنجل</w:delText>
                </w:r>
              </w:dir>
            </w:dir>
          </w:del>
          <w:ins w:id="11172" w:author="Transkribus" w:date="2019-12-11T14:30:00Z">
            <w:r w:rsidR="00EE6742" w:rsidRPr="00EE6742">
              <w:rPr>
                <w:rFonts w:ascii="Courier New" w:hAnsi="Courier New" w:cs="Courier New"/>
                <w:rtl/>
              </w:rPr>
              <w:t>- لعط بطايفة السمعنى كجل</w:t>
            </w:r>
          </w:ins>
          <w:r w:rsidR="00EE6742" w:rsidRPr="00EE6742">
            <w:rPr>
              <w:rFonts w:ascii="Courier New" w:hAnsi="Courier New" w:cs="Courier New"/>
              <w:rtl/>
            </w:rPr>
            <w:t xml:space="preserve"> القضاة ال</w:t>
          </w:r>
          <w:del w:id="11173" w:author="Transkribus" w:date="2019-12-11T14:30:00Z">
            <w:r w:rsidRPr="009B6BCA">
              <w:rPr>
                <w:rFonts w:ascii="Courier New" w:hAnsi="Courier New" w:cs="Courier New"/>
                <w:rtl/>
              </w:rPr>
              <w:delText>ص</w:delText>
            </w:r>
          </w:del>
          <w:ins w:id="11174" w:author="Transkribus" w:date="2019-12-11T14:30:00Z">
            <w:r w:rsidR="00EE6742" w:rsidRPr="00EE6742">
              <w:rPr>
                <w:rFonts w:ascii="Courier New" w:hAnsi="Courier New" w:cs="Courier New"/>
                <w:rtl/>
              </w:rPr>
              <w:t>س</w:t>
            </w:r>
          </w:ins>
          <w:r w:rsidR="00EE6742" w:rsidRPr="00EE6742">
            <w:rPr>
              <w:rFonts w:ascii="Courier New" w:hAnsi="Courier New" w:cs="Courier New"/>
              <w:rtl/>
            </w:rPr>
            <w:t>يد من م</w:t>
          </w:r>
          <w:del w:id="11175" w:author="Transkribus" w:date="2019-12-11T14:30:00Z">
            <w:r w:rsidRPr="009B6BCA">
              <w:rPr>
                <w:rFonts w:ascii="Courier New" w:hAnsi="Courier New" w:cs="Courier New"/>
                <w:rtl/>
              </w:rPr>
              <w:delText>ض</w:delText>
            </w:r>
          </w:del>
          <w:ins w:id="11176" w:author="Transkribus" w:date="2019-12-11T14:30:00Z">
            <w:r w:rsidR="00EE6742" w:rsidRPr="00EE6742">
              <w:rPr>
                <w:rFonts w:ascii="Courier New" w:hAnsi="Courier New" w:cs="Courier New"/>
                <w:rtl/>
              </w:rPr>
              <w:t>ص</w:t>
            </w:r>
          </w:ins>
          <w:r w:rsidR="00EE6742" w:rsidRPr="00EE6742">
            <w:rPr>
              <w:rFonts w:ascii="Courier New" w:hAnsi="Courier New" w:cs="Courier New"/>
              <w:rtl/>
            </w:rPr>
            <w:t>ر</w:t>
          </w:r>
          <w:del w:id="111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FCC072D" w14:textId="0BD7E7A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فالدين والملك والاسلام قاطبة</w:t>
          </w:r>
          <w:del w:id="1117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بر</w:t>
              </w:r>
              <w:del w:id="11179" w:author="Transkribus" w:date="2019-12-11T14:30:00Z">
                <w:r w:rsidR="009B6BCA" w:rsidRPr="009B6BCA">
                  <w:rPr>
                    <w:rFonts w:ascii="Courier New" w:hAnsi="Courier New" w:cs="Courier New"/>
                    <w:rtl/>
                  </w:rPr>
                  <w:delText>اي</w:delText>
                </w:r>
              </w:del>
              <w:ins w:id="11180" w:author="Transkribus" w:date="2019-12-11T14:30:00Z">
                <w:r w:rsidRPr="00EE6742">
                  <w:rPr>
                    <w:rFonts w:ascii="Courier New" w:hAnsi="Courier New" w:cs="Courier New"/>
                    <w:rtl/>
                  </w:rPr>
                  <w:t>أب</w:t>
                </w:r>
              </w:ins>
              <w:r w:rsidRPr="00EE6742">
                <w:rPr>
                  <w:rFonts w:ascii="Courier New" w:hAnsi="Courier New" w:cs="Courier New"/>
                  <w:rtl/>
                </w:rPr>
                <w:t xml:space="preserve">ه فى </w:t>
              </w:r>
              <w:del w:id="11181" w:author="Transkribus" w:date="2019-12-11T14:30:00Z">
                <w:r w:rsidR="009B6BCA" w:rsidRPr="009B6BCA">
                  <w:rPr>
                    <w:rFonts w:ascii="Courier New" w:hAnsi="Courier New" w:cs="Courier New"/>
                    <w:rtl/>
                  </w:rPr>
                  <w:delText>ا</w:delText>
                </w:r>
              </w:del>
              <w:ins w:id="11182" w:author="Transkribus" w:date="2019-12-11T14:30:00Z">
                <w:r w:rsidRPr="00EE6742">
                  <w:rPr>
                    <w:rFonts w:ascii="Courier New" w:hAnsi="Courier New" w:cs="Courier New"/>
                    <w:rtl/>
                  </w:rPr>
                  <w:t>أ</w:t>
                </w:r>
              </w:ins>
              <w:r w:rsidRPr="00EE6742">
                <w:rPr>
                  <w:rFonts w:ascii="Courier New" w:hAnsi="Courier New" w:cs="Courier New"/>
                  <w:rtl/>
                </w:rPr>
                <w:t xml:space="preserve">مان من </w:t>
              </w:r>
              <w:del w:id="11183" w:author="Transkribus" w:date="2019-12-11T14:30:00Z">
                <w:r w:rsidR="009B6BCA" w:rsidRPr="009B6BCA">
                  <w:rPr>
                    <w:rFonts w:ascii="Courier New" w:hAnsi="Courier New" w:cs="Courier New"/>
                    <w:rtl/>
                  </w:rPr>
                  <w:delText>يد الغير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184" w:author="Transkribus" w:date="2019-12-11T14:30:00Z">
                <w:r w:rsidRPr="00EE6742">
                  <w:rPr>
                    <w:rFonts w:ascii="Courier New" w:hAnsi="Courier New" w:cs="Courier New"/>
                    <w:rtl/>
                  </w:rPr>
                  <w:t>بد الغسير</w:t>
                </w:r>
              </w:ins>
            </w:dir>
          </w:dir>
        </w:dir>
      </w:dir>
    </w:p>
    <w:p w14:paraId="613C268F" w14:textId="0E185AB1" w:rsidR="00EE6742" w:rsidRPr="00EE6742" w:rsidRDefault="009B6BCA" w:rsidP="00EE6742">
      <w:pPr>
        <w:pStyle w:val="NurText"/>
        <w:bidi/>
        <w:rPr>
          <w:rFonts w:ascii="Courier New" w:hAnsi="Courier New" w:cs="Courier New"/>
        </w:rPr>
      </w:pPr>
      <w:dir w:val="rtl">
        <w:dir w:val="rtl">
          <w:del w:id="11185" w:author="Transkribus" w:date="2019-12-11T14:30:00Z">
            <w:r w:rsidRPr="009B6BCA">
              <w:rPr>
                <w:rFonts w:ascii="Courier New" w:hAnsi="Courier New" w:cs="Courier New"/>
                <w:rtl/>
              </w:rPr>
              <w:delText>كم</w:delText>
            </w:r>
          </w:del>
          <w:ins w:id="11186" w:author="Transkribus" w:date="2019-12-11T14:30:00Z">
            <w:r w:rsidR="00EE6742" w:rsidRPr="00EE6742">
              <w:rPr>
                <w:rFonts w:ascii="Courier New" w:hAnsi="Courier New" w:cs="Courier New"/>
                <w:rtl/>
              </w:rPr>
              <w:t>٩م</w:t>
            </w:r>
          </w:ins>
          <w:r w:rsidR="00EE6742" w:rsidRPr="00EE6742">
            <w:rPr>
              <w:rFonts w:ascii="Courier New" w:hAnsi="Courier New" w:cs="Courier New"/>
              <w:rtl/>
            </w:rPr>
            <w:t xml:space="preserve"> سن سنة </w:t>
          </w:r>
          <w:del w:id="11187" w:author="Transkribus" w:date="2019-12-11T14:30:00Z">
            <w:r w:rsidRPr="009B6BCA">
              <w:rPr>
                <w:rFonts w:ascii="Courier New" w:hAnsi="Courier New" w:cs="Courier New"/>
                <w:rtl/>
              </w:rPr>
              <w:delText>خ</w:delText>
            </w:r>
          </w:del>
          <w:ins w:id="1118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ير فى </w:t>
          </w:r>
          <w:del w:id="11189" w:author="Transkribus" w:date="2019-12-11T14:30:00Z">
            <w:r w:rsidRPr="009B6BCA">
              <w:rPr>
                <w:rFonts w:ascii="Courier New" w:hAnsi="Courier New" w:cs="Courier New"/>
                <w:rtl/>
              </w:rPr>
              <w:delText>ولايته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وقام لله</w:delText>
                </w:r>
              </w:dir>
            </w:dir>
          </w:del>
          <w:ins w:id="11190" w:author="Transkribus" w:date="2019-12-11T14:30:00Z">
            <w:r w:rsidR="00EE6742" w:rsidRPr="00EE6742">
              <w:rPr>
                <w:rFonts w:ascii="Courier New" w:hAnsi="Courier New" w:cs="Courier New"/>
                <w:rtl/>
              </w:rPr>
              <w:t>ولابتة * وفاثم ه</w:t>
            </w:r>
          </w:ins>
          <w:r w:rsidR="00EE6742" w:rsidRPr="00EE6742">
            <w:rPr>
              <w:rFonts w:ascii="Courier New" w:hAnsi="Courier New" w:cs="Courier New"/>
              <w:rtl/>
            </w:rPr>
            <w:t xml:space="preserve"> فيها </w:t>
          </w:r>
          <w:del w:id="11191" w:author="Transkribus" w:date="2019-12-11T14:30:00Z">
            <w:r w:rsidRPr="009B6BCA">
              <w:rPr>
                <w:rFonts w:ascii="Courier New" w:hAnsi="Courier New" w:cs="Courier New"/>
                <w:rtl/>
              </w:rPr>
              <w:delText>غير معتذر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192" w:author="Transkribus" w:date="2019-12-11T14:30:00Z">
            <w:r w:rsidR="00EE6742" w:rsidRPr="00EE6742">
              <w:rPr>
                <w:rFonts w:ascii="Courier New" w:hAnsi="Courier New" w:cs="Courier New"/>
                <w:rtl/>
              </w:rPr>
              <w:t>غسير معندر</w:t>
            </w:r>
          </w:ins>
        </w:dir>
      </w:dir>
    </w:p>
    <w:p w14:paraId="5BA0144A" w14:textId="77246D3D" w:rsidR="00EE6742" w:rsidRPr="00EE6742" w:rsidRDefault="009B6BCA" w:rsidP="00EE6742">
      <w:pPr>
        <w:pStyle w:val="NurText"/>
        <w:bidi/>
        <w:rPr>
          <w:rFonts w:ascii="Courier New" w:hAnsi="Courier New" w:cs="Courier New"/>
        </w:rPr>
      </w:pPr>
      <w:dir w:val="rtl">
        <w:dir w:val="rtl">
          <w:del w:id="11193" w:author="Transkribus" w:date="2019-12-11T14:30:00Z">
            <w:r w:rsidRPr="009B6BCA">
              <w:rPr>
                <w:rFonts w:ascii="Courier New" w:hAnsi="Courier New" w:cs="Courier New"/>
                <w:rtl/>
              </w:rPr>
              <w:delText>يرجو بذاك نعيما لا نفاد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1194" w:author="Transkribus" w:date="2019-12-11T14:30:00Z">
            <w:r w:rsidR="00EE6742" w:rsidRPr="00EE6742">
              <w:rPr>
                <w:rFonts w:ascii="Courier New" w:hAnsi="Courier New" w:cs="Courier New"/>
                <w:rtl/>
              </w:rPr>
              <w:t xml:space="preserve">بر جويذال- فعيما الاننادله * </w:t>
            </w:r>
          </w:ins>
          <w:r w:rsidR="00EE6742" w:rsidRPr="00EE6742">
            <w:rPr>
              <w:rFonts w:ascii="Courier New" w:hAnsi="Courier New" w:cs="Courier New"/>
              <w:rtl/>
            </w:rPr>
            <w:t xml:space="preserve">جوار ملك </w:t>
          </w:r>
          <w:del w:id="11195" w:author="Transkribus" w:date="2019-12-11T14:30:00Z">
            <w:r w:rsidRPr="009B6BCA">
              <w:rPr>
                <w:rFonts w:ascii="Courier New" w:hAnsi="Courier New" w:cs="Courier New"/>
                <w:rtl/>
              </w:rPr>
              <w:delText>عزيز جل</w:delText>
            </w:r>
          </w:del>
          <w:ins w:id="11196" w:author="Transkribus" w:date="2019-12-11T14:30:00Z">
            <w:r w:rsidR="00EE6742" w:rsidRPr="00EE6742">
              <w:rPr>
                <w:rFonts w:ascii="Courier New" w:hAnsi="Courier New" w:cs="Courier New"/>
                <w:rtl/>
              </w:rPr>
              <w:t>عز برجسل</w:t>
            </w:r>
          </w:ins>
          <w:r w:rsidR="00EE6742" w:rsidRPr="00EE6742">
            <w:rPr>
              <w:rFonts w:ascii="Courier New" w:hAnsi="Courier New" w:cs="Courier New"/>
              <w:rtl/>
            </w:rPr>
            <w:t xml:space="preserve"> مقتدر</w:t>
          </w:r>
          <w:del w:id="111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373AA5" w14:textId="1EC8073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فالله </w:t>
          </w:r>
          <w:del w:id="11198" w:author="Transkribus" w:date="2019-12-11T14:30:00Z">
            <w:r w:rsidRPr="009B6BCA">
              <w:rPr>
                <w:rFonts w:ascii="Courier New" w:hAnsi="Courier New" w:cs="Courier New"/>
                <w:rtl/>
              </w:rPr>
              <w:delText>يكلؤه من كل حادثة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غردت هاتفات الورق</w:delText>
                </w:r>
              </w:dir>
            </w:dir>
          </w:del>
          <w:ins w:id="11199" w:author="Transkribus" w:date="2019-12-11T14:30:00Z">
            <w:r w:rsidR="00EE6742" w:rsidRPr="00EE6742">
              <w:rPr>
                <w:rFonts w:ascii="Courier New" w:hAnsi="Courier New" w:cs="Courier New"/>
                <w:rtl/>
              </w:rPr>
              <w:t>كااه منل جادقه * ماعردت هائقات الوزق</w:t>
            </w:r>
          </w:ins>
          <w:r w:rsidR="00EE6742" w:rsidRPr="00EE6742">
            <w:rPr>
              <w:rFonts w:ascii="Courier New" w:hAnsi="Courier New" w:cs="Courier New"/>
              <w:rtl/>
            </w:rPr>
            <w:t xml:space="preserve"> فى </w:t>
          </w:r>
          <w:del w:id="11200" w:author="Transkribus" w:date="2019-12-11T14:30:00Z">
            <w:r w:rsidRPr="009B6BCA">
              <w:rPr>
                <w:rFonts w:ascii="Courier New" w:hAnsi="Courier New" w:cs="Courier New"/>
                <w:rtl/>
              </w:rPr>
              <w:delText>الشجر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01" w:author="Transkribus" w:date="2019-12-11T14:30:00Z">
            <w:r w:rsidR="00EE6742" w:rsidRPr="00EE6742">
              <w:rPr>
                <w:rFonts w:ascii="Courier New" w:hAnsi="Courier New" w:cs="Courier New"/>
                <w:rtl/>
              </w:rPr>
              <w:t>السحر</w:t>
            </w:r>
          </w:ins>
        </w:dir>
      </w:dir>
    </w:p>
    <w:p w14:paraId="0CD184AA" w14:textId="1B37A50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w:t>
          </w:r>
          <w:del w:id="11202" w:author="Transkribus" w:date="2019-12-11T14:30:00Z">
            <w:r w:rsidRPr="009B6BCA">
              <w:rPr>
                <w:rFonts w:ascii="Courier New" w:hAnsi="Courier New" w:cs="Courier New"/>
                <w:rtl/>
              </w:rPr>
              <w:delText>ا</w:delText>
            </w:r>
          </w:del>
          <w:ins w:id="11203"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بى الفضل بن عبد الكر</w:t>
          </w:r>
          <w:del w:id="11204"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المهندس من الكتب رسالة فى </w:t>
          </w:r>
          <w:del w:id="11205" w:author="Transkribus" w:date="2019-12-11T14:30:00Z">
            <w:r w:rsidRPr="009B6BCA">
              <w:rPr>
                <w:rFonts w:ascii="Courier New" w:hAnsi="Courier New" w:cs="Courier New"/>
                <w:rtl/>
              </w:rPr>
              <w:delText>معرفة رمز التقويم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06" w:author="Transkribus" w:date="2019-12-11T14:30:00Z">
            <w:r w:rsidR="00EE6742" w:rsidRPr="00EE6742">
              <w:rPr>
                <w:rFonts w:ascii="Courier New" w:hAnsi="Courier New" w:cs="Courier New"/>
                <w:rtl/>
              </w:rPr>
              <w:t>معر فقد مر التقفو ثم مةالة</w:t>
            </w:r>
          </w:ins>
        </w:dir>
      </w:dir>
    </w:p>
    <w:p w14:paraId="30CFB87D" w14:textId="77777777" w:rsidR="009B6BCA" w:rsidRPr="009B6BCA" w:rsidRDefault="009B6BCA" w:rsidP="009B6BCA">
      <w:pPr>
        <w:pStyle w:val="NurText"/>
        <w:bidi/>
        <w:rPr>
          <w:del w:id="11207" w:author="Transkribus" w:date="2019-12-11T14:30:00Z"/>
          <w:rFonts w:ascii="Courier New" w:hAnsi="Courier New" w:cs="Courier New"/>
        </w:rPr>
      </w:pPr>
      <w:dir w:val="rtl">
        <w:dir w:val="rtl">
          <w:del w:id="11208" w:author="Transkribus" w:date="2019-12-11T14:30:00Z">
            <w:r w:rsidRPr="009B6BCA">
              <w:rPr>
                <w:rFonts w:ascii="Courier New" w:hAnsi="Courier New" w:cs="Courier New"/>
                <w:rtl/>
              </w:rPr>
              <w:delText>مقالة</w:delText>
            </w:r>
          </w:del>
          <w:r w:rsidR="00EE6742" w:rsidRPr="00EE6742">
            <w:rPr>
              <w:rFonts w:ascii="Courier New" w:hAnsi="Courier New" w:cs="Courier New"/>
              <w:rtl/>
            </w:rPr>
            <w:t xml:space="preserve"> فى ر</w:t>
          </w:r>
          <w:del w:id="11209" w:author="Transkribus" w:date="2019-12-11T14:30:00Z">
            <w:r w:rsidRPr="009B6BCA">
              <w:rPr>
                <w:rFonts w:ascii="Courier New" w:hAnsi="Courier New" w:cs="Courier New"/>
                <w:rtl/>
              </w:rPr>
              <w:delText>ؤ</w:delText>
            </w:r>
          </w:del>
          <w:ins w:id="11210" w:author="Transkribus" w:date="2019-12-11T14:30:00Z">
            <w:r w:rsidR="00EE6742" w:rsidRPr="00EE6742">
              <w:rPr>
                <w:rFonts w:ascii="Courier New" w:hAnsi="Courier New" w:cs="Courier New"/>
                <w:rtl/>
              </w:rPr>
              <w:t>و</w:t>
            </w:r>
          </w:ins>
          <w:r w:rsidR="00EE6742" w:rsidRPr="00EE6742">
            <w:rPr>
              <w:rFonts w:ascii="Courier New" w:hAnsi="Courier New" w:cs="Courier New"/>
              <w:rtl/>
            </w:rPr>
            <w:t>ية الهلال</w:t>
          </w:r>
          <w:del w:id="112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DB347D" w14:textId="16F41798" w:rsidR="00EE6742" w:rsidRPr="00EE6742" w:rsidRDefault="009B6BCA" w:rsidP="00EE6742">
      <w:pPr>
        <w:pStyle w:val="NurText"/>
        <w:bidi/>
        <w:rPr>
          <w:rFonts w:ascii="Courier New" w:hAnsi="Courier New" w:cs="Courier New"/>
        </w:rPr>
      </w:pPr>
      <w:dir w:val="rtl">
        <w:dir w:val="rtl">
          <w:del w:id="11212" w:author="Transkribus" w:date="2019-12-11T14:30:00Z">
            <w:r w:rsidRPr="009B6BCA">
              <w:rPr>
                <w:rFonts w:ascii="Courier New" w:hAnsi="Courier New" w:cs="Courier New"/>
                <w:rtl/>
              </w:rPr>
              <w:delText>اختصار</w:delText>
            </w:r>
          </w:del>
          <w:ins w:id="11213" w:author="Transkribus" w:date="2019-12-11T14:30:00Z">
            <w:r w:rsidR="00EE6742" w:rsidRPr="00EE6742">
              <w:rPr>
                <w:rFonts w:ascii="Courier New" w:hAnsi="Courier New" w:cs="Courier New"/>
                <w:rtl/>
              </w:rPr>
              <w:t xml:space="preserve"> احتصار</w:t>
            </w:r>
          </w:ins>
          <w:r w:rsidR="00EE6742" w:rsidRPr="00EE6742">
            <w:rPr>
              <w:rFonts w:ascii="Courier New" w:hAnsi="Courier New" w:cs="Courier New"/>
              <w:rtl/>
            </w:rPr>
            <w:t xml:space="preserve"> كتاب الاغانى الكبير </w:t>
          </w:r>
          <w:del w:id="11214" w:author="Transkribus" w:date="2019-12-11T14:30:00Z">
            <w:r w:rsidRPr="009B6BCA">
              <w:rPr>
                <w:rFonts w:ascii="Courier New" w:hAnsi="Courier New" w:cs="Courier New"/>
                <w:rtl/>
              </w:rPr>
              <w:delText>لابى الفرج الاصبهاني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15" w:author="Transkribus" w:date="2019-12-11T14:30:00Z">
            <w:r w:rsidR="00EE6742" w:rsidRPr="00EE6742">
              <w:rPr>
                <w:rFonts w:ascii="Courier New" w:hAnsi="Courier New" w:cs="Courier New"/>
                <w:rtl/>
              </w:rPr>
              <w:t>لأى الفرح الاصهاني وكتب من نصنبفه</w:t>
            </w:r>
          </w:ins>
        </w:dir>
      </w:dir>
    </w:p>
    <w:p w14:paraId="60798B3B" w14:textId="20B6A315" w:rsidR="00EE6742" w:rsidRPr="00EE6742" w:rsidRDefault="009B6BCA" w:rsidP="00EE6742">
      <w:pPr>
        <w:pStyle w:val="NurText"/>
        <w:bidi/>
        <w:rPr>
          <w:rFonts w:ascii="Courier New" w:hAnsi="Courier New" w:cs="Courier New"/>
        </w:rPr>
      </w:pPr>
      <w:dir w:val="rtl">
        <w:dir w:val="rtl">
          <w:del w:id="11216" w:author="Transkribus" w:date="2019-12-11T14:30:00Z">
            <w:r w:rsidRPr="009B6BCA">
              <w:rPr>
                <w:rFonts w:ascii="Courier New" w:hAnsi="Courier New" w:cs="Courier New"/>
                <w:rtl/>
              </w:rPr>
              <w:delText>وكتب من تصنيفه هذا نسخة بخطه فى عشر</w:delText>
            </w:r>
          </w:del>
          <w:ins w:id="11217" w:author="Transkribus" w:date="2019-12-11T14:30:00Z">
            <w:r w:rsidR="00EE6742" w:rsidRPr="00EE6742">
              <w:rPr>
                <w:rFonts w:ascii="Courier New" w:hAnsi="Courier New" w:cs="Courier New"/>
                <w:rtl/>
              </w:rPr>
              <w:t>هذ انسيفة مخطه فى عسر</w:t>
            </w:r>
          </w:ins>
          <w:r w:rsidR="00EE6742" w:rsidRPr="00EE6742">
            <w:rPr>
              <w:rFonts w:ascii="Courier New" w:hAnsi="Courier New" w:cs="Courier New"/>
              <w:rtl/>
            </w:rPr>
            <w:t xml:space="preserve"> مجلدات </w:t>
          </w:r>
          <w:del w:id="11218" w:author="Transkribus" w:date="2019-12-11T14:30:00Z">
            <w:r w:rsidRPr="009B6BCA">
              <w:rPr>
                <w:rFonts w:ascii="Courier New" w:hAnsi="Courier New" w:cs="Courier New"/>
                <w:rtl/>
              </w:rPr>
              <w:delText>ووقفها بدمشق</w:delText>
            </w:r>
          </w:del>
          <w:ins w:id="11219" w:author="Transkribus" w:date="2019-12-11T14:30:00Z">
            <w:r w:rsidR="00EE6742" w:rsidRPr="00EE6742">
              <w:rPr>
                <w:rFonts w:ascii="Courier New" w:hAnsi="Courier New" w:cs="Courier New"/>
                <w:rtl/>
              </w:rPr>
              <w:t>ووففهايبد مشق</w:t>
            </w:r>
          </w:ins>
          <w:r w:rsidR="00EE6742" w:rsidRPr="00EE6742">
            <w:rPr>
              <w:rFonts w:ascii="Courier New" w:hAnsi="Courier New" w:cs="Courier New"/>
              <w:rtl/>
            </w:rPr>
            <w:t xml:space="preserve"> فى </w:t>
          </w:r>
          <w:del w:id="11220" w:author="Transkribus" w:date="2019-12-11T14:30:00Z">
            <w:r w:rsidRPr="009B6BCA">
              <w:rPr>
                <w:rFonts w:ascii="Courier New" w:hAnsi="Courier New" w:cs="Courier New"/>
                <w:rtl/>
              </w:rPr>
              <w:delText>الجامع مضافا</w:delText>
            </w:r>
          </w:del>
          <w:ins w:id="11221" w:author="Transkribus" w:date="2019-12-11T14:30:00Z">
            <w:r w:rsidR="00EE6742" w:rsidRPr="00EE6742">
              <w:rPr>
                <w:rFonts w:ascii="Courier New" w:hAnsi="Courier New" w:cs="Courier New"/>
                <w:rtl/>
              </w:rPr>
              <w:t>الحامع مصاقا</w:t>
            </w:r>
          </w:ins>
          <w:r w:rsidR="00EE6742" w:rsidRPr="00EE6742">
            <w:rPr>
              <w:rFonts w:ascii="Courier New" w:hAnsi="Courier New" w:cs="Courier New"/>
              <w:rtl/>
            </w:rPr>
            <w:t xml:space="preserve"> الى الكتب المو</w:t>
          </w:r>
          <w:del w:id="11222" w:author="Transkribus" w:date="2019-12-11T14:30:00Z">
            <w:r w:rsidRPr="009B6BCA">
              <w:rPr>
                <w:rFonts w:ascii="Courier New" w:hAnsi="Courier New" w:cs="Courier New"/>
                <w:rtl/>
              </w:rPr>
              <w:delText>ق</w:delText>
            </w:r>
          </w:del>
          <w:ins w:id="11223" w:author="Transkribus" w:date="2019-12-11T14:30:00Z">
            <w:r w:rsidR="00EE6742" w:rsidRPr="00EE6742">
              <w:rPr>
                <w:rFonts w:ascii="Courier New" w:hAnsi="Courier New" w:cs="Courier New"/>
                <w:rtl/>
              </w:rPr>
              <w:t>ف</w:t>
            </w:r>
          </w:ins>
          <w:r w:rsidR="00EE6742" w:rsidRPr="00EE6742">
            <w:rPr>
              <w:rFonts w:ascii="Courier New" w:hAnsi="Courier New" w:cs="Courier New"/>
              <w:rtl/>
            </w:rPr>
            <w:t>وفة فى</w:t>
          </w:r>
        </w:dir>
      </w:dir>
    </w:p>
    <w:p w14:paraId="31DF3EE3" w14:textId="199B336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مقصورة ابن </w:t>
      </w:r>
      <w:del w:id="11224" w:author="Transkribus" w:date="2019-12-11T14:30:00Z">
        <w:r w:rsidR="009B6BCA" w:rsidRPr="009B6BCA">
          <w:rPr>
            <w:rFonts w:ascii="Courier New" w:hAnsi="Courier New" w:cs="Courier New"/>
            <w:rtl/>
          </w:rPr>
          <w:delText>عروة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225" w:author="Transkribus" w:date="2019-12-11T14:30:00Z">
        <w:r w:rsidRPr="00EE6742">
          <w:rPr>
            <w:rFonts w:ascii="Courier New" w:hAnsi="Courier New" w:cs="Courier New"/>
            <w:rtl/>
          </w:rPr>
          <w:t>عزوة كتاب فى الجزوف والسيياسة كماب فى الادوية المفردة على ترئيب</w:t>
        </w:r>
      </w:ins>
    </w:p>
    <w:p w14:paraId="720F9091" w14:textId="77777777" w:rsidR="009B6BCA" w:rsidRPr="009B6BCA" w:rsidRDefault="009B6BCA" w:rsidP="009B6BCA">
      <w:pPr>
        <w:pStyle w:val="NurText"/>
        <w:bidi/>
        <w:rPr>
          <w:del w:id="11226" w:author="Transkribus" w:date="2019-12-11T14:30:00Z"/>
          <w:rFonts w:ascii="Courier New" w:hAnsi="Courier New" w:cs="Courier New"/>
        </w:rPr>
      </w:pPr>
      <w:dir w:val="rtl">
        <w:dir w:val="rtl">
          <w:del w:id="11227" w:author="Transkribus" w:date="2019-12-11T14:30:00Z">
            <w:r w:rsidRPr="009B6BCA">
              <w:rPr>
                <w:rFonts w:ascii="Courier New" w:hAnsi="Courier New" w:cs="Courier New"/>
                <w:rtl/>
              </w:rPr>
              <w:delText>كتاب فى الحروب والسياسة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A29F393" w14:textId="77777777" w:rsidR="009B6BCA" w:rsidRPr="009B6BCA" w:rsidRDefault="009B6BCA" w:rsidP="009B6BCA">
      <w:pPr>
        <w:pStyle w:val="NurText"/>
        <w:bidi/>
        <w:rPr>
          <w:del w:id="11228" w:author="Transkribus" w:date="2019-12-11T14:30:00Z"/>
          <w:rFonts w:ascii="Courier New" w:hAnsi="Courier New" w:cs="Courier New"/>
        </w:rPr>
      </w:pPr>
      <w:dir w:val="rtl">
        <w:dir w:val="rtl">
          <w:del w:id="11229" w:author="Transkribus" w:date="2019-12-11T14:30:00Z">
            <w:r w:rsidRPr="009B6BCA">
              <w:rPr>
                <w:rFonts w:ascii="Courier New" w:hAnsi="Courier New" w:cs="Courier New"/>
                <w:rtl/>
              </w:rPr>
              <w:delText>كتاب فى الادوية المفردة على ترتيب حروف ابجد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7C45E2" w14:textId="167233A2" w:rsidR="00EE6742" w:rsidRPr="00EE6742" w:rsidRDefault="009B6BCA" w:rsidP="00EE6742">
      <w:pPr>
        <w:pStyle w:val="NurText"/>
        <w:bidi/>
        <w:rPr>
          <w:ins w:id="11230" w:author="Transkribus" w:date="2019-12-11T14:30:00Z"/>
          <w:rFonts w:ascii="Courier New" w:hAnsi="Courier New" w:cs="Courier New"/>
        </w:rPr>
      </w:pPr>
      <w:dir w:val="rtl">
        <w:dir w:val="rtl">
          <w:ins w:id="11231" w:author="Transkribus" w:date="2019-12-11T14:30:00Z">
            <w:r w:rsidR="00EE6742" w:rsidRPr="00EE6742">
              <w:rPr>
                <w:rFonts w:ascii="Courier New" w:hAnsi="Courier New" w:cs="Courier New"/>
                <w:rtl/>
              </w:rPr>
              <w:t xml:space="preserve"> احروف أحد</w:t>
            </w:r>
          </w:ins>
        </w:dir>
      </w:dir>
    </w:p>
    <w:p w14:paraId="2691CA84" w14:textId="77777777" w:rsidR="00EE6742" w:rsidRPr="00EE6742" w:rsidRDefault="00EE6742" w:rsidP="00EE6742">
      <w:pPr>
        <w:pStyle w:val="NurText"/>
        <w:bidi/>
        <w:rPr>
          <w:ins w:id="11232" w:author="Transkribus" w:date="2019-12-11T14:30:00Z"/>
          <w:rFonts w:ascii="Courier New" w:hAnsi="Courier New" w:cs="Courier New"/>
        </w:rPr>
      </w:pPr>
      <w:ins w:id="11233" w:author="Transkribus" w:date="2019-12-11T14:30:00Z">
        <w:r w:rsidRPr="00EE6742">
          <w:rPr>
            <w:rFonts w:ascii="Courier New" w:hAnsi="Courier New" w:cs="Courier New"/>
            <w:rtl/>
          </w:rPr>
          <w:t>موفق الدين</w:t>
        </w:r>
      </w:ins>
    </w:p>
    <w:p w14:paraId="4212F482" w14:textId="3633908A" w:rsidR="00EE6742" w:rsidRPr="00EE6742" w:rsidRDefault="00EE6742" w:rsidP="00EE6742">
      <w:pPr>
        <w:pStyle w:val="NurText"/>
        <w:bidi/>
        <w:rPr>
          <w:rFonts w:ascii="Courier New" w:hAnsi="Courier New" w:cs="Courier New"/>
        </w:rPr>
      </w:pPr>
      <w:ins w:id="11234" w:author="Transkribus" w:date="2019-12-11T14:30:00Z">
        <w:r w:rsidRPr="00EE6742">
          <w:rPr>
            <w:rFonts w:ascii="Courier New" w:hAnsi="Courier New" w:cs="Courier New"/>
            <w:rtl/>
          </w:rPr>
          <w:t>*(</w:t>
        </w:r>
      </w:ins>
      <w:r w:rsidRPr="00EE6742">
        <w:rPr>
          <w:rFonts w:ascii="Courier New" w:hAnsi="Courier New" w:cs="Courier New"/>
          <w:rtl/>
        </w:rPr>
        <w:t>موفق الدين عبد العزيز</w:t>
      </w:r>
      <w:del w:id="112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236" w:author="Transkribus" w:date="2019-12-11T14:30:00Z">
        <w:r w:rsidRPr="00EE6742">
          <w:rPr>
            <w:rFonts w:ascii="Courier New" w:hAnsi="Courier New" w:cs="Courier New"/>
            <w:rtl/>
          </w:rPr>
          <w:t>)*</w:t>
        </w:r>
      </w:ins>
    </w:p>
    <w:p w14:paraId="6C3AEECC" w14:textId="7E4213A1" w:rsidR="00EE6742" w:rsidRPr="00EE6742" w:rsidRDefault="009B6BCA" w:rsidP="00EE6742">
      <w:pPr>
        <w:pStyle w:val="NurText"/>
        <w:bidi/>
        <w:rPr>
          <w:rFonts w:ascii="Courier New" w:hAnsi="Courier New" w:cs="Courier New"/>
        </w:rPr>
      </w:pPr>
      <w:dir w:val="rtl">
        <w:dir w:val="rtl">
          <w:del w:id="11237" w:author="Transkribus" w:date="2019-12-11T14:30:00Z">
            <w:r w:rsidRPr="009B6BCA">
              <w:rPr>
                <w:rFonts w:ascii="Courier New" w:hAnsi="Courier New" w:cs="Courier New"/>
                <w:rtl/>
              </w:rPr>
              <w:delText>هو الشيخ</w:delText>
            </w:r>
          </w:del>
          <w:ins w:id="11238" w:author="Transkribus" w:date="2019-12-11T14:30:00Z">
            <w:r w:rsidR="00EE6742" w:rsidRPr="00EE6742">
              <w:rPr>
                <w:rFonts w:ascii="Courier New" w:hAnsi="Courier New" w:cs="Courier New"/>
                <w:rtl/>
              </w:rPr>
              <w:t>بهو الشيح</w:t>
            </w:r>
          </w:ins>
          <w:r w:rsidR="00EE6742" w:rsidRPr="00EE6742">
            <w:rPr>
              <w:rFonts w:ascii="Courier New" w:hAnsi="Courier New" w:cs="Courier New"/>
              <w:rtl/>
            </w:rPr>
            <w:t xml:space="preserve"> الامام العالم موفق الدين عبد العزيز بن عبد </w:t>
          </w:r>
          <w:del w:id="11239" w:author="Transkribus" w:date="2019-12-11T14:30:00Z">
            <w:r w:rsidRPr="009B6BCA">
              <w:rPr>
                <w:rFonts w:ascii="Courier New" w:hAnsi="Courier New" w:cs="Courier New"/>
                <w:rtl/>
              </w:rPr>
              <w:delText>الجبار بن ابى محمد السلمي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240" w:author="Transkribus" w:date="2019-12-11T14:30:00Z">
            <w:r w:rsidR="00EE6742" w:rsidRPr="00EE6742">
              <w:rPr>
                <w:rFonts w:ascii="Courier New" w:hAnsi="Courier New" w:cs="Courier New"/>
                <w:rtl/>
              </w:rPr>
              <w:t>الحيار</w:t>
            </w:r>
          </w:ins>
        </w:dir>
      </w:dir>
    </w:p>
    <w:p w14:paraId="2BE80491" w14:textId="740D21A8" w:rsidR="00EE6742" w:rsidRPr="00EE6742" w:rsidRDefault="009B6BCA" w:rsidP="00EE6742">
      <w:pPr>
        <w:pStyle w:val="NurText"/>
        <w:bidi/>
        <w:rPr>
          <w:ins w:id="11241" w:author="Transkribus" w:date="2019-12-11T14:30:00Z"/>
          <w:rFonts w:ascii="Courier New" w:hAnsi="Courier New" w:cs="Courier New"/>
        </w:rPr>
      </w:pPr>
      <w:dir w:val="rtl">
        <w:dir w:val="rtl">
          <w:ins w:id="11242" w:author="Transkribus" w:date="2019-12-11T14:30:00Z">
            <w:r w:rsidR="00EE6742" w:rsidRPr="00EE6742">
              <w:rPr>
                <w:rFonts w:ascii="Courier New" w:hAnsi="Courier New" w:cs="Courier New"/>
                <w:rtl/>
              </w:rPr>
              <w:t xml:space="preserve">ابن أبى محمد السلمى </w:t>
            </w:r>
          </w:ins>
          <w:r w:rsidR="00EE6742" w:rsidRPr="00EE6742">
            <w:rPr>
              <w:rFonts w:ascii="Courier New" w:hAnsi="Courier New" w:cs="Courier New"/>
              <w:rtl/>
            </w:rPr>
            <w:t>كان ك</w:t>
          </w:r>
          <w:del w:id="11243" w:author="Transkribus" w:date="2019-12-11T14:30:00Z">
            <w:r w:rsidRPr="009B6BCA">
              <w:rPr>
                <w:rFonts w:ascii="Courier New" w:hAnsi="Courier New" w:cs="Courier New"/>
                <w:rtl/>
              </w:rPr>
              <w:delText>ثي</w:delText>
            </w:r>
          </w:del>
          <w:ins w:id="11244" w:author="Transkribus" w:date="2019-12-11T14:30:00Z">
            <w:r w:rsidR="00EE6742" w:rsidRPr="00EE6742">
              <w:rPr>
                <w:rFonts w:ascii="Courier New" w:hAnsi="Courier New" w:cs="Courier New"/>
                <w:rtl/>
              </w:rPr>
              <w:t>تب</w:t>
            </w:r>
          </w:ins>
          <w:r w:rsidR="00EE6742" w:rsidRPr="00EE6742">
            <w:rPr>
              <w:rFonts w:ascii="Courier New" w:hAnsi="Courier New" w:cs="Courier New"/>
              <w:rtl/>
            </w:rPr>
            <w:t xml:space="preserve">ر الخير </w:t>
          </w:r>
          <w:del w:id="11245" w:author="Transkribus" w:date="2019-12-11T14:30:00Z">
            <w:r w:rsidRPr="009B6BCA">
              <w:rPr>
                <w:rFonts w:ascii="Courier New" w:hAnsi="Courier New" w:cs="Courier New"/>
                <w:rtl/>
              </w:rPr>
              <w:delText>محبا له مؤثرا للجميل</w:delText>
            </w:r>
          </w:del>
          <w:ins w:id="11246" w:author="Transkribus" w:date="2019-12-11T14:30:00Z">
            <w:r w:rsidR="00EE6742" w:rsidRPr="00EE6742">
              <w:rPr>
                <w:rFonts w:ascii="Courier New" w:hAnsi="Courier New" w:cs="Courier New"/>
                <w:rtl/>
              </w:rPr>
              <w:t>مجماله موير الجميل</w:t>
            </w:r>
          </w:ins>
          <w:r w:rsidR="00EE6742" w:rsidRPr="00EE6742">
            <w:rPr>
              <w:rFonts w:ascii="Courier New" w:hAnsi="Courier New" w:cs="Courier New"/>
              <w:rtl/>
            </w:rPr>
            <w:t xml:space="preserve"> عزيز المرو</w:t>
          </w:r>
          <w:del w:id="11247" w:author="Transkribus" w:date="2019-12-11T14:30:00Z">
            <w:r w:rsidRPr="009B6BCA">
              <w:rPr>
                <w:rFonts w:ascii="Courier New" w:hAnsi="Courier New" w:cs="Courier New"/>
                <w:rtl/>
              </w:rPr>
              <w:delText>ء</w:delText>
            </w:r>
          </w:del>
          <w:ins w:id="11248" w:author="Transkribus" w:date="2019-12-11T14:30:00Z">
            <w:r w:rsidR="00EE6742" w:rsidRPr="00EE6742">
              <w:rPr>
                <w:rFonts w:ascii="Courier New" w:hAnsi="Courier New" w:cs="Courier New"/>
                <w:rtl/>
              </w:rPr>
              <w:t>ف</w:t>
            </w:r>
          </w:ins>
          <w:r w:rsidR="00EE6742" w:rsidRPr="00EE6742">
            <w:rPr>
              <w:rFonts w:ascii="Courier New" w:hAnsi="Courier New" w:cs="Courier New"/>
              <w:rtl/>
            </w:rPr>
            <w:t>ة وافر الع</w:t>
          </w:r>
          <w:del w:id="11249" w:author="Transkribus" w:date="2019-12-11T14:30:00Z">
            <w:r w:rsidRPr="009B6BCA">
              <w:rPr>
                <w:rFonts w:ascii="Courier New" w:hAnsi="Courier New" w:cs="Courier New"/>
                <w:rtl/>
              </w:rPr>
              <w:delText>رب</w:delText>
            </w:r>
          </w:del>
          <w:ins w:id="11250" w:author="Transkribus" w:date="2019-12-11T14:30:00Z">
            <w:r w:rsidR="00EE6742" w:rsidRPr="00EE6742">
              <w:rPr>
                <w:rFonts w:ascii="Courier New" w:hAnsi="Courier New" w:cs="Courier New"/>
                <w:rtl/>
              </w:rPr>
              <w:t>ز</w:t>
            </w:r>
          </w:ins>
          <w:r w:rsidR="00EE6742" w:rsidRPr="00EE6742">
            <w:rPr>
              <w:rFonts w:ascii="Courier New" w:hAnsi="Courier New" w:cs="Courier New"/>
              <w:rtl/>
            </w:rPr>
            <w:t>ية شديد الشفقة</w:t>
          </w:r>
          <w:del w:id="11251" w:author="Transkribus" w:date="2019-12-11T14:30:00Z">
            <w:r w:rsidRPr="009B6BCA">
              <w:rPr>
                <w:rFonts w:ascii="Courier New" w:hAnsi="Courier New" w:cs="Courier New"/>
                <w:rtl/>
              </w:rPr>
              <w:delText xml:space="preserve"> رضى وخصوصا لمن كان</w:delText>
            </w:r>
          </w:del>
        </w:dir>
      </w:dir>
    </w:p>
    <w:p w14:paraId="7F03FD46" w14:textId="3A70A704" w:rsidR="00EE6742" w:rsidRPr="00EE6742" w:rsidRDefault="00EE6742" w:rsidP="00EE6742">
      <w:pPr>
        <w:pStyle w:val="NurText"/>
        <w:bidi/>
        <w:rPr>
          <w:ins w:id="11252" w:author="Transkribus" w:date="2019-12-11T14:30:00Z"/>
          <w:rFonts w:ascii="Courier New" w:hAnsi="Courier New" w:cs="Courier New"/>
        </w:rPr>
      </w:pPr>
      <w:ins w:id="11253" w:author="Transkribus" w:date="2019-12-11T14:30:00Z">
        <w:r w:rsidRPr="00EE6742">
          <w:rPr>
            <w:rFonts w:ascii="Courier New" w:hAnsi="Courier New" w:cs="Courier New"/>
            <w:rtl/>
          </w:rPr>
          <w:t>على المرضى وخصوسالمن كمان</w:t>
        </w:r>
      </w:ins>
      <w:r w:rsidRPr="00EE6742">
        <w:rPr>
          <w:rFonts w:ascii="Courier New" w:hAnsi="Courier New" w:cs="Courier New"/>
          <w:rtl/>
        </w:rPr>
        <w:t xml:space="preserve"> منهم </w:t>
      </w:r>
      <w:del w:id="11254" w:author="Transkribus" w:date="2019-12-11T14:30:00Z">
        <w:r w:rsidR="009B6BCA" w:rsidRPr="009B6BCA">
          <w:rPr>
            <w:rFonts w:ascii="Courier New" w:hAnsi="Courier New" w:cs="Courier New"/>
            <w:rtl/>
          </w:rPr>
          <w:delText>ضعيف الحال يفتقدهم</w:delText>
        </w:r>
      </w:del>
      <w:ins w:id="11255" w:author="Transkribus" w:date="2019-12-11T14:30:00Z">
        <w:r w:rsidRPr="00EE6742">
          <w:rPr>
            <w:rFonts w:ascii="Courier New" w:hAnsi="Courier New" w:cs="Courier New"/>
            <w:rtl/>
          </w:rPr>
          <w:t>شعيف الجال بفتقدهم</w:t>
        </w:r>
      </w:ins>
      <w:r w:rsidRPr="00EE6742">
        <w:rPr>
          <w:rFonts w:ascii="Courier New" w:hAnsi="Courier New" w:cs="Courier New"/>
          <w:rtl/>
        </w:rPr>
        <w:t xml:space="preserve"> ويعالجهم </w:t>
      </w:r>
      <w:del w:id="11256" w:author="Transkribus" w:date="2019-12-11T14:30:00Z">
        <w:r w:rsidR="009B6BCA" w:rsidRPr="009B6BCA">
          <w:rPr>
            <w:rFonts w:ascii="Courier New" w:hAnsi="Courier New" w:cs="Courier New"/>
            <w:rtl/>
          </w:rPr>
          <w:delText>ويوصل اليهم</w:delText>
        </w:r>
      </w:del>
      <w:ins w:id="11257" w:author="Transkribus" w:date="2019-12-11T14:30:00Z">
        <w:r w:rsidRPr="00EE6742">
          <w:rPr>
            <w:rFonts w:ascii="Courier New" w:hAnsi="Courier New" w:cs="Courier New"/>
            <w:rtl/>
          </w:rPr>
          <w:t>ويوسل البهم</w:t>
        </w:r>
      </w:ins>
      <w:r w:rsidRPr="00EE6742">
        <w:rPr>
          <w:rFonts w:ascii="Courier New" w:hAnsi="Courier New" w:cs="Courier New"/>
          <w:rtl/>
        </w:rPr>
        <w:t xml:space="preserve"> النفقة</w:t>
      </w:r>
      <w:del w:id="11258" w:author="Transkribus" w:date="2019-12-11T14:30:00Z">
        <w:r w:rsidR="009B6BCA" w:rsidRPr="009B6BCA">
          <w:rPr>
            <w:rFonts w:ascii="Courier New" w:hAnsi="Courier New" w:cs="Courier New"/>
            <w:rtl/>
          </w:rPr>
          <w:delText xml:space="preserve"> وما يحتاجونه</w:delText>
        </w:r>
      </w:del>
    </w:p>
    <w:p w14:paraId="0EC4075E" w14:textId="77777777" w:rsidR="009B6BCA" w:rsidRPr="009B6BCA" w:rsidRDefault="00EE6742" w:rsidP="009B6BCA">
      <w:pPr>
        <w:pStyle w:val="NurText"/>
        <w:bidi/>
        <w:rPr>
          <w:del w:id="11259" w:author="Transkribus" w:date="2019-12-11T14:30:00Z"/>
          <w:rFonts w:ascii="Courier New" w:hAnsi="Courier New" w:cs="Courier New"/>
        </w:rPr>
      </w:pPr>
      <w:ins w:id="11260" w:author="Transkribus" w:date="2019-12-11T14:30:00Z">
        <w:r w:rsidRPr="00EE6742">
          <w:rPr>
            <w:rFonts w:ascii="Courier New" w:hAnsi="Courier New" w:cs="Courier New"/>
            <w:rtl/>
          </w:rPr>
          <w:t>لو مابحتاحومه</w:t>
        </w:r>
      </w:ins>
      <w:r w:rsidRPr="00EE6742">
        <w:rPr>
          <w:rFonts w:ascii="Courier New" w:hAnsi="Courier New" w:cs="Courier New"/>
          <w:rtl/>
        </w:rPr>
        <w:t xml:space="preserve"> من </w:t>
      </w:r>
      <w:del w:id="11261" w:author="Transkribus" w:date="2019-12-11T14:30:00Z">
        <w:r w:rsidR="009B6BCA" w:rsidRPr="009B6BCA">
          <w:rPr>
            <w:rFonts w:ascii="Courier New" w:hAnsi="Courier New" w:cs="Courier New"/>
            <w:rtl/>
          </w:rPr>
          <w:delText>الادوية والاغذية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F82237" w14:textId="77777777" w:rsidR="009B6BCA" w:rsidRPr="009B6BCA" w:rsidRDefault="009B6BCA" w:rsidP="009B6BCA">
      <w:pPr>
        <w:pStyle w:val="NurText"/>
        <w:bidi/>
        <w:rPr>
          <w:del w:id="11262" w:author="Transkribus" w:date="2019-12-11T14:30:00Z"/>
          <w:rFonts w:ascii="Courier New" w:hAnsi="Courier New" w:cs="Courier New"/>
        </w:rPr>
      </w:pPr>
      <w:dir w:val="rtl">
        <w:dir w:val="rtl">
          <w:ins w:id="11263" w:author="Transkribus" w:date="2019-12-11T14:30:00Z">
            <w:r w:rsidR="00EE6742" w:rsidRPr="00EE6742">
              <w:rPr>
                <w:rFonts w:ascii="Courier New" w:hAnsi="Courier New" w:cs="Courier New"/>
                <w:rtl/>
              </w:rPr>
              <w:t xml:space="preserve">الادوسة والاغذيه </w:t>
            </w:r>
          </w:ins>
          <w:r w:rsidR="00EE6742" w:rsidRPr="00EE6742">
            <w:rPr>
              <w:rFonts w:ascii="Courier New" w:hAnsi="Courier New" w:cs="Courier New"/>
              <w:rtl/>
            </w:rPr>
            <w:t xml:space="preserve">وكان كثير الدين طلق الوجه </w:t>
          </w:r>
          <w:del w:id="11264" w:author="Transkribus" w:date="2019-12-11T14:30:00Z">
            <w:r w:rsidRPr="009B6BCA">
              <w:rPr>
                <w:rFonts w:ascii="Courier New" w:hAnsi="Courier New" w:cs="Courier New"/>
                <w:rtl/>
              </w:rPr>
              <w:delText>يحبه كل احد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185506" w14:textId="213FC82B" w:rsidR="00EE6742" w:rsidRPr="00EE6742" w:rsidRDefault="009B6BCA" w:rsidP="00EE6742">
      <w:pPr>
        <w:pStyle w:val="NurText"/>
        <w:bidi/>
        <w:rPr>
          <w:ins w:id="11265" w:author="Transkribus" w:date="2019-12-11T14:30:00Z"/>
          <w:rFonts w:ascii="Courier New" w:hAnsi="Courier New" w:cs="Courier New"/>
        </w:rPr>
      </w:pPr>
      <w:dir w:val="rtl">
        <w:dir w:val="rtl">
          <w:ins w:id="11266" w:author="Transkribus" w:date="2019-12-11T14:30:00Z">
            <w:r w:rsidR="00EE6742" w:rsidRPr="00EE6742">
              <w:rPr>
                <w:rFonts w:ascii="Courier New" w:hAnsi="Courier New" w:cs="Courier New"/>
                <w:rtl/>
              </w:rPr>
              <w:t xml:space="preserve">جيهكل أحد </w:t>
            </w:r>
          </w:ins>
          <w:r w:rsidR="00EE6742" w:rsidRPr="00EE6742">
            <w:rPr>
              <w:rFonts w:ascii="Courier New" w:hAnsi="Courier New" w:cs="Courier New"/>
              <w:rtl/>
            </w:rPr>
            <w:t xml:space="preserve">وكان فى </w:t>
          </w:r>
          <w:del w:id="11267" w:author="Transkribus" w:date="2019-12-11T14:30:00Z">
            <w:r w:rsidRPr="009B6BCA">
              <w:rPr>
                <w:rFonts w:ascii="Courier New" w:hAnsi="Courier New" w:cs="Courier New"/>
                <w:rtl/>
              </w:rPr>
              <w:delText>اول امره</w:delText>
            </w:r>
          </w:del>
          <w:ins w:id="11268" w:author="Transkribus" w:date="2019-12-11T14:30:00Z">
            <w:r w:rsidR="00EE6742" w:rsidRPr="00EE6742">
              <w:rPr>
                <w:rFonts w:ascii="Courier New" w:hAnsi="Courier New" w:cs="Courier New"/>
                <w:rtl/>
              </w:rPr>
              <w:t>أول</w:t>
            </w:r>
          </w:ins>
        </w:dir>
      </w:dir>
    </w:p>
    <w:p w14:paraId="5B82A4EA" w14:textId="77777777" w:rsidR="00EE6742" w:rsidRPr="00EE6742" w:rsidRDefault="00EE6742" w:rsidP="00EE6742">
      <w:pPr>
        <w:pStyle w:val="NurText"/>
        <w:bidi/>
        <w:rPr>
          <w:ins w:id="11269" w:author="Transkribus" w:date="2019-12-11T14:30:00Z"/>
          <w:rFonts w:ascii="Courier New" w:hAnsi="Courier New" w:cs="Courier New"/>
        </w:rPr>
      </w:pPr>
      <w:ins w:id="11270" w:author="Transkribus" w:date="2019-12-11T14:30:00Z">
        <w:r w:rsidRPr="00EE6742">
          <w:rPr>
            <w:rFonts w:ascii="Courier New" w:hAnsi="Courier New" w:cs="Courier New"/>
            <w:rtl/>
          </w:rPr>
          <w:t>- صحف٠٥ة</w:t>
        </w:r>
      </w:ins>
    </w:p>
    <w:p w14:paraId="3DFD87C4" w14:textId="77777777" w:rsidR="00EE6742" w:rsidRPr="00EE6742" w:rsidRDefault="00EE6742" w:rsidP="00EE6742">
      <w:pPr>
        <w:pStyle w:val="NurText"/>
        <w:bidi/>
        <w:rPr>
          <w:ins w:id="11271" w:author="Transkribus" w:date="2019-12-11T14:30:00Z"/>
          <w:rFonts w:ascii="Courier New" w:hAnsi="Courier New" w:cs="Courier New"/>
        </w:rPr>
      </w:pPr>
      <w:ins w:id="11272" w:author="Transkribus" w:date="2019-12-11T14:30:00Z">
        <w:r w:rsidRPr="00EE6742">
          <w:rPr>
            <w:rFonts w:ascii="Courier New" w:hAnsi="Courier New" w:cs="Courier New"/>
            <w:rtl/>
          </w:rPr>
          <w:t>١٩٢</w:t>
        </w:r>
      </w:ins>
    </w:p>
    <w:p w14:paraId="344D1217" w14:textId="77777777" w:rsidR="009B6BCA" w:rsidRPr="009B6BCA" w:rsidRDefault="00EE6742" w:rsidP="009B6BCA">
      <w:pPr>
        <w:pStyle w:val="NurText"/>
        <w:bidi/>
        <w:rPr>
          <w:del w:id="11273" w:author="Transkribus" w:date="2019-12-11T14:30:00Z"/>
          <w:rFonts w:ascii="Courier New" w:hAnsi="Courier New" w:cs="Courier New"/>
        </w:rPr>
      </w:pPr>
      <w:ins w:id="11274" w:author="Transkribus" w:date="2019-12-11T14:30:00Z">
        <w:r w:rsidRPr="00EE6742">
          <w:rPr>
            <w:rFonts w:ascii="Courier New" w:hAnsi="Courier New" w:cs="Courier New"/>
            <w:rtl/>
          </w:rPr>
          <w:t>أمرعفقيها</w:t>
        </w:r>
      </w:ins>
      <w:r w:rsidRPr="00EE6742">
        <w:rPr>
          <w:rFonts w:ascii="Courier New" w:hAnsi="Courier New" w:cs="Courier New"/>
          <w:rtl/>
        </w:rPr>
        <w:t xml:space="preserve"> فى المدرسة </w:t>
      </w:r>
      <w:del w:id="11275" w:author="Transkribus" w:date="2019-12-11T14:30:00Z">
        <w:r w:rsidR="009B6BCA" w:rsidRPr="009B6BCA">
          <w:rPr>
            <w:rFonts w:ascii="Courier New" w:hAnsi="Courier New" w:cs="Courier New"/>
            <w:rtl/>
          </w:rPr>
          <w:delText>فقيها فى المدرسة الامينية بدمشق</w:delText>
        </w:r>
      </w:del>
      <w:ins w:id="11276" w:author="Transkribus" w:date="2019-12-11T14:30:00Z">
        <w:r w:rsidRPr="00EE6742">
          <w:rPr>
            <w:rFonts w:ascii="Courier New" w:hAnsi="Courier New" w:cs="Courier New"/>
            <w:rtl/>
          </w:rPr>
          <w:t>الامنبةيدمشق</w:t>
        </w:r>
      </w:ins>
      <w:r w:rsidRPr="00EE6742">
        <w:rPr>
          <w:rFonts w:ascii="Courier New" w:hAnsi="Courier New" w:cs="Courier New"/>
          <w:rtl/>
        </w:rPr>
        <w:t xml:space="preserve"> عند </w:t>
      </w:r>
      <w:del w:id="11277" w:author="Transkribus" w:date="2019-12-11T14:30:00Z">
        <w:r w:rsidR="009B6BCA" w:rsidRPr="009B6BCA">
          <w:rPr>
            <w:rFonts w:ascii="Courier New" w:hAnsi="Courier New" w:cs="Courier New"/>
            <w:rtl/>
          </w:rPr>
          <w:delText>الجامع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24E2D1D" w14:textId="3C3B1A32" w:rsidR="00EE6742" w:rsidRPr="00EE6742" w:rsidRDefault="009B6BCA" w:rsidP="00EE6742">
      <w:pPr>
        <w:pStyle w:val="NurText"/>
        <w:bidi/>
        <w:rPr>
          <w:rFonts w:ascii="Courier New" w:hAnsi="Courier New" w:cs="Courier New"/>
        </w:rPr>
      </w:pPr>
      <w:dir w:val="rtl">
        <w:dir w:val="rtl">
          <w:del w:id="11278" w:author="Transkribus" w:date="2019-12-11T14:30:00Z">
            <w:r w:rsidRPr="009B6BCA">
              <w:rPr>
                <w:rFonts w:ascii="Courier New" w:hAnsi="Courier New" w:cs="Courier New"/>
                <w:rtl/>
              </w:rPr>
              <w:delText>واشتغل</w:delText>
            </w:r>
          </w:del>
          <w:ins w:id="11279" w:author="Transkribus" w:date="2019-12-11T14:30:00Z">
            <w:r w:rsidR="00EE6742" w:rsidRPr="00EE6742">
              <w:rPr>
                <w:rFonts w:ascii="Courier New" w:hAnsi="Courier New" w:cs="Courier New"/>
                <w:rtl/>
              </w:rPr>
              <w:t>الحابم واستغل</w:t>
            </w:r>
          </w:ins>
          <w:r w:rsidR="00EE6742" w:rsidRPr="00EE6742">
            <w:rPr>
              <w:rFonts w:ascii="Courier New" w:hAnsi="Courier New" w:cs="Courier New"/>
              <w:rtl/>
            </w:rPr>
            <w:t xml:space="preserve"> بعد ذلك على ال</w:t>
          </w:r>
          <w:del w:id="11280" w:author="Transkribus" w:date="2019-12-11T14:30:00Z">
            <w:r w:rsidRPr="009B6BCA">
              <w:rPr>
                <w:rFonts w:ascii="Courier New" w:hAnsi="Courier New" w:cs="Courier New"/>
                <w:rtl/>
              </w:rPr>
              <w:delText>ي</w:delText>
            </w:r>
          </w:del>
          <w:ins w:id="11281" w:author="Transkribus" w:date="2019-12-11T14:30:00Z">
            <w:r w:rsidR="00EE6742" w:rsidRPr="00EE6742">
              <w:rPr>
                <w:rFonts w:ascii="Courier New" w:hAnsi="Courier New" w:cs="Courier New"/>
                <w:rtl/>
              </w:rPr>
              <w:t>ب</w:t>
            </w:r>
          </w:ins>
          <w:r w:rsidR="00EE6742" w:rsidRPr="00EE6742">
            <w:rPr>
              <w:rFonts w:ascii="Courier New" w:hAnsi="Courier New" w:cs="Courier New"/>
              <w:rtl/>
            </w:rPr>
            <w:t>اس بن المطران</w:t>
          </w:r>
        </w:dir>
      </w:dir>
    </w:p>
    <w:p w14:paraId="4C25933E" w14:textId="759BBBF3" w:rsidR="00EE6742" w:rsidRPr="00EE6742" w:rsidRDefault="00EE6742" w:rsidP="00EE6742">
      <w:pPr>
        <w:pStyle w:val="NurText"/>
        <w:bidi/>
        <w:rPr>
          <w:rFonts w:ascii="Courier New" w:hAnsi="Courier New" w:cs="Courier New"/>
        </w:rPr>
      </w:pPr>
      <w:r w:rsidRPr="00EE6742">
        <w:rPr>
          <w:rFonts w:ascii="Courier New" w:hAnsi="Courier New" w:cs="Courier New"/>
          <w:rtl/>
        </w:rPr>
        <w:lastRenderedPageBreak/>
        <w:t>بصنا</w:t>
      </w:r>
      <w:del w:id="11282" w:author="Transkribus" w:date="2019-12-11T14:30:00Z">
        <w:r w:rsidR="009B6BCA" w:rsidRPr="009B6BCA">
          <w:rPr>
            <w:rFonts w:ascii="Courier New" w:hAnsi="Courier New" w:cs="Courier New"/>
            <w:rtl/>
          </w:rPr>
          <w:delText>ع</w:delText>
        </w:r>
      </w:del>
      <w:ins w:id="11283" w:author="Transkribus" w:date="2019-12-11T14:30:00Z">
        <w:r w:rsidRPr="00EE6742">
          <w:rPr>
            <w:rFonts w:ascii="Courier New" w:hAnsi="Courier New" w:cs="Courier New"/>
            <w:rtl/>
          </w:rPr>
          <w:t>ه</w:t>
        </w:r>
      </w:ins>
      <w:r w:rsidRPr="00EE6742">
        <w:rPr>
          <w:rFonts w:ascii="Courier New" w:hAnsi="Courier New" w:cs="Courier New"/>
          <w:rtl/>
        </w:rPr>
        <w:t xml:space="preserve">ة الطب </w:t>
      </w:r>
      <w:del w:id="11284" w:author="Transkribus" w:date="2019-12-11T14:30:00Z">
        <w:r w:rsidR="009B6BCA" w:rsidRPr="009B6BCA">
          <w:rPr>
            <w:rFonts w:ascii="Courier New" w:hAnsi="Courier New" w:cs="Courier New"/>
            <w:rtl/>
          </w:rPr>
          <w:delText>واتقن معرفتها</w:delText>
        </w:r>
      </w:del>
      <w:ins w:id="11285" w:author="Transkribus" w:date="2019-12-11T14:30:00Z">
        <w:r w:rsidRPr="00EE6742">
          <w:rPr>
            <w:rFonts w:ascii="Courier New" w:hAnsi="Courier New" w:cs="Courier New"/>
            <w:rtl/>
          </w:rPr>
          <w:t>وأتقن معرفها</w:t>
        </w:r>
      </w:ins>
      <w:r w:rsidRPr="00EE6742">
        <w:rPr>
          <w:rFonts w:ascii="Courier New" w:hAnsi="Courier New" w:cs="Courier New"/>
          <w:rtl/>
        </w:rPr>
        <w:t xml:space="preserve"> وحصل علمها وعملها وصار من </w:t>
      </w:r>
      <w:del w:id="11286" w:author="Transkribus" w:date="2019-12-11T14:30:00Z">
        <w:r w:rsidR="009B6BCA" w:rsidRPr="009B6BCA">
          <w:rPr>
            <w:rFonts w:ascii="Courier New" w:hAnsi="Courier New" w:cs="Courier New"/>
            <w:rtl/>
          </w:rPr>
          <w:delText>المتميزين من اربابها والمشايخ الذين يقتدى بهم فيها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287" w:author="Transkribus" w:date="2019-12-11T14:30:00Z">
        <w:r w:rsidRPr="00EE6742">
          <w:rPr>
            <w:rFonts w:ascii="Courier New" w:hAnsi="Courier New" w:cs="Courier New"/>
            <w:rtl/>
          </w:rPr>
          <w:t>المنمرز بن من أرياج او المشايج</w:t>
        </w:r>
      </w:ins>
    </w:p>
    <w:p w14:paraId="51BD5E1E" w14:textId="77777777" w:rsidR="009B6BCA" w:rsidRPr="009B6BCA" w:rsidRDefault="009B6BCA" w:rsidP="009B6BCA">
      <w:pPr>
        <w:pStyle w:val="NurText"/>
        <w:bidi/>
        <w:rPr>
          <w:del w:id="11288" w:author="Transkribus" w:date="2019-12-11T14:30:00Z"/>
          <w:rFonts w:ascii="Courier New" w:hAnsi="Courier New" w:cs="Courier New"/>
        </w:rPr>
      </w:pPr>
      <w:dir w:val="rtl">
        <w:dir w:val="rtl">
          <w:ins w:id="11289" w:author="Transkribus" w:date="2019-12-11T14:30:00Z">
            <w:r w:rsidR="00EE6742" w:rsidRPr="00EE6742">
              <w:rPr>
                <w:rFonts w:ascii="Courier New" w:hAnsi="Courier New" w:cs="Courier New"/>
                <w:rtl/>
              </w:rPr>
              <w:t xml:space="preserve">الدين يقيدى نهم فيها </w:t>
            </w:r>
          </w:ins>
          <w:r w:rsidR="00EE6742" w:rsidRPr="00EE6742">
            <w:rPr>
              <w:rFonts w:ascii="Courier New" w:hAnsi="Courier New" w:cs="Courier New"/>
              <w:rtl/>
            </w:rPr>
            <w:t>وكان له م</w:t>
          </w:r>
          <w:del w:id="11290" w:author="Transkribus" w:date="2019-12-11T14:30:00Z">
            <w:r w:rsidRPr="009B6BCA">
              <w:rPr>
                <w:rFonts w:ascii="Courier New" w:hAnsi="Courier New" w:cs="Courier New"/>
                <w:rtl/>
              </w:rPr>
              <w:delText>ج</w:delText>
            </w:r>
          </w:del>
          <w:ins w:id="11291" w:author="Transkribus" w:date="2019-12-11T14:30:00Z">
            <w:r w:rsidR="00EE6742" w:rsidRPr="00EE6742">
              <w:rPr>
                <w:rFonts w:ascii="Courier New" w:hAnsi="Courier New" w:cs="Courier New"/>
                <w:rtl/>
              </w:rPr>
              <w:t>خ</w:t>
            </w:r>
          </w:ins>
          <w:r w:rsidR="00EE6742" w:rsidRPr="00EE6742">
            <w:rPr>
              <w:rFonts w:ascii="Courier New" w:hAnsi="Courier New" w:cs="Courier New"/>
              <w:rtl/>
            </w:rPr>
            <w:t xml:space="preserve">لس عام </w:t>
          </w:r>
          <w:ins w:id="11292"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11293" w:author="Transkribus" w:date="2019-12-11T14:30:00Z">
            <w:r w:rsidRPr="009B6BCA">
              <w:rPr>
                <w:rFonts w:ascii="Courier New" w:hAnsi="Courier New" w:cs="Courier New"/>
                <w:rtl/>
              </w:rPr>
              <w:delText>ل</w:delText>
            </w:r>
          </w:del>
          <w:r w:rsidR="00EE6742" w:rsidRPr="00EE6742">
            <w:rPr>
              <w:rFonts w:ascii="Courier New" w:hAnsi="Courier New" w:cs="Courier New"/>
              <w:rtl/>
            </w:rPr>
            <w:t>م</w:t>
          </w:r>
          <w:del w:id="11294" w:author="Transkribus" w:date="2019-12-11T14:30:00Z">
            <w:r w:rsidRPr="009B6BCA">
              <w:rPr>
                <w:rFonts w:ascii="Courier New" w:hAnsi="Courier New" w:cs="Courier New"/>
                <w:rtl/>
              </w:rPr>
              <w:delText>ش</w:delText>
            </w:r>
          </w:del>
          <w:ins w:id="11295" w:author="Transkribus" w:date="2019-12-11T14:30:00Z">
            <w:r w:rsidR="00EE6742" w:rsidRPr="00EE6742">
              <w:rPr>
                <w:rFonts w:ascii="Courier New" w:hAnsi="Courier New" w:cs="Courier New"/>
                <w:rtl/>
              </w:rPr>
              <w:t>س</w:t>
            </w:r>
          </w:ins>
          <w:r w:rsidR="00EE6742" w:rsidRPr="00EE6742">
            <w:rPr>
              <w:rFonts w:ascii="Courier New" w:hAnsi="Courier New" w:cs="Courier New"/>
              <w:rtl/>
            </w:rPr>
            <w:t>تغلين عليه بالطب</w:t>
          </w:r>
          <w:del w:id="112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8E85F7" w14:textId="78638DC8" w:rsidR="00EE6742" w:rsidRPr="00EE6742" w:rsidRDefault="009B6BCA" w:rsidP="00EE6742">
      <w:pPr>
        <w:pStyle w:val="NurText"/>
        <w:bidi/>
        <w:rPr>
          <w:ins w:id="11297" w:author="Transkribus" w:date="2019-12-11T14:30:00Z"/>
          <w:rFonts w:ascii="Courier New" w:hAnsi="Courier New" w:cs="Courier New"/>
        </w:rPr>
      </w:pPr>
      <w:dir w:val="rtl">
        <w:dir w:val="rtl">
          <w:ins w:id="11298" w:author="Transkribus" w:date="2019-12-11T14:30:00Z">
            <w:r w:rsidR="00EE6742" w:rsidRPr="00EE6742">
              <w:rPr>
                <w:rFonts w:ascii="Courier New" w:hAnsi="Courier New" w:cs="Courier New"/>
                <w:rtl/>
              </w:rPr>
              <w:t xml:space="preserve">ب </w:t>
            </w:r>
          </w:ins>
          <w:r w:rsidR="00EE6742" w:rsidRPr="00EE6742">
            <w:rPr>
              <w:rFonts w:ascii="Courier New" w:hAnsi="Courier New" w:cs="Courier New"/>
              <w:rtl/>
            </w:rPr>
            <w:t>وخدم بصنا</w:t>
          </w:r>
          <w:del w:id="11299" w:author="Transkribus" w:date="2019-12-11T14:30:00Z">
            <w:r w:rsidRPr="009B6BCA">
              <w:rPr>
                <w:rFonts w:ascii="Courier New" w:hAnsi="Courier New" w:cs="Courier New"/>
                <w:rtl/>
              </w:rPr>
              <w:delText>ع</w:delText>
            </w:r>
          </w:del>
          <w:ins w:id="11300" w:author="Transkribus" w:date="2019-12-11T14:30:00Z">
            <w:r w:rsidR="00EE6742" w:rsidRPr="00EE6742">
              <w:rPr>
                <w:rFonts w:ascii="Courier New" w:hAnsi="Courier New" w:cs="Courier New"/>
                <w:rtl/>
              </w:rPr>
              <w:t>ه</w:t>
            </w:r>
          </w:ins>
          <w:r w:rsidR="00EE6742" w:rsidRPr="00EE6742">
            <w:rPr>
              <w:rFonts w:ascii="Courier New" w:hAnsi="Courier New" w:cs="Courier New"/>
              <w:rtl/>
            </w:rPr>
            <w:t>ة الطب</w:t>
          </w:r>
          <w:del w:id="11301" w:author="Transkribus" w:date="2019-12-11T14:30:00Z">
            <w:r w:rsidRPr="009B6BCA">
              <w:rPr>
                <w:rFonts w:ascii="Courier New" w:hAnsi="Courier New" w:cs="Courier New"/>
                <w:rtl/>
              </w:rPr>
              <w:delText xml:space="preserve"> فى البيمارستان الكبير الذى انشاه </w:delText>
            </w:r>
          </w:del>
        </w:dir>
      </w:dir>
    </w:p>
    <w:p w14:paraId="6EB649C4" w14:textId="77777777" w:rsidR="00EE6742" w:rsidRPr="00EE6742" w:rsidRDefault="00EE6742" w:rsidP="00EE6742">
      <w:pPr>
        <w:pStyle w:val="NurText"/>
        <w:bidi/>
        <w:rPr>
          <w:ins w:id="11302" w:author="Transkribus" w:date="2019-12-11T14:30:00Z"/>
          <w:rFonts w:ascii="Courier New" w:hAnsi="Courier New" w:cs="Courier New"/>
        </w:rPr>
      </w:pPr>
      <w:ins w:id="11303" w:author="Transkribus" w:date="2019-12-11T14:30:00Z">
        <w:r w:rsidRPr="00EE6742">
          <w:rPr>
            <w:rFonts w:ascii="Courier New" w:hAnsi="Courier New" w:cs="Courier New"/>
            <w:rtl/>
          </w:rPr>
          <w:t>فى السمار ستان الكسر الذى أنشاه الملك العادل بور الدين محمود بن رفكى ثم خدم بعد ذلك</w:t>
        </w:r>
      </w:ins>
    </w:p>
    <w:p w14:paraId="1E43359B" w14:textId="77777777" w:rsidR="009B6BCA" w:rsidRPr="009B6BCA" w:rsidRDefault="00EE6742" w:rsidP="009B6BCA">
      <w:pPr>
        <w:pStyle w:val="NurText"/>
        <w:bidi/>
        <w:rPr>
          <w:del w:id="11304" w:author="Transkribus" w:date="2019-12-11T14:30:00Z"/>
          <w:rFonts w:ascii="Courier New" w:hAnsi="Courier New" w:cs="Courier New"/>
        </w:rPr>
      </w:pPr>
      <w:r w:rsidRPr="00EE6742">
        <w:rPr>
          <w:rFonts w:ascii="Courier New" w:hAnsi="Courier New" w:cs="Courier New"/>
          <w:rtl/>
        </w:rPr>
        <w:t xml:space="preserve">الملك العادل </w:t>
      </w:r>
      <w:del w:id="11305" w:author="Transkribus" w:date="2019-12-11T14:30:00Z">
        <w:r w:rsidR="009B6BCA" w:rsidRPr="009B6BCA">
          <w:rPr>
            <w:rFonts w:ascii="Courier New" w:hAnsi="Courier New" w:cs="Courier New"/>
            <w:rtl/>
          </w:rPr>
          <w:delText>نور الدين محمود بن زنكي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238D9C4" w14:textId="67F328ED" w:rsidR="00EE6742" w:rsidRPr="00EE6742" w:rsidRDefault="009B6BCA" w:rsidP="00EE6742">
      <w:pPr>
        <w:pStyle w:val="NurText"/>
        <w:bidi/>
        <w:rPr>
          <w:rFonts w:ascii="Courier New" w:hAnsi="Courier New" w:cs="Courier New"/>
        </w:rPr>
      </w:pPr>
      <w:dir w:val="rtl">
        <w:dir w:val="rtl">
          <w:del w:id="11306" w:author="Transkribus" w:date="2019-12-11T14:30:00Z">
            <w:r w:rsidRPr="009B6BCA">
              <w:rPr>
                <w:rFonts w:ascii="Courier New" w:hAnsi="Courier New" w:cs="Courier New"/>
                <w:rtl/>
              </w:rPr>
              <w:delText>ثم خدم بعد ذلك الملك العادل ابا</w:delText>
            </w:r>
          </w:del>
          <w:ins w:id="11307" w:author="Transkribus" w:date="2019-12-11T14:30:00Z">
            <w:r w:rsidR="00EE6742" w:rsidRPr="00EE6742">
              <w:rPr>
                <w:rFonts w:ascii="Courier New" w:hAnsi="Courier New" w:cs="Courier New"/>
                <w:rtl/>
              </w:rPr>
              <w:t>أبا</w:t>
            </w:r>
          </w:ins>
          <w:r w:rsidR="00EE6742" w:rsidRPr="00EE6742">
            <w:rPr>
              <w:rFonts w:ascii="Courier New" w:hAnsi="Courier New" w:cs="Courier New"/>
              <w:rtl/>
            </w:rPr>
            <w:t xml:space="preserve"> بكر بن </w:t>
          </w:r>
          <w:del w:id="11308" w:author="Transkribus" w:date="2019-12-11T14:30:00Z">
            <w:r w:rsidRPr="009B6BCA">
              <w:rPr>
                <w:rFonts w:ascii="Courier New" w:hAnsi="Courier New" w:cs="Courier New"/>
                <w:rtl/>
              </w:rPr>
              <w:delText>ايوب وبقى معه سنين وله منه الانعام الكثير</w:delText>
            </w:r>
          </w:del>
          <w:ins w:id="11309" w:author="Transkribus" w:date="2019-12-11T14:30:00Z">
            <w:r w:rsidR="00EE6742" w:rsidRPr="00EE6742">
              <w:rPr>
                <w:rFonts w:ascii="Courier New" w:hAnsi="Courier New" w:cs="Courier New"/>
                <w:rtl/>
              </w:rPr>
              <w:t>أيو بوبقى معهسيين ولهمته الافقام الكنسير</w:t>
            </w:r>
          </w:ins>
          <w:r w:rsidR="00EE6742" w:rsidRPr="00EE6742">
            <w:rPr>
              <w:rFonts w:ascii="Courier New" w:hAnsi="Courier New" w:cs="Courier New"/>
              <w:rtl/>
            </w:rPr>
            <w:t xml:space="preserve"> والافضال </w:t>
          </w:r>
          <w:del w:id="11310" w:author="Transkribus" w:date="2019-12-11T14:30:00Z">
            <w:r w:rsidRPr="009B6BCA">
              <w:rPr>
                <w:rFonts w:ascii="Courier New" w:hAnsi="Courier New" w:cs="Courier New"/>
                <w:rtl/>
              </w:rPr>
              <w:delText>الغزير والمنزلة العلية والجامكية السنية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311" w:author="Transkribus" w:date="2019-12-11T14:30:00Z">
            <w:r w:rsidR="00EE6742" w:rsidRPr="00EE6742">
              <w:rPr>
                <w:rFonts w:ascii="Courier New" w:hAnsi="Courier New" w:cs="Courier New"/>
                <w:rtl/>
              </w:rPr>
              <w:t>العزير</w:t>
            </w:r>
          </w:ins>
        </w:dir>
      </w:dir>
    </w:p>
    <w:p w14:paraId="3A070DE5" w14:textId="5FFD8EA2" w:rsidR="00EE6742" w:rsidRPr="00EE6742" w:rsidRDefault="009B6BCA" w:rsidP="00EE6742">
      <w:pPr>
        <w:pStyle w:val="NurText"/>
        <w:bidi/>
        <w:rPr>
          <w:ins w:id="11312" w:author="Transkribus" w:date="2019-12-11T14:30:00Z"/>
          <w:rFonts w:ascii="Courier New" w:hAnsi="Courier New" w:cs="Courier New"/>
        </w:rPr>
      </w:pPr>
      <w:dir w:val="rtl">
        <w:dir w:val="rtl">
          <w:ins w:id="11313" w:author="Transkribus" w:date="2019-12-11T14:30:00Z">
            <w:r w:rsidR="00EE6742" w:rsidRPr="00EE6742">
              <w:rPr>
                <w:rFonts w:ascii="Courier New" w:hAnsi="Courier New" w:cs="Courier New"/>
                <w:rtl/>
              </w:rPr>
              <w:t xml:space="preserve">و المنزلة العليه والحامكبة السنبة </w:t>
            </w:r>
          </w:ins>
          <w:r w:rsidR="00EE6742" w:rsidRPr="00EE6742">
            <w:rPr>
              <w:rFonts w:ascii="Courier New" w:hAnsi="Courier New" w:cs="Courier New"/>
              <w:rtl/>
            </w:rPr>
            <w:t xml:space="preserve">ولم </w:t>
          </w:r>
          <w:del w:id="11314" w:author="Transkribus" w:date="2019-12-11T14:30:00Z">
            <w:r w:rsidRPr="009B6BCA">
              <w:rPr>
                <w:rFonts w:ascii="Courier New" w:hAnsi="Courier New" w:cs="Courier New"/>
                <w:rtl/>
              </w:rPr>
              <w:delText>ي</w:delText>
            </w:r>
          </w:del>
          <w:ins w:id="11315" w:author="Transkribus" w:date="2019-12-11T14:30:00Z">
            <w:r w:rsidR="00EE6742" w:rsidRPr="00EE6742">
              <w:rPr>
                <w:rFonts w:ascii="Courier New" w:hAnsi="Courier New" w:cs="Courier New"/>
                <w:rtl/>
              </w:rPr>
              <w:t>بر</w:t>
            </w:r>
          </w:ins>
          <w:r w:rsidR="00EE6742" w:rsidRPr="00EE6742">
            <w:rPr>
              <w:rFonts w:ascii="Courier New" w:hAnsi="Courier New" w:cs="Courier New"/>
              <w:rtl/>
            </w:rPr>
            <w:t>زل فى خدم</w:t>
          </w:r>
          <w:del w:id="11316" w:author="Transkribus" w:date="2019-12-11T14:30:00Z">
            <w:r w:rsidRPr="009B6BCA">
              <w:rPr>
                <w:rFonts w:ascii="Courier New" w:hAnsi="Courier New" w:cs="Courier New"/>
                <w:rtl/>
              </w:rPr>
              <w:delText>ته</w:delText>
            </w:r>
          </w:del>
          <w:ins w:id="11317" w:author="Transkribus" w:date="2019-12-11T14:30:00Z">
            <w:r w:rsidR="00EE6742" w:rsidRPr="00EE6742">
              <w:rPr>
                <w:rFonts w:ascii="Courier New" w:hAnsi="Courier New" w:cs="Courier New"/>
                <w:rtl/>
              </w:rPr>
              <w:t>ثة</w:t>
            </w:r>
          </w:ins>
          <w:r w:rsidR="00EE6742" w:rsidRPr="00EE6742">
            <w:rPr>
              <w:rFonts w:ascii="Courier New" w:hAnsi="Courier New" w:cs="Courier New"/>
              <w:rtl/>
            </w:rPr>
            <w:t xml:space="preserve"> الى ان توفى موفق الدين عبد العزيز </w:t>
          </w:r>
          <w:del w:id="11318" w:author="Transkribus" w:date="2019-12-11T14:30:00Z">
            <w:r w:rsidRPr="009B6BCA">
              <w:rPr>
                <w:rFonts w:ascii="Courier New" w:hAnsi="Courier New" w:cs="Courier New"/>
                <w:rtl/>
              </w:rPr>
              <w:delText xml:space="preserve">رحمه </w:delText>
            </w:r>
          </w:del>
          <w:ins w:id="11319" w:author="Transkribus" w:date="2019-12-11T14:30:00Z">
            <w:r w:rsidR="00EE6742" w:rsidRPr="00EE6742">
              <w:rPr>
                <w:rFonts w:ascii="Courier New" w:hAnsi="Courier New" w:cs="Courier New"/>
                <w:rtl/>
              </w:rPr>
              <w:t>زحمة</w:t>
            </w:r>
          </w:ins>
        </w:dir>
      </w:dir>
    </w:p>
    <w:p w14:paraId="3BACCDED" w14:textId="7C9372D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الله </w:t>
      </w:r>
      <w:del w:id="11320" w:author="Transkribus" w:date="2019-12-11T14:30:00Z">
        <w:r w:rsidR="009B6BCA" w:rsidRPr="009B6BCA">
          <w:rPr>
            <w:rFonts w:ascii="Courier New" w:hAnsi="Courier New" w:cs="Courier New"/>
            <w:rtl/>
          </w:rPr>
          <w:delText>بدمشق</w:delText>
        </w:r>
      </w:del>
      <w:ins w:id="11321" w:author="Transkribus" w:date="2019-12-11T14:30:00Z">
        <w:r w:rsidRPr="00EE6742">
          <w:rPr>
            <w:rFonts w:ascii="Courier New" w:hAnsi="Courier New" w:cs="Courier New"/>
            <w:rtl/>
          </w:rPr>
          <w:t>يديسق</w:t>
        </w:r>
      </w:ins>
      <w:r w:rsidRPr="00EE6742">
        <w:rPr>
          <w:rFonts w:ascii="Courier New" w:hAnsi="Courier New" w:cs="Courier New"/>
          <w:rtl/>
        </w:rPr>
        <w:t xml:space="preserve"> بعلة </w:t>
      </w:r>
      <w:del w:id="11322" w:author="Transkribus" w:date="2019-12-11T14:30:00Z">
        <w:r w:rsidR="009B6BCA" w:rsidRPr="009B6BCA">
          <w:rPr>
            <w:rFonts w:ascii="Courier New" w:hAnsi="Courier New" w:cs="Courier New"/>
            <w:rtl/>
          </w:rPr>
          <w:delText>القولنج</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323" w:author="Transkribus" w:date="2019-12-11T14:30:00Z">
        <w:r w:rsidRPr="00EE6742">
          <w:rPr>
            <w:rFonts w:ascii="Courier New" w:hAnsi="Courier New" w:cs="Courier New"/>
            <w:rtl/>
          </w:rPr>
          <w:t>القواجم وذلك فى بوم الجحعة العشر بن من ذى الفعد هسثة أزبع وسماقة</w:t>
        </w:r>
      </w:ins>
    </w:p>
    <w:p w14:paraId="6F64DEBA" w14:textId="7586BCED" w:rsidR="00EE6742" w:rsidRPr="00EE6742" w:rsidRDefault="009B6BCA" w:rsidP="00EE6742">
      <w:pPr>
        <w:pStyle w:val="NurText"/>
        <w:bidi/>
        <w:rPr>
          <w:rFonts w:ascii="Courier New" w:hAnsi="Courier New" w:cs="Courier New"/>
        </w:rPr>
      </w:pPr>
      <w:dir w:val="rtl">
        <w:dir w:val="rtl">
          <w:del w:id="11324" w:author="Transkribus" w:date="2019-12-11T14:30:00Z">
            <w:r w:rsidRPr="009B6BCA">
              <w:rPr>
                <w:rFonts w:ascii="Courier New" w:hAnsi="Courier New" w:cs="Courier New"/>
                <w:rtl/>
              </w:rPr>
              <w:delText>وذلك فى يوم الجمعة العشرين من ذى القعدة سنة اربع وستمائة ودفن بجبل قاسيون وعمره نحو</w:delText>
            </w:r>
          </w:del>
          <w:ins w:id="11325" w:author="Transkribus" w:date="2019-12-11T14:30:00Z">
            <w:r w:rsidR="00EE6742" w:rsidRPr="00EE6742">
              <w:rPr>
                <w:rFonts w:ascii="Courier New" w:hAnsi="Courier New" w:cs="Courier New"/>
                <w:rtl/>
              </w:rPr>
              <w:t>٩د١ جيا قاسمون وعمرة محو</w:t>
            </w:r>
          </w:ins>
          <w:r w:rsidR="00EE6742" w:rsidRPr="00EE6742">
            <w:rPr>
              <w:rFonts w:ascii="Courier New" w:hAnsi="Courier New" w:cs="Courier New"/>
              <w:rtl/>
            </w:rPr>
            <w:t xml:space="preserve"> الستين </w:t>
          </w:r>
          <w:del w:id="11326" w:author="Transkribus" w:date="2019-12-11T14:30:00Z">
            <w:r w:rsidRPr="009B6BCA">
              <w:rPr>
                <w:rFonts w:ascii="Courier New" w:hAnsi="Courier New" w:cs="Courier New"/>
                <w:rtl/>
              </w:rPr>
              <w:delText>سنة</w:delText>
            </w:r>
          </w:del>
          <w:ins w:id="11327" w:author="Transkribus" w:date="2019-12-11T14:30:00Z">
            <w:r w:rsidR="00EE6742" w:rsidRPr="00EE6742">
              <w:rPr>
                <w:rFonts w:ascii="Courier New" w:hAnsi="Courier New" w:cs="Courier New"/>
                <w:rtl/>
              </w:rPr>
              <w:t>شفة</w:t>
            </w:r>
          </w:ins>
          <w:r w:rsidR="00EE6742" w:rsidRPr="00EE6742">
            <w:rPr>
              <w:rFonts w:ascii="Courier New" w:hAnsi="Courier New" w:cs="Courier New"/>
              <w:rtl/>
            </w:rPr>
            <w:t xml:space="preserve"> ومولده فى سنة </w:t>
          </w:r>
          <w:del w:id="11328" w:author="Transkribus" w:date="2019-12-11T14:30:00Z">
            <w:r w:rsidRPr="009B6BCA">
              <w:rPr>
                <w:rFonts w:ascii="Courier New" w:hAnsi="Courier New" w:cs="Courier New"/>
                <w:rtl/>
              </w:rPr>
              <w:delText>خمسمائة ونيف وخمسين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329" w:author="Transkribus" w:date="2019-12-11T14:30:00Z">
            <w:r w:rsidR="00EE6742" w:rsidRPr="00EE6742">
              <w:rPr>
                <w:rFonts w:ascii="Courier New" w:hAnsi="Courier New" w:cs="Courier New"/>
                <w:rtl/>
              </w:rPr>
              <w:t>شمسماكة وسيف وحمسين</w:t>
            </w:r>
          </w:ins>
        </w:dir>
      </w:dir>
    </w:p>
    <w:p w14:paraId="0BC1796A" w14:textId="4D0AC283" w:rsidR="00EE6742" w:rsidRPr="00EE6742" w:rsidRDefault="009B6BCA" w:rsidP="00EE6742">
      <w:pPr>
        <w:pStyle w:val="NurText"/>
        <w:bidi/>
        <w:rPr>
          <w:ins w:id="11330" w:author="Transkribus" w:date="2019-12-11T14:30:00Z"/>
          <w:rFonts w:ascii="Courier New" w:hAnsi="Courier New" w:cs="Courier New"/>
        </w:rPr>
      </w:pPr>
      <w:dir w:val="rtl">
        <w:dir w:val="rtl">
          <w:ins w:id="11331" w:author="Transkribus" w:date="2019-12-11T14:30:00Z">
            <w:r w:rsidR="00EE6742" w:rsidRPr="00EE6742">
              <w:rPr>
                <w:rFonts w:ascii="Courier New" w:hAnsi="Courier New" w:cs="Courier New"/>
                <w:rtl/>
              </w:rPr>
              <w:t>سعد الدين</w:t>
            </w:r>
          </w:ins>
        </w:dir>
      </w:dir>
    </w:p>
    <w:p w14:paraId="185B8418" w14:textId="30D50384" w:rsidR="00EE6742" w:rsidRPr="00EE6742" w:rsidRDefault="00EE6742" w:rsidP="00EE6742">
      <w:pPr>
        <w:pStyle w:val="NurText"/>
        <w:bidi/>
        <w:rPr>
          <w:rFonts w:ascii="Courier New" w:hAnsi="Courier New" w:cs="Courier New"/>
        </w:rPr>
      </w:pPr>
      <w:ins w:id="11332" w:author="Transkribus" w:date="2019-12-11T14:30:00Z">
        <w:r w:rsidRPr="00EE6742">
          <w:rPr>
            <w:rFonts w:ascii="Courier New" w:hAnsi="Courier New" w:cs="Courier New"/>
            <w:rtl/>
          </w:rPr>
          <w:t>*(</w:t>
        </w:r>
      </w:ins>
      <w:r w:rsidRPr="00EE6742">
        <w:rPr>
          <w:rFonts w:ascii="Courier New" w:hAnsi="Courier New" w:cs="Courier New"/>
          <w:rtl/>
        </w:rPr>
        <w:t>سعد الدين بن عبد العزيز</w:t>
      </w:r>
      <w:del w:id="113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334" w:author="Transkribus" w:date="2019-12-11T14:30:00Z">
        <w:r w:rsidRPr="00EE6742">
          <w:rPr>
            <w:rFonts w:ascii="Courier New" w:hAnsi="Courier New" w:cs="Courier New"/>
            <w:rtl/>
          </w:rPr>
          <w:t xml:space="preserve"> )*</w:t>
        </w:r>
      </w:ins>
    </w:p>
    <w:p w14:paraId="09E7431F" w14:textId="3FD0F8BF" w:rsidR="00EE6742" w:rsidRPr="00EE6742" w:rsidRDefault="009B6BCA" w:rsidP="00EE6742">
      <w:pPr>
        <w:pStyle w:val="NurText"/>
        <w:bidi/>
        <w:rPr>
          <w:ins w:id="11335" w:author="Transkribus" w:date="2019-12-11T14:30:00Z"/>
          <w:rFonts w:ascii="Courier New" w:hAnsi="Courier New" w:cs="Courier New"/>
        </w:rPr>
      </w:pPr>
      <w:dir w:val="rtl">
        <w:dir w:val="rtl">
          <w:r w:rsidR="00EE6742" w:rsidRPr="00EE6742">
            <w:rPr>
              <w:rFonts w:ascii="Courier New" w:hAnsi="Courier New" w:cs="Courier New"/>
              <w:rtl/>
            </w:rPr>
            <w:t xml:space="preserve">هو </w:t>
          </w:r>
          <w:del w:id="11336" w:author="Transkribus" w:date="2019-12-11T14:30:00Z">
            <w:r w:rsidRPr="009B6BCA">
              <w:rPr>
                <w:rFonts w:ascii="Courier New" w:hAnsi="Courier New" w:cs="Courier New"/>
                <w:rtl/>
              </w:rPr>
              <w:delText>الحكيم الاجل</w:delText>
            </w:r>
          </w:del>
          <w:ins w:id="11337" w:author="Transkribus" w:date="2019-12-11T14:30:00Z">
            <w:r w:rsidR="00EE6742" w:rsidRPr="00EE6742">
              <w:rPr>
                <w:rFonts w:ascii="Courier New" w:hAnsi="Courier New" w:cs="Courier New"/>
                <w:rtl/>
              </w:rPr>
              <w:t>الحكم الاحل</w:t>
            </w:r>
          </w:ins>
          <w:r w:rsidR="00EE6742" w:rsidRPr="00EE6742">
            <w:rPr>
              <w:rFonts w:ascii="Courier New" w:hAnsi="Courier New" w:cs="Courier New"/>
              <w:rtl/>
            </w:rPr>
            <w:t xml:space="preserve"> الامام العال</w:t>
          </w:r>
          <w:del w:id="11338"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 سعد الدين </w:t>
          </w:r>
          <w:del w:id="11339" w:author="Transkribus" w:date="2019-12-11T14:30:00Z">
            <w:r w:rsidRPr="009B6BCA">
              <w:rPr>
                <w:rFonts w:ascii="Courier New" w:hAnsi="Courier New" w:cs="Courier New"/>
                <w:rtl/>
              </w:rPr>
              <w:delText>ا</w:delText>
            </w:r>
          </w:del>
          <w:ins w:id="11340"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 اسحق ابراهيم</w:t>
          </w:r>
        </w:dir>
      </w:dir>
    </w:p>
    <w:p w14:paraId="08B7CD3B" w14:textId="77777777" w:rsidR="009B6BCA" w:rsidRPr="009B6BCA" w:rsidRDefault="00EE6742" w:rsidP="009B6BCA">
      <w:pPr>
        <w:pStyle w:val="NurText"/>
        <w:bidi/>
        <w:rPr>
          <w:del w:id="11341" w:author="Transkribus" w:date="2019-12-11T14:30:00Z"/>
          <w:rFonts w:ascii="Courier New" w:hAnsi="Courier New" w:cs="Courier New"/>
        </w:rPr>
      </w:pPr>
      <w:ins w:id="11342" w:author="Transkribus" w:date="2019-12-11T14:30:00Z">
        <w:r w:rsidRPr="00EE6742">
          <w:rPr>
            <w:rFonts w:ascii="Courier New" w:hAnsi="Courier New" w:cs="Courier New"/>
            <w:rtl/>
          </w:rPr>
          <w:t>ا</w:t>
        </w:r>
      </w:ins>
      <w:r w:rsidRPr="00EE6742">
        <w:rPr>
          <w:rFonts w:ascii="Courier New" w:hAnsi="Courier New" w:cs="Courier New"/>
          <w:rtl/>
        </w:rPr>
        <w:t>بن عبد العزيز بن عب</w:t>
      </w:r>
      <w:ins w:id="11343" w:author="Transkribus" w:date="2019-12-11T14:30:00Z">
        <w:r w:rsidRPr="00EE6742">
          <w:rPr>
            <w:rFonts w:ascii="Courier New" w:hAnsi="Courier New" w:cs="Courier New"/>
            <w:rtl/>
          </w:rPr>
          <w:t>س</w:t>
        </w:r>
      </w:ins>
      <w:r w:rsidRPr="00EE6742">
        <w:rPr>
          <w:rFonts w:ascii="Courier New" w:hAnsi="Courier New" w:cs="Courier New"/>
          <w:rtl/>
        </w:rPr>
        <w:t xml:space="preserve">د الجبار بن </w:t>
      </w:r>
      <w:del w:id="11344" w:author="Transkribus" w:date="2019-12-11T14:30:00Z">
        <w:r w:rsidR="009B6BCA" w:rsidRPr="009B6BCA">
          <w:rPr>
            <w:rFonts w:ascii="Courier New" w:hAnsi="Courier New" w:cs="Courier New"/>
            <w:rtl/>
          </w:rPr>
          <w:delText>ا</w:delText>
        </w:r>
      </w:del>
      <w:ins w:id="11345" w:author="Transkribus" w:date="2019-12-11T14:30:00Z">
        <w:r w:rsidRPr="00EE6742">
          <w:rPr>
            <w:rFonts w:ascii="Courier New" w:hAnsi="Courier New" w:cs="Courier New"/>
            <w:rtl/>
          </w:rPr>
          <w:t>أ</w:t>
        </w:r>
      </w:ins>
      <w:r w:rsidRPr="00EE6742">
        <w:rPr>
          <w:rFonts w:ascii="Courier New" w:hAnsi="Courier New" w:cs="Courier New"/>
          <w:rtl/>
        </w:rPr>
        <w:t xml:space="preserve">بى محمد </w:t>
      </w:r>
      <w:del w:id="11346" w:author="Transkribus" w:date="2019-12-11T14:30:00Z">
        <w:r w:rsidR="009B6BCA" w:rsidRPr="009B6BCA">
          <w:rPr>
            <w:rFonts w:ascii="Courier New" w:hAnsi="Courier New" w:cs="Courier New"/>
            <w:rtl/>
          </w:rPr>
          <w:delText>السلمي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806AACC" w14:textId="79086907" w:rsidR="00EE6742" w:rsidRPr="00EE6742" w:rsidRDefault="009B6BCA" w:rsidP="00EE6742">
      <w:pPr>
        <w:pStyle w:val="NurText"/>
        <w:bidi/>
        <w:rPr>
          <w:rFonts w:ascii="Courier New" w:hAnsi="Courier New" w:cs="Courier New"/>
        </w:rPr>
      </w:pPr>
      <w:dir w:val="rtl">
        <w:dir w:val="rtl">
          <w:ins w:id="11347" w:author="Transkribus" w:date="2019-12-11T14:30:00Z">
            <w:r w:rsidR="00EE6742" w:rsidRPr="00EE6742">
              <w:rPr>
                <w:rFonts w:ascii="Courier New" w:hAnsi="Courier New" w:cs="Courier New"/>
                <w:rtl/>
              </w:rPr>
              <w:t xml:space="preserve">السلمى </w:t>
            </w:r>
          </w:ins>
          <w:r w:rsidR="00EE6742" w:rsidRPr="00EE6742">
            <w:rPr>
              <w:rFonts w:ascii="Courier New" w:hAnsi="Courier New" w:cs="Courier New"/>
              <w:rtl/>
            </w:rPr>
            <w:t xml:space="preserve">قد </w:t>
          </w:r>
          <w:del w:id="11348" w:author="Transkribus" w:date="2019-12-11T14:30:00Z">
            <w:r w:rsidRPr="009B6BCA">
              <w:rPr>
                <w:rFonts w:ascii="Courier New" w:hAnsi="Courier New" w:cs="Courier New"/>
                <w:rtl/>
              </w:rPr>
              <w:delText>ا</w:delText>
            </w:r>
          </w:del>
          <w:ins w:id="11349" w:author="Transkribus" w:date="2019-12-11T14:30:00Z">
            <w:r w:rsidR="00EE6742" w:rsidRPr="00EE6742">
              <w:rPr>
                <w:rFonts w:ascii="Courier New" w:hAnsi="Courier New" w:cs="Courier New"/>
                <w:rtl/>
              </w:rPr>
              <w:t>أ</w:t>
            </w:r>
          </w:ins>
          <w:r w:rsidR="00EE6742" w:rsidRPr="00EE6742">
            <w:rPr>
              <w:rFonts w:ascii="Courier New" w:hAnsi="Courier New" w:cs="Courier New"/>
              <w:rtl/>
            </w:rPr>
            <w:t>ش</w:t>
          </w:r>
          <w:del w:id="11350" w:author="Transkribus" w:date="2019-12-11T14:30:00Z">
            <w:r w:rsidRPr="009B6BCA">
              <w:rPr>
                <w:rFonts w:ascii="Courier New" w:hAnsi="Courier New" w:cs="Courier New"/>
                <w:rtl/>
              </w:rPr>
              <w:delText>ب</w:delText>
            </w:r>
          </w:del>
          <w:ins w:id="11351"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ه اباه فى </w:t>
          </w:r>
          <w:del w:id="11352" w:author="Transkribus" w:date="2019-12-11T14:30:00Z">
            <w:r w:rsidRPr="009B6BCA">
              <w:rPr>
                <w:rFonts w:ascii="Courier New" w:hAnsi="Courier New" w:cs="Courier New"/>
                <w:rtl/>
              </w:rPr>
              <w:delText>خلقه وخلقه</w:delText>
            </w:r>
          </w:del>
          <w:ins w:id="11353" w:author="Transkribus" w:date="2019-12-11T14:30:00Z">
            <w:r w:rsidR="00EE6742" w:rsidRPr="00EE6742">
              <w:rPr>
                <w:rFonts w:ascii="Courier New" w:hAnsi="Courier New" w:cs="Courier New"/>
                <w:rtl/>
              </w:rPr>
              <w:t>خلقة وخلفه</w:t>
            </w:r>
          </w:ins>
          <w:r w:rsidR="00EE6742" w:rsidRPr="00EE6742">
            <w:rPr>
              <w:rFonts w:ascii="Courier New" w:hAnsi="Courier New" w:cs="Courier New"/>
              <w:rtl/>
            </w:rPr>
            <w:t xml:space="preserve"> ومعرفته</w:t>
          </w:r>
        </w:dir>
      </w:dir>
    </w:p>
    <w:p w14:paraId="52B233B1" w14:textId="77777777" w:rsidR="009B6BCA" w:rsidRPr="009B6BCA" w:rsidRDefault="00EE6742" w:rsidP="009B6BCA">
      <w:pPr>
        <w:pStyle w:val="NurText"/>
        <w:bidi/>
        <w:rPr>
          <w:del w:id="11354" w:author="Transkribus" w:date="2019-12-11T14:30:00Z"/>
          <w:rFonts w:ascii="Courier New" w:hAnsi="Courier New" w:cs="Courier New"/>
        </w:rPr>
      </w:pPr>
      <w:r w:rsidRPr="00EE6742">
        <w:rPr>
          <w:rFonts w:ascii="Courier New" w:hAnsi="Courier New" w:cs="Courier New"/>
          <w:rtl/>
        </w:rPr>
        <w:t>وحذقه</w:t>
      </w:r>
      <w:del w:id="113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B1E9C3" w14:textId="77777777" w:rsidR="009B6BCA" w:rsidRPr="009B6BCA" w:rsidRDefault="009B6BCA" w:rsidP="009B6BCA">
      <w:pPr>
        <w:pStyle w:val="NurText"/>
        <w:bidi/>
        <w:rPr>
          <w:del w:id="11356" w:author="Transkribus" w:date="2019-12-11T14:30:00Z"/>
          <w:rFonts w:ascii="Courier New" w:hAnsi="Courier New" w:cs="Courier New"/>
        </w:rPr>
      </w:pPr>
      <w:dir w:val="rtl">
        <w:dir w:val="rtl">
          <w:del w:id="11357" w:author="Transkribus" w:date="2019-12-11T14:30:00Z">
            <w:r w:rsidRPr="009B6BCA">
              <w:rPr>
                <w:rFonts w:ascii="Courier New" w:hAnsi="Courier New" w:cs="Courier New"/>
                <w:rtl/>
              </w:rPr>
              <w:delText>كثير</w:delText>
            </w:r>
          </w:del>
          <w:ins w:id="11358" w:author="Transkribus" w:date="2019-12-11T14:30:00Z">
            <w:r w:rsidR="00EE6742" w:rsidRPr="00EE6742">
              <w:rPr>
                <w:rFonts w:ascii="Courier New" w:hAnsi="Courier New" w:cs="Courier New"/>
                <w:rtl/>
              </w:rPr>
              <w:t xml:space="preserve"> كشير</w:t>
            </w:r>
          </w:ins>
          <w:r w:rsidR="00EE6742" w:rsidRPr="00EE6742">
            <w:rPr>
              <w:rFonts w:ascii="Courier New" w:hAnsi="Courier New" w:cs="Courier New"/>
              <w:rtl/>
            </w:rPr>
            <w:t xml:space="preserve"> الدين شريف </w:t>
          </w:r>
          <w:del w:id="11359" w:author="Transkribus" w:date="2019-12-11T14:30:00Z">
            <w:r w:rsidRPr="009B6BCA">
              <w:rPr>
                <w:rFonts w:ascii="Courier New" w:hAnsi="Courier New" w:cs="Courier New"/>
                <w:rtl/>
              </w:rPr>
              <w:delText>اليقين بارع فى</w:delText>
            </w:r>
          </w:del>
          <w:ins w:id="11360" w:author="Transkribus" w:date="2019-12-11T14:30:00Z">
            <w:r w:rsidR="00EE6742" w:rsidRPr="00EE6742">
              <w:rPr>
                <w:rFonts w:ascii="Courier New" w:hAnsi="Courier New" w:cs="Courier New"/>
                <w:rtl/>
              </w:rPr>
              <w:t>البعين باريح فق</w:t>
            </w:r>
          </w:ins>
          <w:r w:rsidR="00EE6742" w:rsidRPr="00EE6742">
            <w:rPr>
              <w:rFonts w:ascii="Courier New" w:hAnsi="Courier New" w:cs="Courier New"/>
              <w:rtl/>
            </w:rPr>
            <w:t xml:space="preserve"> العلوم </w:t>
          </w:r>
          <w:del w:id="11361" w:author="Transkribus" w:date="2019-12-11T14:30:00Z">
            <w:r w:rsidRPr="009B6BCA">
              <w:rPr>
                <w:rFonts w:ascii="Courier New" w:hAnsi="Courier New" w:cs="Courier New"/>
                <w:rtl/>
              </w:rPr>
              <w:delText>الفقهية ورع</w:delText>
            </w:r>
          </w:del>
          <w:ins w:id="11362" w:author="Transkribus" w:date="2019-12-11T14:30:00Z">
            <w:r w:rsidR="00EE6742" w:rsidRPr="00EE6742">
              <w:rPr>
                <w:rFonts w:ascii="Courier New" w:hAnsi="Courier New" w:cs="Courier New"/>
                <w:rtl/>
              </w:rPr>
              <w:t>الفقهبة ورم</w:t>
            </w:r>
          </w:ins>
          <w:r w:rsidR="00EE6742" w:rsidRPr="00EE6742">
            <w:rPr>
              <w:rFonts w:ascii="Courier New" w:hAnsi="Courier New" w:cs="Courier New"/>
              <w:rtl/>
            </w:rPr>
            <w:t xml:space="preserve"> فى الامور الدي</w:t>
          </w:r>
          <w:del w:id="11363" w:author="Transkribus" w:date="2019-12-11T14:30:00Z">
            <w:r w:rsidRPr="009B6BCA">
              <w:rPr>
                <w:rFonts w:ascii="Courier New" w:hAnsi="Courier New" w:cs="Courier New"/>
                <w:rtl/>
              </w:rPr>
              <w:delText>ن</w:delText>
            </w:r>
          </w:del>
          <w:ins w:id="11364"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ية </w:t>
          </w:r>
          <w:del w:id="113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2D2FFDF" w14:textId="5C61DAD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ولما كان</w:t>
          </w:r>
        </w:dir>
      </w:dir>
    </w:p>
    <w:p w14:paraId="50563C15" w14:textId="77777777" w:rsidR="009B6BCA" w:rsidRPr="009B6BCA" w:rsidRDefault="00EE6742" w:rsidP="009B6BCA">
      <w:pPr>
        <w:pStyle w:val="NurText"/>
        <w:bidi/>
        <w:rPr>
          <w:del w:id="11366" w:author="Transkribus" w:date="2019-12-11T14:30:00Z"/>
          <w:rFonts w:ascii="Courier New" w:hAnsi="Courier New" w:cs="Courier New"/>
        </w:rPr>
      </w:pPr>
      <w:r w:rsidRPr="00EE6742">
        <w:rPr>
          <w:rFonts w:ascii="Courier New" w:hAnsi="Courier New" w:cs="Courier New"/>
          <w:rtl/>
        </w:rPr>
        <w:t xml:space="preserve">بدمشق </w:t>
      </w:r>
      <w:del w:id="11367" w:author="Transkribus" w:date="2019-12-11T14:30:00Z">
        <w:r w:rsidR="009B6BCA" w:rsidRPr="009B6BCA">
          <w:rPr>
            <w:rFonts w:ascii="Courier New" w:hAnsi="Courier New" w:cs="Courier New"/>
            <w:rtl/>
          </w:rPr>
          <w:delText>كان يعتكف بالجامع</w:delText>
        </w:r>
      </w:del>
      <w:ins w:id="11368" w:author="Transkribus" w:date="2019-12-11T14:30:00Z">
        <w:r w:rsidRPr="00EE6742">
          <w:rPr>
            <w:rFonts w:ascii="Courier New" w:hAnsi="Courier New" w:cs="Courier New"/>
            <w:rtl/>
          </w:rPr>
          <w:t>كمان يحتكف بالحسامع</w:t>
        </w:r>
      </w:ins>
      <w:r w:rsidRPr="00EE6742">
        <w:rPr>
          <w:rFonts w:ascii="Courier New" w:hAnsi="Courier New" w:cs="Courier New"/>
          <w:rtl/>
        </w:rPr>
        <w:t xml:space="preserve"> شهر رم</w:t>
      </w:r>
      <w:del w:id="11369" w:author="Transkribus" w:date="2019-12-11T14:30:00Z">
        <w:r w:rsidR="009B6BCA" w:rsidRPr="009B6BCA">
          <w:rPr>
            <w:rFonts w:ascii="Courier New" w:hAnsi="Courier New" w:cs="Courier New"/>
            <w:rtl/>
          </w:rPr>
          <w:delText>ض</w:delText>
        </w:r>
      </w:del>
      <w:ins w:id="11370" w:author="Transkribus" w:date="2019-12-11T14:30:00Z">
        <w:r w:rsidRPr="00EE6742">
          <w:rPr>
            <w:rFonts w:ascii="Courier New" w:hAnsi="Courier New" w:cs="Courier New"/>
            <w:rtl/>
          </w:rPr>
          <w:t>س</w:t>
        </w:r>
      </w:ins>
      <w:r w:rsidRPr="00EE6742">
        <w:rPr>
          <w:rFonts w:ascii="Courier New" w:hAnsi="Courier New" w:cs="Courier New"/>
          <w:rtl/>
        </w:rPr>
        <w:t>ان ولم ي</w:t>
      </w:r>
      <w:del w:id="11371" w:author="Transkribus" w:date="2019-12-11T14:30:00Z">
        <w:r w:rsidR="009B6BCA" w:rsidRPr="009B6BCA">
          <w:rPr>
            <w:rFonts w:ascii="Courier New" w:hAnsi="Courier New" w:cs="Courier New"/>
            <w:rtl/>
          </w:rPr>
          <w:delText>ت</w:delText>
        </w:r>
      </w:del>
      <w:r w:rsidRPr="00EE6742">
        <w:rPr>
          <w:rFonts w:ascii="Courier New" w:hAnsi="Courier New" w:cs="Courier New"/>
          <w:rtl/>
        </w:rPr>
        <w:t>ك</w:t>
      </w:r>
      <w:del w:id="11372" w:author="Transkribus" w:date="2019-12-11T14:30:00Z">
        <w:r w:rsidR="009B6BCA" w:rsidRPr="009B6BCA">
          <w:rPr>
            <w:rFonts w:ascii="Courier New" w:hAnsi="Courier New" w:cs="Courier New"/>
            <w:rtl/>
          </w:rPr>
          <w:delText>ل</w:delText>
        </w:r>
      </w:del>
      <w:ins w:id="11373" w:author="Transkribus" w:date="2019-12-11T14:30:00Z">
        <w:r w:rsidRPr="00EE6742">
          <w:rPr>
            <w:rFonts w:ascii="Courier New" w:hAnsi="Courier New" w:cs="Courier New"/>
            <w:rtl/>
          </w:rPr>
          <w:t>ا</w:t>
        </w:r>
      </w:ins>
      <w:r w:rsidRPr="00EE6742">
        <w:rPr>
          <w:rFonts w:ascii="Courier New" w:hAnsi="Courier New" w:cs="Courier New"/>
          <w:rtl/>
        </w:rPr>
        <w:t xml:space="preserve">م فيه </w:t>
      </w:r>
      <w:del w:id="1137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3AEC47B" w14:textId="10C9EF6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وهو الذى </w:t>
          </w:r>
          <w:del w:id="11375" w:author="Transkribus" w:date="2019-12-11T14:30:00Z">
            <w:r w:rsidRPr="009B6BCA">
              <w:rPr>
                <w:rFonts w:ascii="Courier New" w:hAnsi="Courier New" w:cs="Courier New"/>
                <w:rtl/>
              </w:rPr>
              <w:delText>ت</w:delText>
            </w:r>
          </w:del>
          <w:ins w:id="11376" w:author="Transkribus" w:date="2019-12-11T14:30:00Z">
            <w:r w:rsidR="00EE6742" w:rsidRPr="00EE6742">
              <w:rPr>
                <w:rFonts w:ascii="Courier New" w:hAnsi="Courier New" w:cs="Courier New"/>
                <w:rtl/>
              </w:rPr>
              <w:t>ب</w:t>
            </w:r>
          </w:ins>
          <w:r w:rsidR="00EE6742" w:rsidRPr="00EE6742">
            <w:rPr>
              <w:rFonts w:ascii="Courier New" w:hAnsi="Courier New" w:cs="Courier New"/>
              <w:rtl/>
            </w:rPr>
            <w:t>ولى عمارة المدرسة</w:t>
          </w:r>
          <w:del w:id="11377"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F23283" w14:textId="77777777" w:rsidR="009B6BCA" w:rsidRPr="009B6BCA" w:rsidRDefault="009B6BCA" w:rsidP="009B6BCA">
      <w:pPr>
        <w:pStyle w:val="NurText"/>
        <w:bidi/>
        <w:rPr>
          <w:del w:id="11378" w:author="Transkribus" w:date="2019-12-11T14:30:00Z"/>
          <w:rFonts w:ascii="Courier New" w:hAnsi="Courier New" w:cs="Courier New"/>
        </w:rPr>
      </w:pPr>
      <w:dir w:val="rtl">
        <w:dir w:val="rtl">
          <w:del w:id="11379" w:author="Transkribus" w:date="2019-12-11T14:30:00Z">
            <w:r w:rsidRPr="009B6BCA">
              <w:rPr>
                <w:rFonts w:ascii="Courier New" w:hAnsi="Courier New" w:cs="Courier New"/>
                <w:rtl/>
              </w:rPr>
              <w:delText>حنبلية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B4A4EA" w14:textId="17EA651D" w:rsidR="00EE6742" w:rsidRPr="00EE6742" w:rsidRDefault="009B6BCA" w:rsidP="00EE6742">
      <w:pPr>
        <w:pStyle w:val="NurText"/>
        <w:bidi/>
        <w:rPr>
          <w:rFonts w:ascii="Courier New" w:hAnsi="Courier New" w:cs="Courier New"/>
        </w:rPr>
      </w:pPr>
      <w:dir w:val="rtl">
        <w:dir w:val="rtl">
          <w:ins w:id="11380" w:author="Transkribus" w:date="2019-12-11T14:30:00Z">
            <w:r w:rsidR="00EE6742" w:rsidRPr="00EE6742">
              <w:rPr>
                <w:rFonts w:ascii="Courier New" w:hAnsi="Courier New" w:cs="Courier New"/>
                <w:rtl/>
              </w:rPr>
              <w:t xml:space="preserve">الحتيلية </w:t>
            </w:r>
          </w:ins>
          <w:r w:rsidR="00EE6742" w:rsidRPr="00EE6742">
            <w:rPr>
              <w:rFonts w:ascii="Courier New" w:hAnsi="Courier New" w:cs="Courier New"/>
              <w:rtl/>
            </w:rPr>
            <w:t xml:space="preserve">فى </w:t>
          </w:r>
          <w:del w:id="11381" w:author="Transkribus" w:date="2019-12-11T14:30:00Z">
            <w:r w:rsidRPr="009B6BCA">
              <w:rPr>
                <w:rFonts w:ascii="Courier New" w:hAnsi="Courier New" w:cs="Courier New"/>
                <w:rtl/>
              </w:rPr>
              <w:delText>سوق القمع</w:delText>
            </w:r>
          </w:del>
          <w:ins w:id="11382" w:author="Transkribus" w:date="2019-12-11T14:30:00Z">
            <w:r w:rsidR="00EE6742" w:rsidRPr="00EE6742">
              <w:rPr>
                <w:rFonts w:ascii="Courier New" w:hAnsi="Courier New" w:cs="Courier New"/>
                <w:rtl/>
              </w:rPr>
              <w:t>صوق القيم</w:t>
            </w:r>
          </w:ins>
          <w:r w:rsidR="00EE6742" w:rsidRPr="00EE6742">
            <w:rPr>
              <w:rFonts w:ascii="Courier New" w:hAnsi="Courier New" w:cs="Courier New"/>
              <w:rtl/>
            </w:rPr>
            <w:t xml:space="preserve"> بدمشق وذلك فى </w:t>
          </w:r>
          <w:del w:id="11383" w:author="Transkribus" w:date="2019-12-11T14:30:00Z">
            <w:r w:rsidRPr="009B6BCA">
              <w:rPr>
                <w:rFonts w:ascii="Courier New" w:hAnsi="Courier New" w:cs="Courier New"/>
                <w:rtl/>
              </w:rPr>
              <w:delText>ا</w:delText>
            </w:r>
          </w:del>
          <w:ins w:id="11384"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يام الملك الاشرف موسى </w:t>
          </w:r>
          <w:ins w:id="11385" w:author="Transkribus" w:date="2019-12-11T14:30:00Z">
            <w:r w:rsidR="00EE6742" w:rsidRPr="00EE6742">
              <w:rPr>
                <w:rFonts w:ascii="Courier New" w:hAnsi="Courier New" w:cs="Courier New"/>
                <w:rtl/>
              </w:rPr>
              <w:t>ا</w:t>
            </w:r>
          </w:ins>
          <w:r w:rsidR="00EE6742" w:rsidRPr="00EE6742">
            <w:rPr>
              <w:rFonts w:ascii="Courier New" w:hAnsi="Courier New" w:cs="Courier New"/>
              <w:rtl/>
            </w:rPr>
            <w:t>بن الملك العادل وكان</w:t>
          </w:r>
        </w:dir>
      </w:dir>
    </w:p>
    <w:p w14:paraId="28C31531" w14:textId="77777777" w:rsidR="009B6BCA" w:rsidRPr="009B6BCA" w:rsidRDefault="00EE6742" w:rsidP="009B6BCA">
      <w:pPr>
        <w:pStyle w:val="NurText"/>
        <w:bidi/>
        <w:rPr>
          <w:del w:id="11386" w:author="Transkribus" w:date="2019-12-11T14:30:00Z"/>
          <w:rFonts w:ascii="Courier New" w:hAnsi="Courier New" w:cs="Courier New"/>
        </w:rPr>
      </w:pPr>
      <w:r w:rsidRPr="00EE6742">
        <w:rPr>
          <w:rFonts w:ascii="Courier New" w:hAnsi="Courier New" w:cs="Courier New"/>
          <w:rtl/>
        </w:rPr>
        <w:t>الا</w:t>
      </w:r>
      <w:del w:id="11387" w:author="Transkribus" w:date="2019-12-11T14:30:00Z">
        <w:r w:rsidR="009B6BCA" w:rsidRPr="009B6BCA">
          <w:rPr>
            <w:rFonts w:ascii="Courier New" w:hAnsi="Courier New" w:cs="Courier New"/>
            <w:rtl/>
          </w:rPr>
          <w:delText>م</w:delText>
        </w:r>
      </w:del>
      <w:ins w:id="11388" w:author="Transkribus" w:date="2019-12-11T14:30:00Z">
        <w:r w:rsidRPr="00EE6742">
          <w:rPr>
            <w:rFonts w:ascii="Courier New" w:hAnsi="Courier New" w:cs="Courier New"/>
            <w:rtl/>
          </w:rPr>
          <w:t>ه</w:t>
        </w:r>
      </w:ins>
      <w:r w:rsidRPr="00EE6742">
        <w:rPr>
          <w:rFonts w:ascii="Courier New" w:hAnsi="Courier New" w:cs="Courier New"/>
          <w:rtl/>
        </w:rPr>
        <w:t xml:space="preserve">ام المستنصر بالله خليفة </w:t>
      </w:r>
      <w:del w:id="11389" w:author="Transkribus" w:date="2019-12-11T14:30:00Z">
        <w:r w:rsidR="009B6BCA" w:rsidRPr="009B6BCA">
          <w:rPr>
            <w:rFonts w:ascii="Courier New" w:hAnsi="Courier New" w:cs="Courier New"/>
            <w:rtl/>
          </w:rPr>
          <w:delText>بغداد قد امره بعمارتها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72763B9" w14:textId="367FAB42" w:rsidR="00EE6742" w:rsidRPr="00EE6742" w:rsidRDefault="009B6BCA" w:rsidP="00EE6742">
      <w:pPr>
        <w:pStyle w:val="NurText"/>
        <w:bidi/>
        <w:rPr>
          <w:ins w:id="11390" w:author="Transkribus" w:date="2019-12-11T14:30:00Z"/>
          <w:rFonts w:ascii="Courier New" w:hAnsi="Courier New" w:cs="Courier New"/>
        </w:rPr>
      </w:pPr>
      <w:dir w:val="rtl">
        <w:dir w:val="rtl">
          <w:ins w:id="11391" w:author="Transkribus" w:date="2019-12-11T14:30:00Z">
            <w:r w:rsidR="00EE6742" w:rsidRPr="00EE6742">
              <w:rPr>
                <w:rFonts w:ascii="Courier New" w:hAnsi="Courier New" w:cs="Courier New"/>
                <w:rtl/>
              </w:rPr>
              <w:t xml:space="preserve">عدادقدامر بعمارثها </w:t>
            </w:r>
          </w:ins>
          <w:r w:rsidR="00EE6742" w:rsidRPr="00EE6742">
            <w:rPr>
              <w:rFonts w:ascii="Courier New" w:hAnsi="Courier New" w:cs="Courier New"/>
              <w:rtl/>
            </w:rPr>
            <w:t>وكان الحك</w:t>
          </w:r>
          <w:del w:id="11392"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سعد الدين </w:t>
          </w:r>
          <w:del w:id="11393" w:author="Transkribus" w:date="2019-12-11T14:30:00Z">
            <w:r w:rsidRPr="009B6BCA">
              <w:rPr>
                <w:rFonts w:ascii="Courier New" w:hAnsi="Courier New" w:cs="Courier New"/>
                <w:rtl/>
              </w:rPr>
              <w:delText xml:space="preserve">اوحد زمانه </w:delText>
            </w:r>
          </w:del>
          <w:ins w:id="11394" w:author="Transkribus" w:date="2019-12-11T14:30:00Z">
            <w:r w:rsidR="00EE6742" w:rsidRPr="00EE6742">
              <w:rPr>
                <w:rFonts w:ascii="Courier New" w:hAnsi="Courier New" w:cs="Courier New"/>
                <w:rtl/>
              </w:rPr>
              <w:t>أو جدرمانة</w:t>
            </w:r>
          </w:ins>
        </w:dir>
      </w:dir>
    </w:p>
    <w:p w14:paraId="7D298B51" w14:textId="77777777" w:rsidR="00EE6742" w:rsidRPr="00EE6742" w:rsidRDefault="00EE6742" w:rsidP="00EE6742">
      <w:pPr>
        <w:pStyle w:val="NurText"/>
        <w:bidi/>
        <w:rPr>
          <w:ins w:id="11395" w:author="Transkribus" w:date="2019-12-11T14:30:00Z"/>
          <w:rFonts w:ascii="Courier New" w:hAnsi="Courier New" w:cs="Courier New"/>
        </w:rPr>
      </w:pPr>
      <w:ins w:id="11396" w:author="Transkribus" w:date="2019-12-11T14:30:00Z">
        <w:r w:rsidRPr="00EE6742">
          <w:rPr>
            <w:rFonts w:ascii="Courier New" w:hAnsi="Courier New" w:cs="Courier New"/>
            <w:rtl/>
          </w:rPr>
          <w:t>ى فابيكة</w:t>
        </w:r>
        <w:r w:rsidRPr="00EE6742">
          <w:rPr>
            <w:rFonts w:ascii="Courier New" w:hAnsi="Courier New" w:cs="Courier New"/>
            <w:rtl/>
          </w:rPr>
          <w:tab/>
        </w:r>
        <w:r w:rsidRPr="00EE6742">
          <w:rPr>
            <w:rFonts w:ascii="Courier New" w:hAnsi="Courier New" w:cs="Courier New"/>
            <w:rtl/>
          </w:rPr>
          <w:tab/>
          <w:t>٥*</w:t>
        </w:r>
        <w:r w:rsidRPr="00EE6742">
          <w:rPr>
            <w:rFonts w:ascii="Courier New" w:hAnsi="Courier New" w:cs="Courier New"/>
            <w:rtl/>
          </w:rPr>
          <w:tab/>
          <w:t>٧</w:t>
        </w:r>
        <w:r w:rsidRPr="00EE6742">
          <w:rPr>
            <w:rFonts w:ascii="Courier New" w:hAnsi="Courier New" w:cs="Courier New"/>
            <w:rtl/>
          </w:rPr>
          <w:tab/>
          <w:t>٧</w:t>
        </w:r>
      </w:ins>
    </w:p>
    <w:p w14:paraId="3DD29DD5" w14:textId="709A8AE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وعلامة </w:t>
      </w:r>
      <w:del w:id="11397" w:author="Transkribus" w:date="2019-12-11T14:30:00Z">
        <w:r w:rsidR="009B6BCA" w:rsidRPr="009B6BCA">
          <w:rPr>
            <w:rFonts w:ascii="Courier New" w:hAnsi="Courier New" w:cs="Courier New"/>
            <w:rtl/>
          </w:rPr>
          <w:delText>اوانه</w:delText>
        </w:r>
      </w:del>
      <w:ins w:id="11398" w:author="Transkribus" w:date="2019-12-11T14:30:00Z">
        <w:r w:rsidRPr="00EE6742">
          <w:rPr>
            <w:rFonts w:ascii="Courier New" w:hAnsi="Courier New" w:cs="Courier New"/>
            <w:rtl/>
          </w:rPr>
          <w:t>أو اله</w:t>
        </w:r>
      </w:ins>
      <w:r w:rsidRPr="00EE6742">
        <w:rPr>
          <w:rFonts w:ascii="Courier New" w:hAnsi="Courier New" w:cs="Courier New"/>
          <w:rtl/>
        </w:rPr>
        <w:t xml:space="preserve"> فى صناعة الطب قد </w:t>
      </w:r>
      <w:del w:id="11399" w:author="Transkribus" w:date="2019-12-11T14:30:00Z">
        <w:r w:rsidR="009B6BCA" w:rsidRPr="009B6BCA">
          <w:rPr>
            <w:rFonts w:ascii="Courier New" w:hAnsi="Courier New" w:cs="Courier New"/>
            <w:rtl/>
          </w:rPr>
          <w:delText>احكم كليات اصولها واتقن جزئيات انواعها وفصولها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400" w:author="Transkribus" w:date="2019-12-11T14:30:00Z">
        <w:r w:rsidRPr="00EE6742">
          <w:rPr>
            <w:rFonts w:ascii="Courier New" w:hAnsi="Courier New" w:cs="Courier New"/>
            <w:rtl/>
          </w:rPr>
          <w:t>أحكم كمامات أصوفها واثقن جزئبات أبو اعها ونصوره</w:t>
        </w:r>
      </w:ins>
    </w:p>
    <w:p w14:paraId="4E8B6CE3" w14:textId="77777777" w:rsidR="009B6BCA" w:rsidRPr="009B6BCA" w:rsidRDefault="009B6BCA" w:rsidP="009B6BCA">
      <w:pPr>
        <w:pStyle w:val="NurText"/>
        <w:bidi/>
        <w:rPr>
          <w:del w:id="11401" w:author="Transkribus" w:date="2019-12-11T14:30:00Z"/>
          <w:rFonts w:ascii="Courier New" w:hAnsi="Courier New" w:cs="Courier New"/>
        </w:rPr>
      </w:pPr>
      <w:dir w:val="rtl">
        <w:dir w:val="rtl">
          <w:r w:rsidR="00EE6742" w:rsidRPr="00EE6742">
            <w:rPr>
              <w:rFonts w:ascii="Courier New" w:hAnsi="Courier New" w:cs="Courier New"/>
              <w:rtl/>
            </w:rPr>
            <w:t xml:space="preserve">ولم </w:t>
          </w:r>
          <w:del w:id="11402" w:author="Transkribus" w:date="2019-12-11T14:30:00Z">
            <w:r w:rsidRPr="009B6BCA">
              <w:rPr>
                <w:rFonts w:ascii="Courier New" w:hAnsi="Courier New" w:cs="Courier New"/>
                <w:rtl/>
              </w:rPr>
              <w:delText>يزل مواظبا</w:delText>
            </w:r>
          </w:del>
          <w:ins w:id="11403" w:author="Transkribus" w:date="2019-12-11T14:30:00Z">
            <w:r w:rsidR="00EE6742" w:rsidRPr="00EE6742">
              <w:rPr>
                <w:rFonts w:ascii="Courier New" w:hAnsi="Courier New" w:cs="Courier New"/>
                <w:rtl/>
              </w:rPr>
              <w:t>بنزل مواطبا</w:t>
            </w:r>
          </w:ins>
          <w:r w:rsidR="00EE6742" w:rsidRPr="00EE6742">
            <w:rPr>
              <w:rFonts w:ascii="Courier New" w:hAnsi="Courier New" w:cs="Courier New"/>
              <w:rtl/>
            </w:rPr>
            <w:t xml:space="preserve"> على الاشتغال </w:t>
          </w:r>
          <w:del w:id="11404" w:author="Transkribus" w:date="2019-12-11T14:30:00Z">
            <w:r w:rsidRPr="009B6BCA">
              <w:rPr>
                <w:rFonts w:ascii="Courier New" w:hAnsi="Courier New" w:cs="Courier New"/>
                <w:rtl/>
              </w:rPr>
              <w:delText>ملازما له</w:delText>
            </w:r>
          </w:del>
          <w:ins w:id="11405" w:author="Transkribus" w:date="2019-12-11T14:30:00Z">
            <w:r w:rsidR="00EE6742" w:rsidRPr="00EE6742">
              <w:rPr>
                <w:rFonts w:ascii="Courier New" w:hAnsi="Courier New" w:cs="Courier New"/>
                <w:rtl/>
              </w:rPr>
              <w:t>ملازماله</w:t>
            </w:r>
          </w:ins>
          <w:r w:rsidR="00EE6742" w:rsidRPr="00EE6742">
            <w:rPr>
              <w:rFonts w:ascii="Courier New" w:hAnsi="Courier New" w:cs="Courier New"/>
              <w:rtl/>
            </w:rPr>
            <w:t xml:space="preserve"> فى كل </w:t>
          </w:r>
          <w:del w:id="11406" w:author="Transkribus" w:date="2019-12-11T14:30:00Z">
            <w:r w:rsidRPr="009B6BCA">
              <w:rPr>
                <w:rFonts w:ascii="Courier New" w:hAnsi="Courier New" w:cs="Courier New"/>
                <w:rtl/>
              </w:rPr>
              <w:delText>الاحوال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DD125C" w14:textId="77777777" w:rsidR="009B6BCA" w:rsidRPr="009B6BCA" w:rsidRDefault="009B6BCA" w:rsidP="009B6BCA">
      <w:pPr>
        <w:pStyle w:val="NurText"/>
        <w:bidi/>
        <w:rPr>
          <w:del w:id="11407" w:author="Transkribus" w:date="2019-12-11T14:30:00Z"/>
          <w:rFonts w:ascii="Courier New" w:hAnsi="Courier New" w:cs="Courier New"/>
        </w:rPr>
      </w:pPr>
      <w:dir w:val="rtl">
        <w:dir w:val="rtl">
          <w:del w:id="11408" w:author="Transkribus" w:date="2019-12-11T14:30:00Z">
            <w:r w:rsidRPr="009B6BCA">
              <w:rPr>
                <w:rFonts w:ascii="Courier New" w:hAnsi="Courier New" w:cs="Courier New"/>
                <w:rtl/>
              </w:rPr>
              <w:delText>مولده بدمشق فى اوائل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FDD483" w14:textId="79E3F1B4" w:rsidR="00EE6742" w:rsidRPr="00EE6742" w:rsidRDefault="009B6BCA" w:rsidP="00EE6742">
      <w:pPr>
        <w:pStyle w:val="NurText"/>
        <w:bidi/>
        <w:rPr>
          <w:ins w:id="11409" w:author="Transkribus" w:date="2019-12-11T14:30:00Z"/>
          <w:rFonts w:ascii="Courier New" w:hAnsi="Courier New" w:cs="Courier New"/>
        </w:rPr>
      </w:pPr>
      <w:dir w:val="rtl">
        <w:dir w:val="rtl">
          <w:del w:id="11410" w:author="Transkribus" w:date="2019-12-11T14:30:00Z">
            <w:r w:rsidRPr="009B6BCA">
              <w:rPr>
                <w:rFonts w:ascii="Courier New" w:hAnsi="Courier New" w:cs="Courier New"/>
                <w:rtl/>
              </w:rPr>
              <w:delText>المحرم</w:delText>
            </w:r>
          </w:del>
          <w:ins w:id="11411" w:author="Transkribus" w:date="2019-12-11T14:30:00Z">
            <w:r w:rsidR="00EE6742" w:rsidRPr="00EE6742">
              <w:rPr>
                <w:rFonts w:ascii="Courier New" w:hAnsi="Courier New" w:cs="Courier New"/>
                <w:rtl/>
              </w:rPr>
              <w:t>الأجوال مولدم بد مسق فى أو اقل المجرم</w:t>
            </w:r>
          </w:ins>
          <w:r w:rsidR="00EE6742" w:rsidRPr="00EE6742">
            <w:rPr>
              <w:rFonts w:ascii="Courier New" w:hAnsi="Courier New" w:cs="Courier New"/>
              <w:rtl/>
            </w:rPr>
            <w:t xml:space="preserve"> سنة</w:t>
          </w:r>
          <w:del w:id="11412" w:author="Transkribus" w:date="2019-12-11T14:30:00Z">
            <w:r w:rsidRPr="009B6BCA">
              <w:rPr>
                <w:rFonts w:ascii="Courier New" w:hAnsi="Courier New" w:cs="Courier New"/>
                <w:rtl/>
              </w:rPr>
              <w:delText xml:space="preserve"> ثلاث</w:delText>
            </w:r>
          </w:del>
        </w:dir>
      </w:dir>
    </w:p>
    <w:p w14:paraId="38BC79A2" w14:textId="77777777" w:rsidR="009B6BCA" w:rsidRPr="009B6BCA" w:rsidRDefault="00EE6742" w:rsidP="009B6BCA">
      <w:pPr>
        <w:pStyle w:val="NurText"/>
        <w:bidi/>
        <w:rPr>
          <w:del w:id="11413" w:author="Transkribus" w:date="2019-12-11T14:30:00Z"/>
          <w:rFonts w:ascii="Courier New" w:hAnsi="Courier New" w:cs="Courier New"/>
        </w:rPr>
      </w:pPr>
      <w:ins w:id="11414" w:author="Transkribus" w:date="2019-12-11T14:30:00Z">
        <w:r w:rsidRPr="00EE6742">
          <w:rPr>
            <w:rFonts w:ascii="Courier New" w:hAnsi="Courier New" w:cs="Courier New"/>
            <w:rtl/>
          </w:rPr>
          <w:t>قلاب</w:t>
        </w:r>
      </w:ins>
      <w:r w:rsidRPr="00EE6742">
        <w:rPr>
          <w:rFonts w:ascii="Courier New" w:hAnsi="Courier New" w:cs="Courier New"/>
          <w:rtl/>
        </w:rPr>
        <w:t xml:space="preserve"> وثمانين </w:t>
      </w:r>
      <w:del w:id="11415" w:author="Transkribus" w:date="2019-12-11T14:30:00Z">
        <w:r w:rsidR="009B6BCA" w:rsidRPr="009B6BCA">
          <w:rPr>
            <w:rFonts w:ascii="Courier New" w:hAnsi="Courier New" w:cs="Courier New"/>
            <w:rtl/>
          </w:rPr>
          <w:delText>وخمسمائة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BCE8127" w14:textId="374C6E70" w:rsidR="00EE6742" w:rsidRPr="00EE6742" w:rsidRDefault="009B6BCA" w:rsidP="00EE6742">
      <w:pPr>
        <w:pStyle w:val="NurText"/>
        <w:bidi/>
        <w:rPr>
          <w:rFonts w:ascii="Courier New" w:hAnsi="Courier New" w:cs="Courier New"/>
        </w:rPr>
      </w:pPr>
      <w:dir w:val="rtl">
        <w:dir w:val="rtl">
          <w:del w:id="11416" w:author="Transkribus" w:date="2019-12-11T14:30:00Z">
            <w:r w:rsidRPr="009B6BCA">
              <w:rPr>
                <w:rFonts w:ascii="Courier New" w:hAnsi="Courier New" w:cs="Courier New"/>
                <w:rtl/>
              </w:rPr>
              <w:delText>وخدم</w:delText>
            </w:r>
          </w:del>
          <w:ins w:id="11417" w:author="Transkribus" w:date="2019-12-11T14:30:00Z">
            <w:r w:rsidR="00EE6742" w:rsidRPr="00EE6742">
              <w:rPr>
                <w:rFonts w:ascii="Courier New" w:hAnsi="Courier New" w:cs="Courier New"/>
                <w:rtl/>
              </w:rPr>
              <w:t>وخمسماثة وحدم</w:t>
            </w:r>
          </w:ins>
          <w:r w:rsidR="00EE6742" w:rsidRPr="00EE6742">
            <w:rPr>
              <w:rFonts w:ascii="Courier New" w:hAnsi="Courier New" w:cs="Courier New"/>
              <w:rtl/>
            </w:rPr>
            <w:t xml:space="preserve"> بصناعة الطب فى </w:t>
          </w:r>
          <w:del w:id="11418" w:author="Transkribus" w:date="2019-12-11T14:30:00Z">
            <w:r w:rsidRPr="009B6BCA">
              <w:rPr>
                <w:rFonts w:ascii="Courier New" w:hAnsi="Courier New" w:cs="Courier New"/>
                <w:rtl/>
              </w:rPr>
              <w:delText>البيمارستان الكبير</w:delText>
            </w:r>
          </w:del>
          <w:ins w:id="11419" w:author="Transkribus" w:date="2019-12-11T14:30:00Z">
            <w:r w:rsidR="00EE6742" w:rsidRPr="00EE6742">
              <w:rPr>
                <w:rFonts w:ascii="Courier New" w:hAnsi="Courier New" w:cs="Courier New"/>
                <w:rtl/>
              </w:rPr>
              <w:t>البمارستان الكمير</w:t>
            </w:r>
          </w:ins>
          <w:r w:rsidR="00EE6742" w:rsidRPr="00EE6742">
            <w:rPr>
              <w:rFonts w:ascii="Courier New" w:hAnsi="Courier New" w:cs="Courier New"/>
              <w:rtl/>
            </w:rPr>
            <w:t xml:space="preserve"> الذى </w:t>
          </w:r>
          <w:del w:id="11420" w:author="Transkribus" w:date="2019-12-11T14:30:00Z">
            <w:r w:rsidRPr="009B6BCA">
              <w:rPr>
                <w:rFonts w:ascii="Courier New" w:hAnsi="Courier New" w:cs="Courier New"/>
                <w:rtl/>
              </w:rPr>
              <w:delText>ا</w:delText>
            </w:r>
          </w:del>
          <w:ins w:id="11421" w:author="Transkribus" w:date="2019-12-11T14:30:00Z">
            <w:r w:rsidR="00EE6742" w:rsidRPr="00EE6742">
              <w:rPr>
                <w:rFonts w:ascii="Courier New" w:hAnsi="Courier New" w:cs="Courier New"/>
                <w:rtl/>
              </w:rPr>
              <w:t>أ</w:t>
            </w:r>
          </w:ins>
          <w:r w:rsidR="00EE6742" w:rsidRPr="00EE6742">
            <w:rPr>
              <w:rFonts w:ascii="Courier New" w:hAnsi="Courier New" w:cs="Courier New"/>
              <w:rtl/>
            </w:rPr>
            <w:t>نشا</w:t>
          </w:r>
          <w:del w:id="11422" w:author="Transkribus" w:date="2019-12-11T14:30:00Z">
            <w:r w:rsidRPr="009B6BCA">
              <w:rPr>
                <w:rFonts w:ascii="Courier New" w:hAnsi="Courier New" w:cs="Courier New"/>
                <w:rtl/>
              </w:rPr>
              <w:delText>ه</w:delText>
            </w:r>
          </w:del>
          <w:ins w:id="11423"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الملك</w:t>
          </w:r>
        </w:dir>
      </w:dir>
    </w:p>
    <w:p w14:paraId="429FA1F1" w14:textId="77777777" w:rsidR="009B6BCA" w:rsidRPr="009B6BCA" w:rsidRDefault="00EE6742" w:rsidP="009B6BCA">
      <w:pPr>
        <w:pStyle w:val="NurText"/>
        <w:bidi/>
        <w:rPr>
          <w:del w:id="11424" w:author="Transkribus" w:date="2019-12-11T14:30:00Z"/>
          <w:rFonts w:ascii="Courier New" w:hAnsi="Courier New" w:cs="Courier New"/>
        </w:rPr>
      </w:pPr>
      <w:r w:rsidRPr="00EE6742">
        <w:rPr>
          <w:rFonts w:ascii="Courier New" w:hAnsi="Courier New" w:cs="Courier New"/>
          <w:rtl/>
        </w:rPr>
        <w:t xml:space="preserve">العادل </w:t>
      </w:r>
      <w:del w:id="11425" w:author="Transkribus" w:date="2019-12-11T14:30:00Z">
        <w:r w:rsidR="009B6BCA" w:rsidRPr="009B6BCA">
          <w:rPr>
            <w:rFonts w:ascii="Courier New" w:hAnsi="Courier New" w:cs="Courier New"/>
            <w:rtl/>
          </w:rPr>
          <w:delText>ن</w:delText>
        </w:r>
      </w:del>
      <w:ins w:id="11426" w:author="Transkribus" w:date="2019-12-11T14:30:00Z">
        <w:r w:rsidRPr="00EE6742">
          <w:rPr>
            <w:rFonts w:ascii="Courier New" w:hAnsi="Courier New" w:cs="Courier New"/>
            <w:rtl/>
          </w:rPr>
          <w:t>ب</w:t>
        </w:r>
      </w:ins>
      <w:r w:rsidRPr="00EE6742">
        <w:rPr>
          <w:rFonts w:ascii="Courier New" w:hAnsi="Courier New" w:cs="Courier New"/>
          <w:rtl/>
        </w:rPr>
        <w:t xml:space="preserve">ور الدين بن </w:t>
      </w:r>
      <w:del w:id="11427" w:author="Transkribus" w:date="2019-12-11T14:30:00Z">
        <w:r w:rsidR="009B6BCA" w:rsidRPr="009B6BCA">
          <w:rPr>
            <w:rFonts w:ascii="Courier New" w:hAnsi="Courier New" w:cs="Courier New"/>
            <w:rtl/>
          </w:rPr>
          <w:delText>زنكي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C3D8DA8" w14:textId="628736AB" w:rsidR="00EE6742" w:rsidRPr="00EE6742" w:rsidRDefault="009B6BCA" w:rsidP="00EE6742">
      <w:pPr>
        <w:pStyle w:val="NurText"/>
        <w:bidi/>
        <w:rPr>
          <w:ins w:id="11428" w:author="Transkribus" w:date="2019-12-11T14:30:00Z"/>
          <w:rFonts w:ascii="Courier New" w:hAnsi="Courier New" w:cs="Courier New"/>
        </w:rPr>
      </w:pPr>
      <w:dir w:val="rtl">
        <w:dir w:val="rtl">
          <w:ins w:id="11429" w:author="Transkribus" w:date="2019-12-11T14:30:00Z">
            <w:r w:rsidR="00EE6742" w:rsidRPr="00EE6742">
              <w:rPr>
                <w:rFonts w:ascii="Courier New" w:hAnsi="Courier New" w:cs="Courier New"/>
                <w:rtl/>
              </w:rPr>
              <w:t xml:space="preserve">زفكى </w:t>
            </w:r>
          </w:ins>
          <w:r w:rsidR="00EE6742" w:rsidRPr="00EE6742">
            <w:rPr>
              <w:rFonts w:ascii="Courier New" w:hAnsi="Courier New" w:cs="Courier New"/>
              <w:rtl/>
            </w:rPr>
            <w:t xml:space="preserve">وبعد </w:t>
          </w:r>
          <w:del w:id="11430" w:author="Transkribus" w:date="2019-12-11T14:30:00Z">
            <w:r w:rsidRPr="009B6BCA">
              <w:rPr>
                <w:rFonts w:ascii="Courier New" w:hAnsi="Courier New" w:cs="Courier New"/>
                <w:rtl/>
              </w:rPr>
              <w:delText>ذلك خدم</w:delText>
            </w:r>
          </w:del>
          <w:ins w:id="11431" w:author="Transkribus" w:date="2019-12-11T14:30:00Z">
            <w:r w:rsidR="00EE6742" w:rsidRPr="00EE6742">
              <w:rPr>
                <w:rFonts w:ascii="Courier New" w:hAnsi="Courier New" w:cs="Courier New"/>
                <w:rtl/>
              </w:rPr>
              <w:t>ذلكخدم</w:t>
            </w:r>
          </w:ins>
          <w:r w:rsidR="00EE6742" w:rsidRPr="00EE6742">
            <w:rPr>
              <w:rFonts w:ascii="Courier New" w:hAnsi="Courier New" w:cs="Courier New"/>
              <w:rtl/>
            </w:rPr>
            <w:t xml:space="preserve"> الملك الاشرف </w:t>
          </w:r>
          <w:del w:id="11432" w:author="Transkribus" w:date="2019-12-11T14:30:00Z">
            <w:r w:rsidRPr="009B6BCA">
              <w:rPr>
                <w:rFonts w:ascii="Courier New" w:hAnsi="Courier New" w:cs="Courier New"/>
                <w:rtl/>
              </w:rPr>
              <w:delText>ا</w:delText>
            </w:r>
          </w:del>
          <w:ins w:id="11433"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با الفتح موسى بن </w:t>
          </w:r>
          <w:del w:id="11434" w:author="Transkribus" w:date="2019-12-11T14:30:00Z">
            <w:r w:rsidRPr="009B6BCA">
              <w:rPr>
                <w:rFonts w:ascii="Courier New" w:hAnsi="Courier New" w:cs="Courier New"/>
                <w:rtl/>
              </w:rPr>
              <w:delText>ا</w:delText>
            </w:r>
          </w:del>
          <w:ins w:id="11435"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11436" w:author="Transkribus" w:date="2019-12-11T14:30:00Z">
            <w:r w:rsidRPr="009B6BCA">
              <w:rPr>
                <w:rFonts w:ascii="Courier New" w:hAnsi="Courier New" w:cs="Courier New"/>
                <w:rtl/>
              </w:rPr>
              <w:delText>ايوب واقام</w:delText>
            </w:r>
          </w:del>
          <w:ins w:id="11437" w:author="Transkribus" w:date="2019-12-11T14:30:00Z">
            <w:r w:rsidR="00EE6742" w:rsidRPr="00EE6742">
              <w:rPr>
                <w:rFonts w:ascii="Courier New" w:hAnsi="Courier New" w:cs="Courier New"/>
                <w:rtl/>
              </w:rPr>
              <w:t>أيوب</w:t>
            </w:r>
          </w:ins>
        </w:dir>
      </w:dir>
    </w:p>
    <w:p w14:paraId="707053B9" w14:textId="2AA14214" w:rsidR="00EE6742" w:rsidRPr="00EE6742" w:rsidRDefault="00EE6742" w:rsidP="00EE6742">
      <w:pPr>
        <w:pStyle w:val="NurText"/>
        <w:bidi/>
        <w:rPr>
          <w:rFonts w:ascii="Courier New" w:hAnsi="Courier New" w:cs="Courier New"/>
        </w:rPr>
      </w:pPr>
      <w:ins w:id="11438" w:author="Transkribus" w:date="2019-12-11T14:30:00Z">
        <w:r w:rsidRPr="00EE6742">
          <w:rPr>
            <w:rFonts w:ascii="Courier New" w:hAnsi="Courier New" w:cs="Courier New"/>
            <w:rtl/>
          </w:rPr>
          <w:t>وأقام</w:t>
        </w:r>
      </w:ins>
      <w:r w:rsidRPr="00EE6742">
        <w:rPr>
          <w:rFonts w:ascii="Courier New" w:hAnsi="Courier New" w:cs="Courier New"/>
          <w:rtl/>
        </w:rPr>
        <w:t xml:space="preserve"> معه فى بلاد الشرق وله منه </w:t>
      </w:r>
      <w:del w:id="11439" w:author="Transkribus" w:date="2019-12-11T14:30:00Z">
        <w:r w:rsidR="009B6BCA" w:rsidRPr="009B6BCA">
          <w:rPr>
            <w:rFonts w:ascii="Courier New" w:hAnsi="Courier New" w:cs="Courier New"/>
            <w:rtl/>
          </w:rPr>
          <w:delText>الاحسان الكثير</w:delText>
        </w:r>
      </w:del>
      <w:ins w:id="11440" w:author="Transkribus" w:date="2019-12-11T14:30:00Z">
        <w:r w:rsidRPr="00EE6742">
          <w:rPr>
            <w:rFonts w:ascii="Courier New" w:hAnsi="Courier New" w:cs="Courier New"/>
            <w:rtl/>
          </w:rPr>
          <w:t>الاسبان الكتير</w:t>
        </w:r>
      </w:ins>
      <w:r w:rsidRPr="00EE6742">
        <w:rPr>
          <w:rFonts w:ascii="Courier New" w:hAnsi="Courier New" w:cs="Courier New"/>
          <w:rtl/>
        </w:rPr>
        <w:t xml:space="preserve"> والافضال </w:t>
      </w:r>
      <w:del w:id="11441" w:author="Transkribus" w:date="2019-12-11T14:30:00Z">
        <w:r w:rsidR="009B6BCA" w:rsidRPr="009B6BCA">
          <w:rPr>
            <w:rFonts w:ascii="Courier New" w:hAnsi="Courier New" w:cs="Courier New"/>
            <w:rtl/>
          </w:rPr>
          <w:delText>الغزير والجامكية</w:delText>
        </w:r>
      </w:del>
      <w:ins w:id="11442" w:author="Transkribus" w:date="2019-12-11T14:30:00Z">
        <w:r w:rsidRPr="00EE6742">
          <w:rPr>
            <w:rFonts w:ascii="Courier New" w:hAnsi="Courier New" w:cs="Courier New"/>
            <w:rtl/>
          </w:rPr>
          <w:t>العزير والحامكبة</w:t>
        </w:r>
      </w:ins>
      <w:r w:rsidRPr="00EE6742">
        <w:rPr>
          <w:rFonts w:ascii="Courier New" w:hAnsi="Courier New" w:cs="Courier New"/>
          <w:rtl/>
        </w:rPr>
        <w:t xml:space="preserve"> الوافرة</w:t>
      </w:r>
    </w:p>
    <w:p w14:paraId="2048DD6A" w14:textId="0770CB5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والصلات </w:t>
      </w:r>
      <w:del w:id="11443" w:author="Transkribus" w:date="2019-12-11T14:30:00Z">
        <w:r w:rsidR="009B6BCA" w:rsidRPr="009B6BCA">
          <w:rPr>
            <w:rFonts w:ascii="Courier New" w:hAnsi="Courier New" w:cs="Courier New"/>
            <w:rtl/>
          </w:rPr>
          <w:delText>المتواترة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444" w:author="Transkribus" w:date="2019-12-11T14:30:00Z">
        <w:r w:rsidRPr="00EE6742">
          <w:rPr>
            <w:rFonts w:ascii="Courier New" w:hAnsi="Courier New" w:cs="Courier New"/>
            <w:rtl/>
          </w:rPr>
          <w:t>الشواثرة وكان حطياغنسدم مكبنا فى دولته ولم بنل فى خدمته الى ابن أبى الملك</w:t>
        </w:r>
      </w:ins>
    </w:p>
    <w:p w14:paraId="0D3491EF" w14:textId="77777777" w:rsidR="009B6BCA" w:rsidRPr="009B6BCA" w:rsidRDefault="009B6BCA" w:rsidP="009B6BCA">
      <w:pPr>
        <w:pStyle w:val="NurText"/>
        <w:bidi/>
        <w:rPr>
          <w:del w:id="11445" w:author="Transkribus" w:date="2019-12-11T14:30:00Z"/>
          <w:rFonts w:ascii="Courier New" w:hAnsi="Courier New" w:cs="Courier New"/>
        </w:rPr>
      </w:pPr>
      <w:dir w:val="rtl">
        <w:dir w:val="rtl">
          <w:del w:id="11446" w:author="Transkribus" w:date="2019-12-11T14:30:00Z">
            <w:r w:rsidRPr="009B6BCA">
              <w:rPr>
                <w:rFonts w:ascii="Courier New" w:hAnsi="Courier New" w:cs="Courier New"/>
                <w:rtl/>
              </w:rPr>
              <w:delText>وكان حظيا عنده مكينا فى دولته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1F685D2" w14:textId="77777777" w:rsidR="009B6BCA" w:rsidRPr="009B6BCA" w:rsidRDefault="009B6BCA" w:rsidP="009B6BCA">
      <w:pPr>
        <w:pStyle w:val="NurText"/>
        <w:bidi/>
        <w:rPr>
          <w:del w:id="11447" w:author="Transkribus" w:date="2019-12-11T14:30:00Z"/>
          <w:rFonts w:ascii="Courier New" w:hAnsi="Courier New" w:cs="Courier New"/>
        </w:rPr>
      </w:pPr>
      <w:dir w:val="rtl">
        <w:dir w:val="rtl">
          <w:del w:id="11448" w:author="Transkribus" w:date="2019-12-11T14:30:00Z">
            <w:r w:rsidRPr="009B6BCA">
              <w:rPr>
                <w:rFonts w:ascii="Courier New" w:hAnsi="Courier New" w:cs="Courier New"/>
                <w:rtl/>
              </w:rPr>
              <w:delText xml:space="preserve">ولم يزل فى خدمته الى ان اتى الملك </w:delText>
            </w:r>
          </w:del>
          <w:r w:rsidR="00EE6742" w:rsidRPr="00EE6742">
            <w:rPr>
              <w:rFonts w:ascii="Courier New" w:hAnsi="Courier New" w:cs="Courier New"/>
              <w:rtl/>
            </w:rPr>
            <w:t xml:space="preserve">الاشرف الى </w:t>
          </w:r>
          <w:del w:id="11449" w:author="Transkribus" w:date="2019-12-11T14:30:00Z">
            <w:r w:rsidRPr="009B6BCA">
              <w:rPr>
                <w:rFonts w:ascii="Courier New" w:hAnsi="Courier New" w:cs="Courier New"/>
                <w:rtl/>
              </w:rPr>
              <w:delText>دمشق وتسلمها من</w:delText>
            </w:r>
          </w:del>
          <w:ins w:id="11450" w:author="Transkribus" w:date="2019-12-11T14:30:00Z">
            <w:r w:rsidR="00EE6742" w:rsidRPr="00EE6742">
              <w:rPr>
                <w:rFonts w:ascii="Courier New" w:hAnsi="Courier New" w:cs="Courier New"/>
                <w:rtl/>
              </w:rPr>
              <w:t>ديسق وسلهامن</w:t>
            </w:r>
          </w:ins>
          <w:r w:rsidR="00EE6742" w:rsidRPr="00EE6742">
            <w:rPr>
              <w:rFonts w:ascii="Courier New" w:hAnsi="Courier New" w:cs="Courier New"/>
              <w:rtl/>
            </w:rPr>
            <w:t xml:space="preserve"> ابن </w:t>
          </w:r>
          <w:del w:id="11451" w:author="Transkribus" w:date="2019-12-11T14:30:00Z">
            <w:r w:rsidRPr="009B6BCA">
              <w:rPr>
                <w:rFonts w:ascii="Courier New" w:hAnsi="Courier New" w:cs="Courier New"/>
                <w:rtl/>
              </w:rPr>
              <w:delText>ا</w:delText>
            </w:r>
          </w:del>
          <w:ins w:id="11452"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خيه الملك </w:t>
          </w:r>
          <w:del w:id="11453" w:author="Transkribus" w:date="2019-12-11T14:30:00Z">
            <w:r w:rsidRPr="009B6BCA">
              <w:rPr>
                <w:rFonts w:ascii="Courier New" w:hAnsi="Courier New" w:cs="Courier New"/>
                <w:rtl/>
              </w:rPr>
              <w:delText>الناصر داود</w:delText>
            </w:r>
          </w:del>
          <w:ins w:id="11454" w:author="Transkribus" w:date="2019-12-11T14:30:00Z">
            <w:r w:rsidR="00EE6742" w:rsidRPr="00EE6742">
              <w:rPr>
                <w:rFonts w:ascii="Courier New" w:hAnsi="Courier New" w:cs="Courier New"/>
                <w:rtl/>
              </w:rPr>
              <w:t>الناصرداود</w:t>
            </w:r>
          </w:ins>
          <w:r w:rsidR="00EE6742" w:rsidRPr="00EE6742">
            <w:rPr>
              <w:rFonts w:ascii="Courier New" w:hAnsi="Courier New" w:cs="Courier New"/>
              <w:rtl/>
            </w:rPr>
            <w:t xml:space="preserve"> بن الملك المعظم </w:t>
          </w:r>
          <w:del w:id="114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62F311" w14:textId="11C3F56F" w:rsidR="00EE6742" w:rsidRPr="00EE6742" w:rsidRDefault="009B6BCA" w:rsidP="00EE6742">
      <w:pPr>
        <w:pStyle w:val="NurText"/>
        <w:bidi/>
        <w:rPr>
          <w:ins w:id="11456" w:author="Transkribus" w:date="2019-12-11T14:30:00Z"/>
          <w:rFonts w:ascii="Courier New" w:hAnsi="Courier New" w:cs="Courier New"/>
        </w:rPr>
      </w:pPr>
      <w:dir w:val="rtl">
        <w:dir w:val="rtl">
          <w:r w:rsidR="00EE6742" w:rsidRPr="00EE6742">
            <w:rPr>
              <w:rFonts w:ascii="Courier New" w:hAnsi="Courier New" w:cs="Courier New"/>
              <w:rtl/>
            </w:rPr>
            <w:t xml:space="preserve">وذلك فى </w:t>
          </w:r>
          <w:del w:id="11457" w:author="Transkribus" w:date="2019-12-11T14:30:00Z">
            <w:r w:rsidRPr="009B6BCA">
              <w:rPr>
                <w:rFonts w:ascii="Courier New" w:hAnsi="Courier New" w:cs="Courier New"/>
                <w:rtl/>
              </w:rPr>
              <w:delText>شعبان سنة ست وعشرين وستمائة فاتى</w:delText>
            </w:r>
          </w:del>
          <w:ins w:id="11458" w:author="Transkribus" w:date="2019-12-11T14:30:00Z">
            <w:r w:rsidR="00EE6742" w:rsidRPr="00EE6742">
              <w:rPr>
                <w:rFonts w:ascii="Courier New" w:hAnsi="Courier New" w:cs="Courier New"/>
                <w:rtl/>
              </w:rPr>
              <w:t>شعثان</w:t>
            </w:r>
          </w:ins>
        </w:dir>
      </w:dir>
    </w:p>
    <w:p w14:paraId="3A785946" w14:textId="77777777" w:rsidR="009B6BCA" w:rsidRPr="009B6BCA" w:rsidRDefault="00EE6742" w:rsidP="009B6BCA">
      <w:pPr>
        <w:pStyle w:val="NurText"/>
        <w:bidi/>
        <w:rPr>
          <w:del w:id="11459" w:author="Transkribus" w:date="2019-12-11T14:30:00Z"/>
          <w:rFonts w:ascii="Courier New" w:hAnsi="Courier New" w:cs="Courier New"/>
        </w:rPr>
      </w:pPr>
      <w:ins w:id="11460" w:author="Transkribus" w:date="2019-12-11T14:30:00Z">
        <w:r w:rsidRPr="00EE6742">
          <w:rPr>
            <w:rFonts w:ascii="Courier New" w:hAnsi="Courier New" w:cs="Courier New"/>
            <w:rtl/>
          </w:rPr>
          <w:t>ستةست وعسر بن وسثماثة أانى</w:t>
        </w:r>
      </w:ins>
      <w:r w:rsidRPr="00EE6742">
        <w:rPr>
          <w:rFonts w:ascii="Courier New" w:hAnsi="Courier New" w:cs="Courier New"/>
          <w:rtl/>
        </w:rPr>
        <w:t xml:space="preserve"> معه الى </w:t>
      </w:r>
      <w:del w:id="11461" w:author="Transkribus" w:date="2019-12-11T14:30:00Z">
        <w:r w:rsidR="009B6BCA" w:rsidRPr="009B6BCA">
          <w:rPr>
            <w:rFonts w:ascii="Courier New" w:hAnsi="Courier New" w:cs="Courier New"/>
            <w:rtl/>
          </w:rPr>
          <w:delText>دمشق وبقى</w:delText>
        </w:r>
      </w:del>
      <w:ins w:id="11462" w:author="Transkribus" w:date="2019-12-11T14:30:00Z">
        <w:r w:rsidRPr="00EE6742">
          <w:rPr>
            <w:rFonts w:ascii="Courier New" w:hAnsi="Courier New" w:cs="Courier New"/>
            <w:rtl/>
          </w:rPr>
          <w:t>دمسق ويق</w:t>
        </w:r>
      </w:ins>
      <w:r w:rsidRPr="00EE6742">
        <w:rPr>
          <w:rFonts w:ascii="Courier New" w:hAnsi="Courier New" w:cs="Courier New"/>
          <w:rtl/>
        </w:rPr>
        <w:t xml:space="preserve"> بها </w:t>
      </w:r>
      <w:del w:id="114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D13988F" w14:textId="4383667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ولاه السلطان ر</w:t>
          </w:r>
          <w:del w:id="11464" w:author="Transkribus" w:date="2019-12-11T14:30:00Z">
            <w:r w:rsidRPr="009B6BCA">
              <w:rPr>
                <w:rFonts w:ascii="Courier New" w:hAnsi="Courier New" w:cs="Courier New"/>
                <w:rtl/>
              </w:rPr>
              <w:delText>ئا</w:delText>
            </w:r>
          </w:del>
          <w:ins w:id="11465" w:author="Transkribus" w:date="2019-12-11T14:30:00Z">
            <w:r w:rsidR="00EE6742" w:rsidRPr="00EE6742">
              <w:rPr>
                <w:rFonts w:ascii="Courier New" w:hAnsi="Courier New" w:cs="Courier New"/>
                <w:rtl/>
              </w:rPr>
              <w:t>أ</w:t>
            </w:r>
          </w:ins>
          <w:r w:rsidR="00EE6742" w:rsidRPr="00EE6742">
            <w:rPr>
              <w:rFonts w:ascii="Courier New" w:hAnsi="Courier New" w:cs="Courier New"/>
              <w:rtl/>
            </w:rPr>
            <w:t>سة الطب ولم</w:t>
          </w:r>
          <w:del w:id="11466" w:author="Transkribus" w:date="2019-12-11T14:30:00Z">
            <w:r w:rsidRPr="009B6BCA">
              <w:rPr>
                <w:rFonts w:ascii="Courier New" w:hAnsi="Courier New" w:cs="Courier New"/>
                <w:rtl/>
              </w:rPr>
              <w:delText xml:space="preserve"> يزل فى خدمته الى ان توفى الملك الاشرف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D0876F" w14:textId="22098E1A" w:rsidR="00EE6742" w:rsidRPr="00EE6742" w:rsidRDefault="009B6BCA" w:rsidP="00EE6742">
      <w:pPr>
        <w:pStyle w:val="NurText"/>
        <w:bidi/>
        <w:rPr>
          <w:ins w:id="11467" w:author="Transkribus" w:date="2019-12-11T14:30:00Z"/>
          <w:rFonts w:ascii="Courier New" w:hAnsi="Courier New" w:cs="Courier New"/>
        </w:rPr>
      </w:pPr>
      <w:dir w:val="rtl">
        <w:dir w:val="rtl">
          <w:del w:id="11468" w:author="Transkribus" w:date="2019-12-11T14:30:00Z">
            <w:r w:rsidRPr="009B6BCA">
              <w:rPr>
                <w:rFonts w:ascii="Courier New" w:hAnsi="Courier New" w:cs="Courier New"/>
                <w:rtl/>
              </w:rPr>
              <w:delText>وكانت</w:delText>
            </w:r>
          </w:del>
          <w:ins w:id="11469" w:author="Transkribus" w:date="2019-12-11T14:30:00Z">
            <w:r w:rsidR="00EE6742" w:rsidRPr="00EE6742">
              <w:rPr>
                <w:rFonts w:ascii="Courier New" w:hAnsi="Courier New" w:cs="Courier New"/>
                <w:rtl/>
              </w:rPr>
              <w:t>ابن لى فى جديية الى ابن توفى الملك الاشرف وكاتت</w:t>
            </w:r>
          </w:ins>
          <w:r w:rsidR="00EE6742" w:rsidRPr="00EE6742">
            <w:rPr>
              <w:rFonts w:ascii="Courier New" w:hAnsi="Courier New" w:cs="Courier New"/>
              <w:rtl/>
            </w:rPr>
            <w:t xml:space="preserve"> وفاته ر</w:t>
          </w:r>
          <w:del w:id="11470" w:author="Transkribus" w:date="2019-12-11T14:30:00Z">
            <w:r w:rsidRPr="009B6BCA">
              <w:rPr>
                <w:rFonts w:ascii="Courier New" w:hAnsi="Courier New" w:cs="Courier New"/>
                <w:rtl/>
              </w:rPr>
              <w:delText>ح</w:delText>
            </w:r>
          </w:del>
          <w:ins w:id="11471" w:author="Transkribus" w:date="2019-12-11T14:30:00Z">
            <w:r w:rsidR="00EE6742" w:rsidRPr="00EE6742">
              <w:rPr>
                <w:rFonts w:ascii="Courier New" w:hAnsi="Courier New" w:cs="Courier New"/>
                <w:rtl/>
              </w:rPr>
              <w:t>ج</w:t>
            </w:r>
          </w:ins>
          <w:r w:rsidR="00EE6742" w:rsidRPr="00EE6742">
            <w:rPr>
              <w:rFonts w:ascii="Courier New" w:hAnsi="Courier New" w:cs="Courier New"/>
              <w:rtl/>
            </w:rPr>
            <w:t>م</w:t>
          </w:r>
          <w:ins w:id="11472"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ه الله </w:t>
          </w:r>
          <w:del w:id="11473"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قلعة دمشق </w:t>
          </w:r>
          <w:del w:id="11474" w:author="Transkribus" w:date="2019-12-11T14:30:00Z">
            <w:r w:rsidRPr="009B6BCA">
              <w:rPr>
                <w:rFonts w:ascii="Courier New" w:hAnsi="Courier New" w:cs="Courier New"/>
                <w:rtl/>
              </w:rPr>
              <w:delText>اول نهار يوم الخميس</w:delText>
            </w:r>
          </w:del>
          <w:ins w:id="11475" w:author="Transkribus" w:date="2019-12-11T14:30:00Z">
            <w:r w:rsidR="00EE6742" w:rsidRPr="00EE6742">
              <w:rPr>
                <w:rFonts w:ascii="Courier New" w:hAnsi="Courier New" w:cs="Courier New"/>
                <w:rtl/>
              </w:rPr>
              <w:t>أول نهاروم</w:t>
            </w:r>
          </w:ins>
        </w:dir>
      </w:dir>
    </w:p>
    <w:p w14:paraId="241777A0" w14:textId="77777777" w:rsidR="009B6BCA" w:rsidRPr="009B6BCA" w:rsidRDefault="00EE6742" w:rsidP="009B6BCA">
      <w:pPr>
        <w:pStyle w:val="NurText"/>
        <w:bidi/>
        <w:rPr>
          <w:del w:id="11476" w:author="Transkribus" w:date="2019-12-11T14:30:00Z"/>
          <w:rFonts w:ascii="Courier New" w:hAnsi="Courier New" w:cs="Courier New"/>
        </w:rPr>
      </w:pPr>
      <w:ins w:id="11477" w:author="Transkribus" w:date="2019-12-11T14:30:00Z">
        <w:r w:rsidRPr="00EE6742">
          <w:rPr>
            <w:rFonts w:ascii="Courier New" w:hAnsi="Courier New" w:cs="Courier New"/>
            <w:rtl/>
          </w:rPr>
          <w:t>النيس</w:t>
        </w:r>
      </w:ins>
      <w:r w:rsidRPr="00EE6742">
        <w:rPr>
          <w:rFonts w:ascii="Courier New" w:hAnsi="Courier New" w:cs="Courier New"/>
          <w:rtl/>
        </w:rPr>
        <w:t xml:space="preserve"> رابع الم</w:t>
      </w:r>
      <w:del w:id="11478" w:author="Transkribus" w:date="2019-12-11T14:30:00Z">
        <w:r w:rsidR="009B6BCA" w:rsidRPr="009B6BCA">
          <w:rPr>
            <w:rFonts w:ascii="Courier New" w:hAnsi="Courier New" w:cs="Courier New"/>
            <w:rtl/>
          </w:rPr>
          <w:delText>ح</w:delText>
        </w:r>
      </w:del>
      <w:ins w:id="11479" w:author="Transkribus" w:date="2019-12-11T14:30:00Z">
        <w:r w:rsidRPr="00EE6742">
          <w:rPr>
            <w:rFonts w:ascii="Courier New" w:hAnsi="Courier New" w:cs="Courier New"/>
            <w:rtl/>
          </w:rPr>
          <w:t>ج</w:t>
        </w:r>
      </w:ins>
      <w:r w:rsidRPr="00EE6742">
        <w:rPr>
          <w:rFonts w:ascii="Courier New" w:hAnsi="Courier New" w:cs="Courier New"/>
          <w:rtl/>
        </w:rPr>
        <w:t xml:space="preserve">رم سنة خمس </w:t>
      </w:r>
      <w:del w:id="11480" w:author="Transkribus" w:date="2019-12-11T14:30:00Z">
        <w:r w:rsidR="009B6BCA" w:rsidRPr="009B6BCA">
          <w:rPr>
            <w:rFonts w:ascii="Courier New" w:hAnsi="Courier New" w:cs="Courier New"/>
            <w:rtl/>
          </w:rPr>
          <w:delText>وثلاثين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1E86CDD" w14:textId="60F26DFD" w:rsidR="00EE6742" w:rsidRPr="00EE6742" w:rsidRDefault="009B6BCA" w:rsidP="00EE6742">
      <w:pPr>
        <w:pStyle w:val="NurText"/>
        <w:bidi/>
        <w:rPr>
          <w:rFonts w:ascii="Courier New" w:hAnsi="Courier New" w:cs="Courier New"/>
        </w:rPr>
      </w:pPr>
      <w:dir w:val="rtl">
        <w:dir w:val="rtl">
          <w:ins w:id="11481" w:author="Transkribus" w:date="2019-12-11T14:30:00Z">
            <w:r w:rsidR="00EE6742" w:rsidRPr="00EE6742">
              <w:rPr>
                <w:rFonts w:ascii="Courier New" w:hAnsi="Courier New" w:cs="Courier New"/>
                <w:rtl/>
              </w:rPr>
              <w:t xml:space="preserve">ونالانين وسماثة </w:t>
            </w:r>
          </w:ins>
          <w:r w:rsidR="00EE6742" w:rsidRPr="00EE6742">
            <w:rPr>
              <w:rFonts w:ascii="Courier New" w:hAnsi="Courier New" w:cs="Courier New"/>
              <w:rtl/>
            </w:rPr>
            <w:t xml:space="preserve">ثم بعد ذلك </w:t>
          </w:r>
          <w:del w:id="11482" w:author="Transkribus" w:date="2019-12-11T14:30:00Z">
            <w:r w:rsidRPr="009B6BCA">
              <w:rPr>
                <w:rFonts w:ascii="Courier New" w:hAnsi="Courier New" w:cs="Courier New"/>
                <w:rtl/>
              </w:rPr>
              <w:delText>لما ملك</w:delText>
            </w:r>
          </w:del>
          <w:ins w:id="11483" w:author="Transkribus" w:date="2019-12-11T14:30:00Z">
            <w:r w:rsidR="00EE6742" w:rsidRPr="00EE6742">
              <w:rPr>
                <w:rFonts w:ascii="Courier New" w:hAnsi="Courier New" w:cs="Courier New"/>
                <w:rtl/>
              </w:rPr>
              <w:t>لماملك</w:t>
            </w:r>
          </w:ins>
          <w:r w:rsidR="00EE6742" w:rsidRPr="00EE6742">
            <w:rPr>
              <w:rFonts w:ascii="Courier New" w:hAnsi="Courier New" w:cs="Courier New"/>
              <w:rtl/>
            </w:rPr>
            <w:t xml:space="preserve"> دمشق الملك الكامل</w:t>
          </w:r>
        </w:dir>
      </w:dir>
    </w:p>
    <w:p w14:paraId="2CA53553" w14:textId="48010B26" w:rsidR="00EE6742" w:rsidRPr="00EE6742" w:rsidRDefault="00EE6742" w:rsidP="00EE6742">
      <w:pPr>
        <w:pStyle w:val="NurText"/>
        <w:bidi/>
        <w:rPr>
          <w:ins w:id="11484" w:author="Transkribus" w:date="2019-12-11T14:30:00Z"/>
          <w:rFonts w:ascii="Courier New" w:hAnsi="Courier New" w:cs="Courier New"/>
        </w:rPr>
      </w:pPr>
      <w:r w:rsidRPr="00EE6742">
        <w:rPr>
          <w:rFonts w:ascii="Courier New" w:hAnsi="Courier New" w:cs="Courier New"/>
          <w:rtl/>
        </w:rPr>
        <w:t xml:space="preserve">محمد بن </w:t>
      </w:r>
      <w:del w:id="11485" w:author="Transkribus" w:date="2019-12-11T14:30:00Z">
        <w:r w:rsidR="009B6BCA" w:rsidRPr="009B6BCA">
          <w:rPr>
            <w:rFonts w:ascii="Courier New" w:hAnsi="Courier New" w:cs="Courier New"/>
            <w:rtl/>
          </w:rPr>
          <w:delText>ا</w:delText>
        </w:r>
      </w:del>
      <w:ins w:id="11486"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1487" w:author="Transkribus" w:date="2019-12-11T14:30:00Z">
        <w:r w:rsidR="009B6BCA" w:rsidRPr="009B6BCA">
          <w:rPr>
            <w:rFonts w:ascii="Courier New" w:hAnsi="Courier New" w:cs="Courier New"/>
            <w:rtl/>
          </w:rPr>
          <w:delText>ا</w:delText>
        </w:r>
      </w:del>
      <w:ins w:id="11488" w:author="Transkribus" w:date="2019-12-11T14:30:00Z">
        <w:r w:rsidRPr="00EE6742">
          <w:rPr>
            <w:rFonts w:ascii="Courier New" w:hAnsi="Courier New" w:cs="Courier New"/>
            <w:rtl/>
          </w:rPr>
          <w:t>أ</w:t>
        </w:r>
      </w:ins>
      <w:r w:rsidRPr="00EE6742">
        <w:rPr>
          <w:rFonts w:ascii="Courier New" w:hAnsi="Courier New" w:cs="Courier New"/>
          <w:rtl/>
        </w:rPr>
        <w:t>يوب فى الع</w:t>
      </w:r>
      <w:del w:id="11489" w:author="Transkribus" w:date="2019-12-11T14:30:00Z">
        <w:r w:rsidR="009B6BCA" w:rsidRPr="009B6BCA">
          <w:rPr>
            <w:rFonts w:ascii="Courier New" w:hAnsi="Courier New" w:cs="Courier New"/>
            <w:rtl/>
          </w:rPr>
          <w:delText>ش</w:delText>
        </w:r>
      </w:del>
      <w:ins w:id="11490" w:author="Transkribus" w:date="2019-12-11T14:30:00Z">
        <w:r w:rsidRPr="00EE6742">
          <w:rPr>
            <w:rFonts w:ascii="Courier New" w:hAnsi="Courier New" w:cs="Courier New"/>
            <w:rtl/>
          </w:rPr>
          <w:t>س</w:t>
        </w:r>
      </w:ins>
      <w:r w:rsidRPr="00EE6742">
        <w:rPr>
          <w:rFonts w:ascii="Courier New" w:hAnsi="Courier New" w:cs="Courier New"/>
          <w:rtl/>
        </w:rPr>
        <w:t xml:space="preserve">ر الاول من جمادى </w:t>
      </w:r>
      <w:del w:id="11491" w:author="Transkribus" w:date="2019-12-11T14:30:00Z">
        <w:r w:rsidR="009B6BCA" w:rsidRPr="009B6BCA">
          <w:rPr>
            <w:rFonts w:ascii="Courier New" w:hAnsi="Courier New" w:cs="Courier New"/>
            <w:rtl/>
          </w:rPr>
          <w:delText>الاولى سنة</w:delText>
        </w:r>
      </w:del>
      <w:ins w:id="11492" w:author="Transkribus" w:date="2019-12-11T14:30:00Z">
        <w:r w:rsidRPr="00EE6742">
          <w:rPr>
            <w:rFonts w:ascii="Courier New" w:hAnsi="Courier New" w:cs="Courier New"/>
            <w:rtl/>
          </w:rPr>
          <w:t>الأولى ستة</w:t>
        </w:r>
      </w:ins>
      <w:r w:rsidRPr="00EE6742">
        <w:rPr>
          <w:rFonts w:ascii="Courier New" w:hAnsi="Courier New" w:cs="Courier New"/>
          <w:rtl/>
        </w:rPr>
        <w:t xml:space="preserve"> خمس </w:t>
      </w:r>
      <w:del w:id="11493" w:author="Transkribus" w:date="2019-12-11T14:30:00Z">
        <w:r w:rsidR="009B6BCA" w:rsidRPr="009B6BCA">
          <w:rPr>
            <w:rFonts w:ascii="Courier New" w:hAnsi="Courier New" w:cs="Courier New"/>
            <w:rtl/>
          </w:rPr>
          <w:delText>وثلاثين وستمائة امر باستخدامه</w:delText>
        </w:r>
      </w:del>
      <w:ins w:id="11494" w:author="Transkribus" w:date="2019-12-11T14:30:00Z">
        <w:r w:rsidRPr="00EE6742">
          <w:rPr>
            <w:rFonts w:ascii="Courier New" w:hAnsi="Courier New" w:cs="Courier New"/>
            <w:rtl/>
          </w:rPr>
          <w:t>وقالانين وسثماثة أمر</w:t>
        </w:r>
      </w:ins>
    </w:p>
    <w:p w14:paraId="58FB7F3A" w14:textId="55DB2924" w:rsidR="00EE6742" w:rsidRPr="00EE6742" w:rsidRDefault="00EE6742" w:rsidP="00EE6742">
      <w:pPr>
        <w:pStyle w:val="NurText"/>
        <w:bidi/>
        <w:rPr>
          <w:ins w:id="11495" w:author="Transkribus" w:date="2019-12-11T14:30:00Z"/>
          <w:rFonts w:ascii="Courier New" w:hAnsi="Courier New" w:cs="Courier New"/>
        </w:rPr>
      </w:pPr>
      <w:ins w:id="11496" w:author="Transkribus" w:date="2019-12-11T14:30:00Z">
        <w:r w:rsidRPr="00EE6742">
          <w:rPr>
            <w:rFonts w:ascii="Courier New" w:hAnsi="Courier New" w:cs="Courier New"/>
            <w:rtl/>
          </w:rPr>
          <w:t>اسحدامه</w:t>
        </w:r>
      </w:ins>
      <w:r w:rsidRPr="00EE6742">
        <w:rPr>
          <w:rFonts w:ascii="Courier New" w:hAnsi="Courier New" w:cs="Courier New"/>
          <w:rtl/>
        </w:rPr>
        <w:t xml:space="preserve"> وان </w:t>
      </w:r>
      <w:del w:id="11497" w:author="Transkribus" w:date="2019-12-11T14:30:00Z">
        <w:r w:rsidR="009B6BCA" w:rsidRPr="009B6BCA">
          <w:rPr>
            <w:rFonts w:ascii="Courier New" w:hAnsi="Courier New" w:cs="Courier New"/>
            <w:rtl/>
          </w:rPr>
          <w:delText>يقرر له</w:delText>
        </w:r>
      </w:del>
      <w:ins w:id="11498" w:author="Transkribus" w:date="2019-12-11T14:30:00Z">
        <w:r w:rsidRPr="00EE6742">
          <w:rPr>
            <w:rFonts w:ascii="Courier New" w:hAnsi="Courier New" w:cs="Courier New"/>
            <w:rtl/>
          </w:rPr>
          <w:t>يقرزله</w:t>
        </w:r>
      </w:ins>
      <w:r w:rsidRPr="00EE6742">
        <w:rPr>
          <w:rFonts w:ascii="Courier New" w:hAnsi="Courier New" w:cs="Courier New"/>
          <w:rtl/>
        </w:rPr>
        <w:t xml:space="preserve"> جميع ما </w:t>
      </w:r>
      <w:del w:id="11499" w:author="Transkribus" w:date="2019-12-11T14:30:00Z">
        <w:r w:rsidR="009B6BCA" w:rsidRPr="009B6BCA">
          <w:rPr>
            <w:rFonts w:ascii="Courier New" w:hAnsi="Courier New" w:cs="Courier New"/>
            <w:rtl/>
          </w:rPr>
          <w:delText>كان باسمه من اخيه الملك الاشرف وبقى فى خدمته مدة يسيرة وتوفى</w:delText>
        </w:r>
      </w:del>
      <w:ins w:id="11500" w:author="Transkribus" w:date="2019-12-11T14:30:00Z">
        <w:r w:rsidRPr="00EE6742">
          <w:rPr>
            <w:rFonts w:ascii="Courier New" w:hAnsi="Courier New" w:cs="Courier New"/>
            <w:rtl/>
          </w:rPr>
          <w:t>كمان باسمهمن أخيه</w:t>
        </w:r>
      </w:ins>
      <w:r w:rsidRPr="00EE6742">
        <w:rPr>
          <w:rFonts w:ascii="Courier New" w:hAnsi="Courier New" w:cs="Courier New"/>
          <w:rtl/>
        </w:rPr>
        <w:t xml:space="preserve"> الملك </w:t>
      </w:r>
      <w:del w:id="11501" w:author="Transkribus" w:date="2019-12-11T14:30:00Z">
        <w:r w:rsidR="009B6BCA" w:rsidRPr="009B6BCA">
          <w:rPr>
            <w:rFonts w:ascii="Courier New" w:hAnsi="Courier New" w:cs="Courier New"/>
            <w:rtl/>
          </w:rPr>
          <w:delText>الكامل رحمه</w:delText>
        </w:r>
      </w:del>
      <w:ins w:id="11502" w:author="Transkribus" w:date="2019-12-11T14:30:00Z">
        <w:r w:rsidRPr="00EE6742">
          <w:rPr>
            <w:rFonts w:ascii="Courier New" w:hAnsi="Courier New" w:cs="Courier New"/>
            <w:rtl/>
          </w:rPr>
          <w:t>الاشرف وبق فى خدمتة مدة بسيرة</w:t>
        </w:r>
      </w:ins>
    </w:p>
    <w:p w14:paraId="434CB840" w14:textId="757647DB" w:rsidR="00EE6742" w:rsidRPr="00EE6742" w:rsidRDefault="00EE6742" w:rsidP="00EE6742">
      <w:pPr>
        <w:pStyle w:val="NurText"/>
        <w:bidi/>
        <w:rPr>
          <w:rFonts w:ascii="Courier New" w:hAnsi="Courier New" w:cs="Courier New"/>
        </w:rPr>
      </w:pPr>
      <w:ins w:id="11503" w:author="Transkribus" w:date="2019-12-11T14:30:00Z">
        <w:r w:rsidRPr="00EE6742">
          <w:rPr>
            <w:rFonts w:ascii="Courier New" w:hAnsi="Courier New" w:cs="Courier New"/>
            <w:rtl/>
          </w:rPr>
          <w:t>وبو فى الملك الكاسل رجمه</w:t>
        </w:r>
      </w:ins>
      <w:r w:rsidRPr="00EE6742">
        <w:rPr>
          <w:rFonts w:ascii="Courier New" w:hAnsi="Courier New" w:cs="Courier New"/>
          <w:rtl/>
        </w:rPr>
        <w:t xml:space="preserve"> الله وذلك فى </w:t>
      </w:r>
      <w:del w:id="11504" w:author="Transkribus" w:date="2019-12-11T14:30:00Z">
        <w:r w:rsidR="009B6BCA" w:rsidRPr="009B6BCA">
          <w:rPr>
            <w:rFonts w:ascii="Courier New" w:hAnsi="Courier New" w:cs="Courier New"/>
            <w:rtl/>
          </w:rPr>
          <w:delText>ليلة الخميس اول الليل</w:delText>
        </w:r>
      </w:del>
      <w:ins w:id="11505" w:author="Transkribus" w:date="2019-12-11T14:30:00Z">
        <w:r w:rsidRPr="00EE6742">
          <w:rPr>
            <w:rFonts w:ascii="Courier New" w:hAnsi="Courier New" w:cs="Courier New"/>
            <w:rtl/>
          </w:rPr>
          <w:t>اسلة الخيس أول اليل</w:t>
        </w:r>
      </w:ins>
      <w:r w:rsidRPr="00EE6742">
        <w:rPr>
          <w:rFonts w:ascii="Courier New" w:hAnsi="Courier New" w:cs="Courier New"/>
          <w:rtl/>
        </w:rPr>
        <w:t xml:space="preserve"> ثانى </w:t>
      </w:r>
      <w:del w:id="11506" w:author="Transkribus" w:date="2019-12-11T14:30:00Z">
        <w:r w:rsidR="009B6BCA" w:rsidRPr="009B6BCA">
          <w:rPr>
            <w:rFonts w:ascii="Courier New" w:hAnsi="Courier New" w:cs="Courier New"/>
            <w:rtl/>
          </w:rPr>
          <w:delText>وعشرين رجب سنة خمس وثلاثين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507" w:author="Transkribus" w:date="2019-12-11T14:30:00Z">
        <w:r w:rsidRPr="00EE6742">
          <w:rPr>
            <w:rFonts w:ascii="Courier New" w:hAnsi="Courier New" w:cs="Courier New"/>
            <w:rtl/>
          </w:rPr>
          <w:t>عشر بن رحب سنةخمس</w:t>
        </w:r>
      </w:ins>
    </w:p>
    <w:p w14:paraId="71454377" w14:textId="2C9AD714" w:rsidR="00EE6742" w:rsidRPr="00EE6742" w:rsidRDefault="009B6BCA" w:rsidP="00EE6742">
      <w:pPr>
        <w:pStyle w:val="NurText"/>
        <w:bidi/>
        <w:rPr>
          <w:rFonts w:ascii="Courier New" w:hAnsi="Courier New" w:cs="Courier New"/>
        </w:rPr>
      </w:pPr>
      <w:dir w:val="rtl">
        <w:dir w:val="rtl">
          <w:del w:id="11508" w:author="Transkribus" w:date="2019-12-11T14:30:00Z">
            <w:r w:rsidRPr="009B6BCA">
              <w:rPr>
                <w:rFonts w:ascii="Courier New" w:hAnsi="Courier New" w:cs="Courier New"/>
                <w:rtl/>
              </w:rPr>
              <w:delText>ولم يزل الحكيم</w:delText>
            </w:r>
          </w:del>
          <w:ins w:id="11509" w:author="Transkribus" w:date="2019-12-11T14:30:00Z">
            <w:r w:rsidR="00EE6742" w:rsidRPr="00EE6742">
              <w:rPr>
                <w:rFonts w:ascii="Courier New" w:hAnsi="Courier New" w:cs="Courier New"/>
                <w:rtl/>
              </w:rPr>
              <w:t>وقلانين وستراثةولم يرل الحكم</w:t>
            </w:r>
          </w:ins>
          <w:r w:rsidR="00EE6742" w:rsidRPr="00EE6742">
            <w:rPr>
              <w:rFonts w:ascii="Courier New" w:hAnsi="Courier New" w:cs="Courier New"/>
              <w:rtl/>
            </w:rPr>
            <w:t xml:space="preserve"> سعد الدين </w:t>
          </w:r>
          <w:del w:id="11510" w:author="Transkribus" w:date="2019-12-11T14:30:00Z">
            <w:r w:rsidRPr="009B6BCA">
              <w:rPr>
                <w:rFonts w:ascii="Courier New" w:hAnsi="Courier New" w:cs="Courier New"/>
                <w:rtl/>
              </w:rPr>
              <w:delText>مقيما بدمشق</w:delText>
            </w:r>
          </w:del>
          <w:ins w:id="11511" w:author="Transkribus" w:date="2019-12-11T14:30:00Z">
            <w:r w:rsidR="00EE6742" w:rsidRPr="00EE6742">
              <w:rPr>
                <w:rFonts w:ascii="Courier New" w:hAnsi="Courier New" w:cs="Courier New"/>
                <w:rtl/>
              </w:rPr>
              <w:t>معمايد مشق</w:t>
            </w:r>
          </w:ins>
          <w:r w:rsidR="00EE6742" w:rsidRPr="00EE6742">
            <w:rPr>
              <w:rFonts w:ascii="Courier New" w:hAnsi="Courier New" w:cs="Courier New"/>
              <w:rtl/>
            </w:rPr>
            <w:t xml:space="preserve"> وله م</w:t>
          </w:r>
          <w:del w:id="11512" w:author="Transkribus" w:date="2019-12-11T14:30:00Z">
            <w:r w:rsidRPr="009B6BCA">
              <w:rPr>
                <w:rFonts w:ascii="Courier New" w:hAnsi="Courier New" w:cs="Courier New"/>
                <w:rtl/>
              </w:rPr>
              <w:delText>ج</w:delText>
            </w:r>
          </w:del>
          <w:ins w:id="11513" w:author="Transkribus" w:date="2019-12-11T14:30:00Z">
            <w:r w:rsidR="00EE6742" w:rsidRPr="00EE6742">
              <w:rPr>
                <w:rFonts w:ascii="Courier New" w:hAnsi="Courier New" w:cs="Courier New"/>
                <w:rtl/>
              </w:rPr>
              <w:t>خ</w:t>
            </w:r>
          </w:ins>
          <w:r w:rsidR="00EE6742" w:rsidRPr="00EE6742">
            <w:rPr>
              <w:rFonts w:ascii="Courier New" w:hAnsi="Courier New" w:cs="Courier New"/>
              <w:rtl/>
            </w:rPr>
            <w:t>لس عام ل</w:t>
          </w:r>
          <w:del w:id="11514" w:author="Transkribus" w:date="2019-12-11T14:30:00Z">
            <w:r w:rsidRPr="009B6BCA">
              <w:rPr>
                <w:rFonts w:ascii="Courier New" w:hAnsi="Courier New" w:cs="Courier New"/>
                <w:rtl/>
              </w:rPr>
              <w:delText>ل</w:delText>
            </w:r>
          </w:del>
          <w:r w:rsidR="00EE6742" w:rsidRPr="00EE6742">
            <w:rPr>
              <w:rFonts w:ascii="Courier New" w:hAnsi="Courier New" w:cs="Courier New"/>
              <w:rtl/>
            </w:rPr>
            <w:t>م</w:t>
          </w:r>
          <w:del w:id="11515" w:author="Transkribus" w:date="2019-12-11T14:30:00Z">
            <w:r w:rsidRPr="009B6BCA">
              <w:rPr>
                <w:rFonts w:ascii="Courier New" w:hAnsi="Courier New" w:cs="Courier New"/>
                <w:rtl/>
              </w:rPr>
              <w:delText>ش</w:delText>
            </w:r>
          </w:del>
          <w:ins w:id="11516" w:author="Transkribus" w:date="2019-12-11T14:30:00Z">
            <w:r w:rsidR="00EE6742" w:rsidRPr="00EE6742">
              <w:rPr>
                <w:rFonts w:ascii="Courier New" w:hAnsi="Courier New" w:cs="Courier New"/>
                <w:rtl/>
              </w:rPr>
              <w:t>س</w:t>
            </w:r>
          </w:ins>
          <w:r w:rsidR="00EE6742" w:rsidRPr="00EE6742">
            <w:rPr>
              <w:rFonts w:ascii="Courier New" w:hAnsi="Courier New" w:cs="Courier New"/>
              <w:rtl/>
            </w:rPr>
            <w:t>تغلي</w:t>
          </w:r>
          <w:ins w:id="11517" w:author="Transkribus" w:date="2019-12-11T14:30:00Z">
            <w:r w:rsidR="00EE6742" w:rsidRPr="00EE6742">
              <w:rPr>
                <w:rFonts w:ascii="Courier New" w:hAnsi="Courier New" w:cs="Courier New"/>
                <w:rtl/>
              </w:rPr>
              <w:t>ب</w:t>
            </w:r>
          </w:ins>
          <w:r w:rsidR="00EE6742" w:rsidRPr="00EE6742">
            <w:rPr>
              <w:rFonts w:ascii="Courier New" w:hAnsi="Courier New" w:cs="Courier New"/>
              <w:rtl/>
            </w:rPr>
            <w:t>ن عليه بصناعة</w:t>
          </w:r>
        </w:dir>
      </w:dir>
    </w:p>
    <w:p w14:paraId="093A32BB" w14:textId="400A1B5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الطب الى </w:t>
      </w:r>
      <w:del w:id="11518" w:author="Transkribus" w:date="2019-12-11T14:30:00Z">
        <w:r w:rsidR="009B6BCA" w:rsidRPr="009B6BCA">
          <w:rPr>
            <w:rFonts w:ascii="Courier New" w:hAnsi="Courier New" w:cs="Courier New"/>
            <w:rtl/>
          </w:rPr>
          <w:delText>ان توفى رحمه</w:delText>
        </w:r>
      </w:del>
      <w:ins w:id="11519" w:author="Transkribus" w:date="2019-12-11T14:30:00Z">
        <w:r w:rsidRPr="00EE6742">
          <w:rPr>
            <w:rFonts w:ascii="Courier New" w:hAnsi="Courier New" w:cs="Courier New"/>
            <w:rtl/>
          </w:rPr>
          <w:t>ابن بوفى رجمة</w:t>
        </w:r>
      </w:ins>
      <w:r w:rsidRPr="00EE6742">
        <w:rPr>
          <w:rFonts w:ascii="Courier New" w:hAnsi="Courier New" w:cs="Courier New"/>
          <w:rtl/>
        </w:rPr>
        <w:t xml:space="preserve"> الله </w:t>
      </w:r>
      <w:del w:id="11520" w:author="Transkribus" w:date="2019-12-11T14:30:00Z">
        <w:r w:rsidR="009B6BCA" w:rsidRPr="009B6BCA">
          <w:rPr>
            <w:rFonts w:ascii="Courier New" w:hAnsi="Courier New" w:cs="Courier New"/>
            <w:rtl/>
          </w:rPr>
          <w:delText>وكانت وفاته بدمشق</w:delText>
        </w:r>
      </w:del>
      <w:ins w:id="11521" w:author="Transkribus" w:date="2019-12-11T14:30:00Z">
        <w:r w:rsidRPr="00EE6742">
          <w:rPr>
            <w:rFonts w:ascii="Courier New" w:hAnsi="Courier New" w:cs="Courier New"/>
            <w:rtl/>
          </w:rPr>
          <w:t>وكاتت وفالهيد مسق</w:t>
        </w:r>
      </w:ins>
      <w:r w:rsidRPr="00EE6742">
        <w:rPr>
          <w:rFonts w:ascii="Courier New" w:hAnsi="Courier New" w:cs="Courier New"/>
          <w:rtl/>
        </w:rPr>
        <w:t xml:space="preserve"> فى شهر جمادى </w:t>
      </w:r>
      <w:del w:id="11522" w:author="Transkribus" w:date="2019-12-11T14:30:00Z">
        <w:r w:rsidR="009B6BCA" w:rsidRPr="009B6BCA">
          <w:rPr>
            <w:rFonts w:ascii="Courier New" w:hAnsi="Courier New" w:cs="Courier New"/>
            <w:rtl/>
          </w:rPr>
          <w:delText>الاخرة سنة اربع</w:delText>
        </w:r>
      </w:del>
      <w:ins w:id="11523" w:author="Transkribus" w:date="2019-12-11T14:30:00Z">
        <w:r w:rsidRPr="00EE6742">
          <w:rPr>
            <w:rFonts w:ascii="Courier New" w:hAnsi="Courier New" w:cs="Courier New"/>
            <w:rtl/>
          </w:rPr>
          <w:t>الأجره سنةه أربع</w:t>
        </w:r>
      </w:ins>
      <w:r w:rsidRPr="00EE6742">
        <w:rPr>
          <w:rFonts w:ascii="Courier New" w:hAnsi="Courier New" w:cs="Courier New"/>
          <w:rtl/>
        </w:rPr>
        <w:t xml:space="preserve"> واربعين</w:t>
      </w:r>
      <w:del w:id="11524" w:author="Transkribus" w:date="2019-12-11T14:30:00Z">
        <w:r w:rsidR="009B6BCA" w:rsidRPr="009B6BCA">
          <w:rPr>
            <w:rFonts w:ascii="Courier New" w:hAnsi="Courier New" w:cs="Courier New"/>
            <w:rtl/>
          </w:rPr>
          <w:delText xml:space="preserve">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8B8E536" w14:textId="79805763" w:rsidR="00EE6742" w:rsidRPr="00EE6742" w:rsidRDefault="009B6BCA" w:rsidP="00EE6742">
      <w:pPr>
        <w:pStyle w:val="NurText"/>
        <w:bidi/>
        <w:rPr>
          <w:rFonts w:ascii="Courier New" w:hAnsi="Courier New" w:cs="Courier New"/>
        </w:rPr>
      </w:pPr>
      <w:dir w:val="rtl">
        <w:dir w:val="rtl">
          <w:del w:id="11525" w:author="Transkribus" w:date="2019-12-11T14:30:00Z">
            <w:r w:rsidRPr="009B6BCA">
              <w:rPr>
                <w:rFonts w:ascii="Courier New" w:hAnsi="Courier New" w:cs="Courier New"/>
                <w:rtl/>
              </w:rPr>
              <w:delText>وللشريف البكرى</w:delText>
            </w:r>
          </w:del>
          <w:ins w:id="11526" w:author="Transkribus" w:date="2019-12-11T14:30:00Z">
            <w:r w:rsidR="00EE6742" w:rsidRPr="00EE6742">
              <w:rPr>
                <w:rFonts w:ascii="Courier New" w:hAnsi="Courier New" w:cs="Courier New"/>
                <w:rtl/>
              </w:rPr>
              <w:t>وسثماثة أو لشريف مالبكرى</w:t>
            </w:r>
          </w:ins>
          <w:r w:rsidR="00EE6742" w:rsidRPr="00EE6742">
            <w:rPr>
              <w:rFonts w:ascii="Courier New" w:hAnsi="Courier New" w:cs="Courier New"/>
              <w:rtl/>
            </w:rPr>
            <w:t xml:space="preserve"> فى الحك</w:t>
          </w:r>
          <w:del w:id="11527"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سعد الدين من </w:t>
          </w:r>
          <w:del w:id="11528" w:author="Transkribus" w:date="2019-12-11T14:30:00Z">
            <w:r w:rsidRPr="009B6BCA">
              <w:rPr>
                <w:rFonts w:ascii="Courier New" w:hAnsi="Courier New" w:cs="Courier New"/>
                <w:rtl/>
              </w:rPr>
              <w:delText>اب</w:delText>
            </w:r>
          </w:del>
          <w:ins w:id="11529" w:author="Transkribus" w:date="2019-12-11T14:30:00Z">
            <w:r w:rsidR="00EE6742" w:rsidRPr="00EE6742">
              <w:rPr>
                <w:rFonts w:ascii="Courier New" w:hAnsi="Courier New" w:cs="Courier New"/>
                <w:rtl/>
              </w:rPr>
              <w:t>أ</w:t>
            </w:r>
          </w:ins>
          <w:r w:rsidR="00EE6742" w:rsidRPr="00EE6742">
            <w:rPr>
              <w:rFonts w:ascii="Courier New" w:hAnsi="Courier New" w:cs="Courier New"/>
              <w:rtl/>
            </w:rPr>
            <w:t>يات</w:t>
          </w:r>
          <w:del w:id="1153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83E01B7" w14:textId="4BA56E2B" w:rsidR="00EE6742" w:rsidRPr="00EE6742" w:rsidRDefault="009B6BCA" w:rsidP="00EE6742">
      <w:pPr>
        <w:pStyle w:val="NurText"/>
        <w:bidi/>
        <w:rPr>
          <w:ins w:id="11531" w:author="Transkribus" w:date="2019-12-11T14:30:00Z"/>
          <w:rFonts w:ascii="Courier New" w:hAnsi="Courier New" w:cs="Courier New"/>
        </w:rPr>
      </w:pPr>
      <w:dir w:val="rtl">
        <w:dir w:val="rtl">
          <w:del w:id="11532" w:author="Transkribus" w:date="2019-12-11T14:30:00Z">
            <w:r w:rsidRPr="009B6BCA">
              <w:rPr>
                <w:rFonts w:ascii="Courier New" w:hAnsi="Courier New" w:cs="Courier New"/>
                <w:rtl/>
              </w:rPr>
              <w:delText>حكيم لطيف</w:delText>
            </w:r>
          </w:del>
          <w:ins w:id="11533" w:author="Transkribus" w:date="2019-12-11T14:30:00Z">
            <w:r w:rsidR="00EE6742" w:rsidRPr="00EE6742">
              <w:rPr>
                <w:rFonts w:ascii="Courier New" w:hAnsi="Courier New" w:cs="Courier New"/>
                <w:rtl/>
              </w:rPr>
              <w:t>ثم الطويل</w:t>
            </w:r>
          </w:ins>
        </w:dir>
      </w:dir>
    </w:p>
    <w:p w14:paraId="4DD48CB1" w14:textId="459CEB38" w:rsidR="00EE6742" w:rsidRPr="00EE6742" w:rsidRDefault="00EE6742" w:rsidP="00EE6742">
      <w:pPr>
        <w:pStyle w:val="NurText"/>
        <w:bidi/>
        <w:rPr>
          <w:rFonts w:ascii="Courier New" w:hAnsi="Courier New" w:cs="Courier New"/>
        </w:rPr>
      </w:pPr>
      <w:ins w:id="11534" w:author="Transkribus" w:date="2019-12-11T14:30:00Z">
        <w:r w:rsidRPr="00EE6742">
          <w:rPr>
            <w:rFonts w:ascii="Courier New" w:hAnsi="Courier New" w:cs="Courier New"/>
            <w:rtl/>
          </w:rPr>
          <w:t>حكم الطيف</w:t>
        </w:r>
      </w:ins>
      <w:r w:rsidRPr="00EE6742">
        <w:rPr>
          <w:rFonts w:ascii="Courier New" w:hAnsi="Courier New" w:cs="Courier New"/>
          <w:rtl/>
        </w:rPr>
        <w:t xml:space="preserve"> من </w:t>
      </w:r>
      <w:del w:id="11535" w:author="Transkribus" w:date="2019-12-11T14:30:00Z">
        <w:r w:rsidR="009B6BCA" w:rsidRPr="009B6BCA">
          <w:rPr>
            <w:rFonts w:ascii="Courier New" w:hAnsi="Courier New" w:cs="Courier New"/>
            <w:rtl/>
          </w:rPr>
          <w:delText>ل</w:delText>
        </w:r>
      </w:del>
      <w:ins w:id="11536" w:author="Transkribus" w:date="2019-12-11T14:30:00Z">
        <w:r w:rsidRPr="00EE6742">
          <w:rPr>
            <w:rFonts w:ascii="Courier New" w:hAnsi="Courier New" w:cs="Courier New"/>
            <w:rtl/>
          </w:rPr>
          <w:t>ا</w:t>
        </w:r>
      </w:ins>
      <w:r w:rsidRPr="00EE6742">
        <w:rPr>
          <w:rFonts w:ascii="Courier New" w:hAnsi="Courier New" w:cs="Courier New"/>
          <w:rtl/>
        </w:rPr>
        <w:t>طافة وصفه</w:t>
      </w:r>
      <w:del w:id="1153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يود المعافى</w:delText>
            </w:r>
          </w:dir>
        </w:dir>
      </w:del>
      <w:ins w:id="11538" w:author="Transkribus" w:date="2019-12-11T14:30:00Z">
        <w:r w:rsidRPr="00EE6742">
          <w:rPr>
            <w:rFonts w:ascii="Courier New" w:hAnsi="Courier New" w:cs="Courier New"/>
            <w:rtl/>
          </w:rPr>
          <w:t xml:space="preserve"> * بود المنافى</w:t>
        </w:r>
      </w:ins>
      <w:r w:rsidRPr="00EE6742">
        <w:rPr>
          <w:rFonts w:ascii="Courier New" w:hAnsi="Courier New" w:cs="Courier New"/>
          <w:rtl/>
        </w:rPr>
        <w:t xml:space="preserve"> السقم </w:t>
      </w:r>
      <w:del w:id="11539" w:author="Transkribus" w:date="2019-12-11T14:30:00Z">
        <w:r w:rsidR="009B6BCA" w:rsidRPr="009B6BCA">
          <w:rPr>
            <w:rFonts w:ascii="Courier New" w:hAnsi="Courier New" w:cs="Courier New"/>
            <w:rtl/>
          </w:rPr>
          <w:delText>حتى يعوده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540" w:author="Transkribus" w:date="2019-12-11T14:30:00Z">
        <w:r w:rsidRPr="00EE6742">
          <w:rPr>
            <w:rFonts w:ascii="Courier New" w:hAnsi="Courier New" w:cs="Courier New"/>
            <w:rtl/>
          </w:rPr>
          <w:t>حنى يعودة</w:t>
        </w:r>
      </w:ins>
    </w:p>
    <w:p w14:paraId="6E263984" w14:textId="7181B0EC" w:rsidR="00EE6742" w:rsidRPr="00EE6742" w:rsidRDefault="009B6BCA" w:rsidP="00EE6742">
      <w:pPr>
        <w:pStyle w:val="NurText"/>
        <w:bidi/>
        <w:rPr>
          <w:rFonts w:ascii="Courier New" w:hAnsi="Courier New" w:cs="Courier New"/>
        </w:rPr>
      </w:pPr>
      <w:dir w:val="rtl">
        <w:dir w:val="rtl">
          <w:del w:id="11541" w:author="Transkribus" w:date="2019-12-11T14:30:00Z">
            <w:r w:rsidRPr="009B6BCA">
              <w:rPr>
                <w:rFonts w:ascii="Courier New" w:hAnsi="Courier New" w:cs="Courier New"/>
                <w:rtl/>
              </w:rPr>
              <w:delText>رضى</w:delText>
            </w:r>
          </w:del>
          <w:ins w:id="11542" w:author="Transkribus" w:date="2019-12-11T14:30:00Z">
            <w:r w:rsidR="00EE6742" w:rsidRPr="00EE6742">
              <w:rPr>
                <w:rFonts w:ascii="Courier New" w:hAnsi="Courier New" w:cs="Courier New"/>
                <w:rtl/>
              </w:rPr>
              <w:t>صى</w:t>
            </w:r>
          </w:ins>
          <w:r w:rsidR="00EE6742" w:rsidRPr="00EE6742">
            <w:rPr>
              <w:rFonts w:ascii="Courier New" w:hAnsi="Courier New" w:cs="Courier New"/>
              <w:rtl/>
            </w:rPr>
            <w:t xml:space="preserve"> الدين</w:t>
          </w:r>
          <w:del w:id="11543" w:author="Transkribus" w:date="2019-12-11T14:30:00Z">
            <w:r w:rsidRPr="009B6BCA">
              <w:rPr>
                <w:rFonts w:ascii="Courier New" w:hAnsi="Courier New" w:cs="Courier New"/>
                <w:rtl/>
              </w:rPr>
              <w:delText xml:space="preserve"> 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796747" w14:textId="55907650" w:rsidR="00EE6742" w:rsidRPr="00EE6742" w:rsidRDefault="009B6BCA" w:rsidP="00EE6742">
      <w:pPr>
        <w:pStyle w:val="NurText"/>
        <w:bidi/>
        <w:rPr>
          <w:ins w:id="11544" w:author="Transkribus" w:date="2019-12-11T14:30:00Z"/>
          <w:rFonts w:ascii="Courier New" w:hAnsi="Courier New" w:cs="Courier New"/>
        </w:rPr>
      </w:pPr>
      <w:dir w:val="rtl">
        <w:dir w:val="rtl">
          <w:del w:id="11545" w:author="Transkribus" w:date="2019-12-11T14:30:00Z">
            <w:r w:rsidRPr="009B6BCA">
              <w:rPr>
                <w:rFonts w:ascii="Courier New" w:hAnsi="Courier New" w:cs="Courier New"/>
                <w:rtl/>
              </w:rPr>
              <w:delText xml:space="preserve">هو الشيخ الحكيم الامام العالم </w:delText>
            </w:r>
          </w:del>
          <w:ins w:id="11546" w:author="Transkribus" w:date="2019-12-11T14:30:00Z">
            <w:r w:rsidR="00EE6742" w:rsidRPr="00EE6742">
              <w:rPr>
                <w:rFonts w:ascii="Courier New" w:hAnsi="Courier New" w:cs="Courier New"/>
                <w:rtl/>
              </w:rPr>
              <w:t>*(</w:t>
            </w:r>
          </w:ins>
          <w:r w:rsidR="00EE6742" w:rsidRPr="00EE6742">
            <w:rPr>
              <w:rFonts w:ascii="Courier New" w:hAnsi="Courier New" w:cs="Courier New"/>
              <w:rtl/>
            </w:rPr>
            <w:t xml:space="preserve">رضى الدين </w:t>
          </w:r>
          <w:del w:id="11547" w:author="Transkribus" w:date="2019-12-11T14:30:00Z">
            <w:r w:rsidRPr="009B6BCA">
              <w:rPr>
                <w:rFonts w:ascii="Courier New" w:hAnsi="Courier New" w:cs="Courier New"/>
                <w:rtl/>
              </w:rPr>
              <w:delText>ابو الحجاج</w:delText>
            </w:r>
          </w:del>
          <w:ins w:id="11548" w:author="Transkribus" w:date="2019-12-11T14:30:00Z">
            <w:r w:rsidR="00EE6742" w:rsidRPr="00EE6742">
              <w:rPr>
                <w:rFonts w:ascii="Courier New" w:hAnsi="Courier New" w:cs="Courier New"/>
                <w:rtl/>
              </w:rPr>
              <w:t>الرحى*</w:t>
            </w:r>
          </w:ins>
        </w:dir>
      </w:dir>
    </w:p>
    <w:p w14:paraId="0B7BDF0B" w14:textId="2217BD39" w:rsidR="00EE6742" w:rsidRPr="00EE6742" w:rsidRDefault="00EE6742" w:rsidP="00EE6742">
      <w:pPr>
        <w:pStyle w:val="NurText"/>
        <w:bidi/>
        <w:rPr>
          <w:ins w:id="11549" w:author="Transkribus" w:date="2019-12-11T14:30:00Z"/>
          <w:rFonts w:ascii="Courier New" w:hAnsi="Courier New" w:cs="Courier New"/>
        </w:rPr>
      </w:pPr>
      <w:ins w:id="11550" w:author="Transkribus" w:date="2019-12-11T14:30:00Z">
        <w:r w:rsidRPr="00EE6742">
          <w:rPr>
            <w:rFonts w:ascii="Courier New" w:hAnsi="Courier New" w:cs="Courier New"/>
            <w:rtl/>
          </w:rPr>
          <w:t>ابهو الشيبح الحكم الاسام العالم وشى الدين أبو الجاج</w:t>
        </w:r>
      </w:ins>
      <w:r w:rsidRPr="00EE6742">
        <w:rPr>
          <w:rFonts w:ascii="Courier New" w:hAnsi="Courier New" w:cs="Courier New"/>
          <w:rtl/>
        </w:rPr>
        <w:t xml:space="preserve"> يوسف بن </w:t>
      </w:r>
      <w:del w:id="11551" w:author="Transkribus" w:date="2019-12-11T14:30:00Z">
        <w:r w:rsidR="009B6BCA" w:rsidRPr="009B6BCA">
          <w:rPr>
            <w:rFonts w:ascii="Courier New" w:hAnsi="Courier New" w:cs="Courier New"/>
            <w:rtl/>
          </w:rPr>
          <w:delText>حيدرة بن</w:delText>
        </w:r>
      </w:del>
      <w:ins w:id="11552" w:author="Transkribus" w:date="2019-12-11T14:30:00Z">
        <w:r w:rsidRPr="00EE6742">
          <w:rPr>
            <w:rFonts w:ascii="Courier New" w:hAnsi="Courier New" w:cs="Courier New"/>
            <w:rtl/>
          </w:rPr>
          <w:t>جبدرة</w:t>
        </w:r>
      </w:ins>
    </w:p>
    <w:p w14:paraId="2A287114" w14:textId="77777777" w:rsidR="00EE6742" w:rsidRPr="00EE6742" w:rsidRDefault="00EE6742" w:rsidP="00EE6742">
      <w:pPr>
        <w:pStyle w:val="NurText"/>
        <w:bidi/>
        <w:rPr>
          <w:ins w:id="11553" w:author="Transkribus" w:date="2019-12-11T14:30:00Z"/>
          <w:rFonts w:ascii="Courier New" w:hAnsi="Courier New" w:cs="Courier New"/>
        </w:rPr>
      </w:pPr>
      <w:ins w:id="11554" w:author="Transkribus" w:date="2019-12-11T14:30:00Z">
        <w:r w:rsidRPr="00EE6742">
          <w:rPr>
            <w:rFonts w:ascii="Courier New" w:hAnsi="Courier New" w:cs="Courier New"/>
            <w:rtl/>
          </w:rPr>
          <w:t>اب</w:t>
        </w:r>
      </w:ins>
    </w:p>
    <w:p w14:paraId="6C86DC10" w14:textId="77777777" w:rsidR="00EE6742" w:rsidRPr="00EE6742" w:rsidRDefault="00EE6742" w:rsidP="00EE6742">
      <w:pPr>
        <w:pStyle w:val="NurText"/>
        <w:bidi/>
        <w:rPr>
          <w:ins w:id="11555" w:author="Transkribus" w:date="2019-12-11T14:30:00Z"/>
          <w:rFonts w:ascii="Courier New" w:hAnsi="Courier New" w:cs="Courier New"/>
        </w:rPr>
      </w:pPr>
      <w:ins w:id="11556" w:author="Transkribus" w:date="2019-12-11T14:30:00Z">
        <w:r w:rsidRPr="00EE6742">
          <w:rPr>
            <w:rFonts w:ascii="Courier New" w:hAnsi="Courier New" w:cs="Courier New"/>
            <w:rtl/>
          </w:rPr>
          <w:t>١٩٣</w:t>
        </w:r>
      </w:ins>
    </w:p>
    <w:p w14:paraId="0CB53CD0" w14:textId="56811579" w:rsidR="00EE6742" w:rsidRPr="00EE6742" w:rsidRDefault="00EE6742" w:rsidP="00EE6742">
      <w:pPr>
        <w:pStyle w:val="NurText"/>
        <w:bidi/>
        <w:rPr>
          <w:rFonts w:ascii="Courier New" w:hAnsi="Courier New" w:cs="Courier New"/>
        </w:rPr>
      </w:pPr>
      <w:ins w:id="11557" w:author="Transkribus" w:date="2019-12-11T14:30:00Z">
        <w:r w:rsidRPr="00EE6742">
          <w:rPr>
            <w:rFonts w:ascii="Courier New" w:hAnsi="Courier New" w:cs="Courier New"/>
            <w:rtl/>
          </w:rPr>
          <w:t>ابن</w:t>
        </w:r>
      </w:ins>
      <w:r w:rsidRPr="00EE6742">
        <w:rPr>
          <w:rFonts w:ascii="Courier New" w:hAnsi="Courier New" w:cs="Courier New"/>
          <w:rtl/>
        </w:rPr>
        <w:t xml:space="preserve"> الحسن الرح</w:t>
      </w:r>
      <w:del w:id="11558" w:author="Transkribus" w:date="2019-12-11T14:30:00Z">
        <w:r w:rsidR="009B6BCA" w:rsidRPr="009B6BCA">
          <w:rPr>
            <w:rFonts w:ascii="Courier New" w:hAnsi="Courier New" w:cs="Courier New"/>
            <w:rtl/>
          </w:rPr>
          <w:delText>ب</w:delText>
        </w:r>
      </w:del>
      <w:r w:rsidRPr="00EE6742">
        <w:rPr>
          <w:rFonts w:ascii="Courier New" w:hAnsi="Courier New" w:cs="Courier New"/>
          <w:rtl/>
        </w:rPr>
        <w:t>ى من الاكا</w:t>
      </w:r>
      <w:del w:id="11559" w:author="Transkribus" w:date="2019-12-11T14:30:00Z">
        <w:r w:rsidR="009B6BCA" w:rsidRPr="009B6BCA">
          <w:rPr>
            <w:rFonts w:ascii="Courier New" w:hAnsi="Courier New" w:cs="Courier New"/>
            <w:rtl/>
          </w:rPr>
          <w:delText>ب</w:delText>
        </w:r>
      </w:del>
      <w:r w:rsidRPr="00EE6742">
        <w:rPr>
          <w:rFonts w:ascii="Courier New" w:hAnsi="Courier New" w:cs="Courier New"/>
          <w:rtl/>
        </w:rPr>
        <w:t>ر فى صناعة الطب والمتع</w:t>
      </w:r>
      <w:del w:id="11560" w:author="Transkribus" w:date="2019-12-11T14:30:00Z">
        <w:r w:rsidR="009B6BCA" w:rsidRPr="009B6BCA">
          <w:rPr>
            <w:rFonts w:ascii="Courier New" w:hAnsi="Courier New" w:cs="Courier New"/>
            <w:rtl/>
          </w:rPr>
          <w:delText>ي</w:delText>
        </w:r>
      </w:del>
      <w:ins w:id="11561" w:author="Transkribus" w:date="2019-12-11T14:30:00Z">
        <w:r w:rsidRPr="00EE6742">
          <w:rPr>
            <w:rFonts w:ascii="Courier New" w:hAnsi="Courier New" w:cs="Courier New"/>
            <w:rtl/>
          </w:rPr>
          <w:t>ب</w:t>
        </w:r>
      </w:ins>
      <w:r w:rsidRPr="00EE6742">
        <w:rPr>
          <w:rFonts w:ascii="Courier New" w:hAnsi="Courier New" w:cs="Courier New"/>
          <w:rtl/>
        </w:rPr>
        <w:t xml:space="preserve">نين من </w:t>
      </w:r>
      <w:del w:id="11562" w:author="Transkribus" w:date="2019-12-11T14:30:00Z">
        <w:r w:rsidR="009B6BCA" w:rsidRPr="009B6BCA">
          <w:rPr>
            <w:rFonts w:ascii="Courier New" w:hAnsi="Courier New" w:cs="Courier New"/>
            <w:rtl/>
          </w:rPr>
          <w:delText>اه</w:delText>
        </w:r>
      </w:del>
      <w:ins w:id="11563" w:author="Transkribus" w:date="2019-12-11T14:30:00Z">
        <w:r w:rsidRPr="00EE6742">
          <w:rPr>
            <w:rFonts w:ascii="Courier New" w:hAnsi="Courier New" w:cs="Courier New"/>
            <w:rtl/>
          </w:rPr>
          <w:t>أع</w:t>
        </w:r>
      </w:ins>
      <w:r w:rsidRPr="00EE6742">
        <w:rPr>
          <w:rFonts w:ascii="Courier New" w:hAnsi="Courier New" w:cs="Courier New"/>
          <w:rtl/>
        </w:rPr>
        <w:t>لها وله القدم والاش</w:t>
      </w:r>
      <w:del w:id="11564" w:author="Transkribus" w:date="2019-12-11T14:30:00Z">
        <w:r w:rsidR="009B6BCA" w:rsidRPr="009B6BCA">
          <w:rPr>
            <w:rFonts w:ascii="Courier New" w:hAnsi="Courier New" w:cs="Courier New"/>
            <w:rtl/>
          </w:rPr>
          <w:delText>ت</w:delText>
        </w:r>
      </w:del>
      <w:ins w:id="11565" w:author="Transkribus" w:date="2019-12-11T14:30:00Z">
        <w:r w:rsidRPr="00EE6742">
          <w:rPr>
            <w:rFonts w:ascii="Courier New" w:hAnsi="Courier New" w:cs="Courier New"/>
            <w:rtl/>
          </w:rPr>
          <w:t>ن</w:t>
        </w:r>
      </w:ins>
      <w:r w:rsidRPr="00EE6742">
        <w:rPr>
          <w:rFonts w:ascii="Courier New" w:hAnsi="Courier New" w:cs="Courier New"/>
          <w:rtl/>
        </w:rPr>
        <w:t>هار</w:t>
      </w:r>
    </w:p>
    <w:p w14:paraId="1FEAB9BA" w14:textId="750147D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والذكر </w:t>
      </w:r>
      <w:del w:id="11566" w:author="Transkribus" w:date="2019-12-11T14:30:00Z">
        <w:r w:rsidR="009B6BCA" w:rsidRPr="009B6BCA">
          <w:rPr>
            <w:rFonts w:ascii="Courier New" w:hAnsi="Courier New" w:cs="Courier New"/>
            <w:rtl/>
          </w:rPr>
          <w:delText>الشائع عند الخواص</w:delText>
        </w:r>
      </w:del>
      <w:ins w:id="11567" w:author="Transkribus" w:date="2019-12-11T14:30:00Z">
        <w:r w:rsidRPr="00EE6742">
          <w:rPr>
            <w:rFonts w:ascii="Courier New" w:hAnsi="Courier New" w:cs="Courier New"/>
            <w:rtl/>
          </w:rPr>
          <w:t>الشاتع عبد الخواس</w:t>
        </w:r>
      </w:ins>
      <w:r w:rsidRPr="00EE6742">
        <w:rPr>
          <w:rFonts w:ascii="Courier New" w:hAnsi="Courier New" w:cs="Courier New"/>
          <w:rtl/>
        </w:rPr>
        <w:t xml:space="preserve"> والعوام</w:t>
      </w:r>
      <w:del w:id="115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569" w:author="Transkribus" w:date="2019-12-11T14:30:00Z">
        <w:r w:rsidRPr="00EE6742">
          <w:rPr>
            <w:rFonts w:ascii="Courier New" w:hAnsi="Courier New" w:cs="Courier New"/>
            <w:rtl/>
          </w:rPr>
          <w:t xml:space="preserve"> ولم يزل محلاعند الملول وغير هيم كشيرى الأجترام لهوكمان</w:t>
        </w:r>
      </w:ins>
    </w:p>
    <w:p w14:paraId="4D2D1543" w14:textId="77777777" w:rsidR="009B6BCA" w:rsidRPr="009B6BCA" w:rsidRDefault="009B6BCA" w:rsidP="009B6BCA">
      <w:pPr>
        <w:pStyle w:val="NurText"/>
        <w:bidi/>
        <w:rPr>
          <w:del w:id="11570" w:author="Transkribus" w:date="2019-12-11T14:30:00Z"/>
          <w:rFonts w:ascii="Courier New" w:hAnsi="Courier New" w:cs="Courier New"/>
        </w:rPr>
      </w:pPr>
      <w:dir w:val="rtl">
        <w:dir w:val="rtl">
          <w:del w:id="11571" w:author="Transkribus" w:date="2019-12-11T14:30:00Z">
            <w:r w:rsidRPr="009B6BCA">
              <w:rPr>
                <w:rFonts w:ascii="Courier New" w:hAnsi="Courier New" w:cs="Courier New"/>
                <w:rtl/>
              </w:rPr>
              <w:delText>ولم يزل مبجلا عند الملوك وغيرهم كثيرى الاحترام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E3D6F6" w14:textId="7A42661D" w:rsidR="00EE6742" w:rsidRPr="00EE6742" w:rsidRDefault="009B6BCA" w:rsidP="00EE6742">
      <w:pPr>
        <w:pStyle w:val="NurText"/>
        <w:bidi/>
        <w:rPr>
          <w:rFonts w:ascii="Courier New" w:hAnsi="Courier New" w:cs="Courier New"/>
        </w:rPr>
      </w:pPr>
      <w:dir w:val="rtl">
        <w:dir w:val="rtl">
          <w:del w:id="11572" w:author="Transkribus" w:date="2019-12-11T14:30:00Z">
            <w:r w:rsidRPr="009B6BCA">
              <w:rPr>
                <w:rFonts w:ascii="Courier New" w:hAnsi="Courier New" w:cs="Courier New"/>
                <w:rtl/>
              </w:rPr>
              <w:delText xml:space="preserve">وكان </w:delText>
            </w:r>
          </w:del>
          <w:r w:rsidR="00EE6742" w:rsidRPr="00EE6742">
            <w:rPr>
              <w:rFonts w:ascii="Courier New" w:hAnsi="Courier New" w:cs="Courier New"/>
              <w:rtl/>
            </w:rPr>
            <w:t xml:space="preserve">كبير النفس عالى الهمة </w:t>
          </w:r>
          <w:del w:id="11573" w:author="Transkribus" w:date="2019-12-11T14:30:00Z">
            <w:r w:rsidRPr="009B6BCA">
              <w:rPr>
                <w:rFonts w:ascii="Courier New" w:hAnsi="Courier New" w:cs="Courier New"/>
                <w:rtl/>
              </w:rPr>
              <w:delText>كثير التحقيق</w:delText>
            </w:r>
          </w:del>
          <w:ins w:id="11574" w:author="Transkribus" w:date="2019-12-11T14:30:00Z">
            <w:r w:rsidR="00EE6742" w:rsidRPr="00EE6742">
              <w:rPr>
                <w:rFonts w:ascii="Courier New" w:hAnsi="Courier New" w:cs="Courier New"/>
                <w:rtl/>
              </w:rPr>
              <w:t>كتير الحقيى</w:t>
            </w:r>
          </w:ins>
          <w:r w:rsidR="00EE6742" w:rsidRPr="00EE6742">
            <w:rPr>
              <w:rFonts w:ascii="Courier New" w:hAnsi="Courier New" w:cs="Courier New"/>
              <w:rtl/>
            </w:rPr>
            <w:t xml:space="preserve"> حسن السيرة </w:t>
          </w:r>
          <w:del w:id="11575" w:author="Transkribus" w:date="2019-12-11T14:30:00Z">
            <w:r w:rsidRPr="009B6BCA">
              <w:rPr>
                <w:rFonts w:ascii="Courier New" w:hAnsi="Courier New" w:cs="Courier New"/>
                <w:rtl/>
              </w:rPr>
              <w:delText>محبا للخير واهله</w:delText>
            </w:r>
          </w:del>
          <w:ins w:id="11576" w:author="Transkribus" w:date="2019-12-11T14:30:00Z">
            <w:r w:rsidR="00EE6742" w:rsidRPr="00EE6742">
              <w:rPr>
                <w:rFonts w:ascii="Courier New" w:hAnsi="Courier New" w:cs="Courier New"/>
                <w:rtl/>
              </w:rPr>
              <w:t>مجيالجروأعله</w:t>
            </w:r>
          </w:ins>
          <w:r w:rsidR="00EE6742" w:rsidRPr="00EE6742">
            <w:rPr>
              <w:rFonts w:ascii="Courier New" w:hAnsi="Courier New" w:cs="Courier New"/>
              <w:rtl/>
            </w:rPr>
            <w:t xml:space="preserve"> شديد الا</w:t>
          </w:r>
          <w:del w:id="11577" w:author="Transkribus" w:date="2019-12-11T14:30:00Z">
            <w:r w:rsidRPr="009B6BCA">
              <w:rPr>
                <w:rFonts w:ascii="Courier New" w:hAnsi="Courier New" w:cs="Courier New"/>
                <w:rtl/>
              </w:rPr>
              <w:delText>ج</w:delText>
            </w:r>
          </w:del>
          <w:ins w:id="11578" w:author="Transkribus" w:date="2019-12-11T14:30:00Z">
            <w:r w:rsidR="00EE6742" w:rsidRPr="00EE6742">
              <w:rPr>
                <w:rFonts w:ascii="Courier New" w:hAnsi="Courier New" w:cs="Courier New"/>
                <w:rtl/>
              </w:rPr>
              <w:t>ح</w:t>
            </w:r>
          </w:ins>
          <w:r w:rsidR="00EE6742" w:rsidRPr="00EE6742">
            <w:rPr>
              <w:rFonts w:ascii="Courier New" w:hAnsi="Courier New" w:cs="Courier New"/>
              <w:rtl/>
            </w:rPr>
            <w:t>تهاد فى مداواة</w:t>
          </w:r>
          <w:del w:id="11579" w:author="Transkribus" w:date="2019-12-11T14:30:00Z">
            <w:r w:rsidRPr="009B6BCA">
              <w:rPr>
                <w:rFonts w:ascii="Courier New" w:hAnsi="Courier New" w:cs="Courier New"/>
                <w:rtl/>
              </w:rPr>
              <w:delText xml:space="preserve"> المرضى رؤوفا بالخلق طاهر اللسان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BA4C4B" w14:textId="3F81C6FE" w:rsidR="00EE6742" w:rsidRPr="00EE6742" w:rsidRDefault="009B6BCA" w:rsidP="00EE6742">
      <w:pPr>
        <w:pStyle w:val="NurText"/>
        <w:bidi/>
        <w:rPr>
          <w:rFonts w:ascii="Courier New" w:hAnsi="Courier New" w:cs="Courier New"/>
        </w:rPr>
      </w:pPr>
      <w:dir w:val="rtl">
        <w:dir w:val="rtl">
          <w:del w:id="11580" w:author="Transkribus" w:date="2019-12-11T14:30:00Z">
            <w:r w:rsidRPr="009B6BCA">
              <w:rPr>
                <w:rFonts w:ascii="Courier New" w:hAnsi="Courier New" w:cs="Courier New"/>
                <w:rtl/>
              </w:rPr>
              <w:delText>ما عرف</w:delText>
            </w:r>
          </w:del>
          <w:ins w:id="11581" w:author="Transkribus" w:date="2019-12-11T14:30:00Z">
            <w:r w:rsidR="00EE6742" w:rsidRPr="00EE6742">
              <w:rPr>
                <w:rFonts w:ascii="Courier New" w:hAnsi="Courier New" w:cs="Courier New"/>
                <w:rtl/>
              </w:rPr>
              <w:t>المرضى رؤنا الخلق طاهر اللسان ماعرف</w:t>
            </w:r>
          </w:ins>
          <w:r w:rsidR="00EE6742" w:rsidRPr="00EE6742">
            <w:rPr>
              <w:rFonts w:ascii="Courier New" w:hAnsi="Courier New" w:cs="Courier New"/>
              <w:rtl/>
            </w:rPr>
            <w:t xml:space="preserve"> منه فى </w:t>
          </w:r>
          <w:del w:id="11582" w:author="Transkribus" w:date="2019-12-11T14:30:00Z">
            <w:r w:rsidRPr="009B6BCA">
              <w:rPr>
                <w:rFonts w:ascii="Courier New" w:hAnsi="Courier New" w:cs="Courier New"/>
                <w:rtl/>
              </w:rPr>
              <w:delText>سائر عمره انه اذى احدا ولا تكلم</w:delText>
            </w:r>
          </w:del>
          <w:ins w:id="11583" w:author="Transkribus" w:date="2019-12-11T14:30:00Z">
            <w:r w:rsidR="00EE6742" w:rsidRPr="00EE6742">
              <w:rPr>
                <w:rFonts w:ascii="Courier New" w:hAnsi="Courier New" w:cs="Courier New"/>
                <w:rtl/>
              </w:rPr>
              <w:t>صاتر عمرة اله آدى أحمد اولاتكام</w:t>
            </w:r>
          </w:ins>
          <w:r w:rsidR="00EE6742" w:rsidRPr="00EE6742">
            <w:rPr>
              <w:rFonts w:ascii="Courier New" w:hAnsi="Courier New" w:cs="Courier New"/>
              <w:rtl/>
            </w:rPr>
            <w:t xml:space="preserve"> فى </w:t>
          </w:r>
          <w:del w:id="11584" w:author="Transkribus" w:date="2019-12-11T14:30:00Z">
            <w:r w:rsidRPr="009B6BCA">
              <w:rPr>
                <w:rFonts w:ascii="Courier New" w:hAnsi="Courier New" w:cs="Courier New"/>
                <w:rtl/>
              </w:rPr>
              <w:delText>عرض غيره بسوء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585" w:author="Transkribus" w:date="2019-12-11T14:30:00Z">
            <w:r w:rsidR="00EE6742" w:rsidRPr="00EE6742">
              <w:rPr>
                <w:rFonts w:ascii="Courier New" w:hAnsi="Courier New" w:cs="Courier New"/>
                <w:rtl/>
              </w:rPr>
              <w:t>عرسى</w:t>
            </w:r>
          </w:ins>
        </w:dir>
      </w:dir>
    </w:p>
    <w:p w14:paraId="430DCA8A" w14:textId="7DA588D7" w:rsidR="00EE6742" w:rsidRPr="00EE6742" w:rsidRDefault="009B6BCA" w:rsidP="00EE6742">
      <w:pPr>
        <w:pStyle w:val="NurText"/>
        <w:bidi/>
        <w:rPr>
          <w:ins w:id="11586" w:author="Transkribus" w:date="2019-12-11T14:30:00Z"/>
          <w:rFonts w:ascii="Courier New" w:hAnsi="Courier New" w:cs="Courier New"/>
        </w:rPr>
      </w:pPr>
      <w:dir w:val="rtl">
        <w:dir w:val="rtl">
          <w:ins w:id="11587" w:author="Transkribus" w:date="2019-12-11T14:30:00Z">
            <w:r w:rsidR="00EE6742" w:rsidRPr="00EE6742">
              <w:rPr>
                <w:rFonts w:ascii="Courier New" w:hAnsi="Courier New" w:cs="Courier New"/>
                <w:rtl/>
              </w:rPr>
              <w:t xml:space="preserve">اير عيسوة </w:t>
            </w:r>
          </w:ins>
          <w:r w:rsidR="00EE6742" w:rsidRPr="00EE6742">
            <w:rPr>
              <w:rFonts w:ascii="Courier New" w:hAnsi="Courier New" w:cs="Courier New"/>
              <w:rtl/>
            </w:rPr>
            <w:t xml:space="preserve">وكان </w:t>
          </w:r>
          <w:del w:id="11588" w:author="Transkribus" w:date="2019-12-11T14:30:00Z">
            <w:r w:rsidRPr="009B6BCA">
              <w:rPr>
                <w:rFonts w:ascii="Courier New" w:hAnsi="Courier New" w:cs="Courier New"/>
                <w:rtl/>
              </w:rPr>
              <w:delText>والده من</w:delText>
            </w:r>
          </w:del>
          <w:ins w:id="11589" w:author="Transkribus" w:date="2019-12-11T14:30:00Z">
            <w:r w:rsidR="00EE6742" w:rsidRPr="00EE6742">
              <w:rPr>
                <w:rFonts w:ascii="Courier New" w:hAnsi="Courier New" w:cs="Courier New"/>
                <w:rtl/>
              </w:rPr>
              <w:t>والديمن</w:t>
            </w:r>
          </w:ins>
          <w:r w:rsidR="00EE6742" w:rsidRPr="00EE6742">
            <w:rPr>
              <w:rFonts w:ascii="Courier New" w:hAnsi="Courier New" w:cs="Courier New"/>
              <w:rtl/>
            </w:rPr>
            <w:t xml:space="preserve"> بلد الر</w:t>
          </w:r>
          <w:del w:id="11590" w:author="Transkribus" w:date="2019-12-11T14:30:00Z">
            <w:r w:rsidRPr="009B6BCA">
              <w:rPr>
                <w:rFonts w:ascii="Courier New" w:hAnsi="Courier New" w:cs="Courier New"/>
                <w:rtl/>
              </w:rPr>
              <w:delText>حب</w:delText>
            </w:r>
          </w:del>
          <w:ins w:id="11591" w:author="Transkribus" w:date="2019-12-11T14:30:00Z">
            <w:r w:rsidR="00EE6742" w:rsidRPr="00EE6742">
              <w:rPr>
                <w:rFonts w:ascii="Courier New" w:hAnsi="Courier New" w:cs="Courier New"/>
                <w:rtl/>
              </w:rPr>
              <w:t>جي</w:t>
            </w:r>
          </w:ins>
          <w:r w:rsidR="00EE6742" w:rsidRPr="00EE6742">
            <w:rPr>
              <w:rFonts w:ascii="Courier New" w:hAnsi="Courier New" w:cs="Courier New"/>
              <w:rtl/>
            </w:rPr>
            <w:t xml:space="preserve">ة وله </w:t>
          </w:r>
          <w:del w:id="11592" w:author="Transkribus" w:date="2019-12-11T14:30:00Z">
            <w:r w:rsidRPr="009B6BCA">
              <w:rPr>
                <w:rFonts w:ascii="Courier New" w:hAnsi="Courier New" w:cs="Courier New"/>
                <w:rtl/>
              </w:rPr>
              <w:delText>ايضا</w:delText>
            </w:r>
          </w:del>
          <w:ins w:id="11593" w:author="Transkribus" w:date="2019-12-11T14:30:00Z">
            <w:r w:rsidR="00EE6742" w:rsidRPr="00EE6742">
              <w:rPr>
                <w:rFonts w:ascii="Courier New" w:hAnsi="Courier New" w:cs="Courier New"/>
                <w:rtl/>
              </w:rPr>
              <w:t>أبصا</w:t>
            </w:r>
          </w:ins>
          <w:r w:rsidR="00EE6742" w:rsidRPr="00EE6742">
            <w:rPr>
              <w:rFonts w:ascii="Courier New" w:hAnsi="Courier New" w:cs="Courier New"/>
              <w:rtl/>
            </w:rPr>
            <w:t xml:space="preserve"> نظر فى صناعة الطب </w:t>
          </w:r>
          <w:del w:id="11594" w:author="Transkribus" w:date="2019-12-11T14:30:00Z">
            <w:r w:rsidRPr="009B6BCA">
              <w:rPr>
                <w:rFonts w:ascii="Courier New" w:hAnsi="Courier New" w:cs="Courier New"/>
                <w:rtl/>
              </w:rPr>
              <w:delText>الا ان</w:delText>
            </w:r>
          </w:del>
          <w:ins w:id="11595" w:author="Transkribus" w:date="2019-12-11T14:30:00Z">
            <w:r w:rsidR="00EE6742" w:rsidRPr="00EE6742">
              <w:rPr>
                <w:rFonts w:ascii="Courier New" w:hAnsi="Courier New" w:cs="Courier New"/>
                <w:rtl/>
              </w:rPr>
              <w:t>الاان</w:t>
            </w:r>
          </w:ins>
          <w:r w:rsidR="00EE6742" w:rsidRPr="00EE6742">
            <w:rPr>
              <w:rFonts w:ascii="Courier New" w:hAnsi="Courier New" w:cs="Courier New"/>
              <w:rtl/>
            </w:rPr>
            <w:t xml:space="preserve"> صناعة </w:t>
          </w:r>
          <w:del w:id="11596" w:author="Transkribus" w:date="2019-12-11T14:30:00Z">
            <w:r w:rsidRPr="009B6BCA">
              <w:rPr>
                <w:rFonts w:ascii="Courier New" w:hAnsi="Courier New" w:cs="Courier New"/>
                <w:rtl/>
              </w:rPr>
              <w:delText>الكحل كانت اغلب</w:delText>
            </w:r>
          </w:del>
          <w:ins w:id="11597" w:author="Transkribus" w:date="2019-12-11T14:30:00Z">
            <w:r w:rsidR="00EE6742" w:rsidRPr="00EE6742">
              <w:rPr>
                <w:rFonts w:ascii="Courier New" w:hAnsi="Courier New" w:cs="Courier New"/>
                <w:rtl/>
              </w:rPr>
              <w:t>الكال</w:t>
            </w:r>
          </w:ins>
        </w:dir>
      </w:dir>
    </w:p>
    <w:p w14:paraId="031FDC30" w14:textId="527FA27B" w:rsidR="00EE6742" w:rsidRPr="00EE6742" w:rsidRDefault="00EE6742" w:rsidP="00EE6742">
      <w:pPr>
        <w:pStyle w:val="NurText"/>
        <w:bidi/>
        <w:rPr>
          <w:rFonts w:ascii="Courier New" w:hAnsi="Courier New" w:cs="Courier New"/>
        </w:rPr>
      </w:pPr>
      <w:ins w:id="11598" w:author="Transkribus" w:date="2019-12-11T14:30:00Z">
        <w:r w:rsidRPr="00EE6742">
          <w:rPr>
            <w:rFonts w:ascii="Courier New" w:hAnsi="Courier New" w:cs="Courier New"/>
            <w:rtl/>
          </w:rPr>
          <w:t>كالت أغلب</w:t>
        </w:r>
      </w:ins>
      <w:r w:rsidRPr="00EE6742">
        <w:rPr>
          <w:rFonts w:ascii="Courier New" w:hAnsi="Courier New" w:cs="Courier New"/>
          <w:rtl/>
        </w:rPr>
        <w:t xml:space="preserve"> عليه وعرف بها</w:t>
      </w:r>
      <w:del w:id="1159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600" w:author="Transkribus" w:date="2019-12-11T14:30:00Z">
        <w:r w:rsidRPr="00EE6742">
          <w:rPr>
            <w:rFonts w:ascii="Courier New" w:hAnsi="Courier New" w:cs="Courier New"/>
            <w:rtl/>
          </w:rPr>
          <w:t xml:space="preserve"> وكان مولد الشيح رضى الدين بجريرة ابن عمر وفشايها وأقام</w:t>
        </w:r>
      </w:ins>
    </w:p>
    <w:p w14:paraId="794EBCBA" w14:textId="77777777" w:rsidR="009B6BCA" w:rsidRPr="009B6BCA" w:rsidRDefault="009B6BCA" w:rsidP="009B6BCA">
      <w:pPr>
        <w:pStyle w:val="NurText"/>
        <w:bidi/>
        <w:rPr>
          <w:del w:id="11601" w:author="Transkribus" w:date="2019-12-11T14:30:00Z"/>
          <w:rFonts w:ascii="Courier New" w:hAnsi="Courier New" w:cs="Courier New"/>
        </w:rPr>
      </w:pPr>
      <w:dir w:val="rtl">
        <w:dir w:val="rtl">
          <w:del w:id="11602" w:author="Transkribus" w:date="2019-12-11T14:30:00Z">
            <w:r w:rsidRPr="009B6BCA">
              <w:rPr>
                <w:rFonts w:ascii="Courier New" w:hAnsi="Courier New" w:cs="Courier New"/>
                <w:rtl/>
              </w:rPr>
              <w:delText>وكان مولد الشيخ رضى الدين بجزيرة ابن عمر ونشا بها واقام ايضا بنصيبين وبالرحبة</w:delText>
            </w:r>
          </w:del>
          <w:ins w:id="11603" w:author="Transkribus" w:date="2019-12-11T14:30:00Z">
            <w:r w:rsidR="00EE6742" w:rsidRPr="00EE6742">
              <w:rPr>
                <w:rFonts w:ascii="Courier New" w:hAnsi="Courier New" w:cs="Courier New"/>
                <w:rtl/>
              </w:rPr>
              <w:t>أيص امنصيبين وبالرحية</w:t>
            </w:r>
          </w:ins>
          <w:r w:rsidR="00EE6742" w:rsidRPr="00EE6742">
            <w:rPr>
              <w:rFonts w:ascii="Courier New" w:hAnsi="Courier New" w:cs="Courier New"/>
              <w:rtl/>
            </w:rPr>
            <w:t xml:space="preserve"> سنين</w:t>
          </w:r>
          <w:del w:id="116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87D64D" w14:textId="77777777" w:rsidR="009B6BCA" w:rsidRPr="009B6BCA" w:rsidRDefault="009B6BCA" w:rsidP="009B6BCA">
      <w:pPr>
        <w:pStyle w:val="NurText"/>
        <w:bidi/>
        <w:rPr>
          <w:del w:id="11605" w:author="Transkribus" w:date="2019-12-11T14:30:00Z"/>
          <w:rFonts w:ascii="Courier New" w:hAnsi="Courier New" w:cs="Courier New"/>
        </w:rPr>
      </w:pPr>
      <w:dir w:val="rtl">
        <w:dir w:val="rtl">
          <w:del w:id="11606" w:author="Transkribus" w:date="2019-12-11T14:30:00Z">
            <w:r w:rsidRPr="009B6BCA">
              <w:rPr>
                <w:rFonts w:ascii="Courier New" w:hAnsi="Courier New" w:cs="Courier New"/>
                <w:rtl/>
              </w:rPr>
              <w:delText>وسافر ايضا</w:delText>
            </w:r>
          </w:del>
          <w:ins w:id="11607" w:author="Transkribus" w:date="2019-12-11T14:30:00Z">
            <w:r w:rsidR="00EE6742" w:rsidRPr="00EE6742">
              <w:rPr>
                <w:rFonts w:ascii="Courier New" w:hAnsi="Courier New" w:cs="Courier New"/>
                <w:rtl/>
              </w:rPr>
              <w:t xml:space="preserve"> وساقراضا</w:t>
            </w:r>
          </w:ins>
          <w:r w:rsidR="00EE6742" w:rsidRPr="00EE6742">
            <w:rPr>
              <w:rFonts w:ascii="Courier New" w:hAnsi="Courier New" w:cs="Courier New"/>
              <w:rtl/>
            </w:rPr>
            <w:t xml:space="preserve"> الى </w:t>
          </w:r>
          <w:del w:id="11608" w:author="Transkribus" w:date="2019-12-11T14:30:00Z">
            <w:r w:rsidRPr="009B6BCA">
              <w:rPr>
                <w:rFonts w:ascii="Courier New" w:hAnsi="Courier New" w:cs="Courier New"/>
                <w:rtl/>
              </w:rPr>
              <w:delText>بغداد والى</w:delText>
            </w:r>
          </w:del>
          <w:ins w:id="11609" w:author="Transkribus" w:date="2019-12-11T14:30:00Z">
            <w:r w:rsidR="00EE6742" w:rsidRPr="00EE6742">
              <w:rPr>
                <w:rFonts w:ascii="Courier New" w:hAnsi="Courier New" w:cs="Courier New"/>
                <w:rtl/>
              </w:rPr>
              <w:t>بعدادو الى</w:t>
            </w:r>
          </w:ins>
          <w:r w:rsidR="00EE6742" w:rsidRPr="00EE6742">
            <w:rPr>
              <w:rFonts w:ascii="Courier New" w:hAnsi="Courier New" w:cs="Courier New"/>
              <w:rtl/>
            </w:rPr>
            <w:t xml:space="preserve"> غيرها </w:t>
          </w:r>
          <w:del w:id="116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4EDEEC" w14:textId="152F1D9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واشتغل بصنا</w:t>
          </w:r>
          <w:del w:id="11611" w:author="Transkribus" w:date="2019-12-11T14:30:00Z">
            <w:r w:rsidRPr="009B6BCA">
              <w:rPr>
                <w:rFonts w:ascii="Courier New" w:hAnsi="Courier New" w:cs="Courier New"/>
                <w:rtl/>
              </w:rPr>
              <w:delText>ع</w:delText>
            </w:r>
          </w:del>
          <w:ins w:id="11612" w:author="Transkribus" w:date="2019-12-11T14:30:00Z">
            <w:r w:rsidR="00EE6742" w:rsidRPr="00EE6742">
              <w:rPr>
                <w:rFonts w:ascii="Courier New" w:hAnsi="Courier New" w:cs="Courier New"/>
                <w:rtl/>
              </w:rPr>
              <w:t>ه</w:t>
            </w:r>
          </w:ins>
          <w:r w:rsidR="00EE6742" w:rsidRPr="00EE6742">
            <w:rPr>
              <w:rFonts w:ascii="Courier New" w:hAnsi="Courier New" w:cs="Courier New"/>
              <w:rtl/>
            </w:rPr>
            <w:t>ة الطب</w:t>
          </w:r>
          <w:del w:id="11613" w:author="Transkribus" w:date="2019-12-11T14:30:00Z">
            <w:r w:rsidRPr="009B6BCA">
              <w:rPr>
                <w:rFonts w:ascii="Courier New" w:hAnsi="Courier New" w:cs="Courier New"/>
                <w:rtl/>
              </w:rPr>
              <w:delText xml:space="preserve"> وتمهر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F4DD92" w14:textId="77777777" w:rsidR="009B6BCA" w:rsidRPr="009B6BCA" w:rsidRDefault="009B6BCA" w:rsidP="009B6BCA">
      <w:pPr>
        <w:pStyle w:val="NurText"/>
        <w:bidi/>
        <w:rPr>
          <w:del w:id="11614" w:author="Transkribus" w:date="2019-12-11T14:30:00Z"/>
          <w:rFonts w:ascii="Courier New" w:hAnsi="Courier New" w:cs="Courier New"/>
        </w:rPr>
      </w:pPr>
      <w:dir w:val="rtl">
        <w:dir w:val="rtl">
          <w:del w:id="11615" w:author="Transkribus" w:date="2019-12-11T14:30:00Z">
            <w:r w:rsidRPr="009B6BCA">
              <w:rPr>
                <w:rFonts w:ascii="Courier New" w:hAnsi="Courier New" w:cs="Courier New"/>
                <w:rtl/>
              </w:rPr>
              <w:delText>واجتمع ايضا فى</w:delText>
            </w:r>
          </w:del>
          <w:ins w:id="11616" w:author="Transkribus" w:date="2019-12-11T14:30:00Z">
            <w:r w:rsidR="00EE6742" w:rsidRPr="00EE6742">
              <w:rPr>
                <w:rFonts w:ascii="Courier New" w:hAnsi="Courier New" w:cs="Courier New"/>
                <w:rtl/>
              </w:rPr>
              <w:t>ومهرليهاواخثم أبصافى</w:t>
            </w:r>
          </w:ins>
          <w:r w:rsidR="00EE6742" w:rsidRPr="00EE6742">
            <w:rPr>
              <w:rFonts w:ascii="Courier New" w:hAnsi="Courier New" w:cs="Courier New"/>
              <w:rtl/>
            </w:rPr>
            <w:t xml:space="preserve"> ديار </w:t>
          </w:r>
          <w:del w:id="116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CAFA81" w14:textId="7CD5433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مصر </w:t>
          </w:r>
          <w:del w:id="11618" w:author="Transkribus" w:date="2019-12-11T14:30:00Z">
            <w:r w:rsidRPr="009B6BCA">
              <w:rPr>
                <w:rFonts w:ascii="Courier New" w:hAnsi="Courier New" w:cs="Courier New"/>
                <w:rtl/>
              </w:rPr>
              <w:delText>بالشيخ</w:delText>
            </w:r>
          </w:del>
          <w:ins w:id="11619" w:author="Transkribus" w:date="2019-12-11T14:30:00Z">
            <w:r w:rsidR="00EE6742" w:rsidRPr="00EE6742">
              <w:rPr>
                <w:rFonts w:ascii="Courier New" w:hAnsi="Courier New" w:cs="Courier New"/>
                <w:rtl/>
              </w:rPr>
              <w:t>بالشح الموفق</w:t>
            </w:r>
          </w:ins>
          <w:r w:rsidR="00EE6742" w:rsidRPr="00EE6742">
            <w:rPr>
              <w:rFonts w:ascii="Courier New" w:hAnsi="Courier New" w:cs="Courier New"/>
              <w:rtl/>
            </w:rPr>
            <w:t xml:space="preserve"> المعروف بابن جميع المصرى </w:t>
          </w:r>
          <w:del w:id="11620" w:author="Transkribus" w:date="2019-12-11T14:30:00Z">
            <w:r w:rsidRPr="009B6BCA">
              <w:rPr>
                <w:rFonts w:ascii="Courier New" w:hAnsi="Courier New" w:cs="Courier New"/>
                <w:rtl/>
              </w:rPr>
              <w:delText>وانتفع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621" w:author="Transkribus" w:date="2019-12-11T14:30:00Z">
            <w:r w:rsidR="00EE6742" w:rsidRPr="00EE6742">
              <w:rPr>
                <w:rFonts w:ascii="Courier New" w:hAnsi="Courier New" w:cs="Courier New"/>
                <w:rtl/>
              </w:rPr>
              <w:t>والنغم بهوكان</w:t>
            </w:r>
          </w:ins>
        </w:dir>
      </w:dir>
    </w:p>
    <w:p w14:paraId="79F8C727" w14:textId="2CE20A12" w:rsidR="00EE6742" w:rsidRPr="00EE6742" w:rsidRDefault="009B6BCA" w:rsidP="00EE6742">
      <w:pPr>
        <w:pStyle w:val="NurText"/>
        <w:bidi/>
        <w:rPr>
          <w:rFonts w:ascii="Courier New" w:hAnsi="Courier New" w:cs="Courier New"/>
        </w:rPr>
      </w:pPr>
      <w:dir w:val="rtl">
        <w:dir w:val="rtl">
          <w:del w:id="11622" w:author="Transkribus" w:date="2019-12-11T14:30:00Z">
            <w:r w:rsidRPr="009B6BCA">
              <w:rPr>
                <w:rFonts w:ascii="Courier New" w:hAnsi="Courier New" w:cs="Courier New"/>
                <w:rtl/>
              </w:rPr>
              <w:delText xml:space="preserve">وكان </w:delText>
            </w:r>
          </w:del>
          <w:r w:rsidR="00EE6742" w:rsidRPr="00EE6742">
            <w:rPr>
              <w:rFonts w:ascii="Courier New" w:hAnsi="Courier New" w:cs="Courier New"/>
              <w:rtl/>
            </w:rPr>
            <w:t xml:space="preserve">وصوله مع </w:t>
          </w:r>
          <w:del w:id="11623" w:author="Transkribus" w:date="2019-12-11T14:30:00Z">
            <w:r w:rsidRPr="009B6BCA">
              <w:rPr>
                <w:rFonts w:ascii="Courier New" w:hAnsi="Courier New" w:cs="Courier New"/>
                <w:rtl/>
              </w:rPr>
              <w:delText>ابيه</w:delText>
            </w:r>
          </w:del>
          <w:ins w:id="11624" w:author="Transkribus" w:date="2019-12-11T14:30:00Z">
            <w:r w:rsidR="00EE6742" w:rsidRPr="00EE6742">
              <w:rPr>
                <w:rFonts w:ascii="Courier New" w:hAnsi="Courier New" w:cs="Courier New"/>
                <w:rtl/>
              </w:rPr>
              <w:t>أسه</w:t>
            </w:r>
          </w:ins>
          <w:r w:rsidR="00EE6742" w:rsidRPr="00EE6742">
            <w:rPr>
              <w:rFonts w:ascii="Courier New" w:hAnsi="Courier New" w:cs="Courier New"/>
              <w:rtl/>
            </w:rPr>
            <w:t xml:space="preserve"> الى دمشق فى </w:t>
          </w:r>
          <w:del w:id="11625" w:author="Transkribus" w:date="2019-12-11T14:30:00Z">
            <w:r w:rsidRPr="009B6BCA">
              <w:rPr>
                <w:rFonts w:ascii="Courier New" w:hAnsi="Courier New" w:cs="Courier New"/>
                <w:rtl/>
              </w:rPr>
              <w:delText>سنة خمس وخمسين وخمسمائة</w:delText>
            </w:r>
          </w:del>
          <w:ins w:id="11626" w:author="Transkribus" w:date="2019-12-11T14:30:00Z">
            <w:r w:rsidR="00EE6742" w:rsidRPr="00EE6742">
              <w:rPr>
                <w:rFonts w:ascii="Courier New" w:hAnsi="Courier New" w:cs="Courier New"/>
                <w:rtl/>
              </w:rPr>
              <w:t>ستةخمس وحمسين وخمسماتة</w:t>
            </w:r>
          </w:ins>
          <w:r w:rsidR="00EE6742" w:rsidRPr="00EE6742">
            <w:rPr>
              <w:rFonts w:ascii="Courier New" w:hAnsi="Courier New" w:cs="Courier New"/>
              <w:rtl/>
            </w:rPr>
            <w:t xml:space="preserve"> وكان فى ذلك الوق</w:t>
          </w:r>
          <w:del w:id="11627" w:author="Transkribus" w:date="2019-12-11T14:30:00Z">
            <w:r w:rsidRPr="009B6BCA">
              <w:rPr>
                <w:rFonts w:ascii="Courier New" w:hAnsi="Courier New" w:cs="Courier New"/>
                <w:rtl/>
              </w:rPr>
              <w:delText>ت</w:delText>
            </w:r>
          </w:del>
          <w:ins w:id="1162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ملكها السلطان</w:t>
          </w:r>
          <w:del w:id="11629" w:author="Transkribus" w:date="2019-12-11T14:30:00Z">
            <w:r w:rsidRPr="009B6BCA">
              <w:rPr>
                <w:rFonts w:ascii="Courier New" w:hAnsi="Courier New" w:cs="Courier New"/>
                <w:rtl/>
              </w:rPr>
              <w:delText xml:space="preserve"> الملك العادل نور الدين محمود 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FD2E62" w14:textId="76A9326C" w:rsidR="00EE6742" w:rsidRPr="00EE6742" w:rsidRDefault="009B6BCA" w:rsidP="00EE6742">
      <w:pPr>
        <w:pStyle w:val="NurText"/>
        <w:bidi/>
        <w:rPr>
          <w:ins w:id="11630" w:author="Transkribus" w:date="2019-12-11T14:30:00Z"/>
          <w:rFonts w:ascii="Courier New" w:hAnsi="Courier New" w:cs="Courier New"/>
        </w:rPr>
      </w:pPr>
      <w:dir w:val="rtl">
        <w:dir w:val="rtl">
          <w:del w:id="11631" w:author="Transkribus" w:date="2019-12-11T14:30:00Z">
            <w:r w:rsidRPr="009B6BCA">
              <w:rPr>
                <w:rFonts w:ascii="Courier New" w:hAnsi="Courier New" w:cs="Courier New"/>
                <w:rtl/>
              </w:rPr>
              <w:delText>واقام</w:delText>
            </w:r>
          </w:del>
          <w:ins w:id="11632" w:author="Transkribus" w:date="2019-12-11T14:30:00Z">
            <w:r w:rsidR="00EE6742" w:rsidRPr="00EE6742">
              <w:rPr>
                <w:rFonts w:ascii="Courier New" w:hAnsi="Courier New" w:cs="Courier New"/>
                <w:rtl/>
              </w:rPr>
              <w:t>الملك العادل بور الدين محمود بن زفكى واأقام رصى الدين ووالدميد مشق سنين ويوفى والديا</w:t>
            </w:r>
          </w:ins>
        </w:dir>
      </w:dir>
    </w:p>
    <w:p w14:paraId="540049ED" w14:textId="77777777" w:rsidR="009B6BCA" w:rsidRPr="009B6BCA" w:rsidRDefault="00EE6742" w:rsidP="009B6BCA">
      <w:pPr>
        <w:pStyle w:val="NurText"/>
        <w:bidi/>
        <w:rPr>
          <w:del w:id="11633" w:author="Transkribus" w:date="2019-12-11T14:30:00Z"/>
          <w:rFonts w:ascii="Courier New" w:hAnsi="Courier New" w:cs="Courier New"/>
        </w:rPr>
      </w:pPr>
      <w:ins w:id="11634" w:author="Transkribus" w:date="2019-12-11T14:30:00Z">
        <w:r w:rsidRPr="00EE6742">
          <w:rPr>
            <w:rFonts w:ascii="Courier New" w:hAnsi="Courier New" w:cs="Courier New"/>
            <w:rtl/>
          </w:rPr>
          <w:t>اودفن مجيل قاسيون وفق</w:t>
        </w:r>
      </w:ins>
      <w:r w:rsidRPr="00EE6742">
        <w:rPr>
          <w:rFonts w:ascii="Courier New" w:hAnsi="Courier New" w:cs="Courier New"/>
          <w:rtl/>
        </w:rPr>
        <w:t xml:space="preserve"> رضى الدين </w:t>
      </w:r>
      <w:del w:id="11635" w:author="Transkribus" w:date="2019-12-11T14:30:00Z">
        <w:r w:rsidR="009B6BCA" w:rsidRPr="009B6BCA">
          <w:rPr>
            <w:rFonts w:ascii="Courier New" w:hAnsi="Courier New" w:cs="Courier New"/>
            <w:rtl/>
          </w:rPr>
          <w:delText>ووالده بدمشق سنين وتوفى والده بها ودفن بجبل قاسيون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6E95253" w14:textId="4BC2D672" w:rsidR="00EE6742" w:rsidRPr="00EE6742" w:rsidRDefault="009B6BCA" w:rsidP="00EE6742">
      <w:pPr>
        <w:pStyle w:val="NurText"/>
        <w:bidi/>
        <w:rPr>
          <w:ins w:id="11636" w:author="Transkribus" w:date="2019-12-11T14:30:00Z"/>
          <w:rFonts w:ascii="Courier New" w:hAnsi="Courier New" w:cs="Courier New"/>
        </w:rPr>
      </w:pPr>
      <w:dir w:val="rtl">
        <w:dir w:val="rtl">
          <w:del w:id="11637" w:author="Transkribus" w:date="2019-12-11T14:30:00Z">
            <w:r w:rsidRPr="009B6BCA">
              <w:rPr>
                <w:rFonts w:ascii="Courier New" w:hAnsi="Courier New" w:cs="Courier New"/>
                <w:rtl/>
              </w:rPr>
              <w:delText>وبقى رضى الدين قاطنا بدمشق وملازما للدكان</w:delText>
            </w:r>
          </w:del>
          <w:ins w:id="11638" w:author="Transkribus" w:date="2019-12-11T14:30:00Z">
            <w:r w:rsidR="00EE6742" w:rsidRPr="00EE6742">
              <w:rPr>
                <w:rFonts w:ascii="Courier New" w:hAnsi="Courier New" w:cs="Courier New"/>
                <w:rtl/>
              </w:rPr>
              <w:t>قاطنايد مسو وملازمالدكمان</w:t>
            </w:r>
          </w:ins>
          <w:r w:rsidR="00EE6742" w:rsidRPr="00EE6742">
            <w:rPr>
              <w:rFonts w:ascii="Courier New" w:hAnsi="Courier New" w:cs="Courier New"/>
              <w:rtl/>
            </w:rPr>
            <w:t xml:space="preserve"> لمعالجة المرضى </w:t>
          </w:r>
          <w:del w:id="11639" w:author="Transkribus" w:date="2019-12-11T14:30:00Z">
            <w:r w:rsidRPr="009B6BCA">
              <w:rPr>
                <w:rFonts w:ascii="Courier New" w:hAnsi="Courier New" w:cs="Courier New"/>
                <w:rtl/>
              </w:rPr>
              <w:delText xml:space="preserve">ونسخ بها </w:delText>
            </w:r>
          </w:del>
          <w:ins w:id="11640" w:author="Transkribus" w:date="2019-12-11T14:30:00Z">
            <w:r w:rsidR="00EE6742" w:rsidRPr="00EE6742">
              <w:rPr>
                <w:rFonts w:ascii="Courier New" w:hAnsi="Courier New" w:cs="Courier New"/>
                <w:rtl/>
              </w:rPr>
              <w:t>وييحها</w:t>
            </w:r>
          </w:ins>
        </w:dir>
      </w:dir>
    </w:p>
    <w:p w14:paraId="12CCE810" w14:textId="77777777" w:rsidR="009B6BCA" w:rsidRPr="009B6BCA" w:rsidRDefault="00EE6742" w:rsidP="009B6BCA">
      <w:pPr>
        <w:pStyle w:val="NurText"/>
        <w:bidi/>
        <w:rPr>
          <w:del w:id="11641" w:author="Transkribus" w:date="2019-12-11T14:30:00Z"/>
          <w:rFonts w:ascii="Courier New" w:hAnsi="Courier New" w:cs="Courier New"/>
        </w:rPr>
      </w:pPr>
      <w:r w:rsidRPr="00EE6742">
        <w:rPr>
          <w:rFonts w:ascii="Courier New" w:hAnsi="Courier New" w:cs="Courier New"/>
          <w:rtl/>
        </w:rPr>
        <w:t xml:space="preserve">كتبا </w:t>
      </w:r>
      <w:del w:id="11642" w:author="Transkribus" w:date="2019-12-11T14:30:00Z">
        <w:r w:rsidR="009B6BCA" w:rsidRPr="009B6BCA">
          <w:rPr>
            <w:rFonts w:ascii="Courier New" w:hAnsi="Courier New" w:cs="Courier New"/>
            <w:rtl/>
          </w:rPr>
          <w:delText>كثيرة وبقى</w:delText>
        </w:r>
      </w:del>
      <w:ins w:id="11643" w:author="Transkribus" w:date="2019-12-11T14:30:00Z">
        <w:r w:rsidRPr="00EE6742">
          <w:rPr>
            <w:rFonts w:ascii="Courier New" w:hAnsi="Courier New" w:cs="Courier New"/>
            <w:rtl/>
          </w:rPr>
          <w:t>كتير موبق</w:t>
        </w:r>
      </w:ins>
      <w:r w:rsidRPr="00EE6742">
        <w:rPr>
          <w:rFonts w:ascii="Courier New" w:hAnsi="Courier New" w:cs="Courier New"/>
          <w:rtl/>
        </w:rPr>
        <w:t xml:space="preserve"> على </w:t>
      </w:r>
      <w:del w:id="11644" w:author="Transkribus" w:date="2019-12-11T14:30:00Z">
        <w:r w:rsidR="009B6BCA" w:rsidRPr="009B6BCA">
          <w:rPr>
            <w:rFonts w:ascii="Courier New" w:hAnsi="Courier New" w:cs="Courier New"/>
            <w:rtl/>
          </w:rPr>
          <w:delText>تلك الحال</w:delText>
        </w:r>
      </w:del>
      <w:ins w:id="11645" w:author="Transkribus" w:date="2019-12-11T14:30:00Z">
        <w:r w:rsidRPr="00EE6742">
          <w:rPr>
            <w:rFonts w:ascii="Courier New" w:hAnsi="Courier New" w:cs="Courier New"/>
            <w:rtl/>
          </w:rPr>
          <w:t>ملك الجال</w:t>
        </w:r>
      </w:ins>
      <w:r w:rsidRPr="00EE6742">
        <w:rPr>
          <w:rFonts w:ascii="Courier New" w:hAnsi="Courier New" w:cs="Courier New"/>
          <w:rtl/>
        </w:rPr>
        <w:t xml:space="preserve"> مدة</w:t>
      </w:r>
      <w:del w:id="1164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0080322" w14:textId="028BB3B7" w:rsidR="00EE6742" w:rsidRPr="00EE6742" w:rsidRDefault="009B6BCA" w:rsidP="00EE6742">
      <w:pPr>
        <w:pStyle w:val="NurText"/>
        <w:bidi/>
        <w:rPr>
          <w:ins w:id="11647" w:author="Transkribus" w:date="2019-12-11T14:30:00Z"/>
          <w:rFonts w:ascii="Courier New" w:hAnsi="Courier New" w:cs="Courier New"/>
        </w:rPr>
      </w:pPr>
      <w:dir w:val="rtl">
        <w:dir w:val="rtl">
          <w:del w:id="11648" w:author="Transkribus" w:date="2019-12-11T14:30:00Z">
            <w:r w:rsidRPr="009B6BCA">
              <w:rPr>
                <w:rFonts w:ascii="Courier New" w:hAnsi="Courier New" w:cs="Courier New"/>
                <w:rtl/>
              </w:rPr>
              <w:delText>واشتغل</w:delText>
            </w:r>
          </w:del>
          <w:ins w:id="11649" w:author="Transkribus" w:date="2019-12-11T14:30:00Z">
            <w:r w:rsidR="00EE6742" w:rsidRPr="00EE6742">
              <w:rPr>
                <w:rFonts w:ascii="Courier New" w:hAnsi="Courier New" w:cs="Courier New"/>
                <w:rtl/>
              </w:rPr>
              <w:t xml:space="preserve"> واشتعل</w:t>
            </w:r>
          </w:ins>
          <w:r w:rsidR="00EE6742" w:rsidRPr="00EE6742">
            <w:rPr>
              <w:rFonts w:ascii="Courier New" w:hAnsi="Courier New" w:cs="Courier New"/>
              <w:rtl/>
            </w:rPr>
            <w:t xml:space="preserve"> على مهذب الدين بن النقا</w:t>
          </w:r>
          <w:del w:id="11650" w:author="Transkribus" w:date="2019-12-11T14:30:00Z">
            <w:r w:rsidRPr="009B6BCA">
              <w:rPr>
                <w:rFonts w:ascii="Courier New" w:hAnsi="Courier New" w:cs="Courier New"/>
                <w:rtl/>
              </w:rPr>
              <w:delText>ش</w:delText>
            </w:r>
          </w:del>
          <w:ins w:id="1165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الطبيب </w:t>
          </w:r>
          <w:del w:id="11652" w:author="Transkribus" w:date="2019-12-11T14:30:00Z">
            <w:r w:rsidRPr="009B6BCA">
              <w:rPr>
                <w:rFonts w:ascii="Courier New" w:hAnsi="Courier New" w:cs="Courier New"/>
                <w:rtl/>
              </w:rPr>
              <w:delText>ولازمه فنوه بذكره وقدمه وتادت</w:delText>
            </w:r>
          </w:del>
          <w:ins w:id="11653" w:author="Transkribus" w:date="2019-12-11T14:30:00Z">
            <w:r w:rsidR="00EE6742" w:rsidRPr="00EE6742">
              <w:rPr>
                <w:rFonts w:ascii="Courier New" w:hAnsi="Courier New" w:cs="Courier New"/>
                <w:rtl/>
              </w:rPr>
              <w:t>ولازمة</w:t>
            </w:r>
          </w:ins>
        </w:dir>
      </w:dir>
    </w:p>
    <w:p w14:paraId="2E6D060C" w14:textId="5D4BA6DD" w:rsidR="00EE6742" w:rsidRPr="00EE6742" w:rsidRDefault="00EE6742" w:rsidP="00EE6742">
      <w:pPr>
        <w:pStyle w:val="NurText"/>
        <w:bidi/>
        <w:rPr>
          <w:ins w:id="11654" w:author="Transkribus" w:date="2019-12-11T14:30:00Z"/>
          <w:rFonts w:ascii="Courier New" w:hAnsi="Courier New" w:cs="Courier New"/>
        </w:rPr>
      </w:pPr>
      <w:ins w:id="11655" w:author="Transkribus" w:date="2019-12-11T14:30:00Z">
        <w:r w:rsidRPr="00EE6742">
          <w:rPr>
            <w:rFonts w:ascii="Courier New" w:hAnsi="Courier New" w:cs="Courier New"/>
            <w:rtl/>
          </w:rPr>
          <w:t>افنؤمكذ كره وهدمة وثادت</w:t>
        </w:r>
      </w:ins>
      <w:r w:rsidRPr="00EE6742">
        <w:rPr>
          <w:rFonts w:ascii="Courier New" w:hAnsi="Courier New" w:cs="Courier New"/>
          <w:rtl/>
        </w:rPr>
        <w:t xml:space="preserve"> به ال</w:t>
      </w:r>
      <w:del w:id="11656" w:author="Transkribus" w:date="2019-12-11T14:30:00Z">
        <w:r w:rsidR="009B6BCA" w:rsidRPr="009B6BCA">
          <w:rPr>
            <w:rFonts w:ascii="Courier New" w:hAnsi="Courier New" w:cs="Courier New"/>
            <w:rtl/>
          </w:rPr>
          <w:delText>ح</w:delText>
        </w:r>
      </w:del>
      <w:ins w:id="11657" w:author="Transkribus" w:date="2019-12-11T14:30:00Z">
        <w:r w:rsidRPr="00EE6742">
          <w:rPr>
            <w:rFonts w:ascii="Courier New" w:hAnsi="Courier New" w:cs="Courier New"/>
            <w:rtl/>
          </w:rPr>
          <w:t>ج</w:t>
        </w:r>
      </w:ins>
      <w:r w:rsidRPr="00EE6742">
        <w:rPr>
          <w:rFonts w:ascii="Courier New" w:hAnsi="Courier New" w:cs="Courier New"/>
          <w:rtl/>
        </w:rPr>
        <w:t xml:space="preserve">ال الى </w:t>
      </w:r>
      <w:del w:id="11658" w:author="Transkribus" w:date="2019-12-11T14:30:00Z">
        <w:r w:rsidR="009B6BCA" w:rsidRPr="009B6BCA">
          <w:rPr>
            <w:rFonts w:ascii="Courier New" w:hAnsi="Courier New" w:cs="Courier New"/>
            <w:rtl/>
          </w:rPr>
          <w:delText>ان اجتمع بالملك الناصر صلاح</w:delText>
        </w:r>
      </w:del>
      <w:ins w:id="11659" w:author="Transkribus" w:date="2019-12-11T14:30:00Z">
        <w:r w:rsidRPr="00EE6742">
          <w:rPr>
            <w:rFonts w:ascii="Courier New" w:hAnsi="Courier New" w:cs="Courier New"/>
            <w:rtl/>
          </w:rPr>
          <w:t>ابن احتمير الملك الناسر سلاج</w:t>
        </w:r>
      </w:ins>
      <w:r w:rsidRPr="00EE6742">
        <w:rPr>
          <w:rFonts w:ascii="Courier New" w:hAnsi="Courier New" w:cs="Courier New"/>
          <w:rtl/>
        </w:rPr>
        <w:t xml:space="preserve"> الدين يوسف بن </w:t>
      </w:r>
      <w:del w:id="11660" w:author="Transkribus" w:date="2019-12-11T14:30:00Z">
        <w:r w:rsidR="009B6BCA" w:rsidRPr="009B6BCA">
          <w:rPr>
            <w:rFonts w:ascii="Courier New" w:hAnsi="Courier New" w:cs="Courier New"/>
            <w:rtl/>
          </w:rPr>
          <w:delText>ايوب فحسن موقعه</w:delText>
        </w:r>
      </w:del>
      <w:ins w:id="11661" w:author="Transkribus" w:date="2019-12-11T14:30:00Z">
        <w:r w:rsidRPr="00EE6742">
          <w:rPr>
            <w:rFonts w:ascii="Courier New" w:hAnsi="Courier New" w:cs="Courier New"/>
            <w:rtl/>
          </w:rPr>
          <w:t>أيوب</w:t>
        </w:r>
      </w:ins>
    </w:p>
    <w:p w14:paraId="278DB3E8" w14:textId="3A4D66CB" w:rsidR="00EE6742" w:rsidRPr="00EE6742" w:rsidRDefault="00EE6742" w:rsidP="00EE6742">
      <w:pPr>
        <w:pStyle w:val="NurText"/>
        <w:bidi/>
        <w:rPr>
          <w:rFonts w:ascii="Courier New" w:hAnsi="Courier New" w:cs="Courier New"/>
        </w:rPr>
      </w:pPr>
      <w:ins w:id="11662" w:author="Transkribus" w:date="2019-12-11T14:30:00Z">
        <w:r w:rsidRPr="00EE6742">
          <w:rPr>
            <w:rFonts w:ascii="Courier New" w:hAnsi="Courier New" w:cs="Courier New"/>
            <w:rtl/>
          </w:rPr>
          <w:t>الحسن موفعه</w:t>
        </w:r>
      </w:ins>
      <w:r w:rsidRPr="00EE6742">
        <w:rPr>
          <w:rFonts w:ascii="Courier New" w:hAnsi="Courier New" w:cs="Courier New"/>
          <w:rtl/>
        </w:rPr>
        <w:t xml:space="preserve"> عنده واطلق له فى كل شهر </w:t>
      </w:r>
      <w:del w:id="11663" w:author="Transkribus" w:date="2019-12-11T14:30:00Z">
        <w:r w:rsidR="009B6BCA" w:rsidRPr="009B6BCA">
          <w:rPr>
            <w:rFonts w:ascii="Courier New" w:hAnsi="Courier New" w:cs="Courier New"/>
            <w:rtl/>
          </w:rPr>
          <w:delText>ثلاثين دينارا ويكون ملازما للقلعة والبيمارستان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664" w:author="Transkribus" w:date="2019-12-11T14:30:00Z">
        <w:r w:rsidRPr="00EE6742">
          <w:rPr>
            <w:rFonts w:ascii="Courier New" w:hAnsi="Courier New" w:cs="Courier New"/>
            <w:rtl/>
          </w:rPr>
          <w:t>ثلانين دقار او بكون ملازمالقلعة والسمار ستان فيق</w:t>
        </w:r>
      </w:ins>
    </w:p>
    <w:p w14:paraId="42D132A2" w14:textId="77777777" w:rsidR="009B6BCA" w:rsidRPr="009B6BCA" w:rsidRDefault="009B6BCA" w:rsidP="009B6BCA">
      <w:pPr>
        <w:pStyle w:val="NurText"/>
        <w:bidi/>
        <w:rPr>
          <w:del w:id="11665" w:author="Transkribus" w:date="2019-12-11T14:30:00Z"/>
          <w:rFonts w:ascii="Courier New" w:hAnsi="Courier New" w:cs="Courier New"/>
        </w:rPr>
      </w:pPr>
      <w:dir w:val="rtl">
        <w:dir w:val="rtl">
          <w:del w:id="11666" w:author="Transkribus" w:date="2019-12-11T14:30:00Z">
            <w:r w:rsidRPr="009B6BCA">
              <w:rPr>
                <w:rFonts w:ascii="Courier New" w:hAnsi="Courier New" w:cs="Courier New"/>
                <w:rtl/>
              </w:rPr>
              <w:delText xml:space="preserve">فبقى </w:delText>
            </w:r>
          </w:del>
          <w:r w:rsidR="00EE6742" w:rsidRPr="00EE6742">
            <w:rPr>
              <w:rFonts w:ascii="Courier New" w:hAnsi="Courier New" w:cs="Courier New"/>
              <w:rtl/>
            </w:rPr>
            <w:t xml:space="preserve">كذلك </w:t>
          </w:r>
          <w:del w:id="11667" w:author="Transkribus" w:date="2019-12-11T14:30:00Z">
            <w:r w:rsidRPr="009B6BCA">
              <w:rPr>
                <w:rFonts w:ascii="Courier New" w:hAnsi="Courier New" w:cs="Courier New"/>
                <w:rtl/>
              </w:rPr>
              <w:delText>مدة دولة صلاح</w:delText>
            </w:r>
          </w:del>
          <w:ins w:id="11668" w:author="Transkribus" w:date="2019-12-11T14:30:00Z">
            <w:r w:rsidR="00EE6742" w:rsidRPr="00EE6742">
              <w:rPr>
                <w:rFonts w:ascii="Courier New" w:hAnsi="Courier New" w:cs="Courier New"/>
                <w:rtl/>
              </w:rPr>
              <w:t>هذةدولة سلام</w:t>
            </w:r>
          </w:ins>
          <w:r w:rsidR="00EE6742" w:rsidRPr="00EE6742">
            <w:rPr>
              <w:rFonts w:ascii="Courier New" w:hAnsi="Courier New" w:cs="Courier New"/>
              <w:rtl/>
            </w:rPr>
            <w:t xml:space="preserve"> الدين باسرها</w:t>
          </w:r>
          <w:del w:id="116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23B91F1" w14:textId="345024DD" w:rsidR="00EE6742" w:rsidRPr="00EE6742" w:rsidRDefault="009B6BCA" w:rsidP="00EE6742">
      <w:pPr>
        <w:pStyle w:val="NurText"/>
        <w:bidi/>
        <w:rPr>
          <w:ins w:id="11670" w:author="Transkribus" w:date="2019-12-11T14:30:00Z"/>
          <w:rFonts w:ascii="Courier New" w:hAnsi="Courier New" w:cs="Courier New"/>
        </w:rPr>
      </w:pPr>
      <w:dir w:val="rtl">
        <w:dir w:val="rtl">
          <w:del w:id="11671" w:author="Transkribus" w:date="2019-12-11T14:30:00Z">
            <w:r w:rsidRPr="009B6BCA">
              <w:rPr>
                <w:rFonts w:ascii="Courier New" w:hAnsi="Courier New" w:cs="Courier New"/>
                <w:rtl/>
              </w:rPr>
              <w:delText>وكان صلاح</w:delText>
            </w:r>
          </w:del>
          <w:ins w:id="11672" w:author="Transkribus" w:date="2019-12-11T14:30:00Z">
            <w:r w:rsidR="00EE6742" w:rsidRPr="00EE6742">
              <w:rPr>
                <w:rFonts w:ascii="Courier New" w:hAnsi="Courier New" w:cs="Courier New"/>
                <w:rtl/>
              </w:rPr>
              <w:t xml:space="preserve"> وكمان سلاجم</w:t>
            </w:r>
          </w:ins>
          <w:r w:rsidR="00EE6742" w:rsidRPr="00EE6742">
            <w:rPr>
              <w:rFonts w:ascii="Courier New" w:hAnsi="Courier New" w:cs="Courier New"/>
              <w:rtl/>
            </w:rPr>
            <w:t xml:space="preserve"> الدين قد </w:t>
          </w:r>
          <w:del w:id="11673" w:author="Transkribus" w:date="2019-12-11T14:30:00Z">
            <w:r w:rsidRPr="009B6BCA">
              <w:rPr>
                <w:rFonts w:ascii="Courier New" w:hAnsi="Courier New" w:cs="Courier New"/>
                <w:rtl/>
              </w:rPr>
              <w:delText>طلبه للخدمة</w:delText>
            </w:r>
          </w:del>
          <w:ins w:id="11674" w:author="Transkribus" w:date="2019-12-11T14:30:00Z">
            <w:r w:rsidR="00EE6742" w:rsidRPr="00EE6742">
              <w:rPr>
                <w:rFonts w:ascii="Courier New" w:hAnsi="Courier New" w:cs="Courier New"/>
                <w:rtl/>
              </w:rPr>
              <w:t>طليه التدمة</w:t>
            </w:r>
          </w:ins>
          <w:r w:rsidR="00EE6742" w:rsidRPr="00EE6742">
            <w:rPr>
              <w:rFonts w:ascii="Courier New" w:hAnsi="Courier New" w:cs="Courier New"/>
              <w:rtl/>
            </w:rPr>
            <w:t xml:space="preserve"> فى السفر فلم يفعل </w:t>
          </w:r>
          <w:del w:id="11675" w:author="Transkribus" w:date="2019-12-11T14:30:00Z">
            <w:r w:rsidRPr="009B6BCA">
              <w:rPr>
                <w:rFonts w:ascii="Courier New" w:hAnsi="Courier New" w:cs="Courier New"/>
                <w:rtl/>
              </w:rPr>
              <w:delText>ولما توفى صلاح</w:delText>
            </w:r>
          </w:del>
          <w:ins w:id="11676" w:author="Transkribus" w:date="2019-12-11T14:30:00Z">
            <w:r w:rsidR="00EE6742" w:rsidRPr="00EE6742">
              <w:rPr>
                <w:rFonts w:ascii="Courier New" w:hAnsi="Courier New" w:cs="Courier New"/>
                <w:rtl/>
              </w:rPr>
              <w:t>وليما</w:t>
            </w:r>
          </w:ins>
        </w:dir>
      </w:dir>
    </w:p>
    <w:p w14:paraId="425A890B" w14:textId="739ABED7" w:rsidR="00EE6742" w:rsidRPr="00EE6742" w:rsidRDefault="00EE6742" w:rsidP="00EE6742">
      <w:pPr>
        <w:pStyle w:val="NurText"/>
        <w:bidi/>
        <w:rPr>
          <w:rFonts w:ascii="Courier New" w:hAnsi="Courier New" w:cs="Courier New"/>
        </w:rPr>
      </w:pPr>
      <w:ins w:id="11677" w:author="Transkribus" w:date="2019-12-11T14:30:00Z">
        <w:r w:rsidRPr="00EE6742">
          <w:rPr>
            <w:rFonts w:ascii="Courier New" w:hAnsi="Courier New" w:cs="Courier New"/>
            <w:rtl/>
          </w:rPr>
          <w:t>ابوفى صلاجم</w:t>
        </w:r>
      </w:ins>
      <w:r w:rsidRPr="00EE6742">
        <w:rPr>
          <w:rFonts w:ascii="Courier New" w:hAnsi="Courier New" w:cs="Courier New"/>
          <w:rtl/>
        </w:rPr>
        <w:t xml:space="preserve"> الدين ر</w:t>
      </w:r>
      <w:del w:id="11678" w:author="Transkribus" w:date="2019-12-11T14:30:00Z">
        <w:r w:rsidR="009B6BCA" w:rsidRPr="009B6BCA">
          <w:rPr>
            <w:rFonts w:ascii="Courier New" w:hAnsi="Courier New" w:cs="Courier New"/>
            <w:rtl/>
          </w:rPr>
          <w:delText>ح</w:delText>
        </w:r>
      </w:del>
      <w:ins w:id="11679" w:author="Transkribus" w:date="2019-12-11T14:30:00Z">
        <w:r w:rsidRPr="00EE6742">
          <w:rPr>
            <w:rFonts w:ascii="Courier New" w:hAnsi="Courier New" w:cs="Courier New"/>
            <w:rtl/>
          </w:rPr>
          <w:t>ج</w:t>
        </w:r>
      </w:ins>
      <w:r w:rsidRPr="00EE6742">
        <w:rPr>
          <w:rFonts w:ascii="Courier New" w:hAnsi="Courier New" w:cs="Courier New"/>
          <w:rtl/>
        </w:rPr>
        <w:t xml:space="preserve">مه الله </w:t>
      </w:r>
      <w:del w:id="11680" w:author="Transkribus" w:date="2019-12-11T14:30:00Z">
        <w:r w:rsidR="009B6BCA" w:rsidRPr="009B6BCA">
          <w:rPr>
            <w:rFonts w:ascii="Courier New" w:hAnsi="Courier New" w:cs="Courier New"/>
            <w:rtl/>
          </w:rPr>
          <w:delText>بدمشق</w:delText>
        </w:r>
      </w:del>
      <w:ins w:id="11681" w:author="Transkribus" w:date="2019-12-11T14:30:00Z">
        <w:r w:rsidRPr="00EE6742">
          <w:rPr>
            <w:rFonts w:ascii="Courier New" w:hAnsi="Courier New" w:cs="Courier New"/>
            <w:rtl/>
          </w:rPr>
          <w:t>يد مسق</w:t>
        </w:r>
      </w:ins>
      <w:r w:rsidRPr="00EE6742">
        <w:rPr>
          <w:rFonts w:ascii="Courier New" w:hAnsi="Courier New" w:cs="Courier New"/>
          <w:rtl/>
        </w:rPr>
        <w:t xml:space="preserve"> وذلك فى </w:t>
      </w:r>
      <w:del w:id="11682" w:author="Transkribus" w:date="2019-12-11T14:30:00Z">
        <w:r w:rsidR="009B6BCA" w:rsidRPr="009B6BCA">
          <w:rPr>
            <w:rFonts w:ascii="Courier New" w:hAnsi="Courier New" w:cs="Courier New"/>
            <w:rtl/>
          </w:rPr>
          <w:delText>ليلة الاربعاء ثلث</w:delText>
        </w:r>
      </w:del>
      <w:ins w:id="11683" w:author="Transkribus" w:date="2019-12-11T14:30:00Z">
        <w:r w:rsidRPr="00EE6742">
          <w:rPr>
            <w:rFonts w:ascii="Courier New" w:hAnsi="Courier New" w:cs="Courier New"/>
            <w:rtl/>
          </w:rPr>
          <w:t>الة الاريماء تلت</w:t>
        </w:r>
      </w:ins>
      <w:r w:rsidRPr="00EE6742">
        <w:rPr>
          <w:rFonts w:ascii="Courier New" w:hAnsi="Courier New" w:cs="Courier New"/>
          <w:rtl/>
        </w:rPr>
        <w:t xml:space="preserve"> الليل الاول </w:t>
      </w:r>
      <w:del w:id="11684" w:author="Transkribus" w:date="2019-12-11T14:30:00Z">
        <w:r w:rsidR="009B6BCA" w:rsidRPr="009B6BCA">
          <w:rPr>
            <w:rFonts w:ascii="Courier New" w:hAnsi="Courier New" w:cs="Courier New"/>
            <w:rtl/>
          </w:rPr>
          <w:delText>سابع وعشرين</w:delText>
        </w:r>
      </w:del>
      <w:ins w:id="11685" w:author="Transkribus" w:date="2019-12-11T14:30:00Z">
        <w:r w:rsidRPr="00EE6742">
          <w:rPr>
            <w:rFonts w:ascii="Courier New" w:hAnsi="Courier New" w:cs="Courier New"/>
            <w:rtl/>
          </w:rPr>
          <w:t>سايع وعسر بن</w:t>
        </w:r>
      </w:ins>
      <w:r w:rsidRPr="00EE6742">
        <w:rPr>
          <w:rFonts w:ascii="Courier New" w:hAnsi="Courier New" w:cs="Courier New"/>
          <w:rtl/>
        </w:rPr>
        <w:t xml:space="preserve"> صفر</w:t>
      </w:r>
    </w:p>
    <w:p w14:paraId="26483135" w14:textId="2E1BB13C" w:rsidR="00EE6742" w:rsidRPr="00EE6742" w:rsidRDefault="00EE6742" w:rsidP="00EE6742">
      <w:pPr>
        <w:pStyle w:val="NurText"/>
        <w:bidi/>
        <w:rPr>
          <w:ins w:id="11686" w:author="Transkribus" w:date="2019-12-11T14:30:00Z"/>
          <w:rFonts w:ascii="Courier New" w:hAnsi="Courier New" w:cs="Courier New"/>
        </w:rPr>
      </w:pPr>
      <w:r w:rsidRPr="00EE6742">
        <w:rPr>
          <w:rFonts w:ascii="Courier New" w:hAnsi="Courier New" w:cs="Courier New"/>
          <w:rtl/>
        </w:rPr>
        <w:t xml:space="preserve"> سنة تسع وثمانين </w:t>
      </w:r>
      <w:del w:id="11687" w:author="Transkribus" w:date="2019-12-11T14:30:00Z">
        <w:r w:rsidR="009B6BCA" w:rsidRPr="009B6BCA">
          <w:rPr>
            <w:rFonts w:ascii="Courier New" w:hAnsi="Courier New" w:cs="Courier New"/>
            <w:rtl/>
          </w:rPr>
          <w:delText>وخمسمائة وانتقل</w:delText>
        </w:r>
      </w:del>
      <w:ins w:id="11688" w:author="Transkribus" w:date="2019-12-11T14:30:00Z">
        <w:r w:rsidRPr="00EE6742">
          <w:rPr>
            <w:rFonts w:ascii="Courier New" w:hAnsi="Courier New" w:cs="Courier New"/>
            <w:rtl/>
          </w:rPr>
          <w:t>وخمسماثة وافتقل</w:t>
        </w:r>
      </w:ins>
      <w:r w:rsidRPr="00EE6742">
        <w:rPr>
          <w:rFonts w:ascii="Courier New" w:hAnsi="Courier New" w:cs="Courier New"/>
          <w:rtl/>
        </w:rPr>
        <w:t xml:space="preserve"> الملك عن </w:t>
      </w:r>
      <w:del w:id="11689" w:author="Transkribus" w:date="2019-12-11T14:30:00Z">
        <w:r w:rsidR="009B6BCA" w:rsidRPr="009B6BCA">
          <w:rPr>
            <w:rFonts w:ascii="Courier New" w:hAnsi="Courier New" w:cs="Courier New"/>
            <w:rtl/>
          </w:rPr>
          <w:delText>ا</w:delText>
        </w:r>
      </w:del>
      <w:ins w:id="11690" w:author="Transkribus" w:date="2019-12-11T14:30:00Z">
        <w:r w:rsidRPr="00EE6742">
          <w:rPr>
            <w:rFonts w:ascii="Courier New" w:hAnsi="Courier New" w:cs="Courier New"/>
            <w:rtl/>
          </w:rPr>
          <w:t>أ</w:t>
        </w:r>
      </w:ins>
      <w:r w:rsidRPr="00EE6742">
        <w:rPr>
          <w:rFonts w:ascii="Courier New" w:hAnsi="Courier New" w:cs="Courier New"/>
          <w:rtl/>
        </w:rPr>
        <w:t>ولاد</w:t>
      </w:r>
      <w:del w:id="11691" w:author="Transkribus" w:date="2019-12-11T14:30:00Z">
        <w:r w:rsidR="009B6BCA" w:rsidRPr="009B6BCA">
          <w:rPr>
            <w:rFonts w:ascii="Courier New" w:hAnsi="Courier New" w:cs="Courier New"/>
            <w:rtl/>
          </w:rPr>
          <w:delText>ه</w:delText>
        </w:r>
      </w:del>
      <w:ins w:id="11692" w:author="Transkribus" w:date="2019-12-11T14:30:00Z">
        <w:r w:rsidRPr="00EE6742">
          <w:rPr>
            <w:rFonts w:ascii="Courier New" w:hAnsi="Courier New" w:cs="Courier New"/>
            <w:rtl/>
          </w:rPr>
          <w:t>ة</w:t>
        </w:r>
      </w:ins>
      <w:r w:rsidRPr="00EE6742">
        <w:rPr>
          <w:rFonts w:ascii="Courier New" w:hAnsi="Courier New" w:cs="Courier New"/>
          <w:rtl/>
        </w:rPr>
        <w:t xml:space="preserve"> الى </w:t>
      </w:r>
      <w:del w:id="11693" w:author="Transkribus" w:date="2019-12-11T14:30:00Z">
        <w:r w:rsidR="009B6BCA" w:rsidRPr="009B6BCA">
          <w:rPr>
            <w:rFonts w:ascii="Courier New" w:hAnsi="Courier New" w:cs="Courier New"/>
            <w:rtl/>
          </w:rPr>
          <w:delText>ا</w:delText>
        </w:r>
      </w:del>
      <w:ins w:id="11694" w:author="Transkribus" w:date="2019-12-11T14:30:00Z">
        <w:r w:rsidRPr="00EE6742">
          <w:rPr>
            <w:rFonts w:ascii="Courier New" w:hAnsi="Courier New" w:cs="Courier New"/>
            <w:rtl/>
          </w:rPr>
          <w:t>أ</w:t>
        </w:r>
      </w:ins>
      <w:r w:rsidRPr="00EE6742">
        <w:rPr>
          <w:rFonts w:ascii="Courier New" w:hAnsi="Courier New" w:cs="Courier New"/>
          <w:rtl/>
        </w:rPr>
        <w:t xml:space="preserve">خيه الملك العادل </w:t>
      </w:r>
      <w:del w:id="11695" w:author="Transkribus" w:date="2019-12-11T14:30:00Z">
        <w:r w:rsidR="009B6BCA" w:rsidRPr="009B6BCA">
          <w:rPr>
            <w:rFonts w:ascii="Courier New" w:hAnsi="Courier New" w:cs="Courier New"/>
            <w:rtl/>
          </w:rPr>
          <w:delText>ا</w:delText>
        </w:r>
      </w:del>
      <w:ins w:id="11696"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1697" w:author="Transkribus" w:date="2019-12-11T14:30:00Z">
        <w:r w:rsidR="009B6BCA" w:rsidRPr="009B6BCA">
          <w:rPr>
            <w:rFonts w:ascii="Courier New" w:hAnsi="Courier New" w:cs="Courier New"/>
            <w:rtl/>
          </w:rPr>
          <w:delText>ايوب واستولى</w:delText>
        </w:r>
      </w:del>
      <w:ins w:id="11698" w:author="Transkribus" w:date="2019-12-11T14:30:00Z">
        <w:r w:rsidRPr="00EE6742">
          <w:rPr>
            <w:rFonts w:ascii="Courier New" w:hAnsi="Courier New" w:cs="Courier New"/>
            <w:rtl/>
          </w:rPr>
          <w:t>أيوب</w:t>
        </w:r>
      </w:ins>
    </w:p>
    <w:p w14:paraId="3A94904D" w14:textId="615CDD44" w:rsidR="00EE6742" w:rsidRPr="00EE6742" w:rsidRDefault="00EE6742" w:rsidP="00EE6742">
      <w:pPr>
        <w:pStyle w:val="NurText"/>
        <w:bidi/>
        <w:rPr>
          <w:ins w:id="11699" w:author="Transkribus" w:date="2019-12-11T14:30:00Z"/>
          <w:rFonts w:ascii="Courier New" w:hAnsi="Courier New" w:cs="Courier New"/>
        </w:rPr>
      </w:pPr>
      <w:ins w:id="11700" w:author="Transkribus" w:date="2019-12-11T14:30:00Z">
        <w:r w:rsidRPr="00EE6742">
          <w:rPr>
            <w:rFonts w:ascii="Courier New" w:hAnsi="Courier New" w:cs="Courier New"/>
            <w:rtl/>
          </w:rPr>
          <w:t>واسبولى</w:t>
        </w:r>
      </w:ins>
      <w:r w:rsidRPr="00EE6742">
        <w:rPr>
          <w:rFonts w:ascii="Courier New" w:hAnsi="Courier New" w:cs="Courier New"/>
          <w:rtl/>
        </w:rPr>
        <w:t xml:space="preserve"> على </w:t>
      </w:r>
      <w:del w:id="11701" w:author="Transkribus" w:date="2019-12-11T14:30:00Z">
        <w:r w:rsidR="009B6BCA" w:rsidRPr="009B6BCA">
          <w:rPr>
            <w:rFonts w:ascii="Courier New" w:hAnsi="Courier New" w:cs="Courier New"/>
            <w:rtl/>
          </w:rPr>
          <w:delText>البلاد امر</w:delText>
        </w:r>
      </w:del>
      <w:ins w:id="11702" w:author="Transkribus" w:date="2019-12-11T14:30:00Z">
        <w:r w:rsidRPr="00EE6742">
          <w:rPr>
            <w:rFonts w:ascii="Courier New" w:hAnsi="Courier New" w:cs="Courier New"/>
            <w:rtl/>
          </w:rPr>
          <w:t>البلادامر</w:t>
        </w:r>
      </w:ins>
      <w:r w:rsidRPr="00EE6742">
        <w:rPr>
          <w:rFonts w:ascii="Courier New" w:hAnsi="Courier New" w:cs="Courier New"/>
          <w:rtl/>
        </w:rPr>
        <w:t xml:space="preserve"> بان </w:t>
      </w:r>
      <w:del w:id="11703" w:author="Transkribus" w:date="2019-12-11T14:30:00Z">
        <w:r w:rsidR="009B6BCA" w:rsidRPr="009B6BCA">
          <w:rPr>
            <w:rFonts w:ascii="Courier New" w:hAnsi="Courier New" w:cs="Courier New"/>
            <w:rtl/>
          </w:rPr>
          <w:delText>ي</w:delText>
        </w:r>
      </w:del>
      <w:ins w:id="11704" w:author="Transkribus" w:date="2019-12-11T14:30:00Z">
        <w:r w:rsidRPr="00EE6742">
          <w:rPr>
            <w:rFonts w:ascii="Courier New" w:hAnsi="Courier New" w:cs="Courier New"/>
            <w:rtl/>
          </w:rPr>
          <w:t>ب</w:t>
        </w:r>
      </w:ins>
      <w:r w:rsidRPr="00EE6742">
        <w:rPr>
          <w:rFonts w:ascii="Courier New" w:hAnsi="Courier New" w:cs="Courier New"/>
          <w:rtl/>
        </w:rPr>
        <w:t>كون فى خد</w:t>
      </w:r>
      <w:ins w:id="11705" w:author="Transkribus" w:date="2019-12-11T14:30:00Z">
        <w:r w:rsidRPr="00EE6742">
          <w:rPr>
            <w:rFonts w:ascii="Courier New" w:hAnsi="Courier New" w:cs="Courier New"/>
            <w:rtl/>
          </w:rPr>
          <w:t>ي</w:t>
        </w:r>
      </w:ins>
      <w:r w:rsidRPr="00EE6742">
        <w:rPr>
          <w:rFonts w:ascii="Courier New" w:hAnsi="Courier New" w:cs="Courier New"/>
          <w:rtl/>
        </w:rPr>
        <w:t>مت</w:t>
      </w:r>
      <w:del w:id="11706" w:author="Transkribus" w:date="2019-12-11T14:30:00Z">
        <w:r w:rsidR="009B6BCA" w:rsidRPr="009B6BCA">
          <w:rPr>
            <w:rFonts w:ascii="Courier New" w:hAnsi="Courier New" w:cs="Courier New"/>
            <w:rtl/>
          </w:rPr>
          <w:delText>ه</w:delText>
        </w:r>
      </w:del>
      <w:ins w:id="11707" w:author="Transkribus" w:date="2019-12-11T14:30:00Z">
        <w:r w:rsidRPr="00EE6742">
          <w:rPr>
            <w:rFonts w:ascii="Courier New" w:hAnsi="Courier New" w:cs="Courier New"/>
            <w:rtl/>
          </w:rPr>
          <w:t>ة</w:t>
        </w:r>
      </w:ins>
      <w:r w:rsidRPr="00EE6742">
        <w:rPr>
          <w:rFonts w:ascii="Courier New" w:hAnsi="Courier New" w:cs="Courier New"/>
          <w:rtl/>
        </w:rPr>
        <w:t xml:space="preserve"> فى الصح</w:t>
      </w:r>
      <w:del w:id="11708" w:author="Transkribus" w:date="2019-12-11T14:30:00Z">
        <w:r w:rsidR="009B6BCA" w:rsidRPr="009B6BCA">
          <w:rPr>
            <w:rFonts w:ascii="Courier New" w:hAnsi="Courier New" w:cs="Courier New"/>
            <w:rtl/>
          </w:rPr>
          <w:delText>ب</w:delText>
        </w:r>
      </w:del>
      <w:r w:rsidRPr="00EE6742">
        <w:rPr>
          <w:rFonts w:ascii="Courier New" w:hAnsi="Courier New" w:cs="Courier New"/>
          <w:rtl/>
        </w:rPr>
        <w:t>ة فلم ي</w:t>
      </w:r>
      <w:del w:id="11709" w:author="Transkribus" w:date="2019-12-11T14:30:00Z">
        <w:r w:rsidR="009B6BCA" w:rsidRPr="009B6BCA">
          <w:rPr>
            <w:rFonts w:ascii="Courier New" w:hAnsi="Courier New" w:cs="Courier New"/>
            <w:rtl/>
          </w:rPr>
          <w:delText>ج</w:delText>
        </w:r>
      </w:del>
      <w:ins w:id="11710" w:author="Transkribus" w:date="2019-12-11T14:30:00Z">
        <w:r w:rsidRPr="00EE6742">
          <w:rPr>
            <w:rFonts w:ascii="Courier New" w:hAnsi="Courier New" w:cs="Courier New"/>
            <w:rtl/>
          </w:rPr>
          <w:t>ي</w:t>
        </w:r>
      </w:ins>
      <w:r w:rsidRPr="00EE6742">
        <w:rPr>
          <w:rFonts w:ascii="Courier New" w:hAnsi="Courier New" w:cs="Courier New"/>
          <w:rtl/>
        </w:rPr>
        <w:t xml:space="preserve">ب الى ذلك وطلب </w:t>
      </w:r>
      <w:del w:id="11711" w:author="Transkribus" w:date="2019-12-11T14:30:00Z">
        <w:r w:rsidR="009B6BCA" w:rsidRPr="009B6BCA">
          <w:rPr>
            <w:rFonts w:ascii="Courier New" w:hAnsi="Courier New" w:cs="Courier New"/>
            <w:rtl/>
          </w:rPr>
          <w:delText>ان يكون مقيما بدمشق فاطلق له</w:delText>
        </w:r>
      </w:del>
      <w:ins w:id="11712" w:author="Transkribus" w:date="2019-12-11T14:30:00Z">
        <w:r w:rsidRPr="00EE6742">
          <w:rPr>
            <w:rFonts w:ascii="Courier New" w:hAnsi="Courier New" w:cs="Courier New"/>
            <w:rtl/>
          </w:rPr>
          <w:t>أن بكون معما</w:t>
        </w:r>
      </w:ins>
    </w:p>
    <w:p w14:paraId="7070AFD6" w14:textId="3C7731B9" w:rsidR="00EE6742" w:rsidRPr="00EE6742" w:rsidRDefault="00EE6742" w:rsidP="00EE6742">
      <w:pPr>
        <w:pStyle w:val="NurText"/>
        <w:bidi/>
        <w:rPr>
          <w:ins w:id="11713" w:author="Transkribus" w:date="2019-12-11T14:30:00Z"/>
          <w:rFonts w:ascii="Courier New" w:hAnsi="Courier New" w:cs="Courier New"/>
        </w:rPr>
      </w:pPr>
      <w:ins w:id="11714" w:author="Transkribus" w:date="2019-12-11T14:30:00Z">
        <w:r w:rsidRPr="00EE6742">
          <w:rPr>
            <w:rFonts w:ascii="Courier New" w:hAnsi="Courier New" w:cs="Courier New"/>
            <w:rtl/>
          </w:rPr>
          <w:t>ابد مشق فاطاوله</w:t>
        </w:r>
      </w:ins>
      <w:r w:rsidRPr="00EE6742">
        <w:rPr>
          <w:rFonts w:ascii="Courier New" w:hAnsi="Courier New" w:cs="Courier New"/>
          <w:rtl/>
        </w:rPr>
        <w:t xml:space="preserve"> الملك العادل ما </w:t>
      </w:r>
      <w:del w:id="11715" w:author="Transkribus" w:date="2019-12-11T14:30:00Z">
        <w:r w:rsidR="009B6BCA" w:rsidRPr="009B6BCA">
          <w:rPr>
            <w:rFonts w:ascii="Courier New" w:hAnsi="Courier New" w:cs="Courier New"/>
            <w:rtl/>
          </w:rPr>
          <w:delText>كان مقررا باسمه</w:delText>
        </w:r>
      </w:del>
      <w:ins w:id="11716" w:author="Transkribus" w:date="2019-12-11T14:30:00Z">
        <w:r w:rsidRPr="00EE6742">
          <w:rPr>
            <w:rFonts w:ascii="Courier New" w:hAnsi="Courier New" w:cs="Courier New"/>
            <w:rtl/>
          </w:rPr>
          <w:t>كمان معرز اقاسمة</w:t>
        </w:r>
      </w:ins>
      <w:r w:rsidRPr="00EE6742">
        <w:rPr>
          <w:rFonts w:ascii="Courier New" w:hAnsi="Courier New" w:cs="Courier New"/>
          <w:rtl/>
        </w:rPr>
        <w:t xml:space="preserve"> فى </w:t>
      </w:r>
      <w:del w:id="11717" w:author="Transkribus" w:date="2019-12-11T14:30:00Z">
        <w:r w:rsidR="009B6BCA" w:rsidRPr="009B6BCA">
          <w:rPr>
            <w:rFonts w:ascii="Courier New" w:hAnsi="Courier New" w:cs="Courier New"/>
            <w:rtl/>
          </w:rPr>
          <w:delText>ايام صلاح</w:delText>
        </w:r>
      </w:del>
      <w:ins w:id="11718" w:author="Transkribus" w:date="2019-12-11T14:30:00Z">
        <w:r w:rsidRPr="00EE6742">
          <w:rPr>
            <w:rFonts w:ascii="Courier New" w:hAnsi="Courier New" w:cs="Courier New"/>
            <w:rtl/>
          </w:rPr>
          <w:t>أيام سلاجم</w:t>
        </w:r>
      </w:ins>
      <w:r w:rsidRPr="00EE6742">
        <w:rPr>
          <w:rFonts w:ascii="Courier New" w:hAnsi="Courier New" w:cs="Courier New"/>
          <w:rtl/>
        </w:rPr>
        <w:t xml:space="preserve"> الدين وان </w:t>
      </w:r>
      <w:del w:id="11719" w:author="Transkribus" w:date="2019-12-11T14:30:00Z">
        <w:r w:rsidR="009B6BCA" w:rsidRPr="009B6BCA">
          <w:rPr>
            <w:rFonts w:ascii="Courier New" w:hAnsi="Courier New" w:cs="Courier New"/>
            <w:rtl/>
          </w:rPr>
          <w:delText>يبقى مستمرا</w:delText>
        </w:r>
      </w:del>
      <w:ins w:id="11720" w:author="Transkribus" w:date="2019-12-11T14:30:00Z">
        <w:r w:rsidRPr="00EE6742">
          <w:rPr>
            <w:rFonts w:ascii="Courier New" w:hAnsi="Courier New" w:cs="Courier New"/>
            <w:rtl/>
          </w:rPr>
          <w:t>بقى سسقرا</w:t>
        </w:r>
      </w:ins>
      <w:r w:rsidRPr="00EE6742">
        <w:rPr>
          <w:rFonts w:ascii="Courier New" w:hAnsi="Courier New" w:cs="Courier New"/>
          <w:rtl/>
        </w:rPr>
        <w:t xml:space="preserve"> على </w:t>
      </w:r>
      <w:del w:id="11721" w:author="Transkribus" w:date="2019-12-11T14:30:00Z">
        <w:r w:rsidR="009B6BCA" w:rsidRPr="009B6BCA">
          <w:rPr>
            <w:rFonts w:ascii="Courier New" w:hAnsi="Courier New" w:cs="Courier New"/>
            <w:rtl/>
          </w:rPr>
          <w:delText xml:space="preserve">ما هو </w:delText>
        </w:r>
      </w:del>
      <w:ins w:id="11722" w:author="Transkribus" w:date="2019-12-11T14:30:00Z">
        <w:r w:rsidRPr="00EE6742">
          <w:rPr>
            <w:rFonts w:ascii="Courier New" w:hAnsi="Courier New" w:cs="Courier New"/>
            <w:rtl/>
          </w:rPr>
          <w:t>ماهو</w:t>
        </w:r>
      </w:ins>
    </w:p>
    <w:p w14:paraId="43BB4C91" w14:textId="77777777" w:rsidR="009B6BCA" w:rsidRPr="009B6BCA" w:rsidRDefault="00EE6742" w:rsidP="009B6BCA">
      <w:pPr>
        <w:pStyle w:val="NurText"/>
        <w:bidi/>
        <w:rPr>
          <w:del w:id="11723" w:author="Transkribus" w:date="2019-12-11T14:30:00Z"/>
          <w:rFonts w:ascii="Courier New" w:hAnsi="Courier New" w:cs="Courier New"/>
        </w:rPr>
      </w:pPr>
      <w:r w:rsidRPr="00EE6742">
        <w:rPr>
          <w:rFonts w:ascii="Courier New" w:hAnsi="Courier New" w:cs="Courier New"/>
          <w:rtl/>
        </w:rPr>
        <w:t>عليه</w:t>
      </w:r>
      <w:del w:id="117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E16AB17" w14:textId="3C17D08E" w:rsidR="00EE6742" w:rsidRPr="00EE6742" w:rsidRDefault="009B6BCA" w:rsidP="00EE6742">
      <w:pPr>
        <w:pStyle w:val="NurText"/>
        <w:bidi/>
        <w:rPr>
          <w:rFonts w:ascii="Courier New" w:hAnsi="Courier New" w:cs="Courier New"/>
        </w:rPr>
      </w:pPr>
      <w:dir w:val="rtl">
        <w:dir w:val="rtl">
          <w:del w:id="11725" w:author="Transkribus" w:date="2019-12-11T14:30:00Z">
            <w:r w:rsidRPr="009B6BCA">
              <w:rPr>
                <w:rFonts w:ascii="Courier New" w:hAnsi="Courier New" w:cs="Courier New"/>
                <w:rtl/>
              </w:rPr>
              <w:delText>وبقى</w:delText>
            </w:r>
          </w:del>
          <w:ins w:id="11726" w:author="Transkribus" w:date="2019-12-11T14:30:00Z">
            <w:r w:rsidR="00EE6742" w:rsidRPr="00EE6742">
              <w:rPr>
                <w:rFonts w:ascii="Courier New" w:hAnsi="Courier New" w:cs="Courier New"/>
                <w:rtl/>
              </w:rPr>
              <w:t xml:space="preserve"> وبى</w:t>
            </w:r>
          </w:ins>
          <w:r w:rsidR="00EE6742" w:rsidRPr="00EE6742">
            <w:rPr>
              <w:rFonts w:ascii="Courier New" w:hAnsi="Courier New" w:cs="Courier New"/>
              <w:rtl/>
            </w:rPr>
            <w:t xml:space="preserve"> على ذلك </w:t>
          </w:r>
          <w:del w:id="11727" w:author="Transkribus" w:date="2019-12-11T14:30:00Z">
            <w:r w:rsidRPr="009B6BCA">
              <w:rPr>
                <w:rFonts w:ascii="Courier New" w:hAnsi="Courier New" w:cs="Courier New"/>
                <w:rtl/>
              </w:rPr>
              <w:delText>ا</w:delText>
            </w:r>
          </w:del>
          <w:ins w:id="11728" w:author="Transkribus" w:date="2019-12-11T14:30:00Z">
            <w:r w:rsidR="00EE6742" w:rsidRPr="00EE6742">
              <w:rPr>
                <w:rFonts w:ascii="Courier New" w:hAnsi="Courier New" w:cs="Courier New"/>
                <w:rtl/>
              </w:rPr>
              <w:t>أ</w:t>
            </w:r>
          </w:ins>
          <w:r w:rsidR="00EE6742" w:rsidRPr="00EE6742">
            <w:rPr>
              <w:rFonts w:ascii="Courier New" w:hAnsi="Courier New" w:cs="Courier New"/>
              <w:rtl/>
            </w:rPr>
            <w:t>يضا الى ا</w:t>
          </w:r>
          <w:ins w:id="11729" w:author="Transkribus" w:date="2019-12-11T14:30:00Z">
            <w:r w:rsidR="00EE6742" w:rsidRPr="00EE6742">
              <w:rPr>
                <w:rFonts w:ascii="Courier New" w:hAnsi="Courier New" w:cs="Courier New"/>
                <w:rtl/>
              </w:rPr>
              <w:t>ب</w:t>
            </w:r>
          </w:ins>
          <w:r w:rsidR="00EE6742" w:rsidRPr="00EE6742">
            <w:rPr>
              <w:rFonts w:ascii="Courier New" w:hAnsi="Courier New" w:cs="Courier New"/>
              <w:rtl/>
            </w:rPr>
            <w:t>ن توفى الملك العادل وملك بعد</w:t>
          </w:r>
          <w:del w:id="11730" w:author="Transkribus" w:date="2019-12-11T14:30:00Z">
            <w:r w:rsidRPr="009B6BCA">
              <w:rPr>
                <w:rFonts w:ascii="Courier New" w:hAnsi="Courier New" w:cs="Courier New"/>
                <w:rtl/>
              </w:rPr>
              <w:delText>ه</w:delText>
            </w:r>
          </w:del>
          <w:ins w:id="11731"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الملك المع</w:t>
          </w:r>
          <w:del w:id="11732" w:author="Transkribus" w:date="2019-12-11T14:30:00Z">
            <w:r w:rsidRPr="009B6BCA">
              <w:rPr>
                <w:rFonts w:ascii="Courier New" w:hAnsi="Courier New" w:cs="Courier New"/>
                <w:rtl/>
              </w:rPr>
              <w:delText>ظ</w:delText>
            </w:r>
          </w:del>
          <w:ins w:id="11733" w:author="Transkribus" w:date="2019-12-11T14:30:00Z">
            <w:r w:rsidR="00EE6742" w:rsidRPr="00EE6742">
              <w:rPr>
                <w:rFonts w:ascii="Courier New" w:hAnsi="Courier New" w:cs="Courier New"/>
                <w:rtl/>
              </w:rPr>
              <w:t>ط</w:t>
            </w:r>
          </w:ins>
          <w:r w:rsidR="00EE6742" w:rsidRPr="00EE6742">
            <w:rPr>
              <w:rFonts w:ascii="Courier New" w:hAnsi="Courier New" w:cs="Courier New"/>
              <w:rtl/>
            </w:rPr>
            <w:t>م عيسى ابن الملك</w:t>
          </w:r>
        </w:dir>
      </w:dir>
    </w:p>
    <w:p w14:paraId="36AE5F0F" w14:textId="78A8BC8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العادل فاجرى له </w:t>
      </w:r>
      <w:del w:id="11734" w:author="Transkribus" w:date="2019-12-11T14:30:00Z">
        <w:r w:rsidR="009B6BCA" w:rsidRPr="009B6BCA">
          <w:rPr>
            <w:rFonts w:ascii="Courier New" w:hAnsi="Courier New" w:cs="Courier New"/>
            <w:rtl/>
          </w:rPr>
          <w:delText>خمسة عشر دينارا ويكون مترددا الى البيمارستان فبقى مترددا اليه الى ان توفى رحمه الله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735" w:author="Transkribus" w:date="2019-12-11T14:30:00Z">
        <w:r w:rsidRPr="00EE6742">
          <w:rPr>
            <w:rFonts w:ascii="Courier New" w:hAnsi="Courier New" w:cs="Courier New"/>
            <w:rtl/>
          </w:rPr>
          <w:t>خمة عسرد شارا وبكون مثردد الى السمار ستان فيفى ميردد اليه الىان</w:t>
        </w:r>
      </w:ins>
    </w:p>
    <w:p w14:paraId="5A8183C9" w14:textId="3D10F88E" w:rsidR="00EE6742" w:rsidRPr="00EE6742" w:rsidRDefault="009B6BCA" w:rsidP="00EE6742">
      <w:pPr>
        <w:pStyle w:val="NurText"/>
        <w:bidi/>
        <w:rPr>
          <w:rFonts w:ascii="Courier New" w:hAnsi="Courier New" w:cs="Courier New"/>
        </w:rPr>
      </w:pPr>
      <w:dir w:val="rtl">
        <w:dir w:val="rtl">
          <w:del w:id="11736" w:author="Transkribus" w:date="2019-12-11T14:30:00Z">
            <w:r w:rsidRPr="009B6BCA">
              <w:rPr>
                <w:rFonts w:ascii="Courier New" w:hAnsi="Courier New" w:cs="Courier New"/>
                <w:rtl/>
              </w:rPr>
              <w:delText>واشتغل عليه</w:delText>
            </w:r>
          </w:del>
          <w:ins w:id="11737" w:author="Transkribus" w:date="2019-12-11T14:30:00Z">
            <w:r w:rsidR="00EE6742" w:rsidRPr="00EE6742">
              <w:rPr>
                <w:rFonts w:ascii="Courier New" w:hAnsi="Courier New" w:cs="Courier New"/>
                <w:rtl/>
              </w:rPr>
              <w:t>وفى رجمة الله واشعل</w:t>
            </w:r>
          </w:ins>
          <w:r w:rsidR="00EE6742" w:rsidRPr="00EE6742">
            <w:rPr>
              <w:rFonts w:ascii="Courier New" w:hAnsi="Courier New" w:cs="Courier New"/>
              <w:rtl/>
            </w:rPr>
            <w:t xml:space="preserve"> بصناعة الطب </w:t>
          </w:r>
          <w:del w:id="11738" w:author="Transkribus" w:date="2019-12-11T14:30:00Z">
            <w:r w:rsidRPr="009B6BCA">
              <w:rPr>
                <w:rFonts w:ascii="Courier New" w:hAnsi="Courier New" w:cs="Courier New"/>
                <w:rtl/>
              </w:rPr>
              <w:delText>خلق كثير ونبغ منهم</w:delText>
            </w:r>
          </w:del>
          <w:ins w:id="11739" w:author="Transkribus" w:date="2019-12-11T14:30:00Z">
            <w:r w:rsidR="00EE6742" w:rsidRPr="00EE6742">
              <w:rPr>
                <w:rFonts w:ascii="Courier New" w:hAnsi="Courier New" w:cs="Courier New"/>
                <w:rtl/>
              </w:rPr>
              <w:t>خلقا كتر اوبيع مهم</w:t>
            </w:r>
          </w:ins>
          <w:r w:rsidR="00EE6742" w:rsidRPr="00EE6742">
            <w:rPr>
              <w:rFonts w:ascii="Courier New" w:hAnsi="Courier New" w:cs="Courier New"/>
              <w:rtl/>
            </w:rPr>
            <w:t xml:space="preserve"> جماعة عدة</w:t>
          </w:r>
          <w:del w:id="117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741" w:author="Transkribus" w:date="2019-12-11T14:30:00Z">
            <w:r w:rsidR="00EE6742" w:rsidRPr="00EE6742">
              <w:rPr>
                <w:rFonts w:ascii="Courier New" w:hAnsi="Courier New" w:cs="Courier New"/>
                <w:rtl/>
              </w:rPr>
              <w:t xml:space="preserve"> وأفردواأيضا</w:t>
            </w:r>
          </w:ins>
        </w:dir>
      </w:dir>
    </w:p>
    <w:p w14:paraId="08E7FB5E" w14:textId="77777777" w:rsidR="009B6BCA" w:rsidRPr="009B6BCA" w:rsidRDefault="009B6BCA" w:rsidP="009B6BCA">
      <w:pPr>
        <w:pStyle w:val="NurText"/>
        <w:bidi/>
        <w:rPr>
          <w:del w:id="11742" w:author="Transkribus" w:date="2019-12-11T14:30:00Z"/>
          <w:rFonts w:ascii="Courier New" w:hAnsi="Courier New" w:cs="Courier New"/>
        </w:rPr>
      </w:pPr>
      <w:dir w:val="rtl">
        <w:dir w:val="rtl">
          <w:del w:id="11743" w:author="Transkribus" w:date="2019-12-11T14:30:00Z">
            <w:r w:rsidRPr="009B6BCA">
              <w:rPr>
                <w:rFonts w:ascii="Courier New" w:hAnsi="Courier New" w:cs="Courier New"/>
                <w:rtl/>
              </w:rPr>
              <w:delText>واقراوا لغيرهم وصاروا من المشايخ المذكورين</w:delText>
            </w:r>
          </w:del>
          <w:ins w:id="11744" w:author="Transkribus" w:date="2019-12-11T14:30:00Z">
            <w:r w:rsidR="00EE6742" w:rsidRPr="00EE6742">
              <w:rPr>
                <w:rFonts w:ascii="Courier New" w:hAnsi="Courier New" w:cs="Courier New"/>
                <w:rtl/>
              </w:rPr>
              <w:t>اليرهم وصاروامن المشابح المذكور بن</w:t>
            </w:r>
          </w:ins>
          <w:r w:rsidR="00EE6742" w:rsidRPr="00EE6742">
            <w:rPr>
              <w:rFonts w:ascii="Courier New" w:hAnsi="Courier New" w:cs="Courier New"/>
              <w:rtl/>
            </w:rPr>
            <w:t xml:space="preserve"> فى صناعة الطب </w:t>
          </w:r>
          <w:del w:id="117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A99ED8" w14:textId="5BFFEF4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 اعتبر </w:t>
          </w:r>
          <w:del w:id="11746" w:author="Transkribus" w:date="2019-12-11T14:30:00Z">
            <w:r w:rsidRPr="009B6BCA">
              <w:rPr>
                <w:rFonts w:ascii="Courier New" w:hAnsi="Courier New" w:cs="Courier New"/>
                <w:rtl/>
              </w:rPr>
              <w:delText>ا</w:delText>
            </w:r>
          </w:del>
          <w:ins w:id="11747" w:author="Transkribus" w:date="2019-12-11T14:30:00Z">
            <w:r w:rsidR="00EE6742" w:rsidRPr="00EE6742">
              <w:rPr>
                <w:rFonts w:ascii="Courier New" w:hAnsi="Courier New" w:cs="Courier New"/>
                <w:rtl/>
              </w:rPr>
              <w:t>أ</w:t>
            </w:r>
          </w:ins>
          <w:r w:rsidR="00EE6742" w:rsidRPr="00EE6742">
            <w:rPr>
              <w:rFonts w:ascii="Courier New" w:hAnsi="Courier New" w:cs="Courier New"/>
              <w:rtl/>
            </w:rPr>
            <w:t>ح</w:t>
          </w:r>
          <w:ins w:id="11748" w:author="Transkribus" w:date="2019-12-11T14:30:00Z">
            <w:r w:rsidR="00EE6742" w:rsidRPr="00EE6742">
              <w:rPr>
                <w:rFonts w:ascii="Courier New" w:hAnsi="Courier New" w:cs="Courier New"/>
                <w:rtl/>
              </w:rPr>
              <w:t>م</w:t>
            </w:r>
          </w:ins>
          <w:r w:rsidR="00EE6742" w:rsidRPr="00EE6742">
            <w:rPr>
              <w:rFonts w:ascii="Courier New" w:hAnsi="Courier New" w:cs="Courier New"/>
              <w:rtl/>
            </w:rPr>
            <w:t>د جمهور الاطباء بالشام</w:t>
          </w:r>
          <w:del w:id="11749" w:author="Transkribus" w:date="2019-12-11T14:30:00Z">
            <w:r w:rsidRPr="009B6BCA">
              <w:rPr>
                <w:rFonts w:ascii="Courier New" w:hAnsi="Courier New" w:cs="Courier New"/>
                <w:rtl/>
              </w:rPr>
              <w:delText xml:space="preserve"> لوجد اما ان يكون منهم من قد قرا على الرحبى او من قرا على من قرا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3FA2BA" w14:textId="637534B6" w:rsidR="00EE6742" w:rsidRPr="00EE6742" w:rsidRDefault="009B6BCA" w:rsidP="00EE6742">
      <w:pPr>
        <w:pStyle w:val="NurText"/>
        <w:bidi/>
        <w:rPr>
          <w:ins w:id="11750" w:author="Transkribus" w:date="2019-12-11T14:30:00Z"/>
          <w:rFonts w:ascii="Courier New" w:hAnsi="Courier New" w:cs="Courier New"/>
        </w:rPr>
      </w:pPr>
      <w:dir w:val="rtl">
        <w:dir w:val="rtl">
          <w:ins w:id="11751" w:author="Transkribus" w:date="2019-12-11T14:30:00Z">
            <w:r w:rsidR="00EE6742" w:rsidRPr="00EE6742">
              <w:rPr>
                <w:rFonts w:ascii="Courier New" w:hAnsi="Courier New" w:cs="Courier New"/>
                <w:rtl/>
              </w:rPr>
              <w:t xml:space="preserve">الوحسد امان بكون منهم من قدقرأعلى الرخى أو من قراعلى من قراعليه </w:t>
            </w:r>
          </w:ins>
          <w:r w:rsidR="00EE6742" w:rsidRPr="00EE6742">
            <w:rPr>
              <w:rFonts w:ascii="Courier New" w:hAnsi="Courier New" w:cs="Courier New"/>
              <w:rtl/>
            </w:rPr>
            <w:t xml:space="preserve">وكان من </w:t>
          </w:r>
          <w:del w:id="11752" w:author="Transkribus" w:date="2019-12-11T14:30:00Z">
            <w:r w:rsidRPr="009B6BCA">
              <w:rPr>
                <w:rFonts w:ascii="Courier New" w:hAnsi="Courier New" w:cs="Courier New"/>
                <w:rtl/>
              </w:rPr>
              <w:delText>جملة من قد قرا عليه ايضا فى اول امره الشيخ</w:delText>
            </w:r>
          </w:del>
          <w:ins w:id="11753" w:author="Transkribus" w:date="2019-12-11T14:30:00Z">
            <w:r w:rsidR="00EE6742" w:rsidRPr="00EE6742">
              <w:rPr>
                <w:rFonts w:ascii="Courier New" w:hAnsi="Courier New" w:cs="Courier New"/>
                <w:rtl/>
              </w:rPr>
              <w:t>جملةمن</w:t>
            </w:r>
          </w:ins>
        </w:dir>
      </w:dir>
    </w:p>
    <w:p w14:paraId="6F52A6BD" w14:textId="5A46C2F7" w:rsidR="00EE6742" w:rsidRPr="00EE6742" w:rsidRDefault="00EE6742" w:rsidP="00EE6742">
      <w:pPr>
        <w:pStyle w:val="NurText"/>
        <w:bidi/>
        <w:rPr>
          <w:rFonts w:ascii="Courier New" w:hAnsi="Courier New" w:cs="Courier New"/>
        </w:rPr>
      </w:pPr>
      <w:ins w:id="11754" w:author="Transkribus" w:date="2019-12-11T14:30:00Z">
        <w:r w:rsidRPr="00EE6742">
          <w:rPr>
            <w:rFonts w:ascii="Courier New" w:hAnsi="Courier New" w:cs="Courier New"/>
            <w:rtl/>
          </w:rPr>
          <w:t>قدقر أعليه أيشافى أول أمرة الشيح</w:t>
        </w:r>
      </w:ins>
      <w:r w:rsidRPr="00EE6742">
        <w:rPr>
          <w:rFonts w:ascii="Courier New" w:hAnsi="Courier New" w:cs="Courier New"/>
          <w:rtl/>
        </w:rPr>
        <w:t xml:space="preserve"> مهذب الدين عبد الرح</w:t>
      </w:r>
      <w:del w:id="11755"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م بن على </w:t>
      </w:r>
      <w:del w:id="11756" w:author="Transkribus" w:date="2019-12-11T14:30:00Z">
        <w:r w:rsidR="009B6BCA" w:rsidRPr="009B6BCA">
          <w:rPr>
            <w:rFonts w:ascii="Courier New" w:hAnsi="Courier New" w:cs="Courier New"/>
            <w:rtl/>
          </w:rPr>
          <w:delText>قبل ملازمته لابن المطران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757" w:author="Transkribus" w:date="2019-12-11T14:30:00Z">
        <w:r w:rsidRPr="00EE6742">
          <w:rPr>
            <w:rFonts w:ascii="Courier New" w:hAnsi="Courier New" w:cs="Courier New"/>
            <w:rtl/>
          </w:rPr>
          <w:t>قيل ملاز متهلان</w:t>
        </w:r>
      </w:ins>
    </w:p>
    <w:p w14:paraId="50D39373" w14:textId="40A54466" w:rsidR="00EE6742" w:rsidRPr="00EE6742" w:rsidRDefault="009B6BCA" w:rsidP="00EE6742">
      <w:pPr>
        <w:pStyle w:val="NurText"/>
        <w:bidi/>
        <w:rPr>
          <w:rFonts w:ascii="Courier New" w:hAnsi="Courier New" w:cs="Courier New"/>
        </w:rPr>
      </w:pPr>
      <w:dir w:val="rtl">
        <w:dir w:val="rtl">
          <w:del w:id="11758" w:author="Transkribus" w:date="2019-12-11T14:30:00Z">
            <w:r w:rsidRPr="009B6BCA">
              <w:rPr>
                <w:rFonts w:ascii="Courier New" w:hAnsi="Courier New" w:cs="Courier New"/>
                <w:rtl/>
              </w:rPr>
              <w:delText>وحدثنى الشيخ</w:delText>
            </w:r>
          </w:del>
          <w:ins w:id="11759" w:author="Transkribus" w:date="2019-12-11T14:30:00Z">
            <w:r w:rsidR="00EE6742" w:rsidRPr="00EE6742">
              <w:rPr>
                <w:rFonts w:ascii="Courier New" w:hAnsi="Courier New" w:cs="Courier New"/>
                <w:rtl/>
              </w:rPr>
              <w:t>الطران أو حديى ٩ الشيح</w:t>
            </w:r>
          </w:ins>
          <w:r w:rsidR="00EE6742" w:rsidRPr="00EE6742">
            <w:rPr>
              <w:rFonts w:ascii="Courier New" w:hAnsi="Courier New" w:cs="Courier New"/>
              <w:rtl/>
            </w:rPr>
            <w:t xml:space="preserve"> رضى الدين يوما قال ا</w:t>
          </w:r>
          <w:ins w:id="1176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جميع من </w:t>
          </w:r>
          <w:del w:id="11761" w:author="Transkribus" w:date="2019-12-11T14:30:00Z">
            <w:r w:rsidRPr="009B6BCA">
              <w:rPr>
                <w:rFonts w:ascii="Courier New" w:hAnsi="Courier New" w:cs="Courier New"/>
                <w:rtl/>
              </w:rPr>
              <w:delText>قرا على ولازمنى</w:delText>
            </w:r>
          </w:del>
          <w:ins w:id="11762" w:author="Transkribus" w:date="2019-12-11T14:30:00Z">
            <w:r w:rsidR="00EE6742" w:rsidRPr="00EE6742">
              <w:rPr>
                <w:rFonts w:ascii="Courier New" w:hAnsi="Courier New" w:cs="Courier New"/>
                <w:rtl/>
              </w:rPr>
              <w:t>قراعلى ولارسى</w:t>
            </w:r>
          </w:ins>
          <w:r w:rsidR="00EE6742" w:rsidRPr="00EE6742">
            <w:rPr>
              <w:rFonts w:ascii="Courier New" w:hAnsi="Courier New" w:cs="Courier New"/>
              <w:rtl/>
            </w:rPr>
            <w:t xml:space="preserve"> فانهم سعدوا</w:t>
          </w:r>
        </w:dir>
      </w:dir>
    </w:p>
    <w:p w14:paraId="5FCC871B" w14:textId="2C000CD9" w:rsidR="00EE6742" w:rsidRPr="00EE6742" w:rsidRDefault="00EE6742" w:rsidP="00EE6742">
      <w:pPr>
        <w:pStyle w:val="NurText"/>
        <w:bidi/>
        <w:rPr>
          <w:ins w:id="11763" w:author="Transkribus" w:date="2019-12-11T14:30:00Z"/>
          <w:rFonts w:ascii="Courier New" w:hAnsi="Courier New" w:cs="Courier New"/>
        </w:rPr>
      </w:pPr>
      <w:r w:rsidRPr="00EE6742">
        <w:rPr>
          <w:rFonts w:ascii="Courier New" w:hAnsi="Courier New" w:cs="Courier New"/>
          <w:rtl/>
        </w:rPr>
        <w:t>وا</w:t>
      </w:r>
      <w:del w:id="11764" w:author="Transkribus" w:date="2019-12-11T14:30:00Z">
        <w:r w:rsidR="009B6BCA" w:rsidRPr="009B6BCA">
          <w:rPr>
            <w:rFonts w:ascii="Courier New" w:hAnsi="Courier New" w:cs="Courier New"/>
            <w:rtl/>
          </w:rPr>
          <w:delText>ن</w:delText>
        </w:r>
      </w:del>
      <w:ins w:id="11765" w:author="Transkribus" w:date="2019-12-11T14:30:00Z">
        <w:r w:rsidRPr="00EE6742">
          <w:rPr>
            <w:rFonts w:ascii="Courier New" w:hAnsi="Courier New" w:cs="Courier New"/>
            <w:rtl/>
          </w:rPr>
          <w:t>ب</w:t>
        </w:r>
      </w:ins>
      <w:r w:rsidRPr="00EE6742">
        <w:rPr>
          <w:rFonts w:ascii="Courier New" w:hAnsi="Courier New" w:cs="Courier New"/>
          <w:rtl/>
        </w:rPr>
        <w:t>تف</w:t>
      </w:r>
      <w:del w:id="11766" w:author="Transkribus" w:date="2019-12-11T14:30:00Z">
        <w:r w:rsidR="009B6BCA" w:rsidRPr="009B6BCA">
          <w:rPr>
            <w:rFonts w:ascii="Courier New" w:hAnsi="Courier New" w:cs="Courier New"/>
            <w:rtl/>
          </w:rPr>
          <w:delText>ع</w:delText>
        </w:r>
      </w:del>
      <w:ins w:id="11767" w:author="Transkribus" w:date="2019-12-11T14:30:00Z">
        <w:r w:rsidRPr="00EE6742">
          <w:rPr>
            <w:rFonts w:ascii="Courier New" w:hAnsi="Courier New" w:cs="Courier New"/>
            <w:rtl/>
          </w:rPr>
          <w:t>م</w:t>
        </w:r>
      </w:ins>
      <w:r w:rsidRPr="00EE6742">
        <w:rPr>
          <w:rFonts w:ascii="Courier New" w:hAnsi="Courier New" w:cs="Courier New"/>
          <w:rtl/>
        </w:rPr>
        <w:t xml:space="preserve"> الناس </w:t>
      </w:r>
      <w:del w:id="11768" w:author="Transkribus" w:date="2019-12-11T14:30:00Z">
        <w:r w:rsidR="009B6BCA" w:rsidRPr="009B6BCA">
          <w:rPr>
            <w:rFonts w:ascii="Courier New" w:hAnsi="Courier New" w:cs="Courier New"/>
            <w:rtl/>
          </w:rPr>
          <w:delText>بهم وذكر لى</w:delText>
        </w:r>
      </w:del>
      <w:ins w:id="11769" w:author="Transkribus" w:date="2019-12-11T14:30:00Z">
        <w:r w:rsidRPr="00EE6742">
          <w:rPr>
            <w:rFonts w:ascii="Courier New" w:hAnsi="Courier New" w:cs="Courier New"/>
            <w:rtl/>
          </w:rPr>
          <w:t>نهم وذ كمرلى</w:t>
        </w:r>
      </w:ins>
      <w:r w:rsidRPr="00EE6742">
        <w:rPr>
          <w:rFonts w:ascii="Courier New" w:hAnsi="Courier New" w:cs="Courier New"/>
          <w:rtl/>
        </w:rPr>
        <w:t xml:space="preserve"> اسماء </w:t>
      </w:r>
      <w:del w:id="11770" w:author="Transkribus" w:date="2019-12-11T14:30:00Z">
        <w:r w:rsidR="009B6BCA" w:rsidRPr="009B6BCA">
          <w:rPr>
            <w:rFonts w:ascii="Courier New" w:hAnsi="Courier New" w:cs="Courier New"/>
            <w:rtl/>
          </w:rPr>
          <w:delText>كثيرين</w:delText>
        </w:r>
      </w:del>
      <w:ins w:id="11771" w:author="Transkribus" w:date="2019-12-11T14:30:00Z">
        <w:r w:rsidRPr="00EE6742">
          <w:rPr>
            <w:rFonts w:ascii="Courier New" w:hAnsi="Courier New" w:cs="Courier New"/>
            <w:rtl/>
          </w:rPr>
          <w:t>كشر بن</w:t>
        </w:r>
      </w:ins>
      <w:r w:rsidRPr="00EE6742">
        <w:rPr>
          <w:rFonts w:ascii="Courier New" w:hAnsi="Courier New" w:cs="Courier New"/>
          <w:rtl/>
        </w:rPr>
        <w:t xml:space="preserve"> منهم </w:t>
      </w:r>
      <w:del w:id="11772" w:author="Transkribus" w:date="2019-12-11T14:30:00Z">
        <w:r w:rsidR="009B6BCA" w:rsidRPr="009B6BCA">
          <w:rPr>
            <w:rFonts w:ascii="Courier New" w:hAnsi="Courier New" w:cs="Courier New"/>
            <w:rtl/>
          </w:rPr>
          <w:delText>قد تميزوا واشتهروا</w:delText>
        </w:r>
      </w:del>
      <w:ins w:id="11773" w:author="Transkribus" w:date="2019-12-11T14:30:00Z">
        <w:r w:rsidRPr="00EE6742">
          <w:rPr>
            <w:rFonts w:ascii="Courier New" w:hAnsi="Courier New" w:cs="Courier New"/>
            <w:rtl/>
          </w:rPr>
          <w:t>عد غمير واو اشتهروا</w:t>
        </w:r>
      </w:ins>
      <w:r w:rsidRPr="00EE6742">
        <w:rPr>
          <w:rFonts w:ascii="Courier New" w:hAnsi="Courier New" w:cs="Courier New"/>
          <w:rtl/>
        </w:rPr>
        <w:t xml:space="preserve"> فى صناعة الطب منهم من</w:t>
      </w:r>
      <w:del w:id="11774" w:author="Transkribus" w:date="2019-12-11T14:30:00Z">
        <w:r w:rsidR="009B6BCA" w:rsidRPr="009B6BCA">
          <w:rPr>
            <w:rFonts w:ascii="Courier New" w:hAnsi="Courier New" w:cs="Courier New"/>
            <w:rtl/>
          </w:rPr>
          <w:delText xml:space="preserve"> قد مات ومنهم</w:delText>
        </w:r>
      </w:del>
    </w:p>
    <w:p w14:paraId="18F9A8B1" w14:textId="77777777" w:rsidR="009B6BCA" w:rsidRPr="009B6BCA" w:rsidRDefault="00EE6742" w:rsidP="009B6BCA">
      <w:pPr>
        <w:pStyle w:val="NurText"/>
        <w:bidi/>
        <w:rPr>
          <w:del w:id="11775" w:author="Transkribus" w:date="2019-12-11T14:30:00Z"/>
          <w:rFonts w:ascii="Courier New" w:hAnsi="Courier New" w:cs="Courier New"/>
        </w:rPr>
      </w:pPr>
      <w:ins w:id="11776" w:author="Transkribus" w:date="2019-12-11T14:30:00Z">
        <w:r w:rsidRPr="00EE6742">
          <w:rPr>
            <w:rFonts w:ascii="Courier New" w:hAnsi="Courier New" w:cs="Courier New"/>
            <w:rtl/>
          </w:rPr>
          <w:t>اقدمات ومنهسم</w:t>
        </w:r>
      </w:ins>
      <w:r w:rsidRPr="00EE6742">
        <w:rPr>
          <w:rFonts w:ascii="Courier New" w:hAnsi="Courier New" w:cs="Courier New"/>
          <w:rtl/>
        </w:rPr>
        <w:t xml:space="preserve"> من ك</w:t>
      </w:r>
      <w:ins w:id="11777" w:author="Transkribus" w:date="2019-12-11T14:30:00Z">
        <w:r w:rsidRPr="00EE6742">
          <w:rPr>
            <w:rFonts w:ascii="Courier New" w:hAnsi="Courier New" w:cs="Courier New"/>
            <w:rtl/>
          </w:rPr>
          <w:t>م</w:t>
        </w:r>
      </w:ins>
      <w:r w:rsidRPr="00EE6742">
        <w:rPr>
          <w:rFonts w:ascii="Courier New" w:hAnsi="Courier New" w:cs="Courier New"/>
          <w:rtl/>
        </w:rPr>
        <w:t xml:space="preserve">ان بعد فى الحياة </w:t>
      </w:r>
      <w:del w:id="1177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467F8F7" w14:textId="411D104C" w:rsidR="00EE6742" w:rsidRPr="00EE6742" w:rsidRDefault="009B6BCA" w:rsidP="00EE6742">
      <w:pPr>
        <w:pStyle w:val="NurText"/>
        <w:bidi/>
        <w:rPr>
          <w:ins w:id="11779" w:author="Transkribus" w:date="2019-12-11T14:30:00Z"/>
          <w:rFonts w:ascii="Courier New" w:hAnsi="Courier New" w:cs="Courier New"/>
        </w:rPr>
      </w:pPr>
      <w:dir w:val="rtl">
        <w:dir w:val="rtl">
          <w:r w:rsidR="00EE6742" w:rsidRPr="00EE6742">
            <w:rPr>
              <w:rFonts w:ascii="Courier New" w:hAnsi="Courier New" w:cs="Courier New"/>
              <w:rtl/>
            </w:rPr>
            <w:t xml:space="preserve">وكان </w:t>
          </w:r>
          <w:del w:id="11780" w:author="Transkribus" w:date="2019-12-11T14:30:00Z">
            <w:r w:rsidRPr="009B6BCA">
              <w:rPr>
                <w:rFonts w:ascii="Courier New" w:hAnsi="Courier New" w:cs="Courier New"/>
                <w:rtl/>
              </w:rPr>
              <w:delText>يرى انه لا يقرئ احدا من اهل</w:delText>
            </w:r>
          </w:del>
          <w:ins w:id="11781" w:author="Transkribus" w:date="2019-12-11T14:30:00Z">
            <w:r w:rsidR="00EE6742" w:rsidRPr="00EE6742">
              <w:rPr>
                <w:rFonts w:ascii="Courier New" w:hAnsi="Courier New" w:cs="Courier New"/>
                <w:rtl/>
              </w:rPr>
              <w:t>برى اله لابقرى أحمد امن</w:t>
            </w:r>
          </w:ins>
          <w:r w:rsidR="00EE6742" w:rsidRPr="00EE6742">
            <w:rPr>
              <w:rFonts w:ascii="Courier New" w:hAnsi="Courier New" w:cs="Courier New"/>
              <w:rtl/>
            </w:rPr>
            <w:t xml:space="preserve"> الذمة </w:t>
          </w:r>
          <w:del w:id="11782" w:author="Transkribus" w:date="2019-12-11T14:30:00Z">
            <w:r w:rsidRPr="009B6BCA">
              <w:rPr>
                <w:rFonts w:ascii="Courier New" w:hAnsi="Courier New" w:cs="Courier New"/>
                <w:rtl/>
              </w:rPr>
              <w:delText xml:space="preserve">اصلا صناعة </w:delText>
            </w:r>
          </w:del>
          <w:ins w:id="11783" w:author="Transkribus" w:date="2019-12-11T14:30:00Z">
            <w:r w:rsidR="00EE6742" w:rsidRPr="00EE6742">
              <w:rPr>
                <w:rFonts w:ascii="Courier New" w:hAnsi="Courier New" w:cs="Courier New"/>
                <w:rtl/>
              </w:rPr>
              <w:t>أسلاصناعة</w:t>
            </w:r>
          </w:ins>
        </w:dir>
      </w:dir>
    </w:p>
    <w:p w14:paraId="13070090" w14:textId="77777777" w:rsidR="009B6BCA" w:rsidRPr="009B6BCA" w:rsidRDefault="00EE6742" w:rsidP="009B6BCA">
      <w:pPr>
        <w:pStyle w:val="NurText"/>
        <w:bidi/>
        <w:rPr>
          <w:del w:id="11784" w:author="Transkribus" w:date="2019-12-11T14:30:00Z"/>
          <w:rFonts w:ascii="Courier New" w:hAnsi="Courier New" w:cs="Courier New"/>
        </w:rPr>
      </w:pPr>
      <w:r w:rsidRPr="00EE6742">
        <w:rPr>
          <w:rFonts w:ascii="Courier New" w:hAnsi="Courier New" w:cs="Courier New"/>
          <w:rtl/>
        </w:rPr>
        <w:t xml:space="preserve">الطب </w:t>
      </w:r>
      <w:del w:id="11785" w:author="Transkribus" w:date="2019-12-11T14:30:00Z">
        <w:r w:rsidR="009B6BCA" w:rsidRPr="009B6BCA">
          <w:rPr>
            <w:rFonts w:ascii="Courier New" w:hAnsi="Courier New" w:cs="Courier New"/>
            <w:rtl/>
          </w:rPr>
          <w:delText>ولا لمن لا يجده اهلا 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3C6F39F" w14:textId="2BC9DDF9" w:rsidR="00EE6742" w:rsidRPr="00EE6742" w:rsidRDefault="009B6BCA" w:rsidP="00EE6742">
      <w:pPr>
        <w:pStyle w:val="NurText"/>
        <w:bidi/>
        <w:rPr>
          <w:rFonts w:ascii="Courier New" w:hAnsi="Courier New" w:cs="Courier New"/>
        </w:rPr>
      </w:pPr>
      <w:dir w:val="rtl">
        <w:dir w:val="rtl">
          <w:del w:id="11786" w:author="Transkribus" w:date="2019-12-11T14:30:00Z">
            <w:r w:rsidRPr="009B6BCA">
              <w:rPr>
                <w:rFonts w:ascii="Courier New" w:hAnsi="Courier New" w:cs="Courier New"/>
                <w:rtl/>
              </w:rPr>
              <w:delText>وكان</w:delText>
            </w:r>
          </w:del>
          <w:ins w:id="11787" w:author="Transkribus" w:date="2019-12-11T14:30:00Z">
            <w:r w:rsidR="00EE6742" w:rsidRPr="00EE6742">
              <w:rPr>
                <w:rFonts w:ascii="Courier New" w:hAnsi="Courier New" w:cs="Courier New"/>
                <w:rtl/>
              </w:rPr>
              <w:t>ولالمن الاجدة أهلالها وكمان</w:t>
            </w:r>
          </w:ins>
          <w:r w:rsidR="00EE6742" w:rsidRPr="00EE6742">
            <w:rPr>
              <w:rFonts w:ascii="Courier New" w:hAnsi="Courier New" w:cs="Courier New"/>
              <w:rtl/>
            </w:rPr>
            <w:t xml:space="preserve"> يعطى الصناعة </w:t>
          </w:r>
          <w:del w:id="11788" w:author="Transkribus" w:date="2019-12-11T14:30:00Z">
            <w:r w:rsidRPr="009B6BCA">
              <w:rPr>
                <w:rFonts w:ascii="Courier New" w:hAnsi="Courier New" w:cs="Courier New"/>
                <w:rtl/>
              </w:rPr>
              <w:delText>حقها من الراسة والتعظيم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789" w:author="Transkribus" w:date="2019-12-11T14:30:00Z">
            <w:r w:rsidR="00EE6742" w:rsidRPr="00EE6742">
              <w:rPr>
                <w:rFonts w:ascii="Courier New" w:hAnsi="Courier New" w:cs="Courier New"/>
                <w:rtl/>
              </w:rPr>
              <w:t>جمهامن الرئشة والتعطم وثال لى</w:t>
            </w:r>
          </w:ins>
        </w:dir>
      </w:dir>
    </w:p>
    <w:p w14:paraId="7A5573F8" w14:textId="77777777" w:rsidR="009B6BCA" w:rsidRPr="009B6BCA" w:rsidRDefault="009B6BCA" w:rsidP="009B6BCA">
      <w:pPr>
        <w:pStyle w:val="NurText"/>
        <w:bidi/>
        <w:rPr>
          <w:del w:id="11790" w:author="Transkribus" w:date="2019-12-11T14:30:00Z"/>
          <w:rFonts w:ascii="Courier New" w:hAnsi="Courier New" w:cs="Courier New"/>
        </w:rPr>
      </w:pPr>
      <w:dir w:val="rtl">
        <w:dir w:val="rtl">
          <w:del w:id="11791" w:author="Transkribus" w:date="2019-12-11T14:30:00Z">
            <w:r w:rsidRPr="009B6BCA">
              <w:rPr>
                <w:rFonts w:ascii="Courier New" w:hAnsi="Courier New" w:cs="Courier New"/>
                <w:rtl/>
              </w:rPr>
              <w:delText>وقال لى انه لم يقرا فى سائر عمره من اهل الذمة سوى اثنين لا غير احدهما الحكيم عمران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4EDB1E" w14:textId="77777777" w:rsidR="009B6BCA" w:rsidRPr="009B6BCA" w:rsidRDefault="009B6BCA" w:rsidP="009B6BCA">
      <w:pPr>
        <w:pStyle w:val="NurText"/>
        <w:bidi/>
        <w:rPr>
          <w:del w:id="11792" w:author="Transkribus" w:date="2019-12-11T14:30:00Z"/>
          <w:rFonts w:ascii="Courier New" w:hAnsi="Courier New" w:cs="Courier New"/>
        </w:rPr>
      </w:pPr>
      <w:dir w:val="rtl">
        <w:dir w:val="rtl">
          <w:del w:id="11793"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7CF712" w14:textId="5B38E8A3" w:rsidR="00EE6742" w:rsidRPr="00EE6742" w:rsidRDefault="009B6BCA" w:rsidP="00EE6742">
      <w:pPr>
        <w:pStyle w:val="NurText"/>
        <w:bidi/>
        <w:rPr>
          <w:ins w:id="11794" w:author="Transkribus" w:date="2019-12-11T14:30:00Z"/>
          <w:rFonts w:ascii="Courier New" w:hAnsi="Courier New" w:cs="Courier New"/>
        </w:rPr>
      </w:pPr>
      <w:dir w:val="rtl">
        <w:dir w:val="rtl">
          <w:del w:id="11795" w:author="Transkribus" w:date="2019-12-11T14:30:00Z">
            <w:r w:rsidRPr="009B6BCA">
              <w:rPr>
                <w:rFonts w:ascii="Courier New" w:hAnsi="Courier New" w:cs="Courier New"/>
                <w:rtl/>
              </w:rPr>
              <w:delText>والاخر ابراهيم</w:delText>
            </w:r>
          </w:del>
          <w:ins w:id="11796" w:author="Transkribus" w:date="2019-12-11T14:30:00Z">
            <w:r w:rsidR="00EE6742" w:rsidRPr="00EE6742">
              <w:rPr>
                <w:rFonts w:ascii="Courier New" w:hAnsi="Courier New" w:cs="Courier New"/>
                <w:rtl/>
              </w:rPr>
              <w:t>ابلم بعرى فى صسار عمرممن أهل الذمةسوى النين الاغير أحمد همالحكم عمران الاصر اليلى</w:t>
            </w:r>
          </w:ins>
        </w:dir>
      </w:dir>
    </w:p>
    <w:p w14:paraId="6F1F6559" w14:textId="31418DC8" w:rsidR="00EE6742" w:rsidRPr="00EE6742" w:rsidRDefault="00EE6742" w:rsidP="00EE6742">
      <w:pPr>
        <w:pStyle w:val="NurText"/>
        <w:bidi/>
        <w:rPr>
          <w:rFonts w:ascii="Courier New" w:hAnsi="Courier New" w:cs="Courier New"/>
        </w:rPr>
      </w:pPr>
      <w:ins w:id="11797" w:author="Transkribus" w:date="2019-12-11T14:30:00Z">
        <w:r w:rsidRPr="00EE6742">
          <w:rPr>
            <w:rFonts w:ascii="Courier New" w:hAnsi="Courier New" w:cs="Courier New"/>
            <w:rtl/>
          </w:rPr>
          <w:t>والاخرابراهيم</w:t>
        </w:r>
      </w:ins>
      <w:r w:rsidRPr="00EE6742">
        <w:rPr>
          <w:rFonts w:ascii="Courier New" w:hAnsi="Courier New" w:cs="Courier New"/>
          <w:rtl/>
        </w:rPr>
        <w:t xml:space="preserve"> بن خلف السامرى بعد ان </w:t>
      </w:r>
      <w:del w:id="11798" w:author="Transkribus" w:date="2019-12-11T14:30:00Z">
        <w:r w:rsidR="009B6BCA" w:rsidRPr="009B6BCA">
          <w:rPr>
            <w:rFonts w:ascii="Courier New" w:hAnsi="Courier New" w:cs="Courier New"/>
            <w:rtl/>
          </w:rPr>
          <w:delText>ثقلا عليه بكل طريق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799" w:author="Transkribus" w:date="2019-12-11T14:30:00Z">
        <w:r w:rsidRPr="00EE6742">
          <w:rPr>
            <w:rFonts w:ascii="Courier New" w:hAnsi="Courier New" w:cs="Courier New"/>
            <w:rtl/>
          </w:rPr>
          <w:t>تقلاعليه كل طريق ونشفها غبدةه مجهات الاحمكنه</w:t>
        </w:r>
      </w:ins>
    </w:p>
    <w:p w14:paraId="3AE8FFF5" w14:textId="77777777" w:rsidR="009B6BCA" w:rsidRPr="009B6BCA" w:rsidRDefault="009B6BCA" w:rsidP="009B6BCA">
      <w:pPr>
        <w:pStyle w:val="NurText"/>
        <w:bidi/>
        <w:rPr>
          <w:del w:id="11800" w:author="Transkribus" w:date="2019-12-11T14:30:00Z"/>
          <w:rFonts w:ascii="Courier New" w:hAnsi="Courier New" w:cs="Courier New"/>
        </w:rPr>
      </w:pPr>
      <w:dir w:val="rtl">
        <w:dir w:val="rtl">
          <w:del w:id="11801" w:author="Transkribus" w:date="2019-12-11T14:30:00Z">
            <w:r w:rsidRPr="009B6BCA">
              <w:rPr>
                <w:rFonts w:ascii="Courier New" w:hAnsi="Courier New" w:cs="Courier New"/>
                <w:rtl/>
              </w:rPr>
              <w:delText>وتشفعا عنده بجهات لا يمكنه ردهم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7A6DDA" w14:textId="77777777" w:rsidR="009B6BCA" w:rsidRPr="009B6BCA" w:rsidRDefault="009B6BCA" w:rsidP="009B6BCA">
      <w:pPr>
        <w:pStyle w:val="NurText"/>
        <w:bidi/>
        <w:rPr>
          <w:del w:id="11802" w:author="Transkribus" w:date="2019-12-11T14:30:00Z"/>
          <w:rFonts w:ascii="Courier New" w:hAnsi="Courier New" w:cs="Courier New"/>
        </w:rPr>
      </w:pPr>
      <w:dir w:val="rtl">
        <w:dir w:val="rtl">
          <w:ins w:id="11803" w:author="Transkribus" w:date="2019-12-11T14:30:00Z">
            <w:r w:rsidR="00EE6742" w:rsidRPr="00EE6742">
              <w:rPr>
                <w:rFonts w:ascii="Courier New" w:hAnsi="Courier New" w:cs="Courier New"/>
                <w:rtl/>
              </w:rPr>
              <w:t xml:space="preserve">ابردهيم </w:t>
            </w:r>
          </w:ins>
          <w:r w:rsidR="00EE6742" w:rsidRPr="00EE6742">
            <w:rPr>
              <w:rFonts w:ascii="Courier New" w:hAnsi="Courier New" w:cs="Courier New"/>
              <w:rtl/>
            </w:rPr>
            <w:t xml:space="preserve">وكل </w:t>
          </w:r>
          <w:del w:id="11804" w:author="Transkribus" w:date="2019-12-11T14:30:00Z">
            <w:r w:rsidRPr="009B6BCA">
              <w:rPr>
                <w:rFonts w:ascii="Courier New" w:hAnsi="Courier New" w:cs="Courier New"/>
                <w:rtl/>
              </w:rPr>
              <w:delText>منهما نبغ</w:delText>
            </w:r>
          </w:del>
          <w:ins w:id="11805" w:author="Transkribus" w:date="2019-12-11T14:30:00Z">
            <w:r w:rsidR="00EE6742" w:rsidRPr="00EE6742">
              <w:rPr>
                <w:rFonts w:ascii="Courier New" w:hAnsi="Courier New" w:cs="Courier New"/>
                <w:rtl/>
              </w:rPr>
              <w:t>مههانبع</w:t>
            </w:r>
          </w:ins>
          <w:r w:rsidR="00EE6742" w:rsidRPr="00EE6742">
            <w:rPr>
              <w:rFonts w:ascii="Courier New" w:hAnsi="Courier New" w:cs="Courier New"/>
              <w:rtl/>
            </w:rPr>
            <w:t xml:space="preserve"> وصار </w:t>
          </w:r>
          <w:del w:id="11806" w:author="Transkribus" w:date="2019-12-11T14:30:00Z">
            <w:r w:rsidRPr="009B6BCA">
              <w:rPr>
                <w:rFonts w:ascii="Courier New" w:hAnsi="Courier New" w:cs="Courier New"/>
                <w:rtl/>
              </w:rPr>
              <w:delText>طبيا فاضلا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7FF22F" w14:textId="76F2B38E" w:rsidR="00EE6742" w:rsidRPr="00EE6742" w:rsidRDefault="009B6BCA" w:rsidP="00EE6742">
      <w:pPr>
        <w:pStyle w:val="NurText"/>
        <w:bidi/>
        <w:rPr>
          <w:ins w:id="11807" w:author="Transkribus" w:date="2019-12-11T14:30:00Z"/>
          <w:rFonts w:ascii="Courier New" w:hAnsi="Courier New" w:cs="Courier New"/>
        </w:rPr>
      </w:pPr>
      <w:dir w:val="rtl">
        <w:dir w:val="rtl">
          <w:del w:id="11808" w:author="Transkribus" w:date="2019-12-11T14:30:00Z">
            <w:r w:rsidRPr="009B6BCA">
              <w:rPr>
                <w:rFonts w:ascii="Courier New" w:hAnsi="Courier New" w:cs="Courier New"/>
                <w:rtl/>
              </w:rPr>
              <w:delText>ولا شك ان</w:delText>
            </w:r>
          </w:del>
          <w:ins w:id="11809" w:author="Transkribus" w:date="2019-12-11T14:30:00Z">
            <w:r w:rsidR="00EE6742" w:rsidRPr="00EE6742">
              <w:rPr>
                <w:rFonts w:ascii="Courier New" w:hAnsi="Courier New" w:cs="Courier New"/>
                <w:rtl/>
              </w:rPr>
              <w:t>طبببافاسلا ولاشلك ابن</w:t>
            </w:r>
          </w:ins>
          <w:r w:rsidR="00EE6742" w:rsidRPr="00EE6742">
            <w:rPr>
              <w:rFonts w:ascii="Courier New" w:hAnsi="Courier New" w:cs="Courier New"/>
              <w:rtl/>
            </w:rPr>
            <w:t xml:space="preserve"> من المشا</w:t>
          </w:r>
          <w:del w:id="11810" w:author="Transkribus" w:date="2019-12-11T14:30:00Z">
            <w:r w:rsidRPr="009B6BCA">
              <w:rPr>
                <w:rFonts w:ascii="Courier New" w:hAnsi="Courier New" w:cs="Courier New"/>
                <w:rtl/>
              </w:rPr>
              <w:delText>يخ</w:delText>
            </w:r>
          </w:del>
          <w:ins w:id="11811" w:author="Transkribus" w:date="2019-12-11T14:30:00Z">
            <w:r w:rsidR="00EE6742" w:rsidRPr="00EE6742">
              <w:rPr>
                <w:rFonts w:ascii="Courier New" w:hAnsi="Courier New" w:cs="Courier New"/>
                <w:rtl/>
              </w:rPr>
              <w:t>بح</w:t>
            </w:r>
          </w:ins>
          <w:r w:rsidR="00EE6742" w:rsidRPr="00EE6742">
            <w:rPr>
              <w:rFonts w:ascii="Courier New" w:hAnsi="Courier New" w:cs="Courier New"/>
              <w:rtl/>
            </w:rPr>
            <w:t xml:space="preserve"> من </w:t>
          </w:r>
          <w:del w:id="11812" w:author="Transkribus" w:date="2019-12-11T14:30:00Z">
            <w:r w:rsidRPr="009B6BCA">
              <w:rPr>
                <w:rFonts w:ascii="Courier New" w:hAnsi="Courier New" w:cs="Courier New"/>
                <w:rtl/>
              </w:rPr>
              <w:delText>يكون للاشتغال</w:delText>
            </w:r>
          </w:del>
          <w:ins w:id="11813" w:author="Transkribus" w:date="2019-12-11T14:30:00Z">
            <w:r w:rsidR="00EE6742" w:rsidRPr="00EE6742">
              <w:rPr>
                <w:rFonts w:ascii="Courier New" w:hAnsi="Courier New" w:cs="Courier New"/>
                <w:rtl/>
              </w:rPr>
              <w:t>بكون الاشتغال</w:t>
            </w:r>
          </w:ins>
          <w:r w:rsidR="00EE6742" w:rsidRPr="00EE6742">
            <w:rPr>
              <w:rFonts w:ascii="Courier New" w:hAnsi="Courier New" w:cs="Courier New"/>
              <w:rtl/>
            </w:rPr>
            <w:t xml:space="preserve"> عليه </w:t>
          </w:r>
          <w:del w:id="11814" w:author="Transkribus" w:date="2019-12-11T14:30:00Z">
            <w:r w:rsidRPr="009B6BCA">
              <w:rPr>
                <w:rFonts w:ascii="Courier New" w:hAnsi="Courier New" w:cs="Courier New"/>
                <w:rtl/>
              </w:rPr>
              <w:delText xml:space="preserve">بركة </w:delText>
            </w:r>
          </w:del>
          <w:ins w:id="11815" w:author="Transkribus" w:date="2019-12-11T14:30:00Z">
            <w:r w:rsidR="00EE6742" w:rsidRPr="00EE6742">
              <w:rPr>
                <w:rFonts w:ascii="Courier New" w:hAnsi="Courier New" w:cs="Courier New"/>
                <w:rtl/>
              </w:rPr>
              <w:t>بركا</w:t>
            </w:r>
          </w:ins>
        </w:dir>
      </w:dir>
    </w:p>
    <w:p w14:paraId="217AA974" w14:textId="77777777" w:rsidR="00EE6742" w:rsidRPr="00EE6742" w:rsidRDefault="00EE6742" w:rsidP="00EE6742">
      <w:pPr>
        <w:pStyle w:val="NurText"/>
        <w:bidi/>
        <w:rPr>
          <w:ins w:id="11816" w:author="Transkribus" w:date="2019-12-11T14:30:00Z"/>
          <w:rFonts w:ascii="Courier New" w:hAnsi="Courier New" w:cs="Courier New"/>
        </w:rPr>
      </w:pPr>
      <w:ins w:id="11817" w:author="Transkribus" w:date="2019-12-11T14:30:00Z">
        <w:r w:rsidRPr="00EE6742">
          <w:rPr>
            <w:rFonts w:ascii="Courier New" w:hAnsi="Courier New" w:cs="Courier New"/>
            <w:rtl/>
          </w:rPr>
          <w:t xml:space="preserve"> حر</w:t>
        </w:r>
      </w:ins>
    </w:p>
    <w:p w14:paraId="79C37957" w14:textId="77777777" w:rsidR="00EE6742" w:rsidRPr="00EE6742" w:rsidRDefault="00EE6742" w:rsidP="00EE6742">
      <w:pPr>
        <w:pStyle w:val="NurText"/>
        <w:bidi/>
        <w:rPr>
          <w:ins w:id="11818" w:author="Transkribus" w:date="2019-12-11T14:30:00Z"/>
          <w:rFonts w:ascii="Courier New" w:hAnsi="Courier New" w:cs="Courier New"/>
        </w:rPr>
      </w:pPr>
      <w:ins w:id="11819" w:author="Transkribus" w:date="2019-12-11T14:30:00Z">
        <w:r w:rsidRPr="00EE6742">
          <w:rPr>
            <w:rFonts w:ascii="Courier New" w:hAnsi="Courier New" w:cs="Courier New"/>
            <w:rtl/>
          </w:rPr>
          <w:t>١٩٤</w:t>
        </w:r>
      </w:ins>
    </w:p>
    <w:p w14:paraId="50F222C8" w14:textId="77777777" w:rsidR="009B6BCA" w:rsidRPr="009B6BCA" w:rsidRDefault="00EE6742" w:rsidP="009B6BCA">
      <w:pPr>
        <w:pStyle w:val="NurText"/>
        <w:bidi/>
        <w:rPr>
          <w:del w:id="11820" w:author="Transkribus" w:date="2019-12-11T14:30:00Z"/>
          <w:rFonts w:ascii="Courier New" w:hAnsi="Courier New" w:cs="Courier New"/>
        </w:rPr>
      </w:pPr>
      <w:r w:rsidRPr="00EE6742">
        <w:rPr>
          <w:rFonts w:ascii="Courier New" w:hAnsi="Courier New" w:cs="Courier New"/>
          <w:rtl/>
        </w:rPr>
        <w:t xml:space="preserve">وسعد </w:t>
      </w:r>
      <w:del w:id="11821" w:author="Transkribus" w:date="2019-12-11T14:30:00Z">
        <w:r w:rsidR="009B6BCA" w:rsidRPr="009B6BCA">
          <w:rPr>
            <w:rFonts w:ascii="Courier New" w:hAnsi="Courier New" w:cs="Courier New"/>
            <w:rtl/>
          </w:rPr>
          <w:delText>كما يوجد ذلك</w:delText>
        </w:r>
      </w:del>
      <w:ins w:id="11822" w:author="Transkribus" w:date="2019-12-11T14:30:00Z">
        <w:r w:rsidRPr="00EE6742">
          <w:rPr>
            <w:rFonts w:ascii="Courier New" w:hAnsi="Courier New" w:cs="Courier New"/>
            <w:rtl/>
          </w:rPr>
          <w:t>كمارو جدذلك</w:t>
        </w:r>
      </w:ins>
      <w:r w:rsidRPr="00EE6742">
        <w:rPr>
          <w:rFonts w:ascii="Courier New" w:hAnsi="Courier New" w:cs="Courier New"/>
          <w:rtl/>
        </w:rPr>
        <w:t xml:space="preserve"> فى بع</w:t>
      </w:r>
      <w:del w:id="11823" w:author="Transkribus" w:date="2019-12-11T14:30:00Z">
        <w:r w:rsidR="009B6BCA" w:rsidRPr="009B6BCA">
          <w:rPr>
            <w:rFonts w:ascii="Courier New" w:hAnsi="Courier New" w:cs="Courier New"/>
            <w:rtl/>
          </w:rPr>
          <w:delText>ض</w:delText>
        </w:r>
      </w:del>
      <w:ins w:id="11824" w:author="Transkribus" w:date="2019-12-11T14:30:00Z">
        <w:r w:rsidRPr="00EE6742">
          <w:rPr>
            <w:rFonts w:ascii="Courier New" w:hAnsi="Courier New" w:cs="Courier New"/>
            <w:rtl/>
          </w:rPr>
          <w:t>س</w:t>
        </w:r>
      </w:ins>
      <w:r w:rsidRPr="00EE6742">
        <w:rPr>
          <w:rFonts w:ascii="Courier New" w:hAnsi="Courier New" w:cs="Courier New"/>
          <w:rtl/>
        </w:rPr>
        <w:t xml:space="preserve"> الكتب </w:t>
      </w:r>
      <w:del w:id="11825" w:author="Transkribus" w:date="2019-12-11T14:30:00Z">
        <w:r w:rsidR="009B6BCA" w:rsidRPr="009B6BCA">
          <w:rPr>
            <w:rFonts w:ascii="Courier New" w:hAnsi="Courier New" w:cs="Courier New"/>
            <w:rtl/>
          </w:rPr>
          <w:delText>المصنفة دون غيرها</w:delText>
        </w:r>
      </w:del>
      <w:ins w:id="11826" w:author="Transkribus" w:date="2019-12-11T14:30:00Z">
        <w:r w:rsidRPr="00EE6742">
          <w:rPr>
            <w:rFonts w:ascii="Courier New" w:hAnsi="Courier New" w:cs="Courier New"/>
            <w:rtl/>
          </w:rPr>
          <w:t>المصتفةدون عيرها</w:t>
        </w:r>
      </w:ins>
      <w:r w:rsidRPr="00EE6742">
        <w:rPr>
          <w:rFonts w:ascii="Courier New" w:hAnsi="Courier New" w:cs="Courier New"/>
          <w:rtl/>
        </w:rPr>
        <w:t xml:space="preserve"> فى علم علم </w:t>
      </w:r>
      <w:del w:id="118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B12F344" w14:textId="060D9EEC" w:rsidR="00EE6742" w:rsidRPr="00EE6742" w:rsidRDefault="009B6BCA" w:rsidP="00EE6742">
      <w:pPr>
        <w:pStyle w:val="NurText"/>
        <w:bidi/>
        <w:rPr>
          <w:ins w:id="11828" w:author="Transkribus" w:date="2019-12-11T14:30:00Z"/>
          <w:rFonts w:ascii="Courier New" w:hAnsi="Courier New" w:cs="Courier New"/>
        </w:rPr>
      </w:pPr>
      <w:dir w:val="rtl">
        <w:dir w:val="rtl">
          <w:r w:rsidR="00EE6742" w:rsidRPr="00EE6742">
            <w:rPr>
              <w:rFonts w:ascii="Courier New" w:hAnsi="Courier New" w:cs="Courier New"/>
              <w:rtl/>
            </w:rPr>
            <w:t xml:space="preserve">وكنت فى </w:t>
          </w:r>
          <w:del w:id="11829" w:author="Transkribus" w:date="2019-12-11T14:30:00Z">
            <w:r w:rsidRPr="009B6BCA">
              <w:rPr>
                <w:rFonts w:ascii="Courier New" w:hAnsi="Courier New" w:cs="Courier New"/>
                <w:rtl/>
              </w:rPr>
              <w:delText>سنة اثنتين وثلاث وعشرين وستمائة قد قرات</w:delText>
            </w:r>
          </w:del>
          <w:ins w:id="11830" w:author="Transkribus" w:date="2019-12-11T14:30:00Z">
            <w:r w:rsidR="00EE6742" w:rsidRPr="00EE6742">
              <w:rPr>
                <w:rFonts w:ascii="Courier New" w:hAnsi="Courier New" w:cs="Courier New"/>
                <w:rtl/>
              </w:rPr>
              <w:t>سثة الننين وقلاب</w:t>
            </w:r>
          </w:ins>
        </w:dir>
      </w:dir>
    </w:p>
    <w:p w14:paraId="010B70DE" w14:textId="60F80D95" w:rsidR="00EE6742" w:rsidRPr="00EE6742" w:rsidRDefault="00EE6742" w:rsidP="00EE6742">
      <w:pPr>
        <w:pStyle w:val="NurText"/>
        <w:bidi/>
        <w:rPr>
          <w:ins w:id="11831" w:author="Transkribus" w:date="2019-12-11T14:30:00Z"/>
          <w:rFonts w:ascii="Courier New" w:hAnsi="Courier New" w:cs="Courier New"/>
        </w:rPr>
      </w:pPr>
      <w:ins w:id="11832" w:author="Transkribus" w:date="2019-12-11T14:30:00Z">
        <w:r w:rsidRPr="00EE6742">
          <w:rPr>
            <w:rFonts w:ascii="Courier New" w:hAnsi="Courier New" w:cs="Courier New"/>
            <w:rtl/>
          </w:rPr>
          <w:t>اوعسر بن وسثماثة فدقرات</w:t>
        </w:r>
      </w:ins>
      <w:r w:rsidRPr="00EE6742">
        <w:rPr>
          <w:rFonts w:ascii="Courier New" w:hAnsi="Courier New" w:cs="Courier New"/>
          <w:rtl/>
        </w:rPr>
        <w:t xml:space="preserve"> عليه </w:t>
      </w:r>
      <w:del w:id="11833" w:author="Transkribus" w:date="2019-12-11T14:30:00Z">
        <w:r w:rsidR="009B6BCA" w:rsidRPr="009B6BCA">
          <w:rPr>
            <w:rFonts w:ascii="Courier New" w:hAnsi="Courier New" w:cs="Courier New"/>
            <w:rtl/>
          </w:rPr>
          <w:delText>كتابا</w:delText>
        </w:r>
      </w:del>
      <w:ins w:id="11834" w:author="Transkribus" w:date="2019-12-11T14:30:00Z">
        <w:r w:rsidRPr="00EE6742">
          <w:rPr>
            <w:rFonts w:ascii="Courier New" w:hAnsi="Courier New" w:cs="Courier New"/>
            <w:rtl/>
          </w:rPr>
          <w:t>٣منارا</w:t>
        </w:r>
      </w:ins>
      <w:r w:rsidRPr="00EE6742">
        <w:rPr>
          <w:rFonts w:ascii="Courier New" w:hAnsi="Courier New" w:cs="Courier New"/>
          <w:rtl/>
        </w:rPr>
        <w:t xml:space="preserve"> فى الطب </w:t>
      </w:r>
      <w:del w:id="11835" w:author="Transkribus" w:date="2019-12-11T14:30:00Z">
        <w:r w:rsidR="009B6BCA" w:rsidRPr="009B6BCA">
          <w:rPr>
            <w:rFonts w:ascii="Courier New" w:hAnsi="Courier New" w:cs="Courier New"/>
            <w:rtl/>
          </w:rPr>
          <w:delText>ولا سيما فيما يتعلق</w:delText>
        </w:r>
      </w:del>
      <w:ins w:id="11836" w:author="Transkribus" w:date="2019-12-11T14:30:00Z">
        <w:r w:rsidRPr="00EE6742">
          <w:rPr>
            <w:rFonts w:ascii="Courier New" w:hAnsi="Courier New" w:cs="Courier New"/>
            <w:rtl/>
          </w:rPr>
          <w:t>ولاسبافماعلق</w:t>
        </w:r>
      </w:ins>
      <w:r w:rsidRPr="00EE6742">
        <w:rPr>
          <w:rFonts w:ascii="Courier New" w:hAnsi="Courier New" w:cs="Courier New"/>
          <w:rtl/>
        </w:rPr>
        <w:t xml:space="preserve"> بالجزء العملى من </w:t>
      </w:r>
      <w:del w:id="11837" w:author="Transkribus" w:date="2019-12-11T14:30:00Z">
        <w:r w:rsidR="009B6BCA" w:rsidRPr="009B6BCA">
          <w:rPr>
            <w:rFonts w:ascii="Courier New" w:hAnsi="Courier New" w:cs="Courier New"/>
            <w:rtl/>
          </w:rPr>
          <w:delText>كلام ابى</w:delText>
        </w:r>
      </w:del>
      <w:ins w:id="11838" w:author="Transkribus" w:date="2019-12-11T14:30:00Z">
        <w:r w:rsidRPr="00EE6742">
          <w:rPr>
            <w:rFonts w:ascii="Courier New" w:hAnsi="Courier New" w:cs="Courier New"/>
            <w:rtl/>
          </w:rPr>
          <w:t>كالام</w:t>
        </w:r>
      </w:ins>
    </w:p>
    <w:p w14:paraId="2EF59D1C" w14:textId="272DFD39" w:rsidR="00EE6742" w:rsidRPr="00EE6742" w:rsidRDefault="00EE6742" w:rsidP="00EE6742">
      <w:pPr>
        <w:pStyle w:val="NurText"/>
        <w:bidi/>
        <w:rPr>
          <w:rFonts w:ascii="Courier New" w:hAnsi="Courier New" w:cs="Courier New"/>
        </w:rPr>
      </w:pPr>
      <w:ins w:id="11839" w:author="Transkribus" w:date="2019-12-11T14:30:00Z">
        <w:r w:rsidRPr="00EE6742">
          <w:rPr>
            <w:rFonts w:ascii="Courier New" w:hAnsi="Courier New" w:cs="Courier New"/>
            <w:rtl/>
          </w:rPr>
          <w:t>أبى</w:t>
        </w:r>
      </w:ins>
      <w:r w:rsidRPr="00EE6742">
        <w:rPr>
          <w:rFonts w:ascii="Courier New" w:hAnsi="Courier New" w:cs="Courier New"/>
          <w:rtl/>
        </w:rPr>
        <w:t xml:space="preserve"> بكر محمد بن </w:t>
      </w:r>
      <w:del w:id="11840" w:author="Transkribus" w:date="2019-12-11T14:30:00Z">
        <w:r w:rsidR="009B6BCA" w:rsidRPr="009B6BCA">
          <w:rPr>
            <w:rFonts w:ascii="Courier New" w:hAnsi="Courier New" w:cs="Courier New"/>
            <w:rtl/>
          </w:rPr>
          <w:delText>زكريا الرازى وغيره وانتفعت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841" w:author="Transkribus" w:date="2019-12-11T14:30:00Z">
        <w:r w:rsidRPr="00EE6742">
          <w:rPr>
            <w:rFonts w:ascii="Courier New" w:hAnsi="Courier New" w:cs="Courier New"/>
            <w:rtl/>
          </w:rPr>
          <w:t>زكر بالرارى وعيرة والتفعته وكان الشيمرضى الدين محيالنجارة معرى</w:t>
        </w:r>
      </w:ins>
    </w:p>
    <w:p w14:paraId="171CD71F" w14:textId="77777777" w:rsidR="009B6BCA" w:rsidRPr="009B6BCA" w:rsidRDefault="009B6BCA" w:rsidP="009B6BCA">
      <w:pPr>
        <w:pStyle w:val="NurText"/>
        <w:bidi/>
        <w:rPr>
          <w:del w:id="11842" w:author="Transkribus" w:date="2019-12-11T14:30:00Z"/>
          <w:rFonts w:ascii="Courier New" w:hAnsi="Courier New" w:cs="Courier New"/>
        </w:rPr>
      </w:pPr>
      <w:dir w:val="rtl">
        <w:dir w:val="rtl">
          <w:ins w:id="11843" w:author="Transkribus" w:date="2019-12-11T14:30:00Z">
            <w:r w:rsidR="00EE6742" w:rsidRPr="00EE6742">
              <w:rPr>
                <w:rFonts w:ascii="Courier New" w:hAnsi="Courier New" w:cs="Courier New"/>
                <w:rtl/>
              </w:rPr>
              <w:t xml:space="preserve">يها </w:t>
            </w:r>
          </w:ins>
          <w:r w:rsidR="00EE6742" w:rsidRPr="00EE6742">
            <w:rPr>
              <w:rFonts w:ascii="Courier New" w:hAnsi="Courier New" w:cs="Courier New"/>
              <w:rtl/>
            </w:rPr>
            <w:t xml:space="preserve">وكان </w:t>
          </w:r>
          <w:del w:id="11844" w:author="Transkribus" w:date="2019-12-11T14:30:00Z">
            <w:r w:rsidRPr="009B6BCA">
              <w:rPr>
                <w:rFonts w:ascii="Courier New" w:hAnsi="Courier New" w:cs="Courier New"/>
                <w:rtl/>
              </w:rPr>
              <w:delText>الشيخ رضى الدين محبا للتجارة مغرى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758AAA" w14:textId="77777777" w:rsidR="009B6BCA" w:rsidRPr="009B6BCA" w:rsidRDefault="009B6BCA" w:rsidP="009B6BCA">
      <w:pPr>
        <w:pStyle w:val="NurText"/>
        <w:bidi/>
        <w:rPr>
          <w:del w:id="11845" w:author="Transkribus" w:date="2019-12-11T14:30:00Z"/>
          <w:rFonts w:ascii="Courier New" w:hAnsi="Courier New" w:cs="Courier New"/>
        </w:rPr>
      </w:pPr>
      <w:dir w:val="rtl">
        <w:dir w:val="rtl">
          <w:del w:id="11846" w:author="Transkribus" w:date="2019-12-11T14:30:00Z">
            <w:r w:rsidRPr="009B6BCA">
              <w:rPr>
                <w:rFonts w:ascii="Courier New" w:hAnsi="Courier New" w:cs="Courier New"/>
                <w:rtl/>
              </w:rPr>
              <w:delText>وكان يراعى مزاجه ويعتنى بحفظ صحته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991850" w14:textId="4BAC87D0" w:rsidR="00EE6742" w:rsidRPr="00EE6742" w:rsidRDefault="009B6BCA" w:rsidP="00EE6742">
      <w:pPr>
        <w:pStyle w:val="NurText"/>
        <w:bidi/>
        <w:rPr>
          <w:ins w:id="11847" w:author="Transkribus" w:date="2019-12-11T14:30:00Z"/>
          <w:rFonts w:ascii="Courier New" w:hAnsi="Courier New" w:cs="Courier New"/>
        </w:rPr>
      </w:pPr>
      <w:dir w:val="rtl">
        <w:dir w:val="rtl">
          <w:ins w:id="11848" w:author="Transkribus" w:date="2019-12-11T14:30:00Z">
            <w:r w:rsidR="00EE6742" w:rsidRPr="00EE6742">
              <w:rPr>
                <w:rFonts w:ascii="Courier New" w:hAnsi="Courier New" w:cs="Courier New"/>
                <w:rtl/>
              </w:rPr>
              <w:t xml:space="preserve">برابى مر احسهويعتى محفط سحته </w:t>
            </w:r>
          </w:ins>
          <w:r w:rsidR="00EE6742" w:rsidRPr="00EE6742">
            <w:rPr>
              <w:rFonts w:ascii="Courier New" w:hAnsi="Courier New" w:cs="Courier New"/>
              <w:rtl/>
            </w:rPr>
            <w:t xml:space="preserve">وقال الصاحب جمال الدين </w:t>
          </w:r>
          <w:del w:id="11849" w:author="Transkribus" w:date="2019-12-11T14:30:00Z">
            <w:r w:rsidRPr="009B6BCA">
              <w:rPr>
                <w:rFonts w:ascii="Courier New" w:hAnsi="Courier New" w:cs="Courier New"/>
                <w:rtl/>
              </w:rPr>
              <w:delText>ا</w:delText>
            </w:r>
          </w:del>
          <w:ins w:id="11850"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بو الحسن على</w:t>
          </w:r>
        </w:dir>
      </w:dir>
    </w:p>
    <w:p w14:paraId="4F466B92" w14:textId="64C8E059" w:rsidR="00EE6742" w:rsidRPr="00EE6742" w:rsidRDefault="00EE6742" w:rsidP="00EE6742">
      <w:pPr>
        <w:pStyle w:val="NurText"/>
        <w:bidi/>
        <w:rPr>
          <w:rFonts w:ascii="Courier New" w:hAnsi="Courier New" w:cs="Courier New"/>
        </w:rPr>
      </w:pPr>
      <w:ins w:id="11851" w:author="Transkribus" w:date="2019-12-11T14:30:00Z">
        <w:r w:rsidRPr="00EE6742">
          <w:rPr>
            <w:rFonts w:ascii="Courier New" w:hAnsi="Courier New" w:cs="Courier New"/>
            <w:rtl/>
          </w:rPr>
          <w:t>ا</w:t>
        </w:r>
      </w:ins>
      <w:r w:rsidRPr="00EE6742">
        <w:rPr>
          <w:rFonts w:ascii="Courier New" w:hAnsi="Courier New" w:cs="Courier New"/>
          <w:rtl/>
        </w:rPr>
        <w:t>بن يوسف بن ابراهيم الق</w:t>
      </w:r>
      <w:del w:id="11852" w:author="Transkribus" w:date="2019-12-11T14:30:00Z">
        <w:r w:rsidR="009B6BCA" w:rsidRPr="009B6BCA">
          <w:rPr>
            <w:rFonts w:ascii="Courier New" w:hAnsi="Courier New" w:cs="Courier New"/>
            <w:rtl/>
          </w:rPr>
          <w:delText>ف</w:delText>
        </w:r>
      </w:del>
      <w:ins w:id="11853" w:author="Transkribus" w:date="2019-12-11T14:30:00Z">
        <w:r w:rsidRPr="00EE6742">
          <w:rPr>
            <w:rFonts w:ascii="Courier New" w:hAnsi="Courier New" w:cs="Courier New"/>
            <w:rtl/>
          </w:rPr>
          <w:t>ق</w:t>
        </w:r>
      </w:ins>
      <w:r w:rsidRPr="00EE6742">
        <w:rPr>
          <w:rFonts w:ascii="Courier New" w:hAnsi="Courier New" w:cs="Courier New"/>
          <w:rtl/>
        </w:rPr>
        <w:t xml:space="preserve">طى عن الحكيم </w:t>
      </w:r>
      <w:del w:id="11854" w:author="Transkribus" w:date="2019-12-11T14:30:00Z">
        <w:r w:rsidR="009B6BCA" w:rsidRPr="009B6BCA">
          <w:rPr>
            <w:rFonts w:ascii="Courier New" w:hAnsi="Courier New" w:cs="Courier New"/>
            <w:rtl/>
          </w:rPr>
          <w:delText>الرحبى انه</w:delText>
        </w:r>
      </w:del>
      <w:ins w:id="11855" w:author="Transkribus" w:date="2019-12-11T14:30:00Z">
        <w:r w:rsidRPr="00EE6742">
          <w:rPr>
            <w:rFonts w:ascii="Courier New" w:hAnsi="Courier New" w:cs="Courier New"/>
            <w:rtl/>
          </w:rPr>
          <w:t>الرحى اله</w:t>
        </w:r>
      </w:ins>
      <w:r w:rsidRPr="00EE6742">
        <w:rPr>
          <w:rFonts w:ascii="Courier New" w:hAnsi="Courier New" w:cs="Courier New"/>
          <w:rtl/>
        </w:rPr>
        <w:t xml:space="preserve"> كان </w:t>
      </w:r>
      <w:del w:id="11856" w:author="Transkribus" w:date="2019-12-11T14:30:00Z">
        <w:r w:rsidR="009B6BCA" w:rsidRPr="009B6BCA">
          <w:rPr>
            <w:rFonts w:ascii="Courier New" w:hAnsi="Courier New" w:cs="Courier New"/>
            <w:rtl/>
          </w:rPr>
          <w:delText>يلزم في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857" w:author="Transkribus" w:date="2019-12-11T14:30:00Z">
        <w:r w:rsidRPr="00EE6742">
          <w:rPr>
            <w:rFonts w:ascii="Courier New" w:hAnsi="Courier New" w:cs="Courier New"/>
            <w:rtl/>
          </w:rPr>
          <w:t>بلرم فى أمورة قوانبن حفط الصيحة</w:t>
        </w:r>
      </w:ins>
    </w:p>
    <w:p w14:paraId="095394F8" w14:textId="77777777" w:rsidR="009B6BCA" w:rsidRPr="009B6BCA" w:rsidRDefault="009B6BCA" w:rsidP="009B6BCA">
      <w:pPr>
        <w:pStyle w:val="NurText"/>
        <w:bidi/>
        <w:rPr>
          <w:del w:id="11858" w:author="Transkribus" w:date="2019-12-11T14:30:00Z"/>
          <w:rFonts w:ascii="Courier New" w:hAnsi="Courier New" w:cs="Courier New"/>
        </w:rPr>
      </w:pPr>
      <w:dir w:val="rtl">
        <w:dir w:val="rtl">
          <w:del w:id="11859" w:author="Transkribus" w:date="2019-12-11T14:30:00Z">
            <w:r w:rsidRPr="009B6BCA">
              <w:rPr>
                <w:rFonts w:ascii="Courier New" w:hAnsi="Courier New" w:cs="Courier New"/>
                <w:rtl/>
              </w:rPr>
              <w:delText>اموره قوانين حفظ الصحة الموجودة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99B291" w14:textId="211177C1" w:rsidR="00EE6742" w:rsidRPr="00EE6742" w:rsidRDefault="009B6BCA" w:rsidP="00EE6742">
      <w:pPr>
        <w:pStyle w:val="NurText"/>
        <w:bidi/>
        <w:rPr>
          <w:ins w:id="11860" w:author="Transkribus" w:date="2019-12-11T14:30:00Z"/>
          <w:rFonts w:ascii="Courier New" w:hAnsi="Courier New" w:cs="Courier New"/>
        </w:rPr>
      </w:pPr>
      <w:dir w:val="rtl">
        <w:dir w:val="rtl">
          <w:ins w:id="11861" w:author="Transkribus" w:date="2019-12-11T14:30:00Z">
            <w:r w:rsidR="00EE6742" w:rsidRPr="00EE6742">
              <w:rPr>
                <w:rFonts w:ascii="Courier New" w:hAnsi="Courier New" w:cs="Courier New"/>
                <w:rtl/>
              </w:rPr>
              <w:t xml:space="preserve">المو جودة </w:t>
            </w:r>
          </w:ins>
          <w:r w:rsidR="00EE6742" w:rsidRPr="00EE6742">
            <w:rPr>
              <w:rFonts w:ascii="Courier New" w:hAnsi="Courier New" w:cs="Courier New"/>
              <w:rtl/>
            </w:rPr>
            <w:t>قال ولقد بلغنى ا</w:t>
          </w:r>
          <w:del w:id="11862" w:author="Transkribus" w:date="2019-12-11T14:30:00Z">
            <w:r w:rsidRPr="009B6BCA">
              <w:rPr>
                <w:rFonts w:ascii="Courier New" w:hAnsi="Courier New" w:cs="Courier New"/>
                <w:rtl/>
              </w:rPr>
              <w:delText>ن</w:delText>
            </w:r>
          </w:del>
          <w:ins w:id="11863"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كان </w:t>
          </w:r>
          <w:del w:id="11864" w:author="Transkribus" w:date="2019-12-11T14:30:00Z">
            <w:r w:rsidRPr="009B6BCA">
              <w:rPr>
                <w:rFonts w:ascii="Courier New" w:hAnsi="Courier New" w:cs="Courier New"/>
                <w:rtl/>
              </w:rPr>
              <w:delText>يقتنى اجود</w:delText>
            </w:r>
          </w:del>
          <w:ins w:id="11865" w:author="Transkribus" w:date="2019-12-11T14:30:00Z">
            <w:r w:rsidR="00EE6742" w:rsidRPr="00EE6742">
              <w:rPr>
                <w:rFonts w:ascii="Courier New" w:hAnsi="Courier New" w:cs="Courier New"/>
                <w:rtl/>
              </w:rPr>
              <w:t>يعسى أحمود</w:t>
            </w:r>
          </w:ins>
          <w:r w:rsidR="00EE6742" w:rsidRPr="00EE6742">
            <w:rPr>
              <w:rFonts w:ascii="Courier New" w:hAnsi="Courier New" w:cs="Courier New"/>
              <w:rtl/>
            </w:rPr>
            <w:t xml:space="preserve"> الطباخات </w:t>
          </w:r>
          <w:del w:id="11866" w:author="Transkribus" w:date="2019-12-11T14:30:00Z">
            <w:r w:rsidRPr="009B6BCA">
              <w:rPr>
                <w:rFonts w:ascii="Courier New" w:hAnsi="Courier New" w:cs="Courier New"/>
                <w:rtl/>
              </w:rPr>
              <w:delText>ويتقدم اليها باحكام ما يغلب</w:delText>
            </w:r>
          </w:del>
          <w:ins w:id="11867" w:author="Transkribus" w:date="2019-12-11T14:30:00Z">
            <w:r w:rsidR="00EE6742" w:rsidRPr="00EE6742">
              <w:rPr>
                <w:rFonts w:ascii="Courier New" w:hAnsi="Courier New" w:cs="Courier New"/>
                <w:rtl/>
              </w:rPr>
              <w:t>وبتقدم اليهاباحكام ماغلب</w:t>
            </w:r>
          </w:ins>
          <w:r w:rsidR="00EE6742" w:rsidRPr="00EE6742">
            <w:rPr>
              <w:rFonts w:ascii="Courier New" w:hAnsi="Courier New" w:cs="Courier New"/>
              <w:rtl/>
            </w:rPr>
            <w:t xml:space="preserve"> على</w:t>
          </w:r>
          <w:del w:id="11868" w:author="Transkribus" w:date="2019-12-11T14:30:00Z">
            <w:r w:rsidRPr="009B6BCA">
              <w:rPr>
                <w:rFonts w:ascii="Courier New" w:hAnsi="Courier New" w:cs="Courier New"/>
                <w:rtl/>
              </w:rPr>
              <w:delText xml:space="preserve"> ظنه الانتفاع باستعماله</w:delText>
            </w:r>
          </w:del>
        </w:dir>
      </w:dir>
    </w:p>
    <w:p w14:paraId="326443D6" w14:textId="5CB97146" w:rsidR="00EE6742" w:rsidRPr="00EE6742" w:rsidRDefault="00EE6742" w:rsidP="00EE6742">
      <w:pPr>
        <w:pStyle w:val="NurText"/>
        <w:bidi/>
        <w:rPr>
          <w:ins w:id="11869" w:author="Transkribus" w:date="2019-12-11T14:30:00Z"/>
          <w:rFonts w:ascii="Courier New" w:hAnsi="Courier New" w:cs="Courier New"/>
        </w:rPr>
      </w:pPr>
      <w:ins w:id="11870" w:author="Transkribus" w:date="2019-12-11T14:30:00Z">
        <w:r w:rsidRPr="00EE6742">
          <w:rPr>
            <w:rFonts w:ascii="Courier New" w:hAnsi="Courier New" w:cs="Courier New"/>
            <w:rtl/>
          </w:rPr>
          <w:t>طنه الالتقاخج باسيعم اله</w:t>
        </w:r>
      </w:ins>
      <w:r w:rsidRPr="00EE6742">
        <w:rPr>
          <w:rFonts w:ascii="Courier New" w:hAnsi="Courier New" w:cs="Courier New"/>
          <w:rtl/>
        </w:rPr>
        <w:t xml:space="preserve"> فى نهار</w:t>
      </w:r>
      <w:del w:id="11871" w:author="Transkribus" w:date="2019-12-11T14:30:00Z">
        <w:r w:rsidR="009B6BCA" w:rsidRPr="009B6BCA">
          <w:rPr>
            <w:rFonts w:ascii="Courier New" w:hAnsi="Courier New" w:cs="Courier New"/>
            <w:rtl/>
          </w:rPr>
          <w:delText>ه</w:delText>
        </w:r>
      </w:del>
      <w:ins w:id="11872" w:author="Transkribus" w:date="2019-12-11T14:30:00Z">
        <w:r w:rsidRPr="00EE6742">
          <w:rPr>
            <w:rFonts w:ascii="Courier New" w:hAnsi="Courier New" w:cs="Courier New"/>
            <w:rtl/>
          </w:rPr>
          <w:t>ة</w:t>
        </w:r>
      </w:ins>
      <w:r w:rsidRPr="00EE6742">
        <w:rPr>
          <w:rFonts w:ascii="Courier New" w:hAnsi="Courier New" w:cs="Courier New"/>
          <w:rtl/>
        </w:rPr>
        <w:t xml:space="preserve"> ذلك </w:t>
      </w:r>
      <w:del w:id="11873" w:author="Transkribus" w:date="2019-12-11T14:30:00Z">
        <w:r w:rsidR="009B6BCA" w:rsidRPr="009B6BCA">
          <w:rPr>
            <w:rFonts w:ascii="Courier New" w:hAnsi="Courier New" w:cs="Courier New"/>
            <w:rtl/>
          </w:rPr>
          <w:delText>بما باشره من</w:delText>
        </w:r>
      </w:del>
      <w:ins w:id="11874" w:author="Transkribus" w:date="2019-12-11T14:30:00Z">
        <w:r w:rsidRPr="00EE6742">
          <w:rPr>
            <w:rFonts w:ascii="Courier New" w:hAnsi="Courier New" w:cs="Courier New"/>
            <w:rtl/>
          </w:rPr>
          <w:t>ثما باشرممن</w:t>
        </w:r>
      </w:ins>
      <w:r w:rsidRPr="00EE6742">
        <w:rPr>
          <w:rFonts w:ascii="Courier New" w:hAnsi="Courier New" w:cs="Courier New"/>
          <w:rtl/>
        </w:rPr>
        <w:t xml:space="preserve"> نفسه </w:t>
      </w:r>
      <w:del w:id="11875" w:author="Transkribus" w:date="2019-12-11T14:30:00Z">
        <w:r w:rsidR="009B6BCA" w:rsidRPr="009B6BCA">
          <w:rPr>
            <w:rFonts w:ascii="Courier New" w:hAnsi="Courier New" w:cs="Courier New"/>
            <w:rtl/>
          </w:rPr>
          <w:delText>وما غلب</w:delText>
        </w:r>
      </w:del>
      <w:ins w:id="11876" w:author="Transkribus" w:date="2019-12-11T14:30:00Z">
        <w:r w:rsidRPr="00EE6742">
          <w:rPr>
            <w:rFonts w:ascii="Courier New" w:hAnsi="Courier New" w:cs="Courier New"/>
            <w:rtl/>
          </w:rPr>
          <w:t>وماغلب</w:t>
        </w:r>
      </w:ins>
      <w:r w:rsidRPr="00EE6742">
        <w:rPr>
          <w:rFonts w:ascii="Courier New" w:hAnsi="Courier New" w:cs="Courier New"/>
          <w:rtl/>
        </w:rPr>
        <w:t xml:space="preserve"> عليه من الا</w:t>
      </w:r>
      <w:del w:id="11877" w:author="Transkribus" w:date="2019-12-11T14:30:00Z">
        <w:r w:rsidR="009B6BCA" w:rsidRPr="009B6BCA">
          <w:rPr>
            <w:rFonts w:ascii="Courier New" w:hAnsi="Courier New" w:cs="Courier New"/>
            <w:rtl/>
          </w:rPr>
          <w:delText>خ</w:delText>
        </w:r>
      </w:del>
      <w:ins w:id="11878" w:author="Transkribus" w:date="2019-12-11T14:30:00Z">
        <w:r w:rsidRPr="00EE6742">
          <w:rPr>
            <w:rFonts w:ascii="Courier New" w:hAnsi="Courier New" w:cs="Courier New"/>
            <w:rtl/>
          </w:rPr>
          <w:t>ح</w:t>
        </w:r>
      </w:ins>
      <w:r w:rsidRPr="00EE6742">
        <w:rPr>
          <w:rFonts w:ascii="Courier New" w:hAnsi="Courier New" w:cs="Courier New"/>
          <w:rtl/>
        </w:rPr>
        <w:t xml:space="preserve">لاط فى </w:t>
      </w:r>
      <w:del w:id="11879" w:author="Transkribus" w:date="2019-12-11T14:30:00Z">
        <w:r w:rsidR="009B6BCA" w:rsidRPr="009B6BCA">
          <w:rPr>
            <w:rFonts w:ascii="Courier New" w:hAnsi="Courier New" w:cs="Courier New"/>
            <w:rtl/>
          </w:rPr>
          <w:delText>يومه فاذا انجزته واعلمته</w:delText>
        </w:r>
      </w:del>
      <w:ins w:id="11880" w:author="Transkribus" w:date="2019-12-11T14:30:00Z">
        <w:r w:rsidRPr="00EE6742">
          <w:rPr>
            <w:rFonts w:ascii="Courier New" w:hAnsi="Courier New" w:cs="Courier New"/>
            <w:rtl/>
          </w:rPr>
          <w:t>يويبة</w:t>
        </w:r>
      </w:ins>
    </w:p>
    <w:p w14:paraId="4B8B3671" w14:textId="72FA8944" w:rsidR="00EE6742" w:rsidRPr="00EE6742" w:rsidRDefault="00EE6742" w:rsidP="00EE6742">
      <w:pPr>
        <w:pStyle w:val="NurText"/>
        <w:bidi/>
        <w:rPr>
          <w:rFonts w:ascii="Courier New" w:hAnsi="Courier New" w:cs="Courier New"/>
        </w:rPr>
      </w:pPr>
      <w:ins w:id="11881" w:author="Transkribus" w:date="2019-12-11T14:30:00Z">
        <w:r w:rsidRPr="00EE6742">
          <w:rPr>
            <w:rFonts w:ascii="Courier New" w:hAnsi="Courier New" w:cs="Courier New"/>
            <w:rtl/>
          </w:rPr>
          <w:t>هاذابجرهو أعلته</w:t>
        </w:r>
      </w:ins>
      <w:r w:rsidRPr="00EE6742">
        <w:rPr>
          <w:rFonts w:ascii="Courier New" w:hAnsi="Courier New" w:cs="Courier New"/>
          <w:rtl/>
        </w:rPr>
        <w:t xml:space="preserve"> بذلك طلب من </w:t>
      </w:r>
      <w:del w:id="11882" w:author="Transkribus" w:date="2019-12-11T14:30:00Z">
        <w:r w:rsidR="009B6BCA" w:rsidRPr="009B6BCA">
          <w:rPr>
            <w:rFonts w:ascii="Courier New" w:hAnsi="Courier New" w:cs="Courier New"/>
            <w:rtl/>
          </w:rPr>
          <w:delText>يؤاكله</w:delText>
        </w:r>
      </w:del>
      <w:ins w:id="11883" w:author="Transkribus" w:date="2019-12-11T14:30:00Z">
        <w:r w:rsidRPr="00EE6742">
          <w:rPr>
            <w:rFonts w:ascii="Courier New" w:hAnsi="Courier New" w:cs="Courier New"/>
            <w:rtl/>
          </w:rPr>
          <w:t>بؤاكاء من موانسية فاذ احصرمهم</w:t>
        </w:r>
      </w:ins>
      <w:r w:rsidRPr="00EE6742">
        <w:rPr>
          <w:rFonts w:ascii="Courier New" w:hAnsi="Courier New" w:cs="Courier New"/>
          <w:rtl/>
        </w:rPr>
        <w:t xml:space="preserve"> من </w:t>
      </w:r>
      <w:del w:id="11884" w:author="Transkribus" w:date="2019-12-11T14:30:00Z">
        <w:r w:rsidR="009B6BCA" w:rsidRPr="009B6BCA">
          <w:rPr>
            <w:rFonts w:ascii="Courier New" w:hAnsi="Courier New" w:cs="Courier New"/>
            <w:rtl/>
          </w:rPr>
          <w:delText>مؤانسيه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885" w:author="Transkribus" w:date="2019-12-11T14:30:00Z">
        <w:r w:rsidRPr="00EE6742">
          <w:rPr>
            <w:rFonts w:ascii="Courier New" w:hAnsi="Courier New" w:cs="Courier New"/>
            <w:rtl/>
          </w:rPr>
          <w:t>حفر استادفته</w:t>
        </w:r>
      </w:ins>
    </w:p>
    <w:p w14:paraId="36B474C1" w14:textId="404060D5" w:rsidR="00EE6742" w:rsidRPr="00EE6742" w:rsidRDefault="009B6BCA" w:rsidP="00EE6742">
      <w:pPr>
        <w:pStyle w:val="NurText"/>
        <w:bidi/>
        <w:rPr>
          <w:rFonts w:ascii="Courier New" w:hAnsi="Courier New" w:cs="Courier New"/>
        </w:rPr>
      </w:pPr>
      <w:dir w:val="rtl">
        <w:dir w:val="rtl">
          <w:del w:id="11886" w:author="Transkribus" w:date="2019-12-11T14:30:00Z">
            <w:r w:rsidRPr="009B6BCA">
              <w:rPr>
                <w:rFonts w:ascii="Courier New" w:hAnsi="Courier New" w:cs="Courier New"/>
                <w:rtl/>
              </w:rPr>
              <w:delText>فاذا حضر منه من حضر استاذنته</w:delText>
            </w:r>
          </w:del>
          <w:r w:rsidR="00EE6742" w:rsidRPr="00EE6742">
            <w:rPr>
              <w:rFonts w:ascii="Courier New" w:hAnsi="Courier New" w:cs="Courier New"/>
              <w:rtl/>
            </w:rPr>
            <w:t xml:space="preserve"> فى ا</w:t>
          </w:r>
          <w:del w:id="11887" w:author="Transkribus" w:date="2019-12-11T14:30:00Z">
            <w:r w:rsidRPr="009B6BCA">
              <w:rPr>
                <w:rFonts w:ascii="Courier New" w:hAnsi="Courier New" w:cs="Courier New"/>
                <w:rtl/>
              </w:rPr>
              <w:delText>حض</w:delText>
            </w:r>
          </w:del>
          <w:ins w:id="11888" w:author="Transkribus" w:date="2019-12-11T14:30:00Z">
            <w:r w:rsidR="00EE6742" w:rsidRPr="00EE6742">
              <w:rPr>
                <w:rFonts w:ascii="Courier New" w:hAnsi="Courier New" w:cs="Courier New"/>
                <w:rtl/>
              </w:rPr>
              <w:t>جص</w:t>
            </w:r>
          </w:ins>
          <w:r w:rsidR="00EE6742" w:rsidRPr="00EE6742">
            <w:rPr>
              <w:rFonts w:ascii="Courier New" w:hAnsi="Courier New" w:cs="Courier New"/>
              <w:rtl/>
            </w:rPr>
            <w:t>ار الطعام في</w:t>
          </w:r>
          <w:del w:id="11889" w:author="Transkribus" w:date="2019-12-11T14:30:00Z">
            <w:r w:rsidRPr="009B6BCA">
              <w:rPr>
                <w:rFonts w:ascii="Courier New" w:hAnsi="Courier New" w:cs="Courier New"/>
                <w:rtl/>
              </w:rPr>
              <w:delText>ق</w:delText>
            </w:r>
          </w:del>
          <w:ins w:id="11890" w:author="Transkribus" w:date="2019-12-11T14:30:00Z">
            <w:r w:rsidR="00EE6742" w:rsidRPr="00EE6742">
              <w:rPr>
                <w:rFonts w:ascii="Courier New" w:hAnsi="Courier New" w:cs="Courier New"/>
                <w:rtl/>
              </w:rPr>
              <w:t>ص</w:t>
            </w:r>
          </w:ins>
          <w:r w:rsidR="00EE6742" w:rsidRPr="00EE6742">
            <w:rPr>
              <w:rFonts w:ascii="Courier New" w:hAnsi="Courier New" w:cs="Courier New"/>
              <w:rtl/>
            </w:rPr>
            <w:t xml:space="preserve">ول لها </w:t>
          </w:r>
          <w:del w:id="11891" w:author="Transkribus" w:date="2019-12-11T14:30:00Z">
            <w:r w:rsidRPr="009B6BCA">
              <w:rPr>
                <w:rFonts w:ascii="Courier New" w:hAnsi="Courier New" w:cs="Courier New"/>
                <w:rtl/>
              </w:rPr>
              <w:delText>اخريه فان الشهوة لم</w:delText>
            </w:r>
          </w:del>
          <w:ins w:id="11892" w:author="Transkribus" w:date="2019-12-11T14:30:00Z">
            <w:r w:rsidR="00EE6742" w:rsidRPr="00EE6742">
              <w:rPr>
                <w:rFonts w:ascii="Courier New" w:hAnsi="Courier New" w:cs="Courier New"/>
                <w:rtl/>
              </w:rPr>
              <w:t>أجريهثان الشهو فلم</w:t>
            </w:r>
          </w:ins>
          <w:r w:rsidR="00EE6742" w:rsidRPr="00EE6742">
            <w:rPr>
              <w:rFonts w:ascii="Courier New" w:hAnsi="Courier New" w:cs="Courier New"/>
              <w:rtl/>
            </w:rPr>
            <w:t xml:space="preserve"> تصدق بعد فت</w:t>
          </w:r>
          <w:del w:id="11893" w:author="Transkribus" w:date="2019-12-11T14:30:00Z">
            <w:r w:rsidRPr="009B6BCA">
              <w:rPr>
                <w:rFonts w:ascii="Courier New" w:hAnsi="Courier New" w:cs="Courier New"/>
                <w:rtl/>
              </w:rPr>
              <w:delText>ؤخ</w:delText>
            </w:r>
          </w:del>
          <w:ins w:id="11894" w:author="Transkribus" w:date="2019-12-11T14:30:00Z">
            <w:r w:rsidR="00EE6742" w:rsidRPr="00EE6742">
              <w:rPr>
                <w:rFonts w:ascii="Courier New" w:hAnsi="Courier New" w:cs="Courier New"/>
                <w:rtl/>
              </w:rPr>
              <w:t>وج</w:t>
            </w:r>
          </w:ins>
          <w:r w:rsidR="00EE6742" w:rsidRPr="00EE6742">
            <w:rPr>
              <w:rFonts w:ascii="Courier New" w:hAnsi="Courier New" w:cs="Courier New"/>
              <w:rtl/>
            </w:rPr>
            <w:t xml:space="preserve">ره الى ان </w:t>
          </w:r>
          <w:del w:id="11895" w:author="Transkribus" w:date="2019-12-11T14:30:00Z">
            <w:r w:rsidRPr="009B6BCA">
              <w:rPr>
                <w:rFonts w:ascii="Courier New" w:hAnsi="Courier New" w:cs="Courier New"/>
                <w:rtl/>
              </w:rPr>
              <w:delText>يستدعيه ويقول اعجلى فتاتيه به ويتناول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896" w:author="Transkribus" w:date="2019-12-11T14:30:00Z">
            <w:r w:rsidR="00EE6742" w:rsidRPr="00EE6742">
              <w:rPr>
                <w:rFonts w:ascii="Courier New" w:hAnsi="Courier New" w:cs="Courier New"/>
                <w:rtl/>
              </w:rPr>
              <w:t>بستدعية و يقول</w:t>
            </w:r>
          </w:ins>
        </w:dir>
      </w:dir>
    </w:p>
    <w:p w14:paraId="43EFD293" w14:textId="362AE7BC" w:rsidR="00EE6742" w:rsidRPr="00EE6742" w:rsidRDefault="009B6BCA" w:rsidP="00EE6742">
      <w:pPr>
        <w:pStyle w:val="NurText"/>
        <w:bidi/>
        <w:rPr>
          <w:rFonts w:ascii="Courier New" w:hAnsi="Courier New" w:cs="Courier New"/>
        </w:rPr>
      </w:pPr>
      <w:dir w:val="rtl">
        <w:dir w:val="rtl">
          <w:del w:id="11897" w:author="Transkribus" w:date="2019-12-11T14:30:00Z">
            <w:r w:rsidRPr="009B6BCA">
              <w:rPr>
                <w:rFonts w:ascii="Courier New" w:hAnsi="Courier New" w:cs="Courier New"/>
                <w:rtl/>
              </w:rPr>
              <w:delText>فقال</w:delText>
            </w:r>
          </w:del>
          <w:ins w:id="11898" w:author="Transkribus" w:date="2019-12-11T14:30:00Z">
            <w:r w:rsidR="00EE6742" w:rsidRPr="00EE6742">
              <w:rPr>
                <w:rFonts w:ascii="Courier New" w:hAnsi="Courier New" w:cs="Courier New"/>
                <w:rtl/>
              </w:rPr>
              <w:t>ابحلى فناتبة بهو بتناول منه فقمال</w:t>
            </w:r>
          </w:ins>
          <w:r w:rsidR="00EE6742" w:rsidRPr="00EE6742">
            <w:rPr>
              <w:rFonts w:ascii="Courier New" w:hAnsi="Courier New" w:cs="Courier New"/>
              <w:rtl/>
            </w:rPr>
            <w:t xml:space="preserve"> له </w:t>
          </w:r>
          <w:del w:id="11899" w:author="Transkribus" w:date="2019-12-11T14:30:00Z">
            <w:r w:rsidRPr="009B6BCA">
              <w:rPr>
                <w:rFonts w:ascii="Courier New" w:hAnsi="Courier New" w:cs="Courier New"/>
                <w:rtl/>
              </w:rPr>
              <w:delText>بعض اصحابه يوما ما المراد بهذا فقال</w:delText>
            </w:r>
          </w:del>
          <w:ins w:id="11900" w:author="Transkribus" w:date="2019-12-11T14:30:00Z">
            <w:r w:rsidR="00EE6742" w:rsidRPr="00EE6742">
              <w:rPr>
                <w:rFonts w:ascii="Courier New" w:hAnsi="Courier New" w:cs="Courier New"/>
                <w:rtl/>
              </w:rPr>
              <w:t>يعض أسحابه بوماما المرادهذ افقال</w:t>
            </w:r>
          </w:ins>
          <w:r w:rsidR="00EE6742" w:rsidRPr="00EE6742">
            <w:rPr>
              <w:rFonts w:ascii="Courier New" w:hAnsi="Courier New" w:cs="Courier New"/>
              <w:rtl/>
            </w:rPr>
            <w:t xml:space="preserve"> الاكل مع الشهوة</w:t>
          </w:r>
        </w:dir>
      </w:dir>
    </w:p>
    <w:p w14:paraId="626E2FA9" w14:textId="4D16AD46" w:rsidR="00EE6742" w:rsidRPr="00EE6742" w:rsidRDefault="00EE6742" w:rsidP="00EE6742">
      <w:pPr>
        <w:pStyle w:val="NurText"/>
        <w:bidi/>
        <w:rPr>
          <w:ins w:id="11901" w:author="Transkribus" w:date="2019-12-11T14:30:00Z"/>
          <w:rFonts w:ascii="Courier New" w:hAnsi="Courier New" w:cs="Courier New"/>
        </w:rPr>
      </w:pPr>
      <w:r w:rsidRPr="00EE6742">
        <w:rPr>
          <w:rFonts w:ascii="Courier New" w:hAnsi="Courier New" w:cs="Courier New"/>
          <w:rtl/>
        </w:rPr>
        <w:t xml:space="preserve">هو المندوب </w:t>
      </w:r>
      <w:del w:id="11902" w:author="Transkribus" w:date="2019-12-11T14:30:00Z">
        <w:r w:rsidR="009B6BCA" w:rsidRPr="009B6BCA">
          <w:rPr>
            <w:rFonts w:ascii="Courier New" w:hAnsi="Courier New" w:cs="Courier New"/>
            <w:rtl/>
          </w:rPr>
          <w:delText>اليه لحفظ الصحة فان الاعضاء اذا احتاجت</w:delText>
        </w:r>
      </w:del>
      <w:ins w:id="11903" w:author="Transkribus" w:date="2019-12-11T14:30:00Z">
        <w:r w:rsidRPr="00EE6742">
          <w:rPr>
            <w:rFonts w:ascii="Courier New" w:hAnsi="Courier New" w:cs="Courier New"/>
            <w:rtl/>
          </w:rPr>
          <w:t>البهلحقط الصجةثان الامصاء اداحتاجس</w:t>
        </w:r>
      </w:ins>
      <w:r w:rsidRPr="00EE6742">
        <w:rPr>
          <w:rFonts w:ascii="Courier New" w:hAnsi="Courier New" w:cs="Courier New"/>
          <w:rtl/>
        </w:rPr>
        <w:t xml:space="preserve"> الى </w:t>
      </w:r>
      <w:del w:id="11904" w:author="Transkribus" w:date="2019-12-11T14:30:00Z">
        <w:r w:rsidR="009B6BCA" w:rsidRPr="009B6BCA">
          <w:rPr>
            <w:rFonts w:ascii="Courier New" w:hAnsi="Courier New" w:cs="Courier New"/>
            <w:rtl/>
          </w:rPr>
          <w:delText>تعويض ما تحلل</w:delText>
        </w:r>
      </w:del>
      <w:ins w:id="11905" w:author="Transkribus" w:date="2019-12-11T14:30:00Z">
        <w:r w:rsidRPr="00EE6742">
          <w:rPr>
            <w:rFonts w:ascii="Courier New" w:hAnsi="Courier New" w:cs="Courier New"/>
            <w:rtl/>
          </w:rPr>
          <w:t>تعويس ماجلل</w:t>
        </w:r>
      </w:ins>
      <w:r w:rsidRPr="00EE6742">
        <w:rPr>
          <w:rFonts w:ascii="Courier New" w:hAnsi="Courier New" w:cs="Courier New"/>
          <w:rtl/>
        </w:rPr>
        <w:t xml:space="preserve"> منها استدع</w:t>
      </w:r>
      <w:del w:id="11906" w:author="Transkribus" w:date="2019-12-11T14:30:00Z">
        <w:r w:rsidR="009B6BCA" w:rsidRPr="009B6BCA">
          <w:rPr>
            <w:rFonts w:ascii="Courier New" w:hAnsi="Courier New" w:cs="Courier New"/>
            <w:rtl/>
          </w:rPr>
          <w:delText xml:space="preserve">ت </w:delText>
        </w:r>
      </w:del>
      <w:ins w:id="11907" w:author="Transkribus" w:date="2019-12-11T14:30:00Z">
        <w:r w:rsidRPr="00EE6742">
          <w:rPr>
            <w:rFonts w:ascii="Courier New" w:hAnsi="Courier New" w:cs="Courier New"/>
            <w:rtl/>
          </w:rPr>
          <w:t>ف</w:t>
        </w:r>
      </w:ins>
    </w:p>
    <w:p w14:paraId="4189B2A9" w14:textId="77777777" w:rsidR="009B6BCA" w:rsidRPr="009B6BCA" w:rsidRDefault="00EE6742" w:rsidP="009B6BCA">
      <w:pPr>
        <w:pStyle w:val="NurText"/>
        <w:bidi/>
        <w:rPr>
          <w:del w:id="11908" w:author="Transkribus" w:date="2019-12-11T14:30:00Z"/>
          <w:rFonts w:ascii="Courier New" w:hAnsi="Courier New" w:cs="Courier New"/>
        </w:rPr>
      </w:pPr>
      <w:r w:rsidRPr="00EE6742">
        <w:rPr>
          <w:rFonts w:ascii="Courier New" w:hAnsi="Courier New" w:cs="Courier New"/>
          <w:rtl/>
        </w:rPr>
        <w:t xml:space="preserve">ذلك من </w:t>
      </w:r>
      <w:ins w:id="11909" w:author="Transkribus" w:date="2019-12-11T14:30:00Z">
        <w:r w:rsidRPr="00EE6742">
          <w:rPr>
            <w:rFonts w:ascii="Courier New" w:hAnsi="Courier New" w:cs="Courier New"/>
            <w:rtl/>
          </w:rPr>
          <w:t xml:space="preserve">المعده فتسيد عبه </w:t>
        </w:r>
      </w:ins>
      <w:r w:rsidRPr="00EE6742">
        <w:rPr>
          <w:rFonts w:ascii="Courier New" w:hAnsi="Courier New" w:cs="Courier New"/>
          <w:rtl/>
        </w:rPr>
        <w:t xml:space="preserve">المعدة </w:t>
      </w:r>
      <w:del w:id="11910" w:author="Transkribus" w:date="2019-12-11T14:30:00Z">
        <w:r w:rsidR="009B6BCA" w:rsidRPr="009B6BCA">
          <w:rPr>
            <w:rFonts w:ascii="Courier New" w:hAnsi="Courier New" w:cs="Courier New"/>
            <w:rtl/>
          </w:rPr>
          <w:delText xml:space="preserve">فتستدعيه المعدة </w:delText>
        </w:r>
      </w:del>
      <w:r w:rsidRPr="00EE6742">
        <w:rPr>
          <w:rFonts w:ascii="Courier New" w:hAnsi="Courier New" w:cs="Courier New"/>
          <w:rtl/>
        </w:rPr>
        <w:t xml:space="preserve">من </w:t>
      </w:r>
      <w:del w:id="11911" w:author="Transkribus" w:date="2019-12-11T14:30:00Z">
        <w:r w:rsidR="009B6BCA" w:rsidRPr="009B6BCA">
          <w:rPr>
            <w:rFonts w:ascii="Courier New" w:hAnsi="Courier New" w:cs="Courier New"/>
            <w:rtl/>
          </w:rPr>
          <w:delText>خارج</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8275391" w14:textId="66776E43" w:rsidR="00EE6742" w:rsidRPr="00EE6742" w:rsidRDefault="009B6BCA" w:rsidP="00EE6742">
      <w:pPr>
        <w:pStyle w:val="NurText"/>
        <w:bidi/>
        <w:rPr>
          <w:rFonts w:ascii="Courier New" w:hAnsi="Courier New" w:cs="Courier New"/>
        </w:rPr>
      </w:pPr>
      <w:dir w:val="rtl">
        <w:dir w:val="rtl">
          <w:del w:id="11912" w:author="Transkribus" w:date="2019-12-11T14:30:00Z">
            <w:r w:rsidRPr="009B6BCA">
              <w:rPr>
                <w:rFonts w:ascii="Courier New" w:hAnsi="Courier New" w:cs="Courier New"/>
                <w:rtl/>
              </w:rPr>
              <w:delText>فقال</w:delText>
            </w:r>
          </w:del>
          <w:ins w:id="11913" w:author="Transkribus" w:date="2019-12-11T14:30:00Z">
            <w:r w:rsidR="00EE6742" w:rsidRPr="00EE6742">
              <w:rPr>
                <w:rFonts w:ascii="Courier New" w:hAnsi="Courier New" w:cs="Courier New"/>
                <w:rtl/>
              </w:rPr>
              <w:t>جخارج فثال</w:t>
            </w:r>
          </w:ins>
          <w:r w:rsidR="00EE6742" w:rsidRPr="00EE6742">
            <w:rPr>
              <w:rFonts w:ascii="Courier New" w:hAnsi="Courier New" w:cs="Courier New"/>
              <w:rtl/>
            </w:rPr>
            <w:t xml:space="preserve"> له </w:t>
          </w:r>
          <w:del w:id="11914" w:author="Transkribus" w:date="2019-12-11T14:30:00Z">
            <w:r w:rsidRPr="009B6BCA">
              <w:rPr>
                <w:rFonts w:ascii="Courier New" w:hAnsi="Courier New" w:cs="Courier New"/>
                <w:rtl/>
              </w:rPr>
              <w:delText>وما ثمرة</w:delText>
            </w:r>
          </w:del>
          <w:ins w:id="11915" w:author="Transkribus" w:date="2019-12-11T14:30:00Z">
            <w:r w:rsidR="00EE6742" w:rsidRPr="00EE6742">
              <w:rPr>
                <w:rFonts w:ascii="Courier New" w:hAnsi="Courier New" w:cs="Courier New"/>
                <w:rtl/>
              </w:rPr>
              <w:t>ومارة</w:t>
            </w:r>
          </w:ins>
          <w:r w:rsidR="00EE6742" w:rsidRPr="00EE6742">
            <w:rPr>
              <w:rFonts w:ascii="Courier New" w:hAnsi="Courier New" w:cs="Courier New"/>
              <w:rtl/>
            </w:rPr>
            <w:t xml:space="preserve"> هذا قال </w:t>
          </w:r>
          <w:del w:id="11916" w:author="Transkribus" w:date="2019-12-11T14:30:00Z">
            <w:r w:rsidRPr="009B6BCA">
              <w:rPr>
                <w:rFonts w:ascii="Courier New" w:hAnsi="Courier New" w:cs="Courier New"/>
                <w:rtl/>
              </w:rPr>
              <w:delText>ان يعيش</w:delText>
            </w:r>
          </w:del>
          <w:ins w:id="11917" w:author="Transkribus" w:date="2019-12-11T14:30:00Z">
            <w:r w:rsidR="00EE6742" w:rsidRPr="00EE6742">
              <w:rPr>
                <w:rFonts w:ascii="Courier New" w:hAnsi="Courier New" w:cs="Courier New"/>
                <w:rtl/>
              </w:rPr>
              <w:t>ابن يعيس</w:t>
            </w:r>
          </w:ins>
          <w:r w:rsidR="00EE6742" w:rsidRPr="00EE6742">
            <w:rPr>
              <w:rFonts w:ascii="Courier New" w:hAnsi="Courier New" w:cs="Courier New"/>
              <w:rtl/>
            </w:rPr>
            <w:t xml:space="preserve"> الانسان</w:t>
          </w:r>
        </w:dir>
      </w:dir>
    </w:p>
    <w:p w14:paraId="0ECDE9B1" w14:textId="77777777" w:rsidR="009B6BCA" w:rsidRPr="009B6BCA" w:rsidRDefault="00EE6742" w:rsidP="009B6BCA">
      <w:pPr>
        <w:pStyle w:val="NurText"/>
        <w:bidi/>
        <w:rPr>
          <w:del w:id="11918" w:author="Transkribus" w:date="2019-12-11T14:30:00Z"/>
          <w:rFonts w:ascii="Courier New" w:hAnsi="Courier New" w:cs="Courier New"/>
        </w:rPr>
      </w:pPr>
      <w:r w:rsidRPr="00EE6742">
        <w:rPr>
          <w:rFonts w:ascii="Courier New" w:hAnsi="Courier New" w:cs="Courier New"/>
          <w:rtl/>
        </w:rPr>
        <w:t xml:space="preserve">العمر </w:t>
      </w:r>
      <w:del w:id="11919" w:author="Transkribus" w:date="2019-12-11T14:30:00Z">
        <w:r w:rsidR="009B6BCA" w:rsidRPr="009B6BCA">
          <w:rPr>
            <w:rFonts w:ascii="Courier New" w:hAnsi="Courier New" w:cs="Courier New"/>
            <w:rtl/>
          </w:rPr>
          <w:delText>الطبيعي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7BDAE1A" w14:textId="421CD339" w:rsidR="00EE6742" w:rsidRPr="00EE6742" w:rsidRDefault="009B6BCA" w:rsidP="00EE6742">
      <w:pPr>
        <w:pStyle w:val="NurText"/>
        <w:bidi/>
        <w:rPr>
          <w:ins w:id="11920" w:author="Transkribus" w:date="2019-12-11T14:30:00Z"/>
          <w:rFonts w:ascii="Courier New" w:hAnsi="Courier New" w:cs="Courier New"/>
        </w:rPr>
      </w:pPr>
      <w:dir w:val="rtl">
        <w:dir w:val="rtl">
          <w:ins w:id="11921" w:author="Transkribus" w:date="2019-12-11T14:30:00Z">
            <w:r w:rsidR="00EE6742" w:rsidRPr="00EE6742">
              <w:rPr>
                <w:rFonts w:ascii="Courier New" w:hAnsi="Courier New" w:cs="Courier New"/>
                <w:rtl/>
              </w:rPr>
              <w:t xml:space="preserve">الطييى </w:t>
            </w:r>
          </w:ins>
          <w:r w:rsidR="00EE6742" w:rsidRPr="00EE6742">
            <w:rPr>
              <w:rFonts w:ascii="Courier New" w:hAnsi="Courier New" w:cs="Courier New"/>
              <w:rtl/>
            </w:rPr>
            <w:t xml:space="preserve">فقال له </w:t>
          </w:r>
          <w:del w:id="11922" w:author="Transkribus" w:date="2019-12-11T14:30:00Z">
            <w:r w:rsidRPr="009B6BCA">
              <w:rPr>
                <w:rFonts w:ascii="Courier New" w:hAnsi="Courier New" w:cs="Courier New"/>
                <w:rtl/>
              </w:rPr>
              <w:delText>انك قد بلغت</w:delText>
            </w:r>
          </w:del>
          <w:ins w:id="11923" w:author="Transkribus" w:date="2019-12-11T14:30:00Z">
            <w:r w:rsidR="00EE6742" w:rsidRPr="00EE6742">
              <w:rPr>
                <w:rFonts w:ascii="Courier New" w:hAnsi="Courier New" w:cs="Courier New"/>
                <w:rtl/>
              </w:rPr>
              <w:t>اللقد يلغب</w:t>
            </w:r>
          </w:ins>
          <w:r w:rsidR="00EE6742" w:rsidRPr="00EE6742">
            <w:rPr>
              <w:rFonts w:ascii="Courier New" w:hAnsi="Courier New" w:cs="Courier New"/>
              <w:rtl/>
            </w:rPr>
            <w:t xml:space="preserve"> من السن </w:t>
          </w:r>
          <w:del w:id="11924" w:author="Transkribus" w:date="2019-12-11T14:30:00Z">
            <w:r w:rsidRPr="009B6BCA">
              <w:rPr>
                <w:rFonts w:ascii="Courier New" w:hAnsi="Courier New" w:cs="Courier New"/>
                <w:rtl/>
              </w:rPr>
              <w:delText>ما لم</w:delText>
            </w:r>
          </w:del>
          <w:ins w:id="11925" w:author="Transkribus" w:date="2019-12-11T14:30:00Z">
            <w:r w:rsidR="00EE6742" w:rsidRPr="00EE6742">
              <w:rPr>
                <w:rFonts w:ascii="Courier New" w:hAnsi="Courier New" w:cs="Courier New"/>
                <w:rtl/>
              </w:rPr>
              <w:t>هالم</w:t>
            </w:r>
          </w:ins>
          <w:r w:rsidR="00EE6742" w:rsidRPr="00EE6742">
            <w:rPr>
              <w:rFonts w:ascii="Courier New" w:hAnsi="Courier New" w:cs="Courier New"/>
              <w:rtl/>
            </w:rPr>
            <w:t xml:space="preserve"> يبق بين</w:t>
          </w:r>
          <w:del w:id="11926" w:author="Transkribus" w:date="2019-12-11T14:30:00Z">
            <w:r w:rsidRPr="009B6BCA">
              <w:rPr>
                <w:rFonts w:ascii="Courier New" w:hAnsi="Courier New" w:cs="Courier New"/>
                <w:rtl/>
              </w:rPr>
              <w:delText>ك</w:delText>
            </w:r>
          </w:del>
          <w:ins w:id="11927"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 وبين العمر </w:t>
          </w:r>
          <w:del w:id="11928" w:author="Transkribus" w:date="2019-12-11T14:30:00Z">
            <w:r w:rsidRPr="009B6BCA">
              <w:rPr>
                <w:rFonts w:ascii="Courier New" w:hAnsi="Courier New" w:cs="Courier New"/>
                <w:rtl/>
              </w:rPr>
              <w:delText>الطبيعى الا</w:delText>
            </w:r>
          </w:del>
          <w:ins w:id="11929" w:author="Transkribus" w:date="2019-12-11T14:30:00Z">
            <w:r w:rsidR="00EE6742" w:rsidRPr="00EE6742">
              <w:rPr>
                <w:rFonts w:ascii="Courier New" w:hAnsi="Courier New" w:cs="Courier New"/>
                <w:rtl/>
              </w:rPr>
              <w:t>الطبيى الاالقليل</w:t>
            </w:r>
          </w:ins>
        </w:dir>
      </w:dir>
    </w:p>
    <w:p w14:paraId="22CCFFC7" w14:textId="6161838C" w:rsidR="00EE6742" w:rsidRPr="00EE6742" w:rsidRDefault="00EE6742" w:rsidP="00EE6742">
      <w:pPr>
        <w:pStyle w:val="NurText"/>
        <w:bidi/>
        <w:rPr>
          <w:rFonts w:ascii="Courier New" w:hAnsi="Courier New" w:cs="Courier New"/>
        </w:rPr>
      </w:pPr>
      <w:ins w:id="11930" w:author="Transkribus" w:date="2019-12-11T14:30:00Z">
        <w:r w:rsidRPr="00EE6742">
          <w:rPr>
            <w:rFonts w:ascii="Courier New" w:hAnsi="Courier New" w:cs="Courier New"/>
            <w:rtl/>
          </w:rPr>
          <w:t>ابأى الحاجسة الى هذا التكاف فقال لهلابق ذلك</w:t>
        </w:r>
      </w:ins>
      <w:r w:rsidRPr="00EE6742">
        <w:rPr>
          <w:rFonts w:ascii="Courier New" w:hAnsi="Courier New" w:cs="Courier New"/>
          <w:rtl/>
        </w:rPr>
        <w:t xml:space="preserve"> القليل </w:t>
      </w:r>
      <w:del w:id="11931" w:author="Transkribus" w:date="2019-12-11T14:30:00Z">
        <w:r w:rsidR="009B6BCA" w:rsidRPr="009B6BCA">
          <w:rPr>
            <w:rFonts w:ascii="Courier New" w:hAnsi="Courier New" w:cs="Courier New"/>
            <w:rtl/>
          </w:rPr>
          <w:delText xml:space="preserve">فاى الحاجة الى هذا التكلف فقال له لابقى ذلك القليل </w:delText>
        </w:r>
      </w:del>
      <w:r w:rsidRPr="00EE6742">
        <w:rPr>
          <w:rFonts w:ascii="Courier New" w:hAnsi="Courier New" w:cs="Courier New"/>
          <w:rtl/>
        </w:rPr>
        <w:t xml:space="preserve">فوق الارض </w:t>
      </w:r>
      <w:del w:id="11932" w:author="Transkribus" w:date="2019-12-11T14:30:00Z">
        <w:r w:rsidR="009B6BCA" w:rsidRPr="009B6BCA">
          <w:rPr>
            <w:rFonts w:ascii="Courier New" w:hAnsi="Courier New" w:cs="Courier New"/>
            <w:rtl/>
          </w:rPr>
          <w:delText>ا</w:delText>
        </w:r>
      </w:del>
      <w:ins w:id="11933" w:author="Transkribus" w:date="2019-12-11T14:30:00Z">
        <w:r w:rsidRPr="00EE6742">
          <w:rPr>
            <w:rFonts w:ascii="Courier New" w:hAnsi="Courier New" w:cs="Courier New"/>
            <w:rtl/>
          </w:rPr>
          <w:t>أ</w:t>
        </w:r>
      </w:ins>
      <w:r w:rsidRPr="00EE6742">
        <w:rPr>
          <w:rFonts w:ascii="Courier New" w:hAnsi="Courier New" w:cs="Courier New"/>
          <w:rtl/>
        </w:rPr>
        <w:t>ست</w:t>
      </w:r>
      <w:del w:id="11934" w:author="Transkribus" w:date="2019-12-11T14:30:00Z">
        <w:r w:rsidR="009B6BCA" w:rsidRPr="009B6BCA">
          <w:rPr>
            <w:rFonts w:ascii="Courier New" w:hAnsi="Courier New" w:cs="Courier New"/>
            <w:rtl/>
          </w:rPr>
          <w:delText>ن</w:delText>
        </w:r>
      </w:del>
      <w:ins w:id="11935" w:author="Transkribus" w:date="2019-12-11T14:30:00Z">
        <w:r w:rsidRPr="00EE6742">
          <w:rPr>
            <w:rFonts w:ascii="Courier New" w:hAnsi="Courier New" w:cs="Courier New"/>
            <w:rtl/>
          </w:rPr>
          <w:t>ف</w:t>
        </w:r>
      </w:ins>
      <w:r w:rsidRPr="00EE6742">
        <w:rPr>
          <w:rFonts w:ascii="Courier New" w:hAnsi="Courier New" w:cs="Courier New"/>
          <w:rtl/>
        </w:rPr>
        <w:t>شق الهواء</w:t>
      </w:r>
      <w:del w:id="11936" w:author="Transkribus" w:date="2019-12-11T14:30:00Z">
        <w:r w:rsidR="009B6BCA" w:rsidRPr="009B6BCA">
          <w:rPr>
            <w:rFonts w:ascii="Courier New" w:hAnsi="Courier New" w:cs="Courier New"/>
            <w:rtl/>
          </w:rPr>
          <w:delText xml:space="preserve"> واجرع الماء ولا اكون تحتها بسوء التدبير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D7D3116" w14:textId="73E5C001" w:rsidR="00EE6742" w:rsidRPr="00EE6742" w:rsidRDefault="009B6BCA" w:rsidP="00EE6742">
      <w:pPr>
        <w:pStyle w:val="NurText"/>
        <w:bidi/>
        <w:rPr>
          <w:rFonts w:ascii="Courier New" w:hAnsi="Courier New" w:cs="Courier New"/>
        </w:rPr>
      </w:pPr>
      <w:dir w:val="rtl">
        <w:dir w:val="rtl">
          <w:del w:id="11937" w:author="Transkribus" w:date="2019-12-11T14:30:00Z">
            <w:r w:rsidRPr="009B6BCA">
              <w:rPr>
                <w:rFonts w:ascii="Courier New" w:hAnsi="Courier New" w:cs="Courier New"/>
                <w:rtl/>
              </w:rPr>
              <w:delText>ولم يزل</w:delText>
            </w:r>
          </w:del>
          <w:ins w:id="11938" w:author="Transkribus" w:date="2019-12-11T14:30:00Z">
            <w:r w:rsidR="00EE6742" w:rsidRPr="00EE6742">
              <w:rPr>
                <w:rFonts w:ascii="Courier New" w:hAnsi="Courier New" w:cs="Courier New"/>
                <w:rtl/>
              </w:rPr>
              <w:t>وأجر</w:t>
            </w:r>
            <w:r w:rsidR="00EE6742" w:rsidRPr="00EE6742">
              <w:rPr>
                <w:rFonts w:ascii="Courier New" w:hAnsi="Courier New" w:cs="Courier New"/>
                <w:rtl/>
              </w:rPr>
              <w:tab/>
              <w:t>م الماء ولا أكون مجتها يسوء التديير وليرزل</w:t>
            </w:r>
          </w:ins>
          <w:r w:rsidR="00EE6742" w:rsidRPr="00EE6742">
            <w:rPr>
              <w:rFonts w:ascii="Courier New" w:hAnsi="Courier New" w:cs="Courier New"/>
              <w:rtl/>
            </w:rPr>
            <w:t xml:space="preserve"> على حالته </w:t>
          </w:r>
          <w:del w:id="11939" w:author="Transkribus" w:date="2019-12-11T14:30:00Z">
            <w:r w:rsidRPr="009B6BCA">
              <w:rPr>
                <w:rFonts w:ascii="Courier New" w:hAnsi="Courier New" w:cs="Courier New"/>
                <w:rtl/>
              </w:rPr>
              <w:delText>ت</w:delText>
            </w:r>
          </w:del>
          <w:ins w:id="11940"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لك الى ان </w:t>
          </w:r>
          <w:del w:id="11941" w:author="Transkribus" w:date="2019-12-11T14:30:00Z">
            <w:r w:rsidRPr="009B6BCA">
              <w:rPr>
                <w:rFonts w:ascii="Courier New" w:hAnsi="Courier New" w:cs="Courier New"/>
                <w:rtl/>
              </w:rPr>
              <w:delText>اتاه اجله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942" w:author="Transkribus" w:date="2019-12-11T14:30:00Z">
            <w:r w:rsidR="00EE6742" w:rsidRPr="00EE6742">
              <w:rPr>
                <w:rFonts w:ascii="Courier New" w:hAnsi="Courier New" w:cs="Courier New"/>
                <w:rtl/>
              </w:rPr>
              <w:t>أباه أحله واقول</w:t>
            </w:r>
          </w:ins>
        </w:dir>
      </w:dir>
    </w:p>
    <w:p w14:paraId="36D0F0E2" w14:textId="294B9A2C" w:rsidR="00EE6742" w:rsidRPr="00EE6742" w:rsidRDefault="009B6BCA" w:rsidP="00EE6742">
      <w:pPr>
        <w:pStyle w:val="NurText"/>
        <w:bidi/>
        <w:rPr>
          <w:ins w:id="11943" w:author="Transkribus" w:date="2019-12-11T14:30:00Z"/>
          <w:rFonts w:ascii="Courier New" w:hAnsi="Courier New" w:cs="Courier New"/>
        </w:rPr>
      </w:pPr>
      <w:dir w:val="rtl">
        <w:dir w:val="rtl">
          <w:del w:id="11944" w:author="Transkribus" w:date="2019-12-11T14:30:00Z">
            <w:r w:rsidRPr="009B6BCA">
              <w:rPr>
                <w:rFonts w:ascii="Courier New" w:hAnsi="Courier New" w:cs="Courier New"/>
                <w:rtl/>
              </w:rPr>
              <w:delText>اقول ومما يناسب</w:delText>
            </w:r>
          </w:del>
          <w:ins w:id="11945" w:author="Transkribus" w:date="2019-12-11T14:30:00Z">
            <w:r w:rsidR="00EE6742" w:rsidRPr="00EE6742">
              <w:rPr>
                <w:rFonts w:ascii="Courier New" w:hAnsi="Courier New" w:cs="Courier New"/>
                <w:rtl/>
              </w:rPr>
              <w:t>وهاشاسب</w:t>
            </w:r>
          </w:ins>
          <w:r w:rsidR="00EE6742" w:rsidRPr="00EE6742">
            <w:rPr>
              <w:rFonts w:ascii="Courier New" w:hAnsi="Courier New" w:cs="Courier New"/>
              <w:rtl/>
            </w:rPr>
            <w:t xml:space="preserve"> هذا ال</w:t>
          </w:r>
          <w:del w:id="11946" w:author="Transkribus" w:date="2019-12-11T14:30:00Z">
            <w:r w:rsidRPr="009B6BCA">
              <w:rPr>
                <w:rFonts w:ascii="Courier New" w:hAnsi="Courier New" w:cs="Courier New"/>
                <w:rtl/>
              </w:rPr>
              <w:delText>معن</w:delText>
            </w:r>
          </w:del>
          <w:ins w:id="11947" w:author="Transkribus" w:date="2019-12-11T14:30:00Z">
            <w:r w:rsidR="00EE6742" w:rsidRPr="00EE6742">
              <w:rPr>
                <w:rFonts w:ascii="Courier New" w:hAnsi="Courier New" w:cs="Courier New"/>
                <w:rtl/>
              </w:rPr>
              <w:t>ض</w:t>
            </w:r>
          </w:ins>
          <w:r w:rsidR="00EE6742" w:rsidRPr="00EE6742">
            <w:rPr>
              <w:rFonts w:ascii="Courier New" w:hAnsi="Courier New" w:cs="Courier New"/>
              <w:rtl/>
            </w:rPr>
            <w:t xml:space="preserve">ى المتقدم فى </w:t>
          </w:r>
          <w:del w:id="11948" w:author="Transkribus" w:date="2019-12-11T14:30:00Z">
            <w:r w:rsidRPr="009B6BCA">
              <w:rPr>
                <w:rFonts w:ascii="Courier New" w:hAnsi="Courier New" w:cs="Courier New"/>
                <w:rtl/>
              </w:rPr>
              <w:delText>انه لا ينبغى ان يؤكل</w:delText>
            </w:r>
          </w:del>
          <w:ins w:id="11949" w:author="Transkribus" w:date="2019-12-11T14:30:00Z">
            <w:r w:rsidR="00EE6742" w:rsidRPr="00EE6742">
              <w:rPr>
                <w:rFonts w:ascii="Courier New" w:hAnsi="Courier New" w:cs="Courier New"/>
                <w:rtl/>
              </w:rPr>
              <w:t>اله لابنبفى ابن بوكل</w:t>
            </w:r>
          </w:ins>
          <w:r w:rsidR="00EE6742" w:rsidRPr="00EE6742">
            <w:rPr>
              <w:rFonts w:ascii="Courier New" w:hAnsi="Courier New" w:cs="Courier New"/>
              <w:rtl/>
            </w:rPr>
            <w:t xml:space="preserve"> الطعام </w:t>
          </w:r>
          <w:del w:id="11950" w:author="Transkribus" w:date="2019-12-11T14:30:00Z">
            <w:r w:rsidRPr="009B6BCA">
              <w:rPr>
                <w:rFonts w:ascii="Courier New" w:hAnsi="Courier New" w:cs="Courier New"/>
                <w:rtl/>
              </w:rPr>
              <w:delText>الا بشهوة</w:delText>
            </w:r>
          </w:del>
          <w:ins w:id="11951" w:author="Transkribus" w:date="2019-12-11T14:30:00Z">
            <w:r w:rsidR="00EE6742" w:rsidRPr="00EE6742">
              <w:rPr>
                <w:rFonts w:ascii="Courier New" w:hAnsi="Courier New" w:cs="Courier New"/>
                <w:rtl/>
              </w:rPr>
              <w:t>الابشهوة</w:t>
            </w:r>
          </w:ins>
          <w:r w:rsidR="00EE6742" w:rsidRPr="00EE6742">
            <w:rPr>
              <w:rFonts w:ascii="Courier New" w:hAnsi="Courier New" w:cs="Courier New"/>
              <w:rtl/>
            </w:rPr>
            <w:t xml:space="preserve"> صادقة </w:t>
          </w:r>
          <w:del w:id="11952" w:author="Transkribus" w:date="2019-12-11T14:30:00Z">
            <w:r w:rsidRPr="009B6BCA">
              <w:rPr>
                <w:rFonts w:ascii="Courier New" w:hAnsi="Courier New" w:cs="Courier New"/>
                <w:rtl/>
              </w:rPr>
              <w:delText>للاكل اننى كنت</w:delText>
            </w:r>
          </w:del>
          <w:ins w:id="11953" w:author="Transkribus" w:date="2019-12-11T14:30:00Z">
            <w:r w:rsidR="00EE6742" w:rsidRPr="00EE6742">
              <w:rPr>
                <w:rFonts w:ascii="Courier New" w:hAnsi="Courier New" w:cs="Courier New"/>
                <w:rtl/>
              </w:rPr>
              <w:t>الاكل أفنى</w:t>
            </w:r>
          </w:ins>
        </w:dir>
      </w:dir>
    </w:p>
    <w:p w14:paraId="08B5EA6B" w14:textId="00569553" w:rsidR="00EE6742" w:rsidRPr="00EE6742" w:rsidRDefault="00EE6742" w:rsidP="00EE6742">
      <w:pPr>
        <w:pStyle w:val="NurText"/>
        <w:bidi/>
        <w:rPr>
          <w:rFonts w:ascii="Courier New" w:hAnsi="Courier New" w:cs="Courier New"/>
        </w:rPr>
      </w:pPr>
      <w:ins w:id="11954" w:author="Transkribus" w:date="2019-12-11T14:30:00Z">
        <w:r w:rsidRPr="00EE6742">
          <w:rPr>
            <w:rFonts w:ascii="Courier New" w:hAnsi="Courier New" w:cs="Courier New"/>
            <w:rtl/>
          </w:rPr>
          <w:lastRenderedPageBreak/>
          <w:t>تب</w:t>
        </w:r>
      </w:ins>
      <w:r w:rsidRPr="00EE6742">
        <w:rPr>
          <w:rFonts w:ascii="Courier New" w:hAnsi="Courier New" w:cs="Courier New"/>
          <w:rtl/>
        </w:rPr>
        <w:t xml:space="preserve"> يوما </w:t>
      </w:r>
      <w:del w:id="11955" w:author="Transkribus" w:date="2019-12-11T14:30:00Z">
        <w:r w:rsidR="009B6BCA" w:rsidRPr="009B6BCA">
          <w:rPr>
            <w:rFonts w:ascii="Courier New" w:hAnsi="Courier New" w:cs="Courier New"/>
            <w:rtl/>
          </w:rPr>
          <w:delText>اقرا عليه</w:delText>
        </w:r>
      </w:del>
      <w:ins w:id="11956" w:author="Transkribus" w:date="2019-12-11T14:30:00Z">
        <w:r w:rsidRPr="00EE6742">
          <w:rPr>
            <w:rFonts w:ascii="Courier New" w:hAnsi="Courier New" w:cs="Courier New"/>
            <w:rtl/>
          </w:rPr>
          <w:t>أفر اعليه</w:t>
        </w:r>
      </w:ins>
      <w:r w:rsidRPr="00EE6742">
        <w:rPr>
          <w:rFonts w:ascii="Courier New" w:hAnsi="Courier New" w:cs="Courier New"/>
          <w:rtl/>
        </w:rPr>
        <w:t xml:space="preserve"> فى </w:t>
      </w:r>
      <w:del w:id="11957" w:author="Transkribus" w:date="2019-12-11T14:30:00Z">
        <w:r w:rsidR="009B6BCA" w:rsidRPr="009B6BCA">
          <w:rPr>
            <w:rFonts w:ascii="Courier New" w:hAnsi="Courier New" w:cs="Courier New"/>
            <w:rtl/>
          </w:rPr>
          <w:delText>شيء</w:delText>
        </w:r>
      </w:del>
      <w:ins w:id="11958" w:author="Transkribus" w:date="2019-12-11T14:30:00Z">
        <w:r w:rsidRPr="00EE6742">
          <w:rPr>
            <w:rFonts w:ascii="Courier New" w:hAnsi="Courier New" w:cs="Courier New"/>
            <w:rtl/>
          </w:rPr>
          <w:t>سى</w:t>
        </w:r>
      </w:ins>
      <w:r w:rsidRPr="00EE6742">
        <w:rPr>
          <w:rFonts w:ascii="Courier New" w:hAnsi="Courier New" w:cs="Courier New"/>
          <w:rtl/>
        </w:rPr>
        <w:t xml:space="preserve"> من </w:t>
      </w:r>
      <w:del w:id="11959" w:author="Transkribus" w:date="2019-12-11T14:30:00Z">
        <w:r w:rsidR="009B6BCA" w:rsidRPr="009B6BCA">
          <w:rPr>
            <w:rFonts w:ascii="Courier New" w:hAnsi="Courier New" w:cs="Courier New"/>
            <w:rtl/>
          </w:rPr>
          <w:delText>كلام الرازى</w:delText>
        </w:r>
      </w:del>
      <w:ins w:id="11960" w:author="Transkribus" w:date="2019-12-11T14:30:00Z">
        <w:r w:rsidRPr="00EE6742">
          <w:rPr>
            <w:rFonts w:ascii="Courier New" w:hAnsi="Courier New" w:cs="Courier New"/>
            <w:rtl/>
          </w:rPr>
          <w:t>كالام الرازرى</w:t>
        </w:r>
      </w:ins>
      <w:r w:rsidRPr="00EE6742">
        <w:rPr>
          <w:rFonts w:ascii="Courier New" w:hAnsi="Courier New" w:cs="Courier New"/>
          <w:rtl/>
        </w:rPr>
        <w:t xml:space="preserve"> فى ترتيب تناول </w:t>
      </w:r>
      <w:del w:id="11961" w:author="Transkribus" w:date="2019-12-11T14:30:00Z">
        <w:r w:rsidR="009B6BCA" w:rsidRPr="009B6BCA">
          <w:rPr>
            <w:rFonts w:ascii="Courier New" w:hAnsi="Courier New" w:cs="Courier New"/>
            <w:rtl/>
          </w:rPr>
          <w:delText>الاغذية وقد ذكر الرازى ان الانسان ينبغى له ان ياكل فى اليوم مرتين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962" w:author="Transkribus" w:date="2019-12-11T14:30:00Z">
        <w:r w:rsidRPr="00EE6742">
          <w:rPr>
            <w:rFonts w:ascii="Courier New" w:hAnsi="Courier New" w:cs="Courier New"/>
            <w:rtl/>
          </w:rPr>
          <w:t>الاغديه وفد دكر الرازىان</w:t>
        </w:r>
      </w:ins>
    </w:p>
    <w:p w14:paraId="4F1270BC" w14:textId="77777777" w:rsidR="009B6BCA" w:rsidRPr="009B6BCA" w:rsidRDefault="009B6BCA" w:rsidP="009B6BCA">
      <w:pPr>
        <w:pStyle w:val="NurText"/>
        <w:bidi/>
        <w:rPr>
          <w:del w:id="11963" w:author="Transkribus" w:date="2019-12-11T14:30:00Z"/>
          <w:rFonts w:ascii="Courier New" w:hAnsi="Courier New" w:cs="Courier New"/>
        </w:rPr>
      </w:pPr>
      <w:dir w:val="rtl">
        <w:dir w:val="rtl">
          <w:ins w:id="11964" w:author="Transkribus" w:date="2019-12-11T14:30:00Z">
            <w:r w:rsidR="00EE6742" w:rsidRPr="00EE6742">
              <w:rPr>
                <w:rFonts w:ascii="Courier New" w:hAnsi="Courier New" w:cs="Courier New"/>
                <w:rtl/>
              </w:rPr>
              <w:t xml:space="preserve">الالسان نيفى له ابن باكل فى اليبوم مرنين </w:t>
            </w:r>
          </w:ins>
          <w:r w:rsidR="00EE6742" w:rsidRPr="00EE6742">
            <w:rPr>
              <w:rFonts w:ascii="Courier New" w:hAnsi="Courier New" w:cs="Courier New"/>
              <w:rtl/>
            </w:rPr>
            <w:t>وفى ال</w:t>
          </w:r>
          <w:del w:id="11965" w:author="Transkribus" w:date="2019-12-11T14:30:00Z">
            <w:r w:rsidRPr="009B6BCA">
              <w:rPr>
                <w:rFonts w:ascii="Courier New" w:hAnsi="Courier New" w:cs="Courier New"/>
                <w:rtl/>
              </w:rPr>
              <w:delText>ي</w:delText>
            </w:r>
          </w:del>
          <w:ins w:id="1196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وم الثانى </w:t>
          </w:r>
          <w:del w:id="11967" w:author="Transkribus" w:date="2019-12-11T14:30:00Z">
            <w:r w:rsidRPr="009B6BCA">
              <w:rPr>
                <w:rFonts w:ascii="Courier New" w:hAnsi="Courier New" w:cs="Courier New"/>
                <w:rtl/>
              </w:rPr>
              <w:delText>مرة واحدة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EEB5F4" w14:textId="511DA0EA" w:rsidR="00EE6742" w:rsidRPr="00EE6742" w:rsidRDefault="009B6BCA" w:rsidP="00EE6742">
      <w:pPr>
        <w:pStyle w:val="NurText"/>
        <w:bidi/>
        <w:rPr>
          <w:rFonts w:ascii="Courier New" w:hAnsi="Courier New" w:cs="Courier New"/>
        </w:rPr>
      </w:pPr>
      <w:dir w:val="rtl">
        <w:dir w:val="rtl">
          <w:ins w:id="11968" w:author="Transkribus" w:date="2019-12-11T14:30:00Z">
            <w:r w:rsidR="00EE6742" w:rsidRPr="00EE6742">
              <w:rPr>
                <w:rFonts w:ascii="Courier New" w:hAnsi="Courier New" w:cs="Courier New"/>
                <w:rtl/>
              </w:rPr>
              <w:t xml:space="preserve">مرةواجدة </w:t>
            </w:r>
          </w:ins>
          <w:r w:rsidR="00EE6742" w:rsidRPr="00EE6742">
            <w:rPr>
              <w:rFonts w:ascii="Courier New" w:hAnsi="Courier New" w:cs="Courier New"/>
              <w:rtl/>
            </w:rPr>
            <w:t xml:space="preserve">فقال لى </w:t>
          </w:r>
          <w:del w:id="11969" w:author="Transkribus" w:date="2019-12-11T14:30:00Z">
            <w:r w:rsidRPr="009B6BCA">
              <w:rPr>
                <w:rFonts w:ascii="Courier New" w:hAnsi="Courier New" w:cs="Courier New"/>
                <w:rtl/>
              </w:rPr>
              <w:delText>لا تسمع</w:delText>
            </w:r>
          </w:del>
          <w:ins w:id="11970" w:author="Transkribus" w:date="2019-12-11T14:30:00Z">
            <w:r w:rsidR="00EE6742" w:rsidRPr="00EE6742">
              <w:rPr>
                <w:rFonts w:ascii="Courier New" w:hAnsi="Courier New" w:cs="Courier New"/>
                <w:rtl/>
              </w:rPr>
              <w:t>الائسم</w:t>
            </w:r>
          </w:ins>
          <w:r w:rsidR="00EE6742" w:rsidRPr="00EE6742">
            <w:rPr>
              <w:rFonts w:ascii="Courier New" w:hAnsi="Courier New" w:cs="Courier New"/>
              <w:rtl/>
            </w:rPr>
            <w:t xml:space="preserve"> هذا</w:t>
          </w:r>
        </w:dir>
      </w:dir>
    </w:p>
    <w:p w14:paraId="71C73C7C" w14:textId="2AD6D5D8" w:rsidR="00EE6742" w:rsidRPr="00EE6742" w:rsidRDefault="00EE6742" w:rsidP="00EE6742">
      <w:pPr>
        <w:pStyle w:val="NurText"/>
        <w:bidi/>
        <w:rPr>
          <w:ins w:id="11971" w:author="Transkribus" w:date="2019-12-11T14:30:00Z"/>
          <w:rFonts w:ascii="Courier New" w:hAnsi="Courier New" w:cs="Courier New"/>
        </w:rPr>
      </w:pPr>
      <w:r w:rsidRPr="00EE6742">
        <w:rPr>
          <w:rFonts w:ascii="Courier New" w:hAnsi="Courier New" w:cs="Courier New"/>
          <w:rtl/>
        </w:rPr>
        <w:t xml:space="preserve">والذى </w:t>
      </w:r>
      <w:del w:id="11972" w:author="Transkribus" w:date="2019-12-11T14:30:00Z">
        <w:r w:rsidR="009B6BCA" w:rsidRPr="009B6BCA">
          <w:rPr>
            <w:rFonts w:ascii="Courier New" w:hAnsi="Courier New" w:cs="Courier New"/>
            <w:rtl/>
          </w:rPr>
          <w:delText>ينبغى ان تعتمد</w:delText>
        </w:r>
      </w:del>
      <w:ins w:id="11973" w:author="Transkribus" w:date="2019-12-11T14:30:00Z">
        <w:r w:rsidRPr="00EE6742">
          <w:rPr>
            <w:rFonts w:ascii="Courier New" w:hAnsi="Courier New" w:cs="Courier New"/>
            <w:rtl/>
          </w:rPr>
          <w:t>بنبفى ابن تعثمد</w:t>
        </w:r>
      </w:ins>
      <w:r w:rsidRPr="00EE6742">
        <w:rPr>
          <w:rFonts w:ascii="Courier New" w:hAnsi="Courier New" w:cs="Courier New"/>
          <w:rtl/>
        </w:rPr>
        <w:t xml:space="preserve"> عليه ا</w:t>
      </w:r>
      <w:del w:id="11974" w:author="Transkribus" w:date="2019-12-11T14:30:00Z">
        <w:r w:rsidR="009B6BCA" w:rsidRPr="009B6BCA">
          <w:rPr>
            <w:rFonts w:ascii="Courier New" w:hAnsi="Courier New" w:cs="Courier New"/>
            <w:rtl/>
          </w:rPr>
          <w:delText>ن</w:delText>
        </w:r>
      </w:del>
      <w:ins w:id="11975" w:author="Transkribus" w:date="2019-12-11T14:30:00Z">
        <w:r w:rsidRPr="00EE6742">
          <w:rPr>
            <w:rFonts w:ascii="Courier New" w:hAnsi="Courier New" w:cs="Courier New"/>
            <w:rtl/>
          </w:rPr>
          <w:t>ل</w:t>
        </w:r>
      </w:ins>
      <w:r w:rsidRPr="00EE6742">
        <w:rPr>
          <w:rFonts w:ascii="Courier New" w:hAnsi="Courier New" w:cs="Courier New"/>
          <w:rtl/>
        </w:rPr>
        <w:t>ك تاكل و</w:t>
      </w:r>
      <w:del w:id="11976" w:author="Transkribus" w:date="2019-12-11T14:30:00Z">
        <w:r w:rsidR="009B6BCA" w:rsidRPr="009B6BCA">
          <w:rPr>
            <w:rFonts w:ascii="Courier New" w:hAnsi="Courier New" w:cs="Courier New"/>
            <w:rtl/>
          </w:rPr>
          <w:delText>ق</w:delText>
        </w:r>
      </w:del>
      <w:ins w:id="11977" w:author="Transkribus" w:date="2019-12-11T14:30:00Z">
        <w:r w:rsidRPr="00EE6742">
          <w:rPr>
            <w:rFonts w:ascii="Courier New" w:hAnsi="Courier New" w:cs="Courier New"/>
            <w:rtl/>
          </w:rPr>
          <w:t>ف</w:t>
        </w:r>
      </w:ins>
      <w:r w:rsidRPr="00EE6742">
        <w:rPr>
          <w:rFonts w:ascii="Courier New" w:hAnsi="Courier New" w:cs="Courier New"/>
          <w:rtl/>
        </w:rPr>
        <w:t xml:space="preserve">ت تكون الشهوة </w:t>
      </w:r>
      <w:del w:id="11978" w:author="Transkribus" w:date="2019-12-11T14:30:00Z">
        <w:r w:rsidR="009B6BCA" w:rsidRPr="009B6BCA">
          <w:rPr>
            <w:rFonts w:ascii="Courier New" w:hAnsi="Courier New" w:cs="Courier New"/>
            <w:rtl/>
          </w:rPr>
          <w:delText>لل</w:delText>
        </w:r>
      </w:del>
      <w:r w:rsidRPr="00EE6742">
        <w:rPr>
          <w:rFonts w:ascii="Courier New" w:hAnsi="Courier New" w:cs="Courier New"/>
          <w:rtl/>
        </w:rPr>
        <w:t>ا</w:t>
      </w:r>
      <w:ins w:id="11979" w:author="Transkribus" w:date="2019-12-11T14:30:00Z">
        <w:r w:rsidRPr="00EE6742">
          <w:rPr>
            <w:rFonts w:ascii="Courier New" w:hAnsi="Courier New" w:cs="Courier New"/>
            <w:rtl/>
          </w:rPr>
          <w:t>لذ</w:t>
        </w:r>
      </w:ins>
      <w:r w:rsidRPr="00EE6742">
        <w:rPr>
          <w:rFonts w:ascii="Courier New" w:hAnsi="Courier New" w:cs="Courier New"/>
          <w:rtl/>
        </w:rPr>
        <w:t xml:space="preserve">كل صادقة فى </w:t>
      </w:r>
      <w:del w:id="11980" w:author="Transkribus" w:date="2019-12-11T14:30:00Z">
        <w:r w:rsidR="009B6BCA" w:rsidRPr="009B6BCA">
          <w:rPr>
            <w:rFonts w:ascii="Courier New" w:hAnsi="Courier New" w:cs="Courier New"/>
            <w:rtl/>
          </w:rPr>
          <w:delText xml:space="preserve">اى وقت كان </w:delText>
        </w:r>
      </w:del>
      <w:ins w:id="11981" w:author="Transkribus" w:date="2019-12-11T14:30:00Z">
        <w:r w:rsidRPr="00EE6742">
          <w:rPr>
            <w:rFonts w:ascii="Courier New" w:hAnsi="Courier New" w:cs="Courier New"/>
            <w:rtl/>
          </w:rPr>
          <w:t>أى وفت كمان</w:t>
        </w:r>
      </w:ins>
    </w:p>
    <w:p w14:paraId="03686201" w14:textId="54F8D49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سواء </w:t>
      </w:r>
      <w:del w:id="11982" w:author="Transkribus" w:date="2019-12-11T14:30:00Z">
        <w:r w:rsidR="009B6BCA" w:rsidRPr="009B6BCA">
          <w:rPr>
            <w:rFonts w:ascii="Courier New" w:hAnsi="Courier New" w:cs="Courier New"/>
            <w:rtl/>
          </w:rPr>
          <w:delText>اكان مرتين</w:delText>
        </w:r>
      </w:del>
      <w:ins w:id="11983" w:author="Transkribus" w:date="2019-12-11T14:30:00Z">
        <w:r w:rsidRPr="00EE6742">
          <w:rPr>
            <w:rFonts w:ascii="Courier New" w:hAnsi="Courier New" w:cs="Courier New"/>
            <w:rtl/>
          </w:rPr>
          <w:t>كان مربين</w:t>
        </w:r>
      </w:ins>
      <w:r w:rsidRPr="00EE6742">
        <w:rPr>
          <w:rFonts w:ascii="Courier New" w:hAnsi="Courier New" w:cs="Courier New"/>
          <w:rtl/>
        </w:rPr>
        <w:t xml:space="preserve"> فى النهار </w:t>
      </w:r>
      <w:del w:id="11984" w:author="Transkribus" w:date="2019-12-11T14:30:00Z">
        <w:r w:rsidR="009B6BCA" w:rsidRPr="009B6BCA">
          <w:rPr>
            <w:rFonts w:ascii="Courier New" w:hAnsi="Courier New" w:cs="Courier New"/>
            <w:rtl/>
          </w:rPr>
          <w:delText>او مرة او ليل او نهار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1985" w:author="Transkribus" w:date="2019-12-11T14:30:00Z">
        <w:r w:rsidRPr="00EE6742">
          <w:rPr>
            <w:rFonts w:ascii="Courier New" w:hAnsi="Courier New" w:cs="Courier New"/>
            <w:rtl/>
          </w:rPr>
          <w:t>أو مرة أو ايل أو نهارةالاكل عبد الشهوة الصادقةلاكل هوالذى</w:t>
        </w:r>
      </w:ins>
    </w:p>
    <w:p w14:paraId="57F72B90" w14:textId="77777777" w:rsidR="009B6BCA" w:rsidRPr="009B6BCA" w:rsidRDefault="009B6BCA" w:rsidP="009B6BCA">
      <w:pPr>
        <w:pStyle w:val="NurText"/>
        <w:bidi/>
        <w:rPr>
          <w:del w:id="11986" w:author="Transkribus" w:date="2019-12-11T14:30:00Z"/>
          <w:rFonts w:ascii="Courier New" w:hAnsi="Courier New" w:cs="Courier New"/>
        </w:rPr>
      </w:pPr>
      <w:dir w:val="rtl">
        <w:dir w:val="rtl">
          <w:del w:id="11987" w:author="Transkribus" w:date="2019-12-11T14:30:00Z">
            <w:r w:rsidRPr="009B6BCA">
              <w:rPr>
                <w:rFonts w:ascii="Courier New" w:hAnsi="Courier New" w:cs="Courier New"/>
                <w:rtl/>
              </w:rPr>
              <w:delText>فالاكل عند الشهوة الصادقة للاكل هو الذى ينفع واذا لم يكن كذلك فانه مضرة</w:delText>
            </w:r>
          </w:del>
          <w:ins w:id="11988" w:author="Transkribus" w:date="2019-12-11T14:30:00Z">
            <w:r w:rsidR="00EE6742" w:rsidRPr="00EE6742">
              <w:rPr>
                <w:rFonts w:ascii="Courier New" w:hAnsi="Courier New" w:cs="Courier New"/>
                <w:rtl/>
              </w:rPr>
              <w:t>بنفي واد الم بكن كمذلك فاله مصرة فى</w:t>
            </w:r>
          </w:ins>
          <w:r w:rsidR="00EE6742" w:rsidRPr="00EE6742">
            <w:rPr>
              <w:rFonts w:ascii="Courier New" w:hAnsi="Courier New" w:cs="Courier New"/>
              <w:rtl/>
            </w:rPr>
            <w:t xml:space="preserve"> البدن </w:t>
          </w:r>
          <w:del w:id="119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8464B4" w14:textId="32BE4E1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وصدق فى قوله</w:t>
          </w:r>
          <w:del w:id="119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1991" w:author="Transkribus" w:date="2019-12-11T14:30:00Z">
            <w:r w:rsidR="00EE6742" w:rsidRPr="00EE6742">
              <w:rPr>
                <w:rFonts w:ascii="Courier New" w:hAnsi="Courier New" w:cs="Courier New"/>
                <w:rtl/>
              </w:rPr>
              <w:t xml:space="preserve"> وفدلنم فى صاترابامه أشياء الابحل</w:t>
            </w:r>
          </w:ins>
        </w:dir>
      </w:dir>
    </w:p>
    <w:p w14:paraId="30182AE7" w14:textId="30F50940" w:rsidR="00EE6742" w:rsidRPr="00EE6742" w:rsidRDefault="009B6BCA" w:rsidP="00EE6742">
      <w:pPr>
        <w:pStyle w:val="NurText"/>
        <w:bidi/>
        <w:rPr>
          <w:rFonts w:ascii="Courier New" w:hAnsi="Courier New" w:cs="Courier New"/>
        </w:rPr>
      </w:pPr>
      <w:dir w:val="rtl">
        <w:dir w:val="rtl">
          <w:del w:id="11992" w:author="Transkribus" w:date="2019-12-11T14:30:00Z">
            <w:r w:rsidRPr="009B6BCA">
              <w:rPr>
                <w:rFonts w:ascii="Courier New" w:hAnsi="Courier New" w:cs="Courier New"/>
                <w:rtl/>
              </w:rPr>
              <w:delText>وقد لزم فى سائر ايامه اشياء لا يخل بها وذلك انه كان يجعل يوم السبت ابدا لخروجه</w:delText>
            </w:r>
          </w:del>
          <w:ins w:id="11993" w:author="Transkribus" w:date="2019-12-11T14:30:00Z">
            <w:r w:rsidR="00EE6742" w:rsidRPr="00EE6742">
              <w:rPr>
                <w:rFonts w:ascii="Courier New" w:hAnsi="Courier New" w:cs="Courier New"/>
                <w:rtl/>
              </w:rPr>
              <w:t>بهاوذلك اله كمان يجعل بوم السيت ابد الخروجه</w:t>
            </w:r>
          </w:ins>
          <w:r w:rsidR="00EE6742" w:rsidRPr="00EE6742">
            <w:rPr>
              <w:rFonts w:ascii="Courier New" w:hAnsi="Courier New" w:cs="Courier New"/>
              <w:rtl/>
            </w:rPr>
            <w:t xml:space="preserve"> الى البستان وراحته فيه و</w:t>
          </w:r>
          <w:del w:id="11994" w:author="Transkribus" w:date="2019-12-11T14:30:00Z">
            <w:r w:rsidRPr="009B6BCA">
              <w:rPr>
                <w:rFonts w:ascii="Courier New" w:hAnsi="Courier New" w:cs="Courier New"/>
                <w:rtl/>
              </w:rPr>
              <w:delText>ي</w:delText>
            </w:r>
          </w:del>
          <w:ins w:id="11995" w:author="Transkribus" w:date="2019-12-11T14:30:00Z">
            <w:r w:rsidR="00EE6742" w:rsidRPr="00EE6742">
              <w:rPr>
                <w:rFonts w:ascii="Courier New" w:hAnsi="Courier New" w:cs="Courier New"/>
                <w:rtl/>
              </w:rPr>
              <w:t>ب</w:t>
            </w:r>
          </w:ins>
          <w:r w:rsidR="00EE6742" w:rsidRPr="00EE6742">
            <w:rPr>
              <w:rFonts w:ascii="Courier New" w:hAnsi="Courier New" w:cs="Courier New"/>
              <w:rtl/>
            </w:rPr>
            <w:t>ترك</w:t>
          </w:r>
          <w:del w:id="11996" w:author="Transkribus" w:date="2019-12-11T14:30:00Z">
            <w:r w:rsidRPr="009B6BCA">
              <w:rPr>
                <w:rFonts w:ascii="Courier New" w:hAnsi="Courier New" w:cs="Courier New"/>
                <w:rtl/>
              </w:rPr>
              <w:delText>ه</w:delText>
            </w:r>
          </w:del>
          <w:ins w:id="11997" w:author="Transkribus" w:date="2019-12-11T14:30:00Z">
            <w:r w:rsidR="00EE6742" w:rsidRPr="00EE6742">
              <w:rPr>
                <w:rFonts w:ascii="Courier New" w:hAnsi="Courier New" w:cs="Courier New"/>
                <w:rtl/>
              </w:rPr>
              <w:t>د</w:t>
            </w:r>
          </w:ins>
          <w:r w:rsidR="00EE6742" w:rsidRPr="00EE6742">
            <w:rPr>
              <w:rFonts w:ascii="Courier New" w:hAnsi="Courier New" w:cs="Courier New"/>
              <w:rtl/>
            </w:rPr>
            <w:t xml:space="preserve"> يوم بطالة</w:t>
          </w:r>
          <w:del w:id="11998" w:author="Transkribus" w:date="2019-12-11T14:30:00Z">
            <w:r w:rsidRPr="009B6BCA">
              <w:rPr>
                <w:rFonts w:ascii="Courier New" w:hAnsi="Courier New" w:cs="Courier New"/>
                <w:rtl/>
              </w:rPr>
              <w:delText xml:space="preserve"> عن الاشتغال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A32ADC5" w14:textId="71C16B5B" w:rsidR="00EE6742" w:rsidRPr="00EE6742" w:rsidRDefault="009B6BCA" w:rsidP="00EE6742">
      <w:pPr>
        <w:pStyle w:val="NurText"/>
        <w:bidi/>
        <w:rPr>
          <w:rFonts w:ascii="Courier New" w:hAnsi="Courier New" w:cs="Courier New"/>
        </w:rPr>
      </w:pPr>
      <w:dir w:val="rtl">
        <w:dir w:val="rtl">
          <w:ins w:id="11999" w:author="Transkribus" w:date="2019-12-11T14:30:00Z">
            <w:r w:rsidR="00EE6742" w:rsidRPr="00EE6742">
              <w:rPr>
                <w:rFonts w:ascii="Courier New" w:hAnsi="Courier New" w:cs="Courier New"/>
                <w:rtl/>
              </w:rPr>
              <w:t xml:space="preserve">بعن الاشتغال </w:t>
            </w:r>
          </w:ins>
          <w:r w:rsidR="00EE6742" w:rsidRPr="00EE6742">
            <w:rPr>
              <w:rFonts w:ascii="Courier New" w:hAnsi="Courier New" w:cs="Courier New"/>
              <w:rtl/>
            </w:rPr>
            <w:t xml:space="preserve">وكان </w:t>
          </w:r>
          <w:del w:id="12000" w:author="Transkribus" w:date="2019-12-11T14:30:00Z">
            <w:r w:rsidRPr="009B6BCA">
              <w:rPr>
                <w:rFonts w:ascii="Courier New" w:hAnsi="Courier New" w:cs="Courier New"/>
                <w:rtl/>
              </w:rPr>
              <w:delText>لا يدخل الحمام الا فى يوم</w:delText>
            </w:r>
          </w:del>
          <w:ins w:id="12001" w:author="Transkribus" w:date="2019-12-11T14:30:00Z">
            <w:r w:rsidR="00EE6742" w:rsidRPr="00EE6742">
              <w:rPr>
                <w:rFonts w:ascii="Courier New" w:hAnsi="Courier New" w:cs="Courier New"/>
                <w:rtl/>
              </w:rPr>
              <w:t>الابدخل الحسام الافى بوم</w:t>
            </w:r>
          </w:ins>
          <w:r w:rsidR="00EE6742" w:rsidRPr="00EE6742">
            <w:rPr>
              <w:rFonts w:ascii="Courier New" w:hAnsi="Courier New" w:cs="Courier New"/>
              <w:rtl/>
            </w:rPr>
            <w:t xml:space="preserve"> الخميس و</w:t>
          </w:r>
          <w:del w:id="12002" w:author="Transkribus" w:date="2019-12-11T14:30:00Z">
            <w:r w:rsidRPr="009B6BCA">
              <w:rPr>
                <w:rFonts w:ascii="Courier New" w:hAnsi="Courier New" w:cs="Courier New"/>
                <w:rtl/>
              </w:rPr>
              <w:delText>ق</w:delText>
            </w:r>
          </w:del>
          <w:ins w:id="12003"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د جعل ذلك </w:t>
          </w:r>
          <w:del w:id="12004" w:author="Transkribus" w:date="2019-12-11T14:30:00Z">
            <w:r w:rsidRPr="009B6BCA">
              <w:rPr>
                <w:rFonts w:ascii="Courier New" w:hAnsi="Courier New" w:cs="Courier New"/>
                <w:rtl/>
              </w:rPr>
              <w:delText>له راتبا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005" w:author="Transkribus" w:date="2019-12-11T14:30:00Z">
            <w:r w:rsidR="00EE6742" w:rsidRPr="00EE6742">
              <w:rPr>
                <w:rFonts w:ascii="Courier New" w:hAnsi="Courier New" w:cs="Courier New"/>
                <w:rtl/>
              </w:rPr>
              <w:t>لهر ائباوكان فى يو٣</w:t>
            </w:r>
          </w:ins>
        </w:dir>
      </w:dir>
    </w:p>
    <w:p w14:paraId="2440754D" w14:textId="77777777" w:rsidR="009B6BCA" w:rsidRPr="009B6BCA" w:rsidRDefault="009B6BCA" w:rsidP="009B6BCA">
      <w:pPr>
        <w:pStyle w:val="NurText"/>
        <w:bidi/>
        <w:rPr>
          <w:del w:id="12006" w:author="Transkribus" w:date="2019-12-11T14:30:00Z"/>
          <w:rFonts w:ascii="Courier New" w:hAnsi="Courier New" w:cs="Courier New"/>
        </w:rPr>
      </w:pPr>
      <w:dir w:val="rtl">
        <w:dir w:val="rtl">
          <w:del w:id="12007" w:author="Transkribus" w:date="2019-12-11T14:30:00Z">
            <w:r w:rsidRPr="009B6BCA">
              <w:rPr>
                <w:rFonts w:ascii="Courier New" w:hAnsi="Courier New" w:cs="Courier New"/>
                <w:rtl/>
              </w:rPr>
              <w:delText>وكان فى يوم الجمعة يقصد من يريد رؤيته وزيارته من الاعيان والكبراء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412DD6" w14:textId="57E0CC89" w:rsidR="00EE6742" w:rsidRPr="00EE6742" w:rsidRDefault="009B6BCA" w:rsidP="00EE6742">
      <w:pPr>
        <w:pStyle w:val="NurText"/>
        <w:bidi/>
        <w:rPr>
          <w:ins w:id="12008" w:author="Transkribus" w:date="2019-12-11T14:30:00Z"/>
          <w:rFonts w:ascii="Courier New" w:hAnsi="Courier New" w:cs="Courier New"/>
        </w:rPr>
      </w:pPr>
      <w:dir w:val="rtl">
        <w:dir w:val="rtl">
          <w:del w:id="12009" w:author="Transkribus" w:date="2019-12-11T14:30:00Z">
            <w:r w:rsidRPr="009B6BCA">
              <w:rPr>
                <w:rFonts w:ascii="Courier New" w:hAnsi="Courier New" w:cs="Courier New"/>
                <w:rtl/>
              </w:rPr>
              <w:delText>وكان ابدا يتوخى انه لا يصعد</w:delText>
            </w:r>
          </w:del>
          <w:ins w:id="12010" w:author="Transkribus" w:date="2019-12-11T14:30:00Z">
            <w:r w:rsidR="00EE6742" w:rsidRPr="00EE6742">
              <w:rPr>
                <w:rFonts w:ascii="Courier New" w:hAnsi="Courier New" w:cs="Courier New"/>
                <w:rtl/>
              </w:rPr>
              <w:t>الحمعه قصد من بريدرؤينة وريارته من الاعبان والكراء وكمان أبد ابنوخى أنه</w:t>
            </w:r>
          </w:ins>
        </w:dir>
      </w:dir>
    </w:p>
    <w:p w14:paraId="66137B22" w14:textId="77777777" w:rsidR="009B6BCA" w:rsidRPr="009B6BCA" w:rsidRDefault="00EE6742" w:rsidP="009B6BCA">
      <w:pPr>
        <w:pStyle w:val="NurText"/>
        <w:bidi/>
        <w:rPr>
          <w:del w:id="12011" w:author="Transkribus" w:date="2019-12-11T14:30:00Z"/>
          <w:rFonts w:ascii="Courier New" w:hAnsi="Courier New" w:cs="Courier New"/>
        </w:rPr>
      </w:pPr>
      <w:ins w:id="12012" w:author="Transkribus" w:date="2019-12-11T14:30:00Z">
        <w:r w:rsidRPr="00EE6742">
          <w:rPr>
            <w:rFonts w:ascii="Courier New" w:hAnsi="Courier New" w:cs="Courier New"/>
            <w:rtl/>
          </w:rPr>
          <w:t>الابصعد</w:t>
        </w:r>
      </w:ins>
      <w:r w:rsidRPr="00EE6742">
        <w:rPr>
          <w:rFonts w:ascii="Courier New" w:hAnsi="Courier New" w:cs="Courier New"/>
          <w:rtl/>
        </w:rPr>
        <w:t xml:space="preserve"> فى سلم </w:t>
      </w:r>
      <w:del w:id="1201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08871B0" w14:textId="148BDBF5" w:rsidR="00EE6742" w:rsidRPr="00EE6742" w:rsidRDefault="009B6BCA" w:rsidP="00EE6742">
      <w:pPr>
        <w:pStyle w:val="NurText"/>
        <w:bidi/>
        <w:rPr>
          <w:ins w:id="12014" w:author="Transkribus" w:date="2019-12-11T14:30:00Z"/>
          <w:rFonts w:ascii="Courier New" w:hAnsi="Courier New" w:cs="Courier New"/>
        </w:rPr>
      </w:pPr>
      <w:dir w:val="rtl">
        <w:dir w:val="rtl">
          <w:r w:rsidR="00EE6742" w:rsidRPr="00EE6742">
            <w:rPr>
              <w:rFonts w:ascii="Courier New" w:hAnsi="Courier New" w:cs="Courier New"/>
              <w:rtl/>
            </w:rPr>
            <w:t>واذا ك</w:t>
          </w:r>
          <w:ins w:id="12015"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له </w:t>
          </w:r>
          <w:del w:id="12016" w:author="Transkribus" w:date="2019-12-11T14:30:00Z">
            <w:r w:rsidRPr="009B6BCA">
              <w:rPr>
                <w:rFonts w:ascii="Courier New" w:hAnsi="Courier New" w:cs="Courier New"/>
                <w:rtl/>
              </w:rPr>
              <w:delText>مريض يفتقده ان لم يكن</w:delText>
            </w:r>
          </w:del>
          <w:ins w:id="12017" w:author="Transkribus" w:date="2019-12-11T14:30:00Z">
            <w:r w:rsidR="00EE6742" w:rsidRPr="00EE6742">
              <w:rPr>
                <w:rFonts w:ascii="Courier New" w:hAnsi="Courier New" w:cs="Courier New"/>
                <w:rtl/>
              </w:rPr>
              <w:t>مريس بفتقدم النلم بكن</w:t>
            </w:r>
          </w:ins>
          <w:r w:rsidR="00EE6742" w:rsidRPr="00EE6742">
            <w:rPr>
              <w:rFonts w:ascii="Courier New" w:hAnsi="Courier New" w:cs="Courier New"/>
              <w:rtl/>
            </w:rPr>
            <w:t xml:space="preserve"> فى </w:t>
          </w:r>
          <w:del w:id="12018" w:author="Transkribus" w:date="2019-12-11T14:30:00Z">
            <w:r w:rsidRPr="009B6BCA">
              <w:rPr>
                <w:rFonts w:ascii="Courier New" w:hAnsi="Courier New" w:cs="Courier New"/>
                <w:rtl/>
              </w:rPr>
              <w:delText>موضع لا يصعد اليه اذا اتاه</w:delText>
            </w:r>
          </w:del>
          <w:ins w:id="12019" w:author="Transkribus" w:date="2019-12-11T14:30:00Z">
            <w:r w:rsidR="00EE6742" w:rsidRPr="00EE6742">
              <w:rPr>
                <w:rFonts w:ascii="Courier New" w:hAnsi="Courier New" w:cs="Courier New"/>
                <w:rtl/>
              </w:rPr>
              <w:t>موخع لالسعد البه اذاثاء</w:t>
            </w:r>
          </w:ins>
          <w:r w:rsidR="00EE6742" w:rsidRPr="00EE6742">
            <w:rPr>
              <w:rFonts w:ascii="Courier New" w:hAnsi="Courier New" w:cs="Courier New"/>
              <w:rtl/>
            </w:rPr>
            <w:t xml:space="preserve"> فى سلم والا</w:t>
          </w:r>
          <w:del w:id="12020" w:author="Transkribus" w:date="2019-12-11T14:30:00Z">
            <w:r w:rsidRPr="009B6BCA">
              <w:rPr>
                <w:rFonts w:ascii="Courier New" w:hAnsi="Courier New" w:cs="Courier New"/>
                <w:rtl/>
              </w:rPr>
              <w:delText xml:space="preserve"> لم يقربه</w:delText>
            </w:r>
          </w:del>
        </w:dir>
      </w:dir>
    </w:p>
    <w:p w14:paraId="4BDA0ED5" w14:textId="77777777" w:rsidR="009B6BCA" w:rsidRPr="009B6BCA" w:rsidRDefault="00EE6742" w:rsidP="009B6BCA">
      <w:pPr>
        <w:pStyle w:val="NurText"/>
        <w:bidi/>
        <w:rPr>
          <w:del w:id="12021" w:author="Transkribus" w:date="2019-12-11T14:30:00Z"/>
          <w:rFonts w:ascii="Courier New" w:hAnsi="Courier New" w:cs="Courier New"/>
        </w:rPr>
      </w:pPr>
      <w:ins w:id="12022" w:author="Transkribus" w:date="2019-12-11T14:30:00Z">
        <w:r w:rsidRPr="00EE6742">
          <w:rPr>
            <w:rFonts w:ascii="Courier New" w:hAnsi="Courier New" w:cs="Courier New"/>
            <w:rtl/>
          </w:rPr>
          <w:t>م بقرة</w:t>
        </w:r>
      </w:ins>
      <w:r w:rsidRPr="00EE6742">
        <w:rPr>
          <w:rFonts w:ascii="Courier New" w:hAnsi="Courier New" w:cs="Courier New"/>
          <w:rtl/>
        </w:rPr>
        <w:t xml:space="preserve"> وكان </w:t>
      </w:r>
      <w:del w:id="12023" w:author="Transkribus" w:date="2019-12-11T14:30:00Z">
        <w:r w:rsidR="009B6BCA" w:rsidRPr="009B6BCA">
          <w:rPr>
            <w:rFonts w:ascii="Courier New" w:hAnsi="Courier New" w:cs="Courier New"/>
            <w:rtl/>
          </w:rPr>
          <w:delText>ي</w:delText>
        </w:r>
      </w:del>
      <w:ins w:id="12024" w:author="Transkribus" w:date="2019-12-11T14:30:00Z">
        <w:r w:rsidRPr="00EE6742">
          <w:rPr>
            <w:rFonts w:ascii="Courier New" w:hAnsi="Courier New" w:cs="Courier New"/>
            <w:rtl/>
          </w:rPr>
          <w:t>ل</w:t>
        </w:r>
      </w:ins>
      <w:r w:rsidRPr="00EE6742">
        <w:rPr>
          <w:rFonts w:ascii="Courier New" w:hAnsi="Courier New" w:cs="Courier New"/>
          <w:rtl/>
        </w:rPr>
        <w:t>صف السلم با</w:t>
      </w:r>
      <w:del w:id="12025" w:author="Transkribus" w:date="2019-12-11T14:30:00Z">
        <w:r w:rsidR="009B6BCA" w:rsidRPr="009B6BCA">
          <w:rPr>
            <w:rFonts w:ascii="Courier New" w:hAnsi="Courier New" w:cs="Courier New"/>
            <w:rtl/>
          </w:rPr>
          <w:delText>ن</w:delText>
        </w:r>
      </w:del>
      <w:ins w:id="12026" w:author="Transkribus" w:date="2019-12-11T14:30:00Z">
        <w:r w:rsidRPr="00EE6742">
          <w:rPr>
            <w:rFonts w:ascii="Courier New" w:hAnsi="Courier New" w:cs="Courier New"/>
            <w:rtl/>
          </w:rPr>
          <w:t>ل</w:t>
        </w:r>
      </w:ins>
      <w:r w:rsidRPr="00EE6742">
        <w:rPr>
          <w:rFonts w:ascii="Courier New" w:hAnsi="Courier New" w:cs="Courier New"/>
          <w:rtl/>
        </w:rPr>
        <w:t>ه منشار العمر</w:t>
      </w:r>
      <w:del w:id="120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D7E4C05" w14:textId="1E9D0870" w:rsidR="00EE6742" w:rsidRPr="00EE6742" w:rsidRDefault="009B6BCA" w:rsidP="00EE6742">
      <w:pPr>
        <w:pStyle w:val="NurText"/>
        <w:bidi/>
        <w:rPr>
          <w:rFonts w:ascii="Courier New" w:hAnsi="Courier New" w:cs="Courier New"/>
        </w:rPr>
      </w:pPr>
      <w:dir w:val="rtl">
        <w:dir w:val="rtl">
          <w:del w:id="12028" w:author="Transkribus" w:date="2019-12-11T14:30:00Z">
            <w:r w:rsidRPr="009B6BCA">
              <w:rPr>
                <w:rFonts w:ascii="Courier New" w:hAnsi="Courier New" w:cs="Courier New"/>
                <w:rtl/>
              </w:rPr>
              <w:delText>ومن اعجب ما حكى</w:delText>
            </w:r>
          </w:del>
          <w:ins w:id="12029" w:author="Transkribus" w:date="2019-12-11T14:30:00Z">
            <w:r w:rsidR="00EE6742" w:rsidRPr="00EE6742">
              <w:rPr>
                <w:rFonts w:ascii="Courier New" w:hAnsi="Courier New" w:cs="Courier New"/>
                <w:rtl/>
              </w:rPr>
              <w:t xml:space="preserve"> أو من أيحب ماحكى</w:t>
            </w:r>
          </w:ins>
          <w:r w:rsidR="00EE6742" w:rsidRPr="00EE6742">
            <w:rPr>
              <w:rFonts w:ascii="Courier New" w:hAnsi="Courier New" w:cs="Courier New"/>
              <w:rtl/>
            </w:rPr>
            <w:t xml:space="preserve"> لابى من ذلك </w:t>
          </w:r>
          <w:del w:id="12030" w:author="Transkribus" w:date="2019-12-11T14:30:00Z">
            <w:r w:rsidRPr="009B6BCA">
              <w:rPr>
                <w:rFonts w:ascii="Courier New" w:hAnsi="Courier New" w:cs="Courier New"/>
                <w:rtl/>
              </w:rPr>
              <w:delText>انه قال اننى</w:delText>
            </w:r>
          </w:del>
          <w:ins w:id="12031" w:author="Transkribus" w:date="2019-12-11T14:30:00Z">
            <w:r w:rsidR="00EE6742" w:rsidRPr="00EE6742">
              <w:rPr>
                <w:rFonts w:ascii="Courier New" w:hAnsi="Courier New" w:cs="Courier New"/>
                <w:rtl/>
              </w:rPr>
              <w:t>الهقال افنى</w:t>
            </w:r>
          </w:ins>
          <w:r w:rsidR="00EE6742" w:rsidRPr="00EE6742">
            <w:rPr>
              <w:rFonts w:ascii="Courier New" w:hAnsi="Courier New" w:cs="Courier New"/>
              <w:rtl/>
            </w:rPr>
            <w:t xml:space="preserve"> منذ</w:t>
          </w:r>
        </w:dir>
      </w:dir>
    </w:p>
    <w:p w14:paraId="213748EA" w14:textId="46D18081" w:rsidR="00EE6742" w:rsidRPr="00EE6742" w:rsidRDefault="00EE6742" w:rsidP="00EE6742">
      <w:pPr>
        <w:pStyle w:val="NurText"/>
        <w:bidi/>
        <w:rPr>
          <w:ins w:id="12032" w:author="Transkribus" w:date="2019-12-11T14:30:00Z"/>
          <w:rFonts w:ascii="Courier New" w:hAnsi="Courier New" w:cs="Courier New"/>
        </w:rPr>
      </w:pPr>
      <w:r w:rsidRPr="00EE6742">
        <w:rPr>
          <w:rFonts w:ascii="Courier New" w:hAnsi="Courier New" w:cs="Courier New"/>
          <w:rtl/>
        </w:rPr>
        <w:t>ا</w:t>
      </w:r>
      <w:del w:id="12033" w:author="Transkribus" w:date="2019-12-11T14:30:00Z">
        <w:r w:rsidR="009B6BCA" w:rsidRPr="009B6BCA">
          <w:rPr>
            <w:rFonts w:ascii="Courier New" w:hAnsi="Courier New" w:cs="Courier New"/>
            <w:rtl/>
          </w:rPr>
          <w:delText>ش</w:delText>
        </w:r>
      </w:del>
      <w:ins w:id="12034" w:author="Transkribus" w:date="2019-12-11T14:30:00Z">
        <w:r w:rsidRPr="00EE6742">
          <w:rPr>
            <w:rFonts w:ascii="Courier New" w:hAnsi="Courier New" w:cs="Courier New"/>
            <w:rtl/>
          </w:rPr>
          <w:t>س</w:t>
        </w:r>
      </w:ins>
      <w:r w:rsidRPr="00EE6742">
        <w:rPr>
          <w:rFonts w:ascii="Courier New" w:hAnsi="Courier New" w:cs="Courier New"/>
          <w:rtl/>
        </w:rPr>
        <w:t xml:space="preserve">تريت هذه القاعة </w:t>
      </w:r>
      <w:del w:id="12035" w:author="Transkribus" w:date="2019-12-11T14:30:00Z">
        <w:r w:rsidR="009B6BCA" w:rsidRPr="009B6BCA">
          <w:rPr>
            <w:rFonts w:ascii="Courier New" w:hAnsi="Courier New" w:cs="Courier New"/>
            <w:rtl/>
          </w:rPr>
          <w:delText>التى انا ساكن فيها اكثر من خمس وعشرين سنة ما اعرف اننى طلعت الى الحجرة التى فوقها الا وقت استعرضت</w:delText>
        </w:r>
      </w:del>
      <w:ins w:id="12036" w:author="Transkribus" w:date="2019-12-11T14:30:00Z">
        <w:r w:rsidRPr="00EE6742">
          <w:rPr>
            <w:rFonts w:ascii="Courier New" w:hAnsi="Courier New" w:cs="Courier New"/>
            <w:rtl/>
          </w:rPr>
          <w:t>النى أماسا كمن تيها أكتر من خمس وعسر بن سنة مااعرف النى طلعث</w:t>
        </w:r>
      </w:ins>
    </w:p>
    <w:p w14:paraId="60F4FE77" w14:textId="6E3BBBF6" w:rsidR="00EE6742" w:rsidRPr="00EE6742" w:rsidRDefault="00EE6742" w:rsidP="00EE6742">
      <w:pPr>
        <w:pStyle w:val="NurText"/>
        <w:bidi/>
        <w:rPr>
          <w:rFonts w:ascii="Courier New" w:hAnsi="Courier New" w:cs="Courier New"/>
        </w:rPr>
      </w:pPr>
      <w:ins w:id="12037" w:author="Transkribus" w:date="2019-12-11T14:30:00Z">
        <w:r w:rsidRPr="00EE6742">
          <w:rPr>
            <w:rFonts w:ascii="Courier New" w:hAnsi="Courier New" w:cs="Courier New"/>
            <w:rtl/>
          </w:rPr>
          <w:t>ابلى الجرة النى فوفها الاوفت استعرست</w:t>
        </w:r>
      </w:ins>
      <w:r w:rsidRPr="00EE6742">
        <w:rPr>
          <w:rFonts w:ascii="Courier New" w:hAnsi="Courier New" w:cs="Courier New"/>
          <w:rtl/>
        </w:rPr>
        <w:t xml:space="preserve"> الدار واشتريتها</w:t>
      </w:r>
      <w:del w:id="120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039" w:author="Transkribus" w:date="2019-12-11T14:30:00Z">
        <w:r w:rsidRPr="00EE6742">
          <w:rPr>
            <w:rFonts w:ascii="Courier New" w:hAnsi="Courier New" w:cs="Courier New"/>
            <w:rtl/>
          </w:rPr>
          <w:t xml:space="preserve"> وماعدت طلعت الى الجزء بعد ذلك</w:t>
        </w:r>
      </w:ins>
    </w:p>
    <w:p w14:paraId="53F698E0" w14:textId="77777777" w:rsidR="009B6BCA" w:rsidRPr="009B6BCA" w:rsidRDefault="009B6BCA" w:rsidP="009B6BCA">
      <w:pPr>
        <w:pStyle w:val="NurText"/>
        <w:bidi/>
        <w:rPr>
          <w:del w:id="12040" w:author="Transkribus" w:date="2019-12-11T14:30:00Z"/>
          <w:rFonts w:ascii="Courier New" w:hAnsi="Courier New" w:cs="Courier New"/>
        </w:rPr>
      </w:pPr>
      <w:dir w:val="rtl">
        <w:dir w:val="rtl">
          <w:del w:id="12041" w:author="Transkribus" w:date="2019-12-11T14:30:00Z">
            <w:r w:rsidRPr="009B6BCA">
              <w:rPr>
                <w:rFonts w:ascii="Courier New" w:hAnsi="Courier New" w:cs="Courier New"/>
                <w:rtl/>
              </w:rPr>
              <w:delText xml:space="preserve">وما عدت طلعت </w:delText>
            </w:r>
          </w:del>
          <w:r w:rsidR="00EE6742" w:rsidRPr="00EE6742">
            <w:rPr>
              <w:rFonts w:ascii="Courier New" w:hAnsi="Courier New" w:cs="Courier New"/>
              <w:rtl/>
            </w:rPr>
            <w:t xml:space="preserve">الى </w:t>
          </w:r>
          <w:del w:id="12042" w:author="Transkribus" w:date="2019-12-11T14:30:00Z">
            <w:r w:rsidRPr="009B6BCA">
              <w:rPr>
                <w:rFonts w:ascii="Courier New" w:hAnsi="Courier New" w:cs="Courier New"/>
                <w:rtl/>
              </w:rPr>
              <w:delText>الحجرة بعد ذلك الى يومى</w:delText>
            </w:r>
          </w:del>
          <w:ins w:id="12043" w:author="Transkribus" w:date="2019-12-11T14:30:00Z">
            <w:r w:rsidR="00EE6742" w:rsidRPr="00EE6742">
              <w:rPr>
                <w:rFonts w:ascii="Courier New" w:hAnsi="Courier New" w:cs="Courier New"/>
                <w:rtl/>
              </w:rPr>
              <w:t>موى</w:t>
            </w:r>
          </w:ins>
          <w:r w:rsidR="00EE6742" w:rsidRPr="00EE6742">
            <w:rPr>
              <w:rFonts w:ascii="Courier New" w:hAnsi="Courier New" w:cs="Courier New"/>
              <w:rtl/>
            </w:rPr>
            <w:t xml:space="preserve"> هذا</w:t>
          </w:r>
          <w:del w:id="120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D303AF" w14:textId="2BFBE078" w:rsidR="00EE6742" w:rsidRPr="00EE6742" w:rsidRDefault="009B6BCA" w:rsidP="00EE6742">
      <w:pPr>
        <w:pStyle w:val="NurText"/>
        <w:bidi/>
        <w:rPr>
          <w:rFonts w:ascii="Courier New" w:hAnsi="Courier New" w:cs="Courier New"/>
        </w:rPr>
      </w:pPr>
      <w:dir w:val="rtl">
        <w:dir w:val="rtl">
          <w:del w:id="12045" w:author="Transkribus" w:date="2019-12-11T14:30:00Z">
            <w:r w:rsidRPr="009B6BCA">
              <w:rPr>
                <w:rFonts w:ascii="Courier New" w:hAnsi="Courier New" w:cs="Courier New"/>
                <w:rtl/>
              </w:rPr>
              <w:delText>ومن نوادره</w:delText>
            </w:r>
          </w:del>
          <w:ins w:id="12046" w:author="Transkribus" w:date="2019-12-11T14:30:00Z">
            <w:r w:rsidR="00EE6742" w:rsidRPr="00EE6742">
              <w:rPr>
                <w:rFonts w:ascii="Courier New" w:hAnsi="Courier New" w:cs="Courier New"/>
                <w:rtl/>
              </w:rPr>
              <w:t xml:space="preserve"> أومناقوادره</w:t>
            </w:r>
          </w:ins>
          <w:r w:rsidR="00EE6742" w:rsidRPr="00EE6742">
            <w:rPr>
              <w:rFonts w:ascii="Courier New" w:hAnsi="Courier New" w:cs="Courier New"/>
              <w:rtl/>
            </w:rPr>
            <w:t xml:space="preserve"> وحسن </w:t>
          </w:r>
          <w:del w:id="12047" w:author="Transkribus" w:date="2019-12-11T14:30:00Z">
            <w:r w:rsidRPr="009B6BCA">
              <w:rPr>
                <w:rFonts w:ascii="Courier New" w:hAnsi="Courier New" w:cs="Courier New"/>
                <w:rtl/>
              </w:rPr>
              <w:delText>تصرفاته فيما يتعلق</w:delText>
            </w:r>
          </w:del>
          <w:ins w:id="12048" w:author="Transkribus" w:date="2019-12-11T14:30:00Z">
            <w:r w:rsidR="00EE6742" w:rsidRPr="00EE6742">
              <w:rPr>
                <w:rFonts w:ascii="Courier New" w:hAnsi="Courier New" w:cs="Courier New"/>
                <w:rtl/>
              </w:rPr>
              <w:t>قصرفه عثماتعلق</w:t>
            </w:r>
          </w:ins>
          <w:r w:rsidR="00EE6742" w:rsidRPr="00EE6742">
            <w:rPr>
              <w:rFonts w:ascii="Courier New" w:hAnsi="Courier New" w:cs="Courier New"/>
              <w:rtl/>
            </w:rPr>
            <w:t xml:space="preserve"> بصناعة الطب </w:t>
          </w:r>
          <w:del w:id="12049" w:author="Transkribus" w:date="2019-12-11T14:30:00Z">
            <w:r w:rsidRPr="009B6BCA">
              <w:rPr>
                <w:rFonts w:ascii="Courier New" w:hAnsi="Courier New" w:cs="Courier New"/>
                <w:rtl/>
              </w:rPr>
              <w:delText>ح</w:delText>
            </w:r>
          </w:del>
          <w:ins w:id="12050" w:author="Transkribus" w:date="2019-12-11T14:30:00Z">
            <w:r w:rsidR="00EE6742" w:rsidRPr="00EE6742">
              <w:rPr>
                <w:rFonts w:ascii="Courier New" w:hAnsi="Courier New" w:cs="Courier New"/>
                <w:rtl/>
              </w:rPr>
              <w:t>ج</w:t>
            </w:r>
          </w:ins>
          <w:r w:rsidR="00EE6742" w:rsidRPr="00EE6742">
            <w:rPr>
              <w:rFonts w:ascii="Courier New" w:hAnsi="Courier New" w:cs="Courier New"/>
              <w:rtl/>
            </w:rPr>
            <w:t>د</w:t>
          </w:r>
          <w:del w:id="12051" w:author="Transkribus" w:date="2019-12-11T14:30:00Z">
            <w:r w:rsidRPr="009B6BCA">
              <w:rPr>
                <w:rFonts w:ascii="Courier New" w:hAnsi="Courier New" w:cs="Courier New"/>
                <w:rtl/>
              </w:rPr>
              <w:delText>ث</w:delText>
            </w:r>
          </w:del>
          <w:ins w:id="12052" w:author="Transkribus" w:date="2019-12-11T14:30:00Z">
            <w:r w:rsidR="00EE6742" w:rsidRPr="00EE6742">
              <w:rPr>
                <w:rFonts w:ascii="Courier New" w:hAnsi="Courier New" w:cs="Courier New"/>
                <w:rtl/>
              </w:rPr>
              <w:t>ف</w:t>
            </w:r>
          </w:ins>
          <w:r w:rsidR="00EE6742" w:rsidRPr="00EE6742">
            <w:rPr>
              <w:rFonts w:ascii="Courier New" w:hAnsi="Courier New" w:cs="Courier New"/>
              <w:rtl/>
            </w:rPr>
            <w:t>نى الصاحب صفى</w:t>
          </w:r>
        </w:dir>
      </w:dir>
    </w:p>
    <w:p w14:paraId="07410BFF" w14:textId="53B03E8C" w:rsidR="00EE6742" w:rsidRPr="00EE6742" w:rsidRDefault="00EE6742" w:rsidP="00EE6742">
      <w:pPr>
        <w:pStyle w:val="NurText"/>
        <w:bidi/>
        <w:rPr>
          <w:ins w:id="12053" w:author="Transkribus" w:date="2019-12-11T14:30:00Z"/>
          <w:rFonts w:ascii="Courier New" w:hAnsi="Courier New" w:cs="Courier New"/>
        </w:rPr>
      </w:pPr>
      <w:r w:rsidRPr="00EE6742">
        <w:rPr>
          <w:rFonts w:ascii="Courier New" w:hAnsi="Courier New" w:cs="Courier New"/>
          <w:rtl/>
        </w:rPr>
        <w:t>الدين ا</w:t>
      </w:r>
      <w:del w:id="12054" w:author="Transkribus" w:date="2019-12-11T14:30:00Z">
        <w:r w:rsidR="009B6BCA" w:rsidRPr="009B6BCA">
          <w:rPr>
            <w:rFonts w:ascii="Courier New" w:hAnsi="Courier New" w:cs="Courier New"/>
            <w:rtl/>
          </w:rPr>
          <w:delText>برا</w:delText>
        </w:r>
      </w:del>
      <w:r w:rsidRPr="00EE6742">
        <w:rPr>
          <w:rFonts w:ascii="Courier New" w:hAnsi="Courier New" w:cs="Courier New"/>
          <w:rtl/>
        </w:rPr>
        <w:t xml:space="preserve">هيم بن مرزوق وزير الملك الاشرف بن الملك العادل وقد حكى </w:t>
      </w:r>
      <w:del w:id="12055" w:author="Transkribus" w:date="2019-12-11T14:30:00Z">
        <w:r w:rsidR="009B6BCA" w:rsidRPr="009B6BCA">
          <w:rPr>
            <w:rFonts w:ascii="Courier New" w:hAnsi="Courier New" w:cs="Courier New"/>
            <w:rtl/>
          </w:rPr>
          <w:delText>جملا من</w:delText>
        </w:r>
      </w:del>
      <w:ins w:id="12056" w:author="Transkribus" w:date="2019-12-11T14:30:00Z">
        <w:r w:rsidRPr="00EE6742">
          <w:rPr>
            <w:rFonts w:ascii="Courier New" w:hAnsi="Courier New" w:cs="Courier New"/>
            <w:rtl/>
          </w:rPr>
          <w:t>حملامن</w:t>
        </w:r>
      </w:ins>
      <w:r w:rsidRPr="00EE6742">
        <w:rPr>
          <w:rFonts w:ascii="Courier New" w:hAnsi="Courier New" w:cs="Courier New"/>
          <w:rtl/>
        </w:rPr>
        <w:t xml:space="preserve"> مناقب </w:t>
      </w:r>
      <w:del w:id="12057" w:author="Transkribus" w:date="2019-12-11T14:30:00Z">
        <w:r w:rsidR="009B6BCA" w:rsidRPr="009B6BCA">
          <w:rPr>
            <w:rFonts w:ascii="Courier New" w:hAnsi="Courier New" w:cs="Courier New"/>
            <w:rtl/>
          </w:rPr>
          <w:delText>الشيخ رضى</w:delText>
        </w:r>
      </w:del>
      <w:ins w:id="12058" w:author="Transkribus" w:date="2019-12-11T14:30:00Z">
        <w:r w:rsidRPr="00EE6742">
          <w:rPr>
            <w:rFonts w:ascii="Courier New" w:hAnsi="Courier New" w:cs="Courier New"/>
            <w:rtl/>
          </w:rPr>
          <w:t>الشيح</w:t>
        </w:r>
      </w:ins>
    </w:p>
    <w:p w14:paraId="6575EAAF" w14:textId="0101D045" w:rsidR="00EE6742" w:rsidRPr="00EE6742" w:rsidRDefault="00EE6742" w:rsidP="00EE6742">
      <w:pPr>
        <w:pStyle w:val="NurText"/>
        <w:bidi/>
        <w:rPr>
          <w:rFonts w:ascii="Courier New" w:hAnsi="Courier New" w:cs="Courier New"/>
        </w:rPr>
      </w:pPr>
      <w:ins w:id="12059" w:author="Transkribus" w:date="2019-12-11T14:30:00Z">
        <w:r w:rsidRPr="00EE6742">
          <w:rPr>
            <w:rFonts w:ascii="Courier New" w:hAnsi="Courier New" w:cs="Courier New"/>
            <w:rtl/>
          </w:rPr>
          <w:t>ابرصى</w:t>
        </w:r>
      </w:ins>
      <w:r w:rsidRPr="00EE6742">
        <w:rPr>
          <w:rFonts w:ascii="Courier New" w:hAnsi="Courier New" w:cs="Courier New"/>
          <w:rtl/>
        </w:rPr>
        <w:t xml:space="preserve"> الدين </w:t>
      </w:r>
      <w:del w:id="12060" w:author="Transkribus" w:date="2019-12-11T14:30:00Z">
        <w:r w:rsidR="009B6BCA" w:rsidRPr="009B6BCA">
          <w:rPr>
            <w:rFonts w:ascii="Courier New" w:hAnsi="Courier New" w:cs="Courier New"/>
            <w:rtl/>
          </w:rPr>
          <w:delText>فمن</w:delText>
        </w:r>
      </w:del>
      <w:ins w:id="12061" w:author="Transkribus" w:date="2019-12-11T14:30:00Z">
        <w:r w:rsidRPr="00EE6742">
          <w:rPr>
            <w:rFonts w:ascii="Courier New" w:hAnsi="Courier New" w:cs="Courier New"/>
            <w:rtl/>
          </w:rPr>
          <w:t>قن</w:t>
        </w:r>
      </w:ins>
      <w:r w:rsidRPr="00EE6742">
        <w:rPr>
          <w:rFonts w:ascii="Courier New" w:hAnsi="Courier New" w:cs="Courier New"/>
          <w:rtl/>
        </w:rPr>
        <w:t xml:space="preserve"> ذلك قال ان الصاحب صفى الدين بن </w:t>
      </w:r>
      <w:del w:id="12062" w:author="Transkribus" w:date="2019-12-11T14:30:00Z">
        <w:r w:rsidR="009B6BCA" w:rsidRPr="009B6BCA">
          <w:rPr>
            <w:rFonts w:ascii="Courier New" w:hAnsi="Courier New" w:cs="Courier New"/>
            <w:rtl/>
          </w:rPr>
          <w:delText>شكر وزير</w:delText>
        </w:r>
      </w:del>
      <w:ins w:id="12063" w:author="Transkribus" w:date="2019-12-11T14:30:00Z">
        <w:r w:rsidRPr="00EE6742">
          <w:rPr>
            <w:rFonts w:ascii="Courier New" w:hAnsi="Courier New" w:cs="Courier New"/>
            <w:rtl/>
          </w:rPr>
          <w:t>شكرورير</w:t>
        </w:r>
      </w:ins>
      <w:r w:rsidRPr="00EE6742">
        <w:rPr>
          <w:rFonts w:ascii="Courier New" w:hAnsi="Courier New" w:cs="Courier New"/>
          <w:rtl/>
        </w:rPr>
        <w:t xml:space="preserve"> الملك العادل </w:t>
      </w:r>
      <w:del w:id="12064" w:author="Transkribus" w:date="2019-12-11T14:30:00Z">
        <w:r w:rsidR="009B6BCA" w:rsidRPr="009B6BCA">
          <w:rPr>
            <w:rFonts w:ascii="Courier New" w:hAnsi="Courier New" w:cs="Courier New"/>
            <w:rtl/>
          </w:rPr>
          <w:delText>ا</w:delText>
        </w:r>
      </w:del>
      <w:ins w:id="12065"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2066" w:author="Transkribus" w:date="2019-12-11T14:30:00Z">
        <w:r w:rsidR="009B6BCA" w:rsidRPr="009B6BCA">
          <w:rPr>
            <w:rFonts w:ascii="Courier New" w:hAnsi="Courier New" w:cs="Courier New"/>
            <w:rtl/>
          </w:rPr>
          <w:delText>ايوب كان ابدا يلازم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067" w:author="Transkribus" w:date="2019-12-11T14:30:00Z">
        <w:r w:rsidRPr="00EE6742">
          <w:rPr>
            <w:rFonts w:ascii="Courier New" w:hAnsi="Courier New" w:cs="Courier New"/>
            <w:rtl/>
          </w:rPr>
          <w:t>أيوب</w:t>
        </w:r>
      </w:ins>
    </w:p>
    <w:p w14:paraId="77B92C7D" w14:textId="3D9FAA6D" w:rsidR="00EE6742" w:rsidRPr="00EE6742" w:rsidRDefault="009B6BCA" w:rsidP="00EE6742">
      <w:pPr>
        <w:pStyle w:val="NurText"/>
        <w:bidi/>
        <w:rPr>
          <w:ins w:id="12068" w:author="Transkribus" w:date="2019-12-11T14:30:00Z"/>
          <w:rFonts w:ascii="Courier New" w:hAnsi="Courier New" w:cs="Courier New"/>
        </w:rPr>
      </w:pPr>
      <w:dir w:val="rtl">
        <w:dir w:val="rtl">
          <w:ins w:id="12069" w:author="Transkribus" w:date="2019-12-11T14:30:00Z">
            <w:r w:rsidR="00EE6742" w:rsidRPr="00EE6742">
              <w:rPr>
                <w:rFonts w:ascii="Courier New" w:hAnsi="Courier New" w:cs="Courier New"/>
                <w:rtl/>
              </w:rPr>
              <w:t>٢ان أبد أبلازم أكل طجم الدجاجو عدل عن طم الان فى أكتر الاوقات فشكماليه سحوما</w:t>
            </w:r>
          </w:ins>
        </w:dir>
      </w:dir>
    </w:p>
    <w:p w14:paraId="15ECAD5A" w14:textId="77777777" w:rsidR="00EE6742" w:rsidRPr="00EE6742" w:rsidRDefault="00EE6742" w:rsidP="00EE6742">
      <w:pPr>
        <w:pStyle w:val="NurText"/>
        <w:bidi/>
        <w:rPr>
          <w:ins w:id="12070" w:author="Transkribus" w:date="2019-12-11T14:30:00Z"/>
          <w:rFonts w:ascii="Courier New" w:hAnsi="Courier New" w:cs="Courier New"/>
        </w:rPr>
      </w:pPr>
      <w:ins w:id="12071" w:author="Transkribus" w:date="2019-12-11T14:30:00Z">
        <w:r w:rsidRPr="00EE6742">
          <w:rPr>
            <w:rFonts w:ascii="Courier New" w:hAnsi="Courier New" w:cs="Courier New"/>
            <w:rtl/>
          </w:rPr>
          <w:t>يت</w:t>
        </w:r>
      </w:ins>
    </w:p>
    <w:p w14:paraId="33C30593" w14:textId="77777777" w:rsidR="00EE6742" w:rsidRPr="00EE6742" w:rsidRDefault="00EE6742" w:rsidP="00EE6742">
      <w:pPr>
        <w:pStyle w:val="NurText"/>
        <w:bidi/>
        <w:rPr>
          <w:ins w:id="12072" w:author="Transkribus" w:date="2019-12-11T14:30:00Z"/>
          <w:rFonts w:ascii="Courier New" w:hAnsi="Courier New" w:cs="Courier New"/>
        </w:rPr>
      </w:pPr>
      <w:ins w:id="12073" w:author="Transkribus" w:date="2019-12-11T14:30:00Z">
        <w:r w:rsidRPr="00EE6742">
          <w:rPr>
            <w:rFonts w:ascii="Courier New" w:hAnsi="Courier New" w:cs="Courier New"/>
            <w:rtl/>
          </w:rPr>
          <w:t>١٩٥</w:t>
        </w:r>
      </w:ins>
    </w:p>
    <w:p w14:paraId="5BB9B4DD" w14:textId="77777777" w:rsidR="00EE6742" w:rsidRPr="00EE6742" w:rsidRDefault="00EE6742" w:rsidP="00EE6742">
      <w:pPr>
        <w:pStyle w:val="NurText"/>
        <w:bidi/>
        <w:rPr>
          <w:ins w:id="12074" w:author="Transkribus" w:date="2019-12-11T14:30:00Z"/>
          <w:rFonts w:ascii="Courier New" w:hAnsi="Courier New" w:cs="Courier New"/>
        </w:rPr>
      </w:pPr>
      <w:ins w:id="12075" w:author="Transkribus" w:date="2019-12-11T14:30:00Z">
        <w:r w:rsidRPr="00EE6742">
          <w:rPr>
            <w:rFonts w:ascii="Courier New" w:hAnsi="Courier New" w:cs="Courier New"/>
            <w:rtl/>
          </w:rPr>
          <w:t>كان قدغلب على لونه وكمان الاطباء نصفون له كتبرامن الاشريةوغير هاقلماشكمالبه هذا</w:t>
        </w:r>
      </w:ins>
    </w:p>
    <w:p w14:paraId="7E5C61AA" w14:textId="77777777" w:rsidR="00EE6742" w:rsidRPr="00EE6742" w:rsidRDefault="00EE6742" w:rsidP="00EE6742">
      <w:pPr>
        <w:pStyle w:val="NurText"/>
        <w:bidi/>
        <w:rPr>
          <w:ins w:id="12076" w:author="Transkribus" w:date="2019-12-11T14:30:00Z"/>
          <w:rFonts w:ascii="Courier New" w:hAnsi="Courier New" w:cs="Courier New"/>
        </w:rPr>
      </w:pPr>
      <w:ins w:id="12077" w:author="Transkribus" w:date="2019-12-11T14:30:00Z">
        <w:r w:rsidRPr="00EE6742">
          <w:rPr>
            <w:rFonts w:ascii="Courier New" w:hAnsi="Courier New" w:cs="Courier New"/>
            <w:rtl/>
          </w:rPr>
          <w:t>مضى لحطة وعادومعة قطعة من صدرذجاجة وقطهة جمر اعمن لحم سان ثم قال له أبت تلازم</w:t>
        </w:r>
      </w:ins>
    </w:p>
    <w:p w14:paraId="391BBFBA" w14:textId="3159FCC1" w:rsidR="00EE6742" w:rsidRPr="00EE6742" w:rsidRDefault="00EE6742" w:rsidP="00EE6742">
      <w:pPr>
        <w:pStyle w:val="NurText"/>
        <w:bidi/>
        <w:rPr>
          <w:ins w:id="12078" w:author="Transkribus" w:date="2019-12-11T14:30:00Z"/>
          <w:rFonts w:ascii="Courier New" w:hAnsi="Courier New" w:cs="Courier New"/>
        </w:rPr>
      </w:pPr>
      <w:r w:rsidRPr="00EE6742">
        <w:rPr>
          <w:rFonts w:ascii="Courier New" w:hAnsi="Courier New" w:cs="Courier New"/>
          <w:rtl/>
        </w:rPr>
        <w:t xml:space="preserve">اكل لحم الدجاج </w:t>
      </w:r>
      <w:del w:id="12079" w:author="Transkribus" w:date="2019-12-11T14:30:00Z">
        <w:r w:rsidR="009B6BCA" w:rsidRPr="009B6BCA">
          <w:rPr>
            <w:rFonts w:ascii="Courier New" w:hAnsi="Courier New" w:cs="Courier New"/>
            <w:rtl/>
          </w:rPr>
          <w:delText xml:space="preserve">ويعدل عن لحم </w:delText>
        </w:r>
      </w:del>
      <w:ins w:id="12080" w:author="Transkribus" w:date="2019-12-11T14:30:00Z">
        <w:r w:rsidRPr="00EE6742">
          <w:rPr>
            <w:rFonts w:ascii="Courier New" w:hAnsi="Courier New" w:cs="Courier New"/>
            <w:rtl/>
          </w:rPr>
          <w:t>فلم بابت الدم المتولدمنته مسرق الجمرة كمان أنى من لحم النان وألت برىلون</w:t>
        </w:r>
      </w:ins>
    </w:p>
    <w:p w14:paraId="78971DE8" w14:textId="64423F4B" w:rsidR="00EE6742" w:rsidRPr="00EE6742" w:rsidRDefault="00EE6742" w:rsidP="00EE6742">
      <w:pPr>
        <w:pStyle w:val="NurText"/>
        <w:bidi/>
        <w:rPr>
          <w:rFonts w:ascii="Courier New" w:hAnsi="Courier New" w:cs="Courier New"/>
        </w:rPr>
      </w:pPr>
      <w:ins w:id="12081" w:author="Transkribus" w:date="2019-12-11T14:30:00Z">
        <w:r w:rsidRPr="00EE6742">
          <w:rPr>
            <w:rFonts w:ascii="Courier New" w:hAnsi="Courier New" w:cs="Courier New"/>
            <w:rtl/>
          </w:rPr>
          <w:t xml:space="preserve">هذا العم من </w:t>
        </w:r>
      </w:ins>
      <w:r w:rsidRPr="00EE6742">
        <w:rPr>
          <w:rFonts w:ascii="Courier New" w:hAnsi="Courier New" w:cs="Courier New"/>
          <w:rtl/>
        </w:rPr>
        <w:t xml:space="preserve">الضان </w:t>
      </w:r>
      <w:del w:id="12082" w:author="Transkribus" w:date="2019-12-11T14:30:00Z">
        <w:r w:rsidR="009B6BCA" w:rsidRPr="009B6BCA">
          <w:rPr>
            <w:rFonts w:ascii="Courier New" w:hAnsi="Courier New" w:cs="Courier New"/>
            <w:rtl/>
          </w:rPr>
          <w:delText>فى اكثر الاوقات فشكا اليه شحوبا كان قد غلب على لونه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083" w:author="Transkribus" w:date="2019-12-11T14:30:00Z">
        <w:r w:rsidRPr="00EE6742">
          <w:rPr>
            <w:rFonts w:ascii="Courier New" w:hAnsi="Courier New" w:cs="Courier New"/>
            <w:rtl/>
          </w:rPr>
          <w:t>ومبافته فى الون الهذه القطعم من الدجاج فيذسى الك تترك أكل لجم</w:t>
        </w:r>
      </w:ins>
    </w:p>
    <w:p w14:paraId="5C830F83" w14:textId="77777777" w:rsidR="009B6BCA" w:rsidRPr="009B6BCA" w:rsidRDefault="009B6BCA" w:rsidP="009B6BCA">
      <w:pPr>
        <w:pStyle w:val="NurText"/>
        <w:bidi/>
        <w:rPr>
          <w:del w:id="12084" w:author="Transkribus" w:date="2019-12-11T14:30:00Z"/>
          <w:rFonts w:ascii="Courier New" w:hAnsi="Courier New" w:cs="Courier New"/>
        </w:rPr>
      </w:pPr>
      <w:dir w:val="rtl">
        <w:dir w:val="rtl">
          <w:del w:id="12085" w:author="Transkribus" w:date="2019-12-11T14:30:00Z">
            <w:r w:rsidRPr="009B6BCA">
              <w:rPr>
                <w:rFonts w:ascii="Courier New" w:hAnsi="Courier New" w:cs="Courier New"/>
                <w:rtl/>
              </w:rPr>
              <w:delText>وكان الاطباء يصفون له كثيرا من الاشربة وغيرها فلما شكا اليه هذا مضى لحظة وعاد ومعه قطعة من صدر دجاجة وقطعة حمراء من لحم ضان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AF70AAE" w14:textId="77777777" w:rsidR="009B6BCA" w:rsidRPr="009B6BCA" w:rsidRDefault="009B6BCA" w:rsidP="009B6BCA">
      <w:pPr>
        <w:pStyle w:val="NurText"/>
        <w:bidi/>
        <w:rPr>
          <w:del w:id="12086" w:author="Transkribus" w:date="2019-12-11T14:30:00Z"/>
          <w:rFonts w:ascii="Courier New" w:hAnsi="Courier New" w:cs="Courier New"/>
        </w:rPr>
      </w:pPr>
      <w:dir w:val="rtl">
        <w:dir w:val="rtl">
          <w:del w:id="12087" w:author="Transkribus" w:date="2019-12-11T14:30:00Z">
            <w:r w:rsidRPr="009B6BCA">
              <w:rPr>
                <w:rFonts w:ascii="Courier New" w:hAnsi="Courier New" w:cs="Courier New"/>
                <w:rtl/>
              </w:rPr>
              <w:delText>ثم قال له انت تلازم اكل لحم الدجاج فلم يات الدم المتولد منه مشرق الحمرة كما ياتى من لحم الضان وانت ترى لون هذا اللحم من الضان ومباينته فى اللون لهذه القطعة من الدجاج فينبغى ان تترك اكل لحم الدجاج وتلازم اكل لحم الضان فانك تصلح وما تحتاج معه الى علاج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63373B" w14:textId="626172E0" w:rsidR="00EE6742" w:rsidRPr="00EE6742" w:rsidRDefault="009B6BCA" w:rsidP="00EE6742">
      <w:pPr>
        <w:pStyle w:val="NurText"/>
        <w:bidi/>
        <w:rPr>
          <w:ins w:id="12088" w:author="Transkribus" w:date="2019-12-11T14:30:00Z"/>
          <w:rFonts w:ascii="Courier New" w:hAnsi="Courier New" w:cs="Courier New"/>
        </w:rPr>
      </w:pPr>
      <w:dir w:val="rtl">
        <w:dir w:val="rtl">
          <w:del w:id="12089" w:author="Transkribus" w:date="2019-12-11T14:30:00Z">
            <w:r w:rsidRPr="009B6BCA">
              <w:rPr>
                <w:rFonts w:ascii="Courier New" w:hAnsi="Courier New" w:cs="Courier New"/>
                <w:rtl/>
              </w:rPr>
              <w:delText xml:space="preserve">قال فقبل هذا الراى منه </w:delText>
            </w:r>
          </w:del>
          <w:ins w:id="12090" w:author="Transkribus" w:date="2019-12-11T14:30:00Z">
            <w:r w:rsidR="00EE6742" w:rsidRPr="00EE6742">
              <w:rPr>
                <w:rFonts w:ascii="Courier New" w:hAnsi="Courier New" w:cs="Courier New"/>
                <w:rtl/>
              </w:rPr>
              <w:t>الديراج وقلازم أكل لحم السان فالل نصلح وماتحتاج معة الى علاج فال معيل هذا الرأى منه</w:t>
            </w:r>
          </w:ins>
        </w:dir>
      </w:dir>
    </w:p>
    <w:p w14:paraId="2578629E" w14:textId="77777777" w:rsidR="009B6BCA" w:rsidRPr="009B6BCA" w:rsidRDefault="00EE6742" w:rsidP="009B6BCA">
      <w:pPr>
        <w:pStyle w:val="NurText"/>
        <w:bidi/>
        <w:rPr>
          <w:del w:id="12091" w:author="Transkribus" w:date="2019-12-11T14:30:00Z"/>
          <w:rFonts w:ascii="Courier New" w:hAnsi="Courier New" w:cs="Courier New"/>
        </w:rPr>
      </w:pPr>
      <w:r w:rsidRPr="00EE6742">
        <w:rPr>
          <w:rFonts w:ascii="Courier New" w:hAnsi="Courier New" w:cs="Courier New"/>
          <w:rtl/>
        </w:rPr>
        <w:t xml:space="preserve">وتناول ما </w:t>
      </w:r>
      <w:del w:id="12092" w:author="Transkribus" w:date="2019-12-11T14:30:00Z">
        <w:r w:rsidR="009B6BCA" w:rsidRPr="009B6BCA">
          <w:rPr>
            <w:rFonts w:ascii="Courier New" w:hAnsi="Courier New" w:cs="Courier New"/>
            <w:rtl/>
          </w:rPr>
          <w:delText>اوصاه</w:delText>
        </w:r>
      </w:del>
      <w:ins w:id="12093" w:author="Transkribus" w:date="2019-12-11T14:30:00Z">
        <w:r w:rsidRPr="00EE6742">
          <w:rPr>
            <w:rFonts w:ascii="Courier New" w:hAnsi="Courier New" w:cs="Courier New"/>
            <w:rtl/>
          </w:rPr>
          <w:t>أو ساء</w:t>
        </w:r>
      </w:ins>
      <w:r w:rsidRPr="00EE6742">
        <w:rPr>
          <w:rFonts w:ascii="Courier New" w:hAnsi="Courier New" w:cs="Courier New"/>
          <w:rtl/>
        </w:rPr>
        <w:t xml:space="preserve"> به واس</w:t>
      </w:r>
      <w:del w:id="12094"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مر على </w:t>
      </w:r>
      <w:del w:id="12095" w:author="Transkribus" w:date="2019-12-11T14:30:00Z">
        <w:r w:rsidR="009B6BCA" w:rsidRPr="009B6BCA">
          <w:rPr>
            <w:rFonts w:ascii="Courier New" w:hAnsi="Courier New" w:cs="Courier New"/>
            <w:rtl/>
          </w:rPr>
          <w:delText>ذلك مدة فصلح لونه واعتدل مزاجه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14AA647" w14:textId="485EAB38" w:rsidR="00EE6742" w:rsidRPr="00EE6742" w:rsidRDefault="009B6BCA" w:rsidP="00EE6742">
      <w:pPr>
        <w:pStyle w:val="NurText"/>
        <w:bidi/>
        <w:rPr>
          <w:ins w:id="12096" w:author="Transkribus" w:date="2019-12-11T14:30:00Z"/>
          <w:rFonts w:ascii="Courier New" w:hAnsi="Courier New" w:cs="Courier New"/>
        </w:rPr>
      </w:pPr>
      <w:dir w:val="rtl">
        <w:dir w:val="rtl">
          <w:del w:id="12097" w:author="Transkribus" w:date="2019-12-11T14:30:00Z">
            <w:r w:rsidRPr="009B6BCA">
              <w:rPr>
                <w:rFonts w:ascii="Courier New" w:hAnsi="Courier New" w:cs="Courier New"/>
                <w:rtl/>
              </w:rPr>
              <w:delText>اقول</w:delText>
            </w:r>
          </w:del>
          <w:ins w:id="12098" w:author="Transkribus" w:date="2019-12-11T14:30:00Z">
            <w:r w:rsidR="00EE6742" w:rsidRPr="00EE6742">
              <w:rPr>
                <w:rFonts w:ascii="Courier New" w:hAnsi="Courier New" w:cs="Courier New"/>
                <w:rtl/>
              </w:rPr>
              <w:t>ذلكمدة فصلحلونه واعثدل مراجة أأقول ا</w:t>
            </w:r>
          </w:ins>
          <w:r w:rsidR="00EE6742" w:rsidRPr="00EE6742">
            <w:rPr>
              <w:rFonts w:ascii="Courier New" w:hAnsi="Courier New" w:cs="Courier New"/>
              <w:rtl/>
            </w:rPr>
            <w:t xml:space="preserve"> وهذا </w:t>
          </w:r>
          <w:del w:id="12099" w:author="Transkribus" w:date="2019-12-11T14:30:00Z">
            <w:r w:rsidRPr="009B6BCA">
              <w:rPr>
                <w:rFonts w:ascii="Courier New" w:hAnsi="Courier New" w:cs="Courier New"/>
                <w:rtl/>
              </w:rPr>
              <w:delText xml:space="preserve">اقناع </w:delText>
            </w:r>
          </w:del>
          <w:ins w:id="12100" w:author="Transkribus" w:date="2019-12-11T14:30:00Z">
            <w:r w:rsidR="00EE6742" w:rsidRPr="00EE6742">
              <w:rPr>
                <w:rFonts w:ascii="Courier New" w:hAnsi="Courier New" w:cs="Courier New"/>
                <w:rtl/>
              </w:rPr>
              <w:t>الناح</w:t>
            </w:r>
          </w:ins>
        </w:dir>
      </w:dir>
    </w:p>
    <w:p w14:paraId="638FF162" w14:textId="77777777" w:rsidR="009B6BCA" w:rsidRPr="009B6BCA" w:rsidRDefault="00EE6742" w:rsidP="009B6BCA">
      <w:pPr>
        <w:pStyle w:val="NurText"/>
        <w:bidi/>
        <w:rPr>
          <w:del w:id="12101" w:author="Transkribus" w:date="2019-12-11T14:30:00Z"/>
          <w:rFonts w:ascii="Courier New" w:hAnsi="Courier New" w:cs="Courier New"/>
        </w:rPr>
      </w:pPr>
      <w:r w:rsidRPr="00EE6742">
        <w:rPr>
          <w:rFonts w:ascii="Courier New" w:hAnsi="Courier New" w:cs="Courier New"/>
          <w:rtl/>
        </w:rPr>
        <w:t xml:space="preserve">حسن </w:t>
      </w:r>
      <w:del w:id="12102" w:author="Transkribus" w:date="2019-12-11T14:30:00Z">
        <w:r w:rsidR="009B6BCA" w:rsidRPr="009B6BCA">
          <w:rPr>
            <w:rFonts w:ascii="Courier New" w:hAnsi="Courier New" w:cs="Courier New"/>
            <w:rtl/>
          </w:rPr>
          <w:delText>اوجده</w:delText>
        </w:r>
      </w:del>
      <w:ins w:id="12103" w:author="Transkribus" w:date="2019-12-11T14:30:00Z">
        <w:r w:rsidRPr="00EE6742">
          <w:rPr>
            <w:rFonts w:ascii="Courier New" w:hAnsi="Courier New" w:cs="Courier New"/>
            <w:rtl/>
          </w:rPr>
          <w:t>أو جده</w:t>
        </w:r>
      </w:ins>
      <w:r w:rsidRPr="00EE6742">
        <w:rPr>
          <w:rFonts w:ascii="Courier New" w:hAnsi="Courier New" w:cs="Courier New"/>
          <w:rtl/>
        </w:rPr>
        <w:t xml:space="preserve"> لمن </w:t>
      </w:r>
      <w:del w:id="12104" w:author="Transkribus" w:date="2019-12-11T14:30:00Z">
        <w:r w:rsidR="009B6BCA" w:rsidRPr="009B6BCA">
          <w:rPr>
            <w:rFonts w:ascii="Courier New" w:hAnsi="Courier New" w:cs="Courier New"/>
            <w:rtl/>
          </w:rPr>
          <w:delText>اراد علاجه وتدبير بليغ فى حفظ صحته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7D9D572" w14:textId="4E2B9345" w:rsidR="00EE6742" w:rsidRPr="00EE6742" w:rsidRDefault="009B6BCA" w:rsidP="00EE6742">
      <w:pPr>
        <w:pStyle w:val="NurText"/>
        <w:bidi/>
        <w:rPr>
          <w:ins w:id="12105" w:author="Transkribus" w:date="2019-12-11T14:30:00Z"/>
          <w:rFonts w:ascii="Courier New" w:hAnsi="Courier New" w:cs="Courier New"/>
        </w:rPr>
      </w:pPr>
      <w:dir w:val="rtl">
        <w:dir w:val="rtl">
          <w:ins w:id="12106" w:author="Transkribus" w:date="2019-12-11T14:30:00Z">
            <w:r w:rsidR="00EE6742" w:rsidRPr="00EE6742">
              <w:rPr>
                <w:rFonts w:ascii="Courier New" w:hAnsi="Courier New" w:cs="Courier New"/>
                <w:rtl/>
              </w:rPr>
              <w:t xml:space="preserve">أر ادعلاجه وبديير بليع فى حفط مجيه </w:t>
            </w:r>
          </w:ins>
          <w:r w:rsidR="00EE6742" w:rsidRPr="00EE6742">
            <w:rPr>
              <w:rFonts w:ascii="Courier New" w:hAnsi="Courier New" w:cs="Courier New"/>
              <w:rtl/>
            </w:rPr>
            <w:t>وذلك ا</w:t>
          </w:r>
          <w:ins w:id="1210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الوزير كان </w:t>
          </w:r>
          <w:del w:id="12108" w:author="Transkribus" w:date="2019-12-11T14:30:00Z">
            <w:r w:rsidRPr="009B6BCA">
              <w:rPr>
                <w:rFonts w:ascii="Courier New" w:hAnsi="Courier New" w:cs="Courier New"/>
                <w:rtl/>
              </w:rPr>
              <w:delText>عبل البدن تام</w:delText>
            </w:r>
          </w:del>
          <w:ins w:id="12109" w:author="Transkribus" w:date="2019-12-11T14:30:00Z">
            <w:r w:rsidR="00EE6742" w:rsidRPr="00EE6742">
              <w:rPr>
                <w:rFonts w:ascii="Courier New" w:hAnsi="Courier New" w:cs="Courier New"/>
                <w:rtl/>
              </w:rPr>
              <w:t>عبيل</w:t>
            </w:r>
          </w:ins>
        </w:dir>
      </w:dir>
    </w:p>
    <w:p w14:paraId="78BD93DB" w14:textId="77777777" w:rsidR="009B6BCA" w:rsidRPr="009B6BCA" w:rsidRDefault="00EE6742" w:rsidP="009B6BCA">
      <w:pPr>
        <w:pStyle w:val="NurText"/>
        <w:bidi/>
        <w:rPr>
          <w:del w:id="12110" w:author="Transkribus" w:date="2019-12-11T14:30:00Z"/>
          <w:rFonts w:ascii="Courier New" w:hAnsi="Courier New" w:cs="Courier New"/>
        </w:rPr>
      </w:pPr>
      <w:ins w:id="12111" w:author="Transkribus" w:date="2019-12-11T14:30:00Z">
        <w:r w:rsidRPr="00EE6742">
          <w:rPr>
            <w:rFonts w:ascii="Courier New" w:hAnsi="Courier New" w:cs="Courier New"/>
            <w:rtl/>
          </w:rPr>
          <w:t>البسدن ثام</w:t>
        </w:r>
      </w:ins>
      <w:r w:rsidRPr="00EE6742">
        <w:rPr>
          <w:rFonts w:ascii="Courier New" w:hAnsi="Courier New" w:cs="Courier New"/>
          <w:rtl/>
        </w:rPr>
        <w:t xml:space="preserve"> البنية قوى التركيب </w:t>
      </w:r>
      <w:del w:id="12112" w:author="Transkribus" w:date="2019-12-11T14:30:00Z">
        <w:r w:rsidR="009B6BCA" w:rsidRPr="009B6BCA">
          <w:rPr>
            <w:rFonts w:ascii="Courier New" w:hAnsi="Courier New" w:cs="Courier New"/>
            <w:rtl/>
          </w:rPr>
          <w:delText>جيد الاستمراء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DE66BB" w14:textId="3714C3EF" w:rsidR="00EE6742" w:rsidRPr="00EE6742" w:rsidRDefault="009B6BCA" w:rsidP="00EE6742">
      <w:pPr>
        <w:pStyle w:val="NurText"/>
        <w:bidi/>
        <w:rPr>
          <w:ins w:id="12113" w:author="Transkribus" w:date="2019-12-11T14:30:00Z"/>
          <w:rFonts w:ascii="Courier New" w:hAnsi="Courier New" w:cs="Courier New"/>
        </w:rPr>
      </w:pPr>
      <w:dir w:val="rtl">
        <w:dir w:val="rtl">
          <w:del w:id="12114" w:author="Transkribus" w:date="2019-12-11T14:30:00Z">
            <w:r w:rsidRPr="009B6BCA">
              <w:rPr>
                <w:rFonts w:ascii="Courier New" w:hAnsi="Courier New" w:cs="Courier New"/>
                <w:rtl/>
              </w:rPr>
              <w:delText>فكانت اعضاؤه ترزا من لحم</w:delText>
            </w:r>
          </w:del>
          <w:ins w:id="12115" w:author="Transkribus" w:date="2019-12-11T14:30:00Z">
            <w:r w:rsidR="00EE6742" w:rsidRPr="00EE6742">
              <w:rPr>
                <w:rFonts w:ascii="Courier New" w:hAnsi="Courier New" w:cs="Courier New"/>
                <w:rtl/>
              </w:rPr>
              <w:t>عبد الاسمراء فكاتت اعشاقم تررأمن لجم</w:t>
            </w:r>
          </w:ins>
          <w:r w:rsidR="00EE6742" w:rsidRPr="00EE6742">
            <w:rPr>
              <w:rFonts w:ascii="Courier New" w:hAnsi="Courier New" w:cs="Courier New"/>
              <w:rtl/>
            </w:rPr>
            <w:t xml:space="preserve"> الدجاج بدم</w:t>
          </w:r>
          <w:del w:id="12116" w:author="Transkribus" w:date="2019-12-11T14:30:00Z">
            <w:r w:rsidRPr="009B6BCA">
              <w:rPr>
                <w:rFonts w:ascii="Courier New" w:hAnsi="Courier New" w:cs="Courier New"/>
                <w:rtl/>
              </w:rPr>
              <w:delText xml:space="preserve"> ل</w:delText>
            </w:r>
          </w:del>
        </w:dir>
      </w:dir>
    </w:p>
    <w:p w14:paraId="2117F87D" w14:textId="464E3D2E" w:rsidR="00EE6742" w:rsidRPr="00EE6742" w:rsidRDefault="00EE6742" w:rsidP="00EE6742">
      <w:pPr>
        <w:pStyle w:val="NurText"/>
        <w:bidi/>
        <w:rPr>
          <w:rFonts w:ascii="Courier New" w:hAnsi="Courier New" w:cs="Courier New"/>
        </w:rPr>
      </w:pPr>
      <w:ins w:id="12117" w:author="Transkribus" w:date="2019-12-11T14:30:00Z">
        <w:r w:rsidRPr="00EE6742">
          <w:rPr>
            <w:rFonts w:ascii="Courier New" w:hAnsi="Courier New" w:cs="Courier New"/>
            <w:rtl/>
          </w:rPr>
          <w:t>ا</w:t>
        </w:r>
      </w:ins>
      <w:r w:rsidRPr="00EE6742">
        <w:rPr>
          <w:rFonts w:ascii="Courier New" w:hAnsi="Courier New" w:cs="Courier New"/>
          <w:rtl/>
        </w:rPr>
        <w:t xml:space="preserve">طيف وهى </w:t>
      </w:r>
      <w:del w:id="12118"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حتاج الى غذاء </w:t>
      </w:r>
      <w:del w:id="12119" w:author="Transkribus" w:date="2019-12-11T14:30:00Z">
        <w:r w:rsidR="009B6BCA" w:rsidRPr="009B6BCA">
          <w:rPr>
            <w:rFonts w:ascii="Courier New" w:hAnsi="Courier New" w:cs="Courier New"/>
            <w:rtl/>
          </w:rPr>
          <w:delText>اغلط منه وامتن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120" w:author="Transkribus" w:date="2019-12-11T14:30:00Z">
        <w:r w:rsidRPr="00EE6742">
          <w:rPr>
            <w:rFonts w:ascii="Courier New" w:hAnsi="Courier New" w:cs="Courier New"/>
            <w:rtl/>
          </w:rPr>
          <w:t>أغلظ ميه وأمن تلمالازم اكل طم الصان صار بتولدله منه</w:t>
        </w:r>
      </w:ins>
    </w:p>
    <w:p w14:paraId="19829440" w14:textId="77777777" w:rsidR="009B6BCA" w:rsidRPr="009B6BCA" w:rsidRDefault="009B6BCA" w:rsidP="009B6BCA">
      <w:pPr>
        <w:pStyle w:val="NurText"/>
        <w:bidi/>
        <w:rPr>
          <w:del w:id="12121" w:author="Transkribus" w:date="2019-12-11T14:30:00Z"/>
          <w:rFonts w:ascii="Courier New" w:hAnsi="Courier New" w:cs="Courier New"/>
        </w:rPr>
      </w:pPr>
      <w:dir w:val="rtl">
        <w:dir w:val="rtl">
          <w:del w:id="12122" w:author="Transkribus" w:date="2019-12-11T14:30:00Z">
            <w:r w:rsidRPr="009B6BCA">
              <w:rPr>
                <w:rFonts w:ascii="Courier New" w:hAnsi="Courier New" w:cs="Courier New"/>
                <w:rtl/>
              </w:rPr>
              <w:delText xml:space="preserve">فلما لازم اكل لحم الضان صار يتولد له منه </w:delText>
            </w:r>
          </w:del>
          <w:r w:rsidR="00EE6742" w:rsidRPr="00EE6742">
            <w:rPr>
              <w:rFonts w:ascii="Courier New" w:hAnsi="Courier New" w:cs="Courier New"/>
              <w:rtl/>
            </w:rPr>
            <w:t>دم م</w:t>
          </w:r>
          <w:del w:id="12123" w:author="Transkribus" w:date="2019-12-11T14:30:00Z">
            <w:r w:rsidRPr="009B6BCA">
              <w:rPr>
                <w:rFonts w:ascii="Courier New" w:hAnsi="Courier New" w:cs="Courier New"/>
                <w:rtl/>
              </w:rPr>
              <w:delText>تي</w:delText>
            </w:r>
          </w:del>
          <w:r w:rsidR="00EE6742" w:rsidRPr="00EE6742">
            <w:rPr>
              <w:rFonts w:ascii="Courier New" w:hAnsi="Courier New" w:cs="Courier New"/>
              <w:rtl/>
            </w:rPr>
            <w:t>ن</w:t>
          </w:r>
          <w:ins w:id="12124" w:author="Transkribus" w:date="2019-12-11T14:30:00Z">
            <w:r w:rsidR="00EE6742" w:rsidRPr="00EE6742">
              <w:rPr>
                <w:rFonts w:ascii="Courier New" w:hAnsi="Courier New" w:cs="Courier New"/>
                <w:rtl/>
              </w:rPr>
              <w:t>ان</w:t>
            </w:r>
          </w:ins>
          <w:r w:rsidR="00EE6742" w:rsidRPr="00EE6742">
            <w:rPr>
              <w:rFonts w:ascii="Courier New" w:hAnsi="Courier New" w:cs="Courier New"/>
              <w:rtl/>
            </w:rPr>
            <w:t xml:space="preserve"> يقوم </w:t>
          </w:r>
          <w:del w:id="12125" w:author="Transkribus" w:date="2019-12-11T14:30:00Z">
            <w:r w:rsidRPr="009B6BCA">
              <w:rPr>
                <w:rFonts w:ascii="Courier New" w:hAnsi="Courier New" w:cs="Courier New"/>
                <w:rtl/>
              </w:rPr>
              <w:delText>بكفاية ما تحتاج اليه اعضاؤه</w:delText>
            </w:r>
          </w:del>
          <w:ins w:id="12126" w:author="Transkribus" w:date="2019-12-11T14:30:00Z">
            <w:r w:rsidR="00EE6742" w:rsidRPr="00EE6742">
              <w:rPr>
                <w:rFonts w:ascii="Courier New" w:hAnsi="Courier New" w:cs="Courier New"/>
                <w:rtl/>
              </w:rPr>
              <w:t>بكفافة ماتحتاج البه أعصاؤه</w:t>
            </w:r>
          </w:ins>
          <w:r w:rsidR="00EE6742" w:rsidRPr="00EE6742">
            <w:rPr>
              <w:rFonts w:ascii="Courier New" w:hAnsi="Courier New" w:cs="Courier New"/>
              <w:rtl/>
            </w:rPr>
            <w:t xml:space="preserve"> فصلح </w:t>
          </w:r>
          <w:del w:id="12127" w:author="Transkribus" w:date="2019-12-11T14:30:00Z">
            <w:r w:rsidRPr="009B6BCA">
              <w:rPr>
                <w:rFonts w:ascii="Courier New" w:hAnsi="Courier New" w:cs="Courier New"/>
                <w:rtl/>
              </w:rPr>
              <w:delText>مزاجه وظهر لونه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A4A41C" w14:textId="417E1F49" w:rsidR="00EE6742" w:rsidRPr="00EE6742" w:rsidRDefault="009B6BCA" w:rsidP="00EE6742">
      <w:pPr>
        <w:pStyle w:val="NurText"/>
        <w:bidi/>
        <w:rPr>
          <w:rFonts w:ascii="Courier New" w:hAnsi="Courier New" w:cs="Courier New"/>
        </w:rPr>
      </w:pPr>
      <w:dir w:val="rtl">
        <w:dir w:val="rtl">
          <w:del w:id="12128" w:author="Transkribus" w:date="2019-12-11T14:30:00Z">
            <w:r w:rsidRPr="009B6BCA">
              <w:rPr>
                <w:rFonts w:ascii="Courier New" w:hAnsi="Courier New" w:cs="Courier New"/>
                <w:rtl/>
              </w:rPr>
              <w:delText>وكان مولد الشيخ</w:delText>
            </w:r>
          </w:del>
          <w:ins w:id="12129" w:author="Transkribus" w:date="2019-12-11T14:30:00Z">
            <w:r w:rsidR="00EE6742" w:rsidRPr="00EE6742">
              <w:rPr>
                <w:rFonts w:ascii="Courier New" w:hAnsi="Courier New" w:cs="Courier New"/>
                <w:rtl/>
              </w:rPr>
              <w:t>مراحه وطهرلونه أو كان امولد الشيح</w:t>
            </w:r>
          </w:ins>
          <w:r w:rsidR="00EE6742" w:rsidRPr="00EE6742">
            <w:rPr>
              <w:rFonts w:ascii="Courier New" w:hAnsi="Courier New" w:cs="Courier New"/>
              <w:rtl/>
            </w:rPr>
            <w:t xml:space="preserve"> رضى</w:t>
          </w:r>
        </w:dir>
      </w:dir>
    </w:p>
    <w:p w14:paraId="5A3891B3" w14:textId="4D54120B" w:rsidR="00EE6742" w:rsidRPr="00EE6742" w:rsidRDefault="00EE6742" w:rsidP="00EE6742">
      <w:pPr>
        <w:pStyle w:val="NurText"/>
        <w:bidi/>
        <w:rPr>
          <w:ins w:id="12130" w:author="Transkribus" w:date="2019-12-11T14:30:00Z"/>
          <w:rFonts w:ascii="Courier New" w:hAnsi="Courier New" w:cs="Courier New"/>
        </w:rPr>
      </w:pPr>
      <w:r w:rsidRPr="00EE6742">
        <w:rPr>
          <w:rFonts w:ascii="Courier New" w:hAnsi="Courier New" w:cs="Courier New"/>
          <w:rtl/>
        </w:rPr>
        <w:t>الدين الر</w:t>
      </w:r>
      <w:del w:id="12131" w:author="Transkribus" w:date="2019-12-11T14:30:00Z">
        <w:r w:rsidR="009B6BCA" w:rsidRPr="009B6BCA">
          <w:rPr>
            <w:rFonts w:ascii="Courier New" w:hAnsi="Courier New" w:cs="Courier New"/>
            <w:rtl/>
          </w:rPr>
          <w:delText>ح</w:delText>
        </w:r>
      </w:del>
      <w:ins w:id="12132" w:author="Transkribus" w:date="2019-12-11T14:30:00Z">
        <w:r w:rsidRPr="00EE6742">
          <w:rPr>
            <w:rFonts w:ascii="Courier New" w:hAnsi="Courier New" w:cs="Courier New"/>
            <w:rtl/>
          </w:rPr>
          <w:t>خ</w:t>
        </w:r>
      </w:ins>
      <w:r w:rsidRPr="00EE6742">
        <w:rPr>
          <w:rFonts w:ascii="Courier New" w:hAnsi="Courier New" w:cs="Courier New"/>
          <w:rtl/>
        </w:rPr>
        <w:t xml:space="preserve">بى فى شهر جمادى </w:t>
      </w:r>
      <w:del w:id="12133" w:author="Transkribus" w:date="2019-12-11T14:30:00Z">
        <w:r w:rsidR="009B6BCA" w:rsidRPr="009B6BCA">
          <w:rPr>
            <w:rFonts w:ascii="Courier New" w:hAnsi="Courier New" w:cs="Courier New"/>
            <w:rtl/>
          </w:rPr>
          <w:delText>الاولى سنة اربع وثلاثين وخمسمائة بجزيرة</w:delText>
        </w:r>
      </w:del>
      <w:ins w:id="12134" w:author="Transkribus" w:date="2019-12-11T14:30:00Z">
        <w:r w:rsidRPr="00EE6742">
          <w:rPr>
            <w:rFonts w:ascii="Courier New" w:hAnsi="Courier New" w:cs="Courier New"/>
            <w:rtl/>
          </w:rPr>
          <w:t>الأولى سثة أزريع وقلائين وخمسماثة مجزيرة</w:t>
        </w:r>
      </w:ins>
      <w:r w:rsidRPr="00EE6742">
        <w:rPr>
          <w:rFonts w:ascii="Courier New" w:hAnsi="Courier New" w:cs="Courier New"/>
          <w:rtl/>
        </w:rPr>
        <w:t xml:space="preserve"> ابن عمر وكان</w:t>
      </w:r>
      <w:del w:id="12135" w:author="Transkribus" w:date="2019-12-11T14:30:00Z">
        <w:r w:rsidR="009B6BCA" w:rsidRPr="009B6BCA">
          <w:rPr>
            <w:rFonts w:ascii="Courier New" w:hAnsi="Courier New" w:cs="Courier New"/>
            <w:rtl/>
          </w:rPr>
          <w:delText xml:space="preserve"> اول مرضه</w:delText>
        </w:r>
      </w:del>
    </w:p>
    <w:p w14:paraId="473A5D76" w14:textId="1CA57A8C" w:rsidR="00EE6742" w:rsidRPr="00EE6742" w:rsidRDefault="00EE6742" w:rsidP="00EE6742">
      <w:pPr>
        <w:pStyle w:val="NurText"/>
        <w:bidi/>
        <w:rPr>
          <w:ins w:id="12136" w:author="Transkribus" w:date="2019-12-11T14:30:00Z"/>
          <w:rFonts w:ascii="Courier New" w:hAnsi="Courier New" w:cs="Courier New"/>
        </w:rPr>
      </w:pPr>
      <w:ins w:id="12137" w:author="Transkribus" w:date="2019-12-11T14:30:00Z">
        <w:r w:rsidRPr="00EE6742">
          <w:rPr>
            <w:rFonts w:ascii="Courier New" w:hAnsi="Courier New" w:cs="Courier New"/>
            <w:rtl/>
          </w:rPr>
          <w:t>أول مرغه</w:t>
        </w:r>
      </w:ins>
      <w:r w:rsidRPr="00EE6742">
        <w:rPr>
          <w:rFonts w:ascii="Courier New" w:hAnsi="Courier New" w:cs="Courier New"/>
          <w:rtl/>
        </w:rPr>
        <w:t xml:space="preserve"> فى يوم </w:t>
      </w:r>
      <w:del w:id="12138" w:author="Transkribus" w:date="2019-12-11T14:30:00Z">
        <w:r w:rsidR="009B6BCA" w:rsidRPr="009B6BCA">
          <w:rPr>
            <w:rFonts w:ascii="Courier New" w:hAnsi="Courier New" w:cs="Courier New"/>
            <w:rtl/>
          </w:rPr>
          <w:delText>عيد الاضحى</w:delText>
        </w:r>
      </w:del>
      <w:ins w:id="12139" w:author="Transkribus" w:date="2019-12-11T14:30:00Z">
        <w:r w:rsidRPr="00EE6742">
          <w:rPr>
            <w:rFonts w:ascii="Courier New" w:hAnsi="Courier New" w:cs="Courier New"/>
            <w:rtl/>
          </w:rPr>
          <w:t>عبد الاشحى</w:t>
        </w:r>
      </w:ins>
      <w:r w:rsidRPr="00EE6742">
        <w:rPr>
          <w:rFonts w:ascii="Courier New" w:hAnsi="Courier New" w:cs="Courier New"/>
          <w:rtl/>
        </w:rPr>
        <w:t xml:space="preserve"> من </w:t>
      </w:r>
      <w:del w:id="12140" w:author="Transkribus" w:date="2019-12-11T14:30:00Z">
        <w:r w:rsidR="009B6BCA" w:rsidRPr="009B6BCA">
          <w:rPr>
            <w:rFonts w:ascii="Courier New" w:hAnsi="Courier New" w:cs="Courier New"/>
            <w:rtl/>
          </w:rPr>
          <w:delText>سنة ثلاثين وستمائة ووفاته رحمه</w:delText>
        </w:r>
      </w:del>
      <w:ins w:id="12141" w:author="Transkribus" w:date="2019-12-11T14:30:00Z">
        <w:r w:rsidRPr="00EE6742">
          <w:rPr>
            <w:rFonts w:ascii="Courier New" w:hAnsi="Courier New" w:cs="Courier New"/>
            <w:rtl/>
          </w:rPr>
          <w:t>صثة ثلاقين وسثماكة ووفاله رجمه</w:t>
        </w:r>
      </w:ins>
      <w:r w:rsidRPr="00EE6742">
        <w:rPr>
          <w:rFonts w:ascii="Courier New" w:hAnsi="Courier New" w:cs="Courier New"/>
          <w:rtl/>
        </w:rPr>
        <w:t xml:space="preserve"> الله </w:t>
      </w:r>
      <w:del w:id="12142" w:author="Transkribus" w:date="2019-12-11T14:30:00Z">
        <w:r w:rsidR="009B6BCA" w:rsidRPr="009B6BCA">
          <w:rPr>
            <w:rFonts w:ascii="Courier New" w:hAnsi="Courier New" w:cs="Courier New"/>
            <w:rtl/>
          </w:rPr>
          <w:delText xml:space="preserve">بكرة يوم الاحد </w:delText>
        </w:r>
      </w:del>
      <w:ins w:id="12143" w:author="Transkribus" w:date="2019-12-11T14:30:00Z">
        <w:r w:rsidRPr="00EE6742">
          <w:rPr>
            <w:rFonts w:ascii="Courier New" w:hAnsi="Courier New" w:cs="Courier New"/>
            <w:rtl/>
          </w:rPr>
          <w:t>بكره وم الأحمد</w:t>
        </w:r>
      </w:ins>
    </w:p>
    <w:p w14:paraId="0DA77A91" w14:textId="77777777" w:rsidR="009B6BCA" w:rsidRPr="009B6BCA" w:rsidRDefault="00EE6742" w:rsidP="009B6BCA">
      <w:pPr>
        <w:pStyle w:val="NurText"/>
        <w:bidi/>
        <w:rPr>
          <w:del w:id="12144" w:author="Transkribus" w:date="2019-12-11T14:30:00Z"/>
          <w:rFonts w:ascii="Courier New" w:hAnsi="Courier New" w:cs="Courier New"/>
        </w:rPr>
      </w:pPr>
      <w:r w:rsidRPr="00EE6742">
        <w:rPr>
          <w:rFonts w:ascii="Courier New" w:hAnsi="Courier New" w:cs="Courier New"/>
          <w:rtl/>
        </w:rPr>
        <w:t>العاشر من الم</w:t>
      </w:r>
      <w:del w:id="12145" w:author="Transkribus" w:date="2019-12-11T14:30:00Z">
        <w:r w:rsidR="009B6BCA" w:rsidRPr="009B6BCA">
          <w:rPr>
            <w:rFonts w:ascii="Courier New" w:hAnsi="Courier New" w:cs="Courier New"/>
            <w:rtl/>
          </w:rPr>
          <w:delText>ح</w:delText>
        </w:r>
      </w:del>
      <w:ins w:id="12146" w:author="Transkribus" w:date="2019-12-11T14:30:00Z">
        <w:r w:rsidRPr="00EE6742">
          <w:rPr>
            <w:rFonts w:ascii="Courier New" w:hAnsi="Courier New" w:cs="Courier New"/>
            <w:rtl/>
          </w:rPr>
          <w:t>ج</w:t>
        </w:r>
      </w:ins>
      <w:r w:rsidRPr="00EE6742">
        <w:rPr>
          <w:rFonts w:ascii="Courier New" w:hAnsi="Courier New" w:cs="Courier New"/>
          <w:rtl/>
        </w:rPr>
        <w:t xml:space="preserve">رم سنة احدى </w:t>
      </w:r>
      <w:del w:id="12147" w:author="Transkribus" w:date="2019-12-11T14:30:00Z">
        <w:r w:rsidR="009B6BCA" w:rsidRPr="009B6BCA">
          <w:rPr>
            <w:rFonts w:ascii="Courier New" w:hAnsi="Courier New" w:cs="Courier New"/>
            <w:rtl/>
          </w:rPr>
          <w:delText>وثلاثين وستمائة بدمشق ودفن بجبل</w:delText>
        </w:r>
      </w:del>
      <w:ins w:id="12148" w:author="Transkribus" w:date="2019-12-11T14:30:00Z">
        <w:r w:rsidRPr="00EE6742">
          <w:rPr>
            <w:rFonts w:ascii="Courier New" w:hAnsi="Courier New" w:cs="Courier New"/>
            <w:rtl/>
          </w:rPr>
          <w:t>وبلانين وستماثة بد مسق ودقن مجيل</w:t>
        </w:r>
      </w:ins>
      <w:r w:rsidRPr="00EE6742">
        <w:rPr>
          <w:rFonts w:ascii="Courier New" w:hAnsi="Courier New" w:cs="Courier New"/>
          <w:rtl/>
        </w:rPr>
        <w:t xml:space="preserve"> قاسيون</w:t>
      </w:r>
      <w:del w:id="1214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520651D" w14:textId="75799559" w:rsidR="00EE6742" w:rsidRPr="00EE6742" w:rsidRDefault="009B6BCA" w:rsidP="00EE6742">
      <w:pPr>
        <w:pStyle w:val="NurText"/>
        <w:bidi/>
        <w:rPr>
          <w:ins w:id="12150" w:author="Transkribus" w:date="2019-12-11T14:30:00Z"/>
          <w:rFonts w:ascii="Courier New" w:hAnsi="Courier New" w:cs="Courier New"/>
        </w:rPr>
      </w:pPr>
      <w:dir w:val="rtl">
        <w:dir w:val="rtl">
          <w:del w:id="12151" w:author="Transkribus" w:date="2019-12-11T14:30:00Z">
            <w:r w:rsidRPr="009B6BCA">
              <w:rPr>
                <w:rFonts w:ascii="Courier New" w:hAnsi="Courier New" w:cs="Courier New"/>
                <w:rtl/>
              </w:rPr>
              <w:delText>فعاش</w:delText>
            </w:r>
          </w:del>
          <w:ins w:id="12152" w:author="Transkribus" w:date="2019-12-11T14:30:00Z">
            <w:r w:rsidR="00EE6742" w:rsidRPr="00EE6742">
              <w:rPr>
                <w:rFonts w:ascii="Courier New" w:hAnsi="Courier New" w:cs="Courier New"/>
                <w:rtl/>
              </w:rPr>
              <w:t xml:space="preserve"> فعاض</w:t>
            </w:r>
          </w:ins>
          <w:r w:rsidR="00EE6742" w:rsidRPr="00EE6742">
            <w:rPr>
              <w:rFonts w:ascii="Courier New" w:hAnsi="Courier New" w:cs="Courier New"/>
              <w:rtl/>
            </w:rPr>
            <w:t xml:space="preserve"> نحو </w:t>
          </w:r>
          <w:del w:id="12153" w:author="Transkribus" w:date="2019-12-11T14:30:00Z">
            <w:r w:rsidRPr="009B6BCA">
              <w:rPr>
                <w:rFonts w:ascii="Courier New" w:hAnsi="Courier New" w:cs="Courier New"/>
                <w:rtl/>
              </w:rPr>
              <w:delText>المائة سنة</w:delText>
            </w:r>
          </w:del>
          <w:ins w:id="12154" w:author="Transkribus" w:date="2019-12-11T14:30:00Z">
            <w:r w:rsidR="00EE6742" w:rsidRPr="00EE6742">
              <w:rPr>
                <w:rFonts w:ascii="Courier New" w:hAnsi="Courier New" w:cs="Courier New"/>
                <w:rtl/>
              </w:rPr>
              <w:t>المسائة</w:t>
            </w:r>
          </w:ins>
        </w:dir>
      </w:dir>
    </w:p>
    <w:p w14:paraId="66D3DCEE" w14:textId="50244975" w:rsidR="00EE6742" w:rsidRPr="00EE6742" w:rsidRDefault="00EE6742" w:rsidP="00EE6742">
      <w:pPr>
        <w:pStyle w:val="NurText"/>
        <w:bidi/>
        <w:rPr>
          <w:rFonts w:ascii="Courier New" w:hAnsi="Courier New" w:cs="Courier New"/>
        </w:rPr>
      </w:pPr>
      <w:ins w:id="12155" w:author="Transkribus" w:date="2019-12-11T14:30:00Z">
        <w:r w:rsidRPr="00EE6742">
          <w:rPr>
            <w:rFonts w:ascii="Courier New" w:hAnsi="Courier New" w:cs="Courier New"/>
            <w:rtl/>
          </w:rPr>
          <w:t>حيسفة</w:t>
        </w:r>
      </w:ins>
      <w:r w:rsidRPr="00EE6742">
        <w:rPr>
          <w:rFonts w:ascii="Courier New" w:hAnsi="Courier New" w:cs="Courier New"/>
          <w:rtl/>
        </w:rPr>
        <w:t xml:space="preserve"> ولم </w:t>
      </w:r>
      <w:del w:id="12156" w:author="Transkribus" w:date="2019-12-11T14:30:00Z">
        <w:r w:rsidR="009B6BCA" w:rsidRPr="009B6BCA">
          <w:rPr>
            <w:rFonts w:ascii="Courier New" w:hAnsi="Courier New" w:cs="Courier New"/>
            <w:rtl/>
          </w:rPr>
          <w:delText>ي</w:delText>
        </w:r>
      </w:del>
      <w:ins w:id="12157" w:author="Transkribus" w:date="2019-12-11T14:30:00Z">
        <w:r w:rsidRPr="00EE6742">
          <w:rPr>
            <w:rFonts w:ascii="Courier New" w:hAnsi="Courier New" w:cs="Courier New"/>
            <w:rtl/>
          </w:rPr>
          <w:t>ب</w:t>
        </w:r>
      </w:ins>
      <w:r w:rsidRPr="00EE6742">
        <w:rPr>
          <w:rFonts w:ascii="Courier New" w:hAnsi="Courier New" w:cs="Courier New"/>
          <w:rtl/>
        </w:rPr>
        <w:t xml:space="preserve">تبين تغير </w:t>
      </w:r>
      <w:del w:id="12158" w:author="Transkribus" w:date="2019-12-11T14:30:00Z">
        <w:r w:rsidR="009B6BCA" w:rsidRPr="009B6BCA">
          <w:rPr>
            <w:rFonts w:ascii="Courier New" w:hAnsi="Courier New" w:cs="Courier New"/>
            <w:rtl/>
          </w:rPr>
          <w:delText>شيء</w:delText>
        </w:r>
      </w:del>
      <w:ins w:id="12159" w:author="Transkribus" w:date="2019-12-11T14:30:00Z">
        <w:r w:rsidRPr="00EE6742">
          <w:rPr>
            <w:rFonts w:ascii="Courier New" w:hAnsi="Courier New" w:cs="Courier New"/>
            <w:rtl/>
          </w:rPr>
          <w:t>سى</w:t>
        </w:r>
      </w:ins>
      <w:r w:rsidRPr="00EE6742">
        <w:rPr>
          <w:rFonts w:ascii="Courier New" w:hAnsi="Courier New" w:cs="Courier New"/>
          <w:rtl/>
        </w:rPr>
        <w:t xml:space="preserve"> من سمعه </w:t>
      </w:r>
      <w:del w:id="12160" w:author="Transkribus" w:date="2019-12-11T14:30:00Z">
        <w:r w:rsidR="009B6BCA" w:rsidRPr="009B6BCA">
          <w:rPr>
            <w:rFonts w:ascii="Courier New" w:hAnsi="Courier New" w:cs="Courier New"/>
            <w:rtl/>
          </w:rPr>
          <w:delText>ولا بصره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161" w:author="Transkribus" w:date="2019-12-11T14:30:00Z">
        <w:r w:rsidRPr="00EE6742">
          <w:rPr>
            <w:rFonts w:ascii="Courier New" w:hAnsi="Courier New" w:cs="Courier New"/>
            <w:rtl/>
          </w:rPr>
          <w:t>ولابصره واثماكمان فى أخر عمرة تد عرض لهنسيان الاشياة</w:t>
        </w:r>
      </w:ins>
    </w:p>
    <w:p w14:paraId="68CF76AB" w14:textId="387BA67C" w:rsidR="00EE6742" w:rsidRPr="00EE6742" w:rsidRDefault="009B6BCA" w:rsidP="00EE6742">
      <w:pPr>
        <w:pStyle w:val="NurText"/>
        <w:bidi/>
        <w:rPr>
          <w:rFonts w:ascii="Courier New" w:hAnsi="Courier New" w:cs="Courier New"/>
        </w:rPr>
      </w:pPr>
      <w:dir w:val="rtl">
        <w:dir w:val="rtl">
          <w:del w:id="12162" w:author="Transkribus" w:date="2019-12-11T14:30:00Z">
            <w:r w:rsidRPr="009B6BCA">
              <w:rPr>
                <w:rFonts w:ascii="Courier New" w:hAnsi="Courier New" w:cs="Courier New"/>
                <w:rtl/>
              </w:rPr>
              <w:delText xml:space="preserve">وانما كان فى اخر عمره قد عرض له نسيان للاشياء </w:delText>
            </w:r>
          </w:del>
          <w:r w:rsidR="00EE6742" w:rsidRPr="00EE6742">
            <w:rPr>
              <w:rFonts w:ascii="Courier New" w:hAnsi="Courier New" w:cs="Courier New"/>
              <w:rtl/>
            </w:rPr>
            <w:t xml:space="preserve">القريبة العهد </w:t>
          </w:r>
          <w:del w:id="12163" w:author="Transkribus" w:date="2019-12-11T14:30:00Z">
            <w:r w:rsidRPr="009B6BCA">
              <w:rPr>
                <w:rFonts w:ascii="Courier New" w:hAnsi="Courier New" w:cs="Courier New"/>
                <w:rtl/>
              </w:rPr>
              <w:delText>المتجددة واما الاشياء</w:delText>
            </w:r>
          </w:del>
          <w:ins w:id="12164" w:author="Transkribus" w:date="2019-12-11T14:30:00Z">
            <w:r w:rsidR="00EE6742" w:rsidRPr="00EE6742">
              <w:rPr>
                <w:rFonts w:ascii="Courier New" w:hAnsi="Courier New" w:cs="Courier New"/>
                <w:rtl/>
              </w:rPr>
              <w:t>المنجددةوأما الاشباء</w:t>
            </w:r>
          </w:ins>
          <w:r w:rsidR="00EE6742" w:rsidRPr="00EE6742">
            <w:rPr>
              <w:rFonts w:ascii="Courier New" w:hAnsi="Courier New" w:cs="Courier New"/>
              <w:rtl/>
            </w:rPr>
            <w:t xml:space="preserve"> البعيدة </w:t>
          </w:r>
          <w:del w:id="12165" w:author="Transkribus" w:date="2019-12-11T14:30:00Z">
            <w:r w:rsidRPr="009B6BCA">
              <w:rPr>
                <w:rFonts w:ascii="Courier New" w:hAnsi="Courier New" w:cs="Courier New"/>
                <w:rtl/>
              </w:rPr>
              <w:delText>المدة التى كان يعرفها</w:delText>
            </w:r>
          </w:del>
          <w:ins w:id="12166" w:author="Transkribus" w:date="2019-12-11T14:30:00Z">
            <w:r w:rsidR="00EE6742" w:rsidRPr="00EE6742">
              <w:rPr>
                <w:rFonts w:ascii="Courier New" w:hAnsi="Courier New" w:cs="Courier New"/>
                <w:rtl/>
              </w:rPr>
              <w:t>الذة النى كمان بعر فها</w:t>
            </w:r>
          </w:ins>
          <w:r w:rsidR="00EE6742" w:rsidRPr="00EE6742">
            <w:rPr>
              <w:rFonts w:ascii="Courier New" w:hAnsi="Courier New" w:cs="Courier New"/>
              <w:rtl/>
            </w:rPr>
            <w:t xml:space="preserve"> من </w:t>
          </w:r>
          <w:del w:id="12167" w:author="Transkribus" w:date="2019-12-11T14:30:00Z">
            <w:r w:rsidRPr="009B6BCA">
              <w:rPr>
                <w:rFonts w:ascii="Courier New" w:hAnsi="Courier New" w:cs="Courier New"/>
                <w:rtl/>
              </w:rPr>
              <w:delText>ز</w:delText>
            </w:r>
          </w:del>
          <w:ins w:id="12168"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مان طويل </w:t>
          </w:r>
          <w:del w:id="12169" w:author="Transkribus" w:date="2019-12-11T14:30:00Z">
            <w:r w:rsidRPr="009B6BCA">
              <w:rPr>
                <w:rFonts w:ascii="Courier New" w:hAnsi="Courier New" w:cs="Courier New"/>
                <w:rtl/>
              </w:rPr>
              <w:delText>فانه كان ذاكرا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170" w:author="Transkribus" w:date="2019-12-11T14:30:00Z">
            <w:r w:rsidR="00EE6742" w:rsidRPr="00EE6742">
              <w:rPr>
                <w:rFonts w:ascii="Courier New" w:hAnsi="Courier New" w:cs="Courier New"/>
                <w:rtl/>
              </w:rPr>
              <w:t>قابهكان</w:t>
            </w:r>
          </w:ins>
        </w:dir>
      </w:dir>
    </w:p>
    <w:p w14:paraId="7A0860A6" w14:textId="47B08835" w:rsidR="00EE6742" w:rsidRPr="00EE6742" w:rsidRDefault="009B6BCA" w:rsidP="00EE6742">
      <w:pPr>
        <w:pStyle w:val="NurText"/>
        <w:bidi/>
        <w:rPr>
          <w:rFonts w:ascii="Courier New" w:hAnsi="Courier New" w:cs="Courier New"/>
        </w:rPr>
      </w:pPr>
      <w:dir w:val="rtl">
        <w:dir w:val="rtl">
          <w:del w:id="12171" w:author="Transkribus" w:date="2019-12-11T14:30:00Z">
            <w:r w:rsidRPr="009B6BCA">
              <w:rPr>
                <w:rFonts w:ascii="Courier New" w:hAnsi="Courier New" w:cs="Courier New"/>
                <w:rtl/>
              </w:rPr>
              <w:delText>وخلف</w:delText>
            </w:r>
          </w:del>
          <w:ins w:id="12172" w:author="Transkribus" w:date="2019-12-11T14:30:00Z">
            <w:r w:rsidR="00EE6742" w:rsidRPr="00EE6742">
              <w:rPr>
                <w:rFonts w:ascii="Courier New" w:hAnsi="Courier New" w:cs="Courier New"/>
                <w:rtl/>
              </w:rPr>
              <w:t>ذاكر الهاوخلف</w:t>
            </w:r>
          </w:ins>
          <w:r w:rsidR="00EE6742" w:rsidRPr="00EE6742">
            <w:rPr>
              <w:rFonts w:ascii="Courier New" w:hAnsi="Courier New" w:cs="Courier New"/>
              <w:rtl/>
            </w:rPr>
            <w:t xml:space="preserve"> ولدين </w:t>
          </w:r>
          <w:del w:id="12173" w:author="Transkribus" w:date="2019-12-11T14:30:00Z">
            <w:r w:rsidRPr="009B6BCA">
              <w:rPr>
                <w:rFonts w:ascii="Courier New" w:hAnsi="Courier New" w:cs="Courier New"/>
                <w:rtl/>
              </w:rPr>
              <w:delText>الاكبر منهما شرف</w:delText>
            </w:r>
          </w:del>
          <w:ins w:id="12174" w:author="Transkribus" w:date="2019-12-11T14:30:00Z">
            <w:r w:rsidR="00EE6742" w:rsidRPr="00EE6742">
              <w:rPr>
                <w:rFonts w:ascii="Courier New" w:hAnsi="Courier New" w:cs="Courier New"/>
                <w:rtl/>
              </w:rPr>
              <w:t>الاكير مهماشرف</w:t>
            </w:r>
          </w:ins>
          <w:r w:rsidR="00EE6742" w:rsidRPr="00EE6742">
            <w:rPr>
              <w:rFonts w:ascii="Courier New" w:hAnsi="Courier New" w:cs="Courier New"/>
              <w:rtl/>
            </w:rPr>
            <w:t xml:space="preserve"> الدين </w:t>
          </w:r>
          <w:del w:id="12175" w:author="Transkribus" w:date="2019-12-11T14:30:00Z">
            <w:r w:rsidRPr="009B6BCA">
              <w:rPr>
                <w:rFonts w:ascii="Courier New" w:hAnsi="Courier New" w:cs="Courier New"/>
                <w:rtl/>
              </w:rPr>
              <w:delText>ا</w:delText>
            </w:r>
          </w:del>
          <w:ins w:id="1217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الحسن على </w:t>
          </w:r>
          <w:del w:id="12177" w:author="Transkribus" w:date="2019-12-11T14:30:00Z">
            <w:r w:rsidRPr="009B6BCA">
              <w:rPr>
                <w:rFonts w:ascii="Courier New" w:hAnsi="Courier New" w:cs="Courier New"/>
                <w:rtl/>
              </w:rPr>
              <w:delText>والاخر جمال</w:delText>
            </w:r>
          </w:del>
          <w:ins w:id="12178" w:author="Transkribus" w:date="2019-12-11T14:30:00Z">
            <w:r w:rsidR="00EE6742" w:rsidRPr="00EE6742">
              <w:rPr>
                <w:rFonts w:ascii="Courier New" w:hAnsi="Courier New" w:cs="Courier New"/>
                <w:rtl/>
              </w:rPr>
              <w:t>والأخرجمال</w:t>
            </w:r>
          </w:ins>
          <w:r w:rsidR="00EE6742" w:rsidRPr="00EE6742">
            <w:rPr>
              <w:rFonts w:ascii="Courier New" w:hAnsi="Courier New" w:cs="Courier New"/>
              <w:rtl/>
            </w:rPr>
            <w:t xml:space="preserve"> الدين عثمان</w:t>
          </w:r>
          <w:del w:id="121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70BB0A" w14:textId="27E0F297" w:rsidR="00EE6742" w:rsidRPr="00EE6742" w:rsidRDefault="009B6BCA" w:rsidP="00EE6742">
      <w:pPr>
        <w:pStyle w:val="NurText"/>
        <w:bidi/>
        <w:rPr>
          <w:ins w:id="12180" w:author="Transkribus" w:date="2019-12-11T14:30:00Z"/>
          <w:rFonts w:ascii="Courier New" w:hAnsi="Courier New" w:cs="Courier New"/>
        </w:rPr>
      </w:pPr>
      <w:dir w:val="rtl">
        <w:dir w:val="rtl">
          <w:r w:rsidR="00EE6742" w:rsidRPr="00EE6742">
            <w:rPr>
              <w:rFonts w:ascii="Courier New" w:hAnsi="Courier New" w:cs="Courier New"/>
              <w:rtl/>
            </w:rPr>
            <w:t xml:space="preserve">وحكى لى </w:t>
          </w:r>
          <w:del w:id="12181" w:author="Transkribus" w:date="2019-12-11T14:30:00Z">
            <w:r w:rsidRPr="009B6BCA">
              <w:rPr>
                <w:rFonts w:ascii="Courier New" w:hAnsi="Courier New" w:cs="Courier New"/>
                <w:rtl/>
              </w:rPr>
              <w:delText>بعض اهله ممن لازمه</w:delText>
            </w:r>
          </w:del>
          <w:ins w:id="12182" w:author="Transkribus" w:date="2019-12-11T14:30:00Z">
            <w:r w:rsidR="00EE6742" w:rsidRPr="00EE6742">
              <w:rPr>
                <w:rFonts w:ascii="Courier New" w:hAnsi="Courier New" w:cs="Courier New"/>
                <w:rtl/>
              </w:rPr>
              <w:t>يعض أهله من الازمة</w:t>
            </w:r>
          </w:ins>
          <w:r w:rsidR="00EE6742" w:rsidRPr="00EE6742">
            <w:rPr>
              <w:rFonts w:ascii="Courier New" w:hAnsi="Courier New" w:cs="Courier New"/>
              <w:rtl/>
            </w:rPr>
            <w:t xml:space="preserve"> فى </w:t>
          </w:r>
          <w:del w:id="12183" w:author="Transkribus" w:date="2019-12-11T14:30:00Z">
            <w:r w:rsidRPr="009B6BCA">
              <w:rPr>
                <w:rFonts w:ascii="Courier New" w:hAnsi="Courier New" w:cs="Courier New"/>
                <w:rtl/>
              </w:rPr>
              <w:delText>المرض انه</w:delText>
            </w:r>
          </w:del>
          <w:ins w:id="12184" w:author="Transkribus" w:date="2019-12-11T14:30:00Z">
            <w:r w:rsidR="00EE6742" w:rsidRPr="00EE6742">
              <w:rPr>
                <w:rFonts w:ascii="Courier New" w:hAnsi="Courier New" w:cs="Courier New"/>
                <w:rtl/>
              </w:rPr>
              <w:t>المرس اله</w:t>
            </w:r>
          </w:ins>
          <w:r w:rsidR="00EE6742" w:rsidRPr="00EE6742">
            <w:rPr>
              <w:rFonts w:ascii="Courier New" w:hAnsi="Courier New" w:cs="Courier New"/>
              <w:rtl/>
            </w:rPr>
            <w:t xml:space="preserve"> عند </w:t>
          </w:r>
          <w:del w:id="12185" w:author="Transkribus" w:date="2019-12-11T14:30:00Z">
            <w:r w:rsidRPr="009B6BCA">
              <w:rPr>
                <w:rFonts w:ascii="Courier New" w:hAnsi="Courier New" w:cs="Courier New"/>
                <w:rtl/>
              </w:rPr>
              <w:delText>موته جس نبض يده</w:delText>
            </w:r>
          </w:del>
          <w:ins w:id="12186" w:author="Transkribus" w:date="2019-12-11T14:30:00Z">
            <w:r w:rsidR="00EE6742" w:rsidRPr="00EE6742">
              <w:rPr>
                <w:rFonts w:ascii="Courier New" w:hAnsi="Courier New" w:cs="Courier New"/>
                <w:rtl/>
              </w:rPr>
              <w:t>موبةجس بنسبدة</w:t>
            </w:r>
          </w:ins>
          <w:r w:rsidR="00EE6742" w:rsidRPr="00EE6742">
            <w:rPr>
              <w:rFonts w:ascii="Courier New" w:hAnsi="Courier New" w:cs="Courier New"/>
              <w:rtl/>
            </w:rPr>
            <w:t xml:space="preserve"> اليسرى </w:t>
          </w:r>
          <w:del w:id="12187" w:author="Transkribus" w:date="2019-12-11T14:30:00Z">
            <w:r w:rsidRPr="009B6BCA">
              <w:rPr>
                <w:rFonts w:ascii="Courier New" w:hAnsi="Courier New" w:cs="Courier New"/>
                <w:rtl/>
              </w:rPr>
              <w:delText>بيده اليمنى وبقى كالمتامل</w:delText>
            </w:r>
          </w:del>
          <w:ins w:id="12188" w:author="Transkribus" w:date="2019-12-11T14:30:00Z">
            <w:r w:rsidR="00EE6742" w:rsidRPr="00EE6742">
              <w:rPr>
                <w:rFonts w:ascii="Courier New" w:hAnsi="Courier New" w:cs="Courier New"/>
                <w:rtl/>
              </w:rPr>
              <w:t>شده الحمى ويقى</w:t>
            </w:r>
          </w:ins>
        </w:dir>
      </w:dir>
    </w:p>
    <w:p w14:paraId="7BC74213" w14:textId="77777777" w:rsidR="009B6BCA" w:rsidRPr="009B6BCA" w:rsidRDefault="00EE6742" w:rsidP="009B6BCA">
      <w:pPr>
        <w:pStyle w:val="NurText"/>
        <w:bidi/>
        <w:rPr>
          <w:del w:id="12189" w:author="Transkribus" w:date="2019-12-11T14:30:00Z"/>
          <w:rFonts w:ascii="Courier New" w:hAnsi="Courier New" w:cs="Courier New"/>
        </w:rPr>
      </w:pPr>
      <w:ins w:id="12190" w:author="Transkribus" w:date="2019-12-11T14:30:00Z">
        <w:r w:rsidRPr="00EE6742">
          <w:rPr>
            <w:rFonts w:ascii="Courier New" w:hAnsi="Courier New" w:cs="Courier New"/>
            <w:rtl/>
          </w:rPr>
          <w:t>كالناسل</w:t>
        </w:r>
      </w:ins>
      <w:r w:rsidRPr="00EE6742">
        <w:rPr>
          <w:rFonts w:ascii="Courier New" w:hAnsi="Courier New" w:cs="Courier New"/>
          <w:rtl/>
        </w:rPr>
        <w:t xml:space="preserve"> المفكر فى ذلك </w:t>
      </w:r>
      <w:del w:id="1219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D562704" w14:textId="77777777" w:rsidR="009B6BCA" w:rsidRPr="009B6BCA" w:rsidRDefault="009B6BCA" w:rsidP="009B6BCA">
      <w:pPr>
        <w:pStyle w:val="NurText"/>
        <w:bidi/>
        <w:rPr>
          <w:del w:id="12192" w:author="Transkribus" w:date="2019-12-11T14:30:00Z"/>
          <w:rFonts w:ascii="Courier New" w:hAnsi="Courier New" w:cs="Courier New"/>
        </w:rPr>
      </w:pPr>
      <w:dir w:val="rtl">
        <w:dir w:val="rtl">
          <w:r w:rsidR="00EE6742" w:rsidRPr="00EE6742">
            <w:rPr>
              <w:rFonts w:ascii="Courier New" w:hAnsi="Courier New" w:cs="Courier New"/>
              <w:rtl/>
            </w:rPr>
            <w:t xml:space="preserve">ثم </w:t>
          </w:r>
          <w:del w:id="12193" w:author="Transkribus" w:date="2019-12-11T14:30:00Z">
            <w:r w:rsidRPr="009B6BCA">
              <w:rPr>
                <w:rFonts w:ascii="Courier New" w:hAnsi="Courier New" w:cs="Courier New"/>
                <w:rtl/>
              </w:rPr>
              <w:delText>ض</w:delText>
            </w:r>
          </w:del>
          <w:ins w:id="12194" w:author="Transkribus" w:date="2019-12-11T14:30:00Z">
            <w:r w:rsidR="00EE6742" w:rsidRPr="00EE6742">
              <w:rPr>
                <w:rFonts w:ascii="Courier New" w:hAnsi="Courier New" w:cs="Courier New"/>
                <w:rtl/>
              </w:rPr>
              <w:t>ص</w:t>
            </w:r>
          </w:ins>
          <w:r w:rsidR="00EE6742" w:rsidRPr="00EE6742">
            <w:rPr>
              <w:rFonts w:ascii="Courier New" w:hAnsi="Courier New" w:cs="Courier New"/>
              <w:rtl/>
            </w:rPr>
            <w:t>رب بيديه ك</w:t>
          </w:r>
          <w:ins w:id="12195"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فا على كف </w:t>
          </w:r>
          <w:ins w:id="12196" w:author="Transkribus" w:date="2019-12-11T14:30:00Z">
            <w:r w:rsidR="00EE6742" w:rsidRPr="00EE6742">
              <w:rPr>
                <w:rFonts w:ascii="Courier New" w:hAnsi="Courier New" w:cs="Courier New"/>
                <w:rtl/>
              </w:rPr>
              <w:t>ا</w:t>
            </w:r>
          </w:ins>
          <w:r w:rsidR="00EE6742" w:rsidRPr="00EE6742">
            <w:rPr>
              <w:rFonts w:ascii="Courier New" w:hAnsi="Courier New" w:cs="Courier New"/>
              <w:rtl/>
            </w:rPr>
            <w:t>لا</w:t>
          </w:r>
          <w:del w:id="12197" w:author="Transkribus" w:date="2019-12-11T14:30:00Z">
            <w:r w:rsidRPr="009B6BCA">
              <w:rPr>
                <w:rFonts w:ascii="Courier New" w:hAnsi="Courier New" w:cs="Courier New"/>
                <w:rtl/>
              </w:rPr>
              <w:delText>ن</w:delText>
            </w:r>
          </w:del>
          <w:ins w:id="12198" w:author="Transkribus" w:date="2019-12-11T14:30:00Z">
            <w:r w:rsidR="00EE6742" w:rsidRPr="00EE6742">
              <w:rPr>
                <w:rFonts w:ascii="Courier New" w:hAnsi="Courier New" w:cs="Courier New"/>
                <w:rtl/>
              </w:rPr>
              <w:t>ل</w:t>
            </w:r>
          </w:ins>
          <w:r w:rsidR="00EE6742" w:rsidRPr="00EE6742">
            <w:rPr>
              <w:rFonts w:ascii="Courier New" w:hAnsi="Courier New" w:cs="Courier New"/>
              <w:rtl/>
            </w:rPr>
            <w:t>ه علم ان قو</w:t>
          </w:r>
          <w:del w:id="12199" w:author="Transkribus" w:date="2019-12-11T14:30:00Z">
            <w:r w:rsidRPr="009B6BCA">
              <w:rPr>
                <w:rFonts w:ascii="Courier New" w:hAnsi="Courier New" w:cs="Courier New"/>
                <w:rtl/>
              </w:rPr>
              <w:delText>ت</w:delText>
            </w:r>
          </w:del>
          <w:ins w:id="12200"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قد </w:t>
          </w:r>
          <w:del w:id="12201" w:author="Transkribus" w:date="2019-12-11T14:30:00Z">
            <w:r w:rsidRPr="009B6BCA">
              <w:rPr>
                <w:rFonts w:ascii="Courier New" w:hAnsi="Courier New" w:cs="Courier New"/>
                <w:rtl/>
              </w:rPr>
              <w:delText>سقطت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C4367D" w14:textId="6E144B88" w:rsidR="00EE6742" w:rsidRPr="00EE6742" w:rsidRDefault="009B6BCA" w:rsidP="00EE6742">
      <w:pPr>
        <w:pStyle w:val="NurText"/>
        <w:bidi/>
        <w:rPr>
          <w:rFonts w:ascii="Courier New" w:hAnsi="Courier New" w:cs="Courier New"/>
        </w:rPr>
      </w:pPr>
      <w:dir w:val="rtl">
        <w:dir w:val="rtl">
          <w:ins w:id="12202" w:author="Transkribus" w:date="2019-12-11T14:30:00Z">
            <w:r w:rsidR="00EE6742" w:rsidRPr="00EE6742">
              <w:rPr>
                <w:rFonts w:ascii="Courier New" w:hAnsi="Courier New" w:cs="Courier New"/>
                <w:rtl/>
              </w:rPr>
              <w:t xml:space="preserve">ستطت </w:t>
            </w:r>
          </w:ins>
          <w:r w:rsidR="00EE6742" w:rsidRPr="00EE6742">
            <w:rPr>
              <w:rFonts w:ascii="Courier New" w:hAnsi="Courier New" w:cs="Courier New"/>
              <w:rtl/>
            </w:rPr>
            <w:t>قال وعدل</w:t>
          </w:r>
          <w:del w:id="12203" w:author="Transkribus" w:date="2019-12-11T14:30:00Z">
            <w:r w:rsidRPr="009B6BCA">
              <w:rPr>
                <w:rFonts w:ascii="Courier New" w:hAnsi="Courier New" w:cs="Courier New"/>
                <w:rtl/>
              </w:rPr>
              <w:delText xml:space="preserve"> زورقية كانت على راسه بيديه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BF2C06" w14:textId="77777777" w:rsidR="009B6BCA" w:rsidRPr="009B6BCA" w:rsidRDefault="009B6BCA" w:rsidP="009B6BCA">
      <w:pPr>
        <w:pStyle w:val="NurText"/>
        <w:bidi/>
        <w:rPr>
          <w:del w:id="12204" w:author="Transkribus" w:date="2019-12-11T14:30:00Z"/>
          <w:rFonts w:ascii="Courier New" w:hAnsi="Courier New" w:cs="Courier New"/>
        </w:rPr>
      </w:pPr>
      <w:dir w:val="rtl">
        <w:dir w:val="rtl">
          <w:del w:id="12205" w:author="Transkribus" w:date="2019-12-11T14:30:00Z">
            <w:r w:rsidRPr="009B6BCA">
              <w:rPr>
                <w:rFonts w:ascii="Courier New" w:hAnsi="Courier New" w:cs="Courier New"/>
                <w:rtl/>
              </w:rPr>
              <w:delText>واستبسل للموت</w:delText>
            </w:r>
          </w:del>
          <w:ins w:id="12206" w:author="Transkribus" w:date="2019-12-11T14:30:00Z">
            <w:r w:rsidR="00EE6742" w:rsidRPr="00EE6742">
              <w:rPr>
                <w:rFonts w:ascii="Courier New" w:hAnsi="Courier New" w:cs="Courier New"/>
                <w:rtl/>
              </w:rPr>
              <w:t>زورقبة كاتت على رأسهيديه واسنسيل طموب</w:t>
            </w:r>
          </w:ins>
          <w:r w:rsidR="00EE6742" w:rsidRPr="00EE6742">
            <w:rPr>
              <w:rFonts w:ascii="Courier New" w:hAnsi="Courier New" w:cs="Courier New"/>
              <w:rtl/>
            </w:rPr>
            <w:t xml:space="preserve"> ومات بعد ذلك</w:t>
          </w:r>
          <w:del w:id="122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6B3AAB" w14:textId="7FA8A063" w:rsidR="00EE6742" w:rsidRPr="00EE6742" w:rsidRDefault="009B6BCA" w:rsidP="00EE6742">
      <w:pPr>
        <w:pStyle w:val="NurText"/>
        <w:bidi/>
        <w:rPr>
          <w:rFonts w:ascii="Courier New" w:hAnsi="Courier New" w:cs="Courier New"/>
        </w:rPr>
      </w:pPr>
      <w:dir w:val="rtl">
        <w:dir w:val="rtl">
          <w:del w:id="12208" w:author="Transkribus" w:date="2019-12-11T14:30:00Z">
            <w:r w:rsidRPr="009B6BCA">
              <w:rPr>
                <w:rFonts w:ascii="Courier New" w:hAnsi="Courier New" w:cs="Courier New"/>
                <w:rtl/>
              </w:rPr>
              <w:delText>ولرضى</w:delText>
            </w:r>
          </w:del>
          <w:ins w:id="12209" w:author="Transkribus" w:date="2019-12-11T14:30:00Z">
            <w:r w:rsidR="00EE6742" w:rsidRPr="00EE6742">
              <w:rPr>
                <w:rFonts w:ascii="Courier New" w:hAnsi="Courier New" w:cs="Courier New"/>
                <w:rtl/>
              </w:rPr>
              <w:t xml:space="preserve"> أولوضى</w:t>
            </w:r>
          </w:ins>
          <w:r w:rsidR="00EE6742" w:rsidRPr="00EE6742">
            <w:rPr>
              <w:rFonts w:ascii="Courier New" w:hAnsi="Courier New" w:cs="Courier New"/>
              <w:rtl/>
            </w:rPr>
            <w:t xml:space="preserve"> الدين </w:t>
          </w:r>
          <w:del w:id="12210" w:author="Transkribus" w:date="2019-12-11T14:30:00Z">
            <w:r w:rsidRPr="009B6BCA">
              <w:rPr>
                <w:rFonts w:ascii="Courier New" w:hAnsi="Courier New" w:cs="Courier New"/>
                <w:rtl/>
              </w:rPr>
              <w:delText>الرحبى</w:delText>
            </w:r>
          </w:del>
          <w:ins w:id="12211" w:author="Transkribus" w:date="2019-12-11T14:30:00Z">
            <w:r w:rsidR="00EE6742" w:rsidRPr="00EE6742">
              <w:rPr>
                <w:rFonts w:ascii="Courier New" w:hAnsi="Courier New" w:cs="Courier New"/>
                <w:rtl/>
              </w:rPr>
              <w:t>با الرحمى</w:t>
            </w:r>
          </w:ins>
          <w:r w:rsidR="00EE6742" w:rsidRPr="00EE6742">
            <w:rPr>
              <w:rFonts w:ascii="Courier New" w:hAnsi="Courier New" w:cs="Courier New"/>
              <w:rtl/>
            </w:rPr>
            <w:t xml:space="preserve"> من</w:t>
          </w:r>
        </w:dir>
      </w:dir>
    </w:p>
    <w:p w14:paraId="61596A5E" w14:textId="77777777" w:rsidR="009B6BCA" w:rsidRPr="009B6BCA" w:rsidRDefault="00EE6742" w:rsidP="009B6BCA">
      <w:pPr>
        <w:pStyle w:val="NurText"/>
        <w:bidi/>
        <w:rPr>
          <w:del w:id="12212" w:author="Transkribus" w:date="2019-12-11T14:30:00Z"/>
          <w:rFonts w:ascii="Courier New" w:hAnsi="Courier New" w:cs="Courier New"/>
        </w:rPr>
      </w:pPr>
      <w:r w:rsidRPr="00EE6742">
        <w:rPr>
          <w:rFonts w:ascii="Courier New" w:hAnsi="Courier New" w:cs="Courier New"/>
          <w:rtl/>
        </w:rPr>
        <w:t xml:space="preserve">الكتب </w:t>
      </w:r>
      <w:del w:id="12213" w:author="Transkribus" w:date="2019-12-11T14:30:00Z">
        <w:r w:rsidR="009B6BCA" w:rsidRPr="009B6BCA">
          <w:rPr>
            <w:rFonts w:ascii="Courier New" w:hAnsi="Courier New" w:cs="Courier New"/>
            <w:rtl/>
          </w:rPr>
          <w:delText>بتهذيب شرح</w:delText>
        </w:r>
      </w:del>
      <w:ins w:id="12214" w:author="Transkribus" w:date="2019-12-11T14:30:00Z">
        <w:r w:rsidRPr="00EE6742">
          <w:rPr>
            <w:rFonts w:ascii="Courier New" w:hAnsi="Courier New" w:cs="Courier New"/>
            <w:rtl/>
          </w:rPr>
          <w:t>تهذب شرم</w:t>
        </w:r>
      </w:ins>
      <w:r w:rsidRPr="00EE6742">
        <w:rPr>
          <w:rFonts w:ascii="Courier New" w:hAnsi="Courier New" w:cs="Courier New"/>
          <w:rtl/>
        </w:rPr>
        <w:t xml:space="preserve"> ابن الط</w:t>
      </w:r>
      <w:del w:id="12215" w:author="Transkribus" w:date="2019-12-11T14:30:00Z">
        <w:r w:rsidR="009B6BCA" w:rsidRPr="009B6BCA">
          <w:rPr>
            <w:rFonts w:ascii="Courier New" w:hAnsi="Courier New" w:cs="Courier New"/>
            <w:rtl/>
          </w:rPr>
          <w:delText>ي</w:delText>
        </w:r>
      </w:del>
      <w:r w:rsidRPr="00EE6742">
        <w:rPr>
          <w:rFonts w:ascii="Courier New" w:hAnsi="Courier New" w:cs="Courier New"/>
          <w:rtl/>
        </w:rPr>
        <w:t>ب</w:t>
      </w:r>
      <w:ins w:id="12216" w:author="Transkribus" w:date="2019-12-11T14:30:00Z">
        <w:r w:rsidRPr="00EE6742">
          <w:rPr>
            <w:rFonts w:ascii="Courier New" w:hAnsi="Courier New" w:cs="Courier New"/>
            <w:rtl/>
          </w:rPr>
          <w:t>ب</w:t>
        </w:r>
      </w:ins>
      <w:r w:rsidRPr="00EE6742">
        <w:rPr>
          <w:rFonts w:ascii="Courier New" w:hAnsi="Courier New" w:cs="Courier New"/>
          <w:rtl/>
        </w:rPr>
        <w:t xml:space="preserve"> لكتاب ال</w:t>
      </w:r>
      <w:del w:id="12217" w:author="Transkribus" w:date="2019-12-11T14:30:00Z">
        <w:r w:rsidR="009B6BCA" w:rsidRPr="009B6BCA">
          <w:rPr>
            <w:rFonts w:ascii="Courier New" w:hAnsi="Courier New" w:cs="Courier New"/>
            <w:rtl/>
          </w:rPr>
          <w:delText>ف</w:delText>
        </w:r>
      </w:del>
      <w:ins w:id="12218" w:author="Transkribus" w:date="2019-12-11T14:30:00Z">
        <w:r w:rsidRPr="00EE6742">
          <w:rPr>
            <w:rFonts w:ascii="Courier New" w:hAnsi="Courier New" w:cs="Courier New"/>
            <w:rtl/>
          </w:rPr>
          <w:t>ن</w:t>
        </w:r>
      </w:ins>
      <w:r w:rsidRPr="00EE6742">
        <w:rPr>
          <w:rFonts w:ascii="Courier New" w:hAnsi="Courier New" w:cs="Courier New"/>
          <w:rtl/>
        </w:rPr>
        <w:t>صول لابقراط</w:t>
      </w:r>
      <w:del w:id="1221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3B6831F" w14:textId="3E527031" w:rsidR="00EE6742" w:rsidRPr="00EE6742" w:rsidRDefault="009B6BCA" w:rsidP="00EE6742">
      <w:pPr>
        <w:pStyle w:val="NurText"/>
        <w:bidi/>
        <w:rPr>
          <w:rFonts w:ascii="Courier New" w:hAnsi="Courier New" w:cs="Courier New"/>
        </w:rPr>
      </w:pPr>
      <w:dir w:val="rtl">
        <w:dir w:val="rtl">
          <w:del w:id="12220" w:author="Transkribus" w:date="2019-12-11T14:30:00Z">
            <w:r w:rsidRPr="009B6BCA">
              <w:rPr>
                <w:rFonts w:ascii="Courier New" w:hAnsi="Courier New" w:cs="Courier New"/>
                <w:rtl/>
              </w:rPr>
              <w:delText>اختصار كتاب المسائل</w:delText>
            </w:r>
          </w:del>
          <w:ins w:id="12221" w:author="Transkribus" w:date="2019-12-11T14:30:00Z">
            <w:r w:rsidR="00EE6742" w:rsidRPr="00EE6742">
              <w:rPr>
                <w:rFonts w:ascii="Courier New" w:hAnsi="Courier New" w:cs="Courier New"/>
                <w:rtl/>
              </w:rPr>
              <w:t xml:space="preserve"> احنصار كمتاب المساقل</w:t>
            </w:r>
          </w:ins>
          <w:r w:rsidR="00EE6742" w:rsidRPr="00EE6742">
            <w:rPr>
              <w:rFonts w:ascii="Courier New" w:hAnsi="Courier New" w:cs="Courier New"/>
              <w:rtl/>
            </w:rPr>
            <w:t xml:space="preserve"> لحنين</w:t>
          </w:r>
        </w:dir>
      </w:dir>
    </w:p>
    <w:p w14:paraId="0BD0FD4E" w14:textId="773698B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كان قد </w:t>
      </w:r>
      <w:ins w:id="12222" w:author="Transkribus" w:date="2019-12-11T14:30:00Z">
        <w:r w:rsidRPr="00EE6742">
          <w:rPr>
            <w:rFonts w:ascii="Courier New" w:hAnsi="Courier New" w:cs="Courier New"/>
            <w:rtl/>
          </w:rPr>
          <w:t>س</w:t>
        </w:r>
      </w:ins>
      <w:r w:rsidRPr="00EE6742">
        <w:rPr>
          <w:rFonts w:ascii="Courier New" w:hAnsi="Courier New" w:cs="Courier New"/>
          <w:rtl/>
        </w:rPr>
        <w:t>شر</w:t>
      </w:r>
      <w:del w:id="12223" w:author="Transkribus" w:date="2019-12-11T14:30:00Z">
        <w:r w:rsidR="009B6BCA" w:rsidRPr="009B6BCA">
          <w:rPr>
            <w:rFonts w:ascii="Courier New" w:hAnsi="Courier New" w:cs="Courier New"/>
            <w:rtl/>
          </w:rPr>
          <w:delText>ع</w:delText>
        </w:r>
      </w:del>
      <w:ins w:id="12224" w:author="Transkribus" w:date="2019-12-11T14:30:00Z">
        <w:r w:rsidRPr="00EE6742">
          <w:rPr>
            <w:rFonts w:ascii="Courier New" w:hAnsi="Courier New" w:cs="Courier New"/>
            <w:rtl/>
          </w:rPr>
          <w:t>ح</w:t>
        </w:r>
      </w:ins>
      <w:r w:rsidRPr="00EE6742">
        <w:rPr>
          <w:rFonts w:ascii="Courier New" w:hAnsi="Courier New" w:cs="Courier New"/>
          <w:rtl/>
        </w:rPr>
        <w:t xml:space="preserve"> فى ذلك ولم </w:t>
      </w:r>
      <w:del w:id="12225" w:author="Transkribus" w:date="2019-12-11T14:30:00Z">
        <w:r w:rsidR="009B6BCA" w:rsidRPr="009B6BCA">
          <w:rPr>
            <w:rFonts w:ascii="Courier New" w:hAnsi="Courier New" w:cs="Courier New"/>
            <w:rtl/>
          </w:rPr>
          <w:delText>ي</w:delText>
        </w:r>
      </w:del>
      <w:ins w:id="12226" w:author="Transkribus" w:date="2019-12-11T14:30:00Z">
        <w:r w:rsidRPr="00EE6742">
          <w:rPr>
            <w:rFonts w:ascii="Courier New" w:hAnsi="Courier New" w:cs="Courier New"/>
            <w:rtl/>
          </w:rPr>
          <w:t>ب</w:t>
        </w:r>
      </w:ins>
      <w:r w:rsidRPr="00EE6742">
        <w:rPr>
          <w:rFonts w:ascii="Courier New" w:hAnsi="Courier New" w:cs="Courier New"/>
          <w:rtl/>
        </w:rPr>
        <w:t>كمله</w:t>
      </w:r>
      <w:del w:id="122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B923FEC" w14:textId="048ED844" w:rsidR="00EE6742" w:rsidRPr="00EE6742" w:rsidRDefault="009B6BCA" w:rsidP="00EE6742">
      <w:pPr>
        <w:pStyle w:val="NurText"/>
        <w:bidi/>
        <w:rPr>
          <w:ins w:id="12228" w:author="Transkribus" w:date="2019-12-11T14:30:00Z"/>
          <w:rFonts w:ascii="Courier New" w:hAnsi="Courier New" w:cs="Courier New"/>
        </w:rPr>
      </w:pPr>
      <w:dir w:val="rtl">
        <w:dir w:val="rtl">
          <w:ins w:id="12229" w:author="Transkribus" w:date="2019-12-11T14:30:00Z">
            <w:r w:rsidR="00EE6742" w:rsidRPr="00EE6742">
              <w:rPr>
                <w:rFonts w:ascii="Courier New" w:hAnsi="Courier New" w:cs="Courier New"/>
                <w:rtl/>
              </w:rPr>
              <w:t>ابرحى</w:t>
            </w:r>
          </w:ins>
        </w:dir>
      </w:dir>
    </w:p>
    <w:p w14:paraId="64AB2F7A" w14:textId="0C490674" w:rsidR="00EE6742" w:rsidRPr="00EE6742" w:rsidRDefault="00EE6742" w:rsidP="00EE6742">
      <w:pPr>
        <w:pStyle w:val="NurText"/>
        <w:bidi/>
        <w:rPr>
          <w:rFonts w:ascii="Courier New" w:hAnsi="Courier New" w:cs="Courier New"/>
        </w:rPr>
      </w:pPr>
      <w:ins w:id="12230" w:author="Transkribus" w:date="2019-12-11T14:30:00Z">
        <w:r w:rsidRPr="00EE6742">
          <w:rPr>
            <w:rFonts w:ascii="Courier New" w:hAnsi="Courier New" w:cs="Courier New"/>
            <w:rtl/>
          </w:rPr>
          <w:t>*(</w:t>
        </w:r>
      </w:ins>
      <w:r w:rsidRPr="00EE6742">
        <w:rPr>
          <w:rFonts w:ascii="Courier New" w:hAnsi="Courier New" w:cs="Courier New"/>
          <w:rtl/>
        </w:rPr>
        <w:t>شرف الدين بن الرح</w:t>
      </w:r>
      <w:del w:id="12231" w:author="Transkribus" w:date="2019-12-11T14:30:00Z">
        <w:r w:rsidR="009B6BCA" w:rsidRPr="009B6BCA">
          <w:rPr>
            <w:rFonts w:ascii="Courier New" w:hAnsi="Courier New" w:cs="Courier New"/>
            <w:rtl/>
          </w:rPr>
          <w:delText>ب</w:delText>
        </w:r>
      </w:del>
      <w:r w:rsidRPr="00EE6742">
        <w:rPr>
          <w:rFonts w:ascii="Courier New" w:hAnsi="Courier New" w:cs="Courier New"/>
          <w:rtl/>
        </w:rPr>
        <w:t>ي</w:t>
      </w:r>
      <w:del w:id="1223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233" w:author="Transkribus" w:date="2019-12-11T14:30:00Z">
        <w:r w:rsidRPr="00EE6742">
          <w:rPr>
            <w:rFonts w:ascii="Courier New" w:hAnsi="Courier New" w:cs="Courier New"/>
            <w:rtl/>
          </w:rPr>
          <w:t>ى)*</w:t>
        </w:r>
      </w:ins>
    </w:p>
    <w:p w14:paraId="16494725" w14:textId="43B39DBD" w:rsidR="00EE6742" w:rsidRPr="00EE6742" w:rsidRDefault="009B6BCA" w:rsidP="00EE6742">
      <w:pPr>
        <w:pStyle w:val="NurText"/>
        <w:bidi/>
        <w:rPr>
          <w:ins w:id="12234" w:author="Transkribus" w:date="2019-12-11T14:30:00Z"/>
          <w:rFonts w:ascii="Courier New" w:hAnsi="Courier New" w:cs="Courier New"/>
        </w:rPr>
      </w:pPr>
      <w:dir w:val="rtl">
        <w:dir w:val="rtl">
          <w:del w:id="12235" w:author="Transkribus" w:date="2019-12-11T14:30:00Z">
            <w:r w:rsidRPr="009B6BCA">
              <w:rPr>
                <w:rFonts w:ascii="Courier New" w:hAnsi="Courier New" w:cs="Courier New"/>
                <w:rtl/>
              </w:rPr>
              <w:delText>هو الحكيم</w:delText>
            </w:r>
          </w:del>
          <w:ins w:id="12236" w:author="Transkribus" w:date="2019-12-11T14:30:00Z">
            <w:r w:rsidR="00EE6742" w:rsidRPr="00EE6742">
              <w:rPr>
                <w:rFonts w:ascii="Courier New" w:hAnsi="Courier New" w:cs="Courier New"/>
                <w:rtl/>
              </w:rPr>
              <w:t>هوالحكم</w:t>
            </w:r>
          </w:ins>
          <w:r w:rsidR="00EE6742" w:rsidRPr="00EE6742">
            <w:rPr>
              <w:rFonts w:ascii="Courier New" w:hAnsi="Courier New" w:cs="Courier New"/>
              <w:rtl/>
            </w:rPr>
            <w:t xml:space="preserve"> الامام العالم ال</w:t>
          </w:r>
          <w:del w:id="12237" w:author="Transkribus" w:date="2019-12-11T14:30:00Z">
            <w:r w:rsidRPr="009B6BCA">
              <w:rPr>
                <w:rFonts w:ascii="Courier New" w:hAnsi="Courier New" w:cs="Courier New"/>
                <w:rtl/>
              </w:rPr>
              <w:delText>ف</w:delText>
            </w:r>
          </w:del>
          <w:ins w:id="12238" w:author="Transkribus" w:date="2019-12-11T14:30:00Z">
            <w:r w:rsidR="00EE6742" w:rsidRPr="00EE6742">
              <w:rPr>
                <w:rFonts w:ascii="Courier New" w:hAnsi="Courier New" w:cs="Courier New"/>
                <w:rtl/>
              </w:rPr>
              <w:t>غ</w:t>
            </w:r>
          </w:ins>
          <w:r w:rsidR="00EE6742" w:rsidRPr="00EE6742">
            <w:rPr>
              <w:rFonts w:ascii="Courier New" w:hAnsi="Courier New" w:cs="Courier New"/>
              <w:rtl/>
            </w:rPr>
            <w:t xml:space="preserve">اضل علامة عصره </w:t>
          </w:r>
          <w:del w:id="12239" w:author="Transkribus" w:date="2019-12-11T14:30:00Z">
            <w:r w:rsidRPr="009B6BCA">
              <w:rPr>
                <w:rFonts w:ascii="Courier New" w:hAnsi="Courier New" w:cs="Courier New"/>
                <w:rtl/>
              </w:rPr>
              <w:delText>وفريد دهره شرف</w:delText>
            </w:r>
          </w:del>
          <w:ins w:id="12240" w:author="Transkribus" w:date="2019-12-11T14:30:00Z">
            <w:r w:rsidR="00EE6742" w:rsidRPr="00EE6742">
              <w:rPr>
                <w:rFonts w:ascii="Courier New" w:hAnsi="Courier New" w:cs="Courier New"/>
                <w:rtl/>
              </w:rPr>
              <w:t>وفزيد دهرة</w:t>
            </w:r>
          </w:ins>
        </w:dir>
      </w:dir>
    </w:p>
    <w:p w14:paraId="689DC645" w14:textId="77777777" w:rsidR="009B6BCA" w:rsidRPr="009B6BCA" w:rsidRDefault="00EE6742" w:rsidP="009B6BCA">
      <w:pPr>
        <w:pStyle w:val="NurText"/>
        <w:bidi/>
        <w:rPr>
          <w:del w:id="12241" w:author="Transkribus" w:date="2019-12-11T14:30:00Z"/>
          <w:rFonts w:ascii="Courier New" w:hAnsi="Courier New" w:cs="Courier New"/>
        </w:rPr>
      </w:pPr>
      <w:ins w:id="12242" w:author="Transkribus" w:date="2019-12-11T14:30:00Z">
        <w:r w:rsidRPr="00EE6742">
          <w:rPr>
            <w:rFonts w:ascii="Courier New" w:hAnsi="Courier New" w:cs="Courier New"/>
            <w:rtl/>
          </w:rPr>
          <w:t>اسرف</w:t>
        </w:r>
      </w:ins>
      <w:r w:rsidRPr="00EE6742">
        <w:rPr>
          <w:rFonts w:ascii="Courier New" w:hAnsi="Courier New" w:cs="Courier New"/>
          <w:rtl/>
        </w:rPr>
        <w:t xml:space="preserve"> الدين </w:t>
      </w:r>
      <w:del w:id="12243" w:author="Transkribus" w:date="2019-12-11T14:30:00Z">
        <w:r w:rsidR="009B6BCA" w:rsidRPr="009B6BCA">
          <w:rPr>
            <w:rFonts w:ascii="Courier New" w:hAnsi="Courier New" w:cs="Courier New"/>
            <w:rtl/>
          </w:rPr>
          <w:delText>ابو الحسن</w:delText>
        </w:r>
      </w:del>
      <w:ins w:id="12244" w:author="Transkribus" w:date="2019-12-11T14:30:00Z">
        <w:r w:rsidRPr="00EE6742">
          <w:rPr>
            <w:rFonts w:ascii="Courier New" w:hAnsi="Courier New" w:cs="Courier New"/>
            <w:rtl/>
          </w:rPr>
          <w:t>أبو الحسسن</w:t>
        </w:r>
      </w:ins>
      <w:r w:rsidRPr="00EE6742">
        <w:rPr>
          <w:rFonts w:ascii="Courier New" w:hAnsi="Courier New" w:cs="Courier New"/>
          <w:rtl/>
        </w:rPr>
        <w:t xml:space="preserve"> على بن يوسف </w:t>
      </w:r>
      <w:del w:id="12245" w:author="Transkribus" w:date="2019-12-11T14:30:00Z">
        <w:r w:rsidR="009B6BCA" w:rsidRPr="009B6BCA">
          <w:rPr>
            <w:rFonts w:ascii="Courier New" w:hAnsi="Courier New" w:cs="Courier New"/>
            <w:rtl/>
          </w:rPr>
          <w:delText xml:space="preserve">ابن حيدرة </w:delText>
        </w:r>
      </w:del>
      <w:r w:rsidRPr="00EE6742">
        <w:rPr>
          <w:rFonts w:ascii="Courier New" w:hAnsi="Courier New" w:cs="Courier New"/>
          <w:rtl/>
        </w:rPr>
        <w:t xml:space="preserve">بن </w:t>
      </w:r>
      <w:ins w:id="12246" w:author="Transkribus" w:date="2019-12-11T14:30:00Z">
        <w:r w:rsidRPr="00EE6742">
          <w:rPr>
            <w:rFonts w:ascii="Courier New" w:hAnsi="Courier New" w:cs="Courier New"/>
            <w:rtl/>
          </w:rPr>
          <w:t xml:space="preserve">جبدرة بن </w:t>
        </w:r>
      </w:ins>
      <w:r w:rsidRPr="00EE6742">
        <w:rPr>
          <w:rFonts w:ascii="Courier New" w:hAnsi="Courier New" w:cs="Courier New"/>
          <w:rtl/>
        </w:rPr>
        <w:t xml:space="preserve">الحسن </w:t>
      </w:r>
      <w:del w:id="12247" w:author="Transkribus" w:date="2019-12-11T14:30:00Z">
        <w:r w:rsidR="009B6BCA" w:rsidRPr="009B6BCA">
          <w:rPr>
            <w:rFonts w:ascii="Courier New" w:hAnsi="Courier New" w:cs="Courier New"/>
            <w:rtl/>
          </w:rPr>
          <w:delText>الرحبي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43B1888" w14:textId="42173EE9" w:rsidR="00EE6742" w:rsidRPr="00EE6742" w:rsidRDefault="009B6BCA" w:rsidP="00EE6742">
      <w:pPr>
        <w:pStyle w:val="NurText"/>
        <w:bidi/>
        <w:rPr>
          <w:ins w:id="12248" w:author="Transkribus" w:date="2019-12-11T14:30:00Z"/>
          <w:rFonts w:ascii="Courier New" w:hAnsi="Courier New" w:cs="Courier New"/>
        </w:rPr>
      </w:pPr>
      <w:dir w:val="rtl">
        <w:dir w:val="rtl">
          <w:del w:id="12249" w:author="Transkribus" w:date="2019-12-11T14:30:00Z">
            <w:r w:rsidRPr="009B6BCA">
              <w:rPr>
                <w:rFonts w:ascii="Courier New" w:hAnsi="Courier New" w:cs="Courier New"/>
                <w:rtl/>
              </w:rPr>
              <w:delText>كان مولده بدمشق</w:delText>
            </w:r>
          </w:del>
          <w:ins w:id="12250" w:author="Transkribus" w:date="2019-12-11T14:30:00Z">
            <w:r w:rsidR="00EE6742" w:rsidRPr="00EE6742">
              <w:rPr>
                <w:rFonts w:ascii="Courier New" w:hAnsi="Courier New" w:cs="Courier New"/>
                <w:rtl/>
              </w:rPr>
              <w:t>الرحى كمان مولدع بد مسق</w:t>
            </w:r>
          </w:ins>
          <w:r w:rsidR="00EE6742" w:rsidRPr="00EE6742">
            <w:rPr>
              <w:rFonts w:ascii="Courier New" w:hAnsi="Courier New" w:cs="Courier New"/>
              <w:rtl/>
            </w:rPr>
            <w:t xml:space="preserve"> فى سنة</w:t>
          </w:r>
          <w:del w:id="12251" w:author="Transkribus" w:date="2019-12-11T14:30:00Z">
            <w:r w:rsidRPr="009B6BCA">
              <w:rPr>
                <w:rFonts w:ascii="Courier New" w:hAnsi="Courier New" w:cs="Courier New"/>
                <w:rtl/>
              </w:rPr>
              <w:delText xml:space="preserve"> ثلاث وثمانين وخمسمائة</w:delText>
            </w:r>
          </w:del>
        </w:dir>
      </w:dir>
    </w:p>
    <w:p w14:paraId="3A28D4D3" w14:textId="633AF5D6" w:rsidR="00EE6742" w:rsidRPr="00EE6742" w:rsidRDefault="00EE6742" w:rsidP="00EE6742">
      <w:pPr>
        <w:pStyle w:val="NurText"/>
        <w:bidi/>
        <w:rPr>
          <w:rFonts w:ascii="Courier New" w:hAnsi="Courier New" w:cs="Courier New"/>
        </w:rPr>
      </w:pPr>
      <w:ins w:id="12252" w:author="Transkribus" w:date="2019-12-11T14:30:00Z">
        <w:r w:rsidRPr="00EE6742">
          <w:rPr>
            <w:rFonts w:ascii="Courier New" w:hAnsi="Courier New" w:cs="Courier New"/>
            <w:rtl/>
          </w:rPr>
          <w:t>لاب وغانين وخمسماكة</w:t>
        </w:r>
      </w:ins>
      <w:r w:rsidRPr="00EE6742">
        <w:rPr>
          <w:rFonts w:ascii="Courier New" w:hAnsi="Courier New" w:cs="Courier New"/>
          <w:rtl/>
        </w:rPr>
        <w:t xml:space="preserve"> وكان </w:t>
      </w:r>
      <w:del w:id="12253" w:author="Transkribus" w:date="2019-12-11T14:30:00Z">
        <w:r w:rsidR="009B6BCA" w:rsidRPr="009B6BCA">
          <w:rPr>
            <w:rFonts w:ascii="Courier New" w:hAnsi="Courier New" w:cs="Courier New"/>
            <w:rtl/>
          </w:rPr>
          <w:delText>قد سلك حذو ابيه واقتفى</w:delText>
        </w:r>
      </w:del>
      <w:ins w:id="12254" w:author="Transkribus" w:date="2019-12-11T14:30:00Z">
        <w:r w:rsidRPr="00EE6742">
          <w:rPr>
            <w:rFonts w:ascii="Courier New" w:hAnsi="Courier New" w:cs="Courier New"/>
            <w:rtl/>
          </w:rPr>
          <w:t>قدسلك جدو أبيه وافتى</w:t>
        </w:r>
      </w:ins>
      <w:r w:rsidRPr="00EE6742">
        <w:rPr>
          <w:rFonts w:ascii="Courier New" w:hAnsi="Courier New" w:cs="Courier New"/>
          <w:rtl/>
        </w:rPr>
        <w:t xml:space="preserve"> ما </w:t>
      </w:r>
      <w:del w:id="12255" w:author="Transkribus" w:date="2019-12-11T14:30:00Z">
        <w:r w:rsidR="009B6BCA" w:rsidRPr="009B6BCA">
          <w:rPr>
            <w:rFonts w:ascii="Courier New" w:hAnsi="Courier New" w:cs="Courier New"/>
            <w:rtl/>
          </w:rPr>
          <w:delText>كان يقتفيه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256" w:author="Transkribus" w:date="2019-12-11T14:30:00Z">
        <w:r w:rsidRPr="00EE6742">
          <w:rPr>
            <w:rFonts w:ascii="Courier New" w:hAnsi="Courier New" w:cs="Courier New"/>
            <w:rtl/>
          </w:rPr>
          <w:t>كمان يفتفبه وهو اشية به خلقةاوخلة</w:t>
        </w:r>
      </w:ins>
    </w:p>
    <w:p w14:paraId="67F5F845" w14:textId="77777777" w:rsidR="009B6BCA" w:rsidRPr="009B6BCA" w:rsidRDefault="009B6BCA" w:rsidP="009B6BCA">
      <w:pPr>
        <w:pStyle w:val="NurText"/>
        <w:bidi/>
        <w:rPr>
          <w:del w:id="12257" w:author="Transkribus" w:date="2019-12-11T14:30:00Z"/>
          <w:rFonts w:ascii="Courier New" w:hAnsi="Courier New" w:cs="Courier New"/>
        </w:rPr>
      </w:pPr>
      <w:dir w:val="rtl">
        <w:dir w:val="rtl">
          <w:del w:id="12258" w:author="Transkribus" w:date="2019-12-11T14:30:00Z">
            <w:r w:rsidRPr="009B6BCA">
              <w:rPr>
                <w:rFonts w:ascii="Courier New" w:hAnsi="Courier New" w:cs="Courier New"/>
                <w:rtl/>
              </w:rPr>
              <w:delText>وهو اشبه به خلقا وخلقا وطرائق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424DA0" w14:textId="77777777" w:rsidR="009B6BCA" w:rsidRPr="009B6BCA" w:rsidRDefault="009B6BCA" w:rsidP="009B6BCA">
      <w:pPr>
        <w:pStyle w:val="NurText"/>
        <w:bidi/>
        <w:rPr>
          <w:del w:id="12259" w:author="Transkribus" w:date="2019-12-11T14:30:00Z"/>
          <w:rFonts w:ascii="Courier New" w:hAnsi="Courier New" w:cs="Courier New"/>
        </w:rPr>
      </w:pPr>
      <w:dir w:val="rtl">
        <w:dir w:val="rtl">
          <w:del w:id="12260" w:author="Transkribus" w:date="2019-12-11T14:30:00Z">
            <w:r w:rsidRPr="009B6BCA">
              <w:rPr>
                <w:rFonts w:ascii="Courier New" w:hAnsi="Courier New" w:cs="Courier New"/>
                <w:rtl/>
              </w:rPr>
              <w:delText>لم يزل متوفرا على قراءة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797E11" w14:textId="516DA4E8" w:rsidR="00EE6742" w:rsidRPr="00EE6742" w:rsidRDefault="009B6BCA" w:rsidP="00EE6742">
      <w:pPr>
        <w:pStyle w:val="NurText"/>
        <w:bidi/>
        <w:rPr>
          <w:rFonts w:ascii="Courier New" w:hAnsi="Courier New" w:cs="Courier New"/>
        </w:rPr>
      </w:pPr>
      <w:dir w:val="rtl">
        <w:dir w:val="rtl">
          <w:ins w:id="12261" w:author="Transkribus" w:date="2019-12-11T14:30:00Z">
            <w:r w:rsidR="00EE6742" w:rsidRPr="00EE6742">
              <w:rPr>
                <w:rFonts w:ascii="Courier New" w:hAnsi="Courier New" w:cs="Courier New"/>
                <w:rtl/>
              </w:rPr>
              <w:t xml:space="preserve">وطراثق اميرل مبوفراعلى قراهة </w:t>
            </w:r>
          </w:ins>
          <w:r w:rsidR="00EE6742" w:rsidRPr="00EE6742">
            <w:rPr>
              <w:rFonts w:ascii="Courier New" w:hAnsi="Courier New" w:cs="Courier New"/>
              <w:rtl/>
            </w:rPr>
            <w:t xml:space="preserve">الكتب </w:t>
          </w:r>
          <w:del w:id="12262" w:author="Transkribus" w:date="2019-12-11T14:30:00Z">
            <w:r w:rsidRPr="009B6BCA">
              <w:rPr>
                <w:rFonts w:ascii="Courier New" w:hAnsi="Courier New" w:cs="Courier New"/>
                <w:rtl/>
              </w:rPr>
              <w:delText>وتحصيلها ونفسه تشرئب</w:delText>
            </w:r>
          </w:del>
          <w:ins w:id="12263" w:author="Transkribus" w:date="2019-12-11T14:30:00Z">
            <w:r w:rsidR="00EE6742" w:rsidRPr="00EE6742">
              <w:rPr>
                <w:rFonts w:ascii="Courier New" w:hAnsi="Courier New" w:cs="Courier New"/>
                <w:rtl/>
              </w:rPr>
              <w:t>ومجصيلها وففسه تشرتب</w:t>
            </w:r>
          </w:ins>
          <w:r w:rsidR="00EE6742" w:rsidRPr="00EE6742">
            <w:rPr>
              <w:rFonts w:ascii="Courier New" w:hAnsi="Courier New" w:cs="Courier New"/>
              <w:rtl/>
            </w:rPr>
            <w:t xml:space="preserve"> الى طلب </w:t>
          </w:r>
          <w:del w:id="12264" w:author="Transkribus" w:date="2019-12-11T14:30:00Z">
            <w:r w:rsidRPr="009B6BCA">
              <w:rPr>
                <w:rFonts w:ascii="Courier New" w:hAnsi="Courier New" w:cs="Courier New"/>
                <w:rtl/>
              </w:rPr>
              <w:delText>الفضائل وتفصيلها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265" w:author="Transkribus" w:date="2019-12-11T14:30:00Z">
            <w:r w:rsidR="00EE6742" w:rsidRPr="00EE6742">
              <w:rPr>
                <w:rFonts w:ascii="Courier New" w:hAnsi="Courier New" w:cs="Courier New"/>
                <w:rtl/>
              </w:rPr>
              <w:t>الفضاثل</w:t>
            </w:r>
          </w:ins>
        </w:dir>
      </w:dir>
    </w:p>
    <w:p w14:paraId="18725AAD" w14:textId="77777777" w:rsidR="009B6BCA" w:rsidRPr="009B6BCA" w:rsidRDefault="009B6BCA" w:rsidP="009B6BCA">
      <w:pPr>
        <w:pStyle w:val="NurText"/>
        <w:bidi/>
        <w:rPr>
          <w:del w:id="12266" w:author="Transkribus" w:date="2019-12-11T14:30:00Z"/>
          <w:rFonts w:ascii="Courier New" w:hAnsi="Courier New" w:cs="Courier New"/>
        </w:rPr>
      </w:pPr>
      <w:dir w:val="rtl">
        <w:dir w:val="rtl">
          <w:ins w:id="12267" w:author="Transkribus" w:date="2019-12-11T14:30:00Z">
            <w:r w:rsidR="00EE6742" w:rsidRPr="00EE6742">
              <w:rPr>
                <w:rFonts w:ascii="Courier New" w:hAnsi="Courier New" w:cs="Courier New"/>
                <w:rtl/>
              </w:rPr>
              <w:t xml:space="preserve">وتنصيلها </w:t>
            </w:r>
          </w:ins>
          <w:r w:rsidR="00EE6742" w:rsidRPr="00EE6742">
            <w:rPr>
              <w:rFonts w:ascii="Courier New" w:hAnsi="Courier New" w:cs="Courier New"/>
              <w:rtl/>
            </w:rPr>
            <w:t xml:space="preserve">وله تدقيق فى الصناعة الطبية </w:t>
          </w:r>
          <w:del w:id="12268" w:author="Transkribus" w:date="2019-12-11T14:30:00Z">
            <w:r w:rsidRPr="009B6BCA">
              <w:rPr>
                <w:rFonts w:ascii="Courier New" w:hAnsi="Courier New" w:cs="Courier New"/>
                <w:rtl/>
              </w:rPr>
              <w:delText>وتحقيق لمباحثها الكلية</w:delText>
            </w:r>
          </w:del>
          <w:ins w:id="12269" w:author="Transkribus" w:date="2019-12-11T14:30:00Z">
            <w:r w:rsidR="00EE6742" w:rsidRPr="00EE6742">
              <w:rPr>
                <w:rFonts w:ascii="Courier New" w:hAnsi="Courier New" w:cs="Courier New"/>
                <w:rtl/>
              </w:rPr>
              <w:t>وحتيق لبا جتها الكلبة</w:t>
            </w:r>
          </w:ins>
          <w:r w:rsidR="00EE6742" w:rsidRPr="00EE6742">
            <w:rPr>
              <w:rFonts w:ascii="Courier New" w:hAnsi="Courier New" w:cs="Courier New"/>
              <w:rtl/>
            </w:rPr>
            <w:t xml:space="preserve"> والجزئية </w:t>
          </w:r>
          <w:del w:id="122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EE61CBC" w14:textId="760D5E8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وله فى الطب</w:t>
          </w:r>
        </w:dir>
      </w:dir>
    </w:p>
    <w:p w14:paraId="79F096BE" w14:textId="77777777" w:rsidR="009B6BCA" w:rsidRPr="009B6BCA" w:rsidRDefault="00EE6742" w:rsidP="009B6BCA">
      <w:pPr>
        <w:pStyle w:val="NurText"/>
        <w:bidi/>
        <w:rPr>
          <w:del w:id="12271" w:author="Transkribus" w:date="2019-12-11T14:30:00Z"/>
          <w:rFonts w:ascii="Courier New" w:hAnsi="Courier New" w:cs="Courier New"/>
        </w:rPr>
      </w:pPr>
      <w:r w:rsidRPr="00EE6742">
        <w:rPr>
          <w:rFonts w:ascii="Courier New" w:hAnsi="Courier New" w:cs="Courier New"/>
          <w:rtl/>
        </w:rPr>
        <w:t xml:space="preserve">كتب </w:t>
      </w:r>
      <w:del w:id="12272" w:author="Transkribus" w:date="2019-12-11T14:30:00Z">
        <w:r w:rsidR="009B6BCA" w:rsidRPr="009B6BCA">
          <w:rPr>
            <w:rFonts w:ascii="Courier New" w:hAnsi="Courier New" w:cs="Courier New"/>
            <w:rtl/>
          </w:rPr>
          <w:delText>مؤلفة وحواش متفرقة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E90182" w14:textId="023F73B1" w:rsidR="00EE6742" w:rsidRPr="00EE6742" w:rsidRDefault="009B6BCA" w:rsidP="00EE6742">
      <w:pPr>
        <w:pStyle w:val="NurText"/>
        <w:bidi/>
        <w:rPr>
          <w:rFonts w:ascii="Courier New" w:hAnsi="Courier New" w:cs="Courier New"/>
        </w:rPr>
      </w:pPr>
      <w:dir w:val="rtl">
        <w:dir w:val="rtl">
          <w:ins w:id="12273" w:author="Transkribus" w:date="2019-12-11T14:30:00Z">
            <w:r w:rsidR="00EE6742" w:rsidRPr="00EE6742">
              <w:rPr>
                <w:rFonts w:ascii="Courier New" w:hAnsi="Courier New" w:cs="Courier New"/>
                <w:rtl/>
              </w:rPr>
              <w:t xml:space="preserve">مولفه وجواس متقرفه </w:t>
            </w:r>
          </w:ins>
          <w:r w:rsidR="00EE6742" w:rsidRPr="00EE6742">
            <w:rPr>
              <w:rFonts w:ascii="Courier New" w:hAnsi="Courier New" w:cs="Courier New"/>
              <w:rtl/>
            </w:rPr>
            <w:t xml:space="preserve">واشتغل بصناعة الطب على </w:t>
          </w:r>
          <w:del w:id="12274" w:author="Transkribus" w:date="2019-12-11T14:30:00Z">
            <w:r w:rsidRPr="009B6BCA">
              <w:rPr>
                <w:rFonts w:ascii="Courier New" w:hAnsi="Courier New" w:cs="Courier New"/>
                <w:rtl/>
              </w:rPr>
              <w:delText>ابيه وقرا ايضا</w:delText>
            </w:r>
          </w:del>
          <w:ins w:id="12275" w:author="Transkribus" w:date="2019-12-11T14:30:00Z">
            <w:r w:rsidR="00EE6742" w:rsidRPr="00EE6742">
              <w:rPr>
                <w:rFonts w:ascii="Courier New" w:hAnsi="Courier New" w:cs="Courier New"/>
                <w:rtl/>
              </w:rPr>
              <w:t>أبيه وفر اأيضا</w:t>
            </w:r>
          </w:ins>
          <w:r w:rsidR="00EE6742" w:rsidRPr="00EE6742">
            <w:rPr>
              <w:rFonts w:ascii="Courier New" w:hAnsi="Courier New" w:cs="Courier New"/>
              <w:rtl/>
            </w:rPr>
            <w:t xml:space="preserve"> على ال</w:t>
          </w:r>
          <w:del w:id="12276" w:author="Transkribus" w:date="2019-12-11T14:30:00Z">
            <w:r w:rsidRPr="009B6BCA">
              <w:rPr>
                <w:rFonts w:ascii="Courier New" w:hAnsi="Courier New" w:cs="Courier New"/>
                <w:rtl/>
              </w:rPr>
              <w:delText>ش</w:delText>
            </w:r>
          </w:del>
          <w:ins w:id="12277" w:author="Transkribus" w:date="2019-12-11T14:30:00Z">
            <w:r w:rsidR="00EE6742" w:rsidRPr="00EE6742">
              <w:rPr>
                <w:rFonts w:ascii="Courier New" w:hAnsi="Courier New" w:cs="Courier New"/>
                <w:rtl/>
              </w:rPr>
              <w:t>ن</w:t>
            </w:r>
          </w:ins>
          <w:r w:rsidR="00EE6742" w:rsidRPr="00EE6742">
            <w:rPr>
              <w:rFonts w:ascii="Courier New" w:hAnsi="Courier New" w:cs="Courier New"/>
              <w:rtl/>
            </w:rPr>
            <w:t>ي</w:t>
          </w:r>
          <w:del w:id="12278" w:author="Transkribus" w:date="2019-12-11T14:30:00Z">
            <w:r w:rsidRPr="009B6BCA">
              <w:rPr>
                <w:rFonts w:ascii="Courier New" w:hAnsi="Courier New" w:cs="Courier New"/>
                <w:rtl/>
              </w:rPr>
              <w:delText>خ</w:delText>
            </w:r>
          </w:del>
          <w:ins w:id="12279"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موفق</w:t>
          </w:r>
        </w:dir>
      </w:dir>
    </w:p>
    <w:p w14:paraId="01EBAE53" w14:textId="3B161309" w:rsidR="00EE6742" w:rsidRPr="00EE6742" w:rsidRDefault="00EE6742" w:rsidP="00EE6742">
      <w:pPr>
        <w:pStyle w:val="NurText"/>
        <w:bidi/>
        <w:rPr>
          <w:ins w:id="12280" w:author="Transkribus" w:date="2019-12-11T14:30:00Z"/>
          <w:rFonts w:ascii="Courier New" w:hAnsi="Courier New" w:cs="Courier New"/>
        </w:rPr>
      </w:pPr>
      <w:r w:rsidRPr="00EE6742">
        <w:rPr>
          <w:rFonts w:ascii="Courier New" w:hAnsi="Courier New" w:cs="Courier New"/>
          <w:rtl/>
        </w:rPr>
        <w:t>الدين عبد ال</w:t>
      </w:r>
      <w:del w:id="12281" w:author="Transkribus" w:date="2019-12-11T14:30:00Z">
        <w:r w:rsidR="009B6BCA" w:rsidRPr="009B6BCA">
          <w:rPr>
            <w:rFonts w:ascii="Courier New" w:hAnsi="Courier New" w:cs="Courier New"/>
            <w:rtl/>
          </w:rPr>
          <w:delText>ل</w:delText>
        </w:r>
      </w:del>
      <w:r w:rsidRPr="00EE6742">
        <w:rPr>
          <w:rFonts w:ascii="Courier New" w:hAnsi="Courier New" w:cs="Courier New"/>
          <w:rtl/>
        </w:rPr>
        <w:t>ط</w:t>
      </w:r>
      <w:del w:id="12282" w:author="Transkribus" w:date="2019-12-11T14:30:00Z">
        <w:r w:rsidR="009B6BCA" w:rsidRPr="009B6BCA">
          <w:rPr>
            <w:rFonts w:ascii="Courier New" w:hAnsi="Courier New" w:cs="Courier New"/>
            <w:rtl/>
          </w:rPr>
          <w:delText>ي</w:delText>
        </w:r>
      </w:del>
      <w:ins w:id="12283" w:author="Transkribus" w:date="2019-12-11T14:30:00Z">
        <w:r w:rsidRPr="00EE6742">
          <w:rPr>
            <w:rFonts w:ascii="Courier New" w:hAnsi="Courier New" w:cs="Courier New"/>
            <w:rtl/>
          </w:rPr>
          <w:t>ب</w:t>
        </w:r>
      </w:ins>
      <w:r w:rsidRPr="00EE6742">
        <w:rPr>
          <w:rFonts w:ascii="Courier New" w:hAnsi="Courier New" w:cs="Courier New"/>
          <w:rtl/>
        </w:rPr>
        <w:t xml:space="preserve">ف بن </w:t>
      </w:r>
      <w:del w:id="12284" w:author="Transkribus" w:date="2019-12-11T14:30:00Z">
        <w:r w:rsidR="009B6BCA" w:rsidRPr="009B6BCA">
          <w:rPr>
            <w:rFonts w:ascii="Courier New" w:hAnsi="Courier New" w:cs="Courier New"/>
            <w:rtl/>
          </w:rPr>
          <w:delText>يوسف البغدادى وحرر</w:delText>
        </w:r>
      </w:del>
      <w:ins w:id="12285" w:author="Transkribus" w:date="2019-12-11T14:30:00Z">
        <w:r w:rsidRPr="00EE6742">
          <w:rPr>
            <w:rFonts w:ascii="Courier New" w:hAnsi="Courier New" w:cs="Courier New"/>
            <w:rtl/>
          </w:rPr>
          <w:t>يوسسف البعدادى وجرر</w:t>
        </w:r>
      </w:ins>
      <w:r w:rsidRPr="00EE6742">
        <w:rPr>
          <w:rFonts w:ascii="Courier New" w:hAnsi="Courier New" w:cs="Courier New"/>
          <w:rtl/>
        </w:rPr>
        <w:t xml:space="preserve"> عليه </w:t>
      </w:r>
      <w:del w:id="12286" w:author="Transkribus" w:date="2019-12-11T14:30:00Z">
        <w:r w:rsidR="009B6BCA" w:rsidRPr="009B6BCA">
          <w:rPr>
            <w:rFonts w:ascii="Courier New" w:hAnsi="Courier New" w:cs="Courier New"/>
            <w:rtl/>
          </w:rPr>
          <w:delText>كثيرا من</w:delText>
        </w:r>
      </w:del>
      <w:ins w:id="12287" w:author="Transkribus" w:date="2019-12-11T14:30:00Z">
        <w:r w:rsidRPr="00EE6742">
          <w:rPr>
            <w:rFonts w:ascii="Courier New" w:hAnsi="Courier New" w:cs="Courier New"/>
            <w:rtl/>
          </w:rPr>
          <w:t>كمتبرامن</w:t>
        </w:r>
      </w:ins>
      <w:r w:rsidRPr="00EE6742">
        <w:rPr>
          <w:rFonts w:ascii="Courier New" w:hAnsi="Courier New" w:cs="Courier New"/>
          <w:rtl/>
        </w:rPr>
        <w:t xml:space="preserve"> العلوم </w:t>
      </w:r>
      <w:del w:id="12288" w:author="Transkribus" w:date="2019-12-11T14:30:00Z">
        <w:r w:rsidR="009B6BCA" w:rsidRPr="009B6BCA">
          <w:rPr>
            <w:rFonts w:ascii="Courier New" w:hAnsi="Courier New" w:cs="Courier New"/>
            <w:rtl/>
          </w:rPr>
          <w:delText>ولا سيما من تصانيف الشيخ</w:delText>
        </w:r>
      </w:del>
      <w:ins w:id="12289" w:author="Transkribus" w:date="2019-12-11T14:30:00Z">
        <w:r w:rsidRPr="00EE6742">
          <w:rPr>
            <w:rFonts w:ascii="Courier New" w:hAnsi="Courier New" w:cs="Courier New"/>
            <w:rtl/>
          </w:rPr>
          <w:t>ولاستامن نصاقيف</w:t>
        </w:r>
      </w:ins>
    </w:p>
    <w:p w14:paraId="58E51995" w14:textId="77777777" w:rsidR="009B6BCA" w:rsidRPr="009B6BCA" w:rsidRDefault="00EE6742" w:rsidP="009B6BCA">
      <w:pPr>
        <w:pStyle w:val="NurText"/>
        <w:bidi/>
        <w:rPr>
          <w:del w:id="12290" w:author="Transkribus" w:date="2019-12-11T14:30:00Z"/>
          <w:rFonts w:ascii="Courier New" w:hAnsi="Courier New" w:cs="Courier New"/>
        </w:rPr>
      </w:pPr>
      <w:ins w:id="12291" w:author="Transkribus" w:date="2019-12-11T14:30:00Z">
        <w:r w:rsidRPr="00EE6742">
          <w:rPr>
            <w:rFonts w:ascii="Courier New" w:hAnsi="Courier New" w:cs="Courier New"/>
            <w:rtl/>
          </w:rPr>
          <w:t>الشيح</w:t>
        </w:r>
      </w:ins>
      <w:r w:rsidRPr="00EE6742">
        <w:rPr>
          <w:rFonts w:ascii="Courier New" w:hAnsi="Courier New" w:cs="Courier New"/>
          <w:rtl/>
        </w:rPr>
        <w:t xml:space="preserve"> موفق الدين </w:t>
      </w:r>
      <w:del w:id="12292" w:author="Transkribus" w:date="2019-12-11T14:30:00Z">
        <w:r w:rsidR="009B6BCA" w:rsidRPr="009B6BCA">
          <w:rPr>
            <w:rFonts w:ascii="Courier New" w:hAnsi="Courier New" w:cs="Courier New"/>
            <w:rtl/>
          </w:rPr>
          <w:delText>البغدادي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98B4E50" w14:textId="23F9FFFA" w:rsidR="00EE6742" w:rsidRPr="00EE6742" w:rsidRDefault="009B6BCA" w:rsidP="00EE6742">
      <w:pPr>
        <w:pStyle w:val="NurText"/>
        <w:bidi/>
        <w:rPr>
          <w:ins w:id="12293" w:author="Transkribus" w:date="2019-12-11T14:30:00Z"/>
          <w:rFonts w:ascii="Courier New" w:hAnsi="Courier New" w:cs="Courier New"/>
        </w:rPr>
      </w:pPr>
      <w:dir w:val="rtl">
        <w:dir w:val="rtl">
          <w:del w:id="12294" w:author="Transkribus" w:date="2019-12-11T14:30:00Z">
            <w:r w:rsidRPr="009B6BCA">
              <w:rPr>
                <w:rFonts w:ascii="Courier New" w:hAnsi="Courier New" w:cs="Courier New"/>
                <w:rtl/>
              </w:rPr>
              <w:delText>واشتغل ايضا بالادب</w:delText>
            </w:r>
          </w:del>
          <w:ins w:id="12295" w:author="Transkribus" w:date="2019-12-11T14:30:00Z">
            <w:r w:rsidR="00EE6742" w:rsidRPr="00EE6742">
              <w:rPr>
                <w:rFonts w:ascii="Courier New" w:hAnsi="Courier New" w:cs="Courier New"/>
                <w:rtl/>
              </w:rPr>
              <w:t>البغدادى واستعل أبضا بالاذب</w:t>
            </w:r>
          </w:ins>
          <w:r w:rsidR="00EE6742" w:rsidRPr="00EE6742">
            <w:rPr>
              <w:rFonts w:ascii="Courier New" w:hAnsi="Courier New" w:cs="Courier New"/>
              <w:rtl/>
            </w:rPr>
            <w:t xml:space="preserve"> على </w:t>
          </w:r>
          <w:del w:id="12296" w:author="Transkribus" w:date="2019-12-11T14:30:00Z">
            <w:r w:rsidRPr="009B6BCA">
              <w:rPr>
                <w:rFonts w:ascii="Courier New" w:hAnsi="Courier New" w:cs="Courier New"/>
                <w:rtl/>
              </w:rPr>
              <w:delText>الشيخ</w:delText>
            </w:r>
          </w:del>
          <w:ins w:id="12297" w:author="Transkribus" w:date="2019-12-11T14:30:00Z">
            <w:r w:rsidR="00EE6742" w:rsidRPr="00EE6742">
              <w:rPr>
                <w:rFonts w:ascii="Courier New" w:hAnsi="Courier New" w:cs="Courier New"/>
                <w:rtl/>
              </w:rPr>
              <w:t>السح</w:t>
            </w:r>
          </w:ins>
          <w:r w:rsidR="00EE6742" w:rsidRPr="00EE6742">
            <w:rPr>
              <w:rFonts w:ascii="Courier New" w:hAnsi="Courier New" w:cs="Courier New"/>
              <w:rtl/>
            </w:rPr>
            <w:t xml:space="preserve"> علم الدين الس</w:t>
          </w:r>
          <w:del w:id="12298" w:author="Transkribus" w:date="2019-12-11T14:30:00Z">
            <w:r w:rsidRPr="009B6BCA">
              <w:rPr>
                <w:rFonts w:ascii="Courier New" w:hAnsi="Courier New" w:cs="Courier New"/>
                <w:rtl/>
              </w:rPr>
              <w:delText>خ</w:delText>
            </w:r>
          </w:del>
          <w:ins w:id="12299"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اوى وعلى </w:t>
          </w:r>
          <w:del w:id="12300" w:author="Transkribus" w:date="2019-12-11T14:30:00Z">
            <w:r w:rsidRPr="009B6BCA">
              <w:rPr>
                <w:rFonts w:ascii="Courier New" w:hAnsi="Courier New" w:cs="Courier New"/>
                <w:rtl/>
              </w:rPr>
              <w:delText xml:space="preserve">غيره </w:delText>
            </w:r>
          </w:del>
          <w:ins w:id="12301" w:author="Transkribus" w:date="2019-12-11T14:30:00Z">
            <w:r w:rsidR="00EE6742" w:rsidRPr="00EE6742">
              <w:rPr>
                <w:rFonts w:ascii="Courier New" w:hAnsi="Courier New" w:cs="Courier New"/>
                <w:rtl/>
              </w:rPr>
              <w:t>عيرة</w:t>
            </w:r>
          </w:ins>
        </w:dir>
      </w:dir>
    </w:p>
    <w:p w14:paraId="48DDDC95" w14:textId="77777777" w:rsidR="009B6BCA" w:rsidRPr="009B6BCA" w:rsidRDefault="00EE6742" w:rsidP="009B6BCA">
      <w:pPr>
        <w:pStyle w:val="NurText"/>
        <w:bidi/>
        <w:rPr>
          <w:del w:id="12302" w:author="Transkribus" w:date="2019-12-11T14:30:00Z"/>
          <w:rFonts w:ascii="Courier New" w:hAnsi="Courier New" w:cs="Courier New"/>
        </w:rPr>
      </w:pPr>
      <w:r w:rsidRPr="00EE6742">
        <w:rPr>
          <w:rFonts w:ascii="Courier New" w:hAnsi="Courier New" w:cs="Courier New"/>
          <w:rtl/>
        </w:rPr>
        <w:t xml:space="preserve">من العلماء </w:t>
      </w:r>
      <w:del w:id="1230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AE3407" w14:textId="77777777" w:rsidR="009B6BCA" w:rsidRPr="009B6BCA" w:rsidRDefault="009B6BCA" w:rsidP="009B6BCA">
      <w:pPr>
        <w:pStyle w:val="NurText"/>
        <w:bidi/>
        <w:rPr>
          <w:del w:id="12304" w:author="Transkribus" w:date="2019-12-11T14:30:00Z"/>
          <w:rFonts w:ascii="Courier New" w:hAnsi="Courier New" w:cs="Courier New"/>
        </w:rPr>
      </w:pPr>
      <w:dir w:val="rtl">
        <w:dir w:val="rtl">
          <w:r w:rsidR="00EE6742" w:rsidRPr="00EE6742">
            <w:rPr>
              <w:rFonts w:ascii="Courier New" w:hAnsi="Courier New" w:cs="Courier New"/>
              <w:rtl/>
            </w:rPr>
            <w:t xml:space="preserve">وقد </w:t>
          </w:r>
          <w:del w:id="12305" w:author="Transkribus" w:date="2019-12-11T14:30:00Z">
            <w:r w:rsidRPr="009B6BCA">
              <w:rPr>
                <w:rFonts w:ascii="Courier New" w:hAnsi="Courier New" w:cs="Courier New"/>
                <w:rtl/>
              </w:rPr>
              <w:delText>اتقن علم</w:delText>
            </w:r>
          </w:del>
          <w:ins w:id="12306" w:author="Transkribus" w:date="2019-12-11T14:30:00Z">
            <w:r w:rsidR="00EE6742" w:rsidRPr="00EE6742">
              <w:rPr>
                <w:rFonts w:ascii="Courier New" w:hAnsi="Courier New" w:cs="Courier New"/>
                <w:rtl/>
              </w:rPr>
              <w:t>ابقن عسلم</w:t>
            </w:r>
          </w:ins>
          <w:r w:rsidR="00EE6742" w:rsidRPr="00EE6742">
            <w:rPr>
              <w:rFonts w:ascii="Courier New" w:hAnsi="Courier New" w:cs="Courier New"/>
              <w:rtl/>
            </w:rPr>
            <w:t xml:space="preserve"> الادب </w:t>
          </w:r>
          <w:del w:id="12307" w:author="Transkribus" w:date="2019-12-11T14:30:00Z">
            <w:r w:rsidRPr="009B6BCA">
              <w:rPr>
                <w:rFonts w:ascii="Courier New" w:hAnsi="Courier New" w:cs="Courier New"/>
                <w:rtl/>
              </w:rPr>
              <w:delText>اتقانا لا مزيد</w:delText>
            </w:r>
          </w:del>
          <w:ins w:id="12308" w:author="Transkribus" w:date="2019-12-11T14:30:00Z">
            <w:r w:rsidR="00EE6742" w:rsidRPr="00EE6742">
              <w:rPr>
                <w:rFonts w:ascii="Courier New" w:hAnsi="Courier New" w:cs="Courier New"/>
                <w:rtl/>
              </w:rPr>
              <w:t>القانالامر بد</w:t>
            </w:r>
          </w:ins>
          <w:r w:rsidR="00EE6742" w:rsidRPr="00EE6742">
            <w:rPr>
              <w:rFonts w:ascii="Courier New" w:hAnsi="Courier New" w:cs="Courier New"/>
              <w:rtl/>
            </w:rPr>
            <w:t xml:space="preserve"> عليه </w:t>
          </w:r>
          <w:del w:id="12309" w:author="Transkribus" w:date="2019-12-11T14:30:00Z">
            <w:r w:rsidRPr="009B6BCA">
              <w:rPr>
                <w:rFonts w:ascii="Courier New" w:hAnsi="Courier New" w:cs="Courier New"/>
                <w:rtl/>
              </w:rPr>
              <w:delText>ولا يشاركه احد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483AB2" w14:textId="0BC5B05B" w:rsidR="00EE6742" w:rsidRPr="00EE6742" w:rsidRDefault="009B6BCA" w:rsidP="00EE6742">
      <w:pPr>
        <w:pStyle w:val="NurText"/>
        <w:bidi/>
        <w:rPr>
          <w:rFonts w:ascii="Courier New" w:hAnsi="Courier New" w:cs="Courier New"/>
        </w:rPr>
      </w:pPr>
      <w:dir w:val="rtl">
        <w:dir w:val="rtl">
          <w:ins w:id="12310" w:author="Transkribus" w:date="2019-12-11T14:30:00Z">
            <w:r w:rsidR="00EE6742" w:rsidRPr="00EE6742">
              <w:rPr>
                <w:rFonts w:ascii="Courier New" w:hAnsi="Courier New" w:cs="Courier New"/>
                <w:rtl/>
              </w:rPr>
              <w:t xml:space="preserve">ولابشاركة أحمدفيه </w:t>
            </w:r>
          </w:ins>
          <w:r w:rsidR="00EE6742" w:rsidRPr="00EE6742">
            <w:rPr>
              <w:rFonts w:ascii="Courier New" w:hAnsi="Courier New" w:cs="Courier New"/>
              <w:rtl/>
            </w:rPr>
            <w:t>وله فطرة ج</w:t>
          </w:r>
          <w:del w:id="12311" w:author="Transkribus" w:date="2019-12-11T14:30:00Z">
            <w:r w:rsidRPr="009B6BCA">
              <w:rPr>
                <w:rFonts w:ascii="Courier New" w:hAnsi="Courier New" w:cs="Courier New"/>
                <w:rtl/>
              </w:rPr>
              <w:delText>ي</w:delText>
            </w:r>
          </w:del>
          <w:ins w:id="12312" w:author="Transkribus" w:date="2019-12-11T14:30:00Z">
            <w:r w:rsidR="00EE6742" w:rsidRPr="00EE6742">
              <w:rPr>
                <w:rFonts w:ascii="Courier New" w:hAnsi="Courier New" w:cs="Courier New"/>
                <w:rtl/>
              </w:rPr>
              <w:t>ب</w:t>
            </w:r>
          </w:ins>
          <w:r w:rsidR="00EE6742" w:rsidRPr="00EE6742">
            <w:rPr>
              <w:rFonts w:ascii="Courier New" w:hAnsi="Courier New" w:cs="Courier New"/>
              <w:rtl/>
            </w:rPr>
            <w:t>دة فى</w:t>
          </w:r>
        </w:dir>
      </w:dir>
    </w:p>
    <w:p w14:paraId="6E006ACB" w14:textId="1E9F8EC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قول </w:t>
      </w:r>
      <w:del w:id="12313" w:author="Transkribus" w:date="2019-12-11T14:30:00Z">
        <w:r w:rsidR="009B6BCA" w:rsidRPr="009B6BCA">
          <w:rPr>
            <w:rFonts w:ascii="Courier New" w:hAnsi="Courier New" w:cs="Courier New"/>
            <w:rtl/>
          </w:rPr>
          <w:delText>الشعر واحب ما اليه التخلى مع</w:delText>
        </w:r>
      </w:del>
      <w:ins w:id="12314" w:author="Transkribus" w:date="2019-12-11T14:30:00Z">
        <w:r w:rsidRPr="00EE6742">
          <w:rPr>
            <w:rFonts w:ascii="Courier New" w:hAnsi="Courier New" w:cs="Courier New"/>
            <w:rtl/>
          </w:rPr>
          <w:t>السعر و أحب هالبه العلى مي</w:t>
        </w:r>
      </w:ins>
      <w:r w:rsidRPr="00EE6742">
        <w:rPr>
          <w:rFonts w:ascii="Courier New" w:hAnsi="Courier New" w:cs="Courier New"/>
          <w:rtl/>
        </w:rPr>
        <w:t xml:space="preserve"> نفسه والملازمة </w:t>
      </w:r>
      <w:del w:id="12315" w:author="Transkribus" w:date="2019-12-11T14:30:00Z">
        <w:r w:rsidR="009B6BCA" w:rsidRPr="009B6BCA">
          <w:rPr>
            <w:rFonts w:ascii="Courier New" w:hAnsi="Courier New" w:cs="Courier New"/>
            <w:rtl/>
          </w:rPr>
          <w:delText>لقراءته ودرسه والاطلاع</w:delText>
        </w:r>
      </w:del>
      <w:ins w:id="12316" w:author="Transkribus" w:date="2019-12-11T14:30:00Z">
        <w:r w:rsidRPr="00EE6742">
          <w:rPr>
            <w:rFonts w:ascii="Courier New" w:hAnsi="Courier New" w:cs="Courier New"/>
            <w:rtl/>
          </w:rPr>
          <w:t>لقراعبقودرسه والاطلاجم</w:t>
        </w:r>
      </w:ins>
      <w:r w:rsidRPr="00EE6742">
        <w:rPr>
          <w:rFonts w:ascii="Courier New" w:hAnsi="Courier New" w:cs="Courier New"/>
          <w:rtl/>
        </w:rPr>
        <w:t xml:space="preserve"> على </w:t>
      </w:r>
      <w:del w:id="12317" w:author="Transkribus" w:date="2019-12-11T14:30:00Z">
        <w:r w:rsidR="009B6BCA" w:rsidRPr="009B6BCA">
          <w:rPr>
            <w:rFonts w:ascii="Courier New" w:hAnsi="Courier New" w:cs="Courier New"/>
            <w:rtl/>
          </w:rPr>
          <w:delText>ا</w:delText>
        </w:r>
      </w:del>
      <w:ins w:id="12318" w:author="Transkribus" w:date="2019-12-11T14:30:00Z">
        <w:r w:rsidRPr="00EE6742">
          <w:rPr>
            <w:rFonts w:ascii="Courier New" w:hAnsi="Courier New" w:cs="Courier New"/>
            <w:rtl/>
          </w:rPr>
          <w:t>أ</w:t>
        </w:r>
      </w:ins>
      <w:r w:rsidRPr="00EE6742">
        <w:rPr>
          <w:rFonts w:ascii="Courier New" w:hAnsi="Courier New" w:cs="Courier New"/>
          <w:rtl/>
        </w:rPr>
        <w:t>ثار</w:t>
      </w:r>
    </w:p>
    <w:p w14:paraId="210DED6D" w14:textId="224F0FC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القدماء </w:t>
      </w:r>
      <w:del w:id="12319" w:author="Transkribus" w:date="2019-12-11T14:30:00Z">
        <w:r w:rsidR="009B6BCA" w:rsidRPr="009B6BCA">
          <w:rPr>
            <w:rFonts w:ascii="Courier New" w:hAnsi="Courier New" w:cs="Courier New"/>
            <w:rtl/>
          </w:rPr>
          <w:delText>والانتفاع بمؤلفات</w:delText>
        </w:r>
      </w:del>
      <w:ins w:id="12320" w:author="Transkribus" w:date="2019-12-11T14:30:00Z">
        <w:r w:rsidRPr="00EE6742">
          <w:rPr>
            <w:rFonts w:ascii="Courier New" w:hAnsi="Courier New" w:cs="Courier New"/>
            <w:rtl/>
          </w:rPr>
          <w:t>والاتتقاح عواقات</w:t>
        </w:r>
      </w:ins>
      <w:r w:rsidRPr="00EE6742">
        <w:rPr>
          <w:rFonts w:ascii="Courier New" w:hAnsi="Courier New" w:cs="Courier New"/>
          <w:rtl/>
        </w:rPr>
        <w:t xml:space="preserve"> الحكماء</w:t>
      </w:r>
      <w:del w:id="123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322" w:author="Transkribus" w:date="2019-12-11T14:30:00Z">
        <w:r w:rsidRPr="00EE6742">
          <w:rPr>
            <w:rFonts w:ascii="Courier New" w:hAnsi="Courier New" w:cs="Courier New"/>
            <w:rtl/>
          </w:rPr>
          <w:t xml:space="preserve"> وكان بريه الننس عالى الهمةلم بوثر الثردد الى الملولك</w:t>
        </w:r>
      </w:ins>
    </w:p>
    <w:p w14:paraId="2E5A443E" w14:textId="4E1C6F46" w:rsidR="00EE6742" w:rsidRPr="00EE6742" w:rsidRDefault="009B6BCA" w:rsidP="00EE6742">
      <w:pPr>
        <w:pStyle w:val="NurText"/>
        <w:bidi/>
        <w:rPr>
          <w:ins w:id="12323" w:author="Transkribus" w:date="2019-12-11T14:30:00Z"/>
          <w:rFonts w:ascii="Courier New" w:hAnsi="Courier New" w:cs="Courier New"/>
        </w:rPr>
      </w:pPr>
      <w:dir w:val="rtl">
        <w:dir w:val="rtl">
          <w:del w:id="12324" w:author="Transkribus" w:date="2019-12-11T14:30:00Z">
            <w:r w:rsidRPr="009B6BCA">
              <w:rPr>
                <w:rFonts w:ascii="Courier New" w:hAnsi="Courier New" w:cs="Courier New"/>
                <w:rtl/>
              </w:rPr>
              <w:delText>وكان نزيه النفس عالى الهمة لم يؤثر التردد الى الملوك ولا الى ارباب</w:delText>
            </w:r>
          </w:del>
          <w:ins w:id="12325" w:author="Transkribus" w:date="2019-12-11T14:30:00Z">
            <w:r w:rsidR="00EE6742" w:rsidRPr="00EE6742">
              <w:rPr>
                <w:rFonts w:ascii="Courier New" w:hAnsi="Courier New" w:cs="Courier New"/>
                <w:rtl/>
              </w:rPr>
              <w:t>ابن</w:t>
            </w:r>
          </w:ins>
        </w:dir>
      </w:dir>
    </w:p>
    <w:p w14:paraId="57F8C99A" w14:textId="77777777" w:rsidR="00EE6742" w:rsidRPr="00EE6742" w:rsidRDefault="00EE6742" w:rsidP="00EE6742">
      <w:pPr>
        <w:pStyle w:val="NurText"/>
        <w:bidi/>
        <w:rPr>
          <w:ins w:id="12326" w:author="Transkribus" w:date="2019-12-11T14:30:00Z"/>
          <w:rFonts w:ascii="Courier New" w:hAnsi="Courier New" w:cs="Courier New"/>
        </w:rPr>
      </w:pPr>
      <w:ins w:id="12327" w:author="Transkribus" w:date="2019-12-11T14:30:00Z">
        <w:r w:rsidRPr="00EE6742">
          <w:rPr>
            <w:rFonts w:ascii="Courier New" w:hAnsi="Courier New" w:cs="Courier New"/>
            <w:rtl/>
          </w:rPr>
          <w:t>١٩٦</w:t>
        </w:r>
      </w:ins>
    </w:p>
    <w:p w14:paraId="33E5BC8D" w14:textId="77777777" w:rsidR="009B6BCA" w:rsidRPr="009B6BCA" w:rsidRDefault="00EE6742" w:rsidP="009B6BCA">
      <w:pPr>
        <w:pStyle w:val="NurText"/>
        <w:bidi/>
        <w:rPr>
          <w:del w:id="12328" w:author="Transkribus" w:date="2019-12-11T14:30:00Z"/>
          <w:rFonts w:ascii="Courier New" w:hAnsi="Courier New" w:cs="Courier New"/>
        </w:rPr>
      </w:pPr>
      <w:ins w:id="12329" w:author="Transkribus" w:date="2019-12-11T14:30:00Z">
        <w:r w:rsidRPr="00EE6742">
          <w:rPr>
            <w:rFonts w:ascii="Courier New" w:hAnsi="Courier New" w:cs="Courier New"/>
            <w:rtl/>
          </w:rPr>
          <w:t>ولاالى أر باب</w:t>
        </w:r>
      </w:ins>
      <w:r w:rsidRPr="00EE6742">
        <w:rPr>
          <w:rFonts w:ascii="Courier New" w:hAnsi="Courier New" w:cs="Courier New"/>
          <w:rtl/>
        </w:rPr>
        <w:t xml:space="preserve"> الدولة</w:t>
      </w:r>
      <w:del w:id="123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E5AF2EE" w14:textId="193BBE8B" w:rsidR="00EE6742" w:rsidRPr="00EE6742" w:rsidRDefault="009B6BCA" w:rsidP="00EE6742">
      <w:pPr>
        <w:pStyle w:val="NurText"/>
        <w:bidi/>
        <w:rPr>
          <w:rFonts w:ascii="Courier New" w:hAnsi="Courier New" w:cs="Courier New"/>
        </w:rPr>
      </w:pPr>
      <w:dir w:val="rtl">
        <w:dir w:val="rtl">
          <w:del w:id="12331" w:author="Transkribus" w:date="2019-12-11T14:30:00Z">
            <w:r w:rsidRPr="009B6BCA">
              <w:rPr>
                <w:rFonts w:ascii="Courier New" w:hAnsi="Courier New" w:cs="Courier New"/>
                <w:rtl/>
              </w:rPr>
              <w:delText>وخدم</w:delText>
            </w:r>
          </w:del>
          <w:ins w:id="12332" w:author="Transkribus" w:date="2019-12-11T14:30:00Z">
            <w:r w:rsidR="00EE6742" w:rsidRPr="00EE6742">
              <w:rPr>
                <w:rFonts w:ascii="Courier New" w:hAnsi="Courier New" w:cs="Courier New"/>
                <w:rtl/>
              </w:rPr>
              <w:t xml:space="preserve"> وحدم</w:t>
            </w:r>
          </w:ins>
          <w:r w:rsidR="00EE6742" w:rsidRPr="00EE6742">
            <w:rPr>
              <w:rFonts w:ascii="Courier New" w:hAnsi="Courier New" w:cs="Courier New"/>
              <w:rtl/>
            </w:rPr>
            <w:t xml:space="preserve"> مدة فى </w:t>
          </w:r>
          <w:del w:id="12333" w:author="Transkribus" w:date="2019-12-11T14:30:00Z">
            <w:r w:rsidRPr="009B6BCA">
              <w:rPr>
                <w:rFonts w:ascii="Courier New" w:hAnsi="Courier New" w:cs="Courier New"/>
                <w:rtl/>
              </w:rPr>
              <w:delText>البيمارستان</w:delText>
            </w:r>
          </w:del>
          <w:ins w:id="12334" w:author="Transkribus" w:date="2019-12-11T14:30:00Z">
            <w:r w:rsidR="00EE6742" w:rsidRPr="00EE6742">
              <w:rPr>
                <w:rFonts w:ascii="Courier New" w:hAnsi="Courier New" w:cs="Courier New"/>
                <w:rtl/>
              </w:rPr>
              <w:t>السمار ستان</w:t>
            </w:r>
          </w:ins>
          <w:r w:rsidR="00EE6742" w:rsidRPr="00EE6742">
            <w:rPr>
              <w:rFonts w:ascii="Courier New" w:hAnsi="Courier New" w:cs="Courier New"/>
              <w:rtl/>
            </w:rPr>
            <w:t xml:space="preserve"> الكبير الذى </w:t>
          </w:r>
          <w:del w:id="12335" w:author="Transkribus" w:date="2019-12-11T14:30:00Z">
            <w:r w:rsidRPr="009B6BCA">
              <w:rPr>
                <w:rFonts w:ascii="Courier New" w:hAnsi="Courier New" w:cs="Courier New"/>
                <w:rtl/>
              </w:rPr>
              <w:delText>ا</w:delText>
            </w:r>
          </w:del>
          <w:ins w:id="12336" w:author="Transkribus" w:date="2019-12-11T14:30:00Z">
            <w:r w:rsidR="00EE6742" w:rsidRPr="00EE6742">
              <w:rPr>
                <w:rFonts w:ascii="Courier New" w:hAnsi="Courier New" w:cs="Courier New"/>
                <w:rtl/>
              </w:rPr>
              <w:t>أ</w:t>
            </w:r>
          </w:ins>
          <w:r w:rsidR="00EE6742" w:rsidRPr="00EE6742">
            <w:rPr>
              <w:rFonts w:ascii="Courier New" w:hAnsi="Courier New" w:cs="Courier New"/>
              <w:rtl/>
            </w:rPr>
            <w:t>نشا</w:t>
          </w:r>
          <w:del w:id="12337" w:author="Transkribus" w:date="2019-12-11T14:30:00Z">
            <w:r w:rsidRPr="009B6BCA">
              <w:rPr>
                <w:rFonts w:ascii="Courier New" w:hAnsi="Courier New" w:cs="Courier New"/>
                <w:rtl/>
              </w:rPr>
              <w:delText>ه</w:delText>
            </w:r>
          </w:del>
          <w:ins w:id="12338"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الملك العادل </w:t>
          </w:r>
          <w:del w:id="12339" w:author="Transkribus" w:date="2019-12-11T14:30:00Z">
            <w:r w:rsidRPr="009B6BCA">
              <w:rPr>
                <w:rFonts w:ascii="Courier New" w:hAnsi="Courier New" w:cs="Courier New"/>
                <w:rtl/>
              </w:rPr>
              <w:delText>ن</w:delText>
            </w:r>
          </w:del>
          <w:ins w:id="12340" w:author="Transkribus" w:date="2019-12-11T14:30:00Z">
            <w:r w:rsidR="00EE6742" w:rsidRPr="00EE6742">
              <w:rPr>
                <w:rFonts w:ascii="Courier New" w:hAnsi="Courier New" w:cs="Courier New"/>
                <w:rtl/>
              </w:rPr>
              <w:t>ب</w:t>
            </w:r>
          </w:ins>
          <w:r w:rsidR="00EE6742" w:rsidRPr="00EE6742">
            <w:rPr>
              <w:rFonts w:ascii="Courier New" w:hAnsi="Courier New" w:cs="Courier New"/>
              <w:rtl/>
            </w:rPr>
            <w:t>ور الدين</w:t>
          </w:r>
          <w:del w:id="12341" w:author="Transkribus" w:date="2019-12-11T14:30:00Z">
            <w:r w:rsidRPr="009B6BCA">
              <w:rPr>
                <w:rFonts w:ascii="Courier New" w:hAnsi="Courier New" w:cs="Courier New"/>
                <w:rtl/>
              </w:rPr>
              <w:delText xml:space="preserve"> بن زنكي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2269A70" w14:textId="37C4B88B" w:rsidR="00EE6742" w:rsidRPr="00EE6742" w:rsidRDefault="009B6BCA" w:rsidP="00EE6742">
      <w:pPr>
        <w:pStyle w:val="NurText"/>
        <w:bidi/>
        <w:rPr>
          <w:rFonts w:ascii="Courier New" w:hAnsi="Courier New" w:cs="Courier New"/>
        </w:rPr>
      </w:pPr>
      <w:dir w:val="rtl">
        <w:dir w:val="rtl">
          <w:del w:id="12342" w:author="Transkribus" w:date="2019-12-11T14:30:00Z">
            <w:r w:rsidRPr="009B6BCA">
              <w:rPr>
                <w:rFonts w:ascii="Courier New" w:hAnsi="Courier New" w:cs="Courier New"/>
                <w:rtl/>
              </w:rPr>
              <w:delText>ولما وقف شيخنا مهذب</w:delText>
            </w:r>
          </w:del>
          <w:ins w:id="12343" w:author="Transkribus" w:date="2019-12-11T14:30:00Z">
            <w:r w:rsidR="00EE6742" w:rsidRPr="00EE6742">
              <w:rPr>
                <w:rFonts w:ascii="Courier New" w:hAnsi="Courier New" w:cs="Courier New"/>
                <w:rtl/>
              </w:rPr>
              <w:t>ابن رفكى ولماوقف شيحنامهذب</w:t>
            </w:r>
          </w:ins>
          <w:r w:rsidR="00EE6742" w:rsidRPr="00EE6742">
            <w:rPr>
              <w:rFonts w:ascii="Courier New" w:hAnsi="Courier New" w:cs="Courier New"/>
              <w:rtl/>
            </w:rPr>
            <w:t xml:space="preserve"> الدين عبد الر</w:t>
          </w:r>
          <w:del w:id="12344" w:author="Transkribus" w:date="2019-12-11T14:30:00Z">
            <w:r w:rsidRPr="009B6BCA">
              <w:rPr>
                <w:rFonts w:ascii="Courier New" w:hAnsi="Courier New" w:cs="Courier New"/>
                <w:rtl/>
              </w:rPr>
              <w:delText>ح</w:delText>
            </w:r>
          </w:del>
          <w:ins w:id="12345" w:author="Transkribus" w:date="2019-12-11T14:30:00Z">
            <w:r w:rsidR="00EE6742" w:rsidRPr="00EE6742">
              <w:rPr>
                <w:rFonts w:ascii="Courier New" w:hAnsi="Courier New" w:cs="Courier New"/>
                <w:rtl/>
              </w:rPr>
              <w:t>ه</w:t>
            </w:r>
          </w:ins>
          <w:r w:rsidR="00EE6742" w:rsidRPr="00EE6742">
            <w:rPr>
              <w:rFonts w:ascii="Courier New" w:hAnsi="Courier New" w:cs="Courier New"/>
              <w:rtl/>
            </w:rPr>
            <w:t>يم بن على ر</w:t>
          </w:r>
          <w:del w:id="12346" w:author="Transkribus" w:date="2019-12-11T14:30:00Z">
            <w:r w:rsidRPr="009B6BCA">
              <w:rPr>
                <w:rFonts w:ascii="Courier New" w:hAnsi="Courier New" w:cs="Courier New"/>
                <w:rtl/>
              </w:rPr>
              <w:delText>ح</w:delText>
            </w:r>
          </w:del>
          <w:ins w:id="12347" w:author="Transkribus" w:date="2019-12-11T14:30:00Z">
            <w:r w:rsidR="00EE6742" w:rsidRPr="00EE6742">
              <w:rPr>
                <w:rFonts w:ascii="Courier New" w:hAnsi="Courier New" w:cs="Courier New"/>
                <w:rtl/>
              </w:rPr>
              <w:t>ج</w:t>
            </w:r>
          </w:ins>
          <w:r w:rsidR="00EE6742" w:rsidRPr="00EE6742">
            <w:rPr>
              <w:rFonts w:ascii="Courier New" w:hAnsi="Courier New" w:cs="Courier New"/>
              <w:rtl/>
            </w:rPr>
            <w:t>مه الله الدار ال</w:t>
          </w:r>
          <w:ins w:id="12348"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تى له </w:t>
          </w:r>
          <w:del w:id="12349" w:author="Transkribus" w:date="2019-12-11T14:30:00Z">
            <w:r w:rsidRPr="009B6BCA">
              <w:rPr>
                <w:rFonts w:ascii="Courier New" w:hAnsi="Courier New" w:cs="Courier New"/>
                <w:rtl/>
              </w:rPr>
              <w:delText>بدمشق وجعلها مدرسة يدرس فيها صناعة الطب وينتفع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350" w:author="Transkribus" w:date="2019-12-11T14:30:00Z">
            <w:r w:rsidR="00EE6742" w:rsidRPr="00EE6742">
              <w:rPr>
                <w:rFonts w:ascii="Courier New" w:hAnsi="Courier New" w:cs="Courier New"/>
                <w:rtl/>
              </w:rPr>
              <w:t>بديسق</w:t>
            </w:r>
          </w:ins>
        </w:dir>
      </w:dir>
    </w:p>
    <w:p w14:paraId="10E8800B" w14:textId="77777777" w:rsidR="009B6BCA" w:rsidRPr="009B6BCA" w:rsidRDefault="009B6BCA" w:rsidP="009B6BCA">
      <w:pPr>
        <w:pStyle w:val="NurText"/>
        <w:bidi/>
        <w:rPr>
          <w:del w:id="12351" w:author="Transkribus" w:date="2019-12-11T14:30:00Z"/>
          <w:rFonts w:ascii="Courier New" w:hAnsi="Courier New" w:cs="Courier New"/>
        </w:rPr>
      </w:pPr>
      <w:dir w:val="rtl">
        <w:dir w:val="rtl">
          <w:del w:id="12352"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FF6579" w14:textId="00A2C596" w:rsidR="00EE6742" w:rsidRPr="00EE6742" w:rsidRDefault="009B6BCA" w:rsidP="00EE6742">
      <w:pPr>
        <w:pStyle w:val="NurText"/>
        <w:bidi/>
        <w:rPr>
          <w:ins w:id="12353" w:author="Transkribus" w:date="2019-12-11T14:30:00Z"/>
          <w:rFonts w:ascii="Courier New" w:hAnsi="Courier New" w:cs="Courier New"/>
        </w:rPr>
      </w:pPr>
      <w:dir w:val="rtl">
        <w:dir w:val="rtl">
          <w:del w:id="12354" w:author="Transkribus" w:date="2019-12-11T14:30:00Z">
            <w:r w:rsidRPr="009B6BCA">
              <w:rPr>
                <w:rFonts w:ascii="Courier New" w:hAnsi="Courier New" w:cs="Courier New"/>
                <w:rtl/>
              </w:rPr>
              <w:delText>ون بقراءتهم فيها اوصى</w:delText>
            </w:r>
          </w:del>
          <w:ins w:id="12355" w:author="Transkribus" w:date="2019-12-11T14:30:00Z">
            <w:r w:rsidR="00EE6742" w:rsidRPr="00EE6742">
              <w:rPr>
                <w:rFonts w:ascii="Courier New" w:hAnsi="Courier New" w:cs="Courier New"/>
                <w:rtl/>
              </w:rPr>
              <w:t>و٤علهاأمد رسعيدرس فيهاصناهة الطم ويفتغم السلمون بقرافتهم تيها أوصى</w:t>
            </w:r>
          </w:ins>
          <w:r w:rsidR="00EE6742" w:rsidRPr="00EE6742">
            <w:rPr>
              <w:rFonts w:ascii="Courier New" w:hAnsi="Courier New" w:cs="Courier New"/>
              <w:rtl/>
            </w:rPr>
            <w:t xml:space="preserve"> ان </w:t>
          </w:r>
          <w:del w:id="12356" w:author="Transkribus" w:date="2019-12-11T14:30:00Z">
            <w:r w:rsidRPr="009B6BCA">
              <w:rPr>
                <w:rFonts w:ascii="Courier New" w:hAnsi="Courier New" w:cs="Courier New"/>
                <w:rtl/>
              </w:rPr>
              <w:delText>يكون مدرسها</w:delText>
            </w:r>
          </w:del>
          <w:ins w:id="12357" w:author="Transkribus" w:date="2019-12-11T14:30:00Z">
            <w:r w:rsidR="00EE6742" w:rsidRPr="00EE6742">
              <w:rPr>
                <w:rFonts w:ascii="Courier New" w:hAnsi="Courier New" w:cs="Courier New"/>
                <w:rtl/>
              </w:rPr>
              <w:t>بكون</w:t>
            </w:r>
          </w:ins>
        </w:dir>
      </w:dir>
    </w:p>
    <w:p w14:paraId="69E4A1EE" w14:textId="2A2D9219" w:rsidR="00EE6742" w:rsidRPr="00EE6742" w:rsidRDefault="00EE6742" w:rsidP="00EE6742">
      <w:pPr>
        <w:pStyle w:val="NurText"/>
        <w:bidi/>
        <w:rPr>
          <w:ins w:id="12358" w:author="Transkribus" w:date="2019-12-11T14:30:00Z"/>
          <w:rFonts w:ascii="Courier New" w:hAnsi="Courier New" w:cs="Courier New"/>
        </w:rPr>
      </w:pPr>
      <w:ins w:id="12359" w:author="Transkribus" w:date="2019-12-11T14:30:00Z">
        <w:r w:rsidRPr="00EE6742">
          <w:rPr>
            <w:rFonts w:ascii="Courier New" w:hAnsi="Courier New" w:cs="Courier New"/>
            <w:rtl/>
          </w:rPr>
          <w:t>مدر سها</w:t>
        </w:r>
      </w:ins>
      <w:r w:rsidRPr="00EE6742">
        <w:rPr>
          <w:rFonts w:ascii="Courier New" w:hAnsi="Courier New" w:cs="Courier New"/>
          <w:rtl/>
        </w:rPr>
        <w:t xml:space="preserve"> شرف الدين بن الرحبى </w:t>
      </w:r>
      <w:del w:id="12360" w:author="Transkribus" w:date="2019-12-11T14:30:00Z">
        <w:r w:rsidR="009B6BCA" w:rsidRPr="009B6BCA">
          <w:rPr>
            <w:rFonts w:ascii="Courier New" w:hAnsi="Courier New" w:cs="Courier New"/>
            <w:rtl/>
          </w:rPr>
          <w:delText>لما قد تحققه</w:delText>
        </w:r>
      </w:del>
      <w:ins w:id="12361" w:author="Transkribus" w:date="2019-12-11T14:30:00Z">
        <w:r w:rsidRPr="00EE6742">
          <w:rPr>
            <w:rFonts w:ascii="Courier New" w:hAnsi="Courier New" w:cs="Courier New"/>
            <w:rtl/>
          </w:rPr>
          <w:t>طاقد نجييه</w:t>
        </w:r>
      </w:ins>
      <w:r w:rsidRPr="00EE6742">
        <w:rPr>
          <w:rFonts w:ascii="Courier New" w:hAnsi="Courier New" w:cs="Courier New"/>
          <w:rtl/>
        </w:rPr>
        <w:t xml:space="preserve"> من علمه </w:t>
      </w:r>
      <w:del w:id="12362" w:author="Transkribus" w:date="2019-12-11T14:30:00Z">
        <w:r w:rsidR="009B6BCA" w:rsidRPr="009B6BCA">
          <w:rPr>
            <w:rFonts w:ascii="Courier New" w:hAnsi="Courier New" w:cs="Courier New"/>
            <w:rtl/>
          </w:rPr>
          <w:delText>وفهمه فتولى</w:delText>
        </w:r>
      </w:del>
      <w:ins w:id="12363" w:author="Transkribus" w:date="2019-12-11T14:30:00Z">
        <w:r w:rsidRPr="00EE6742">
          <w:rPr>
            <w:rFonts w:ascii="Courier New" w:hAnsi="Courier New" w:cs="Courier New"/>
            <w:rtl/>
          </w:rPr>
          <w:t>وفهسمة فتوف</w:t>
        </w:r>
      </w:ins>
      <w:r w:rsidRPr="00EE6742">
        <w:rPr>
          <w:rFonts w:ascii="Courier New" w:hAnsi="Courier New" w:cs="Courier New"/>
          <w:rtl/>
        </w:rPr>
        <w:t xml:space="preserve"> التدريس </w:t>
      </w:r>
      <w:del w:id="12364" w:author="Transkribus" w:date="2019-12-11T14:30:00Z">
        <w:r w:rsidR="009B6BCA" w:rsidRPr="009B6BCA">
          <w:rPr>
            <w:rFonts w:ascii="Courier New" w:hAnsi="Courier New" w:cs="Courier New"/>
            <w:rtl/>
          </w:rPr>
          <w:delText>بها مدة وتوفى شرف</w:delText>
        </w:r>
      </w:del>
      <w:ins w:id="12365" w:author="Transkribus" w:date="2019-12-11T14:30:00Z">
        <w:r w:rsidRPr="00EE6742">
          <w:rPr>
            <w:rFonts w:ascii="Courier New" w:hAnsi="Courier New" w:cs="Courier New"/>
            <w:rtl/>
          </w:rPr>
          <w:t>هامذة وفوفى</w:t>
        </w:r>
      </w:ins>
    </w:p>
    <w:p w14:paraId="0325298A" w14:textId="12F51BFA" w:rsidR="00EE6742" w:rsidRPr="00EE6742" w:rsidRDefault="00EE6742" w:rsidP="00EE6742">
      <w:pPr>
        <w:pStyle w:val="NurText"/>
        <w:bidi/>
        <w:rPr>
          <w:rFonts w:ascii="Courier New" w:hAnsi="Courier New" w:cs="Courier New"/>
        </w:rPr>
      </w:pPr>
      <w:ins w:id="12366" w:author="Transkribus" w:date="2019-12-11T14:30:00Z">
        <w:r w:rsidRPr="00EE6742">
          <w:rPr>
            <w:rFonts w:ascii="Courier New" w:hAnsi="Courier New" w:cs="Courier New"/>
            <w:rtl/>
          </w:rPr>
          <w:t xml:space="preserve"> اسرف</w:t>
        </w:r>
      </w:ins>
      <w:r w:rsidRPr="00EE6742">
        <w:rPr>
          <w:rFonts w:ascii="Courier New" w:hAnsi="Courier New" w:cs="Courier New"/>
          <w:rtl/>
        </w:rPr>
        <w:t xml:space="preserve"> الدين بن الرحبى </w:t>
      </w:r>
      <w:del w:id="12367" w:author="Transkribus" w:date="2019-12-11T14:30:00Z">
        <w:r w:rsidR="009B6BCA" w:rsidRPr="009B6BCA">
          <w:rPr>
            <w:rFonts w:ascii="Courier New" w:hAnsi="Courier New" w:cs="Courier New"/>
            <w:rtl/>
          </w:rPr>
          <w:delText>بدمشق ودفن بجبل</w:delText>
        </w:r>
      </w:del>
      <w:ins w:id="12368" w:author="Transkribus" w:date="2019-12-11T14:30:00Z">
        <w:r w:rsidRPr="00EE6742">
          <w:rPr>
            <w:rFonts w:ascii="Courier New" w:hAnsi="Courier New" w:cs="Courier New"/>
            <w:rtl/>
          </w:rPr>
          <w:t>بد مسق ودقن يبجيل</w:t>
        </w:r>
      </w:ins>
      <w:r w:rsidRPr="00EE6742">
        <w:rPr>
          <w:rFonts w:ascii="Courier New" w:hAnsi="Courier New" w:cs="Courier New"/>
          <w:rtl/>
        </w:rPr>
        <w:t xml:space="preserve"> قاسيون</w:t>
      </w:r>
      <w:del w:id="1236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370" w:author="Transkribus" w:date="2019-12-11T14:30:00Z">
        <w:r w:rsidRPr="00EE6742">
          <w:rPr>
            <w:rFonts w:ascii="Courier New" w:hAnsi="Courier New" w:cs="Courier New"/>
            <w:rtl/>
          </w:rPr>
          <w:t xml:space="preserve"> وكاتت وفاتهرجمة الله فى اللبلة النى صباجها</w:t>
        </w:r>
      </w:ins>
    </w:p>
    <w:p w14:paraId="603EF8EB" w14:textId="77777777" w:rsidR="009B6BCA" w:rsidRPr="009B6BCA" w:rsidRDefault="009B6BCA" w:rsidP="009B6BCA">
      <w:pPr>
        <w:pStyle w:val="NurText"/>
        <w:bidi/>
        <w:rPr>
          <w:del w:id="12371" w:author="Transkribus" w:date="2019-12-11T14:30:00Z"/>
          <w:rFonts w:ascii="Courier New" w:hAnsi="Courier New" w:cs="Courier New"/>
        </w:rPr>
      </w:pPr>
      <w:dir w:val="rtl">
        <w:dir w:val="rtl">
          <w:del w:id="12372" w:author="Transkribus" w:date="2019-12-11T14:30:00Z">
            <w:r w:rsidRPr="009B6BCA">
              <w:rPr>
                <w:rFonts w:ascii="Courier New" w:hAnsi="Courier New" w:cs="Courier New"/>
                <w:rtl/>
              </w:rPr>
              <w:delText>وكانت وفاته رحمه الله فى الليلة التى صباحها يوم الجمعة حادى عشر المحرم سنة سبع وستين وستمائة بعلة ذات الجنب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B75332" w14:textId="6AE04AED" w:rsidR="00EE6742" w:rsidRPr="00EE6742" w:rsidRDefault="009B6BCA" w:rsidP="00EE6742">
      <w:pPr>
        <w:pStyle w:val="NurText"/>
        <w:bidi/>
        <w:rPr>
          <w:rFonts w:ascii="Courier New" w:hAnsi="Courier New" w:cs="Courier New"/>
        </w:rPr>
      </w:pPr>
      <w:dir w:val="rtl">
        <w:dir w:val="rtl">
          <w:del w:id="12373" w:author="Transkribus" w:date="2019-12-11T14:30:00Z">
            <w:r w:rsidRPr="009B6BCA">
              <w:rPr>
                <w:rFonts w:ascii="Courier New" w:hAnsi="Courier New" w:cs="Courier New"/>
                <w:rtl/>
              </w:rPr>
              <w:delText>وحدثنى الحكيم</w:delText>
            </w:r>
          </w:del>
          <w:ins w:id="12374" w:author="Transkribus" w:date="2019-12-11T14:30:00Z">
            <w:r w:rsidR="00EE6742" w:rsidRPr="00EE6742">
              <w:rPr>
                <w:rFonts w:ascii="Courier New" w:hAnsi="Courier New" w:cs="Courier New"/>
                <w:rtl/>
              </w:rPr>
              <w:t>بوم الجمعيمادى عسر المجرم ستة شيع وسيين وسفمافة بعلة ذابت الحتب أو جدسى الحسكيم</w:t>
            </w:r>
          </w:ins>
          <w:r w:rsidR="00EE6742" w:rsidRPr="00EE6742">
            <w:rPr>
              <w:rFonts w:ascii="Courier New" w:hAnsi="Courier New" w:cs="Courier New"/>
              <w:rtl/>
            </w:rPr>
            <w:t xml:space="preserve"> بدر</w:t>
          </w:r>
        </w:dir>
      </w:dir>
    </w:p>
    <w:p w14:paraId="6AFF8A9E" w14:textId="586734E6" w:rsidR="00EE6742" w:rsidRPr="00EE6742" w:rsidRDefault="00EE6742" w:rsidP="00EE6742">
      <w:pPr>
        <w:pStyle w:val="NurText"/>
        <w:bidi/>
        <w:rPr>
          <w:ins w:id="12375" w:author="Transkribus" w:date="2019-12-11T14:30:00Z"/>
          <w:rFonts w:ascii="Courier New" w:hAnsi="Courier New" w:cs="Courier New"/>
        </w:rPr>
      </w:pPr>
      <w:r w:rsidRPr="00EE6742">
        <w:rPr>
          <w:rFonts w:ascii="Courier New" w:hAnsi="Courier New" w:cs="Courier New"/>
          <w:rtl/>
        </w:rPr>
        <w:t xml:space="preserve"> الدين </w:t>
      </w:r>
      <w:ins w:id="12376" w:author="Transkribus" w:date="2019-12-11T14:30:00Z">
        <w:r w:rsidRPr="00EE6742">
          <w:rPr>
            <w:rFonts w:ascii="Courier New" w:hAnsi="Courier New" w:cs="Courier New"/>
            <w:rtl/>
          </w:rPr>
          <w:t>ا</w:t>
        </w:r>
      </w:ins>
      <w:r w:rsidRPr="00EE6742">
        <w:rPr>
          <w:rFonts w:ascii="Courier New" w:hAnsi="Courier New" w:cs="Courier New"/>
          <w:rtl/>
        </w:rPr>
        <w:t xml:space="preserve">بن قاضى </w:t>
      </w:r>
      <w:del w:id="12377" w:author="Transkribus" w:date="2019-12-11T14:30:00Z">
        <w:r w:rsidR="009B6BCA" w:rsidRPr="009B6BCA">
          <w:rPr>
            <w:rFonts w:ascii="Courier New" w:hAnsi="Courier New" w:cs="Courier New"/>
            <w:rtl/>
          </w:rPr>
          <w:delText>بعلبك وشمس</w:delText>
        </w:r>
      </w:del>
      <w:ins w:id="12378" w:author="Transkribus" w:date="2019-12-11T14:30:00Z">
        <w:r w:rsidRPr="00EE6742">
          <w:rPr>
            <w:rFonts w:ascii="Courier New" w:hAnsi="Courier New" w:cs="Courier New"/>
            <w:rtl/>
          </w:rPr>
          <w:t>بعليك وشعس</w:t>
        </w:r>
      </w:ins>
      <w:r w:rsidRPr="00EE6742">
        <w:rPr>
          <w:rFonts w:ascii="Courier New" w:hAnsi="Courier New" w:cs="Courier New"/>
          <w:rtl/>
        </w:rPr>
        <w:t xml:space="preserve"> الدين الكتبى المعروف </w:t>
      </w:r>
      <w:del w:id="12379" w:author="Transkribus" w:date="2019-12-11T14:30:00Z">
        <w:r w:rsidR="009B6BCA" w:rsidRPr="009B6BCA">
          <w:rPr>
            <w:rFonts w:ascii="Courier New" w:hAnsi="Courier New" w:cs="Courier New"/>
            <w:rtl/>
          </w:rPr>
          <w:delText>بالخواتمى قالا كان</w:delText>
        </w:r>
      </w:del>
      <w:ins w:id="12380" w:author="Transkribus" w:date="2019-12-11T14:30:00Z">
        <w:r w:rsidRPr="00EE6742">
          <w:rPr>
            <w:rFonts w:ascii="Courier New" w:hAnsi="Courier New" w:cs="Courier New"/>
            <w:rtl/>
          </w:rPr>
          <w:t>بالحواشمى فالاكان</w:t>
        </w:r>
      </w:ins>
      <w:r w:rsidRPr="00EE6742">
        <w:rPr>
          <w:rFonts w:ascii="Courier New" w:hAnsi="Courier New" w:cs="Courier New"/>
          <w:rtl/>
        </w:rPr>
        <w:t xml:space="preserve"> شرف الدين </w:t>
      </w:r>
      <w:del w:id="12381" w:author="Transkribus" w:date="2019-12-11T14:30:00Z">
        <w:r w:rsidR="009B6BCA" w:rsidRPr="009B6BCA">
          <w:rPr>
            <w:rFonts w:ascii="Courier New" w:hAnsi="Courier New" w:cs="Courier New"/>
            <w:rtl/>
          </w:rPr>
          <w:delText>قبل ان يمرض ويموت</w:delText>
        </w:r>
      </w:del>
      <w:ins w:id="12382" w:author="Transkribus" w:date="2019-12-11T14:30:00Z">
        <w:r w:rsidRPr="00EE6742">
          <w:rPr>
            <w:rFonts w:ascii="Courier New" w:hAnsi="Courier New" w:cs="Courier New"/>
            <w:rtl/>
          </w:rPr>
          <w:t>قيلان</w:t>
        </w:r>
      </w:ins>
    </w:p>
    <w:p w14:paraId="6875BDFE" w14:textId="08BAB407" w:rsidR="00EE6742" w:rsidRPr="00EE6742" w:rsidRDefault="00EE6742" w:rsidP="00EE6742">
      <w:pPr>
        <w:pStyle w:val="NurText"/>
        <w:bidi/>
        <w:rPr>
          <w:ins w:id="12383" w:author="Transkribus" w:date="2019-12-11T14:30:00Z"/>
          <w:rFonts w:ascii="Courier New" w:hAnsi="Courier New" w:cs="Courier New"/>
        </w:rPr>
      </w:pPr>
      <w:ins w:id="12384" w:author="Transkribus" w:date="2019-12-11T14:30:00Z">
        <w:r w:rsidRPr="00EE6742">
          <w:rPr>
            <w:rFonts w:ascii="Courier New" w:hAnsi="Courier New" w:cs="Courier New"/>
            <w:rtl/>
          </w:rPr>
          <w:t xml:space="preserve"> بمرس وعموب</w:t>
        </w:r>
      </w:ins>
      <w:r w:rsidRPr="00EE6742">
        <w:rPr>
          <w:rFonts w:ascii="Courier New" w:hAnsi="Courier New" w:cs="Courier New"/>
          <w:rtl/>
        </w:rPr>
        <w:t xml:space="preserve"> باشهر </w:t>
      </w:r>
      <w:del w:id="12385" w:author="Transkribus" w:date="2019-12-11T14:30:00Z">
        <w:r w:rsidR="009B6BCA" w:rsidRPr="009B6BCA">
          <w:rPr>
            <w:rFonts w:ascii="Courier New" w:hAnsi="Courier New" w:cs="Courier New"/>
            <w:rtl/>
          </w:rPr>
          <w:delText>يقول للجماعة المترددين اليه والتلاميذ</w:delText>
        </w:r>
      </w:del>
      <w:ins w:id="12386" w:author="Transkribus" w:date="2019-12-11T14:30:00Z">
        <w:r w:rsidRPr="00EE6742">
          <w:rPr>
            <w:rFonts w:ascii="Courier New" w:hAnsi="Courier New" w:cs="Courier New"/>
            <w:rtl/>
          </w:rPr>
          <w:t>معقول الجماعة المتردد بن البه والنلامبذ</w:t>
        </w:r>
      </w:ins>
      <w:r w:rsidRPr="00EE6742">
        <w:rPr>
          <w:rFonts w:ascii="Courier New" w:hAnsi="Courier New" w:cs="Courier New"/>
          <w:rtl/>
        </w:rPr>
        <w:t xml:space="preserve"> المشتغلين عليه ا</w:t>
      </w:r>
      <w:del w:id="12387" w:author="Transkribus" w:date="2019-12-11T14:30:00Z">
        <w:r w:rsidR="009B6BCA" w:rsidRPr="009B6BCA">
          <w:rPr>
            <w:rFonts w:ascii="Courier New" w:hAnsi="Courier New" w:cs="Courier New"/>
            <w:rtl/>
          </w:rPr>
          <w:delText>ن</w:delText>
        </w:r>
      </w:del>
      <w:ins w:id="12388" w:author="Transkribus" w:date="2019-12-11T14:30:00Z">
        <w:r w:rsidRPr="00EE6742">
          <w:rPr>
            <w:rFonts w:ascii="Courier New" w:hAnsi="Courier New" w:cs="Courier New"/>
            <w:rtl/>
          </w:rPr>
          <w:t>ل</w:t>
        </w:r>
      </w:ins>
      <w:r w:rsidRPr="00EE6742">
        <w:rPr>
          <w:rFonts w:ascii="Courier New" w:hAnsi="Courier New" w:cs="Courier New"/>
          <w:rtl/>
        </w:rPr>
        <w:t>ه بعد قليل</w:t>
      </w:r>
      <w:del w:id="12389" w:author="Transkribus" w:date="2019-12-11T14:30:00Z">
        <w:r w:rsidR="009B6BCA" w:rsidRPr="009B6BCA">
          <w:rPr>
            <w:rFonts w:ascii="Courier New" w:hAnsi="Courier New" w:cs="Courier New"/>
            <w:rtl/>
          </w:rPr>
          <w:delText xml:space="preserve"> اموت</w:delText>
        </w:r>
      </w:del>
    </w:p>
    <w:p w14:paraId="3239F20E" w14:textId="77777777" w:rsidR="009B6BCA" w:rsidRPr="009B6BCA" w:rsidRDefault="00EE6742" w:rsidP="009B6BCA">
      <w:pPr>
        <w:pStyle w:val="NurText"/>
        <w:bidi/>
        <w:rPr>
          <w:del w:id="12390" w:author="Transkribus" w:date="2019-12-11T14:30:00Z"/>
          <w:rFonts w:ascii="Courier New" w:hAnsi="Courier New" w:cs="Courier New"/>
        </w:rPr>
      </w:pPr>
      <w:ins w:id="12391" w:author="Transkribus" w:date="2019-12-11T14:30:00Z">
        <w:r w:rsidRPr="00EE6742">
          <w:rPr>
            <w:rFonts w:ascii="Courier New" w:hAnsi="Courier New" w:cs="Courier New"/>
            <w:rtl/>
          </w:rPr>
          <w:t>أموب</w:t>
        </w:r>
      </w:ins>
      <w:r w:rsidRPr="00EE6742">
        <w:rPr>
          <w:rFonts w:ascii="Courier New" w:hAnsi="Courier New" w:cs="Courier New"/>
          <w:rtl/>
        </w:rPr>
        <w:t xml:space="preserve"> وذلك </w:t>
      </w:r>
      <w:del w:id="12392" w:author="Transkribus" w:date="2019-12-11T14:30:00Z">
        <w:r w:rsidR="009B6BCA" w:rsidRPr="009B6BCA">
          <w:rPr>
            <w:rFonts w:ascii="Courier New" w:hAnsi="Courier New" w:cs="Courier New"/>
            <w:rtl/>
          </w:rPr>
          <w:delText>ي</w:delText>
        </w:r>
      </w:del>
      <w:ins w:id="12393" w:author="Transkribus" w:date="2019-12-11T14:30:00Z">
        <w:r w:rsidRPr="00EE6742">
          <w:rPr>
            <w:rFonts w:ascii="Courier New" w:hAnsi="Courier New" w:cs="Courier New"/>
            <w:rtl/>
          </w:rPr>
          <w:t>ب</w:t>
        </w:r>
      </w:ins>
      <w:r w:rsidRPr="00EE6742">
        <w:rPr>
          <w:rFonts w:ascii="Courier New" w:hAnsi="Courier New" w:cs="Courier New"/>
          <w:rtl/>
        </w:rPr>
        <w:t>كون عند قران الكوك</w:t>
      </w:r>
      <w:del w:id="12394" w:author="Transkribus" w:date="2019-12-11T14:30:00Z">
        <w:r w:rsidR="009B6BCA" w:rsidRPr="009B6BCA">
          <w:rPr>
            <w:rFonts w:ascii="Courier New" w:hAnsi="Courier New" w:cs="Courier New"/>
            <w:rtl/>
          </w:rPr>
          <w:delText>ب</w:delText>
        </w:r>
      </w:del>
      <w:r w:rsidRPr="00EE6742">
        <w:rPr>
          <w:rFonts w:ascii="Courier New" w:hAnsi="Courier New" w:cs="Courier New"/>
          <w:rtl/>
        </w:rPr>
        <w:t xml:space="preserve">ين </w:t>
      </w:r>
      <w:del w:id="123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8069703" w14:textId="69AB24A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يقول </w:t>
          </w:r>
          <w:del w:id="12396" w:author="Transkribus" w:date="2019-12-11T14:30:00Z">
            <w:r w:rsidRPr="009B6BCA">
              <w:rPr>
                <w:rFonts w:ascii="Courier New" w:hAnsi="Courier New" w:cs="Courier New"/>
                <w:rtl/>
              </w:rPr>
              <w:delText>لهم قولوا للناس هذا حتى يعرفوا مقدار</w:delText>
            </w:r>
          </w:del>
          <w:ins w:id="12397" w:author="Transkribus" w:date="2019-12-11T14:30:00Z">
            <w:r w:rsidR="00EE6742" w:rsidRPr="00EE6742">
              <w:rPr>
                <w:rFonts w:ascii="Courier New" w:hAnsi="Courier New" w:cs="Courier New"/>
                <w:rtl/>
              </w:rPr>
              <w:t>الهم قولو اللناس هذاحى بعر فو اسقدار</w:t>
            </w:r>
          </w:ins>
          <w:r w:rsidR="00EE6742" w:rsidRPr="00EE6742">
            <w:rPr>
              <w:rFonts w:ascii="Courier New" w:hAnsi="Courier New" w:cs="Courier New"/>
              <w:rtl/>
            </w:rPr>
            <w:t xml:space="preserve"> علمى</w:t>
          </w:r>
        </w:dir>
      </w:dir>
    </w:p>
    <w:p w14:paraId="7FDC0A7A" w14:textId="77C81D7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w:t>
      </w:r>
      <w:del w:id="12398" w:author="Transkribus" w:date="2019-12-11T14:30:00Z">
        <w:r w:rsidR="009B6BCA" w:rsidRPr="009B6BCA">
          <w:rPr>
            <w:rFonts w:ascii="Courier New" w:hAnsi="Courier New" w:cs="Courier New"/>
            <w:rtl/>
          </w:rPr>
          <w:delText>حياتى</w:delText>
        </w:r>
      </w:del>
      <w:ins w:id="12399" w:author="Transkribus" w:date="2019-12-11T14:30:00Z">
        <w:r w:rsidRPr="00EE6742">
          <w:rPr>
            <w:rFonts w:ascii="Courier New" w:hAnsi="Courier New" w:cs="Courier New"/>
            <w:rtl/>
          </w:rPr>
          <w:t>جياق</w:t>
        </w:r>
      </w:ins>
      <w:r w:rsidRPr="00EE6742">
        <w:rPr>
          <w:rFonts w:ascii="Courier New" w:hAnsi="Courier New" w:cs="Courier New"/>
          <w:rtl/>
        </w:rPr>
        <w:t xml:space="preserve"> وعلمى </w:t>
      </w:r>
      <w:del w:id="12400" w:author="Transkribus" w:date="2019-12-11T14:30:00Z">
        <w:r w:rsidR="009B6BCA" w:rsidRPr="009B6BCA">
          <w:rPr>
            <w:rFonts w:ascii="Courier New" w:hAnsi="Courier New" w:cs="Courier New"/>
            <w:rtl/>
          </w:rPr>
          <w:delText>بوقت موتي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401" w:author="Transkribus" w:date="2019-12-11T14:30:00Z">
        <w:r w:rsidRPr="00EE6742">
          <w:rPr>
            <w:rFonts w:ascii="Courier New" w:hAnsi="Courier New" w:cs="Courier New"/>
            <w:rtl/>
          </w:rPr>
          <w:t>يوست موفى وكان قوله موافقالاحكم بة أو من شعر اشرف الدين بن الرخى</w:t>
        </w:r>
      </w:ins>
    </w:p>
    <w:p w14:paraId="531FE18E" w14:textId="77777777" w:rsidR="009B6BCA" w:rsidRPr="009B6BCA" w:rsidRDefault="009B6BCA" w:rsidP="009B6BCA">
      <w:pPr>
        <w:pStyle w:val="NurText"/>
        <w:bidi/>
        <w:rPr>
          <w:del w:id="12402" w:author="Transkribus" w:date="2019-12-11T14:30:00Z"/>
          <w:rFonts w:ascii="Courier New" w:hAnsi="Courier New" w:cs="Courier New"/>
        </w:rPr>
      </w:pPr>
      <w:dir w:val="rtl">
        <w:dir w:val="rtl">
          <w:del w:id="12403" w:author="Transkribus" w:date="2019-12-11T14:30:00Z">
            <w:r w:rsidRPr="009B6BCA">
              <w:rPr>
                <w:rFonts w:ascii="Courier New" w:hAnsi="Courier New" w:cs="Courier New"/>
                <w:rtl/>
              </w:rPr>
              <w:delText>وكان قوله موافقا لما حكم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8AF9F5" w14:textId="5C1BA043" w:rsidR="00EE6742" w:rsidRPr="00EE6742" w:rsidRDefault="009B6BCA" w:rsidP="00EE6742">
      <w:pPr>
        <w:pStyle w:val="NurText"/>
        <w:bidi/>
        <w:rPr>
          <w:rFonts w:ascii="Courier New" w:hAnsi="Courier New" w:cs="Courier New"/>
        </w:rPr>
      </w:pPr>
      <w:dir w:val="rtl">
        <w:dir w:val="rtl">
          <w:del w:id="12404" w:author="Transkribus" w:date="2019-12-11T14:30:00Z">
            <w:r w:rsidRPr="009B6BCA">
              <w:rPr>
                <w:rFonts w:ascii="Courier New" w:hAnsi="Courier New" w:cs="Courier New"/>
                <w:rtl/>
              </w:rPr>
              <w:delText xml:space="preserve">ومن شعر شرف الدين بن الرحبى </w:delText>
            </w:r>
          </w:del>
          <w:r w:rsidR="00EE6742" w:rsidRPr="00EE6742">
            <w:rPr>
              <w:rFonts w:ascii="Courier New" w:hAnsi="Courier New" w:cs="Courier New"/>
              <w:rtl/>
            </w:rPr>
            <w:t xml:space="preserve">وهو </w:t>
          </w:r>
          <w:del w:id="12405" w:author="Transkribus" w:date="2019-12-11T14:30:00Z">
            <w:r w:rsidRPr="009B6BCA">
              <w:rPr>
                <w:rFonts w:ascii="Courier New" w:hAnsi="Courier New" w:cs="Courier New"/>
                <w:rtl/>
              </w:rPr>
              <w:delText>مما انشدنى لنفسه فمن</w:delText>
            </w:r>
          </w:del>
          <w:ins w:id="12406" w:author="Transkribus" w:date="2019-12-11T14:30:00Z">
            <w:r w:rsidR="00EE6742" w:rsidRPr="00EE6742">
              <w:rPr>
                <w:rFonts w:ascii="Courier New" w:hAnsi="Courier New" w:cs="Courier New"/>
                <w:rtl/>
              </w:rPr>
              <w:t>ثما انشدفى لنقسه فى</w:t>
            </w:r>
          </w:ins>
          <w:r w:rsidR="00EE6742" w:rsidRPr="00EE6742">
            <w:rPr>
              <w:rFonts w:ascii="Courier New" w:hAnsi="Courier New" w:cs="Courier New"/>
              <w:rtl/>
            </w:rPr>
            <w:t xml:space="preserve"> ذلك </w:t>
          </w:r>
          <w:del w:id="12407" w:author="Transkribus" w:date="2019-12-11T14:30:00Z">
            <w:r w:rsidRPr="009B6BCA">
              <w:rPr>
                <w:rFonts w:ascii="Courier New" w:hAnsi="Courier New" w:cs="Courier New"/>
                <w:rtl/>
              </w:rPr>
              <w:delText>ق</w:delText>
            </w:r>
          </w:del>
          <w:ins w:id="12408" w:author="Transkribus" w:date="2019-12-11T14:30:00Z">
            <w:r w:rsidR="00EE6742" w:rsidRPr="00EE6742">
              <w:rPr>
                <w:rFonts w:ascii="Courier New" w:hAnsi="Courier New" w:cs="Courier New"/>
                <w:rtl/>
              </w:rPr>
              <w:t>ث</w:t>
            </w:r>
          </w:ins>
          <w:r w:rsidR="00EE6742" w:rsidRPr="00EE6742">
            <w:rPr>
              <w:rFonts w:ascii="Courier New" w:hAnsi="Courier New" w:cs="Courier New"/>
              <w:rtl/>
            </w:rPr>
            <w:t>ال</w:t>
          </w:r>
          <w:del w:id="124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A40DC8" w14:textId="2AE01B8F" w:rsidR="00EE6742" w:rsidRPr="00EE6742" w:rsidRDefault="009B6BCA" w:rsidP="00EE6742">
      <w:pPr>
        <w:pStyle w:val="NurText"/>
        <w:bidi/>
        <w:rPr>
          <w:ins w:id="12410" w:author="Transkribus" w:date="2019-12-11T14:30:00Z"/>
          <w:rFonts w:ascii="Courier New" w:hAnsi="Courier New" w:cs="Courier New"/>
        </w:rPr>
      </w:pPr>
      <w:dir w:val="rtl">
        <w:dir w:val="rtl">
          <w:ins w:id="12411" w:author="Transkribus" w:date="2019-12-11T14:30:00Z">
            <w:r w:rsidR="00EE6742" w:rsidRPr="00EE6742">
              <w:rPr>
                <w:rFonts w:ascii="Courier New" w:hAnsi="Courier New" w:cs="Courier New"/>
                <w:rtl/>
              </w:rPr>
              <w:t>الطويل</w:t>
            </w:r>
          </w:ins>
        </w:dir>
      </w:dir>
    </w:p>
    <w:p w14:paraId="55B1B36E" w14:textId="41FD904A" w:rsidR="00EE6742" w:rsidRPr="00EE6742" w:rsidRDefault="00EE6742" w:rsidP="00EE6742">
      <w:pPr>
        <w:pStyle w:val="NurText"/>
        <w:bidi/>
        <w:rPr>
          <w:rFonts w:ascii="Courier New" w:hAnsi="Courier New" w:cs="Courier New"/>
        </w:rPr>
      </w:pPr>
      <w:r w:rsidRPr="00EE6742">
        <w:rPr>
          <w:rFonts w:ascii="Courier New" w:hAnsi="Courier New" w:cs="Courier New"/>
          <w:rtl/>
        </w:rPr>
        <w:t>سهام المنا</w:t>
      </w:r>
      <w:del w:id="12412" w:author="Transkribus" w:date="2019-12-11T14:30:00Z">
        <w:r w:rsidR="009B6BCA" w:rsidRPr="009B6BCA">
          <w:rPr>
            <w:rFonts w:ascii="Courier New" w:hAnsi="Courier New" w:cs="Courier New"/>
            <w:rtl/>
          </w:rPr>
          <w:delText>ي</w:delText>
        </w:r>
      </w:del>
      <w:ins w:id="12413" w:author="Transkribus" w:date="2019-12-11T14:30:00Z">
        <w:r w:rsidRPr="00EE6742">
          <w:rPr>
            <w:rFonts w:ascii="Courier New" w:hAnsi="Courier New" w:cs="Courier New"/>
            <w:rtl/>
          </w:rPr>
          <w:t>ب</w:t>
        </w:r>
      </w:ins>
      <w:r w:rsidRPr="00EE6742">
        <w:rPr>
          <w:rFonts w:ascii="Courier New" w:hAnsi="Courier New" w:cs="Courier New"/>
          <w:rtl/>
        </w:rPr>
        <w:t>ا فى الو</w:t>
      </w:r>
      <w:del w:id="12414" w:author="Transkribus" w:date="2019-12-11T14:30:00Z">
        <w:r w:rsidR="009B6BCA" w:rsidRPr="009B6BCA">
          <w:rPr>
            <w:rFonts w:ascii="Courier New" w:hAnsi="Courier New" w:cs="Courier New"/>
            <w:rtl/>
          </w:rPr>
          <w:delText>ر</w:delText>
        </w:r>
      </w:del>
      <w:ins w:id="12415" w:author="Transkribus" w:date="2019-12-11T14:30:00Z">
        <w:r w:rsidRPr="00EE6742">
          <w:rPr>
            <w:rFonts w:ascii="Courier New" w:hAnsi="Courier New" w:cs="Courier New"/>
            <w:rtl/>
          </w:rPr>
          <w:t>ز</w:t>
        </w:r>
      </w:ins>
      <w:r w:rsidRPr="00EE6742">
        <w:rPr>
          <w:rFonts w:ascii="Courier New" w:hAnsi="Courier New" w:cs="Courier New"/>
          <w:rtl/>
        </w:rPr>
        <w:t xml:space="preserve">ى ليس </w:t>
      </w:r>
      <w:del w:id="12416" w:author="Transkribus" w:date="2019-12-11T14:30:00Z">
        <w:r w:rsidR="009B6BCA" w:rsidRPr="009B6BCA">
          <w:rPr>
            <w:rFonts w:ascii="Courier New" w:hAnsi="Courier New" w:cs="Courier New"/>
            <w:rtl/>
          </w:rPr>
          <w:delText>تمنع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2417" w:author="Transkribus" w:date="2019-12-11T14:30:00Z">
        <w:r w:rsidRPr="00EE6742">
          <w:rPr>
            <w:rFonts w:ascii="Courier New" w:hAnsi="Courier New" w:cs="Courier New"/>
            <w:rtl/>
          </w:rPr>
          <w:t xml:space="preserve">ثمنج * </w:t>
        </w:r>
      </w:ins>
      <w:r w:rsidRPr="00EE6742">
        <w:rPr>
          <w:rFonts w:ascii="Courier New" w:hAnsi="Courier New" w:cs="Courier New"/>
          <w:rtl/>
        </w:rPr>
        <w:t xml:space="preserve">فكل </w:t>
      </w:r>
      <w:del w:id="12418" w:author="Transkribus" w:date="2019-12-11T14:30:00Z">
        <w:r w:rsidR="009B6BCA" w:rsidRPr="009B6BCA">
          <w:rPr>
            <w:rFonts w:ascii="Courier New" w:hAnsi="Courier New" w:cs="Courier New"/>
            <w:rtl/>
          </w:rPr>
          <w:delText>له يوما</w:delText>
        </w:r>
      </w:del>
      <w:ins w:id="12419" w:author="Transkribus" w:date="2019-12-11T14:30:00Z">
        <w:r w:rsidRPr="00EE6742">
          <w:rPr>
            <w:rFonts w:ascii="Courier New" w:hAnsi="Courier New" w:cs="Courier New"/>
            <w:rtl/>
          </w:rPr>
          <w:t>لهيوما</w:t>
        </w:r>
      </w:ins>
      <w:r w:rsidRPr="00EE6742">
        <w:rPr>
          <w:rFonts w:ascii="Courier New" w:hAnsi="Courier New" w:cs="Courier New"/>
          <w:rtl/>
        </w:rPr>
        <w:t xml:space="preserve"> وان </w:t>
      </w:r>
      <w:del w:id="12420" w:author="Transkribus" w:date="2019-12-11T14:30:00Z">
        <w:r w:rsidR="009B6BCA" w:rsidRPr="009B6BCA">
          <w:rPr>
            <w:rFonts w:ascii="Courier New" w:hAnsi="Courier New" w:cs="Courier New"/>
            <w:rtl/>
          </w:rPr>
          <w:delText>عاش مصرع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421" w:author="Transkribus" w:date="2019-12-11T14:30:00Z">
        <w:r w:rsidRPr="00EE6742">
          <w:rPr>
            <w:rFonts w:ascii="Courier New" w:hAnsi="Courier New" w:cs="Courier New"/>
            <w:rtl/>
          </w:rPr>
          <w:t>عاس مصر٣</w:t>
        </w:r>
      </w:ins>
    </w:p>
    <w:p w14:paraId="1D3D73E1" w14:textId="0570D28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وكل وان طال المدى سوف </w:t>
          </w:r>
          <w:del w:id="12422" w:author="Transkribus" w:date="2019-12-11T14:30:00Z">
            <w:r w:rsidRPr="009B6BCA">
              <w:rPr>
                <w:rFonts w:ascii="Courier New" w:hAnsi="Courier New" w:cs="Courier New"/>
                <w:rtl/>
              </w:rPr>
              <w:delText>ينتهي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423" w:author="Transkribus" w:date="2019-12-11T14:30:00Z">
            <w:r w:rsidR="00EE6742" w:rsidRPr="00EE6742">
              <w:rPr>
                <w:rFonts w:ascii="Courier New" w:hAnsi="Courier New" w:cs="Courier New"/>
                <w:rtl/>
              </w:rPr>
              <w:t xml:space="preserve">بهى * </w:t>
            </w:r>
          </w:ins>
          <w:r w:rsidR="00EE6742" w:rsidRPr="00EE6742">
            <w:rPr>
              <w:rFonts w:ascii="Courier New" w:hAnsi="Courier New" w:cs="Courier New"/>
              <w:rtl/>
            </w:rPr>
            <w:t xml:space="preserve">الى </w:t>
          </w:r>
          <w:del w:id="12424" w:author="Transkribus" w:date="2019-12-11T14:30:00Z">
            <w:r w:rsidRPr="009B6BCA">
              <w:rPr>
                <w:rFonts w:ascii="Courier New" w:hAnsi="Courier New" w:cs="Courier New"/>
                <w:rtl/>
              </w:rPr>
              <w:delText>قعر لحد</w:delText>
            </w:r>
          </w:del>
          <w:ins w:id="12425" w:author="Transkribus" w:date="2019-12-11T14:30:00Z">
            <w:r w:rsidR="00EE6742" w:rsidRPr="00EE6742">
              <w:rPr>
                <w:rFonts w:ascii="Courier New" w:hAnsi="Courier New" w:cs="Courier New"/>
                <w:rtl/>
              </w:rPr>
              <w:t>فعرلخد</w:t>
            </w:r>
          </w:ins>
          <w:r w:rsidR="00EE6742" w:rsidRPr="00EE6742">
            <w:rPr>
              <w:rFonts w:ascii="Courier New" w:hAnsi="Courier New" w:cs="Courier New"/>
              <w:rtl/>
            </w:rPr>
            <w:t xml:space="preserve"> فى </w:t>
          </w:r>
          <w:del w:id="12426" w:author="Transkribus" w:date="2019-12-11T14:30:00Z">
            <w:r w:rsidRPr="009B6BCA">
              <w:rPr>
                <w:rFonts w:ascii="Courier New" w:hAnsi="Courier New" w:cs="Courier New"/>
                <w:rtl/>
              </w:rPr>
              <w:delText>ث</w:delText>
            </w:r>
          </w:del>
          <w:ins w:id="12427" w:author="Transkribus" w:date="2019-12-11T14:30:00Z">
            <w:r w:rsidR="00EE6742" w:rsidRPr="00EE6742">
              <w:rPr>
                <w:rFonts w:ascii="Courier New" w:hAnsi="Courier New" w:cs="Courier New"/>
                <w:rtl/>
              </w:rPr>
              <w:t>ت</w:t>
            </w:r>
          </w:ins>
          <w:r w:rsidR="00EE6742" w:rsidRPr="00EE6742">
            <w:rPr>
              <w:rFonts w:ascii="Courier New" w:hAnsi="Courier New" w:cs="Courier New"/>
              <w:rtl/>
            </w:rPr>
            <w:t>رى منه يود</w:t>
          </w:r>
          <w:del w:id="12428" w:author="Transkribus" w:date="2019-12-11T14:30:00Z">
            <w:r w:rsidRPr="009B6BCA">
              <w:rPr>
                <w:rFonts w:ascii="Courier New" w:hAnsi="Courier New" w:cs="Courier New"/>
                <w:rtl/>
              </w:rPr>
              <w:delText>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29" w:author="Transkribus" w:date="2019-12-11T14:30:00Z">
            <w:r w:rsidR="00EE6742" w:rsidRPr="00EE6742">
              <w:rPr>
                <w:rFonts w:ascii="Courier New" w:hAnsi="Courier New" w:cs="Courier New"/>
                <w:rtl/>
              </w:rPr>
              <w:t>٢</w:t>
            </w:r>
          </w:ins>
        </w:dir>
      </w:dir>
    </w:p>
    <w:p w14:paraId="59934E50" w14:textId="2C1081BE" w:rsidR="00EE6742" w:rsidRPr="00EE6742" w:rsidRDefault="009B6BCA" w:rsidP="00EE6742">
      <w:pPr>
        <w:pStyle w:val="NurText"/>
        <w:bidi/>
        <w:rPr>
          <w:rFonts w:ascii="Courier New" w:hAnsi="Courier New" w:cs="Courier New"/>
        </w:rPr>
      </w:pPr>
      <w:dir w:val="rtl">
        <w:dir w:val="rtl">
          <w:del w:id="12430" w:author="Transkribus" w:date="2019-12-11T14:30:00Z">
            <w:r w:rsidRPr="009B6BCA">
              <w:rPr>
                <w:rFonts w:ascii="Courier New" w:hAnsi="Courier New" w:cs="Courier New"/>
                <w:rtl/>
              </w:rPr>
              <w:delText>فقل للذى قد عاش</w:delText>
            </w:r>
          </w:del>
          <w:ins w:id="12431" w:author="Transkribus" w:date="2019-12-11T14:30:00Z">
            <w:r w:rsidR="00EE6742" w:rsidRPr="00EE6742">
              <w:rPr>
                <w:rFonts w:ascii="Courier New" w:hAnsi="Courier New" w:cs="Courier New"/>
                <w:rtl/>
              </w:rPr>
              <w:t>فل الذى قدعاس</w:t>
            </w:r>
          </w:ins>
          <w:r w:rsidR="00EE6742" w:rsidRPr="00EE6742">
            <w:rPr>
              <w:rFonts w:ascii="Courier New" w:hAnsi="Courier New" w:cs="Courier New"/>
              <w:rtl/>
            </w:rPr>
            <w:t xml:space="preserve"> بعد </w:t>
          </w:r>
          <w:del w:id="12432" w:author="Transkribus" w:date="2019-12-11T14:30:00Z">
            <w:r w:rsidRPr="009B6BCA">
              <w:rPr>
                <w:rFonts w:ascii="Courier New" w:hAnsi="Courier New" w:cs="Courier New"/>
                <w:rtl/>
              </w:rPr>
              <w:delText>قرينه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433" w:author="Transkribus" w:date="2019-12-11T14:30:00Z">
            <w:r w:rsidR="00EE6742" w:rsidRPr="00EE6742">
              <w:rPr>
                <w:rFonts w:ascii="Courier New" w:hAnsi="Courier New" w:cs="Courier New"/>
                <w:rtl/>
              </w:rPr>
              <w:t xml:space="preserve">قربة * </w:t>
            </w:r>
          </w:ins>
          <w:r w:rsidR="00EE6742" w:rsidRPr="00EE6742">
            <w:rPr>
              <w:rFonts w:ascii="Courier New" w:hAnsi="Courier New" w:cs="Courier New"/>
              <w:rtl/>
            </w:rPr>
            <w:t xml:space="preserve">الى </w:t>
          </w:r>
          <w:del w:id="12434" w:author="Transkribus" w:date="2019-12-11T14:30:00Z">
            <w:r w:rsidRPr="009B6BCA">
              <w:rPr>
                <w:rFonts w:ascii="Courier New" w:hAnsi="Courier New" w:cs="Courier New"/>
                <w:rtl/>
              </w:rPr>
              <w:delText>مثلها عما قليل ستدفع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35" w:author="Transkribus" w:date="2019-12-11T14:30:00Z">
            <w:r w:rsidR="00EE6742" w:rsidRPr="00EE6742">
              <w:rPr>
                <w:rFonts w:ascii="Courier New" w:hAnsi="Courier New" w:cs="Courier New"/>
                <w:rtl/>
              </w:rPr>
              <w:t>متلها عماقليل ستدقع</w:t>
            </w:r>
          </w:ins>
        </w:dir>
      </w:dir>
    </w:p>
    <w:p w14:paraId="03302929" w14:textId="6FFCA991" w:rsidR="00EE6742" w:rsidRPr="00EE6742" w:rsidRDefault="009B6BCA" w:rsidP="00EE6742">
      <w:pPr>
        <w:pStyle w:val="NurText"/>
        <w:bidi/>
        <w:rPr>
          <w:rFonts w:ascii="Courier New" w:hAnsi="Courier New" w:cs="Courier New"/>
        </w:rPr>
      </w:pPr>
      <w:dir w:val="rtl">
        <w:dir w:val="rtl">
          <w:del w:id="12436" w:author="Transkribus" w:date="2019-12-11T14:30:00Z">
            <w:r w:rsidRPr="009B6BCA">
              <w:rPr>
                <w:rFonts w:ascii="Courier New" w:hAnsi="Courier New" w:cs="Courier New"/>
                <w:rtl/>
              </w:rPr>
              <w:delText>ف</w:delText>
            </w:r>
          </w:del>
          <w:ins w:id="1243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كل ابن </w:t>
          </w:r>
          <w:del w:id="12438" w:author="Transkribus" w:date="2019-12-11T14:30:00Z">
            <w:r w:rsidRPr="009B6BCA">
              <w:rPr>
                <w:rFonts w:ascii="Courier New" w:hAnsi="Courier New" w:cs="Courier New"/>
                <w:rtl/>
              </w:rPr>
              <w:delText>انثى سوف يفضى</w:delText>
            </w:r>
          </w:del>
          <w:ins w:id="12439" w:author="Transkribus" w:date="2019-12-11T14:30:00Z">
            <w:r w:rsidR="00EE6742" w:rsidRPr="00EE6742">
              <w:rPr>
                <w:rFonts w:ascii="Courier New" w:hAnsi="Courier New" w:cs="Courier New"/>
                <w:rtl/>
              </w:rPr>
              <w:t>ابنى صوف بفضى</w:t>
            </w:r>
          </w:ins>
          <w:r w:rsidR="00EE6742" w:rsidRPr="00EE6742">
            <w:rPr>
              <w:rFonts w:ascii="Courier New" w:hAnsi="Courier New" w:cs="Courier New"/>
              <w:rtl/>
            </w:rPr>
            <w:t xml:space="preserve"> الى ردى</w:t>
          </w:r>
          <w:del w:id="124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ويرفعه</w:delText>
                </w:r>
              </w:dir>
            </w:dir>
          </w:del>
          <w:ins w:id="12441" w:author="Transkribus" w:date="2019-12-11T14:30:00Z">
            <w:r w:rsidR="00EE6742" w:rsidRPr="00EE6742">
              <w:rPr>
                <w:rFonts w:ascii="Courier New" w:hAnsi="Courier New" w:cs="Courier New"/>
                <w:rtl/>
              </w:rPr>
              <w:t xml:space="preserve"> * وير فعسه</w:t>
            </w:r>
          </w:ins>
          <w:r w:rsidR="00EE6742" w:rsidRPr="00EE6742">
            <w:rPr>
              <w:rFonts w:ascii="Courier New" w:hAnsi="Courier New" w:cs="Courier New"/>
              <w:rtl/>
            </w:rPr>
            <w:t xml:space="preserve"> بعد </w:t>
          </w:r>
          <w:del w:id="12442" w:author="Transkribus" w:date="2019-12-11T14:30:00Z">
            <w:r w:rsidRPr="009B6BCA">
              <w:rPr>
                <w:rFonts w:ascii="Courier New" w:hAnsi="Courier New" w:cs="Courier New"/>
                <w:rtl/>
              </w:rPr>
              <w:delText>الارائك شرجع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43" w:author="Transkribus" w:date="2019-12-11T14:30:00Z">
            <w:r w:rsidR="00EE6742" w:rsidRPr="00EE6742">
              <w:rPr>
                <w:rFonts w:ascii="Courier New" w:hAnsi="Courier New" w:cs="Courier New"/>
                <w:rtl/>
              </w:rPr>
              <w:t>الارائل شرجسيع</w:t>
            </w:r>
          </w:ins>
        </w:dir>
      </w:dir>
    </w:p>
    <w:p w14:paraId="4B022400" w14:textId="77777777" w:rsidR="009B6BCA" w:rsidRPr="009B6BCA" w:rsidRDefault="009B6BCA" w:rsidP="009B6BCA">
      <w:pPr>
        <w:pStyle w:val="NurText"/>
        <w:bidi/>
        <w:rPr>
          <w:del w:id="12444" w:author="Transkribus" w:date="2019-12-11T14:30:00Z"/>
          <w:rFonts w:ascii="Courier New" w:hAnsi="Courier New" w:cs="Courier New"/>
        </w:rPr>
      </w:pPr>
      <w:dir w:val="rtl">
        <w:dir w:val="rtl">
          <w:del w:id="12445" w:author="Transkribus" w:date="2019-12-11T14:30:00Z">
            <w:r w:rsidRPr="009B6BCA">
              <w:rPr>
                <w:rFonts w:ascii="Courier New" w:hAnsi="Courier New" w:cs="Courier New"/>
                <w:rtl/>
              </w:rPr>
              <w:delText>ويدركه يوما وان عاش برهة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قضاء تساوى فيه هم ومرضع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C2BE573" w14:textId="77777777" w:rsidR="009B6BCA" w:rsidRPr="009B6BCA" w:rsidRDefault="009B6BCA" w:rsidP="009B6BCA">
      <w:pPr>
        <w:pStyle w:val="NurText"/>
        <w:bidi/>
        <w:rPr>
          <w:del w:id="12446" w:author="Transkribus" w:date="2019-12-11T14:30:00Z"/>
          <w:rFonts w:ascii="Courier New" w:hAnsi="Courier New" w:cs="Courier New"/>
        </w:rPr>
      </w:pPr>
      <w:dir w:val="rtl">
        <w:dir w:val="rtl">
          <w:del w:id="12447" w:author="Transkribus" w:date="2019-12-11T14:30:00Z">
            <w:r w:rsidRPr="009B6BCA">
              <w:rPr>
                <w:rFonts w:ascii="Courier New" w:hAnsi="Courier New" w:cs="Courier New"/>
                <w:rtl/>
              </w:rPr>
              <w:delText>فلا يفرحن يوما بطول حياته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لبيب فما فى عيشة المرء مطمع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9A7B20E" w14:textId="2B0E3143" w:rsidR="00EE6742" w:rsidRPr="00EE6742" w:rsidRDefault="009B6BCA" w:rsidP="00EE6742">
      <w:pPr>
        <w:pStyle w:val="NurText"/>
        <w:bidi/>
        <w:rPr>
          <w:ins w:id="12448" w:author="Transkribus" w:date="2019-12-11T14:30:00Z"/>
          <w:rFonts w:ascii="Courier New" w:hAnsi="Courier New" w:cs="Courier New"/>
        </w:rPr>
      </w:pPr>
      <w:dir w:val="rtl">
        <w:dir w:val="rtl">
          <w:del w:id="12449" w:author="Transkribus" w:date="2019-12-11T14:30:00Z">
            <w:r w:rsidRPr="009B6BCA">
              <w:rPr>
                <w:rFonts w:ascii="Courier New" w:hAnsi="Courier New" w:cs="Courier New"/>
                <w:rtl/>
              </w:rPr>
              <w:delText>فما العيش الا مثل لمحة بارق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الموت الا مثل</w:delText>
                </w:r>
              </w:dir>
            </w:dir>
          </w:del>
          <w:ins w:id="12450" w:author="Transkribus" w:date="2019-12-11T14:30:00Z">
            <w:r w:rsidR="00EE6742" w:rsidRPr="00EE6742">
              <w:rPr>
                <w:rFonts w:ascii="Courier New" w:hAnsi="Courier New" w:cs="Courier New"/>
                <w:rtl/>
              </w:rPr>
              <w:t>وبدركه بوماوان عاس برهة * فضاء قساوى نيههم ومرط٤</w:t>
            </w:r>
          </w:ins>
        </w:dir>
      </w:dir>
    </w:p>
    <w:p w14:paraId="6166AAB6" w14:textId="77777777" w:rsidR="00EE6742" w:rsidRPr="00EE6742" w:rsidRDefault="00EE6742" w:rsidP="00EE6742">
      <w:pPr>
        <w:pStyle w:val="NurText"/>
        <w:bidi/>
        <w:rPr>
          <w:ins w:id="12451" w:author="Transkribus" w:date="2019-12-11T14:30:00Z"/>
          <w:rFonts w:ascii="Courier New" w:hAnsi="Courier New" w:cs="Courier New"/>
        </w:rPr>
      </w:pPr>
      <w:ins w:id="12452" w:author="Transkribus" w:date="2019-12-11T14:30:00Z">
        <w:r w:rsidRPr="00EE6742">
          <w:rPr>
            <w:rFonts w:ascii="Courier New" w:hAnsi="Courier New" w:cs="Courier New"/>
            <w:rtl/>
          </w:rPr>
          <w:t xml:space="preserve"> فلويفرحن بومادطول جبانه * لييب فافى عيشة المرة مطم٤</w:t>
        </w:r>
      </w:ins>
    </w:p>
    <w:p w14:paraId="3AB000FA" w14:textId="5A84B1ED" w:rsidR="00EE6742" w:rsidRPr="00EE6742" w:rsidRDefault="00EE6742" w:rsidP="00EE6742">
      <w:pPr>
        <w:pStyle w:val="NurText"/>
        <w:bidi/>
        <w:rPr>
          <w:rFonts w:ascii="Courier New" w:hAnsi="Courier New" w:cs="Courier New"/>
        </w:rPr>
      </w:pPr>
      <w:ins w:id="12453" w:author="Transkribus" w:date="2019-12-11T14:30:00Z">
        <w:r w:rsidRPr="00EE6742">
          <w:rPr>
            <w:rFonts w:ascii="Courier New" w:hAnsi="Courier New" w:cs="Courier New"/>
            <w:rtl/>
          </w:rPr>
          <w:t>فا العيس الاميل مجسةارق * ومالوت الامتل</w:t>
        </w:r>
      </w:ins>
      <w:r w:rsidRPr="00EE6742">
        <w:rPr>
          <w:rFonts w:ascii="Courier New" w:hAnsi="Courier New" w:cs="Courier New"/>
          <w:rtl/>
        </w:rPr>
        <w:t xml:space="preserve"> ما العين </w:t>
      </w:r>
      <w:del w:id="12454" w:author="Transkribus" w:date="2019-12-11T14:30:00Z">
        <w:r w:rsidR="009B6BCA" w:rsidRPr="009B6BCA">
          <w:rPr>
            <w:rFonts w:ascii="Courier New" w:hAnsi="Courier New" w:cs="Courier New"/>
            <w:rtl/>
          </w:rPr>
          <w:delText>تهجع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455" w:author="Transkribus" w:date="2019-12-11T14:30:00Z">
        <w:r w:rsidRPr="00EE6742">
          <w:rPr>
            <w:rFonts w:ascii="Courier New" w:hAnsi="Courier New" w:cs="Courier New"/>
            <w:rtl/>
          </w:rPr>
          <w:t>يممع</w:t>
        </w:r>
      </w:ins>
    </w:p>
    <w:p w14:paraId="0D225023" w14:textId="38FAE0F1" w:rsidR="00EE6742" w:rsidRPr="00EE6742" w:rsidRDefault="009B6BCA" w:rsidP="00EE6742">
      <w:pPr>
        <w:pStyle w:val="NurText"/>
        <w:bidi/>
        <w:rPr>
          <w:rFonts w:ascii="Courier New" w:hAnsi="Courier New" w:cs="Courier New"/>
        </w:rPr>
      </w:pPr>
      <w:dir w:val="rtl">
        <w:dir w:val="rtl">
          <w:del w:id="12456" w:author="Transkribus" w:date="2019-12-11T14:30:00Z">
            <w:r w:rsidRPr="009B6BCA">
              <w:rPr>
                <w:rFonts w:ascii="Courier New" w:hAnsi="Courier New" w:cs="Courier New"/>
                <w:rtl/>
              </w:rPr>
              <w:delText>وما</w:delText>
            </w:r>
          </w:del>
          <w:ins w:id="12457" w:author="Transkribus" w:date="2019-12-11T14:30:00Z">
            <w:r w:rsidR="00EE6742" w:rsidRPr="00EE6742">
              <w:rPr>
                <w:rFonts w:ascii="Courier New" w:hAnsi="Courier New" w:cs="Courier New"/>
                <w:rtl/>
              </w:rPr>
              <w:t>و با</w:t>
            </w:r>
          </w:ins>
          <w:r w:rsidR="00EE6742" w:rsidRPr="00EE6742">
            <w:rPr>
              <w:rFonts w:ascii="Courier New" w:hAnsi="Courier New" w:cs="Courier New"/>
              <w:rtl/>
            </w:rPr>
            <w:t xml:space="preserve"> الناس </w:t>
          </w:r>
          <w:del w:id="12458" w:author="Transkribus" w:date="2019-12-11T14:30:00Z">
            <w:r w:rsidRPr="009B6BCA">
              <w:rPr>
                <w:rFonts w:ascii="Courier New" w:hAnsi="Courier New" w:cs="Courier New"/>
                <w:rtl/>
              </w:rPr>
              <w:delText>الا كالنبات فيابس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459" w:author="Transkribus" w:date="2019-12-11T14:30:00Z">
            <w:r w:rsidR="00EE6742" w:rsidRPr="00EE6742">
              <w:rPr>
                <w:rFonts w:ascii="Courier New" w:hAnsi="Courier New" w:cs="Courier New"/>
                <w:rtl/>
              </w:rPr>
              <w:t xml:space="preserve">الاكالنبات فيايس * </w:t>
            </w:r>
          </w:ins>
          <w:r w:rsidR="00EE6742" w:rsidRPr="00EE6742">
            <w:rPr>
              <w:rFonts w:ascii="Courier New" w:hAnsi="Courier New" w:cs="Courier New"/>
              <w:rtl/>
            </w:rPr>
            <w:t xml:space="preserve">هشيم </w:t>
          </w:r>
          <w:del w:id="12460" w:author="Transkribus" w:date="2019-12-11T14:30:00Z">
            <w:r w:rsidRPr="009B6BCA">
              <w:rPr>
                <w:rFonts w:ascii="Courier New" w:hAnsi="Courier New" w:cs="Courier New"/>
                <w:rtl/>
              </w:rPr>
              <w:delText>وغض</w:delText>
            </w:r>
          </w:del>
          <w:ins w:id="12461" w:author="Transkribus" w:date="2019-12-11T14:30:00Z">
            <w:r w:rsidR="00EE6742" w:rsidRPr="00EE6742">
              <w:rPr>
                <w:rFonts w:ascii="Courier New" w:hAnsi="Courier New" w:cs="Courier New"/>
                <w:rtl/>
              </w:rPr>
              <w:t>وفس</w:t>
            </w:r>
          </w:ins>
          <w:r w:rsidR="00EE6742" w:rsidRPr="00EE6742">
            <w:rPr>
              <w:rFonts w:ascii="Courier New" w:hAnsi="Courier New" w:cs="Courier New"/>
              <w:rtl/>
            </w:rPr>
            <w:t xml:space="preserve"> اثر </w:t>
          </w:r>
          <w:del w:id="12462" w:author="Transkribus" w:date="2019-12-11T14:30:00Z">
            <w:r w:rsidRPr="009B6BCA">
              <w:rPr>
                <w:rFonts w:ascii="Courier New" w:hAnsi="Courier New" w:cs="Courier New"/>
                <w:rtl/>
              </w:rPr>
              <w:delText>ما باد يطلع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63" w:author="Transkribus" w:date="2019-12-11T14:30:00Z">
            <w:r w:rsidR="00EE6742" w:rsidRPr="00EE6742">
              <w:rPr>
                <w:rFonts w:ascii="Courier New" w:hAnsi="Courier New" w:cs="Courier New"/>
                <w:rtl/>
              </w:rPr>
              <w:t>ماماد بطلم</w:t>
            </w:r>
          </w:ins>
        </w:dir>
      </w:dir>
    </w:p>
    <w:p w14:paraId="786915F8" w14:textId="1D1CA96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فتبا </w:t>
          </w:r>
          <w:del w:id="12464" w:author="Transkribus" w:date="2019-12-11T14:30:00Z">
            <w:r w:rsidRPr="009B6BCA">
              <w:rPr>
                <w:rFonts w:ascii="Courier New" w:hAnsi="Courier New" w:cs="Courier New"/>
                <w:rtl/>
              </w:rPr>
              <w:delText>لدنيا ما تزال تعلنا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افاويق كاس</w:delText>
                </w:r>
              </w:dir>
            </w:dir>
          </w:del>
          <w:ins w:id="12465" w:author="Transkribus" w:date="2019-12-11T14:30:00Z">
            <w:r w:rsidR="00EE6742" w:rsidRPr="00EE6742">
              <w:rPr>
                <w:rFonts w:ascii="Courier New" w:hAnsi="Courier New" w:cs="Courier New"/>
                <w:rtl/>
              </w:rPr>
              <w:t>الدنيا ماثرال غلنا * أقاوبق كماس</w:t>
            </w:r>
          </w:ins>
          <w:r w:rsidR="00EE6742" w:rsidRPr="00EE6742">
            <w:rPr>
              <w:rFonts w:ascii="Courier New" w:hAnsi="Courier New" w:cs="Courier New"/>
              <w:rtl/>
            </w:rPr>
            <w:t xml:space="preserve"> مرة ليس </w:t>
          </w:r>
          <w:del w:id="12466" w:author="Transkribus" w:date="2019-12-11T14:30:00Z">
            <w:r w:rsidRPr="009B6BCA">
              <w:rPr>
                <w:rFonts w:ascii="Courier New" w:hAnsi="Courier New" w:cs="Courier New"/>
                <w:rtl/>
              </w:rPr>
              <w:delText>تقنع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67" w:author="Transkribus" w:date="2019-12-11T14:30:00Z">
            <w:r w:rsidR="00EE6742" w:rsidRPr="00EE6742">
              <w:rPr>
                <w:rFonts w:ascii="Courier New" w:hAnsi="Courier New" w:cs="Courier New"/>
                <w:rtl/>
              </w:rPr>
              <w:t>تفتع</w:t>
            </w:r>
          </w:ins>
        </w:dir>
      </w:dir>
    </w:p>
    <w:p w14:paraId="6F9BFC54" w14:textId="77777777" w:rsidR="009B6BCA" w:rsidRPr="009B6BCA" w:rsidRDefault="009B6BCA" w:rsidP="009B6BCA">
      <w:pPr>
        <w:pStyle w:val="NurText"/>
        <w:bidi/>
        <w:rPr>
          <w:del w:id="12468" w:author="Transkribus" w:date="2019-12-11T14:30:00Z"/>
          <w:rFonts w:ascii="Courier New" w:hAnsi="Courier New" w:cs="Courier New"/>
        </w:rPr>
      </w:pPr>
      <w:dir w:val="rtl">
        <w:dir w:val="rtl">
          <w:del w:id="12469" w:author="Transkribus" w:date="2019-12-11T14:30:00Z">
            <w:r w:rsidRPr="009B6BCA">
              <w:rPr>
                <w:rFonts w:ascii="Courier New" w:hAnsi="Courier New" w:cs="Courier New"/>
                <w:rtl/>
              </w:rPr>
              <w:delText>سحاب امانيها جهام وبرقها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شيم برق خلب ليس يهمع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27CC154" w14:textId="4E2C24E4" w:rsidR="00EE6742" w:rsidRPr="00EE6742" w:rsidRDefault="009B6BCA" w:rsidP="00EE6742">
      <w:pPr>
        <w:pStyle w:val="NurText"/>
        <w:bidi/>
        <w:rPr>
          <w:ins w:id="12470" w:author="Transkribus" w:date="2019-12-11T14:30:00Z"/>
          <w:rFonts w:ascii="Courier New" w:hAnsi="Courier New" w:cs="Courier New"/>
        </w:rPr>
      </w:pPr>
      <w:dir w:val="rtl">
        <w:dir w:val="rtl">
          <w:del w:id="12471" w:author="Transkribus" w:date="2019-12-11T14:30:00Z">
            <w:r w:rsidRPr="009B6BCA">
              <w:rPr>
                <w:rFonts w:ascii="Courier New" w:hAnsi="Courier New" w:cs="Courier New"/>
                <w:rtl/>
              </w:rPr>
              <w:delText>تغر بنيها بالمنى فتقودهم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الى قعر</w:delText>
                </w:r>
              </w:dir>
            </w:dir>
          </w:del>
          <w:ins w:id="12472" w:author="Transkribus" w:date="2019-12-11T14:30:00Z">
            <w:r w:rsidR="00EE6742" w:rsidRPr="00EE6742">
              <w:rPr>
                <w:rFonts w:ascii="Courier New" w:hAnsi="Courier New" w:cs="Courier New"/>
                <w:rtl/>
              </w:rPr>
              <w:t>اسحاب أماسهاجهام ويرقها * اداشيم يرق خلب ليس</w:t>
            </w:r>
            <w:r w:rsidR="00EE6742" w:rsidRPr="00EE6742">
              <w:rPr>
                <w:rFonts w:ascii="Courier New" w:hAnsi="Courier New" w:cs="Courier New"/>
                <w:rtl/>
              </w:rPr>
              <w:tab/>
              <w:t>بهة٢</w:t>
            </w:r>
          </w:ins>
        </w:dir>
      </w:dir>
    </w:p>
    <w:p w14:paraId="3711A5A2" w14:textId="0E901AC5" w:rsidR="00EE6742" w:rsidRPr="00EE6742" w:rsidRDefault="00EE6742" w:rsidP="00EE6742">
      <w:pPr>
        <w:pStyle w:val="NurText"/>
        <w:bidi/>
        <w:rPr>
          <w:rFonts w:ascii="Courier New" w:hAnsi="Courier New" w:cs="Courier New"/>
        </w:rPr>
      </w:pPr>
      <w:ins w:id="12473" w:author="Transkribus" w:date="2019-12-11T14:30:00Z">
        <w:r w:rsidRPr="00EE6742">
          <w:rPr>
            <w:rFonts w:ascii="Courier New" w:hAnsi="Courier New" w:cs="Courier New"/>
            <w:rtl/>
          </w:rPr>
          <w:t>ففر ينيها بالمسى فيقودهم * الى فعر</w:t>
        </w:r>
      </w:ins>
      <w:r w:rsidRPr="00EE6742">
        <w:rPr>
          <w:rFonts w:ascii="Courier New" w:hAnsi="Courier New" w:cs="Courier New"/>
          <w:rtl/>
        </w:rPr>
        <w:t xml:space="preserve"> مهواة بها </w:t>
      </w:r>
      <w:del w:id="12474" w:author="Transkribus" w:date="2019-12-11T14:30:00Z">
        <w:r w:rsidR="009B6BCA" w:rsidRPr="009B6BCA">
          <w:rPr>
            <w:rFonts w:ascii="Courier New" w:hAnsi="Courier New" w:cs="Courier New"/>
            <w:rtl/>
          </w:rPr>
          <w:delText>المرء يوضع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475" w:author="Transkribus" w:date="2019-12-11T14:30:00Z">
        <w:r w:rsidRPr="00EE6742">
          <w:rPr>
            <w:rFonts w:ascii="Courier New" w:hAnsi="Courier New" w:cs="Courier New"/>
            <w:rtl/>
          </w:rPr>
          <w:t>المرة يوسع</w:t>
        </w:r>
      </w:ins>
    </w:p>
    <w:p w14:paraId="3B0C03E8" w14:textId="2A5CCDA3" w:rsidR="00EE6742" w:rsidRPr="00EE6742" w:rsidRDefault="009B6BCA" w:rsidP="00EE6742">
      <w:pPr>
        <w:pStyle w:val="NurText"/>
        <w:bidi/>
        <w:rPr>
          <w:rFonts w:ascii="Courier New" w:hAnsi="Courier New" w:cs="Courier New"/>
        </w:rPr>
      </w:pPr>
      <w:dir w:val="rtl">
        <w:dir w:val="rtl">
          <w:del w:id="12476" w:author="Transkribus" w:date="2019-12-11T14:30:00Z">
            <w:r w:rsidRPr="009B6BCA">
              <w:rPr>
                <w:rFonts w:ascii="Courier New" w:hAnsi="Courier New" w:cs="Courier New"/>
                <w:rtl/>
              </w:rPr>
              <w:delText>فكم اهلكت</w:delText>
            </w:r>
          </w:del>
          <w:ins w:id="12477" w:author="Transkribus" w:date="2019-12-11T14:30:00Z">
            <w:r w:rsidR="00EE6742" w:rsidRPr="00EE6742">
              <w:rPr>
                <w:rFonts w:ascii="Courier New" w:hAnsi="Courier New" w:cs="Courier New"/>
                <w:rtl/>
              </w:rPr>
              <w:t>كم أهلكت</w:t>
            </w:r>
          </w:ins>
          <w:r w:rsidR="00EE6742" w:rsidRPr="00EE6742">
            <w:rPr>
              <w:rFonts w:ascii="Courier New" w:hAnsi="Courier New" w:cs="Courier New"/>
              <w:rtl/>
            </w:rPr>
            <w:t xml:space="preserve"> فى </w:t>
          </w:r>
          <w:del w:id="12478" w:author="Transkribus" w:date="2019-12-11T14:30:00Z">
            <w:r w:rsidRPr="009B6BCA">
              <w:rPr>
                <w:rFonts w:ascii="Courier New" w:hAnsi="Courier New" w:cs="Courier New"/>
                <w:rtl/>
              </w:rPr>
              <w:delText>حبها من متيم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479" w:author="Transkribus" w:date="2019-12-11T14:30:00Z">
            <w:r w:rsidR="00EE6742" w:rsidRPr="00EE6742">
              <w:rPr>
                <w:rFonts w:ascii="Courier New" w:hAnsi="Courier New" w:cs="Courier New"/>
                <w:rtl/>
              </w:rPr>
              <w:t xml:space="preserve">جبهامن قيم * </w:t>
            </w:r>
          </w:ins>
          <w:r w:rsidR="00EE6742" w:rsidRPr="00EE6742">
            <w:rPr>
              <w:rFonts w:ascii="Courier New" w:hAnsi="Courier New" w:cs="Courier New"/>
              <w:rtl/>
            </w:rPr>
            <w:t>ولم يح</w:t>
          </w:r>
          <w:del w:id="12480" w:author="Transkribus" w:date="2019-12-11T14:30:00Z">
            <w:r w:rsidRPr="009B6BCA">
              <w:rPr>
                <w:rFonts w:ascii="Courier New" w:hAnsi="Courier New" w:cs="Courier New"/>
                <w:rtl/>
              </w:rPr>
              <w:delText>ظ</w:delText>
            </w:r>
          </w:del>
          <w:ins w:id="12481"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 منها </w:t>
          </w:r>
          <w:del w:id="12482" w:author="Transkribus" w:date="2019-12-11T14:30:00Z">
            <w:r w:rsidRPr="009B6BCA">
              <w:rPr>
                <w:rFonts w:ascii="Courier New" w:hAnsi="Courier New" w:cs="Courier New"/>
                <w:rtl/>
              </w:rPr>
              <w:delText>بالمنى فيمتنع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83" w:author="Transkribus" w:date="2019-12-11T14:30:00Z">
            <w:r w:rsidR="00EE6742" w:rsidRPr="00EE6742">
              <w:rPr>
                <w:rFonts w:ascii="Courier New" w:hAnsi="Courier New" w:cs="Courier New"/>
                <w:rtl/>
              </w:rPr>
              <w:t>المسى فيت٢</w:t>
            </w:r>
          </w:ins>
        </w:dir>
      </w:dir>
    </w:p>
    <w:p w14:paraId="56FE9CC4" w14:textId="1E16B24F" w:rsidR="00EE6742" w:rsidRPr="00EE6742" w:rsidRDefault="009B6BCA" w:rsidP="00EE6742">
      <w:pPr>
        <w:pStyle w:val="NurText"/>
        <w:bidi/>
        <w:rPr>
          <w:rFonts w:ascii="Courier New" w:hAnsi="Courier New" w:cs="Courier New"/>
        </w:rPr>
      </w:pPr>
      <w:dir w:val="rtl">
        <w:dir w:val="rtl">
          <w:del w:id="12484" w:author="Transkribus" w:date="2019-12-11T14:30:00Z">
            <w:r w:rsidRPr="009B6BCA">
              <w:rPr>
                <w:rFonts w:ascii="Courier New" w:hAnsi="Courier New" w:cs="Courier New"/>
                <w:rtl/>
              </w:rPr>
              <w:delText>تمنيه بالامال</w:delText>
            </w:r>
          </w:del>
          <w:ins w:id="12485" w:author="Transkribus" w:date="2019-12-11T14:30:00Z">
            <w:r w:rsidR="00EE6742" w:rsidRPr="00EE6742">
              <w:rPr>
                <w:rFonts w:ascii="Courier New" w:hAnsi="Courier New" w:cs="Courier New"/>
                <w:rtl/>
              </w:rPr>
              <w:t>تمنبه الامال</w:t>
            </w:r>
          </w:ins>
          <w:r w:rsidR="00EE6742" w:rsidRPr="00EE6742">
            <w:rPr>
              <w:rFonts w:ascii="Courier New" w:hAnsi="Courier New" w:cs="Courier New"/>
              <w:rtl/>
            </w:rPr>
            <w:t xml:space="preserve"> فى </w:t>
          </w:r>
          <w:del w:id="12486" w:author="Transkribus" w:date="2019-12-11T14:30:00Z">
            <w:r w:rsidRPr="009B6BCA">
              <w:rPr>
                <w:rFonts w:ascii="Courier New" w:hAnsi="Courier New" w:cs="Courier New"/>
                <w:rtl/>
              </w:rPr>
              <w:delText>نيل وصلها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487" w:author="Transkribus" w:date="2019-12-11T14:30:00Z">
            <w:r w:rsidR="00EE6742" w:rsidRPr="00EE6742">
              <w:rPr>
                <w:rFonts w:ascii="Courier New" w:hAnsi="Courier New" w:cs="Courier New"/>
                <w:rtl/>
              </w:rPr>
              <w:t xml:space="preserve">تيل وسلها * </w:t>
            </w:r>
          </w:ins>
          <w:r w:rsidR="00EE6742" w:rsidRPr="00EE6742">
            <w:rPr>
              <w:rFonts w:ascii="Courier New" w:hAnsi="Courier New" w:cs="Courier New"/>
              <w:rtl/>
            </w:rPr>
            <w:t xml:space="preserve">وعن </w:t>
          </w:r>
          <w:del w:id="12488" w:author="Transkribus" w:date="2019-12-11T14:30:00Z">
            <w:r w:rsidRPr="009B6BCA">
              <w:rPr>
                <w:rFonts w:ascii="Courier New" w:hAnsi="Courier New" w:cs="Courier New"/>
                <w:rtl/>
              </w:rPr>
              <w:delText>غ</w:delText>
            </w:r>
          </w:del>
          <w:ins w:id="12489" w:author="Transkribus" w:date="2019-12-11T14:30:00Z">
            <w:r w:rsidR="00EE6742" w:rsidRPr="00EE6742">
              <w:rPr>
                <w:rFonts w:ascii="Courier New" w:hAnsi="Courier New" w:cs="Courier New"/>
                <w:rtl/>
              </w:rPr>
              <w:t>عب</w:t>
            </w:r>
          </w:ins>
          <w:r w:rsidR="00EE6742" w:rsidRPr="00EE6742">
            <w:rPr>
              <w:rFonts w:ascii="Courier New" w:hAnsi="Courier New" w:cs="Courier New"/>
              <w:rtl/>
            </w:rPr>
            <w:t xml:space="preserve">يه فى </w:t>
          </w:r>
          <w:del w:id="12490" w:author="Transkribus" w:date="2019-12-11T14:30:00Z">
            <w:r w:rsidRPr="009B6BCA">
              <w:rPr>
                <w:rFonts w:ascii="Courier New" w:hAnsi="Courier New" w:cs="Courier New"/>
                <w:rtl/>
              </w:rPr>
              <w:delText>حبها ليس ينزع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491" w:author="Transkribus" w:date="2019-12-11T14:30:00Z">
            <w:r w:rsidR="00EE6742" w:rsidRPr="00EE6742">
              <w:rPr>
                <w:rFonts w:ascii="Courier New" w:hAnsi="Courier New" w:cs="Courier New"/>
                <w:rtl/>
              </w:rPr>
              <w:t>جبهاليس بنز٣</w:t>
            </w:r>
          </w:ins>
        </w:dir>
      </w:dir>
    </w:p>
    <w:p w14:paraId="00D101F8" w14:textId="6A79B458" w:rsidR="00EE6742" w:rsidRPr="00EE6742" w:rsidRDefault="009B6BCA" w:rsidP="00EE6742">
      <w:pPr>
        <w:pStyle w:val="NurText"/>
        <w:bidi/>
        <w:rPr>
          <w:rFonts w:ascii="Courier New" w:hAnsi="Courier New" w:cs="Courier New"/>
        </w:rPr>
      </w:pPr>
      <w:dir w:val="rtl">
        <w:dir w:val="rtl">
          <w:del w:id="12492" w:author="Transkribus" w:date="2019-12-11T14:30:00Z">
            <w:r w:rsidRPr="009B6BCA">
              <w:rPr>
                <w:rFonts w:ascii="Courier New" w:hAnsi="Courier New" w:cs="Courier New"/>
                <w:rtl/>
              </w:rPr>
              <w:delText>اضاع</w:delText>
            </w:r>
          </w:del>
          <w:ins w:id="12493" w:author="Transkribus" w:date="2019-12-11T14:30:00Z">
            <w:r w:rsidR="00EE6742" w:rsidRPr="00EE6742">
              <w:rPr>
                <w:rFonts w:ascii="Courier New" w:hAnsi="Courier New" w:cs="Courier New"/>
                <w:rtl/>
              </w:rPr>
              <w:t>أساج</w:t>
            </w:r>
          </w:ins>
          <w:r w:rsidR="00EE6742" w:rsidRPr="00EE6742">
            <w:rPr>
              <w:rFonts w:ascii="Courier New" w:hAnsi="Courier New" w:cs="Courier New"/>
              <w:rtl/>
            </w:rPr>
            <w:t xml:space="preserve"> بها </w:t>
          </w:r>
          <w:del w:id="12494" w:author="Transkribus" w:date="2019-12-11T14:30:00Z">
            <w:r w:rsidRPr="009B6BCA">
              <w:rPr>
                <w:rFonts w:ascii="Courier New" w:hAnsi="Courier New" w:cs="Courier New"/>
                <w:rtl/>
              </w:rPr>
              <w:delText>عمرا له</w:delText>
            </w:r>
          </w:del>
          <w:ins w:id="12495" w:author="Transkribus" w:date="2019-12-11T14:30:00Z">
            <w:r w:rsidR="00EE6742" w:rsidRPr="00EE6742">
              <w:rPr>
                <w:rFonts w:ascii="Courier New" w:hAnsi="Courier New" w:cs="Courier New"/>
                <w:rtl/>
              </w:rPr>
              <w:t>عمر اله</w:t>
            </w:r>
          </w:ins>
          <w:r w:rsidR="00EE6742" w:rsidRPr="00EE6742">
            <w:rPr>
              <w:rFonts w:ascii="Courier New" w:hAnsi="Courier New" w:cs="Courier New"/>
              <w:rtl/>
            </w:rPr>
            <w:t xml:space="preserve"> غير </w:t>
          </w:r>
          <w:del w:id="12496" w:author="Transkribus" w:date="2019-12-11T14:30:00Z">
            <w:r w:rsidRPr="009B6BCA">
              <w:rPr>
                <w:rFonts w:ascii="Courier New" w:hAnsi="Courier New" w:cs="Courier New"/>
                <w:rtl/>
              </w:rPr>
              <w:delText>ر</w:delText>
            </w:r>
          </w:del>
          <w:ins w:id="12497" w:author="Transkribus" w:date="2019-12-11T14:30:00Z">
            <w:r w:rsidR="00EE6742" w:rsidRPr="00EE6742">
              <w:rPr>
                <w:rFonts w:ascii="Courier New" w:hAnsi="Courier New" w:cs="Courier New"/>
                <w:rtl/>
              </w:rPr>
              <w:t>ز</w:t>
            </w:r>
          </w:ins>
          <w:r w:rsidR="00EE6742" w:rsidRPr="00EE6742">
            <w:rPr>
              <w:rFonts w:ascii="Courier New" w:hAnsi="Courier New" w:cs="Courier New"/>
              <w:rtl/>
            </w:rPr>
            <w:t>اجع</w:t>
          </w:r>
          <w:del w:id="124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ولم </w:t>
              </w:r>
              <w:del w:id="12499" w:author="Transkribus" w:date="2019-12-11T14:30:00Z">
                <w:r w:rsidRPr="009B6BCA">
                  <w:rPr>
                    <w:rFonts w:ascii="Courier New" w:hAnsi="Courier New" w:cs="Courier New"/>
                    <w:rtl/>
                  </w:rPr>
                  <w:delText>ينل</w:delText>
                </w:r>
              </w:del>
              <w:ins w:id="12500"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الامر الذى </w:t>
              </w:r>
              <w:del w:id="12501" w:author="Transkribus" w:date="2019-12-11T14:30:00Z">
                <w:r w:rsidRPr="009B6BCA">
                  <w:rPr>
                    <w:rFonts w:ascii="Courier New" w:hAnsi="Courier New" w:cs="Courier New"/>
                    <w:rtl/>
                  </w:rPr>
                  <w:delText>يتوقع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02" w:author="Transkribus" w:date="2019-12-11T14:30:00Z">
                <w:r w:rsidR="00EE6742" w:rsidRPr="00EE6742">
                  <w:rPr>
                    <w:rFonts w:ascii="Courier New" w:hAnsi="Courier New" w:cs="Courier New"/>
                    <w:rtl/>
                  </w:rPr>
                  <w:t>قوع</w:t>
                </w:r>
              </w:ins>
            </w:dir>
          </w:dir>
        </w:dir>
      </w:dir>
    </w:p>
    <w:p w14:paraId="6D4536BF" w14:textId="2AE154A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فصار </w:t>
          </w:r>
          <w:del w:id="12503" w:author="Transkribus" w:date="2019-12-11T14:30:00Z">
            <w:r w:rsidRPr="009B6BCA">
              <w:rPr>
                <w:rFonts w:ascii="Courier New" w:hAnsi="Courier New" w:cs="Courier New"/>
                <w:rtl/>
              </w:rPr>
              <w:delText>لها عبدا لجمع حطامها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504" w:author="Transkribus" w:date="2019-12-11T14:30:00Z">
            <w:r w:rsidR="00EE6742" w:rsidRPr="00EE6742">
              <w:rPr>
                <w:rFonts w:ascii="Courier New" w:hAnsi="Courier New" w:cs="Courier New"/>
                <w:rtl/>
              </w:rPr>
              <w:t xml:space="preserve">اهاعبد الخدع جطامها * </w:t>
            </w:r>
          </w:ins>
          <w:r w:rsidR="00EE6742" w:rsidRPr="00EE6742">
            <w:rPr>
              <w:rFonts w:ascii="Courier New" w:hAnsi="Courier New" w:cs="Courier New"/>
              <w:rtl/>
            </w:rPr>
            <w:t xml:space="preserve">ولم يهن فيها بالذى كان </w:t>
          </w:r>
          <w:del w:id="12505" w:author="Transkribus" w:date="2019-12-11T14:30:00Z">
            <w:r w:rsidRPr="009B6BCA">
              <w:rPr>
                <w:rFonts w:ascii="Courier New" w:hAnsi="Courier New" w:cs="Courier New"/>
                <w:rtl/>
              </w:rPr>
              <w:delText>ي</w:delText>
            </w:r>
          </w:del>
          <w:ins w:id="12506" w:author="Transkribus" w:date="2019-12-11T14:30:00Z">
            <w:r w:rsidR="00EE6742" w:rsidRPr="00EE6742">
              <w:rPr>
                <w:rFonts w:ascii="Courier New" w:hAnsi="Courier New" w:cs="Courier New"/>
                <w:rtl/>
              </w:rPr>
              <w:t>بن</w:t>
            </w:r>
          </w:ins>
          <w:r w:rsidR="00EE6742" w:rsidRPr="00EE6742">
            <w:rPr>
              <w:rFonts w:ascii="Courier New" w:hAnsi="Courier New" w:cs="Courier New"/>
              <w:rtl/>
            </w:rPr>
            <w:t>جمع</w:t>
          </w:r>
          <w:del w:id="125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522B50" w14:textId="5B7747C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 </w:t>
          </w:r>
          <w:del w:id="12508" w:author="Transkribus" w:date="2019-12-11T14:30:00Z">
            <w:r w:rsidRPr="009B6BCA">
              <w:rPr>
                <w:rFonts w:ascii="Courier New" w:hAnsi="Courier New" w:cs="Courier New"/>
                <w:rtl/>
              </w:rPr>
              <w:delText>كان ذا عقل لاغنته بلغة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509" w:author="Transkribus" w:date="2019-12-11T14:30:00Z">
            <w:r w:rsidR="00EE6742" w:rsidRPr="00EE6742">
              <w:rPr>
                <w:rFonts w:ascii="Courier New" w:hAnsi="Courier New" w:cs="Courier New"/>
                <w:rtl/>
              </w:rPr>
              <w:t xml:space="preserve">كمان داعقل الاغنته بلفة * </w:t>
            </w:r>
          </w:ins>
          <w:r w:rsidR="00EE6742" w:rsidRPr="00EE6742">
            <w:rPr>
              <w:rFonts w:ascii="Courier New" w:hAnsi="Courier New" w:cs="Courier New"/>
              <w:rtl/>
            </w:rPr>
            <w:t>من الع</w:t>
          </w:r>
          <w:del w:id="12510" w:author="Transkribus" w:date="2019-12-11T14:30:00Z">
            <w:r w:rsidRPr="009B6BCA">
              <w:rPr>
                <w:rFonts w:ascii="Courier New" w:hAnsi="Courier New" w:cs="Courier New"/>
                <w:rtl/>
              </w:rPr>
              <w:delText>يش</w:delText>
            </w:r>
          </w:del>
          <w:ins w:id="1251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فى </w:t>
          </w:r>
          <w:del w:id="12512" w:author="Transkribus" w:date="2019-12-11T14:30:00Z">
            <w:r w:rsidRPr="009B6BCA">
              <w:rPr>
                <w:rFonts w:ascii="Courier New" w:hAnsi="Courier New" w:cs="Courier New"/>
                <w:rtl/>
              </w:rPr>
              <w:delText>الدنيا ولم يك يجشع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13" w:author="Transkribus" w:date="2019-12-11T14:30:00Z">
            <w:r w:rsidR="00EE6742" w:rsidRPr="00EE6742">
              <w:rPr>
                <w:rFonts w:ascii="Courier New" w:hAnsi="Courier New" w:cs="Courier New"/>
                <w:rtl/>
              </w:rPr>
              <w:t>الدياولم بك نجشع</w:t>
            </w:r>
          </w:ins>
        </w:dir>
      </w:dir>
    </w:p>
    <w:p w14:paraId="525446B2" w14:textId="4C495667" w:rsidR="00EE6742" w:rsidRPr="00EE6742" w:rsidRDefault="009B6BCA" w:rsidP="00EE6742">
      <w:pPr>
        <w:pStyle w:val="NurText"/>
        <w:bidi/>
        <w:rPr>
          <w:rFonts w:ascii="Courier New" w:hAnsi="Courier New" w:cs="Courier New"/>
        </w:rPr>
      </w:pPr>
      <w:dir w:val="rtl">
        <w:dir w:val="rtl">
          <w:del w:id="12514" w:author="Transkribus" w:date="2019-12-11T14:30:00Z">
            <w:r w:rsidRPr="009B6BCA">
              <w:rPr>
                <w:rFonts w:ascii="Courier New" w:hAnsi="Courier New" w:cs="Courier New"/>
                <w:rtl/>
              </w:rPr>
              <w:delText>الى ان</w:delText>
            </w:r>
          </w:del>
          <w:ins w:id="12515" w:author="Transkribus" w:date="2019-12-11T14:30:00Z">
            <w:r w:rsidR="00EE6742" w:rsidRPr="00EE6742">
              <w:rPr>
                <w:rFonts w:ascii="Courier New" w:hAnsi="Courier New" w:cs="Courier New"/>
                <w:rtl/>
              </w:rPr>
              <w:t xml:space="preserve"> ابلى ابن</w:t>
            </w:r>
          </w:ins>
          <w:r w:rsidR="00EE6742" w:rsidRPr="00EE6742">
            <w:rPr>
              <w:rFonts w:ascii="Courier New" w:hAnsi="Courier New" w:cs="Courier New"/>
              <w:rtl/>
            </w:rPr>
            <w:t xml:space="preserve"> توافيه المن</w:t>
          </w:r>
          <w:del w:id="12516" w:author="Transkribus" w:date="2019-12-11T14:30:00Z">
            <w:r w:rsidRPr="009B6BCA">
              <w:rPr>
                <w:rFonts w:ascii="Courier New" w:hAnsi="Courier New" w:cs="Courier New"/>
                <w:rtl/>
              </w:rPr>
              <w:delText>ي</w:delText>
            </w:r>
          </w:del>
          <w:ins w:id="12517"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وهو بال</w:t>
          </w:r>
          <w:ins w:id="12518" w:author="Transkribus" w:date="2019-12-11T14:30:00Z">
            <w:r w:rsidR="00EE6742" w:rsidRPr="00EE6742">
              <w:rPr>
                <w:rFonts w:ascii="Courier New" w:hAnsi="Courier New" w:cs="Courier New"/>
                <w:rtl/>
              </w:rPr>
              <w:t>س</w:t>
            </w:r>
          </w:ins>
          <w:r w:rsidR="00EE6742" w:rsidRPr="00EE6742">
            <w:rPr>
              <w:rFonts w:ascii="Courier New" w:hAnsi="Courier New" w:cs="Courier New"/>
              <w:rtl/>
            </w:rPr>
            <w:t>قناعة</w:t>
          </w:r>
          <w:del w:id="125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w:t>
          </w:r>
          <w:del w:id="12520" w:author="Transkribus" w:date="2019-12-11T14:30:00Z">
            <w:r w:rsidRPr="009B6BCA">
              <w:rPr>
                <w:rFonts w:ascii="Courier New" w:hAnsi="Courier New" w:cs="Courier New"/>
                <w:rtl/>
              </w:rPr>
              <w:delText xml:space="preserve">* </w:delText>
            </w:r>
            <w:dir w:val="rtl">
              <w:dir w:val="rtl"/>
            </w:dir>
          </w:del>
          <w:r w:rsidR="00EE6742" w:rsidRPr="00EE6742">
            <w:rPr>
              <w:rFonts w:ascii="Courier New" w:hAnsi="Courier New" w:cs="Courier New"/>
              <w:rtl/>
            </w:rPr>
            <w:t xml:space="preserve">فيها </w:t>
          </w:r>
          <w:del w:id="12521" w:author="Transkribus" w:date="2019-12-11T14:30:00Z">
            <w:r w:rsidRPr="009B6BCA">
              <w:rPr>
                <w:rFonts w:ascii="Courier New" w:hAnsi="Courier New" w:cs="Courier New"/>
                <w:rtl/>
              </w:rPr>
              <w:delText>امن لا يروع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22" w:author="Transkribus" w:date="2019-12-11T14:30:00Z">
            <w:r w:rsidR="00EE6742" w:rsidRPr="00EE6742">
              <w:rPr>
                <w:rFonts w:ascii="Courier New" w:hAnsi="Courier New" w:cs="Courier New"/>
                <w:rtl/>
              </w:rPr>
              <w:t>أيسن الابرو٣</w:t>
            </w:r>
          </w:ins>
        </w:dir>
      </w:dir>
    </w:p>
    <w:p w14:paraId="34848FCD" w14:textId="77777777" w:rsidR="009B6BCA" w:rsidRPr="009B6BCA" w:rsidRDefault="009B6BCA" w:rsidP="009B6BCA">
      <w:pPr>
        <w:pStyle w:val="NurText"/>
        <w:bidi/>
        <w:rPr>
          <w:del w:id="12523" w:author="Transkribus" w:date="2019-12-11T14:30:00Z"/>
          <w:rFonts w:ascii="Courier New" w:hAnsi="Courier New" w:cs="Courier New"/>
        </w:rPr>
      </w:pPr>
      <w:dir w:val="rtl">
        <w:dir w:val="rtl">
          <w:del w:id="12524" w:author="Transkribus" w:date="2019-12-11T14:30:00Z">
            <w:r w:rsidRPr="009B6BCA">
              <w:rPr>
                <w:rFonts w:ascii="Courier New" w:hAnsi="Courier New" w:cs="Courier New"/>
                <w:rtl/>
              </w:rPr>
              <w:delText>مصائبها عمت فليس بمفلت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شجاع ولا ذو ذلة ليس يدفع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6290212" w14:textId="5C8D71E7" w:rsidR="00EE6742" w:rsidRPr="00EE6742" w:rsidRDefault="009B6BCA" w:rsidP="00EE6742">
      <w:pPr>
        <w:pStyle w:val="NurText"/>
        <w:bidi/>
        <w:rPr>
          <w:ins w:id="12525" w:author="Transkribus" w:date="2019-12-11T14:30:00Z"/>
          <w:rFonts w:ascii="Courier New" w:hAnsi="Courier New" w:cs="Courier New"/>
        </w:rPr>
      </w:pPr>
      <w:dir w:val="rtl">
        <w:dir w:val="rtl">
          <w:del w:id="12526" w:author="Transkribus" w:date="2019-12-11T14:30:00Z">
            <w:r w:rsidRPr="009B6BCA">
              <w:rPr>
                <w:rFonts w:ascii="Courier New" w:hAnsi="Courier New" w:cs="Courier New"/>
                <w:rtl/>
              </w:rPr>
              <w:delText>ولا سابح فى قعر بحر وطائر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527" w:author="Transkribus" w:date="2019-12-11T14:30:00Z">
            <w:r w:rsidR="00EE6742" w:rsidRPr="00EE6742">
              <w:rPr>
                <w:rFonts w:ascii="Courier New" w:hAnsi="Courier New" w:cs="Courier New"/>
                <w:rtl/>
              </w:rPr>
              <w:t>مصاتيها عم قليس عغلت * شجاجح ولادودلة يس ب</w:t>
            </w:r>
          </w:ins>
        </w:dir>
      </w:dir>
    </w:p>
    <w:p w14:paraId="6E411320" w14:textId="71D12700" w:rsidR="00EE6742" w:rsidRPr="00EE6742" w:rsidRDefault="00EE6742" w:rsidP="00EE6742">
      <w:pPr>
        <w:pStyle w:val="NurText"/>
        <w:bidi/>
        <w:rPr>
          <w:rFonts w:ascii="Courier New" w:hAnsi="Courier New" w:cs="Courier New"/>
        </w:rPr>
      </w:pPr>
      <w:ins w:id="12528" w:author="Transkribus" w:date="2019-12-11T14:30:00Z">
        <w:r w:rsidRPr="00EE6742">
          <w:rPr>
            <w:rFonts w:ascii="Courier New" w:hAnsi="Courier New" w:cs="Courier New"/>
            <w:rtl/>
          </w:rPr>
          <w:t xml:space="preserve">ولاسابح فى فهر بمجير وطار * </w:t>
        </w:r>
      </w:ins>
      <w:r w:rsidRPr="00EE6742">
        <w:rPr>
          <w:rFonts w:ascii="Courier New" w:hAnsi="Courier New" w:cs="Courier New"/>
          <w:rtl/>
        </w:rPr>
        <w:t>يدوم فى بو</w:t>
      </w:r>
      <w:del w:id="12529" w:author="Transkribus" w:date="2019-12-11T14:30:00Z">
        <w:r w:rsidR="009B6BCA" w:rsidRPr="009B6BCA">
          <w:rPr>
            <w:rFonts w:ascii="Courier New" w:hAnsi="Courier New" w:cs="Courier New"/>
            <w:rtl/>
          </w:rPr>
          <w:delText>ح</w:delText>
        </w:r>
      </w:del>
      <w:ins w:id="12530" w:author="Transkribus" w:date="2019-12-11T14:30:00Z">
        <w:r w:rsidRPr="00EE6742">
          <w:rPr>
            <w:rFonts w:ascii="Courier New" w:hAnsi="Courier New" w:cs="Courier New"/>
            <w:rtl/>
          </w:rPr>
          <w:t>ج</w:t>
        </w:r>
      </w:ins>
      <w:r w:rsidRPr="00EE6742">
        <w:rPr>
          <w:rFonts w:ascii="Courier New" w:hAnsi="Courier New" w:cs="Courier New"/>
          <w:rtl/>
        </w:rPr>
        <w:t xml:space="preserve"> الفضاء </w:t>
      </w:r>
      <w:del w:id="12531" w:author="Transkribus" w:date="2019-12-11T14:30:00Z">
        <w:r w:rsidR="009B6BCA" w:rsidRPr="009B6BCA">
          <w:rPr>
            <w:rFonts w:ascii="Courier New" w:hAnsi="Courier New" w:cs="Courier New"/>
            <w:rtl/>
          </w:rPr>
          <w:delText>فينزع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532" w:author="Transkribus" w:date="2019-12-11T14:30:00Z">
        <w:r w:rsidRPr="00EE6742">
          <w:rPr>
            <w:rFonts w:ascii="Courier New" w:hAnsi="Courier New" w:cs="Courier New"/>
            <w:rtl/>
          </w:rPr>
          <w:t>ففر٣</w:t>
        </w:r>
      </w:ins>
    </w:p>
    <w:p w14:paraId="5187A15E" w14:textId="1CD0EED1" w:rsidR="00EE6742" w:rsidRPr="00EE6742" w:rsidRDefault="009B6BCA" w:rsidP="00EE6742">
      <w:pPr>
        <w:pStyle w:val="NurText"/>
        <w:bidi/>
        <w:rPr>
          <w:rFonts w:ascii="Courier New" w:hAnsi="Courier New" w:cs="Courier New"/>
        </w:rPr>
      </w:pPr>
      <w:dir w:val="rtl">
        <w:dir w:val="rtl">
          <w:del w:id="12533" w:author="Transkribus" w:date="2019-12-11T14:30:00Z">
            <w:r w:rsidRPr="009B6BCA">
              <w:rPr>
                <w:rFonts w:ascii="Courier New" w:hAnsi="Courier New" w:cs="Courier New"/>
                <w:rtl/>
              </w:rPr>
              <w:delText>ولا ذو امتناع</w:delText>
            </w:r>
          </w:del>
          <w:ins w:id="12534" w:author="Transkribus" w:date="2019-12-11T14:30:00Z">
            <w:r w:rsidR="00EE6742" w:rsidRPr="00EE6742">
              <w:rPr>
                <w:rFonts w:ascii="Courier New" w:hAnsi="Courier New" w:cs="Courier New"/>
                <w:rtl/>
              </w:rPr>
              <w:t>ولاذو امتناجح</w:t>
            </w:r>
          </w:ins>
          <w:r w:rsidR="00EE6742" w:rsidRPr="00EE6742">
            <w:rPr>
              <w:rFonts w:ascii="Courier New" w:hAnsi="Courier New" w:cs="Courier New"/>
              <w:rtl/>
            </w:rPr>
            <w:t xml:space="preserve"> فى بروج مشيدة</w:t>
          </w:r>
          <w:del w:id="125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536"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لها فى ذرى </w:t>
          </w:r>
          <w:del w:id="12537" w:author="Transkribus" w:date="2019-12-11T14:30:00Z">
            <w:r w:rsidRPr="009B6BCA">
              <w:rPr>
                <w:rFonts w:ascii="Courier New" w:hAnsi="Courier New" w:cs="Courier New"/>
                <w:rtl/>
              </w:rPr>
              <w:delText>جو</w:delText>
            </w:r>
          </w:del>
          <w:ins w:id="12538" w:author="Transkribus" w:date="2019-12-11T14:30:00Z">
            <w:r w:rsidR="00EE6742" w:rsidRPr="00EE6742">
              <w:rPr>
                <w:rFonts w:ascii="Courier New" w:hAnsi="Courier New" w:cs="Courier New"/>
                <w:rtl/>
              </w:rPr>
              <w:t>حو</w:t>
            </w:r>
          </w:ins>
          <w:r w:rsidR="00EE6742" w:rsidRPr="00EE6742">
            <w:rPr>
              <w:rFonts w:ascii="Courier New" w:hAnsi="Courier New" w:cs="Courier New"/>
              <w:rtl/>
            </w:rPr>
            <w:t xml:space="preserve"> السماء </w:t>
          </w:r>
          <w:del w:id="12539" w:author="Transkribus" w:date="2019-12-11T14:30:00Z">
            <w:r w:rsidRPr="009B6BCA">
              <w:rPr>
                <w:rFonts w:ascii="Courier New" w:hAnsi="Courier New" w:cs="Courier New"/>
                <w:rtl/>
              </w:rPr>
              <w:delText>ترفع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40" w:author="Transkribus" w:date="2019-12-11T14:30:00Z">
            <w:r w:rsidR="00EE6742" w:rsidRPr="00EE6742">
              <w:rPr>
                <w:rFonts w:ascii="Courier New" w:hAnsi="Courier New" w:cs="Courier New"/>
                <w:rtl/>
              </w:rPr>
              <w:t>برف٢</w:t>
            </w:r>
          </w:ins>
        </w:dir>
      </w:dir>
    </w:p>
    <w:p w14:paraId="5B467EF8" w14:textId="6C1C4FC3" w:rsidR="00EE6742" w:rsidRPr="00EE6742" w:rsidRDefault="009B6BCA" w:rsidP="00EE6742">
      <w:pPr>
        <w:pStyle w:val="NurText"/>
        <w:bidi/>
        <w:rPr>
          <w:rFonts w:ascii="Courier New" w:hAnsi="Courier New" w:cs="Courier New"/>
        </w:rPr>
      </w:pPr>
      <w:dir w:val="rtl">
        <w:dir w:val="rtl">
          <w:del w:id="12541" w:author="Transkribus" w:date="2019-12-11T14:30:00Z">
            <w:r w:rsidRPr="009B6BCA">
              <w:rPr>
                <w:rFonts w:ascii="Courier New" w:hAnsi="Courier New" w:cs="Courier New"/>
                <w:rtl/>
              </w:rPr>
              <w:delText>ا</w:delText>
            </w:r>
          </w:del>
          <w:ins w:id="12542" w:author="Transkribus" w:date="2019-12-11T14:30:00Z">
            <w:r w:rsidR="00EE6742" w:rsidRPr="00EE6742">
              <w:rPr>
                <w:rFonts w:ascii="Courier New" w:hAnsi="Courier New" w:cs="Courier New"/>
                <w:rtl/>
              </w:rPr>
              <w:t>أ</w:t>
            </w:r>
          </w:ins>
          <w:r w:rsidR="00EE6742" w:rsidRPr="00EE6742">
            <w:rPr>
              <w:rFonts w:ascii="Courier New" w:hAnsi="Courier New" w:cs="Courier New"/>
              <w:rtl/>
            </w:rPr>
            <w:t>صار</w:t>
          </w:r>
          <w:del w:id="12543" w:author="Transkribus" w:date="2019-12-11T14:30:00Z">
            <w:r w:rsidRPr="009B6BCA">
              <w:rPr>
                <w:rFonts w:ascii="Courier New" w:hAnsi="Courier New" w:cs="Courier New"/>
                <w:rtl/>
              </w:rPr>
              <w:delText>ت</w:delText>
            </w:r>
          </w:del>
          <w:ins w:id="12544"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من بعد </w:t>
          </w:r>
          <w:del w:id="12545" w:author="Transkribus" w:date="2019-12-11T14:30:00Z">
            <w:r w:rsidRPr="009B6BCA">
              <w:rPr>
                <w:rFonts w:ascii="Courier New" w:hAnsi="Courier New" w:cs="Courier New"/>
                <w:rtl/>
              </w:rPr>
              <w:delText>الحياة بوهدة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546" w:author="Transkribus" w:date="2019-12-11T14:30:00Z">
            <w:r w:rsidR="00EE6742" w:rsidRPr="00EE6742">
              <w:rPr>
                <w:rFonts w:ascii="Courier New" w:hAnsi="Courier New" w:cs="Courier New"/>
                <w:rtl/>
              </w:rPr>
              <w:t xml:space="preserve">الجساء بوهده * </w:t>
            </w:r>
          </w:ins>
          <w:r w:rsidR="00EE6742" w:rsidRPr="00EE6742">
            <w:rPr>
              <w:rFonts w:ascii="Courier New" w:hAnsi="Courier New" w:cs="Courier New"/>
              <w:rtl/>
            </w:rPr>
            <w:t xml:space="preserve">له من ثراها </w:t>
          </w:r>
          <w:del w:id="12547" w:author="Transkribus" w:date="2019-12-11T14:30:00Z">
            <w:r w:rsidRPr="009B6BCA">
              <w:rPr>
                <w:rFonts w:ascii="Courier New" w:hAnsi="Courier New" w:cs="Courier New"/>
                <w:rtl/>
              </w:rPr>
              <w:delText>ا</w:delText>
            </w:r>
          </w:del>
          <w:ins w:id="1254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خر الدهر </w:t>
          </w:r>
          <w:del w:id="12549" w:author="Transkribus" w:date="2019-12-11T14:30:00Z">
            <w:r w:rsidRPr="009B6BCA">
              <w:rPr>
                <w:rFonts w:ascii="Courier New" w:hAnsi="Courier New" w:cs="Courier New"/>
                <w:rtl/>
              </w:rPr>
              <w:delText>مضجع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550" w:author="Transkribus" w:date="2019-12-11T14:30:00Z">
            <w:r w:rsidR="00EE6742" w:rsidRPr="00EE6742">
              <w:rPr>
                <w:rFonts w:ascii="Courier New" w:hAnsi="Courier New" w:cs="Courier New"/>
                <w:rtl/>
              </w:rPr>
              <w:t>مصجم</w:t>
            </w:r>
          </w:ins>
        </w:dir>
      </w:dir>
    </w:p>
    <w:p w14:paraId="3A81D88B" w14:textId="152CDA70" w:rsidR="00EE6742" w:rsidRPr="00EE6742" w:rsidRDefault="009B6BCA" w:rsidP="00EE6742">
      <w:pPr>
        <w:pStyle w:val="NurText"/>
        <w:bidi/>
        <w:rPr>
          <w:ins w:id="12551" w:author="Transkribus" w:date="2019-12-11T14:30:00Z"/>
          <w:rFonts w:ascii="Courier New" w:hAnsi="Courier New" w:cs="Courier New"/>
        </w:rPr>
      </w:pPr>
      <w:dir w:val="rtl">
        <w:dir w:val="rtl">
          <w:del w:id="12552" w:author="Transkribus" w:date="2019-12-11T14:30:00Z">
            <w:r w:rsidRPr="009B6BCA">
              <w:rPr>
                <w:rFonts w:ascii="Courier New" w:hAnsi="Courier New" w:cs="Courier New"/>
                <w:rtl/>
              </w:rPr>
              <w:delText>تساوى بها من حل تحت</w:delText>
            </w:r>
          </w:del>
          <w:ins w:id="12553" w:author="Transkribus" w:date="2019-12-11T14:30:00Z">
            <w:r w:rsidR="00EE6742" w:rsidRPr="00EE6742">
              <w:rPr>
                <w:rFonts w:ascii="Courier New" w:hAnsi="Courier New" w:cs="Courier New"/>
                <w:rtl/>
              </w:rPr>
              <w:t>٦</w:t>
            </w:r>
          </w:ins>
        </w:dir>
      </w:dir>
    </w:p>
    <w:p w14:paraId="225D2E48" w14:textId="77777777" w:rsidR="00EE6742" w:rsidRPr="00EE6742" w:rsidRDefault="00EE6742" w:rsidP="00EE6742">
      <w:pPr>
        <w:pStyle w:val="NurText"/>
        <w:bidi/>
        <w:rPr>
          <w:ins w:id="12554" w:author="Transkribus" w:date="2019-12-11T14:30:00Z"/>
          <w:rFonts w:ascii="Courier New" w:hAnsi="Courier New" w:cs="Courier New"/>
        </w:rPr>
      </w:pPr>
      <w:ins w:id="12555" w:author="Transkribus" w:date="2019-12-11T14:30:00Z">
        <w:r w:rsidRPr="00EE6742">
          <w:rPr>
            <w:rFonts w:ascii="Courier New" w:hAnsi="Courier New" w:cs="Courier New"/>
            <w:rtl/>
          </w:rPr>
          <w:t>١٩٧</w:t>
        </w:r>
      </w:ins>
    </w:p>
    <w:p w14:paraId="6BC53534" w14:textId="6279D050" w:rsidR="00EE6742" w:rsidRPr="00EE6742" w:rsidRDefault="00EE6742" w:rsidP="00EE6742">
      <w:pPr>
        <w:pStyle w:val="NurText"/>
        <w:bidi/>
        <w:rPr>
          <w:rFonts w:ascii="Courier New" w:hAnsi="Courier New" w:cs="Courier New"/>
        </w:rPr>
      </w:pPr>
      <w:ins w:id="12556" w:author="Transkribus" w:date="2019-12-11T14:30:00Z">
        <w:r w:rsidRPr="00EE6742">
          <w:rPr>
            <w:rFonts w:ascii="Courier New" w:hAnsi="Courier New" w:cs="Courier New"/>
            <w:rtl/>
          </w:rPr>
          <w:t>ساوى بهامن خل بب</w:t>
        </w:r>
      </w:ins>
      <w:r w:rsidRPr="00EE6742">
        <w:rPr>
          <w:rFonts w:ascii="Courier New" w:hAnsi="Courier New" w:cs="Courier New"/>
          <w:rtl/>
        </w:rPr>
        <w:t xml:space="preserve"> صعيدها</w:t>
      </w:r>
      <w:del w:id="125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على قرب</w:delText>
            </w:r>
          </w:dir>
        </w:dir>
      </w:del>
      <w:ins w:id="12558" w:author="Transkribus" w:date="2019-12-11T14:30:00Z">
        <w:r w:rsidRPr="00EE6742">
          <w:rPr>
            <w:rFonts w:ascii="Courier New" w:hAnsi="Courier New" w:cs="Courier New"/>
            <w:rtl/>
          </w:rPr>
          <w:t xml:space="preserve"> * عسلى عرب</w:t>
        </w:r>
      </w:ins>
      <w:r w:rsidRPr="00EE6742">
        <w:rPr>
          <w:rFonts w:ascii="Courier New" w:hAnsi="Courier New" w:cs="Courier New"/>
          <w:rtl/>
        </w:rPr>
        <w:t xml:space="preserve"> عهد بالممات و</w:t>
      </w:r>
      <w:del w:id="12559" w:author="Transkribus" w:date="2019-12-11T14:30:00Z">
        <w:r w:rsidR="009B6BCA" w:rsidRPr="009B6BCA">
          <w:rPr>
            <w:rFonts w:ascii="Courier New" w:hAnsi="Courier New" w:cs="Courier New"/>
            <w:rtl/>
          </w:rPr>
          <w:delText>ت</w:delText>
        </w:r>
      </w:del>
      <w:ins w:id="12560" w:author="Transkribus" w:date="2019-12-11T14:30:00Z">
        <w:r w:rsidRPr="00EE6742">
          <w:rPr>
            <w:rFonts w:ascii="Courier New" w:hAnsi="Courier New" w:cs="Courier New"/>
            <w:rtl/>
          </w:rPr>
          <w:t>ي</w:t>
        </w:r>
      </w:ins>
      <w:r w:rsidRPr="00EE6742">
        <w:rPr>
          <w:rFonts w:ascii="Courier New" w:hAnsi="Courier New" w:cs="Courier New"/>
          <w:rtl/>
        </w:rPr>
        <w:t>بع</w:t>
      </w:r>
      <w:del w:id="125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397CB4" w14:textId="77777777" w:rsidR="009B6BCA" w:rsidRPr="009B6BCA" w:rsidRDefault="009B6BCA" w:rsidP="009B6BCA">
      <w:pPr>
        <w:pStyle w:val="NurText"/>
        <w:bidi/>
        <w:rPr>
          <w:del w:id="12562" w:author="Transkribus" w:date="2019-12-11T14:30:00Z"/>
          <w:rFonts w:ascii="Courier New" w:hAnsi="Courier New" w:cs="Courier New"/>
        </w:rPr>
      </w:pPr>
      <w:dir w:val="rtl">
        <w:dir w:val="rtl">
          <w:del w:id="12563" w:author="Transkribus" w:date="2019-12-11T14:30:00Z">
            <w:r w:rsidRPr="009B6BCA">
              <w:rPr>
                <w:rFonts w:ascii="Courier New" w:hAnsi="Courier New" w:cs="Courier New"/>
                <w:rtl/>
              </w:rPr>
              <w:delText>فسيان ذو فقر بها وذوو الغنى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وذو لكن عند المقال ومصقع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671F7F5" w14:textId="77777777" w:rsidR="009B6BCA" w:rsidRPr="009B6BCA" w:rsidRDefault="009B6BCA" w:rsidP="009B6BCA">
      <w:pPr>
        <w:pStyle w:val="NurText"/>
        <w:bidi/>
        <w:rPr>
          <w:del w:id="12564" w:author="Transkribus" w:date="2019-12-11T14:30:00Z"/>
          <w:rFonts w:ascii="Courier New" w:hAnsi="Courier New" w:cs="Courier New"/>
        </w:rPr>
      </w:pPr>
      <w:dir w:val="rtl">
        <w:dir w:val="rtl">
          <w:del w:id="12565" w:author="Transkribus" w:date="2019-12-11T14:30:00Z">
            <w:r w:rsidRPr="009B6BCA">
              <w:rPr>
                <w:rFonts w:ascii="Courier New" w:hAnsi="Courier New" w:cs="Courier New"/>
                <w:rtl/>
              </w:rPr>
              <w:delText>ومن لم يخف عند النوائب حتفه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وذو جبن خوفا من الموت يسرع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424181" w14:textId="77777777" w:rsidR="009B6BCA" w:rsidRPr="009B6BCA" w:rsidRDefault="009B6BCA" w:rsidP="009B6BCA">
      <w:pPr>
        <w:pStyle w:val="NurText"/>
        <w:bidi/>
        <w:rPr>
          <w:del w:id="12566" w:author="Transkribus" w:date="2019-12-11T14:30:00Z"/>
          <w:rFonts w:ascii="Courier New" w:hAnsi="Courier New" w:cs="Courier New"/>
        </w:rPr>
      </w:pPr>
      <w:dir w:val="rtl">
        <w:dir w:val="rtl">
          <w:del w:id="12567" w:author="Transkribus" w:date="2019-12-11T14:30:00Z">
            <w:r w:rsidRPr="009B6BCA">
              <w:rPr>
                <w:rFonts w:ascii="Courier New" w:hAnsi="Courier New" w:cs="Courier New"/>
                <w:rtl/>
              </w:rPr>
              <w:delText>وذو جشع يسطو بناب ومخلب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وكل بغاث ذلة ليس يمنع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796FCD0" w14:textId="61D7C0FC" w:rsidR="00EE6742" w:rsidRPr="00EE6742" w:rsidRDefault="009B6BCA" w:rsidP="00EE6742">
      <w:pPr>
        <w:pStyle w:val="NurText"/>
        <w:bidi/>
        <w:rPr>
          <w:ins w:id="12568" w:author="Transkribus" w:date="2019-12-11T14:30:00Z"/>
          <w:rFonts w:ascii="Courier New" w:hAnsi="Courier New" w:cs="Courier New"/>
        </w:rPr>
      </w:pPr>
      <w:dir w:val="rtl">
        <w:dir w:val="rtl">
          <w:ins w:id="12569" w:author="Transkribus" w:date="2019-12-11T14:30:00Z">
            <w:r w:rsidR="00EE6742" w:rsidRPr="00EE6742">
              <w:rPr>
                <w:rFonts w:ascii="Courier New" w:hAnsi="Courier New" w:cs="Courier New"/>
                <w:rtl/>
              </w:rPr>
              <w:t>بسيان دوفقر بهاودووالغنى * ودو اسكن عنسد المقال ومصسقم</w:t>
            </w:r>
          </w:ins>
        </w:dir>
      </w:dir>
    </w:p>
    <w:p w14:paraId="466D60D9" w14:textId="77777777" w:rsidR="00EE6742" w:rsidRPr="00EE6742" w:rsidRDefault="00EE6742" w:rsidP="00EE6742">
      <w:pPr>
        <w:pStyle w:val="NurText"/>
        <w:bidi/>
        <w:rPr>
          <w:ins w:id="12570" w:author="Transkribus" w:date="2019-12-11T14:30:00Z"/>
          <w:rFonts w:ascii="Courier New" w:hAnsi="Courier New" w:cs="Courier New"/>
        </w:rPr>
      </w:pPr>
      <w:ins w:id="12571" w:author="Transkribus" w:date="2019-12-11T14:30:00Z">
        <w:r w:rsidRPr="00EE6742">
          <w:rPr>
            <w:rFonts w:ascii="Courier New" w:hAnsi="Courier New" w:cs="Courier New"/>
            <w:rtl/>
          </w:rPr>
          <w:t>ومن ثم يحف عثد التواتب جميعة * ودوحسين حوفامن اطوب يبقر</w:t>
        </w:r>
        <w:r w:rsidRPr="00EE6742">
          <w:rPr>
            <w:rFonts w:ascii="Courier New" w:hAnsi="Courier New" w:cs="Courier New"/>
            <w:rtl/>
          </w:rPr>
          <w:tab/>
          <w:t>٣</w:t>
        </w:r>
      </w:ins>
    </w:p>
    <w:p w14:paraId="6D2941E4" w14:textId="77777777" w:rsidR="00EE6742" w:rsidRPr="00EE6742" w:rsidRDefault="00EE6742" w:rsidP="00EE6742">
      <w:pPr>
        <w:pStyle w:val="NurText"/>
        <w:bidi/>
        <w:rPr>
          <w:ins w:id="12572" w:author="Transkribus" w:date="2019-12-11T14:30:00Z"/>
          <w:rFonts w:ascii="Courier New" w:hAnsi="Courier New" w:cs="Courier New"/>
        </w:rPr>
      </w:pPr>
      <w:ins w:id="12573" w:author="Transkribus" w:date="2019-12-11T14:30:00Z">
        <w:r w:rsidRPr="00EE6742">
          <w:rPr>
            <w:rFonts w:ascii="Courier New" w:hAnsi="Courier New" w:cs="Courier New"/>
            <w:rtl/>
          </w:rPr>
          <w:t>ودوجسي بسطوبباب وخلت * ول يقات ذلةليس عيع</w:t>
        </w:r>
      </w:ins>
    </w:p>
    <w:p w14:paraId="62D1B898" w14:textId="5F9E3AD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ومن ملك </w:t>
      </w:r>
      <w:del w:id="12574" w:author="Transkribus" w:date="2019-12-11T14:30:00Z">
        <w:r w:rsidR="009B6BCA" w:rsidRPr="009B6BCA">
          <w:rPr>
            <w:rFonts w:ascii="Courier New" w:hAnsi="Courier New" w:cs="Courier New"/>
            <w:rtl/>
          </w:rPr>
          <w:delText>الافاق باسا وشدة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2575" w:author="Transkribus" w:date="2019-12-11T14:30:00Z">
        <w:r w:rsidRPr="00EE6742">
          <w:rPr>
            <w:rFonts w:ascii="Courier New" w:hAnsi="Courier New" w:cs="Courier New"/>
            <w:rtl/>
          </w:rPr>
          <w:t xml:space="preserve">الاثاق باساوسدة * </w:t>
        </w:r>
      </w:ins>
      <w:r w:rsidRPr="00EE6742">
        <w:rPr>
          <w:rFonts w:ascii="Courier New" w:hAnsi="Courier New" w:cs="Courier New"/>
          <w:rtl/>
        </w:rPr>
        <w:t xml:space="preserve">ومن كان فيها </w:t>
      </w:r>
      <w:del w:id="12576" w:author="Transkribus" w:date="2019-12-11T14:30:00Z">
        <w:r w:rsidR="009B6BCA" w:rsidRPr="009B6BCA">
          <w:rPr>
            <w:rFonts w:ascii="Courier New" w:hAnsi="Courier New" w:cs="Courier New"/>
            <w:rtl/>
          </w:rPr>
          <w:delText>بالضرورى يقنع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577" w:author="Transkribus" w:date="2019-12-11T14:30:00Z">
        <w:r w:rsidRPr="00EE6742">
          <w:rPr>
            <w:rFonts w:ascii="Courier New" w:hAnsi="Courier New" w:cs="Courier New"/>
            <w:rtl/>
          </w:rPr>
          <w:t>ر الصرورى يعن٢</w:t>
        </w:r>
      </w:ins>
    </w:p>
    <w:p w14:paraId="5444091F" w14:textId="77777777" w:rsidR="009B6BCA" w:rsidRPr="009B6BCA" w:rsidRDefault="009B6BCA" w:rsidP="009B6BCA">
      <w:pPr>
        <w:pStyle w:val="NurText"/>
        <w:bidi/>
        <w:rPr>
          <w:del w:id="12578" w:author="Transkribus" w:date="2019-12-11T14:30:00Z"/>
          <w:rFonts w:ascii="Courier New" w:hAnsi="Courier New" w:cs="Courier New"/>
        </w:rPr>
      </w:pPr>
      <w:dir w:val="rtl">
        <w:dir w:val="rtl">
          <w:del w:id="12579" w:author="Transkribus" w:date="2019-12-11T14:30:00Z">
            <w:r w:rsidRPr="009B6BCA">
              <w:rPr>
                <w:rFonts w:ascii="Courier New" w:hAnsi="Courier New" w:cs="Courier New"/>
                <w:rtl/>
              </w:rPr>
              <w:delText>ولو كشف الاجداث معتبرا 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لينظر اثار البلى كيف تصنع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1EBAE2" w14:textId="77777777" w:rsidR="009B6BCA" w:rsidRPr="009B6BCA" w:rsidRDefault="009B6BCA" w:rsidP="009B6BCA">
      <w:pPr>
        <w:pStyle w:val="NurText"/>
        <w:bidi/>
        <w:rPr>
          <w:del w:id="12580" w:author="Transkribus" w:date="2019-12-11T14:30:00Z"/>
          <w:rFonts w:ascii="Courier New" w:hAnsi="Courier New" w:cs="Courier New"/>
        </w:rPr>
      </w:pPr>
      <w:dir w:val="rtl">
        <w:dir w:val="rtl">
          <w:del w:id="12581" w:author="Transkribus" w:date="2019-12-11T14:30:00Z">
            <w:r w:rsidRPr="009B6BCA">
              <w:rPr>
                <w:rFonts w:ascii="Courier New" w:hAnsi="Courier New" w:cs="Courier New"/>
                <w:rtl/>
              </w:rPr>
              <w:delText>لشاهد احداقا تسيل واوجها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معفرة فى الترب شوها تفزع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2A3874C" w14:textId="22F45B07" w:rsidR="00EE6742" w:rsidRPr="00EE6742" w:rsidRDefault="009B6BCA" w:rsidP="00EE6742">
      <w:pPr>
        <w:pStyle w:val="NurText"/>
        <w:bidi/>
        <w:rPr>
          <w:ins w:id="12582" w:author="Transkribus" w:date="2019-12-11T14:30:00Z"/>
          <w:rFonts w:ascii="Courier New" w:hAnsi="Courier New" w:cs="Courier New"/>
        </w:rPr>
      </w:pPr>
      <w:dir w:val="rtl">
        <w:dir w:val="rtl">
          <w:del w:id="12583" w:author="Transkribus" w:date="2019-12-11T14:30:00Z">
            <w:r w:rsidRPr="009B6BCA">
              <w:rPr>
                <w:rFonts w:ascii="Courier New" w:hAnsi="Courier New" w:cs="Courier New"/>
                <w:rtl/>
              </w:rPr>
              <w:delText>غدت تحت اطباق الثرى</w:delText>
            </w:r>
          </w:del>
          <w:ins w:id="12584" w:author="Transkribus" w:date="2019-12-11T14:30:00Z">
            <w:r w:rsidR="00EE6742" w:rsidRPr="00EE6742">
              <w:rPr>
                <w:rFonts w:ascii="Courier New" w:hAnsi="Courier New" w:cs="Courier New"/>
                <w:rtl/>
              </w:rPr>
              <w:t>ابلوكشف الأحداب معيير اهم * لمنظراثار اليسلى كيف نصيى</w:t>
            </w:r>
          </w:ins>
        </w:dir>
      </w:dir>
    </w:p>
    <w:p w14:paraId="768A2D8C" w14:textId="77777777" w:rsidR="00EE6742" w:rsidRPr="00EE6742" w:rsidRDefault="00EE6742" w:rsidP="00EE6742">
      <w:pPr>
        <w:pStyle w:val="NurText"/>
        <w:bidi/>
        <w:rPr>
          <w:ins w:id="12585" w:author="Transkribus" w:date="2019-12-11T14:30:00Z"/>
          <w:rFonts w:ascii="Courier New" w:hAnsi="Courier New" w:cs="Courier New"/>
        </w:rPr>
      </w:pPr>
      <w:ins w:id="12586" w:author="Transkribus" w:date="2019-12-11T14:30:00Z">
        <w:r w:rsidRPr="00EE6742">
          <w:rPr>
            <w:rFonts w:ascii="Courier New" w:hAnsi="Courier New" w:cs="Courier New"/>
            <w:rtl/>
          </w:rPr>
          <w:t>اشاهد احد اقانسيل وأوجها * معفره فى القوف سوها ئفر</w:t>
        </w:r>
        <w:r w:rsidRPr="00EE6742">
          <w:rPr>
            <w:rFonts w:ascii="Courier New" w:hAnsi="Courier New" w:cs="Courier New"/>
            <w:rtl/>
          </w:rPr>
          <w:tab/>
          <w:t>٣</w:t>
        </w:r>
      </w:ins>
    </w:p>
    <w:p w14:paraId="2E0243E1" w14:textId="0DB2FBCA" w:rsidR="00EE6742" w:rsidRPr="00EE6742" w:rsidRDefault="00EE6742" w:rsidP="00EE6742">
      <w:pPr>
        <w:pStyle w:val="NurText"/>
        <w:bidi/>
        <w:rPr>
          <w:rFonts w:ascii="Courier New" w:hAnsi="Courier New" w:cs="Courier New"/>
        </w:rPr>
      </w:pPr>
      <w:ins w:id="12587" w:author="Transkribus" w:date="2019-12-11T14:30:00Z">
        <w:r w:rsidRPr="00EE6742">
          <w:rPr>
            <w:rFonts w:ascii="Courier New" w:hAnsi="Courier New" w:cs="Courier New"/>
            <w:rtl/>
          </w:rPr>
          <w:t xml:space="preserve"> هدت بحت أطباق الترى</w:t>
        </w:r>
      </w:ins>
      <w:r w:rsidRPr="00EE6742">
        <w:rPr>
          <w:rFonts w:ascii="Courier New" w:hAnsi="Courier New" w:cs="Courier New"/>
          <w:rtl/>
        </w:rPr>
        <w:t xml:space="preserve"> مكفهرة</w:t>
      </w:r>
      <w:del w:id="1258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ع</w:t>
          </w:r>
          <w:del w:id="12589" w:author="Transkribus" w:date="2019-12-11T14:30:00Z">
            <w:r w:rsidR="009B6BCA" w:rsidRPr="009B6BCA">
              <w:rPr>
                <w:rFonts w:ascii="Courier New" w:hAnsi="Courier New" w:cs="Courier New"/>
                <w:rtl/>
              </w:rPr>
              <w:delText>ب</w:delText>
            </w:r>
          </w:del>
          <w:ins w:id="12590" w:author="Transkribus" w:date="2019-12-11T14:30:00Z">
            <w:r w:rsidRPr="00EE6742">
              <w:rPr>
                <w:rFonts w:ascii="Courier New" w:hAnsi="Courier New" w:cs="Courier New"/>
                <w:rtl/>
              </w:rPr>
              <w:t>ي</w:t>
            </w:r>
          </w:ins>
          <w:r w:rsidRPr="00EE6742">
            <w:rPr>
              <w:rFonts w:ascii="Courier New" w:hAnsi="Courier New" w:cs="Courier New"/>
              <w:rtl/>
            </w:rPr>
            <w:t>وسا وقد كا</w:t>
          </w:r>
          <w:del w:id="12591"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ins w:id="12592" w:author="Transkribus" w:date="2019-12-11T14:30:00Z">
            <w:r w:rsidRPr="00EE6742">
              <w:rPr>
                <w:rFonts w:ascii="Courier New" w:hAnsi="Courier New" w:cs="Courier New"/>
                <w:rtl/>
              </w:rPr>
              <w:t>ب</w:t>
            </w:r>
          </w:ins>
          <w:r w:rsidRPr="00EE6742">
            <w:rPr>
              <w:rFonts w:ascii="Courier New" w:hAnsi="Courier New" w:cs="Courier New"/>
              <w:rtl/>
            </w:rPr>
            <w:t xml:space="preserve"> من </w:t>
          </w:r>
          <w:del w:id="12593" w:author="Transkribus" w:date="2019-12-11T14:30:00Z">
            <w:r w:rsidR="009B6BCA" w:rsidRPr="009B6BCA">
              <w:rPr>
                <w:rFonts w:ascii="Courier New" w:hAnsi="Courier New" w:cs="Courier New"/>
                <w:rtl/>
              </w:rPr>
              <w:delText>البشر تلمع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594" w:author="Transkribus" w:date="2019-12-11T14:30:00Z">
            <w:r w:rsidRPr="00EE6742">
              <w:rPr>
                <w:rFonts w:ascii="Courier New" w:hAnsi="Courier New" w:cs="Courier New"/>
                <w:rtl/>
              </w:rPr>
              <w:t>اليشر تلمد</w:t>
            </w:r>
          </w:ins>
        </w:dir>
      </w:dir>
    </w:p>
    <w:p w14:paraId="27F2D77F" w14:textId="062AA3C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فلم </w:t>
          </w:r>
          <w:del w:id="12595" w:author="Transkribus" w:date="2019-12-11T14:30:00Z">
            <w:r w:rsidR="009B6BCA" w:rsidRPr="009B6BCA">
              <w:rPr>
                <w:rFonts w:ascii="Courier New" w:hAnsi="Courier New" w:cs="Courier New"/>
                <w:rtl/>
              </w:rPr>
              <w:delText>ي</w:delText>
            </w:r>
          </w:del>
          <w:ins w:id="12596" w:author="Transkribus" w:date="2019-12-11T14:30:00Z">
            <w:r w:rsidRPr="00EE6742">
              <w:rPr>
                <w:rFonts w:ascii="Courier New" w:hAnsi="Courier New" w:cs="Courier New"/>
                <w:rtl/>
              </w:rPr>
              <w:t>م</w:t>
            </w:r>
          </w:ins>
          <w:r w:rsidRPr="00EE6742">
            <w:rPr>
              <w:rFonts w:ascii="Courier New" w:hAnsi="Courier New" w:cs="Courier New"/>
              <w:rtl/>
            </w:rPr>
            <w:t xml:space="preserve">عرف المولى من </w:t>
          </w:r>
          <w:del w:id="12597" w:author="Transkribus" w:date="2019-12-11T14:30:00Z">
            <w:r w:rsidR="009B6BCA" w:rsidRPr="009B6BCA">
              <w:rPr>
                <w:rFonts w:ascii="Courier New" w:hAnsi="Courier New" w:cs="Courier New"/>
                <w:rtl/>
              </w:rPr>
              <w:delText>العبد فيهم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2598" w:author="Transkribus" w:date="2019-12-11T14:30:00Z">
            <w:r w:rsidRPr="00EE6742">
              <w:rPr>
                <w:rFonts w:ascii="Courier New" w:hAnsi="Courier New" w:cs="Courier New"/>
                <w:rtl/>
              </w:rPr>
              <w:t xml:space="preserve">العبدنيهم * </w:t>
            </w:r>
          </w:ins>
          <w:r w:rsidRPr="00EE6742">
            <w:rPr>
              <w:rFonts w:ascii="Courier New" w:hAnsi="Courier New" w:cs="Courier New"/>
              <w:rtl/>
            </w:rPr>
            <w:t>ولا خام</w:t>
          </w:r>
          <w:ins w:id="12599" w:author="Transkribus" w:date="2019-12-11T14:30:00Z">
            <w:r w:rsidRPr="00EE6742">
              <w:rPr>
                <w:rFonts w:ascii="Courier New" w:hAnsi="Courier New" w:cs="Courier New"/>
                <w:rtl/>
              </w:rPr>
              <w:t>س</w:t>
            </w:r>
          </w:ins>
          <w:r w:rsidRPr="00EE6742">
            <w:rPr>
              <w:rFonts w:ascii="Courier New" w:hAnsi="Courier New" w:cs="Courier New"/>
              <w:rtl/>
            </w:rPr>
            <w:t xml:space="preserve">لا من </w:t>
          </w:r>
          <w:del w:id="12600" w:author="Transkribus" w:date="2019-12-11T14:30:00Z">
            <w:r w:rsidR="009B6BCA" w:rsidRPr="009B6BCA">
              <w:rPr>
                <w:rFonts w:ascii="Courier New" w:hAnsi="Courier New" w:cs="Courier New"/>
                <w:rtl/>
              </w:rPr>
              <w:delText>نابه يترفع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601" w:author="Transkribus" w:date="2019-12-11T14:30:00Z">
            <w:r w:rsidRPr="00EE6742">
              <w:rPr>
                <w:rFonts w:ascii="Courier New" w:hAnsi="Courier New" w:cs="Courier New"/>
                <w:rtl/>
              </w:rPr>
              <w:t>ثانه - يرق٢</w:t>
            </w:r>
          </w:ins>
        </w:dir>
      </w:dir>
    </w:p>
    <w:p w14:paraId="2A41E4ED" w14:textId="57BCE108" w:rsidR="00EE6742" w:rsidRPr="00EE6742" w:rsidRDefault="009B6BCA" w:rsidP="00EE6742">
      <w:pPr>
        <w:pStyle w:val="NurText"/>
        <w:bidi/>
        <w:rPr>
          <w:rFonts w:ascii="Courier New" w:hAnsi="Courier New" w:cs="Courier New"/>
        </w:rPr>
      </w:pPr>
      <w:dir w:val="rtl">
        <w:dir w:val="rtl">
          <w:del w:id="12602" w:author="Transkribus" w:date="2019-12-11T14:30:00Z">
            <w:r w:rsidRPr="009B6BCA">
              <w:rPr>
                <w:rFonts w:ascii="Courier New" w:hAnsi="Courier New" w:cs="Courier New"/>
                <w:rtl/>
              </w:rPr>
              <w:delText>وانى له</w:delText>
            </w:r>
          </w:del>
          <w:ins w:id="12603" w:author="Transkribus" w:date="2019-12-11T14:30:00Z">
            <w:r w:rsidR="00EE6742" w:rsidRPr="00EE6742">
              <w:rPr>
                <w:rFonts w:ascii="Courier New" w:hAnsi="Courier New" w:cs="Courier New"/>
                <w:rtl/>
              </w:rPr>
              <w:t>رأنى *</w:t>
            </w:r>
          </w:ins>
          <w:r w:rsidR="00EE6742" w:rsidRPr="00EE6742">
            <w:rPr>
              <w:rFonts w:ascii="Courier New" w:hAnsi="Courier New" w:cs="Courier New"/>
              <w:rtl/>
            </w:rPr>
            <w:t xml:space="preserve"> علم بذلك بعدما</w:t>
          </w:r>
          <w:del w:id="126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12605" w:author="Transkribus" w:date="2019-12-11T14:30:00Z">
                <w:r w:rsidRPr="009B6BCA">
                  <w:rPr>
                    <w:rFonts w:ascii="Courier New" w:hAnsi="Courier New" w:cs="Courier New"/>
                    <w:rtl/>
                  </w:rPr>
                  <w:delText>ت</w:delText>
                </w:r>
              </w:del>
              <w:r w:rsidR="00EE6742" w:rsidRPr="00EE6742">
                <w:rPr>
                  <w:rFonts w:ascii="Courier New" w:hAnsi="Courier New" w:cs="Courier New"/>
                  <w:rtl/>
                </w:rPr>
                <w:t>ب</w:t>
              </w:r>
              <w:ins w:id="12606" w:author="Transkribus" w:date="2019-12-11T14:30:00Z">
                <w:r w:rsidR="00EE6742" w:rsidRPr="00EE6742">
                  <w:rPr>
                    <w:rFonts w:ascii="Courier New" w:hAnsi="Courier New" w:cs="Courier New"/>
                    <w:rtl/>
                  </w:rPr>
                  <w:t>ب</w:t>
                </w:r>
              </w:ins>
              <w:r w:rsidR="00EE6742" w:rsidRPr="00EE6742">
                <w:rPr>
                  <w:rFonts w:ascii="Courier New" w:hAnsi="Courier New" w:cs="Courier New"/>
                  <w:rtl/>
                </w:rPr>
                <w:t>ي</w:t>
              </w:r>
              <w:ins w:id="1260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ن منهم </w:t>
              </w:r>
              <w:del w:id="12608" w:author="Transkribus" w:date="2019-12-11T14:30:00Z">
                <w:r w:rsidRPr="009B6BCA">
                  <w:rPr>
                    <w:rFonts w:ascii="Courier New" w:hAnsi="Courier New" w:cs="Courier New"/>
                    <w:rtl/>
                  </w:rPr>
                  <w:delText>ما له</w:delText>
                </w:r>
              </w:del>
              <w:ins w:id="12609" w:author="Transkribus" w:date="2019-12-11T14:30:00Z">
                <w:r w:rsidR="00EE6742" w:rsidRPr="00EE6742">
                  <w:rPr>
                    <w:rFonts w:ascii="Courier New" w:hAnsi="Courier New" w:cs="Courier New"/>
                    <w:rtl/>
                  </w:rPr>
                  <w:t>ماله</w:t>
                </w:r>
              </w:ins>
              <w:r w:rsidR="00EE6742" w:rsidRPr="00EE6742">
                <w:rPr>
                  <w:rFonts w:ascii="Courier New" w:hAnsi="Courier New" w:cs="Courier New"/>
                  <w:rtl/>
                </w:rPr>
                <w:t xml:space="preserve"> العين </w:t>
              </w:r>
              <w:del w:id="12610" w:author="Transkribus" w:date="2019-12-11T14:30:00Z">
                <w:r w:rsidRPr="009B6BCA">
                  <w:rPr>
                    <w:rFonts w:ascii="Courier New" w:hAnsi="Courier New" w:cs="Courier New"/>
                    <w:rtl/>
                  </w:rPr>
                  <w:delText>تدمع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11" w:author="Transkribus" w:date="2019-12-11T14:30:00Z">
                <w:r w:rsidR="00EE6742" w:rsidRPr="00EE6742">
                  <w:rPr>
                    <w:rFonts w:ascii="Courier New" w:hAnsi="Courier New" w:cs="Courier New"/>
                    <w:rtl/>
                  </w:rPr>
                  <w:t>بدم٢</w:t>
                </w:r>
              </w:ins>
            </w:dir>
          </w:dir>
        </w:dir>
      </w:dir>
    </w:p>
    <w:p w14:paraId="3CF81E02" w14:textId="07A01F8C" w:rsidR="00EE6742" w:rsidRPr="00EE6742" w:rsidRDefault="009B6BCA" w:rsidP="00EE6742">
      <w:pPr>
        <w:pStyle w:val="NurText"/>
        <w:bidi/>
        <w:rPr>
          <w:rFonts w:ascii="Courier New" w:hAnsi="Courier New" w:cs="Courier New"/>
        </w:rPr>
      </w:pPr>
      <w:dir w:val="rtl">
        <w:dir w:val="rtl">
          <w:del w:id="12612" w:author="Transkribus" w:date="2019-12-11T14:30:00Z">
            <w:r w:rsidRPr="009B6BCA">
              <w:rPr>
                <w:rFonts w:ascii="Courier New" w:hAnsi="Courier New" w:cs="Courier New"/>
                <w:rtl/>
              </w:rPr>
              <w:delText>راى ما يسوء</w:delText>
            </w:r>
          </w:del>
          <w:ins w:id="12613" w:author="Transkribus" w:date="2019-12-11T14:30:00Z">
            <w:r w:rsidR="00EE6742" w:rsidRPr="00EE6742">
              <w:rPr>
                <w:rFonts w:ascii="Courier New" w:hAnsi="Courier New" w:cs="Courier New"/>
                <w:rtl/>
              </w:rPr>
              <w:t>ابرأى مانسوه</w:t>
            </w:r>
          </w:ins>
          <w:r w:rsidR="00EE6742" w:rsidRPr="00EE6742">
            <w:rPr>
              <w:rFonts w:ascii="Courier New" w:hAnsi="Courier New" w:cs="Courier New"/>
              <w:rtl/>
            </w:rPr>
            <w:t xml:space="preserve"> الطرف م</w:t>
          </w:r>
          <w:del w:id="12614" w:author="Transkribus" w:date="2019-12-11T14:30:00Z">
            <w:r w:rsidRPr="009B6BCA">
              <w:rPr>
                <w:rFonts w:ascii="Courier New" w:hAnsi="Courier New" w:cs="Courier New"/>
                <w:rtl/>
              </w:rPr>
              <w:delText>ن</w:delText>
            </w:r>
          </w:del>
          <w:r w:rsidR="00EE6742" w:rsidRPr="00EE6742">
            <w:rPr>
              <w:rFonts w:ascii="Courier New" w:hAnsi="Courier New" w:cs="Courier New"/>
              <w:rtl/>
            </w:rPr>
            <w:t>هم وطالما</w:t>
          </w:r>
          <w:del w:id="126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راى ما يسر الناظرين ويمتع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2616" w:author="Transkribus" w:date="2019-12-11T14:30:00Z">
            <w:r w:rsidR="00EE6742" w:rsidRPr="00EE6742">
              <w:rPr>
                <w:rFonts w:ascii="Courier New" w:hAnsi="Courier New" w:cs="Courier New"/>
                <w:rtl/>
              </w:rPr>
              <w:t xml:space="preserve"> * رانى مايسر الناظر بن وي٢</w:t>
            </w:r>
          </w:ins>
        </w:dir>
      </w:dir>
    </w:p>
    <w:p w14:paraId="24E70591" w14:textId="77777777" w:rsidR="009B6BCA" w:rsidRPr="009B6BCA" w:rsidRDefault="009B6BCA" w:rsidP="009B6BCA">
      <w:pPr>
        <w:pStyle w:val="NurText"/>
        <w:bidi/>
        <w:rPr>
          <w:del w:id="12617" w:author="Transkribus" w:date="2019-12-11T14:30:00Z"/>
          <w:rFonts w:ascii="Courier New" w:hAnsi="Courier New" w:cs="Courier New"/>
        </w:rPr>
      </w:pPr>
      <w:dir w:val="rtl">
        <w:dir w:val="rtl">
          <w:del w:id="12618" w:author="Transkribus" w:date="2019-12-11T14:30:00Z">
            <w:r w:rsidRPr="009B6BCA">
              <w:rPr>
                <w:rFonts w:ascii="Courier New" w:hAnsi="Courier New" w:cs="Courier New"/>
                <w:rtl/>
              </w:rPr>
              <w:delText>راى اعظما لا تستطيع تماسكا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تهافت من اوصالها وتقطع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A3F843" w14:textId="4DCD5EFF" w:rsidR="00EE6742" w:rsidRPr="00EE6742" w:rsidRDefault="009B6BCA" w:rsidP="00EE6742">
      <w:pPr>
        <w:pStyle w:val="NurText"/>
        <w:bidi/>
        <w:rPr>
          <w:ins w:id="12619" w:author="Transkribus" w:date="2019-12-11T14:30:00Z"/>
          <w:rFonts w:ascii="Courier New" w:hAnsi="Courier New" w:cs="Courier New"/>
        </w:rPr>
      </w:pPr>
      <w:dir w:val="rtl">
        <w:dir w:val="rtl">
          <w:del w:id="12620" w:author="Transkribus" w:date="2019-12-11T14:30:00Z">
            <w:r w:rsidRPr="009B6BCA">
              <w:rPr>
                <w:rFonts w:ascii="Courier New" w:hAnsi="Courier New" w:cs="Courier New"/>
                <w:rtl/>
              </w:rPr>
              <w:delText>مجردة</w:delText>
            </w:r>
          </w:del>
          <w:ins w:id="12621" w:author="Transkribus" w:date="2019-12-11T14:30:00Z">
            <w:r w:rsidR="00EE6742" w:rsidRPr="00EE6742">
              <w:rPr>
                <w:rFonts w:ascii="Courier New" w:hAnsi="Courier New" w:cs="Courier New"/>
                <w:rtl/>
              </w:rPr>
              <w:t>ابرأى أيظم الاتستطبع ثماسكا* نهاقت من أو صالها ويقطم</w:t>
            </w:r>
          </w:ins>
        </w:dir>
      </w:dir>
    </w:p>
    <w:p w14:paraId="4E77EB65" w14:textId="0F5C158A" w:rsidR="00EE6742" w:rsidRPr="00EE6742" w:rsidRDefault="00EE6742" w:rsidP="00EE6742">
      <w:pPr>
        <w:pStyle w:val="NurText"/>
        <w:bidi/>
        <w:rPr>
          <w:rFonts w:ascii="Courier New" w:hAnsi="Courier New" w:cs="Courier New"/>
        </w:rPr>
      </w:pPr>
      <w:ins w:id="12622" w:author="Transkribus" w:date="2019-12-11T14:30:00Z">
        <w:r w:rsidRPr="00EE6742">
          <w:rPr>
            <w:rFonts w:ascii="Courier New" w:hAnsi="Courier New" w:cs="Courier New"/>
            <w:rtl/>
          </w:rPr>
          <w:t>ابجردة</w:t>
        </w:r>
      </w:ins>
      <w:r w:rsidRPr="00EE6742">
        <w:rPr>
          <w:rFonts w:ascii="Courier New" w:hAnsi="Courier New" w:cs="Courier New"/>
          <w:rtl/>
        </w:rPr>
        <w:t xml:space="preserve"> من </w:t>
      </w:r>
      <w:del w:id="12623" w:author="Transkribus" w:date="2019-12-11T14:30:00Z">
        <w:r w:rsidR="009B6BCA" w:rsidRPr="009B6BCA">
          <w:rPr>
            <w:rFonts w:ascii="Courier New" w:hAnsi="Courier New" w:cs="Courier New"/>
            <w:rtl/>
          </w:rPr>
          <w:delText>لحمها فهى عبرة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2624" w:author="Transkribus" w:date="2019-12-11T14:30:00Z">
        <w:r w:rsidRPr="00EE6742">
          <w:rPr>
            <w:rFonts w:ascii="Courier New" w:hAnsi="Courier New" w:cs="Courier New"/>
            <w:rtl/>
          </w:rPr>
          <w:t xml:space="preserve">خمهافهى عيره * </w:t>
        </w:r>
      </w:ins>
      <w:r w:rsidRPr="00EE6742">
        <w:rPr>
          <w:rFonts w:ascii="Courier New" w:hAnsi="Courier New" w:cs="Courier New"/>
          <w:rtl/>
        </w:rPr>
        <w:t xml:space="preserve">لذى </w:t>
      </w:r>
      <w:del w:id="12625" w:author="Transkribus" w:date="2019-12-11T14:30:00Z">
        <w:r w:rsidR="009B6BCA" w:rsidRPr="009B6BCA">
          <w:rPr>
            <w:rFonts w:ascii="Courier New" w:hAnsi="Courier New" w:cs="Courier New"/>
            <w:rtl/>
          </w:rPr>
          <w:delText>فكرة فيما</w:delText>
        </w:r>
      </w:del>
      <w:ins w:id="12626" w:author="Transkribus" w:date="2019-12-11T14:30:00Z">
        <w:r w:rsidRPr="00EE6742">
          <w:rPr>
            <w:rFonts w:ascii="Courier New" w:hAnsi="Courier New" w:cs="Courier New"/>
            <w:rtl/>
          </w:rPr>
          <w:t>فكره فثما</w:t>
        </w:r>
      </w:ins>
      <w:r w:rsidRPr="00EE6742">
        <w:rPr>
          <w:rFonts w:ascii="Courier New" w:hAnsi="Courier New" w:cs="Courier New"/>
          <w:rtl/>
        </w:rPr>
        <w:t xml:space="preserve"> له </w:t>
      </w:r>
      <w:del w:id="12627" w:author="Transkribus" w:date="2019-12-11T14:30:00Z">
        <w:r w:rsidR="009B6BCA" w:rsidRPr="009B6BCA">
          <w:rPr>
            <w:rFonts w:ascii="Courier New" w:hAnsi="Courier New" w:cs="Courier New"/>
            <w:rtl/>
          </w:rPr>
          <w:delText>يتوقع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628" w:author="Transkribus" w:date="2019-12-11T14:30:00Z">
        <w:r w:rsidRPr="00EE6742">
          <w:rPr>
            <w:rFonts w:ascii="Courier New" w:hAnsi="Courier New" w:cs="Courier New"/>
            <w:rtl/>
          </w:rPr>
          <w:t>موي٢</w:t>
        </w:r>
      </w:ins>
    </w:p>
    <w:p w14:paraId="698E5F59" w14:textId="01C978EE" w:rsidR="00EE6742" w:rsidRPr="00EE6742" w:rsidRDefault="009B6BCA" w:rsidP="00EE6742">
      <w:pPr>
        <w:pStyle w:val="NurText"/>
        <w:bidi/>
        <w:rPr>
          <w:rFonts w:ascii="Courier New" w:hAnsi="Courier New" w:cs="Courier New"/>
        </w:rPr>
      </w:pPr>
      <w:dir w:val="rtl">
        <w:dir w:val="rtl">
          <w:del w:id="12629" w:author="Transkribus" w:date="2019-12-11T14:30:00Z">
            <w:r w:rsidRPr="009B6BCA">
              <w:rPr>
                <w:rFonts w:ascii="Courier New" w:hAnsi="Courier New" w:cs="Courier New"/>
                <w:rtl/>
              </w:rPr>
              <w:delText>تخونها مر الليالى فاصبحت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انابيب</w:delText>
                </w:r>
              </w:dir>
            </w:dir>
          </w:del>
          <w:ins w:id="12630" w:author="Transkribus" w:date="2019-12-11T14:30:00Z">
            <w:r w:rsidR="00EE6742" w:rsidRPr="00EE6742">
              <w:rPr>
                <w:rFonts w:ascii="Courier New" w:hAnsi="Courier New" w:cs="Courier New"/>
                <w:rtl/>
              </w:rPr>
              <w:t>بحوهامر البانى فأصحت * أناتب</w:t>
            </w:r>
          </w:ins>
          <w:r w:rsidR="00EE6742" w:rsidRPr="00EE6742">
            <w:rPr>
              <w:rFonts w:ascii="Courier New" w:hAnsi="Courier New" w:cs="Courier New"/>
              <w:rtl/>
            </w:rPr>
            <w:t xml:space="preserve"> فى </w:t>
          </w:r>
          <w:del w:id="12631" w:author="Transkribus" w:date="2019-12-11T14:30:00Z">
            <w:r w:rsidRPr="009B6BCA">
              <w:rPr>
                <w:rFonts w:ascii="Courier New" w:hAnsi="Courier New" w:cs="Courier New"/>
                <w:rtl/>
              </w:rPr>
              <w:delText>اج</w:delText>
            </w:r>
          </w:del>
          <w:ins w:id="12632" w:author="Transkribus" w:date="2019-12-11T14:30:00Z">
            <w:r w:rsidR="00EE6742" w:rsidRPr="00EE6742">
              <w:rPr>
                <w:rFonts w:ascii="Courier New" w:hAnsi="Courier New" w:cs="Courier New"/>
                <w:rtl/>
              </w:rPr>
              <w:t>أح</w:t>
            </w:r>
          </w:ins>
          <w:r w:rsidR="00EE6742" w:rsidRPr="00EE6742">
            <w:rPr>
              <w:rFonts w:ascii="Courier New" w:hAnsi="Courier New" w:cs="Courier New"/>
              <w:rtl/>
            </w:rPr>
            <w:t>وافها الريح ت</w:t>
          </w:r>
          <w:del w:id="12633" w:author="Transkribus" w:date="2019-12-11T14:30:00Z">
            <w:r w:rsidRPr="009B6BCA">
              <w:rPr>
                <w:rFonts w:ascii="Courier New" w:hAnsi="Courier New" w:cs="Courier New"/>
                <w:rtl/>
              </w:rPr>
              <w:delText>س</w:delText>
            </w:r>
          </w:del>
          <w:ins w:id="12634" w:author="Transkribus" w:date="2019-12-11T14:30:00Z">
            <w:r w:rsidR="00EE6742" w:rsidRPr="00EE6742">
              <w:rPr>
                <w:rFonts w:ascii="Courier New" w:hAnsi="Courier New" w:cs="Courier New"/>
                <w:rtl/>
              </w:rPr>
              <w:t>ي</w:t>
            </w:r>
          </w:ins>
          <w:r w:rsidR="00EE6742" w:rsidRPr="00EE6742">
            <w:rPr>
              <w:rFonts w:ascii="Courier New" w:hAnsi="Courier New" w:cs="Courier New"/>
              <w:rtl/>
            </w:rPr>
            <w:t>مع</w:t>
          </w:r>
          <w:del w:id="126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930E408" w14:textId="77777777" w:rsidR="009B6BCA" w:rsidRPr="009B6BCA" w:rsidRDefault="009B6BCA" w:rsidP="009B6BCA">
      <w:pPr>
        <w:pStyle w:val="NurText"/>
        <w:bidi/>
        <w:rPr>
          <w:del w:id="12636" w:author="Transkribus" w:date="2019-12-11T14:30:00Z"/>
          <w:rFonts w:ascii="Courier New" w:hAnsi="Courier New" w:cs="Courier New"/>
        </w:rPr>
      </w:pPr>
      <w:dir w:val="rtl">
        <w:dir w:val="rtl">
          <w:del w:id="12637" w:author="Transkribus" w:date="2019-12-11T14:30:00Z">
            <w:r w:rsidRPr="009B6BCA">
              <w:rPr>
                <w:rFonts w:ascii="Courier New" w:hAnsi="Courier New" w:cs="Courier New"/>
                <w:rtl/>
              </w:rPr>
              <w:delText>الى اجنة مسودة وجماجم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مطاطاة من ذلة ليس ترفع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ECDB7C" w14:textId="53A8C8C5" w:rsidR="00EE6742" w:rsidRPr="00EE6742" w:rsidRDefault="009B6BCA" w:rsidP="00EE6742">
      <w:pPr>
        <w:pStyle w:val="NurText"/>
        <w:bidi/>
        <w:rPr>
          <w:ins w:id="12638" w:author="Transkribus" w:date="2019-12-11T14:30:00Z"/>
          <w:rFonts w:ascii="Courier New" w:hAnsi="Courier New" w:cs="Courier New"/>
        </w:rPr>
      </w:pPr>
      <w:dir w:val="rtl">
        <w:dir w:val="rtl">
          <w:del w:id="12639" w:author="Transkribus" w:date="2019-12-11T14:30:00Z">
            <w:r w:rsidRPr="009B6BCA">
              <w:rPr>
                <w:rFonts w:ascii="Courier New" w:hAnsi="Courier New" w:cs="Courier New"/>
                <w:rtl/>
              </w:rPr>
              <w:delText>ازيلت</w:delText>
            </w:r>
          </w:del>
          <w:ins w:id="12640" w:author="Transkribus" w:date="2019-12-11T14:30:00Z">
            <w:r w:rsidR="00EE6742" w:rsidRPr="00EE6742">
              <w:rPr>
                <w:rFonts w:ascii="Courier New" w:hAnsi="Courier New" w:cs="Courier New"/>
                <w:rtl/>
              </w:rPr>
              <w:t>ابى أجيه مسوده وجماجسم * مطاطاء من دلة يس رف٢</w:t>
            </w:r>
          </w:ins>
        </w:dir>
      </w:dir>
    </w:p>
    <w:p w14:paraId="3AACEB14" w14:textId="48492120" w:rsidR="00EE6742" w:rsidRPr="00EE6742" w:rsidRDefault="00EE6742" w:rsidP="00EE6742">
      <w:pPr>
        <w:pStyle w:val="NurText"/>
        <w:bidi/>
        <w:rPr>
          <w:rFonts w:ascii="Courier New" w:hAnsi="Courier New" w:cs="Courier New"/>
        </w:rPr>
      </w:pPr>
      <w:ins w:id="12641" w:author="Transkribus" w:date="2019-12-11T14:30:00Z">
        <w:r w:rsidRPr="00EE6742">
          <w:rPr>
            <w:rFonts w:ascii="Courier New" w:hAnsi="Courier New" w:cs="Courier New"/>
            <w:rtl/>
          </w:rPr>
          <w:t>اريلت</w:t>
        </w:r>
      </w:ins>
      <w:r w:rsidRPr="00EE6742">
        <w:rPr>
          <w:rFonts w:ascii="Courier New" w:hAnsi="Courier New" w:cs="Courier New"/>
          <w:rtl/>
        </w:rPr>
        <w:t xml:space="preserve"> عن الاعناق فهى </w:t>
      </w:r>
      <w:del w:id="12642" w:author="Transkribus" w:date="2019-12-11T14:30:00Z">
        <w:r w:rsidR="009B6BCA" w:rsidRPr="009B6BCA">
          <w:rPr>
            <w:rFonts w:ascii="Courier New" w:hAnsi="Courier New" w:cs="Courier New"/>
            <w:rtl/>
          </w:rPr>
          <w:delText>نواكس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2643" w:author="Transkribus" w:date="2019-12-11T14:30:00Z">
        <w:r w:rsidRPr="00EE6742">
          <w:rPr>
            <w:rFonts w:ascii="Courier New" w:hAnsi="Courier New" w:cs="Courier New"/>
            <w:rtl/>
          </w:rPr>
          <w:t xml:space="preserve">بوا كس * </w:t>
        </w:r>
      </w:ins>
      <w:r w:rsidRPr="00EE6742">
        <w:rPr>
          <w:rFonts w:ascii="Courier New" w:hAnsi="Courier New" w:cs="Courier New"/>
          <w:rtl/>
        </w:rPr>
        <w:t xml:space="preserve">على الترب من بعد الوسائد </w:t>
      </w:r>
      <w:del w:id="12644" w:author="Transkribus" w:date="2019-12-11T14:30:00Z">
        <w:r w:rsidR="009B6BCA" w:rsidRPr="009B6BCA">
          <w:rPr>
            <w:rFonts w:ascii="Courier New" w:hAnsi="Courier New" w:cs="Courier New"/>
            <w:rtl/>
          </w:rPr>
          <w:delText>توضع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645" w:author="Transkribus" w:date="2019-12-11T14:30:00Z">
        <w:r w:rsidRPr="00EE6742">
          <w:rPr>
            <w:rFonts w:ascii="Courier New" w:hAnsi="Courier New" w:cs="Courier New"/>
            <w:rtl/>
          </w:rPr>
          <w:t>يوشع</w:t>
        </w:r>
      </w:ins>
    </w:p>
    <w:p w14:paraId="16C33F9A" w14:textId="6A779BCD" w:rsidR="00EE6742" w:rsidRPr="00EE6742" w:rsidRDefault="009B6BCA" w:rsidP="00EE6742">
      <w:pPr>
        <w:pStyle w:val="NurText"/>
        <w:bidi/>
        <w:rPr>
          <w:rFonts w:ascii="Courier New" w:hAnsi="Courier New" w:cs="Courier New"/>
        </w:rPr>
      </w:pPr>
      <w:dir w:val="rtl">
        <w:dir w:val="rtl">
          <w:del w:id="12646" w:author="Transkribus" w:date="2019-12-11T14:30:00Z">
            <w:r w:rsidRPr="009B6BCA">
              <w:rPr>
                <w:rFonts w:ascii="Courier New" w:hAnsi="Courier New" w:cs="Courier New"/>
                <w:rtl/>
              </w:rPr>
              <w:delText>علاها ظلاما للبلى ولطالما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غدا نورها</w:delText>
                </w:r>
              </w:dir>
            </w:dir>
          </w:del>
          <w:ins w:id="12647" w:author="Transkribus" w:date="2019-12-11T14:30:00Z">
            <w:r w:rsidR="00EE6742" w:rsidRPr="00EE6742">
              <w:rPr>
                <w:rFonts w:ascii="Courier New" w:hAnsi="Courier New" w:cs="Courier New"/>
                <w:rtl/>
              </w:rPr>
              <w:t>علاهالسلام اليسلى واطالما * عد الوزها</w:t>
            </w:r>
          </w:ins>
          <w:r w:rsidR="00EE6742" w:rsidRPr="00EE6742">
            <w:rPr>
              <w:rFonts w:ascii="Courier New" w:hAnsi="Courier New" w:cs="Courier New"/>
              <w:rtl/>
            </w:rPr>
            <w:t xml:space="preserve"> فى حندس </w:t>
          </w:r>
          <w:del w:id="12648" w:author="Transkribus" w:date="2019-12-11T14:30:00Z">
            <w:r w:rsidRPr="009B6BCA">
              <w:rPr>
                <w:rFonts w:ascii="Courier New" w:hAnsi="Courier New" w:cs="Courier New"/>
                <w:rtl/>
              </w:rPr>
              <w:delText>الليل يسطع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49" w:author="Transkribus" w:date="2019-12-11T14:30:00Z">
            <w:r w:rsidR="00EE6742" w:rsidRPr="00EE6742">
              <w:rPr>
                <w:rFonts w:ascii="Courier New" w:hAnsi="Courier New" w:cs="Courier New"/>
                <w:rtl/>
              </w:rPr>
              <w:t>اليل بسطع</w:t>
            </w:r>
          </w:ins>
        </w:dir>
      </w:dir>
    </w:p>
    <w:p w14:paraId="5B6BA88C" w14:textId="5BF564B5" w:rsidR="00EE6742" w:rsidRPr="00EE6742" w:rsidRDefault="009B6BCA" w:rsidP="00EE6742">
      <w:pPr>
        <w:pStyle w:val="NurText"/>
        <w:bidi/>
        <w:rPr>
          <w:rFonts w:ascii="Courier New" w:hAnsi="Courier New" w:cs="Courier New"/>
        </w:rPr>
      </w:pPr>
      <w:dir w:val="rtl">
        <w:dir w:val="rtl">
          <w:del w:id="12650" w:author="Transkribus" w:date="2019-12-11T14:30:00Z">
            <w:r w:rsidRPr="009B6BCA">
              <w:rPr>
                <w:rFonts w:ascii="Courier New" w:hAnsi="Courier New" w:cs="Courier New"/>
                <w:rtl/>
              </w:rPr>
              <w:delText>كان</w:delText>
            </w:r>
          </w:del>
          <w:ins w:id="12651" w:author="Transkribus" w:date="2019-12-11T14:30:00Z">
            <w:r w:rsidR="00EE6742" w:rsidRPr="00EE6742">
              <w:rPr>
                <w:rFonts w:ascii="Courier New" w:hAnsi="Courier New" w:cs="Courier New"/>
                <w:rtl/>
              </w:rPr>
              <w:t>٢أن</w:t>
            </w:r>
          </w:ins>
          <w:r w:rsidR="00EE6742" w:rsidRPr="00EE6742">
            <w:rPr>
              <w:rFonts w:ascii="Courier New" w:hAnsi="Courier New" w:cs="Courier New"/>
              <w:rtl/>
            </w:rPr>
            <w:t xml:space="preserve"> لم </w:t>
          </w:r>
          <w:del w:id="12652" w:author="Transkribus" w:date="2019-12-11T14:30:00Z">
            <w:r w:rsidRPr="009B6BCA">
              <w:rPr>
                <w:rFonts w:ascii="Courier New" w:hAnsi="Courier New" w:cs="Courier New"/>
                <w:rtl/>
              </w:rPr>
              <w:delText>يكن يوما علا مفرقا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نفائس تيجان</w:delText>
                </w:r>
              </w:dir>
            </w:dir>
          </w:del>
          <w:ins w:id="12653" w:author="Transkribus" w:date="2019-12-11T14:30:00Z">
            <w:r w:rsidR="00EE6742" w:rsidRPr="00EE6742">
              <w:rPr>
                <w:rFonts w:ascii="Courier New" w:hAnsi="Courier New" w:cs="Courier New"/>
                <w:rtl/>
              </w:rPr>
              <w:t>بكر بوما عسلامفرقالها * يقاقس سحان</w:t>
            </w:r>
          </w:ins>
          <w:r w:rsidR="00EE6742" w:rsidRPr="00EE6742">
            <w:rPr>
              <w:rFonts w:ascii="Courier New" w:hAnsi="Courier New" w:cs="Courier New"/>
              <w:rtl/>
            </w:rPr>
            <w:t xml:space="preserve"> ودر مر</w:t>
          </w:r>
          <w:del w:id="12654" w:author="Transkribus" w:date="2019-12-11T14:30:00Z">
            <w:r w:rsidRPr="009B6BCA">
              <w:rPr>
                <w:rFonts w:ascii="Courier New" w:hAnsi="Courier New" w:cs="Courier New"/>
                <w:rtl/>
              </w:rPr>
              <w:delText>ص</w:delText>
            </w:r>
          </w:del>
          <w:ins w:id="12655" w:author="Transkribus" w:date="2019-12-11T14:30:00Z">
            <w:r w:rsidR="00EE6742" w:rsidRPr="00EE6742">
              <w:rPr>
                <w:rFonts w:ascii="Courier New" w:hAnsi="Courier New" w:cs="Courier New"/>
                <w:rtl/>
              </w:rPr>
              <w:t>س</w:t>
            </w:r>
          </w:ins>
          <w:r w:rsidR="00EE6742" w:rsidRPr="00EE6742">
            <w:rPr>
              <w:rFonts w:ascii="Courier New" w:hAnsi="Courier New" w:cs="Courier New"/>
              <w:rtl/>
            </w:rPr>
            <w:t>ع</w:t>
          </w:r>
          <w:del w:id="126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2DE624" w14:textId="20B6E523" w:rsidR="00EE6742" w:rsidRPr="00EE6742" w:rsidRDefault="009B6BCA" w:rsidP="00EE6742">
      <w:pPr>
        <w:pStyle w:val="NurText"/>
        <w:bidi/>
        <w:rPr>
          <w:rFonts w:ascii="Courier New" w:hAnsi="Courier New" w:cs="Courier New"/>
        </w:rPr>
      </w:pPr>
      <w:dir w:val="rtl">
        <w:dir w:val="rtl">
          <w:del w:id="12657" w:author="Transkribus" w:date="2019-12-11T14:30:00Z">
            <w:r w:rsidRPr="009B6BCA">
              <w:rPr>
                <w:rFonts w:ascii="Courier New" w:hAnsi="Courier New" w:cs="Courier New"/>
                <w:rtl/>
              </w:rPr>
              <w:delText>ت</w:delText>
            </w:r>
          </w:del>
          <w:r w:rsidR="00EE6742" w:rsidRPr="00EE6742">
            <w:rPr>
              <w:rFonts w:ascii="Courier New" w:hAnsi="Courier New" w:cs="Courier New"/>
              <w:rtl/>
            </w:rPr>
            <w:t>ب</w:t>
          </w:r>
          <w:ins w:id="12658"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اعد عنهم </w:t>
          </w:r>
          <w:del w:id="12659" w:author="Transkribus" w:date="2019-12-11T14:30:00Z">
            <w:r w:rsidRPr="009B6BCA">
              <w:rPr>
                <w:rFonts w:ascii="Courier New" w:hAnsi="Courier New" w:cs="Courier New"/>
                <w:rtl/>
              </w:rPr>
              <w:delText>وحشة</w:delText>
            </w:r>
          </w:del>
          <w:ins w:id="12660" w:author="Transkribus" w:date="2019-12-11T14:30:00Z">
            <w:r w:rsidR="00EE6742" w:rsidRPr="00EE6742">
              <w:rPr>
                <w:rFonts w:ascii="Courier New" w:hAnsi="Courier New" w:cs="Courier New"/>
                <w:rtl/>
              </w:rPr>
              <w:t>وجبسيه</w:t>
            </w:r>
          </w:ins>
          <w:r w:rsidR="00EE6742" w:rsidRPr="00EE6742">
            <w:rPr>
              <w:rFonts w:ascii="Courier New" w:hAnsi="Courier New" w:cs="Courier New"/>
              <w:rtl/>
            </w:rPr>
            <w:t xml:space="preserve"> كل وامق</w:t>
          </w:r>
          <w:del w:id="1266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66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وعافهم الاهلون والناس </w:t>
          </w:r>
          <w:del w:id="12663" w:author="Transkribus" w:date="2019-12-11T14:30:00Z">
            <w:r w:rsidRPr="009B6BCA">
              <w:rPr>
                <w:rFonts w:ascii="Courier New" w:hAnsi="Courier New" w:cs="Courier New"/>
                <w:rtl/>
              </w:rPr>
              <w:delText>اجمع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64" w:author="Transkribus" w:date="2019-12-11T14:30:00Z">
            <w:r w:rsidR="00EE6742" w:rsidRPr="00EE6742">
              <w:rPr>
                <w:rFonts w:ascii="Courier New" w:hAnsi="Courier New" w:cs="Courier New"/>
                <w:rtl/>
              </w:rPr>
              <w:t>أحم٢</w:t>
            </w:r>
          </w:ins>
        </w:dir>
      </w:dir>
    </w:p>
    <w:p w14:paraId="17E2C068" w14:textId="5BE4FC8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وقاطع</w:t>
          </w:r>
          <w:ins w:id="12665"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هم من </w:t>
          </w:r>
          <w:del w:id="12666" w:author="Transkribus" w:date="2019-12-11T14:30:00Z">
            <w:r w:rsidRPr="009B6BCA">
              <w:rPr>
                <w:rFonts w:ascii="Courier New" w:hAnsi="Courier New" w:cs="Courier New"/>
                <w:rtl/>
              </w:rPr>
              <w:delText>كان حال حياتهم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667" w:author="Transkribus" w:date="2019-12-11T14:30:00Z">
            <w:r w:rsidR="00EE6742" w:rsidRPr="00EE6742">
              <w:rPr>
                <w:rFonts w:ascii="Courier New" w:hAnsi="Courier New" w:cs="Courier New"/>
                <w:rtl/>
              </w:rPr>
              <w:t xml:space="preserve">كمان جال جيبانهم * </w:t>
            </w:r>
          </w:ins>
          <w:r w:rsidR="00EE6742" w:rsidRPr="00EE6742">
            <w:rPr>
              <w:rFonts w:ascii="Courier New" w:hAnsi="Courier New" w:cs="Courier New"/>
              <w:rtl/>
            </w:rPr>
            <w:t xml:space="preserve">بوصلهم </w:t>
          </w:r>
          <w:del w:id="12668" w:author="Transkribus" w:date="2019-12-11T14:30:00Z">
            <w:r w:rsidRPr="009B6BCA">
              <w:rPr>
                <w:rFonts w:ascii="Courier New" w:hAnsi="Courier New" w:cs="Courier New"/>
                <w:rtl/>
              </w:rPr>
              <w:delText>وجدا بهم</w:delText>
            </w:r>
          </w:del>
          <w:ins w:id="12669" w:author="Transkribus" w:date="2019-12-11T14:30:00Z">
            <w:r w:rsidR="00EE6742" w:rsidRPr="00EE6742">
              <w:rPr>
                <w:rFonts w:ascii="Courier New" w:hAnsi="Courier New" w:cs="Courier New"/>
                <w:rtl/>
              </w:rPr>
              <w:t>وحسد ابهم</w:t>
            </w:r>
          </w:ins>
          <w:r w:rsidR="00EE6742" w:rsidRPr="00EE6742">
            <w:rPr>
              <w:rFonts w:ascii="Courier New" w:hAnsi="Courier New" w:cs="Courier New"/>
              <w:rtl/>
            </w:rPr>
            <w:t xml:space="preserve"> ليس </w:t>
          </w:r>
          <w:del w:id="12670" w:author="Transkribus" w:date="2019-12-11T14:30:00Z">
            <w:r w:rsidRPr="009B6BCA">
              <w:rPr>
                <w:rFonts w:ascii="Courier New" w:hAnsi="Courier New" w:cs="Courier New"/>
                <w:rtl/>
              </w:rPr>
              <w:delText>يطمع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671" w:author="Transkribus" w:date="2019-12-11T14:30:00Z">
            <w:r w:rsidR="00EE6742" w:rsidRPr="00EE6742">
              <w:rPr>
                <w:rFonts w:ascii="Courier New" w:hAnsi="Courier New" w:cs="Courier New"/>
                <w:rtl/>
              </w:rPr>
              <w:t>بطم٢</w:t>
            </w:r>
          </w:ins>
        </w:dir>
      </w:dir>
    </w:p>
    <w:p w14:paraId="7AB99D89" w14:textId="77777777" w:rsidR="009B6BCA" w:rsidRPr="009B6BCA" w:rsidRDefault="009B6BCA" w:rsidP="009B6BCA">
      <w:pPr>
        <w:pStyle w:val="NurText"/>
        <w:bidi/>
        <w:rPr>
          <w:del w:id="12672" w:author="Transkribus" w:date="2019-12-11T14:30:00Z"/>
          <w:rFonts w:ascii="Courier New" w:hAnsi="Courier New" w:cs="Courier New"/>
        </w:rPr>
      </w:pPr>
      <w:dir w:val="rtl">
        <w:dir w:val="rtl">
          <w:del w:id="12673" w:author="Transkribus" w:date="2019-12-11T14:30:00Z">
            <w:r w:rsidRPr="009B6BCA">
              <w:rPr>
                <w:rFonts w:ascii="Courier New" w:hAnsi="Courier New" w:cs="Courier New"/>
                <w:rtl/>
              </w:rPr>
              <w:delText>يبكيهم الاعداء من سوء حالهم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ويرحمهم من كان ضدا ويجزع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DDD9BB0" w14:textId="77777777" w:rsidR="009B6BCA" w:rsidRPr="009B6BCA" w:rsidRDefault="009B6BCA" w:rsidP="009B6BCA">
      <w:pPr>
        <w:pStyle w:val="NurText"/>
        <w:bidi/>
        <w:rPr>
          <w:del w:id="12674" w:author="Transkribus" w:date="2019-12-11T14:30:00Z"/>
          <w:rFonts w:ascii="Courier New" w:hAnsi="Courier New" w:cs="Courier New"/>
        </w:rPr>
      </w:pPr>
      <w:dir w:val="rtl">
        <w:dir w:val="rtl">
          <w:del w:id="12675" w:author="Transkribus" w:date="2019-12-11T14:30:00Z">
            <w:r w:rsidRPr="009B6BCA">
              <w:rPr>
                <w:rFonts w:ascii="Courier New" w:hAnsi="Courier New" w:cs="Courier New"/>
                <w:rtl/>
              </w:rPr>
              <w:delText>فقل للذى قد غره طول عمره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قد حواه من زخارف تخدع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0FC1AA3" w14:textId="79AA7FC8" w:rsidR="00EE6742" w:rsidRPr="00EE6742" w:rsidRDefault="009B6BCA" w:rsidP="00EE6742">
      <w:pPr>
        <w:pStyle w:val="NurText"/>
        <w:bidi/>
        <w:rPr>
          <w:ins w:id="12676" w:author="Transkribus" w:date="2019-12-11T14:30:00Z"/>
          <w:rFonts w:ascii="Courier New" w:hAnsi="Courier New" w:cs="Courier New"/>
        </w:rPr>
      </w:pPr>
      <w:dir w:val="rtl">
        <w:dir w:val="rtl">
          <w:del w:id="12677" w:author="Transkribus" w:date="2019-12-11T14:30:00Z">
            <w:r w:rsidRPr="009B6BCA">
              <w:rPr>
                <w:rFonts w:ascii="Courier New" w:hAnsi="Courier New" w:cs="Courier New"/>
                <w:rtl/>
              </w:rPr>
              <w:delText>افق</w:delText>
            </w:r>
          </w:del>
          <w:ins w:id="12678" w:author="Transkribus" w:date="2019-12-11T14:30:00Z">
            <w:r w:rsidR="00EE6742" w:rsidRPr="00EE6742">
              <w:rPr>
                <w:rFonts w:ascii="Courier New" w:hAnsi="Courier New" w:cs="Courier New"/>
                <w:rtl/>
              </w:rPr>
              <w:t>بكيهم الاعداعمن صورجالهم * وير جمهم من كمان صد او بجر٣</w:t>
            </w:r>
          </w:ins>
        </w:dir>
      </w:dir>
    </w:p>
    <w:p w14:paraId="1296DCA6" w14:textId="77777777" w:rsidR="00EE6742" w:rsidRPr="00EE6742" w:rsidRDefault="00EE6742" w:rsidP="00EE6742">
      <w:pPr>
        <w:pStyle w:val="NurText"/>
        <w:bidi/>
        <w:rPr>
          <w:ins w:id="12679" w:author="Transkribus" w:date="2019-12-11T14:30:00Z"/>
          <w:rFonts w:ascii="Courier New" w:hAnsi="Courier New" w:cs="Courier New"/>
        </w:rPr>
      </w:pPr>
      <w:ins w:id="12680" w:author="Transkribus" w:date="2019-12-11T14:30:00Z">
        <w:r w:rsidRPr="00EE6742">
          <w:rPr>
            <w:rFonts w:ascii="Courier New" w:hAnsi="Courier New" w:cs="Courier New"/>
            <w:rtl/>
          </w:rPr>
          <w:t>ففل الذى قدعرة طول عمرة * وماقد جواء من رخارف جيسد٣</w:t>
        </w:r>
      </w:ins>
    </w:p>
    <w:p w14:paraId="409B827A" w14:textId="771DE9AA" w:rsidR="00EE6742" w:rsidRPr="00EE6742" w:rsidRDefault="00EE6742" w:rsidP="00EE6742">
      <w:pPr>
        <w:pStyle w:val="NurText"/>
        <w:bidi/>
        <w:rPr>
          <w:rFonts w:ascii="Courier New" w:hAnsi="Courier New" w:cs="Courier New"/>
        </w:rPr>
      </w:pPr>
      <w:ins w:id="12681" w:author="Transkribus" w:date="2019-12-11T14:30:00Z">
        <w:r w:rsidRPr="00EE6742">
          <w:rPr>
            <w:rFonts w:ascii="Courier New" w:hAnsi="Courier New" w:cs="Courier New"/>
            <w:rtl/>
          </w:rPr>
          <w:t>أفق</w:t>
        </w:r>
      </w:ins>
      <w:r w:rsidRPr="00EE6742">
        <w:rPr>
          <w:rFonts w:ascii="Courier New" w:hAnsi="Courier New" w:cs="Courier New"/>
          <w:rtl/>
        </w:rPr>
        <w:t xml:space="preserve"> وانظر الد</w:t>
      </w:r>
      <w:del w:id="12682" w:author="Transkribus" w:date="2019-12-11T14:30:00Z">
        <w:r w:rsidR="009B6BCA" w:rsidRPr="009B6BCA">
          <w:rPr>
            <w:rFonts w:ascii="Courier New" w:hAnsi="Courier New" w:cs="Courier New"/>
            <w:rtl/>
          </w:rPr>
          <w:delText>ن</w:delText>
        </w:r>
      </w:del>
      <w:r w:rsidRPr="00EE6742">
        <w:rPr>
          <w:rFonts w:ascii="Courier New" w:hAnsi="Courier New" w:cs="Courier New"/>
          <w:rtl/>
        </w:rPr>
        <w:t>ي</w:t>
      </w:r>
      <w:ins w:id="12683" w:author="Transkribus" w:date="2019-12-11T14:30:00Z">
        <w:r w:rsidRPr="00EE6742">
          <w:rPr>
            <w:rFonts w:ascii="Courier New" w:hAnsi="Courier New" w:cs="Courier New"/>
            <w:rtl/>
          </w:rPr>
          <w:t>ي</w:t>
        </w:r>
      </w:ins>
      <w:r w:rsidRPr="00EE6742">
        <w:rPr>
          <w:rFonts w:ascii="Courier New" w:hAnsi="Courier New" w:cs="Courier New"/>
          <w:rtl/>
        </w:rPr>
        <w:t>ا بعين بصيرة</w:t>
      </w:r>
      <w:del w:id="1268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2685" w:author="Transkribus" w:date="2019-12-11T14:30:00Z">
            <w:r w:rsidR="009B6BCA" w:rsidRPr="009B6BCA">
              <w:rPr>
                <w:rFonts w:ascii="Courier New" w:hAnsi="Courier New" w:cs="Courier New"/>
                <w:rtl/>
              </w:rPr>
              <w:delText>ت</w:delText>
            </w:r>
          </w:del>
          <w:ins w:id="12686" w:author="Transkribus" w:date="2019-12-11T14:30:00Z">
            <w:r w:rsidRPr="00EE6742">
              <w:rPr>
                <w:rFonts w:ascii="Courier New" w:hAnsi="Courier New" w:cs="Courier New"/>
                <w:rtl/>
              </w:rPr>
              <w:t>م</w:t>
            </w:r>
          </w:ins>
          <w:r w:rsidRPr="00EE6742">
            <w:rPr>
              <w:rFonts w:ascii="Courier New" w:hAnsi="Courier New" w:cs="Courier New"/>
              <w:rtl/>
            </w:rPr>
            <w:t>ج</w:t>
          </w:r>
          <w:ins w:id="12687" w:author="Transkribus" w:date="2019-12-11T14:30:00Z">
            <w:r w:rsidRPr="00EE6742">
              <w:rPr>
                <w:rFonts w:ascii="Courier New" w:hAnsi="Courier New" w:cs="Courier New"/>
                <w:rtl/>
              </w:rPr>
              <w:t>ي</w:t>
            </w:r>
          </w:ins>
          <w:r w:rsidRPr="00EE6742">
            <w:rPr>
              <w:rFonts w:ascii="Courier New" w:hAnsi="Courier New" w:cs="Courier New"/>
              <w:rtl/>
            </w:rPr>
            <w:t xml:space="preserve">د كل </w:t>
          </w:r>
          <w:del w:id="12688" w:author="Transkribus" w:date="2019-12-11T14:30:00Z">
            <w:r w:rsidR="009B6BCA" w:rsidRPr="009B6BCA">
              <w:rPr>
                <w:rFonts w:ascii="Courier New" w:hAnsi="Courier New" w:cs="Courier New"/>
                <w:rtl/>
              </w:rPr>
              <w:delText>ما فيها ودائع ترجع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689" w:author="Transkribus" w:date="2019-12-11T14:30:00Z">
            <w:r w:rsidRPr="00EE6742">
              <w:rPr>
                <w:rFonts w:ascii="Courier New" w:hAnsi="Courier New" w:cs="Courier New"/>
                <w:rtl/>
              </w:rPr>
              <w:t>مانيها وداثم برخسي</w:t>
            </w:r>
          </w:ins>
        </w:dir>
      </w:dir>
    </w:p>
    <w:p w14:paraId="28E968AD" w14:textId="1EF92842" w:rsidR="00EE6742" w:rsidRPr="00EE6742" w:rsidRDefault="009B6BCA" w:rsidP="00EE6742">
      <w:pPr>
        <w:pStyle w:val="NurText"/>
        <w:bidi/>
        <w:rPr>
          <w:rFonts w:ascii="Courier New" w:hAnsi="Courier New" w:cs="Courier New"/>
        </w:rPr>
      </w:pPr>
      <w:dir w:val="rtl">
        <w:dir w:val="rtl">
          <w:del w:id="12690" w:author="Transkribus" w:date="2019-12-11T14:30:00Z">
            <w:r w:rsidRPr="009B6BCA">
              <w:rPr>
                <w:rFonts w:ascii="Courier New" w:hAnsi="Courier New" w:cs="Courier New"/>
                <w:rtl/>
              </w:rPr>
              <w:delText>فاين الملوك الصيد قدما ومن حوى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الارض ما كانت</w:delText>
                </w:r>
              </w:dir>
            </w:dir>
          </w:del>
          <w:ins w:id="12691" w:author="Transkribus" w:date="2019-12-11T14:30:00Z">
            <w:r w:rsidR="00EE6742" w:rsidRPr="00EE6742">
              <w:rPr>
                <w:rFonts w:ascii="Courier New" w:hAnsi="Courier New" w:cs="Courier New"/>
                <w:rtl/>
              </w:rPr>
              <w:t>بابن الملول الصيدعد ماومن جوى *من الارس ماكاتت</w:t>
            </w:r>
          </w:ins>
          <w:r w:rsidR="00EE6742" w:rsidRPr="00EE6742">
            <w:rPr>
              <w:rFonts w:ascii="Courier New" w:hAnsi="Courier New" w:cs="Courier New"/>
              <w:rtl/>
            </w:rPr>
            <w:t xml:space="preserve"> به الشمس </w:t>
          </w:r>
          <w:ins w:id="12692" w:author="Transkribus" w:date="2019-12-11T14:30:00Z">
            <w:r w:rsidR="00EE6742" w:rsidRPr="00EE6742">
              <w:rPr>
                <w:rFonts w:ascii="Courier New" w:hAnsi="Courier New" w:cs="Courier New"/>
                <w:rtl/>
              </w:rPr>
              <w:t>ن</w:t>
            </w:r>
          </w:ins>
          <w:r w:rsidR="00EE6742" w:rsidRPr="00EE6742">
            <w:rPr>
              <w:rFonts w:ascii="Courier New" w:hAnsi="Courier New" w:cs="Courier New"/>
              <w:rtl/>
            </w:rPr>
            <w:t>تطلع</w:t>
          </w:r>
          <w:del w:id="126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616CF9" w14:textId="1B3D1A52" w:rsidR="00EE6742" w:rsidRPr="00EE6742" w:rsidRDefault="009B6BCA" w:rsidP="00EE6742">
      <w:pPr>
        <w:pStyle w:val="NurText"/>
        <w:bidi/>
        <w:rPr>
          <w:rFonts w:ascii="Courier New" w:hAnsi="Courier New" w:cs="Courier New"/>
        </w:rPr>
      </w:pPr>
      <w:dir w:val="rtl">
        <w:dir w:val="rtl">
          <w:del w:id="12694" w:author="Transkribus" w:date="2019-12-11T14:30:00Z">
            <w:r w:rsidRPr="009B6BCA">
              <w:rPr>
                <w:rFonts w:ascii="Courier New" w:hAnsi="Courier New" w:cs="Courier New"/>
                <w:rtl/>
              </w:rPr>
              <w:delText>حواه ضريح</w:delText>
            </w:r>
          </w:del>
          <w:ins w:id="12695" w:author="Transkribus" w:date="2019-12-11T14:30:00Z">
            <w:r w:rsidR="00EE6742" w:rsidRPr="00EE6742">
              <w:rPr>
                <w:rFonts w:ascii="Courier New" w:hAnsi="Courier New" w:cs="Courier New"/>
                <w:rtl/>
              </w:rPr>
              <w:t>هواه صريح</w:t>
            </w:r>
          </w:ins>
          <w:r w:rsidR="00EE6742" w:rsidRPr="00EE6742">
            <w:rPr>
              <w:rFonts w:ascii="Courier New" w:hAnsi="Courier New" w:cs="Courier New"/>
              <w:rtl/>
            </w:rPr>
            <w:t xml:space="preserve"> من فضاء </w:t>
          </w:r>
          <w:del w:id="12696" w:author="Transkribus" w:date="2019-12-11T14:30:00Z">
            <w:r w:rsidRPr="009B6BCA">
              <w:rPr>
                <w:rFonts w:ascii="Courier New" w:hAnsi="Courier New" w:cs="Courier New"/>
                <w:rtl/>
              </w:rPr>
              <w:delText>ب</w:delText>
            </w:r>
          </w:del>
          <w:ins w:id="12697" w:author="Transkribus" w:date="2019-12-11T14:30:00Z">
            <w:r w:rsidR="00EE6742" w:rsidRPr="00EE6742">
              <w:rPr>
                <w:rFonts w:ascii="Courier New" w:hAnsi="Courier New" w:cs="Courier New"/>
                <w:rtl/>
              </w:rPr>
              <w:t>ن</w:t>
            </w:r>
          </w:ins>
          <w:r w:rsidR="00EE6742" w:rsidRPr="00EE6742">
            <w:rPr>
              <w:rFonts w:ascii="Courier New" w:hAnsi="Courier New" w:cs="Courier New"/>
              <w:rtl/>
            </w:rPr>
            <w:t>سيطها</w:t>
          </w:r>
          <w:del w:id="126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يقصر عن </w:t>
              </w:r>
              <w:del w:id="12699" w:author="Transkribus" w:date="2019-12-11T14:30:00Z">
                <w:r w:rsidRPr="009B6BCA">
                  <w:rPr>
                    <w:rFonts w:ascii="Courier New" w:hAnsi="Courier New" w:cs="Courier New"/>
                    <w:rtl/>
                  </w:rPr>
                  <w:delText>جثمانه حين يذرع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00" w:author="Transkribus" w:date="2019-12-11T14:30:00Z">
                <w:r w:rsidR="00EE6742" w:rsidRPr="00EE6742">
                  <w:rPr>
                    <w:rFonts w:ascii="Courier New" w:hAnsi="Courier New" w:cs="Courier New"/>
                    <w:rtl/>
                  </w:rPr>
                  <w:t>خثمانه س بن بدير٢</w:t>
                </w:r>
              </w:ins>
            </w:dir>
          </w:dir>
        </w:dir>
      </w:dir>
    </w:p>
    <w:p w14:paraId="3D9E41CE" w14:textId="0CF89FF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فكم ملك </w:t>
          </w:r>
          <w:del w:id="12701" w:author="Transkribus" w:date="2019-12-11T14:30:00Z">
            <w:r w:rsidR="009B6BCA" w:rsidRPr="009B6BCA">
              <w:rPr>
                <w:rFonts w:ascii="Courier New" w:hAnsi="Courier New" w:cs="Courier New"/>
                <w:rtl/>
              </w:rPr>
              <w:delText>اضحى به ذا مذلة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وقد كان حيا للمهابة يتبع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2702" w:author="Transkribus" w:date="2019-12-11T14:30:00Z">
            <w:r w:rsidRPr="00EE6742">
              <w:rPr>
                <w:rFonts w:ascii="Courier New" w:hAnsi="Courier New" w:cs="Courier New"/>
                <w:rtl/>
              </w:rPr>
              <w:t>أسحى ب- ذاهذلة * ومدان حباللهارء نيع</w:t>
            </w:r>
          </w:ins>
        </w:dir>
      </w:dir>
    </w:p>
    <w:p w14:paraId="7B4F6242" w14:textId="5679D74D" w:rsidR="00EE6742" w:rsidRPr="00EE6742" w:rsidRDefault="009B6BCA" w:rsidP="00EE6742">
      <w:pPr>
        <w:pStyle w:val="NurText"/>
        <w:bidi/>
        <w:rPr>
          <w:rFonts w:ascii="Courier New" w:hAnsi="Courier New" w:cs="Courier New"/>
        </w:rPr>
      </w:pPr>
      <w:dir w:val="rtl">
        <w:dir w:val="rtl">
          <w:del w:id="12703" w:author="Transkribus" w:date="2019-12-11T14:30:00Z">
            <w:r w:rsidRPr="009B6BCA">
              <w:rPr>
                <w:rFonts w:ascii="Courier New" w:hAnsi="Courier New" w:cs="Courier New"/>
                <w:rtl/>
              </w:rPr>
              <w:delText>ي</w:delText>
            </w:r>
          </w:del>
          <w:ins w:id="12704" w:author="Transkribus" w:date="2019-12-11T14:30:00Z">
            <w:r w:rsidR="00EE6742" w:rsidRPr="00EE6742">
              <w:rPr>
                <w:rFonts w:ascii="Courier New" w:hAnsi="Courier New" w:cs="Courier New"/>
                <w:rtl/>
              </w:rPr>
              <w:t>اب</w:t>
            </w:r>
          </w:ins>
          <w:r w:rsidR="00EE6742" w:rsidRPr="00EE6742">
            <w:rPr>
              <w:rFonts w:ascii="Courier New" w:hAnsi="Courier New" w:cs="Courier New"/>
              <w:rtl/>
            </w:rPr>
            <w:t xml:space="preserve">قود على الخيل </w:t>
          </w:r>
          <w:del w:id="12705" w:author="Transkribus" w:date="2019-12-11T14:30:00Z">
            <w:r w:rsidRPr="009B6BCA">
              <w:rPr>
                <w:rFonts w:ascii="Courier New" w:hAnsi="Courier New" w:cs="Courier New"/>
                <w:rtl/>
              </w:rPr>
              <w:delText>العتاق فوارسا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يسد بها رحب الفيافى ويترع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2706" w:author="Transkribus" w:date="2019-12-11T14:30:00Z">
            <w:r w:rsidR="00EE6742" w:rsidRPr="00EE6742">
              <w:rPr>
                <w:rFonts w:ascii="Courier New" w:hAnsi="Courier New" w:cs="Courier New"/>
                <w:rtl/>
              </w:rPr>
              <w:t>العناق قوارسا * سديهارجب العنا فى زيبر٢</w:t>
            </w:r>
          </w:ins>
        </w:dir>
      </w:dir>
    </w:p>
    <w:p w14:paraId="2F7989CB" w14:textId="0DC29939" w:rsidR="00EE6742" w:rsidRPr="00EE6742" w:rsidRDefault="009B6BCA" w:rsidP="00EE6742">
      <w:pPr>
        <w:pStyle w:val="NurText"/>
        <w:bidi/>
        <w:rPr>
          <w:rFonts w:ascii="Courier New" w:hAnsi="Courier New" w:cs="Courier New"/>
        </w:rPr>
      </w:pPr>
      <w:dir w:val="rtl">
        <w:dir w:val="rtl">
          <w:del w:id="12707" w:author="Transkribus" w:date="2019-12-11T14:30:00Z">
            <w:r w:rsidRPr="009B6BCA">
              <w:rPr>
                <w:rFonts w:ascii="Courier New" w:hAnsi="Courier New" w:cs="Courier New"/>
                <w:rtl/>
              </w:rPr>
              <w:delText>فاصبح</w:delText>
            </w:r>
          </w:del>
          <w:ins w:id="12708" w:author="Transkribus" w:date="2019-12-11T14:30:00Z">
            <w:r w:rsidR="00EE6742" w:rsidRPr="00EE6742">
              <w:rPr>
                <w:rFonts w:ascii="Courier New" w:hAnsi="Courier New" w:cs="Courier New"/>
                <w:rtl/>
              </w:rPr>
              <w:t>فاسيح</w:t>
            </w:r>
          </w:ins>
          <w:r w:rsidR="00EE6742" w:rsidRPr="00EE6742">
            <w:rPr>
              <w:rFonts w:ascii="Courier New" w:hAnsi="Courier New" w:cs="Courier New"/>
              <w:rtl/>
            </w:rPr>
            <w:t xml:space="preserve"> من بعد التنعم فى </w:t>
          </w:r>
          <w:del w:id="12709" w:author="Transkribus" w:date="2019-12-11T14:30:00Z">
            <w:r w:rsidRPr="009B6BCA">
              <w:rPr>
                <w:rFonts w:ascii="Courier New" w:hAnsi="Courier New" w:cs="Courier New"/>
                <w:rtl/>
              </w:rPr>
              <w:delText>ثرى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توارى عظاما منه بهماء</w:delText>
                </w:r>
              </w:dir>
            </w:dir>
          </w:del>
          <w:ins w:id="12710" w:author="Transkribus" w:date="2019-12-11T14:30:00Z">
            <w:r w:rsidR="00EE6742" w:rsidRPr="00EE6742">
              <w:rPr>
                <w:rFonts w:ascii="Courier New" w:hAnsi="Courier New" w:cs="Courier New"/>
                <w:rtl/>
              </w:rPr>
              <w:t>بمرى * قوارى عطاما ميهنهماء</w:t>
            </w:r>
          </w:ins>
          <w:r w:rsidR="00EE6742" w:rsidRPr="00EE6742">
            <w:rPr>
              <w:rFonts w:ascii="Courier New" w:hAnsi="Courier New" w:cs="Courier New"/>
              <w:rtl/>
            </w:rPr>
            <w:t xml:space="preserve"> بلقع</w:t>
          </w:r>
          <w:del w:id="127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A8087C" w14:textId="57F489F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بعيدا </w:t>
          </w:r>
          <w:del w:id="12712" w:author="Transkribus" w:date="2019-12-11T14:30:00Z">
            <w:r w:rsidRPr="009B6BCA">
              <w:rPr>
                <w:rFonts w:ascii="Courier New" w:hAnsi="Courier New" w:cs="Courier New"/>
                <w:rtl/>
              </w:rPr>
              <w:delText>على قرب المزايا ايابه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فليس</w:delText>
                </w:r>
              </w:dir>
            </w:dir>
          </w:del>
          <w:ins w:id="12713" w:author="Transkribus" w:date="2019-12-11T14:30:00Z">
            <w:r w:rsidR="00EE6742" w:rsidRPr="00EE6742">
              <w:rPr>
                <w:rFonts w:ascii="Courier New" w:hAnsi="Courier New" w:cs="Courier New"/>
                <w:rtl/>
              </w:rPr>
              <w:t>عسلى هوب المزارابانه * قليس</w:t>
            </w:r>
          </w:ins>
          <w:r w:rsidR="00EE6742" w:rsidRPr="00EE6742">
            <w:rPr>
              <w:rFonts w:ascii="Courier New" w:hAnsi="Courier New" w:cs="Courier New"/>
              <w:rtl/>
            </w:rPr>
            <w:t xml:space="preserve"> له </w:t>
          </w:r>
          <w:del w:id="12714" w:author="Transkribus" w:date="2019-12-11T14:30:00Z">
            <w:r w:rsidRPr="009B6BCA">
              <w:rPr>
                <w:rFonts w:ascii="Courier New" w:hAnsi="Courier New" w:cs="Courier New"/>
                <w:rtl/>
              </w:rPr>
              <w:delText>حتى القيامة مرجع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15" w:author="Transkribus" w:date="2019-12-11T14:30:00Z">
            <w:r w:rsidR="00EE6742" w:rsidRPr="00EE6742">
              <w:rPr>
                <w:rFonts w:ascii="Courier New" w:hAnsi="Courier New" w:cs="Courier New"/>
                <w:rtl/>
              </w:rPr>
              <w:t>حبى القبامة مري٢</w:t>
            </w:r>
          </w:ins>
        </w:dir>
      </w:dir>
    </w:p>
    <w:p w14:paraId="1D5A71CA" w14:textId="07AFE396" w:rsidR="00EE6742" w:rsidRPr="00EE6742" w:rsidRDefault="009B6BCA" w:rsidP="00EE6742">
      <w:pPr>
        <w:pStyle w:val="NurText"/>
        <w:bidi/>
        <w:rPr>
          <w:rFonts w:ascii="Courier New" w:hAnsi="Courier New" w:cs="Courier New"/>
        </w:rPr>
      </w:pPr>
      <w:dir w:val="rtl">
        <w:dir w:val="rtl">
          <w:del w:id="12716" w:author="Transkribus" w:date="2019-12-11T14:30:00Z">
            <w:r w:rsidRPr="009B6BCA">
              <w:rPr>
                <w:rFonts w:ascii="Courier New" w:hAnsi="Courier New" w:cs="Courier New"/>
                <w:rtl/>
              </w:rPr>
              <w:delText>غريبا عن الاحباب</w:delText>
            </w:r>
          </w:del>
          <w:ins w:id="12717" w:author="Transkribus" w:date="2019-12-11T14:30:00Z">
            <w:r w:rsidR="00EE6742" w:rsidRPr="00EE6742">
              <w:rPr>
                <w:rFonts w:ascii="Courier New" w:hAnsi="Courier New" w:cs="Courier New"/>
                <w:rtl/>
              </w:rPr>
              <w:t xml:space="preserve"> جر بباعن الاجياب</w:t>
            </w:r>
          </w:ins>
          <w:r w:rsidR="00EE6742" w:rsidRPr="00EE6742">
            <w:rPr>
              <w:rFonts w:ascii="Courier New" w:hAnsi="Courier New" w:cs="Courier New"/>
              <w:rtl/>
            </w:rPr>
            <w:t xml:space="preserve"> والاهل ثاو</w:t>
          </w:r>
          <w:del w:id="12718" w:author="Transkribus" w:date="2019-12-11T14:30:00Z">
            <w:r w:rsidRPr="009B6BCA">
              <w:rPr>
                <w:rFonts w:ascii="Courier New" w:hAnsi="Courier New" w:cs="Courier New"/>
                <w:rtl/>
              </w:rPr>
              <w:delText>ي</w:delText>
            </w:r>
          </w:del>
          <w:ins w:id="12719" w:author="Transkribus" w:date="2019-12-11T14:30:00Z">
            <w:r w:rsidR="00EE6742" w:rsidRPr="00EE6742">
              <w:rPr>
                <w:rFonts w:ascii="Courier New" w:hAnsi="Courier New" w:cs="Courier New"/>
                <w:rtl/>
              </w:rPr>
              <w:t>ب</w:t>
            </w:r>
          </w:ins>
          <w:r w:rsidR="00EE6742" w:rsidRPr="00EE6742">
            <w:rPr>
              <w:rFonts w:ascii="Courier New" w:hAnsi="Courier New" w:cs="Courier New"/>
              <w:rtl/>
            </w:rPr>
            <w:t>ا</w:t>
          </w:r>
          <w:del w:id="127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w:delText>
            </w:r>
          </w:del>
          <w:r w:rsidR="00EE6742" w:rsidRPr="00EE6742">
            <w:rPr>
              <w:rFonts w:ascii="Courier New" w:hAnsi="Courier New" w:cs="Courier New"/>
              <w:rtl/>
            </w:rPr>
            <w:t xml:space="preserve">* </w:t>
          </w:r>
          <w:dir w:val="rtl">
            <w:dir w:val="rtl">
              <w:r w:rsidR="00EE6742" w:rsidRPr="00EE6742">
                <w:rPr>
                  <w:rFonts w:ascii="Courier New" w:hAnsi="Courier New" w:cs="Courier New"/>
                  <w:rtl/>
                </w:rPr>
                <w:t xml:space="preserve">باقصى </w:t>
              </w:r>
              <w:del w:id="12721" w:author="Transkribus" w:date="2019-12-11T14:30:00Z">
                <w:r w:rsidRPr="009B6BCA">
                  <w:rPr>
                    <w:rFonts w:ascii="Courier New" w:hAnsi="Courier New" w:cs="Courier New"/>
                    <w:rtl/>
                  </w:rPr>
                  <w:delText>فلاة خرقه</w:delText>
                </w:r>
              </w:del>
              <w:ins w:id="12722" w:author="Transkribus" w:date="2019-12-11T14:30:00Z">
                <w:r w:rsidR="00EE6742" w:rsidRPr="00EE6742">
                  <w:rPr>
                    <w:rFonts w:ascii="Courier New" w:hAnsi="Courier New" w:cs="Courier New"/>
                    <w:rtl/>
                  </w:rPr>
                  <w:t>فسلاة حرفه</w:t>
                </w:r>
              </w:ins>
              <w:r w:rsidR="00EE6742" w:rsidRPr="00EE6742">
                <w:rPr>
                  <w:rFonts w:ascii="Courier New" w:hAnsi="Courier New" w:cs="Courier New"/>
                  <w:rtl/>
                </w:rPr>
                <w:t xml:space="preserve"> ليس </w:t>
              </w:r>
              <w:del w:id="12723" w:author="Transkribus" w:date="2019-12-11T14:30:00Z">
                <w:r w:rsidRPr="009B6BCA">
                  <w:rPr>
                    <w:rFonts w:ascii="Courier New" w:hAnsi="Courier New" w:cs="Courier New"/>
                    <w:rtl/>
                  </w:rPr>
                  <w:delText>يرقع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24" w:author="Transkribus" w:date="2019-12-11T14:30:00Z">
                <w:r w:rsidR="00EE6742" w:rsidRPr="00EE6742">
                  <w:rPr>
                    <w:rFonts w:ascii="Courier New" w:hAnsi="Courier New" w:cs="Courier New"/>
                    <w:rtl/>
                  </w:rPr>
                  <w:t>بريم</w:t>
                </w:r>
              </w:ins>
            </w:dir>
          </w:dir>
        </w:dir>
      </w:dir>
    </w:p>
    <w:p w14:paraId="31CC05B6" w14:textId="0002664F" w:rsidR="00EE6742" w:rsidRPr="00EE6742" w:rsidRDefault="009B6BCA" w:rsidP="00EE6742">
      <w:pPr>
        <w:pStyle w:val="NurText"/>
        <w:bidi/>
        <w:rPr>
          <w:rFonts w:ascii="Courier New" w:hAnsi="Courier New" w:cs="Courier New"/>
        </w:rPr>
      </w:pPr>
      <w:dir w:val="rtl">
        <w:dir w:val="rtl">
          <w:del w:id="12725" w:author="Transkribus" w:date="2019-12-11T14:30:00Z">
            <w:r w:rsidRPr="009B6BCA">
              <w:rPr>
                <w:rFonts w:ascii="Courier New" w:hAnsi="Courier New" w:cs="Courier New"/>
                <w:rtl/>
              </w:rPr>
              <w:delText>ت</w:delText>
            </w:r>
          </w:del>
          <w:ins w:id="1272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لح عليه </w:t>
          </w:r>
          <w:del w:id="12727" w:author="Transkribus" w:date="2019-12-11T14:30:00Z">
            <w:r w:rsidRPr="009B6BCA">
              <w:rPr>
                <w:rFonts w:ascii="Courier New" w:hAnsi="Courier New" w:cs="Courier New"/>
                <w:rtl/>
              </w:rPr>
              <w:delText>السافيات بمنزل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جديب</w:delText>
                </w:r>
              </w:dir>
            </w:dir>
          </w:del>
          <w:ins w:id="12728" w:author="Transkribus" w:date="2019-12-11T14:30:00Z">
            <w:r w:rsidR="00EE6742" w:rsidRPr="00EE6742">
              <w:rPr>
                <w:rFonts w:ascii="Courier New" w:hAnsi="Courier New" w:cs="Courier New"/>
                <w:rtl/>
              </w:rPr>
              <w:t>السافبات ثمسترل *حديب</w:t>
            </w:r>
          </w:ins>
          <w:r w:rsidR="00EE6742" w:rsidRPr="00EE6742">
            <w:rPr>
              <w:rFonts w:ascii="Courier New" w:hAnsi="Courier New" w:cs="Courier New"/>
              <w:rtl/>
            </w:rPr>
            <w:t xml:space="preserve"> وقد كا</w:t>
          </w:r>
          <w:del w:id="12729"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12730"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به </w:t>
          </w:r>
          <w:del w:id="12731" w:author="Transkribus" w:date="2019-12-11T14:30:00Z">
            <w:r w:rsidRPr="009B6BCA">
              <w:rPr>
                <w:rFonts w:ascii="Courier New" w:hAnsi="Courier New" w:cs="Courier New"/>
                <w:rtl/>
              </w:rPr>
              <w:delText>الارض تمرع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32" w:author="Transkribus" w:date="2019-12-11T14:30:00Z">
            <w:r w:rsidR="00EE6742" w:rsidRPr="00EE6742">
              <w:rPr>
                <w:rFonts w:ascii="Courier New" w:hAnsi="Courier New" w:cs="Courier New"/>
                <w:rtl/>
              </w:rPr>
              <w:t>الارس ثمر)٤</w:t>
            </w:r>
          </w:ins>
        </w:dir>
      </w:dir>
    </w:p>
    <w:p w14:paraId="7B03DAD9" w14:textId="3BD9915E" w:rsidR="00EE6742" w:rsidRPr="00EE6742" w:rsidRDefault="009B6BCA" w:rsidP="00EE6742">
      <w:pPr>
        <w:pStyle w:val="NurText"/>
        <w:bidi/>
        <w:rPr>
          <w:rFonts w:ascii="Courier New" w:hAnsi="Courier New" w:cs="Courier New"/>
        </w:rPr>
      </w:pPr>
      <w:dir w:val="rtl">
        <w:dir w:val="rtl">
          <w:del w:id="12733" w:author="Transkribus" w:date="2019-12-11T14:30:00Z">
            <w:r w:rsidRPr="009B6BCA">
              <w:rPr>
                <w:rFonts w:ascii="Courier New" w:hAnsi="Courier New" w:cs="Courier New"/>
                <w:rtl/>
              </w:rPr>
              <w:delText>رهينا به لا يملك</w:delText>
            </w:r>
          </w:del>
          <w:ins w:id="12734" w:author="Transkribus" w:date="2019-12-11T14:30:00Z">
            <w:r w:rsidR="00EE6742" w:rsidRPr="00EE6742">
              <w:rPr>
                <w:rFonts w:ascii="Courier New" w:hAnsi="Courier New" w:cs="Courier New"/>
                <w:rtl/>
              </w:rPr>
              <w:t>بر همنابه الأملك</w:t>
            </w:r>
          </w:ins>
          <w:r w:rsidR="00EE6742" w:rsidRPr="00EE6742">
            <w:rPr>
              <w:rFonts w:ascii="Courier New" w:hAnsi="Courier New" w:cs="Courier New"/>
              <w:rtl/>
            </w:rPr>
            <w:t xml:space="preserve"> الدهر رجعة</w:t>
          </w:r>
          <w:del w:id="127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736"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ولا </w:t>
          </w:r>
          <w:del w:id="12737" w:author="Transkribus" w:date="2019-12-11T14:30:00Z">
            <w:r w:rsidRPr="009B6BCA">
              <w:rPr>
                <w:rFonts w:ascii="Courier New" w:hAnsi="Courier New" w:cs="Courier New"/>
                <w:rtl/>
              </w:rPr>
              <w:delText>يستطيعن الكلام فيسمع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38" w:author="Transkribus" w:date="2019-12-11T14:30:00Z">
            <w:r w:rsidR="00EE6742" w:rsidRPr="00EE6742">
              <w:rPr>
                <w:rFonts w:ascii="Courier New" w:hAnsi="Courier New" w:cs="Courier New"/>
                <w:rtl/>
              </w:rPr>
              <w:t>فستطبعن الكالام فشمع</w:t>
            </w:r>
          </w:ins>
        </w:dir>
      </w:dir>
    </w:p>
    <w:p w14:paraId="5DEFBED3" w14:textId="24AAAA54" w:rsidR="00EE6742" w:rsidRPr="00EE6742" w:rsidRDefault="009B6BCA" w:rsidP="00EE6742">
      <w:pPr>
        <w:pStyle w:val="NurText"/>
        <w:bidi/>
        <w:rPr>
          <w:ins w:id="12739" w:author="Transkribus" w:date="2019-12-11T14:30:00Z"/>
          <w:rFonts w:ascii="Courier New" w:hAnsi="Courier New" w:cs="Courier New"/>
        </w:rPr>
      </w:pPr>
      <w:dir w:val="rtl">
        <w:dir w:val="rtl">
          <w:del w:id="12740" w:author="Transkribus" w:date="2019-12-11T14:30:00Z">
            <w:r w:rsidRPr="009B6BCA">
              <w:rPr>
                <w:rFonts w:ascii="Courier New" w:hAnsi="Courier New" w:cs="Courier New"/>
                <w:rtl/>
              </w:rPr>
              <w:delText>توسد فيه</w:delText>
            </w:r>
          </w:del>
          <w:ins w:id="12741" w:author="Transkribus" w:date="2019-12-11T14:30:00Z">
            <w:r w:rsidR="00EE6742" w:rsidRPr="00EE6742">
              <w:rPr>
                <w:rFonts w:ascii="Courier New" w:hAnsi="Courier New" w:cs="Courier New"/>
                <w:rtl/>
              </w:rPr>
              <w:t>١٩٨</w:t>
            </w:r>
          </w:ins>
        </w:dir>
      </w:dir>
    </w:p>
    <w:p w14:paraId="51789891" w14:textId="5469390E" w:rsidR="00EE6742" w:rsidRPr="00EE6742" w:rsidRDefault="00EE6742" w:rsidP="00EE6742">
      <w:pPr>
        <w:pStyle w:val="NurText"/>
        <w:bidi/>
        <w:rPr>
          <w:rFonts w:ascii="Courier New" w:hAnsi="Courier New" w:cs="Courier New"/>
        </w:rPr>
      </w:pPr>
      <w:ins w:id="12742" w:author="Transkribus" w:date="2019-12-11T14:30:00Z">
        <w:r w:rsidRPr="00EE6742">
          <w:rPr>
            <w:rFonts w:ascii="Courier New" w:hAnsi="Courier New" w:cs="Courier New"/>
            <w:rtl/>
          </w:rPr>
          <w:t>بو سدقيه</w:t>
        </w:r>
      </w:ins>
      <w:r w:rsidRPr="00EE6742">
        <w:rPr>
          <w:rFonts w:ascii="Courier New" w:hAnsi="Courier New" w:cs="Courier New"/>
          <w:rtl/>
        </w:rPr>
        <w:t xml:space="preserve"> الترب من بعد </w:t>
      </w:r>
      <w:del w:id="12743" w:author="Transkribus" w:date="2019-12-11T14:30:00Z">
        <w:r w:rsidR="009B6BCA" w:rsidRPr="009B6BCA">
          <w:rPr>
            <w:rFonts w:ascii="Courier New" w:hAnsi="Courier New" w:cs="Courier New"/>
            <w:rtl/>
          </w:rPr>
          <w:delText>ما اغتدى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زمانا على</w:delText>
            </w:r>
          </w:dir>
        </w:dir>
      </w:del>
      <w:ins w:id="12744" w:author="Transkribus" w:date="2019-12-11T14:30:00Z">
        <w:r w:rsidRPr="00EE6742">
          <w:rPr>
            <w:rFonts w:ascii="Courier New" w:hAnsi="Courier New" w:cs="Courier New"/>
            <w:rtl/>
          </w:rPr>
          <w:t>ماعثندى * وماناعلى</w:t>
        </w:r>
      </w:ins>
      <w:r w:rsidRPr="00EE6742">
        <w:rPr>
          <w:rFonts w:ascii="Courier New" w:hAnsi="Courier New" w:cs="Courier New"/>
          <w:rtl/>
        </w:rPr>
        <w:t xml:space="preserve"> فرش من </w:t>
      </w:r>
      <w:del w:id="12745" w:author="Transkribus" w:date="2019-12-11T14:30:00Z">
        <w:r w:rsidR="009B6BCA" w:rsidRPr="009B6BCA">
          <w:rPr>
            <w:rFonts w:ascii="Courier New" w:hAnsi="Courier New" w:cs="Courier New"/>
            <w:rtl/>
          </w:rPr>
          <w:delText>الخز يرفع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746" w:author="Transkribus" w:date="2019-12-11T14:30:00Z">
        <w:r w:rsidRPr="00EE6742">
          <w:rPr>
            <w:rFonts w:ascii="Courier New" w:hAnsi="Courier New" w:cs="Courier New"/>
            <w:rtl/>
          </w:rPr>
          <w:t>الجزيرةم</w:t>
        </w:r>
      </w:ins>
    </w:p>
    <w:p w14:paraId="1A81CC71" w14:textId="231660D6" w:rsidR="00EE6742" w:rsidRPr="00EE6742" w:rsidRDefault="009B6BCA" w:rsidP="00EE6742">
      <w:pPr>
        <w:pStyle w:val="NurText"/>
        <w:bidi/>
        <w:rPr>
          <w:ins w:id="12747" w:author="Transkribus" w:date="2019-12-11T14:30:00Z"/>
          <w:rFonts w:ascii="Courier New" w:hAnsi="Courier New" w:cs="Courier New"/>
        </w:rPr>
      </w:pPr>
      <w:dir w:val="rtl">
        <w:dir w:val="rtl">
          <w:r w:rsidR="00EE6742" w:rsidRPr="00EE6742">
            <w:rPr>
              <w:rFonts w:ascii="Courier New" w:hAnsi="Courier New" w:cs="Courier New"/>
              <w:rtl/>
            </w:rPr>
            <w:t>كذلك حكم النا</w:t>
          </w:r>
          <w:del w:id="12748" w:author="Transkribus" w:date="2019-12-11T14:30:00Z">
            <w:r w:rsidRPr="009B6BCA">
              <w:rPr>
                <w:rFonts w:ascii="Courier New" w:hAnsi="Courier New" w:cs="Courier New"/>
                <w:rtl/>
              </w:rPr>
              <w:delText>ئ</w:delText>
            </w:r>
          </w:del>
          <w:ins w:id="12749"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بات فلن </w:t>
          </w:r>
          <w:del w:id="12750" w:author="Transkribus" w:date="2019-12-11T14:30:00Z">
            <w:r w:rsidRPr="009B6BCA">
              <w:rPr>
                <w:rFonts w:ascii="Courier New" w:hAnsi="Courier New" w:cs="Courier New"/>
                <w:rtl/>
              </w:rPr>
              <w:delText>ت</w:delText>
            </w:r>
          </w:del>
          <w:ins w:id="12751" w:author="Transkribus" w:date="2019-12-11T14:30:00Z">
            <w:r w:rsidR="00EE6742" w:rsidRPr="00EE6742">
              <w:rPr>
                <w:rFonts w:ascii="Courier New" w:hAnsi="Courier New" w:cs="Courier New"/>
                <w:rtl/>
              </w:rPr>
              <w:t>ب</w:t>
            </w:r>
          </w:ins>
          <w:r w:rsidR="00EE6742" w:rsidRPr="00EE6742">
            <w:rPr>
              <w:rFonts w:ascii="Courier New" w:hAnsi="Courier New" w:cs="Courier New"/>
              <w:rtl/>
            </w:rPr>
            <w:t>رى</w:t>
          </w:r>
          <w:del w:id="127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من الناس </w:t>
              </w:r>
              <w:del w:id="12753" w:author="Transkribus" w:date="2019-12-11T14:30:00Z">
                <w:r w:rsidRPr="009B6BCA">
                  <w:rPr>
                    <w:rFonts w:ascii="Courier New" w:hAnsi="Courier New" w:cs="Courier New"/>
                    <w:rtl/>
                  </w:rPr>
                  <w:delText>حيا شمله</w:delText>
                </w:r>
              </w:del>
              <w:ins w:id="12754" w:author="Transkribus" w:date="2019-12-11T14:30:00Z">
                <w:r w:rsidR="00EE6742" w:rsidRPr="00EE6742">
                  <w:rPr>
                    <w:rFonts w:ascii="Courier New" w:hAnsi="Courier New" w:cs="Courier New"/>
                    <w:rtl/>
                  </w:rPr>
                  <w:t>جباشمل</w:t>
                </w:r>
              </w:ins>
              <w:r w:rsidR="00EE6742" w:rsidRPr="00EE6742">
                <w:rPr>
                  <w:rFonts w:ascii="Courier New" w:hAnsi="Courier New" w:cs="Courier New"/>
                  <w:rtl/>
                </w:rPr>
                <w:t xml:space="preserve"> ليس </w:t>
              </w:r>
              <w:del w:id="12755" w:author="Transkribus" w:date="2019-12-11T14:30:00Z">
                <w:r w:rsidRPr="009B6BCA">
                  <w:rPr>
                    <w:rFonts w:ascii="Courier New" w:hAnsi="Courier New" w:cs="Courier New"/>
                    <w:rtl/>
                  </w:rPr>
                  <w:delText xml:space="preserve">يصدع </w:delText>
                </w:r>
              </w:del>
              <w:ins w:id="12756" w:author="Transkribus" w:date="2019-12-11T14:30:00Z">
                <w:r w:rsidR="00EE6742" w:rsidRPr="00EE6742">
                  <w:rPr>
                    <w:rFonts w:ascii="Courier New" w:hAnsi="Courier New" w:cs="Courier New"/>
                    <w:rtl/>
                  </w:rPr>
                  <w:t>بعدم</w:t>
                </w:r>
              </w:ins>
            </w:dir>
          </w:dir>
        </w:dir>
      </w:dir>
    </w:p>
    <w:p w14:paraId="008CD5C2" w14:textId="77777777" w:rsidR="00EE6742" w:rsidRPr="00EE6742" w:rsidRDefault="00EE6742" w:rsidP="00EE6742">
      <w:pPr>
        <w:pStyle w:val="NurText"/>
        <w:bidi/>
        <w:rPr>
          <w:ins w:id="12757" w:author="Transkribus" w:date="2019-12-11T14:30:00Z"/>
          <w:rFonts w:ascii="Courier New" w:hAnsi="Courier New" w:cs="Courier New"/>
        </w:rPr>
      </w:pPr>
      <w:ins w:id="12758" w:author="Transkribus" w:date="2019-12-11T14:30:00Z">
        <w:r w:rsidRPr="00EE6742">
          <w:rPr>
            <w:rFonts w:ascii="Courier New" w:hAnsi="Courier New" w:cs="Courier New"/>
            <w:rtl/>
          </w:rPr>
          <w:t xml:space="preserve"> وألشدى أبص النقسة</w:t>
        </w:r>
      </w:ins>
    </w:p>
    <w:p w14:paraId="35F12AA0" w14:textId="2C8DB8B3" w:rsidR="00EE6742" w:rsidRPr="00EE6742" w:rsidRDefault="00EE6742" w:rsidP="00EE6742">
      <w:pPr>
        <w:pStyle w:val="NurText"/>
        <w:bidi/>
        <w:rPr>
          <w:rFonts w:ascii="Courier New" w:hAnsi="Courier New" w:cs="Courier New"/>
        </w:rPr>
      </w:pPr>
      <w:r w:rsidRPr="00EE6742">
        <w:rPr>
          <w:rFonts w:ascii="Courier New" w:hAnsi="Courier New" w:cs="Courier New"/>
          <w:rtl/>
        </w:rPr>
        <w:t>الطويل</w:t>
      </w:r>
      <w:del w:id="1275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F38564" w14:textId="77777777" w:rsidR="009B6BCA" w:rsidRPr="009B6BCA" w:rsidRDefault="009B6BCA" w:rsidP="009B6BCA">
      <w:pPr>
        <w:pStyle w:val="NurText"/>
        <w:bidi/>
        <w:rPr>
          <w:del w:id="12760" w:author="Transkribus" w:date="2019-12-11T14:30:00Z"/>
          <w:rFonts w:ascii="Courier New" w:hAnsi="Courier New" w:cs="Courier New"/>
        </w:rPr>
      </w:pPr>
      <w:dir w:val="rtl">
        <w:dir w:val="rtl">
          <w:del w:id="1276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FD09F9" w14:textId="04AEAA6B" w:rsidR="00EE6742" w:rsidRPr="00EE6742" w:rsidRDefault="009B6BCA" w:rsidP="00EE6742">
      <w:pPr>
        <w:pStyle w:val="NurText"/>
        <w:bidi/>
        <w:rPr>
          <w:rFonts w:ascii="Courier New" w:hAnsi="Courier New" w:cs="Courier New"/>
        </w:rPr>
      </w:pPr>
      <w:dir w:val="rtl">
        <w:dir w:val="rtl">
          <w:del w:id="12762" w:author="Transkribus" w:date="2019-12-11T14:30:00Z">
            <w:r w:rsidRPr="009B6BCA">
              <w:rPr>
                <w:rFonts w:ascii="Courier New" w:hAnsi="Courier New" w:cs="Courier New"/>
                <w:rtl/>
              </w:rPr>
              <w:delText>تساق بنو</w:delText>
            </w:r>
          </w:del>
          <w:ins w:id="12763" w:author="Transkribus" w:date="2019-12-11T14:30:00Z">
            <w:r w:rsidR="00EE6742" w:rsidRPr="00EE6742">
              <w:rPr>
                <w:rFonts w:ascii="Courier New" w:hAnsi="Courier New" w:cs="Courier New"/>
                <w:rtl/>
              </w:rPr>
              <w:t>فياق سو</w:t>
            </w:r>
          </w:ins>
          <w:r w:rsidR="00EE6742" w:rsidRPr="00EE6742">
            <w:rPr>
              <w:rFonts w:ascii="Courier New" w:hAnsi="Courier New" w:cs="Courier New"/>
              <w:rtl/>
            </w:rPr>
            <w:t xml:space="preserve"> الدنيا الى الحتف </w:t>
          </w:r>
          <w:del w:id="12764" w:author="Transkribus" w:date="2019-12-11T14:30:00Z">
            <w:r w:rsidRPr="009B6BCA">
              <w:rPr>
                <w:rFonts w:ascii="Courier New" w:hAnsi="Courier New" w:cs="Courier New"/>
                <w:rtl/>
              </w:rPr>
              <w:delText>عنوة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يشعر الباقى بحالة من يمضي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2765" w:author="Transkribus" w:date="2019-12-11T14:30:00Z">
            <w:r w:rsidR="00EE6742" w:rsidRPr="00EE6742">
              <w:rPr>
                <w:rFonts w:ascii="Courier New" w:hAnsi="Courier New" w:cs="Courier New"/>
                <w:rtl/>
              </w:rPr>
              <w:t>عنوه * ولابشعر الباق جالةمن يضى</w:t>
            </w:r>
          </w:ins>
        </w:dir>
      </w:dir>
    </w:p>
    <w:p w14:paraId="2974968F" w14:textId="0776A303" w:rsidR="00EE6742" w:rsidRPr="00EE6742" w:rsidRDefault="009B6BCA" w:rsidP="00EE6742">
      <w:pPr>
        <w:pStyle w:val="NurText"/>
        <w:bidi/>
        <w:rPr>
          <w:rFonts w:ascii="Courier New" w:hAnsi="Courier New" w:cs="Courier New"/>
        </w:rPr>
      </w:pPr>
      <w:dir w:val="rtl">
        <w:dir w:val="rtl">
          <w:del w:id="12766" w:author="Transkribus" w:date="2019-12-11T14:30:00Z">
            <w:r w:rsidRPr="009B6BCA">
              <w:rPr>
                <w:rFonts w:ascii="Courier New" w:hAnsi="Courier New" w:cs="Courier New"/>
                <w:rtl/>
              </w:rPr>
              <w:delText>كانهم الانعام</w:delText>
            </w:r>
          </w:del>
          <w:ins w:id="12767" w:author="Transkribus" w:date="2019-12-11T14:30:00Z">
            <w:r w:rsidR="00EE6742" w:rsidRPr="00EE6742">
              <w:rPr>
                <w:rFonts w:ascii="Courier New" w:hAnsi="Courier New" w:cs="Courier New"/>
                <w:rtl/>
              </w:rPr>
              <w:t>كانهسم الاشعام</w:t>
            </w:r>
          </w:ins>
          <w:r w:rsidR="00EE6742" w:rsidRPr="00EE6742">
            <w:rPr>
              <w:rFonts w:ascii="Courier New" w:hAnsi="Courier New" w:cs="Courier New"/>
              <w:rtl/>
            </w:rPr>
            <w:t xml:space="preserve"> فى جهل بعضها</w:t>
          </w:r>
          <w:del w:id="127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تم</w:delText>
                </w:r>
              </w:dir>
            </w:dir>
          </w:del>
          <w:ins w:id="12769" w:author="Transkribus" w:date="2019-12-11T14:30:00Z">
            <w:r w:rsidR="00EE6742" w:rsidRPr="00EE6742">
              <w:rPr>
                <w:rFonts w:ascii="Courier New" w:hAnsi="Courier New" w:cs="Courier New"/>
                <w:rtl/>
              </w:rPr>
              <w:t xml:space="preserve"> *ما ثم</w:t>
            </w:r>
          </w:ins>
          <w:r w:rsidR="00EE6742" w:rsidRPr="00EE6742">
            <w:rPr>
              <w:rFonts w:ascii="Courier New" w:hAnsi="Courier New" w:cs="Courier New"/>
              <w:rtl/>
            </w:rPr>
            <w:t xml:space="preserve"> من سف</w:t>
          </w:r>
          <w:del w:id="12770" w:author="Transkribus" w:date="2019-12-11T14:30:00Z">
            <w:r w:rsidRPr="009B6BCA">
              <w:rPr>
                <w:rFonts w:ascii="Courier New" w:hAnsi="Courier New" w:cs="Courier New"/>
                <w:rtl/>
              </w:rPr>
              <w:delText>ك</w:delText>
            </w:r>
          </w:del>
          <w:ins w:id="12771"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الدماء على </w:t>
          </w:r>
          <w:del w:id="12772" w:author="Transkribus" w:date="2019-12-11T14:30:00Z">
            <w:r w:rsidRPr="009B6BCA">
              <w:rPr>
                <w:rFonts w:ascii="Courier New" w:hAnsi="Courier New" w:cs="Courier New"/>
                <w:rtl/>
              </w:rPr>
              <w:delText>بعض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73" w:author="Transkribus" w:date="2019-12-11T14:30:00Z">
            <w:r w:rsidR="00EE6742" w:rsidRPr="00EE6742">
              <w:rPr>
                <w:rFonts w:ascii="Courier New" w:hAnsi="Courier New" w:cs="Courier New"/>
                <w:rtl/>
              </w:rPr>
              <w:t>بعس</w:t>
            </w:r>
          </w:ins>
        </w:dir>
      </w:dir>
    </w:p>
    <w:p w14:paraId="6D585013" w14:textId="77777777" w:rsidR="009B6BCA" w:rsidRPr="009B6BCA" w:rsidRDefault="009B6BCA" w:rsidP="009B6BCA">
      <w:pPr>
        <w:pStyle w:val="NurText"/>
        <w:bidi/>
        <w:rPr>
          <w:del w:id="12774" w:author="Transkribus" w:date="2019-12-11T14:30:00Z"/>
          <w:rFonts w:ascii="Courier New" w:hAnsi="Courier New" w:cs="Courier New"/>
        </w:rPr>
      </w:pPr>
      <w:dir w:val="rtl">
        <w:dir w:val="rtl">
          <w:del w:id="1277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C0C496" w14:textId="7004ECA0" w:rsidR="00EE6742" w:rsidRPr="00EE6742" w:rsidRDefault="009B6BCA" w:rsidP="00EE6742">
      <w:pPr>
        <w:pStyle w:val="NurText"/>
        <w:bidi/>
        <w:rPr>
          <w:ins w:id="12776" w:author="Transkribus" w:date="2019-12-11T14:30:00Z"/>
          <w:rFonts w:ascii="Courier New" w:hAnsi="Courier New" w:cs="Courier New"/>
        </w:rPr>
      </w:pPr>
      <w:dir w:val="rtl">
        <w:dir w:val="rtl">
          <w:ins w:id="12777" w:author="Transkribus" w:date="2019-12-11T14:30:00Z">
            <w:r w:rsidR="00EE6742" w:rsidRPr="00EE6742">
              <w:rPr>
                <w:rFonts w:ascii="Courier New" w:hAnsi="Courier New" w:cs="Courier New"/>
                <w:rtl/>
              </w:rPr>
              <w:t>وأنشدفى أيص النفسة</w:t>
            </w:r>
          </w:ins>
        </w:dir>
      </w:dir>
    </w:p>
    <w:p w14:paraId="1642AA20" w14:textId="77777777" w:rsidR="00EE6742" w:rsidRPr="00EE6742" w:rsidRDefault="00EE6742" w:rsidP="00EE6742">
      <w:pPr>
        <w:pStyle w:val="NurText"/>
        <w:bidi/>
        <w:rPr>
          <w:ins w:id="12778" w:author="Transkribus" w:date="2019-12-11T14:30:00Z"/>
          <w:rFonts w:ascii="Courier New" w:hAnsi="Courier New" w:cs="Courier New"/>
        </w:rPr>
      </w:pPr>
      <w:ins w:id="12779" w:author="Transkribus" w:date="2019-12-11T14:30:00Z">
        <w:r w:rsidRPr="00EE6742">
          <w:rPr>
            <w:rFonts w:ascii="Courier New" w:hAnsi="Courier New" w:cs="Courier New"/>
            <w:rtl/>
          </w:rPr>
          <w:t>الحفيف٢</w:t>
        </w:r>
      </w:ins>
    </w:p>
    <w:p w14:paraId="16855C61" w14:textId="73670F6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ليس </w:t>
      </w:r>
      <w:del w:id="12780" w:author="Transkribus" w:date="2019-12-11T14:30:00Z">
        <w:r w:rsidR="009B6BCA" w:rsidRPr="009B6BCA">
          <w:rPr>
            <w:rFonts w:ascii="Courier New" w:hAnsi="Courier New" w:cs="Courier New"/>
            <w:rtl/>
          </w:rPr>
          <w:delText>ي</w:delText>
        </w:r>
      </w:del>
      <w:ins w:id="12781" w:author="Transkribus" w:date="2019-12-11T14:30:00Z">
        <w:r w:rsidRPr="00EE6742">
          <w:rPr>
            <w:rFonts w:ascii="Courier New" w:hAnsi="Courier New" w:cs="Courier New"/>
            <w:rtl/>
          </w:rPr>
          <w:t>م</w:t>
        </w:r>
      </w:ins>
      <w:r w:rsidRPr="00EE6742">
        <w:rPr>
          <w:rFonts w:ascii="Courier New" w:hAnsi="Courier New" w:cs="Courier New"/>
          <w:rtl/>
        </w:rPr>
        <w:t>جدى ذكر ال</w:t>
      </w:r>
      <w:del w:id="12782" w:author="Transkribus" w:date="2019-12-11T14:30:00Z">
        <w:r w:rsidR="009B6BCA" w:rsidRPr="009B6BCA">
          <w:rPr>
            <w:rFonts w:ascii="Courier New" w:hAnsi="Courier New" w:cs="Courier New"/>
            <w:rtl/>
          </w:rPr>
          <w:delText>فت</w:delText>
        </w:r>
      </w:del>
      <w:ins w:id="12783" w:author="Transkribus" w:date="2019-12-11T14:30:00Z">
        <w:r w:rsidRPr="00EE6742">
          <w:rPr>
            <w:rFonts w:ascii="Courier New" w:hAnsi="Courier New" w:cs="Courier New"/>
            <w:rtl/>
          </w:rPr>
          <w:t>غ</w:t>
        </w:r>
      </w:ins>
      <w:r w:rsidRPr="00EE6742">
        <w:rPr>
          <w:rFonts w:ascii="Courier New" w:hAnsi="Courier New" w:cs="Courier New"/>
          <w:rtl/>
        </w:rPr>
        <w:t xml:space="preserve">ى بعد </w:t>
      </w:r>
      <w:del w:id="12784" w:author="Transkribus" w:date="2019-12-11T14:30:00Z">
        <w:r w:rsidR="009B6BCA" w:rsidRPr="009B6BCA">
          <w:rPr>
            <w:rFonts w:ascii="Courier New" w:hAnsi="Courier New" w:cs="Courier New"/>
            <w:rtl/>
          </w:rPr>
          <w:delText>موت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فاطرح ما يقوله</w:delText>
            </w:r>
          </w:dir>
        </w:dir>
      </w:del>
      <w:ins w:id="12785" w:author="Transkribus" w:date="2019-12-11T14:30:00Z">
        <w:r w:rsidRPr="00EE6742">
          <w:rPr>
            <w:rFonts w:ascii="Courier New" w:hAnsi="Courier New" w:cs="Courier New"/>
            <w:rtl/>
          </w:rPr>
          <w:t>موب * فاطرج مايقوله</w:t>
        </w:r>
      </w:ins>
      <w:r w:rsidRPr="00EE6742">
        <w:rPr>
          <w:rFonts w:ascii="Courier New" w:hAnsi="Courier New" w:cs="Courier New"/>
          <w:rtl/>
        </w:rPr>
        <w:t xml:space="preserve"> السفهاء</w:t>
      </w:r>
      <w:del w:id="127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35A50C" w14:textId="68F76052" w:rsidR="00EE6742" w:rsidRPr="00EE6742" w:rsidRDefault="009B6BCA" w:rsidP="00EE6742">
      <w:pPr>
        <w:pStyle w:val="NurText"/>
        <w:bidi/>
        <w:rPr>
          <w:rFonts w:ascii="Courier New" w:hAnsi="Courier New" w:cs="Courier New"/>
        </w:rPr>
      </w:pPr>
      <w:dir w:val="rtl">
        <w:dir w:val="rtl">
          <w:del w:id="12787" w:author="Transkribus" w:date="2019-12-11T14:30:00Z">
            <w:r w:rsidRPr="009B6BCA">
              <w:rPr>
                <w:rFonts w:ascii="Courier New" w:hAnsi="Courier New" w:cs="Courier New"/>
                <w:rtl/>
              </w:rPr>
              <w:delText>انما يدرك</w:delText>
            </w:r>
          </w:del>
          <w:ins w:id="12788" w:author="Transkribus" w:date="2019-12-11T14:30:00Z">
            <w:r w:rsidR="00EE6742" w:rsidRPr="00EE6742">
              <w:rPr>
                <w:rFonts w:ascii="Courier New" w:hAnsi="Courier New" w:cs="Courier New"/>
                <w:rtl/>
              </w:rPr>
              <w:t>ابانمادرلك</w:t>
            </w:r>
          </w:ins>
          <w:r w:rsidR="00EE6742" w:rsidRPr="00EE6742">
            <w:rPr>
              <w:rFonts w:ascii="Courier New" w:hAnsi="Courier New" w:cs="Courier New"/>
              <w:rtl/>
            </w:rPr>
            <w:t xml:space="preserve"> التالم </w:t>
          </w:r>
          <w:del w:id="12789" w:author="Transkribus" w:date="2019-12-11T14:30:00Z">
            <w:r w:rsidRPr="009B6BCA">
              <w:rPr>
                <w:rFonts w:ascii="Courier New" w:hAnsi="Courier New" w:cs="Courier New"/>
                <w:rtl/>
              </w:rPr>
              <w:delText>واللذة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حى لا صخرة صماء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2790" w:author="Transkribus" w:date="2019-12-11T14:30:00Z">
            <w:r w:rsidR="00EE6742" w:rsidRPr="00EE6742">
              <w:rPr>
                <w:rFonts w:ascii="Courier New" w:hAnsi="Courier New" w:cs="Courier New"/>
                <w:rtl/>
              </w:rPr>
              <w:t>والذ ٣٥ى الاصجرهسماء</w:t>
            </w:r>
          </w:ins>
        </w:dir>
      </w:dir>
    </w:p>
    <w:p w14:paraId="46096C7D" w14:textId="02E86B8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2791" w:author="Transkribus" w:date="2019-12-11T14:30:00Z">
            <w:r w:rsidRPr="009B6BCA">
              <w:rPr>
                <w:rFonts w:ascii="Courier New" w:hAnsi="Courier New" w:cs="Courier New"/>
                <w:rtl/>
              </w:rPr>
              <w:delText>وانشدنى اياها لما توفى</w:delText>
            </w:r>
          </w:del>
          <w:ins w:id="12792" w:author="Transkribus" w:date="2019-12-11T14:30:00Z">
            <w:r w:rsidR="00EE6742" w:rsidRPr="00EE6742">
              <w:rPr>
                <w:rFonts w:ascii="Courier New" w:hAnsi="Courier New" w:cs="Courier New"/>
                <w:rtl/>
              </w:rPr>
              <w:t>والشدفى اباه المساوفى</w:t>
            </w:r>
          </w:ins>
          <w:r w:rsidR="00EE6742" w:rsidRPr="00EE6742">
            <w:rPr>
              <w:rFonts w:ascii="Courier New" w:hAnsi="Courier New" w:cs="Courier New"/>
              <w:rtl/>
            </w:rPr>
            <w:t xml:space="preserve"> الملك الكامل محمد بن </w:t>
          </w:r>
          <w:del w:id="12793" w:author="Transkribus" w:date="2019-12-11T14:30:00Z">
            <w:r w:rsidRPr="009B6BCA">
              <w:rPr>
                <w:rFonts w:ascii="Courier New" w:hAnsi="Courier New" w:cs="Courier New"/>
                <w:rtl/>
              </w:rPr>
              <w:delText>ا</w:delText>
            </w:r>
          </w:del>
          <w:ins w:id="12794"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12795" w:author="Transkribus" w:date="2019-12-11T14:30:00Z">
            <w:r w:rsidRPr="009B6BCA">
              <w:rPr>
                <w:rFonts w:ascii="Courier New" w:hAnsi="Courier New" w:cs="Courier New"/>
                <w:rtl/>
              </w:rPr>
              <w:delText>ايوب بدمشق</w:delText>
            </w:r>
          </w:del>
          <w:ins w:id="12796" w:author="Transkribus" w:date="2019-12-11T14:30:00Z">
            <w:r w:rsidR="00EE6742" w:rsidRPr="00EE6742">
              <w:rPr>
                <w:rFonts w:ascii="Courier New" w:hAnsi="Courier New" w:cs="Courier New"/>
                <w:rtl/>
              </w:rPr>
              <w:t>أيو ب بدمسق</w:t>
            </w:r>
          </w:ins>
          <w:r w:rsidR="00EE6742" w:rsidRPr="00EE6742">
            <w:rPr>
              <w:rFonts w:ascii="Courier New" w:hAnsi="Courier New" w:cs="Courier New"/>
              <w:rtl/>
            </w:rPr>
            <w:t xml:space="preserve"> وذلك فى </w:t>
          </w:r>
          <w:del w:id="12797" w:author="Transkribus" w:date="2019-12-11T14:30:00Z">
            <w:r w:rsidRPr="009B6BCA">
              <w:rPr>
                <w:rFonts w:ascii="Courier New" w:hAnsi="Courier New" w:cs="Courier New"/>
                <w:rtl/>
              </w:rPr>
              <w:delText>سنة خمس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798" w:author="Transkribus" w:date="2019-12-11T14:30:00Z">
            <w:r w:rsidR="00EE6742" w:rsidRPr="00EE6742">
              <w:rPr>
                <w:rFonts w:ascii="Courier New" w:hAnsi="Courier New" w:cs="Courier New"/>
                <w:rtl/>
              </w:rPr>
              <w:t>سنةخس</w:t>
            </w:r>
          </w:ins>
        </w:dir>
      </w:dir>
    </w:p>
    <w:p w14:paraId="29728D90" w14:textId="77777777" w:rsidR="009B6BCA" w:rsidRPr="009B6BCA" w:rsidRDefault="009B6BCA" w:rsidP="009B6BCA">
      <w:pPr>
        <w:pStyle w:val="NurText"/>
        <w:bidi/>
        <w:rPr>
          <w:del w:id="12799" w:author="Transkribus" w:date="2019-12-11T14:30:00Z"/>
          <w:rFonts w:ascii="Courier New" w:hAnsi="Courier New" w:cs="Courier New"/>
        </w:rPr>
      </w:pPr>
      <w:dir w:val="rtl">
        <w:dir w:val="rtl">
          <w:del w:id="12800" w:author="Transkribus" w:date="2019-12-11T14:30:00Z">
            <w:r w:rsidRPr="009B6BCA">
              <w:rPr>
                <w:rFonts w:ascii="Courier New" w:hAnsi="Courier New" w:cs="Courier New"/>
                <w:rtl/>
              </w:rPr>
              <w:delText>كم قال جهلا بانى ان امت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يزل النظام ويفسد الثقلان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293DAEA" w14:textId="2AAD8D88" w:rsidR="00EE6742" w:rsidRPr="00EE6742" w:rsidRDefault="009B6BCA" w:rsidP="00EE6742">
      <w:pPr>
        <w:pStyle w:val="NurText"/>
        <w:bidi/>
        <w:rPr>
          <w:ins w:id="12801" w:author="Transkribus" w:date="2019-12-11T14:30:00Z"/>
          <w:rFonts w:ascii="Courier New" w:hAnsi="Courier New" w:cs="Courier New"/>
        </w:rPr>
      </w:pPr>
      <w:dir w:val="rtl">
        <w:dir w:val="rtl">
          <w:del w:id="12802" w:author="Transkribus" w:date="2019-12-11T14:30:00Z">
            <w:r w:rsidRPr="009B6BCA">
              <w:rPr>
                <w:rFonts w:ascii="Courier New" w:hAnsi="Courier New" w:cs="Courier New"/>
                <w:rtl/>
              </w:rPr>
              <w:delText>وافاه</w:delText>
            </w:r>
          </w:del>
          <w:ins w:id="12803" w:author="Transkribus" w:date="2019-12-11T14:30:00Z">
            <w:r w:rsidR="00EE6742" w:rsidRPr="00EE6742">
              <w:rPr>
                <w:rFonts w:ascii="Courier New" w:hAnsi="Courier New" w:cs="Courier New"/>
                <w:rtl/>
              </w:rPr>
              <w:t>وقلانين وسثمائة</w:t>
            </w:r>
          </w:ins>
        </w:dir>
      </w:dir>
    </w:p>
    <w:p w14:paraId="2D42253E" w14:textId="77777777" w:rsidR="00EE6742" w:rsidRPr="00EE6742" w:rsidRDefault="00EE6742" w:rsidP="00EE6742">
      <w:pPr>
        <w:pStyle w:val="NurText"/>
        <w:bidi/>
        <w:rPr>
          <w:ins w:id="12804" w:author="Transkribus" w:date="2019-12-11T14:30:00Z"/>
          <w:rFonts w:ascii="Courier New" w:hAnsi="Courier New" w:cs="Courier New"/>
        </w:rPr>
      </w:pPr>
      <w:ins w:id="12805" w:author="Transkribus" w:date="2019-12-11T14:30:00Z">
        <w:r w:rsidRPr="00EE6742">
          <w:rPr>
            <w:rFonts w:ascii="Courier New" w:hAnsi="Courier New" w:cs="Courier New"/>
            <w:rtl/>
          </w:rPr>
          <w:t>الكامل</w:t>
        </w:r>
      </w:ins>
    </w:p>
    <w:p w14:paraId="5D9B7418" w14:textId="77777777" w:rsidR="00EE6742" w:rsidRPr="00EE6742" w:rsidRDefault="00EE6742" w:rsidP="00EE6742">
      <w:pPr>
        <w:pStyle w:val="NurText"/>
        <w:bidi/>
        <w:rPr>
          <w:ins w:id="12806" w:author="Transkribus" w:date="2019-12-11T14:30:00Z"/>
          <w:rFonts w:ascii="Courier New" w:hAnsi="Courier New" w:cs="Courier New"/>
        </w:rPr>
      </w:pPr>
      <w:ins w:id="12807" w:author="Transkribus" w:date="2019-12-11T14:30:00Z">
        <w:r w:rsidRPr="00EE6742">
          <w:rPr>
            <w:rFonts w:ascii="Courier New" w:hAnsi="Courier New" w:cs="Courier New"/>
            <w:rtl/>
          </w:rPr>
          <w:t>٤م فاقل جهلابانى ان امث *برل النطام ويقسد التقلان</w:t>
        </w:r>
      </w:ins>
    </w:p>
    <w:p w14:paraId="2FC19BE1" w14:textId="45CACE73" w:rsidR="00EE6742" w:rsidRPr="00EE6742" w:rsidRDefault="00EE6742" w:rsidP="00EE6742">
      <w:pPr>
        <w:pStyle w:val="NurText"/>
        <w:bidi/>
        <w:rPr>
          <w:rFonts w:ascii="Courier New" w:hAnsi="Courier New" w:cs="Courier New"/>
        </w:rPr>
      </w:pPr>
      <w:ins w:id="12808" w:author="Transkribus" w:date="2019-12-11T14:30:00Z">
        <w:r w:rsidRPr="00EE6742">
          <w:rPr>
            <w:rFonts w:ascii="Courier New" w:hAnsi="Courier New" w:cs="Courier New"/>
            <w:rtl/>
          </w:rPr>
          <w:t>وافاء</w:t>
        </w:r>
      </w:ins>
      <w:r w:rsidRPr="00EE6742">
        <w:rPr>
          <w:rFonts w:ascii="Courier New" w:hAnsi="Courier New" w:cs="Courier New"/>
          <w:rtl/>
        </w:rPr>
        <w:t xml:space="preserve"> مفضى ال</w:t>
      </w:r>
      <w:del w:id="12809" w:author="Transkribus" w:date="2019-12-11T14:30:00Z">
        <w:r w:rsidR="009B6BCA" w:rsidRPr="009B6BCA">
          <w:rPr>
            <w:rFonts w:ascii="Courier New" w:hAnsi="Courier New" w:cs="Courier New"/>
            <w:rtl/>
          </w:rPr>
          <w:delText>ح</w:delText>
        </w:r>
      </w:del>
      <w:ins w:id="12810" w:author="Transkribus" w:date="2019-12-11T14:30:00Z">
        <w:r w:rsidRPr="00EE6742">
          <w:rPr>
            <w:rFonts w:ascii="Courier New" w:hAnsi="Courier New" w:cs="Courier New"/>
            <w:rtl/>
          </w:rPr>
          <w:t>خ</w:t>
        </w:r>
      </w:ins>
      <w:r w:rsidRPr="00EE6742">
        <w:rPr>
          <w:rFonts w:ascii="Courier New" w:hAnsi="Courier New" w:cs="Courier New"/>
          <w:rtl/>
        </w:rPr>
        <w:t xml:space="preserve">مام ولم </w:t>
      </w:r>
      <w:del w:id="12811" w:author="Transkribus" w:date="2019-12-11T14:30:00Z">
        <w:r w:rsidR="009B6BCA" w:rsidRPr="009B6BCA">
          <w:rPr>
            <w:rFonts w:ascii="Courier New" w:hAnsi="Courier New" w:cs="Courier New"/>
            <w:rtl/>
          </w:rPr>
          <w:delText>يرع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حى</w:delText>
            </w:r>
          </w:dir>
        </w:dir>
      </w:del>
      <w:ins w:id="12812" w:author="Transkribus" w:date="2019-12-11T14:30:00Z">
        <w:r w:rsidRPr="00EE6742">
          <w:rPr>
            <w:rFonts w:ascii="Courier New" w:hAnsi="Courier New" w:cs="Courier New"/>
            <w:rtl/>
          </w:rPr>
          <w:t>برم * خى</w:t>
        </w:r>
      </w:ins>
      <w:r w:rsidRPr="00EE6742">
        <w:rPr>
          <w:rFonts w:ascii="Courier New" w:hAnsi="Courier New" w:cs="Courier New"/>
          <w:rtl/>
        </w:rPr>
        <w:t xml:space="preserve"> ولم </w:t>
      </w:r>
      <w:del w:id="12813" w:author="Transkribus" w:date="2019-12-11T14:30:00Z">
        <w:r w:rsidR="009B6BCA" w:rsidRPr="009B6BCA">
          <w:rPr>
            <w:rFonts w:ascii="Courier New" w:hAnsi="Courier New" w:cs="Courier New"/>
            <w:rtl/>
          </w:rPr>
          <w:delText>يحفل به اثنان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814" w:author="Transkribus" w:date="2019-12-11T14:30:00Z">
        <w:r w:rsidRPr="00EE6742">
          <w:rPr>
            <w:rFonts w:ascii="Courier New" w:hAnsi="Courier New" w:cs="Courier New"/>
            <w:rtl/>
          </w:rPr>
          <w:t>حفل ه النان</w:t>
        </w:r>
      </w:ins>
    </w:p>
    <w:p w14:paraId="3185D471" w14:textId="75AC2CAE" w:rsidR="00EE6742" w:rsidRPr="00EE6742" w:rsidRDefault="009B6BCA" w:rsidP="00EE6742">
      <w:pPr>
        <w:pStyle w:val="NurText"/>
        <w:bidi/>
        <w:rPr>
          <w:rFonts w:ascii="Courier New" w:hAnsi="Courier New" w:cs="Courier New"/>
        </w:rPr>
      </w:pPr>
      <w:dir w:val="rtl">
        <w:dir w:val="rtl">
          <w:del w:id="12815" w:author="Transkribus" w:date="2019-12-11T14:30:00Z">
            <w:r w:rsidRPr="009B6BCA">
              <w:rPr>
                <w:rFonts w:ascii="Courier New" w:hAnsi="Courier New" w:cs="Courier New"/>
                <w:rtl/>
              </w:rPr>
              <w:delText>فغدا لقى تحت</w:delText>
            </w:r>
          </w:del>
          <w:ins w:id="12816" w:author="Transkribus" w:date="2019-12-11T14:30:00Z">
            <w:r w:rsidR="00EE6742" w:rsidRPr="00EE6742">
              <w:rPr>
                <w:rFonts w:ascii="Courier New" w:hAnsi="Courier New" w:cs="Courier New"/>
                <w:rtl/>
              </w:rPr>
              <w:t>ابعد النى حت</w:t>
            </w:r>
          </w:ins>
          <w:r w:rsidR="00EE6742" w:rsidRPr="00EE6742">
            <w:rPr>
              <w:rFonts w:ascii="Courier New" w:hAnsi="Courier New" w:cs="Courier New"/>
              <w:rtl/>
            </w:rPr>
            <w:t xml:space="preserve"> التراب م</w:t>
          </w:r>
          <w:del w:id="12817" w:author="Transkribus" w:date="2019-12-11T14:30:00Z">
            <w:r w:rsidRPr="009B6BCA">
              <w:rPr>
                <w:rFonts w:ascii="Courier New" w:hAnsi="Courier New" w:cs="Courier New"/>
                <w:rtl/>
              </w:rPr>
              <w:delText>ج</w:delText>
            </w:r>
          </w:del>
          <w:ins w:id="12818" w:author="Transkribus" w:date="2019-12-11T14:30:00Z">
            <w:r w:rsidR="00EE6742" w:rsidRPr="00EE6742">
              <w:rPr>
                <w:rFonts w:ascii="Courier New" w:hAnsi="Courier New" w:cs="Courier New"/>
                <w:rtl/>
              </w:rPr>
              <w:t>ح</w:t>
            </w:r>
          </w:ins>
          <w:r w:rsidR="00EE6742" w:rsidRPr="00EE6742">
            <w:rPr>
              <w:rFonts w:ascii="Courier New" w:hAnsi="Courier New" w:cs="Courier New"/>
              <w:rtl/>
            </w:rPr>
            <w:t>ن</w:t>
          </w:r>
          <w:ins w:id="12819" w:author="Transkribus" w:date="2019-12-11T14:30:00Z">
            <w:r w:rsidR="00EE6742" w:rsidRPr="00EE6742">
              <w:rPr>
                <w:rFonts w:ascii="Courier New" w:hAnsi="Courier New" w:cs="Courier New"/>
                <w:rtl/>
              </w:rPr>
              <w:t>س</w:t>
            </w:r>
          </w:ins>
          <w:r w:rsidR="00EE6742" w:rsidRPr="00EE6742">
            <w:rPr>
              <w:rFonts w:ascii="Courier New" w:hAnsi="Courier New" w:cs="Courier New"/>
              <w:rtl/>
            </w:rPr>
            <w:t>دلا</w:t>
          </w:r>
          <w:del w:id="128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لم </w:t>
              </w:r>
              <w:del w:id="12821" w:author="Transkribus" w:date="2019-12-11T14:30:00Z">
                <w:r w:rsidRPr="009B6BCA">
                  <w:rPr>
                    <w:rFonts w:ascii="Courier New" w:hAnsi="Courier New" w:cs="Courier New"/>
                    <w:rtl/>
                  </w:rPr>
                  <w:delText>ي</w:delText>
                </w:r>
              </w:del>
              <w:ins w:id="12822" w:author="Transkribus" w:date="2019-12-11T14:30:00Z">
                <w:r w:rsidR="00EE6742" w:rsidRPr="00EE6742">
                  <w:rPr>
                    <w:rFonts w:ascii="Courier New" w:hAnsi="Courier New" w:cs="Courier New"/>
                    <w:rtl/>
                  </w:rPr>
                  <w:t>ب</w:t>
                </w:r>
              </w:ins>
              <w:r w:rsidR="00EE6742" w:rsidRPr="00EE6742">
                <w:rPr>
                  <w:rFonts w:ascii="Courier New" w:hAnsi="Courier New" w:cs="Courier New"/>
                  <w:rtl/>
                </w:rPr>
                <w:t>ن</w:t>
              </w:r>
              <w:del w:id="12823" w:author="Transkribus" w:date="2019-12-11T14:30:00Z">
                <w:r w:rsidRPr="009B6BCA">
                  <w:rPr>
                    <w:rFonts w:ascii="Courier New" w:hAnsi="Courier New" w:cs="Courier New"/>
                    <w:rtl/>
                  </w:rPr>
                  <w:delText>ت</w:delText>
                </w:r>
              </w:del>
              <w:ins w:id="12824"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طح فى </w:t>
              </w:r>
              <w:del w:id="12825" w:author="Transkribus" w:date="2019-12-11T14:30:00Z">
                <w:r w:rsidRPr="009B6BCA">
                  <w:rPr>
                    <w:rFonts w:ascii="Courier New" w:hAnsi="Courier New" w:cs="Courier New"/>
                    <w:rtl/>
                  </w:rPr>
                  <w:delText>موته عنزان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26" w:author="Transkribus" w:date="2019-12-11T14:30:00Z">
                <w:r w:rsidR="00EE6742" w:rsidRPr="00EE6742">
                  <w:rPr>
                    <w:rFonts w:ascii="Courier New" w:hAnsi="Courier New" w:cs="Courier New"/>
                    <w:rtl/>
                  </w:rPr>
                  <w:t>مونه عتران</w:t>
                </w:r>
              </w:ins>
            </w:dir>
          </w:dir>
        </w:dir>
      </w:dir>
    </w:p>
    <w:p w14:paraId="7633B463" w14:textId="7C5E6C8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12827" w:author="Transkribus" w:date="2019-12-11T14:30:00Z">
            <w:r w:rsidRPr="009B6BCA">
              <w:rPr>
                <w:rFonts w:ascii="Courier New" w:hAnsi="Courier New" w:cs="Courier New"/>
                <w:rtl/>
              </w:rPr>
              <w:delText>ظن</w:delText>
            </w:r>
          </w:del>
          <w:ins w:id="12828" w:author="Transkribus" w:date="2019-12-11T14:30:00Z">
            <w:r w:rsidR="00EE6742" w:rsidRPr="00EE6742">
              <w:rPr>
                <w:rFonts w:ascii="Courier New" w:hAnsi="Courier New" w:cs="Courier New"/>
                <w:rtl/>
              </w:rPr>
              <w:t>طان</w:t>
            </w:r>
          </w:ins>
          <w:r w:rsidR="00EE6742" w:rsidRPr="00EE6742">
            <w:rPr>
              <w:rFonts w:ascii="Courier New" w:hAnsi="Courier New" w:cs="Courier New"/>
              <w:rtl/>
            </w:rPr>
            <w:t xml:space="preserve"> ان </w:t>
          </w:r>
          <w:del w:id="12829" w:author="Transkribus" w:date="2019-12-11T14:30:00Z">
            <w:r w:rsidRPr="009B6BCA">
              <w:rPr>
                <w:rFonts w:ascii="Courier New" w:hAnsi="Courier New" w:cs="Courier New"/>
                <w:rtl/>
              </w:rPr>
              <w:delText>لا بد منه</w:delText>
            </w:r>
          </w:del>
          <w:ins w:id="12830" w:author="Transkribus" w:date="2019-12-11T14:30:00Z">
            <w:r w:rsidR="00EE6742" w:rsidRPr="00EE6742">
              <w:rPr>
                <w:rFonts w:ascii="Courier New" w:hAnsi="Courier New" w:cs="Courier New"/>
                <w:rtl/>
              </w:rPr>
              <w:t>لابد منسه</w:t>
            </w:r>
          </w:ins>
          <w:r w:rsidR="00EE6742" w:rsidRPr="00EE6742">
            <w:rPr>
              <w:rFonts w:ascii="Courier New" w:hAnsi="Courier New" w:cs="Courier New"/>
              <w:rtl/>
            </w:rPr>
            <w:t xml:space="preserve"> وانه</w:t>
          </w:r>
          <w:del w:id="128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ذو عنية</w:delText>
                </w:r>
              </w:dir>
            </w:dir>
          </w:del>
          <w:ins w:id="12832" w:author="Transkribus" w:date="2019-12-11T14:30:00Z">
            <w:r w:rsidR="00EE6742" w:rsidRPr="00EE6742">
              <w:rPr>
                <w:rFonts w:ascii="Courier New" w:hAnsi="Courier New" w:cs="Courier New"/>
                <w:rtl/>
              </w:rPr>
              <w:t xml:space="preserve"> *دوعنيه</w:t>
            </w:r>
          </w:ins>
          <w:r w:rsidR="00EE6742" w:rsidRPr="00EE6742">
            <w:rPr>
              <w:rFonts w:ascii="Courier New" w:hAnsi="Courier New" w:cs="Courier New"/>
              <w:rtl/>
            </w:rPr>
            <w:t xml:space="preserve"> فى عالم الاكوان</w:t>
          </w:r>
          <w:del w:id="128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9C22CA" w14:textId="66E0210F" w:rsidR="00EE6742" w:rsidRPr="00EE6742" w:rsidRDefault="009B6BCA" w:rsidP="00EE6742">
      <w:pPr>
        <w:pStyle w:val="NurText"/>
        <w:bidi/>
        <w:rPr>
          <w:rFonts w:ascii="Courier New" w:hAnsi="Courier New" w:cs="Courier New"/>
        </w:rPr>
      </w:pPr>
      <w:dir w:val="rtl">
        <w:dir w:val="rtl">
          <w:del w:id="12834" w:author="Transkribus" w:date="2019-12-11T14:30:00Z">
            <w:r w:rsidRPr="009B6BCA">
              <w:rPr>
                <w:rFonts w:ascii="Courier New" w:hAnsi="Courier New" w:cs="Courier New"/>
                <w:rtl/>
              </w:rPr>
              <w:delText>فلبئسما ذهبت</w:delText>
            </w:r>
          </w:del>
          <w:ins w:id="12835" w:author="Transkribus" w:date="2019-12-11T14:30:00Z">
            <w:r w:rsidR="00EE6742" w:rsidRPr="00EE6742">
              <w:rPr>
                <w:rFonts w:ascii="Courier New" w:hAnsi="Courier New" w:cs="Courier New"/>
                <w:rtl/>
              </w:rPr>
              <w:t>فاستسمادهبت</w:t>
            </w:r>
          </w:ins>
          <w:r w:rsidR="00EE6742" w:rsidRPr="00EE6742">
            <w:rPr>
              <w:rFonts w:ascii="Courier New" w:hAnsi="Courier New" w:cs="Courier New"/>
              <w:rtl/>
            </w:rPr>
            <w:t xml:space="preserve"> وساوس فكره</w:t>
          </w:r>
          <w:del w:id="128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83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منه الى </w:t>
          </w:r>
          <w:del w:id="12838" w:author="Transkribus" w:date="2019-12-11T14:30:00Z">
            <w:r w:rsidRPr="009B6BCA">
              <w:rPr>
                <w:rFonts w:ascii="Courier New" w:hAnsi="Courier New" w:cs="Courier New"/>
                <w:rtl/>
              </w:rPr>
              <w:delText>دعوى بغير بيان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39" w:author="Transkribus" w:date="2019-12-11T14:30:00Z">
            <w:r w:rsidR="00EE6742" w:rsidRPr="00EE6742">
              <w:rPr>
                <w:rFonts w:ascii="Courier New" w:hAnsi="Courier New" w:cs="Courier New"/>
                <w:rtl/>
              </w:rPr>
              <w:t>ذيوى بغيربان</w:t>
            </w:r>
          </w:ins>
        </w:dir>
      </w:dir>
    </w:p>
    <w:p w14:paraId="58EF7DB7" w14:textId="0CB78E81" w:rsidR="00EE6742" w:rsidRPr="00EE6742" w:rsidRDefault="009B6BCA" w:rsidP="00EE6742">
      <w:pPr>
        <w:pStyle w:val="NurText"/>
        <w:bidi/>
        <w:rPr>
          <w:rFonts w:ascii="Courier New" w:hAnsi="Courier New" w:cs="Courier New"/>
        </w:rPr>
      </w:pPr>
      <w:dir w:val="rtl">
        <w:dir w:val="rtl">
          <w:del w:id="12840" w:author="Transkribus" w:date="2019-12-11T14:30:00Z">
            <w:r w:rsidRPr="009B6BCA">
              <w:rPr>
                <w:rFonts w:ascii="Courier New" w:hAnsi="Courier New" w:cs="Courier New"/>
                <w:rtl/>
              </w:rPr>
              <w:delText>انى وما فوق البسيطة فاسد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ويخلفه</w:delText>
                </w:r>
              </w:dir>
            </w:dir>
          </w:del>
          <w:ins w:id="12841" w:author="Transkribus" w:date="2019-12-11T14:30:00Z">
            <w:r w:rsidR="00EE6742" w:rsidRPr="00EE6742">
              <w:rPr>
                <w:rFonts w:ascii="Courier New" w:hAnsi="Courier New" w:cs="Courier New"/>
                <w:rtl/>
              </w:rPr>
              <w:t xml:space="preserve"> أبى ومافوق اليسيطة قاسد * الا وخلفسه</w:t>
            </w:r>
          </w:ins>
          <w:r w:rsidR="00EE6742" w:rsidRPr="00EE6742">
            <w:rPr>
              <w:rFonts w:ascii="Courier New" w:hAnsi="Courier New" w:cs="Courier New"/>
              <w:rtl/>
            </w:rPr>
            <w:t xml:space="preserve"> بديل ثانى</w:t>
          </w:r>
          <w:del w:id="12842" w:author="Transkribus" w:date="2019-12-11T14:30:00Z">
            <w:r w:rsidRPr="009B6BCA">
              <w:rPr>
                <w:rFonts w:ascii="Courier New" w:hAnsi="Courier New" w:cs="Courier New"/>
                <w:rtl/>
              </w:rPr>
              <w:delText xml:space="preserve">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B6C99E" w14:textId="28ECC0C3" w:rsidR="00EE6742" w:rsidRPr="00EE6742" w:rsidRDefault="009B6BCA" w:rsidP="00EE6742">
      <w:pPr>
        <w:pStyle w:val="NurText"/>
        <w:bidi/>
        <w:rPr>
          <w:rFonts w:ascii="Courier New" w:hAnsi="Courier New" w:cs="Courier New"/>
        </w:rPr>
      </w:pPr>
      <w:dir w:val="rtl">
        <w:dir w:val="rtl">
          <w:del w:id="12843" w:author="Transkribus" w:date="2019-12-11T14:30:00Z">
            <w:r w:rsidRPr="009B6BCA">
              <w:rPr>
                <w:rFonts w:ascii="Courier New" w:hAnsi="Courier New" w:cs="Courier New"/>
                <w:rtl/>
              </w:rPr>
              <w:delText>وقال وانشدنى اياها بعد وفاة اخيه الحكيم</w:delText>
            </w:r>
          </w:del>
          <w:ins w:id="12844" w:author="Transkribus" w:date="2019-12-11T14:30:00Z">
            <w:r w:rsidR="00EE6742" w:rsidRPr="00EE6742">
              <w:rPr>
                <w:rFonts w:ascii="Courier New" w:hAnsi="Courier New" w:cs="Courier New"/>
                <w:rtl/>
              </w:rPr>
              <w:t>وقال وأنشدفقى اباها بعدوقاة أخيه الحكم</w:t>
            </w:r>
          </w:ins>
          <w:r w:rsidR="00EE6742" w:rsidRPr="00EE6742">
            <w:rPr>
              <w:rFonts w:ascii="Courier New" w:hAnsi="Courier New" w:cs="Courier New"/>
              <w:rtl/>
            </w:rPr>
            <w:t xml:space="preserve"> جمال الدين عثمان فى سنة ثمان </w:t>
          </w:r>
          <w:del w:id="12845" w:author="Transkribus" w:date="2019-12-11T14:30:00Z">
            <w:r w:rsidRPr="009B6BCA">
              <w:rPr>
                <w:rFonts w:ascii="Courier New" w:hAnsi="Courier New" w:cs="Courier New"/>
                <w:rtl/>
              </w:rPr>
              <w:delText>وخمسين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46" w:author="Transkribus" w:date="2019-12-11T14:30:00Z">
            <w:r w:rsidR="00EE6742" w:rsidRPr="00EE6742">
              <w:rPr>
                <w:rFonts w:ascii="Courier New" w:hAnsi="Courier New" w:cs="Courier New"/>
                <w:rtl/>
              </w:rPr>
              <w:t>وحمسين وسثمائة</w:t>
            </w:r>
          </w:ins>
        </w:dir>
      </w:dir>
    </w:p>
    <w:p w14:paraId="5D61A111" w14:textId="1DABC1E6" w:rsidR="00EE6742" w:rsidRPr="00EE6742" w:rsidRDefault="009B6BCA" w:rsidP="00EE6742">
      <w:pPr>
        <w:pStyle w:val="NurText"/>
        <w:bidi/>
        <w:rPr>
          <w:ins w:id="12847" w:author="Transkribus" w:date="2019-12-11T14:30:00Z"/>
          <w:rFonts w:ascii="Courier New" w:hAnsi="Courier New" w:cs="Courier New"/>
        </w:rPr>
      </w:pPr>
      <w:dir w:val="rtl">
        <w:dir w:val="rtl">
          <w:del w:id="12848" w:author="Transkribus" w:date="2019-12-11T14:30:00Z">
            <w:r w:rsidRPr="009B6BCA">
              <w:rPr>
                <w:rFonts w:ascii="Courier New" w:hAnsi="Courier New" w:cs="Courier New"/>
                <w:rtl/>
              </w:rPr>
              <w:delText>تبدلت لما ان وجدت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وعزا نفى</w:delText>
                </w:r>
              </w:dir>
            </w:dir>
          </w:del>
          <w:ins w:id="12849" w:author="Transkribus" w:date="2019-12-11T14:30:00Z">
            <w:r w:rsidR="00EE6742" w:rsidRPr="00EE6742">
              <w:rPr>
                <w:rFonts w:ascii="Courier New" w:hAnsi="Courier New" w:cs="Courier New"/>
                <w:rtl/>
              </w:rPr>
              <w:t>الطول</w:t>
            </w:r>
          </w:ins>
        </w:dir>
      </w:dir>
    </w:p>
    <w:p w14:paraId="056CEDF5" w14:textId="11C41B95" w:rsidR="00EE6742" w:rsidRPr="00EE6742" w:rsidRDefault="00EE6742" w:rsidP="00EE6742">
      <w:pPr>
        <w:pStyle w:val="NurText"/>
        <w:bidi/>
        <w:rPr>
          <w:rFonts w:ascii="Courier New" w:hAnsi="Courier New" w:cs="Courier New"/>
        </w:rPr>
      </w:pPr>
      <w:ins w:id="12850" w:author="Transkribus" w:date="2019-12-11T14:30:00Z">
        <w:r w:rsidRPr="00EE6742">
          <w:rPr>
            <w:rFonts w:ascii="Courier New" w:hAnsi="Courier New" w:cs="Courier New"/>
            <w:rtl/>
          </w:rPr>
          <w:t>عيد اسشلاأن وحدت صكينة * وعزانفقى</w:t>
        </w:r>
      </w:ins>
      <w:r w:rsidRPr="00EE6742">
        <w:rPr>
          <w:rFonts w:ascii="Courier New" w:hAnsi="Courier New" w:cs="Courier New"/>
          <w:rtl/>
        </w:rPr>
        <w:t xml:space="preserve"> شر الحسود ال</w:t>
      </w:r>
      <w:del w:id="12851" w:author="Transkribus" w:date="2019-12-11T14:30:00Z">
        <w:r w:rsidR="009B6BCA" w:rsidRPr="009B6BCA">
          <w:rPr>
            <w:rFonts w:ascii="Courier New" w:hAnsi="Courier New" w:cs="Courier New"/>
            <w:rtl/>
          </w:rPr>
          <w:delText>م</w:delText>
        </w:r>
      </w:del>
      <w:r w:rsidRPr="00EE6742">
        <w:rPr>
          <w:rFonts w:ascii="Courier New" w:hAnsi="Courier New" w:cs="Courier New"/>
          <w:rtl/>
        </w:rPr>
        <w:t>عا</w:t>
      </w:r>
      <w:del w:id="12852" w:author="Transkribus" w:date="2019-12-11T14:30:00Z">
        <w:r w:rsidR="009B6BCA" w:rsidRPr="009B6BCA">
          <w:rPr>
            <w:rFonts w:ascii="Courier New" w:hAnsi="Courier New" w:cs="Courier New"/>
            <w:rtl/>
          </w:rPr>
          <w:delText>ن</w:delText>
        </w:r>
      </w:del>
      <w:r w:rsidRPr="00EE6742">
        <w:rPr>
          <w:rFonts w:ascii="Courier New" w:hAnsi="Courier New" w:cs="Courier New"/>
          <w:rtl/>
        </w:rPr>
        <w:t>د</w:t>
      </w:r>
      <w:del w:id="128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EF18F3E" w14:textId="0AEF3D0D" w:rsidR="00EE6742" w:rsidRPr="00EE6742" w:rsidRDefault="009B6BCA" w:rsidP="00EE6742">
      <w:pPr>
        <w:pStyle w:val="NurText"/>
        <w:bidi/>
        <w:rPr>
          <w:rFonts w:ascii="Courier New" w:hAnsi="Courier New" w:cs="Courier New"/>
        </w:rPr>
      </w:pPr>
      <w:dir w:val="rtl">
        <w:dir w:val="rtl">
          <w:del w:id="12854" w:author="Transkribus" w:date="2019-12-11T14:30:00Z">
            <w:r w:rsidRPr="009B6BCA">
              <w:rPr>
                <w:rFonts w:ascii="Courier New" w:hAnsi="Courier New" w:cs="Courier New"/>
                <w:rtl/>
              </w:rPr>
              <w:delText>وقد ناهزت سنى ثمانين حجة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ومات</w:delText>
                </w:r>
              </w:dir>
            </w:dir>
          </w:del>
          <w:ins w:id="12855" w:author="Transkribus" w:date="2019-12-11T14:30:00Z">
            <w:r w:rsidR="00EE6742" w:rsidRPr="00EE6742">
              <w:rPr>
                <w:rFonts w:ascii="Courier New" w:hAnsi="Courier New" w:cs="Courier New"/>
                <w:rtl/>
              </w:rPr>
              <w:t>وقسد ثاهرب سسى ثمانيبن جة * ومان</w:t>
            </w:r>
          </w:ins>
          <w:r w:rsidR="00EE6742" w:rsidRPr="00EE6742">
            <w:rPr>
              <w:rFonts w:ascii="Courier New" w:hAnsi="Courier New" w:cs="Courier New"/>
              <w:rtl/>
            </w:rPr>
            <w:t xml:space="preserve"> من الاهلين كل مساعد</w:t>
          </w:r>
          <w:del w:id="128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11230D" w14:textId="5654D8E7" w:rsidR="00EE6742" w:rsidRPr="00EE6742" w:rsidRDefault="009B6BCA" w:rsidP="00EE6742">
      <w:pPr>
        <w:pStyle w:val="NurText"/>
        <w:bidi/>
        <w:rPr>
          <w:rFonts w:ascii="Courier New" w:hAnsi="Courier New" w:cs="Courier New"/>
        </w:rPr>
      </w:pPr>
      <w:dir w:val="rtl">
        <w:dir w:val="rtl">
          <w:del w:id="12857" w:author="Transkribus" w:date="2019-12-11T14:30:00Z">
            <w:r w:rsidRPr="009B6BCA">
              <w:rPr>
                <w:rFonts w:ascii="Courier New" w:hAnsi="Courier New" w:cs="Courier New"/>
                <w:rtl/>
              </w:rPr>
              <w:delText>ولا سيما الاخ الشقيق وان غدا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لدى نازل</w:delText>
                </w:r>
              </w:dir>
            </w:dir>
          </w:del>
          <w:ins w:id="12858" w:author="Transkribus" w:date="2019-12-11T14:30:00Z">
            <w:r w:rsidR="00EE6742" w:rsidRPr="00EE6742">
              <w:rPr>
                <w:rFonts w:ascii="Courier New" w:hAnsi="Courier New" w:cs="Courier New"/>
                <w:rtl/>
              </w:rPr>
              <w:t>ولاسيمالاج الشعسقوان عدا* لذدى ثازل</w:t>
            </w:r>
          </w:ins>
          <w:r w:rsidR="00EE6742" w:rsidRPr="00EE6742">
            <w:rPr>
              <w:rFonts w:ascii="Courier New" w:hAnsi="Courier New" w:cs="Courier New"/>
              <w:rtl/>
            </w:rPr>
            <w:t xml:space="preserve"> فى الخطب </w:t>
          </w:r>
          <w:del w:id="12859" w:author="Transkribus" w:date="2019-12-11T14:30:00Z">
            <w:r w:rsidRPr="009B6BCA">
              <w:rPr>
                <w:rFonts w:ascii="Courier New" w:hAnsi="Courier New" w:cs="Courier New"/>
                <w:rtl/>
              </w:rPr>
              <w:delText>ركنى وساعدي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60" w:author="Transkribus" w:date="2019-12-11T14:30:00Z">
            <w:r w:rsidR="00EE6742" w:rsidRPr="00EE6742">
              <w:rPr>
                <w:rFonts w:ascii="Courier New" w:hAnsi="Courier New" w:cs="Courier New"/>
                <w:rtl/>
              </w:rPr>
              <w:t>زكنى وساعدى</w:t>
            </w:r>
          </w:ins>
        </w:dir>
      </w:dir>
    </w:p>
    <w:p w14:paraId="10120125" w14:textId="77777777" w:rsidR="009B6BCA" w:rsidRPr="009B6BCA" w:rsidRDefault="009B6BCA" w:rsidP="009B6BCA">
      <w:pPr>
        <w:pStyle w:val="NurText"/>
        <w:bidi/>
        <w:rPr>
          <w:del w:id="12861" w:author="Transkribus" w:date="2019-12-11T14:30:00Z"/>
          <w:rFonts w:ascii="Courier New" w:hAnsi="Courier New" w:cs="Courier New"/>
        </w:rPr>
      </w:pPr>
      <w:dir w:val="rtl">
        <w:dir w:val="rtl">
          <w:del w:id="12862" w:author="Transkribus" w:date="2019-12-11T14:30:00Z">
            <w:r w:rsidRPr="009B6BCA">
              <w:rPr>
                <w:rFonts w:ascii="Courier New" w:hAnsi="Courier New" w:cs="Courier New"/>
                <w:rtl/>
              </w:rPr>
              <w:delText>فخانتنى الايام فيما رجوته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ولما تزل تاتى بعكس المقاصد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07A8849" w14:textId="1DC29926" w:rsidR="00EE6742" w:rsidRPr="00EE6742" w:rsidRDefault="009B6BCA" w:rsidP="00EE6742">
      <w:pPr>
        <w:pStyle w:val="NurText"/>
        <w:bidi/>
        <w:rPr>
          <w:ins w:id="12863" w:author="Transkribus" w:date="2019-12-11T14:30:00Z"/>
          <w:rFonts w:ascii="Courier New" w:hAnsi="Courier New" w:cs="Courier New"/>
        </w:rPr>
      </w:pPr>
      <w:dir w:val="rtl">
        <w:dir w:val="rtl">
          <w:del w:id="12864" w:author="Transkribus" w:date="2019-12-11T14:30:00Z">
            <w:r w:rsidRPr="009B6BCA">
              <w:rPr>
                <w:rFonts w:ascii="Courier New" w:hAnsi="Courier New" w:cs="Courier New"/>
                <w:rtl/>
              </w:rPr>
              <w:delText>فصبرا على كيد الزمان لعله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يؤول</w:delText>
                </w:r>
              </w:dir>
            </w:dir>
          </w:del>
          <w:ins w:id="12865" w:author="Transkribus" w:date="2019-12-11T14:30:00Z">
            <w:r w:rsidR="00EE6742" w:rsidRPr="00EE6742">
              <w:rPr>
                <w:rFonts w:ascii="Courier New" w:hAnsi="Courier New" w:cs="Courier New"/>
                <w:rtl/>
              </w:rPr>
              <w:t>خفاتتنى الاعام عمار جوه * ولماترل ثاق بعكس القاسد</w:t>
            </w:r>
          </w:ins>
        </w:dir>
      </w:dir>
    </w:p>
    <w:p w14:paraId="67CB14D6" w14:textId="4D79FCD4" w:rsidR="00EE6742" w:rsidRPr="00EE6742" w:rsidRDefault="00EE6742" w:rsidP="00EE6742">
      <w:pPr>
        <w:pStyle w:val="NurText"/>
        <w:bidi/>
        <w:rPr>
          <w:rFonts w:ascii="Courier New" w:hAnsi="Courier New" w:cs="Courier New"/>
        </w:rPr>
      </w:pPr>
      <w:ins w:id="12866" w:author="Transkribus" w:date="2019-12-11T14:30:00Z">
        <w:r w:rsidRPr="00EE6742">
          <w:rPr>
            <w:rFonts w:ascii="Courier New" w:hAnsi="Courier New" w:cs="Courier New"/>
            <w:rtl/>
          </w:rPr>
          <w:t>نصير اعسلى كيسد الرمان اعسله * بول</w:t>
        </w:r>
      </w:ins>
      <w:r w:rsidRPr="00EE6742">
        <w:rPr>
          <w:rFonts w:ascii="Courier New" w:hAnsi="Courier New" w:cs="Courier New"/>
          <w:rtl/>
        </w:rPr>
        <w:t xml:space="preserve"> الى الانصاف بعد </w:t>
      </w:r>
      <w:del w:id="12867" w:author="Transkribus" w:date="2019-12-11T14:30:00Z">
        <w:r w:rsidR="009B6BCA" w:rsidRPr="009B6BCA">
          <w:rPr>
            <w:rFonts w:ascii="Courier New" w:hAnsi="Courier New" w:cs="Courier New"/>
            <w:rtl/>
          </w:rPr>
          <w:delText>التباعد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868" w:author="Transkribus" w:date="2019-12-11T14:30:00Z">
        <w:r w:rsidRPr="00EE6742">
          <w:rPr>
            <w:rFonts w:ascii="Courier New" w:hAnsi="Courier New" w:cs="Courier New"/>
            <w:rtl/>
          </w:rPr>
          <w:t>النباعد</w:t>
        </w:r>
      </w:ins>
    </w:p>
    <w:p w14:paraId="5BE5296E" w14:textId="77777777" w:rsidR="009B6BCA" w:rsidRPr="009B6BCA" w:rsidRDefault="009B6BCA" w:rsidP="009B6BCA">
      <w:pPr>
        <w:pStyle w:val="NurText"/>
        <w:bidi/>
        <w:rPr>
          <w:del w:id="12869" w:author="Transkribus" w:date="2019-12-11T14:30:00Z"/>
          <w:rFonts w:ascii="Courier New" w:hAnsi="Courier New" w:cs="Courier New"/>
        </w:rPr>
      </w:pPr>
      <w:dir w:val="rtl">
        <w:dir w:val="rtl">
          <w:del w:id="12870" w:author="Transkribus" w:date="2019-12-11T14:30:00Z">
            <w:r w:rsidRPr="009B6BCA">
              <w:rPr>
                <w:rFonts w:ascii="Courier New" w:hAnsi="Courier New" w:cs="Courier New"/>
                <w:rtl/>
              </w:rPr>
              <w:delText>وكان يخضب بالحناء فقلت له لو تركت اللحية بيضاء كان اليق فانشدنى لنفسه بديها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4EB380C" w14:textId="017347B1" w:rsidR="00EE6742" w:rsidRPr="00EE6742" w:rsidRDefault="009B6BCA" w:rsidP="00EE6742">
      <w:pPr>
        <w:pStyle w:val="NurText"/>
        <w:bidi/>
        <w:rPr>
          <w:ins w:id="12871" w:author="Transkribus" w:date="2019-12-11T14:30:00Z"/>
          <w:rFonts w:ascii="Courier New" w:hAnsi="Courier New" w:cs="Courier New"/>
        </w:rPr>
      </w:pPr>
      <w:dir w:val="rtl">
        <w:dir w:val="rtl">
          <w:del w:id="12872" w:author="Transkribus" w:date="2019-12-11T14:30:00Z">
            <w:r w:rsidRPr="009B6BCA">
              <w:rPr>
                <w:rFonts w:ascii="Courier New" w:hAnsi="Courier New" w:cs="Courier New"/>
                <w:rtl/>
              </w:rPr>
              <w:delText>سترت مشيبى بالخضاب لانني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تيقنت ان</w:delText>
                </w:r>
              </w:dir>
            </w:dir>
          </w:del>
          <w:ins w:id="12873" w:author="Transkribus" w:date="2019-12-11T14:30:00Z">
            <w:r w:rsidR="00EE6742" w:rsidRPr="00EE6742">
              <w:rPr>
                <w:rFonts w:ascii="Courier New" w:hAnsi="Courier New" w:cs="Courier New"/>
                <w:rtl/>
              </w:rPr>
              <w:t>وكان يفضب الحناء فقلت لهلوتركت الهبة مضاء كمان البق فالنشدق النقسعيدها</w:t>
            </w:r>
          </w:ins>
        </w:dir>
      </w:dir>
    </w:p>
    <w:p w14:paraId="7ED20A2F" w14:textId="77777777" w:rsidR="00EE6742" w:rsidRPr="00EE6742" w:rsidRDefault="00EE6742" w:rsidP="00EE6742">
      <w:pPr>
        <w:pStyle w:val="NurText"/>
        <w:bidi/>
        <w:rPr>
          <w:ins w:id="12874" w:author="Transkribus" w:date="2019-12-11T14:30:00Z"/>
          <w:rFonts w:ascii="Courier New" w:hAnsi="Courier New" w:cs="Courier New"/>
        </w:rPr>
      </w:pPr>
      <w:ins w:id="12875" w:author="Transkribus" w:date="2019-12-11T14:30:00Z">
        <w:r w:rsidRPr="00EE6742">
          <w:rPr>
            <w:rFonts w:ascii="Courier New" w:hAnsi="Courier New" w:cs="Courier New"/>
            <w:rtl/>
          </w:rPr>
          <w:t>الطويل</w:t>
        </w:r>
      </w:ins>
    </w:p>
    <w:p w14:paraId="5ADDA795" w14:textId="3E9205E7" w:rsidR="00EE6742" w:rsidRPr="00EE6742" w:rsidRDefault="00EE6742" w:rsidP="00EE6742">
      <w:pPr>
        <w:pStyle w:val="NurText"/>
        <w:bidi/>
        <w:rPr>
          <w:rFonts w:ascii="Courier New" w:hAnsi="Courier New" w:cs="Courier New"/>
        </w:rPr>
      </w:pPr>
      <w:ins w:id="12876" w:author="Transkribus" w:date="2019-12-11T14:30:00Z">
        <w:r w:rsidRPr="00EE6742">
          <w:rPr>
            <w:rFonts w:ascii="Courier New" w:hAnsi="Courier New" w:cs="Courier New"/>
            <w:rtl/>
          </w:rPr>
          <w:t>هرت مسيى بالخضارلاغنى * تيقتت أن</w:t>
        </w:r>
      </w:ins>
      <w:r w:rsidRPr="00EE6742">
        <w:rPr>
          <w:rFonts w:ascii="Courier New" w:hAnsi="Courier New" w:cs="Courier New"/>
          <w:rtl/>
        </w:rPr>
        <w:t xml:space="preserve"> الشيب بالموت منذر</w:t>
      </w:r>
      <w:del w:id="128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72D85F" w14:textId="19F84ABF" w:rsidR="00EE6742" w:rsidRPr="00EE6742" w:rsidRDefault="009B6BCA" w:rsidP="00EE6742">
      <w:pPr>
        <w:pStyle w:val="NurText"/>
        <w:bidi/>
        <w:rPr>
          <w:rFonts w:ascii="Courier New" w:hAnsi="Courier New" w:cs="Courier New"/>
        </w:rPr>
      </w:pPr>
      <w:dir w:val="rtl">
        <w:dir w:val="rtl">
          <w:del w:id="12878" w:author="Transkribus" w:date="2019-12-11T14:30:00Z">
            <w:r w:rsidRPr="009B6BCA">
              <w:rPr>
                <w:rFonts w:ascii="Courier New" w:hAnsi="Courier New" w:cs="Courier New"/>
                <w:rtl/>
              </w:rPr>
              <w:delText>فواريته كيلا ترى</w:delText>
            </w:r>
          </w:del>
          <w:ins w:id="12879" w:author="Transkribus" w:date="2019-12-11T14:30:00Z">
            <w:r w:rsidR="00EE6742" w:rsidRPr="00EE6742">
              <w:rPr>
                <w:rFonts w:ascii="Courier New" w:hAnsi="Courier New" w:cs="Courier New"/>
                <w:rtl/>
              </w:rPr>
              <w:t xml:space="preserve"> فوارته كميلاترى</w:t>
            </w:r>
          </w:ins>
          <w:r w:rsidR="00EE6742" w:rsidRPr="00EE6742">
            <w:rPr>
              <w:rFonts w:ascii="Courier New" w:hAnsi="Courier New" w:cs="Courier New"/>
              <w:rtl/>
            </w:rPr>
            <w:t xml:space="preserve"> منه </w:t>
          </w:r>
          <w:del w:id="12880" w:author="Transkribus" w:date="2019-12-11T14:30:00Z">
            <w:r w:rsidRPr="009B6BCA">
              <w:rPr>
                <w:rFonts w:ascii="Courier New" w:hAnsi="Courier New" w:cs="Courier New"/>
                <w:rtl/>
              </w:rPr>
              <w:delText>مقلتي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881" w:author="Transkribus" w:date="2019-12-11T14:30:00Z">
            <w:r w:rsidR="00EE6742" w:rsidRPr="00EE6742">
              <w:rPr>
                <w:rFonts w:ascii="Courier New" w:hAnsi="Courier New" w:cs="Courier New"/>
                <w:rtl/>
              </w:rPr>
              <w:t xml:space="preserve">مغلنى * </w:t>
            </w:r>
          </w:ins>
          <w:r w:rsidR="00EE6742" w:rsidRPr="00EE6742">
            <w:rPr>
              <w:rFonts w:ascii="Courier New" w:hAnsi="Courier New" w:cs="Courier New"/>
              <w:rtl/>
            </w:rPr>
            <w:t xml:space="preserve">صباح </w:t>
          </w:r>
          <w:del w:id="12882" w:author="Transkribus" w:date="2019-12-11T14:30:00Z">
            <w:r w:rsidRPr="009B6BCA">
              <w:rPr>
                <w:rFonts w:ascii="Courier New" w:hAnsi="Courier New" w:cs="Courier New"/>
                <w:rtl/>
              </w:rPr>
              <w:delText>مساء ما به العيش يكدر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83" w:author="Transkribus" w:date="2019-12-11T14:30:00Z">
            <w:r w:rsidR="00EE6742" w:rsidRPr="00EE6742">
              <w:rPr>
                <w:rFonts w:ascii="Courier New" w:hAnsi="Courier New" w:cs="Courier New"/>
                <w:rtl/>
              </w:rPr>
              <w:t>مساعهم العس بككر</w:t>
            </w:r>
          </w:ins>
        </w:dir>
      </w:dir>
    </w:p>
    <w:p w14:paraId="44E374CD" w14:textId="662325E2" w:rsidR="00EE6742" w:rsidRPr="00EE6742" w:rsidRDefault="009B6BCA" w:rsidP="00EE6742">
      <w:pPr>
        <w:pStyle w:val="NurText"/>
        <w:bidi/>
        <w:rPr>
          <w:rFonts w:ascii="Courier New" w:hAnsi="Courier New" w:cs="Courier New"/>
        </w:rPr>
      </w:pPr>
      <w:dir w:val="rtl">
        <w:dir w:val="rtl">
          <w:del w:id="12884" w:author="Transkribus" w:date="2019-12-11T14:30:00Z">
            <w:r w:rsidRPr="009B6BCA">
              <w:rPr>
                <w:rFonts w:ascii="Courier New" w:hAnsi="Courier New" w:cs="Courier New"/>
                <w:rtl/>
              </w:rPr>
              <w:delText>فغيبة ما يشنى</w:delText>
            </w:r>
          </w:del>
          <w:ins w:id="12885" w:author="Transkribus" w:date="2019-12-11T14:30:00Z">
            <w:r w:rsidR="00EE6742" w:rsidRPr="00EE6742">
              <w:rPr>
                <w:rFonts w:ascii="Courier New" w:hAnsi="Courier New" w:cs="Courier New"/>
                <w:rtl/>
              </w:rPr>
              <w:t>فنيبة مايشى</w:t>
            </w:r>
          </w:ins>
          <w:r w:rsidR="00EE6742" w:rsidRPr="00EE6742">
            <w:rPr>
              <w:rFonts w:ascii="Courier New" w:hAnsi="Courier New" w:cs="Courier New"/>
              <w:rtl/>
            </w:rPr>
            <w:t xml:space="preserve"> عن </w:t>
          </w:r>
          <w:del w:id="12886" w:author="Transkribus" w:date="2019-12-11T14:30:00Z">
            <w:r w:rsidRPr="009B6BCA">
              <w:rPr>
                <w:rFonts w:ascii="Courier New" w:hAnsi="Courier New" w:cs="Courier New"/>
                <w:rtl/>
              </w:rPr>
              <w:delText>العين موجب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887" w:author="Transkribus" w:date="2019-12-11T14:30:00Z">
            <w:r w:rsidR="00EE6742" w:rsidRPr="00EE6742">
              <w:rPr>
                <w:rFonts w:ascii="Courier New" w:hAnsi="Courier New" w:cs="Courier New"/>
                <w:rtl/>
              </w:rPr>
              <w:t xml:space="preserve">العبن موحب * </w:t>
            </w:r>
          </w:ins>
          <w:r w:rsidR="00EE6742" w:rsidRPr="00EE6742">
            <w:rPr>
              <w:rFonts w:ascii="Courier New" w:hAnsi="Courier New" w:cs="Courier New"/>
              <w:rtl/>
            </w:rPr>
            <w:t xml:space="preserve">تناسى </w:t>
          </w:r>
          <w:del w:id="12888" w:author="Transkribus" w:date="2019-12-11T14:30:00Z">
            <w:r w:rsidRPr="009B6BCA">
              <w:rPr>
                <w:rFonts w:ascii="Courier New" w:hAnsi="Courier New" w:cs="Courier New"/>
                <w:rtl/>
              </w:rPr>
              <w:delText>ما منه يخاف ويحذر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889" w:author="Transkribus" w:date="2019-12-11T14:30:00Z">
            <w:r w:rsidR="00EE6742" w:rsidRPr="00EE6742">
              <w:rPr>
                <w:rFonts w:ascii="Courier New" w:hAnsi="Courier New" w:cs="Courier New"/>
                <w:rtl/>
              </w:rPr>
              <w:t>مامنه بخاف ويجدر</w:t>
            </w:r>
          </w:ins>
        </w:dir>
      </w:dir>
    </w:p>
    <w:p w14:paraId="6D714782" w14:textId="77777777" w:rsidR="009B6BCA" w:rsidRPr="009B6BCA" w:rsidRDefault="009B6BCA" w:rsidP="009B6BCA">
      <w:pPr>
        <w:pStyle w:val="NurText"/>
        <w:bidi/>
        <w:rPr>
          <w:del w:id="12890" w:author="Transkribus" w:date="2019-12-11T14:30:00Z"/>
          <w:rFonts w:ascii="Courier New" w:hAnsi="Courier New" w:cs="Courier New"/>
        </w:rPr>
      </w:pPr>
      <w:dir w:val="rtl">
        <w:dir w:val="rtl">
          <w:del w:id="12891" w:author="Transkribus" w:date="2019-12-11T14:30:00Z">
            <w:r w:rsidRPr="009B6BCA">
              <w:rPr>
                <w:rFonts w:ascii="Courier New" w:hAnsi="Courier New" w:cs="Courier New"/>
                <w:rtl/>
              </w:rPr>
              <w:delText>وان كنت ذا علم بان ليس ملبسي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شبابا ولا رد المنية يقدر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504B077" w14:textId="2DD14276" w:rsidR="00EE6742" w:rsidRPr="00EE6742" w:rsidRDefault="009B6BCA" w:rsidP="00EE6742">
      <w:pPr>
        <w:pStyle w:val="NurText"/>
        <w:bidi/>
        <w:rPr>
          <w:ins w:id="12892" w:author="Transkribus" w:date="2019-12-11T14:30:00Z"/>
          <w:rFonts w:ascii="Courier New" w:hAnsi="Courier New" w:cs="Courier New"/>
        </w:rPr>
      </w:pPr>
      <w:dir w:val="rtl">
        <w:dir w:val="rtl">
          <w:del w:id="12893" w:author="Transkribus" w:date="2019-12-11T14:30:00Z">
            <w:r w:rsidRPr="009B6BCA">
              <w:rPr>
                <w:rFonts w:ascii="Courier New" w:hAnsi="Courier New" w:cs="Courier New"/>
                <w:rtl/>
              </w:rPr>
              <w:delText>وقال وهو مما كتب</w:delText>
            </w:r>
          </w:del>
          <w:ins w:id="12894" w:author="Transkribus" w:date="2019-12-11T14:30:00Z">
            <w:r w:rsidR="00EE6742" w:rsidRPr="00EE6742">
              <w:rPr>
                <w:rFonts w:ascii="Courier New" w:hAnsi="Courier New" w:cs="Courier New"/>
                <w:rtl/>
              </w:rPr>
              <w:t>وان كتت ذاعلم بابن ايس مليسى * سيابا ولارد المنبة معدر</w:t>
            </w:r>
          </w:ins>
        </w:dir>
      </w:dir>
    </w:p>
    <w:p w14:paraId="7FF2B6D1" w14:textId="2DA7E2C7" w:rsidR="00EE6742" w:rsidRPr="00EE6742" w:rsidRDefault="00EE6742" w:rsidP="00EE6742">
      <w:pPr>
        <w:pStyle w:val="NurText"/>
        <w:bidi/>
        <w:rPr>
          <w:rFonts w:ascii="Courier New" w:hAnsi="Courier New" w:cs="Courier New"/>
        </w:rPr>
      </w:pPr>
      <w:ins w:id="12895" w:author="Transkribus" w:date="2019-12-11T14:30:00Z">
        <w:r w:rsidRPr="00EE6742">
          <w:rPr>
            <w:rFonts w:ascii="Courier New" w:hAnsi="Courier New" w:cs="Courier New"/>
            <w:rtl/>
          </w:rPr>
          <w:t>ابوقال وهوثماكتب</w:t>
        </w:r>
      </w:ins>
      <w:r w:rsidRPr="00EE6742">
        <w:rPr>
          <w:rFonts w:ascii="Courier New" w:hAnsi="Courier New" w:cs="Courier New"/>
          <w:rtl/>
        </w:rPr>
        <w:t xml:space="preserve"> به الى من </w:t>
      </w:r>
      <w:del w:id="12896" w:author="Transkribus" w:date="2019-12-11T14:30:00Z">
        <w:r w:rsidR="009B6BCA" w:rsidRPr="009B6BCA">
          <w:rPr>
            <w:rFonts w:ascii="Courier New" w:hAnsi="Courier New" w:cs="Courier New"/>
            <w:rtl/>
          </w:rPr>
          <w:delText>دمشق وكنت يومئذ بصرخد</w:delText>
        </w:r>
      </w:del>
      <w:ins w:id="12897" w:author="Transkribus" w:date="2019-12-11T14:30:00Z">
        <w:r w:rsidRPr="00EE6742">
          <w:rPr>
            <w:rFonts w:ascii="Courier New" w:hAnsi="Courier New" w:cs="Courier New"/>
            <w:rtl/>
          </w:rPr>
          <w:t>ديق وكتب يو متذ بصرجد</w:t>
        </w:r>
      </w:ins>
      <w:r w:rsidRPr="00EE6742">
        <w:rPr>
          <w:rFonts w:ascii="Courier New" w:hAnsi="Courier New" w:cs="Courier New"/>
          <w:rtl/>
        </w:rPr>
        <w:t xml:space="preserve"> عند مالكها الامير عز الدين </w:t>
      </w:r>
      <w:del w:id="12898" w:author="Transkribus" w:date="2019-12-11T14:30:00Z">
        <w:r w:rsidR="009B6BCA" w:rsidRPr="009B6BCA">
          <w:rPr>
            <w:rFonts w:ascii="Courier New" w:hAnsi="Courier New" w:cs="Courier New"/>
            <w:rtl/>
          </w:rPr>
          <w:delText>ايبك المعظمي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899" w:author="Transkribus" w:date="2019-12-11T14:30:00Z">
        <w:r w:rsidRPr="00EE6742">
          <w:rPr>
            <w:rFonts w:ascii="Courier New" w:hAnsi="Courier New" w:cs="Courier New"/>
            <w:rtl/>
          </w:rPr>
          <w:t>أيك</w:t>
        </w:r>
      </w:ins>
    </w:p>
    <w:p w14:paraId="1D5C7E38" w14:textId="1CB3C4C9" w:rsidR="00EE6742" w:rsidRPr="00EE6742" w:rsidRDefault="009B6BCA" w:rsidP="00EE6742">
      <w:pPr>
        <w:pStyle w:val="NurText"/>
        <w:bidi/>
        <w:rPr>
          <w:ins w:id="12900" w:author="Transkribus" w:date="2019-12-11T14:30:00Z"/>
          <w:rFonts w:ascii="Courier New" w:hAnsi="Courier New" w:cs="Courier New"/>
        </w:rPr>
      </w:pPr>
      <w:dir w:val="rtl">
        <w:dir w:val="rtl">
          <w:ins w:id="12901" w:author="Transkribus" w:date="2019-12-11T14:30:00Z">
            <w:r w:rsidR="00EE6742" w:rsidRPr="00EE6742">
              <w:rPr>
                <w:rFonts w:ascii="Courier New" w:hAnsi="Courier New" w:cs="Courier New"/>
                <w:rtl/>
              </w:rPr>
              <w:t>العطمى</w:t>
            </w:r>
          </w:ins>
        </w:dir>
      </w:dir>
    </w:p>
    <w:p w14:paraId="0062DB6D" w14:textId="77777777" w:rsidR="00EE6742" w:rsidRPr="00EE6742" w:rsidRDefault="00EE6742" w:rsidP="00EE6742">
      <w:pPr>
        <w:pStyle w:val="NurText"/>
        <w:bidi/>
        <w:rPr>
          <w:ins w:id="12902" w:author="Transkribus" w:date="2019-12-11T14:30:00Z"/>
          <w:rFonts w:ascii="Courier New" w:hAnsi="Courier New" w:cs="Courier New"/>
        </w:rPr>
      </w:pPr>
      <w:ins w:id="12903" w:author="Transkribus" w:date="2019-12-11T14:30:00Z">
        <w:r w:rsidRPr="00EE6742">
          <w:rPr>
            <w:rFonts w:ascii="Courier New" w:hAnsi="Courier New" w:cs="Courier New"/>
            <w:rtl/>
          </w:rPr>
          <w:lastRenderedPageBreak/>
          <w:t>االبسيط</w:t>
        </w:r>
      </w:ins>
    </w:p>
    <w:p w14:paraId="6B889719" w14:textId="71C199D0" w:rsidR="00EE6742" w:rsidRPr="00EE6742" w:rsidRDefault="00EE6742" w:rsidP="00EE6742">
      <w:pPr>
        <w:pStyle w:val="NurText"/>
        <w:bidi/>
        <w:rPr>
          <w:rFonts w:ascii="Courier New" w:hAnsi="Courier New" w:cs="Courier New"/>
        </w:rPr>
      </w:pPr>
      <w:ins w:id="12904"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موفق الدين </w:t>
      </w:r>
      <w:del w:id="12905" w:author="Transkribus" w:date="2019-12-11T14:30:00Z">
        <w:r w:rsidR="009B6BCA" w:rsidRPr="009B6BCA">
          <w:rPr>
            <w:rFonts w:ascii="Courier New" w:hAnsi="Courier New" w:cs="Courier New"/>
            <w:rtl/>
          </w:rPr>
          <w:delText>ماذا السهو منك</w:delText>
        </w:r>
      </w:del>
      <w:ins w:id="12906" w:author="Transkribus" w:date="2019-12-11T14:30:00Z">
        <w:r w:rsidRPr="00EE6742">
          <w:rPr>
            <w:rFonts w:ascii="Courier New" w:hAnsi="Courier New" w:cs="Courier New"/>
            <w:rtl/>
          </w:rPr>
          <w:t>ماذ السهومتك</w:t>
        </w:r>
      </w:ins>
      <w:r w:rsidRPr="00EE6742">
        <w:rPr>
          <w:rFonts w:ascii="Courier New" w:hAnsi="Courier New" w:cs="Courier New"/>
          <w:rtl/>
        </w:rPr>
        <w:t xml:space="preserve"> على</w:t>
      </w:r>
      <w:del w:id="129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ما نلت</w:delText>
            </w:r>
          </w:dir>
        </w:dir>
      </w:del>
      <w:ins w:id="12908" w:author="Transkribus" w:date="2019-12-11T14:30:00Z">
        <w:r w:rsidRPr="00EE6742">
          <w:rPr>
            <w:rFonts w:ascii="Courier New" w:hAnsi="Courier New" w:cs="Courier New"/>
            <w:rtl/>
          </w:rPr>
          <w:t xml:space="preserve"> * ماقلت</w:t>
        </w:r>
      </w:ins>
      <w:r w:rsidRPr="00EE6742">
        <w:rPr>
          <w:rFonts w:ascii="Courier New" w:hAnsi="Courier New" w:cs="Courier New"/>
          <w:rtl/>
        </w:rPr>
        <w:t xml:space="preserve"> من ر</w:t>
      </w:r>
      <w:del w:id="12909" w:author="Transkribus" w:date="2019-12-11T14:30:00Z">
        <w:r w:rsidR="009B6BCA" w:rsidRPr="009B6BCA">
          <w:rPr>
            <w:rFonts w:ascii="Courier New" w:hAnsi="Courier New" w:cs="Courier New"/>
            <w:rtl/>
          </w:rPr>
          <w:delText>تب</w:delText>
        </w:r>
      </w:del>
      <w:ins w:id="12910" w:author="Transkribus" w:date="2019-12-11T14:30:00Z">
        <w:r w:rsidRPr="00EE6742">
          <w:rPr>
            <w:rFonts w:ascii="Courier New" w:hAnsi="Courier New" w:cs="Courier New"/>
            <w:rtl/>
          </w:rPr>
          <w:t>ني</w:t>
        </w:r>
      </w:ins>
      <w:r w:rsidRPr="00EE6742">
        <w:rPr>
          <w:rFonts w:ascii="Courier New" w:hAnsi="Courier New" w:cs="Courier New"/>
          <w:rtl/>
        </w:rPr>
        <w:t xml:space="preserve">ة فى </w:t>
      </w:r>
      <w:del w:id="12911" w:author="Transkribus" w:date="2019-12-11T14:30:00Z">
        <w:r w:rsidR="009B6BCA" w:rsidRPr="009B6BCA">
          <w:rPr>
            <w:rFonts w:ascii="Courier New" w:hAnsi="Courier New" w:cs="Courier New"/>
            <w:rtl/>
          </w:rPr>
          <w:delText>العلم والادب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2912" w:author="Transkribus" w:date="2019-12-11T14:30:00Z">
        <w:r w:rsidRPr="00EE6742">
          <w:rPr>
            <w:rFonts w:ascii="Courier New" w:hAnsi="Courier New" w:cs="Courier New"/>
            <w:rtl/>
          </w:rPr>
          <w:t>العسلم والاذب</w:t>
        </w:r>
      </w:ins>
    </w:p>
    <w:p w14:paraId="72198441" w14:textId="10DC614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ابع</w:t>
          </w:r>
          <w:del w:id="12913" w:author="Transkribus" w:date="2019-12-11T14:30:00Z">
            <w:r w:rsidRPr="009B6BCA">
              <w:rPr>
                <w:rFonts w:ascii="Courier New" w:hAnsi="Courier New" w:cs="Courier New"/>
                <w:rtl/>
              </w:rPr>
              <w:delText>ت</w:delText>
            </w:r>
          </w:del>
          <w:ins w:id="12914"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 نفسك </w:t>
          </w:r>
          <w:del w:id="12915"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النزر الحقير </w:t>
          </w:r>
          <w:del w:id="12916" w:author="Transkribus" w:date="2019-12-11T14:30:00Z">
            <w:r w:rsidRPr="009B6BCA">
              <w:rPr>
                <w:rFonts w:ascii="Courier New" w:hAnsi="Courier New" w:cs="Courier New"/>
                <w:rtl/>
              </w:rPr>
              <w:delText>لقد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ارخصتها</w:delText>
                </w:r>
              </w:dir>
            </w:dir>
          </w:del>
          <w:ins w:id="12917" w:author="Transkribus" w:date="2019-12-11T14:30:00Z">
            <w:r w:rsidR="00EE6742" w:rsidRPr="00EE6742">
              <w:rPr>
                <w:rFonts w:ascii="Courier New" w:hAnsi="Courier New" w:cs="Courier New"/>
                <w:rtl/>
              </w:rPr>
              <w:t>اقسد * أر خصتها</w:t>
            </w:r>
          </w:ins>
          <w:r w:rsidR="00EE6742" w:rsidRPr="00EE6742">
            <w:rPr>
              <w:rFonts w:ascii="Courier New" w:hAnsi="Courier New" w:cs="Courier New"/>
              <w:rtl/>
            </w:rPr>
            <w:t xml:space="preserve"> بعد طول </w:t>
          </w:r>
          <w:del w:id="12918" w:author="Transkribus" w:date="2019-12-11T14:30:00Z">
            <w:r w:rsidRPr="009B6BCA">
              <w:rPr>
                <w:rFonts w:ascii="Courier New" w:hAnsi="Courier New" w:cs="Courier New"/>
                <w:rtl/>
              </w:rPr>
              <w:delText>الجد والداب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19" w:author="Transkribus" w:date="2019-12-11T14:30:00Z">
            <w:r w:rsidR="00EE6742" w:rsidRPr="00EE6742">
              <w:rPr>
                <w:rFonts w:ascii="Courier New" w:hAnsi="Courier New" w:cs="Courier New"/>
                <w:rtl/>
              </w:rPr>
              <w:t>الحدو الدأب</w:t>
            </w:r>
          </w:ins>
        </w:dir>
      </w:dir>
    </w:p>
    <w:p w14:paraId="718B9031" w14:textId="77777777" w:rsidR="009B6BCA" w:rsidRPr="009B6BCA" w:rsidRDefault="009B6BCA" w:rsidP="009B6BCA">
      <w:pPr>
        <w:pStyle w:val="NurText"/>
        <w:bidi/>
        <w:rPr>
          <w:del w:id="12920" w:author="Transkribus" w:date="2019-12-11T14:30:00Z"/>
          <w:rFonts w:ascii="Courier New" w:hAnsi="Courier New" w:cs="Courier New"/>
        </w:rPr>
      </w:pPr>
      <w:dir w:val="rtl">
        <w:dir w:val="rtl">
          <w:del w:id="12921" w:author="Transkribus" w:date="2019-12-11T14:30:00Z">
            <w:r w:rsidRPr="009B6BCA">
              <w:rPr>
                <w:rFonts w:ascii="Courier New" w:hAnsi="Courier New" w:cs="Courier New"/>
                <w:rtl/>
              </w:rPr>
              <w:delText>اقمت فى بلد يزرى بساكنه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يرتضيه لبيب من ذوى الرتب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2278DA2" w14:textId="77777777" w:rsidR="009B6BCA" w:rsidRPr="009B6BCA" w:rsidRDefault="009B6BCA" w:rsidP="009B6BCA">
      <w:pPr>
        <w:pStyle w:val="NurText"/>
        <w:bidi/>
        <w:rPr>
          <w:del w:id="12922" w:author="Transkribus" w:date="2019-12-11T14:30:00Z"/>
          <w:rFonts w:ascii="Courier New" w:hAnsi="Courier New" w:cs="Courier New"/>
        </w:rPr>
      </w:pPr>
      <w:dir w:val="rtl">
        <w:dir w:val="rtl">
          <w:del w:id="12923" w:author="Transkribus" w:date="2019-12-11T14:30:00Z">
            <w:r w:rsidRPr="009B6BCA">
              <w:rPr>
                <w:rFonts w:ascii="Courier New" w:hAnsi="Courier New" w:cs="Courier New"/>
                <w:rtl/>
              </w:rPr>
              <w:delText>ناء عن الخير ذى جدب فليس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سوى صخور وحر منه ملتهب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2712DA3" w14:textId="77777777" w:rsidR="009B6BCA" w:rsidRPr="009B6BCA" w:rsidRDefault="009B6BCA" w:rsidP="009B6BCA">
      <w:pPr>
        <w:pStyle w:val="NurText"/>
        <w:bidi/>
        <w:rPr>
          <w:del w:id="12924" w:author="Transkribus" w:date="2019-12-11T14:30:00Z"/>
          <w:rFonts w:ascii="Courier New" w:hAnsi="Courier New" w:cs="Courier New"/>
        </w:rPr>
      </w:pPr>
      <w:dir w:val="rtl">
        <w:dir w:val="rtl">
          <w:del w:id="12925" w:author="Transkribus" w:date="2019-12-11T14:30:00Z">
            <w:r w:rsidRPr="009B6BCA">
              <w:rPr>
                <w:rFonts w:ascii="Courier New" w:hAnsi="Courier New" w:cs="Courier New"/>
                <w:rtl/>
              </w:rPr>
              <w:delText>مضيعا فيه عمرا ما له عوض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تصرم وقت منه لم يؤب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7F3A8AC" w14:textId="1AF07905" w:rsidR="00EE6742" w:rsidRPr="00EE6742" w:rsidRDefault="009B6BCA" w:rsidP="00EE6742">
      <w:pPr>
        <w:pStyle w:val="NurText"/>
        <w:bidi/>
        <w:rPr>
          <w:ins w:id="12926" w:author="Transkribus" w:date="2019-12-11T14:30:00Z"/>
          <w:rFonts w:ascii="Courier New" w:hAnsi="Courier New" w:cs="Courier New"/>
        </w:rPr>
      </w:pPr>
      <w:dir w:val="rtl">
        <w:dir w:val="rtl">
          <w:del w:id="12927" w:author="Transkribus" w:date="2019-12-11T14:30:00Z">
            <w:r w:rsidRPr="009B6BCA">
              <w:rPr>
                <w:rFonts w:ascii="Courier New" w:hAnsi="Courier New" w:cs="Courier New"/>
                <w:rtl/>
              </w:rPr>
              <w:delText>اتحسب</w:delText>
            </w:r>
          </w:del>
          <w:ins w:id="12928" w:author="Transkribus" w:date="2019-12-11T14:30:00Z">
            <w:r w:rsidR="00EE6742" w:rsidRPr="00EE6742">
              <w:rPr>
                <w:rFonts w:ascii="Courier New" w:hAnsi="Courier New" w:cs="Courier New"/>
                <w:rtl/>
              </w:rPr>
              <w:t>ابر</w:t>
            </w:r>
          </w:ins>
        </w:dir>
      </w:dir>
    </w:p>
    <w:p w14:paraId="399AC073" w14:textId="77777777" w:rsidR="00EE6742" w:rsidRPr="00EE6742" w:rsidRDefault="00EE6742" w:rsidP="00EE6742">
      <w:pPr>
        <w:pStyle w:val="NurText"/>
        <w:bidi/>
        <w:rPr>
          <w:ins w:id="12929" w:author="Transkribus" w:date="2019-12-11T14:30:00Z"/>
          <w:rFonts w:ascii="Courier New" w:hAnsi="Courier New" w:cs="Courier New"/>
        </w:rPr>
      </w:pPr>
      <w:ins w:id="12930" w:author="Transkribus" w:date="2019-12-11T14:30:00Z">
        <w:r w:rsidRPr="00EE6742">
          <w:rPr>
            <w:rFonts w:ascii="Courier New" w:hAnsi="Courier New" w:cs="Courier New"/>
            <w:rtl/>
          </w:rPr>
          <w:t>١٩٩</w:t>
        </w:r>
      </w:ins>
    </w:p>
    <w:p w14:paraId="00D5E02F" w14:textId="77777777" w:rsidR="00EE6742" w:rsidRPr="00EE6742" w:rsidRDefault="00EE6742" w:rsidP="00EE6742">
      <w:pPr>
        <w:pStyle w:val="NurText"/>
        <w:bidi/>
        <w:rPr>
          <w:ins w:id="12931" w:author="Transkribus" w:date="2019-12-11T14:30:00Z"/>
          <w:rFonts w:ascii="Courier New" w:hAnsi="Courier New" w:cs="Courier New"/>
        </w:rPr>
      </w:pPr>
      <w:ins w:id="12932" w:author="Transkribus" w:date="2019-12-11T14:30:00Z">
        <w:r w:rsidRPr="00EE6742">
          <w:rPr>
            <w:rFonts w:ascii="Courier New" w:hAnsi="Courier New" w:cs="Courier New"/>
            <w:rtl/>
          </w:rPr>
          <w:t>افت فى بلسد بردى يشاكنه * لايرقضية اسلب من دوى الرئب</w:t>
        </w:r>
      </w:ins>
    </w:p>
    <w:p w14:paraId="28062DD6" w14:textId="77777777" w:rsidR="00EE6742" w:rsidRPr="00EE6742" w:rsidRDefault="00EE6742" w:rsidP="00EE6742">
      <w:pPr>
        <w:pStyle w:val="NurText"/>
        <w:bidi/>
        <w:rPr>
          <w:ins w:id="12933" w:author="Transkribus" w:date="2019-12-11T14:30:00Z"/>
          <w:rFonts w:ascii="Courier New" w:hAnsi="Courier New" w:cs="Courier New"/>
        </w:rPr>
      </w:pPr>
      <w:ins w:id="12934" w:author="Transkribus" w:date="2019-12-11T14:30:00Z">
        <w:r w:rsidRPr="00EE6742">
          <w:rPr>
            <w:rFonts w:ascii="Courier New" w:hAnsi="Courier New" w:cs="Courier New"/>
            <w:rtl/>
          </w:rPr>
          <w:t>اباسحن الخيردى خسذب قليس بن * وى سحوروجريه ملنهب</w:t>
        </w:r>
      </w:ins>
    </w:p>
    <w:p w14:paraId="10193E84" w14:textId="77777777" w:rsidR="00EE6742" w:rsidRPr="00EE6742" w:rsidRDefault="00EE6742" w:rsidP="00EE6742">
      <w:pPr>
        <w:pStyle w:val="NurText"/>
        <w:bidi/>
        <w:rPr>
          <w:ins w:id="12935" w:author="Transkribus" w:date="2019-12-11T14:30:00Z"/>
          <w:rFonts w:ascii="Courier New" w:hAnsi="Courier New" w:cs="Courier New"/>
        </w:rPr>
      </w:pPr>
      <w:ins w:id="12936" w:author="Transkribus" w:date="2019-12-11T14:30:00Z">
        <w:r w:rsidRPr="00EE6742">
          <w:rPr>
            <w:rFonts w:ascii="Courier New" w:hAnsi="Courier New" w:cs="Courier New"/>
            <w:rtl/>
          </w:rPr>
          <w:t>مصصيعا فيسه عمرام اله موس * اذا قصرم وفت في- م يوب</w:t>
        </w:r>
      </w:ins>
    </w:p>
    <w:p w14:paraId="33800FC7" w14:textId="66110CD4" w:rsidR="00EE6742" w:rsidRPr="00EE6742" w:rsidRDefault="00EE6742" w:rsidP="00EE6742">
      <w:pPr>
        <w:pStyle w:val="NurText"/>
        <w:bidi/>
        <w:rPr>
          <w:rFonts w:ascii="Courier New" w:hAnsi="Courier New" w:cs="Courier New"/>
        </w:rPr>
      </w:pPr>
      <w:ins w:id="12937" w:author="Transkribus" w:date="2019-12-11T14:30:00Z">
        <w:r w:rsidRPr="00EE6742">
          <w:rPr>
            <w:rFonts w:ascii="Courier New" w:hAnsi="Courier New" w:cs="Courier New"/>
            <w:rtl/>
          </w:rPr>
          <w:t>ابحسب</w:t>
        </w:r>
      </w:ins>
      <w:r w:rsidRPr="00EE6742">
        <w:rPr>
          <w:rFonts w:ascii="Courier New" w:hAnsi="Courier New" w:cs="Courier New"/>
          <w:rtl/>
        </w:rPr>
        <w:t xml:space="preserve"> العمر مردودا </w:t>
      </w:r>
      <w:del w:id="12938" w:author="Transkribus" w:date="2019-12-11T14:30:00Z">
        <w:r w:rsidR="009B6BCA" w:rsidRPr="009B6BCA">
          <w:rPr>
            <w:rFonts w:ascii="Courier New" w:hAnsi="Courier New" w:cs="Courier New"/>
            <w:rtl/>
          </w:rPr>
          <w:delText>تصومه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هيهات ان يرجع الماضى</w:delText>
            </w:r>
          </w:dir>
        </w:dir>
      </w:del>
      <w:ins w:id="12939" w:author="Transkribus" w:date="2019-12-11T14:30:00Z">
        <w:r w:rsidRPr="00EE6742">
          <w:rPr>
            <w:rFonts w:ascii="Courier New" w:hAnsi="Courier New" w:cs="Courier New"/>
            <w:rtl/>
          </w:rPr>
          <w:t>قصرمه هيبهات أبن برجع الماسى</w:t>
        </w:r>
      </w:ins>
      <w:r w:rsidRPr="00EE6742">
        <w:rPr>
          <w:rFonts w:ascii="Courier New" w:hAnsi="Courier New" w:cs="Courier New"/>
          <w:rtl/>
        </w:rPr>
        <w:t xml:space="preserve"> من الحقب</w:t>
      </w:r>
      <w:del w:id="129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2EA21DE" w14:textId="2168F925" w:rsidR="00EE6742" w:rsidRPr="00EE6742" w:rsidRDefault="009B6BCA" w:rsidP="00EE6742">
      <w:pPr>
        <w:pStyle w:val="NurText"/>
        <w:bidi/>
        <w:rPr>
          <w:rFonts w:ascii="Courier New" w:hAnsi="Courier New" w:cs="Courier New"/>
        </w:rPr>
      </w:pPr>
      <w:dir w:val="rtl">
        <w:dir w:val="rtl">
          <w:del w:id="12941" w:author="Transkribus" w:date="2019-12-11T14:30:00Z">
            <w:r w:rsidRPr="009B6BCA">
              <w:rPr>
                <w:rFonts w:ascii="Courier New" w:hAnsi="Courier New" w:cs="Courier New"/>
                <w:rtl/>
              </w:rPr>
              <w:delText>ام تحسب</w:delText>
            </w:r>
          </w:del>
          <w:ins w:id="12942" w:author="Transkribus" w:date="2019-12-11T14:30:00Z">
            <w:r w:rsidR="00EE6742" w:rsidRPr="00EE6742">
              <w:rPr>
                <w:rFonts w:ascii="Courier New" w:hAnsi="Courier New" w:cs="Courier New"/>
                <w:rtl/>
              </w:rPr>
              <w:t>أم حسب</w:t>
            </w:r>
          </w:ins>
          <w:r w:rsidR="00EE6742" w:rsidRPr="00EE6742">
            <w:rPr>
              <w:rFonts w:ascii="Courier New" w:hAnsi="Courier New" w:cs="Courier New"/>
              <w:rtl/>
            </w:rPr>
            <w:t xml:space="preserve"> العمر </w:t>
          </w:r>
          <w:del w:id="12943" w:author="Transkribus" w:date="2019-12-11T14:30:00Z">
            <w:r w:rsidRPr="009B6BCA">
              <w:rPr>
                <w:rFonts w:ascii="Courier New" w:hAnsi="Courier New" w:cs="Courier New"/>
                <w:rtl/>
              </w:rPr>
              <w:delText>ما ولت لذاذته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ينال بعد ذهاب</w:delText>
                </w:r>
              </w:dir>
            </w:dir>
          </w:del>
          <w:ins w:id="12944" w:author="Transkribus" w:date="2019-12-11T14:30:00Z">
            <w:r w:rsidR="00EE6742" w:rsidRPr="00EE6742">
              <w:rPr>
                <w:rFonts w:ascii="Courier New" w:hAnsi="Courier New" w:cs="Courier New"/>
                <w:rtl/>
              </w:rPr>
              <w:t>ماولت لذاقنه * سال بعددهاب</w:t>
            </w:r>
          </w:ins>
          <w:r w:rsidR="00EE6742" w:rsidRPr="00EE6742">
            <w:rPr>
              <w:rFonts w:ascii="Courier New" w:hAnsi="Courier New" w:cs="Courier New"/>
              <w:rtl/>
            </w:rPr>
            <w:t xml:space="preserve"> العمر </w:t>
          </w:r>
          <w:del w:id="12945" w:author="Transkribus" w:date="2019-12-11T14:30:00Z">
            <w:r w:rsidRPr="009B6BCA">
              <w:rPr>
                <w:rFonts w:ascii="Courier New" w:hAnsi="Courier New" w:cs="Courier New"/>
                <w:rtl/>
              </w:rPr>
              <w:delText>ب</w:delText>
            </w:r>
          </w:del>
          <w:r w:rsidR="00EE6742" w:rsidRPr="00EE6742">
            <w:rPr>
              <w:rFonts w:ascii="Courier New" w:hAnsi="Courier New" w:cs="Courier New"/>
              <w:rtl/>
            </w:rPr>
            <w:t>الذهب</w:t>
          </w:r>
          <w:del w:id="129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22184D" w14:textId="7E085437" w:rsidR="00EE6742" w:rsidRPr="00EE6742" w:rsidRDefault="009B6BCA" w:rsidP="00EE6742">
      <w:pPr>
        <w:pStyle w:val="NurText"/>
        <w:bidi/>
        <w:rPr>
          <w:rFonts w:ascii="Courier New" w:hAnsi="Courier New" w:cs="Courier New"/>
        </w:rPr>
      </w:pPr>
      <w:dir w:val="rtl">
        <w:dir w:val="rtl">
          <w:del w:id="12947" w:author="Transkribus" w:date="2019-12-11T14:30:00Z">
            <w:r w:rsidRPr="009B6BCA">
              <w:rPr>
                <w:rFonts w:ascii="Courier New" w:hAnsi="Courier New" w:cs="Courier New"/>
                <w:rtl/>
              </w:rPr>
              <w:delText>اذا تولى شباب العمر</w:delText>
            </w:r>
          </w:del>
          <w:ins w:id="12948" w:author="Transkribus" w:date="2019-12-11T14:30:00Z">
            <w:r w:rsidR="00EE6742" w:rsidRPr="00EE6742">
              <w:rPr>
                <w:rFonts w:ascii="Courier New" w:hAnsi="Courier New" w:cs="Courier New"/>
                <w:rtl/>
              </w:rPr>
              <w:t>ادابولى سياب المرة</w:t>
            </w:r>
          </w:ins>
          <w:r w:rsidR="00EE6742" w:rsidRPr="00EE6742">
            <w:rPr>
              <w:rFonts w:ascii="Courier New" w:hAnsi="Courier New" w:cs="Courier New"/>
              <w:rtl/>
            </w:rPr>
            <w:t xml:space="preserve"> فى </w:t>
          </w:r>
          <w:del w:id="12949" w:author="Transkribus" w:date="2019-12-11T14:30:00Z">
            <w:r w:rsidRPr="009B6BCA">
              <w:rPr>
                <w:rFonts w:ascii="Courier New" w:hAnsi="Courier New" w:cs="Courier New"/>
                <w:rtl/>
              </w:rPr>
              <w:delText>نغص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له</w:delText>
                </w:r>
              </w:dir>
            </w:dir>
          </w:del>
          <w:ins w:id="12950" w:author="Transkribus" w:date="2019-12-11T14:30:00Z">
            <w:r w:rsidR="00EE6742" w:rsidRPr="00EE6742">
              <w:rPr>
                <w:rFonts w:ascii="Courier New" w:hAnsi="Courier New" w:cs="Courier New"/>
                <w:rtl/>
              </w:rPr>
              <w:t>ففض * ف اله</w:t>
            </w:r>
          </w:ins>
          <w:r w:rsidR="00EE6742" w:rsidRPr="00EE6742">
            <w:rPr>
              <w:rFonts w:ascii="Courier New" w:hAnsi="Courier New" w:cs="Courier New"/>
              <w:rtl/>
            </w:rPr>
            <w:t xml:space="preserve"> فى ب</w:t>
          </w:r>
          <w:del w:id="12951" w:author="Transkribus" w:date="2019-12-11T14:30:00Z">
            <w:r w:rsidRPr="009B6BCA">
              <w:rPr>
                <w:rFonts w:ascii="Courier New" w:hAnsi="Courier New" w:cs="Courier New"/>
                <w:rtl/>
              </w:rPr>
              <w:delText>ق</w:delText>
            </w:r>
          </w:del>
          <w:ins w:id="12952" w:author="Transkribus" w:date="2019-12-11T14:30:00Z">
            <w:r w:rsidR="00EE6742" w:rsidRPr="00EE6742">
              <w:rPr>
                <w:rFonts w:ascii="Courier New" w:hAnsi="Courier New" w:cs="Courier New"/>
                <w:rtl/>
              </w:rPr>
              <w:t>ع</w:t>
            </w:r>
          </w:ins>
          <w:r w:rsidR="00EE6742" w:rsidRPr="00EE6742">
            <w:rPr>
              <w:rFonts w:ascii="Courier New" w:hAnsi="Courier New" w:cs="Courier New"/>
              <w:rtl/>
            </w:rPr>
            <w:t>ا</w:t>
          </w:r>
          <w:del w:id="12953" w:author="Transkribus" w:date="2019-12-11T14:30:00Z">
            <w:r w:rsidRPr="009B6BCA">
              <w:rPr>
                <w:rFonts w:ascii="Courier New" w:hAnsi="Courier New" w:cs="Courier New"/>
                <w:rtl/>
              </w:rPr>
              <w:delText>ي</w:delText>
            </w:r>
          </w:del>
          <w:ins w:id="1295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 العمر من </w:t>
          </w:r>
          <w:del w:id="12955" w:author="Transkribus" w:date="2019-12-11T14:30:00Z">
            <w:r w:rsidRPr="009B6BCA">
              <w:rPr>
                <w:rFonts w:ascii="Courier New" w:hAnsi="Courier New" w:cs="Courier New"/>
                <w:rtl/>
              </w:rPr>
              <w:delText>ا</w:delText>
            </w:r>
          </w:del>
          <w:ins w:id="12956" w:author="Transkribus" w:date="2019-12-11T14:30:00Z">
            <w:r w:rsidR="00EE6742" w:rsidRPr="00EE6742">
              <w:rPr>
                <w:rFonts w:ascii="Courier New" w:hAnsi="Courier New" w:cs="Courier New"/>
                <w:rtl/>
              </w:rPr>
              <w:t>أ</w:t>
            </w:r>
          </w:ins>
          <w:r w:rsidR="00EE6742" w:rsidRPr="00EE6742">
            <w:rPr>
              <w:rFonts w:ascii="Courier New" w:hAnsi="Courier New" w:cs="Courier New"/>
              <w:rtl/>
            </w:rPr>
            <w:t>رب</w:t>
          </w:r>
          <w:del w:id="129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0B319D" w14:textId="4B1D1874" w:rsidR="00EE6742" w:rsidRPr="00EE6742" w:rsidRDefault="009B6BCA" w:rsidP="00EE6742">
      <w:pPr>
        <w:pStyle w:val="NurText"/>
        <w:bidi/>
        <w:rPr>
          <w:rFonts w:ascii="Courier New" w:hAnsi="Courier New" w:cs="Courier New"/>
        </w:rPr>
      </w:pPr>
      <w:dir w:val="rtl">
        <w:dir w:val="rtl">
          <w:del w:id="12958" w:author="Transkribus" w:date="2019-12-11T14:30:00Z">
            <w:r w:rsidRPr="009B6BCA">
              <w:rPr>
                <w:rFonts w:ascii="Courier New" w:hAnsi="Courier New" w:cs="Courier New"/>
                <w:rtl/>
              </w:rPr>
              <w:delText>لو كان ما انت</w:delText>
            </w:r>
          </w:del>
          <w:ins w:id="12959" w:author="Transkribus" w:date="2019-12-11T14:30:00Z">
            <w:r w:rsidR="00EE6742" w:rsidRPr="00EE6742">
              <w:rPr>
                <w:rFonts w:ascii="Courier New" w:hAnsi="Courier New" w:cs="Courier New"/>
                <w:rtl/>
              </w:rPr>
              <w:t>لوكان ماالت</w:t>
            </w:r>
          </w:ins>
          <w:r w:rsidR="00EE6742" w:rsidRPr="00EE6742">
            <w:rPr>
              <w:rFonts w:ascii="Courier New" w:hAnsi="Courier New" w:cs="Courier New"/>
              <w:rtl/>
            </w:rPr>
            <w:t xml:space="preserve"> فيه </w:t>
          </w:r>
          <w:del w:id="12960" w:author="Transkribus" w:date="2019-12-11T14:30:00Z">
            <w:r w:rsidRPr="009B6BCA">
              <w:rPr>
                <w:rFonts w:ascii="Courier New" w:hAnsi="Courier New" w:cs="Courier New"/>
                <w:rtl/>
              </w:rPr>
              <w:delText>مكسبا لغنى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لما وفى بذهاب</w:delText>
                </w:r>
              </w:dir>
            </w:dir>
          </w:del>
          <w:ins w:id="12961" w:author="Transkribus" w:date="2019-12-11T14:30:00Z">
            <w:r w:rsidR="00EE6742" w:rsidRPr="00EE6742">
              <w:rPr>
                <w:rFonts w:ascii="Courier New" w:hAnsi="Courier New" w:cs="Courier New"/>
                <w:rtl/>
              </w:rPr>
              <w:t>مكس بالغنى * لماوفى بدهاب</w:t>
            </w:r>
          </w:ins>
          <w:r w:rsidR="00EE6742" w:rsidRPr="00EE6742">
            <w:rPr>
              <w:rFonts w:ascii="Courier New" w:hAnsi="Courier New" w:cs="Courier New"/>
              <w:rtl/>
            </w:rPr>
            <w:t xml:space="preserve"> العمر فى </w:t>
          </w:r>
          <w:del w:id="12962" w:author="Transkribus" w:date="2019-12-11T14:30:00Z">
            <w:r w:rsidRPr="009B6BCA">
              <w:rPr>
                <w:rFonts w:ascii="Courier New" w:hAnsi="Courier New" w:cs="Courier New"/>
                <w:rtl/>
              </w:rPr>
              <w:delText>ن</w:delText>
            </w:r>
          </w:del>
          <w:ins w:id="12963" w:author="Transkribus" w:date="2019-12-11T14:30:00Z">
            <w:r w:rsidR="00EE6742" w:rsidRPr="00EE6742">
              <w:rPr>
                <w:rFonts w:ascii="Courier New" w:hAnsi="Courier New" w:cs="Courier New"/>
                <w:rtl/>
              </w:rPr>
              <w:t>ف</w:t>
            </w:r>
          </w:ins>
          <w:r w:rsidR="00EE6742" w:rsidRPr="00EE6742">
            <w:rPr>
              <w:rFonts w:ascii="Courier New" w:hAnsi="Courier New" w:cs="Courier New"/>
              <w:rtl/>
            </w:rPr>
            <w:t>صب</w:t>
          </w:r>
          <w:del w:id="129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7B46C0" w14:textId="1B7BB57F" w:rsidR="00EE6742" w:rsidRPr="00EE6742" w:rsidRDefault="009B6BCA" w:rsidP="00EE6742">
      <w:pPr>
        <w:pStyle w:val="NurText"/>
        <w:bidi/>
        <w:rPr>
          <w:rFonts w:ascii="Courier New" w:hAnsi="Courier New" w:cs="Courier New"/>
        </w:rPr>
      </w:pPr>
      <w:dir w:val="rtl">
        <w:dir w:val="rtl">
          <w:del w:id="12965" w:author="Transkribus" w:date="2019-12-11T14:30:00Z">
            <w:r w:rsidRPr="009B6BCA">
              <w:rPr>
                <w:rFonts w:ascii="Courier New" w:hAnsi="Courier New" w:cs="Courier New"/>
                <w:rtl/>
              </w:rPr>
              <w:delText>فكيف مع</w:delText>
            </w:r>
          </w:del>
          <w:ins w:id="12966" w:author="Transkribus" w:date="2019-12-11T14:30:00Z">
            <w:r w:rsidR="00EE6742" w:rsidRPr="00EE6742">
              <w:rPr>
                <w:rFonts w:ascii="Courier New" w:hAnsi="Courier New" w:cs="Courier New"/>
                <w:rtl/>
              </w:rPr>
              <w:t>فسكيف مير</w:t>
            </w:r>
          </w:ins>
          <w:r w:rsidR="00EE6742" w:rsidRPr="00EE6742">
            <w:rPr>
              <w:rFonts w:ascii="Courier New" w:hAnsi="Courier New" w:cs="Courier New"/>
              <w:rtl/>
            </w:rPr>
            <w:t xml:space="preserve"> قلة الجارى </w:t>
          </w:r>
          <w:del w:id="12967" w:author="Transkribus" w:date="2019-12-11T14:30:00Z">
            <w:r w:rsidRPr="009B6BCA">
              <w:rPr>
                <w:rFonts w:ascii="Courier New" w:hAnsi="Courier New" w:cs="Courier New"/>
                <w:rtl/>
              </w:rPr>
              <w:delText>وخسته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والبعد عن</w:delText>
                </w:r>
              </w:dir>
            </w:dir>
          </w:del>
          <w:ins w:id="12968" w:author="Transkribus" w:date="2019-12-11T14:30:00Z">
            <w:r w:rsidR="00EE6742" w:rsidRPr="00EE6742">
              <w:rPr>
                <w:rFonts w:ascii="Courier New" w:hAnsi="Courier New" w:cs="Courier New"/>
                <w:rtl/>
              </w:rPr>
              <w:t>وجسسيه * والبعدعن</w:t>
            </w:r>
          </w:ins>
          <w:r w:rsidR="00EE6742" w:rsidRPr="00EE6742">
            <w:rPr>
              <w:rFonts w:ascii="Courier New" w:hAnsi="Courier New" w:cs="Courier New"/>
              <w:rtl/>
            </w:rPr>
            <w:t xml:space="preserve"> كل </w:t>
          </w:r>
          <w:del w:id="12969" w:author="Transkribus" w:date="2019-12-11T14:30:00Z">
            <w:r w:rsidRPr="009B6BCA">
              <w:rPr>
                <w:rFonts w:ascii="Courier New" w:hAnsi="Courier New" w:cs="Courier New"/>
                <w:rtl/>
              </w:rPr>
              <w:delText>ذى</w:delText>
            </w:r>
          </w:del>
          <w:ins w:id="12970" w:author="Transkribus" w:date="2019-12-11T14:30:00Z">
            <w:r w:rsidR="00EE6742" w:rsidRPr="00EE6742">
              <w:rPr>
                <w:rFonts w:ascii="Courier New" w:hAnsi="Courier New" w:cs="Courier New"/>
                <w:rtl/>
              </w:rPr>
              <w:t>دى</w:t>
            </w:r>
          </w:ins>
          <w:r w:rsidR="00EE6742" w:rsidRPr="00EE6742">
            <w:rPr>
              <w:rFonts w:ascii="Courier New" w:hAnsi="Courier New" w:cs="Courier New"/>
              <w:rtl/>
            </w:rPr>
            <w:t xml:space="preserve"> فضل </w:t>
          </w:r>
          <w:del w:id="12971" w:author="Transkribus" w:date="2019-12-11T14:30:00Z">
            <w:r w:rsidRPr="009B6BCA">
              <w:rPr>
                <w:rFonts w:ascii="Courier New" w:hAnsi="Courier New" w:cs="Courier New"/>
                <w:rtl/>
              </w:rPr>
              <w:delText>وذى 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72" w:author="Transkribus" w:date="2019-12-11T14:30:00Z">
            <w:r w:rsidR="00EE6742" w:rsidRPr="00EE6742">
              <w:rPr>
                <w:rFonts w:ascii="Courier New" w:hAnsi="Courier New" w:cs="Courier New"/>
                <w:rtl/>
              </w:rPr>
              <w:t>ودى أذب</w:t>
            </w:r>
          </w:ins>
        </w:dir>
      </w:dir>
    </w:p>
    <w:p w14:paraId="5256111C" w14:textId="604C967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فعد الى </w:t>
          </w:r>
          <w:del w:id="12973" w:author="Transkribus" w:date="2019-12-11T14:30:00Z">
            <w:r w:rsidRPr="009B6BCA">
              <w:rPr>
                <w:rFonts w:ascii="Courier New" w:hAnsi="Courier New" w:cs="Courier New"/>
                <w:rtl/>
              </w:rPr>
              <w:delText>جنة الدنيا فقد برزت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لمجتلى</w:delText>
                </w:r>
              </w:dir>
            </w:dir>
          </w:del>
          <w:ins w:id="12974" w:author="Transkribus" w:date="2019-12-11T14:30:00Z">
            <w:r w:rsidR="00EE6742" w:rsidRPr="00EE6742">
              <w:rPr>
                <w:rFonts w:ascii="Courier New" w:hAnsi="Courier New" w:cs="Courier New"/>
                <w:rtl/>
              </w:rPr>
              <w:t>جيه الدييافقد تررب * جيسلى</w:t>
            </w:r>
          </w:ins>
          <w:r w:rsidR="00EE6742" w:rsidRPr="00EE6742">
            <w:rPr>
              <w:rFonts w:ascii="Courier New" w:hAnsi="Courier New" w:cs="Courier New"/>
              <w:rtl/>
            </w:rPr>
            <w:t xml:space="preserve"> الحسن فى </w:t>
          </w:r>
          <w:del w:id="12975" w:author="Transkribus" w:date="2019-12-11T14:30:00Z">
            <w:r w:rsidRPr="009B6BCA">
              <w:rPr>
                <w:rFonts w:ascii="Courier New" w:hAnsi="Courier New" w:cs="Courier New"/>
                <w:rtl/>
              </w:rPr>
              <w:delText>اثوابها القشب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76" w:author="Transkribus" w:date="2019-12-11T14:30:00Z">
            <w:r w:rsidR="00EE6742" w:rsidRPr="00EE6742">
              <w:rPr>
                <w:rFonts w:ascii="Courier New" w:hAnsi="Courier New" w:cs="Courier New"/>
                <w:rtl/>
              </w:rPr>
              <w:t>أبو ابهالقشب</w:t>
            </w:r>
          </w:ins>
        </w:dir>
      </w:dir>
    </w:p>
    <w:p w14:paraId="4ADB4573" w14:textId="2CC8EB51" w:rsidR="00EE6742" w:rsidRPr="00EE6742" w:rsidRDefault="009B6BCA" w:rsidP="00EE6742">
      <w:pPr>
        <w:pStyle w:val="NurText"/>
        <w:bidi/>
        <w:rPr>
          <w:rFonts w:ascii="Courier New" w:hAnsi="Courier New" w:cs="Courier New"/>
        </w:rPr>
      </w:pPr>
      <w:dir w:val="rtl">
        <w:dir w:val="rtl">
          <w:del w:id="12977" w:author="Transkribus" w:date="2019-12-11T14:30:00Z">
            <w:r w:rsidRPr="009B6BCA">
              <w:rPr>
                <w:rFonts w:ascii="Courier New" w:hAnsi="Courier New" w:cs="Courier New"/>
                <w:rtl/>
              </w:rPr>
              <w:delText>ولا تقم</w:delText>
            </w:r>
          </w:del>
          <w:ins w:id="12978" w:author="Transkribus" w:date="2019-12-11T14:30:00Z">
            <w:r w:rsidR="00EE6742" w:rsidRPr="00EE6742">
              <w:rPr>
                <w:rFonts w:ascii="Courier New" w:hAnsi="Courier New" w:cs="Courier New"/>
                <w:rtl/>
              </w:rPr>
              <w:t>ولانفم</w:t>
            </w:r>
          </w:ins>
          <w:r w:rsidR="00EE6742" w:rsidRPr="00EE6742">
            <w:rPr>
              <w:rFonts w:ascii="Courier New" w:hAnsi="Courier New" w:cs="Courier New"/>
              <w:rtl/>
            </w:rPr>
            <w:t xml:space="preserve"> بسواها مع حصول غنى</w:t>
          </w:r>
          <w:del w:id="129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980"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فالعمر </w:t>
          </w:r>
          <w:del w:id="12981" w:author="Transkribus" w:date="2019-12-11T14:30:00Z">
            <w:r w:rsidRPr="009B6BCA">
              <w:rPr>
                <w:rFonts w:ascii="Courier New" w:hAnsi="Courier New" w:cs="Courier New"/>
                <w:rtl/>
              </w:rPr>
              <w:delText>فيما سواها غير محتسب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82" w:author="Transkribus" w:date="2019-12-11T14:30:00Z">
            <w:r w:rsidR="00EE6742" w:rsidRPr="00EE6742">
              <w:rPr>
                <w:rFonts w:ascii="Courier New" w:hAnsi="Courier New" w:cs="Courier New"/>
                <w:rtl/>
              </w:rPr>
              <w:t>فثماسواهاغير محتيب</w:t>
            </w:r>
          </w:ins>
        </w:dir>
      </w:dir>
    </w:p>
    <w:p w14:paraId="5904244B" w14:textId="506E88B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واقطع </w:t>
          </w:r>
          <w:del w:id="12983" w:author="Transkribus" w:date="2019-12-11T14:30:00Z">
            <w:r w:rsidRPr="009B6BCA">
              <w:rPr>
                <w:rFonts w:ascii="Courier New" w:hAnsi="Courier New" w:cs="Courier New"/>
                <w:rtl/>
              </w:rPr>
              <w:delText>زمانك طيبا فى محاسنها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2984" w:author="Transkribus" w:date="2019-12-11T14:30:00Z">
            <w:r w:rsidR="00EE6742" w:rsidRPr="00EE6742">
              <w:rPr>
                <w:rFonts w:ascii="Courier New" w:hAnsi="Courier New" w:cs="Courier New"/>
                <w:rtl/>
              </w:rPr>
              <w:t xml:space="preserve">رمانك طببافى مجاسها * </w:t>
            </w:r>
          </w:ins>
          <w:r w:rsidR="00EE6742" w:rsidRPr="00EE6742">
            <w:rPr>
              <w:rFonts w:ascii="Courier New" w:hAnsi="Courier New" w:cs="Courier New"/>
              <w:rtl/>
            </w:rPr>
            <w:t>وعد الى ال</w:t>
          </w:r>
          <w:del w:id="12985" w:author="Transkribus" w:date="2019-12-11T14:30:00Z">
            <w:r w:rsidRPr="009B6BCA">
              <w:rPr>
                <w:rFonts w:ascii="Courier New" w:hAnsi="Courier New" w:cs="Courier New"/>
                <w:rtl/>
              </w:rPr>
              <w:delText>ل</w:delText>
            </w:r>
          </w:del>
          <w:r w:rsidR="00EE6742" w:rsidRPr="00EE6742">
            <w:rPr>
              <w:rFonts w:ascii="Courier New" w:hAnsi="Courier New" w:cs="Courier New"/>
              <w:rtl/>
            </w:rPr>
            <w:t>ه</w:t>
          </w:r>
          <w:del w:id="12986" w:author="Transkribus" w:date="2019-12-11T14:30:00Z">
            <w:r w:rsidRPr="009B6BCA">
              <w:rPr>
                <w:rFonts w:ascii="Courier New" w:hAnsi="Courier New" w:cs="Courier New"/>
                <w:rtl/>
              </w:rPr>
              <w:delText>و</w:delText>
            </w:r>
          </w:del>
          <w:ins w:id="12987"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 واللذات والطرب</w:t>
          </w:r>
          <w:del w:id="129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EF13115" w14:textId="09A000F4" w:rsidR="00EE6742" w:rsidRPr="00EE6742" w:rsidRDefault="009B6BCA" w:rsidP="00EE6742">
      <w:pPr>
        <w:pStyle w:val="NurText"/>
        <w:bidi/>
        <w:rPr>
          <w:rFonts w:ascii="Courier New" w:hAnsi="Courier New" w:cs="Courier New"/>
        </w:rPr>
      </w:pPr>
      <w:dir w:val="rtl">
        <w:dir w:val="rtl">
          <w:del w:id="12989" w:author="Transkribus" w:date="2019-12-11T14:30:00Z">
            <w:r w:rsidRPr="009B6BCA">
              <w:rPr>
                <w:rFonts w:ascii="Courier New" w:hAnsi="Courier New" w:cs="Courier New"/>
                <w:rtl/>
              </w:rPr>
              <w:delText>وبادر العمر قبل الفوت مغتنما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دمت حيا فان</w:delText>
                </w:r>
              </w:dir>
            </w:dir>
          </w:del>
          <w:ins w:id="12990" w:author="Transkribus" w:date="2019-12-11T14:30:00Z">
            <w:r w:rsidR="00EE6742" w:rsidRPr="00EE6742">
              <w:rPr>
                <w:rFonts w:ascii="Courier New" w:hAnsi="Courier New" w:cs="Courier New"/>
                <w:rtl/>
              </w:rPr>
              <w:t>وبادز العمرعيل القوب مغتثما * مادمت جيانان</w:t>
            </w:r>
          </w:ins>
          <w:r w:rsidR="00EE6742" w:rsidRPr="00EE6742">
            <w:rPr>
              <w:rFonts w:ascii="Courier New" w:hAnsi="Courier New" w:cs="Courier New"/>
              <w:rtl/>
            </w:rPr>
            <w:t xml:space="preserve"> الموت فى الطلب</w:t>
          </w:r>
          <w:del w:id="129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F4B251" w14:textId="799DF0DA" w:rsidR="00EE6742" w:rsidRPr="00EE6742" w:rsidRDefault="009B6BCA" w:rsidP="00EE6742">
      <w:pPr>
        <w:pStyle w:val="NurText"/>
        <w:bidi/>
        <w:rPr>
          <w:rFonts w:ascii="Courier New" w:hAnsi="Courier New" w:cs="Courier New"/>
        </w:rPr>
      </w:pPr>
      <w:dir w:val="rtl">
        <w:dir w:val="rtl">
          <w:del w:id="12992" w:author="Transkribus" w:date="2019-12-11T14:30:00Z">
            <w:r w:rsidRPr="009B6BCA">
              <w:rPr>
                <w:rFonts w:ascii="Courier New" w:hAnsi="Courier New" w:cs="Courier New"/>
                <w:rtl/>
              </w:rPr>
              <w:delText>وخذ عيانا اذا ما امكنت فرص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ولا تبع </w:delText>
                </w:r>
              </w:dir>
            </w:dir>
          </w:del>
          <w:ins w:id="12993" w:author="Transkribus" w:date="2019-12-11T14:30:00Z">
            <w:r w:rsidR="00EE6742" w:rsidRPr="00EE6742">
              <w:rPr>
                <w:rFonts w:ascii="Courier New" w:hAnsi="Courier New" w:cs="Courier New"/>
                <w:rtl/>
              </w:rPr>
              <w:t xml:space="preserve">وحسدعيانا اداما أمكنب فرس * ولاشيع </w:t>
            </w:r>
          </w:ins>
          <w:r w:rsidR="00EE6742" w:rsidRPr="00EE6742">
            <w:rPr>
              <w:rFonts w:ascii="Courier New" w:hAnsi="Courier New" w:cs="Courier New"/>
              <w:rtl/>
            </w:rPr>
            <w:t xml:space="preserve">طيب موجود </w:t>
          </w:r>
          <w:del w:id="12994" w:author="Transkribus" w:date="2019-12-11T14:30:00Z">
            <w:r w:rsidRPr="009B6BCA">
              <w:rPr>
                <w:rFonts w:ascii="Courier New" w:hAnsi="Courier New" w:cs="Courier New"/>
                <w:rtl/>
              </w:rPr>
              <w:delText>بمرتقب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2995" w:author="Transkribus" w:date="2019-12-11T14:30:00Z">
            <w:r w:rsidR="00EE6742" w:rsidRPr="00EE6742">
              <w:rPr>
                <w:rFonts w:ascii="Courier New" w:hAnsi="Courier New" w:cs="Courier New"/>
                <w:rtl/>
              </w:rPr>
              <w:t>عريفب</w:t>
            </w:r>
          </w:ins>
        </w:dir>
      </w:dir>
    </w:p>
    <w:p w14:paraId="3B2DE2D1" w14:textId="77777777" w:rsidR="009B6BCA" w:rsidRPr="009B6BCA" w:rsidRDefault="009B6BCA" w:rsidP="009B6BCA">
      <w:pPr>
        <w:pStyle w:val="NurText"/>
        <w:bidi/>
        <w:rPr>
          <w:del w:id="12996" w:author="Transkribus" w:date="2019-12-11T14:30:00Z"/>
          <w:rFonts w:ascii="Courier New" w:hAnsi="Courier New" w:cs="Courier New"/>
        </w:rPr>
      </w:pPr>
      <w:dir w:val="rtl">
        <w:dir w:val="rtl">
          <w:del w:id="12997" w:author="Transkribus" w:date="2019-12-11T14:30:00Z">
            <w:r w:rsidRPr="009B6BCA">
              <w:rPr>
                <w:rFonts w:ascii="Courier New" w:hAnsi="Courier New" w:cs="Courier New"/>
                <w:rtl/>
              </w:rPr>
              <w:delText>فالعمر منصرم والوقت مغتنم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والدهر ذو غير فانعم به تصب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769B667" w14:textId="6A633D12" w:rsidR="00EE6742" w:rsidRPr="00EE6742" w:rsidRDefault="009B6BCA" w:rsidP="00EE6742">
      <w:pPr>
        <w:pStyle w:val="NurText"/>
        <w:bidi/>
        <w:rPr>
          <w:ins w:id="12998" w:author="Transkribus" w:date="2019-12-11T14:30:00Z"/>
          <w:rFonts w:ascii="Courier New" w:hAnsi="Courier New" w:cs="Courier New"/>
        </w:rPr>
      </w:pPr>
      <w:dir w:val="rtl">
        <w:dir w:val="rtl">
          <w:ins w:id="12999" w:author="Transkribus" w:date="2019-12-11T14:30:00Z">
            <w:r w:rsidR="00EE6742" w:rsidRPr="00EE6742">
              <w:rPr>
                <w:rFonts w:ascii="Courier New" w:hAnsi="Courier New" w:cs="Courier New"/>
                <w:rtl/>
              </w:rPr>
              <w:t>فالعمر ميصرم والوفب مكثم * والديهر دو عير قانم هصب</w:t>
            </w:r>
          </w:ins>
        </w:dir>
      </w:dir>
    </w:p>
    <w:p w14:paraId="1D875341" w14:textId="661368C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فاعمل </w:t>
      </w:r>
      <w:del w:id="13000" w:author="Transkribus" w:date="2019-12-11T14:30:00Z">
        <w:r w:rsidR="009B6BCA" w:rsidRPr="009B6BCA">
          <w:rPr>
            <w:rFonts w:ascii="Courier New" w:hAnsi="Courier New" w:cs="Courier New"/>
            <w:rtl/>
          </w:rPr>
          <w:delText>بقولى ولا تجنح</w:delText>
        </w:r>
      </w:del>
      <w:ins w:id="13001" w:author="Transkribus" w:date="2019-12-11T14:30:00Z">
        <w:r w:rsidRPr="00EE6742">
          <w:rPr>
            <w:rFonts w:ascii="Courier New" w:hAnsi="Courier New" w:cs="Courier New"/>
            <w:rtl/>
          </w:rPr>
          <w:t>مبقولى ولانجح</w:t>
        </w:r>
      </w:ins>
      <w:r w:rsidRPr="00EE6742">
        <w:rPr>
          <w:rFonts w:ascii="Courier New" w:hAnsi="Courier New" w:cs="Courier New"/>
          <w:rtl/>
        </w:rPr>
        <w:t xml:space="preserve"> الى </w:t>
      </w:r>
      <w:del w:id="13002" w:author="Transkribus" w:date="2019-12-11T14:30:00Z">
        <w:r w:rsidR="009B6BCA" w:rsidRPr="009B6BCA">
          <w:rPr>
            <w:rFonts w:ascii="Courier New" w:hAnsi="Courier New" w:cs="Courier New"/>
            <w:rtl/>
          </w:rPr>
          <w:delText>احد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ممن يفند</w:delText>
            </w:r>
          </w:dir>
        </w:dir>
      </w:del>
      <w:ins w:id="13003" w:author="Transkribus" w:date="2019-12-11T14:30:00Z">
        <w:r w:rsidRPr="00EE6742">
          <w:rPr>
            <w:rFonts w:ascii="Courier New" w:hAnsi="Courier New" w:cs="Courier New"/>
            <w:rtl/>
          </w:rPr>
          <w:t>أحمسد *</w:t>
        </w:r>
      </w:ins>
      <w:r w:rsidRPr="00EE6742">
        <w:rPr>
          <w:rFonts w:ascii="Courier New" w:hAnsi="Courier New" w:cs="Courier New"/>
          <w:rtl/>
        </w:rPr>
        <w:t xml:space="preserve"> من </w:t>
      </w:r>
      <w:del w:id="13004" w:author="Transkribus" w:date="2019-12-11T14:30:00Z">
        <w:r w:rsidR="009B6BCA" w:rsidRPr="009B6BCA">
          <w:rPr>
            <w:rFonts w:ascii="Courier New" w:hAnsi="Courier New" w:cs="Courier New"/>
            <w:rtl/>
          </w:rPr>
          <w:delText>عمرى وذى</w:delText>
        </w:r>
      </w:del>
      <w:ins w:id="13005" w:author="Transkribus" w:date="2019-12-11T14:30:00Z">
        <w:r w:rsidRPr="00EE6742">
          <w:rPr>
            <w:rFonts w:ascii="Courier New" w:hAnsi="Courier New" w:cs="Courier New"/>
            <w:rtl/>
          </w:rPr>
          <w:t>بغند من عمرودى</w:t>
        </w:r>
      </w:ins>
      <w:r w:rsidRPr="00EE6742">
        <w:rPr>
          <w:rFonts w:ascii="Courier New" w:hAnsi="Courier New" w:cs="Courier New"/>
          <w:rtl/>
        </w:rPr>
        <w:t xml:space="preserve"> رغب</w:t>
      </w:r>
      <w:del w:id="1300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B91A32D" w14:textId="54C9270C" w:rsidR="00EE6742" w:rsidRPr="00EE6742" w:rsidRDefault="009B6BCA" w:rsidP="00EE6742">
      <w:pPr>
        <w:pStyle w:val="NurText"/>
        <w:bidi/>
        <w:rPr>
          <w:rFonts w:ascii="Courier New" w:hAnsi="Courier New" w:cs="Courier New"/>
        </w:rPr>
      </w:pPr>
      <w:dir w:val="rtl">
        <w:dir w:val="rtl">
          <w:del w:id="13007" w:author="Transkribus" w:date="2019-12-11T14:30:00Z">
            <w:r w:rsidRPr="009B6BCA">
              <w:rPr>
                <w:rFonts w:ascii="Courier New" w:hAnsi="Courier New" w:cs="Courier New"/>
                <w:rtl/>
              </w:rPr>
              <w:delText>يرى</w:delText>
            </w:r>
          </w:del>
          <w:ins w:id="13008" w:author="Transkribus" w:date="2019-12-11T14:30:00Z">
            <w:r w:rsidR="00EE6742" w:rsidRPr="00EE6742">
              <w:rPr>
                <w:rFonts w:ascii="Courier New" w:hAnsi="Courier New" w:cs="Courier New"/>
                <w:rtl/>
              </w:rPr>
              <w:t>ابرى</w:t>
            </w:r>
          </w:ins>
          <w:r w:rsidR="00EE6742" w:rsidRPr="00EE6742">
            <w:rPr>
              <w:rFonts w:ascii="Courier New" w:hAnsi="Courier New" w:cs="Courier New"/>
              <w:rtl/>
            </w:rPr>
            <w:t xml:space="preserve"> السعادة فى </w:t>
          </w:r>
          <w:del w:id="13009" w:author="Transkribus" w:date="2019-12-11T14:30:00Z">
            <w:r w:rsidRPr="009B6BCA">
              <w:rPr>
                <w:rFonts w:ascii="Courier New" w:hAnsi="Courier New" w:cs="Courier New"/>
                <w:rtl/>
              </w:rPr>
              <w:delText>ن</w:delText>
            </w:r>
          </w:del>
          <w:r w:rsidR="00EE6742" w:rsidRPr="00EE6742">
            <w:rPr>
              <w:rFonts w:ascii="Courier New" w:hAnsi="Courier New" w:cs="Courier New"/>
              <w:rtl/>
            </w:rPr>
            <w:t>ي</w:t>
          </w:r>
          <w:ins w:id="13010" w:author="Transkribus" w:date="2019-12-11T14:30:00Z">
            <w:r w:rsidR="00EE6742" w:rsidRPr="00EE6742">
              <w:rPr>
                <w:rFonts w:ascii="Courier New" w:hAnsi="Courier New" w:cs="Courier New"/>
                <w:rtl/>
              </w:rPr>
              <w:t>ي</w:t>
            </w:r>
          </w:ins>
          <w:r w:rsidR="00EE6742" w:rsidRPr="00EE6742">
            <w:rPr>
              <w:rFonts w:ascii="Courier New" w:hAnsi="Courier New" w:cs="Courier New"/>
              <w:rtl/>
            </w:rPr>
            <w:t>ل الحطام ولو</w:t>
          </w:r>
          <w:del w:id="130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01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حواه مع نصب من </w:t>
          </w:r>
          <w:del w:id="13013" w:author="Transkribus" w:date="2019-12-11T14:30:00Z">
            <w:r w:rsidRPr="009B6BCA">
              <w:rPr>
                <w:rFonts w:ascii="Courier New" w:hAnsi="Courier New" w:cs="Courier New"/>
                <w:rtl/>
              </w:rPr>
              <w:delText>سوء مكتسب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14" w:author="Transkribus" w:date="2019-12-11T14:30:00Z">
            <w:r w:rsidR="00EE6742" w:rsidRPr="00EE6742">
              <w:rPr>
                <w:rFonts w:ascii="Courier New" w:hAnsi="Courier New" w:cs="Courier New"/>
                <w:rtl/>
              </w:rPr>
              <w:t>سوفهكنسب</w:t>
            </w:r>
          </w:ins>
        </w:dir>
      </w:dir>
    </w:p>
    <w:p w14:paraId="4D2DE8E3" w14:textId="26492F73" w:rsidR="00EE6742" w:rsidRPr="00EE6742" w:rsidRDefault="009B6BCA" w:rsidP="00EE6742">
      <w:pPr>
        <w:pStyle w:val="NurText"/>
        <w:bidi/>
        <w:rPr>
          <w:rFonts w:ascii="Courier New" w:hAnsi="Courier New" w:cs="Courier New"/>
        </w:rPr>
      </w:pPr>
      <w:dir w:val="rtl">
        <w:dir w:val="rtl">
          <w:del w:id="13015" w:author="Transkribus" w:date="2019-12-11T14:30:00Z">
            <w:r w:rsidRPr="009B6BCA">
              <w:rPr>
                <w:rFonts w:ascii="Courier New" w:hAnsi="Courier New" w:cs="Courier New"/>
                <w:rtl/>
              </w:rPr>
              <w:delText>فاستدرك الفائت المقضى</w:delText>
            </w:r>
          </w:del>
          <w:ins w:id="13016" w:author="Transkribus" w:date="2019-12-11T14:30:00Z">
            <w:r w:rsidR="00EE6742" w:rsidRPr="00EE6742">
              <w:rPr>
                <w:rFonts w:ascii="Courier New" w:hAnsi="Courier New" w:cs="Courier New"/>
                <w:rtl/>
              </w:rPr>
              <w:t>فاستدرلك الغاتت المفضى</w:t>
            </w:r>
          </w:ins>
          <w:r w:rsidR="00EE6742" w:rsidRPr="00EE6742">
            <w:rPr>
              <w:rFonts w:ascii="Courier New" w:hAnsi="Courier New" w:cs="Courier New"/>
              <w:rtl/>
            </w:rPr>
            <w:t xml:space="preserve"> فى عمر</w:t>
          </w:r>
          <w:del w:id="130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w:t>
          </w:r>
          <w:del w:id="13018" w:author="Transkribus" w:date="2019-12-11T14:30:00Z">
            <w:r w:rsidRPr="009B6BCA">
              <w:rPr>
                <w:rFonts w:ascii="Courier New" w:hAnsi="Courier New" w:cs="Courier New"/>
                <w:rtl/>
              </w:rPr>
              <w:delText xml:space="preserve"> </w:delText>
            </w:r>
            <w:dir w:val="rtl">
              <w:dir w:val="rtl">
                <w:r w:rsidRPr="009B6BCA">
                  <w:rPr>
                    <w:rFonts w:ascii="Courier New" w:hAnsi="Courier New" w:cs="Courier New"/>
                    <w:rtl/>
                  </w:rPr>
                  <w:delText>ف</w:delText>
                </w:r>
              </w:dir>
            </w:dir>
          </w:del>
          <w:ins w:id="13019" w:author="Transkribus" w:date="2019-12-11T14:30:00Z">
            <w:r w:rsidR="00EE6742" w:rsidRPr="00EE6742">
              <w:rPr>
                <w:rFonts w:ascii="Courier New" w:hAnsi="Courier New" w:cs="Courier New"/>
                <w:rtl/>
              </w:rPr>
              <w:t>ق</w:t>
            </w:r>
          </w:ins>
          <w:r w:rsidR="00EE6742" w:rsidRPr="00EE6742">
            <w:rPr>
              <w:rFonts w:ascii="Courier New" w:hAnsi="Courier New" w:cs="Courier New"/>
              <w:rtl/>
            </w:rPr>
            <w:t>ليس بالناى عن م</w:t>
          </w:r>
          <w:del w:id="13020" w:author="Transkribus" w:date="2019-12-11T14:30:00Z">
            <w:r w:rsidRPr="009B6BCA">
              <w:rPr>
                <w:rFonts w:ascii="Courier New" w:hAnsi="Courier New" w:cs="Courier New"/>
                <w:rtl/>
              </w:rPr>
              <w:delText>ث</w:delText>
            </w:r>
          </w:del>
          <w:ins w:id="13021" w:author="Transkribus" w:date="2019-12-11T14:30:00Z">
            <w:r w:rsidR="00EE6742" w:rsidRPr="00EE6742">
              <w:rPr>
                <w:rFonts w:ascii="Courier New" w:hAnsi="Courier New" w:cs="Courier New"/>
                <w:rtl/>
              </w:rPr>
              <w:t>ت</w:t>
            </w:r>
          </w:ins>
          <w:r w:rsidR="00EE6742" w:rsidRPr="00EE6742">
            <w:rPr>
              <w:rFonts w:ascii="Courier New" w:hAnsi="Courier New" w:cs="Courier New"/>
              <w:rtl/>
            </w:rPr>
            <w:t>وا</w:t>
          </w:r>
          <w:del w:id="13022" w:author="Transkribus" w:date="2019-12-11T14:30:00Z">
            <w:r w:rsidRPr="009B6BCA">
              <w:rPr>
                <w:rFonts w:ascii="Courier New" w:hAnsi="Courier New" w:cs="Courier New"/>
                <w:rtl/>
              </w:rPr>
              <w:delText>ك</w:delText>
            </w:r>
          </w:del>
          <w:ins w:id="13023"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من ك</w:t>
          </w:r>
          <w:del w:id="13024" w:author="Transkribus" w:date="2019-12-11T14:30:00Z">
            <w:r w:rsidRPr="009B6BCA">
              <w:rPr>
                <w:rFonts w:ascii="Courier New" w:hAnsi="Courier New" w:cs="Courier New"/>
                <w:rtl/>
              </w:rPr>
              <w:delText>ث</w:delText>
            </w:r>
          </w:del>
          <w:ins w:id="13025" w:author="Transkribus" w:date="2019-12-11T14:30:00Z">
            <w:r w:rsidR="00EE6742" w:rsidRPr="00EE6742">
              <w:rPr>
                <w:rFonts w:ascii="Courier New" w:hAnsi="Courier New" w:cs="Courier New"/>
                <w:rtl/>
              </w:rPr>
              <w:t>ت</w:t>
            </w:r>
          </w:ins>
          <w:r w:rsidR="00EE6742" w:rsidRPr="00EE6742">
            <w:rPr>
              <w:rFonts w:ascii="Courier New" w:hAnsi="Courier New" w:cs="Courier New"/>
              <w:rtl/>
            </w:rPr>
            <w:t>ب</w:t>
          </w:r>
          <w:del w:id="130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4C29E6" w14:textId="135E0E1E" w:rsidR="00EE6742" w:rsidRPr="00EE6742" w:rsidRDefault="009B6BCA" w:rsidP="00EE6742">
      <w:pPr>
        <w:pStyle w:val="NurText"/>
        <w:bidi/>
        <w:rPr>
          <w:rFonts w:ascii="Courier New" w:hAnsi="Courier New" w:cs="Courier New"/>
        </w:rPr>
      </w:pPr>
      <w:dir w:val="rtl">
        <w:dir w:val="rtl">
          <w:del w:id="13027" w:author="Transkribus" w:date="2019-12-11T14:30:00Z">
            <w:r w:rsidRPr="009B6BCA">
              <w:rPr>
                <w:rFonts w:ascii="Courier New" w:hAnsi="Courier New" w:cs="Courier New"/>
                <w:rtl/>
              </w:rPr>
              <w:delText>ولا تعش عيش ذى نقص</w:delText>
            </w:r>
          </w:del>
          <w:ins w:id="13028" w:author="Transkribus" w:date="2019-12-11T14:30:00Z">
            <w:r w:rsidR="00EE6742" w:rsidRPr="00EE6742">
              <w:rPr>
                <w:rFonts w:ascii="Courier New" w:hAnsi="Courier New" w:cs="Courier New"/>
                <w:rtl/>
              </w:rPr>
              <w:t>ولائعس عيس دى يعسر</w:t>
            </w:r>
          </w:ins>
          <w:r w:rsidR="00EE6742" w:rsidRPr="00EE6742">
            <w:rPr>
              <w:rFonts w:ascii="Courier New" w:hAnsi="Courier New" w:cs="Courier New"/>
              <w:rtl/>
            </w:rPr>
            <w:t xml:space="preserve"> وكن </w:t>
          </w:r>
          <w:del w:id="13029" w:author="Transkribus" w:date="2019-12-11T14:30:00Z">
            <w:r w:rsidRPr="009B6BCA">
              <w:rPr>
                <w:rFonts w:ascii="Courier New" w:hAnsi="Courier New" w:cs="Courier New"/>
                <w:rtl/>
              </w:rPr>
              <w:delText>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ممن سمت</w:delText>
                </w:r>
              </w:dir>
            </w:dir>
          </w:del>
          <w:ins w:id="13030" w:author="Transkribus" w:date="2019-12-11T14:30:00Z">
            <w:r w:rsidR="00EE6742" w:rsidRPr="00EE6742">
              <w:rPr>
                <w:rFonts w:ascii="Courier New" w:hAnsi="Courier New" w:cs="Courier New"/>
                <w:rtl/>
              </w:rPr>
              <w:t>أبدا * من سم</w:t>
            </w:r>
          </w:ins>
          <w:r w:rsidR="00EE6742" w:rsidRPr="00EE6742">
            <w:rPr>
              <w:rFonts w:ascii="Courier New" w:hAnsi="Courier New" w:cs="Courier New"/>
              <w:rtl/>
            </w:rPr>
            <w:t xml:space="preserve"> همة م</w:t>
          </w:r>
          <w:del w:id="13031" w:author="Transkribus" w:date="2019-12-11T14:30:00Z">
            <w:r w:rsidRPr="009B6BCA">
              <w:rPr>
                <w:rFonts w:ascii="Courier New" w:hAnsi="Courier New" w:cs="Courier New"/>
                <w:rtl/>
              </w:rPr>
              <w:delText>ن</w:delText>
            </w:r>
          </w:del>
          <w:ins w:id="13032" w:author="Transkribus" w:date="2019-12-11T14:30:00Z">
            <w:r w:rsidR="00EE6742" w:rsidRPr="00EE6742">
              <w:rPr>
                <w:rFonts w:ascii="Courier New" w:hAnsi="Courier New" w:cs="Courier New"/>
                <w:rtl/>
              </w:rPr>
              <w:t>ث</w:t>
            </w:r>
          </w:ins>
          <w:r w:rsidR="00EE6742" w:rsidRPr="00EE6742">
            <w:rPr>
              <w:rFonts w:ascii="Courier New" w:hAnsi="Courier New" w:cs="Courier New"/>
              <w:rtl/>
            </w:rPr>
            <w:t>ه على الشهب</w:t>
          </w:r>
          <w:del w:id="130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F049CE" w14:textId="7C4DF494" w:rsidR="00EE6742" w:rsidRPr="00EE6742" w:rsidRDefault="009B6BCA" w:rsidP="00EE6742">
      <w:pPr>
        <w:pStyle w:val="NurText"/>
        <w:bidi/>
        <w:rPr>
          <w:rFonts w:ascii="Courier New" w:hAnsi="Courier New" w:cs="Courier New"/>
        </w:rPr>
      </w:pPr>
      <w:dir w:val="rtl">
        <w:dir w:val="rtl">
          <w:del w:id="13034" w:author="Transkribus" w:date="2019-12-11T14:30:00Z">
            <w:r w:rsidRPr="009B6BCA">
              <w:rPr>
                <w:rFonts w:ascii="Courier New" w:hAnsi="Courier New" w:cs="Courier New"/>
                <w:rtl/>
              </w:rPr>
              <w:delText>واغنم حياة اب ما زال ذا حزن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مذ غبت عنه</w:delText>
                </w:r>
              </w:dir>
            </w:dir>
          </w:del>
          <w:ins w:id="13035" w:author="Transkribus" w:date="2019-12-11T14:30:00Z">
            <w:r w:rsidR="00EE6742" w:rsidRPr="00EE6742">
              <w:rPr>
                <w:rFonts w:ascii="Courier New" w:hAnsi="Courier New" w:cs="Courier New"/>
                <w:rtl/>
              </w:rPr>
              <w:t>واعثم جباة أب مازرال داجرن * مذغيب عنسه</w:t>
            </w:r>
          </w:ins>
          <w:r w:rsidR="00EE6742" w:rsidRPr="00EE6742">
            <w:rPr>
              <w:rFonts w:ascii="Courier New" w:hAnsi="Courier New" w:cs="Courier New"/>
              <w:rtl/>
            </w:rPr>
            <w:t xml:space="preserve"> لبعد منك مكت</w:t>
          </w:r>
          <w:del w:id="13036" w:author="Transkribus" w:date="2019-12-11T14:30:00Z">
            <w:r w:rsidRPr="009B6BCA">
              <w:rPr>
                <w:rFonts w:ascii="Courier New" w:hAnsi="Courier New" w:cs="Courier New"/>
                <w:rtl/>
              </w:rPr>
              <w:delText>ئ</w:delText>
            </w:r>
          </w:del>
          <w:ins w:id="13037" w:author="Transkribus" w:date="2019-12-11T14:30:00Z">
            <w:r w:rsidR="00EE6742" w:rsidRPr="00EE6742">
              <w:rPr>
                <w:rFonts w:ascii="Courier New" w:hAnsi="Courier New" w:cs="Courier New"/>
                <w:rtl/>
              </w:rPr>
              <w:t>ت</w:t>
            </w:r>
          </w:ins>
          <w:r w:rsidR="00EE6742" w:rsidRPr="00EE6742">
            <w:rPr>
              <w:rFonts w:ascii="Courier New" w:hAnsi="Courier New" w:cs="Courier New"/>
              <w:rtl/>
            </w:rPr>
            <w:t>ب</w:t>
          </w:r>
          <w:del w:id="130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4C1104" w14:textId="61872E45" w:rsidR="00EE6742" w:rsidRPr="00EE6742" w:rsidRDefault="009B6BCA" w:rsidP="00EE6742">
      <w:pPr>
        <w:pStyle w:val="NurText"/>
        <w:bidi/>
        <w:rPr>
          <w:rFonts w:ascii="Courier New" w:hAnsi="Courier New" w:cs="Courier New"/>
        </w:rPr>
      </w:pPr>
      <w:dir w:val="rtl">
        <w:dir w:val="rtl">
          <w:del w:id="13039" w:author="Transkribus" w:date="2019-12-11T14:30:00Z">
            <w:r w:rsidRPr="009B6BCA">
              <w:rPr>
                <w:rFonts w:ascii="Courier New" w:hAnsi="Courier New" w:cs="Courier New"/>
                <w:rtl/>
              </w:rPr>
              <w:delText>فلست تعدم مع رؤياه مكتسبا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يسد بالقنع</w:delText>
                </w:r>
              </w:dir>
            </w:dir>
          </w:del>
          <w:ins w:id="13040" w:author="Transkribus" w:date="2019-12-11T14:30:00Z">
            <w:r w:rsidR="00EE6742" w:rsidRPr="00EE6742">
              <w:rPr>
                <w:rFonts w:ascii="Courier New" w:hAnsi="Courier New" w:cs="Courier New"/>
                <w:rtl/>
              </w:rPr>
              <w:t>قلسست تعد م ميع روياه مكتسما * بسد بالقتم</w:t>
            </w:r>
          </w:ins>
          <w:r w:rsidR="00EE6742" w:rsidRPr="00EE6742">
            <w:rPr>
              <w:rFonts w:ascii="Courier New" w:hAnsi="Courier New" w:cs="Courier New"/>
              <w:rtl/>
            </w:rPr>
            <w:t xml:space="preserve"> من عر</w:t>
          </w:r>
          <w:ins w:id="13041"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ى ومن </w:t>
          </w:r>
          <w:del w:id="13042" w:author="Transkribus" w:date="2019-12-11T14:30:00Z">
            <w:r w:rsidRPr="009B6BCA">
              <w:rPr>
                <w:rFonts w:ascii="Courier New" w:hAnsi="Courier New" w:cs="Courier New"/>
                <w:rtl/>
              </w:rPr>
              <w:delText>سغب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43" w:author="Transkribus" w:date="2019-12-11T14:30:00Z">
            <w:r w:rsidR="00EE6742" w:rsidRPr="00EE6742">
              <w:rPr>
                <w:rFonts w:ascii="Courier New" w:hAnsi="Courier New" w:cs="Courier New"/>
                <w:rtl/>
              </w:rPr>
              <w:t>سصفب</w:t>
            </w:r>
          </w:ins>
        </w:dir>
      </w:dir>
    </w:p>
    <w:p w14:paraId="1A07010F" w14:textId="77777777" w:rsidR="009B6BCA" w:rsidRPr="009B6BCA" w:rsidRDefault="009B6BCA" w:rsidP="009B6BCA">
      <w:pPr>
        <w:pStyle w:val="NurText"/>
        <w:bidi/>
        <w:rPr>
          <w:del w:id="13044" w:author="Transkribus" w:date="2019-12-11T14:30:00Z"/>
          <w:rFonts w:ascii="Courier New" w:hAnsi="Courier New" w:cs="Courier New"/>
        </w:rPr>
      </w:pPr>
      <w:dir w:val="rtl">
        <w:dir w:val="rtl">
          <w:del w:id="13045" w:author="Transkribus" w:date="2019-12-11T14:30:00Z">
            <w:r w:rsidRPr="009B6BCA">
              <w:rPr>
                <w:rFonts w:ascii="Courier New" w:hAnsi="Courier New" w:cs="Courier New"/>
                <w:rtl/>
              </w:rPr>
              <w:delText>فالراى ما قلته فاعمل به عجلا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تصخ نحو فدم غير ذى حدب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735B498" w14:textId="19C056D2" w:rsidR="00EE6742" w:rsidRPr="00EE6742" w:rsidRDefault="009B6BCA" w:rsidP="00EE6742">
      <w:pPr>
        <w:pStyle w:val="NurText"/>
        <w:bidi/>
        <w:rPr>
          <w:ins w:id="13046" w:author="Transkribus" w:date="2019-12-11T14:30:00Z"/>
          <w:rFonts w:ascii="Courier New" w:hAnsi="Courier New" w:cs="Courier New"/>
        </w:rPr>
      </w:pPr>
      <w:dir w:val="rtl">
        <w:dir w:val="rtl">
          <w:del w:id="13047" w:author="Transkribus" w:date="2019-12-11T14:30:00Z">
            <w:r w:rsidRPr="009B6BCA">
              <w:rPr>
                <w:rFonts w:ascii="Courier New" w:hAnsi="Courier New" w:cs="Courier New"/>
                <w:rtl/>
              </w:rPr>
              <w:delText>فغفلة المرء</w:delText>
            </w:r>
          </w:del>
          <w:ins w:id="13048" w:author="Transkribus" w:date="2019-12-11T14:30:00Z">
            <w:r w:rsidR="00EE6742" w:rsidRPr="00EE6742">
              <w:rPr>
                <w:rFonts w:ascii="Courier New" w:hAnsi="Courier New" w:cs="Courier New"/>
                <w:rtl/>
              </w:rPr>
              <w:t>فالرأى ماقلته فاعمل ب مجلا * ولانصيم حوفدم عيردى حذب</w:t>
            </w:r>
          </w:ins>
        </w:dir>
      </w:dir>
    </w:p>
    <w:p w14:paraId="625E2C05" w14:textId="4123C5E3" w:rsidR="00EE6742" w:rsidRPr="00EE6742" w:rsidRDefault="00EE6742" w:rsidP="00EE6742">
      <w:pPr>
        <w:pStyle w:val="NurText"/>
        <w:bidi/>
        <w:rPr>
          <w:rFonts w:ascii="Courier New" w:hAnsi="Courier New" w:cs="Courier New"/>
        </w:rPr>
      </w:pPr>
      <w:ins w:id="13049" w:author="Transkribus" w:date="2019-12-11T14:30:00Z">
        <w:r w:rsidRPr="00EE6742">
          <w:rPr>
            <w:rFonts w:ascii="Courier New" w:hAnsi="Courier New" w:cs="Courier New"/>
            <w:rtl/>
          </w:rPr>
          <w:t>فغنسلة المرة</w:t>
        </w:r>
      </w:ins>
      <w:r w:rsidRPr="00EE6742">
        <w:rPr>
          <w:rFonts w:ascii="Courier New" w:hAnsi="Courier New" w:cs="Courier New"/>
          <w:rtl/>
        </w:rPr>
        <w:t xml:space="preserve"> مع علم ومعرفة</w:t>
      </w:r>
      <w:del w:id="130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3051" w:author="Transkribus" w:date="2019-12-11T14:30:00Z">
        <w:r w:rsidRPr="00EE6742">
          <w:rPr>
            <w:rFonts w:ascii="Courier New" w:hAnsi="Courier New" w:cs="Courier New"/>
            <w:rtl/>
          </w:rPr>
          <w:t xml:space="preserve"> * </w:t>
        </w:r>
      </w:ins>
      <w:r w:rsidRPr="00EE6742">
        <w:rPr>
          <w:rFonts w:ascii="Courier New" w:hAnsi="Courier New" w:cs="Courier New"/>
          <w:rtl/>
        </w:rPr>
        <w:t>عن وا</w:t>
      </w:r>
      <w:del w:id="13052" w:author="Transkribus" w:date="2019-12-11T14:30:00Z">
        <w:r w:rsidR="009B6BCA" w:rsidRPr="009B6BCA">
          <w:rPr>
            <w:rFonts w:ascii="Courier New" w:hAnsi="Courier New" w:cs="Courier New"/>
            <w:rtl/>
          </w:rPr>
          <w:delText>ض</w:delText>
        </w:r>
      </w:del>
      <w:ins w:id="13053" w:author="Transkribus" w:date="2019-12-11T14:30:00Z">
        <w:r w:rsidRPr="00EE6742">
          <w:rPr>
            <w:rFonts w:ascii="Courier New" w:hAnsi="Courier New" w:cs="Courier New"/>
            <w:rtl/>
          </w:rPr>
          <w:t>س</w:t>
        </w:r>
      </w:ins>
      <w:r w:rsidRPr="00EE6742">
        <w:rPr>
          <w:rFonts w:ascii="Courier New" w:hAnsi="Courier New" w:cs="Courier New"/>
          <w:rtl/>
        </w:rPr>
        <w:t xml:space="preserve">ح بين من </w:t>
      </w:r>
      <w:del w:id="13054" w:author="Transkribus" w:date="2019-12-11T14:30:00Z">
        <w:r w:rsidR="009B6BCA" w:rsidRPr="009B6BCA">
          <w:rPr>
            <w:rFonts w:ascii="Courier New" w:hAnsi="Courier New" w:cs="Courier New"/>
            <w:rtl/>
          </w:rPr>
          <w:delText>اعجب العجب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055" w:author="Transkribus" w:date="2019-12-11T14:30:00Z">
        <w:r w:rsidRPr="00EE6742">
          <w:rPr>
            <w:rFonts w:ascii="Courier New" w:hAnsi="Courier New" w:cs="Courier New"/>
            <w:rtl/>
          </w:rPr>
          <w:t>أيحب اليحب</w:t>
        </w:r>
      </w:ins>
    </w:p>
    <w:p w14:paraId="51CB9EF2" w14:textId="3AD8DAED" w:rsidR="00EE6742" w:rsidRPr="00EE6742" w:rsidRDefault="009B6BCA" w:rsidP="00EE6742">
      <w:pPr>
        <w:pStyle w:val="NurText"/>
        <w:bidi/>
        <w:rPr>
          <w:rFonts w:ascii="Courier New" w:hAnsi="Courier New" w:cs="Courier New"/>
        </w:rPr>
      </w:pPr>
      <w:dir w:val="rtl">
        <w:dir w:val="rtl">
          <w:del w:id="13056" w:author="Transkribus" w:date="2019-12-11T14:30:00Z">
            <w:r w:rsidRPr="009B6BCA">
              <w:rPr>
                <w:rFonts w:ascii="Courier New" w:hAnsi="Courier New" w:cs="Courier New"/>
                <w:rtl/>
              </w:rPr>
              <w:delText>ف</w:delText>
            </w:r>
          </w:del>
          <w:ins w:id="1305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قلت فى </w:t>
          </w:r>
          <w:del w:id="13058" w:author="Transkribus" w:date="2019-12-11T14:30:00Z">
            <w:r w:rsidRPr="009B6BCA">
              <w:rPr>
                <w:rFonts w:ascii="Courier New" w:hAnsi="Courier New" w:cs="Courier New"/>
                <w:rtl/>
              </w:rPr>
              <w:delText>جوابه وكتب</w:delText>
            </w:r>
          </w:del>
          <w:ins w:id="13059" w:author="Transkribus" w:date="2019-12-11T14:30:00Z">
            <w:r w:rsidR="00EE6742" w:rsidRPr="00EE6742">
              <w:rPr>
                <w:rFonts w:ascii="Courier New" w:hAnsi="Courier New" w:cs="Courier New"/>
                <w:rtl/>
              </w:rPr>
              <w:t>حوايه وكتبب</w:t>
            </w:r>
          </w:ins>
          <w:r w:rsidR="00EE6742" w:rsidRPr="00EE6742">
            <w:rPr>
              <w:rFonts w:ascii="Courier New" w:hAnsi="Courier New" w:cs="Courier New"/>
              <w:rtl/>
            </w:rPr>
            <w:t xml:space="preserve"> بها </w:t>
          </w:r>
          <w:del w:id="13060" w:author="Transkribus" w:date="2019-12-11T14:30:00Z">
            <w:r w:rsidRPr="009B6BCA">
              <w:rPr>
                <w:rFonts w:ascii="Courier New" w:hAnsi="Courier New" w:cs="Courier New"/>
                <w:rtl/>
              </w:rPr>
              <w:delText>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61" w:author="Transkribus" w:date="2019-12-11T14:30:00Z">
            <w:r w:rsidR="00EE6742" w:rsidRPr="00EE6742">
              <w:rPr>
                <w:rFonts w:ascii="Courier New" w:hAnsi="Courier New" w:cs="Courier New"/>
                <w:rtl/>
              </w:rPr>
              <w:t>البة</w:t>
            </w:r>
          </w:ins>
        </w:dir>
      </w:dir>
    </w:p>
    <w:p w14:paraId="0B9D8FAC" w14:textId="02B5783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مولاى </w:t>
          </w:r>
          <w:del w:id="13062" w:author="Transkribus" w:date="2019-12-11T14:30:00Z">
            <w:r w:rsidRPr="009B6BCA">
              <w:rPr>
                <w:rFonts w:ascii="Courier New" w:hAnsi="Courier New" w:cs="Courier New"/>
                <w:rtl/>
              </w:rPr>
              <w:delText>يا شرف</w:delText>
            </w:r>
          </w:del>
          <w:ins w:id="13063" w:author="Transkribus" w:date="2019-12-11T14:30:00Z">
            <w:r w:rsidR="00EE6742" w:rsidRPr="00EE6742">
              <w:rPr>
                <w:rFonts w:ascii="Courier New" w:hAnsi="Courier New" w:cs="Courier New"/>
                <w:rtl/>
              </w:rPr>
              <w:t>باشرف</w:t>
            </w:r>
          </w:ins>
          <w:r w:rsidR="00EE6742" w:rsidRPr="00EE6742">
            <w:rPr>
              <w:rFonts w:ascii="Courier New" w:hAnsi="Courier New" w:cs="Courier New"/>
              <w:rtl/>
            </w:rPr>
            <w:t xml:space="preserve"> الدين الذى </w:t>
          </w:r>
          <w:del w:id="13064" w:author="Transkribus" w:date="2019-12-11T14:30:00Z">
            <w:r w:rsidRPr="009B6BCA">
              <w:rPr>
                <w:rFonts w:ascii="Courier New" w:hAnsi="Courier New" w:cs="Courier New"/>
                <w:rtl/>
              </w:rPr>
              <w:delText>بلغت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ادنى مساعيه اعلى رتبة بالادب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3065" w:author="Transkribus" w:date="2019-12-11T14:30:00Z">
            <w:r w:rsidR="00EE6742" w:rsidRPr="00EE6742">
              <w:rPr>
                <w:rFonts w:ascii="Courier New" w:hAnsi="Courier New" w:cs="Courier New"/>
                <w:rtl/>
              </w:rPr>
              <w:t>بلفت * أد بفى مساعية أعلى ريبية الاذب</w:t>
            </w:r>
          </w:ins>
        </w:dir>
      </w:dir>
    </w:p>
    <w:p w14:paraId="369D6039" w14:textId="6F5096E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3066" w:author="Transkribus" w:date="2019-12-11T14:30:00Z">
            <w:r w:rsidRPr="009B6BCA">
              <w:rPr>
                <w:rFonts w:ascii="Courier New" w:hAnsi="Courier New" w:cs="Courier New"/>
                <w:rtl/>
              </w:rPr>
              <w:delText>سمت</w:delText>
            </w:r>
          </w:del>
          <w:ins w:id="13067" w:author="Transkribus" w:date="2019-12-11T14:30:00Z">
            <w:r w:rsidR="00EE6742" w:rsidRPr="00EE6742">
              <w:rPr>
                <w:rFonts w:ascii="Courier New" w:hAnsi="Courier New" w:cs="Courier New"/>
                <w:rtl/>
              </w:rPr>
              <w:t>شم</w:t>
            </w:r>
          </w:ins>
          <w:r w:rsidR="00EE6742" w:rsidRPr="00EE6742">
            <w:rPr>
              <w:rFonts w:ascii="Courier New" w:hAnsi="Courier New" w:cs="Courier New"/>
              <w:rtl/>
            </w:rPr>
            <w:t xml:space="preserve"> فى سماء </w:t>
          </w:r>
          <w:del w:id="13068" w:author="Transkribus" w:date="2019-12-11T14:30:00Z">
            <w:r w:rsidRPr="009B6BCA">
              <w:rPr>
                <w:rFonts w:ascii="Courier New" w:hAnsi="Courier New" w:cs="Courier New"/>
                <w:rtl/>
              </w:rPr>
              <w:delText>المجد همته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069" w:author="Transkribus" w:date="2019-12-11T14:30:00Z">
            <w:r w:rsidR="00EE6742" w:rsidRPr="00EE6742">
              <w:rPr>
                <w:rFonts w:ascii="Courier New" w:hAnsi="Courier New" w:cs="Courier New"/>
                <w:rtl/>
              </w:rPr>
              <w:t xml:space="preserve">المجدهمية * </w:t>
            </w:r>
          </w:ins>
          <w:r w:rsidR="00EE6742" w:rsidRPr="00EE6742">
            <w:rPr>
              <w:rFonts w:ascii="Courier New" w:hAnsi="Courier New" w:cs="Courier New"/>
              <w:rtl/>
            </w:rPr>
            <w:t xml:space="preserve">فادركت فى </w:t>
          </w:r>
          <w:del w:id="13070" w:author="Transkribus" w:date="2019-12-11T14:30:00Z">
            <w:r w:rsidRPr="009B6BCA">
              <w:rPr>
                <w:rFonts w:ascii="Courier New" w:hAnsi="Courier New" w:cs="Courier New"/>
                <w:rtl/>
              </w:rPr>
              <w:delText>المعالى ارفع الرتب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71" w:author="Transkribus" w:date="2019-12-11T14:30:00Z">
            <w:r w:rsidR="00EE6742" w:rsidRPr="00EE6742">
              <w:rPr>
                <w:rFonts w:ascii="Courier New" w:hAnsi="Courier New" w:cs="Courier New"/>
                <w:rtl/>
              </w:rPr>
              <w:t>العالى أر فم الرئب</w:t>
            </w:r>
          </w:ins>
        </w:dir>
      </w:dir>
    </w:p>
    <w:p w14:paraId="4E814106" w14:textId="4615B7F1" w:rsidR="00EE6742" w:rsidRPr="00EE6742" w:rsidRDefault="009B6BCA" w:rsidP="00EE6742">
      <w:pPr>
        <w:pStyle w:val="NurText"/>
        <w:bidi/>
        <w:rPr>
          <w:rFonts w:ascii="Courier New" w:hAnsi="Courier New" w:cs="Courier New"/>
        </w:rPr>
      </w:pPr>
      <w:dir w:val="rtl">
        <w:dir w:val="rtl">
          <w:del w:id="13072" w:author="Transkribus" w:date="2019-12-11T14:30:00Z">
            <w:r w:rsidRPr="009B6BCA">
              <w:rPr>
                <w:rFonts w:ascii="Courier New" w:hAnsi="Courier New" w:cs="Courier New"/>
                <w:rtl/>
              </w:rPr>
              <w:delText>قد فاق</w:delText>
            </w:r>
          </w:del>
          <w:ins w:id="13073" w:author="Transkribus" w:date="2019-12-11T14:30:00Z">
            <w:r w:rsidR="00EE6742" w:rsidRPr="00EE6742">
              <w:rPr>
                <w:rFonts w:ascii="Courier New" w:hAnsi="Courier New" w:cs="Courier New"/>
                <w:rtl/>
              </w:rPr>
              <w:t>مسدقاق</w:t>
            </w:r>
          </w:ins>
          <w:r w:rsidR="00EE6742" w:rsidRPr="00EE6742">
            <w:rPr>
              <w:rFonts w:ascii="Courier New" w:hAnsi="Courier New" w:cs="Courier New"/>
              <w:rtl/>
            </w:rPr>
            <w:t xml:space="preserve"> بقراط فى علم وفى حكم</w:t>
          </w:r>
          <w:del w:id="130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075"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وفاق س</w:t>
          </w:r>
          <w:del w:id="13076" w:author="Transkribus" w:date="2019-12-11T14:30:00Z">
            <w:r w:rsidRPr="009B6BCA">
              <w:rPr>
                <w:rFonts w:ascii="Courier New" w:hAnsi="Courier New" w:cs="Courier New"/>
                <w:rtl/>
              </w:rPr>
              <w:delText>حب</w:delText>
            </w:r>
          </w:del>
          <w:ins w:id="13077" w:author="Transkribus" w:date="2019-12-11T14:30:00Z">
            <w:r w:rsidR="00EE6742" w:rsidRPr="00EE6742">
              <w:rPr>
                <w:rFonts w:ascii="Courier New" w:hAnsi="Courier New" w:cs="Courier New"/>
                <w:rtl/>
              </w:rPr>
              <w:t>عي</w:t>
            </w:r>
          </w:ins>
          <w:r w:rsidR="00EE6742" w:rsidRPr="00EE6742">
            <w:rPr>
              <w:rFonts w:ascii="Courier New" w:hAnsi="Courier New" w:cs="Courier New"/>
              <w:rtl/>
            </w:rPr>
            <w:t xml:space="preserve">ان فى </w:t>
          </w:r>
          <w:del w:id="13078" w:author="Transkribus" w:date="2019-12-11T14:30:00Z">
            <w:r w:rsidRPr="009B6BCA">
              <w:rPr>
                <w:rFonts w:ascii="Courier New" w:hAnsi="Courier New" w:cs="Courier New"/>
                <w:rtl/>
              </w:rPr>
              <w:delText>شعر وفى خطب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079" w:author="Transkribus" w:date="2019-12-11T14:30:00Z">
            <w:r w:rsidR="00EE6742" w:rsidRPr="00EE6742">
              <w:rPr>
                <w:rFonts w:ascii="Courier New" w:hAnsi="Courier New" w:cs="Courier New"/>
                <w:rtl/>
              </w:rPr>
              <w:t>سعروفى حطب</w:t>
            </w:r>
          </w:ins>
        </w:dir>
      </w:dir>
    </w:p>
    <w:p w14:paraId="4FA8669C" w14:textId="21D0C9BB" w:rsidR="00EE6742" w:rsidRPr="00EE6742" w:rsidRDefault="009B6BCA" w:rsidP="00EE6742">
      <w:pPr>
        <w:pStyle w:val="NurText"/>
        <w:bidi/>
        <w:rPr>
          <w:rFonts w:ascii="Courier New" w:hAnsi="Courier New" w:cs="Courier New"/>
        </w:rPr>
      </w:pPr>
      <w:dir w:val="rtl">
        <w:dir w:val="rtl">
          <w:del w:id="13080" w:author="Transkribus" w:date="2019-12-11T14:30:00Z">
            <w:r w:rsidRPr="009B6BCA">
              <w:rPr>
                <w:rFonts w:ascii="Courier New" w:hAnsi="Courier New" w:cs="Courier New"/>
                <w:rtl/>
              </w:rPr>
              <w:delText>له التصانيف</w:delText>
            </w:r>
          </w:del>
          <w:ins w:id="13081" w:author="Transkribus" w:date="2019-12-11T14:30:00Z">
            <w:r w:rsidR="00EE6742" w:rsidRPr="00EE6742">
              <w:rPr>
                <w:rFonts w:ascii="Courier New" w:hAnsi="Courier New" w:cs="Courier New"/>
                <w:rtl/>
              </w:rPr>
              <w:t>هالنصانيف</w:t>
            </w:r>
          </w:ins>
          <w:r w:rsidR="00EE6742" w:rsidRPr="00EE6742">
            <w:rPr>
              <w:rFonts w:ascii="Courier New" w:hAnsi="Courier New" w:cs="Courier New"/>
              <w:rtl/>
            </w:rPr>
            <w:t xml:space="preserve"> فى كل العلوم ولا</w:t>
          </w:r>
          <w:del w:id="130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شيء يماثلها</w:delText>
                </w:r>
              </w:dir>
            </w:dir>
          </w:del>
          <w:ins w:id="13083" w:author="Transkribus" w:date="2019-12-11T14:30:00Z">
            <w:r w:rsidR="00EE6742" w:rsidRPr="00EE6742">
              <w:rPr>
                <w:rFonts w:ascii="Courier New" w:hAnsi="Courier New" w:cs="Courier New"/>
                <w:rtl/>
              </w:rPr>
              <w:t xml:space="preserve"> * سى بماتلها</w:t>
            </w:r>
          </w:ins>
          <w:r w:rsidR="00EE6742" w:rsidRPr="00EE6742">
            <w:rPr>
              <w:rFonts w:ascii="Courier New" w:hAnsi="Courier New" w:cs="Courier New"/>
              <w:rtl/>
            </w:rPr>
            <w:t xml:space="preserve"> من سا</w:t>
          </w:r>
          <w:del w:id="13084" w:author="Transkribus" w:date="2019-12-11T14:30:00Z">
            <w:r w:rsidRPr="009B6BCA">
              <w:rPr>
                <w:rFonts w:ascii="Courier New" w:hAnsi="Courier New" w:cs="Courier New"/>
                <w:rtl/>
              </w:rPr>
              <w:delText>ئ</w:delText>
            </w:r>
          </w:del>
          <w:ins w:id="13085" w:author="Transkribus" w:date="2019-12-11T14:30:00Z">
            <w:r w:rsidR="00EE6742" w:rsidRPr="00EE6742">
              <w:rPr>
                <w:rFonts w:ascii="Courier New" w:hAnsi="Courier New" w:cs="Courier New"/>
                <w:rtl/>
              </w:rPr>
              <w:t>ت</w:t>
            </w:r>
          </w:ins>
          <w:r w:rsidR="00EE6742" w:rsidRPr="00EE6742">
            <w:rPr>
              <w:rFonts w:ascii="Courier New" w:hAnsi="Courier New" w:cs="Courier New"/>
              <w:rtl/>
            </w:rPr>
            <w:t>ر الكتب</w:t>
          </w:r>
          <w:del w:id="1308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7549F0" w14:textId="2885C2FD" w:rsidR="00EE6742" w:rsidRPr="00EE6742" w:rsidRDefault="009B6BCA" w:rsidP="00EE6742">
      <w:pPr>
        <w:pStyle w:val="NurText"/>
        <w:bidi/>
        <w:rPr>
          <w:rFonts w:ascii="Courier New" w:hAnsi="Courier New" w:cs="Courier New"/>
        </w:rPr>
      </w:pPr>
      <w:dir w:val="rtl">
        <w:dir w:val="rtl">
          <w:del w:id="13087" w:author="Transkribus" w:date="2019-12-11T14:30:00Z">
            <w:r w:rsidRPr="009B6BCA">
              <w:rPr>
                <w:rFonts w:ascii="Courier New" w:hAnsi="Courier New" w:cs="Courier New"/>
                <w:rtl/>
              </w:rPr>
              <w:delText>اقدارها قد</w:delText>
            </w:r>
          </w:del>
          <w:ins w:id="13088" w:author="Transkribus" w:date="2019-12-11T14:30:00Z">
            <w:r w:rsidR="00EE6742" w:rsidRPr="00EE6742">
              <w:rPr>
                <w:rFonts w:ascii="Courier New" w:hAnsi="Courier New" w:cs="Courier New"/>
                <w:rtl/>
              </w:rPr>
              <w:t>أقد ارهاقد</w:t>
            </w:r>
          </w:ins>
          <w:r w:rsidR="00EE6742" w:rsidRPr="00EE6742">
            <w:rPr>
              <w:rFonts w:ascii="Courier New" w:hAnsi="Courier New" w:cs="Courier New"/>
              <w:rtl/>
            </w:rPr>
            <w:t xml:space="preserve"> علت فى الناس </w:t>
          </w:r>
          <w:del w:id="13089" w:author="Transkribus" w:date="2019-12-11T14:30:00Z">
            <w:r w:rsidRPr="009B6BCA">
              <w:rPr>
                <w:rFonts w:ascii="Courier New" w:hAnsi="Courier New" w:cs="Courier New"/>
                <w:rtl/>
              </w:rPr>
              <w:delText>وارتفعت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090" w:author="Transkribus" w:date="2019-12-11T14:30:00Z">
            <w:r w:rsidR="00EE6742" w:rsidRPr="00EE6742">
              <w:rPr>
                <w:rFonts w:ascii="Courier New" w:hAnsi="Courier New" w:cs="Courier New"/>
                <w:rtl/>
              </w:rPr>
              <w:t xml:space="preserve">وارئقعث * </w:t>
            </w:r>
          </w:ins>
          <w:r w:rsidR="00EE6742" w:rsidRPr="00EE6742">
            <w:rPr>
              <w:rFonts w:ascii="Courier New" w:hAnsi="Courier New" w:cs="Courier New"/>
              <w:rtl/>
            </w:rPr>
            <w:t xml:space="preserve">عن كل </w:t>
          </w:r>
          <w:del w:id="13091" w:author="Transkribus" w:date="2019-12-11T14:30:00Z">
            <w:r w:rsidRPr="009B6BCA">
              <w:rPr>
                <w:rFonts w:ascii="Courier New" w:hAnsi="Courier New" w:cs="Courier New"/>
                <w:rtl/>
              </w:rPr>
              <w:delText>شبه</w:delText>
            </w:r>
          </w:del>
          <w:ins w:id="13092" w:author="Transkribus" w:date="2019-12-11T14:30:00Z">
            <w:r w:rsidR="00EE6742" w:rsidRPr="00EE6742">
              <w:rPr>
                <w:rFonts w:ascii="Courier New" w:hAnsi="Courier New" w:cs="Courier New"/>
                <w:rtl/>
              </w:rPr>
              <w:t>شية</w:t>
            </w:r>
          </w:ins>
          <w:r w:rsidR="00EE6742" w:rsidRPr="00EE6742">
            <w:rPr>
              <w:rFonts w:ascii="Courier New" w:hAnsi="Courier New" w:cs="Courier New"/>
              <w:rtl/>
            </w:rPr>
            <w:t xml:space="preserve"> كمثل السبعة الشهب</w:t>
          </w:r>
          <w:del w:id="1309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963702" w14:textId="77777777" w:rsidR="009B6BCA" w:rsidRPr="009B6BCA" w:rsidRDefault="009B6BCA" w:rsidP="009B6BCA">
      <w:pPr>
        <w:pStyle w:val="NurText"/>
        <w:bidi/>
        <w:rPr>
          <w:del w:id="13094" w:author="Transkribus" w:date="2019-12-11T14:30:00Z"/>
          <w:rFonts w:ascii="Courier New" w:hAnsi="Courier New" w:cs="Courier New"/>
        </w:rPr>
      </w:pPr>
      <w:dir w:val="rtl">
        <w:dir w:val="rtl">
          <w:del w:id="13095" w:author="Transkribus" w:date="2019-12-11T14:30:00Z">
            <w:r w:rsidRPr="009B6BCA">
              <w:rPr>
                <w:rFonts w:ascii="Courier New" w:hAnsi="Courier New" w:cs="Courier New"/>
                <w:rtl/>
              </w:rPr>
              <w:delText>فيها المعانى التى كالدر قد نظمت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فى سلك خط وخير اللفظ منتخب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0A238CE" w14:textId="53C90C0F" w:rsidR="00EE6742" w:rsidRPr="00EE6742" w:rsidRDefault="009B6BCA" w:rsidP="00EE6742">
      <w:pPr>
        <w:pStyle w:val="NurText"/>
        <w:bidi/>
        <w:rPr>
          <w:ins w:id="13096" w:author="Transkribus" w:date="2019-12-11T14:30:00Z"/>
          <w:rFonts w:ascii="Courier New" w:hAnsi="Courier New" w:cs="Courier New"/>
        </w:rPr>
      </w:pPr>
      <w:dir w:val="rtl">
        <w:dir w:val="rtl">
          <w:del w:id="13097" w:author="Transkribus" w:date="2019-12-11T14:30:00Z">
            <w:r w:rsidRPr="009B6BCA">
              <w:rPr>
                <w:rFonts w:ascii="Courier New" w:hAnsi="Courier New" w:cs="Courier New"/>
                <w:rtl/>
              </w:rPr>
              <w:delText>ولا عجيب</w:delText>
            </w:r>
          </w:del>
          <w:ins w:id="13098" w:author="Transkribus" w:date="2019-12-11T14:30:00Z">
            <w:r w:rsidR="00EE6742" w:rsidRPr="00EE6742">
              <w:rPr>
                <w:rFonts w:ascii="Courier New" w:hAnsi="Courier New" w:cs="Courier New"/>
                <w:rtl/>
              </w:rPr>
              <w:t>افيه العانى النى كالدير هسد نطمت * فى صلك خط وجبر القط مسحي</w:t>
            </w:r>
          </w:ins>
        </w:dir>
      </w:dir>
    </w:p>
    <w:p w14:paraId="7A6A0EA6" w14:textId="45CEB314" w:rsidR="00EE6742" w:rsidRPr="00EE6742" w:rsidRDefault="00EE6742" w:rsidP="00EE6742">
      <w:pPr>
        <w:pStyle w:val="NurText"/>
        <w:bidi/>
        <w:rPr>
          <w:rFonts w:ascii="Courier New" w:hAnsi="Courier New" w:cs="Courier New"/>
        </w:rPr>
      </w:pPr>
      <w:ins w:id="13099" w:author="Transkribus" w:date="2019-12-11T14:30:00Z">
        <w:r w:rsidRPr="00EE6742">
          <w:rPr>
            <w:rFonts w:ascii="Courier New" w:hAnsi="Courier New" w:cs="Courier New"/>
            <w:rtl/>
          </w:rPr>
          <w:t>ولامب</w:t>
        </w:r>
      </w:ins>
      <w:r w:rsidRPr="00EE6742">
        <w:rPr>
          <w:rFonts w:ascii="Courier New" w:hAnsi="Courier New" w:cs="Courier New"/>
          <w:rtl/>
        </w:rPr>
        <w:t xml:space="preserve"> لدر </w:t>
      </w:r>
      <w:del w:id="13100" w:author="Transkribus" w:date="2019-12-11T14:30:00Z">
        <w:r w:rsidR="009B6BCA" w:rsidRPr="009B6BCA">
          <w:rPr>
            <w:rFonts w:ascii="Courier New" w:hAnsi="Courier New" w:cs="Courier New"/>
            <w:rtl/>
          </w:rPr>
          <w:delText>ك</w:delText>
        </w:r>
      </w:del>
      <w:ins w:id="13101" w:author="Transkribus" w:date="2019-12-11T14:30:00Z">
        <w:r w:rsidRPr="00EE6742">
          <w:rPr>
            <w:rFonts w:ascii="Courier New" w:hAnsi="Courier New" w:cs="Courier New"/>
            <w:rtl/>
          </w:rPr>
          <w:t>٤</w:t>
        </w:r>
      </w:ins>
      <w:r w:rsidRPr="00EE6742">
        <w:rPr>
          <w:rFonts w:ascii="Courier New" w:hAnsi="Courier New" w:cs="Courier New"/>
          <w:rtl/>
        </w:rPr>
        <w:t>ان مورده</w:t>
      </w:r>
      <w:del w:id="131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3103" w:author="Transkribus" w:date="2019-12-11T14:30:00Z">
        <w:r w:rsidRPr="00EE6742">
          <w:rPr>
            <w:rFonts w:ascii="Courier New" w:hAnsi="Courier New" w:cs="Courier New"/>
            <w:rtl/>
          </w:rPr>
          <w:t xml:space="preserve"> * </w:t>
        </w:r>
      </w:ins>
      <w:r w:rsidRPr="00EE6742">
        <w:rPr>
          <w:rFonts w:ascii="Courier New" w:hAnsi="Courier New" w:cs="Courier New"/>
          <w:rtl/>
        </w:rPr>
        <w:t>من ب</w:t>
      </w:r>
      <w:del w:id="13104" w:author="Transkribus" w:date="2019-12-11T14:30:00Z">
        <w:r w:rsidR="009B6BCA" w:rsidRPr="009B6BCA">
          <w:rPr>
            <w:rFonts w:ascii="Courier New" w:hAnsi="Courier New" w:cs="Courier New"/>
            <w:rtl/>
          </w:rPr>
          <w:delText>ح</w:delText>
        </w:r>
      </w:del>
      <w:ins w:id="13105" w:author="Transkribus" w:date="2019-12-11T14:30:00Z">
        <w:r w:rsidRPr="00EE6742">
          <w:rPr>
            <w:rFonts w:ascii="Courier New" w:hAnsi="Courier New" w:cs="Courier New"/>
            <w:rtl/>
          </w:rPr>
          <w:t>ج</w:t>
        </w:r>
      </w:ins>
      <w:r w:rsidRPr="00EE6742">
        <w:rPr>
          <w:rFonts w:ascii="Courier New" w:hAnsi="Courier New" w:cs="Courier New"/>
          <w:rtl/>
        </w:rPr>
        <w:t xml:space="preserve">ر علم </w:t>
      </w:r>
      <w:del w:id="13106" w:author="Transkribus" w:date="2019-12-11T14:30:00Z">
        <w:r w:rsidR="009B6BCA" w:rsidRPr="009B6BCA">
          <w:rPr>
            <w:rFonts w:ascii="Courier New" w:hAnsi="Courier New" w:cs="Courier New"/>
            <w:rtl/>
          </w:rPr>
          <w:delText>ل</w:delText>
        </w:r>
      </w:del>
      <w:ins w:id="13107" w:author="Transkribus" w:date="2019-12-11T14:30:00Z">
        <w:r w:rsidRPr="00EE6742">
          <w:rPr>
            <w:rFonts w:ascii="Courier New" w:hAnsi="Courier New" w:cs="Courier New"/>
            <w:rtl/>
          </w:rPr>
          <w:t>ط</w:t>
        </w:r>
      </w:ins>
      <w:r w:rsidRPr="00EE6742">
        <w:rPr>
          <w:rFonts w:ascii="Courier New" w:hAnsi="Courier New" w:cs="Courier New"/>
          <w:rtl/>
        </w:rPr>
        <w:t>مو</w:t>
      </w:r>
      <w:del w:id="13108" w:author="Transkribus" w:date="2019-12-11T14:30:00Z">
        <w:r w:rsidR="009B6BCA" w:rsidRPr="009B6BCA">
          <w:rPr>
            <w:rFonts w:ascii="Courier New" w:hAnsi="Courier New" w:cs="Courier New"/>
            <w:rtl/>
          </w:rPr>
          <w:delText>ل</w:delText>
        </w:r>
      </w:del>
      <w:ins w:id="13109" w:author="Transkribus" w:date="2019-12-11T14:30:00Z">
        <w:r w:rsidRPr="00EE6742">
          <w:rPr>
            <w:rFonts w:ascii="Courier New" w:hAnsi="Courier New" w:cs="Courier New"/>
            <w:rtl/>
          </w:rPr>
          <w:t>ف</w:t>
        </w:r>
      </w:ins>
      <w:r w:rsidRPr="00EE6742">
        <w:rPr>
          <w:rFonts w:ascii="Courier New" w:hAnsi="Courier New" w:cs="Courier New"/>
          <w:rtl/>
        </w:rPr>
        <w:t xml:space="preserve">ى فى </w:t>
      </w:r>
      <w:del w:id="13110" w:author="Transkribus" w:date="2019-12-11T14:30:00Z">
        <w:r w:rsidR="009B6BCA" w:rsidRPr="009B6BCA">
          <w:rPr>
            <w:rFonts w:ascii="Courier New" w:hAnsi="Courier New" w:cs="Courier New"/>
            <w:rtl/>
          </w:rPr>
          <w:delText>العلى دئب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111" w:author="Transkribus" w:date="2019-12-11T14:30:00Z">
        <w:r w:rsidRPr="00EE6742">
          <w:rPr>
            <w:rFonts w:ascii="Courier New" w:hAnsi="Courier New" w:cs="Courier New"/>
            <w:rtl/>
          </w:rPr>
          <w:t>العسلى ذيب</w:t>
        </w:r>
      </w:ins>
    </w:p>
    <w:p w14:paraId="51C0F203" w14:textId="775D7640" w:rsidR="00EE6742" w:rsidRPr="00EE6742" w:rsidRDefault="009B6BCA" w:rsidP="00EE6742">
      <w:pPr>
        <w:pStyle w:val="NurText"/>
        <w:bidi/>
        <w:rPr>
          <w:rFonts w:ascii="Courier New" w:hAnsi="Courier New" w:cs="Courier New"/>
        </w:rPr>
      </w:pPr>
      <w:dir w:val="rtl">
        <w:dir w:val="rtl">
          <w:del w:id="13112" w:author="Transkribus" w:date="2019-12-11T14:30:00Z">
            <w:r w:rsidRPr="009B6BCA">
              <w:rPr>
                <w:rFonts w:ascii="Courier New" w:hAnsi="Courier New" w:cs="Courier New"/>
                <w:rtl/>
              </w:rPr>
              <w:delText>قد نال راحة تحصيل</w:delText>
            </w:r>
          </w:del>
          <w:ins w:id="13113" w:author="Transkribus" w:date="2019-12-11T14:30:00Z">
            <w:r w:rsidR="00EE6742" w:rsidRPr="00EE6742">
              <w:rPr>
                <w:rFonts w:ascii="Courier New" w:hAnsi="Courier New" w:cs="Courier New"/>
                <w:rtl/>
              </w:rPr>
              <w:t>مسدثال راجة حصيل</w:t>
            </w:r>
          </w:ins>
          <w:r w:rsidR="00EE6742" w:rsidRPr="00EE6742">
            <w:rPr>
              <w:rFonts w:ascii="Courier New" w:hAnsi="Courier New" w:cs="Courier New"/>
              <w:rtl/>
            </w:rPr>
            <w:t xml:space="preserve"> العلوم وما</w:t>
          </w:r>
          <w:del w:id="131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115"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من را</w:t>
          </w:r>
          <w:del w:id="13116" w:author="Transkribus" w:date="2019-12-11T14:30:00Z">
            <w:r w:rsidRPr="009B6BCA">
              <w:rPr>
                <w:rFonts w:ascii="Courier New" w:hAnsi="Courier New" w:cs="Courier New"/>
                <w:rtl/>
              </w:rPr>
              <w:delText>ح</w:delText>
            </w:r>
          </w:del>
          <w:ins w:id="13117" w:author="Transkribus" w:date="2019-12-11T14:30:00Z">
            <w:r w:rsidR="00EE6742" w:rsidRPr="00EE6742">
              <w:rPr>
                <w:rFonts w:ascii="Courier New" w:hAnsi="Courier New" w:cs="Courier New"/>
                <w:rtl/>
              </w:rPr>
              <w:t>جه</w:t>
            </w:r>
          </w:ins>
          <w:r w:rsidR="00EE6742" w:rsidRPr="00EE6742">
            <w:rPr>
              <w:rFonts w:ascii="Courier New" w:hAnsi="Courier New" w:cs="Courier New"/>
              <w:rtl/>
            </w:rPr>
            <w:t xml:space="preserve">ة حصلت </w:t>
          </w:r>
          <w:del w:id="13118" w:author="Transkribus" w:date="2019-12-11T14:30:00Z">
            <w:r w:rsidRPr="009B6BCA">
              <w:rPr>
                <w:rFonts w:ascii="Courier New" w:hAnsi="Courier New" w:cs="Courier New"/>
                <w:rtl/>
              </w:rPr>
              <w:delText>الا عن</w:delText>
            </w:r>
          </w:del>
          <w:ins w:id="13119" w:author="Transkribus" w:date="2019-12-11T14:30:00Z">
            <w:r w:rsidR="00EE6742" w:rsidRPr="00EE6742">
              <w:rPr>
                <w:rFonts w:ascii="Courier New" w:hAnsi="Courier New" w:cs="Courier New"/>
                <w:rtl/>
              </w:rPr>
              <w:t>الاعن</w:t>
            </w:r>
          </w:ins>
          <w:r w:rsidR="00EE6742" w:rsidRPr="00EE6742">
            <w:rPr>
              <w:rFonts w:ascii="Courier New" w:hAnsi="Courier New" w:cs="Courier New"/>
              <w:rtl/>
            </w:rPr>
            <w:t xml:space="preserve"> التعب</w:t>
          </w:r>
          <w:del w:id="131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1132BB" w14:textId="2C8F0E0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ورام </w:t>
          </w:r>
          <w:del w:id="13121" w:author="Transkribus" w:date="2019-12-11T14:30:00Z">
            <w:r w:rsidRPr="009B6BCA">
              <w:rPr>
                <w:rFonts w:ascii="Courier New" w:hAnsi="Courier New" w:cs="Courier New"/>
                <w:rtl/>
              </w:rPr>
              <w:delText>مسعاه اقوام</w:delText>
            </w:r>
          </w:del>
          <w:ins w:id="13122" w:author="Transkribus" w:date="2019-12-11T14:30:00Z">
            <w:r w:rsidR="00EE6742" w:rsidRPr="00EE6742">
              <w:rPr>
                <w:rFonts w:ascii="Courier New" w:hAnsi="Courier New" w:cs="Courier New"/>
                <w:rtl/>
              </w:rPr>
              <w:t>مسعاة أقوام</w:t>
            </w:r>
          </w:ins>
          <w:r w:rsidR="00EE6742" w:rsidRPr="00EE6742">
            <w:rPr>
              <w:rFonts w:ascii="Courier New" w:hAnsi="Courier New" w:cs="Courier New"/>
              <w:rtl/>
            </w:rPr>
            <w:t xml:space="preserve"> وما </w:t>
          </w:r>
          <w:del w:id="13123" w:author="Transkribus" w:date="2019-12-11T14:30:00Z">
            <w:r w:rsidRPr="009B6BCA">
              <w:rPr>
                <w:rFonts w:ascii="Courier New" w:hAnsi="Courier New" w:cs="Courier New"/>
                <w:rtl/>
              </w:rPr>
              <w:delText>بلغوا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البعض</w:delText>
                </w:r>
              </w:dir>
            </w:dir>
          </w:del>
          <w:ins w:id="13124" w:author="Transkribus" w:date="2019-12-11T14:30:00Z">
            <w:r w:rsidR="00EE6742" w:rsidRPr="00EE6742">
              <w:rPr>
                <w:rFonts w:ascii="Courier New" w:hAnsi="Courier New" w:cs="Courier New"/>
                <w:rtl/>
              </w:rPr>
              <w:t>بلهوا السيعس</w:t>
            </w:r>
          </w:ins>
          <w:r w:rsidR="00EE6742" w:rsidRPr="00EE6742">
            <w:rPr>
              <w:rFonts w:ascii="Courier New" w:hAnsi="Courier New" w:cs="Courier New"/>
              <w:rtl/>
            </w:rPr>
            <w:t xml:space="preserve"> منه وكل </w:t>
          </w:r>
          <w:del w:id="13125" w:author="Transkribus" w:date="2019-12-11T14:30:00Z">
            <w:r w:rsidRPr="009B6BCA">
              <w:rPr>
                <w:rFonts w:ascii="Courier New" w:hAnsi="Courier New" w:cs="Courier New"/>
                <w:rtl/>
              </w:rPr>
              <w:delText>جد فى</w:delText>
            </w:r>
          </w:del>
          <w:ins w:id="13126" w:author="Transkribus" w:date="2019-12-11T14:30:00Z">
            <w:r w:rsidR="00EE6742" w:rsidRPr="00EE6742">
              <w:rPr>
                <w:rFonts w:ascii="Courier New" w:hAnsi="Courier New" w:cs="Courier New"/>
                <w:rtl/>
              </w:rPr>
              <w:t>جسدفى</w:t>
            </w:r>
          </w:ins>
          <w:r w:rsidR="00EE6742" w:rsidRPr="00EE6742">
            <w:rPr>
              <w:rFonts w:ascii="Courier New" w:hAnsi="Courier New" w:cs="Courier New"/>
              <w:rtl/>
            </w:rPr>
            <w:t xml:space="preserve"> الطلب</w:t>
          </w:r>
          <w:del w:id="131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D42161" w14:textId="0719D3A0" w:rsidR="00EE6742" w:rsidRPr="00EE6742" w:rsidRDefault="009B6BCA" w:rsidP="00EE6742">
      <w:pPr>
        <w:pStyle w:val="NurText"/>
        <w:bidi/>
        <w:rPr>
          <w:ins w:id="13128" w:author="Transkribus" w:date="2019-12-11T14:30:00Z"/>
          <w:rFonts w:ascii="Courier New" w:hAnsi="Courier New" w:cs="Courier New"/>
        </w:rPr>
      </w:pPr>
      <w:dir w:val="rtl">
        <w:dir w:val="rtl">
          <w:del w:id="13129" w:author="Transkribus" w:date="2019-12-11T14:30:00Z">
            <w:r w:rsidRPr="009B6BCA">
              <w:rPr>
                <w:rFonts w:ascii="Courier New" w:hAnsi="Courier New" w:cs="Courier New"/>
                <w:rtl/>
              </w:rPr>
              <w:delText>وكل</w:delText>
            </w:r>
          </w:del>
          <w:ins w:id="13130" w:author="Transkribus" w:date="2019-12-11T14:30:00Z">
            <w:r w:rsidR="00EE6742" w:rsidRPr="00EE6742">
              <w:rPr>
                <w:rFonts w:ascii="Courier New" w:hAnsi="Courier New" w:cs="Courier New"/>
                <w:rtl/>
              </w:rPr>
              <w:t>٢٠٠</w:t>
            </w:r>
          </w:ins>
        </w:dir>
      </w:dir>
    </w:p>
    <w:p w14:paraId="1D113A04" w14:textId="388D1FF9" w:rsidR="00EE6742" w:rsidRPr="00EE6742" w:rsidRDefault="00EE6742" w:rsidP="00EE6742">
      <w:pPr>
        <w:pStyle w:val="NurText"/>
        <w:bidi/>
        <w:rPr>
          <w:rFonts w:ascii="Courier New" w:hAnsi="Courier New" w:cs="Courier New"/>
        </w:rPr>
      </w:pPr>
      <w:ins w:id="13131" w:author="Transkribus" w:date="2019-12-11T14:30:00Z">
        <w:r w:rsidRPr="00EE6742">
          <w:rPr>
            <w:rFonts w:ascii="Courier New" w:hAnsi="Courier New" w:cs="Courier New"/>
            <w:rtl/>
          </w:rPr>
          <w:t>ول</w:t>
        </w:r>
      </w:ins>
      <w:r w:rsidRPr="00EE6742">
        <w:rPr>
          <w:rFonts w:ascii="Courier New" w:hAnsi="Courier New" w:cs="Courier New"/>
          <w:rtl/>
        </w:rPr>
        <w:t xml:space="preserve"> علم </w:t>
      </w:r>
      <w:del w:id="13132" w:author="Transkribus" w:date="2019-12-11T14:30:00Z">
        <w:r w:rsidR="009B6BCA" w:rsidRPr="009B6BCA">
          <w:rPr>
            <w:rFonts w:ascii="Courier New" w:hAnsi="Courier New" w:cs="Courier New"/>
            <w:rtl/>
          </w:rPr>
          <w:delText>وجود فهو منه</w:delText>
        </w:r>
      </w:del>
      <w:ins w:id="13133" w:author="Transkribus" w:date="2019-12-11T14:30:00Z">
        <w:r w:rsidRPr="00EE6742">
          <w:rPr>
            <w:rFonts w:ascii="Courier New" w:hAnsi="Courier New" w:cs="Courier New"/>
            <w:rtl/>
          </w:rPr>
          <w:t>وجودفهو منس٥</w:t>
        </w:r>
      </w:ins>
      <w:r w:rsidRPr="00EE6742">
        <w:rPr>
          <w:rFonts w:ascii="Courier New" w:hAnsi="Courier New" w:cs="Courier New"/>
          <w:rtl/>
        </w:rPr>
        <w:t xml:space="preserve"> الى</w:t>
      </w:r>
      <w:del w:id="1313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3135"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من </w:t>
      </w:r>
      <w:del w:id="13136" w:author="Transkribus" w:date="2019-12-11T14:30:00Z">
        <w:r w:rsidR="009B6BCA" w:rsidRPr="009B6BCA">
          <w:rPr>
            <w:rFonts w:ascii="Courier New" w:hAnsi="Courier New" w:cs="Courier New"/>
            <w:rtl/>
          </w:rPr>
          <w:delText>يجتديه كغيث دائم</w:delText>
        </w:r>
      </w:del>
      <w:ins w:id="13137" w:author="Transkribus" w:date="2019-12-11T14:30:00Z">
        <w:r w:rsidRPr="00EE6742">
          <w:rPr>
            <w:rFonts w:ascii="Courier New" w:hAnsi="Courier New" w:cs="Courier New"/>
            <w:rtl/>
          </w:rPr>
          <w:t>محتديه كغبب ذا ثم</w:t>
        </w:r>
      </w:ins>
      <w:r w:rsidRPr="00EE6742">
        <w:rPr>
          <w:rFonts w:ascii="Courier New" w:hAnsi="Courier New" w:cs="Courier New"/>
          <w:rtl/>
        </w:rPr>
        <w:t xml:space="preserve"> الصيب</w:t>
      </w:r>
      <w:del w:id="131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8EB72A3" w14:textId="28FEDC0A" w:rsidR="00EE6742" w:rsidRPr="00EE6742" w:rsidRDefault="009B6BCA" w:rsidP="00EE6742">
      <w:pPr>
        <w:pStyle w:val="NurText"/>
        <w:bidi/>
        <w:rPr>
          <w:rFonts w:ascii="Courier New" w:hAnsi="Courier New" w:cs="Courier New"/>
        </w:rPr>
      </w:pPr>
      <w:dir w:val="rtl">
        <w:dir w:val="rtl">
          <w:del w:id="13139" w:author="Transkribus" w:date="2019-12-11T14:30:00Z">
            <w:r w:rsidRPr="009B6BCA">
              <w:rPr>
                <w:rFonts w:ascii="Courier New" w:hAnsi="Courier New" w:cs="Courier New"/>
                <w:rtl/>
              </w:rPr>
              <w:delText>لله كم</w:delText>
            </w:r>
          </w:del>
          <w:ins w:id="13140" w:author="Transkribus" w:date="2019-12-11T14:30:00Z">
            <w:r w:rsidR="00EE6742" w:rsidRPr="00EE6742">
              <w:rPr>
                <w:rFonts w:ascii="Courier New" w:hAnsi="Courier New" w:cs="Courier New"/>
                <w:rtl/>
              </w:rPr>
              <w:t>الله م</w:t>
            </w:r>
          </w:ins>
          <w:r w:rsidR="00EE6742" w:rsidRPr="00EE6742">
            <w:rPr>
              <w:rFonts w:ascii="Courier New" w:hAnsi="Courier New" w:cs="Courier New"/>
              <w:rtl/>
            </w:rPr>
            <w:t xml:space="preserve"> من </w:t>
          </w:r>
          <w:del w:id="13141" w:author="Transkribus" w:date="2019-12-11T14:30:00Z">
            <w:r w:rsidRPr="009B6BCA">
              <w:rPr>
                <w:rFonts w:ascii="Courier New" w:hAnsi="Courier New" w:cs="Courier New"/>
                <w:rtl/>
              </w:rPr>
              <w:delText>اياد منه قد وصلت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142" w:author="Transkribus" w:date="2019-12-11T14:30:00Z">
            <w:r w:rsidR="00EE6742" w:rsidRPr="00EE6742">
              <w:rPr>
                <w:rFonts w:ascii="Courier New" w:hAnsi="Courier New" w:cs="Courier New"/>
                <w:rtl/>
              </w:rPr>
              <w:t xml:space="preserve">أباد مته عدوصلت * </w:t>
            </w:r>
          </w:ins>
          <w:r w:rsidR="00EE6742" w:rsidRPr="00EE6742">
            <w:rPr>
              <w:rFonts w:ascii="Courier New" w:hAnsi="Courier New" w:cs="Courier New"/>
              <w:rtl/>
            </w:rPr>
            <w:t>الى فى سالف الا</w:t>
          </w:r>
          <w:del w:id="13143" w:author="Transkribus" w:date="2019-12-11T14:30:00Z">
            <w:r w:rsidRPr="009B6BCA">
              <w:rPr>
                <w:rFonts w:ascii="Courier New" w:hAnsi="Courier New" w:cs="Courier New"/>
                <w:rtl/>
              </w:rPr>
              <w:delText>ي</w:delText>
            </w:r>
          </w:del>
          <w:r w:rsidR="00EE6742" w:rsidRPr="00EE6742">
            <w:rPr>
              <w:rFonts w:ascii="Courier New" w:hAnsi="Courier New" w:cs="Courier New"/>
              <w:rtl/>
            </w:rPr>
            <w:t>ام والحقب</w:t>
          </w:r>
          <w:del w:id="131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99A01F" w14:textId="48B7BD37" w:rsidR="00EE6742" w:rsidRPr="00EE6742" w:rsidRDefault="009B6BCA" w:rsidP="00EE6742">
      <w:pPr>
        <w:pStyle w:val="NurText"/>
        <w:bidi/>
        <w:rPr>
          <w:rFonts w:ascii="Courier New" w:hAnsi="Courier New" w:cs="Courier New"/>
        </w:rPr>
      </w:pPr>
      <w:dir w:val="rtl">
        <w:dir w:val="rtl">
          <w:del w:id="13145" w:author="Transkribus" w:date="2019-12-11T14:30:00Z">
            <w:r w:rsidRPr="009B6BCA">
              <w:rPr>
                <w:rFonts w:ascii="Courier New" w:hAnsi="Courier New" w:cs="Courier New"/>
                <w:rtl/>
              </w:rPr>
              <w:delText>انى</w:delText>
            </w:r>
          </w:del>
          <w:ins w:id="13146" w:author="Transkribus" w:date="2019-12-11T14:30:00Z">
            <w:r w:rsidR="00EE6742" w:rsidRPr="00EE6742">
              <w:rPr>
                <w:rFonts w:ascii="Courier New" w:hAnsi="Courier New" w:cs="Courier New"/>
                <w:rtl/>
              </w:rPr>
              <w:t xml:space="preserve"> أبى</w:t>
            </w:r>
          </w:ins>
          <w:r w:rsidR="00EE6742" w:rsidRPr="00EE6742">
            <w:rPr>
              <w:rFonts w:ascii="Courier New" w:hAnsi="Courier New" w:cs="Courier New"/>
              <w:rtl/>
            </w:rPr>
            <w:t xml:space="preserve"> لاشكرها </w:t>
          </w:r>
          <w:del w:id="13147" w:author="Transkribus" w:date="2019-12-11T14:30:00Z">
            <w:r w:rsidRPr="009B6BCA">
              <w:rPr>
                <w:rFonts w:ascii="Courier New" w:hAnsi="Courier New" w:cs="Courier New"/>
                <w:rtl/>
              </w:rPr>
              <w:delText>ما دمت مجتهدا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148" w:author="Transkribus" w:date="2019-12-11T14:30:00Z">
            <w:r w:rsidR="00EE6742" w:rsidRPr="00EE6742">
              <w:rPr>
                <w:rFonts w:ascii="Courier New" w:hAnsi="Courier New" w:cs="Courier New"/>
                <w:rtl/>
              </w:rPr>
              <w:t xml:space="preserve">مادمت مجيهدا * </w:t>
            </w:r>
          </w:ins>
          <w:r w:rsidR="00EE6742" w:rsidRPr="00EE6742">
            <w:rPr>
              <w:rFonts w:ascii="Courier New" w:hAnsi="Courier New" w:cs="Courier New"/>
              <w:rtl/>
            </w:rPr>
            <w:t xml:space="preserve">وشكر </w:t>
          </w:r>
          <w:del w:id="13149" w:author="Transkribus" w:date="2019-12-11T14:30:00Z">
            <w:r w:rsidRPr="009B6BCA">
              <w:rPr>
                <w:rFonts w:ascii="Courier New" w:hAnsi="Courier New" w:cs="Courier New"/>
                <w:rtl/>
              </w:rPr>
              <w:delText>ن</w:delText>
            </w:r>
          </w:del>
          <w:r w:rsidR="00EE6742" w:rsidRPr="00EE6742">
            <w:rPr>
              <w:rFonts w:ascii="Courier New" w:hAnsi="Courier New" w:cs="Courier New"/>
              <w:rtl/>
            </w:rPr>
            <w:t>عما</w:t>
          </w:r>
          <w:del w:id="13150" w:author="Transkribus" w:date="2019-12-11T14:30:00Z">
            <w:r w:rsidRPr="009B6BCA">
              <w:rPr>
                <w:rFonts w:ascii="Courier New" w:hAnsi="Courier New" w:cs="Courier New"/>
                <w:rtl/>
              </w:rPr>
              <w:delText>ه</w:delText>
            </w:r>
          </w:del>
          <w:ins w:id="13151"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طول </w:t>
          </w:r>
          <w:del w:id="13152" w:author="Transkribus" w:date="2019-12-11T14:30:00Z">
            <w:r w:rsidRPr="009B6BCA">
              <w:rPr>
                <w:rFonts w:ascii="Courier New" w:hAnsi="Courier New" w:cs="Courier New"/>
                <w:rtl/>
              </w:rPr>
              <w:delText>الدهر اجدر 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153" w:author="Transkribus" w:date="2019-12-11T14:30:00Z">
            <w:r w:rsidR="00EE6742" w:rsidRPr="00EE6742">
              <w:rPr>
                <w:rFonts w:ascii="Courier New" w:hAnsi="Courier New" w:cs="Courier New"/>
                <w:rtl/>
              </w:rPr>
              <w:t>الدمر أحدرى</w:t>
            </w:r>
          </w:ins>
        </w:dir>
      </w:dir>
    </w:p>
    <w:p w14:paraId="0FA094FD" w14:textId="04C41FF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ع</w:t>
          </w:r>
          <w:del w:id="13154" w:author="Transkribus" w:date="2019-12-11T14:30:00Z">
            <w:r w:rsidR="009B6BCA" w:rsidRPr="009B6BCA">
              <w:rPr>
                <w:rFonts w:ascii="Courier New" w:hAnsi="Courier New" w:cs="Courier New"/>
                <w:rtl/>
              </w:rPr>
              <w:delText>ن</w:delText>
            </w:r>
          </w:del>
          <w:ins w:id="13155" w:author="Transkribus" w:date="2019-12-11T14:30:00Z">
            <w:r w:rsidRPr="00EE6742">
              <w:rPr>
                <w:rFonts w:ascii="Courier New" w:hAnsi="Courier New" w:cs="Courier New"/>
                <w:rtl/>
              </w:rPr>
              <w:t>ب</w:t>
            </w:r>
          </w:ins>
          <w:r w:rsidRPr="00EE6742">
            <w:rPr>
              <w:rFonts w:ascii="Courier New" w:hAnsi="Courier New" w:cs="Courier New"/>
              <w:rtl/>
            </w:rPr>
            <w:t xml:space="preserve">دى من البين </w:t>
          </w:r>
          <w:del w:id="13156" w:author="Transkribus" w:date="2019-12-11T14:30:00Z">
            <w:r w:rsidR="009B6BCA" w:rsidRPr="009B6BCA">
              <w:rPr>
                <w:rFonts w:ascii="Courier New" w:hAnsi="Courier New" w:cs="Courier New"/>
                <w:rtl/>
              </w:rPr>
              <w:delText>اشواق اليك</w:delText>
            </w:r>
          </w:del>
          <w:ins w:id="13157" w:author="Transkribus" w:date="2019-12-11T14:30:00Z">
            <w:r w:rsidRPr="00EE6742">
              <w:rPr>
                <w:rFonts w:ascii="Courier New" w:hAnsi="Courier New" w:cs="Courier New"/>
                <w:rtl/>
              </w:rPr>
              <w:t>اأشواق البك</w:t>
            </w:r>
          </w:ins>
          <w:r w:rsidRPr="00EE6742">
            <w:rPr>
              <w:rFonts w:ascii="Courier New" w:hAnsi="Courier New" w:cs="Courier New"/>
              <w:rtl/>
            </w:rPr>
            <w:t xml:space="preserve"> كما</w:t>
          </w:r>
          <w:del w:id="131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w:t>
          </w:r>
          <w:del w:id="13159" w:author="Transkribus" w:date="2019-12-11T14:30:00Z">
            <w:r w:rsidR="009B6BCA" w:rsidRPr="009B6BCA">
              <w:rPr>
                <w:rFonts w:ascii="Courier New" w:hAnsi="Courier New" w:cs="Courier New"/>
                <w:rtl/>
              </w:rPr>
              <w:delText xml:space="preserve"> </w:delText>
            </w:r>
            <w:dir w:val="rtl">
              <w:dir w:val="rtl"/>
            </w:dir>
          </w:del>
          <w:ins w:id="13160" w:author="Transkribus" w:date="2019-12-11T14:30:00Z">
            <w:r w:rsidRPr="00EE6742">
              <w:rPr>
                <w:rFonts w:ascii="Courier New" w:hAnsi="Courier New" w:cs="Courier New"/>
                <w:rtl/>
              </w:rPr>
              <w:t>ا</w:t>
            </w:r>
          </w:ins>
          <w:r w:rsidRPr="00EE6742">
            <w:rPr>
              <w:rFonts w:ascii="Courier New" w:hAnsi="Courier New" w:cs="Courier New"/>
              <w:rtl/>
            </w:rPr>
            <w:t>ل</w:t>
          </w:r>
          <w:del w:id="13161" w:author="Transkribus" w:date="2019-12-11T14:30:00Z">
            <w:r w:rsidR="009B6BCA" w:rsidRPr="009B6BCA">
              <w:rPr>
                <w:rFonts w:ascii="Courier New" w:hAnsi="Courier New" w:cs="Courier New"/>
                <w:rtl/>
              </w:rPr>
              <w:delText>ل</w:delText>
            </w:r>
          </w:del>
          <w:r w:rsidRPr="00EE6742">
            <w:rPr>
              <w:rFonts w:ascii="Courier New" w:hAnsi="Courier New" w:cs="Courier New"/>
              <w:rtl/>
            </w:rPr>
            <w:t>ناس فى ال</w:t>
          </w:r>
          <w:del w:id="13162" w:author="Transkribus" w:date="2019-12-11T14:30:00Z">
            <w:r w:rsidR="009B6BCA" w:rsidRPr="009B6BCA">
              <w:rPr>
                <w:rFonts w:ascii="Courier New" w:hAnsi="Courier New" w:cs="Courier New"/>
                <w:rtl/>
              </w:rPr>
              <w:delText>ج</w:delText>
            </w:r>
          </w:del>
          <w:ins w:id="13163" w:author="Transkribus" w:date="2019-12-11T14:30:00Z">
            <w:r w:rsidRPr="00EE6742">
              <w:rPr>
                <w:rFonts w:ascii="Courier New" w:hAnsi="Courier New" w:cs="Courier New"/>
                <w:rtl/>
              </w:rPr>
              <w:t>ح</w:t>
            </w:r>
          </w:ins>
          <w:r w:rsidRPr="00EE6742">
            <w:rPr>
              <w:rFonts w:ascii="Courier New" w:hAnsi="Courier New" w:cs="Courier New"/>
              <w:rtl/>
            </w:rPr>
            <w:t>دب اشواق الى السحب</w:t>
          </w:r>
          <w:del w:id="1316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1E806B94" w14:textId="47E9A1E2" w:rsidR="00EE6742" w:rsidRPr="00EE6742" w:rsidRDefault="009B6BCA" w:rsidP="00EE6742">
      <w:pPr>
        <w:pStyle w:val="NurText"/>
        <w:bidi/>
        <w:rPr>
          <w:rFonts w:ascii="Courier New" w:hAnsi="Courier New" w:cs="Courier New"/>
        </w:rPr>
      </w:pPr>
      <w:dir w:val="rtl">
        <w:dir w:val="rtl">
          <w:del w:id="13165" w:author="Transkribus" w:date="2019-12-11T14:30:00Z">
            <w:r w:rsidRPr="009B6BCA">
              <w:rPr>
                <w:rFonts w:ascii="Courier New" w:hAnsi="Courier New" w:cs="Courier New"/>
                <w:rtl/>
              </w:rPr>
              <w:delText>تهمى دموعى</w:delText>
            </w:r>
          </w:del>
          <w:ins w:id="13166" w:author="Transkribus" w:date="2019-12-11T14:30:00Z">
            <w:r w:rsidR="00EE6742" w:rsidRPr="00EE6742">
              <w:rPr>
                <w:rFonts w:ascii="Courier New" w:hAnsi="Courier New" w:cs="Courier New"/>
                <w:rtl/>
              </w:rPr>
              <w:t>نهيمى ذموى</w:t>
            </w:r>
          </w:ins>
          <w:r w:rsidR="00EE6742" w:rsidRPr="00EE6742">
            <w:rPr>
              <w:rFonts w:ascii="Courier New" w:hAnsi="Courier New" w:cs="Courier New"/>
              <w:rtl/>
            </w:rPr>
            <w:t xml:space="preserve"> اذا </w:t>
          </w:r>
          <w:del w:id="13167" w:author="Transkribus" w:date="2019-12-11T14:30:00Z">
            <w:r w:rsidRPr="009B6BCA">
              <w:rPr>
                <w:rFonts w:ascii="Courier New" w:hAnsi="Courier New" w:cs="Courier New"/>
                <w:rtl/>
              </w:rPr>
              <w:delText>ما غن ذكركم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فؤاد بنار</w:delText>
                </w:r>
              </w:dir>
            </w:dir>
          </w:del>
          <w:ins w:id="13168" w:author="Transkribus" w:date="2019-12-11T14:30:00Z">
            <w:r w:rsidR="00EE6742" w:rsidRPr="00EE6742">
              <w:rPr>
                <w:rFonts w:ascii="Courier New" w:hAnsi="Courier New" w:cs="Courier New"/>
                <w:rtl/>
              </w:rPr>
              <w:t>ماعن ذكر كم * مسلى فؤاديقار</w:t>
            </w:r>
          </w:ins>
          <w:r w:rsidR="00EE6742" w:rsidRPr="00EE6742">
            <w:rPr>
              <w:rFonts w:ascii="Courier New" w:hAnsi="Courier New" w:cs="Courier New"/>
              <w:rtl/>
            </w:rPr>
            <w:t xml:space="preserve"> الشوق مل</w:t>
          </w:r>
          <w:del w:id="13169" w:author="Transkribus" w:date="2019-12-11T14:30:00Z">
            <w:r w:rsidRPr="009B6BCA">
              <w:rPr>
                <w:rFonts w:ascii="Courier New" w:hAnsi="Courier New" w:cs="Courier New"/>
                <w:rtl/>
              </w:rPr>
              <w:delText>ت</w:delText>
            </w:r>
          </w:del>
          <w:ins w:id="13170" w:author="Transkribus" w:date="2019-12-11T14:30:00Z">
            <w:r w:rsidR="00EE6742" w:rsidRPr="00EE6742">
              <w:rPr>
                <w:rFonts w:ascii="Courier New" w:hAnsi="Courier New" w:cs="Courier New"/>
                <w:rtl/>
              </w:rPr>
              <w:t>ن</w:t>
            </w:r>
          </w:ins>
          <w:r w:rsidR="00EE6742" w:rsidRPr="00EE6742">
            <w:rPr>
              <w:rFonts w:ascii="Courier New" w:hAnsi="Courier New" w:cs="Courier New"/>
              <w:rtl/>
            </w:rPr>
            <w:t>هب</w:t>
          </w:r>
          <w:del w:id="131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F43D7B" w14:textId="77777777" w:rsidR="009B6BCA" w:rsidRPr="009B6BCA" w:rsidRDefault="009B6BCA" w:rsidP="009B6BCA">
      <w:pPr>
        <w:pStyle w:val="NurText"/>
        <w:bidi/>
        <w:rPr>
          <w:del w:id="13172" w:author="Transkribus" w:date="2019-12-11T14:30:00Z"/>
          <w:rFonts w:ascii="Courier New" w:hAnsi="Courier New" w:cs="Courier New"/>
        </w:rPr>
      </w:pPr>
      <w:dir w:val="rtl">
        <w:dir w:val="rtl">
          <w:del w:id="13173" w:author="Transkribus" w:date="2019-12-11T14:30:00Z">
            <w:r w:rsidRPr="009B6BCA">
              <w:rPr>
                <w:rFonts w:ascii="Courier New" w:hAnsi="Courier New" w:cs="Courier New"/>
                <w:rtl/>
              </w:rPr>
              <w:delText>كانما حل طرفى بعد بينكم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متمم واتى قلبى ابو لهب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FABD30C" w14:textId="7CE7847A" w:rsidR="00EE6742" w:rsidRPr="00EE6742" w:rsidRDefault="009B6BCA" w:rsidP="00EE6742">
      <w:pPr>
        <w:pStyle w:val="NurText"/>
        <w:bidi/>
        <w:rPr>
          <w:ins w:id="13174" w:author="Transkribus" w:date="2019-12-11T14:30:00Z"/>
          <w:rFonts w:ascii="Courier New" w:hAnsi="Courier New" w:cs="Courier New"/>
        </w:rPr>
      </w:pPr>
      <w:dir w:val="rtl">
        <w:dir w:val="rtl">
          <w:ins w:id="13175" w:author="Transkribus" w:date="2019-12-11T14:30:00Z">
            <w:r w:rsidR="00EE6742" w:rsidRPr="00EE6742">
              <w:rPr>
                <w:rFonts w:ascii="Courier New" w:hAnsi="Courier New" w:cs="Courier New"/>
                <w:rtl/>
              </w:rPr>
              <w:t>*انما جسل طر فى بعد يينكم * ميصم وأبى قلسى أبو ليهب</w:t>
            </w:r>
          </w:ins>
        </w:dir>
      </w:dir>
    </w:p>
    <w:p w14:paraId="3DCC5BBC" w14:textId="12ED438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وكل عمر </w:t>
      </w:r>
      <w:del w:id="13176" w:author="Transkribus" w:date="2019-12-11T14:30:00Z">
        <w:r w:rsidR="009B6BCA" w:rsidRPr="009B6BCA">
          <w:rPr>
            <w:rFonts w:ascii="Courier New" w:hAnsi="Courier New" w:cs="Courier New"/>
            <w:rtl/>
          </w:rPr>
          <w:delText>تقضى لى ببعدكم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عنى</w:delText>
            </w:r>
          </w:dir>
        </w:dir>
      </w:del>
      <w:ins w:id="13177" w:author="Transkribus" w:date="2019-12-11T14:30:00Z">
        <w:r w:rsidRPr="00EE6742">
          <w:rPr>
            <w:rFonts w:ascii="Courier New" w:hAnsi="Courier New" w:cs="Courier New"/>
            <w:rtl/>
          </w:rPr>
          <w:t>يقضى لفى سعد يم * غى</w:t>
        </w:r>
      </w:ins>
      <w:r w:rsidRPr="00EE6742">
        <w:rPr>
          <w:rFonts w:ascii="Courier New" w:hAnsi="Courier New" w:cs="Courier New"/>
          <w:rtl/>
        </w:rPr>
        <w:t xml:space="preserve"> فذلك </w:t>
      </w:r>
      <w:del w:id="13178" w:author="Transkribus" w:date="2019-12-11T14:30:00Z">
        <w:r w:rsidR="009B6BCA" w:rsidRPr="009B6BCA">
          <w:rPr>
            <w:rFonts w:ascii="Courier New" w:hAnsi="Courier New" w:cs="Courier New"/>
            <w:rtl/>
          </w:rPr>
          <w:delText>عمر غير محتسب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179" w:author="Transkribus" w:date="2019-12-11T14:30:00Z">
        <w:r w:rsidRPr="00EE6742">
          <w:rPr>
            <w:rFonts w:ascii="Courier New" w:hAnsi="Courier New" w:cs="Courier New"/>
            <w:rtl/>
          </w:rPr>
          <w:t>عمرعير حنسب</w:t>
        </w:r>
      </w:ins>
    </w:p>
    <w:p w14:paraId="63E8161C" w14:textId="576ABCC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 </w:t>
          </w:r>
          <w:del w:id="13180" w:author="Transkribus" w:date="2019-12-11T14:30:00Z">
            <w:r w:rsidRPr="009B6BCA">
              <w:rPr>
                <w:rFonts w:ascii="Courier New" w:hAnsi="Courier New" w:cs="Courier New"/>
                <w:rtl/>
              </w:rPr>
              <w:delText>ت</w:delText>
            </w:r>
          </w:del>
          <w:ins w:id="13181" w:author="Transkribus" w:date="2019-12-11T14:30:00Z">
            <w:r w:rsidR="00EE6742" w:rsidRPr="00EE6742">
              <w:rPr>
                <w:rFonts w:ascii="Courier New" w:hAnsi="Courier New" w:cs="Courier New"/>
                <w:rtl/>
              </w:rPr>
              <w:t>ف</w:t>
            </w:r>
          </w:ins>
          <w:r w:rsidR="00EE6742" w:rsidRPr="00EE6742">
            <w:rPr>
              <w:rFonts w:ascii="Courier New" w:hAnsi="Courier New" w:cs="Courier New"/>
              <w:rtl/>
            </w:rPr>
            <w:t>كون لى الد</w:t>
          </w:r>
          <w:del w:id="13182" w:author="Transkribus" w:date="2019-12-11T14:30:00Z">
            <w:r w:rsidRPr="009B6BCA">
              <w:rPr>
                <w:rFonts w:ascii="Courier New" w:hAnsi="Courier New" w:cs="Courier New"/>
                <w:rtl/>
              </w:rPr>
              <w:delText>ن</w:delText>
            </w:r>
          </w:del>
          <w:r w:rsidR="00EE6742" w:rsidRPr="00EE6742">
            <w:rPr>
              <w:rFonts w:ascii="Courier New" w:hAnsi="Courier New" w:cs="Courier New"/>
              <w:rtl/>
            </w:rPr>
            <w:t>ي</w:t>
          </w:r>
          <w:ins w:id="13183" w:author="Transkribus" w:date="2019-12-11T14:30:00Z">
            <w:r w:rsidR="00EE6742" w:rsidRPr="00EE6742">
              <w:rPr>
                <w:rFonts w:ascii="Courier New" w:hAnsi="Courier New" w:cs="Courier New"/>
                <w:rtl/>
              </w:rPr>
              <w:t>ن</w:t>
            </w:r>
          </w:ins>
          <w:r w:rsidR="00EE6742" w:rsidRPr="00EE6742">
            <w:rPr>
              <w:rFonts w:ascii="Courier New" w:hAnsi="Courier New" w:cs="Courier New"/>
              <w:rtl/>
            </w:rPr>
            <w:t>ا باجمعها</w:t>
          </w:r>
          <w:del w:id="1318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فى البعد ما كنت مختارا فراق 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3185" w:author="Transkribus" w:date="2019-12-11T14:30:00Z">
            <w:r w:rsidR="00EE6742" w:rsidRPr="00EE6742">
              <w:rPr>
                <w:rFonts w:ascii="Courier New" w:hAnsi="Courier New" w:cs="Courier New"/>
                <w:rtl/>
              </w:rPr>
              <w:t xml:space="preserve"> * فى البعدماكتب خنار افراق أبى</w:t>
            </w:r>
          </w:ins>
        </w:dir>
      </w:dir>
    </w:p>
    <w:p w14:paraId="59A50FB4" w14:textId="03DC14B5" w:rsidR="00EE6742" w:rsidRPr="00EE6742" w:rsidRDefault="009B6BCA" w:rsidP="00EE6742">
      <w:pPr>
        <w:pStyle w:val="NurText"/>
        <w:bidi/>
        <w:rPr>
          <w:ins w:id="13186" w:author="Transkribus" w:date="2019-12-11T14:30:00Z"/>
          <w:rFonts w:ascii="Courier New" w:hAnsi="Courier New" w:cs="Courier New"/>
        </w:rPr>
      </w:pPr>
      <w:dir w:val="rtl">
        <w:dir w:val="rtl">
          <w:r w:rsidR="00EE6742" w:rsidRPr="00EE6742">
            <w:rPr>
              <w:rFonts w:ascii="Courier New" w:hAnsi="Courier New" w:cs="Courier New"/>
              <w:rtl/>
            </w:rPr>
            <w:t xml:space="preserve">هو الذى لم </w:t>
          </w:r>
          <w:del w:id="13187" w:author="Transkribus" w:date="2019-12-11T14:30:00Z">
            <w:r w:rsidRPr="009B6BCA">
              <w:rPr>
                <w:rFonts w:ascii="Courier New" w:hAnsi="Courier New" w:cs="Courier New"/>
                <w:rtl/>
              </w:rPr>
              <w:delText>يزل اشفاقه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والبر من</w:delText>
                </w:r>
              </w:dir>
            </w:dir>
          </w:del>
          <w:ins w:id="13188" w:author="Transkribus" w:date="2019-12-11T14:30:00Z">
            <w:r w:rsidR="00EE6742" w:rsidRPr="00EE6742">
              <w:rPr>
                <w:rFonts w:ascii="Courier New" w:hAnsi="Courier New" w:cs="Courier New"/>
                <w:rtl/>
              </w:rPr>
              <w:t>يرل اشغاله أيدا * على واليرمن بعسدومن كتب</w:t>
            </w:r>
          </w:ins>
        </w:dir>
      </w:dir>
    </w:p>
    <w:p w14:paraId="2D13144F" w14:textId="77777777" w:rsidR="009B6BCA" w:rsidRPr="009B6BCA" w:rsidRDefault="00EE6742" w:rsidP="009B6BCA">
      <w:pPr>
        <w:pStyle w:val="NurText"/>
        <w:bidi/>
        <w:rPr>
          <w:del w:id="13189" w:author="Transkribus" w:date="2019-12-11T14:30:00Z"/>
          <w:rFonts w:ascii="Courier New" w:hAnsi="Courier New" w:cs="Courier New"/>
        </w:rPr>
      </w:pPr>
      <w:ins w:id="13190" w:author="Transkribus" w:date="2019-12-11T14:30:00Z">
        <w:r w:rsidRPr="00EE6742">
          <w:rPr>
            <w:rFonts w:ascii="Courier New" w:hAnsi="Courier New" w:cs="Courier New"/>
            <w:rtl/>
          </w:rPr>
          <w:t>وافنى</w:t>
        </w:r>
      </w:ins>
      <w:r w:rsidRPr="00EE6742">
        <w:rPr>
          <w:rFonts w:ascii="Courier New" w:hAnsi="Courier New" w:cs="Courier New"/>
          <w:rtl/>
        </w:rPr>
        <w:t xml:space="preserve"> بعد </w:t>
      </w:r>
      <w:del w:id="13191" w:author="Transkribus" w:date="2019-12-11T14:30:00Z">
        <w:r w:rsidR="009B6BCA" w:rsidRPr="009B6BCA">
          <w:rPr>
            <w:rFonts w:ascii="Courier New" w:hAnsi="Courier New" w:cs="Courier New"/>
            <w:rtl/>
          </w:rPr>
          <w:delText>ومن كثب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585CEF" w14:textId="0AB38FD9" w:rsidR="00EE6742" w:rsidRPr="00EE6742" w:rsidRDefault="009B6BCA" w:rsidP="00EE6742">
      <w:pPr>
        <w:pStyle w:val="NurText"/>
        <w:bidi/>
        <w:rPr>
          <w:rFonts w:ascii="Courier New" w:hAnsi="Courier New" w:cs="Courier New"/>
        </w:rPr>
      </w:pPr>
      <w:dir w:val="rtl">
        <w:dir w:val="rtl">
          <w:del w:id="13192" w:author="Transkribus" w:date="2019-12-11T14:30:00Z">
            <w:r w:rsidRPr="009B6BCA">
              <w:rPr>
                <w:rFonts w:ascii="Courier New" w:hAnsi="Courier New" w:cs="Courier New"/>
                <w:rtl/>
              </w:rPr>
              <w:delText>واننى بعد ما جد الفراق بنا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والبعد لم </w:delText>
                </w:r>
              </w:dir>
            </w:dir>
          </w:del>
          <w:ins w:id="13193" w:author="Transkribus" w:date="2019-12-11T14:30:00Z">
            <w:r w:rsidR="00EE6742" w:rsidRPr="00EE6742">
              <w:rPr>
                <w:rFonts w:ascii="Courier New" w:hAnsi="Courier New" w:cs="Courier New"/>
                <w:rtl/>
              </w:rPr>
              <w:t xml:space="preserve">ماجد القراق سا * والبعدلم </w:t>
            </w:r>
          </w:ins>
          <w:r w:rsidR="00EE6742" w:rsidRPr="00EE6742">
            <w:rPr>
              <w:rFonts w:ascii="Courier New" w:hAnsi="Courier New" w:cs="Courier New"/>
              <w:rtl/>
            </w:rPr>
            <w:t>يصف لى عي</w:t>
          </w:r>
          <w:del w:id="13194" w:author="Transkribus" w:date="2019-12-11T14:30:00Z">
            <w:r w:rsidRPr="009B6BCA">
              <w:rPr>
                <w:rFonts w:ascii="Courier New" w:hAnsi="Courier New" w:cs="Courier New"/>
                <w:rtl/>
              </w:rPr>
              <w:delText>ش</w:delText>
            </w:r>
          </w:del>
          <w:ins w:id="13195"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ولم يطب</w:t>
          </w:r>
          <w:del w:id="131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F20FEB" w14:textId="3101706D" w:rsidR="00EE6742" w:rsidRPr="00EE6742" w:rsidRDefault="009B6BCA" w:rsidP="00EE6742">
      <w:pPr>
        <w:pStyle w:val="NurText"/>
        <w:bidi/>
        <w:rPr>
          <w:rFonts w:ascii="Courier New" w:hAnsi="Courier New" w:cs="Courier New"/>
        </w:rPr>
      </w:pPr>
      <w:dir w:val="rtl">
        <w:dir w:val="rtl">
          <w:del w:id="13197" w:author="Transkribus" w:date="2019-12-11T14:30:00Z">
            <w:r w:rsidRPr="009B6BCA">
              <w:rPr>
                <w:rFonts w:ascii="Courier New" w:hAnsi="Courier New" w:cs="Courier New"/>
                <w:rtl/>
              </w:rPr>
              <w:delText>وكيف يلتذ عيشا من اتاح</w:delText>
            </w:r>
          </w:del>
          <w:ins w:id="13198" w:author="Transkribus" w:date="2019-12-11T14:30:00Z">
            <w:r w:rsidR="00EE6742" w:rsidRPr="00EE6742">
              <w:rPr>
                <w:rFonts w:ascii="Courier New" w:hAnsi="Courier New" w:cs="Courier New"/>
                <w:rtl/>
              </w:rPr>
              <w:t>ويف بلتذ عيشامن اباج</w:t>
            </w:r>
          </w:ins>
          <w:r w:rsidR="00EE6742" w:rsidRPr="00EE6742">
            <w:rPr>
              <w:rFonts w:ascii="Courier New" w:hAnsi="Courier New" w:cs="Courier New"/>
              <w:rtl/>
            </w:rPr>
            <w:t xml:space="preserve"> به</w:t>
          </w:r>
          <w:del w:id="131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200"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هذا </w:t>
          </w:r>
          <w:del w:id="13201" w:author="Transkribus" w:date="2019-12-11T14:30:00Z">
            <w:r w:rsidRPr="009B6BCA">
              <w:rPr>
                <w:rFonts w:ascii="Courier New" w:hAnsi="Courier New" w:cs="Courier New"/>
                <w:rtl/>
              </w:rPr>
              <w:delText>الزمان الى</w:delText>
            </w:r>
          </w:del>
          <w:ins w:id="13202" w:author="Transkribus" w:date="2019-12-11T14:30:00Z">
            <w:r w:rsidR="00EE6742" w:rsidRPr="00EE6742">
              <w:rPr>
                <w:rFonts w:ascii="Courier New" w:hAnsi="Courier New" w:cs="Courier New"/>
                <w:rtl/>
              </w:rPr>
              <w:t>الرنان ألى</w:t>
            </w:r>
          </w:ins>
          <w:r w:rsidR="00EE6742" w:rsidRPr="00EE6742">
            <w:rPr>
              <w:rFonts w:ascii="Courier New" w:hAnsi="Courier New" w:cs="Courier New"/>
              <w:rtl/>
            </w:rPr>
            <w:t xml:space="preserve"> قوم من الحطب</w:t>
          </w:r>
          <w:del w:id="132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5599511" w14:textId="100128F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لم </w:t>
          </w:r>
          <w:del w:id="13204" w:author="Transkribus" w:date="2019-12-11T14:30:00Z">
            <w:r w:rsidRPr="009B6BCA">
              <w:rPr>
                <w:rFonts w:ascii="Courier New" w:hAnsi="Courier New" w:cs="Courier New"/>
                <w:rtl/>
              </w:rPr>
              <w:delText>يعرفوا قدر ذى</w:delText>
            </w:r>
          </w:del>
          <w:ins w:id="13205" w:author="Transkribus" w:date="2019-12-11T14:30:00Z">
            <w:r w:rsidR="00EE6742" w:rsidRPr="00EE6742">
              <w:rPr>
                <w:rFonts w:ascii="Courier New" w:hAnsi="Courier New" w:cs="Courier New"/>
                <w:rtl/>
              </w:rPr>
              <w:t>يعر فو اقسدردى</w:t>
            </w:r>
          </w:ins>
          <w:r w:rsidR="00EE6742" w:rsidRPr="00EE6742">
            <w:rPr>
              <w:rFonts w:ascii="Courier New" w:hAnsi="Courier New" w:cs="Courier New"/>
              <w:rtl/>
            </w:rPr>
            <w:t xml:space="preserve"> علم لجهلهم</w:t>
          </w:r>
          <w:del w:id="132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20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وليس ذلك فى الجهال </w:t>
          </w:r>
          <w:del w:id="13208" w:author="Transkribus" w:date="2019-12-11T14:30:00Z">
            <w:r w:rsidRPr="009B6BCA">
              <w:rPr>
                <w:rFonts w:ascii="Courier New" w:hAnsi="Courier New" w:cs="Courier New"/>
                <w:rtl/>
              </w:rPr>
              <w:delText>بالعجب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09" w:author="Transkribus" w:date="2019-12-11T14:30:00Z">
            <w:r w:rsidR="00EE6742" w:rsidRPr="00EE6742">
              <w:rPr>
                <w:rFonts w:ascii="Courier New" w:hAnsi="Courier New" w:cs="Courier New"/>
                <w:rtl/>
              </w:rPr>
              <w:t>الحب</w:t>
            </w:r>
          </w:ins>
        </w:dir>
      </w:dir>
    </w:p>
    <w:p w14:paraId="38B8A031" w14:textId="4BEED185" w:rsidR="00EE6742" w:rsidRPr="00EE6742" w:rsidRDefault="009B6BCA" w:rsidP="00EE6742">
      <w:pPr>
        <w:pStyle w:val="NurText"/>
        <w:bidi/>
        <w:rPr>
          <w:rFonts w:ascii="Courier New" w:hAnsi="Courier New" w:cs="Courier New"/>
        </w:rPr>
      </w:pPr>
      <w:dir w:val="rtl">
        <w:dir w:val="rtl">
          <w:del w:id="13210" w:author="Transkribus" w:date="2019-12-11T14:30:00Z">
            <w:r w:rsidRPr="009B6BCA">
              <w:rPr>
                <w:rFonts w:ascii="Courier New" w:hAnsi="Courier New" w:cs="Courier New"/>
                <w:rtl/>
              </w:rPr>
              <w:delText>اتيت</w:delText>
            </w:r>
          </w:del>
          <w:ins w:id="13211" w:author="Transkribus" w:date="2019-12-11T14:30:00Z">
            <w:r w:rsidR="00EE6742" w:rsidRPr="00EE6742">
              <w:rPr>
                <w:rFonts w:ascii="Courier New" w:hAnsi="Courier New" w:cs="Courier New"/>
                <w:rtl/>
              </w:rPr>
              <w:t>اببب</w:t>
            </w:r>
          </w:ins>
          <w:r w:rsidR="00EE6742" w:rsidRPr="00EE6742">
            <w:rPr>
              <w:rFonts w:ascii="Courier New" w:hAnsi="Courier New" w:cs="Courier New"/>
              <w:rtl/>
            </w:rPr>
            <w:t xml:space="preserve"> من </w:t>
          </w:r>
          <w:del w:id="13212" w:author="Transkribus" w:date="2019-12-11T14:30:00Z">
            <w:r w:rsidRPr="009B6BCA">
              <w:rPr>
                <w:rFonts w:ascii="Courier New" w:hAnsi="Courier New" w:cs="Courier New"/>
                <w:rtl/>
              </w:rPr>
              <w:delText>ضاع</w:delText>
            </w:r>
          </w:del>
          <w:ins w:id="13213" w:author="Transkribus" w:date="2019-12-11T14:30:00Z">
            <w:r w:rsidR="00EE6742" w:rsidRPr="00EE6742">
              <w:rPr>
                <w:rFonts w:ascii="Courier New" w:hAnsi="Courier New" w:cs="Courier New"/>
                <w:rtl/>
              </w:rPr>
              <w:t>صاح</w:t>
            </w:r>
          </w:ins>
          <w:r w:rsidR="00EE6742" w:rsidRPr="00EE6742">
            <w:rPr>
              <w:rFonts w:ascii="Courier New" w:hAnsi="Courier New" w:cs="Courier New"/>
              <w:rtl/>
            </w:rPr>
            <w:t xml:space="preserve"> فضلى فى </w:t>
          </w:r>
          <w:del w:id="13214" w:author="Transkribus" w:date="2019-12-11T14:30:00Z">
            <w:r w:rsidRPr="009B6BCA">
              <w:rPr>
                <w:rFonts w:ascii="Courier New" w:hAnsi="Courier New" w:cs="Courier New"/>
                <w:rtl/>
              </w:rPr>
              <w:delText>فناه</w:delText>
            </w:r>
          </w:del>
          <w:ins w:id="13215" w:author="Transkribus" w:date="2019-12-11T14:30:00Z">
            <w:r w:rsidR="00EE6742" w:rsidRPr="00EE6742">
              <w:rPr>
                <w:rFonts w:ascii="Courier New" w:hAnsi="Courier New" w:cs="Courier New"/>
                <w:rtl/>
              </w:rPr>
              <w:t>عيام</w:t>
            </w:r>
          </w:ins>
          <w:r w:rsidR="00EE6742" w:rsidRPr="00EE6742">
            <w:rPr>
              <w:rFonts w:ascii="Courier New" w:hAnsi="Courier New" w:cs="Courier New"/>
              <w:rtl/>
            </w:rPr>
            <w:t xml:space="preserve"> وهل</w:t>
          </w:r>
          <w:del w:id="132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غباوة العجم تدرى فطنة</w:delText>
                </w:r>
              </w:dir>
            </w:dir>
          </w:del>
          <w:ins w:id="13217" w:author="Transkribus" w:date="2019-12-11T14:30:00Z">
            <w:r w:rsidR="00EE6742" w:rsidRPr="00EE6742">
              <w:rPr>
                <w:rFonts w:ascii="Courier New" w:hAnsi="Courier New" w:cs="Courier New"/>
                <w:rtl/>
              </w:rPr>
              <w:t xml:space="preserve"> * عباوة النجم بدزى قطبة</w:t>
            </w:r>
          </w:ins>
          <w:r w:rsidR="00EE6742" w:rsidRPr="00EE6742">
            <w:rPr>
              <w:rFonts w:ascii="Courier New" w:hAnsi="Courier New" w:cs="Courier New"/>
              <w:rtl/>
            </w:rPr>
            <w:t xml:space="preserve"> العرب</w:t>
          </w:r>
          <w:del w:id="132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E64AAD" w14:textId="39C1178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13219" w:author="Transkribus" w:date="2019-12-11T14:30:00Z">
            <w:r w:rsidRPr="009B6BCA">
              <w:rPr>
                <w:rFonts w:ascii="Courier New" w:hAnsi="Courier New" w:cs="Courier New"/>
                <w:rtl/>
              </w:rPr>
              <w:delText>اقمت</w:delText>
            </w:r>
          </w:del>
          <w:ins w:id="13220" w:author="Transkribus" w:date="2019-12-11T14:30:00Z">
            <w:r w:rsidR="00EE6742" w:rsidRPr="00EE6742">
              <w:rPr>
                <w:rFonts w:ascii="Courier New" w:hAnsi="Courier New" w:cs="Courier New"/>
                <w:rtl/>
              </w:rPr>
              <w:t>أفت</w:t>
            </w:r>
          </w:ins>
          <w:r w:rsidR="00EE6742" w:rsidRPr="00EE6742">
            <w:rPr>
              <w:rFonts w:ascii="Courier New" w:hAnsi="Courier New" w:cs="Courier New"/>
              <w:rtl/>
            </w:rPr>
            <w:t xml:space="preserve"> باقوام على خطا</w:t>
          </w:r>
          <w:del w:id="132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منى وقد مر بعض العمر فى نصب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3222" w:author="Transkribus" w:date="2019-12-11T14:30:00Z">
            <w:r w:rsidR="00EE6742" w:rsidRPr="00EE6742">
              <w:rPr>
                <w:rFonts w:ascii="Courier New" w:hAnsi="Courier New" w:cs="Courier New"/>
                <w:rtl/>
              </w:rPr>
              <w:t xml:space="preserve"> * مى وعد مريعس العمرفى فصب</w:t>
            </w:r>
          </w:ins>
        </w:dir>
      </w:dir>
    </w:p>
    <w:p w14:paraId="26CB7E47" w14:textId="5B273B4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فقد </w:t>
          </w:r>
          <w:del w:id="13223" w:author="Transkribus" w:date="2019-12-11T14:30:00Z">
            <w:r w:rsidRPr="009B6BCA">
              <w:rPr>
                <w:rFonts w:ascii="Courier New" w:hAnsi="Courier New" w:cs="Courier New"/>
                <w:rtl/>
              </w:rPr>
              <w:delText>اقام سميى قبل</w:delText>
            </w:r>
          </w:del>
          <w:ins w:id="13224" w:author="Transkribus" w:date="2019-12-11T14:30:00Z">
            <w:r w:rsidR="00EE6742" w:rsidRPr="00EE6742">
              <w:rPr>
                <w:rFonts w:ascii="Courier New" w:hAnsi="Courier New" w:cs="Courier New"/>
                <w:rtl/>
              </w:rPr>
              <w:t>أقام سمى فيل</w:t>
            </w:r>
          </w:ins>
          <w:r w:rsidR="00EE6742" w:rsidRPr="00EE6742">
            <w:rPr>
              <w:rFonts w:ascii="Courier New" w:hAnsi="Courier New" w:cs="Courier New"/>
              <w:rtl/>
            </w:rPr>
            <w:t xml:space="preserve"> فى </w:t>
          </w:r>
          <w:del w:id="13225" w:author="Transkribus" w:date="2019-12-11T14:30:00Z">
            <w:r w:rsidRPr="009B6BCA">
              <w:rPr>
                <w:rFonts w:ascii="Courier New" w:hAnsi="Courier New" w:cs="Courier New"/>
                <w:rtl/>
              </w:rPr>
              <w:delText>نفر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بارض نجلة يشكو حادث</w:delText>
                </w:r>
              </w:dir>
            </w:dir>
          </w:del>
          <w:ins w:id="13226" w:author="Transkribus" w:date="2019-12-11T14:30:00Z">
            <w:r w:rsidR="00EE6742" w:rsidRPr="00EE6742">
              <w:rPr>
                <w:rFonts w:ascii="Courier New" w:hAnsi="Courier New" w:cs="Courier New"/>
                <w:rtl/>
              </w:rPr>
              <w:t>ففر * مارض جلة فكوجادت</w:t>
            </w:r>
          </w:ins>
          <w:r w:rsidR="00EE6742" w:rsidRPr="00EE6742">
            <w:rPr>
              <w:rFonts w:ascii="Courier New" w:hAnsi="Courier New" w:cs="Courier New"/>
              <w:rtl/>
            </w:rPr>
            <w:t xml:space="preserve"> النوب</w:t>
          </w:r>
          <w:del w:id="132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B842CE" w14:textId="5B0E522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وهى الامور </w:t>
          </w:r>
          <w:del w:id="13228" w:author="Transkribus" w:date="2019-12-11T14:30:00Z">
            <w:r w:rsidRPr="009B6BCA">
              <w:rPr>
                <w:rFonts w:ascii="Courier New" w:hAnsi="Courier New" w:cs="Courier New"/>
                <w:rtl/>
              </w:rPr>
              <w:delText>التى تاتى مقدرة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229" w:author="Transkribus" w:date="2019-12-11T14:30:00Z">
            <w:r w:rsidR="00EE6742" w:rsidRPr="00EE6742">
              <w:rPr>
                <w:rFonts w:ascii="Courier New" w:hAnsi="Courier New" w:cs="Courier New"/>
                <w:rtl/>
              </w:rPr>
              <w:t xml:space="preserve">النى أأبفى معسدره * </w:t>
            </w:r>
          </w:ins>
          <w:r w:rsidR="00EE6742" w:rsidRPr="00EE6742">
            <w:rPr>
              <w:rFonts w:ascii="Courier New" w:hAnsi="Courier New" w:cs="Courier New"/>
              <w:rtl/>
            </w:rPr>
            <w:t xml:space="preserve">وليس </w:t>
          </w:r>
          <w:del w:id="13230" w:author="Transkribus" w:date="2019-12-11T14:30:00Z">
            <w:r w:rsidRPr="009B6BCA">
              <w:rPr>
                <w:rFonts w:ascii="Courier New" w:hAnsi="Courier New" w:cs="Courier New"/>
                <w:rtl/>
              </w:rPr>
              <w:delText>شيء</w:delText>
            </w:r>
          </w:del>
          <w:ins w:id="13231" w:author="Transkribus" w:date="2019-12-11T14:30:00Z">
            <w:r w:rsidR="00EE6742" w:rsidRPr="00EE6742">
              <w:rPr>
                <w:rFonts w:ascii="Courier New" w:hAnsi="Courier New" w:cs="Courier New"/>
                <w:rtl/>
              </w:rPr>
              <w:t>سى</w:t>
            </w:r>
          </w:ins>
          <w:r w:rsidR="00EE6742" w:rsidRPr="00EE6742">
            <w:rPr>
              <w:rFonts w:ascii="Courier New" w:hAnsi="Courier New" w:cs="Courier New"/>
              <w:rtl/>
            </w:rPr>
            <w:t xml:space="preserve"> من </w:t>
          </w:r>
          <w:del w:id="13232" w:author="Transkribus" w:date="2019-12-11T14:30:00Z">
            <w:r w:rsidRPr="009B6BCA">
              <w:rPr>
                <w:rFonts w:ascii="Courier New" w:hAnsi="Courier New" w:cs="Courier New"/>
                <w:rtl/>
              </w:rPr>
              <w:delText>الدنيا بلا سبب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33" w:author="Transkribus" w:date="2019-12-11T14:30:00Z">
            <w:r w:rsidR="00EE6742" w:rsidRPr="00EE6742">
              <w:rPr>
                <w:rFonts w:ascii="Courier New" w:hAnsi="Courier New" w:cs="Courier New"/>
                <w:rtl/>
              </w:rPr>
              <w:t>الديياء لاشيب</w:t>
            </w:r>
          </w:ins>
        </w:dir>
      </w:dir>
    </w:p>
    <w:p w14:paraId="22E7D0F3" w14:textId="366F52C6" w:rsidR="00EE6742" w:rsidRPr="00EE6742" w:rsidRDefault="009B6BCA" w:rsidP="00EE6742">
      <w:pPr>
        <w:pStyle w:val="NurText"/>
        <w:bidi/>
        <w:rPr>
          <w:rFonts w:ascii="Courier New" w:hAnsi="Courier New" w:cs="Courier New"/>
        </w:rPr>
      </w:pPr>
      <w:dir w:val="rtl">
        <w:dir w:val="rtl">
          <w:del w:id="13234" w:author="Transkribus" w:date="2019-12-11T14:30:00Z">
            <w:r w:rsidRPr="009B6BCA">
              <w:rPr>
                <w:rFonts w:ascii="Courier New" w:hAnsi="Courier New" w:cs="Courier New"/>
                <w:rtl/>
              </w:rPr>
              <w:delText>ومن بدائع نظم انت قائله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بيت</w:delText>
                </w:r>
              </w:dir>
            </w:dir>
          </w:del>
          <w:ins w:id="13235" w:author="Transkribus" w:date="2019-12-11T14:30:00Z">
            <w:r w:rsidR="00EE6742" w:rsidRPr="00EE6742">
              <w:rPr>
                <w:rFonts w:ascii="Courier New" w:hAnsi="Courier New" w:cs="Courier New"/>
                <w:rtl/>
              </w:rPr>
              <w:t>وهسن بداع نطم أتت فانبله * بيب</w:t>
            </w:r>
          </w:ins>
          <w:r w:rsidR="00EE6742" w:rsidRPr="00EE6742">
            <w:rPr>
              <w:rFonts w:ascii="Courier New" w:hAnsi="Courier New" w:cs="Courier New"/>
              <w:rtl/>
            </w:rPr>
            <w:t xml:space="preserve"> به حكم من </w:t>
          </w:r>
          <w:del w:id="13236" w:author="Transkribus" w:date="2019-12-11T14:30:00Z">
            <w:r w:rsidRPr="009B6BCA">
              <w:rPr>
                <w:rFonts w:ascii="Courier New" w:hAnsi="Courier New" w:cs="Courier New"/>
                <w:rtl/>
              </w:rPr>
              <w:delText>راى ذى</w:delText>
            </w:r>
          </w:del>
          <w:ins w:id="13237" w:author="Transkribus" w:date="2019-12-11T14:30:00Z">
            <w:r w:rsidR="00EE6742" w:rsidRPr="00EE6742">
              <w:rPr>
                <w:rFonts w:ascii="Courier New" w:hAnsi="Courier New" w:cs="Courier New"/>
                <w:rtl/>
              </w:rPr>
              <w:t>رزاى دى</w:t>
            </w:r>
          </w:ins>
          <w:r w:rsidR="00EE6742" w:rsidRPr="00EE6742">
            <w:rPr>
              <w:rFonts w:ascii="Courier New" w:hAnsi="Courier New" w:cs="Courier New"/>
              <w:rtl/>
            </w:rPr>
            <w:t xml:space="preserve"> حدب</w:t>
          </w:r>
          <w:del w:id="132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C7590F" w14:textId="77777777" w:rsidR="009B6BCA" w:rsidRPr="009B6BCA" w:rsidRDefault="009B6BCA" w:rsidP="009B6BCA">
      <w:pPr>
        <w:pStyle w:val="NurText"/>
        <w:bidi/>
        <w:rPr>
          <w:del w:id="13239" w:author="Transkribus" w:date="2019-12-11T14:30:00Z"/>
          <w:rFonts w:ascii="Courier New" w:hAnsi="Courier New" w:cs="Courier New"/>
        </w:rPr>
      </w:pPr>
      <w:dir w:val="rtl">
        <w:dir w:val="rtl">
          <w:del w:id="13240" w:author="Transkribus" w:date="2019-12-11T14:30:00Z">
            <w:r w:rsidRPr="009B6BCA">
              <w:rPr>
                <w:rFonts w:ascii="Courier New" w:hAnsi="Courier New" w:cs="Courier New"/>
                <w:rtl/>
              </w:rPr>
              <w:delText>اذا انقضى شباب المرء فى نغص</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له فى بقايا العمر من 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5B07A33" w14:textId="77777777" w:rsidR="009B6BCA" w:rsidRPr="009B6BCA" w:rsidRDefault="009B6BCA" w:rsidP="009B6BCA">
      <w:pPr>
        <w:pStyle w:val="NurText"/>
        <w:bidi/>
        <w:rPr>
          <w:del w:id="13241" w:author="Transkribus" w:date="2019-12-11T14:30:00Z"/>
          <w:rFonts w:ascii="Courier New" w:hAnsi="Courier New" w:cs="Courier New"/>
        </w:rPr>
      </w:pPr>
      <w:dir w:val="rtl">
        <w:dir w:val="rtl">
          <w:del w:id="13242" w:author="Transkribus" w:date="2019-12-11T14:30:00Z">
            <w:r w:rsidRPr="009B6BCA">
              <w:rPr>
                <w:rFonts w:ascii="Courier New" w:hAnsi="Courier New" w:cs="Courier New"/>
                <w:rtl/>
              </w:rPr>
              <w:delText>يا حبذا طيب ايام لنا سلفت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وطيب اوقاتها لو انها تؤب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247B446" w14:textId="3E4CE9FE" w:rsidR="00EE6742" w:rsidRPr="00EE6742" w:rsidRDefault="009B6BCA" w:rsidP="00EE6742">
      <w:pPr>
        <w:pStyle w:val="NurText"/>
        <w:bidi/>
        <w:rPr>
          <w:ins w:id="13243" w:author="Transkribus" w:date="2019-12-11T14:30:00Z"/>
          <w:rFonts w:ascii="Courier New" w:hAnsi="Courier New" w:cs="Courier New"/>
        </w:rPr>
      </w:pPr>
      <w:dir w:val="rtl">
        <w:dir w:val="rtl">
          <w:del w:id="13244" w:author="Transkribus" w:date="2019-12-11T14:30:00Z">
            <w:r w:rsidRPr="009B6BCA">
              <w:rPr>
                <w:rFonts w:ascii="Courier New" w:hAnsi="Courier New" w:cs="Courier New"/>
                <w:rtl/>
              </w:rPr>
              <w:delText>وحبذا جنة الدنيا اذا برزت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لمجتلى</w:delText>
                </w:r>
              </w:dir>
            </w:dir>
          </w:del>
          <w:ins w:id="13245" w:author="Transkribus" w:date="2019-12-11T14:30:00Z">
            <w:r w:rsidR="00EE6742" w:rsidRPr="00EE6742">
              <w:rPr>
                <w:rFonts w:ascii="Courier New" w:hAnsi="Courier New" w:cs="Courier New"/>
                <w:rtl/>
              </w:rPr>
              <w:t>اوانقضى سسياب المرة فى فيس * فماله فى بقابا العمومن أرب</w:t>
            </w:r>
          </w:ins>
        </w:dir>
      </w:dir>
    </w:p>
    <w:p w14:paraId="03DBAB8A" w14:textId="77777777" w:rsidR="00EE6742" w:rsidRPr="00EE6742" w:rsidRDefault="00EE6742" w:rsidP="00EE6742">
      <w:pPr>
        <w:pStyle w:val="NurText"/>
        <w:bidi/>
        <w:rPr>
          <w:ins w:id="13246" w:author="Transkribus" w:date="2019-12-11T14:30:00Z"/>
          <w:rFonts w:ascii="Courier New" w:hAnsi="Courier New" w:cs="Courier New"/>
        </w:rPr>
      </w:pPr>
      <w:ins w:id="13247" w:author="Transkribus" w:date="2019-12-11T14:30:00Z">
        <w:r w:rsidRPr="00EE6742">
          <w:rPr>
            <w:rFonts w:ascii="Courier New" w:hAnsi="Courier New" w:cs="Courier New"/>
            <w:rtl/>
          </w:rPr>
          <w:t>بأحبذاطبب أيام النباسلفت * وطبب أو قاثها لو أنها ئذب</w:t>
        </w:r>
      </w:ins>
    </w:p>
    <w:p w14:paraId="1D5072E6" w14:textId="27B98B98" w:rsidR="00EE6742" w:rsidRPr="00EE6742" w:rsidRDefault="00EE6742" w:rsidP="00EE6742">
      <w:pPr>
        <w:pStyle w:val="NurText"/>
        <w:bidi/>
        <w:rPr>
          <w:rFonts w:ascii="Courier New" w:hAnsi="Courier New" w:cs="Courier New"/>
        </w:rPr>
      </w:pPr>
      <w:ins w:id="13248" w:author="Transkribus" w:date="2019-12-11T14:30:00Z">
        <w:r w:rsidRPr="00EE6742">
          <w:rPr>
            <w:rFonts w:ascii="Courier New" w:hAnsi="Courier New" w:cs="Courier New"/>
            <w:rtl/>
          </w:rPr>
          <w:t>وجيذ احنسه الدييا ادايروف * يحتلى</w:t>
        </w:r>
      </w:ins>
      <w:r w:rsidRPr="00EE6742">
        <w:rPr>
          <w:rFonts w:ascii="Courier New" w:hAnsi="Courier New" w:cs="Courier New"/>
          <w:rtl/>
        </w:rPr>
        <w:t xml:space="preserve"> الحسن فى </w:t>
      </w:r>
      <w:del w:id="13249" w:author="Transkribus" w:date="2019-12-11T14:30:00Z">
        <w:r w:rsidR="009B6BCA" w:rsidRPr="009B6BCA">
          <w:rPr>
            <w:rFonts w:ascii="Courier New" w:hAnsi="Courier New" w:cs="Courier New"/>
            <w:rtl/>
          </w:rPr>
          <w:delText>اثوابها القشب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250" w:author="Transkribus" w:date="2019-12-11T14:30:00Z">
        <w:r w:rsidRPr="00EE6742">
          <w:rPr>
            <w:rFonts w:ascii="Courier New" w:hAnsi="Courier New" w:cs="Courier New"/>
            <w:rtl/>
          </w:rPr>
          <w:t>أبو ابهالقسب</w:t>
        </w:r>
      </w:ins>
    </w:p>
    <w:p w14:paraId="142D034A" w14:textId="77777777" w:rsidR="009B6BCA" w:rsidRPr="009B6BCA" w:rsidRDefault="009B6BCA" w:rsidP="009B6BCA">
      <w:pPr>
        <w:pStyle w:val="NurText"/>
        <w:bidi/>
        <w:rPr>
          <w:del w:id="13251" w:author="Transkribus" w:date="2019-12-11T14:30:00Z"/>
          <w:rFonts w:ascii="Courier New" w:hAnsi="Courier New" w:cs="Courier New"/>
        </w:rPr>
      </w:pPr>
      <w:dir w:val="rtl">
        <w:dir w:val="rtl">
          <w:del w:id="13252" w:author="Transkribus" w:date="2019-12-11T14:30:00Z">
            <w:r w:rsidRPr="009B6BCA">
              <w:rPr>
                <w:rFonts w:ascii="Courier New" w:hAnsi="Courier New" w:cs="Courier New"/>
                <w:rtl/>
              </w:rPr>
              <w:delText>وقد رايت صوابا ما امرت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نصحت بلا شك ولا ريب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DE3E2C9" w14:textId="77777777" w:rsidR="009B6BCA" w:rsidRPr="009B6BCA" w:rsidRDefault="009B6BCA" w:rsidP="009B6BCA">
      <w:pPr>
        <w:pStyle w:val="NurText"/>
        <w:bidi/>
        <w:rPr>
          <w:del w:id="13253" w:author="Transkribus" w:date="2019-12-11T14:30:00Z"/>
          <w:rFonts w:ascii="Courier New" w:hAnsi="Courier New" w:cs="Courier New"/>
        </w:rPr>
      </w:pPr>
      <w:dir w:val="rtl">
        <w:dir w:val="rtl">
          <w:del w:id="13254" w:author="Transkribus" w:date="2019-12-11T14:30:00Z">
            <w:r w:rsidRPr="009B6BCA">
              <w:rPr>
                <w:rFonts w:ascii="Courier New" w:hAnsi="Courier New" w:cs="Courier New"/>
                <w:rtl/>
              </w:rPr>
              <w:delText>وليس ينكر شيئا انت قائله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النصيحة والاراء غير غبي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254AA03" w14:textId="4A7FF5A3" w:rsidR="00EE6742" w:rsidRPr="00EE6742" w:rsidRDefault="009B6BCA" w:rsidP="00EE6742">
      <w:pPr>
        <w:pStyle w:val="NurText"/>
        <w:bidi/>
        <w:rPr>
          <w:ins w:id="13255" w:author="Transkribus" w:date="2019-12-11T14:30:00Z"/>
          <w:rFonts w:ascii="Courier New" w:hAnsi="Courier New" w:cs="Courier New"/>
        </w:rPr>
      </w:pPr>
      <w:dir w:val="rtl">
        <w:dir w:val="rtl">
          <w:ins w:id="13256" w:author="Transkribus" w:date="2019-12-11T14:30:00Z">
            <w:r w:rsidR="00EE6742" w:rsidRPr="00EE6742">
              <w:rPr>
                <w:rFonts w:ascii="Courier New" w:hAnsi="Courier New" w:cs="Courier New"/>
                <w:rtl/>
              </w:rPr>
              <w:t>وقسسد رايت سوااما امرزبه * ومانح ب الاشلك ولاريب</w:t>
            </w:r>
          </w:ins>
        </w:dir>
      </w:dir>
    </w:p>
    <w:p w14:paraId="750B015D" w14:textId="77777777" w:rsidR="00EE6742" w:rsidRPr="00EE6742" w:rsidRDefault="00EE6742" w:rsidP="00EE6742">
      <w:pPr>
        <w:pStyle w:val="NurText"/>
        <w:bidi/>
        <w:rPr>
          <w:ins w:id="13257" w:author="Transkribus" w:date="2019-12-11T14:30:00Z"/>
          <w:rFonts w:ascii="Courier New" w:hAnsi="Courier New" w:cs="Courier New"/>
        </w:rPr>
      </w:pPr>
      <w:ins w:id="13258" w:author="Transkribus" w:date="2019-12-11T14:30:00Z">
        <w:r w:rsidRPr="00EE6742">
          <w:rPr>
            <w:rFonts w:ascii="Courier New" w:hAnsi="Courier New" w:cs="Courier New"/>
            <w:rtl/>
          </w:rPr>
          <w:t>وليس مكر شبا األت فانسله * من النصحهو الاراء غيرعى</w:t>
        </w:r>
      </w:ins>
    </w:p>
    <w:p w14:paraId="4240498A" w14:textId="412E7640" w:rsidR="00EE6742" w:rsidRPr="00EE6742" w:rsidRDefault="00EE6742" w:rsidP="00EE6742">
      <w:pPr>
        <w:pStyle w:val="NurText"/>
        <w:bidi/>
        <w:rPr>
          <w:rFonts w:ascii="Courier New" w:hAnsi="Courier New" w:cs="Courier New"/>
        </w:rPr>
      </w:pPr>
      <w:r w:rsidRPr="00EE6742">
        <w:rPr>
          <w:rFonts w:ascii="Courier New" w:hAnsi="Courier New" w:cs="Courier New"/>
          <w:rtl/>
        </w:rPr>
        <w:lastRenderedPageBreak/>
        <w:t xml:space="preserve">وان لى </w:t>
      </w:r>
      <w:del w:id="13259" w:author="Transkribus" w:date="2019-12-11T14:30:00Z">
        <w:r w:rsidR="009B6BCA" w:rsidRPr="009B6BCA">
          <w:rPr>
            <w:rFonts w:ascii="Courier New" w:hAnsi="Courier New" w:cs="Courier New"/>
            <w:rtl/>
          </w:rPr>
          <w:delText>همة تسمو السماك وما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الا الفضائل</w:delText>
            </w:r>
          </w:dir>
        </w:dir>
      </w:del>
      <w:ins w:id="13260" w:author="Transkribus" w:date="2019-12-11T14:30:00Z">
        <w:r w:rsidRPr="00EE6742">
          <w:rPr>
            <w:rFonts w:ascii="Courier New" w:hAnsi="Courier New" w:cs="Courier New"/>
            <w:rtl/>
          </w:rPr>
          <w:t>همسه بسمو السمال وما * الاالفصاقل</w:t>
        </w:r>
      </w:ins>
      <w:r w:rsidRPr="00EE6742">
        <w:rPr>
          <w:rFonts w:ascii="Courier New" w:hAnsi="Courier New" w:cs="Courier New"/>
          <w:rtl/>
        </w:rPr>
        <w:t xml:space="preserve"> والعلياء مطل</w:t>
      </w:r>
      <w:del w:id="13261" w:author="Transkribus" w:date="2019-12-11T14:30:00Z">
        <w:r w:rsidR="009B6BCA" w:rsidRPr="009B6BCA">
          <w:rPr>
            <w:rFonts w:ascii="Courier New" w:hAnsi="Courier New" w:cs="Courier New"/>
            <w:rtl/>
          </w:rPr>
          <w:delText>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262" w:author="Transkribus" w:date="2019-12-11T14:30:00Z">
        <w:r w:rsidRPr="00EE6742">
          <w:rPr>
            <w:rFonts w:ascii="Courier New" w:hAnsi="Courier New" w:cs="Courier New"/>
            <w:rtl/>
          </w:rPr>
          <w:t>ى</w:t>
        </w:r>
      </w:ins>
    </w:p>
    <w:p w14:paraId="37521D9B" w14:textId="45850D2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وسوف </w:t>
          </w:r>
          <w:del w:id="13263" w:author="Transkribus" w:date="2019-12-11T14:30:00Z">
            <w:r w:rsidRPr="009B6BCA">
              <w:rPr>
                <w:rFonts w:ascii="Courier New" w:hAnsi="Courier New" w:cs="Courier New"/>
                <w:rtl/>
              </w:rPr>
              <w:delText>اقصد ارضا قد نشات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والقرب</w:delText>
                </w:r>
              </w:dir>
            </w:dir>
          </w:del>
          <w:ins w:id="13264" w:author="Transkribus" w:date="2019-12-11T14:30:00Z">
            <w:r w:rsidR="00EE6742" w:rsidRPr="00EE6742">
              <w:rPr>
                <w:rFonts w:ascii="Courier New" w:hAnsi="Courier New" w:cs="Courier New"/>
                <w:rtl/>
              </w:rPr>
              <w:t>أنصد أر صاقسدقشات بها * والقر</w:t>
            </w:r>
          </w:ins>
          <w:r w:rsidR="00EE6742" w:rsidRPr="00EE6742">
            <w:rPr>
              <w:rFonts w:ascii="Courier New" w:hAnsi="Courier New" w:cs="Courier New"/>
              <w:rtl/>
            </w:rPr>
            <w:t xml:space="preserve"> من كل ذى فضل </w:t>
          </w:r>
          <w:del w:id="13265" w:author="Transkribus" w:date="2019-12-11T14:30:00Z">
            <w:r w:rsidRPr="009B6BCA">
              <w:rPr>
                <w:rFonts w:ascii="Courier New" w:hAnsi="Courier New" w:cs="Courier New"/>
                <w:rtl/>
              </w:rPr>
              <w:delText>وذى 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266" w:author="Transkribus" w:date="2019-12-11T14:30:00Z">
            <w:r w:rsidR="00EE6742" w:rsidRPr="00EE6742">
              <w:rPr>
                <w:rFonts w:ascii="Courier New" w:hAnsi="Courier New" w:cs="Courier New"/>
                <w:rtl/>
              </w:rPr>
              <w:t>ودى أوب</w:t>
            </w:r>
          </w:ins>
        </w:dir>
      </w:dir>
    </w:p>
    <w:p w14:paraId="6446A16B" w14:textId="6974A8AF" w:rsidR="00EE6742" w:rsidRPr="00EE6742" w:rsidRDefault="009B6BCA" w:rsidP="00EE6742">
      <w:pPr>
        <w:pStyle w:val="NurText"/>
        <w:bidi/>
        <w:rPr>
          <w:rFonts w:ascii="Courier New" w:hAnsi="Courier New" w:cs="Courier New"/>
        </w:rPr>
      </w:pPr>
      <w:dir w:val="rtl">
        <w:dir w:val="rtl">
          <w:del w:id="13267" w:author="Transkribus" w:date="2019-12-11T14:30:00Z">
            <w:r w:rsidRPr="009B6BCA">
              <w:rPr>
                <w:rFonts w:ascii="Courier New" w:hAnsi="Courier New" w:cs="Courier New"/>
                <w:rtl/>
              </w:rPr>
              <w:delText>واجعل العزم</w:delText>
            </w:r>
          </w:del>
          <w:ins w:id="13268" w:author="Transkribus" w:date="2019-12-11T14:30:00Z">
            <w:r w:rsidR="00EE6742" w:rsidRPr="00EE6742">
              <w:rPr>
                <w:rFonts w:ascii="Courier New" w:hAnsi="Courier New" w:cs="Courier New"/>
                <w:rtl/>
              </w:rPr>
              <w:t>وأجعل العرم</w:t>
            </w:r>
          </w:ins>
          <w:r w:rsidR="00EE6742" w:rsidRPr="00EE6742">
            <w:rPr>
              <w:rFonts w:ascii="Courier New" w:hAnsi="Courier New" w:cs="Courier New"/>
              <w:rtl/>
            </w:rPr>
            <w:t xml:space="preserve"> فى علم </w:t>
          </w:r>
          <w:del w:id="13269" w:author="Transkribus" w:date="2019-12-11T14:30:00Z">
            <w:r w:rsidRPr="009B6BCA">
              <w:rPr>
                <w:rFonts w:ascii="Courier New" w:hAnsi="Courier New" w:cs="Courier New"/>
                <w:rtl/>
              </w:rPr>
              <w:delText>احصله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270" w:author="Transkribus" w:date="2019-12-11T14:30:00Z">
            <w:r w:rsidR="00EE6742" w:rsidRPr="00EE6742">
              <w:rPr>
                <w:rFonts w:ascii="Courier New" w:hAnsi="Courier New" w:cs="Courier New"/>
                <w:rtl/>
              </w:rPr>
              <w:t xml:space="preserve">أجمصله * </w:t>
            </w:r>
          </w:ins>
          <w:r w:rsidR="00EE6742" w:rsidRPr="00EE6742">
            <w:rPr>
              <w:rFonts w:ascii="Courier New" w:hAnsi="Courier New" w:cs="Courier New"/>
              <w:rtl/>
            </w:rPr>
            <w:t xml:space="preserve">فالعلم فى كل </w:t>
          </w:r>
          <w:del w:id="13271" w:author="Transkribus" w:date="2019-12-11T14:30:00Z">
            <w:r w:rsidRPr="009B6BCA">
              <w:rPr>
                <w:rFonts w:ascii="Courier New" w:hAnsi="Courier New" w:cs="Courier New"/>
                <w:rtl/>
              </w:rPr>
              <w:delText>ح</w:delText>
            </w:r>
          </w:del>
          <w:ins w:id="13272" w:author="Transkribus" w:date="2019-12-11T14:30:00Z">
            <w:r w:rsidR="00EE6742" w:rsidRPr="00EE6742">
              <w:rPr>
                <w:rFonts w:ascii="Courier New" w:hAnsi="Courier New" w:cs="Courier New"/>
                <w:rtl/>
              </w:rPr>
              <w:t>ج</w:t>
            </w:r>
          </w:ins>
          <w:r w:rsidR="00EE6742" w:rsidRPr="00EE6742">
            <w:rPr>
              <w:rFonts w:ascii="Courier New" w:hAnsi="Courier New" w:cs="Courier New"/>
              <w:rtl/>
            </w:rPr>
            <w:t>ال خير مكتسب</w:t>
          </w:r>
          <w:del w:id="13273"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7842AD" w14:textId="77777777" w:rsidR="009B6BCA" w:rsidRPr="009B6BCA" w:rsidRDefault="009B6BCA" w:rsidP="009B6BCA">
      <w:pPr>
        <w:pStyle w:val="NurText"/>
        <w:bidi/>
        <w:rPr>
          <w:del w:id="13274" w:author="Transkribus" w:date="2019-12-11T14:30:00Z"/>
          <w:rFonts w:ascii="Courier New" w:hAnsi="Courier New" w:cs="Courier New"/>
        </w:rPr>
      </w:pPr>
      <w:dir w:val="rtl">
        <w:dir w:val="rtl">
          <w:del w:id="13275" w:author="Transkribus" w:date="2019-12-11T14:30:00Z">
            <w:r w:rsidRPr="009B6BCA">
              <w:rPr>
                <w:rFonts w:ascii="Courier New" w:hAnsi="Courier New" w:cs="Courier New"/>
                <w:rtl/>
              </w:rPr>
              <w:delText>وانشدنى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AB651C" w14:textId="0FA2BF6B" w:rsidR="00EE6742" w:rsidRPr="00EE6742" w:rsidRDefault="009B6BCA" w:rsidP="00EE6742">
      <w:pPr>
        <w:pStyle w:val="NurText"/>
        <w:bidi/>
        <w:rPr>
          <w:ins w:id="13276" w:author="Transkribus" w:date="2019-12-11T14:30:00Z"/>
          <w:rFonts w:ascii="Courier New" w:hAnsi="Courier New" w:cs="Courier New"/>
        </w:rPr>
      </w:pPr>
      <w:dir w:val="rtl">
        <w:dir w:val="rtl">
          <w:del w:id="13277" w:author="Transkribus" w:date="2019-12-11T14:30:00Z">
            <w:r w:rsidRPr="009B6BCA">
              <w:rPr>
                <w:rFonts w:ascii="Courier New" w:hAnsi="Courier New" w:cs="Courier New"/>
                <w:rtl/>
              </w:rPr>
              <w:delText>روحى</w:delText>
            </w:r>
          </w:del>
          <w:ins w:id="13278" w:author="Transkribus" w:date="2019-12-11T14:30:00Z">
            <w:r w:rsidR="00EE6742" w:rsidRPr="00EE6742">
              <w:rPr>
                <w:rFonts w:ascii="Courier New" w:hAnsi="Courier New" w:cs="Courier New"/>
                <w:rtl/>
              </w:rPr>
              <w:t>وأنشدقى لننسه</w:t>
            </w:r>
          </w:ins>
        </w:dir>
      </w:dir>
    </w:p>
    <w:p w14:paraId="3E52917A" w14:textId="77777777" w:rsidR="00EE6742" w:rsidRPr="00EE6742" w:rsidRDefault="00EE6742" w:rsidP="00EE6742">
      <w:pPr>
        <w:pStyle w:val="NurText"/>
        <w:bidi/>
        <w:rPr>
          <w:ins w:id="13279" w:author="Transkribus" w:date="2019-12-11T14:30:00Z"/>
          <w:rFonts w:ascii="Courier New" w:hAnsi="Courier New" w:cs="Courier New"/>
        </w:rPr>
      </w:pPr>
      <w:ins w:id="13280" w:author="Transkribus" w:date="2019-12-11T14:30:00Z">
        <w:r w:rsidRPr="00EE6742">
          <w:rPr>
            <w:rFonts w:ascii="Courier New" w:hAnsi="Courier New" w:cs="Courier New"/>
            <w:rtl/>
          </w:rPr>
          <w:t>ادوستت١</w:t>
        </w:r>
      </w:ins>
    </w:p>
    <w:p w14:paraId="00A3D8E7" w14:textId="2582BEEC" w:rsidR="00EE6742" w:rsidRPr="00EE6742" w:rsidRDefault="00EE6742" w:rsidP="00EE6742">
      <w:pPr>
        <w:pStyle w:val="NurText"/>
        <w:bidi/>
        <w:rPr>
          <w:rFonts w:ascii="Courier New" w:hAnsi="Courier New" w:cs="Courier New"/>
        </w:rPr>
      </w:pPr>
      <w:ins w:id="13281" w:author="Transkribus" w:date="2019-12-11T14:30:00Z">
        <w:r w:rsidRPr="00EE6742">
          <w:rPr>
            <w:rFonts w:ascii="Courier New" w:hAnsi="Courier New" w:cs="Courier New"/>
            <w:rtl/>
          </w:rPr>
          <w:t>ابروخى</w:t>
        </w:r>
      </w:ins>
      <w:r w:rsidRPr="00EE6742">
        <w:rPr>
          <w:rFonts w:ascii="Courier New" w:hAnsi="Courier New" w:cs="Courier New"/>
          <w:rtl/>
        </w:rPr>
        <w:t xml:space="preserve"> بكم ت</w:t>
      </w:r>
      <w:del w:id="13282" w:author="Transkribus" w:date="2019-12-11T14:30:00Z">
        <w:r w:rsidR="009B6BCA" w:rsidRPr="009B6BCA">
          <w:rPr>
            <w:rFonts w:ascii="Courier New" w:hAnsi="Courier New" w:cs="Courier New"/>
            <w:rtl/>
          </w:rPr>
          <w:delText>ن</w:delText>
        </w:r>
      </w:del>
      <w:ins w:id="13283" w:author="Transkribus" w:date="2019-12-11T14:30:00Z">
        <w:r w:rsidRPr="00EE6742">
          <w:rPr>
            <w:rFonts w:ascii="Courier New" w:hAnsi="Courier New" w:cs="Courier New"/>
            <w:rtl/>
          </w:rPr>
          <w:t>ي</w:t>
        </w:r>
      </w:ins>
      <w:r w:rsidRPr="00EE6742">
        <w:rPr>
          <w:rFonts w:ascii="Courier New" w:hAnsi="Courier New" w:cs="Courier New"/>
          <w:rtl/>
        </w:rPr>
        <w:t xml:space="preserve">عم فى </w:t>
      </w:r>
      <w:del w:id="13284" w:author="Transkribus" w:date="2019-12-11T14:30:00Z">
        <w:r w:rsidR="009B6BCA" w:rsidRPr="009B6BCA">
          <w:rPr>
            <w:rFonts w:ascii="Courier New" w:hAnsi="Courier New" w:cs="Courier New"/>
            <w:rtl/>
          </w:rPr>
          <w:delText>اللذات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 كنت مقوما لها كالذاتي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3285" w:author="Transkribus" w:date="2019-12-11T14:30:00Z">
        <w:r w:rsidRPr="00EE6742">
          <w:rPr>
            <w:rFonts w:ascii="Courier New" w:hAnsi="Courier New" w:cs="Courier New"/>
            <w:rtl/>
          </w:rPr>
          <w:t>اللزان * اذكتب معومالها كمالدانى</w:t>
        </w:r>
      </w:ins>
    </w:p>
    <w:p w14:paraId="28C4D8C1" w14:textId="1E5616CF" w:rsidR="00EE6742" w:rsidRPr="00EE6742" w:rsidRDefault="009B6BCA" w:rsidP="00EE6742">
      <w:pPr>
        <w:pStyle w:val="NurText"/>
        <w:bidi/>
        <w:rPr>
          <w:rFonts w:ascii="Courier New" w:hAnsi="Courier New" w:cs="Courier New"/>
        </w:rPr>
      </w:pPr>
      <w:dir w:val="rtl">
        <w:dir w:val="rtl">
          <w:del w:id="13286" w:author="Transkribus" w:date="2019-12-11T14:30:00Z">
            <w:r w:rsidRPr="009B6BCA">
              <w:rPr>
                <w:rFonts w:ascii="Courier New" w:hAnsi="Courier New" w:cs="Courier New"/>
                <w:rtl/>
              </w:rPr>
              <w:delText>ما جال بخاطرى فراقى</w:delText>
            </w:r>
          </w:del>
          <w:ins w:id="13287" w:author="Transkribus" w:date="2019-12-11T14:30:00Z">
            <w:r w:rsidR="00EE6742" w:rsidRPr="00EE6742">
              <w:rPr>
                <w:rFonts w:ascii="Courier New" w:hAnsi="Courier New" w:cs="Courier New"/>
                <w:rtl/>
              </w:rPr>
              <w:t>باجال بشاطرى فراق</w:t>
            </w:r>
          </w:ins>
          <w:r w:rsidR="00EE6742" w:rsidRPr="00EE6742">
            <w:rPr>
              <w:rFonts w:ascii="Courier New" w:hAnsi="Courier New" w:cs="Courier New"/>
              <w:rtl/>
            </w:rPr>
            <w:t xml:space="preserve"> لكم</w:t>
          </w:r>
          <w:del w:id="132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وعجبت</w:delText>
                </w:r>
              </w:dir>
            </w:dir>
          </w:del>
          <w:ins w:id="13289" w:author="Transkribus" w:date="2019-12-11T14:30:00Z">
            <w:r w:rsidR="00EE6742" w:rsidRPr="00EE6742">
              <w:rPr>
                <w:rFonts w:ascii="Courier New" w:hAnsi="Courier New" w:cs="Courier New"/>
                <w:rtl/>
              </w:rPr>
              <w:t xml:space="preserve"> * الاوحبب</w:t>
            </w:r>
          </w:ins>
          <w:r w:rsidR="00EE6742" w:rsidRPr="00EE6742">
            <w:rPr>
              <w:rFonts w:ascii="Courier New" w:hAnsi="Courier New" w:cs="Courier New"/>
              <w:rtl/>
            </w:rPr>
            <w:t xml:space="preserve"> من ب</w:t>
          </w:r>
          <w:del w:id="13290" w:author="Transkribus" w:date="2019-12-11T14:30:00Z">
            <w:r w:rsidRPr="009B6BCA">
              <w:rPr>
                <w:rFonts w:ascii="Courier New" w:hAnsi="Courier New" w:cs="Courier New"/>
                <w:rtl/>
              </w:rPr>
              <w:delText>ق</w:delText>
            </w:r>
          </w:del>
          <w:ins w:id="13291" w:author="Transkribus" w:date="2019-12-11T14:30:00Z">
            <w:r w:rsidR="00EE6742" w:rsidRPr="00EE6742">
              <w:rPr>
                <w:rFonts w:ascii="Courier New" w:hAnsi="Courier New" w:cs="Courier New"/>
                <w:rtl/>
              </w:rPr>
              <w:t>ع</w:t>
            </w:r>
          </w:ins>
          <w:r w:rsidR="00EE6742" w:rsidRPr="00EE6742">
            <w:rPr>
              <w:rFonts w:ascii="Courier New" w:hAnsi="Courier New" w:cs="Courier New"/>
              <w:rtl/>
            </w:rPr>
            <w:t>اء الذات</w:t>
          </w:r>
          <w:del w:id="13292" w:author="Transkribus" w:date="2019-12-11T14:30:00Z">
            <w:r w:rsidRPr="009B6BCA">
              <w:rPr>
                <w:rFonts w:ascii="Courier New" w:hAnsi="Courier New" w:cs="Courier New"/>
                <w:rtl/>
              </w:rPr>
              <w:delText xml:space="preserve">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B5D026" w14:textId="77777777" w:rsidR="009B6BCA" w:rsidRPr="009B6BCA" w:rsidRDefault="009B6BCA" w:rsidP="009B6BCA">
      <w:pPr>
        <w:pStyle w:val="NurText"/>
        <w:bidi/>
        <w:rPr>
          <w:del w:id="13293" w:author="Transkribus" w:date="2019-12-11T14:30:00Z"/>
          <w:rFonts w:ascii="Courier New" w:hAnsi="Courier New" w:cs="Courier New"/>
        </w:rPr>
      </w:pPr>
      <w:dir w:val="rtl">
        <w:dir w:val="rtl">
          <w:del w:id="1329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BC3EDB" w14:textId="44FF308C" w:rsidR="00EE6742" w:rsidRPr="00EE6742" w:rsidRDefault="009B6BCA" w:rsidP="00EE6742">
      <w:pPr>
        <w:pStyle w:val="NurText"/>
        <w:bidi/>
        <w:rPr>
          <w:ins w:id="13295" w:author="Transkribus" w:date="2019-12-11T14:30:00Z"/>
          <w:rFonts w:ascii="Courier New" w:hAnsi="Courier New" w:cs="Courier New"/>
        </w:rPr>
      </w:pPr>
      <w:dir w:val="rtl">
        <w:dir w:val="rtl">
          <w:del w:id="13296" w:author="Transkribus" w:date="2019-12-11T14:30:00Z">
            <w:r w:rsidRPr="009B6BCA">
              <w:rPr>
                <w:rFonts w:ascii="Courier New" w:hAnsi="Courier New" w:cs="Courier New"/>
                <w:rtl/>
              </w:rPr>
              <w:delText>اصبحت</w:delText>
            </w:r>
          </w:del>
          <w:ins w:id="13297" w:author="Transkribus" w:date="2019-12-11T14:30:00Z">
            <w:r w:rsidR="00EE6742" w:rsidRPr="00EE6742">
              <w:rPr>
                <w:rFonts w:ascii="Courier New" w:hAnsi="Courier New" w:cs="Courier New"/>
                <w:rtl/>
              </w:rPr>
              <w:t>اوأنشدفى أصالنفسه</w:t>
            </w:r>
          </w:ins>
        </w:dir>
      </w:dir>
    </w:p>
    <w:p w14:paraId="2AC41543" w14:textId="77777777" w:rsidR="00EE6742" w:rsidRPr="00EE6742" w:rsidRDefault="00EE6742" w:rsidP="00EE6742">
      <w:pPr>
        <w:pStyle w:val="NurText"/>
        <w:bidi/>
        <w:rPr>
          <w:ins w:id="13298" w:author="Transkribus" w:date="2019-12-11T14:30:00Z"/>
          <w:rFonts w:ascii="Courier New" w:hAnsi="Courier New" w:cs="Courier New"/>
        </w:rPr>
      </w:pPr>
      <w:ins w:id="13299" w:author="Transkribus" w:date="2019-12-11T14:30:00Z">
        <w:r w:rsidRPr="00EE6742">
          <w:rPr>
            <w:rFonts w:ascii="Courier New" w:hAnsi="Courier New" w:cs="Courier New"/>
            <w:rtl/>
          </w:rPr>
          <w:t>أدوييب</w:t>
        </w:r>
      </w:ins>
    </w:p>
    <w:p w14:paraId="3F70884A" w14:textId="616279EB" w:rsidR="00EE6742" w:rsidRPr="00EE6742" w:rsidRDefault="00EE6742" w:rsidP="00EE6742">
      <w:pPr>
        <w:pStyle w:val="NurText"/>
        <w:bidi/>
        <w:rPr>
          <w:rFonts w:ascii="Courier New" w:hAnsi="Courier New" w:cs="Courier New"/>
        </w:rPr>
      </w:pPr>
      <w:ins w:id="13300" w:author="Transkribus" w:date="2019-12-11T14:30:00Z">
        <w:r w:rsidRPr="00EE6742">
          <w:rPr>
            <w:rFonts w:ascii="Courier New" w:hAnsi="Courier New" w:cs="Courier New"/>
            <w:rtl/>
          </w:rPr>
          <w:t>صحت</w:t>
        </w:r>
      </w:ins>
      <w:r w:rsidRPr="00EE6742">
        <w:rPr>
          <w:rFonts w:ascii="Courier New" w:hAnsi="Courier New" w:cs="Courier New"/>
          <w:rtl/>
        </w:rPr>
        <w:t xml:space="preserve"> بكف </w:t>
      </w:r>
      <w:del w:id="13301" w:author="Transkribus" w:date="2019-12-11T14:30:00Z">
        <w:r w:rsidR="009B6BCA" w:rsidRPr="009B6BCA">
          <w:rPr>
            <w:rFonts w:ascii="Courier New" w:hAnsi="Courier New" w:cs="Courier New"/>
            <w:rtl/>
          </w:rPr>
          <w:delText>نازح الود ملول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لا يعطفه مع لينه</w:delText>
            </w:r>
          </w:dir>
        </w:dir>
      </w:del>
      <w:ins w:id="13302" w:author="Transkribus" w:date="2019-12-11T14:30:00Z">
        <w:r w:rsidRPr="00EE6742">
          <w:rPr>
            <w:rFonts w:ascii="Courier New" w:hAnsi="Courier New" w:cs="Courier New"/>
            <w:rtl/>
          </w:rPr>
          <w:t>ثازج الودملول * لابعطفه مع لبته</w:t>
        </w:r>
      </w:ins>
      <w:r w:rsidRPr="00EE6742">
        <w:rPr>
          <w:rFonts w:ascii="Courier New" w:hAnsi="Courier New" w:cs="Courier New"/>
          <w:rtl/>
        </w:rPr>
        <w:t xml:space="preserve"> عذل عذول</w:t>
      </w:r>
      <w:del w:id="1330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B295204" w14:textId="2B893674" w:rsidR="00EE6742" w:rsidRPr="00EE6742" w:rsidRDefault="009B6BCA" w:rsidP="00EE6742">
      <w:pPr>
        <w:pStyle w:val="NurText"/>
        <w:bidi/>
        <w:rPr>
          <w:rFonts w:ascii="Courier New" w:hAnsi="Courier New" w:cs="Courier New"/>
        </w:rPr>
      </w:pPr>
      <w:dir w:val="rtl">
        <w:dir w:val="rtl">
          <w:del w:id="13304" w:author="Transkribus" w:date="2019-12-11T14:30:00Z">
            <w:r w:rsidRPr="009B6BCA">
              <w:rPr>
                <w:rFonts w:ascii="Courier New" w:hAnsi="Courier New" w:cs="Courier New"/>
                <w:rtl/>
              </w:rPr>
              <w:delText>لو لم يك</w:delText>
            </w:r>
          </w:del>
          <w:ins w:id="13305" w:author="Transkribus" w:date="2019-12-11T14:30:00Z">
            <w:r w:rsidR="00EE6742" w:rsidRPr="00EE6742">
              <w:rPr>
                <w:rFonts w:ascii="Courier New" w:hAnsi="Courier New" w:cs="Courier New"/>
                <w:rtl/>
              </w:rPr>
              <w:t>الولم بلن</w:t>
            </w:r>
          </w:ins>
          <w:r w:rsidR="00EE6742" w:rsidRPr="00EE6742">
            <w:rPr>
              <w:rFonts w:ascii="Courier New" w:hAnsi="Courier New" w:cs="Courier New"/>
              <w:rtl/>
            </w:rPr>
            <w:t xml:space="preserve"> فى الحسن </w:t>
          </w:r>
          <w:del w:id="13306" w:author="Transkribus" w:date="2019-12-11T14:30:00Z">
            <w:r w:rsidRPr="009B6BCA">
              <w:rPr>
                <w:rFonts w:ascii="Courier New" w:hAnsi="Courier New" w:cs="Courier New"/>
                <w:rtl/>
              </w:rPr>
              <w:delText>كبدر التم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كان</w:delText>
                </w:r>
              </w:dir>
            </w:dir>
          </w:del>
          <w:ins w:id="13307" w:author="Transkribus" w:date="2019-12-11T14:30:00Z">
            <w:r w:rsidR="00EE6742" w:rsidRPr="00EE6742">
              <w:rPr>
                <w:rFonts w:ascii="Courier New" w:hAnsi="Courier New" w:cs="Courier New"/>
                <w:rtl/>
              </w:rPr>
              <w:t>كبدرا الثم * ماكمان</w:t>
            </w:r>
          </w:ins>
          <w:r w:rsidR="00EE6742" w:rsidRPr="00EE6742">
            <w:rPr>
              <w:rFonts w:ascii="Courier New" w:hAnsi="Courier New" w:cs="Courier New"/>
              <w:rtl/>
            </w:rPr>
            <w:t xml:space="preserve"> له </w:t>
          </w:r>
          <w:del w:id="13308" w:author="Transkribus" w:date="2019-12-11T14:30:00Z">
            <w:r w:rsidRPr="009B6BCA">
              <w:rPr>
                <w:rFonts w:ascii="Courier New" w:hAnsi="Courier New" w:cs="Courier New"/>
                <w:rtl/>
              </w:rPr>
              <w:delText>بحبة</w:delText>
            </w:r>
          </w:del>
          <w:ins w:id="13309" w:author="Transkribus" w:date="2019-12-11T14:30:00Z">
            <w:r w:rsidR="00EE6742" w:rsidRPr="00EE6742">
              <w:rPr>
                <w:rFonts w:ascii="Courier New" w:hAnsi="Courier New" w:cs="Courier New"/>
                <w:rtl/>
              </w:rPr>
              <w:t>مجية</w:t>
            </w:r>
          </w:ins>
          <w:r w:rsidR="00EE6742" w:rsidRPr="00EE6742">
            <w:rPr>
              <w:rFonts w:ascii="Courier New" w:hAnsi="Courier New" w:cs="Courier New"/>
              <w:rtl/>
            </w:rPr>
            <w:t xml:space="preserve"> القلب </w:t>
          </w:r>
          <w:del w:id="13310" w:author="Transkribus" w:date="2019-12-11T14:30:00Z">
            <w:r w:rsidRPr="009B6BCA">
              <w:rPr>
                <w:rFonts w:ascii="Courier New" w:hAnsi="Courier New" w:cs="Courier New"/>
                <w:rtl/>
              </w:rPr>
              <w:delText>نزول دزربيت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11" w:author="Transkribus" w:date="2019-12-11T14:30:00Z">
            <w:r w:rsidR="00EE6742" w:rsidRPr="00EE6742">
              <w:rPr>
                <w:rFonts w:ascii="Courier New" w:hAnsi="Courier New" w:cs="Courier New"/>
                <w:rtl/>
              </w:rPr>
              <w:t>برول</w:t>
            </w:r>
          </w:ins>
        </w:dir>
      </w:dir>
    </w:p>
    <w:p w14:paraId="49FAD27D" w14:textId="77777777" w:rsidR="009B6BCA" w:rsidRPr="009B6BCA" w:rsidRDefault="009B6BCA" w:rsidP="009B6BCA">
      <w:pPr>
        <w:pStyle w:val="NurText"/>
        <w:bidi/>
        <w:rPr>
          <w:del w:id="13312" w:author="Transkribus" w:date="2019-12-11T14:30:00Z"/>
          <w:rFonts w:ascii="Courier New" w:hAnsi="Courier New" w:cs="Courier New"/>
        </w:rPr>
      </w:pPr>
      <w:dir w:val="rtl">
        <w:dir w:val="rtl">
          <w:del w:id="1331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3C3E6A" w14:textId="3669D0CA" w:rsidR="00EE6742" w:rsidRPr="00EE6742" w:rsidRDefault="009B6BCA" w:rsidP="00EE6742">
      <w:pPr>
        <w:pStyle w:val="NurText"/>
        <w:bidi/>
        <w:rPr>
          <w:ins w:id="13314" w:author="Transkribus" w:date="2019-12-11T14:30:00Z"/>
          <w:rFonts w:ascii="Courier New" w:hAnsi="Courier New" w:cs="Courier New"/>
        </w:rPr>
      </w:pPr>
      <w:dir w:val="rtl">
        <w:dir w:val="rtl">
          <w:del w:id="13315" w:author="Transkribus" w:date="2019-12-11T14:30:00Z">
            <w:r w:rsidRPr="009B6BCA">
              <w:rPr>
                <w:rFonts w:ascii="Courier New" w:hAnsi="Courier New" w:cs="Courier New"/>
                <w:rtl/>
              </w:rPr>
              <w:delText>لم يبق تولهى</w:delText>
            </w:r>
          </w:del>
          <w:ins w:id="13316" w:author="Transkribus" w:date="2019-12-11T14:30:00Z">
            <w:r w:rsidR="00EE6742" w:rsidRPr="00EE6742">
              <w:rPr>
                <w:rFonts w:ascii="Courier New" w:hAnsi="Courier New" w:cs="Courier New"/>
                <w:rtl/>
              </w:rPr>
              <w:t>وانشدى أبة النقسة</w:t>
            </w:r>
          </w:ins>
        </w:dir>
      </w:dir>
    </w:p>
    <w:p w14:paraId="313355FB" w14:textId="77777777" w:rsidR="00EE6742" w:rsidRPr="00EE6742" w:rsidRDefault="00EE6742" w:rsidP="00EE6742">
      <w:pPr>
        <w:pStyle w:val="NurText"/>
        <w:bidi/>
        <w:rPr>
          <w:ins w:id="13317" w:author="Transkribus" w:date="2019-12-11T14:30:00Z"/>
          <w:rFonts w:ascii="Courier New" w:hAnsi="Courier New" w:cs="Courier New"/>
        </w:rPr>
      </w:pPr>
      <w:ins w:id="13318" w:author="Transkribus" w:date="2019-12-11T14:30:00Z">
        <w:r w:rsidRPr="00EE6742">
          <w:rPr>
            <w:rFonts w:ascii="Courier New" w:hAnsi="Courier New" w:cs="Courier New"/>
            <w:rtl/>
          </w:rPr>
          <w:t>دوييس</w:t>
        </w:r>
      </w:ins>
    </w:p>
    <w:p w14:paraId="19764020" w14:textId="77777777" w:rsidR="00EE6742" w:rsidRPr="00EE6742" w:rsidRDefault="00EE6742" w:rsidP="00EE6742">
      <w:pPr>
        <w:pStyle w:val="NurText"/>
        <w:bidi/>
        <w:rPr>
          <w:ins w:id="13319" w:author="Transkribus" w:date="2019-12-11T14:30:00Z"/>
          <w:rFonts w:ascii="Courier New" w:hAnsi="Courier New" w:cs="Courier New"/>
        </w:rPr>
      </w:pPr>
      <w:ins w:id="13320" w:author="Transkribus" w:date="2019-12-11T14:30:00Z">
        <w:r w:rsidRPr="00EE6742">
          <w:rPr>
            <w:rFonts w:ascii="Courier New" w:hAnsi="Courier New" w:cs="Courier New"/>
            <w:rtl/>
          </w:rPr>
          <w:t>اب</w:t>
        </w:r>
      </w:ins>
    </w:p>
    <w:p w14:paraId="6886B91B" w14:textId="77777777" w:rsidR="00EE6742" w:rsidRPr="00EE6742" w:rsidRDefault="00EE6742" w:rsidP="00EE6742">
      <w:pPr>
        <w:pStyle w:val="NurText"/>
        <w:bidi/>
        <w:rPr>
          <w:ins w:id="13321" w:author="Transkribus" w:date="2019-12-11T14:30:00Z"/>
          <w:rFonts w:ascii="Courier New" w:hAnsi="Courier New" w:cs="Courier New"/>
        </w:rPr>
      </w:pPr>
      <w:ins w:id="13322" w:author="Transkribus" w:date="2019-12-11T14:30:00Z">
        <w:r w:rsidRPr="00EE6742">
          <w:rPr>
            <w:rFonts w:ascii="Courier New" w:hAnsi="Courier New" w:cs="Courier New"/>
            <w:rtl/>
          </w:rPr>
          <w:t>٢٠١</w:t>
        </w:r>
      </w:ins>
    </w:p>
    <w:p w14:paraId="13782477" w14:textId="21E020B8" w:rsidR="00EE6742" w:rsidRPr="00EE6742" w:rsidRDefault="00EE6742" w:rsidP="00EE6742">
      <w:pPr>
        <w:pStyle w:val="NurText"/>
        <w:bidi/>
        <w:rPr>
          <w:rFonts w:ascii="Courier New" w:hAnsi="Courier New" w:cs="Courier New"/>
        </w:rPr>
      </w:pPr>
      <w:ins w:id="13323" w:author="Transkribus" w:date="2019-12-11T14:30:00Z">
        <w:r w:rsidRPr="00EE6742">
          <w:rPr>
            <w:rFonts w:ascii="Courier New" w:hAnsi="Courier New" w:cs="Courier New"/>
            <w:rtl/>
          </w:rPr>
          <w:t xml:space="preserve"> ابيبق قواسق</w:t>
        </w:r>
      </w:ins>
      <w:r w:rsidRPr="00EE6742">
        <w:rPr>
          <w:rFonts w:ascii="Courier New" w:hAnsi="Courier New" w:cs="Courier New"/>
          <w:rtl/>
        </w:rPr>
        <w:t xml:space="preserve"> بكم </w:t>
      </w:r>
      <w:del w:id="13324" w:author="Transkribus" w:date="2019-12-11T14:30:00Z">
        <w:r w:rsidR="009B6BCA" w:rsidRPr="009B6BCA">
          <w:rPr>
            <w:rFonts w:ascii="Courier New" w:hAnsi="Courier New" w:cs="Courier New"/>
            <w:rtl/>
          </w:rPr>
          <w:delText>غير ذما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ينصب</w:delText>
            </w:r>
          </w:dir>
        </w:dir>
      </w:del>
      <w:ins w:id="13325" w:author="Transkribus" w:date="2019-12-11T14:30:00Z">
        <w:r w:rsidRPr="00EE6742">
          <w:rPr>
            <w:rFonts w:ascii="Courier New" w:hAnsi="Courier New" w:cs="Courier New"/>
            <w:rtl/>
          </w:rPr>
          <w:t>عيردما * مصب</w:t>
        </w:r>
      </w:ins>
      <w:r w:rsidRPr="00EE6742">
        <w:rPr>
          <w:rFonts w:ascii="Courier New" w:hAnsi="Courier New" w:cs="Courier New"/>
          <w:rtl/>
        </w:rPr>
        <w:t xml:space="preserve"> لذا </w:t>
      </w:r>
      <w:del w:id="13326" w:author="Transkribus" w:date="2019-12-11T14:30:00Z">
        <w:r w:rsidR="009B6BCA" w:rsidRPr="009B6BCA">
          <w:rPr>
            <w:rFonts w:ascii="Courier New" w:hAnsi="Courier New" w:cs="Courier New"/>
            <w:rtl/>
          </w:rPr>
          <w:delText>البكا من</w:delText>
        </w:r>
      </w:del>
      <w:ins w:id="13327" w:author="Transkribus" w:date="2019-12-11T14:30:00Z">
        <w:r w:rsidRPr="00EE6742">
          <w:rPr>
            <w:rFonts w:ascii="Courier New" w:hAnsi="Courier New" w:cs="Courier New"/>
            <w:rtl/>
          </w:rPr>
          <w:t>الكامن</w:t>
        </w:r>
      </w:ins>
      <w:r w:rsidRPr="00EE6742">
        <w:rPr>
          <w:rFonts w:ascii="Courier New" w:hAnsi="Courier New" w:cs="Courier New"/>
          <w:rtl/>
        </w:rPr>
        <w:t xml:space="preserve"> العين دما</w:t>
      </w:r>
      <w:del w:id="133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31BB30A" w14:textId="45B2DF7F" w:rsidR="00EE6742" w:rsidRPr="00EE6742" w:rsidRDefault="009B6BCA" w:rsidP="00EE6742">
      <w:pPr>
        <w:pStyle w:val="NurText"/>
        <w:bidi/>
        <w:rPr>
          <w:rFonts w:ascii="Courier New" w:hAnsi="Courier New" w:cs="Courier New"/>
        </w:rPr>
      </w:pPr>
      <w:dir w:val="rtl">
        <w:dir w:val="rtl">
          <w:del w:id="13329" w:author="Transkribus" w:date="2019-12-11T14:30:00Z">
            <w:r w:rsidRPr="009B6BCA">
              <w:rPr>
                <w:rFonts w:ascii="Courier New" w:hAnsi="Courier New" w:cs="Courier New"/>
                <w:rtl/>
              </w:rPr>
              <w:delText>ان كان يقتلنى</w:delText>
            </w:r>
          </w:del>
          <w:ins w:id="13330" w:author="Transkribus" w:date="2019-12-11T14:30:00Z">
            <w:r w:rsidR="00EE6742" w:rsidRPr="00EE6742">
              <w:rPr>
                <w:rFonts w:ascii="Courier New" w:hAnsi="Courier New" w:cs="Courier New"/>
                <w:rtl/>
              </w:rPr>
              <w:t>ابن كمان يفتطى</w:t>
            </w:r>
          </w:ins>
          <w:r w:rsidR="00EE6742" w:rsidRPr="00EE6742">
            <w:rPr>
              <w:rFonts w:ascii="Courier New" w:hAnsi="Courier New" w:cs="Courier New"/>
              <w:rtl/>
            </w:rPr>
            <w:t xml:space="preserve"> الهى حكما</w:t>
          </w:r>
          <w:del w:id="133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333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فى </w:t>
          </w:r>
          <w:del w:id="13333" w:author="Transkribus" w:date="2019-12-11T14:30:00Z">
            <w:r w:rsidRPr="009B6BCA">
              <w:rPr>
                <w:rFonts w:ascii="Courier New" w:hAnsi="Courier New" w:cs="Courier New"/>
                <w:rtl/>
              </w:rPr>
              <w:delText>حبك لم اجد لموتى</w:delText>
            </w:r>
          </w:del>
          <w:ins w:id="13334" w:author="Transkribus" w:date="2019-12-11T14:30:00Z">
            <w:r w:rsidR="00EE6742" w:rsidRPr="00EE6742">
              <w:rPr>
                <w:rFonts w:ascii="Courier New" w:hAnsi="Courier New" w:cs="Courier New"/>
                <w:rtl/>
              </w:rPr>
              <w:t>حبلكلم أحمسدلوفى</w:t>
            </w:r>
          </w:ins>
          <w:r w:rsidR="00EE6742" w:rsidRPr="00EE6742">
            <w:rPr>
              <w:rFonts w:ascii="Courier New" w:hAnsi="Courier New" w:cs="Courier New"/>
              <w:rtl/>
            </w:rPr>
            <w:t xml:space="preserve"> الما</w:t>
          </w:r>
          <w:del w:id="13335" w:author="Transkribus" w:date="2019-12-11T14:30:00Z">
            <w:r w:rsidRPr="009B6BCA">
              <w:rPr>
                <w:rFonts w:ascii="Courier New" w:hAnsi="Courier New" w:cs="Courier New"/>
                <w:rtl/>
              </w:rPr>
              <w:delText xml:space="preserve">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B036E3" w14:textId="6D4381F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ولشرف الدين بن الر</w:t>
          </w:r>
          <w:del w:id="13336" w:author="Transkribus" w:date="2019-12-11T14:30:00Z">
            <w:r w:rsidRPr="009B6BCA">
              <w:rPr>
                <w:rFonts w:ascii="Courier New" w:hAnsi="Courier New" w:cs="Courier New"/>
                <w:rtl/>
              </w:rPr>
              <w:delText>حب</w:delText>
            </w:r>
          </w:del>
          <w:ins w:id="13337" w:author="Transkribus" w:date="2019-12-11T14:30:00Z">
            <w:r w:rsidR="00EE6742" w:rsidRPr="00EE6742">
              <w:rPr>
                <w:rFonts w:ascii="Courier New" w:hAnsi="Courier New" w:cs="Courier New"/>
                <w:rtl/>
              </w:rPr>
              <w:t>خن</w:t>
            </w:r>
          </w:ins>
          <w:r w:rsidR="00EE6742" w:rsidRPr="00EE6742">
            <w:rPr>
              <w:rFonts w:ascii="Courier New" w:hAnsi="Courier New" w:cs="Courier New"/>
              <w:rtl/>
            </w:rPr>
            <w:t xml:space="preserve">ى من الكتب كتاب فى خلق الانسان </w:t>
          </w:r>
          <w:del w:id="13338" w:author="Transkribus" w:date="2019-12-11T14:30:00Z">
            <w:r w:rsidRPr="009B6BCA">
              <w:rPr>
                <w:rFonts w:ascii="Courier New" w:hAnsi="Courier New" w:cs="Courier New"/>
                <w:rtl/>
              </w:rPr>
              <w:delText>وهيئة اعضائه ومنفعتها لم يسبق الى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39" w:author="Transkribus" w:date="2019-12-11T14:30:00Z">
            <w:r w:rsidR="00EE6742" w:rsidRPr="00EE6742">
              <w:rPr>
                <w:rFonts w:ascii="Courier New" w:hAnsi="Courier New" w:cs="Courier New"/>
                <w:rtl/>
              </w:rPr>
              <w:t>وهبثة اعشاته ومنفع٣ا</w:t>
            </w:r>
          </w:ins>
        </w:dir>
      </w:dir>
    </w:p>
    <w:p w14:paraId="18D8C405" w14:textId="77777777" w:rsidR="009B6BCA" w:rsidRPr="009B6BCA" w:rsidRDefault="009B6BCA" w:rsidP="009B6BCA">
      <w:pPr>
        <w:pStyle w:val="NurText"/>
        <w:bidi/>
        <w:rPr>
          <w:del w:id="13340" w:author="Transkribus" w:date="2019-12-11T14:30:00Z"/>
          <w:rFonts w:ascii="Courier New" w:hAnsi="Courier New" w:cs="Courier New"/>
        </w:rPr>
      </w:pPr>
      <w:dir w:val="rtl">
        <w:dir w:val="rtl">
          <w:del w:id="13341" w:author="Transkribus" w:date="2019-12-11T14:30:00Z">
            <w:r w:rsidRPr="009B6BCA">
              <w:rPr>
                <w:rFonts w:ascii="Courier New" w:hAnsi="Courier New" w:cs="Courier New"/>
                <w:rtl/>
              </w:rPr>
              <w:delText>حواش</w:delText>
            </w:r>
          </w:del>
          <w:ins w:id="13342" w:author="Transkribus" w:date="2019-12-11T14:30:00Z">
            <w:r w:rsidR="00EE6742" w:rsidRPr="00EE6742">
              <w:rPr>
                <w:rFonts w:ascii="Courier New" w:hAnsi="Courier New" w:cs="Courier New"/>
                <w:rtl/>
              </w:rPr>
              <w:t>الم يسق الى متله حواس</w:t>
            </w:r>
          </w:ins>
          <w:r w:rsidR="00EE6742" w:rsidRPr="00EE6742">
            <w:rPr>
              <w:rFonts w:ascii="Courier New" w:hAnsi="Courier New" w:cs="Courier New"/>
              <w:rtl/>
            </w:rPr>
            <w:t xml:space="preserve"> على كتاب </w:t>
          </w:r>
          <w:del w:id="13343" w:author="Transkribus" w:date="2019-12-11T14:30:00Z">
            <w:r w:rsidRPr="009B6BCA">
              <w:rPr>
                <w:rFonts w:ascii="Courier New" w:hAnsi="Courier New" w:cs="Courier New"/>
                <w:rtl/>
              </w:rPr>
              <w:delText>القانون لابن</w:delText>
            </w:r>
          </w:del>
          <w:ins w:id="13344" w:author="Transkribus" w:date="2019-12-11T14:30:00Z">
            <w:r w:rsidR="00EE6742" w:rsidRPr="00EE6742">
              <w:rPr>
                <w:rFonts w:ascii="Courier New" w:hAnsi="Courier New" w:cs="Courier New"/>
                <w:rtl/>
              </w:rPr>
              <w:t>القابون الابن</w:t>
            </w:r>
          </w:ins>
          <w:r w:rsidR="00EE6742" w:rsidRPr="00EE6742">
            <w:rPr>
              <w:rFonts w:ascii="Courier New" w:hAnsi="Courier New" w:cs="Courier New"/>
              <w:rtl/>
            </w:rPr>
            <w:t xml:space="preserve"> سينا</w:t>
          </w:r>
          <w:del w:id="133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367B67" w14:textId="36A384A3" w:rsidR="00EE6742" w:rsidRPr="00EE6742" w:rsidRDefault="009B6BCA" w:rsidP="00EE6742">
      <w:pPr>
        <w:pStyle w:val="NurText"/>
        <w:bidi/>
        <w:rPr>
          <w:rFonts w:ascii="Courier New" w:hAnsi="Courier New" w:cs="Courier New"/>
        </w:rPr>
      </w:pPr>
      <w:dir w:val="rtl">
        <w:dir w:val="rtl">
          <w:del w:id="13346" w:author="Transkribus" w:date="2019-12-11T14:30:00Z">
            <w:r w:rsidRPr="009B6BCA">
              <w:rPr>
                <w:rFonts w:ascii="Courier New" w:hAnsi="Courier New" w:cs="Courier New"/>
                <w:rtl/>
              </w:rPr>
              <w:delText>حواش</w:delText>
            </w:r>
          </w:del>
          <w:ins w:id="13347" w:author="Transkribus" w:date="2019-12-11T14:30:00Z">
            <w:r w:rsidR="00EE6742" w:rsidRPr="00EE6742">
              <w:rPr>
                <w:rFonts w:ascii="Courier New" w:hAnsi="Courier New" w:cs="Courier New"/>
                <w:rtl/>
              </w:rPr>
              <w:t xml:space="preserve"> جواس</w:t>
            </w:r>
          </w:ins>
          <w:r w:rsidR="00EE6742" w:rsidRPr="00EE6742">
            <w:rPr>
              <w:rFonts w:ascii="Courier New" w:hAnsi="Courier New" w:cs="Courier New"/>
              <w:rtl/>
            </w:rPr>
            <w:t xml:space="preserve"> على </w:t>
          </w:r>
          <w:del w:id="13348" w:author="Transkribus" w:date="2019-12-11T14:30:00Z">
            <w:r w:rsidRPr="009B6BCA">
              <w:rPr>
                <w:rFonts w:ascii="Courier New" w:hAnsi="Courier New" w:cs="Courier New"/>
                <w:rtl/>
              </w:rPr>
              <w:delText>ش</w:delText>
            </w:r>
          </w:del>
          <w:ins w:id="13349" w:author="Transkribus" w:date="2019-12-11T14:30:00Z">
            <w:r w:rsidR="00EE6742" w:rsidRPr="00EE6742">
              <w:rPr>
                <w:rFonts w:ascii="Courier New" w:hAnsi="Courier New" w:cs="Courier New"/>
                <w:rtl/>
              </w:rPr>
              <w:t>ص</w:t>
            </w:r>
          </w:ins>
          <w:r w:rsidR="00EE6742" w:rsidRPr="00EE6742">
            <w:rPr>
              <w:rFonts w:ascii="Courier New" w:hAnsi="Courier New" w:cs="Courier New"/>
              <w:rtl/>
            </w:rPr>
            <w:t xml:space="preserve">رح ابن </w:t>
          </w:r>
          <w:del w:id="13350" w:author="Transkribus" w:date="2019-12-11T14:30:00Z">
            <w:r w:rsidRPr="009B6BCA">
              <w:rPr>
                <w:rFonts w:ascii="Courier New" w:hAnsi="Courier New" w:cs="Courier New"/>
                <w:rtl/>
              </w:rPr>
              <w:delText>ا</w:delText>
            </w:r>
          </w:del>
          <w:ins w:id="1335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صادق </w:t>
          </w:r>
          <w:del w:id="13352" w:author="Transkribus" w:date="2019-12-11T14:30:00Z">
            <w:r w:rsidRPr="009B6BCA">
              <w:rPr>
                <w:rFonts w:ascii="Courier New" w:hAnsi="Courier New" w:cs="Courier New"/>
                <w:rtl/>
              </w:rPr>
              <w:delText>لمسائل حنين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53" w:author="Transkribus" w:date="2019-12-11T14:30:00Z">
            <w:r w:rsidR="00EE6742" w:rsidRPr="00EE6742">
              <w:rPr>
                <w:rFonts w:ascii="Courier New" w:hAnsi="Courier New" w:cs="Courier New"/>
                <w:rtl/>
              </w:rPr>
              <w:t>لسائل</w:t>
            </w:r>
          </w:ins>
        </w:dir>
      </w:dir>
    </w:p>
    <w:p w14:paraId="7429268F" w14:textId="3A2438CF" w:rsidR="00EE6742" w:rsidRPr="00EE6742" w:rsidRDefault="009B6BCA" w:rsidP="00EE6742">
      <w:pPr>
        <w:pStyle w:val="NurText"/>
        <w:bidi/>
        <w:rPr>
          <w:ins w:id="13354" w:author="Transkribus" w:date="2019-12-11T14:30:00Z"/>
          <w:rFonts w:ascii="Courier New" w:hAnsi="Courier New" w:cs="Courier New"/>
        </w:rPr>
      </w:pPr>
      <w:dir w:val="rtl">
        <w:dir w:val="rtl">
          <w:ins w:id="13355" w:author="Transkribus" w:date="2019-12-11T14:30:00Z">
            <w:r w:rsidR="00EE6742" w:rsidRPr="00EE6742">
              <w:rPr>
                <w:rFonts w:ascii="Courier New" w:hAnsi="Courier New" w:cs="Courier New"/>
                <w:rtl/>
              </w:rPr>
              <w:t>جمال الدين</w:t>
            </w:r>
          </w:ins>
        </w:dir>
      </w:dir>
    </w:p>
    <w:p w14:paraId="69B93DCC" w14:textId="1AA41DA4" w:rsidR="00EE6742" w:rsidRPr="00EE6742" w:rsidRDefault="00EE6742" w:rsidP="00EE6742">
      <w:pPr>
        <w:pStyle w:val="NurText"/>
        <w:bidi/>
        <w:rPr>
          <w:rFonts w:ascii="Courier New" w:hAnsi="Courier New" w:cs="Courier New"/>
        </w:rPr>
      </w:pPr>
      <w:ins w:id="13356" w:author="Transkribus" w:date="2019-12-11T14:30:00Z">
        <w:r w:rsidRPr="00EE6742">
          <w:rPr>
            <w:rFonts w:ascii="Courier New" w:hAnsi="Courier New" w:cs="Courier New"/>
            <w:rtl/>
          </w:rPr>
          <w:t>*(</w:t>
        </w:r>
      </w:ins>
      <w:r w:rsidRPr="00EE6742">
        <w:rPr>
          <w:rFonts w:ascii="Courier New" w:hAnsi="Courier New" w:cs="Courier New"/>
          <w:rtl/>
        </w:rPr>
        <w:t xml:space="preserve">جمال الدين بن </w:t>
      </w:r>
      <w:del w:id="13357" w:author="Transkribus" w:date="2019-12-11T14:30:00Z">
        <w:r w:rsidR="009B6BCA" w:rsidRPr="009B6BCA">
          <w:rPr>
            <w:rFonts w:ascii="Courier New" w:hAnsi="Courier New" w:cs="Courier New"/>
            <w:rtl/>
          </w:rPr>
          <w:delText>الرحبي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358" w:author="Transkribus" w:date="2019-12-11T14:30:00Z">
        <w:r w:rsidRPr="00EE6742">
          <w:rPr>
            <w:rFonts w:ascii="Courier New" w:hAnsi="Courier New" w:cs="Courier New"/>
            <w:rtl/>
          </w:rPr>
          <w:t>الرحى)*</w:t>
        </w:r>
      </w:ins>
    </w:p>
    <w:p w14:paraId="0284B313" w14:textId="1D91EA0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هو </w:t>
          </w:r>
          <w:del w:id="13359" w:author="Transkribus" w:date="2019-12-11T14:30:00Z">
            <w:r w:rsidRPr="009B6BCA">
              <w:rPr>
                <w:rFonts w:ascii="Courier New" w:hAnsi="Courier New" w:cs="Courier New"/>
                <w:rtl/>
              </w:rPr>
              <w:delText>الحكيم الاجل</w:delText>
            </w:r>
          </w:del>
          <w:ins w:id="13360" w:author="Transkribus" w:date="2019-12-11T14:30:00Z">
            <w:r w:rsidR="00EE6742" w:rsidRPr="00EE6742">
              <w:rPr>
                <w:rFonts w:ascii="Courier New" w:hAnsi="Courier New" w:cs="Courier New"/>
                <w:rtl/>
              </w:rPr>
              <w:t>الحكم الاأجل</w:t>
            </w:r>
          </w:ins>
          <w:r w:rsidR="00EE6742" w:rsidRPr="00EE6742">
            <w:rPr>
              <w:rFonts w:ascii="Courier New" w:hAnsi="Courier New" w:cs="Courier New"/>
              <w:rtl/>
            </w:rPr>
            <w:t xml:space="preserve"> العالم الفاضل جمال الدين عثمان بن يوسف</w:t>
          </w:r>
          <w:del w:id="13361" w:author="Transkribus" w:date="2019-12-11T14:30:00Z">
            <w:r w:rsidRPr="009B6BCA">
              <w:rPr>
                <w:rFonts w:ascii="Courier New" w:hAnsi="Courier New" w:cs="Courier New"/>
                <w:rtl/>
              </w:rPr>
              <w:delText xml:space="preserve"> بن حيدرة الرحبي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D68BF6" w14:textId="56A9FC8C" w:rsidR="00EE6742" w:rsidRPr="00EE6742" w:rsidRDefault="009B6BCA" w:rsidP="00EE6742">
      <w:pPr>
        <w:pStyle w:val="NurText"/>
        <w:bidi/>
        <w:rPr>
          <w:rFonts w:ascii="Courier New" w:hAnsi="Courier New" w:cs="Courier New"/>
        </w:rPr>
      </w:pPr>
      <w:dir w:val="rtl">
        <w:dir w:val="rtl">
          <w:ins w:id="13362" w:author="Transkribus" w:date="2019-12-11T14:30:00Z">
            <w:r w:rsidR="00EE6742" w:rsidRPr="00EE6742">
              <w:rPr>
                <w:rFonts w:ascii="Courier New" w:hAnsi="Courier New" w:cs="Courier New"/>
                <w:rtl/>
              </w:rPr>
              <w:t xml:space="preserve">ابن جبدرة الرحى </w:t>
            </w:r>
          </w:ins>
          <w:r w:rsidR="00EE6742" w:rsidRPr="00EE6742">
            <w:rPr>
              <w:rFonts w:ascii="Courier New" w:hAnsi="Courier New" w:cs="Courier New"/>
              <w:rtl/>
            </w:rPr>
            <w:t xml:space="preserve">مولده </w:t>
          </w:r>
          <w:del w:id="13363" w:author="Transkribus" w:date="2019-12-11T14:30:00Z">
            <w:r w:rsidRPr="009B6BCA">
              <w:rPr>
                <w:rFonts w:ascii="Courier New" w:hAnsi="Courier New" w:cs="Courier New"/>
                <w:rtl/>
              </w:rPr>
              <w:delText>ومنشؤه بدمشق</w:delText>
            </w:r>
          </w:del>
          <w:ins w:id="13364" w:author="Transkribus" w:date="2019-12-11T14:30:00Z">
            <w:r w:rsidR="00EE6742" w:rsidRPr="00EE6742">
              <w:rPr>
                <w:rFonts w:ascii="Courier New" w:hAnsi="Courier New" w:cs="Courier New"/>
                <w:rtl/>
              </w:rPr>
              <w:t>ومنشوه بديسق</w:t>
            </w:r>
          </w:ins>
          <w:r w:rsidR="00EE6742" w:rsidRPr="00EE6742">
            <w:rPr>
              <w:rFonts w:ascii="Courier New" w:hAnsi="Courier New" w:cs="Courier New"/>
              <w:rtl/>
            </w:rPr>
            <w:t xml:space="preserve"> من </w:t>
          </w:r>
          <w:del w:id="13365" w:author="Transkribus" w:date="2019-12-11T14:30:00Z">
            <w:r w:rsidRPr="009B6BCA">
              <w:rPr>
                <w:rFonts w:ascii="Courier New" w:hAnsi="Courier New" w:cs="Courier New"/>
                <w:rtl/>
              </w:rPr>
              <w:delText>ا</w:delText>
            </w:r>
          </w:del>
          <w:ins w:id="13366" w:author="Transkribus" w:date="2019-12-11T14:30:00Z">
            <w:r w:rsidR="00EE6742" w:rsidRPr="00EE6742">
              <w:rPr>
                <w:rFonts w:ascii="Courier New" w:hAnsi="Courier New" w:cs="Courier New"/>
                <w:rtl/>
              </w:rPr>
              <w:t>أ</w:t>
            </w:r>
          </w:ins>
          <w:r w:rsidR="00EE6742" w:rsidRPr="00EE6742">
            <w:rPr>
              <w:rFonts w:ascii="Courier New" w:hAnsi="Courier New" w:cs="Courier New"/>
              <w:rtl/>
            </w:rPr>
            <w:t>ك</w:t>
          </w:r>
          <w:ins w:id="13367" w:author="Transkribus" w:date="2019-12-11T14:30:00Z">
            <w:r w:rsidR="00EE6742" w:rsidRPr="00EE6742">
              <w:rPr>
                <w:rFonts w:ascii="Courier New" w:hAnsi="Courier New" w:cs="Courier New"/>
                <w:rtl/>
              </w:rPr>
              <w:t>م</w:t>
            </w:r>
          </w:ins>
          <w:r w:rsidR="00EE6742" w:rsidRPr="00EE6742">
            <w:rPr>
              <w:rFonts w:ascii="Courier New" w:hAnsi="Courier New" w:cs="Courier New"/>
              <w:rtl/>
            </w:rPr>
            <w:t>ا</w:t>
          </w:r>
          <w:del w:id="13368" w:author="Transkribus" w:date="2019-12-11T14:30:00Z">
            <w:r w:rsidRPr="009B6BCA">
              <w:rPr>
                <w:rFonts w:ascii="Courier New" w:hAnsi="Courier New" w:cs="Courier New"/>
                <w:rtl/>
              </w:rPr>
              <w:delText>ب</w:delText>
            </w:r>
          </w:del>
          <w:ins w:id="13369"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ر الفضلاء وسادة العلماء </w:t>
          </w:r>
          <w:del w:id="13370" w:author="Transkribus" w:date="2019-12-11T14:30:00Z">
            <w:r w:rsidRPr="009B6BCA">
              <w:rPr>
                <w:rFonts w:ascii="Courier New" w:hAnsi="Courier New" w:cs="Courier New"/>
                <w:rtl/>
              </w:rPr>
              <w:delText>اوحد زمانه وفريد اوانه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71" w:author="Transkribus" w:date="2019-12-11T14:30:00Z">
            <w:r w:rsidR="00EE6742" w:rsidRPr="00EE6742">
              <w:rPr>
                <w:rFonts w:ascii="Courier New" w:hAnsi="Courier New" w:cs="Courier New"/>
                <w:rtl/>
              </w:rPr>
              <w:t>أو جدرمانة</w:t>
            </w:r>
          </w:ins>
        </w:dir>
      </w:dir>
    </w:p>
    <w:p w14:paraId="3CC42EB7" w14:textId="51A1EA1E" w:rsidR="00EE6742" w:rsidRPr="00EE6742" w:rsidRDefault="009B6BCA" w:rsidP="00EE6742">
      <w:pPr>
        <w:pStyle w:val="NurText"/>
        <w:bidi/>
        <w:rPr>
          <w:rFonts w:ascii="Courier New" w:hAnsi="Courier New" w:cs="Courier New"/>
        </w:rPr>
      </w:pPr>
      <w:dir w:val="rtl">
        <w:dir w:val="rtl">
          <w:ins w:id="13372" w:author="Transkribus" w:date="2019-12-11T14:30:00Z">
            <w:r w:rsidR="00EE6742" w:rsidRPr="00EE6742">
              <w:rPr>
                <w:rFonts w:ascii="Courier New" w:hAnsi="Courier New" w:cs="Courier New"/>
                <w:rtl/>
              </w:rPr>
              <w:t xml:space="preserve">وفزريد أو اله </w:t>
            </w:r>
          </w:ins>
          <w:r w:rsidR="00EE6742" w:rsidRPr="00EE6742">
            <w:rPr>
              <w:rFonts w:ascii="Courier New" w:hAnsi="Courier New" w:cs="Courier New"/>
              <w:rtl/>
            </w:rPr>
            <w:t>اشتغل بصناعة الطب على والده وعلى غير</w:t>
          </w:r>
          <w:del w:id="13373" w:author="Transkribus" w:date="2019-12-11T14:30:00Z">
            <w:r w:rsidRPr="009B6BCA">
              <w:rPr>
                <w:rFonts w:ascii="Courier New" w:hAnsi="Courier New" w:cs="Courier New"/>
                <w:rtl/>
              </w:rPr>
              <w:delText>ه</w:delText>
            </w:r>
          </w:del>
          <w:ins w:id="1337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واتقنها </w:t>
          </w:r>
          <w:del w:id="13375" w:author="Transkribus" w:date="2019-12-11T14:30:00Z">
            <w:r w:rsidRPr="009B6BCA">
              <w:rPr>
                <w:rFonts w:ascii="Courier New" w:hAnsi="Courier New" w:cs="Courier New"/>
                <w:rtl/>
              </w:rPr>
              <w:delText>اتقانا لا مزيد</w:delText>
            </w:r>
          </w:del>
          <w:ins w:id="13376" w:author="Transkribus" w:date="2019-12-11T14:30:00Z">
            <w:r w:rsidR="00EE6742" w:rsidRPr="00EE6742">
              <w:rPr>
                <w:rFonts w:ascii="Courier New" w:hAnsi="Courier New" w:cs="Courier New"/>
                <w:rtl/>
              </w:rPr>
              <w:t>الفانالامر بد</w:t>
            </w:r>
          </w:ins>
          <w:r w:rsidR="00EE6742" w:rsidRPr="00EE6742">
            <w:rPr>
              <w:rFonts w:ascii="Courier New" w:hAnsi="Courier New" w:cs="Courier New"/>
              <w:rtl/>
            </w:rPr>
            <w:t xml:space="preserve"> عليه</w:t>
          </w:r>
          <w:del w:id="133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378" w:author="Transkribus" w:date="2019-12-11T14:30:00Z">
            <w:r w:rsidR="00EE6742" w:rsidRPr="00EE6742">
              <w:rPr>
                <w:rFonts w:ascii="Courier New" w:hAnsi="Courier New" w:cs="Courier New"/>
                <w:rtl/>
              </w:rPr>
              <w:t xml:space="preserve"> وكمان</w:t>
            </w:r>
          </w:ins>
        </w:dir>
      </w:dir>
    </w:p>
    <w:p w14:paraId="4D4104DC" w14:textId="4B9F6E38" w:rsidR="00EE6742" w:rsidRPr="00EE6742" w:rsidRDefault="009B6BCA" w:rsidP="00EE6742">
      <w:pPr>
        <w:pStyle w:val="NurText"/>
        <w:bidi/>
        <w:rPr>
          <w:ins w:id="13379" w:author="Transkribus" w:date="2019-12-11T14:30:00Z"/>
          <w:rFonts w:ascii="Courier New" w:hAnsi="Courier New" w:cs="Courier New"/>
        </w:rPr>
      </w:pPr>
      <w:dir w:val="rtl">
        <w:dir w:val="rtl">
          <w:del w:id="13380" w:author="Transkribus" w:date="2019-12-11T14:30:00Z">
            <w:r w:rsidRPr="009B6BCA">
              <w:rPr>
                <w:rFonts w:ascii="Courier New" w:hAnsi="Courier New" w:cs="Courier New"/>
                <w:rtl/>
              </w:rPr>
              <w:delText xml:space="preserve">وكان </w:delText>
            </w:r>
          </w:del>
          <w:ins w:id="13381" w:author="Transkribus" w:date="2019-12-11T14:30:00Z">
            <w:r w:rsidR="00EE6742" w:rsidRPr="00EE6742">
              <w:rPr>
                <w:rFonts w:ascii="Courier New" w:hAnsi="Courier New" w:cs="Courier New"/>
                <w:rtl/>
              </w:rPr>
              <w:t>عسين</w:t>
            </w:r>
          </w:ins>
        </w:dir>
      </w:dir>
    </w:p>
    <w:p w14:paraId="3F76DFD7" w14:textId="77777777" w:rsidR="009B6BCA" w:rsidRPr="009B6BCA" w:rsidRDefault="00EE6742" w:rsidP="009B6BCA">
      <w:pPr>
        <w:pStyle w:val="NurText"/>
        <w:bidi/>
        <w:rPr>
          <w:del w:id="13382" w:author="Transkribus" w:date="2019-12-11T14:30:00Z"/>
          <w:rFonts w:ascii="Courier New" w:hAnsi="Courier New" w:cs="Courier New"/>
        </w:rPr>
      </w:pPr>
      <w:r w:rsidRPr="00EE6742">
        <w:rPr>
          <w:rFonts w:ascii="Courier New" w:hAnsi="Courier New" w:cs="Courier New"/>
          <w:rtl/>
        </w:rPr>
        <w:t xml:space="preserve">حسن </w:t>
      </w:r>
      <w:del w:id="13383" w:author="Transkribus" w:date="2019-12-11T14:30:00Z">
        <w:r w:rsidR="009B6BCA" w:rsidRPr="009B6BCA">
          <w:rPr>
            <w:rFonts w:ascii="Courier New" w:hAnsi="Courier New" w:cs="Courier New"/>
            <w:rtl/>
          </w:rPr>
          <w:delText>المعالجة جيد</w:delText>
        </w:r>
      </w:del>
      <w:ins w:id="13384" w:author="Transkribus" w:date="2019-12-11T14:30:00Z">
        <w:r w:rsidRPr="00EE6742">
          <w:rPr>
            <w:rFonts w:ascii="Courier New" w:hAnsi="Courier New" w:cs="Courier New"/>
            <w:rtl/>
          </w:rPr>
          <w:t>المعالطة عبد</w:t>
        </w:r>
      </w:ins>
      <w:r w:rsidRPr="00EE6742">
        <w:rPr>
          <w:rFonts w:ascii="Courier New" w:hAnsi="Courier New" w:cs="Courier New"/>
          <w:rtl/>
        </w:rPr>
        <w:t xml:space="preserve"> المداواة </w:t>
      </w:r>
      <w:del w:id="133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26458B8" w14:textId="1A6E91E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وخدم فى </w:t>
          </w:r>
          <w:del w:id="13386" w:author="Transkribus" w:date="2019-12-11T14:30:00Z">
            <w:r w:rsidRPr="009B6BCA">
              <w:rPr>
                <w:rFonts w:ascii="Courier New" w:hAnsi="Courier New" w:cs="Courier New"/>
                <w:rtl/>
              </w:rPr>
              <w:delText>البيمارستان الكبير</w:delText>
            </w:r>
          </w:del>
          <w:ins w:id="13387" w:author="Transkribus" w:date="2019-12-11T14:30:00Z">
            <w:r w:rsidR="00EE6742" w:rsidRPr="00EE6742">
              <w:rPr>
                <w:rFonts w:ascii="Courier New" w:hAnsi="Courier New" w:cs="Courier New"/>
                <w:rtl/>
              </w:rPr>
              <w:t>السمارستان الكير</w:t>
            </w:r>
          </w:ins>
          <w:r w:rsidR="00EE6742" w:rsidRPr="00EE6742">
            <w:rPr>
              <w:rFonts w:ascii="Courier New" w:hAnsi="Courier New" w:cs="Courier New"/>
              <w:rtl/>
            </w:rPr>
            <w:t xml:space="preserve"> الذى </w:t>
          </w:r>
          <w:del w:id="13388" w:author="Transkribus" w:date="2019-12-11T14:30:00Z">
            <w:r w:rsidRPr="009B6BCA">
              <w:rPr>
                <w:rFonts w:ascii="Courier New" w:hAnsi="Courier New" w:cs="Courier New"/>
                <w:rtl/>
              </w:rPr>
              <w:delText>ا</w:delText>
            </w:r>
          </w:del>
          <w:ins w:id="13389" w:author="Transkribus" w:date="2019-12-11T14:30:00Z">
            <w:r w:rsidR="00EE6742" w:rsidRPr="00EE6742">
              <w:rPr>
                <w:rFonts w:ascii="Courier New" w:hAnsi="Courier New" w:cs="Courier New"/>
                <w:rtl/>
              </w:rPr>
              <w:t>أ</w:t>
            </w:r>
          </w:ins>
          <w:r w:rsidR="00EE6742" w:rsidRPr="00EE6742">
            <w:rPr>
              <w:rFonts w:ascii="Courier New" w:hAnsi="Courier New" w:cs="Courier New"/>
              <w:rtl/>
            </w:rPr>
            <w:t>نشا</w:t>
          </w:r>
          <w:del w:id="13390" w:author="Transkribus" w:date="2019-12-11T14:30:00Z">
            <w:r w:rsidRPr="009B6BCA">
              <w:rPr>
                <w:rFonts w:ascii="Courier New" w:hAnsi="Courier New" w:cs="Courier New"/>
                <w:rtl/>
              </w:rPr>
              <w:delText>ه</w:delText>
            </w:r>
          </w:del>
          <w:ins w:id="13391"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الملك العادل </w:t>
          </w:r>
          <w:del w:id="13392" w:author="Transkribus" w:date="2019-12-11T14:30:00Z">
            <w:r w:rsidRPr="009B6BCA">
              <w:rPr>
                <w:rFonts w:ascii="Courier New" w:hAnsi="Courier New" w:cs="Courier New"/>
                <w:rtl/>
              </w:rPr>
              <w:delText>ن</w:delText>
            </w:r>
          </w:del>
          <w:ins w:id="13393" w:author="Transkribus" w:date="2019-12-11T14:30:00Z">
            <w:r w:rsidR="00EE6742" w:rsidRPr="00EE6742">
              <w:rPr>
                <w:rFonts w:ascii="Courier New" w:hAnsi="Courier New" w:cs="Courier New"/>
                <w:rtl/>
              </w:rPr>
              <w:t>ب</w:t>
            </w:r>
          </w:ins>
          <w:r w:rsidR="00EE6742" w:rsidRPr="00EE6742">
            <w:rPr>
              <w:rFonts w:ascii="Courier New" w:hAnsi="Courier New" w:cs="Courier New"/>
              <w:rtl/>
            </w:rPr>
            <w:t>ور</w:t>
          </w:r>
        </w:dir>
      </w:dir>
    </w:p>
    <w:p w14:paraId="0AFFE45E" w14:textId="77777777" w:rsidR="009B6BCA" w:rsidRPr="009B6BCA" w:rsidRDefault="00EE6742" w:rsidP="009B6BCA">
      <w:pPr>
        <w:pStyle w:val="NurText"/>
        <w:bidi/>
        <w:rPr>
          <w:del w:id="13394" w:author="Transkribus" w:date="2019-12-11T14:30:00Z"/>
          <w:rFonts w:ascii="Courier New" w:hAnsi="Courier New" w:cs="Courier New"/>
        </w:rPr>
      </w:pPr>
      <w:r w:rsidRPr="00EE6742">
        <w:rPr>
          <w:rFonts w:ascii="Courier New" w:hAnsi="Courier New" w:cs="Courier New"/>
          <w:rtl/>
        </w:rPr>
        <w:t xml:space="preserve">الدين بن </w:t>
      </w:r>
      <w:del w:id="13395" w:author="Transkribus" w:date="2019-12-11T14:30:00Z">
        <w:r w:rsidR="009B6BCA" w:rsidRPr="009B6BCA">
          <w:rPr>
            <w:rFonts w:ascii="Courier New" w:hAnsi="Courier New" w:cs="Courier New"/>
            <w:rtl/>
          </w:rPr>
          <w:delText>زنكى رحمه</w:delText>
        </w:r>
      </w:del>
      <w:ins w:id="13396" w:author="Transkribus" w:date="2019-12-11T14:30:00Z">
        <w:r w:rsidRPr="00EE6742">
          <w:rPr>
            <w:rFonts w:ascii="Courier New" w:hAnsi="Courier New" w:cs="Courier New"/>
            <w:rtl/>
          </w:rPr>
          <w:t>زفكى رجمة</w:t>
        </w:r>
      </w:ins>
      <w:r w:rsidRPr="00EE6742">
        <w:rPr>
          <w:rFonts w:ascii="Courier New" w:hAnsi="Courier New" w:cs="Courier New"/>
          <w:rtl/>
        </w:rPr>
        <w:t xml:space="preserve"> الله ل</w:t>
      </w:r>
      <w:del w:id="13397" w:author="Transkribus" w:date="2019-12-11T14:30:00Z">
        <w:r w:rsidR="009B6BCA" w:rsidRPr="009B6BCA">
          <w:rPr>
            <w:rFonts w:ascii="Courier New" w:hAnsi="Courier New" w:cs="Courier New"/>
            <w:rtl/>
          </w:rPr>
          <w:delText>م</w:delText>
        </w:r>
      </w:del>
      <w:r w:rsidRPr="00EE6742">
        <w:rPr>
          <w:rFonts w:ascii="Courier New" w:hAnsi="Courier New" w:cs="Courier New"/>
          <w:rtl/>
        </w:rPr>
        <w:t>عالجة المرضى و</w:t>
      </w:r>
      <w:del w:id="13398" w:author="Transkribus" w:date="2019-12-11T14:30:00Z">
        <w:r w:rsidR="009B6BCA" w:rsidRPr="009B6BCA">
          <w:rPr>
            <w:rFonts w:ascii="Courier New" w:hAnsi="Courier New" w:cs="Courier New"/>
            <w:rtl/>
          </w:rPr>
          <w:delText>ب</w:delText>
        </w:r>
      </w:del>
      <w:ins w:id="13399" w:author="Transkribus" w:date="2019-12-11T14:30:00Z">
        <w:r w:rsidRPr="00EE6742">
          <w:rPr>
            <w:rFonts w:ascii="Courier New" w:hAnsi="Courier New" w:cs="Courier New"/>
            <w:rtl/>
          </w:rPr>
          <w:t>ي</w:t>
        </w:r>
      </w:ins>
      <w:r w:rsidRPr="00EE6742">
        <w:rPr>
          <w:rFonts w:ascii="Courier New" w:hAnsi="Courier New" w:cs="Courier New"/>
          <w:rtl/>
        </w:rPr>
        <w:t>ق</w:t>
      </w:r>
      <w:del w:id="13400" w:author="Transkribus" w:date="2019-12-11T14:30:00Z">
        <w:r w:rsidR="009B6BCA" w:rsidRPr="009B6BCA">
          <w:rPr>
            <w:rFonts w:ascii="Courier New" w:hAnsi="Courier New" w:cs="Courier New"/>
            <w:rtl/>
          </w:rPr>
          <w:delText>ى</w:delText>
        </w:r>
      </w:del>
      <w:r w:rsidRPr="00EE6742">
        <w:rPr>
          <w:rFonts w:ascii="Courier New" w:hAnsi="Courier New" w:cs="Courier New"/>
          <w:rtl/>
        </w:rPr>
        <w:t xml:space="preserve"> به سنين</w:t>
      </w:r>
      <w:del w:id="1340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EAC5ACA" w14:textId="33FCEBF5" w:rsidR="00EE6742" w:rsidRPr="00EE6742" w:rsidRDefault="009B6BCA" w:rsidP="00EE6742">
      <w:pPr>
        <w:pStyle w:val="NurText"/>
        <w:bidi/>
        <w:rPr>
          <w:rFonts w:ascii="Courier New" w:hAnsi="Courier New" w:cs="Courier New"/>
        </w:rPr>
      </w:pPr>
      <w:dir w:val="rtl">
        <w:dir w:val="rtl">
          <w:del w:id="13402" w:author="Transkribus" w:date="2019-12-11T14:30:00Z">
            <w:r w:rsidRPr="009B6BCA">
              <w:rPr>
                <w:rFonts w:ascii="Courier New" w:hAnsi="Courier New" w:cs="Courier New"/>
                <w:rtl/>
              </w:rPr>
              <w:delText>وكان</w:delText>
            </w:r>
          </w:del>
          <w:ins w:id="13403" w:author="Transkribus" w:date="2019-12-11T14:30:00Z">
            <w:r w:rsidR="00EE6742" w:rsidRPr="00EE6742">
              <w:rPr>
                <w:rFonts w:ascii="Courier New" w:hAnsi="Courier New" w:cs="Courier New"/>
                <w:rtl/>
              </w:rPr>
              <w:t xml:space="preserve"> وكمان</w:t>
            </w:r>
          </w:ins>
          <w:r w:rsidR="00EE6742" w:rsidRPr="00EE6742">
            <w:rPr>
              <w:rFonts w:ascii="Courier New" w:hAnsi="Courier New" w:cs="Courier New"/>
              <w:rtl/>
            </w:rPr>
            <w:t xml:space="preserve"> يحب ال</w:t>
          </w:r>
          <w:del w:id="13404" w:author="Transkribus" w:date="2019-12-11T14:30:00Z">
            <w:r w:rsidRPr="009B6BCA">
              <w:rPr>
                <w:rFonts w:ascii="Courier New" w:hAnsi="Courier New" w:cs="Courier New"/>
                <w:rtl/>
              </w:rPr>
              <w:delText>ت</w:delText>
            </w:r>
          </w:del>
          <w:ins w:id="13405" w:author="Transkribus" w:date="2019-12-11T14:30:00Z">
            <w:r w:rsidR="00EE6742" w:rsidRPr="00EE6742">
              <w:rPr>
                <w:rFonts w:ascii="Courier New" w:hAnsi="Courier New" w:cs="Courier New"/>
                <w:rtl/>
              </w:rPr>
              <w:t>ن</w:t>
            </w:r>
          </w:ins>
          <w:r w:rsidR="00EE6742" w:rsidRPr="00EE6742">
            <w:rPr>
              <w:rFonts w:ascii="Courier New" w:hAnsi="Courier New" w:cs="Courier New"/>
              <w:rtl/>
            </w:rPr>
            <w:t>جار</w:t>
          </w:r>
          <w:del w:id="13406" w:author="Transkribus" w:date="2019-12-11T14:30:00Z">
            <w:r w:rsidRPr="009B6BCA">
              <w:rPr>
                <w:rFonts w:ascii="Courier New" w:hAnsi="Courier New" w:cs="Courier New"/>
                <w:rtl/>
              </w:rPr>
              <w:delText>ة</w:delText>
            </w:r>
          </w:del>
          <w:ins w:id="13407" w:author="Transkribus" w:date="2019-12-11T14:30:00Z">
            <w:r w:rsidR="00EE6742" w:rsidRPr="00EE6742">
              <w:rPr>
                <w:rFonts w:ascii="Courier New" w:hAnsi="Courier New" w:cs="Courier New"/>
                <w:rtl/>
              </w:rPr>
              <w:t>ءم</w:t>
            </w:r>
          </w:ins>
          <w:r w:rsidR="00EE6742" w:rsidRPr="00EE6742">
            <w:rPr>
              <w:rFonts w:ascii="Courier New" w:hAnsi="Courier New" w:cs="Courier New"/>
              <w:rtl/>
            </w:rPr>
            <w:t xml:space="preserve"> ويعانيها و</w:t>
          </w:r>
          <w:del w:id="13408" w:author="Transkribus" w:date="2019-12-11T14:30:00Z">
            <w:r w:rsidRPr="009B6BCA">
              <w:rPr>
                <w:rFonts w:ascii="Courier New" w:hAnsi="Courier New" w:cs="Courier New"/>
                <w:rtl/>
              </w:rPr>
              <w:delText>ي</w:delText>
            </w:r>
          </w:del>
          <w:ins w:id="13409" w:author="Transkribus" w:date="2019-12-11T14:30:00Z">
            <w:r w:rsidR="00EE6742" w:rsidRPr="00EE6742">
              <w:rPr>
                <w:rFonts w:ascii="Courier New" w:hAnsi="Courier New" w:cs="Courier New"/>
                <w:rtl/>
              </w:rPr>
              <w:t>ب</w:t>
            </w:r>
          </w:ins>
          <w:r w:rsidR="00EE6742" w:rsidRPr="00EE6742">
            <w:rPr>
              <w:rFonts w:ascii="Courier New" w:hAnsi="Courier New" w:cs="Courier New"/>
              <w:rtl/>
            </w:rPr>
            <w:t>سافر</w:t>
          </w:r>
        </w:dir>
      </w:dir>
    </w:p>
    <w:p w14:paraId="6523F051" w14:textId="37CD213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بها فى </w:t>
      </w:r>
      <w:del w:id="13410" w:author="Transkribus" w:date="2019-12-11T14:30:00Z">
        <w:r w:rsidR="009B6BCA" w:rsidRPr="009B6BCA">
          <w:rPr>
            <w:rFonts w:ascii="Courier New" w:hAnsi="Courier New" w:cs="Courier New"/>
            <w:rtl/>
          </w:rPr>
          <w:delText>بعض الاوقات</w:delText>
        </w:r>
      </w:del>
      <w:ins w:id="13411" w:author="Transkribus" w:date="2019-12-11T14:30:00Z">
        <w:r w:rsidRPr="00EE6742">
          <w:rPr>
            <w:rFonts w:ascii="Courier New" w:hAnsi="Courier New" w:cs="Courier New"/>
            <w:rtl/>
          </w:rPr>
          <w:t>بعس الاونان</w:t>
        </w:r>
      </w:ins>
      <w:r w:rsidRPr="00EE6742">
        <w:rPr>
          <w:rFonts w:ascii="Courier New" w:hAnsi="Courier New" w:cs="Courier New"/>
          <w:rtl/>
        </w:rPr>
        <w:t xml:space="preserve"> الى</w:t>
      </w:r>
      <w:ins w:id="13412" w:author="Transkribus" w:date="2019-12-11T14:30:00Z">
        <w:r w:rsidRPr="00EE6742">
          <w:rPr>
            <w:rFonts w:ascii="Courier New" w:hAnsi="Courier New" w:cs="Courier New"/>
            <w:rtl/>
          </w:rPr>
          <w:t xml:space="preserve"> مصرو بأبى من</w:t>
        </w:r>
      </w:ins>
      <w:r w:rsidRPr="00EE6742">
        <w:rPr>
          <w:rFonts w:ascii="Courier New" w:hAnsi="Courier New" w:cs="Courier New"/>
          <w:rtl/>
        </w:rPr>
        <w:t xml:space="preserve"> مصر </w:t>
      </w:r>
      <w:del w:id="13413" w:author="Transkribus" w:date="2019-12-11T14:30:00Z">
        <w:r w:rsidR="009B6BCA" w:rsidRPr="009B6BCA">
          <w:rPr>
            <w:rFonts w:ascii="Courier New" w:hAnsi="Courier New" w:cs="Courier New"/>
            <w:rtl/>
          </w:rPr>
          <w:delText>وياتى من مصر بتجارة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414" w:author="Transkribus" w:date="2019-12-11T14:30:00Z">
        <w:r w:rsidRPr="00EE6742">
          <w:rPr>
            <w:rFonts w:ascii="Courier New" w:hAnsi="Courier New" w:cs="Courier New"/>
            <w:rtl/>
          </w:rPr>
          <w:t>بنجارة ولما وصلت التترالى الشام وذلك فى سنة</w:t>
        </w:r>
      </w:ins>
    </w:p>
    <w:p w14:paraId="2EC733DC" w14:textId="230E8B92" w:rsidR="00EE6742" w:rsidRPr="00EE6742" w:rsidRDefault="009B6BCA" w:rsidP="00EE6742">
      <w:pPr>
        <w:pStyle w:val="NurText"/>
        <w:bidi/>
        <w:rPr>
          <w:ins w:id="13415" w:author="Transkribus" w:date="2019-12-11T14:30:00Z"/>
          <w:rFonts w:ascii="Courier New" w:hAnsi="Courier New" w:cs="Courier New"/>
        </w:rPr>
      </w:pPr>
      <w:dir w:val="rtl">
        <w:dir w:val="rtl">
          <w:del w:id="13416" w:author="Transkribus" w:date="2019-12-11T14:30:00Z">
            <w:r w:rsidRPr="009B6BCA">
              <w:rPr>
                <w:rFonts w:ascii="Courier New" w:hAnsi="Courier New" w:cs="Courier New"/>
                <w:rtl/>
              </w:rPr>
              <w:delText>ولما وصلت التتر الى الشام وذلك فى سنة سبع وخمسين وستمائة توجه الحكيم</w:delText>
            </w:r>
          </w:del>
          <w:ins w:id="13417" w:author="Transkribus" w:date="2019-12-11T14:30:00Z">
            <w:r w:rsidR="00EE6742" w:rsidRPr="00EE6742">
              <w:rPr>
                <w:rFonts w:ascii="Courier New" w:hAnsi="Courier New" w:cs="Courier New"/>
                <w:rtl/>
              </w:rPr>
              <w:t>سيع وحمسين وستماثة بوجه الحكم</w:t>
            </w:r>
          </w:ins>
          <w:r w:rsidR="00EE6742" w:rsidRPr="00EE6742">
            <w:rPr>
              <w:rFonts w:ascii="Courier New" w:hAnsi="Courier New" w:cs="Courier New"/>
              <w:rtl/>
            </w:rPr>
            <w:t xml:space="preserve"> جمال الدين بن الرح</w:t>
          </w:r>
          <w:del w:id="13418" w:author="Transkribus" w:date="2019-12-11T14:30:00Z">
            <w:r w:rsidRPr="009B6BCA">
              <w:rPr>
                <w:rFonts w:ascii="Courier New" w:hAnsi="Courier New" w:cs="Courier New"/>
                <w:rtl/>
              </w:rPr>
              <w:delText>ب</w:delText>
            </w:r>
          </w:del>
          <w:r w:rsidR="00EE6742" w:rsidRPr="00EE6742">
            <w:rPr>
              <w:rFonts w:ascii="Courier New" w:hAnsi="Courier New" w:cs="Courier New"/>
              <w:rtl/>
            </w:rPr>
            <w:t>ى الى مصر و</w:t>
          </w:r>
          <w:del w:id="13419" w:author="Transkribus" w:date="2019-12-11T14:30:00Z">
            <w:r w:rsidRPr="009B6BCA">
              <w:rPr>
                <w:rFonts w:ascii="Courier New" w:hAnsi="Courier New" w:cs="Courier New"/>
                <w:rtl/>
              </w:rPr>
              <w:delText>ا</w:delText>
            </w:r>
          </w:del>
          <w:ins w:id="13420"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قام فيها ثم </w:t>
          </w:r>
          <w:del w:id="13421" w:author="Transkribus" w:date="2019-12-11T14:30:00Z">
            <w:r w:rsidRPr="009B6BCA">
              <w:rPr>
                <w:rFonts w:ascii="Courier New" w:hAnsi="Courier New" w:cs="Courier New"/>
                <w:rtl/>
              </w:rPr>
              <w:delText>مرض وتوفى بالقاهرة</w:delText>
            </w:r>
          </w:del>
          <w:ins w:id="13422" w:author="Transkribus" w:date="2019-12-11T14:30:00Z">
            <w:r w:rsidR="00EE6742" w:rsidRPr="00EE6742">
              <w:rPr>
                <w:rFonts w:ascii="Courier New" w:hAnsi="Courier New" w:cs="Courier New"/>
                <w:rtl/>
              </w:rPr>
              <w:t>مرس</w:t>
            </w:r>
          </w:ins>
        </w:dir>
      </w:dir>
    </w:p>
    <w:p w14:paraId="2B1D4FFF" w14:textId="31FD523D" w:rsidR="00EE6742" w:rsidRPr="00EE6742" w:rsidRDefault="00EE6742" w:rsidP="00EE6742">
      <w:pPr>
        <w:pStyle w:val="NurText"/>
        <w:bidi/>
        <w:rPr>
          <w:rFonts w:ascii="Courier New" w:hAnsi="Courier New" w:cs="Courier New"/>
        </w:rPr>
      </w:pPr>
      <w:ins w:id="13423" w:author="Transkribus" w:date="2019-12-11T14:30:00Z">
        <w:r w:rsidRPr="00EE6742">
          <w:rPr>
            <w:rFonts w:ascii="Courier New" w:hAnsi="Courier New" w:cs="Courier New"/>
            <w:rtl/>
          </w:rPr>
          <w:t>ابرة</w:t>
        </w:r>
      </w:ins>
      <w:r w:rsidRPr="00EE6742">
        <w:rPr>
          <w:rFonts w:ascii="Courier New" w:hAnsi="Courier New" w:cs="Courier New"/>
          <w:rtl/>
        </w:rPr>
        <w:t xml:space="preserve"> وذلك فى </w:t>
      </w:r>
      <w:del w:id="13424" w:author="Transkribus" w:date="2019-12-11T14:30:00Z">
        <w:r w:rsidR="009B6BCA" w:rsidRPr="009B6BCA">
          <w:rPr>
            <w:rFonts w:ascii="Courier New" w:hAnsi="Courier New" w:cs="Courier New"/>
            <w:rtl/>
          </w:rPr>
          <w:delText>العشرين</w:delText>
        </w:r>
      </w:del>
      <w:ins w:id="13425" w:author="Transkribus" w:date="2019-12-11T14:30:00Z">
        <w:r w:rsidRPr="00EE6742">
          <w:rPr>
            <w:rFonts w:ascii="Courier New" w:hAnsi="Courier New" w:cs="Courier New"/>
            <w:rtl/>
          </w:rPr>
          <w:t>العسر بن</w:t>
        </w:r>
      </w:ins>
      <w:r w:rsidRPr="00EE6742">
        <w:rPr>
          <w:rFonts w:ascii="Courier New" w:hAnsi="Courier New" w:cs="Courier New"/>
          <w:rtl/>
        </w:rPr>
        <w:t xml:space="preserve"> من </w:t>
      </w:r>
      <w:del w:id="13426" w:author="Transkribus" w:date="2019-12-11T14:30:00Z">
        <w:r w:rsidR="009B6BCA" w:rsidRPr="009B6BCA">
          <w:rPr>
            <w:rFonts w:ascii="Courier New" w:hAnsi="Courier New" w:cs="Courier New"/>
            <w:rtl/>
          </w:rPr>
          <w:delText>شهر ربيع الاخر سنة</w:delText>
        </w:r>
      </w:del>
      <w:ins w:id="13427" w:author="Transkribus" w:date="2019-12-11T14:30:00Z">
        <w:r w:rsidRPr="00EE6742">
          <w:rPr>
            <w:rFonts w:ascii="Courier New" w:hAnsi="Courier New" w:cs="Courier New"/>
            <w:rtl/>
          </w:rPr>
          <w:t>سهرزبيع الأحرسيه</w:t>
        </w:r>
      </w:ins>
      <w:r w:rsidRPr="00EE6742">
        <w:rPr>
          <w:rFonts w:ascii="Courier New" w:hAnsi="Courier New" w:cs="Courier New"/>
          <w:rtl/>
        </w:rPr>
        <w:t xml:space="preserve"> ثمان </w:t>
      </w:r>
      <w:del w:id="13428" w:author="Transkribus" w:date="2019-12-11T14:30:00Z">
        <w:r w:rsidR="009B6BCA" w:rsidRPr="009B6BCA">
          <w:rPr>
            <w:rFonts w:ascii="Courier New" w:hAnsi="Courier New" w:cs="Courier New"/>
            <w:rtl/>
          </w:rPr>
          <w:delText>وخمسين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429" w:author="Transkribus" w:date="2019-12-11T14:30:00Z">
        <w:r w:rsidRPr="00EE6742">
          <w:rPr>
            <w:rFonts w:ascii="Courier New" w:hAnsi="Courier New" w:cs="Courier New"/>
            <w:rtl/>
          </w:rPr>
          <w:t>وخحمسين وسيماقة</w:t>
        </w:r>
      </w:ins>
    </w:p>
    <w:p w14:paraId="1E92B1A5" w14:textId="2711C9F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كمال الدين</w:t>
          </w:r>
          <w:del w:id="13430" w:author="Transkribus" w:date="2019-12-11T14:30:00Z">
            <w:r w:rsidRPr="009B6BCA">
              <w:rPr>
                <w:rFonts w:ascii="Courier New" w:hAnsi="Courier New" w:cs="Courier New"/>
                <w:rtl/>
              </w:rPr>
              <w:delText xml:space="preserve"> الحمصي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B5CFC5" w14:textId="707CB3EE" w:rsidR="00EE6742" w:rsidRPr="00EE6742" w:rsidRDefault="009B6BCA" w:rsidP="00EE6742">
      <w:pPr>
        <w:pStyle w:val="NurText"/>
        <w:bidi/>
        <w:rPr>
          <w:ins w:id="13431" w:author="Transkribus" w:date="2019-12-11T14:30:00Z"/>
          <w:rFonts w:ascii="Courier New" w:hAnsi="Courier New" w:cs="Courier New"/>
        </w:rPr>
      </w:pPr>
      <w:dir w:val="rtl">
        <w:dir w:val="rtl">
          <w:ins w:id="13432" w:author="Transkribus" w:date="2019-12-11T14:30:00Z">
            <w:r w:rsidR="00EE6742" w:rsidRPr="00EE6742">
              <w:rPr>
                <w:rFonts w:ascii="Courier New" w:hAnsi="Courier New" w:cs="Courier New"/>
                <w:rtl/>
              </w:rPr>
              <w:t>*(كمال الدين الحصى)*</w:t>
            </w:r>
          </w:ins>
        </w:dir>
      </w:dir>
    </w:p>
    <w:p w14:paraId="65F0A7AF" w14:textId="43265C4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هو </w:t>
      </w:r>
      <w:del w:id="13433" w:author="Transkribus" w:date="2019-12-11T14:30:00Z">
        <w:r w:rsidR="009B6BCA" w:rsidRPr="009B6BCA">
          <w:rPr>
            <w:rFonts w:ascii="Courier New" w:hAnsi="Courier New" w:cs="Courier New"/>
            <w:rtl/>
          </w:rPr>
          <w:delText>ا</w:delText>
        </w:r>
      </w:del>
      <w:ins w:id="13434" w:author="Transkribus" w:date="2019-12-11T14:30:00Z">
        <w:r w:rsidRPr="00EE6742">
          <w:rPr>
            <w:rFonts w:ascii="Courier New" w:hAnsi="Courier New" w:cs="Courier New"/>
            <w:rtl/>
          </w:rPr>
          <w:t>أ</w:t>
        </w:r>
      </w:ins>
      <w:r w:rsidRPr="00EE6742">
        <w:rPr>
          <w:rFonts w:ascii="Courier New" w:hAnsi="Courier New" w:cs="Courier New"/>
          <w:rtl/>
        </w:rPr>
        <w:t>بو منصور الم</w:t>
      </w:r>
      <w:del w:id="13435" w:author="Transkribus" w:date="2019-12-11T14:30:00Z">
        <w:r w:rsidR="009B6BCA" w:rsidRPr="009B6BCA">
          <w:rPr>
            <w:rFonts w:ascii="Courier New" w:hAnsi="Courier New" w:cs="Courier New"/>
            <w:rtl/>
          </w:rPr>
          <w:delText>ظ</w:delText>
        </w:r>
      </w:del>
      <w:ins w:id="13436" w:author="Transkribus" w:date="2019-12-11T14:30:00Z">
        <w:r w:rsidRPr="00EE6742">
          <w:rPr>
            <w:rFonts w:ascii="Courier New" w:hAnsi="Courier New" w:cs="Courier New"/>
            <w:rtl/>
          </w:rPr>
          <w:t>ط</w:t>
        </w:r>
      </w:ins>
      <w:r w:rsidRPr="00EE6742">
        <w:rPr>
          <w:rFonts w:ascii="Courier New" w:hAnsi="Courier New" w:cs="Courier New"/>
          <w:rtl/>
        </w:rPr>
        <w:t xml:space="preserve">فر بن على بن </w:t>
      </w:r>
      <w:del w:id="13437" w:author="Transkribus" w:date="2019-12-11T14:30:00Z">
        <w:r w:rsidR="009B6BCA" w:rsidRPr="009B6BCA">
          <w:rPr>
            <w:rFonts w:ascii="Courier New" w:hAnsi="Courier New" w:cs="Courier New"/>
            <w:rtl/>
          </w:rPr>
          <w:delText>ناصر القرشى</w:delText>
        </w:r>
      </w:del>
      <w:ins w:id="13438" w:author="Transkribus" w:date="2019-12-11T14:30:00Z">
        <w:r w:rsidRPr="00EE6742">
          <w:rPr>
            <w:rFonts w:ascii="Courier New" w:hAnsi="Courier New" w:cs="Courier New"/>
            <w:rtl/>
          </w:rPr>
          <w:t>ثاصر القرسى</w:t>
        </w:r>
      </w:ins>
      <w:r w:rsidRPr="00EE6742">
        <w:rPr>
          <w:rFonts w:ascii="Courier New" w:hAnsi="Courier New" w:cs="Courier New"/>
          <w:rtl/>
        </w:rPr>
        <w:t xml:space="preserve"> من الفضلاء </w:t>
      </w:r>
      <w:del w:id="13439" w:author="Transkribus" w:date="2019-12-11T14:30:00Z">
        <w:r w:rsidR="009B6BCA" w:rsidRPr="009B6BCA">
          <w:rPr>
            <w:rFonts w:ascii="Courier New" w:hAnsi="Courier New" w:cs="Courier New"/>
            <w:rtl/>
          </w:rPr>
          <w:delText>المشهورين والعلماء المذكورين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440" w:author="Transkribus" w:date="2019-12-11T14:30:00Z">
        <w:r w:rsidRPr="00EE6742">
          <w:rPr>
            <w:rFonts w:ascii="Courier New" w:hAnsi="Courier New" w:cs="Courier New"/>
            <w:rtl/>
          </w:rPr>
          <w:t>المسهورين</w:t>
        </w:r>
      </w:ins>
    </w:p>
    <w:p w14:paraId="5C5DCCCC" w14:textId="1871AD9A" w:rsidR="00EE6742" w:rsidRPr="00EE6742" w:rsidRDefault="009B6BCA" w:rsidP="00EE6742">
      <w:pPr>
        <w:pStyle w:val="NurText"/>
        <w:bidi/>
        <w:rPr>
          <w:rFonts w:ascii="Courier New" w:hAnsi="Courier New" w:cs="Courier New"/>
        </w:rPr>
      </w:pPr>
      <w:dir w:val="rtl">
        <w:dir w:val="rtl">
          <w:ins w:id="13441" w:author="Transkribus" w:date="2019-12-11T14:30:00Z">
            <w:r w:rsidR="00EE6742" w:rsidRPr="00EE6742">
              <w:rPr>
                <w:rFonts w:ascii="Courier New" w:hAnsi="Courier New" w:cs="Courier New"/>
                <w:rtl/>
              </w:rPr>
              <w:t xml:space="preserve">والعلاء المذك٣ور بن </w:t>
            </w:r>
          </w:ins>
          <w:r w:rsidR="00EE6742" w:rsidRPr="00EE6742">
            <w:rPr>
              <w:rFonts w:ascii="Courier New" w:hAnsi="Courier New" w:cs="Courier New"/>
              <w:rtl/>
            </w:rPr>
            <w:t>وكان ك</w:t>
          </w:r>
          <w:del w:id="13442" w:author="Transkribus" w:date="2019-12-11T14:30:00Z">
            <w:r w:rsidRPr="009B6BCA">
              <w:rPr>
                <w:rFonts w:ascii="Courier New" w:hAnsi="Courier New" w:cs="Courier New"/>
                <w:rtl/>
              </w:rPr>
              <w:delText>ثي</w:delText>
            </w:r>
          </w:del>
          <w:ins w:id="13443" w:author="Transkribus" w:date="2019-12-11T14:30:00Z">
            <w:r w:rsidR="00EE6742" w:rsidRPr="00EE6742">
              <w:rPr>
                <w:rFonts w:ascii="Courier New" w:hAnsi="Courier New" w:cs="Courier New"/>
                <w:rtl/>
              </w:rPr>
              <w:t>مت</w:t>
            </w:r>
          </w:ins>
          <w:r w:rsidR="00EE6742" w:rsidRPr="00EE6742">
            <w:rPr>
              <w:rFonts w:ascii="Courier New" w:hAnsi="Courier New" w:cs="Courier New"/>
              <w:rtl/>
            </w:rPr>
            <w:t xml:space="preserve">ر الخير وافر </w:t>
          </w:r>
          <w:del w:id="13444" w:author="Transkribus" w:date="2019-12-11T14:30:00Z">
            <w:r w:rsidRPr="009B6BCA">
              <w:rPr>
                <w:rFonts w:ascii="Courier New" w:hAnsi="Courier New" w:cs="Courier New"/>
                <w:rtl/>
              </w:rPr>
              <w:delText>المروءة كريم</w:delText>
            </w:r>
          </w:del>
          <w:ins w:id="13445" w:author="Transkribus" w:date="2019-12-11T14:30:00Z">
            <w:r w:rsidR="00EE6742" w:rsidRPr="00EE6742">
              <w:rPr>
                <w:rFonts w:ascii="Courier New" w:hAnsi="Courier New" w:cs="Courier New"/>
                <w:rtl/>
              </w:rPr>
              <w:t>المروفة كمرم</w:t>
            </w:r>
          </w:ins>
          <w:r w:rsidR="00EE6742" w:rsidRPr="00EE6742">
            <w:rPr>
              <w:rFonts w:ascii="Courier New" w:hAnsi="Courier New" w:cs="Courier New"/>
              <w:rtl/>
            </w:rPr>
            <w:t xml:space="preserve"> النفس </w:t>
          </w:r>
          <w:del w:id="13446" w:author="Transkribus" w:date="2019-12-11T14:30:00Z">
            <w:r w:rsidRPr="009B6BCA">
              <w:rPr>
                <w:rFonts w:ascii="Courier New" w:hAnsi="Courier New" w:cs="Courier New"/>
                <w:rtl/>
              </w:rPr>
              <w:delText>محبا لاصطناع</w:delText>
            </w:r>
          </w:del>
          <w:ins w:id="13447" w:author="Transkribus" w:date="2019-12-11T14:30:00Z">
            <w:r w:rsidR="00EE6742" w:rsidRPr="00EE6742">
              <w:rPr>
                <w:rFonts w:ascii="Courier New" w:hAnsi="Courier New" w:cs="Courier New"/>
                <w:rtl/>
              </w:rPr>
              <w:t>عيالاصطناج</w:t>
            </w:r>
          </w:ins>
          <w:r w:rsidR="00EE6742" w:rsidRPr="00EE6742">
            <w:rPr>
              <w:rFonts w:ascii="Courier New" w:hAnsi="Courier New" w:cs="Courier New"/>
              <w:rtl/>
            </w:rPr>
            <w:t xml:space="preserve"> المعروف</w:t>
          </w:r>
          <w:del w:id="134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86A15A" w14:textId="2ECF6335" w:rsidR="00EE6742" w:rsidRPr="00EE6742" w:rsidRDefault="009B6BCA" w:rsidP="00EE6742">
      <w:pPr>
        <w:pStyle w:val="NurText"/>
        <w:bidi/>
        <w:rPr>
          <w:rFonts w:ascii="Courier New" w:hAnsi="Courier New" w:cs="Courier New"/>
        </w:rPr>
      </w:pPr>
      <w:dir w:val="rtl">
        <w:dir w:val="rtl">
          <w:del w:id="13449" w:author="Transkribus" w:date="2019-12-11T14:30:00Z">
            <w:r w:rsidRPr="009B6BCA">
              <w:rPr>
                <w:rFonts w:ascii="Courier New" w:hAnsi="Courier New" w:cs="Courier New"/>
                <w:rtl/>
              </w:rPr>
              <w:delText>واشتغل بصناعة</w:delText>
            </w:r>
          </w:del>
          <w:ins w:id="13450" w:author="Transkribus" w:date="2019-12-11T14:30:00Z">
            <w:r w:rsidR="00EE6742" w:rsidRPr="00EE6742">
              <w:rPr>
                <w:rFonts w:ascii="Courier New" w:hAnsi="Courier New" w:cs="Courier New"/>
                <w:rtl/>
              </w:rPr>
              <w:t xml:space="preserve"> واستعل بصناهة</w:t>
            </w:r>
          </w:ins>
          <w:r w:rsidR="00EE6742" w:rsidRPr="00EE6742">
            <w:rPr>
              <w:rFonts w:ascii="Courier New" w:hAnsi="Courier New" w:cs="Courier New"/>
              <w:rtl/>
            </w:rPr>
            <w:t xml:space="preserve"> الطب على </w:t>
          </w:r>
          <w:del w:id="13451" w:author="Transkribus" w:date="2019-12-11T14:30:00Z">
            <w:r w:rsidRPr="009B6BCA">
              <w:rPr>
                <w:rFonts w:ascii="Courier New" w:hAnsi="Courier New" w:cs="Courier New"/>
                <w:rtl/>
              </w:rPr>
              <w:delText>الشيخ رضى</w:delText>
            </w:r>
          </w:del>
          <w:ins w:id="13452" w:author="Transkribus" w:date="2019-12-11T14:30:00Z">
            <w:r w:rsidR="00EE6742" w:rsidRPr="00EE6742">
              <w:rPr>
                <w:rFonts w:ascii="Courier New" w:hAnsi="Courier New" w:cs="Courier New"/>
                <w:rtl/>
              </w:rPr>
              <w:t>الشيمرضى</w:t>
            </w:r>
          </w:ins>
          <w:r w:rsidR="00EE6742" w:rsidRPr="00EE6742">
            <w:rPr>
              <w:rFonts w:ascii="Courier New" w:hAnsi="Courier New" w:cs="Courier New"/>
              <w:rtl/>
            </w:rPr>
            <w:t xml:space="preserve"> الدين الر</w:t>
          </w:r>
          <w:del w:id="13453" w:author="Transkribus" w:date="2019-12-11T14:30:00Z">
            <w:r w:rsidRPr="009B6BCA">
              <w:rPr>
                <w:rFonts w:ascii="Courier New" w:hAnsi="Courier New" w:cs="Courier New"/>
                <w:rtl/>
              </w:rPr>
              <w:delText>حب</w:delText>
            </w:r>
          </w:del>
          <w:ins w:id="13454" w:author="Transkribus" w:date="2019-12-11T14:30:00Z">
            <w:r w:rsidR="00EE6742" w:rsidRPr="00EE6742">
              <w:rPr>
                <w:rFonts w:ascii="Courier New" w:hAnsi="Courier New" w:cs="Courier New"/>
                <w:rtl/>
              </w:rPr>
              <w:t>خن</w:t>
            </w:r>
          </w:ins>
          <w:r w:rsidR="00EE6742" w:rsidRPr="00EE6742">
            <w:rPr>
              <w:rFonts w:ascii="Courier New" w:hAnsi="Courier New" w:cs="Courier New"/>
              <w:rtl/>
            </w:rPr>
            <w:t xml:space="preserve">ى وعلى </w:t>
          </w:r>
          <w:del w:id="13455" w:author="Transkribus" w:date="2019-12-11T14:30:00Z">
            <w:r w:rsidRPr="009B6BCA">
              <w:rPr>
                <w:rFonts w:ascii="Courier New" w:hAnsi="Courier New" w:cs="Courier New"/>
                <w:rtl/>
              </w:rPr>
              <w:delText>غيره وشرع</w:delText>
            </w:r>
          </w:del>
          <w:ins w:id="13456" w:author="Transkribus" w:date="2019-12-11T14:30:00Z">
            <w:r w:rsidR="00EE6742" w:rsidRPr="00EE6742">
              <w:rPr>
                <w:rFonts w:ascii="Courier New" w:hAnsi="Courier New" w:cs="Courier New"/>
                <w:rtl/>
              </w:rPr>
              <w:t>غير موشر ع</w:t>
            </w:r>
          </w:ins>
          <w:r w:rsidR="00EE6742" w:rsidRPr="00EE6742">
            <w:rPr>
              <w:rFonts w:ascii="Courier New" w:hAnsi="Courier New" w:cs="Courier New"/>
              <w:rtl/>
            </w:rPr>
            <w:t xml:space="preserve"> فى </w:t>
          </w:r>
          <w:del w:id="13457" w:author="Transkribus" w:date="2019-12-11T14:30:00Z">
            <w:r w:rsidRPr="009B6BCA">
              <w:rPr>
                <w:rFonts w:ascii="Courier New" w:hAnsi="Courier New" w:cs="Courier New"/>
                <w:rtl/>
              </w:rPr>
              <w:delText>ق</w:delText>
            </w:r>
          </w:del>
          <w:ins w:id="13458" w:author="Transkribus" w:date="2019-12-11T14:30:00Z">
            <w:r w:rsidR="00EE6742" w:rsidRPr="00EE6742">
              <w:rPr>
                <w:rFonts w:ascii="Courier New" w:hAnsi="Courier New" w:cs="Courier New"/>
                <w:rtl/>
              </w:rPr>
              <w:t>ف</w:t>
            </w:r>
          </w:ins>
          <w:r w:rsidR="00EE6742" w:rsidRPr="00EE6742">
            <w:rPr>
              <w:rFonts w:ascii="Courier New" w:hAnsi="Courier New" w:cs="Courier New"/>
              <w:rtl/>
            </w:rPr>
            <w:t>را</w:t>
          </w:r>
          <w:del w:id="13459" w:author="Transkribus" w:date="2019-12-11T14:30:00Z">
            <w:r w:rsidRPr="009B6BCA">
              <w:rPr>
                <w:rFonts w:ascii="Courier New" w:hAnsi="Courier New" w:cs="Courier New"/>
                <w:rtl/>
              </w:rPr>
              <w:delText>ء</w:delText>
            </w:r>
          </w:del>
          <w:ins w:id="13460" w:author="Transkribus" w:date="2019-12-11T14:30:00Z">
            <w:r w:rsidR="00EE6742" w:rsidRPr="00EE6742">
              <w:rPr>
                <w:rFonts w:ascii="Courier New" w:hAnsi="Courier New" w:cs="Courier New"/>
                <w:rtl/>
              </w:rPr>
              <w:t>ه</w:t>
            </w:r>
          </w:ins>
          <w:r w:rsidR="00EE6742" w:rsidRPr="00EE6742">
            <w:rPr>
              <w:rFonts w:ascii="Courier New" w:hAnsi="Courier New" w:cs="Courier New"/>
              <w:rtl/>
            </w:rPr>
            <w:t>ة كتاب</w:t>
          </w:r>
        </w:dir>
      </w:dir>
    </w:p>
    <w:p w14:paraId="68E8BB1B" w14:textId="2F50673B" w:rsidR="00EE6742" w:rsidRPr="00EE6742" w:rsidRDefault="00EE6742" w:rsidP="00EE6742">
      <w:pPr>
        <w:pStyle w:val="NurText"/>
        <w:bidi/>
        <w:rPr>
          <w:ins w:id="13461" w:author="Transkribus" w:date="2019-12-11T14:30:00Z"/>
          <w:rFonts w:ascii="Courier New" w:hAnsi="Courier New" w:cs="Courier New"/>
        </w:rPr>
      </w:pPr>
      <w:r w:rsidRPr="00EE6742">
        <w:rPr>
          <w:rFonts w:ascii="Courier New" w:hAnsi="Courier New" w:cs="Courier New"/>
          <w:rtl/>
        </w:rPr>
        <w:t>القانون على الحك</w:t>
      </w:r>
      <w:del w:id="13462"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م القاضى بهاء الدين </w:t>
      </w:r>
      <w:del w:id="13463" w:author="Transkribus" w:date="2019-12-11T14:30:00Z">
        <w:r w:rsidR="009B6BCA" w:rsidRPr="009B6BCA">
          <w:rPr>
            <w:rFonts w:ascii="Courier New" w:hAnsi="Courier New" w:cs="Courier New"/>
            <w:rtl/>
          </w:rPr>
          <w:delText>ابى الثناء</w:delText>
        </w:r>
      </w:del>
      <w:ins w:id="13464" w:author="Transkribus" w:date="2019-12-11T14:30:00Z">
        <w:r w:rsidRPr="00EE6742">
          <w:rPr>
            <w:rFonts w:ascii="Courier New" w:hAnsi="Courier New" w:cs="Courier New"/>
            <w:rtl/>
          </w:rPr>
          <w:t>أبى التناء</w:t>
        </w:r>
      </w:ins>
      <w:r w:rsidRPr="00EE6742">
        <w:rPr>
          <w:rFonts w:ascii="Courier New" w:hAnsi="Courier New" w:cs="Courier New"/>
          <w:rtl/>
        </w:rPr>
        <w:t xml:space="preserve"> محمود بن </w:t>
      </w:r>
      <w:del w:id="13465" w:author="Transkribus" w:date="2019-12-11T14:30:00Z">
        <w:r w:rsidR="009B6BCA" w:rsidRPr="009B6BCA">
          <w:rPr>
            <w:rFonts w:ascii="Courier New" w:hAnsi="Courier New" w:cs="Courier New"/>
            <w:rtl/>
          </w:rPr>
          <w:delText>ا</w:delText>
        </w:r>
      </w:del>
      <w:ins w:id="13466"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منصور بن الحسن </w:t>
      </w:r>
      <w:del w:id="13467" w:author="Transkribus" w:date="2019-12-11T14:30:00Z">
        <w:r w:rsidR="009B6BCA" w:rsidRPr="009B6BCA">
          <w:rPr>
            <w:rFonts w:ascii="Courier New" w:hAnsi="Courier New" w:cs="Courier New"/>
            <w:rtl/>
          </w:rPr>
          <w:delText>بن اسماعيل</w:delText>
        </w:r>
      </w:del>
      <w:ins w:id="13468" w:author="Transkribus" w:date="2019-12-11T14:30:00Z">
        <w:r w:rsidRPr="00EE6742">
          <w:rPr>
            <w:rFonts w:ascii="Courier New" w:hAnsi="Courier New" w:cs="Courier New"/>
            <w:rtl/>
          </w:rPr>
          <w:t>ين</w:t>
        </w:r>
      </w:ins>
    </w:p>
    <w:p w14:paraId="435EEA9A" w14:textId="3A951621" w:rsidR="00EE6742" w:rsidRPr="00EE6742" w:rsidRDefault="00EE6742" w:rsidP="00EE6742">
      <w:pPr>
        <w:pStyle w:val="NurText"/>
        <w:bidi/>
        <w:rPr>
          <w:rFonts w:ascii="Courier New" w:hAnsi="Courier New" w:cs="Courier New"/>
        </w:rPr>
      </w:pPr>
      <w:ins w:id="13469" w:author="Transkribus" w:date="2019-12-11T14:30:00Z">
        <w:r w:rsidRPr="00EE6742">
          <w:rPr>
            <w:rFonts w:ascii="Courier New" w:hAnsi="Courier New" w:cs="Courier New"/>
            <w:rtl/>
          </w:rPr>
          <w:t>اسمعيل</w:t>
        </w:r>
      </w:ins>
      <w:r w:rsidRPr="00EE6742">
        <w:rPr>
          <w:rFonts w:ascii="Courier New" w:hAnsi="Courier New" w:cs="Courier New"/>
          <w:rtl/>
        </w:rPr>
        <w:t xml:space="preserve"> الطبرى </w:t>
      </w:r>
      <w:del w:id="13470" w:author="Transkribus" w:date="2019-12-11T14:30:00Z">
        <w:r w:rsidR="009B6BCA" w:rsidRPr="009B6BCA">
          <w:rPr>
            <w:rFonts w:ascii="Courier New" w:hAnsi="Courier New" w:cs="Courier New"/>
            <w:rtl/>
          </w:rPr>
          <w:delText>المخزومى لما اتى الى دمشق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471" w:author="Transkribus" w:date="2019-12-11T14:30:00Z">
        <w:r w:rsidRPr="00EE6742">
          <w:rPr>
            <w:rFonts w:ascii="Courier New" w:hAnsi="Courier New" w:cs="Courier New"/>
            <w:rtl/>
          </w:rPr>
          <w:t>المجروى ما أفى الى ديسق وقر أعليه منه الى عسلاج الاسهال الديانى ثم</w:t>
        </w:r>
      </w:ins>
    </w:p>
    <w:p w14:paraId="047EC5B6" w14:textId="77777777" w:rsidR="009B6BCA" w:rsidRPr="009B6BCA" w:rsidRDefault="009B6BCA" w:rsidP="009B6BCA">
      <w:pPr>
        <w:pStyle w:val="NurText"/>
        <w:bidi/>
        <w:rPr>
          <w:del w:id="13472" w:author="Transkribus" w:date="2019-12-11T14:30:00Z"/>
          <w:rFonts w:ascii="Courier New" w:hAnsi="Courier New" w:cs="Courier New"/>
        </w:rPr>
      </w:pPr>
      <w:dir w:val="rtl">
        <w:dir w:val="rtl">
          <w:del w:id="13473" w:author="Transkribus" w:date="2019-12-11T14:30:00Z">
            <w:r w:rsidRPr="009B6BCA">
              <w:rPr>
                <w:rFonts w:ascii="Courier New" w:hAnsi="Courier New" w:cs="Courier New"/>
                <w:rtl/>
              </w:rPr>
              <w:delText>وقرا عليه منه الى علاج الاسهال الدماغي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1429EC" w14:textId="77777777" w:rsidR="009B6BCA" w:rsidRPr="009B6BCA" w:rsidRDefault="009B6BCA" w:rsidP="009B6BCA">
      <w:pPr>
        <w:pStyle w:val="NurText"/>
        <w:bidi/>
        <w:rPr>
          <w:del w:id="13474" w:author="Transkribus" w:date="2019-12-11T14:30:00Z"/>
          <w:rFonts w:ascii="Courier New" w:hAnsi="Courier New" w:cs="Courier New"/>
        </w:rPr>
      </w:pPr>
      <w:dir w:val="rtl">
        <w:dir w:val="rtl">
          <w:del w:id="13475" w:author="Transkribus" w:date="2019-12-11T14:30:00Z">
            <w:r w:rsidRPr="009B6BCA">
              <w:rPr>
                <w:rFonts w:ascii="Courier New" w:hAnsi="Courier New" w:cs="Courier New"/>
                <w:rtl/>
              </w:rPr>
              <w:delText xml:space="preserve">ثم </w:delText>
            </w:r>
          </w:del>
          <w:r w:rsidR="00EE6742" w:rsidRPr="00EE6742">
            <w:rPr>
              <w:rFonts w:ascii="Courier New" w:hAnsi="Courier New" w:cs="Courier New"/>
              <w:rtl/>
            </w:rPr>
            <w:t xml:space="preserve">سافر </w:t>
          </w:r>
          <w:del w:id="13476" w:author="Transkribus" w:date="2019-12-11T14:30:00Z">
            <w:r w:rsidRPr="009B6BCA">
              <w:rPr>
                <w:rFonts w:ascii="Courier New" w:hAnsi="Courier New" w:cs="Courier New"/>
                <w:rtl/>
              </w:rPr>
              <w:delText>الشيخ بهاء</w:delText>
            </w:r>
          </w:del>
          <w:ins w:id="13477" w:author="Transkribus" w:date="2019-12-11T14:30:00Z">
            <w:r w:rsidR="00EE6742" w:rsidRPr="00EE6742">
              <w:rPr>
                <w:rFonts w:ascii="Courier New" w:hAnsi="Courier New" w:cs="Courier New"/>
                <w:rtl/>
              </w:rPr>
              <w:t>الشيجبهاء</w:t>
            </w:r>
          </w:ins>
          <w:r w:rsidR="00EE6742" w:rsidRPr="00EE6742">
            <w:rPr>
              <w:rFonts w:ascii="Courier New" w:hAnsi="Courier New" w:cs="Courier New"/>
              <w:rtl/>
            </w:rPr>
            <w:t xml:space="preserve"> الدين الى بلد الرو</w:t>
          </w:r>
          <w:del w:id="13478" w:author="Transkribus" w:date="2019-12-11T14:30:00Z">
            <w:r w:rsidRPr="009B6BCA">
              <w:rPr>
                <w:rFonts w:ascii="Courier New" w:hAnsi="Courier New" w:cs="Courier New"/>
                <w:rtl/>
              </w:rPr>
              <w:delText>م</w:delText>
            </w:r>
          </w:del>
          <w:ins w:id="13479"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 فى س</w:t>
          </w:r>
          <w:del w:id="13480" w:author="Transkribus" w:date="2019-12-11T14:30:00Z">
            <w:r w:rsidRPr="009B6BCA">
              <w:rPr>
                <w:rFonts w:ascii="Courier New" w:hAnsi="Courier New" w:cs="Courier New"/>
                <w:rtl/>
              </w:rPr>
              <w:delText>ن</w:delText>
            </w:r>
          </w:del>
          <w:ins w:id="13481"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ة ثمان </w:t>
          </w:r>
          <w:del w:id="13482" w:author="Transkribus" w:date="2019-12-11T14:30:00Z">
            <w:r w:rsidRPr="009B6BCA">
              <w:rPr>
                <w:rFonts w:ascii="Courier New" w:hAnsi="Courier New" w:cs="Courier New"/>
                <w:rtl/>
              </w:rPr>
              <w:delText>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5AF016" w14:textId="357AEF2E" w:rsidR="00EE6742" w:rsidRPr="00EE6742" w:rsidRDefault="009B6BCA" w:rsidP="00EE6742">
      <w:pPr>
        <w:pStyle w:val="NurText"/>
        <w:bidi/>
        <w:rPr>
          <w:ins w:id="13483" w:author="Transkribus" w:date="2019-12-11T14:30:00Z"/>
          <w:rFonts w:ascii="Courier New" w:hAnsi="Courier New" w:cs="Courier New"/>
        </w:rPr>
      </w:pPr>
      <w:dir w:val="rtl">
        <w:dir w:val="rtl">
          <w:del w:id="13484" w:author="Transkribus" w:date="2019-12-11T14:30:00Z">
            <w:r w:rsidRPr="009B6BCA">
              <w:rPr>
                <w:rFonts w:ascii="Courier New" w:hAnsi="Courier New" w:cs="Courier New"/>
                <w:rtl/>
              </w:rPr>
              <w:delText>وكان</w:delText>
            </w:r>
          </w:del>
          <w:ins w:id="13485" w:author="Transkribus" w:date="2019-12-11T14:30:00Z">
            <w:r w:rsidR="00EE6742" w:rsidRPr="00EE6742">
              <w:rPr>
                <w:rFonts w:ascii="Courier New" w:hAnsi="Courier New" w:cs="Courier New"/>
                <w:rtl/>
              </w:rPr>
              <w:t>وسيماثة وكمان</w:t>
            </w:r>
          </w:ins>
          <w:r w:rsidR="00EE6742" w:rsidRPr="00EE6742">
            <w:rPr>
              <w:rFonts w:ascii="Courier New" w:hAnsi="Courier New" w:cs="Courier New"/>
              <w:rtl/>
            </w:rPr>
            <w:t xml:space="preserve"> كمال الدين </w:t>
          </w:r>
          <w:del w:id="13486" w:author="Transkribus" w:date="2019-12-11T14:30:00Z">
            <w:r w:rsidRPr="009B6BCA">
              <w:rPr>
                <w:rFonts w:ascii="Courier New" w:hAnsi="Courier New" w:cs="Courier New"/>
                <w:rtl/>
              </w:rPr>
              <w:delText>الحمصى قد اشتغل ايضا بالادب وقرا على الشيخ</w:delText>
            </w:r>
          </w:del>
          <w:ins w:id="13487" w:author="Transkribus" w:date="2019-12-11T14:30:00Z">
            <w:r w:rsidR="00EE6742" w:rsidRPr="00EE6742">
              <w:rPr>
                <w:rFonts w:ascii="Courier New" w:hAnsi="Courier New" w:cs="Courier New"/>
                <w:rtl/>
              </w:rPr>
              <w:t>الحمسى فد اشستعل</w:t>
            </w:r>
          </w:ins>
        </w:dir>
      </w:dir>
    </w:p>
    <w:p w14:paraId="48368004" w14:textId="77777777" w:rsidR="009B6BCA" w:rsidRPr="009B6BCA" w:rsidRDefault="00EE6742" w:rsidP="009B6BCA">
      <w:pPr>
        <w:pStyle w:val="NurText"/>
        <w:bidi/>
        <w:rPr>
          <w:del w:id="13488" w:author="Transkribus" w:date="2019-12-11T14:30:00Z"/>
          <w:rFonts w:ascii="Courier New" w:hAnsi="Courier New" w:cs="Courier New"/>
        </w:rPr>
      </w:pPr>
      <w:ins w:id="13489" w:author="Transkribus" w:date="2019-12-11T14:30:00Z">
        <w:r w:rsidRPr="00EE6742">
          <w:rPr>
            <w:rFonts w:ascii="Courier New" w:hAnsi="Courier New" w:cs="Courier New"/>
            <w:rtl/>
          </w:rPr>
          <w:t>أبقا الادب وفر أعلى الشير</w:t>
        </w:r>
      </w:ins>
      <w:r w:rsidRPr="00EE6742">
        <w:rPr>
          <w:rFonts w:ascii="Courier New" w:hAnsi="Courier New" w:cs="Courier New"/>
          <w:rtl/>
        </w:rPr>
        <w:t xml:space="preserve"> تاج الدين </w:t>
      </w:r>
      <w:del w:id="13490" w:author="Transkribus" w:date="2019-12-11T14:30:00Z">
        <w:r w:rsidR="009B6BCA" w:rsidRPr="009B6BCA">
          <w:rPr>
            <w:rFonts w:ascii="Courier New" w:hAnsi="Courier New" w:cs="Courier New"/>
            <w:rtl/>
          </w:rPr>
          <w:delText>الكندي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B9432C" w14:textId="5EF8232A" w:rsidR="00EE6742" w:rsidRPr="00EE6742" w:rsidRDefault="009B6BCA" w:rsidP="00EE6742">
      <w:pPr>
        <w:pStyle w:val="NurText"/>
        <w:bidi/>
        <w:rPr>
          <w:rFonts w:ascii="Courier New" w:hAnsi="Courier New" w:cs="Courier New"/>
        </w:rPr>
      </w:pPr>
      <w:dir w:val="rtl">
        <w:dir w:val="rtl">
          <w:del w:id="13491" w:author="Transkribus" w:date="2019-12-11T14:30:00Z">
            <w:r w:rsidRPr="009B6BCA">
              <w:rPr>
                <w:rFonts w:ascii="Courier New" w:hAnsi="Courier New" w:cs="Courier New"/>
                <w:rtl/>
              </w:rPr>
              <w:delText>وكان محبا للتجارة واكثر</w:delText>
            </w:r>
          </w:del>
          <w:ins w:id="13492" w:author="Transkribus" w:date="2019-12-11T14:30:00Z">
            <w:r w:rsidR="00EE6742" w:rsidRPr="00EE6742">
              <w:rPr>
                <w:rFonts w:ascii="Courier New" w:hAnsi="Courier New" w:cs="Courier New"/>
                <w:rtl/>
              </w:rPr>
              <w:t>الكندى وكمان محيالنجارموا كتر</w:t>
            </w:r>
          </w:ins>
          <w:r w:rsidR="00EE6742" w:rsidRPr="00EE6742">
            <w:rPr>
              <w:rFonts w:ascii="Courier New" w:hAnsi="Courier New" w:cs="Courier New"/>
              <w:rtl/>
            </w:rPr>
            <w:t xml:space="preserve"> معيشته </w:t>
          </w:r>
          <w:del w:id="13493" w:author="Transkribus" w:date="2019-12-11T14:30:00Z">
            <w:r w:rsidRPr="009B6BCA">
              <w:rPr>
                <w:rFonts w:ascii="Courier New" w:hAnsi="Courier New" w:cs="Courier New"/>
                <w:rtl/>
              </w:rPr>
              <w:delText>منها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494" w:author="Transkribus" w:date="2019-12-11T14:30:00Z">
            <w:r w:rsidR="00EE6742" w:rsidRPr="00EE6742">
              <w:rPr>
                <w:rFonts w:ascii="Courier New" w:hAnsi="Courier New" w:cs="Courier New"/>
                <w:rtl/>
              </w:rPr>
              <w:t>مهاوكاتت</w:t>
            </w:r>
          </w:ins>
        </w:dir>
      </w:dir>
    </w:p>
    <w:p w14:paraId="1052DE42" w14:textId="0C053AD2" w:rsidR="00EE6742" w:rsidRPr="00EE6742" w:rsidRDefault="009B6BCA" w:rsidP="00EE6742">
      <w:pPr>
        <w:pStyle w:val="NurText"/>
        <w:bidi/>
        <w:rPr>
          <w:rFonts w:ascii="Courier New" w:hAnsi="Courier New" w:cs="Courier New"/>
        </w:rPr>
      </w:pPr>
      <w:dir w:val="rtl">
        <w:dir w:val="rtl">
          <w:del w:id="13495" w:author="Transkribus" w:date="2019-12-11T14:30:00Z">
            <w:r w:rsidRPr="009B6BCA">
              <w:rPr>
                <w:rFonts w:ascii="Courier New" w:hAnsi="Courier New" w:cs="Courier New"/>
                <w:rtl/>
              </w:rPr>
              <w:delText>وكانت له دكان</w:delText>
            </w:r>
          </w:del>
          <w:ins w:id="13496" w:author="Transkribus" w:date="2019-12-11T14:30:00Z">
            <w:r w:rsidR="00EE6742" w:rsidRPr="00EE6742">
              <w:rPr>
                <w:rFonts w:ascii="Courier New" w:hAnsi="Courier New" w:cs="Courier New"/>
                <w:rtl/>
              </w:rPr>
              <w:t>الهد كان</w:t>
            </w:r>
          </w:ins>
          <w:r w:rsidR="00EE6742" w:rsidRPr="00EE6742">
            <w:rPr>
              <w:rFonts w:ascii="Courier New" w:hAnsi="Courier New" w:cs="Courier New"/>
              <w:rtl/>
            </w:rPr>
            <w:t xml:space="preserve"> فى الخوا</w:t>
          </w:r>
          <w:del w:id="13497" w:author="Transkribus" w:date="2019-12-11T14:30:00Z">
            <w:r w:rsidRPr="009B6BCA">
              <w:rPr>
                <w:rFonts w:ascii="Courier New" w:hAnsi="Courier New" w:cs="Courier New"/>
                <w:rtl/>
              </w:rPr>
              <w:delText>ص</w:delText>
            </w:r>
          </w:del>
          <w:ins w:id="1349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ين بدمشق </w:t>
          </w:r>
          <w:del w:id="13499" w:author="Transkribus" w:date="2019-12-11T14:30:00Z">
            <w:r w:rsidRPr="009B6BCA">
              <w:rPr>
                <w:rFonts w:ascii="Courier New" w:hAnsi="Courier New" w:cs="Courier New"/>
                <w:rtl/>
              </w:rPr>
              <w:delText>يجلس فيها ويكره</w:delText>
            </w:r>
          </w:del>
          <w:ins w:id="13500" w:author="Transkribus" w:date="2019-12-11T14:30:00Z">
            <w:r w:rsidR="00EE6742" w:rsidRPr="00EE6742">
              <w:rPr>
                <w:rFonts w:ascii="Courier New" w:hAnsi="Courier New" w:cs="Courier New"/>
                <w:rtl/>
              </w:rPr>
              <w:t>بخلس فيهاوبكر</w:t>
            </w:r>
          </w:ins>
          <w:r w:rsidR="00EE6742" w:rsidRPr="00EE6742">
            <w:rPr>
              <w:rFonts w:ascii="Courier New" w:hAnsi="Courier New" w:cs="Courier New"/>
              <w:rtl/>
            </w:rPr>
            <w:t xml:space="preserve"> التكسب بصناعة الطب</w:t>
          </w:r>
          <w:del w:id="135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502" w:author="Transkribus" w:date="2019-12-11T14:30:00Z">
            <w:r w:rsidR="00EE6742" w:rsidRPr="00EE6742">
              <w:rPr>
                <w:rFonts w:ascii="Courier New" w:hAnsi="Courier New" w:cs="Courier New"/>
                <w:rtl/>
              </w:rPr>
              <w:t xml:space="preserve"> واثما كمان الملولك</w:t>
            </w:r>
          </w:ins>
        </w:dir>
      </w:dir>
    </w:p>
    <w:p w14:paraId="56253356" w14:textId="3FAE3C1E" w:rsidR="00EE6742" w:rsidRPr="00EE6742" w:rsidRDefault="009B6BCA" w:rsidP="00EE6742">
      <w:pPr>
        <w:pStyle w:val="NurText"/>
        <w:bidi/>
        <w:rPr>
          <w:ins w:id="13503" w:author="Transkribus" w:date="2019-12-11T14:30:00Z"/>
          <w:rFonts w:ascii="Courier New" w:hAnsi="Courier New" w:cs="Courier New"/>
        </w:rPr>
      </w:pPr>
      <w:dir w:val="rtl">
        <w:dir w:val="rtl">
          <w:del w:id="13504" w:author="Transkribus" w:date="2019-12-11T14:30:00Z">
            <w:r w:rsidRPr="009B6BCA">
              <w:rPr>
                <w:rFonts w:ascii="Courier New" w:hAnsi="Courier New" w:cs="Courier New"/>
                <w:rtl/>
              </w:rPr>
              <w:delText>وانما كان الملوك واكثر الاعيان يطلبونه ويستطبونه لما ظهر</w:delText>
            </w:r>
          </w:del>
          <w:ins w:id="13505" w:author="Transkribus" w:date="2019-12-11T14:30:00Z">
            <w:r w:rsidR="00EE6742" w:rsidRPr="00EE6742">
              <w:rPr>
                <w:rFonts w:ascii="Courier New" w:hAnsi="Courier New" w:cs="Courier New"/>
                <w:rtl/>
              </w:rPr>
              <w:t>ووفى بالقاهر</w:t>
            </w:r>
          </w:ins>
        </w:dir>
      </w:dir>
    </w:p>
    <w:p w14:paraId="1A451CB9" w14:textId="77777777" w:rsidR="009B6BCA" w:rsidRPr="009B6BCA" w:rsidRDefault="00EE6742" w:rsidP="009B6BCA">
      <w:pPr>
        <w:pStyle w:val="NurText"/>
        <w:bidi/>
        <w:rPr>
          <w:del w:id="13506" w:author="Transkribus" w:date="2019-12-11T14:30:00Z"/>
          <w:rFonts w:ascii="Courier New" w:hAnsi="Courier New" w:cs="Courier New"/>
        </w:rPr>
      </w:pPr>
      <w:ins w:id="13507" w:author="Transkribus" w:date="2019-12-11T14:30:00Z">
        <w:r w:rsidRPr="00EE6742">
          <w:rPr>
            <w:rFonts w:ascii="Courier New" w:hAnsi="Courier New" w:cs="Courier New"/>
            <w:rtl/>
          </w:rPr>
          <w:t>بأكتر الاعمان بطليوسه ويستطبوه لاظهر</w:t>
        </w:r>
      </w:ins>
      <w:r w:rsidRPr="00EE6742">
        <w:rPr>
          <w:rFonts w:ascii="Courier New" w:hAnsi="Courier New" w:cs="Courier New"/>
          <w:rtl/>
        </w:rPr>
        <w:t xml:space="preserve"> من علمه وبا</w:t>
      </w:r>
      <w:ins w:id="13508" w:author="Transkribus" w:date="2019-12-11T14:30:00Z">
        <w:r w:rsidRPr="00EE6742">
          <w:rPr>
            <w:rFonts w:ascii="Courier New" w:hAnsi="Courier New" w:cs="Courier New"/>
            <w:rtl/>
          </w:rPr>
          <w:t>ب</w:t>
        </w:r>
      </w:ins>
      <w:r w:rsidRPr="00EE6742">
        <w:rPr>
          <w:rFonts w:ascii="Courier New" w:hAnsi="Courier New" w:cs="Courier New"/>
          <w:rtl/>
        </w:rPr>
        <w:t>ن من فضله</w:t>
      </w:r>
      <w:del w:id="1350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C2F4E45" w14:textId="686BA62B" w:rsidR="00EE6742" w:rsidRPr="00EE6742" w:rsidRDefault="009B6BCA" w:rsidP="00EE6742">
      <w:pPr>
        <w:pStyle w:val="NurText"/>
        <w:bidi/>
        <w:rPr>
          <w:rFonts w:ascii="Courier New" w:hAnsi="Courier New" w:cs="Courier New"/>
        </w:rPr>
      </w:pPr>
      <w:dir w:val="rtl">
        <w:dir w:val="rtl">
          <w:del w:id="13510" w:author="Transkribus" w:date="2019-12-11T14:30:00Z">
            <w:r w:rsidRPr="009B6BCA">
              <w:rPr>
                <w:rFonts w:ascii="Courier New" w:hAnsi="Courier New" w:cs="Courier New"/>
                <w:rtl/>
              </w:rPr>
              <w:delText>وطلبه</w:delText>
            </w:r>
          </w:del>
          <w:ins w:id="13511" w:author="Transkribus" w:date="2019-12-11T14:30:00Z">
            <w:r w:rsidR="00EE6742" w:rsidRPr="00EE6742">
              <w:rPr>
                <w:rFonts w:ascii="Courier New" w:hAnsi="Courier New" w:cs="Courier New"/>
                <w:rtl/>
              </w:rPr>
              <w:t xml:space="preserve"> وطليه</w:t>
            </w:r>
          </w:ins>
          <w:r w:rsidR="00EE6742" w:rsidRPr="00EE6742">
            <w:rPr>
              <w:rFonts w:ascii="Courier New" w:hAnsi="Courier New" w:cs="Courier New"/>
              <w:rtl/>
            </w:rPr>
            <w:t xml:space="preserve"> الملك العادل</w:t>
          </w:r>
        </w:dir>
      </w:dir>
    </w:p>
    <w:p w14:paraId="6DDA99B6" w14:textId="2AF1DE2D" w:rsidR="00EE6742" w:rsidRPr="00EE6742" w:rsidRDefault="00EE6742" w:rsidP="00EE6742">
      <w:pPr>
        <w:pStyle w:val="NurText"/>
        <w:bidi/>
        <w:rPr>
          <w:ins w:id="13512" w:author="Transkribus" w:date="2019-12-11T14:30:00Z"/>
          <w:rFonts w:ascii="Courier New" w:hAnsi="Courier New" w:cs="Courier New"/>
        </w:rPr>
      </w:pPr>
      <w:r w:rsidRPr="00EE6742">
        <w:rPr>
          <w:rFonts w:ascii="Courier New" w:hAnsi="Courier New" w:cs="Courier New"/>
          <w:rtl/>
        </w:rPr>
        <w:t xml:space="preserve"> </w:t>
      </w:r>
      <w:del w:id="13513" w:author="Transkribus" w:date="2019-12-11T14:30:00Z">
        <w:r w:rsidR="009B6BCA" w:rsidRPr="009B6BCA">
          <w:rPr>
            <w:rFonts w:ascii="Courier New" w:hAnsi="Courier New" w:cs="Courier New"/>
            <w:rtl/>
          </w:rPr>
          <w:delText>ا</w:delText>
        </w:r>
      </w:del>
      <w:ins w:id="13514" w:author="Transkribus" w:date="2019-12-11T14:30:00Z">
        <w:r w:rsidRPr="00EE6742">
          <w:rPr>
            <w:rFonts w:ascii="Courier New" w:hAnsi="Courier New" w:cs="Courier New"/>
            <w:rtl/>
          </w:rPr>
          <w:t>أ</w:t>
        </w:r>
      </w:ins>
      <w:r w:rsidRPr="00EE6742">
        <w:rPr>
          <w:rFonts w:ascii="Courier New" w:hAnsi="Courier New" w:cs="Courier New"/>
          <w:rtl/>
        </w:rPr>
        <w:t xml:space="preserve">بو بكر بن </w:t>
      </w:r>
      <w:del w:id="13515" w:author="Transkribus" w:date="2019-12-11T14:30:00Z">
        <w:r w:rsidR="009B6BCA" w:rsidRPr="009B6BCA">
          <w:rPr>
            <w:rFonts w:ascii="Courier New" w:hAnsi="Courier New" w:cs="Courier New"/>
            <w:rtl/>
          </w:rPr>
          <w:delText>ايوب وغيره ليخدمهم</w:delText>
        </w:r>
      </w:del>
      <w:ins w:id="13516" w:author="Transkribus" w:date="2019-12-11T14:30:00Z">
        <w:r w:rsidRPr="00EE6742">
          <w:rPr>
            <w:rFonts w:ascii="Courier New" w:hAnsi="Courier New" w:cs="Courier New"/>
            <w:rtl/>
          </w:rPr>
          <w:t>أيوب وغيرة الحدمهم</w:t>
        </w:r>
      </w:ins>
      <w:r w:rsidRPr="00EE6742">
        <w:rPr>
          <w:rFonts w:ascii="Courier New" w:hAnsi="Courier New" w:cs="Courier New"/>
          <w:rtl/>
        </w:rPr>
        <w:t xml:space="preserve"> ويبقى معهم فى </w:t>
      </w:r>
      <w:del w:id="13517" w:author="Transkribus" w:date="2019-12-11T14:30:00Z">
        <w:r w:rsidR="009B6BCA" w:rsidRPr="009B6BCA">
          <w:rPr>
            <w:rFonts w:ascii="Courier New" w:hAnsi="Courier New" w:cs="Courier New"/>
            <w:rtl/>
          </w:rPr>
          <w:delText>الصحبة فما فعل وبقى</w:delText>
        </w:r>
      </w:del>
      <w:ins w:id="13518" w:author="Transkribus" w:date="2019-12-11T14:30:00Z">
        <w:r w:rsidRPr="00EE6742">
          <w:rPr>
            <w:rFonts w:ascii="Courier New" w:hAnsi="Courier New" w:cs="Courier New"/>
            <w:rtl/>
          </w:rPr>
          <w:t>النجيه فافعل ويق</w:t>
        </w:r>
      </w:ins>
      <w:r w:rsidRPr="00EE6742">
        <w:rPr>
          <w:rFonts w:ascii="Courier New" w:hAnsi="Courier New" w:cs="Courier New"/>
          <w:rtl/>
        </w:rPr>
        <w:t xml:space="preserve"> سنين </w:t>
      </w:r>
      <w:del w:id="13519" w:author="Transkribus" w:date="2019-12-11T14:30:00Z">
        <w:r w:rsidR="009B6BCA" w:rsidRPr="009B6BCA">
          <w:rPr>
            <w:rFonts w:ascii="Courier New" w:hAnsi="Courier New" w:cs="Courier New"/>
            <w:rtl/>
          </w:rPr>
          <w:delText>يتردد</w:delText>
        </w:r>
      </w:del>
      <w:ins w:id="13520" w:author="Transkribus" w:date="2019-12-11T14:30:00Z">
        <w:r w:rsidRPr="00EE6742">
          <w:rPr>
            <w:rFonts w:ascii="Courier New" w:hAnsi="Courier New" w:cs="Courier New"/>
            <w:rtl/>
          </w:rPr>
          <w:t>بردة</w:t>
        </w:r>
      </w:ins>
      <w:r w:rsidRPr="00EE6742">
        <w:rPr>
          <w:rFonts w:ascii="Courier New" w:hAnsi="Courier New" w:cs="Courier New"/>
          <w:rtl/>
        </w:rPr>
        <w:t xml:space="preserve"> الى</w:t>
      </w:r>
      <w:del w:id="13521" w:author="Transkribus" w:date="2019-12-11T14:30:00Z">
        <w:r w:rsidR="009B6BCA" w:rsidRPr="009B6BCA">
          <w:rPr>
            <w:rFonts w:ascii="Courier New" w:hAnsi="Courier New" w:cs="Courier New"/>
            <w:rtl/>
          </w:rPr>
          <w:delText xml:space="preserve"> البيمارستان الكبير</w:delText>
        </w:r>
      </w:del>
    </w:p>
    <w:p w14:paraId="7647C3A4" w14:textId="4DA08FB3" w:rsidR="00EE6742" w:rsidRPr="00EE6742" w:rsidRDefault="00EE6742" w:rsidP="00EE6742">
      <w:pPr>
        <w:pStyle w:val="NurText"/>
        <w:bidi/>
        <w:rPr>
          <w:rFonts w:ascii="Courier New" w:hAnsi="Courier New" w:cs="Courier New"/>
        </w:rPr>
      </w:pPr>
      <w:ins w:id="13522" w:author="Transkribus" w:date="2019-12-11T14:30:00Z">
        <w:r w:rsidRPr="00EE6742">
          <w:rPr>
            <w:rFonts w:ascii="Courier New" w:hAnsi="Courier New" w:cs="Courier New"/>
            <w:rtl/>
          </w:rPr>
          <w:t>السمار ستان الكير</w:t>
        </w:r>
      </w:ins>
      <w:r w:rsidRPr="00EE6742">
        <w:rPr>
          <w:rFonts w:ascii="Courier New" w:hAnsi="Courier New" w:cs="Courier New"/>
          <w:rtl/>
        </w:rPr>
        <w:t xml:space="preserve"> الذى ا</w:t>
      </w:r>
      <w:del w:id="13523" w:author="Transkribus" w:date="2019-12-11T14:30:00Z">
        <w:r w:rsidR="009B6BCA" w:rsidRPr="009B6BCA">
          <w:rPr>
            <w:rFonts w:ascii="Courier New" w:hAnsi="Courier New" w:cs="Courier New"/>
            <w:rtl/>
          </w:rPr>
          <w:delText>ن</w:delText>
        </w:r>
      </w:del>
      <w:ins w:id="13524" w:author="Transkribus" w:date="2019-12-11T14:30:00Z">
        <w:r w:rsidRPr="00EE6742">
          <w:rPr>
            <w:rFonts w:ascii="Courier New" w:hAnsi="Courier New" w:cs="Courier New"/>
            <w:rtl/>
          </w:rPr>
          <w:t>ل</w:t>
        </w:r>
      </w:ins>
      <w:r w:rsidRPr="00EE6742">
        <w:rPr>
          <w:rFonts w:ascii="Courier New" w:hAnsi="Courier New" w:cs="Courier New"/>
          <w:rtl/>
        </w:rPr>
        <w:t xml:space="preserve">شاه الملك العادل </w:t>
      </w:r>
      <w:del w:id="13525" w:author="Transkribus" w:date="2019-12-11T14:30:00Z">
        <w:r w:rsidR="009B6BCA" w:rsidRPr="009B6BCA">
          <w:rPr>
            <w:rFonts w:ascii="Courier New" w:hAnsi="Courier New" w:cs="Courier New"/>
            <w:rtl/>
          </w:rPr>
          <w:delText>ن</w:delText>
        </w:r>
      </w:del>
      <w:ins w:id="13526" w:author="Transkribus" w:date="2019-12-11T14:30:00Z">
        <w:r w:rsidRPr="00EE6742">
          <w:rPr>
            <w:rFonts w:ascii="Courier New" w:hAnsi="Courier New" w:cs="Courier New"/>
            <w:rtl/>
          </w:rPr>
          <w:t>ب</w:t>
        </w:r>
      </w:ins>
      <w:r w:rsidRPr="00EE6742">
        <w:rPr>
          <w:rFonts w:ascii="Courier New" w:hAnsi="Courier New" w:cs="Courier New"/>
          <w:rtl/>
        </w:rPr>
        <w:t xml:space="preserve">ور الدين بن </w:t>
      </w:r>
      <w:del w:id="13527" w:author="Transkribus" w:date="2019-12-11T14:30:00Z">
        <w:r w:rsidR="009B6BCA" w:rsidRPr="009B6BCA">
          <w:rPr>
            <w:rFonts w:ascii="Courier New" w:hAnsi="Courier New" w:cs="Courier New"/>
            <w:rtl/>
          </w:rPr>
          <w:delText>زنكى ويعالج</w:delText>
        </w:r>
      </w:del>
      <w:ins w:id="13528" w:author="Transkribus" w:date="2019-12-11T14:30:00Z">
        <w:r w:rsidRPr="00EE6742">
          <w:rPr>
            <w:rFonts w:ascii="Courier New" w:hAnsi="Courier New" w:cs="Courier New"/>
            <w:rtl/>
          </w:rPr>
          <w:t>زفكى ويعالح</w:t>
        </w:r>
      </w:ins>
      <w:r w:rsidRPr="00EE6742">
        <w:rPr>
          <w:rFonts w:ascii="Courier New" w:hAnsi="Courier New" w:cs="Courier New"/>
          <w:rtl/>
        </w:rPr>
        <w:t xml:space="preserve"> المرضى فيه</w:t>
      </w:r>
      <w:del w:id="13529" w:author="Transkribus" w:date="2019-12-11T14:30:00Z">
        <w:r w:rsidR="009B6BCA" w:rsidRPr="009B6BCA">
          <w:rPr>
            <w:rFonts w:ascii="Courier New" w:hAnsi="Courier New" w:cs="Courier New"/>
            <w:rtl/>
          </w:rPr>
          <w:delText xml:space="preserve"> احتسابا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295367" w14:textId="7F4ACF97" w:rsidR="00EE6742" w:rsidRPr="00EE6742" w:rsidRDefault="009B6BCA" w:rsidP="00EE6742">
      <w:pPr>
        <w:pStyle w:val="NurText"/>
        <w:bidi/>
        <w:rPr>
          <w:rFonts w:ascii="Courier New" w:hAnsi="Courier New" w:cs="Courier New"/>
        </w:rPr>
      </w:pPr>
      <w:dir w:val="rtl">
        <w:dir w:val="rtl">
          <w:ins w:id="13530" w:author="Transkribus" w:date="2019-12-11T14:30:00Z">
            <w:r w:rsidR="00EE6742" w:rsidRPr="00EE6742">
              <w:rPr>
                <w:rFonts w:ascii="Courier New" w:hAnsi="Courier New" w:cs="Courier New"/>
                <w:rtl/>
              </w:rPr>
              <w:t xml:space="preserve">احنسانا </w:t>
            </w:r>
          </w:ins>
          <w:r w:rsidR="00EE6742" w:rsidRPr="00EE6742">
            <w:rPr>
              <w:rFonts w:ascii="Courier New" w:hAnsi="Courier New" w:cs="Courier New"/>
              <w:rtl/>
            </w:rPr>
            <w:t xml:space="preserve">ثم </w:t>
          </w:r>
          <w:del w:id="13531" w:author="Transkribus" w:date="2019-12-11T14:30:00Z">
            <w:r w:rsidRPr="009B6BCA">
              <w:rPr>
                <w:rFonts w:ascii="Courier New" w:hAnsi="Courier New" w:cs="Courier New"/>
                <w:rtl/>
              </w:rPr>
              <w:delText>الزم</w:delText>
            </w:r>
          </w:del>
          <w:ins w:id="13532" w:author="Transkribus" w:date="2019-12-11T14:30:00Z">
            <w:r w:rsidR="00EE6742" w:rsidRPr="00EE6742">
              <w:rPr>
                <w:rFonts w:ascii="Courier New" w:hAnsi="Courier New" w:cs="Courier New"/>
                <w:rtl/>
              </w:rPr>
              <w:t>الز م</w:t>
            </w:r>
          </w:ins>
          <w:r w:rsidR="00EE6742" w:rsidRPr="00EE6742">
            <w:rPr>
              <w:rFonts w:ascii="Courier New" w:hAnsi="Courier New" w:cs="Courier New"/>
              <w:rtl/>
            </w:rPr>
            <w:t xml:space="preserve"> بعد ذلك بان قررت له فيه </w:t>
          </w:r>
          <w:del w:id="13533" w:author="Transkribus" w:date="2019-12-11T14:30:00Z">
            <w:r w:rsidRPr="009B6BCA">
              <w:rPr>
                <w:rFonts w:ascii="Courier New" w:hAnsi="Courier New" w:cs="Courier New"/>
                <w:rtl/>
              </w:rPr>
              <w:delText>جامكية وجراية وبقى</w:delText>
            </w:r>
          </w:del>
          <w:ins w:id="13534" w:author="Transkribus" w:date="2019-12-11T14:30:00Z">
            <w:r w:rsidR="00EE6742" w:rsidRPr="00EE6742">
              <w:rPr>
                <w:rFonts w:ascii="Courier New" w:hAnsi="Courier New" w:cs="Courier New"/>
                <w:rtl/>
              </w:rPr>
              <w:t>جامكبه وجر اليقويق</w:t>
            </w:r>
          </w:ins>
          <w:r w:rsidR="00EE6742" w:rsidRPr="00EE6742">
            <w:rPr>
              <w:rFonts w:ascii="Courier New" w:hAnsi="Courier New" w:cs="Courier New"/>
              <w:rtl/>
            </w:rPr>
            <w:t xml:space="preserve"> كذلك الى </w:t>
          </w:r>
          <w:del w:id="13535" w:author="Transkribus" w:date="2019-12-11T14:30:00Z">
            <w:r w:rsidRPr="009B6BCA">
              <w:rPr>
                <w:rFonts w:ascii="Courier New" w:hAnsi="Courier New" w:cs="Courier New"/>
                <w:rtl/>
              </w:rPr>
              <w:delText>ان توفى رحمه</w:delText>
            </w:r>
          </w:del>
          <w:ins w:id="13536" w:author="Transkribus" w:date="2019-12-11T14:30:00Z">
            <w:r w:rsidR="00EE6742" w:rsidRPr="00EE6742">
              <w:rPr>
                <w:rFonts w:ascii="Courier New" w:hAnsi="Courier New" w:cs="Courier New"/>
                <w:rtl/>
              </w:rPr>
              <w:t>ابن يوفى رجمةه</w:t>
            </w:r>
          </w:ins>
          <w:r w:rsidR="00EE6742" w:rsidRPr="00EE6742">
            <w:rPr>
              <w:rFonts w:ascii="Courier New" w:hAnsi="Courier New" w:cs="Courier New"/>
              <w:rtl/>
            </w:rPr>
            <w:t xml:space="preserve"> الله</w:t>
          </w:r>
          <w:del w:id="135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37CE12" w14:textId="77777777" w:rsidR="009B6BCA" w:rsidRPr="009B6BCA" w:rsidRDefault="009B6BCA" w:rsidP="009B6BCA">
      <w:pPr>
        <w:pStyle w:val="NurText"/>
        <w:bidi/>
        <w:rPr>
          <w:del w:id="13538" w:author="Transkribus" w:date="2019-12-11T14:30:00Z"/>
          <w:rFonts w:ascii="Courier New" w:hAnsi="Courier New" w:cs="Courier New"/>
        </w:rPr>
      </w:pPr>
      <w:dir w:val="rtl">
        <w:dir w:val="rtl">
          <w:del w:id="13539" w:author="Transkribus" w:date="2019-12-11T14:30:00Z">
            <w:r w:rsidRPr="009B6BCA">
              <w:rPr>
                <w:rFonts w:ascii="Courier New" w:hAnsi="Courier New" w:cs="Courier New"/>
                <w:rtl/>
              </w:rPr>
              <w:delText>وكانت وفاته</w:delText>
            </w:r>
          </w:del>
          <w:ins w:id="13540" w:author="Transkribus" w:date="2019-12-11T14:30:00Z">
            <w:r w:rsidR="00EE6742" w:rsidRPr="00EE6742">
              <w:rPr>
                <w:rFonts w:ascii="Courier New" w:hAnsi="Courier New" w:cs="Courier New"/>
                <w:rtl/>
              </w:rPr>
              <w:t>وكاتت وفاله</w:t>
            </w:r>
          </w:ins>
          <w:r w:rsidR="00EE6742" w:rsidRPr="00EE6742">
            <w:rPr>
              <w:rFonts w:ascii="Courier New" w:hAnsi="Courier New" w:cs="Courier New"/>
              <w:rtl/>
            </w:rPr>
            <w:t xml:space="preserve"> فى </w:t>
          </w:r>
          <w:del w:id="13541" w:author="Transkribus" w:date="2019-12-11T14:30:00Z">
            <w:r w:rsidRPr="009B6BCA">
              <w:rPr>
                <w:rFonts w:ascii="Courier New" w:hAnsi="Courier New" w:cs="Courier New"/>
                <w:rtl/>
              </w:rPr>
              <w:delText>يوم الثلاثاء تاسع</w:delText>
            </w:r>
          </w:del>
          <w:ins w:id="13542" w:author="Transkribus" w:date="2019-12-11T14:30:00Z">
            <w:r w:rsidR="00EE6742" w:rsidRPr="00EE6742">
              <w:rPr>
                <w:rFonts w:ascii="Courier New" w:hAnsi="Courier New" w:cs="Courier New"/>
                <w:rtl/>
              </w:rPr>
              <w:t>بوم التلاثاء ثاسع</w:t>
            </w:r>
          </w:ins>
          <w:r w:rsidR="00EE6742" w:rsidRPr="00EE6742">
            <w:rPr>
              <w:rFonts w:ascii="Courier New" w:hAnsi="Courier New" w:cs="Courier New"/>
              <w:rtl/>
            </w:rPr>
            <w:t xml:space="preserve"> شهر </w:t>
          </w:r>
          <w:del w:id="13543" w:author="Transkribus" w:date="2019-12-11T14:30:00Z">
            <w:r w:rsidRPr="009B6BCA">
              <w:rPr>
                <w:rFonts w:ascii="Courier New" w:hAnsi="Courier New" w:cs="Courier New"/>
                <w:rtl/>
              </w:rPr>
              <w:delText>شعبان سنة اثنتى عشرة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7174C0" w14:textId="02E94DED" w:rsidR="00EE6742" w:rsidRPr="00EE6742" w:rsidRDefault="009B6BCA" w:rsidP="00EE6742">
      <w:pPr>
        <w:pStyle w:val="NurText"/>
        <w:bidi/>
        <w:rPr>
          <w:rFonts w:ascii="Courier New" w:hAnsi="Courier New" w:cs="Courier New"/>
        </w:rPr>
      </w:pPr>
      <w:dir w:val="rtl">
        <w:dir w:val="rtl">
          <w:del w:id="13544" w:author="Transkribus" w:date="2019-12-11T14:30:00Z">
            <w:r w:rsidRPr="009B6BCA">
              <w:rPr>
                <w:rFonts w:ascii="Courier New" w:hAnsi="Courier New" w:cs="Courier New"/>
                <w:rtl/>
              </w:rPr>
              <w:delText>ولكمال</w:delText>
            </w:r>
          </w:del>
          <w:ins w:id="13545" w:author="Transkribus" w:date="2019-12-11T14:30:00Z">
            <w:r w:rsidR="00EE6742" w:rsidRPr="00EE6742">
              <w:rPr>
                <w:rFonts w:ascii="Courier New" w:hAnsi="Courier New" w:cs="Courier New"/>
                <w:rtl/>
              </w:rPr>
              <w:t>سعيان صنة الفنى عسرةم وسثماثة أو لكمال</w:t>
            </w:r>
          </w:ins>
          <w:r w:rsidR="00EE6742" w:rsidRPr="00EE6742">
            <w:rPr>
              <w:rFonts w:ascii="Courier New" w:hAnsi="Courier New" w:cs="Courier New"/>
              <w:rtl/>
            </w:rPr>
            <w:t xml:space="preserve"> الدين</w:t>
          </w:r>
        </w:dir>
      </w:dir>
    </w:p>
    <w:p w14:paraId="6DFF7373" w14:textId="77777777" w:rsidR="009B6BCA" w:rsidRPr="009B6BCA" w:rsidRDefault="00EE6742" w:rsidP="009B6BCA">
      <w:pPr>
        <w:pStyle w:val="NurText"/>
        <w:bidi/>
        <w:rPr>
          <w:del w:id="13546" w:author="Transkribus" w:date="2019-12-11T14:30:00Z"/>
          <w:rFonts w:ascii="Courier New" w:hAnsi="Courier New" w:cs="Courier New"/>
        </w:rPr>
      </w:pPr>
      <w:r w:rsidRPr="00EE6742">
        <w:rPr>
          <w:rFonts w:ascii="Courier New" w:hAnsi="Courier New" w:cs="Courier New"/>
          <w:rtl/>
        </w:rPr>
        <w:t>الح</w:t>
      </w:r>
      <w:del w:id="13547" w:author="Transkribus" w:date="2019-12-11T14:30:00Z">
        <w:r w:rsidR="009B6BCA" w:rsidRPr="009B6BCA">
          <w:rPr>
            <w:rFonts w:ascii="Courier New" w:hAnsi="Courier New" w:cs="Courier New"/>
            <w:rtl/>
          </w:rPr>
          <w:delText>م</w:delText>
        </w:r>
      </w:del>
      <w:r w:rsidRPr="00EE6742">
        <w:rPr>
          <w:rFonts w:ascii="Courier New" w:hAnsi="Courier New" w:cs="Courier New"/>
          <w:rtl/>
        </w:rPr>
        <w:t>صى من الكتب م</w:t>
      </w:r>
      <w:del w:id="13548" w:author="Transkribus" w:date="2019-12-11T14:30:00Z">
        <w:r w:rsidR="009B6BCA" w:rsidRPr="009B6BCA">
          <w:rPr>
            <w:rFonts w:ascii="Courier New" w:hAnsi="Courier New" w:cs="Courier New"/>
            <w:rtl/>
          </w:rPr>
          <w:delText>ق</w:delText>
        </w:r>
      </w:del>
      <w:ins w:id="13549" w:author="Transkribus" w:date="2019-12-11T14:30:00Z">
        <w:r w:rsidRPr="00EE6742">
          <w:rPr>
            <w:rFonts w:ascii="Courier New" w:hAnsi="Courier New" w:cs="Courier New"/>
            <w:rtl/>
          </w:rPr>
          <w:t>ع</w:t>
        </w:r>
      </w:ins>
      <w:r w:rsidRPr="00EE6742">
        <w:rPr>
          <w:rFonts w:ascii="Courier New" w:hAnsi="Courier New" w:cs="Courier New"/>
          <w:rtl/>
        </w:rPr>
        <w:t>الة فى البا</w:t>
      </w:r>
      <w:del w:id="13550" w:author="Transkribus" w:date="2019-12-11T14:30:00Z">
        <w:r w:rsidR="009B6BCA" w:rsidRPr="009B6BCA">
          <w:rPr>
            <w:rFonts w:ascii="Courier New" w:hAnsi="Courier New" w:cs="Courier New"/>
            <w:rtl/>
          </w:rPr>
          <w:delText>ه</w:delText>
        </w:r>
      </w:del>
      <w:ins w:id="13551" w:author="Transkribus" w:date="2019-12-11T14:30:00Z">
        <w:r w:rsidRPr="00EE6742">
          <w:rPr>
            <w:rFonts w:ascii="Courier New" w:hAnsi="Courier New" w:cs="Courier New"/>
            <w:rtl/>
          </w:rPr>
          <w:t>ء</w:t>
        </w:r>
      </w:ins>
      <w:r w:rsidRPr="00EE6742">
        <w:rPr>
          <w:rFonts w:ascii="Courier New" w:hAnsi="Courier New" w:cs="Courier New"/>
          <w:rtl/>
        </w:rPr>
        <w:t xml:space="preserve"> وهى مستقصاة فى </w:t>
      </w:r>
      <w:del w:id="13552" w:author="Transkribus" w:date="2019-12-11T14:30:00Z">
        <w:r w:rsidR="009B6BCA" w:rsidRPr="009B6BCA">
          <w:rPr>
            <w:rFonts w:ascii="Courier New" w:hAnsi="Courier New" w:cs="Courier New"/>
            <w:rtl/>
          </w:rPr>
          <w:delText>فنها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198DDE4" w14:textId="7BFCE7C7" w:rsidR="00EE6742" w:rsidRPr="00EE6742" w:rsidRDefault="009B6BCA" w:rsidP="00EE6742">
      <w:pPr>
        <w:pStyle w:val="NurText"/>
        <w:bidi/>
        <w:rPr>
          <w:rFonts w:ascii="Courier New" w:hAnsi="Courier New" w:cs="Courier New"/>
        </w:rPr>
      </w:pPr>
      <w:dir w:val="rtl">
        <w:dir w:val="rtl">
          <w:del w:id="13553" w:author="Transkribus" w:date="2019-12-11T14:30:00Z">
            <w:r w:rsidRPr="009B6BCA">
              <w:rPr>
                <w:rFonts w:ascii="Courier New" w:hAnsi="Courier New" w:cs="Courier New"/>
                <w:rtl/>
              </w:rPr>
              <w:delText>شرح بعض</w:delText>
            </w:r>
          </w:del>
          <w:ins w:id="13554" w:author="Transkribus" w:date="2019-12-11T14:30:00Z">
            <w:r w:rsidR="00EE6742" w:rsidRPr="00EE6742">
              <w:rPr>
                <w:rFonts w:ascii="Courier New" w:hAnsi="Courier New" w:cs="Courier New"/>
                <w:rtl/>
              </w:rPr>
              <w:t>غنها شرج يعق</w:t>
            </w:r>
          </w:ins>
          <w:r w:rsidR="00EE6742" w:rsidRPr="00EE6742">
            <w:rPr>
              <w:rFonts w:ascii="Courier New" w:hAnsi="Courier New" w:cs="Courier New"/>
              <w:rtl/>
            </w:rPr>
            <w:t xml:space="preserve"> كتاب العل</w:t>
          </w:r>
        </w:dir>
      </w:dir>
    </w:p>
    <w:p w14:paraId="3D1C0CB6" w14:textId="77777777" w:rsidR="009B6BCA" w:rsidRPr="009B6BCA" w:rsidRDefault="009B6BCA" w:rsidP="009B6BCA">
      <w:pPr>
        <w:pStyle w:val="NurText"/>
        <w:bidi/>
        <w:rPr>
          <w:del w:id="13555" w:author="Transkribus" w:date="2019-12-11T14:30:00Z"/>
          <w:rFonts w:ascii="Courier New" w:hAnsi="Courier New" w:cs="Courier New"/>
        </w:rPr>
      </w:pPr>
      <w:del w:id="13556" w:author="Transkribus" w:date="2019-12-11T14:30:00Z">
        <w:r w:rsidRPr="009B6BCA">
          <w:rPr>
            <w:rFonts w:ascii="Courier New" w:hAnsi="Courier New" w:cs="Courier New"/>
            <w:rtl/>
          </w:rPr>
          <w:delText xml:space="preserve">ل </w:delText>
        </w:r>
      </w:del>
      <w:r w:rsidR="00EE6742" w:rsidRPr="00EE6742">
        <w:rPr>
          <w:rFonts w:ascii="Courier New" w:hAnsi="Courier New" w:cs="Courier New"/>
          <w:rtl/>
        </w:rPr>
        <w:t xml:space="preserve">والاعراض </w:t>
      </w:r>
      <w:del w:id="13557" w:author="Transkribus" w:date="2019-12-11T14:30:00Z">
        <w:r w:rsidRPr="009B6BCA">
          <w:rPr>
            <w:rFonts w:ascii="Courier New" w:hAnsi="Courier New" w:cs="Courier New"/>
            <w:rtl/>
          </w:rPr>
          <w:delText>لجالينوس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p>
    <w:p w14:paraId="20853C23" w14:textId="10AD7C9E" w:rsidR="00EE6742" w:rsidRPr="00EE6742" w:rsidRDefault="009B6BCA" w:rsidP="00EE6742">
      <w:pPr>
        <w:pStyle w:val="NurText"/>
        <w:bidi/>
        <w:rPr>
          <w:rFonts w:ascii="Courier New" w:hAnsi="Courier New" w:cs="Courier New"/>
        </w:rPr>
      </w:pPr>
      <w:dir w:val="rtl">
        <w:dir w:val="rtl">
          <w:del w:id="13558" w:author="Transkribus" w:date="2019-12-11T14:30:00Z">
            <w:r w:rsidRPr="009B6BCA">
              <w:rPr>
                <w:rFonts w:ascii="Courier New" w:hAnsi="Courier New" w:cs="Courier New"/>
                <w:rtl/>
              </w:rPr>
              <w:delText>الرسالة الكاملة</w:delText>
            </w:r>
          </w:del>
          <w:ins w:id="13559" w:author="Transkribus" w:date="2019-12-11T14:30:00Z">
            <w:r w:rsidR="00EE6742" w:rsidRPr="00EE6742">
              <w:rPr>
                <w:rFonts w:ascii="Courier New" w:hAnsi="Courier New" w:cs="Courier New"/>
                <w:rtl/>
              </w:rPr>
              <w:t>لخالبنوس الرشالة الكامسلة</w:t>
            </w:r>
          </w:ins>
          <w:r w:rsidR="00EE6742" w:rsidRPr="00EE6742">
            <w:rPr>
              <w:rFonts w:ascii="Courier New" w:hAnsi="Courier New" w:cs="Courier New"/>
              <w:rtl/>
            </w:rPr>
            <w:t xml:space="preserve"> فى الادو</w:t>
          </w:r>
          <w:del w:id="13560" w:author="Transkribus" w:date="2019-12-11T14:30:00Z">
            <w:r w:rsidRPr="009B6BCA">
              <w:rPr>
                <w:rFonts w:ascii="Courier New" w:hAnsi="Courier New" w:cs="Courier New"/>
                <w:rtl/>
              </w:rPr>
              <w:delText>ي</w:delText>
            </w:r>
          </w:del>
          <w:ins w:id="13561"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المسهلة</w:t>
          </w:r>
          <w:del w:id="135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563" w:author="Transkribus" w:date="2019-12-11T14:30:00Z">
            <w:r w:rsidR="00EE6742" w:rsidRPr="00EE6742">
              <w:rPr>
                <w:rFonts w:ascii="Courier New" w:hAnsi="Courier New" w:cs="Courier New"/>
                <w:rtl/>
              </w:rPr>
              <w:t xml:space="preserve"> احنصار كناب الحساوى</w:t>
            </w:r>
          </w:ins>
        </w:dir>
      </w:dir>
    </w:p>
    <w:p w14:paraId="118F5AB6" w14:textId="77777777" w:rsidR="009B6BCA" w:rsidRPr="009B6BCA" w:rsidRDefault="009B6BCA" w:rsidP="009B6BCA">
      <w:pPr>
        <w:pStyle w:val="NurText"/>
        <w:bidi/>
        <w:rPr>
          <w:del w:id="13564" w:author="Transkribus" w:date="2019-12-11T14:30:00Z"/>
          <w:rFonts w:ascii="Courier New" w:hAnsi="Courier New" w:cs="Courier New"/>
        </w:rPr>
      </w:pPr>
      <w:dir w:val="rtl">
        <w:dir w:val="rtl">
          <w:del w:id="13565" w:author="Transkribus" w:date="2019-12-11T14:30:00Z">
            <w:r w:rsidRPr="009B6BCA">
              <w:rPr>
                <w:rFonts w:ascii="Courier New" w:hAnsi="Courier New" w:cs="Courier New"/>
                <w:rtl/>
              </w:rPr>
              <w:delText>اختصار كتاب الحاوى للرازى</w:delText>
            </w:r>
          </w:del>
          <w:ins w:id="13566" w:author="Transkribus" w:date="2019-12-11T14:30:00Z">
            <w:r w:rsidR="00EE6742" w:rsidRPr="00EE6742">
              <w:rPr>
                <w:rFonts w:ascii="Courier New" w:hAnsi="Courier New" w:cs="Courier New"/>
                <w:rtl/>
              </w:rPr>
              <w:t>ابرارى</w:t>
            </w:r>
          </w:ins>
          <w:r w:rsidR="00EE6742" w:rsidRPr="00EE6742">
            <w:rPr>
              <w:rFonts w:ascii="Courier New" w:hAnsi="Courier New" w:cs="Courier New"/>
              <w:rtl/>
            </w:rPr>
            <w:t xml:space="preserve"> لم </w:t>
          </w:r>
          <w:del w:id="13567" w:author="Transkribus" w:date="2019-12-11T14:30:00Z">
            <w:r w:rsidRPr="009B6BCA">
              <w:rPr>
                <w:rFonts w:ascii="Courier New" w:hAnsi="Courier New" w:cs="Courier New"/>
                <w:rtl/>
              </w:rPr>
              <w:delText>يتم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7C64F4" w14:textId="77777777" w:rsidR="009B6BCA" w:rsidRPr="009B6BCA" w:rsidRDefault="009B6BCA" w:rsidP="009B6BCA">
      <w:pPr>
        <w:pStyle w:val="NurText"/>
        <w:bidi/>
        <w:rPr>
          <w:del w:id="13568" w:author="Transkribus" w:date="2019-12-11T14:30:00Z"/>
          <w:rFonts w:ascii="Courier New" w:hAnsi="Courier New" w:cs="Courier New"/>
        </w:rPr>
      </w:pPr>
      <w:dir w:val="rtl">
        <w:dir w:val="rtl">
          <w:del w:id="13569" w:author="Transkribus" w:date="2019-12-11T14:30:00Z">
            <w:r w:rsidRPr="009B6BCA">
              <w:rPr>
                <w:rFonts w:ascii="Courier New" w:hAnsi="Courier New" w:cs="Courier New"/>
                <w:rtl/>
              </w:rPr>
              <w:delText>مقالة</w:delText>
            </w:r>
          </w:del>
          <w:ins w:id="13570" w:author="Transkribus" w:date="2019-12-11T14:30:00Z">
            <w:r w:rsidR="00EE6742" w:rsidRPr="00EE6742">
              <w:rPr>
                <w:rFonts w:ascii="Courier New" w:hAnsi="Courier New" w:cs="Courier New"/>
                <w:rtl/>
              </w:rPr>
              <w:t>يم معالة</w:t>
            </w:r>
          </w:ins>
          <w:r w:rsidR="00EE6742" w:rsidRPr="00EE6742">
            <w:rPr>
              <w:rFonts w:ascii="Courier New" w:hAnsi="Courier New" w:cs="Courier New"/>
              <w:rtl/>
            </w:rPr>
            <w:t xml:space="preserve"> فى الاستسقاء</w:t>
          </w:r>
          <w:del w:id="135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BC9586" w14:textId="77777777" w:rsidR="009B6BCA" w:rsidRPr="009B6BCA" w:rsidRDefault="009B6BCA" w:rsidP="009B6BCA">
      <w:pPr>
        <w:pStyle w:val="NurText"/>
        <w:bidi/>
        <w:rPr>
          <w:del w:id="13572" w:author="Transkribus" w:date="2019-12-11T14:30:00Z"/>
          <w:rFonts w:ascii="Courier New" w:hAnsi="Courier New" w:cs="Courier New"/>
        </w:rPr>
      </w:pPr>
      <w:dir w:val="rtl">
        <w:dir w:val="rtl">
          <w:del w:id="13573" w:author="Transkribus" w:date="2019-12-11T14:30:00Z">
            <w:r w:rsidRPr="009B6BCA">
              <w:rPr>
                <w:rFonts w:ascii="Courier New" w:hAnsi="Courier New" w:cs="Courier New"/>
                <w:rtl/>
              </w:rPr>
              <w:delText>تعاليق على</w:delText>
            </w:r>
          </w:del>
          <w:ins w:id="13574" w:author="Transkribus" w:date="2019-12-11T14:30:00Z">
            <w:r w:rsidR="00EE6742" w:rsidRPr="00EE6742">
              <w:rPr>
                <w:rFonts w:ascii="Courier New" w:hAnsi="Courier New" w:cs="Courier New"/>
                <w:rtl/>
              </w:rPr>
              <w:t xml:space="preserve"> تعالبق عسلى</w:t>
            </w:r>
          </w:ins>
          <w:r w:rsidR="00EE6742" w:rsidRPr="00EE6742">
            <w:rPr>
              <w:rFonts w:ascii="Courier New" w:hAnsi="Courier New" w:cs="Courier New"/>
              <w:rtl/>
            </w:rPr>
            <w:t xml:space="preserve"> الكليات من ك</w:t>
          </w:r>
          <w:del w:id="13575" w:author="Transkribus" w:date="2019-12-11T14:30:00Z">
            <w:r w:rsidRPr="009B6BCA">
              <w:rPr>
                <w:rFonts w:ascii="Courier New" w:hAnsi="Courier New" w:cs="Courier New"/>
                <w:rtl/>
              </w:rPr>
              <w:delText>ت</w:delText>
            </w:r>
          </w:del>
          <w:ins w:id="13576" w:author="Transkribus" w:date="2019-12-11T14:30:00Z">
            <w:r w:rsidR="00EE6742" w:rsidRPr="00EE6742">
              <w:rPr>
                <w:rFonts w:ascii="Courier New" w:hAnsi="Courier New" w:cs="Courier New"/>
                <w:rtl/>
              </w:rPr>
              <w:t>م</w:t>
            </w:r>
          </w:ins>
          <w:r w:rsidR="00EE6742" w:rsidRPr="00EE6742">
            <w:rPr>
              <w:rFonts w:ascii="Courier New" w:hAnsi="Courier New" w:cs="Courier New"/>
              <w:rtl/>
            </w:rPr>
            <w:t>اب القانون</w:t>
          </w:r>
          <w:del w:id="135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60C90E" w14:textId="7BC10B2B" w:rsidR="00EE6742" w:rsidRPr="00EE6742" w:rsidRDefault="009B6BCA" w:rsidP="00EE6742">
      <w:pPr>
        <w:pStyle w:val="NurText"/>
        <w:bidi/>
        <w:rPr>
          <w:rFonts w:ascii="Courier New" w:hAnsi="Courier New" w:cs="Courier New"/>
        </w:rPr>
      </w:pPr>
      <w:dir w:val="rtl">
        <w:dir w:val="rtl">
          <w:del w:id="13578" w:author="Transkribus" w:date="2019-12-11T14:30:00Z">
            <w:r w:rsidRPr="009B6BCA">
              <w:rPr>
                <w:rFonts w:ascii="Courier New" w:hAnsi="Courier New" w:cs="Courier New"/>
                <w:rtl/>
              </w:rPr>
              <w:delText>تعاليق</w:delText>
            </w:r>
          </w:del>
          <w:ins w:id="13579" w:author="Transkribus" w:date="2019-12-11T14:30:00Z">
            <w:r w:rsidR="00EE6742" w:rsidRPr="00EE6742">
              <w:rPr>
                <w:rFonts w:ascii="Courier New" w:hAnsi="Courier New" w:cs="Courier New"/>
                <w:rtl/>
              </w:rPr>
              <w:t xml:space="preserve"> فياليق</w:t>
            </w:r>
          </w:ins>
          <w:r w:rsidR="00EE6742" w:rsidRPr="00EE6742">
            <w:rPr>
              <w:rFonts w:ascii="Courier New" w:hAnsi="Courier New" w:cs="Courier New"/>
              <w:rtl/>
            </w:rPr>
            <w:t xml:space="preserve"> فى</w:t>
          </w:r>
        </w:dir>
      </w:dir>
    </w:p>
    <w:p w14:paraId="37D67A7D" w14:textId="77777777" w:rsidR="009B6BCA" w:rsidRPr="009B6BCA" w:rsidRDefault="00EE6742" w:rsidP="009B6BCA">
      <w:pPr>
        <w:pStyle w:val="NurText"/>
        <w:bidi/>
        <w:rPr>
          <w:del w:id="13580" w:author="Transkribus" w:date="2019-12-11T14:30:00Z"/>
          <w:rFonts w:ascii="Courier New" w:hAnsi="Courier New" w:cs="Courier New"/>
        </w:rPr>
      </w:pPr>
      <w:r w:rsidRPr="00EE6742">
        <w:rPr>
          <w:rFonts w:ascii="Courier New" w:hAnsi="Courier New" w:cs="Courier New"/>
          <w:rtl/>
        </w:rPr>
        <w:t>الطب</w:t>
      </w:r>
      <w:del w:id="135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C674570" w14:textId="77777777" w:rsidR="009B6BCA" w:rsidRPr="009B6BCA" w:rsidRDefault="009B6BCA" w:rsidP="009B6BCA">
      <w:pPr>
        <w:pStyle w:val="NurText"/>
        <w:bidi/>
        <w:rPr>
          <w:del w:id="13582" w:author="Transkribus" w:date="2019-12-11T14:30:00Z"/>
          <w:rFonts w:ascii="Courier New" w:hAnsi="Courier New" w:cs="Courier New"/>
        </w:rPr>
      </w:pPr>
      <w:dir w:val="rtl">
        <w:dir w:val="rtl">
          <w:del w:id="13583" w:author="Transkribus" w:date="2019-12-11T14:30:00Z">
            <w:r w:rsidRPr="009B6BCA">
              <w:rPr>
                <w:rFonts w:ascii="Courier New" w:hAnsi="Courier New" w:cs="Courier New"/>
                <w:rtl/>
              </w:rPr>
              <w:delText>تعاليق</w:delText>
            </w:r>
          </w:del>
          <w:ins w:id="13584" w:author="Transkribus" w:date="2019-12-11T14:30:00Z">
            <w:r w:rsidR="00EE6742" w:rsidRPr="00EE6742">
              <w:rPr>
                <w:rFonts w:ascii="Courier New" w:hAnsi="Courier New" w:cs="Courier New"/>
                <w:rtl/>
              </w:rPr>
              <w:t xml:space="preserve"> ثهالبق</w:t>
            </w:r>
          </w:ins>
          <w:r w:rsidR="00EE6742" w:rsidRPr="00EE6742">
            <w:rPr>
              <w:rFonts w:ascii="Courier New" w:hAnsi="Courier New" w:cs="Courier New"/>
              <w:rtl/>
            </w:rPr>
            <w:t xml:space="preserve"> فى البول الفها فى </w:t>
          </w:r>
          <w:del w:id="13585" w:author="Transkribus" w:date="2019-12-11T14:30:00Z">
            <w:r w:rsidRPr="009B6BCA">
              <w:rPr>
                <w:rFonts w:ascii="Courier New" w:hAnsi="Courier New" w:cs="Courier New"/>
                <w:rtl/>
              </w:rPr>
              <w:delText>اول رجب سنة ثلاث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0DFCB8" w14:textId="00DFB1E2" w:rsidR="00EE6742" w:rsidRPr="00EE6742" w:rsidRDefault="009B6BCA" w:rsidP="00EE6742">
      <w:pPr>
        <w:pStyle w:val="NurText"/>
        <w:bidi/>
        <w:rPr>
          <w:ins w:id="13586" w:author="Transkribus" w:date="2019-12-11T14:30:00Z"/>
          <w:rFonts w:ascii="Courier New" w:hAnsi="Courier New" w:cs="Courier New"/>
        </w:rPr>
      </w:pPr>
      <w:dir w:val="rtl">
        <w:dir w:val="rtl">
          <w:del w:id="13587" w:author="Transkribus" w:date="2019-12-11T14:30:00Z">
            <w:r w:rsidRPr="009B6BCA">
              <w:rPr>
                <w:rFonts w:ascii="Courier New" w:hAnsi="Courier New" w:cs="Courier New"/>
                <w:rtl/>
              </w:rPr>
              <w:delText>اختصار</w:delText>
            </w:r>
          </w:del>
          <w:ins w:id="13588" w:author="Transkribus" w:date="2019-12-11T14:30:00Z">
            <w:r w:rsidR="00EE6742" w:rsidRPr="00EE6742">
              <w:rPr>
                <w:rFonts w:ascii="Courier New" w:hAnsi="Courier New" w:cs="Courier New"/>
                <w:rtl/>
              </w:rPr>
              <w:t>أول رخب ستةقلاب وستماثة احنصار</w:t>
            </w:r>
          </w:ins>
          <w:r w:rsidR="00EE6742" w:rsidRPr="00EE6742">
            <w:rPr>
              <w:rFonts w:ascii="Courier New" w:hAnsi="Courier New" w:cs="Courier New"/>
              <w:rtl/>
            </w:rPr>
            <w:t xml:space="preserve"> كتاب المسائل</w:t>
          </w:r>
        </w:dir>
      </w:dir>
    </w:p>
    <w:p w14:paraId="21A5087F" w14:textId="47AF1347" w:rsidR="00EE6742" w:rsidRPr="00EE6742" w:rsidRDefault="00EE6742" w:rsidP="00EE6742">
      <w:pPr>
        <w:pStyle w:val="NurText"/>
        <w:bidi/>
        <w:rPr>
          <w:rFonts w:ascii="Courier New" w:hAnsi="Courier New" w:cs="Courier New"/>
        </w:rPr>
      </w:pPr>
      <w:ins w:id="13589" w:author="Transkribus" w:date="2019-12-11T14:30:00Z">
        <w:r w:rsidRPr="00EE6742">
          <w:rPr>
            <w:rFonts w:ascii="Courier New" w:hAnsi="Courier New" w:cs="Courier New"/>
            <w:rtl/>
          </w:rPr>
          <w:t>ا</w:t>
        </w:r>
      </w:ins>
      <w:r w:rsidRPr="00EE6742">
        <w:rPr>
          <w:rFonts w:ascii="Courier New" w:hAnsi="Courier New" w:cs="Courier New"/>
          <w:rtl/>
        </w:rPr>
        <w:t>لحنين بن اسح</w:t>
      </w:r>
      <w:del w:id="13590" w:author="Transkribus" w:date="2019-12-11T14:30:00Z">
        <w:r w:rsidR="009B6BCA" w:rsidRPr="009B6BCA">
          <w:rPr>
            <w:rFonts w:ascii="Courier New" w:hAnsi="Courier New" w:cs="Courier New"/>
            <w:rtl/>
          </w:rPr>
          <w:delText>ا</w:delText>
        </w:r>
      </w:del>
      <w:r w:rsidRPr="00EE6742">
        <w:rPr>
          <w:rFonts w:ascii="Courier New" w:hAnsi="Courier New" w:cs="Courier New"/>
          <w:rtl/>
        </w:rPr>
        <w:t xml:space="preserve">ق وقد </w:t>
      </w:r>
      <w:del w:id="13591" w:author="Transkribus" w:date="2019-12-11T14:30:00Z">
        <w:r w:rsidR="009B6BCA" w:rsidRPr="009B6BCA">
          <w:rPr>
            <w:rFonts w:ascii="Courier New" w:hAnsi="Courier New" w:cs="Courier New"/>
            <w:rtl/>
          </w:rPr>
          <w:delText>اجاد فيه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592" w:author="Transkribus" w:date="2019-12-11T14:30:00Z">
        <w:r w:rsidRPr="00EE6742">
          <w:rPr>
            <w:rFonts w:ascii="Courier New" w:hAnsi="Courier New" w:cs="Courier New"/>
            <w:rtl/>
          </w:rPr>
          <w:t>أجاد</w:t>
        </w:r>
      </w:ins>
    </w:p>
    <w:p w14:paraId="5343A7F5" w14:textId="22835C48" w:rsidR="00EE6742" w:rsidRPr="00EE6742" w:rsidRDefault="009B6BCA" w:rsidP="00EE6742">
      <w:pPr>
        <w:pStyle w:val="NurText"/>
        <w:bidi/>
        <w:rPr>
          <w:ins w:id="13593" w:author="Transkribus" w:date="2019-12-11T14:30:00Z"/>
          <w:rFonts w:ascii="Courier New" w:hAnsi="Courier New" w:cs="Courier New"/>
        </w:rPr>
      </w:pPr>
      <w:dir w:val="rtl">
        <w:dir w:val="rtl">
          <w:ins w:id="13594" w:author="Transkribus" w:date="2019-12-11T14:30:00Z">
            <w:r w:rsidR="00EE6742" w:rsidRPr="00EE6742">
              <w:rPr>
                <w:rFonts w:ascii="Courier New" w:hAnsi="Courier New" w:cs="Courier New"/>
                <w:rtl/>
              </w:rPr>
              <w:t>موفق الدين</w:t>
            </w:r>
          </w:ins>
        </w:dir>
      </w:dir>
    </w:p>
    <w:p w14:paraId="658F4834" w14:textId="2477EAE8" w:rsidR="00EE6742" w:rsidRPr="00EE6742" w:rsidRDefault="00EE6742" w:rsidP="00EE6742">
      <w:pPr>
        <w:pStyle w:val="NurText"/>
        <w:bidi/>
        <w:rPr>
          <w:rFonts w:ascii="Courier New" w:hAnsi="Courier New" w:cs="Courier New"/>
        </w:rPr>
      </w:pPr>
      <w:ins w:id="13595" w:author="Transkribus" w:date="2019-12-11T14:30:00Z">
        <w:r w:rsidRPr="00EE6742">
          <w:rPr>
            <w:rFonts w:ascii="Courier New" w:hAnsi="Courier New" w:cs="Courier New"/>
            <w:rtl/>
          </w:rPr>
          <w:t>*(</w:t>
        </w:r>
      </w:ins>
      <w:r w:rsidRPr="00EE6742">
        <w:rPr>
          <w:rFonts w:ascii="Courier New" w:hAnsi="Courier New" w:cs="Courier New"/>
          <w:rtl/>
        </w:rPr>
        <w:t xml:space="preserve">موفق الدين عبد </w:t>
      </w:r>
      <w:del w:id="13596" w:author="Transkribus" w:date="2019-12-11T14:30:00Z">
        <w:r w:rsidR="009B6BCA" w:rsidRPr="009B6BCA">
          <w:rPr>
            <w:rFonts w:ascii="Courier New" w:hAnsi="Courier New" w:cs="Courier New"/>
            <w:rtl/>
          </w:rPr>
          <w:delText>اللطيف البغدادي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597" w:author="Transkribus" w:date="2019-12-11T14:30:00Z">
        <w:r w:rsidRPr="00EE6742">
          <w:rPr>
            <w:rFonts w:ascii="Courier New" w:hAnsi="Courier New" w:cs="Courier New"/>
            <w:rtl/>
          </w:rPr>
          <w:t>الطبف البعدادى)*</w:t>
        </w:r>
      </w:ins>
    </w:p>
    <w:p w14:paraId="44D1E9CD" w14:textId="4B28873A" w:rsidR="00EE6742" w:rsidRPr="00EE6742" w:rsidRDefault="00EE6742" w:rsidP="00EE6742">
      <w:pPr>
        <w:pStyle w:val="NurText"/>
        <w:bidi/>
        <w:rPr>
          <w:ins w:id="13598" w:author="Transkribus" w:date="2019-12-11T14:30:00Z"/>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هو الش</w:t>
          </w:r>
          <w:del w:id="13599" w:author="Transkribus" w:date="2019-12-11T14:30:00Z">
            <w:r w:rsidR="009B6BCA" w:rsidRPr="009B6BCA">
              <w:rPr>
                <w:rFonts w:ascii="Courier New" w:hAnsi="Courier New" w:cs="Courier New"/>
                <w:rtl/>
              </w:rPr>
              <w:delText>يخ</w:delText>
            </w:r>
          </w:del>
          <w:ins w:id="13600" w:author="Transkribus" w:date="2019-12-11T14:30:00Z">
            <w:r w:rsidRPr="00EE6742">
              <w:rPr>
                <w:rFonts w:ascii="Courier New" w:hAnsi="Courier New" w:cs="Courier New"/>
                <w:rtl/>
              </w:rPr>
              <w:t>ح</w:t>
            </w:r>
          </w:ins>
          <w:r w:rsidRPr="00EE6742">
            <w:rPr>
              <w:rFonts w:ascii="Courier New" w:hAnsi="Courier New" w:cs="Courier New"/>
              <w:rtl/>
            </w:rPr>
            <w:t xml:space="preserve"> الامام الفاضل موفق الدين </w:t>
          </w:r>
          <w:del w:id="13601" w:author="Transkribus" w:date="2019-12-11T14:30:00Z">
            <w:r w:rsidR="009B6BCA" w:rsidRPr="009B6BCA">
              <w:rPr>
                <w:rFonts w:ascii="Courier New" w:hAnsi="Courier New" w:cs="Courier New"/>
                <w:rtl/>
              </w:rPr>
              <w:delText>ا</w:delText>
            </w:r>
          </w:del>
          <w:ins w:id="13602" w:author="Transkribus" w:date="2019-12-11T14:30:00Z">
            <w:r w:rsidRPr="00EE6742">
              <w:rPr>
                <w:rFonts w:ascii="Courier New" w:hAnsi="Courier New" w:cs="Courier New"/>
                <w:rtl/>
              </w:rPr>
              <w:t>أ</w:t>
            </w:r>
          </w:ins>
          <w:r w:rsidRPr="00EE6742">
            <w:rPr>
              <w:rFonts w:ascii="Courier New" w:hAnsi="Courier New" w:cs="Courier New"/>
              <w:rtl/>
            </w:rPr>
            <w:t>بو محمد عبد</w:t>
          </w:r>
          <w:del w:id="13603" w:author="Transkribus" w:date="2019-12-11T14:30:00Z">
            <w:r w:rsidR="009B6BCA" w:rsidRPr="009B6BCA">
              <w:rPr>
                <w:rFonts w:ascii="Courier New" w:hAnsi="Courier New" w:cs="Courier New"/>
                <w:rtl/>
              </w:rPr>
              <w:delText xml:space="preserve"> اللطيف</w:delText>
            </w:r>
          </w:del>
        </w:dir>
      </w:dir>
    </w:p>
    <w:p w14:paraId="4403416D" w14:textId="77777777" w:rsidR="00EE6742" w:rsidRPr="00EE6742" w:rsidRDefault="00EE6742" w:rsidP="00EE6742">
      <w:pPr>
        <w:pStyle w:val="NurText"/>
        <w:bidi/>
        <w:rPr>
          <w:ins w:id="13604" w:author="Transkribus" w:date="2019-12-11T14:30:00Z"/>
          <w:rFonts w:ascii="Courier New" w:hAnsi="Courier New" w:cs="Courier New"/>
        </w:rPr>
      </w:pPr>
      <w:ins w:id="13605" w:author="Transkribus" w:date="2019-12-11T14:30:00Z">
        <w:r w:rsidRPr="00EE6742">
          <w:rPr>
            <w:rFonts w:ascii="Courier New" w:hAnsi="Courier New" w:cs="Courier New"/>
            <w:rtl/>
          </w:rPr>
          <w:lastRenderedPageBreak/>
          <w:t>٤ر ر</w:t>
        </w:r>
      </w:ins>
    </w:p>
    <w:p w14:paraId="4BF1D846" w14:textId="77777777" w:rsidR="00EE6742" w:rsidRPr="00EE6742" w:rsidRDefault="00EE6742" w:rsidP="00EE6742">
      <w:pPr>
        <w:pStyle w:val="NurText"/>
        <w:bidi/>
        <w:rPr>
          <w:ins w:id="13606" w:author="Transkribus" w:date="2019-12-11T14:30:00Z"/>
          <w:rFonts w:ascii="Courier New" w:hAnsi="Courier New" w:cs="Courier New"/>
        </w:rPr>
      </w:pPr>
      <w:ins w:id="13607" w:author="Transkribus" w:date="2019-12-11T14:30:00Z">
        <w:r w:rsidRPr="00EE6742">
          <w:rPr>
            <w:rFonts w:ascii="Courier New" w:hAnsi="Courier New" w:cs="Courier New"/>
            <w:rtl/>
          </w:rPr>
          <w:t>٢٠٢</w:t>
        </w:r>
      </w:ins>
    </w:p>
    <w:p w14:paraId="4EE73BB1" w14:textId="77777777" w:rsidR="009B6BCA" w:rsidRPr="009B6BCA" w:rsidRDefault="00EE6742" w:rsidP="009B6BCA">
      <w:pPr>
        <w:pStyle w:val="NurText"/>
        <w:bidi/>
        <w:rPr>
          <w:del w:id="13608" w:author="Transkribus" w:date="2019-12-11T14:30:00Z"/>
          <w:rFonts w:ascii="Courier New" w:hAnsi="Courier New" w:cs="Courier New"/>
        </w:rPr>
      </w:pPr>
      <w:ins w:id="13609" w:author="Transkribus" w:date="2019-12-11T14:30:00Z">
        <w:r w:rsidRPr="00EE6742">
          <w:rPr>
            <w:rFonts w:ascii="Courier New" w:hAnsi="Courier New" w:cs="Courier New"/>
            <w:rtl/>
          </w:rPr>
          <w:t>اطيف</w:t>
        </w:r>
      </w:ins>
      <w:r w:rsidRPr="00EE6742">
        <w:rPr>
          <w:rFonts w:ascii="Courier New" w:hAnsi="Courier New" w:cs="Courier New"/>
          <w:rtl/>
        </w:rPr>
        <w:t xml:space="preserve"> بن يوسف بن محمد بن على بن </w:t>
      </w:r>
      <w:del w:id="13610" w:author="Transkribus" w:date="2019-12-11T14:30:00Z">
        <w:r w:rsidR="009B6BCA" w:rsidRPr="009B6BCA">
          <w:rPr>
            <w:rFonts w:ascii="Courier New" w:hAnsi="Courier New" w:cs="Courier New"/>
            <w:rtl/>
          </w:rPr>
          <w:delText>ا</w:delText>
        </w:r>
      </w:del>
      <w:ins w:id="13611" w:author="Transkribus" w:date="2019-12-11T14:30:00Z">
        <w:r w:rsidRPr="00EE6742">
          <w:rPr>
            <w:rFonts w:ascii="Courier New" w:hAnsi="Courier New" w:cs="Courier New"/>
            <w:rtl/>
          </w:rPr>
          <w:t>أ</w:t>
        </w:r>
      </w:ins>
      <w:r w:rsidRPr="00EE6742">
        <w:rPr>
          <w:rFonts w:ascii="Courier New" w:hAnsi="Courier New" w:cs="Courier New"/>
          <w:rtl/>
        </w:rPr>
        <w:t xml:space="preserve">بى سعد ويعرف بابن </w:t>
      </w:r>
      <w:del w:id="13612" w:author="Transkribus" w:date="2019-12-11T14:30:00Z">
        <w:r w:rsidR="009B6BCA" w:rsidRPr="009B6BCA">
          <w:rPr>
            <w:rFonts w:ascii="Courier New" w:hAnsi="Courier New" w:cs="Courier New"/>
            <w:rtl/>
          </w:rPr>
          <w:delText>اللباد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802E1EE" w14:textId="0018659E" w:rsidR="00EE6742" w:rsidRPr="00EE6742" w:rsidRDefault="009B6BCA" w:rsidP="00EE6742">
      <w:pPr>
        <w:pStyle w:val="NurText"/>
        <w:bidi/>
        <w:rPr>
          <w:rFonts w:ascii="Courier New" w:hAnsi="Courier New" w:cs="Courier New"/>
        </w:rPr>
      </w:pPr>
      <w:dir w:val="rtl">
        <w:dir w:val="rtl">
          <w:del w:id="13613" w:author="Transkribus" w:date="2019-12-11T14:30:00Z">
            <w:r w:rsidRPr="009B6BCA">
              <w:rPr>
                <w:rFonts w:ascii="Courier New" w:hAnsi="Courier New" w:cs="Courier New"/>
                <w:rtl/>
              </w:rPr>
              <w:delText>موصلى</w:delText>
            </w:r>
          </w:del>
          <w:ins w:id="13614" w:author="Transkribus" w:date="2019-12-11T14:30:00Z">
            <w:r w:rsidR="00EE6742" w:rsidRPr="00EE6742">
              <w:rPr>
                <w:rFonts w:ascii="Courier New" w:hAnsi="Courier New" w:cs="Courier New"/>
                <w:rtl/>
              </w:rPr>
              <w:t>اللياد موسلى</w:t>
            </w:r>
          </w:ins>
          <w:r w:rsidR="00EE6742" w:rsidRPr="00EE6742">
            <w:rPr>
              <w:rFonts w:ascii="Courier New" w:hAnsi="Courier New" w:cs="Courier New"/>
              <w:rtl/>
            </w:rPr>
            <w:t xml:space="preserve"> الاصل ب</w:t>
          </w:r>
          <w:del w:id="13615" w:author="Transkribus" w:date="2019-12-11T14:30:00Z">
            <w:r w:rsidRPr="009B6BCA">
              <w:rPr>
                <w:rFonts w:ascii="Courier New" w:hAnsi="Courier New" w:cs="Courier New"/>
                <w:rtl/>
              </w:rPr>
              <w:delText>غ</w:delText>
            </w:r>
          </w:del>
          <w:ins w:id="13616" w:author="Transkribus" w:date="2019-12-11T14:30:00Z">
            <w:r w:rsidR="00EE6742" w:rsidRPr="00EE6742">
              <w:rPr>
                <w:rFonts w:ascii="Courier New" w:hAnsi="Courier New" w:cs="Courier New"/>
                <w:rtl/>
              </w:rPr>
              <w:t>ع</w:t>
            </w:r>
          </w:ins>
          <w:r w:rsidR="00EE6742" w:rsidRPr="00EE6742">
            <w:rPr>
              <w:rFonts w:ascii="Courier New" w:hAnsi="Courier New" w:cs="Courier New"/>
              <w:rtl/>
            </w:rPr>
            <w:t>دادى</w:t>
          </w:r>
        </w:dir>
      </w:dir>
    </w:p>
    <w:p w14:paraId="42FF00A4" w14:textId="77777777" w:rsidR="009B6BCA" w:rsidRPr="009B6BCA" w:rsidRDefault="00EE6742" w:rsidP="009B6BCA">
      <w:pPr>
        <w:pStyle w:val="NurText"/>
        <w:bidi/>
        <w:rPr>
          <w:del w:id="13617" w:author="Transkribus" w:date="2019-12-11T14:30:00Z"/>
          <w:rFonts w:ascii="Courier New" w:hAnsi="Courier New" w:cs="Courier New"/>
        </w:rPr>
      </w:pPr>
      <w:r w:rsidRPr="00EE6742">
        <w:rPr>
          <w:rFonts w:ascii="Courier New" w:hAnsi="Courier New" w:cs="Courier New"/>
          <w:rtl/>
        </w:rPr>
        <w:t>المولد</w:t>
      </w:r>
      <w:del w:id="1361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328E088" w14:textId="77777777" w:rsidR="009B6BCA" w:rsidRPr="009B6BCA" w:rsidRDefault="009B6BCA" w:rsidP="009B6BCA">
      <w:pPr>
        <w:pStyle w:val="NurText"/>
        <w:bidi/>
        <w:rPr>
          <w:del w:id="13619" w:author="Transkribus" w:date="2019-12-11T14:30:00Z"/>
          <w:rFonts w:ascii="Courier New" w:hAnsi="Courier New" w:cs="Courier New"/>
        </w:rPr>
      </w:pPr>
      <w:dir w:val="rtl">
        <w:dir w:val="rtl">
          <w:del w:id="13620" w:author="Transkribus" w:date="2019-12-11T14:30:00Z">
            <w:r w:rsidRPr="009B6BCA">
              <w:rPr>
                <w:rFonts w:ascii="Courier New" w:hAnsi="Courier New" w:cs="Courier New"/>
                <w:rtl/>
              </w:rPr>
              <w:delText>كان مشهورا بالعلوم متحليا بالفضائل</w:delText>
            </w:r>
          </w:del>
          <w:ins w:id="13621" w:author="Transkribus" w:date="2019-12-11T14:30:00Z">
            <w:r w:rsidR="00EE6742" w:rsidRPr="00EE6742">
              <w:rPr>
                <w:rFonts w:ascii="Courier New" w:hAnsi="Courier New" w:cs="Courier New"/>
                <w:rtl/>
              </w:rPr>
              <w:t xml:space="preserve"> كمان مسهور ابالعلوم مخليا الفضائل</w:t>
            </w:r>
          </w:ins>
          <w:r w:rsidR="00EE6742" w:rsidRPr="00EE6742">
            <w:rPr>
              <w:rFonts w:ascii="Courier New" w:hAnsi="Courier New" w:cs="Courier New"/>
              <w:rtl/>
            </w:rPr>
            <w:t xml:space="preserve"> مليح العبارة كثير </w:t>
          </w:r>
          <w:del w:id="13622" w:author="Transkribus" w:date="2019-12-11T14:30:00Z">
            <w:r w:rsidRPr="009B6BCA">
              <w:rPr>
                <w:rFonts w:ascii="Courier New" w:hAnsi="Courier New" w:cs="Courier New"/>
                <w:rtl/>
              </w:rPr>
              <w:delText>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1A21B89" w14:textId="1050CFCF" w:rsidR="00EE6742" w:rsidRPr="00EE6742" w:rsidRDefault="009B6BCA" w:rsidP="00EE6742">
      <w:pPr>
        <w:pStyle w:val="NurText"/>
        <w:bidi/>
        <w:rPr>
          <w:ins w:id="13623" w:author="Transkribus" w:date="2019-12-11T14:30:00Z"/>
          <w:rFonts w:ascii="Courier New" w:hAnsi="Courier New" w:cs="Courier New"/>
        </w:rPr>
      </w:pPr>
      <w:dir w:val="rtl">
        <w:dir w:val="rtl">
          <w:ins w:id="13624" w:author="Transkribus" w:date="2019-12-11T14:30:00Z">
            <w:r w:rsidR="00EE6742" w:rsidRPr="00EE6742">
              <w:rPr>
                <w:rFonts w:ascii="Courier New" w:hAnsi="Courier New" w:cs="Courier New"/>
                <w:rtl/>
              </w:rPr>
              <w:t xml:space="preserve">النصفيف </w:t>
            </w:r>
          </w:ins>
          <w:r w:rsidR="00EE6742" w:rsidRPr="00EE6742">
            <w:rPr>
              <w:rFonts w:ascii="Courier New" w:hAnsi="Courier New" w:cs="Courier New"/>
              <w:rtl/>
            </w:rPr>
            <w:t xml:space="preserve">وكان </w:t>
          </w:r>
          <w:del w:id="13625" w:author="Transkribus" w:date="2019-12-11T14:30:00Z">
            <w:r w:rsidRPr="009B6BCA">
              <w:rPr>
                <w:rFonts w:ascii="Courier New" w:hAnsi="Courier New" w:cs="Courier New"/>
                <w:rtl/>
              </w:rPr>
              <w:delText>متميزا فى النحو واللغة العربية عارفا بعلم الكلام</w:delText>
            </w:r>
          </w:del>
          <w:ins w:id="13626" w:author="Transkribus" w:date="2019-12-11T14:30:00Z">
            <w:r w:rsidR="00EE6742" w:rsidRPr="00EE6742">
              <w:rPr>
                <w:rFonts w:ascii="Courier New" w:hAnsi="Courier New" w:cs="Courier New"/>
                <w:rtl/>
              </w:rPr>
              <w:t>متمير افى النجو</w:t>
            </w:r>
          </w:ins>
        </w:dir>
      </w:dir>
    </w:p>
    <w:p w14:paraId="0740E9CE" w14:textId="77777777" w:rsidR="009B6BCA" w:rsidRPr="009B6BCA" w:rsidRDefault="00EE6742" w:rsidP="009B6BCA">
      <w:pPr>
        <w:pStyle w:val="NurText"/>
        <w:bidi/>
        <w:rPr>
          <w:del w:id="13627" w:author="Transkribus" w:date="2019-12-11T14:30:00Z"/>
          <w:rFonts w:ascii="Courier New" w:hAnsi="Courier New" w:cs="Courier New"/>
        </w:rPr>
      </w:pPr>
      <w:ins w:id="13628" w:author="Transkribus" w:date="2019-12-11T14:30:00Z">
        <w:r w:rsidRPr="00EE6742">
          <w:rPr>
            <w:rFonts w:ascii="Courier New" w:hAnsi="Courier New" w:cs="Courier New"/>
            <w:rtl/>
          </w:rPr>
          <w:t>والفة العرزية عارق ادعلم الكالام</w:t>
        </w:r>
      </w:ins>
      <w:r w:rsidRPr="00EE6742">
        <w:rPr>
          <w:rFonts w:ascii="Courier New" w:hAnsi="Courier New" w:cs="Courier New"/>
          <w:rtl/>
        </w:rPr>
        <w:t xml:space="preserve"> والطب </w:t>
      </w:r>
      <w:del w:id="136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30739D4" w14:textId="3BB428E9" w:rsidR="00EE6742" w:rsidRPr="00EE6742" w:rsidRDefault="009B6BCA" w:rsidP="00EE6742">
      <w:pPr>
        <w:pStyle w:val="NurText"/>
        <w:bidi/>
        <w:rPr>
          <w:ins w:id="13630" w:author="Transkribus" w:date="2019-12-11T14:30:00Z"/>
          <w:rFonts w:ascii="Courier New" w:hAnsi="Courier New" w:cs="Courier New"/>
        </w:rPr>
      </w:pPr>
      <w:dir w:val="rtl">
        <w:dir w:val="rtl">
          <w:r w:rsidR="00EE6742" w:rsidRPr="00EE6742">
            <w:rPr>
              <w:rFonts w:ascii="Courier New" w:hAnsi="Courier New" w:cs="Courier New"/>
              <w:rtl/>
            </w:rPr>
            <w:t xml:space="preserve">وكان </w:t>
          </w:r>
          <w:del w:id="13631" w:author="Transkribus" w:date="2019-12-11T14:30:00Z">
            <w:r w:rsidRPr="009B6BCA">
              <w:rPr>
                <w:rFonts w:ascii="Courier New" w:hAnsi="Courier New" w:cs="Courier New"/>
                <w:rtl/>
              </w:rPr>
              <w:delText>قد اعتنى كثيرا بصناعة</w:delText>
            </w:r>
          </w:del>
          <w:ins w:id="13632" w:author="Transkribus" w:date="2019-12-11T14:30:00Z">
            <w:r w:rsidR="00EE6742" w:rsidRPr="00EE6742">
              <w:rPr>
                <w:rFonts w:ascii="Courier New" w:hAnsi="Courier New" w:cs="Courier New"/>
                <w:rtl/>
              </w:rPr>
              <w:t>قداعتى كتير ابصناعة</w:t>
            </w:r>
          </w:ins>
          <w:r w:rsidR="00EE6742" w:rsidRPr="00EE6742">
            <w:rPr>
              <w:rFonts w:ascii="Courier New" w:hAnsi="Courier New" w:cs="Courier New"/>
              <w:rtl/>
            </w:rPr>
            <w:t xml:space="preserve"> الطب لما كان</w:t>
          </w:r>
          <w:del w:id="13633" w:author="Transkribus" w:date="2019-12-11T14:30:00Z">
            <w:r w:rsidRPr="009B6BCA">
              <w:rPr>
                <w:rFonts w:ascii="Courier New" w:hAnsi="Courier New" w:cs="Courier New"/>
                <w:rtl/>
              </w:rPr>
              <w:delText xml:space="preserve"> بدمشق</w:delText>
            </w:r>
          </w:del>
        </w:dir>
      </w:dir>
    </w:p>
    <w:p w14:paraId="099249B7" w14:textId="77777777" w:rsidR="009B6BCA" w:rsidRPr="009B6BCA" w:rsidRDefault="00EE6742" w:rsidP="009B6BCA">
      <w:pPr>
        <w:pStyle w:val="NurText"/>
        <w:bidi/>
        <w:rPr>
          <w:del w:id="13634" w:author="Transkribus" w:date="2019-12-11T14:30:00Z"/>
          <w:rFonts w:ascii="Courier New" w:hAnsi="Courier New" w:cs="Courier New"/>
        </w:rPr>
      </w:pPr>
      <w:ins w:id="13635" w:author="Transkribus" w:date="2019-12-11T14:30:00Z">
        <w:r w:rsidRPr="00EE6742">
          <w:rPr>
            <w:rFonts w:ascii="Courier New" w:hAnsi="Courier New" w:cs="Courier New"/>
            <w:rtl/>
          </w:rPr>
          <w:t>بد مسق</w:t>
        </w:r>
      </w:ins>
      <w:r w:rsidRPr="00EE6742">
        <w:rPr>
          <w:rFonts w:ascii="Courier New" w:hAnsi="Courier New" w:cs="Courier New"/>
          <w:rtl/>
        </w:rPr>
        <w:t xml:space="preserve"> واشتهر </w:t>
      </w:r>
      <w:del w:id="13636" w:author="Transkribus" w:date="2019-12-11T14:30:00Z">
        <w:r w:rsidR="009B6BCA" w:rsidRPr="009B6BCA">
          <w:rPr>
            <w:rFonts w:ascii="Courier New" w:hAnsi="Courier New" w:cs="Courier New"/>
            <w:rtl/>
          </w:rPr>
          <w:delText>بعلمها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7423270" w14:textId="45CB8348" w:rsidR="00EE6742" w:rsidRPr="00EE6742" w:rsidRDefault="009B6BCA" w:rsidP="00EE6742">
      <w:pPr>
        <w:pStyle w:val="NurText"/>
        <w:bidi/>
        <w:rPr>
          <w:ins w:id="13637" w:author="Transkribus" w:date="2019-12-11T14:30:00Z"/>
          <w:rFonts w:ascii="Courier New" w:hAnsi="Courier New" w:cs="Courier New"/>
        </w:rPr>
      </w:pPr>
      <w:dir w:val="rtl">
        <w:dir w:val="rtl">
          <w:del w:id="13638" w:author="Transkribus" w:date="2019-12-11T14:30:00Z">
            <w:r w:rsidRPr="009B6BCA">
              <w:rPr>
                <w:rFonts w:ascii="Courier New" w:hAnsi="Courier New" w:cs="Courier New"/>
                <w:rtl/>
              </w:rPr>
              <w:delText>وكان يتردد اليه</w:delText>
            </w:r>
          </w:del>
          <w:ins w:id="13639" w:author="Transkribus" w:date="2019-12-11T14:30:00Z">
            <w:r w:rsidR="00EE6742" w:rsidRPr="00EE6742">
              <w:rPr>
                <w:rFonts w:ascii="Courier New" w:hAnsi="Courier New" w:cs="Courier New"/>
                <w:rtl/>
              </w:rPr>
              <w:t>بعلها وكمان بتردد البه</w:t>
            </w:r>
          </w:ins>
          <w:r w:rsidR="00EE6742" w:rsidRPr="00EE6742">
            <w:rPr>
              <w:rFonts w:ascii="Courier New" w:hAnsi="Courier New" w:cs="Courier New"/>
              <w:rtl/>
            </w:rPr>
            <w:t xml:space="preserve"> جماعة من </w:t>
          </w:r>
          <w:del w:id="13640" w:author="Transkribus" w:date="2019-12-11T14:30:00Z">
            <w:r w:rsidRPr="009B6BCA">
              <w:rPr>
                <w:rFonts w:ascii="Courier New" w:hAnsi="Courier New" w:cs="Courier New"/>
                <w:rtl/>
              </w:rPr>
              <w:delText>التلاميذ وغيرهم</w:delText>
            </w:r>
          </w:del>
          <w:ins w:id="13641" w:author="Transkribus" w:date="2019-12-11T14:30:00Z">
            <w:r w:rsidR="00EE6742" w:rsidRPr="00EE6742">
              <w:rPr>
                <w:rFonts w:ascii="Courier New" w:hAnsi="Courier New" w:cs="Courier New"/>
                <w:rtl/>
              </w:rPr>
              <w:t>التلاميذوغيرهم</w:t>
            </w:r>
          </w:ins>
          <w:r w:rsidR="00EE6742" w:rsidRPr="00EE6742">
            <w:rPr>
              <w:rFonts w:ascii="Courier New" w:hAnsi="Courier New" w:cs="Courier New"/>
              <w:rtl/>
            </w:rPr>
            <w:t xml:space="preserve"> من الاطباء </w:t>
          </w:r>
          <w:ins w:id="13642"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13643" w:author="Transkribus" w:date="2019-12-11T14:30:00Z">
            <w:r w:rsidRPr="009B6BCA">
              <w:rPr>
                <w:rFonts w:ascii="Courier New" w:hAnsi="Courier New" w:cs="Courier New"/>
                <w:rtl/>
              </w:rPr>
              <w:delText>ل</w:delText>
            </w:r>
          </w:del>
          <w:r w:rsidR="00EE6742" w:rsidRPr="00EE6742">
            <w:rPr>
              <w:rFonts w:ascii="Courier New" w:hAnsi="Courier New" w:cs="Courier New"/>
              <w:rtl/>
            </w:rPr>
            <w:t>قراءة عليه</w:t>
          </w:r>
          <w:del w:id="13644" w:author="Transkribus" w:date="2019-12-11T14:30:00Z">
            <w:r w:rsidRPr="009B6BCA">
              <w:rPr>
                <w:rFonts w:ascii="Courier New" w:hAnsi="Courier New" w:cs="Courier New"/>
                <w:rtl/>
              </w:rPr>
              <w:delText xml:space="preserve"> وكان والده قد اشغله بسماع الحديث فى صباه</w:delText>
            </w:r>
          </w:del>
        </w:dir>
      </w:dir>
    </w:p>
    <w:p w14:paraId="5195C3E9" w14:textId="3BAD7AA4" w:rsidR="00EE6742" w:rsidRPr="00EE6742" w:rsidRDefault="00EE6742" w:rsidP="00EE6742">
      <w:pPr>
        <w:pStyle w:val="NurText"/>
        <w:bidi/>
        <w:rPr>
          <w:rFonts w:ascii="Courier New" w:hAnsi="Courier New" w:cs="Courier New"/>
        </w:rPr>
      </w:pPr>
      <w:ins w:id="13645" w:author="Transkribus" w:date="2019-12-11T14:30:00Z">
        <w:r w:rsidRPr="00EE6742">
          <w:rPr>
            <w:rFonts w:ascii="Courier New" w:hAnsi="Courier New" w:cs="Courier New"/>
            <w:rtl/>
          </w:rPr>
          <w:t>وكمان والدم عد اأشعله سماح الحديت فى صياء</w:t>
        </w:r>
      </w:ins>
      <w:r w:rsidRPr="00EE6742">
        <w:rPr>
          <w:rFonts w:ascii="Courier New" w:hAnsi="Courier New" w:cs="Courier New"/>
          <w:rtl/>
        </w:rPr>
        <w:t xml:space="preserve"> من جماعة </w:t>
      </w:r>
      <w:del w:id="13646" w:author="Transkribus" w:date="2019-12-11T14:30:00Z">
        <w:r w:rsidR="009B6BCA" w:rsidRPr="009B6BCA">
          <w:rPr>
            <w:rFonts w:ascii="Courier New" w:hAnsi="Courier New" w:cs="Courier New"/>
            <w:rtl/>
          </w:rPr>
          <w:delText>منهم ابو</w:delText>
        </w:r>
      </w:del>
      <w:ins w:id="13647" w:author="Transkribus" w:date="2019-12-11T14:30:00Z">
        <w:r w:rsidRPr="00EE6742">
          <w:rPr>
            <w:rFonts w:ascii="Courier New" w:hAnsi="Courier New" w:cs="Courier New"/>
            <w:rtl/>
          </w:rPr>
          <w:t>مشم أبو</w:t>
        </w:r>
      </w:ins>
      <w:r w:rsidRPr="00EE6742">
        <w:rPr>
          <w:rFonts w:ascii="Courier New" w:hAnsi="Courier New" w:cs="Courier New"/>
          <w:rtl/>
        </w:rPr>
        <w:t xml:space="preserve"> الفتح محمد بن عبد البا</w:t>
      </w:r>
      <w:del w:id="13648" w:author="Transkribus" w:date="2019-12-11T14:30:00Z">
        <w:r w:rsidR="009B6BCA" w:rsidRPr="009B6BCA">
          <w:rPr>
            <w:rFonts w:ascii="Courier New" w:hAnsi="Courier New" w:cs="Courier New"/>
            <w:rtl/>
          </w:rPr>
          <w:delText>ق</w:delText>
        </w:r>
      </w:del>
      <w:ins w:id="13649" w:author="Transkribus" w:date="2019-12-11T14:30:00Z">
        <w:r w:rsidRPr="00EE6742">
          <w:rPr>
            <w:rFonts w:ascii="Courier New" w:hAnsi="Courier New" w:cs="Courier New"/>
            <w:rtl/>
          </w:rPr>
          <w:t>ن</w:t>
        </w:r>
      </w:ins>
      <w:r w:rsidRPr="00EE6742">
        <w:rPr>
          <w:rFonts w:ascii="Courier New" w:hAnsi="Courier New" w:cs="Courier New"/>
          <w:rtl/>
        </w:rPr>
        <w:t>ى</w:t>
      </w:r>
    </w:p>
    <w:p w14:paraId="7989AE96" w14:textId="4B86BFA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المعروف بابن </w:t>
      </w:r>
      <w:del w:id="13650" w:author="Transkribus" w:date="2019-12-11T14:30:00Z">
        <w:r w:rsidR="009B6BCA" w:rsidRPr="009B6BCA">
          <w:rPr>
            <w:rFonts w:ascii="Courier New" w:hAnsi="Courier New" w:cs="Courier New"/>
            <w:rtl/>
          </w:rPr>
          <w:delText>البطى وابو زرعة</w:delText>
        </w:r>
      </w:del>
      <w:ins w:id="13651" w:author="Transkribus" w:date="2019-12-11T14:30:00Z">
        <w:r w:rsidRPr="00EE6742">
          <w:rPr>
            <w:rFonts w:ascii="Courier New" w:hAnsi="Courier New" w:cs="Courier New"/>
            <w:rtl/>
          </w:rPr>
          <w:t>اليطى وأبو ررمة</w:t>
        </w:r>
      </w:ins>
      <w:r w:rsidRPr="00EE6742">
        <w:rPr>
          <w:rFonts w:ascii="Courier New" w:hAnsi="Courier New" w:cs="Courier New"/>
          <w:rtl/>
        </w:rPr>
        <w:t xml:space="preserve"> طاهر بن محمد القدسى و</w:t>
      </w:r>
      <w:del w:id="13652" w:author="Transkribus" w:date="2019-12-11T14:30:00Z">
        <w:r w:rsidR="009B6BCA" w:rsidRPr="009B6BCA">
          <w:rPr>
            <w:rFonts w:ascii="Courier New" w:hAnsi="Courier New" w:cs="Courier New"/>
            <w:rtl/>
          </w:rPr>
          <w:delText>ا</w:delText>
        </w:r>
      </w:del>
      <w:ins w:id="13653" w:author="Transkribus" w:date="2019-12-11T14:30:00Z">
        <w:r w:rsidRPr="00EE6742">
          <w:rPr>
            <w:rFonts w:ascii="Courier New" w:hAnsi="Courier New" w:cs="Courier New"/>
            <w:rtl/>
          </w:rPr>
          <w:t>أ</w:t>
        </w:r>
      </w:ins>
      <w:r w:rsidRPr="00EE6742">
        <w:rPr>
          <w:rFonts w:ascii="Courier New" w:hAnsi="Courier New" w:cs="Courier New"/>
          <w:rtl/>
        </w:rPr>
        <w:t>بو القاسم يحيى بن ثابت الوكيل</w:t>
      </w:r>
      <w:del w:id="13654" w:author="Transkribus" w:date="2019-12-11T14:30:00Z">
        <w:r w:rsidR="009B6BCA" w:rsidRPr="009B6BCA">
          <w:rPr>
            <w:rFonts w:ascii="Courier New" w:hAnsi="Courier New" w:cs="Courier New"/>
            <w:rtl/>
          </w:rPr>
          <w:delText xml:space="preserve"> وغيرهم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1FBB4BE" w14:textId="52A9ED8A" w:rsidR="00EE6742" w:rsidRPr="00EE6742" w:rsidRDefault="009B6BCA" w:rsidP="00EE6742">
      <w:pPr>
        <w:pStyle w:val="NurText"/>
        <w:bidi/>
        <w:rPr>
          <w:ins w:id="13655" w:author="Transkribus" w:date="2019-12-11T14:30:00Z"/>
          <w:rFonts w:ascii="Courier New" w:hAnsi="Courier New" w:cs="Courier New"/>
        </w:rPr>
      </w:pPr>
      <w:dir w:val="rtl">
        <w:dir w:val="rtl">
          <w:ins w:id="13656" w:author="Transkribus" w:date="2019-12-11T14:30:00Z">
            <w:r w:rsidR="00EE6742" w:rsidRPr="00EE6742">
              <w:rPr>
                <w:rFonts w:ascii="Courier New" w:hAnsi="Courier New" w:cs="Courier New"/>
                <w:rtl/>
              </w:rPr>
              <w:t xml:space="preserve">وغيرهيم </w:t>
            </w:r>
          </w:ins>
          <w:r w:rsidR="00EE6742" w:rsidRPr="00EE6742">
            <w:rPr>
              <w:rFonts w:ascii="Courier New" w:hAnsi="Courier New" w:cs="Courier New"/>
              <w:rtl/>
            </w:rPr>
            <w:t xml:space="preserve">وكان يوسف </w:t>
          </w:r>
          <w:del w:id="13657" w:author="Transkribus" w:date="2019-12-11T14:30:00Z">
            <w:r w:rsidRPr="009B6BCA">
              <w:rPr>
                <w:rFonts w:ascii="Courier New" w:hAnsi="Courier New" w:cs="Courier New"/>
                <w:rtl/>
              </w:rPr>
              <w:delText>والد الشيخ</w:delText>
            </w:r>
          </w:del>
          <w:ins w:id="13658" w:author="Transkribus" w:date="2019-12-11T14:30:00Z">
            <w:r w:rsidR="00EE6742" w:rsidRPr="00EE6742">
              <w:rPr>
                <w:rFonts w:ascii="Courier New" w:hAnsi="Courier New" w:cs="Courier New"/>
                <w:rtl/>
              </w:rPr>
              <w:t>والدالشيح</w:t>
            </w:r>
          </w:ins>
          <w:r w:rsidR="00EE6742" w:rsidRPr="00EE6742">
            <w:rPr>
              <w:rFonts w:ascii="Courier New" w:hAnsi="Courier New" w:cs="Courier New"/>
              <w:rtl/>
            </w:rPr>
            <w:t xml:space="preserve"> موفق الدين </w:t>
          </w:r>
          <w:del w:id="13659" w:author="Transkribus" w:date="2019-12-11T14:30:00Z">
            <w:r w:rsidRPr="009B6BCA">
              <w:rPr>
                <w:rFonts w:ascii="Courier New" w:hAnsi="Courier New" w:cs="Courier New"/>
                <w:rtl/>
              </w:rPr>
              <w:delText>مشتغلا بعلم الحديث بارعا</w:delText>
            </w:r>
          </w:del>
          <w:ins w:id="13660" w:author="Transkribus" w:date="2019-12-11T14:30:00Z">
            <w:r w:rsidR="00EE6742" w:rsidRPr="00EE6742">
              <w:rPr>
                <w:rFonts w:ascii="Courier New" w:hAnsi="Courier New" w:cs="Courier New"/>
                <w:rtl/>
              </w:rPr>
              <w:t>مستعلابعل الحسديت بارذا</w:t>
            </w:r>
          </w:ins>
          <w:r w:rsidR="00EE6742" w:rsidRPr="00EE6742">
            <w:rPr>
              <w:rFonts w:ascii="Courier New" w:hAnsi="Courier New" w:cs="Courier New"/>
              <w:rtl/>
            </w:rPr>
            <w:t xml:space="preserve"> فى ع</w:t>
          </w:r>
          <w:ins w:id="13661" w:author="Transkribus" w:date="2019-12-11T14:30:00Z">
            <w:r w:rsidR="00EE6742" w:rsidRPr="00EE6742">
              <w:rPr>
                <w:rFonts w:ascii="Courier New" w:hAnsi="Courier New" w:cs="Courier New"/>
                <w:rtl/>
              </w:rPr>
              <w:t>س</w:t>
            </w:r>
          </w:ins>
          <w:r w:rsidR="00EE6742" w:rsidRPr="00EE6742">
            <w:rPr>
              <w:rFonts w:ascii="Courier New" w:hAnsi="Courier New" w:cs="Courier New"/>
              <w:rtl/>
            </w:rPr>
            <w:t>لوم القران</w:t>
          </w:r>
          <w:del w:id="13662" w:author="Transkribus" w:date="2019-12-11T14:30:00Z">
            <w:r w:rsidRPr="009B6BCA">
              <w:rPr>
                <w:rFonts w:ascii="Courier New" w:hAnsi="Courier New" w:cs="Courier New"/>
                <w:rtl/>
              </w:rPr>
              <w:delText xml:space="preserve"> والقراءات مجيدا فى</w:delText>
            </w:r>
          </w:del>
        </w:dir>
      </w:dir>
    </w:p>
    <w:p w14:paraId="2051A76E" w14:textId="5C0AB3DA" w:rsidR="00EE6742" w:rsidRPr="00EE6742" w:rsidRDefault="00EE6742" w:rsidP="00EE6742">
      <w:pPr>
        <w:pStyle w:val="NurText"/>
        <w:bidi/>
        <w:rPr>
          <w:rFonts w:ascii="Courier New" w:hAnsi="Courier New" w:cs="Courier New"/>
        </w:rPr>
      </w:pPr>
      <w:ins w:id="13663" w:author="Transkribus" w:date="2019-12-11T14:30:00Z">
        <w:r w:rsidRPr="00EE6742">
          <w:rPr>
            <w:rFonts w:ascii="Courier New" w:hAnsi="Courier New" w:cs="Courier New"/>
            <w:rtl/>
          </w:rPr>
          <w:t>والقراات عجبد أفى</w:t>
        </w:r>
      </w:ins>
      <w:r w:rsidRPr="00EE6742">
        <w:rPr>
          <w:rFonts w:ascii="Courier New" w:hAnsi="Courier New" w:cs="Courier New"/>
          <w:rtl/>
        </w:rPr>
        <w:t xml:space="preserve"> المذهب والخلاف </w:t>
      </w:r>
      <w:del w:id="13664" w:author="Transkribus" w:date="2019-12-11T14:30:00Z">
        <w:r w:rsidR="009B6BCA" w:rsidRPr="009B6BCA">
          <w:rPr>
            <w:rFonts w:ascii="Courier New" w:hAnsi="Courier New" w:cs="Courier New"/>
            <w:rtl/>
          </w:rPr>
          <w:delText>والاصولين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665" w:author="Transkribus" w:date="2019-12-11T14:30:00Z">
        <w:r w:rsidRPr="00EE6742">
          <w:rPr>
            <w:rFonts w:ascii="Courier New" w:hAnsi="Courier New" w:cs="Courier New"/>
            <w:rtl/>
          </w:rPr>
          <w:t>والاصواين وكان متطر قامن العلوم العقلبة وكان</w:t>
        </w:r>
      </w:ins>
    </w:p>
    <w:p w14:paraId="21A2A18A" w14:textId="77777777" w:rsidR="009B6BCA" w:rsidRPr="009B6BCA" w:rsidRDefault="009B6BCA" w:rsidP="009B6BCA">
      <w:pPr>
        <w:pStyle w:val="NurText"/>
        <w:bidi/>
        <w:rPr>
          <w:del w:id="13666" w:author="Transkribus" w:date="2019-12-11T14:30:00Z"/>
          <w:rFonts w:ascii="Courier New" w:hAnsi="Courier New" w:cs="Courier New"/>
        </w:rPr>
      </w:pPr>
      <w:dir w:val="rtl">
        <w:dir w:val="rtl">
          <w:del w:id="13667" w:author="Transkribus" w:date="2019-12-11T14:30:00Z">
            <w:r w:rsidRPr="009B6BCA">
              <w:rPr>
                <w:rFonts w:ascii="Courier New" w:hAnsi="Courier New" w:cs="Courier New"/>
                <w:rtl/>
              </w:rPr>
              <w:delText>وكان متطرفا من العلوم العقلية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51B3F2" w14:textId="77777777" w:rsidR="009B6BCA" w:rsidRPr="009B6BCA" w:rsidRDefault="009B6BCA" w:rsidP="009B6BCA">
      <w:pPr>
        <w:pStyle w:val="NurText"/>
        <w:bidi/>
        <w:rPr>
          <w:del w:id="13668" w:author="Transkribus" w:date="2019-12-11T14:30:00Z"/>
          <w:rFonts w:ascii="Courier New" w:hAnsi="Courier New" w:cs="Courier New"/>
        </w:rPr>
      </w:pPr>
      <w:dir w:val="rtl">
        <w:dir w:val="rtl">
          <w:del w:id="13669" w:author="Transkribus" w:date="2019-12-11T14:30:00Z">
            <w:r w:rsidRPr="009B6BCA">
              <w:rPr>
                <w:rFonts w:ascii="Courier New" w:hAnsi="Courier New" w:cs="Courier New"/>
                <w:rtl/>
              </w:rPr>
              <w:delText>وكان سليمان</w:delText>
            </w:r>
          </w:del>
          <w:ins w:id="13670" w:author="Transkribus" w:date="2019-12-11T14:30:00Z">
            <w:r w:rsidR="00EE6742" w:rsidRPr="00EE6742">
              <w:rPr>
                <w:rFonts w:ascii="Courier New" w:hAnsi="Courier New" w:cs="Courier New"/>
                <w:rtl/>
              </w:rPr>
              <w:t>سابمان</w:t>
            </w:r>
          </w:ins>
          <w:r w:rsidR="00EE6742" w:rsidRPr="00EE6742">
            <w:rPr>
              <w:rFonts w:ascii="Courier New" w:hAnsi="Courier New" w:cs="Courier New"/>
              <w:rtl/>
            </w:rPr>
            <w:t xml:space="preserve"> عم ال</w:t>
          </w:r>
          <w:del w:id="13671" w:author="Transkribus" w:date="2019-12-11T14:30:00Z">
            <w:r w:rsidRPr="009B6BCA">
              <w:rPr>
                <w:rFonts w:ascii="Courier New" w:hAnsi="Courier New" w:cs="Courier New"/>
                <w:rtl/>
              </w:rPr>
              <w:delText>ش</w:delText>
            </w:r>
          </w:del>
          <w:ins w:id="13672" w:author="Transkribus" w:date="2019-12-11T14:30:00Z">
            <w:r w:rsidR="00EE6742" w:rsidRPr="00EE6742">
              <w:rPr>
                <w:rFonts w:ascii="Courier New" w:hAnsi="Courier New" w:cs="Courier New"/>
                <w:rtl/>
              </w:rPr>
              <w:t>ن</w:t>
            </w:r>
          </w:ins>
          <w:r w:rsidR="00EE6742" w:rsidRPr="00EE6742">
            <w:rPr>
              <w:rFonts w:ascii="Courier New" w:hAnsi="Courier New" w:cs="Courier New"/>
              <w:rtl/>
            </w:rPr>
            <w:t>ي</w:t>
          </w:r>
          <w:del w:id="13673" w:author="Transkribus" w:date="2019-12-11T14:30:00Z">
            <w:r w:rsidRPr="009B6BCA">
              <w:rPr>
                <w:rFonts w:ascii="Courier New" w:hAnsi="Courier New" w:cs="Courier New"/>
                <w:rtl/>
              </w:rPr>
              <w:delText>خ</w:delText>
            </w:r>
          </w:del>
          <w:ins w:id="13674"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موفق الدين </w:t>
          </w:r>
          <w:del w:id="13675" w:author="Transkribus" w:date="2019-12-11T14:30:00Z">
            <w:r w:rsidRPr="009B6BCA">
              <w:rPr>
                <w:rFonts w:ascii="Courier New" w:hAnsi="Courier New" w:cs="Courier New"/>
                <w:rtl/>
              </w:rPr>
              <w:delText>فقيها مجيدا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90E898" w14:textId="6F6A7173" w:rsidR="00EE6742" w:rsidRPr="00EE6742" w:rsidRDefault="009B6BCA" w:rsidP="00EE6742">
      <w:pPr>
        <w:pStyle w:val="NurText"/>
        <w:bidi/>
        <w:rPr>
          <w:ins w:id="13676" w:author="Transkribus" w:date="2019-12-11T14:30:00Z"/>
          <w:rFonts w:ascii="Courier New" w:hAnsi="Courier New" w:cs="Courier New"/>
        </w:rPr>
      </w:pPr>
      <w:dir w:val="rtl">
        <w:dir w:val="rtl">
          <w:del w:id="13677" w:author="Transkribus" w:date="2019-12-11T14:30:00Z">
            <w:r w:rsidRPr="009B6BCA">
              <w:rPr>
                <w:rFonts w:ascii="Courier New" w:hAnsi="Courier New" w:cs="Courier New"/>
                <w:rtl/>
              </w:rPr>
              <w:delText>وكان الشيخ</w:delText>
            </w:r>
          </w:del>
          <w:ins w:id="13678" w:author="Transkribus" w:date="2019-12-11T14:30:00Z">
            <w:r w:rsidR="00EE6742" w:rsidRPr="00EE6742">
              <w:rPr>
                <w:rFonts w:ascii="Courier New" w:hAnsi="Courier New" w:cs="Courier New"/>
                <w:rtl/>
              </w:rPr>
              <w:t>فقيه امجيدا وكمان الشيح</w:t>
            </w:r>
          </w:ins>
          <w:r w:rsidR="00EE6742" w:rsidRPr="00EE6742">
            <w:rPr>
              <w:rFonts w:ascii="Courier New" w:hAnsi="Courier New" w:cs="Courier New"/>
              <w:rtl/>
            </w:rPr>
            <w:t xml:space="preserve"> موفق الدين عبد </w:t>
          </w:r>
          <w:del w:id="13679" w:author="Transkribus" w:date="2019-12-11T14:30:00Z">
            <w:r w:rsidRPr="009B6BCA">
              <w:rPr>
                <w:rFonts w:ascii="Courier New" w:hAnsi="Courier New" w:cs="Courier New"/>
                <w:rtl/>
              </w:rPr>
              <w:delText xml:space="preserve">اللطيف كثير </w:delText>
            </w:r>
          </w:del>
          <w:ins w:id="13680" w:author="Transkribus" w:date="2019-12-11T14:30:00Z">
            <w:r w:rsidR="00EE6742" w:rsidRPr="00EE6742">
              <w:rPr>
                <w:rFonts w:ascii="Courier New" w:hAnsi="Courier New" w:cs="Courier New"/>
                <w:rtl/>
              </w:rPr>
              <w:t>الطيف كشير</w:t>
            </w:r>
          </w:ins>
        </w:dir>
      </w:dir>
    </w:p>
    <w:p w14:paraId="5EECD577" w14:textId="77777777" w:rsidR="009B6BCA" w:rsidRPr="009B6BCA" w:rsidRDefault="00EE6742" w:rsidP="009B6BCA">
      <w:pPr>
        <w:pStyle w:val="NurText"/>
        <w:bidi/>
        <w:rPr>
          <w:del w:id="13681" w:author="Transkribus" w:date="2019-12-11T14:30:00Z"/>
          <w:rFonts w:ascii="Courier New" w:hAnsi="Courier New" w:cs="Courier New"/>
        </w:rPr>
      </w:pPr>
      <w:r w:rsidRPr="00EE6742">
        <w:rPr>
          <w:rFonts w:ascii="Courier New" w:hAnsi="Courier New" w:cs="Courier New"/>
          <w:rtl/>
        </w:rPr>
        <w:t xml:space="preserve">الاشتغال </w:t>
      </w:r>
      <w:del w:id="13682" w:author="Transkribus" w:date="2019-12-11T14:30:00Z">
        <w:r w:rsidR="009B6BCA" w:rsidRPr="009B6BCA">
          <w:rPr>
            <w:rFonts w:ascii="Courier New" w:hAnsi="Courier New" w:cs="Courier New"/>
            <w:rtl/>
          </w:rPr>
          <w:delText>لا يخلى وقتا من اوقاته</w:delText>
        </w:r>
      </w:del>
      <w:ins w:id="13683" w:author="Transkribus" w:date="2019-12-11T14:30:00Z">
        <w:r w:rsidRPr="00EE6742">
          <w:rPr>
            <w:rFonts w:ascii="Courier New" w:hAnsi="Courier New" w:cs="Courier New"/>
            <w:rtl/>
          </w:rPr>
          <w:t>لابعلى وفتامن أو فاته</w:t>
        </w:r>
      </w:ins>
      <w:r w:rsidRPr="00EE6742">
        <w:rPr>
          <w:rFonts w:ascii="Courier New" w:hAnsi="Courier New" w:cs="Courier New"/>
          <w:rtl/>
        </w:rPr>
        <w:t xml:space="preserve"> من النظر فى الكتب وال</w:t>
      </w:r>
      <w:del w:id="13684" w:author="Transkribus" w:date="2019-12-11T14:30:00Z">
        <w:r w:rsidR="009B6BCA" w:rsidRPr="009B6BCA">
          <w:rPr>
            <w:rFonts w:ascii="Courier New" w:hAnsi="Courier New" w:cs="Courier New"/>
            <w:rtl/>
          </w:rPr>
          <w:delText>ت</w:delText>
        </w:r>
      </w:del>
      <w:ins w:id="13685" w:author="Transkribus" w:date="2019-12-11T14:30:00Z">
        <w:r w:rsidRPr="00EE6742">
          <w:rPr>
            <w:rFonts w:ascii="Courier New" w:hAnsi="Courier New" w:cs="Courier New"/>
            <w:rtl/>
          </w:rPr>
          <w:t>ن</w:t>
        </w:r>
      </w:ins>
      <w:r w:rsidRPr="00EE6742">
        <w:rPr>
          <w:rFonts w:ascii="Courier New" w:hAnsi="Courier New" w:cs="Courier New"/>
          <w:rtl/>
        </w:rPr>
        <w:t xml:space="preserve">صنيف والكتابة </w:t>
      </w:r>
      <w:del w:id="136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D3813EC" w14:textId="5379A523" w:rsidR="00EE6742" w:rsidRPr="00EE6742" w:rsidRDefault="009B6BCA" w:rsidP="00EE6742">
      <w:pPr>
        <w:pStyle w:val="NurText"/>
        <w:bidi/>
        <w:rPr>
          <w:ins w:id="13687" w:author="Transkribus" w:date="2019-12-11T14:30:00Z"/>
          <w:rFonts w:ascii="Courier New" w:hAnsi="Courier New" w:cs="Courier New"/>
        </w:rPr>
      </w:pPr>
      <w:dir w:val="rtl">
        <w:dir w:val="rtl">
          <w:r w:rsidR="00EE6742" w:rsidRPr="00EE6742">
            <w:rPr>
              <w:rFonts w:ascii="Courier New" w:hAnsi="Courier New" w:cs="Courier New"/>
              <w:rtl/>
            </w:rPr>
            <w:t xml:space="preserve">والذى </w:t>
          </w:r>
          <w:del w:id="13688" w:author="Transkribus" w:date="2019-12-11T14:30:00Z">
            <w:r w:rsidRPr="009B6BCA">
              <w:rPr>
                <w:rFonts w:ascii="Courier New" w:hAnsi="Courier New" w:cs="Courier New"/>
                <w:rtl/>
              </w:rPr>
              <w:delText>وجدته من</w:delText>
            </w:r>
          </w:del>
          <w:ins w:id="13689" w:author="Transkribus" w:date="2019-12-11T14:30:00Z">
            <w:r w:rsidR="00EE6742" w:rsidRPr="00EE6742">
              <w:rPr>
                <w:rFonts w:ascii="Courier New" w:hAnsi="Courier New" w:cs="Courier New"/>
                <w:rtl/>
              </w:rPr>
              <w:t>وجدية</w:t>
            </w:r>
          </w:ins>
        </w:dir>
      </w:dir>
    </w:p>
    <w:p w14:paraId="3B60EC39" w14:textId="3870E5B5" w:rsidR="00EE6742" w:rsidRPr="00EE6742" w:rsidRDefault="00EE6742" w:rsidP="00EE6742">
      <w:pPr>
        <w:pStyle w:val="NurText"/>
        <w:bidi/>
        <w:rPr>
          <w:rFonts w:ascii="Courier New" w:hAnsi="Courier New" w:cs="Courier New"/>
        </w:rPr>
      </w:pPr>
      <w:ins w:id="13690" w:author="Transkribus" w:date="2019-12-11T14:30:00Z">
        <w:r w:rsidRPr="00EE6742">
          <w:rPr>
            <w:rFonts w:ascii="Courier New" w:hAnsi="Courier New" w:cs="Courier New"/>
            <w:rtl/>
          </w:rPr>
          <w:t>بن</w:t>
        </w:r>
      </w:ins>
      <w:r w:rsidRPr="00EE6742">
        <w:rPr>
          <w:rFonts w:ascii="Courier New" w:hAnsi="Courier New" w:cs="Courier New"/>
          <w:rtl/>
        </w:rPr>
        <w:t xml:space="preserve"> خطه </w:t>
      </w:r>
      <w:del w:id="13691" w:author="Transkribus" w:date="2019-12-11T14:30:00Z">
        <w:r w:rsidR="009B6BCA" w:rsidRPr="009B6BCA">
          <w:rPr>
            <w:rFonts w:ascii="Courier New" w:hAnsi="Courier New" w:cs="Courier New"/>
            <w:rtl/>
          </w:rPr>
          <w:delText xml:space="preserve">اشياء كثيرة جدا بحيث انه </w:delText>
        </w:r>
      </w:del>
      <w:ins w:id="13692" w:author="Transkribus" w:date="2019-12-11T14:30:00Z">
        <w:r w:rsidRPr="00EE6742">
          <w:rPr>
            <w:rFonts w:ascii="Courier New" w:hAnsi="Courier New" w:cs="Courier New"/>
            <w:rtl/>
          </w:rPr>
          <w:t xml:space="preserve">أشاء كمترمعد اجمب الله </w:t>
        </w:r>
      </w:ins>
      <w:r w:rsidRPr="00EE6742">
        <w:rPr>
          <w:rFonts w:ascii="Courier New" w:hAnsi="Courier New" w:cs="Courier New"/>
          <w:rtl/>
        </w:rPr>
        <w:t xml:space="preserve">كتب من مصنفاته </w:t>
      </w:r>
      <w:del w:id="13693" w:author="Transkribus" w:date="2019-12-11T14:30:00Z">
        <w:r w:rsidR="009B6BCA" w:rsidRPr="009B6BCA">
          <w:rPr>
            <w:rFonts w:ascii="Courier New" w:hAnsi="Courier New" w:cs="Courier New"/>
            <w:rtl/>
          </w:rPr>
          <w:delText>نسخا متعددة</w:delText>
        </w:r>
      </w:del>
      <w:ins w:id="13694" w:author="Transkribus" w:date="2019-12-11T14:30:00Z">
        <w:r w:rsidRPr="00EE6742">
          <w:rPr>
            <w:rFonts w:ascii="Courier New" w:hAnsi="Courier New" w:cs="Courier New"/>
            <w:rtl/>
          </w:rPr>
          <w:t>نسحامتعدده</w:t>
        </w:r>
      </w:ins>
      <w:r w:rsidRPr="00EE6742">
        <w:rPr>
          <w:rFonts w:ascii="Courier New" w:hAnsi="Courier New" w:cs="Courier New"/>
          <w:rtl/>
        </w:rPr>
        <w:t xml:space="preserve"> وكذلك </w:t>
      </w:r>
      <w:del w:id="13695" w:author="Transkribus" w:date="2019-12-11T14:30:00Z">
        <w:r w:rsidR="009B6BCA" w:rsidRPr="009B6BCA">
          <w:rPr>
            <w:rFonts w:ascii="Courier New" w:hAnsi="Courier New" w:cs="Courier New"/>
            <w:rtl/>
          </w:rPr>
          <w:delText>ايضا</w:delText>
        </w:r>
      </w:del>
      <w:ins w:id="13696" w:author="Transkribus" w:date="2019-12-11T14:30:00Z">
        <w:r w:rsidRPr="00EE6742">
          <w:rPr>
            <w:rFonts w:ascii="Courier New" w:hAnsi="Courier New" w:cs="Courier New"/>
            <w:rtl/>
          </w:rPr>
          <w:t>أبشا</w:t>
        </w:r>
      </w:ins>
      <w:r w:rsidRPr="00EE6742">
        <w:rPr>
          <w:rFonts w:ascii="Courier New" w:hAnsi="Courier New" w:cs="Courier New"/>
          <w:rtl/>
        </w:rPr>
        <w:t xml:space="preserve"> كتب</w:t>
      </w:r>
    </w:p>
    <w:p w14:paraId="6D147239" w14:textId="77777777" w:rsidR="009B6BCA" w:rsidRPr="009B6BCA" w:rsidRDefault="00EE6742" w:rsidP="009B6BCA">
      <w:pPr>
        <w:pStyle w:val="NurText"/>
        <w:bidi/>
        <w:rPr>
          <w:del w:id="13697" w:author="Transkribus" w:date="2019-12-11T14:30:00Z"/>
          <w:rFonts w:ascii="Courier New" w:hAnsi="Courier New" w:cs="Courier New"/>
        </w:rPr>
      </w:pPr>
      <w:r w:rsidRPr="00EE6742">
        <w:rPr>
          <w:rFonts w:ascii="Courier New" w:hAnsi="Courier New" w:cs="Courier New"/>
          <w:rtl/>
        </w:rPr>
        <w:t xml:space="preserve">كتبا </w:t>
      </w:r>
      <w:del w:id="13698" w:author="Transkribus" w:date="2019-12-11T14:30:00Z">
        <w:r w:rsidR="009B6BCA" w:rsidRPr="009B6BCA">
          <w:rPr>
            <w:rFonts w:ascii="Courier New" w:hAnsi="Courier New" w:cs="Courier New"/>
            <w:rtl/>
          </w:rPr>
          <w:delText>كثيرة</w:delText>
        </w:r>
      </w:del>
      <w:ins w:id="13699" w:author="Transkribus" w:date="2019-12-11T14:30:00Z">
        <w:r w:rsidRPr="00EE6742">
          <w:rPr>
            <w:rFonts w:ascii="Courier New" w:hAnsi="Courier New" w:cs="Courier New"/>
            <w:rtl/>
          </w:rPr>
          <w:t>كشبره</w:t>
        </w:r>
      </w:ins>
      <w:r w:rsidRPr="00EE6742">
        <w:rPr>
          <w:rFonts w:ascii="Courier New" w:hAnsi="Courier New" w:cs="Courier New"/>
          <w:rtl/>
        </w:rPr>
        <w:t xml:space="preserve"> من تصانيف القدماء </w:t>
      </w:r>
      <w:del w:id="1370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05315FC" w14:textId="2B2B9A8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13701" w:author="Transkribus" w:date="2019-12-11T14:30:00Z">
            <w:r w:rsidRPr="009B6BCA">
              <w:rPr>
                <w:rFonts w:ascii="Courier New" w:hAnsi="Courier New" w:cs="Courier New"/>
                <w:rtl/>
              </w:rPr>
              <w:delText>صديقا لجدى وبينهما صحبة اكيدة</w:delText>
            </w:r>
          </w:del>
          <w:ins w:id="13702" w:author="Transkribus" w:date="2019-12-11T14:30:00Z">
            <w:r w:rsidR="00EE6742" w:rsidRPr="00EE6742">
              <w:rPr>
                <w:rFonts w:ascii="Courier New" w:hAnsi="Courier New" w:cs="Courier New"/>
                <w:rtl/>
              </w:rPr>
              <w:t>صديقالجدى وييهها شجبة أكيدة</w:t>
            </w:r>
          </w:ins>
          <w:r w:rsidR="00EE6742" w:rsidRPr="00EE6742">
            <w:rPr>
              <w:rFonts w:ascii="Courier New" w:hAnsi="Courier New" w:cs="Courier New"/>
              <w:rtl/>
            </w:rPr>
            <w:t xml:space="preserve"> بالديار المصرية</w:t>
          </w:r>
          <w:del w:id="13703" w:author="Transkribus" w:date="2019-12-11T14:30:00Z">
            <w:r w:rsidRPr="009B6BCA">
              <w:rPr>
                <w:rFonts w:ascii="Courier New" w:hAnsi="Courier New" w:cs="Courier New"/>
                <w:rtl/>
              </w:rPr>
              <w:delText xml:space="preserve"> لما كنا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9F92E0" w14:textId="77777777" w:rsidR="009B6BCA" w:rsidRPr="009B6BCA" w:rsidRDefault="009B6BCA" w:rsidP="009B6BCA">
      <w:pPr>
        <w:pStyle w:val="NurText"/>
        <w:bidi/>
        <w:rPr>
          <w:del w:id="13704" w:author="Transkribus" w:date="2019-12-11T14:30:00Z"/>
          <w:rFonts w:ascii="Courier New" w:hAnsi="Courier New" w:cs="Courier New"/>
        </w:rPr>
      </w:pPr>
      <w:dir w:val="rtl">
        <w:dir w:val="rtl">
          <w:del w:id="13705" w:author="Transkribus" w:date="2019-12-11T14:30:00Z">
            <w:r w:rsidRPr="009B6BCA">
              <w:rPr>
                <w:rFonts w:ascii="Courier New" w:hAnsi="Courier New" w:cs="Courier New"/>
                <w:rtl/>
              </w:rPr>
              <w:delText>وكان ابى</w:delText>
            </w:r>
          </w:del>
          <w:ins w:id="13706" w:author="Transkribus" w:date="2019-12-11T14:30:00Z">
            <w:r w:rsidR="00EE6742" w:rsidRPr="00EE6742">
              <w:rPr>
                <w:rFonts w:ascii="Courier New" w:hAnsi="Courier New" w:cs="Courier New"/>
                <w:rtl/>
              </w:rPr>
              <w:t>ما كاناهاوكان أبى</w:t>
            </w:r>
          </w:ins>
          <w:r w:rsidR="00EE6742" w:rsidRPr="00EE6742">
            <w:rPr>
              <w:rFonts w:ascii="Courier New" w:hAnsi="Courier New" w:cs="Courier New"/>
              <w:rtl/>
            </w:rPr>
            <w:t xml:space="preserve"> وعمى </w:t>
          </w:r>
          <w:del w:id="13707" w:author="Transkribus" w:date="2019-12-11T14:30:00Z">
            <w:r w:rsidRPr="009B6BCA">
              <w:rPr>
                <w:rFonts w:ascii="Courier New" w:hAnsi="Courier New" w:cs="Courier New"/>
                <w:rtl/>
              </w:rPr>
              <w:delText>يش</w:delText>
            </w:r>
          </w:del>
          <w:ins w:id="13708" w:author="Transkribus" w:date="2019-12-11T14:30:00Z">
            <w:r w:rsidR="00EE6742" w:rsidRPr="00EE6742">
              <w:rPr>
                <w:rFonts w:ascii="Courier New" w:hAnsi="Courier New" w:cs="Courier New"/>
                <w:rtl/>
              </w:rPr>
              <w:t>بس</w:t>
            </w:r>
          </w:ins>
          <w:r w:rsidR="00EE6742" w:rsidRPr="00EE6742">
            <w:rPr>
              <w:rFonts w:ascii="Courier New" w:hAnsi="Courier New" w:cs="Courier New"/>
              <w:rtl/>
            </w:rPr>
            <w:t>ت</w:t>
          </w:r>
          <w:del w:id="13709" w:author="Transkribus" w:date="2019-12-11T14:30:00Z">
            <w:r w:rsidRPr="009B6BCA">
              <w:rPr>
                <w:rFonts w:ascii="Courier New" w:hAnsi="Courier New" w:cs="Courier New"/>
                <w:rtl/>
              </w:rPr>
              <w:delText>غ</w:delText>
            </w:r>
          </w:del>
          <w:ins w:id="13710"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لان عليه </w:t>
          </w:r>
          <w:del w:id="13711" w:author="Transkribus" w:date="2019-12-11T14:30:00Z">
            <w:r w:rsidRPr="009B6BCA">
              <w:rPr>
                <w:rFonts w:ascii="Courier New" w:hAnsi="Courier New" w:cs="Courier New"/>
                <w:rtl/>
              </w:rPr>
              <w:delText>بعلم الادب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7F1EC4" w14:textId="08C72BC2" w:rsidR="00EE6742" w:rsidRPr="00EE6742" w:rsidRDefault="009B6BCA" w:rsidP="00EE6742">
      <w:pPr>
        <w:pStyle w:val="NurText"/>
        <w:bidi/>
        <w:rPr>
          <w:rFonts w:ascii="Courier New" w:hAnsi="Courier New" w:cs="Courier New"/>
        </w:rPr>
      </w:pPr>
      <w:dir w:val="rtl">
        <w:dir w:val="rtl">
          <w:ins w:id="13712" w:author="Transkribus" w:date="2019-12-11T14:30:00Z">
            <w:r w:rsidR="00EE6742" w:rsidRPr="00EE6742">
              <w:rPr>
                <w:rFonts w:ascii="Courier New" w:hAnsi="Courier New" w:cs="Courier New"/>
                <w:rtl/>
              </w:rPr>
              <w:t xml:space="preserve">يعلم الاذب </w:t>
            </w:r>
          </w:ins>
          <w:r w:rsidR="00EE6742" w:rsidRPr="00EE6742">
            <w:rPr>
              <w:rFonts w:ascii="Courier New" w:hAnsi="Courier New" w:cs="Courier New"/>
              <w:rtl/>
            </w:rPr>
            <w:t xml:space="preserve">واشتغل عليه عمى </w:t>
          </w:r>
          <w:del w:id="13713" w:author="Transkribus" w:date="2019-12-11T14:30:00Z">
            <w:r w:rsidRPr="009B6BCA">
              <w:rPr>
                <w:rFonts w:ascii="Courier New" w:hAnsi="Courier New" w:cs="Courier New"/>
                <w:rtl/>
              </w:rPr>
              <w:delText>اي</w:delText>
            </w:r>
          </w:del>
          <w:ins w:id="13714" w:author="Transkribus" w:date="2019-12-11T14:30:00Z">
            <w:r w:rsidR="00EE6742" w:rsidRPr="00EE6742">
              <w:rPr>
                <w:rFonts w:ascii="Courier New" w:hAnsi="Courier New" w:cs="Courier New"/>
                <w:rtl/>
              </w:rPr>
              <w:t>أ</w:t>
            </w:r>
          </w:ins>
          <w:r w:rsidR="00EE6742" w:rsidRPr="00EE6742">
            <w:rPr>
              <w:rFonts w:ascii="Courier New" w:hAnsi="Courier New" w:cs="Courier New"/>
              <w:rtl/>
            </w:rPr>
            <w:t>ضا بكتب</w:t>
          </w:r>
          <w:del w:id="13715" w:author="Transkribus" w:date="2019-12-11T14:30:00Z">
            <w:r w:rsidRPr="009B6BCA">
              <w:rPr>
                <w:rFonts w:ascii="Courier New" w:hAnsi="Courier New" w:cs="Courier New"/>
                <w:rtl/>
              </w:rPr>
              <w:delText xml:space="preserve"> 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AB4A7F" w14:textId="77777777" w:rsidR="009B6BCA" w:rsidRPr="009B6BCA" w:rsidRDefault="009B6BCA" w:rsidP="009B6BCA">
      <w:pPr>
        <w:pStyle w:val="NurText"/>
        <w:bidi/>
        <w:rPr>
          <w:del w:id="13716" w:author="Transkribus" w:date="2019-12-11T14:30:00Z"/>
          <w:rFonts w:ascii="Courier New" w:hAnsi="Courier New" w:cs="Courier New"/>
        </w:rPr>
      </w:pPr>
      <w:dir w:val="rtl">
        <w:dir w:val="rtl">
          <w:del w:id="13717" w:author="Transkribus" w:date="2019-12-11T14:30:00Z">
            <w:r w:rsidRPr="009B6BCA">
              <w:rPr>
                <w:rFonts w:ascii="Courier New" w:hAnsi="Courier New" w:cs="Courier New"/>
                <w:rtl/>
              </w:rPr>
              <w:delText>وكان الشيخ</w:delText>
            </w:r>
          </w:del>
          <w:ins w:id="13718" w:author="Transkribus" w:date="2019-12-11T14:30:00Z">
            <w:r w:rsidR="00EE6742" w:rsidRPr="00EE6742">
              <w:rPr>
                <w:rFonts w:ascii="Courier New" w:hAnsi="Courier New" w:cs="Courier New"/>
                <w:rtl/>
              </w:rPr>
              <w:t>ابرسطوطاليس وكمان الشيح</w:t>
            </w:r>
          </w:ins>
          <w:r w:rsidR="00EE6742" w:rsidRPr="00EE6742">
            <w:rPr>
              <w:rFonts w:ascii="Courier New" w:hAnsi="Courier New" w:cs="Courier New"/>
              <w:rtl/>
            </w:rPr>
            <w:t xml:space="preserve"> موفق الدين </w:t>
          </w:r>
          <w:del w:id="13719" w:author="Transkribus" w:date="2019-12-11T14:30:00Z">
            <w:r w:rsidRPr="009B6BCA">
              <w:rPr>
                <w:rFonts w:ascii="Courier New" w:hAnsi="Courier New" w:cs="Courier New"/>
                <w:rtl/>
              </w:rPr>
              <w:delText>كثير العناية بها والفهم</w:delText>
            </w:r>
          </w:del>
          <w:ins w:id="13720" w:author="Transkribus" w:date="2019-12-11T14:30:00Z">
            <w:r w:rsidR="00EE6742" w:rsidRPr="00EE6742">
              <w:rPr>
                <w:rFonts w:ascii="Courier New" w:hAnsi="Courier New" w:cs="Courier New"/>
                <w:rtl/>
              </w:rPr>
              <w:t>كتير العنانةه او الفهم</w:t>
            </w:r>
          </w:ins>
          <w:r w:rsidR="00EE6742" w:rsidRPr="00EE6742">
            <w:rPr>
              <w:rFonts w:ascii="Courier New" w:hAnsi="Courier New" w:cs="Courier New"/>
              <w:rtl/>
            </w:rPr>
            <w:t xml:space="preserve"> لمعانيها</w:t>
          </w:r>
          <w:del w:id="137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CC2436" w14:textId="6AB16901" w:rsidR="00EE6742" w:rsidRPr="00EE6742" w:rsidRDefault="009B6BCA" w:rsidP="00EE6742">
      <w:pPr>
        <w:pStyle w:val="NurText"/>
        <w:bidi/>
        <w:rPr>
          <w:rFonts w:ascii="Courier New" w:hAnsi="Courier New" w:cs="Courier New"/>
        </w:rPr>
      </w:pPr>
      <w:dir w:val="rtl">
        <w:dir w:val="rtl">
          <w:del w:id="13722" w:author="Transkribus" w:date="2019-12-11T14:30:00Z">
            <w:r w:rsidRPr="009B6BCA">
              <w:rPr>
                <w:rFonts w:ascii="Courier New" w:hAnsi="Courier New" w:cs="Courier New"/>
                <w:rtl/>
              </w:rPr>
              <w:delText>واتى</w:delText>
            </w:r>
          </w:del>
          <w:ins w:id="13723" w:author="Transkribus" w:date="2019-12-11T14:30:00Z">
            <w:r w:rsidR="00EE6742" w:rsidRPr="00EE6742">
              <w:rPr>
                <w:rFonts w:ascii="Courier New" w:hAnsi="Courier New" w:cs="Courier New"/>
                <w:rtl/>
              </w:rPr>
              <w:t xml:space="preserve"> وأفى</w:t>
            </w:r>
          </w:ins>
          <w:r w:rsidR="00EE6742" w:rsidRPr="00EE6742">
            <w:rPr>
              <w:rFonts w:ascii="Courier New" w:hAnsi="Courier New" w:cs="Courier New"/>
              <w:rtl/>
            </w:rPr>
            <w:t xml:space="preserve"> الى د</w:t>
          </w:r>
          <w:del w:id="13724" w:author="Transkribus" w:date="2019-12-11T14:30:00Z">
            <w:r w:rsidRPr="009B6BCA">
              <w:rPr>
                <w:rFonts w:ascii="Courier New" w:hAnsi="Courier New" w:cs="Courier New"/>
                <w:rtl/>
              </w:rPr>
              <w:delText>مش</w:delText>
            </w:r>
          </w:del>
          <w:ins w:id="13725" w:author="Transkribus" w:date="2019-12-11T14:30:00Z">
            <w:r w:rsidR="00EE6742" w:rsidRPr="00EE6742">
              <w:rPr>
                <w:rFonts w:ascii="Courier New" w:hAnsi="Courier New" w:cs="Courier New"/>
                <w:rtl/>
              </w:rPr>
              <w:t>يس</w:t>
            </w:r>
          </w:ins>
          <w:r w:rsidR="00EE6742" w:rsidRPr="00EE6742">
            <w:rPr>
              <w:rFonts w:ascii="Courier New" w:hAnsi="Courier New" w:cs="Courier New"/>
              <w:rtl/>
            </w:rPr>
            <w:t>ق من</w:t>
          </w:r>
        </w:dir>
      </w:dir>
    </w:p>
    <w:p w14:paraId="2B9611BF" w14:textId="61C4D65A" w:rsidR="00EE6742" w:rsidRPr="00EE6742" w:rsidRDefault="00EE6742" w:rsidP="00EE6742">
      <w:pPr>
        <w:pStyle w:val="NurText"/>
        <w:bidi/>
        <w:rPr>
          <w:rFonts w:ascii="Courier New" w:hAnsi="Courier New" w:cs="Courier New"/>
        </w:rPr>
      </w:pPr>
      <w:r w:rsidRPr="00EE6742">
        <w:rPr>
          <w:rFonts w:ascii="Courier New" w:hAnsi="Courier New" w:cs="Courier New"/>
          <w:rtl/>
        </w:rPr>
        <w:t>الديار المصر</w:t>
      </w:r>
      <w:del w:id="13726" w:author="Transkribus" w:date="2019-12-11T14:30:00Z">
        <w:r w:rsidR="009B6BCA" w:rsidRPr="009B6BCA">
          <w:rPr>
            <w:rFonts w:ascii="Courier New" w:hAnsi="Courier New" w:cs="Courier New"/>
            <w:rtl/>
          </w:rPr>
          <w:delText>ية</w:delText>
        </w:r>
      </w:del>
      <w:ins w:id="13727" w:author="Transkribus" w:date="2019-12-11T14:30:00Z">
        <w:r w:rsidRPr="00EE6742">
          <w:rPr>
            <w:rFonts w:ascii="Courier New" w:hAnsi="Courier New" w:cs="Courier New"/>
            <w:rtl/>
          </w:rPr>
          <w:t>به</w:t>
        </w:r>
      </w:ins>
      <w:r w:rsidRPr="00EE6742">
        <w:rPr>
          <w:rFonts w:ascii="Courier New" w:hAnsi="Courier New" w:cs="Courier New"/>
          <w:rtl/>
        </w:rPr>
        <w:t xml:space="preserve"> واقام </w:t>
      </w:r>
      <w:del w:id="13728" w:author="Transkribus" w:date="2019-12-11T14:30:00Z">
        <w:r w:rsidR="009B6BCA" w:rsidRPr="009B6BCA">
          <w:rPr>
            <w:rFonts w:ascii="Courier New" w:hAnsi="Courier New" w:cs="Courier New"/>
            <w:rtl/>
          </w:rPr>
          <w:delText>بها مدة وكثر انتفاع</w:delText>
        </w:r>
      </w:del>
      <w:ins w:id="13729" w:author="Transkribus" w:date="2019-12-11T14:30:00Z">
        <w:r w:rsidRPr="00EE6742">
          <w:rPr>
            <w:rFonts w:ascii="Courier New" w:hAnsi="Courier New" w:cs="Courier New"/>
            <w:rtl/>
          </w:rPr>
          <w:t>بهامده وكتر التقاج</w:t>
        </w:r>
      </w:ins>
      <w:r w:rsidRPr="00EE6742">
        <w:rPr>
          <w:rFonts w:ascii="Courier New" w:hAnsi="Courier New" w:cs="Courier New"/>
          <w:rtl/>
        </w:rPr>
        <w:t xml:space="preserve"> الناس </w:t>
      </w:r>
      <w:del w:id="13730" w:author="Transkribus" w:date="2019-12-11T14:30:00Z">
        <w:r w:rsidR="009B6BCA" w:rsidRPr="009B6BCA">
          <w:rPr>
            <w:rFonts w:ascii="Courier New" w:hAnsi="Courier New" w:cs="Courier New"/>
            <w:rtl/>
          </w:rPr>
          <w:delText>بعلمه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731" w:author="Transkribus" w:date="2019-12-11T14:30:00Z">
        <w:r w:rsidRPr="00EE6742">
          <w:rPr>
            <w:rFonts w:ascii="Courier New" w:hAnsi="Courier New" w:cs="Courier New"/>
            <w:rtl/>
          </w:rPr>
          <w:t>بعله ور ابتعلاعان معمابد مسق</w:t>
        </w:r>
      </w:ins>
    </w:p>
    <w:p w14:paraId="373395F8" w14:textId="053FBFE2" w:rsidR="00EE6742" w:rsidRPr="00EE6742" w:rsidRDefault="009B6BCA" w:rsidP="00EE6742">
      <w:pPr>
        <w:pStyle w:val="NurText"/>
        <w:bidi/>
        <w:rPr>
          <w:rFonts w:ascii="Courier New" w:hAnsi="Courier New" w:cs="Courier New"/>
        </w:rPr>
      </w:pPr>
      <w:dir w:val="rtl">
        <w:dir w:val="rtl">
          <w:del w:id="13732" w:author="Transkribus" w:date="2019-12-11T14:30:00Z">
            <w:r w:rsidRPr="009B6BCA">
              <w:rPr>
                <w:rFonts w:ascii="Courier New" w:hAnsi="Courier New" w:cs="Courier New"/>
                <w:rtl/>
              </w:rPr>
              <w:delText>ورايته لما كان مقيما بدمشق فى اخر مرة اتى</w:delText>
            </w:r>
          </w:del>
          <w:ins w:id="13733" w:author="Transkribus" w:date="2019-12-11T14:30:00Z">
            <w:r w:rsidR="00EE6742" w:rsidRPr="00EE6742">
              <w:rPr>
                <w:rFonts w:ascii="Courier New" w:hAnsi="Courier New" w:cs="Courier New"/>
                <w:rtl/>
              </w:rPr>
              <w:t xml:space="preserve"> فى أخرمرة أبى</w:t>
            </w:r>
          </w:ins>
          <w:r w:rsidR="00EE6742" w:rsidRPr="00EE6742">
            <w:rPr>
              <w:rFonts w:ascii="Courier New" w:hAnsi="Courier New" w:cs="Courier New"/>
              <w:rtl/>
            </w:rPr>
            <w:t xml:space="preserve"> اليها </w:t>
          </w:r>
          <w:del w:id="13734" w:author="Transkribus" w:date="2019-12-11T14:30:00Z">
            <w:r w:rsidRPr="009B6BCA">
              <w:rPr>
                <w:rFonts w:ascii="Courier New" w:hAnsi="Courier New" w:cs="Courier New"/>
                <w:rtl/>
              </w:rPr>
              <w:delText>وهو شيخ</w:delText>
            </w:r>
          </w:del>
          <w:ins w:id="13735" w:author="Transkribus" w:date="2019-12-11T14:30:00Z">
            <w:r w:rsidR="00EE6742" w:rsidRPr="00EE6742">
              <w:rPr>
                <w:rFonts w:ascii="Courier New" w:hAnsi="Courier New" w:cs="Courier New"/>
                <w:rtl/>
              </w:rPr>
              <w:t>وهوشيع</w:t>
            </w:r>
          </w:ins>
          <w:r w:rsidR="00EE6742" w:rsidRPr="00EE6742">
            <w:rPr>
              <w:rFonts w:ascii="Courier New" w:hAnsi="Courier New" w:cs="Courier New"/>
              <w:rtl/>
            </w:rPr>
            <w:t xml:space="preserve"> نحيف ال</w:t>
          </w:r>
          <w:del w:id="13736" w:author="Transkribus" w:date="2019-12-11T14:30:00Z">
            <w:r w:rsidRPr="009B6BCA">
              <w:rPr>
                <w:rFonts w:ascii="Courier New" w:hAnsi="Courier New" w:cs="Courier New"/>
                <w:rtl/>
              </w:rPr>
              <w:delText>ج</w:delText>
            </w:r>
          </w:del>
          <w:ins w:id="1373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سم ربع القامة </w:t>
          </w:r>
          <w:del w:id="13738" w:author="Transkribus" w:date="2019-12-11T14:30:00Z">
            <w:r w:rsidRPr="009B6BCA">
              <w:rPr>
                <w:rFonts w:ascii="Courier New" w:hAnsi="Courier New" w:cs="Courier New"/>
                <w:rtl/>
              </w:rPr>
              <w:delText>حسن الكلام</w:delText>
            </w:r>
          </w:del>
          <w:ins w:id="13739" w:author="Transkribus" w:date="2019-12-11T14:30:00Z">
            <w:r w:rsidR="00EE6742" w:rsidRPr="00EE6742">
              <w:rPr>
                <w:rFonts w:ascii="Courier New" w:hAnsi="Courier New" w:cs="Courier New"/>
                <w:rtl/>
              </w:rPr>
              <w:t>حسسن الكمالام</w:t>
            </w:r>
          </w:ins>
          <w:r w:rsidR="00EE6742" w:rsidRPr="00EE6742">
            <w:rPr>
              <w:rFonts w:ascii="Courier New" w:hAnsi="Courier New" w:cs="Courier New"/>
              <w:rtl/>
            </w:rPr>
            <w:t xml:space="preserve"> جيد العبارة</w:t>
          </w:r>
          <w:del w:id="13740" w:author="Transkribus" w:date="2019-12-11T14:30:00Z">
            <w:r w:rsidRPr="009B6BCA">
              <w:rPr>
                <w:rFonts w:ascii="Courier New" w:hAnsi="Courier New" w:cs="Courier New"/>
                <w:rtl/>
              </w:rPr>
              <w:delText xml:space="preserve"> وكانت مسطرته ابلغ من لفظه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10D0CCE" w14:textId="579848CB" w:rsidR="00EE6742" w:rsidRPr="00EE6742" w:rsidRDefault="009B6BCA" w:rsidP="00EE6742">
      <w:pPr>
        <w:pStyle w:val="NurText"/>
        <w:bidi/>
        <w:rPr>
          <w:ins w:id="13741" w:author="Transkribus" w:date="2019-12-11T14:30:00Z"/>
          <w:rFonts w:ascii="Courier New" w:hAnsi="Courier New" w:cs="Courier New"/>
        </w:rPr>
      </w:pPr>
      <w:dir w:val="rtl">
        <w:dir w:val="rtl">
          <w:ins w:id="13742" w:author="Transkribus" w:date="2019-12-11T14:30:00Z">
            <w:r w:rsidR="00EE6742" w:rsidRPr="00EE6742">
              <w:rPr>
                <w:rFonts w:ascii="Courier New" w:hAnsi="Courier New" w:cs="Courier New"/>
                <w:rtl/>
              </w:rPr>
              <w:t xml:space="preserve">وكاتت مسطرنه أباع من لفطه </w:t>
            </w:r>
          </w:ins>
          <w:r w:rsidR="00EE6742" w:rsidRPr="00EE6742">
            <w:rPr>
              <w:rFonts w:ascii="Courier New" w:hAnsi="Courier New" w:cs="Courier New"/>
              <w:rtl/>
            </w:rPr>
            <w:t>وكان ر</w:t>
          </w:r>
          <w:del w:id="13743" w:author="Transkribus" w:date="2019-12-11T14:30:00Z">
            <w:r w:rsidRPr="009B6BCA">
              <w:rPr>
                <w:rFonts w:ascii="Courier New" w:hAnsi="Courier New" w:cs="Courier New"/>
                <w:rtl/>
              </w:rPr>
              <w:delText>ح</w:delText>
            </w:r>
          </w:del>
          <w:ins w:id="1374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مه الله </w:t>
          </w:r>
          <w:del w:id="13745" w:author="Transkribus" w:date="2019-12-11T14:30:00Z">
            <w:r w:rsidRPr="009B6BCA">
              <w:rPr>
                <w:rFonts w:ascii="Courier New" w:hAnsi="Courier New" w:cs="Courier New"/>
                <w:rtl/>
              </w:rPr>
              <w:delText>ربما تجاوز</w:delText>
            </w:r>
          </w:del>
          <w:ins w:id="13746" w:author="Transkribus" w:date="2019-12-11T14:30:00Z">
            <w:r w:rsidR="00EE6742" w:rsidRPr="00EE6742">
              <w:rPr>
                <w:rFonts w:ascii="Courier New" w:hAnsi="Courier New" w:cs="Courier New"/>
                <w:rtl/>
              </w:rPr>
              <w:t>وثمانجاور</w:t>
            </w:r>
          </w:ins>
          <w:r w:rsidR="00EE6742" w:rsidRPr="00EE6742">
            <w:rPr>
              <w:rFonts w:ascii="Courier New" w:hAnsi="Courier New" w:cs="Courier New"/>
              <w:rtl/>
            </w:rPr>
            <w:t xml:space="preserve"> فى </w:t>
          </w:r>
          <w:del w:id="13747" w:author="Transkribus" w:date="2019-12-11T14:30:00Z">
            <w:r w:rsidRPr="009B6BCA">
              <w:rPr>
                <w:rFonts w:ascii="Courier New" w:hAnsi="Courier New" w:cs="Courier New"/>
                <w:rtl/>
              </w:rPr>
              <w:delText>الكلام لكثرة ما يرى</w:delText>
            </w:r>
          </w:del>
          <w:ins w:id="13748" w:author="Transkribus" w:date="2019-12-11T14:30:00Z">
            <w:r w:rsidR="00EE6742" w:rsidRPr="00EE6742">
              <w:rPr>
                <w:rFonts w:ascii="Courier New" w:hAnsi="Courier New" w:cs="Courier New"/>
                <w:rtl/>
              </w:rPr>
              <w:t>الكالام اكترةهايرى</w:t>
            </w:r>
          </w:ins>
        </w:dir>
      </w:dir>
    </w:p>
    <w:p w14:paraId="082D7AC7" w14:textId="77777777" w:rsidR="009B6BCA" w:rsidRPr="009B6BCA" w:rsidRDefault="00EE6742" w:rsidP="009B6BCA">
      <w:pPr>
        <w:pStyle w:val="NurText"/>
        <w:bidi/>
        <w:rPr>
          <w:del w:id="13749" w:author="Transkribus" w:date="2019-12-11T14:30:00Z"/>
          <w:rFonts w:ascii="Courier New" w:hAnsi="Courier New" w:cs="Courier New"/>
        </w:rPr>
      </w:pPr>
      <w:r w:rsidRPr="00EE6742">
        <w:rPr>
          <w:rFonts w:ascii="Courier New" w:hAnsi="Courier New" w:cs="Courier New"/>
          <w:rtl/>
        </w:rPr>
        <w:t xml:space="preserve"> فى نفسه </w:t>
      </w:r>
      <w:del w:id="137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CB12023" w14:textId="30D6311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13751" w:author="Transkribus" w:date="2019-12-11T14:30:00Z">
            <w:r w:rsidRPr="009B6BCA">
              <w:rPr>
                <w:rFonts w:ascii="Courier New" w:hAnsi="Courier New" w:cs="Courier New"/>
                <w:rtl/>
              </w:rPr>
              <w:delText>ي</w:delText>
            </w:r>
          </w:del>
          <w:ins w:id="13752" w:author="Transkribus" w:date="2019-12-11T14:30:00Z">
            <w:r w:rsidR="00EE6742" w:rsidRPr="00EE6742">
              <w:rPr>
                <w:rFonts w:ascii="Courier New" w:hAnsi="Courier New" w:cs="Courier New"/>
                <w:rtl/>
              </w:rPr>
              <w:t>ب</w:t>
            </w:r>
          </w:ins>
          <w:r w:rsidR="00EE6742" w:rsidRPr="00EE6742">
            <w:rPr>
              <w:rFonts w:ascii="Courier New" w:hAnsi="Courier New" w:cs="Courier New"/>
              <w:rtl/>
            </w:rPr>
            <w:t>ستنق</w:t>
          </w:r>
          <w:del w:id="13753" w:author="Transkribus" w:date="2019-12-11T14:30:00Z">
            <w:r w:rsidRPr="009B6BCA">
              <w:rPr>
                <w:rFonts w:ascii="Courier New" w:hAnsi="Courier New" w:cs="Courier New"/>
                <w:rtl/>
              </w:rPr>
              <w:delText>ص</w:delText>
            </w:r>
          </w:del>
          <w:ins w:id="13754"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الفضلاء </w:t>
          </w:r>
          <w:del w:id="13755" w:author="Transkribus" w:date="2019-12-11T14:30:00Z">
            <w:r w:rsidRPr="009B6BCA">
              <w:rPr>
                <w:rFonts w:ascii="Courier New" w:hAnsi="Courier New" w:cs="Courier New"/>
                <w:rtl/>
              </w:rPr>
              <w:delText>الذين فى زمانه وكثيرا من المتقدمين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756" w:author="Transkribus" w:date="2019-12-11T14:30:00Z">
            <w:r w:rsidR="00EE6742" w:rsidRPr="00EE6742">
              <w:rPr>
                <w:rFonts w:ascii="Courier New" w:hAnsi="Courier New" w:cs="Courier New"/>
                <w:rtl/>
              </w:rPr>
              <w:t>الدين فى رمانه وكنير امن المنقد مين وكان وقوعة</w:t>
            </w:r>
          </w:ins>
        </w:dir>
      </w:dir>
    </w:p>
    <w:p w14:paraId="322ACEBC" w14:textId="6A173C2D" w:rsidR="00EE6742" w:rsidRPr="00EE6742" w:rsidRDefault="009B6BCA" w:rsidP="00EE6742">
      <w:pPr>
        <w:pStyle w:val="NurText"/>
        <w:bidi/>
        <w:rPr>
          <w:rFonts w:ascii="Courier New" w:hAnsi="Courier New" w:cs="Courier New"/>
        </w:rPr>
      </w:pPr>
      <w:dir w:val="rtl">
        <w:dir w:val="rtl">
          <w:del w:id="13757" w:author="Transkribus" w:date="2019-12-11T14:30:00Z">
            <w:r w:rsidRPr="009B6BCA">
              <w:rPr>
                <w:rFonts w:ascii="Courier New" w:hAnsi="Courier New" w:cs="Courier New"/>
                <w:rtl/>
              </w:rPr>
              <w:delText>وكان وقوعه كثيرا جدا</w:delText>
            </w:r>
          </w:del>
          <w:ins w:id="13758" w:author="Transkribus" w:date="2019-12-11T14:30:00Z">
            <w:r w:rsidR="00EE6742" w:rsidRPr="00EE6742">
              <w:rPr>
                <w:rFonts w:ascii="Courier New" w:hAnsi="Courier New" w:cs="Courier New"/>
                <w:rtl/>
              </w:rPr>
              <w:t>كنير احسدا</w:t>
            </w:r>
          </w:ins>
          <w:r w:rsidR="00EE6742" w:rsidRPr="00EE6742">
            <w:rPr>
              <w:rFonts w:ascii="Courier New" w:hAnsi="Courier New" w:cs="Courier New"/>
              <w:rtl/>
            </w:rPr>
            <w:t xml:space="preserve"> فى علماء </w:t>
          </w:r>
          <w:del w:id="13759" w:author="Transkribus" w:date="2019-12-11T14:30:00Z">
            <w:r w:rsidRPr="009B6BCA">
              <w:rPr>
                <w:rFonts w:ascii="Courier New" w:hAnsi="Courier New" w:cs="Courier New"/>
                <w:rtl/>
              </w:rPr>
              <w:delText>العجم ومصنفاتهم وخصوصا الشيخ</w:delText>
            </w:r>
          </w:del>
          <w:ins w:id="13760" w:author="Transkribus" w:date="2019-12-11T14:30:00Z">
            <w:r w:rsidR="00EE6742" w:rsidRPr="00EE6742">
              <w:rPr>
                <w:rFonts w:ascii="Courier New" w:hAnsi="Courier New" w:cs="Courier New"/>
                <w:rtl/>
              </w:rPr>
              <w:t>النجم ومصنفانهم وحصوصا السيح</w:t>
            </w:r>
          </w:ins>
          <w:r w:rsidR="00EE6742" w:rsidRPr="00EE6742">
            <w:rPr>
              <w:rFonts w:ascii="Courier New" w:hAnsi="Courier New" w:cs="Courier New"/>
              <w:rtl/>
            </w:rPr>
            <w:t xml:space="preserve"> الرئيس ابن سينا ونظرا</w:t>
          </w:r>
          <w:del w:id="13761" w:author="Transkribus" w:date="2019-12-11T14:30:00Z">
            <w:r w:rsidRPr="009B6BCA">
              <w:rPr>
                <w:rFonts w:ascii="Courier New" w:hAnsi="Courier New" w:cs="Courier New"/>
                <w:rtl/>
              </w:rPr>
              <w:delText>ئ</w:delText>
            </w:r>
          </w:del>
          <w:ins w:id="13762" w:author="Transkribus" w:date="2019-12-11T14:30:00Z">
            <w:r w:rsidR="00EE6742" w:rsidRPr="00EE6742">
              <w:rPr>
                <w:rFonts w:ascii="Courier New" w:hAnsi="Courier New" w:cs="Courier New"/>
                <w:rtl/>
              </w:rPr>
              <w:t>ق</w:t>
            </w:r>
          </w:ins>
          <w:r w:rsidR="00EE6742" w:rsidRPr="00EE6742">
            <w:rPr>
              <w:rFonts w:ascii="Courier New" w:hAnsi="Courier New" w:cs="Courier New"/>
              <w:rtl/>
            </w:rPr>
            <w:t>ه</w:t>
          </w:r>
          <w:del w:id="137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49CB0E" w14:textId="733ABDC2" w:rsidR="00EE6742" w:rsidRPr="00EE6742" w:rsidRDefault="009B6BCA" w:rsidP="00EE6742">
      <w:pPr>
        <w:pStyle w:val="NurText"/>
        <w:bidi/>
        <w:rPr>
          <w:ins w:id="13764" w:author="Transkribus" w:date="2019-12-11T14:30:00Z"/>
          <w:rFonts w:ascii="Courier New" w:hAnsi="Courier New" w:cs="Courier New"/>
        </w:rPr>
      </w:pPr>
      <w:dir w:val="rtl">
        <w:dir w:val="rtl">
          <w:del w:id="13765" w:author="Transkribus" w:date="2019-12-11T14:30:00Z">
            <w:r w:rsidRPr="009B6BCA">
              <w:rPr>
                <w:rFonts w:ascii="Courier New" w:hAnsi="Courier New" w:cs="Courier New"/>
                <w:rtl/>
              </w:rPr>
              <w:delText>ونقلت من خطه فى سيرته التى الفها ما هذا مثاله</w:delText>
            </w:r>
          </w:del>
          <w:ins w:id="13766" w:author="Transkribus" w:date="2019-12-11T14:30:00Z">
            <w:r w:rsidR="00EE6742" w:rsidRPr="00EE6742">
              <w:rPr>
                <w:rFonts w:ascii="Courier New" w:hAnsi="Courier New" w:cs="Courier New"/>
                <w:rtl/>
              </w:rPr>
              <w:t>أومقلت أمن حطبهة فى صيره النى الفهاما هذامتاله</w:t>
            </w:r>
          </w:ins>
          <w:r w:rsidR="00EE6742" w:rsidRPr="00EE6742">
            <w:rPr>
              <w:rFonts w:ascii="Courier New" w:hAnsi="Courier New" w:cs="Courier New"/>
              <w:rtl/>
            </w:rPr>
            <w:t xml:space="preserve"> قال </w:t>
          </w:r>
          <w:del w:id="13767" w:author="Transkribus" w:date="2019-12-11T14:30:00Z">
            <w:r w:rsidRPr="009B6BCA">
              <w:rPr>
                <w:rFonts w:ascii="Courier New" w:hAnsi="Courier New" w:cs="Courier New"/>
                <w:rtl/>
              </w:rPr>
              <w:delText>انى ولدت</w:delText>
            </w:r>
          </w:del>
          <w:ins w:id="13768" w:author="Transkribus" w:date="2019-12-11T14:30:00Z">
            <w:r w:rsidR="00EE6742" w:rsidRPr="00EE6742">
              <w:rPr>
                <w:rFonts w:ascii="Courier New" w:hAnsi="Courier New" w:cs="Courier New"/>
                <w:rtl/>
              </w:rPr>
              <w:t>ألى ولدي</w:t>
            </w:r>
          </w:ins>
          <w:r w:rsidR="00EE6742" w:rsidRPr="00EE6742">
            <w:rPr>
              <w:rFonts w:ascii="Courier New" w:hAnsi="Courier New" w:cs="Courier New"/>
              <w:rtl/>
            </w:rPr>
            <w:t xml:space="preserve"> بدار </w:t>
          </w:r>
          <w:del w:id="13769" w:author="Transkribus" w:date="2019-12-11T14:30:00Z">
            <w:r w:rsidRPr="009B6BCA">
              <w:rPr>
                <w:rFonts w:ascii="Courier New" w:hAnsi="Courier New" w:cs="Courier New"/>
                <w:rtl/>
              </w:rPr>
              <w:delText>لجدى</w:delText>
            </w:r>
          </w:del>
          <w:ins w:id="13770" w:author="Transkribus" w:date="2019-12-11T14:30:00Z">
            <w:r w:rsidR="00EE6742" w:rsidRPr="00EE6742">
              <w:rPr>
                <w:rFonts w:ascii="Courier New" w:hAnsi="Courier New" w:cs="Courier New"/>
                <w:rtl/>
              </w:rPr>
              <w:t>لجسدى فى</w:t>
            </w:r>
          </w:ins>
        </w:dir>
      </w:dir>
    </w:p>
    <w:p w14:paraId="3CFF99E0" w14:textId="2F8EAD5E" w:rsidR="00EE6742" w:rsidRPr="00EE6742" w:rsidRDefault="00EE6742" w:rsidP="00EE6742">
      <w:pPr>
        <w:pStyle w:val="NurText"/>
        <w:bidi/>
        <w:rPr>
          <w:ins w:id="13771" w:author="Transkribus" w:date="2019-12-11T14:30:00Z"/>
          <w:rFonts w:ascii="Courier New" w:hAnsi="Courier New" w:cs="Courier New"/>
        </w:rPr>
      </w:pPr>
      <w:ins w:id="13772" w:author="Transkribus" w:date="2019-12-11T14:30:00Z">
        <w:r w:rsidRPr="00EE6742">
          <w:rPr>
            <w:rFonts w:ascii="Courier New" w:hAnsi="Courier New" w:cs="Courier New"/>
            <w:rtl/>
          </w:rPr>
          <w:t xml:space="preserve"> عرف الغالوذج فى ستة صيع وخحمسسين ومسماثة وبريب</w:t>
        </w:r>
      </w:ins>
      <w:r w:rsidRPr="00EE6742">
        <w:rPr>
          <w:rFonts w:ascii="Courier New" w:hAnsi="Courier New" w:cs="Courier New"/>
          <w:rtl/>
        </w:rPr>
        <w:t xml:space="preserve"> فى </w:t>
      </w:r>
      <w:del w:id="13773" w:author="Transkribus" w:date="2019-12-11T14:30:00Z">
        <w:r w:rsidR="009B6BCA" w:rsidRPr="009B6BCA">
          <w:rPr>
            <w:rFonts w:ascii="Courier New" w:hAnsi="Courier New" w:cs="Courier New"/>
            <w:rtl/>
          </w:rPr>
          <w:delText>درب الفالوذج فى سنة سبع وخمسين وخمسمائة وتربيت فى حجر الشيخ ابى النجيب لا اعرف اللعب واللهو واكثر زمانى</w:delText>
        </w:r>
      </w:del>
      <w:ins w:id="13774" w:author="Transkribus" w:date="2019-12-11T14:30:00Z">
        <w:r w:rsidRPr="00EE6742">
          <w:rPr>
            <w:rFonts w:ascii="Courier New" w:hAnsi="Courier New" w:cs="Courier New"/>
            <w:rtl/>
          </w:rPr>
          <w:t>عجر السيح أبى النجمب الاعرف</w:t>
        </w:r>
      </w:ins>
    </w:p>
    <w:p w14:paraId="34BEEC49" w14:textId="0F9DCC96" w:rsidR="00EE6742" w:rsidRPr="00EE6742" w:rsidRDefault="00EE6742" w:rsidP="00EE6742">
      <w:pPr>
        <w:pStyle w:val="NurText"/>
        <w:bidi/>
        <w:rPr>
          <w:ins w:id="13775" w:author="Transkribus" w:date="2019-12-11T14:30:00Z"/>
          <w:rFonts w:ascii="Courier New" w:hAnsi="Courier New" w:cs="Courier New"/>
        </w:rPr>
      </w:pPr>
      <w:ins w:id="13776" w:author="Transkribus" w:date="2019-12-11T14:30:00Z">
        <w:r w:rsidRPr="00EE6742">
          <w:rPr>
            <w:rFonts w:ascii="Courier New" w:hAnsi="Courier New" w:cs="Courier New"/>
            <w:rtl/>
          </w:rPr>
          <w:t>العب والهووأ كمثررمانى</w:t>
        </w:r>
      </w:ins>
      <w:r w:rsidRPr="00EE6742">
        <w:rPr>
          <w:rFonts w:ascii="Courier New" w:hAnsi="Courier New" w:cs="Courier New"/>
          <w:rtl/>
        </w:rPr>
        <w:t xml:space="preserve"> مصروف فى </w:t>
      </w:r>
      <w:del w:id="13777" w:author="Transkribus" w:date="2019-12-11T14:30:00Z">
        <w:r w:rsidR="009B6BCA" w:rsidRPr="009B6BCA">
          <w:rPr>
            <w:rFonts w:ascii="Courier New" w:hAnsi="Courier New" w:cs="Courier New"/>
            <w:rtl/>
          </w:rPr>
          <w:delText>سماع الحديث واخذت لى اجازات من شيوخ بغداد وخرسان</w:delText>
        </w:r>
      </w:del>
      <w:ins w:id="13778" w:author="Transkribus" w:date="2019-12-11T14:30:00Z">
        <w:r w:rsidRPr="00EE6742">
          <w:rPr>
            <w:rFonts w:ascii="Courier New" w:hAnsi="Courier New" w:cs="Courier New"/>
            <w:rtl/>
          </w:rPr>
          <w:t>سماح الحسديب وأجخذت فى أجارات من شيوج بعداد</w:t>
        </w:r>
      </w:ins>
    </w:p>
    <w:p w14:paraId="33BE5D60" w14:textId="77777777" w:rsidR="009B6BCA" w:rsidRPr="009B6BCA" w:rsidRDefault="00EE6742" w:rsidP="009B6BCA">
      <w:pPr>
        <w:pStyle w:val="NurText"/>
        <w:bidi/>
        <w:rPr>
          <w:del w:id="13779" w:author="Transkribus" w:date="2019-12-11T14:30:00Z"/>
          <w:rFonts w:ascii="Courier New" w:hAnsi="Courier New" w:cs="Courier New"/>
        </w:rPr>
      </w:pPr>
      <w:ins w:id="13780" w:author="Transkribus" w:date="2019-12-11T14:30:00Z">
        <w:r w:rsidRPr="00EE6742">
          <w:rPr>
            <w:rFonts w:ascii="Courier New" w:hAnsi="Courier New" w:cs="Courier New"/>
            <w:rtl/>
          </w:rPr>
          <w:t>وخراسان</w:t>
        </w:r>
      </w:ins>
      <w:r w:rsidRPr="00EE6742">
        <w:rPr>
          <w:rFonts w:ascii="Courier New" w:hAnsi="Courier New" w:cs="Courier New"/>
          <w:rtl/>
        </w:rPr>
        <w:t xml:space="preserve"> والشام ومصر</w:t>
      </w:r>
      <w:del w:id="137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B7B720E" w14:textId="704B91F5" w:rsidR="00EE6742" w:rsidRPr="00EE6742" w:rsidRDefault="009B6BCA" w:rsidP="00EE6742">
      <w:pPr>
        <w:pStyle w:val="NurText"/>
        <w:bidi/>
        <w:rPr>
          <w:ins w:id="13782" w:author="Transkribus" w:date="2019-12-11T14:30:00Z"/>
          <w:rFonts w:ascii="Courier New" w:hAnsi="Courier New" w:cs="Courier New"/>
        </w:rPr>
      </w:pPr>
      <w:dir w:val="rtl">
        <w:dir w:val="rtl">
          <w:del w:id="13783" w:author="Transkribus" w:date="2019-12-11T14:30:00Z">
            <w:r w:rsidRPr="009B6BCA">
              <w:rPr>
                <w:rFonts w:ascii="Courier New" w:hAnsi="Courier New" w:cs="Courier New"/>
                <w:rtl/>
              </w:rPr>
              <w:delText>وقال لى</w:delText>
            </w:r>
          </w:del>
          <w:ins w:id="13784" w:author="Transkribus" w:date="2019-12-11T14:30:00Z">
            <w:r w:rsidR="00EE6742" w:rsidRPr="00EE6742">
              <w:rPr>
                <w:rFonts w:ascii="Courier New" w:hAnsi="Courier New" w:cs="Courier New"/>
                <w:rtl/>
              </w:rPr>
              <w:t xml:space="preserve"> وثال فى</w:t>
            </w:r>
          </w:ins>
          <w:r w:rsidR="00EE6742" w:rsidRPr="00EE6742">
            <w:rPr>
              <w:rFonts w:ascii="Courier New" w:hAnsi="Courier New" w:cs="Courier New"/>
              <w:rtl/>
            </w:rPr>
            <w:t xml:space="preserve"> والدى </w:t>
          </w:r>
          <w:del w:id="13785" w:author="Transkribus" w:date="2019-12-11T14:30:00Z">
            <w:r w:rsidRPr="009B6BCA">
              <w:rPr>
                <w:rFonts w:ascii="Courier New" w:hAnsi="Courier New" w:cs="Courier New"/>
                <w:rtl/>
              </w:rPr>
              <w:delText>يوما قد</w:delText>
            </w:r>
          </w:del>
          <w:ins w:id="13786" w:author="Transkribus" w:date="2019-12-11T14:30:00Z">
            <w:r w:rsidR="00EE6742" w:rsidRPr="00EE6742">
              <w:rPr>
                <w:rFonts w:ascii="Courier New" w:hAnsi="Courier New" w:cs="Courier New"/>
                <w:rtl/>
              </w:rPr>
              <w:t>بو ماقد</w:t>
            </w:r>
          </w:ins>
          <w:r w:rsidR="00EE6742" w:rsidRPr="00EE6742">
            <w:rPr>
              <w:rFonts w:ascii="Courier New" w:hAnsi="Courier New" w:cs="Courier New"/>
              <w:rtl/>
            </w:rPr>
            <w:t xml:space="preserve"> سمعتك جميع </w:t>
          </w:r>
          <w:del w:id="13787" w:author="Transkribus" w:date="2019-12-11T14:30:00Z">
            <w:r w:rsidRPr="009B6BCA">
              <w:rPr>
                <w:rFonts w:ascii="Courier New" w:hAnsi="Courier New" w:cs="Courier New"/>
                <w:rtl/>
              </w:rPr>
              <w:delText>عوالى بغداد والحقتك</w:delText>
            </w:r>
          </w:del>
          <w:ins w:id="13788" w:author="Transkribus" w:date="2019-12-11T14:30:00Z">
            <w:r w:rsidR="00EE6742" w:rsidRPr="00EE6742">
              <w:rPr>
                <w:rFonts w:ascii="Courier New" w:hAnsi="Courier New" w:cs="Courier New"/>
                <w:rtl/>
              </w:rPr>
              <w:t>عو الى بعدادو الحفتك</w:t>
            </w:r>
          </w:ins>
          <w:r w:rsidR="00EE6742" w:rsidRPr="00EE6742">
            <w:rPr>
              <w:rFonts w:ascii="Courier New" w:hAnsi="Courier New" w:cs="Courier New"/>
              <w:rtl/>
            </w:rPr>
            <w:t xml:space="preserve"> فى الرواية</w:t>
          </w:r>
        </w:dir>
      </w:dir>
    </w:p>
    <w:p w14:paraId="69D34C24" w14:textId="00DE4085" w:rsidR="00EE6742" w:rsidRPr="00EE6742" w:rsidRDefault="00EE6742" w:rsidP="00EE6742">
      <w:pPr>
        <w:pStyle w:val="NurText"/>
        <w:bidi/>
        <w:rPr>
          <w:rFonts w:ascii="Courier New" w:hAnsi="Courier New" w:cs="Courier New"/>
        </w:rPr>
      </w:pPr>
      <w:ins w:id="13789" w:author="Transkribus" w:date="2019-12-11T14:30:00Z">
        <w:r w:rsidRPr="00EE6742">
          <w:rPr>
            <w:rFonts w:ascii="Courier New" w:hAnsi="Courier New" w:cs="Courier New"/>
            <w:rtl/>
          </w:rPr>
          <w:t>ا</w:t>
        </w:r>
      </w:ins>
      <w:r w:rsidRPr="00EE6742">
        <w:rPr>
          <w:rFonts w:ascii="Courier New" w:hAnsi="Courier New" w:cs="Courier New"/>
          <w:rtl/>
        </w:rPr>
        <w:t>بالشيو</w:t>
      </w:r>
      <w:del w:id="13790" w:author="Transkribus" w:date="2019-12-11T14:30:00Z">
        <w:r w:rsidR="009B6BCA" w:rsidRPr="009B6BCA">
          <w:rPr>
            <w:rFonts w:ascii="Courier New" w:hAnsi="Courier New" w:cs="Courier New"/>
            <w:rtl/>
          </w:rPr>
          <w:delText>خ</w:delText>
        </w:r>
      </w:del>
      <w:ins w:id="13791" w:author="Transkribus" w:date="2019-12-11T14:30:00Z">
        <w:r w:rsidRPr="00EE6742">
          <w:rPr>
            <w:rFonts w:ascii="Courier New" w:hAnsi="Courier New" w:cs="Courier New"/>
            <w:rtl/>
          </w:rPr>
          <w:t>ح</w:t>
        </w:r>
      </w:ins>
      <w:r w:rsidRPr="00EE6742">
        <w:rPr>
          <w:rFonts w:ascii="Courier New" w:hAnsi="Courier New" w:cs="Courier New"/>
          <w:rtl/>
        </w:rPr>
        <w:t xml:space="preserve"> المسان</w:t>
      </w:r>
      <w:del w:id="137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793" w:author="Transkribus" w:date="2019-12-11T14:30:00Z">
        <w:r w:rsidRPr="00EE6742">
          <w:rPr>
            <w:rFonts w:ascii="Courier New" w:hAnsi="Courier New" w:cs="Courier New"/>
            <w:rtl/>
          </w:rPr>
          <w:t xml:space="preserve"> واتي فى أتناء ذلك اأتعلم الخطو احفظ القراأن والفصح والقامات وديوان</w:t>
        </w:r>
      </w:ins>
    </w:p>
    <w:p w14:paraId="695DE935" w14:textId="77777777" w:rsidR="009B6BCA" w:rsidRPr="009B6BCA" w:rsidRDefault="009B6BCA" w:rsidP="009B6BCA">
      <w:pPr>
        <w:pStyle w:val="NurText"/>
        <w:bidi/>
        <w:rPr>
          <w:del w:id="13794" w:author="Transkribus" w:date="2019-12-11T14:30:00Z"/>
          <w:rFonts w:ascii="Courier New" w:hAnsi="Courier New" w:cs="Courier New"/>
        </w:rPr>
      </w:pPr>
      <w:dir w:val="rtl">
        <w:dir w:val="rtl">
          <w:del w:id="13795" w:author="Transkribus" w:date="2019-12-11T14:30:00Z">
            <w:r w:rsidRPr="009B6BCA">
              <w:rPr>
                <w:rFonts w:ascii="Courier New" w:hAnsi="Courier New" w:cs="Courier New"/>
                <w:rtl/>
              </w:rPr>
              <w:delText>وكنت فى اثناء ذلك اتعلم الخط واتحفظ القران والفصيح والمقامات وديوان المتنبى ونحو ذلك ومختصرا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C88D9D" w14:textId="77777777" w:rsidR="009B6BCA" w:rsidRPr="009B6BCA" w:rsidRDefault="009B6BCA" w:rsidP="009B6BCA">
      <w:pPr>
        <w:pStyle w:val="NurText"/>
        <w:bidi/>
        <w:rPr>
          <w:del w:id="13796" w:author="Transkribus" w:date="2019-12-11T14:30:00Z"/>
          <w:rFonts w:ascii="Courier New" w:hAnsi="Courier New" w:cs="Courier New"/>
        </w:rPr>
      </w:pPr>
      <w:dir w:val="rtl">
        <w:dir w:val="rtl">
          <w:del w:id="13797" w:author="Transkribus" w:date="2019-12-11T14:30:00Z">
            <w:r w:rsidRPr="009B6BCA">
              <w:rPr>
                <w:rFonts w:ascii="Courier New" w:hAnsi="Courier New" w:cs="Courier New"/>
                <w:rtl/>
              </w:rPr>
              <w:delText>فى الفقه ومختصرا فى النحو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1CDEBC" w14:textId="23F50CDB" w:rsidR="00EE6742" w:rsidRPr="00EE6742" w:rsidRDefault="009B6BCA" w:rsidP="00EE6742">
      <w:pPr>
        <w:pStyle w:val="NurText"/>
        <w:bidi/>
        <w:rPr>
          <w:rFonts w:ascii="Courier New" w:hAnsi="Courier New" w:cs="Courier New"/>
        </w:rPr>
      </w:pPr>
      <w:dir w:val="rtl">
        <w:dir w:val="rtl">
          <w:del w:id="13798" w:author="Transkribus" w:date="2019-12-11T14:30:00Z">
            <w:r w:rsidRPr="009B6BCA">
              <w:rPr>
                <w:rFonts w:ascii="Courier New" w:hAnsi="Courier New" w:cs="Courier New"/>
                <w:rtl/>
              </w:rPr>
              <w:delText>فلما ترعرعت</w:delText>
            </w:r>
          </w:del>
          <w:ins w:id="13799" w:author="Transkribus" w:date="2019-12-11T14:30:00Z">
            <w:r w:rsidR="00EE6742" w:rsidRPr="00EE6742">
              <w:rPr>
                <w:rFonts w:ascii="Courier New" w:hAnsi="Courier New" w:cs="Courier New"/>
                <w:rtl/>
              </w:rPr>
              <w:t xml:space="preserve"> التذبى وحوذلك وستنصرا فى الفته وحنصرا فى النجوفلار عرعب</w:t>
            </w:r>
          </w:ins>
          <w:r w:rsidR="00EE6742" w:rsidRPr="00EE6742">
            <w:rPr>
              <w:rFonts w:ascii="Courier New" w:hAnsi="Courier New" w:cs="Courier New"/>
              <w:rtl/>
            </w:rPr>
            <w:t xml:space="preserve"> حملنى والد</w:t>
          </w:r>
          <w:del w:id="13800" w:author="Transkribus" w:date="2019-12-11T14:30:00Z">
            <w:r w:rsidRPr="009B6BCA">
              <w:rPr>
                <w:rFonts w:ascii="Courier New" w:hAnsi="Courier New" w:cs="Courier New"/>
                <w:rtl/>
              </w:rPr>
              <w:delText>ى</w:delText>
            </w:r>
          </w:del>
          <w:ins w:id="13801" w:author="Transkribus" w:date="2019-12-11T14:30:00Z">
            <w:r w:rsidR="00EE6742" w:rsidRPr="00EE6742">
              <w:rPr>
                <w:rFonts w:ascii="Courier New" w:hAnsi="Courier New" w:cs="Courier New"/>
                <w:rtl/>
              </w:rPr>
              <w:t>ين</w:t>
            </w:r>
          </w:ins>
          <w:r w:rsidR="00EE6742" w:rsidRPr="00EE6742">
            <w:rPr>
              <w:rFonts w:ascii="Courier New" w:hAnsi="Courier New" w:cs="Courier New"/>
              <w:rtl/>
            </w:rPr>
            <w:t xml:space="preserve"> الى كمال الدين</w:t>
          </w:r>
        </w:dir>
      </w:dir>
    </w:p>
    <w:p w14:paraId="7099D472" w14:textId="2BFF342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عبد الرحمن </w:t>
      </w:r>
      <w:del w:id="13802" w:author="Transkribus" w:date="2019-12-11T14:30:00Z">
        <w:r w:rsidR="009B6BCA" w:rsidRPr="009B6BCA">
          <w:rPr>
            <w:rFonts w:ascii="Courier New" w:hAnsi="Courier New" w:cs="Courier New"/>
            <w:rtl/>
          </w:rPr>
          <w:delText>الانبارى وكان يومئذ شيخ بغداد وله بوالدى صحبة قديمة ايام</w:delText>
        </w:r>
      </w:del>
      <w:ins w:id="13803" w:author="Transkribus" w:date="2019-12-11T14:30:00Z">
        <w:r w:rsidRPr="00EE6742">
          <w:rPr>
            <w:rFonts w:ascii="Courier New" w:hAnsi="Courier New" w:cs="Courier New"/>
            <w:rtl/>
          </w:rPr>
          <w:t>الاشارى وكان بومتذشيح بغسد ادولة بو الدى صحيه فدمة أيام</w:t>
        </w:r>
      </w:ins>
      <w:r w:rsidRPr="00EE6742">
        <w:rPr>
          <w:rFonts w:ascii="Courier New" w:hAnsi="Courier New" w:cs="Courier New"/>
          <w:rtl/>
        </w:rPr>
        <w:t xml:space="preserve"> التفقه </w:t>
      </w:r>
      <w:del w:id="13804" w:author="Transkribus" w:date="2019-12-11T14:30:00Z">
        <w:r w:rsidR="009B6BCA" w:rsidRPr="009B6BCA">
          <w:rPr>
            <w:rFonts w:ascii="Courier New" w:hAnsi="Courier New" w:cs="Courier New"/>
            <w:rtl/>
          </w:rPr>
          <w:delText>ب</w:delText>
        </w:r>
      </w:del>
      <w:r w:rsidRPr="00EE6742">
        <w:rPr>
          <w:rFonts w:ascii="Courier New" w:hAnsi="Courier New" w:cs="Courier New"/>
          <w:rtl/>
        </w:rPr>
        <w:t>النظا</w:t>
      </w:r>
      <w:del w:id="13805" w:author="Transkribus" w:date="2019-12-11T14:30:00Z">
        <w:r w:rsidR="009B6BCA" w:rsidRPr="009B6BCA">
          <w:rPr>
            <w:rFonts w:ascii="Courier New" w:hAnsi="Courier New" w:cs="Courier New"/>
            <w:rtl/>
          </w:rPr>
          <w:delText>مي</w:delText>
        </w:r>
      </w:del>
      <w:ins w:id="13806" w:author="Transkribus" w:date="2019-12-11T14:30:00Z">
        <w:r w:rsidRPr="00EE6742">
          <w:rPr>
            <w:rFonts w:ascii="Courier New" w:hAnsi="Courier New" w:cs="Courier New"/>
            <w:rtl/>
          </w:rPr>
          <w:t>هب</w:t>
        </w:r>
      </w:ins>
      <w:r w:rsidRPr="00EE6742">
        <w:rPr>
          <w:rFonts w:ascii="Courier New" w:hAnsi="Courier New" w:cs="Courier New"/>
          <w:rtl/>
        </w:rPr>
        <w:t>ة</w:t>
      </w:r>
      <w:del w:id="1380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7FC2B5" w14:textId="77777777" w:rsidR="009B6BCA" w:rsidRPr="009B6BCA" w:rsidRDefault="009B6BCA" w:rsidP="009B6BCA">
      <w:pPr>
        <w:pStyle w:val="NurText"/>
        <w:bidi/>
        <w:rPr>
          <w:del w:id="13808" w:author="Transkribus" w:date="2019-12-11T14:30:00Z"/>
          <w:rFonts w:ascii="Courier New" w:hAnsi="Courier New" w:cs="Courier New"/>
        </w:rPr>
      </w:pPr>
      <w:dir w:val="rtl">
        <w:dir w:val="rtl">
          <w:del w:id="13809" w:author="Transkribus" w:date="2019-12-11T14:30:00Z">
            <w:r w:rsidRPr="009B6BCA">
              <w:rPr>
                <w:rFonts w:ascii="Courier New" w:hAnsi="Courier New" w:cs="Courier New"/>
                <w:rtl/>
              </w:rPr>
              <w:delText>فقرات عليه خطبة الفصيح فهذر كلاما كثيرا متتابعا لم افهم منه شيئا لكن التلاميذ حوله يعجبون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7806CF" w14:textId="585D8919" w:rsidR="00EE6742" w:rsidRPr="00EE6742" w:rsidRDefault="009B6BCA" w:rsidP="00EE6742">
      <w:pPr>
        <w:pStyle w:val="NurText"/>
        <w:bidi/>
        <w:rPr>
          <w:ins w:id="13810" w:author="Transkribus" w:date="2019-12-11T14:30:00Z"/>
          <w:rFonts w:ascii="Courier New" w:hAnsi="Courier New" w:cs="Courier New"/>
        </w:rPr>
      </w:pPr>
      <w:dir w:val="rtl">
        <w:dir w:val="rtl">
          <w:ins w:id="13811" w:author="Transkribus" w:date="2019-12-11T14:30:00Z">
            <w:r w:rsidR="00EE6742" w:rsidRPr="00EE6742">
              <w:rPr>
                <w:rFonts w:ascii="Courier New" w:hAnsi="Courier New" w:cs="Courier New"/>
                <w:rtl/>
              </w:rPr>
              <w:t>فقرأت غليه جطبة النصح فهذر كالاما كتير امتتابعالم أفهم متهشي الكن التالاميذ جولة</w:t>
            </w:r>
          </w:ins>
        </w:dir>
      </w:dir>
    </w:p>
    <w:p w14:paraId="0FAA1489" w14:textId="520BE919" w:rsidR="00EE6742" w:rsidRPr="00EE6742" w:rsidRDefault="00EE6742" w:rsidP="00EE6742">
      <w:pPr>
        <w:pStyle w:val="NurText"/>
        <w:bidi/>
        <w:rPr>
          <w:rFonts w:ascii="Courier New" w:hAnsi="Courier New" w:cs="Courier New"/>
        </w:rPr>
      </w:pPr>
      <w:ins w:id="13812" w:author="Transkribus" w:date="2019-12-11T14:30:00Z">
        <w:r w:rsidRPr="00EE6742">
          <w:rPr>
            <w:rFonts w:ascii="Courier New" w:hAnsi="Courier New" w:cs="Courier New"/>
            <w:rtl/>
          </w:rPr>
          <w:t xml:space="preserve">ابجيون منه </w:t>
        </w:r>
      </w:ins>
      <w:r w:rsidRPr="00EE6742">
        <w:rPr>
          <w:rFonts w:ascii="Courier New" w:hAnsi="Courier New" w:cs="Courier New"/>
          <w:rtl/>
        </w:rPr>
        <w:t xml:space="preserve">ثم قال </w:t>
      </w:r>
      <w:del w:id="13813" w:author="Transkribus" w:date="2019-12-11T14:30:00Z">
        <w:r w:rsidR="009B6BCA" w:rsidRPr="009B6BCA">
          <w:rPr>
            <w:rFonts w:ascii="Courier New" w:hAnsi="Courier New" w:cs="Courier New"/>
            <w:rtl/>
          </w:rPr>
          <w:delText>انا اجفو عن</w:delText>
        </w:r>
      </w:del>
      <w:ins w:id="13814" w:author="Transkribus" w:date="2019-12-11T14:30:00Z">
        <w:r w:rsidRPr="00EE6742">
          <w:rPr>
            <w:rFonts w:ascii="Courier New" w:hAnsi="Courier New" w:cs="Courier New"/>
            <w:rtl/>
          </w:rPr>
          <w:t>اناجعوعن</w:t>
        </w:r>
      </w:ins>
      <w:r w:rsidRPr="00EE6742">
        <w:rPr>
          <w:rFonts w:ascii="Courier New" w:hAnsi="Courier New" w:cs="Courier New"/>
          <w:rtl/>
        </w:rPr>
        <w:t xml:space="preserve"> تعليم الصبيان </w:t>
      </w:r>
      <w:del w:id="13815" w:author="Transkribus" w:date="2019-12-11T14:30:00Z">
        <w:r w:rsidR="009B6BCA" w:rsidRPr="009B6BCA">
          <w:rPr>
            <w:rFonts w:ascii="Courier New" w:hAnsi="Courier New" w:cs="Courier New"/>
            <w:rtl/>
          </w:rPr>
          <w:delText>ا</w:delText>
        </w:r>
      </w:del>
      <w:ins w:id="13816" w:author="Transkribus" w:date="2019-12-11T14:30:00Z">
        <w:r w:rsidRPr="00EE6742">
          <w:rPr>
            <w:rFonts w:ascii="Courier New" w:hAnsi="Courier New" w:cs="Courier New"/>
            <w:rtl/>
          </w:rPr>
          <w:t>أ</w:t>
        </w:r>
      </w:ins>
      <w:r w:rsidRPr="00EE6742">
        <w:rPr>
          <w:rFonts w:ascii="Courier New" w:hAnsi="Courier New" w:cs="Courier New"/>
          <w:rtl/>
        </w:rPr>
        <w:t>حمله الى تلميذى الوجي</w:t>
      </w:r>
      <w:del w:id="13817" w:author="Transkribus" w:date="2019-12-11T14:30:00Z">
        <w:r w:rsidR="009B6BCA" w:rsidRPr="009B6BCA">
          <w:rPr>
            <w:rFonts w:ascii="Courier New" w:hAnsi="Courier New" w:cs="Courier New"/>
            <w:rtl/>
          </w:rPr>
          <w:delText>ه</w:delText>
        </w:r>
      </w:del>
      <w:ins w:id="13818" w:author="Transkribus" w:date="2019-12-11T14:30:00Z">
        <w:r w:rsidRPr="00EE6742">
          <w:rPr>
            <w:rFonts w:ascii="Courier New" w:hAnsi="Courier New" w:cs="Courier New"/>
            <w:rtl/>
          </w:rPr>
          <w:t>ة</w:t>
        </w:r>
      </w:ins>
      <w:r w:rsidRPr="00EE6742">
        <w:rPr>
          <w:rFonts w:ascii="Courier New" w:hAnsi="Courier New" w:cs="Courier New"/>
          <w:rtl/>
        </w:rPr>
        <w:t xml:space="preserve"> الواسطى </w:t>
      </w:r>
      <w:del w:id="13819" w:author="Transkribus" w:date="2019-12-11T14:30:00Z">
        <w:r w:rsidR="009B6BCA" w:rsidRPr="009B6BCA">
          <w:rPr>
            <w:rFonts w:ascii="Courier New" w:hAnsi="Courier New" w:cs="Courier New"/>
            <w:rtl/>
          </w:rPr>
          <w:delText>يقرا عليه فاذا توسطت حاله قرا علي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820" w:author="Transkribus" w:date="2019-12-11T14:30:00Z">
        <w:r w:rsidRPr="00EE6742">
          <w:rPr>
            <w:rFonts w:ascii="Courier New" w:hAnsi="Courier New" w:cs="Courier New"/>
            <w:rtl/>
          </w:rPr>
          <w:t>بقر أعلية</w:t>
        </w:r>
      </w:ins>
    </w:p>
    <w:p w14:paraId="0AE27D60" w14:textId="3102EE1E" w:rsidR="00EE6742" w:rsidRPr="00EE6742" w:rsidRDefault="009B6BCA" w:rsidP="00EE6742">
      <w:pPr>
        <w:pStyle w:val="NurText"/>
        <w:bidi/>
        <w:rPr>
          <w:ins w:id="13821" w:author="Transkribus" w:date="2019-12-11T14:30:00Z"/>
          <w:rFonts w:ascii="Courier New" w:hAnsi="Courier New" w:cs="Courier New"/>
        </w:rPr>
      </w:pPr>
      <w:dir w:val="rtl">
        <w:dir w:val="rtl">
          <w:ins w:id="13822" w:author="Transkribus" w:date="2019-12-11T14:30:00Z">
            <w:r w:rsidR="00EE6742" w:rsidRPr="00EE6742">
              <w:rPr>
                <w:rFonts w:ascii="Courier New" w:hAnsi="Courier New" w:cs="Courier New"/>
                <w:rtl/>
              </w:rPr>
              <w:t xml:space="preserve">فادالوسطت جاله قراعلى </w:t>
            </w:r>
          </w:ins>
          <w:r w:rsidR="00EE6742" w:rsidRPr="00EE6742">
            <w:rPr>
              <w:rFonts w:ascii="Courier New" w:hAnsi="Courier New" w:cs="Courier New"/>
              <w:rtl/>
            </w:rPr>
            <w:t xml:space="preserve">وكان </w:t>
          </w:r>
          <w:del w:id="13823" w:author="Transkribus" w:date="2019-12-11T14:30:00Z">
            <w:r w:rsidRPr="009B6BCA">
              <w:rPr>
                <w:rFonts w:ascii="Courier New" w:hAnsi="Courier New" w:cs="Courier New"/>
                <w:rtl/>
              </w:rPr>
              <w:delText>الوجيه عند بعض اولاد رئيس</w:delText>
            </w:r>
          </w:del>
          <w:ins w:id="13824" w:author="Transkribus" w:date="2019-12-11T14:30:00Z">
            <w:r w:rsidR="00EE6742" w:rsidRPr="00EE6742">
              <w:rPr>
                <w:rFonts w:ascii="Courier New" w:hAnsi="Courier New" w:cs="Courier New"/>
                <w:rtl/>
              </w:rPr>
              <w:t>الوجبة عنديعس أو لادريس</w:t>
            </w:r>
          </w:ins>
          <w:r w:rsidR="00EE6742" w:rsidRPr="00EE6742">
            <w:rPr>
              <w:rFonts w:ascii="Courier New" w:hAnsi="Courier New" w:cs="Courier New"/>
              <w:rtl/>
            </w:rPr>
            <w:t xml:space="preserve"> الرؤساء </w:t>
          </w:r>
          <w:del w:id="13825" w:author="Transkribus" w:date="2019-12-11T14:30:00Z">
            <w:r w:rsidRPr="009B6BCA">
              <w:rPr>
                <w:rFonts w:ascii="Courier New" w:hAnsi="Courier New" w:cs="Courier New"/>
                <w:rtl/>
              </w:rPr>
              <w:delText xml:space="preserve">وكان رجلا اعمى </w:delText>
            </w:r>
          </w:del>
          <w:ins w:id="13826" w:author="Transkribus" w:date="2019-12-11T14:30:00Z">
            <w:r w:rsidR="00EE6742" w:rsidRPr="00EE6742">
              <w:rPr>
                <w:rFonts w:ascii="Courier New" w:hAnsi="Courier New" w:cs="Courier New"/>
                <w:rtl/>
              </w:rPr>
              <w:t>وكمان رجلاحمى</w:t>
            </w:r>
          </w:ins>
        </w:dir>
      </w:dir>
    </w:p>
    <w:p w14:paraId="5875B0EA" w14:textId="77777777" w:rsidR="009B6BCA" w:rsidRPr="009B6BCA" w:rsidRDefault="00EE6742" w:rsidP="009B6BCA">
      <w:pPr>
        <w:pStyle w:val="NurText"/>
        <w:bidi/>
        <w:rPr>
          <w:del w:id="13827" w:author="Transkribus" w:date="2019-12-11T14:30:00Z"/>
          <w:rFonts w:ascii="Courier New" w:hAnsi="Courier New" w:cs="Courier New"/>
        </w:rPr>
      </w:pPr>
      <w:r w:rsidRPr="00EE6742">
        <w:rPr>
          <w:rFonts w:ascii="Courier New" w:hAnsi="Courier New" w:cs="Courier New"/>
          <w:rtl/>
        </w:rPr>
        <w:t xml:space="preserve">من </w:t>
      </w:r>
      <w:del w:id="13828" w:author="Transkribus" w:date="2019-12-11T14:30:00Z">
        <w:r w:rsidR="009B6BCA" w:rsidRPr="009B6BCA">
          <w:rPr>
            <w:rFonts w:ascii="Courier New" w:hAnsi="Courier New" w:cs="Courier New"/>
            <w:rtl/>
          </w:rPr>
          <w:delText>اهل الثروة والمروءة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DF088CB" w14:textId="38B92137" w:rsidR="00EE6742" w:rsidRPr="00EE6742" w:rsidRDefault="009B6BCA" w:rsidP="00EE6742">
      <w:pPr>
        <w:pStyle w:val="NurText"/>
        <w:bidi/>
        <w:rPr>
          <w:ins w:id="13829" w:author="Transkribus" w:date="2019-12-11T14:30:00Z"/>
          <w:rFonts w:ascii="Courier New" w:hAnsi="Courier New" w:cs="Courier New"/>
        </w:rPr>
      </w:pPr>
      <w:dir w:val="rtl">
        <w:dir w:val="rtl">
          <w:del w:id="13830" w:author="Transkribus" w:date="2019-12-11T14:30:00Z">
            <w:r w:rsidRPr="009B6BCA">
              <w:rPr>
                <w:rFonts w:ascii="Courier New" w:hAnsi="Courier New" w:cs="Courier New"/>
                <w:rtl/>
              </w:rPr>
              <w:delText>فاخذنى بكلتى يديه</w:delText>
            </w:r>
          </w:del>
          <w:ins w:id="13831" w:author="Transkribus" w:date="2019-12-11T14:30:00Z">
            <w:r w:rsidR="00EE6742" w:rsidRPr="00EE6742">
              <w:rPr>
                <w:rFonts w:ascii="Courier New" w:hAnsi="Courier New" w:cs="Courier New"/>
                <w:rtl/>
              </w:rPr>
              <w:t>أهل الفروة والمروءه فاخدفى بكاتى بذديه</w:t>
            </w:r>
          </w:ins>
          <w:r w:rsidR="00EE6742" w:rsidRPr="00EE6742">
            <w:rPr>
              <w:rFonts w:ascii="Courier New" w:hAnsi="Courier New" w:cs="Courier New"/>
              <w:rtl/>
            </w:rPr>
            <w:t xml:space="preserve"> وجعل </w:t>
          </w:r>
          <w:del w:id="13832" w:author="Transkribus" w:date="2019-12-11T14:30:00Z">
            <w:r w:rsidRPr="009B6BCA">
              <w:rPr>
                <w:rFonts w:ascii="Courier New" w:hAnsi="Courier New" w:cs="Courier New"/>
                <w:rtl/>
              </w:rPr>
              <w:delText>ي</w:delText>
            </w:r>
          </w:del>
          <w:ins w:id="13833" w:author="Transkribus" w:date="2019-12-11T14:30:00Z">
            <w:r w:rsidR="00EE6742" w:rsidRPr="00EE6742">
              <w:rPr>
                <w:rFonts w:ascii="Courier New" w:hAnsi="Courier New" w:cs="Courier New"/>
                <w:rtl/>
              </w:rPr>
              <w:t>ب</w:t>
            </w:r>
          </w:ins>
          <w:r w:rsidR="00EE6742" w:rsidRPr="00EE6742">
            <w:rPr>
              <w:rFonts w:ascii="Courier New" w:hAnsi="Courier New" w:cs="Courier New"/>
              <w:rtl/>
            </w:rPr>
            <w:t>عل</w:t>
          </w:r>
          <w:del w:id="13834" w:author="Transkribus" w:date="2019-12-11T14:30:00Z">
            <w:r w:rsidRPr="009B6BCA">
              <w:rPr>
                <w:rFonts w:ascii="Courier New" w:hAnsi="Courier New" w:cs="Courier New"/>
                <w:rtl/>
              </w:rPr>
              <w:delText>من</w:delText>
            </w:r>
          </w:del>
          <w:r w:rsidR="00EE6742" w:rsidRPr="00EE6742">
            <w:rPr>
              <w:rFonts w:ascii="Courier New" w:hAnsi="Courier New" w:cs="Courier New"/>
              <w:rtl/>
            </w:rPr>
            <w:t xml:space="preserve">ى من </w:t>
          </w:r>
          <w:del w:id="13835" w:author="Transkribus" w:date="2019-12-11T14:30:00Z">
            <w:r w:rsidRPr="009B6BCA">
              <w:rPr>
                <w:rFonts w:ascii="Courier New" w:hAnsi="Courier New" w:cs="Courier New"/>
                <w:rtl/>
              </w:rPr>
              <w:delText>اول النهار</w:delText>
            </w:r>
          </w:del>
          <w:ins w:id="13836" w:author="Transkribus" w:date="2019-12-11T14:30:00Z">
            <w:r w:rsidR="00EE6742" w:rsidRPr="00EE6742">
              <w:rPr>
                <w:rFonts w:ascii="Courier New" w:hAnsi="Courier New" w:cs="Courier New"/>
                <w:rtl/>
              </w:rPr>
              <w:t>أول البهار</w:t>
            </w:r>
          </w:ins>
          <w:r w:rsidR="00EE6742" w:rsidRPr="00EE6742">
            <w:rPr>
              <w:rFonts w:ascii="Courier New" w:hAnsi="Courier New" w:cs="Courier New"/>
              <w:rtl/>
            </w:rPr>
            <w:t xml:space="preserve"> الى </w:t>
          </w:r>
          <w:del w:id="13837" w:author="Transkribus" w:date="2019-12-11T14:30:00Z">
            <w:r w:rsidRPr="009B6BCA">
              <w:rPr>
                <w:rFonts w:ascii="Courier New" w:hAnsi="Courier New" w:cs="Courier New"/>
                <w:rtl/>
              </w:rPr>
              <w:delText>اخره بوجوه كثيرة</w:delText>
            </w:r>
          </w:del>
          <w:ins w:id="13838" w:author="Transkribus" w:date="2019-12-11T14:30:00Z">
            <w:r w:rsidR="00EE6742" w:rsidRPr="00EE6742">
              <w:rPr>
                <w:rFonts w:ascii="Courier New" w:hAnsi="Courier New" w:cs="Courier New"/>
                <w:rtl/>
              </w:rPr>
              <w:t>أحرم يوجو٨</w:t>
            </w:r>
          </w:ins>
        </w:dir>
      </w:dir>
    </w:p>
    <w:p w14:paraId="7FBCA112" w14:textId="67879E83" w:rsidR="00EE6742" w:rsidRPr="00EE6742" w:rsidRDefault="00EE6742" w:rsidP="00EE6742">
      <w:pPr>
        <w:pStyle w:val="NurText"/>
        <w:bidi/>
        <w:rPr>
          <w:ins w:id="13839" w:author="Transkribus" w:date="2019-12-11T14:30:00Z"/>
          <w:rFonts w:ascii="Courier New" w:hAnsi="Courier New" w:cs="Courier New"/>
        </w:rPr>
      </w:pPr>
      <w:ins w:id="13840" w:author="Transkribus" w:date="2019-12-11T14:30:00Z">
        <w:r w:rsidRPr="00EE6742">
          <w:rPr>
            <w:rFonts w:ascii="Courier New" w:hAnsi="Courier New" w:cs="Courier New"/>
            <w:rtl/>
          </w:rPr>
          <w:t>يرة</w:t>
        </w:r>
      </w:ins>
      <w:r w:rsidRPr="00EE6742">
        <w:rPr>
          <w:rFonts w:ascii="Courier New" w:hAnsi="Courier New" w:cs="Courier New"/>
          <w:rtl/>
        </w:rPr>
        <w:t xml:space="preserve"> من </w:t>
      </w:r>
      <w:del w:id="13841" w:author="Transkribus" w:date="2019-12-11T14:30:00Z">
        <w:r w:rsidR="009B6BCA" w:rsidRPr="009B6BCA">
          <w:rPr>
            <w:rFonts w:ascii="Courier New" w:hAnsi="Courier New" w:cs="Courier New"/>
            <w:rtl/>
          </w:rPr>
          <w:delText>التلطف فكنت احضر حلقته بمسجد الظفرية ويجعل</w:delText>
        </w:r>
      </w:del>
      <w:ins w:id="13842" w:author="Transkribus" w:date="2019-12-11T14:30:00Z">
        <w:r w:rsidRPr="00EE6742">
          <w:rPr>
            <w:rFonts w:ascii="Courier New" w:hAnsi="Courier New" w:cs="Courier New"/>
            <w:rtl/>
          </w:rPr>
          <w:t>القلطف فكتت أمصر خلقته غسحد الطفرية ويجفل</w:t>
        </w:r>
      </w:ins>
      <w:r w:rsidRPr="00EE6742">
        <w:rPr>
          <w:rFonts w:ascii="Courier New" w:hAnsi="Courier New" w:cs="Courier New"/>
          <w:rtl/>
        </w:rPr>
        <w:t xml:space="preserve"> جميع </w:t>
      </w:r>
      <w:del w:id="13843" w:author="Transkribus" w:date="2019-12-11T14:30:00Z">
        <w:r w:rsidR="009B6BCA" w:rsidRPr="009B6BCA">
          <w:rPr>
            <w:rFonts w:ascii="Courier New" w:hAnsi="Courier New" w:cs="Courier New"/>
            <w:rtl/>
          </w:rPr>
          <w:delText>الشروح لى ويخاطبنى</w:delText>
        </w:r>
      </w:del>
      <w:ins w:id="13844" w:author="Transkribus" w:date="2019-12-11T14:30:00Z">
        <w:r w:rsidRPr="00EE6742">
          <w:rPr>
            <w:rFonts w:ascii="Courier New" w:hAnsi="Courier New" w:cs="Courier New"/>
            <w:rtl/>
          </w:rPr>
          <w:t>الشروجلى</w:t>
        </w:r>
      </w:ins>
    </w:p>
    <w:p w14:paraId="58D8FDC0" w14:textId="77777777" w:rsidR="009B6BCA" w:rsidRPr="009B6BCA" w:rsidRDefault="00EE6742" w:rsidP="009B6BCA">
      <w:pPr>
        <w:pStyle w:val="NurText"/>
        <w:bidi/>
        <w:rPr>
          <w:del w:id="13845" w:author="Transkribus" w:date="2019-12-11T14:30:00Z"/>
          <w:rFonts w:ascii="Courier New" w:hAnsi="Courier New" w:cs="Courier New"/>
        </w:rPr>
      </w:pPr>
      <w:ins w:id="13846" w:author="Transkribus" w:date="2019-12-11T14:30:00Z">
        <w:r w:rsidRPr="00EE6742">
          <w:rPr>
            <w:rFonts w:ascii="Courier New" w:hAnsi="Courier New" w:cs="Courier New"/>
            <w:rtl/>
          </w:rPr>
          <w:t>أوبحاطسى</w:t>
        </w:r>
      </w:ins>
      <w:r w:rsidRPr="00EE6742">
        <w:rPr>
          <w:rFonts w:ascii="Courier New" w:hAnsi="Courier New" w:cs="Courier New"/>
          <w:rtl/>
        </w:rPr>
        <w:t xml:space="preserve"> بها </w:t>
      </w:r>
      <w:del w:id="1384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6DFFF65" w14:textId="77777777" w:rsidR="009B6BCA" w:rsidRPr="009B6BCA" w:rsidRDefault="009B6BCA" w:rsidP="009B6BCA">
      <w:pPr>
        <w:pStyle w:val="NurText"/>
        <w:bidi/>
        <w:rPr>
          <w:del w:id="13848" w:author="Transkribus" w:date="2019-12-11T14:30:00Z"/>
          <w:rFonts w:ascii="Courier New" w:hAnsi="Courier New" w:cs="Courier New"/>
        </w:rPr>
      </w:pPr>
      <w:dir w:val="rtl">
        <w:dir w:val="rtl">
          <w:r w:rsidR="00EE6742" w:rsidRPr="00EE6742">
            <w:rPr>
              <w:rFonts w:ascii="Courier New" w:hAnsi="Courier New" w:cs="Courier New"/>
              <w:rtl/>
            </w:rPr>
            <w:t xml:space="preserve">وفى </w:t>
          </w:r>
          <w:del w:id="13849" w:author="Transkribus" w:date="2019-12-11T14:30:00Z">
            <w:r w:rsidRPr="009B6BCA">
              <w:rPr>
                <w:rFonts w:ascii="Courier New" w:hAnsi="Courier New" w:cs="Courier New"/>
                <w:rtl/>
              </w:rPr>
              <w:delText>ا</w:delText>
            </w:r>
          </w:del>
          <w:ins w:id="13850"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خر الامر </w:t>
          </w:r>
          <w:del w:id="13851" w:author="Transkribus" w:date="2019-12-11T14:30:00Z">
            <w:r w:rsidRPr="009B6BCA">
              <w:rPr>
                <w:rFonts w:ascii="Courier New" w:hAnsi="Courier New" w:cs="Courier New"/>
                <w:rtl/>
              </w:rPr>
              <w:delText>اقرا درسى ويخصنى بشرحه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27C1AC4" w14:textId="12F42660" w:rsidR="00EE6742" w:rsidRPr="00EE6742" w:rsidRDefault="009B6BCA" w:rsidP="00EE6742">
      <w:pPr>
        <w:pStyle w:val="NurText"/>
        <w:bidi/>
        <w:rPr>
          <w:ins w:id="13852" w:author="Transkribus" w:date="2019-12-11T14:30:00Z"/>
          <w:rFonts w:ascii="Courier New" w:hAnsi="Courier New" w:cs="Courier New"/>
        </w:rPr>
      </w:pPr>
      <w:dir w:val="rtl">
        <w:dir w:val="rtl">
          <w:ins w:id="13853" w:author="Transkribus" w:date="2019-12-11T14:30:00Z">
            <w:r w:rsidR="00EE6742" w:rsidRPr="00EE6742">
              <w:rPr>
                <w:rFonts w:ascii="Courier New" w:hAnsi="Courier New" w:cs="Courier New"/>
                <w:rtl/>
              </w:rPr>
              <w:t xml:space="preserve">اأفر ادوسى ويحصى بشرجة </w:t>
            </w:r>
          </w:ins>
          <w:r w:rsidR="00EE6742" w:rsidRPr="00EE6742">
            <w:rPr>
              <w:rFonts w:ascii="Courier New" w:hAnsi="Courier New" w:cs="Courier New"/>
              <w:rtl/>
            </w:rPr>
            <w:t xml:space="preserve">ثم </w:t>
          </w:r>
          <w:del w:id="13854" w:author="Transkribus" w:date="2019-12-11T14:30:00Z">
            <w:r w:rsidRPr="009B6BCA">
              <w:rPr>
                <w:rFonts w:ascii="Courier New" w:hAnsi="Courier New" w:cs="Courier New"/>
                <w:rtl/>
              </w:rPr>
              <w:delText>نخرج</w:delText>
            </w:r>
          </w:del>
          <w:ins w:id="13855" w:author="Transkribus" w:date="2019-12-11T14:30:00Z">
            <w:r w:rsidR="00EE6742" w:rsidRPr="00EE6742">
              <w:rPr>
                <w:rFonts w:ascii="Courier New" w:hAnsi="Courier New" w:cs="Courier New"/>
                <w:rtl/>
              </w:rPr>
              <w:t>بجرع</w:t>
            </w:r>
          </w:ins>
          <w:r w:rsidR="00EE6742" w:rsidRPr="00EE6742">
            <w:rPr>
              <w:rFonts w:ascii="Courier New" w:hAnsi="Courier New" w:cs="Courier New"/>
              <w:rtl/>
            </w:rPr>
            <w:t xml:space="preserve"> من المس</w:t>
          </w:r>
          <w:del w:id="13856" w:author="Transkribus" w:date="2019-12-11T14:30:00Z">
            <w:r w:rsidRPr="009B6BCA">
              <w:rPr>
                <w:rFonts w:ascii="Courier New" w:hAnsi="Courier New" w:cs="Courier New"/>
                <w:rtl/>
              </w:rPr>
              <w:delText>ج</w:delText>
            </w:r>
          </w:del>
          <w:ins w:id="13857" w:author="Transkribus" w:date="2019-12-11T14:30:00Z">
            <w:r w:rsidR="00EE6742" w:rsidRPr="00EE6742">
              <w:rPr>
                <w:rFonts w:ascii="Courier New" w:hAnsi="Courier New" w:cs="Courier New"/>
                <w:rtl/>
              </w:rPr>
              <w:t>ح</w:t>
            </w:r>
          </w:ins>
          <w:r w:rsidR="00EE6742" w:rsidRPr="00EE6742">
            <w:rPr>
              <w:rFonts w:ascii="Courier New" w:hAnsi="Courier New" w:cs="Courier New"/>
              <w:rtl/>
            </w:rPr>
            <w:t>د فيذاكرنى</w:t>
          </w:r>
        </w:dir>
      </w:dir>
    </w:p>
    <w:p w14:paraId="6E1B81FB" w14:textId="77777777" w:rsidR="00EE6742" w:rsidRPr="00EE6742" w:rsidRDefault="00EE6742" w:rsidP="00EE6742">
      <w:pPr>
        <w:pStyle w:val="NurText"/>
        <w:bidi/>
        <w:rPr>
          <w:ins w:id="13858" w:author="Transkribus" w:date="2019-12-11T14:30:00Z"/>
          <w:rFonts w:ascii="Courier New" w:hAnsi="Courier New" w:cs="Courier New"/>
        </w:rPr>
      </w:pPr>
      <w:ins w:id="13859" w:author="Transkribus" w:date="2019-12-11T14:30:00Z">
        <w:r w:rsidRPr="00EE6742">
          <w:rPr>
            <w:rFonts w:ascii="Courier New" w:hAnsi="Courier New" w:cs="Courier New"/>
            <w:rtl/>
          </w:rPr>
          <w:t>ابى</w:t>
        </w:r>
      </w:ins>
    </w:p>
    <w:p w14:paraId="30565D8B" w14:textId="77777777" w:rsidR="00EE6742" w:rsidRPr="00EE6742" w:rsidRDefault="00EE6742" w:rsidP="00EE6742">
      <w:pPr>
        <w:pStyle w:val="NurText"/>
        <w:bidi/>
        <w:rPr>
          <w:ins w:id="13860" w:author="Transkribus" w:date="2019-12-11T14:30:00Z"/>
          <w:rFonts w:ascii="Courier New" w:hAnsi="Courier New" w:cs="Courier New"/>
        </w:rPr>
      </w:pPr>
      <w:ins w:id="13861" w:author="Transkribus" w:date="2019-12-11T14:30:00Z">
        <w:r w:rsidRPr="00EE6742">
          <w:rPr>
            <w:rFonts w:ascii="Courier New" w:hAnsi="Courier New" w:cs="Courier New"/>
            <w:rtl/>
          </w:rPr>
          <w:t>٢٠٣</w:t>
        </w:r>
      </w:ins>
    </w:p>
    <w:p w14:paraId="7C4F6280" w14:textId="76EA0CFB" w:rsidR="00EE6742" w:rsidRPr="00EE6742" w:rsidRDefault="00EE6742" w:rsidP="00EE6742">
      <w:pPr>
        <w:pStyle w:val="NurText"/>
        <w:bidi/>
        <w:rPr>
          <w:ins w:id="13862" w:author="Transkribus" w:date="2019-12-11T14:30:00Z"/>
          <w:rFonts w:ascii="Courier New" w:hAnsi="Courier New" w:cs="Courier New"/>
        </w:rPr>
      </w:pPr>
      <w:r w:rsidRPr="00EE6742">
        <w:rPr>
          <w:rFonts w:ascii="Courier New" w:hAnsi="Courier New" w:cs="Courier New"/>
          <w:rtl/>
        </w:rPr>
        <w:t xml:space="preserve"> فى </w:t>
      </w:r>
      <w:del w:id="13863" w:author="Transkribus" w:date="2019-12-11T14:30:00Z">
        <w:r w:rsidR="009B6BCA" w:rsidRPr="009B6BCA">
          <w:rPr>
            <w:rFonts w:ascii="Courier New" w:hAnsi="Courier New" w:cs="Courier New"/>
            <w:rtl/>
          </w:rPr>
          <w:delText>الطريق فاذا بلغنا منزله اخرج</w:delText>
        </w:r>
      </w:del>
      <w:ins w:id="13864" w:author="Transkribus" w:date="2019-12-11T14:30:00Z">
        <w:r w:rsidRPr="00EE6742">
          <w:rPr>
            <w:rFonts w:ascii="Courier New" w:hAnsi="Courier New" w:cs="Courier New"/>
            <w:rtl/>
          </w:rPr>
          <w:t>الطربق فاذ الغنامترله أحرح</w:t>
        </w:r>
      </w:ins>
      <w:r w:rsidRPr="00EE6742">
        <w:rPr>
          <w:rFonts w:ascii="Courier New" w:hAnsi="Courier New" w:cs="Courier New"/>
          <w:rtl/>
        </w:rPr>
        <w:t xml:space="preserve"> الكتب </w:t>
      </w:r>
      <w:del w:id="13865" w:author="Transkribus" w:date="2019-12-11T14:30:00Z">
        <w:r w:rsidR="009B6BCA" w:rsidRPr="009B6BCA">
          <w:rPr>
            <w:rFonts w:ascii="Courier New" w:hAnsi="Courier New" w:cs="Courier New"/>
            <w:rtl/>
          </w:rPr>
          <w:delText>التى يشتغل بها مع نفسه فاحفظ له واحفظ معه</w:delText>
        </w:r>
      </w:del>
      <w:ins w:id="13866" w:author="Transkribus" w:date="2019-12-11T14:30:00Z">
        <w:r w:rsidRPr="00EE6742">
          <w:rPr>
            <w:rFonts w:ascii="Courier New" w:hAnsi="Courier New" w:cs="Courier New"/>
            <w:rtl/>
          </w:rPr>
          <w:t>البى اشتغل بهامع ففسه فاحفطه واحفظمعه</w:t>
        </w:r>
      </w:ins>
      <w:r w:rsidRPr="00EE6742">
        <w:rPr>
          <w:rFonts w:ascii="Courier New" w:hAnsi="Courier New" w:cs="Courier New"/>
          <w:rtl/>
        </w:rPr>
        <w:t xml:space="preserve"> ثم</w:t>
      </w:r>
      <w:del w:id="13867" w:author="Transkribus" w:date="2019-12-11T14:30:00Z">
        <w:r w:rsidR="009B6BCA" w:rsidRPr="009B6BCA">
          <w:rPr>
            <w:rFonts w:ascii="Courier New" w:hAnsi="Courier New" w:cs="Courier New"/>
            <w:rtl/>
          </w:rPr>
          <w:delText xml:space="preserve"> يذهب</w:delText>
        </w:r>
      </w:del>
    </w:p>
    <w:p w14:paraId="751FE07F" w14:textId="77777777" w:rsidR="009B6BCA" w:rsidRPr="009B6BCA" w:rsidRDefault="00EE6742" w:rsidP="009B6BCA">
      <w:pPr>
        <w:pStyle w:val="NurText"/>
        <w:bidi/>
        <w:rPr>
          <w:del w:id="13868" w:author="Transkribus" w:date="2019-12-11T14:30:00Z"/>
          <w:rFonts w:ascii="Courier New" w:hAnsi="Courier New" w:cs="Courier New"/>
        </w:rPr>
      </w:pPr>
      <w:ins w:id="13869" w:author="Transkribus" w:date="2019-12-11T14:30:00Z">
        <w:r w:rsidRPr="00EE6742">
          <w:rPr>
            <w:rFonts w:ascii="Courier New" w:hAnsi="Courier New" w:cs="Courier New"/>
            <w:rtl/>
          </w:rPr>
          <w:t>بدهب</w:t>
        </w:r>
      </w:ins>
      <w:r w:rsidRPr="00EE6742">
        <w:rPr>
          <w:rFonts w:ascii="Courier New" w:hAnsi="Courier New" w:cs="Courier New"/>
          <w:rtl/>
        </w:rPr>
        <w:t xml:space="preserve"> الى الشي</w:t>
      </w:r>
      <w:del w:id="13870" w:author="Transkribus" w:date="2019-12-11T14:30:00Z">
        <w:r w:rsidR="009B6BCA" w:rsidRPr="009B6BCA">
          <w:rPr>
            <w:rFonts w:ascii="Courier New" w:hAnsi="Courier New" w:cs="Courier New"/>
            <w:rtl/>
          </w:rPr>
          <w:delText>خ</w:delText>
        </w:r>
      </w:del>
      <w:ins w:id="13871" w:author="Transkribus" w:date="2019-12-11T14:30:00Z">
        <w:r w:rsidRPr="00EE6742">
          <w:rPr>
            <w:rFonts w:ascii="Courier New" w:hAnsi="Courier New" w:cs="Courier New"/>
            <w:rtl/>
          </w:rPr>
          <w:t>ح</w:t>
        </w:r>
      </w:ins>
      <w:r w:rsidRPr="00EE6742">
        <w:rPr>
          <w:rFonts w:ascii="Courier New" w:hAnsi="Courier New" w:cs="Courier New"/>
          <w:rtl/>
        </w:rPr>
        <w:t xml:space="preserve"> كمال الدين </w:t>
      </w:r>
      <w:del w:id="13872" w:author="Transkribus" w:date="2019-12-11T14:30:00Z">
        <w:r w:rsidR="009B6BCA" w:rsidRPr="009B6BCA">
          <w:rPr>
            <w:rFonts w:ascii="Courier New" w:hAnsi="Courier New" w:cs="Courier New"/>
            <w:rtl/>
          </w:rPr>
          <w:delText>فيقرا درسه ويشرح</w:delText>
        </w:r>
      </w:del>
      <w:ins w:id="13873" w:author="Transkribus" w:date="2019-12-11T14:30:00Z">
        <w:r w:rsidRPr="00EE6742">
          <w:rPr>
            <w:rFonts w:ascii="Courier New" w:hAnsi="Courier New" w:cs="Courier New"/>
            <w:rtl/>
          </w:rPr>
          <w:t>قيقرادوسه وبشرج</w:t>
        </w:r>
      </w:ins>
      <w:r w:rsidRPr="00EE6742">
        <w:rPr>
          <w:rFonts w:ascii="Courier New" w:hAnsi="Courier New" w:cs="Courier New"/>
          <w:rtl/>
        </w:rPr>
        <w:t xml:space="preserve"> له وانا </w:t>
      </w:r>
      <w:del w:id="13874" w:author="Transkribus" w:date="2019-12-11T14:30:00Z">
        <w:r w:rsidR="009B6BCA" w:rsidRPr="009B6BCA">
          <w:rPr>
            <w:rFonts w:ascii="Courier New" w:hAnsi="Courier New" w:cs="Courier New"/>
            <w:rtl/>
          </w:rPr>
          <w:delText>اسمع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C82D3DF" w14:textId="511AD3FA" w:rsidR="00EE6742" w:rsidRPr="00EE6742" w:rsidRDefault="009B6BCA" w:rsidP="00EE6742">
      <w:pPr>
        <w:pStyle w:val="NurText"/>
        <w:bidi/>
        <w:rPr>
          <w:ins w:id="13875" w:author="Transkribus" w:date="2019-12-11T14:30:00Z"/>
          <w:rFonts w:ascii="Courier New" w:hAnsi="Courier New" w:cs="Courier New"/>
        </w:rPr>
      </w:pPr>
      <w:dir w:val="rtl">
        <w:dir w:val="rtl">
          <w:del w:id="13876" w:author="Transkribus" w:date="2019-12-11T14:30:00Z">
            <w:r w:rsidRPr="009B6BCA">
              <w:rPr>
                <w:rFonts w:ascii="Courier New" w:hAnsi="Courier New" w:cs="Courier New"/>
                <w:rtl/>
              </w:rPr>
              <w:delText>وتخرجت</w:delText>
            </w:r>
          </w:del>
          <w:ins w:id="13877" w:author="Transkribus" w:date="2019-12-11T14:30:00Z">
            <w:r w:rsidR="00EE6742" w:rsidRPr="00EE6742">
              <w:rPr>
                <w:rFonts w:ascii="Courier New" w:hAnsi="Courier New" w:cs="Courier New"/>
                <w:rtl/>
              </w:rPr>
              <w:t>أسم وبجرحت</w:t>
            </w:r>
          </w:ins>
          <w:r w:rsidR="00EE6742" w:rsidRPr="00EE6742">
            <w:rPr>
              <w:rFonts w:ascii="Courier New" w:hAnsi="Courier New" w:cs="Courier New"/>
              <w:rtl/>
            </w:rPr>
            <w:t xml:space="preserve"> الى ان صرت </w:t>
          </w:r>
          <w:del w:id="13878" w:author="Transkribus" w:date="2019-12-11T14:30:00Z">
            <w:r w:rsidRPr="009B6BCA">
              <w:rPr>
                <w:rFonts w:ascii="Courier New" w:hAnsi="Courier New" w:cs="Courier New"/>
                <w:rtl/>
              </w:rPr>
              <w:delText>اسبقه فى الحفظ والفهم</w:delText>
            </w:r>
          </w:del>
          <w:ins w:id="13879" w:author="Transkribus" w:date="2019-12-11T14:30:00Z">
            <w:r w:rsidR="00EE6742" w:rsidRPr="00EE6742">
              <w:rPr>
                <w:rFonts w:ascii="Courier New" w:hAnsi="Courier New" w:cs="Courier New"/>
                <w:rtl/>
              </w:rPr>
              <w:t>أسيعة</w:t>
            </w:r>
          </w:ins>
        </w:dir>
      </w:dir>
    </w:p>
    <w:p w14:paraId="1206BFCC" w14:textId="65487C2F" w:rsidR="00EE6742" w:rsidRPr="00EE6742" w:rsidRDefault="00EE6742" w:rsidP="00EE6742">
      <w:pPr>
        <w:pStyle w:val="NurText"/>
        <w:bidi/>
        <w:rPr>
          <w:ins w:id="13880" w:author="Transkribus" w:date="2019-12-11T14:30:00Z"/>
          <w:rFonts w:ascii="Courier New" w:hAnsi="Courier New" w:cs="Courier New"/>
        </w:rPr>
      </w:pPr>
      <w:ins w:id="13881" w:author="Transkribus" w:date="2019-12-11T14:30:00Z">
        <w:r w:rsidRPr="00EE6742">
          <w:rPr>
            <w:rFonts w:ascii="Courier New" w:hAnsi="Courier New" w:cs="Courier New"/>
            <w:rtl/>
          </w:rPr>
          <w:t>بفى الحقط والفهسم</w:t>
        </w:r>
      </w:ins>
      <w:r w:rsidRPr="00EE6742">
        <w:rPr>
          <w:rFonts w:ascii="Courier New" w:hAnsi="Courier New" w:cs="Courier New"/>
          <w:rtl/>
        </w:rPr>
        <w:t xml:space="preserve"> واصرف </w:t>
      </w:r>
      <w:del w:id="13882" w:author="Transkribus" w:date="2019-12-11T14:30:00Z">
        <w:r w:rsidR="009B6BCA" w:rsidRPr="009B6BCA">
          <w:rPr>
            <w:rFonts w:ascii="Courier New" w:hAnsi="Courier New" w:cs="Courier New"/>
            <w:rtl/>
          </w:rPr>
          <w:delText>اكثر الليل</w:delText>
        </w:r>
      </w:del>
      <w:ins w:id="13883" w:author="Transkribus" w:date="2019-12-11T14:30:00Z">
        <w:r w:rsidRPr="00EE6742">
          <w:rPr>
            <w:rFonts w:ascii="Courier New" w:hAnsi="Courier New" w:cs="Courier New"/>
            <w:rtl/>
          </w:rPr>
          <w:t>أكتر اليل</w:t>
        </w:r>
      </w:ins>
      <w:r w:rsidRPr="00EE6742">
        <w:rPr>
          <w:rFonts w:ascii="Courier New" w:hAnsi="Courier New" w:cs="Courier New"/>
          <w:rtl/>
        </w:rPr>
        <w:t xml:space="preserve"> فى </w:t>
      </w:r>
      <w:del w:id="13884" w:author="Transkribus" w:date="2019-12-11T14:30:00Z">
        <w:r w:rsidR="009B6BCA" w:rsidRPr="009B6BCA">
          <w:rPr>
            <w:rFonts w:ascii="Courier New" w:hAnsi="Courier New" w:cs="Courier New"/>
            <w:rtl/>
          </w:rPr>
          <w:delText>الحفظ والتكرار واقمنا</w:delText>
        </w:r>
      </w:del>
      <w:ins w:id="13885" w:author="Transkribus" w:date="2019-12-11T14:30:00Z">
        <w:r w:rsidRPr="00EE6742">
          <w:rPr>
            <w:rFonts w:ascii="Courier New" w:hAnsi="Courier New" w:cs="Courier New"/>
            <w:rtl/>
          </w:rPr>
          <w:t>الحنظو البكرار واغنا</w:t>
        </w:r>
      </w:ins>
      <w:r w:rsidRPr="00EE6742">
        <w:rPr>
          <w:rFonts w:ascii="Courier New" w:hAnsi="Courier New" w:cs="Courier New"/>
          <w:rtl/>
        </w:rPr>
        <w:t xml:space="preserve"> على </w:t>
      </w:r>
      <w:del w:id="13886" w:author="Transkribus" w:date="2019-12-11T14:30:00Z">
        <w:r w:rsidR="009B6BCA" w:rsidRPr="009B6BCA">
          <w:rPr>
            <w:rFonts w:ascii="Courier New" w:hAnsi="Courier New" w:cs="Courier New"/>
            <w:rtl/>
          </w:rPr>
          <w:delText>ذلك برهة كلما جاء حفظى كثر</w:delText>
        </w:r>
      </w:del>
      <w:ins w:id="13887" w:author="Transkribus" w:date="2019-12-11T14:30:00Z">
        <w:r w:rsidRPr="00EE6742">
          <w:rPr>
            <w:rFonts w:ascii="Courier New" w:hAnsi="Courier New" w:cs="Courier New"/>
            <w:rtl/>
          </w:rPr>
          <w:t>ذلشير هة كماجاء</w:t>
        </w:r>
      </w:ins>
    </w:p>
    <w:p w14:paraId="27F8A7EA" w14:textId="3ABE5A9C" w:rsidR="00EE6742" w:rsidRPr="00EE6742" w:rsidRDefault="00EE6742" w:rsidP="00EE6742">
      <w:pPr>
        <w:pStyle w:val="NurText"/>
        <w:bidi/>
        <w:rPr>
          <w:rFonts w:ascii="Courier New" w:hAnsi="Courier New" w:cs="Courier New"/>
        </w:rPr>
      </w:pPr>
      <w:ins w:id="13888" w:author="Transkribus" w:date="2019-12-11T14:30:00Z">
        <w:r w:rsidRPr="00EE6742">
          <w:rPr>
            <w:rFonts w:ascii="Courier New" w:hAnsi="Courier New" w:cs="Courier New"/>
            <w:rtl/>
          </w:rPr>
          <w:t>حفطى ٣تر</w:t>
        </w:r>
      </w:ins>
      <w:r w:rsidRPr="00EE6742">
        <w:rPr>
          <w:rFonts w:ascii="Courier New" w:hAnsi="Courier New" w:cs="Courier New"/>
          <w:rtl/>
        </w:rPr>
        <w:t xml:space="preserve"> وجاد وفهمى قوى </w:t>
      </w:r>
      <w:del w:id="13889" w:author="Transkribus" w:date="2019-12-11T14:30:00Z">
        <w:r w:rsidR="009B6BCA" w:rsidRPr="009B6BCA">
          <w:rPr>
            <w:rFonts w:ascii="Courier New" w:hAnsi="Courier New" w:cs="Courier New"/>
            <w:rtl/>
          </w:rPr>
          <w:delText>واستنار وذهنى</w:delText>
        </w:r>
      </w:del>
      <w:ins w:id="13890" w:author="Transkribus" w:date="2019-12-11T14:30:00Z">
        <w:r w:rsidRPr="00EE6742">
          <w:rPr>
            <w:rFonts w:ascii="Courier New" w:hAnsi="Courier New" w:cs="Courier New"/>
            <w:rtl/>
          </w:rPr>
          <w:t>واستتارودهى</w:t>
        </w:r>
      </w:ins>
      <w:r w:rsidRPr="00EE6742">
        <w:rPr>
          <w:rFonts w:ascii="Courier New" w:hAnsi="Courier New" w:cs="Courier New"/>
          <w:rtl/>
        </w:rPr>
        <w:t xml:space="preserve"> احتد واستقام وا</w:t>
      </w:r>
      <w:del w:id="13891" w:author="Transkribus" w:date="2019-12-11T14:30:00Z">
        <w:r w:rsidR="009B6BCA" w:rsidRPr="009B6BCA">
          <w:rPr>
            <w:rFonts w:ascii="Courier New" w:hAnsi="Courier New" w:cs="Courier New"/>
            <w:rtl/>
          </w:rPr>
          <w:delText>ن</w:delText>
        </w:r>
      </w:del>
      <w:ins w:id="13892" w:author="Transkribus" w:date="2019-12-11T14:30:00Z">
        <w:r w:rsidRPr="00EE6742">
          <w:rPr>
            <w:rFonts w:ascii="Courier New" w:hAnsi="Courier New" w:cs="Courier New"/>
            <w:rtl/>
          </w:rPr>
          <w:t>ب</w:t>
        </w:r>
      </w:ins>
      <w:r w:rsidRPr="00EE6742">
        <w:rPr>
          <w:rFonts w:ascii="Courier New" w:hAnsi="Courier New" w:cs="Courier New"/>
          <w:rtl/>
        </w:rPr>
        <w:t xml:space="preserve">ا الازم </w:t>
      </w:r>
      <w:del w:id="13893" w:author="Transkribus" w:date="2019-12-11T14:30:00Z">
        <w:r w:rsidR="009B6BCA" w:rsidRPr="009B6BCA">
          <w:rPr>
            <w:rFonts w:ascii="Courier New" w:hAnsi="Courier New" w:cs="Courier New"/>
            <w:rtl/>
          </w:rPr>
          <w:delText>الشيخ وشيخ الشيخ</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894" w:author="Transkribus" w:date="2019-12-11T14:30:00Z">
        <w:r w:rsidRPr="00EE6742">
          <w:rPr>
            <w:rFonts w:ascii="Courier New" w:hAnsi="Courier New" w:cs="Courier New"/>
            <w:rtl/>
          </w:rPr>
          <w:t>الشيح وشيح الشيح</w:t>
        </w:r>
      </w:ins>
    </w:p>
    <w:p w14:paraId="094E7555" w14:textId="154C2794" w:rsidR="00EE6742" w:rsidRPr="00EE6742" w:rsidRDefault="009B6BCA" w:rsidP="00EE6742">
      <w:pPr>
        <w:pStyle w:val="NurText"/>
        <w:bidi/>
        <w:rPr>
          <w:ins w:id="13895" w:author="Transkribus" w:date="2019-12-11T14:30:00Z"/>
          <w:rFonts w:ascii="Courier New" w:hAnsi="Courier New" w:cs="Courier New"/>
        </w:rPr>
      </w:pPr>
      <w:dir w:val="rtl">
        <w:dir w:val="rtl">
          <w:del w:id="13896" w:author="Transkribus" w:date="2019-12-11T14:30:00Z">
            <w:r w:rsidRPr="009B6BCA">
              <w:rPr>
                <w:rFonts w:ascii="Courier New" w:hAnsi="Courier New" w:cs="Courier New"/>
                <w:rtl/>
              </w:rPr>
              <w:delText>واول ما ابتدات حفظت اللمع فى ثمانية اشهر اسمع</w:delText>
            </w:r>
          </w:del>
          <w:ins w:id="13897" w:author="Transkribus" w:date="2019-12-11T14:30:00Z">
            <w:r w:rsidR="00EE6742" w:rsidRPr="00EE6742">
              <w:rPr>
                <w:rFonts w:ascii="Courier New" w:hAnsi="Courier New" w:cs="Courier New"/>
                <w:rtl/>
              </w:rPr>
              <w:t>وأول مابتدأت حتطت اللح فى غمانبة اشهراسم</w:t>
            </w:r>
          </w:ins>
          <w:r w:rsidR="00EE6742" w:rsidRPr="00EE6742">
            <w:rPr>
              <w:rFonts w:ascii="Courier New" w:hAnsi="Courier New" w:cs="Courier New"/>
              <w:rtl/>
            </w:rPr>
            <w:t xml:space="preserve"> كل </w:t>
          </w:r>
          <w:del w:id="13898"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وم شرح </w:t>
          </w:r>
          <w:del w:id="13899" w:author="Transkribus" w:date="2019-12-11T14:30:00Z">
            <w:r w:rsidRPr="009B6BCA">
              <w:rPr>
                <w:rFonts w:ascii="Courier New" w:hAnsi="Courier New" w:cs="Courier New"/>
                <w:rtl/>
              </w:rPr>
              <w:delText xml:space="preserve">اكثرها مما يقرؤه غيرى </w:delText>
            </w:r>
          </w:del>
          <w:ins w:id="13900" w:author="Transkribus" w:date="2019-12-11T14:30:00Z">
            <w:r w:rsidR="00EE6742" w:rsidRPr="00EE6742">
              <w:rPr>
                <w:rFonts w:ascii="Courier New" w:hAnsi="Courier New" w:cs="Courier New"/>
                <w:rtl/>
              </w:rPr>
              <w:t>أترها ثمايعر وه يرى</w:t>
            </w:r>
          </w:ins>
        </w:dir>
      </w:dir>
    </w:p>
    <w:p w14:paraId="21F7EFA2" w14:textId="3E5CE74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وانقلب الى </w:t>
      </w:r>
      <w:del w:id="13901" w:author="Transkribus" w:date="2019-12-11T14:30:00Z">
        <w:r w:rsidR="009B6BCA" w:rsidRPr="009B6BCA">
          <w:rPr>
            <w:rFonts w:ascii="Courier New" w:hAnsi="Courier New" w:cs="Courier New"/>
            <w:rtl/>
          </w:rPr>
          <w:delText>ب</w:delText>
        </w:r>
      </w:del>
      <w:r w:rsidRPr="00EE6742">
        <w:rPr>
          <w:rFonts w:ascii="Courier New" w:hAnsi="Courier New" w:cs="Courier New"/>
          <w:rtl/>
        </w:rPr>
        <w:t>ي</w:t>
      </w:r>
      <w:del w:id="13902" w:author="Transkribus" w:date="2019-12-11T14:30:00Z">
        <w:r w:rsidR="009B6BCA" w:rsidRPr="009B6BCA">
          <w:rPr>
            <w:rFonts w:ascii="Courier New" w:hAnsi="Courier New" w:cs="Courier New"/>
            <w:rtl/>
          </w:rPr>
          <w:delText>ت</w:delText>
        </w:r>
      </w:del>
      <w:ins w:id="13903" w:author="Transkribus" w:date="2019-12-11T14:30:00Z">
        <w:r w:rsidRPr="00EE6742">
          <w:rPr>
            <w:rFonts w:ascii="Courier New" w:hAnsi="Courier New" w:cs="Courier New"/>
            <w:rtl/>
          </w:rPr>
          <w:t>ب</w:t>
        </w:r>
      </w:ins>
      <w:r w:rsidRPr="00EE6742">
        <w:rPr>
          <w:rFonts w:ascii="Courier New" w:hAnsi="Courier New" w:cs="Courier New"/>
          <w:rtl/>
        </w:rPr>
        <w:t>ى فاطالع شر</w:t>
      </w:r>
      <w:del w:id="13904" w:author="Transkribus" w:date="2019-12-11T14:30:00Z">
        <w:r w:rsidR="009B6BCA" w:rsidRPr="009B6BCA">
          <w:rPr>
            <w:rFonts w:ascii="Courier New" w:hAnsi="Courier New" w:cs="Courier New"/>
            <w:rtl/>
          </w:rPr>
          <w:delText>ح</w:delText>
        </w:r>
      </w:del>
      <w:ins w:id="13905" w:author="Transkribus" w:date="2019-12-11T14:30:00Z">
        <w:r w:rsidRPr="00EE6742">
          <w:rPr>
            <w:rFonts w:ascii="Courier New" w:hAnsi="Courier New" w:cs="Courier New"/>
            <w:rtl/>
          </w:rPr>
          <w:t>ج</w:t>
        </w:r>
      </w:ins>
      <w:r w:rsidRPr="00EE6742">
        <w:rPr>
          <w:rFonts w:ascii="Courier New" w:hAnsi="Courier New" w:cs="Courier New"/>
          <w:rtl/>
        </w:rPr>
        <w:t xml:space="preserve"> الثمانين وشرح الشريف عمر بن </w:t>
      </w:r>
      <w:del w:id="13906" w:author="Transkribus" w:date="2019-12-11T14:30:00Z">
        <w:r w:rsidR="009B6BCA" w:rsidRPr="009B6BCA">
          <w:rPr>
            <w:rFonts w:ascii="Courier New" w:hAnsi="Courier New" w:cs="Courier New"/>
            <w:rtl/>
          </w:rPr>
          <w:delText>حمزة وشرح</w:delText>
        </w:r>
      </w:del>
      <w:ins w:id="13907" w:author="Transkribus" w:date="2019-12-11T14:30:00Z">
        <w:r w:rsidRPr="00EE6742">
          <w:rPr>
            <w:rFonts w:ascii="Courier New" w:hAnsi="Courier New" w:cs="Courier New"/>
            <w:rtl/>
          </w:rPr>
          <w:t>جمره وسرح</w:t>
        </w:r>
      </w:ins>
      <w:r w:rsidRPr="00EE6742">
        <w:rPr>
          <w:rFonts w:ascii="Courier New" w:hAnsi="Courier New" w:cs="Courier New"/>
          <w:rtl/>
        </w:rPr>
        <w:t xml:space="preserve"> ابن برهان</w:t>
      </w:r>
      <w:del w:id="13908" w:author="Transkribus" w:date="2019-12-11T14:30:00Z">
        <w:r w:rsidR="009B6BCA" w:rsidRPr="009B6BCA">
          <w:rPr>
            <w:rFonts w:ascii="Courier New" w:hAnsi="Courier New" w:cs="Courier New"/>
            <w:rtl/>
          </w:rPr>
          <w:delText xml:space="preserve"> وكل ما اجد من شروحها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FB0E4B5" w14:textId="03821123" w:rsidR="00EE6742" w:rsidRPr="00EE6742" w:rsidRDefault="009B6BCA" w:rsidP="00EE6742">
      <w:pPr>
        <w:pStyle w:val="NurText"/>
        <w:bidi/>
        <w:rPr>
          <w:rFonts w:ascii="Courier New" w:hAnsi="Courier New" w:cs="Courier New"/>
        </w:rPr>
      </w:pPr>
      <w:dir w:val="rtl">
        <w:dir w:val="rtl">
          <w:del w:id="13909" w:author="Transkribus" w:date="2019-12-11T14:30:00Z">
            <w:r w:rsidRPr="009B6BCA">
              <w:rPr>
                <w:rFonts w:ascii="Courier New" w:hAnsi="Courier New" w:cs="Courier New"/>
                <w:rtl/>
              </w:rPr>
              <w:delText xml:space="preserve">واشرحها لتلاميذ يختصون بى </w:delText>
            </w:r>
          </w:del>
          <w:ins w:id="13910" w:author="Transkribus" w:date="2019-12-11T14:30:00Z">
            <w:r w:rsidR="00EE6742" w:rsidRPr="00EE6742">
              <w:rPr>
                <w:rFonts w:ascii="Courier New" w:hAnsi="Courier New" w:cs="Courier New"/>
                <w:rtl/>
              </w:rPr>
              <w:t xml:space="preserve">وكل ما أحمد من شروجها وأشرجه التلاميذ خنصون فى </w:t>
            </w:r>
          </w:ins>
          <w:r w:rsidR="00EE6742" w:rsidRPr="00EE6742">
            <w:rPr>
              <w:rFonts w:ascii="Courier New" w:hAnsi="Courier New" w:cs="Courier New"/>
              <w:rtl/>
            </w:rPr>
            <w:t>الى ان صرت اتك</w:t>
          </w:r>
          <w:del w:id="13911" w:author="Transkribus" w:date="2019-12-11T14:30:00Z">
            <w:r w:rsidRPr="009B6BCA">
              <w:rPr>
                <w:rFonts w:ascii="Courier New" w:hAnsi="Courier New" w:cs="Courier New"/>
                <w:rtl/>
              </w:rPr>
              <w:delText>ل</w:delText>
            </w:r>
          </w:del>
          <w:ins w:id="13912" w:author="Transkribus" w:date="2019-12-11T14:30:00Z">
            <w:r w:rsidR="00EE6742" w:rsidRPr="00EE6742">
              <w:rPr>
                <w:rFonts w:ascii="Courier New" w:hAnsi="Courier New" w:cs="Courier New"/>
                <w:rtl/>
              </w:rPr>
              <w:t>ا</w:t>
            </w:r>
          </w:ins>
          <w:r w:rsidR="00EE6742" w:rsidRPr="00EE6742">
            <w:rPr>
              <w:rFonts w:ascii="Courier New" w:hAnsi="Courier New" w:cs="Courier New"/>
              <w:rtl/>
            </w:rPr>
            <w:t>م على كل باب</w:t>
          </w:r>
        </w:dir>
      </w:dir>
    </w:p>
    <w:p w14:paraId="2FD81C32" w14:textId="77777777" w:rsidR="009B6BCA" w:rsidRPr="009B6BCA" w:rsidRDefault="00EE6742" w:rsidP="009B6BCA">
      <w:pPr>
        <w:pStyle w:val="NurText"/>
        <w:bidi/>
        <w:rPr>
          <w:del w:id="13913" w:author="Transkribus" w:date="2019-12-11T14:30:00Z"/>
          <w:rFonts w:ascii="Courier New" w:hAnsi="Courier New" w:cs="Courier New"/>
        </w:rPr>
      </w:pPr>
      <w:r w:rsidRPr="00EE6742">
        <w:rPr>
          <w:rFonts w:ascii="Courier New" w:hAnsi="Courier New" w:cs="Courier New"/>
          <w:rtl/>
        </w:rPr>
        <w:t xml:space="preserve">كراريس </w:t>
      </w:r>
      <w:del w:id="13914" w:author="Transkribus" w:date="2019-12-11T14:30:00Z">
        <w:r w:rsidR="009B6BCA" w:rsidRPr="009B6BCA">
          <w:rPr>
            <w:rFonts w:ascii="Courier New" w:hAnsi="Courier New" w:cs="Courier New"/>
            <w:rtl/>
          </w:rPr>
          <w:delText>ولا ينفذ ما عندي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B3A9773" w14:textId="77777777" w:rsidR="009B6BCA" w:rsidRPr="009B6BCA" w:rsidRDefault="009B6BCA" w:rsidP="009B6BCA">
      <w:pPr>
        <w:pStyle w:val="NurText"/>
        <w:bidi/>
        <w:rPr>
          <w:del w:id="13915" w:author="Transkribus" w:date="2019-12-11T14:30:00Z"/>
          <w:rFonts w:ascii="Courier New" w:hAnsi="Courier New" w:cs="Courier New"/>
        </w:rPr>
      </w:pPr>
      <w:dir w:val="rtl">
        <w:dir w:val="rtl">
          <w:ins w:id="13916" w:author="Transkribus" w:date="2019-12-11T14:30:00Z">
            <w:r w:rsidR="00EE6742" w:rsidRPr="00EE6742">
              <w:rPr>
                <w:rFonts w:ascii="Courier New" w:hAnsi="Courier New" w:cs="Courier New"/>
                <w:rtl/>
              </w:rPr>
              <w:t xml:space="preserve">ولاسعد ماعندى </w:t>
            </w:r>
          </w:ins>
          <w:r w:rsidR="00EE6742" w:rsidRPr="00EE6742">
            <w:rPr>
              <w:rFonts w:ascii="Courier New" w:hAnsi="Courier New" w:cs="Courier New"/>
              <w:rtl/>
            </w:rPr>
            <w:t xml:space="preserve">ثم </w:t>
          </w:r>
          <w:del w:id="13917" w:author="Transkribus" w:date="2019-12-11T14:30:00Z">
            <w:r w:rsidRPr="009B6BCA">
              <w:rPr>
                <w:rFonts w:ascii="Courier New" w:hAnsi="Courier New" w:cs="Courier New"/>
                <w:rtl/>
              </w:rPr>
              <w:delText>حفظت ادب</w:delText>
            </w:r>
          </w:del>
          <w:ins w:id="13918" w:author="Transkribus" w:date="2019-12-11T14:30:00Z">
            <w:r w:rsidR="00EE6742" w:rsidRPr="00EE6742">
              <w:rPr>
                <w:rFonts w:ascii="Courier New" w:hAnsi="Courier New" w:cs="Courier New"/>
                <w:rtl/>
              </w:rPr>
              <w:t>حفطت أوب</w:t>
            </w:r>
          </w:ins>
          <w:r w:rsidR="00EE6742" w:rsidRPr="00EE6742">
            <w:rPr>
              <w:rFonts w:ascii="Courier New" w:hAnsi="Courier New" w:cs="Courier New"/>
              <w:rtl/>
            </w:rPr>
            <w:t xml:space="preserve"> الكاتب </w:t>
          </w:r>
          <w:del w:id="13919" w:author="Transkribus" w:date="2019-12-11T14:30:00Z">
            <w:r w:rsidRPr="009B6BCA">
              <w:rPr>
                <w:rFonts w:ascii="Courier New" w:hAnsi="Courier New" w:cs="Courier New"/>
                <w:rtl/>
              </w:rPr>
              <w:delText>لابن قتيبة حفظا متقنا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42B8D8" w14:textId="31D0D5F1" w:rsidR="00EE6742" w:rsidRPr="00EE6742" w:rsidRDefault="009B6BCA" w:rsidP="00EE6742">
      <w:pPr>
        <w:pStyle w:val="NurText"/>
        <w:bidi/>
        <w:rPr>
          <w:rFonts w:ascii="Courier New" w:hAnsi="Courier New" w:cs="Courier New"/>
        </w:rPr>
      </w:pPr>
      <w:dir w:val="rtl">
        <w:dir w:val="rtl">
          <w:del w:id="13920" w:author="Transkribus" w:date="2019-12-11T14:30:00Z">
            <w:r w:rsidRPr="009B6BCA">
              <w:rPr>
                <w:rFonts w:ascii="Courier New" w:hAnsi="Courier New" w:cs="Courier New"/>
                <w:rtl/>
              </w:rPr>
              <w:delText>اما</w:delText>
            </w:r>
          </w:del>
          <w:ins w:id="13921" w:author="Transkribus" w:date="2019-12-11T14:30:00Z">
            <w:r w:rsidR="00EE6742" w:rsidRPr="00EE6742">
              <w:rPr>
                <w:rFonts w:ascii="Courier New" w:hAnsi="Courier New" w:cs="Courier New"/>
                <w:rtl/>
              </w:rPr>
              <w:t>الابن تتببه حفطامتفتا أما</w:t>
            </w:r>
          </w:ins>
          <w:r w:rsidR="00EE6742" w:rsidRPr="00EE6742">
            <w:rPr>
              <w:rFonts w:ascii="Courier New" w:hAnsi="Courier New" w:cs="Courier New"/>
              <w:rtl/>
            </w:rPr>
            <w:t xml:space="preserve"> النصف</w:t>
          </w:r>
        </w:dir>
      </w:dir>
    </w:p>
    <w:p w14:paraId="33AC5D1D" w14:textId="77777777" w:rsidR="009B6BCA" w:rsidRPr="009B6BCA" w:rsidRDefault="00EE6742" w:rsidP="009B6BCA">
      <w:pPr>
        <w:pStyle w:val="NurText"/>
        <w:bidi/>
        <w:rPr>
          <w:del w:id="13922" w:author="Transkribus" w:date="2019-12-11T14:30:00Z"/>
          <w:rFonts w:ascii="Courier New" w:hAnsi="Courier New" w:cs="Courier New"/>
        </w:rPr>
      </w:pPr>
      <w:r w:rsidRPr="00EE6742">
        <w:rPr>
          <w:rFonts w:ascii="Courier New" w:hAnsi="Courier New" w:cs="Courier New"/>
          <w:rtl/>
        </w:rPr>
        <w:t>الاول ففى شهور</w:t>
      </w:r>
      <w:del w:id="139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AB9D5B7" w14:textId="2F57D681" w:rsidR="00EE6742" w:rsidRPr="00EE6742" w:rsidRDefault="009B6BCA" w:rsidP="00EE6742">
      <w:pPr>
        <w:pStyle w:val="NurText"/>
        <w:bidi/>
        <w:rPr>
          <w:rFonts w:ascii="Courier New" w:hAnsi="Courier New" w:cs="Courier New"/>
        </w:rPr>
      </w:pPr>
      <w:dir w:val="rtl">
        <w:dir w:val="rtl">
          <w:del w:id="13924" w:author="Transkribus" w:date="2019-12-11T14:30:00Z">
            <w:r w:rsidRPr="009B6BCA">
              <w:rPr>
                <w:rFonts w:ascii="Courier New" w:hAnsi="Courier New" w:cs="Courier New"/>
                <w:rtl/>
              </w:rPr>
              <w:delText>واما تقويم اللسان ففى اربعة عشر يوما لانه كان اربعة</w:delText>
            </w:r>
          </w:del>
          <w:ins w:id="13925" w:author="Transkribus" w:date="2019-12-11T14:30:00Z">
            <w:r w:rsidR="00EE6742" w:rsidRPr="00EE6742">
              <w:rPr>
                <w:rFonts w:ascii="Courier New" w:hAnsi="Courier New" w:cs="Courier New"/>
                <w:rtl/>
              </w:rPr>
              <w:t xml:space="preserve"> وأما تقوم السان فى أر يعة عصر ومالانه كمان أر يعة</w:t>
            </w:r>
          </w:ins>
          <w:r w:rsidR="00EE6742" w:rsidRPr="00EE6742">
            <w:rPr>
              <w:rFonts w:ascii="Courier New" w:hAnsi="Courier New" w:cs="Courier New"/>
              <w:rtl/>
            </w:rPr>
            <w:t xml:space="preserve"> عشر كراسا</w:t>
          </w:r>
          <w:del w:id="139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3927" w:author="Transkribus" w:date="2019-12-11T14:30:00Z">
            <w:r w:rsidR="00EE6742" w:rsidRPr="00EE6742">
              <w:rPr>
                <w:rFonts w:ascii="Courier New" w:hAnsi="Courier New" w:cs="Courier New"/>
                <w:rtl/>
              </w:rPr>
              <w:t xml:space="preserve"> ثم</w:t>
            </w:r>
          </w:ins>
        </w:dir>
      </w:dir>
    </w:p>
    <w:p w14:paraId="67ADB495" w14:textId="77777777" w:rsidR="009B6BCA" w:rsidRPr="009B6BCA" w:rsidRDefault="009B6BCA" w:rsidP="009B6BCA">
      <w:pPr>
        <w:pStyle w:val="NurText"/>
        <w:bidi/>
        <w:rPr>
          <w:del w:id="13928" w:author="Transkribus" w:date="2019-12-11T14:30:00Z"/>
          <w:rFonts w:ascii="Courier New" w:hAnsi="Courier New" w:cs="Courier New"/>
        </w:rPr>
      </w:pPr>
      <w:dir w:val="rtl">
        <w:dir w:val="rtl">
          <w:del w:id="13929" w:author="Transkribus" w:date="2019-12-11T14:30:00Z">
            <w:r w:rsidRPr="009B6BCA">
              <w:rPr>
                <w:rFonts w:ascii="Courier New" w:hAnsi="Courier New" w:cs="Courier New"/>
                <w:rtl/>
              </w:rPr>
              <w:delText>ثم حفظت مشكل القران له وغريب القران</w:delText>
            </w:r>
          </w:del>
          <w:ins w:id="13930" w:author="Transkribus" w:date="2019-12-11T14:30:00Z">
            <w:r w:rsidR="00EE6742" w:rsidRPr="00EE6742">
              <w:rPr>
                <w:rFonts w:ascii="Courier New" w:hAnsi="Courier New" w:cs="Courier New"/>
                <w:rtl/>
              </w:rPr>
              <w:t>حتطت مكل القركاث لهوعريب القرات</w:t>
            </w:r>
          </w:ins>
          <w:r w:rsidR="00EE6742" w:rsidRPr="00EE6742">
            <w:rPr>
              <w:rFonts w:ascii="Courier New" w:hAnsi="Courier New" w:cs="Courier New"/>
              <w:rtl/>
            </w:rPr>
            <w:t xml:space="preserve"> له وكل ذلك فى </w:t>
          </w:r>
          <w:del w:id="13931" w:author="Transkribus" w:date="2019-12-11T14:30:00Z">
            <w:r w:rsidRPr="009B6BCA">
              <w:rPr>
                <w:rFonts w:ascii="Courier New" w:hAnsi="Courier New" w:cs="Courier New"/>
                <w:rtl/>
              </w:rPr>
              <w:delText>مدة يسيرة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489D81" w14:textId="7535D7C3" w:rsidR="00EE6742" w:rsidRPr="00EE6742" w:rsidRDefault="009B6BCA" w:rsidP="00EE6742">
      <w:pPr>
        <w:pStyle w:val="NurText"/>
        <w:bidi/>
        <w:rPr>
          <w:ins w:id="13932" w:author="Transkribus" w:date="2019-12-11T14:30:00Z"/>
          <w:rFonts w:ascii="Courier New" w:hAnsi="Courier New" w:cs="Courier New"/>
        </w:rPr>
      </w:pPr>
      <w:dir w:val="rtl">
        <w:dir w:val="rtl">
          <w:ins w:id="13933" w:author="Transkribus" w:date="2019-12-11T14:30:00Z">
            <w:r w:rsidR="00EE6742" w:rsidRPr="00EE6742">
              <w:rPr>
                <w:rFonts w:ascii="Courier New" w:hAnsi="Courier New" w:cs="Courier New"/>
                <w:rtl/>
              </w:rPr>
              <w:t xml:space="preserve">مده أصيرة </w:t>
            </w:r>
          </w:ins>
          <w:r w:rsidR="00EE6742" w:rsidRPr="00EE6742">
            <w:rPr>
              <w:rFonts w:ascii="Courier New" w:hAnsi="Courier New" w:cs="Courier New"/>
              <w:rtl/>
            </w:rPr>
            <w:t>ثم ا</w:t>
          </w:r>
          <w:del w:id="13934" w:author="Transkribus" w:date="2019-12-11T14:30:00Z">
            <w:r w:rsidRPr="009B6BCA">
              <w:rPr>
                <w:rFonts w:ascii="Courier New" w:hAnsi="Courier New" w:cs="Courier New"/>
                <w:rtl/>
              </w:rPr>
              <w:delText>ن</w:delText>
            </w:r>
          </w:del>
          <w:ins w:id="13935"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تقلت الى </w:t>
          </w:r>
          <w:del w:id="13936" w:author="Transkribus" w:date="2019-12-11T14:30:00Z">
            <w:r w:rsidRPr="009B6BCA">
              <w:rPr>
                <w:rFonts w:ascii="Courier New" w:hAnsi="Courier New" w:cs="Courier New"/>
                <w:rtl/>
              </w:rPr>
              <w:delText>الايضاح لابى</w:delText>
            </w:r>
          </w:del>
          <w:ins w:id="13937" w:author="Transkribus" w:date="2019-12-11T14:30:00Z">
            <w:r w:rsidR="00EE6742" w:rsidRPr="00EE6742">
              <w:rPr>
                <w:rFonts w:ascii="Courier New" w:hAnsi="Courier New" w:cs="Courier New"/>
                <w:rtl/>
              </w:rPr>
              <w:t>الابقاسم</w:t>
            </w:r>
          </w:ins>
        </w:dir>
      </w:dir>
    </w:p>
    <w:p w14:paraId="0ACF45CB" w14:textId="6C242F9A" w:rsidR="00EE6742" w:rsidRPr="00EE6742" w:rsidRDefault="00EE6742" w:rsidP="00EE6742">
      <w:pPr>
        <w:pStyle w:val="NurText"/>
        <w:bidi/>
        <w:rPr>
          <w:ins w:id="13938" w:author="Transkribus" w:date="2019-12-11T14:30:00Z"/>
          <w:rFonts w:ascii="Courier New" w:hAnsi="Courier New" w:cs="Courier New"/>
        </w:rPr>
      </w:pPr>
      <w:ins w:id="13939" w:author="Transkribus" w:date="2019-12-11T14:30:00Z">
        <w:r w:rsidRPr="00EE6742">
          <w:rPr>
            <w:rFonts w:ascii="Courier New" w:hAnsi="Courier New" w:cs="Courier New"/>
            <w:rtl/>
          </w:rPr>
          <w:t>الأبى</w:t>
        </w:r>
      </w:ins>
      <w:r w:rsidRPr="00EE6742">
        <w:rPr>
          <w:rFonts w:ascii="Courier New" w:hAnsi="Courier New" w:cs="Courier New"/>
          <w:rtl/>
        </w:rPr>
        <w:t xml:space="preserve"> على </w:t>
      </w:r>
      <w:del w:id="13940" w:author="Transkribus" w:date="2019-12-11T14:30:00Z">
        <w:r w:rsidR="009B6BCA" w:rsidRPr="009B6BCA">
          <w:rPr>
            <w:rFonts w:ascii="Courier New" w:hAnsi="Courier New" w:cs="Courier New"/>
            <w:rtl/>
          </w:rPr>
          <w:delText>الفاسى فحفظته</w:delText>
        </w:r>
      </w:del>
      <w:ins w:id="13941" w:author="Transkribus" w:date="2019-12-11T14:30:00Z">
        <w:r w:rsidRPr="00EE6742">
          <w:rPr>
            <w:rFonts w:ascii="Courier New" w:hAnsi="Courier New" w:cs="Courier New"/>
            <w:rtl/>
          </w:rPr>
          <w:t>القارسى لحفطته</w:t>
        </w:r>
      </w:ins>
      <w:r w:rsidRPr="00EE6742">
        <w:rPr>
          <w:rFonts w:ascii="Courier New" w:hAnsi="Courier New" w:cs="Courier New"/>
          <w:rtl/>
        </w:rPr>
        <w:t xml:space="preserve"> فى شهور </w:t>
      </w:r>
      <w:del w:id="13942" w:author="Transkribus" w:date="2019-12-11T14:30:00Z">
        <w:r w:rsidR="009B6BCA" w:rsidRPr="009B6BCA">
          <w:rPr>
            <w:rFonts w:ascii="Courier New" w:hAnsi="Courier New" w:cs="Courier New"/>
            <w:rtl/>
          </w:rPr>
          <w:delText>كثيرة ولازمت مطالعة شروحه وتتبعته التتبع التام حتى تبحرت</w:delText>
        </w:r>
      </w:del>
      <w:ins w:id="13943" w:author="Transkribus" w:date="2019-12-11T14:30:00Z">
        <w:r w:rsidRPr="00EE6742">
          <w:rPr>
            <w:rFonts w:ascii="Courier New" w:hAnsi="Courier New" w:cs="Courier New"/>
            <w:rtl/>
          </w:rPr>
          <w:t>كتيرة ولارمب مطالعبة شروجة وتنيعته التنبعم النام</w:t>
        </w:r>
      </w:ins>
    </w:p>
    <w:p w14:paraId="43431EFB" w14:textId="77777777" w:rsidR="009B6BCA" w:rsidRPr="009B6BCA" w:rsidRDefault="00EE6742" w:rsidP="009B6BCA">
      <w:pPr>
        <w:pStyle w:val="NurText"/>
        <w:bidi/>
        <w:rPr>
          <w:del w:id="13944" w:author="Transkribus" w:date="2019-12-11T14:30:00Z"/>
          <w:rFonts w:ascii="Courier New" w:hAnsi="Courier New" w:cs="Courier New"/>
        </w:rPr>
      </w:pPr>
      <w:ins w:id="13945" w:author="Transkribus" w:date="2019-12-11T14:30:00Z">
        <w:r w:rsidRPr="00EE6742">
          <w:rPr>
            <w:rFonts w:ascii="Courier New" w:hAnsi="Courier New" w:cs="Courier New"/>
            <w:rtl/>
          </w:rPr>
          <w:t>حى بحرت</w:t>
        </w:r>
      </w:ins>
      <w:r w:rsidRPr="00EE6742">
        <w:rPr>
          <w:rFonts w:ascii="Courier New" w:hAnsi="Courier New" w:cs="Courier New"/>
          <w:rtl/>
        </w:rPr>
        <w:t xml:space="preserve"> فيه وجمعت </w:t>
      </w:r>
      <w:del w:id="13946" w:author="Transkribus" w:date="2019-12-11T14:30:00Z">
        <w:r w:rsidR="009B6BCA" w:rsidRPr="009B6BCA">
          <w:rPr>
            <w:rFonts w:ascii="Courier New" w:hAnsi="Courier New" w:cs="Courier New"/>
            <w:rtl/>
          </w:rPr>
          <w:delText>ما قال الشراح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CB52DC0" w14:textId="4AC4875F" w:rsidR="00EE6742" w:rsidRPr="00EE6742" w:rsidRDefault="009B6BCA" w:rsidP="00EE6742">
      <w:pPr>
        <w:pStyle w:val="NurText"/>
        <w:bidi/>
        <w:rPr>
          <w:ins w:id="13947" w:author="Transkribus" w:date="2019-12-11T14:30:00Z"/>
          <w:rFonts w:ascii="Courier New" w:hAnsi="Courier New" w:cs="Courier New"/>
        </w:rPr>
      </w:pPr>
      <w:dir w:val="rtl">
        <w:dir w:val="rtl">
          <w:del w:id="13948" w:author="Transkribus" w:date="2019-12-11T14:30:00Z">
            <w:r w:rsidRPr="009B6BCA">
              <w:rPr>
                <w:rFonts w:ascii="Courier New" w:hAnsi="Courier New" w:cs="Courier New"/>
                <w:rtl/>
              </w:rPr>
              <w:delText>واما</w:delText>
            </w:r>
          </w:del>
          <w:ins w:id="13949" w:author="Transkribus" w:date="2019-12-11T14:30:00Z">
            <w:r w:rsidR="00EE6742" w:rsidRPr="00EE6742">
              <w:rPr>
                <w:rFonts w:ascii="Courier New" w:hAnsi="Courier New" w:cs="Courier New"/>
                <w:rtl/>
              </w:rPr>
              <w:t>ماقال الشراج وأما</w:t>
            </w:r>
          </w:ins>
          <w:r w:rsidR="00EE6742" w:rsidRPr="00EE6742">
            <w:rPr>
              <w:rFonts w:ascii="Courier New" w:hAnsi="Courier New" w:cs="Courier New"/>
              <w:rtl/>
            </w:rPr>
            <w:t xml:space="preserve"> التكملة </w:t>
          </w:r>
          <w:ins w:id="13950" w:author="Transkribus" w:date="2019-12-11T14:30:00Z">
            <w:r w:rsidR="00EE6742" w:rsidRPr="00EE6742">
              <w:rPr>
                <w:rFonts w:ascii="Courier New" w:hAnsi="Courier New" w:cs="Courier New"/>
                <w:rtl/>
              </w:rPr>
              <w:t>خ</w:t>
            </w:r>
          </w:ins>
          <w:r w:rsidR="00EE6742" w:rsidRPr="00EE6742">
            <w:rPr>
              <w:rFonts w:ascii="Courier New" w:hAnsi="Courier New" w:cs="Courier New"/>
              <w:rtl/>
            </w:rPr>
            <w:t>ف</w:t>
          </w:r>
          <w:del w:id="13951" w:author="Transkribus" w:date="2019-12-11T14:30:00Z">
            <w:r w:rsidRPr="009B6BCA">
              <w:rPr>
                <w:rFonts w:ascii="Courier New" w:hAnsi="Courier New" w:cs="Courier New"/>
                <w:rtl/>
              </w:rPr>
              <w:delText>حفظ</w:delText>
            </w:r>
          </w:del>
          <w:ins w:id="13952"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تها فى </w:t>
          </w:r>
          <w:del w:id="13953" w:author="Transkribus" w:date="2019-12-11T14:30:00Z">
            <w:r w:rsidRPr="009B6BCA">
              <w:rPr>
                <w:rFonts w:ascii="Courier New" w:hAnsi="Courier New" w:cs="Courier New"/>
                <w:rtl/>
              </w:rPr>
              <w:delText>ايام يسيرة</w:delText>
            </w:r>
          </w:del>
          <w:ins w:id="13954" w:author="Transkribus" w:date="2019-12-11T14:30:00Z">
            <w:r w:rsidR="00EE6742" w:rsidRPr="00EE6742">
              <w:rPr>
                <w:rFonts w:ascii="Courier New" w:hAnsi="Courier New" w:cs="Courier New"/>
                <w:rtl/>
              </w:rPr>
              <w:t>أيام بشيرة</w:t>
            </w:r>
          </w:ins>
          <w:r w:rsidR="00EE6742" w:rsidRPr="00EE6742">
            <w:rPr>
              <w:rFonts w:ascii="Courier New" w:hAnsi="Courier New" w:cs="Courier New"/>
              <w:rtl/>
            </w:rPr>
            <w:t xml:space="preserve"> كل </w:t>
          </w:r>
          <w:del w:id="13955" w:author="Transkribus" w:date="2019-12-11T14:30:00Z">
            <w:r w:rsidRPr="009B6BCA">
              <w:rPr>
                <w:rFonts w:ascii="Courier New" w:hAnsi="Courier New" w:cs="Courier New"/>
                <w:rtl/>
              </w:rPr>
              <w:delText>يوم كراسا وطالعت</w:delText>
            </w:r>
          </w:del>
          <w:ins w:id="13956" w:author="Transkribus" w:date="2019-12-11T14:30:00Z">
            <w:r w:rsidR="00EE6742" w:rsidRPr="00EE6742">
              <w:rPr>
                <w:rFonts w:ascii="Courier New" w:hAnsi="Courier New" w:cs="Courier New"/>
                <w:rtl/>
              </w:rPr>
              <w:t>بوم كمراسا</w:t>
            </w:r>
          </w:ins>
        </w:dir>
      </w:dir>
    </w:p>
    <w:p w14:paraId="5DA8F0A5" w14:textId="05D40475" w:rsidR="00EE6742" w:rsidRPr="00EE6742" w:rsidRDefault="00EE6742" w:rsidP="00EE6742">
      <w:pPr>
        <w:pStyle w:val="NurText"/>
        <w:bidi/>
        <w:rPr>
          <w:rFonts w:ascii="Courier New" w:hAnsi="Courier New" w:cs="Courier New"/>
        </w:rPr>
      </w:pPr>
      <w:ins w:id="13957" w:author="Transkribus" w:date="2019-12-11T14:30:00Z">
        <w:r w:rsidRPr="00EE6742">
          <w:rPr>
            <w:rFonts w:ascii="Courier New" w:hAnsi="Courier New" w:cs="Courier New"/>
            <w:rtl/>
          </w:rPr>
          <w:t>وطالعب</w:t>
        </w:r>
      </w:ins>
      <w:r w:rsidRPr="00EE6742">
        <w:rPr>
          <w:rFonts w:ascii="Courier New" w:hAnsi="Courier New" w:cs="Courier New"/>
          <w:rtl/>
        </w:rPr>
        <w:t xml:space="preserve"> الكتب </w:t>
      </w:r>
      <w:del w:id="13958" w:author="Transkribus" w:date="2019-12-11T14:30:00Z">
        <w:r w:rsidR="009B6BCA" w:rsidRPr="009B6BCA">
          <w:rPr>
            <w:rFonts w:ascii="Courier New" w:hAnsi="Courier New" w:cs="Courier New"/>
            <w:rtl/>
          </w:rPr>
          <w:delText>المبسوطة والمختصرات وواظبت</w:delText>
        </w:r>
      </w:del>
      <w:ins w:id="13959" w:author="Transkribus" w:date="2019-12-11T14:30:00Z">
        <w:r w:rsidRPr="00EE6742">
          <w:rPr>
            <w:rFonts w:ascii="Courier New" w:hAnsi="Courier New" w:cs="Courier New"/>
            <w:rtl/>
          </w:rPr>
          <w:t>المنسوطة والحنصرات وواطبب</w:t>
        </w:r>
      </w:ins>
      <w:r w:rsidRPr="00EE6742">
        <w:rPr>
          <w:rFonts w:ascii="Courier New" w:hAnsi="Courier New" w:cs="Courier New"/>
          <w:rtl/>
        </w:rPr>
        <w:t xml:space="preserve"> على المقتضب ل</w:t>
      </w:r>
      <w:del w:id="13960" w:author="Transkribus" w:date="2019-12-11T14:30:00Z">
        <w:r w:rsidR="009B6BCA" w:rsidRPr="009B6BCA">
          <w:rPr>
            <w:rFonts w:ascii="Courier New" w:hAnsi="Courier New" w:cs="Courier New"/>
            <w:rtl/>
          </w:rPr>
          <w:delText>ل</w:delText>
        </w:r>
      </w:del>
      <w:r w:rsidRPr="00EE6742">
        <w:rPr>
          <w:rFonts w:ascii="Courier New" w:hAnsi="Courier New" w:cs="Courier New"/>
          <w:rtl/>
        </w:rPr>
        <w:t>م</w:t>
      </w:r>
      <w:del w:id="13961" w:author="Transkribus" w:date="2019-12-11T14:30:00Z">
        <w:r w:rsidR="009B6BCA" w:rsidRPr="009B6BCA">
          <w:rPr>
            <w:rFonts w:ascii="Courier New" w:hAnsi="Courier New" w:cs="Courier New"/>
            <w:rtl/>
          </w:rPr>
          <w:delText>ب</w:delText>
        </w:r>
      </w:del>
      <w:ins w:id="13962" w:author="Transkribus" w:date="2019-12-11T14:30:00Z">
        <w:r w:rsidRPr="00EE6742">
          <w:rPr>
            <w:rFonts w:ascii="Courier New" w:hAnsi="Courier New" w:cs="Courier New"/>
            <w:rtl/>
          </w:rPr>
          <w:t>ي</w:t>
        </w:r>
      </w:ins>
      <w:r w:rsidRPr="00EE6742">
        <w:rPr>
          <w:rFonts w:ascii="Courier New" w:hAnsi="Courier New" w:cs="Courier New"/>
          <w:rtl/>
        </w:rPr>
        <w:t>رد وكتاب ابن د</w:t>
      </w:r>
      <w:del w:id="13963" w:author="Transkribus" w:date="2019-12-11T14:30:00Z">
        <w:r w:rsidR="009B6BCA" w:rsidRPr="009B6BCA">
          <w:rPr>
            <w:rFonts w:ascii="Courier New" w:hAnsi="Courier New" w:cs="Courier New"/>
            <w:rtl/>
          </w:rPr>
          <w:delText>ر</w:delText>
        </w:r>
      </w:del>
      <w:ins w:id="13964" w:author="Transkribus" w:date="2019-12-11T14:30:00Z">
        <w:r w:rsidRPr="00EE6742">
          <w:rPr>
            <w:rFonts w:ascii="Courier New" w:hAnsi="Courier New" w:cs="Courier New"/>
            <w:rtl/>
          </w:rPr>
          <w:t>و</w:t>
        </w:r>
      </w:ins>
      <w:r w:rsidRPr="00EE6742">
        <w:rPr>
          <w:rFonts w:ascii="Courier New" w:hAnsi="Courier New" w:cs="Courier New"/>
          <w:rtl/>
        </w:rPr>
        <w:t>ستوي</w:t>
      </w:r>
      <w:del w:id="13965" w:author="Transkribus" w:date="2019-12-11T14:30:00Z">
        <w:r w:rsidR="009B6BCA" w:rsidRPr="009B6BCA">
          <w:rPr>
            <w:rFonts w:ascii="Courier New" w:hAnsi="Courier New" w:cs="Courier New"/>
            <w:rtl/>
          </w:rPr>
          <w:delText>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966" w:author="Transkribus" w:date="2019-12-11T14:30:00Z">
        <w:r w:rsidRPr="00EE6742">
          <w:rPr>
            <w:rFonts w:ascii="Courier New" w:hAnsi="Courier New" w:cs="Courier New"/>
            <w:rtl/>
          </w:rPr>
          <w:t>ة</w:t>
        </w:r>
      </w:ins>
    </w:p>
    <w:p w14:paraId="3524D83D" w14:textId="6B0203D4" w:rsidR="00EE6742" w:rsidRPr="00EE6742" w:rsidRDefault="009B6BCA" w:rsidP="00EE6742">
      <w:pPr>
        <w:pStyle w:val="NurText"/>
        <w:bidi/>
        <w:rPr>
          <w:ins w:id="13967" w:author="Transkribus" w:date="2019-12-11T14:30:00Z"/>
          <w:rFonts w:ascii="Courier New" w:hAnsi="Courier New" w:cs="Courier New"/>
        </w:rPr>
      </w:pPr>
      <w:dir w:val="rtl">
        <w:dir w:val="rtl">
          <w:r w:rsidR="00EE6742" w:rsidRPr="00EE6742">
            <w:rPr>
              <w:rFonts w:ascii="Courier New" w:hAnsi="Courier New" w:cs="Courier New"/>
              <w:rtl/>
            </w:rPr>
            <w:t xml:space="preserve">وفى </w:t>
          </w:r>
          <w:del w:id="13968" w:author="Transkribus" w:date="2019-12-11T14:30:00Z">
            <w:r w:rsidRPr="009B6BCA">
              <w:rPr>
                <w:rFonts w:ascii="Courier New" w:hAnsi="Courier New" w:cs="Courier New"/>
                <w:rtl/>
              </w:rPr>
              <w:delText>اثناء</w:delText>
            </w:r>
          </w:del>
          <w:ins w:id="13969" w:author="Transkribus" w:date="2019-12-11T14:30:00Z">
            <w:r w:rsidR="00EE6742" w:rsidRPr="00EE6742">
              <w:rPr>
                <w:rFonts w:ascii="Courier New" w:hAnsi="Courier New" w:cs="Courier New"/>
                <w:rtl/>
              </w:rPr>
              <w:t>أتناه</w:t>
            </w:r>
          </w:ins>
          <w:r w:rsidR="00EE6742" w:rsidRPr="00EE6742">
            <w:rPr>
              <w:rFonts w:ascii="Courier New" w:hAnsi="Courier New" w:cs="Courier New"/>
              <w:rtl/>
            </w:rPr>
            <w:t xml:space="preserve"> ذلك </w:t>
          </w:r>
          <w:del w:id="13970" w:author="Transkribus" w:date="2019-12-11T14:30:00Z">
            <w:r w:rsidRPr="009B6BCA">
              <w:rPr>
                <w:rFonts w:ascii="Courier New" w:hAnsi="Courier New" w:cs="Courier New"/>
                <w:rtl/>
              </w:rPr>
              <w:delText>لا اغفل سماع الحديث</w:delText>
            </w:r>
          </w:del>
          <w:ins w:id="13971" w:author="Transkribus" w:date="2019-12-11T14:30:00Z">
            <w:r w:rsidR="00EE6742" w:rsidRPr="00EE6742">
              <w:rPr>
                <w:rFonts w:ascii="Courier New" w:hAnsi="Courier New" w:cs="Courier New"/>
                <w:rtl/>
              </w:rPr>
              <w:t>لااعقل سماج الحديب</w:t>
            </w:r>
          </w:ins>
          <w:r w:rsidR="00EE6742" w:rsidRPr="00EE6742">
            <w:rPr>
              <w:rFonts w:ascii="Courier New" w:hAnsi="Courier New" w:cs="Courier New"/>
              <w:rtl/>
            </w:rPr>
            <w:t xml:space="preserve"> والتفقه على شي</w:t>
          </w:r>
          <w:del w:id="13972" w:author="Transkribus" w:date="2019-12-11T14:30:00Z">
            <w:r w:rsidRPr="009B6BCA">
              <w:rPr>
                <w:rFonts w:ascii="Courier New" w:hAnsi="Courier New" w:cs="Courier New"/>
                <w:rtl/>
              </w:rPr>
              <w:delText>خ</w:delText>
            </w:r>
          </w:del>
          <w:ins w:id="13973" w:author="Transkribus" w:date="2019-12-11T14:30:00Z">
            <w:r w:rsidR="00EE6742" w:rsidRPr="00EE6742">
              <w:rPr>
                <w:rFonts w:ascii="Courier New" w:hAnsi="Courier New" w:cs="Courier New"/>
                <w:rtl/>
              </w:rPr>
              <w:t>ح</w:t>
            </w:r>
          </w:ins>
          <w:r w:rsidR="00EE6742" w:rsidRPr="00EE6742">
            <w:rPr>
              <w:rFonts w:ascii="Courier New" w:hAnsi="Courier New" w:cs="Courier New"/>
              <w:rtl/>
            </w:rPr>
            <w:t>نا ابن فضلان بدار الذهب وهى مدرسة</w:t>
          </w:r>
          <w:del w:id="13974" w:author="Transkribus" w:date="2019-12-11T14:30:00Z">
            <w:r w:rsidRPr="009B6BCA">
              <w:rPr>
                <w:rFonts w:ascii="Courier New" w:hAnsi="Courier New" w:cs="Courier New"/>
                <w:rtl/>
              </w:rPr>
              <w:delText xml:space="preserve"> معلقة بناها فخر</w:delText>
            </w:r>
          </w:del>
        </w:dir>
      </w:dir>
    </w:p>
    <w:p w14:paraId="61885E05" w14:textId="4759C5D0" w:rsidR="00EE6742" w:rsidRPr="00EE6742" w:rsidRDefault="00EE6742" w:rsidP="00EE6742">
      <w:pPr>
        <w:pStyle w:val="NurText"/>
        <w:bidi/>
        <w:rPr>
          <w:rFonts w:ascii="Courier New" w:hAnsi="Courier New" w:cs="Courier New"/>
        </w:rPr>
      </w:pPr>
      <w:ins w:id="13975" w:author="Transkribus" w:date="2019-12-11T14:30:00Z">
        <w:r w:rsidRPr="00EE6742">
          <w:rPr>
            <w:rFonts w:ascii="Courier New" w:hAnsi="Courier New" w:cs="Courier New"/>
            <w:rtl/>
          </w:rPr>
          <w:t>معلقةناها خر</w:t>
        </w:r>
      </w:ins>
      <w:r w:rsidRPr="00EE6742">
        <w:rPr>
          <w:rFonts w:ascii="Courier New" w:hAnsi="Courier New" w:cs="Courier New"/>
          <w:rtl/>
        </w:rPr>
        <w:t xml:space="preserve"> الدولة بن المطلب</w:t>
      </w:r>
      <w:del w:id="139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3977" w:author="Transkribus" w:date="2019-12-11T14:30:00Z">
        <w:r w:rsidRPr="00EE6742">
          <w:rPr>
            <w:rFonts w:ascii="Courier New" w:hAnsi="Courier New" w:cs="Courier New"/>
            <w:rtl/>
          </w:rPr>
          <w:t xml:space="preserve"> قل ولشيح كمال الدين مالة نصنيف وفلاون فصنيق</w:t>
        </w:r>
      </w:ins>
    </w:p>
    <w:p w14:paraId="2D701517" w14:textId="77777777" w:rsidR="009B6BCA" w:rsidRPr="009B6BCA" w:rsidRDefault="009B6BCA" w:rsidP="009B6BCA">
      <w:pPr>
        <w:pStyle w:val="NurText"/>
        <w:bidi/>
        <w:rPr>
          <w:del w:id="13978" w:author="Transkribus" w:date="2019-12-11T14:30:00Z"/>
          <w:rFonts w:ascii="Courier New" w:hAnsi="Courier New" w:cs="Courier New"/>
        </w:rPr>
      </w:pPr>
      <w:dir w:val="rtl">
        <w:dir w:val="rtl">
          <w:del w:id="13979" w:author="Transkribus" w:date="2019-12-11T14:30:00Z">
            <w:r w:rsidRPr="009B6BCA">
              <w:rPr>
                <w:rFonts w:ascii="Courier New" w:hAnsi="Courier New" w:cs="Courier New"/>
                <w:rtl/>
              </w:rPr>
              <w:delText>قال وللشيخ كمال الدين مائة تصنيف وثلاثون تصنيفا اكثرها</w:delText>
            </w:r>
          </w:del>
          <w:ins w:id="13980" w:author="Transkribus" w:date="2019-12-11T14:30:00Z">
            <w:r w:rsidR="00EE6742" w:rsidRPr="00EE6742">
              <w:rPr>
                <w:rFonts w:ascii="Courier New" w:hAnsi="Courier New" w:cs="Courier New"/>
                <w:rtl/>
              </w:rPr>
              <w:t>كترها</w:t>
            </w:r>
          </w:ins>
          <w:r w:rsidR="00EE6742" w:rsidRPr="00EE6742">
            <w:rPr>
              <w:rFonts w:ascii="Courier New" w:hAnsi="Courier New" w:cs="Courier New"/>
              <w:rtl/>
            </w:rPr>
            <w:t xml:space="preserve"> فى </w:t>
          </w:r>
          <w:del w:id="13981" w:author="Transkribus" w:date="2019-12-11T14:30:00Z">
            <w:r w:rsidRPr="009B6BCA">
              <w:rPr>
                <w:rFonts w:ascii="Courier New" w:hAnsi="Courier New" w:cs="Courier New"/>
                <w:rtl/>
              </w:rPr>
              <w:delText xml:space="preserve">النحو وبعضها فى </w:delText>
            </w:r>
          </w:del>
          <w:ins w:id="13982" w:author="Transkribus" w:date="2019-12-11T14:30:00Z">
            <w:r w:rsidR="00EE6742" w:rsidRPr="00EE6742">
              <w:rPr>
                <w:rFonts w:ascii="Courier New" w:hAnsi="Courier New" w:cs="Courier New"/>
                <w:rtl/>
              </w:rPr>
              <w:t xml:space="preserve">النجوويعضه افى </w:t>
            </w:r>
          </w:ins>
          <w:r w:rsidR="00EE6742" w:rsidRPr="00EE6742">
            <w:rPr>
              <w:rFonts w:ascii="Courier New" w:hAnsi="Courier New" w:cs="Courier New"/>
              <w:rtl/>
            </w:rPr>
            <w:t>الفقه والاصو</w:t>
          </w:r>
          <w:del w:id="13983" w:author="Transkribus" w:date="2019-12-11T14:30:00Z">
            <w:r w:rsidRPr="009B6BCA">
              <w:rPr>
                <w:rFonts w:ascii="Courier New" w:hAnsi="Courier New" w:cs="Courier New"/>
                <w:rtl/>
              </w:rPr>
              <w:delText>لي</w:delText>
            </w:r>
          </w:del>
          <w:ins w:id="13984" w:author="Transkribus" w:date="2019-12-11T14:30:00Z">
            <w:r w:rsidR="00EE6742" w:rsidRPr="00EE6742">
              <w:rPr>
                <w:rFonts w:ascii="Courier New" w:hAnsi="Courier New" w:cs="Courier New"/>
                <w:rtl/>
              </w:rPr>
              <w:t>اب</w:t>
            </w:r>
          </w:ins>
          <w:r w:rsidR="00EE6742" w:rsidRPr="00EE6742">
            <w:rPr>
              <w:rFonts w:ascii="Courier New" w:hAnsi="Courier New" w:cs="Courier New"/>
              <w:rtl/>
            </w:rPr>
            <w:t xml:space="preserve">ن وفى </w:t>
          </w:r>
          <w:del w:id="13985" w:author="Transkribus" w:date="2019-12-11T14:30:00Z">
            <w:r w:rsidRPr="009B6BCA">
              <w:rPr>
                <w:rFonts w:ascii="Courier New" w:hAnsi="Courier New" w:cs="Courier New"/>
                <w:rtl/>
              </w:rPr>
              <w:delText>الت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E5CFD3" w14:textId="77777777" w:rsidR="009B6BCA" w:rsidRPr="009B6BCA" w:rsidRDefault="009B6BCA" w:rsidP="009B6BCA">
      <w:pPr>
        <w:pStyle w:val="NurText"/>
        <w:bidi/>
        <w:rPr>
          <w:del w:id="13986" w:author="Transkribus" w:date="2019-12-11T14:30:00Z"/>
          <w:rFonts w:ascii="Courier New" w:hAnsi="Courier New" w:cs="Courier New"/>
        </w:rPr>
      </w:pPr>
      <w:dir w:val="rtl">
        <w:dir w:val="rtl">
          <w:del w:id="13987" w:author="Transkribus" w:date="2019-12-11T14:30:00Z">
            <w:r w:rsidRPr="009B6BCA">
              <w:rPr>
                <w:rFonts w:ascii="Courier New" w:hAnsi="Courier New" w:cs="Courier New"/>
                <w:rtl/>
              </w:rPr>
              <w:delText>صوف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8BD90E" w14:textId="57F58DFE" w:rsidR="00EE6742" w:rsidRPr="00EE6742" w:rsidRDefault="009B6BCA" w:rsidP="00EE6742">
      <w:pPr>
        <w:pStyle w:val="NurText"/>
        <w:bidi/>
        <w:rPr>
          <w:ins w:id="13988" w:author="Transkribus" w:date="2019-12-11T14:30:00Z"/>
          <w:rFonts w:ascii="Courier New" w:hAnsi="Courier New" w:cs="Courier New"/>
        </w:rPr>
      </w:pPr>
      <w:dir w:val="rtl">
        <w:dir w:val="rtl">
          <w:del w:id="13989" w:author="Transkribus" w:date="2019-12-11T14:30:00Z">
            <w:r w:rsidRPr="009B6BCA">
              <w:rPr>
                <w:rFonts w:ascii="Courier New" w:hAnsi="Courier New" w:cs="Courier New"/>
                <w:rtl/>
              </w:rPr>
              <w:delText>والزهد واتيت</w:delText>
            </w:r>
          </w:del>
          <w:ins w:id="13990" w:author="Transkribus" w:date="2019-12-11T14:30:00Z">
            <w:r w:rsidR="00EE6742" w:rsidRPr="00EE6742">
              <w:rPr>
                <w:rFonts w:ascii="Courier New" w:hAnsi="Courier New" w:cs="Courier New"/>
                <w:rtl/>
              </w:rPr>
              <w:t>النصوف والرهدو اتبت</w:t>
            </w:r>
          </w:ins>
          <w:r w:rsidR="00EE6742" w:rsidRPr="00EE6742">
            <w:rPr>
              <w:rFonts w:ascii="Courier New" w:hAnsi="Courier New" w:cs="Courier New"/>
              <w:rtl/>
            </w:rPr>
            <w:t xml:space="preserve"> على </w:t>
          </w:r>
          <w:del w:id="13991" w:author="Transkribus" w:date="2019-12-11T14:30:00Z">
            <w:r w:rsidRPr="009B6BCA">
              <w:rPr>
                <w:rFonts w:ascii="Courier New" w:hAnsi="Courier New" w:cs="Courier New"/>
                <w:rtl/>
              </w:rPr>
              <w:delText>اكثر تصانيفه سماعا وقراءة</w:delText>
            </w:r>
          </w:del>
          <w:ins w:id="13992" w:author="Transkribus" w:date="2019-12-11T14:30:00Z">
            <w:r w:rsidR="00EE6742" w:rsidRPr="00EE6742">
              <w:rPr>
                <w:rFonts w:ascii="Courier New" w:hAnsi="Courier New" w:cs="Courier New"/>
                <w:rtl/>
              </w:rPr>
              <w:t>أكتر نصانيقة</w:t>
            </w:r>
          </w:ins>
        </w:dir>
      </w:dir>
    </w:p>
    <w:p w14:paraId="02551E2C" w14:textId="77777777" w:rsidR="009B6BCA" w:rsidRPr="009B6BCA" w:rsidRDefault="00EE6742" w:rsidP="009B6BCA">
      <w:pPr>
        <w:pStyle w:val="NurText"/>
        <w:bidi/>
        <w:rPr>
          <w:del w:id="13993" w:author="Transkribus" w:date="2019-12-11T14:30:00Z"/>
          <w:rFonts w:ascii="Courier New" w:hAnsi="Courier New" w:cs="Courier New"/>
        </w:rPr>
      </w:pPr>
      <w:ins w:id="13994" w:author="Transkribus" w:date="2019-12-11T14:30:00Z">
        <w:r w:rsidRPr="00EE6742">
          <w:rPr>
            <w:rFonts w:ascii="Courier New" w:hAnsi="Courier New" w:cs="Courier New"/>
            <w:rtl/>
          </w:rPr>
          <w:t>سماها وفراسم</w:t>
        </w:r>
      </w:ins>
      <w:r w:rsidRPr="00EE6742">
        <w:rPr>
          <w:rFonts w:ascii="Courier New" w:hAnsi="Courier New" w:cs="Courier New"/>
          <w:rtl/>
        </w:rPr>
        <w:t xml:space="preserve"> وحفظا</w:t>
      </w:r>
      <w:del w:id="139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B153ADC" w14:textId="77777777" w:rsidR="009B6BCA" w:rsidRPr="009B6BCA" w:rsidRDefault="009B6BCA" w:rsidP="009B6BCA">
      <w:pPr>
        <w:pStyle w:val="NurText"/>
        <w:bidi/>
        <w:rPr>
          <w:del w:id="13996" w:author="Transkribus" w:date="2019-12-11T14:30:00Z"/>
          <w:rFonts w:ascii="Courier New" w:hAnsi="Courier New" w:cs="Courier New"/>
        </w:rPr>
      </w:pPr>
      <w:dir w:val="rtl">
        <w:dir w:val="rtl">
          <w:del w:id="13997" w:author="Transkribus" w:date="2019-12-11T14:30:00Z">
            <w:r w:rsidRPr="009B6BCA">
              <w:rPr>
                <w:rFonts w:ascii="Courier New" w:hAnsi="Courier New" w:cs="Courier New"/>
                <w:rtl/>
              </w:rPr>
              <w:delText>وشرع</w:delText>
            </w:r>
          </w:del>
          <w:ins w:id="13998" w:author="Transkribus" w:date="2019-12-11T14:30:00Z">
            <w:r w:rsidR="00EE6742" w:rsidRPr="00EE6742">
              <w:rPr>
                <w:rFonts w:ascii="Courier New" w:hAnsi="Courier New" w:cs="Courier New"/>
                <w:rtl/>
              </w:rPr>
              <w:t xml:space="preserve"> وشرح فى نصنيعين كممر بن أحمد هما</w:t>
            </w:r>
          </w:ins>
          <w:r w:rsidR="00EE6742" w:rsidRPr="00EE6742">
            <w:rPr>
              <w:rFonts w:ascii="Courier New" w:hAnsi="Courier New" w:cs="Courier New"/>
              <w:rtl/>
            </w:rPr>
            <w:t xml:space="preserve"> فى </w:t>
          </w:r>
          <w:del w:id="13999" w:author="Transkribus" w:date="2019-12-11T14:30:00Z">
            <w:r w:rsidRPr="009B6BCA">
              <w:rPr>
                <w:rFonts w:ascii="Courier New" w:hAnsi="Courier New" w:cs="Courier New"/>
                <w:rtl/>
              </w:rPr>
              <w:delText>تصنيفين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12D5DC" w14:textId="587FFCC9" w:rsidR="00EE6742" w:rsidRPr="00EE6742" w:rsidRDefault="009B6BCA" w:rsidP="00EE6742">
      <w:pPr>
        <w:pStyle w:val="NurText"/>
        <w:bidi/>
        <w:rPr>
          <w:ins w:id="14000" w:author="Transkribus" w:date="2019-12-11T14:30:00Z"/>
          <w:rFonts w:ascii="Courier New" w:hAnsi="Courier New" w:cs="Courier New"/>
        </w:rPr>
      </w:pPr>
      <w:dir w:val="rtl">
        <w:dir w:val="rtl">
          <w:del w:id="14001" w:author="Transkribus" w:date="2019-12-11T14:30:00Z">
            <w:r w:rsidRPr="009B6BCA">
              <w:rPr>
                <w:rFonts w:ascii="Courier New" w:hAnsi="Courier New" w:cs="Courier New"/>
                <w:rtl/>
              </w:rPr>
              <w:delText>كبيرين احدهما فى اللغة والاخر فى الفقه</w:delText>
            </w:r>
          </w:del>
          <w:ins w:id="14002" w:author="Transkribus" w:date="2019-12-11T14:30:00Z">
            <w:r w:rsidR="00EE6742" w:rsidRPr="00EE6742">
              <w:rPr>
                <w:rFonts w:ascii="Courier New" w:hAnsi="Courier New" w:cs="Courier New"/>
                <w:rtl/>
              </w:rPr>
              <w:t>الغة والأحرفى الفقة</w:t>
            </w:r>
          </w:ins>
          <w:r w:rsidR="00EE6742" w:rsidRPr="00EE6742">
            <w:rPr>
              <w:rFonts w:ascii="Courier New" w:hAnsi="Courier New" w:cs="Courier New"/>
              <w:rtl/>
            </w:rPr>
            <w:t xml:space="preserve"> ولم</w:t>
          </w:r>
        </w:dir>
      </w:dir>
    </w:p>
    <w:p w14:paraId="7CA348B6" w14:textId="7DFA4F48" w:rsidR="00EE6742" w:rsidRPr="00EE6742" w:rsidRDefault="00EE6742" w:rsidP="00EE6742">
      <w:pPr>
        <w:pStyle w:val="NurText"/>
        <w:bidi/>
        <w:rPr>
          <w:rFonts w:ascii="Courier New" w:hAnsi="Courier New" w:cs="Courier New"/>
        </w:rPr>
      </w:pPr>
      <w:ins w:id="14003" w:author="Transkribus" w:date="2019-12-11T14:30:00Z">
        <w:r w:rsidRPr="00EE6742">
          <w:rPr>
            <w:rFonts w:ascii="Courier New" w:hAnsi="Courier New" w:cs="Courier New"/>
            <w:rtl/>
          </w:rPr>
          <w:t>ب</w:t>
        </w:r>
      </w:ins>
      <w:r w:rsidRPr="00EE6742">
        <w:rPr>
          <w:rFonts w:ascii="Courier New" w:hAnsi="Courier New" w:cs="Courier New"/>
          <w:rtl/>
        </w:rPr>
        <w:t>ي</w:t>
      </w:r>
      <w:del w:id="14004"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فق له </w:t>
      </w:r>
      <w:del w:id="14005" w:author="Transkribus" w:date="2019-12-11T14:30:00Z">
        <w:r w:rsidR="009B6BCA" w:rsidRPr="009B6BCA">
          <w:rPr>
            <w:rFonts w:ascii="Courier New" w:hAnsi="Courier New" w:cs="Courier New"/>
            <w:rtl/>
          </w:rPr>
          <w:delText>اتمامها وحفظت</w:delText>
        </w:r>
      </w:del>
      <w:ins w:id="14006" w:author="Transkribus" w:date="2019-12-11T14:30:00Z">
        <w:r w:rsidRPr="00EE6742">
          <w:rPr>
            <w:rFonts w:ascii="Courier New" w:hAnsi="Courier New" w:cs="Courier New"/>
            <w:rtl/>
          </w:rPr>
          <w:t>اثمامهما وحقطت</w:t>
        </w:r>
      </w:ins>
      <w:r w:rsidRPr="00EE6742">
        <w:rPr>
          <w:rFonts w:ascii="Courier New" w:hAnsi="Courier New" w:cs="Courier New"/>
          <w:rtl/>
        </w:rPr>
        <w:t xml:space="preserve"> عليه طائف</w:t>
      </w:r>
      <w:del w:id="14007" w:author="Transkribus" w:date="2019-12-11T14:30:00Z">
        <w:r w:rsidR="009B6BCA" w:rsidRPr="009B6BCA">
          <w:rPr>
            <w:rFonts w:ascii="Courier New" w:hAnsi="Courier New" w:cs="Courier New"/>
            <w:rtl/>
          </w:rPr>
          <w:delText>ة</w:delText>
        </w:r>
      </w:del>
      <w:ins w:id="14008" w:author="Transkribus" w:date="2019-12-11T14:30:00Z">
        <w:r w:rsidRPr="00EE6742">
          <w:rPr>
            <w:rFonts w:ascii="Courier New" w:hAnsi="Courier New" w:cs="Courier New"/>
            <w:rtl/>
          </w:rPr>
          <w:t>ه</w:t>
        </w:r>
      </w:ins>
      <w:r w:rsidRPr="00EE6742">
        <w:rPr>
          <w:rFonts w:ascii="Courier New" w:hAnsi="Courier New" w:cs="Courier New"/>
          <w:rtl/>
        </w:rPr>
        <w:t xml:space="preserve"> من كتاب </w:t>
      </w:r>
      <w:del w:id="14009" w:author="Transkribus" w:date="2019-12-11T14:30:00Z">
        <w:r w:rsidR="009B6BCA" w:rsidRPr="009B6BCA">
          <w:rPr>
            <w:rFonts w:ascii="Courier New" w:hAnsi="Courier New" w:cs="Courier New"/>
            <w:rtl/>
          </w:rPr>
          <w:delText>سيبويه واكببت</w:delText>
        </w:r>
      </w:del>
      <w:ins w:id="14010" w:author="Transkribus" w:date="2019-12-11T14:30:00Z">
        <w:r w:rsidRPr="00EE6742">
          <w:rPr>
            <w:rFonts w:ascii="Courier New" w:hAnsi="Courier New" w:cs="Courier New"/>
            <w:rtl/>
          </w:rPr>
          <w:t>صيبوية وأكييب</w:t>
        </w:r>
      </w:ins>
      <w:r w:rsidRPr="00EE6742">
        <w:rPr>
          <w:rFonts w:ascii="Courier New" w:hAnsi="Courier New" w:cs="Courier New"/>
          <w:rtl/>
        </w:rPr>
        <w:t xml:space="preserve"> على </w:t>
      </w:r>
      <w:del w:id="14011" w:author="Transkribus" w:date="2019-12-11T14:30:00Z">
        <w:r w:rsidR="009B6BCA" w:rsidRPr="009B6BCA">
          <w:rPr>
            <w:rFonts w:ascii="Courier New" w:hAnsi="Courier New" w:cs="Courier New"/>
            <w:rtl/>
          </w:rPr>
          <w:delText>المقتضب فاتقنته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012" w:author="Transkribus" w:date="2019-12-11T14:30:00Z">
        <w:r w:rsidRPr="00EE6742">
          <w:rPr>
            <w:rFonts w:ascii="Courier New" w:hAnsi="Courier New" w:cs="Courier New"/>
            <w:rtl/>
          </w:rPr>
          <w:t>المفتضب فاتقتته</w:t>
        </w:r>
      </w:ins>
    </w:p>
    <w:p w14:paraId="1EAAA5CC" w14:textId="77777777" w:rsidR="009B6BCA" w:rsidRPr="009B6BCA" w:rsidRDefault="009B6BCA" w:rsidP="009B6BCA">
      <w:pPr>
        <w:pStyle w:val="NurText"/>
        <w:bidi/>
        <w:rPr>
          <w:del w:id="14013" w:author="Transkribus" w:date="2019-12-11T14:30:00Z"/>
          <w:rFonts w:ascii="Courier New" w:hAnsi="Courier New" w:cs="Courier New"/>
        </w:rPr>
      </w:pPr>
      <w:dir w:val="rtl">
        <w:dir w:val="rtl">
          <w:r w:rsidR="00EE6742" w:rsidRPr="00EE6742">
            <w:rPr>
              <w:rFonts w:ascii="Courier New" w:hAnsi="Courier New" w:cs="Courier New"/>
              <w:rtl/>
            </w:rPr>
            <w:t xml:space="preserve">وبعد </w:t>
          </w:r>
          <w:del w:id="14014" w:author="Transkribus" w:date="2019-12-11T14:30:00Z">
            <w:r w:rsidRPr="009B6BCA">
              <w:rPr>
                <w:rFonts w:ascii="Courier New" w:hAnsi="Courier New" w:cs="Courier New"/>
                <w:rtl/>
              </w:rPr>
              <w:delText>وفاة الشيخ تجردت لكتاب سبيويه ولشرحه للسيرافي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296E9F" w14:textId="11788392" w:rsidR="00EE6742" w:rsidRPr="00EE6742" w:rsidRDefault="009B6BCA" w:rsidP="00EE6742">
      <w:pPr>
        <w:pStyle w:val="NurText"/>
        <w:bidi/>
        <w:rPr>
          <w:rFonts w:ascii="Courier New" w:hAnsi="Courier New" w:cs="Courier New"/>
        </w:rPr>
      </w:pPr>
      <w:dir w:val="rtl">
        <w:dir w:val="rtl">
          <w:ins w:id="14015" w:author="Transkribus" w:date="2019-12-11T14:30:00Z">
            <w:r w:rsidR="00EE6742" w:rsidRPr="00EE6742">
              <w:rPr>
                <w:rFonts w:ascii="Courier New" w:hAnsi="Courier New" w:cs="Courier New"/>
                <w:rtl/>
              </w:rPr>
              <w:t xml:space="preserve">وقاة السيم نجردت اكناب سيبو بهواشرجه لسيرافى </w:t>
            </w:r>
          </w:ins>
          <w:r w:rsidR="00EE6742" w:rsidRPr="00EE6742">
            <w:rPr>
              <w:rFonts w:ascii="Courier New" w:hAnsi="Courier New" w:cs="Courier New"/>
              <w:rtl/>
            </w:rPr>
            <w:t xml:space="preserve">ثم قرات على </w:t>
          </w:r>
          <w:del w:id="14016" w:author="Transkribus" w:date="2019-12-11T14:30:00Z">
            <w:r w:rsidRPr="009B6BCA">
              <w:rPr>
                <w:rFonts w:ascii="Courier New" w:hAnsi="Courier New" w:cs="Courier New"/>
                <w:rtl/>
              </w:rPr>
              <w:delText>ابى عبيدة</w:delText>
            </w:r>
          </w:del>
          <w:ins w:id="14017" w:author="Transkribus" w:date="2019-12-11T14:30:00Z">
            <w:r w:rsidR="00EE6742" w:rsidRPr="00EE6742">
              <w:rPr>
                <w:rFonts w:ascii="Courier New" w:hAnsi="Courier New" w:cs="Courier New"/>
                <w:rtl/>
              </w:rPr>
              <w:t>ابن عببدة</w:t>
            </w:r>
          </w:ins>
          <w:r w:rsidR="00EE6742" w:rsidRPr="00EE6742">
            <w:rPr>
              <w:rFonts w:ascii="Courier New" w:hAnsi="Courier New" w:cs="Courier New"/>
              <w:rtl/>
            </w:rPr>
            <w:t xml:space="preserve"> الكرخى</w:t>
          </w:r>
        </w:dir>
      </w:dir>
    </w:p>
    <w:p w14:paraId="13859106" w14:textId="7792FA19" w:rsidR="00EE6742" w:rsidRPr="00EE6742" w:rsidRDefault="00EE6742" w:rsidP="00EE6742">
      <w:pPr>
        <w:pStyle w:val="NurText"/>
        <w:bidi/>
        <w:rPr>
          <w:rFonts w:ascii="Courier New" w:hAnsi="Courier New" w:cs="Courier New"/>
        </w:rPr>
      </w:pPr>
      <w:r w:rsidRPr="00EE6742">
        <w:rPr>
          <w:rFonts w:ascii="Courier New" w:hAnsi="Courier New" w:cs="Courier New"/>
          <w:rtl/>
        </w:rPr>
        <w:t>كتبا ك</w:t>
      </w:r>
      <w:del w:id="14018" w:author="Transkribus" w:date="2019-12-11T14:30:00Z">
        <w:r w:rsidR="009B6BCA" w:rsidRPr="009B6BCA">
          <w:rPr>
            <w:rFonts w:ascii="Courier New" w:hAnsi="Courier New" w:cs="Courier New"/>
            <w:rtl/>
          </w:rPr>
          <w:delText>ثي</w:delText>
        </w:r>
      </w:del>
      <w:ins w:id="14019" w:author="Transkribus" w:date="2019-12-11T14:30:00Z">
        <w:r w:rsidRPr="00EE6742">
          <w:rPr>
            <w:rFonts w:ascii="Courier New" w:hAnsi="Courier New" w:cs="Courier New"/>
            <w:rtl/>
          </w:rPr>
          <w:t>ت</w:t>
        </w:r>
      </w:ins>
      <w:r w:rsidRPr="00EE6742">
        <w:rPr>
          <w:rFonts w:ascii="Courier New" w:hAnsi="Courier New" w:cs="Courier New"/>
          <w:rtl/>
        </w:rPr>
        <w:t xml:space="preserve">رة منها كتاب الاصول </w:t>
      </w:r>
      <w:ins w:id="14020" w:author="Transkribus" w:date="2019-12-11T14:30:00Z">
        <w:r w:rsidRPr="00EE6742">
          <w:rPr>
            <w:rFonts w:ascii="Courier New" w:hAnsi="Courier New" w:cs="Courier New"/>
            <w:rtl/>
          </w:rPr>
          <w:t>ا</w:t>
        </w:r>
      </w:ins>
      <w:r w:rsidRPr="00EE6742">
        <w:rPr>
          <w:rFonts w:ascii="Courier New" w:hAnsi="Courier New" w:cs="Courier New"/>
          <w:rtl/>
        </w:rPr>
        <w:t>لابن السراج والنس</w:t>
      </w:r>
      <w:del w:id="14021" w:author="Transkribus" w:date="2019-12-11T14:30:00Z">
        <w:r w:rsidR="009B6BCA" w:rsidRPr="009B6BCA">
          <w:rPr>
            <w:rFonts w:ascii="Courier New" w:hAnsi="Courier New" w:cs="Courier New"/>
            <w:rtl/>
          </w:rPr>
          <w:delText>خ</w:delText>
        </w:r>
      </w:del>
      <w:ins w:id="14022" w:author="Transkribus" w:date="2019-12-11T14:30:00Z">
        <w:r w:rsidRPr="00EE6742">
          <w:rPr>
            <w:rFonts w:ascii="Courier New" w:hAnsi="Courier New" w:cs="Courier New"/>
            <w:rtl/>
          </w:rPr>
          <w:t>ح</w:t>
        </w:r>
      </w:ins>
      <w:r w:rsidRPr="00EE6742">
        <w:rPr>
          <w:rFonts w:ascii="Courier New" w:hAnsi="Courier New" w:cs="Courier New"/>
          <w:rtl/>
        </w:rPr>
        <w:t>ة فى و</w:t>
      </w:r>
      <w:del w:id="14023" w:author="Transkribus" w:date="2019-12-11T14:30:00Z">
        <w:r w:rsidR="009B6BCA" w:rsidRPr="009B6BCA">
          <w:rPr>
            <w:rFonts w:ascii="Courier New" w:hAnsi="Courier New" w:cs="Courier New"/>
            <w:rtl/>
          </w:rPr>
          <w:delText>ق</w:delText>
        </w:r>
      </w:del>
      <w:ins w:id="14024" w:author="Transkribus" w:date="2019-12-11T14:30:00Z">
        <w:r w:rsidRPr="00EE6742">
          <w:rPr>
            <w:rFonts w:ascii="Courier New" w:hAnsi="Courier New" w:cs="Courier New"/>
            <w:rtl/>
          </w:rPr>
          <w:t>ي</w:t>
        </w:r>
      </w:ins>
      <w:r w:rsidRPr="00EE6742">
        <w:rPr>
          <w:rFonts w:ascii="Courier New" w:hAnsi="Courier New" w:cs="Courier New"/>
          <w:rtl/>
        </w:rPr>
        <w:t xml:space="preserve">ف ابن الخشاب </w:t>
      </w:r>
      <w:del w:id="14025" w:author="Transkribus" w:date="2019-12-11T14:30:00Z">
        <w:r w:rsidR="009B6BCA" w:rsidRPr="009B6BCA">
          <w:rPr>
            <w:rFonts w:ascii="Courier New" w:hAnsi="Courier New" w:cs="Courier New"/>
            <w:rtl/>
          </w:rPr>
          <w:delText>برباط المامونية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026" w:author="Transkribus" w:date="2019-12-11T14:30:00Z">
        <w:r w:rsidRPr="00EE6742">
          <w:rPr>
            <w:rFonts w:ascii="Courier New" w:hAnsi="Courier New" w:cs="Courier New"/>
            <w:rtl/>
          </w:rPr>
          <w:t>برياط المأمونية</w:t>
        </w:r>
      </w:ins>
    </w:p>
    <w:p w14:paraId="06193CB2" w14:textId="547B824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وقر</w:t>
          </w:r>
          <w:del w:id="14027" w:author="Transkribus" w:date="2019-12-11T14:30:00Z">
            <w:r w:rsidRPr="009B6BCA">
              <w:rPr>
                <w:rFonts w:ascii="Courier New" w:hAnsi="Courier New" w:cs="Courier New"/>
                <w:rtl/>
              </w:rPr>
              <w:delText>ا</w:delText>
            </w:r>
          </w:del>
          <w:ins w:id="14028"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ت عليه </w:t>
          </w:r>
          <w:del w:id="14029" w:author="Transkribus" w:date="2019-12-11T14:30:00Z">
            <w:r w:rsidRPr="009B6BCA">
              <w:rPr>
                <w:rFonts w:ascii="Courier New" w:hAnsi="Courier New" w:cs="Courier New"/>
                <w:rtl/>
              </w:rPr>
              <w:delText>الفرائض والعروض للخطيب التبريزى وهو من خواص تلاميذ</w:delText>
            </w:r>
          </w:del>
          <w:ins w:id="14030" w:author="Transkribus" w:date="2019-12-11T14:30:00Z">
            <w:r w:rsidR="00EE6742" w:rsidRPr="00EE6742">
              <w:rPr>
                <w:rFonts w:ascii="Courier New" w:hAnsi="Courier New" w:cs="Courier New"/>
                <w:rtl/>
              </w:rPr>
              <w:t>الفر اثض والعروس القطبب التنزيرى وهومن خواس تلامبيذ</w:t>
            </w:r>
          </w:ins>
          <w:r w:rsidR="00EE6742" w:rsidRPr="00EE6742">
            <w:rPr>
              <w:rFonts w:ascii="Courier New" w:hAnsi="Courier New" w:cs="Courier New"/>
              <w:rtl/>
            </w:rPr>
            <w:t xml:space="preserve"> ابن </w:t>
          </w:r>
          <w:del w:id="14031" w:author="Transkribus" w:date="2019-12-11T14:30:00Z">
            <w:r w:rsidRPr="009B6BCA">
              <w:rPr>
                <w:rFonts w:ascii="Courier New" w:hAnsi="Courier New" w:cs="Courier New"/>
                <w:rtl/>
              </w:rPr>
              <w:delText>الشجري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32" w:author="Transkribus" w:date="2019-12-11T14:30:00Z">
            <w:r w:rsidR="00EE6742" w:rsidRPr="00EE6742">
              <w:rPr>
                <w:rFonts w:ascii="Courier New" w:hAnsi="Courier New" w:cs="Courier New"/>
                <w:rtl/>
              </w:rPr>
              <w:t>السحرى</w:t>
            </w:r>
          </w:ins>
        </w:dir>
      </w:dir>
    </w:p>
    <w:p w14:paraId="113A1DE8" w14:textId="1BF431A5" w:rsidR="00EE6742" w:rsidRPr="00EE6742" w:rsidRDefault="009B6BCA" w:rsidP="00EE6742">
      <w:pPr>
        <w:pStyle w:val="NurText"/>
        <w:bidi/>
        <w:rPr>
          <w:rFonts w:ascii="Courier New" w:hAnsi="Courier New" w:cs="Courier New"/>
        </w:rPr>
      </w:pPr>
      <w:dir w:val="rtl">
        <w:dir w:val="rtl">
          <w:del w:id="14033" w:author="Transkribus" w:date="2019-12-11T14:30:00Z">
            <w:r w:rsidRPr="009B6BCA">
              <w:rPr>
                <w:rFonts w:ascii="Courier New" w:hAnsi="Courier New" w:cs="Courier New"/>
                <w:rtl/>
              </w:rPr>
              <w:delText>واما ابن</w:delText>
            </w:r>
          </w:del>
          <w:ins w:id="14034" w:author="Transkribus" w:date="2019-12-11T14:30:00Z">
            <w:r w:rsidR="00EE6742" w:rsidRPr="00EE6742">
              <w:rPr>
                <w:rFonts w:ascii="Courier New" w:hAnsi="Courier New" w:cs="Courier New"/>
                <w:rtl/>
              </w:rPr>
              <w:t>وابابن</w:t>
            </w:r>
          </w:ins>
          <w:r w:rsidR="00EE6742" w:rsidRPr="00EE6742">
            <w:rPr>
              <w:rFonts w:ascii="Courier New" w:hAnsi="Courier New" w:cs="Courier New"/>
              <w:rtl/>
            </w:rPr>
            <w:t xml:space="preserve"> الخشاب </w:t>
          </w:r>
          <w:del w:id="14035" w:author="Transkribus" w:date="2019-12-11T14:30:00Z">
            <w:r w:rsidRPr="009B6BCA">
              <w:rPr>
                <w:rFonts w:ascii="Courier New" w:hAnsi="Courier New" w:cs="Courier New"/>
                <w:rtl/>
              </w:rPr>
              <w:delText>فسمعت بقراءته معانى الزجاج</w:delText>
            </w:r>
          </w:del>
          <w:ins w:id="14036" w:author="Transkribus" w:date="2019-12-11T14:30:00Z">
            <w:r w:rsidR="00EE6742" w:rsidRPr="00EE6742">
              <w:rPr>
                <w:rFonts w:ascii="Courier New" w:hAnsi="Courier New" w:cs="Courier New"/>
                <w:rtl/>
              </w:rPr>
              <w:t>فسمعث بعقراعثه معأنى الرجاج</w:t>
            </w:r>
          </w:ins>
          <w:r w:rsidR="00EE6742" w:rsidRPr="00EE6742">
            <w:rPr>
              <w:rFonts w:ascii="Courier New" w:hAnsi="Courier New" w:cs="Courier New"/>
              <w:rtl/>
            </w:rPr>
            <w:t xml:space="preserve"> على الكاتبة </w:t>
          </w:r>
          <w:del w:id="14037" w:author="Transkribus" w:date="2019-12-11T14:30:00Z">
            <w:r w:rsidRPr="009B6BCA">
              <w:rPr>
                <w:rFonts w:ascii="Courier New" w:hAnsi="Courier New" w:cs="Courier New"/>
                <w:rtl/>
              </w:rPr>
              <w:delText>شهدة بنت الابرى</w:delText>
            </w:r>
          </w:del>
          <w:ins w:id="14038" w:author="Transkribus" w:date="2019-12-11T14:30:00Z">
            <w:r w:rsidR="00EE6742" w:rsidRPr="00EE6742">
              <w:rPr>
                <w:rFonts w:ascii="Courier New" w:hAnsi="Courier New" w:cs="Courier New"/>
                <w:rtl/>
              </w:rPr>
              <w:t>شهدةبتت الارى</w:t>
            </w:r>
          </w:ins>
          <w:r w:rsidR="00EE6742" w:rsidRPr="00EE6742">
            <w:rPr>
              <w:rFonts w:ascii="Courier New" w:hAnsi="Courier New" w:cs="Courier New"/>
              <w:rtl/>
            </w:rPr>
            <w:t xml:space="preserve"> وسمعت منه</w:t>
          </w:r>
        </w:dir>
      </w:dir>
    </w:p>
    <w:p w14:paraId="7D9A0B52" w14:textId="0FF631A3" w:rsidR="00EE6742" w:rsidRPr="00EE6742" w:rsidRDefault="00EE6742" w:rsidP="00EE6742">
      <w:pPr>
        <w:pStyle w:val="NurText"/>
        <w:bidi/>
        <w:rPr>
          <w:rFonts w:ascii="Courier New" w:hAnsi="Courier New" w:cs="Courier New"/>
        </w:rPr>
      </w:pPr>
      <w:r w:rsidRPr="00EE6742">
        <w:rPr>
          <w:rFonts w:ascii="Courier New" w:hAnsi="Courier New" w:cs="Courier New"/>
          <w:rtl/>
        </w:rPr>
        <w:t>الحدي</w:t>
      </w:r>
      <w:del w:id="14039" w:author="Transkribus" w:date="2019-12-11T14:30:00Z">
        <w:r w:rsidR="009B6BCA" w:rsidRPr="009B6BCA">
          <w:rPr>
            <w:rFonts w:ascii="Courier New" w:hAnsi="Courier New" w:cs="Courier New"/>
            <w:rtl/>
          </w:rPr>
          <w:delText>ث</w:delText>
        </w:r>
      </w:del>
      <w:ins w:id="14040" w:author="Transkribus" w:date="2019-12-11T14:30:00Z">
        <w:r w:rsidRPr="00EE6742">
          <w:rPr>
            <w:rFonts w:ascii="Courier New" w:hAnsi="Courier New" w:cs="Courier New"/>
            <w:rtl/>
          </w:rPr>
          <w:t>ت</w:t>
        </w:r>
      </w:ins>
      <w:r w:rsidRPr="00EE6742">
        <w:rPr>
          <w:rFonts w:ascii="Courier New" w:hAnsi="Courier New" w:cs="Courier New"/>
          <w:rtl/>
        </w:rPr>
        <w:t xml:space="preserve"> المسلسل وهو الراحمون </w:t>
      </w:r>
      <w:del w:id="14041" w:author="Transkribus" w:date="2019-12-11T14:30:00Z">
        <w:r w:rsidR="009B6BCA" w:rsidRPr="009B6BCA">
          <w:rPr>
            <w:rFonts w:ascii="Courier New" w:hAnsi="Courier New" w:cs="Courier New"/>
            <w:rtl/>
          </w:rPr>
          <w:delText>يرحمهم</w:delText>
        </w:r>
      </w:del>
      <w:ins w:id="14042" w:author="Transkribus" w:date="2019-12-11T14:30:00Z">
        <w:r w:rsidRPr="00EE6742">
          <w:rPr>
            <w:rFonts w:ascii="Courier New" w:hAnsi="Courier New" w:cs="Courier New"/>
            <w:rtl/>
          </w:rPr>
          <w:t>ير حمهم</w:t>
        </w:r>
      </w:ins>
      <w:r w:rsidRPr="00EE6742">
        <w:rPr>
          <w:rFonts w:ascii="Courier New" w:hAnsi="Courier New" w:cs="Courier New"/>
          <w:rtl/>
        </w:rPr>
        <w:t xml:space="preserve"> الرحمن </w:t>
      </w:r>
      <w:del w:id="14043" w:author="Transkribus" w:date="2019-12-11T14:30:00Z">
        <w:r w:rsidR="009B6BCA" w:rsidRPr="009B6BCA">
          <w:rPr>
            <w:rFonts w:ascii="Courier New" w:hAnsi="Courier New" w:cs="Courier New"/>
            <w:rtl/>
          </w:rPr>
          <w:delText>ارحموا من</w:delText>
        </w:r>
      </w:del>
      <w:ins w:id="14044" w:author="Transkribus" w:date="2019-12-11T14:30:00Z">
        <w:r w:rsidRPr="00EE6742">
          <w:rPr>
            <w:rFonts w:ascii="Courier New" w:hAnsi="Courier New" w:cs="Courier New"/>
            <w:rtl/>
          </w:rPr>
          <w:t>ارحموامن</w:t>
        </w:r>
      </w:ins>
      <w:r w:rsidRPr="00EE6742">
        <w:rPr>
          <w:rFonts w:ascii="Courier New" w:hAnsi="Courier New" w:cs="Courier New"/>
          <w:rtl/>
        </w:rPr>
        <w:t xml:space="preserve"> فى الارض </w:t>
      </w:r>
      <w:del w:id="14045" w:author="Transkribus" w:date="2019-12-11T14:30:00Z">
        <w:r w:rsidR="009B6BCA" w:rsidRPr="009B6BCA">
          <w:rPr>
            <w:rFonts w:ascii="Courier New" w:hAnsi="Courier New" w:cs="Courier New"/>
            <w:rtl/>
          </w:rPr>
          <w:delText>ي</w:delText>
        </w:r>
      </w:del>
      <w:ins w:id="14046" w:author="Transkribus" w:date="2019-12-11T14:30:00Z">
        <w:r w:rsidRPr="00EE6742">
          <w:rPr>
            <w:rFonts w:ascii="Courier New" w:hAnsi="Courier New" w:cs="Courier New"/>
            <w:rtl/>
          </w:rPr>
          <w:t>ب</w:t>
        </w:r>
      </w:ins>
      <w:r w:rsidRPr="00EE6742">
        <w:rPr>
          <w:rFonts w:ascii="Courier New" w:hAnsi="Courier New" w:cs="Courier New"/>
          <w:rtl/>
        </w:rPr>
        <w:t>رح</w:t>
      </w:r>
      <w:del w:id="14047" w:author="Transkribus" w:date="2019-12-11T14:30:00Z">
        <w:r w:rsidR="009B6BCA" w:rsidRPr="009B6BCA">
          <w:rPr>
            <w:rFonts w:ascii="Courier New" w:hAnsi="Courier New" w:cs="Courier New"/>
            <w:rtl/>
          </w:rPr>
          <w:delText>م</w:delText>
        </w:r>
      </w:del>
      <w:r w:rsidRPr="00EE6742">
        <w:rPr>
          <w:rFonts w:ascii="Courier New" w:hAnsi="Courier New" w:cs="Courier New"/>
          <w:rtl/>
        </w:rPr>
        <w:t>كم من فى السماء</w:t>
      </w:r>
      <w:del w:id="140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9B131EB" w14:textId="57EEB38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4049" w:author="Transkribus" w:date="2019-12-11T14:30:00Z">
            <w:r w:rsidRPr="009B6BCA">
              <w:rPr>
                <w:rFonts w:ascii="Courier New" w:hAnsi="Courier New" w:cs="Courier New"/>
                <w:rtl/>
              </w:rPr>
              <w:delText>ايضا موفق</w:delText>
            </w:r>
          </w:del>
          <w:ins w:id="14050" w:author="Transkribus" w:date="2019-12-11T14:30:00Z">
            <w:r w:rsidR="00EE6742" w:rsidRPr="00EE6742">
              <w:rPr>
                <w:rFonts w:ascii="Courier New" w:hAnsi="Courier New" w:cs="Courier New"/>
                <w:rtl/>
              </w:rPr>
              <w:t>اأيبضاموفق</w:t>
            </w:r>
          </w:ins>
          <w:r w:rsidR="00EE6742" w:rsidRPr="00EE6742">
            <w:rPr>
              <w:rFonts w:ascii="Courier New" w:hAnsi="Courier New" w:cs="Courier New"/>
              <w:rtl/>
            </w:rPr>
            <w:t xml:space="preserve"> الدين البغدادى ان من </w:t>
          </w:r>
          <w:del w:id="14051" w:author="Transkribus" w:date="2019-12-11T14:30:00Z">
            <w:r w:rsidRPr="009B6BCA">
              <w:rPr>
                <w:rFonts w:ascii="Courier New" w:hAnsi="Courier New" w:cs="Courier New"/>
                <w:rtl/>
              </w:rPr>
              <w:delText>مشايخه الذين انتفع بهم كما زعم ولد امين الدولة بن التلميذ</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52" w:author="Transkribus" w:date="2019-12-11T14:30:00Z">
            <w:r w:rsidR="00EE6742" w:rsidRPr="00EE6742">
              <w:rPr>
                <w:rFonts w:ascii="Courier New" w:hAnsi="Courier New" w:cs="Courier New"/>
                <w:rtl/>
              </w:rPr>
              <w:t>مشاجة الدين التنم نهم كمار عم ولد أمين الدولةن</w:t>
            </w:r>
          </w:ins>
        </w:dir>
      </w:dir>
    </w:p>
    <w:p w14:paraId="3DD4B1DA" w14:textId="13556FB0" w:rsidR="00EE6742" w:rsidRPr="00EE6742" w:rsidRDefault="009B6BCA" w:rsidP="00EE6742">
      <w:pPr>
        <w:pStyle w:val="NurText"/>
        <w:bidi/>
        <w:rPr>
          <w:rFonts w:ascii="Courier New" w:hAnsi="Courier New" w:cs="Courier New"/>
        </w:rPr>
      </w:pPr>
      <w:dir w:val="rtl">
        <w:dir w:val="rtl">
          <w:del w:id="14053" w:author="Transkribus" w:date="2019-12-11T14:30:00Z">
            <w:r w:rsidRPr="009B6BCA">
              <w:rPr>
                <w:rFonts w:ascii="Courier New" w:hAnsi="Courier New" w:cs="Courier New"/>
                <w:rtl/>
              </w:rPr>
              <w:delText>وبالغ</w:delText>
            </w:r>
          </w:del>
          <w:ins w:id="14054" w:author="Transkribus" w:date="2019-12-11T14:30:00Z">
            <w:r w:rsidR="00EE6742" w:rsidRPr="00EE6742">
              <w:rPr>
                <w:rFonts w:ascii="Courier New" w:hAnsi="Courier New" w:cs="Courier New"/>
                <w:rtl/>
              </w:rPr>
              <w:t>اتليذ وبالتح</w:t>
            </w:r>
          </w:ins>
          <w:r w:rsidR="00EE6742" w:rsidRPr="00EE6742">
            <w:rPr>
              <w:rFonts w:ascii="Courier New" w:hAnsi="Courier New" w:cs="Courier New"/>
              <w:rtl/>
            </w:rPr>
            <w:t xml:space="preserve"> فى وصفه وك</w:t>
          </w:r>
          <w:del w:id="14055" w:author="Transkribus" w:date="2019-12-11T14:30:00Z">
            <w:r w:rsidRPr="009B6BCA">
              <w:rPr>
                <w:rFonts w:ascii="Courier New" w:hAnsi="Courier New" w:cs="Courier New"/>
                <w:rtl/>
              </w:rPr>
              <w:delText>ث</w:delText>
            </w:r>
          </w:del>
          <w:ins w:id="14056" w:author="Transkribus" w:date="2019-12-11T14:30:00Z">
            <w:r w:rsidR="00EE6742" w:rsidRPr="00EE6742">
              <w:rPr>
                <w:rFonts w:ascii="Courier New" w:hAnsi="Courier New" w:cs="Courier New"/>
                <w:rtl/>
              </w:rPr>
              <w:t>ت</w:t>
            </w:r>
          </w:ins>
          <w:r w:rsidR="00EE6742" w:rsidRPr="00EE6742">
            <w:rPr>
              <w:rFonts w:ascii="Courier New" w:hAnsi="Courier New" w:cs="Courier New"/>
              <w:rtl/>
            </w:rPr>
            <w:t>ر وهذا فلك</w:t>
          </w:r>
          <w:del w:id="14057" w:author="Transkribus" w:date="2019-12-11T14:30:00Z">
            <w:r w:rsidRPr="009B6BCA">
              <w:rPr>
                <w:rFonts w:ascii="Courier New" w:hAnsi="Courier New" w:cs="Courier New"/>
                <w:rtl/>
              </w:rPr>
              <w:delText>ث</w:delText>
            </w:r>
          </w:del>
          <w:ins w:id="14058"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رة تعصبه </w:t>
          </w:r>
          <w:del w:id="14059" w:author="Transkribus" w:date="2019-12-11T14:30:00Z">
            <w:r w:rsidRPr="009B6BCA">
              <w:rPr>
                <w:rFonts w:ascii="Courier New" w:hAnsi="Courier New" w:cs="Courier New"/>
                <w:rtl/>
              </w:rPr>
              <w:delText>للعراقيين والا فولد امين الدولة لم يكن بهذه المثابة ولا قريبا منها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60" w:author="Transkribus" w:date="2019-12-11T14:30:00Z">
            <w:r w:rsidR="00EE6742" w:rsidRPr="00EE6742">
              <w:rPr>
                <w:rFonts w:ascii="Courier New" w:hAnsi="Courier New" w:cs="Courier New"/>
                <w:rtl/>
              </w:rPr>
              <w:t>المعر اقين والافولد أمين الدولة م بكن</w:t>
            </w:r>
          </w:ins>
        </w:dir>
      </w:dir>
    </w:p>
    <w:p w14:paraId="23B7DBDA" w14:textId="6B3A3C42" w:rsidR="00EE6742" w:rsidRPr="00EE6742" w:rsidRDefault="009B6BCA" w:rsidP="00EE6742">
      <w:pPr>
        <w:pStyle w:val="NurText"/>
        <w:bidi/>
        <w:rPr>
          <w:rFonts w:ascii="Courier New" w:hAnsi="Courier New" w:cs="Courier New"/>
        </w:rPr>
      </w:pPr>
      <w:dir w:val="rtl">
        <w:dir w:val="rtl">
          <w:ins w:id="14061" w:author="Transkribus" w:date="2019-12-11T14:30:00Z">
            <w:r w:rsidR="00EE6742" w:rsidRPr="00EE6742">
              <w:rPr>
                <w:rFonts w:ascii="Courier New" w:hAnsi="Courier New" w:cs="Courier New"/>
                <w:rtl/>
              </w:rPr>
              <w:t xml:space="preserve"> بهذة المنابة ولاقر ببامبها </w:t>
            </w:r>
          </w:ins>
          <w:r w:rsidR="00EE6742" w:rsidRPr="00EE6742">
            <w:rPr>
              <w:rFonts w:ascii="Courier New" w:hAnsi="Courier New" w:cs="Courier New"/>
              <w:rtl/>
            </w:rPr>
            <w:t>وقال ا</w:t>
          </w:r>
          <w:del w:id="14062" w:author="Transkribus" w:date="2019-12-11T14:30:00Z">
            <w:r w:rsidRPr="009B6BCA">
              <w:rPr>
                <w:rFonts w:ascii="Courier New" w:hAnsi="Courier New" w:cs="Courier New"/>
                <w:rtl/>
              </w:rPr>
              <w:delText>ن</w:delText>
            </w:r>
          </w:del>
          <w:ins w:id="14063"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ورد الى </w:t>
          </w:r>
          <w:del w:id="14064" w:author="Transkribus" w:date="2019-12-11T14:30:00Z">
            <w:r w:rsidRPr="009B6BCA">
              <w:rPr>
                <w:rFonts w:ascii="Courier New" w:hAnsi="Courier New" w:cs="Courier New"/>
                <w:rtl/>
              </w:rPr>
              <w:delText>بغداد رجل مغربى جوال</w:delText>
            </w:r>
          </w:del>
          <w:ins w:id="14065" w:author="Transkribus" w:date="2019-12-11T14:30:00Z">
            <w:r w:rsidR="00EE6742" w:rsidRPr="00EE6742">
              <w:rPr>
                <w:rFonts w:ascii="Courier New" w:hAnsi="Courier New" w:cs="Courier New"/>
                <w:rtl/>
              </w:rPr>
              <w:t>بغسد ادوجسل معرى طوال</w:t>
            </w:r>
          </w:ins>
          <w:r w:rsidR="00EE6742" w:rsidRPr="00EE6742">
            <w:rPr>
              <w:rFonts w:ascii="Courier New" w:hAnsi="Courier New" w:cs="Courier New"/>
              <w:rtl/>
            </w:rPr>
            <w:t xml:space="preserve"> فى </w:t>
          </w:r>
          <w:del w:id="14066" w:author="Transkribus" w:date="2019-12-11T14:30:00Z">
            <w:r w:rsidRPr="009B6BCA">
              <w:rPr>
                <w:rFonts w:ascii="Courier New" w:hAnsi="Courier New" w:cs="Courier New"/>
                <w:rtl/>
              </w:rPr>
              <w:delText>زى الت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067" w:author="Transkribus" w:date="2019-12-11T14:30:00Z">
            <w:r w:rsidR="00EE6742" w:rsidRPr="00EE6742">
              <w:rPr>
                <w:rFonts w:ascii="Courier New" w:hAnsi="Courier New" w:cs="Courier New"/>
                <w:rtl/>
              </w:rPr>
              <w:t>رى النصوف</w:t>
            </w:r>
          </w:ins>
        </w:dir>
      </w:dir>
    </w:p>
    <w:p w14:paraId="3426A132" w14:textId="77777777" w:rsidR="009B6BCA" w:rsidRPr="009B6BCA" w:rsidRDefault="009B6BCA" w:rsidP="009B6BCA">
      <w:pPr>
        <w:pStyle w:val="NurText"/>
        <w:bidi/>
        <w:rPr>
          <w:del w:id="14068" w:author="Transkribus" w:date="2019-12-11T14:30:00Z"/>
          <w:rFonts w:ascii="Courier New" w:hAnsi="Courier New" w:cs="Courier New"/>
        </w:rPr>
      </w:pPr>
      <w:dir w:val="rtl">
        <w:dir w:val="rtl">
          <w:del w:id="14069" w:author="Transkribus" w:date="2019-12-11T14:30:00Z">
            <w:r w:rsidRPr="009B6BCA">
              <w:rPr>
                <w:rFonts w:ascii="Courier New" w:hAnsi="Courier New" w:cs="Courier New"/>
                <w:rtl/>
              </w:rPr>
              <w:delText>صوف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7A0400" w14:textId="4D245DD6" w:rsidR="00EE6742" w:rsidRPr="00EE6742" w:rsidRDefault="009B6BCA" w:rsidP="00EE6742">
      <w:pPr>
        <w:pStyle w:val="NurText"/>
        <w:bidi/>
        <w:rPr>
          <w:ins w:id="14070" w:author="Transkribus" w:date="2019-12-11T14:30:00Z"/>
          <w:rFonts w:ascii="Courier New" w:hAnsi="Courier New" w:cs="Courier New"/>
        </w:rPr>
      </w:pPr>
      <w:dir w:val="rtl">
        <w:dir w:val="rtl">
          <w:del w:id="14071" w:author="Transkribus" w:date="2019-12-11T14:30:00Z">
            <w:r w:rsidRPr="009B6BCA">
              <w:rPr>
                <w:rFonts w:ascii="Courier New" w:hAnsi="Courier New" w:cs="Courier New"/>
                <w:rtl/>
              </w:rPr>
              <w:delText>له ابهة ولسن مقبول الصورة</w:delText>
            </w:r>
          </w:del>
          <w:ins w:id="14072" w:author="Transkribus" w:date="2019-12-11T14:30:00Z">
            <w:r w:rsidR="00EE6742" w:rsidRPr="00EE6742">
              <w:rPr>
                <w:rFonts w:ascii="Courier New" w:hAnsi="Courier New" w:cs="Courier New"/>
                <w:rtl/>
              </w:rPr>
              <w:t>الهأبهة واسن معمول الصورره</w:t>
            </w:r>
          </w:ins>
          <w:r w:rsidR="00EE6742" w:rsidRPr="00EE6742">
            <w:rPr>
              <w:rFonts w:ascii="Courier New" w:hAnsi="Courier New" w:cs="Courier New"/>
              <w:rtl/>
            </w:rPr>
            <w:t xml:space="preserve"> عليه مس</w:t>
          </w:r>
          <w:del w:id="14073" w:author="Transkribus" w:date="2019-12-11T14:30:00Z">
            <w:r w:rsidRPr="009B6BCA">
              <w:rPr>
                <w:rFonts w:ascii="Courier New" w:hAnsi="Courier New" w:cs="Courier New"/>
                <w:rtl/>
              </w:rPr>
              <w:delText>ح</w:delText>
            </w:r>
          </w:del>
          <w:ins w:id="1407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ة الدين </w:t>
          </w:r>
          <w:del w:id="14075" w:author="Transkribus" w:date="2019-12-11T14:30:00Z">
            <w:r w:rsidRPr="009B6BCA">
              <w:rPr>
                <w:rFonts w:ascii="Courier New" w:hAnsi="Courier New" w:cs="Courier New"/>
                <w:rtl/>
              </w:rPr>
              <w:delText xml:space="preserve">وهيئة السياحة ينفعل لصورته </w:delText>
            </w:r>
          </w:del>
          <w:ins w:id="14076" w:author="Transkribus" w:date="2019-12-11T14:30:00Z">
            <w:r w:rsidR="00EE6742" w:rsidRPr="00EE6742">
              <w:rPr>
                <w:rFonts w:ascii="Courier New" w:hAnsi="Courier New" w:cs="Courier New"/>
                <w:rtl/>
              </w:rPr>
              <w:t>وهبثة السياجة تفعل اصورية</w:t>
            </w:r>
          </w:ins>
        </w:dir>
      </w:dir>
    </w:p>
    <w:p w14:paraId="66F84A9D" w14:textId="02D5C0C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راه </w:t>
      </w:r>
      <w:del w:id="14077" w:author="Transkribus" w:date="2019-12-11T14:30:00Z">
        <w:r w:rsidR="009B6BCA" w:rsidRPr="009B6BCA">
          <w:rPr>
            <w:rFonts w:ascii="Courier New" w:hAnsi="Courier New" w:cs="Courier New"/>
            <w:rtl/>
          </w:rPr>
          <w:delText>قبل ان يخبره ويعرف</w:delText>
        </w:r>
      </w:del>
      <w:ins w:id="14078" w:author="Transkribus" w:date="2019-12-11T14:30:00Z">
        <w:r w:rsidRPr="00EE6742">
          <w:rPr>
            <w:rFonts w:ascii="Courier New" w:hAnsi="Courier New" w:cs="Courier New"/>
            <w:rtl/>
          </w:rPr>
          <w:t>فيل ابن مجره معرف</w:t>
        </w:r>
      </w:ins>
      <w:r w:rsidRPr="00EE6742">
        <w:rPr>
          <w:rFonts w:ascii="Courier New" w:hAnsi="Courier New" w:cs="Courier New"/>
          <w:rtl/>
        </w:rPr>
        <w:t xml:space="preserve"> بابن </w:t>
      </w:r>
      <w:del w:id="14079" w:author="Transkribus" w:date="2019-12-11T14:30:00Z">
        <w:r w:rsidR="009B6BCA" w:rsidRPr="009B6BCA">
          <w:rPr>
            <w:rFonts w:ascii="Courier New" w:hAnsi="Courier New" w:cs="Courier New"/>
            <w:rtl/>
          </w:rPr>
          <w:delText>نائلى يزعم انه</w:delText>
        </w:r>
      </w:del>
      <w:ins w:id="14080" w:author="Transkribus" w:date="2019-12-11T14:30:00Z">
        <w:r w:rsidRPr="00EE6742">
          <w:rPr>
            <w:rFonts w:ascii="Courier New" w:hAnsi="Courier New" w:cs="Courier New"/>
            <w:rtl/>
          </w:rPr>
          <w:t>ثالى برهم اله</w:t>
        </w:r>
      </w:ins>
      <w:r w:rsidRPr="00EE6742">
        <w:rPr>
          <w:rFonts w:ascii="Courier New" w:hAnsi="Courier New" w:cs="Courier New"/>
          <w:rtl/>
        </w:rPr>
        <w:t xml:space="preserve"> من </w:t>
      </w:r>
      <w:del w:id="14081" w:author="Transkribus" w:date="2019-12-11T14:30:00Z">
        <w:r w:rsidR="009B6BCA" w:rsidRPr="009B6BCA">
          <w:rPr>
            <w:rFonts w:ascii="Courier New" w:hAnsi="Courier New" w:cs="Courier New"/>
            <w:rtl/>
          </w:rPr>
          <w:delText>اولاد المتلثمة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082" w:author="Transkribus" w:date="2019-12-11T14:30:00Z">
        <w:r w:rsidRPr="00EE6742">
          <w:rPr>
            <w:rFonts w:ascii="Courier New" w:hAnsi="Courier New" w:cs="Courier New"/>
            <w:rtl/>
          </w:rPr>
          <w:t>أولادالمتلثمة جرج من المغرب</w:t>
        </w:r>
      </w:ins>
    </w:p>
    <w:p w14:paraId="5D507ADD" w14:textId="77777777" w:rsidR="009B6BCA" w:rsidRPr="009B6BCA" w:rsidRDefault="009B6BCA" w:rsidP="009B6BCA">
      <w:pPr>
        <w:pStyle w:val="NurText"/>
        <w:bidi/>
        <w:rPr>
          <w:del w:id="14083" w:author="Transkribus" w:date="2019-12-11T14:30:00Z"/>
          <w:rFonts w:ascii="Courier New" w:hAnsi="Courier New" w:cs="Courier New"/>
        </w:rPr>
      </w:pPr>
      <w:dir w:val="rtl">
        <w:dir w:val="rtl">
          <w:del w:id="14084" w:author="Transkribus" w:date="2019-12-11T14:30:00Z">
            <w:r w:rsidRPr="009B6BCA">
              <w:rPr>
                <w:rFonts w:ascii="Courier New" w:hAnsi="Courier New" w:cs="Courier New"/>
                <w:rtl/>
              </w:rPr>
              <w:delText>خرج من المغرب لما استولى عليها عبد المؤمن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E536856" w14:textId="0149BCA4" w:rsidR="00EE6742" w:rsidRPr="00EE6742" w:rsidRDefault="009B6BCA" w:rsidP="00EE6742">
      <w:pPr>
        <w:pStyle w:val="NurText"/>
        <w:bidi/>
        <w:rPr>
          <w:ins w:id="14085" w:author="Transkribus" w:date="2019-12-11T14:30:00Z"/>
          <w:rFonts w:ascii="Courier New" w:hAnsi="Courier New" w:cs="Courier New"/>
        </w:rPr>
      </w:pPr>
      <w:dir w:val="rtl">
        <w:dir w:val="rtl">
          <w:del w:id="14086" w:author="Transkribus" w:date="2019-12-11T14:30:00Z">
            <w:r w:rsidRPr="009B6BCA">
              <w:rPr>
                <w:rFonts w:ascii="Courier New" w:hAnsi="Courier New" w:cs="Courier New"/>
                <w:rtl/>
              </w:rPr>
              <w:delText>فلما استقر ببغداد اجتمع اليه</w:delText>
            </w:r>
          </w:del>
          <w:ins w:id="14087" w:author="Transkribus" w:date="2019-12-11T14:30:00Z">
            <w:r w:rsidR="00EE6742" w:rsidRPr="00EE6742">
              <w:rPr>
                <w:rFonts w:ascii="Courier New" w:hAnsi="Courier New" w:cs="Courier New"/>
                <w:rtl/>
              </w:rPr>
              <w:t>لماستسوفى عليهاعبد المومن فكماسيقر منسداد احتمع البه</w:t>
            </w:r>
          </w:ins>
          <w:r w:rsidR="00EE6742" w:rsidRPr="00EE6742">
            <w:rPr>
              <w:rFonts w:ascii="Courier New" w:hAnsi="Courier New" w:cs="Courier New"/>
              <w:rtl/>
            </w:rPr>
            <w:t xml:space="preserve"> جماعة من </w:t>
          </w:r>
          <w:del w:id="14088" w:author="Transkribus" w:date="2019-12-11T14:30:00Z">
            <w:r w:rsidRPr="009B6BCA">
              <w:rPr>
                <w:rFonts w:ascii="Courier New" w:hAnsi="Courier New" w:cs="Courier New"/>
                <w:rtl/>
              </w:rPr>
              <w:delText>الاكابر والاعيان وحضره</w:delText>
            </w:r>
          </w:del>
          <w:ins w:id="14089" w:author="Transkribus" w:date="2019-12-11T14:30:00Z">
            <w:r w:rsidR="00EE6742" w:rsidRPr="00EE6742">
              <w:rPr>
                <w:rFonts w:ascii="Courier New" w:hAnsi="Courier New" w:cs="Courier New"/>
                <w:rtl/>
              </w:rPr>
              <w:t>الاابر</w:t>
            </w:r>
          </w:ins>
        </w:dir>
      </w:dir>
    </w:p>
    <w:p w14:paraId="40D69C62" w14:textId="04D693A8" w:rsidR="00EE6742" w:rsidRPr="00EE6742" w:rsidRDefault="00EE6742" w:rsidP="00EE6742">
      <w:pPr>
        <w:pStyle w:val="NurText"/>
        <w:bidi/>
        <w:rPr>
          <w:rFonts w:ascii="Courier New" w:hAnsi="Courier New" w:cs="Courier New"/>
        </w:rPr>
      </w:pPr>
      <w:ins w:id="14090" w:author="Transkribus" w:date="2019-12-11T14:30:00Z">
        <w:r w:rsidRPr="00EE6742">
          <w:rPr>
            <w:rFonts w:ascii="Courier New" w:hAnsi="Courier New" w:cs="Courier New"/>
            <w:rtl/>
          </w:rPr>
          <w:t>والاعبان وجصره</w:t>
        </w:r>
      </w:ins>
      <w:r w:rsidRPr="00EE6742">
        <w:rPr>
          <w:rFonts w:ascii="Courier New" w:hAnsi="Courier New" w:cs="Courier New"/>
          <w:rtl/>
        </w:rPr>
        <w:t xml:space="preserve"> الرضى </w:t>
      </w:r>
      <w:del w:id="14091" w:author="Transkribus" w:date="2019-12-11T14:30:00Z">
        <w:r w:rsidR="009B6BCA" w:rsidRPr="009B6BCA">
          <w:rPr>
            <w:rFonts w:ascii="Courier New" w:hAnsi="Courier New" w:cs="Courier New"/>
            <w:rtl/>
          </w:rPr>
          <w:delText>القزوينى وشيخ الشيوخ ابن سكينة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092" w:author="Transkribus" w:date="2019-12-11T14:30:00Z">
        <w:r w:rsidRPr="00EE6742">
          <w:rPr>
            <w:rFonts w:ascii="Courier New" w:hAnsi="Courier New" w:cs="Courier New"/>
            <w:rtl/>
          </w:rPr>
          <w:t>الفزويى وسبح الشبوخ ابن صكيتةه وكتت واحسد امن جصرة</w:t>
        </w:r>
      </w:ins>
    </w:p>
    <w:p w14:paraId="36EB50BA" w14:textId="77777777" w:rsidR="009B6BCA" w:rsidRPr="009B6BCA" w:rsidRDefault="009B6BCA" w:rsidP="009B6BCA">
      <w:pPr>
        <w:pStyle w:val="NurText"/>
        <w:bidi/>
        <w:rPr>
          <w:del w:id="14093" w:author="Transkribus" w:date="2019-12-11T14:30:00Z"/>
          <w:rFonts w:ascii="Courier New" w:hAnsi="Courier New" w:cs="Courier New"/>
        </w:rPr>
      </w:pPr>
      <w:dir w:val="rtl">
        <w:dir w:val="rtl">
          <w:del w:id="14094" w:author="Transkribus" w:date="2019-12-11T14:30:00Z">
            <w:r w:rsidRPr="009B6BCA">
              <w:rPr>
                <w:rFonts w:ascii="Courier New" w:hAnsi="Courier New" w:cs="Courier New"/>
                <w:rtl/>
              </w:rPr>
              <w:delText>وكنت واحدا ممن حضره فاقرانى مقدمة حساب ومقدمة ابن بابشاد فى النحو وكان له طريق فى التعليم عجيب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3A4016" w14:textId="7C84B37C" w:rsidR="00EE6742" w:rsidRPr="00EE6742" w:rsidRDefault="009B6BCA" w:rsidP="00EE6742">
      <w:pPr>
        <w:pStyle w:val="NurText"/>
        <w:bidi/>
        <w:rPr>
          <w:ins w:id="14095" w:author="Transkribus" w:date="2019-12-11T14:30:00Z"/>
          <w:rFonts w:ascii="Courier New" w:hAnsi="Courier New" w:cs="Courier New"/>
        </w:rPr>
      </w:pPr>
      <w:dir w:val="rtl">
        <w:dir w:val="rtl">
          <w:del w:id="14096" w:author="Transkribus" w:date="2019-12-11T14:30:00Z">
            <w:r w:rsidRPr="009B6BCA">
              <w:rPr>
                <w:rFonts w:ascii="Courier New" w:hAnsi="Courier New" w:cs="Courier New"/>
                <w:rtl/>
              </w:rPr>
              <w:delText>ومن يحضره يظن انه متبحر وانما كان متطرفا ولكنه امعن</w:delText>
            </w:r>
          </w:del>
          <w:ins w:id="14097" w:author="Transkribus" w:date="2019-12-11T14:30:00Z">
            <w:r w:rsidR="00EE6742" w:rsidRPr="00EE6742">
              <w:rPr>
                <w:rFonts w:ascii="Courier New" w:hAnsi="Courier New" w:cs="Courier New"/>
                <w:rtl/>
              </w:rPr>
              <w:t>ااقر أنى معدمة جساب ومعدمة ابن بابشادفى النجو وكمان له طربق فى التعلم مجيب ومن</w:t>
            </w:r>
          </w:ins>
        </w:dir>
      </w:dir>
    </w:p>
    <w:p w14:paraId="49B92F5C" w14:textId="09E69AAE" w:rsidR="00EE6742" w:rsidRPr="00EE6742" w:rsidRDefault="00EE6742" w:rsidP="00EE6742">
      <w:pPr>
        <w:pStyle w:val="NurText"/>
        <w:bidi/>
        <w:rPr>
          <w:ins w:id="14098" w:author="Transkribus" w:date="2019-12-11T14:30:00Z"/>
          <w:rFonts w:ascii="Courier New" w:hAnsi="Courier New" w:cs="Courier New"/>
        </w:rPr>
      </w:pPr>
      <w:ins w:id="14099" w:author="Transkribus" w:date="2019-12-11T14:30:00Z">
        <w:r w:rsidRPr="00EE6742">
          <w:rPr>
            <w:rFonts w:ascii="Courier New" w:hAnsi="Courier New" w:cs="Courier New"/>
            <w:rtl/>
          </w:rPr>
          <w:t>ابحشره يطن اله محرواثما كمان منطرثا لكنه قد أمعن</w:t>
        </w:r>
      </w:ins>
      <w:r w:rsidRPr="00EE6742">
        <w:rPr>
          <w:rFonts w:ascii="Courier New" w:hAnsi="Courier New" w:cs="Courier New"/>
          <w:rtl/>
        </w:rPr>
        <w:t xml:space="preserve"> فى كتب الكيمياء والطلسمات</w:t>
      </w:r>
      <w:del w:id="14100" w:author="Transkribus" w:date="2019-12-11T14:30:00Z">
        <w:r w:rsidR="009B6BCA" w:rsidRPr="009B6BCA">
          <w:rPr>
            <w:rFonts w:ascii="Courier New" w:hAnsi="Courier New" w:cs="Courier New"/>
            <w:rtl/>
          </w:rPr>
          <w:delText xml:space="preserve"> وما يجرى مجراها واتى</w:delText>
        </w:r>
      </w:del>
    </w:p>
    <w:p w14:paraId="605AAC12" w14:textId="77777777" w:rsidR="00EE6742" w:rsidRPr="00EE6742" w:rsidRDefault="00EE6742" w:rsidP="00EE6742">
      <w:pPr>
        <w:pStyle w:val="NurText"/>
        <w:bidi/>
        <w:rPr>
          <w:ins w:id="14101" w:author="Transkribus" w:date="2019-12-11T14:30:00Z"/>
          <w:rFonts w:ascii="Courier New" w:hAnsi="Courier New" w:cs="Courier New"/>
        </w:rPr>
      </w:pPr>
      <w:ins w:id="14102" w:author="Transkribus" w:date="2019-12-11T14:30:00Z">
        <w:r w:rsidRPr="00EE6742">
          <w:rPr>
            <w:rFonts w:ascii="Courier New" w:hAnsi="Courier New" w:cs="Courier New"/>
            <w:rtl/>
          </w:rPr>
          <w:t>٢٠٤</w:t>
        </w:r>
      </w:ins>
    </w:p>
    <w:p w14:paraId="11880B9A" w14:textId="253F8B2A" w:rsidR="00EE6742" w:rsidRPr="00EE6742" w:rsidRDefault="00EE6742" w:rsidP="00EE6742">
      <w:pPr>
        <w:pStyle w:val="NurText"/>
        <w:bidi/>
        <w:rPr>
          <w:rFonts w:ascii="Courier New" w:hAnsi="Courier New" w:cs="Courier New"/>
        </w:rPr>
      </w:pPr>
      <w:ins w:id="14103" w:author="Transkribus" w:date="2019-12-11T14:30:00Z">
        <w:r w:rsidRPr="00EE6742">
          <w:rPr>
            <w:rFonts w:ascii="Courier New" w:hAnsi="Courier New" w:cs="Courier New"/>
            <w:rtl/>
          </w:rPr>
          <w:t>وماجرى بجراها وأنى</w:t>
        </w:r>
      </w:ins>
      <w:r w:rsidRPr="00EE6742">
        <w:rPr>
          <w:rFonts w:ascii="Courier New" w:hAnsi="Courier New" w:cs="Courier New"/>
          <w:rtl/>
        </w:rPr>
        <w:t xml:space="preserve"> على كتب جا</w:t>
      </w:r>
      <w:del w:id="14104" w:author="Transkribus" w:date="2019-12-11T14:30:00Z">
        <w:r w:rsidR="009B6BCA" w:rsidRPr="009B6BCA">
          <w:rPr>
            <w:rFonts w:ascii="Courier New" w:hAnsi="Courier New" w:cs="Courier New"/>
            <w:rtl/>
          </w:rPr>
          <w:delText>ب</w:delText>
        </w:r>
      </w:del>
      <w:ins w:id="14105" w:author="Transkribus" w:date="2019-12-11T14:30:00Z">
        <w:r w:rsidRPr="00EE6742">
          <w:rPr>
            <w:rFonts w:ascii="Courier New" w:hAnsi="Courier New" w:cs="Courier New"/>
            <w:rtl/>
          </w:rPr>
          <w:t>ي</w:t>
        </w:r>
      </w:ins>
      <w:r w:rsidRPr="00EE6742">
        <w:rPr>
          <w:rFonts w:ascii="Courier New" w:hAnsi="Courier New" w:cs="Courier New"/>
          <w:rtl/>
        </w:rPr>
        <w:t xml:space="preserve">ر باسرها وعلى كتب ابن </w:t>
      </w:r>
      <w:del w:id="14106" w:author="Transkribus" w:date="2019-12-11T14:30:00Z">
        <w:r w:rsidR="009B6BCA" w:rsidRPr="009B6BCA">
          <w:rPr>
            <w:rFonts w:ascii="Courier New" w:hAnsi="Courier New" w:cs="Courier New"/>
            <w:rtl/>
          </w:rPr>
          <w:delText>وحشية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107" w:author="Transkribus" w:date="2019-12-11T14:30:00Z">
        <w:r w:rsidRPr="00EE6742">
          <w:rPr>
            <w:rFonts w:ascii="Courier New" w:hAnsi="Courier New" w:cs="Courier New"/>
            <w:rtl/>
          </w:rPr>
          <w:t>وحيبة وكان مخلب القلوب</w:t>
        </w:r>
      </w:ins>
    </w:p>
    <w:p w14:paraId="21E45459" w14:textId="77777777" w:rsidR="009B6BCA" w:rsidRPr="009B6BCA" w:rsidRDefault="009B6BCA" w:rsidP="009B6BCA">
      <w:pPr>
        <w:pStyle w:val="NurText"/>
        <w:bidi/>
        <w:rPr>
          <w:del w:id="14108" w:author="Transkribus" w:date="2019-12-11T14:30:00Z"/>
          <w:rFonts w:ascii="Courier New" w:hAnsi="Courier New" w:cs="Courier New"/>
        </w:rPr>
      </w:pPr>
      <w:dir w:val="rtl">
        <w:dir w:val="rtl">
          <w:del w:id="14109" w:author="Transkribus" w:date="2019-12-11T14:30:00Z">
            <w:r w:rsidRPr="009B6BCA">
              <w:rPr>
                <w:rFonts w:ascii="Courier New" w:hAnsi="Courier New" w:cs="Courier New"/>
                <w:rtl/>
              </w:rPr>
              <w:delText>وكان يجلب القلوب بصورته</w:delText>
            </w:r>
          </w:del>
          <w:ins w:id="14110" w:author="Transkribus" w:date="2019-12-11T14:30:00Z">
            <w:r w:rsidR="00EE6742" w:rsidRPr="00EE6742">
              <w:rPr>
                <w:rFonts w:ascii="Courier New" w:hAnsi="Courier New" w:cs="Courier New"/>
                <w:rtl/>
              </w:rPr>
              <w:t>بصوره</w:t>
            </w:r>
          </w:ins>
          <w:r w:rsidR="00EE6742" w:rsidRPr="00EE6742">
            <w:rPr>
              <w:rFonts w:ascii="Courier New" w:hAnsi="Courier New" w:cs="Courier New"/>
              <w:rtl/>
            </w:rPr>
            <w:t xml:space="preserve"> ومنطقه </w:t>
          </w:r>
          <w:del w:id="14111" w:author="Transkribus" w:date="2019-12-11T14:30:00Z">
            <w:r w:rsidRPr="009B6BCA">
              <w:rPr>
                <w:rFonts w:ascii="Courier New" w:hAnsi="Courier New" w:cs="Courier New"/>
                <w:rtl/>
              </w:rPr>
              <w:delText>وايهامه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31DD5A" w14:textId="2E3DAD79" w:rsidR="00EE6742" w:rsidRPr="00EE6742" w:rsidRDefault="009B6BCA" w:rsidP="00EE6742">
      <w:pPr>
        <w:pStyle w:val="NurText"/>
        <w:bidi/>
        <w:rPr>
          <w:rFonts w:ascii="Courier New" w:hAnsi="Courier New" w:cs="Courier New"/>
        </w:rPr>
      </w:pPr>
      <w:dir w:val="rtl">
        <w:dir w:val="rtl">
          <w:del w:id="14112" w:author="Transkribus" w:date="2019-12-11T14:30:00Z">
            <w:r w:rsidRPr="009B6BCA">
              <w:rPr>
                <w:rFonts w:ascii="Courier New" w:hAnsi="Courier New" w:cs="Courier New"/>
                <w:rtl/>
              </w:rPr>
              <w:delText xml:space="preserve">فملا قلبى شوقا الى العلوم كلها واجتمع بالامام الناصر لدين </w:delText>
            </w:r>
          </w:del>
          <w:ins w:id="14113" w:author="Transkribus" w:date="2019-12-11T14:30:00Z">
            <w:r w:rsidR="00EE6742" w:rsidRPr="00EE6742">
              <w:rPr>
                <w:rFonts w:ascii="Courier New" w:hAnsi="Courier New" w:cs="Courier New"/>
                <w:rtl/>
              </w:rPr>
              <w:t xml:space="preserve">وابهامة فلاقلى شوثالى العسلوم كاهأواجيمع الامام الناصرلد بن </w:t>
            </w:r>
          </w:ins>
          <w:r w:rsidR="00EE6742" w:rsidRPr="00EE6742">
            <w:rPr>
              <w:rFonts w:ascii="Courier New" w:hAnsi="Courier New" w:cs="Courier New"/>
              <w:rtl/>
            </w:rPr>
            <w:t>الله</w:t>
          </w:r>
          <w:del w:id="14114" w:author="Transkribus" w:date="2019-12-11T14:30:00Z">
            <w:r w:rsidRPr="009B6BCA">
              <w:rPr>
                <w:rFonts w:ascii="Courier New" w:hAnsi="Courier New" w:cs="Courier New"/>
                <w:rtl/>
              </w:rPr>
              <w:delText xml:space="preserve"> واعجبه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058755" w14:textId="7F2AC6D3" w:rsidR="00EE6742" w:rsidRPr="00EE6742" w:rsidRDefault="009B6BCA" w:rsidP="00EE6742">
      <w:pPr>
        <w:pStyle w:val="NurText"/>
        <w:bidi/>
        <w:rPr>
          <w:ins w:id="14115" w:author="Transkribus" w:date="2019-12-11T14:30:00Z"/>
          <w:rFonts w:ascii="Courier New" w:hAnsi="Courier New" w:cs="Courier New"/>
        </w:rPr>
      </w:pPr>
      <w:dir w:val="rtl">
        <w:dir w:val="rtl">
          <w:ins w:id="14116" w:author="Transkribus" w:date="2019-12-11T14:30:00Z">
            <w:r w:rsidR="00EE6742" w:rsidRPr="00EE6742">
              <w:rPr>
                <w:rFonts w:ascii="Courier New" w:hAnsi="Courier New" w:cs="Courier New"/>
                <w:rtl/>
              </w:rPr>
              <w:t xml:space="preserve">وأمجيه </w:t>
            </w:r>
          </w:ins>
          <w:r w:rsidR="00EE6742" w:rsidRPr="00EE6742">
            <w:rPr>
              <w:rFonts w:ascii="Courier New" w:hAnsi="Courier New" w:cs="Courier New"/>
              <w:rtl/>
            </w:rPr>
            <w:t>ثم سافر واق</w:t>
          </w:r>
          <w:del w:id="14117"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لت على الاشتغال </w:t>
          </w:r>
          <w:del w:id="14118" w:author="Transkribus" w:date="2019-12-11T14:30:00Z">
            <w:r w:rsidRPr="009B6BCA">
              <w:rPr>
                <w:rFonts w:ascii="Courier New" w:hAnsi="Courier New" w:cs="Courier New"/>
                <w:rtl/>
              </w:rPr>
              <w:delText>وشمرت ذيل الجد والاجتهاد وهجرت</w:delText>
            </w:r>
          </w:del>
          <w:ins w:id="14119" w:author="Transkribus" w:date="2019-12-11T14:30:00Z">
            <w:r w:rsidR="00EE6742" w:rsidRPr="00EE6742">
              <w:rPr>
                <w:rFonts w:ascii="Courier New" w:hAnsi="Courier New" w:cs="Courier New"/>
                <w:rtl/>
              </w:rPr>
              <w:t>وشمرب ديل الخدو الاجتهاد وشهرت</w:t>
            </w:r>
          </w:ins>
          <w:r w:rsidR="00EE6742" w:rsidRPr="00EE6742">
            <w:rPr>
              <w:rFonts w:ascii="Courier New" w:hAnsi="Courier New" w:cs="Courier New"/>
              <w:rtl/>
            </w:rPr>
            <w:t xml:space="preserve"> النوم </w:t>
          </w:r>
          <w:del w:id="14120" w:author="Transkribus" w:date="2019-12-11T14:30:00Z">
            <w:r w:rsidRPr="009B6BCA">
              <w:rPr>
                <w:rFonts w:ascii="Courier New" w:hAnsi="Courier New" w:cs="Courier New"/>
                <w:rtl/>
              </w:rPr>
              <w:delText>واللذات واكببت</w:delText>
            </w:r>
          </w:del>
          <w:ins w:id="14121" w:author="Transkribus" w:date="2019-12-11T14:30:00Z">
            <w:r w:rsidR="00EE6742" w:rsidRPr="00EE6742">
              <w:rPr>
                <w:rFonts w:ascii="Courier New" w:hAnsi="Courier New" w:cs="Courier New"/>
                <w:rtl/>
              </w:rPr>
              <w:t>والذات</w:t>
            </w:r>
          </w:ins>
        </w:dir>
      </w:dir>
    </w:p>
    <w:p w14:paraId="42A2C7D3" w14:textId="77777777" w:rsidR="009B6BCA" w:rsidRPr="009B6BCA" w:rsidRDefault="00EE6742" w:rsidP="009B6BCA">
      <w:pPr>
        <w:pStyle w:val="NurText"/>
        <w:bidi/>
        <w:rPr>
          <w:del w:id="14122" w:author="Transkribus" w:date="2019-12-11T14:30:00Z"/>
          <w:rFonts w:ascii="Courier New" w:hAnsi="Courier New" w:cs="Courier New"/>
        </w:rPr>
      </w:pPr>
      <w:ins w:id="14123" w:author="Transkribus" w:date="2019-12-11T14:30:00Z">
        <w:r w:rsidRPr="00EE6742">
          <w:rPr>
            <w:rFonts w:ascii="Courier New" w:hAnsi="Courier New" w:cs="Courier New"/>
            <w:rtl/>
          </w:rPr>
          <w:t>واكيب</w:t>
        </w:r>
      </w:ins>
      <w:r w:rsidRPr="00EE6742">
        <w:rPr>
          <w:rFonts w:ascii="Courier New" w:hAnsi="Courier New" w:cs="Courier New"/>
          <w:rtl/>
        </w:rPr>
        <w:t xml:space="preserve"> على كتب </w:t>
      </w:r>
      <w:del w:id="14124" w:author="Transkribus" w:date="2019-12-11T14:30:00Z">
        <w:r w:rsidR="009B6BCA" w:rsidRPr="009B6BCA">
          <w:rPr>
            <w:rFonts w:ascii="Courier New" w:hAnsi="Courier New" w:cs="Courier New"/>
            <w:rtl/>
          </w:rPr>
          <w:delText>الغزالى المقاصد والمعيار</w:delText>
        </w:r>
      </w:del>
      <w:ins w:id="14125" w:author="Transkribus" w:date="2019-12-11T14:30:00Z">
        <w:r w:rsidRPr="00EE6742">
          <w:rPr>
            <w:rFonts w:ascii="Courier New" w:hAnsi="Courier New" w:cs="Courier New"/>
            <w:rtl/>
          </w:rPr>
          <w:t>الغز الى القاصدو المعبار</w:t>
        </w:r>
      </w:ins>
      <w:r w:rsidRPr="00EE6742">
        <w:rPr>
          <w:rFonts w:ascii="Courier New" w:hAnsi="Courier New" w:cs="Courier New"/>
          <w:rtl/>
        </w:rPr>
        <w:t xml:space="preserve"> والميزان ومح</w:t>
      </w:r>
      <w:ins w:id="14126" w:author="Transkribus" w:date="2019-12-11T14:30:00Z">
        <w:r w:rsidRPr="00EE6742">
          <w:rPr>
            <w:rFonts w:ascii="Courier New" w:hAnsi="Courier New" w:cs="Courier New"/>
            <w:rtl/>
          </w:rPr>
          <w:t>ل</w:t>
        </w:r>
      </w:ins>
      <w:r w:rsidRPr="00EE6742">
        <w:rPr>
          <w:rFonts w:ascii="Courier New" w:hAnsi="Courier New" w:cs="Courier New"/>
          <w:rtl/>
        </w:rPr>
        <w:t xml:space="preserve">ك النظر </w:t>
      </w:r>
      <w:del w:id="1412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25A636" w14:textId="0932C89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ا</w:t>
          </w:r>
          <w:del w:id="14128" w:author="Transkribus" w:date="2019-12-11T14:30:00Z">
            <w:r w:rsidRPr="009B6BCA">
              <w:rPr>
                <w:rFonts w:ascii="Courier New" w:hAnsi="Courier New" w:cs="Courier New"/>
                <w:rtl/>
              </w:rPr>
              <w:delText>ن</w:delText>
            </w:r>
          </w:del>
          <w:ins w:id="14129" w:author="Transkribus" w:date="2019-12-11T14:30:00Z">
            <w:r w:rsidR="00EE6742" w:rsidRPr="00EE6742">
              <w:rPr>
                <w:rFonts w:ascii="Courier New" w:hAnsi="Courier New" w:cs="Courier New"/>
                <w:rtl/>
              </w:rPr>
              <w:t>ل</w:t>
            </w:r>
          </w:ins>
          <w:r w:rsidR="00EE6742" w:rsidRPr="00EE6742">
            <w:rPr>
              <w:rFonts w:ascii="Courier New" w:hAnsi="Courier New" w:cs="Courier New"/>
              <w:rtl/>
            </w:rPr>
            <w:t>تقلت الى كتب</w:t>
          </w:r>
        </w:dir>
      </w:dir>
    </w:p>
    <w:p w14:paraId="1D6659C2" w14:textId="188B5DB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ابن </w:t>
      </w:r>
      <w:del w:id="14130" w:author="Transkribus" w:date="2019-12-11T14:30:00Z">
        <w:r w:rsidR="009B6BCA" w:rsidRPr="009B6BCA">
          <w:rPr>
            <w:rFonts w:ascii="Courier New" w:hAnsi="Courier New" w:cs="Courier New"/>
            <w:rtl/>
          </w:rPr>
          <w:delText>سينا صغارها وكبارها وحفظت</w:delText>
        </w:r>
      </w:del>
      <w:ins w:id="14131" w:author="Transkribus" w:date="2019-12-11T14:30:00Z">
        <w:r w:rsidRPr="00EE6742">
          <w:rPr>
            <w:rFonts w:ascii="Courier New" w:hAnsi="Courier New" w:cs="Courier New"/>
            <w:rtl/>
          </w:rPr>
          <w:t>سيناصقارها وكمار ها وسفطت</w:t>
        </w:r>
      </w:ins>
      <w:r w:rsidRPr="00EE6742">
        <w:rPr>
          <w:rFonts w:ascii="Courier New" w:hAnsi="Courier New" w:cs="Courier New"/>
          <w:rtl/>
        </w:rPr>
        <w:t xml:space="preserve"> كتاب </w:t>
      </w:r>
      <w:del w:id="14132" w:author="Transkribus" w:date="2019-12-11T14:30:00Z">
        <w:r w:rsidR="009B6BCA" w:rsidRPr="009B6BCA">
          <w:rPr>
            <w:rFonts w:ascii="Courier New" w:hAnsi="Courier New" w:cs="Courier New"/>
            <w:rtl/>
          </w:rPr>
          <w:delText>النجاة وكتبت الشفاء وبحثت</w:delText>
        </w:r>
      </w:del>
      <w:ins w:id="14133" w:author="Transkribus" w:date="2019-12-11T14:30:00Z">
        <w:r w:rsidRPr="00EE6742">
          <w:rPr>
            <w:rFonts w:ascii="Courier New" w:hAnsi="Courier New" w:cs="Courier New"/>
            <w:rtl/>
          </w:rPr>
          <w:t>النجاء وكتبب الشقاء ويحيب</w:t>
        </w:r>
      </w:ins>
      <w:r w:rsidRPr="00EE6742">
        <w:rPr>
          <w:rFonts w:ascii="Courier New" w:hAnsi="Courier New" w:cs="Courier New"/>
          <w:rtl/>
        </w:rPr>
        <w:t xml:space="preserve"> فيه وحصلت</w:t>
      </w:r>
    </w:p>
    <w:p w14:paraId="5676E3A7" w14:textId="77777777" w:rsidR="009B6BCA" w:rsidRPr="009B6BCA" w:rsidRDefault="00EE6742" w:rsidP="009B6BCA">
      <w:pPr>
        <w:pStyle w:val="NurText"/>
        <w:bidi/>
        <w:rPr>
          <w:del w:id="14134" w:author="Transkribus" w:date="2019-12-11T14:30:00Z"/>
          <w:rFonts w:ascii="Courier New" w:hAnsi="Courier New" w:cs="Courier New"/>
        </w:rPr>
      </w:pPr>
      <w:r w:rsidRPr="00EE6742">
        <w:rPr>
          <w:rFonts w:ascii="Courier New" w:hAnsi="Courier New" w:cs="Courier New"/>
          <w:rtl/>
        </w:rPr>
        <w:t xml:space="preserve">كتاب </w:t>
      </w:r>
      <w:del w:id="14135" w:author="Transkribus" w:date="2019-12-11T14:30:00Z">
        <w:r w:rsidR="009B6BCA" w:rsidRPr="009B6BCA">
          <w:rPr>
            <w:rFonts w:ascii="Courier New" w:hAnsi="Courier New" w:cs="Courier New"/>
            <w:rtl/>
          </w:rPr>
          <w:delText>التحصيل لبهمنيار تلميذ</w:delText>
        </w:r>
      </w:del>
      <w:ins w:id="14136" w:author="Transkribus" w:date="2019-12-11T14:30:00Z">
        <w:r w:rsidRPr="00EE6742">
          <w:rPr>
            <w:rFonts w:ascii="Courier New" w:hAnsi="Courier New" w:cs="Courier New"/>
            <w:rtl/>
          </w:rPr>
          <w:t>النجصيل امه متبار تليذ</w:t>
        </w:r>
      </w:ins>
      <w:r w:rsidRPr="00EE6742">
        <w:rPr>
          <w:rFonts w:ascii="Courier New" w:hAnsi="Courier New" w:cs="Courier New"/>
          <w:rtl/>
        </w:rPr>
        <w:t xml:space="preserve"> ابن سينا</w:t>
      </w:r>
      <w:del w:id="1413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A8E2FEE" w14:textId="7BA59FEC" w:rsidR="00EE6742" w:rsidRPr="00EE6742" w:rsidRDefault="009B6BCA" w:rsidP="00EE6742">
      <w:pPr>
        <w:pStyle w:val="NurText"/>
        <w:bidi/>
        <w:rPr>
          <w:rFonts w:ascii="Courier New" w:hAnsi="Courier New" w:cs="Courier New"/>
        </w:rPr>
      </w:pPr>
      <w:dir w:val="rtl">
        <w:dir w:val="rtl">
          <w:del w:id="14138" w:author="Transkribus" w:date="2019-12-11T14:30:00Z">
            <w:r w:rsidRPr="009B6BCA">
              <w:rPr>
                <w:rFonts w:ascii="Courier New" w:hAnsi="Courier New" w:cs="Courier New"/>
                <w:rtl/>
              </w:rPr>
              <w:delText>وكتبت</w:delText>
            </w:r>
          </w:del>
          <w:ins w:id="14139" w:author="Transkribus" w:date="2019-12-11T14:30:00Z">
            <w:r w:rsidR="00EE6742" w:rsidRPr="00EE6742">
              <w:rPr>
                <w:rFonts w:ascii="Courier New" w:hAnsi="Courier New" w:cs="Courier New"/>
                <w:rtl/>
              </w:rPr>
              <w:t xml:space="preserve"> وكتبب</w:t>
            </w:r>
          </w:ins>
          <w:r w:rsidR="00EE6742" w:rsidRPr="00EE6742">
            <w:rPr>
              <w:rFonts w:ascii="Courier New" w:hAnsi="Courier New" w:cs="Courier New"/>
              <w:rtl/>
            </w:rPr>
            <w:t xml:space="preserve"> وحصلت </w:t>
          </w:r>
          <w:del w:id="14140" w:author="Transkribus" w:date="2019-12-11T14:30:00Z">
            <w:r w:rsidRPr="009B6BCA">
              <w:rPr>
                <w:rFonts w:ascii="Courier New" w:hAnsi="Courier New" w:cs="Courier New"/>
                <w:rtl/>
              </w:rPr>
              <w:delText>كثيرا من</w:delText>
            </w:r>
          </w:del>
          <w:ins w:id="14141" w:author="Transkribus" w:date="2019-12-11T14:30:00Z">
            <w:r w:rsidR="00EE6742" w:rsidRPr="00EE6742">
              <w:rPr>
                <w:rFonts w:ascii="Courier New" w:hAnsi="Courier New" w:cs="Courier New"/>
                <w:rtl/>
              </w:rPr>
              <w:t>كتيرامن</w:t>
            </w:r>
          </w:ins>
          <w:r w:rsidR="00EE6742" w:rsidRPr="00EE6742">
            <w:rPr>
              <w:rFonts w:ascii="Courier New" w:hAnsi="Courier New" w:cs="Courier New"/>
              <w:rtl/>
            </w:rPr>
            <w:t xml:space="preserve"> كتب جابر بن </w:t>
          </w:r>
          <w:del w:id="14142" w:author="Transkribus" w:date="2019-12-11T14:30:00Z">
            <w:r w:rsidRPr="009B6BCA">
              <w:rPr>
                <w:rFonts w:ascii="Courier New" w:hAnsi="Courier New" w:cs="Courier New"/>
                <w:rtl/>
              </w:rPr>
              <w:delText>حيان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43" w:author="Transkribus" w:date="2019-12-11T14:30:00Z">
            <w:r w:rsidR="00EE6742" w:rsidRPr="00EE6742">
              <w:rPr>
                <w:rFonts w:ascii="Courier New" w:hAnsi="Courier New" w:cs="Courier New"/>
                <w:rtl/>
              </w:rPr>
              <w:t>حبان</w:t>
            </w:r>
          </w:ins>
        </w:dir>
      </w:dir>
    </w:p>
    <w:p w14:paraId="1BF52B5B" w14:textId="77777777" w:rsidR="009B6BCA" w:rsidRPr="009B6BCA" w:rsidRDefault="009B6BCA" w:rsidP="009B6BCA">
      <w:pPr>
        <w:pStyle w:val="NurText"/>
        <w:bidi/>
        <w:rPr>
          <w:del w:id="14144" w:author="Transkribus" w:date="2019-12-11T14:30:00Z"/>
          <w:rFonts w:ascii="Courier New" w:hAnsi="Courier New" w:cs="Courier New"/>
        </w:rPr>
      </w:pPr>
      <w:dir w:val="rtl">
        <w:dir w:val="rtl">
          <w:del w:id="14145" w:author="Transkribus" w:date="2019-12-11T14:30:00Z">
            <w:r w:rsidRPr="009B6BCA">
              <w:rPr>
                <w:rFonts w:ascii="Courier New" w:hAnsi="Courier New" w:cs="Courier New"/>
                <w:rtl/>
              </w:rPr>
              <w:delText>صوفي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D1B01A" w14:textId="49A25355" w:rsidR="00EE6742" w:rsidRPr="00EE6742" w:rsidRDefault="009B6BCA" w:rsidP="00EE6742">
      <w:pPr>
        <w:pStyle w:val="NurText"/>
        <w:bidi/>
        <w:rPr>
          <w:rFonts w:ascii="Courier New" w:hAnsi="Courier New" w:cs="Courier New"/>
        </w:rPr>
      </w:pPr>
      <w:dir w:val="rtl">
        <w:dir w:val="rtl">
          <w:del w:id="14146" w:author="Transkribus" w:date="2019-12-11T14:30:00Z">
            <w:r w:rsidRPr="009B6BCA">
              <w:rPr>
                <w:rFonts w:ascii="Courier New" w:hAnsi="Courier New" w:cs="Courier New"/>
                <w:rtl/>
              </w:rPr>
              <w:delText>وابن وحشية</w:delText>
            </w:r>
          </w:del>
          <w:ins w:id="14147" w:author="Transkribus" w:date="2019-12-11T14:30:00Z">
            <w:r w:rsidR="00EE6742" w:rsidRPr="00EE6742">
              <w:rPr>
                <w:rFonts w:ascii="Courier New" w:hAnsi="Courier New" w:cs="Courier New"/>
                <w:rtl/>
              </w:rPr>
              <w:t>الصوفى وابر وخشيه</w:t>
            </w:r>
          </w:ins>
          <w:r w:rsidR="00EE6742" w:rsidRPr="00EE6742">
            <w:rPr>
              <w:rFonts w:ascii="Courier New" w:hAnsi="Courier New" w:cs="Courier New"/>
              <w:rtl/>
            </w:rPr>
            <w:t xml:space="preserve"> وباشرت عمل الص</w:t>
          </w:r>
          <w:del w:id="14148" w:author="Transkribus" w:date="2019-12-11T14:30:00Z">
            <w:r w:rsidRPr="009B6BCA">
              <w:rPr>
                <w:rFonts w:ascii="Courier New" w:hAnsi="Courier New" w:cs="Courier New"/>
                <w:rtl/>
              </w:rPr>
              <w:delText>ن</w:delText>
            </w:r>
          </w:del>
          <w:ins w:id="14149" w:author="Transkribus" w:date="2019-12-11T14:30:00Z">
            <w:r w:rsidR="00EE6742" w:rsidRPr="00EE6742">
              <w:rPr>
                <w:rFonts w:ascii="Courier New" w:hAnsi="Courier New" w:cs="Courier New"/>
                <w:rtl/>
              </w:rPr>
              <w:t>ت</w:t>
            </w:r>
          </w:ins>
          <w:r w:rsidR="00EE6742" w:rsidRPr="00EE6742">
            <w:rPr>
              <w:rFonts w:ascii="Courier New" w:hAnsi="Courier New" w:cs="Courier New"/>
              <w:rtl/>
            </w:rPr>
            <w:t>عة الباطلة و</w:t>
          </w:r>
          <w:del w:id="14150"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جارب الضلال الفارغة </w:t>
          </w:r>
          <w:del w:id="14151" w:author="Transkribus" w:date="2019-12-11T14:30:00Z">
            <w:r w:rsidRPr="009B6BCA">
              <w:rPr>
                <w:rFonts w:ascii="Courier New" w:hAnsi="Courier New" w:cs="Courier New"/>
                <w:rtl/>
              </w:rPr>
              <w:delText>واقوى من اضلنى ابن سينا بكتابه فى الصنعة التى تمم به فلسفته التى لا تزداد بالتمام الا نقصا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152" w:author="Transkribus" w:date="2019-12-11T14:30:00Z">
            <w:r w:rsidR="00EE6742" w:rsidRPr="00EE6742">
              <w:rPr>
                <w:rFonts w:ascii="Courier New" w:hAnsi="Courier New" w:cs="Courier New"/>
                <w:rtl/>
              </w:rPr>
              <w:t>وأقوى من</w:t>
            </w:r>
          </w:ins>
        </w:dir>
      </w:dir>
    </w:p>
    <w:p w14:paraId="765DABFC" w14:textId="53471AF7" w:rsidR="00EE6742" w:rsidRPr="00EE6742" w:rsidRDefault="009B6BCA" w:rsidP="00EE6742">
      <w:pPr>
        <w:pStyle w:val="NurText"/>
        <w:bidi/>
        <w:rPr>
          <w:ins w:id="14153" w:author="Transkribus" w:date="2019-12-11T14:30:00Z"/>
          <w:rFonts w:ascii="Courier New" w:hAnsi="Courier New" w:cs="Courier New"/>
        </w:rPr>
      </w:pPr>
      <w:dir w:val="rtl">
        <w:dir w:val="rtl">
          <w:del w:id="14154" w:author="Transkribus" w:date="2019-12-11T14:30:00Z">
            <w:r w:rsidRPr="009B6BCA">
              <w:rPr>
                <w:rFonts w:ascii="Courier New" w:hAnsi="Courier New" w:cs="Courier New"/>
                <w:rtl/>
              </w:rPr>
              <w:delText>قال ولما كان</w:delText>
            </w:r>
          </w:del>
          <w:ins w:id="14155" w:author="Transkribus" w:date="2019-12-11T14:30:00Z">
            <w:r w:rsidR="00EE6742" w:rsidRPr="00EE6742">
              <w:rPr>
                <w:rFonts w:ascii="Courier New" w:hAnsi="Courier New" w:cs="Courier New"/>
                <w:rtl/>
              </w:rPr>
              <w:t>أصلى ابن سينا كتابه</w:t>
            </w:r>
          </w:ins>
          <w:r w:rsidR="00EE6742" w:rsidRPr="00EE6742">
            <w:rPr>
              <w:rFonts w:ascii="Courier New" w:hAnsi="Courier New" w:cs="Courier New"/>
              <w:rtl/>
            </w:rPr>
            <w:t xml:space="preserve"> فى </w:t>
          </w:r>
          <w:del w:id="14156" w:author="Transkribus" w:date="2019-12-11T14:30:00Z">
            <w:r w:rsidRPr="009B6BCA">
              <w:rPr>
                <w:rFonts w:ascii="Courier New" w:hAnsi="Courier New" w:cs="Courier New"/>
                <w:rtl/>
              </w:rPr>
              <w:delText>سنة خمس</w:delText>
            </w:r>
          </w:del>
          <w:ins w:id="14157" w:author="Transkribus" w:date="2019-12-11T14:30:00Z">
            <w:r w:rsidR="00EE6742" w:rsidRPr="00EE6742">
              <w:rPr>
                <w:rFonts w:ascii="Courier New" w:hAnsi="Courier New" w:cs="Courier New"/>
                <w:rtl/>
              </w:rPr>
              <w:t>الصتعة الذى عم به قليفته التى لاثرداد التصام الانفصا فالوفا</w:t>
            </w:r>
          </w:ins>
        </w:dir>
      </w:dir>
    </w:p>
    <w:p w14:paraId="029BDAE3" w14:textId="38232A7C" w:rsidR="00EE6742" w:rsidRPr="00EE6742" w:rsidRDefault="00EE6742" w:rsidP="00EE6742">
      <w:pPr>
        <w:pStyle w:val="NurText"/>
        <w:bidi/>
        <w:rPr>
          <w:ins w:id="14158" w:author="Transkribus" w:date="2019-12-11T14:30:00Z"/>
          <w:rFonts w:ascii="Courier New" w:hAnsi="Courier New" w:cs="Courier New"/>
        </w:rPr>
      </w:pPr>
      <w:ins w:id="14159" w:author="Transkribus" w:date="2019-12-11T14:30:00Z">
        <w:r w:rsidRPr="00EE6742">
          <w:rPr>
            <w:rFonts w:ascii="Courier New" w:hAnsi="Courier New" w:cs="Courier New"/>
            <w:rtl/>
          </w:rPr>
          <w:t>كمان فى سنةخمس</w:t>
        </w:r>
      </w:ins>
      <w:r w:rsidRPr="00EE6742">
        <w:rPr>
          <w:rFonts w:ascii="Courier New" w:hAnsi="Courier New" w:cs="Courier New"/>
          <w:rtl/>
        </w:rPr>
        <w:t xml:space="preserve"> وثمانين </w:t>
      </w:r>
      <w:del w:id="14160" w:author="Transkribus" w:date="2019-12-11T14:30:00Z">
        <w:r w:rsidR="009B6BCA" w:rsidRPr="009B6BCA">
          <w:rPr>
            <w:rFonts w:ascii="Courier New" w:hAnsi="Courier New" w:cs="Courier New"/>
            <w:rtl/>
          </w:rPr>
          <w:delText>وخمسمائة حيث</w:delText>
        </w:r>
      </w:del>
      <w:ins w:id="14161" w:author="Transkribus" w:date="2019-12-11T14:30:00Z">
        <w:r w:rsidRPr="00EE6742">
          <w:rPr>
            <w:rFonts w:ascii="Courier New" w:hAnsi="Courier New" w:cs="Courier New"/>
            <w:rtl/>
          </w:rPr>
          <w:t>وخمسماثة حبت</w:t>
        </w:r>
      </w:ins>
      <w:r w:rsidRPr="00EE6742">
        <w:rPr>
          <w:rFonts w:ascii="Courier New" w:hAnsi="Courier New" w:cs="Courier New"/>
          <w:rtl/>
        </w:rPr>
        <w:t xml:space="preserve"> لم يبق </w:t>
      </w:r>
      <w:del w:id="14162" w:author="Transkribus" w:date="2019-12-11T14:30:00Z">
        <w:r w:rsidR="009B6BCA" w:rsidRPr="009B6BCA">
          <w:rPr>
            <w:rFonts w:ascii="Courier New" w:hAnsi="Courier New" w:cs="Courier New"/>
            <w:rtl/>
          </w:rPr>
          <w:delText>ببغداد</w:delText>
        </w:r>
      </w:del>
      <w:ins w:id="14163" w:author="Transkribus" w:date="2019-12-11T14:30:00Z">
        <w:r w:rsidRPr="00EE6742">
          <w:rPr>
            <w:rFonts w:ascii="Courier New" w:hAnsi="Courier New" w:cs="Courier New"/>
            <w:rtl/>
          </w:rPr>
          <w:t>منسداد</w:t>
        </w:r>
      </w:ins>
      <w:r w:rsidRPr="00EE6742">
        <w:rPr>
          <w:rFonts w:ascii="Courier New" w:hAnsi="Courier New" w:cs="Courier New"/>
          <w:rtl/>
        </w:rPr>
        <w:t xml:space="preserve"> من </w:t>
      </w:r>
      <w:del w:id="14164" w:author="Transkribus" w:date="2019-12-11T14:30:00Z">
        <w:r w:rsidR="009B6BCA" w:rsidRPr="009B6BCA">
          <w:rPr>
            <w:rFonts w:ascii="Courier New" w:hAnsi="Courier New" w:cs="Courier New"/>
            <w:rtl/>
          </w:rPr>
          <w:delText>ياخذ بقلبى ويملا عينى</w:delText>
        </w:r>
      </w:del>
      <w:ins w:id="14165" w:author="Transkribus" w:date="2019-12-11T14:30:00Z">
        <w:r w:rsidRPr="00EE6742">
          <w:rPr>
            <w:rFonts w:ascii="Courier New" w:hAnsi="Courier New" w:cs="Courier New"/>
            <w:rtl/>
          </w:rPr>
          <w:t>باحديقلى وعلاعبى</w:t>
        </w:r>
      </w:ins>
      <w:r w:rsidRPr="00EE6742">
        <w:rPr>
          <w:rFonts w:ascii="Courier New" w:hAnsi="Courier New" w:cs="Courier New"/>
          <w:rtl/>
        </w:rPr>
        <w:t xml:space="preserve"> ويحل</w:t>
      </w:r>
      <w:del w:id="14166" w:author="Transkribus" w:date="2019-12-11T14:30:00Z">
        <w:r w:rsidR="009B6BCA" w:rsidRPr="009B6BCA">
          <w:rPr>
            <w:rFonts w:ascii="Courier New" w:hAnsi="Courier New" w:cs="Courier New"/>
            <w:rtl/>
          </w:rPr>
          <w:delText xml:space="preserve"> ما يشكل عليه دخلت</w:delText>
        </w:r>
      </w:del>
    </w:p>
    <w:p w14:paraId="3028DF27" w14:textId="753C7A7A" w:rsidR="00EE6742" w:rsidRPr="00EE6742" w:rsidRDefault="00EE6742" w:rsidP="00EE6742">
      <w:pPr>
        <w:pStyle w:val="NurText"/>
        <w:bidi/>
        <w:rPr>
          <w:ins w:id="14167" w:author="Transkribus" w:date="2019-12-11T14:30:00Z"/>
          <w:rFonts w:ascii="Courier New" w:hAnsi="Courier New" w:cs="Courier New"/>
        </w:rPr>
      </w:pPr>
      <w:ins w:id="14168" w:author="Transkribus" w:date="2019-12-11T14:30:00Z">
        <w:r w:rsidRPr="00EE6742">
          <w:rPr>
            <w:rFonts w:ascii="Courier New" w:hAnsi="Courier New" w:cs="Courier New"/>
            <w:rtl/>
          </w:rPr>
          <w:t>مارشكل على خلت</w:t>
        </w:r>
      </w:ins>
      <w:r w:rsidRPr="00EE6742">
        <w:rPr>
          <w:rFonts w:ascii="Courier New" w:hAnsi="Courier New" w:cs="Courier New"/>
          <w:rtl/>
        </w:rPr>
        <w:t xml:space="preserve"> الموصل فلم </w:t>
      </w:r>
      <w:del w:id="14169" w:author="Transkribus" w:date="2019-12-11T14:30:00Z">
        <w:r w:rsidR="009B6BCA" w:rsidRPr="009B6BCA">
          <w:rPr>
            <w:rFonts w:ascii="Courier New" w:hAnsi="Courier New" w:cs="Courier New"/>
            <w:rtl/>
          </w:rPr>
          <w:delText>اجد فيها بغيتى</w:delText>
        </w:r>
      </w:del>
      <w:ins w:id="14170" w:author="Transkribus" w:date="2019-12-11T14:30:00Z">
        <w:r w:rsidRPr="00EE6742">
          <w:rPr>
            <w:rFonts w:ascii="Courier New" w:hAnsi="Courier New" w:cs="Courier New"/>
            <w:rtl/>
          </w:rPr>
          <w:t>أحدفيه ايفى</w:t>
        </w:r>
      </w:ins>
      <w:r w:rsidRPr="00EE6742">
        <w:rPr>
          <w:rFonts w:ascii="Courier New" w:hAnsi="Courier New" w:cs="Courier New"/>
          <w:rtl/>
        </w:rPr>
        <w:t xml:space="preserve"> لكن وجدت ال</w:t>
      </w:r>
      <w:del w:id="14171" w:author="Transkribus" w:date="2019-12-11T14:30:00Z">
        <w:r w:rsidR="009B6BCA" w:rsidRPr="009B6BCA">
          <w:rPr>
            <w:rFonts w:ascii="Courier New" w:hAnsi="Courier New" w:cs="Courier New"/>
            <w:rtl/>
          </w:rPr>
          <w:delText>ك</w:delText>
        </w:r>
      </w:del>
      <w:ins w:id="14172" w:author="Transkribus" w:date="2019-12-11T14:30:00Z">
        <w:r w:rsidRPr="00EE6742">
          <w:rPr>
            <w:rFonts w:ascii="Courier New" w:hAnsi="Courier New" w:cs="Courier New"/>
            <w:rtl/>
          </w:rPr>
          <w:t>ع</w:t>
        </w:r>
      </w:ins>
      <w:r w:rsidRPr="00EE6742">
        <w:rPr>
          <w:rFonts w:ascii="Courier New" w:hAnsi="Courier New" w:cs="Courier New"/>
          <w:rtl/>
        </w:rPr>
        <w:t xml:space="preserve">مال بن يونس </w:t>
      </w:r>
      <w:del w:id="14173" w:author="Transkribus" w:date="2019-12-11T14:30:00Z">
        <w:r w:rsidR="009B6BCA" w:rsidRPr="009B6BCA">
          <w:rPr>
            <w:rFonts w:ascii="Courier New" w:hAnsi="Courier New" w:cs="Courier New"/>
            <w:rtl/>
          </w:rPr>
          <w:delText>جيدا فى الرياضيات والفقه متطرفا من باقى اجزاء الحكمة قد استغرق عقله ووقته حب الكيمياء وعملها حتى</w:delText>
        </w:r>
      </w:del>
      <w:ins w:id="14174" w:author="Transkribus" w:date="2019-12-11T14:30:00Z">
        <w:r w:rsidRPr="00EE6742">
          <w:rPr>
            <w:rFonts w:ascii="Courier New" w:hAnsi="Courier New" w:cs="Courier New"/>
            <w:rtl/>
          </w:rPr>
          <w:t>جبدالى</w:t>
        </w:r>
      </w:ins>
    </w:p>
    <w:p w14:paraId="2B05A6D9" w14:textId="77777777" w:rsidR="00EE6742" w:rsidRPr="00EE6742" w:rsidRDefault="00EE6742" w:rsidP="00EE6742">
      <w:pPr>
        <w:pStyle w:val="NurText"/>
        <w:bidi/>
        <w:rPr>
          <w:ins w:id="14175" w:author="Transkribus" w:date="2019-12-11T14:30:00Z"/>
          <w:rFonts w:ascii="Courier New" w:hAnsi="Courier New" w:cs="Courier New"/>
        </w:rPr>
      </w:pPr>
      <w:ins w:id="14176" w:author="Transkribus" w:date="2019-12-11T14:30:00Z">
        <w:r w:rsidRPr="00EE6742">
          <w:rPr>
            <w:rFonts w:ascii="Courier New" w:hAnsi="Courier New" w:cs="Courier New"/>
            <w:rtl/>
          </w:rPr>
          <w:t xml:space="preserve"> الرياسيات والفته متطر ثامن بافى أحزاء الحكمه فد استعرق عفله ووفته جب الكيماء</w:t>
        </w:r>
      </w:ins>
    </w:p>
    <w:p w14:paraId="4EC24635" w14:textId="77777777" w:rsidR="009B6BCA" w:rsidRPr="009B6BCA" w:rsidRDefault="00EE6742" w:rsidP="009B6BCA">
      <w:pPr>
        <w:pStyle w:val="NurText"/>
        <w:bidi/>
        <w:rPr>
          <w:del w:id="14177" w:author="Transkribus" w:date="2019-12-11T14:30:00Z"/>
          <w:rFonts w:ascii="Courier New" w:hAnsi="Courier New" w:cs="Courier New"/>
        </w:rPr>
      </w:pPr>
      <w:ins w:id="14178" w:author="Transkribus" w:date="2019-12-11T14:30:00Z">
        <w:r w:rsidRPr="00EE6742">
          <w:rPr>
            <w:rFonts w:ascii="Courier New" w:hAnsi="Courier New" w:cs="Courier New"/>
            <w:rtl/>
          </w:rPr>
          <w:t>وعملهاحى</w:t>
        </w:r>
      </w:ins>
      <w:r w:rsidRPr="00EE6742">
        <w:rPr>
          <w:rFonts w:ascii="Courier New" w:hAnsi="Courier New" w:cs="Courier New"/>
          <w:rtl/>
        </w:rPr>
        <w:t xml:space="preserve"> صار يس</w:t>
      </w:r>
      <w:del w:id="14179" w:author="Transkribus" w:date="2019-12-11T14:30:00Z">
        <w:r w:rsidR="009B6BCA" w:rsidRPr="009B6BCA">
          <w:rPr>
            <w:rFonts w:ascii="Courier New" w:hAnsi="Courier New" w:cs="Courier New"/>
            <w:rtl/>
          </w:rPr>
          <w:delText>تخ</w:delText>
        </w:r>
      </w:del>
      <w:ins w:id="14180" w:author="Transkribus" w:date="2019-12-11T14:30:00Z">
        <w:r w:rsidRPr="00EE6742">
          <w:rPr>
            <w:rFonts w:ascii="Courier New" w:hAnsi="Courier New" w:cs="Courier New"/>
            <w:rtl/>
          </w:rPr>
          <w:t>يح</w:t>
        </w:r>
      </w:ins>
      <w:r w:rsidRPr="00EE6742">
        <w:rPr>
          <w:rFonts w:ascii="Courier New" w:hAnsi="Courier New" w:cs="Courier New"/>
          <w:rtl/>
        </w:rPr>
        <w:t xml:space="preserve">ف بكل </w:t>
      </w:r>
      <w:del w:id="14181" w:author="Transkribus" w:date="2019-12-11T14:30:00Z">
        <w:r w:rsidR="009B6BCA" w:rsidRPr="009B6BCA">
          <w:rPr>
            <w:rFonts w:ascii="Courier New" w:hAnsi="Courier New" w:cs="Courier New"/>
            <w:rtl/>
          </w:rPr>
          <w:delText>ما عداها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DEAED9" w14:textId="7643DFAC" w:rsidR="00EE6742" w:rsidRPr="00EE6742" w:rsidRDefault="009B6BCA" w:rsidP="00EE6742">
      <w:pPr>
        <w:pStyle w:val="NurText"/>
        <w:bidi/>
        <w:rPr>
          <w:ins w:id="14182" w:author="Transkribus" w:date="2019-12-11T14:30:00Z"/>
          <w:rFonts w:ascii="Courier New" w:hAnsi="Courier New" w:cs="Courier New"/>
        </w:rPr>
      </w:pPr>
      <w:dir w:val="rtl">
        <w:dir w:val="rtl">
          <w:del w:id="14183" w:author="Transkribus" w:date="2019-12-11T14:30:00Z">
            <w:r w:rsidRPr="009B6BCA">
              <w:rPr>
                <w:rFonts w:ascii="Courier New" w:hAnsi="Courier New" w:cs="Courier New"/>
                <w:rtl/>
              </w:rPr>
              <w:delText>واجتمع</w:delText>
            </w:r>
          </w:del>
          <w:ins w:id="14184" w:author="Transkribus" w:date="2019-12-11T14:30:00Z">
            <w:r w:rsidR="00EE6742" w:rsidRPr="00EE6742">
              <w:rPr>
                <w:rFonts w:ascii="Courier New" w:hAnsi="Courier New" w:cs="Courier New"/>
                <w:rtl/>
              </w:rPr>
              <w:t>ماعداها واحتمع</w:t>
            </w:r>
          </w:ins>
          <w:r w:rsidR="00EE6742" w:rsidRPr="00EE6742">
            <w:rPr>
              <w:rFonts w:ascii="Courier New" w:hAnsi="Courier New" w:cs="Courier New"/>
              <w:rtl/>
            </w:rPr>
            <w:t xml:space="preserve"> الى جماعة </w:t>
          </w:r>
          <w:del w:id="14185" w:author="Transkribus" w:date="2019-12-11T14:30:00Z">
            <w:r w:rsidRPr="009B6BCA">
              <w:rPr>
                <w:rFonts w:ascii="Courier New" w:hAnsi="Courier New" w:cs="Courier New"/>
                <w:rtl/>
              </w:rPr>
              <w:delText>كثيرة وعرضت</w:delText>
            </w:r>
          </w:del>
          <w:ins w:id="14186" w:author="Transkribus" w:date="2019-12-11T14:30:00Z">
            <w:r w:rsidR="00EE6742" w:rsidRPr="00EE6742">
              <w:rPr>
                <w:rFonts w:ascii="Courier New" w:hAnsi="Courier New" w:cs="Courier New"/>
                <w:rtl/>
              </w:rPr>
              <w:t>كشيرم وهرست</w:t>
            </w:r>
          </w:ins>
          <w:r w:rsidR="00EE6742" w:rsidRPr="00EE6742">
            <w:rPr>
              <w:rFonts w:ascii="Courier New" w:hAnsi="Courier New" w:cs="Courier New"/>
              <w:rtl/>
            </w:rPr>
            <w:t xml:space="preserve"> على مناصب</w:t>
          </w:r>
          <w:del w:id="14187" w:author="Transkribus" w:date="2019-12-11T14:30:00Z">
            <w:r w:rsidRPr="009B6BCA">
              <w:rPr>
                <w:rFonts w:ascii="Courier New" w:hAnsi="Courier New" w:cs="Courier New"/>
                <w:rtl/>
              </w:rPr>
              <w:delText xml:space="preserve"> فاخترت منها مدرسة</w:delText>
            </w:r>
          </w:del>
        </w:dir>
      </w:dir>
    </w:p>
    <w:p w14:paraId="03E67069" w14:textId="0FBC8BA3" w:rsidR="00EE6742" w:rsidRPr="00EE6742" w:rsidRDefault="00EE6742" w:rsidP="00EE6742">
      <w:pPr>
        <w:pStyle w:val="NurText"/>
        <w:bidi/>
        <w:rPr>
          <w:rFonts w:ascii="Courier New" w:hAnsi="Courier New" w:cs="Courier New"/>
        </w:rPr>
      </w:pPr>
      <w:ins w:id="14188" w:author="Transkribus" w:date="2019-12-11T14:30:00Z">
        <w:r w:rsidRPr="00EE6742">
          <w:rPr>
            <w:rFonts w:ascii="Courier New" w:hAnsi="Courier New" w:cs="Courier New"/>
            <w:rtl/>
          </w:rPr>
          <w:t>فاحترف مهامدرسة</w:t>
        </w:r>
      </w:ins>
      <w:r w:rsidRPr="00EE6742">
        <w:rPr>
          <w:rFonts w:ascii="Courier New" w:hAnsi="Courier New" w:cs="Courier New"/>
          <w:rtl/>
        </w:rPr>
        <w:t xml:space="preserve"> ابن </w:t>
      </w:r>
      <w:del w:id="14189" w:author="Transkribus" w:date="2019-12-11T14:30:00Z">
        <w:r w:rsidR="009B6BCA" w:rsidRPr="009B6BCA">
          <w:rPr>
            <w:rFonts w:ascii="Courier New" w:hAnsi="Courier New" w:cs="Courier New"/>
            <w:rtl/>
          </w:rPr>
          <w:delText>مهاجر المعلقة</w:delText>
        </w:r>
      </w:del>
      <w:ins w:id="14190" w:author="Transkribus" w:date="2019-12-11T14:30:00Z">
        <w:r w:rsidRPr="00EE6742">
          <w:rPr>
            <w:rFonts w:ascii="Courier New" w:hAnsi="Courier New" w:cs="Courier New"/>
            <w:rtl/>
          </w:rPr>
          <w:t>مها جر المعلفة</w:t>
        </w:r>
      </w:ins>
      <w:r w:rsidRPr="00EE6742">
        <w:rPr>
          <w:rFonts w:ascii="Courier New" w:hAnsi="Courier New" w:cs="Courier New"/>
          <w:rtl/>
        </w:rPr>
        <w:t xml:space="preserve"> ودار </w:t>
      </w:r>
      <w:del w:id="14191" w:author="Transkribus" w:date="2019-12-11T14:30:00Z">
        <w:r w:rsidR="009B6BCA" w:rsidRPr="009B6BCA">
          <w:rPr>
            <w:rFonts w:ascii="Courier New" w:hAnsi="Courier New" w:cs="Courier New"/>
            <w:rtl/>
          </w:rPr>
          <w:delText>الحديث التى تحتها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192" w:author="Transkribus" w:date="2019-12-11T14:30:00Z">
        <w:r w:rsidRPr="00EE6742">
          <w:rPr>
            <w:rFonts w:ascii="Courier New" w:hAnsi="Courier New" w:cs="Courier New"/>
            <w:rtl/>
          </w:rPr>
          <w:t>الحسديت النى محتها والفت بالموسل سنةى</w:t>
        </w:r>
      </w:ins>
    </w:p>
    <w:p w14:paraId="4F45B5A5" w14:textId="77777777" w:rsidR="009B6BCA" w:rsidRPr="009B6BCA" w:rsidRDefault="009B6BCA" w:rsidP="009B6BCA">
      <w:pPr>
        <w:pStyle w:val="NurText"/>
        <w:bidi/>
        <w:rPr>
          <w:del w:id="14193" w:author="Transkribus" w:date="2019-12-11T14:30:00Z"/>
          <w:rFonts w:ascii="Courier New" w:hAnsi="Courier New" w:cs="Courier New"/>
        </w:rPr>
      </w:pPr>
      <w:dir w:val="rtl">
        <w:dir w:val="rtl">
          <w:del w:id="14194" w:author="Transkribus" w:date="2019-12-11T14:30:00Z">
            <w:r w:rsidRPr="009B6BCA">
              <w:rPr>
                <w:rFonts w:ascii="Courier New" w:hAnsi="Courier New" w:cs="Courier New"/>
                <w:rtl/>
              </w:rPr>
              <w:delText>واقمت بالموصل سنة فى اشتغال دائم متواصل ليلا ونهارا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731AC0" w14:textId="78866D77" w:rsidR="00EE6742" w:rsidRPr="00EE6742" w:rsidRDefault="009B6BCA" w:rsidP="00EE6742">
      <w:pPr>
        <w:pStyle w:val="NurText"/>
        <w:bidi/>
        <w:rPr>
          <w:ins w:id="14195" w:author="Transkribus" w:date="2019-12-11T14:30:00Z"/>
          <w:rFonts w:ascii="Courier New" w:hAnsi="Courier New" w:cs="Courier New"/>
        </w:rPr>
      </w:pPr>
      <w:dir w:val="rtl">
        <w:dir w:val="rtl">
          <w:del w:id="14196" w:author="Transkribus" w:date="2019-12-11T14:30:00Z">
            <w:r w:rsidRPr="009B6BCA">
              <w:rPr>
                <w:rFonts w:ascii="Courier New" w:hAnsi="Courier New" w:cs="Courier New"/>
                <w:rtl/>
              </w:rPr>
              <w:delText>وزعم</w:delText>
            </w:r>
          </w:del>
          <w:ins w:id="14197" w:author="Transkribus" w:date="2019-12-11T14:30:00Z">
            <w:r w:rsidR="00EE6742" w:rsidRPr="00EE6742">
              <w:rPr>
                <w:rFonts w:ascii="Courier New" w:hAnsi="Courier New" w:cs="Courier New"/>
                <w:rtl/>
              </w:rPr>
              <w:t>استقثال دا ثم ميواضل لبسلاونهارا ورعم</w:t>
            </w:r>
          </w:ins>
          <w:r w:rsidR="00EE6742" w:rsidRPr="00EE6742">
            <w:rPr>
              <w:rFonts w:ascii="Courier New" w:hAnsi="Courier New" w:cs="Courier New"/>
              <w:rtl/>
            </w:rPr>
            <w:t xml:space="preserve"> اهل المو</w:t>
          </w:r>
          <w:del w:id="14198" w:author="Transkribus" w:date="2019-12-11T14:30:00Z">
            <w:r w:rsidRPr="009B6BCA">
              <w:rPr>
                <w:rFonts w:ascii="Courier New" w:hAnsi="Courier New" w:cs="Courier New"/>
                <w:rtl/>
              </w:rPr>
              <w:delText>ص</w:delText>
            </w:r>
          </w:del>
          <w:ins w:id="14199" w:author="Transkribus" w:date="2019-12-11T14:30:00Z">
            <w:r w:rsidR="00EE6742" w:rsidRPr="00EE6742">
              <w:rPr>
                <w:rFonts w:ascii="Courier New" w:hAnsi="Courier New" w:cs="Courier New"/>
                <w:rtl/>
              </w:rPr>
              <w:t>ض</w:t>
            </w:r>
          </w:ins>
          <w:r w:rsidR="00EE6742" w:rsidRPr="00EE6742">
            <w:rPr>
              <w:rFonts w:ascii="Courier New" w:hAnsi="Courier New" w:cs="Courier New"/>
              <w:rtl/>
            </w:rPr>
            <w:t xml:space="preserve">ل انهم لم </w:t>
          </w:r>
          <w:del w:id="14200" w:author="Transkribus" w:date="2019-12-11T14:30:00Z">
            <w:r w:rsidRPr="009B6BCA">
              <w:rPr>
                <w:rFonts w:ascii="Courier New" w:hAnsi="Courier New" w:cs="Courier New"/>
                <w:rtl/>
              </w:rPr>
              <w:delText>يروا من احد قبلى ما راوا منى من</w:delText>
            </w:r>
          </w:del>
          <w:ins w:id="14201" w:author="Transkribus" w:date="2019-12-11T14:30:00Z">
            <w:r w:rsidR="00EE6742" w:rsidRPr="00EE6742">
              <w:rPr>
                <w:rFonts w:ascii="Courier New" w:hAnsi="Courier New" w:cs="Courier New"/>
                <w:rtl/>
              </w:rPr>
              <w:t>بروامن أحمد قيل مار أو اسى من</w:t>
            </w:r>
          </w:ins>
        </w:dir>
      </w:dir>
    </w:p>
    <w:p w14:paraId="6CD610D6" w14:textId="4EDA6D65" w:rsidR="00EE6742" w:rsidRPr="00EE6742" w:rsidRDefault="00EE6742" w:rsidP="00EE6742">
      <w:pPr>
        <w:pStyle w:val="NurText"/>
        <w:bidi/>
        <w:rPr>
          <w:ins w:id="14202" w:author="Transkribus" w:date="2019-12-11T14:30:00Z"/>
          <w:rFonts w:ascii="Courier New" w:hAnsi="Courier New" w:cs="Courier New"/>
        </w:rPr>
      </w:pPr>
      <w:r w:rsidRPr="00EE6742">
        <w:rPr>
          <w:rFonts w:ascii="Courier New" w:hAnsi="Courier New" w:cs="Courier New"/>
          <w:rtl/>
        </w:rPr>
        <w:t xml:space="preserve"> سعة </w:t>
      </w:r>
      <w:del w:id="14203" w:author="Transkribus" w:date="2019-12-11T14:30:00Z">
        <w:r w:rsidR="009B6BCA" w:rsidRPr="009B6BCA">
          <w:rPr>
            <w:rFonts w:ascii="Courier New" w:hAnsi="Courier New" w:cs="Courier New"/>
            <w:rtl/>
          </w:rPr>
          <w:delText>المحفوظ وسرعة</w:delText>
        </w:r>
      </w:del>
      <w:ins w:id="14204" w:author="Transkribus" w:date="2019-12-11T14:30:00Z">
        <w:r w:rsidRPr="00EE6742">
          <w:rPr>
            <w:rFonts w:ascii="Courier New" w:hAnsi="Courier New" w:cs="Courier New"/>
            <w:rtl/>
          </w:rPr>
          <w:t>المحفوط وسصرعة الخاطر</w:t>
        </w:r>
      </w:ins>
      <w:r w:rsidRPr="00EE6742">
        <w:rPr>
          <w:rFonts w:ascii="Courier New" w:hAnsi="Courier New" w:cs="Courier New"/>
          <w:rtl/>
        </w:rPr>
        <w:t xml:space="preserve"> وسكون </w:t>
      </w:r>
      <w:del w:id="14205" w:author="Transkribus" w:date="2019-12-11T14:30:00Z">
        <w:r w:rsidR="009B6BCA" w:rsidRPr="009B6BCA">
          <w:rPr>
            <w:rFonts w:ascii="Courier New" w:hAnsi="Courier New" w:cs="Courier New"/>
            <w:rtl/>
          </w:rPr>
          <w:delText>الطائر وسمعت</w:delText>
        </w:r>
      </w:del>
      <w:ins w:id="14206" w:author="Transkribus" w:date="2019-12-11T14:30:00Z">
        <w:r w:rsidRPr="00EE6742">
          <w:rPr>
            <w:rFonts w:ascii="Courier New" w:hAnsi="Courier New" w:cs="Courier New"/>
            <w:rtl/>
          </w:rPr>
          <w:t>الطاثر وشمعث</w:t>
        </w:r>
      </w:ins>
      <w:r w:rsidRPr="00EE6742">
        <w:rPr>
          <w:rFonts w:ascii="Courier New" w:hAnsi="Courier New" w:cs="Courier New"/>
          <w:rtl/>
        </w:rPr>
        <w:t xml:space="preserve"> الناس </w:t>
      </w:r>
      <w:del w:id="14207" w:author="Transkribus" w:date="2019-12-11T14:30:00Z">
        <w:r w:rsidR="009B6BCA" w:rsidRPr="009B6BCA">
          <w:rPr>
            <w:rFonts w:ascii="Courier New" w:hAnsi="Courier New" w:cs="Courier New"/>
            <w:rtl/>
          </w:rPr>
          <w:delText>يهرجون</w:delText>
        </w:r>
      </w:del>
      <w:ins w:id="14208" w:author="Transkribus" w:date="2019-12-11T14:30:00Z">
        <w:r w:rsidRPr="00EE6742">
          <w:rPr>
            <w:rFonts w:ascii="Courier New" w:hAnsi="Courier New" w:cs="Courier New"/>
            <w:rtl/>
          </w:rPr>
          <w:t>بهر جون</w:t>
        </w:r>
      </w:ins>
      <w:r w:rsidRPr="00EE6742">
        <w:rPr>
          <w:rFonts w:ascii="Courier New" w:hAnsi="Courier New" w:cs="Courier New"/>
          <w:rtl/>
        </w:rPr>
        <w:t xml:space="preserve"> فى </w:t>
      </w:r>
      <w:del w:id="14209" w:author="Transkribus" w:date="2019-12-11T14:30:00Z">
        <w:r w:rsidR="009B6BCA" w:rsidRPr="009B6BCA">
          <w:rPr>
            <w:rFonts w:ascii="Courier New" w:hAnsi="Courier New" w:cs="Courier New"/>
            <w:rtl/>
          </w:rPr>
          <w:delText>ح</w:delText>
        </w:r>
      </w:del>
      <w:ins w:id="14210" w:author="Transkribus" w:date="2019-12-11T14:30:00Z">
        <w:r w:rsidRPr="00EE6742">
          <w:rPr>
            <w:rFonts w:ascii="Courier New" w:hAnsi="Courier New" w:cs="Courier New"/>
            <w:rtl/>
          </w:rPr>
          <w:t>ج</w:t>
        </w:r>
      </w:ins>
      <w:r w:rsidRPr="00EE6742">
        <w:rPr>
          <w:rFonts w:ascii="Courier New" w:hAnsi="Courier New" w:cs="Courier New"/>
          <w:rtl/>
        </w:rPr>
        <w:t>دي</w:t>
      </w:r>
      <w:del w:id="14211" w:author="Transkribus" w:date="2019-12-11T14:30:00Z">
        <w:r w:rsidR="009B6BCA" w:rsidRPr="009B6BCA">
          <w:rPr>
            <w:rFonts w:ascii="Courier New" w:hAnsi="Courier New" w:cs="Courier New"/>
            <w:rtl/>
          </w:rPr>
          <w:delText>ث</w:delText>
        </w:r>
      </w:del>
      <w:ins w:id="14212" w:author="Transkribus" w:date="2019-12-11T14:30:00Z">
        <w:r w:rsidRPr="00EE6742">
          <w:rPr>
            <w:rFonts w:ascii="Courier New" w:hAnsi="Courier New" w:cs="Courier New"/>
            <w:rtl/>
          </w:rPr>
          <w:t>ب</w:t>
        </w:r>
      </w:ins>
      <w:r w:rsidRPr="00EE6742">
        <w:rPr>
          <w:rFonts w:ascii="Courier New" w:hAnsi="Courier New" w:cs="Courier New"/>
          <w:rtl/>
        </w:rPr>
        <w:t xml:space="preserve"> الشهاب</w:t>
      </w:r>
      <w:del w:id="14213" w:author="Transkribus" w:date="2019-12-11T14:30:00Z">
        <w:r w:rsidR="009B6BCA" w:rsidRPr="009B6BCA">
          <w:rPr>
            <w:rFonts w:ascii="Courier New" w:hAnsi="Courier New" w:cs="Courier New"/>
            <w:rtl/>
          </w:rPr>
          <w:delText xml:space="preserve"> السهروردى المتفلسف</w:delText>
        </w:r>
      </w:del>
    </w:p>
    <w:p w14:paraId="6B50E0D1" w14:textId="6579B186" w:rsidR="00EE6742" w:rsidRPr="00EE6742" w:rsidRDefault="00EE6742" w:rsidP="00EE6742">
      <w:pPr>
        <w:pStyle w:val="NurText"/>
        <w:bidi/>
        <w:rPr>
          <w:ins w:id="14214" w:author="Transkribus" w:date="2019-12-11T14:30:00Z"/>
          <w:rFonts w:ascii="Courier New" w:hAnsi="Courier New" w:cs="Courier New"/>
        </w:rPr>
      </w:pPr>
      <w:ins w:id="14215" w:author="Transkribus" w:date="2019-12-11T14:30:00Z">
        <w:r w:rsidRPr="00EE6742">
          <w:rPr>
            <w:rFonts w:ascii="Courier New" w:hAnsi="Courier New" w:cs="Courier New"/>
            <w:rtl/>
          </w:rPr>
          <w:t>السهرورزدى التغلسف</w:t>
        </w:r>
      </w:ins>
      <w:r w:rsidRPr="00EE6742">
        <w:rPr>
          <w:rFonts w:ascii="Courier New" w:hAnsi="Courier New" w:cs="Courier New"/>
          <w:rtl/>
        </w:rPr>
        <w:t xml:space="preserve"> ويعتقدون </w:t>
      </w:r>
      <w:del w:id="14216" w:author="Transkribus" w:date="2019-12-11T14:30:00Z">
        <w:r w:rsidR="009B6BCA" w:rsidRPr="009B6BCA">
          <w:rPr>
            <w:rFonts w:ascii="Courier New" w:hAnsi="Courier New" w:cs="Courier New"/>
            <w:rtl/>
          </w:rPr>
          <w:delText>انه قد فاق</w:delText>
        </w:r>
      </w:del>
      <w:ins w:id="14217" w:author="Transkribus" w:date="2019-12-11T14:30:00Z">
        <w:r w:rsidRPr="00EE6742">
          <w:rPr>
            <w:rFonts w:ascii="Courier New" w:hAnsi="Courier New" w:cs="Courier New"/>
            <w:rtl/>
          </w:rPr>
          <w:t>اله قدقاق</w:t>
        </w:r>
      </w:ins>
      <w:r w:rsidRPr="00EE6742">
        <w:rPr>
          <w:rFonts w:ascii="Courier New" w:hAnsi="Courier New" w:cs="Courier New"/>
          <w:rtl/>
        </w:rPr>
        <w:t xml:space="preserve"> الاولين </w:t>
      </w:r>
      <w:del w:id="14218" w:author="Transkribus" w:date="2019-12-11T14:30:00Z">
        <w:r w:rsidR="009B6BCA" w:rsidRPr="009B6BCA">
          <w:rPr>
            <w:rFonts w:ascii="Courier New" w:hAnsi="Courier New" w:cs="Courier New"/>
            <w:rtl/>
          </w:rPr>
          <w:delText>والاخرين</w:delText>
        </w:r>
      </w:del>
      <w:ins w:id="14219" w:author="Transkribus" w:date="2019-12-11T14:30:00Z">
        <w:r w:rsidRPr="00EE6742">
          <w:rPr>
            <w:rFonts w:ascii="Courier New" w:hAnsi="Courier New" w:cs="Courier New"/>
            <w:rtl/>
          </w:rPr>
          <w:t>والاخر بن</w:t>
        </w:r>
      </w:ins>
      <w:r w:rsidRPr="00EE6742">
        <w:rPr>
          <w:rFonts w:ascii="Courier New" w:hAnsi="Courier New" w:cs="Courier New"/>
          <w:rtl/>
        </w:rPr>
        <w:t xml:space="preserve"> وان </w:t>
      </w:r>
      <w:del w:id="14220" w:author="Transkribus" w:date="2019-12-11T14:30:00Z">
        <w:r w:rsidR="009B6BCA" w:rsidRPr="009B6BCA">
          <w:rPr>
            <w:rFonts w:ascii="Courier New" w:hAnsi="Courier New" w:cs="Courier New"/>
            <w:rtl/>
          </w:rPr>
          <w:delText xml:space="preserve">تصانيفه فوق تصانيف </w:delText>
        </w:r>
      </w:del>
      <w:ins w:id="14221" w:author="Transkribus" w:date="2019-12-11T14:30:00Z">
        <w:r w:rsidRPr="00EE6742">
          <w:rPr>
            <w:rFonts w:ascii="Courier New" w:hAnsi="Courier New" w:cs="Courier New"/>
            <w:rtl/>
          </w:rPr>
          <w:t>نصاتيفة فوفق نصاقيف</w:t>
        </w:r>
      </w:ins>
    </w:p>
    <w:p w14:paraId="18CDB487" w14:textId="5FD2E7D9" w:rsidR="00EE6742" w:rsidRPr="00EE6742" w:rsidRDefault="00EE6742" w:rsidP="00EE6742">
      <w:pPr>
        <w:pStyle w:val="NurText"/>
        <w:bidi/>
        <w:rPr>
          <w:ins w:id="14222" w:author="Transkribus" w:date="2019-12-11T14:30:00Z"/>
          <w:rFonts w:ascii="Courier New" w:hAnsi="Courier New" w:cs="Courier New"/>
        </w:rPr>
      </w:pPr>
      <w:r w:rsidRPr="00EE6742">
        <w:rPr>
          <w:rFonts w:ascii="Courier New" w:hAnsi="Courier New" w:cs="Courier New"/>
          <w:rtl/>
        </w:rPr>
        <w:t xml:space="preserve">القدماء </w:t>
      </w:r>
      <w:del w:id="14223" w:author="Transkribus" w:date="2019-12-11T14:30:00Z">
        <w:r w:rsidR="009B6BCA" w:rsidRPr="009B6BCA">
          <w:rPr>
            <w:rFonts w:ascii="Courier New" w:hAnsi="Courier New" w:cs="Courier New"/>
            <w:rtl/>
          </w:rPr>
          <w:delText>فهممت لقصده</w:delText>
        </w:r>
      </w:del>
      <w:ins w:id="14224" w:author="Transkribus" w:date="2019-12-11T14:30:00Z">
        <w:r w:rsidRPr="00EE6742">
          <w:rPr>
            <w:rFonts w:ascii="Courier New" w:hAnsi="Courier New" w:cs="Courier New"/>
            <w:rtl/>
          </w:rPr>
          <w:t>فهمهب اقصده</w:t>
        </w:r>
      </w:ins>
      <w:r w:rsidRPr="00EE6742">
        <w:rPr>
          <w:rFonts w:ascii="Courier New" w:hAnsi="Courier New" w:cs="Courier New"/>
          <w:rtl/>
        </w:rPr>
        <w:t xml:space="preserve"> ثم </w:t>
      </w:r>
      <w:del w:id="14225" w:author="Transkribus" w:date="2019-12-11T14:30:00Z">
        <w:r w:rsidR="009B6BCA" w:rsidRPr="009B6BCA">
          <w:rPr>
            <w:rFonts w:ascii="Courier New" w:hAnsi="Courier New" w:cs="Courier New"/>
            <w:rtl/>
          </w:rPr>
          <w:delText>ا</w:delText>
        </w:r>
      </w:del>
      <w:ins w:id="14226" w:author="Transkribus" w:date="2019-12-11T14:30:00Z">
        <w:r w:rsidRPr="00EE6742">
          <w:rPr>
            <w:rFonts w:ascii="Courier New" w:hAnsi="Courier New" w:cs="Courier New"/>
            <w:rtl/>
          </w:rPr>
          <w:t>أ</w:t>
        </w:r>
      </w:ins>
      <w:r w:rsidRPr="00EE6742">
        <w:rPr>
          <w:rFonts w:ascii="Courier New" w:hAnsi="Courier New" w:cs="Courier New"/>
          <w:rtl/>
        </w:rPr>
        <w:t>د</w:t>
      </w:r>
      <w:del w:id="14227" w:author="Transkribus" w:date="2019-12-11T14:30:00Z">
        <w:r w:rsidR="009B6BCA" w:rsidRPr="009B6BCA">
          <w:rPr>
            <w:rFonts w:ascii="Courier New" w:hAnsi="Courier New" w:cs="Courier New"/>
            <w:rtl/>
          </w:rPr>
          <w:delText>ر</w:delText>
        </w:r>
      </w:del>
      <w:ins w:id="14228" w:author="Transkribus" w:date="2019-12-11T14:30:00Z">
        <w:r w:rsidRPr="00EE6742">
          <w:rPr>
            <w:rFonts w:ascii="Courier New" w:hAnsi="Courier New" w:cs="Courier New"/>
            <w:rtl/>
          </w:rPr>
          <w:t>و</w:t>
        </w:r>
      </w:ins>
      <w:r w:rsidRPr="00EE6742">
        <w:rPr>
          <w:rFonts w:ascii="Courier New" w:hAnsi="Courier New" w:cs="Courier New"/>
          <w:rtl/>
        </w:rPr>
        <w:t>ك</w:t>
      </w:r>
      <w:del w:id="14229"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التوفيق </w:t>
      </w:r>
      <w:del w:id="14230" w:author="Transkribus" w:date="2019-12-11T14:30:00Z">
        <w:r w:rsidR="009B6BCA" w:rsidRPr="009B6BCA">
          <w:rPr>
            <w:rFonts w:ascii="Courier New" w:hAnsi="Courier New" w:cs="Courier New"/>
            <w:rtl/>
          </w:rPr>
          <w:delText>ف</w:delText>
        </w:r>
      </w:del>
      <w:ins w:id="14231" w:author="Transkribus" w:date="2019-12-11T14:30:00Z">
        <w:r w:rsidRPr="00EE6742">
          <w:rPr>
            <w:rFonts w:ascii="Courier New" w:hAnsi="Courier New" w:cs="Courier New"/>
            <w:rtl/>
          </w:rPr>
          <w:t>ق</w:t>
        </w:r>
      </w:ins>
      <w:r w:rsidRPr="00EE6742">
        <w:rPr>
          <w:rFonts w:ascii="Courier New" w:hAnsi="Courier New" w:cs="Courier New"/>
          <w:rtl/>
        </w:rPr>
        <w:t>طل</w:t>
      </w:r>
      <w:ins w:id="14232" w:author="Transkribus" w:date="2019-12-11T14:30:00Z">
        <w:r w:rsidRPr="00EE6742">
          <w:rPr>
            <w:rFonts w:ascii="Courier New" w:hAnsi="Courier New" w:cs="Courier New"/>
            <w:rtl/>
          </w:rPr>
          <w:t>ي</w:t>
        </w:r>
      </w:ins>
      <w:r w:rsidRPr="00EE6742">
        <w:rPr>
          <w:rFonts w:ascii="Courier New" w:hAnsi="Courier New" w:cs="Courier New"/>
          <w:rtl/>
        </w:rPr>
        <w:t>ب</w:t>
      </w:r>
      <w:del w:id="14233"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 من ابن يونس </w:t>
      </w:r>
      <w:del w:id="14234" w:author="Transkribus" w:date="2019-12-11T14:30:00Z">
        <w:r w:rsidR="009B6BCA" w:rsidRPr="009B6BCA">
          <w:rPr>
            <w:rFonts w:ascii="Courier New" w:hAnsi="Courier New" w:cs="Courier New"/>
            <w:rtl/>
          </w:rPr>
          <w:delText>شيئا من تصانيفه</w:delText>
        </w:r>
      </w:del>
      <w:ins w:id="14235" w:author="Transkribus" w:date="2019-12-11T14:30:00Z">
        <w:r w:rsidRPr="00EE6742">
          <w:rPr>
            <w:rFonts w:ascii="Courier New" w:hAnsi="Courier New" w:cs="Courier New"/>
            <w:rtl/>
          </w:rPr>
          <w:t>شيامن نصانيفة</w:t>
        </w:r>
      </w:ins>
      <w:r w:rsidRPr="00EE6742">
        <w:rPr>
          <w:rFonts w:ascii="Courier New" w:hAnsi="Courier New" w:cs="Courier New"/>
          <w:rtl/>
        </w:rPr>
        <w:t xml:space="preserve"> وكان</w:t>
      </w:r>
      <w:del w:id="14236" w:author="Transkribus" w:date="2019-12-11T14:30:00Z">
        <w:r w:rsidR="009B6BCA" w:rsidRPr="009B6BCA">
          <w:rPr>
            <w:rFonts w:ascii="Courier New" w:hAnsi="Courier New" w:cs="Courier New"/>
            <w:rtl/>
          </w:rPr>
          <w:delText xml:space="preserve"> ايضا معتقدا فيها فوقعت</w:delText>
        </w:r>
      </w:del>
    </w:p>
    <w:p w14:paraId="26936999" w14:textId="00C67C84" w:rsidR="00EE6742" w:rsidRPr="00EE6742" w:rsidRDefault="00EE6742" w:rsidP="00EE6742">
      <w:pPr>
        <w:pStyle w:val="NurText"/>
        <w:bidi/>
        <w:rPr>
          <w:rFonts w:ascii="Courier New" w:hAnsi="Courier New" w:cs="Courier New"/>
        </w:rPr>
      </w:pPr>
      <w:ins w:id="14237" w:author="Transkribus" w:date="2019-12-11T14:30:00Z">
        <w:r w:rsidRPr="00EE6742">
          <w:rPr>
            <w:rFonts w:ascii="Courier New" w:hAnsi="Courier New" w:cs="Courier New"/>
            <w:rtl/>
          </w:rPr>
          <w:t>ابضا معتقد افيهافوسعت</w:t>
        </w:r>
      </w:ins>
      <w:r w:rsidRPr="00EE6742">
        <w:rPr>
          <w:rFonts w:ascii="Courier New" w:hAnsi="Courier New" w:cs="Courier New"/>
          <w:rtl/>
        </w:rPr>
        <w:t xml:space="preserve"> على </w:t>
      </w:r>
      <w:del w:id="14238" w:author="Transkribus" w:date="2019-12-11T14:30:00Z">
        <w:r w:rsidR="009B6BCA" w:rsidRPr="009B6BCA">
          <w:rPr>
            <w:rFonts w:ascii="Courier New" w:hAnsi="Courier New" w:cs="Courier New"/>
            <w:rtl/>
          </w:rPr>
          <w:delText>التلويحات واللمحة</w:delText>
        </w:r>
      </w:del>
      <w:ins w:id="14239" w:author="Transkribus" w:date="2019-12-11T14:30:00Z">
        <w:r w:rsidRPr="00EE6742">
          <w:rPr>
            <w:rFonts w:ascii="Courier New" w:hAnsi="Courier New" w:cs="Courier New"/>
            <w:rtl/>
          </w:rPr>
          <w:t>التلويجات واللجة</w:t>
        </w:r>
      </w:ins>
      <w:r w:rsidRPr="00EE6742">
        <w:rPr>
          <w:rFonts w:ascii="Courier New" w:hAnsi="Courier New" w:cs="Courier New"/>
          <w:rtl/>
        </w:rPr>
        <w:t xml:space="preserve"> والمعارج </w:t>
      </w:r>
      <w:del w:id="14240" w:author="Transkribus" w:date="2019-12-11T14:30:00Z">
        <w:r w:rsidR="009B6BCA" w:rsidRPr="009B6BCA">
          <w:rPr>
            <w:rFonts w:ascii="Courier New" w:hAnsi="Courier New" w:cs="Courier New"/>
            <w:rtl/>
          </w:rPr>
          <w:delText>فصادفت فيها ما يدل على جهل اهل الزمان ووجدت لى تعاليق كثيرة لا ارتضيها هى خير من كلام هذا الانوك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241" w:author="Transkribus" w:date="2019-12-11T14:30:00Z">
        <w:r w:rsidRPr="00EE6742">
          <w:rPr>
            <w:rFonts w:ascii="Courier New" w:hAnsi="Courier New" w:cs="Courier New"/>
            <w:rtl/>
          </w:rPr>
          <w:t>نصادقت فيه امابدل على جهل</w:t>
        </w:r>
      </w:ins>
    </w:p>
    <w:p w14:paraId="0046E229" w14:textId="6E679CF9" w:rsidR="00EE6742" w:rsidRPr="00EE6742" w:rsidRDefault="009B6BCA" w:rsidP="00EE6742">
      <w:pPr>
        <w:pStyle w:val="NurText"/>
        <w:bidi/>
        <w:rPr>
          <w:ins w:id="14242" w:author="Transkribus" w:date="2019-12-11T14:30:00Z"/>
          <w:rFonts w:ascii="Courier New" w:hAnsi="Courier New" w:cs="Courier New"/>
        </w:rPr>
      </w:pPr>
      <w:dir w:val="rtl">
        <w:dir w:val="rtl">
          <w:ins w:id="14243" w:author="Transkribus" w:date="2019-12-11T14:30:00Z">
            <w:r w:rsidR="00EE6742" w:rsidRPr="00EE6742">
              <w:rPr>
                <w:rFonts w:ascii="Courier New" w:hAnsi="Courier New" w:cs="Courier New"/>
                <w:rtl/>
              </w:rPr>
              <w:t xml:space="preserve">اهل الرمان ووحدتلى تعالبق ك٣ميرة لاأر تصيهاهى خير من كمالام هذا الانولك </w:t>
            </w:r>
          </w:ins>
          <w:r w:rsidR="00EE6742" w:rsidRPr="00EE6742">
            <w:rPr>
              <w:rFonts w:ascii="Courier New" w:hAnsi="Courier New" w:cs="Courier New"/>
              <w:rtl/>
            </w:rPr>
            <w:t xml:space="preserve">وفى </w:t>
          </w:r>
          <w:del w:id="14244" w:author="Transkribus" w:date="2019-12-11T14:30:00Z">
            <w:r w:rsidRPr="009B6BCA">
              <w:rPr>
                <w:rFonts w:ascii="Courier New" w:hAnsi="Courier New" w:cs="Courier New"/>
                <w:rtl/>
              </w:rPr>
              <w:delText>اثناء كلامه يثبت حروفا مقطعة يوهم</w:delText>
            </w:r>
          </w:del>
          <w:ins w:id="14245" w:author="Transkribus" w:date="2019-12-11T14:30:00Z">
            <w:r w:rsidR="00EE6742" w:rsidRPr="00EE6742">
              <w:rPr>
                <w:rFonts w:ascii="Courier New" w:hAnsi="Courier New" w:cs="Courier New"/>
                <w:rtl/>
              </w:rPr>
              <w:t>أتناء</w:t>
            </w:r>
          </w:ins>
        </w:dir>
      </w:dir>
    </w:p>
    <w:p w14:paraId="3A5EEEA0" w14:textId="02CA9410" w:rsidR="00EE6742" w:rsidRPr="00EE6742" w:rsidRDefault="00EE6742" w:rsidP="00EE6742">
      <w:pPr>
        <w:pStyle w:val="NurText"/>
        <w:bidi/>
        <w:rPr>
          <w:rFonts w:ascii="Courier New" w:hAnsi="Courier New" w:cs="Courier New"/>
        </w:rPr>
      </w:pPr>
      <w:ins w:id="14246" w:author="Transkribus" w:date="2019-12-11T14:30:00Z">
        <w:r w:rsidRPr="00EE6742">
          <w:rPr>
            <w:rFonts w:ascii="Courier New" w:hAnsi="Courier New" w:cs="Courier New"/>
            <w:rtl/>
          </w:rPr>
          <w:t>كالامه سلت جروقامعطمة بوهم</w:t>
        </w:r>
      </w:ins>
      <w:r w:rsidRPr="00EE6742">
        <w:rPr>
          <w:rFonts w:ascii="Courier New" w:hAnsi="Courier New" w:cs="Courier New"/>
          <w:rtl/>
        </w:rPr>
        <w:t xml:space="preserve"> بها </w:t>
      </w:r>
      <w:del w:id="14247" w:author="Transkribus" w:date="2019-12-11T14:30:00Z">
        <w:r w:rsidR="009B6BCA" w:rsidRPr="009B6BCA">
          <w:rPr>
            <w:rFonts w:ascii="Courier New" w:hAnsi="Courier New" w:cs="Courier New"/>
            <w:rtl/>
          </w:rPr>
          <w:delText>ا</w:delText>
        </w:r>
      </w:del>
      <w:ins w:id="14248" w:author="Transkribus" w:date="2019-12-11T14:30:00Z">
        <w:r w:rsidRPr="00EE6742">
          <w:rPr>
            <w:rFonts w:ascii="Courier New" w:hAnsi="Courier New" w:cs="Courier New"/>
            <w:rtl/>
          </w:rPr>
          <w:t>أ</w:t>
        </w:r>
      </w:ins>
      <w:r w:rsidRPr="00EE6742">
        <w:rPr>
          <w:rFonts w:ascii="Courier New" w:hAnsi="Courier New" w:cs="Courier New"/>
          <w:rtl/>
        </w:rPr>
        <w:t xml:space="preserve">مثاله انها </w:t>
      </w:r>
      <w:del w:id="14249" w:author="Transkribus" w:date="2019-12-11T14:30:00Z">
        <w:r w:rsidR="009B6BCA" w:rsidRPr="009B6BCA">
          <w:rPr>
            <w:rFonts w:ascii="Courier New" w:hAnsi="Courier New" w:cs="Courier New"/>
            <w:rtl/>
          </w:rPr>
          <w:delText>اسرار الهيه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250" w:author="Transkribus" w:date="2019-12-11T14:30:00Z">
        <w:r w:rsidRPr="00EE6742">
          <w:rPr>
            <w:rFonts w:ascii="Courier New" w:hAnsi="Courier New" w:cs="Courier New"/>
            <w:rtl/>
          </w:rPr>
          <w:t>أسرار الهبة قال ولمادخلت دمسق وحسدب</w:t>
        </w:r>
      </w:ins>
    </w:p>
    <w:p w14:paraId="66F53EA6" w14:textId="5A9C060C" w:rsidR="00EE6742" w:rsidRPr="00EE6742" w:rsidRDefault="009B6BCA" w:rsidP="00EE6742">
      <w:pPr>
        <w:pStyle w:val="NurText"/>
        <w:bidi/>
        <w:rPr>
          <w:rFonts w:ascii="Courier New" w:hAnsi="Courier New" w:cs="Courier New"/>
        </w:rPr>
      </w:pPr>
      <w:dir w:val="rtl">
        <w:dir w:val="rtl">
          <w:del w:id="14251" w:author="Transkribus" w:date="2019-12-11T14:30:00Z">
            <w:r w:rsidRPr="009B6BCA">
              <w:rPr>
                <w:rFonts w:ascii="Courier New" w:hAnsi="Courier New" w:cs="Courier New"/>
                <w:rtl/>
              </w:rPr>
              <w:delText>قال ولما دخلت دمشق وجدت فيها من اعيان بغداد والبلاد ممن</w:delText>
            </w:r>
          </w:del>
          <w:ins w:id="14252" w:author="Transkribus" w:date="2019-12-11T14:30:00Z">
            <w:r w:rsidR="00EE6742" w:rsidRPr="00EE6742">
              <w:rPr>
                <w:rFonts w:ascii="Courier New" w:hAnsi="Courier New" w:cs="Courier New"/>
                <w:rtl/>
              </w:rPr>
              <w:t>فيهامن أعيان بعداد والبلادمن</w:t>
            </w:r>
          </w:ins>
          <w:r w:rsidR="00EE6742" w:rsidRPr="00EE6742">
            <w:rPr>
              <w:rFonts w:ascii="Courier New" w:hAnsi="Courier New" w:cs="Courier New"/>
              <w:rtl/>
            </w:rPr>
            <w:t xml:space="preserve"> جمعهم الاحسان </w:t>
          </w:r>
          <w:del w:id="14253" w:author="Transkribus" w:date="2019-12-11T14:30:00Z">
            <w:r w:rsidRPr="009B6BCA">
              <w:rPr>
                <w:rFonts w:ascii="Courier New" w:hAnsi="Courier New" w:cs="Courier New"/>
                <w:rtl/>
              </w:rPr>
              <w:delText>الصلاحى جمعا كثيرا منهم</w:delText>
            </w:r>
          </w:del>
          <w:ins w:id="14254" w:author="Transkribus" w:date="2019-12-11T14:30:00Z">
            <w:r w:rsidR="00EE6742" w:rsidRPr="00EE6742">
              <w:rPr>
                <w:rFonts w:ascii="Courier New" w:hAnsi="Courier New" w:cs="Courier New"/>
                <w:rtl/>
              </w:rPr>
              <w:t>الصلاحمى جمعاكتبراسنهم</w:t>
            </w:r>
          </w:ins>
          <w:r w:rsidR="00EE6742" w:rsidRPr="00EE6742">
            <w:rPr>
              <w:rFonts w:ascii="Courier New" w:hAnsi="Courier New" w:cs="Courier New"/>
              <w:rtl/>
            </w:rPr>
            <w:t xml:space="preserve"> جمال الدين عبد</w:t>
          </w:r>
        </w:dir>
      </w:dir>
    </w:p>
    <w:p w14:paraId="69715C51" w14:textId="5D4E9B82" w:rsidR="00EE6742" w:rsidRPr="00EE6742" w:rsidRDefault="00EE6742" w:rsidP="00EE6742">
      <w:pPr>
        <w:pStyle w:val="NurText"/>
        <w:bidi/>
        <w:rPr>
          <w:rFonts w:ascii="Courier New" w:hAnsi="Courier New" w:cs="Courier New"/>
        </w:rPr>
      </w:pPr>
      <w:r w:rsidRPr="00EE6742">
        <w:rPr>
          <w:rFonts w:ascii="Courier New" w:hAnsi="Courier New" w:cs="Courier New"/>
          <w:rtl/>
        </w:rPr>
        <w:t>ال</w:t>
      </w:r>
      <w:del w:id="14255"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طيف ولد </w:t>
      </w:r>
      <w:del w:id="14256" w:author="Transkribus" w:date="2019-12-11T14:30:00Z">
        <w:r w:rsidR="009B6BCA" w:rsidRPr="009B6BCA">
          <w:rPr>
            <w:rFonts w:ascii="Courier New" w:hAnsi="Courier New" w:cs="Courier New"/>
            <w:rtl/>
          </w:rPr>
          <w:delText>الشيخ ابى</w:delText>
        </w:r>
      </w:del>
      <w:ins w:id="14257" w:author="Transkribus" w:date="2019-12-11T14:30:00Z">
        <w:r w:rsidRPr="00EE6742">
          <w:rPr>
            <w:rFonts w:ascii="Courier New" w:hAnsi="Courier New" w:cs="Courier New"/>
            <w:rtl/>
          </w:rPr>
          <w:t>الشيح أبى</w:t>
        </w:r>
      </w:ins>
      <w:r w:rsidRPr="00EE6742">
        <w:rPr>
          <w:rFonts w:ascii="Courier New" w:hAnsi="Courier New" w:cs="Courier New"/>
          <w:rtl/>
        </w:rPr>
        <w:t xml:space="preserve"> النجيب وجماعة </w:t>
      </w:r>
      <w:del w:id="14258" w:author="Transkribus" w:date="2019-12-11T14:30:00Z">
        <w:r w:rsidR="009B6BCA" w:rsidRPr="009B6BCA">
          <w:rPr>
            <w:rFonts w:ascii="Courier New" w:hAnsi="Courier New" w:cs="Courier New"/>
            <w:rtl/>
          </w:rPr>
          <w:delText>بق</w:delText>
        </w:r>
      </w:del>
      <w:ins w:id="14259" w:author="Transkribus" w:date="2019-12-11T14:30:00Z">
        <w:r w:rsidRPr="00EE6742">
          <w:rPr>
            <w:rFonts w:ascii="Courier New" w:hAnsi="Courier New" w:cs="Courier New"/>
            <w:rtl/>
          </w:rPr>
          <w:t>ع</w:t>
        </w:r>
      </w:ins>
      <w:r w:rsidRPr="00EE6742">
        <w:rPr>
          <w:rFonts w:ascii="Courier New" w:hAnsi="Courier New" w:cs="Courier New"/>
          <w:rtl/>
        </w:rPr>
        <w:t xml:space="preserve">يت من </w:t>
      </w:r>
      <w:del w:id="14260" w:author="Transkribus" w:date="2019-12-11T14:30:00Z">
        <w:r w:rsidR="009B6BCA" w:rsidRPr="009B6BCA">
          <w:rPr>
            <w:rFonts w:ascii="Courier New" w:hAnsi="Courier New" w:cs="Courier New"/>
            <w:rtl/>
          </w:rPr>
          <w:delText>بيت</w:delText>
        </w:r>
      </w:del>
      <w:ins w:id="14261" w:author="Transkribus" w:date="2019-12-11T14:30:00Z">
        <w:r w:rsidRPr="00EE6742">
          <w:rPr>
            <w:rFonts w:ascii="Courier New" w:hAnsi="Courier New" w:cs="Courier New"/>
            <w:rtl/>
          </w:rPr>
          <w:t>يب</w:t>
        </w:r>
      </w:ins>
      <w:r w:rsidRPr="00EE6742">
        <w:rPr>
          <w:rFonts w:ascii="Courier New" w:hAnsi="Courier New" w:cs="Courier New"/>
          <w:rtl/>
        </w:rPr>
        <w:t xml:space="preserve"> رئيس الرؤساء وابن طلحة الكاتب</w:t>
      </w:r>
    </w:p>
    <w:p w14:paraId="3CEF6C7D" w14:textId="04711494" w:rsidR="00EE6742" w:rsidRPr="00EE6742" w:rsidRDefault="00EE6742" w:rsidP="00EE6742">
      <w:pPr>
        <w:pStyle w:val="NurText"/>
        <w:bidi/>
        <w:rPr>
          <w:ins w:id="14262" w:author="Transkribus" w:date="2019-12-11T14:30:00Z"/>
          <w:rFonts w:ascii="Courier New" w:hAnsi="Courier New" w:cs="Courier New"/>
        </w:rPr>
      </w:pPr>
      <w:r w:rsidRPr="00EE6742">
        <w:rPr>
          <w:rFonts w:ascii="Courier New" w:hAnsi="Courier New" w:cs="Courier New"/>
          <w:rtl/>
        </w:rPr>
        <w:t xml:space="preserve">وبيت ابن </w:t>
      </w:r>
      <w:del w:id="14263" w:author="Transkribus" w:date="2019-12-11T14:30:00Z">
        <w:r w:rsidR="009B6BCA" w:rsidRPr="009B6BCA">
          <w:rPr>
            <w:rFonts w:ascii="Courier New" w:hAnsi="Courier New" w:cs="Courier New"/>
            <w:rtl/>
          </w:rPr>
          <w:delText>جهير وابن</w:delText>
        </w:r>
      </w:del>
      <w:ins w:id="14264" w:author="Transkribus" w:date="2019-12-11T14:30:00Z">
        <w:r w:rsidRPr="00EE6742">
          <w:rPr>
            <w:rFonts w:ascii="Courier New" w:hAnsi="Courier New" w:cs="Courier New"/>
            <w:rtl/>
          </w:rPr>
          <w:t>جهيروابن</w:t>
        </w:r>
      </w:ins>
      <w:r w:rsidRPr="00EE6742">
        <w:rPr>
          <w:rFonts w:ascii="Courier New" w:hAnsi="Courier New" w:cs="Courier New"/>
          <w:rtl/>
        </w:rPr>
        <w:t xml:space="preserve"> العطار الم</w:t>
      </w:r>
      <w:del w:id="14265" w:author="Transkribus" w:date="2019-12-11T14:30:00Z">
        <w:r w:rsidR="009B6BCA" w:rsidRPr="009B6BCA">
          <w:rPr>
            <w:rFonts w:ascii="Courier New" w:hAnsi="Courier New" w:cs="Courier New"/>
            <w:rtl/>
          </w:rPr>
          <w:delText>ق</w:delText>
        </w:r>
      </w:del>
      <w:ins w:id="14266" w:author="Transkribus" w:date="2019-12-11T14:30:00Z">
        <w:r w:rsidRPr="00EE6742">
          <w:rPr>
            <w:rFonts w:ascii="Courier New" w:hAnsi="Courier New" w:cs="Courier New"/>
            <w:rtl/>
          </w:rPr>
          <w:t>ف</w:t>
        </w:r>
      </w:ins>
      <w:r w:rsidRPr="00EE6742">
        <w:rPr>
          <w:rFonts w:ascii="Courier New" w:hAnsi="Courier New" w:cs="Courier New"/>
          <w:rtl/>
        </w:rPr>
        <w:t>تول الوزير وابن هب</w:t>
      </w:r>
      <w:del w:id="14267" w:author="Transkribus" w:date="2019-12-11T14:30:00Z">
        <w:r w:rsidR="009B6BCA" w:rsidRPr="009B6BCA">
          <w:rPr>
            <w:rFonts w:ascii="Courier New" w:hAnsi="Courier New" w:cs="Courier New"/>
            <w:rtl/>
          </w:rPr>
          <w:delText>ي</w:delText>
        </w:r>
      </w:del>
      <w:r w:rsidRPr="00EE6742">
        <w:rPr>
          <w:rFonts w:ascii="Courier New" w:hAnsi="Courier New" w:cs="Courier New"/>
          <w:rtl/>
        </w:rPr>
        <w:t>رة الوزير وا</w:t>
      </w:r>
      <w:del w:id="14268" w:author="Transkribus" w:date="2019-12-11T14:30:00Z">
        <w:r w:rsidR="009B6BCA" w:rsidRPr="009B6BCA">
          <w:rPr>
            <w:rFonts w:ascii="Courier New" w:hAnsi="Courier New" w:cs="Courier New"/>
            <w:rtl/>
          </w:rPr>
          <w:delText>جتم</w:delText>
        </w:r>
      </w:del>
      <w:ins w:id="14269" w:author="Transkribus" w:date="2019-12-11T14:30:00Z">
        <w:r w:rsidRPr="00EE6742">
          <w:rPr>
            <w:rFonts w:ascii="Courier New" w:hAnsi="Courier New" w:cs="Courier New"/>
            <w:rtl/>
          </w:rPr>
          <w:t>ح</w:t>
        </w:r>
      </w:ins>
      <w:r w:rsidRPr="00EE6742">
        <w:rPr>
          <w:rFonts w:ascii="Courier New" w:hAnsi="Courier New" w:cs="Courier New"/>
          <w:rtl/>
        </w:rPr>
        <w:t>ع</w:t>
      </w:r>
      <w:ins w:id="14270" w:author="Transkribus" w:date="2019-12-11T14:30:00Z">
        <w:r w:rsidRPr="00EE6742">
          <w:rPr>
            <w:rFonts w:ascii="Courier New" w:hAnsi="Courier New" w:cs="Courier New"/>
            <w:rtl/>
          </w:rPr>
          <w:t>ع</w:t>
        </w:r>
      </w:ins>
      <w:r w:rsidRPr="00EE6742">
        <w:rPr>
          <w:rFonts w:ascii="Courier New" w:hAnsi="Courier New" w:cs="Courier New"/>
          <w:rtl/>
        </w:rPr>
        <w:t xml:space="preserve">ت بالكندى </w:t>
      </w:r>
      <w:del w:id="14271" w:author="Transkribus" w:date="2019-12-11T14:30:00Z">
        <w:r w:rsidR="009B6BCA" w:rsidRPr="009B6BCA">
          <w:rPr>
            <w:rFonts w:ascii="Courier New" w:hAnsi="Courier New" w:cs="Courier New"/>
            <w:rtl/>
          </w:rPr>
          <w:delText>البغدادى النحوى وجرى بيننا مباحثات وكان شيخا بهيا ذكيا مثريا له جانب</w:delText>
        </w:r>
      </w:del>
      <w:ins w:id="14272" w:author="Transkribus" w:date="2019-12-11T14:30:00Z">
        <w:r w:rsidRPr="00EE6742">
          <w:rPr>
            <w:rFonts w:ascii="Courier New" w:hAnsi="Courier New" w:cs="Courier New"/>
            <w:rtl/>
          </w:rPr>
          <w:t>العدادى</w:t>
        </w:r>
      </w:ins>
    </w:p>
    <w:p w14:paraId="4821C1D0" w14:textId="012F2864" w:rsidR="00EE6742" w:rsidRPr="00EE6742" w:rsidRDefault="00EE6742" w:rsidP="00EE6742">
      <w:pPr>
        <w:pStyle w:val="NurText"/>
        <w:bidi/>
        <w:rPr>
          <w:rFonts w:ascii="Courier New" w:hAnsi="Courier New" w:cs="Courier New"/>
        </w:rPr>
      </w:pPr>
      <w:ins w:id="14273" w:author="Transkribus" w:date="2019-12-11T14:30:00Z">
        <w:r w:rsidRPr="00EE6742">
          <w:rPr>
            <w:rFonts w:ascii="Courier New" w:hAnsi="Courier New" w:cs="Courier New"/>
            <w:rtl/>
          </w:rPr>
          <w:t>ابحوى وجحرى بتنامباحثان وكان شية ابهياد كمامتر اله جاتب</w:t>
        </w:r>
      </w:ins>
      <w:r w:rsidRPr="00EE6742">
        <w:rPr>
          <w:rFonts w:ascii="Courier New" w:hAnsi="Courier New" w:cs="Courier New"/>
          <w:rtl/>
        </w:rPr>
        <w:t xml:space="preserve"> من السلطان لكنه </w:t>
      </w:r>
      <w:del w:id="14274" w:author="Transkribus" w:date="2019-12-11T14:30:00Z">
        <w:r w:rsidR="009B6BCA" w:rsidRPr="009B6BCA">
          <w:rPr>
            <w:rFonts w:ascii="Courier New" w:hAnsi="Courier New" w:cs="Courier New"/>
            <w:rtl/>
          </w:rPr>
          <w:delText>كان معجبا بنفسه مؤذيا لجليسه وجرت بيننا مباحثات فاظهرنى الله تعالى عليه فى مسائل كثيرة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275" w:author="Transkribus" w:date="2019-12-11T14:30:00Z">
        <w:r w:rsidRPr="00EE6742">
          <w:rPr>
            <w:rFonts w:ascii="Courier New" w:hAnsi="Courier New" w:cs="Courier New"/>
            <w:rtl/>
          </w:rPr>
          <w:t>كمان</w:t>
        </w:r>
      </w:ins>
    </w:p>
    <w:p w14:paraId="52153090" w14:textId="2926EFF7" w:rsidR="00EE6742" w:rsidRPr="00EE6742" w:rsidRDefault="009B6BCA" w:rsidP="00EE6742">
      <w:pPr>
        <w:pStyle w:val="NurText"/>
        <w:bidi/>
        <w:rPr>
          <w:ins w:id="14276" w:author="Transkribus" w:date="2019-12-11T14:30:00Z"/>
          <w:rFonts w:ascii="Courier New" w:hAnsi="Courier New" w:cs="Courier New"/>
        </w:rPr>
      </w:pPr>
      <w:dir w:val="rtl">
        <w:dir w:val="rtl">
          <w:ins w:id="14277" w:author="Transkribus" w:date="2019-12-11T14:30:00Z">
            <w:r w:rsidR="00EE6742" w:rsidRPr="00EE6742">
              <w:rPr>
                <w:rFonts w:ascii="Courier New" w:hAnsi="Courier New" w:cs="Courier New"/>
                <w:rtl/>
              </w:rPr>
              <w:t xml:space="preserve">مجمايفقسه مود بالخليسة وحرف بعتناهباحتات فاطهرفى الله تعالى عليه فى مساقل كشبرة </w:t>
            </w:r>
          </w:ins>
          <w:r w:rsidR="00EE6742" w:rsidRPr="00EE6742">
            <w:rPr>
              <w:rFonts w:ascii="Courier New" w:hAnsi="Courier New" w:cs="Courier New"/>
              <w:rtl/>
            </w:rPr>
            <w:t>ثم</w:t>
          </w:r>
          <w:del w:id="14278" w:author="Transkribus" w:date="2019-12-11T14:30:00Z">
            <w:r w:rsidRPr="009B6BCA">
              <w:rPr>
                <w:rFonts w:ascii="Courier New" w:hAnsi="Courier New" w:cs="Courier New"/>
                <w:rtl/>
              </w:rPr>
              <w:delText xml:space="preserve"> انى اهملت جانبه</w:delText>
            </w:r>
          </w:del>
        </w:dir>
      </w:dir>
    </w:p>
    <w:p w14:paraId="11F4E2A6" w14:textId="3EAA39F6" w:rsidR="00EE6742" w:rsidRPr="00EE6742" w:rsidRDefault="00EE6742" w:rsidP="00EE6742">
      <w:pPr>
        <w:pStyle w:val="NurText"/>
        <w:bidi/>
        <w:rPr>
          <w:rFonts w:ascii="Courier New" w:hAnsi="Courier New" w:cs="Courier New"/>
        </w:rPr>
      </w:pPr>
      <w:ins w:id="14279" w:author="Transkribus" w:date="2019-12-11T14:30:00Z">
        <w:r w:rsidRPr="00EE6742">
          <w:rPr>
            <w:rFonts w:ascii="Courier New" w:hAnsi="Courier New" w:cs="Courier New"/>
            <w:rtl/>
          </w:rPr>
          <w:t>ابنى أحصلت جانه</w:t>
        </w:r>
      </w:ins>
      <w:r w:rsidRPr="00EE6742">
        <w:rPr>
          <w:rFonts w:ascii="Courier New" w:hAnsi="Courier New" w:cs="Courier New"/>
          <w:rtl/>
        </w:rPr>
        <w:t xml:space="preserve"> فكان </w:t>
      </w:r>
      <w:del w:id="14280" w:author="Transkribus" w:date="2019-12-11T14:30:00Z">
        <w:r w:rsidR="009B6BCA" w:rsidRPr="009B6BCA">
          <w:rPr>
            <w:rFonts w:ascii="Courier New" w:hAnsi="Courier New" w:cs="Courier New"/>
            <w:rtl/>
          </w:rPr>
          <w:delText>يتاذى باهمالى له اكثر مما يتاذى</w:delText>
        </w:r>
      </w:del>
      <w:ins w:id="14281" w:author="Transkribus" w:date="2019-12-11T14:30:00Z">
        <w:r w:rsidRPr="00EE6742">
          <w:rPr>
            <w:rFonts w:ascii="Courier New" w:hAnsi="Courier New" w:cs="Courier New"/>
            <w:rtl/>
          </w:rPr>
          <w:t>بتادى باعمالى ه أ كتر عايت أدى</w:t>
        </w:r>
      </w:ins>
      <w:r w:rsidRPr="00EE6742">
        <w:rPr>
          <w:rFonts w:ascii="Courier New" w:hAnsi="Courier New" w:cs="Courier New"/>
          <w:rtl/>
        </w:rPr>
        <w:t xml:space="preserve"> الناس </w:t>
      </w:r>
      <w:del w:id="14282" w:author="Transkribus" w:date="2019-12-11T14:30:00Z">
        <w:r w:rsidR="009B6BCA" w:rsidRPr="009B6BCA">
          <w:rPr>
            <w:rFonts w:ascii="Courier New" w:hAnsi="Courier New" w:cs="Courier New"/>
            <w:rtl/>
          </w:rPr>
          <w:delText>منه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283" w:author="Transkribus" w:date="2019-12-11T14:30:00Z">
        <w:r w:rsidRPr="00EE6742">
          <w:rPr>
            <w:rFonts w:ascii="Courier New" w:hAnsi="Courier New" w:cs="Courier New"/>
            <w:rtl/>
          </w:rPr>
          <w:t>منهوصملت بديسق نصاقيف</w:t>
        </w:r>
      </w:ins>
    </w:p>
    <w:p w14:paraId="7AA7C814" w14:textId="237E6FBB" w:rsidR="00EE6742" w:rsidRPr="00EE6742" w:rsidRDefault="009B6BCA" w:rsidP="00EE6742">
      <w:pPr>
        <w:pStyle w:val="NurText"/>
        <w:bidi/>
        <w:rPr>
          <w:ins w:id="14284" w:author="Transkribus" w:date="2019-12-11T14:30:00Z"/>
          <w:rFonts w:ascii="Courier New" w:hAnsi="Courier New" w:cs="Courier New"/>
        </w:rPr>
      </w:pPr>
      <w:dir w:val="rtl">
        <w:dir w:val="rtl">
          <w:del w:id="14285" w:author="Transkribus" w:date="2019-12-11T14:30:00Z">
            <w:r w:rsidRPr="009B6BCA">
              <w:rPr>
                <w:rFonts w:ascii="Courier New" w:hAnsi="Courier New" w:cs="Courier New"/>
                <w:rtl/>
              </w:rPr>
              <w:delText>وعملت بدمشق تصانيف جمة منها غريب الحديث الكبير جمعت فيه غريب ابى عبيد القاسم بن سلام وغريب ابن قتيبة وغريب</w:delText>
            </w:r>
          </w:del>
          <w:ins w:id="14286" w:author="Transkribus" w:date="2019-12-11T14:30:00Z">
            <w:r w:rsidR="00EE6742" w:rsidRPr="00EE6742">
              <w:rPr>
                <w:rFonts w:ascii="Courier New" w:hAnsi="Courier New" w:cs="Courier New"/>
                <w:rtl/>
              </w:rPr>
              <w:t>حمةمنها عريب الجديب الكمير حمعت فيسه عزيب أبى عببيد القساسم بن سلام وعريب ابن</w:t>
            </w:r>
          </w:ins>
        </w:dir>
      </w:dir>
    </w:p>
    <w:p w14:paraId="11B395F0" w14:textId="12E07A2B" w:rsidR="00EE6742" w:rsidRPr="00EE6742" w:rsidRDefault="00EE6742" w:rsidP="00EE6742">
      <w:pPr>
        <w:pStyle w:val="NurText"/>
        <w:bidi/>
        <w:rPr>
          <w:ins w:id="14287" w:author="Transkribus" w:date="2019-12-11T14:30:00Z"/>
          <w:rFonts w:ascii="Courier New" w:hAnsi="Courier New" w:cs="Courier New"/>
        </w:rPr>
      </w:pPr>
      <w:ins w:id="14288" w:author="Transkribus" w:date="2019-12-11T14:30:00Z">
        <w:r w:rsidRPr="00EE6742">
          <w:rPr>
            <w:rFonts w:ascii="Courier New" w:hAnsi="Courier New" w:cs="Courier New"/>
            <w:rtl/>
          </w:rPr>
          <w:t>فتببه وعريب</w:t>
        </w:r>
      </w:ins>
      <w:r w:rsidRPr="00EE6742">
        <w:rPr>
          <w:rFonts w:ascii="Courier New" w:hAnsi="Courier New" w:cs="Courier New"/>
          <w:rtl/>
        </w:rPr>
        <w:t xml:space="preserve"> الخطابى </w:t>
      </w:r>
      <w:del w:id="14289" w:author="Transkribus" w:date="2019-12-11T14:30:00Z">
        <w:r w:rsidR="009B6BCA" w:rsidRPr="009B6BCA">
          <w:rPr>
            <w:rFonts w:ascii="Courier New" w:hAnsi="Courier New" w:cs="Courier New"/>
            <w:rtl/>
          </w:rPr>
          <w:delText>وكنت ابتدات</w:delText>
        </w:r>
      </w:del>
      <w:ins w:id="14290" w:author="Transkribus" w:date="2019-12-11T14:30:00Z">
        <w:r w:rsidRPr="00EE6742">
          <w:rPr>
            <w:rFonts w:ascii="Courier New" w:hAnsi="Courier New" w:cs="Courier New"/>
            <w:rtl/>
          </w:rPr>
          <w:t>وكنب التدات</w:t>
        </w:r>
      </w:ins>
      <w:r w:rsidRPr="00EE6742">
        <w:rPr>
          <w:rFonts w:ascii="Courier New" w:hAnsi="Courier New" w:cs="Courier New"/>
          <w:rtl/>
        </w:rPr>
        <w:t xml:space="preserve"> به فى المو</w:t>
      </w:r>
      <w:del w:id="14291" w:author="Transkribus" w:date="2019-12-11T14:30:00Z">
        <w:r w:rsidR="009B6BCA" w:rsidRPr="009B6BCA">
          <w:rPr>
            <w:rFonts w:ascii="Courier New" w:hAnsi="Courier New" w:cs="Courier New"/>
            <w:rtl/>
          </w:rPr>
          <w:delText>ص</w:delText>
        </w:r>
      </w:del>
      <w:ins w:id="14292" w:author="Transkribus" w:date="2019-12-11T14:30:00Z">
        <w:r w:rsidRPr="00EE6742">
          <w:rPr>
            <w:rFonts w:ascii="Courier New" w:hAnsi="Courier New" w:cs="Courier New"/>
            <w:rtl/>
          </w:rPr>
          <w:t>ض</w:t>
        </w:r>
      </w:ins>
      <w:r w:rsidRPr="00EE6742">
        <w:rPr>
          <w:rFonts w:ascii="Courier New" w:hAnsi="Courier New" w:cs="Courier New"/>
          <w:rtl/>
        </w:rPr>
        <w:t xml:space="preserve">ل وعملت له </w:t>
      </w:r>
      <w:del w:id="14293" w:author="Transkribus" w:date="2019-12-11T14:30:00Z">
        <w:r w:rsidR="009B6BCA" w:rsidRPr="009B6BCA">
          <w:rPr>
            <w:rFonts w:ascii="Courier New" w:hAnsi="Courier New" w:cs="Courier New"/>
            <w:rtl/>
          </w:rPr>
          <w:delText>مختصرا سميته المجرد وعملت كتاب الواضحة</w:delText>
        </w:r>
      </w:del>
      <w:ins w:id="14294" w:author="Transkribus" w:date="2019-12-11T14:30:00Z">
        <w:r w:rsidRPr="00EE6742">
          <w:rPr>
            <w:rFonts w:ascii="Courier New" w:hAnsi="Courier New" w:cs="Courier New"/>
            <w:rtl/>
          </w:rPr>
          <w:t>محنصر ا شميية المجردوعملت</w:t>
        </w:r>
      </w:ins>
    </w:p>
    <w:p w14:paraId="318BD69B" w14:textId="676EF0AE" w:rsidR="00EE6742" w:rsidRPr="00EE6742" w:rsidRDefault="00EE6742" w:rsidP="00EE6742">
      <w:pPr>
        <w:pStyle w:val="NurText"/>
        <w:bidi/>
        <w:rPr>
          <w:ins w:id="14295" w:author="Transkribus" w:date="2019-12-11T14:30:00Z"/>
          <w:rFonts w:ascii="Courier New" w:hAnsi="Courier New" w:cs="Courier New"/>
        </w:rPr>
      </w:pPr>
      <w:ins w:id="14296" w:author="Transkribus" w:date="2019-12-11T14:30:00Z">
        <w:r w:rsidRPr="00EE6742">
          <w:rPr>
            <w:rFonts w:ascii="Courier New" w:hAnsi="Courier New" w:cs="Courier New"/>
            <w:rtl/>
          </w:rPr>
          <w:t>كناب الواصحه</w:t>
        </w:r>
      </w:ins>
      <w:r w:rsidRPr="00EE6742">
        <w:rPr>
          <w:rFonts w:ascii="Courier New" w:hAnsi="Courier New" w:cs="Courier New"/>
          <w:rtl/>
        </w:rPr>
        <w:t xml:space="preserve"> فى اعراب </w:t>
      </w:r>
      <w:del w:id="14297" w:author="Transkribus" w:date="2019-12-11T14:30:00Z">
        <w:r w:rsidR="009B6BCA" w:rsidRPr="009B6BCA">
          <w:rPr>
            <w:rFonts w:ascii="Courier New" w:hAnsi="Courier New" w:cs="Courier New"/>
            <w:rtl/>
          </w:rPr>
          <w:delText>الفاتحة نحو عشرين</w:delText>
        </w:r>
      </w:del>
      <w:ins w:id="14298" w:author="Transkribus" w:date="2019-12-11T14:30:00Z">
        <w:r w:rsidRPr="00EE6742">
          <w:rPr>
            <w:rFonts w:ascii="Courier New" w:hAnsi="Courier New" w:cs="Courier New"/>
            <w:rtl/>
          </w:rPr>
          <w:t>القامجة جوعسر بن</w:t>
        </w:r>
      </w:ins>
      <w:r w:rsidRPr="00EE6742">
        <w:rPr>
          <w:rFonts w:ascii="Courier New" w:hAnsi="Courier New" w:cs="Courier New"/>
          <w:rtl/>
        </w:rPr>
        <w:t xml:space="preserve"> كراسا وكتاب الالف وال</w:t>
      </w:r>
      <w:del w:id="14299"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ام وكتاب </w:t>
      </w:r>
      <w:del w:id="14300" w:author="Transkribus" w:date="2019-12-11T14:30:00Z">
        <w:r w:rsidR="009B6BCA" w:rsidRPr="009B6BCA">
          <w:rPr>
            <w:rFonts w:ascii="Courier New" w:hAnsi="Courier New" w:cs="Courier New"/>
            <w:rtl/>
          </w:rPr>
          <w:delText>رب وكتابا</w:delText>
        </w:r>
      </w:del>
      <w:ins w:id="14301" w:author="Transkribus" w:date="2019-12-11T14:30:00Z">
        <w:r w:rsidRPr="00EE6742">
          <w:rPr>
            <w:rFonts w:ascii="Courier New" w:hAnsi="Courier New" w:cs="Courier New"/>
            <w:rtl/>
          </w:rPr>
          <w:t>وب</w:t>
        </w:r>
      </w:ins>
    </w:p>
    <w:p w14:paraId="5CB4B78C" w14:textId="26142824" w:rsidR="00EE6742" w:rsidRPr="00EE6742" w:rsidRDefault="00EE6742" w:rsidP="00EE6742">
      <w:pPr>
        <w:pStyle w:val="NurText"/>
        <w:bidi/>
        <w:rPr>
          <w:rFonts w:ascii="Courier New" w:hAnsi="Courier New" w:cs="Courier New"/>
        </w:rPr>
      </w:pPr>
      <w:ins w:id="14302" w:author="Transkribus" w:date="2019-12-11T14:30:00Z">
        <w:r w:rsidRPr="00EE6742">
          <w:rPr>
            <w:rFonts w:ascii="Courier New" w:hAnsi="Courier New" w:cs="Courier New"/>
            <w:rtl/>
          </w:rPr>
          <w:t>وكنابا</w:t>
        </w:r>
      </w:ins>
      <w:r w:rsidRPr="00EE6742">
        <w:rPr>
          <w:rFonts w:ascii="Courier New" w:hAnsi="Courier New" w:cs="Courier New"/>
          <w:rtl/>
        </w:rPr>
        <w:t xml:space="preserve"> فى الذات والصفات </w:t>
      </w:r>
      <w:del w:id="14303" w:author="Transkribus" w:date="2019-12-11T14:30:00Z">
        <w:r w:rsidR="009B6BCA" w:rsidRPr="009B6BCA">
          <w:rPr>
            <w:rFonts w:ascii="Courier New" w:hAnsi="Courier New" w:cs="Courier New"/>
            <w:rtl/>
          </w:rPr>
          <w:delText>الذاتية الجارية على السنة المتكلمين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304" w:author="Transkribus" w:date="2019-12-11T14:30:00Z">
        <w:r w:rsidRPr="00EE6742">
          <w:rPr>
            <w:rFonts w:ascii="Courier New" w:hAnsi="Courier New" w:cs="Courier New"/>
            <w:rtl/>
          </w:rPr>
          <w:t>الذائبة الجار بة على الستة التكامين وقصدب بهذة المستلة الرد</w:t>
        </w:r>
      </w:ins>
    </w:p>
    <w:p w14:paraId="1BF25B64" w14:textId="388B7E16" w:rsidR="00EE6742" w:rsidRPr="00EE6742" w:rsidRDefault="009B6BCA" w:rsidP="00EE6742">
      <w:pPr>
        <w:pStyle w:val="NurText"/>
        <w:bidi/>
        <w:rPr>
          <w:ins w:id="14305" w:author="Transkribus" w:date="2019-12-11T14:30:00Z"/>
          <w:rFonts w:ascii="Courier New" w:hAnsi="Courier New" w:cs="Courier New"/>
        </w:rPr>
      </w:pPr>
      <w:dir w:val="rtl">
        <w:dir w:val="rtl">
          <w:del w:id="14306" w:author="Transkribus" w:date="2019-12-11T14:30:00Z">
            <w:r w:rsidRPr="009B6BCA">
              <w:rPr>
                <w:rFonts w:ascii="Courier New" w:hAnsi="Courier New" w:cs="Courier New"/>
                <w:rtl/>
              </w:rPr>
              <w:delText>وقصدت بهذه المسالة الرد</w:delText>
            </w:r>
          </w:del>
          <w:r w:rsidR="00EE6742" w:rsidRPr="00EE6742">
            <w:rPr>
              <w:rFonts w:ascii="Courier New" w:hAnsi="Courier New" w:cs="Courier New"/>
              <w:rtl/>
            </w:rPr>
            <w:t xml:space="preserve"> على الكندى ووجد</w:t>
          </w:r>
          <w:del w:id="14307"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 بدمشق الش</w:t>
          </w:r>
          <w:del w:id="14308" w:author="Transkribus" w:date="2019-12-11T14:30:00Z">
            <w:r w:rsidRPr="009B6BCA">
              <w:rPr>
                <w:rFonts w:ascii="Courier New" w:hAnsi="Courier New" w:cs="Courier New"/>
                <w:rtl/>
              </w:rPr>
              <w:delText>يخ</w:delText>
            </w:r>
          </w:del>
          <w:ins w:id="14309"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عبد الله بن </w:t>
          </w:r>
          <w:del w:id="14310" w:author="Transkribus" w:date="2019-12-11T14:30:00Z">
            <w:r w:rsidRPr="009B6BCA">
              <w:rPr>
                <w:rFonts w:ascii="Courier New" w:hAnsi="Courier New" w:cs="Courier New"/>
                <w:rtl/>
              </w:rPr>
              <w:delText>نائلى نازلا بالماذنة الغربية وقد عكف</w:delText>
            </w:r>
          </w:del>
          <w:ins w:id="14311" w:author="Transkribus" w:date="2019-12-11T14:30:00Z">
            <w:r w:rsidR="00EE6742" w:rsidRPr="00EE6742">
              <w:rPr>
                <w:rFonts w:ascii="Courier New" w:hAnsi="Courier New" w:cs="Courier New"/>
                <w:rtl/>
              </w:rPr>
              <w:t>ثالى ثازلا بالمادثة الغرية ومدحكف</w:t>
            </w:r>
          </w:ins>
          <w:r w:rsidR="00EE6742" w:rsidRPr="00EE6742">
            <w:rPr>
              <w:rFonts w:ascii="Courier New" w:hAnsi="Courier New" w:cs="Courier New"/>
              <w:rtl/>
            </w:rPr>
            <w:t xml:space="preserve"> عليه</w:t>
          </w:r>
          <w:del w:id="14312" w:author="Transkribus" w:date="2019-12-11T14:30:00Z">
            <w:r w:rsidRPr="009B6BCA">
              <w:rPr>
                <w:rFonts w:ascii="Courier New" w:hAnsi="Courier New" w:cs="Courier New"/>
                <w:rtl/>
              </w:rPr>
              <w:delText xml:space="preserve"> جماعة وتحزب</w:delText>
            </w:r>
          </w:del>
        </w:dir>
      </w:dir>
    </w:p>
    <w:p w14:paraId="3BA8C386" w14:textId="11EDAE01" w:rsidR="00EE6742" w:rsidRPr="00EE6742" w:rsidRDefault="00EE6742" w:rsidP="00EE6742">
      <w:pPr>
        <w:pStyle w:val="NurText"/>
        <w:bidi/>
        <w:rPr>
          <w:ins w:id="14313" w:author="Transkribus" w:date="2019-12-11T14:30:00Z"/>
          <w:rFonts w:ascii="Courier New" w:hAnsi="Courier New" w:cs="Courier New"/>
        </w:rPr>
      </w:pPr>
      <w:ins w:id="14314" w:author="Transkribus" w:date="2019-12-11T14:30:00Z">
        <w:r w:rsidRPr="00EE6742">
          <w:rPr>
            <w:rFonts w:ascii="Courier New" w:hAnsi="Courier New" w:cs="Courier New"/>
            <w:rtl/>
          </w:rPr>
          <w:t xml:space="preserve"> جماعه ويجرب</w:t>
        </w:r>
      </w:ins>
      <w:r w:rsidRPr="00EE6742">
        <w:rPr>
          <w:rFonts w:ascii="Courier New" w:hAnsi="Courier New" w:cs="Courier New"/>
          <w:rtl/>
        </w:rPr>
        <w:t xml:space="preserve"> الناس فيه </w:t>
      </w:r>
      <w:del w:id="14315" w:author="Transkribus" w:date="2019-12-11T14:30:00Z">
        <w:r w:rsidR="009B6BCA" w:rsidRPr="009B6BCA">
          <w:rPr>
            <w:rFonts w:ascii="Courier New" w:hAnsi="Courier New" w:cs="Courier New"/>
            <w:rtl/>
          </w:rPr>
          <w:delText>حزبين</w:delText>
        </w:r>
      </w:del>
      <w:ins w:id="14316" w:author="Transkribus" w:date="2019-12-11T14:30:00Z">
        <w:r w:rsidRPr="00EE6742">
          <w:rPr>
            <w:rFonts w:ascii="Courier New" w:hAnsi="Courier New" w:cs="Courier New"/>
            <w:rtl/>
          </w:rPr>
          <w:t>جريين</w:t>
        </w:r>
      </w:ins>
      <w:r w:rsidRPr="00EE6742">
        <w:rPr>
          <w:rFonts w:ascii="Courier New" w:hAnsi="Courier New" w:cs="Courier New"/>
          <w:rtl/>
        </w:rPr>
        <w:t xml:space="preserve"> له و</w:t>
      </w:r>
      <w:del w:id="14317" w:author="Transkribus" w:date="2019-12-11T14:30:00Z">
        <w:r w:rsidR="009B6BCA" w:rsidRPr="009B6BCA">
          <w:rPr>
            <w:rFonts w:ascii="Courier New" w:hAnsi="Courier New" w:cs="Courier New"/>
            <w:rtl/>
          </w:rPr>
          <w:delText>ع</w:delText>
        </w:r>
      </w:del>
      <w:r w:rsidRPr="00EE6742">
        <w:rPr>
          <w:rFonts w:ascii="Courier New" w:hAnsi="Courier New" w:cs="Courier New"/>
          <w:rtl/>
        </w:rPr>
        <w:t>لي</w:t>
      </w:r>
      <w:del w:id="14318" w:author="Transkribus" w:date="2019-12-11T14:30:00Z">
        <w:r w:rsidR="009B6BCA" w:rsidRPr="009B6BCA">
          <w:rPr>
            <w:rFonts w:ascii="Courier New" w:hAnsi="Courier New" w:cs="Courier New"/>
            <w:rtl/>
          </w:rPr>
          <w:delText>ه</w:delText>
        </w:r>
      </w:del>
      <w:ins w:id="14319" w:author="Transkribus" w:date="2019-12-11T14:30:00Z">
        <w:r w:rsidRPr="00EE6742">
          <w:rPr>
            <w:rFonts w:ascii="Courier New" w:hAnsi="Courier New" w:cs="Courier New"/>
            <w:rtl/>
          </w:rPr>
          <w:t>ة</w:t>
        </w:r>
      </w:ins>
      <w:r w:rsidRPr="00EE6742">
        <w:rPr>
          <w:rFonts w:ascii="Courier New" w:hAnsi="Courier New" w:cs="Courier New"/>
          <w:rtl/>
        </w:rPr>
        <w:t xml:space="preserve"> فكان الخطيب </w:t>
      </w:r>
      <w:del w:id="14320" w:author="Transkribus" w:date="2019-12-11T14:30:00Z">
        <w:r w:rsidR="009B6BCA" w:rsidRPr="009B6BCA">
          <w:rPr>
            <w:rFonts w:ascii="Courier New" w:hAnsi="Courier New" w:cs="Courier New"/>
            <w:rtl/>
          </w:rPr>
          <w:delText>الدولعى</w:delText>
        </w:r>
      </w:del>
      <w:ins w:id="14321" w:author="Transkribus" w:date="2019-12-11T14:30:00Z">
        <w:r w:rsidRPr="00EE6742">
          <w:rPr>
            <w:rFonts w:ascii="Courier New" w:hAnsi="Courier New" w:cs="Courier New"/>
            <w:rtl/>
          </w:rPr>
          <w:t>الدو ابى</w:t>
        </w:r>
      </w:ins>
      <w:r w:rsidRPr="00EE6742">
        <w:rPr>
          <w:rFonts w:ascii="Courier New" w:hAnsi="Courier New" w:cs="Courier New"/>
          <w:rtl/>
        </w:rPr>
        <w:t xml:space="preserve"> عليه وكان من </w:t>
      </w:r>
      <w:del w:id="14322" w:author="Transkribus" w:date="2019-12-11T14:30:00Z">
        <w:r w:rsidR="009B6BCA" w:rsidRPr="009B6BCA">
          <w:rPr>
            <w:rFonts w:ascii="Courier New" w:hAnsi="Courier New" w:cs="Courier New"/>
            <w:rtl/>
          </w:rPr>
          <w:delText>الاعيان له منزلة</w:delText>
        </w:r>
      </w:del>
      <w:ins w:id="14323" w:author="Transkribus" w:date="2019-12-11T14:30:00Z">
        <w:r w:rsidRPr="00EE6742">
          <w:rPr>
            <w:rFonts w:ascii="Courier New" w:hAnsi="Courier New" w:cs="Courier New"/>
            <w:rtl/>
          </w:rPr>
          <w:t>الاعبانله</w:t>
        </w:r>
      </w:ins>
    </w:p>
    <w:p w14:paraId="5461CE5C" w14:textId="77777777" w:rsidR="00EE6742" w:rsidRPr="00EE6742" w:rsidRDefault="00EE6742" w:rsidP="00EE6742">
      <w:pPr>
        <w:pStyle w:val="NurText"/>
        <w:bidi/>
        <w:rPr>
          <w:ins w:id="14324" w:author="Transkribus" w:date="2019-12-11T14:30:00Z"/>
          <w:rFonts w:ascii="Courier New" w:hAnsi="Courier New" w:cs="Courier New"/>
        </w:rPr>
      </w:pPr>
      <w:ins w:id="14325" w:author="Transkribus" w:date="2019-12-11T14:30:00Z">
        <w:r w:rsidRPr="00EE6742">
          <w:rPr>
            <w:rFonts w:ascii="Courier New" w:hAnsi="Courier New" w:cs="Courier New"/>
            <w:rtl/>
          </w:rPr>
          <w:t>ابير</w:t>
        </w:r>
      </w:ins>
    </w:p>
    <w:p w14:paraId="473681BA" w14:textId="77777777" w:rsidR="00EE6742" w:rsidRPr="00EE6742" w:rsidRDefault="00EE6742" w:rsidP="00EE6742">
      <w:pPr>
        <w:pStyle w:val="NurText"/>
        <w:bidi/>
        <w:rPr>
          <w:ins w:id="14326" w:author="Transkribus" w:date="2019-12-11T14:30:00Z"/>
          <w:rFonts w:ascii="Courier New" w:hAnsi="Courier New" w:cs="Courier New"/>
        </w:rPr>
      </w:pPr>
      <w:ins w:id="14327" w:author="Transkribus" w:date="2019-12-11T14:30:00Z">
        <w:r w:rsidRPr="00EE6742">
          <w:rPr>
            <w:rFonts w:ascii="Courier New" w:hAnsi="Courier New" w:cs="Courier New"/>
            <w:rtl/>
          </w:rPr>
          <w:t>٢٠٥</w:t>
        </w:r>
      </w:ins>
    </w:p>
    <w:p w14:paraId="111BA267" w14:textId="663915FB" w:rsidR="00EE6742" w:rsidRPr="00EE6742" w:rsidRDefault="00EE6742" w:rsidP="00EE6742">
      <w:pPr>
        <w:pStyle w:val="NurText"/>
        <w:bidi/>
        <w:rPr>
          <w:rFonts w:ascii="Courier New" w:hAnsi="Courier New" w:cs="Courier New"/>
        </w:rPr>
      </w:pPr>
      <w:ins w:id="14328" w:author="Transkribus" w:date="2019-12-11T14:30:00Z">
        <w:r w:rsidRPr="00EE6742">
          <w:rPr>
            <w:rFonts w:ascii="Courier New" w:hAnsi="Courier New" w:cs="Courier New"/>
            <w:rtl/>
          </w:rPr>
          <w:t>مفرزلة</w:t>
        </w:r>
      </w:ins>
      <w:r w:rsidRPr="00EE6742">
        <w:rPr>
          <w:rFonts w:ascii="Courier New" w:hAnsi="Courier New" w:cs="Courier New"/>
          <w:rtl/>
        </w:rPr>
        <w:t xml:space="preserve"> وناموس</w:t>
      </w:r>
      <w:del w:id="143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330" w:author="Transkribus" w:date="2019-12-11T14:30:00Z">
        <w:r w:rsidRPr="00EE6742">
          <w:rPr>
            <w:rFonts w:ascii="Courier New" w:hAnsi="Courier New" w:cs="Courier New"/>
            <w:rtl/>
          </w:rPr>
          <w:t xml:space="preserve"> ثم خلط ابن ثاعلى على نفسه فامان عدوة عليه وصار بكام فى الكممياء</w:t>
        </w:r>
      </w:ins>
    </w:p>
    <w:p w14:paraId="104AA2B8" w14:textId="77777777" w:rsidR="009B6BCA" w:rsidRPr="009B6BCA" w:rsidRDefault="009B6BCA" w:rsidP="009B6BCA">
      <w:pPr>
        <w:pStyle w:val="NurText"/>
        <w:bidi/>
        <w:rPr>
          <w:del w:id="14331" w:author="Transkribus" w:date="2019-12-11T14:30:00Z"/>
          <w:rFonts w:ascii="Courier New" w:hAnsi="Courier New" w:cs="Courier New"/>
        </w:rPr>
      </w:pPr>
      <w:dir w:val="rtl">
        <w:dir w:val="rtl">
          <w:del w:id="14332" w:author="Transkribus" w:date="2019-12-11T14:30:00Z">
            <w:r w:rsidRPr="009B6BCA">
              <w:rPr>
                <w:rFonts w:ascii="Courier New" w:hAnsi="Courier New" w:cs="Courier New"/>
                <w:rtl/>
              </w:rPr>
              <w:delText>ثم خلط ابن نائلى على نفسه فاعان عدوه</w:delText>
            </w:r>
          </w:del>
          <w:ins w:id="14333" w:author="Transkribus" w:date="2019-12-11T14:30:00Z">
            <w:r w:rsidR="00EE6742" w:rsidRPr="00EE6742">
              <w:rPr>
                <w:rFonts w:ascii="Courier New" w:hAnsi="Courier New" w:cs="Courier New"/>
                <w:rtl/>
              </w:rPr>
              <w:t>والغلسفة وكتر التشنبع</w:t>
            </w:r>
          </w:ins>
          <w:r w:rsidR="00EE6742" w:rsidRPr="00EE6742">
            <w:rPr>
              <w:rFonts w:ascii="Courier New" w:hAnsi="Courier New" w:cs="Courier New"/>
              <w:rtl/>
            </w:rPr>
            <w:t xml:space="preserve"> عليه </w:t>
          </w:r>
          <w:del w:id="14334" w:author="Transkribus" w:date="2019-12-11T14:30:00Z">
            <w:r w:rsidRPr="009B6BCA">
              <w:rPr>
                <w:rFonts w:ascii="Courier New" w:hAnsi="Courier New" w:cs="Courier New"/>
                <w:rtl/>
              </w:rPr>
              <w:delText>وصار يتكلم فى الكيمياء والفلسفة وكثر التشنيع عليه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31F71F" w14:textId="7F9CD0E7" w:rsidR="00EE6742" w:rsidRPr="00EE6742" w:rsidRDefault="009B6BCA" w:rsidP="00EE6742">
      <w:pPr>
        <w:pStyle w:val="NurText"/>
        <w:bidi/>
        <w:rPr>
          <w:ins w:id="14335" w:author="Transkribus" w:date="2019-12-11T14:30:00Z"/>
          <w:rFonts w:ascii="Courier New" w:hAnsi="Courier New" w:cs="Courier New"/>
        </w:rPr>
      </w:pPr>
      <w:dir w:val="rtl">
        <w:dir w:val="rtl">
          <w:del w:id="14336" w:author="Transkribus" w:date="2019-12-11T14:30:00Z">
            <w:r w:rsidRPr="009B6BCA">
              <w:rPr>
                <w:rFonts w:ascii="Courier New" w:hAnsi="Courier New" w:cs="Courier New"/>
                <w:rtl/>
              </w:rPr>
              <w:delText>واجتمعت به</w:delText>
            </w:r>
          </w:del>
          <w:ins w:id="14337" w:author="Transkribus" w:date="2019-12-11T14:30:00Z">
            <w:r w:rsidR="00EE6742" w:rsidRPr="00EE6742">
              <w:rPr>
                <w:rFonts w:ascii="Courier New" w:hAnsi="Courier New" w:cs="Courier New"/>
                <w:rtl/>
              </w:rPr>
              <w:t>واحتمعي بة</w:t>
            </w:r>
          </w:ins>
          <w:r w:rsidR="00EE6742" w:rsidRPr="00EE6742">
            <w:rPr>
              <w:rFonts w:ascii="Courier New" w:hAnsi="Courier New" w:cs="Courier New"/>
              <w:rtl/>
            </w:rPr>
            <w:t xml:space="preserve"> فصار </w:t>
          </w:r>
          <w:del w:id="14338" w:author="Transkribus" w:date="2019-12-11T14:30:00Z">
            <w:r w:rsidRPr="009B6BCA">
              <w:rPr>
                <w:rFonts w:ascii="Courier New" w:hAnsi="Courier New" w:cs="Courier New"/>
                <w:rtl/>
              </w:rPr>
              <w:delText>يسالنى</w:delText>
            </w:r>
          </w:del>
          <w:ins w:id="14339" w:author="Transkribus" w:date="2019-12-11T14:30:00Z">
            <w:r w:rsidR="00EE6742" w:rsidRPr="00EE6742">
              <w:rPr>
                <w:rFonts w:ascii="Courier New" w:hAnsi="Courier New" w:cs="Courier New"/>
                <w:rtl/>
              </w:rPr>
              <w:t>ب- النى</w:t>
            </w:r>
          </w:ins>
          <w:r w:rsidR="00EE6742" w:rsidRPr="00EE6742">
            <w:rPr>
              <w:rFonts w:ascii="Courier New" w:hAnsi="Courier New" w:cs="Courier New"/>
              <w:rtl/>
            </w:rPr>
            <w:t xml:space="preserve"> عن </w:t>
          </w:r>
          <w:del w:id="14340" w:author="Transkribus" w:date="2019-12-11T14:30:00Z">
            <w:r w:rsidRPr="009B6BCA">
              <w:rPr>
                <w:rFonts w:ascii="Courier New" w:hAnsi="Courier New" w:cs="Courier New"/>
                <w:rtl/>
              </w:rPr>
              <w:delText>اعمال اعتقد</w:delText>
            </w:r>
          </w:del>
          <w:ins w:id="14341" w:author="Transkribus" w:date="2019-12-11T14:30:00Z">
            <w:r w:rsidR="00EE6742" w:rsidRPr="00EE6742">
              <w:rPr>
                <w:rFonts w:ascii="Courier New" w:hAnsi="Courier New" w:cs="Courier New"/>
                <w:rtl/>
              </w:rPr>
              <w:t>أعمال أعنقد</w:t>
            </w:r>
          </w:ins>
          <w:r w:rsidR="00EE6742" w:rsidRPr="00EE6742">
            <w:rPr>
              <w:rFonts w:ascii="Courier New" w:hAnsi="Courier New" w:cs="Courier New"/>
              <w:rtl/>
            </w:rPr>
            <w:t xml:space="preserve"> انها </w:t>
          </w:r>
          <w:del w:id="14342" w:author="Transkribus" w:date="2019-12-11T14:30:00Z">
            <w:r w:rsidRPr="009B6BCA">
              <w:rPr>
                <w:rFonts w:ascii="Courier New" w:hAnsi="Courier New" w:cs="Courier New"/>
                <w:rtl/>
              </w:rPr>
              <w:delText>خسيسة نزرة فيعظمها</w:delText>
            </w:r>
          </w:del>
          <w:ins w:id="14343" w:author="Transkribus" w:date="2019-12-11T14:30:00Z">
            <w:r w:rsidR="00EE6742" w:rsidRPr="00EE6742">
              <w:rPr>
                <w:rFonts w:ascii="Courier New" w:hAnsi="Courier New" w:cs="Courier New"/>
                <w:rtl/>
              </w:rPr>
              <w:t>خسدسة ررة</w:t>
            </w:r>
          </w:ins>
        </w:dir>
      </w:dir>
    </w:p>
    <w:p w14:paraId="3E0736D0" w14:textId="77777777" w:rsidR="009B6BCA" w:rsidRPr="009B6BCA" w:rsidRDefault="00EE6742" w:rsidP="009B6BCA">
      <w:pPr>
        <w:pStyle w:val="NurText"/>
        <w:bidi/>
        <w:rPr>
          <w:del w:id="14344" w:author="Transkribus" w:date="2019-12-11T14:30:00Z"/>
          <w:rFonts w:ascii="Courier New" w:hAnsi="Courier New" w:cs="Courier New"/>
        </w:rPr>
      </w:pPr>
      <w:ins w:id="14345" w:author="Transkribus" w:date="2019-12-11T14:30:00Z">
        <w:r w:rsidRPr="00EE6742">
          <w:rPr>
            <w:rFonts w:ascii="Courier New" w:hAnsi="Courier New" w:cs="Courier New"/>
            <w:rtl/>
          </w:rPr>
          <w:t>فيعطمها</w:t>
        </w:r>
      </w:ins>
      <w:r w:rsidRPr="00EE6742">
        <w:rPr>
          <w:rFonts w:ascii="Courier New" w:hAnsi="Courier New" w:cs="Courier New"/>
          <w:rtl/>
        </w:rPr>
        <w:t xml:space="preserve"> ويحتفل </w:t>
      </w:r>
      <w:del w:id="14346" w:author="Transkribus" w:date="2019-12-11T14:30:00Z">
        <w:r w:rsidR="009B6BCA" w:rsidRPr="009B6BCA">
          <w:rPr>
            <w:rFonts w:ascii="Courier New" w:hAnsi="Courier New" w:cs="Courier New"/>
            <w:rtl/>
          </w:rPr>
          <w:delText>بها ويكتبها مني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E258D2" w14:textId="52908167" w:rsidR="00EE6742" w:rsidRPr="00EE6742" w:rsidRDefault="009B6BCA" w:rsidP="00EE6742">
      <w:pPr>
        <w:pStyle w:val="NurText"/>
        <w:bidi/>
        <w:rPr>
          <w:rFonts w:ascii="Courier New" w:hAnsi="Courier New" w:cs="Courier New"/>
        </w:rPr>
      </w:pPr>
      <w:dir w:val="rtl">
        <w:dir w:val="rtl">
          <w:ins w:id="14347" w:author="Transkribus" w:date="2019-12-11T14:30:00Z">
            <w:r w:rsidR="00EE6742" w:rsidRPr="00EE6742">
              <w:rPr>
                <w:rFonts w:ascii="Courier New" w:hAnsi="Courier New" w:cs="Courier New"/>
                <w:rtl/>
              </w:rPr>
              <w:t xml:space="preserve">بهاو بكتها مى </w:t>
            </w:r>
          </w:ins>
          <w:r w:rsidR="00EE6742" w:rsidRPr="00EE6742">
            <w:rPr>
              <w:rFonts w:ascii="Courier New" w:hAnsi="Courier New" w:cs="Courier New"/>
              <w:rtl/>
            </w:rPr>
            <w:t xml:space="preserve">وكاشفته فلم </w:t>
          </w:r>
          <w:del w:id="14348" w:author="Transkribus" w:date="2019-12-11T14:30:00Z">
            <w:r w:rsidRPr="009B6BCA">
              <w:rPr>
                <w:rFonts w:ascii="Courier New" w:hAnsi="Courier New" w:cs="Courier New"/>
                <w:rtl/>
              </w:rPr>
              <w:delText>اجده كما كان فى نفسى فساء به ظنى وبطريقه ثم باحثته فى العلوم فوجدت عنده منها اطرافا نزرة فقلت له يوما لو صرفت زمانك الذى ضيعته فى طلب الصنعة الى بعض العلوم الشرعية او العقلية كنت اليوم فريد عصرك مخدوما طول عمرك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349" w:author="Transkribus" w:date="2019-12-11T14:30:00Z">
            <w:r w:rsidR="00EE6742" w:rsidRPr="00EE6742">
              <w:rPr>
                <w:rFonts w:ascii="Courier New" w:hAnsi="Courier New" w:cs="Courier New"/>
                <w:rtl/>
              </w:rPr>
              <w:t>أحمدة كماكمان فى ففسى نساء ب لخنى ويبطريقة</w:t>
            </w:r>
          </w:ins>
        </w:dir>
      </w:dir>
    </w:p>
    <w:p w14:paraId="0CC11B9F" w14:textId="77777777" w:rsidR="009B6BCA" w:rsidRPr="009B6BCA" w:rsidRDefault="009B6BCA" w:rsidP="009B6BCA">
      <w:pPr>
        <w:pStyle w:val="NurText"/>
        <w:bidi/>
        <w:rPr>
          <w:del w:id="14350" w:author="Transkribus" w:date="2019-12-11T14:30:00Z"/>
          <w:rFonts w:ascii="Courier New" w:hAnsi="Courier New" w:cs="Courier New"/>
        </w:rPr>
      </w:pPr>
      <w:dir w:val="rtl">
        <w:dir w:val="rtl">
          <w:del w:id="14351" w:author="Transkribus" w:date="2019-12-11T14:30:00Z">
            <w:r w:rsidRPr="009B6BCA">
              <w:rPr>
                <w:rFonts w:ascii="Courier New" w:hAnsi="Courier New" w:cs="Courier New"/>
                <w:rtl/>
              </w:rPr>
              <w:delText>وهذا هو الكيمياء لا ما تطلبه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76542C" w14:textId="674D5603" w:rsidR="00EE6742" w:rsidRPr="00EE6742" w:rsidRDefault="009B6BCA" w:rsidP="00EE6742">
      <w:pPr>
        <w:pStyle w:val="NurText"/>
        <w:bidi/>
        <w:rPr>
          <w:ins w:id="14352" w:author="Transkribus" w:date="2019-12-11T14:30:00Z"/>
          <w:rFonts w:ascii="Courier New" w:hAnsi="Courier New" w:cs="Courier New"/>
        </w:rPr>
      </w:pPr>
      <w:dir w:val="rtl">
        <w:dir w:val="rtl">
          <w:del w:id="14353" w:author="Transkribus" w:date="2019-12-11T14:30:00Z">
            <w:r w:rsidRPr="009B6BCA">
              <w:rPr>
                <w:rFonts w:ascii="Courier New" w:hAnsi="Courier New" w:cs="Courier New"/>
                <w:rtl/>
              </w:rPr>
              <w:delText xml:space="preserve">ثم اعتبرت بحاله وانزجرت بسوء ماله </w:delText>
            </w:r>
          </w:del>
          <w:ins w:id="14354" w:author="Transkribus" w:date="2019-12-11T14:30:00Z">
            <w:r w:rsidR="00EE6742" w:rsidRPr="00EE6742">
              <w:rPr>
                <w:rFonts w:ascii="Courier New" w:hAnsi="Courier New" w:cs="Courier New"/>
                <w:rtl/>
              </w:rPr>
              <w:t>ثم باجبية فى العلوم فوجدب عندة منها أطر افافزررة فقلت لهيوما لو سصرفت رماقل الذى صيعثة</w:t>
            </w:r>
          </w:ins>
        </w:dir>
      </w:dir>
    </w:p>
    <w:p w14:paraId="2F87D455" w14:textId="77777777" w:rsidR="00EE6742" w:rsidRPr="00EE6742" w:rsidRDefault="00EE6742" w:rsidP="00EE6742">
      <w:pPr>
        <w:pStyle w:val="NurText"/>
        <w:bidi/>
        <w:rPr>
          <w:ins w:id="14355" w:author="Transkribus" w:date="2019-12-11T14:30:00Z"/>
          <w:rFonts w:ascii="Courier New" w:hAnsi="Courier New" w:cs="Courier New"/>
        </w:rPr>
      </w:pPr>
      <w:ins w:id="14356" w:author="Transkribus" w:date="2019-12-11T14:30:00Z">
        <w:r w:rsidRPr="00EE6742">
          <w:rPr>
            <w:rFonts w:ascii="Courier New" w:hAnsi="Courier New" w:cs="Courier New"/>
            <w:rtl/>
          </w:rPr>
          <w:t xml:space="preserve"> فى طلب الصنعة الى يعق العسلوم الشر عبة أو العقلية كتت البوم فزيد عصرلك مجدوما</w:t>
        </w:r>
      </w:ins>
    </w:p>
    <w:p w14:paraId="08E98B23" w14:textId="77777777" w:rsidR="00EE6742" w:rsidRPr="00EE6742" w:rsidRDefault="00EE6742" w:rsidP="00EE6742">
      <w:pPr>
        <w:pStyle w:val="NurText"/>
        <w:bidi/>
        <w:rPr>
          <w:rFonts w:ascii="Courier New" w:hAnsi="Courier New" w:cs="Courier New"/>
        </w:rPr>
      </w:pPr>
      <w:ins w:id="14357" w:author="Transkribus" w:date="2019-12-11T14:30:00Z">
        <w:r w:rsidRPr="00EE6742">
          <w:rPr>
            <w:rFonts w:ascii="Courier New" w:hAnsi="Courier New" w:cs="Courier New"/>
            <w:rtl/>
          </w:rPr>
          <w:t xml:space="preserve">طول عمراة وهذاه والكسمباء الاماتطليه ثم اعمير بن مجاله وانرحرف بسوءماله </w:t>
        </w:r>
      </w:ins>
      <w:r w:rsidRPr="00EE6742">
        <w:rPr>
          <w:rFonts w:ascii="Courier New" w:hAnsi="Courier New" w:cs="Courier New"/>
          <w:rtl/>
        </w:rPr>
        <w:t>والسعيد</w:t>
      </w:r>
    </w:p>
    <w:p w14:paraId="028B716B" w14:textId="1CE9943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وعظ </w:t>
      </w:r>
      <w:del w:id="14358" w:author="Transkribus" w:date="2019-12-11T14:30:00Z">
        <w:r w:rsidR="009B6BCA" w:rsidRPr="009B6BCA">
          <w:rPr>
            <w:rFonts w:ascii="Courier New" w:hAnsi="Courier New" w:cs="Courier New"/>
            <w:rtl/>
          </w:rPr>
          <w:delText>بغيره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359" w:author="Transkribus" w:date="2019-12-11T14:30:00Z">
        <w:r w:rsidRPr="00EE6742">
          <w:rPr>
            <w:rFonts w:ascii="Courier New" w:hAnsi="Courier New" w:cs="Courier New"/>
            <w:rtl/>
          </w:rPr>
          <w:t>بغير مناقلعث ولكر لا كل الاقلاح ثم الله يوجه الى صلاجم الدين يطاهر عكا سكو</w:t>
        </w:r>
      </w:ins>
    </w:p>
    <w:p w14:paraId="47E80E19" w14:textId="77777777" w:rsidR="009B6BCA" w:rsidRPr="009B6BCA" w:rsidRDefault="009B6BCA" w:rsidP="009B6BCA">
      <w:pPr>
        <w:pStyle w:val="NurText"/>
        <w:bidi/>
        <w:rPr>
          <w:del w:id="14360" w:author="Transkribus" w:date="2019-12-11T14:30:00Z"/>
          <w:rFonts w:ascii="Courier New" w:hAnsi="Courier New" w:cs="Courier New"/>
        </w:rPr>
      </w:pPr>
      <w:dir w:val="rtl">
        <w:dir w:val="rtl">
          <w:del w:id="14361" w:author="Transkribus" w:date="2019-12-11T14:30:00Z">
            <w:r w:rsidRPr="009B6BCA">
              <w:rPr>
                <w:rFonts w:ascii="Courier New" w:hAnsi="Courier New" w:cs="Courier New"/>
                <w:rtl/>
              </w:rPr>
              <w:delText>فاقلعت ولكن لا كل الاقلاع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71A22F" w14:textId="77777777" w:rsidR="009B6BCA" w:rsidRPr="009B6BCA" w:rsidRDefault="009B6BCA" w:rsidP="009B6BCA">
      <w:pPr>
        <w:pStyle w:val="NurText"/>
        <w:bidi/>
        <w:rPr>
          <w:del w:id="14362" w:author="Transkribus" w:date="2019-12-11T14:30:00Z"/>
          <w:rFonts w:ascii="Courier New" w:hAnsi="Courier New" w:cs="Courier New"/>
        </w:rPr>
      </w:pPr>
      <w:dir w:val="rtl">
        <w:dir w:val="rtl">
          <w:del w:id="14363" w:author="Transkribus" w:date="2019-12-11T14:30:00Z">
            <w:r w:rsidRPr="009B6BCA">
              <w:rPr>
                <w:rFonts w:ascii="Courier New" w:hAnsi="Courier New" w:cs="Courier New"/>
                <w:rtl/>
              </w:rPr>
              <w:delText>ثم انه توجه الى صلاح الدين بظاهر عكا يشكو اليه الدولعى وعاد مريضا وحمل الى البيمارستان فمات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67BB65" w14:textId="77777777" w:rsidR="009B6BCA" w:rsidRPr="009B6BCA" w:rsidRDefault="009B6BCA" w:rsidP="009B6BCA">
      <w:pPr>
        <w:pStyle w:val="NurText"/>
        <w:bidi/>
        <w:rPr>
          <w:del w:id="14364" w:author="Transkribus" w:date="2019-12-11T14:30:00Z"/>
          <w:rFonts w:ascii="Courier New" w:hAnsi="Courier New" w:cs="Courier New"/>
        </w:rPr>
      </w:pPr>
      <w:dir w:val="rtl">
        <w:dir w:val="rtl">
          <w:del w:id="14365" w:author="Transkribus" w:date="2019-12-11T14:30:00Z">
            <w:r w:rsidRPr="009B6BCA">
              <w:rPr>
                <w:rFonts w:ascii="Courier New" w:hAnsi="Courier New" w:cs="Courier New"/>
                <w:rtl/>
              </w:rPr>
              <w:delText>واخذ كتبه المعتمد شحنة دمشق وكان متيما بالصنعة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8AD616" w14:textId="0C8CCEC3" w:rsidR="00EE6742" w:rsidRPr="00EE6742" w:rsidRDefault="009B6BCA" w:rsidP="00EE6742">
      <w:pPr>
        <w:pStyle w:val="NurText"/>
        <w:bidi/>
        <w:rPr>
          <w:ins w:id="14366" w:author="Transkribus" w:date="2019-12-11T14:30:00Z"/>
          <w:rFonts w:ascii="Courier New" w:hAnsi="Courier New" w:cs="Courier New"/>
        </w:rPr>
      </w:pPr>
      <w:dir w:val="rtl">
        <w:dir w:val="rtl">
          <w:del w:id="14367" w:author="Transkribus" w:date="2019-12-11T14:30:00Z">
            <w:r w:rsidRPr="009B6BCA">
              <w:rPr>
                <w:rFonts w:ascii="Courier New" w:hAnsi="Courier New" w:cs="Courier New"/>
                <w:rtl/>
              </w:rPr>
              <w:delText>ثم انى توجهت</w:delText>
            </w:r>
          </w:del>
          <w:ins w:id="14368" w:author="Transkribus" w:date="2019-12-11T14:30:00Z">
            <w:r w:rsidR="00EE6742" w:rsidRPr="00EE6742">
              <w:rPr>
                <w:rFonts w:ascii="Courier New" w:hAnsi="Courier New" w:cs="Courier New"/>
                <w:rtl/>
              </w:rPr>
              <w:t>اليه الدولى وعادمر يصاو جمل الى البمار ستان فمات هوأحذكتبه المعثمد سجيه ديسق</w:t>
            </w:r>
          </w:ins>
        </w:dir>
      </w:dir>
    </w:p>
    <w:p w14:paraId="7B43D704" w14:textId="10E4C3BE" w:rsidR="00EE6742" w:rsidRPr="00EE6742" w:rsidRDefault="00EE6742" w:rsidP="00EE6742">
      <w:pPr>
        <w:pStyle w:val="NurText"/>
        <w:bidi/>
        <w:rPr>
          <w:rFonts w:ascii="Courier New" w:hAnsi="Courier New" w:cs="Courier New"/>
        </w:rPr>
      </w:pPr>
      <w:ins w:id="14369" w:author="Transkribus" w:date="2019-12-11T14:30:00Z">
        <w:r w:rsidRPr="00EE6742">
          <w:rPr>
            <w:rFonts w:ascii="Courier New" w:hAnsi="Courier New" w:cs="Courier New"/>
            <w:rtl/>
          </w:rPr>
          <w:t>وكان مسيماب الصفعه ثم ألى يوجهت</w:t>
        </w:r>
      </w:ins>
      <w:r w:rsidRPr="00EE6742">
        <w:rPr>
          <w:rFonts w:ascii="Courier New" w:hAnsi="Courier New" w:cs="Courier New"/>
          <w:rtl/>
        </w:rPr>
        <w:t xml:space="preserve"> الى زيارة القدس ثم الى </w:t>
      </w:r>
      <w:del w:id="14370" w:author="Transkribus" w:date="2019-12-11T14:30:00Z">
        <w:r w:rsidR="009B6BCA" w:rsidRPr="009B6BCA">
          <w:rPr>
            <w:rFonts w:ascii="Courier New" w:hAnsi="Courier New" w:cs="Courier New"/>
            <w:rtl/>
          </w:rPr>
          <w:delText>صلاح الدين بظاهر عكة فاجتمعت ببهاء الدين بن شداد قاضى العسكر يومئذ وكان قد اتصل به شهرتى بالموصل فانبسط الى واقبل علي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371" w:author="Transkribus" w:date="2019-12-11T14:30:00Z">
        <w:r w:rsidRPr="00EE6742">
          <w:rPr>
            <w:rFonts w:ascii="Courier New" w:hAnsi="Courier New" w:cs="Courier New"/>
            <w:rtl/>
          </w:rPr>
          <w:t>سلام الدين يطاهر عكاناسحتمعبث</w:t>
        </w:r>
      </w:ins>
    </w:p>
    <w:p w14:paraId="749CC12A" w14:textId="33360CA4" w:rsidR="00EE6742" w:rsidRPr="00EE6742" w:rsidRDefault="009B6BCA" w:rsidP="00EE6742">
      <w:pPr>
        <w:pStyle w:val="NurText"/>
        <w:bidi/>
        <w:rPr>
          <w:ins w:id="14372" w:author="Transkribus" w:date="2019-12-11T14:30:00Z"/>
          <w:rFonts w:ascii="Courier New" w:hAnsi="Courier New" w:cs="Courier New"/>
        </w:rPr>
      </w:pPr>
      <w:dir w:val="rtl">
        <w:dir w:val="rtl">
          <w:del w:id="14373" w:author="Transkribus" w:date="2019-12-11T14:30:00Z">
            <w:r w:rsidRPr="009B6BCA">
              <w:rPr>
                <w:rFonts w:ascii="Courier New" w:hAnsi="Courier New" w:cs="Courier New"/>
                <w:rtl/>
              </w:rPr>
              <w:delText>وقال نجتمع</w:delText>
            </w:r>
          </w:del>
          <w:ins w:id="14374" w:author="Transkribus" w:date="2019-12-11T14:30:00Z">
            <w:r w:rsidR="00EE6742" w:rsidRPr="00EE6742">
              <w:rPr>
                <w:rFonts w:ascii="Courier New" w:hAnsi="Courier New" w:cs="Courier New"/>
                <w:rtl/>
              </w:rPr>
              <w:t>بيهاء الدين بن شدادقاضى العكر يومتذ وكان قد الصل بهشهرف بالموسل فاننسط الى</w:t>
            </w:r>
          </w:ins>
        </w:dir>
      </w:dir>
    </w:p>
    <w:p w14:paraId="3CAB6D42" w14:textId="7DD585D6" w:rsidR="00EE6742" w:rsidRPr="00EE6742" w:rsidRDefault="00EE6742" w:rsidP="00EE6742">
      <w:pPr>
        <w:pStyle w:val="NurText"/>
        <w:bidi/>
        <w:rPr>
          <w:ins w:id="14375" w:author="Transkribus" w:date="2019-12-11T14:30:00Z"/>
          <w:rFonts w:ascii="Courier New" w:hAnsi="Courier New" w:cs="Courier New"/>
        </w:rPr>
      </w:pPr>
      <w:ins w:id="14376" w:author="Transkribus" w:date="2019-12-11T14:30:00Z">
        <w:r w:rsidRPr="00EE6742">
          <w:rPr>
            <w:rFonts w:ascii="Courier New" w:hAnsi="Courier New" w:cs="Courier New"/>
            <w:rtl/>
          </w:rPr>
          <w:t>واليل على وفال مجتمع</w:t>
        </w:r>
      </w:ins>
      <w:r w:rsidRPr="00EE6742">
        <w:rPr>
          <w:rFonts w:ascii="Courier New" w:hAnsi="Courier New" w:cs="Courier New"/>
          <w:rtl/>
        </w:rPr>
        <w:t xml:space="preserve"> بعماد الدين الكاتب فقمنا </w:t>
      </w:r>
      <w:del w:id="14377" w:author="Transkribus" w:date="2019-12-11T14:30:00Z">
        <w:r w:rsidR="009B6BCA" w:rsidRPr="009B6BCA">
          <w:rPr>
            <w:rFonts w:ascii="Courier New" w:hAnsi="Courier New" w:cs="Courier New"/>
            <w:rtl/>
          </w:rPr>
          <w:delText>اليه وخيمته</w:delText>
        </w:r>
      </w:del>
      <w:ins w:id="14378" w:author="Transkribus" w:date="2019-12-11T14:30:00Z">
        <w:r w:rsidRPr="00EE6742">
          <w:rPr>
            <w:rFonts w:ascii="Courier New" w:hAnsi="Courier New" w:cs="Courier New"/>
            <w:rtl/>
          </w:rPr>
          <w:t>البه وخيمية</w:t>
        </w:r>
      </w:ins>
      <w:r w:rsidRPr="00EE6742">
        <w:rPr>
          <w:rFonts w:ascii="Courier New" w:hAnsi="Courier New" w:cs="Courier New"/>
          <w:rtl/>
        </w:rPr>
        <w:t xml:space="preserve"> الى </w:t>
      </w:r>
      <w:del w:id="14379" w:author="Transkribus" w:date="2019-12-11T14:30:00Z">
        <w:r w:rsidR="009B6BCA" w:rsidRPr="009B6BCA">
          <w:rPr>
            <w:rFonts w:ascii="Courier New" w:hAnsi="Courier New" w:cs="Courier New"/>
            <w:rtl/>
          </w:rPr>
          <w:delText>خيمة بهاء</w:delText>
        </w:r>
      </w:del>
      <w:ins w:id="14380" w:author="Transkribus" w:date="2019-12-11T14:30:00Z">
        <w:r w:rsidRPr="00EE6742">
          <w:rPr>
            <w:rFonts w:ascii="Courier New" w:hAnsi="Courier New" w:cs="Courier New"/>
            <w:rtl/>
          </w:rPr>
          <w:t>خيمةهاء</w:t>
        </w:r>
      </w:ins>
      <w:r w:rsidRPr="00EE6742">
        <w:rPr>
          <w:rFonts w:ascii="Courier New" w:hAnsi="Courier New" w:cs="Courier New"/>
          <w:rtl/>
        </w:rPr>
        <w:t xml:space="preserve"> الدين </w:t>
      </w:r>
      <w:del w:id="14381" w:author="Transkribus" w:date="2019-12-11T14:30:00Z">
        <w:r w:rsidR="009B6BCA" w:rsidRPr="009B6BCA">
          <w:rPr>
            <w:rFonts w:ascii="Courier New" w:hAnsi="Courier New" w:cs="Courier New"/>
            <w:rtl/>
          </w:rPr>
          <w:delText>فوجدته يكتب كتابا</w:delText>
        </w:r>
      </w:del>
      <w:ins w:id="14382" w:author="Transkribus" w:date="2019-12-11T14:30:00Z">
        <w:r w:rsidRPr="00EE6742">
          <w:rPr>
            <w:rFonts w:ascii="Courier New" w:hAnsi="Courier New" w:cs="Courier New"/>
            <w:rtl/>
          </w:rPr>
          <w:t>قوجدية</w:t>
        </w:r>
      </w:ins>
    </w:p>
    <w:p w14:paraId="178B4057" w14:textId="52AB152A" w:rsidR="00EE6742" w:rsidRPr="00EE6742" w:rsidRDefault="00EE6742" w:rsidP="00EE6742">
      <w:pPr>
        <w:pStyle w:val="NurText"/>
        <w:bidi/>
        <w:rPr>
          <w:rFonts w:ascii="Courier New" w:hAnsi="Courier New" w:cs="Courier New"/>
        </w:rPr>
      </w:pPr>
      <w:ins w:id="14383" w:author="Transkribus" w:date="2019-12-11T14:30:00Z">
        <w:r w:rsidRPr="00EE6742">
          <w:rPr>
            <w:rFonts w:ascii="Courier New" w:hAnsi="Courier New" w:cs="Courier New"/>
            <w:rtl/>
          </w:rPr>
          <w:t>بكتب كمابا</w:t>
        </w:r>
      </w:ins>
      <w:r w:rsidRPr="00EE6742">
        <w:rPr>
          <w:rFonts w:ascii="Courier New" w:hAnsi="Courier New" w:cs="Courier New"/>
          <w:rtl/>
        </w:rPr>
        <w:t xml:space="preserve"> الى الديوان العزيز </w:t>
      </w:r>
      <w:del w:id="14384" w:author="Transkribus" w:date="2019-12-11T14:30:00Z">
        <w:r w:rsidR="009B6BCA" w:rsidRPr="009B6BCA">
          <w:rPr>
            <w:rFonts w:ascii="Courier New" w:hAnsi="Courier New" w:cs="Courier New"/>
            <w:rtl/>
          </w:rPr>
          <w:delText>بقلم الثلث</w:delText>
        </w:r>
      </w:del>
      <w:ins w:id="14385" w:author="Transkribus" w:date="2019-12-11T14:30:00Z">
        <w:r w:rsidRPr="00EE6742">
          <w:rPr>
            <w:rFonts w:ascii="Courier New" w:hAnsi="Courier New" w:cs="Courier New"/>
            <w:rtl/>
          </w:rPr>
          <w:t>بفلم التلت</w:t>
        </w:r>
      </w:ins>
      <w:r w:rsidRPr="00EE6742">
        <w:rPr>
          <w:rFonts w:ascii="Courier New" w:hAnsi="Courier New" w:cs="Courier New"/>
          <w:rtl/>
        </w:rPr>
        <w:t xml:space="preserve"> من غير </w:t>
      </w:r>
      <w:del w:id="14386" w:author="Transkribus" w:date="2019-12-11T14:30:00Z">
        <w:r w:rsidR="009B6BCA" w:rsidRPr="009B6BCA">
          <w:rPr>
            <w:rFonts w:ascii="Courier New" w:hAnsi="Courier New" w:cs="Courier New"/>
            <w:rtl/>
          </w:rPr>
          <w:delText>مسودة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387" w:author="Transkribus" w:date="2019-12-11T14:30:00Z">
        <w:r w:rsidRPr="00EE6742">
          <w:rPr>
            <w:rFonts w:ascii="Courier New" w:hAnsi="Courier New" w:cs="Courier New"/>
            <w:rtl/>
          </w:rPr>
          <w:t>مسودم وفقال هذا كتاب الى بلد كم وداكرى</w:t>
        </w:r>
      </w:ins>
    </w:p>
    <w:p w14:paraId="54300865" w14:textId="2572538C" w:rsidR="00EE6742" w:rsidRPr="00EE6742" w:rsidRDefault="009B6BCA" w:rsidP="00EE6742">
      <w:pPr>
        <w:pStyle w:val="NurText"/>
        <w:bidi/>
        <w:rPr>
          <w:ins w:id="14388" w:author="Transkribus" w:date="2019-12-11T14:30:00Z"/>
          <w:rFonts w:ascii="Courier New" w:hAnsi="Courier New" w:cs="Courier New"/>
        </w:rPr>
      </w:pPr>
      <w:dir w:val="rtl">
        <w:dir w:val="rtl">
          <w:del w:id="14389" w:author="Transkribus" w:date="2019-12-11T14:30:00Z">
            <w:r w:rsidRPr="009B6BCA">
              <w:rPr>
                <w:rFonts w:ascii="Courier New" w:hAnsi="Courier New" w:cs="Courier New"/>
                <w:rtl/>
              </w:rPr>
              <w:delText>وقال هذا كتاب الى بلدكم وذاكرنى</w:delText>
            </w:r>
          </w:del>
          <w:r w:rsidR="00EE6742" w:rsidRPr="00EE6742">
            <w:rPr>
              <w:rFonts w:ascii="Courier New" w:hAnsi="Courier New" w:cs="Courier New"/>
              <w:rtl/>
            </w:rPr>
            <w:t xml:space="preserve"> فى مسا</w:t>
          </w:r>
          <w:del w:id="14390" w:author="Transkribus" w:date="2019-12-11T14:30:00Z">
            <w:r w:rsidRPr="009B6BCA">
              <w:rPr>
                <w:rFonts w:ascii="Courier New" w:hAnsi="Courier New" w:cs="Courier New"/>
                <w:rtl/>
              </w:rPr>
              <w:delText>ئ</w:delText>
            </w:r>
          </w:del>
          <w:ins w:id="14391" w:author="Transkribus" w:date="2019-12-11T14:30:00Z">
            <w:r w:rsidR="00EE6742" w:rsidRPr="00EE6742">
              <w:rPr>
                <w:rFonts w:ascii="Courier New" w:hAnsi="Courier New" w:cs="Courier New"/>
                <w:rtl/>
              </w:rPr>
              <w:t>ق</w:t>
            </w:r>
          </w:ins>
          <w:r w:rsidR="00EE6742" w:rsidRPr="00EE6742">
            <w:rPr>
              <w:rFonts w:ascii="Courier New" w:hAnsi="Courier New" w:cs="Courier New"/>
              <w:rtl/>
            </w:rPr>
            <w:t>ل من علم الك</w:t>
          </w:r>
          <w:ins w:id="14392"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لام وقال </w:t>
          </w:r>
          <w:del w:id="14393" w:author="Transkribus" w:date="2019-12-11T14:30:00Z">
            <w:r w:rsidRPr="009B6BCA">
              <w:rPr>
                <w:rFonts w:ascii="Courier New" w:hAnsi="Courier New" w:cs="Courier New"/>
                <w:rtl/>
              </w:rPr>
              <w:delText>قوموا بنا</w:delText>
            </w:r>
          </w:del>
          <w:ins w:id="14394" w:author="Transkribus" w:date="2019-12-11T14:30:00Z">
            <w:r w:rsidR="00EE6742" w:rsidRPr="00EE6742">
              <w:rPr>
                <w:rFonts w:ascii="Courier New" w:hAnsi="Courier New" w:cs="Courier New"/>
                <w:rtl/>
              </w:rPr>
              <w:t>قوموابشا</w:t>
            </w:r>
          </w:ins>
          <w:r w:rsidR="00EE6742" w:rsidRPr="00EE6742">
            <w:rPr>
              <w:rFonts w:ascii="Courier New" w:hAnsi="Courier New" w:cs="Courier New"/>
              <w:rtl/>
            </w:rPr>
            <w:t xml:space="preserve"> الى القاضى الفاضل </w:t>
          </w:r>
          <w:del w:id="14395" w:author="Transkribus" w:date="2019-12-11T14:30:00Z">
            <w:r w:rsidRPr="009B6BCA">
              <w:rPr>
                <w:rFonts w:ascii="Courier New" w:hAnsi="Courier New" w:cs="Courier New"/>
                <w:rtl/>
              </w:rPr>
              <w:delText>فدخلنا عليه فرايت شيخا ضئيلا كله راس</w:delText>
            </w:r>
          </w:del>
          <w:ins w:id="14396" w:author="Transkribus" w:date="2019-12-11T14:30:00Z">
            <w:r w:rsidR="00EE6742" w:rsidRPr="00EE6742">
              <w:rPr>
                <w:rFonts w:ascii="Courier New" w:hAnsi="Courier New" w:cs="Courier New"/>
                <w:rtl/>
              </w:rPr>
              <w:t>فدخلناعلية فرأبت سيقا</w:t>
            </w:r>
          </w:ins>
        </w:dir>
      </w:dir>
    </w:p>
    <w:p w14:paraId="51BEECC6" w14:textId="55F48EDD" w:rsidR="00EE6742" w:rsidRPr="00EE6742" w:rsidRDefault="00EE6742" w:rsidP="00EE6742">
      <w:pPr>
        <w:pStyle w:val="NurText"/>
        <w:bidi/>
        <w:rPr>
          <w:ins w:id="14397" w:author="Transkribus" w:date="2019-12-11T14:30:00Z"/>
          <w:rFonts w:ascii="Courier New" w:hAnsi="Courier New" w:cs="Courier New"/>
        </w:rPr>
      </w:pPr>
      <w:ins w:id="14398" w:author="Transkribus" w:date="2019-12-11T14:30:00Z">
        <w:r w:rsidRPr="00EE6742">
          <w:rPr>
            <w:rFonts w:ascii="Courier New" w:hAnsi="Courier New" w:cs="Courier New"/>
            <w:rtl/>
          </w:rPr>
          <w:t xml:space="preserve"> سليلا كماه رأس</w:t>
        </w:r>
      </w:ins>
      <w:r w:rsidRPr="00EE6742">
        <w:rPr>
          <w:rFonts w:ascii="Courier New" w:hAnsi="Courier New" w:cs="Courier New"/>
          <w:rtl/>
        </w:rPr>
        <w:t xml:space="preserve"> وقلب وهو </w:t>
      </w:r>
      <w:del w:id="14399" w:author="Transkribus" w:date="2019-12-11T14:30:00Z">
        <w:r w:rsidR="009B6BCA" w:rsidRPr="009B6BCA">
          <w:rPr>
            <w:rFonts w:ascii="Courier New" w:hAnsi="Courier New" w:cs="Courier New"/>
            <w:rtl/>
          </w:rPr>
          <w:delText>يكتب ويملى</w:delText>
        </w:r>
      </w:del>
      <w:ins w:id="14400" w:author="Transkribus" w:date="2019-12-11T14:30:00Z">
        <w:r w:rsidRPr="00EE6742">
          <w:rPr>
            <w:rFonts w:ascii="Courier New" w:hAnsi="Courier New" w:cs="Courier New"/>
            <w:rtl/>
          </w:rPr>
          <w:t>بكتب وعلى</w:t>
        </w:r>
      </w:ins>
      <w:r w:rsidRPr="00EE6742">
        <w:rPr>
          <w:rFonts w:ascii="Courier New" w:hAnsi="Courier New" w:cs="Courier New"/>
          <w:rtl/>
        </w:rPr>
        <w:t xml:space="preserve"> على ا</w:t>
      </w:r>
      <w:del w:id="14401" w:author="Transkribus" w:date="2019-12-11T14:30:00Z">
        <w:r w:rsidR="009B6BCA" w:rsidRPr="009B6BCA">
          <w:rPr>
            <w:rFonts w:ascii="Courier New" w:hAnsi="Courier New" w:cs="Courier New"/>
            <w:rtl/>
          </w:rPr>
          <w:delText>ث</w:delText>
        </w:r>
      </w:del>
      <w:ins w:id="14402" w:author="Transkribus" w:date="2019-12-11T14:30:00Z">
        <w:r w:rsidRPr="00EE6742">
          <w:rPr>
            <w:rFonts w:ascii="Courier New" w:hAnsi="Courier New" w:cs="Courier New"/>
            <w:rtl/>
          </w:rPr>
          <w:t>ل</w:t>
        </w:r>
      </w:ins>
      <w:r w:rsidRPr="00EE6742">
        <w:rPr>
          <w:rFonts w:ascii="Courier New" w:hAnsi="Courier New" w:cs="Courier New"/>
          <w:rtl/>
        </w:rPr>
        <w:t>نين ووجهه و</w:t>
      </w:r>
      <w:del w:id="14403" w:author="Transkribus" w:date="2019-12-11T14:30:00Z">
        <w:r w:rsidR="009B6BCA" w:rsidRPr="009B6BCA">
          <w:rPr>
            <w:rFonts w:ascii="Courier New" w:hAnsi="Courier New" w:cs="Courier New"/>
            <w:rtl/>
          </w:rPr>
          <w:delText>ش</w:delText>
        </w:r>
      </w:del>
      <w:ins w:id="14404" w:author="Transkribus" w:date="2019-12-11T14:30:00Z">
        <w:r w:rsidRPr="00EE6742">
          <w:rPr>
            <w:rFonts w:ascii="Courier New" w:hAnsi="Courier New" w:cs="Courier New"/>
            <w:rtl/>
          </w:rPr>
          <w:t>س</w:t>
        </w:r>
      </w:ins>
      <w:r w:rsidRPr="00EE6742">
        <w:rPr>
          <w:rFonts w:ascii="Courier New" w:hAnsi="Courier New" w:cs="Courier New"/>
          <w:rtl/>
        </w:rPr>
        <w:t xml:space="preserve">فتاه تلعب </w:t>
      </w:r>
      <w:del w:id="14405" w:author="Transkribus" w:date="2019-12-11T14:30:00Z">
        <w:r w:rsidR="009B6BCA" w:rsidRPr="009B6BCA">
          <w:rPr>
            <w:rFonts w:ascii="Courier New" w:hAnsi="Courier New" w:cs="Courier New"/>
            <w:rtl/>
          </w:rPr>
          <w:delText>ا</w:delText>
        </w:r>
      </w:del>
      <w:ins w:id="14406" w:author="Transkribus" w:date="2019-12-11T14:30:00Z">
        <w:r w:rsidRPr="00EE6742">
          <w:rPr>
            <w:rFonts w:ascii="Courier New" w:hAnsi="Courier New" w:cs="Courier New"/>
            <w:rtl/>
          </w:rPr>
          <w:t>أ</w:t>
        </w:r>
      </w:ins>
      <w:r w:rsidRPr="00EE6742">
        <w:rPr>
          <w:rFonts w:ascii="Courier New" w:hAnsi="Courier New" w:cs="Courier New"/>
          <w:rtl/>
        </w:rPr>
        <w:t>لوان الحركات</w:t>
      </w:r>
      <w:del w:id="14407" w:author="Transkribus" w:date="2019-12-11T14:30:00Z">
        <w:r w:rsidR="009B6BCA" w:rsidRPr="009B6BCA">
          <w:rPr>
            <w:rFonts w:ascii="Courier New" w:hAnsi="Courier New" w:cs="Courier New"/>
            <w:rtl/>
          </w:rPr>
          <w:delText xml:space="preserve"> لقوة حرصه</w:delText>
        </w:r>
      </w:del>
    </w:p>
    <w:p w14:paraId="22199133" w14:textId="77777777" w:rsidR="009B6BCA" w:rsidRPr="009B6BCA" w:rsidRDefault="00EE6742" w:rsidP="009B6BCA">
      <w:pPr>
        <w:pStyle w:val="NurText"/>
        <w:bidi/>
        <w:rPr>
          <w:del w:id="14408" w:author="Transkribus" w:date="2019-12-11T14:30:00Z"/>
          <w:rFonts w:ascii="Courier New" w:hAnsi="Courier New" w:cs="Courier New"/>
        </w:rPr>
      </w:pPr>
      <w:ins w:id="14409" w:author="Transkribus" w:date="2019-12-11T14:30:00Z">
        <w:r w:rsidRPr="00EE6742">
          <w:rPr>
            <w:rFonts w:ascii="Courier New" w:hAnsi="Courier New" w:cs="Courier New"/>
            <w:rtl/>
          </w:rPr>
          <w:t>اأوة جرصه</w:t>
        </w:r>
      </w:ins>
      <w:r w:rsidRPr="00EE6742">
        <w:rPr>
          <w:rFonts w:ascii="Courier New" w:hAnsi="Courier New" w:cs="Courier New"/>
          <w:rtl/>
        </w:rPr>
        <w:t xml:space="preserve"> فى </w:t>
      </w:r>
      <w:del w:id="14410" w:author="Transkribus" w:date="2019-12-11T14:30:00Z">
        <w:r w:rsidR="009B6BCA" w:rsidRPr="009B6BCA">
          <w:rPr>
            <w:rFonts w:ascii="Courier New" w:hAnsi="Courier New" w:cs="Courier New"/>
            <w:rtl/>
          </w:rPr>
          <w:delText>اخراج الكلام وكانه يكتب بجملة اعضائه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48E38DB" w14:textId="4CF9B984" w:rsidR="00EE6742" w:rsidRPr="00EE6742" w:rsidRDefault="009B6BCA" w:rsidP="00EE6742">
      <w:pPr>
        <w:pStyle w:val="NurText"/>
        <w:bidi/>
        <w:rPr>
          <w:ins w:id="14411" w:author="Transkribus" w:date="2019-12-11T14:30:00Z"/>
          <w:rFonts w:ascii="Courier New" w:hAnsi="Courier New" w:cs="Courier New"/>
        </w:rPr>
      </w:pPr>
      <w:dir w:val="rtl">
        <w:dir w:val="rtl">
          <w:ins w:id="14412" w:author="Transkribus" w:date="2019-12-11T14:30:00Z">
            <w:r w:rsidR="00EE6742" w:rsidRPr="00EE6742">
              <w:rPr>
                <w:rFonts w:ascii="Courier New" w:hAnsi="Courier New" w:cs="Courier New"/>
                <w:rtl/>
              </w:rPr>
              <w:t xml:space="preserve">احراج الكالام وكماله كتب مجملة أعصاثه </w:t>
            </w:r>
          </w:ins>
          <w:r w:rsidR="00EE6742" w:rsidRPr="00EE6742">
            <w:rPr>
              <w:rFonts w:ascii="Courier New" w:hAnsi="Courier New" w:cs="Courier New"/>
              <w:rtl/>
            </w:rPr>
            <w:t>وسالنى القاضى الفاضل عن قوله</w:t>
          </w:r>
          <w:del w:id="14413" w:author="Transkribus" w:date="2019-12-11T14:30:00Z">
            <w:r w:rsidRPr="009B6BCA">
              <w:rPr>
                <w:rFonts w:ascii="Courier New" w:hAnsi="Courier New" w:cs="Courier New"/>
                <w:rtl/>
              </w:rPr>
              <w:delText xml:space="preserve"> سبحانه وتعالى {حتى اذا جاؤوها</w:delText>
            </w:r>
          </w:del>
        </w:dir>
      </w:dir>
    </w:p>
    <w:p w14:paraId="7F27E3A0" w14:textId="0584BFCC" w:rsidR="00EE6742" w:rsidRPr="00EE6742" w:rsidRDefault="00EE6742" w:rsidP="00EE6742">
      <w:pPr>
        <w:pStyle w:val="NurText"/>
        <w:bidi/>
        <w:rPr>
          <w:rFonts w:ascii="Courier New" w:hAnsi="Courier New" w:cs="Courier New"/>
        </w:rPr>
      </w:pPr>
      <w:ins w:id="14414" w:author="Transkribus" w:date="2019-12-11T14:30:00Z">
        <w:r w:rsidRPr="00EE6742">
          <w:rPr>
            <w:rFonts w:ascii="Courier New" w:hAnsi="Courier New" w:cs="Courier New"/>
            <w:rtl/>
          </w:rPr>
          <w:t xml:space="preserve"> سانه وثعالى حى اذاجازها</w:t>
        </w:r>
      </w:ins>
      <w:r w:rsidRPr="00EE6742">
        <w:rPr>
          <w:rFonts w:ascii="Courier New" w:hAnsi="Courier New" w:cs="Courier New"/>
          <w:rtl/>
        </w:rPr>
        <w:t xml:space="preserve"> وفتحت </w:t>
      </w:r>
      <w:del w:id="14415" w:author="Transkribus" w:date="2019-12-11T14:30:00Z">
        <w:r w:rsidR="009B6BCA" w:rsidRPr="009B6BCA">
          <w:rPr>
            <w:rFonts w:ascii="Courier New" w:hAnsi="Courier New" w:cs="Courier New"/>
            <w:rtl/>
          </w:rPr>
          <w:delText>ابوابها وقال</w:delText>
        </w:r>
      </w:del>
      <w:ins w:id="14416" w:author="Transkribus" w:date="2019-12-11T14:30:00Z">
        <w:r w:rsidRPr="00EE6742">
          <w:rPr>
            <w:rFonts w:ascii="Courier New" w:hAnsi="Courier New" w:cs="Courier New"/>
            <w:rtl/>
          </w:rPr>
          <w:t>أبو اسهاوقال</w:t>
        </w:r>
      </w:ins>
      <w:r w:rsidRPr="00EE6742">
        <w:rPr>
          <w:rFonts w:ascii="Courier New" w:hAnsi="Courier New" w:cs="Courier New"/>
          <w:rtl/>
        </w:rPr>
        <w:t xml:space="preserve"> لهم </w:t>
      </w:r>
      <w:del w:id="14417" w:author="Transkribus" w:date="2019-12-11T14:30:00Z">
        <w:r w:rsidR="009B6BCA" w:rsidRPr="009B6BCA">
          <w:rPr>
            <w:rFonts w:ascii="Courier New" w:hAnsi="Courier New" w:cs="Courier New"/>
            <w:rtl/>
          </w:rPr>
          <w:delText>خزنتها} اين</w:delText>
        </w:r>
      </w:del>
      <w:ins w:id="14418" w:author="Transkribus" w:date="2019-12-11T14:30:00Z">
        <w:r w:rsidRPr="00EE6742">
          <w:rPr>
            <w:rFonts w:ascii="Courier New" w:hAnsi="Courier New" w:cs="Courier New"/>
            <w:rtl/>
          </w:rPr>
          <w:t>جزتها ابن</w:t>
        </w:r>
      </w:ins>
      <w:r w:rsidRPr="00EE6742">
        <w:rPr>
          <w:rFonts w:ascii="Courier New" w:hAnsi="Courier New" w:cs="Courier New"/>
          <w:rtl/>
        </w:rPr>
        <w:t xml:space="preserve"> جواب </w:t>
      </w:r>
      <w:del w:id="14419" w:author="Transkribus" w:date="2019-12-11T14:30:00Z">
        <w:r w:rsidR="009B6BCA" w:rsidRPr="009B6BCA">
          <w:rPr>
            <w:rFonts w:ascii="Courier New" w:hAnsi="Courier New" w:cs="Courier New"/>
            <w:rtl/>
          </w:rPr>
          <w:delText>اذا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420" w:author="Transkribus" w:date="2019-12-11T14:30:00Z">
        <w:r w:rsidRPr="00EE6742">
          <w:rPr>
            <w:rFonts w:ascii="Courier New" w:hAnsi="Courier New" w:cs="Courier New"/>
            <w:rtl/>
          </w:rPr>
          <w:t>اداوابن حوابلونف</w:t>
        </w:r>
      </w:ins>
    </w:p>
    <w:p w14:paraId="38546890" w14:textId="2B9303FC" w:rsidR="00EE6742" w:rsidRPr="00EE6742" w:rsidRDefault="009B6BCA" w:rsidP="00EE6742">
      <w:pPr>
        <w:pStyle w:val="NurText"/>
        <w:bidi/>
        <w:rPr>
          <w:rFonts w:ascii="Courier New" w:hAnsi="Courier New" w:cs="Courier New"/>
        </w:rPr>
      </w:pPr>
      <w:dir w:val="rtl">
        <w:dir w:val="rtl">
          <w:del w:id="14421" w:author="Transkribus" w:date="2019-12-11T14:30:00Z">
            <w:r w:rsidRPr="009B6BCA">
              <w:rPr>
                <w:rFonts w:ascii="Courier New" w:hAnsi="Courier New" w:cs="Courier New"/>
                <w:rtl/>
              </w:rPr>
              <w:delText>واين جواب لو فى قوله</w:delText>
            </w:r>
          </w:del>
          <w:ins w:id="14422" w:author="Transkribus" w:date="2019-12-11T14:30:00Z">
            <w:r w:rsidR="00EE6742" w:rsidRPr="00EE6742">
              <w:rPr>
                <w:rFonts w:ascii="Courier New" w:hAnsi="Courier New" w:cs="Courier New"/>
                <w:rtl/>
              </w:rPr>
              <w:t xml:space="preserve"> قولة</w:t>
            </w:r>
          </w:ins>
          <w:r w:rsidR="00EE6742" w:rsidRPr="00EE6742">
            <w:rPr>
              <w:rFonts w:ascii="Courier New" w:hAnsi="Courier New" w:cs="Courier New"/>
              <w:rtl/>
            </w:rPr>
            <w:t xml:space="preserve"> تعالى </w:t>
          </w:r>
          <w:del w:id="14423" w:author="Transkribus" w:date="2019-12-11T14:30:00Z">
            <w:r w:rsidRPr="009B6BCA">
              <w:rPr>
                <w:rFonts w:ascii="Courier New" w:hAnsi="Courier New" w:cs="Courier New"/>
                <w:rtl/>
              </w:rPr>
              <w:delText>{ولو ان قرانا سيرت</w:delText>
            </w:r>
          </w:del>
          <w:ins w:id="14424" w:author="Transkribus" w:date="2019-12-11T14:30:00Z">
            <w:r w:rsidR="00EE6742" w:rsidRPr="00EE6742">
              <w:rPr>
                <w:rFonts w:ascii="Courier New" w:hAnsi="Courier New" w:cs="Courier New"/>
                <w:rtl/>
              </w:rPr>
              <w:t>ولوأن قرا ثاسعرب</w:t>
            </w:r>
          </w:ins>
          <w:r w:rsidR="00EE6742" w:rsidRPr="00EE6742">
            <w:rPr>
              <w:rFonts w:ascii="Courier New" w:hAnsi="Courier New" w:cs="Courier New"/>
              <w:rtl/>
            </w:rPr>
            <w:t xml:space="preserve"> به الج</w:t>
          </w:r>
          <w:del w:id="14425" w:author="Transkribus" w:date="2019-12-11T14:30:00Z">
            <w:r w:rsidRPr="009B6BCA">
              <w:rPr>
                <w:rFonts w:ascii="Courier New" w:hAnsi="Courier New" w:cs="Courier New"/>
                <w:rtl/>
              </w:rPr>
              <w:delText>ب</w:delText>
            </w:r>
          </w:del>
          <w:ins w:id="14426"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ال</w:t>
          </w:r>
          <w:del w:id="14427" w:author="Transkribus" w:date="2019-12-11T14:30:00Z">
            <w:r w:rsidRPr="009B6BCA">
              <w:rPr>
                <w:rFonts w:ascii="Courier New" w:hAnsi="Courier New" w:cs="Courier New"/>
                <w:rtl/>
              </w:rPr>
              <w:delText>}</w:delText>
            </w:r>
          </w:del>
          <w:r w:rsidR="00EE6742" w:rsidRPr="00EE6742">
            <w:rPr>
              <w:rFonts w:ascii="Courier New" w:hAnsi="Courier New" w:cs="Courier New"/>
              <w:rtl/>
            </w:rPr>
            <w:t xml:space="preserve"> وعن </w:t>
          </w:r>
          <w:del w:id="14428" w:author="Transkribus" w:date="2019-12-11T14:30:00Z">
            <w:r w:rsidRPr="009B6BCA">
              <w:rPr>
                <w:rFonts w:ascii="Courier New" w:hAnsi="Courier New" w:cs="Courier New"/>
                <w:rtl/>
              </w:rPr>
              <w:delText>مسائل كثيرة ومع</w:delText>
            </w:r>
          </w:del>
          <w:ins w:id="14429" w:author="Transkribus" w:date="2019-12-11T14:30:00Z">
            <w:r w:rsidR="00EE6742" w:rsidRPr="00EE6742">
              <w:rPr>
                <w:rFonts w:ascii="Courier New" w:hAnsi="Courier New" w:cs="Courier New"/>
                <w:rtl/>
              </w:rPr>
              <w:t>مساقل كشره ومم</w:t>
            </w:r>
          </w:ins>
          <w:r w:rsidR="00EE6742" w:rsidRPr="00EE6742">
            <w:rPr>
              <w:rFonts w:ascii="Courier New" w:hAnsi="Courier New" w:cs="Courier New"/>
              <w:rtl/>
            </w:rPr>
            <w:t xml:space="preserve"> هذا </w:t>
          </w:r>
          <w:del w:id="14430" w:author="Transkribus" w:date="2019-12-11T14:30:00Z">
            <w:r w:rsidRPr="009B6BCA">
              <w:rPr>
                <w:rFonts w:ascii="Courier New" w:hAnsi="Courier New" w:cs="Courier New"/>
                <w:rtl/>
              </w:rPr>
              <w:delText>فلا يقطع الكتابة والاملاء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431" w:author="Transkribus" w:date="2019-12-11T14:30:00Z">
            <w:r w:rsidR="00EE6742" w:rsidRPr="00EE6742">
              <w:rPr>
                <w:rFonts w:ascii="Courier New" w:hAnsi="Courier New" w:cs="Courier New"/>
                <w:rtl/>
              </w:rPr>
              <w:t>فلامقطم الكتاسه والاملام</w:t>
            </w:r>
          </w:ins>
        </w:dir>
      </w:dir>
    </w:p>
    <w:p w14:paraId="193C2479" w14:textId="3614B3F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4432" w:author="Transkribus" w:date="2019-12-11T14:30:00Z">
            <w:r w:rsidRPr="009B6BCA">
              <w:rPr>
                <w:rFonts w:ascii="Courier New" w:hAnsi="Courier New" w:cs="Courier New"/>
                <w:rtl/>
              </w:rPr>
              <w:delText>لى ترجع</w:delText>
            </w:r>
          </w:del>
          <w:ins w:id="14433" w:author="Transkribus" w:date="2019-12-11T14:30:00Z">
            <w:r w:rsidR="00EE6742" w:rsidRPr="00EE6742">
              <w:rPr>
                <w:rFonts w:ascii="Courier New" w:hAnsi="Courier New" w:cs="Courier New"/>
                <w:rtl/>
              </w:rPr>
              <w:t>فى برجع</w:t>
            </w:r>
          </w:ins>
          <w:r w:rsidR="00EE6742" w:rsidRPr="00EE6742">
            <w:rPr>
              <w:rFonts w:ascii="Courier New" w:hAnsi="Courier New" w:cs="Courier New"/>
              <w:rtl/>
            </w:rPr>
            <w:t xml:space="preserve"> الى </w:t>
          </w:r>
          <w:del w:id="14434" w:author="Transkribus" w:date="2019-12-11T14:30:00Z">
            <w:r w:rsidRPr="009B6BCA">
              <w:rPr>
                <w:rFonts w:ascii="Courier New" w:hAnsi="Courier New" w:cs="Courier New"/>
                <w:rtl/>
              </w:rPr>
              <w:delText>دمشق وتجرى</w:delText>
            </w:r>
          </w:del>
          <w:ins w:id="14435" w:author="Transkribus" w:date="2019-12-11T14:30:00Z">
            <w:r w:rsidR="00EE6742" w:rsidRPr="00EE6742">
              <w:rPr>
                <w:rFonts w:ascii="Courier New" w:hAnsi="Courier New" w:cs="Courier New"/>
                <w:rtl/>
              </w:rPr>
              <w:t>دمسق وبحرى</w:t>
            </w:r>
          </w:ins>
          <w:r w:rsidR="00EE6742" w:rsidRPr="00EE6742">
            <w:rPr>
              <w:rFonts w:ascii="Courier New" w:hAnsi="Courier New" w:cs="Courier New"/>
              <w:rtl/>
            </w:rPr>
            <w:t xml:space="preserve"> عليك الجرا</w:t>
          </w:r>
          <w:del w:id="14436" w:author="Transkribus" w:date="2019-12-11T14:30:00Z">
            <w:r w:rsidRPr="009B6BCA">
              <w:rPr>
                <w:rFonts w:ascii="Courier New" w:hAnsi="Courier New" w:cs="Courier New"/>
                <w:rtl/>
              </w:rPr>
              <w:delText>ي</w:delText>
            </w:r>
          </w:del>
          <w:ins w:id="1443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ات فقلت </w:t>
          </w:r>
          <w:del w:id="14438" w:author="Transkribus" w:date="2019-12-11T14:30:00Z">
            <w:r w:rsidRPr="009B6BCA">
              <w:rPr>
                <w:rFonts w:ascii="Courier New" w:hAnsi="Courier New" w:cs="Courier New"/>
                <w:rtl/>
              </w:rPr>
              <w:delText>اريد مصر</w:delText>
            </w:r>
          </w:del>
          <w:ins w:id="14439" w:author="Transkribus" w:date="2019-12-11T14:30:00Z">
            <w:r w:rsidR="00EE6742" w:rsidRPr="00EE6742">
              <w:rPr>
                <w:rFonts w:ascii="Courier New" w:hAnsi="Courier New" w:cs="Courier New"/>
                <w:rtl/>
              </w:rPr>
              <w:t>أريدمصر</w:t>
            </w:r>
          </w:ins>
          <w:r w:rsidR="00EE6742" w:rsidRPr="00EE6742">
            <w:rPr>
              <w:rFonts w:ascii="Courier New" w:hAnsi="Courier New" w:cs="Courier New"/>
              <w:rtl/>
            </w:rPr>
            <w:t xml:space="preserve"> فقال السلطان مش</w:t>
          </w:r>
          <w:del w:id="14440" w:author="Transkribus" w:date="2019-12-11T14:30:00Z">
            <w:r w:rsidRPr="009B6BCA">
              <w:rPr>
                <w:rFonts w:ascii="Courier New" w:hAnsi="Courier New" w:cs="Courier New"/>
                <w:rtl/>
              </w:rPr>
              <w:delText>غ</w:delText>
            </w:r>
          </w:del>
          <w:ins w:id="14441" w:author="Transkribus" w:date="2019-12-11T14:30:00Z">
            <w:r w:rsidR="00EE6742" w:rsidRPr="00EE6742">
              <w:rPr>
                <w:rFonts w:ascii="Courier New" w:hAnsi="Courier New" w:cs="Courier New"/>
                <w:rtl/>
              </w:rPr>
              <w:t>ع</w:t>
            </w:r>
          </w:ins>
          <w:r w:rsidR="00EE6742" w:rsidRPr="00EE6742">
            <w:rPr>
              <w:rFonts w:ascii="Courier New" w:hAnsi="Courier New" w:cs="Courier New"/>
              <w:rtl/>
            </w:rPr>
            <w:t>ول</w:t>
          </w:r>
        </w:dir>
      </w:dir>
    </w:p>
    <w:p w14:paraId="53486843" w14:textId="77777777" w:rsidR="009B6BCA" w:rsidRPr="009B6BCA" w:rsidRDefault="00EE6742" w:rsidP="009B6BCA">
      <w:pPr>
        <w:pStyle w:val="NurText"/>
        <w:bidi/>
        <w:rPr>
          <w:del w:id="14442" w:author="Transkribus" w:date="2019-12-11T14:30:00Z"/>
          <w:rFonts w:ascii="Courier New" w:hAnsi="Courier New" w:cs="Courier New"/>
        </w:rPr>
      </w:pPr>
      <w:r w:rsidRPr="00EE6742">
        <w:rPr>
          <w:rFonts w:ascii="Courier New" w:hAnsi="Courier New" w:cs="Courier New"/>
          <w:rtl/>
        </w:rPr>
        <w:t xml:space="preserve">القلب </w:t>
      </w:r>
      <w:del w:id="14443" w:author="Transkribus" w:date="2019-12-11T14:30:00Z">
        <w:r w:rsidR="009B6BCA" w:rsidRPr="009B6BCA">
          <w:rPr>
            <w:rFonts w:ascii="Courier New" w:hAnsi="Courier New" w:cs="Courier New"/>
            <w:rtl/>
          </w:rPr>
          <w:delText>باخذ الفرنج عكا وقتل 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BD4BD44" w14:textId="77777777" w:rsidR="009B6BCA" w:rsidRPr="009B6BCA" w:rsidRDefault="009B6BCA" w:rsidP="009B6BCA">
      <w:pPr>
        <w:pStyle w:val="NurText"/>
        <w:bidi/>
        <w:rPr>
          <w:del w:id="14444" w:author="Transkribus" w:date="2019-12-11T14:30:00Z"/>
          <w:rFonts w:ascii="Courier New" w:hAnsi="Courier New" w:cs="Courier New"/>
        </w:rPr>
      </w:pPr>
      <w:dir w:val="rtl">
        <w:dir w:val="rtl">
          <w:del w:id="14445"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4FE65D" w14:textId="45F60210" w:rsidR="00EE6742" w:rsidRPr="00EE6742" w:rsidRDefault="009B6BCA" w:rsidP="00EE6742">
      <w:pPr>
        <w:pStyle w:val="NurText"/>
        <w:bidi/>
        <w:rPr>
          <w:ins w:id="14446" w:author="Transkribus" w:date="2019-12-11T14:30:00Z"/>
          <w:rFonts w:ascii="Courier New" w:hAnsi="Courier New" w:cs="Courier New"/>
        </w:rPr>
      </w:pPr>
      <w:dir w:val="rtl">
        <w:dir w:val="rtl">
          <w:del w:id="14447" w:author="Transkribus" w:date="2019-12-11T14:30:00Z">
            <w:r w:rsidRPr="009B6BCA">
              <w:rPr>
                <w:rFonts w:ascii="Courier New" w:hAnsi="Courier New" w:cs="Courier New"/>
                <w:rtl/>
              </w:rPr>
              <w:delText>ين بها فقلت لا بد لى</w:delText>
            </w:r>
          </w:del>
          <w:ins w:id="14448" w:author="Transkribus" w:date="2019-12-11T14:30:00Z">
            <w:r w:rsidR="00EE6742" w:rsidRPr="00EE6742">
              <w:rPr>
                <w:rFonts w:ascii="Courier New" w:hAnsi="Courier New" w:cs="Courier New"/>
                <w:rtl/>
              </w:rPr>
              <w:t>بأخذ الفرح مكا وفتل السلين يها فقلش لابدلى</w:t>
            </w:r>
          </w:ins>
          <w:r w:rsidR="00EE6742" w:rsidRPr="00EE6742">
            <w:rPr>
              <w:rFonts w:ascii="Courier New" w:hAnsi="Courier New" w:cs="Courier New"/>
              <w:rtl/>
            </w:rPr>
            <w:t xml:space="preserve"> من مصر فكتب لى </w:t>
          </w:r>
          <w:del w:id="14449" w:author="Transkribus" w:date="2019-12-11T14:30:00Z">
            <w:r w:rsidRPr="009B6BCA">
              <w:rPr>
                <w:rFonts w:ascii="Courier New" w:hAnsi="Courier New" w:cs="Courier New"/>
                <w:rtl/>
              </w:rPr>
              <w:delText>ورقة صغيرة</w:delText>
            </w:r>
          </w:del>
          <w:ins w:id="14450" w:author="Transkribus" w:date="2019-12-11T14:30:00Z">
            <w:r w:rsidR="00EE6742" w:rsidRPr="00EE6742">
              <w:rPr>
                <w:rFonts w:ascii="Courier New" w:hAnsi="Courier New" w:cs="Courier New"/>
                <w:rtl/>
              </w:rPr>
              <w:t>ورفة صغبرة</w:t>
            </w:r>
          </w:ins>
          <w:r w:rsidR="00EE6742" w:rsidRPr="00EE6742">
            <w:rPr>
              <w:rFonts w:ascii="Courier New" w:hAnsi="Courier New" w:cs="Courier New"/>
              <w:rtl/>
            </w:rPr>
            <w:t xml:space="preserve"> الى</w:t>
          </w:r>
        </w:dir>
      </w:dir>
    </w:p>
    <w:p w14:paraId="09B9F6BC" w14:textId="77777777" w:rsidR="009B6BCA" w:rsidRPr="009B6BCA" w:rsidRDefault="00EE6742" w:rsidP="009B6BCA">
      <w:pPr>
        <w:pStyle w:val="NurText"/>
        <w:bidi/>
        <w:rPr>
          <w:del w:id="14451" w:author="Transkribus" w:date="2019-12-11T14:30:00Z"/>
          <w:rFonts w:ascii="Courier New" w:hAnsi="Courier New" w:cs="Courier New"/>
        </w:rPr>
      </w:pPr>
      <w:ins w:id="14452" w:author="Transkribus" w:date="2019-12-11T14:30:00Z">
        <w:r w:rsidRPr="00EE6742">
          <w:rPr>
            <w:rFonts w:ascii="Courier New" w:hAnsi="Courier New" w:cs="Courier New"/>
            <w:rtl/>
          </w:rPr>
          <w:t>وليلهبها علماد خلت القناهرم جاء فى</w:t>
        </w:r>
      </w:ins>
      <w:r w:rsidRPr="00EE6742">
        <w:rPr>
          <w:rFonts w:ascii="Courier New" w:hAnsi="Courier New" w:cs="Courier New"/>
          <w:rtl/>
        </w:rPr>
        <w:t xml:space="preserve"> وكيله </w:t>
      </w:r>
      <w:del w:id="14453" w:author="Transkribus" w:date="2019-12-11T14:30:00Z">
        <w:r w:rsidR="009B6BCA" w:rsidRPr="009B6BCA">
          <w:rPr>
            <w:rFonts w:ascii="Courier New" w:hAnsi="Courier New" w:cs="Courier New"/>
            <w:rtl/>
          </w:rPr>
          <w:delText>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B453E4D" w14:textId="0008BA43" w:rsidR="00EE6742" w:rsidRPr="00EE6742" w:rsidRDefault="009B6BCA" w:rsidP="00EE6742">
      <w:pPr>
        <w:pStyle w:val="NurText"/>
        <w:bidi/>
        <w:rPr>
          <w:ins w:id="14454" w:author="Transkribus" w:date="2019-12-11T14:30:00Z"/>
          <w:rFonts w:ascii="Courier New" w:hAnsi="Courier New" w:cs="Courier New"/>
        </w:rPr>
      </w:pPr>
      <w:dir w:val="rtl">
        <w:dir w:val="rtl">
          <w:del w:id="14455" w:author="Transkribus" w:date="2019-12-11T14:30:00Z">
            <w:r w:rsidRPr="009B6BCA">
              <w:rPr>
                <w:rFonts w:ascii="Courier New" w:hAnsi="Courier New" w:cs="Courier New"/>
                <w:rtl/>
              </w:rPr>
              <w:delText>فلما دخلت القاهرة جاءنى وكيله وهو ابن</w:delText>
            </w:r>
          </w:del>
          <w:ins w:id="14456" w:author="Transkribus" w:date="2019-12-11T14:30:00Z">
            <w:r w:rsidR="00EE6742" w:rsidRPr="00EE6742">
              <w:rPr>
                <w:rFonts w:ascii="Courier New" w:hAnsi="Courier New" w:cs="Courier New"/>
                <w:rtl/>
              </w:rPr>
              <w:t>وهوابن</w:t>
            </w:r>
          </w:ins>
          <w:r w:rsidR="00EE6742" w:rsidRPr="00EE6742">
            <w:rPr>
              <w:rFonts w:ascii="Courier New" w:hAnsi="Courier New" w:cs="Courier New"/>
              <w:rtl/>
            </w:rPr>
            <w:t xml:space="preserve"> سناء الملك وكان </w:t>
          </w:r>
          <w:del w:id="14457" w:author="Transkribus" w:date="2019-12-11T14:30:00Z">
            <w:r w:rsidRPr="009B6BCA">
              <w:rPr>
                <w:rFonts w:ascii="Courier New" w:hAnsi="Courier New" w:cs="Courier New"/>
                <w:rtl/>
              </w:rPr>
              <w:delText xml:space="preserve">شيخا جليل القدر نافذ </w:delText>
            </w:r>
          </w:del>
          <w:ins w:id="14458" w:author="Transkribus" w:date="2019-12-11T14:30:00Z">
            <w:r w:rsidR="00EE6742" w:rsidRPr="00EE6742">
              <w:rPr>
                <w:rFonts w:ascii="Courier New" w:hAnsi="Courier New" w:cs="Courier New"/>
                <w:rtl/>
              </w:rPr>
              <w:t>شيفاليل القدرناقد</w:t>
            </w:r>
          </w:ins>
        </w:dir>
      </w:dir>
    </w:p>
    <w:p w14:paraId="69DE5BF4" w14:textId="77777777" w:rsidR="009B6BCA" w:rsidRPr="009B6BCA" w:rsidRDefault="00EE6742" w:rsidP="009B6BCA">
      <w:pPr>
        <w:pStyle w:val="NurText"/>
        <w:bidi/>
        <w:rPr>
          <w:del w:id="14459" w:author="Transkribus" w:date="2019-12-11T14:30:00Z"/>
          <w:rFonts w:ascii="Courier New" w:hAnsi="Courier New" w:cs="Courier New"/>
        </w:rPr>
      </w:pPr>
      <w:r w:rsidRPr="00EE6742">
        <w:rPr>
          <w:rFonts w:ascii="Courier New" w:hAnsi="Courier New" w:cs="Courier New"/>
          <w:rtl/>
        </w:rPr>
        <w:t xml:space="preserve">الامر </w:t>
      </w:r>
      <w:del w:id="14460" w:author="Transkribus" w:date="2019-12-11T14:30:00Z">
        <w:r w:rsidR="009B6BCA" w:rsidRPr="009B6BCA">
          <w:rPr>
            <w:rFonts w:ascii="Courier New" w:hAnsi="Courier New" w:cs="Courier New"/>
            <w:rtl/>
          </w:rPr>
          <w:delText>فانزلنى دارا قد ازيحت عللها وجاءنى بدنانير وغلة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73D282" w14:textId="4378FBFE" w:rsidR="00EE6742" w:rsidRPr="00EE6742" w:rsidRDefault="009B6BCA" w:rsidP="00EE6742">
      <w:pPr>
        <w:pStyle w:val="NurText"/>
        <w:bidi/>
        <w:rPr>
          <w:ins w:id="14461" w:author="Transkribus" w:date="2019-12-11T14:30:00Z"/>
          <w:rFonts w:ascii="Courier New" w:hAnsi="Courier New" w:cs="Courier New"/>
        </w:rPr>
      </w:pPr>
      <w:dir w:val="rtl">
        <w:dir w:val="rtl">
          <w:ins w:id="14462" w:author="Transkribus" w:date="2019-12-11T14:30:00Z">
            <w:r w:rsidR="00EE6742" w:rsidRPr="00EE6742">
              <w:rPr>
                <w:rFonts w:ascii="Courier New" w:hAnsi="Courier New" w:cs="Courier New"/>
                <w:rtl/>
              </w:rPr>
              <w:t xml:space="preserve">ثانن أبى دار اقد اريحب علها وجاء فى بدنائير وعلة </w:t>
            </w:r>
          </w:ins>
          <w:r w:rsidR="00EE6742" w:rsidRPr="00EE6742">
            <w:rPr>
              <w:rFonts w:ascii="Courier New" w:hAnsi="Courier New" w:cs="Courier New"/>
              <w:rtl/>
            </w:rPr>
            <w:t xml:space="preserve">ثم مضى الى </w:t>
          </w:r>
          <w:del w:id="14463" w:author="Transkribus" w:date="2019-12-11T14:30:00Z">
            <w:r w:rsidRPr="009B6BCA">
              <w:rPr>
                <w:rFonts w:ascii="Courier New" w:hAnsi="Courier New" w:cs="Courier New"/>
                <w:rtl/>
              </w:rPr>
              <w:delText>ارباب</w:delText>
            </w:r>
          </w:del>
          <w:ins w:id="14464" w:author="Transkribus" w:date="2019-12-11T14:30:00Z">
            <w:r w:rsidR="00EE6742" w:rsidRPr="00EE6742">
              <w:rPr>
                <w:rFonts w:ascii="Courier New" w:hAnsi="Courier New" w:cs="Courier New"/>
                <w:rtl/>
              </w:rPr>
              <w:t>أو باب</w:t>
            </w:r>
          </w:ins>
          <w:r w:rsidR="00EE6742" w:rsidRPr="00EE6742">
            <w:rPr>
              <w:rFonts w:ascii="Courier New" w:hAnsi="Courier New" w:cs="Courier New"/>
              <w:rtl/>
            </w:rPr>
            <w:t xml:space="preserve"> الدولة وقال </w:t>
          </w:r>
          <w:del w:id="14465" w:author="Transkribus" w:date="2019-12-11T14:30:00Z">
            <w:r w:rsidRPr="009B6BCA">
              <w:rPr>
                <w:rFonts w:ascii="Courier New" w:hAnsi="Courier New" w:cs="Courier New"/>
                <w:rtl/>
              </w:rPr>
              <w:delText>هذا ضيف</w:delText>
            </w:r>
          </w:del>
          <w:ins w:id="14466" w:author="Transkribus" w:date="2019-12-11T14:30:00Z">
            <w:r w:rsidR="00EE6742" w:rsidRPr="00EE6742">
              <w:rPr>
                <w:rFonts w:ascii="Courier New" w:hAnsi="Courier New" w:cs="Courier New"/>
                <w:rtl/>
              </w:rPr>
              <w:t>هذاسيف</w:t>
            </w:r>
          </w:ins>
        </w:dir>
      </w:dir>
    </w:p>
    <w:p w14:paraId="585FAA74" w14:textId="77777777" w:rsidR="00EE6742" w:rsidRPr="00EE6742" w:rsidRDefault="00EE6742" w:rsidP="00EE6742">
      <w:pPr>
        <w:pStyle w:val="NurText"/>
        <w:bidi/>
        <w:rPr>
          <w:ins w:id="14467" w:author="Transkribus" w:date="2019-12-11T14:30:00Z"/>
          <w:rFonts w:ascii="Courier New" w:hAnsi="Courier New" w:cs="Courier New"/>
        </w:rPr>
      </w:pPr>
      <w:ins w:id="14468" w:author="Transkribus" w:date="2019-12-11T14:30:00Z">
        <w:r w:rsidRPr="00EE6742">
          <w:rPr>
            <w:rFonts w:ascii="Courier New" w:hAnsi="Courier New" w:cs="Courier New"/>
            <w:rtl/>
          </w:rPr>
          <w:t>القاضى الفاضل فدرت الهدابا والصلات من كل جاتب وكان كل عشرة أيام أو نجوهاثضل</w:t>
        </w:r>
      </w:ins>
    </w:p>
    <w:p w14:paraId="691B0D30" w14:textId="13682135" w:rsidR="00EE6742" w:rsidRPr="00EE6742" w:rsidRDefault="00EE6742" w:rsidP="00EE6742">
      <w:pPr>
        <w:pStyle w:val="NurText"/>
        <w:bidi/>
        <w:rPr>
          <w:rFonts w:ascii="Courier New" w:hAnsi="Courier New" w:cs="Courier New"/>
        </w:rPr>
      </w:pPr>
      <w:ins w:id="14469" w:author="Transkribus" w:date="2019-12-11T14:30:00Z">
        <w:r w:rsidRPr="00EE6742">
          <w:rPr>
            <w:rFonts w:ascii="Courier New" w:hAnsi="Courier New" w:cs="Courier New"/>
            <w:rtl/>
          </w:rPr>
          <w:t>ابك كرة</w:t>
        </w:r>
      </w:ins>
      <w:r w:rsidRPr="00EE6742">
        <w:rPr>
          <w:rFonts w:ascii="Courier New" w:hAnsi="Courier New" w:cs="Courier New"/>
          <w:rtl/>
        </w:rPr>
        <w:t xml:space="preserve"> القاضى الفاضل </w:t>
      </w:r>
      <w:del w:id="14470" w:author="Transkribus" w:date="2019-12-11T14:30:00Z">
        <w:r w:rsidR="009B6BCA" w:rsidRPr="009B6BCA">
          <w:rPr>
            <w:rFonts w:ascii="Courier New" w:hAnsi="Courier New" w:cs="Courier New"/>
            <w:rtl/>
          </w:rPr>
          <w:delText>فدرت الهدايا والصلات من كل جانب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471" w:author="Transkribus" w:date="2019-12-11T14:30:00Z">
        <w:r w:rsidRPr="00EE6742">
          <w:rPr>
            <w:rFonts w:ascii="Courier New" w:hAnsi="Courier New" w:cs="Courier New"/>
            <w:rtl/>
          </w:rPr>
          <w:t>الى ديوان مصر معمانت الدولة وفيه افضل بوكمد الوصبة فى حفى وافت</w:t>
        </w:r>
      </w:ins>
    </w:p>
    <w:p w14:paraId="1CCEBCB5" w14:textId="77777777" w:rsidR="009B6BCA" w:rsidRPr="009B6BCA" w:rsidRDefault="009B6BCA" w:rsidP="009B6BCA">
      <w:pPr>
        <w:pStyle w:val="NurText"/>
        <w:bidi/>
        <w:rPr>
          <w:del w:id="14472" w:author="Transkribus" w:date="2019-12-11T14:30:00Z"/>
          <w:rFonts w:ascii="Courier New" w:hAnsi="Courier New" w:cs="Courier New"/>
        </w:rPr>
      </w:pPr>
      <w:dir w:val="rtl">
        <w:dir w:val="rtl">
          <w:del w:id="14473" w:author="Transkribus" w:date="2019-12-11T14:30:00Z">
            <w:r w:rsidRPr="009B6BCA">
              <w:rPr>
                <w:rFonts w:ascii="Courier New" w:hAnsi="Courier New" w:cs="Courier New"/>
                <w:rtl/>
              </w:rPr>
              <w:delText>وكان كل عشرة ايام او نحوها تصل تذكرة القاضى الفاضل الى ديوان مصر بمهمات الدولة وفيها فصل يؤكد الوصية فى حقي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D5DD9A" w14:textId="37277235" w:rsidR="00EE6742" w:rsidRPr="00EE6742" w:rsidRDefault="009B6BCA" w:rsidP="00EE6742">
      <w:pPr>
        <w:pStyle w:val="NurText"/>
        <w:bidi/>
        <w:rPr>
          <w:ins w:id="14474" w:author="Transkribus" w:date="2019-12-11T14:30:00Z"/>
          <w:rFonts w:ascii="Courier New" w:hAnsi="Courier New" w:cs="Courier New"/>
        </w:rPr>
      </w:pPr>
      <w:dir w:val="rtl">
        <w:dir w:val="rtl">
          <w:del w:id="14475" w:author="Transkribus" w:date="2019-12-11T14:30:00Z">
            <w:r w:rsidRPr="009B6BCA">
              <w:rPr>
                <w:rFonts w:ascii="Courier New" w:hAnsi="Courier New" w:cs="Courier New"/>
                <w:rtl/>
              </w:rPr>
              <w:delText>واقمت بمسجد</w:delText>
            </w:r>
          </w:del>
          <w:ins w:id="14476" w:author="Transkribus" w:date="2019-12-11T14:30:00Z">
            <w:r w:rsidR="00EE6742" w:rsidRPr="00EE6742">
              <w:rPr>
                <w:rFonts w:ascii="Courier New" w:hAnsi="Courier New" w:cs="Courier New"/>
                <w:rtl/>
              </w:rPr>
              <w:t>مسحد</w:t>
            </w:r>
          </w:ins>
          <w:r w:rsidR="00EE6742" w:rsidRPr="00EE6742">
            <w:rPr>
              <w:rFonts w:ascii="Courier New" w:hAnsi="Courier New" w:cs="Courier New"/>
              <w:rtl/>
            </w:rPr>
            <w:t xml:space="preserve"> الحاجب </w:t>
          </w:r>
          <w:del w:id="14477" w:author="Transkribus" w:date="2019-12-11T14:30:00Z">
            <w:r w:rsidRPr="009B6BCA">
              <w:rPr>
                <w:rFonts w:ascii="Courier New" w:hAnsi="Courier New" w:cs="Courier New"/>
                <w:rtl/>
              </w:rPr>
              <w:delText>لؤلؤ رحمه</w:delText>
            </w:r>
          </w:del>
          <w:ins w:id="14478" w:author="Transkribus" w:date="2019-12-11T14:30:00Z">
            <w:r w:rsidR="00EE6742" w:rsidRPr="00EE6742">
              <w:rPr>
                <w:rFonts w:ascii="Courier New" w:hAnsi="Courier New" w:cs="Courier New"/>
                <w:rtl/>
              </w:rPr>
              <w:t>اوا رجمةه</w:t>
            </w:r>
          </w:ins>
          <w:r w:rsidR="00EE6742" w:rsidRPr="00EE6742">
            <w:rPr>
              <w:rFonts w:ascii="Courier New" w:hAnsi="Courier New" w:cs="Courier New"/>
              <w:rtl/>
            </w:rPr>
            <w:t xml:space="preserve"> الله </w:t>
          </w:r>
          <w:del w:id="14479" w:author="Transkribus" w:date="2019-12-11T14:30:00Z">
            <w:r w:rsidRPr="009B6BCA">
              <w:rPr>
                <w:rFonts w:ascii="Courier New" w:hAnsi="Courier New" w:cs="Courier New"/>
                <w:rtl/>
              </w:rPr>
              <w:delText>اقرئ</w:delText>
            </w:r>
          </w:del>
          <w:ins w:id="14480" w:author="Transkribus" w:date="2019-12-11T14:30:00Z">
            <w:r w:rsidR="00EE6742" w:rsidRPr="00EE6742">
              <w:rPr>
                <w:rFonts w:ascii="Courier New" w:hAnsi="Courier New" w:cs="Courier New"/>
                <w:rtl/>
              </w:rPr>
              <w:t>افرى الناس</w:t>
            </w:r>
          </w:ins>
          <w:r w:rsidR="00EE6742" w:rsidRPr="00EE6742">
            <w:rPr>
              <w:rFonts w:ascii="Courier New" w:hAnsi="Courier New" w:cs="Courier New"/>
              <w:rtl/>
            </w:rPr>
            <w:t xml:space="preserve"> وكان قصدى فى </w:t>
          </w:r>
          <w:del w:id="14481" w:author="Transkribus" w:date="2019-12-11T14:30:00Z">
            <w:r w:rsidRPr="009B6BCA">
              <w:rPr>
                <w:rFonts w:ascii="Courier New" w:hAnsi="Courier New" w:cs="Courier New"/>
                <w:rtl/>
              </w:rPr>
              <w:delText xml:space="preserve">مصر ثلاثة انفس ياسين السيميائى </w:delText>
            </w:r>
          </w:del>
          <w:ins w:id="14482" w:author="Transkribus" w:date="2019-12-11T14:30:00Z">
            <w:r w:rsidR="00EE6742" w:rsidRPr="00EE6742">
              <w:rPr>
                <w:rFonts w:ascii="Courier New" w:hAnsi="Courier New" w:cs="Courier New"/>
                <w:rtl/>
              </w:rPr>
              <w:t>مصرذلاثة أنقس باسين السيمياق</w:t>
            </w:r>
          </w:ins>
        </w:dir>
      </w:dir>
    </w:p>
    <w:p w14:paraId="20A33DC1" w14:textId="7F55197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والرئيس موسى بن ميمون </w:t>
      </w:r>
      <w:del w:id="14483" w:author="Transkribus" w:date="2019-12-11T14:30:00Z">
        <w:r w:rsidR="009B6BCA" w:rsidRPr="009B6BCA">
          <w:rPr>
            <w:rFonts w:ascii="Courier New" w:hAnsi="Courier New" w:cs="Courier New"/>
            <w:rtl/>
          </w:rPr>
          <w:delText>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484" w:author="Transkribus" w:date="2019-12-11T14:30:00Z">
        <w:r w:rsidRPr="00EE6742">
          <w:rPr>
            <w:rFonts w:ascii="Courier New" w:hAnsi="Courier New" w:cs="Courier New"/>
            <w:rtl/>
          </w:rPr>
          <w:t>البهودى وأبو القاسم الشارى وكاهم جاون أماباسين فوحسدية</w:t>
        </w:r>
      </w:ins>
    </w:p>
    <w:p w14:paraId="7EBDFB1C" w14:textId="77777777" w:rsidR="009B6BCA" w:rsidRPr="009B6BCA" w:rsidRDefault="009B6BCA" w:rsidP="009B6BCA">
      <w:pPr>
        <w:pStyle w:val="NurText"/>
        <w:bidi/>
        <w:rPr>
          <w:del w:id="14485" w:author="Transkribus" w:date="2019-12-11T14:30:00Z"/>
          <w:rFonts w:ascii="Courier New" w:hAnsi="Courier New" w:cs="Courier New"/>
        </w:rPr>
      </w:pPr>
      <w:dir w:val="rtl">
        <w:dir w:val="rtl">
          <w:del w:id="14486" w:author="Transkribus" w:date="2019-12-11T14:30:00Z">
            <w:r w:rsidRPr="009B6BCA">
              <w:rPr>
                <w:rFonts w:ascii="Courier New" w:hAnsi="Courier New" w:cs="Courier New"/>
                <w:rtl/>
              </w:rPr>
              <w:delText>يهودي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575323" w14:textId="77777777" w:rsidR="009B6BCA" w:rsidRPr="009B6BCA" w:rsidRDefault="009B6BCA" w:rsidP="009B6BCA">
      <w:pPr>
        <w:pStyle w:val="NurText"/>
        <w:bidi/>
        <w:rPr>
          <w:del w:id="14487" w:author="Transkribus" w:date="2019-12-11T14:30:00Z"/>
          <w:rFonts w:ascii="Courier New" w:hAnsi="Courier New" w:cs="Courier New"/>
        </w:rPr>
      </w:pPr>
      <w:dir w:val="rtl">
        <w:dir w:val="rtl">
          <w:del w:id="14488" w:author="Transkribus" w:date="2019-12-11T14:30:00Z">
            <w:r w:rsidRPr="009B6BCA">
              <w:rPr>
                <w:rFonts w:ascii="Courier New" w:hAnsi="Courier New" w:cs="Courier New"/>
                <w:rtl/>
              </w:rPr>
              <w:delText>وابو القاسم الشارعى وكلهم جاؤوني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84E2AA" w14:textId="2CB429E5" w:rsidR="00EE6742" w:rsidRPr="00EE6742" w:rsidRDefault="009B6BCA" w:rsidP="00EE6742">
      <w:pPr>
        <w:pStyle w:val="NurText"/>
        <w:bidi/>
        <w:rPr>
          <w:ins w:id="14489" w:author="Transkribus" w:date="2019-12-11T14:30:00Z"/>
          <w:rFonts w:ascii="Courier New" w:hAnsi="Courier New" w:cs="Courier New"/>
        </w:rPr>
      </w:pPr>
      <w:dir w:val="rtl">
        <w:dir w:val="rtl">
          <w:del w:id="14490" w:author="Transkribus" w:date="2019-12-11T14:30:00Z">
            <w:r w:rsidRPr="009B6BCA">
              <w:rPr>
                <w:rFonts w:ascii="Courier New" w:hAnsi="Courier New" w:cs="Courier New"/>
                <w:rtl/>
              </w:rPr>
              <w:delText xml:space="preserve">اما ياسين فوجدته محاليا كذابا مشعبذا يشهد للشاقانى بالكيمياء ويشهد له الشاقانى بالكيمياء </w:delText>
            </w:r>
          </w:del>
          <w:ins w:id="14491" w:author="Transkribus" w:date="2019-12-11T14:30:00Z">
            <w:r w:rsidR="00EE6742" w:rsidRPr="00EE6742">
              <w:rPr>
                <w:rFonts w:ascii="Courier New" w:hAnsi="Courier New" w:cs="Courier New"/>
                <w:rtl/>
              </w:rPr>
              <w:t xml:space="preserve">بحاليا كذا بامسعيد الشهد الشاقأنى بالكيمماء ويشهدله الشاةانى السيمياء </w:t>
            </w:r>
          </w:ins>
          <w:r w:rsidR="00EE6742" w:rsidRPr="00EE6742">
            <w:rPr>
              <w:rFonts w:ascii="Courier New" w:hAnsi="Courier New" w:cs="Courier New"/>
              <w:rtl/>
            </w:rPr>
            <w:t>ويقول عنه</w:t>
          </w:r>
          <w:del w:id="14492" w:author="Transkribus" w:date="2019-12-11T14:30:00Z">
            <w:r w:rsidRPr="009B6BCA">
              <w:rPr>
                <w:rFonts w:ascii="Courier New" w:hAnsi="Courier New" w:cs="Courier New"/>
                <w:rtl/>
              </w:rPr>
              <w:delText xml:space="preserve"> انه يعمل اعمالا يعجز</w:delText>
            </w:r>
          </w:del>
        </w:dir>
      </w:dir>
    </w:p>
    <w:p w14:paraId="2CC4E62B" w14:textId="77777777" w:rsidR="009B6BCA" w:rsidRPr="009B6BCA" w:rsidRDefault="00EE6742" w:rsidP="009B6BCA">
      <w:pPr>
        <w:pStyle w:val="NurText"/>
        <w:bidi/>
        <w:rPr>
          <w:del w:id="14493" w:author="Transkribus" w:date="2019-12-11T14:30:00Z"/>
          <w:rFonts w:ascii="Courier New" w:hAnsi="Courier New" w:cs="Courier New"/>
        </w:rPr>
      </w:pPr>
      <w:ins w:id="14494" w:author="Transkribus" w:date="2019-12-11T14:30:00Z">
        <w:r w:rsidRPr="00EE6742">
          <w:rPr>
            <w:rFonts w:ascii="Courier New" w:hAnsi="Courier New" w:cs="Courier New"/>
            <w:rtl/>
          </w:rPr>
          <w:t>ابه جعمل أعمالا منجر</w:t>
        </w:r>
      </w:ins>
      <w:r w:rsidRPr="00EE6742">
        <w:rPr>
          <w:rFonts w:ascii="Courier New" w:hAnsi="Courier New" w:cs="Courier New"/>
          <w:rtl/>
        </w:rPr>
        <w:t xml:space="preserve"> موسى </w:t>
      </w:r>
      <w:del w:id="14495" w:author="Transkribus" w:date="2019-12-11T14:30:00Z">
        <w:r w:rsidR="009B6BCA" w:rsidRPr="009B6BCA">
          <w:rPr>
            <w:rFonts w:ascii="Courier New" w:hAnsi="Courier New" w:cs="Courier New"/>
            <w:rtl/>
          </w:rPr>
          <w:delText>ا</w:delText>
        </w:r>
      </w:del>
      <w:r w:rsidRPr="00EE6742">
        <w:rPr>
          <w:rFonts w:ascii="Courier New" w:hAnsi="Courier New" w:cs="Courier New"/>
          <w:rtl/>
        </w:rPr>
        <w:t>بن عمران عنها</w:t>
      </w:r>
      <w:del w:id="144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1F86D85" w14:textId="7A9A330B" w:rsidR="00EE6742" w:rsidRPr="00EE6742" w:rsidRDefault="009B6BCA" w:rsidP="00EE6742">
      <w:pPr>
        <w:pStyle w:val="NurText"/>
        <w:bidi/>
        <w:rPr>
          <w:rFonts w:ascii="Courier New" w:hAnsi="Courier New" w:cs="Courier New"/>
        </w:rPr>
      </w:pPr>
      <w:dir w:val="rtl">
        <w:dir w:val="rtl">
          <w:del w:id="14497" w:author="Transkribus" w:date="2019-12-11T14:30:00Z">
            <w:r w:rsidRPr="009B6BCA">
              <w:rPr>
                <w:rFonts w:ascii="Courier New" w:hAnsi="Courier New" w:cs="Courier New"/>
                <w:rtl/>
              </w:rPr>
              <w:delText>وانه يحضر</w:delText>
            </w:r>
          </w:del>
          <w:ins w:id="14498" w:author="Transkribus" w:date="2019-12-11T14:30:00Z">
            <w:r w:rsidR="00EE6742" w:rsidRPr="00EE6742">
              <w:rPr>
                <w:rFonts w:ascii="Courier New" w:hAnsi="Courier New" w:cs="Courier New"/>
                <w:rtl/>
              </w:rPr>
              <w:t xml:space="preserve"> واله مجغر</w:t>
            </w:r>
          </w:ins>
          <w:r w:rsidR="00EE6742" w:rsidRPr="00EE6742">
            <w:rPr>
              <w:rFonts w:ascii="Courier New" w:hAnsi="Courier New" w:cs="Courier New"/>
              <w:rtl/>
            </w:rPr>
            <w:t xml:space="preserve"> الذهب </w:t>
          </w:r>
          <w:del w:id="14499" w:author="Transkribus" w:date="2019-12-11T14:30:00Z">
            <w:r w:rsidRPr="009B6BCA">
              <w:rPr>
                <w:rFonts w:ascii="Courier New" w:hAnsi="Courier New" w:cs="Courier New"/>
                <w:rtl/>
              </w:rPr>
              <w:delText>المضروب متى</w:delText>
            </w:r>
          </w:del>
          <w:ins w:id="14500" w:author="Transkribus" w:date="2019-12-11T14:30:00Z">
            <w:r w:rsidR="00EE6742" w:rsidRPr="00EE6742">
              <w:rPr>
                <w:rFonts w:ascii="Courier New" w:hAnsi="Courier New" w:cs="Courier New"/>
                <w:rtl/>
              </w:rPr>
              <w:t>المصروب مى</w:t>
            </w:r>
          </w:ins>
          <w:r w:rsidR="00EE6742" w:rsidRPr="00EE6742">
            <w:rPr>
              <w:rFonts w:ascii="Courier New" w:hAnsi="Courier New" w:cs="Courier New"/>
              <w:rtl/>
            </w:rPr>
            <w:t xml:space="preserve"> شاء وباى </w:t>
          </w:r>
          <w:del w:id="14501" w:author="Transkribus" w:date="2019-12-11T14:30:00Z">
            <w:r w:rsidRPr="009B6BCA">
              <w:rPr>
                <w:rFonts w:ascii="Courier New" w:hAnsi="Courier New" w:cs="Courier New"/>
                <w:rtl/>
              </w:rPr>
              <w:delText>مقدار شاء وباى سكة شاء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502" w:author="Transkribus" w:date="2019-12-11T14:30:00Z">
            <w:r w:rsidR="00EE6742" w:rsidRPr="00EE6742">
              <w:rPr>
                <w:rFonts w:ascii="Courier New" w:hAnsi="Courier New" w:cs="Courier New"/>
                <w:rtl/>
              </w:rPr>
              <w:t>معدار</w:t>
            </w:r>
          </w:ins>
        </w:dir>
      </w:dir>
    </w:p>
    <w:p w14:paraId="6FADD842" w14:textId="77777777" w:rsidR="009B6BCA" w:rsidRPr="009B6BCA" w:rsidRDefault="009B6BCA" w:rsidP="009B6BCA">
      <w:pPr>
        <w:pStyle w:val="NurText"/>
        <w:bidi/>
        <w:rPr>
          <w:del w:id="14503" w:author="Transkribus" w:date="2019-12-11T14:30:00Z"/>
          <w:rFonts w:ascii="Courier New" w:hAnsi="Courier New" w:cs="Courier New"/>
        </w:rPr>
      </w:pPr>
      <w:dir w:val="rtl">
        <w:dir w:val="rtl">
          <w:del w:id="14504" w:author="Transkribus" w:date="2019-12-11T14:30:00Z">
            <w:r w:rsidRPr="009B6BCA">
              <w:rPr>
                <w:rFonts w:ascii="Courier New" w:hAnsi="Courier New" w:cs="Courier New"/>
                <w:rtl/>
              </w:rPr>
              <w:delText>وانه يجعل</w:delText>
            </w:r>
          </w:del>
          <w:ins w:id="14505" w:author="Transkribus" w:date="2019-12-11T14:30:00Z">
            <w:r w:rsidR="00EE6742" w:rsidRPr="00EE6742">
              <w:rPr>
                <w:rFonts w:ascii="Courier New" w:hAnsi="Courier New" w:cs="Courier New"/>
                <w:rtl/>
              </w:rPr>
              <w:t>شاء وبأى حكة شاءواله جعل</w:t>
            </w:r>
          </w:ins>
          <w:r w:rsidR="00EE6742" w:rsidRPr="00EE6742">
            <w:rPr>
              <w:rFonts w:ascii="Courier New" w:hAnsi="Courier New" w:cs="Courier New"/>
              <w:rtl/>
            </w:rPr>
            <w:t xml:space="preserve"> ماء الن</w:t>
          </w:r>
          <w:del w:id="14506" w:author="Transkribus" w:date="2019-12-11T14:30:00Z">
            <w:r w:rsidRPr="009B6BCA">
              <w:rPr>
                <w:rFonts w:ascii="Courier New" w:hAnsi="Courier New" w:cs="Courier New"/>
                <w:rtl/>
              </w:rPr>
              <w:delText>ي</w:delText>
            </w:r>
          </w:del>
          <w:ins w:id="1450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ل خيمة </w:t>
          </w:r>
          <w:del w:id="14508" w:author="Transkribus" w:date="2019-12-11T14:30:00Z">
            <w:r w:rsidRPr="009B6BCA">
              <w:rPr>
                <w:rFonts w:ascii="Courier New" w:hAnsi="Courier New" w:cs="Courier New"/>
                <w:rtl/>
              </w:rPr>
              <w:delText>ويجلس فيه واصحابه تحتها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28E7862" w14:textId="07AEE869" w:rsidR="00EE6742" w:rsidRPr="00EE6742" w:rsidRDefault="009B6BCA" w:rsidP="00EE6742">
      <w:pPr>
        <w:pStyle w:val="NurText"/>
        <w:bidi/>
        <w:rPr>
          <w:rFonts w:ascii="Courier New" w:hAnsi="Courier New" w:cs="Courier New"/>
        </w:rPr>
      </w:pPr>
      <w:dir w:val="rtl">
        <w:dir w:val="rtl">
          <w:ins w:id="14509" w:author="Transkribus" w:date="2019-12-11T14:30:00Z">
            <w:r w:rsidR="00EE6742" w:rsidRPr="00EE6742">
              <w:rPr>
                <w:rFonts w:ascii="Courier New" w:hAnsi="Courier New" w:cs="Courier New"/>
                <w:rtl/>
              </w:rPr>
              <w:t xml:space="preserve">ويخلس نيه وأسحابه محتها </w:t>
            </w:r>
          </w:ins>
          <w:r w:rsidR="00EE6742" w:rsidRPr="00EE6742">
            <w:rPr>
              <w:rFonts w:ascii="Courier New" w:hAnsi="Courier New" w:cs="Courier New"/>
              <w:rtl/>
            </w:rPr>
            <w:t xml:space="preserve">وكان </w:t>
          </w:r>
          <w:del w:id="14510" w:author="Transkribus" w:date="2019-12-11T14:30:00Z">
            <w:r w:rsidRPr="009B6BCA">
              <w:rPr>
                <w:rFonts w:ascii="Courier New" w:hAnsi="Courier New" w:cs="Courier New"/>
                <w:rtl/>
              </w:rPr>
              <w:delText>ضعيف الحال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511" w:author="Transkribus" w:date="2019-12-11T14:30:00Z">
            <w:r w:rsidR="00EE6742" w:rsidRPr="00EE6742">
              <w:rPr>
                <w:rFonts w:ascii="Courier New" w:hAnsi="Courier New" w:cs="Courier New"/>
                <w:rtl/>
              </w:rPr>
              <w:t>سعيف</w:t>
            </w:r>
          </w:ins>
        </w:dir>
      </w:dir>
    </w:p>
    <w:p w14:paraId="6EAD251C" w14:textId="6D6A358A" w:rsidR="00EE6742" w:rsidRPr="00EE6742" w:rsidRDefault="009B6BCA" w:rsidP="00EE6742">
      <w:pPr>
        <w:pStyle w:val="NurText"/>
        <w:bidi/>
        <w:rPr>
          <w:rFonts w:ascii="Courier New" w:hAnsi="Courier New" w:cs="Courier New"/>
        </w:rPr>
      </w:pPr>
      <w:dir w:val="rtl">
        <w:dir w:val="rtl">
          <w:del w:id="14512" w:author="Transkribus" w:date="2019-12-11T14:30:00Z">
            <w:r w:rsidRPr="009B6BCA">
              <w:rPr>
                <w:rFonts w:ascii="Courier New" w:hAnsi="Courier New" w:cs="Courier New"/>
                <w:rtl/>
              </w:rPr>
              <w:delText xml:space="preserve">وجاءنى </w:delText>
            </w:r>
          </w:del>
          <w:ins w:id="14513" w:author="Transkribus" w:date="2019-12-11T14:30:00Z">
            <w:r w:rsidR="00EE6742" w:rsidRPr="00EE6742">
              <w:rPr>
                <w:rFonts w:ascii="Courier New" w:hAnsi="Courier New" w:cs="Courier New"/>
                <w:rtl/>
              </w:rPr>
              <w:t xml:space="preserve">الجال وجاء فى </w:t>
            </w:r>
          </w:ins>
          <w:r w:rsidR="00EE6742" w:rsidRPr="00EE6742">
            <w:rPr>
              <w:rFonts w:ascii="Courier New" w:hAnsi="Courier New" w:cs="Courier New"/>
              <w:rtl/>
            </w:rPr>
            <w:t xml:space="preserve">موسى </w:t>
          </w:r>
          <w:del w:id="14514" w:author="Transkribus" w:date="2019-12-11T14:30:00Z">
            <w:r w:rsidRPr="009B6BCA">
              <w:rPr>
                <w:rFonts w:ascii="Courier New" w:hAnsi="Courier New" w:cs="Courier New"/>
                <w:rtl/>
              </w:rPr>
              <w:delText>فوجدته فاضلا فى الغاية</w:delText>
            </w:r>
          </w:del>
          <w:ins w:id="14515" w:author="Transkribus" w:date="2019-12-11T14:30:00Z">
            <w:r w:rsidR="00EE6742" w:rsidRPr="00EE6742">
              <w:rPr>
                <w:rFonts w:ascii="Courier New" w:hAnsi="Courier New" w:cs="Courier New"/>
                <w:rtl/>
              </w:rPr>
              <w:t>فوجديه فاضلالأفى الغامة</w:t>
            </w:r>
          </w:ins>
          <w:r w:rsidR="00EE6742" w:rsidRPr="00EE6742">
            <w:rPr>
              <w:rFonts w:ascii="Courier New" w:hAnsi="Courier New" w:cs="Courier New"/>
              <w:rtl/>
            </w:rPr>
            <w:t xml:space="preserve"> قد غلب عليه </w:t>
          </w:r>
          <w:del w:id="14516" w:author="Transkribus" w:date="2019-12-11T14:30:00Z">
            <w:r w:rsidRPr="009B6BCA">
              <w:rPr>
                <w:rFonts w:ascii="Courier New" w:hAnsi="Courier New" w:cs="Courier New"/>
                <w:rtl/>
              </w:rPr>
              <w:delText>حب الرياسة</w:delText>
            </w:r>
          </w:del>
          <w:ins w:id="14517" w:author="Transkribus" w:date="2019-12-11T14:30:00Z">
            <w:r w:rsidR="00EE6742" w:rsidRPr="00EE6742">
              <w:rPr>
                <w:rFonts w:ascii="Courier New" w:hAnsi="Courier New" w:cs="Courier New"/>
                <w:rtl/>
              </w:rPr>
              <w:t>جب الرئاسه</w:t>
            </w:r>
          </w:ins>
          <w:r w:rsidR="00EE6742" w:rsidRPr="00EE6742">
            <w:rPr>
              <w:rFonts w:ascii="Courier New" w:hAnsi="Courier New" w:cs="Courier New"/>
              <w:rtl/>
            </w:rPr>
            <w:t xml:space="preserve"> وخدمة </w:t>
          </w:r>
          <w:del w:id="14518" w:author="Transkribus" w:date="2019-12-11T14:30:00Z">
            <w:r w:rsidRPr="009B6BCA">
              <w:rPr>
                <w:rFonts w:ascii="Courier New" w:hAnsi="Courier New" w:cs="Courier New"/>
                <w:rtl/>
              </w:rPr>
              <w:delText>ا</w:delText>
            </w:r>
          </w:del>
          <w:ins w:id="14519" w:author="Transkribus" w:date="2019-12-11T14:30:00Z">
            <w:r w:rsidR="00EE6742" w:rsidRPr="00EE6742">
              <w:rPr>
                <w:rFonts w:ascii="Courier New" w:hAnsi="Courier New" w:cs="Courier New"/>
                <w:rtl/>
              </w:rPr>
              <w:t>أ</w:t>
            </w:r>
          </w:ins>
          <w:r w:rsidR="00EE6742" w:rsidRPr="00EE6742">
            <w:rPr>
              <w:rFonts w:ascii="Courier New" w:hAnsi="Courier New" w:cs="Courier New"/>
              <w:rtl/>
            </w:rPr>
            <w:t>رباب الدنيا</w:t>
          </w:r>
        </w:dir>
      </w:dir>
    </w:p>
    <w:p w14:paraId="03759764" w14:textId="0D2049B3" w:rsidR="00EE6742" w:rsidRPr="00EE6742" w:rsidRDefault="00EE6742" w:rsidP="00EE6742">
      <w:pPr>
        <w:pStyle w:val="NurText"/>
        <w:bidi/>
        <w:rPr>
          <w:ins w:id="14520" w:author="Transkribus" w:date="2019-12-11T14:30:00Z"/>
          <w:rFonts w:ascii="Courier New" w:hAnsi="Courier New" w:cs="Courier New"/>
        </w:rPr>
      </w:pPr>
      <w:r w:rsidRPr="00EE6742">
        <w:rPr>
          <w:rFonts w:ascii="Courier New" w:hAnsi="Courier New" w:cs="Courier New"/>
          <w:rtl/>
        </w:rPr>
        <w:t xml:space="preserve">وعمل كتابا فى الطب </w:t>
      </w:r>
      <w:del w:id="14521" w:author="Transkribus" w:date="2019-12-11T14:30:00Z">
        <w:r w:rsidR="009B6BCA" w:rsidRPr="009B6BCA">
          <w:rPr>
            <w:rFonts w:ascii="Courier New" w:hAnsi="Courier New" w:cs="Courier New"/>
            <w:rtl/>
          </w:rPr>
          <w:delText>ج</w:delText>
        </w:r>
      </w:del>
      <w:r w:rsidRPr="00EE6742">
        <w:rPr>
          <w:rFonts w:ascii="Courier New" w:hAnsi="Courier New" w:cs="Courier New"/>
          <w:rtl/>
        </w:rPr>
        <w:t xml:space="preserve">معه من </w:t>
      </w:r>
      <w:del w:id="14522" w:author="Transkribus" w:date="2019-12-11T14:30:00Z">
        <w:r w:rsidR="009B6BCA" w:rsidRPr="009B6BCA">
          <w:rPr>
            <w:rFonts w:ascii="Courier New" w:hAnsi="Courier New" w:cs="Courier New"/>
            <w:rtl/>
          </w:rPr>
          <w:delText>الستة عشر لجالينوس</w:delText>
        </w:r>
      </w:del>
      <w:ins w:id="14523" w:author="Transkribus" w:date="2019-12-11T14:30:00Z">
        <w:r w:rsidRPr="00EE6742">
          <w:rPr>
            <w:rFonts w:ascii="Courier New" w:hAnsi="Courier New" w:cs="Courier New"/>
            <w:rtl/>
          </w:rPr>
          <w:t>الستةعسرلحالينوس</w:t>
        </w:r>
      </w:ins>
      <w:r w:rsidRPr="00EE6742">
        <w:rPr>
          <w:rFonts w:ascii="Courier New" w:hAnsi="Courier New" w:cs="Courier New"/>
          <w:rtl/>
        </w:rPr>
        <w:t xml:space="preserve"> ومن خمسة </w:t>
      </w:r>
      <w:del w:id="14524" w:author="Transkribus" w:date="2019-12-11T14:30:00Z">
        <w:r w:rsidR="009B6BCA" w:rsidRPr="009B6BCA">
          <w:rPr>
            <w:rFonts w:ascii="Courier New" w:hAnsi="Courier New" w:cs="Courier New"/>
            <w:rtl/>
          </w:rPr>
          <w:delText>كتب اخرى وشرط ان لا يغير فيه حرفا الا ان يكون واو عطف او فاء</w:delText>
        </w:r>
      </w:del>
      <w:ins w:id="14525" w:author="Transkribus" w:date="2019-12-11T14:30:00Z">
        <w:r w:rsidRPr="00EE6742">
          <w:rPr>
            <w:rFonts w:ascii="Courier New" w:hAnsi="Courier New" w:cs="Courier New"/>
            <w:rtl/>
          </w:rPr>
          <w:t>لتب أحمرى وشرطان</w:t>
        </w:r>
      </w:ins>
    </w:p>
    <w:p w14:paraId="513D8050" w14:textId="2AB80D74" w:rsidR="00EE6742" w:rsidRPr="00EE6742" w:rsidRDefault="00EE6742" w:rsidP="00EE6742">
      <w:pPr>
        <w:pStyle w:val="NurText"/>
        <w:bidi/>
        <w:rPr>
          <w:rFonts w:ascii="Courier New" w:hAnsi="Courier New" w:cs="Courier New"/>
        </w:rPr>
      </w:pPr>
      <w:ins w:id="14526" w:author="Transkribus" w:date="2019-12-11T14:30:00Z">
        <w:r w:rsidRPr="00EE6742">
          <w:rPr>
            <w:rFonts w:ascii="Courier New" w:hAnsi="Courier New" w:cs="Courier New"/>
            <w:rtl/>
          </w:rPr>
          <w:t>الابغير فيه جرفالاان بكون واوعطف أو ناء</w:t>
        </w:r>
      </w:ins>
      <w:r w:rsidRPr="00EE6742">
        <w:rPr>
          <w:rFonts w:ascii="Courier New" w:hAnsi="Courier New" w:cs="Courier New"/>
          <w:rtl/>
        </w:rPr>
        <w:t xml:space="preserve"> وصل </w:t>
      </w:r>
      <w:del w:id="14527" w:author="Transkribus" w:date="2019-12-11T14:30:00Z">
        <w:r w:rsidR="009B6BCA" w:rsidRPr="009B6BCA">
          <w:rPr>
            <w:rFonts w:ascii="Courier New" w:hAnsi="Courier New" w:cs="Courier New"/>
            <w:rtl/>
          </w:rPr>
          <w:delText>وانما ينقل فصولا لا يختارها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528" w:author="Transkribus" w:date="2019-12-11T14:30:00Z">
        <w:r w:rsidRPr="00EE6742">
          <w:rPr>
            <w:rFonts w:ascii="Courier New" w:hAnsi="Courier New" w:cs="Courier New"/>
            <w:rtl/>
          </w:rPr>
          <w:t>واثماسقل فصولامجتارها وعمل كثاا</w:t>
        </w:r>
      </w:ins>
    </w:p>
    <w:p w14:paraId="71E8E22C" w14:textId="77777777" w:rsidR="009B6BCA" w:rsidRPr="009B6BCA" w:rsidRDefault="009B6BCA" w:rsidP="009B6BCA">
      <w:pPr>
        <w:pStyle w:val="NurText"/>
        <w:bidi/>
        <w:rPr>
          <w:del w:id="14529" w:author="Transkribus" w:date="2019-12-11T14:30:00Z"/>
          <w:rFonts w:ascii="Courier New" w:hAnsi="Courier New" w:cs="Courier New"/>
        </w:rPr>
      </w:pPr>
      <w:dir w:val="rtl">
        <w:dir w:val="rtl">
          <w:del w:id="14530" w:author="Transkribus" w:date="2019-12-11T14:30:00Z">
            <w:r w:rsidRPr="009B6BCA">
              <w:rPr>
                <w:rFonts w:ascii="Courier New" w:hAnsi="Courier New" w:cs="Courier New"/>
                <w:rtl/>
              </w:rPr>
              <w:delText>وعمل كتابا 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E399352" w14:textId="77777777" w:rsidR="009B6BCA" w:rsidRPr="009B6BCA" w:rsidRDefault="009B6BCA" w:rsidP="009B6BCA">
      <w:pPr>
        <w:pStyle w:val="NurText"/>
        <w:bidi/>
        <w:rPr>
          <w:del w:id="14531" w:author="Transkribus" w:date="2019-12-11T14:30:00Z"/>
          <w:rFonts w:ascii="Courier New" w:hAnsi="Courier New" w:cs="Courier New"/>
        </w:rPr>
      </w:pPr>
      <w:dir w:val="rtl">
        <w:dir w:val="rtl">
          <w:del w:id="14532"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70649D" w14:textId="022F597C" w:rsidR="00EE6742" w:rsidRPr="00EE6742" w:rsidRDefault="009B6BCA" w:rsidP="00EE6742">
      <w:pPr>
        <w:pStyle w:val="NurText"/>
        <w:bidi/>
        <w:rPr>
          <w:rFonts w:ascii="Courier New" w:hAnsi="Courier New" w:cs="Courier New"/>
        </w:rPr>
      </w:pPr>
      <w:dir w:val="rtl">
        <w:dir w:val="rtl">
          <w:del w:id="14533" w:author="Transkribus" w:date="2019-12-11T14:30:00Z">
            <w:r w:rsidRPr="009B6BCA">
              <w:rPr>
                <w:rFonts w:ascii="Courier New" w:hAnsi="Courier New" w:cs="Courier New"/>
                <w:rtl/>
              </w:rPr>
              <w:delText>سماه</w:delText>
            </w:r>
          </w:del>
          <w:ins w:id="14534" w:author="Transkribus" w:date="2019-12-11T14:30:00Z">
            <w:r w:rsidR="00EE6742" w:rsidRPr="00EE6742">
              <w:rPr>
                <w:rFonts w:ascii="Courier New" w:hAnsi="Courier New" w:cs="Courier New"/>
                <w:rtl/>
              </w:rPr>
              <w:t>بمهودسماء كتاب</w:t>
            </w:r>
          </w:ins>
          <w:r w:rsidR="00EE6742" w:rsidRPr="00EE6742">
            <w:rPr>
              <w:rFonts w:ascii="Courier New" w:hAnsi="Courier New" w:cs="Courier New"/>
              <w:rtl/>
            </w:rPr>
            <w:t xml:space="preserve"> الدلالة ولعن من </w:t>
          </w:r>
          <w:del w:id="14535" w:author="Transkribus" w:date="2019-12-11T14:30:00Z">
            <w:r w:rsidRPr="009B6BCA">
              <w:rPr>
                <w:rFonts w:ascii="Courier New" w:hAnsi="Courier New" w:cs="Courier New"/>
                <w:rtl/>
              </w:rPr>
              <w:delText>يكتبه بغير القلم العبراني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536" w:author="Transkribus" w:date="2019-12-11T14:30:00Z">
            <w:r w:rsidR="00EE6742" w:rsidRPr="00EE6742">
              <w:rPr>
                <w:rFonts w:ascii="Courier New" w:hAnsi="Courier New" w:cs="Courier New"/>
                <w:rtl/>
              </w:rPr>
              <w:t>بكتبه بغير العلم العبرانى ووققت عليه فوجدته كتاب</w:t>
            </w:r>
          </w:ins>
        </w:dir>
      </w:dir>
    </w:p>
    <w:p w14:paraId="55D0B5EC" w14:textId="6D888CE3" w:rsidR="00EE6742" w:rsidRPr="00EE6742" w:rsidRDefault="009B6BCA" w:rsidP="00EE6742">
      <w:pPr>
        <w:pStyle w:val="NurText"/>
        <w:bidi/>
        <w:rPr>
          <w:ins w:id="14537" w:author="Transkribus" w:date="2019-12-11T14:30:00Z"/>
          <w:rFonts w:ascii="Courier New" w:hAnsi="Courier New" w:cs="Courier New"/>
        </w:rPr>
      </w:pPr>
      <w:dir w:val="rtl">
        <w:dir w:val="rtl">
          <w:del w:id="14538" w:author="Transkribus" w:date="2019-12-11T14:30:00Z">
            <w:r w:rsidRPr="009B6BCA">
              <w:rPr>
                <w:rFonts w:ascii="Courier New" w:hAnsi="Courier New" w:cs="Courier New"/>
                <w:rtl/>
              </w:rPr>
              <w:delText>ووقفت عليه فوجدته كتاب</w:delText>
            </w:r>
          </w:del>
          <w:ins w:id="14539" w:author="Transkribus" w:date="2019-12-11T14:30:00Z">
            <w:r w:rsidR="00EE6742" w:rsidRPr="00EE6742">
              <w:rPr>
                <w:rFonts w:ascii="Courier New" w:hAnsi="Courier New" w:cs="Courier New"/>
                <w:rtl/>
              </w:rPr>
              <w:t>٢٠٦</w:t>
            </w:r>
          </w:ins>
        </w:dir>
      </w:dir>
    </w:p>
    <w:p w14:paraId="2A91CC11" w14:textId="77777777" w:rsidR="009B6BCA" w:rsidRPr="009B6BCA" w:rsidRDefault="00EE6742" w:rsidP="009B6BCA">
      <w:pPr>
        <w:pStyle w:val="NurText"/>
        <w:bidi/>
        <w:rPr>
          <w:del w:id="14540" w:author="Transkribus" w:date="2019-12-11T14:30:00Z"/>
          <w:rFonts w:ascii="Courier New" w:hAnsi="Courier New" w:cs="Courier New"/>
        </w:rPr>
      </w:pPr>
      <w:r w:rsidRPr="00EE6742">
        <w:rPr>
          <w:rFonts w:ascii="Courier New" w:hAnsi="Courier New" w:cs="Courier New"/>
          <w:rtl/>
        </w:rPr>
        <w:t xml:space="preserve"> سوء </w:t>
      </w:r>
      <w:del w:id="14541" w:author="Transkribus" w:date="2019-12-11T14:30:00Z">
        <w:r w:rsidR="009B6BCA" w:rsidRPr="009B6BCA">
          <w:rPr>
            <w:rFonts w:ascii="Courier New" w:hAnsi="Courier New" w:cs="Courier New"/>
            <w:rtl/>
          </w:rPr>
          <w:delText>يفسد اصول الشرائع والعقائد بما يظن انه يصلحها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2E0053D" w14:textId="753A7580" w:rsidR="00EE6742" w:rsidRPr="00EE6742" w:rsidRDefault="009B6BCA" w:rsidP="00EE6742">
      <w:pPr>
        <w:pStyle w:val="NurText"/>
        <w:bidi/>
        <w:rPr>
          <w:ins w:id="14542" w:author="Transkribus" w:date="2019-12-11T14:30:00Z"/>
          <w:rFonts w:ascii="Courier New" w:hAnsi="Courier New" w:cs="Courier New"/>
        </w:rPr>
      </w:pPr>
      <w:dir w:val="rtl">
        <w:dir w:val="rtl">
          <w:del w:id="14543" w:author="Transkribus" w:date="2019-12-11T14:30:00Z">
            <w:r w:rsidRPr="009B6BCA">
              <w:rPr>
                <w:rFonts w:ascii="Courier New" w:hAnsi="Courier New" w:cs="Courier New"/>
                <w:rtl/>
              </w:rPr>
              <w:delText>وكنت ذات</w:delText>
            </w:r>
          </w:del>
          <w:ins w:id="14544" w:author="Transkribus" w:date="2019-12-11T14:30:00Z">
            <w:r w:rsidR="00EE6742" w:rsidRPr="00EE6742">
              <w:rPr>
                <w:rFonts w:ascii="Courier New" w:hAnsi="Courier New" w:cs="Courier New"/>
                <w:rtl/>
              </w:rPr>
              <w:t>دقسد أصول الشراتم والعقاثد ثمانطن اله مصليها وكتت ذاتن</w:t>
            </w:r>
          </w:ins>
          <w:r w:rsidR="00EE6742" w:rsidRPr="00EE6742">
            <w:rPr>
              <w:rFonts w:ascii="Courier New" w:hAnsi="Courier New" w:cs="Courier New"/>
              <w:rtl/>
            </w:rPr>
            <w:t xml:space="preserve"> يوم </w:t>
          </w:r>
          <w:del w:id="14545" w:author="Transkribus" w:date="2019-12-11T14:30:00Z">
            <w:r w:rsidRPr="009B6BCA">
              <w:rPr>
                <w:rFonts w:ascii="Courier New" w:hAnsi="Courier New" w:cs="Courier New"/>
                <w:rtl/>
              </w:rPr>
              <w:delText>بالمسجد وعندى</w:delText>
            </w:r>
          </w:del>
          <w:ins w:id="14546" w:author="Transkribus" w:date="2019-12-11T14:30:00Z">
            <w:r w:rsidR="00EE6742" w:rsidRPr="00EE6742">
              <w:rPr>
                <w:rFonts w:ascii="Courier New" w:hAnsi="Courier New" w:cs="Courier New"/>
                <w:rtl/>
              </w:rPr>
              <w:t>بالمسحدوعندى</w:t>
            </w:r>
          </w:ins>
          <w:r w:rsidR="00EE6742" w:rsidRPr="00EE6742">
            <w:rPr>
              <w:rFonts w:ascii="Courier New" w:hAnsi="Courier New" w:cs="Courier New"/>
              <w:rtl/>
            </w:rPr>
            <w:t xml:space="preserve"> جمع</w:t>
          </w:r>
          <w:del w:id="14547" w:author="Transkribus" w:date="2019-12-11T14:30:00Z">
            <w:r w:rsidRPr="009B6BCA">
              <w:rPr>
                <w:rFonts w:ascii="Courier New" w:hAnsi="Courier New" w:cs="Courier New"/>
                <w:rtl/>
              </w:rPr>
              <w:delText xml:space="preserve"> كثير فدخل شيخ رث الثياب نير</w:delText>
            </w:r>
          </w:del>
        </w:dir>
      </w:dir>
    </w:p>
    <w:p w14:paraId="2735BB38" w14:textId="3A4CA5A4" w:rsidR="00EE6742" w:rsidRPr="00EE6742" w:rsidRDefault="00EE6742" w:rsidP="00EE6742">
      <w:pPr>
        <w:pStyle w:val="NurText"/>
        <w:bidi/>
        <w:rPr>
          <w:ins w:id="14548" w:author="Transkribus" w:date="2019-12-11T14:30:00Z"/>
          <w:rFonts w:ascii="Courier New" w:hAnsi="Courier New" w:cs="Courier New"/>
        </w:rPr>
      </w:pPr>
      <w:ins w:id="14549" w:author="Transkribus" w:date="2019-12-11T14:30:00Z">
        <w:r w:rsidRPr="00EE6742">
          <w:rPr>
            <w:rFonts w:ascii="Courier New" w:hAnsi="Courier New" w:cs="Courier New"/>
            <w:rtl/>
          </w:rPr>
          <w:t>كتير فدجل شيهرت التباب غير</w:t>
        </w:r>
      </w:ins>
      <w:r w:rsidRPr="00EE6742">
        <w:rPr>
          <w:rFonts w:ascii="Courier New" w:hAnsi="Courier New" w:cs="Courier New"/>
          <w:rtl/>
        </w:rPr>
        <w:t xml:space="preserve"> الطلعة م</w:t>
      </w:r>
      <w:del w:id="14550" w:author="Transkribus" w:date="2019-12-11T14:30:00Z">
        <w:r w:rsidR="009B6BCA" w:rsidRPr="009B6BCA">
          <w:rPr>
            <w:rFonts w:ascii="Courier New" w:hAnsi="Courier New" w:cs="Courier New"/>
            <w:rtl/>
          </w:rPr>
          <w:delText>قب</w:delText>
        </w:r>
      </w:del>
      <w:ins w:id="14551" w:author="Transkribus" w:date="2019-12-11T14:30:00Z">
        <w:r w:rsidRPr="00EE6742">
          <w:rPr>
            <w:rFonts w:ascii="Courier New" w:hAnsi="Courier New" w:cs="Courier New"/>
            <w:rtl/>
          </w:rPr>
          <w:t>عي</w:t>
        </w:r>
      </w:ins>
      <w:r w:rsidRPr="00EE6742">
        <w:rPr>
          <w:rFonts w:ascii="Courier New" w:hAnsi="Courier New" w:cs="Courier New"/>
          <w:rtl/>
        </w:rPr>
        <w:t xml:space="preserve">ول الصورة </w:t>
      </w:r>
      <w:del w:id="14552" w:author="Transkribus" w:date="2019-12-11T14:30:00Z">
        <w:r w:rsidR="009B6BCA" w:rsidRPr="009B6BCA">
          <w:rPr>
            <w:rFonts w:ascii="Courier New" w:hAnsi="Courier New" w:cs="Courier New"/>
            <w:rtl/>
          </w:rPr>
          <w:delText>فهابه الجمع ورفعوه فوقهم واخذت</w:delText>
        </w:r>
      </w:del>
      <w:ins w:id="14553" w:author="Transkribus" w:date="2019-12-11T14:30:00Z">
        <w:r w:rsidRPr="00EE6742">
          <w:rPr>
            <w:rFonts w:ascii="Courier New" w:hAnsi="Courier New" w:cs="Courier New"/>
            <w:rtl/>
          </w:rPr>
          <w:t>فهايه الخمي ورقعوة فوفهم وأحدت</w:t>
        </w:r>
      </w:ins>
    </w:p>
    <w:p w14:paraId="535C26D0" w14:textId="3F8D8991" w:rsidR="00EE6742" w:rsidRPr="00EE6742" w:rsidRDefault="00EE6742" w:rsidP="00EE6742">
      <w:pPr>
        <w:pStyle w:val="NurText"/>
        <w:bidi/>
        <w:rPr>
          <w:ins w:id="14554" w:author="Transkribus" w:date="2019-12-11T14:30:00Z"/>
          <w:rFonts w:ascii="Courier New" w:hAnsi="Courier New" w:cs="Courier New"/>
        </w:rPr>
      </w:pPr>
      <w:r w:rsidRPr="00EE6742">
        <w:rPr>
          <w:rFonts w:ascii="Courier New" w:hAnsi="Courier New" w:cs="Courier New"/>
          <w:rtl/>
        </w:rPr>
        <w:t xml:space="preserve"> فى </w:t>
      </w:r>
      <w:del w:id="14555" w:author="Transkribus" w:date="2019-12-11T14:30:00Z">
        <w:r w:rsidR="009B6BCA" w:rsidRPr="009B6BCA">
          <w:rPr>
            <w:rFonts w:ascii="Courier New" w:hAnsi="Courier New" w:cs="Courier New"/>
            <w:rtl/>
          </w:rPr>
          <w:delText>اتمام كلامى فلما تصرم</w:delText>
        </w:r>
      </w:del>
      <w:ins w:id="14556" w:author="Transkribus" w:date="2019-12-11T14:30:00Z">
        <w:r w:rsidRPr="00EE6742">
          <w:rPr>
            <w:rFonts w:ascii="Courier New" w:hAnsi="Courier New" w:cs="Courier New"/>
            <w:rtl/>
          </w:rPr>
          <w:t>السام كالانى فلمانصرم</w:t>
        </w:r>
      </w:ins>
      <w:r w:rsidRPr="00EE6742">
        <w:rPr>
          <w:rFonts w:ascii="Courier New" w:hAnsi="Courier New" w:cs="Courier New"/>
          <w:rtl/>
        </w:rPr>
        <w:t xml:space="preserve"> المجلس </w:t>
      </w:r>
      <w:del w:id="14557" w:author="Transkribus" w:date="2019-12-11T14:30:00Z">
        <w:r w:rsidR="009B6BCA" w:rsidRPr="009B6BCA">
          <w:rPr>
            <w:rFonts w:ascii="Courier New" w:hAnsi="Courier New" w:cs="Courier New"/>
            <w:rtl/>
          </w:rPr>
          <w:delText>جاءنى امام المسجد</w:delText>
        </w:r>
      </w:del>
      <w:ins w:id="14558" w:author="Transkribus" w:date="2019-12-11T14:30:00Z">
        <w:r w:rsidRPr="00EE6742">
          <w:rPr>
            <w:rFonts w:ascii="Courier New" w:hAnsi="Courier New" w:cs="Courier New"/>
            <w:rtl/>
          </w:rPr>
          <w:t>جاء فى اسام المسحد</w:t>
        </w:r>
      </w:ins>
      <w:r w:rsidRPr="00EE6742">
        <w:rPr>
          <w:rFonts w:ascii="Courier New" w:hAnsi="Courier New" w:cs="Courier New"/>
          <w:rtl/>
        </w:rPr>
        <w:t xml:space="preserve"> وقال </w:t>
      </w:r>
      <w:del w:id="14559" w:author="Transkribus" w:date="2019-12-11T14:30:00Z">
        <w:r w:rsidR="009B6BCA" w:rsidRPr="009B6BCA">
          <w:rPr>
            <w:rFonts w:ascii="Courier New" w:hAnsi="Courier New" w:cs="Courier New"/>
            <w:rtl/>
          </w:rPr>
          <w:delText>ات</w:delText>
        </w:r>
      </w:del>
      <w:ins w:id="14560" w:author="Transkribus" w:date="2019-12-11T14:30:00Z">
        <w:r w:rsidRPr="00EE6742">
          <w:rPr>
            <w:rFonts w:ascii="Courier New" w:hAnsi="Courier New" w:cs="Courier New"/>
            <w:rtl/>
          </w:rPr>
          <w:t>أم</w:t>
        </w:r>
      </w:ins>
      <w:r w:rsidRPr="00EE6742">
        <w:rPr>
          <w:rFonts w:ascii="Courier New" w:hAnsi="Courier New" w:cs="Courier New"/>
          <w:rtl/>
        </w:rPr>
        <w:t>عرف هذا الشي</w:t>
      </w:r>
      <w:del w:id="14561" w:author="Transkribus" w:date="2019-12-11T14:30:00Z">
        <w:r w:rsidR="009B6BCA" w:rsidRPr="009B6BCA">
          <w:rPr>
            <w:rFonts w:ascii="Courier New" w:hAnsi="Courier New" w:cs="Courier New"/>
            <w:rtl/>
          </w:rPr>
          <w:delText>خ</w:delText>
        </w:r>
      </w:del>
      <w:ins w:id="14562" w:author="Transkribus" w:date="2019-12-11T14:30:00Z">
        <w:r w:rsidRPr="00EE6742">
          <w:rPr>
            <w:rFonts w:ascii="Courier New" w:hAnsi="Courier New" w:cs="Courier New"/>
            <w:rtl/>
          </w:rPr>
          <w:t>م</w:t>
        </w:r>
      </w:ins>
      <w:r w:rsidRPr="00EE6742">
        <w:rPr>
          <w:rFonts w:ascii="Courier New" w:hAnsi="Courier New" w:cs="Courier New"/>
          <w:rtl/>
        </w:rPr>
        <w:t xml:space="preserve"> هذا </w:t>
      </w:r>
      <w:del w:id="14563" w:author="Transkribus" w:date="2019-12-11T14:30:00Z">
        <w:r w:rsidR="009B6BCA" w:rsidRPr="009B6BCA">
          <w:rPr>
            <w:rFonts w:ascii="Courier New" w:hAnsi="Courier New" w:cs="Courier New"/>
            <w:rtl/>
          </w:rPr>
          <w:delText>ا</w:delText>
        </w:r>
      </w:del>
      <w:ins w:id="14564" w:author="Transkribus" w:date="2019-12-11T14:30:00Z">
        <w:r w:rsidRPr="00EE6742">
          <w:rPr>
            <w:rFonts w:ascii="Courier New" w:hAnsi="Courier New" w:cs="Courier New"/>
            <w:rtl/>
          </w:rPr>
          <w:t>أ</w:t>
        </w:r>
      </w:ins>
      <w:r w:rsidRPr="00EE6742">
        <w:rPr>
          <w:rFonts w:ascii="Courier New" w:hAnsi="Courier New" w:cs="Courier New"/>
          <w:rtl/>
        </w:rPr>
        <w:t>بو القاسم</w:t>
      </w:r>
      <w:del w:id="14565" w:author="Transkribus" w:date="2019-12-11T14:30:00Z">
        <w:r w:rsidR="009B6BCA" w:rsidRPr="009B6BCA">
          <w:rPr>
            <w:rFonts w:ascii="Courier New" w:hAnsi="Courier New" w:cs="Courier New"/>
            <w:rtl/>
          </w:rPr>
          <w:delText xml:space="preserve"> الشارعى فاعتنقته وقلت اياك</w:delText>
        </w:r>
      </w:del>
    </w:p>
    <w:p w14:paraId="1149E0BE" w14:textId="3DE35F99" w:rsidR="00EE6742" w:rsidRPr="00EE6742" w:rsidRDefault="00EE6742" w:rsidP="00EE6742">
      <w:pPr>
        <w:pStyle w:val="NurText"/>
        <w:bidi/>
        <w:rPr>
          <w:ins w:id="14566" w:author="Transkribus" w:date="2019-12-11T14:30:00Z"/>
          <w:rFonts w:ascii="Courier New" w:hAnsi="Courier New" w:cs="Courier New"/>
        </w:rPr>
      </w:pPr>
      <w:ins w:id="14567" w:author="Transkribus" w:date="2019-12-11T14:30:00Z">
        <w:r w:rsidRPr="00EE6742">
          <w:rPr>
            <w:rFonts w:ascii="Courier New" w:hAnsi="Courier New" w:cs="Courier New"/>
            <w:rtl/>
          </w:rPr>
          <w:t>اشارى فاحتنفته وغلت ابالك</w:t>
        </w:r>
      </w:ins>
      <w:r w:rsidRPr="00EE6742">
        <w:rPr>
          <w:rFonts w:ascii="Courier New" w:hAnsi="Courier New" w:cs="Courier New"/>
          <w:rtl/>
        </w:rPr>
        <w:t xml:space="preserve"> اطلب فاخ</w:t>
      </w:r>
      <w:del w:id="14568" w:author="Transkribus" w:date="2019-12-11T14:30:00Z">
        <w:r w:rsidR="009B6BCA" w:rsidRPr="009B6BCA">
          <w:rPr>
            <w:rFonts w:ascii="Courier New" w:hAnsi="Courier New" w:cs="Courier New"/>
            <w:rtl/>
          </w:rPr>
          <w:delText>ذت</w:delText>
        </w:r>
      </w:del>
      <w:ins w:id="14569" w:author="Transkribus" w:date="2019-12-11T14:30:00Z">
        <w:r w:rsidRPr="00EE6742">
          <w:rPr>
            <w:rFonts w:ascii="Courier New" w:hAnsi="Courier New" w:cs="Courier New"/>
            <w:rtl/>
          </w:rPr>
          <w:t>لل</w:t>
        </w:r>
      </w:ins>
      <w:r w:rsidRPr="00EE6742">
        <w:rPr>
          <w:rFonts w:ascii="Courier New" w:hAnsi="Courier New" w:cs="Courier New"/>
          <w:rtl/>
        </w:rPr>
        <w:t xml:space="preserve">ه الى </w:t>
      </w:r>
      <w:del w:id="14570" w:author="Transkribus" w:date="2019-12-11T14:30:00Z">
        <w:r w:rsidR="009B6BCA" w:rsidRPr="009B6BCA">
          <w:rPr>
            <w:rFonts w:ascii="Courier New" w:hAnsi="Courier New" w:cs="Courier New"/>
            <w:rtl/>
          </w:rPr>
          <w:delText>منزلى واكلنا</w:delText>
        </w:r>
      </w:del>
      <w:ins w:id="14571" w:author="Transkribus" w:date="2019-12-11T14:30:00Z">
        <w:r w:rsidRPr="00EE6742">
          <w:rPr>
            <w:rFonts w:ascii="Courier New" w:hAnsi="Courier New" w:cs="Courier New"/>
            <w:rtl/>
          </w:rPr>
          <w:t>مترلى وأكملانا</w:t>
        </w:r>
      </w:ins>
      <w:r w:rsidRPr="00EE6742">
        <w:rPr>
          <w:rFonts w:ascii="Courier New" w:hAnsi="Courier New" w:cs="Courier New"/>
          <w:rtl/>
        </w:rPr>
        <w:t xml:space="preserve"> الطعام </w:t>
      </w:r>
      <w:del w:id="14572" w:author="Transkribus" w:date="2019-12-11T14:30:00Z">
        <w:r w:rsidR="009B6BCA" w:rsidRPr="009B6BCA">
          <w:rPr>
            <w:rFonts w:ascii="Courier New" w:hAnsi="Courier New" w:cs="Courier New"/>
            <w:rtl/>
          </w:rPr>
          <w:delText>وتفاوضنا الحديث فوجدته كما تشتهى الانفس وتلذ</w:delText>
        </w:r>
      </w:del>
      <w:ins w:id="14573" w:author="Transkribus" w:date="2019-12-11T14:30:00Z">
        <w:r w:rsidRPr="00EE6742">
          <w:rPr>
            <w:rFonts w:ascii="Courier New" w:hAnsi="Courier New" w:cs="Courier New"/>
            <w:rtl/>
          </w:rPr>
          <w:t>وتناوسنالحديب</w:t>
        </w:r>
      </w:ins>
    </w:p>
    <w:p w14:paraId="1AF032B0" w14:textId="77777777" w:rsidR="009B6BCA" w:rsidRPr="009B6BCA" w:rsidRDefault="00EE6742" w:rsidP="009B6BCA">
      <w:pPr>
        <w:pStyle w:val="NurText"/>
        <w:bidi/>
        <w:rPr>
          <w:del w:id="14574" w:author="Transkribus" w:date="2019-12-11T14:30:00Z"/>
          <w:rFonts w:ascii="Courier New" w:hAnsi="Courier New" w:cs="Courier New"/>
        </w:rPr>
      </w:pPr>
      <w:ins w:id="14575" w:author="Transkribus" w:date="2019-12-11T14:30:00Z">
        <w:r w:rsidRPr="00EE6742">
          <w:rPr>
            <w:rFonts w:ascii="Courier New" w:hAnsi="Courier New" w:cs="Courier New"/>
            <w:rtl/>
          </w:rPr>
          <w:t>بوجده كماتشتهسى الائقس وثلذ</w:t>
        </w:r>
      </w:ins>
      <w:r w:rsidRPr="00EE6742">
        <w:rPr>
          <w:rFonts w:ascii="Courier New" w:hAnsi="Courier New" w:cs="Courier New"/>
          <w:rtl/>
        </w:rPr>
        <w:t xml:space="preserve"> الاعين </w:t>
      </w:r>
      <w:del w:id="14576" w:author="Transkribus" w:date="2019-12-11T14:30:00Z">
        <w:r w:rsidR="009B6BCA" w:rsidRPr="009B6BCA">
          <w:rPr>
            <w:rFonts w:ascii="Courier New" w:hAnsi="Courier New" w:cs="Courier New"/>
            <w:rtl/>
          </w:rPr>
          <w:delText>سيرته سيرة الحكماء</w:delText>
        </w:r>
      </w:del>
      <w:ins w:id="14577" w:author="Transkribus" w:date="2019-12-11T14:30:00Z">
        <w:r w:rsidRPr="00EE6742">
          <w:rPr>
            <w:rFonts w:ascii="Courier New" w:hAnsi="Courier New" w:cs="Courier New"/>
            <w:rtl/>
          </w:rPr>
          <w:t>صيريه صيرة بالحكماء</w:t>
        </w:r>
      </w:ins>
      <w:r w:rsidRPr="00EE6742">
        <w:rPr>
          <w:rFonts w:ascii="Courier New" w:hAnsi="Courier New" w:cs="Courier New"/>
          <w:rtl/>
        </w:rPr>
        <w:t xml:space="preserve"> العقلاء </w:t>
      </w:r>
      <w:del w:id="14578" w:author="Transkribus" w:date="2019-12-11T14:30:00Z">
        <w:r w:rsidR="009B6BCA" w:rsidRPr="009B6BCA">
          <w:rPr>
            <w:rFonts w:ascii="Courier New" w:hAnsi="Courier New" w:cs="Courier New"/>
            <w:rtl/>
          </w:rPr>
          <w:delText>وكذا صورته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3F9112" w14:textId="0F2BD6FA" w:rsidR="00EE6742" w:rsidRPr="00EE6742" w:rsidRDefault="009B6BCA" w:rsidP="00EE6742">
      <w:pPr>
        <w:pStyle w:val="NurText"/>
        <w:bidi/>
        <w:rPr>
          <w:ins w:id="14579" w:author="Transkribus" w:date="2019-12-11T14:30:00Z"/>
          <w:rFonts w:ascii="Courier New" w:hAnsi="Courier New" w:cs="Courier New"/>
        </w:rPr>
      </w:pPr>
      <w:dir w:val="rtl">
        <w:dir w:val="rtl">
          <w:del w:id="14580" w:author="Transkribus" w:date="2019-12-11T14:30:00Z">
            <w:r w:rsidRPr="009B6BCA">
              <w:rPr>
                <w:rFonts w:ascii="Courier New" w:hAnsi="Courier New" w:cs="Courier New"/>
                <w:rtl/>
              </w:rPr>
              <w:delText>وقد رضى</w:delText>
            </w:r>
          </w:del>
          <w:ins w:id="14581" w:author="Transkribus" w:date="2019-12-11T14:30:00Z">
            <w:r w:rsidR="00EE6742" w:rsidRPr="00EE6742">
              <w:rPr>
                <w:rFonts w:ascii="Courier New" w:hAnsi="Courier New" w:cs="Courier New"/>
                <w:rtl/>
              </w:rPr>
              <w:t>وكذ اصورته قدرسى</w:t>
            </w:r>
          </w:ins>
          <w:r w:rsidR="00EE6742" w:rsidRPr="00EE6742">
            <w:rPr>
              <w:rFonts w:ascii="Courier New" w:hAnsi="Courier New" w:cs="Courier New"/>
              <w:rtl/>
            </w:rPr>
            <w:t xml:space="preserve"> من</w:t>
          </w:r>
          <w:del w:id="14582" w:author="Transkribus" w:date="2019-12-11T14:30:00Z">
            <w:r w:rsidRPr="009B6BCA">
              <w:rPr>
                <w:rFonts w:ascii="Courier New" w:hAnsi="Courier New" w:cs="Courier New"/>
                <w:rtl/>
              </w:rPr>
              <w:delText xml:space="preserve"> الدنيا ببرض لا يتعلق منها بشيء يشغله</w:delText>
            </w:r>
          </w:del>
        </w:dir>
      </w:dir>
    </w:p>
    <w:p w14:paraId="1FE2E1DB" w14:textId="77777777" w:rsidR="009B6BCA" w:rsidRPr="009B6BCA" w:rsidRDefault="00EE6742" w:rsidP="009B6BCA">
      <w:pPr>
        <w:pStyle w:val="NurText"/>
        <w:bidi/>
        <w:rPr>
          <w:del w:id="14583" w:author="Transkribus" w:date="2019-12-11T14:30:00Z"/>
          <w:rFonts w:ascii="Courier New" w:hAnsi="Courier New" w:cs="Courier New"/>
        </w:rPr>
      </w:pPr>
      <w:ins w:id="14584" w:author="Transkribus" w:date="2019-12-11T14:30:00Z">
        <w:r w:rsidRPr="00EE6742">
          <w:rPr>
            <w:rFonts w:ascii="Courier New" w:hAnsi="Courier New" w:cs="Courier New"/>
            <w:rtl/>
          </w:rPr>
          <w:t>الدنامرض الامتعلق منهاسى بشعله</w:t>
        </w:r>
      </w:ins>
      <w:r w:rsidRPr="00EE6742">
        <w:rPr>
          <w:rFonts w:ascii="Courier New" w:hAnsi="Courier New" w:cs="Courier New"/>
          <w:rtl/>
        </w:rPr>
        <w:t xml:space="preserve"> عن طلب الفضيلة </w:t>
      </w:r>
      <w:del w:id="145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3AD3448" w14:textId="09822F0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ثم لا</w:t>
          </w:r>
          <w:del w:id="14586" w:author="Transkribus" w:date="2019-12-11T14:30:00Z">
            <w:r w:rsidRPr="009B6BCA">
              <w:rPr>
                <w:rFonts w:ascii="Courier New" w:hAnsi="Courier New" w:cs="Courier New"/>
                <w:rtl/>
              </w:rPr>
              <w:delText>ز</w:delText>
            </w:r>
          </w:del>
          <w:ins w:id="14587" w:author="Transkribus" w:date="2019-12-11T14:30:00Z">
            <w:r w:rsidR="00EE6742" w:rsidRPr="00EE6742">
              <w:rPr>
                <w:rFonts w:ascii="Courier New" w:hAnsi="Courier New" w:cs="Courier New"/>
                <w:rtl/>
              </w:rPr>
              <w:t>ر</w:t>
            </w:r>
          </w:ins>
          <w:r w:rsidR="00EE6742" w:rsidRPr="00EE6742">
            <w:rPr>
              <w:rFonts w:ascii="Courier New" w:hAnsi="Courier New" w:cs="Courier New"/>
              <w:rtl/>
            </w:rPr>
            <w:t>م</w:t>
          </w:r>
          <w:del w:id="14588" w:author="Transkribus" w:date="2019-12-11T14:30:00Z">
            <w:r w:rsidRPr="009B6BCA">
              <w:rPr>
                <w:rFonts w:ascii="Courier New" w:hAnsi="Courier New" w:cs="Courier New"/>
                <w:rtl/>
              </w:rPr>
              <w:delText>ن</w:delText>
            </w:r>
          </w:del>
          <w:r w:rsidR="00EE6742" w:rsidRPr="00EE6742">
            <w:rPr>
              <w:rFonts w:ascii="Courier New" w:hAnsi="Courier New" w:cs="Courier New"/>
              <w:rtl/>
            </w:rPr>
            <w:t xml:space="preserve">ى فوجدته </w:t>
          </w:r>
          <w:del w:id="14589" w:author="Transkribus" w:date="2019-12-11T14:30:00Z">
            <w:r w:rsidRPr="009B6BCA">
              <w:rPr>
                <w:rFonts w:ascii="Courier New" w:hAnsi="Courier New" w:cs="Courier New"/>
                <w:rtl/>
              </w:rPr>
              <w:delText>قيما بكتب</w:delText>
            </w:r>
          </w:del>
          <w:ins w:id="14590" w:author="Transkribus" w:date="2019-12-11T14:30:00Z">
            <w:r w:rsidR="00EE6742" w:rsidRPr="00EE6742">
              <w:rPr>
                <w:rFonts w:ascii="Courier New" w:hAnsi="Courier New" w:cs="Courier New"/>
                <w:rtl/>
              </w:rPr>
              <w:t>ةيما كتب</w:t>
            </w:r>
          </w:ins>
          <w:r w:rsidR="00EE6742" w:rsidRPr="00EE6742">
            <w:rPr>
              <w:rFonts w:ascii="Courier New" w:hAnsi="Courier New" w:cs="Courier New"/>
              <w:rtl/>
            </w:rPr>
            <w:t xml:space="preserve"> القدماء</w:t>
          </w:r>
        </w:dir>
      </w:dir>
    </w:p>
    <w:p w14:paraId="36BB98B5" w14:textId="0E4430E7" w:rsidR="00EE6742" w:rsidRPr="00EE6742" w:rsidRDefault="00EE6742" w:rsidP="00EE6742">
      <w:pPr>
        <w:pStyle w:val="NurText"/>
        <w:bidi/>
        <w:rPr>
          <w:ins w:id="14591" w:author="Transkribus" w:date="2019-12-11T14:30:00Z"/>
          <w:rFonts w:ascii="Courier New" w:hAnsi="Courier New" w:cs="Courier New"/>
        </w:rPr>
      </w:pPr>
      <w:r w:rsidRPr="00EE6742">
        <w:rPr>
          <w:rFonts w:ascii="Courier New" w:hAnsi="Courier New" w:cs="Courier New"/>
          <w:rtl/>
        </w:rPr>
        <w:t xml:space="preserve">وكتب </w:t>
      </w:r>
      <w:del w:id="14592" w:author="Transkribus" w:date="2019-12-11T14:30:00Z">
        <w:r w:rsidR="009B6BCA" w:rsidRPr="009B6BCA">
          <w:rPr>
            <w:rFonts w:ascii="Courier New" w:hAnsi="Courier New" w:cs="Courier New"/>
            <w:rtl/>
          </w:rPr>
          <w:delText>ابى ناصر الفرابى</w:delText>
        </w:r>
      </w:del>
      <w:ins w:id="14593" w:author="Transkribus" w:date="2019-12-11T14:30:00Z">
        <w:r w:rsidRPr="00EE6742">
          <w:rPr>
            <w:rFonts w:ascii="Courier New" w:hAnsi="Courier New" w:cs="Courier New"/>
            <w:rtl/>
          </w:rPr>
          <w:t>أبى نصر القارانى</w:t>
        </w:r>
      </w:ins>
      <w:r w:rsidRPr="00EE6742">
        <w:rPr>
          <w:rFonts w:ascii="Courier New" w:hAnsi="Courier New" w:cs="Courier New"/>
          <w:rtl/>
        </w:rPr>
        <w:t xml:space="preserve"> ولم </w:t>
      </w:r>
      <w:del w:id="14594" w:author="Transkribus" w:date="2019-12-11T14:30:00Z">
        <w:r w:rsidR="009B6BCA" w:rsidRPr="009B6BCA">
          <w:rPr>
            <w:rFonts w:ascii="Courier New" w:hAnsi="Courier New" w:cs="Courier New"/>
            <w:rtl/>
          </w:rPr>
          <w:delText>يكن لى</w:delText>
        </w:r>
      </w:del>
      <w:ins w:id="14595" w:author="Transkribus" w:date="2019-12-11T14:30:00Z">
        <w:r w:rsidRPr="00EE6742">
          <w:rPr>
            <w:rFonts w:ascii="Courier New" w:hAnsi="Courier New" w:cs="Courier New"/>
            <w:rtl/>
          </w:rPr>
          <w:t>بكن فى</w:t>
        </w:r>
      </w:ins>
      <w:r w:rsidRPr="00EE6742">
        <w:rPr>
          <w:rFonts w:ascii="Courier New" w:hAnsi="Courier New" w:cs="Courier New"/>
          <w:rtl/>
        </w:rPr>
        <w:t xml:space="preserve"> اعتقاد فى </w:t>
      </w:r>
      <w:del w:id="14596" w:author="Transkribus" w:date="2019-12-11T14:30:00Z">
        <w:r w:rsidR="009B6BCA" w:rsidRPr="009B6BCA">
          <w:rPr>
            <w:rFonts w:ascii="Courier New" w:hAnsi="Courier New" w:cs="Courier New"/>
            <w:rtl/>
          </w:rPr>
          <w:delText>ا</w:delText>
        </w:r>
      </w:del>
      <w:ins w:id="14597" w:author="Transkribus" w:date="2019-12-11T14:30:00Z">
        <w:r w:rsidRPr="00EE6742">
          <w:rPr>
            <w:rFonts w:ascii="Courier New" w:hAnsi="Courier New" w:cs="Courier New"/>
            <w:rtl/>
          </w:rPr>
          <w:t>أ</w:t>
        </w:r>
      </w:ins>
      <w:r w:rsidRPr="00EE6742">
        <w:rPr>
          <w:rFonts w:ascii="Courier New" w:hAnsi="Courier New" w:cs="Courier New"/>
          <w:rtl/>
        </w:rPr>
        <w:t>ح</w:t>
      </w:r>
      <w:ins w:id="14598" w:author="Transkribus" w:date="2019-12-11T14:30:00Z">
        <w:r w:rsidRPr="00EE6742">
          <w:rPr>
            <w:rFonts w:ascii="Courier New" w:hAnsi="Courier New" w:cs="Courier New"/>
            <w:rtl/>
          </w:rPr>
          <w:t>م</w:t>
        </w:r>
      </w:ins>
      <w:r w:rsidRPr="00EE6742">
        <w:rPr>
          <w:rFonts w:ascii="Courier New" w:hAnsi="Courier New" w:cs="Courier New"/>
          <w:rtl/>
        </w:rPr>
        <w:t xml:space="preserve">د من </w:t>
      </w:r>
      <w:del w:id="14599" w:author="Transkribus" w:date="2019-12-11T14:30:00Z">
        <w:r w:rsidR="009B6BCA" w:rsidRPr="009B6BCA">
          <w:rPr>
            <w:rFonts w:ascii="Courier New" w:hAnsi="Courier New" w:cs="Courier New"/>
            <w:rtl/>
          </w:rPr>
          <w:delText>هؤلاء لانى كنت اظن ان</w:delText>
        </w:r>
      </w:del>
      <w:ins w:id="14600" w:author="Transkribus" w:date="2019-12-11T14:30:00Z">
        <w:r w:rsidRPr="00EE6742">
          <w:rPr>
            <w:rFonts w:ascii="Courier New" w:hAnsi="Courier New" w:cs="Courier New"/>
            <w:rtl/>
          </w:rPr>
          <w:t>هولاسلانى كتت اطن أبى</w:t>
        </w:r>
      </w:ins>
      <w:r w:rsidRPr="00EE6742">
        <w:rPr>
          <w:rFonts w:ascii="Courier New" w:hAnsi="Courier New" w:cs="Courier New"/>
          <w:rtl/>
        </w:rPr>
        <w:t xml:space="preserve"> الحكمة كلها</w:t>
      </w:r>
      <w:del w:id="14601" w:author="Transkribus" w:date="2019-12-11T14:30:00Z">
        <w:r w:rsidR="009B6BCA" w:rsidRPr="009B6BCA">
          <w:rPr>
            <w:rFonts w:ascii="Courier New" w:hAnsi="Courier New" w:cs="Courier New"/>
            <w:rtl/>
          </w:rPr>
          <w:delText xml:space="preserve"> حازها ابن سينا وحشاها كتبه واذا تفاوضنا الحديث اغلبه بقوة</w:delText>
        </w:r>
      </w:del>
    </w:p>
    <w:p w14:paraId="55DE1678" w14:textId="6914CF7A" w:rsidR="00EE6742" w:rsidRPr="00EE6742" w:rsidRDefault="00EE6742" w:rsidP="00EE6742">
      <w:pPr>
        <w:pStyle w:val="NurText"/>
        <w:bidi/>
        <w:rPr>
          <w:rFonts w:ascii="Courier New" w:hAnsi="Courier New" w:cs="Courier New"/>
        </w:rPr>
      </w:pPr>
      <w:ins w:id="14602" w:author="Transkribus" w:date="2019-12-11T14:30:00Z">
        <w:r w:rsidRPr="00EE6742">
          <w:rPr>
            <w:rFonts w:ascii="Courier New" w:hAnsi="Courier New" w:cs="Courier New"/>
            <w:rtl/>
          </w:rPr>
          <w:t>مانز هابن صيناوجشاها كمتبه واد اققاوسسنالحديت أعليه مقوة</w:t>
        </w:r>
      </w:ins>
      <w:r w:rsidRPr="00EE6742">
        <w:rPr>
          <w:rFonts w:ascii="Courier New" w:hAnsi="Courier New" w:cs="Courier New"/>
          <w:rtl/>
        </w:rPr>
        <w:t xml:space="preserve"> الجدل وفضل </w:t>
      </w:r>
      <w:del w:id="14603" w:author="Transkribus" w:date="2019-12-11T14:30:00Z">
        <w:r w:rsidR="009B6BCA" w:rsidRPr="009B6BCA">
          <w:rPr>
            <w:rFonts w:ascii="Courier New" w:hAnsi="Courier New" w:cs="Courier New"/>
            <w:rtl/>
          </w:rPr>
          <w:delText>اللسن ويغلبنى بقوة الحجة وظهور المحجة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604" w:author="Transkribus" w:date="2019-12-11T14:30:00Z">
        <w:r w:rsidRPr="00EE6742">
          <w:rPr>
            <w:rFonts w:ascii="Courier New" w:hAnsi="Courier New" w:cs="Courier New"/>
            <w:rtl/>
          </w:rPr>
          <w:t>السن</w:t>
        </w:r>
      </w:ins>
    </w:p>
    <w:p w14:paraId="4410D4B5" w14:textId="68F8B99E" w:rsidR="00EE6742" w:rsidRPr="00EE6742" w:rsidRDefault="009B6BCA" w:rsidP="00EE6742">
      <w:pPr>
        <w:pStyle w:val="NurText"/>
        <w:bidi/>
        <w:rPr>
          <w:ins w:id="14605" w:author="Transkribus" w:date="2019-12-11T14:30:00Z"/>
          <w:rFonts w:ascii="Courier New" w:hAnsi="Courier New" w:cs="Courier New"/>
        </w:rPr>
      </w:pPr>
      <w:dir w:val="rtl">
        <w:dir w:val="rtl">
          <w:del w:id="14606" w:author="Transkribus" w:date="2019-12-11T14:30:00Z">
            <w:r w:rsidRPr="009B6BCA">
              <w:rPr>
                <w:rFonts w:ascii="Courier New" w:hAnsi="Courier New" w:cs="Courier New"/>
                <w:rtl/>
              </w:rPr>
              <w:delText>وانا لا تلين قناتى لغمزه ولا احيد عن</w:delText>
            </w:r>
          </w:del>
          <w:ins w:id="14607" w:author="Transkribus" w:date="2019-12-11T14:30:00Z">
            <w:r w:rsidR="00EE6742" w:rsidRPr="00EE6742">
              <w:rPr>
                <w:rFonts w:ascii="Courier New" w:hAnsi="Courier New" w:cs="Courier New"/>
                <w:rtl/>
              </w:rPr>
              <w:t>ويقلسى بقو الحةوطهور المجمهوالالاتلبن قناق الممرة ولاأجبدعن</w:t>
            </w:r>
          </w:ins>
          <w:r w:rsidR="00EE6742" w:rsidRPr="00EE6742">
            <w:rPr>
              <w:rFonts w:ascii="Courier New" w:hAnsi="Courier New" w:cs="Courier New"/>
              <w:rtl/>
            </w:rPr>
            <w:t xml:space="preserve"> جادة الهوى </w:t>
          </w:r>
          <w:del w:id="14608" w:author="Transkribus" w:date="2019-12-11T14:30:00Z">
            <w:r w:rsidRPr="009B6BCA">
              <w:rPr>
                <w:rFonts w:ascii="Courier New" w:hAnsi="Courier New" w:cs="Courier New"/>
                <w:rtl/>
              </w:rPr>
              <w:delText>والتعصب برمزه</w:delText>
            </w:r>
          </w:del>
          <w:ins w:id="14609" w:author="Transkribus" w:date="2019-12-11T14:30:00Z">
            <w:r w:rsidR="00EE6742" w:rsidRPr="00EE6742">
              <w:rPr>
                <w:rFonts w:ascii="Courier New" w:hAnsi="Courier New" w:cs="Courier New"/>
                <w:rtl/>
              </w:rPr>
              <w:t>والتعسب</w:t>
            </w:r>
          </w:ins>
        </w:dir>
      </w:dir>
    </w:p>
    <w:p w14:paraId="54BCF8CC" w14:textId="26584DEC" w:rsidR="00EE6742" w:rsidRPr="00EE6742" w:rsidRDefault="00EE6742" w:rsidP="00EE6742">
      <w:pPr>
        <w:pStyle w:val="NurText"/>
        <w:bidi/>
        <w:rPr>
          <w:ins w:id="14610" w:author="Transkribus" w:date="2019-12-11T14:30:00Z"/>
          <w:rFonts w:ascii="Courier New" w:hAnsi="Courier New" w:cs="Courier New"/>
        </w:rPr>
      </w:pPr>
      <w:ins w:id="14611" w:author="Transkribus" w:date="2019-12-11T14:30:00Z">
        <w:r w:rsidRPr="00EE6742">
          <w:rPr>
            <w:rFonts w:ascii="Courier New" w:hAnsi="Courier New" w:cs="Courier New"/>
            <w:rtl/>
          </w:rPr>
          <w:t>ابرمرة</w:t>
        </w:r>
      </w:ins>
      <w:r w:rsidRPr="00EE6742">
        <w:rPr>
          <w:rFonts w:ascii="Courier New" w:hAnsi="Courier New" w:cs="Courier New"/>
          <w:rtl/>
        </w:rPr>
        <w:t xml:space="preserve"> فصار </w:t>
      </w:r>
      <w:del w:id="14612" w:author="Transkribus" w:date="2019-12-11T14:30:00Z">
        <w:r w:rsidR="009B6BCA" w:rsidRPr="009B6BCA">
          <w:rPr>
            <w:rFonts w:ascii="Courier New" w:hAnsi="Courier New" w:cs="Courier New"/>
            <w:rtl/>
          </w:rPr>
          <w:delText>يحضرنى شيئا بعد شيء</w:delText>
        </w:r>
      </w:del>
      <w:ins w:id="14613" w:author="Transkribus" w:date="2019-12-11T14:30:00Z">
        <w:r w:rsidRPr="00EE6742">
          <w:rPr>
            <w:rFonts w:ascii="Courier New" w:hAnsi="Courier New" w:cs="Courier New"/>
            <w:rtl/>
          </w:rPr>
          <w:t>يحصرفى شيأبعد سى</w:t>
        </w:r>
      </w:ins>
      <w:r w:rsidRPr="00EE6742">
        <w:rPr>
          <w:rFonts w:ascii="Courier New" w:hAnsi="Courier New" w:cs="Courier New"/>
          <w:rtl/>
        </w:rPr>
        <w:t xml:space="preserve"> من كتب </w:t>
      </w:r>
      <w:del w:id="14614" w:author="Transkribus" w:date="2019-12-11T14:30:00Z">
        <w:r w:rsidR="009B6BCA" w:rsidRPr="009B6BCA">
          <w:rPr>
            <w:rFonts w:ascii="Courier New" w:hAnsi="Courier New" w:cs="Courier New"/>
            <w:rtl/>
          </w:rPr>
          <w:delText>ا</w:delText>
        </w:r>
      </w:del>
      <w:ins w:id="14615" w:author="Transkribus" w:date="2019-12-11T14:30:00Z">
        <w:r w:rsidRPr="00EE6742">
          <w:rPr>
            <w:rFonts w:ascii="Courier New" w:hAnsi="Courier New" w:cs="Courier New"/>
            <w:rtl/>
          </w:rPr>
          <w:t>أ</w:t>
        </w:r>
      </w:ins>
      <w:r w:rsidRPr="00EE6742">
        <w:rPr>
          <w:rFonts w:ascii="Courier New" w:hAnsi="Courier New" w:cs="Courier New"/>
          <w:rtl/>
        </w:rPr>
        <w:t xml:space="preserve">بى نصر </w:t>
      </w:r>
      <w:del w:id="14616" w:author="Transkribus" w:date="2019-12-11T14:30:00Z">
        <w:r w:rsidR="009B6BCA" w:rsidRPr="009B6BCA">
          <w:rPr>
            <w:rFonts w:ascii="Courier New" w:hAnsi="Courier New" w:cs="Courier New"/>
            <w:rtl/>
          </w:rPr>
          <w:delText>والاسكندر ثامسطيوس يؤنس نفارى</w:delText>
        </w:r>
      </w:del>
      <w:ins w:id="14617" w:author="Transkribus" w:date="2019-12-11T14:30:00Z">
        <w:r w:rsidRPr="00EE6742">
          <w:rPr>
            <w:rFonts w:ascii="Courier New" w:hAnsi="Courier New" w:cs="Courier New"/>
            <w:rtl/>
          </w:rPr>
          <w:t>والاسكتدر وقاسسطيوس بوفس بذلك</w:t>
        </w:r>
      </w:ins>
    </w:p>
    <w:p w14:paraId="70A18A2A" w14:textId="5F5AF2F9" w:rsidR="00EE6742" w:rsidRPr="00EE6742" w:rsidRDefault="00EE6742" w:rsidP="00EE6742">
      <w:pPr>
        <w:pStyle w:val="NurText"/>
        <w:bidi/>
        <w:rPr>
          <w:rFonts w:ascii="Courier New" w:hAnsi="Courier New" w:cs="Courier New"/>
        </w:rPr>
      </w:pPr>
      <w:ins w:id="14618" w:author="Transkribus" w:date="2019-12-11T14:30:00Z">
        <w:r w:rsidRPr="00EE6742">
          <w:rPr>
            <w:rFonts w:ascii="Courier New" w:hAnsi="Courier New" w:cs="Courier New"/>
            <w:rtl/>
          </w:rPr>
          <w:t>ابقارى</w:t>
        </w:r>
      </w:ins>
      <w:r w:rsidRPr="00EE6742">
        <w:rPr>
          <w:rFonts w:ascii="Courier New" w:hAnsi="Courier New" w:cs="Courier New"/>
          <w:rtl/>
        </w:rPr>
        <w:t xml:space="preserve"> ويلين </w:t>
      </w:r>
      <w:del w:id="14619" w:author="Transkribus" w:date="2019-12-11T14:30:00Z">
        <w:r w:rsidR="009B6BCA" w:rsidRPr="009B6BCA">
          <w:rPr>
            <w:rFonts w:ascii="Courier New" w:hAnsi="Courier New" w:cs="Courier New"/>
            <w:rtl/>
          </w:rPr>
          <w:delText>عريكة شماسى حتى</w:delText>
        </w:r>
      </w:del>
      <w:ins w:id="14620" w:author="Transkribus" w:date="2019-12-11T14:30:00Z">
        <w:r w:rsidRPr="00EE6742">
          <w:rPr>
            <w:rFonts w:ascii="Courier New" w:hAnsi="Courier New" w:cs="Courier New"/>
            <w:rtl/>
          </w:rPr>
          <w:t>عر بكه سماسى حبى</w:t>
        </w:r>
      </w:ins>
      <w:r w:rsidRPr="00EE6742">
        <w:rPr>
          <w:rFonts w:ascii="Courier New" w:hAnsi="Courier New" w:cs="Courier New"/>
          <w:rtl/>
        </w:rPr>
        <w:t xml:space="preserve"> عطفت عليه </w:t>
      </w:r>
      <w:del w:id="14621" w:author="Transkribus" w:date="2019-12-11T14:30:00Z">
        <w:r w:rsidR="009B6BCA" w:rsidRPr="009B6BCA">
          <w:rPr>
            <w:rFonts w:ascii="Courier New" w:hAnsi="Courier New" w:cs="Courier New"/>
            <w:rtl/>
          </w:rPr>
          <w:delText>اقدم رجل واؤخر اخرى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622" w:author="Transkribus" w:date="2019-12-11T14:30:00Z">
        <w:r w:rsidRPr="00EE6742">
          <w:rPr>
            <w:rFonts w:ascii="Courier New" w:hAnsi="Courier New" w:cs="Courier New"/>
            <w:rtl/>
          </w:rPr>
          <w:t>الدم رجلاواوخر احرى وشاح ابن سلاج الدين</w:t>
        </w:r>
      </w:ins>
    </w:p>
    <w:p w14:paraId="003E6838" w14:textId="359F8261" w:rsidR="00EE6742" w:rsidRPr="00EE6742" w:rsidRDefault="009B6BCA" w:rsidP="00EE6742">
      <w:pPr>
        <w:pStyle w:val="NurText"/>
        <w:bidi/>
        <w:rPr>
          <w:ins w:id="14623" w:author="Transkribus" w:date="2019-12-11T14:30:00Z"/>
          <w:rFonts w:ascii="Courier New" w:hAnsi="Courier New" w:cs="Courier New"/>
        </w:rPr>
      </w:pPr>
      <w:dir w:val="rtl">
        <w:dir w:val="rtl">
          <w:del w:id="14624" w:author="Transkribus" w:date="2019-12-11T14:30:00Z">
            <w:r w:rsidRPr="009B6BCA">
              <w:rPr>
                <w:rFonts w:ascii="Courier New" w:hAnsi="Courier New" w:cs="Courier New"/>
                <w:rtl/>
              </w:rPr>
              <w:delText xml:space="preserve">وشاع ان صلاح الدين </w:delText>
            </w:r>
          </w:del>
          <w:r w:rsidR="00EE6742" w:rsidRPr="00EE6742">
            <w:rPr>
              <w:rFonts w:ascii="Courier New" w:hAnsi="Courier New" w:cs="Courier New"/>
              <w:rtl/>
            </w:rPr>
            <w:t xml:space="preserve">هادن </w:t>
          </w:r>
          <w:del w:id="14625" w:author="Transkribus" w:date="2019-12-11T14:30:00Z">
            <w:r w:rsidRPr="009B6BCA">
              <w:rPr>
                <w:rFonts w:ascii="Courier New" w:hAnsi="Courier New" w:cs="Courier New"/>
                <w:rtl/>
              </w:rPr>
              <w:delText>الفرنج وعاد</w:delText>
            </w:r>
          </w:del>
          <w:ins w:id="14626" w:author="Transkribus" w:date="2019-12-11T14:30:00Z">
            <w:r w:rsidR="00EE6742" w:rsidRPr="00EE6742">
              <w:rPr>
                <w:rFonts w:ascii="Courier New" w:hAnsi="Courier New" w:cs="Courier New"/>
                <w:rtl/>
              </w:rPr>
              <w:t>الفريح وجاد</w:t>
            </w:r>
          </w:ins>
          <w:r w:rsidR="00EE6742" w:rsidRPr="00EE6742">
            <w:rPr>
              <w:rFonts w:ascii="Courier New" w:hAnsi="Courier New" w:cs="Courier New"/>
              <w:rtl/>
            </w:rPr>
            <w:t xml:space="preserve"> الى القدس </w:t>
          </w:r>
          <w:del w:id="14627" w:author="Transkribus" w:date="2019-12-11T14:30:00Z">
            <w:r w:rsidRPr="009B6BCA">
              <w:rPr>
                <w:rFonts w:ascii="Courier New" w:hAnsi="Courier New" w:cs="Courier New"/>
                <w:rtl/>
              </w:rPr>
              <w:delText>فقادتنى الضرورة</w:delText>
            </w:r>
          </w:del>
          <w:ins w:id="14628" w:author="Transkribus" w:date="2019-12-11T14:30:00Z">
            <w:r w:rsidR="00EE6742" w:rsidRPr="00EE6742">
              <w:rPr>
                <w:rFonts w:ascii="Courier New" w:hAnsi="Courier New" w:cs="Courier New"/>
                <w:rtl/>
              </w:rPr>
              <w:t>فقادت الصرورة</w:t>
            </w:r>
          </w:ins>
          <w:r w:rsidR="00EE6742" w:rsidRPr="00EE6742">
            <w:rPr>
              <w:rFonts w:ascii="Courier New" w:hAnsi="Courier New" w:cs="Courier New"/>
              <w:rtl/>
            </w:rPr>
            <w:t xml:space="preserve"> الى ال</w:t>
          </w:r>
          <w:del w:id="14629" w:author="Transkribus" w:date="2019-12-11T14:30:00Z">
            <w:r w:rsidRPr="009B6BCA">
              <w:rPr>
                <w:rFonts w:ascii="Courier New" w:hAnsi="Courier New" w:cs="Courier New"/>
                <w:rtl/>
              </w:rPr>
              <w:delText>ت</w:delText>
            </w:r>
          </w:del>
          <w:ins w:id="14630" w:author="Transkribus" w:date="2019-12-11T14:30:00Z">
            <w:r w:rsidR="00EE6742" w:rsidRPr="00EE6742">
              <w:rPr>
                <w:rFonts w:ascii="Courier New" w:hAnsi="Courier New" w:cs="Courier New"/>
                <w:rtl/>
              </w:rPr>
              <w:t>ن</w:t>
            </w:r>
          </w:ins>
          <w:r w:rsidR="00EE6742" w:rsidRPr="00EE6742">
            <w:rPr>
              <w:rFonts w:ascii="Courier New" w:hAnsi="Courier New" w:cs="Courier New"/>
              <w:rtl/>
            </w:rPr>
            <w:t>وج</w:t>
          </w:r>
          <w:del w:id="14631" w:author="Transkribus" w:date="2019-12-11T14:30:00Z">
            <w:r w:rsidRPr="009B6BCA">
              <w:rPr>
                <w:rFonts w:ascii="Courier New" w:hAnsi="Courier New" w:cs="Courier New"/>
                <w:rtl/>
              </w:rPr>
              <w:delText>ه</w:delText>
            </w:r>
          </w:del>
          <w:ins w:id="14632"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اليه فاخذ</w:t>
          </w:r>
          <w:del w:id="14633" w:author="Transkribus" w:date="2019-12-11T14:30:00Z">
            <w:r w:rsidRPr="009B6BCA">
              <w:rPr>
                <w:rFonts w:ascii="Courier New" w:hAnsi="Courier New" w:cs="Courier New"/>
                <w:rtl/>
              </w:rPr>
              <w:delText>ت</w:delText>
            </w:r>
          </w:del>
          <w:ins w:id="1463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من كتب القدماء</w:t>
          </w:r>
          <w:del w:id="14635" w:author="Transkribus" w:date="2019-12-11T14:30:00Z">
            <w:r w:rsidRPr="009B6BCA">
              <w:rPr>
                <w:rFonts w:ascii="Courier New" w:hAnsi="Courier New" w:cs="Courier New"/>
                <w:rtl/>
              </w:rPr>
              <w:delText xml:space="preserve"> ما امكننى وتوجهت</w:delText>
            </w:r>
          </w:del>
        </w:dir>
      </w:dir>
    </w:p>
    <w:p w14:paraId="7530E2AA" w14:textId="3397A6CE" w:rsidR="00EE6742" w:rsidRPr="00EE6742" w:rsidRDefault="00EE6742" w:rsidP="00EE6742">
      <w:pPr>
        <w:pStyle w:val="NurText"/>
        <w:bidi/>
        <w:rPr>
          <w:rFonts w:ascii="Courier New" w:hAnsi="Courier New" w:cs="Courier New"/>
        </w:rPr>
      </w:pPr>
      <w:ins w:id="14636" w:author="Transkribus" w:date="2019-12-11T14:30:00Z">
        <w:r w:rsidRPr="00EE6742">
          <w:rPr>
            <w:rFonts w:ascii="Courier New" w:hAnsi="Courier New" w:cs="Courier New"/>
            <w:rtl/>
          </w:rPr>
          <w:t>با أمكننى ويو سهت</w:t>
        </w:r>
      </w:ins>
      <w:r w:rsidRPr="00EE6742">
        <w:rPr>
          <w:rFonts w:ascii="Courier New" w:hAnsi="Courier New" w:cs="Courier New"/>
          <w:rtl/>
        </w:rPr>
        <w:t xml:space="preserve"> الى القدس </w:t>
      </w:r>
      <w:del w:id="14637" w:author="Transkribus" w:date="2019-12-11T14:30:00Z">
        <w:r w:rsidR="009B6BCA" w:rsidRPr="009B6BCA">
          <w:rPr>
            <w:rFonts w:ascii="Courier New" w:hAnsi="Courier New" w:cs="Courier New"/>
            <w:rtl/>
          </w:rPr>
          <w:delText>فرايت ملكا عظيما يملا</w:delText>
        </w:r>
      </w:del>
      <w:ins w:id="14638" w:author="Transkribus" w:date="2019-12-11T14:30:00Z">
        <w:r w:rsidRPr="00EE6742">
          <w:rPr>
            <w:rFonts w:ascii="Courier New" w:hAnsi="Courier New" w:cs="Courier New"/>
            <w:rtl/>
          </w:rPr>
          <w:t>فرابت ملكاتمطما ملا</w:t>
        </w:r>
      </w:ins>
      <w:r w:rsidRPr="00EE6742">
        <w:rPr>
          <w:rFonts w:ascii="Courier New" w:hAnsi="Courier New" w:cs="Courier New"/>
          <w:rtl/>
        </w:rPr>
        <w:t xml:space="preserve"> العين </w:t>
      </w:r>
      <w:del w:id="14639" w:author="Transkribus" w:date="2019-12-11T14:30:00Z">
        <w:r w:rsidR="009B6BCA" w:rsidRPr="009B6BCA">
          <w:rPr>
            <w:rFonts w:ascii="Courier New" w:hAnsi="Courier New" w:cs="Courier New"/>
            <w:rtl/>
          </w:rPr>
          <w:delText>روعة</w:delText>
        </w:r>
      </w:del>
      <w:ins w:id="14640" w:author="Transkribus" w:date="2019-12-11T14:30:00Z">
        <w:r w:rsidRPr="00EE6742">
          <w:rPr>
            <w:rFonts w:ascii="Courier New" w:hAnsi="Courier New" w:cs="Courier New"/>
            <w:rtl/>
          </w:rPr>
          <w:t>زوغه</w:t>
        </w:r>
      </w:ins>
      <w:r w:rsidRPr="00EE6742">
        <w:rPr>
          <w:rFonts w:ascii="Courier New" w:hAnsi="Courier New" w:cs="Courier New"/>
          <w:rtl/>
        </w:rPr>
        <w:t xml:space="preserve"> والقلوب </w:t>
      </w:r>
      <w:del w:id="14641" w:author="Transkribus" w:date="2019-12-11T14:30:00Z">
        <w:r w:rsidR="009B6BCA" w:rsidRPr="009B6BCA">
          <w:rPr>
            <w:rFonts w:ascii="Courier New" w:hAnsi="Courier New" w:cs="Courier New"/>
            <w:rtl/>
          </w:rPr>
          <w:delText>محبة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642" w:author="Transkribus" w:date="2019-12-11T14:30:00Z">
        <w:r w:rsidRPr="00EE6742">
          <w:rPr>
            <w:rFonts w:ascii="Courier New" w:hAnsi="Courier New" w:cs="Courier New"/>
            <w:rtl/>
          </w:rPr>
          <w:t>محية فربيا</w:t>
        </w:r>
      </w:ins>
    </w:p>
    <w:p w14:paraId="6F74880C" w14:textId="43840A32" w:rsidR="00EE6742" w:rsidRPr="00EE6742" w:rsidRDefault="009B6BCA" w:rsidP="00EE6742">
      <w:pPr>
        <w:pStyle w:val="NurText"/>
        <w:bidi/>
        <w:rPr>
          <w:ins w:id="14643" w:author="Transkribus" w:date="2019-12-11T14:30:00Z"/>
          <w:rFonts w:ascii="Courier New" w:hAnsi="Courier New" w:cs="Courier New"/>
        </w:rPr>
      </w:pPr>
      <w:dir w:val="rtl">
        <w:dir w:val="rtl">
          <w:del w:id="14644" w:author="Transkribus" w:date="2019-12-11T14:30:00Z">
            <w:r w:rsidRPr="009B6BCA">
              <w:rPr>
                <w:rFonts w:ascii="Courier New" w:hAnsi="Courier New" w:cs="Courier New"/>
                <w:rtl/>
              </w:rPr>
              <w:delText>قريبا بعيدا سهلا محببا واصحابه يتشبهون</w:delText>
            </w:r>
          </w:del>
          <w:ins w:id="14645" w:author="Transkribus" w:date="2019-12-11T14:30:00Z">
            <w:r w:rsidR="00EE6742" w:rsidRPr="00EE6742">
              <w:rPr>
                <w:rFonts w:ascii="Courier New" w:hAnsi="Courier New" w:cs="Courier New"/>
                <w:rtl/>
              </w:rPr>
              <w:t>ابعيد اسهلانجيا واسحايه متشيهون</w:t>
            </w:r>
          </w:ins>
          <w:r w:rsidR="00EE6742" w:rsidRPr="00EE6742">
            <w:rPr>
              <w:rFonts w:ascii="Courier New" w:hAnsi="Courier New" w:cs="Courier New"/>
              <w:rtl/>
            </w:rPr>
            <w:t xml:space="preserve"> به </w:t>
          </w:r>
          <w:del w:id="14646" w:author="Transkribus" w:date="2019-12-11T14:30:00Z">
            <w:r w:rsidRPr="009B6BCA">
              <w:rPr>
                <w:rFonts w:ascii="Courier New" w:hAnsi="Courier New" w:cs="Courier New"/>
                <w:rtl/>
              </w:rPr>
              <w:delText>يت</w:delText>
            </w:r>
          </w:del>
          <w:ins w:id="14647" w:author="Transkribus" w:date="2019-12-11T14:30:00Z">
            <w:r w:rsidR="00EE6742" w:rsidRPr="00EE6742">
              <w:rPr>
                <w:rFonts w:ascii="Courier New" w:hAnsi="Courier New" w:cs="Courier New"/>
                <w:rtl/>
              </w:rPr>
              <w:t>ن</w:t>
            </w:r>
          </w:ins>
          <w:r w:rsidR="00EE6742" w:rsidRPr="00EE6742">
            <w:rPr>
              <w:rFonts w:ascii="Courier New" w:hAnsi="Courier New" w:cs="Courier New"/>
              <w:rtl/>
            </w:rPr>
            <w:t>سا</w:t>
          </w:r>
          <w:del w:id="14648" w:author="Transkribus" w:date="2019-12-11T14:30:00Z">
            <w:r w:rsidRPr="009B6BCA">
              <w:rPr>
                <w:rFonts w:ascii="Courier New" w:hAnsi="Courier New" w:cs="Courier New"/>
                <w:rtl/>
              </w:rPr>
              <w:delText>ب</w:delText>
            </w:r>
          </w:del>
          <w:ins w:id="14649"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قون الى المعروف </w:t>
          </w:r>
          <w:del w:id="14650" w:author="Transkribus" w:date="2019-12-11T14:30:00Z">
            <w:r w:rsidRPr="009B6BCA">
              <w:rPr>
                <w:rFonts w:ascii="Courier New" w:hAnsi="Courier New" w:cs="Courier New"/>
                <w:rtl/>
              </w:rPr>
              <w:delText>كما قال</w:delText>
            </w:r>
          </w:del>
          <w:ins w:id="14651" w:author="Transkribus" w:date="2019-12-11T14:30:00Z">
            <w:r w:rsidR="00EE6742" w:rsidRPr="00EE6742">
              <w:rPr>
                <w:rFonts w:ascii="Courier New" w:hAnsi="Courier New" w:cs="Courier New"/>
                <w:rtl/>
              </w:rPr>
              <w:t>كاقال</w:t>
            </w:r>
          </w:ins>
          <w:r w:rsidR="00EE6742" w:rsidRPr="00EE6742">
            <w:rPr>
              <w:rFonts w:ascii="Courier New" w:hAnsi="Courier New" w:cs="Courier New"/>
              <w:rtl/>
            </w:rPr>
            <w:t xml:space="preserve"> تعالى </w:t>
          </w:r>
          <w:del w:id="14652" w:author="Transkribus" w:date="2019-12-11T14:30:00Z">
            <w:r w:rsidRPr="009B6BCA">
              <w:rPr>
                <w:rFonts w:ascii="Courier New" w:hAnsi="Courier New" w:cs="Courier New"/>
                <w:rtl/>
              </w:rPr>
              <w:delText>{ونزعنا ما فى صدورهم</w:delText>
            </w:r>
          </w:del>
          <w:ins w:id="14653" w:author="Transkribus" w:date="2019-12-11T14:30:00Z">
            <w:r w:rsidR="00EE6742" w:rsidRPr="00EE6742">
              <w:rPr>
                <w:rFonts w:ascii="Courier New" w:hAnsi="Courier New" w:cs="Courier New"/>
                <w:rtl/>
              </w:rPr>
              <w:t>وير عنامانى</w:t>
            </w:r>
          </w:ins>
        </w:dir>
      </w:dir>
    </w:p>
    <w:p w14:paraId="3B87EA58" w14:textId="77777777" w:rsidR="009B6BCA" w:rsidRPr="009B6BCA" w:rsidRDefault="00EE6742" w:rsidP="009B6BCA">
      <w:pPr>
        <w:pStyle w:val="NurText"/>
        <w:bidi/>
        <w:rPr>
          <w:del w:id="14654" w:author="Transkribus" w:date="2019-12-11T14:30:00Z"/>
          <w:rFonts w:ascii="Courier New" w:hAnsi="Courier New" w:cs="Courier New"/>
        </w:rPr>
      </w:pPr>
      <w:ins w:id="14655" w:author="Transkribus" w:date="2019-12-11T14:30:00Z">
        <w:r w:rsidRPr="00EE6742">
          <w:rPr>
            <w:rFonts w:ascii="Courier New" w:hAnsi="Courier New" w:cs="Courier New"/>
            <w:rtl/>
          </w:rPr>
          <w:t xml:space="preserve"> سدورهم</w:t>
        </w:r>
      </w:ins>
      <w:r w:rsidRPr="00EE6742">
        <w:rPr>
          <w:rFonts w:ascii="Courier New" w:hAnsi="Courier New" w:cs="Courier New"/>
          <w:rtl/>
        </w:rPr>
        <w:t xml:space="preserve"> من </w:t>
      </w:r>
      <w:del w:id="14656" w:author="Transkribus" w:date="2019-12-11T14:30:00Z">
        <w:r w:rsidR="009B6BCA" w:rsidRPr="009B6BCA">
          <w:rPr>
            <w:rFonts w:ascii="Courier New" w:hAnsi="Courier New" w:cs="Courier New"/>
            <w:rtl/>
          </w:rPr>
          <w:delText>غل}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9418FC" w14:textId="5F3DFC78" w:rsidR="00EE6742" w:rsidRPr="00EE6742" w:rsidRDefault="009B6BCA" w:rsidP="00EE6742">
      <w:pPr>
        <w:pStyle w:val="NurText"/>
        <w:bidi/>
        <w:rPr>
          <w:ins w:id="14657" w:author="Transkribus" w:date="2019-12-11T14:30:00Z"/>
          <w:rFonts w:ascii="Courier New" w:hAnsi="Courier New" w:cs="Courier New"/>
        </w:rPr>
      </w:pPr>
      <w:dir w:val="rtl">
        <w:dir w:val="rtl">
          <w:ins w:id="14658" w:author="Transkribus" w:date="2019-12-11T14:30:00Z">
            <w:r w:rsidR="00EE6742" w:rsidRPr="00EE6742">
              <w:rPr>
                <w:rFonts w:ascii="Courier New" w:hAnsi="Courier New" w:cs="Courier New"/>
                <w:rtl/>
              </w:rPr>
              <w:t xml:space="preserve">عل </w:t>
            </w:r>
          </w:ins>
          <w:r w:rsidR="00EE6742" w:rsidRPr="00EE6742">
            <w:rPr>
              <w:rFonts w:ascii="Courier New" w:hAnsi="Courier New" w:cs="Courier New"/>
              <w:rtl/>
            </w:rPr>
            <w:t xml:space="preserve">واول ليل </w:t>
          </w:r>
          <w:del w:id="14659" w:author="Transkribus" w:date="2019-12-11T14:30:00Z">
            <w:r w:rsidRPr="009B6BCA">
              <w:rPr>
                <w:rFonts w:ascii="Courier New" w:hAnsi="Courier New" w:cs="Courier New"/>
                <w:rtl/>
              </w:rPr>
              <w:delText>حضرته وجدت مجلسا حفلا باهل</w:delText>
            </w:r>
          </w:del>
          <w:ins w:id="14660" w:author="Transkribus" w:date="2019-12-11T14:30:00Z">
            <w:r w:rsidR="00EE6742" w:rsidRPr="00EE6742">
              <w:rPr>
                <w:rFonts w:ascii="Courier New" w:hAnsi="Courier New" w:cs="Courier New"/>
                <w:rtl/>
              </w:rPr>
              <w:t>جصرته وحسدت محلياسقلاباهل</w:t>
            </w:r>
          </w:ins>
          <w:r w:rsidR="00EE6742" w:rsidRPr="00EE6742">
            <w:rPr>
              <w:rFonts w:ascii="Courier New" w:hAnsi="Courier New" w:cs="Courier New"/>
              <w:rtl/>
            </w:rPr>
            <w:t xml:space="preserve"> العلم </w:t>
          </w:r>
          <w:del w:id="14661" w:author="Transkribus" w:date="2019-12-11T14:30:00Z">
            <w:r w:rsidRPr="009B6BCA">
              <w:rPr>
                <w:rFonts w:ascii="Courier New" w:hAnsi="Courier New" w:cs="Courier New"/>
                <w:rtl/>
              </w:rPr>
              <w:delText>ي</w:delText>
            </w:r>
          </w:del>
          <w:ins w:id="1466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تذاكرون فى </w:t>
          </w:r>
          <w:del w:id="14663" w:author="Transkribus" w:date="2019-12-11T14:30:00Z">
            <w:r w:rsidRPr="009B6BCA">
              <w:rPr>
                <w:rFonts w:ascii="Courier New" w:hAnsi="Courier New" w:cs="Courier New"/>
                <w:rtl/>
              </w:rPr>
              <w:delText xml:space="preserve">اصناف </w:delText>
            </w:r>
          </w:del>
          <w:ins w:id="14664" w:author="Transkribus" w:date="2019-12-11T14:30:00Z">
            <w:r w:rsidR="00EE6742" w:rsidRPr="00EE6742">
              <w:rPr>
                <w:rFonts w:ascii="Courier New" w:hAnsi="Courier New" w:cs="Courier New"/>
                <w:rtl/>
              </w:rPr>
              <w:t>أسناف</w:t>
            </w:r>
          </w:ins>
        </w:dir>
      </w:dir>
    </w:p>
    <w:p w14:paraId="208F79A7" w14:textId="680B645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العلوم وهو </w:t>
      </w:r>
      <w:del w:id="14665" w:author="Transkribus" w:date="2019-12-11T14:30:00Z">
        <w:r w:rsidR="009B6BCA" w:rsidRPr="009B6BCA">
          <w:rPr>
            <w:rFonts w:ascii="Courier New" w:hAnsi="Courier New" w:cs="Courier New"/>
            <w:rtl/>
          </w:rPr>
          <w:delText>يحسن الاستماع والمشاركة وياخذ فى كيفية بناء الاسوار</w:delText>
        </w:r>
      </w:del>
      <w:ins w:id="14666" w:author="Transkribus" w:date="2019-12-11T14:30:00Z">
        <w:r w:rsidRPr="00EE6742">
          <w:rPr>
            <w:rFonts w:ascii="Courier New" w:hAnsi="Courier New" w:cs="Courier New"/>
            <w:rtl/>
          </w:rPr>
          <w:t>بحسن الاجبماح والشاركمة وباجذ فى كيفينباء الاصوار</w:t>
        </w:r>
      </w:ins>
      <w:r w:rsidRPr="00EE6742">
        <w:rPr>
          <w:rFonts w:ascii="Courier New" w:hAnsi="Courier New" w:cs="Courier New"/>
          <w:rtl/>
        </w:rPr>
        <w:t xml:space="preserve"> وحفر الخنادق</w:t>
      </w:r>
    </w:p>
    <w:p w14:paraId="75B352B5" w14:textId="77777777" w:rsidR="009B6BCA" w:rsidRPr="009B6BCA" w:rsidRDefault="00EE6742" w:rsidP="009B6BCA">
      <w:pPr>
        <w:pStyle w:val="NurText"/>
        <w:bidi/>
        <w:rPr>
          <w:del w:id="14667" w:author="Transkribus" w:date="2019-12-11T14:30:00Z"/>
          <w:rFonts w:ascii="Courier New" w:hAnsi="Courier New" w:cs="Courier New"/>
        </w:rPr>
      </w:pPr>
      <w:r w:rsidRPr="00EE6742">
        <w:rPr>
          <w:rFonts w:ascii="Courier New" w:hAnsi="Courier New" w:cs="Courier New"/>
          <w:rtl/>
        </w:rPr>
        <w:t>و</w:t>
      </w:r>
      <w:ins w:id="14668" w:author="Transkribus" w:date="2019-12-11T14:30:00Z">
        <w:r w:rsidRPr="00EE6742">
          <w:rPr>
            <w:rFonts w:ascii="Courier New" w:hAnsi="Courier New" w:cs="Courier New"/>
            <w:rtl/>
          </w:rPr>
          <w:t>ب</w:t>
        </w:r>
      </w:ins>
      <w:r w:rsidRPr="00EE6742">
        <w:rPr>
          <w:rFonts w:ascii="Courier New" w:hAnsi="Courier New" w:cs="Courier New"/>
          <w:rtl/>
        </w:rPr>
        <w:t>ي</w:t>
      </w:r>
      <w:del w:id="14669" w:author="Transkribus" w:date="2019-12-11T14:30:00Z">
        <w:r w:rsidR="009B6BCA" w:rsidRPr="009B6BCA">
          <w:rPr>
            <w:rFonts w:ascii="Courier New" w:hAnsi="Courier New" w:cs="Courier New"/>
            <w:rtl/>
          </w:rPr>
          <w:delText>تف</w:delText>
        </w:r>
      </w:del>
      <w:r w:rsidRPr="00EE6742">
        <w:rPr>
          <w:rFonts w:ascii="Courier New" w:hAnsi="Courier New" w:cs="Courier New"/>
          <w:rtl/>
        </w:rPr>
        <w:t>قه</w:t>
      </w:r>
      <w:ins w:id="14670" w:author="Transkribus" w:date="2019-12-11T14:30:00Z">
        <w:r w:rsidRPr="00EE6742">
          <w:rPr>
            <w:rFonts w:ascii="Courier New" w:hAnsi="Courier New" w:cs="Courier New"/>
            <w:rtl/>
          </w:rPr>
          <w:t>ة</w:t>
        </w:r>
      </w:ins>
      <w:r w:rsidRPr="00EE6742">
        <w:rPr>
          <w:rFonts w:ascii="Courier New" w:hAnsi="Courier New" w:cs="Courier New"/>
          <w:rtl/>
        </w:rPr>
        <w:t xml:space="preserve"> فى ذلك وي</w:t>
      </w:r>
      <w:ins w:id="14671" w:author="Transkribus" w:date="2019-12-11T14:30:00Z">
        <w:r w:rsidRPr="00EE6742">
          <w:rPr>
            <w:rFonts w:ascii="Courier New" w:hAnsi="Courier New" w:cs="Courier New"/>
            <w:rtl/>
          </w:rPr>
          <w:t>ب</w:t>
        </w:r>
      </w:ins>
      <w:r w:rsidRPr="00EE6742">
        <w:rPr>
          <w:rFonts w:ascii="Courier New" w:hAnsi="Courier New" w:cs="Courier New"/>
          <w:rtl/>
        </w:rPr>
        <w:t>ا</w:t>
      </w:r>
      <w:del w:id="14672" w:author="Transkribus" w:date="2019-12-11T14:30:00Z">
        <w:r w:rsidR="009B6BCA" w:rsidRPr="009B6BCA">
          <w:rPr>
            <w:rFonts w:ascii="Courier New" w:hAnsi="Courier New" w:cs="Courier New"/>
            <w:rtl/>
          </w:rPr>
          <w:delText>ت</w:delText>
        </w:r>
      </w:del>
      <w:ins w:id="14673" w:author="Transkribus" w:date="2019-12-11T14:30:00Z">
        <w:r w:rsidRPr="00EE6742">
          <w:rPr>
            <w:rFonts w:ascii="Courier New" w:hAnsi="Courier New" w:cs="Courier New"/>
            <w:rtl/>
          </w:rPr>
          <w:t>ف</w:t>
        </w:r>
      </w:ins>
      <w:r w:rsidRPr="00EE6742">
        <w:rPr>
          <w:rFonts w:ascii="Courier New" w:hAnsi="Courier New" w:cs="Courier New"/>
          <w:rtl/>
        </w:rPr>
        <w:t>ى بكل مع</w:t>
      </w:r>
      <w:del w:id="14674" w:author="Transkribus" w:date="2019-12-11T14:30:00Z">
        <w:r w:rsidR="009B6BCA" w:rsidRPr="009B6BCA">
          <w:rPr>
            <w:rFonts w:ascii="Courier New" w:hAnsi="Courier New" w:cs="Courier New"/>
            <w:rtl/>
          </w:rPr>
          <w:delText>نى</w:delText>
        </w:r>
      </w:del>
      <w:ins w:id="14675" w:author="Transkribus" w:date="2019-12-11T14:30:00Z">
        <w:r w:rsidRPr="00EE6742">
          <w:rPr>
            <w:rFonts w:ascii="Courier New" w:hAnsi="Courier New" w:cs="Courier New"/>
            <w:rtl/>
          </w:rPr>
          <w:t>ير</w:t>
        </w:r>
      </w:ins>
      <w:r w:rsidRPr="00EE6742">
        <w:rPr>
          <w:rFonts w:ascii="Courier New" w:hAnsi="Courier New" w:cs="Courier New"/>
          <w:rtl/>
        </w:rPr>
        <w:t xml:space="preserve"> بديع </w:t>
      </w:r>
      <w:del w:id="146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B3ACA0B" w14:textId="53D6A475" w:rsidR="00EE6742" w:rsidRPr="00EE6742" w:rsidRDefault="009B6BCA" w:rsidP="00EE6742">
      <w:pPr>
        <w:pStyle w:val="NurText"/>
        <w:bidi/>
        <w:rPr>
          <w:ins w:id="14677" w:author="Transkribus" w:date="2019-12-11T14:30:00Z"/>
          <w:rFonts w:ascii="Courier New" w:hAnsi="Courier New" w:cs="Courier New"/>
        </w:rPr>
      </w:pPr>
      <w:dir w:val="rtl">
        <w:dir w:val="rtl">
          <w:r w:rsidR="00EE6742" w:rsidRPr="00EE6742">
            <w:rPr>
              <w:rFonts w:ascii="Courier New" w:hAnsi="Courier New" w:cs="Courier New"/>
              <w:rtl/>
            </w:rPr>
            <w:t xml:space="preserve">وكان </w:t>
          </w:r>
          <w:del w:id="14678" w:author="Transkribus" w:date="2019-12-11T14:30:00Z">
            <w:r w:rsidRPr="009B6BCA">
              <w:rPr>
                <w:rFonts w:ascii="Courier New" w:hAnsi="Courier New" w:cs="Courier New"/>
                <w:rtl/>
              </w:rPr>
              <w:delText>مهتما فى بناء سور</w:delText>
            </w:r>
          </w:del>
          <w:ins w:id="14679" w:author="Transkribus" w:date="2019-12-11T14:30:00Z">
            <w:r w:rsidR="00EE6742" w:rsidRPr="00EE6742">
              <w:rPr>
                <w:rFonts w:ascii="Courier New" w:hAnsi="Courier New" w:cs="Courier New"/>
                <w:rtl/>
              </w:rPr>
              <w:t>معثمافى بناءسور</w:t>
            </w:r>
          </w:ins>
          <w:r w:rsidR="00EE6742" w:rsidRPr="00EE6742">
            <w:rPr>
              <w:rFonts w:ascii="Courier New" w:hAnsi="Courier New" w:cs="Courier New"/>
              <w:rtl/>
            </w:rPr>
            <w:t xml:space="preserve"> القدس </w:t>
          </w:r>
          <w:del w:id="14680" w:author="Transkribus" w:date="2019-12-11T14:30:00Z">
            <w:r w:rsidRPr="009B6BCA">
              <w:rPr>
                <w:rFonts w:ascii="Courier New" w:hAnsi="Courier New" w:cs="Courier New"/>
                <w:rtl/>
              </w:rPr>
              <w:delText>وحفر خندقه يتولى ذلك بنفسه وينقل الحجارة</w:delText>
            </w:r>
          </w:del>
          <w:ins w:id="14681" w:author="Transkribus" w:date="2019-12-11T14:30:00Z">
            <w:r w:rsidR="00EE6742" w:rsidRPr="00EE6742">
              <w:rPr>
                <w:rFonts w:ascii="Courier New" w:hAnsi="Courier New" w:cs="Courier New"/>
                <w:rtl/>
              </w:rPr>
              <w:t>وجفر خندفه سولى</w:t>
            </w:r>
          </w:ins>
        </w:dir>
      </w:dir>
    </w:p>
    <w:p w14:paraId="5965E1AF" w14:textId="1F9AB083" w:rsidR="00EE6742" w:rsidRPr="00EE6742" w:rsidRDefault="00EE6742" w:rsidP="00EE6742">
      <w:pPr>
        <w:pStyle w:val="NurText"/>
        <w:bidi/>
        <w:rPr>
          <w:ins w:id="14682" w:author="Transkribus" w:date="2019-12-11T14:30:00Z"/>
          <w:rFonts w:ascii="Courier New" w:hAnsi="Courier New" w:cs="Courier New"/>
        </w:rPr>
      </w:pPr>
      <w:ins w:id="14683" w:author="Transkribus" w:date="2019-12-11T14:30:00Z">
        <w:r w:rsidRPr="00EE6742">
          <w:rPr>
            <w:rFonts w:ascii="Courier New" w:hAnsi="Courier New" w:cs="Courier New"/>
            <w:rtl/>
          </w:rPr>
          <w:t>ذلك منقسه وسعل الجارة</w:t>
        </w:r>
      </w:ins>
      <w:r w:rsidRPr="00EE6742">
        <w:rPr>
          <w:rFonts w:ascii="Courier New" w:hAnsi="Courier New" w:cs="Courier New"/>
          <w:rtl/>
        </w:rPr>
        <w:t xml:space="preserve"> على عاتقه وي</w:t>
      </w:r>
      <w:del w:id="14684" w:author="Transkribus" w:date="2019-12-11T14:30:00Z">
        <w:r w:rsidR="009B6BCA" w:rsidRPr="009B6BCA">
          <w:rPr>
            <w:rFonts w:ascii="Courier New" w:hAnsi="Courier New" w:cs="Courier New"/>
            <w:rtl/>
          </w:rPr>
          <w:delText>ت</w:delText>
        </w:r>
      </w:del>
      <w:ins w:id="14685" w:author="Transkribus" w:date="2019-12-11T14:30:00Z">
        <w:r w:rsidRPr="00EE6742">
          <w:rPr>
            <w:rFonts w:ascii="Courier New" w:hAnsi="Courier New" w:cs="Courier New"/>
            <w:rtl/>
          </w:rPr>
          <w:t>ق</w:t>
        </w:r>
      </w:ins>
      <w:r w:rsidRPr="00EE6742">
        <w:rPr>
          <w:rFonts w:ascii="Courier New" w:hAnsi="Courier New" w:cs="Courier New"/>
          <w:rtl/>
        </w:rPr>
        <w:t xml:space="preserve">اسى به جميع الناس </w:t>
      </w:r>
      <w:del w:id="14686" w:author="Transkribus" w:date="2019-12-11T14:30:00Z">
        <w:r w:rsidR="009B6BCA" w:rsidRPr="009B6BCA">
          <w:rPr>
            <w:rFonts w:ascii="Courier New" w:hAnsi="Courier New" w:cs="Courier New"/>
            <w:rtl/>
          </w:rPr>
          <w:delText>الفقراء والاغنياء والاقوياء والضعفاء حتى</w:delText>
        </w:r>
      </w:del>
      <w:ins w:id="14687" w:author="Transkribus" w:date="2019-12-11T14:30:00Z">
        <w:r w:rsidRPr="00EE6742">
          <w:rPr>
            <w:rFonts w:ascii="Courier New" w:hAnsi="Courier New" w:cs="Courier New"/>
            <w:rtl/>
          </w:rPr>
          <w:t>الفقراءو الاغنباء والافوياء</w:t>
        </w:r>
      </w:ins>
    </w:p>
    <w:p w14:paraId="348FE0AC" w14:textId="60A2AC9A" w:rsidR="00EE6742" w:rsidRPr="00EE6742" w:rsidRDefault="00EE6742" w:rsidP="00EE6742">
      <w:pPr>
        <w:pStyle w:val="NurText"/>
        <w:bidi/>
        <w:rPr>
          <w:rFonts w:ascii="Courier New" w:hAnsi="Courier New" w:cs="Courier New"/>
        </w:rPr>
      </w:pPr>
      <w:ins w:id="14688" w:author="Transkribus" w:date="2019-12-11T14:30:00Z">
        <w:r w:rsidRPr="00EE6742">
          <w:rPr>
            <w:rFonts w:ascii="Courier New" w:hAnsi="Courier New" w:cs="Courier New"/>
            <w:rtl/>
          </w:rPr>
          <w:t>والصعناء حقى</w:t>
        </w:r>
      </w:ins>
      <w:r w:rsidRPr="00EE6742">
        <w:rPr>
          <w:rFonts w:ascii="Courier New" w:hAnsi="Courier New" w:cs="Courier New"/>
          <w:rtl/>
        </w:rPr>
        <w:t xml:space="preserve"> العماد الكاتب والقاضى الفاضل و</w:t>
      </w:r>
      <w:del w:id="14689" w:author="Transkribus" w:date="2019-12-11T14:30:00Z">
        <w:r w:rsidR="009B6BCA" w:rsidRPr="009B6BCA">
          <w:rPr>
            <w:rFonts w:ascii="Courier New" w:hAnsi="Courier New" w:cs="Courier New"/>
            <w:rtl/>
          </w:rPr>
          <w:delText>ي</w:delText>
        </w:r>
      </w:del>
      <w:ins w:id="14690" w:author="Transkribus" w:date="2019-12-11T14:30:00Z">
        <w:r w:rsidRPr="00EE6742">
          <w:rPr>
            <w:rFonts w:ascii="Courier New" w:hAnsi="Courier New" w:cs="Courier New"/>
            <w:rtl/>
          </w:rPr>
          <w:t>ب</w:t>
        </w:r>
      </w:ins>
      <w:r w:rsidRPr="00EE6742">
        <w:rPr>
          <w:rFonts w:ascii="Courier New" w:hAnsi="Courier New" w:cs="Courier New"/>
          <w:rtl/>
        </w:rPr>
        <w:t xml:space="preserve">ركب لذلك </w:t>
      </w:r>
      <w:del w:id="14691" w:author="Transkribus" w:date="2019-12-11T14:30:00Z">
        <w:r w:rsidR="009B6BCA" w:rsidRPr="009B6BCA">
          <w:rPr>
            <w:rFonts w:ascii="Courier New" w:hAnsi="Courier New" w:cs="Courier New"/>
            <w:rtl/>
          </w:rPr>
          <w:delText>قبل طلوع</w:delText>
        </w:r>
      </w:del>
      <w:ins w:id="14692" w:author="Transkribus" w:date="2019-12-11T14:30:00Z">
        <w:r w:rsidRPr="00EE6742">
          <w:rPr>
            <w:rFonts w:ascii="Courier New" w:hAnsi="Courier New" w:cs="Courier New"/>
            <w:rtl/>
          </w:rPr>
          <w:t>قيل طلوم</w:t>
        </w:r>
      </w:ins>
      <w:r w:rsidRPr="00EE6742">
        <w:rPr>
          <w:rFonts w:ascii="Courier New" w:hAnsi="Courier New" w:cs="Courier New"/>
          <w:rtl/>
        </w:rPr>
        <w:t xml:space="preserve"> الشمس الى </w:t>
      </w:r>
      <w:del w:id="14693" w:author="Transkribus" w:date="2019-12-11T14:30:00Z">
        <w:r w:rsidR="009B6BCA" w:rsidRPr="009B6BCA">
          <w:rPr>
            <w:rFonts w:ascii="Courier New" w:hAnsi="Courier New" w:cs="Courier New"/>
            <w:rtl/>
          </w:rPr>
          <w:delText>وقت الظهر وياتى داره ويمد الطعام ثم يستريح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694" w:author="Transkribus" w:date="2019-12-11T14:30:00Z">
        <w:r w:rsidRPr="00EE6742">
          <w:rPr>
            <w:rFonts w:ascii="Courier New" w:hAnsi="Courier New" w:cs="Courier New"/>
            <w:rtl/>
          </w:rPr>
          <w:t>وفت</w:t>
        </w:r>
      </w:ins>
    </w:p>
    <w:p w14:paraId="0EAB081F" w14:textId="3959FE31" w:rsidR="00EE6742" w:rsidRPr="00EE6742" w:rsidRDefault="009B6BCA" w:rsidP="00EE6742">
      <w:pPr>
        <w:pStyle w:val="NurText"/>
        <w:bidi/>
        <w:rPr>
          <w:ins w:id="14695" w:author="Transkribus" w:date="2019-12-11T14:30:00Z"/>
          <w:rFonts w:ascii="Courier New" w:hAnsi="Courier New" w:cs="Courier New"/>
        </w:rPr>
      </w:pPr>
      <w:dir w:val="rtl">
        <w:dir w:val="rtl">
          <w:ins w:id="14696" w:author="Transkribus" w:date="2019-12-11T14:30:00Z">
            <w:r w:rsidR="00EE6742" w:rsidRPr="00EE6742">
              <w:rPr>
                <w:rFonts w:ascii="Courier New" w:hAnsi="Courier New" w:cs="Courier New"/>
                <w:rtl/>
              </w:rPr>
              <w:t xml:space="preserve">الفاهرو باقى دارة وعذ الطعام ثم بيريح </w:t>
            </w:r>
          </w:ins>
          <w:r w:rsidR="00EE6742" w:rsidRPr="00EE6742">
            <w:rPr>
              <w:rFonts w:ascii="Courier New" w:hAnsi="Courier New" w:cs="Courier New"/>
              <w:rtl/>
            </w:rPr>
            <w:t xml:space="preserve">ويركب </w:t>
          </w:r>
          <w:del w:id="14697" w:author="Transkribus" w:date="2019-12-11T14:30:00Z">
            <w:r w:rsidRPr="009B6BCA">
              <w:rPr>
                <w:rFonts w:ascii="Courier New" w:hAnsi="Courier New" w:cs="Courier New"/>
                <w:rtl/>
              </w:rPr>
              <w:delText>العصر ويرجع</w:delText>
            </w:r>
          </w:del>
          <w:ins w:id="14698" w:author="Transkribus" w:date="2019-12-11T14:30:00Z">
            <w:r w:rsidR="00EE6742" w:rsidRPr="00EE6742">
              <w:rPr>
                <w:rFonts w:ascii="Courier New" w:hAnsi="Courier New" w:cs="Courier New"/>
                <w:rtl/>
              </w:rPr>
              <w:t>العصروبرجع</w:t>
            </w:r>
          </w:ins>
          <w:r w:rsidR="00EE6742" w:rsidRPr="00EE6742">
            <w:rPr>
              <w:rFonts w:ascii="Courier New" w:hAnsi="Courier New" w:cs="Courier New"/>
              <w:rtl/>
            </w:rPr>
            <w:t xml:space="preserve"> فى الم</w:t>
          </w:r>
          <w:del w:id="14699" w:author="Transkribus" w:date="2019-12-11T14:30:00Z">
            <w:r w:rsidRPr="009B6BCA">
              <w:rPr>
                <w:rFonts w:ascii="Courier New" w:hAnsi="Courier New" w:cs="Courier New"/>
                <w:rtl/>
              </w:rPr>
              <w:delText>س</w:delText>
            </w:r>
          </w:del>
          <w:ins w:id="14700" w:author="Transkribus" w:date="2019-12-11T14:30:00Z">
            <w:r w:rsidR="00EE6742" w:rsidRPr="00EE6742">
              <w:rPr>
                <w:rFonts w:ascii="Courier New" w:hAnsi="Courier New" w:cs="Courier New"/>
                <w:rtl/>
              </w:rPr>
              <w:t>ش</w:t>
            </w:r>
          </w:ins>
          <w:r w:rsidR="00EE6742" w:rsidRPr="00EE6742">
            <w:rPr>
              <w:rFonts w:ascii="Courier New" w:hAnsi="Courier New" w:cs="Courier New"/>
              <w:rtl/>
            </w:rPr>
            <w:t>ا</w:t>
          </w:r>
          <w:del w:id="14701" w:author="Transkribus" w:date="2019-12-11T14:30:00Z">
            <w:r w:rsidRPr="009B6BCA">
              <w:rPr>
                <w:rFonts w:ascii="Courier New" w:hAnsi="Courier New" w:cs="Courier New"/>
                <w:rtl/>
              </w:rPr>
              <w:delText>ء</w:delText>
            </w:r>
          </w:del>
          <w:ins w:id="14702" w:author="Transkribus" w:date="2019-12-11T14:30:00Z">
            <w:r w:rsidR="00EE6742" w:rsidRPr="00EE6742">
              <w:rPr>
                <w:rFonts w:ascii="Courier New" w:hAnsi="Courier New" w:cs="Courier New"/>
                <w:rtl/>
              </w:rPr>
              <w:t>عل</w:t>
            </w:r>
          </w:ins>
          <w:r w:rsidR="00EE6742" w:rsidRPr="00EE6742">
            <w:rPr>
              <w:rFonts w:ascii="Courier New" w:hAnsi="Courier New" w:cs="Courier New"/>
              <w:rtl/>
            </w:rPr>
            <w:t xml:space="preserve"> ويصرف</w:t>
          </w:r>
          <w:del w:id="14703" w:author="Transkribus" w:date="2019-12-11T14:30:00Z">
            <w:r w:rsidRPr="009B6BCA">
              <w:rPr>
                <w:rFonts w:ascii="Courier New" w:hAnsi="Courier New" w:cs="Courier New"/>
                <w:rtl/>
              </w:rPr>
              <w:delText xml:space="preserve"> اكثر</w:delText>
            </w:r>
          </w:del>
        </w:dir>
      </w:dir>
    </w:p>
    <w:p w14:paraId="4C797073" w14:textId="77777777" w:rsidR="009B6BCA" w:rsidRPr="009B6BCA" w:rsidRDefault="00EE6742" w:rsidP="009B6BCA">
      <w:pPr>
        <w:pStyle w:val="NurText"/>
        <w:bidi/>
        <w:rPr>
          <w:del w:id="14704" w:author="Transkribus" w:date="2019-12-11T14:30:00Z"/>
          <w:rFonts w:ascii="Courier New" w:hAnsi="Courier New" w:cs="Courier New"/>
        </w:rPr>
      </w:pPr>
      <w:ins w:id="14705" w:author="Transkribus" w:date="2019-12-11T14:30:00Z">
        <w:r w:rsidRPr="00EE6742">
          <w:rPr>
            <w:rFonts w:ascii="Courier New" w:hAnsi="Courier New" w:cs="Courier New"/>
            <w:rtl/>
          </w:rPr>
          <w:t>أكتر</w:t>
        </w:r>
      </w:ins>
      <w:r w:rsidRPr="00EE6742">
        <w:rPr>
          <w:rFonts w:ascii="Courier New" w:hAnsi="Courier New" w:cs="Courier New"/>
          <w:rtl/>
        </w:rPr>
        <w:t xml:space="preserve"> الليل فى </w:t>
      </w:r>
      <w:del w:id="14706" w:author="Transkribus" w:date="2019-12-11T14:30:00Z">
        <w:r w:rsidR="009B6BCA" w:rsidRPr="009B6BCA">
          <w:rPr>
            <w:rFonts w:ascii="Courier New" w:hAnsi="Courier New" w:cs="Courier New"/>
            <w:rtl/>
          </w:rPr>
          <w:delText>تدبير ما يعمل نهارا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2633460" w14:textId="08039AC6" w:rsidR="00EE6742" w:rsidRPr="00EE6742" w:rsidRDefault="009B6BCA" w:rsidP="00EE6742">
      <w:pPr>
        <w:pStyle w:val="NurText"/>
        <w:bidi/>
        <w:rPr>
          <w:ins w:id="14707" w:author="Transkribus" w:date="2019-12-11T14:30:00Z"/>
          <w:rFonts w:ascii="Courier New" w:hAnsi="Courier New" w:cs="Courier New"/>
        </w:rPr>
      </w:pPr>
      <w:dir w:val="rtl">
        <w:dir w:val="rtl">
          <w:del w:id="14708" w:author="Transkribus" w:date="2019-12-11T14:30:00Z">
            <w:r w:rsidRPr="009B6BCA">
              <w:rPr>
                <w:rFonts w:ascii="Courier New" w:hAnsi="Courier New" w:cs="Courier New"/>
                <w:rtl/>
              </w:rPr>
              <w:delText>فكتب لى صلاح</w:delText>
            </w:r>
          </w:del>
          <w:ins w:id="14709" w:author="Transkribus" w:date="2019-12-11T14:30:00Z">
            <w:r w:rsidR="00EE6742" w:rsidRPr="00EE6742">
              <w:rPr>
                <w:rFonts w:ascii="Courier New" w:hAnsi="Courier New" w:cs="Courier New"/>
                <w:rtl/>
              </w:rPr>
              <w:t>بدير ماعمل بهمار افكتب فى سلام</w:t>
            </w:r>
          </w:ins>
          <w:r w:rsidR="00EE6742" w:rsidRPr="00EE6742">
            <w:rPr>
              <w:rFonts w:ascii="Courier New" w:hAnsi="Courier New" w:cs="Courier New"/>
              <w:rtl/>
            </w:rPr>
            <w:t xml:space="preserve"> الدين </w:t>
          </w:r>
          <w:del w:id="14710" w:author="Transkribus" w:date="2019-12-11T14:30:00Z">
            <w:r w:rsidRPr="009B6BCA">
              <w:rPr>
                <w:rFonts w:ascii="Courier New" w:hAnsi="Courier New" w:cs="Courier New"/>
                <w:rtl/>
              </w:rPr>
              <w:delText>بثلاثين دينارا فى كل</w:delText>
            </w:r>
          </w:del>
          <w:ins w:id="14711" w:author="Transkribus" w:date="2019-12-11T14:30:00Z">
            <w:r w:rsidR="00EE6742" w:rsidRPr="00EE6742">
              <w:rPr>
                <w:rFonts w:ascii="Courier New" w:hAnsi="Courier New" w:cs="Courier New"/>
                <w:rtl/>
              </w:rPr>
              <w:t>بنالانين دشارافى كلى</w:t>
            </w:r>
          </w:ins>
          <w:r w:rsidR="00EE6742" w:rsidRPr="00EE6742">
            <w:rPr>
              <w:rFonts w:ascii="Courier New" w:hAnsi="Courier New" w:cs="Courier New"/>
              <w:rtl/>
            </w:rPr>
            <w:t xml:space="preserve"> شهر على ديوان</w:t>
          </w:r>
          <w:del w:id="14712" w:author="Transkribus" w:date="2019-12-11T14:30:00Z">
            <w:r w:rsidRPr="009B6BCA">
              <w:rPr>
                <w:rFonts w:ascii="Courier New" w:hAnsi="Courier New" w:cs="Courier New"/>
                <w:rtl/>
              </w:rPr>
              <w:delText xml:space="preserve"> الجامع</w:delText>
            </w:r>
          </w:del>
        </w:dir>
      </w:dir>
    </w:p>
    <w:p w14:paraId="42DD19AC" w14:textId="25D430A9" w:rsidR="00EE6742" w:rsidRPr="00EE6742" w:rsidRDefault="00EE6742" w:rsidP="00EE6742">
      <w:pPr>
        <w:pStyle w:val="NurText"/>
        <w:bidi/>
        <w:rPr>
          <w:rFonts w:ascii="Courier New" w:hAnsi="Courier New" w:cs="Courier New"/>
        </w:rPr>
      </w:pPr>
      <w:ins w:id="14713" w:author="Transkribus" w:date="2019-12-11T14:30:00Z">
        <w:r w:rsidRPr="00EE6742">
          <w:rPr>
            <w:rFonts w:ascii="Courier New" w:hAnsi="Courier New" w:cs="Courier New"/>
            <w:rtl/>
          </w:rPr>
          <w:t>الجامي بد مشق</w:t>
        </w:r>
      </w:ins>
      <w:r w:rsidRPr="00EE6742">
        <w:rPr>
          <w:rFonts w:ascii="Courier New" w:hAnsi="Courier New" w:cs="Courier New"/>
          <w:rtl/>
        </w:rPr>
        <w:t xml:space="preserve"> واطلق </w:t>
      </w:r>
      <w:del w:id="14714" w:author="Transkribus" w:date="2019-12-11T14:30:00Z">
        <w:r w:rsidR="009B6BCA" w:rsidRPr="009B6BCA">
          <w:rPr>
            <w:rFonts w:ascii="Courier New" w:hAnsi="Courier New" w:cs="Courier New"/>
            <w:rtl/>
          </w:rPr>
          <w:delText>ا</w:delText>
        </w:r>
      </w:del>
      <w:ins w:id="14715" w:author="Transkribus" w:date="2019-12-11T14:30:00Z">
        <w:r w:rsidRPr="00EE6742">
          <w:rPr>
            <w:rFonts w:ascii="Courier New" w:hAnsi="Courier New" w:cs="Courier New"/>
            <w:rtl/>
          </w:rPr>
          <w:t>أ</w:t>
        </w:r>
      </w:ins>
      <w:r w:rsidRPr="00EE6742">
        <w:rPr>
          <w:rFonts w:ascii="Courier New" w:hAnsi="Courier New" w:cs="Courier New"/>
          <w:rtl/>
        </w:rPr>
        <w:t>ولاد</w:t>
      </w:r>
      <w:del w:id="14716" w:author="Transkribus" w:date="2019-12-11T14:30:00Z">
        <w:r w:rsidR="009B6BCA" w:rsidRPr="009B6BCA">
          <w:rPr>
            <w:rFonts w:ascii="Courier New" w:hAnsi="Courier New" w:cs="Courier New"/>
            <w:rtl/>
          </w:rPr>
          <w:delText>ه</w:delText>
        </w:r>
      </w:del>
      <w:ins w:id="14717" w:author="Transkribus" w:date="2019-12-11T14:30:00Z">
        <w:r w:rsidRPr="00EE6742">
          <w:rPr>
            <w:rFonts w:ascii="Courier New" w:hAnsi="Courier New" w:cs="Courier New"/>
            <w:rtl/>
          </w:rPr>
          <w:t>ء</w:t>
        </w:r>
      </w:ins>
      <w:r w:rsidRPr="00EE6742">
        <w:rPr>
          <w:rFonts w:ascii="Courier New" w:hAnsi="Courier New" w:cs="Courier New"/>
          <w:rtl/>
        </w:rPr>
        <w:t xml:space="preserve"> رواتب </w:t>
      </w:r>
      <w:del w:id="14718" w:author="Transkribus" w:date="2019-12-11T14:30:00Z">
        <w:r w:rsidR="009B6BCA" w:rsidRPr="009B6BCA">
          <w:rPr>
            <w:rFonts w:ascii="Courier New" w:hAnsi="Courier New" w:cs="Courier New"/>
            <w:rtl/>
          </w:rPr>
          <w:delText>حتى تقرر لى</w:delText>
        </w:r>
      </w:del>
      <w:ins w:id="14719" w:author="Transkribus" w:date="2019-12-11T14:30:00Z">
        <w:r w:rsidRPr="00EE6742">
          <w:rPr>
            <w:rFonts w:ascii="Courier New" w:hAnsi="Courier New" w:cs="Courier New"/>
            <w:rtl/>
          </w:rPr>
          <w:t>حبى معروف</w:t>
        </w:r>
      </w:ins>
      <w:r w:rsidRPr="00EE6742">
        <w:rPr>
          <w:rFonts w:ascii="Courier New" w:hAnsi="Courier New" w:cs="Courier New"/>
          <w:rtl/>
        </w:rPr>
        <w:t xml:space="preserve"> فى كل شهر </w:t>
      </w:r>
      <w:del w:id="14720" w:author="Transkribus" w:date="2019-12-11T14:30:00Z">
        <w:r w:rsidR="009B6BCA" w:rsidRPr="009B6BCA">
          <w:rPr>
            <w:rFonts w:ascii="Courier New" w:hAnsi="Courier New" w:cs="Courier New"/>
            <w:rtl/>
          </w:rPr>
          <w:delText>مائة دينار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721" w:author="Transkribus" w:date="2019-12-11T14:30:00Z">
        <w:r w:rsidRPr="00EE6742">
          <w:rPr>
            <w:rFonts w:ascii="Courier New" w:hAnsi="Courier New" w:cs="Courier New"/>
            <w:rtl/>
          </w:rPr>
          <w:t>ماثة دمار وزجعت الى ديسق</w:t>
        </w:r>
      </w:ins>
    </w:p>
    <w:p w14:paraId="372EAA4F" w14:textId="4C7E060C" w:rsidR="00EE6742" w:rsidRPr="00EE6742" w:rsidRDefault="009B6BCA" w:rsidP="00EE6742">
      <w:pPr>
        <w:pStyle w:val="NurText"/>
        <w:bidi/>
        <w:rPr>
          <w:rFonts w:ascii="Courier New" w:hAnsi="Courier New" w:cs="Courier New"/>
        </w:rPr>
      </w:pPr>
      <w:dir w:val="rtl">
        <w:dir w:val="rtl">
          <w:del w:id="14722" w:author="Transkribus" w:date="2019-12-11T14:30:00Z">
            <w:r w:rsidRPr="009B6BCA">
              <w:rPr>
                <w:rFonts w:ascii="Courier New" w:hAnsi="Courier New" w:cs="Courier New"/>
                <w:rtl/>
              </w:rPr>
              <w:delText>ورجعت الى دمشق واكببت</w:delText>
            </w:r>
          </w:del>
          <w:ins w:id="14723" w:author="Transkribus" w:date="2019-12-11T14:30:00Z">
            <w:r w:rsidR="00EE6742" w:rsidRPr="00EE6742">
              <w:rPr>
                <w:rFonts w:ascii="Courier New" w:hAnsi="Courier New" w:cs="Courier New"/>
                <w:rtl/>
              </w:rPr>
              <w:t>كسيب</w:t>
            </w:r>
          </w:ins>
          <w:r w:rsidR="00EE6742" w:rsidRPr="00EE6742">
            <w:rPr>
              <w:rFonts w:ascii="Courier New" w:hAnsi="Courier New" w:cs="Courier New"/>
              <w:rtl/>
            </w:rPr>
            <w:t xml:space="preserve"> على الاشتغال واقراء الناس </w:t>
          </w:r>
          <w:del w:id="14724" w:author="Transkribus" w:date="2019-12-11T14:30:00Z">
            <w:r w:rsidRPr="009B6BCA">
              <w:rPr>
                <w:rFonts w:ascii="Courier New" w:hAnsi="Courier New" w:cs="Courier New"/>
                <w:rtl/>
              </w:rPr>
              <w:delText>بالجامع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25" w:author="Transkribus" w:date="2019-12-11T14:30:00Z">
            <w:r w:rsidR="00EE6742" w:rsidRPr="00EE6742">
              <w:rPr>
                <w:rFonts w:ascii="Courier New" w:hAnsi="Courier New" w:cs="Courier New"/>
                <w:rtl/>
              </w:rPr>
              <w:t>بالحامع وكما أمعتت فى كتب القدماء الرددت فيها</w:t>
            </w:r>
          </w:ins>
        </w:dir>
      </w:dir>
    </w:p>
    <w:p w14:paraId="144875D7" w14:textId="4CEA7AF0" w:rsidR="00EE6742" w:rsidRPr="00EE6742" w:rsidRDefault="009B6BCA" w:rsidP="00EE6742">
      <w:pPr>
        <w:pStyle w:val="NurText"/>
        <w:bidi/>
        <w:rPr>
          <w:rFonts w:ascii="Courier New" w:hAnsi="Courier New" w:cs="Courier New"/>
        </w:rPr>
      </w:pPr>
      <w:dir w:val="rtl">
        <w:dir w:val="rtl">
          <w:del w:id="14726" w:author="Transkribus" w:date="2019-12-11T14:30:00Z">
            <w:r w:rsidRPr="009B6BCA">
              <w:rPr>
                <w:rFonts w:ascii="Courier New" w:hAnsi="Courier New" w:cs="Courier New"/>
                <w:rtl/>
              </w:rPr>
              <w:delText>وكلما امعنت فى كتب القدماء ازددت فيها رغبة</w:delText>
            </w:r>
          </w:del>
          <w:ins w:id="14727" w:author="Transkribus" w:date="2019-12-11T14:30:00Z">
            <w:r w:rsidR="00EE6742" w:rsidRPr="00EE6742">
              <w:rPr>
                <w:rFonts w:ascii="Courier New" w:hAnsi="Courier New" w:cs="Courier New"/>
                <w:rtl/>
              </w:rPr>
              <w:t xml:space="preserve"> رهبة</w:t>
            </w:r>
          </w:ins>
          <w:r w:rsidR="00EE6742" w:rsidRPr="00EE6742">
            <w:rPr>
              <w:rFonts w:ascii="Courier New" w:hAnsi="Courier New" w:cs="Courier New"/>
              <w:rtl/>
            </w:rPr>
            <w:t xml:space="preserve"> وفى كتب ابن </w:t>
          </w:r>
          <w:del w:id="14728" w:author="Transkribus" w:date="2019-12-11T14:30:00Z">
            <w:r w:rsidRPr="009B6BCA">
              <w:rPr>
                <w:rFonts w:ascii="Courier New" w:hAnsi="Courier New" w:cs="Courier New"/>
                <w:rtl/>
              </w:rPr>
              <w:delText>سينا زهادة واطلعت</w:delText>
            </w:r>
          </w:del>
          <w:ins w:id="14729" w:author="Transkribus" w:date="2019-12-11T14:30:00Z">
            <w:r w:rsidR="00EE6742" w:rsidRPr="00EE6742">
              <w:rPr>
                <w:rFonts w:ascii="Courier New" w:hAnsi="Courier New" w:cs="Courier New"/>
                <w:rtl/>
              </w:rPr>
              <w:t>سينازهاده واطلعث</w:t>
            </w:r>
          </w:ins>
          <w:r w:rsidR="00EE6742" w:rsidRPr="00EE6742">
            <w:rPr>
              <w:rFonts w:ascii="Courier New" w:hAnsi="Courier New" w:cs="Courier New"/>
              <w:rtl/>
            </w:rPr>
            <w:t xml:space="preserve"> على بطلان الكيمياء وعرفت </w:t>
          </w:r>
          <w:del w:id="14730" w:author="Transkribus" w:date="2019-12-11T14:30:00Z">
            <w:r w:rsidRPr="009B6BCA">
              <w:rPr>
                <w:rFonts w:ascii="Courier New" w:hAnsi="Courier New" w:cs="Courier New"/>
                <w:rtl/>
              </w:rPr>
              <w:delText>حقيقة الحال فى وضعها ومن وضعها وتكذب بها وما كان قصده فى ذلك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731" w:author="Transkribus" w:date="2019-12-11T14:30:00Z">
            <w:r w:rsidR="00EE6742" w:rsidRPr="00EE6742">
              <w:rPr>
                <w:rFonts w:ascii="Courier New" w:hAnsi="Courier New" w:cs="Courier New"/>
                <w:rtl/>
              </w:rPr>
              <w:t>حصيقة الجال فى</w:t>
            </w:r>
          </w:ins>
        </w:dir>
      </w:dir>
    </w:p>
    <w:p w14:paraId="5A7B2460" w14:textId="77777777" w:rsidR="009B6BCA" w:rsidRPr="009B6BCA" w:rsidRDefault="009B6BCA" w:rsidP="009B6BCA">
      <w:pPr>
        <w:pStyle w:val="NurText"/>
        <w:bidi/>
        <w:rPr>
          <w:del w:id="14732" w:author="Transkribus" w:date="2019-12-11T14:30:00Z"/>
          <w:rFonts w:ascii="Courier New" w:hAnsi="Courier New" w:cs="Courier New"/>
        </w:rPr>
      </w:pPr>
      <w:dir w:val="rtl">
        <w:dir w:val="rtl">
          <w:del w:id="14733" w:author="Transkribus" w:date="2019-12-11T14:30:00Z">
            <w:r w:rsidRPr="009B6BCA">
              <w:rPr>
                <w:rFonts w:ascii="Courier New" w:hAnsi="Courier New" w:cs="Courier New"/>
                <w:rtl/>
              </w:rPr>
              <w:delText>وخلصت من ضلالين عظيمين موبقين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DD641D" w14:textId="412F52E3" w:rsidR="00EE6742" w:rsidRPr="00EE6742" w:rsidRDefault="009B6BCA" w:rsidP="00EE6742">
      <w:pPr>
        <w:pStyle w:val="NurText"/>
        <w:bidi/>
        <w:rPr>
          <w:ins w:id="14734" w:author="Transkribus" w:date="2019-12-11T14:30:00Z"/>
          <w:rFonts w:ascii="Courier New" w:hAnsi="Courier New" w:cs="Courier New"/>
        </w:rPr>
      </w:pPr>
      <w:dir w:val="rtl">
        <w:dir w:val="rtl">
          <w:del w:id="14735" w:author="Transkribus" w:date="2019-12-11T14:30:00Z">
            <w:r w:rsidRPr="009B6BCA">
              <w:rPr>
                <w:rFonts w:ascii="Courier New" w:hAnsi="Courier New" w:cs="Courier New"/>
                <w:rtl/>
              </w:rPr>
              <w:delText>وتضاعف شكرى</w:delText>
            </w:r>
          </w:del>
          <w:ins w:id="14736" w:author="Transkribus" w:date="2019-12-11T14:30:00Z">
            <w:r w:rsidR="00EE6742" w:rsidRPr="00EE6742">
              <w:rPr>
                <w:rFonts w:ascii="Courier New" w:hAnsi="Courier New" w:cs="Courier New"/>
                <w:rtl/>
              </w:rPr>
              <w:t>وصعهاومن وصفهاوفكذب بهاوما كمان قصدة فى ذلك وخلست من ضالالين مكمين موبعين</w:t>
            </w:r>
          </w:ins>
        </w:dir>
      </w:dir>
    </w:p>
    <w:p w14:paraId="5A56906A" w14:textId="3C073ACD" w:rsidR="00EE6742" w:rsidRPr="00EE6742" w:rsidRDefault="00EE6742" w:rsidP="00EE6742">
      <w:pPr>
        <w:pStyle w:val="NurText"/>
        <w:bidi/>
        <w:rPr>
          <w:rFonts w:ascii="Courier New" w:hAnsi="Courier New" w:cs="Courier New"/>
        </w:rPr>
      </w:pPr>
      <w:ins w:id="14737" w:author="Transkribus" w:date="2019-12-11T14:30:00Z">
        <w:r w:rsidRPr="00EE6742">
          <w:rPr>
            <w:rFonts w:ascii="Courier New" w:hAnsi="Courier New" w:cs="Courier New"/>
            <w:rtl/>
          </w:rPr>
          <w:t>وفضا عف تكرى</w:t>
        </w:r>
      </w:ins>
      <w:r w:rsidRPr="00EE6742">
        <w:rPr>
          <w:rFonts w:ascii="Courier New" w:hAnsi="Courier New" w:cs="Courier New"/>
          <w:rtl/>
        </w:rPr>
        <w:t xml:space="preserve"> لله </w:t>
      </w:r>
      <w:del w:id="14738" w:author="Transkribus" w:date="2019-12-11T14:30:00Z">
        <w:r w:rsidR="009B6BCA" w:rsidRPr="009B6BCA">
          <w:rPr>
            <w:rFonts w:ascii="Courier New" w:hAnsi="Courier New" w:cs="Courier New"/>
            <w:rtl/>
          </w:rPr>
          <w:delText>سبحانه</w:delText>
        </w:r>
      </w:del>
      <w:ins w:id="14739" w:author="Transkribus" w:date="2019-12-11T14:30:00Z">
        <w:r w:rsidRPr="00EE6742">
          <w:rPr>
            <w:rFonts w:ascii="Courier New" w:hAnsi="Courier New" w:cs="Courier New"/>
            <w:rtl/>
          </w:rPr>
          <w:t>سح اله</w:t>
        </w:r>
      </w:ins>
      <w:r w:rsidRPr="00EE6742">
        <w:rPr>
          <w:rFonts w:ascii="Courier New" w:hAnsi="Courier New" w:cs="Courier New"/>
          <w:rtl/>
        </w:rPr>
        <w:t xml:space="preserve"> على ذلك </w:t>
      </w:r>
      <w:del w:id="14740" w:author="Transkribus" w:date="2019-12-11T14:30:00Z">
        <w:r w:rsidR="009B6BCA" w:rsidRPr="009B6BCA">
          <w:rPr>
            <w:rFonts w:ascii="Courier New" w:hAnsi="Courier New" w:cs="Courier New"/>
            <w:rtl/>
          </w:rPr>
          <w:delText>فان اكثر</w:delText>
        </w:r>
      </w:del>
      <w:ins w:id="14741" w:author="Transkribus" w:date="2019-12-11T14:30:00Z">
        <w:r w:rsidRPr="00EE6742">
          <w:rPr>
            <w:rFonts w:ascii="Courier New" w:hAnsi="Courier New" w:cs="Courier New"/>
            <w:rtl/>
          </w:rPr>
          <w:t>ثان أكتر</w:t>
        </w:r>
      </w:ins>
      <w:r w:rsidRPr="00EE6742">
        <w:rPr>
          <w:rFonts w:ascii="Courier New" w:hAnsi="Courier New" w:cs="Courier New"/>
          <w:rtl/>
        </w:rPr>
        <w:t xml:space="preserve"> الناس </w:t>
      </w:r>
      <w:del w:id="14742" w:author="Transkribus" w:date="2019-12-11T14:30:00Z">
        <w:r w:rsidR="009B6BCA" w:rsidRPr="009B6BCA">
          <w:rPr>
            <w:rFonts w:ascii="Courier New" w:hAnsi="Courier New" w:cs="Courier New"/>
            <w:rtl/>
          </w:rPr>
          <w:delText>انما هلكوا</w:delText>
        </w:r>
      </w:del>
      <w:ins w:id="14743" w:author="Transkribus" w:date="2019-12-11T14:30:00Z">
        <w:r w:rsidRPr="00EE6742">
          <w:rPr>
            <w:rFonts w:ascii="Courier New" w:hAnsi="Courier New" w:cs="Courier New"/>
            <w:rtl/>
          </w:rPr>
          <w:t>اشاهلكو ا</w:t>
        </w:r>
      </w:ins>
      <w:r w:rsidRPr="00EE6742">
        <w:rPr>
          <w:rFonts w:ascii="Courier New" w:hAnsi="Courier New" w:cs="Courier New"/>
          <w:rtl/>
        </w:rPr>
        <w:t xml:space="preserve"> بكتب ابن </w:t>
      </w:r>
      <w:del w:id="14744" w:author="Transkribus" w:date="2019-12-11T14:30:00Z">
        <w:r w:rsidR="009B6BCA" w:rsidRPr="009B6BCA">
          <w:rPr>
            <w:rFonts w:ascii="Courier New" w:hAnsi="Courier New" w:cs="Courier New"/>
            <w:rtl/>
          </w:rPr>
          <w:delText>سينا وبالكيمياء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745" w:author="Transkribus" w:date="2019-12-11T14:30:00Z">
        <w:r w:rsidRPr="00EE6742">
          <w:rPr>
            <w:rFonts w:ascii="Courier New" w:hAnsi="Courier New" w:cs="Courier New"/>
            <w:rtl/>
          </w:rPr>
          <w:t>سعناو الكماء</w:t>
        </w:r>
      </w:ins>
    </w:p>
    <w:p w14:paraId="45EF1138" w14:textId="46B563C0" w:rsidR="00EE6742" w:rsidRPr="00EE6742" w:rsidRDefault="009B6BCA" w:rsidP="00EE6742">
      <w:pPr>
        <w:pStyle w:val="NurText"/>
        <w:bidi/>
        <w:rPr>
          <w:ins w:id="14746" w:author="Transkribus" w:date="2019-12-11T14:30:00Z"/>
          <w:rFonts w:ascii="Courier New" w:hAnsi="Courier New" w:cs="Courier New"/>
        </w:rPr>
      </w:pPr>
      <w:dir w:val="rtl">
        <w:dir w:val="rtl">
          <w:r w:rsidR="00EE6742" w:rsidRPr="00EE6742">
            <w:rPr>
              <w:rFonts w:ascii="Courier New" w:hAnsi="Courier New" w:cs="Courier New"/>
              <w:rtl/>
            </w:rPr>
            <w:t xml:space="preserve">ثم </w:t>
          </w:r>
          <w:del w:id="14747" w:author="Transkribus" w:date="2019-12-11T14:30:00Z">
            <w:r w:rsidRPr="009B6BCA">
              <w:rPr>
                <w:rFonts w:ascii="Courier New" w:hAnsi="Courier New" w:cs="Courier New"/>
                <w:rtl/>
              </w:rPr>
              <w:delText>ان صلاح</w:delText>
            </w:r>
          </w:del>
          <w:ins w:id="14748" w:author="Transkribus" w:date="2019-12-11T14:30:00Z">
            <w:r w:rsidR="00EE6742" w:rsidRPr="00EE6742">
              <w:rPr>
                <w:rFonts w:ascii="Courier New" w:hAnsi="Courier New" w:cs="Courier New"/>
                <w:rtl/>
              </w:rPr>
              <w:t>ابن سلام</w:t>
            </w:r>
          </w:ins>
          <w:r w:rsidR="00EE6742" w:rsidRPr="00EE6742">
            <w:rPr>
              <w:rFonts w:ascii="Courier New" w:hAnsi="Courier New" w:cs="Courier New"/>
              <w:rtl/>
            </w:rPr>
            <w:t xml:space="preserve"> الدين دخل دمشق وخرج يود</w:t>
          </w:r>
          <w:del w:id="14749" w:author="Transkribus" w:date="2019-12-11T14:30:00Z">
            <w:r w:rsidRPr="009B6BCA">
              <w:rPr>
                <w:rFonts w:ascii="Courier New" w:hAnsi="Courier New" w:cs="Courier New"/>
                <w:rtl/>
              </w:rPr>
              <w:delText>ع</w:delText>
            </w:r>
          </w:del>
          <w:ins w:id="14750"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الحاج</w:t>
          </w:r>
          <w:ins w:id="14751" w:author="Transkribus" w:date="2019-12-11T14:30:00Z">
            <w:r w:rsidR="00EE6742" w:rsidRPr="00EE6742">
              <w:rPr>
                <w:rFonts w:ascii="Courier New" w:hAnsi="Courier New" w:cs="Courier New"/>
                <w:rtl/>
              </w:rPr>
              <w:t>-</w:t>
            </w:r>
          </w:ins>
          <w:r w:rsidR="00EE6742" w:rsidRPr="00EE6742">
            <w:rPr>
              <w:rFonts w:ascii="Courier New" w:hAnsi="Courier New" w:cs="Courier New"/>
              <w:rtl/>
            </w:rPr>
            <w:t xml:space="preserve"> ثم رجع </w:t>
          </w:r>
          <w:del w:id="14752" w:author="Transkribus" w:date="2019-12-11T14:30:00Z">
            <w:r w:rsidRPr="009B6BCA">
              <w:rPr>
                <w:rFonts w:ascii="Courier New" w:hAnsi="Courier New" w:cs="Courier New"/>
                <w:rtl/>
              </w:rPr>
              <w:delText>فحم ففصده</w:delText>
            </w:r>
          </w:del>
          <w:ins w:id="14753" w:author="Transkribus" w:date="2019-12-11T14:30:00Z">
            <w:r w:rsidR="00EE6742" w:rsidRPr="00EE6742">
              <w:rPr>
                <w:rFonts w:ascii="Courier New" w:hAnsi="Courier New" w:cs="Courier New"/>
                <w:rtl/>
              </w:rPr>
              <w:t>لجم فنصده</w:t>
            </w:r>
          </w:ins>
          <w:r w:rsidR="00EE6742" w:rsidRPr="00EE6742">
            <w:rPr>
              <w:rFonts w:ascii="Courier New" w:hAnsi="Courier New" w:cs="Courier New"/>
              <w:rtl/>
            </w:rPr>
            <w:t xml:space="preserve"> من </w:t>
          </w:r>
          <w:del w:id="14754" w:author="Transkribus" w:date="2019-12-11T14:30:00Z">
            <w:r w:rsidRPr="009B6BCA">
              <w:rPr>
                <w:rFonts w:ascii="Courier New" w:hAnsi="Courier New" w:cs="Courier New"/>
                <w:rtl/>
              </w:rPr>
              <w:delText>لا خبرة عنده فخارت القوة</w:delText>
            </w:r>
          </w:del>
          <w:ins w:id="14755" w:author="Transkribus" w:date="2019-12-11T14:30:00Z">
            <w:r w:rsidR="00EE6742" w:rsidRPr="00EE6742">
              <w:rPr>
                <w:rFonts w:ascii="Courier New" w:hAnsi="Courier New" w:cs="Courier New"/>
                <w:rtl/>
              </w:rPr>
              <w:t>الأجيرة عندة</w:t>
            </w:r>
          </w:ins>
        </w:dir>
      </w:dir>
    </w:p>
    <w:p w14:paraId="7F745B98" w14:textId="7B801BB9" w:rsidR="00EE6742" w:rsidRPr="00EE6742" w:rsidRDefault="00EE6742" w:rsidP="00EE6742">
      <w:pPr>
        <w:pStyle w:val="NurText"/>
        <w:bidi/>
        <w:rPr>
          <w:rFonts w:ascii="Courier New" w:hAnsi="Courier New" w:cs="Courier New"/>
        </w:rPr>
      </w:pPr>
      <w:ins w:id="14756" w:author="Transkribus" w:date="2019-12-11T14:30:00Z">
        <w:r w:rsidRPr="00EE6742">
          <w:rPr>
            <w:rFonts w:ascii="Courier New" w:hAnsi="Courier New" w:cs="Courier New"/>
            <w:rtl/>
          </w:rPr>
          <w:t>جارن القوه</w:t>
        </w:r>
      </w:ins>
      <w:r w:rsidRPr="00EE6742">
        <w:rPr>
          <w:rFonts w:ascii="Courier New" w:hAnsi="Courier New" w:cs="Courier New"/>
          <w:rtl/>
        </w:rPr>
        <w:t xml:space="preserve"> ومات </w:t>
      </w:r>
      <w:del w:id="14757" w:author="Transkribus" w:date="2019-12-11T14:30:00Z">
        <w:r w:rsidR="009B6BCA" w:rsidRPr="009B6BCA">
          <w:rPr>
            <w:rFonts w:ascii="Courier New" w:hAnsi="Courier New" w:cs="Courier New"/>
            <w:rtl/>
          </w:rPr>
          <w:delText>قبل الرابع عشر</w:delText>
        </w:r>
      </w:del>
      <w:ins w:id="14758" w:author="Transkribus" w:date="2019-12-11T14:30:00Z">
        <w:r w:rsidRPr="00EE6742">
          <w:rPr>
            <w:rFonts w:ascii="Courier New" w:hAnsi="Courier New" w:cs="Courier New"/>
            <w:rtl/>
          </w:rPr>
          <w:t>قيل الرايع عسر</w:t>
        </w:r>
      </w:ins>
      <w:r w:rsidRPr="00EE6742">
        <w:rPr>
          <w:rFonts w:ascii="Courier New" w:hAnsi="Courier New" w:cs="Courier New"/>
          <w:rtl/>
        </w:rPr>
        <w:t xml:space="preserve"> ووجد الن</w:t>
      </w:r>
      <w:ins w:id="14759" w:author="Transkribus" w:date="2019-12-11T14:30:00Z">
        <w:r w:rsidRPr="00EE6742">
          <w:rPr>
            <w:rFonts w:ascii="Courier New" w:hAnsi="Courier New" w:cs="Courier New"/>
            <w:rtl/>
          </w:rPr>
          <w:t>س</w:t>
        </w:r>
      </w:ins>
      <w:r w:rsidRPr="00EE6742">
        <w:rPr>
          <w:rFonts w:ascii="Courier New" w:hAnsi="Courier New" w:cs="Courier New"/>
          <w:rtl/>
        </w:rPr>
        <w:t xml:space="preserve">اس عليه </w:t>
      </w:r>
      <w:del w:id="14760" w:author="Transkribus" w:date="2019-12-11T14:30:00Z">
        <w:r w:rsidR="009B6BCA" w:rsidRPr="009B6BCA">
          <w:rPr>
            <w:rFonts w:ascii="Courier New" w:hAnsi="Courier New" w:cs="Courier New"/>
            <w:rtl/>
          </w:rPr>
          <w:delText>شبيها بما يجدونه</w:delText>
        </w:r>
      </w:del>
      <w:ins w:id="14761" w:author="Transkribus" w:date="2019-12-11T14:30:00Z">
        <w:r w:rsidRPr="00EE6742">
          <w:rPr>
            <w:rFonts w:ascii="Courier New" w:hAnsi="Courier New" w:cs="Courier New"/>
            <w:rtl/>
          </w:rPr>
          <w:t>مييهاثم امجدورة</w:t>
        </w:r>
      </w:ins>
      <w:r w:rsidRPr="00EE6742">
        <w:rPr>
          <w:rFonts w:ascii="Courier New" w:hAnsi="Courier New" w:cs="Courier New"/>
          <w:rtl/>
        </w:rPr>
        <w:t xml:space="preserve"> على </w:t>
      </w:r>
      <w:del w:id="14762" w:author="Transkribus" w:date="2019-12-11T14:30:00Z">
        <w:r w:rsidR="009B6BCA" w:rsidRPr="009B6BCA">
          <w:rPr>
            <w:rFonts w:ascii="Courier New" w:hAnsi="Courier New" w:cs="Courier New"/>
            <w:rtl/>
          </w:rPr>
          <w:delText>الانبياء</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763" w:author="Transkribus" w:date="2019-12-11T14:30:00Z">
        <w:r w:rsidRPr="00EE6742">
          <w:rPr>
            <w:rFonts w:ascii="Courier New" w:hAnsi="Courier New" w:cs="Courier New"/>
            <w:rtl/>
          </w:rPr>
          <w:t>الاتبباضوما</w:t>
        </w:r>
      </w:ins>
    </w:p>
    <w:p w14:paraId="7CB48350" w14:textId="77777777" w:rsidR="009B6BCA" w:rsidRPr="009B6BCA" w:rsidRDefault="009B6BCA" w:rsidP="009B6BCA">
      <w:pPr>
        <w:pStyle w:val="NurText"/>
        <w:bidi/>
        <w:rPr>
          <w:del w:id="14764" w:author="Transkribus" w:date="2019-12-11T14:30:00Z"/>
          <w:rFonts w:ascii="Courier New" w:hAnsi="Courier New" w:cs="Courier New"/>
        </w:rPr>
      </w:pPr>
      <w:dir w:val="rtl">
        <w:dir w:val="rtl">
          <w:del w:id="14765" w:author="Transkribus" w:date="2019-12-11T14:30:00Z">
            <w:r w:rsidRPr="009B6BCA">
              <w:rPr>
                <w:rFonts w:ascii="Courier New" w:hAnsi="Courier New" w:cs="Courier New"/>
                <w:rtl/>
              </w:rPr>
              <w:delText>وما رايت ملكا حزن الناس بموته سواه لانه كان محبوبا يحبه البر والفاجر وال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1E7EB0" w14:textId="77777777" w:rsidR="009B6BCA" w:rsidRPr="009B6BCA" w:rsidRDefault="009B6BCA" w:rsidP="009B6BCA">
      <w:pPr>
        <w:pStyle w:val="NurText"/>
        <w:bidi/>
        <w:rPr>
          <w:del w:id="14766" w:author="Transkribus" w:date="2019-12-11T14:30:00Z"/>
          <w:rFonts w:ascii="Courier New" w:hAnsi="Courier New" w:cs="Courier New"/>
        </w:rPr>
      </w:pPr>
      <w:dir w:val="rtl">
        <w:dir w:val="rtl">
          <w:del w:id="14767"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EEEBB3" w14:textId="77777777" w:rsidR="009B6BCA" w:rsidRPr="009B6BCA" w:rsidRDefault="009B6BCA" w:rsidP="009B6BCA">
      <w:pPr>
        <w:pStyle w:val="NurText"/>
        <w:bidi/>
        <w:rPr>
          <w:del w:id="14768" w:author="Transkribus" w:date="2019-12-11T14:30:00Z"/>
          <w:rFonts w:ascii="Courier New" w:hAnsi="Courier New" w:cs="Courier New"/>
        </w:rPr>
      </w:pPr>
      <w:dir w:val="rtl">
        <w:dir w:val="rtl">
          <w:del w:id="14769" w:author="Transkribus" w:date="2019-12-11T14:30:00Z">
            <w:r w:rsidRPr="009B6BCA">
              <w:rPr>
                <w:rFonts w:ascii="Courier New" w:hAnsi="Courier New" w:cs="Courier New"/>
                <w:rtl/>
              </w:rPr>
              <w:delText>والكافر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D4E9A0" w14:textId="77777777" w:rsidR="009B6BCA" w:rsidRPr="009B6BCA" w:rsidRDefault="009B6BCA" w:rsidP="009B6BCA">
      <w:pPr>
        <w:pStyle w:val="NurText"/>
        <w:bidi/>
        <w:rPr>
          <w:del w:id="14770" w:author="Transkribus" w:date="2019-12-11T14:30:00Z"/>
          <w:rFonts w:ascii="Courier New" w:hAnsi="Courier New" w:cs="Courier New"/>
        </w:rPr>
      </w:pPr>
      <w:dir w:val="rtl">
        <w:dir w:val="rtl">
          <w:del w:id="14771" w:author="Transkribus" w:date="2019-12-11T14:30:00Z">
            <w:r w:rsidRPr="009B6BCA">
              <w:rPr>
                <w:rFonts w:ascii="Courier New" w:hAnsi="Courier New" w:cs="Courier New"/>
                <w:rtl/>
              </w:rPr>
              <w:delText>ثم تفرق اولاده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EAD6A6" w14:textId="5B13706C" w:rsidR="00EE6742" w:rsidRPr="00EE6742" w:rsidRDefault="009B6BCA" w:rsidP="00EE6742">
      <w:pPr>
        <w:pStyle w:val="NurText"/>
        <w:bidi/>
        <w:rPr>
          <w:ins w:id="14772" w:author="Transkribus" w:date="2019-12-11T14:30:00Z"/>
          <w:rFonts w:ascii="Courier New" w:hAnsi="Courier New" w:cs="Courier New"/>
        </w:rPr>
      </w:pPr>
      <w:dir w:val="rtl">
        <w:dir w:val="rtl">
          <w:del w:id="14773" w:author="Transkribus" w:date="2019-12-11T14:30:00Z">
            <w:r w:rsidRPr="009B6BCA">
              <w:rPr>
                <w:rFonts w:ascii="Courier New" w:hAnsi="Courier New" w:cs="Courier New"/>
                <w:rtl/>
              </w:rPr>
              <w:delText>واصحابه</w:delText>
            </w:r>
          </w:del>
          <w:ins w:id="14774" w:author="Transkribus" w:date="2019-12-11T14:30:00Z">
            <w:r w:rsidR="00EE6742" w:rsidRPr="00EE6742">
              <w:rPr>
                <w:rFonts w:ascii="Courier New" w:hAnsi="Courier New" w:cs="Courier New"/>
                <w:rtl/>
              </w:rPr>
              <w:t>ابرأيب ملكاجرن النساس مويه سواء لاله كمان مجيو باخيه اليروالةجر والمسلم والكافر</w:t>
            </w:r>
            <w:r w:rsidR="00EE6742" w:rsidRPr="00EE6742">
              <w:rPr>
                <w:rFonts w:ascii="Courier New" w:hAnsi="Courier New" w:cs="Courier New"/>
                <w:rtl/>
              </w:rPr>
              <w:tab/>
              <w:t>٢</w:t>
            </w:r>
          </w:ins>
        </w:dir>
      </w:dir>
    </w:p>
    <w:p w14:paraId="25395EAC" w14:textId="1FA58949" w:rsidR="00EE6742" w:rsidRPr="00EE6742" w:rsidRDefault="00EE6742" w:rsidP="00EE6742">
      <w:pPr>
        <w:pStyle w:val="NurText"/>
        <w:bidi/>
        <w:rPr>
          <w:rFonts w:ascii="Courier New" w:hAnsi="Courier New" w:cs="Courier New"/>
        </w:rPr>
      </w:pPr>
      <w:ins w:id="14775" w:author="Transkribus" w:date="2019-12-11T14:30:00Z">
        <w:r w:rsidRPr="00EE6742">
          <w:rPr>
            <w:rFonts w:ascii="Courier New" w:hAnsi="Courier New" w:cs="Courier New"/>
            <w:rtl/>
          </w:rPr>
          <w:t>ايقرق أولادة وأسحاه</w:t>
        </w:r>
      </w:ins>
      <w:r w:rsidRPr="00EE6742">
        <w:rPr>
          <w:rFonts w:ascii="Courier New" w:hAnsi="Courier New" w:cs="Courier New"/>
          <w:rtl/>
        </w:rPr>
        <w:t xml:space="preserve"> ايادى </w:t>
      </w:r>
      <w:del w:id="14776" w:author="Transkribus" w:date="2019-12-11T14:30:00Z">
        <w:r w:rsidR="009B6BCA" w:rsidRPr="009B6BCA">
          <w:rPr>
            <w:rFonts w:ascii="Courier New" w:hAnsi="Courier New" w:cs="Courier New"/>
            <w:rtl/>
          </w:rPr>
          <w:delText>سبا ومزقوا فى</w:delText>
        </w:r>
      </w:del>
      <w:ins w:id="14777" w:author="Transkribus" w:date="2019-12-11T14:30:00Z">
        <w:r w:rsidRPr="00EE6742">
          <w:rPr>
            <w:rFonts w:ascii="Courier New" w:hAnsi="Courier New" w:cs="Courier New"/>
            <w:rtl/>
          </w:rPr>
          <w:t>سياو مرقوافى</w:t>
        </w:r>
      </w:ins>
      <w:r w:rsidRPr="00EE6742">
        <w:rPr>
          <w:rFonts w:ascii="Courier New" w:hAnsi="Courier New" w:cs="Courier New"/>
          <w:rtl/>
        </w:rPr>
        <w:t xml:space="preserve"> البلاد كل </w:t>
      </w:r>
      <w:del w:id="14778" w:author="Transkribus" w:date="2019-12-11T14:30:00Z">
        <w:r w:rsidR="009B6BCA" w:rsidRPr="009B6BCA">
          <w:rPr>
            <w:rFonts w:ascii="Courier New" w:hAnsi="Courier New" w:cs="Courier New"/>
            <w:rtl/>
          </w:rPr>
          <w:delText>ممزق واكثرهم توجه</w:delText>
        </w:r>
      </w:del>
      <w:ins w:id="14779" w:author="Transkribus" w:date="2019-12-11T14:30:00Z">
        <w:r w:rsidRPr="00EE6742">
          <w:rPr>
            <w:rFonts w:ascii="Courier New" w:hAnsi="Courier New" w:cs="Courier New"/>
            <w:rtl/>
          </w:rPr>
          <w:t>عزق وأ كترهيم بوجه</w:t>
        </w:r>
      </w:ins>
      <w:r w:rsidRPr="00EE6742">
        <w:rPr>
          <w:rFonts w:ascii="Courier New" w:hAnsi="Courier New" w:cs="Courier New"/>
          <w:rtl/>
        </w:rPr>
        <w:t xml:space="preserve"> الى مصر ل</w:t>
      </w:r>
      <w:del w:id="14780" w:author="Transkribus" w:date="2019-12-11T14:30:00Z">
        <w:r w:rsidR="009B6BCA" w:rsidRPr="009B6BCA">
          <w:rPr>
            <w:rFonts w:ascii="Courier New" w:hAnsi="Courier New" w:cs="Courier New"/>
            <w:rtl/>
          </w:rPr>
          <w:delText>خ</w:delText>
        </w:r>
      </w:del>
      <w:ins w:id="14781" w:author="Transkribus" w:date="2019-12-11T14:30:00Z">
        <w:r w:rsidRPr="00EE6742">
          <w:rPr>
            <w:rFonts w:ascii="Courier New" w:hAnsi="Courier New" w:cs="Courier New"/>
            <w:rtl/>
          </w:rPr>
          <w:t>ح</w:t>
        </w:r>
      </w:ins>
      <w:r w:rsidRPr="00EE6742">
        <w:rPr>
          <w:rFonts w:ascii="Courier New" w:hAnsi="Courier New" w:cs="Courier New"/>
          <w:rtl/>
        </w:rPr>
        <w:t>ص</w:t>
      </w:r>
      <w:del w:id="14782" w:author="Transkribus" w:date="2019-12-11T14:30:00Z">
        <w:r w:rsidR="009B6BCA" w:rsidRPr="009B6BCA">
          <w:rPr>
            <w:rFonts w:ascii="Courier New" w:hAnsi="Courier New" w:cs="Courier New"/>
            <w:rtl/>
          </w:rPr>
          <w:delText>ب</w:delText>
        </w:r>
      </w:del>
      <w:r w:rsidRPr="00EE6742">
        <w:rPr>
          <w:rFonts w:ascii="Courier New" w:hAnsi="Courier New" w:cs="Courier New"/>
          <w:rtl/>
        </w:rPr>
        <w:t>ها</w:t>
      </w:r>
    </w:p>
    <w:p w14:paraId="24F1A116" w14:textId="4017F6C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وسعة صدر ملكها </w:t>
      </w:r>
      <w:del w:id="14783" w:author="Transkribus" w:date="2019-12-11T14:30:00Z">
        <w:r w:rsidR="009B6BCA" w:rsidRPr="009B6BCA">
          <w:rPr>
            <w:rFonts w:ascii="Courier New" w:hAnsi="Courier New" w:cs="Courier New"/>
            <w:rtl/>
          </w:rPr>
          <w:delText>واقمت بدمشق</w:delText>
        </w:r>
      </w:del>
      <w:ins w:id="14784" w:author="Transkribus" w:date="2019-12-11T14:30:00Z">
        <w:r w:rsidRPr="00EE6742">
          <w:rPr>
            <w:rFonts w:ascii="Courier New" w:hAnsi="Courier New" w:cs="Courier New"/>
            <w:rtl/>
          </w:rPr>
          <w:t>وأتت بد مسو</w:t>
        </w:r>
      </w:ins>
      <w:r w:rsidRPr="00EE6742">
        <w:rPr>
          <w:rFonts w:ascii="Courier New" w:hAnsi="Courier New" w:cs="Courier New"/>
          <w:rtl/>
        </w:rPr>
        <w:t xml:space="preserve"> وملكها الملك الافضل </w:t>
      </w:r>
      <w:del w:id="14785" w:author="Transkribus" w:date="2019-12-11T14:30:00Z">
        <w:r w:rsidR="009B6BCA" w:rsidRPr="009B6BCA">
          <w:rPr>
            <w:rFonts w:ascii="Courier New" w:hAnsi="Courier New" w:cs="Courier New"/>
            <w:rtl/>
          </w:rPr>
          <w:delText>وهو اكبر الاولاد فى</w:delText>
        </w:r>
      </w:del>
      <w:ins w:id="14786" w:author="Transkribus" w:date="2019-12-11T14:30:00Z">
        <w:r w:rsidRPr="00EE6742">
          <w:rPr>
            <w:rFonts w:ascii="Courier New" w:hAnsi="Courier New" w:cs="Courier New"/>
            <w:rtl/>
          </w:rPr>
          <w:t>وهوأكمر الاولادفى</w:t>
        </w:r>
      </w:ins>
      <w:r w:rsidRPr="00EE6742">
        <w:rPr>
          <w:rFonts w:ascii="Courier New" w:hAnsi="Courier New" w:cs="Courier New"/>
          <w:rtl/>
        </w:rPr>
        <w:t xml:space="preserve"> السن الى ان جاء</w:t>
      </w:r>
    </w:p>
    <w:p w14:paraId="64BD9019" w14:textId="223F9A5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الملك العزيز </w:t>
      </w:r>
      <w:del w:id="14787" w:author="Transkribus" w:date="2019-12-11T14:30:00Z">
        <w:r w:rsidR="009B6BCA" w:rsidRPr="009B6BCA">
          <w:rPr>
            <w:rFonts w:ascii="Courier New" w:hAnsi="Courier New" w:cs="Courier New"/>
            <w:rtl/>
          </w:rPr>
          <w:delText>بعساكر</w:delText>
        </w:r>
      </w:del>
      <w:ins w:id="14788" w:author="Transkribus" w:date="2019-12-11T14:30:00Z">
        <w:r w:rsidRPr="00EE6742">
          <w:rPr>
            <w:rFonts w:ascii="Courier New" w:hAnsi="Courier New" w:cs="Courier New"/>
            <w:rtl/>
          </w:rPr>
          <w:t>بعسا كر</w:t>
        </w:r>
      </w:ins>
      <w:r w:rsidRPr="00EE6742">
        <w:rPr>
          <w:rFonts w:ascii="Courier New" w:hAnsi="Courier New" w:cs="Courier New"/>
          <w:rtl/>
        </w:rPr>
        <w:t xml:space="preserve"> مصر </w:t>
      </w:r>
      <w:del w:id="14789" w:author="Transkribus" w:date="2019-12-11T14:30:00Z">
        <w:r w:rsidR="009B6BCA" w:rsidRPr="009B6BCA">
          <w:rPr>
            <w:rFonts w:ascii="Courier New" w:hAnsi="Courier New" w:cs="Courier New"/>
            <w:rtl/>
          </w:rPr>
          <w:delText>يحاصر اخاه بدمشق</w:delText>
        </w:r>
      </w:del>
      <w:ins w:id="14790" w:author="Transkribus" w:date="2019-12-11T14:30:00Z">
        <w:r w:rsidRPr="00EE6742">
          <w:rPr>
            <w:rFonts w:ascii="Courier New" w:hAnsi="Courier New" w:cs="Courier New"/>
            <w:rtl/>
          </w:rPr>
          <w:t>بحاصر اجاء بدمسق</w:t>
        </w:r>
      </w:ins>
      <w:r w:rsidRPr="00EE6742">
        <w:rPr>
          <w:rFonts w:ascii="Courier New" w:hAnsi="Courier New" w:cs="Courier New"/>
          <w:rtl/>
        </w:rPr>
        <w:t xml:space="preserve"> فلم </w:t>
      </w:r>
      <w:del w:id="14791" w:author="Transkribus" w:date="2019-12-11T14:30:00Z">
        <w:r w:rsidR="009B6BCA" w:rsidRPr="009B6BCA">
          <w:rPr>
            <w:rFonts w:ascii="Courier New" w:hAnsi="Courier New" w:cs="Courier New"/>
            <w:rtl/>
          </w:rPr>
          <w:delText>ينل</w:delText>
        </w:r>
      </w:del>
      <w:ins w:id="14792" w:author="Transkribus" w:date="2019-12-11T14:30:00Z">
        <w:r w:rsidRPr="00EE6742">
          <w:rPr>
            <w:rFonts w:ascii="Courier New" w:hAnsi="Courier New" w:cs="Courier New"/>
            <w:rtl/>
          </w:rPr>
          <w:t>سل</w:t>
        </w:r>
      </w:ins>
      <w:r w:rsidRPr="00EE6742">
        <w:rPr>
          <w:rFonts w:ascii="Courier New" w:hAnsi="Courier New" w:cs="Courier New"/>
          <w:rtl/>
        </w:rPr>
        <w:t xml:space="preserve"> منه </w:t>
      </w:r>
      <w:del w:id="14793" w:author="Transkribus" w:date="2019-12-11T14:30:00Z">
        <w:r w:rsidR="009B6BCA" w:rsidRPr="009B6BCA">
          <w:rPr>
            <w:rFonts w:ascii="Courier New" w:hAnsi="Courier New" w:cs="Courier New"/>
            <w:rtl/>
          </w:rPr>
          <w:delText>بغية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794" w:author="Transkribus" w:date="2019-12-11T14:30:00Z">
        <w:r w:rsidRPr="00EE6742">
          <w:rPr>
            <w:rFonts w:ascii="Courier New" w:hAnsi="Courier New" w:cs="Courier New"/>
            <w:rtl/>
          </w:rPr>
          <w:t>يغبة ثم باخر الى مرج الصفرلقواتح</w:t>
        </w:r>
      </w:ins>
    </w:p>
    <w:p w14:paraId="574DF762" w14:textId="7D0FE7C5" w:rsidR="00EE6742" w:rsidRPr="00EE6742" w:rsidRDefault="009B6BCA" w:rsidP="00EE6742">
      <w:pPr>
        <w:pStyle w:val="NurText"/>
        <w:bidi/>
        <w:rPr>
          <w:ins w:id="14795" w:author="Transkribus" w:date="2019-12-11T14:30:00Z"/>
          <w:rFonts w:ascii="Courier New" w:hAnsi="Courier New" w:cs="Courier New"/>
        </w:rPr>
      </w:pPr>
      <w:dir w:val="rtl">
        <w:dir w:val="rtl">
          <w:del w:id="14796" w:author="Transkribus" w:date="2019-12-11T14:30:00Z">
            <w:r w:rsidRPr="009B6BCA">
              <w:rPr>
                <w:rFonts w:ascii="Courier New" w:hAnsi="Courier New" w:cs="Courier New"/>
                <w:rtl/>
              </w:rPr>
              <w:delText>ثم تاخر الى مرج الصفر لقولنج عرض</w:delText>
            </w:r>
          </w:del>
          <w:ins w:id="14797" w:author="Transkribus" w:date="2019-12-11T14:30:00Z">
            <w:r w:rsidR="00EE6742" w:rsidRPr="00EE6742">
              <w:rPr>
                <w:rFonts w:ascii="Courier New" w:hAnsi="Courier New" w:cs="Courier New"/>
                <w:rtl/>
              </w:rPr>
              <w:t xml:space="preserve"> برس</w:t>
            </w:r>
          </w:ins>
        </w:dir>
      </w:dir>
    </w:p>
    <w:p w14:paraId="65183E72" w14:textId="77777777" w:rsidR="00EE6742" w:rsidRPr="00EE6742" w:rsidRDefault="00EE6742" w:rsidP="00EE6742">
      <w:pPr>
        <w:pStyle w:val="NurText"/>
        <w:bidi/>
        <w:rPr>
          <w:ins w:id="14798" w:author="Transkribus" w:date="2019-12-11T14:30:00Z"/>
          <w:rFonts w:ascii="Courier New" w:hAnsi="Courier New" w:cs="Courier New"/>
        </w:rPr>
      </w:pPr>
      <w:ins w:id="14799" w:author="Transkribus" w:date="2019-12-11T14:30:00Z">
        <w:r w:rsidRPr="00EE6742">
          <w:rPr>
            <w:rFonts w:ascii="Courier New" w:hAnsi="Courier New" w:cs="Courier New"/>
            <w:rtl/>
          </w:rPr>
          <w:t>٢٠٧</w:t>
        </w:r>
      </w:ins>
    </w:p>
    <w:p w14:paraId="6E207F11" w14:textId="7BB0E4B7" w:rsidR="00EE6742" w:rsidRPr="00EE6742" w:rsidRDefault="00EE6742" w:rsidP="00EE6742">
      <w:pPr>
        <w:pStyle w:val="NurText"/>
        <w:bidi/>
        <w:rPr>
          <w:ins w:id="14800" w:author="Transkribus" w:date="2019-12-11T14:30:00Z"/>
          <w:rFonts w:ascii="Courier New" w:hAnsi="Courier New" w:cs="Courier New"/>
        </w:rPr>
      </w:pPr>
      <w:ins w:id="14801" w:author="Transkribus" w:date="2019-12-11T14:30:00Z">
        <w:r w:rsidRPr="00EE6742">
          <w:rPr>
            <w:rFonts w:ascii="Courier New" w:hAnsi="Courier New" w:cs="Courier New"/>
            <w:rtl/>
          </w:rPr>
          <w:t>هرس</w:t>
        </w:r>
      </w:ins>
      <w:r w:rsidRPr="00EE6742">
        <w:rPr>
          <w:rFonts w:ascii="Courier New" w:hAnsi="Courier New" w:cs="Courier New"/>
          <w:rtl/>
        </w:rPr>
        <w:t xml:space="preserve"> له </w:t>
      </w:r>
      <w:del w:id="14802" w:author="Transkribus" w:date="2019-12-11T14:30:00Z">
        <w:r w:rsidR="009B6BCA" w:rsidRPr="009B6BCA">
          <w:rPr>
            <w:rFonts w:ascii="Courier New" w:hAnsi="Courier New" w:cs="Courier New"/>
            <w:rtl/>
          </w:rPr>
          <w:delText>فخرجت اليه</w:delText>
        </w:r>
      </w:del>
      <w:ins w:id="14803" w:author="Transkribus" w:date="2019-12-11T14:30:00Z">
        <w:r w:rsidRPr="00EE6742">
          <w:rPr>
            <w:rFonts w:ascii="Courier New" w:hAnsi="Courier New" w:cs="Courier New"/>
            <w:rtl/>
          </w:rPr>
          <w:t>رست البه</w:t>
        </w:r>
      </w:ins>
      <w:r w:rsidRPr="00EE6742">
        <w:rPr>
          <w:rFonts w:ascii="Courier New" w:hAnsi="Courier New" w:cs="Courier New"/>
          <w:rtl/>
        </w:rPr>
        <w:t xml:space="preserve"> بعد </w:t>
      </w:r>
      <w:del w:id="14804" w:author="Transkribus" w:date="2019-12-11T14:30:00Z">
        <w:r w:rsidR="009B6BCA" w:rsidRPr="009B6BCA">
          <w:rPr>
            <w:rFonts w:ascii="Courier New" w:hAnsi="Courier New" w:cs="Courier New"/>
            <w:rtl/>
          </w:rPr>
          <w:delText>خلاصه منه فاذن</w:delText>
        </w:r>
      </w:del>
      <w:ins w:id="14805" w:author="Transkribus" w:date="2019-12-11T14:30:00Z">
        <w:r w:rsidRPr="00EE6742">
          <w:rPr>
            <w:rFonts w:ascii="Courier New" w:hAnsi="Courier New" w:cs="Courier New"/>
            <w:rtl/>
          </w:rPr>
          <w:t>خلاصة ميه فادبن</w:t>
        </w:r>
      </w:ins>
      <w:r w:rsidRPr="00EE6742">
        <w:rPr>
          <w:rFonts w:ascii="Courier New" w:hAnsi="Courier New" w:cs="Courier New"/>
          <w:rtl/>
        </w:rPr>
        <w:t xml:space="preserve"> لى فى الر</w:t>
      </w:r>
      <w:del w:id="14806" w:author="Transkribus" w:date="2019-12-11T14:30:00Z">
        <w:r w:rsidR="009B6BCA" w:rsidRPr="009B6BCA">
          <w:rPr>
            <w:rFonts w:ascii="Courier New" w:hAnsi="Courier New" w:cs="Courier New"/>
            <w:rtl/>
          </w:rPr>
          <w:delText>ح</w:delText>
        </w:r>
      </w:del>
      <w:ins w:id="14807" w:author="Transkribus" w:date="2019-12-11T14:30:00Z">
        <w:r w:rsidRPr="00EE6742">
          <w:rPr>
            <w:rFonts w:ascii="Courier New" w:hAnsi="Courier New" w:cs="Courier New"/>
            <w:rtl/>
          </w:rPr>
          <w:t>ج</w:t>
        </w:r>
      </w:ins>
      <w:r w:rsidRPr="00EE6742">
        <w:rPr>
          <w:rFonts w:ascii="Courier New" w:hAnsi="Courier New" w:cs="Courier New"/>
          <w:rtl/>
        </w:rPr>
        <w:t>يل معه و</w:t>
      </w:r>
      <w:del w:id="14808" w:author="Transkribus" w:date="2019-12-11T14:30:00Z">
        <w:r w:rsidR="009B6BCA" w:rsidRPr="009B6BCA">
          <w:rPr>
            <w:rFonts w:ascii="Courier New" w:hAnsi="Courier New" w:cs="Courier New"/>
            <w:rtl/>
          </w:rPr>
          <w:delText>اج</w:delText>
        </w:r>
      </w:del>
      <w:ins w:id="14809" w:author="Transkribus" w:date="2019-12-11T14:30:00Z">
        <w:r w:rsidRPr="00EE6742">
          <w:rPr>
            <w:rFonts w:ascii="Courier New" w:hAnsi="Courier New" w:cs="Courier New"/>
            <w:rtl/>
          </w:rPr>
          <w:t>أح</w:t>
        </w:r>
      </w:ins>
      <w:r w:rsidRPr="00EE6742">
        <w:rPr>
          <w:rFonts w:ascii="Courier New" w:hAnsi="Courier New" w:cs="Courier New"/>
          <w:rtl/>
        </w:rPr>
        <w:t xml:space="preserve">رى على من </w:t>
      </w:r>
      <w:del w:id="14810" w:author="Transkribus" w:date="2019-12-11T14:30:00Z">
        <w:r w:rsidR="009B6BCA" w:rsidRPr="009B6BCA">
          <w:rPr>
            <w:rFonts w:ascii="Courier New" w:hAnsi="Courier New" w:cs="Courier New"/>
            <w:rtl/>
          </w:rPr>
          <w:delText xml:space="preserve">بيت </w:delText>
        </w:r>
      </w:del>
      <w:ins w:id="14811" w:author="Transkribus" w:date="2019-12-11T14:30:00Z">
        <w:r w:rsidRPr="00EE6742">
          <w:rPr>
            <w:rFonts w:ascii="Courier New" w:hAnsi="Courier New" w:cs="Courier New"/>
            <w:rtl/>
          </w:rPr>
          <w:t>ييب</w:t>
        </w:r>
      </w:ins>
    </w:p>
    <w:p w14:paraId="4BC1C390" w14:textId="77777777" w:rsidR="009B6BCA" w:rsidRPr="009B6BCA" w:rsidRDefault="00EE6742" w:rsidP="009B6BCA">
      <w:pPr>
        <w:pStyle w:val="NurText"/>
        <w:bidi/>
        <w:rPr>
          <w:del w:id="14812" w:author="Transkribus" w:date="2019-12-11T14:30:00Z"/>
          <w:rFonts w:ascii="Courier New" w:hAnsi="Courier New" w:cs="Courier New"/>
        </w:rPr>
      </w:pPr>
      <w:r w:rsidRPr="00EE6742">
        <w:rPr>
          <w:rFonts w:ascii="Courier New" w:hAnsi="Courier New" w:cs="Courier New"/>
          <w:rtl/>
        </w:rPr>
        <w:t>المال كفا</w:t>
      </w:r>
      <w:del w:id="14813" w:author="Transkribus" w:date="2019-12-11T14:30:00Z">
        <w:r w:rsidR="009B6BCA" w:rsidRPr="009B6BCA">
          <w:rPr>
            <w:rFonts w:ascii="Courier New" w:hAnsi="Courier New" w:cs="Courier New"/>
            <w:rtl/>
          </w:rPr>
          <w:delText>يت</w:delText>
        </w:r>
      </w:del>
      <w:ins w:id="14814" w:author="Transkribus" w:date="2019-12-11T14:30:00Z">
        <w:r w:rsidRPr="00EE6742">
          <w:rPr>
            <w:rFonts w:ascii="Courier New" w:hAnsi="Courier New" w:cs="Courier New"/>
            <w:rtl/>
          </w:rPr>
          <w:t>بن</w:t>
        </w:r>
      </w:ins>
      <w:r w:rsidRPr="00EE6742">
        <w:rPr>
          <w:rFonts w:ascii="Courier New" w:hAnsi="Courier New" w:cs="Courier New"/>
          <w:rtl/>
        </w:rPr>
        <w:t>ى وزيادة</w:t>
      </w:r>
      <w:del w:id="1481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B79F57" w14:textId="3FA9E0C6" w:rsidR="00EE6742" w:rsidRPr="00EE6742" w:rsidRDefault="009B6BCA" w:rsidP="00EE6742">
      <w:pPr>
        <w:pStyle w:val="NurText"/>
        <w:bidi/>
        <w:rPr>
          <w:rFonts w:ascii="Courier New" w:hAnsi="Courier New" w:cs="Courier New"/>
        </w:rPr>
      </w:pPr>
      <w:dir w:val="rtl">
        <w:dir w:val="rtl">
          <w:del w:id="14816" w:author="Transkribus" w:date="2019-12-11T14:30:00Z">
            <w:r w:rsidRPr="009B6BCA">
              <w:rPr>
                <w:rFonts w:ascii="Courier New" w:hAnsi="Courier New" w:cs="Courier New"/>
                <w:rtl/>
              </w:rPr>
              <w:delText>واقمت</w:delText>
            </w:r>
          </w:del>
          <w:ins w:id="14817" w:author="Transkribus" w:date="2019-12-11T14:30:00Z">
            <w:r w:rsidR="00EE6742" w:rsidRPr="00EE6742">
              <w:rPr>
                <w:rFonts w:ascii="Courier New" w:hAnsi="Courier New" w:cs="Courier New"/>
                <w:rtl/>
              </w:rPr>
              <w:t xml:space="preserve"> واقت</w:t>
            </w:r>
          </w:ins>
          <w:r w:rsidR="00EE6742" w:rsidRPr="00EE6742">
            <w:rPr>
              <w:rFonts w:ascii="Courier New" w:hAnsi="Courier New" w:cs="Courier New"/>
              <w:rtl/>
            </w:rPr>
            <w:t xml:space="preserve"> مع </w:t>
          </w:r>
          <w:del w:id="14818" w:author="Transkribus" w:date="2019-12-11T14:30:00Z">
            <w:r w:rsidRPr="009B6BCA">
              <w:rPr>
                <w:rFonts w:ascii="Courier New" w:hAnsi="Courier New" w:cs="Courier New"/>
                <w:rtl/>
              </w:rPr>
              <w:delText>الشيخ ابى</w:delText>
            </w:r>
          </w:del>
          <w:ins w:id="14819" w:author="Transkribus" w:date="2019-12-11T14:30:00Z">
            <w:r w:rsidR="00EE6742" w:rsidRPr="00EE6742">
              <w:rPr>
                <w:rFonts w:ascii="Courier New" w:hAnsi="Courier New" w:cs="Courier New"/>
                <w:rtl/>
              </w:rPr>
              <w:t>الشيح أبى</w:t>
            </w:r>
          </w:ins>
          <w:r w:rsidR="00EE6742" w:rsidRPr="00EE6742">
            <w:rPr>
              <w:rFonts w:ascii="Courier New" w:hAnsi="Courier New" w:cs="Courier New"/>
              <w:rtl/>
            </w:rPr>
            <w:t xml:space="preserve"> القاسم </w:t>
          </w:r>
          <w:del w:id="14820" w:author="Transkribus" w:date="2019-12-11T14:30:00Z">
            <w:r w:rsidRPr="009B6BCA">
              <w:rPr>
                <w:rFonts w:ascii="Courier New" w:hAnsi="Courier New" w:cs="Courier New"/>
                <w:rtl/>
              </w:rPr>
              <w:delText>يلازمنى صباح</w:delText>
            </w:r>
          </w:del>
          <w:ins w:id="14821" w:author="Transkribus" w:date="2019-12-11T14:30:00Z">
            <w:r w:rsidR="00EE6742" w:rsidRPr="00EE6742">
              <w:rPr>
                <w:rFonts w:ascii="Courier New" w:hAnsi="Courier New" w:cs="Courier New"/>
                <w:rtl/>
              </w:rPr>
              <w:t>بلارمى صياج</w:t>
            </w:r>
          </w:ins>
          <w:r w:rsidR="00EE6742" w:rsidRPr="00EE6742">
            <w:rPr>
              <w:rFonts w:ascii="Courier New" w:hAnsi="Courier New" w:cs="Courier New"/>
              <w:rtl/>
            </w:rPr>
            <w:t xml:space="preserve"> مساء الى </w:t>
          </w:r>
          <w:del w:id="14822" w:author="Transkribus" w:date="2019-12-11T14:30:00Z">
            <w:r w:rsidRPr="009B6BCA">
              <w:rPr>
                <w:rFonts w:ascii="Courier New" w:hAnsi="Courier New" w:cs="Courier New"/>
                <w:rtl/>
              </w:rPr>
              <w:delText>ان قضى نحبه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23" w:author="Transkribus" w:date="2019-12-11T14:30:00Z">
            <w:r w:rsidR="00EE6742" w:rsidRPr="00EE6742">
              <w:rPr>
                <w:rFonts w:ascii="Courier New" w:hAnsi="Courier New" w:cs="Courier New"/>
                <w:rtl/>
              </w:rPr>
              <w:t>ابن فضى نجيه</w:t>
            </w:r>
          </w:ins>
        </w:dir>
      </w:dir>
    </w:p>
    <w:p w14:paraId="7268C9A8" w14:textId="7110F1E3" w:rsidR="00EE6742" w:rsidRPr="00EE6742" w:rsidRDefault="009B6BCA" w:rsidP="00EE6742">
      <w:pPr>
        <w:pStyle w:val="NurText"/>
        <w:bidi/>
        <w:rPr>
          <w:rFonts w:ascii="Courier New" w:hAnsi="Courier New" w:cs="Courier New"/>
        </w:rPr>
      </w:pPr>
      <w:dir w:val="rtl">
        <w:dir w:val="rtl">
          <w:del w:id="14824" w:author="Transkribus" w:date="2019-12-11T14:30:00Z">
            <w:r w:rsidRPr="009B6BCA">
              <w:rPr>
                <w:rFonts w:ascii="Courier New" w:hAnsi="Courier New" w:cs="Courier New"/>
                <w:rtl/>
              </w:rPr>
              <w:delText>ولما اشتد مرضه</w:delText>
            </w:r>
          </w:del>
          <w:ins w:id="14825" w:author="Transkribus" w:date="2019-12-11T14:30:00Z">
            <w:r w:rsidR="00EE6742" w:rsidRPr="00EE6742">
              <w:rPr>
                <w:rFonts w:ascii="Courier New" w:hAnsi="Courier New" w:cs="Courier New"/>
                <w:rtl/>
              </w:rPr>
              <w:t>ولا اشتدمرصه</w:t>
            </w:r>
          </w:ins>
          <w:r w:rsidR="00EE6742" w:rsidRPr="00EE6742">
            <w:rPr>
              <w:rFonts w:ascii="Courier New" w:hAnsi="Courier New" w:cs="Courier New"/>
              <w:rtl/>
            </w:rPr>
            <w:t xml:space="preserve"> وكان </w:t>
          </w:r>
          <w:del w:id="14826" w:author="Transkribus" w:date="2019-12-11T14:30:00Z">
            <w:r w:rsidRPr="009B6BCA">
              <w:rPr>
                <w:rFonts w:ascii="Courier New" w:hAnsi="Courier New" w:cs="Courier New"/>
                <w:rtl/>
              </w:rPr>
              <w:delText>ذات الجنب</w:delText>
            </w:r>
          </w:del>
          <w:ins w:id="14827" w:author="Transkribus" w:date="2019-12-11T14:30:00Z">
            <w:r w:rsidR="00EE6742" w:rsidRPr="00EE6742">
              <w:rPr>
                <w:rFonts w:ascii="Courier New" w:hAnsi="Courier New" w:cs="Courier New"/>
                <w:rtl/>
              </w:rPr>
              <w:t>دات الحنب</w:t>
            </w:r>
          </w:ins>
          <w:r w:rsidR="00EE6742" w:rsidRPr="00EE6742">
            <w:rPr>
              <w:rFonts w:ascii="Courier New" w:hAnsi="Courier New" w:cs="Courier New"/>
              <w:rtl/>
            </w:rPr>
            <w:t xml:space="preserve"> عن نزل</w:t>
          </w:r>
          <w:del w:id="14828" w:author="Transkribus" w:date="2019-12-11T14:30:00Z">
            <w:r w:rsidRPr="009B6BCA">
              <w:rPr>
                <w:rFonts w:ascii="Courier New" w:hAnsi="Courier New" w:cs="Courier New"/>
                <w:rtl/>
              </w:rPr>
              <w:delText>ة</w:delText>
            </w:r>
          </w:del>
          <w:ins w:id="14829"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من ر</w:t>
          </w:r>
          <w:del w:id="14830" w:author="Transkribus" w:date="2019-12-11T14:30:00Z">
            <w:r w:rsidRPr="009B6BCA">
              <w:rPr>
                <w:rFonts w:ascii="Courier New" w:hAnsi="Courier New" w:cs="Courier New"/>
                <w:rtl/>
              </w:rPr>
              <w:delText>ا</w:delText>
            </w:r>
          </w:del>
          <w:ins w:id="1483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سه واشرت عليه </w:t>
          </w:r>
          <w:del w:id="14832" w:author="Transkribus" w:date="2019-12-11T14:30:00Z">
            <w:r w:rsidRPr="009B6BCA">
              <w:rPr>
                <w:rFonts w:ascii="Courier New" w:hAnsi="Courier New" w:cs="Courier New"/>
                <w:rtl/>
              </w:rPr>
              <w:delText>ب</w:delText>
            </w:r>
          </w:del>
          <w:ins w:id="14833" w:author="Transkribus" w:date="2019-12-11T14:30:00Z">
            <w:r w:rsidR="00EE6742" w:rsidRPr="00EE6742">
              <w:rPr>
                <w:rFonts w:ascii="Courier New" w:hAnsi="Courier New" w:cs="Courier New"/>
                <w:rtl/>
              </w:rPr>
              <w:t>ي</w:t>
            </w:r>
          </w:ins>
          <w:r w:rsidR="00EE6742" w:rsidRPr="00EE6742">
            <w:rPr>
              <w:rFonts w:ascii="Courier New" w:hAnsi="Courier New" w:cs="Courier New"/>
              <w:rtl/>
            </w:rPr>
            <w:t>دواء فانشد</w:t>
          </w:r>
          <w:del w:id="148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1C7E56" w14:textId="77777777" w:rsidR="009B6BCA" w:rsidRPr="009B6BCA" w:rsidRDefault="009B6BCA" w:rsidP="009B6BCA">
      <w:pPr>
        <w:pStyle w:val="NurText"/>
        <w:bidi/>
        <w:rPr>
          <w:del w:id="14835" w:author="Transkribus" w:date="2019-12-11T14:30:00Z"/>
          <w:rFonts w:ascii="Courier New" w:hAnsi="Courier New" w:cs="Courier New"/>
        </w:rPr>
      </w:pPr>
      <w:dir w:val="rtl">
        <w:dir w:val="rtl">
          <w:del w:id="14836" w:author="Transkribus" w:date="2019-12-11T14:30:00Z">
            <w:r w:rsidRPr="009B6BCA">
              <w:rPr>
                <w:rFonts w:ascii="Courier New" w:hAnsi="Courier New" w:cs="Courier New"/>
                <w:rtl/>
              </w:rPr>
              <w:delText>لا اذود الطير عن شجر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قد بلوت المر من ثمره المديد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0D3861" w14:textId="0A27803D" w:rsidR="00EE6742" w:rsidRPr="00EE6742" w:rsidRDefault="009B6BCA" w:rsidP="00EE6742">
      <w:pPr>
        <w:pStyle w:val="NurText"/>
        <w:bidi/>
        <w:rPr>
          <w:ins w:id="14837" w:author="Transkribus" w:date="2019-12-11T14:30:00Z"/>
          <w:rFonts w:ascii="Courier New" w:hAnsi="Courier New" w:cs="Courier New"/>
        </w:rPr>
      </w:pPr>
      <w:dir w:val="rtl">
        <w:dir w:val="rtl">
          <w:ins w:id="14838" w:author="Transkribus" w:date="2019-12-11T14:30:00Z">
            <w:r w:rsidR="00EE6742" w:rsidRPr="00EE6742">
              <w:rPr>
                <w:rFonts w:ascii="Courier New" w:hAnsi="Courier New" w:cs="Courier New"/>
                <w:rtl/>
              </w:rPr>
              <w:t>الديد</w:t>
            </w:r>
          </w:ins>
        </w:dir>
      </w:dir>
    </w:p>
    <w:p w14:paraId="4B38AEF0" w14:textId="77777777" w:rsidR="00EE6742" w:rsidRPr="00EE6742" w:rsidRDefault="00EE6742" w:rsidP="00EE6742">
      <w:pPr>
        <w:pStyle w:val="NurText"/>
        <w:bidi/>
        <w:rPr>
          <w:ins w:id="14839" w:author="Transkribus" w:date="2019-12-11T14:30:00Z"/>
          <w:rFonts w:ascii="Courier New" w:hAnsi="Courier New" w:cs="Courier New"/>
        </w:rPr>
      </w:pPr>
      <w:ins w:id="14840" w:author="Transkribus" w:date="2019-12-11T14:30:00Z">
        <w:r w:rsidRPr="00EE6742">
          <w:rPr>
            <w:rFonts w:ascii="Courier New" w:hAnsi="Courier New" w:cs="Courier New"/>
            <w:rtl/>
          </w:rPr>
          <w:t>لاأدود الطبر عن سجر * فد بلون المرمن ثمرة</w:t>
        </w:r>
      </w:ins>
    </w:p>
    <w:p w14:paraId="589C14E3" w14:textId="51D84184" w:rsidR="00EE6742" w:rsidRPr="00EE6742" w:rsidRDefault="00EE6742" w:rsidP="00EE6742">
      <w:pPr>
        <w:pStyle w:val="NurText"/>
        <w:bidi/>
        <w:rPr>
          <w:rFonts w:ascii="Courier New" w:hAnsi="Courier New" w:cs="Courier New"/>
        </w:rPr>
      </w:pPr>
      <w:ins w:id="14841"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ثم </w:t>
      </w:r>
      <w:del w:id="14842" w:author="Transkribus" w:date="2019-12-11T14:30:00Z">
        <w:r w:rsidR="009B6BCA" w:rsidRPr="009B6BCA">
          <w:rPr>
            <w:rFonts w:ascii="Courier New" w:hAnsi="Courier New" w:cs="Courier New"/>
            <w:rtl/>
          </w:rPr>
          <w:delText>س</w:delText>
        </w:r>
      </w:del>
      <w:ins w:id="14843" w:author="Transkribus" w:date="2019-12-11T14:30:00Z">
        <w:r w:rsidRPr="00EE6742">
          <w:rPr>
            <w:rFonts w:ascii="Courier New" w:hAnsi="Courier New" w:cs="Courier New"/>
            <w:rtl/>
          </w:rPr>
          <w:t>ص</w:t>
        </w:r>
      </w:ins>
      <w:r w:rsidRPr="00EE6742">
        <w:rPr>
          <w:rFonts w:ascii="Courier New" w:hAnsi="Courier New" w:cs="Courier New"/>
          <w:rtl/>
        </w:rPr>
        <w:t xml:space="preserve">الته عن </w:t>
      </w:r>
      <w:del w:id="14844" w:author="Transkribus" w:date="2019-12-11T14:30:00Z">
        <w:r w:rsidR="009B6BCA" w:rsidRPr="009B6BCA">
          <w:rPr>
            <w:rFonts w:ascii="Courier New" w:hAnsi="Courier New" w:cs="Courier New"/>
            <w:rtl/>
          </w:rPr>
          <w:delText>المه فقال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845" w:author="Transkribus" w:date="2019-12-11T14:30:00Z">
        <w:r w:rsidRPr="00EE6742">
          <w:rPr>
            <w:rFonts w:ascii="Courier New" w:hAnsi="Courier New" w:cs="Courier New"/>
            <w:rtl/>
          </w:rPr>
          <w:t>المعفقال</w:t>
        </w:r>
      </w:ins>
    </w:p>
    <w:p w14:paraId="70564B4D" w14:textId="77777777" w:rsidR="009B6BCA" w:rsidRPr="009B6BCA" w:rsidRDefault="009B6BCA" w:rsidP="009B6BCA">
      <w:pPr>
        <w:pStyle w:val="NurText"/>
        <w:bidi/>
        <w:rPr>
          <w:del w:id="14846" w:author="Transkribus" w:date="2019-12-11T14:30:00Z"/>
          <w:rFonts w:ascii="Courier New" w:hAnsi="Courier New" w:cs="Courier New"/>
        </w:rPr>
      </w:pPr>
      <w:dir w:val="rtl">
        <w:dir w:val="rtl">
          <w:del w:id="14847" w:author="Transkribus" w:date="2019-12-11T14:30:00Z">
            <w:r w:rsidRPr="009B6BCA">
              <w:rPr>
                <w:rFonts w:ascii="Courier New" w:hAnsi="Courier New" w:cs="Courier New"/>
                <w:rtl/>
              </w:rPr>
              <w:delText>ما لجرح بميت ايلام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6DA3149" w14:textId="3993CDD2" w:rsidR="00EE6742" w:rsidRPr="00EE6742" w:rsidRDefault="009B6BCA" w:rsidP="00EE6742">
      <w:pPr>
        <w:pStyle w:val="NurText"/>
        <w:bidi/>
        <w:rPr>
          <w:ins w:id="14848" w:author="Transkribus" w:date="2019-12-11T14:30:00Z"/>
          <w:rFonts w:ascii="Courier New" w:hAnsi="Courier New" w:cs="Courier New"/>
        </w:rPr>
      </w:pPr>
      <w:dir w:val="rtl">
        <w:dir w:val="rtl">
          <w:ins w:id="14849" w:author="Transkribus" w:date="2019-12-11T14:30:00Z">
            <w:r w:rsidR="00EE6742" w:rsidRPr="00EE6742">
              <w:rPr>
                <w:rFonts w:ascii="Courier New" w:hAnsi="Courier New" w:cs="Courier New"/>
                <w:rtl/>
              </w:rPr>
              <w:t>*مالجرجعيب ابلام</w:t>
            </w:r>
            <w:r w:rsidR="00EE6742" w:rsidRPr="00EE6742">
              <w:rPr>
                <w:rFonts w:ascii="Courier New" w:hAnsi="Courier New" w:cs="Courier New"/>
                <w:rtl/>
              </w:rPr>
              <w:tab/>
              <w:t>*</w:t>
            </w:r>
          </w:ins>
        </w:dir>
      </w:dir>
    </w:p>
    <w:p w14:paraId="2BA1C225" w14:textId="77777777" w:rsidR="00EE6742" w:rsidRPr="00EE6742" w:rsidRDefault="00EE6742" w:rsidP="00EE6742">
      <w:pPr>
        <w:pStyle w:val="NurText"/>
        <w:bidi/>
        <w:rPr>
          <w:ins w:id="14850" w:author="Transkribus" w:date="2019-12-11T14:30:00Z"/>
          <w:rFonts w:ascii="Courier New" w:hAnsi="Courier New" w:cs="Courier New"/>
        </w:rPr>
      </w:pPr>
      <w:ins w:id="14851" w:author="Transkribus" w:date="2019-12-11T14:30:00Z">
        <w:r w:rsidRPr="00EE6742">
          <w:rPr>
            <w:rFonts w:ascii="Courier New" w:hAnsi="Courier New" w:cs="Courier New"/>
            <w:rtl/>
          </w:rPr>
          <w:t>الحفيف)</w:t>
        </w:r>
      </w:ins>
    </w:p>
    <w:p w14:paraId="77A1CC65" w14:textId="56840A1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وكان </w:t>
      </w:r>
      <w:del w:id="14852" w:author="Transkribus" w:date="2019-12-11T14:30:00Z">
        <w:r w:rsidR="009B6BCA" w:rsidRPr="009B6BCA">
          <w:rPr>
            <w:rFonts w:ascii="Courier New" w:hAnsi="Courier New" w:cs="Courier New"/>
            <w:rtl/>
          </w:rPr>
          <w:delText>سيرتى</w:delText>
        </w:r>
      </w:del>
      <w:ins w:id="14853" w:author="Transkribus" w:date="2019-12-11T14:30:00Z">
        <w:r w:rsidRPr="00EE6742">
          <w:rPr>
            <w:rFonts w:ascii="Courier New" w:hAnsi="Courier New" w:cs="Courier New"/>
            <w:rtl/>
          </w:rPr>
          <w:t>صيرق</w:t>
        </w:r>
      </w:ins>
      <w:r w:rsidRPr="00EE6742">
        <w:rPr>
          <w:rFonts w:ascii="Courier New" w:hAnsi="Courier New" w:cs="Courier New"/>
          <w:rtl/>
        </w:rPr>
        <w:t xml:space="preserve"> فى هذه </w:t>
      </w:r>
      <w:del w:id="14854" w:author="Transkribus" w:date="2019-12-11T14:30:00Z">
        <w:r w:rsidR="009B6BCA" w:rsidRPr="009B6BCA">
          <w:rPr>
            <w:rFonts w:ascii="Courier New" w:hAnsi="Courier New" w:cs="Courier New"/>
            <w:rtl/>
          </w:rPr>
          <w:delText>المدة اننى اقرئ</w:delText>
        </w:r>
      </w:del>
      <w:ins w:id="14855" w:author="Transkribus" w:date="2019-12-11T14:30:00Z">
        <w:r w:rsidRPr="00EE6742">
          <w:rPr>
            <w:rFonts w:ascii="Courier New" w:hAnsi="Courier New" w:cs="Courier New"/>
            <w:rtl/>
          </w:rPr>
          <w:t>المذة ابنى افرى</w:t>
        </w:r>
      </w:ins>
      <w:r w:rsidRPr="00EE6742">
        <w:rPr>
          <w:rFonts w:ascii="Courier New" w:hAnsi="Courier New" w:cs="Courier New"/>
          <w:rtl/>
        </w:rPr>
        <w:t xml:space="preserve"> الناس بال</w:t>
      </w:r>
      <w:del w:id="14856" w:author="Transkribus" w:date="2019-12-11T14:30:00Z">
        <w:r w:rsidR="009B6BCA" w:rsidRPr="009B6BCA">
          <w:rPr>
            <w:rFonts w:ascii="Courier New" w:hAnsi="Courier New" w:cs="Courier New"/>
            <w:rtl/>
          </w:rPr>
          <w:delText>ج</w:delText>
        </w:r>
      </w:del>
      <w:ins w:id="14857" w:author="Transkribus" w:date="2019-12-11T14:30:00Z">
        <w:r w:rsidRPr="00EE6742">
          <w:rPr>
            <w:rFonts w:ascii="Courier New" w:hAnsi="Courier New" w:cs="Courier New"/>
            <w:rtl/>
          </w:rPr>
          <w:t>ح</w:t>
        </w:r>
      </w:ins>
      <w:r w:rsidRPr="00EE6742">
        <w:rPr>
          <w:rFonts w:ascii="Courier New" w:hAnsi="Courier New" w:cs="Courier New"/>
          <w:rtl/>
        </w:rPr>
        <w:t>ام</w:t>
      </w:r>
      <w:del w:id="14858" w:author="Transkribus" w:date="2019-12-11T14:30:00Z">
        <w:r w:rsidR="009B6BCA" w:rsidRPr="009B6BCA">
          <w:rPr>
            <w:rFonts w:ascii="Courier New" w:hAnsi="Courier New" w:cs="Courier New"/>
            <w:rtl/>
          </w:rPr>
          <w:delText>ع</w:delText>
        </w:r>
      </w:del>
      <w:ins w:id="14859" w:author="Transkribus" w:date="2019-12-11T14:30:00Z">
        <w:r w:rsidRPr="00EE6742">
          <w:rPr>
            <w:rFonts w:ascii="Courier New" w:hAnsi="Courier New" w:cs="Courier New"/>
            <w:rtl/>
          </w:rPr>
          <w:t>م</w:t>
        </w:r>
      </w:ins>
      <w:r w:rsidRPr="00EE6742">
        <w:rPr>
          <w:rFonts w:ascii="Courier New" w:hAnsi="Courier New" w:cs="Courier New"/>
          <w:rtl/>
        </w:rPr>
        <w:t xml:space="preserve"> الازهر من </w:t>
      </w:r>
      <w:del w:id="14860" w:author="Transkribus" w:date="2019-12-11T14:30:00Z">
        <w:r w:rsidR="009B6BCA" w:rsidRPr="009B6BCA">
          <w:rPr>
            <w:rFonts w:ascii="Courier New" w:hAnsi="Courier New" w:cs="Courier New"/>
            <w:rtl/>
          </w:rPr>
          <w:delText>ا</w:delText>
        </w:r>
      </w:del>
      <w:ins w:id="14861" w:author="Transkribus" w:date="2019-12-11T14:30:00Z">
        <w:r w:rsidRPr="00EE6742">
          <w:rPr>
            <w:rFonts w:ascii="Courier New" w:hAnsi="Courier New" w:cs="Courier New"/>
            <w:rtl/>
          </w:rPr>
          <w:t>أ</w:t>
        </w:r>
      </w:ins>
      <w:r w:rsidRPr="00EE6742">
        <w:rPr>
          <w:rFonts w:ascii="Courier New" w:hAnsi="Courier New" w:cs="Courier New"/>
          <w:rtl/>
        </w:rPr>
        <w:t xml:space="preserve">ول النهار الى </w:t>
      </w:r>
      <w:del w:id="14862" w:author="Transkribus" w:date="2019-12-11T14:30:00Z">
        <w:r w:rsidR="009B6BCA" w:rsidRPr="009B6BCA">
          <w:rPr>
            <w:rFonts w:ascii="Courier New" w:hAnsi="Courier New" w:cs="Courier New"/>
            <w:rtl/>
          </w:rPr>
          <w:delText>ن</w:delText>
        </w:r>
      </w:del>
      <w:ins w:id="14863" w:author="Transkribus" w:date="2019-12-11T14:30:00Z">
        <w:r w:rsidRPr="00EE6742">
          <w:rPr>
            <w:rFonts w:ascii="Courier New" w:hAnsi="Courier New" w:cs="Courier New"/>
            <w:rtl/>
          </w:rPr>
          <w:t>ب</w:t>
        </w:r>
      </w:ins>
      <w:r w:rsidRPr="00EE6742">
        <w:rPr>
          <w:rFonts w:ascii="Courier New" w:hAnsi="Courier New" w:cs="Courier New"/>
          <w:rtl/>
        </w:rPr>
        <w:t>حو الساعة</w:t>
      </w:r>
    </w:p>
    <w:p w14:paraId="2285327C" w14:textId="77777777" w:rsidR="009B6BCA" w:rsidRPr="009B6BCA" w:rsidRDefault="00EE6742" w:rsidP="009B6BCA">
      <w:pPr>
        <w:pStyle w:val="NurText"/>
        <w:bidi/>
        <w:rPr>
          <w:del w:id="14864" w:author="Transkribus" w:date="2019-12-11T14:30:00Z"/>
          <w:rFonts w:ascii="Courier New" w:hAnsi="Courier New" w:cs="Courier New"/>
        </w:rPr>
      </w:pPr>
      <w:r w:rsidRPr="00EE6742">
        <w:rPr>
          <w:rFonts w:ascii="Courier New" w:hAnsi="Courier New" w:cs="Courier New"/>
          <w:rtl/>
        </w:rPr>
        <w:t>الرابعة</w:t>
      </w:r>
      <w:del w:id="148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2B3F6C" w14:textId="0239E03B" w:rsidR="00EE6742" w:rsidRPr="00EE6742" w:rsidRDefault="009B6BCA" w:rsidP="00EE6742">
      <w:pPr>
        <w:pStyle w:val="NurText"/>
        <w:bidi/>
        <w:rPr>
          <w:rFonts w:ascii="Courier New" w:hAnsi="Courier New" w:cs="Courier New"/>
        </w:rPr>
      </w:pPr>
      <w:dir w:val="rtl">
        <w:dir w:val="rtl">
          <w:del w:id="14866" w:author="Transkribus" w:date="2019-12-11T14:30:00Z">
            <w:r w:rsidRPr="009B6BCA">
              <w:rPr>
                <w:rFonts w:ascii="Courier New" w:hAnsi="Courier New" w:cs="Courier New"/>
                <w:rtl/>
              </w:rPr>
              <w:delText>وسط</w:delText>
            </w:r>
          </w:del>
          <w:ins w:id="14867" w:author="Transkribus" w:date="2019-12-11T14:30:00Z">
            <w:r w:rsidR="00EE6742" w:rsidRPr="00EE6742">
              <w:rPr>
                <w:rFonts w:ascii="Courier New" w:hAnsi="Courier New" w:cs="Courier New"/>
                <w:rtl/>
              </w:rPr>
              <w:t xml:space="preserve"> ووسط النهار بابقى من بقر الطب وعيره وأخر</w:t>
            </w:r>
          </w:ins>
          <w:r w:rsidR="00EE6742" w:rsidRPr="00EE6742">
            <w:rPr>
              <w:rFonts w:ascii="Courier New" w:hAnsi="Courier New" w:cs="Courier New"/>
              <w:rtl/>
            </w:rPr>
            <w:t xml:space="preserve"> النهار </w:t>
          </w:r>
          <w:del w:id="14868" w:author="Transkribus" w:date="2019-12-11T14:30:00Z">
            <w:r w:rsidRPr="009B6BCA">
              <w:rPr>
                <w:rFonts w:ascii="Courier New" w:hAnsi="Courier New" w:cs="Courier New"/>
                <w:rtl/>
              </w:rPr>
              <w:delText>ياتى من يقرا الطب وغيرهم واخر النهار ارجع الى الجامع</w:delText>
            </w:r>
          </w:del>
          <w:ins w:id="14869" w:author="Transkribus" w:date="2019-12-11T14:30:00Z">
            <w:r w:rsidR="00EE6742" w:rsidRPr="00EE6742">
              <w:rPr>
                <w:rFonts w:ascii="Courier New" w:hAnsi="Courier New" w:cs="Courier New"/>
                <w:rtl/>
              </w:rPr>
              <w:t>اأرجع الى الحامم</w:t>
            </w:r>
          </w:ins>
          <w:r w:rsidR="00EE6742" w:rsidRPr="00EE6742">
            <w:rPr>
              <w:rFonts w:ascii="Courier New" w:hAnsi="Courier New" w:cs="Courier New"/>
              <w:rtl/>
            </w:rPr>
            <w:t xml:space="preserve"> الازهر فيقرا</w:t>
          </w:r>
          <w:del w:id="14870" w:author="Transkribus" w:date="2019-12-11T14:30:00Z">
            <w:r w:rsidRPr="009B6BCA">
              <w:rPr>
                <w:rFonts w:ascii="Courier New" w:hAnsi="Courier New" w:cs="Courier New"/>
                <w:rtl/>
              </w:rPr>
              <w:delText xml:space="preserve"> قوم اخرون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89BE43" w14:textId="77777777" w:rsidR="009B6BCA" w:rsidRPr="009B6BCA" w:rsidRDefault="009B6BCA" w:rsidP="009B6BCA">
      <w:pPr>
        <w:pStyle w:val="NurText"/>
        <w:bidi/>
        <w:rPr>
          <w:del w:id="14871" w:author="Transkribus" w:date="2019-12-11T14:30:00Z"/>
          <w:rFonts w:ascii="Courier New" w:hAnsi="Courier New" w:cs="Courier New"/>
        </w:rPr>
      </w:pPr>
      <w:dir w:val="rtl">
        <w:dir w:val="rtl">
          <w:ins w:id="14872" w:author="Transkribus" w:date="2019-12-11T14:30:00Z">
            <w:r w:rsidR="00EE6742" w:rsidRPr="00EE6742">
              <w:rPr>
                <w:rFonts w:ascii="Courier New" w:hAnsi="Courier New" w:cs="Courier New"/>
                <w:rtl/>
              </w:rPr>
              <w:t xml:space="preserve">وم امرون </w:t>
            </w:r>
          </w:ins>
          <w:r w:rsidR="00EE6742" w:rsidRPr="00EE6742">
            <w:rPr>
              <w:rFonts w:ascii="Courier New" w:hAnsi="Courier New" w:cs="Courier New"/>
              <w:rtl/>
            </w:rPr>
            <w:t xml:space="preserve">وفى الليل </w:t>
          </w:r>
          <w:del w:id="14873" w:author="Transkribus" w:date="2019-12-11T14:30:00Z">
            <w:r w:rsidRPr="009B6BCA">
              <w:rPr>
                <w:rFonts w:ascii="Courier New" w:hAnsi="Courier New" w:cs="Courier New"/>
                <w:rtl/>
              </w:rPr>
              <w:delText>اشتغل مع نفسي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2CC81C" w14:textId="2837E8EF" w:rsidR="00EE6742" w:rsidRPr="00EE6742" w:rsidRDefault="009B6BCA" w:rsidP="00EE6742">
      <w:pPr>
        <w:pStyle w:val="NurText"/>
        <w:bidi/>
        <w:rPr>
          <w:rFonts w:ascii="Courier New" w:hAnsi="Courier New" w:cs="Courier New"/>
        </w:rPr>
      </w:pPr>
      <w:dir w:val="rtl">
        <w:dir w:val="rtl">
          <w:ins w:id="14874" w:author="Transkribus" w:date="2019-12-11T14:30:00Z">
            <w:r w:rsidR="00EE6742" w:rsidRPr="00EE6742">
              <w:rPr>
                <w:rFonts w:ascii="Courier New" w:hAnsi="Courier New" w:cs="Courier New"/>
                <w:rtl/>
              </w:rPr>
              <w:t xml:space="preserve">اشسستعل مير نفسى </w:t>
            </w:r>
          </w:ins>
          <w:r w:rsidR="00EE6742" w:rsidRPr="00EE6742">
            <w:rPr>
              <w:rFonts w:ascii="Courier New" w:hAnsi="Courier New" w:cs="Courier New"/>
              <w:rtl/>
            </w:rPr>
            <w:t xml:space="preserve">ولم </w:t>
          </w:r>
          <w:del w:id="14875" w:author="Transkribus" w:date="2019-12-11T14:30:00Z">
            <w:r w:rsidRPr="009B6BCA">
              <w:rPr>
                <w:rFonts w:ascii="Courier New" w:hAnsi="Courier New" w:cs="Courier New"/>
                <w:rtl/>
              </w:rPr>
              <w:delText>ا</w:delText>
            </w:r>
          </w:del>
          <w:ins w:id="1487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زل على ذلك الى ان </w:t>
          </w:r>
          <w:del w:id="14877" w:author="Transkribus" w:date="2019-12-11T14:30:00Z">
            <w:r w:rsidRPr="009B6BCA">
              <w:rPr>
                <w:rFonts w:ascii="Courier New" w:hAnsi="Courier New" w:cs="Courier New"/>
                <w:rtl/>
              </w:rPr>
              <w:delText>ت</w:delText>
            </w:r>
          </w:del>
          <w:ins w:id="1487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وفى الملك العزيز وكان </w:t>
          </w:r>
          <w:del w:id="14879" w:author="Transkribus" w:date="2019-12-11T14:30:00Z">
            <w:r w:rsidRPr="009B6BCA">
              <w:rPr>
                <w:rFonts w:ascii="Courier New" w:hAnsi="Courier New" w:cs="Courier New"/>
                <w:rtl/>
              </w:rPr>
              <w:delText>شابا كريما شجاعا كثير الحياء لا يحسن قول 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880" w:author="Transkribus" w:date="2019-12-11T14:30:00Z">
            <w:r w:rsidR="00EE6742" w:rsidRPr="00EE6742">
              <w:rPr>
                <w:rFonts w:ascii="Courier New" w:hAnsi="Courier New" w:cs="Courier New"/>
                <w:rtl/>
              </w:rPr>
              <w:t>شايا</w:t>
            </w:r>
          </w:ins>
        </w:dir>
      </w:dir>
    </w:p>
    <w:p w14:paraId="4C05A4A6" w14:textId="03EFDD9D" w:rsidR="00EE6742" w:rsidRPr="00EE6742" w:rsidRDefault="009B6BCA" w:rsidP="00EE6742">
      <w:pPr>
        <w:pStyle w:val="NurText"/>
        <w:bidi/>
        <w:rPr>
          <w:ins w:id="14881" w:author="Transkribus" w:date="2019-12-11T14:30:00Z"/>
          <w:rFonts w:ascii="Courier New" w:hAnsi="Courier New" w:cs="Courier New"/>
        </w:rPr>
      </w:pPr>
      <w:dir w:val="rtl">
        <w:dir w:val="rtl">
          <w:del w:id="14882" w:author="Transkribus" w:date="2019-12-11T14:30:00Z">
            <w:r w:rsidRPr="009B6BCA">
              <w:rPr>
                <w:rFonts w:ascii="Courier New" w:hAnsi="Courier New" w:cs="Courier New"/>
                <w:rtl/>
              </w:rPr>
              <w:delText xml:space="preserve">وكان مع حداثة سنه وشرخ شبابه كامل العفة عن </w:delText>
            </w:r>
          </w:del>
          <w:ins w:id="14883" w:author="Transkribus" w:date="2019-12-11T14:30:00Z">
            <w:r w:rsidR="00EE6742" w:rsidRPr="00EE6742">
              <w:rPr>
                <w:rFonts w:ascii="Courier New" w:hAnsi="Courier New" w:cs="Courier New"/>
                <w:rtl/>
              </w:rPr>
              <w:t>كريما شجحاها كتر الحباء الاحسن قول لاوكان مم حداثةسته وشرهشيابه كامل العقةعن</w:t>
            </w:r>
          </w:ins>
        </w:dir>
      </w:dir>
    </w:p>
    <w:p w14:paraId="241579C6" w14:textId="77777777" w:rsidR="009B6BCA" w:rsidRPr="009B6BCA" w:rsidRDefault="00EE6742" w:rsidP="009B6BCA">
      <w:pPr>
        <w:pStyle w:val="NurText"/>
        <w:bidi/>
        <w:rPr>
          <w:del w:id="14884" w:author="Transkribus" w:date="2019-12-11T14:30:00Z"/>
          <w:rFonts w:ascii="Courier New" w:hAnsi="Courier New" w:cs="Courier New"/>
        </w:rPr>
      </w:pPr>
      <w:r w:rsidRPr="00EE6742">
        <w:rPr>
          <w:rFonts w:ascii="Courier New" w:hAnsi="Courier New" w:cs="Courier New"/>
          <w:rtl/>
        </w:rPr>
        <w:t>الاموال والفروج</w:t>
      </w:r>
      <w:del w:id="148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ED5B12" w14:textId="77777777" w:rsidR="009B6BCA" w:rsidRPr="009B6BCA" w:rsidRDefault="009B6BCA" w:rsidP="009B6BCA">
      <w:pPr>
        <w:pStyle w:val="NurText"/>
        <w:bidi/>
        <w:rPr>
          <w:del w:id="14886" w:author="Transkribus" w:date="2019-12-11T14:30:00Z"/>
          <w:rFonts w:ascii="Courier New" w:hAnsi="Courier New" w:cs="Courier New"/>
        </w:rPr>
      </w:pPr>
      <w:dir w:val="rtl">
        <w:dir w:val="rtl">
          <w:del w:id="14887" w:author="Transkribus" w:date="2019-12-11T14:30:00Z">
            <w:r w:rsidRPr="009B6BCA">
              <w:rPr>
                <w:rFonts w:ascii="Courier New" w:hAnsi="Courier New" w:cs="Courier New"/>
                <w:rtl/>
              </w:rPr>
              <w:delText>اقول ثم ان الشيخ موفق الدين اقام بالقاهرة بعد ذلك مدة وله الرتب والجرايات من اولاد الملك الناصر صلاح الدين واتى الى مصر ذلك الغلاء العظيم والموتان الذى لم يشاهد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F8A6347" w14:textId="358F6ACD" w:rsidR="00EE6742" w:rsidRPr="00EE6742" w:rsidRDefault="009B6BCA" w:rsidP="00EE6742">
      <w:pPr>
        <w:pStyle w:val="NurText"/>
        <w:bidi/>
        <w:rPr>
          <w:ins w:id="14888" w:author="Transkribus" w:date="2019-12-11T14:30:00Z"/>
          <w:rFonts w:ascii="Courier New" w:hAnsi="Courier New" w:cs="Courier New"/>
        </w:rPr>
      </w:pPr>
      <w:dir w:val="rtl">
        <w:dir w:val="rtl">
          <w:del w:id="14889" w:author="Transkribus" w:date="2019-12-11T14:30:00Z">
            <w:r w:rsidRPr="009B6BCA">
              <w:rPr>
                <w:rFonts w:ascii="Courier New" w:hAnsi="Courier New" w:cs="Courier New"/>
                <w:rtl/>
              </w:rPr>
              <w:delText>والف الشيخ</w:delText>
            </w:r>
          </w:del>
          <w:ins w:id="14890" w:author="Transkribus" w:date="2019-12-11T14:30:00Z">
            <w:r w:rsidR="00EE6742" w:rsidRPr="00EE6742">
              <w:rPr>
                <w:rFonts w:ascii="Courier New" w:hAnsi="Courier New" w:cs="Courier New"/>
                <w:rtl/>
              </w:rPr>
              <w:t xml:space="preserve"> ااقولاثم ان الشيم</w:t>
            </w:r>
          </w:ins>
          <w:r w:rsidR="00EE6742" w:rsidRPr="00EE6742">
            <w:rPr>
              <w:rFonts w:ascii="Courier New" w:hAnsi="Courier New" w:cs="Courier New"/>
              <w:rtl/>
            </w:rPr>
            <w:t xml:space="preserve"> موفق الدين </w:t>
          </w:r>
          <w:del w:id="14891" w:author="Transkribus" w:date="2019-12-11T14:30:00Z">
            <w:r w:rsidRPr="009B6BCA">
              <w:rPr>
                <w:rFonts w:ascii="Courier New" w:hAnsi="Courier New" w:cs="Courier New"/>
                <w:rtl/>
              </w:rPr>
              <w:delText>فى ذلك كتابا ذكر فيه اشياء</w:delText>
            </w:r>
          </w:del>
          <w:ins w:id="14892" w:author="Transkribus" w:date="2019-12-11T14:30:00Z">
            <w:r w:rsidR="00EE6742" w:rsidRPr="00EE6742">
              <w:rPr>
                <w:rFonts w:ascii="Courier New" w:hAnsi="Courier New" w:cs="Courier New"/>
                <w:rtl/>
              </w:rPr>
              <w:t>ألام بالقاهرة بعد ذلكهذة وله الراتب</w:t>
            </w:r>
          </w:ins>
        </w:dir>
      </w:dir>
    </w:p>
    <w:p w14:paraId="4B0F4EA5" w14:textId="77777777" w:rsidR="00EE6742" w:rsidRPr="00EE6742" w:rsidRDefault="00EE6742" w:rsidP="00EE6742">
      <w:pPr>
        <w:pStyle w:val="NurText"/>
        <w:bidi/>
        <w:rPr>
          <w:ins w:id="14893" w:author="Transkribus" w:date="2019-12-11T14:30:00Z"/>
          <w:rFonts w:ascii="Courier New" w:hAnsi="Courier New" w:cs="Courier New"/>
        </w:rPr>
      </w:pPr>
      <w:ins w:id="14894" w:author="Transkribus" w:date="2019-12-11T14:30:00Z">
        <w:r w:rsidRPr="00EE6742">
          <w:rPr>
            <w:rFonts w:ascii="Courier New" w:hAnsi="Courier New" w:cs="Courier New"/>
            <w:rtl/>
          </w:rPr>
          <w:t>والجرامان من أولاد الملك الناصر سلاح الدين وأبفى الى مصر ذلك النسلاء العطم والمونان</w:t>
        </w:r>
      </w:ins>
    </w:p>
    <w:p w14:paraId="2548DE18" w14:textId="73F6EF71" w:rsidR="00EE6742" w:rsidRPr="00EE6742" w:rsidRDefault="00EE6742" w:rsidP="00EE6742">
      <w:pPr>
        <w:pStyle w:val="NurText"/>
        <w:bidi/>
        <w:rPr>
          <w:ins w:id="14895" w:author="Transkribus" w:date="2019-12-11T14:30:00Z"/>
          <w:rFonts w:ascii="Courier New" w:hAnsi="Courier New" w:cs="Courier New"/>
        </w:rPr>
      </w:pPr>
      <w:ins w:id="14896" w:author="Transkribus" w:date="2019-12-11T14:30:00Z">
        <w:r w:rsidRPr="00EE6742">
          <w:rPr>
            <w:rFonts w:ascii="Courier New" w:hAnsi="Courier New" w:cs="Courier New"/>
            <w:rtl/>
          </w:rPr>
          <w:t>الذى لم بشاهد متله والف الشيح موفق الدين فى ذلك ٣تاباذ كمريه أشياء</w:t>
        </w:r>
      </w:ins>
      <w:r w:rsidRPr="00EE6742">
        <w:rPr>
          <w:rFonts w:ascii="Courier New" w:hAnsi="Courier New" w:cs="Courier New"/>
          <w:rtl/>
        </w:rPr>
        <w:t xml:space="preserve"> شاهدها </w:t>
      </w:r>
      <w:del w:id="14897" w:author="Transkribus" w:date="2019-12-11T14:30:00Z">
        <w:r w:rsidR="009B6BCA" w:rsidRPr="009B6BCA">
          <w:rPr>
            <w:rFonts w:ascii="Courier New" w:hAnsi="Courier New" w:cs="Courier New"/>
            <w:rtl/>
          </w:rPr>
          <w:delText>او</w:delText>
        </w:r>
      </w:del>
      <w:ins w:id="14898" w:author="Transkribus" w:date="2019-12-11T14:30:00Z">
        <w:r w:rsidRPr="00EE6742">
          <w:rPr>
            <w:rFonts w:ascii="Courier New" w:hAnsi="Courier New" w:cs="Courier New"/>
            <w:rtl/>
          </w:rPr>
          <w:t>أو</w:t>
        </w:r>
      </w:ins>
      <w:r w:rsidRPr="00EE6742">
        <w:rPr>
          <w:rFonts w:ascii="Courier New" w:hAnsi="Courier New" w:cs="Courier New"/>
          <w:rtl/>
        </w:rPr>
        <w:t xml:space="preserve"> سمعها</w:t>
      </w:r>
      <w:del w:id="14899" w:author="Transkribus" w:date="2019-12-11T14:30:00Z">
        <w:r w:rsidR="009B6BCA" w:rsidRPr="009B6BCA">
          <w:rPr>
            <w:rFonts w:ascii="Courier New" w:hAnsi="Courier New" w:cs="Courier New"/>
            <w:rtl/>
          </w:rPr>
          <w:delText xml:space="preserve"> ممن عاينها تذهل</w:delText>
        </w:r>
      </w:del>
    </w:p>
    <w:p w14:paraId="777D0380" w14:textId="11D3943A" w:rsidR="00EE6742" w:rsidRPr="00EE6742" w:rsidRDefault="00EE6742" w:rsidP="00EE6742">
      <w:pPr>
        <w:pStyle w:val="NurText"/>
        <w:bidi/>
        <w:rPr>
          <w:rFonts w:ascii="Courier New" w:hAnsi="Courier New" w:cs="Courier New"/>
        </w:rPr>
      </w:pPr>
      <w:ins w:id="14900" w:author="Transkribus" w:date="2019-12-11T14:30:00Z">
        <w:r w:rsidRPr="00EE6742">
          <w:rPr>
            <w:rFonts w:ascii="Courier New" w:hAnsi="Courier New" w:cs="Courier New"/>
            <w:rtl/>
          </w:rPr>
          <w:t>من عابناتدهل</w:t>
        </w:r>
      </w:ins>
      <w:r w:rsidRPr="00EE6742">
        <w:rPr>
          <w:rFonts w:ascii="Courier New" w:hAnsi="Courier New" w:cs="Courier New"/>
          <w:rtl/>
        </w:rPr>
        <w:t xml:space="preserve"> العقل وسمى ذلك الكتاب كتاب </w:t>
      </w:r>
      <w:del w:id="14901" w:author="Transkribus" w:date="2019-12-11T14:30:00Z">
        <w:r w:rsidR="009B6BCA" w:rsidRPr="009B6BCA">
          <w:rPr>
            <w:rFonts w:ascii="Courier New" w:hAnsi="Courier New" w:cs="Courier New"/>
            <w:rtl/>
          </w:rPr>
          <w:delText>الافادة والاعتبار</w:delText>
        </w:r>
      </w:del>
      <w:ins w:id="14902" w:author="Transkribus" w:date="2019-12-11T14:30:00Z">
        <w:r w:rsidRPr="00EE6742">
          <w:rPr>
            <w:rFonts w:ascii="Courier New" w:hAnsi="Courier New" w:cs="Courier New"/>
            <w:rtl/>
          </w:rPr>
          <w:t>الاعادة والاعشمار</w:t>
        </w:r>
      </w:ins>
      <w:r w:rsidRPr="00EE6742">
        <w:rPr>
          <w:rFonts w:ascii="Courier New" w:hAnsi="Courier New" w:cs="Courier New"/>
          <w:rtl/>
        </w:rPr>
        <w:t xml:space="preserve"> فى الامور المشاهدة</w:t>
      </w:r>
      <w:del w:id="14903" w:author="Transkribus" w:date="2019-12-11T14:30:00Z">
        <w:r w:rsidR="009B6BCA" w:rsidRPr="009B6BCA">
          <w:rPr>
            <w:rFonts w:ascii="Courier New" w:hAnsi="Courier New" w:cs="Courier New"/>
            <w:rtl/>
          </w:rPr>
          <w:delText xml:space="preserve"> والحوادث المعاينة بارض مصر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1FC3BF7" w14:textId="6B4CB20B" w:rsidR="00EE6742" w:rsidRPr="00EE6742" w:rsidRDefault="009B6BCA" w:rsidP="00EE6742">
      <w:pPr>
        <w:pStyle w:val="NurText"/>
        <w:bidi/>
        <w:rPr>
          <w:ins w:id="14904" w:author="Transkribus" w:date="2019-12-11T14:30:00Z"/>
          <w:rFonts w:ascii="Courier New" w:hAnsi="Courier New" w:cs="Courier New"/>
        </w:rPr>
      </w:pPr>
      <w:dir w:val="rtl">
        <w:dir w:val="rtl">
          <w:ins w:id="14905" w:author="Transkribus" w:date="2019-12-11T14:30:00Z">
            <w:r w:rsidR="00EE6742" w:rsidRPr="00EE6742">
              <w:rPr>
                <w:rFonts w:ascii="Courier New" w:hAnsi="Courier New" w:cs="Courier New"/>
                <w:rtl/>
              </w:rPr>
              <w:t xml:space="preserve">والحوادت المعاة ارس مصر </w:t>
            </w:r>
          </w:ins>
          <w:r w:rsidR="00EE6742" w:rsidRPr="00EE6742">
            <w:rPr>
              <w:rFonts w:ascii="Courier New" w:hAnsi="Courier New" w:cs="Courier New"/>
              <w:rtl/>
            </w:rPr>
            <w:t xml:space="preserve">ثم </w:t>
          </w:r>
          <w:del w:id="14906" w:author="Transkribus" w:date="2019-12-11T14:30:00Z">
            <w:r w:rsidRPr="009B6BCA">
              <w:rPr>
                <w:rFonts w:ascii="Courier New" w:hAnsi="Courier New" w:cs="Courier New"/>
                <w:rtl/>
              </w:rPr>
              <w:delText>لما ملك</w:delText>
            </w:r>
          </w:del>
          <w:ins w:id="14907" w:author="Transkribus" w:date="2019-12-11T14:30:00Z">
            <w:r w:rsidR="00EE6742" w:rsidRPr="00EE6742">
              <w:rPr>
                <w:rFonts w:ascii="Courier New" w:hAnsi="Courier New" w:cs="Courier New"/>
                <w:rtl/>
              </w:rPr>
              <w:t>لماملك</w:t>
            </w:r>
          </w:ins>
          <w:r w:rsidR="00EE6742" w:rsidRPr="00EE6742">
            <w:rPr>
              <w:rFonts w:ascii="Courier New" w:hAnsi="Courier New" w:cs="Courier New"/>
              <w:rtl/>
            </w:rPr>
            <w:t xml:space="preserve"> السلطان الملك العادل سيف الدين </w:t>
          </w:r>
          <w:del w:id="14908" w:author="Transkribus" w:date="2019-12-11T14:30:00Z">
            <w:r w:rsidRPr="009B6BCA">
              <w:rPr>
                <w:rFonts w:ascii="Courier New" w:hAnsi="Courier New" w:cs="Courier New"/>
                <w:rtl/>
              </w:rPr>
              <w:delText>ابو بكر بن ايوب</w:delText>
            </w:r>
          </w:del>
          <w:ins w:id="14909" w:author="Transkribus" w:date="2019-12-11T14:30:00Z">
            <w:r w:rsidR="00EE6742" w:rsidRPr="00EE6742">
              <w:rPr>
                <w:rFonts w:ascii="Courier New" w:hAnsi="Courier New" w:cs="Courier New"/>
                <w:rtl/>
              </w:rPr>
              <w:t>أبو بكرن</w:t>
            </w:r>
          </w:ins>
        </w:dir>
      </w:dir>
    </w:p>
    <w:p w14:paraId="14952CF4" w14:textId="6008C472" w:rsidR="00EE6742" w:rsidRPr="00EE6742" w:rsidRDefault="00EE6742" w:rsidP="00EE6742">
      <w:pPr>
        <w:pStyle w:val="NurText"/>
        <w:bidi/>
        <w:rPr>
          <w:ins w:id="14910" w:author="Transkribus" w:date="2019-12-11T14:30:00Z"/>
          <w:rFonts w:ascii="Courier New" w:hAnsi="Courier New" w:cs="Courier New"/>
        </w:rPr>
      </w:pPr>
      <w:ins w:id="14911" w:author="Transkribus" w:date="2019-12-11T14:30:00Z">
        <w:r w:rsidRPr="00EE6742">
          <w:rPr>
            <w:rFonts w:ascii="Courier New" w:hAnsi="Courier New" w:cs="Courier New"/>
            <w:rtl/>
          </w:rPr>
          <w:t xml:space="preserve"> أيوب</w:t>
        </w:r>
      </w:ins>
      <w:r w:rsidRPr="00EE6742">
        <w:rPr>
          <w:rFonts w:ascii="Courier New" w:hAnsi="Courier New" w:cs="Courier New"/>
          <w:rtl/>
        </w:rPr>
        <w:t xml:space="preserve"> الديار </w:t>
      </w:r>
      <w:del w:id="14912" w:author="Transkribus" w:date="2019-12-11T14:30:00Z">
        <w:r w:rsidR="009B6BCA" w:rsidRPr="009B6BCA">
          <w:rPr>
            <w:rFonts w:ascii="Courier New" w:hAnsi="Courier New" w:cs="Courier New"/>
            <w:rtl/>
          </w:rPr>
          <w:delText>المصرية واكثر</w:delText>
        </w:r>
      </w:del>
      <w:ins w:id="14913" w:author="Transkribus" w:date="2019-12-11T14:30:00Z">
        <w:r w:rsidRPr="00EE6742">
          <w:rPr>
            <w:rFonts w:ascii="Courier New" w:hAnsi="Courier New" w:cs="Courier New"/>
            <w:rtl/>
          </w:rPr>
          <w:t>المصرة وأكتر</w:t>
        </w:r>
      </w:ins>
      <w:r w:rsidRPr="00EE6742">
        <w:rPr>
          <w:rFonts w:ascii="Courier New" w:hAnsi="Courier New" w:cs="Courier New"/>
          <w:rtl/>
        </w:rPr>
        <w:t xml:space="preserve"> الشام والشرق </w:t>
      </w:r>
      <w:del w:id="14914" w:author="Transkribus" w:date="2019-12-11T14:30:00Z">
        <w:r w:rsidR="009B6BCA" w:rsidRPr="009B6BCA">
          <w:rPr>
            <w:rFonts w:ascii="Courier New" w:hAnsi="Courier New" w:cs="Courier New"/>
            <w:rtl/>
          </w:rPr>
          <w:delText>وتفرقت اولاد اخيه</w:delText>
        </w:r>
      </w:del>
      <w:ins w:id="14915" w:author="Transkribus" w:date="2019-12-11T14:30:00Z">
        <w:r w:rsidRPr="00EE6742">
          <w:rPr>
            <w:rFonts w:ascii="Courier New" w:hAnsi="Courier New" w:cs="Courier New"/>
            <w:rtl/>
          </w:rPr>
          <w:t>وففرقت أو لاد أخيه</w:t>
        </w:r>
      </w:ins>
      <w:r w:rsidRPr="00EE6742">
        <w:rPr>
          <w:rFonts w:ascii="Courier New" w:hAnsi="Courier New" w:cs="Courier New"/>
          <w:rtl/>
        </w:rPr>
        <w:t xml:space="preserve"> الملك الناصر </w:t>
      </w:r>
      <w:del w:id="14916" w:author="Transkribus" w:date="2019-12-11T14:30:00Z">
        <w:r w:rsidR="009B6BCA" w:rsidRPr="009B6BCA">
          <w:rPr>
            <w:rFonts w:ascii="Courier New" w:hAnsi="Courier New" w:cs="Courier New"/>
            <w:rtl/>
          </w:rPr>
          <w:delText>صلاح</w:delText>
        </w:r>
      </w:del>
      <w:ins w:id="14917" w:author="Transkribus" w:date="2019-12-11T14:30:00Z">
        <w:r w:rsidRPr="00EE6742">
          <w:rPr>
            <w:rFonts w:ascii="Courier New" w:hAnsi="Courier New" w:cs="Courier New"/>
            <w:rtl/>
          </w:rPr>
          <w:t>سسلام</w:t>
        </w:r>
      </w:ins>
      <w:r w:rsidRPr="00EE6742">
        <w:rPr>
          <w:rFonts w:ascii="Courier New" w:hAnsi="Courier New" w:cs="Courier New"/>
          <w:rtl/>
        </w:rPr>
        <w:t xml:space="preserve"> الدين</w:t>
      </w:r>
      <w:del w:id="14918" w:author="Transkribus" w:date="2019-12-11T14:30:00Z">
        <w:r w:rsidR="009B6BCA" w:rsidRPr="009B6BCA">
          <w:rPr>
            <w:rFonts w:ascii="Courier New" w:hAnsi="Courier New" w:cs="Courier New"/>
            <w:rtl/>
          </w:rPr>
          <w:delText xml:space="preserve"> وانتزع</w:delText>
        </w:r>
      </w:del>
    </w:p>
    <w:p w14:paraId="39EA454A" w14:textId="77777777" w:rsidR="00EE6742" w:rsidRPr="00EE6742" w:rsidRDefault="00EE6742" w:rsidP="00EE6742">
      <w:pPr>
        <w:pStyle w:val="NurText"/>
        <w:bidi/>
        <w:rPr>
          <w:ins w:id="14919" w:author="Transkribus" w:date="2019-12-11T14:30:00Z"/>
          <w:rFonts w:ascii="Courier New" w:hAnsi="Courier New" w:cs="Courier New"/>
        </w:rPr>
      </w:pPr>
      <w:ins w:id="14920" w:author="Transkribus" w:date="2019-12-11T14:30:00Z">
        <w:r w:rsidRPr="00EE6742">
          <w:rPr>
            <w:rFonts w:ascii="Courier New" w:hAnsi="Courier New" w:cs="Courier New"/>
            <w:rtl/>
          </w:rPr>
          <w:t>١٥</w:t>
        </w:r>
      </w:ins>
    </w:p>
    <w:p w14:paraId="6B70E7A5" w14:textId="067E52D1" w:rsidR="00EE6742" w:rsidRPr="00EE6742" w:rsidRDefault="00EE6742" w:rsidP="00EE6742">
      <w:pPr>
        <w:pStyle w:val="NurText"/>
        <w:bidi/>
        <w:rPr>
          <w:rFonts w:ascii="Courier New" w:hAnsi="Courier New" w:cs="Courier New"/>
        </w:rPr>
      </w:pPr>
      <w:ins w:id="14921" w:author="Transkribus" w:date="2019-12-11T14:30:00Z">
        <w:r w:rsidRPr="00EE6742">
          <w:rPr>
            <w:rFonts w:ascii="Courier New" w:hAnsi="Courier New" w:cs="Courier New"/>
            <w:rtl/>
          </w:rPr>
          <w:t>وابرع</w:t>
        </w:r>
      </w:ins>
      <w:r w:rsidRPr="00EE6742">
        <w:rPr>
          <w:rFonts w:ascii="Courier New" w:hAnsi="Courier New" w:cs="Courier New"/>
          <w:rtl/>
        </w:rPr>
        <w:t xml:space="preserve"> ملكهم </w:t>
      </w:r>
      <w:del w:id="14922" w:author="Transkribus" w:date="2019-12-11T14:30:00Z">
        <w:r w:rsidR="009B6BCA" w:rsidRPr="009B6BCA">
          <w:rPr>
            <w:rFonts w:ascii="Courier New" w:hAnsi="Courier New" w:cs="Courier New"/>
            <w:rtl/>
          </w:rPr>
          <w:delText>توجه الشيخ</w:delText>
        </w:r>
      </w:del>
      <w:ins w:id="14923" w:author="Transkribus" w:date="2019-12-11T14:30:00Z">
        <w:r w:rsidRPr="00EE6742">
          <w:rPr>
            <w:rFonts w:ascii="Courier New" w:hAnsi="Courier New" w:cs="Courier New"/>
            <w:rtl/>
          </w:rPr>
          <w:t>موجه الشيمح</w:t>
        </w:r>
      </w:ins>
      <w:r w:rsidRPr="00EE6742">
        <w:rPr>
          <w:rFonts w:ascii="Courier New" w:hAnsi="Courier New" w:cs="Courier New"/>
          <w:rtl/>
        </w:rPr>
        <w:t xml:space="preserve"> موفق الدين الى القدس واقام </w:t>
      </w:r>
      <w:del w:id="14924" w:author="Transkribus" w:date="2019-12-11T14:30:00Z">
        <w:r w:rsidR="009B6BCA" w:rsidRPr="009B6BCA">
          <w:rPr>
            <w:rFonts w:ascii="Courier New" w:hAnsi="Courier New" w:cs="Courier New"/>
            <w:rtl/>
          </w:rPr>
          <w:delText>بها مدة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4925" w:author="Transkribus" w:date="2019-12-11T14:30:00Z">
        <w:r w:rsidRPr="00EE6742">
          <w:rPr>
            <w:rFonts w:ascii="Courier New" w:hAnsi="Courier New" w:cs="Courier New"/>
            <w:rtl/>
          </w:rPr>
          <w:t>بهاهدة وكان بثردد الى الحامم</w:t>
        </w:r>
      </w:ins>
    </w:p>
    <w:p w14:paraId="760B58F1" w14:textId="77777777" w:rsidR="009B6BCA" w:rsidRPr="009B6BCA" w:rsidRDefault="009B6BCA" w:rsidP="009B6BCA">
      <w:pPr>
        <w:pStyle w:val="NurText"/>
        <w:bidi/>
        <w:rPr>
          <w:del w:id="14926" w:author="Transkribus" w:date="2019-12-11T14:30:00Z"/>
          <w:rFonts w:ascii="Courier New" w:hAnsi="Courier New" w:cs="Courier New"/>
        </w:rPr>
      </w:pPr>
      <w:dir w:val="rtl">
        <w:dir w:val="rtl">
          <w:del w:id="14927" w:author="Transkribus" w:date="2019-12-11T14:30:00Z">
            <w:r w:rsidRPr="009B6BCA">
              <w:rPr>
                <w:rFonts w:ascii="Courier New" w:hAnsi="Courier New" w:cs="Courier New"/>
                <w:rtl/>
              </w:rPr>
              <w:delText>وكان يتردد الى الجامع الاقصى</w:delText>
            </w:r>
          </w:del>
          <w:ins w:id="14928" w:author="Transkribus" w:date="2019-12-11T14:30:00Z">
            <w:r w:rsidR="00EE6742" w:rsidRPr="00EE6742">
              <w:rPr>
                <w:rFonts w:ascii="Courier New" w:hAnsi="Courier New" w:cs="Courier New"/>
                <w:rtl/>
              </w:rPr>
              <w:t>الافصى</w:t>
            </w:r>
          </w:ins>
          <w:r w:rsidR="00EE6742" w:rsidRPr="00EE6742">
            <w:rPr>
              <w:rFonts w:ascii="Courier New" w:hAnsi="Courier New" w:cs="Courier New"/>
              <w:rtl/>
            </w:rPr>
            <w:t xml:space="preserve"> ويشتغل الناس عليه </w:t>
          </w:r>
          <w:ins w:id="14929" w:author="Transkribus" w:date="2019-12-11T14:30:00Z">
            <w:r w:rsidR="00EE6742" w:rsidRPr="00EE6742">
              <w:rPr>
                <w:rFonts w:ascii="Courier New" w:hAnsi="Courier New" w:cs="Courier New"/>
                <w:rtl/>
              </w:rPr>
              <w:t>م</w:t>
            </w:r>
          </w:ins>
          <w:r w:rsidR="00EE6742" w:rsidRPr="00EE6742">
            <w:rPr>
              <w:rFonts w:ascii="Courier New" w:hAnsi="Courier New" w:cs="Courier New"/>
              <w:rtl/>
            </w:rPr>
            <w:t>بك</w:t>
          </w:r>
          <w:del w:id="14930" w:author="Transkribus" w:date="2019-12-11T14:30:00Z">
            <w:r w:rsidRPr="009B6BCA">
              <w:rPr>
                <w:rFonts w:ascii="Courier New" w:hAnsi="Courier New" w:cs="Courier New"/>
                <w:rtl/>
              </w:rPr>
              <w:delText>ث</w:delText>
            </w:r>
          </w:del>
          <w:ins w:id="14931" w:author="Transkribus" w:date="2019-12-11T14:30:00Z">
            <w:r w:rsidR="00EE6742" w:rsidRPr="00EE6742">
              <w:rPr>
                <w:rFonts w:ascii="Courier New" w:hAnsi="Courier New" w:cs="Courier New"/>
                <w:rtl/>
              </w:rPr>
              <w:t>ن</w:t>
            </w:r>
          </w:ins>
          <w:r w:rsidR="00EE6742" w:rsidRPr="00EE6742">
            <w:rPr>
              <w:rFonts w:ascii="Courier New" w:hAnsi="Courier New" w:cs="Courier New"/>
              <w:rtl/>
            </w:rPr>
            <w:t>ير من العلوم و</w:t>
          </w:r>
          <w:del w:id="14932" w:author="Transkribus" w:date="2019-12-11T14:30:00Z">
            <w:r w:rsidRPr="009B6BCA">
              <w:rPr>
                <w:rFonts w:ascii="Courier New" w:hAnsi="Courier New" w:cs="Courier New"/>
                <w:rtl/>
              </w:rPr>
              <w:delText>ص</w:delText>
            </w:r>
          </w:del>
          <w:ins w:id="14933"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نف هنالك كتبا </w:t>
          </w:r>
          <w:del w:id="14934" w:author="Transkribus" w:date="2019-12-11T14:30:00Z">
            <w:r w:rsidRPr="009B6BCA">
              <w:rPr>
                <w:rFonts w:ascii="Courier New" w:hAnsi="Courier New" w:cs="Courier New"/>
                <w:rtl/>
              </w:rPr>
              <w:delText>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57394E2" w14:textId="7AFBF834" w:rsidR="00EE6742" w:rsidRPr="00EE6742" w:rsidRDefault="009B6BCA" w:rsidP="00EE6742">
      <w:pPr>
        <w:pStyle w:val="NurText"/>
        <w:bidi/>
        <w:rPr>
          <w:ins w:id="14935" w:author="Transkribus" w:date="2019-12-11T14:30:00Z"/>
          <w:rFonts w:ascii="Courier New" w:hAnsi="Courier New" w:cs="Courier New"/>
        </w:rPr>
      </w:pPr>
      <w:dir w:val="rtl">
        <w:dir w:val="rtl">
          <w:ins w:id="14936" w:author="Transkribus" w:date="2019-12-11T14:30:00Z">
            <w:r w:rsidR="00EE6742" w:rsidRPr="00EE6742">
              <w:rPr>
                <w:rFonts w:ascii="Courier New" w:hAnsi="Courier New" w:cs="Courier New"/>
                <w:rtl/>
              </w:rPr>
              <w:t xml:space="preserve">كشيرة </w:t>
            </w:r>
          </w:ins>
          <w:r w:rsidR="00EE6742" w:rsidRPr="00EE6742">
            <w:rPr>
              <w:rFonts w:ascii="Courier New" w:hAnsi="Courier New" w:cs="Courier New"/>
              <w:rtl/>
            </w:rPr>
            <w:t xml:space="preserve">ثم </w:t>
          </w:r>
          <w:del w:id="14937" w:author="Transkribus" w:date="2019-12-11T14:30:00Z">
            <w:r w:rsidRPr="009B6BCA">
              <w:rPr>
                <w:rFonts w:ascii="Courier New" w:hAnsi="Courier New" w:cs="Courier New"/>
                <w:rtl/>
              </w:rPr>
              <w:delText>انه توجه الى دمشق ونزل بالمدرسة العزيزية بها</w:delText>
            </w:r>
          </w:del>
          <w:ins w:id="14938" w:author="Transkribus" w:date="2019-12-11T14:30:00Z">
            <w:r w:rsidR="00EE6742" w:rsidRPr="00EE6742">
              <w:rPr>
                <w:rFonts w:ascii="Courier New" w:hAnsi="Courier New" w:cs="Courier New"/>
                <w:rtl/>
              </w:rPr>
              <w:t>الله يوجسه الى</w:t>
            </w:r>
          </w:ins>
        </w:dir>
      </w:dir>
    </w:p>
    <w:p w14:paraId="1E238A54" w14:textId="26F872AB" w:rsidR="00EE6742" w:rsidRPr="00EE6742" w:rsidRDefault="00EE6742" w:rsidP="00EE6742">
      <w:pPr>
        <w:pStyle w:val="NurText"/>
        <w:bidi/>
        <w:rPr>
          <w:rFonts w:ascii="Courier New" w:hAnsi="Courier New" w:cs="Courier New"/>
        </w:rPr>
      </w:pPr>
      <w:ins w:id="14939" w:author="Transkribus" w:date="2019-12-11T14:30:00Z">
        <w:r w:rsidRPr="00EE6742">
          <w:rPr>
            <w:rFonts w:ascii="Courier New" w:hAnsi="Courier New" w:cs="Courier New"/>
            <w:rtl/>
          </w:rPr>
          <w:t>٥مسق وفزل بالمدرصة العزيز يةها</w:t>
        </w:r>
      </w:ins>
      <w:r w:rsidRPr="00EE6742">
        <w:rPr>
          <w:rFonts w:ascii="Courier New" w:hAnsi="Courier New" w:cs="Courier New"/>
          <w:rtl/>
        </w:rPr>
        <w:t xml:space="preserve"> وذلك فى </w:t>
      </w:r>
      <w:del w:id="14940" w:author="Transkribus" w:date="2019-12-11T14:30:00Z">
        <w:r w:rsidR="009B6BCA" w:rsidRPr="009B6BCA">
          <w:rPr>
            <w:rFonts w:ascii="Courier New" w:hAnsi="Courier New" w:cs="Courier New"/>
            <w:rtl/>
          </w:rPr>
          <w:delText>سنة اربع وستمائة وشرع</w:delText>
        </w:r>
      </w:del>
      <w:ins w:id="14941" w:author="Transkribus" w:date="2019-12-11T14:30:00Z">
        <w:r w:rsidRPr="00EE6742">
          <w:rPr>
            <w:rFonts w:ascii="Courier New" w:hAnsi="Courier New" w:cs="Courier New"/>
            <w:rtl/>
          </w:rPr>
          <w:t>ستة أريع وسثماتة وشرح</w:t>
        </w:r>
      </w:ins>
      <w:r w:rsidRPr="00EE6742">
        <w:rPr>
          <w:rFonts w:ascii="Courier New" w:hAnsi="Courier New" w:cs="Courier New"/>
          <w:rtl/>
        </w:rPr>
        <w:t xml:space="preserve"> فى ال</w:t>
      </w:r>
      <w:del w:id="14942" w:author="Transkribus" w:date="2019-12-11T14:30:00Z">
        <w:r w:rsidR="009B6BCA" w:rsidRPr="009B6BCA">
          <w:rPr>
            <w:rFonts w:ascii="Courier New" w:hAnsi="Courier New" w:cs="Courier New"/>
            <w:rtl/>
          </w:rPr>
          <w:delText>ت</w:delText>
        </w:r>
      </w:del>
      <w:ins w:id="14943" w:author="Transkribus" w:date="2019-12-11T14:30:00Z">
        <w:r w:rsidRPr="00EE6742">
          <w:rPr>
            <w:rFonts w:ascii="Courier New" w:hAnsi="Courier New" w:cs="Courier New"/>
            <w:rtl/>
          </w:rPr>
          <w:t>ن</w:t>
        </w:r>
      </w:ins>
      <w:r w:rsidRPr="00EE6742">
        <w:rPr>
          <w:rFonts w:ascii="Courier New" w:hAnsi="Courier New" w:cs="Courier New"/>
          <w:rtl/>
        </w:rPr>
        <w:t>دريس</w:t>
      </w:r>
    </w:p>
    <w:p w14:paraId="0CA88D2B" w14:textId="77777777" w:rsidR="009B6BCA" w:rsidRPr="009B6BCA" w:rsidRDefault="00EE6742" w:rsidP="009B6BCA">
      <w:pPr>
        <w:pStyle w:val="NurText"/>
        <w:bidi/>
        <w:rPr>
          <w:del w:id="14944" w:author="Transkribus" w:date="2019-12-11T14:30:00Z"/>
          <w:rFonts w:ascii="Courier New" w:hAnsi="Courier New" w:cs="Courier New"/>
        </w:rPr>
      </w:pPr>
      <w:r w:rsidRPr="00EE6742">
        <w:rPr>
          <w:rFonts w:ascii="Courier New" w:hAnsi="Courier New" w:cs="Courier New"/>
          <w:rtl/>
        </w:rPr>
        <w:t xml:space="preserve">والاشتغال وكان </w:t>
      </w:r>
      <w:del w:id="14945" w:author="Transkribus" w:date="2019-12-11T14:30:00Z">
        <w:r w:rsidR="009B6BCA" w:rsidRPr="009B6BCA">
          <w:rPr>
            <w:rFonts w:ascii="Courier New" w:hAnsi="Courier New" w:cs="Courier New"/>
            <w:rtl/>
          </w:rPr>
          <w:delText>ي</w:delText>
        </w:r>
      </w:del>
      <w:ins w:id="14946" w:author="Transkribus" w:date="2019-12-11T14:30:00Z">
        <w:r w:rsidRPr="00EE6742">
          <w:rPr>
            <w:rFonts w:ascii="Courier New" w:hAnsi="Courier New" w:cs="Courier New"/>
            <w:rtl/>
          </w:rPr>
          <w:t>ب</w:t>
        </w:r>
      </w:ins>
      <w:r w:rsidRPr="00EE6742">
        <w:rPr>
          <w:rFonts w:ascii="Courier New" w:hAnsi="Courier New" w:cs="Courier New"/>
          <w:rtl/>
        </w:rPr>
        <w:t>ات</w:t>
      </w:r>
      <w:del w:id="14947" w:author="Transkribus" w:date="2019-12-11T14:30:00Z">
        <w:r w:rsidR="009B6BCA" w:rsidRPr="009B6BCA">
          <w:rPr>
            <w:rFonts w:ascii="Courier New" w:hAnsi="Courier New" w:cs="Courier New"/>
            <w:rtl/>
          </w:rPr>
          <w:delText>ي</w:delText>
        </w:r>
      </w:del>
      <w:ins w:id="14948" w:author="Transkribus" w:date="2019-12-11T14:30:00Z">
        <w:r w:rsidRPr="00EE6742">
          <w:rPr>
            <w:rFonts w:ascii="Courier New" w:hAnsi="Courier New" w:cs="Courier New"/>
            <w:rtl/>
          </w:rPr>
          <w:t>ب</w:t>
        </w:r>
      </w:ins>
      <w:r w:rsidRPr="00EE6742">
        <w:rPr>
          <w:rFonts w:ascii="Courier New" w:hAnsi="Courier New" w:cs="Courier New"/>
          <w:rtl/>
        </w:rPr>
        <w:t xml:space="preserve">ه خلق </w:t>
      </w:r>
      <w:del w:id="14949" w:author="Transkribus" w:date="2019-12-11T14:30:00Z">
        <w:r w:rsidR="009B6BCA" w:rsidRPr="009B6BCA">
          <w:rPr>
            <w:rFonts w:ascii="Courier New" w:hAnsi="Courier New" w:cs="Courier New"/>
            <w:rtl/>
          </w:rPr>
          <w:delText>كثير يشتغلون</w:delText>
        </w:r>
      </w:del>
      <w:ins w:id="14950" w:author="Transkribus" w:date="2019-12-11T14:30:00Z">
        <w:r w:rsidRPr="00EE6742">
          <w:rPr>
            <w:rFonts w:ascii="Courier New" w:hAnsi="Courier New" w:cs="Courier New"/>
            <w:rtl/>
          </w:rPr>
          <w:t>كتير بشتغلون</w:t>
        </w:r>
      </w:ins>
      <w:r w:rsidRPr="00EE6742">
        <w:rPr>
          <w:rFonts w:ascii="Courier New" w:hAnsi="Courier New" w:cs="Courier New"/>
          <w:rtl/>
        </w:rPr>
        <w:t xml:space="preserve"> عليه </w:t>
      </w:r>
      <w:del w:id="14951" w:author="Transkribus" w:date="2019-12-11T14:30:00Z">
        <w:r w:rsidR="009B6BCA" w:rsidRPr="009B6BCA">
          <w:rPr>
            <w:rFonts w:ascii="Courier New" w:hAnsi="Courier New" w:cs="Courier New"/>
            <w:rtl/>
          </w:rPr>
          <w:delText>ويقراون اصنافا من</w:delText>
        </w:r>
      </w:del>
      <w:ins w:id="14952" w:author="Transkribus" w:date="2019-12-11T14:30:00Z">
        <w:r w:rsidRPr="00EE6742">
          <w:rPr>
            <w:rFonts w:ascii="Courier New" w:hAnsi="Courier New" w:cs="Courier New"/>
            <w:rtl/>
          </w:rPr>
          <w:t>ويعرون أسناقامن</w:t>
        </w:r>
      </w:ins>
      <w:r w:rsidRPr="00EE6742">
        <w:rPr>
          <w:rFonts w:ascii="Courier New" w:hAnsi="Courier New" w:cs="Courier New"/>
          <w:rtl/>
        </w:rPr>
        <w:t xml:space="preserve"> العلوم</w:t>
      </w:r>
      <w:del w:id="149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47E8564" w14:textId="393C64FE" w:rsidR="00EE6742" w:rsidRPr="00EE6742" w:rsidRDefault="009B6BCA" w:rsidP="00EE6742">
      <w:pPr>
        <w:pStyle w:val="NurText"/>
        <w:bidi/>
        <w:rPr>
          <w:rFonts w:ascii="Courier New" w:hAnsi="Courier New" w:cs="Courier New"/>
        </w:rPr>
      </w:pPr>
      <w:dir w:val="rtl">
        <w:dir w:val="rtl">
          <w:del w:id="14954" w:author="Transkribus" w:date="2019-12-11T14:30:00Z">
            <w:r w:rsidRPr="009B6BCA">
              <w:rPr>
                <w:rFonts w:ascii="Courier New" w:hAnsi="Courier New" w:cs="Courier New"/>
                <w:rtl/>
              </w:rPr>
              <w:delText>وتميز</w:delText>
            </w:r>
          </w:del>
          <w:ins w:id="14955" w:author="Transkribus" w:date="2019-12-11T14:30:00Z">
            <w:r w:rsidR="00EE6742" w:rsidRPr="00EE6742">
              <w:rPr>
                <w:rFonts w:ascii="Courier New" w:hAnsi="Courier New" w:cs="Courier New"/>
                <w:rtl/>
              </w:rPr>
              <w:t xml:space="preserve"> وغمين</w:t>
            </w:r>
          </w:ins>
          <w:r w:rsidR="00EE6742" w:rsidRPr="00EE6742">
            <w:rPr>
              <w:rFonts w:ascii="Courier New" w:hAnsi="Courier New" w:cs="Courier New"/>
              <w:rtl/>
            </w:rPr>
            <w:t xml:space="preserve"> فى صناعة</w:t>
          </w:r>
        </w:dir>
      </w:dir>
    </w:p>
    <w:p w14:paraId="2DE6960F" w14:textId="77777777" w:rsidR="009B6BCA" w:rsidRPr="009B6BCA" w:rsidRDefault="00EE6742" w:rsidP="009B6BCA">
      <w:pPr>
        <w:pStyle w:val="NurText"/>
        <w:bidi/>
        <w:rPr>
          <w:del w:id="14956" w:author="Transkribus" w:date="2019-12-11T14:30:00Z"/>
          <w:rFonts w:ascii="Courier New" w:hAnsi="Courier New" w:cs="Courier New"/>
        </w:rPr>
      </w:pPr>
      <w:r w:rsidRPr="00EE6742">
        <w:rPr>
          <w:rFonts w:ascii="Courier New" w:hAnsi="Courier New" w:cs="Courier New"/>
          <w:rtl/>
        </w:rPr>
        <w:t xml:space="preserve">الطب </w:t>
      </w:r>
      <w:del w:id="14957" w:author="Transkribus" w:date="2019-12-11T14:30:00Z">
        <w:r w:rsidR="009B6BCA" w:rsidRPr="009B6BCA">
          <w:rPr>
            <w:rFonts w:ascii="Courier New" w:hAnsi="Courier New" w:cs="Courier New"/>
            <w:rtl/>
          </w:rPr>
          <w:delText>بدمشق صنف</w:delText>
        </w:r>
      </w:del>
      <w:ins w:id="14958" w:author="Transkribus" w:date="2019-12-11T14:30:00Z">
        <w:r w:rsidRPr="00EE6742">
          <w:rPr>
            <w:rFonts w:ascii="Courier New" w:hAnsi="Courier New" w:cs="Courier New"/>
            <w:rtl/>
          </w:rPr>
          <w:t>بد مسق وسيف</w:t>
        </w:r>
      </w:ins>
      <w:r w:rsidRPr="00EE6742">
        <w:rPr>
          <w:rFonts w:ascii="Courier New" w:hAnsi="Courier New" w:cs="Courier New"/>
          <w:rtl/>
        </w:rPr>
        <w:t xml:space="preserve"> فى </w:t>
      </w:r>
      <w:del w:id="14959" w:author="Transkribus" w:date="2019-12-11T14:30:00Z">
        <w:r w:rsidR="009B6BCA" w:rsidRPr="009B6BCA">
          <w:rPr>
            <w:rFonts w:ascii="Courier New" w:hAnsi="Courier New" w:cs="Courier New"/>
            <w:rtl/>
          </w:rPr>
          <w:delText>هذا</w:delText>
        </w:r>
      </w:del>
      <w:ins w:id="14960" w:author="Transkribus" w:date="2019-12-11T14:30:00Z">
        <w:r w:rsidRPr="00EE6742">
          <w:rPr>
            <w:rFonts w:ascii="Courier New" w:hAnsi="Courier New" w:cs="Courier New"/>
            <w:rtl/>
          </w:rPr>
          <w:t>هذ ا</w:t>
        </w:r>
      </w:ins>
      <w:r w:rsidRPr="00EE6742">
        <w:rPr>
          <w:rFonts w:ascii="Courier New" w:hAnsi="Courier New" w:cs="Courier New"/>
          <w:rtl/>
        </w:rPr>
        <w:t xml:space="preserve"> الفن كتبا </w:t>
      </w:r>
      <w:del w:id="14961" w:author="Transkribus" w:date="2019-12-11T14:30:00Z">
        <w:r w:rsidR="009B6BCA" w:rsidRPr="009B6BCA">
          <w:rPr>
            <w:rFonts w:ascii="Courier New" w:hAnsi="Courier New" w:cs="Courier New"/>
            <w:rtl/>
          </w:rPr>
          <w:delText>كثيرة وعرف</w:delText>
        </w:r>
      </w:del>
      <w:ins w:id="14962" w:author="Transkribus" w:date="2019-12-11T14:30:00Z">
        <w:r w:rsidRPr="00EE6742">
          <w:rPr>
            <w:rFonts w:ascii="Courier New" w:hAnsi="Courier New" w:cs="Courier New"/>
            <w:rtl/>
          </w:rPr>
          <w:t>كتير موعرف</w:t>
        </w:r>
      </w:ins>
      <w:r w:rsidRPr="00EE6742">
        <w:rPr>
          <w:rFonts w:ascii="Courier New" w:hAnsi="Courier New" w:cs="Courier New"/>
          <w:rtl/>
        </w:rPr>
        <w:t xml:space="preserve"> به</w:t>
      </w:r>
      <w:del w:id="149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4D0351B" w14:textId="599E96E5" w:rsidR="00EE6742" w:rsidRPr="00EE6742" w:rsidRDefault="009B6BCA" w:rsidP="00EE6742">
      <w:pPr>
        <w:pStyle w:val="NurText"/>
        <w:bidi/>
        <w:rPr>
          <w:ins w:id="14964" w:author="Transkribus" w:date="2019-12-11T14:30:00Z"/>
          <w:rFonts w:ascii="Courier New" w:hAnsi="Courier New" w:cs="Courier New"/>
        </w:rPr>
      </w:pPr>
      <w:dir w:val="rtl">
        <w:dir w:val="rtl">
          <w:del w:id="14965" w:author="Transkribus" w:date="2019-12-11T14:30:00Z">
            <w:r w:rsidRPr="009B6BCA">
              <w:rPr>
                <w:rFonts w:ascii="Courier New" w:hAnsi="Courier New" w:cs="Courier New"/>
                <w:rtl/>
              </w:rPr>
              <w:delText>واما قبل</w:delText>
            </w:r>
          </w:del>
          <w:ins w:id="14966" w:author="Transkribus" w:date="2019-12-11T14:30:00Z">
            <w:r w:rsidR="00EE6742" w:rsidRPr="00EE6742">
              <w:rPr>
                <w:rFonts w:ascii="Courier New" w:hAnsi="Courier New" w:cs="Courier New"/>
                <w:rtl/>
              </w:rPr>
              <w:t xml:space="preserve"> وأماقبل</w:t>
            </w:r>
          </w:ins>
          <w:r w:rsidR="00EE6742" w:rsidRPr="00EE6742">
            <w:rPr>
              <w:rFonts w:ascii="Courier New" w:hAnsi="Courier New" w:cs="Courier New"/>
              <w:rtl/>
            </w:rPr>
            <w:t xml:space="preserve"> ذلك </w:t>
          </w:r>
          <w:del w:id="14967" w:author="Transkribus" w:date="2019-12-11T14:30:00Z">
            <w:r w:rsidRPr="009B6BCA">
              <w:rPr>
                <w:rFonts w:ascii="Courier New" w:hAnsi="Courier New" w:cs="Courier New"/>
                <w:rtl/>
              </w:rPr>
              <w:delText>فانما كانت شهرته بعلم النحو واقام بدمشق مدة وانتفع</w:delText>
            </w:r>
          </w:del>
          <w:ins w:id="14968" w:author="Transkribus" w:date="2019-12-11T14:30:00Z">
            <w:r w:rsidR="00EE6742" w:rsidRPr="00EE6742">
              <w:rPr>
                <w:rFonts w:ascii="Courier New" w:hAnsi="Courier New" w:cs="Courier New"/>
                <w:rtl/>
              </w:rPr>
              <w:t>ثاثما كاتت شهربة</w:t>
            </w:r>
          </w:ins>
        </w:dir>
      </w:dir>
    </w:p>
    <w:p w14:paraId="340FC163" w14:textId="77777777" w:rsidR="009B6BCA" w:rsidRPr="009B6BCA" w:rsidRDefault="00EE6742" w:rsidP="009B6BCA">
      <w:pPr>
        <w:pStyle w:val="NurText"/>
        <w:bidi/>
        <w:rPr>
          <w:del w:id="14969" w:author="Transkribus" w:date="2019-12-11T14:30:00Z"/>
          <w:rFonts w:ascii="Courier New" w:hAnsi="Courier New" w:cs="Courier New"/>
        </w:rPr>
      </w:pPr>
      <w:ins w:id="14970" w:author="Transkribus" w:date="2019-12-11T14:30:00Z">
        <w:r w:rsidRPr="00EE6742">
          <w:rPr>
            <w:rFonts w:ascii="Courier New" w:hAnsi="Courier New" w:cs="Courier New"/>
            <w:rtl/>
          </w:rPr>
          <w:t>ابعلم النجوواقام بد مسق هذة والتفع</w:t>
        </w:r>
      </w:ins>
      <w:r w:rsidRPr="00EE6742">
        <w:rPr>
          <w:rFonts w:ascii="Courier New" w:hAnsi="Courier New" w:cs="Courier New"/>
          <w:rtl/>
        </w:rPr>
        <w:t xml:space="preserve"> الناس </w:t>
      </w:r>
      <w:del w:id="14971" w:author="Transkribus" w:date="2019-12-11T14:30:00Z">
        <w:r w:rsidR="009B6BCA" w:rsidRPr="009B6BCA">
          <w:rPr>
            <w:rFonts w:ascii="Courier New" w:hAnsi="Courier New" w:cs="Courier New"/>
            <w:rtl/>
          </w:rPr>
          <w:delText>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92163E" w14:textId="31D51F67" w:rsidR="00EE6742" w:rsidRPr="00EE6742" w:rsidRDefault="009B6BCA" w:rsidP="00EE6742">
      <w:pPr>
        <w:pStyle w:val="NurText"/>
        <w:bidi/>
        <w:rPr>
          <w:rFonts w:ascii="Courier New" w:hAnsi="Courier New" w:cs="Courier New"/>
        </w:rPr>
      </w:pPr>
      <w:dir w:val="rtl">
        <w:dir w:val="rtl">
          <w:ins w:id="14972" w:author="Transkribus" w:date="2019-12-11T14:30:00Z">
            <w:r w:rsidR="00EE6742" w:rsidRPr="00EE6742">
              <w:rPr>
                <w:rFonts w:ascii="Courier New" w:hAnsi="Courier New" w:cs="Courier New"/>
                <w:rtl/>
              </w:rPr>
              <w:t xml:space="preserve">ب- </w:t>
            </w:r>
          </w:ins>
          <w:r w:rsidR="00EE6742" w:rsidRPr="00EE6742">
            <w:rPr>
              <w:rFonts w:ascii="Courier New" w:hAnsi="Courier New" w:cs="Courier New"/>
              <w:rtl/>
            </w:rPr>
            <w:t>ثم ا</w:t>
          </w:r>
          <w:del w:id="14973" w:author="Transkribus" w:date="2019-12-11T14:30:00Z">
            <w:r w:rsidRPr="009B6BCA">
              <w:rPr>
                <w:rFonts w:ascii="Courier New" w:hAnsi="Courier New" w:cs="Courier New"/>
                <w:rtl/>
              </w:rPr>
              <w:delText>ن</w:delText>
            </w:r>
          </w:del>
          <w:ins w:id="14974"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سافر الى </w:t>
          </w:r>
          <w:del w:id="14975" w:author="Transkribus" w:date="2019-12-11T14:30:00Z">
            <w:r w:rsidRPr="009B6BCA">
              <w:rPr>
                <w:rFonts w:ascii="Courier New" w:hAnsi="Courier New" w:cs="Courier New"/>
                <w:rtl/>
              </w:rPr>
              <w:delText>حلب وقصد</w:delText>
            </w:r>
          </w:del>
          <w:ins w:id="14976" w:author="Transkribus" w:date="2019-12-11T14:30:00Z">
            <w:r w:rsidR="00EE6742" w:rsidRPr="00EE6742">
              <w:rPr>
                <w:rFonts w:ascii="Courier New" w:hAnsi="Courier New" w:cs="Courier New"/>
                <w:rtl/>
              </w:rPr>
              <w:t>خلي ونسد</w:t>
            </w:r>
          </w:ins>
          <w:r w:rsidR="00EE6742" w:rsidRPr="00EE6742">
            <w:rPr>
              <w:rFonts w:ascii="Courier New" w:hAnsi="Courier New" w:cs="Courier New"/>
              <w:rtl/>
            </w:rPr>
            <w:t xml:space="preserve"> بلاد الروم</w:t>
          </w:r>
          <w:del w:id="149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978" w:author="Transkribus" w:date="2019-12-11T14:30:00Z">
            <w:r w:rsidR="00EE6742" w:rsidRPr="00EE6742">
              <w:rPr>
                <w:rFonts w:ascii="Courier New" w:hAnsi="Courier New" w:cs="Courier New"/>
                <w:rtl/>
              </w:rPr>
              <w:t xml:space="preserve"> واقام٣</w:t>
            </w:r>
          </w:ins>
        </w:dir>
      </w:dir>
    </w:p>
    <w:p w14:paraId="096BFC4D" w14:textId="252B7A7E" w:rsidR="00EE6742" w:rsidRPr="00EE6742" w:rsidRDefault="009B6BCA" w:rsidP="00EE6742">
      <w:pPr>
        <w:pStyle w:val="NurText"/>
        <w:bidi/>
        <w:rPr>
          <w:rFonts w:ascii="Courier New" w:hAnsi="Courier New" w:cs="Courier New"/>
        </w:rPr>
      </w:pPr>
      <w:dir w:val="rtl">
        <w:dir w:val="rtl">
          <w:del w:id="14979" w:author="Transkribus" w:date="2019-12-11T14:30:00Z">
            <w:r w:rsidRPr="009B6BCA">
              <w:rPr>
                <w:rFonts w:ascii="Courier New" w:hAnsi="Courier New" w:cs="Courier New"/>
                <w:rtl/>
              </w:rPr>
              <w:delText>واقام بها سنين كثيرة</w:delText>
            </w:r>
          </w:del>
          <w:ins w:id="14980" w:author="Transkribus" w:date="2019-12-11T14:30:00Z">
            <w:r w:rsidR="00EE6742" w:rsidRPr="00EE6742">
              <w:rPr>
                <w:rFonts w:ascii="Courier New" w:hAnsi="Courier New" w:cs="Courier New"/>
                <w:rtl/>
              </w:rPr>
              <w:t>اسنين كثيرم</w:t>
            </w:r>
          </w:ins>
          <w:r w:rsidR="00EE6742" w:rsidRPr="00EE6742">
            <w:rPr>
              <w:rFonts w:ascii="Courier New" w:hAnsi="Courier New" w:cs="Courier New"/>
              <w:rtl/>
            </w:rPr>
            <w:t xml:space="preserve"> وكان فى خدمة الملك علاء الدين داود بن بهرا</w:t>
          </w:r>
          <w:del w:id="14981" w:author="Transkribus" w:date="2019-12-11T14:30:00Z">
            <w:r w:rsidRPr="009B6BCA">
              <w:rPr>
                <w:rFonts w:ascii="Courier New" w:hAnsi="Courier New" w:cs="Courier New"/>
                <w:rtl/>
              </w:rPr>
              <w:delText>ن</w:delText>
            </w:r>
          </w:del>
          <w:ins w:id="1498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صاحب </w:t>
          </w:r>
          <w:del w:id="14983" w:author="Transkribus" w:date="2019-12-11T14:30:00Z">
            <w:r w:rsidRPr="009B6BCA">
              <w:rPr>
                <w:rFonts w:ascii="Courier New" w:hAnsi="Courier New" w:cs="Courier New"/>
                <w:rtl/>
              </w:rPr>
              <w:delText>ارزنجان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984" w:author="Transkribus" w:date="2019-12-11T14:30:00Z">
            <w:r w:rsidR="00EE6742" w:rsidRPr="00EE6742">
              <w:rPr>
                <w:rFonts w:ascii="Courier New" w:hAnsi="Courier New" w:cs="Courier New"/>
                <w:rtl/>
              </w:rPr>
              <w:t>ارزيسان وكان مكبنا عثدة</w:t>
            </w:r>
          </w:ins>
        </w:dir>
      </w:dir>
    </w:p>
    <w:p w14:paraId="0EBADD28" w14:textId="54269294" w:rsidR="00EE6742" w:rsidRPr="00EE6742" w:rsidRDefault="009B6BCA" w:rsidP="00EE6742">
      <w:pPr>
        <w:pStyle w:val="NurText"/>
        <w:bidi/>
        <w:rPr>
          <w:rFonts w:ascii="Courier New" w:hAnsi="Courier New" w:cs="Courier New"/>
        </w:rPr>
      </w:pPr>
      <w:dir w:val="rtl">
        <w:dir w:val="rtl">
          <w:del w:id="14985" w:author="Transkribus" w:date="2019-12-11T14:30:00Z">
            <w:r w:rsidRPr="009B6BCA">
              <w:rPr>
                <w:rFonts w:ascii="Courier New" w:hAnsi="Courier New" w:cs="Courier New"/>
                <w:rtl/>
              </w:rPr>
              <w:delText>وكان مكينا عنده عظيم</w:delText>
            </w:r>
          </w:del>
          <w:ins w:id="14986" w:author="Transkribus" w:date="2019-12-11T14:30:00Z">
            <w:r w:rsidR="00EE6742" w:rsidRPr="00EE6742">
              <w:rPr>
                <w:rFonts w:ascii="Courier New" w:hAnsi="Courier New" w:cs="Courier New"/>
                <w:rtl/>
              </w:rPr>
              <w:t>عطم</w:t>
            </w:r>
          </w:ins>
          <w:r w:rsidR="00EE6742" w:rsidRPr="00EE6742">
            <w:rPr>
              <w:rFonts w:ascii="Courier New" w:hAnsi="Courier New" w:cs="Courier New"/>
              <w:rtl/>
            </w:rPr>
            <w:t xml:space="preserve"> المنزلة وله </w:t>
          </w:r>
          <w:del w:id="14987" w:author="Transkribus" w:date="2019-12-11T14:30:00Z">
            <w:r w:rsidRPr="009B6BCA">
              <w:rPr>
                <w:rFonts w:ascii="Courier New" w:hAnsi="Courier New" w:cs="Courier New"/>
                <w:rtl/>
              </w:rPr>
              <w:delText>من الجامكية</w:delText>
            </w:r>
          </w:del>
          <w:ins w:id="14988" w:author="Transkribus" w:date="2019-12-11T14:30:00Z">
            <w:r w:rsidR="00EE6742" w:rsidRPr="00EE6742">
              <w:rPr>
                <w:rFonts w:ascii="Courier New" w:hAnsi="Courier New" w:cs="Courier New"/>
                <w:rtl/>
              </w:rPr>
              <w:t>منه الحسامكبة</w:t>
            </w:r>
          </w:ins>
          <w:r w:rsidR="00EE6742" w:rsidRPr="00EE6742">
            <w:rPr>
              <w:rFonts w:ascii="Courier New" w:hAnsi="Courier New" w:cs="Courier New"/>
              <w:rtl/>
            </w:rPr>
            <w:t xml:space="preserve"> الوافرة والافتقادات </w:t>
          </w:r>
          <w:del w:id="14989" w:author="Transkribus" w:date="2019-12-11T14:30:00Z">
            <w:r w:rsidRPr="009B6BCA">
              <w:rPr>
                <w:rFonts w:ascii="Courier New" w:hAnsi="Courier New" w:cs="Courier New"/>
                <w:rtl/>
              </w:rPr>
              <w:delText>الكثيرة وصنف</w:delText>
            </w:r>
          </w:del>
          <w:ins w:id="14990" w:author="Transkribus" w:date="2019-12-11T14:30:00Z">
            <w:r w:rsidR="00EE6742" w:rsidRPr="00EE6742">
              <w:rPr>
                <w:rFonts w:ascii="Courier New" w:hAnsi="Courier New" w:cs="Courier New"/>
                <w:rtl/>
              </w:rPr>
              <w:t>الكتر م وستف</w:t>
            </w:r>
          </w:ins>
          <w:r w:rsidR="00EE6742" w:rsidRPr="00EE6742">
            <w:rPr>
              <w:rFonts w:ascii="Courier New" w:hAnsi="Courier New" w:cs="Courier New"/>
              <w:rtl/>
            </w:rPr>
            <w:t xml:space="preserve"> باسمه عدة </w:t>
          </w:r>
          <w:del w:id="14991" w:author="Transkribus" w:date="2019-12-11T14:30:00Z">
            <w:r w:rsidRPr="009B6BCA">
              <w:rPr>
                <w:rFonts w:ascii="Courier New" w:hAnsi="Courier New" w:cs="Courier New"/>
                <w:rtl/>
              </w:rPr>
              <w:delText>كتب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4992" w:author="Transkribus" w:date="2019-12-11T14:30:00Z">
            <w:r w:rsidR="00EE6742" w:rsidRPr="00EE6742">
              <w:rPr>
                <w:rFonts w:ascii="Courier New" w:hAnsi="Courier New" w:cs="Courier New"/>
                <w:rtl/>
              </w:rPr>
              <w:t>ك٣تب وكمان</w:t>
            </w:r>
          </w:ins>
        </w:dir>
      </w:dir>
    </w:p>
    <w:p w14:paraId="29AB65CD" w14:textId="77777777" w:rsidR="009B6BCA" w:rsidRPr="009B6BCA" w:rsidRDefault="009B6BCA" w:rsidP="009B6BCA">
      <w:pPr>
        <w:pStyle w:val="NurText"/>
        <w:bidi/>
        <w:rPr>
          <w:del w:id="14993" w:author="Transkribus" w:date="2019-12-11T14:30:00Z"/>
          <w:rFonts w:ascii="Courier New" w:hAnsi="Courier New" w:cs="Courier New"/>
        </w:rPr>
      </w:pPr>
      <w:dir w:val="rtl">
        <w:dir w:val="rtl">
          <w:del w:id="14994" w:author="Transkribus" w:date="2019-12-11T14:30:00Z">
            <w:r w:rsidRPr="009B6BCA">
              <w:rPr>
                <w:rFonts w:ascii="Courier New" w:hAnsi="Courier New" w:cs="Courier New"/>
                <w:rtl/>
              </w:rPr>
              <w:delText xml:space="preserve">وكان </w:delText>
            </w:r>
          </w:del>
          <w:r w:rsidR="00EE6742" w:rsidRPr="00EE6742">
            <w:rPr>
              <w:rFonts w:ascii="Courier New" w:hAnsi="Courier New" w:cs="Courier New"/>
              <w:rtl/>
            </w:rPr>
            <w:t>هذا الملك عالى الهمة ك</w:t>
          </w:r>
          <w:del w:id="14995" w:author="Transkribus" w:date="2019-12-11T14:30:00Z">
            <w:r w:rsidRPr="009B6BCA">
              <w:rPr>
                <w:rFonts w:ascii="Courier New" w:hAnsi="Courier New" w:cs="Courier New"/>
                <w:rtl/>
              </w:rPr>
              <w:delText>ث</w:delText>
            </w:r>
          </w:del>
          <w:ins w:id="14996"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ير الحياء </w:t>
          </w:r>
          <w:del w:id="14997" w:author="Transkribus" w:date="2019-12-11T14:30:00Z">
            <w:r w:rsidRPr="009B6BCA">
              <w:rPr>
                <w:rFonts w:ascii="Courier New" w:hAnsi="Courier New" w:cs="Courier New"/>
                <w:rtl/>
              </w:rPr>
              <w:delText>كريم النفس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C31070" w14:textId="6103BDB9" w:rsidR="00EE6742" w:rsidRPr="00EE6742" w:rsidRDefault="009B6BCA" w:rsidP="00EE6742">
      <w:pPr>
        <w:pStyle w:val="NurText"/>
        <w:bidi/>
        <w:rPr>
          <w:rFonts w:ascii="Courier New" w:hAnsi="Courier New" w:cs="Courier New"/>
        </w:rPr>
      </w:pPr>
      <w:dir w:val="rtl">
        <w:dir w:val="rtl">
          <w:ins w:id="14998" w:author="Transkribus" w:date="2019-12-11T14:30:00Z">
            <w:r w:rsidR="00EE6742" w:rsidRPr="00EE6742">
              <w:rPr>
                <w:rFonts w:ascii="Courier New" w:hAnsi="Courier New" w:cs="Courier New"/>
                <w:rtl/>
              </w:rPr>
              <w:t xml:space="preserve">كمريم النقس </w:t>
            </w:r>
          </w:ins>
          <w:r w:rsidR="00EE6742" w:rsidRPr="00EE6742">
            <w:rPr>
              <w:rFonts w:ascii="Courier New" w:hAnsi="Courier New" w:cs="Courier New"/>
              <w:rtl/>
            </w:rPr>
            <w:t xml:space="preserve">وقد </w:t>
          </w:r>
          <w:del w:id="14999" w:author="Transkribus" w:date="2019-12-11T14:30:00Z">
            <w:r w:rsidRPr="009B6BCA">
              <w:rPr>
                <w:rFonts w:ascii="Courier New" w:hAnsi="Courier New" w:cs="Courier New"/>
                <w:rtl/>
              </w:rPr>
              <w:delText>اشتغل بشيء</w:delText>
            </w:r>
          </w:del>
          <w:ins w:id="15000" w:author="Transkribus" w:date="2019-12-11T14:30:00Z">
            <w:r w:rsidR="00EE6742" w:rsidRPr="00EE6742">
              <w:rPr>
                <w:rFonts w:ascii="Courier New" w:hAnsi="Courier New" w:cs="Courier New"/>
                <w:rtl/>
              </w:rPr>
              <w:t>اسشتغل بسى</w:t>
            </w:r>
          </w:ins>
          <w:r w:rsidR="00EE6742" w:rsidRPr="00EE6742">
            <w:rPr>
              <w:rFonts w:ascii="Courier New" w:hAnsi="Courier New" w:cs="Courier New"/>
              <w:rtl/>
            </w:rPr>
            <w:t xml:space="preserve"> من العلوم ولم </w:t>
          </w:r>
          <w:del w:id="15001" w:author="Transkribus" w:date="2019-12-11T14:30:00Z">
            <w:r w:rsidRPr="009B6BCA">
              <w:rPr>
                <w:rFonts w:ascii="Courier New" w:hAnsi="Courier New" w:cs="Courier New"/>
                <w:rtl/>
              </w:rPr>
              <w:delText>يزل فى خدمته الى ان استولى على ملكه صاحب ارزن الروم وهو السلطان كيقباد بن كيخسرو ابن قلج ارسلان ثم قبض على صاحب ارزنجان ولم يظهر له خبر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002" w:author="Transkribus" w:date="2019-12-11T14:30:00Z">
            <w:r w:rsidR="00EE6742" w:rsidRPr="00EE6742">
              <w:rPr>
                <w:rFonts w:ascii="Courier New" w:hAnsi="Courier New" w:cs="Courier New"/>
                <w:rtl/>
              </w:rPr>
              <w:t>بنزل فى خديبة</w:t>
            </w:r>
          </w:ins>
        </w:dir>
      </w:dir>
    </w:p>
    <w:p w14:paraId="235A686A" w14:textId="67924DBA" w:rsidR="00EE6742" w:rsidRPr="00EE6742" w:rsidRDefault="009B6BCA" w:rsidP="00EE6742">
      <w:pPr>
        <w:pStyle w:val="NurText"/>
        <w:bidi/>
        <w:rPr>
          <w:ins w:id="15003" w:author="Transkribus" w:date="2019-12-11T14:30:00Z"/>
          <w:rFonts w:ascii="Courier New" w:hAnsi="Courier New" w:cs="Courier New"/>
        </w:rPr>
      </w:pPr>
      <w:dir w:val="rtl">
        <w:dir w:val="rtl">
          <w:del w:id="15004" w:author="Transkribus" w:date="2019-12-11T14:30:00Z">
            <w:r w:rsidRPr="009B6BCA">
              <w:rPr>
                <w:rFonts w:ascii="Courier New" w:hAnsi="Courier New" w:cs="Courier New"/>
                <w:rtl/>
              </w:rPr>
              <w:delText>قال الشيخ</w:delText>
            </w:r>
          </w:del>
          <w:ins w:id="15005" w:author="Transkribus" w:date="2019-12-11T14:30:00Z">
            <w:r w:rsidR="00EE6742" w:rsidRPr="00EE6742">
              <w:rPr>
                <w:rFonts w:ascii="Courier New" w:hAnsi="Courier New" w:cs="Courier New"/>
                <w:rtl/>
              </w:rPr>
              <w:t>ب أبلى ابن اسبولى على ملكه صاحت ارز ن الروم وهو السلطان كبعباد بن كيحسرو بن فلح أر سلان</w:t>
            </w:r>
          </w:ins>
        </w:dir>
      </w:dir>
    </w:p>
    <w:p w14:paraId="5E64682C" w14:textId="72BCCB82" w:rsidR="00EE6742" w:rsidRPr="00EE6742" w:rsidRDefault="00EE6742" w:rsidP="00EE6742">
      <w:pPr>
        <w:pStyle w:val="NurText"/>
        <w:bidi/>
        <w:rPr>
          <w:rFonts w:ascii="Courier New" w:hAnsi="Courier New" w:cs="Courier New"/>
        </w:rPr>
      </w:pPr>
      <w:ins w:id="15006" w:author="Transkribus" w:date="2019-12-11T14:30:00Z">
        <w:r w:rsidRPr="00EE6742">
          <w:rPr>
            <w:rFonts w:ascii="Courier New" w:hAnsi="Courier New" w:cs="Courier New"/>
            <w:rtl/>
          </w:rPr>
          <w:t>اثم قيس على صاحب ارزيحان ولم بظهرله جير اثال ا الشيح</w:t>
        </w:r>
      </w:ins>
      <w:r w:rsidRPr="00EE6742">
        <w:rPr>
          <w:rFonts w:ascii="Courier New" w:hAnsi="Courier New" w:cs="Courier New"/>
          <w:rtl/>
        </w:rPr>
        <w:t xml:space="preserve"> موفق الدين عبد ال</w:t>
      </w:r>
      <w:del w:id="15007" w:author="Transkribus" w:date="2019-12-11T14:30:00Z">
        <w:r w:rsidR="009B6BCA" w:rsidRPr="009B6BCA">
          <w:rPr>
            <w:rFonts w:ascii="Courier New" w:hAnsi="Courier New" w:cs="Courier New"/>
            <w:rtl/>
          </w:rPr>
          <w:delText>ل</w:delText>
        </w:r>
      </w:del>
      <w:r w:rsidRPr="00EE6742">
        <w:rPr>
          <w:rFonts w:ascii="Courier New" w:hAnsi="Courier New" w:cs="Courier New"/>
          <w:rtl/>
        </w:rPr>
        <w:t>ط</w:t>
      </w:r>
      <w:ins w:id="15008" w:author="Transkribus" w:date="2019-12-11T14:30:00Z">
        <w:r w:rsidRPr="00EE6742">
          <w:rPr>
            <w:rFonts w:ascii="Courier New" w:hAnsi="Courier New" w:cs="Courier New"/>
            <w:rtl/>
          </w:rPr>
          <w:t>ب</w:t>
        </w:r>
      </w:ins>
      <w:r w:rsidRPr="00EE6742">
        <w:rPr>
          <w:rFonts w:ascii="Courier New" w:hAnsi="Courier New" w:cs="Courier New"/>
          <w:rtl/>
        </w:rPr>
        <w:t>يف ولما</w:t>
      </w:r>
    </w:p>
    <w:p w14:paraId="4CFD4CA1" w14:textId="48A9937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كان فى </w:t>
      </w:r>
      <w:del w:id="15009" w:author="Transkribus" w:date="2019-12-11T14:30:00Z">
        <w:r w:rsidR="009B6BCA" w:rsidRPr="009B6BCA">
          <w:rPr>
            <w:rFonts w:ascii="Courier New" w:hAnsi="Courier New" w:cs="Courier New"/>
            <w:rtl/>
          </w:rPr>
          <w:delText>سابع عشر ذى القعدة</w:delText>
        </w:r>
      </w:del>
      <w:ins w:id="15010" w:author="Transkribus" w:date="2019-12-11T14:30:00Z">
        <w:r w:rsidRPr="00EE6742">
          <w:rPr>
            <w:rFonts w:ascii="Courier New" w:hAnsi="Courier New" w:cs="Courier New"/>
            <w:rtl/>
          </w:rPr>
          <w:t>سايع غسردى الععدة</w:t>
        </w:r>
      </w:ins>
      <w:r w:rsidRPr="00EE6742">
        <w:rPr>
          <w:rFonts w:ascii="Courier New" w:hAnsi="Courier New" w:cs="Courier New"/>
          <w:rtl/>
        </w:rPr>
        <w:t xml:space="preserve"> من سن</w:t>
      </w:r>
      <w:del w:id="15011" w:author="Transkribus" w:date="2019-12-11T14:30:00Z">
        <w:r w:rsidR="009B6BCA" w:rsidRPr="009B6BCA">
          <w:rPr>
            <w:rFonts w:ascii="Courier New" w:hAnsi="Courier New" w:cs="Courier New"/>
            <w:rtl/>
          </w:rPr>
          <w:delText>ة</w:delText>
        </w:r>
      </w:del>
      <w:ins w:id="15012" w:author="Transkribus" w:date="2019-12-11T14:30:00Z">
        <w:r w:rsidRPr="00EE6742">
          <w:rPr>
            <w:rFonts w:ascii="Courier New" w:hAnsi="Courier New" w:cs="Courier New"/>
            <w:rtl/>
          </w:rPr>
          <w:t>ه</w:t>
        </w:r>
      </w:ins>
      <w:r w:rsidRPr="00EE6742">
        <w:rPr>
          <w:rFonts w:ascii="Courier New" w:hAnsi="Courier New" w:cs="Courier New"/>
          <w:rtl/>
        </w:rPr>
        <w:t xml:space="preserve"> خمس </w:t>
      </w:r>
      <w:del w:id="15013" w:author="Transkribus" w:date="2019-12-11T14:30:00Z">
        <w:r w:rsidR="009B6BCA" w:rsidRPr="009B6BCA">
          <w:rPr>
            <w:rFonts w:ascii="Courier New" w:hAnsi="Courier New" w:cs="Courier New"/>
            <w:rtl/>
          </w:rPr>
          <w:delText>وعشرين وستمائة توجهت</w:delText>
        </w:r>
      </w:del>
      <w:ins w:id="15014" w:author="Transkribus" w:date="2019-12-11T14:30:00Z">
        <w:r w:rsidRPr="00EE6742">
          <w:rPr>
            <w:rFonts w:ascii="Courier New" w:hAnsi="Courier New" w:cs="Courier New"/>
            <w:rtl/>
          </w:rPr>
          <w:t>وعسر بن وسثماكة وجهت</w:t>
        </w:r>
      </w:ins>
      <w:r w:rsidRPr="00EE6742">
        <w:rPr>
          <w:rFonts w:ascii="Courier New" w:hAnsi="Courier New" w:cs="Courier New"/>
          <w:rtl/>
        </w:rPr>
        <w:t xml:space="preserve"> الى ارزن الروم</w:t>
      </w:r>
    </w:p>
    <w:p w14:paraId="2C71A4DD" w14:textId="05E2C32B" w:rsidR="00EE6742" w:rsidRPr="00EE6742" w:rsidRDefault="00EE6742" w:rsidP="00EE6742">
      <w:pPr>
        <w:pStyle w:val="NurText"/>
        <w:bidi/>
        <w:rPr>
          <w:ins w:id="15015" w:author="Transkribus" w:date="2019-12-11T14:30:00Z"/>
          <w:rFonts w:ascii="Courier New" w:hAnsi="Courier New" w:cs="Courier New"/>
        </w:rPr>
      </w:pPr>
      <w:r w:rsidRPr="00EE6742">
        <w:rPr>
          <w:rFonts w:ascii="Courier New" w:hAnsi="Courier New" w:cs="Courier New"/>
          <w:rtl/>
        </w:rPr>
        <w:t xml:space="preserve">وفى </w:t>
      </w:r>
      <w:del w:id="15016" w:author="Transkribus" w:date="2019-12-11T14:30:00Z">
        <w:r w:rsidR="009B6BCA" w:rsidRPr="009B6BCA">
          <w:rPr>
            <w:rFonts w:ascii="Courier New" w:hAnsi="Courier New" w:cs="Courier New"/>
            <w:rtl/>
          </w:rPr>
          <w:delText>حادى</w:delText>
        </w:r>
      </w:del>
      <w:ins w:id="15017" w:author="Transkribus" w:date="2019-12-11T14:30:00Z">
        <w:r w:rsidRPr="00EE6742">
          <w:rPr>
            <w:rFonts w:ascii="Courier New" w:hAnsi="Courier New" w:cs="Courier New"/>
            <w:rtl/>
          </w:rPr>
          <w:t>جادى عير</w:t>
        </w:r>
      </w:ins>
      <w:r w:rsidRPr="00EE6742">
        <w:rPr>
          <w:rFonts w:ascii="Courier New" w:hAnsi="Courier New" w:cs="Courier New"/>
          <w:rtl/>
        </w:rPr>
        <w:t xml:space="preserve"> صفر من </w:t>
      </w:r>
      <w:del w:id="15018" w:author="Transkribus" w:date="2019-12-11T14:30:00Z">
        <w:r w:rsidR="009B6BCA" w:rsidRPr="009B6BCA">
          <w:rPr>
            <w:rFonts w:ascii="Courier New" w:hAnsi="Courier New" w:cs="Courier New"/>
            <w:rtl/>
          </w:rPr>
          <w:delText>سنة ست وعشرين وستمائة</w:delText>
        </w:r>
      </w:del>
      <w:ins w:id="15019" w:author="Transkribus" w:date="2019-12-11T14:30:00Z">
        <w:r w:rsidRPr="00EE6742">
          <w:rPr>
            <w:rFonts w:ascii="Courier New" w:hAnsi="Courier New" w:cs="Courier New"/>
            <w:rtl/>
          </w:rPr>
          <w:t>سنتةست وعسر بن وسثماثة</w:t>
        </w:r>
      </w:ins>
      <w:r w:rsidRPr="00EE6742">
        <w:rPr>
          <w:rFonts w:ascii="Courier New" w:hAnsi="Courier New" w:cs="Courier New"/>
          <w:rtl/>
        </w:rPr>
        <w:t xml:space="preserve"> رجعت الى ارز</w:t>
      </w:r>
      <w:del w:id="15020" w:author="Transkribus" w:date="2019-12-11T14:30:00Z">
        <w:r w:rsidR="009B6BCA" w:rsidRPr="009B6BCA">
          <w:rPr>
            <w:rFonts w:ascii="Courier New" w:hAnsi="Courier New" w:cs="Courier New"/>
            <w:rtl/>
          </w:rPr>
          <w:delText>ن</w:delText>
        </w:r>
      </w:del>
      <w:ins w:id="15021" w:author="Transkribus" w:date="2019-12-11T14:30:00Z">
        <w:r w:rsidRPr="00EE6742">
          <w:rPr>
            <w:rFonts w:ascii="Courier New" w:hAnsi="Courier New" w:cs="Courier New"/>
            <w:rtl/>
          </w:rPr>
          <w:t>ي</w:t>
        </w:r>
      </w:ins>
      <w:r w:rsidRPr="00EE6742">
        <w:rPr>
          <w:rFonts w:ascii="Courier New" w:hAnsi="Courier New" w:cs="Courier New"/>
          <w:rtl/>
        </w:rPr>
        <w:t>جان من ارزن الرو</w:t>
      </w:r>
      <w:del w:id="15022" w:author="Transkribus" w:date="2019-12-11T14:30:00Z">
        <w:r w:rsidR="009B6BCA" w:rsidRPr="009B6BCA">
          <w:rPr>
            <w:rFonts w:ascii="Courier New" w:hAnsi="Courier New" w:cs="Courier New"/>
            <w:rtl/>
          </w:rPr>
          <w:delText xml:space="preserve">م </w:delText>
        </w:r>
      </w:del>
      <w:ins w:id="15023" w:author="Transkribus" w:date="2019-12-11T14:30:00Z">
        <w:r w:rsidRPr="00EE6742">
          <w:rPr>
            <w:rFonts w:ascii="Courier New" w:hAnsi="Courier New" w:cs="Courier New"/>
            <w:rtl/>
          </w:rPr>
          <w:t>٣</w:t>
        </w:r>
      </w:ins>
    </w:p>
    <w:p w14:paraId="1ECE8D1A" w14:textId="146AD763" w:rsidR="00EE6742" w:rsidRPr="00EE6742" w:rsidRDefault="00EE6742" w:rsidP="00EE6742">
      <w:pPr>
        <w:pStyle w:val="NurText"/>
        <w:bidi/>
        <w:rPr>
          <w:ins w:id="15024" w:author="Transkribus" w:date="2019-12-11T14:30:00Z"/>
          <w:rFonts w:ascii="Courier New" w:hAnsi="Courier New" w:cs="Courier New"/>
        </w:rPr>
      </w:pPr>
      <w:r w:rsidRPr="00EE6742">
        <w:rPr>
          <w:rFonts w:ascii="Courier New" w:hAnsi="Courier New" w:cs="Courier New"/>
          <w:rtl/>
        </w:rPr>
        <w:t>وفى نصف ر</w:t>
      </w:r>
      <w:del w:id="15025" w:author="Transkribus" w:date="2019-12-11T14:30:00Z">
        <w:r w:rsidR="009B6BCA" w:rsidRPr="009B6BCA">
          <w:rPr>
            <w:rFonts w:ascii="Courier New" w:hAnsi="Courier New" w:cs="Courier New"/>
            <w:rtl/>
          </w:rPr>
          <w:delText>ب</w:delText>
        </w:r>
      </w:del>
      <w:r w:rsidRPr="00EE6742">
        <w:rPr>
          <w:rFonts w:ascii="Courier New" w:hAnsi="Courier New" w:cs="Courier New"/>
          <w:rtl/>
        </w:rPr>
        <w:t xml:space="preserve">يع الاول </w:t>
      </w:r>
      <w:del w:id="15026" w:author="Transkribus" w:date="2019-12-11T14:30:00Z">
        <w:r w:rsidR="009B6BCA" w:rsidRPr="009B6BCA">
          <w:rPr>
            <w:rFonts w:ascii="Courier New" w:hAnsi="Courier New" w:cs="Courier New"/>
            <w:rtl/>
          </w:rPr>
          <w:delText>ت</w:delText>
        </w:r>
      </w:del>
      <w:ins w:id="15027" w:author="Transkribus" w:date="2019-12-11T14:30:00Z">
        <w:r w:rsidRPr="00EE6742">
          <w:rPr>
            <w:rFonts w:ascii="Courier New" w:hAnsi="Courier New" w:cs="Courier New"/>
            <w:rtl/>
          </w:rPr>
          <w:t>ي</w:t>
        </w:r>
      </w:ins>
      <w:r w:rsidRPr="00EE6742">
        <w:rPr>
          <w:rFonts w:ascii="Courier New" w:hAnsi="Courier New" w:cs="Courier New"/>
          <w:rtl/>
        </w:rPr>
        <w:t>وجه</w:t>
      </w:r>
      <w:del w:id="15028" w:author="Transkribus" w:date="2019-12-11T14:30:00Z">
        <w:r w:rsidR="009B6BCA" w:rsidRPr="009B6BCA">
          <w:rPr>
            <w:rFonts w:ascii="Courier New" w:hAnsi="Courier New" w:cs="Courier New"/>
            <w:rtl/>
          </w:rPr>
          <w:delText>ت</w:delText>
        </w:r>
      </w:del>
      <w:ins w:id="15029" w:author="Transkribus" w:date="2019-12-11T14:30:00Z">
        <w:r w:rsidRPr="00EE6742">
          <w:rPr>
            <w:rFonts w:ascii="Courier New" w:hAnsi="Courier New" w:cs="Courier New"/>
            <w:rtl/>
          </w:rPr>
          <w:t>ف</w:t>
        </w:r>
      </w:ins>
      <w:r w:rsidRPr="00EE6742">
        <w:rPr>
          <w:rFonts w:ascii="Courier New" w:hAnsi="Courier New" w:cs="Courier New"/>
          <w:rtl/>
        </w:rPr>
        <w:t xml:space="preserve"> الى كما</w:t>
      </w:r>
      <w:del w:id="15030" w:author="Transkribus" w:date="2019-12-11T14:30:00Z">
        <w:r w:rsidR="009B6BCA" w:rsidRPr="009B6BCA">
          <w:rPr>
            <w:rFonts w:ascii="Courier New" w:hAnsi="Courier New" w:cs="Courier New"/>
            <w:rtl/>
          </w:rPr>
          <w:delText>خ</w:delText>
        </w:r>
      </w:del>
      <w:ins w:id="15031" w:author="Transkribus" w:date="2019-12-11T14:30:00Z">
        <w:r w:rsidRPr="00EE6742">
          <w:rPr>
            <w:rFonts w:ascii="Courier New" w:hAnsi="Courier New" w:cs="Courier New"/>
            <w:rtl/>
          </w:rPr>
          <w:t>ج</w:t>
        </w:r>
      </w:ins>
      <w:r w:rsidRPr="00EE6742">
        <w:rPr>
          <w:rFonts w:ascii="Courier New" w:hAnsi="Courier New" w:cs="Courier New"/>
          <w:rtl/>
        </w:rPr>
        <w:t xml:space="preserve"> وفى جمادى </w:t>
      </w:r>
      <w:del w:id="15032" w:author="Transkribus" w:date="2019-12-11T14:30:00Z">
        <w:r w:rsidR="009B6BCA" w:rsidRPr="009B6BCA">
          <w:rPr>
            <w:rFonts w:ascii="Courier New" w:hAnsi="Courier New" w:cs="Courier New"/>
            <w:rtl/>
          </w:rPr>
          <w:delText>الاولى توجهت منها</w:delText>
        </w:r>
      </w:del>
      <w:ins w:id="15033" w:author="Transkribus" w:date="2019-12-11T14:30:00Z">
        <w:r w:rsidRPr="00EE6742">
          <w:rPr>
            <w:rFonts w:ascii="Courier New" w:hAnsi="Courier New" w:cs="Courier New"/>
            <w:rtl/>
          </w:rPr>
          <w:t>الأولى يوجه مها</w:t>
        </w:r>
      </w:ins>
      <w:r w:rsidRPr="00EE6742">
        <w:rPr>
          <w:rFonts w:ascii="Courier New" w:hAnsi="Courier New" w:cs="Courier New"/>
          <w:rtl/>
        </w:rPr>
        <w:t xml:space="preserve"> الى د</w:t>
      </w:r>
      <w:del w:id="15034" w:author="Transkribus" w:date="2019-12-11T14:30:00Z">
        <w:r w:rsidR="009B6BCA" w:rsidRPr="009B6BCA">
          <w:rPr>
            <w:rFonts w:ascii="Courier New" w:hAnsi="Courier New" w:cs="Courier New"/>
            <w:rtl/>
          </w:rPr>
          <w:delText>ب</w:delText>
        </w:r>
      </w:del>
      <w:ins w:id="15035" w:author="Transkribus" w:date="2019-12-11T14:30:00Z">
        <w:r w:rsidRPr="00EE6742">
          <w:rPr>
            <w:rFonts w:ascii="Courier New" w:hAnsi="Courier New" w:cs="Courier New"/>
            <w:rtl/>
          </w:rPr>
          <w:t>ي</w:t>
        </w:r>
      </w:ins>
      <w:r w:rsidRPr="00EE6742">
        <w:rPr>
          <w:rFonts w:ascii="Courier New" w:hAnsi="Courier New" w:cs="Courier New"/>
          <w:rtl/>
        </w:rPr>
        <w:t>ر</w:t>
      </w:r>
      <w:del w:id="15036" w:author="Transkribus" w:date="2019-12-11T14:30:00Z">
        <w:r w:rsidR="009B6BCA" w:rsidRPr="009B6BCA">
          <w:rPr>
            <w:rFonts w:ascii="Courier New" w:hAnsi="Courier New" w:cs="Courier New"/>
            <w:rtl/>
          </w:rPr>
          <w:delText>ك</w:delText>
        </w:r>
      </w:del>
      <w:r w:rsidRPr="00EE6742">
        <w:rPr>
          <w:rFonts w:ascii="Courier New" w:hAnsi="Courier New" w:cs="Courier New"/>
          <w:rtl/>
        </w:rPr>
        <w:t xml:space="preserve">ى وفى </w:t>
      </w:r>
      <w:del w:id="15037" w:author="Transkribus" w:date="2019-12-11T14:30:00Z">
        <w:r w:rsidR="009B6BCA" w:rsidRPr="009B6BCA">
          <w:rPr>
            <w:rFonts w:ascii="Courier New" w:hAnsi="Courier New" w:cs="Courier New"/>
            <w:rtl/>
          </w:rPr>
          <w:delText>رجب توجهت</w:delText>
        </w:r>
      </w:del>
      <w:ins w:id="15038" w:author="Transkribus" w:date="2019-12-11T14:30:00Z">
        <w:r w:rsidRPr="00EE6742">
          <w:rPr>
            <w:rFonts w:ascii="Courier New" w:hAnsi="Courier New" w:cs="Courier New"/>
            <w:rtl/>
          </w:rPr>
          <w:t>رحب</w:t>
        </w:r>
      </w:ins>
    </w:p>
    <w:p w14:paraId="7507D79D" w14:textId="1F304BA7" w:rsidR="00EE6742" w:rsidRPr="00EE6742" w:rsidRDefault="00EE6742" w:rsidP="00EE6742">
      <w:pPr>
        <w:pStyle w:val="NurText"/>
        <w:bidi/>
        <w:rPr>
          <w:ins w:id="15039" w:author="Transkribus" w:date="2019-12-11T14:30:00Z"/>
          <w:rFonts w:ascii="Courier New" w:hAnsi="Courier New" w:cs="Courier New"/>
        </w:rPr>
      </w:pPr>
      <w:ins w:id="15040" w:author="Transkribus" w:date="2019-12-11T14:30:00Z">
        <w:r w:rsidRPr="00EE6742">
          <w:rPr>
            <w:rFonts w:ascii="Courier New" w:hAnsi="Courier New" w:cs="Courier New"/>
            <w:rtl/>
          </w:rPr>
          <w:t>ابوجهف</w:t>
        </w:r>
      </w:ins>
      <w:r w:rsidRPr="00EE6742">
        <w:rPr>
          <w:rFonts w:ascii="Courier New" w:hAnsi="Courier New" w:cs="Courier New"/>
          <w:rtl/>
        </w:rPr>
        <w:t xml:space="preserve"> منها الى ملط</w:t>
      </w:r>
      <w:del w:id="15041" w:author="Transkribus" w:date="2019-12-11T14:30:00Z">
        <w:r w:rsidR="009B6BCA" w:rsidRPr="009B6BCA">
          <w:rPr>
            <w:rFonts w:ascii="Courier New" w:hAnsi="Courier New" w:cs="Courier New"/>
            <w:rtl/>
          </w:rPr>
          <w:delText>ي</w:delText>
        </w:r>
      </w:del>
      <w:ins w:id="15042" w:author="Transkribus" w:date="2019-12-11T14:30:00Z">
        <w:r w:rsidRPr="00EE6742">
          <w:rPr>
            <w:rFonts w:ascii="Courier New" w:hAnsi="Courier New" w:cs="Courier New"/>
            <w:rtl/>
          </w:rPr>
          <w:t>ب</w:t>
        </w:r>
      </w:ins>
      <w:r w:rsidRPr="00EE6742">
        <w:rPr>
          <w:rFonts w:ascii="Courier New" w:hAnsi="Courier New" w:cs="Courier New"/>
          <w:rtl/>
        </w:rPr>
        <w:t xml:space="preserve">ة وفى </w:t>
      </w:r>
      <w:del w:id="15043" w:author="Transkribus" w:date="2019-12-11T14:30:00Z">
        <w:r w:rsidR="009B6BCA" w:rsidRPr="009B6BCA">
          <w:rPr>
            <w:rFonts w:ascii="Courier New" w:hAnsi="Courier New" w:cs="Courier New"/>
            <w:rtl/>
          </w:rPr>
          <w:delText>اخر رمضان توجهت</w:delText>
        </w:r>
      </w:del>
      <w:ins w:id="15044" w:author="Transkribus" w:date="2019-12-11T14:30:00Z">
        <w:r w:rsidRPr="00EE6742">
          <w:rPr>
            <w:rFonts w:ascii="Courier New" w:hAnsi="Courier New" w:cs="Courier New"/>
            <w:rtl/>
          </w:rPr>
          <w:t>أخرر معان بوسهب</w:t>
        </w:r>
      </w:ins>
      <w:r w:rsidRPr="00EE6742">
        <w:rPr>
          <w:rFonts w:ascii="Courier New" w:hAnsi="Courier New" w:cs="Courier New"/>
          <w:rtl/>
        </w:rPr>
        <w:t xml:space="preserve"> الى </w:t>
      </w:r>
      <w:del w:id="15045" w:author="Transkribus" w:date="2019-12-11T14:30:00Z">
        <w:r w:rsidR="009B6BCA" w:rsidRPr="009B6BCA">
          <w:rPr>
            <w:rFonts w:ascii="Courier New" w:hAnsi="Courier New" w:cs="Courier New"/>
            <w:rtl/>
          </w:rPr>
          <w:delText>حلب وصلينا صلاة عيد</w:delText>
        </w:r>
      </w:del>
      <w:ins w:id="15046" w:author="Transkribus" w:date="2019-12-11T14:30:00Z">
        <w:r w:rsidRPr="00EE6742">
          <w:rPr>
            <w:rFonts w:ascii="Courier New" w:hAnsi="Courier New" w:cs="Courier New"/>
            <w:rtl/>
          </w:rPr>
          <w:t>خلب وصليناسلاة عبد</w:t>
        </w:r>
      </w:ins>
      <w:r w:rsidRPr="00EE6742">
        <w:rPr>
          <w:rFonts w:ascii="Courier New" w:hAnsi="Courier New" w:cs="Courier New"/>
          <w:rtl/>
        </w:rPr>
        <w:t xml:space="preserve"> الفطر بالبهنساء</w:t>
      </w:r>
      <w:del w:id="15047" w:author="Transkribus" w:date="2019-12-11T14:30:00Z">
        <w:r w:rsidR="009B6BCA" w:rsidRPr="009B6BCA">
          <w:rPr>
            <w:rFonts w:ascii="Courier New" w:hAnsi="Courier New" w:cs="Courier New"/>
            <w:rtl/>
          </w:rPr>
          <w:delText xml:space="preserve"> ودخلنا حلب</w:delText>
        </w:r>
      </w:del>
    </w:p>
    <w:p w14:paraId="48E79294" w14:textId="2DDD2D63" w:rsidR="00EE6742" w:rsidRPr="00EE6742" w:rsidRDefault="00EE6742" w:rsidP="00EE6742">
      <w:pPr>
        <w:pStyle w:val="NurText"/>
        <w:bidi/>
        <w:rPr>
          <w:ins w:id="15048" w:author="Transkribus" w:date="2019-12-11T14:30:00Z"/>
          <w:rFonts w:ascii="Courier New" w:hAnsi="Courier New" w:cs="Courier New"/>
        </w:rPr>
      </w:pPr>
      <w:ins w:id="15049" w:author="Transkribus" w:date="2019-12-11T14:30:00Z">
        <w:r w:rsidRPr="00EE6742">
          <w:rPr>
            <w:rFonts w:ascii="Courier New" w:hAnsi="Courier New" w:cs="Courier New"/>
            <w:rtl/>
          </w:rPr>
          <w:lastRenderedPageBreak/>
          <w:t>ودخلناخلب</w:t>
        </w:r>
      </w:ins>
      <w:r w:rsidRPr="00EE6742">
        <w:rPr>
          <w:rFonts w:ascii="Courier New" w:hAnsi="Courier New" w:cs="Courier New"/>
          <w:rtl/>
        </w:rPr>
        <w:t xml:space="preserve"> يوم </w:t>
      </w:r>
      <w:del w:id="15050" w:author="Transkribus" w:date="2019-12-11T14:30:00Z">
        <w:r w:rsidR="009B6BCA" w:rsidRPr="009B6BCA">
          <w:rPr>
            <w:rFonts w:ascii="Courier New" w:hAnsi="Courier New" w:cs="Courier New"/>
            <w:rtl/>
          </w:rPr>
          <w:delText>الجمعة تاسع شوال فوجدناها</w:delText>
        </w:r>
      </w:del>
      <w:ins w:id="15051" w:author="Transkribus" w:date="2019-12-11T14:30:00Z">
        <w:r w:rsidRPr="00EE6742">
          <w:rPr>
            <w:rFonts w:ascii="Courier New" w:hAnsi="Courier New" w:cs="Courier New"/>
            <w:rtl/>
          </w:rPr>
          <w:t>الخيعة ثاسع شؤال فوحدناها</w:t>
        </w:r>
      </w:ins>
      <w:r w:rsidRPr="00EE6742">
        <w:rPr>
          <w:rFonts w:ascii="Courier New" w:hAnsi="Courier New" w:cs="Courier New"/>
          <w:rtl/>
        </w:rPr>
        <w:t xml:space="preserve"> قد </w:t>
      </w:r>
      <w:del w:id="15052" w:author="Transkribus" w:date="2019-12-11T14:30:00Z">
        <w:r w:rsidR="009B6BCA" w:rsidRPr="009B6BCA">
          <w:rPr>
            <w:rFonts w:ascii="Courier New" w:hAnsi="Courier New" w:cs="Courier New"/>
            <w:rtl/>
          </w:rPr>
          <w:delText>تضاعفت عمارتها وخيرها بحسن سيرة اتابك</w:delText>
        </w:r>
      </w:del>
      <w:ins w:id="15053" w:author="Transkribus" w:date="2019-12-11T14:30:00Z">
        <w:r w:rsidRPr="00EE6742">
          <w:rPr>
            <w:rFonts w:ascii="Courier New" w:hAnsi="Courier New" w:cs="Courier New"/>
            <w:rtl/>
          </w:rPr>
          <w:t>قصاحفت عمارثهاوجيرها وأمها حسن</w:t>
        </w:r>
      </w:ins>
    </w:p>
    <w:p w14:paraId="2F3C01C4" w14:textId="77777777" w:rsidR="009B6BCA" w:rsidRPr="009B6BCA" w:rsidRDefault="00EE6742" w:rsidP="009B6BCA">
      <w:pPr>
        <w:pStyle w:val="NurText"/>
        <w:bidi/>
        <w:rPr>
          <w:del w:id="15054" w:author="Transkribus" w:date="2019-12-11T14:30:00Z"/>
          <w:rFonts w:ascii="Courier New" w:hAnsi="Courier New" w:cs="Courier New"/>
        </w:rPr>
      </w:pPr>
      <w:ins w:id="15055" w:author="Transkribus" w:date="2019-12-11T14:30:00Z">
        <w:r w:rsidRPr="00EE6742">
          <w:rPr>
            <w:rFonts w:ascii="Courier New" w:hAnsi="Courier New" w:cs="Courier New"/>
            <w:rtl/>
          </w:rPr>
          <w:t>أصيرة اثاتك</w:t>
        </w:r>
      </w:ins>
      <w:r w:rsidRPr="00EE6742">
        <w:rPr>
          <w:rFonts w:ascii="Courier New" w:hAnsi="Courier New" w:cs="Courier New"/>
          <w:rtl/>
        </w:rPr>
        <w:t xml:space="preserve"> شهاب الدين وا</w:t>
      </w:r>
      <w:del w:id="15056" w:author="Transkribus" w:date="2019-12-11T14:30:00Z">
        <w:r w:rsidR="009B6BCA" w:rsidRPr="009B6BCA">
          <w:rPr>
            <w:rFonts w:ascii="Courier New" w:hAnsi="Courier New" w:cs="Courier New"/>
            <w:rtl/>
          </w:rPr>
          <w:delText>ج</w:delText>
        </w:r>
      </w:del>
      <w:ins w:id="15057" w:author="Transkribus" w:date="2019-12-11T14:30:00Z">
        <w:r w:rsidRPr="00EE6742">
          <w:rPr>
            <w:rFonts w:ascii="Courier New" w:hAnsi="Courier New" w:cs="Courier New"/>
            <w:rtl/>
          </w:rPr>
          <w:t>ح</w:t>
        </w:r>
      </w:ins>
      <w:r w:rsidRPr="00EE6742">
        <w:rPr>
          <w:rFonts w:ascii="Courier New" w:hAnsi="Courier New" w:cs="Courier New"/>
          <w:rtl/>
        </w:rPr>
        <w:t>ت</w:t>
      </w:r>
      <w:del w:id="15058" w:author="Transkribus" w:date="2019-12-11T14:30:00Z">
        <w:r w:rsidR="009B6BCA" w:rsidRPr="009B6BCA">
          <w:rPr>
            <w:rFonts w:ascii="Courier New" w:hAnsi="Courier New" w:cs="Courier New"/>
            <w:rtl/>
          </w:rPr>
          <w:delText>م</w:delText>
        </w:r>
      </w:del>
      <w:r w:rsidRPr="00EE6742">
        <w:rPr>
          <w:rFonts w:ascii="Courier New" w:hAnsi="Courier New" w:cs="Courier New"/>
          <w:rtl/>
        </w:rPr>
        <w:t xml:space="preserve">ع الناس على </w:t>
      </w:r>
      <w:del w:id="15059" w:author="Transkribus" w:date="2019-12-11T14:30:00Z">
        <w:r w:rsidR="009B6BCA" w:rsidRPr="009B6BCA">
          <w:rPr>
            <w:rFonts w:ascii="Courier New" w:hAnsi="Courier New" w:cs="Courier New"/>
            <w:rtl/>
          </w:rPr>
          <w:delText>محبته لمعدلته</w:delText>
        </w:r>
      </w:del>
      <w:ins w:id="15060" w:author="Transkribus" w:date="2019-12-11T14:30:00Z">
        <w:r w:rsidRPr="00EE6742">
          <w:rPr>
            <w:rFonts w:ascii="Courier New" w:hAnsi="Courier New" w:cs="Courier New"/>
            <w:rtl/>
          </w:rPr>
          <w:t>محيبعلعدلثه</w:t>
        </w:r>
      </w:ins>
      <w:r w:rsidRPr="00EE6742">
        <w:rPr>
          <w:rFonts w:ascii="Courier New" w:hAnsi="Courier New" w:cs="Courier New"/>
          <w:rtl/>
        </w:rPr>
        <w:t xml:space="preserve"> فى </w:t>
      </w:r>
      <w:del w:id="15061" w:author="Transkribus" w:date="2019-12-11T14:30:00Z">
        <w:r w:rsidR="009B6BCA" w:rsidRPr="009B6BCA">
          <w:rPr>
            <w:rFonts w:ascii="Courier New" w:hAnsi="Courier New" w:cs="Courier New"/>
            <w:rtl/>
          </w:rPr>
          <w:delText>رعيته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EF0B02" w14:textId="2C1C78AC" w:rsidR="00EE6742" w:rsidRPr="00EE6742" w:rsidRDefault="009B6BCA" w:rsidP="00EE6742">
      <w:pPr>
        <w:pStyle w:val="NurText"/>
        <w:bidi/>
        <w:rPr>
          <w:ins w:id="15062" w:author="Transkribus" w:date="2019-12-11T14:30:00Z"/>
          <w:rFonts w:ascii="Courier New" w:hAnsi="Courier New" w:cs="Courier New"/>
        </w:rPr>
      </w:pPr>
      <w:dir w:val="rtl">
        <w:dir w:val="rtl">
          <w:del w:id="15063" w:author="Transkribus" w:date="2019-12-11T14:30:00Z">
            <w:r w:rsidRPr="009B6BCA">
              <w:rPr>
                <w:rFonts w:ascii="Courier New" w:hAnsi="Courier New" w:cs="Courier New"/>
                <w:rtl/>
              </w:rPr>
              <w:delText>اقول واقام الشيخ</w:delText>
            </w:r>
          </w:del>
          <w:ins w:id="15064" w:author="Transkribus" w:date="2019-12-11T14:30:00Z">
            <w:r w:rsidR="00EE6742" w:rsidRPr="00EE6742">
              <w:rPr>
                <w:rFonts w:ascii="Courier New" w:hAnsi="Courier New" w:cs="Courier New"/>
                <w:rtl/>
              </w:rPr>
              <w:t>رعببة لاأقول أو أقام الشيح</w:t>
            </w:r>
          </w:ins>
          <w:r w:rsidR="00EE6742" w:rsidRPr="00EE6742">
            <w:rPr>
              <w:rFonts w:ascii="Courier New" w:hAnsi="Courier New" w:cs="Courier New"/>
              <w:rtl/>
            </w:rPr>
            <w:t xml:space="preserve"> موفق</w:t>
          </w:r>
        </w:dir>
      </w:dir>
    </w:p>
    <w:p w14:paraId="4B86445C" w14:textId="77777777" w:rsidR="00EE6742" w:rsidRPr="00EE6742" w:rsidRDefault="00EE6742" w:rsidP="00EE6742">
      <w:pPr>
        <w:pStyle w:val="NurText"/>
        <w:bidi/>
        <w:rPr>
          <w:ins w:id="15065" w:author="Transkribus" w:date="2019-12-11T14:30:00Z"/>
          <w:rFonts w:ascii="Courier New" w:hAnsi="Courier New" w:cs="Courier New"/>
        </w:rPr>
      </w:pPr>
      <w:ins w:id="15066" w:author="Transkribus" w:date="2019-12-11T14:30:00Z">
        <w:r w:rsidRPr="00EE6742">
          <w:rPr>
            <w:rFonts w:ascii="Courier New" w:hAnsi="Courier New" w:cs="Courier New"/>
            <w:rtl/>
          </w:rPr>
          <w:t>٢٠٨</w:t>
        </w:r>
      </w:ins>
    </w:p>
    <w:p w14:paraId="2A2AF255" w14:textId="77777777" w:rsidR="009B6BCA" w:rsidRPr="009B6BCA" w:rsidRDefault="00EE6742" w:rsidP="009B6BCA">
      <w:pPr>
        <w:pStyle w:val="NurText"/>
        <w:bidi/>
        <w:rPr>
          <w:del w:id="15067" w:author="Transkribus" w:date="2019-12-11T14:30:00Z"/>
          <w:rFonts w:ascii="Courier New" w:hAnsi="Courier New" w:cs="Courier New"/>
        </w:rPr>
      </w:pPr>
      <w:r w:rsidRPr="00EE6742">
        <w:rPr>
          <w:rFonts w:ascii="Courier New" w:hAnsi="Courier New" w:cs="Courier New"/>
          <w:rtl/>
        </w:rPr>
        <w:t xml:space="preserve">الدين </w:t>
      </w:r>
      <w:del w:id="15068" w:author="Transkribus" w:date="2019-12-11T14:30:00Z">
        <w:r w:rsidR="009B6BCA" w:rsidRPr="009B6BCA">
          <w:rPr>
            <w:rFonts w:ascii="Courier New" w:hAnsi="Courier New" w:cs="Courier New"/>
            <w:rtl/>
          </w:rPr>
          <w:delText>بح</w:delText>
        </w:r>
      </w:del>
      <w:ins w:id="15069" w:author="Transkribus" w:date="2019-12-11T14:30:00Z">
        <w:r w:rsidRPr="00EE6742">
          <w:rPr>
            <w:rFonts w:ascii="Courier New" w:hAnsi="Courier New" w:cs="Courier New"/>
            <w:rtl/>
          </w:rPr>
          <w:t>خ</w:t>
        </w:r>
      </w:ins>
      <w:r w:rsidRPr="00EE6742">
        <w:rPr>
          <w:rFonts w:ascii="Courier New" w:hAnsi="Courier New" w:cs="Courier New"/>
          <w:rtl/>
        </w:rPr>
        <w:t xml:space="preserve">لب والناس </w:t>
      </w:r>
      <w:del w:id="15070" w:author="Transkribus" w:date="2019-12-11T14:30:00Z">
        <w:r w:rsidR="009B6BCA" w:rsidRPr="009B6BCA">
          <w:rPr>
            <w:rFonts w:ascii="Courier New" w:hAnsi="Courier New" w:cs="Courier New"/>
            <w:rtl/>
          </w:rPr>
          <w:delText>ي</w:delText>
        </w:r>
      </w:del>
      <w:ins w:id="15071" w:author="Transkribus" w:date="2019-12-11T14:30:00Z">
        <w:r w:rsidRPr="00EE6742">
          <w:rPr>
            <w:rFonts w:ascii="Courier New" w:hAnsi="Courier New" w:cs="Courier New"/>
            <w:rtl/>
          </w:rPr>
          <w:t>ب</w:t>
        </w:r>
      </w:ins>
      <w:r w:rsidRPr="00EE6742">
        <w:rPr>
          <w:rFonts w:ascii="Courier New" w:hAnsi="Courier New" w:cs="Courier New"/>
          <w:rtl/>
        </w:rPr>
        <w:t xml:space="preserve">شتغلون عليه </w:t>
      </w:r>
      <w:del w:id="15072" w:author="Transkribus" w:date="2019-12-11T14:30:00Z">
        <w:r w:rsidR="009B6BCA" w:rsidRPr="009B6BCA">
          <w:rPr>
            <w:rFonts w:ascii="Courier New" w:hAnsi="Courier New" w:cs="Courier New"/>
            <w:rtl/>
          </w:rPr>
          <w:delText>وكثرت تصانيفه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F96857" w14:textId="747762C5" w:rsidR="00EE6742" w:rsidRPr="00EE6742" w:rsidRDefault="009B6BCA" w:rsidP="00EE6742">
      <w:pPr>
        <w:pStyle w:val="NurText"/>
        <w:bidi/>
        <w:rPr>
          <w:ins w:id="15073" w:author="Transkribus" w:date="2019-12-11T14:30:00Z"/>
          <w:rFonts w:ascii="Courier New" w:hAnsi="Courier New" w:cs="Courier New"/>
        </w:rPr>
      </w:pPr>
      <w:dir w:val="rtl">
        <w:dir w:val="rtl">
          <w:del w:id="15074" w:author="Transkribus" w:date="2019-12-11T14:30:00Z">
            <w:r w:rsidRPr="009B6BCA">
              <w:rPr>
                <w:rFonts w:ascii="Courier New" w:hAnsi="Courier New" w:cs="Courier New"/>
                <w:rtl/>
              </w:rPr>
              <w:delText>وكان</w:delText>
            </w:r>
          </w:del>
          <w:ins w:id="15075" w:author="Transkribus" w:date="2019-12-11T14:30:00Z">
            <w:r w:rsidR="00EE6742" w:rsidRPr="00EE6742">
              <w:rPr>
                <w:rFonts w:ascii="Courier New" w:hAnsi="Courier New" w:cs="Courier New"/>
                <w:rtl/>
              </w:rPr>
              <w:t>وكترت قصانيعة وكمان</w:t>
            </w:r>
          </w:ins>
          <w:r w:rsidR="00EE6742" w:rsidRPr="00EE6742">
            <w:rPr>
              <w:rFonts w:ascii="Courier New" w:hAnsi="Courier New" w:cs="Courier New"/>
              <w:rtl/>
            </w:rPr>
            <w:t xml:space="preserve"> له من شهاب الدين ط</w:t>
          </w:r>
          <w:del w:id="15076" w:author="Transkribus" w:date="2019-12-11T14:30:00Z">
            <w:r w:rsidRPr="009B6BCA">
              <w:rPr>
                <w:rFonts w:ascii="Courier New" w:hAnsi="Courier New" w:cs="Courier New"/>
                <w:rtl/>
              </w:rPr>
              <w:delText>غ</w:delText>
            </w:r>
          </w:del>
          <w:ins w:id="15077" w:author="Transkribus" w:date="2019-12-11T14:30:00Z">
            <w:r w:rsidR="00EE6742" w:rsidRPr="00EE6742">
              <w:rPr>
                <w:rFonts w:ascii="Courier New" w:hAnsi="Courier New" w:cs="Courier New"/>
                <w:rtl/>
              </w:rPr>
              <w:t>ف</w:t>
            </w:r>
          </w:ins>
          <w:r w:rsidR="00EE6742" w:rsidRPr="00EE6742">
            <w:rPr>
              <w:rFonts w:ascii="Courier New" w:hAnsi="Courier New" w:cs="Courier New"/>
              <w:rtl/>
            </w:rPr>
            <w:t>ريل الخادم</w:t>
          </w:r>
          <w:del w:id="15078" w:author="Transkribus" w:date="2019-12-11T14:30:00Z">
            <w:r w:rsidRPr="009B6BCA">
              <w:rPr>
                <w:rFonts w:ascii="Courier New" w:hAnsi="Courier New" w:cs="Courier New"/>
                <w:rtl/>
              </w:rPr>
              <w:delText xml:space="preserve"> اتابك حلب جار حسن</w:delText>
            </w:r>
          </w:del>
        </w:dir>
      </w:dir>
    </w:p>
    <w:p w14:paraId="1324D987" w14:textId="365205B0" w:rsidR="00EE6742" w:rsidRPr="00EE6742" w:rsidRDefault="00EE6742" w:rsidP="00EE6742">
      <w:pPr>
        <w:pStyle w:val="NurText"/>
        <w:bidi/>
        <w:rPr>
          <w:rFonts w:ascii="Courier New" w:hAnsi="Courier New" w:cs="Courier New"/>
        </w:rPr>
      </w:pPr>
      <w:ins w:id="15079" w:author="Transkribus" w:date="2019-12-11T14:30:00Z">
        <w:r w:rsidRPr="00EE6742">
          <w:rPr>
            <w:rFonts w:ascii="Courier New" w:hAnsi="Courier New" w:cs="Courier New"/>
            <w:rtl/>
          </w:rPr>
          <w:t>ابابلك حلي جارحسن</w:t>
        </w:r>
      </w:ins>
      <w:r w:rsidRPr="00EE6742">
        <w:rPr>
          <w:rFonts w:ascii="Courier New" w:hAnsi="Courier New" w:cs="Courier New"/>
          <w:rtl/>
        </w:rPr>
        <w:t xml:space="preserve"> وهو </w:t>
      </w:r>
      <w:del w:id="15080" w:author="Transkribus" w:date="2019-12-11T14:30:00Z">
        <w:r w:rsidR="009B6BCA" w:rsidRPr="009B6BCA">
          <w:rPr>
            <w:rFonts w:ascii="Courier New" w:hAnsi="Courier New" w:cs="Courier New"/>
            <w:rtl/>
          </w:rPr>
          <w:delText>متنحل لتدريس</w:delText>
        </w:r>
      </w:del>
      <w:ins w:id="15081" w:author="Transkribus" w:date="2019-12-11T14:30:00Z">
        <w:r w:rsidRPr="00EE6742">
          <w:rPr>
            <w:rFonts w:ascii="Courier New" w:hAnsi="Courier New" w:cs="Courier New"/>
            <w:rtl/>
          </w:rPr>
          <w:t>معل التدريس</w:t>
        </w:r>
      </w:ins>
      <w:r w:rsidRPr="00EE6742">
        <w:rPr>
          <w:rFonts w:ascii="Courier New" w:hAnsi="Courier New" w:cs="Courier New"/>
          <w:rtl/>
        </w:rPr>
        <w:t xml:space="preserve"> صناعة الطب </w:t>
      </w:r>
      <w:del w:id="15082" w:author="Transkribus" w:date="2019-12-11T14:30:00Z">
        <w:r w:rsidR="009B6BCA" w:rsidRPr="009B6BCA">
          <w:rPr>
            <w:rFonts w:ascii="Courier New" w:hAnsi="Courier New" w:cs="Courier New"/>
            <w:rtl/>
          </w:rPr>
          <w:delText>وغيرها ويتردد</w:delText>
        </w:r>
      </w:del>
      <w:ins w:id="15083" w:author="Transkribus" w:date="2019-12-11T14:30:00Z">
        <w:r w:rsidRPr="00EE6742">
          <w:rPr>
            <w:rFonts w:ascii="Courier New" w:hAnsi="Courier New" w:cs="Courier New"/>
            <w:rtl/>
          </w:rPr>
          <w:t>وغير هاوبفردد</w:t>
        </w:r>
      </w:ins>
      <w:r w:rsidRPr="00EE6742">
        <w:rPr>
          <w:rFonts w:ascii="Courier New" w:hAnsi="Courier New" w:cs="Courier New"/>
          <w:rtl/>
        </w:rPr>
        <w:t xml:space="preserve"> الى </w:t>
      </w:r>
      <w:del w:id="15084" w:author="Transkribus" w:date="2019-12-11T14:30:00Z">
        <w:r w:rsidR="009B6BCA" w:rsidRPr="009B6BCA">
          <w:rPr>
            <w:rFonts w:ascii="Courier New" w:hAnsi="Courier New" w:cs="Courier New"/>
            <w:rtl/>
          </w:rPr>
          <w:delText>الجامع بحلب ليسمع الحديث ويقرئ العربية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085" w:author="Transkribus" w:date="2019-12-11T14:30:00Z">
        <w:r w:rsidRPr="00EE6742">
          <w:rPr>
            <w:rFonts w:ascii="Courier New" w:hAnsi="Courier New" w:cs="Courier New"/>
            <w:rtl/>
          </w:rPr>
          <w:t>الحام بحلب</w:t>
        </w:r>
      </w:ins>
    </w:p>
    <w:p w14:paraId="37C3DF50" w14:textId="77777777" w:rsidR="009B6BCA" w:rsidRPr="009B6BCA" w:rsidRDefault="009B6BCA" w:rsidP="009B6BCA">
      <w:pPr>
        <w:pStyle w:val="NurText"/>
        <w:bidi/>
        <w:rPr>
          <w:del w:id="15086" w:author="Transkribus" w:date="2019-12-11T14:30:00Z"/>
          <w:rFonts w:ascii="Courier New" w:hAnsi="Courier New" w:cs="Courier New"/>
        </w:rPr>
      </w:pPr>
      <w:dir w:val="rtl">
        <w:dir w:val="rtl">
          <w:del w:id="15087" w:author="Transkribus" w:date="2019-12-11T14:30:00Z">
            <w:r w:rsidRPr="009B6BCA">
              <w:rPr>
                <w:rFonts w:ascii="Courier New" w:hAnsi="Courier New" w:cs="Courier New"/>
                <w:rtl/>
              </w:rPr>
              <w:delText>وكان دائم</w:delText>
            </w:r>
          </w:del>
          <w:ins w:id="15088" w:author="Transkribus" w:date="2019-12-11T14:30:00Z">
            <w:r w:rsidR="00EE6742" w:rsidRPr="00EE6742">
              <w:rPr>
                <w:rFonts w:ascii="Courier New" w:hAnsi="Courier New" w:cs="Courier New"/>
                <w:rtl/>
              </w:rPr>
              <w:t>ابسمع الحديت ويقرى العزية ومان داثم</w:t>
            </w:r>
          </w:ins>
          <w:r w:rsidR="00EE6742" w:rsidRPr="00EE6742">
            <w:rPr>
              <w:rFonts w:ascii="Courier New" w:hAnsi="Courier New" w:cs="Courier New"/>
              <w:rtl/>
            </w:rPr>
            <w:t xml:space="preserve"> الاشتغال </w:t>
          </w:r>
          <w:del w:id="15089" w:author="Transkribus" w:date="2019-12-11T14:30:00Z">
            <w:r w:rsidRPr="009B6BCA">
              <w:rPr>
                <w:rFonts w:ascii="Courier New" w:hAnsi="Courier New" w:cs="Courier New"/>
                <w:rtl/>
              </w:rPr>
              <w:delText>ملازما للكتابة والتصانيف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B9D6B4" w14:textId="68A581BE" w:rsidR="00EE6742" w:rsidRPr="00EE6742" w:rsidRDefault="009B6BCA" w:rsidP="00EE6742">
      <w:pPr>
        <w:pStyle w:val="NurText"/>
        <w:bidi/>
        <w:rPr>
          <w:ins w:id="15090" w:author="Transkribus" w:date="2019-12-11T14:30:00Z"/>
          <w:rFonts w:ascii="Courier New" w:hAnsi="Courier New" w:cs="Courier New"/>
        </w:rPr>
      </w:pPr>
      <w:dir w:val="rtl">
        <w:dir w:val="rtl">
          <w:ins w:id="15091" w:author="Transkribus" w:date="2019-12-11T14:30:00Z">
            <w:r w:rsidR="00EE6742" w:rsidRPr="00EE6742">
              <w:rPr>
                <w:rFonts w:ascii="Courier New" w:hAnsi="Courier New" w:cs="Courier New"/>
                <w:rtl/>
              </w:rPr>
              <w:t xml:space="preserve">ملاز مالكنابة والنصف </w:t>
            </w:r>
          </w:ins>
          <w:r w:rsidR="00EE6742" w:rsidRPr="00EE6742">
            <w:rPr>
              <w:rFonts w:ascii="Courier New" w:hAnsi="Courier New" w:cs="Courier New"/>
              <w:rtl/>
            </w:rPr>
            <w:t xml:space="preserve">ولما </w:t>
          </w:r>
          <w:del w:id="15092" w:author="Transkribus" w:date="2019-12-11T14:30:00Z">
            <w:r w:rsidRPr="009B6BCA">
              <w:rPr>
                <w:rFonts w:ascii="Courier New" w:hAnsi="Courier New" w:cs="Courier New"/>
                <w:rtl/>
              </w:rPr>
              <w:delText>اقام بحلب قصدت انى اتوجه</w:delText>
            </w:r>
          </w:del>
          <w:ins w:id="15093" w:author="Transkribus" w:date="2019-12-11T14:30:00Z">
            <w:r w:rsidR="00EE6742" w:rsidRPr="00EE6742">
              <w:rPr>
                <w:rFonts w:ascii="Courier New" w:hAnsi="Courier New" w:cs="Courier New"/>
                <w:rtl/>
              </w:rPr>
              <w:t>أقام</w:t>
            </w:r>
          </w:ins>
        </w:dir>
      </w:dir>
    </w:p>
    <w:p w14:paraId="7F6E75E1" w14:textId="525EA768" w:rsidR="00EE6742" w:rsidRPr="00EE6742" w:rsidRDefault="00EE6742" w:rsidP="00EE6742">
      <w:pPr>
        <w:pStyle w:val="NurText"/>
        <w:bidi/>
        <w:rPr>
          <w:ins w:id="15094" w:author="Transkribus" w:date="2019-12-11T14:30:00Z"/>
          <w:rFonts w:ascii="Courier New" w:hAnsi="Courier New" w:cs="Courier New"/>
        </w:rPr>
      </w:pPr>
      <w:ins w:id="15095" w:author="Transkribus" w:date="2019-12-11T14:30:00Z">
        <w:r w:rsidRPr="00EE6742">
          <w:rPr>
            <w:rFonts w:ascii="Courier New" w:hAnsi="Courier New" w:cs="Courier New"/>
            <w:rtl/>
          </w:rPr>
          <w:t>ابخلب فصيدت ألى أبو جه</w:t>
        </w:r>
      </w:ins>
      <w:r w:rsidRPr="00EE6742">
        <w:rPr>
          <w:rFonts w:ascii="Courier New" w:hAnsi="Courier New" w:cs="Courier New"/>
          <w:rtl/>
        </w:rPr>
        <w:t xml:space="preserve"> اليه </w:t>
      </w:r>
      <w:del w:id="15096" w:author="Transkribus" w:date="2019-12-11T14:30:00Z">
        <w:r w:rsidR="009B6BCA" w:rsidRPr="009B6BCA">
          <w:rPr>
            <w:rFonts w:ascii="Courier New" w:hAnsi="Courier New" w:cs="Courier New"/>
            <w:rtl/>
          </w:rPr>
          <w:delText>واجتمع به</w:delText>
        </w:r>
      </w:del>
      <w:ins w:id="15097" w:author="Transkribus" w:date="2019-12-11T14:30:00Z">
        <w:r w:rsidRPr="00EE6742">
          <w:rPr>
            <w:rFonts w:ascii="Courier New" w:hAnsi="Courier New" w:cs="Courier New"/>
            <w:rtl/>
          </w:rPr>
          <w:t>واجثمععة</w:t>
        </w:r>
      </w:ins>
      <w:r w:rsidRPr="00EE6742">
        <w:rPr>
          <w:rFonts w:ascii="Courier New" w:hAnsi="Courier New" w:cs="Courier New"/>
          <w:rtl/>
        </w:rPr>
        <w:t xml:space="preserve"> فلم </w:t>
      </w:r>
      <w:del w:id="15098" w:author="Transkribus" w:date="2019-12-11T14:30:00Z">
        <w:r w:rsidR="009B6BCA" w:rsidRPr="009B6BCA">
          <w:rPr>
            <w:rFonts w:ascii="Courier New" w:hAnsi="Courier New" w:cs="Courier New"/>
            <w:rtl/>
          </w:rPr>
          <w:delText>يت</w:delText>
        </w:r>
      </w:del>
      <w:ins w:id="15099" w:author="Transkribus" w:date="2019-12-11T14:30:00Z">
        <w:r w:rsidRPr="00EE6742">
          <w:rPr>
            <w:rFonts w:ascii="Courier New" w:hAnsi="Courier New" w:cs="Courier New"/>
            <w:rtl/>
          </w:rPr>
          <w:t>من</w:t>
        </w:r>
      </w:ins>
      <w:r w:rsidRPr="00EE6742">
        <w:rPr>
          <w:rFonts w:ascii="Courier New" w:hAnsi="Courier New" w:cs="Courier New"/>
          <w:rtl/>
        </w:rPr>
        <w:t xml:space="preserve">فق ذلك </w:t>
      </w:r>
      <w:del w:id="15100" w:author="Transkribus" w:date="2019-12-11T14:30:00Z">
        <w:r w:rsidR="009B6BCA" w:rsidRPr="009B6BCA">
          <w:rPr>
            <w:rFonts w:ascii="Courier New" w:hAnsi="Courier New" w:cs="Courier New"/>
            <w:rtl/>
          </w:rPr>
          <w:delText>وكانت كتبه ابدا تصل الينا ومراسلاته وبعث</w:delText>
        </w:r>
      </w:del>
      <w:ins w:id="15101" w:author="Transkribus" w:date="2019-12-11T14:30:00Z">
        <w:r w:rsidRPr="00EE6742">
          <w:rPr>
            <w:rFonts w:ascii="Courier New" w:hAnsi="Courier New" w:cs="Courier New"/>
            <w:rtl/>
          </w:rPr>
          <w:t>وكاتلت كمتبه أيد افصل البنا</w:t>
        </w:r>
      </w:ins>
    </w:p>
    <w:p w14:paraId="4BAD254F" w14:textId="49EC74EE" w:rsidR="00EE6742" w:rsidRPr="00EE6742" w:rsidRDefault="00EE6742" w:rsidP="00EE6742">
      <w:pPr>
        <w:pStyle w:val="NurText"/>
        <w:bidi/>
        <w:rPr>
          <w:ins w:id="15102" w:author="Transkribus" w:date="2019-12-11T14:30:00Z"/>
          <w:rFonts w:ascii="Courier New" w:hAnsi="Courier New" w:cs="Courier New"/>
        </w:rPr>
      </w:pPr>
      <w:ins w:id="15103" w:author="Transkribus" w:date="2019-12-11T14:30:00Z">
        <w:r w:rsidRPr="00EE6742">
          <w:rPr>
            <w:rFonts w:ascii="Courier New" w:hAnsi="Courier New" w:cs="Courier New"/>
            <w:rtl/>
          </w:rPr>
          <w:t>ومر اسلاله ويعث</w:t>
        </w:r>
      </w:ins>
      <w:r w:rsidRPr="00EE6742">
        <w:rPr>
          <w:rFonts w:ascii="Courier New" w:hAnsi="Courier New" w:cs="Courier New"/>
          <w:rtl/>
        </w:rPr>
        <w:t xml:space="preserve"> الى </w:t>
      </w:r>
      <w:del w:id="15104" w:author="Transkribus" w:date="2019-12-11T14:30:00Z">
        <w:r w:rsidR="009B6BCA" w:rsidRPr="009B6BCA">
          <w:rPr>
            <w:rFonts w:ascii="Courier New" w:hAnsi="Courier New" w:cs="Courier New"/>
            <w:rtl/>
          </w:rPr>
          <w:delText>ا</w:delText>
        </w:r>
      </w:del>
      <w:ins w:id="15105" w:author="Transkribus" w:date="2019-12-11T14:30:00Z">
        <w:r w:rsidRPr="00EE6742">
          <w:rPr>
            <w:rFonts w:ascii="Courier New" w:hAnsi="Courier New" w:cs="Courier New"/>
            <w:rtl/>
          </w:rPr>
          <w:t>أ</w:t>
        </w:r>
      </w:ins>
      <w:r w:rsidRPr="00EE6742">
        <w:rPr>
          <w:rFonts w:ascii="Courier New" w:hAnsi="Courier New" w:cs="Courier New"/>
          <w:rtl/>
        </w:rPr>
        <w:t xml:space="preserve">شياء من </w:t>
      </w:r>
      <w:del w:id="15106" w:author="Transkribus" w:date="2019-12-11T14:30:00Z">
        <w:r w:rsidR="009B6BCA" w:rsidRPr="009B6BCA">
          <w:rPr>
            <w:rFonts w:ascii="Courier New" w:hAnsi="Courier New" w:cs="Courier New"/>
            <w:rtl/>
          </w:rPr>
          <w:delText>ت</w:delText>
        </w:r>
      </w:del>
      <w:ins w:id="15107" w:author="Transkribus" w:date="2019-12-11T14:30:00Z">
        <w:r w:rsidRPr="00EE6742">
          <w:rPr>
            <w:rFonts w:ascii="Courier New" w:hAnsi="Courier New" w:cs="Courier New"/>
            <w:rtl/>
          </w:rPr>
          <w:t>ن</w:t>
        </w:r>
      </w:ins>
      <w:r w:rsidRPr="00EE6742">
        <w:rPr>
          <w:rFonts w:ascii="Courier New" w:hAnsi="Courier New" w:cs="Courier New"/>
          <w:rtl/>
        </w:rPr>
        <w:t>صانيف</w:t>
      </w:r>
      <w:del w:id="15108" w:author="Transkribus" w:date="2019-12-11T14:30:00Z">
        <w:r w:rsidR="009B6BCA" w:rsidRPr="009B6BCA">
          <w:rPr>
            <w:rFonts w:ascii="Courier New" w:hAnsi="Courier New" w:cs="Courier New"/>
            <w:rtl/>
          </w:rPr>
          <w:delText>ه</w:delText>
        </w:r>
      </w:del>
      <w:ins w:id="15109" w:author="Transkribus" w:date="2019-12-11T14:30:00Z">
        <w:r w:rsidRPr="00EE6742">
          <w:rPr>
            <w:rFonts w:ascii="Courier New" w:hAnsi="Courier New" w:cs="Courier New"/>
            <w:rtl/>
          </w:rPr>
          <w:t>ة</w:t>
        </w:r>
      </w:ins>
      <w:r w:rsidRPr="00EE6742">
        <w:rPr>
          <w:rFonts w:ascii="Courier New" w:hAnsi="Courier New" w:cs="Courier New"/>
          <w:rtl/>
        </w:rPr>
        <w:t xml:space="preserve"> من </w:t>
      </w:r>
      <w:del w:id="15110" w:author="Transkribus" w:date="2019-12-11T14:30:00Z">
        <w:r w:rsidR="009B6BCA" w:rsidRPr="009B6BCA">
          <w:rPr>
            <w:rFonts w:ascii="Courier New" w:hAnsi="Courier New" w:cs="Courier New"/>
            <w:rtl/>
          </w:rPr>
          <w:delText>خطه وهذه نسخة</w:delText>
        </w:r>
      </w:del>
      <w:ins w:id="15111" w:author="Transkribus" w:date="2019-12-11T14:30:00Z">
        <w:r w:rsidRPr="00EE6742">
          <w:rPr>
            <w:rFonts w:ascii="Courier New" w:hAnsi="Courier New" w:cs="Courier New"/>
            <w:rtl/>
          </w:rPr>
          <w:t>حطه أو هذه انسحة</w:t>
        </w:r>
      </w:ins>
      <w:r w:rsidRPr="00EE6742">
        <w:rPr>
          <w:rFonts w:ascii="Courier New" w:hAnsi="Courier New" w:cs="Courier New"/>
          <w:rtl/>
        </w:rPr>
        <w:t xml:space="preserve"> كتاب كتبته </w:t>
      </w:r>
      <w:del w:id="15112" w:author="Transkribus" w:date="2019-12-11T14:30:00Z">
        <w:r w:rsidR="009B6BCA" w:rsidRPr="009B6BCA">
          <w:rPr>
            <w:rFonts w:ascii="Courier New" w:hAnsi="Courier New" w:cs="Courier New"/>
            <w:rtl/>
          </w:rPr>
          <w:delText xml:space="preserve">اليه لما </w:delText>
        </w:r>
      </w:del>
      <w:ins w:id="15113" w:author="Transkribus" w:date="2019-12-11T14:30:00Z">
        <w:r w:rsidRPr="00EE6742">
          <w:rPr>
            <w:rFonts w:ascii="Courier New" w:hAnsi="Courier New" w:cs="Courier New"/>
            <w:rtl/>
          </w:rPr>
          <w:t>البعلا</w:t>
        </w:r>
      </w:ins>
    </w:p>
    <w:p w14:paraId="4C7D292E" w14:textId="292146E4" w:rsidR="00EE6742" w:rsidRPr="00EE6742" w:rsidRDefault="00EE6742" w:rsidP="00EE6742">
      <w:pPr>
        <w:pStyle w:val="NurText"/>
        <w:bidi/>
        <w:rPr>
          <w:ins w:id="15114" w:author="Transkribus" w:date="2019-12-11T14:30:00Z"/>
          <w:rFonts w:ascii="Courier New" w:hAnsi="Courier New" w:cs="Courier New"/>
        </w:rPr>
      </w:pPr>
      <w:r w:rsidRPr="00EE6742">
        <w:rPr>
          <w:rFonts w:ascii="Courier New" w:hAnsi="Courier New" w:cs="Courier New"/>
          <w:rtl/>
        </w:rPr>
        <w:t xml:space="preserve">كان </w:t>
      </w:r>
      <w:del w:id="15115" w:author="Transkribus" w:date="2019-12-11T14:30:00Z">
        <w:r w:rsidR="009B6BCA" w:rsidRPr="009B6BCA">
          <w:rPr>
            <w:rFonts w:ascii="Courier New" w:hAnsi="Courier New" w:cs="Courier New"/>
            <w:rtl/>
          </w:rPr>
          <w:delText>بحلب المملوك يواصل بدعائه وثنائه</w:delText>
        </w:r>
      </w:del>
      <w:ins w:id="15116" w:author="Transkribus" w:date="2019-12-11T14:30:00Z">
        <w:r w:rsidRPr="00EE6742">
          <w:rPr>
            <w:rFonts w:ascii="Courier New" w:hAnsi="Courier New" w:cs="Courier New"/>
            <w:rtl/>
          </w:rPr>
          <w:t>حلب المملول بو اصليد عاته وتناقه</w:t>
        </w:r>
      </w:ins>
      <w:r w:rsidRPr="00EE6742">
        <w:rPr>
          <w:rFonts w:ascii="Courier New" w:hAnsi="Courier New" w:cs="Courier New"/>
          <w:rtl/>
        </w:rPr>
        <w:t xml:space="preserve"> وشكره وا</w:t>
      </w:r>
      <w:del w:id="15117" w:author="Transkribus" w:date="2019-12-11T14:30:00Z">
        <w:r w:rsidR="009B6BCA" w:rsidRPr="009B6BCA">
          <w:rPr>
            <w:rFonts w:ascii="Courier New" w:hAnsi="Courier New" w:cs="Courier New"/>
            <w:rtl/>
          </w:rPr>
          <w:delText>نت</w:delText>
        </w:r>
      </w:del>
      <w:ins w:id="15118" w:author="Transkribus" w:date="2019-12-11T14:30:00Z">
        <w:r w:rsidRPr="00EE6742">
          <w:rPr>
            <w:rFonts w:ascii="Courier New" w:hAnsi="Courier New" w:cs="Courier New"/>
            <w:rtl/>
          </w:rPr>
          <w:t>فث</w:t>
        </w:r>
      </w:ins>
      <w:r w:rsidRPr="00EE6742">
        <w:rPr>
          <w:rFonts w:ascii="Courier New" w:hAnsi="Courier New" w:cs="Courier New"/>
          <w:rtl/>
        </w:rPr>
        <w:t>ما</w:t>
      </w:r>
      <w:del w:id="15119" w:author="Transkribus" w:date="2019-12-11T14:30:00Z">
        <w:r w:rsidR="009B6BCA" w:rsidRPr="009B6BCA">
          <w:rPr>
            <w:rFonts w:ascii="Courier New" w:hAnsi="Courier New" w:cs="Courier New"/>
            <w:rtl/>
          </w:rPr>
          <w:delText>ئ</w:delText>
        </w:r>
      </w:del>
      <w:ins w:id="15120" w:author="Transkribus" w:date="2019-12-11T14:30:00Z">
        <w:r w:rsidRPr="00EE6742">
          <w:rPr>
            <w:rFonts w:ascii="Courier New" w:hAnsi="Courier New" w:cs="Courier New"/>
            <w:rtl/>
          </w:rPr>
          <w:t>ت</w:t>
        </w:r>
      </w:ins>
      <w:r w:rsidRPr="00EE6742">
        <w:rPr>
          <w:rFonts w:ascii="Courier New" w:hAnsi="Courier New" w:cs="Courier New"/>
          <w:rtl/>
        </w:rPr>
        <w:t xml:space="preserve">ه الى </w:t>
      </w:r>
      <w:del w:id="15121" w:author="Transkribus" w:date="2019-12-11T14:30:00Z">
        <w:r w:rsidR="009B6BCA" w:rsidRPr="009B6BCA">
          <w:rPr>
            <w:rFonts w:ascii="Courier New" w:hAnsi="Courier New" w:cs="Courier New"/>
            <w:rtl/>
          </w:rPr>
          <w:delText>عبودية المجلس السامى المولوى</w:delText>
        </w:r>
      </w:del>
      <w:ins w:id="15122" w:author="Transkribus" w:date="2019-12-11T14:30:00Z">
        <w:r w:rsidRPr="00EE6742">
          <w:rPr>
            <w:rFonts w:ascii="Courier New" w:hAnsi="Courier New" w:cs="Courier New"/>
            <w:rtl/>
          </w:rPr>
          <w:t>عبودبة الخلس السانى</w:t>
        </w:r>
      </w:ins>
    </w:p>
    <w:p w14:paraId="78A1AF9C" w14:textId="07AD0952" w:rsidR="00EE6742" w:rsidRPr="00EE6742" w:rsidRDefault="00EE6742" w:rsidP="00EE6742">
      <w:pPr>
        <w:pStyle w:val="NurText"/>
        <w:bidi/>
        <w:rPr>
          <w:rFonts w:ascii="Courier New" w:hAnsi="Courier New" w:cs="Courier New"/>
        </w:rPr>
      </w:pPr>
      <w:ins w:id="15123" w:author="Transkribus" w:date="2019-12-11T14:30:00Z">
        <w:r w:rsidRPr="00EE6742">
          <w:rPr>
            <w:rFonts w:ascii="Courier New" w:hAnsi="Courier New" w:cs="Courier New"/>
            <w:rtl/>
          </w:rPr>
          <w:t>الولوى</w:t>
        </w:r>
      </w:ins>
      <w:r w:rsidRPr="00EE6742">
        <w:rPr>
          <w:rFonts w:ascii="Courier New" w:hAnsi="Courier New" w:cs="Courier New"/>
          <w:rtl/>
        </w:rPr>
        <w:t xml:space="preserve"> السيدى </w:t>
      </w:r>
      <w:del w:id="15124" w:author="Transkribus" w:date="2019-12-11T14:30:00Z">
        <w:r w:rsidR="009B6BCA" w:rsidRPr="009B6BCA">
          <w:rPr>
            <w:rFonts w:ascii="Courier New" w:hAnsi="Courier New" w:cs="Courier New"/>
            <w:rtl/>
          </w:rPr>
          <w:delText>السندى الاجل الكبيرى</w:delText>
        </w:r>
      </w:del>
      <w:ins w:id="15125" w:author="Transkribus" w:date="2019-12-11T14:30:00Z">
        <w:r w:rsidRPr="00EE6742">
          <w:rPr>
            <w:rFonts w:ascii="Courier New" w:hAnsi="Courier New" w:cs="Courier New"/>
            <w:rtl/>
          </w:rPr>
          <w:t>الستدى الاأحلى الكسرى</w:t>
        </w:r>
      </w:ins>
      <w:r w:rsidRPr="00EE6742">
        <w:rPr>
          <w:rFonts w:ascii="Courier New" w:hAnsi="Courier New" w:cs="Courier New"/>
          <w:rtl/>
        </w:rPr>
        <w:t xml:space="preserve"> العالمى ال</w:t>
      </w:r>
      <w:del w:id="15126" w:author="Transkribus" w:date="2019-12-11T14:30:00Z">
        <w:r w:rsidR="009B6BCA" w:rsidRPr="009B6BCA">
          <w:rPr>
            <w:rFonts w:ascii="Courier New" w:hAnsi="Courier New" w:cs="Courier New"/>
            <w:rtl/>
          </w:rPr>
          <w:delText>ف</w:delText>
        </w:r>
      </w:del>
      <w:ins w:id="15127" w:author="Transkribus" w:date="2019-12-11T14:30:00Z">
        <w:r w:rsidRPr="00EE6742">
          <w:rPr>
            <w:rFonts w:ascii="Courier New" w:hAnsi="Courier New" w:cs="Courier New"/>
            <w:rtl/>
          </w:rPr>
          <w:t>ق</w:t>
        </w:r>
      </w:ins>
      <w:r w:rsidRPr="00EE6742">
        <w:rPr>
          <w:rFonts w:ascii="Courier New" w:hAnsi="Courier New" w:cs="Courier New"/>
          <w:rtl/>
        </w:rPr>
        <w:t>اضلى موفق الدين س</w:t>
      </w:r>
      <w:ins w:id="15128" w:author="Transkribus" w:date="2019-12-11T14:30:00Z">
        <w:r w:rsidRPr="00EE6742">
          <w:rPr>
            <w:rFonts w:ascii="Courier New" w:hAnsi="Courier New" w:cs="Courier New"/>
            <w:rtl/>
          </w:rPr>
          <w:t>س</w:t>
        </w:r>
      </w:ins>
      <w:r w:rsidRPr="00EE6742">
        <w:rPr>
          <w:rFonts w:ascii="Courier New" w:hAnsi="Courier New" w:cs="Courier New"/>
          <w:rtl/>
        </w:rPr>
        <w:t>يد العلماء</w:t>
      </w:r>
    </w:p>
    <w:p w14:paraId="6DDAF512" w14:textId="0BA752A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w:t>
      </w:r>
      <w:del w:id="15129" w:author="Transkribus" w:date="2019-12-11T14:30:00Z">
        <w:r w:rsidR="009B6BCA" w:rsidRPr="009B6BCA">
          <w:rPr>
            <w:rFonts w:ascii="Courier New" w:hAnsi="Courier New" w:cs="Courier New"/>
            <w:rtl/>
          </w:rPr>
          <w:delText>الغابرين والحاضرين جامع</w:delText>
        </w:r>
      </w:del>
      <w:ins w:id="15130" w:author="Transkribus" w:date="2019-12-11T14:30:00Z">
        <w:r w:rsidRPr="00EE6742">
          <w:rPr>
            <w:rFonts w:ascii="Courier New" w:hAnsi="Courier New" w:cs="Courier New"/>
            <w:rtl/>
          </w:rPr>
          <w:t>القاير بن والحاصر بن جامم</w:t>
        </w:r>
      </w:ins>
      <w:r w:rsidRPr="00EE6742">
        <w:rPr>
          <w:rFonts w:ascii="Courier New" w:hAnsi="Courier New" w:cs="Courier New"/>
          <w:rtl/>
        </w:rPr>
        <w:t xml:space="preserve"> العلوم ال</w:t>
      </w:r>
      <w:del w:id="15131" w:author="Transkribus" w:date="2019-12-11T14:30:00Z">
        <w:r w:rsidR="009B6BCA" w:rsidRPr="009B6BCA">
          <w:rPr>
            <w:rFonts w:ascii="Courier New" w:hAnsi="Courier New" w:cs="Courier New"/>
            <w:rtl/>
          </w:rPr>
          <w:delText>م</w:delText>
        </w:r>
      </w:del>
      <w:r w:rsidRPr="00EE6742">
        <w:rPr>
          <w:rFonts w:ascii="Courier New" w:hAnsi="Courier New" w:cs="Courier New"/>
          <w:rtl/>
        </w:rPr>
        <w:t>تفر</w:t>
      </w:r>
      <w:del w:id="15132" w:author="Transkribus" w:date="2019-12-11T14:30:00Z">
        <w:r w:rsidR="009B6BCA" w:rsidRPr="009B6BCA">
          <w:rPr>
            <w:rFonts w:ascii="Courier New" w:hAnsi="Courier New" w:cs="Courier New"/>
            <w:rtl/>
          </w:rPr>
          <w:delText>ق</w:delText>
        </w:r>
      </w:del>
      <w:ins w:id="15133" w:author="Transkribus" w:date="2019-12-11T14:30:00Z">
        <w:r w:rsidRPr="00EE6742">
          <w:rPr>
            <w:rFonts w:ascii="Courier New" w:hAnsi="Courier New" w:cs="Courier New"/>
            <w:rtl/>
          </w:rPr>
          <w:t>ف</w:t>
        </w:r>
      </w:ins>
      <w:r w:rsidRPr="00EE6742">
        <w:rPr>
          <w:rFonts w:ascii="Courier New" w:hAnsi="Courier New" w:cs="Courier New"/>
          <w:rtl/>
        </w:rPr>
        <w:t xml:space="preserve">ة فى العالمين ولى </w:t>
      </w:r>
      <w:del w:id="15134" w:author="Transkribus" w:date="2019-12-11T14:30:00Z">
        <w:r w:rsidR="009B6BCA" w:rsidRPr="009B6BCA">
          <w:rPr>
            <w:rFonts w:ascii="Courier New" w:hAnsi="Courier New" w:cs="Courier New"/>
            <w:rtl/>
          </w:rPr>
          <w:delText>امير المؤمنين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135" w:author="Transkribus" w:date="2019-12-11T14:30:00Z">
        <w:r w:rsidRPr="00EE6742">
          <w:rPr>
            <w:rFonts w:ascii="Courier New" w:hAnsi="Courier New" w:cs="Courier New"/>
            <w:rtl/>
          </w:rPr>
          <w:t>أمير المومنن أو صح الله بهسيل</w:t>
        </w:r>
      </w:ins>
    </w:p>
    <w:p w14:paraId="2D1AA351" w14:textId="77777777" w:rsidR="009B6BCA" w:rsidRPr="009B6BCA" w:rsidRDefault="009B6BCA" w:rsidP="009B6BCA">
      <w:pPr>
        <w:pStyle w:val="NurText"/>
        <w:bidi/>
        <w:rPr>
          <w:del w:id="15136" w:author="Transkribus" w:date="2019-12-11T14:30:00Z"/>
          <w:rFonts w:ascii="Courier New" w:hAnsi="Courier New" w:cs="Courier New"/>
        </w:rPr>
      </w:pPr>
      <w:dir w:val="rtl">
        <w:dir w:val="rtl">
          <w:del w:id="15137" w:author="Transkribus" w:date="2019-12-11T14:30:00Z">
            <w:r w:rsidRPr="009B6BCA">
              <w:rPr>
                <w:rFonts w:ascii="Courier New" w:hAnsi="Courier New" w:cs="Courier New"/>
                <w:rtl/>
              </w:rPr>
              <w:delText>اوضح الله به سبل الهداية وانار ببقائه طرق الدراية وحقق بحقائق الفاظه صحيح الولاية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F8A80E" w14:textId="71F81B50" w:rsidR="00EE6742" w:rsidRPr="00EE6742" w:rsidRDefault="009B6BCA" w:rsidP="00EE6742">
      <w:pPr>
        <w:pStyle w:val="NurText"/>
        <w:bidi/>
        <w:rPr>
          <w:ins w:id="15138" w:author="Transkribus" w:date="2019-12-11T14:30:00Z"/>
          <w:rFonts w:ascii="Courier New" w:hAnsi="Courier New" w:cs="Courier New"/>
        </w:rPr>
      </w:pPr>
      <w:dir w:val="rtl">
        <w:dir w:val="rtl">
          <w:del w:id="15139" w:author="Transkribus" w:date="2019-12-11T14:30:00Z">
            <w:r w:rsidRPr="009B6BCA">
              <w:rPr>
                <w:rFonts w:ascii="Courier New" w:hAnsi="Courier New" w:cs="Courier New"/>
                <w:rtl/>
              </w:rPr>
              <w:delText>ولا زالت سعادته دائمة</w:delText>
            </w:r>
          </w:del>
          <w:ins w:id="15140" w:author="Transkribus" w:date="2019-12-11T14:30:00Z">
            <w:r w:rsidR="00EE6742" w:rsidRPr="00EE6742">
              <w:rPr>
                <w:rFonts w:ascii="Courier New" w:hAnsi="Courier New" w:cs="Courier New"/>
                <w:rtl/>
              </w:rPr>
              <w:t>الهدابه وأثار ميقاه طرق الدر ايه وحفق حقافق القاطه مجيح الولابة ولاز الت سعادبة</w:t>
            </w:r>
          </w:ins>
        </w:dir>
      </w:dir>
    </w:p>
    <w:p w14:paraId="7553E5F1" w14:textId="71700CBF" w:rsidR="00EE6742" w:rsidRPr="00EE6742" w:rsidRDefault="00EE6742" w:rsidP="00EE6742">
      <w:pPr>
        <w:pStyle w:val="NurText"/>
        <w:bidi/>
        <w:rPr>
          <w:ins w:id="15141" w:author="Transkribus" w:date="2019-12-11T14:30:00Z"/>
          <w:rFonts w:ascii="Courier New" w:hAnsi="Courier New" w:cs="Courier New"/>
        </w:rPr>
      </w:pPr>
      <w:ins w:id="15142" w:author="Transkribus" w:date="2019-12-11T14:30:00Z">
        <w:r w:rsidRPr="00EE6742">
          <w:rPr>
            <w:rFonts w:ascii="Courier New" w:hAnsi="Courier New" w:cs="Courier New"/>
            <w:rtl/>
          </w:rPr>
          <w:t xml:space="preserve"> داثمة</w:t>
        </w:r>
      </w:ins>
      <w:r w:rsidRPr="00EE6742">
        <w:rPr>
          <w:rFonts w:ascii="Courier New" w:hAnsi="Courier New" w:cs="Courier New"/>
          <w:rtl/>
        </w:rPr>
        <w:t xml:space="preserve"> البقاء </w:t>
      </w:r>
      <w:del w:id="15143" w:author="Transkribus" w:date="2019-12-11T14:30:00Z">
        <w:r w:rsidR="009B6BCA" w:rsidRPr="009B6BCA">
          <w:rPr>
            <w:rFonts w:ascii="Courier New" w:hAnsi="Courier New" w:cs="Courier New"/>
            <w:rtl/>
          </w:rPr>
          <w:delText>وسيادته سامية الارتقاء وتصانيفه</w:delText>
        </w:r>
      </w:del>
      <w:ins w:id="15144" w:author="Transkribus" w:date="2019-12-11T14:30:00Z">
        <w:r w:rsidRPr="00EE6742">
          <w:rPr>
            <w:rFonts w:ascii="Courier New" w:hAnsi="Courier New" w:cs="Courier New"/>
            <w:rtl/>
          </w:rPr>
          <w:t>وسيادبه صسامبة الارئقاء ونصاتيفة</w:t>
        </w:r>
      </w:ins>
      <w:r w:rsidRPr="00EE6742">
        <w:rPr>
          <w:rFonts w:ascii="Courier New" w:hAnsi="Courier New" w:cs="Courier New"/>
          <w:rtl/>
        </w:rPr>
        <w:t xml:space="preserve"> فى الافاق قدوة العلماء </w:t>
      </w:r>
      <w:del w:id="15145" w:author="Transkribus" w:date="2019-12-11T14:30:00Z">
        <w:r w:rsidR="009B6BCA" w:rsidRPr="009B6BCA">
          <w:rPr>
            <w:rFonts w:ascii="Courier New" w:hAnsi="Courier New" w:cs="Courier New"/>
            <w:rtl/>
          </w:rPr>
          <w:delText xml:space="preserve">وعمدة سائر الادباء </w:delText>
        </w:r>
      </w:del>
      <w:ins w:id="15146" w:author="Transkribus" w:date="2019-12-11T14:30:00Z">
        <w:r w:rsidRPr="00EE6742">
          <w:rPr>
            <w:rFonts w:ascii="Courier New" w:hAnsi="Courier New" w:cs="Courier New"/>
            <w:rtl/>
          </w:rPr>
          <w:t>ومحمدهساتر الادماء</w:t>
        </w:r>
      </w:ins>
    </w:p>
    <w:p w14:paraId="72A5ED46" w14:textId="77777777" w:rsidR="009B6BCA" w:rsidRPr="009B6BCA" w:rsidRDefault="00EE6742" w:rsidP="009B6BCA">
      <w:pPr>
        <w:pStyle w:val="NurText"/>
        <w:bidi/>
        <w:rPr>
          <w:del w:id="15147" w:author="Transkribus" w:date="2019-12-11T14:30:00Z"/>
          <w:rFonts w:ascii="Courier New" w:hAnsi="Courier New" w:cs="Courier New"/>
        </w:rPr>
      </w:pPr>
      <w:r w:rsidRPr="00EE6742">
        <w:rPr>
          <w:rFonts w:ascii="Courier New" w:hAnsi="Courier New" w:cs="Courier New"/>
          <w:rtl/>
        </w:rPr>
        <w:t>والحكماء</w:t>
      </w:r>
      <w:del w:id="151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EA94BFB" w14:textId="64B63063" w:rsidR="00EE6742" w:rsidRPr="00EE6742" w:rsidRDefault="009B6BCA" w:rsidP="00EE6742">
      <w:pPr>
        <w:pStyle w:val="NurText"/>
        <w:bidi/>
        <w:rPr>
          <w:ins w:id="15149" w:author="Transkribus" w:date="2019-12-11T14:30:00Z"/>
          <w:rFonts w:ascii="Courier New" w:hAnsi="Courier New" w:cs="Courier New"/>
        </w:rPr>
      </w:pPr>
      <w:dir w:val="rtl">
        <w:dir w:val="rtl">
          <w:del w:id="15150" w:author="Transkribus" w:date="2019-12-11T14:30:00Z">
            <w:r w:rsidRPr="009B6BCA">
              <w:rPr>
                <w:rFonts w:ascii="Courier New" w:hAnsi="Courier New" w:cs="Courier New"/>
                <w:rtl/>
              </w:rPr>
              <w:delText>المملوك يجدد الخدمة</w:delText>
            </w:r>
          </w:del>
          <w:ins w:id="15151" w:author="Transkribus" w:date="2019-12-11T14:30:00Z">
            <w:r w:rsidR="00EE6742" w:rsidRPr="00EE6742">
              <w:rPr>
                <w:rFonts w:ascii="Courier New" w:hAnsi="Courier New" w:cs="Courier New"/>
                <w:rtl/>
              </w:rPr>
              <w:t xml:space="preserve"> المهلول مجدد الخدمه</w:t>
            </w:r>
          </w:ins>
          <w:r w:rsidR="00EE6742" w:rsidRPr="00EE6742">
            <w:rPr>
              <w:rFonts w:ascii="Courier New" w:hAnsi="Courier New" w:cs="Courier New"/>
              <w:rtl/>
            </w:rPr>
            <w:t xml:space="preserve"> ويهدى من السلام </w:t>
          </w:r>
          <w:del w:id="15152" w:author="Transkribus" w:date="2019-12-11T14:30:00Z">
            <w:r w:rsidRPr="009B6BCA">
              <w:rPr>
                <w:rFonts w:ascii="Courier New" w:hAnsi="Courier New" w:cs="Courier New"/>
                <w:rtl/>
              </w:rPr>
              <w:delText>ا</w:delText>
            </w:r>
          </w:del>
          <w:ins w:id="15153" w:author="Transkribus" w:date="2019-12-11T14:30:00Z">
            <w:r w:rsidR="00EE6742" w:rsidRPr="00EE6742">
              <w:rPr>
                <w:rFonts w:ascii="Courier New" w:hAnsi="Courier New" w:cs="Courier New"/>
                <w:rtl/>
              </w:rPr>
              <w:t>أ</w:t>
            </w:r>
          </w:ins>
          <w:r w:rsidR="00EE6742" w:rsidRPr="00EE6742">
            <w:rPr>
              <w:rFonts w:ascii="Courier New" w:hAnsi="Courier New" w:cs="Courier New"/>
              <w:rtl/>
            </w:rPr>
            <w:t>ط</w:t>
          </w:r>
          <w:del w:id="15154" w:author="Transkribus" w:date="2019-12-11T14:30:00Z">
            <w:r w:rsidRPr="009B6BCA">
              <w:rPr>
                <w:rFonts w:ascii="Courier New" w:hAnsi="Courier New" w:cs="Courier New"/>
                <w:rtl/>
              </w:rPr>
              <w:delText>ي</w:delText>
            </w:r>
          </w:del>
          <w:r w:rsidR="00EE6742" w:rsidRPr="00EE6742">
            <w:rPr>
              <w:rFonts w:ascii="Courier New" w:hAnsi="Courier New" w:cs="Courier New"/>
              <w:rtl/>
            </w:rPr>
            <w:t>ب</w:t>
          </w:r>
          <w:ins w:id="15155"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ه ومن الشكر </w:t>
          </w:r>
          <w:del w:id="15156" w:author="Transkribus" w:date="2019-12-11T14:30:00Z">
            <w:r w:rsidRPr="009B6BCA">
              <w:rPr>
                <w:rFonts w:ascii="Courier New" w:hAnsi="Courier New" w:cs="Courier New"/>
                <w:rtl/>
              </w:rPr>
              <w:delText>والثناء اعذبه وينهى ما يكابده من اليم</w:delText>
            </w:r>
          </w:del>
          <w:ins w:id="15157" w:author="Transkribus" w:date="2019-12-11T14:30:00Z">
            <w:r w:rsidR="00EE6742" w:rsidRPr="00EE6742">
              <w:rPr>
                <w:rFonts w:ascii="Courier New" w:hAnsi="Courier New" w:cs="Courier New"/>
                <w:rtl/>
              </w:rPr>
              <w:t>والتناء أعذبة</w:t>
            </w:r>
          </w:ins>
        </w:dir>
      </w:dir>
    </w:p>
    <w:p w14:paraId="2FD4B8B9" w14:textId="760BC3DB" w:rsidR="00EE6742" w:rsidRPr="00EE6742" w:rsidRDefault="00EE6742" w:rsidP="00EE6742">
      <w:pPr>
        <w:pStyle w:val="NurText"/>
        <w:bidi/>
        <w:rPr>
          <w:ins w:id="15158" w:author="Transkribus" w:date="2019-12-11T14:30:00Z"/>
          <w:rFonts w:ascii="Courier New" w:hAnsi="Courier New" w:cs="Courier New"/>
        </w:rPr>
      </w:pPr>
      <w:ins w:id="15159" w:author="Transkribus" w:date="2019-12-11T14:30:00Z">
        <w:r w:rsidRPr="00EE6742">
          <w:rPr>
            <w:rFonts w:ascii="Courier New" w:hAnsi="Courier New" w:cs="Courier New"/>
            <w:rtl/>
          </w:rPr>
          <w:t>رينهى ماكايدهمن السيم</w:t>
        </w:r>
      </w:ins>
      <w:r w:rsidRPr="00EE6742">
        <w:rPr>
          <w:rFonts w:ascii="Courier New" w:hAnsi="Courier New" w:cs="Courier New"/>
          <w:rtl/>
        </w:rPr>
        <w:t xml:space="preserve"> التطلع الى مشاهدة </w:t>
      </w:r>
      <w:del w:id="15160" w:author="Transkribus" w:date="2019-12-11T14:30:00Z">
        <w:r w:rsidR="009B6BCA" w:rsidRPr="009B6BCA">
          <w:rPr>
            <w:rFonts w:ascii="Courier New" w:hAnsi="Courier New" w:cs="Courier New"/>
            <w:rtl/>
          </w:rPr>
          <w:delText>انوار</w:delText>
        </w:r>
      </w:del>
      <w:ins w:id="15161" w:author="Transkribus" w:date="2019-12-11T14:30:00Z">
        <w:r w:rsidRPr="00EE6742">
          <w:rPr>
            <w:rFonts w:ascii="Courier New" w:hAnsi="Courier New" w:cs="Courier New"/>
            <w:rtl/>
          </w:rPr>
          <w:t>أبو ار</w:t>
        </w:r>
      </w:ins>
      <w:r w:rsidRPr="00EE6742">
        <w:rPr>
          <w:rFonts w:ascii="Courier New" w:hAnsi="Courier New" w:cs="Courier New"/>
          <w:rtl/>
        </w:rPr>
        <w:t xml:space="preserve"> شمسه </w:t>
      </w:r>
      <w:del w:id="15162" w:author="Transkribus" w:date="2019-12-11T14:30:00Z">
        <w:r w:rsidR="009B6BCA" w:rsidRPr="009B6BCA">
          <w:rPr>
            <w:rFonts w:ascii="Courier New" w:hAnsi="Courier New" w:cs="Courier New"/>
            <w:rtl/>
          </w:rPr>
          <w:delText>المنيرة وما يعانيه من الارتياح الى ملاحظة شريف حضرته الاثيرة وما تزايد</w:delText>
        </w:r>
      </w:del>
      <w:ins w:id="15163" w:author="Transkribus" w:date="2019-12-11T14:30:00Z">
        <w:r w:rsidRPr="00EE6742">
          <w:rPr>
            <w:rFonts w:ascii="Courier New" w:hAnsi="Courier New" w:cs="Courier New"/>
            <w:rtl/>
          </w:rPr>
          <w:t>المنسيره ومالعانبه من الارئياج</w:t>
        </w:r>
      </w:ins>
    </w:p>
    <w:p w14:paraId="0EBF5133" w14:textId="3C65A863" w:rsidR="00EE6742" w:rsidRPr="00EE6742" w:rsidRDefault="00EE6742" w:rsidP="00EE6742">
      <w:pPr>
        <w:pStyle w:val="NurText"/>
        <w:bidi/>
        <w:rPr>
          <w:rFonts w:ascii="Courier New" w:hAnsi="Courier New" w:cs="Courier New"/>
        </w:rPr>
      </w:pPr>
      <w:ins w:id="15164" w:author="Transkribus" w:date="2019-12-11T14:30:00Z">
        <w:r w:rsidRPr="00EE6742">
          <w:rPr>
            <w:rFonts w:ascii="Courier New" w:hAnsi="Courier New" w:cs="Courier New"/>
            <w:rtl/>
          </w:rPr>
          <w:t>الى ملاحطة شر يف جصره الاشرة وماتزايد</w:t>
        </w:r>
      </w:ins>
      <w:r w:rsidRPr="00EE6742">
        <w:rPr>
          <w:rFonts w:ascii="Courier New" w:hAnsi="Courier New" w:cs="Courier New"/>
          <w:rtl/>
        </w:rPr>
        <w:t xml:space="preserve"> من القلق </w:t>
      </w:r>
      <w:del w:id="15165" w:author="Transkribus" w:date="2019-12-11T14:30:00Z">
        <w:r w:rsidR="009B6BCA" w:rsidRPr="009B6BCA">
          <w:rPr>
            <w:rFonts w:ascii="Courier New" w:hAnsi="Courier New" w:cs="Courier New"/>
            <w:rtl/>
          </w:rPr>
          <w:delText>وتعاظم عند سماعه قرب</w:delText>
        </w:r>
      </w:del>
      <w:ins w:id="15166" w:author="Transkribus" w:date="2019-12-11T14:30:00Z">
        <w:r w:rsidRPr="00EE6742">
          <w:rPr>
            <w:rFonts w:ascii="Courier New" w:hAnsi="Courier New" w:cs="Courier New"/>
            <w:rtl/>
          </w:rPr>
          <w:t>وفعاطم عنسد سماعة فرب</w:t>
        </w:r>
      </w:ins>
      <w:r w:rsidRPr="00EE6742">
        <w:rPr>
          <w:rFonts w:ascii="Courier New" w:hAnsi="Courier New" w:cs="Courier New"/>
          <w:rtl/>
        </w:rPr>
        <w:t xml:space="preserve"> المزار</w:t>
      </w:r>
    </w:p>
    <w:p w14:paraId="5C9AC9A6" w14:textId="22F9B34F" w:rsidR="00EE6742" w:rsidRPr="00EE6742" w:rsidRDefault="00EE6742" w:rsidP="00EE6742">
      <w:pPr>
        <w:pStyle w:val="NurText"/>
        <w:bidi/>
        <w:rPr>
          <w:rFonts w:ascii="Courier New" w:hAnsi="Courier New" w:cs="Courier New"/>
        </w:rPr>
      </w:pPr>
      <w:r w:rsidRPr="00EE6742">
        <w:rPr>
          <w:rFonts w:ascii="Courier New" w:hAnsi="Courier New" w:cs="Courier New"/>
          <w:rtl/>
        </w:rPr>
        <w:t>م</w:t>
      </w:r>
      <w:ins w:id="15167" w:author="Transkribus" w:date="2019-12-11T14:30:00Z">
        <w:r w:rsidRPr="00EE6742">
          <w:rPr>
            <w:rFonts w:ascii="Courier New" w:hAnsi="Courier New" w:cs="Courier New"/>
            <w:rtl/>
          </w:rPr>
          <w:t>ب</w:t>
        </w:r>
      </w:ins>
      <w:r w:rsidRPr="00EE6742">
        <w:rPr>
          <w:rFonts w:ascii="Courier New" w:hAnsi="Courier New" w:cs="Courier New"/>
          <w:rtl/>
        </w:rPr>
        <w:t>ن الارق</w:t>
      </w:r>
      <w:del w:id="151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936C105" w14:textId="6060B344" w:rsidR="00EE6742" w:rsidRPr="00EE6742" w:rsidRDefault="009B6BCA" w:rsidP="00EE6742">
      <w:pPr>
        <w:pStyle w:val="NurText"/>
        <w:bidi/>
        <w:rPr>
          <w:ins w:id="15169" w:author="Transkribus" w:date="2019-12-11T14:30:00Z"/>
          <w:rFonts w:ascii="Courier New" w:hAnsi="Courier New" w:cs="Courier New"/>
        </w:rPr>
      </w:pPr>
      <w:dir w:val="rtl">
        <w:dir w:val="rtl">
          <w:del w:id="15170" w:author="Transkribus" w:date="2019-12-11T14:30:00Z">
            <w:r w:rsidRPr="009B6BCA">
              <w:rPr>
                <w:rFonts w:ascii="Courier New" w:hAnsi="Courier New" w:cs="Courier New"/>
                <w:rtl/>
              </w:rPr>
              <w:delText>وابرح ما يكون</w:delText>
            </w:r>
          </w:del>
          <w:ins w:id="15171" w:author="Transkribus" w:date="2019-12-11T14:30:00Z">
            <w:r w:rsidR="00EE6742" w:rsidRPr="00EE6742">
              <w:rPr>
                <w:rFonts w:ascii="Courier New" w:hAnsi="Courier New" w:cs="Courier New"/>
                <w:rtl/>
              </w:rPr>
              <w:t>الوافر</w:t>
            </w:r>
          </w:ins>
        </w:dir>
      </w:dir>
    </w:p>
    <w:p w14:paraId="04979CE2" w14:textId="7D8DF674" w:rsidR="00EE6742" w:rsidRPr="00EE6742" w:rsidRDefault="00EE6742" w:rsidP="00EE6742">
      <w:pPr>
        <w:pStyle w:val="NurText"/>
        <w:bidi/>
        <w:rPr>
          <w:rFonts w:ascii="Courier New" w:hAnsi="Courier New" w:cs="Courier New"/>
        </w:rPr>
      </w:pPr>
      <w:ins w:id="15172" w:author="Transkribus" w:date="2019-12-11T14:30:00Z">
        <w:r w:rsidRPr="00EE6742">
          <w:rPr>
            <w:rFonts w:ascii="Courier New" w:hAnsi="Courier New" w:cs="Courier New"/>
            <w:rtl/>
          </w:rPr>
          <w:t>وابرج مابكون</w:t>
        </w:r>
      </w:ins>
      <w:r w:rsidRPr="00EE6742">
        <w:rPr>
          <w:rFonts w:ascii="Courier New" w:hAnsi="Courier New" w:cs="Courier New"/>
          <w:rtl/>
        </w:rPr>
        <w:t xml:space="preserve"> الشوق يوما</w:t>
      </w:r>
      <w:del w:id="151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دنت الديار من</w:delText>
            </w:r>
          </w:dir>
        </w:dir>
      </w:del>
      <w:ins w:id="15174" w:author="Transkribus" w:date="2019-12-11T14:30:00Z">
        <w:r w:rsidRPr="00EE6742">
          <w:rPr>
            <w:rFonts w:ascii="Courier New" w:hAnsi="Courier New" w:cs="Courier New"/>
            <w:rtl/>
          </w:rPr>
          <w:t xml:space="preserve"> * ادادتت</w:t>
        </w:r>
      </w:ins>
      <w:r w:rsidRPr="00EE6742">
        <w:rPr>
          <w:rFonts w:ascii="Courier New" w:hAnsi="Courier New" w:cs="Courier New"/>
          <w:rtl/>
        </w:rPr>
        <w:t xml:space="preserve"> الديار </w:t>
      </w:r>
      <w:del w:id="15175" w:author="Transkribus" w:date="2019-12-11T14:30:00Z">
        <w:r w:rsidR="009B6BCA" w:rsidRPr="009B6BCA">
          <w:rPr>
            <w:rFonts w:ascii="Courier New" w:hAnsi="Courier New" w:cs="Courier New"/>
            <w:rtl/>
          </w:rPr>
          <w:delText>الوافر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176" w:author="Transkribus" w:date="2019-12-11T14:30:00Z">
        <w:r w:rsidRPr="00EE6742">
          <w:rPr>
            <w:rFonts w:ascii="Courier New" w:hAnsi="Courier New" w:cs="Courier New"/>
            <w:rtl/>
          </w:rPr>
          <w:t>من الديار</w:t>
        </w:r>
      </w:ins>
    </w:p>
    <w:p w14:paraId="476A4931" w14:textId="4651A15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ولولا </w:t>
          </w:r>
          <w:del w:id="15177" w:author="Transkribus" w:date="2019-12-11T14:30:00Z">
            <w:r w:rsidRPr="009B6BCA">
              <w:rPr>
                <w:rFonts w:ascii="Courier New" w:hAnsi="Courier New" w:cs="Courier New"/>
                <w:rtl/>
              </w:rPr>
              <w:delText>قفول</w:delText>
            </w:r>
          </w:del>
          <w:ins w:id="15178" w:author="Transkribus" w:date="2019-12-11T14:30:00Z">
            <w:r w:rsidR="00EE6742" w:rsidRPr="00EE6742">
              <w:rPr>
                <w:rFonts w:ascii="Courier New" w:hAnsi="Courier New" w:cs="Courier New"/>
                <w:rtl/>
              </w:rPr>
              <w:t>أمل تفول</w:t>
            </w:r>
          </w:ins>
          <w:r w:rsidR="00EE6742" w:rsidRPr="00EE6742">
            <w:rPr>
              <w:rFonts w:ascii="Courier New" w:hAnsi="Courier New" w:cs="Courier New"/>
              <w:rtl/>
            </w:rPr>
            <w:t xml:space="preserve"> الركاب العالى ووصول ال</w:t>
          </w:r>
          <w:del w:id="15179" w:author="Transkribus" w:date="2019-12-11T14:30:00Z">
            <w:r w:rsidRPr="009B6BCA">
              <w:rPr>
                <w:rFonts w:ascii="Courier New" w:hAnsi="Courier New" w:cs="Courier New"/>
                <w:rtl/>
              </w:rPr>
              <w:delText>ج</w:delText>
            </w:r>
          </w:del>
          <w:ins w:id="15180"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ناب الموفق </w:t>
          </w:r>
          <w:del w:id="15181" w:author="Transkribus" w:date="2019-12-11T14:30:00Z">
            <w:r w:rsidRPr="009B6BCA">
              <w:rPr>
                <w:rFonts w:ascii="Courier New" w:hAnsi="Courier New" w:cs="Courier New"/>
                <w:rtl/>
              </w:rPr>
              <w:delText>الجلالى لسارع</w:delText>
            </w:r>
          </w:del>
          <w:ins w:id="15182" w:author="Transkribus" w:date="2019-12-11T14:30:00Z">
            <w:r w:rsidR="00EE6742" w:rsidRPr="00EE6742">
              <w:rPr>
                <w:rFonts w:ascii="Courier New" w:hAnsi="Courier New" w:cs="Courier New"/>
                <w:rtl/>
              </w:rPr>
              <w:t>الحلالى لسارم</w:t>
            </w:r>
          </w:ins>
          <w:r w:rsidR="00EE6742" w:rsidRPr="00EE6742">
            <w:rPr>
              <w:rFonts w:ascii="Courier New" w:hAnsi="Courier New" w:cs="Courier New"/>
              <w:rtl/>
            </w:rPr>
            <w:t xml:space="preserve"> المملوك الى الوصول</w:t>
          </w:r>
          <w:del w:id="151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86B464" w14:textId="25668BDA" w:rsidR="00EE6742" w:rsidRPr="00EE6742" w:rsidRDefault="009B6BCA" w:rsidP="00EE6742">
      <w:pPr>
        <w:pStyle w:val="NurText"/>
        <w:bidi/>
        <w:rPr>
          <w:ins w:id="15184" w:author="Transkribus" w:date="2019-12-11T14:30:00Z"/>
          <w:rFonts w:ascii="Courier New" w:hAnsi="Courier New" w:cs="Courier New"/>
        </w:rPr>
      </w:pPr>
      <w:dir w:val="rtl">
        <w:dir w:val="rtl">
          <w:r w:rsidR="00EE6742" w:rsidRPr="00EE6742">
            <w:rPr>
              <w:rFonts w:ascii="Courier New" w:hAnsi="Courier New" w:cs="Courier New"/>
              <w:rtl/>
            </w:rPr>
            <w:t>ول</w:t>
          </w:r>
          <w:del w:id="15185" w:author="Transkribus" w:date="2019-12-11T14:30:00Z">
            <w:r w:rsidRPr="009B6BCA">
              <w:rPr>
                <w:rFonts w:ascii="Courier New" w:hAnsi="Courier New" w:cs="Courier New"/>
                <w:rtl/>
              </w:rPr>
              <w:delText>ب</w:delText>
            </w:r>
          </w:del>
          <w:ins w:id="15186"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ادر المبادرة </w:t>
          </w:r>
          <w:del w:id="15187" w:author="Transkribus" w:date="2019-12-11T14:30:00Z">
            <w:r w:rsidRPr="009B6BCA">
              <w:rPr>
                <w:rFonts w:ascii="Courier New" w:hAnsi="Courier New" w:cs="Courier New"/>
                <w:rtl/>
              </w:rPr>
              <w:delText>بالمثول ولجاء</w:delText>
            </w:r>
          </w:del>
          <w:ins w:id="15188" w:author="Transkribus" w:date="2019-12-11T14:30:00Z">
            <w:r w:rsidR="00EE6742" w:rsidRPr="00EE6742">
              <w:rPr>
                <w:rFonts w:ascii="Courier New" w:hAnsi="Courier New" w:cs="Courier New"/>
                <w:rtl/>
              </w:rPr>
              <w:t>بالمنول ولخاء</w:t>
            </w:r>
          </w:ins>
          <w:r w:rsidR="00EE6742" w:rsidRPr="00EE6742">
            <w:rPr>
              <w:rFonts w:ascii="Courier New" w:hAnsi="Courier New" w:cs="Courier New"/>
              <w:rtl/>
            </w:rPr>
            <w:t xml:space="preserve"> الى شريف خدمته و</w:t>
          </w:r>
          <w:del w:id="15189" w:author="Transkribus" w:date="2019-12-11T14:30:00Z">
            <w:r w:rsidRPr="009B6BCA">
              <w:rPr>
                <w:rFonts w:ascii="Courier New" w:hAnsi="Courier New" w:cs="Courier New"/>
                <w:rtl/>
              </w:rPr>
              <w:delText>ف</w:delText>
            </w:r>
          </w:del>
          <w:ins w:id="15190" w:author="Transkribus" w:date="2019-12-11T14:30:00Z">
            <w:r w:rsidR="00EE6742" w:rsidRPr="00EE6742">
              <w:rPr>
                <w:rFonts w:ascii="Courier New" w:hAnsi="Courier New" w:cs="Courier New"/>
                <w:rtl/>
              </w:rPr>
              <w:t>ق</w:t>
            </w:r>
          </w:ins>
          <w:r w:rsidR="00EE6742" w:rsidRPr="00EE6742">
            <w:rPr>
              <w:rFonts w:ascii="Courier New" w:hAnsi="Courier New" w:cs="Courier New"/>
              <w:rtl/>
            </w:rPr>
            <w:t>ا</w:t>
          </w:r>
          <w:del w:id="15191" w:author="Transkribus" w:date="2019-12-11T14:30:00Z">
            <w:r w:rsidRPr="009B6BCA">
              <w:rPr>
                <w:rFonts w:ascii="Courier New" w:hAnsi="Courier New" w:cs="Courier New"/>
                <w:rtl/>
              </w:rPr>
              <w:delText>ز</w:delText>
            </w:r>
          </w:del>
          <w:ins w:id="15192"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 بالنظر </w:t>
          </w:r>
          <w:del w:id="15193" w:author="Transkribus" w:date="2019-12-11T14:30:00Z">
            <w:r w:rsidRPr="009B6BCA">
              <w:rPr>
                <w:rFonts w:ascii="Courier New" w:hAnsi="Courier New" w:cs="Courier New"/>
                <w:rtl/>
              </w:rPr>
              <w:delText xml:space="preserve">الى بهى طلعته فيا سعادة </w:delText>
            </w:r>
          </w:del>
          <w:ins w:id="15194" w:author="Transkribus" w:date="2019-12-11T14:30:00Z">
            <w:r w:rsidR="00EE6742" w:rsidRPr="00EE6742">
              <w:rPr>
                <w:rFonts w:ascii="Courier New" w:hAnsi="Courier New" w:cs="Courier New"/>
                <w:rtl/>
              </w:rPr>
              <w:t>النى يهسى طلعتة فياسعادة</w:t>
            </w:r>
          </w:ins>
        </w:dir>
      </w:dir>
    </w:p>
    <w:p w14:paraId="71C34721" w14:textId="0BD49924" w:rsidR="00EE6742" w:rsidRPr="00EE6742" w:rsidRDefault="00EE6742" w:rsidP="00EE6742">
      <w:pPr>
        <w:pStyle w:val="NurText"/>
        <w:bidi/>
        <w:rPr>
          <w:ins w:id="15195" w:author="Transkribus" w:date="2019-12-11T14:30:00Z"/>
          <w:rFonts w:ascii="Courier New" w:hAnsi="Courier New" w:cs="Courier New"/>
        </w:rPr>
      </w:pPr>
      <w:r w:rsidRPr="00EE6742">
        <w:rPr>
          <w:rFonts w:ascii="Courier New" w:hAnsi="Courier New" w:cs="Courier New"/>
          <w:rtl/>
        </w:rPr>
        <w:t xml:space="preserve">من </w:t>
      </w:r>
      <w:del w:id="15196" w:author="Transkribus" w:date="2019-12-11T14:30:00Z">
        <w:r w:rsidR="009B6BCA" w:rsidRPr="009B6BCA">
          <w:rPr>
            <w:rFonts w:ascii="Courier New" w:hAnsi="Courier New" w:cs="Courier New"/>
            <w:rtl/>
          </w:rPr>
          <w:delText>فاز</w:delText>
        </w:r>
      </w:del>
      <w:ins w:id="15197" w:author="Transkribus" w:date="2019-12-11T14:30:00Z">
        <w:r w:rsidRPr="00EE6742">
          <w:rPr>
            <w:rFonts w:ascii="Courier New" w:hAnsi="Courier New" w:cs="Courier New"/>
            <w:rtl/>
          </w:rPr>
          <w:t>قار</w:t>
        </w:r>
      </w:ins>
      <w:r w:rsidRPr="00EE6742">
        <w:rPr>
          <w:rFonts w:ascii="Courier New" w:hAnsi="Courier New" w:cs="Courier New"/>
          <w:rtl/>
        </w:rPr>
        <w:t xml:space="preserve"> بالنظر اليه </w:t>
      </w:r>
      <w:del w:id="15198" w:author="Transkribus" w:date="2019-12-11T14:30:00Z">
        <w:r w:rsidR="009B6BCA" w:rsidRPr="009B6BCA">
          <w:rPr>
            <w:rFonts w:ascii="Courier New" w:hAnsi="Courier New" w:cs="Courier New"/>
            <w:rtl/>
          </w:rPr>
          <w:delText>ويا بشرى</w:delText>
        </w:r>
      </w:del>
      <w:ins w:id="15199" w:author="Transkribus" w:date="2019-12-11T14:30:00Z">
        <w:r w:rsidRPr="00EE6742">
          <w:rPr>
            <w:rFonts w:ascii="Courier New" w:hAnsi="Courier New" w:cs="Courier New"/>
            <w:rtl/>
          </w:rPr>
          <w:t>وبابنة رى</w:t>
        </w:r>
      </w:ins>
      <w:r w:rsidRPr="00EE6742">
        <w:rPr>
          <w:rFonts w:ascii="Courier New" w:hAnsi="Courier New" w:cs="Courier New"/>
          <w:rtl/>
        </w:rPr>
        <w:t xml:space="preserve"> من </w:t>
      </w:r>
      <w:del w:id="15200" w:author="Transkribus" w:date="2019-12-11T14:30:00Z">
        <w:r w:rsidR="009B6BCA" w:rsidRPr="009B6BCA">
          <w:rPr>
            <w:rFonts w:ascii="Courier New" w:hAnsi="Courier New" w:cs="Courier New"/>
            <w:rtl/>
          </w:rPr>
          <w:delText>مثل بين يديه ويا سرور</w:delText>
        </w:r>
      </w:del>
      <w:ins w:id="15201" w:author="Transkribus" w:date="2019-12-11T14:30:00Z">
        <w:r w:rsidRPr="00EE6742">
          <w:rPr>
            <w:rFonts w:ascii="Courier New" w:hAnsi="Courier New" w:cs="Courier New"/>
            <w:rtl/>
          </w:rPr>
          <w:t>مقل دين بديه وياسرور</w:t>
        </w:r>
      </w:ins>
      <w:r w:rsidRPr="00EE6742">
        <w:rPr>
          <w:rFonts w:ascii="Courier New" w:hAnsi="Courier New" w:cs="Courier New"/>
          <w:rtl/>
        </w:rPr>
        <w:t xml:space="preserve"> من </w:t>
      </w:r>
      <w:del w:id="15202" w:author="Transkribus" w:date="2019-12-11T14:30:00Z">
        <w:r w:rsidR="009B6BCA" w:rsidRPr="009B6BCA">
          <w:rPr>
            <w:rFonts w:ascii="Courier New" w:hAnsi="Courier New" w:cs="Courier New"/>
            <w:rtl/>
          </w:rPr>
          <w:delText>حظى بوجه اقباله</w:delText>
        </w:r>
      </w:del>
      <w:ins w:id="15203" w:author="Transkribus" w:date="2019-12-11T14:30:00Z">
        <w:r w:rsidRPr="00EE6742">
          <w:rPr>
            <w:rFonts w:ascii="Courier New" w:hAnsi="Courier New" w:cs="Courier New"/>
            <w:rtl/>
          </w:rPr>
          <w:t>حفطى يوجه الياله</w:t>
        </w:r>
      </w:ins>
      <w:r w:rsidRPr="00EE6742">
        <w:rPr>
          <w:rFonts w:ascii="Courier New" w:hAnsi="Courier New" w:cs="Courier New"/>
          <w:rtl/>
        </w:rPr>
        <w:t xml:space="preserve"> عليه ومن ورد</w:t>
      </w:r>
      <w:del w:id="15204" w:author="Transkribus" w:date="2019-12-11T14:30:00Z">
        <w:r w:rsidR="009B6BCA" w:rsidRPr="009B6BCA">
          <w:rPr>
            <w:rFonts w:ascii="Courier New" w:hAnsi="Courier New" w:cs="Courier New"/>
            <w:rtl/>
          </w:rPr>
          <w:delText xml:space="preserve"> بحار</w:delText>
        </w:r>
      </w:del>
    </w:p>
    <w:p w14:paraId="6B8C9EEB" w14:textId="171665C1" w:rsidR="00EE6742" w:rsidRPr="00EE6742" w:rsidRDefault="00EE6742" w:rsidP="00EE6742">
      <w:pPr>
        <w:pStyle w:val="NurText"/>
        <w:bidi/>
        <w:rPr>
          <w:ins w:id="15205" w:author="Transkribus" w:date="2019-12-11T14:30:00Z"/>
          <w:rFonts w:ascii="Courier New" w:hAnsi="Courier New" w:cs="Courier New"/>
        </w:rPr>
      </w:pPr>
      <w:ins w:id="15206" w:author="Transkribus" w:date="2019-12-11T14:30:00Z">
        <w:r w:rsidRPr="00EE6742">
          <w:rPr>
            <w:rFonts w:ascii="Courier New" w:hAnsi="Courier New" w:cs="Courier New"/>
            <w:rtl/>
          </w:rPr>
          <w:t>جار</w:t>
        </w:r>
      </w:ins>
      <w:r w:rsidRPr="00EE6742">
        <w:rPr>
          <w:rFonts w:ascii="Courier New" w:hAnsi="Courier New" w:cs="Courier New"/>
          <w:rtl/>
        </w:rPr>
        <w:t xml:space="preserve"> فضله من </w:t>
      </w:r>
      <w:del w:id="15207" w:author="Transkribus" w:date="2019-12-11T14:30:00Z">
        <w:r w:rsidR="009B6BCA" w:rsidRPr="009B6BCA">
          <w:rPr>
            <w:rFonts w:ascii="Courier New" w:hAnsi="Courier New" w:cs="Courier New"/>
            <w:rtl/>
          </w:rPr>
          <w:delText>غيرها واستضاء بشمس</w:delText>
        </w:r>
      </w:del>
      <w:ins w:id="15208" w:author="Transkribus" w:date="2019-12-11T14:30:00Z">
        <w:r w:rsidRPr="00EE6742">
          <w:rPr>
            <w:rFonts w:ascii="Courier New" w:hAnsi="Courier New" w:cs="Courier New"/>
            <w:rtl/>
          </w:rPr>
          <w:t>شميرها واستصاء ششيمس</w:t>
        </w:r>
      </w:ins>
      <w:r w:rsidRPr="00EE6742">
        <w:rPr>
          <w:rFonts w:ascii="Courier New" w:hAnsi="Courier New" w:cs="Courier New"/>
          <w:rtl/>
        </w:rPr>
        <w:t xml:space="preserve"> علمه </w:t>
      </w:r>
      <w:del w:id="15209" w:author="Transkribus" w:date="2019-12-11T14:30:00Z">
        <w:r w:rsidR="009B6BCA" w:rsidRPr="009B6BCA">
          <w:rPr>
            <w:rFonts w:ascii="Courier New" w:hAnsi="Courier New" w:cs="Courier New"/>
            <w:rtl/>
          </w:rPr>
          <w:delText>ف</w:delText>
        </w:r>
      </w:del>
      <w:ins w:id="15210" w:author="Transkribus" w:date="2019-12-11T14:30:00Z">
        <w:r w:rsidRPr="00EE6742">
          <w:rPr>
            <w:rFonts w:ascii="Courier New" w:hAnsi="Courier New" w:cs="Courier New"/>
            <w:rtl/>
          </w:rPr>
          <w:t>ق</w:t>
        </w:r>
      </w:ins>
      <w:r w:rsidRPr="00EE6742">
        <w:rPr>
          <w:rFonts w:ascii="Courier New" w:hAnsi="Courier New" w:cs="Courier New"/>
          <w:rtl/>
        </w:rPr>
        <w:t xml:space="preserve">سرى فى </w:t>
      </w:r>
      <w:del w:id="15211" w:author="Transkribus" w:date="2019-12-11T14:30:00Z">
        <w:r w:rsidR="009B6BCA" w:rsidRPr="009B6BCA">
          <w:rPr>
            <w:rFonts w:ascii="Courier New" w:hAnsi="Courier New" w:cs="Courier New"/>
            <w:rtl/>
          </w:rPr>
          <w:delText>ضياء منيرها نسال</w:delText>
        </w:r>
      </w:del>
      <w:ins w:id="15212" w:author="Transkribus" w:date="2019-12-11T14:30:00Z">
        <w:r w:rsidRPr="00EE6742">
          <w:rPr>
            <w:rFonts w:ascii="Courier New" w:hAnsi="Courier New" w:cs="Courier New"/>
            <w:rtl/>
          </w:rPr>
          <w:t>صياه مجيرها فسال</w:t>
        </w:r>
      </w:ins>
      <w:r w:rsidRPr="00EE6742">
        <w:rPr>
          <w:rFonts w:ascii="Courier New" w:hAnsi="Courier New" w:cs="Courier New"/>
          <w:rtl/>
        </w:rPr>
        <w:t xml:space="preserve"> الله تعالى </w:t>
      </w:r>
      <w:del w:id="15213" w:author="Transkribus" w:date="2019-12-11T14:30:00Z">
        <w:r w:rsidR="009B6BCA" w:rsidRPr="009B6BCA">
          <w:rPr>
            <w:rFonts w:ascii="Courier New" w:hAnsi="Courier New" w:cs="Courier New"/>
            <w:rtl/>
          </w:rPr>
          <w:delText>تقريب الاجتماع وتحصيل الجمع</w:delText>
        </w:r>
      </w:del>
      <w:ins w:id="15214" w:author="Transkribus" w:date="2019-12-11T14:30:00Z">
        <w:r w:rsidRPr="00EE6742">
          <w:rPr>
            <w:rFonts w:ascii="Courier New" w:hAnsi="Courier New" w:cs="Courier New"/>
            <w:rtl/>
          </w:rPr>
          <w:t>ففريب</w:t>
        </w:r>
      </w:ins>
    </w:p>
    <w:p w14:paraId="0CB986CC" w14:textId="701AF58D" w:rsidR="00EE6742" w:rsidRPr="00EE6742" w:rsidRDefault="00EE6742" w:rsidP="00EE6742">
      <w:pPr>
        <w:pStyle w:val="NurText"/>
        <w:bidi/>
        <w:rPr>
          <w:rFonts w:ascii="Courier New" w:hAnsi="Courier New" w:cs="Courier New"/>
        </w:rPr>
      </w:pPr>
      <w:ins w:id="15215" w:author="Transkribus" w:date="2019-12-11T14:30:00Z">
        <w:r w:rsidRPr="00EE6742">
          <w:rPr>
            <w:rFonts w:ascii="Courier New" w:hAnsi="Courier New" w:cs="Courier New"/>
            <w:rtl/>
          </w:rPr>
          <w:t>الاحثماج ومحصيل الحع</w:t>
        </w:r>
      </w:ins>
      <w:r w:rsidRPr="00EE6742">
        <w:rPr>
          <w:rFonts w:ascii="Courier New" w:hAnsi="Courier New" w:cs="Courier New"/>
          <w:rtl/>
        </w:rPr>
        <w:t xml:space="preserve"> بين مسر</w:t>
      </w:r>
      <w:del w:id="15216"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ى الابصار </w:t>
      </w:r>
      <w:del w:id="15217" w:author="Transkribus" w:date="2019-12-11T14:30:00Z">
        <w:r w:rsidR="009B6BCA" w:rsidRPr="009B6BCA">
          <w:rPr>
            <w:rFonts w:ascii="Courier New" w:hAnsi="Courier New" w:cs="Courier New"/>
            <w:rtl/>
          </w:rPr>
          <w:delText>والاسماع بمنه</w:delText>
        </w:r>
      </w:del>
      <w:ins w:id="15218" w:author="Transkribus" w:date="2019-12-11T14:30:00Z">
        <w:r w:rsidRPr="00EE6742">
          <w:rPr>
            <w:rFonts w:ascii="Courier New" w:hAnsi="Courier New" w:cs="Courier New"/>
            <w:rtl/>
          </w:rPr>
          <w:t>والاسماج منه</w:t>
        </w:r>
      </w:ins>
      <w:r w:rsidRPr="00EE6742">
        <w:rPr>
          <w:rFonts w:ascii="Courier New" w:hAnsi="Courier New" w:cs="Courier New"/>
          <w:rtl/>
        </w:rPr>
        <w:t xml:space="preserve"> وكرمه ا</w:t>
      </w:r>
      <w:ins w:id="15219" w:author="Transkribus" w:date="2019-12-11T14:30:00Z">
        <w:r w:rsidRPr="00EE6742">
          <w:rPr>
            <w:rFonts w:ascii="Courier New" w:hAnsi="Courier New" w:cs="Courier New"/>
            <w:rtl/>
          </w:rPr>
          <w:t>ب</w:t>
        </w:r>
      </w:ins>
      <w:r w:rsidRPr="00EE6742">
        <w:rPr>
          <w:rFonts w:ascii="Courier New" w:hAnsi="Courier New" w:cs="Courier New"/>
          <w:rtl/>
        </w:rPr>
        <w:t xml:space="preserve">ن شاء الله </w:t>
      </w:r>
      <w:del w:id="15220" w:author="Transkribus" w:date="2019-12-11T14:30:00Z">
        <w:r w:rsidR="009B6BCA" w:rsidRPr="009B6BCA">
          <w:rPr>
            <w:rFonts w:ascii="Courier New" w:hAnsi="Courier New" w:cs="Courier New"/>
            <w:rtl/>
          </w:rPr>
          <w:delText>ت</w:delText>
        </w:r>
      </w:del>
      <w:ins w:id="15221" w:author="Transkribus" w:date="2019-12-11T14:30:00Z">
        <w:r w:rsidRPr="00EE6742">
          <w:rPr>
            <w:rFonts w:ascii="Courier New" w:hAnsi="Courier New" w:cs="Courier New"/>
            <w:rtl/>
          </w:rPr>
          <w:t>ث</w:t>
        </w:r>
      </w:ins>
      <w:r w:rsidRPr="00EE6742">
        <w:rPr>
          <w:rFonts w:ascii="Courier New" w:hAnsi="Courier New" w:cs="Courier New"/>
          <w:rtl/>
        </w:rPr>
        <w:t>عالى</w:t>
      </w:r>
      <w:del w:id="152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54B1C6E" w14:textId="77777777" w:rsidR="009B6BCA" w:rsidRPr="009B6BCA" w:rsidRDefault="009B6BCA" w:rsidP="009B6BCA">
      <w:pPr>
        <w:pStyle w:val="NurText"/>
        <w:bidi/>
        <w:rPr>
          <w:del w:id="15223" w:author="Transkribus" w:date="2019-12-11T14:30:00Z"/>
          <w:rFonts w:ascii="Courier New" w:hAnsi="Courier New" w:cs="Courier New"/>
        </w:rPr>
      </w:pPr>
      <w:dir w:val="rtl">
        <w:dir w:val="rtl">
          <w:del w:id="15224" w:author="Transkribus" w:date="2019-12-11T14:30:00Z">
            <w:r w:rsidRPr="009B6BCA">
              <w:rPr>
                <w:rFonts w:ascii="Courier New" w:hAnsi="Courier New" w:cs="Courier New"/>
                <w:rtl/>
              </w:rPr>
              <w:delText>ومن مراسلات الشيخ موفق الدين عبد اللطيف انه بعث الى ابى فى اول كتاب وهو يقول فيه عندى ولد الولد اعز من الولد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750977" w14:textId="2091D613" w:rsidR="00EE6742" w:rsidRPr="00EE6742" w:rsidRDefault="009B6BCA" w:rsidP="00EE6742">
      <w:pPr>
        <w:pStyle w:val="NurText"/>
        <w:bidi/>
        <w:rPr>
          <w:ins w:id="15225" w:author="Transkribus" w:date="2019-12-11T14:30:00Z"/>
          <w:rFonts w:ascii="Courier New" w:hAnsi="Courier New" w:cs="Courier New"/>
        </w:rPr>
      </w:pPr>
      <w:dir w:val="rtl">
        <w:dir w:val="rtl">
          <w:del w:id="15226" w:author="Transkribus" w:date="2019-12-11T14:30:00Z">
            <w:r w:rsidRPr="009B6BCA">
              <w:rPr>
                <w:rFonts w:ascii="Courier New" w:hAnsi="Courier New" w:cs="Courier New"/>
                <w:rtl/>
              </w:rPr>
              <w:delText xml:space="preserve">وهذا </w:delText>
            </w:r>
          </w:del>
          <w:ins w:id="15227" w:author="Transkribus" w:date="2019-12-11T14:30:00Z">
            <w:r w:rsidR="00EE6742" w:rsidRPr="00EE6742">
              <w:rPr>
                <w:rFonts w:ascii="Courier New" w:hAnsi="Courier New" w:cs="Courier New"/>
                <w:rtl/>
              </w:rPr>
              <w:t xml:space="preserve">ومن مراسلات أ الشيح </w:t>
            </w:r>
          </w:ins>
          <w:r w:rsidR="00EE6742" w:rsidRPr="00EE6742">
            <w:rPr>
              <w:rFonts w:ascii="Courier New" w:hAnsi="Courier New" w:cs="Courier New"/>
              <w:rtl/>
            </w:rPr>
            <w:t xml:space="preserve">موفق الدين </w:t>
          </w:r>
          <w:del w:id="15228" w:author="Transkribus" w:date="2019-12-11T14:30:00Z">
            <w:r w:rsidRPr="009B6BCA">
              <w:rPr>
                <w:rFonts w:ascii="Courier New" w:hAnsi="Courier New" w:cs="Courier New"/>
                <w:rtl/>
              </w:rPr>
              <w:delText>ولد ولدى</w:delText>
            </w:r>
          </w:del>
          <w:ins w:id="15229" w:author="Transkribus" w:date="2019-12-11T14:30:00Z">
            <w:r w:rsidR="00EE6742" w:rsidRPr="00EE6742">
              <w:rPr>
                <w:rFonts w:ascii="Courier New" w:hAnsi="Courier New" w:cs="Courier New"/>
                <w:rtl/>
              </w:rPr>
              <w:t>عبد اللطبف الهيعث الى أبى فى أول كتاب وهو</w:t>
            </w:r>
          </w:ins>
        </w:dir>
      </w:dir>
    </w:p>
    <w:p w14:paraId="58F8ED66" w14:textId="15CE6967" w:rsidR="00EE6742" w:rsidRPr="00EE6742" w:rsidRDefault="00EE6742" w:rsidP="00EE6742">
      <w:pPr>
        <w:pStyle w:val="NurText"/>
        <w:bidi/>
        <w:rPr>
          <w:rFonts w:ascii="Courier New" w:hAnsi="Courier New" w:cs="Courier New"/>
        </w:rPr>
      </w:pPr>
      <w:ins w:id="15230" w:author="Transkribus" w:date="2019-12-11T14:30:00Z">
        <w:r w:rsidRPr="00EE6742">
          <w:rPr>
            <w:rFonts w:ascii="Courier New" w:hAnsi="Courier New" w:cs="Courier New"/>
            <w:rtl/>
          </w:rPr>
          <w:t>ابقول فيه عنى ولد الولد أعز من الولد وهذا موفق الدين ولدولدى</w:t>
        </w:r>
      </w:ins>
      <w:r w:rsidRPr="00EE6742">
        <w:rPr>
          <w:rFonts w:ascii="Courier New" w:hAnsi="Courier New" w:cs="Courier New"/>
          <w:rtl/>
        </w:rPr>
        <w:t xml:space="preserve"> واعز الناس عندى </w:t>
      </w:r>
      <w:del w:id="15231" w:author="Transkribus" w:date="2019-12-11T14:30:00Z">
        <w:r w:rsidR="009B6BCA" w:rsidRPr="009B6BCA">
          <w:rPr>
            <w:rFonts w:ascii="Courier New" w:hAnsi="Courier New" w:cs="Courier New"/>
            <w:rtl/>
          </w:rPr>
          <w:delText>وما زالت النجابة تتبين لى فيه من الصغر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232" w:author="Transkribus" w:date="2019-12-11T14:30:00Z">
        <w:r w:rsidRPr="00EE6742">
          <w:rPr>
            <w:rFonts w:ascii="Courier New" w:hAnsi="Courier New" w:cs="Courier New"/>
            <w:rtl/>
          </w:rPr>
          <w:t>وماز الت</w:t>
        </w:r>
      </w:ins>
    </w:p>
    <w:p w14:paraId="60B853B8" w14:textId="7AF4CEC4" w:rsidR="00EE6742" w:rsidRPr="00EE6742" w:rsidRDefault="009B6BCA" w:rsidP="00EE6742">
      <w:pPr>
        <w:pStyle w:val="NurText"/>
        <w:bidi/>
        <w:rPr>
          <w:ins w:id="15233" w:author="Transkribus" w:date="2019-12-11T14:30:00Z"/>
          <w:rFonts w:ascii="Courier New" w:hAnsi="Courier New" w:cs="Courier New"/>
        </w:rPr>
      </w:pPr>
      <w:dir w:val="rtl">
        <w:dir w:val="rtl">
          <w:del w:id="15234" w:author="Transkribus" w:date="2019-12-11T14:30:00Z">
            <w:r w:rsidRPr="009B6BCA">
              <w:rPr>
                <w:rFonts w:ascii="Courier New" w:hAnsi="Courier New" w:cs="Courier New"/>
                <w:rtl/>
              </w:rPr>
              <w:delText>ووصف واثنى كثيرا وقال</w:delText>
            </w:r>
          </w:del>
          <w:ins w:id="15235" w:author="Transkribus" w:date="2019-12-11T14:30:00Z">
            <w:r w:rsidR="00EE6742" w:rsidRPr="00EE6742">
              <w:rPr>
                <w:rFonts w:ascii="Courier New" w:hAnsi="Courier New" w:cs="Courier New"/>
                <w:rtl/>
              </w:rPr>
              <w:t>البجابة تبين لى فيه من الصفرووسف وأتى كتيرا وفال</w:t>
            </w:r>
          </w:ins>
          <w:r w:rsidR="00EE6742" w:rsidRPr="00EE6742">
            <w:rPr>
              <w:rFonts w:ascii="Courier New" w:hAnsi="Courier New" w:cs="Courier New"/>
              <w:rtl/>
            </w:rPr>
            <w:t xml:space="preserve"> فيه ولو </w:t>
          </w:r>
          <w:del w:id="15236" w:author="Transkribus" w:date="2019-12-11T14:30:00Z">
            <w:r w:rsidRPr="009B6BCA">
              <w:rPr>
                <w:rFonts w:ascii="Courier New" w:hAnsi="Courier New" w:cs="Courier New"/>
                <w:rtl/>
              </w:rPr>
              <w:delText>امكننى ان اتى اليه بالقصد ليشتغل</w:delText>
            </w:r>
          </w:del>
          <w:ins w:id="15237" w:author="Transkribus" w:date="2019-12-11T14:30:00Z">
            <w:r w:rsidR="00EE6742" w:rsidRPr="00EE6742">
              <w:rPr>
                <w:rFonts w:ascii="Courier New" w:hAnsi="Courier New" w:cs="Courier New"/>
                <w:rtl/>
              </w:rPr>
              <w:t>أمكنبى ابن أق البه القصد</w:t>
            </w:r>
          </w:ins>
        </w:dir>
      </w:dir>
    </w:p>
    <w:p w14:paraId="1CAD2B71" w14:textId="77777777" w:rsidR="009B6BCA" w:rsidRPr="009B6BCA" w:rsidRDefault="00EE6742" w:rsidP="009B6BCA">
      <w:pPr>
        <w:pStyle w:val="NurText"/>
        <w:bidi/>
        <w:rPr>
          <w:del w:id="15238" w:author="Transkribus" w:date="2019-12-11T14:30:00Z"/>
          <w:rFonts w:ascii="Courier New" w:hAnsi="Courier New" w:cs="Courier New"/>
        </w:rPr>
      </w:pPr>
      <w:ins w:id="15239" w:author="Transkribus" w:date="2019-12-11T14:30:00Z">
        <w:r w:rsidRPr="00EE6742">
          <w:rPr>
            <w:rFonts w:ascii="Courier New" w:hAnsi="Courier New" w:cs="Courier New"/>
            <w:rtl/>
          </w:rPr>
          <w:t>ابشستغل</w:t>
        </w:r>
      </w:ins>
      <w:r w:rsidRPr="00EE6742">
        <w:rPr>
          <w:rFonts w:ascii="Courier New" w:hAnsi="Courier New" w:cs="Courier New"/>
          <w:rtl/>
        </w:rPr>
        <w:t xml:space="preserve"> على </w:t>
      </w:r>
      <w:del w:id="15240" w:author="Transkribus" w:date="2019-12-11T14:30:00Z">
        <w:r w:rsidR="009B6BCA" w:rsidRPr="009B6BCA">
          <w:rPr>
            <w:rFonts w:ascii="Courier New" w:hAnsi="Courier New" w:cs="Courier New"/>
            <w:rtl/>
          </w:rPr>
          <w:delText>لفعلت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A70A8BE" w14:textId="70427CEE" w:rsidR="00EE6742" w:rsidRPr="00EE6742" w:rsidRDefault="009B6BCA" w:rsidP="00EE6742">
      <w:pPr>
        <w:pStyle w:val="NurText"/>
        <w:bidi/>
        <w:rPr>
          <w:ins w:id="15241" w:author="Transkribus" w:date="2019-12-11T14:30:00Z"/>
          <w:rFonts w:ascii="Courier New" w:hAnsi="Courier New" w:cs="Courier New"/>
        </w:rPr>
      </w:pPr>
      <w:dir w:val="rtl">
        <w:dir w:val="rtl">
          <w:ins w:id="15242" w:author="Transkribus" w:date="2019-12-11T14:30:00Z">
            <w:r w:rsidR="00EE6742" w:rsidRPr="00EE6742">
              <w:rPr>
                <w:rFonts w:ascii="Courier New" w:hAnsi="Courier New" w:cs="Courier New"/>
                <w:rtl/>
              </w:rPr>
              <w:t xml:space="preserve">افصلت </w:t>
            </w:r>
          </w:ins>
          <w:r w:rsidR="00EE6742" w:rsidRPr="00EE6742">
            <w:rPr>
              <w:rFonts w:ascii="Courier New" w:hAnsi="Courier New" w:cs="Courier New"/>
              <w:rtl/>
            </w:rPr>
            <w:t xml:space="preserve">وبالجملة </w:t>
          </w:r>
          <w:del w:id="15243" w:author="Transkribus" w:date="2019-12-11T14:30:00Z">
            <w:r w:rsidRPr="009B6BCA">
              <w:rPr>
                <w:rFonts w:ascii="Courier New" w:hAnsi="Courier New" w:cs="Courier New"/>
                <w:rtl/>
              </w:rPr>
              <w:delText>فانه كان قد عزم ان ياتى</w:delText>
            </w:r>
          </w:del>
          <w:ins w:id="15244" w:author="Transkribus" w:date="2019-12-11T14:30:00Z">
            <w:r w:rsidR="00EE6742" w:rsidRPr="00EE6742">
              <w:rPr>
                <w:rFonts w:ascii="Courier New" w:hAnsi="Courier New" w:cs="Courier New"/>
                <w:rtl/>
              </w:rPr>
              <w:t>فاله كمان فسدعرم ابن بابى</w:t>
            </w:r>
          </w:ins>
          <w:r w:rsidR="00EE6742" w:rsidRPr="00EE6742">
            <w:rPr>
              <w:rFonts w:ascii="Courier New" w:hAnsi="Courier New" w:cs="Courier New"/>
              <w:rtl/>
            </w:rPr>
            <w:t xml:space="preserve"> الى </w:t>
          </w:r>
          <w:del w:id="15245" w:author="Transkribus" w:date="2019-12-11T14:30:00Z">
            <w:r w:rsidRPr="009B6BCA">
              <w:rPr>
                <w:rFonts w:ascii="Courier New" w:hAnsi="Courier New" w:cs="Courier New"/>
                <w:rtl/>
              </w:rPr>
              <w:delText>دمشق ويقيم</w:delText>
            </w:r>
          </w:del>
          <w:ins w:id="15246" w:author="Transkribus" w:date="2019-12-11T14:30:00Z">
            <w:r w:rsidR="00EE6742" w:rsidRPr="00EE6742">
              <w:rPr>
                <w:rFonts w:ascii="Courier New" w:hAnsi="Courier New" w:cs="Courier New"/>
                <w:rtl/>
              </w:rPr>
              <w:t>ديسق ويقم</w:t>
            </w:r>
          </w:ins>
          <w:r w:rsidR="00EE6742" w:rsidRPr="00EE6742">
            <w:rPr>
              <w:rFonts w:ascii="Courier New" w:hAnsi="Courier New" w:cs="Courier New"/>
              <w:rtl/>
            </w:rPr>
            <w:t xml:space="preserve"> بها ثم </w:t>
          </w:r>
          <w:del w:id="15247" w:author="Transkribus" w:date="2019-12-11T14:30:00Z">
            <w:r w:rsidRPr="009B6BCA">
              <w:rPr>
                <w:rFonts w:ascii="Courier New" w:hAnsi="Courier New" w:cs="Courier New"/>
                <w:rtl/>
              </w:rPr>
              <w:delText xml:space="preserve">خطر له </w:delText>
            </w:r>
          </w:del>
          <w:ins w:id="15248" w:author="Transkribus" w:date="2019-12-11T14:30:00Z">
            <w:r w:rsidR="00EE6742" w:rsidRPr="00EE6742">
              <w:rPr>
                <w:rFonts w:ascii="Courier New" w:hAnsi="Courier New" w:cs="Courier New"/>
                <w:rtl/>
              </w:rPr>
              <w:t>جخطرلة</w:t>
            </w:r>
          </w:ins>
        </w:dir>
      </w:dir>
    </w:p>
    <w:p w14:paraId="21537B9C" w14:textId="77777777" w:rsidR="009B6BCA" w:rsidRPr="009B6BCA" w:rsidRDefault="00EE6742" w:rsidP="009B6BCA">
      <w:pPr>
        <w:pStyle w:val="NurText"/>
        <w:bidi/>
        <w:rPr>
          <w:del w:id="15249" w:author="Transkribus" w:date="2019-12-11T14:30:00Z"/>
          <w:rFonts w:ascii="Courier New" w:hAnsi="Courier New" w:cs="Courier New"/>
        </w:rPr>
      </w:pPr>
      <w:r w:rsidRPr="00EE6742">
        <w:rPr>
          <w:rFonts w:ascii="Courier New" w:hAnsi="Courier New" w:cs="Courier New"/>
          <w:rtl/>
        </w:rPr>
        <w:t xml:space="preserve">انه </w:t>
      </w:r>
      <w:del w:id="15250" w:author="Transkribus" w:date="2019-12-11T14:30:00Z">
        <w:r w:rsidR="009B6BCA" w:rsidRPr="009B6BCA">
          <w:rPr>
            <w:rFonts w:ascii="Courier New" w:hAnsi="Courier New" w:cs="Courier New"/>
            <w:rtl/>
          </w:rPr>
          <w:delText>قبل</w:delText>
        </w:r>
      </w:del>
      <w:ins w:id="15251" w:author="Transkribus" w:date="2019-12-11T14:30:00Z">
        <w:r w:rsidRPr="00EE6742">
          <w:rPr>
            <w:rFonts w:ascii="Courier New" w:hAnsi="Courier New" w:cs="Courier New"/>
            <w:rtl/>
          </w:rPr>
          <w:t>فيل</w:t>
        </w:r>
      </w:ins>
      <w:r w:rsidRPr="00EE6742">
        <w:rPr>
          <w:rFonts w:ascii="Courier New" w:hAnsi="Courier New" w:cs="Courier New"/>
          <w:rtl/>
        </w:rPr>
        <w:t xml:space="preserve"> ذلك </w:t>
      </w:r>
      <w:ins w:id="15252" w:author="Transkribus" w:date="2019-12-11T14:30:00Z">
        <w:r w:rsidRPr="00EE6742">
          <w:rPr>
            <w:rFonts w:ascii="Courier New" w:hAnsi="Courier New" w:cs="Courier New"/>
            <w:rtl/>
          </w:rPr>
          <w:t>مج</w:t>
        </w:r>
      </w:ins>
      <w:r w:rsidRPr="00EE6742">
        <w:rPr>
          <w:rFonts w:ascii="Courier New" w:hAnsi="Courier New" w:cs="Courier New"/>
          <w:rtl/>
        </w:rPr>
        <w:t>يح</w:t>
      </w:r>
      <w:del w:id="15253" w:author="Transkribus" w:date="2019-12-11T14:30:00Z">
        <w:r w:rsidR="009B6BCA" w:rsidRPr="009B6BCA">
          <w:rPr>
            <w:rFonts w:ascii="Courier New" w:hAnsi="Courier New" w:cs="Courier New"/>
            <w:rtl/>
          </w:rPr>
          <w:delText>ج</w:delText>
        </w:r>
      </w:del>
      <w:r w:rsidRPr="00EE6742">
        <w:rPr>
          <w:rFonts w:ascii="Courier New" w:hAnsi="Courier New" w:cs="Courier New"/>
          <w:rtl/>
        </w:rPr>
        <w:t xml:space="preserve"> ويجعل طري</w:t>
      </w:r>
      <w:del w:id="15254" w:author="Transkribus" w:date="2019-12-11T14:30:00Z">
        <w:r w:rsidR="009B6BCA" w:rsidRPr="009B6BCA">
          <w:rPr>
            <w:rFonts w:ascii="Courier New" w:hAnsi="Courier New" w:cs="Courier New"/>
            <w:rtl/>
          </w:rPr>
          <w:delText>قه</w:delText>
        </w:r>
      </w:del>
      <w:ins w:id="15255" w:author="Transkribus" w:date="2019-12-11T14:30:00Z">
        <w:r w:rsidRPr="00EE6742">
          <w:rPr>
            <w:rFonts w:ascii="Courier New" w:hAnsi="Courier New" w:cs="Courier New"/>
            <w:rtl/>
          </w:rPr>
          <w:t>عة</w:t>
        </w:r>
      </w:ins>
      <w:r w:rsidRPr="00EE6742">
        <w:rPr>
          <w:rFonts w:ascii="Courier New" w:hAnsi="Courier New" w:cs="Courier New"/>
          <w:rtl/>
        </w:rPr>
        <w:t xml:space="preserve"> على </w:t>
      </w:r>
      <w:del w:id="15256" w:author="Transkribus" w:date="2019-12-11T14:30:00Z">
        <w:r w:rsidR="009B6BCA" w:rsidRPr="009B6BCA">
          <w:rPr>
            <w:rFonts w:ascii="Courier New" w:hAnsi="Courier New" w:cs="Courier New"/>
            <w:rtl/>
          </w:rPr>
          <w:delText>بغداد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062DE7" w14:textId="0B034367" w:rsidR="00EE6742" w:rsidRPr="00EE6742" w:rsidRDefault="009B6BCA" w:rsidP="00EE6742">
      <w:pPr>
        <w:pStyle w:val="NurText"/>
        <w:bidi/>
        <w:rPr>
          <w:rFonts w:ascii="Courier New" w:hAnsi="Courier New" w:cs="Courier New"/>
        </w:rPr>
      </w:pPr>
      <w:dir w:val="rtl">
        <w:dir w:val="rtl">
          <w:ins w:id="15257" w:author="Transkribus" w:date="2019-12-11T14:30:00Z">
            <w:r w:rsidR="00EE6742" w:rsidRPr="00EE6742">
              <w:rPr>
                <w:rFonts w:ascii="Courier New" w:hAnsi="Courier New" w:cs="Courier New"/>
                <w:rtl/>
              </w:rPr>
              <w:t xml:space="preserve">بعداد </w:t>
            </w:r>
          </w:ins>
          <w:r w:rsidR="00EE6742" w:rsidRPr="00EE6742">
            <w:rPr>
              <w:rFonts w:ascii="Courier New" w:hAnsi="Courier New" w:cs="Courier New"/>
              <w:rtl/>
            </w:rPr>
            <w:t xml:space="preserve">وان </w:t>
          </w:r>
          <w:del w:id="15258" w:author="Transkribus" w:date="2019-12-11T14:30:00Z">
            <w:r w:rsidRPr="009B6BCA">
              <w:rPr>
                <w:rFonts w:ascii="Courier New" w:hAnsi="Courier New" w:cs="Courier New"/>
                <w:rtl/>
              </w:rPr>
              <w:delText>يقدم بها للخليفة</w:delText>
            </w:r>
          </w:del>
          <w:ins w:id="15259" w:author="Transkribus" w:date="2019-12-11T14:30:00Z">
            <w:r w:rsidR="00EE6742" w:rsidRPr="00EE6742">
              <w:rPr>
                <w:rFonts w:ascii="Courier New" w:hAnsi="Courier New" w:cs="Courier New"/>
                <w:rtl/>
              </w:rPr>
              <w:t>عدم به الليفة</w:t>
            </w:r>
          </w:ins>
          <w:r w:rsidR="00EE6742" w:rsidRPr="00EE6742">
            <w:rPr>
              <w:rFonts w:ascii="Courier New" w:hAnsi="Courier New" w:cs="Courier New"/>
              <w:rtl/>
            </w:rPr>
            <w:t xml:space="preserve"> المستنصر </w:t>
          </w:r>
          <w:del w:id="15260" w:author="Transkribus" w:date="2019-12-11T14:30:00Z">
            <w:r w:rsidRPr="009B6BCA">
              <w:rPr>
                <w:rFonts w:ascii="Courier New" w:hAnsi="Courier New" w:cs="Courier New"/>
                <w:rtl/>
              </w:rPr>
              <w:delText>بالله اشياء من تصانيفه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261" w:author="Transkribus" w:date="2019-12-11T14:30:00Z">
            <w:r w:rsidR="00EE6742" w:rsidRPr="00EE6742">
              <w:rPr>
                <w:rFonts w:ascii="Courier New" w:hAnsi="Courier New" w:cs="Courier New"/>
                <w:rtl/>
              </w:rPr>
              <w:t>الله أشياء</w:t>
            </w:r>
          </w:ins>
        </w:dir>
      </w:dir>
    </w:p>
    <w:p w14:paraId="5B1BEF8D" w14:textId="500D3FAE" w:rsidR="00EE6742" w:rsidRPr="00EE6742" w:rsidRDefault="009B6BCA" w:rsidP="00EE6742">
      <w:pPr>
        <w:pStyle w:val="NurText"/>
        <w:bidi/>
        <w:rPr>
          <w:ins w:id="15262" w:author="Transkribus" w:date="2019-12-11T14:30:00Z"/>
          <w:rFonts w:ascii="Courier New" w:hAnsi="Courier New" w:cs="Courier New"/>
        </w:rPr>
      </w:pPr>
      <w:dir w:val="rtl">
        <w:dir w:val="rtl">
          <w:del w:id="15263" w:author="Transkribus" w:date="2019-12-11T14:30:00Z">
            <w:r w:rsidRPr="009B6BCA">
              <w:rPr>
                <w:rFonts w:ascii="Courier New" w:hAnsi="Courier New" w:cs="Courier New"/>
                <w:rtl/>
              </w:rPr>
              <w:delText>ولما وصل بغداد مرض</w:delText>
            </w:r>
          </w:del>
          <w:ins w:id="15264" w:author="Transkribus" w:date="2019-12-11T14:30:00Z">
            <w:r w:rsidR="00EE6742" w:rsidRPr="00EE6742">
              <w:rPr>
                <w:rFonts w:ascii="Courier New" w:hAnsi="Courier New" w:cs="Courier New"/>
                <w:rtl/>
              </w:rPr>
              <w:t>من قصانيفة ولاوسل بعدادمرس</w:t>
            </w:r>
          </w:ins>
          <w:r w:rsidR="00EE6742" w:rsidRPr="00EE6742">
            <w:rPr>
              <w:rFonts w:ascii="Courier New" w:hAnsi="Courier New" w:cs="Courier New"/>
              <w:rtl/>
            </w:rPr>
            <w:t xml:space="preserve"> فى </w:t>
          </w:r>
          <w:del w:id="15265" w:author="Transkribus" w:date="2019-12-11T14:30:00Z">
            <w:r w:rsidRPr="009B6BCA">
              <w:rPr>
                <w:rFonts w:ascii="Courier New" w:hAnsi="Courier New" w:cs="Courier New"/>
                <w:rtl/>
              </w:rPr>
              <w:delText>اثناء</w:delText>
            </w:r>
          </w:del>
          <w:ins w:id="15266" w:author="Transkribus" w:date="2019-12-11T14:30:00Z">
            <w:r w:rsidR="00EE6742" w:rsidRPr="00EE6742">
              <w:rPr>
                <w:rFonts w:ascii="Courier New" w:hAnsi="Courier New" w:cs="Courier New"/>
                <w:rtl/>
              </w:rPr>
              <w:t>أتناه</w:t>
            </w:r>
          </w:ins>
          <w:r w:rsidR="00EE6742" w:rsidRPr="00EE6742">
            <w:rPr>
              <w:rFonts w:ascii="Courier New" w:hAnsi="Courier New" w:cs="Courier New"/>
              <w:rtl/>
            </w:rPr>
            <w:t xml:space="preserve"> ذلك </w:t>
          </w:r>
          <w:del w:id="15267" w:author="Transkribus" w:date="2019-12-11T14:30:00Z">
            <w:r w:rsidRPr="009B6BCA">
              <w:rPr>
                <w:rFonts w:ascii="Courier New" w:hAnsi="Courier New" w:cs="Courier New"/>
                <w:rtl/>
              </w:rPr>
              <w:delText>وتوفى رحمه</w:delText>
            </w:r>
          </w:del>
          <w:ins w:id="15268" w:author="Transkribus" w:date="2019-12-11T14:30:00Z">
            <w:r w:rsidR="00EE6742" w:rsidRPr="00EE6742">
              <w:rPr>
                <w:rFonts w:ascii="Courier New" w:hAnsi="Courier New" w:cs="Courier New"/>
                <w:rtl/>
              </w:rPr>
              <w:t>ويو فى رجمه</w:t>
            </w:r>
          </w:ins>
          <w:r w:rsidR="00EE6742" w:rsidRPr="00EE6742">
            <w:rPr>
              <w:rFonts w:ascii="Courier New" w:hAnsi="Courier New" w:cs="Courier New"/>
              <w:rtl/>
            </w:rPr>
            <w:t xml:space="preserve"> الله </w:t>
          </w:r>
          <w:del w:id="15269" w:author="Transkribus" w:date="2019-12-11T14:30:00Z">
            <w:r w:rsidRPr="009B6BCA">
              <w:rPr>
                <w:rFonts w:ascii="Courier New" w:hAnsi="Courier New" w:cs="Courier New"/>
                <w:rtl/>
              </w:rPr>
              <w:delText>يوم الاحد</w:delText>
            </w:r>
          </w:del>
          <w:ins w:id="15270" w:author="Transkribus" w:date="2019-12-11T14:30:00Z">
            <w:r w:rsidR="00EE6742" w:rsidRPr="00EE6742">
              <w:rPr>
                <w:rFonts w:ascii="Courier New" w:hAnsi="Courier New" w:cs="Courier New"/>
                <w:rtl/>
              </w:rPr>
              <w:t>أوم الأحمد</w:t>
            </w:r>
          </w:ins>
          <w:r w:rsidR="00EE6742" w:rsidRPr="00EE6742">
            <w:rPr>
              <w:rFonts w:ascii="Courier New" w:hAnsi="Courier New" w:cs="Courier New"/>
              <w:rtl/>
            </w:rPr>
            <w:t xml:space="preserve"> ثانى </w:t>
          </w:r>
          <w:del w:id="15271" w:author="Transkribus" w:date="2019-12-11T14:30:00Z">
            <w:r w:rsidRPr="009B6BCA">
              <w:rPr>
                <w:rFonts w:ascii="Courier New" w:hAnsi="Courier New" w:cs="Courier New"/>
                <w:rtl/>
              </w:rPr>
              <w:delText>عشر المحرم</w:delText>
            </w:r>
          </w:del>
          <w:ins w:id="15272" w:author="Transkribus" w:date="2019-12-11T14:30:00Z">
            <w:r w:rsidR="00EE6742" w:rsidRPr="00EE6742">
              <w:rPr>
                <w:rFonts w:ascii="Courier New" w:hAnsi="Courier New" w:cs="Courier New"/>
                <w:rtl/>
              </w:rPr>
              <w:t>عير</w:t>
            </w:r>
          </w:ins>
        </w:dir>
      </w:dir>
    </w:p>
    <w:p w14:paraId="59C1DF25" w14:textId="52DFD3E3" w:rsidR="00EE6742" w:rsidRPr="00EE6742" w:rsidRDefault="00EE6742" w:rsidP="00EE6742">
      <w:pPr>
        <w:pStyle w:val="NurText"/>
        <w:bidi/>
        <w:rPr>
          <w:ins w:id="15273" w:author="Transkribus" w:date="2019-12-11T14:30:00Z"/>
          <w:rFonts w:ascii="Courier New" w:hAnsi="Courier New" w:cs="Courier New"/>
        </w:rPr>
      </w:pPr>
      <w:ins w:id="15274" w:author="Transkribus" w:date="2019-12-11T14:30:00Z">
        <w:r w:rsidRPr="00EE6742">
          <w:rPr>
            <w:rFonts w:ascii="Courier New" w:hAnsi="Courier New" w:cs="Courier New"/>
            <w:rtl/>
          </w:rPr>
          <w:t>المجرم</w:t>
        </w:r>
      </w:ins>
      <w:r w:rsidRPr="00EE6742">
        <w:rPr>
          <w:rFonts w:ascii="Courier New" w:hAnsi="Courier New" w:cs="Courier New"/>
          <w:rtl/>
        </w:rPr>
        <w:t xml:space="preserve"> سنة </w:t>
      </w:r>
      <w:del w:id="15275" w:author="Transkribus" w:date="2019-12-11T14:30:00Z">
        <w:r w:rsidR="009B6BCA" w:rsidRPr="009B6BCA">
          <w:rPr>
            <w:rFonts w:ascii="Courier New" w:hAnsi="Courier New" w:cs="Courier New"/>
            <w:rtl/>
          </w:rPr>
          <w:delText>تسع وعشرين وستمائة ودفن بالوردية</w:delText>
        </w:r>
      </w:del>
      <w:ins w:id="15276" w:author="Transkribus" w:date="2019-12-11T14:30:00Z">
        <w:r w:rsidRPr="00EE6742">
          <w:rPr>
            <w:rFonts w:ascii="Courier New" w:hAnsi="Courier New" w:cs="Courier New"/>
            <w:rtl/>
          </w:rPr>
          <w:t>ثسع وعسر بن وسثاثة ودقن بالوزدية</w:t>
        </w:r>
      </w:ins>
      <w:r w:rsidRPr="00EE6742">
        <w:rPr>
          <w:rFonts w:ascii="Courier New" w:hAnsi="Courier New" w:cs="Courier New"/>
          <w:rtl/>
        </w:rPr>
        <w:t xml:space="preserve"> عند </w:t>
      </w:r>
      <w:del w:id="15277" w:author="Transkribus" w:date="2019-12-11T14:30:00Z">
        <w:r w:rsidR="009B6BCA" w:rsidRPr="009B6BCA">
          <w:rPr>
            <w:rFonts w:ascii="Courier New" w:hAnsi="Courier New" w:cs="Courier New"/>
            <w:rtl/>
          </w:rPr>
          <w:delText>ابيه وذلك</w:delText>
        </w:r>
      </w:del>
      <w:ins w:id="15278" w:author="Transkribus" w:date="2019-12-11T14:30:00Z">
        <w:r w:rsidRPr="00EE6742">
          <w:rPr>
            <w:rFonts w:ascii="Courier New" w:hAnsi="Courier New" w:cs="Courier New"/>
            <w:rtl/>
          </w:rPr>
          <w:t>أسهوذلك</w:t>
        </w:r>
      </w:ins>
      <w:r w:rsidRPr="00EE6742">
        <w:rPr>
          <w:rFonts w:ascii="Courier New" w:hAnsi="Courier New" w:cs="Courier New"/>
          <w:rtl/>
        </w:rPr>
        <w:t xml:space="preserve"> بعد ا</w:t>
      </w:r>
      <w:ins w:id="15279" w:author="Transkribus" w:date="2019-12-11T14:30:00Z">
        <w:r w:rsidRPr="00EE6742">
          <w:rPr>
            <w:rFonts w:ascii="Courier New" w:hAnsi="Courier New" w:cs="Courier New"/>
            <w:rtl/>
          </w:rPr>
          <w:t>ب</w:t>
        </w:r>
      </w:ins>
      <w:r w:rsidRPr="00EE6742">
        <w:rPr>
          <w:rFonts w:ascii="Courier New" w:hAnsi="Courier New" w:cs="Courier New"/>
          <w:rtl/>
        </w:rPr>
        <w:t xml:space="preserve">ن خرج من </w:t>
      </w:r>
      <w:del w:id="15280" w:author="Transkribus" w:date="2019-12-11T14:30:00Z">
        <w:r w:rsidR="009B6BCA" w:rsidRPr="009B6BCA">
          <w:rPr>
            <w:rFonts w:ascii="Courier New" w:hAnsi="Courier New" w:cs="Courier New"/>
            <w:rtl/>
          </w:rPr>
          <w:delText>بغداد وبقى غائبا عنها خمسا واربعين</w:delText>
        </w:r>
      </w:del>
      <w:ins w:id="15281" w:author="Transkribus" w:date="2019-12-11T14:30:00Z">
        <w:r w:rsidRPr="00EE6742">
          <w:rPr>
            <w:rFonts w:ascii="Courier New" w:hAnsi="Courier New" w:cs="Courier New"/>
            <w:rtl/>
          </w:rPr>
          <w:t>بعد ادودق</w:t>
        </w:r>
      </w:ins>
    </w:p>
    <w:p w14:paraId="6FD09DF4" w14:textId="77777777" w:rsidR="009B6BCA" w:rsidRPr="009B6BCA" w:rsidRDefault="00EE6742" w:rsidP="009B6BCA">
      <w:pPr>
        <w:pStyle w:val="NurText"/>
        <w:bidi/>
        <w:rPr>
          <w:del w:id="15282" w:author="Transkribus" w:date="2019-12-11T14:30:00Z"/>
          <w:rFonts w:ascii="Courier New" w:hAnsi="Courier New" w:cs="Courier New"/>
        </w:rPr>
      </w:pPr>
      <w:ins w:id="15283" w:author="Transkribus" w:date="2019-12-11T14:30:00Z">
        <w:r w:rsidRPr="00EE6742">
          <w:rPr>
            <w:rFonts w:ascii="Courier New" w:hAnsi="Courier New" w:cs="Courier New"/>
            <w:rtl/>
          </w:rPr>
          <w:t>غاتباعنهاجخساوار بعين</w:t>
        </w:r>
      </w:ins>
      <w:r w:rsidRPr="00EE6742">
        <w:rPr>
          <w:rFonts w:ascii="Courier New" w:hAnsi="Courier New" w:cs="Courier New"/>
          <w:rtl/>
        </w:rPr>
        <w:t xml:space="preserve"> سنة </w:t>
      </w:r>
      <w:del w:id="1528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D9A6FFF" w14:textId="31C4B8B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ان الله </w:t>
          </w:r>
          <w:del w:id="15285" w:author="Transkribus" w:date="2019-12-11T14:30:00Z">
            <w:r w:rsidRPr="009B6BCA">
              <w:rPr>
                <w:rFonts w:ascii="Courier New" w:hAnsi="Courier New" w:cs="Courier New"/>
                <w:rtl/>
              </w:rPr>
              <w:delText>تعالى ساقه</w:delText>
            </w:r>
          </w:del>
          <w:ins w:id="15286" w:author="Transkribus" w:date="2019-12-11T14:30:00Z">
            <w:r w:rsidR="00EE6742" w:rsidRPr="00EE6742">
              <w:rPr>
                <w:rFonts w:ascii="Courier New" w:hAnsi="Courier New" w:cs="Courier New"/>
                <w:rtl/>
              </w:rPr>
              <w:t>ثعالى صاقه</w:t>
            </w:r>
          </w:ins>
          <w:r w:rsidR="00EE6742" w:rsidRPr="00EE6742">
            <w:rPr>
              <w:rFonts w:ascii="Courier New" w:hAnsi="Courier New" w:cs="Courier New"/>
              <w:rtl/>
            </w:rPr>
            <w:t xml:space="preserve"> اليها </w:t>
          </w:r>
          <w:del w:id="15287" w:author="Transkribus" w:date="2019-12-11T14:30:00Z">
            <w:r w:rsidRPr="009B6BCA">
              <w:rPr>
                <w:rFonts w:ascii="Courier New" w:hAnsi="Courier New" w:cs="Courier New"/>
                <w:rtl/>
              </w:rPr>
              <w:delText>وقضى منيته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288" w:author="Transkribus" w:date="2019-12-11T14:30:00Z">
            <w:r w:rsidR="00EE6742" w:rsidRPr="00EE6742">
              <w:rPr>
                <w:rFonts w:ascii="Courier New" w:hAnsi="Courier New" w:cs="Courier New"/>
                <w:rtl/>
              </w:rPr>
              <w:t>وفضى متتهيها أومنأكالام</w:t>
            </w:r>
          </w:ins>
        </w:dir>
      </w:dir>
    </w:p>
    <w:p w14:paraId="28C77682" w14:textId="2151370D" w:rsidR="00EE6742" w:rsidRPr="00EE6742" w:rsidRDefault="009B6BCA" w:rsidP="00EE6742">
      <w:pPr>
        <w:pStyle w:val="NurText"/>
        <w:bidi/>
        <w:rPr>
          <w:rFonts w:ascii="Courier New" w:hAnsi="Courier New" w:cs="Courier New"/>
        </w:rPr>
      </w:pPr>
      <w:dir w:val="rtl">
        <w:dir w:val="rtl">
          <w:del w:id="15289" w:author="Transkribus" w:date="2019-12-11T14:30:00Z">
            <w:r w:rsidRPr="009B6BCA">
              <w:rPr>
                <w:rFonts w:ascii="Courier New" w:hAnsi="Courier New" w:cs="Courier New"/>
                <w:rtl/>
              </w:rPr>
              <w:delText xml:space="preserve">ومن كلام </w:delText>
            </w:r>
          </w:del>
          <w:r w:rsidR="00EE6742" w:rsidRPr="00EE6742">
            <w:rPr>
              <w:rFonts w:ascii="Courier New" w:hAnsi="Courier New" w:cs="Courier New"/>
              <w:rtl/>
            </w:rPr>
            <w:t xml:space="preserve">موفق الدين عبد </w:t>
          </w:r>
          <w:del w:id="15290" w:author="Transkribus" w:date="2019-12-11T14:30:00Z">
            <w:r w:rsidRPr="009B6BCA">
              <w:rPr>
                <w:rFonts w:ascii="Courier New" w:hAnsi="Courier New" w:cs="Courier New"/>
                <w:rtl/>
              </w:rPr>
              <w:delText>اللطيف البغدادى مما نقلته</w:delText>
            </w:r>
          </w:del>
          <w:ins w:id="15291" w:author="Transkribus" w:date="2019-12-11T14:30:00Z">
            <w:r w:rsidR="00EE6742" w:rsidRPr="00EE6742">
              <w:rPr>
                <w:rFonts w:ascii="Courier New" w:hAnsi="Courier New" w:cs="Courier New"/>
                <w:rtl/>
              </w:rPr>
              <w:t>الطبف البعدادى عانقلته</w:t>
            </w:r>
          </w:ins>
          <w:r w:rsidR="00EE6742" w:rsidRPr="00EE6742">
            <w:rPr>
              <w:rFonts w:ascii="Courier New" w:hAnsi="Courier New" w:cs="Courier New"/>
              <w:rtl/>
            </w:rPr>
            <w:t xml:space="preserve"> من خطه قال</w:t>
          </w:r>
          <w:del w:id="152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293" w:author="Transkribus" w:date="2019-12-11T14:30:00Z">
            <w:r w:rsidR="00EE6742" w:rsidRPr="00EE6742">
              <w:rPr>
                <w:rFonts w:ascii="Courier New" w:hAnsi="Courier New" w:cs="Courier New"/>
                <w:rtl/>
              </w:rPr>
              <w:t xml:space="preserve"> يسى ابن حاسب ففسلككل</w:t>
            </w:r>
          </w:ins>
        </w:dir>
      </w:dir>
    </w:p>
    <w:p w14:paraId="071A3039" w14:textId="0CA99ADA" w:rsidR="00EE6742" w:rsidRPr="00EE6742" w:rsidRDefault="009B6BCA" w:rsidP="00EE6742">
      <w:pPr>
        <w:pStyle w:val="NurText"/>
        <w:bidi/>
        <w:rPr>
          <w:rFonts w:ascii="Courier New" w:hAnsi="Courier New" w:cs="Courier New"/>
        </w:rPr>
      </w:pPr>
      <w:dir w:val="rtl">
        <w:dir w:val="rtl">
          <w:del w:id="15294" w:author="Transkribus" w:date="2019-12-11T14:30:00Z">
            <w:r w:rsidRPr="009B6BCA">
              <w:rPr>
                <w:rFonts w:ascii="Courier New" w:hAnsi="Courier New" w:cs="Courier New"/>
                <w:rtl/>
              </w:rPr>
              <w:delText>ينبغى ان تحاسب نفسك كل ليلة</w:delText>
            </w:r>
          </w:del>
          <w:ins w:id="15295" w:author="Transkribus" w:date="2019-12-11T14:30:00Z">
            <w:r w:rsidR="00EE6742" w:rsidRPr="00EE6742">
              <w:rPr>
                <w:rFonts w:ascii="Courier New" w:hAnsi="Courier New" w:cs="Courier New"/>
                <w:rtl/>
              </w:rPr>
              <w:t>البلة</w:t>
            </w:r>
          </w:ins>
          <w:r w:rsidR="00EE6742" w:rsidRPr="00EE6742">
            <w:rPr>
              <w:rFonts w:ascii="Courier New" w:hAnsi="Courier New" w:cs="Courier New"/>
              <w:rtl/>
            </w:rPr>
            <w:t xml:space="preserve"> اذا </w:t>
          </w:r>
          <w:del w:id="15296" w:author="Transkribus" w:date="2019-12-11T14:30:00Z">
            <w:r w:rsidRPr="009B6BCA">
              <w:rPr>
                <w:rFonts w:ascii="Courier New" w:hAnsi="Courier New" w:cs="Courier New"/>
                <w:rtl/>
              </w:rPr>
              <w:delText>اويت</w:delText>
            </w:r>
          </w:del>
          <w:ins w:id="15297" w:author="Transkribus" w:date="2019-12-11T14:30:00Z">
            <w:r w:rsidR="00EE6742" w:rsidRPr="00EE6742">
              <w:rPr>
                <w:rFonts w:ascii="Courier New" w:hAnsi="Courier New" w:cs="Courier New"/>
                <w:rtl/>
              </w:rPr>
              <w:t>أو يب</w:t>
            </w:r>
          </w:ins>
          <w:r w:rsidR="00EE6742" w:rsidRPr="00EE6742">
            <w:rPr>
              <w:rFonts w:ascii="Courier New" w:hAnsi="Courier New" w:cs="Courier New"/>
              <w:rtl/>
            </w:rPr>
            <w:t xml:space="preserve"> الى منامك وتنظر </w:t>
          </w:r>
          <w:del w:id="15298" w:author="Transkribus" w:date="2019-12-11T14:30:00Z">
            <w:r w:rsidRPr="009B6BCA">
              <w:rPr>
                <w:rFonts w:ascii="Courier New" w:hAnsi="Courier New" w:cs="Courier New"/>
                <w:rtl/>
              </w:rPr>
              <w:delText>ما اكتسبت</w:delText>
            </w:r>
          </w:del>
          <w:ins w:id="15299" w:author="Transkribus" w:date="2019-12-11T14:30:00Z">
            <w:r w:rsidR="00EE6742" w:rsidRPr="00EE6742">
              <w:rPr>
                <w:rFonts w:ascii="Courier New" w:hAnsi="Courier New" w:cs="Courier New"/>
                <w:rtl/>
              </w:rPr>
              <w:t>مال كنستت</w:t>
            </w:r>
          </w:ins>
          <w:r w:rsidR="00EE6742" w:rsidRPr="00EE6742">
            <w:rPr>
              <w:rFonts w:ascii="Courier New" w:hAnsi="Courier New" w:cs="Courier New"/>
              <w:rtl/>
            </w:rPr>
            <w:t xml:space="preserve"> فى يوم</w:t>
          </w:r>
          <w:ins w:id="15300" w:author="Transkribus" w:date="2019-12-11T14:30:00Z">
            <w:r w:rsidR="00EE6742" w:rsidRPr="00EE6742">
              <w:rPr>
                <w:rFonts w:ascii="Courier New" w:hAnsi="Courier New" w:cs="Courier New"/>
                <w:rtl/>
              </w:rPr>
              <w:t>ل</w:t>
            </w:r>
          </w:ins>
          <w:r w:rsidR="00EE6742" w:rsidRPr="00EE6742">
            <w:rPr>
              <w:rFonts w:ascii="Courier New" w:hAnsi="Courier New" w:cs="Courier New"/>
              <w:rtl/>
            </w:rPr>
            <w:t>ك من حسنة فتشكر الله عليها وما</w:t>
          </w:r>
          <w:del w:id="15301" w:author="Transkribus" w:date="2019-12-11T14:30:00Z">
            <w:r w:rsidRPr="009B6BCA">
              <w:rPr>
                <w:rFonts w:ascii="Courier New" w:hAnsi="Courier New" w:cs="Courier New"/>
                <w:rtl/>
              </w:rPr>
              <w:delText xml:space="preserve"> اكتسبت من سيئة فتستغفر الله منها وتقلع عنها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B8A9C4" w14:textId="61A666D9" w:rsidR="00EE6742" w:rsidRPr="00EE6742" w:rsidRDefault="009B6BCA" w:rsidP="00EE6742">
      <w:pPr>
        <w:pStyle w:val="NurText"/>
        <w:bidi/>
        <w:rPr>
          <w:ins w:id="15302" w:author="Transkribus" w:date="2019-12-11T14:30:00Z"/>
          <w:rFonts w:ascii="Courier New" w:hAnsi="Courier New" w:cs="Courier New"/>
        </w:rPr>
      </w:pPr>
      <w:dir w:val="rtl">
        <w:dir w:val="rtl">
          <w:del w:id="15303" w:author="Transkribus" w:date="2019-12-11T14:30:00Z">
            <w:r w:rsidRPr="009B6BCA">
              <w:rPr>
                <w:rFonts w:ascii="Courier New" w:hAnsi="Courier New" w:cs="Courier New"/>
                <w:rtl/>
              </w:rPr>
              <w:delText xml:space="preserve">وترتب فى نفسك مما تعمله فى غدك من </w:delText>
            </w:r>
          </w:del>
          <w:ins w:id="15304" w:author="Transkribus" w:date="2019-12-11T14:30:00Z">
            <w:r w:rsidR="00EE6742" w:rsidRPr="00EE6742">
              <w:rPr>
                <w:rFonts w:ascii="Courier New" w:hAnsi="Courier New" w:cs="Courier New"/>
                <w:rtl/>
              </w:rPr>
              <w:t>كنسيب من صبتة فتستعفر الله منها وفقلع عنها ويريب فى نقسلك ها تعسملة فى غسدلتمن</w:t>
            </w:r>
          </w:ins>
        </w:dir>
      </w:dir>
    </w:p>
    <w:p w14:paraId="0B73EAFB" w14:textId="77777777" w:rsidR="009B6BCA" w:rsidRPr="009B6BCA" w:rsidRDefault="00EE6742" w:rsidP="009B6BCA">
      <w:pPr>
        <w:pStyle w:val="NurText"/>
        <w:bidi/>
        <w:rPr>
          <w:del w:id="15305" w:author="Transkribus" w:date="2019-12-11T14:30:00Z"/>
          <w:rFonts w:ascii="Courier New" w:hAnsi="Courier New" w:cs="Courier New"/>
        </w:rPr>
      </w:pPr>
      <w:r w:rsidRPr="00EE6742">
        <w:rPr>
          <w:rFonts w:ascii="Courier New" w:hAnsi="Courier New" w:cs="Courier New"/>
          <w:rtl/>
        </w:rPr>
        <w:t>الحسنات و</w:t>
      </w:r>
      <w:del w:id="15306" w:author="Transkribus" w:date="2019-12-11T14:30:00Z">
        <w:r w:rsidR="009B6BCA" w:rsidRPr="009B6BCA">
          <w:rPr>
            <w:rFonts w:ascii="Courier New" w:hAnsi="Courier New" w:cs="Courier New"/>
            <w:rtl/>
          </w:rPr>
          <w:delText>ت</w:delText>
        </w:r>
      </w:del>
      <w:ins w:id="15307" w:author="Transkribus" w:date="2019-12-11T14:30:00Z">
        <w:r w:rsidRPr="00EE6742">
          <w:rPr>
            <w:rFonts w:ascii="Courier New" w:hAnsi="Courier New" w:cs="Courier New"/>
            <w:rtl/>
          </w:rPr>
          <w:t>ن</w:t>
        </w:r>
      </w:ins>
      <w:r w:rsidRPr="00EE6742">
        <w:rPr>
          <w:rFonts w:ascii="Courier New" w:hAnsi="Courier New" w:cs="Courier New"/>
          <w:rtl/>
        </w:rPr>
        <w:t>سال الله الاعا</w:t>
      </w:r>
      <w:del w:id="15308" w:author="Transkribus" w:date="2019-12-11T14:30:00Z">
        <w:r w:rsidR="009B6BCA" w:rsidRPr="009B6BCA">
          <w:rPr>
            <w:rFonts w:ascii="Courier New" w:hAnsi="Courier New" w:cs="Courier New"/>
            <w:rtl/>
          </w:rPr>
          <w:delText>ن</w:delText>
        </w:r>
      </w:del>
      <w:ins w:id="15309" w:author="Transkribus" w:date="2019-12-11T14:30:00Z">
        <w:r w:rsidRPr="00EE6742">
          <w:rPr>
            <w:rFonts w:ascii="Courier New" w:hAnsi="Courier New" w:cs="Courier New"/>
            <w:rtl/>
          </w:rPr>
          <w:t>ث</w:t>
        </w:r>
      </w:ins>
      <w:r w:rsidRPr="00EE6742">
        <w:rPr>
          <w:rFonts w:ascii="Courier New" w:hAnsi="Courier New" w:cs="Courier New"/>
          <w:rtl/>
        </w:rPr>
        <w:t xml:space="preserve">ة على ذلك </w:t>
      </w:r>
      <w:del w:id="1531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1557A60" w14:textId="5B9F907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5311" w:author="Transkribus" w:date="2019-12-11T14:30:00Z">
            <w:r w:rsidRPr="009B6BCA">
              <w:rPr>
                <w:rFonts w:ascii="Courier New" w:hAnsi="Courier New" w:cs="Courier New"/>
                <w:rtl/>
              </w:rPr>
              <w:delText>اوصيك</w:delText>
            </w:r>
          </w:del>
          <w:ins w:id="15312" w:author="Transkribus" w:date="2019-12-11T14:30:00Z">
            <w:r w:rsidR="00EE6742" w:rsidRPr="00EE6742">
              <w:rPr>
                <w:rFonts w:ascii="Courier New" w:hAnsi="Courier New" w:cs="Courier New"/>
                <w:rtl/>
              </w:rPr>
              <w:t>أو سيك</w:t>
            </w:r>
          </w:ins>
          <w:r w:rsidR="00EE6742" w:rsidRPr="00EE6742">
            <w:rPr>
              <w:rFonts w:ascii="Courier New" w:hAnsi="Courier New" w:cs="Courier New"/>
              <w:rtl/>
            </w:rPr>
            <w:t xml:space="preserve"> ان </w:t>
          </w:r>
          <w:del w:id="15313" w:author="Transkribus" w:date="2019-12-11T14:30:00Z">
            <w:r w:rsidRPr="009B6BCA">
              <w:rPr>
                <w:rFonts w:ascii="Courier New" w:hAnsi="Courier New" w:cs="Courier New"/>
                <w:rtl/>
              </w:rPr>
              <w:delText>لا تاخذ</w:delText>
            </w:r>
          </w:del>
          <w:ins w:id="15314" w:author="Transkribus" w:date="2019-12-11T14:30:00Z">
            <w:r w:rsidR="00EE6742" w:rsidRPr="00EE6742">
              <w:rPr>
                <w:rFonts w:ascii="Courier New" w:hAnsi="Courier New" w:cs="Courier New"/>
                <w:rtl/>
              </w:rPr>
              <w:t>الاثاخذ</w:t>
            </w:r>
          </w:ins>
          <w:r w:rsidR="00EE6742" w:rsidRPr="00EE6742">
            <w:rPr>
              <w:rFonts w:ascii="Courier New" w:hAnsi="Courier New" w:cs="Courier New"/>
              <w:rtl/>
            </w:rPr>
            <w:t xml:space="preserve"> العلوم من الكتب </w:t>
          </w:r>
          <w:del w:id="15315" w:author="Transkribus" w:date="2019-12-11T14:30:00Z">
            <w:r w:rsidRPr="009B6BCA">
              <w:rPr>
                <w:rFonts w:ascii="Courier New" w:hAnsi="Courier New" w:cs="Courier New"/>
                <w:rtl/>
              </w:rPr>
              <w:delText>وان وثقت من نفسك بقوة الفهم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16" w:author="Transkribus" w:date="2019-12-11T14:30:00Z">
            <w:r w:rsidR="00EE6742" w:rsidRPr="00EE6742">
              <w:rPr>
                <w:rFonts w:ascii="Courier New" w:hAnsi="Courier New" w:cs="Courier New"/>
                <w:rtl/>
              </w:rPr>
              <w:t>وانوققت</w:t>
            </w:r>
          </w:ins>
        </w:dir>
      </w:dir>
    </w:p>
    <w:p w14:paraId="57449B3A" w14:textId="1377288A" w:rsidR="00EE6742" w:rsidRPr="00EE6742" w:rsidRDefault="009B6BCA" w:rsidP="00EE6742">
      <w:pPr>
        <w:pStyle w:val="NurText"/>
        <w:bidi/>
        <w:rPr>
          <w:ins w:id="15317" w:author="Transkribus" w:date="2019-12-11T14:30:00Z"/>
          <w:rFonts w:ascii="Courier New" w:hAnsi="Courier New" w:cs="Courier New"/>
        </w:rPr>
      </w:pPr>
      <w:dir w:val="rtl">
        <w:dir w:val="rtl">
          <w:ins w:id="15318" w:author="Transkribus" w:date="2019-12-11T14:30:00Z">
            <w:r w:rsidR="00EE6742" w:rsidRPr="00EE6742">
              <w:rPr>
                <w:rFonts w:ascii="Courier New" w:hAnsi="Courier New" w:cs="Courier New"/>
                <w:rtl/>
              </w:rPr>
              <w:t>مين</w:t>
            </w:r>
          </w:ins>
        </w:dir>
      </w:dir>
    </w:p>
    <w:p w14:paraId="7E03DE8D" w14:textId="77777777" w:rsidR="00EE6742" w:rsidRPr="00EE6742" w:rsidRDefault="00EE6742" w:rsidP="00EE6742">
      <w:pPr>
        <w:pStyle w:val="NurText"/>
        <w:bidi/>
        <w:rPr>
          <w:ins w:id="15319" w:author="Transkribus" w:date="2019-12-11T14:30:00Z"/>
          <w:rFonts w:ascii="Courier New" w:hAnsi="Courier New" w:cs="Courier New"/>
        </w:rPr>
      </w:pPr>
      <w:ins w:id="15320" w:author="Transkribus" w:date="2019-12-11T14:30:00Z">
        <w:r w:rsidRPr="00EE6742">
          <w:rPr>
            <w:rFonts w:ascii="Courier New" w:hAnsi="Courier New" w:cs="Courier New"/>
            <w:rtl/>
          </w:rPr>
          <w:t>٢٠٩</w:t>
        </w:r>
      </w:ins>
    </w:p>
    <w:p w14:paraId="757DC94C" w14:textId="200B0BF0" w:rsidR="00EE6742" w:rsidRPr="00EE6742" w:rsidRDefault="00EE6742" w:rsidP="00EE6742">
      <w:pPr>
        <w:pStyle w:val="NurText"/>
        <w:bidi/>
        <w:rPr>
          <w:ins w:id="15321" w:author="Transkribus" w:date="2019-12-11T14:30:00Z"/>
          <w:rFonts w:ascii="Courier New" w:hAnsi="Courier New" w:cs="Courier New"/>
        </w:rPr>
      </w:pPr>
      <w:ins w:id="15322" w:author="Transkribus" w:date="2019-12-11T14:30:00Z">
        <w:r w:rsidRPr="00EE6742">
          <w:rPr>
            <w:rFonts w:ascii="Courier New" w:hAnsi="Courier New" w:cs="Courier New"/>
            <w:rtl/>
          </w:rPr>
          <w:t xml:space="preserve">من تفسلك بقؤة الفهسم </w:t>
        </w:r>
      </w:ins>
      <w:r w:rsidRPr="00EE6742">
        <w:rPr>
          <w:rFonts w:ascii="Courier New" w:hAnsi="Courier New" w:cs="Courier New"/>
          <w:rtl/>
        </w:rPr>
        <w:t>وعليك بالاستا</w:t>
      </w:r>
      <w:del w:id="15323" w:author="Transkribus" w:date="2019-12-11T14:30:00Z">
        <w:r w:rsidR="009B6BCA" w:rsidRPr="009B6BCA">
          <w:rPr>
            <w:rFonts w:ascii="Courier New" w:hAnsi="Courier New" w:cs="Courier New"/>
            <w:rtl/>
          </w:rPr>
          <w:delText>ذ</w:delText>
        </w:r>
      </w:del>
      <w:ins w:id="15324" w:author="Transkribus" w:date="2019-12-11T14:30:00Z">
        <w:r w:rsidRPr="00EE6742">
          <w:rPr>
            <w:rFonts w:ascii="Courier New" w:hAnsi="Courier New" w:cs="Courier New"/>
            <w:rtl/>
          </w:rPr>
          <w:t>د</w:t>
        </w:r>
      </w:ins>
      <w:r w:rsidRPr="00EE6742">
        <w:rPr>
          <w:rFonts w:ascii="Courier New" w:hAnsi="Courier New" w:cs="Courier New"/>
          <w:rtl/>
        </w:rPr>
        <w:t>ي</w:t>
      </w:r>
      <w:ins w:id="15325" w:author="Transkribus" w:date="2019-12-11T14:30:00Z">
        <w:r w:rsidRPr="00EE6742">
          <w:rPr>
            <w:rFonts w:ascii="Courier New" w:hAnsi="Courier New" w:cs="Courier New"/>
            <w:rtl/>
          </w:rPr>
          <w:t>س</w:t>
        </w:r>
      </w:ins>
      <w:r w:rsidRPr="00EE6742">
        <w:rPr>
          <w:rFonts w:ascii="Courier New" w:hAnsi="Courier New" w:cs="Courier New"/>
          <w:rtl/>
        </w:rPr>
        <w:t xml:space="preserve">ن فى كل علم </w:t>
      </w:r>
      <w:del w:id="15326" w:author="Transkribus" w:date="2019-12-11T14:30:00Z">
        <w:r w:rsidR="009B6BCA" w:rsidRPr="009B6BCA">
          <w:rPr>
            <w:rFonts w:ascii="Courier New" w:hAnsi="Courier New" w:cs="Courier New"/>
            <w:rtl/>
          </w:rPr>
          <w:delText>تطلب اكتسابه</w:delText>
        </w:r>
      </w:del>
      <w:ins w:id="15327" w:author="Transkribus" w:date="2019-12-11T14:30:00Z">
        <w:r w:rsidRPr="00EE6742">
          <w:rPr>
            <w:rFonts w:ascii="Courier New" w:hAnsi="Courier New" w:cs="Courier New"/>
            <w:rtl/>
          </w:rPr>
          <w:t>قطلب اكنسابه</w:t>
        </w:r>
      </w:ins>
      <w:r w:rsidRPr="00EE6742">
        <w:rPr>
          <w:rFonts w:ascii="Courier New" w:hAnsi="Courier New" w:cs="Courier New"/>
          <w:rtl/>
        </w:rPr>
        <w:t xml:space="preserve"> ولو </w:t>
      </w:r>
      <w:del w:id="15328" w:author="Transkribus" w:date="2019-12-11T14:30:00Z">
        <w:r w:rsidR="009B6BCA" w:rsidRPr="009B6BCA">
          <w:rPr>
            <w:rFonts w:ascii="Courier New" w:hAnsi="Courier New" w:cs="Courier New"/>
            <w:rtl/>
          </w:rPr>
          <w:delText>كان الاستاذ ناقصا فخذ عنه ما عنده حتى تجد اكمل</w:delText>
        </w:r>
      </w:del>
      <w:ins w:id="15329" w:author="Transkribus" w:date="2019-12-11T14:30:00Z">
        <w:r w:rsidRPr="00EE6742">
          <w:rPr>
            <w:rFonts w:ascii="Courier New" w:hAnsi="Courier New" w:cs="Courier New"/>
            <w:rtl/>
          </w:rPr>
          <w:t>كمان الاستاد</w:t>
        </w:r>
      </w:ins>
    </w:p>
    <w:p w14:paraId="75A04F09" w14:textId="62D5B14E" w:rsidR="00EE6742" w:rsidRPr="00EE6742" w:rsidRDefault="00EE6742" w:rsidP="00EE6742">
      <w:pPr>
        <w:pStyle w:val="NurText"/>
        <w:bidi/>
        <w:rPr>
          <w:rFonts w:ascii="Courier New" w:hAnsi="Courier New" w:cs="Courier New"/>
        </w:rPr>
      </w:pPr>
      <w:ins w:id="15330" w:author="Transkribus" w:date="2019-12-11T14:30:00Z">
        <w:r w:rsidRPr="00EE6742">
          <w:rPr>
            <w:rFonts w:ascii="Courier New" w:hAnsi="Courier New" w:cs="Courier New"/>
            <w:rtl/>
          </w:rPr>
          <w:t>باقص الخذ عثهماعنده حبى جيدأكل</w:t>
        </w:r>
      </w:ins>
      <w:r w:rsidRPr="00EE6742">
        <w:rPr>
          <w:rFonts w:ascii="Courier New" w:hAnsi="Courier New" w:cs="Courier New"/>
          <w:rtl/>
        </w:rPr>
        <w:t xml:space="preserve"> منه</w:t>
      </w:r>
      <w:del w:id="1533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332" w:author="Transkribus" w:date="2019-12-11T14:30:00Z">
        <w:r w:rsidRPr="00EE6742">
          <w:rPr>
            <w:rFonts w:ascii="Courier New" w:hAnsi="Courier New" w:cs="Courier New"/>
            <w:rtl/>
          </w:rPr>
          <w:t xml:space="preserve"> وعليلك سحطمه ويرجييهوان قدرب ابن تعبدعمن</w:t>
        </w:r>
      </w:ins>
    </w:p>
    <w:p w14:paraId="092FEE80" w14:textId="77777777" w:rsidR="009B6BCA" w:rsidRPr="009B6BCA" w:rsidRDefault="009B6BCA" w:rsidP="009B6BCA">
      <w:pPr>
        <w:pStyle w:val="NurText"/>
        <w:bidi/>
        <w:rPr>
          <w:del w:id="15333" w:author="Transkribus" w:date="2019-12-11T14:30:00Z"/>
          <w:rFonts w:ascii="Courier New" w:hAnsi="Courier New" w:cs="Courier New"/>
        </w:rPr>
      </w:pPr>
      <w:dir w:val="rtl">
        <w:dir w:val="rtl">
          <w:del w:id="15334" w:author="Transkribus" w:date="2019-12-11T14:30:00Z">
            <w:r w:rsidRPr="009B6BCA">
              <w:rPr>
                <w:rFonts w:ascii="Courier New" w:hAnsi="Courier New" w:cs="Courier New"/>
                <w:rtl/>
              </w:rPr>
              <w:delText>وعليك بتعظيمه وتوجيبه وان قدرت ان تفيده من دنياك</w:delText>
            </w:r>
          </w:del>
          <w:ins w:id="15335" w:author="Transkribus" w:date="2019-12-11T14:30:00Z">
            <w:r w:rsidR="00EE6742" w:rsidRPr="00EE6742">
              <w:rPr>
                <w:rFonts w:ascii="Courier New" w:hAnsi="Courier New" w:cs="Courier New"/>
                <w:rtl/>
              </w:rPr>
              <w:t>دنيال</w:t>
            </w:r>
          </w:ins>
          <w:r w:rsidR="00EE6742" w:rsidRPr="00EE6742">
            <w:rPr>
              <w:rFonts w:ascii="Courier New" w:hAnsi="Courier New" w:cs="Courier New"/>
              <w:rtl/>
            </w:rPr>
            <w:t xml:space="preserve"> فافعل </w:t>
          </w:r>
          <w:del w:id="15336" w:author="Transkribus" w:date="2019-12-11T14:30:00Z">
            <w:r w:rsidRPr="009B6BCA">
              <w:rPr>
                <w:rFonts w:ascii="Courier New" w:hAnsi="Courier New" w:cs="Courier New"/>
                <w:rtl/>
              </w:rPr>
              <w:delText>والا فبلسانك وثنائك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04F1CD" w14:textId="5AE1365F" w:rsidR="00EE6742" w:rsidRPr="00EE6742" w:rsidRDefault="009B6BCA" w:rsidP="00EE6742">
      <w:pPr>
        <w:pStyle w:val="NurText"/>
        <w:bidi/>
        <w:rPr>
          <w:rFonts w:ascii="Courier New" w:hAnsi="Courier New" w:cs="Courier New"/>
        </w:rPr>
      </w:pPr>
      <w:dir w:val="rtl">
        <w:dir w:val="rtl">
          <w:del w:id="15337" w:author="Transkribus" w:date="2019-12-11T14:30:00Z">
            <w:r w:rsidRPr="009B6BCA">
              <w:rPr>
                <w:rFonts w:ascii="Courier New" w:hAnsi="Courier New" w:cs="Courier New"/>
                <w:rtl/>
              </w:rPr>
              <w:delText>واذا قرات كتابا فاحرص كل الحرص</w:delText>
            </w:r>
          </w:del>
          <w:ins w:id="15338" w:author="Transkribus" w:date="2019-12-11T14:30:00Z">
            <w:r w:rsidR="00EE6742" w:rsidRPr="00EE6742">
              <w:rPr>
                <w:rFonts w:ascii="Courier New" w:hAnsi="Courier New" w:cs="Courier New"/>
                <w:rtl/>
              </w:rPr>
              <w:t>والانلسانك وتناتك واذاقرات كمثابا قاحرصركل الجرس</w:t>
            </w:r>
          </w:ins>
          <w:r w:rsidR="00EE6742" w:rsidRPr="00EE6742">
            <w:rPr>
              <w:rFonts w:ascii="Courier New" w:hAnsi="Courier New" w:cs="Courier New"/>
              <w:rtl/>
            </w:rPr>
            <w:t xml:space="preserve"> على </w:t>
          </w:r>
          <w:del w:id="15339" w:author="Transkribus" w:date="2019-12-11T14:30:00Z">
            <w:r w:rsidRPr="009B6BCA">
              <w:rPr>
                <w:rFonts w:ascii="Courier New" w:hAnsi="Courier New" w:cs="Courier New"/>
                <w:rtl/>
              </w:rPr>
              <w:delText>ان تستظهره وتملك معناه وتوهم ان الكتاب قد عدم وانك مستغن عنه لا تحزن لفقده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40" w:author="Transkribus" w:date="2019-12-11T14:30:00Z">
            <w:r w:rsidR="00EE6742" w:rsidRPr="00EE6742">
              <w:rPr>
                <w:rFonts w:ascii="Courier New" w:hAnsi="Courier New" w:cs="Courier New"/>
                <w:rtl/>
              </w:rPr>
              <w:t>ابن ثستطهرة</w:t>
            </w:r>
          </w:ins>
        </w:dir>
      </w:dir>
    </w:p>
    <w:p w14:paraId="32BCFDBF" w14:textId="0CEFCE21" w:rsidR="00EE6742" w:rsidRPr="00EE6742" w:rsidRDefault="009B6BCA" w:rsidP="00EE6742">
      <w:pPr>
        <w:pStyle w:val="NurText"/>
        <w:bidi/>
        <w:rPr>
          <w:ins w:id="15341" w:author="Transkribus" w:date="2019-12-11T14:30:00Z"/>
          <w:rFonts w:ascii="Courier New" w:hAnsi="Courier New" w:cs="Courier New"/>
        </w:rPr>
      </w:pPr>
      <w:dir w:val="rtl">
        <w:dir w:val="rtl">
          <w:del w:id="15342" w:author="Transkribus" w:date="2019-12-11T14:30:00Z">
            <w:r w:rsidRPr="009B6BCA">
              <w:rPr>
                <w:rFonts w:ascii="Courier New" w:hAnsi="Courier New" w:cs="Courier New"/>
                <w:rtl/>
              </w:rPr>
              <w:delText xml:space="preserve">واذا كنت مكبا على </w:delText>
            </w:r>
          </w:del>
          <w:ins w:id="15343" w:author="Transkribus" w:date="2019-12-11T14:30:00Z">
            <w:r w:rsidR="00EE6742" w:rsidRPr="00EE6742">
              <w:rPr>
                <w:rFonts w:ascii="Courier New" w:hAnsi="Courier New" w:cs="Courier New"/>
                <w:rtl/>
              </w:rPr>
              <w:t>وملك معناء ويوهم أن الكتاب قد عدم والك مستعن عنه الابجرن افقدة واذا كتت مكاعلى</w:t>
            </w:r>
          </w:ins>
        </w:dir>
      </w:dir>
    </w:p>
    <w:p w14:paraId="175F4BAD" w14:textId="31F8291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دراسة </w:t>
      </w:r>
      <w:del w:id="15344" w:author="Transkribus" w:date="2019-12-11T14:30:00Z">
        <w:r w:rsidR="009B6BCA" w:rsidRPr="009B6BCA">
          <w:rPr>
            <w:rFonts w:ascii="Courier New" w:hAnsi="Courier New" w:cs="Courier New"/>
            <w:rtl/>
          </w:rPr>
          <w:delText>ك</w:delText>
        </w:r>
      </w:del>
      <w:ins w:id="15345" w:author="Transkribus" w:date="2019-12-11T14:30:00Z">
        <w:r w:rsidRPr="00EE6742">
          <w:rPr>
            <w:rFonts w:ascii="Courier New" w:hAnsi="Courier New" w:cs="Courier New"/>
            <w:rtl/>
          </w:rPr>
          <w:t>٣</w:t>
        </w:r>
      </w:ins>
      <w:r w:rsidRPr="00EE6742">
        <w:rPr>
          <w:rFonts w:ascii="Courier New" w:hAnsi="Courier New" w:cs="Courier New"/>
          <w:rtl/>
        </w:rPr>
        <w:t>تا</w:t>
      </w:r>
      <w:del w:id="15346" w:author="Transkribus" w:date="2019-12-11T14:30:00Z">
        <w:r w:rsidR="009B6BCA" w:rsidRPr="009B6BCA">
          <w:rPr>
            <w:rFonts w:ascii="Courier New" w:hAnsi="Courier New" w:cs="Courier New"/>
            <w:rtl/>
          </w:rPr>
          <w:delText>ب</w:delText>
        </w:r>
      </w:del>
      <w:ins w:id="15347" w:author="Transkribus" w:date="2019-12-11T14:30:00Z">
        <w:r w:rsidRPr="00EE6742">
          <w:rPr>
            <w:rFonts w:ascii="Courier New" w:hAnsi="Courier New" w:cs="Courier New"/>
            <w:rtl/>
          </w:rPr>
          <w:t>ر</w:t>
        </w:r>
      </w:ins>
      <w:r w:rsidRPr="00EE6742">
        <w:rPr>
          <w:rFonts w:ascii="Courier New" w:hAnsi="Courier New" w:cs="Courier New"/>
          <w:rtl/>
        </w:rPr>
        <w:t xml:space="preserve"> وتفهمه </w:t>
      </w:r>
      <w:del w:id="15348" w:author="Transkribus" w:date="2019-12-11T14:30:00Z">
        <w:r w:rsidR="009B6BCA" w:rsidRPr="009B6BCA">
          <w:rPr>
            <w:rFonts w:ascii="Courier New" w:hAnsi="Courier New" w:cs="Courier New"/>
            <w:rtl/>
          </w:rPr>
          <w:delText>فاياك ان تشتغل باخر معه</w:delText>
        </w:r>
      </w:del>
      <w:ins w:id="15349" w:author="Transkribus" w:date="2019-12-11T14:30:00Z">
        <w:r w:rsidRPr="00EE6742">
          <w:rPr>
            <w:rFonts w:ascii="Courier New" w:hAnsi="Courier New" w:cs="Courier New"/>
            <w:rtl/>
          </w:rPr>
          <w:t>ثايالك ابن تشتعل باخرمعه</w:t>
        </w:r>
      </w:ins>
      <w:r w:rsidRPr="00EE6742">
        <w:rPr>
          <w:rFonts w:ascii="Courier New" w:hAnsi="Courier New" w:cs="Courier New"/>
          <w:rtl/>
        </w:rPr>
        <w:t xml:space="preserve"> ولصرف </w:t>
      </w:r>
      <w:del w:id="15350" w:author="Transkribus" w:date="2019-12-11T14:30:00Z">
        <w:r w:rsidR="009B6BCA" w:rsidRPr="009B6BCA">
          <w:rPr>
            <w:rFonts w:ascii="Courier New" w:hAnsi="Courier New" w:cs="Courier New"/>
            <w:rtl/>
          </w:rPr>
          <w:delText>الزمان الذى تريد صرفه فى غيره اليه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351" w:author="Transkribus" w:date="2019-12-11T14:30:00Z">
        <w:r w:rsidRPr="00EE6742">
          <w:rPr>
            <w:rFonts w:ascii="Courier New" w:hAnsi="Courier New" w:cs="Courier New"/>
            <w:rtl/>
          </w:rPr>
          <w:t>الرمان المذى بر بدعيرفه فى عيرة</w:t>
        </w:r>
      </w:ins>
    </w:p>
    <w:p w14:paraId="3DE6E3AB" w14:textId="0EF7A68D" w:rsidR="00EE6742" w:rsidRPr="00EE6742" w:rsidRDefault="009B6BCA" w:rsidP="00EE6742">
      <w:pPr>
        <w:pStyle w:val="NurText"/>
        <w:bidi/>
        <w:rPr>
          <w:rFonts w:ascii="Courier New" w:hAnsi="Courier New" w:cs="Courier New"/>
        </w:rPr>
      </w:pPr>
      <w:dir w:val="rtl">
        <w:dir w:val="rtl">
          <w:del w:id="15352" w:author="Transkribus" w:date="2019-12-11T14:30:00Z">
            <w:r w:rsidRPr="009B6BCA">
              <w:rPr>
                <w:rFonts w:ascii="Courier New" w:hAnsi="Courier New" w:cs="Courier New"/>
                <w:rtl/>
              </w:rPr>
              <w:delText>واياك</w:delText>
            </w:r>
          </w:del>
          <w:ins w:id="15353" w:author="Transkribus" w:date="2019-12-11T14:30:00Z">
            <w:r w:rsidR="00EE6742" w:rsidRPr="00EE6742">
              <w:rPr>
                <w:rFonts w:ascii="Courier New" w:hAnsi="Courier New" w:cs="Courier New"/>
                <w:rtl/>
              </w:rPr>
              <w:t>االبه والك</w:t>
            </w:r>
          </w:ins>
          <w:r w:rsidR="00EE6742" w:rsidRPr="00EE6742">
            <w:rPr>
              <w:rFonts w:ascii="Courier New" w:hAnsi="Courier New" w:cs="Courier New"/>
              <w:rtl/>
            </w:rPr>
            <w:t xml:space="preserve"> ان ت</w:t>
          </w:r>
          <w:del w:id="15354" w:author="Transkribus" w:date="2019-12-11T14:30:00Z">
            <w:r w:rsidRPr="009B6BCA">
              <w:rPr>
                <w:rFonts w:ascii="Courier New" w:hAnsi="Courier New" w:cs="Courier New"/>
                <w:rtl/>
              </w:rPr>
              <w:delText>ش</w:delText>
            </w:r>
          </w:del>
          <w:ins w:id="15355" w:author="Transkribus" w:date="2019-12-11T14:30:00Z">
            <w:r w:rsidR="00EE6742" w:rsidRPr="00EE6742">
              <w:rPr>
                <w:rFonts w:ascii="Courier New" w:hAnsi="Courier New" w:cs="Courier New"/>
                <w:rtl/>
              </w:rPr>
              <w:t>س</w:t>
            </w:r>
          </w:ins>
          <w:r w:rsidR="00EE6742" w:rsidRPr="00EE6742">
            <w:rPr>
              <w:rFonts w:ascii="Courier New" w:hAnsi="Courier New" w:cs="Courier New"/>
              <w:rtl/>
            </w:rPr>
            <w:t>ت</w:t>
          </w:r>
          <w:del w:id="15356" w:author="Transkribus" w:date="2019-12-11T14:30:00Z">
            <w:r w:rsidRPr="009B6BCA">
              <w:rPr>
                <w:rFonts w:ascii="Courier New" w:hAnsi="Courier New" w:cs="Courier New"/>
                <w:rtl/>
              </w:rPr>
              <w:delText>غ</w:delText>
            </w:r>
          </w:del>
          <w:ins w:id="15357"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ل بعلمين </w:t>
          </w:r>
          <w:del w:id="15358" w:author="Transkribus" w:date="2019-12-11T14:30:00Z">
            <w:r w:rsidRPr="009B6BCA">
              <w:rPr>
                <w:rFonts w:ascii="Courier New" w:hAnsi="Courier New" w:cs="Courier New"/>
                <w:rtl/>
              </w:rPr>
              <w:delText>دفعة واحدة وواظب</w:delText>
            </w:r>
          </w:del>
          <w:ins w:id="15359" w:author="Transkribus" w:date="2019-12-11T14:30:00Z">
            <w:r w:rsidR="00EE6742" w:rsidRPr="00EE6742">
              <w:rPr>
                <w:rFonts w:ascii="Courier New" w:hAnsi="Courier New" w:cs="Courier New"/>
                <w:rtl/>
              </w:rPr>
              <w:t>دفقة واجده وواطب</w:t>
            </w:r>
          </w:ins>
          <w:r w:rsidR="00EE6742" w:rsidRPr="00EE6742">
            <w:rPr>
              <w:rFonts w:ascii="Courier New" w:hAnsi="Courier New" w:cs="Courier New"/>
              <w:rtl/>
            </w:rPr>
            <w:t xml:space="preserve"> على العلم </w:t>
          </w:r>
          <w:del w:id="15360" w:author="Transkribus" w:date="2019-12-11T14:30:00Z">
            <w:r w:rsidRPr="009B6BCA">
              <w:rPr>
                <w:rFonts w:ascii="Courier New" w:hAnsi="Courier New" w:cs="Courier New"/>
                <w:rtl/>
              </w:rPr>
              <w:delText>الواحد سنة او سنتين او ما شاء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61" w:author="Transkribus" w:date="2019-12-11T14:30:00Z">
            <w:r w:rsidR="00EE6742" w:rsidRPr="00EE6742">
              <w:rPr>
                <w:rFonts w:ascii="Courier New" w:hAnsi="Courier New" w:cs="Courier New"/>
                <w:rtl/>
              </w:rPr>
              <w:t>الواحدستة أو سننين أبو ماشاء</w:t>
            </w:r>
          </w:ins>
        </w:dir>
      </w:dir>
    </w:p>
    <w:p w14:paraId="5DB8FD52" w14:textId="4C761E95" w:rsidR="00EE6742" w:rsidRPr="00EE6742" w:rsidRDefault="009B6BCA" w:rsidP="00EE6742">
      <w:pPr>
        <w:pStyle w:val="NurText"/>
        <w:bidi/>
        <w:rPr>
          <w:rFonts w:ascii="Courier New" w:hAnsi="Courier New" w:cs="Courier New"/>
        </w:rPr>
      </w:pPr>
      <w:dir w:val="rtl">
        <w:dir w:val="rtl">
          <w:del w:id="15362" w:author="Transkribus" w:date="2019-12-11T14:30:00Z">
            <w:r w:rsidRPr="009B6BCA">
              <w:rPr>
                <w:rFonts w:ascii="Courier New" w:hAnsi="Courier New" w:cs="Courier New"/>
                <w:rtl/>
              </w:rPr>
              <w:delText>فاذا قضيت منه</w:delText>
            </w:r>
          </w:del>
          <w:ins w:id="15363" w:author="Transkribus" w:date="2019-12-11T14:30:00Z">
            <w:r w:rsidR="00EE6742" w:rsidRPr="00EE6742">
              <w:rPr>
                <w:rFonts w:ascii="Courier New" w:hAnsi="Courier New" w:cs="Courier New"/>
                <w:rtl/>
              </w:rPr>
              <w:t>الله فاذاقضيب مته</w:t>
            </w:r>
          </w:ins>
          <w:r w:rsidR="00EE6742" w:rsidRPr="00EE6742">
            <w:rPr>
              <w:rFonts w:ascii="Courier New" w:hAnsi="Courier New" w:cs="Courier New"/>
              <w:rtl/>
            </w:rPr>
            <w:t xml:space="preserve"> وطرك فا</w:t>
          </w:r>
          <w:del w:id="15364" w:author="Transkribus" w:date="2019-12-11T14:30:00Z">
            <w:r w:rsidRPr="009B6BCA">
              <w:rPr>
                <w:rFonts w:ascii="Courier New" w:hAnsi="Courier New" w:cs="Courier New"/>
                <w:rtl/>
              </w:rPr>
              <w:delText>ن</w:delText>
            </w:r>
          </w:del>
          <w:ins w:id="15365"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تقل الى علم </w:t>
          </w:r>
          <w:del w:id="15366" w:author="Transkribus" w:date="2019-12-11T14:30:00Z">
            <w:r w:rsidRPr="009B6BCA">
              <w:rPr>
                <w:rFonts w:ascii="Courier New" w:hAnsi="Courier New" w:cs="Courier New"/>
                <w:rtl/>
              </w:rPr>
              <w:delText>اخر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67" w:author="Transkribus" w:date="2019-12-11T14:30:00Z">
            <w:r w:rsidR="00EE6742" w:rsidRPr="00EE6742">
              <w:rPr>
                <w:rFonts w:ascii="Courier New" w:hAnsi="Courier New" w:cs="Courier New"/>
                <w:rtl/>
              </w:rPr>
              <w:t>أجر ولاتطن اللكان احصلت علمافةراكتقيف</w:t>
            </w:r>
          </w:ins>
        </w:dir>
      </w:dir>
    </w:p>
    <w:p w14:paraId="1CDB29B4" w14:textId="4D8DEE25" w:rsidR="00EE6742" w:rsidRPr="00EE6742" w:rsidRDefault="009B6BCA" w:rsidP="00EE6742">
      <w:pPr>
        <w:pStyle w:val="NurText"/>
        <w:bidi/>
        <w:rPr>
          <w:ins w:id="15368" w:author="Transkribus" w:date="2019-12-11T14:30:00Z"/>
          <w:rFonts w:ascii="Courier New" w:hAnsi="Courier New" w:cs="Courier New"/>
        </w:rPr>
      </w:pPr>
      <w:dir w:val="rtl">
        <w:dir w:val="rtl">
          <w:del w:id="15369" w:author="Transkribus" w:date="2019-12-11T14:30:00Z">
            <w:r w:rsidRPr="009B6BCA">
              <w:rPr>
                <w:rFonts w:ascii="Courier New" w:hAnsi="Courier New" w:cs="Courier New"/>
                <w:rtl/>
              </w:rPr>
              <w:delText>ولا تظن انك اذا حصلت علما فقد اكتفيت بل تحتاج الى مراعاته لينمو ولا ينقص ومراعاته تكون بالذاكرة</w:delText>
            </w:r>
          </w:del>
          <w:ins w:id="15370" w:author="Transkribus" w:date="2019-12-11T14:30:00Z">
            <w:r w:rsidR="00EE6742" w:rsidRPr="00EE6742">
              <w:rPr>
                <w:rFonts w:ascii="Courier New" w:hAnsi="Courier New" w:cs="Courier New"/>
                <w:rtl/>
              </w:rPr>
              <w:t>بل خنباج الى مر اعلته لينمى ولا سيعر ومراعا تمتكون بالمذا كرة</w:t>
            </w:r>
          </w:ins>
          <w:r w:rsidR="00EE6742" w:rsidRPr="00EE6742">
            <w:rPr>
              <w:rFonts w:ascii="Courier New" w:hAnsi="Courier New" w:cs="Courier New"/>
              <w:rtl/>
            </w:rPr>
            <w:t xml:space="preserve"> والتفكر واشتغال</w:t>
          </w:r>
          <w:del w:id="15371" w:author="Transkribus" w:date="2019-12-11T14:30:00Z">
            <w:r w:rsidRPr="009B6BCA">
              <w:rPr>
                <w:rFonts w:ascii="Courier New" w:hAnsi="Courier New" w:cs="Courier New"/>
                <w:rtl/>
              </w:rPr>
              <w:delText xml:space="preserve"> المبتدئ بالتلفظ</w:delText>
            </w:r>
          </w:del>
        </w:dir>
      </w:dir>
    </w:p>
    <w:p w14:paraId="58F5EC37" w14:textId="77777777" w:rsidR="009B6BCA" w:rsidRPr="009B6BCA" w:rsidRDefault="00EE6742" w:rsidP="009B6BCA">
      <w:pPr>
        <w:pStyle w:val="NurText"/>
        <w:bidi/>
        <w:rPr>
          <w:del w:id="15372" w:author="Transkribus" w:date="2019-12-11T14:30:00Z"/>
          <w:rFonts w:ascii="Courier New" w:hAnsi="Courier New" w:cs="Courier New"/>
        </w:rPr>
      </w:pPr>
      <w:ins w:id="15373" w:author="Transkribus" w:date="2019-12-11T14:30:00Z">
        <w:r w:rsidRPr="00EE6742">
          <w:rPr>
            <w:rFonts w:ascii="Courier New" w:hAnsi="Courier New" w:cs="Courier New"/>
            <w:rtl/>
          </w:rPr>
          <w:t>اليتدى بالنحفط</w:t>
        </w:r>
      </w:ins>
      <w:r w:rsidRPr="00EE6742">
        <w:rPr>
          <w:rFonts w:ascii="Courier New" w:hAnsi="Courier New" w:cs="Courier New"/>
          <w:rtl/>
        </w:rPr>
        <w:t xml:space="preserve"> والتعلم </w:t>
      </w:r>
      <w:del w:id="15374" w:author="Transkribus" w:date="2019-12-11T14:30:00Z">
        <w:r w:rsidR="009B6BCA" w:rsidRPr="009B6BCA">
          <w:rPr>
            <w:rFonts w:ascii="Courier New" w:hAnsi="Courier New" w:cs="Courier New"/>
            <w:rtl/>
          </w:rPr>
          <w:delText>ومباحثة الاقران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EDB9BFC" w14:textId="0EA35BB3" w:rsidR="00EE6742" w:rsidRPr="00EE6742" w:rsidRDefault="009B6BCA" w:rsidP="00EE6742">
      <w:pPr>
        <w:pStyle w:val="NurText"/>
        <w:bidi/>
        <w:rPr>
          <w:rFonts w:ascii="Courier New" w:hAnsi="Courier New" w:cs="Courier New"/>
        </w:rPr>
      </w:pPr>
      <w:dir w:val="rtl">
        <w:dir w:val="rtl">
          <w:ins w:id="15375" w:author="Transkribus" w:date="2019-12-11T14:30:00Z">
            <w:r w:rsidR="00EE6742" w:rsidRPr="00EE6742">
              <w:rPr>
                <w:rFonts w:ascii="Courier New" w:hAnsi="Courier New" w:cs="Courier New"/>
                <w:rtl/>
              </w:rPr>
              <w:t xml:space="preserve">ومباجثة الاثران </w:t>
            </w:r>
          </w:ins>
          <w:r w:rsidR="00EE6742" w:rsidRPr="00EE6742">
            <w:rPr>
              <w:rFonts w:ascii="Courier New" w:hAnsi="Courier New" w:cs="Courier New"/>
              <w:rtl/>
            </w:rPr>
            <w:t xml:space="preserve">واشتغال العالم بالتعليم </w:t>
          </w:r>
          <w:del w:id="15376" w:author="Transkribus" w:date="2019-12-11T14:30:00Z">
            <w:r w:rsidRPr="009B6BCA">
              <w:rPr>
                <w:rFonts w:ascii="Courier New" w:hAnsi="Courier New" w:cs="Courier New"/>
                <w:rtl/>
              </w:rPr>
              <w:delText>والتصنيف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377" w:author="Transkribus" w:date="2019-12-11T14:30:00Z">
            <w:r w:rsidR="00EE6742" w:rsidRPr="00EE6742">
              <w:rPr>
                <w:rFonts w:ascii="Courier New" w:hAnsi="Courier New" w:cs="Courier New"/>
                <w:rtl/>
              </w:rPr>
              <w:t>والنصنيف واد انصدتت</w:t>
            </w:r>
          </w:ins>
        </w:dir>
      </w:dir>
    </w:p>
    <w:p w14:paraId="69FBD1DC" w14:textId="101F8DED" w:rsidR="00EE6742" w:rsidRPr="00EE6742" w:rsidRDefault="009B6BCA" w:rsidP="00EE6742">
      <w:pPr>
        <w:pStyle w:val="NurText"/>
        <w:bidi/>
        <w:rPr>
          <w:ins w:id="15378" w:author="Transkribus" w:date="2019-12-11T14:30:00Z"/>
          <w:rFonts w:ascii="Courier New" w:hAnsi="Courier New" w:cs="Courier New"/>
        </w:rPr>
      </w:pPr>
      <w:dir w:val="rtl">
        <w:dir w:val="rtl">
          <w:del w:id="15379" w:author="Transkribus" w:date="2019-12-11T14:30:00Z">
            <w:r w:rsidRPr="009B6BCA">
              <w:rPr>
                <w:rFonts w:ascii="Courier New" w:hAnsi="Courier New" w:cs="Courier New"/>
                <w:rtl/>
              </w:rPr>
              <w:delText>واذا تصديت لتعليم</w:delText>
            </w:r>
          </w:del>
          <w:ins w:id="15380" w:author="Transkribus" w:date="2019-12-11T14:30:00Z">
            <w:r w:rsidR="00EE6742" w:rsidRPr="00EE6742">
              <w:rPr>
                <w:rFonts w:ascii="Courier New" w:hAnsi="Courier New" w:cs="Courier New"/>
                <w:rtl/>
              </w:rPr>
              <w:t>اسعلم</w:t>
            </w:r>
          </w:ins>
          <w:r w:rsidR="00EE6742" w:rsidRPr="00EE6742">
            <w:rPr>
              <w:rFonts w:ascii="Courier New" w:hAnsi="Courier New" w:cs="Courier New"/>
              <w:rtl/>
            </w:rPr>
            <w:t xml:space="preserve"> علم </w:t>
          </w:r>
          <w:del w:id="15381" w:author="Transkribus" w:date="2019-12-11T14:30:00Z">
            <w:r w:rsidRPr="009B6BCA">
              <w:rPr>
                <w:rFonts w:ascii="Courier New" w:hAnsi="Courier New" w:cs="Courier New"/>
                <w:rtl/>
              </w:rPr>
              <w:delText>او للمناظرة</w:delText>
            </w:r>
          </w:del>
          <w:ins w:id="15382" w:author="Transkribus" w:date="2019-12-11T14:30:00Z">
            <w:r w:rsidR="00EE6742" w:rsidRPr="00EE6742">
              <w:rPr>
                <w:rFonts w:ascii="Courier New" w:hAnsi="Courier New" w:cs="Courier New"/>
                <w:rtl/>
              </w:rPr>
              <w:t>أو لناظرة</w:t>
            </w:r>
          </w:ins>
          <w:r w:rsidR="00EE6742" w:rsidRPr="00EE6742">
            <w:rPr>
              <w:rFonts w:ascii="Courier New" w:hAnsi="Courier New" w:cs="Courier New"/>
              <w:rtl/>
            </w:rPr>
            <w:t xml:space="preserve"> فيه </w:t>
          </w:r>
          <w:del w:id="15383" w:author="Transkribus" w:date="2019-12-11T14:30:00Z">
            <w:r w:rsidRPr="009B6BCA">
              <w:rPr>
                <w:rFonts w:ascii="Courier New" w:hAnsi="Courier New" w:cs="Courier New"/>
                <w:rtl/>
              </w:rPr>
              <w:delText>فلا تمزج به غيره</w:delText>
            </w:r>
          </w:del>
          <w:ins w:id="15384" w:author="Transkribus" w:date="2019-12-11T14:30:00Z">
            <w:r w:rsidR="00EE6742" w:rsidRPr="00EE6742">
              <w:rPr>
                <w:rFonts w:ascii="Courier New" w:hAnsi="Courier New" w:cs="Courier New"/>
                <w:rtl/>
              </w:rPr>
              <w:t>الاشمزج بد عيرة</w:t>
            </w:r>
          </w:ins>
          <w:r w:rsidR="00EE6742" w:rsidRPr="00EE6742">
            <w:rPr>
              <w:rFonts w:ascii="Courier New" w:hAnsi="Courier New" w:cs="Courier New"/>
              <w:rtl/>
            </w:rPr>
            <w:t xml:space="preserve"> من العلوم </w:t>
          </w:r>
          <w:del w:id="15385" w:author="Transkribus" w:date="2019-12-11T14:30:00Z">
            <w:r w:rsidRPr="009B6BCA">
              <w:rPr>
                <w:rFonts w:ascii="Courier New" w:hAnsi="Courier New" w:cs="Courier New"/>
                <w:rtl/>
              </w:rPr>
              <w:delText>ف</w:delText>
            </w:r>
          </w:del>
          <w:ins w:id="15386"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ان كل علم مكتف </w:t>
          </w:r>
          <w:del w:id="15387" w:author="Transkribus" w:date="2019-12-11T14:30:00Z">
            <w:r w:rsidRPr="009B6BCA">
              <w:rPr>
                <w:rFonts w:ascii="Courier New" w:hAnsi="Courier New" w:cs="Courier New"/>
                <w:rtl/>
              </w:rPr>
              <w:delText>بنفسه مستغن</w:delText>
            </w:r>
          </w:del>
          <w:ins w:id="15388" w:author="Transkribus" w:date="2019-12-11T14:30:00Z">
            <w:r w:rsidR="00EE6742" w:rsidRPr="00EE6742">
              <w:rPr>
                <w:rFonts w:ascii="Courier New" w:hAnsi="Courier New" w:cs="Courier New"/>
                <w:rtl/>
              </w:rPr>
              <w:t>ينفسه مستعن</w:t>
            </w:r>
          </w:ins>
          <w:r w:rsidR="00EE6742" w:rsidRPr="00EE6742">
            <w:rPr>
              <w:rFonts w:ascii="Courier New" w:hAnsi="Courier New" w:cs="Courier New"/>
              <w:rtl/>
            </w:rPr>
            <w:t xml:space="preserve"> عن </w:t>
          </w:r>
          <w:del w:id="15389" w:author="Transkribus" w:date="2019-12-11T14:30:00Z">
            <w:r w:rsidRPr="009B6BCA">
              <w:rPr>
                <w:rFonts w:ascii="Courier New" w:hAnsi="Courier New" w:cs="Courier New"/>
                <w:rtl/>
              </w:rPr>
              <w:delText>غيره فان استعانتك</w:delText>
            </w:r>
          </w:del>
          <w:ins w:id="15390" w:author="Transkribus" w:date="2019-12-11T14:30:00Z">
            <w:r w:rsidR="00EE6742" w:rsidRPr="00EE6742">
              <w:rPr>
                <w:rFonts w:ascii="Courier New" w:hAnsi="Courier New" w:cs="Courier New"/>
                <w:rtl/>
              </w:rPr>
              <w:t>عيبرة</w:t>
            </w:r>
          </w:ins>
        </w:dir>
      </w:dir>
    </w:p>
    <w:p w14:paraId="7CAED16A" w14:textId="5529600A" w:rsidR="00EE6742" w:rsidRPr="00EE6742" w:rsidRDefault="00EE6742" w:rsidP="00EE6742">
      <w:pPr>
        <w:pStyle w:val="NurText"/>
        <w:bidi/>
        <w:rPr>
          <w:ins w:id="15391" w:author="Transkribus" w:date="2019-12-11T14:30:00Z"/>
          <w:rFonts w:ascii="Courier New" w:hAnsi="Courier New" w:cs="Courier New"/>
        </w:rPr>
      </w:pPr>
      <w:ins w:id="15392" w:author="Transkribus" w:date="2019-12-11T14:30:00Z">
        <w:r w:rsidRPr="00EE6742">
          <w:rPr>
            <w:rFonts w:ascii="Courier New" w:hAnsi="Courier New" w:cs="Courier New"/>
            <w:rtl/>
          </w:rPr>
          <w:lastRenderedPageBreak/>
          <w:t>ابان استعاقتك</w:t>
        </w:r>
      </w:ins>
      <w:r w:rsidRPr="00EE6742">
        <w:rPr>
          <w:rFonts w:ascii="Courier New" w:hAnsi="Courier New" w:cs="Courier New"/>
          <w:rtl/>
        </w:rPr>
        <w:t xml:space="preserve"> فى علم بعلم </w:t>
      </w:r>
      <w:del w:id="15393" w:author="Transkribus" w:date="2019-12-11T14:30:00Z">
        <w:r w:rsidR="009B6BCA" w:rsidRPr="009B6BCA">
          <w:rPr>
            <w:rFonts w:ascii="Courier New" w:hAnsi="Courier New" w:cs="Courier New"/>
            <w:rtl/>
          </w:rPr>
          <w:delText>عجز عن استيفاء اقسامه</w:delText>
        </w:r>
      </w:del>
      <w:ins w:id="15394" w:author="Transkribus" w:date="2019-12-11T14:30:00Z">
        <w:r w:rsidRPr="00EE6742">
          <w:rPr>
            <w:rFonts w:ascii="Courier New" w:hAnsi="Courier New" w:cs="Courier New"/>
            <w:rtl/>
          </w:rPr>
          <w:t>مجمرعن استبفاء أنسامة</w:t>
        </w:r>
      </w:ins>
      <w:r w:rsidRPr="00EE6742">
        <w:rPr>
          <w:rFonts w:ascii="Courier New" w:hAnsi="Courier New" w:cs="Courier New"/>
          <w:rtl/>
        </w:rPr>
        <w:t xml:space="preserve"> كمن </w:t>
      </w:r>
      <w:del w:id="15395" w:author="Transkribus" w:date="2019-12-11T14:30:00Z">
        <w:r w:rsidR="009B6BCA" w:rsidRPr="009B6BCA">
          <w:rPr>
            <w:rFonts w:ascii="Courier New" w:hAnsi="Courier New" w:cs="Courier New"/>
            <w:rtl/>
          </w:rPr>
          <w:delText>يستعين بلغة</w:delText>
        </w:r>
      </w:del>
      <w:ins w:id="15396" w:author="Transkribus" w:date="2019-12-11T14:30:00Z">
        <w:r w:rsidRPr="00EE6742">
          <w:rPr>
            <w:rFonts w:ascii="Courier New" w:hAnsi="Courier New" w:cs="Courier New"/>
            <w:rtl/>
          </w:rPr>
          <w:t>بستعين بلفة</w:t>
        </w:r>
      </w:ins>
      <w:r w:rsidRPr="00EE6742">
        <w:rPr>
          <w:rFonts w:ascii="Courier New" w:hAnsi="Courier New" w:cs="Courier New"/>
          <w:rtl/>
        </w:rPr>
        <w:t xml:space="preserve"> فى </w:t>
      </w:r>
      <w:del w:id="15397" w:author="Transkribus" w:date="2019-12-11T14:30:00Z">
        <w:r w:rsidR="009B6BCA" w:rsidRPr="009B6BCA">
          <w:rPr>
            <w:rFonts w:ascii="Courier New" w:hAnsi="Courier New" w:cs="Courier New"/>
            <w:rtl/>
          </w:rPr>
          <w:delText>لغة اخرى اذا علمها او</w:delText>
        </w:r>
      </w:del>
      <w:ins w:id="15398" w:author="Transkribus" w:date="2019-12-11T14:30:00Z">
        <w:r w:rsidRPr="00EE6742">
          <w:rPr>
            <w:rFonts w:ascii="Courier New" w:hAnsi="Courier New" w:cs="Courier New"/>
            <w:rtl/>
          </w:rPr>
          <w:t>لفة أحرى الاصاقت</w:t>
        </w:r>
      </w:ins>
    </w:p>
    <w:p w14:paraId="2F563640" w14:textId="77777777" w:rsidR="009B6BCA" w:rsidRPr="009B6BCA" w:rsidRDefault="00EE6742" w:rsidP="009B6BCA">
      <w:pPr>
        <w:pStyle w:val="NurText"/>
        <w:bidi/>
        <w:rPr>
          <w:del w:id="15399" w:author="Transkribus" w:date="2019-12-11T14:30:00Z"/>
          <w:rFonts w:ascii="Courier New" w:hAnsi="Courier New" w:cs="Courier New"/>
        </w:rPr>
      </w:pPr>
      <w:ins w:id="15400" w:author="Transkribus" w:date="2019-12-11T14:30:00Z">
        <w:r w:rsidRPr="00EE6742">
          <w:rPr>
            <w:rFonts w:ascii="Courier New" w:hAnsi="Courier New" w:cs="Courier New"/>
            <w:rtl/>
          </w:rPr>
          <w:t>عليه أو</w:t>
        </w:r>
      </w:ins>
      <w:r w:rsidRPr="00EE6742">
        <w:rPr>
          <w:rFonts w:ascii="Courier New" w:hAnsi="Courier New" w:cs="Courier New"/>
          <w:rtl/>
        </w:rPr>
        <w:t xml:space="preserve"> جهل </w:t>
      </w:r>
      <w:del w:id="15401" w:author="Transkribus" w:date="2019-12-11T14:30:00Z">
        <w:r w:rsidR="009B6BCA" w:rsidRPr="009B6BCA">
          <w:rPr>
            <w:rFonts w:ascii="Courier New" w:hAnsi="Courier New" w:cs="Courier New"/>
            <w:rtl/>
          </w:rPr>
          <w:delText>بعضها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9A4D04F" w14:textId="1D74BC9E" w:rsidR="00EE6742" w:rsidRPr="00EE6742" w:rsidRDefault="009B6BCA" w:rsidP="00EE6742">
      <w:pPr>
        <w:pStyle w:val="NurText"/>
        <w:bidi/>
        <w:rPr>
          <w:ins w:id="15402" w:author="Transkribus" w:date="2019-12-11T14:30:00Z"/>
          <w:rFonts w:ascii="Courier New" w:hAnsi="Courier New" w:cs="Courier New"/>
        </w:rPr>
      </w:pPr>
      <w:dir w:val="rtl">
        <w:dir w:val="rtl">
          <w:del w:id="15403" w:author="Transkribus" w:date="2019-12-11T14:30:00Z">
            <w:r w:rsidRPr="009B6BCA">
              <w:rPr>
                <w:rFonts w:ascii="Courier New" w:hAnsi="Courier New" w:cs="Courier New"/>
                <w:rtl/>
              </w:rPr>
              <w:delText>قال وينبغى للانسان</w:delText>
            </w:r>
          </w:del>
          <w:ins w:id="15404" w:author="Transkribus" w:date="2019-12-11T14:30:00Z">
            <w:r w:rsidR="00EE6742" w:rsidRPr="00EE6742">
              <w:rPr>
                <w:rFonts w:ascii="Courier New" w:hAnsi="Courier New" w:cs="Courier New"/>
                <w:rtl/>
              </w:rPr>
              <w:t>وفصهاثال ويفمى الانسان</w:t>
            </w:r>
          </w:ins>
          <w:r w:rsidR="00EE6742" w:rsidRPr="00EE6742">
            <w:rPr>
              <w:rFonts w:ascii="Courier New" w:hAnsi="Courier New" w:cs="Courier New"/>
              <w:rtl/>
            </w:rPr>
            <w:t xml:space="preserve"> ان </w:t>
          </w:r>
          <w:del w:id="15405" w:author="Transkribus" w:date="2019-12-11T14:30:00Z">
            <w:r w:rsidRPr="009B6BCA">
              <w:rPr>
                <w:rFonts w:ascii="Courier New" w:hAnsi="Courier New" w:cs="Courier New"/>
                <w:rtl/>
              </w:rPr>
              <w:delText>يقرا التواريخ</w:delText>
            </w:r>
          </w:del>
          <w:ins w:id="15406" w:author="Transkribus" w:date="2019-12-11T14:30:00Z">
            <w:r w:rsidR="00EE6742" w:rsidRPr="00EE6742">
              <w:rPr>
                <w:rFonts w:ascii="Courier New" w:hAnsi="Courier New" w:cs="Courier New"/>
                <w:rtl/>
              </w:rPr>
              <w:t>بقرا التواربح</w:t>
            </w:r>
          </w:ins>
          <w:r w:rsidR="00EE6742" w:rsidRPr="00EE6742">
            <w:rPr>
              <w:rFonts w:ascii="Courier New" w:hAnsi="Courier New" w:cs="Courier New"/>
              <w:rtl/>
            </w:rPr>
            <w:t xml:space="preserve"> وان </w:t>
          </w:r>
          <w:del w:id="15407" w:author="Transkribus" w:date="2019-12-11T14:30:00Z">
            <w:r w:rsidRPr="009B6BCA">
              <w:rPr>
                <w:rFonts w:ascii="Courier New" w:hAnsi="Courier New" w:cs="Courier New"/>
                <w:rtl/>
              </w:rPr>
              <w:delText>ي</w:delText>
            </w:r>
          </w:del>
          <w:ins w:id="15408"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طلع على </w:t>
          </w:r>
          <w:del w:id="15409" w:author="Transkribus" w:date="2019-12-11T14:30:00Z">
            <w:r w:rsidRPr="009B6BCA">
              <w:rPr>
                <w:rFonts w:ascii="Courier New" w:hAnsi="Courier New" w:cs="Courier New"/>
                <w:rtl/>
              </w:rPr>
              <w:delText>السير وتجارب الامم فيصير بذلك كانه</w:delText>
            </w:r>
          </w:del>
          <w:ins w:id="15410" w:author="Transkribus" w:date="2019-12-11T14:30:00Z">
            <w:r w:rsidR="00EE6742" w:rsidRPr="00EE6742">
              <w:rPr>
                <w:rFonts w:ascii="Courier New" w:hAnsi="Courier New" w:cs="Courier New"/>
                <w:rtl/>
              </w:rPr>
              <w:t>المصير وجارب</w:t>
            </w:r>
          </w:ins>
        </w:dir>
      </w:dir>
    </w:p>
    <w:p w14:paraId="22D849D5" w14:textId="599D2FA3" w:rsidR="00EE6742" w:rsidRPr="00EE6742" w:rsidRDefault="00EE6742" w:rsidP="00EE6742">
      <w:pPr>
        <w:pStyle w:val="NurText"/>
        <w:bidi/>
        <w:rPr>
          <w:rFonts w:ascii="Courier New" w:hAnsi="Courier New" w:cs="Courier New"/>
        </w:rPr>
      </w:pPr>
      <w:ins w:id="15411" w:author="Transkribus" w:date="2019-12-11T14:30:00Z">
        <w:r w:rsidRPr="00EE6742">
          <w:rPr>
            <w:rFonts w:ascii="Courier New" w:hAnsi="Courier New" w:cs="Courier New"/>
            <w:rtl/>
          </w:rPr>
          <w:t>الاعم قيصير مذلك كاله</w:t>
        </w:r>
      </w:ins>
      <w:r w:rsidRPr="00EE6742">
        <w:rPr>
          <w:rFonts w:ascii="Courier New" w:hAnsi="Courier New" w:cs="Courier New"/>
          <w:rtl/>
        </w:rPr>
        <w:t xml:space="preserve"> فى </w:t>
      </w:r>
      <w:del w:id="15412" w:author="Transkribus" w:date="2019-12-11T14:30:00Z">
        <w:r w:rsidR="009B6BCA" w:rsidRPr="009B6BCA">
          <w:rPr>
            <w:rFonts w:ascii="Courier New" w:hAnsi="Courier New" w:cs="Courier New"/>
            <w:rtl/>
          </w:rPr>
          <w:delText>عمره القصير قد ادرك الامم</w:delText>
        </w:r>
      </w:del>
      <w:ins w:id="15413" w:author="Transkribus" w:date="2019-12-11T14:30:00Z">
        <w:r w:rsidRPr="00EE6742">
          <w:rPr>
            <w:rFonts w:ascii="Courier New" w:hAnsi="Courier New" w:cs="Courier New"/>
            <w:rtl/>
          </w:rPr>
          <w:t>عمرة النصير فد ادرل الاعم</w:t>
        </w:r>
      </w:ins>
      <w:r w:rsidRPr="00EE6742">
        <w:rPr>
          <w:rFonts w:ascii="Courier New" w:hAnsi="Courier New" w:cs="Courier New"/>
          <w:rtl/>
        </w:rPr>
        <w:t xml:space="preserve"> الخالية وعاصرهم </w:t>
      </w:r>
      <w:del w:id="15414" w:author="Transkribus" w:date="2019-12-11T14:30:00Z">
        <w:r w:rsidR="009B6BCA" w:rsidRPr="009B6BCA">
          <w:rPr>
            <w:rFonts w:ascii="Courier New" w:hAnsi="Courier New" w:cs="Courier New"/>
            <w:rtl/>
          </w:rPr>
          <w:delText>وعاشرهم</w:delText>
        </w:r>
      </w:del>
      <w:ins w:id="15415" w:author="Transkribus" w:date="2019-12-11T14:30:00Z">
        <w:r w:rsidRPr="00EE6742">
          <w:rPr>
            <w:rFonts w:ascii="Courier New" w:hAnsi="Courier New" w:cs="Courier New"/>
            <w:rtl/>
          </w:rPr>
          <w:t>وهاشر عم</w:t>
        </w:r>
      </w:ins>
      <w:r w:rsidRPr="00EE6742">
        <w:rPr>
          <w:rFonts w:ascii="Courier New" w:hAnsi="Courier New" w:cs="Courier New"/>
          <w:rtl/>
        </w:rPr>
        <w:t xml:space="preserve"> وعرف</w:t>
      </w:r>
      <w:del w:id="15416" w:author="Transkribus" w:date="2019-12-11T14:30:00Z">
        <w:r w:rsidR="009B6BCA" w:rsidRPr="009B6BCA">
          <w:rPr>
            <w:rFonts w:ascii="Courier New" w:hAnsi="Courier New" w:cs="Courier New"/>
            <w:rtl/>
          </w:rPr>
          <w:delText xml:space="preserve"> خيرهم وشرهم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E952FC4" w14:textId="6FD47479" w:rsidR="00EE6742" w:rsidRPr="00EE6742" w:rsidRDefault="009B6BCA" w:rsidP="00EE6742">
      <w:pPr>
        <w:pStyle w:val="NurText"/>
        <w:bidi/>
        <w:rPr>
          <w:rFonts w:ascii="Courier New" w:hAnsi="Courier New" w:cs="Courier New"/>
        </w:rPr>
      </w:pPr>
      <w:dir w:val="rtl">
        <w:dir w:val="rtl">
          <w:ins w:id="15417" w:author="Transkribus" w:date="2019-12-11T14:30:00Z">
            <w:r w:rsidR="00EE6742" w:rsidRPr="00EE6742">
              <w:rPr>
                <w:rFonts w:ascii="Courier New" w:hAnsi="Courier New" w:cs="Courier New"/>
                <w:rtl/>
              </w:rPr>
              <w:t xml:space="preserve"> جبرهيم وشرهيم </w:t>
            </w:r>
          </w:ins>
          <w:r w:rsidR="00EE6742" w:rsidRPr="00EE6742">
            <w:rPr>
              <w:rFonts w:ascii="Courier New" w:hAnsi="Courier New" w:cs="Courier New"/>
              <w:rtl/>
            </w:rPr>
            <w:t>قال وي</w:t>
          </w:r>
          <w:del w:id="15418" w:author="Transkribus" w:date="2019-12-11T14:30:00Z">
            <w:r w:rsidRPr="009B6BCA">
              <w:rPr>
                <w:rFonts w:ascii="Courier New" w:hAnsi="Courier New" w:cs="Courier New"/>
                <w:rtl/>
              </w:rPr>
              <w:delText>نبغ</w:delText>
            </w:r>
          </w:del>
          <w:ins w:id="15419"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ى ان </w:t>
          </w:r>
          <w:del w:id="15420" w:author="Transkribus" w:date="2019-12-11T14:30:00Z">
            <w:r w:rsidRPr="009B6BCA">
              <w:rPr>
                <w:rFonts w:ascii="Courier New" w:hAnsi="Courier New" w:cs="Courier New"/>
                <w:rtl/>
              </w:rPr>
              <w:delText>تكون سيرتك سيرة الصدر</w:delText>
            </w:r>
          </w:del>
          <w:ins w:id="15421" w:author="Transkribus" w:date="2019-12-11T14:30:00Z">
            <w:r w:rsidR="00EE6742" w:rsidRPr="00EE6742">
              <w:rPr>
                <w:rFonts w:ascii="Courier New" w:hAnsi="Courier New" w:cs="Courier New"/>
                <w:rtl/>
              </w:rPr>
              <w:t>ثسكون صيرتلك صيرة الصدو</w:t>
            </w:r>
          </w:ins>
          <w:r w:rsidR="00EE6742" w:rsidRPr="00EE6742">
            <w:rPr>
              <w:rFonts w:ascii="Courier New" w:hAnsi="Courier New" w:cs="Courier New"/>
              <w:rtl/>
            </w:rPr>
            <w:t xml:space="preserve"> الاول </w:t>
          </w:r>
          <w:del w:id="15422" w:author="Transkribus" w:date="2019-12-11T14:30:00Z">
            <w:r w:rsidRPr="009B6BCA">
              <w:rPr>
                <w:rFonts w:ascii="Courier New" w:hAnsi="Courier New" w:cs="Courier New"/>
                <w:rtl/>
              </w:rPr>
              <w:delText>فاقرا سيرة النبى صلى</w:delText>
            </w:r>
          </w:del>
          <w:ins w:id="15423" w:author="Transkribus" w:date="2019-12-11T14:30:00Z">
            <w:r w:rsidR="00EE6742" w:rsidRPr="00EE6742">
              <w:rPr>
                <w:rFonts w:ascii="Courier New" w:hAnsi="Courier New" w:cs="Courier New"/>
                <w:rtl/>
              </w:rPr>
              <w:t>فاقر أسيرة الثنى سلى</w:t>
            </w:r>
          </w:ins>
          <w:r w:rsidR="00EE6742" w:rsidRPr="00EE6742">
            <w:rPr>
              <w:rFonts w:ascii="Courier New" w:hAnsi="Courier New" w:cs="Courier New"/>
              <w:rtl/>
            </w:rPr>
            <w:t xml:space="preserve"> الله عليه</w:t>
          </w:r>
        </w:dir>
      </w:dir>
    </w:p>
    <w:p w14:paraId="44852E1B" w14:textId="77777777" w:rsidR="009B6BCA" w:rsidRPr="009B6BCA" w:rsidRDefault="00EE6742" w:rsidP="009B6BCA">
      <w:pPr>
        <w:pStyle w:val="NurText"/>
        <w:bidi/>
        <w:rPr>
          <w:del w:id="15424" w:author="Transkribus" w:date="2019-12-11T14:30:00Z"/>
          <w:rFonts w:ascii="Courier New" w:hAnsi="Courier New" w:cs="Courier New"/>
        </w:rPr>
      </w:pPr>
      <w:r w:rsidRPr="00EE6742">
        <w:rPr>
          <w:rFonts w:ascii="Courier New" w:hAnsi="Courier New" w:cs="Courier New"/>
          <w:rtl/>
        </w:rPr>
        <w:t xml:space="preserve">وسلم </w:t>
      </w:r>
      <w:del w:id="15425" w:author="Transkribus" w:date="2019-12-11T14:30:00Z">
        <w:r w:rsidR="009B6BCA" w:rsidRPr="009B6BCA">
          <w:rPr>
            <w:rFonts w:ascii="Courier New" w:hAnsi="Courier New" w:cs="Courier New"/>
            <w:rtl/>
          </w:rPr>
          <w:delText>وتتبع افعاله واحواله واقتف اثاره وتشبه به ما امكنك وبقدر طاقتك</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C5665AC" w14:textId="6696E0E7" w:rsidR="00EE6742" w:rsidRPr="00EE6742" w:rsidRDefault="009B6BCA" w:rsidP="00EE6742">
      <w:pPr>
        <w:pStyle w:val="NurText"/>
        <w:bidi/>
        <w:rPr>
          <w:ins w:id="15426" w:author="Transkribus" w:date="2019-12-11T14:30:00Z"/>
          <w:rFonts w:ascii="Courier New" w:hAnsi="Courier New" w:cs="Courier New"/>
        </w:rPr>
      </w:pPr>
      <w:dir w:val="rtl">
        <w:dir w:val="rtl">
          <w:del w:id="15427" w:author="Transkribus" w:date="2019-12-11T14:30:00Z">
            <w:r w:rsidRPr="009B6BCA">
              <w:rPr>
                <w:rFonts w:ascii="Courier New" w:hAnsi="Courier New" w:cs="Courier New"/>
                <w:rtl/>
              </w:rPr>
              <w:delText>واذا وقفت</w:delText>
            </w:r>
          </w:del>
          <w:ins w:id="15428" w:author="Transkribus" w:date="2019-12-11T14:30:00Z">
            <w:r w:rsidR="00EE6742" w:rsidRPr="00EE6742">
              <w:rPr>
                <w:rFonts w:ascii="Courier New" w:hAnsi="Courier New" w:cs="Courier New"/>
                <w:rtl/>
              </w:rPr>
              <w:t>وفتيع أفعاله وأحو اله والتف كثارة وتشيه بهما أمكنك وبعدرطاقتك واداوققت</w:t>
            </w:r>
          </w:ins>
          <w:r w:rsidR="00EE6742" w:rsidRPr="00EE6742">
            <w:rPr>
              <w:rFonts w:ascii="Courier New" w:hAnsi="Courier New" w:cs="Courier New"/>
              <w:rtl/>
            </w:rPr>
            <w:t xml:space="preserve"> على</w:t>
          </w:r>
          <w:del w:id="15429" w:author="Transkribus" w:date="2019-12-11T14:30:00Z">
            <w:r w:rsidRPr="009B6BCA">
              <w:rPr>
                <w:rFonts w:ascii="Courier New" w:hAnsi="Courier New" w:cs="Courier New"/>
                <w:rtl/>
              </w:rPr>
              <w:delText xml:space="preserve"> سيرته</w:delText>
            </w:r>
          </w:del>
        </w:dir>
      </w:dir>
    </w:p>
    <w:p w14:paraId="39872770" w14:textId="18E7A822" w:rsidR="00EE6742" w:rsidRPr="00EE6742" w:rsidRDefault="00EE6742" w:rsidP="00EE6742">
      <w:pPr>
        <w:pStyle w:val="NurText"/>
        <w:bidi/>
        <w:rPr>
          <w:ins w:id="15430" w:author="Transkribus" w:date="2019-12-11T14:30:00Z"/>
          <w:rFonts w:ascii="Courier New" w:hAnsi="Courier New" w:cs="Courier New"/>
        </w:rPr>
      </w:pPr>
      <w:ins w:id="15431" w:author="Transkribus" w:date="2019-12-11T14:30:00Z">
        <w:r w:rsidRPr="00EE6742">
          <w:rPr>
            <w:rFonts w:ascii="Courier New" w:hAnsi="Courier New" w:cs="Courier New"/>
            <w:rtl/>
          </w:rPr>
          <w:t>ابقريه</w:t>
        </w:r>
      </w:ins>
      <w:r w:rsidRPr="00EE6742">
        <w:rPr>
          <w:rFonts w:ascii="Courier New" w:hAnsi="Courier New" w:cs="Courier New"/>
          <w:rtl/>
        </w:rPr>
        <w:t xml:space="preserve"> فى </w:t>
      </w:r>
      <w:del w:id="15432" w:author="Transkribus" w:date="2019-12-11T14:30:00Z">
        <w:r w:rsidR="009B6BCA" w:rsidRPr="009B6BCA">
          <w:rPr>
            <w:rFonts w:ascii="Courier New" w:hAnsi="Courier New" w:cs="Courier New"/>
            <w:rtl/>
          </w:rPr>
          <w:delText>مطعمه ومشربه وملبسه ومنامه ويقظته وتمرضه</w:delText>
        </w:r>
      </w:del>
      <w:ins w:id="15433" w:author="Transkribus" w:date="2019-12-11T14:30:00Z">
        <w:r w:rsidRPr="00EE6742">
          <w:rPr>
            <w:rFonts w:ascii="Courier New" w:hAnsi="Courier New" w:cs="Courier New"/>
            <w:rtl/>
          </w:rPr>
          <w:t>مطعمة وعشيريه ومليسه ومناهة و يقطته وهر صيه ونطميه ومتعه</w:t>
        </w:r>
      </w:ins>
      <w:r w:rsidRPr="00EE6742">
        <w:rPr>
          <w:rFonts w:ascii="Courier New" w:hAnsi="Courier New" w:cs="Courier New"/>
          <w:rtl/>
        </w:rPr>
        <w:t xml:space="preserve"> وتطببه </w:t>
      </w:r>
      <w:del w:id="15434" w:author="Transkribus" w:date="2019-12-11T14:30:00Z">
        <w:r w:rsidR="009B6BCA" w:rsidRPr="009B6BCA">
          <w:rPr>
            <w:rFonts w:ascii="Courier New" w:hAnsi="Courier New" w:cs="Courier New"/>
            <w:rtl/>
          </w:rPr>
          <w:delText>وتمتعه وتطيبه ومعاملته مع ربه</w:delText>
        </w:r>
      </w:del>
      <w:ins w:id="15435" w:author="Transkribus" w:date="2019-12-11T14:30:00Z">
        <w:r w:rsidRPr="00EE6742">
          <w:rPr>
            <w:rFonts w:ascii="Courier New" w:hAnsi="Courier New" w:cs="Courier New"/>
            <w:rtl/>
          </w:rPr>
          <w:t>ومعاملتة</w:t>
        </w:r>
      </w:ins>
    </w:p>
    <w:p w14:paraId="1100D71F" w14:textId="5DF2B0F4" w:rsidR="00EE6742" w:rsidRPr="00EE6742" w:rsidRDefault="00EE6742" w:rsidP="00EE6742">
      <w:pPr>
        <w:pStyle w:val="NurText"/>
        <w:bidi/>
        <w:rPr>
          <w:rFonts w:ascii="Courier New" w:hAnsi="Courier New" w:cs="Courier New"/>
        </w:rPr>
      </w:pPr>
      <w:ins w:id="15436" w:author="Transkribus" w:date="2019-12-11T14:30:00Z">
        <w:r w:rsidRPr="00EE6742">
          <w:rPr>
            <w:rFonts w:ascii="Courier New" w:hAnsi="Courier New" w:cs="Courier New"/>
            <w:rtl/>
          </w:rPr>
          <w:t>بعربهة</w:t>
        </w:r>
      </w:ins>
      <w:r w:rsidRPr="00EE6742">
        <w:rPr>
          <w:rFonts w:ascii="Courier New" w:hAnsi="Courier New" w:cs="Courier New"/>
          <w:rtl/>
        </w:rPr>
        <w:t xml:space="preserve"> ومع </w:t>
      </w:r>
      <w:del w:id="15437" w:author="Transkribus" w:date="2019-12-11T14:30:00Z">
        <w:r w:rsidR="009B6BCA" w:rsidRPr="009B6BCA">
          <w:rPr>
            <w:rFonts w:ascii="Courier New" w:hAnsi="Courier New" w:cs="Courier New"/>
            <w:rtl/>
          </w:rPr>
          <w:delText>ازواجه واصحابه واعدائه وفعلت اليسير</w:delText>
        </w:r>
      </w:del>
      <w:ins w:id="15438" w:author="Transkribus" w:date="2019-12-11T14:30:00Z">
        <w:r w:rsidRPr="00EE6742">
          <w:rPr>
            <w:rFonts w:ascii="Courier New" w:hAnsi="Courier New" w:cs="Courier New"/>
            <w:rtl/>
          </w:rPr>
          <w:t>أر واجه واسحابه وأعد اله وفصلت الدسير</w:t>
        </w:r>
      </w:ins>
      <w:r w:rsidRPr="00EE6742">
        <w:rPr>
          <w:rFonts w:ascii="Courier New" w:hAnsi="Courier New" w:cs="Courier New"/>
          <w:rtl/>
        </w:rPr>
        <w:t xml:space="preserve"> من ذلك </w:t>
      </w:r>
      <w:del w:id="15439" w:author="Transkribus" w:date="2019-12-11T14:30:00Z">
        <w:r w:rsidR="009B6BCA" w:rsidRPr="009B6BCA">
          <w:rPr>
            <w:rFonts w:ascii="Courier New" w:hAnsi="Courier New" w:cs="Courier New"/>
            <w:rtl/>
          </w:rPr>
          <w:delText>ف</w:delText>
        </w:r>
      </w:del>
      <w:ins w:id="15440" w:author="Transkribus" w:date="2019-12-11T14:30:00Z">
        <w:r w:rsidRPr="00EE6742">
          <w:rPr>
            <w:rFonts w:ascii="Courier New" w:hAnsi="Courier New" w:cs="Courier New"/>
            <w:rtl/>
          </w:rPr>
          <w:t>ث</w:t>
        </w:r>
      </w:ins>
      <w:r w:rsidRPr="00EE6742">
        <w:rPr>
          <w:rFonts w:ascii="Courier New" w:hAnsi="Courier New" w:cs="Courier New"/>
          <w:rtl/>
        </w:rPr>
        <w:t>ا</w:t>
      </w:r>
      <w:del w:id="15441" w:author="Transkribus" w:date="2019-12-11T14:30:00Z">
        <w:r w:rsidR="009B6BCA" w:rsidRPr="009B6BCA">
          <w:rPr>
            <w:rFonts w:ascii="Courier New" w:hAnsi="Courier New" w:cs="Courier New"/>
            <w:rtl/>
          </w:rPr>
          <w:delText>ن</w:delText>
        </w:r>
      </w:del>
      <w:ins w:id="15442" w:author="Transkribus" w:date="2019-12-11T14:30:00Z">
        <w:r w:rsidRPr="00EE6742">
          <w:rPr>
            <w:rFonts w:ascii="Courier New" w:hAnsi="Courier New" w:cs="Courier New"/>
            <w:rtl/>
          </w:rPr>
          <w:t>ل</w:t>
        </w:r>
      </w:ins>
      <w:r w:rsidRPr="00EE6742">
        <w:rPr>
          <w:rFonts w:ascii="Courier New" w:hAnsi="Courier New" w:cs="Courier New"/>
          <w:rtl/>
        </w:rPr>
        <w:t>ت السعيد كل السعيد</w:t>
      </w:r>
      <w:del w:id="1544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444" w:author="Transkribus" w:date="2019-12-11T14:30:00Z">
        <w:r w:rsidRPr="00EE6742">
          <w:rPr>
            <w:rFonts w:ascii="Courier New" w:hAnsi="Courier New" w:cs="Courier New"/>
            <w:rtl/>
          </w:rPr>
          <w:t>قال</w:t>
        </w:r>
      </w:ins>
    </w:p>
    <w:p w14:paraId="68497529" w14:textId="76F85718" w:rsidR="00EE6742" w:rsidRPr="00EE6742" w:rsidRDefault="009B6BCA" w:rsidP="00EE6742">
      <w:pPr>
        <w:pStyle w:val="NurText"/>
        <w:bidi/>
        <w:rPr>
          <w:ins w:id="15445" w:author="Transkribus" w:date="2019-12-11T14:30:00Z"/>
          <w:rFonts w:ascii="Courier New" w:hAnsi="Courier New" w:cs="Courier New"/>
        </w:rPr>
      </w:pPr>
      <w:dir w:val="rtl">
        <w:dir w:val="rtl">
          <w:del w:id="15446" w:author="Transkribus" w:date="2019-12-11T14:30:00Z">
            <w:r w:rsidRPr="009B6BCA">
              <w:rPr>
                <w:rFonts w:ascii="Courier New" w:hAnsi="Courier New" w:cs="Courier New"/>
                <w:rtl/>
              </w:rPr>
              <w:delText>قال وينبغى</w:delText>
            </w:r>
          </w:del>
          <w:ins w:id="15447" w:author="Transkribus" w:date="2019-12-11T14:30:00Z">
            <w:r w:rsidR="00EE6742" w:rsidRPr="00EE6742">
              <w:rPr>
                <w:rFonts w:ascii="Courier New" w:hAnsi="Courier New" w:cs="Courier New"/>
                <w:rtl/>
              </w:rPr>
              <w:t>ابريسفى</w:t>
            </w:r>
          </w:ins>
          <w:r w:rsidR="00EE6742" w:rsidRPr="00EE6742">
            <w:rPr>
              <w:rFonts w:ascii="Courier New" w:hAnsi="Courier New" w:cs="Courier New"/>
              <w:rtl/>
            </w:rPr>
            <w:t xml:space="preserve"> ان </w:t>
          </w:r>
          <w:del w:id="15448" w:author="Transkribus" w:date="2019-12-11T14:30:00Z">
            <w:r w:rsidRPr="009B6BCA">
              <w:rPr>
                <w:rFonts w:ascii="Courier New" w:hAnsi="Courier New" w:cs="Courier New"/>
                <w:rtl/>
              </w:rPr>
              <w:delText>تكثر ايهامك لنفسك ولا تحسن الظن</w:delText>
            </w:r>
          </w:del>
          <w:ins w:id="15449" w:author="Transkribus" w:date="2019-12-11T14:30:00Z">
            <w:r w:rsidR="00EE6742" w:rsidRPr="00EE6742">
              <w:rPr>
                <w:rFonts w:ascii="Courier New" w:hAnsi="Courier New" w:cs="Courier New"/>
                <w:rtl/>
              </w:rPr>
              <w:t>تكتر ابهاملك النقسلك بوالاحسن الطن</w:t>
            </w:r>
          </w:ins>
          <w:r w:rsidR="00EE6742" w:rsidRPr="00EE6742">
            <w:rPr>
              <w:rFonts w:ascii="Courier New" w:hAnsi="Courier New" w:cs="Courier New"/>
              <w:rtl/>
            </w:rPr>
            <w:t xml:space="preserve"> بها و</w:t>
          </w:r>
          <w:del w:id="15450" w:author="Transkribus" w:date="2019-12-11T14:30:00Z">
            <w:r w:rsidRPr="009B6BCA">
              <w:rPr>
                <w:rFonts w:ascii="Courier New" w:hAnsi="Courier New" w:cs="Courier New"/>
                <w:rtl/>
              </w:rPr>
              <w:delText>ت</w:delText>
            </w:r>
          </w:del>
          <w:ins w:id="15451"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عرض خواطرك على </w:t>
          </w:r>
          <w:del w:id="15452" w:author="Transkribus" w:date="2019-12-11T14:30:00Z">
            <w:r w:rsidRPr="009B6BCA">
              <w:rPr>
                <w:rFonts w:ascii="Courier New" w:hAnsi="Courier New" w:cs="Courier New"/>
                <w:rtl/>
              </w:rPr>
              <w:delText>العلماء وعلى تصانيفهم وتتثبت ولا تعجل ولا تعجب فمع العجب العثار</w:delText>
            </w:r>
          </w:del>
          <w:ins w:id="15453" w:author="Transkribus" w:date="2019-12-11T14:30:00Z">
            <w:r w:rsidR="00EE6742" w:rsidRPr="00EE6742">
              <w:rPr>
                <w:rFonts w:ascii="Courier New" w:hAnsi="Courier New" w:cs="Courier New"/>
                <w:rtl/>
              </w:rPr>
              <w:t>العلاء وعلى</w:t>
            </w:r>
          </w:ins>
        </w:dir>
      </w:dir>
    </w:p>
    <w:p w14:paraId="30321DBE" w14:textId="77777777" w:rsidR="009B6BCA" w:rsidRPr="009B6BCA" w:rsidRDefault="00EE6742" w:rsidP="009B6BCA">
      <w:pPr>
        <w:pStyle w:val="NurText"/>
        <w:bidi/>
        <w:rPr>
          <w:del w:id="15454" w:author="Transkribus" w:date="2019-12-11T14:30:00Z"/>
          <w:rFonts w:ascii="Courier New" w:hAnsi="Courier New" w:cs="Courier New"/>
        </w:rPr>
      </w:pPr>
      <w:ins w:id="15455" w:author="Transkribus" w:date="2019-12-11T14:30:00Z">
        <w:r w:rsidRPr="00EE6742">
          <w:rPr>
            <w:rFonts w:ascii="Courier New" w:hAnsi="Courier New" w:cs="Courier New"/>
            <w:rtl/>
          </w:rPr>
          <w:t>ابصانيفهم وتتتيب ولاتجل ولاتيحب فم الجب العقار</w:t>
        </w:r>
      </w:ins>
      <w:r w:rsidRPr="00EE6742">
        <w:rPr>
          <w:rFonts w:ascii="Courier New" w:hAnsi="Courier New" w:cs="Courier New"/>
          <w:rtl/>
        </w:rPr>
        <w:t xml:space="preserve"> ومع الاستبداد </w:t>
      </w:r>
      <w:del w:id="15456" w:author="Transkribus" w:date="2019-12-11T14:30:00Z">
        <w:r w:rsidR="009B6BCA" w:rsidRPr="009B6BCA">
          <w:rPr>
            <w:rFonts w:ascii="Courier New" w:hAnsi="Courier New" w:cs="Courier New"/>
            <w:rtl/>
          </w:rPr>
          <w:delText>الزلل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52088DF" w14:textId="1540FD68" w:rsidR="00EE6742" w:rsidRPr="00EE6742" w:rsidRDefault="009B6BCA" w:rsidP="00EE6742">
      <w:pPr>
        <w:pStyle w:val="NurText"/>
        <w:bidi/>
        <w:rPr>
          <w:ins w:id="15457" w:author="Transkribus" w:date="2019-12-11T14:30:00Z"/>
          <w:rFonts w:ascii="Courier New" w:hAnsi="Courier New" w:cs="Courier New"/>
        </w:rPr>
      </w:pPr>
      <w:dir w:val="rtl">
        <w:dir w:val="rtl">
          <w:ins w:id="15458" w:author="Transkribus" w:date="2019-12-11T14:30:00Z">
            <w:r w:rsidR="00EE6742" w:rsidRPr="00EE6742">
              <w:rPr>
                <w:rFonts w:ascii="Courier New" w:hAnsi="Courier New" w:cs="Courier New"/>
                <w:rtl/>
              </w:rPr>
              <w:t xml:space="preserve">الزال </w:t>
            </w:r>
          </w:ins>
          <w:r w:rsidR="00EE6742" w:rsidRPr="00EE6742">
            <w:rPr>
              <w:rFonts w:ascii="Courier New" w:hAnsi="Courier New" w:cs="Courier New"/>
              <w:rtl/>
            </w:rPr>
            <w:t>ومن لم يعرق</w:t>
          </w:r>
          <w:del w:id="15459" w:author="Transkribus" w:date="2019-12-11T14:30:00Z">
            <w:r w:rsidRPr="009B6BCA">
              <w:rPr>
                <w:rFonts w:ascii="Courier New" w:hAnsi="Courier New" w:cs="Courier New"/>
                <w:rtl/>
              </w:rPr>
              <w:delText xml:space="preserve"> جبينه</w:delText>
            </w:r>
          </w:del>
        </w:dir>
      </w:dir>
    </w:p>
    <w:p w14:paraId="2C2FD131" w14:textId="2CEDEF7B" w:rsidR="00EE6742" w:rsidRPr="00EE6742" w:rsidRDefault="00EE6742" w:rsidP="00EE6742">
      <w:pPr>
        <w:pStyle w:val="NurText"/>
        <w:bidi/>
        <w:rPr>
          <w:ins w:id="15460" w:author="Transkribus" w:date="2019-12-11T14:30:00Z"/>
          <w:rFonts w:ascii="Courier New" w:hAnsi="Courier New" w:cs="Courier New"/>
        </w:rPr>
      </w:pPr>
      <w:ins w:id="15461" w:author="Transkribus" w:date="2019-12-11T14:30:00Z">
        <w:r w:rsidRPr="00EE6742">
          <w:rPr>
            <w:rFonts w:ascii="Courier New" w:hAnsi="Courier New" w:cs="Courier New"/>
            <w:rtl/>
          </w:rPr>
          <w:t>حبيته</w:t>
        </w:r>
      </w:ins>
      <w:r w:rsidRPr="00EE6742">
        <w:rPr>
          <w:rFonts w:ascii="Courier New" w:hAnsi="Courier New" w:cs="Courier New"/>
          <w:rtl/>
        </w:rPr>
        <w:t xml:space="preserve"> الى </w:t>
      </w:r>
      <w:del w:id="15462" w:author="Transkribus" w:date="2019-12-11T14:30:00Z">
        <w:r w:rsidR="009B6BCA" w:rsidRPr="009B6BCA">
          <w:rPr>
            <w:rFonts w:ascii="Courier New" w:hAnsi="Courier New" w:cs="Courier New"/>
            <w:rtl/>
          </w:rPr>
          <w:delText>ابواب العلماء</w:delText>
        </w:r>
      </w:del>
      <w:ins w:id="15463" w:author="Transkribus" w:date="2019-12-11T14:30:00Z">
        <w:r w:rsidRPr="00EE6742">
          <w:rPr>
            <w:rFonts w:ascii="Courier New" w:hAnsi="Courier New" w:cs="Courier New"/>
            <w:rtl/>
          </w:rPr>
          <w:t>أبو اب الغلاء</w:t>
        </w:r>
      </w:ins>
      <w:r w:rsidRPr="00EE6742">
        <w:rPr>
          <w:rFonts w:ascii="Courier New" w:hAnsi="Courier New" w:cs="Courier New"/>
          <w:rtl/>
        </w:rPr>
        <w:t xml:space="preserve"> لم يعرق فى الفضيلة ومن لم </w:t>
      </w:r>
      <w:del w:id="15464" w:author="Transkribus" w:date="2019-12-11T14:30:00Z">
        <w:r w:rsidR="009B6BCA" w:rsidRPr="009B6BCA">
          <w:rPr>
            <w:rFonts w:ascii="Courier New" w:hAnsi="Courier New" w:cs="Courier New"/>
            <w:rtl/>
          </w:rPr>
          <w:delText>يخجلوه</w:delText>
        </w:r>
      </w:del>
      <w:ins w:id="15465" w:author="Transkribus" w:date="2019-12-11T14:30:00Z">
        <w:r w:rsidRPr="00EE6742">
          <w:rPr>
            <w:rFonts w:ascii="Courier New" w:hAnsi="Courier New" w:cs="Courier New"/>
            <w:rtl/>
          </w:rPr>
          <w:t>بحصلوة</w:t>
        </w:r>
      </w:ins>
      <w:r w:rsidRPr="00EE6742">
        <w:rPr>
          <w:rFonts w:ascii="Courier New" w:hAnsi="Courier New" w:cs="Courier New"/>
          <w:rtl/>
        </w:rPr>
        <w:t xml:space="preserve"> لم </w:t>
      </w:r>
      <w:del w:id="15466"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بجله الناس ومن لم </w:t>
      </w:r>
      <w:del w:id="15467" w:author="Transkribus" w:date="2019-12-11T14:30:00Z">
        <w:r w:rsidR="009B6BCA" w:rsidRPr="009B6BCA">
          <w:rPr>
            <w:rFonts w:ascii="Courier New" w:hAnsi="Courier New" w:cs="Courier New"/>
            <w:rtl/>
          </w:rPr>
          <w:delText>يبكتوه لم يسد</w:delText>
        </w:r>
      </w:del>
      <w:ins w:id="15468" w:author="Transkribus" w:date="2019-12-11T14:30:00Z">
        <w:r w:rsidRPr="00EE6742">
          <w:rPr>
            <w:rFonts w:ascii="Courier New" w:hAnsi="Courier New" w:cs="Courier New"/>
            <w:rtl/>
          </w:rPr>
          <w:t>ببكتوه</w:t>
        </w:r>
      </w:ins>
    </w:p>
    <w:p w14:paraId="5A1E849C" w14:textId="77777777" w:rsidR="009B6BCA" w:rsidRPr="009B6BCA" w:rsidRDefault="00EE6742" w:rsidP="009B6BCA">
      <w:pPr>
        <w:pStyle w:val="NurText"/>
        <w:bidi/>
        <w:rPr>
          <w:del w:id="15469" w:author="Transkribus" w:date="2019-12-11T14:30:00Z"/>
          <w:rFonts w:ascii="Courier New" w:hAnsi="Courier New" w:cs="Courier New"/>
        </w:rPr>
      </w:pPr>
      <w:ins w:id="15470" w:author="Transkribus" w:date="2019-12-11T14:30:00Z">
        <w:r w:rsidRPr="00EE6742">
          <w:rPr>
            <w:rFonts w:ascii="Courier New" w:hAnsi="Courier New" w:cs="Courier New"/>
            <w:rtl/>
          </w:rPr>
          <w:t>ميسود</w:t>
        </w:r>
      </w:ins>
      <w:r w:rsidRPr="00EE6742">
        <w:rPr>
          <w:rFonts w:ascii="Courier New" w:hAnsi="Courier New" w:cs="Courier New"/>
          <w:rtl/>
        </w:rPr>
        <w:t xml:space="preserve"> ومن </w:t>
      </w:r>
      <w:del w:id="15471" w:author="Transkribus" w:date="2019-12-11T14:30:00Z">
        <w:r w:rsidR="009B6BCA" w:rsidRPr="009B6BCA">
          <w:rPr>
            <w:rFonts w:ascii="Courier New" w:hAnsi="Courier New" w:cs="Courier New"/>
            <w:rtl/>
          </w:rPr>
          <w:delText>لم يحتمل الم التعلم لم يذق</w:delText>
        </w:r>
      </w:del>
      <w:ins w:id="15472" w:author="Transkribus" w:date="2019-12-11T14:30:00Z">
        <w:r w:rsidRPr="00EE6742">
          <w:rPr>
            <w:rFonts w:ascii="Courier New" w:hAnsi="Courier New" w:cs="Courier New"/>
            <w:rtl/>
          </w:rPr>
          <w:t>م يجمل ألم التعل م بذق</w:t>
        </w:r>
      </w:ins>
      <w:r w:rsidRPr="00EE6742">
        <w:rPr>
          <w:rFonts w:ascii="Courier New" w:hAnsi="Courier New" w:cs="Courier New"/>
          <w:rtl/>
        </w:rPr>
        <w:t xml:space="preserve"> لذة العلم ومن </w:t>
      </w:r>
      <w:ins w:id="15473" w:author="Transkribus" w:date="2019-12-11T14:30:00Z">
        <w:r w:rsidRPr="00EE6742">
          <w:rPr>
            <w:rFonts w:ascii="Courier New" w:hAnsi="Courier New" w:cs="Courier New"/>
            <w:rtl/>
          </w:rPr>
          <w:t xml:space="preserve">ثم بكدح </w:t>
        </w:r>
      </w:ins>
      <w:r w:rsidRPr="00EE6742">
        <w:rPr>
          <w:rFonts w:ascii="Courier New" w:hAnsi="Courier New" w:cs="Courier New"/>
          <w:rtl/>
        </w:rPr>
        <w:t xml:space="preserve">لم </w:t>
      </w:r>
      <w:del w:id="15474" w:author="Transkribus" w:date="2019-12-11T14:30:00Z">
        <w:r w:rsidR="009B6BCA" w:rsidRPr="009B6BCA">
          <w:rPr>
            <w:rFonts w:ascii="Courier New" w:hAnsi="Courier New" w:cs="Courier New"/>
            <w:rtl/>
          </w:rPr>
          <w:delText>يكدح لم يفلح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1791A25" w14:textId="5FD247FC" w:rsidR="00EE6742" w:rsidRPr="00EE6742" w:rsidRDefault="009B6BCA" w:rsidP="00EE6742">
      <w:pPr>
        <w:pStyle w:val="NurText"/>
        <w:bidi/>
        <w:rPr>
          <w:rFonts w:ascii="Courier New" w:hAnsi="Courier New" w:cs="Courier New"/>
        </w:rPr>
      </w:pPr>
      <w:dir w:val="rtl">
        <w:dir w:val="rtl">
          <w:del w:id="15475" w:author="Transkribus" w:date="2019-12-11T14:30:00Z">
            <w:r w:rsidRPr="009B6BCA">
              <w:rPr>
                <w:rFonts w:ascii="Courier New" w:hAnsi="Courier New" w:cs="Courier New"/>
                <w:rtl/>
              </w:rPr>
              <w:delText>واذا خلوت</w:delText>
            </w:r>
          </w:del>
          <w:ins w:id="15476" w:author="Transkribus" w:date="2019-12-11T14:30:00Z">
            <w:r w:rsidR="00EE6742" w:rsidRPr="00EE6742">
              <w:rPr>
                <w:rFonts w:ascii="Courier New" w:hAnsi="Courier New" w:cs="Courier New"/>
                <w:rtl/>
              </w:rPr>
              <w:t>بفلح واذ اخسلوت</w:t>
            </w:r>
          </w:ins>
          <w:r w:rsidR="00EE6742" w:rsidRPr="00EE6742">
            <w:rPr>
              <w:rFonts w:ascii="Courier New" w:hAnsi="Courier New" w:cs="Courier New"/>
              <w:rtl/>
            </w:rPr>
            <w:t xml:space="preserve"> من التعلم</w:t>
          </w:r>
        </w:dir>
      </w:dir>
    </w:p>
    <w:p w14:paraId="5DECD302" w14:textId="44F20119" w:rsidR="00EE6742" w:rsidRPr="00EE6742" w:rsidRDefault="00EE6742" w:rsidP="00EE6742">
      <w:pPr>
        <w:pStyle w:val="NurText"/>
        <w:bidi/>
        <w:rPr>
          <w:ins w:id="15477" w:author="Transkribus" w:date="2019-12-11T14:30:00Z"/>
          <w:rFonts w:ascii="Courier New" w:hAnsi="Courier New" w:cs="Courier New"/>
        </w:rPr>
      </w:pPr>
      <w:r w:rsidRPr="00EE6742">
        <w:rPr>
          <w:rFonts w:ascii="Courier New" w:hAnsi="Courier New" w:cs="Courier New"/>
          <w:rtl/>
        </w:rPr>
        <w:t xml:space="preserve">والتفكر </w:t>
      </w:r>
      <w:del w:id="15478" w:author="Transkribus" w:date="2019-12-11T14:30:00Z">
        <w:r w:rsidR="009B6BCA" w:rsidRPr="009B6BCA">
          <w:rPr>
            <w:rFonts w:ascii="Courier New" w:hAnsi="Courier New" w:cs="Courier New"/>
            <w:rtl/>
          </w:rPr>
          <w:delText>فحرك لسانك بذكر</w:delText>
        </w:r>
      </w:del>
      <w:ins w:id="15479" w:author="Transkribus" w:date="2019-12-11T14:30:00Z">
        <w:r w:rsidRPr="00EE6742">
          <w:rPr>
            <w:rFonts w:ascii="Courier New" w:hAnsi="Courier New" w:cs="Courier New"/>
            <w:rtl/>
          </w:rPr>
          <w:t>حرلك لساتك بذ كر</w:t>
        </w:r>
      </w:ins>
      <w:r w:rsidRPr="00EE6742">
        <w:rPr>
          <w:rFonts w:ascii="Courier New" w:hAnsi="Courier New" w:cs="Courier New"/>
          <w:rtl/>
        </w:rPr>
        <w:t xml:space="preserve"> الله </w:t>
      </w:r>
      <w:del w:id="15480" w:author="Transkribus" w:date="2019-12-11T14:30:00Z">
        <w:r w:rsidR="009B6BCA" w:rsidRPr="009B6BCA">
          <w:rPr>
            <w:rFonts w:ascii="Courier New" w:hAnsi="Courier New" w:cs="Courier New"/>
            <w:rtl/>
          </w:rPr>
          <w:delText>وبتسابيحه وخاصة عند</w:delText>
        </w:r>
      </w:del>
      <w:ins w:id="15481" w:author="Transkribus" w:date="2019-12-11T14:30:00Z">
        <w:r w:rsidRPr="00EE6742">
          <w:rPr>
            <w:rFonts w:ascii="Courier New" w:hAnsi="Courier New" w:cs="Courier New"/>
            <w:rtl/>
          </w:rPr>
          <w:t>وبنسانجه وخاسة عبد</w:t>
        </w:r>
      </w:ins>
      <w:r w:rsidRPr="00EE6742">
        <w:rPr>
          <w:rFonts w:ascii="Courier New" w:hAnsi="Courier New" w:cs="Courier New"/>
          <w:rtl/>
        </w:rPr>
        <w:t xml:space="preserve"> النوم </w:t>
      </w:r>
      <w:del w:id="15482" w:author="Transkribus" w:date="2019-12-11T14:30:00Z">
        <w:r w:rsidR="009B6BCA" w:rsidRPr="009B6BCA">
          <w:rPr>
            <w:rFonts w:ascii="Courier New" w:hAnsi="Courier New" w:cs="Courier New"/>
            <w:rtl/>
          </w:rPr>
          <w:delText>فيتشربه لبك ويتعجن فى خيالك وتكلم به</w:delText>
        </w:r>
      </w:del>
      <w:ins w:id="15483" w:author="Transkribus" w:date="2019-12-11T14:30:00Z">
        <w:r w:rsidRPr="00EE6742">
          <w:rPr>
            <w:rFonts w:ascii="Courier New" w:hAnsi="Courier New" w:cs="Courier New"/>
            <w:rtl/>
          </w:rPr>
          <w:t>فكشر بهليك وبسحن فى</w:t>
        </w:r>
      </w:ins>
    </w:p>
    <w:p w14:paraId="6167DE33" w14:textId="1321061C" w:rsidR="00EE6742" w:rsidRPr="00EE6742" w:rsidRDefault="00EE6742" w:rsidP="00EE6742">
      <w:pPr>
        <w:pStyle w:val="NurText"/>
        <w:bidi/>
        <w:rPr>
          <w:rFonts w:ascii="Courier New" w:hAnsi="Courier New" w:cs="Courier New"/>
        </w:rPr>
      </w:pPr>
      <w:ins w:id="15484" w:author="Transkribus" w:date="2019-12-11T14:30:00Z">
        <w:r w:rsidRPr="00EE6742">
          <w:rPr>
            <w:rFonts w:ascii="Courier New" w:hAnsi="Courier New" w:cs="Courier New"/>
            <w:rtl/>
          </w:rPr>
          <w:t>حمالك وتكام بة</w:t>
        </w:r>
      </w:ins>
      <w:r w:rsidRPr="00EE6742">
        <w:rPr>
          <w:rFonts w:ascii="Courier New" w:hAnsi="Courier New" w:cs="Courier New"/>
          <w:rtl/>
        </w:rPr>
        <w:t xml:space="preserve"> فى منامك</w:t>
      </w:r>
      <w:del w:id="154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486" w:author="Transkribus" w:date="2019-12-11T14:30:00Z">
        <w:r w:rsidRPr="00EE6742">
          <w:rPr>
            <w:rFonts w:ascii="Courier New" w:hAnsi="Courier New" w:cs="Courier New"/>
            <w:rtl/>
          </w:rPr>
          <w:t xml:space="preserve"> واناحدتلك فرحوسروزيقس أمور الدنياقاد كمر الموب</w:t>
        </w:r>
      </w:ins>
    </w:p>
    <w:p w14:paraId="74F41478" w14:textId="77777777" w:rsidR="009B6BCA" w:rsidRPr="009B6BCA" w:rsidRDefault="009B6BCA" w:rsidP="009B6BCA">
      <w:pPr>
        <w:pStyle w:val="NurText"/>
        <w:bidi/>
        <w:rPr>
          <w:del w:id="15487" w:author="Transkribus" w:date="2019-12-11T14:30:00Z"/>
          <w:rFonts w:ascii="Courier New" w:hAnsi="Courier New" w:cs="Courier New"/>
        </w:rPr>
      </w:pPr>
      <w:dir w:val="rtl">
        <w:dir w:val="rtl">
          <w:del w:id="15488" w:author="Transkribus" w:date="2019-12-11T14:30:00Z">
            <w:r w:rsidRPr="009B6BCA">
              <w:rPr>
                <w:rFonts w:ascii="Courier New" w:hAnsi="Courier New" w:cs="Courier New"/>
                <w:rtl/>
              </w:rPr>
              <w:delText>واذا حدث لك فرح وسرور ببعض امور الدنيا فاذكر الموت وسرعة الزوال واصناف المنغصات واذا احزنك امر فاسترجع واذا اعترتك غفلة فاستغفر واجعل الموت نصب عينك والعلم والتقى زادك فى الاخرة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C2378E" w14:textId="77777777" w:rsidR="009B6BCA" w:rsidRPr="009B6BCA" w:rsidRDefault="009B6BCA" w:rsidP="009B6BCA">
      <w:pPr>
        <w:pStyle w:val="NurText"/>
        <w:bidi/>
        <w:rPr>
          <w:del w:id="15489" w:author="Transkribus" w:date="2019-12-11T14:30:00Z"/>
          <w:rFonts w:ascii="Courier New" w:hAnsi="Courier New" w:cs="Courier New"/>
        </w:rPr>
      </w:pPr>
      <w:dir w:val="rtl">
        <w:dir w:val="rtl">
          <w:del w:id="15490" w:author="Transkribus" w:date="2019-12-11T14:30:00Z">
            <w:r w:rsidRPr="009B6BCA">
              <w:rPr>
                <w:rFonts w:ascii="Courier New" w:hAnsi="Courier New" w:cs="Courier New"/>
                <w:rtl/>
              </w:rPr>
              <w:delText>واذا اردت ان تعصى الله فاطلب مكانا لا يراك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C428A3" w14:textId="7FDA1514" w:rsidR="00EE6742" w:rsidRPr="00EE6742" w:rsidRDefault="009B6BCA" w:rsidP="00EE6742">
      <w:pPr>
        <w:pStyle w:val="NurText"/>
        <w:bidi/>
        <w:rPr>
          <w:ins w:id="15491" w:author="Transkribus" w:date="2019-12-11T14:30:00Z"/>
          <w:rFonts w:ascii="Courier New" w:hAnsi="Courier New" w:cs="Courier New"/>
        </w:rPr>
      </w:pPr>
      <w:dir w:val="rtl">
        <w:dir w:val="rtl">
          <w:ins w:id="15492" w:author="Transkribus" w:date="2019-12-11T14:30:00Z">
            <w:r w:rsidR="00EE6742" w:rsidRPr="00EE6742">
              <w:rPr>
                <w:rFonts w:ascii="Courier New" w:hAnsi="Courier New" w:cs="Courier New"/>
                <w:rtl/>
              </w:rPr>
              <w:t>وشرعة الروال وأسناف المنفسان واداحريك أمر قاسرجع واذاعثرتل عفلة قاستعفر</w:t>
            </w:r>
          </w:ins>
        </w:dir>
      </w:dir>
    </w:p>
    <w:p w14:paraId="4857D473" w14:textId="77777777" w:rsidR="00EE6742" w:rsidRPr="00EE6742" w:rsidRDefault="00EE6742" w:rsidP="00EE6742">
      <w:pPr>
        <w:pStyle w:val="NurText"/>
        <w:bidi/>
        <w:rPr>
          <w:ins w:id="15493" w:author="Transkribus" w:date="2019-12-11T14:30:00Z"/>
          <w:rFonts w:ascii="Courier New" w:hAnsi="Courier New" w:cs="Courier New"/>
        </w:rPr>
      </w:pPr>
      <w:ins w:id="15494" w:author="Transkribus" w:date="2019-12-11T14:30:00Z">
        <w:r w:rsidRPr="00EE6742">
          <w:rPr>
            <w:rFonts w:ascii="Courier New" w:hAnsi="Courier New" w:cs="Courier New"/>
            <w:rtl/>
          </w:rPr>
          <w:t>واجعل الموتفسب عبنك والعلم والتفى زادلك الى الأجرء واق أردت ان تعسى الله قاطلب</w:t>
        </w:r>
      </w:ins>
    </w:p>
    <w:p w14:paraId="6C7E1472" w14:textId="6C679FF1" w:rsidR="00EE6742" w:rsidRPr="00EE6742" w:rsidRDefault="00EE6742" w:rsidP="00EE6742">
      <w:pPr>
        <w:pStyle w:val="NurText"/>
        <w:bidi/>
        <w:rPr>
          <w:rFonts w:ascii="Courier New" w:hAnsi="Courier New" w:cs="Courier New"/>
        </w:rPr>
      </w:pPr>
      <w:ins w:id="15495" w:author="Transkribus" w:date="2019-12-11T14:30:00Z">
        <w:r w:rsidRPr="00EE6742">
          <w:rPr>
            <w:rFonts w:ascii="Courier New" w:hAnsi="Courier New" w:cs="Courier New"/>
            <w:rtl/>
          </w:rPr>
          <w:t xml:space="preserve">هكان الابرال- فيه </w:t>
        </w:r>
      </w:ins>
      <w:r w:rsidRPr="00EE6742">
        <w:rPr>
          <w:rFonts w:ascii="Courier New" w:hAnsi="Courier New" w:cs="Courier New"/>
          <w:rtl/>
        </w:rPr>
        <w:t xml:space="preserve">واعلم ان الناس عيون الله على </w:t>
      </w:r>
      <w:del w:id="15496" w:author="Transkribus" w:date="2019-12-11T14:30:00Z">
        <w:r w:rsidR="009B6BCA" w:rsidRPr="009B6BCA">
          <w:rPr>
            <w:rFonts w:ascii="Courier New" w:hAnsi="Courier New" w:cs="Courier New"/>
            <w:rtl/>
          </w:rPr>
          <w:delText>العبد يريهم خيره وان اخفاه وشره وان ستره فباطنه مكشوف لله والله يكشفه لعباده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497" w:author="Transkribus" w:date="2019-12-11T14:30:00Z">
        <w:r w:rsidRPr="00EE6742">
          <w:rPr>
            <w:rFonts w:ascii="Courier New" w:hAnsi="Courier New" w:cs="Courier New"/>
            <w:rtl/>
          </w:rPr>
          <w:t>العبدير يهم جيرة وان أحقاء وشرموان شيرة</w:t>
        </w:r>
      </w:ins>
    </w:p>
    <w:p w14:paraId="02453DF0" w14:textId="77777777" w:rsidR="009B6BCA" w:rsidRPr="009B6BCA" w:rsidRDefault="009B6BCA" w:rsidP="009B6BCA">
      <w:pPr>
        <w:pStyle w:val="NurText"/>
        <w:bidi/>
        <w:rPr>
          <w:del w:id="15498" w:author="Transkribus" w:date="2019-12-11T14:30:00Z"/>
          <w:rFonts w:ascii="Courier New" w:hAnsi="Courier New" w:cs="Courier New"/>
        </w:rPr>
      </w:pPr>
      <w:dir w:val="rtl">
        <w:dir w:val="rtl">
          <w:del w:id="15499" w:author="Transkribus" w:date="2019-12-11T14:30:00Z">
            <w:r w:rsidRPr="009B6BCA">
              <w:rPr>
                <w:rFonts w:ascii="Courier New" w:hAnsi="Courier New" w:cs="Courier New"/>
                <w:rtl/>
              </w:rPr>
              <w:delText>فعليك ان تجعل باطنك خيرا</w:delText>
            </w:r>
          </w:del>
          <w:ins w:id="15500" w:author="Transkribus" w:date="2019-12-11T14:30:00Z">
            <w:r w:rsidR="00EE6742" w:rsidRPr="00EE6742">
              <w:rPr>
                <w:rFonts w:ascii="Courier New" w:hAnsi="Courier New" w:cs="Courier New"/>
                <w:rtl/>
              </w:rPr>
              <w:t>اسح</w:t>
            </w:r>
          </w:ins>
          <w:r w:rsidR="00EE6742" w:rsidRPr="00EE6742">
            <w:rPr>
              <w:rFonts w:ascii="Courier New" w:hAnsi="Courier New" w:cs="Courier New"/>
              <w:rtl/>
            </w:rPr>
            <w:t xml:space="preserve"> من </w:t>
          </w:r>
          <w:del w:id="15501" w:author="Transkribus" w:date="2019-12-11T14:30:00Z">
            <w:r w:rsidRPr="009B6BCA">
              <w:rPr>
                <w:rFonts w:ascii="Courier New" w:hAnsi="Courier New" w:cs="Courier New"/>
                <w:rtl/>
              </w:rPr>
              <w:delText>ظاهرك وسرك اصبح من علانيتك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E33CFF" w14:textId="216295B7" w:rsidR="00EE6742" w:rsidRPr="00EE6742" w:rsidRDefault="009B6BCA" w:rsidP="00EE6742">
      <w:pPr>
        <w:pStyle w:val="NurText"/>
        <w:bidi/>
        <w:rPr>
          <w:rFonts w:ascii="Courier New" w:hAnsi="Courier New" w:cs="Courier New"/>
        </w:rPr>
      </w:pPr>
      <w:dir w:val="rtl">
        <w:dir w:val="rtl">
          <w:del w:id="15502" w:author="Transkribus" w:date="2019-12-11T14:30:00Z">
            <w:r w:rsidRPr="009B6BCA">
              <w:rPr>
                <w:rFonts w:ascii="Courier New" w:hAnsi="Courier New" w:cs="Courier New"/>
                <w:rtl/>
              </w:rPr>
              <w:delText>ولا تتالم</w:delText>
            </w:r>
          </w:del>
          <w:ins w:id="15503" w:author="Transkribus" w:date="2019-12-11T14:30:00Z">
            <w:r w:rsidR="00EE6742" w:rsidRPr="00EE6742">
              <w:rPr>
                <w:rFonts w:ascii="Courier New" w:hAnsi="Courier New" w:cs="Courier New"/>
                <w:rtl/>
              </w:rPr>
              <w:t>علاتتك ولاتنالم</w:t>
            </w:r>
          </w:ins>
          <w:r w:rsidR="00EE6742" w:rsidRPr="00EE6742">
            <w:rPr>
              <w:rFonts w:ascii="Courier New" w:hAnsi="Courier New" w:cs="Courier New"/>
              <w:rtl/>
            </w:rPr>
            <w:t xml:space="preserve"> اذا </w:t>
          </w:r>
          <w:del w:id="15504" w:author="Transkribus" w:date="2019-12-11T14:30:00Z">
            <w:r w:rsidRPr="009B6BCA">
              <w:rPr>
                <w:rFonts w:ascii="Courier New" w:hAnsi="Courier New" w:cs="Courier New"/>
                <w:rtl/>
              </w:rPr>
              <w:delText>ا</w:delText>
            </w:r>
          </w:del>
          <w:ins w:id="15505" w:author="Transkribus" w:date="2019-12-11T14:30:00Z">
            <w:r w:rsidR="00EE6742" w:rsidRPr="00EE6742">
              <w:rPr>
                <w:rFonts w:ascii="Courier New" w:hAnsi="Courier New" w:cs="Courier New"/>
                <w:rtl/>
              </w:rPr>
              <w:t>أ</w:t>
            </w:r>
          </w:ins>
          <w:r w:rsidR="00EE6742" w:rsidRPr="00EE6742">
            <w:rPr>
              <w:rFonts w:ascii="Courier New" w:hAnsi="Courier New" w:cs="Courier New"/>
              <w:rtl/>
            </w:rPr>
            <w:t>عر</w:t>
          </w:r>
          <w:del w:id="15506" w:author="Transkribus" w:date="2019-12-11T14:30:00Z">
            <w:r w:rsidRPr="009B6BCA">
              <w:rPr>
                <w:rFonts w:ascii="Courier New" w:hAnsi="Courier New" w:cs="Courier New"/>
                <w:rtl/>
              </w:rPr>
              <w:delText>ض</w:delText>
            </w:r>
          </w:del>
          <w:ins w:id="1550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ت عنك </w:t>
          </w:r>
          <w:del w:id="15508" w:author="Transkribus" w:date="2019-12-11T14:30:00Z">
            <w:r w:rsidRPr="009B6BCA">
              <w:rPr>
                <w:rFonts w:ascii="Courier New" w:hAnsi="Courier New" w:cs="Courier New"/>
                <w:rtl/>
              </w:rPr>
              <w:delText>الدنيا فلو</w:delText>
            </w:r>
          </w:del>
          <w:ins w:id="15509" w:author="Transkribus" w:date="2019-12-11T14:30:00Z">
            <w:r w:rsidR="00EE6742" w:rsidRPr="00EE6742">
              <w:rPr>
                <w:rFonts w:ascii="Courier New" w:hAnsi="Courier New" w:cs="Courier New"/>
                <w:rtl/>
              </w:rPr>
              <w:t>الدنياقلو</w:t>
            </w:r>
          </w:ins>
          <w:r w:rsidR="00EE6742" w:rsidRPr="00EE6742">
            <w:rPr>
              <w:rFonts w:ascii="Courier New" w:hAnsi="Courier New" w:cs="Courier New"/>
              <w:rtl/>
            </w:rPr>
            <w:t xml:space="preserve"> عرضت لك </w:t>
          </w:r>
          <w:del w:id="15510" w:author="Transkribus" w:date="2019-12-11T14:30:00Z">
            <w:r w:rsidRPr="009B6BCA">
              <w:rPr>
                <w:rFonts w:ascii="Courier New" w:hAnsi="Courier New" w:cs="Courier New"/>
                <w:rtl/>
              </w:rPr>
              <w:delText>لشغلتك عن</w:delText>
            </w:r>
          </w:del>
          <w:ins w:id="15511" w:author="Transkribus" w:date="2019-12-11T14:30:00Z">
            <w:r w:rsidR="00EE6742" w:rsidRPr="00EE6742">
              <w:rPr>
                <w:rFonts w:ascii="Courier New" w:hAnsi="Courier New" w:cs="Courier New"/>
                <w:rtl/>
              </w:rPr>
              <w:t>السغلتك ع</w:t>
            </w:r>
          </w:ins>
          <w:r w:rsidR="00EE6742" w:rsidRPr="00EE6742">
            <w:rPr>
              <w:rFonts w:ascii="Courier New" w:hAnsi="Courier New" w:cs="Courier New"/>
              <w:rtl/>
            </w:rPr>
            <w:t xml:space="preserve"> كسب الفضائل</w:t>
          </w:r>
          <w:del w:id="155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A7C58D" w14:textId="55D583F6" w:rsidR="00EE6742" w:rsidRPr="00EE6742" w:rsidRDefault="009B6BCA" w:rsidP="00EE6742">
      <w:pPr>
        <w:pStyle w:val="NurText"/>
        <w:bidi/>
        <w:rPr>
          <w:ins w:id="15513" w:author="Transkribus" w:date="2019-12-11T14:30:00Z"/>
          <w:rFonts w:ascii="Courier New" w:hAnsi="Courier New" w:cs="Courier New"/>
        </w:rPr>
      </w:pPr>
      <w:dir w:val="rtl">
        <w:dir w:val="rtl">
          <w:del w:id="15514" w:author="Transkribus" w:date="2019-12-11T14:30:00Z">
            <w:r w:rsidRPr="009B6BCA">
              <w:rPr>
                <w:rFonts w:ascii="Courier New" w:hAnsi="Courier New" w:cs="Courier New"/>
                <w:rtl/>
              </w:rPr>
              <w:delText>وقلما يتعمق</w:delText>
            </w:r>
          </w:del>
          <w:ins w:id="15515" w:author="Transkribus" w:date="2019-12-11T14:30:00Z">
            <w:r w:rsidR="00EE6742" w:rsidRPr="00EE6742">
              <w:rPr>
                <w:rFonts w:ascii="Courier New" w:hAnsi="Courier New" w:cs="Courier New"/>
                <w:rtl/>
              </w:rPr>
              <w:t>وقلماء تحمق</w:t>
            </w:r>
          </w:ins>
          <w:r w:rsidR="00EE6742" w:rsidRPr="00EE6742">
            <w:rPr>
              <w:rFonts w:ascii="Courier New" w:hAnsi="Courier New" w:cs="Courier New"/>
              <w:rtl/>
            </w:rPr>
            <w:t xml:space="preserve"> فى العلم </w:t>
          </w:r>
          <w:del w:id="15516" w:author="Transkribus" w:date="2019-12-11T14:30:00Z">
            <w:r w:rsidRPr="009B6BCA">
              <w:rPr>
                <w:rFonts w:ascii="Courier New" w:hAnsi="Courier New" w:cs="Courier New"/>
                <w:rtl/>
              </w:rPr>
              <w:delText>ذو الثروة الا ان يكون</w:delText>
            </w:r>
          </w:del>
          <w:ins w:id="15517" w:author="Transkribus" w:date="2019-12-11T14:30:00Z">
            <w:r w:rsidR="00EE6742" w:rsidRPr="00EE6742">
              <w:rPr>
                <w:rFonts w:ascii="Courier New" w:hAnsi="Courier New" w:cs="Courier New"/>
                <w:rtl/>
              </w:rPr>
              <w:t>دو الفروة الابن بكون</w:t>
            </w:r>
          </w:ins>
          <w:r w:rsidR="00EE6742" w:rsidRPr="00EE6742">
            <w:rPr>
              <w:rFonts w:ascii="Courier New" w:hAnsi="Courier New" w:cs="Courier New"/>
              <w:rtl/>
            </w:rPr>
            <w:t xml:space="preserve"> شريف </w:t>
          </w:r>
          <w:del w:id="15518" w:author="Transkribus" w:date="2019-12-11T14:30:00Z">
            <w:r w:rsidRPr="009B6BCA">
              <w:rPr>
                <w:rFonts w:ascii="Courier New" w:hAnsi="Courier New" w:cs="Courier New"/>
                <w:rtl/>
              </w:rPr>
              <w:delText>الهمة جدا او ان يثرى</w:delText>
            </w:r>
          </w:del>
          <w:ins w:id="15519" w:author="Transkribus" w:date="2019-12-11T14:30:00Z">
            <w:r w:rsidR="00EE6742" w:rsidRPr="00EE6742">
              <w:rPr>
                <w:rFonts w:ascii="Courier New" w:hAnsi="Courier New" w:cs="Courier New"/>
                <w:rtl/>
              </w:rPr>
              <w:t>الهمه هذا أو ابن بترى</w:t>
            </w:r>
          </w:ins>
          <w:r w:rsidR="00EE6742" w:rsidRPr="00EE6742">
            <w:rPr>
              <w:rFonts w:ascii="Courier New" w:hAnsi="Courier New" w:cs="Courier New"/>
              <w:rtl/>
            </w:rPr>
            <w:t xml:space="preserve"> بعد </w:t>
          </w:r>
          <w:del w:id="15520" w:author="Transkribus" w:date="2019-12-11T14:30:00Z">
            <w:r w:rsidRPr="009B6BCA">
              <w:rPr>
                <w:rFonts w:ascii="Courier New" w:hAnsi="Courier New" w:cs="Courier New"/>
                <w:rtl/>
              </w:rPr>
              <w:delText>تحصيل</w:delText>
            </w:r>
          </w:del>
          <w:ins w:id="15521" w:author="Transkribus" w:date="2019-12-11T14:30:00Z">
            <w:r w:rsidR="00EE6742" w:rsidRPr="00EE6742">
              <w:rPr>
                <w:rFonts w:ascii="Courier New" w:hAnsi="Courier New" w:cs="Courier New"/>
                <w:rtl/>
              </w:rPr>
              <w:t>محصيل العسلم</w:t>
            </w:r>
          </w:ins>
        </w:dir>
      </w:dir>
    </w:p>
    <w:p w14:paraId="7B3453E6" w14:textId="77777777" w:rsidR="009B6BCA" w:rsidRPr="009B6BCA" w:rsidRDefault="00EE6742" w:rsidP="009B6BCA">
      <w:pPr>
        <w:pStyle w:val="NurText"/>
        <w:bidi/>
        <w:rPr>
          <w:del w:id="15522" w:author="Transkribus" w:date="2019-12-11T14:30:00Z"/>
          <w:rFonts w:ascii="Courier New" w:hAnsi="Courier New" w:cs="Courier New"/>
        </w:rPr>
      </w:pPr>
      <w:ins w:id="15523" w:author="Transkribus" w:date="2019-12-11T14:30:00Z">
        <w:r w:rsidRPr="00EE6742">
          <w:rPr>
            <w:rFonts w:ascii="Courier New" w:hAnsi="Courier New" w:cs="Courier New"/>
            <w:rtl/>
          </w:rPr>
          <w:t>وأبنى الاأقول اأن الديياتهرض عن طالب</w:t>
        </w:r>
      </w:ins>
      <w:r w:rsidRPr="00EE6742">
        <w:rPr>
          <w:rFonts w:ascii="Courier New" w:hAnsi="Courier New" w:cs="Courier New"/>
          <w:rtl/>
        </w:rPr>
        <w:t xml:space="preserve"> العلم</w:t>
      </w:r>
      <w:del w:id="1552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A526D92" w14:textId="6EEC3ECA" w:rsidR="00EE6742" w:rsidRPr="00EE6742" w:rsidRDefault="009B6BCA" w:rsidP="00EE6742">
      <w:pPr>
        <w:pStyle w:val="NurText"/>
        <w:bidi/>
        <w:rPr>
          <w:rFonts w:ascii="Courier New" w:hAnsi="Courier New" w:cs="Courier New"/>
        </w:rPr>
      </w:pPr>
      <w:dir w:val="rtl">
        <w:dir w:val="rtl">
          <w:del w:id="15525" w:author="Transkribus" w:date="2019-12-11T14:30:00Z">
            <w:r w:rsidRPr="009B6BCA">
              <w:rPr>
                <w:rFonts w:ascii="Courier New" w:hAnsi="Courier New" w:cs="Courier New"/>
                <w:rtl/>
              </w:rPr>
              <w:delText>وانى لا اقول ان الدنيا تعرض عن طالب العلم</w:delText>
            </w:r>
          </w:del>
          <w:r w:rsidR="00EE6742" w:rsidRPr="00EE6742">
            <w:rPr>
              <w:rFonts w:ascii="Courier New" w:hAnsi="Courier New" w:cs="Courier New"/>
              <w:rtl/>
            </w:rPr>
            <w:t xml:space="preserve"> بل هو الذى </w:t>
          </w:r>
          <w:del w:id="15526" w:author="Transkribus" w:date="2019-12-11T14:30:00Z">
            <w:r w:rsidRPr="009B6BCA">
              <w:rPr>
                <w:rFonts w:ascii="Courier New" w:hAnsi="Courier New" w:cs="Courier New"/>
                <w:rtl/>
              </w:rPr>
              <w:delText>ي</w:delText>
            </w:r>
          </w:del>
          <w:ins w:id="15527" w:author="Transkribus" w:date="2019-12-11T14:30:00Z">
            <w:r w:rsidR="00EE6742" w:rsidRPr="00EE6742">
              <w:rPr>
                <w:rFonts w:ascii="Courier New" w:hAnsi="Courier New" w:cs="Courier New"/>
                <w:rtl/>
              </w:rPr>
              <w:t>ب</w:t>
            </w:r>
          </w:ins>
          <w:r w:rsidR="00EE6742" w:rsidRPr="00EE6742">
            <w:rPr>
              <w:rFonts w:ascii="Courier New" w:hAnsi="Courier New" w:cs="Courier New"/>
              <w:rtl/>
            </w:rPr>
            <w:t>عر</w:t>
          </w:r>
          <w:del w:id="15528" w:author="Transkribus" w:date="2019-12-11T14:30:00Z">
            <w:r w:rsidRPr="009B6BCA">
              <w:rPr>
                <w:rFonts w:ascii="Courier New" w:hAnsi="Courier New" w:cs="Courier New"/>
                <w:rtl/>
              </w:rPr>
              <w:delText>ض</w:delText>
            </w:r>
          </w:del>
          <w:ins w:id="15529"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عنها لان هم</w:t>
          </w:r>
          <w:del w:id="15530" w:author="Transkribus" w:date="2019-12-11T14:30:00Z">
            <w:r w:rsidRPr="009B6BCA">
              <w:rPr>
                <w:rFonts w:ascii="Courier New" w:hAnsi="Courier New" w:cs="Courier New"/>
                <w:rtl/>
              </w:rPr>
              <w:delText>ته</w:delText>
            </w:r>
          </w:del>
          <w:ins w:id="15531" w:author="Transkribus" w:date="2019-12-11T14:30:00Z">
            <w:r w:rsidR="00EE6742" w:rsidRPr="00EE6742">
              <w:rPr>
                <w:rFonts w:ascii="Courier New" w:hAnsi="Courier New" w:cs="Courier New"/>
                <w:rtl/>
              </w:rPr>
              <w:t>بة</w:t>
            </w:r>
          </w:ins>
          <w:r w:rsidR="00EE6742" w:rsidRPr="00EE6742">
            <w:rPr>
              <w:rFonts w:ascii="Courier New" w:hAnsi="Courier New" w:cs="Courier New"/>
              <w:rtl/>
            </w:rPr>
            <w:t xml:space="preserve"> مصروفة الى</w:t>
          </w:r>
        </w:dir>
      </w:dir>
    </w:p>
    <w:p w14:paraId="6742281E" w14:textId="591A4492" w:rsidR="00EE6742" w:rsidRPr="00EE6742" w:rsidRDefault="00EE6742" w:rsidP="00EE6742">
      <w:pPr>
        <w:pStyle w:val="NurText"/>
        <w:bidi/>
        <w:rPr>
          <w:ins w:id="15532" w:author="Transkribus" w:date="2019-12-11T14:30:00Z"/>
          <w:rFonts w:ascii="Courier New" w:hAnsi="Courier New" w:cs="Courier New"/>
        </w:rPr>
      </w:pPr>
      <w:r w:rsidRPr="00EE6742">
        <w:rPr>
          <w:rFonts w:ascii="Courier New" w:hAnsi="Courier New" w:cs="Courier New"/>
          <w:rtl/>
        </w:rPr>
        <w:t xml:space="preserve">العلم </w:t>
      </w:r>
      <w:del w:id="15533" w:author="Transkribus" w:date="2019-12-11T14:30:00Z">
        <w:r w:rsidR="009B6BCA" w:rsidRPr="009B6BCA">
          <w:rPr>
            <w:rFonts w:ascii="Courier New" w:hAnsi="Courier New" w:cs="Courier New"/>
            <w:rtl/>
          </w:rPr>
          <w:delText>فلا يبقى</w:delText>
        </w:r>
      </w:del>
      <w:ins w:id="15534" w:author="Transkribus" w:date="2019-12-11T14:30:00Z">
        <w:r w:rsidRPr="00EE6742">
          <w:rPr>
            <w:rFonts w:ascii="Courier New" w:hAnsi="Courier New" w:cs="Courier New"/>
            <w:rtl/>
          </w:rPr>
          <w:t>قلامفى</w:t>
        </w:r>
      </w:ins>
      <w:r w:rsidRPr="00EE6742">
        <w:rPr>
          <w:rFonts w:ascii="Courier New" w:hAnsi="Courier New" w:cs="Courier New"/>
          <w:rtl/>
        </w:rPr>
        <w:t xml:space="preserve"> له الت</w:t>
      </w:r>
      <w:del w:id="15535" w:author="Transkribus" w:date="2019-12-11T14:30:00Z">
        <w:r w:rsidR="009B6BCA" w:rsidRPr="009B6BCA">
          <w:rPr>
            <w:rFonts w:ascii="Courier New" w:hAnsi="Courier New" w:cs="Courier New"/>
            <w:rtl/>
          </w:rPr>
          <w:delText>ف</w:delText>
        </w:r>
      </w:del>
      <w:ins w:id="15536" w:author="Transkribus" w:date="2019-12-11T14:30:00Z">
        <w:r w:rsidRPr="00EE6742">
          <w:rPr>
            <w:rFonts w:ascii="Courier New" w:hAnsi="Courier New" w:cs="Courier New"/>
            <w:rtl/>
          </w:rPr>
          <w:t>ن</w:t>
        </w:r>
      </w:ins>
      <w:r w:rsidRPr="00EE6742">
        <w:rPr>
          <w:rFonts w:ascii="Courier New" w:hAnsi="Courier New" w:cs="Courier New"/>
          <w:rtl/>
        </w:rPr>
        <w:t xml:space="preserve">ات الى </w:t>
      </w:r>
      <w:del w:id="15537" w:author="Transkribus" w:date="2019-12-11T14:30:00Z">
        <w:r w:rsidR="009B6BCA" w:rsidRPr="009B6BCA">
          <w:rPr>
            <w:rFonts w:ascii="Courier New" w:hAnsi="Courier New" w:cs="Courier New"/>
            <w:rtl/>
          </w:rPr>
          <w:delText>الدنيا والدنيا انما تحصل بحرص وفكر فى وجوهها فاذا غفل</w:delText>
        </w:r>
      </w:del>
      <w:ins w:id="15538" w:author="Transkribus" w:date="2019-12-11T14:30:00Z">
        <w:r w:rsidRPr="00EE6742">
          <w:rPr>
            <w:rFonts w:ascii="Courier New" w:hAnsi="Courier New" w:cs="Courier New"/>
            <w:rtl/>
          </w:rPr>
          <w:t>الديباو الدنيبا اثماحضل بجرس وفكرفى وجوههاقاد افقل</w:t>
        </w:r>
      </w:ins>
      <w:r w:rsidRPr="00EE6742">
        <w:rPr>
          <w:rFonts w:ascii="Courier New" w:hAnsi="Courier New" w:cs="Courier New"/>
          <w:rtl/>
        </w:rPr>
        <w:t xml:space="preserve"> عن</w:t>
      </w:r>
      <w:del w:id="15539" w:author="Transkribus" w:date="2019-12-11T14:30:00Z">
        <w:r w:rsidR="009B6BCA" w:rsidRPr="009B6BCA">
          <w:rPr>
            <w:rFonts w:ascii="Courier New" w:hAnsi="Courier New" w:cs="Courier New"/>
            <w:rtl/>
          </w:rPr>
          <w:delText xml:space="preserve"> اسبابها لم تاته وايضا فان</w:delText>
        </w:r>
      </w:del>
    </w:p>
    <w:p w14:paraId="7009FBEF" w14:textId="5FC5746C" w:rsidR="00EE6742" w:rsidRPr="00EE6742" w:rsidRDefault="00EE6742" w:rsidP="00EE6742">
      <w:pPr>
        <w:pStyle w:val="NurText"/>
        <w:bidi/>
        <w:rPr>
          <w:ins w:id="15540" w:author="Transkribus" w:date="2019-12-11T14:30:00Z"/>
          <w:rFonts w:ascii="Courier New" w:hAnsi="Courier New" w:cs="Courier New"/>
        </w:rPr>
      </w:pPr>
      <w:ins w:id="15541" w:author="Transkribus" w:date="2019-12-11T14:30:00Z">
        <w:r w:rsidRPr="00EE6742">
          <w:rPr>
            <w:rFonts w:ascii="Courier New" w:hAnsi="Courier New" w:cs="Courier New"/>
            <w:rtl/>
          </w:rPr>
          <w:t>أسباه الم ثانه وأنصاقان</w:t>
        </w:r>
      </w:ins>
      <w:r w:rsidRPr="00EE6742">
        <w:rPr>
          <w:rFonts w:ascii="Courier New" w:hAnsi="Courier New" w:cs="Courier New"/>
          <w:rtl/>
        </w:rPr>
        <w:t xml:space="preserve"> طالب العلم تشرف </w:t>
      </w:r>
      <w:del w:id="15542" w:author="Transkribus" w:date="2019-12-11T14:30:00Z">
        <w:r w:rsidR="009B6BCA" w:rsidRPr="009B6BCA">
          <w:rPr>
            <w:rFonts w:ascii="Courier New" w:hAnsi="Courier New" w:cs="Courier New"/>
            <w:rtl/>
          </w:rPr>
          <w:delText xml:space="preserve">نفسه عن الصنائع الرذلة والمكاسب الدنية </w:delText>
        </w:r>
      </w:del>
      <w:ins w:id="15543" w:author="Transkribus" w:date="2019-12-11T14:30:00Z">
        <w:r w:rsidRPr="00EE6742">
          <w:rPr>
            <w:rFonts w:ascii="Courier New" w:hAnsi="Courier New" w:cs="Courier New"/>
            <w:rtl/>
          </w:rPr>
          <w:t>ننسه عن الصناتم الرزلة والكاسب الدية</w:t>
        </w:r>
      </w:ins>
    </w:p>
    <w:p w14:paraId="4A12F563" w14:textId="77777777" w:rsidR="00EE6742" w:rsidRPr="00EE6742" w:rsidRDefault="00EE6742" w:rsidP="00EE6742">
      <w:pPr>
        <w:pStyle w:val="NurText"/>
        <w:bidi/>
        <w:rPr>
          <w:ins w:id="15544" w:author="Transkribus" w:date="2019-12-11T14:30:00Z"/>
          <w:rFonts w:ascii="Courier New" w:hAnsi="Courier New" w:cs="Courier New"/>
        </w:rPr>
      </w:pPr>
      <w:ins w:id="15545" w:author="Transkribus" w:date="2019-12-11T14:30:00Z">
        <w:r w:rsidRPr="00EE6742">
          <w:rPr>
            <w:rFonts w:ascii="Courier New" w:hAnsi="Courier New" w:cs="Courier New"/>
            <w:rtl/>
          </w:rPr>
          <w:t>ب ١</w:t>
        </w:r>
      </w:ins>
    </w:p>
    <w:p w14:paraId="545CB0A7" w14:textId="77777777" w:rsidR="00EE6742" w:rsidRPr="00EE6742" w:rsidRDefault="00EE6742" w:rsidP="00EE6742">
      <w:pPr>
        <w:pStyle w:val="NurText"/>
        <w:bidi/>
        <w:rPr>
          <w:ins w:id="15546" w:author="Transkribus" w:date="2019-12-11T14:30:00Z"/>
          <w:rFonts w:ascii="Courier New" w:hAnsi="Courier New" w:cs="Courier New"/>
        </w:rPr>
      </w:pPr>
      <w:ins w:id="15547" w:author="Transkribus" w:date="2019-12-11T14:30:00Z">
        <w:r w:rsidRPr="00EE6742">
          <w:rPr>
            <w:rFonts w:ascii="Courier New" w:hAnsi="Courier New" w:cs="Courier New"/>
            <w:rtl/>
          </w:rPr>
          <w:t>٢١٠</w:t>
        </w:r>
      </w:ins>
    </w:p>
    <w:p w14:paraId="02F1E0C5" w14:textId="572A5D0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وعن </w:t>
      </w:r>
      <w:del w:id="15548" w:author="Transkribus" w:date="2019-12-11T14:30:00Z">
        <w:r w:rsidR="009B6BCA" w:rsidRPr="009B6BCA">
          <w:rPr>
            <w:rFonts w:ascii="Courier New" w:hAnsi="Courier New" w:cs="Courier New"/>
            <w:rtl/>
          </w:rPr>
          <w:delText>اصناف التجارات</w:delText>
        </w:r>
      </w:del>
      <w:ins w:id="15549" w:author="Transkribus" w:date="2019-12-11T14:30:00Z">
        <w:r w:rsidRPr="00EE6742">
          <w:rPr>
            <w:rFonts w:ascii="Courier New" w:hAnsi="Courier New" w:cs="Courier New"/>
            <w:rtl/>
          </w:rPr>
          <w:t>أسناف النجارات</w:t>
        </w:r>
      </w:ins>
      <w:r w:rsidRPr="00EE6742">
        <w:rPr>
          <w:rFonts w:ascii="Courier New" w:hAnsi="Courier New" w:cs="Courier New"/>
          <w:rtl/>
        </w:rPr>
        <w:t xml:space="preserve"> وعن </w:t>
      </w:r>
      <w:del w:id="15550" w:author="Transkribus" w:date="2019-12-11T14:30:00Z">
        <w:r w:rsidR="009B6BCA" w:rsidRPr="009B6BCA">
          <w:rPr>
            <w:rFonts w:ascii="Courier New" w:hAnsi="Courier New" w:cs="Courier New"/>
            <w:rtl/>
          </w:rPr>
          <w:delText>التذلل لارباب</w:delText>
        </w:r>
      </w:del>
      <w:ins w:id="15551" w:author="Transkribus" w:date="2019-12-11T14:30:00Z">
        <w:r w:rsidRPr="00EE6742">
          <w:rPr>
            <w:rFonts w:ascii="Courier New" w:hAnsi="Courier New" w:cs="Courier New"/>
            <w:rtl/>
          </w:rPr>
          <w:t>التذال الارياب</w:t>
        </w:r>
      </w:ins>
      <w:r w:rsidRPr="00EE6742">
        <w:rPr>
          <w:rFonts w:ascii="Courier New" w:hAnsi="Courier New" w:cs="Courier New"/>
          <w:rtl/>
        </w:rPr>
        <w:t xml:space="preserve"> الدنيا والوقوف على </w:t>
      </w:r>
      <w:del w:id="15552" w:author="Transkribus" w:date="2019-12-11T14:30:00Z">
        <w:r w:rsidR="009B6BCA" w:rsidRPr="009B6BCA">
          <w:rPr>
            <w:rFonts w:ascii="Courier New" w:hAnsi="Courier New" w:cs="Courier New"/>
            <w:rtl/>
          </w:rPr>
          <w:delText>ابوابهم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553" w:author="Transkribus" w:date="2019-12-11T14:30:00Z">
        <w:r w:rsidRPr="00EE6742">
          <w:rPr>
            <w:rFonts w:ascii="Courier New" w:hAnsi="Courier New" w:cs="Courier New"/>
            <w:rtl/>
          </w:rPr>
          <w:t>أبو اسهم وليعس احوالفا</w:t>
        </w:r>
      </w:ins>
    </w:p>
    <w:p w14:paraId="0F3E9CB3" w14:textId="77777777" w:rsidR="009B6BCA" w:rsidRPr="009B6BCA" w:rsidRDefault="009B6BCA" w:rsidP="009B6BCA">
      <w:pPr>
        <w:pStyle w:val="NurText"/>
        <w:bidi/>
        <w:rPr>
          <w:del w:id="15554" w:author="Transkribus" w:date="2019-12-11T14:30:00Z"/>
          <w:rFonts w:ascii="Courier New" w:hAnsi="Courier New" w:cs="Courier New"/>
        </w:rPr>
      </w:pPr>
      <w:dir w:val="rtl">
        <w:dir w:val="rtl">
          <w:del w:id="15555" w:author="Transkribus" w:date="2019-12-11T14:30:00Z">
            <w:r w:rsidRPr="009B6BCA">
              <w:rPr>
                <w:rFonts w:ascii="Courier New" w:hAnsi="Courier New" w:cs="Courier New"/>
                <w:rtl/>
              </w:rPr>
              <w:delText>ولبعض اخوانى بيت شعر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48A0D6" w14:textId="700E2E61" w:rsidR="00EE6742" w:rsidRPr="00EE6742" w:rsidRDefault="009B6BCA" w:rsidP="00EE6742">
      <w:pPr>
        <w:pStyle w:val="NurText"/>
        <w:bidi/>
        <w:rPr>
          <w:ins w:id="15556" w:author="Transkribus" w:date="2019-12-11T14:30:00Z"/>
          <w:rFonts w:ascii="Courier New" w:hAnsi="Courier New" w:cs="Courier New"/>
        </w:rPr>
      </w:pPr>
      <w:dir w:val="rtl">
        <w:dir w:val="rtl">
          <w:ins w:id="15557" w:author="Transkribus" w:date="2019-12-11T14:30:00Z">
            <w:r w:rsidR="00EE6742" w:rsidRPr="00EE6742">
              <w:rPr>
                <w:rFonts w:ascii="Courier New" w:hAnsi="Courier New" w:cs="Courier New"/>
                <w:rtl/>
              </w:rPr>
              <w:t>ابلف سعر</w:t>
            </w:r>
          </w:ins>
        </w:dir>
      </w:dir>
    </w:p>
    <w:p w14:paraId="414EFF38" w14:textId="77777777" w:rsidR="00EE6742" w:rsidRPr="00EE6742" w:rsidRDefault="00EE6742" w:rsidP="00EE6742">
      <w:pPr>
        <w:pStyle w:val="NurText"/>
        <w:bidi/>
        <w:rPr>
          <w:ins w:id="15558" w:author="Transkribus" w:date="2019-12-11T14:30:00Z"/>
          <w:rFonts w:ascii="Courier New" w:hAnsi="Courier New" w:cs="Courier New"/>
        </w:rPr>
      </w:pPr>
      <w:ins w:id="15559" w:author="Transkribus" w:date="2019-12-11T14:30:00Z">
        <w:r w:rsidRPr="00EE6742">
          <w:rPr>
            <w:rFonts w:ascii="Courier New" w:hAnsi="Courier New" w:cs="Courier New"/>
            <w:rtl/>
          </w:rPr>
          <w:t>الالكامل١</w:t>
        </w:r>
      </w:ins>
    </w:p>
    <w:p w14:paraId="0EA1F125" w14:textId="47BBA5F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15560" w:author="Transkribus" w:date="2019-12-11T14:30:00Z">
        <w:r w:rsidR="009B6BCA" w:rsidRPr="009B6BCA">
          <w:rPr>
            <w:rFonts w:ascii="Courier New" w:hAnsi="Courier New" w:cs="Courier New"/>
            <w:rtl/>
          </w:rPr>
          <w:delText>جد فى</w:delText>
        </w:r>
      </w:del>
      <w:ins w:id="15561" w:author="Transkribus" w:date="2019-12-11T14:30:00Z">
        <w:r w:rsidRPr="00EE6742">
          <w:rPr>
            <w:rFonts w:ascii="Courier New" w:hAnsi="Courier New" w:cs="Courier New"/>
            <w:rtl/>
          </w:rPr>
          <w:t>جدفى</w:t>
        </w:r>
      </w:ins>
      <w:r w:rsidRPr="00EE6742">
        <w:rPr>
          <w:rFonts w:ascii="Courier New" w:hAnsi="Courier New" w:cs="Courier New"/>
          <w:rtl/>
        </w:rPr>
        <w:t xml:space="preserve"> طلب العلوم </w:t>
      </w:r>
      <w:del w:id="15562" w:author="Transkribus" w:date="2019-12-11T14:30:00Z">
        <w:r w:rsidR="009B6BCA" w:rsidRPr="009B6BCA">
          <w:rPr>
            <w:rFonts w:ascii="Courier New" w:hAnsi="Courier New" w:cs="Courier New"/>
            <w:rtl/>
          </w:rPr>
          <w:delText>ا</w:delText>
        </w:r>
      </w:del>
      <w:ins w:id="15563" w:author="Transkribus" w:date="2019-12-11T14:30:00Z">
        <w:r w:rsidRPr="00EE6742">
          <w:rPr>
            <w:rFonts w:ascii="Courier New" w:hAnsi="Courier New" w:cs="Courier New"/>
            <w:rtl/>
          </w:rPr>
          <w:t>أ</w:t>
        </w:r>
      </w:ins>
      <w:r w:rsidRPr="00EE6742">
        <w:rPr>
          <w:rFonts w:ascii="Courier New" w:hAnsi="Courier New" w:cs="Courier New"/>
          <w:rtl/>
        </w:rPr>
        <w:t>فا</w:t>
      </w:r>
      <w:del w:id="15564" w:author="Transkribus" w:date="2019-12-11T14:30:00Z">
        <w:r w:rsidR="009B6BCA" w:rsidRPr="009B6BCA">
          <w:rPr>
            <w:rFonts w:ascii="Courier New" w:hAnsi="Courier New" w:cs="Courier New"/>
            <w:rtl/>
          </w:rPr>
          <w:delText>ت</w:delText>
        </w:r>
      </w:del>
      <w:ins w:id="15565" w:author="Transkribus" w:date="2019-12-11T14:30:00Z">
        <w:r w:rsidRPr="00EE6742">
          <w:rPr>
            <w:rFonts w:ascii="Courier New" w:hAnsi="Courier New" w:cs="Courier New"/>
            <w:rtl/>
          </w:rPr>
          <w:t>ل</w:t>
        </w:r>
      </w:ins>
      <w:r w:rsidRPr="00EE6742">
        <w:rPr>
          <w:rFonts w:ascii="Courier New" w:hAnsi="Courier New" w:cs="Courier New"/>
          <w:rtl/>
        </w:rPr>
        <w:t>ه</w:t>
      </w:r>
      <w:del w:id="1556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شرف العلوم </w:t>
          </w:r>
          <w:del w:id="15567" w:author="Transkribus" w:date="2019-12-11T14:30:00Z">
            <w:r w:rsidR="009B6BCA" w:rsidRPr="009B6BCA">
              <w:rPr>
                <w:rFonts w:ascii="Courier New" w:hAnsi="Courier New" w:cs="Courier New"/>
                <w:rtl/>
              </w:rPr>
              <w:delText>دناءة التحصيل الكامل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568" w:author="Transkribus" w:date="2019-12-11T14:30:00Z">
            <w:r w:rsidRPr="00EE6742">
              <w:rPr>
                <w:rFonts w:ascii="Courier New" w:hAnsi="Courier New" w:cs="Courier New"/>
                <w:rtl/>
              </w:rPr>
              <w:t>دنافة النجصيل</w:t>
            </w:r>
          </w:ins>
        </w:dir>
      </w:dir>
    </w:p>
    <w:p w14:paraId="75ACDE32" w14:textId="3389713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وج</w:t>
          </w:r>
          <w:del w:id="15569"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يع طرق مكاسب </w:t>
          </w:r>
          <w:del w:id="15570" w:author="Transkribus" w:date="2019-12-11T14:30:00Z">
            <w:r w:rsidRPr="009B6BCA">
              <w:rPr>
                <w:rFonts w:ascii="Courier New" w:hAnsi="Courier New" w:cs="Courier New"/>
                <w:rtl/>
              </w:rPr>
              <w:delText>الدنيا تحتاج</w:delText>
            </w:r>
          </w:del>
          <w:ins w:id="15571" w:author="Transkribus" w:date="2019-12-11T14:30:00Z">
            <w:r w:rsidR="00EE6742" w:rsidRPr="00EE6742">
              <w:rPr>
                <w:rFonts w:ascii="Courier New" w:hAnsi="Courier New" w:cs="Courier New"/>
                <w:rtl/>
              </w:rPr>
              <w:t>الدني ا خحتاج</w:t>
            </w:r>
          </w:ins>
          <w:r w:rsidR="00EE6742" w:rsidRPr="00EE6742">
            <w:rPr>
              <w:rFonts w:ascii="Courier New" w:hAnsi="Courier New" w:cs="Courier New"/>
              <w:rtl/>
            </w:rPr>
            <w:t xml:space="preserve"> الى </w:t>
          </w:r>
          <w:del w:id="15572" w:author="Transkribus" w:date="2019-12-11T14:30:00Z">
            <w:r w:rsidRPr="009B6BCA">
              <w:rPr>
                <w:rFonts w:ascii="Courier New" w:hAnsi="Courier New" w:cs="Courier New"/>
                <w:rtl/>
              </w:rPr>
              <w:delText>فراغ له وحذق</w:delText>
            </w:r>
          </w:del>
          <w:ins w:id="15573" w:author="Transkribus" w:date="2019-12-11T14:30:00Z">
            <w:r w:rsidR="00EE6742" w:rsidRPr="00EE6742">
              <w:rPr>
                <w:rFonts w:ascii="Courier New" w:hAnsi="Courier New" w:cs="Courier New"/>
                <w:rtl/>
              </w:rPr>
              <w:t>فرامح لها وجذق</w:t>
            </w:r>
          </w:ins>
          <w:r w:rsidR="00EE6742" w:rsidRPr="00EE6742">
            <w:rPr>
              <w:rFonts w:ascii="Courier New" w:hAnsi="Courier New" w:cs="Courier New"/>
              <w:rtl/>
            </w:rPr>
            <w:t xml:space="preserve"> فيها وصرف ال</w:t>
          </w:r>
          <w:del w:id="15574" w:author="Transkribus" w:date="2019-12-11T14:30:00Z">
            <w:r w:rsidRPr="009B6BCA">
              <w:rPr>
                <w:rFonts w:ascii="Courier New" w:hAnsi="Courier New" w:cs="Courier New"/>
                <w:rtl/>
              </w:rPr>
              <w:delText>ز</w:delText>
            </w:r>
          </w:del>
          <w:ins w:id="15575" w:author="Transkribus" w:date="2019-12-11T14:30:00Z">
            <w:r w:rsidR="00EE6742" w:rsidRPr="00EE6742">
              <w:rPr>
                <w:rFonts w:ascii="Courier New" w:hAnsi="Courier New" w:cs="Courier New"/>
                <w:rtl/>
              </w:rPr>
              <w:t>ر</w:t>
            </w:r>
          </w:ins>
          <w:r w:rsidR="00EE6742" w:rsidRPr="00EE6742">
            <w:rPr>
              <w:rFonts w:ascii="Courier New" w:hAnsi="Courier New" w:cs="Courier New"/>
              <w:rtl/>
            </w:rPr>
            <w:t>مان اليها</w:t>
          </w:r>
          <w:del w:id="155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577" w:author="Transkribus" w:date="2019-12-11T14:30:00Z">
            <w:r w:rsidR="00EE6742" w:rsidRPr="00EE6742">
              <w:rPr>
                <w:rFonts w:ascii="Courier New" w:hAnsi="Courier New" w:cs="Courier New"/>
                <w:rtl/>
              </w:rPr>
              <w:t xml:space="preserve"> والمستعل</w:t>
            </w:r>
          </w:ins>
        </w:dir>
      </w:dir>
    </w:p>
    <w:p w14:paraId="03D5287E" w14:textId="20ACC1C1" w:rsidR="00EE6742" w:rsidRPr="00EE6742" w:rsidRDefault="009B6BCA" w:rsidP="00EE6742">
      <w:pPr>
        <w:pStyle w:val="NurText"/>
        <w:bidi/>
        <w:rPr>
          <w:ins w:id="15578" w:author="Transkribus" w:date="2019-12-11T14:30:00Z"/>
          <w:rFonts w:ascii="Courier New" w:hAnsi="Courier New" w:cs="Courier New"/>
        </w:rPr>
      </w:pPr>
      <w:dir w:val="rtl">
        <w:dir w:val="rtl">
          <w:del w:id="15579" w:author="Transkribus" w:date="2019-12-11T14:30:00Z">
            <w:r w:rsidRPr="009B6BCA">
              <w:rPr>
                <w:rFonts w:ascii="Courier New" w:hAnsi="Courier New" w:cs="Courier New"/>
                <w:rtl/>
              </w:rPr>
              <w:delText>والمشتغل بالعلم لا يسعه شيء</w:delText>
            </w:r>
          </w:del>
          <w:ins w:id="15580" w:author="Transkribus" w:date="2019-12-11T14:30:00Z">
            <w:r w:rsidR="00EE6742" w:rsidRPr="00EE6742">
              <w:rPr>
                <w:rFonts w:ascii="Courier New" w:hAnsi="Courier New" w:cs="Courier New"/>
                <w:rtl/>
              </w:rPr>
              <w:t>العسل الابسعة شى</w:t>
            </w:r>
          </w:ins>
          <w:r w:rsidR="00EE6742" w:rsidRPr="00EE6742">
            <w:rPr>
              <w:rFonts w:ascii="Courier New" w:hAnsi="Courier New" w:cs="Courier New"/>
              <w:rtl/>
            </w:rPr>
            <w:t xml:space="preserve"> من ذلك </w:t>
          </w:r>
          <w:del w:id="15581" w:author="Transkribus" w:date="2019-12-11T14:30:00Z">
            <w:r w:rsidRPr="009B6BCA">
              <w:rPr>
                <w:rFonts w:ascii="Courier New" w:hAnsi="Courier New" w:cs="Courier New"/>
                <w:rtl/>
              </w:rPr>
              <w:delText>وانما ينتظر</w:delText>
            </w:r>
          </w:del>
          <w:ins w:id="15582" w:author="Transkribus" w:date="2019-12-11T14:30:00Z">
            <w:r w:rsidR="00EE6742" w:rsidRPr="00EE6742">
              <w:rPr>
                <w:rFonts w:ascii="Courier New" w:hAnsi="Courier New" w:cs="Courier New"/>
                <w:rtl/>
              </w:rPr>
              <w:t>واثاتتتطر</w:t>
            </w:r>
          </w:ins>
          <w:r w:rsidR="00EE6742" w:rsidRPr="00EE6742">
            <w:rPr>
              <w:rFonts w:ascii="Courier New" w:hAnsi="Courier New" w:cs="Courier New"/>
              <w:rtl/>
            </w:rPr>
            <w:t xml:space="preserve"> ان </w:t>
          </w:r>
          <w:del w:id="15583" w:author="Transkribus" w:date="2019-12-11T14:30:00Z">
            <w:r w:rsidRPr="009B6BCA">
              <w:rPr>
                <w:rFonts w:ascii="Courier New" w:hAnsi="Courier New" w:cs="Courier New"/>
                <w:rtl/>
              </w:rPr>
              <w:delText>تاتيه الدنيا بلا سبب وتطلبه</w:delText>
            </w:r>
          </w:del>
          <w:ins w:id="15584" w:author="Transkribus" w:date="2019-12-11T14:30:00Z">
            <w:r w:rsidR="00EE6742" w:rsidRPr="00EE6742">
              <w:rPr>
                <w:rFonts w:ascii="Courier New" w:hAnsi="Courier New" w:cs="Courier New"/>
                <w:rtl/>
              </w:rPr>
              <w:t>ثاتبه الدنياء لاسيب وفطليه</w:t>
            </w:r>
          </w:ins>
          <w:r w:rsidR="00EE6742" w:rsidRPr="00EE6742">
            <w:rPr>
              <w:rFonts w:ascii="Courier New" w:hAnsi="Courier New" w:cs="Courier New"/>
              <w:rtl/>
            </w:rPr>
            <w:t xml:space="preserve"> من </w:t>
          </w:r>
          <w:del w:id="15585" w:author="Transkribus" w:date="2019-12-11T14:30:00Z">
            <w:r w:rsidRPr="009B6BCA">
              <w:rPr>
                <w:rFonts w:ascii="Courier New" w:hAnsi="Courier New" w:cs="Courier New"/>
                <w:rtl/>
              </w:rPr>
              <w:delText>غير ان يطلبها طلب مثلها وهذا ظلم منه</w:delText>
            </w:r>
          </w:del>
          <w:ins w:id="15586" w:author="Transkribus" w:date="2019-12-11T14:30:00Z">
            <w:r w:rsidR="00EE6742" w:rsidRPr="00EE6742">
              <w:rPr>
                <w:rFonts w:ascii="Courier New" w:hAnsi="Courier New" w:cs="Courier New"/>
                <w:rtl/>
              </w:rPr>
              <w:t>غيبر ابن بطليها</w:t>
            </w:r>
          </w:ins>
        </w:dir>
      </w:dir>
    </w:p>
    <w:p w14:paraId="1E91C3A2" w14:textId="77777777" w:rsidR="009B6BCA" w:rsidRPr="009B6BCA" w:rsidRDefault="00EE6742" w:rsidP="009B6BCA">
      <w:pPr>
        <w:pStyle w:val="NurText"/>
        <w:bidi/>
        <w:rPr>
          <w:del w:id="15587" w:author="Transkribus" w:date="2019-12-11T14:30:00Z"/>
          <w:rFonts w:ascii="Courier New" w:hAnsi="Courier New" w:cs="Courier New"/>
        </w:rPr>
      </w:pPr>
      <w:ins w:id="15588" w:author="Transkribus" w:date="2019-12-11T14:30:00Z">
        <w:r w:rsidRPr="00EE6742">
          <w:rPr>
            <w:rFonts w:ascii="Courier New" w:hAnsi="Courier New" w:cs="Courier New"/>
            <w:rtl/>
          </w:rPr>
          <w:t>اطلب متلها وهذاخلم مته</w:t>
        </w:r>
      </w:ins>
      <w:r w:rsidRPr="00EE6742">
        <w:rPr>
          <w:rFonts w:ascii="Courier New" w:hAnsi="Courier New" w:cs="Courier New"/>
          <w:rtl/>
        </w:rPr>
        <w:t xml:space="preserve"> وعدوان</w:t>
      </w:r>
      <w:del w:id="1558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37F14DC" w14:textId="1400FC28" w:rsidR="00EE6742" w:rsidRPr="00EE6742" w:rsidRDefault="009B6BCA" w:rsidP="00EE6742">
      <w:pPr>
        <w:pStyle w:val="NurText"/>
        <w:bidi/>
        <w:rPr>
          <w:rFonts w:ascii="Courier New" w:hAnsi="Courier New" w:cs="Courier New"/>
        </w:rPr>
      </w:pPr>
      <w:dir w:val="rtl">
        <w:dir w:val="rtl">
          <w:del w:id="15590" w:author="Transkribus" w:date="2019-12-11T14:30:00Z">
            <w:r w:rsidRPr="009B6BCA">
              <w:rPr>
                <w:rFonts w:ascii="Courier New" w:hAnsi="Courier New" w:cs="Courier New"/>
                <w:rtl/>
              </w:rPr>
              <w:delText>ولكن اذا تمكن</w:delText>
            </w:r>
          </w:del>
          <w:ins w:id="15591" w:author="Transkribus" w:date="2019-12-11T14:30:00Z">
            <w:r w:rsidR="00EE6742" w:rsidRPr="00EE6742">
              <w:rPr>
                <w:rFonts w:ascii="Courier New" w:hAnsi="Courier New" w:cs="Courier New"/>
                <w:rtl/>
              </w:rPr>
              <w:t xml:space="preserve"> واكن اداتكن</w:t>
            </w:r>
          </w:ins>
          <w:r w:rsidR="00EE6742" w:rsidRPr="00EE6742">
            <w:rPr>
              <w:rFonts w:ascii="Courier New" w:hAnsi="Courier New" w:cs="Courier New"/>
              <w:rtl/>
            </w:rPr>
            <w:t xml:space="preserve"> الرجل فى العلم </w:t>
          </w:r>
          <w:del w:id="15592" w:author="Transkribus" w:date="2019-12-11T14:30:00Z">
            <w:r w:rsidRPr="009B6BCA">
              <w:rPr>
                <w:rFonts w:ascii="Courier New" w:hAnsi="Courier New" w:cs="Courier New"/>
                <w:rtl/>
              </w:rPr>
              <w:delText>وشهر به</w:delText>
            </w:r>
          </w:del>
          <w:ins w:id="15593" w:author="Transkribus" w:date="2019-12-11T14:30:00Z">
            <w:r w:rsidR="00EE6742" w:rsidRPr="00EE6742">
              <w:rPr>
                <w:rFonts w:ascii="Courier New" w:hAnsi="Courier New" w:cs="Courier New"/>
                <w:rtl/>
              </w:rPr>
              <w:t>وشهرة</w:t>
            </w:r>
          </w:ins>
          <w:r w:rsidR="00EE6742" w:rsidRPr="00EE6742">
            <w:rPr>
              <w:rFonts w:ascii="Courier New" w:hAnsi="Courier New" w:cs="Courier New"/>
              <w:rtl/>
            </w:rPr>
            <w:t xml:space="preserve"> خطب من كل</w:t>
          </w:r>
        </w:dir>
      </w:dir>
    </w:p>
    <w:p w14:paraId="5D500068" w14:textId="4BF50201" w:rsidR="00EE6742" w:rsidRPr="00EE6742" w:rsidRDefault="00EE6742" w:rsidP="00EE6742">
      <w:pPr>
        <w:pStyle w:val="NurText"/>
        <w:bidi/>
        <w:rPr>
          <w:ins w:id="15594" w:author="Transkribus" w:date="2019-12-11T14:30:00Z"/>
          <w:rFonts w:ascii="Courier New" w:hAnsi="Courier New" w:cs="Courier New"/>
        </w:rPr>
      </w:pPr>
      <w:r w:rsidRPr="00EE6742">
        <w:rPr>
          <w:rFonts w:ascii="Courier New" w:hAnsi="Courier New" w:cs="Courier New"/>
          <w:rtl/>
        </w:rPr>
        <w:t>جهة وعر</w:t>
      </w:r>
      <w:del w:id="15595" w:author="Transkribus" w:date="2019-12-11T14:30:00Z">
        <w:r w:rsidR="009B6BCA" w:rsidRPr="009B6BCA">
          <w:rPr>
            <w:rFonts w:ascii="Courier New" w:hAnsi="Courier New" w:cs="Courier New"/>
            <w:rtl/>
          </w:rPr>
          <w:delText>ضت</w:delText>
        </w:r>
      </w:del>
      <w:ins w:id="15596" w:author="Transkribus" w:date="2019-12-11T14:30:00Z">
        <w:r w:rsidRPr="00EE6742">
          <w:rPr>
            <w:rFonts w:ascii="Courier New" w:hAnsi="Courier New" w:cs="Courier New"/>
            <w:rtl/>
          </w:rPr>
          <w:t>سب</w:t>
        </w:r>
      </w:ins>
      <w:r w:rsidRPr="00EE6742">
        <w:rPr>
          <w:rFonts w:ascii="Courier New" w:hAnsi="Courier New" w:cs="Courier New"/>
          <w:rtl/>
        </w:rPr>
        <w:t xml:space="preserve"> عليه </w:t>
      </w:r>
      <w:del w:id="15597" w:author="Transkribus" w:date="2019-12-11T14:30:00Z">
        <w:r w:rsidR="009B6BCA" w:rsidRPr="009B6BCA">
          <w:rPr>
            <w:rFonts w:ascii="Courier New" w:hAnsi="Courier New" w:cs="Courier New"/>
            <w:rtl/>
          </w:rPr>
          <w:delText>المناصب وجاءته الدنيا صاغرة واخذها وماء</w:delText>
        </w:r>
      </w:del>
      <w:ins w:id="15598" w:author="Transkribus" w:date="2019-12-11T14:30:00Z">
        <w:r w:rsidRPr="00EE6742">
          <w:rPr>
            <w:rFonts w:ascii="Courier New" w:hAnsi="Courier New" w:cs="Courier New"/>
            <w:rtl/>
          </w:rPr>
          <w:t>المناست وجاء فه الدنياصاعرة وأخذهاوماء</w:t>
        </w:r>
      </w:ins>
      <w:r w:rsidRPr="00EE6742">
        <w:rPr>
          <w:rFonts w:ascii="Courier New" w:hAnsi="Courier New" w:cs="Courier New"/>
          <w:rtl/>
        </w:rPr>
        <w:t xml:space="preserve"> وجهه </w:t>
      </w:r>
      <w:del w:id="15599" w:author="Transkribus" w:date="2019-12-11T14:30:00Z">
        <w:r w:rsidR="009B6BCA" w:rsidRPr="009B6BCA">
          <w:rPr>
            <w:rFonts w:ascii="Courier New" w:hAnsi="Courier New" w:cs="Courier New"/>
            <w:rtl/>
          </w:rPr>
          <w:delText xml:space="preserve">موفورا وعرضه ودينه </w:delText>
        </w:r>
      </w:del>
      <w:ins w:id="15600" w:author="Transkribus" w:date="2019-12-11T14:30:00Z">
        <w:r w:rsidRPr="00EE6742">
          <w:rPr>
            <w:rFonts w:ascii="Courier New" w:hAnsi="Courier New" w:cs="Courier New"/>
            <w:rtl/>
          </w:rPr>
          <w:t>موفور وعرضهوديبة</w:t>
        </w:r>
      </w:ins>
    </w:p>
    <w:p w14:paraId="115AB184" w14:textId="77777777" w:rsidR="009B6BCA" w:rsidRPr="009B6BCA" w:rsidRDefault="00EE6742" w:rsidP="009B6BCA">
      <w:pPr>
        <w:pStyle w:val="NurText"/>
        <w:bidi/>
        <w:rPr>
          <w:del w:id="15601" w:author="Transkribus" w:date="2019-12-11T14:30:00Z"/>
          <w:rFonts w:ascii="Courier New" w:hAnsi="Courier New" w:cs="Courier New"/>
        </w:rPr>
      </w:pPr>
      <w:r w:rsidRPr="00EE6742">
        <w:rPr>
          <w:rFonts w:ascii="Courier New" w:hAnsi="Courier New" w:cs="Courier New"/>
          <w:rtl/>
        </w:rPr>
        <w:t xml:space="preserve">مصون </w:t>
      </w:r>
      <w:del w:id="156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12C705E" w14:textId="78B3271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واعلم ان </w:t>
          </w:r>
          <w:del w:id="15603" w:author="Transkribus" w:date="2019-12-11T14:30:00Z">
            <w:r w:rsidRPr="009B6BCA">
              <w:rPr>
                <w:rFonts w:ascii="Courier New" w:hAnsi="Courier New" w:cs="Courier New"/>
                <w:rtl/>
              </w:rPr>
              <w:delText>للعلم عقبة وعرفا ينادى على صاحبه ونورا وضياء يشرق</w:delText>
            </w:r>
          </w:del>
          <w:ins w:id="15604" w:author="Transkribus" w:date="2019-12-11T14:30:00Z">
            <w:r w:rsidR="00EE6742" w:rsidRPr="00EE6742">
              <w:rPr>
                <w:rFonts w:ascii="Courier New" w:hAnsi="Courier New" w:cs="Courier New"/>
                <w:rtl/>
              </w:rPr>
              <w:t>لعلم عيفة وعرقابادى على صاجيه ويور اوسياء بشرق</w:t>
            </w:r>
          </w:ins>
          <w:r w:rsidR="00EE6742" w:rsidRPr="00EE6742">
            <w:rPr>
              <w:rFonts w:ascii="Courier New" w:hAnsi="Courier New" w:cs="Courier New"/>
              <w:rtl/>
            </w:rPr>
            <w:t xml:space="preserve"> عليه ويدل عليه كتاجر</w:t>
          </w:r>
          <w:del w:id="15605" w:author="Transkribus" w:date="2019-12-11T14:30:00Z">
            <w:r w:rsidRPr="009B6BCA">
              <w:rPr>
                <w:rFonts w:ascii="Courier New" w:hAnsi="Courier New" w:cs="Courier New"/>
                <w:rtl/>
              </w:rPr>
              <w:delText xml:space="preserve"> المسك لا يخفى مكانه ولا تجهل بضاعته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EFA85A" w14:textId="77777777" w:rsidR="009B6BCA" w:rsidRPr="009B6BCA" w:rsidRDefault="009B6BCA" w:rsidP="009B6BCA">
      <w:pPr>
        <w:pStyle w:val="NurText"/>
        <w:bidi/>
        <w:rPr>
          <w:del w:id="15606" w:author="Transkribus" w:date="2019-12-11T14:30:00Z"/>
          <w:rFonts w:ascii="Courier New" w:hAnsi="Courier New" w:cs="Courier New"/>
        </w:rPr>
      </w:pPr>
      <w:dir w:val="rtl">
        <w:dir w:val="rtl">
          <w:del w:id="15607" w:author="Transkribus" w:date="2019-12-11T14:30:00Z">
            <w:r w:rsidRPr="009B6BCA">
              <w:rPr>
                <w:rFonts w:ascii="Courier New" w:hAnsi="Courier New" w:cs="Courier New"/>
                <w:rtl/>
              </w:rPr>
              <w:delText>وكمن يمشى بمشعل فى ليل مدلهم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0DFB725" w14:textId="7C994546" w:rsidR="00EE6742" w:rsidRPr="00EE6742" w:rsidRDefault="009B6BCA" w:rsidP="00EE6742">
      <w:pPr>
        <w:pStyle w:val="NurText"/>
        <w:bidi/>
        <w:rPr>
          <w:ins w:id="15608" w:author="Transkribus" w:date="2019-12-11T14:30:00Z"/>
          <w:rFonts w:ascii="Courier New" w:hAnsi="Courier New" w:cs="Courier New"/>
        </w:rPr>
      </w:pPr>
      <w:dir w:val="rtl">
        <w:dir w:val="rtl">
          <w:ins w:id="15609" w:author="Transkribus" w:date="2019-12-11T14:30:00Z">
            <w:r w:rsidR="00EE6742" w:rsidRPr="00EE6742">
              <w:rPr>
                <w:rFonts w:ascii="Courier New" w:hAnsi="Courier New" w:cs="Courier New"/>
                <w:rtl/>
              </w:rPr>
              <w:t xml:space="preserve">المسلك الاحقى مكاته ولاجهل بصاعته وكن يسى مشعل فى اليل مدالهم </w:t>
            </w:r>
          </w:ins>
          <w:r w:rsidR="00EE6742" w:rsidRPr="00EE6742">
            <w:rPr>
              <w:rFonts w:ascii="Courier New" w:hAnsi="Courier New" w:cs="Courier New"/>
              <w:rtl/>
            </w:rPr>
            <w:t xml:space="preserve">والعالم </w:t>
          </w:r>
          <w:del w:id="15610" w:author="Transkribus" w:date="2019-12-11T14:30:00Z">
            <w:r w:rsidRPr="009B6BCA">
              <w:rPr>
                <w:rFonts w:ascii="Courier New" w:hAnsi="Courier New" w:cs="Courier New"/>
                <w:rtl/>
              </w:rPr>
              <w:delText xml:space="preserve">مع هذا محبوب اينما كان وكيفما كان لا يجد الا من يميل اليه ويؤثر قربه ويانس به ويرتاح بمداناته </w:delText>
            </w:r>
          </w:del>
          <w:ins w:id="15611" w:author="Transkribus" w:date="2019-12-11T14:30:00Z">
            <w:r w:rsidR="00EE6742" w:rsidRPr="00EE6742">
              <w:rPr>
                <w:rFonts w:ascii="Courier New" w:hAnsi="Courier New" w:cs="Courier New"/>
                <w:rtl/>
              </w:rPr>
              <w:t>معر هذ اسحيوب</w:t>
            </w:r>
          </w:ins>
        </w:dir>
      </w:dir>
    </w:p>
    <w:p w14:paraId="2181B69F" w14:textId="77777777" w:rsidR="00EE6742" w:rsidRPr="00EE6742" w:rsidRDefault="00EE6742" w:rsidP="00EE6742">
      <w:pPr>
        <w:pStyle w:val="NurText"/>
        <w:bidi/>
        <w:rPr>
          <w:ins w:id="15612" w:author="Transkribus" w:date="2019-12-11T14:30:00Z"/>
          <w:rFonts w:ascii="Courier New" w:hAnsi="Courier New" w:cs="Courier New"/>
        </w:rPr>
      </w:pPr>
      <w:ins w:id="15613" w:author="Transkribus" w:date="2019-12-11T14:30:00Z">
        <w:r w:rsidRPr="00EE6742">
          <w:rPr>
            <w:rFonts w:ascii="Courier New" w:hAnsi="Courier New" w:cs="Courier New"/>
            <w:rtl/>
          </w:rPr>
          <w:t>ابقا كمان وليفما كمان الامجد الامن جميل البه ووثرقربة وبانس به ويرقام عمد الالله</w:t>
        </w:r>
      </w:ins>
    </w:p>
    <w:p w14:paraId="0847C3BD" w14:textId="47E15E4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واعلم ان العلوم </w:t>
      </w:r>
      <w:del w:id="15614" w:author="Transkribus" w:date="2019-12-11T14:30:00Z">
        <w:r w:rsidR="009B6BCA" w:rsidRPr="009B6BCA">
          <w:rPr>
            <w:rFonts w:ascii="Courier New" w:hAnsi="Courier New" w:cs="Courier New"/>
            <w:rtl/>
          </w:rPr>
          <w:delText>تغ</w:delText>
        </w:r>
      </w:del>
      <w:ins w:id="15615" w:author="Transkribus" w:date="2019-12-11T14:30:00Z">
        <w:r w:rsidRPr="00EE6742">
          <w:rPr>
            <w:rFonts w:ascii="Courier New" w:hAnsi="Courier New" w:cs="Courier New"/>
            <w:rtl/>
          </w:rPr>
          <w:t>فف</w:t>
        </w:r>
      </w:ins>
      <w:r w:rsidRPr="00EE6742">
        <w:rPr>
          <w:rFonts w:ascii="Courier New" w:hAnsi="Courier New" w:cs="Courier New"/>
          <w:rtl/>
        </w:rPr>
        <w:t xml:space="preserve">ور ثم </w:t>
      </w:r>
      <w:del w:id="15616" w:author="Transkribus" w:date="2019-12-11T14:30:00Z">
        <w:r w:rsidR="009B6BCA" w:rsidRPr="009B6BCA">
          <w:rPr>
            <w:rFonts w:ascii="Courier New" w:hAnsi="Courier New" w:cs="Courier New"/>
            <w:rtl/>
          </w:rPr>
          <w:delText>تفور</w:delText>
        </w:r>
      </w:del>
      <w:ins w:id="15617" w:author="Transkribus" w:date="2019-12-11T14:30:00Z">
        <w:r w:rsidRPr="00EE6742">
          <w:rPr>
            <w:rFonts w:ascii="Courier New" w:hAnsi="Courier New" w:cs="Courier New"/>
            <w:rtl/>
          </w:rPr>
          <w:t>تقور يقور</w:t>
        </w:r>
      </w:ins>
      <w:r w:rsidRPr="00EE6742">
        <w:rPr>
          <w:rFonts w:ascii="Courier New" w:hAnsi="Courier New" w:cs="Courier New"/>
          <w:rtl/>
        </w:rPr>
        <w:t xml:space="preserve"> فى </w:t>
      </w:r>
      <w:del w:id="15618" w:author="Transkribus" w:date="2019-12-11T14:30:00Z">
        <w:r w:rsidR="009B6BCA" w:rsidRPr="009B6BCA">
          <w:rPr>
            <w:rFonts w:ascii="Courier New" w:hAnsi="Courier New" w:cs="Courier New"/>
            <w:rtl/>
          </w:rPr>
          <w:delText>زمان بمنزلة</w:delText>
        </w:r>
      </w:del>
      <w:ins w:id="15619" w:author="Transkribus" w:date="2019-12-11T14:30:00Z">
        <w:r w:rsidRPr="00EE6742">
          <w:rPr>
            <w:rFonts w:ascii="Courier New" w:hAnsi="Courier New" w:cs="Courier New"/>
            <w:rtl/>
          </w:rPr>
          <w:t>رمان وفقورفى زيان عنزلة</w:t>
        </w:r>
      </w:ins>
      <w:r w:rsidRPr="00EE6742">
        <w:rPr>
          <w:rFonts w:ascii="Courier New" w:hAnsi="Courier New" w:cs="Courier New"/>
          <w:rtl/>
        </w:rPr>
        <w:t xml:space="preserve"> النبات </w:t>
      </w:r>
      <w:del w:id="15620" w:author="Transkribus" w:date="2019-12-11T14:30:00Z">
        <w:r w:rsidR="009B6BCA" w:rsidRPr="009B6BCA">
          <w:rPr>
            <w:rFonts w:ascii="Courier New" w:hAnsi="Courier New" w:cs="Courier New"/>
            <w:rtl/>
          </w:rPr>
          <w:delText>او عيون المياه وتنتقل من قوم الى قوم ومن صقع الى صقع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621" w:author="Transkribus" w:date="2019-12-11T14:30:00Z">
        <w:r w:rsidRPr="00EE6742">
          <w:rPr>
            <w:rFonts w:ascii="Courier New" w:hAnsi="Courier New" w:cs="Courier New"/>
            <w:rtl/>
          </w:rPr>
          <w:t>أو عيون المساء ويفتق</w:t>
        </w:r>
      </w:ins>
    </w:p>
    <w:p w14:paraId="442CDDB3" w14:textId="1B7658AA" w:rsidR="00EE6742" w:rsidRPr="00EE6742" w:rsidRDefault="009B6BCA" w:rsidP="00EE6742">
      <w:pPr>
        <w:pStyle w:val="NurText"/>
        <w:bidi/>
        <w:rPr>
          <w:ins w:id="15622" w:author="Transkribus" w:date="2019-12-11T14:30:00Z"/>
          <w:rFonts w:ascii="Courier New" w:hAnsi="Courier New" w:cs="Courier New"/>
        </w:rPr>
      </w:pPr>
      <w:dir w:val="rtl">
        <w:dir w:val="rtl">
          <w:ins w:id="15623" w:author="Transkribus" w:date="2019-12-11T14:30:00Z">
            <w:r w:rsidR="00EE6742" w:rsidRPr="00EE6742">
              <w:rPr>
                <w:rFonts w:ascii="Courier New" w:hAnsi="Courier New" w:cs="Courier New"/>
                <w:rtl/>
              </w:rPr>
              <w:t xml:space="preserve">من قوم الى قوم </w:t>
            </w:r>
          </w:ins>
          <w:r w:rsidR="00EE6742" w:rsidRPr="00EE6742">
            <w:rPr>
              <w:rFonts w:ascii="Courier New" w:hAnsi="Courier New" w:cs="Courier New"/>
              <w:rtl/>
            </w:rPr>
            <w:t xml:space="preserve">ومن </w:t>
          </w:r>
          <w:del w:id="15624" w:author="Transkribus" w:date="2019-12-11T14:30:00Z">
            <w:r w:rsidRPr="009B6BCA">
              <w:rPr>
                <w:rFonts w:ascii="Courier New" w:hAnsi="Courier New" w:cs="Courier New"/>
                <w:rtl/>
              </w:rPr>
              <w:delText>كلامه ايضا نقلته من خطه</w:delText>
            </w:r>
          </w:del>
          <w:ins w:id="15625" w:author="Transkribus" w:date="2019-12-11T14:30:00Z">
            <w:r w:rsidR="00EE6742" w:rsidRPr="00EE6742">
              <w:rPr>
                <w:rFonts w:ascii="Courier New" w:hAnsi="Courier New" w:cs="Courier New"/>
                <w:rtl/>
              </w:rPr>
              <w:t>صعع الى صيع أو منأاكالامه أبص افةلته من جطه</w:t>
            </w:r>
          </w:ins>
          <w:r w:rsidR="00EE6742" w:rsidRPr="00EE6742">
            <w:rPr>
              <w:rFonts w:ascii="Courier New" w:hAnsi="Courier New" w:cs="Courier New"/>
              <w:rtl/>
            </w:rPr>
            <w:t xml:space="preserve"> قال </w:t>
          </w:r>
          <w:del w:id="15626" w:author="Transkribus" w:date="2019-12-11T14:30:00Z">
            <w:r w:rsidRPr="009B6BCA">
              <w:rPr>
                <w:rFonts w:ascii="Courier New" w:hAnsi="Courier New" w:cs="Courier New"/>
                <w:rtl/>
              </w:rPr>
              <w:delText>اجعل كلامك</w:delText>
            </w:r>
          </w:del>
          <w:ins w:id="15627" w:author="Transkribus" w:date="2019-12-11T14:30:00Z">
            <w:r w:rsidR="00EE6742" w:rsidRPr="00EE6742">
              <w:rPr>
                <w:rFonts w:ascii="Courier New" w:hAnsi="Courier New" w:cs="Courier New"/>
                <w:rtl/>
              </w:rPr>
              <w:t>أجمعل كالامك</w:t>
            </w:r>
          </w:ins>
        </w:dir>
      </w:dir>
    </w:p>
    <w:p w14:paraId="0841E86C" w14:textId="4921ABBF" w:rsidR="00EE6742" w:rsidRPr="00EE6742" w:rsidRDefault="00EE6742" w:rsidP="00EE6742">
      <w:pPr>
        <w:pStyle w:val="NurText"/>
        <w:bidi/>
        <w:rPr>
          <w:ins w:id="15628" w:author="Transkribus" w:date="2019-12-11T14:30:00Z"/>
          <w:rFonts w:ascii="Courier New" w:hAnsi="Courier New" w:cs="Courier New"/>
        </w:rPr>
      </w:pPr>
      <w:r w:rsidRPr="00EE6742">
        <w:rPr>
          <w:rFonts w:ascii="Courier New" w:hAnsi="Courier New" w:cs="Courier New"/>
          <w:rtl/>
        </w:rPr>
        <w:t xml:space="preserve"> فى الغالب بصفات </w:t>
      </w:r>
      <w:del w:id="15629" w:author="Transkribus" w:date="2019-12-11T14:30:00Z">
        <w:r w:rsidR="009B6BCA" w:rsidRPr="009B6BCA">
          <w:rPr>
            <w:rFonts w:ascii="Courier New" w:hAnsi="Courier New" w:cs="Courier New"/>
            <w:rtl/>
          </w:rPr>
          <w:delText>ان يكون وجيزا فصيحا فى</w:delText>
        </w:r>
      </w:del>
      <w:ins w:id="15630" w:author="Transkribus" w:date="2019-12-11T14:30:00Z">
        <w:r w:rsidRPr="00EE6742">
          <w:rPr>
            <w:rFonts w:ascii="Courier New" w:hAnsi="Courier New" w:cs="Courier New"/>
            <w:rtl/>
          </w:rPr>
          <w:t>ابن بكون وجيز افصحافى</w:t>
        </w:r>
      </w:ins>
      <w:r w:rsidRPr="00EE6742">
        <w:rPr>
          <w:rFonts w:ascii="Courier New" w:hAnsi="Courier New" w:cs="Courier New"/>
          <w:rtl/>
        </w:rPr>
        <w:t xml:space="preserve"> معنى مهم </w:t>
      </w:r>
      <w:del w:id="15631" w:author="Transkribus" w:date="2019-12-11T14:30:00Z">
        <w:r w:rsidR="009B6BCA" w:rsidRPr="009B6BCA">
          <w:rPr>
            <w:rFonts w:ascii="Courier New" w:hAnsi="Courier New" w:cs="Courier New"/>
            <w:rtl/>
          </w:rPr>
          <w:delText>او مستحسن</w:delText>
        </w:r>
      </w:del>
      <w:ins w:id="15632" w:author="Transkribus" w:date="2019-12-11T14:30:00Z">
        <w:r w:rsidRPr="00EE6742">
          <w:rPr>
            <w:rFonts w:ascii="Courier New" w:hAnsi="Courier New" w:cs="Courier New"/>
            <w:rtl/>
          </w:rPr>
          <w:t>أو سسحسن</w:t>
        </w:r>
      </w:ins>
      <w:r w:rsidRPr="00EE6742">
        <w:rPr>
          <w:rFonts w:ascii="Courier New" w:hAnsi="Courier New" w:cs="Courier New"/>
          <w:rtl/>
        </w:rPr>
        <w:t xml:space="preserve"> فيه </w:t>
      </w:r>
      <w:del w:id="15633" w:author="Transkribus" w:date="2019-12-11T14:30:00Z">
        <w:r w:rsidR="009B6BCA" w:rsidRPr="009B6BCA">
          <w:rPr>
            <w:rFonts w:ascii="Courier New" w:hAnsi="Courier New" w:cs="Courier New"/>
            <w:rtl/>
          </w:rPr>
          <w:delText>الغاز تام وايهام</w:delText>
        </w:r>
      </w:del>
      <w:ins w:id="15634" w:author="Transkribus" w:date="2019-12-11T14:30:00Z">
        <w:r w:rsidRPr="00EE6742">
          <w:rPr>
            <w:rFonts w:ascii="Courier New" w:hAnsi="Courier New" w:cs="Courier New"/>
            <w:rtl/>
          </w:rPr>
          <w:t>الغازقا وابهام</w:t>
        </w:r>
      </w:ins>
      <w:r w:rsidRPr="00EE6742">
        <w:rPr>
          <w:rFonts w:ascii="Courier New" w:hAnsi="Courier New" w:cs="Courier New"/>
          <w:rtl/>
        </w:rPr>
        <w:t xml:space="preserve"> كثير</w:t>
      </w:r>
      <w:del w:id="15635" w:author="Transkribus" w:date="2019-12-11T14:30:00Z">
        <w:r w:rsidR="009B6BCA" w:rsidRPr="009B6BCA">
          <w:rPr>
            <w:rFonts w:ascii="Courier New" w:hAnsi="Courier New" w:cs="Courier New"/>
            <w:rtl/>
          </w:rPr>
          <w:delText xml:space="preserve"> او</w:delText>
        </w:r>
      </w:del>
    </w:p>
    <w:p w14:paraId="2BC68D23" w14:textId="77777777" w:rsidR="009B6BCA" w:rsidRPr="009B6BCA" w:rsidRDefault="00EE6742" w:rsidP="009B6BCA">
      <w:pPr>
        <w:pStyle w:val="NurText"/>
        <w:bidi/>
        <w:rPr>
          <w:del w:id="15636" w:author="Transkribus" w:date="2019-12-11T14:30:00Z"/>
          <w:rFonts w:ascii="Courier New" w:hAnsi="Courier New" w:cs="Courier New"/>
        </w:rPr>
      </w:pPr>
      <w:ins w:id="15637" w:author="Transkribus" w:date="2019-12-11T14:30:00Z">
        <w:r w:rsidRPr="00EE6742">
          <w:rPr>
            <w:rFonts w:ascii="Courier New" w:hAnsi="Courier New" w:cs="Courier New"/>
            <w:rtl/>
          </w:rPr>
          <w:t>أو</w:t>
        </w:r>
      </w:ins>
      <w:r w:rsidRPr="00EE6742">
        <w:rPr>
          <w:rFonts w:ascii="Courier New" w:hAnsi="Courier New" w:cs="Courier New"/>
          <w:rtl/>
        </w:rPr>
        <w:t xml:space="preserve"> قليل</w:t>
      </w:r>
      <w:del w:id="1563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FAB26CD" w14:textId="77777777" w:rsidR="009B6BCA" w:rsidRPr="009B6BCA" w:rsidRDefault="009B6BCA" w:rsidP="009B6BCA">
      <w:pPr>
        <w:pStyle w:val="NurText"/>
        <w:bidi/>
        <w:rPr>
          <w:del w:id="15639" w:author="Transkribus" w:date="2019-12-11T14:30:00Z"/>
          <w:rFonts w:ascii="Courier New" w:hAnsi="Courier New" w:cs="Courier New"/>
        </w:rPr>
      </w:pPr>
      <w:dir w:val="rtl">
        <w:dir w:val="rtl">
          <w:del w:id="15640" w:author="Transkribus" w:date="2019-12-11T14:30:00Z">
            <w:r w:rsidRPr="009B6BCA">
              <w:rPr>
                <w:rFonts w:ascii="Courier New" w:hAnsi="Courier New" w:cs="Courier New"/>
                <w:rtl/>
              </w:rPr>
              <w:delText>ولا تجعله</w:delText>
            </w:r>
          </w:del>
          <w:ins w:id="15641" w:author="Transkribus" w:date="2019-12-11T14:30:00Z">
            <w:r w:rsidR="00EE6742" w:rsidRPr="00EE6742">
              <w:rPr>
                <w:rFonts w:ascii="Courier New" w:hAnsi="Courier New" w:cs="Courier New"/>
                <w:rtl/>
              </w:rPr>
              <w:t xml:space="preserve"> ولامجمله</w:t>
            </w:r>
          </w:ins>
          <w:r w:rsidR="00EE6742" w:rsidRPr="00EE6742">
            <w:rPr>
              <w:rFonts w:ascii="Courier New" w:hAnsi="Courier New" w:cs="Courier New"/>
              <w:rtl/>
            </w:rPr>
            <w:t xml:space="preserve"> مهملا </w:t>
          </w:r>
          <w:del w:id="15642" w:author="Transkribus" w:date="2019-12-11T14:30:00Z">
            <w:r w:rsidRPr="009B6BCA">
              <w:rPr>
                <w:rFonts w:ascii="Courier New" w:hAnsi="Courier New" w:cs="Courier New"/>
                <w:rtl/>
              </w:rPr>
              <w:delText>ككلام الجمهور بل ارفعه عنه ولا تباعده</w:delText>
            </w:r>
          </w:del>
          <w:ins w:id="15643" w:author="Transkribus" w:date="2019-12-11T14:30:00Z">
            <w:r w:rsidR="00EE6742" w:rsidRPr="00EE6742">
              <w:rPr>
                <w:rFonts w:ascii="Courier New" w:hAnsi="Courier New" w:cs="Courier New"/>
                <w:rtl/>
              </w:rPr>
              <w:t>ككالام الجصوريل رفعة عنهم ولانباعدة</w:t>
            </w:r>
          </w:ins>
          <w:r w:rsidR="00EE6742" w:rsidRPr="00EE6742">
            <w:rPr>
              <w:rFonts w:ascii="Courier New" w:hAnsi="Courier New" w:cs="Courier New"/>
              <w:rtl/>
            </w:rPr>
            <w:t xml:space="preserve"> عليهم </w:t>
          </w:r>
          <w:del w:id="15644" w:author="Transkribus" w:date="2019-12-11T14:30:00Z">
            <w:r w:rsidRPr="009B6BCA">
              <w:rPr>
                <w:rFonts w:ascii="Courier New" w:hAnsi="Courier New" w:cs="Courier New"/>
                <w:rtl/>
              </w:rPr>
              <w:delText>جدا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7E1E7F" w14:textId="00953671" w:rsidR="00EE6742" w:rsidRPr="00EE6742" w:rsidRDefault="009B6BCA" w:rsidP="00EE6742">
      <w:pPr>
        <w:pStyle w:val="NurText"/>
        <w:bidi/>
        <w:rPr>
          <w:ins w:id="15645" w:author="Transkribus" w:date="2019-12-11T14:30:00Z"/>
          <w:rFonts w:ascii="Courier New" w:hAnsi="Courier New" w:cs="Courier New"/>
        </w:rPr>
      </w:pPr>
      <w:dir w:val="rtl">
        <w:dir w:val="rtl">
          <w:ins w:id="15646" w:author="Transkribus" w:date="2019-12-11T14:30:00Z">
            <w:r w:rsidR="00EE6742" w:rsidRPr="00EE6742">
              <w:rPr>
                <w:rFonts w:ascii="Courier New" w:hAnsi="Courier New" w:cs="Courier New"/>
                <w:rtl/>
              </w:rPr>
              <w:t xml:space="preserve">جسذا </w:t>
            </w:r>
          </w:ins>
          <w:r w:rsidR="00EE6742" w:rsidRPr="00EE6742">
            <w:rPr>
              <w:rFonts w:ascii="Courier New" w:hAnsi="Courier New" w:cs="Courier New"/>
              <w:rtl/>
            </w:rPr>
            <w:t xml:space="preserve">وقال </w:t>
          </w:r>
          <w:del w:id="15647" w:author="Transkribus" w:date="2019-12-11T14:30:00Z">
            <w:r w:rsidRPr="009B6BCA">
              <w:rPr>
                <w:rFonts w:ascii="Courier New" w:hAnsi="Courier New" w:cs="Courier New"/>
                <w:rtl/>
              </w:rPr>
              <w:delText xml:space="preserve">اياك </w:delText>
            </w:r>
          </w:del>
          <w:ins w:id="15648" w:author="Transkribus" w:date="2019-12-11T14:30:00Z">
            <w:r w:rsidR="00EE6742" w:rsidRPr="00EE6742">
              <w:rPr>
                <w:rFonts w:ascii="Courier New" w:hAnsi="Courier New" w:cs="Courier New"/>
                <w:rtl/>
              </w:rPr>
              <w:t>اثال</w:t>
            </w:r>
          </w:ins>
        </w:dir>
      </w:dir>
    </w:p>
    <w:p w14:paraId="7864CEDE" w14:textId="5A372EBE" w:rsidR="00EE6742" w:rsidRPr="00EE6742" w:rsidRDefault="00EE6742" w:rsidP="00EE6742">
      <w:pPr>
        <w:pStyle w:val="NurText"/>
        <w:bidi/>
        <w:rPr>
          <w:ins w:id="15649" w:author="Transkribus" w:date="2019-12-11T14:30:00Z"/>
          <w:rFonts w:ascii="Courier New" w:hAnsi="Courier New" w:cs="Courier New"/>
        </w:rPr>
      </w:pPr>
      <w:r w:rsidRPr="00EE6742">
        <w:rPr>
          <w:rFonts w:ascii="Courier New" w:hAnsi="Courier New" w:cs="Courier New"/>
          <w:rtl/>
        </w:rPr>
        <w:t xml:space="preserve">والهذر </w:t>
      </w:r>
      <w:del w:id="15650" w:author="Transkribus" w:date="2019-12-11T14:30:00Z">
        <w:r w:rsidR="009B6BCA" w:rsidRPr="009B6BCA">
          <w:rPr>
            <w:rFonts w:ascii="Courier New" w:hAnsi="Courier New" w:cs="Courier New"/>
            <w:rtl/>
          </w:rPr>
          <w:delText>والكلام فيما لا يعنى واياك</w:delText>
        </w:r>
      </w:del>
      <w:ins w:id="15651" w:author="Transkribus" w:date="2019-12-11T14:30:00Z">
        <w:r w:rsidRPr="00EE6742">
          <w:rPr>
            <w:rFonts w:ascii="Courier New" w:hAnsi="Courier New" w:cs="Courier New"/>
            <w:rtl/>
          </w:rPr>
          <w:t>والكالام عيمالاشعنى وابال</w:t>
        </w:r>
      </w:ins>
      <w:r w:rsidRPr="00EE6742">
        <w:rPr>
          <w:rFonts w:ascii="Courier New" w:hAnsi="Courier New" w:cs="Courier New"/>
          <w:rtl/>
        </w:rPr>
        <w:t xml:space="preserve"> والسكوت فى م</w:t>
      </w:r>
      <w:del w:id="15652" w:author="Transkribus" w:date="2019-12-11T14:30:00Z">
        <w:r w:rsidR="009B6BCA" w:rsidRPr="009B6BCA">
          <w:rPr>
            <w:rFonts w:ascii="Courier New" w:hAnsi="Courier New" w:cs="Courier New"/>
            <w:rtl/>
          </w:rPr>
          <w:delText>ح</w:delText>
        </w:r>
      </w:del>
      <w:ins w:id="15653" w:author="Transkribus" w:date="2019-12-11T14:30:00Z">
        <w:r w:rsidRPr="00EE6742">
          <w:rPr>
            <w:rFonts w:ascii="Courier New" w:hAnsi="Courier New" w:cs="Courier New"/>
            <w:rtl/>
          </w:rPr>
          <w:t>ج</w:t>
        </w:r>
      </w:ins>
      <w:r w:rsidRPr="00EE6742">
        <w:rPr>
          <w:rFonts w:ascii="Courier New" w:hAnsi="Courier New" w:cs="Courier New"/>
          <w:rtl/>
        </w:rPr>
        <w:t>ل الحاجة ورجو</w:t>
      </w:r>
      <w:del w:id="15654" w:author="Transkribus" w:date="2019-12-11T14:30:00Z">
        <w:r w:rsidR="009B6BCA" w:rsidRPr="009B6BCA">
          <w:rPr>
            <w:rFonts w:ascii="Courier New" w:hAnsi="Courier New" w:cs="Courier New"/>
            <w:rtl/>
          </w:rPr>
          <w:delText>ع</w:delText>
        </w:r>
      </w:del>
      <w:ins w:id="15655" w:author="Transkribus" w:date="2019-12-11T14:30:00Z">
        <w:r w:rsidRPr="00EE6742">
          <w:rPr>
            <w:rFonts w:ascii="Courier New" w:hAnsi="Courier New" w:cs="Courier New"/>
            <w:rtl/>
          </w:rPr>
          <w:t>م</w:t>
        </w:r>
      </w:ins>
      <w:r w:rsidRPr="00EE6742">
        <w:rPr>
          <w:rFonts w:ascii="Courier New" w:hAnsi="Courier New" w:cs="Courier New"/>
          <w:rtl/>
        </w:rPr>
        <w:t xml:space="preserve"> النوبة </w:t>
      </w:r>
      <w:del w:id="15656" w:author="Transkribus" w:date="2019-12-11T14:30:00Z">
        <w:r w:rsidR="009B6BCA" w:rsidRPr="009B6BCA">
          <w:rPr>
            <w:rFonts w:ascii="Courier New" w:hAnsi="Courier New" w:cs="Courier New"/>
            <w:rtl/>
          </w:rPr>
          <w:delText>اليك اما لاستخراج</w:delText>
        </w:r>
      </w:del>
      <w:ins w:id="15657" w:author="Transkribus" w:date="2019-12-11T14:30:00Z">
        <w:r w:rsidRPr="00EE6742">
          <w:rPr>
            <w:rFonts w:ascii="Courier New" w:hAnsi="Courier New" w:cs="Courier New"/>
            <w:rtl/>
          </w:rPr>
          <w:t>البسلكاما</w:t>
        </w:r>
      </w:ins>
    </w:p>
    <w:p w14:paraId="4E610798" w14:textId="58D1A8FF" w:rsidR="00EE6742" w:rsidRPr="00EE6742" w:rsidRDefault="00EE6742" w:rsidP="00EE6742">
      <w:pPr>
        <w:pStyle w:val="NurText"/>
        <w:bidi/>
        <w:rPr>
          <w:rFonts w:ascii="Courier New" w:hAnsi="Courier New" w:cs="Courier New"/>
        </w:rPr>
      </w:pPr>
      <w:ins w:id="15658" w:author="Transkribus" w:date="2019-12-11T14:30:00Z">
        <w:r w:rsidRPr="00EE6742">
          <w:rPr>
            <w:rFonts w:ascii="Courier New" w:hAnsi="Courier New" w:cs="Courier New"/>
            <w:rtl/>
          </w:rPr>
          <w:t>اسفقراح</w:t>
        </w:r>
      </w:ins>
      <w:r w:rsidRPr="00EE6742">
        <w:rPr>
          <w:rFonts w:ascii="Courier New" w:hAnsi="Courier New" w:cs="Courier New"/>
          <w:rtl/>
        </w:rPr>
        <w:t xml:space="preserve"> حق </w:t>
      </w:r>
      <w:del w:id="15659" w:author="Transkribus" w:date="2019-12-11T14:30:00Z">
        <w:r w:rsidR="009B6BCA" w:rsidRPr="009B6BCA">
          <w:rPr>
            <w:rFonts w:ascii="Courier New" w:hAnsi="Courier New" w:cs="Courier New"/>
            <w:rtl/>
          </w:rPr>
          <w:delText>او اجتلاب</w:delText>
        </w:r>
      </w:del>
      <w:ins w:id="15660" w:author="Transkribus" w:date="2019-12-11T14:30:00Z">
        <w:r w:rsidRPr="00EE6742">
          <w:rPr>
            <w:rFonts w:ascii="Courier New" w:hAnsi="Courier New" w:cs="Courier New"/>
            <w:rtl/>
          </w:rPr>
          <w:t>أو احتلاب</w:t>
        </w:r>
      </w:ins>
      <w:r w:rsidRPr="00EE6742">
        <w:rPr>
          <w:rFonts w:ascii="Courier New" w:hAnsi="Courier New" w:cs="Courier New"/>
          <w:rtl/>
        </w:rPr>
        <w:t xml:space="preserve"> مودة </w:t>
      </w:r>
      <w:del w:id="15661" w:author="Transkribus" w:date="2019-12-11T14:30:00Z">
        <w:r w:rsidR="009B6BCA" w:rsidRPr="009B6BCA">
          <w:rPr>
            <w:rFonts w:ascii="Courier New" w:hAnsi="Courier New" w:cs="Courier New"/>
            <w:rtl/>
          </w:rPr>
          <w:delText>او</w:delText>
        </w:r>
      </w:del>
      <w:ins w:id="15662" w:author="Transkribus" w:date="2019-12-11T14:30:00Z">
        <w:r w:rsidRPr="00EE6742">
          <w:rPr>
            <w:rFonts w:ascii="Courier New" w:hAnsi="Courier New" w:cs="Courier New"/>
            <w:rtl/>
          </w:rPr>
          <w:t>أو</w:t>
        </w:r>
      </w:ins>
      <w:r w:rsidRPr="00EE6742">
        <w:rPr>
          <w:rFonts w:ascii="Courier New" w:hAnsi="Courier New" w:cs="Courier New"/>
          <w:rtl/>
        </w:rPr>
        <w:t xml:space="preserve"> تنبيه على </w:t>
      </w:r>
      <w:del w:id="15663" w:author="Transkribus" w:date="2019-12-11T14:30:00Z">
        <w:r w:rsidR="009B6BCA" w:rsidRPr="009B6BCA">
          <w:rPr>
            <w:rFonts w:ascii="Courier New" w:hAnsi="Courier New" w:cs="Courier New"/>
            <w:rtl/>
          </w:rPr>
          <w:delText>فضيلة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664" w:author="Transkribus" w:date="2019-12-11T14:30:00Z">
        <w:r w:rsidRPr="00EE6742">
          <w:rPr>
            <w:rFonts w:ascii="Courier New" w:hAnsi="Courier New" w:cs="Courier New"/>
            <w:rtl/>
          </w:rPr>
          <w:t>فضلة وابال والفحلمم كمالامك وكترة الكام</w:t>
        </w:r>
      </w:ins>
    </w:p>
    <w:p w14:paraId="7E4D2849" w14:textId="77777777" w:rsidR="009B6BCA" w:rsidRPr="009B6BCA" w:rsidRDefault="009B6BCA" w:rsidP="009B6BCA">
      <w:pPr>
        <w:pStyle w:val="NurText"/>
        <w:bidi/>
        <w:rPr>
          <w:del w:id="15665" w:author="Transkribus" w:date="2019-12-11T14:30:00Z"/>
          <w:rFonts w:ascii="Courier New" w:hAnsi="Courier New" w:cs="Courier New"/>
        </w:rPr>
      </w:pPr>
      <w:dir w:val="rtl">
        <w:dir w:val="rtl">
          <w:del w:id="15666" w:author="Transkribus" w:date="2019-12-11T14:30:00Z">
            <w:r w:rsidRPr="009B6BCA">
              <w:rPr>
                <w:rFonts w:ascii="Courier New" w:hAnsi="Courier New" w:cs="Courier New"/>
                <w:rtl/>
              </w:rPr>
              <w:delText>واياك والضحك مع كلامك وكثرة الكلام وتبتير 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6D3040" w14:textId="6976F15A" w:rsidR="00EE6742" w:rsidRPr="00EE6742" w:rsidRDefault="009B6BCA" w:rsidP="00EE6742">
      <w:pPr>
        <w:pStyle w:val="NurText"/>
        <w:bidi/>
        <w:rPr>
          <w:ins w:id="15667" w:author="Transkribus" w:date="2019-12-11T14:30:00Z"/>
          <w:rFonts w:ascii="Courier New" w:hAnsi="Courier New" w:cs="Courier New"/>
        </w:rPr>
      </w:pPr>
      <w:dir w:val="rtl">
        <w:dir w:val="rtl">
          <w:ins w:id="15668" w:author="Transkribus" w:date="2019-12-11T14:30:00Z">
            <w:r w:rsidR="00EE6742" w:rsidRPr="00EE6742">
              <w:rPr>
                <w:rFonts w:ascii="Courier New" w:hAnsi="Courier New" w:cs="Courier New"/>
                <w:rtl/>
              </w:rPr>
              <w:t xml:space="preserve">وعتير الكالام </w:t>
            </w:r>
          </w:ins>
          <w:r w:rsidR="00EE6742" w:rsidRPr="00EE6742">
            <w:rPr>
              <w:rFonts w:ascii="Courier New" w:hAnsi="Courier New" w:cs="Courier New"/>
              <w:rtl/>
            </w:rPr>
            <w:t xml:space="preserve">بل اجعل </w:t>
          </w:r>
          <w:del w:id="15669" w:author="Transkribus" w:date="2019-12-11T14:30:00Z">
            <w:r w:rsidRPr="009B6BCA">
              <w:rPr>
                <w:rFonts w:ascii="Courier New" w:hAnsi="Courier New" w:cs="Courier New"/>
                <w:rtl/>
              </w:rPr>
              <w:delText>كلامك سردا</w:delText>
            </w:r>
          </w:del>
          <w:ins w:id="15670" w:author="Transkribus" w:date="2019-12-11T14:30:00Z">
            <w:r w:rsidR="00EE6742" w:rsidRPr="00EE6742">
              <w:rPr>
                <w:rFonts w:ascii="Courier New" w:hAnsi="Courier New" w:cs="Courier New"/>
                <w:rtl/>
              </w:rPr>
              <w:t>كمالاملك مرذا</w:t>
            </w:r>
          </w:ins>
          <w:r w:rsidR="00EE6742" w:rsidRPr="00EE6742">
            <w:rPr>
              <w:rFonts w:ascii="Courier New" w:hAnsi="Courier New" w:cs="Courier New"/>
              <w:rtl/>
            </w:rPr>
            <w:t xml:space="preserve"> بسكون </w:t>
          </w:r>
          <w:del w:id="15671" w:author="Transkribus" w:date="2019-12-11T14:30:00Z">
            <w:r w:rsidRPr="009B6BCA">
              <w:rPr>
                <w:rFonts w:ascii="Courier New" w:hAnsi="Courier New" w:cs="Courier New"/>
                <w:rtl/>
              </w:rPr>
              <w:delText>بحيث يستشعر</w:delText>
            </w:r>
          </w:del>
          <w:ins w:id="15672" w:author="Transkribus" w:date="2019-12-11T14:30:00Z">
            <w:r w:rsidR="00EE6742" w:rsidRPr="00EE6742">
              <w:rPr>
                <w:rFonts w:ascii="Courier New" w:hAnsi="Courier New" w:cs="Courier New"/>
                <w:rtl/>
              </w:rPr>
              <w:t>خحيب بستشعر</w:t>
            </w:r>
          </w:ins>
          <w:r w:rsidR="00EE6742" w:rsidRPr="00EE6742">
            <w:rPr>
              <w:rFonts w:ascii="Courier New" w:hAnsi="Courier New" w:cs="Courier New"/>
              <w:rtl/>
            </w:rPr>
            <w:t xml:space="preserve"> منك ان </w:t>
          </w:r>
          <w:del w:id="15673" w:author="Transkribus" w:date="2019-12-11T14:30:00Z">
            <w:r w:rsidRPr="009B6BCA">
              <w:rPr>
                <w:rFonts w:ascii="Courier New" w:hAnsi="Courier New" w:cs="Courier New"/>
                <w:rtl/>
              </w:rPr>
              <w:delText xml:space="preserve">وراءه اكثر منه وانه </w:delText>
            </w:r>
          </w:del>
          <w:ins w:id="15674" w:author="Transkribus" w:date="2019-12-11T14:30:00Z">
            <w:r w:rsidR="00EE6742" w:rsidRPr="00EE6742">
              <w:rPr>
                <w:rFonts w:ascii="Courier New" w:hAnsi="Courier New" w:cs="Courier New"/>
                <w:rtl/>
              </w:rPr>
              <w:t>وزراقة أكتر منهوانة</w:t>
            </w:r>
          </w:ins>
        </w:dir>
      </w:dir>
    </w:p>
    <w:p w14:paraId="4AEEE31F" w14:textId="77777777" w:rsidR="009B6BCA" w:rsidRPr="009B6BCA" w:rsidRDefault="00EE6742" w:rsidP="009B6BCA">
      <w:pPr>
        <w:pStyle w:val="NurText"/>
        <w:bidi/>
        <w:rPr>
          <w:del w:id="15675" w:author="Transkribus" w:date="2019-12-11T14:30:00Z"/>
          <w:rFonts w:ascii="Courier New" w:hAnsi="Courier New" w:cs="Courier New"/>
        </w:rPr>
      </w:pPr>
      <w:r w:rsidRPr="00EE6742">
        <w:rPr>
          <w:rFonts w:ascii="Courier New" w:hAnsi="Courier New" w:cs="Courier New"/>
          <w:rtl/>
        </w:rPr>
        <w:t xml:space="preserve">عن </w:t>
      </w:r>
      <w:del w:id="15676" w:author="Transkribus" w:date="2019-12-11T14:30:00Z">
        <w:r w:rsidR="009B6BCA" w:rsidRPr="009B6BCA">
          <w:rPr>
            <w:rFonts w:ascii="Courier New" w:hAnsi="Courier New" w:cs="Courier New"/>
            <w:rtl/>
          </w:rPr>
          <w:delText>خميرة سابقة</w:delText>
        </w:r>
      </w:del>
      <w:ins w:id="15677" w:author="Transkribus" w:date="2019-12-11T14:30:00Z">
        <w:r w:rsidRPr="00EE6742">
          <w:rPr>
            <w:rFonts w:ascii="Courier New" w:hAnsi="Courier New" w:cs="Courier New"/>
            <w:rtl/>
          </w:rPr>
          <w:t>جميرم صايقة</w:t>
        </w:r>
      </w:ins>
      <w:r w:rsidRPr="00EE6742">
        <w:rPr>
          <w:rFonts w:ascii="Courier New" w:hAnsi="Courier New" w:cs="Courier New"/>
          <w:rtl/>
        </w:rPr>
        <w:t xml:space="preserve"> ونظر </w:t>
      </w:r>
      <w:del w:id="15678" w:author="Transkribus" w:date="2019-12-11T14:30:00Z">
        <w:r w:rsidR="009B6BCA" w:rsidRPr="009B6BCA">
          <w:rPr>
            <w:rFonts w:ascii="Courier New" w:hAnsi="Courier New" w:cs="Courier New"/>
            <w:rtl/>
          </w:rPr>
          <w:delText>متقدم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95BE089" w14:textId="77777777" w:rsidR="009B6BCA" w:rsidRPr="009B6BCA" w:rsidRDefault="009B6BCA" w:rsidP="009B6BCA">
      <w:pPr>
        <w:pStyle w:val="NurText"/>
        <w:bidi/>
        <w:rPr>
          <w:del w:id="15679" w:author="Transkribus" w:date="2019-12-11T14:30:00Z"/>
          <w:rFonts w:ascii="Courier New" w:hAnsi="Courier New" w:cs="Courier New"/>
        </w:rPr>
      </w:pPr>
      <w:dir w:val="rtl">
        <w:dir w:val="rtl">
          <w:ins w:id="15680" w:author="Transkribus" w:date="2019-12-11T14:30:00Z">
            <w:r w:rsidR="00EE6742" w:rsidRPr="00EE6742">
              <w:rPr>
                <w:rFonts w:ascii="Courier New" w:hAnsi="Courier New" w:cs="Courier New"/>
                <w:rtl/>
              </w:rPr>
              <w:t xml:space="preserve">متفذم </w:t>
            </w:r>
          </w:ins>
          <w:r w:rsidR="00EE6742" w:rsidRPr="00EE6742">
            <w:rPr>
              <w:rFonts w:ascii="Courier New" w:hAnsi="Courier New" w:cs="Courier New"/>
              <w:rtl/>
            </w:rPr>
            <w:t xml:space="preserve">وقال </w:t>
          </w:r>
          <w:del w:id="15681" w:author="Transkribus" w:date="2019-12-11T14:30:00Z">
            <w:r w:rsidRPr="009B6BCA">
              <w:rPr>
                <w:rFonts w:ascii="Courier New" w:hAnsi="Courier New" w:cs="Courier New"/>
                <w:rtl/>
              </w:rPr>
              <w:delText>اياك والغلظة</w:delText>
            </w:r>
          </w:del>
          <w:ins w:id="15682" w:author="Transkribus" w:date="2019-12-11T14:30:00Z">
            <w:r w:rsidR="00EE6742" w:rsidRPr="00EE6742">
              <w:rPr>
                <w:rFonts w:ascii="Courier New" w:hAnsi="Courier New" w:cs="Courier New"/>
                <w:rtl/>
              </w:rPr>
              <w:t>امال والغلطة</w:t>
            </w:r>
          </w:ins>
          <w:r w:rsidR="00EE6742" w:rsidRPr="00EE6742">
            <w:rPr>
              <w:rFonts w:ascii="Courier New" w:hAnsi="Courier New" w:cs="Courier New"/>
              <w:rtl/>
            </w:rPr>
            <w:t xml:space="preserve"> فى </w:t>
          </w:r>
          <w:del w:id="15683" w:author="Transkribus" w:date="2019-12-11T14:30:00Z">
            <w:r w:rsidRPr="009B6BCA">
              <w:rPr>
                <w:rFonts w:ascii="Courier New" w:hAnsi="Courier New" w:cs="Courier New"/>
                <w:rtl/>
              </w:rPr>
              <w:delText>الخطاب والجفاء</w:delText>
            </w:r>
          </w:del>
          <w:ins w:id="15684" w:author="Transkribus" w:date="2019-12-11T14:30:00Z">
            <w:r w:rsidR="00EE6742" w:rsidRPr="00EE6742">
              <w:rPr>
                <w:rFonts w:ascii="Courier New" w:hAnsi="Courier New" w:cs="Courier New"/>
                <w:rtl/>
              </w:rPr>
              <w:t>الخطار والحقاء</w:t>
            </w:r>
          </w:ins>
          <w:r w:rsidR="00EE6742" w:rsidRPr="00EE6742">
            <w:rPr>
              <w:rFonts w:ascii="Courier New" w:hAnsi="Courier New" w:cs="Courier New"/>
              <w:rtl/>
            </w:rPr>
            <w:t xml:space="preserve"> فى المنا</w:t>
          </w:r>
          <w:del w:id="15685" w:author="Transkribus" w:date="2019-12-11T14:30:00Z">
            <w:r w:rsidRPr="009B6BCA">
              <w:rPr>
                <w:rFonts w:ascii="Courier New" w:hAnsi="Courier New" w:cs="Courier New"/>
                <w:rtl/>
              </w:rPr>
              <w:delText>ظ</w:delText>
            </w:r>
          </w:del>
          <w:ins w:id="15686"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رة </w:t>
          </w:r>
          <w:del w:id="156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E105E1" w14:textId="65CBEAC2" w:rsidR="00EE6742" w:rsidRPr="00EE6742" w:rsidRDefault="009B6BCA" w:rsidP="00EE6742">
      <w:pPr>
        <w:pStyle w:val="NurText"/>
        <w:bidi/>
        <w:rPr>
          <w:ins w:id="15688" w:author="Transkribus" w:date="2019-12-11T14:30:00Z"/>
          <w:rFonts w:ascii="Courier New" w:hAnsi="Courier New" w:cs="Courier New"/>
        </w:rPr>
      </w:pPr>
      <w:dir w:val="rtl">
        <w:dir w:val="rtl">
          <w:r w:rsidR="00EE6742" w:rsidRPr="00EE6742">
            <w:rPr>
              <w:rFonts w:ascii="Courier New" w:hAnsi="Courier New" w:cs="Courier New"/>
              <w:rtl/>
            </w:rPr>
            <w:t>فان ذلك</w:t>
          </w:r>
          <w:del w:id="15689" w:author="Transkribus" w:date="2019-12-11T14:30:00Z">
            <w:r w:rsidRPr="009B6BCA">
              <w:rPr>
                <w:rFonts w:ascii="Courier New" w:hAnsi="Courier New" w:cs="Courier New"/>
                <w:rtl/>
              </w:rPr>
              <w:delText xml:space="preserve"> يذهب ببهجة الكلام ويسقط فائدته ويعدم حلاوته ويجلب الضغائن ويمحق المودات </w:delText>
            </w:r>
          </w:del>
        </w:dir>
      </w:dir>
    </w:p>
    <w:p w14:paraId="21AB61AE" w14:textId="77777777" w:rsidR="00EE6742" w:rsidRPr="00EE6742" w:rsidRDefault="00EE6742" w:rsidP="00EE6742">
      <w:pPr>
        <w:pStyle w:val="NurText"/>
        <w:bidi/>
        <w:rPr>
          <w:ins w:id="15690" w:author="Transkribus" w:date="2019-12-11T14:30:00Z"/>
          <w:rFonts w:ascii="Courier New" w:hAnsi="Courier New" w:cs="Courier New"/>
        </w:rPr>
      </w:pPr>
      <w:ins w:id="15691" w:author="Transkribus" w:date="2019-12-11T14:30:00Z">
        <w:r w:rsidRPr="00EE6742">
          <w:rPr>
            <w:rFonts w:ascii="Courier New" w:hAnsi="Courier New" w:cs="Courier New"/>
            <w:rtl/>
          </w:rPr>
          <w:t xml:space="preserve"> ابدهب ببهجعة الكالام وسقط فائدقه وبعدم حلاومة ويحلب الصفاتن وسحق الموزات</w:t>
        </w:r>
      </w:ins>
    </w:p>
    <w:p w14:paraId="46CF1AFD" w14:textId="2BB6C8D5" w:rsidR="00EE6742" w:rsidRPr="00EE6742" w:rsidRDefault="00EE6742" w:rsidP="00EE6742">
      <w:pPr>
        <w:pStyle w:val="NurText"/>
        <w:bidi/>
        <w:rPr>
          <w:ins w:id="15692" w:author="Transkribus" w:date="2019-12-11T14:30:00Z"/>
          <w:rFonts w:ascii="Courier New" w:hAnsi="Courier New" w:cs="Courier New"/>
        </w:rPr>
      </w:pPr>
      <w:r w:rsidRPr="00EE6742">
        <w:rPr>
          <w:rFonts w:ascii="Courier New" w:hAnsi="Courier New" w:cs="Courier New"/>
          <w:rtl/>
        </w:rPr>
        <w:t xml:space="preserve">ويصير </w:t>
      </w:r>
      <w:del w:id="15693" w:author="Transkribus" w:date="2019-12-11T14:30:00Z">
        <w:r w:rsidR="009B6BCA" w:rsidRPr="009B6BCA">
          <w:rPr>
            <w:rFonts w:ascii="Courier New" w:hAnsi="Courier New" w:cs="Courier New"/>
            <w:rtl/>
          </w:rPr>
          <w:delText xml:space="preserve">القائل مستثقلا سكوته واشهى </w:delText>
        </w:r>
      </w:del>
      <w:ins w:id="15694" w:author="Transkribus" w:date="2019-12-11T14:30:00Z">
        <w:r w:rsidRPr="00EE6742">
          <w:rPr>
            <w:rFonts w:ascii="Courier New" w:hAnsi="Courier New" w:cs="Courier New"/>
            <w:rtl/>
          </w:rPr>
          <w:t xml:space="preserve">القاقل مستتفلاسكونه اشمسى </w:t>
        </w:r>
      </w:ins>
      <w:r w:rsidRPr="00EE6742">
        <w:rPr>
          <w:rFonts w:ascii="Courier New" w:hAnsi="Courier New" w:cs="Courier New"/>
          <w:rtl/>
        </w:rPr>
        <w:t xml:space="preserve">الى السامع من </w:t>
      </w:r>
      <w:del w:id="15695" w:author="Transkribus" w:date="2019-12-11T14:30:00Z">
        <w:r w:rsidR="009B6BCA" w:rsidRPr="009B6BCA">
          <w:rPr>
            <w:rFonts w:ascii="Courier New" w:hAnsi="Courier New" w:cs="Courier New"/>
            <w:rtl/>
          </w:rPr>
          <w:delText>كلامه ويثير</w:delText>
        </w:r>
      </w:del>
      <w:ins w:id="15696" w:author="Transkribus" w:date="2019-12-11T14:30:00Z">
        <w:r w:rsidRPr="00EE6742">
          <w:rPr>
            <w:rFonts w:ascii="Courier New" w:hAnsi="Courier New" w:cs="Courier New"/>
            <w:rtl/>
          </w:rPr>
          <w:t>كالامه ويير</w:t>
        </w:r>
      </w:ins>
      <w:r w:rsidRPr="00EE6742">
        <w:rPr>
          <w:rFonts w:ascii="Courier New" w:hAnsi="Courier New" w:cs="Courier New"/>
          <w:rtl/>
        </w:rPr>
        <w:t xml:space="preserve"> النفوس على </w:t>
      </w:r>
      <w:del w:id="15697" w:author="Transkribus" w:date="2019-12-11T14:30:00Z">
        <w:r w:rsidR="009B6BCA" w:rsidRPr="009B6BCA">
          <w:rPr>
            <w:rFonts w:ascii="Courier New" w:hAnsi="Courier New" w:cs="Courier New"/>
            <w:rtl/>
          </w:rPr>
          <w:delText>معاندته ويبسط</w:delText>
        </w:r>
      </w:del>
      <w:ins w:id="15698" w:author="Transkribus" w:date="2019-12-11T14:30:00Z">
        <w:r w:rsidRPr="00EE6742">
          <w:rPr>
            <w:rFonts w:ascii="Courier New" w:hAnsi="Courier New" w:cs="Courier New"/>
            <w:rtl/>
          </w:rPr>
          <w:t>معاندثة</w:t>
        </w:r>
      </w:ins>
    </w:p>
    <w:p w14:paraId="124B4064" w14:textId="7D8EDA64" w:rsidR="00EE6742" w:rsidRPr="00EE6742" w:rsidRDefault="00EE6742" w:rsidP="00EE6742">
      <w:pPr>
        <w:pStyle w:val="NurText"/>
        <w:bidi/>
        <w:rPr>
          <w:rFonts w:ascii="Courier New" w:hAnsi="Courier New" w:cs="Courier New"/>
        </w:rPr>
      </w:pPr>
      <w:ins w:id="15699" w:author="Transkribus" w:date="2019-12-11T14:30:00Z">
        <w:r w:rsidRPr="00EE6742">
          <w:rPr>
            <w:rFonts w:ascii="Courier New" w:hAnsi="Courier New" w:cs="Courier New"/>
            <w:rtl/>
          </w:rPr>
          <w:t xml:space="preserve"> ويسط</w:t>
        </w:r>
      </w:ins>
      <w:r w:rsidRPr="00EE6742">
        <w:rPr>
          <w:rFonts w:ascii="Courier New" w:hAnsi="Courier New" w:cs="Courier New"/>
          <w:rtl/>
        </w:rPr>
        <w:t xml:space="preserve"> الالسن </w:t>
      </w:r>
      <w:del w:id="15700" w:author="Transkribus" w:date="2019-12-11T14:30:00Z">
        <w:r w:rsidR="009B6BCA" w:rsidRPr="009B6BCA">
          <w:rPr>
            <w:rFonts w:ascii="Courier New" w:hAnsi="Courier New" w:cs="Courier New"/>
            <w:rtl/>
          </w:rPr>
          <w:delText>ب</w:delText>
        </w:r>
      </w:del>
      <w:r w:rsidRPr="00EE6742">
        <w:rPr>
          <w:rFonts w:ascii="Courier New" w:hAnsi="Courier New" w:cs="Courier New"/>
          <w:rtl/>
        </w:rPr>
        <w:t>م</w:t>
      </w:r>
      <w:del w:id="15701" w:author="Transkribus" w:date="2019-12-11T14:30:00Z">
        <w:r w:rsidR="009B6BCA" w:rsidRPr="009B6BCA">
          <w:rPr>
            <w:rFonts w:ascii="Courier New" w:hAnsi="Courier New" w:cs="Courier New"/>
            <w:rtl/>
          </w:rPr>
          <w:delText>خ</w:delText>
        </w:r>
      </w:del>
      <w:ins w:id="15702" w:author="Transkribus" w:date="2019-12-11T14:30:00Z">
        <w:r w:rsidRPr="00EE6742">
          <w:rPr>
            <w:rFonts w:ascii="Courier New" w:hAnsi="Courier New" w:cs="Courier New"/>
            <w:rtl/>
          </w:rPr>
          <w:t>ن</w:t>
        </w:r>
      </w:ins>
      <w:r w:rsidRPr="00EE6742">
        <w:rPr>
          <w:rFonts w:ascii="Courier New" w:hAnsi="Courier New" w:cs="Courier New"/>
          <w:rtl/>
        </w:rPr>
        <w:t>اش</w:t>
      </w:r>
      <w:del w:id="15703" w:author="Transkribus" w:date="2019-12-11T14:30:00Z">
        <w:r w:rsidR="009B6BCA" w:rsidRPr="009B6BCA">
          <w:rPr>
            <w:rFonts w:ascii="Courier New" w:hAnsi="Courier New" w:cs="Courier New"/>
            <w:rtl/>
          </w:rPr>
          <w:delText>ن</w:delText>
        </w:r>
      </w:del>
      <w:ins w:id="15704" w:author="Transkribus" w:date="2019-12-11T14:30:00Z">
        <w:r w:rsidRPr="00EE6742">
          <w:rPr>
            <w:rFonts w:ascii="Courier New" w:hAnsi="Courier New" w:cs="Courier New"/>
            <w:rtl/>
          </w:rPr>
          <w:t>ف</w:t>
        </w:r>
      </w:ins>
      <w:r w:rsidRPr="00EE6742">
        <w:rPr>
          <w:rFonts w:ascii="Courier New" w:hAnsi="Courier New" w:cs="Courier New"/>
          <w:rtl/>
        </w:rPr>
        <w:t xml:space="preserve">ته واذهاب </w:t>
      </w:r>
      <w:del w:id="15705" w:author="Transkribus" w:date="2019-12-11T14:30:00Z">
        <w:r w:rsidR="009B6BCA" w:rsidRPr="009B6BCA">
          <w:rPr>
            <w:rFonts w:ascii="Courier New" w:hAnsi="Courier New" w:cs="Courier New"/>
            <w:rtl/>
          </w:rPr>
          <w:delText>حرمته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706" w:author="Transkribus" w:date="2019-12-11T14:30:00Z">
        <w:r w:rsidRPr="00EE6742">
          <w:rPr>
            <w:rFonts w:ascii="Courier New" w:hAnsi="Courier New" w:cs="Courier New"/>
            <w:rtl/>
          </w:rPr>
          <w:t>جرمثه وقال الاترفي بحيت تستتفل ولاتتنلزل سحيب</w:t>
        </w:r>
      </w:ins>
    </w:p>
    <w:p w14:paraId="6C5D2922" w14:textId="77777777" w:rsidR="009B6BCA" w:rsidRPr="009B6BCA" w:rsidRDefault="009B6BCA" w:rsidP="009B6BCA">
      <w:pPr>
        <w:pStyle w:val="NurText"/>
        <w:bidi/>
        <w:rPr>
          <w:del w:id="15707" w:author="Transkribus" w:date="2019-12-11T14:30:00Z"/>
          <w:rFonts w:ascii="Courier New" w:hAnsi="Courier New" w:cs="Courier New"/>
        </w:rPr>
      </w:pPr>
      <w:dir w:val="rtl">
        <w:dir w:val="rtl">
          <w:del w:id="15708" w:author="Transkribus" w:date="2019-12-11T14:30:00Z">
            <w:r w:rsidRPr="009B6BCA">
              <w:rPr>
                <w:rFonts w:ascii="Courier New" w:hAnsi="Courier New" w:cs="Courier New"/>
                <w:rtl/>
              </w:rPr>
              <w:delText>وقال لا تترفع بحيث تستثقل ولا تتنازل بحيث تستخس وتستحقر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BF2060E" w14:textId="7F762B40" w:rsidR="00EE6742" w:rsidRPr="00EE6742" w:rsidRDefault="009B6BCA" w:rsidP="00EE6742">
      <w:pPr>
        <w:pStyle w:val="NurText"/>
        <w:bidi/>
        <w:rPr>
          <w:rFonts w:ascii="Courier New" w:hAnsi="Courier New" w:cs="Courier New"/>
        </w:rPr>
      </w:pPr>
      <w:dir w:val="rtl">
        <w:dir w:val="rtl">
          <w:ins w:id="15709" w:author="Transkribus" w:date="2019-12-11T14:30:00Z">
            <w:r w:rsidR="00EE6742" w:rsidRPr="00EE6742">
              <w:rPr>
                <w:rFonts w:ascii="Courier New" w:hAnsi="Courier New" w:cs="Courier New"/>
                <w:rtl/>
              </w:rPr>
              <w:t xml:space="preserve">اسخس ولسيحقر </w:t>
            </w:r>
          </w:ins>
          <w:r w:rsidR="00EE6742" w:rsidRPr="00EE6742">
            <w:rPr>
              <w:rFonts w:ascii="Courier New" w:hAnsi="Courier New" w:cs="Courier New"/>
              <w:rtl/>
            </w:rPr>
            <w:t xml:space="preserve">وقال اجعل </w:t>
          </w:r>
          <w:del w:id="15710" w:author="Transkribus" w:date="2019-12-11T14:30:00Z">
            <w:r w:rsidRPr="009B6BCA">
              <w:rPr>
                <w:rFonts w:ascii="Courier New" w:hAnsi="Courier New" w:cs="Courier New"/>
                <w:rtl/>
              </w:rPr>
              <w:delText>كلامك كله جدلا واجب</w:delText>
            </w:r>
          </w:del>
          <w:ins w:id="15711" w:author="Transkribus" w:date="2019-12-11T14:30:00Z">
            <w:r w:rsidR="00EE6742" w:rsidRPr="00EE6742">
              <w:rPr>
                <w:rFonts w:ascii="Courier New" w:hAnsi="Courier New" w:cs="Courier New"/>
                <w:rtl/>
              </w:rPr>
              <w:t>كالامل كماه جبعلاواحب</w:t>
            </w:r>
          </w:ins>
          <w:r w:rsidR="00EE6742" w:rsidRPr="00EE6742">
            <w:rPr>
              <w:rFonts w:ascii="Courier New" w:hAnsi="Courier New" w:cs="Courier New"/>
              <w:rtl/>
            </w:rPr>
            <w:t xml:space="preserve"> من </w:t>
          </w:r>
          <w:del w:id="15712" w:author="Transkribus" w:date="2019-12-11T14:30:00Z">
            <w:r w:rsidRPr="009B6BCA">
              <w:rPr>
                <w:rFonts w:ascii="Courier New" w:hAnsi="Courier New" w:cs="Courier New"/>
                <w:rtl/>
              </w:rPr>
              <w:delText>حيث</w:delText>
            </w:r>
          </w:del>
          <w:ins w:id="15713" w:author="Transkribus" w:date="2019-12-11T14:30:00Z">
            <w:r w:rsidR="00EE6742" w:rsidRPr="00EE6742">
              <w:rPr>
                <w:rFonts w:ascii="Courier New" w:hAnsi="Courier New" w:cs="Courier New"/>
                <w:rtl/>
              </w:rPr>
              <w:t>خبت</w:t>
            </w:r>
          </w:ins>
          <w:r w:rsidR="00EE6742" w:rsidRPr="00EE6742">
            <w:rPr>
              <w:rFonts w:ascii="Courier New" w:hAnsi="Courier New" w:cs="Courier New"/>
              <w:rtl/>
            </w:rPr>
            <w:t xml:space="preserve"> تعقل </w:t>
          </w:r>
          <w:del w:id="15714" w:author="Transkribus" w:date="2019-12-11T14:30:00Z">
            <w:r w:rsidRPr="009B6BCA">
              <w:rPr>
                <w:rFonts w:ascii="Courier New" w:hAnsi="Courier New" w:cs="Courier New"/>
                <w:rtl/>
              </w:rPr>
              <w:delText>لا من حيث تعتاد وتالف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15" w:author="Transkribus" w:date="2019-12-11T14:30:00Z">
            <w:r w:rsidR="00EE6742" w:rsidRPr="00EE6742">
              <w:rPr>
                <w:rFonts w:ascii="Courier New" w:hAnsi="Courier New" w:cs="Courier New"/>
                <w:rtl/>
              </w:rPr>
              <w:t>الامن خبت تعثاد</w:t>
            </w:r>
          </w:ins>
        </w:dir>
      </w:dir>
    </w:p>
    <w:p w14:paraId="3EDF3D19" w14:textId="5EE56F09" w:rsidR="00EE6742" w:rsidRPr="00EE6742" w:rsidRDefault="009B6BCA" w:rsidP="00EE6742">
      <w:pPr>
        <w:pStyle w:val="NurText"/>
        <w:bidi/>
        <w:rPr>
          <w:ins w:id="15716" w:author="Transkribus" w:date="2019-12-11T14:30:00Z"/>
          <w:rFonts w:ascii="Courier New" w:hAnsi="Courier New" w:cs="Courier New"/>
        </w:rPr>
      </w:pPr>
      <w:dir w:val="rtl">
        <w:dir w:val="rtl">
          <w:ins w:id="15717" w:author="Transkribus" w:date="2019-12-11T14:30:00Z">
            <w:r w:rsidR="00EE6742" w:rsidRPr="00EE6742">
              <w:rPr>
                <w:rFonts w:ascii="Courier New" w:hAnsi="Courier New" w:cs="Courier New"/>
                <w:rtl/>
              </w:rPr>
              <w:t xml:space="preserve">وثالف </w:t>
            </w:r>
          </w:ins>
          <w:r w:rsidR="00EE6742" w:rsidRPr="00EE6742">
            <w:rPr>
              <w:rFonts w:ascii="Courier New" w:hAnsi="Courier New" w:cs="Courier New"/>
              <w:rtl/>
            </w:rPr>
            <w:t>وقال ا</w:t>
          </w:r>
          <w:del w:id="15718" w:author="Transkribus" w:date="2019-12-11T14:30:00Z">
            <w:r w:rsidRPr="009B6BCA">
              <w:rPr>
                <w:rFonts w:ascii="Courier New" w:hAnsi="Courier New" w:cs="Courier New"/>
                <w:rtl/>
              </w:rPr>
              <w:delText>ن</w:delText>
            </w:r>
          </w:del>
          <w:ins w:id="15719" w:author="Transkribus" w:date="2019-12-11T14:30:00Z">
            <w:r w:rsidR="00EE6742" w:rsidRPr="00EE6742">
              <w:rPr>
                <w:rFonts w:ascii="Courier New" w:hAnsi="Courier New" w:cs="Courier New"/>
                <w:rtl/>
              </w:rPr>
              <w:t>ل</w:t>
            </w:r>
          </w:ins>
          <w:r w:rsidR="00EE6742" w:rsidRPr="00EE6742">
            <w:rPr>
              <w:rFonts w:ascii="Courier New" w:hAnsi="Courier New" w:cs="Courier New"/>
              <w:rtl/>
            </w:rPr>
            <w:t>ت</w:t>
          </w:r>
          <w:del w:id="15720" w:author="Transkribus" w:date="2019-12-11T14:30:00Z">
            <w:r w:rsidRPr="009B6BCA">
              <w:rPr>
                <w:rFonts w:ascii="Courier New" w:hAnsi="Courier New" w:cs="Courier New"/>
                <w:rtl/>
              </w:rPr>
              <w:delText>ز</w:delText>
            </w:r>
          </w:del>
          <w:ins w:id="15721"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ح عن عادات الصبا </w:t>
          </w:r>
          <w:del w:id="15722" w:author="Transkribus" w:date="2019-12-11T14:30:00Z">
            <w:r w:rsidRPr="009B6BCA">
              <w:rPr>
                <w:rFonts w:ascii="Courier New" w:hAnsi="Courier New" w:cs="Courier New"/>
                <w:rtl/>
              </w:rPr>
              <w:delText>وتجرد عن مالوفات الطبيعة</w:delText>
            </w:r>
          </w:del>
          <w:ins w:id="15723" w:author="Transkribus" w:date="2019-12-11T14:30:00Z">
            <w:r w:rsidR="00EE6742" w:rsidRPr="00EE6742">
              <w:rPr>
                <w:rFonts w:ascii="Courier New" w:hAnsi="Courier New" w:cs="Courier New"/>
                <w:rtl/>
              </w:rPr>
              <w:t>ونجردعن مالونات الطببعة</w:t>
            </w:r>
          </w:ins>
          <w:r w:rsidR="00EE6742" w:rsidRPr="00EE6742">
            <w:rPr>
              <w:rFonts w:ascii="Courier New" w:hAnsi="Courier New" w:cs="Courier New"/>
              <w:rtl/>
            </w:rPr>
            <w:t xml:space="preserve"> واجعل </w:t>
          </w:r>
          <w:del w:id="15724" w:author="Transkribus" w:date="2019-12-11T14:30:00Z">
            <w:r w:rsidRPr="009B6BCA">
              <w:rPr>
                <w:rFonts w:ascii="Courier New" w:hAnsi="Courier New" w:cs="Courier New"/>
                <w:rtl/>
              </w:rPr>
              <w:delText>كلامك لاهوتيا</w:delText>
            </w:r>
          </w:del>
          <w:ins w:id="15725" w:author="Transkribus" w:date="2019-12-11T14:30:00Z">
            <w:r w:rsidR="00EE6742" w:rsidRPr="00EE6742">
              <w:rPr>
                <w:rFonts w:ascii="Courier New" w:hAnsi="Courier New" w:cs="Courier New"/>
                <w:rtl/>
              </w:rPr>
              <w:t>كمالامل الاهوثيا</w:t>
            </w:r>
          </w:ins>
        </w:dir>
      </w:dir>
    </w:p>
    <w:p w14:paraId="1537C539" w14:textId="41E8461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w:t>
      </w:r>
      <w:del w:id="15726" w:author="Transkribus" w:date="2019-12-11T14:30:00Z">
        <w:r w:rsidR="009B6BCA" w:rsidRPr="009B6BCA">
          <w:rPr>
            <w:rFonts w:ascii="Courier New" w:hAnsi="Courier New" w:cs="Courier New"/>
            <w:rtl/>
          </w:rPr>
          <w:delText>الغالب لا ينفك من خبر او قران او</w:delText>
        </w:r>
      </w:del>
      <w:ins w:id="15727" w:author="Transkribus" w:date="2019-12-11T14:30:00Z">
        <w:r w:rsidRPr="00EE6742">
          <w:rPr>
            <w:rFonts w:ascii="Courier New" w:hAnsi="Courier New" w:cs="Courier New"/>
            <w:rtl/>
          </w:rPr>
          <w:t>النالب لاتفلمن جبراوقران أو</w:t>
        </w:r>
      </w:ins>
      <w:r w:rsidRPr="00EE6742">
        <w:rPr>
          <w:rFonts w:ascii="Courier New" w:hAnsi="Courier New" w:cs="Courier New"/>
          <w:rtl/>
        </w:rPr>
        <w:t xml:space="preserve"> قول </w:t>
      </w:r>
      <w:del w:id="15728" w:author="Transkribus" w:date="2019-12-11T14:30:00Z">
        <w:r w:rsidR="009B6BCA" w:rsidRPr="009B6BCA">
          <w:rPr>
            <w:rFonts w:ascii="Courier New" w:hAnsi="Courier New" w:cs="Courier New"/>
            <w:rtl/>
          </w:rPr>
          <w:delText>حكيم او بيت نادر او مثل سائر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729" w:author="Transkribus" w:date="2019-12-11T14:30:00Z">
        <w:r w:rsidRPr="00EE6742">
          <w:rPr>
            <w:rFonts w:ascii="Courier New" w:hAnsi="Courier New" w:cs="Courier New"/>
            <w:rtl/>
          </w:rPr>
          <w:t>حكم أو يت ثادق أو مثتل صائر وقال حتب الونيقة</w:t>
        </w:r>
      </w:ins>
    </w:p>
    <w:p w14:paraId="1795C6B8" w14:textId="24149E23" w:rsidR="00EE6742" w:rsidRPr="00EE6742" w:rsidRDefault="009B6BCA" w:rsidP="00EE6742">
      <w:pPr>
        <w:pStyle w:val="NurText"/>
        <w:bidi/>
        <w:rPr>
          <w:rFonts w:ascii="Courier New" w:hAnsi="Courier New" w:cs="Courier New"/>
        </w:rPr>
      </w:pPr>
      <w:dir w:val="rtl">
        <w:dir w:val="rtl">
          <w:del w:id="15730" w:author="Transkribus" w:date="2019-12-11T14:30:00Z">
            <w:r w:rsidRPr="009B6BCA">
              <w:rPr>
                <w:rFonts w:ascii="Courier New" w:hAnsi="Courier New" w:cs="Courier New"/>
                <w:rtl/>
              </w:rPr>
              <w:delText>وقال تجنب الوقيعة</w:delText>
            </w:r>
          </w:del>
          <w:r w:rsidR="00EE6742" w:rsidRPr="00EE6742">
            <w:rPr>
              <w:rFonts w:ascii="Courier New" w:hAnsi="Courier New" w:cs="Courier New"/>
              <w:rtl/>
            </w:rPr>
            <w:t xml:space="preserve"> فى الناس </w:t>
          </w:r>
          <w:del w:id="15731" w:author="Transkribus" w:date="2019-12-11T14:30:00Z">
            <w:r w:rsidRPr="009B6BCA">
              <w:rPr>
                <w:rFonts w:ascii="Courier New" w:hAnsi="Courier New" w:cs="Courier New"/>
                <w:rtl/>
              </w:rPr>
              <w:delText>وثلب الملوك والغلظة</w:delText>
            </w:r>
          </w:del>
          <w:ins w:id="15732" w:author="Transkribus" w:date="2019-12-11T14:30:00Z">
            <w:r w:rsidR="00EE6742" w:rsidRPr="00EE6742">
              <w:rPr>
                <w:rFonts w:ascii="Courier New" w:hAnsi="Courier New" w:cs="Courier New"/>
                <w:rtl/>
              </w:rPr>
              <w:t>وقلب الملولك والغلطة</w:t>
            </w:r>
          </w:ins>
          <w:r w:rsidR="00EE6742" w:rsidRPr="00EE6742">
            <w:rPr>
              <w:rFonts w:ascii="Courier New" w:hAnsi="Courier New" w:cs="Courier New"/>
              <w:rtl/>
            </w:rPr>
            <w:t xml:space="preserve"> على المعاشر وكثرة </w:t>
          </w:r>
          <w:del w:id="15733" w:author="Transkribus" w:date="2019-12-11T14:30:00Z">
            <w:r w:rsidRPr="009B6BCA">
              <w:rPr>
                <w:rFonts w:ascii="Courier New" w:hAnsi="Courier New" w:cs="Courier New"/>
                <w:rtl/>
              </w:rPr>
              <w:delText>الغضب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34" w:author="Transkribus" w:date="2019-12-11T14:30:00Z">
            <w:r w:rsidR="00EE6742" w:rsidRPr="00EE6742">
              <w:rPr>
                <w:rFonts w:ascii="Courier New" w:hAnsi="Courier New" w:cs="Courier New"/>
                <w:rtl/>
              </w:rPr>
              <w:t>القضب ومجاور الحدفيه وقال استكتر</w:t>
            </w:r>
          </w:ins>
        </w:dir>
      </w:dir>
    </w:p>
    <w:p w14:paraId="4603756A" w14:textId="77777777" w:rsidR="009B6BCA" w:rsidRPr="009B6BCA" w:rsidRDefault="009B6BCA" w:rsidP="009B6BCA">
      <w:pPr>
        <w:pStyle w:val="NurText"/>
        <w:bidi/>
        <w:rPr>
          <w:del w:id="15735" w:author="Transkribus" w:date="2019-12-11T14:30:00Z"/>
          <w:rFonts w:ascii="Courier New" w:hAnsi="Courier New" w:cs="Courier New"/>
        </w:rPr>
      </w:pPr>
      <w:dir w:val="rtl">
        <w:dir w:val="rtl">
          <w:del w:id="15736" w:author="Transkribus" w:date="2019-12-11T14:30:00Z">
            <w:r w:rsidRPr="009B6BCA">
              <w:rPr>
                <w:rFonts w:ascii="Courier New" w:hAnsi="Courier New" w:cs="Courier New"/>
                <w:rtl/>
              </w:rPr>
              <w:delText>وتجاوز الحد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F53E5C" w14:textId="18E03146" w:rsidR="00EE6742" w:rsidRPr="00EE6742" w:rsidRDefault="009B6BCA" w:rsidP="00EE6742">
      <w:pPr>
        <w:pStyle w:val="NurText"/>
        <w:bidi/>
        <w:rPr>
          <w:rFonts w:ascii="Courier New" w:hAnsi="Courier New" w:cs="Courier New"/>
        </w:rPr>
      </w:pPr>
      <w:dir w:val="rtl">
        <w:dir w:val="rtl">
          <w:del w:id="15737" w:author="Transkribus" w:date="2019-12-11T14:30:00Z">
            <w:r w:rsidRPr="009B6BCA">
              <w:rPr>
                <w:rFonts w:ascii="Courier New" w:hAnsi="Courier New" w:cs="Courier New"/>
                <w:rtl/>
              </w:rPr>
              <w:delText xml:space="preserve">وقال استكثر </w:delText>
            </w:r>
          </w:del>
          <w:r w:rsidR="00EE6742" w:rsidRPr="00EE6742">
            <w:rPr>
              <w:rFonts w:ascii="Courier New" w:hAnsi="Courier New" w:cs="Courier New"/>
              <w:rtl/>
            </w:rPr>
            <w:t>من حف</w:t>
          </w:r>
          <w:del w:id="15738" w:author="Transkribus" w:date="2019-12-11T14:30:00Z">
            <w:r w:rsidRPr="009B6BCA">
              <w:rPr>
                <w:rFonts w:ascii="Courier New" w:hAnsi="Courier New" w:cs="Courier New"/>
                <w:rtl/>
              </w:rPr>
              <w:delText>ظ</w:delText>
            </w:r>
          </w:del>
          <w:ins w:id="15739"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 الاشعار الام</w:t>
          </w:r>
          <w:del w:id="15740" w:author="Transkribus" w:date="2019-12-11T14:30:00Z">
            <w:r w:rsidRPr="009B6BCA">
              <w:rPr>
                <w:rFonts w:ascii="Courier New" w:hAnsi="Courier New" w:cs="Courier New"/>
                <w:rtl/>
              </w:rPr>
              <w:delText>ث</w:delText>
            </w:r>
          </w:del>
          <w:ins w:id="15741" w:author="Transkribus" w:date="2019-12-11T14:30:00Z">
            <w:r w:rsidR="00EE6742" w:rsidRPr="00EE6742">
              <w:rPr>
                <w:rFonts w:ascii="Courier New" w:hAnsi="Courier New" w:cs="Courier New"/>
                <w:rtl/>
              </w:rPr>
              <w:t>ت</w:t>
            </w:r>
          </w:ins>
          <w:r w:rsidR="00EE6742" w:rsidRPr="00EE6742">
            <w:rPr>
              <w:rFonts w:ascii="Courier New" w:hAnsi="Courier New" w:cs="Courier New"/>
              <w:rtl/>
            </w:rPr>
            <w:t>ال</w:t>
          </w:r>
          <w:del w:id="15742" w:author="Transkribus" w:date="2019-12-11T14:30:00Z">
            <w:r w:rsidRPr="009B6BCA">
              <w:rPr>
                <w:rFonts w:ascii="Courier New" w:hAnsi="Courier New" w:cs="Courier New"/>
                <w:rtl/>
              </w:rPr>
              <w:delText>ي</w:delText>
            </w:r>
          </w:del>
          <w:ins w:id="15743"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والنوادر الحك</w:t>
          </w:r>
          <w:del w:id="15744" w:author="Transkribus" w:date="2019-12-11T14:30:00Z">
            <w:r w:rsidRPr="009B6BCA">
              <w:rPr>
                <w:rFonts w:ascii="Courier New" w:hAnsi="Courier New" w:cs="Courier New"/>
                <w:rtl/>
              </w:rPr>
              <w:delText>مي</w:delText>
            </w:r>
          </w:del>
          <w:ins w:id="15745" w:author="Transkribus" w:date="2019-12-11T14:30:00Z">
            <w:r w:rsidR="00EE6742" w:rsidRPr="00EE6742">
              <w:rPr>
                <w:rFonts w:ascii="Courier New" w:hAnsi="Courier New" w:cs="Courier New"/>
                <w:rtl/>
              </w:rPr>
              <w:t>هب</w:t>
            </w:r>
          </w:ins>
          <w:r w:rsidR="00EE6742" w:rsidRPr="00EE6742">
            <w:rPr>
              <w:rFonts w:ascii="Courier New" w:hAnsi="Courier New" w:cs="Courier New"/>
              <w:rtl/>
            </w:rPr>
            <w:t xml:space="preserve">ة والمعانى </w:t>
          </w:r>
          <w:del w:id="15746" w:author="Transkribus" w:date="2019-12-11T14:30:00Z">
            <w:r w:rsidRPr="009B6BCA">
              <w:rPr>
                <w:rFonts w:ascii="Courier New" w:hAnsi="Courier New" w:cs="Courier New"/>
                <w:rtl/>
              </w:rPr>
              <w:delText>المستغربة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47" w:author="Transkribus" w:date="2019-12-11T14:30:00Z">
            <w:r w:rsidR="00EE6742" w:rsidRPr="00EE6742">
              <w:rPr>
                <w:rFonts w:ascii="Courier New" w:hAnsi="Courier New" w:cs="Courier New"/>
                <w:rtl/>
              </w:rPr>
              <w:t>المستعرية ١و من٢</w:t>
            </w:r>
            <w:r w:rsidR="00EE6742" w:rsidRPr="00EE6742">
              <w:rPr>
                <w:rFonts w:ascii="Courier New" w:hAnsi="Courier New" w:cs="Courier New"/>
                <w:rtl/>
              </w:rPr>
              <w:tab/>
              <w:t>دعاتهرحمة</w:t>
            </w:r>
          </w:ins>
        </w:dir>
      </w:dir>
    </w:p>
    <w:p w14:paraId="5D0D7246" w14:textId="77777777" w:rsidR="009B6BCA" w:rsidRPr="009B6BCA" w:rsidRDefault="009B6BCA" w:rsidP="009B6BCA">
      <w:pPr>
        <w:pStyle w:val="NurText"/>
        <w:bidi/>
        <w:rPr>
          <w:del w:id="15748" w:author="Transkribus" w:date="2019-12-11T14:30:00Z"/>
          <w:rFonts w:ascii="Courier New" w:hAnsi="Courier New" w:cs="Courier New"/>
        </w:rPr>
      </w:pPr>
      <w:dir w:val="rtl">
        <w:dir w:val="rtl">
          <w:del w:id="15749" w:author="Transkribus" w:date="2019-12-11T14:30:00Z">
            <w:r w:rsidRPr="009B6BCA">
              <w:rPr>
                <w:rFonts w:ascii="Courier New" w:hAnsi="Courier New" w:cs="Courier New"/>
                <w:rtl/>
              </w:rPr>
              <w:delText xml:space="preserve">ومن دعائه رحمه </w:delText>
            </w:r>
          </w:del>
          <w:r w:rsidR="00EE6742" w:rsidRPr="00EE6742">
            <w:rPr>
              <w:rFonts w:ascii="Courier New" w:hAnsi="Courier New" w:cs="Courier New"/>
              <w:rtl/>
            </w:rPr>
            <w:t xml:space="preserve">الله قال اللهم </w:t>
          </w:r>
          <w:del w:id="15750" w:author="Transkribus" w:date="2019-12-11T14:30:00Z">
            <w:r w:rsidRPr="009B6BCA">
              <w:rPr>
                <w:rFonts w:ascii="Courier New" w:hAnsi="Courier New" w:cs="Courier New"/>
                <w:rtl/>
              </w:rPr>
              <w:delText>اعذنا من</w:delText>
            </w:r>
          </w:del>
          <w:ins w:id="15751" w:author="Transkribus" w:date="2019-12-11T14:30:00Z">
            <w:r w:rsidR="00EE6742" w:rsidRPr="00EE6742">
              <w:rPr>
                <w:rFonts w:ascii="Courier New" w:hAnsi="Courier New" w:cs="Courier New"/>
                <w:rtl/>
              </w:rPr>
              <w:t>اعد ثامن</w:t>
            </w:r>
          </w:ins>
          <w:r w:rsidR="00EE6742" w:rsidRPr="00EE6742">
            <w:rPr>
              <w:rFonts w:ascii="Courier New" w:hAnsi="Courier New" w:cs="Courier New"/>
              <w:rtl/>
            </w:rPr>
            <w:t xml:space="preserve"> شموس </w:t>
          </w:r>
          <w:del w:id="15752" w:author="Transkribus" w:date="2019-12-11T14:30:00Z">
            <w:r w:rsidRPr="009B6BCA">
              <w:rPr>
                <w:rFonts w:ascii="Courier New" w:hAnsi="Courier New" w:cs="Courier New"/>
                <w:rtl/>
              </w:rPr>
              <w:delText>الطبيعة وجموح</w:delText>
            </w:r>
          </w:del>
          <w:ins w:id="15753" w:author="Transkribus" w:date="2019-12-11T14:30:00Z">
            <w:r w:rsidR="00EE6742" w:rsidRPr="00EE6742">
              <w:rPr>
                <w:rFonts w:ascii="Courier New" w:hAnsi="Courier New" w:cs="Courier New"/>
                <w:rtl/>
              </w:rPr>
              <w:t>الطببعة وحموج</w:t>
            </w:r>
          </w:ins>
          <w:r w:rsidR="00EE6742" w:rsidRPr="00EE6742">
            <w:rPr>
              <w:rFonts w:ascii="Courier New" w:hAnsi="Courier New" w:cs="Courier New"/>
              <w:rtl/>
            </w:rPr>
            <w:t xml:space="preserve"> النفس </w:t>
          </w:r>
          <w:del w:id="15754" w:author="Transkribus" w:date="2019-12-11T14:30:00Z">
            <w:r w:rsidRPr="009B6BCA">
              <w:rPr>
                <w:rFonts w:ascii="Courier New" w:hAnsi="Courier New" w:cs="Courier New"/>
                <w:rtl/>
              </w:rPr>
              <w:delText>الردية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662E22" w14:textId="768D0AB5" w:rsidR="00EE6742" w:rsidRPr="00EE6742" w:rsidRDefault="009B6BCA" w:rsidP="00EE6742">
      <w:pPr>
        <w:pStyle w:val="NurText"/>
        <w:bidi/>
        <w:rPr>
          <w:rFonts w:ascii="Courier New" w:hAnsi="Courier New" w:cs="Courier New"/>
        </w:rPr>
      </w:pPr>
      <w:dir w:val="rtl">
        <w:dir w:val="rtl">
          <w:del w:id="15755" w:author="Transkribus" w:date="2019-12-11T14:30:00Z">
            <w:r w:rsidRPr="009B6BCA">
              <w:rPr>
                <w:rFonts w:ascii="Courier New" w:hAnsi="Courier New" w:cs="Courier New"/>
                <w:rtl/>
              </w:rPr>
              <w:delText>واسلس لنا مقاد</w:delText>
            </w:r>
          </w:del>
          <w:ins w:id="15756" w:author="Transkribus" w:date="2019-12-11T14:30:00Z">
            <w:r w:rsidR="00EE6742" w:rsidRPr="00EE6742">
              <w:rPr>
                <w:rFonts w:ascii="Courier New" w:hAnsi="Courier New" w:cs="Courier New"/>
                <w:rtl/>
              </w:rPr>
              <w:t>الرديه وسلس لنامقاد</w:t>
            </w:r>
          </w:ins>
          <w:r w:rsidR="00EE6742" w:rsidRPr="00EE6742">
            <w:rPr>
              <w:rFonts w:ascii="Courier New" w:hAnsi="Courier New" w:cs="Courier New"/>
              <w:rtl/>
            </w:rPr>
            <w:t xml:space="preserve"> التوفيق وخذ</w:t>
          </w:r>
          <w:del w:id="15757" w:author="Transkribus" w:date="2019-12-11T14:30:00Z">
            <w:r w:rsidRPr="009B6BCA">
              <w:rPr>
                <w:rFonts w:ascii="Courier New" w:hAnsi="Courier New" w:cs="Courier New"/>
                <w:rtl/>
              </w:rPr>
              <w:delText xml:space="preserve"> بنا فى سواء الطريق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04989B" w14:textId="15D4647B" w:rsidR="00EE6742" w:rsidRPr="00EE6742" w:rsidRDefault="009B6BCA" w:rsidP="00EE6742">
      <w:pPr>
        <w:pStyle w:val="NurText"/>
        <w:bidi/>
        <w:rPr>
          <w:ins w:id="15758" w:author="Transkribus" w:date="2019-12-11T14:30:00Z"/>
          <w:rFonts w:ascii="Courier New" w:hAnsi="Courier New" w:cs="Courier New"/>
        </w:rPr>
      </w:pPr>
      <w:dir w:val="rtl">
        <w:dir w:val="rtl">
          <w:del w:id="15759" w:author="Transkribus" w:date="2019-12-11T14:30:00Z">
            <w:r w:rsidRPr="009B6BCA">
              <w:rPr>
                <w:rFonts w:ascii="Courier New" w:hAnsi="Courier New" w:cs="Courier New"/>
                <w:rtl/>
              </w:rPr>
              <w:delText>يا هادى</w:delText>
            </w:r>
          </w:del>
          <w:ins w:id="15760" w:author="Transkribus" w:date="2019-12-11T14:30:00Z">
            <w:r w:rsidR="00EE6742" w:rsidRPr="00EE6742">
              <w:rPr>
                <w:rFonts w:ascii="Courier New" w:hAnsi="Courier New" w:cs="Courier New"/>
                <w:rtl/>
              </w:rPr>
              <w:t>بقافى سواء الطريق باهادى</w:t>
            </w:r>
          </w:ins>
          <w:r w:rsidR="00EE6742" w:rsidRPr="00EE6742">
            <w:rPr>
              <w:rFonts w:ascii="Courier New" w:hAnsi="Courier New" w:cs="Courier New"/>
              <w:rtl/>
            </w:rPr>
            <w:t xml:space="preserve"> العمى </w:t>
          </w:r>
          <w:del w:id="15761" w:author="Transkribus" w:date="2019-12-11T14:30:00Z">
            <w:r w:rsidRPr="009B6BCA">
              <w:rPr>
                <w:rFonts w:ascii="Courier New" w:hAnsi="Courier New" w:cs="Courier New"/>
                <w:rtl/>
              </w:rPr>
              <w:delText>يا مرشد الضلال يا محيى القلوب الميتة بالايمان يا منير ظلمة الضلالة بنور الاتقان خذ بايدينا من</w:delText>
            </w:r>
          </w:del>
          <w:ins w:id="15762" w:author="Transkribus" w:date="2019-12-11T14:30:00Z">
            <w:r w:rsidR="00EE6742" w:rsidRPr="00EE6742">
              <w:rPr>
                <w:rFonts w:ascii="Courier New" w:hAnsi="Courier New" w:cs="Courier New"/>
                <w:rtl/>
              </w:rPr>
              <w:t>بامرشد الصلال باحى القلوب المبتة الاثمان باعنير</w:t>
            </w:r>
          </w:ins>
        </w:dir>
      </w:dir>
    </w:p>
    <w:p w14:paraId="205F4C60" w14:textId="101F6EE5" w:rsidR="00EE6742" w:rsidRPr="00EE6742" w:rsidRDefault="00EE6742" w:rsidP="00EE6742">
      <w:pPr>
        <w:pStyle w:val="NurText"/>
        <w:bidi/>
        <w:rPr>
          <w:ins w:id="15763" w:author="Transkribus" w:date="2019-12-11T14:30:00Z"/>
          <w:rFonts w:ascii="Courier New" w:hAnsi="Courier New" w:cs="Courier New"/>
        </w:rPr>
      </w:pPr>
      <w:ins w:id="15764" w:author="Transkribus" w:date="2019-12-11T14:30:00Z">
        <w:r w:rsidRPr="00EE6742">
          <w:rPr>
            <w:rFonts w:ascii="Courier New" w:hAnsi="Courier New" w:cs="Courier New"/>
            <w:rtl/>
          </w:rPr>
          <w:t>طلة الصلالة صور الائقان خذيايد بنامن</w:t>
        </w:r>
      </w:ins>
      <w:r w:rsidRPr="00EE6742">
        <w:rPr>
          <w:rFonts w:ascii="Courier New" w:hAnsi="Courier New" w:cs="Courier New"/>
          <w:rtl/>
        </w:rPr>
        <w:t xml:space="preserve"> مهواة الهلكة </w:t>
      </w:r>
      <w:del w:id="15765" w:author="Transkribus" w:date="2019-12-11T14:30:00Z">
        <w:r w:rsidR="009B6BCA" w:rsidRPr="009B6BCA">
          <w:rPr>
            <w:rFonts w:ascii="Courier New" w:hAnsi="Courier New" w:cs="Courier New"/>
            <w:rtl/>
          </w:rPr>
          <w:delText>نجنا من ردغة الطبيعة طهرنا من درن</w:delText>
        </w:r>
      </w:del>
      <w:ins w:id="15766" w:author="Transkribus" w:date="2019-12-11T14:30:00Z">
        <w:r w:rsidRPr="00EE6742">
          <w:rPr>
            <w:rFonts w:ascii="Courier New" w:hAnsi="Courier New" w:cs="Courier New"/>
            <w:rtl/>
          </w:rPr>
          <w:t>عنامن ردفة الطببعة طهرثامن</w:t>
        </w:r>
      </w:ins>
    </w:p>
    <w:p w14:paraId="0301BF18" w14:textId="65AD78AB" w:rsidR="00EE6742" w:rsidRPr="00EE6742" w:rsidRDefault="00EE6742" w:rsidP="00EE6742">
      <w:pPr>
        <w:pStyle w:val="NurText"/>
        <w:bidi/>
        <w:rPr>
          <w:rFonts w:ascii="Courier New" w:hAnsi="Courier New" w:cs="Courier New"/>
        </w:rPr>
      </w:pPr>
      <w:ins w:id="15767" w:author="Transkribus" w:date="2019-12-11T14:30:00Z">
        <w:r w:rsidRPr="00EE6742">
          <w:rPr>
            <w:rFonts w:ascii="Courier New" w:hAnsi="Courier New" w:cs="Courier New"/>
            <w:rtl/>
          </w:rPr>
          <w:t>دون</w:t>
        </w:r>
      </w:ins>
      <w:r w:rsidRPr="00EE6742">
        <w:rPr>
          <w:rFonts w:ascii="Courier New" w:hAnsi="Courier New" w:cs="Courier New"/>
          <w:rtl/>
        </w:rPr>
        <w:t xml:space="preserve"> الدنيا </w:t>
      </w:r>
      <w:del w:id="15768" w:author="Transkribus" w:date="2019-12-11T14:30:00Z">
        <w:r w:rsidR="009B6BCA" w:rsidRPr="009B6BCA">
          <w:rPr>
            <w:rFonts w:ascii="Courier New" w:hAnsi="Courier New" w:cs="Courier New"/>
            <w:rtl/>
          </w:rPr>
          <w:delText>الدنية بالاخلاص</w:delText>
        </w:r>
      </w:del>
      <w:ins w:id="15769" w:author="Transkribus" w:date="2019-12-11T14:30:00Z">
        <w:r w:rsidRPr="00EE6742">
          <w:rPr>
            <w:rFonts w:ascii="Courier New" w:hAnsi="Courier New" w:cs="Courier New"/>
            <w:rtl/>
          </w:rPr>
          <w:t>الديه الاخلاس</w:t>
        </w:r>
      </w:ins>
      <w:r w:rsidRPr="00EE6742">
        <w:rPr>
          <w:rFonts w:ascii="Courier New" w:hAnsi="Courier New" w:cs="Courier New"/>
          <w:rtl/>
        </w:rPr>
        <w:t xml:space="preserve"> لك والتقوى</w:t>
      </w:r>
      <w:del w:id="1577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771" w:author="Transkribus" w:date="2019-12-11T14:30:00Z">
        <w:r w:rsidRPr="00EE6742">
          <w:rPr>
            <w:rFonts w:ascii="Courier New" w:hAnsi="Courier New" w:cs="Courier New"/>
            <w:rtl/>
          </w:rPr>
          <w:t xml:space="preserve"> الكمالك الأخر موالدنيا أو نسيبا ابضالة</w:t>
        </w:r>
      </w:ins>
    </w:p>
    <w:p w14:paraId="4AFB2EBB" w14:textId="77777777" w:rsidR="009B6BCA" w:rsidRPr="009B6BCA" w:rsidRDefault="009B6BCA" w:rsidP="009B6BCA">
      <w:pPr>
        <w:pStyle w:val="NurText"/>
        <w:bidi/>
        <w:rPr>
          <w:del w:id="15772" w:author="Transkribus" w:date="2019-12-11T14:30:00Z"/>
          <w:rFonts w:ascii="Courier New" w:hAnsi="Courier New" w:cs="Courier New"/>
        </w:rPr>
      </w:pPr>
      <w:dir w:val="rtl">
        <w:dir w:val="rtl">
          <w:del w:id="15773" w:author="Transkribus" w:date="2019-12-11T14:30:00Z">
            <w:r w:rsidRPr="009B6BCA">
              <w:rPr>
                <w:rFonts w:ascii="Courier New" w:hAnsi="Courier New" w:cs="Courier New"/>
                <w:rtl/>
              </w:rPr>
              <w:delText>انك مالك الاخرة والدنيا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0CA261" w14:textId="6D9499D1" w:rsidR="00EE6742" w:rsidRPr="00EE6742" w:rsidRDefault="009B6BCA" w:rsidP="00EE6742">
      <w:pPr>
        <w:pStyle w:val="NurText"/>
        <w:bidi/>
        <w:rPr>
          <w:rFonts w:ascii="Courier New" w:hAnsi="Courier New" w:cs="Courier New"/>
        </w:rPr>
      </w:pPr>
      <w:dir w:val="rtl">
        <w:dir w:val="rtl">
          <w:del w:id="15774" w:author="Transkribus" w:date="2019-12-11T14:30:00Z">
            <w:r w:rsidRPr="009B6BCA">
              <w:rPr>
                <w:rFonts w:ascii="Courier New" w:hAnsi="Courier New" w:cs="Courier New"/>
                <w:rtl/>
              </w:rPr>
              <w:delText xml:space="preserve">وتسبيح ايضا له </w:delText>
            </w:r>
          </w:del>
          <w:r w:rsidR="00EE6742" w:rsidRPr="00EE6742">
            <w:rPr>
              <w:rFonts w:ascii="Courier New" w:hAnsi="Courier New" w:cs="Courier New"/>
              <w:rtl/>
            </w:rPr>
            <w:t>قال س</w:t>
          </w:r>
          <w:del w:id="15775" w:author="Transkribus" w:date="2019-12-11T14:30:00Z">
            <w:r w:rsidRPr="009B6BCA">
              <w:rPr>
                <w:rFonts w:ascii="Courier New" w:hAnsi="Courier New" w:cs="Courier New"/>
                <w:rtl/>
              </w:rPr>
              <w:delText>ب</w:delText>
            </w:r>
          </w:del>
          <w:ins w:id="15776" w:author="Transkribus" w:date="2019-12-11T14:30:00Z">
            <w:r w:rsidR="00EE6742" w:rsidRPr="00EE6742">
              <w:rPr>
                <w:rFonts w:ascii="Courier New" w:hAnsi="Courier New" w:cs="Courier New"/>
                <w:rtl/>
              </w:rPr>
              <w:t>ي</w:t>
            </w:r>
          </w:ins>
          <w:r w:rsidR="00EE6742" w:rsidRPr="00EE6742">
            <w:rPr>
              <w:rFonts w:ascii="Courier New" w:hAnsi="Courier New" w:cs="Courier New"/>
              <w:rtl/>
            </w:rPr>
            <w:t>حان من عم بحكمته الوجود واس</w:t>
          </w:r>
          <w:del w:id="15777" w:author="Transkribus" w:date="2019-12-11T14:30:00Z">
            <w:r w:rsidRPr="009B6BCA">
              <w:rPr>
                <w:rFonts w:ascii="Courier New" w:hAnsi="Courier New" w:cs="Courier New"/>
                <w:rtl/>
              </w:rPr>
              <w:delText>ت</w:delText>
            </w:r>
          </w:del>
          <w:r w:rsidR="00EE6742" w:rsidRPr="00EE6742">
            <w:rPr>
              <w:rFonts w:ascii="Courier New" w:hAnsi="Courier New" w:cs="Courier New"/>
              <w:rtl/>
            </w:rPr>
            <w:t xml:space="preserve">حق بكل وجه ان </w:t>
          </w:r>
          <w:del w:id="15778" w:author="Transkribus" w:date="2019-12-11T14:30:00Z">
            <w:r w:rsidRPr="009B6BCA">
              <w:rPr>
                <w:rFonts w:ascii="Courier New" w:hAnsi="Courier New" w:cs="Courier New"/>
                <w:rtl/>
              </w:rPr>
              <w:delText>ي</w:delText>
            </w:r>
          </w:del>
          <w:ins w:id="15779" w:author="Transkribus" w:date="2019-12-11T14:30:00Z">
            <w:r w:rsidR="00EE6742" w:rsidRPr="00EE6742">
              <w:rPr>
                <w:rFonts w:ascii="Courier New" w:hAnsi="Courier New" w:cs="Courier New"/>
                <w:rtl/>
              </w:rPr>
              <w:t>ب</w:t>
            </w:r>
          </w:ins>
          <w:r w:rsidR="00EE6742" w:rsidRPr="00EE6742">
            <w:rPr>
              <w:rFonts w:ascii="Courier New" w:hAnsi="Courier New" w:cs="Courier New"/>
              <w:rtl/>
            </w:rPr>
            <w:t>كون هو المعبود</w:t>
          </w:r>
          <w:del w:id="157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81" w:author="Transkribus" w:date="2019-12-11T14:30:00Z">
            <w:r w:rsidR="00EE6742" w:rsidRPr="00EE6742">
              <w:rPr>
                <w:rFonts w:ascii="Courier New" w:hAnsi="Courier New" w:cs="Courier New"/>
                <w:rtl/>
              </w:rPr>
              <w:t xml:space="preserve"> لالات مور</w:t>
            </w:r>
          </w:ins>
        </w:dir>
      </w:dir>
    </w:p>
    <w:p w14:paraId="00BE58F5" w14:textId="196E2A31" w:rsidR="00EE6742" w:rsidRPr="00EE6742" w:rsidRDefault="009B6BCA" w:rsidP="00EE6742">
      <w:pPr>
        <w:pStyle w:val="NurText"/>
        <w:bidi/>
        <w:rPr>
          <w:rFonts w:ascii="Courier New" w:hAnsi="Courier New" w:cs="Courier New"/>
        </w:rPr>
      </w:pPr>
      <w:dir w:val="rtl">
        <w:dir w:val="rtl">
          <w:del w:id="15782" w:author="Transkribus" w:date="2019-12-11T14:30:00Z">
            <w:r w:rsidRPr="009B6BCA">
              <w:rPr>
                <w:rFonts w:ascii="Courier New" w:hAnsi="Courier New" w:cs="Courier New"/>
                <w:rtl/>
              </w:rPr>
              <w:delText>تلالات بنور جلالك</w:delText>
            </w:r>
          </w:del>
          <w:ins w:id="15783" w:author="Transkribus" w:date="2019-12-11T14:30:00Z">
            <w:r w:rsidR="00EE6742" w:rsidRPr="00EE6742">
              <w:rPr>
                <w:rFonts w:ascii="Courier New" w:hAnsi="Courier New" w:cs="Courier New"/>
                <w:rtl/>
              </w:rPr>
              <w:t>لالك</w:t>
            </w:r>
          </w:ins>
          <w:r w:rsidR="00EE6742" w:rsidRPr="00EE6742">
            <w:rPr>
              <w:rFonts w:ascii="Courier New" w:hAnsi="Courier New" w:cs="Courier New"/>
              <w:rtl/>
            </w:rPr>
            <w:t xml:space="preserve"> الافاق و</w:t>
          </w:r>
          <w:del w:id="15784" w:author="Transkribus" w:date="2019-12-11T14:30:00Z">
            <w:r w:rsidRPr="009B6BCA">
              <w:rPr>
                <w:rFonts w:ascii="Courier New" w:hAnsi="Courier New" w:cs="Courier New"/>
                <w:rtl/>
              </w:rPr>
              <w:delText>ا</w:delText>
            </w:r>
          </w:del>
          <w:ins w:id="15785"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شرقت شمس معرفتك على </w:t>
          </w:r>
          <w:del w:id="15786" w:author="Transkribus" w:date="2019-12-11T14:30:00Z">
            <w:r w:rsidRPr="009B6BCA">
              <w:rPr>
                <w:rFonts w:ascii="Courier New" w:hAnsi="Courier New" w:cs="Courier New"/>
                <w:rtl/>
              </w:rPr>
              <w:delText>النفوس اشراقا واى</w:delText>
            </w:r>
          </w:del>
          <w:ins w:id="15787" w:author="Transkribus" w:date="2019-12-11T14:30:00Z">
            <w:r w:rsidR="00EE6742" w:rsidRPr="00EE6742">
              <w:rPr>
                <w:rFonts w:ascii="Courier New" w:hAnsi="Courier New" w:cs="Courier New"/>
                <w:rtl/>
              </w:rPr>
              <w:t>الينوس اشراقاو أى</w:t>
            </w:r>
          </w:ins>
          <w:r w:rsidR="00EE6742" w:rsidRPr="00EE6742">
            <w:rPr>
              <w:rFonts w:ascii="Courier New" w:hAnsi="Courier New" w:cs="Courier New"/>
              <w:rtl/>
            </w:rPr>
            <w:t xml:space="preserve"> اشراق</w:t>
          </w:r>
          <w:del w:id="157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789" w:author="Transkribus" w:date="2019-12-11T14:30:00Z">
            <w:r w:rsidR="00EE6742" w:rsidRPr="00EE6742">
              <w:rPr>
                <w:rFonts w:ascii="Courier New" w:hAnsi="Courier New" w:cs="Courier New"/>
                <w:rtl/>
              </w:rPr>
              <w:t xml:space="preserve"> أولموفق ا الدين</w:t>
            </w:r>
          </w:ins>
        </w:dir>
      </w:dir>
    </w:p>
    <w:p w14:paraId="216760D5" w14:textId="3255470F" w:rsidR="00EE6742" w:rsidRPr="00EE6742" w:rsidRDefault="009B6BCA" w:rsidP="00EE6742">
      <w:pPr>
        <w:pStyle w:val="NurText"/>
        <w:bidi/>
        <w:rPr>
          <w:ins w:id="15790" w:author="Transkribus" w:date="2019-12-11T14:30:00Z"/>
          <w:rFonts w:ascii="Courier New" w:hAnsi="Courier New" w:cs="Courier New"/>
        </w:rPr>
      </w:pPr>
      <w:dir w:val="rtl">
        <w:dir w:val="rtl">
          <w:del w:id="15791" w:author="Transkribus" w:date="2019-12-11T14:30:00Z">
            <w:r w:rsidRPr="009B6BCA">
              <w:rPr>
                <w:rFonts w:ascii="Courier New" w:hAnsi="Courier New" w:cs="Courier New"/>
                <w:rtl/>
              </w:rPr>
              <w:delText xml:space="preserve">ولموفق الدين </w:delText>
            </w:r>
          </w:del>
          <w:ins w:id="15792" w:author="Transkribus" w:date="2019-12-11T14:30:00Z">
            <w:r w:rsidR="00EE6742" w:rsidRPr="00EE6742">
              <w:rPr>
                <w:rFonts w:ascii="Courier New" w:hAnsi="Courier New" w:cs="Courier New"/>
                <w:rtl/>
              </w:rPr>
              <w:t>ابن</w:t>
            </w:r>
          </w:ins>
        </w:dir>
      </w:dir>
    </w:p>
    <w:p w14:paraId="15FA9D34" w14:textId="77777777" w:rsidR="00EE6742" w:rsidRPr="00EE6742" w:rsidRDefault="00EE6742" w:rsidP="00EE6742">
      <w:pPr>
        <w:pStyle w:val="NurText"/>
        <w:bidi/>
        <w:rPr>
          <w:ins w:id="15793" w:author="Transkribus" w:date="2019-12-11T14:30:00Z"/>
          <w:rFonts w:ascii="Courier New" w:hAnsi="Courier New" w:cs="Courier New"/>
        </w:rPr>
      </w:pPr>
      <w:ins w:id="15794" w:author="Transkribus" w:date="2019-12-11T14:30:00Z">
        <w:r w:rsidRPr="00EE6742">
          <w:rPr>
            <w:rFonts w:ascii="Courier New" w:hAnsi="Courier New" w:cs="Courier New"/>
            <w:rtl/>
          </w:rPr>
          <w:t>٢١١</w:t>
        </w:r>
      </w:ins>
    </w:p>
    <w:p w14:paraId="4A6DA05B" w14:textId="128C3A2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عبد </w:t>
      </w:r>
      <w:del w:id="15795" w:author="Transkribus" w:date="2019-12-11T14:30:00Z">
        <w:r w:rsidR="009B6BCA" w:rsidRPr="009B6BCA">
          <w:rPr>
            <w:rFonts w:ascii="Courier New" w:hAnsi="Courier New" w:cs="Courier New"/>
            <w:rtl/>
          </w:rPr>
          <w:delText>اللطيف البغدادى</w:delText>
        </w:r>
      </w:del>
      <w:ins w:id="15796" w:author="Transkribus" w:date="2019-12-11T14:30:00Z">
        <w:r w:rsidRPr="00EE6742">
          <w:rPr>
            <w:rFonts w:ascii="Courier New" w:hAnsi="Courier New" w:cs="Courier New"/>
            <w:rtl/>
          </w:rPr>
          <w:t>اللطبف البلحدادى</w:t>
        </w:r>
      </w:ins>
      <w:r w:rsidRPr="00EE6742">
        <w:rPr>
          <w:rFonts w:ascii="Courier New" w:hAnsi="Courier New" w:cs="Courier New"/>
          <w:rtl/>
        </w:rPr>
        <w:t xml:space="preserve"> من ال</w:t>
      </w:r>
      <w:ins w:id="15797" w:author="Transkribus" w:date="2019-12-11T14:30:00Z">
        <w:r w:rsidRPr="00EE6742">
          <w:rPr>
            <w:rFonts w:ascii="Courier New" w:hAnsi="Courier New" w:cs="Courier New"/>
            <w:rtl/>
          </w:rPr>
          <w:t>ب</w:t>
        </w:r>
      </w:ins>
      <w:r w:rsidRPr="00EE6742">
        <w:rPr>
          <w:rFonts w:ascii="Courier New" w:hAnsi="Courier New" w:cs="Courier New"/>
          <w:rtl/>
        </w:rPr>
        <w:t xml:space="preserve">كتب كتاب </w:t>
      </w:r>
      <w:del w:id="15798" w:author="Transkribus" w:date="2019-12-11T14:30:00Z">
        <w:r w:rsidR="009B6BCA" w:rsidRPr="009B6BCA">
          <w:rPr>
            <w:rFonts w:ascii="Courier New" w:hAnsi="Courier New" w:cs="Courier New"/>
            <w:rtl/>
          </w:rPr>
          <w:delText>غريب الحديث جمع</w:delText>
        </w:r>
      </w:del>
      <w:ins w:id="15799" w:author="Transkribus" w:date="2019-12-11T14:30:00Z">
        <w:r w:rsidRPr="00EE6742">
          <w:rPr>
            <w:rFonts w:ascii="Courier New" w:hAnsi="Courier New" w:cs="Courier New"/>
            <w:rtl/>
          </w:rPr>
          <w:t>عريب الحديت حمع</w:t>
        </w:r>
      </w:ins>
      <w:r w:rsidRPr="00EE6742">
        <w:rPr>
          <w:rFonts w:ascii="Courier New" w:hAnsi="Courier New" w:cs="Courier New"/>
          <w:rtl/>
        </w:rPr>
        <w:t xml:space="preserve"> فيه </w:t>
      </w:r>
      <w:del w:id="15800" w:author="Transkribus" w:date="2019-12-11T14:30:00Z">
        <w:r w:rsidR="009B6BCA" w:rsidRPr="009B6BCA">
          <w:rPr>
            <w:rFonts w:ascii="Courier New" w:hAnsi="Courier New" w:cs="Courier New"/>
            <w:rtl/>
          </w:rPr>
          <w:delText>غريب ابى عبيد</w:delText>
        </w:r>
      </w:del>
      <w:ins w:id="15801" w:author="Transkribus" w:date="2019-12-11T14:30:00Z">
        <w:r w:rsidRPr="00EE6742">
          <w:rPr>
            <w:rFonts w:ascii="Courier New" w:hAnsi="Courier New" w:cs="Courier New"/>
            <w:rtl/>
          </w:rPr>
          <w:t>عريب أبى عببيد</w:t>
        </w:r>
      </w:ins>
      <w:r w:rsidRPr="00EE6742">
        <w:rPr>
          <w:rFonts w:ascii="Courier New" w:hAnsi="Courier New" w:cs="Courier New"/>
          <w:rtl/>
        </w:rPr>
        <w:t xml:space="preserve"> القاسم</w:t>
      </w:r>
      <w:del w:id="15802" w:author="Transkribus" w:date="2019-12-11T14:30:00Z">
        <w:r w:rsidR="009B6BCA" w:rsidRPr="009B6BCA">
          <w:rPr>
            <w:rFonts w:ascii="Courier New" w:hAnsi="Courier New" w:cs="Courier New"/>
            <w:rtl/>
          </w:rPr>
          <w:delText xml:space="preserve"> بن سلام وغريب ابن قتيبة وغريب الخطابي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7249452" w14:textId="77777777" w:rsidR="009B6BCA" w:rsidRPr="009B6BCA" w:rsidRDefault="009B6BCA" w:rsidP="009B6BCA">
      <w:pPr>
        <w:pStyle w:val="NurText"/>
        <w:bidi/>
        <w:rPr>
          <w:del w:id="15803" w:author="Transkribus" w:date="2019-12-11T14:30:00Z"/>
          <w:rFonts w:ascii="Courier New" w:hAnsi="Courier New" w:cs="Courier New"/>
        </w:rPr>
      </w:pPr>
      <w:dir w:val="rtl">
        <w:dir w:val="rtl">
          <w:ins w:id="15804" w:author="Transkribus" w:date="2019-12-11T14:30:00Z">
            <w:r w:rsidR="00EE6742" w:rsidRPr="00EE6742">
              <w:rPr>
                <w:rFonts w:ascii="Courier New" w:hAnsi="Courier New" w:cs="Courier New"/>
                <w:rtl/>
              </w:rPr>
              <w:t xml:space="preserve">ابن سسلام وعريب ابن غتيبة وعرب الخطانى </w:t>
            </w:r>
          </w:ins>
          <w:r w:rsidR="00EE6742" w:rsidRPr="00EE6742">
            <w:rPr>
              <w:rFonts w:ascii="Courier New" w:hAnsi="Courier New" w:cs="Courier New"/>
              <w:rtl/>
            </w:rPr>
            <w:t>كتاب المج</w:t>
          </w:r>
          <w:del w:id="15805" w:author="Transkribus" w:date="2019-12-11T14:30:00Z">
            <w:r w:rsidRPr="009B6BCA">
              <w:rPr>
                <w:rFonts w:ascii="Courier New" w:hAnsi="Courier New" w:cs="Courier New"/>
                <w:rtl/>
              </w:rPr>
              <w:delText>ر</w:delText>
            </w:r>
          </w:del>
          <w:ins w:id="15806"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د من </w:t>
          </w:r>
          <w:del w:id="15807" w:author="Transkribus" w:date="2019-12-11T14:30:00Z">
            <w:r w:rsidRPr="009B6BCA">
              <w:rPr>
                <w:rFonts w:ascii="Courier New" w:hAnsi="Courier New" w:cs="Courier New"/>
                <w:rtl/>
              </w:rPr>
              <w:delText>غريب الحديث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AAD97B0" w14:textId="7964B6D0" w:rsidR="00EE6742" w:rsidRPr="00EE6742" w:rsidRDefault="009B6BCA" w:rsidP="00EE6742">
      <w:pPr>
        <w:pStyle w:val="NurText"/>
        <w:bidi/>
        <w:rPr>
          <w:ins w:id="15808" w:author="Transkribus" w:date="2019-12-11T14:30:00Z"/>
          <w:rFonts w:ascii="Courier New" w:hAnsi="Courier New" w:cs="Courier New"/>
        </w:rPr>
      </w:pPr>
      <w:dir w:val="rtl">
        <w:dir w:val="rtl">
          <w:ins w:id="15809" w:author="Transkribus" w:date="2019-12-11T14:30:00Z">
            <w:r w:rsidR="00EE6742" w:rsidRPr="00EE6742">
              <w:rPr>
                <w:rFonts w:ascii="Courier New" w:hAnsi="Courier New" w:cs="Courier New"/>
                <w:rtl/>
              </w:rPr>
              <w:t xml:space="preserve">عريب الحديب </w:t>
            </w:r>
          </w:ins>
          <w:r w:rsidR="00EE6742" w:rsidRPr="00EE6742">
            <w:rPr>
              <w:rFonts w:ascii="Courier New" w:hAnsi="Courier New" w:cs="Courier New"/>
              <w:rtl/>
            </w:rPr>
            <w:t>كتاب</w:t>
          </w:r>
          <w:del w:id="15810" w:author="Transkribus" w:date="2019-12-11T14:30:00Z">
            <w:r w:rsidRPr="009B6BCA">
              <w:rPr>
                <w:rFonts w:ascii="Courier New" w:hAnsi="Courier New" w:cs="Courier New"/>
                <w:rtl/>
              </w:rPr>
              <w:delText xml:space="preserve"> الواضحة</w:delText>
            </w:r>
          </w:del>
        </w:dir>
      </w:dir>
    </w:p>
    <w:p w14:paraId="27C6317D" w14:textId="77777777" w:rsidR="009B6BCA" w:rsidRPr="009B6BCA" w:rsidRDefault="00EE6742" w:rsidP="009B6BCA">
      <w:pPr>
        <w:pStyle w:val="NurText"/>
        <w:bidi/>
        <w:rPr>
          <w:del w:id="15811" w:author="Transkribus" w:date="2019-12-11T14:30:00Z"/>
          <w:rFonts w:ascii="Courier New" w:hAnsi="Courier New" w:cs="Courier New"/>
        </w:rPr>
      </w:pPr>
      <w:ins w:id="15812" w:author="Transkribus" w:date="2019-12-11T14:30:00Z">
        <w:r w:rsidRPr="00EE6742">
          <w:rPr>
            <w:rFonts w:ascii="Courier New" w:hAnsi="Courier New" w:cs="Courier New"/>
            <w:rtl/>
          </w:rPr>
          <w:t>الو اصحة</w:t>
        </w:r>
      </w:ins>
      <w:r w:rsidRPr="00EE6742">
        <w:rPr>
          <w:rFonts w:ascii="Courier New" w:hAnsi="Courier New" w:cs="Courier New"/>
          <w:rtl/>
        </w:rPr>
        <w:t xml:space="preserve"> فى اعراب </w:t>
      </w:r>
      <w:del w:id="15813" w:author="Transkribus" w:date="2019-12-11T14:30:00Z">
        <w:r w:rsidR="009B6BCA" w:rsidRPr="009B6BCA">
          <w:rPr>
            <w:rFonts w:ascii="Courier New" w:hAnsi="Courier New" w:cs="Courier New"/>
            <w:rtl/>
          </w:rPr>
          <w:delText>الفاتحة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11B070F" w14:textId="77777777" w:rsidR="009B6BCA" w:rsidRPr="009B6BCA" w:rsidRDefault="009B6BCA" w:rsidP="009B6BCA">
      <w:pPr>
        <w:pStyle w:val="NurText"/>
        <w:bidi/>
        <w:rPr>
          <w:del w:id="15814" w:author="Transkribus" w:date="2019-12-11T14:30:00Z"/>
          <w:rFonts w:ascii="Courier New" w:hAnsi="Courier New" w:cs="Courier New"/>
        </w:rPr>
      </w:pPr>
      <w:dir w:val="rtl">
        <w:dir w:val="rtl">
          <w:ins w:id="15815" w:author="Transkribus" w:date="2019-12-11T14:30:00Z">
            <w:r w:rsidR="00EE6742" w:rsidRPr="00EE6742">
              <w:rPr>
                <w:rFonts w:ascii="Courier New" w:hAnsi="Courier New" w:cs="Courier New"/>
                <w:rtl/>
              </w:rPr>
              <w:t xml:space="preserve">الفانجة </w:t>
            </w:r>
          </w:ins>
          <w:r w:rsidR="00EE6742" w:rsidRPr="00EE6742">
            <w:rPr>
              <w:rFonts w:ascii="Courier New" w:hAnsi="Courier New" w:cs="Courier New"/>
              <w:rtl/>
            </w:rPr>
            <w:t xml:space="preserve">كتاب الالف </w:t>
          </w:r>
          <w:del w:id="15816" w:author="Transkribus" w:date="2019-12-11T14:30:00Z">
            <w:r w:rsidRPr="009B6BCA">
              <w:rPr>
                <w:rFonts w:ascii="Courier New" w:hAnsi="Courier New" w:cs="Courier New"/>
                <w:rtl/>
              </w:rPr>
              <w:delText>واللام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A12E2E" w14:textId="1C7A2A3D" w:rsidR="00EE6742" w:rsidRPr="00EE6742" w:rsidRDefault="009B6BCA" w:rsidP="00EE6742">
      <w:pPr>
        <w:pStyle w:val="NurText"/>
        <w:bidi/>
        <w:rPr>
          <w:rFonts w:ascii="Courier New" w:hAnsi="Courier New" w:cs="Courier New"/>
        </w:rPr>
      </w:pPr>
      <w:dir w:val="rtl">
        <w:dir w:val="rtl">
          <w:del w:id="15817" w:author="Transkribus" w:date="2019-12-11T14:30:00Z">
            <w:r w:rsidRPr="009B6BCA">
              <w:rPr>
                <w:rFonts w:ascii="Courier New" w:hAnsi="Courier New" w:cs="Courier New"/>
                <w:rtl/>
              </w:rPr>
              <w:delText>مسالة</w:delText>
            </w:r>
          </w:del>
          <w:ins w:id="15818" w:author="Transkribus" w:date="2019-12-11T14:30:00Z">
            <w:r w:rsidR="00EE6742" w:rsidRPr="00EE6742">
              <w:rPr>
                <w:rFonts w:ascii="Courier New" w:hAnsi="Courier New" w:cs="Courier New"/>
                <w:rtl/>
              </w:rPr>
              <w:t>والام مستلة</w:t>
            </w:r>
          </w:ins>
          <w:r w:rsidR="00EE6742" w:rsidRPr="00EE6742">
            <w:rPr>
              <w:rFonts w:ascii="Courier New" w:hAnsi="Courier New" w:cs="Courier New"/>
              <w:rtl/>
            </w:rPr>
            <w:t xml:space="preserve"> فى قوله س</w:t>
          </w:r>
          <w:del w:id="15819" w:author="Transkribus" w:date="2019-12-11T14:30:00Z">
            <w:r w:rsidRPr="009B6BCA">
              <w:rPr>
                <w:rFonts w:ascii="Courier New" w:hAnsi="Courier New" w:cs="Courier New"/>
                <w:rtl/>
              </w:rPr>
              <w:delText>ب</w:delText>
            </w:r>
          </w:del>
          <w:r w:rsidR="00EE6742" w:rsidRPr="00EE6742">
            <w:rPr>
              <w:rFonts w:ascii="Courier New" w:hAnsi="Courier New" w:cs="Courier New"/>
              <w:rtl/>
            </w:rPr>
            <w:t>حا</w:t>
          </w:r>
          <w:del w:id="15820" w:author="Transkribus" w:date="2019-12-11T14:30:00Z">
            <w:r w:rsidRPr="009B6BCA">
              <w:rPr>
                <w:rFonts w:ascii="Courier New" w:hAnsi="Courier New" w:cs="Courier New"/>
                <w:rtl/>
              </w:rPr>
              <w:delText>ن</w:delText>
            </w:r>
          </w:del>
          <w:ins w:id="15821"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اذا </w:t>
          </w:r>
          <w:del w:id="15822" w:author="Transkribus" w:date="2019-12-11T14:30:00Z">
            <w:r w:rsidRPr="009B6BCA">
              <w:rPr>
                <w:rFonts w:ascii="Courier New" w:hAnsi="Courier New" w:cs="Courier New"/>
                <w:rtl/>
              </w:rPr>
              <w:delText>اخرج يده</w:delText>
            </w:r>
          </w:del>
          <w:ins w:id="15823" w:author="Transkribus" w:date="2019-12-11T14:30:00Z">
            <w:r w:rsidR="00EE6742" w:rsidRPr="00EE6742">
              <w:rPr>
                <w:rFonts w:ascii="Courier New" w:hAnsi="Courier New" w:cs="Courier New"/>
                <w:rtl/>
              </w:rPr>
              <w:t>أجرج يدة</w:t>
            </w:r>
          </w:ins>
          <w:r w:rsidR="00EE6742" w:rsidRPr="00EE6742">
            <w:rPr>
              <w:rFonts w:ascii="Courier New" w:hAnsi="Courier New" w:cs="Courier New"/>
              <w:rtl/>
            </w:rPr>
            <w:t xml:space="preserve"> لم </w:t>
          </w:r>
          <w:del w:id="15824" w:author="Transkribus" w:date="2019-12-11T14:30:00Z">
            <w:r w:rsidRPr="009B6BCA">
              <w:rPr>
                <w:rFonts w:ascii="Courier New" w:hAnsi="Courier New" w:cs="Courier New"/>
                <w:rtl/>
              </w:rPr>
              <w:delText>يكد يراها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25" w:author="Transkribus" w:date="2019-12-11T14:30:00Z">
            <w:r w:rsidR="00EE6742" w:rsidRPr="00EE6742">
              <w:rPr>
                <w:rFonts w:ascii="Courier New" w:hAnsi="Courier New" w:cs="Courier New"/>
                <w:rtl/>
              </w:rPr>
              <w:t>بكد</w:t>
            </w:r>
          </w:ins>
        </w:dir>
      </w:dir>
    </w:p>
    <w:p w14:paraId="15B32EB2" w14:textId="77777777" w:rsidR="009B6BCA" w:rsidRPr="009B6BCA" w:rsidRDefault="009B6BCA" w:rsidP="009B6BCA">
      <w:pPr>
        <w:pStyle w:val="NurText"/>
        <w:bidi/>
        <w:rPr>
          <w:del w:id="15826" w:author="Transkribus" w:date="2019-12-11T14:30:00Z"/>
          <w:rFonts w:ascii="Courier New" w:hAnsi="Courier New" w:cs="Courier New"/>
        </w:rPr>
      </w:pPr>
      <w:dir w:val="rtl">
        <w:dir w:val="rtl">
          <w:del w:id="15827" w:author="Transkribus" w:date="2019-12-11T14:30:00Z">
            <w:r w:rsidRPr="009B6BCA">
              <w:rPr>
                <w:rFonts w:ascii="Courier New" w:hAnsi="Courier New" w:cs="Courier New"/>
                <w:rtl/>
              </w:rPr>
              <w:delText>مسالة نحوية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130F8D" w14:textId="77777777" w:rsidR="009B6BCA" w:rsidRPr="009B6BCA" w:rsidRDefault="009B6BCA" w:rsidP="009B6BCA">
      <w:pPr>
        <w:pStyle w:val="NurText"/>
        <w:bidi/>
        <w:rPr>
          <w:del w:id="15828" w:author="Transkribus" w:date="2019-12-11T14:30:00Z"/>
          <w:rFonts w:ascii="Courier New" w:hAnsi="Courier New" w:cs="Courier New"/>
        </w:rPr>
      </w:pPr>
      <w:dir w:val="rtl">
        <w:dir w:val="rtl">
          <w:del w:id="15829" w:author="Transkribus" w:date="2019-12-11T14:30:00Z">
            <w:r w:rsidRPr="009B6BCA">
              <w:rPr>
                <w:rFonts w:ascii="Courier New" w:hAnsi="Courier New" w:cs="Courier New"/>
                <w:rtl/>
              </w:rPr>
              <w:delText>مجموع مسائل نحوية وتعاليق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D11CC4" w14:textId="77777777" w:rsidR="009B6BCA" w:rsidRPr="009B6BCA" w:rsidRDefault="009B6BCA" w:rsidP="009B6BCA">
      <w:pPr>
        <w:pStyle w:val="NurText"/>
        <w:bidi/>
        <w:rPr>
          <w:del w:id="15830" w:author="Transkribus" w:date="2019-12-11T14:30:00Z"/>
          <w:rFonts w:ascii="Courier New" w:hAnsi="Courier New" w:cs="Courier New"/>
        </w:rPr>
      </w:pPr>
      <w:dir w:val="rtl">
        <w:dir w:val="rtl">
          <w:ins w:id="15831" w:author="Transkribus" w:date="2019-12-11T14:30:00Z">
            <w:r w:rsidR="00EE6742" w:rsidRPr="00EE6742">
              <w:rPr>
                <w:rFonts w:ascii="Courier New" w:hAnsi="Courier New" w:cs="Courier New"/>
                <w:rtl/>
              </w:rPr>
              <w:t xml:space="preserve">ابراهيا مستلة جوه محموع مساقل مجوة وفه البق </w:t>
            </w:r>
          </w:ins>
          <w:r w:rsidR="00EE6742" w:rsidRPr="00EE6742">
            <w:rPr>
              <w:rFonts w:ascii="Courier New" w:hAnsi="Courier New" w:cs="Courier New"/>
              <w:rtl/>
            </w:rPr>
            <w:t xml:space="preserve">كتاب رب </w:t>
          </w:r>
          <w:del w:id="158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755C1F" w14:textId="0CE14E7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شرح با</w:t>
          </w:r>
          <w:del w:id="15833"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1583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سعاد</w:t>
          </w:r>
          <w:del w:id="158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36" w:author="Transkribus" w:date="2019-12-11T14:30:00Z">
            <w:r w:rsidR="00EE6742" w:rsidRPr="00EE6742">
              <w:rPr>
                <w:rFonts w:ascii="Courier New" w:hAnsi="Courier New" w:cs="Courier New"/>
                <w:rtl/>
              </w:rPr>
              <w:t xml:space="preserve"> كتاس ديل</w:t>
            </w:r>
          </w:ins>
        </w:dir>
      </w:dir>
    </w:p>
    <w:p w14:paraId="3A8BB45F" w14:textId="77777777" w:rsidR="009B6BCA" w:rsidRPr="009B6BCA" w:rsidRDefault="009B6BCA" w:rsidP="009B6BCA">
      <w:pPr>
        <w:pStyle w:val="NurText"/>
        <w:bidi/>
        <w:rPr>
          <w:del w:id="15837" w:author="Transkribus" w:date="2019-12-11T14:30:00Z"/>
          <w:rFonts w:ascii="Courier New" w:hAnsi="Courier New" w:cs="Courier New"/>
        </w:rPr>
      </w:pPr>
      <w:dir w:val="rtl">
        <w:dir w:val="rtl">
          <w:del w:id="15838" w:author="Transkribus" w:date="2019-12-11T14:30:00Z">
            <w:r w:rsidRPr="009B6BCA">
              <w:rPr>
                <w:rFonts w:ascii="Courier New" w:hAnsi="Courier New" w:cs="Courier New"/>
                <w:rtl/>
              </w:rPr>
              <w:delText>كتاب ذيل الفصيح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5C010E" w14:textId="61B555C3" w:rsidR="00EE6742" w:rsidRPr="00EE6742" w:rsidRDefault="009B6BCA" w:rsidP="00EE6742">
      <w:pPr>
        <w:pStyle w:val="NurText"/>
        <w:bidi/>
        <w:rPr>
          <w:rFonts w:ascii="Courier New" w:hAnsi="Courier New" w:cs="Courier New"/>
        </w:rPr>
      </w:pPr>
      <w:dir w:val="rtl">
        <w:dir w:val="rtl">
          <w:del w:id="15839" w:author="Transkribus" w:date="2019-12-11T14:30:00Z">
            <w:r w:rsidRPr="009B6BCA">
              <w:rPr>
                <w:rFonts w:ascii="Courier New" w:hAnsi="Courier New" w:cs="Courier New"/>
                <w:rtl/>
              </w:rPr>
              <w:delText>الكلام</w:delText>
            </w:r>
          </w:del>
          <w:ins w:id="15840" w:author="Transkribus" w:date="2019-12-11T14:30:00Z">
            <w:r w:rsidR="00EE6742" w:rsidRPr="00EE6742">
              <w:rPr>
                <w:rFonts w:ascii="Courier New" w:hAnsi="Courier New" w:cs="Courier New"/>
                <w:rtl/>
              </w:rPr>
              <w:t>النصيح الكالام</w:t>
            </w:r>
          </w:ins>
          <w:r w:rsidR="00EE6742" w:rsidRPr="00EE6742">
            <w:rPr>
              <w:rFonts w:ascii="Courier New" w:hAnsi="Courier New" w:cs="Courier New"/>
              <w:rtl/>
            </w:rPr>
            <w:t xml:space="preserve"> فى الذات والصفات </w:t>
          </w:r>
          <w:del w:id="15841" w:author="Transkribus" w:date="2019-12-11T14:30:00Z">
            <w:r w:rsidRPr="009B6BCA">
              <w:rPr>
                <w:rFonts w:ascii="Courier New" w:hAnsi="Courier New" w:cs="Courier New"/>
                <w:rtl/>
              </w:rPr>
              <w:delText>الذاتيه الجارية على السنة المتكلمين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42" w:author="Transkribus" w:date="2019-12-11T14:30:00Z">
            <w:r w:rsidR="00EE6742" w:rsidRPr="00EE6742">
              <w:rPr>
                <w:rFonts w:ascii="Courier New" w:hAnsi="Courier New" w:cs="Courier New"/>
                <w:rtl/>
              </w:rPr>
              <w:t>الذاتبه الجار به على الستة التكامين شرج أو اثل</w:t>
            </w:r>
          </w:ins>
        </w:dir>
      </w:dir>
    </w:p>
    <w:p w14:paraId="04A7FA94" w14:textId="77777777" w:rsidR="009B6BCA" w:rsidRPr="009B6BCA" w:rsidRDefault="009B6BCA" w:rsidP="009B6BCA">
      <w:pPr>
        <w:pStyle w:val="NurText"/>
        <w:bidi/>
        <w:rPr>
          <w:del w:id="15843" w:author="Transkribus" w:date="2019-12-11T14:30:00Z"/>
          <w:rFonts w:ascii="Courier New" w:hAnsi="Courier New" w:cs="Courier New"/>
        </w:rPr>
      </w:pPr>
      <w:dir w:val="rtl">
        <w:dir w:val="rtl">
          <w:del w:id="15844" w:author="Transkribus" w:date="2019-12-11T14:30:00Z">
            <w:r w:rsidRPr="009B6BCA">
              <w:rPr>
                <w:rFonts w:ascii="Courier New" w:hAnsi="Courier New" w:cs="Courier New"/>
                <w:rtl/>
              </w:rPr>
              <w:delText>شرح اوائل المفصل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BA646E" w14:textId="77777777" w:rsidR="009B6BCA" w:rsidRPr="009B6BCA" w:rsidRDefault="009B6BCA" w:rsidP="009B6BCA">
      <w:pPr>
        <w:pStyle w:val="NurText"/>
        <w:bidi/>
        <w:rPr>
          <w:del w:id="15845" w:author="Transkribus" w:date="2019-12-11T14:30:00Z"/>
          <w:rFonts w:ascii="Courier New" w:hAnsi="Courier New" w:cs="Courier New"/>
        </w:rPr>
      </w:pPr>
      <w:dir w:val="rtl">
        <w:dir w:val="rtl">
          <w:ins w:id="15846" w:author="Transkribus" w:date="2019-12-11T14:30:00Z">
            <w:r w:rsidR="00EE6742" w:rsidRPr="00EE6742">
              <w:rPr>
                <w:rFonts w:ascii="Courier New" w:hAnsi="Courier New" w:cs="Courier New"/>
                <w:rtl/>
              </w:rPr>
              <w:t xml:space="preserve">الفضل </w:t>
            </w:r>
          </w:ins>
          <w:r w:rsidR="00EE6742" w:rsidRPr="00EE6742">
            <w:rPr>
              <w:rFonts w:ascii="Courier New" w:hAnsi="Courier New" w:cs="Courier New"/>
              <w:rtl/>
            </w:rPr>
            <w:t xml:space="preserve">خمس </w:t>
          </w:r>
          <w:del w:id="15847" w:author="Transkribus" w:date="2019-12-11T14:30:00Z">
            <w:r w:rsidRPr="009B6BCA">
              <w:rPr>
                <w:rFonts w:ascii="Courier New" w:hAnsi="Courier New" w:cs="Courier New"/>
                <w:rtl/>
              </w:rPr>
              <w:delText>مسائل نحوية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A1503A" w14:textId="56D0607B" w:rsidR="00EE6742" w:rsidRPr="00EE6742" w:rsidRDefault="009B6BCA" w:rsidP="00EE6742">
      <w:pPr>
        <w:pStyle w:val="NurText"/>
        <w:bidi/>
        <w:rPr>
          <w:rFonts w:ascii="Courier New" w:hAnsi="Courier New" w:cs="Courier New"/>
        </w:rPr>
      </w:pPr>
      <w:dir w:val="rtl">
        <w:dir w:val="rtl">
          <w:del w:id="15848" w:author="Transkribus" w:date="2019-12-11T14:30:00Z">
            <w:r w:rsidRPr="009B6BCA">
              <w:rPr>
                <w:rFonts w:ascii="Courier New" w:hAnsi="Courier New" w:cs="Courier New"/>
                <w:rtl/>
              </w:rPr>
              <w:delText>شرح مقدمة</w:delText>
            </w:r>
          </w:del>
          <w:ins w:id="15849" w:author="Transkribus" w:date="2019-12-11T14:30:00Z">
            <w:r w:rsidR="00EE6742" w:rsidRPr="00EE6742">
              <w:rPr>
                <w:rFonts w:ascii="Courier New" w:hAnsi="Courier New" w:cs="Courier New"/>
                <w:rtl/>
              </w:rPr>
              <w:t>مساقل مجوة شرج متذمة</w:t>
            </w:r>
          </w:ins>
          <w:r w:rsidR="00EE6742" w:rsidRPr="00EE6742">
            <w:rPr>
              <w:rFonts w:ascii="Courier New" w:hAnsi="Courier New" w:cs="Courier New"/>
              <w:rtl/>
            </w:rPr>
            <w:t xml:space="preserve"> ابن </w:t>
          </w:r>
          <w:del w:id="15850" w:author="Transkribus" w:date="2019-12-11T14:30:00Z">
            <w:r w:rsidRPr="009B6BCA">
              <w:rPr>
                <w:rFonts w:ascii="Courier New" w:hAnsi="Courier New" w:cs="Courier New"/>
                <w:rtl/>
              </w:rPr>
              <w:delText>بابشاذ وسماه باللمع</w:delText>
            </w:r>
          </w:del>
          <w:ins w:id="15851" w:author="Transkribus" w:date="2019-12-11T14:30:00Z">
            <w:r w:rsidR="00EE6742" w:rsidRPr="00EE6742">
              <w:rPr>
                <w:rFonts w:ascii="Courier New" w:hAnsi="Courier New" w:cs="Courier New"/>
                <w:rtl/>
              </w:rPr>
              <w:t>بابشاد وسماء الح</w:t>
            </w:r>
          </w:ins>
          <w:r w:rsidR="00EE6742" w:rsidRPr="00EE6742">
            <w:rPr>
              <w:rFonts w:ascii="Courier New" w:hAnsi="Courier New" w:cs="Courier New"/>
              <w:rtl/>
            </w:rPr>
            <w:t xml:space="preserve"> الكاملية</w:t>
          </w:r>
          <w:del w:id="158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53" w:author="Transkribus" w:date="2019-12-11T14:30:00Z">
            <w:r w:rsidR="00EE6742" w:rsidRPr="00EE6742">
              <w:rPr>
                <w:rFonts w:ascii="Courier New" w:hAnsi="Courier New" w:cs="Courier New"/>
                <w:rtl/>
              </w:rPr>
              <w:t xml:space="preserve"> شرح الحطب</w:t>
            </w:r>
          </w:ins>
        </w:dir>
      </w:dir>
    </w:p>
    <w:p w14:paraId="1312429A" w14:textId="77777777" w:rsidR="009B6BCA" w:rsidRPr="009B6BCA" w:rsidRDefault="009B6BCA" w:rsidP="009B6BCA">
      <w:pPr>
        <w:pStyle w:val="NurText"/>
        <w:bidi/>
        <w:rPr>
          <w:del w:id="15854" w:author="Transkribus" w:date="2019-12-11T14:30:00Z"/>
          <w:rFonts w:ascii="Courier New" w:hAnsi="Courier New" w:cs="Courier New"/>
        </w:rPr>
      </w:pPr>
      <w:dir w:val="rtl">
        <w:dir w:val="rtl">
          <w:del w:id="15855" w:author="Transkribus" w:date="2019-12-11T14:30:00Z">
            <w:r w:rsidRPr="009B6BCA">
              <w:rPr>
                <w:rFonts w:ascii="Courier New" w:hAnsi="Courier New" w:cs="Courier New"/>
                <w:rtl/>
              </w:rPr>
              <w:delText>شرح الخطب النباتية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91C159" w14:textId="77777777" w:rsidR="009B6BCA" w:rsidRPr="009B6BCA" w:rsidRDefault="009B6BCA" w:rsidP="009B6BCA">
      <w:pPr>
        <w:pStyle w:val="NurText"/>
        <w:bidi/>
        <w:rPr>
          <w:del w:id="15856" w:author="Transkribus" w:date="2019-12-11T14:30:00Z"/>
          <w:rFonts w:ascii="Courier New" w:hAnsi="Courier New" w:cs="Courier New"/>
        </w:rPr>
      </w:pPr>
      <w:dir w:val="rtl">
        <w:dir w:val="rtl">
          <w:del w:id="15857" w:author="Transkribus" w:date="2019-12-11T14:30:00Z">
            <w:r w:rsidRPr="009B6BCA">
              <w:rPr>
                <w:rFonts w:ascii="Courier New" w:hAnsi="Courier New" w:cs="Courier New"/>
                <w:rtl/>
              </w:rPr>
              <w:delText>شرح الحديث المتسلسل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B33E08" w14:textId="77777777" w:rsidR="009B6BCA" w:rsidRPr="009B6BCA" w:rsidRDefault="009B6BCA" w:rsidP="009B6BCA">
      <w:pPr>
        <w:pStyle w:val="NurText"/>
        <w:bidi/>
        <w:rPr>
          <w:del w:id="15858" w:author="Transkribus" w:date="2019-12-11T14:30:00Z"/>
          <w:rFonts w:ascii="Courier New" w:hAnsi="Courier New" w:cs="Courier New"/>
        </w:rPr>
      </w:pPr>
      <w:dir w:val="rtl">
        <w:dir w:val="rtl">
          <w:del w:id="15859" w:author="Transkribus" w:date="2019-12-11T14:30:00Z">
            <w:r w:rsidRPr="009B6BCA">
              <w:rPr>
                <w:rFonts w:ascii="Courier New" w:hAnsi="Courier New" w:cs="Courier New"/>
                <w:rtl/>
              </w:rPr>
              <w:delText>شرح سبعين حديثا شرح اربعين حديثا 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8F8840" w14:textId="0F5FBCC9" w:rsidR="00EE6742" w:rsidRPr="00EE6742" w:rsidRDefault="009B6BCA" w:rsidP="00EE6742">
      <w:pPr>
        <w:pStyle w:val="NurText"/>
        <w:bidi/>
        <w:rPr>
          <w:ins w:id="15860" w:author="Transkribus" w:date="2019-12-11T14:30:00Z"/>
          <w:rFonts w:ascii="Courier New" w:hAnsi="Courier New" w:cs="Courier New"/>
        </w:rPr>
      </w:pPr>
      <w:dir w:val="rtl">
        <w:dir w:val="rtl">
          <w:del w:id="15861" w:author="Transkribus" w:date="2019-12-11T14:30:00Z">
            <w:r w:rsidRPr="009B6BCA">
              <w:rPr>
                <w:rFonts w:ascii="Courier New" w:hAnsi="Courier New" w:cs="Courier New"/>
                <w:rtl/>
              </w:rPr>
              <w:delText xml:space="preserve">كتاب </w:delText>
            </w:r>
          </w:del>
          <w:ins w:id="15862" w:author="Transkribus" w:date="2019-12-11T14:30:00Z">
            <w:r w:rsidR="00EE6742" w:rsidRPr="00EE6742">
              <w:rPr>
                <w:rFonts w:ascii="Courier New" w:hAnsi="Courier New" w:cs="Courier New"/>
                <w:rtl/>
              </w:rPr>
              <w:t>النباتبة شرم الحديت المسلسل شرج سيعين حديقا شرج أر بعين حدينا طببة كناب</w:t>
            </w:r>
          </w:ins>
        </w:dir>
      </w:dir>
    </w:p>
    <w:p w14:paraId="5704D480" w14:textId="77777777" w:rsidR="009B6BCA" w:rsidRPr="009B6BCA" w:rsidRDefault="00EE6742" w:rsidP="009B6BCA">
      <w:pPr>
        <w:pStyle w:val="NurText"/>
        <w:bidi/>
        <w:rPr>
          <w:del w:id="15863" w:author="Transkribus" w:date="2019-12-11T14:30:00Z"/>
          <w:rFonts w:ascii="Courier New" w:hAnsi="Courier New" w:cs="Courier New"/>
        </w:rPr>
      </w:pPr>
      <w:r w:rsidRPr="00EE6742">
        <w:rPr>
          <w:rFonts w:ascii="Courier New" w:hAnsi="Courier New" w:cs="Courier New"/>
          <w:rtl/>
        </w:rPr>
        <w:t xml:space="preserve">الرد على ابن </w:t>
      </w:r>
      <w:del w:id="15864" w:author="Transkribus" w:date="2019-12-11T14:30:00Z">
        <w:r w:rsidR="009B6BCA" w:rsidRPr="009B6BCA">
          <w:rPr>
            <w:rFonts w:ascii="Courier New" w:hAnsi="Courier New" w:cs="Courier New"/>
            <w:rtl/>
          </w:rPr>
          <w:delText>ال</w:delText>
        </w:r>
      </w:del>
      <w:r w:rsidRPr="00EE6742">
        <w:rPr>
          <w:rFonts w:ascii="Courier New" w:hAnsi="Courier New" w:cs="Courier New"/>
          <w:rtl/>
        </w:rPr>
        <w:t xml:space="preserve">خطيب الرى فى </w:t>
      </w:r>
      <w:del w:id="15865" w:author="Transkribus" w:date="2019-12-11T14:30:00Z">
        <w:r w:rsidR="009B6BCA" w:rsidRPr="009B6BCA">
          <w:rPr>
            <w:rFonts w:ascii="Courier New" w:hAnsi="Courier New" w:cs="Courier New"/>
            <w:rtl/>
          </w:rPr>
          <w:delText>تفسير سورة الاخلاص</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36AEE84" w14:textId="473DEBA3" w:rsidR="00EE6742" w:rsidRPr="00EE6742" w:rsidRDefault="009B6BCA" w:rsidP="00EE6742">
      <w:pPr>
        <w:pStyle w:val="NurText"/>
        <w:bidi/>
        <w:rPr>
          <w:rFonts w:ascii="Courier New" w:hAnsi="Courier New" w:cs="Courier New"/>
        </w:rPr>
      </w:pPr>
      <w:dir w:val="rtl">
        <w:dir w:val="rtl">
          <w:del w:id="15866" w:author="Transkribus" w:date="2019-12-11T14:30:00Z">
            <w:r w:rsidRPr="009B6BCA">
              <w:rPr>
                <w:rFonts w:ascii="Courier New" w:hAnsi="Courier New" w:cs="Courier New"/>
                <w:rtl/>
              </w:rPr>
              <w:delText>كتاب كشف الظلامة</w:delText>
            </w:r>
          </w:del>
          <w:ins w:id="15867" w:author="Transkribus" w:date="2019-12-11T14:30:00Z">
            <w:r w:rsidR="00EE6742" w:rsidRPr="00EE6742">
              <w:rPr>
                <w:rFonts w:ascii="Courier New" w:hAnsi="Courier New" w:cs="Courier New"/>
                <w:rtl/>
              </w:rPr>
              <w:t>تنصير مسورة الاخلاس كنار كسف الطلامه</w:t>
            </w:r>
          </w:ins>
          <w:r w:rsidR="00EE6742" w:rsidRPr="00EE6742">
            <w:rPr>
              <w:rFonts w:ascii="Courier New" w:hAnsi="Courier New" w:cs="Courier New"/>
              <w:rtl/>
            </w:rPr>
            <w:t xml:space="preserve"> عن </w:t>
          </w:r>
          <w:del w:id="15868" w:author="Transkribus" w:date="2019-12-11T14:30:00Z">
            <w:r w:rsidRPr="009B6BCA">
              <w:rPr>
                <w:rFonts w:ascii="Courier New" w:hAnsi="Courier New" w:cs="Courier New"/>
                <w:rtl/>
              </w:rPr>
              <w:delText>قدامة شرح نقد الشعر لقدامة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69" w:author="Transkribus" w:date="2019-12-11T14:30:00Z">
            <w:r w:rsidR="00EE6742" w:rsidRPr="00EE6742">
              <w:rPr>
                <w:rFonts w:ascii="Courier New" w:hAnsi="Courier New" w:cs="Courier New"/>
                <w:rtl/>
              </w:rPr>
              <w:t>دداسه سرح</w:t>
            </w:r>
          </w:ins>
        </w:dir>
      </w:dir>
    </w:p>
    <w:p w14:paraId="2D85B258" w14:textId="77777777" w:rsidR="009B6BCA" w:rsidRPr="009B6BCA" w:rsidRDefault="009B6BCA" w:rsidP="009B6BCA">
      <w:pPr>
        <w:pStyle w:val="NurText"/>
        <w:bidi/>
        <w:rPr>
          <w:del w:id="15870" w:author="Transkribus" w:date="2019-12-11T14:30:00Z"/>
          <w:rFonts w:ascii="Courier New" w:hAnsi="Courier New" w:cs="Courier New"/>
        </w:rPr>
      </w:pPr>
      <w:dir w:val="rtl">
        <w:dir w:val="rtl">
          <w:del w:id="15871" w:author="Transkribus" w:date="2019-12-11T14:30:00Z">
            <w:r w:rsidRPr="009B6BCA">
              <w:rPr>
                <w:rFonts w:ascii="Courier New" w:hAnsi="Courier New" w:cs="Courier New"/>
                <w:rtl/>
              </w:rPr>
              <w:delText>احاديث مخرجة من الجمع بين الصحيحين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4D341E" w14:textId="45F1CB34" w:rsidR="00EE6742" w:rsidRPr="00EE6742" w:rsidRDefault="009B6BCA" w:rsidP="00EE6742">
      <w:pPr>
        <w:pStyle w:val="NurText"/>
        <w:bidi/>
        <w:rPr>
          <w:rFonts w:ascii="Courier New" w:hAnsi="Courier New" w:cs="Courier New"/>
        </w:rPr>
      </w:pPr>
      <w:dir w:val="rtl">
        <w:dir w:val="rtl">
          <w:ins w:id="15872" w:author="Transkribus" w:date="2019-12-11T14:30:00Z">
            <w:r w:rsidR="00EE6742" w:rsidRPr="00EE6742">
              <w:rPr>
                <w:rFonts w:ascii="Courier New" w:hAnsi="Courier New" w:cs="Courier New"/>
                <w:rtl/>
              </w:rPr>
              <w:t xml:space="preserve">ابقد الشعرلةدامة أمادبت مجرجةمن الحع بين الحعين </w:t>
            </w:r>
          </w:ins>
          <w:r w:rsidR="00EE6742" w:rsidRPr="00EE6742">
            <w:rPr>
              <w:rFonts w:ascii="Courier New" w:hAnsi="Courier New" w:cs="Courier New"/>
              <w:rtl/>
            </w:rPr>
            <w:t xml:space="preserve">كتاب اللواء العزيز </w:t>
          </w:r>
          <w:del w:id="15873" w:author="Transkribus" w:date="2019-12-11T14:30:00Z">
            <w:r w:rsidRPr="009B6BCA">
              <w:rPr>
                <w:rFonts w:ascii="Courier New" w:hAnsi="Courier New" w:cs="Courier New"/>
                <w:rtl/>
              </w:rPr>
              <w:delText>ب</w:delText>
            </w:r>
          </w:del>
          <w:ins w:id="15874" w:author="Transkribus" w:date="2019-12-11T14:30:00Z">
            <w:r w:rsidR="00EE6742" w:rsidRPr="00EE6742">
              <w:rPr>
                <w:rFonts w:ascii="Courier New" w:hAnsi="Courier New" w:cs="Courier New"/>
                <w:rtl/>
              </w:rPr>
              <w:t>ق</w:t>
            </w:r>
          </w:ins>
          <w:r w:rsidR="00EE6742" w:rsidRPr="00EE6742">
            <w:rPr>
              <w:rFonts w:ascii="Courier New" w:hAnsi="Courier New" w:cs="Courier New"/>
              <w:rtl/>
            </w:rPr>
            <w:t>اسم الملك</w:t>
          </w:r>
          <w:del w:id="15875" w:author="Transkribus" w:date="2019-12-11T14:30:00Z">
            <w:r w:rsidRPr="009B6BCA">
              <w:rPr>
                <w:rFonts w:ascii="Courier New" w:hAnsi="Courier New" w:cs="Courier New"/>
                <w:rtl/>
              </w:rPr>
              <w:delText xml:space="preserve"> العزيز فى الحديث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A90925" w14:textId="77777777" w:rsidR="009B6BCA" w:rsidRPr="009B6BCA" w:rsidRDefault="009B6BCA" w:rsidP="009B6BCA">
      <w:pPr>
        <w:pStyle w:val="NurText"/>
        <w:bidi/>
        <w:rPr>
          <w:del w:id="15876" w:author="Transkribus" w:date="2019-12-11T14:30:00Z"/>
          <w:rFonts w:ascii="Courier New" w:hAnsi="Courier New" w:cs="Courier New"/>
        </w:rPr>
      </w:pPr>
      <w:dir w:val="rtl">
        <w:dir w:val="rtl">
          <w:ins w:id="15877" w:author="Transkribus" w:date="2019-12-11T14:30:00Z">
            <w:r w:rsidR="00EE6742" w:rsidRPr="00EE6742">
              <w:rPr>
                <w:rFonts w:ascii="Courier New" w:hAnsi="Courier New" w:cs="Courier New"/>
                <w:rtl/>
              </w:rPr>
              <w:t xml:space="preserve">اعرير فى الحديت </w:t>
            </w:r>
          </w:ins>
          <w:r w:rsidR="00EE6742" w:rsidRPr="00EE6742">
            <w:rPr>
              <w:rFonts w:ascii="Courier New" w:hAnsi="Courier New" w:cs="Courier New"/>
              <w:rtl/>
            </w:rPr>
            <w:t>كتاب قوانين البلا</w:t>
          </w:r>
          <w:del w:id="15878" w:author="Transkribus" w:date="2019-12-11T14:30:00Z">
            <w:r w:rsidRPr="009B6BCA">
              <w:rPr>
                <w:rFonts w:ascii="Courier New" w:hAnsi="Courier New" w:cs="Courier New"/>
                <w:rtl/>
              </w:rPr>
              <w:delText>غ</w:delText>
            </w:r>
          </w:del>
          <w:ins w:id="15879"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ة عمله </w:t>
          </w:r>
          <w:del w:id="15880" w:author="Transkribus" w:date="2019-12-11T14:30:00Z">
            <w:r w:rsidRPr="009B6BCA">
              <w:rPr>
                <w:rFonts w:ascii="Courier New" w:hAnsi="Courier New" w:cs="Courier New"/>
                <w:rtl/>
              </w:rPr>
              <w:delText>بحلب سنة خمس عشر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D52788" w14:textId="35D0BD50" w:rsidR="00EE6742" w:rsidRPr="00EE6742" w:rsidRDefault="009B6BCA" w:rsidP="00EE6742">
      <w:pPr>
        <w:pStyle w:val="NurText"/>
        <w:bidi/>
        <w:rPr>
          <w:rFonts w:ascii="Courier New" w:hAnsi="Courier New" w:cs="Courier New"/>
        </w:rPr>
      </w:pPr>
      <w:dir w:val="rtl">
        <w:dir w:val="rtl">
          <w:del w:id="15881" w:author="Transkribus" w:date="2019-12-11T14:30:00Z">
            <w:r w:rsidRPr="009B6BCA">
              <w:rPr>
                <w:rFonts w:ascii="Courier New" w:hAnsi="Courier New" w:cs="Courier New"/>
                <w:rtl/>
              </w:rPr>
              <w:delText>حواش</w:delText>
            </w:r>
          </w:del>
          <w:ins w:id="15882" w:author="Transkribus" w:date="2019-12-11T14:30:00Z">
            <w:r w:rsidR="00EE6742" w:rsidRPr="00EE6742">
              <w:rPr>
                <w:rFonts w:ascii="Courier New" w:hAnsi="Courier New" w:cs="Courier New"/>
                <w:rtl/>
              </w:rPr>
              <w:t>محلب سنةخمس عسر وسثماثة جواس</w:t>
            </w:r>
          </w:ins>
          <w:r w:rsidR="00EE6742" w:rsidRPr="00EE6742">
            <w:rPr>
              <w:rFonts w:ascii="Courier New" w:hAnsi="Courier New" w:cs="Courier New"/>
              <w:rtl/>
            </w:rPr>
            <w:t xml:space="preserve"> على</w:t>
          </w:r>
        </w:dir>
      </w:dir>
    </w:p>
    <w:p w14:paraId="23FB7D0E" w14:textId="77777777" w:rsidR="009B6BCA" w:rsidRPr="009B6BCA" w:rsidRDefault="00EE6742" w:rsidP="009B6BCA">
      <w:pPr>
        <w:pStyle w:val="NurText"/>
        <w:bidi/>
        <w:rPr>
          <w:del w:id="15883" w:author="Transkribus" w:date="2019-12-11T14:30:00Z"/>
          <w:rFonts w:ascii="Courier New" w:hAnsi="Courier New" w:cs="Courier New"/>
        </w:rPr>
      </w:pPr>
      <w:r w:rsidRPr="00EE6742">
        <w:rPr>
          <w:rFonts w:ascii="Courier New" w:hAnsi="Courier New" w:cs="Courier New"/>
          <w:rtl/>
        </w:rPr>
        <w:t xml:space="preserve">كتاب </w:t>
      </w:r>
      <w:del w:id="15884" w:author="Transkribus" w:date="2019-12-11T14:30:00Z">
        <w:r w:rsidR="009B6BCA" w:rsidRPr="009B6BCA">
          <w:rPr>
            <w:rFonts w:ascii="Courier New" w:hAnsi="Courier New" w:cs="Courier New"/>
            <w:rtl/>
          </w:rPr>
          <w:delText>الخصائص لابن جني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05A74EE" w14:textId="48144B69" w:rsidR="00EE6742" w:rsidRPr="00EE6742" w:rsidRDefault="009B6BCA" w:rsidP="00EE6742">
      <w:pPr>
        <w:pStyle w:val="NurText"/>
        <w:bidi/>
        <w:rPr>
          <w:rFonts w:ascii="Courier New" w:hAnsi="Courier New" w:cs="Courier New"/>
        </w:rPr>
      </w:pPr>
      <w:dir w:val="rtl">
        <w:dir w:val="rtl">
          <w:ins w:id="15885" w:author="Transkribus" w:date="2019-12-11T14:30:00Z">
            <w:r w:rsidR="00EE6742" w:rsidRPr="00EE6742">
              <w:rPr>
                <w:rFonts w:ascii="Courier New" w:hAnsi="Courier New" w:cs="Courier New"/>
                <w:rtl/>
              </w:rPr>
              <w:t xml:space="preserve">الخصاتس الابن حبى </w:t>
            </w:r>
          </w:ins>
          <w:r w:rsidR="00EE6742" w:rsidRPr="00EE6742">
            <w:rPr>
              <w:rFonts w:ascii="Courier New" w:hAnsi="Courier New" w:cs="Courier New"/>
              <w:rtl/>
            </w:rPr>
            <w:t>كتاب الانصاف ب</w:t>
          </w:r>
          <w:del w:id="15886" w:author="Transkribus" w:date="2019-12-11T14:30:00Z">
            <w:r w:rsidRPr="009B6BCA">
              <w:rPr>
                <w:rFonts w:ascii="Courier New" w:hAnsi="Courier New" w:cs="Courier New"/>
                <w:rtl/>
              </w:rPr>
              <w:delText>ي</w:delText>
            </w:r>
          </w:del>
          <w:r w:rsidR="00EE6742" w:rsidRPr="00EE6742">
            <w:rPr>
              <w:rFonts w:ascii="Courier New" w:hAnsi="Courier New" w:cs="Courier New"/>
              <w:rtl/>
            </w:rPr>
            <w:t>ن ابن برى وابن ال</w:t>
          </w:r>
          <w:ins w:id="1588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خشاب على </w:t>
          </w:r>
          <w:del w:id="15888" w:author="Transkribus" w:date="2019-12-11T14:30:00Z">
            <w:r w:rsidRPr="009B6BCA">
              <w:rPr>
                <w:rFonts w:ascii="Courier New" w:hAnsi="Courier New" w:cs="Courier New"/>
                <w:rtl/>
              </w:rPr>
              <w:delText>المقامات للحريرى وانتصار ابن برى للحريري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89" w:author="Transkribus" w:date="2019-12-11T14:30:00Z">
            <w:r w:rsidR="00EE6742" w:rsidRPr="00EE6742">
              <w:rPr>
                <w:rFonts w:ascii="Courier New" w:hAnsi="Courier New" w:cs="Courier New"/>
                <w:rtl/>
              </w:rPr>
              <w:t>القامات المعزيزى</w:t>
            </w:r>
          </w:ins>
        </w:dir>
      </w:dir>
    </w:p>
    <w:p w14:paraId="0944B737" w14:textId="39658BB7" w:rsidR="00EE6742" w:rsidRPr="00EE6742" w:rsidRDefault="009B6BCA" w:rsidP="00EE6742">
      <w:pPr>
        <w:pStyle w:val="NurText"/>
        <w:bidi/>
        <w:rPr>
          <w:rFonts w:ascii="Courier New" w:hAnsi="Courier New" w:cs="Courier New"/>
        </w:rPr>
      </w:pPr>
      <w:dir w:val="rtl">
        <w:dir w:val="rtl">
          <w:del w:id="15890" w:author="Transkribus" w:date="2019-12-11T14:30:00Z">
            <w:r w:rsidRPr="009B6BCA">
              <w:rPr>
                <w:rFonts w:ascii="Courier New" w:hAnsi="Courier New" w:cs="Courier New"/>
                <w:rtl/>
              </w:rPr>
              <w:delText>مسالة فى قولهم انت</w:delText>
            </w:r>
          </w:del>
          <w:ins w:id="15891" w:author="Transkribus" w:date="2019-12-11T14:30:00Z">
            <w:r w:rsidR="00EE6742" w:rsidRPr="00EE6742">
              <w:rPr>
                <w:rFonts w:ascii="Courier New" w:hAnsi="Courier New" w:cs="Courier New"/>
                <w:rtl/>
              </w:rPr>
              <w:t>واتنصار ابن برى الجزيرى مستلة فى قواهم الت</w:t>
            </w:r>
          </w:ins>
          <w:r w:rsidR="00EE6742" w:rsidRPr="00EE6742">
            <w:rPr>
              <w:rFonts w:ascii="Courier New" w:hAnsi="Courier New" w:cs="Courier New"/>
              <w:rtl/>
            </w:rPr>
            <w:t xml:space="preserve"> طالق فى شهر </w:t>
          </w:r>
          <w:del w:id="15892" w:author="Transkribus" w:date="2019-12-11T14:30:00Z">
            <w:r w:rsidRPr="009B6BCA">
              <w:rPr>
                <w:rFonts w:ascii="Courier New" w:hAnsi="Courier New" w:cs="Courier New"/>
                <w:rtl/>
              </w:rPr>
              <w:delText>قبل ما بعد قبلة رمضان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893" w:author="Transkribus" w:date="2019-12-11T14:30:00Z">
            <w:r w:rsidR="00EE6742" w:rsidRPr="00EE6742">
              <w:rPr>
                <w:rFonts w:ascii="Courier New" w:hAnsi="Courier New" w:cs="Courier New"/>
                <w:rtl/>
              </w:rPr>
              <w:t>فيل مابعد فيله رمسان</w:t>
            </w:r>
          </w:ins>
        </w:dir>
      </w:dir>
    </w:p>
    <w:p w14:paraId="088846AB" w14:textId="77777777" w:rsidR="009B6BCA" w:rsidRPr="009B6BCA" w:rsidRDefault="009B6BCA" w:rsidP="009B6BCA">
      <w:pPr>
        <w:pStyle w:val="NurText"/>
        <w:bidi/>
        <w:rPr>
          <w:del w:id="15894" w:author="Transkribus" w:date="2019-12-11T14:30:00Z"/>
          <w:rFonts w:ascii="Courier New" w:hAnsi="Courier New" w:cs="Courier New"/>
        </w:rPr>
      </w:pPr>
      <w:dir w:val="rtl">
        <w:dir w:val="rtl">
          <w:del w:id="15895" w:author="Transkribus" w:date="2019-12-11T14:30:00Z">
            <w:r w:rsidRPr="009B6BCA">
              <w:rPr>
                <w:rFonts w:ascii="Courier New" w:hAnsi="Courier New" w:cs="Courier New"/>
                <w:rtl/>
              </w:rPr>
              <w:delText>تفسير قوله صلى الله عليه وسلم</w:delText>
            </w:r>
          </w:del>
          <w:ins w:id="15896" w:author="Transkribus" w:date="2019-12-11T14:30:00Z">
            <w:r w:rsidR="00EE6742" w:rsidRPr="00EE6742">
              <w:rPr>
                <w:rFonts w:ascii="Courier New" w:hAnsi="Courier New" w:cs="Courier New"/>
                <w:rtl/>
              </w:rPr>
              <w:t>مقصير قولة علييه السسلام</w:t>
            </w:r>
          </w:ins>
          <w:r w:rsidR="00EE6742" w:rsidRPr="00EE6742">
            <w:rPr>
              <w:rFonts w:ascii="Courier New" w:hAnsi="Courier New" w:cs="Courier New"/>
              <w:rtl/>
            </w:rPr>
            <w:t xml:space="preserve"> الراحمون </w:t>
          </w:r>
          <w:del w:id="15897" w:author="Transkribus" w:date="2019-12-11T14:30:00Z">
            <w:r w:rsidRPr="009B6BCA">
              <w:rPr>
                <w:rFonts w:ascii="Courier New" w:hAnsi="Courier New" w:cs="Courier New"/>
                <w:rtl/>
              </w:rPr>
              <w:delText>يرحمهم</w:delText>
            </w:r>
          </w:del>
          <w:ins w:id="15898" w:author="Transkribus" w:date="2019-12-11T14:30:00Z">
            <w:r w:rsidR="00EE6742" w:rsidRPr="00EE6742">
              <w:rPr>
                <w:rFonts w:ascii="Courier New" w:hAnsi="Courier New" w:cs="Courier New"/>
                <w:rtl/>
              </w:rPr>
              <w:t>ير جمهم</w:t>
            </w:r>
          </w:ins>
          <w:r w:rsidR="00EE6742" w:rsidRPr="00EE6742">
            <w:rPr>
              <w:rFonts w:ascii="Courier New" w:hAnsi="Courier New" w:cs="Courier New"/>
              <w:rtl/>
            </w:rPr>
            <w:t xml:space="preserve"> الرحمن </w:t>
          </w:r>
          <w:del w:id="1589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3569E9" w14:textId="5DBFB98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15900" w:author="Transkribus" w:date="2019-12-11T14:30:00Z">
            <w:r w:rsidRPr="009B6BCA">
              <w:rPr>
                <w:rFonts w:ascii="Courier New" w:hAnsi="Courier New" w:cs="Courier New"/>
                <w:rtl/>
              </w:rPr>
              <w:delText>قبسة العجلان</w:delText>
            </w:r>
          </w:del>
          <w:ins w:id="15901" w:author="Transkribus" w:date="2019-12-11T14:30:00Z">
            <w:r w:rsidR="00EE6742" w:rsidRPr="00EE6742">
              <w:rPr>
                <w:rFonts w:ascii="Courier New" w:hAnsi="Courier New" w:cs="Courier New"/>
                <w:rtl/>
              </w:rPr>
              <w:t>قيسة الجسلان</w:t>
            </w:r>
          </w:ins>
          <w:r w:rsidR="00EE6742" w:rsidRPr="00EE6742">
            <w:rPr>
              <w:rFonts w:ascii="Courier New" w:hAnsi="Courier New" w:cs="Courier New"/>
              <w:rtl/>
            </w:rPr>
            <w:t xml:space="preserve"> فى الن</w:t>
          </w:r>
          <w:del w:id="15902" w:author="Transkribus" w:date="2019-12-11T14:30:00Z">
            <w:r w:rsidRPr="009B6BCA">
              <w:rPr>
                <w:rFonts w:ascii="Courier New" w:hAnsi="Courier New" w:cs="Courier New"/>
                <w:rtl/>
              </w:rPr>
              <w:delText>ح</w:delText>
            </w:r>
          </w:del>
          <w:ins w:id="15903" w:author="Transkribus" w:date="2019-12-11T14:30:00Z">
            <w:r w:rsidR="00EE6742" w:rsidRPr="00EE6742">
              <w:rPr>
                <w:rFonts w:ascii="Courier New" w:hAnsi="Courier New" w:cs="Courier New"/>
                <w:rtl/>
              </w:rPr>
              <w:t>ج</w:t>
            </w:r>
          </w:ins>
          <w:r w:rsidR="00EE6742" w:rsidRPr="00EE6742">
            <w:rPr>
              <w:rFonts w:ascii="Courier New" w:hAnsi="Courier New" w:cs="Courier New"/>
              <w:rtl/>
            </w:rPr>
            <w:t>و</w:t>
          </w:r>
          <w:del w:id="159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7F1224" w14:textId="77777777" w:rsidR="009B6BCA" w:rsidRPr="009B6BCA" w:rsidRDefault="009B6BCA" w:rsidP="009B6BCA">
      <w:pPr>
        <w:pStyle w:val="NurText"/>
        <w:bidi/>
        <w:rPr>
          <w:del w:id="15905" w:author="Transkribus" w:date="2019-12-11T14:30:00Z"/>
          <w:rFonts w:ascii="Courier New" w:hAnsi="Courier New" w:cs="Courier New"/>
        </w:rPr>
      </w:pPr>
      <w:dir w:val="rtl">
        <w:dir w:val="rtl">
          <w:r w:rsidR="00EE6742" w:rsidRPr="00EE6742">
            <w:rPr>
              <w:rFonts w:ascii="Courier New" w:hAnsi="Courier New" w:cs="Courier New"/>
              <w:rtl/>
            </w:rPr>
            <w:t>ا</w:t>
          </w:r>
          <w:del w:id="15906" w:author="Transkribus" w:date="2019-12-11T14:30:00Z">
            <w:r w:rsidRPr="009B6BCA">
              <w:rPr>
                <w:rFonts w:ascii="Courier New" w:hAnsi="Courier New" w:cs="Courier New"/>
                <w:rtl/>
              </w:rPr>
              <w:delText>خت</w:delText>
            </w:r>
          </w:del>
          <w:ins w:id="15907" w:author="Transkribus" w:date="2019-12-11T14:30:00Z">
            <w:r w:rsidR="00EE6742" w:rsidRPr="00EE6742">
              <w:rPr>
                <w:rFonts w:ascii="Courier New" w:hAnsi="Courier New" w:cs="Courier New"/>
                <w:rtl/>
              </w:rPr>
              <w:t>حن</w:t>
            </w:r>
          </w:ins>
          <w:r w:rsidR="00EE6742" w:rsidRPr="00EE6742">
            <w:rPr>
              <w:rFonts w:ascii="Courier New" w:hAnsi="Courier New" w:cs="Courier New"/>
              <w:rtl/>
            </w:rPr>
            <w:t xml:space="preserve">صار كتاب </w:t>
          </w:r>
          <w:del w:id="15908" w:author="Transkribus" w:date="2019-12-11T14:30:00Z">
            <w:r w:rsidRPr="009B6BCA">
              <w:rPr>
                <w:rFonts w:ascii="Courier New" w:hAnsi="Courier New" w:cs="Courier New"/>
                <w:rtl/>
              </w:rPr>
              <w:delText>الصناعتين للعسكري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DFC7DD" w14:textId="77777777" w:rsidR="009B6BCA" w:rsidRPr="009B6BCA" w:rsidRDefault="009B6BCA" w:rsidP="009B6BCA">
      <w:pPr>
        <w:pStyle w:val="NurText"/>
        <w:bidi/>
        <w:rPr>
          <w:del w:id="15909" w:author="Transkribus" w:date="2019-12-11T14:30:00Z"/>
          <w:rFonts w:ascii="Courier New" w:hAnsi="Courier New" w:cs="Courier New"/>
        </w:rPr>
      </w:pPr>
      <w:dir w:val="rtl">
        <w:dir w:val="rtl">
          <w:del w:id="15910" w:author="Transkribus" w:date="2019-12-11T14:30:00Z">
            <w:r w:rsidRPr="009B6BCA">
              <w:rPr>
                <w:rFonts w:ascii="Courier New" w:hAnsi="Courier New" w:cs="Courier New"/>
                <w:rtl/>
              </w:rPr>
              <w:delText>اختصار كتاب العمدة لابن</w:delText>
            </w:r>
          </w:del>
          <w:ins w:id="15911" w:author="Transkribus" w:date="2019-12-11T14:30:00Z">
            <w:r w:rsidR="00EE6742" w:rsidRPr="00EE6742">
              <w:rPr>
                <w:rFonts w:ascii="Courier New" w:hAnsi="Courier New" w:cs="Courier New"/>
                <w:rtl/>
              </w:rPr>
              <w:t>الصناعنين العسكرى احنصاركتاب العبدة الابن</w:t>
            </w:r>
          </w:ins>
          <w:r w:rsidR="00EE6742" w:rsidRPr="00EE6742">
            <w:rPr>
              <w:rFonts w:ascii="Courier New" w:hAnsi="Courier New" w:cs="Courier New"/>
              <w:rtl/>
            </w:rPr>
            <w:t xml:space="preserve"> رشيق</w:t>
          </w:r>
          <w:del w:id="159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2CDA93" w14:textId="7D86FE95" w:rsidR="00EE6742" w:rsidRPr="00EE6742" w:rsidRDefault="009B6BCA" w:rsidP="00EE6742">
      <w:pPr>
        <w:pStyle w:val="NurText"/>
        <w:bidi/>
        <w:rPr>
          <w:rFonts w:ascii="Courier New" w:hAnsi="Courier New" w:cs="Courier New"/>
        </w:rPr>
      </w:pPr>
      <w:dir w:val="rtl">
        <w:dir w:val="rtl">
          <w:del w:id="15913" w:author="Transkribus" w:date="2019-12-11T14:30:00Z">
            <w:r w:rsidRPr="009B6BCA">
              <w:rPr>
                <w:rFonts w:ascii="Courier New" w:hAnsi="Courier New" w:cs="Courier New"/>
                <w:rtl/>
              </w:rPr>
              <w:delText>مقالة</w:delText>
            </w:r>
          </w:del>
          <w:ins w:id="15914"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الوفق</w:t>
          </w:r>
          <w:del w:id="159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96F8DD" w14:textId="77777777" w:rsidR="009B6BCA" w:rsidRPr="009B6BCA" w:rsidRDefault="009B6BCA" w:rsidP="009B6BCA">
      <w:pPr>
        <w:pStyle w:val="NurText"/>
        <w:bidi/>
        <w:rPr>
          <w:del w:id="15916" w:author="Transkribus" w:date="2019-12-11T14:30:00Z"/>
          <w:rFonts w:ascii="Courier New" w:hAnsi="Courier New" w:cs="Courier New"/>
        </w:rPr>
      </w:pPr>
      <w:dir w:val="rtl">
        <w:dir w:val="rtl">
          <w:del w:id="15917" w:author="Transkribus" w:date="2019-12-11T14:30:00Z">
            <w:r w:rsidRPr="009B6BCA">
              <w:rPr>
                <w:rFonts w:ascii="Courier New" w:hAnsi="Courier New" w:cs="Courier New"/>
                <w:rtl/>
              </w:rPr>
              <w:delText>كتاب الجلى</w:delText>
            </w:r>
          </w:del>
          <w:ins w:id="15918" w:author="Transkribus" w:date="2019-12-11T14:30:00Z">
            <w:r w:rsidR="00EE6742" w:rsidRPr="00EE6742">
              <w:rPr>
                <w:rFonts w:ascii="Courier New" w:hAnsi="Courier New" w:cs="Courier New"/>
                <w:rtl/>
              </w:rPr>
              <w:t>تاب الحلى</w:t>
            </w:r>
          </w:ins>
          <w:r w:rsidR="00EE6742" w:rsidRPr="00EE6742">
            <w:rPr>
              <w:rFonts w:ascii="Courier New" w:hAnsi="Courier New" w:cs="Courier New"/>
              <w:rtl/>
            </w:rPr>
            <w:t xml:space="preserve"> فى الحساب </w:t>
          </w:r>
          <w:del w:id="15919" w:author="Transkribus" w:date="2019-12-11T14:30:00Z">
            <w:r w:rsidRPr="009B6BCA">
              <w:rPr>
                <w:rFonts w:ascii="Courier New" w:hAnsi="Courier New" w:cs="Courier New"/>
                <w:rtl/>
              </w:rPr>
              <w:delText>الهندي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CA0575" w14:textId="39C00B40" w:rsidR="00EE6742" w:rsidRPr="00EE6742" w:rsidRDefault="009B6BCA" w:rsidP="00EE6742">
      <w:pPr>
        <w:pStyle w:val="NurText"/>
        <w:bidi/>
        <w:rPr>
          <w:rFonts w:ascii="Courier New" w:hAnsi="Courier New" w:cs="Courier New"/>
        </w:rPr>
      </w:pPr>
      <w:dir w:val="rtl">
        <w:dir w:val="rtl">
          <w:del w:id="15920" w:author="Transkribus" w:date="2019-12-11T14:30:00Z">
            <w:r w:rsidRPr="009B6BCA">
              <w:rPr>
                <w:rFonts w:ascii="Courier New" w:hAnsi="Courier New" w:cs="Courier New"/>
                <w:rtl/>
              </w:rPr>
              <w:delText>اختصار</w:delText>
            </w:r>
          </w:del>
          <w:ins w:id="15921" w:author="Transkribus" w:date="2019-12-11T14:30:00Z">
            <w:r w:rsidR="00EE6742" w:rsidRPr="00EE6742">
              <w:rPr>
                <w:rFonts w:ascii="Courier New" w:hAnsi="Courier New" w:cs="Courier New"/>
                <w:rtl/>
              </w:rPr>
              <w:t>الهندى الحنصار</w:t>
            </w:r>
          </w:ins>
          <w:r w:rsidR="00EE6742" w:rsidRPr="00EE6742">
            <w:rPr>
              <w:rFonts w:ascii="Courier New" w:hAnsi="Courier New" w:cs="Courier New"/>
              <w:rtl/>
            </w:rPr>
            <w:t xml:space="preserve"> كتاب </w:t>
          </w:r>
          <w:del w:id="15922" w:author="Transkribus" w:date="2019-12-11T14:30:00Z">
            <w:r w:rsidRPr="009B6BCA">
              <w:rPr>
                <w:rFonts w:ascii="Courier New" w:hAnsi="Courier New" w:cs="Courier New"/>
                <w:rtl/>
              </w:rPr>
              <w:delText>النبات لابى</w:delText>
            </w:r>
          </w:del>
          <w:ins w:id="15923" w:author="Transkribus" w:date="2019-12-11T14:30:00Z">
            <w:r w:rsidR="00EE6742" w:rsidRPr="00EE6742">
              <w:rPr>
                <w:rFonts w:ascii="Courier New" w:hAnsi="Courier New" w:cs="Courier New"/>
                <w:rtl/>
              </w:rPr>
              <w:t>النيات لأبى</w:t>
            </w:r>
          </w:ins>
          <w:r w:rsidR="00EE6742" w:rsidRPr="00EE6742">
            <w:rPr>
              <w:rFonts w:ascii="Courier New" w:hAnsi="Courier New" w:cs="Courier New"/>
              <w:rtl/>
            </w:rPr>
            <w:t xml:space="preserve"> حنيفة </w:t>
          </w:r>
          <w:del w:id="15924" w:author="Transkribus" w:date="2019-12-11T14:30:00Z">
            <w:r w:rsidRPr="009B6BCA">
              <w:rPr>
                <w:rFonts w:ascii="Courier New" w:hAnsi="Courier New" w:cs="Courier New"/>
                <w:rtl/>
              </w:rPr>
              <w:delText>الدينورى وكتاب اخر فى فنه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25" w:author="Transkribus" w:date="2019-12-11T14:30:00Z">
            <w:r w:rsidR="00EE6742" w:rsidRPr="00EE6742">
              <w:rPr>
                <w:rFonts w:ascii="Courier New" w:hAnsi="Courier New" w:cs="Courier New"/>
                <w:rtl/>
              </w:rPr>
              <w:t>الديورى كتاب أج</w:t>
            </w:r>
          </w:ins>
        </w:dir>
      </w:dir>
    </w:p>
    <w:p w14:paraId="177C7B1B" w14:textId="77777777" w:rsidR="009B6BCA" w:rsidRPr="009B6BCA" w:rsidRDefault="009B6BCA" w:rsidP="009B6BCA">
      <w:pPr>
        <w:pStyle w:val="NurText"/>
        <w:bidi/>
        <w:rPr>
          <w:del w:id="15926" w:author="Transkribus" w:date="2019-12-11T14:30:00Z"/>
          <w:rFonts w:ascii="Courier New" w:hAnsi="Courier New" w:cs="Courier New"/>
        </w:rPr>
      </w:pPr>
      <w:dir w:val="rtl">
        <w:dir w:val="rtl">
          <w:del w:id="15927" w:author="Transkribus" w:date="2019-12-11T14:30:00Z">
            <w:r w:rsidRPr="009B6BCA">
              <w:rPr>
                <w:rFonts w:ascii="Courier New" w:hAnsi="Courier New" w:cs="Courier New"/>
                <w:rtl/>
              </w:rPr>
              <w:delText>اختصار مادة البقاء للتميمي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0401AFD" w14:textId="0BE157DD" w:rsidR="00EE6742" w:rsidRPr="00EE6742" w:rsidRDefault="009B6BCA" w:rsidP="00EE6742">
      <w:pPr>
        <w:pStyle w:val="NurText"/>
        <w:bidi/>
        <w:rPr>
          <w:ins w:id="15928" w:author="Transkribus" w:date="2019-12-11T14:30:00Z"/>
          <w:rFonts w:ascii="Courier New" w:hAnsi="Courier New" w:cs="Courier New"/>
        </w:rPr>
      </w:pPr>
      <w:dir w:val="rtl">
        <w:dir w:val="rtl">
          <w:del w:id="15929" w:author="Transkribus" w:date="2019-12-11T14:30:00Z">
            <w:r w:rsidRPr="009B6BCA">
              <w:rPr>
                <w:rFonts w:ascii="Courier New" w:hAnsi="Courier New" w:cs="Courier New"/>
                <w:rtl/>
              </w:rPr>
              <w:delText xml:space="preserve">كتاب الفصول </w:delText>
            </w:r>
          </w:del>
          <w:ins w:id="15930" w:author="Transkribus" w:date="2019-12-11T14:30:00Z">
            <w:r w:rsidR="00EE6742" w:rsidRPr="00EE6742">
              <w:rPr>
                <w:rFonts w:ascii="Courier New" w:hAnsi="Courier New" w:cs="Courier New"/>
                <w:rtl/>
              </w:rPr>
              <w:t xml:space="preserve"> فى فنه مسله احنصار كتاب ماذة اليقاء التميمى كتاب النصول </w:t>
            </w:r>
          </w:ins>
          <w:r w:rsidR="00EE6742" w:rsidRPr="00EE6742">
            <w:rPr>
              <w:rFonts w:ascii="Courier New" w:hAnsi="Courier New" w:cs="Courier New"/>
              <w:rtl/>
            </w:rPr>
            <w:t xml:space="preserve">وهو بلغة </w:t>
          </w:r>
          <w:del w:id="15931" w:author="Transkribus" w:date="2019-12-11T14:30:00Z">
            <w:r w:rsidRPr="009B6BCA">
              <w:rPr>
                <w:rFonts w:ascii="Courier New" w:hAnsi="Courier New" w:cs="Courier New"/>
                <w:rtl/>
              </w:rPr>
              <w:delText>الحكيم سبع مقالات فرغ</w:delText>
            </w:r>
          </w:del>
          <w:ins w:id="15932" w:author="Transkribus" w:date="2019-12-11T14:30:00Z">
            <w:r w:rsidR="00EE6742" w:rsidRPr="00EE6742">
              <w:rPr>
                <w:rFonts w:ascii="Courier New" w:hAnsi="Courier New" w:cs="Courier New"/>
                <w:rtl/>
              </w:rPr>
              <w:t>الحسكيم بيع</w:t>
            </w:r>
          </w:ins>
        </w:dir>
      </w:dir>
    </w:p>
    <w:p w14:paraId="62C0BDB7" w14:textId="77777777" w:rsidR="009B6BCA" w:rsidRPr="009B6BCA" w:rsidRDefault="00EE6742" w:rsidP="009B6BCA">
      <w:pPr>
        <w:pStyle w:val="NurText"/>
        <w:bidi/>
        <w:rPr>
          <w:del w:id="15933" w:author="Transkribus" w:date="2019-12-11T14:30:00Z"/>
          <w:rFonts w:ascii="Courier New" w:hAnsi="Courier New" w:cs="Courier New"/>
        </w:rPr>
      </w:pPr>
      <w:ins w:id="15934" w:author="Transkribus" w:date="2019-12-11T14:30:00Z">
        <w:r w:rsidRPr="00EE6742">
          <w:rPr>
            <w:rFonts w:ascii="Courier New" w:hAnsi="Courier New" w:cs="Courier New"/>
            <w:rtl/>
          </w:rPr>
          <w:t>بالات قر٤ع</w:t>
        </w:r>
      </w:ins>
      <w:r w:rsidRPr="00EE6742">
        <w:rPr>
          <w:rFonts w:ascii="Courier New" w:hAnsi="Courier New" w:cs="Courier New"/>
          <w:rtl/>
        </w:rPr>
        <w:t xml:space="preserve"> منه فى </w:t>
      </w:r>
      <w:del w:id="15935" w:author="Transkribus" w:date="2019-12-11T14:30:00Z">
        <w:r w:rsidR="009B6BCA" w:rsidRPr="009B6BCA">
          <w:rPr>
            <w:rFonts w:ascii="Courier New" w:hAnsi="Courier New" w:cs="Courier New"/>
            <w:rtl/>
          </w:rPr>
          <w:delText>شهر رمضان سنة</w:delText>
        </w:r>
      </w:del>
      <w:ins w:id="15936" w:author="Transkribus" w:date="2019-12-11T14:30:00Z">
        <w:r w:rsidRPr="00EE6742">
          <w:rPr>
            <w:rFonts w:ascii="Courier New" w:hAnsi="Courier New" w:cs="Courier New"/>
            <w:rtl/>
          </w:rPr>
          <w:t>شهررمسان سيفة</w:t>
        </w:r>
      </w:ins>
      <w:r w:rsidRPr="00EE6742">
        <w:rPr>
          <w:rFonts w:ascii="Courier New" w:hAnsi="Courier New" w:cs="Courier New"/>
          <w:rtl/>
        </w:rPr>
        <w:t xml:space="preserve"> ثمان </w:t>
      </w:r>
      <w:del w:id="15937" w:author="Transkribus" w:date="2019-12-11T14:30:00Z">
        <w:r w:rsidR="009B6BCA" w:rsidRPr="009B6BCA">
          <w:rPr>
            <w:rFonts w:ascii="Courier New" w:hAnsi="Courier New" w:cs="Courier New"/>
            <w:rtl/>
          </w:rPr>
          <w:delText>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65852AD" w14:textId="4EEA0132" w:rsidR="00EE6742" w:rsidRPr="00EE6742" w:rsidRDefault="009B6BCA" w:rsidP="00EE6742">
      <w:pPr>
        <w:pStyle w:val="NurText"/>
        <w:bidi/>
        <w:rPr>
          <w:ins w:id="15938" w:author="Transkribus" w:date="2019-12-11T14:30:00Z"/>
          <w:rFonts w:ascii="Courier New" w:hAnsi="Courier New" w:cs="Courier New"/>
        </w:rPr>
      </w:pPr>
      <w:dir w:val="rtl">
        <w:dir w:val="rtl">
          <w:del w:id="15939" w:author="Transkribus" w:date="2019-12-11T14:30:00Z">
            <w:r w:rsidRPr="009B6BCA">
              <w:rPr>
                <w:rFonts w:ascii="Courier New" w:hAnsi="Courier New" w:cs="Courier New"/>
                <w:rtl/>
              </w:rPr>
              <w:delText>شرح كتاب الفصول لابقراط شرح</w:delText>
            </w:r>
          </w:del>
          <w:ins w:id="15940" w:author="Transkribus" w:date="2019-12-11T14:30:00Z">
            <w:r w:rsidR="00EE6742" w:rsidRPr="00EE6742">
              <w:rPr>
                <w:rFonts w:ascii="Courier New" w:hAnsi="Courier New" w:cs="Courier New"/>
                <w:rtl/>
              </w:rPr>
              <w:t>وسثماثة شرج</w:t>
            </w:r>
          </w:ins>
          <w:r w:rsidR="00EE6742" w:rsidRPr="00EE6742">
            <w:rPr>
              <w:rFonts w:ascii="Courier New" w:hAnsi="Courier New" w:cs="Courier New"/>
              <w:rtl/>
            </w:rPr>
            <w:t xml:space="preserve"> كتاب </w:t>
          </w:r>
          <w:del w:id="15941" w:author="Transkribus" w:date="2019-12-11T14:30:00Z">
            <w:r w:rsidRPr="009B6BCA">
              <w:rPr>
                <w:rFonts w:ascii="Courier New" w:hAnsi="Courier New" w:cs="Courier New"/>
                <w:rtl/>
              </w:rPr>
              <w:delText>تقدمة</w:delText>
            </w:r>
          </w:del>
          <w:ins w:id="15942" w:author="Transkribus" w:date="2019-12-11T14:30:00Z">
            <w:r w:rsidR="00EE6742" w:rsidRPr="00EE6742">
              <w:rPr>
                <w:rFonts w:ascii="Courier New" w:hAnsi="Courier New" w:cs="Courier New"/>
                <w:rtl/>
              </w:rPr>
              <w:t>الفصول الابقراط</w:t>
            </w:r>
          </w:ins>
        </w:dir>
      </w:dir>
    </w:p>
    <w:p w14:paraId="55686680" w14:textId="023CC3FE" w:rsidR="00EE6742" w:rsidRPr="00EE6742" w:rsidRDefault="00EE6742" w:rsidP="00EE6742">
      <w:pPr>
        <w:pStyle w:val="NurText"/>
        <w:bidi/>
        <w:rPr>
          <w:rFonts w:ascii="Courier New" w:hAnsi="Courier New" w:cs="Courier New"/>
        </w:rPr>
      </w:pPr>
      <w:ins w:id="15943" w:author="Transkribus" w:date="2019-12-11T14:30:00Z">
        <w:r w:rsidRPr="00EE6742">
          <w:rPr>
            <w:rFonts w:ascii="Courier New" w:hAnsi="Courier New" w:cs="Courier New"/>
            <w:rtl/>
          </w:rPr>
          <w:t xml:space="preserve"> سرح كتاب بعدمة</w:t>
        </w:r>
      </w:ins>
      <w:r w:rsidRPr="00EE6742">
        <w:rPr>
          <w:rFonts w:ascii="Courier New" w:hAnsi="Courier New" w:cs="Courier New"/>
          <w:rtl/>
        </w:rPr>
        <w:t xml:space="preserve"> المعرفة لابقراط</w:t>
      </w:r>
      <w:del w:id="1594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945" w:author="Transkribus" w:date="2019-12-11T14:30:00Z">
        <w:r w:rsidRPr="00EE6742">
          <w:rPr>
            <w:rFonts w:ascii="Courier New" w:hAnsi="Courier New" w:cs="Courier New"/>
            <w:rtl/>
          </w:rPr>
          <w:t xml:space="preserve"> احنصار شرج جالينوس اكتاب الامراس الجادة</w:t>
        </w:r>
      </w:ins>
    </w:p>
    <w:p w14:paraId="70379F2B" w14:textId="77777777" w:rsidR="009B6BCA" w:rsidRPr="009B6BCA" w:rsidRDefault="009B6BCA" w:rsidP="009B6BCA">
      <w:pPr>
        <w:pStyle w:val="NurText"/>
        <w:bidi/>
        <w:rPr>
          <w:del w:id="15946" w:author="Transkribus" w:date="2019-12-11T14:30:00Z"/>
          <w:rFonts w:ascii="Courier New" w:hAnsi="Courier New" w:cs="Courier New"/>
        </w:rPr>
      </w:pPr>
      <w:dir w:val="rtl">
        <w:dir w:val="rtl">
          <w:del w:id="15947" w:author="Transkribus" w:date="2019-12-11T14:30:00Z">
            <w:r w:rsidRPr="009B6BCA">
              <w:rPr>
                <w:rFonts w:ascii="Courier New" w:hAnsi="Courier New" w:cs="Courier New"/>
                <w:rtl/>
              </w:rPr>
              <w:delText>اختصار وشرح جالينوس لكتب الامراض الحادة لابقراط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374C2E" w14:textId="77777777" w:rsidR="009B6BCA" w:rsidRPr="009B6BCA" w:rsidRDefault="009B6BCA" w:rsidP="009B6BCA">
      <w:pPr>
        <w:pStyle w:val="NurText"/>
        <w:bidi/>
        <w:rPr>
          <w:del w:id="15948" w:author="Transkribus" w:date="2019-12-11T14:30:00Z"/>
          <w:rFonts w:ascii="Courier New" w:hAnsi="Courier New" w:cs="Courier New"/>
        </w:rPr>
      </w:pPr>
      <w:dir w:val="rtl">
        <w:dir w:val="rtl">
          <w:del w:id="15949" w:author="Transkribus" w:date="2019-12-11T14:30:00Z">
            <w:r w:rsidRPr="009B6BCA">
              <w:rPr>
                <w:rFonts w:ascii="Courier New" w:hAnsi="Courier New" w:cs="Courier New"/>
                <w:rtl/>
              </w:rPr>
              <w:delText>اختصار</w:delText>
            </w:r>
          </w:del>
          <w:ins w:id="15950" w:author="Transkribus" w:date="2019-12-11T14:30:00Z">
            <w:r w:rsidR="00EE6742" w:rsidRPr="00EE6742">
              <w:rPr>
                <w:rFonts w:ascii="Courier New" w:hAnsi="Courier New" w:cs="Courier New"/>
                <w:rtl/>
              </w:rPr>
              <w:t>الابقراط اخنصار</w:t>
            </w:r>
          </w:ins>
          <w:r w:rsidR="00EE6742" w:rsidRPr="00EE6742">
            <w:rPr>
              <w:rFonts w:ascii="Courier New" w:hAnsi="Courier New" w:cs="Courier New"/>
              <w:rtl/>
            </w:rPr>
            <w:t xml:space="preserve"> كتاب الحيوان لارسطوطاليس</w:t>
          </w:r>
          <w:del w:id="159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312A6C" w14:textId="1A7F84A8" w:rsidR="00EE6742" w:rsidRPr="00EE6742" w:rsidRDefault="009B6BCA" w:rsidP="00EE6742">
      <w:pPr>
        <w:pStyle w:val="NurText"/>
        <w:bidi/>
        <w:rPr>
          <w:rFonts w:ascii="Courier New" w:hAnsi="Courier New" w:cs="Courier New"/>
        </w:rPr>
      </w:pPr>
      <w:dir w:val="rtl">
        <w:dir w:val="rtl">
          <w:del w:id="15952" w:author="Transkribus" w:date="2019-12-11T14:30:00Z">
            <w:r w:rsidRPr="009B6BCA">
              <w:rPr>
                <w:rFonts w:ascii="Courier New" w:hAnsi="Courier New" w:cs="Courier New"/>
                <w:rtl/>
              </w:rPr>
              <w:delText>تهذيب مسائل ما بال</w:delText>
            </w:r>
          </w:del>
          <w:ins w:id="15953" w:author="Transkribus" w:date="2019-12-11T14:30:00Z">
            <w:r w:rsidR="00EE6742" w:rsidRPr="00EE6742">
              <w:rPr>
                <w:rFonts w:ascii="Courier New" w:hAnsi="Courier New" w:cs="Courier New"/>
                <w:rtl/>
              </w:rPr>
              <w:t xml:space="preserve"> هذيب مساقل بامال</w:t>
            </w:r>
          </w:ins>
          <w:r w:rsidR="00EE6742" w:rsidRPr="00EE6742">
            <w:rPr>
              <w:rFonts w:ascii="Courier New" w:hAnsi="Courier New" w:cs="Courier New"/>
              <w:rtl/>
            </w:rPr>
            <w:t xml:space="preserve"> لارسطوطاليس</w:t>
          </w:r>
          <w:del w:id="159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567B465" w14:textId="77777777" w:rsidR="009B6BCA" w:rsidRPr="009B6BCA" w:rsidRDefault="009B6BCA" w:rsidP="009B6BCA">
      <w:pPr>
        <w:pStyle w:val="NurText"/>
        <w:bidi/>
        <w:rPr>
          <w:del w:id="15955" w:author="Transkribus" w:date="2019-12-11T14:30:00Z"/>
          <w:rFonts w:ascii="Courier New" w:hAnsi="Courier New" w:cs="Courier New"/>
        </w:rPr>
      </w:pPr>
      <w:dir w:val="rtl">
        <w:dir w:val="rtl">
          <w:del w:id="15956" w:author="Transkribus" w:date="2019-12-11T14:30:00Z">
            <w:r w:rsidRPr="009B6BCA">
              <w:rPr>
                <w:rFonts w:ascii="Courier New" w:hAnsi="Courier New" w:cs="Courier New"/>
                <w:rtl/>
              </w:rPr>
              <w:delText>كتاب اخر</w:delText>
            </w:r>
          </w:del>
          <w:ins w:id="15957" w:author="Transkribus" w:date="2019-12-11T14:30:00Z">
            <w:r w:rsidR="00EE6742" w:rsidRPr="00EE6742">
              <w:rPr>
                <w:rFonts w:ascii="Courier New" w:hAnsi="Courier New" w:cs="Courier New"/>
                <w:rtl/>
              </w:rPr>
              <w:t>كقاب أخر</w:t>
            </w:r>
          </w:ins>
          <w:r w:rsidR="00EE6742" w:rsidRPr="00EE6742">
            <w:rPr>
              <w:rFonts w:ascii="Courier New" w:hAnsi="Courier New" w:cs="Courier New"/>
              <w:rtl/>
            </w:rPr>
            <w:t xml:space="preserve"> فى </w:t>
          </w:r>
          <w:del w:id="15958" w:author="Transkribus" w:date="2019-12-11T14:30:00Z">
            <w:r w:rsidRPr="009B6BCA">
              <w:rPr>
                <w:rFonts w:ascii="Courier New" w:hAnsi="Courier New" w:cs="Courier New"/>
                <w:rtl/>
              </w:rPr>
              <w:delText>فنه مثله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35369D" w14:textId="2FA07CAA" w:rsidR="00EE6742" w:rsidRPr="00EE6742" w:rsidRDefault="009B6BCA" w:rsidP="00EE6742">
      <w:pPr>
        <w:pStyle w:val="NurText"/>
        <w:bidi/>
        <w:rPr>
          <w:rFonts w:ascii="Courier New" w:hAnsi="Courier New" w:cs="Courier New"/>
        </w:rPr>
      </w:pPr>
      <w:dir w:val="rtl">
        <w:dir w:val="rtl">
          <w:del w:id="15959" w:author="Transkribus" w:date="2019-12-11T14:30:00Z">
            <w:r w:rsidRPr="009B6BCA">
              <w:rPr>
                <w:rFonts w:ascii="Courier New" w:hAnsi="Courier New" w:cs="Courier New"/>
                <w:rtl/>
              </w:rPr>
              <w:delText>اختصار كتاب منافع</w:delText>
            </w:r>
          </w:del>
          <w:ins w:id="15960" w:author="Transkribus" w:date="2019-12-11T14:30:00Z">
            <w:r w:rsidR="00EE6742" w:rsidRPr="00EE6742">
              <w:rPr>
                <w:rFonts w:ascii="Courier New" w:hAnsi="Courier New" w:cs="Courier New"/>
                <w:rtl/>
              </w:rPr>
              <w:t>فنسه ميله احنصاركتاب منافم</w:t>
            </w:r>
          </w:ins>
          <w:r w:rsidR="00EE6742" w:rsidRPr="00EE6742">
            <w:rPr>
              <w:rFonts w:ascii="Courier New" w:hAnsi="Courier New" w:cs="Courier New"/>
              <w:rtl/>
            </w:rPr>
            <w:t xml:space="preserve"> الاعضاء </w:t>
          </w:r>
          <w:del w:id="15961" w:author="Transkribus" w:date="2019-12-11T14:30:00Z">
            <w:r w:rsidRPr="009B6BCA">
              <w:rPr>
                <w:rFonts w:ascii="Courier New" w:hAnsi="Courier New" w:cs="Courier New"/>
                <w:rtl/>
              </w:rPr>
              <w:delText>لجالينوس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62" w:author="Transkribus" w:date="2019-12-11T14:30:00Z">
            <w:r w:rsidR="00EE6742" w:rsidRPr="00EE6742">
              <w:rPr>
                <w:rFonts w:ascii="Courier New" w:hAnsi="Courier New" w:cs="Courier New"/>
                <w:rtl/>
              </w:rPr>
              <w:t>لحالبنوس احنصار كتاب أراه</w:t>
            </w:r>
          </w:ins>
        </w:dir>
      </w:dir>
    </w:p>
    <w:p w14:paraId="0D95FAC2" w14:textId="77777777" w:rsidR="009B6BCA" w:rsidRPr="009B6BCA" w:rsidRDefault="009B6BCA" w:rsidP="009B6BCA">
      <w:pPr>
        <w:pStyle w:val="NurText"/>
        <w:bidi/>
        <w:rPr>
          <w:del w:id="15963" w:author="Transkribus" w:date="2019-12-11T14:30:00Z"/>
          <w:rFonts w:ascii="Courier New" w:hAnsi="Courier New" w:cs="Courier New"/>
        </w:rPr>
      </w:pPr>
      <w:dir w:val="rtl">
        <w:dir w:val="rtl">
          <w:del w:id="15964" w:author="Transkribus" w:date="2019-12-11T14:30:00Z">
            <w:r w:rsidRPr="009B6BCA">
              <w:rPr>
                <w:rFonts w:ascii="Courier New" w:hAnsi="Courier New" w:cs="Courier New"/>
                <w:rtl/>
              </w:rPr>
              <w:delText xml:space="preserve">اختصار كتاب اراء </w:delText>
            </w:r>
          </w:del>
          <w:r w:rsidR="00EE6742" w:rsidRPr="00EE6742">
            <w:rPr>
              <w:rFonts w:ascii="Courier New" w:hAnsi="Courier New" w:cs="Courier New"/>
              <w:rtl/>
            </w:rPr>
            <w:t xml:space="preserve">ابقراط </w:t>
          </w:r>
          <w:del w:id="15965" w:author="Transkribus" w:date="2019-12-11T14:30:00Z">
            <w:r w:rsidRPr="009B6BCA">
              <w:rPr>
                <w:rFonts w:ascii="Courier New" w:hAnsi="Courier New" w:cs="Courier New"/>
                <w:rtl/>
              </w:rPr>
              <w:delText>وافلاطن اختصار كتاب الجنسين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27D2CE1" w14:textId="158ACD5A" w:rsidR="00EE6742" w:rsidRPr="00EE6742" w:rsidRDefault="009B6BCA" w:rsidP="00EE6742">
      <w:pPr>
        <w:pStyle w:val="NurText"/>
        <w:bidi/>
        <w:rPr>
          <w:rFonts w:ascii="Courier New" w:hAnsi="Courier New" w:cs="Courier New"/>
        </w:rPr>
      </w:pPr>
      <w:dir w:val="rtl">
        <w:dir w:val="rtl">
          <w:del w:id="15966" w:author="Transkribus" w:date="2019-12-11T14:30:00Z">
            <w:r w:rsidRPr="009B6BCA">
              <w:rPr>
                <w:rFonts w:ascii="Courier New" w:hAnsi="Courier New" w:cs="Courier New"/>
                <w:rtl/>
              </w:rPr>
              <w:delText xml:space="preserve">اختصار كتاب </w:delText>
            </w:r>
          </w:del>
          <w:ins w:id="15967" w:author="Transkribus" w:date="2019-12-11T14:30:00Z">
            <w:r w:rsidR="00EE6742" w:rsidRPr="00EE6742">
              <w:rPr>
                <w:rFonts w:ascii="Courier New" w:hAnsi="Courier New" w:cs="Courier New"/>
                <w:rtl/>
              </w:rPr>
              <w:t xml:space="preserve">واللاطن احنصاركتاب الحنسين احخنصار كمتاب </w:t>
            </w:r>
          </w:ins>
          <w:r w:rsidR="00EE6742" w:rsidRPr="00EE6742">
            <w:rPr>
              <w:rFonts w:ascii="Courier New" w:hAnsi="Courier New" w:cs="Courier New"/>
              <w:rtl/>
            </w:rPr>
            <w:t>الصوت</w:t>
          </w:r>
          <w:del w:id="159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5969" w:author="Transkribus" w:date="2019-12-11T14:30:00Z">
            <w:r w:rsidR="00EE6742" w:rsidRPr="00EE6742">
              <w:rPr>
                <w:rFonts w:ascii="Courier New" w:hAnsi="Courier New" w:cs="Courier New"/>
                <w:rtl/>
              </w:rPr>
              <w:t xml:space="preserve"> احنصاركتاب المنى</w:t>
            </w:r>
          </w:ins>
        </w:dir>
      </w:dir>
    </w:p>
    <w:p w14:paraId="08F4B503" w14:textId="77777777" w:rsidR="009B6BCA" w:rsidRPr="009B6BCA" w:rsidRDefault="009B6BCA" w:rsidP="009B6BCA">
      <w:pPr>
        <w:pStyle w:val="NurText"/>
        <w:bidi/>
        <w:rPr>
          <w:del w:id="15970" w:author="Transkribus" w:date="2019-12-11T14:30:00Z"/>
          <w:rFonts w:ascii="Courier New" w:hAnsi="Courier New" w:cs="Courier New"/>
        </w:rPr>
      </w:pPr>
      <w:dir w:val="rtl">
        <w:dir w:val="rtl">
          <w:del w:id="15971" w:author="Transkribus" w:date="2019-12-11T14:30:00Z">
            <w:r w:rsidRPr="009B6BCA">
              <w:rPr>
                <w:rFonts w:ascii="Courier New" w:hAnsi="Courier New" w:cs="Courier New"/>
                <w:rtl/>
              </w:rPr>
              <w:delText>اختصار كتاب المني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D0FA39" w14:textId="77777777" w:rsidR="009B6BCA" w:rsidRPr="009B6BCA" w:rsidRDefault="009B6BCA" w:rsidP="009B6BCA">
      <w:pPr>
        <w:pStyle w:val="NurText"/>
        <w:bidi/>
        <w:rPr>
          <w:del w:id="15972" w:author="Transkribus" w:date="2019-12-11T14:30:00Z"/>
          <w:rFonts w:ascii="Courier New" w:hAnsi="Courier New" w:cs="Courier New"/>
        </w:rPr>
      </w:pPr>
      <w:dir w:val="rtl">
        <w:dir w:val="rtl">
          <w:del w:id="15973" w:author="Transkribus" w:date="2019-12-11T14:30:00Z">
            <w:r w:rsidRPr="009B6BCA">
              <w:rPr>
                <w:rFonts w:ascii="Courier New" w:hAnsi="Courier New" w:cs="Courier New"/>
                <w:rtl/>
              </w:rPr>
              <w:delText>اختصار كتاب الات التنفس اختصار كتاب العضل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1C3726" w14:textId="77777777" w:rsidR="009B6BCA" w:rsidRPr="009B6BCA" w:rsidRDefault="009B6BCA" w:rsidP="009B6BCA">
      <w:pPr>
        <w:pStyle w:val="NurText"/>
        <w:bidi/>
        <w:rPr>
          <w:del w:id="15974" w:author="Transkribus" w:date="2019-12-11T14:30:00Z"/>
          <w:rFonts w:ascii="Courier New" w:hAnsi="Courier New" w:cs="Courier New"/>
        </w:rPr>
      </w:pPr>
      <w:dir w:val="rtl">
        <w:dir w:val="rtl">
          <w:del w:id="15975" w:author="Transkribus" w:date="2019-12-11T14:30:00Z">
            <w:r w:rsidRPr="009B6BCA">
              <w:rPr>
                <w:rFonts w:ascii="Courier New" w:hAnsi="Courier New" w:cs="Courier New"/>
                <w:rtl/>
              </w:rPr>
              <w:delText>اختصار كتاب الحيوان للجاحظ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2F99B7" w14:textId="2F7C697F" w:rsidR="00EE6742" w:rsidRPr="00EE6742" w:rsidRDefault="009B6BCA" w:rsidP="00EE6742">
      <w:pPr>
        <w:pStyle w:val="NurText"/>
        <w:bidi/>
        <w:rPr>
          <w:ins w:id="15976" w:author="Transkribus" w:date="2019-12-11T14:30:00Z"/>
          <w:rFonts w:ascii="Courier New" w:hAnsi="Courier New" w:cs="Courier New"/>
        </w:rPr>
      </w:pPr>
      <w:dir w:val="rtl">
        <w:dir w:val="rtl">
          <w:del w:id="15977" w:author="Transkribus" w:date="2019-12-11T14:30:00Z">
            <w:r w:rsidRPr="009B6BCA">
              <w:rPr>
                <w:rFonts w:ascii="Courier New" w:hAnsi="Courier New" w:cs="Courier New"/>
                <w:rtl/>
              </w:rPr>
              <w:delText>كتاب</w:delText>
            </w:r>
          </w:del>
          <w:ins w:id="15978" w:author="Transkribus" w:date="2019-12-11T14:30:00Z">
            <w:r w:rsidR="00EE6742" w:rsidRPr="00EE6742">
              <w:rPr>
                <w:rFonts w:ascii="Courier New" w:hAnsi="Courier New" w:cs="Courier New"/>
                <w:rtl/>
              </w:rPr>
              <w:t>احنصار كماب كآلات التنفس احنصاركتاب الفضل الخنصاركتاب الحبوان الهاحط كقاب</w:t>
            </w:r>
          </w:ins>
        </w:dir>
      </w:dir>
    </w:p>
    <w:p w14:paraId="0828E391" w14:textId="2B1E2DF5" w:rsidR="00EE6742" w:rsidRPr="00EE6742" w:rsidRDefault="00EE6742" w:rsidP="00EE6742">
      <w:pPr>
        <w:pStyle w:val="NurText"/>
        <w:bidi/>
        <w:rPr>
          <w:ins w:id="15979" w:author="Transkribus" w:date="2019-12-11T14:30:00Z"/>
          <w:rFonts w:ascii="Courier New" w:hAnsi="Courier New" w:cs="Courier New"/>
        </w:rPr>
      </w:pPr>
      <w:r w:rsidRPr="00EE6742">
        <w:rPr>
          <w:rFonts w:ascii="Courier New" w:hAnsi="Courier New" w:cs="Courier New"/>
          <w:rtl/>
        </w:rPr>
        <w:t xml:space="preserve"> فى </w:t>
      </w:r>
      <w:del w:id="15980" w:author="Transkribus" w:date="2019-12-11T14:30:00Z">
        <w:r w:rsidR="009B6BCA" w:rsidRPr="009B6BCA">
          <w:rPr>
            <w:rFonts w:ascii="Courier New" w:hAnsi="Courier New" w:cs="Courier New"/>
            <w:rtl/>
          </w:rPr>
          <w:delText>الات التنفس وافعالها ست مقالات مقالة</w:delText>
        </w:r>
      </w:del>
      <w:ins w:id="15981" w:author="Transkribus" w:date="2019-12-11T14:30:00Z">
        <w:r w:rsidRPr="00EE6742">
          <w:rPr>
            <w:rFonts w:ascii="Courier New" w:hAnsi="Courier New" w:cs="Courier New"/>
            <w:rtl/>
          </w:rPr>
          <w:t>آلات التنقس وأفهالهاست مةالات مةالة</w:t>
        </w:r>
      </w:ins>
      <w:r w:rsidRPr="00EE6742">
        <w:rPr>
          <w:rFonts w:ascii="Courier New" w:hAnsi="Courier New" w:cs="Courier New"/>
          <w:rtl/>
        </w:rPr>
        <w:t xml:space="preserve"> فى </w:t>
      </w:r>
      <w:del w:id="15982" w:author="Transkribus" w:date="2019-12-11T14:30:00Z">
        <w:r w:rsidR="009B6BCA" w:rsidRPr="009B6BCA">
          <w:rPr>
            <w:rFonts w:ascii="Courier New" w:hAnsi="Courier New" w:cs="Courier New"/>
            <w:rtl/>
          </w:rPr>
          <w:delText>قسمة</w:delText>
        </w:r>
      </w:del>
      <w:ins w:id="15983" w:author="Transkribus" w:date="2019-12-11T14:30:00Z">
        <w:r w:rsidRPr="00EE6742">
          <w:rPr>
            <w:rFonts w:ascii="Courier New" w:hAnsi="Courier New" w:cs="Courier New"/>
            <w:rtl/>
          </w:rPr>
          <w:t>أسمة الحمات وماتقوم بهكل واحسدمها</w:t>
        </w:r>
      </w:ins>
    </w:p>
    <w:p w14:paraId="23AEDC3D" w14:textId="3FD5E5F2" w:rsidR="00EE6742" w:rsidRPr="00EE6742" w:rsidRDefault="00EE6742" w:rsidP="00EE6742">
      <w:pPr>
        <w:pStyle w:val="NurText"/>
        <w:bidi/>
        <w:rPr>
          <w:rFonts w:ascii="Courier New" w:hAnsi="Courier New" w:cs="Courier New"/>
        </w:rPr>
      </w:pPr>
      <w:ins w:id="15984" w:author="Transkribus" w:date="2019-12-11T14:30:00Z">
        <w:r w:rsidRPr="00EE6742">
          <w:rPr>
            <w:rFonts w:ascii="Courier New" w:hAnsi="Courier New" w:cs="Courier New"/>
            <w:rtl/>
          </w:rPr>
          <w:t>وكيفبة أو الدها كتاب النجبة وهوخلاسة الامراس الحادة الخنصاركتاب</w:t>
        </w:r>
      </w:ins>
      <w:r w:rsidRPr="00EE6742">
        <w:rPr>
          <w:rFonts w:ascii="Courier New" w:hAnsi="Courier New" w:cs="Courier New"/>
          <w:rtl/>
        </w:rPr>
        <w:t xml:space="preserve"> الحميات </w:t>
      </w:r>
      <w:del w:id="15985" w:author="Transkribus" w:date="2019-12-11T14:30:00Z">
        <w:r w:rsidR="009B6BCA" w:rsidRPr="009B6BCA">
          <w:rPr>
            <w:rFonts w:ascii="Courier New" w:hAnsi="Courier New" w:cs="Courier New"/>
            <w:rtl/>
          </w:rPr>
          <w:delText>وما يتقوم به كل واحد منها وكيفية تولدها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5986" w:author="Transkribus" w:date="2019-12-11T14:30:00Z">
        <w:r w:rsidRPr="00EE6742">
          <w:rPr>
            <w:rFonts w:ascii="Courier New" w:hAnsi="Courier New" w:cs="Courier New"/>
            <w:rtl/>
          </w:rPr>
          <w:t>الاصر اثيلى</w:t>
        </w:r>
      </w:ins>
    </w:p>
    <w:p w14:paraId="0BE35BDE" w14:textId="77777777" w:rsidR="009B6BCA" w:rsidRPr="009B6BCA" w:rsidRDefault="009B6BCA" w:rsidP="009B6BCA">
      <w:pPr>
        <w:pStyle w:val="NurText"/>
        <w:bidi/>
        <w:rPr>
          <w:del w:id="15987" w:author="Transkribus" w:date="2019-12-11T14:30:00Z"/>
          <w:rFonts w:ascii="Courier New" w:hAnsi="Courier New" w:cs="Courier New"/>
        </w:rPr>
      </w:pPr>
      <w:dir w:val="rtl">
        <w:dir w:val="rtl">
          <w:del w:id="15988" w:author="Transkribus" w:date="2019-12-11T14:30:00Z">
            <w:r w:rsidRPr="009B6BCA">
              <w:rPr>
                <w:rFonts w:ascii="Courier New" w:hAnsi="Courier New" w:cs="Courier New"/>
                <w:rtl/>
              </w:rPr>
              <w:delText>كتاب النخبة وهو خلاصة الامراض الحادة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481D28" w14:textId="77777777" w:rsidR="009B6BCA" w:rsidRPr="009B6BCA" w:rsidRDefault="009B6BCA" w:rsidP="009B6BCA">
      <w:pPr>
        <w:pStyle w:val="NurText"/>
        <w:bidi/>
        <w:rPr>
          <w:del w:id="15989" w:author="Transkribus" w:date="2019-12-11T14:30:00Z"/>
          <w:rFonts w:ascii="Courier New" w:hAnsi="Courier New" w:cs="Courier New"/>
        </w:rPr>
      </w:pPr>
      <w:dir w:val="rtl">
        <w:dir w:val="rtl">
          <w:del w:id="15990" w:author="Transkribus" w:date="2019-12-11T14:30:00Z">
            <w:r w:rsidRPr="009B6BCA">
              <w:rPr>
                <w:rFonts w:ascii="Courier New" w:hAnsi="Courier New" w:cs="Courier New"/>
                <w:rtl/>
              </w:rPr>
              <w:delText>اختصار كتاب الحميات 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6260DA" w14:textId="77777777" w:rsidR="009B6BCA" w:rsidRPr="009B6BCA" w:rsidRDefault="009B6BCA" w:rsidP="009B6BCA">
      <w:pPr>
        <w:pStyle w:val="NurText"/>
        <w:bidi/>
        <w:rPr>
          <w:del w:id="15991" w:author="Transkribus" w:date="2019-12-11T14:30:00Z"/>
          <w:rFonts w:ascii="Courier New" w:hAnsi="Courier New" w:cs="Courier New"/>
        </w:rPr>
      </w:pPr>
      <w:dir w:val="rtl">
        <w:dir w:val="rtl">
          <w:del w:id="15992" w:author="Transkribus" w:date="2019-12-11T14:30:00Z">
            <w:r w:rsidRPr="009B6BCA">
              <w:rPr>
                <w:rFonts w:ascii="Courier New" w:hAnsi="Courier New" w:cs="Courier New"/>
                <w:rtl/>
              </w:rPr>
              <w:delText>اختصار كتاب</w:delText>
            </w:r>
          </w:del>
          <w:ins w:id="15993" w:author="Transkribus" w:date="2019-12-11T14:30:00Z">
            <w:r w:rsidR="00EE6742" w:rsidRPr="00EE6742">
              <w:rPr>
                <w:rFonts w:ascii="Courier New" w:hAnsi="Courier New" w:cs="Courier New"/>
                <w:rtl/>
              </w:rPr>
              <w:t>احنصار كمناب</w:t>
            </w:r>
          </w:ins>
          <w:r w:rsidR="00EE6742" w:rsidRPr="00EE6742">
            <w:rPr>
              <w:rFonts w:ascii="Courier New" w:hAnsi="Courier New" w:cs="Courier New"/>
              <w:rtl/>
            </w:rPr>
            <w:t xml:space="preserve"> البول </w:t>
          </w:r>
          <w:del w:id="15994" w:author="Transkribus" w:date="2019-12-11T14:30:00Z">
            <w:r w:rsidRPr="009B6BCA">
              <w:rPr>
                <w:rFonts w:ascii="Courier New" w:hAnsi="Courier New" w:cs="Courier New"/>
                <w:rtl/>
              </w:rPr>
              <w:delText>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2A7AD7" w14:textId="77777777" w:rsidR="009B6BCA" w:rsidRPr="009B6BCA" w:rsidRDefault="009B6BCA" w:rsidP="009B6BCA">
      <w:pPr>
        <w:pStyle w:val="NurText"/>
        <w:bidi/>
        <w:rPr>
          <w:del w:id="15995" w:author="Transkribus" w:date="2019-12-11T14:30:00Z"/>
          <w:rFonts w:ascii="Courier New" w:hAnsi="Courier New" w:cs="Courier New"/>
        </w:rPr>
      </w:pPr>
      <w:dir w:val="rtl">
        <w:dir w:val="rtl">
          <w:del w:id="15996" w:author="Transkribus" w:date="2019-12-11T14:30:00Z">
            <w:r w:rsidRPr="009B6BCA">
              <w:rPr>
                <w:rFonts w:ascii="Courier New" w:hAnsi="Courier New" w:cs="Courier New"/>
                <w:rtl/>
              </w:rPr>
              <w:delText>اختصار كتاب النبض للاسرائيلي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643CA3C" w14:textId="5E76E41F" w:rsidR="00EE6742" w:rsidRPr="00EE6742" w:rsidRDefault="009B6BCA" w:rsidP="00EE6742">
      <w:pPr>
        <w:pStyle w:val="NurText"/>
        <w:bidi/>
        <w:rPr>
          <w:rFonts w:ascii="Courier New" w:hAnsi="Courier New" w:cs="Courier New"/>
        </w:rPr>
      </w:pPr>
      <w:dir w:val="rtl">
        <w:dir w:val="rtl">
          <w:del w:id="15997" w:author="Transkribus" w:date="2019-12-11T14:30:00Z">
            <w:r w:rsidRPr="009B6BCA">
              <w:rPr>
                <w:rFonts w:ascii="Courier New" w:hAnsi="Courier New" w:cs="Courier New"/>
                <w:rtl/>
              </w:rPr>
              <w:delText>كتاب اخبار</w:delText>
            </w:r>
          </w:del>
          <w:ins w:id="15998" w:author="Transkribus" w:date="2019-12-11T14:30:00Z">
            <w:r w:rsidR="00EE6742" w:rsidRPr="00EE6742">
              <w:rPr>
                <w:rFonts w:ascii="Courier New" w:hAnsi="Courier New" w:cs="Courier New"/>
                <w:rtl/>
              </w:rPr>
              <w:t>الاسر اليلى اخنصاركتاب النيس الاسراتيلى كتاب أجممار</w:t>
            </w:r>
          </w:ins>
          <w:r w:rsidR="00EE6742" w:rsidRPr="00EE6742">
            <w:rPr>
              <w:rFonts w:ascii="Courier New" w:hAnsi="Courier New" w:cs="Courier New"/>
              <w:rtl/>
            </w:rPr>
            <w:t xml:space="preserve"> مصر</w:t>
          </w:r>
          <w:del w:id="15999" w:author="Transkribus" w:date="2019-12-11T14:30:00Z">
            <w:r w:rsidRPr="009B6BCA">
              <w:rPr>
                <w:rFonts w:ascii="Courier New" w:hAnsi="Courier New" w:cs="Courier New"/>
                <w:rtl/>
              </w:rPr>
              <w:delText xml:space="preserve"> الكبير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B20A81" w14:textId="1A0C3A6D" w:rsidR="00EE6742" w:rsidRPr="00EE6742" w:rsidRDefault="009B6BCA" w:rsidP="00EE6742">
      <w:pPr>
        <w:pStyle w:val="NurText"/>
        <w:bidi/>
        <w:rPr>
          <w:ins w:id="16000" w:author="Transkribus" w:date="2019-12-11T14:30:00Z"/>
          <w:rFonts w:ascii="Courier New" w:hAnsi="Courier New" w:cs="Courier New"/>
        </w:rPr>
      </w:pPr>
      <w:dir w:val="rtl">
        <w:dir w:val="rtl">
          <w:del w:id="16001" w:author="Transkribus" w:date="2019-12-11T14:30:00Z">
            <w:r w:rsidRPr="009B6BCA">
              <w:rPr>
                <w:rFonts w:ascii="Courier New" w:hAnsi="Courier New" w:cs="Courier New"/>
                <w:rtl/>
              </w:rPr>
              <w:delText>كتاب اخبار مصر الصغير مقالتان وترجمة كتاب الافادة والاعتبار</w:delText>
            </w:r>
          </w:del>
          <w:ins w:id="16002" w:author="Transkribus" w:date="2019-12-11T14:30:00Z">
            <w:r w:rsidR="00EE6742" w:rsidRPr="00EE6742">
              <w:rPr>
                <w:rFonts w:ascii="Courier New" w:hAnsi="Courier New" w:cs="Courier New"/>
                <w:rtl/>
              </w:rPr>
              <w:t>الكيير كماب أخيار مصر الصغيرمةالنان وبرحجمة كتاب الاعادة والاعتمار</w:t>
            </w:r>
          </w:ins>
          <w:r w:rsidR="00EE6742" w:rsidRPr="00EE6742">
            <w:rPr>
              <w:rFonts w:ascii="Courier New" w:hAnsi="Courier New" w:cs="Courier New"/>
              <w:rtl/>
            </w:rPr>
            <w:t xml:space="preserve"> فى الامور المشاهدة</w:t>
          </w:r>
          <w:del w:id="16003" w:author="Transkribus" w:date="2019-12-11T14:30:00Z">
            <w:r w:rsidRPr="009B6BCA">
              <w:rPr>
                <w:rFonts w:ascii="Courier New" w:hAnsi="Courier New" w:cs="Courier New"/>
                <w:rtl/>
              </w:rPr>
              <w:delText xml:space="preserve"> والحوادث المعاينة بارض</w:delText>
            </w:r>
          </w:del>
        </w:dir>
      </w:dir>
    </w:p>
    <w:p w14:paraId="5649E53B" w14:textId="18AE1E41" w:rsidR="00EE6742" w:rsidRPr="00EE6742" w:rsidRDefault="00EE6742" w:rsidP="00EE6742">
      <w:pPr>
        <w:pStyle w:val="NurText"/>
        <w:bidi/>
        <w:rPr>
          <w:rFonts w:ascii="Courier New" w:hAnsi="Courier New" w:cs="Courier New"/>
        </w:rPr>
      </w:pPr>
      <w:ins w:id="16004" w:author="Transkribus" w:date="2019-12-11T14:30:00Z">
        <w:r w:rsidRPr="00EE6742">
          <w:rPr>
            <w:rFonts w:ascii="Courier New" w:hAnsi="Courier New" w:cs="Courier New"/>
            <w:rtl/>
          </w:rPr>
          <w:t>والحوادت المعابة مارس</w:t>
        </w:r>
      </w:ins>
      <w:r w:rsidRPr="00EE6742">
        <w:rPr>
          <w:rFonts w:ascii="Courier New" w:hAnsi="Courier New" w:cs="Courier New"/>
          <w:rtl/>
        </w:rPr>
        <w:t xml:space="preserve"> مصر وفر</w:t>
      </w:r>
      <w:del w:id="16005" w:author="Transkribus" w:date="2019-12-11T14:30:00Z">
        <w:r w:rsidR="009B6BCA" w:rsidRPr="009B6BCA">
          <w:rPr>
            <w:rFonts w:ascii="Courier New" w:hAnsi="Courier New" w:cs="Courier New"/>
            <w:rtl/>
          </w:rPr>
          <w:delText>غ</w:delText>
        </w:r>
      </w:del>
      <w:ins w:id="16006" w:author="Transkribus" w:date="2019-12-11T14:30:00Z">
        <w:r w:rsidRPr="00EE6742">
          <w:rPr>
            <w:rFonts w:ascii="Courier New" w:hAnsi="Courier New" w:cs="Courier New"/>
            <w:rtl/>
          </w:rPr>
          <w:t>ع</w:t>
        </w:r>
      </w:ins>
      <w:r w:rsidRPr="00EE6742">
        <w:rPr>
          <w:rFonts w:ascii="Courier New" w:hAnsi="Courier New" w:cs="Courier New"/>
          <w:rtl/>
        </w:rPr>
        <w:t xml:space="preserve"> من </w:t>
      </w:r>
      <w:del w:id="16007" w:author="Transkribus" w:date="2019-12-11T14:30:00Z">
        <w:r w:rsidR="009B6BCA" w:rsidRPr="009B6BCA">
          <w:rPr>
            <w:rFonts w:ascii="Courier New" w:hAnsi="Courier New" w:cs="Courier New"/>
            <w:rtl/>
          </w:rPr>
          <w:delText>ت</w:delText>
        </w:r>
      </w:del>
      <w:ins w:id="16008" w:author="Transkribus" w:date="2019-12-11T14:30:00Z">
        <w:r w:rsidRPr="00EE6742">
          <w:rPr>
            <w:rFonts w:ascii="Courier New" w:hAnsi="Courier New" w:cs="Courier New"/>
            <w:rtl/>
          </w:rPr>
          <w:t>ث</w:t>
        </w:r>
      </w:ins>
      <w:r w:rsidRPr="00EE6742">
        <w:rPr>
          <w:rFonts w:ascii="Courier New" w:hAnsi="Courier New" w:cs="Courier New"/>
          <w:rtl/>
        </w:rPr>
        <w:t>اليف</w:t>
      </w:r>
      <w:del w:id="16009" w:author="Transkribus" w:date="2019-12-11T14:30:00Z">
        <w:r w:rsidR="009B6BCA" w:rsidRPr="009B6BCA">
          <w:rPr>
            <w:rFonts w:ascii="Courier New" w:hAnsi="Courier New" w:cs="Courier New"/>
            <w:rtl/>
          </w:rPr>
          <w:delText>ه</w:delText>
        </w:r>
      </w:del>
      <w:ins w:id="16010" w:author="Transkribus" w:date="2019-12-11T14:30:00Z">
        <w:r w:rsidRPr="00EE6742">
          <w:rPr>
            <w:rFonts w:ascii="Courier New" w:hAnsi="Courier New" w:cs="Courier New"/>
            <w:rtl/>
          </w:rPr>
          <w:t>ة</w:t>
        </w:r>
      </w:ins>
      <w:r w:rsidRPr="00EE6742">
        <w:rPr>
          <w:rFonts w:ascii="Courier New" w:hAnsi="Courier New" w:cs="Courier New"/>
          <w:rtl/>
        </w:rPr>
        <w:t xml:space="preserve"> فى العاشر من </w:t>
      </w:r>
      <w:del w:id="16011" w:author="Transkribus" w:date="2019-12-11T14:30:00Z">
        <w:r w:rsidR="009B6BCA" w:rsidRPr="009B6BCA">
          <w:rPr>
            <w:rFonts w:ascii="Courier New" w:hAnsi="Courier New" w:cs="Courier New"/>
            <w:rtl/>
          </w:rPr>
          <w:delText>شعبان سنة ثلاث وستمائة بالبيت المقدس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012" w:author="Transkribus" w:date="2019-12-11T14:30:00Z">
        <w:r w:rsidRPr="00EE6742">
          <w:rPr>
            <w:rFonts w:ascii="Courier New" w:hAnsi="Courier New" w:cs="Courier New"/>
            <w:rtl/>
          </w:rPr>
          <w:t>سعيان صنة ثلاب وسثماقة</w:t>
        </w:r>
      </w:ins>
    </w:p>
    <w:p w14:paraId="6BEBF7B3" w14:textId="771D0431" w:rsidR="00EE6742" w:rsidRPr="00EE6742" w:rsidRDefault="009B6BCA" w:rsidP="00EE6742">
      <w:pPr>
        <w:pStyle w:val="NurText"/>
        <w:bidi/>
        <w:rPr>
          <w:rFonts w:ascii="Courier New" w:hAnsi="Courier New" w:cs="Courier New"/>
        </w:rPr>
      </w:pPr>
      <w:dir w:val="rtl">
        <w:dir w:val="rtl">
          <w:ins w:id="16013" w:author="Transkribus" w:date="2019-12-11T14:30:00Z">
            <w:r w:rsidR="00EE6742" w:rsidRPr="00EE6742">
              <w:rPr>
                <w:rFonts w:ascii="Courier New" w:hAnsi="Courier New" w:cs="Courier New"/>
                <w:rtl/>
              </w:rPr>
              <w:t xml:space="preserve">البقت القدس </w:t>
            </w:r>
          </w:ins>
          <w:r w:rsidR="00EE6742" w:rsidRPr="00EE6742">
            <w:rPr>
              <w:rFonts w:ascii="Courier New" w:hAnsi="Courier New" w:cs="Courier New"/>
              <w:rtl/>
            </w:rPr>
            <w:t xml:space="preserve">كتاب </w:t>
          </w:r>
          <w:del w:id="16014" w:author="Transkribus" w:date="2019-12-11T14:30:00Z">
            <w:r w:rsidRPr="009B6BCA">
              <w:rPr>
                <w:rFonts w:ascii="Courier New" w:hAnsi="Courier New" w:cs="Courier New"/>
                <w:rtl/>
              </w:rPr>
              <w:delText>ت</w:delText>
            </w:r>
          </w:del>
          <w:ins w:id="16015" w:author="Transkribus" w:date="2019-12-11T14:30:00Z">
            <w:r w:rsidR="00EE6742" w:rsidRPr="00EE6742">
              <w:rPr>
                <w:rFonts w:ascii="Courier New" w:hAnsi="Courier New" w:cs="Courier New"/>
                <w:rtl/>
              </w:rPr>
              <w:t>ث</w:t>
            </w:r>
          </w:ins>
          <w:r w:rsidR="00EE6742" w:rsidRPr="00EE6742">
            <w:rPr>
              <w:rFonts w:ascii="Courier New" w:hAnsi="Courier New" w:cs="Courier New"/>
              <w:rtl/>
            </w:rPr>
            <w:t>اري</w:t>
          </w:r>
          <w:del w:id="16016" w:author="Transkribus" w:date="2019-12-11T14:30:00Z">
            <w:r w:rsidRPr="009B6BCA">
              <w:rPr>
                <w:rFonts w:ascii="Courier New" w:hAnsi="Courier New" w:cs="Courier New"/>
                <w:rtl/>
              </w:rPr>
              <w:delText>خ</w:delText>
            </w:r>
          </w:del>
          <w:ins w:id="1601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وهو </w:t>
          </w:r>
          <w:del w:id="16018" w:author="Transkribus" w:date="2019-12-11T14:30:00Z">
            <w:r w:rsidRPr="009B6BCA">
              <w:rPr>
                <w:rFonts w:ascii="Courier New" w:hAnsi="Courier New" w:cs="Courier New"/>
                <w:rtl/>
              </w:rPr>
              <w:delText>يتضمن سيرته الفه لولده شرف</w:delText>
            </w:r>
          </w:del>
          <w:ins w:id="16019" w:author="Transkribus" w:date="2019-12-11T14:30:00Z">
            <w:r w:rsidR="00EE6742" w:rsidRPr="00EE6742">
              <w:rPr>
                <w:rFonts w:ascii="Courier New" w:hAnsi="Courier New" w:cs="Courier New"/>
                <w:rtl/>
              </w:rPr>
              <w:t>يتصن صيرثه الفهلولديسرف</w:t>
            </w:r>
          </w:ins>
          <w:r w:rsidR="00EE6742" w:rsidRPr="00EE6742">
            <w:rPr>
              <w:rFonts w:ascii="Courier New" w:hAnsi="Courier New" w:cs="Courier New"/>
              <w:rtl/>
            </w:rPr>
            <w:t xml:space="preserve"> الدين يوسف</w:t>
          </w:r>
          <w:del w:id="160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21" w:author="Transkribus" w:date="2019-12-11T14:30:00Z">
            <w:r w:rsidR="00EE6742" w:rsidRPr="00EE6742">
              <w:rPr>
                <w:rFonts w:ascii="Courier New" w:hAnsi="Courier New" w:cs="Courier New"/>
                <w:rtl/>
              </w:rPr>
              <w:t xml:space="preserve"> مةالةنى</w:t>
            </w:r>
          </w:ins>
        </w:dir>
      </w:dir>
    </w:p>
    <w:p w14:paraId="2F36CFC0" w14:textId="77777777" w:rsidR="009B6BCA" w:rsidRPr="009B6BCA" w:rsidRDefault="009B6BCA" w:rsidP="009B6BCA">
      <w:pPr>
        <w:pStyle w:val="NurText"/>
        <w:bidi/>
        <w:rPr>
          <w:del w:id="16022" w:author="Transkribus" w:date="2019-12-11T14:30:00Z"/>
          <w:rFonts w:ascii="Courier New" w:hAnsi="Courier New" w:cs="Courier New"/>
        </w:rPr>
      </w:pPr>
      <w:dir w:val="rtl">
        <w:dir w:val="rtl">
          <w:del w:id="16023" w:author="Transkribus" w:date="2019-12-11T14:30:00Z">
            <w:r w:rsidRPr="009B6BCA">
              <w:rPr>
                <w:rFonts w:ascii="Courier New" w:hAnsi="Courier New" w:cs="Courier New"/>
                <w:rtl/>
              </w:rPr>
              <w:delText>مقالة فى العطش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FA0511" w14:textId="77777777" w:rsidR="009B6BCA" w:rsidRPr="009B6BCA" w:rsidRDefault="009B6BCA" w:rsidP="009B6BCA">
      <w:pPr>
        <w:pStyle w:val="NurText"/>
        <w:bidi/>
        <w:rPr>
          <w:del w:id="16024" w:author="Transkribus" w:date="2019-12-11T14:30:00Z"/>
          <w:rFonts w:ascii="Courier New" w:hAnsi="Courier New" w:cs="Courier New"/>
        </w:rPr>
      </w:pPr>
      <w:dir w:val="rtl">
        <w:dir w:val="rtl">
          <w:ins w:id="16025" w:author="Transkribus" w:date="2019-12-11T14:30:00Z">
            <w:r w:rsidR="00EE6742" w:rsidRPr="00EE6742">
              <w:rPr>
                <w:rFonts w:ascii="Courier New" w:hAnsi="Courier New" w:cs="Courier New"/>
                <w:rtl/>
              </w:rPr>
              <w:t xml:space="preserve">البقطس </w:t>
            </w:r>
          </w:ins>
          <w:r w:rsidR="00EE6742" w:rsidRPr="00EE6742">
            <w:rPr>
              <w:rFonts w:ascii="Courier New" w:hAnsi="Courier New" w:cs="Courier New"/>
              <w:rtl/>
            </w:rPr>
            <w:t>مقالة فى الماء</w:t>
          </w:r>
          <w:del w:id="1602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68A841D" w14:textId="652F769F" w:rsidR="00EE6742" w:rsidRPr="00EE6742" w:rsidRDefault="009B6BCA" w:rsidP="00EE6742">
      <w:pPr>
        <w:pStyle w:val="NurText"/>
        <w:bidi/>
        <w:rPr>
          <w:rFonts w:ascii="Courier New" w:hAnsi="Courier New" w:cs="Courier New"/>
        </w:rPr>
      </w:pPr>
      <w:dir w:val="rtl">
        <w:dir w:val="rtl">
          <w:del w:id="16027" w:author="Transkribus" w:date="2019-12-11T14:30:00Z">
            <w:r w:rsidRPr="009B6BCA">
              <w:rPr>
                <w:rFonts w:ascii="Courier New" w:hAnsi="Courier New" w:cs="Courier New"/>
                <w:rtl/>
              </w:rPr>
              <w:delText>مقالة</w:delText>
            </w:r>
          </w:del>
          <w:ins w:id="16028"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w:t>
          </w:r>
          <w:del w:id="16029" w:author="Transkribus" w:date="2019-12-11T14:30:00Z">
            <w:r w:rsidRPr="009B6BCA">
              <w:rPr>
                <w:rFonts w:ascii="Courier New" w:hAnsi="Courier New" w:cs="Courier New"/>
                <w:rtl/>
              </w:rPr>
              <w:delText>احصاء مقاصد واضعى</w:delText>
            </w:r>
          </w:del>
          <w:ins w:id="16030" w:author="Transkribus" w:date="2019-12-11T14:30:00Z">
            <w:r w:rsidR="00EE6742" w:rsidRPr="00EE6742">
              <w:rPr>
                <w:rFonts w:ascii="Courier New" w:hAnsi="Courier New" w:cs="Courier New"/>
                <w:rtl/>
              </w:rPr>
              <w:t>احصاءمقاسدواضى</w:t>
            </w:r>
          </w:ins>
          <w:r w:rsidR="00EE6742" w:rsidRPr="00EE6742">
            <w:rPr>
              <w:rFonts w:ascii="Courier New" w:hAnsi="Courier New" w:cs="Courier New"/>
              <w:rtl/>
            </w:rPr>
            <w:t xml:space="preserve"> الكتب فى </w:t>
          </w:r>
          <w:del w:id="16031" w:author="Transkribus" w:date="2019-12-11T14:30:00Z">
            <w:r w:rsidRPr="009B6BCA">
              <w:rPr>
                <w:rFonts w:ascii="Courier New" w:hAnsi="Courier New" w:cs="Courier New"/>
                <w:rtl/>
              </w:rPr>
              <w:delText>كتبهم وما يتبع ذلك من المنافع والمضار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32" w:author="Transkribus" w:date="2019-12-11T14:30:00Z">
            <w:r w:rsidR="00EE6742" w:rsidRPr="00EE6742">
              <w:rPr>
                <w:rFonts w:ascii="Courier New" w:hAnsi="Courier New" w:cs="Courier New"/>
                <w:rtl/>
              </w:rPr>
              <w:t>كمتهم ومابنبع ذلكمن</w:t>
            </w:r>
          </w:ins>
        </w:dir>
      </w:dir>
    </w:p>
    <w:p w14:paraId="7007BECB" w14:textId="77777777" w:rsidR="009B6BCA" w:rsidRPr="009B6BCA" w:rsidRDefault="009B6BCA" w:rsidP="009B6BCA">
      <w:pPr>
        <w:pStyle w:val="NurText"/>
        <w:bidi/>
        <w:rPr>
          <w:del w:id="16033" w:author="Transkribus" w:date="2019-12-11T14:30:00Z"/>
          <w:rFonts w:ascii="Courier New" w:hAnsi="Courier New" w:cs="Courier New"/>
        </w:rPr>
      </w:pPr>
      <w:dir w:val="rtl">
        <w:dir w:val="rtl">
          <w:ins w:id="16034" w:author="Transkribus" w:date="2019-12-11T14:30:00Z">
            <w:r w:rsidR="00EE6742" w:rsidRPr="00EE6742">
              <w:rPr>
                <w:rFonts w:ascii="Courier New" w:hAnsi="Courier New" w:cs="Courier New"/>
                <w:rtl/>
              </w:rPr>
              <w:t xml:space="preserve">الناقم والمصار </w:t>
            </w:r>
          </w:ins>
          <w:r w:rsidR="00EE6742" w:rsidRPr="00EE6742">
            <w:rPr>
              <w:rFonts w:ascii="Courier New" w:hAnsi="Courier New" w:cs="Courier New"/>
              <w:rtl/>
            </w:rPr>
            <w:t xml:space="preserve">مقالة فى معنى </w:t>
          </w:r>
          <w:del w:id="16035" w:author="Transkribus" w:date="2019-12-11T14:30:00Z">
            <w:r w:rsidRPr="009B6BCA">
              <w:rPr>
                <w:rFonts w:ascii="Courier New" w:hAnsi="Courier New" w:cs="Courier New"/>
                <w:rtl/>
              </w:rPr>
              <w:delText>الجوهر والعرض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FB3091" w14:textId="5C165EE2" w:rsidR="00EE6742" w:rsidRPr="00EE6742" w:rsidRDefault="009B6BCA" w:rsidP="00EE6742">
      <w:pPr>
        <w:pStyle w:val="NurText"/>
        <w:bidi/>
        <w:rPr>
          <w:rFonts w:ascii="Courier New" w:hAnsi="Courier New" w:cs="Courier New"/>
        </w:rPr>
      </w:pPr>
      <w:dir w:val="rtl">
        <w:dir w:val="rtl">
          <w:del w:id="16036" w:author="Transkribus" w:date="2019-12-11T14:30:00Z">
            <w:r w:rsidRPr="009B6BCA">
              <w:rPr>
                <w:rFonts w:ascii="Courier New" w:hAnsi="Courier New" w:cs="Courier New"/>
                <w:rtl/>
              </w:rPr>
              <w:delText>مقالة موجزة</w:delText>
            </w:r>
          </w:del>
          <w:ins w:id="16037" w:author="Transkribus" w:date="2019-12-11T14:30:00Z">
            <w:r w:rsidR="00EE6742" w:rsidRPr="00EE6742">
              <w:rPr>
                <w:rFonts w:ascii="Courier New" w:hAnsi="Courier New" w:cs="Courier New"/>
                <w:rtl/>
              </w:rPr>
              <w:t>الحوهروالعرس مةالة موجره</w:t>
            </w:r>
          </w:ins>
          <w:r w:rsidR="00EE6742" w:rsidRPr="00EE6742">
            <w:rPr>
              <w:rFonts w:ascii="Courier New" w:hAnsi="Courier New" w:cs="Courier New"/>
              <w:rtl/>
            </w:rPr>
            <w:t xml:space="preserve"> فى النفس</w:t>
          </w:r>
          <w:del w:id="160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39" w:author="Transkribus" w:date="2019-12-11T14:30:00Z">
            <w:r w:rsidR="00EE6742" w:rsidRPr="00EE6742">
              <w:rPr>
                <w:rFonts w:ascii="Courier New" w:hAnsi="Courier New" w:cs="Courier New"/>
                <w:rtl/>
              </w:rPr>
              <w:t xml:space="preserve"> مةالة فى الحزكات</w:t>
            </w:r>
          </w:ins>
        </w:dir>
      </w:dir>
    </w:p>
    <w:p w14:paraId="6142D8D8" w14:textId="77777777" w:rsidR="009B6BCA" w:rsidRPr="009B6BCA" w:rsidRDefault="009B6BCA" w:rsidP="009B6BCA">
      <w:pPr>
        <w:pStyle w:val="NurText"/>
        <w:bidi/>
        <w:rPr>
          <w:del w:id="16040" w:author="Transkribus" w:date="2019-12-11T14:30:00Z"/>
          <w:rFonts w:ascii="Courier New" w:hAnsi="Courier New" w:cs="Courier New"/>
        </w:rPr>
      </w:pPr>
      <w:dir w:val="rtl">
        <w:dir w:val="rtl">
          <w:del w:id="16041" w:author="Transkribus" w:date="2019-12-11T14:30:00Z">
            <w:r w:rsidRPr="009B6BCA">
              <w:rPr>
                <w:rFonts w:ascii="Courier New" w:hAnsi="Courier New" w:cs="Courier New"/>
                <w:rtl/>
              </w:rPr>
              <w:delText>مقالة فى الحركات المعتاضة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4A9B89" w14:textId="77777777" w:rsidR="009B6BCA" w:rsidRPr="009B6BCA" w:rsidRDefault="009B6BCA" w:rsidP="009B6BCA">
      <w:pPr>
        <w:pStyle w:val="NurText"/>
        <w:bidi/>
        <w:rPr>
          <w:del w:id="16042" w:author="Transkribus" w:date="2019-12-11T14:30:00Z"/>
          <w:rFonts w:ascii="Courier New" w:hAnsi="Courier New" w:cs="Courier New"/>
        </w:rPr>
      </w:pPr>
      <w:dir w:val="rtl">
        <w:dir w:val="rtl">
          <w:ins w:id="16043" w:author="Transkribus" w:date="2019-12-11T14:30:00Z">
            <w:r w:rsidR="00EE6742" w:rsidRPr="00EE6742">
              <w:rPr>
                <w:rFonts w:ascii="Courier New" w:hAnsi="Courier New" w:cs="Courier New"/>
                <w:rtl/>
              </w:rPr>
              <w:t xml:space="preserve">العناضه </w:t>
            </w:r>
          </w:ins>
          <w:r w:rsidR="00EE6742" w:rsidRPr="00EE6742">
            <w:rPr>
              <w:rFonts w:ascii="Courier New" w:hAnsi="Courier New" w:cs="Courier New"/>
              <w:rtl/>
            </w:rPr>
            <w:t>مقالة فى العادات</w:t>
          </w:r>
          <w:del w:id="1604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3D8B85" w14:textId="77777777" w:rsidR="009B6BCA" w:rsidRPr="009B6BCA" w:rsidRDefault="009B6BCA" w:rsidP="009B6BCA">
      <w:pPr>
        <w:pStyle w:val="NurText"/>
        <w:bidi/>
        <w:rPr>
          <w:del w:id="16045" w:author="Transkribus" w:date="2019-12-11T14:30:00Z"/>
          <w:rFonts w:ascii="Courier New" w:hAnsi="Courier New" w:cs="Courier New"/>
        </w:rPr>
      </w:pPr>
      <w:dir w:val="rtl">
        <w:dir w:val="rtl">
          <w:del w:id="16046" w:author="Transkribus" w:date="2019-12-11T14:30:00Z">
            <w:r w:rsidRPr="009B6BCA">
              <w:rPr>
                <w:rFonts w:ascii="Courier New" w:hAnsi="Courier New" w:cs="Courier New"/>
                <w:rtl/>
              </w:rPr>
              <w:delText>الكلمة فى الربوبية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82F0F6" w14:textId="52E4A37B" w:rsidR="00EE6742" w:rsidRPr="00EE6742" w:rsidRDefault="009B6BCA" w:rsidP="00EE6742">
      <w:pPr>
        <w:pStyle w:val="NurText"/>
        <w:bidi/>
        <w:rPr>
          <w:ins w:id="16047" w:author="Transkribus" w:date="2019-12-11T14:30:00Z"/>
          <w:rFonts w:ascii="Courier New" w:hAnsi="Courier New" w:cs="Courier New"/>
        </w:rPr>
      </w:pPr>
      <w:dir w:val="rtl">
        <w:dir w:val="rtl">
          <w:del w:id="16048" w:author="Transkribus" w:date="2019-12-11T14:30:00Z">
            <w:r w:rsidRPr="009B6BCA">
              <w:rPr>
                <w:rFonts w:ascii="Courier New" w:hAnsi="Courier New" w:cs="Courier New"/>
                <w:rtl/>
              </w:rPr>
              <w:delText>مقالة تشتمل عل احد عشر</w:delText>
            </w:r>
          </w:del>
          <w:ins w:id="16049" w:author="Transkribus" w:date="2019-12-11T14:30:00Z">
            <w:r w:rsidR="00EE6742" w:rsidRPr="00EE6742">
              <w:rPr>
                <w:rFonts w:ascii="Courier New" w:hAnsi="Courier New" w:cs="Courier New"/>
                <w:rtl/>
              </w:rPr>
              <w:t xml:space="preserve"> الكامة فى الريوسة مة الة تشمل عسلى أحمد عسر</w:t>
            </w:r>
          </w:ins>
          <w:r w:rsidR="00EE6742" w:rsidRPr="00EE6742">
            <w:rPr>
              <w:rFonts w:ascii="Courier New" w:hAnsi="Courier New" w:cs="Courier New"/>
              <w:rtl/>
            </w:rPr>
            <w:t xml:space="preserve"> بابا فى </w:t>
          </w:r>
          <w:del w:id="16050" w:author="Transkribus" w:date="2019-12-11T14:30:00Z">
            <w:r w:rsidRPr="009B6BCA">
              <w:rPr>
                <w:rFonts w:ascii="Courier New" w:hAnsi="Courier New" w:cs="Courier New"/>
                <w:rtl/>
              </w:rPr>
              <w:delText xml:space="preserve">حقيقة </w:delText>
            </w:r>
          </w:del>
          <w:ins w:id="16051" w:author="Transkribus" w:date="2019-12-11T14:30:00Z">
            <w:r w:rsidR="00EE6742" w:rsidRPr="00EE6742">
              <w:rPr>
                <w:rFonts w:ascii="Courier New" w:hAnsi="Courier New" w:cs="Courier New"/>
                <w:rtl/>
              </w:rPr>
              <w:t>جعيقة</w:t>
            </w:r>
          </w:ins>
        </w:dir>
      </w:dir>
    </w:p>
    <w:p w14:paraId="0762CF62" w14:textId="28607A6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الدواء والغذاء ومعرفة طبقاتها وكيفية </w:t>
      </w:r>
      <w:del w:id="16052" w:author="Transkribus" w:date="2019-12-11T14:30:00Z">
        <w:r w:rsidR="009B6BCA" w:rsidRPr="009B6BCA">
          <w:rPr>
            <w:rFonts w:ascii="Courier New" w:hAnsi="Courier New" w:cs="Courier New"/>
            <w:rtl/>
          </w:rPr>
          <w:delText>تركيبها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053" w:author="Transkribus" w:date="2019-12-11T14:30:00Z">
        <w:r w:rsidRPr="00EE6742">
          <w:rPr>
            <w:rFonts w:ascii="Courier New" w:hAnsi="Courier New" w:cs="Courier New"/>
            <w:rtl/>
          </w:rPr>
          <w:t>تر كيها مثالة فى البادى بصناعة الطب مةالة فى</w:t>
        </w:r>
      </w:ins>
    </w:p>
    <w:p w14:paraId="74BA970C" w14:textId="18459226" w:rsidR="00EE6742" w:rsidRPr="00EE6742" w:rsidRDefault="009B6BCA" w:rsidP="00EE6742">
      <w:pPr>
        <w:pStyle w:val="NurText"/>
        <w:bidi/>
        <w:rPr>
          <w:ins w:id="16054" w:author="Transkribus" w:date="2019-12-11T14:30:00Z"/>
          <w:rFonts w:ascii="Courier New" w:hAnsi="Courier New" w:cs="Courier New"/>
        </w:rPr>
      </w:pPr>
      <w:dir w:val="rtl">
        <w:dir w:val="rtl">
          <w:ins w:id="16055" w:author="Transkribus" w:date="2019-12-11T14:30:00Z">
            <w:r w:rsidR="00EE6742" w:rsidRPr="00EE6742">
              <w:rPr>
                <w:rFonts w:ascii="Courier New" w:hAnsi="Courier New" w:cs="Courier New"/>
                <w:rtl/>
              </w:rPr>
              <w:t>٢١٢</w:t>
            </w:r>
          </w:ins>
        </w:dir>
      </w:dir>
    </w:p>
    <w:p w14:paraId="40047A85" w14:textId="77777777" w:rsidR="009B6BCA" w:rsidRPr="009B6BCA" w:rsidRDefault="00EE6742" w:rsidP="009B6BCA">
      <w:pPr>
        <w:pStyle w:val="NurText"/>
        <w:bidi/>
        <w:rPr>
          <w:del w:id="16056" w:author="Transkribus" w:date="2019-12-11T14:30:00Z"/>
          <w:rFonts w:ascii="Courier New" w:hAnsi="Courier New" w:cs="Courier New"/>
        </w:rPr>
      </w:pPr>
      <w:ins w:id="16057" w:author="Transkribus" w:date="2019-12-11T14:30:00Z">
        <w:r w:rsidRPr="00EE6742">
          <w:rPr>
            <w:rFonts w:ascii="Courier New" w:hAnsi="Courier New" w:cs="Courier New"/>
            <w:rtl/>
          </w:rPr>
          <w:t xml:space="preserve">سقاء الضذ الصد مة الةت فى دياسطسر والأدومة النافبة منه </w:t>
        </w:r>
      </w:ins>
      <w:r w:rsidRPr="00EE6742">
        <w:rPr>
          <w:rFonts w:ascii="Courier New" w:hAnsi="Courier New" w:cs="Courier New"/>
          <w:rtl/>
        </w:rPr>
        <w:t xml:space="preserve">مقالة فى </w:t>
      </w:r>
      <w:del w:id="16058" w:author="Transkribus" w:date="2019-12-11T14:30:00Z">
        <w:r w:rsidR="009B6BCA" w:rsidRPr="009B6BCA">
          <w:rPr>
            <w:rFonts w:ascii="Courier New" w:hAnsi="Courier New" w:cs="Courier New"/>
            <w:rtl/>
          </w:rPr>
          <w:delText>البادئ بصناعة الطب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6DD1B6F" w14:textId="77777777" w:rsidR="009B6BCA" w:rsidRPr="009B6BCA" w:rsidRDefault="009B6BCA" w:rsidP="009B6BCA">
      <w:pPr>
        <w:pStyle w:val="NurText"/>
        <w:bidi/>
        <w:rPr>
          <w:del w:id="16059" w:author="Transkribus" w:date="2019-12-11T14:30:00Z"/>
          <w:rFonts w:ascii="Courier New" w:hAnsi="Courier New" w:cs="Courier New"/>
        </w:rPr>
      </w:pPr>
      <w:dir w:val="rtl">
        <w:dir w:val="rtl">
          <w:del w:id="16060" w:author="Transkribus" w:date="2019-12-11T14:30:00Z">
            <w:r w:rsidRPr="009B6BCA">
              <w:rPr>
                <w:rFonts w:ascii="Courier New" w:hAnsi="Courier New" w:cs="Courier New"/>
                <w:rtl/>
              </w:rPr>
              <w:delText>مقالة فى شفاء الضد بالضد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41AD42" w14:textId="1442A66D" w:rsidR="00EE6742" w:rsidRPr="00EE6742" w:rsidRDefault="009B6BCA" w:rsidP="00EE6742">
      <w:pPr>
        <w:pStyle w:val="NurText"/>
        <w:bidi/>
        <w:rPr>
          <w:rFonts w:ascii="Courier New" w:hAnsi="Courier New" w:cs="Courier New"/>
        </w:rPr>
      </w:pPr>
      <w:dir w:val="rtl">
        <w:dir w:val="rtl">
          <w:del w:id="16061" w:author="Transkribus" w:date="2019-12-11T14:30:00Z">
            <w:r w:rsidRPr="009B6BCA">
              <w:rPr>
                <w:rFonts w:ascii="Courier New" w:hAnsi="Courier New" w:cs="Courier New"/>
                <w:rtl/>
              </w:rPr>
              <w:delText>مقالة</w:delText>
            </w:r>
          </w:del>
          <w:ins w:id="16062" w:author="Transkribus" w:date="2019-12-11T14:30:00Z">
            <w:r w:rsidR="00EE6742" w:rsidRPr="00EE6742">
              <w:rPr>
                <w:rFonts w:ascii="Courier New" w:hAnsi="Courier New" w:cs="Courier New"/>
                <w:rtl/>
              </w:rPr>
              <w:t>الراومد جررهاحخلب</w:t>
            </w:r>
          </w:ins>
          <w:r w:rsidR="00EE6742" w:rsidRPr="00EE6742">
            <w:rPr>
              <w:rFonts w:ascii="Courier New" w:hAnsi="Courier New" w:cs="Courier New"/>
              <w:rtl/>
            </w:rPr>
            <w:t xml:space="preserve"> فى</w:t>
          </w:r>
          <w:del w:id="16063" w:author="Transkribus" w:date="2019-12-11T14:30:00Z">
            <w:r w:rsidRPr="009B6BCA">
              <w:rPr>
                <w:rFonts w:ascii="Courier New" w:hAnsi="Courier New" w:cs="Courier New"/>
                <w:rtl/>
              </w:rPr>
              <w:delText xml:space="preserve"> ديابيطس والادوية النافعة منه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A0873B" w14:textId="6C09BFF4" w:rsidR="00EE6742" w:rsidRPr="00EE6742" w:rsidRDefault="009B6BCA" w:rsidP="00EE6742">
      <w:pPr>
        <w:pStyle w:val="NurText"/>
        <w:bidi/>
        <w:rPr>
          <w:rFonts w:ascii="Courier New" w:hAnsi="Courier New" w:cs="Courier New"/>
        </w:rPr>
      </w:pPr>
      <w:dir w:val="rtl">
        <w:dir w:val="rtl">
          <w:del w:id="16064" w:author="Transkribus" w:date="2019-12-11T14:30:00Z">
            <w:r w:rsidRPr="009B6BCA">
              <w:rPr>
                <w:rFonts w:ascii="Courier New" w:hAnsi="Courier New" w:cs="Courier New"/>
                <w:rtl/>
              </w:rPr>
              <w:delText xml:space="preserve">مقالة فى الراوند حررها بحلب فى </w:delText>
            </w:r>
          </w:del>
          <w:r w:rsidR="00EE6742" w:rsidRPr="00EE6742">
            <w:rPr>
              <w:rFonts w:ascii="Courier New" w:hAnsi="Courier New" w:cs="Courier New"/>
              <w:rtl/>
            </w:rPr>
            <w:t xml:space="preserve">جمادى </w:t>
          </w:r>
          <w:del w:id="16065" w:author="Transkribus" w:date="2019-12-11T14:30:00Z">
            <w:r w:rsidRPr="009B6BCA">
              <w:rPr>
                <w:rFonts w:ascii="Courier New" w:hAnsi="Courier New" w:cs="Courier New"/>
                <w:rtl/>
              </w:rPr>
              <w:delText>الاخرة من سنة سبع</w:delText>
            </w:r>
          </w:del>
          <w:ins w:id="16066" w:author="Transkribus" w:date="2019-12-11T14:30:00Z">
            <w:r w:rsidR="00EE6742" w:rsidRPr="00EE6742">
              <w:rPr>
                <w:rFonts w:ascii="Courier New" w:hAnsi="Courier New" w:cs="Courier New"/>
                <w:rtl/>
              </w:rPr>
              <w:t>الأحرمن سيهسيع</w:t>
            </w:r>
          </w:ins>
          <w:r w:rsidR="00EE6742" w:rsidRPr="00EE6742">
            <w:rPr>
              <w:rFonts w:ascii="Courier New" w:hAnsi="Courier New" w:cs="Courier New"/>
              <w:rtl/>
            </w:rPr>
            <w:t xml:space="preserve"> عشرة وست</w:t>
          </w:r>
          <w:del w:id="16067" w:author="Transkribus" w:date="2019-12-11T14:30:00Z">
            <w:r w:rsidRPr="009B6BCA">
              <w:rPr>
                <w:rFonts w:ascii="Courier New" w:hAnsi="Courier New" w:cs="Courier New"/>
                <w:rtl/>
              </w:rPr>
              <w:delText>م</w:delText>
            </w:r>
          </w:del>
          <w:ins w:id="16068" w:author="Transkribus" w:date="2019-12-11T14:30:00Z">
            <w:r w:rsidR="00EE6742" w:rsidRPr="00EE6742">
              <w:rPr>
                <w:rFonts w:ascii="Courier New" w:hAnsi="Courier New" w:cs="Courier New"/>
                <w:rtl/>
              </w:rPr>
              <w:t>ه</w:t>
            </w:r>
          </w:ins>
          <w:r w:rsidR="00EE6742" w:rsidRPr="00EE6742">
            <w:rPr>
              <w:rFonts w:ascii="Courier New" w:hAnsi="Courier New" w:cs="Courier New"/>
              <w:rtl/>
            </w:rPr>
            <w:t>ا</w:t>
          </w:r>
          <w:del w:id="16069" w:author="Transkribus" w:date="2019-12-11T14:30:00Z">
            <w:r w:rsidRPr="009B6BCA">
              <w:rPr>
                <w:rFonts w:ascii="Courier New" w:hAnsi="Courier New" w:cs="Courier New"/>
                <w:rtl/>
              </w:rPr>
              <w:delText>ئ</w:delText>
            </w:r>
          </w:del>
          <w:ins w:id="16070" w:author="Transkribus" w:date="2019-12-11T14:30:00Z">
            <w:r w:rsidR="00EE6742" w:rsidRPr="00EE6742">
              <w:rPr>
                <w:rFonts w:ascii="Courier New" w:hAnsi="Courier New" w:cs="Courier New"/>
                <w:rtl/>
              </w:rPr>
              <w:t>ك</w:t>
            </w:r>
          </w:ins>
          <w:r w:rsidR="00EE6742" w:rsidRPr="00EE6742">
            <w:rPr>
              <w:rFonts w:ascii="Courier New" w:hAnsi="Courier New" w:cs="Courier New"/>
              <w:rtl/>
            </w:rPr>
            <w:t xml:space="preserve">ة وكان قد </w:t>
          </w:r>
          <w:del w:id="16071" w:author="Transkribus" w:date="2019-12-11T14:30:00Z">
            <w:r w:rsidRPr="009B6BCA">
              <w:rPr>
                <w:rFonts w:ascii="Courier New" w:hAnsi="Courier New" w:cs="Courier New"/>
                <w:rtl/>
              </w:rPr>
              <w:delText>وضعها سنة</w:delText>
            </w:r>
          </w:del>
          <w:ins w:id="16072" w:author="Transkribus" w:date="2019-12-11T14:30:00Z">
            <w:r w:rsidR="00EE6742" w:rsidRPr="00EE6742">
              <w:rPr>
                <w:rFonts w:ascii="Courier New" w:hAnsi="Courier New" w:cs="Courier New"/>
                <w:rtl/>
              </w:rPr>
              <w:t>وصعه امصر ستة</w:t>
            </w:r>
          </w:ins>
          <w:r w:rsidR="00EE6742" w:rsidRPr="00EE6742">
            <w:rPr>
              <w:rFonts w:ascii="Courier New" w:hAnsi="Courier New" w:cs="Courier New"/>
              <w:rtl/>
            </w:rPr>
            <w:t xml:space="preserve"> خمس </w:t>
          </w:r>
          <w:del w:id="16073" w:author="Transkribus" w:date="2019-12-11T14:30:00Z">
            <w:r w:rsidRPr="009B6BCA">
              <w:rPr>
                <w:rFonts w:ascii="Courier New" w:hAnsi="Courier New" w:cs="Courier New"/>
                <w:rtl/>
              </w:rPr>
              <w:delText>وتسعين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74" w:author="Transkribus" w:date="2019-12-11T14:30:00Z">
            <w:r w:rsidR="00EE6742" w:rsidRPr="00EE6742">
              <w:rPr>
                <w:rFonts w:ascii="Courier New" w:hAnsi="Courier New" w:cs="Courier New"/>
                <w:rtl/>
              </w:rPr>
              <w:t>ويعين وشمراقة</w:t>
            </w:r>
          </w:ins>
        </w:dir>
      </w:dir>
    </w:p>
    <w:p w14:paraId="100164FF" w14:textId="77777777" w:rsidR="009B6BCA" w:rsidRPr="009B6BCA" w:rsidRDefault="009B6BCA" w:rsidP="009B6BCA">
      <w:pPr>
        <w:pStyle w:val="NurText"/>
        <w:bidi/>
        <w:rPr>
          <w:del w:id="16075" w:author="Transkribus" w:date="2019-12-11T14:30:00Z"/>
          <w:rFonts w:ascii="Courier New" w:hAnsi="Courier New" w:cs="Courier New"/>
        </w:rPr>
      </w:pPr>
      <w:dir w:val="rtl">
        <w:dir w:val="rtl">
          <w:r w:rsidR="00EE6742" w:rsidRPr="00EE6742">
            <w:rPr>
              <w:rFonts w:ascii="Courier New" w:hAnsi="Courier New" w:cs="Courier New"/>
              <w:rtl/>
            </w:rPr>
            <w:t>م</w:t>
          </w:r>
          <w:del w:id="16076" w:author="Transkribus" w:date="2019-12-11T14:30:00Z">
            <w:r w:rsidRPr="009B6BCA">
              <w:rPr>
                <w:rFonts w:ascii="Courier New" w:hAnsi="Courier New" w:cs="Courier New"/>
                <w:rtl/>
              </w:rPr>
              <w:delText>ق</w:delText>
            </w:r>
          </w:del>
          <w:ins w:id="16077"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الة فى </w:t>
          </w:r>
          <w:del w:id="16078" w:author="Transkribus" w:date="2019-12-11T14:30:00Z">
            <w:r w:rsidRPr="009B6BCA">
              <w:rPr>
                <w:rFonts w:ascii="Courier New" w:hAnsi="Courier New" w:cs="Courier New"/>
                <w:rtl/>
              </w:rPr>
              <w:delText>السقنقور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EADB66A" w14:textId="77777777" w:rsidR="009B6BCA" w:rsidRPr="009B6BCA" w:rsidRDefault="009B6BCA" w:rsidP="009B6BCA">
      <w:pPr>
        <w:pStyle w:val="NurText"/>
        <w:bidi/>
        <w:rPr>
          <w:del w:id="16079" w:author="Transkribus" w:date="2019-12-11T14:30:00Z"/>
          <w:rFonts w:ascii="Courier New" w:hAnsi="Courier New" w:cs="Courier New"/>
        </w:rPr>
      </w:pPr>
      <w:dir w:val="rtl">
        <w:dir w:val="rtl">
          <w:del w:id="16080" w:author="Transkribus" w:date="2019-12-11T14:30:00Z">
            <w:r w:rsidRPr="009B6BCA">
              <w:rPr>
                <w:rFonts w:ascii="Courier New" w:hAnsi="Courier New" w:cs="Courier New"/>
                <w:rtl/>
              </w:rPr>
              <w:delText>مقالة</w:delText>
            </w:r>
          </w:del>
          <w:ins w:id="16081" w:author="Transkribus" w:date="2019-12-11T14:30:00Z">
            <w:r w:rsidR="00EE6742" w:rsidRPr="00EE6742">
              <w:rPr>
                <w:rFonts w:ascii="Courier New" w:hAnsi="Courier New" w:cs="Courier New"/>
                <w:rtl/>
              </w:rPr>
              <w:t>السعنقور مةالة</w:t>
            </w:r>
          </w:ins>
          <w:r w:rsidR="00EE6742" w:rsidRPr="00EE6742">
            <w:rPr>
              <w:rFonts w:ascii="Courier New" w:hAnsi="Courier New" w:cs="Courier New"/>
              <w:rtl/>
            </w:rPr>
            <w:t xml:space="preserve"> فى الحنطة</w:t>
          </w:r>
          <w:del w:id="160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70BC80" w14:textId="6BC84DA9" w:rsidR="00EE6742" w:rsidRPr="00EE6742" w:rsidRDefault="009B6BCA" w:rsidP="00EE6742">
      <w:pPr>
        <w:pStyle w:val="NurText"/>
        <w:bidi/>
        <w:rPr>
          <w:rFonts w:ascii="Courier New" w:hAnsi="Courier New" w:cs="Courier New"/>
        </w:rPr>
      </w:pPr>
      <w:dir w:val="rtl">
        <w:dir w:val="rtl">
          <w:del w:id="16083" w:author="Transkribus" w:date="2019-12-11T14:30:00Z">
            <w:r w:rsidRPr="009B6BCA">
              <w:rPr>
                <w:rFonts w:ascii="Courier New" w:hAnsi="Courier New" w:cs="Courier New"/>
                <w:rtl/>
              </w:rPr>
              <w:delText>مقالة</w:delText>
            </w:r>
          </w:del>
          <w:ins w:id="16084"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الشرا</w:t>
          </w:r>
          <w:del w:id="16085" w:author="Transkribus" w:date="2019-12-11T14:30:00Z">
            <w:r w:rsidRPr="009B6BCA">
              <w:rPr>
                <w:rFonts w:ascii="Courier New" w:hAnsi="Courier New" w:cs="Courier New"/>
                <w:rtl/>
              </w:rPr>
              <w:delText>ب</w:delText>
            </w:r>
          </w:del>
          <w:ins w:id="16086"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 والكرم</w:t>
          </w:r>
          <w:del w:id="160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88" w:author="Transkribus" w:date="2019-12-11T14:30:00Z">
            <w:r w:rsidR="00EE6742" w:rsidRPr="00EE6742">
              <w:rPr>
                <w:rFonts w:ascii="Courier New" w:hAnsi="Courier New" w:cs="Courier New"/>
                <w:rtl/>
              </w:rPr>
              <w:t xml:space="preserve"> مقالة فى الجمران صفير</w:t>
            </w:r>
          </w:ins>
        </w:dir>
      </w:dir>
    </w:p>
    <w:p w14:paraId="7E58366A" w14:textId="77777777" w:rsidR="009B6BCA" w:rsidRPr="009B6BCA" w:rsidRDefault="009B6BCA" w:rsidP="009B6BCA">
      <w:pPr>
        <w:pStyle w:val="NurText"/>
        <w:bidi/>
        <w:rPr>
          <w:del w:id="16089" w:author="Transkribus" w:date="2019-12-11T14:30:00Z"/>
          <w:rFonts w:ascii="Courier New" w:hAnsi="Courier New" w:cs="Courier New"/>
        </w:rPr>
      </w:pPr>
      <w:dir w:val="rtl">
        <w:dir w:val="rtl">
          <w:del w:id="16090" w:author="Transkribus" w:date="2019-12-11T14:30:00Z">
            <w:r w:rsidRPr="009B6BCA">
              <w:rPr>
                <w:rFonts w:ascii="Courier New" w:hAnsi="Courier New" w:cs="Courier New"/>
                <w:rtl/>
              </w:rPr>
              <w:delText>مقالة فى البحران صغيرة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FFC3AB6" w14:textId="5B751650" w:rsidR="00EE6742" w:rsidRPr="00EE6742" w:rsidRDefault="009B6BCA" w:rsidP="00EE6742">
      <w:pPr>
        <w:pStyle w:val="NurText"/>
        <w:bidi/>
        <w:rPr>
          <w:rFonts w:ascii="Courier New" w:hAnsi="Courier New" w:cs="Courier New"/>
        </w:rPr>
      </w:pPr>
      <w:dir w:val="rtl">
        <w:dir w:val="rtl">
          <w:del w:id="16091" w:author="Transkribus" w:date="2019-12-11T14:30:00Z">
            <w:r w:rsidRPr="009B6BCA">
              <w:rPr>
                <w:rFonts w:ascii="Courier New" w:hAnsi="Courier New" w:cs="Courier New"/>
                <w:rtl/>
              </w:rPr>
              <w:delText>رسالة</w:delText>
            </w:r>
          </w:del>
          <w:ins w:id="16092" w:author="Transkribus" w:date="2019-12-11T14:30:00Z">
            <w:r w:rsidR="00EE6742" w:rsidRPr="00EE6742">
              <w:rPr>
                <w:rFonts w:ascii="Courier New" w:hAnsi="Courier New" w:cs="Courier New"/>
                <w:rtl/>
              </w:rPr>
              <w:t>ابرسالة</w:t>
            </w:r>
          </w:ins>
          <w:r w:rsidR="00EE6742" w:rsidRPr="00EE6742">
            <w:rPr>
              <w:rFonts w:ascii="Courier New" w:hAnsi="Courier New" w:cs="Courier New"/>
              <w:rtl/>
            </w:rPr>
            <w:t xml:space="preserve"> الى مهندس فاضل عملى كتب </w:t>
          </w:r>
          <w:del w:id="16093" w:author="Transkribus" w:date="2019-12-11T14:30:00Z">
            <w:r w:rsidRPr="009B6BCA">
              <w:rPr>
                <w:rFonts w:ascii="Courier New" w:hAnsi="Courier New" w:cs="Courier New"/>
                <w:rtl/>
              </w:rPr>
              <w:delText>بها من مدينة حلب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094" w:author="Transkribus" w:date="2019-12-11T14:30:00Z">
            <w:r w:rsidR="00EE6742" w:rsidRPr="00EE6742">
              <w:rPr>
                <w:rFonts w:ascii="Courier New" w:hAnsi="Courier New" w:cs="Courier New"/>
                <w:rtl/>
              </w:rPr>
              <w:t>بهامن مدبنة خلب احنصاركتاب الادوبة المفردة الاين</w:t>
            </w:r>
          </w:ins>
        </w:dir>
      </w:dir>
    </w:p>
    <w:p w14:paraId="6A0905EA" w14:textId="77777777" w:rsidR="009B6BCA" w:rsidRPr="009B6BCA" w:rsidRDefault="009B6BCA" w:rsidP="009B6BCA">
      <w:pPr>
        <w:pStyle w:val="NurText"/>
        <w:bidi/>
        <w:rPr>
          <w:del w:id="16095" w:author="Transkribus" w:date="2019-12-11T14:30:00Z"/>
          <w:rFonts w:ascii="Courier New" w:hAnsi="Courier New" w:cs="Courier New"/>
        </w:rPr>
      </w:pPr>
      <w:dir w:val="rtl">
        <w:dir w:val="rtl">
          <w:del w:id="16096" w:author="Transkribus" w:date="2019-12-11T14:30:00Z">
            <w:r w:rsidRPr="009B6BCA">
              <w:rPr>
                <w:rFonts w:ascii="Courier New" w:hAnsi="Courier New" w:cs="Courier New"/>
                <w:rtl/>
              </w:rPr>
              <w:delText>اختصار</w:delText>
            </w:r>
          </w:del>
          <w:ins w:id="16097" w:author="Transkribus" w:date="2019-12-11T14:30:00Z">
            <w:r w:rsidR="00EE6742" w:rsidRPr="00EE6742">
              <w:rPr>
                <w:rFonts w:ascii="Courier New" w:hAnsi="Courier New" w:cs="Courier New"/>
                <w:rtl/>
              </w:rPr>
              <w:t>وافد احنصار</w:t>
            </w:r>
          </w:ins>
          <w:r w:rsidR="00EE6742" w:rsidRPr="00EE6742">
            <w:rPr>
              <w:rFonts w:ascii="Courier New" w:hAnsi="Courier New" w:cs="Courier New"/>
              <w:rtl/>
            </w:rPr>
            <w:t xml:space="preserve"> كتاب </w:t>
          </w:r>
          <w:del w:id="16098" w:author="Transkribus" w:date="2019-12-11T14:30:00Z">
            <w:r w:rsidRPr="009B6BCA">
              <w:rPr>
                <w:rFonts w:ascii="Courier New" w:hAnsi="Courier New" w:cs="Courier New"/>
                <w:rtl/>
              </w:rPr>
              <w:delText xml:space="preserve">الادوية المفردة </w:delText>
            </w:r>
          </w:del>
          <w:ins w:id="16099" w:author="Transkribus" w:date="2019-12-11T14:30:00Z">
            <w:r w:rsidR="00EE6742" w:rsidRPr="00EE6742">
              <w:rPr>
                <w:rFonts w:ascii="Courier New" w:hAnsi="Courier New" w:cs="Courier New"/>
                <w:rtl/>
              </w:rPr>
              <w:t xml:space="preserve">الادومة المقردة </w:t>
            </w:r>
          </w:ins>
          <w:r w:rsidR="00EE6742" w:rsidRPr="00EE6742">
            <w:rPr>
              <w:rFonts w:ascii="Courier New" w:hAnsi="Courier New" w:cs="Courier New"/>
              <w:rtl/>
            </w:rPr>
            <w:t xml:space="preserve">لابن </w:t>
          </w:r>
          <w:del w:id="16100" w:author="Transkribus" w:date="2019-12-11T14:30:00Z">
            <w:r w:rsidRPr="009B6BCA">
              <w:rPr>
                <w:rFonts w:ascii="Courier New" w:hAnsi="Courier New" w:cs="Courier New"/>
                <w:rtl/>
              </w:rPr>
              <w:delText>وافد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ACBEC8" w14:textId="77777777" w:rsidR="009B6BCA" w:rsidRPr="009B6BCA" w:rsidRDefault="009B6BCA" w:rsidP="009B6BCA">
      <w:pPr>
        <w:pStyle w:val="NurText"/>
        <w:bidi/>
        <w:rPr>
          <w:del w:id="16101" w:author="Transkribus" w:date="2019-12-11T14:30:00Z"/>
          <w:rFonts w:ascii="Courier New" w:hAnsi="Courier New" w:cs="Courier New"/>
        </w:rPr>
      </w:pPr>
      <w:dir w:val="rtl">
        <w:dir w:val="rtl">
          <w:del w:id="16102" w:author="Transkribus" w:date="2019-12-11T14:30:00Z">
            <w:r w:rsidRPr="009B6BCA">
              <w:rPr>
                <w:rFonts w:ascii="Courier New" w:hAnsi="Courier New" w:cs="Courier New"/>
                <w:rtl/>
              </w:rPr>
              <w:delText>اختصار</w:delText>
            </w:r>
          </w:del>
          <w:ins w:id="16103" w:author="Transkribus" w:date="2019-12-11T14:30:00Z">
            <w:r w:rsidR="00EE6742" w:rsidRPr="00EE6742">
              <w:rPr>
                <w:rFonts w:ascii="Courier New" w:hAnsi="Courier New" w:cs="Courier New"/>
                <w:rtl/>
              </w:rPr>
              <w:t>سمهون</w:t>
            </w:r>
          </w:ins>
          <w:r w:rsidR="00EE6742" w:rsidRPr="00EE6742">
            <w:rPr>
              <w:rFonts w:ascii="Courier New" w:hAnsi="Courier New" w:cs="Courier New"/>
              <w:rtl/>
            </w:rPr>
            <w:t xml:space="preserve"> كتاب </w:t>
          </w:r>
          <w:del w:id="16104" w:author="Transkribus" w:date="2019-12-11T14:30:00Z">
            <w:r w:rsidRPr="009B6BCA">
              <w:rPr>
                <w:rFonts w:ascii="Courier New" w:hAnsi="Courier New" w:cs="Courier New"/>
                <w:rtl/>
              </w:rPr>
              <w:delText>الادوية المفردة لابن سمحون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654B82" w14:textId="08577921" w:rsidR="00EE6742" w:rsidRPr="00EE6742" w:rsidRDefault="009B6BCA" w:rsidP="00EE6742">
      <w:pPr>
        <w:pStyle w:val="NurText"/>
        <w:bidi/>
        <w:rPr>
          <w:rFonts w:ascii="Courier New" w:hAnsi="Courier New" w:cs="Courier New"/>
        </w:rPr>
      </w:pPr>
      <w:dir w:val="rtl">
        <w:dir w:val="rtl">
          <w:del w:id="16105" w:author="Transkribus" w:date="2019-12-11T14:30:00Z">
            <w:r w:rsidRPr="009B6BCA">
              <w:rPr>
                <w:rFonts w:ascii="Courier New" w:hAnsi="Courier New" w:cs="Courier New"/>
                <w:rtl/>
              </w:rPr>
              <w:delText>كتاب كبير</w:delText>
            </w:r>
          </w:del>
          <w:ins w:id="16106" w:author="Transkribus" w:date="2019-12-11T14:30:00Z">
            <w:r w:rsidR="00EE6742" w:rsidRPr="00EE6742">
              <w:rPr>
                <w:rFonts w:ascii="Courier New" w:hAnsi="Courier New" w:cs="Courier New"/>
                <w:rtl/>
              </w:rPr>
              <w:t>كير</w:t>
            </w:r>
          </w:ins>
          <w:r w:rsidR="00EE6742" w:rsidRPr="00EE6742">
            <w:rPr>
              <w:rFonts w:ascii="Courier New" w:hAnsi="Courier New" w:cs="Courier New"/>
              <w:rtl/>
            </w:rPr>
            <w:t xml:space="preserve"> فى </w:t>
          </w:r>
          <w:del w:id="16107" w:author="Transkribus" w:date="2019-12-11T14:30:00Z">
            <w:r w:rsidRPr="009B6BCA">
              <w:rPr>
                <w:rFonts w:ascii="Courier New" w:hAnsi="Courier New" w:cs="Courier New"/>
                <w:rtl/>
              </w:rPr>
              <w:delText>الادوية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08" w:author="Transkribus" w:date="2019-12-11T14:30:00Z">
            <w:r w:rsidR="00EE6742" w:rsidRPr="00EE6742">
              <w:rPr>
                <w:rFonts w:ascii="Courier New" w:hAnsi="Courier New" w:cs="Courier New"/>
                <w:rtl/>
              </w:rPr>
              <w:t>الادوبة المفردة محتصر</w:t>
            </w:r>
          </w:ins>
        </w:dir>
      </w:dir>
    </w:p>
    <w:p w14:paraId="1ECE8CD4" w14:textId="77777777" w:rsidR="009B6BCA" w:rsidRPr="009B6BCA" w:rsidRDefault="009B6BCA" w:rsidP="009B6BCA">
      <w:pPr>
        <w:pStyle w:val="NurText"/>
        <w:bidi/>
        <w:rPr>
          <w:del w:id="16109" w:author="Transkribus" w:date="2019-12-11T14:30:00Z"/>
          <w:rFonts w:ascii="Courier New" w:hAnsi="Courier New" w:cs="Courier New"/>
        </w:rPr>
      </w:pPr>
      <w:dir w:val="rtl">
        <w:dir w:val="rtl">
          <w:del w:id="16110" w:author="Transkribus" w:date="2019-12-11T14:30:00Z">
            <w:r w:rsidRPr="009B6BCA">
              <w:rPr>
                <w:rFonts w:ascii="Courier New" w:hAnsi="Courier New" w:cs="Courier New"/>
                <w:rtl/>
              </w:rPr>
              <w:delText>المفردة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B73318" w14:textId="77777777" w:rsidR="009B6BCA" w:rsidRPr="009B6BCA" w:rsidRDefault="009B6BCA" w:rsidP="009B6BCA">
      <w:pPr>
        <w:pStyle w:val="NurText"/>
        <w:bidi/>
        <w:rPr>
          <w:del w:id="16111" w:author="Transkribus" w:date="2019-12-11T14:30:00Z"/>
          <w:rFonts w:ascii="Courier New" w:hAnsi="Courier New" w:cs="Courier New"/>
        </w:rPr>
      </w:pPr>
      <w:dir w:val="rtl">
        <w:dir w:val="rtl">
          <w:del w:id="16112" w:author="Transkribus" w:date="2019-12-11T14:30:00Z">
            <w:r w:rsidRPr="009B6BCA">
              <w:rPr>
                <w:rFonts w:ascii="Courier New" w:hAnsi="Courier New" w:cs="Courier New"/>
                <w:rtl/>
              </w:rPr>
              <w:delText xml:space="preserve">مختصر </w:delText>
            </w:r>
          </w:del>
          <w:r w:rsidR="00EE6742" w:rsidRPr="00EE6742">
            <w:rPr>
              <w:rFonts w:ascii="Courier New" w:hAnsi="Courier New" w:cs="Courier New"/>
              <w:rtl/>
            </w:rPr>
            <w:t>فى الح</w:t>
          </w:r>
          <w:del w:id="16113"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يات </w:t>
          </w:r>
          <w:del w:id="161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853217" w14:textId="77777777" w:rsidR="009B6BCA" w:rsidRPr="009B6BCA" w:rsidRDefault="009B6BCA" w:rsidP="009B6BCA">
      <w:pPr>
        <w:pStyle w:val="NurText"/>
        <w:bidi/>
        <w:rPr>
          <w:del w:id="16115"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المزاج </w:t>
          </w:r>
          <w:del w:id="161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E4CA69" w14:textId="77777777" w:rsidR="009B6BCA" w:rsidRPr="009B6BCA" w:rsidRDefault="009B6BCA" w:rsidP="009B6BCA">
      <w:pPr>
        <w:pStyle w:val="NurText"/>
        <w:bidi/>
        <w:rPr>
          <w:del w:id="16117" w:author="Transkribus" w:date="2019-12-11T14:30:00Z"/>
          <w:rFonts w:ascii="Courier New" w:hAnsi="Courier New" w:cs="Courier New"/>
        </w:rPr>
      </w:pPr>
      <w:dir w:val="rtl">
        <w:dir w:val="rtl">
          <w:r w:rsidR="00EE6742" w:rsidRPr="00EE6742">
            <w:rPr>
              <w:rFonts w:ascii="Courier New" w:hAnsi="Courier New" w:cs="Courier New"/>
              <w:rtl/>
            </w:rPr>
            <w:t>كتاب الك</w:t>
          </w:r>
          <w:del w:id="16118" w:author="Transkribus" w:date="2019-12-11T14:30:00Z">
            <w:r w:rsidRPr="009B6BCA">
              <w:rPr>
                <w:rFonts w:ascii="Courier New" w:hAnsi="Courier New" w:cs="Courier New"/>
                <w:rtl/>
              </w:rPr>
              <w:delText>ف</w:delText>
            </w:r>
          </w:del>
          <w:ins w:id="16119" w:author="Transkribus" w:date="2019-12-11T14:30:00Z">
            <w:r w:rsidR="00EE6742" w:rsidRPr="00EE6742">
              <w:rPr>
                <w:rFonts w:ascii="Courier New" w:hAnsi="Courier New" w:cs="Courier New"/>
                <w:rtl/>
              </w:rPr>
              <w:t>غ</w:t>
            </w:r>
          </w:ins>
          <w:r w:rsidR="00EE6742" w:rsidRPr="00EE6742">
            <w:rPr>
              <w:rFonts w:ascii="Courier New" w:hAnsi="Courier New" w:cs="Courier New"/>
              <w:rtl/>
            </w:rPr>
            <w:t>ا</w:t>
          </w:r>
          <w:del w:id="16120" w:author="Transkribus" w:date="2019-12-11T14:30:00Z">
            <w:r w:rsidRPr="009B6BCA">
              <w:rPr>
                <w:rFonts w:ascii="Courier New" w:hAnsi="Courier New" w:cs="Courier New"/>
                <w:rtl/>
              </w:rPr>
              <w:delText>ي</w:delText>
            </w:r>
          </w:del>
          <w:ins w:id="16121"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فى </w:t>
          </w:r>
          <w:del w:id="16122" w:author="Transkribus" w:date="2019-12-11T14:30:00Z">
            <w:r w:rsidRPr="009B6BCA">
              <w:rPr>
                <w:rFonts w:ascii="Courier New" w:hAnsi="Courier New" w:cs="Courier New"/>
                <w:rtl/>
              </w:rPr>
              <w:delText>التشريح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0E8993" w14:textId="46620B61" w:rsidR="00EE6742" w:rsidRPr="00EE6742" w:rsidRDefault="009B6BCA" w:rsidP="00EE6742">
      <w:pPr>
        <w:pStyle w:val="NurText"/>
        <w:bidi/>
        <w:rPr>
          <w:ins w:id="16123" w:author="Transkribus" w:date="2019-12-11T14:30:00Z"/>
          <w:rFonts w:ascii="Courier New" w:hAnsi="Courier New" w:cs="Courier New"/>
        </w:rPr>
      </w:pPr>
      <w:dir w:val="rtl">
        <w:dir w:val="rtl">
          <w:del w:id="16124" w:author="Transkribus" w:date="2019-12-11T14:30:00Z">
            <w:r w:rsidRPr="009B6BCA">
              <w:rPr>
                <w:rFonts w:ascii="Courier New" w:hAnsi="Courier New" w:cs="Courier New"/>
                <w:rtl/>
              </w:rPr>
              <w:delText>كتاب الرد على</w:delText>
            </w:r>
          </w:del>
          <w:ins w:id="16125" w:author="Transkribus" w:date="2019-12-11T14:30:00Z">
            <w:r w:rsidR="00EE6742" w:rsidRPr="00EE6742">
              <w:rPr>
                <w:rFonts w:ascii="Courier New" w:hAnsi="Courier New" w:cs="Courier New"/>
                <w:rtl/>
              </w:rPr>
              <w:t>الفشرح كمتاب الردعلى</w:t>
            </w:r>
          </w:ins>
          <w:r w:rsidR="00EE6742" w:rsidRPr="00EE6742">
            <w:rPr>
              <w:rFonts w:ascii="Courier New" w:hAnsi="Courier New" w:cs="Courier New"/>
              <w:rtl/>
            </w:rPr>
            <w:t xml:space="preserve"> ابن ال</w:t>
          </w:r>
          <w:del w:id="16126" w:author="Transkribus" w:date="2019-12-11T14:30:00Z">
            <w:r w:rsidRPr="009B6BCA">
              <w:rPr>
                <w:rFonts w:ascii="Courier New" w:hAnsi="Courier New" w:cs="Courier New"/>
                <w:rtl/>
              </w:rPr>
              <w:delText>خ</w:delText>
            </w:r>
          </w:del>
          <w:ins w:id="1612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طيب فى </w:t>
          </w:r>
          <w:del w:id="16128" w:author="Transkribus" w:date="2019-12-11T14:30:00Z">
            <w:r w:rsidRPr="009B6BCA">
              <w:rPr>
                <w:rFonts w:ascii="Courier New" w:hAnsi="Courier New" w:cs="Courier New"/>
                <w:rtl/>
              </w:rPr>
              <w:delText>شرحه بعض كليات القانون</w:delText>
            </w:r>
          </w:del>
          <w:ins w:id="16129" w:author="Transkribus" w:date="2019-12-11T14:30:00Z">
            <w:r w:rsidR="00EE6742" w:rsidRPr="00EE6742">
              <w:rPr>
                <w:rFonts w:ascii="Courier New" w:hAnsi="Courier New" w:cs="Courier New"/>
                <w:rtl/>
              </w:rPr>
              <w:t>شرحمة</w:t>
            </w:r>
          </w:ins>
        </w:dir>
      </w:dir>
    </w:p>
    <w:p w14:paraId="57C0B3F4" w14:textId="54A9D14F" w:rsidR="00EE6742" w:rsidRPr="00EE6742" w:rsidRDefault="00EE6742" w:rsidP="00EE6742">
      <w:pPr>
        <w:pStyle w:val="NurText"/>
        <w:bidi/>
        <w:rPr>
          <w:ins w:id="16130" w:author="Transkribus" w:date="2019-12-11T14:30:00Z"/>
          <w:rFonts w:ascii="Courier New" w:hAnsi="Courier New" w:cs="Courier New"/>
        </w:rPr>
      </w:pPr>
      <w:ins w:id="16131" w:author="Transkribus" w:date="2019-12-11T14:30:00Z">
        <w:r w:rsidRPr="00EE6742">
          <w:rPr>
            <w:rFonts w:ascii="Courier New" w:hAnsi="Courier New" w:cs="Courier New"/>
            <w:rtl/>
          </w:rPr>
          <w:t>ابقس كاسمات القالون</w:t>
        </w:r>
      </w:ins>
      <w:r w:rsidRPr="00EE6742">
        <w:rPr>
          <w:rFonts w:ascii="Courier New" w:hAnsi="Courier New" w:cs="Courier New"/>
          <w:rtl/>
        </w:rPr>
        <w:t xml:space="preserve"> والف كتابه </w:t>
      </w:r>
      <w:del w:id="16132" w:author="Transkribus" w:date="2019-12-11T14:30:00Z">
        <w:r w:rsidR="009B6BCA" w:rsidRPr="009B6BCA">
          <w:rPr>
            <w:rFonts w:ascii="Courier New" w:hAnsi="Courier New" w:cs="Courier New"/>
            <w:rtl/>
          </w:rPr>
          <w:delText>هذا لعمى</w:delText>
        </w:r>
      </w:del>
      <w:ins w:id="16133" w:author="Transkribus" w:date="2019-12-11T14:30:00Z">
        <w:r w:rsidRPr="00EE6742">
          <w:rPr>
            <w:rFonts w:ascii="Courier New" w:hAnsi="Courier New" w:cs="Courier New"/>
            <w:rtl/>
          </w:rPr>
          <w:t>هذ العمى</w:t>
        </w:r>
      </w:ins>
      <w:r w:rsidRPr="00EE6742">
        <w:rPr>
          <w:rFonts w:ascii="Courier New" w:hAnsi="Courier New" w:cs="Courier New"/>
          <w:rtl/>
        </w:rPr>
        <w:t xml:space="preserve"> رشيد الدين على بن خليفة ر</w:t>
      </w:r>
      <w:del w:id="16134" w:author="Transkribus" w:date="2019-12-11T14:30:00Z">
        <w:r w:rsidR="009B6BCA" w:rsidRPr="009B6BCA">
          <w:rPr>
            <w:rFonts w:ascii="Courier New" w:hAnsi="Courier New" w:cs="Courier New"/>
            <w:rtl/>
          </w:rPr>
          <w:delText>ح</w:delText>
        </w:r>
      </w:del>
      <w:ins w:id="16135" w:author="Transkribus" w:date="2019-12-11T14:30:00Z">
        <w:r w:rsidRPr="00EE6742">
          <w:rPr>
            <w:rFonts w:ascii="Courier New" w:hAnsi="Courier New" w:cs="Courier New"/>
            <w:rtl/>
          </w:rPr>
          <w:t>ج</w:t>
        </w:r>
      </w:ins>
      <w:r w:rsidRPr="00EE6742">
        <w:rPr>
          <w:rFonts w:ascii="Courier New" w:hAnsi="Courier New" w:cs="Courier New"/>
          <w:rtl/>
        </w:rPr>
        <w:t>م</w:t>
      </w:r>
      <w:del w:id="16136" w:author="Transkribus" w:date="2019-12-11T14:30:00Z">
        <w:r w:rsidR="009B6BCA" w:rsidRPr="009B6BCA">
          <w:rPr>
            <w:rFonts w:ascii="Courier New" w:hAnsi="Courier New" w:cs="Courier New"/>
            <w:rtl/>
          </w:rPr>
          <w:delText>ه</w:delText>
        </w:r>
      </w:del>
      <w:ins w:id="16137"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16138" w:author="Transkribus" w:date="2019-12-11T14:30:00Z">
        <w:r w:rsidR="009B6BCA" w:rsidRPr="009B6BCA">
          <w:rPr>
            <w:rFonts w:ascii="Courier New" w:hAnsi="Courier New" w:cs="Courier New"/>
            <w:rtl/>
          </w:rPr>
          <w:delText>وارسله اليه وكان تاليفه</w:delText>
        </w:r>
      </w:del>
      <w:ins w:id="16139" w:author="Transkribus" w:date="2019-12-11T14:30:00Z">
        <w:r w:rsidRPr="00EE6742">
          <w:rPr>
            <w:rFonts w:ascii="Courier New" w:hAnsi="Courier New" w:cs="Courier New"/>
            <w:rtl/>
          </w:rPr>
          <w:t>وأرسله</w:t>
        </w:r>
      </w:ins>
    </w:p>
    <w:p w14:paraId="16C47288" w14:textId="64D5C910" w:rsidR="00EE6742" w:rsidRPr="00EE6742" w:rsidRDefault="00EE6742" w:rsidP="00EE6742">
      <w:pPr>
        <w:pStyle w:val="NurText"/>
        <w:bidi/>
        <w:rPr>
          <w:rFonts w:ascii="Courier New" w:hAnsi="Courier New" w:cs="Courier New"/>
        </w:rPr>
      </w:pPr>
      <w:ins w:id="16140" w:author="Transkribus" w:date="2019-12-11T14:30:00Z">
        <w:r w:rsidRPr="00EE6742">
          <w:rPr>
            <w:rFonts w:ascii="Courier New" w:hAnsi="Courier New" w:cs="Courier New"/>
            <w:rtl/>
          </w:rPr>
          <w:t>البهوكمان ثاليفة</w:t>
        </w:r>
      </w:ins>
      <w:r w:rsidRPr="00EE6742">
        <w:rPr>
          <w:rFonts w:ascii="Courier New" w:hAnsi="Courier New" w:cs="Courier New"/>
          <w:rtl/>
        </w:rPr>
        <w:t xml:space="preserve"> لذلك </w:t>
      </w:r>
      <w:del w:id="16141" w:author="Transkribus" w:date="2019-12-11T14:30:00Z">
        <w:r w:rsidR="009B6BCA" w:rsidRPr="009B6BCA">
          <w:rPr>
            <w:rFonts w:ascii="Courier New" w:hAnsi="Courier New" w:cs="Courier New"/>
            <w:rtl/>
          </w:rPr>
          <w:delText>بحلب قبل توجهه</w:delText>
        </w:r>
      </w:del>
      <w:ins w:id="16142" w:author="Transkribus" w:date="2019-12-11T14:30:00Z">
        <w:r w:rsidRPr="00EE6742">
          <w:rPr>
            <w:rFonts w:ascii="Courier New" w:hAnsi="Courier New" w:cs="Courier New"/>
            <w:rtl/>
          </w:rPr>
          <w:t>محلب قيل بوجهة</w:t>
        </w:r>
      </w:ins>
      <w:r w:rsidRPr="00EE6742">
        <w:rPr>
          <w:rFonts w:ascii="Courier New" w:hAnsi="Courier New" w:cs="Courier New"/>
          <w:rtl/>
        </w:rPr>
        <w:t xml:space="preserve"> الى بلاد الروم</w:t>
      </w:r>
      <w:del w:id="1614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144" w:author="Transkribus" w:date="2019-12-11T14:30:00Z">
        <w:r w:rsidRPr="00EE6742">
          <w:rPr>
            <w:rFonts w:ascii="Courier New" w:hAnsi="Courier New" w:cs="Courier New"/>
            <w:rtl/>
          </w:rPr>
          <w:t xml:space="preserve"> كتاب تعقب حواسى ابن جميع على</w:t>
        </w:r>
      </w:ins>
    </w:p>
    <w:p w14:paraId="2C747EE4" w14:textId="77777777" w:rsidR="009B6BCA" w:rsidRPr="009B6BCA" w:rsidRDefault="009B6BCA" w:rsidP="009B6BCA">
      <w:pPr>
        <w:pStyle w:val="NurText"/>
        <w:bidi/>
        <w:rPr>
          <w:del w:id="16145" w:author="Transkribus" w:date="2019-12-11T14:30:00Z"/>
          <w:rFonts w:ascii="Courier New" w:hAnsi="Courier New" w:cs="Courier New"/>
        </w:rPr>
      </w:pPr>
      <w:dir w:val="rtl">
        <w:dir w:val="rtl">
          <w:del w:id="16146" w:author="Transkribus" w:date="2019-12-11T14:30:00Z">
            <w:r w:rsidRPr="009B6BCA">
              <w:rPr>
                <w:rFonts w:ascii="Courier New" w:hAnsi="Courier New" w:cs="Courier New"/>
                <w:rtl/>
              </w:rPr>
              <w:delText xml:space="preserve">كتاب تعقب حواشى ابن جميع على </w:delText>
            </w:r>
          </w:del>
          <w:r w:rsidR="00EE6742" w:rsidRPr="00EE6742">
            <w:rPr>
              <w:rFonts w:ascii="Courier New" w:hAnsi="Courier New" w:cs="Courier New"/>
              <w:rtl/>
            </w:rPr>
            <w:t>القانون</w:t>
          </w:r>
          <w:del w:id="161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96A8B8C" w14:textId="310EF649" w:rsidR="00EE6742" w:rsidRPr="00EE6742" w:rsidRDefault="009B6BCA" w:rsidP="00EE6742">
      <w:pPr>
        <w:pStyle w:val="NurText"/>
        <w:bidi/>
        <w:rPr>
          <w:rFonts w:ascii="Courier New" w:hAnsi="Courier New" w:cs="Courier New"/>
        </w:rPr>
      </w:pPr>
      <w:dir w:val="rtl">
        <w:dir w:val="rtl">
          <w:del w:id="16148" w:author="Transkribus" w:date="2019-12-11T14:30:00Z">
            <w:r w:rsidRPr="009B6BCA">
              <w:rPr>
                <w:rFonts w:ascii="Courier New" w:hAnsi="Courier New" w:cs="Courier New"/>
                <w:rtl/>
              </w:rPr>
              <w:delText>مقالة يرد فيها على كتاب على</w:delText>
            </w:r>
          </w:del>
          <w:ins w:id="16149" w:author="Transkribus" w:date="2019-12-11T14:30:00Z">
            <w:r w:rsidR="00EE6742" w:rsidRPr="00EE6742">
              <w:rPr>
                <w:rFonts w:ascii="Courier New" w:hAnsi="Courier New" w:cs="Courier New"/>
                <w:rtl/>
              </w:rPr>
              <w:t xml:space="preserve"> مفالةيردفيها عسلى تاب عسلى</w:t>
            </w:r>
          </w:ins>
          <w:r w:rsidR="00EE6742" w:rsidRPr="00EE6742">
            <w:rPr>
              <w:rFonts w:ascii="Courier New" w:hAnsi="Courier New" w:cs="Courier New"/>
              <w:rtl/>
            </w:rPr>
            <w:t xml:space="preserve"> بن ر</w:t>
          </w:r>
          <w:del w:id="16150" w:author="Transkribus" w:date="2019-12-11T14:30:00Z">
            <w:r w:rsidRPr="009B6BCA">
              <w:rPr>
                <w:rFonts w:ascii="Courier New" w:hAnsi="Courier New" w:cs="Courier New"/>
                <w:rtl/>
              </w:rPr>
              <w:delText>ض</w:delText>
            </w:r>
          </w:del>
          <w:ins w:id="16151" w:author="Transkribus" w:date="2019-12-11T14:30:00Z">
            <w:r w:rsidR="00EE6742" w:rsidRPr="00EE6742">
              <w:rPr>
                <w:rFonts w:ascii="Courier New" w:hAnsi="Courier New" w:cs="Courier New"/>
                <w:rtl/>
              </w:rPr>
              <w:t>س</w:t>
            </w:r>
          </w:ins>
          <w:r w:rsidR="00EE6742" w:rsidRPr="00EE6742">
            <w:rPr>
              <w:rFonts w:ascii="Courier New" w:hAnsi="Courier New" w:cs="Courier New"/>
              <w:rtl/>
            </w:rPr>
            <w:t>وان المصرى فى ا</w:t>
          </w:r>
          <w:ins w:id="16152" w:author="Transkribus" w:date="2019-12-11T14:30:00Z">
            <w:r w:rsidR="00EE6742" w:rsidRPr="00EE6742">
              <w:rPr>
                <w:rFonts w:ascii="Courier New" w:hAnsi="Courier New" w:cs="Courier New"/>
                <w:rtl/>
              </w:rPr>
              <w:t>ل</w:t>
            </w:r>
          </w:ins>
          <w:r w:rsidR="00EE6742" w:rsidRPr="00EE6742">
            <w:rPr>
              <w:rFonts w:ascii="Courier New" w:hAnsi="Courier New" w:cs="Courier New"/>
              <w:rtl/>
            </w:rPr>
            <w:t>خ</w:t>
          </w:r>
          <w:del w:id="16153" w:author="Transkribus" w:date="2019-12-11T14:30:00Z">
            <w:r w:rsidRPr="009B6BCA">
              <w:rPr>
                <w:rFonts w:ascii="Courier New" w:hAnsi="Courier New" w:cs="Courier New"/>
                <w:rtl/>
              </w:rPr>
              <w:delText>ت</w:delText>
            </w:r>
          </w:del>
          <w:ins w:id="16154" w:author="Transkribus" w:date="2019-12-11T14:30:00Z">
            <w:r w:rsidR="00EE6742" w:rsidRPr="00EE6742">
              <w:rPr>
                <w:rFonts w:ascii="Courier New" w:hAnsi="Courier New" w:cs="Courier New"/>
                <w:rtl/>
              </w:rPr>
              <w:t>ن</w:t>
            </w:r>
          </w:ins>
          <w:r w:rsidR="00EE6742" w:rsidRPr="00EE6742">
            <w:rPr>
              <w:rFonts w:ascii="Courier New" w:hAnsi="Courier New" w:cs="Courier New"/>
              <w:rtl/>
            </w:rPr>
            <w:t>لاف جالينوس</w:t>
          </w:r>
          <w:del w:id="16155" w:author="Transkribus" w:date="2019-12-11T14:30:00Z">
            <w:r w:rsidRPr="009B6BCA">
              <w:rPr>
                <w:rFonts w:ascii="Courier New" w:hAnsi="Courier New" w:cs="Courier New"/>
                <w:rtl/>
              </w:rPr>
              <w:delText xml:space="preserve"> وارسطوطاليس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8B1DEC" w14:textId="77777777" w:rsidR="009B6BCA" w:rsidRPr="009B6BCA" w:rsidRDefault="009B6BCA" w:rsidP="009B6BCA">
      <w:pPr>
        <w:pStyle w:val="NurText"/>
        <w:bidi/>
        <w:rPr>
          <w:del w:id="16156" w:author="Transkribus" w:date="2019-12-11T14:30:00Z"/>
          <w:rFonts w:ascii="Courier New" w:hAnsi="Courier New" w:cs="Courier New"/>
        </w:rPr>
      </w:pPr>
      <w:dir w:val="rtl">
        <w:dir w:val="rtl">
          <w:del w:id="16157" w:author="Transkribus" w:date="2019-12-11T14:30:00Z">
            <w:r w:rsidRPr="009B6BCA">
              <w:rPr>
                <w:rFonts w:ascii="Courier New" w:hAnsi="Courier New" w:cs="Courier New"/>
                <w:rtl/>
              </w:rPr>
              <w:delText>مقالة</w:delText>
            </w:r>
          </w:del>
          <w:ins w:id="16158" w:author="Transkribus" w:date="2019-12-11T14:30:00Z">
            <w:r w:rsidR="00EE6742" w:rsidRPr="00EE6742">
              <w:rPr>
                <w:rFonts w:ascii="Courier New" w:hAnsi="Courier New" w:cs="Courier New"/>
                <w:rtl/>
              </w:rPr>
              <w:t>وارسطوط الس مةالة</w:t>
            </w:r>
          </w:ins>
          <w:r w:rsidR="00EE6742" w:rsidRPr="00EE6742">
            <w:rPr>
              <w:rFonts w:ascii="Courier New" w:hAnsi="Courier New" w:cs="Courier New"/>
              <w:rtl/>
            </w:rPr>
            <w:t xml:space="preserve"> فى </w:t>
          </w:r>
          <w:del w:id="16159" w:author="Transkribus" w:date="2019-12-11T14:30:00Z">
            <w:r w:rsidRPr="009B6BCA">
              <w:rPr>
                <w:rFonts w:ascii="Courier New" w:hAnsi="Courier New" w:cs="Courier New"/>
                <w:rtl/>
              </w:rPr>
              <w:delText>الحواس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3AD6D81" w14:textId="77777777" w:rsidR="009B6BCA" w:rsidRPr="009B6BCA" w:rsidRDefault="009B6BCA" w:rsidP="009B6BCA">
      <w:pPr>
        <w:pStyle w:val="NurText"/>
        <w:bidi/>
        <w:rPr>
          <w:del w:id="16160" w:author="Transkribus" w:date="2019-12-11T14:30:00Z"/>
          <w:rFonts w:ascii="Courier New" w:hAnsi="Courier New" w:cs="Courier New"/>
        </w:rPr>
      </w:pPr>
      <w:dir w:val="rtl">
        <w:dir w:val="rtl">
          <w:del w:id="16161" w:author="Transkribus" w:date="2019-12-11T14:30:00Z">
            <w:r w:rsidRPr="009B6BCA">
              <w:rPr>
                <w:rFonts w:ascii="Courier New" w:hAnsi="Courier New" w:cs="Courier New"/>
                <w:rtl/>
              </w:rPr>
              <w:delText>مقالة</w:delText>
            </w:r>
          </w:del>
          <w:ins w:id="16162" w:author="Transkribus" w:date="2019-12-11T14:30:00Z">
            <w:r w:rsidR="00EE6742" w:rsidRPr="00EE6742">
              <w:rPr>
                <w:rFonts w:ascii="Courier New" w:hAnsi="Courier New" w:cs="Courier New"/>
                <w:rtl/>
              </w:rPr>
              <w:t>الخواس مةالة</w:t>
            </w:r>
          </w:ins>
          <w:r w:rsidR="00EE6742" w:rsidRPr="00EE6742">
            <w:rPr>
              <w:rFonts w:ascii="Courier New" w:hAnsi="Courier New" w:cs="Courier New"/>
              <w:rtl/>
            </w:rPr>
            <w:t xml:space="preserve"> فى </w:t>
          </w:r>
          <w:del w:id="16163" w:author="Transkribus" w:date="2019-12-11T14:30:00Z">
            <w:r w:rsidRPr="009B6BCA">
              <w:rPr>
                <w:rFonts w:ascii="Courier New" w:hAnsi="Courier New" w:cs="Courier New"/>
                <w:rtl/>
              </w:rPr>
              <w:delText>الكلمة والكلام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783FEB" w14:textId="61D6566F" w:rsidR="00EE6742" w:rsidRPr="00EE6742" w:rsidRDefault="009B6BCA" w:rsidP="00EE6742">
      <w:pPr>
        <w:pStyle w:val="NurText"/>
        <w:bidi/>
        <w:rPr>
          <w:rFonts w:ascii="Courier New" w:hAnsi="Courier New" w:cs="Courier New"/>
        </w:rPr>
      </w:pPr>
      <w:dir w:val="rtl">
        <w:dir w:val="rtl">
          <w:del w:id="16164" w:author="Transkribus" w:date="2019-12-11T14:30:00Z">
            <w:r w:rsidRPr="009B6BCA">
              <w:rPr>
                <w:rFonts w:ascii="Courier New" w:hAnsi="Courier New" w:cs="Courier New"/>
                <w:rtl/>
              </w:rPr>
              <w:delText xml:space="preserve">كتاب </w:delText>
            </w:r>
          </w:del>
          <w:ins w:id="16165" w:author="Transkribus" w:date="2019-12-11T14:30:00Z">
            <w:r w:rsidR="00EE6742" w:rsidRPr="00EE6742">
              <w:rPr>
                <w:rFonts w:ascii="Courier New" w:hAnsi="Courier New" w:cs="Courier New"/>
                <w:rtl/>
              </w:rPr>
              <w:t xml:space="preserve">الكامة والكالام كثاب </w:t>
            </w:r>
          </w:ins>
          <w:r w:rsidR="00EE6742" w:rsidRPr="00EE6742">
            <w:rPr>
              <w:rFonts w:ascii="Courier New" w:hAnsi="Courier New" w:cs="Courier New"/>
              <w:rtl/>
            </w:rPr>
            <w:t>السبعة</w:t>
          </w:r>
          <w:del w:id="1616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67" w:author="Transkribus" w:date="2019-12-11T14:30:00Z">
            <w:r w:rsidR="00EE6742" w:rsidRPr="00EE6742">
              <w:rPr>
                <w:rFonts w:ascii="Courier New" w:hAnsi="Courier New" w:cs="Courier New"/>
                <w:rtl/>
              </w:rPr>
              <w:t xml:space="preserve"> كتاب نحيفة</w:t>
            </w:r>
          </w:ins>
        </w:dir>
      </w:dir>
    </w:p>
    <w:p w14:paraId="0EC1E5E1" w14:textId="77777777" w:rsidR="009B6BCA" w:rsidRPr="009B6BCA" w:rsidRDefault="009B6BCA" w:rsidP="009B6BCA">
      <w:pPr>
        <w:pStyle w:val="NurText"/>
        <w:bidi/>
        <w:rPr>
          <w:del w:id="16168" w:author="Transkribus" w:date="2019-12-11T14:30:00Z"/>
          <w:rFonts w:ascii="Courier New" w:hAnsi="Courier New" w:cs="Courier New"/>
        </w:rPr>
      </w:pPr>
      <w:dir w:val="rtl">
        <w:dir w:val="rtl">
          <w:del w:id="16169" w:author="Transkribus" w:date="2019-12-11T14:30:00Z">
            <w:r w:rsidRPr="009B6BCA">
              <w:rPr>
                <w:rFonts w:ascii="Courier New" w:hAnsi="Courier New" w:cs="Courier New"/>
                <w:rtl/>
              </w:rPr>
              <w:delText xml:space="preserve">كتاب تحفة </w:delText>
            </w:r>
          </w:del>
          <w:r w:rsidR="00EE6742" w:rsidRPr="00EE6742">
            <w:rPr>
              <w:rFonts w:ascii="Courier New" w:hAnsi="Courier New" w:cs="Courier New"/>
              <w:rtl/>
            </w:rPr>
            <w:t>الامل</w:t>
          </w:r>
          <w:del w:id="161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D39C9C" w14:textId="77777777" w:rsidR="009B6BCA" w:rsidRPr="009B6BCA" w:rsidRDefault="009B6BCA" w:rsidP="009B6BCA">
      <w:pPr>
        <w:pStyle w:val="NurText"/>
        <w:bidi/>
        <w:rPr>
          <w:del w:id="16171" w:author="Transkribus" w:date="2019-12-11T14:30:00Z"/>
          <w:rFonts w:ascii="Courier New" w:hAnsi="Courier New" w:cs="Courier New"/>
        </w:rPr>
      </w:pPr>
      <w:dir w:val="rtl">
        <w:dir w:val="rtl">
          <w:del w:id="16172" w:author="Transkribus" w:date="2019-12-11T14:30:00Z">
            <w:r w:rsidRPr="009B6BCA">
              <w:rPr>
                <w:rFonts w:ascii="Courier New" w:hAnsi="Courier New" w:cs="Courier New"/>
                <w:rtl/>
              </w:rPr>
              <w:delText>مقالة</w:delText>
            </w:r>
          </w:del>
          <w:ins w:id="16173"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الرد على </w:t>
          </w:r>
          <w:del w:id="16174" w:author="Transkribus" w:date="2019-12-11T14:30:00Z">
            <w:r w:rsidRPr="009B6BCA">
              <w:rPr>
                <w:rFonts w:ascii="Courier New" w:hAnsi="Courier New" w:cs="Courier New"/>
                <w:rtl/>
              </w:rPr>
              <w:delText>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2C14D0" w14:textId="77777777" w:rsidR="009B6BCA" w:rsidRPr="009B6BCA" w:rsidRDefault="009B6BCA" w:rsidP="009B6BCA">
      <w:pPr>
        <w:pStyle w:val="NurText"/>
        <w:bidi/>
        <w:rPr>
          <w:del w:id="16175" w:author="Transkribus" w:date="2019-12-11T14:30:00Z"/>
          <w:rFonts w:ascii="Courier New" w:hAnsi="Courier New" w:cs="Courier New"/>
        </w:rPr>
      </w:pPr>
      <w:dir w:val="rtl">
        <w:dir w:val="rtl">
          <w:del w:id="16176"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36C108" w14:textId="77777777" w:rsidR="009B6BCA" w:rsidRPr="009B6BCA" w:rsidRDefault="009B6BCA" w:rsidP="009B6BCA">
      <w:pPr>
        <w:pStyle w:val="NurText"/>
        <w:bidi/>
        <w:rPr>
          <w:del w:id="16177" w:author="Transkribus" w:date="2019-12-11T14:30:00Z"/>
          <w:rFonts w:ascii="Courier New" w:hAnsi="Courier New" w:cs="Courier New"/>
        </w:rPr>
      </w:pPr>
      <w:dir w:val="rtl">
        <w:dir w:val="rtl">
          <w:ins w:id="16178" w:author="Transkribus" w:date="2019-12-11T14:30:00Z">
            <w:r w:rsidR="00EE6742" w:rsidRPr="00EE6742">
              <w:rPr>
                <w:rFonts w:ascii="Courier New" w:hAnsi="Courier New" w:cs="Courier New"/>
                <w:rtl/>
              </w:rPr>
              <w:t xml:space="preserve">البهود </w:t>
            </w:r>
          </w:ins>
          <w:r w:rsidR="00EE6742" w:rsidRPr="00EE6742">
            <w:rPr>
              <w:rFonts w:ascii="Courier New" w:hAnsi="Courier New" w:cs="Courier New"/>
              <w:rtl/>
            </w:rPr>
            <w:t>والنصارى</w:t>
          </w:r>
          <w:del w:id="161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5E6EE5" w14:textId="77777777" w:rsidR="009B6BCA" w:rsidRPr="009B6BCA" w:rsidRDefault="009B6BCA" w:rsidP="009B6BCA">
      <w:pPr>
        <w:pStyle w:val="NurText"/>
        <w:bidi/>
        <w:rPr>
          <w:del w:id="16180" w:author="Transkribus" w:date="2019-12-11T14:30:00Z"/>
          <w:rFonts w:ascii="Courier New" w:hAnsi="Courier New" w:cs="Courier New"/>
        </w:rPr>
      </w:pPr>
      <w:dir w:val="rtl">
        <w:dir w:val="rtl">
          <w:del w:id="16181" w:author="Transkribus" w:date="2019-12-11T14:30:00Z">
            <w:r w:rsidRPr="009B6BCA">
              <w:rPr>
                <w:rFonts w:ascii="Courier New" w:hAnsi="Courier New" w:cs="Courier New"/>
                <w:rtl/>
              </w:rPr>
              <w:delText>مقالتان ايضا</w:delText>
            </w:r>
          </w:del>
          <w:ins w:id="16182" w:author="Transkribus" w:date="2019-12-11T14:30:00Z">
            <w:r w:rsidR="00EE6742" w:rsidRPr="00EE6742">
              <w:rPr>
                <w:rFonts w:ascii="Courier New" w:hAnsi="Courier New" w:cs="Courier New"/>
                <w:rtl/>
              </w:rPr>
              <w:t xml:space="preserve"> مةالنان أضا</w:t>
            </w:r>
          </w:ins>
          <w:r w:rsidR="00EE6742" w:rsidRPr="00EE6742">
            <w:rPr>
              <w:rFonts w:ascii="Courier New" w:hAnsi="Courier New" w:cs="Courier New"/>
              <w:rtl/>
            </w:rPr>
            <w:t xml:space="preserve"> فى </w:t>
          </w:r>
          <w:del w:id="16183" w:author="Transkribus" w:date="2019-12-11T14:30:00Z">
            <w:r w:rsidRPr="009B6BCA">
              <w:rPr>
                <w:rFonts w:ascii="Courier New" w:hAnsi="Courier New" w:cs="Courier New"/>
                <w:rtl/>
              </w:rPr>
              <w:delText>الرد على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D0EBD5" w14:textId="77777777" w:rsidR="009B6BCA" w:rsidRPr="009B6BCA" w:rsidRDefault="009B6BCA" w:rsidP="009B6BCA">
      <w:pPr>
        <w:pStyle w:val="NurText"/>
        <w:bidi/>
        <w:rPr>
          <w:del w:id="16184" w:author="Transkribus" w:date="2019-12-11T14:30:00Z"/>
          <w:rFonts w:ascii="Courier New" w:hAnsi="Courier New" w:cs="Courier New"/>
        </w:rPr>
      </w:pPr>
      <w:dir w:val="rtl">
        <w:dir w:val="rtl">
          <w:del w:id="16185" w:author="Transkribus" w:date="2019-12-11T14:30:00Z">
            <w:r w:rsidRPr="009B6BCA">
              <w:rPr>
                <w:rFonts w:ascii="Courier New" w:hAnsi="Courier New" w:cs="Courier New"/>
                <w:rtl/>
              </w:rPr>
              <w:delText>يهود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38EDD8" w14:textId="7218B5C8" w:rsidR="00EE6742" w:rsidRPr="00EE6742" w:rsidRDefault="009B6BCA" w:rsidP="00EE6742">
      <w:pPr>
        <w:pStyle w:val="NurText"/>
        <w:bidi/>
        <w:rPr>
          <w:rFonts w:ascii="Courier New" w:hAnsi="Courier New" w:cs="Courier New"/>
        </w:rPr>
      </w:pPr>
      <w:dir w:val="rtl">
        <w:dir w:val="rtl">
          <w:ins w:id="16186" w:author="Transkribus" w:date="2019-12-11T14:30:00Z">
            <w:r w:rsidR="00EE6742" w:rsidRPr="00EE6742">
              <w:rPr>
                <w:rFonts w:ascii="Courier New" w:hAnsi="Courier New" w:cs="Courier New"/>
                <w:rtl/>
              </w:rPr>
              <w:t xml:space="preserve">الردعلى البهود </w:t>
            </w:r>
          </w:ins>
          <w:r w:rsidR="00EE6742" w:rsidRPr="00EE6742">
            <w:rPr>
              <w:rFonts w:ascii="Courier New" w:hAnsi="Courier New" w:cs="Courier New"/>
              <w:rtl/>
            </w:rPr>
            <w:t>والنصارى</w:t>
          </w:r>
          <w:del w:id="161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188" w:author="Transkribus" w:date="2019-12-11T14:30:00Z">
            <w:r w:rsidR="00EE6742" w:rsidRPr="00EE6742">
              <w:rPr>
                <w:rFonts w:ascii="Courier New" w:hAnsi="Courier New" w:cs="Courier New"/>
                <w:rtl/>
              </w:rPr>
              <w:t xml:space="preserve"> مثالة</w:t>
            </w:r>
          </w:ins>
        </w:dir>
      </w:dir>
    </w:p>
    <w:p w14:paraId="37452E65" w14:textId="77777777" w:rsidR="009B6BCA" w:rsidRPr="009B6BCA" w:rsidRDefault="009B6BCA" w:rsidP="009B6BCA">
      <w:pPr>
        <w:pStyle w:val="NurText"/>
        <w:bidi/>
        <w:rPr>
          <w:del w:id="16189" w:author="Transkribus" w:date="2019-12-11T14:30:00Z"/>
          <w:rFonts w:ascii="Courier New" w:hAnsi="Courier New" w:cs="Courier New"/>
        </w:rPr>
      </w:pPr>
      <w:dir w:val="rtl">
        <w:dir w:val="rtl">
          <w:del w:id="16190" w:author="Transkribus" w:date="2019-12-11T14:30:00Z">
            <w:r w:rsidRPr="009B6BCA">
              <w:rPr>
                <w:rFonts w:ascii="Courier New" w:hAnsi="Courier New" w:cs="Courier New"/>
                <w:rtl/>
              </w:rPr>
              <w:delText>مقالة</w:delText>
            </w:r>
          </w:del>
          <w:r w:rsidR="00EE6742" w:rsidRPr="00EE6742">
            <w:rPr>
              <w:rFonts w:ascii="Courier New" w:hAnsi="Courier New" w:cs="Courier New"/>
              <w:rtl/>
            </w:rPr>
            <w:t xml:space="preserve"> فى </w:t>
          </w:r>
          <w:del w:id="16191" w:author="Transkribus" w:date="2019-12-11T14:30:00Z">
            <w:r w:rsidRPr="009B6BCA">
              <w:rPr>
                <w:rFonts w:ascii="Courier New" w:hAnsi="Courier New" w:cs="Courier New"/>
                <w:rtl/>
              </w:rPr>
              <w:delText>ترتيب المصنفين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093849" w14:textId="72686423" w:rsidR="00EE6742" w:rsidRPr="00EE6742" w:rsidRDefault="009B6BCA" w:rsidP="00EE6742">
      <w:pPr>
        <w:pStyle w:val="NurText"/>
        <w:bidi/>
        <w:rPr>
          <w:ins w:id="16192" w:author="Transkribus" w:date="2019-12-11T14:30:00Z"/>
          <w:rFonts w:ascii="Courier New" w:hAnsi="Courier New" w:cs="Courier New"/>
        </w:rPr>
      </w:pPr>
      <w:dir w:val="rtl">
        <w:dir w:val="rtl">
          <w:del w:id="16193" w:author="Transkribus" w:date="2019-12-11T14:30:00Z">
            <w:r w:rsidRPr="009B6BCA">
              <w:rPr>
                <w:rFonts w:ascii="Courier New" w:hAnsi="Courier New" w:cs="Courier New"/>
                <w:rtl/>
              </w:rPr>
              <w:delText>كتاب الحكمة العلائية ذكر فيه</w:delText>
            </w:r>
          </w:del>
          <w:ins w:id="16194" w:author="Transkribus" w:date="2019-12-11T14:30:00Z">
            <w:r w:rsidR="00EE6742" w:rsidRPr="00EE6742">
              <w:rPr>
                <w:rFonts w:ascii="Courier New" w:hAnsi="Courier New" w:cs="Courier New"/>
                <w:rtl/>
              </w:rPr>
              <w:t>رتيب المصتفين كمتاب الحكممة العلاتبة ذكرفيه</w:t>
            </w:r>
          </w:ins>
          <w:r w:rsidR="00EE6742" w:rsidRPr="00EE6742">
            <w:rPr>
              <w:rFonts w:ascii="Courier New" w:hAnsi="Courier New" w:cs="Courier New"/>
              <w:rtl/>
            </w:rPr>
            <w:t xml:space="preserve"> اشياء حس</w:t>
          </w:r>
          <w:del w:id="16195" w:author="Transkribus" w:date="2019-12-11T14:30:00Z">
            <w:r w:rsidRPr="009B6BCA">
              <w:rPr>
                <w:rFonts w:ascii="Courier New" w:hAnsi="Courier New" w:cs="Courier New"/>
                <w:rtl/>
              </w:rPr>
              <w:delText>ن</w:delText>
            </w:r>
          </w:del>
          <w:ins w:id="16196" w:author="Transkribus" w:date="2019-12-11T14:30:00Z">
            <w:r w:rsidR="00EE6742" w:rsidRPr="00EE6742">
              <w:rPr>
                <w:rFonts w:ascii="Courier New" w:hAnsi="Courier New" w:cs="Courier New"/>
                <w:rtl/>
              </w:rPr>
              <w:t>ف</w:t>
            </w:r>
          </w:ins>
          <w:r w:rsidR="00EE6742" w:rsidRPr="00EE6742">
            <w:rPr>
              <w:rFonts w:ascii="Courier New" w:hAnsi="Courier New" w:cs="Courier New"/>
              <w:rtl/>
            </w:rPr>
            <w:t>ة فى العلم الالهى والف</w:t>
          </w:r>
          <w:del w:id="16197" w:author="Transkribus" w:date="2019-12-11T14:30:00Z">
            <w:r w:rsidRPr="009B6BCA">
              <w:rPr>
                <w:rFonts w:ascii="Courier New" w:hAnsi="Courier New" w:cs="Courier New"/>
                <w:rtl/>
              </w:rPr>
              <w:delText xml:space="preserve"> كتابه هذا لعلاء</w:delText>
            </w:r>
          </w:del>
        </w:dir>
      </w:dir>
    </w:p>
    <w:p w14:paraId="29D6849C" w14:textId="77777777" w:rsidR="009B6BCA" w:rsidRPr="009B6BCA" w:rsidRDefault="00EE6742" w:rsidP="009B6BCA">
      <w:pPr>
        <w:pStyle w:val="NurText"/>
        <w:bidi/>
        <w:rPr>
          <w:del w:id="16198" w:author="Transkribus" w:date="2019-12-11T14:30:00Z"/>
          <w:rFonts w:ascii="Courier New" w:hAnsi="Courier New" w:cs="Courier New"/>
        </w:rPr>
      </w:pPr>
      <w:ins w:id="16199" w:author="Transkribus" w:date="2019-12-11T14:30:00Z">
        <w:r w:rsidRPr="00EE6742">
          <w:rPr>
            <w:rFonts w:ascii="Courier New" w:hAnsi="Courier New" w:cs="Courier New"/>
            <w:rtl/>
          </w:rPr>
          <w:t>كنابه مذ العلاء</w:t>
        </w:r>
      </w:ins>
      <w:r w:rsidRPr="00EE6742">
        <w:rPr>
          <w:rFonts w:ascii="Courier New" w:hAnsi="Courier New" w:cs="Courier New"/>
          <w:rtl/>
        </w:rPr>
        <w:t xml:space="preserve"> الدين داود بن ب</w:t>
      </w:r>
      <w:ins w:id="16200" w:author="Transkribus" w:date="2019-12-11T14:30:00Z">
        <w:r w:rsidRPr="00EE6742">
          <w:rPr>
            <w:rFonts w:ascii="Courier New" w:hAnsi="Courier New" w:cs="Courier New"/>
            <w:rtl/>
          </w:rPr>
          <w:t>ن</w:t>
        </w:r>
      </w:ins>
      <w:r w:rsidRPr="00EE6742">
        <w:rPr>
          <w:rFonts w:ascii="Courier New" w:hAnsi="Courier New" w:cs="Courier New"/>
          <w:rtl/>
        </w:rPr>
        <w:t xml:space="preserve">هرام صاحب </w:t>
      </w:r>
      <w:del w:id="16201" w:author="Transkribus" w:date="2019-12-11T14:30:00Z">
        <w:r w:rsidR="009B6BCA" w:rsidRPr="009B6BCA">
          <w:rPr>
            <w:rFonts w:ascii="Courier New" w:hAnsi="Courier New" w:cs="Courier New"/>
            <w:rtl/>
          </w:rPr>
          <w:delText>ارزنجان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6C10092" w14:textId="6FE6DB76" w:rsidR="00EE6742" w:rsidRPr="00EE6742" w:rsidRDefault="009B6BCA" w:rsidP="00EE6742">
      <w:pPr>
        <w:pStyle w:val="NurText"/>
        <w:bidi/>
        <w:rPr>
          <w:rFonts w:ascii="Courier New" w:hAnsi="Courier New" w:cs="Courier New"/>
        </w:rPr>
      </w:pPr>
      <w:dir w:val="rtl">
        <w:dir w:val="rtl">
          <w:ins w:id="16202" w:author="Transkribus" w:date="2019-12-11T14:30:00Z">
            <w:r w:rsidR="00EE6742" w:rsidRPr="00EE6742">
              <w:rPr>
                <w:rFonts w:ascii="Courier New" w:hAnsi="Courier New" w:cs="Courier New"/>
                <w:rtl/>
              </w:rPr>
              <w:t xml:space="preserve">أروبحان </w:t>
            </w:r>
          </w:ins>
          <w:r w:rsidR="00EE6742" w:rsidRPr="00EE6742">
            <w:rPr>
              <w:rFonts w:ascii="Courier New" w:hAnsi="Courier New" w:cs="Courier New"/>
              <w:rtl/>
            </w:rPr>
            <w:t>مقالة ع</w:t>
          </w:r>
          <w:ins w:id="16203" w:author="Transkribus" w:date="2019-12-11T14:30:00Z">
            <w:r w:rsidR="00EE6742" w:rsidRPr="00EE6742">
              <w:rPr>
                <w:rFonts w:ascii="Courier New" w:hAnsi="Courier New" w:cs="Courier New"/>
                <w:rtl/>
              </w:rPr>
              <w:t>س</w:t>
            </w:r>
          </w:ins>
          <w:r w:rsidR="00EE6742" w:rsidRPr="00EE6742">
            <w:rPr>
              <w:rFonts w:ascii="Courier New" w:hAnsi="Courier New" w:cs="Courier New"/>
              <w:rtl/>
            </w:rPr>
            <w:t>لى جهة التوط</w:t>
          </w:r>
          <w:del w:id="16204" w:author="Transkribus" w:date="2019-12-11T14:30:00Z">
            <w:r w:rsidRPr="009B6BCA">
              <w:rPr>
                <w:rFonts w:ascii="Courier New" w:hAnsi="Courier New" w:cs="Courier New"/>
                <w:rtl/>
              </w:rPr>
              <w:delText>ئ</w:delText>
            </w:r>
          </w:del>
          <w:ins w:id="16205" w:author="Transkribus" w:date="2019-12-11T14:30:00Z">
            <w:r w:rsidR="00EE6742" w:rsidRPr="00EE6742">
              <w:rPr>
                <w:rFonts w:ascii="Courier New" w:hAnsi="Courier New" w:cs="Courier New"/>
                <w:rtl/>
              </w:rPr>
              <w:t>ث</w:t>
            </w:r>
          </w:ins>
          <w:r w:rsidR="00EE6742" w:rsidRPr="00EE6742">
            <w:rPr>
              <w:rFonts w:ascii="Courier New" w:hAnsi="Courier New" w:cs="Courier New"/>
              <w:rtl/>
            </w:rPr>
            <w:t>ة فى المنطق</w:t>
          </w:r>
          <w:del w:id="162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54A16F" w14:textId="77777777" w:rsidR="009B6BCA" w:rsidRPr="009B6BCA" w:rsidRDefault="009B6BCA" w:rsidP="009B6BCA">
      <w:pPr>
        <w:pStyle w:val="NurText"/>
        <w:bidi/>
        <w:rPr>
          <w:del w:id="16207" w:author="Transkribus" w:date="2019-12-11T14:30:00Z"/>
          <w:rFonts w:ascii="Courier New" w:hAnsi="Courier New" w:cs="Courier New"/>
        </w:rPr>
      </w:pPr>
      <w:dir w:val="rtl">
        <w:dir w:val="rtl">
          <w:del w:id="16208" w:author="Transkribus" w:date="2019-12-11T14:30:00Z">
            <w:r w:rsidRPr="009B6BCA">
              <w:rPr>
                <w:rFonts w:ascii="Courier New" w:hAnsi="Courier New" w:cs="Courier New"/>
                <w:rtl/>
              </w:rPr>
              <w:delText>حواش</w:delText>
            </w:r>
          </w:del>
          <w:ins w:id="16209" w:author="Transkribus" w:date="2019-12-11T14:30:00Z">
            <w:r w:rsidR="00EE6742" w:rsidRPr="00EE6742">
              <w:rPr>
                <w:rFonts w:ascii="Courier New" w:hAnsi="Courier New" w:cs="Courier New"/>
                <w:rtl/>
              </w:rPr>
              <w:t>جواس</w:t>
            </w:r>
          </w:ins>
          <w:r w:rsidR="00EE6742" w:rsidRPr="00EE6742">
            <w:rPr>
              <w:rFonts w:ascii="Courier New" w:hAnsi="Courier New" w:cs="Courier New"/>
              <w:rtl/>
            </w:rPr>
            <w:t xml:space="preserve"> على كتاب البرهان </w:t>
          </w:r>
          <w:del w:id="16210" w:author="Transkribus" w:date="2019-12-11T14:30:00Z">
            <w:r w:rsidRPr="009B6BCA">
              <w:rPr>
                <w:rFonts w:ascii="Courier New" w:hAnsi="Courier New" w:cs="Courier New"/>
                <w:rtl/>
              </w:rPr>
              <w:delText>للفارابي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3F8F6C" w14:textId="2556FED5" w:rsidR="00EE6742" w:rsidRPr="00EE6742" w:rsidRDefault="009B6BCA" w:rsidP="00EE6742">
      <w:pPr>
        <w:pStyle w:val="NurText"/>
        <w:bidi/>
        <w:rPr>
          <w:rFonts w:ascii="Courier New" w:hAnsi="Courier New" w:cs="Courier New"/>
        </w:rPr>
      </w:pPr>
      <w:dir w:val="rtl">
        <w:dir w:val="rtl">
          <w:ins w:id="16211" w:author="Transkribus" w:date="2019-12-11T14:30:00Z">
            <w:r w:rsidR="00EE6742" w:rsidRPr="00EE6742">
              <w:rPr>
                <w:rFonts w:ascii="Courier New" w:hAnsi="Courier New" w:cs="Courier New"/>
                <w:rtl/>
              </w:rPr>
              <w:t xml:space="preserve">القاراى </w:t>
            </w:r>
          </w:ins>
          <w:r w:rsidR="00EE6742" w:rsidRPr="00EE6742">
            <w:rPr>
              <w:rFonts w:ascii="Courier New" w:hAnsi="Courier New" w:cs="Courier New"/>
              <w:rtl/>
            </w:rPr>
            <w:t>كتاب الترياق فصول منت</w:t>
          </w:r>
          <w:del w:id="16212" w:author="Transkribus" w:date="2019-12-11T14:30:00Z">
            <w:r w:rsidRPr="009B6BCA">
              <w:rPr>
                <w:rFonts w:ascii="Courier New" w:hAnsi="Courier New" w:cs="Courier New"/>
                <w:rtl/>
              </w:rPr>
              <w:delText>ز</w:delText>
            </w:r>
          </w:del>
          <w:ins w:id="16213" w:author="Transkribus" w:date="2019-12-11T14:30:00Z">
            <w:r w:rsidR="00EE6742" w:rsidRPr="00EE6742">
              <w:rPr>
                <w:rFonts w:ascii="Courier New" w:hAnsi="Courier New" w:cs="Courier New"/>
                <w:rtl/>
              </w:rPr>
              <w:t>ر</w:t>
            </w:r>
          </w:ins>
          <w:r w:rsidR="00EE6742" w:rsidRPr="00EE6742">
            <w:rPr>
              <w:rFonts w:ascii="Courier New" w:hAnsi="Courier New" w:cs="Courier New"/>
              <w:rtl/>
            </w:rPr>
            <w:t>عة من ك</w:t>
          </w:r>
          <w:ins w:id="16214"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لام الحكماء </w:t>
          </w:r>
          <w:del w:id="16215" w:author="Transkribus" w:date="2019-12-11T14:30:00Z">
            <w:r w:rsidRPr="009B6BCA">
              <w:rPr>
                <w:rFonts w:ascii="Courier New" w:hAnsi="Courier New" w:cs="Courier New"/>
                <w:rtl/>
              </w:rPr>
              <w:delText>حل شيء من شكوك الرازى على كتب جالينوس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16" w:author="Transkribus" w:date="2019-12-11T14:30:00Z">
            <w:r w:rsidR="00EE6742" w:rsidRPr="00EE6742">
              <w:rPr>
                <w:rFonts w:ascii="Courier New" w:hAnsi="Courier New" w:cs="Courier New"/>
                <w:rtl/>
              </w:rPr>
              <w:t>جل شى</w:t>
            </w:r>
          </w:ins>
        </w:dir>
      </w:dir>
    </w:p>
    <w:p w14:paraId="2C53360D" w14:textId="77777777" w:rsidR="009B6BCA" w:rsidRPr="009B6BCA" w:rsidRDefault="009B6BCA" w:rsidP="009B6BCA">
      <w:pPr>
        <w:pStyle w:val="NurText"/>
        <w:bidi/>
        <w:rPr>
          <w:del w:id="16217" w:author="Transkribus" w:date="2019-12-11T14:30:00Z"/>
          <w:rFonts w:ascii="Courier New" w:hAnsi="Courier New" w:cs="Courier New"/>
        </w:rPr>
      </w:pPr>
      <w:dir w:val="rtl">
        <w:dir w:val="rtl">
          <w:ins w:id="16218" w:author="Transkribus" w:date="2019-12-11T14:30:00Z">
            <w:r w:rsidR="00EE6742" w:rsidRPr="00EE6742">
              <w:rPr>
                <w:rFonts w:ascii="Courier New" w:hAnsi="Courier New" w:cs="Courier New"/>
                <w:rtl/>
              </w:rPr>
              <w:t xml:space="preserve">من شكولك الرازى على كتب جالينوس </w:t>
            </w:r>
          </w:ins>
          <w:r w:rsidR="00EE6742" w:rsidRPr="00EE6742">
            <w:rPr>
              <w:rFonts w:ascii="Courier New" w:hAnsi="Courier New" w:cs="Courier New"/>
              <w:rtl/>
            </w:rPr>
            <w:t xml:space="preserve">كتاب المراقى الى </w:t>
          </w:r>
          <w:del w:id="16219" w:author="Transkribus" w:date="2019-12-11T14:30:00Z">
            <w:r w:rsidRPr="009B6BCA">
              <w:rPr>
                <w:rFonts w:ascii="Courier New" w:hAnsi="Courier New" w:cs="Courier New"/>
                <w:rtl/>
              </w:rPr>
              <w:delText>الغاية الانسانية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6DE66B" w14:textId="39454477" w:rsidR="00EE6742" w:rsidRPr="00EE6742" w:rsidRDefault="009B6BCA" w:rsidP="00EE6742">
      <w:pPr>
        <w:pStyle w:val="NurText"/>
        <w:bidi/>
        <w:rPr>
          <w:rFonts w:ascii="Courier New" w:hAnsi="Courier New" w:cs="Courier New"/>
        </w:rPr>
      </w:pPr>
      <w:dir w:val="rtl">
        <w:dir w:val="rtl">
          <w:ins w:id="16220" w:author="Transkribus" w:date="2019-12-11T14:30:00Z">
            <w:r w:rsidR="00EE6742" w:rsidRPr="00EE6742">
              <w:rPr>
                <w:rFonts w:ascii="Courier New" w:hAnsi="Courier New" w:cs="Courier New"/>
                <w:rtl/>
              </w:rPr>
              <w:t xml:space="preserve">الغابة الانسانبة </w:t>
            </w:r>
          </w:ins>
          <w:r w:rsidR="00EE6742" w:rsidRPr="00EE6742">
            <w:rPr>
              <w:rFonts w:ascii="Courier New" w:hAnsi="Courier New" w:cs="Courier New"/>
              <w:rtl/>
            </w:rPr>
            <w:t>ثمان م</w:t>
          </w:r>
          <w:del w:id="16221" w:author="Transkribus" w:date="2019-12-11T14:30:00Z">
            <w:r w:rsidRPr="009B6BCA">
              <w:rPr>
                <w:rFonts w:ascii="Courier New" w:hAnsi="Courier New" w:cs="Courier New"/>
                <w:rtl/>
              </w:rPr>
              <w:delText>ق</w:delText>
            </w:r>
          </w:del>
          <w:ins w:id="16222" w:author="Transkribus" w:date="2019-12-11T14:30:00Z">
            <w:r w:rsidR="00EE6742" w:rsidRPr="00EE6742">
              <w:rPr>
                <w:rFonts w:ascii="Courier New" w:hAnsi="Courier New" w:cs="Courier New"/>
                <w:rtl/>
              </w:rPr>
              <w:t>ع</w:t>
            </w:r>
          </w:ins>
          <w:r w:rsidR="00EE6742" w:rsidRPr="00EE6742">
            <w:rPr>
              <w:rFonts w:ascii="Courier New" w:hAnsi="Courier New" w:cs="Courier New"/>
              <w:rtl/>
            </w:rPr>
            <w:t>الات</w:t>
          </w:r>
          <w:del w:id="162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D2D7BF3" w14:textId="59669F7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مقالة فى ميزان </w:t>
          </w:r>
          <w:del w:id="16224" w:author="Transkribus" w:date="2019-12-11T14:30:00Z">
            <w:r w:rsidRPr="009B6BCA">
              <w:rPr>
                <w:rFonts w:ascii="Courier New" w:hAnsi="Courier New" w:cs="Courier New"/>
                <w:rtl/>
              </w:rPr>
              <w:delText>الادوية المركبة من جهة الكميات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25" w:author="Transkribus" w:date="2019-12-11T14:30:00Z">
            <w:r w:rsidR="00EE6742" w:rsidRPr="00EE6742">
              <w:rPr>
                <w:rFonts w:ascii="Courier New" w:hAnsi="Courier New" w:cs="Courier New"/>
                <w:rtl/>
              </w:rPr>
              <w:t>الأدوية المركية من جهة الكسات مةالة فى موازثة الادوسه والادواعقن</w:t>
            </w:r>
          </w:ins>
        </w:dir>
      </w:dir>
    </w:p>
    <w:p w14:paraId="5100F99D" w14:textId="77777777" w:rsidR="009B6BCA" w:rsidRPr="009B6BCA" w:rsidRDefault="009B6BCA" w:rsidP="009B6BCA">
      <w:pPr>
        <w:pStyle w:val="NurText"/>
        <w:bidi/>
        <w:rPr>
          <w:del w:id="16226" w:author="Transkribus" w:date="2019-12-11T14:30:00Z"/>
          <w:rFonts w:ascii="Courier New" w:hAnsi="Courier New" w:cs="Courier New"/>
        </w:rPr>
      </w:pPr>
      <w:dir w:val="rtl">
        <w:dir w:val="rtl">
          <w:del w:id="16227" w:author="Transkribus" w:date="2019-12-11T14:30:00Z">
            <w:r w:rsidRPr="009B6BCA">
              <w:rPr>
                <w:rFonts w:ascii="Courier New" w:hAnsi="Courier New" w:cs="Courier New"/>
                <w:rtl/>
              </w:rPr>
              <w:delText>مقالة فى موازنة الادوية والادواء من جهة الكيفيات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F8F464" w14:textId="6F6644C1" w:rsidR="00EE6742" w:rsidRPr="00EE6742" w:rsidRDefault="009B6BCA" w:rsidP="00EE6742">
      <w:pPr>
        <w:pStyle w:val="NurText"/>
        <w:bidi/>
        <w:rPr>
          <w:rFonts w:ascii="Courier New" w:hAnsi="Courier New" w:cs="Courier New"/>
        </w:rPr>
      </w:pPr>
      <w:dir w:val="rtl">
        <w:dir w:val="rtl">
          <w:ins w:id="16228" w:author="Transkribus" w:date="2019-12-11T14:30:00Z">
            <w:r w:rsidR="00EE6742" w:rsidRPr="00EE6742">
              <w:rPr>
                <w:rFonts w:ascii="Courier New" w:hAnsi="Courier New" w:cs="Courier New"/>
                <w:rtl/>
              </w:rPr>
              <w:t xml:space="preserve">جهةا اكيفيات </w:t>
            </w:r>
          </w:ins>
          <w:r w:rsidR="00EE6742" w:rsidRPr="00EE6742">
            <w:rPr>
              <w:rFonts w:ascii="Courier New" w:hAnsi="Courier New" w:cs="Courier New"/>
              <w:rtl/>
            </w:rPr>
            <w:t xml:space="preserve">مقالة فى تعقب </w:t>
          </w:r>
          <w:del w:id="16229" w:author="Transkribus" w:date="2019-12-11T14:30:00Z">
            <w:r w:rsidRPr="009B6BCA">
              <w:rPr>
                <w:rFonts w:ascii="Courier New" w:hAnsi="Courier New" w:cs="Courier New"/>
                <w:rtl/>
              </w:rPr>
              <w:delText>اوزان</w:delText>
            </w:r>
          </w:del>
          <w:ins w:id="16230" w:author="Transkribus" w:date="2019-12-11T14:30:00Z">
            <w:r w:rsidR="00EE6742" w:rsidRPr="00EE6742">
              <w:rPr>
                <w:rFonts w:ascii="Courier New" w:hAnsi="Courier New" w:cs="Courier New"/>
                <w:rtl/>
              </w:rPr>
              <w:t>أو زان</w:t>
            </w:r>
          </w:ins>
          <w:r w:rsidR="00EE6742" w:rsidRPr="00EE6742">
            <w:rPr>
              <w:rFonts w:ascii="Courier New" w:hAnsi="Courier New" w:cs="Courier New"/>
              <w:rtl/>
            </w:rPr>
            <w:t xml:space="preserve"> الادوية</w:t>
          </w:r>
          <w:del w:id="162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32" w:author="Transkribus" w:date="2019-12-11T14:30:00Z">
            <w:r w:rsidR="00EE6742" w:rsidRPr="00EE6742">
              <w:rPr>
                <w:rFonts w:ascii="Courier New" w:hAnsi="Courier New" w:cs="Courier New"/>
                <w:rtl/>
              </w:rPr>
              <w:t xml:space="preserve"> مةالة أحرى فى المعى وكشع شيهويعب</w:t>
            </w:r>
          </w:ins>
        </w:dir>
      </w:dir>
    </w:p>
    <w:p w14:paraId="6368715D" w14:textId="77777777" w:rsidR="009B6BCA" w:rsidRPr="009B6BCA" w:rsidRDefault="009B6BCA" w:rsidP="009B6BCA">
      <w:pPr>
        <w:pStyle w:val="NurText"/>
        <w:bidi/>
        <w:rPr>
          <w:del w:id="16233" w:author="Transkribus" w:date="2019-12-11T14:30:00Z"/>
          <w:rFonts w:ascii="Courier New" w:hAnsi="Courier New" w:cs="Courier New"/>
        </w:rPr>
      </w:pPr>
      <w:dir w:val="rtl">
        <w:dir w:val="rtl">
          <w:del w:id="16234" w:author="Transkribus" w:date="2019-12-11T14:30:00Z">
            <w:r w:rsidRPr="009B6BCA">
              <w:rPr>
                <w:rFonts w:ascii="Courier New" w:hAnsi="Courier New" w:cs="Courier New"/>
                <w:rtl/>
              </w:rPr>
              <w:delText>مقالة اخرى</w:delText>
            </w:r>
          </w:del>
          <w:ins w:id="16235" w:author="Transkribus" w:date="2019-12-11T14:30:00Z">
            <w:r w:rsidR="00EE6742" w:rsidRPr="00EE6742">
              <w:rPr>
                <w:rFonts w:ascii="Courier New" w:hAnsi="Courier New" w:cs="Courier New"/>
                <w:rtl/>
              </w:rPr>
              <w:t>ابعس العلماء مةالة</w:t>
            </w:r>
          </w:ins>
          <w:r w:rsidR="00EE6742" w:rsidRPr="00EE6742">
            <w:rPr>
              <w:rFonts w:ascii="Courier New" w:hAnsi="Courier New" w:cs="Courier New"/>
              <w:rtl/>
            </w:rPr>
            <w:t xml:space="preserve"> فى المعنى </w:t>
          </w:r>
          <w:del w:id="16236" w:author="Transkribus" w:date="2019-12-11T14:30:00Z">
            <w:r w:rsidRPr="009B6BCA">
              <w:rPr>
                <w:rFonts w:ascii="Courier New" w:hAnsi="Courier New" w:cs="Courier New"/>
                <w:rtl/>
              </w:rPr>
              <w:delText>وكشف شبه وقعت لبعض العلماء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D1ED2E" w14:textId="77777777" w:rsidR="009B6BCA" w:rsidRPr="009B6BCA" w:rsidRDefault="009B6BCA" w:rsidP="009B6BCA">
      <w:pPr>
        <w:pStyle w:val="NurText"/>
        <w:bidi/>
        <w:rPr>
          <w:del w:id="16237" w:author="Transkribus" w:date="2019-12-11T14:30:00Z"/>
          <w:rFonts w:ascii="Courier New" w:hAnsi="Courier New" w:cs="Courier New"/>
        </w:rPr>
      </w:pPr>
      <w:dir w:val="rtl">
        <w:dir w:val="rtl">
          <w:del w:id="16238" w:author="Transkribus" w:date="2019-12-11T14:30:00Z">
            <w:r w:rsidRPr="009B6BCA">
              <w:rPr>
                <w:rFonts w:ascii="Courier New" w:hAnsi="Courier New" w:cs="Courier New"/>
                <w:rtl/>
              </w:rPr>
              <w:delText>مقالة فى المعنى فى جواب ثلاث مسائل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84C2DE" w14:textId="77777777" w:rsidR="009B6BCA" w:rsidRPr="009B6BCA" w:rsidRDefault="009B6BCA" w:rsidP="009B6BCA">
      <w:pPr>
        <w:pStyle w:val="NurText"/>
        <w:bidi/>
        <w:rPr>
          <w:del w:id="16239" w:author="Transkribus" w:date="2019-12-11T14:30:00Z"/>
          <w:rFonts w:ascii="Courier New" w:hAnsi="Courier New" w:cs="Courier New"/>
        </w:rPr>
      </w:pPr>
      <w:dir w:val="rtl">
        <w:dir w:val="rtl">
          <w:del w:id="16240" w:author="Transkribus" w:date="2019-12-11T14:30:00Z">
            <w:r w:rsidRPr="009B6BCA">
              <w:rPr>
                <w:rFonts w:ascii="Courier New" w:hAnsi="Courier New" w:cs="Courier New"/>
                <w:rtl/>
              </w:rPr>
              <w:delText>مقالة سادسة مختصرة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C47560" w14:textId="288DB9C2" w:rsidR="00EE6742" w:rsidRPr="00EE6742" w:rsidRDefault="009B6BCA" w:rsidP="00EE6742">
      <w:pPr>
        <w:pStyle w:val="NurText"/>
        <w:bidi/>
        <w:rPr>
          <w:ins w:id="16241" w:author="Transkribus" w:date="2019-12-11T14:30:00Z"/>
          <w:rFonts w:ascii="Courier New" w:hAnsi="Courier New" w:cs="Courier New"/>
        </w:rPr>
      </w:pPr>
      <w:dir w:val="rtl">
        <w:dir w:val="rtl">
          <w:del w:id="16242" w:author="Transkribus" w:date="2019-12-11T14:30:00Z">
            <w:r w:rsidRPr="009B6BCA">
              <w:rPr>
                <w:rFonts w:ascii="Courier New" w:hAnsi="Courier New" w:cs="Courier New"/>
                <w:rtl/>
              </w:rPr>
              <w:delText>مقالة</w:delText>
            </w:r>
          </w:del>
          <w:ins w:id="16243" w:author="Transkribus" w:date="2019-12-11T14:30:00Z">
            <w:r w:rsidR="00EE6742" w:rsidRPr="00EE6742">
              <w:rPr>
                <w:rFonts w:ascii="Courier New" w:hAnsi="Courier New" w:cs="Courier New"/>
                <w:rtl/>
              </w:rPr>
              <w:t>فيه اجواب قلاب مساقل مةالنسادسة متنصره مةالة</w:t>
            </w:r>
          </w:ins>
          <w:r w:rsidR="00EE6742" w:rsidRPr="00EE6742">
            <w:rPr>
              <w:rFonts w:ascii="Courier New" w:hAnsi="Courier New" w:cs="Courier New"/>
              <w:rtl/>
            </w:rPr>
            <w:t xml:space="preserve"> تتعلق</w:t>
          </w:r>
          <w:del w:id="16244" w:author="Transkribus" w:date="2019-12-11T14:30:00Z">
            <w:r w:rsidRPr="009B6BCA">
              <w:rPr>
                <w:rFonts w:ascii="Courier New" w:hAnsi="Courier New" w:cs="Courier New"/>
                <w:rtl/>
              </w:rPr>
              <w:delText xml:space="preserve"> بموازين</w:delText>
            </w:r>
          </w:del>
        </w:dir>
      </w:dir>
    </w:p>
    <w:p w14:paraId="6F38EC5C" w14:textId="77777777" w:rsidR="009B6BCA" w:rsidRPr="009B6BCA" w:rsidRDefault="00EE6742" w:rsidP="009B6BCA">
      <w:pPr>
        <w:pStyle w:val="NurText"/>
        <w:bidi/>
        <w:rPr>
          <w:del w:id="16245" w:author="Transkribus" w:date="2019-12-11T14:30:00Z"/>
          <w:rFonts w:ascii="Courier New" w:hAnsi="Courier New" w:cs="Courier New"/>
        </w:rPr>
      </w:pPr>
      <w:ins w:id="16246" w:author="Transkribus" w:date="2019-12-11T14:30:00Z">
        <w:r w:rsidRPr="00EE6742">
          <w:rPr>
            <w:rFonts w:ascii="Courier New" w:hAnsi="Courier New" w:cs="Courier New"/>
            <w:rtl/>
          </w:rPr>
          <w:t>موار بن</w:t>
        </w:r>
      </w:ins>
      <w:r w:rsidRPr="00EE6742">
        <w:rPr>
          <w:rFonts w:ascii="Courier New" w:hAnsi="Courier New" w:cs="Courier New"/>
          <w:rtl/>
        </w:rPr>
        <w:t xml:space="preserve"> الادوية الطبية فى </w:t>
      </w:r>
      <w:del w:id="16247" w:author="Transkribus" w:date="2019-12-11T14:30:00Z">
        <w:r w:rsidR="009B6BCA" w:rsidRPr="009B6BCA">
          <w:rPr>
            <w:rFonts w:ascii="Courier New" w:hAnsi="Courier New" w:cs="Courier New"/>
            <w:rtl/>
          </w:rPr>
          <w:delText>المركبات قول ايضا</w:delText>
        </w:r>
      </w:del>
      <w:ins w:id="16248" w:author="Transkribus" w:date="2019-12-11T14:30:00Z">
        <w:r w:rsidRPr="00EE6742">
          <w:rPr>
            <w:rFonts w:ascii="Courier New" w:hAnsi="Courier New" w:cs="Courier New"/>
            <w:rtl/>
          </w:rPr>
          <w:t>المركما تقول أيضا</w:t>
        </w:r>
      </w:ins>
      <w:r w:rsidRPr="00EE6742">
        <w:rPr>
          <w:rFonts w:ascii="Courier New" w:hAnsi="Courier New" w:cs="Courier New"/>
          <w:rtl/>
        </w:rPr>
        <w:t xml:space="preserve"> فى المع</w:t>
      </w:r>
      <w:del w:id="16249"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w:t>
      </w:r>
      <w:del w:id="162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4D79D93" w14:textId="59F3F045" w:rsidR="00EE6742" w:rsidRPr="00EE6742" w:rsidRDefault="009B6BCA" w:rsidP="00EE6742">
      <w:pPr>
        <w:pStyle w:val="NurText"/>
        <w:bidi/>
        <w:rPr>
          <w:ins w:id="16251"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التنفس </w:t>
          </w:r>
          <w:del w:id="16252" w:author="Transkribus" w:date="2019-12-11T14:30:00Z">
            <w:r w:rsidRPr="009B6BCA">
              <w:rPr>
                <w:rFonts w:ascii="Courier New" w:hAnsi="Courier New" w:cs="Courier New"/>
                <w:rtl/>
              </w:rPr>
              <w:delText xml:space="preserve">والصوت والكلام مقالة فى اختصار كلام جالينوس </w:delText>
            </w:r>
          </w:del>
          <w:ins w:id="16253" w:author="Transkribus" w:date="2019-12-11T14:30:00Z">
            <w:r w:rsidR="00EE6742" w:rsidRPr="00EE6742">
              <w:rPr>
                <w:rFonts w:ascii="Courier New" w:hAnsi="Courier New" w:cs="Courier New"/>
                <w:rtl/>
              </w:rPr>
              <w:t>والصوب والكالام</w:t>
            </w:r>
          </w:ins>
        </w:dir>
      </w:dir>
    </w:p>
    <w:p w14:paraId="7E556BD7" w14:textId="77777777" w:rsidR="009B6BCA" w:rsidRPr="009B6BCA" w:rsidRDefault="00EE6742" w:rsidP="009B6BCA">
      <w:pPr>
        <w:pStyle w:val="NurText"/>
        <w:bidi/>
        <w:rPr>
          <w:del w:id="16254" w:author="Transkribus" w:date="2019-12-11T14:30:00Z"/>
          <w:rFonts w:ascii="Courier New" w:hAnsi="Courier New" w:cs="Courier New"/>
        </w:rPr>
      </w:pPr>
      <w:ins w:id="16255" w:author="Transkribus" w:date="2019-12-11T14:30:00Z">
        <w:r w:rsidRPr="00EE6742">
          <w:rPr>
            <w:rFonts w:ascii="Courier New" w:hAnsi="Courier New" w:cs="Courier New"/>
            <w:rtl/>
          </w:rPr>
          <w:t xml:space="preserve">بقالة فى الخنصار كمالام جالبنوس </w:t>
        </w:r>
      </w:ins>
      <w:r w:rsidRPr="00EE6742">
        <w:rPr>
          <w:rFonts w:ascii="Courier New" w:hAnsi="Courier New" w:cs="Courier New"/>
          <w:rtl/>
        </w:rPr>
        <w:t xml:space="preserve">فى سياسة </w:t>
      </w:r>
      <w:del w:id="16256" w:author="Transkribus" w:date="2019-12-11T14:30:00Z">
        <w:r w:rsidR="009B6BCA" w:rsidRPr="009B6BCA">
          <w:rPr>
            <w:rFonts w:ascii="Courier New" w:hAnsi="Courier New" w:cs="Courier New"/>
            <w:rtl/>
          </w:rPr>
          <w:delText>الصحة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EC4BEA2" w14:textId="224B1DBD" w:rsidR="00EE6742" w:rsidRPr="00EE6742" w:rsidRDefault="009B6BCA" w:rsidP="00EE6742">
      <w:pPr>
        <w:pStyle w:val="NurText"/>
        <w:bidi/>
        <w:rPr>
          <w:rFonts w:ascii="Courier New" w:hAnsi="Courier New" w:cs="Courier New"/>
        </w:rPr>
      </w:pPr>
      <w:dir w:val="rtl">
        <w:dir w:val="rtl">
          <w:del w:id="16257" w:author="Transkribus" w:date="2019-12-11T14:30:00Z">
            <w:r w:rsidRPr="009B6BCA">
              <w:rPr>
                <w:rFonts w:ascii="Courier New" w:hAnsi="Courier New" w:cs="Courier New"/>
                <w:rtl/>
              </w:rPr>
              <w:delText>انتزاعات</w:delText>
            </w:r>
          </w:del>
          <w:ins w:id="16258" w:author="Transkribus" w:date="2019-12-11T14:30:00Z">
            <w:r w:rsidR="00EE6742" w:rsidRPr="00EE6742">
              <w:rPr>
                <w:rFonts w:ascii="Courier New" w:hAnsi="Courier New" w:cs="Courier New"/>
                <w:rtl/>
              </w:rPr>
              <w:t>الصجة اتراهات</w:t>
            </w:r>
          </w:ins>
          <w:r w:rsidR="00EE6742" w:rsidRPr="00EE6742">
            <w:rPr>
              <w:rFonts w:ascii="Courier New" w:hAnsi="Courier New" w:cs="Courier New"/>
              <w:rtl/>
            </w:rPr>
            <w:t xml:space="preserve"> من كتاب ديسقور</w:t>
          </w:r>
          <w:del w:id="16259" w:author="Transkribus" w:date="2019-12-11T14:30:00Z">
            <w:r w:rsidRPr="009B6BCA">
              <w:rPr>
                <w:rFonts w:ascii="Courier New" w:hAnsi="Courier New" w:cs="Courier New"/>
                <w:rtl/>
              </w:rPr>
              <w:delText>ي</w:delText>
            </w:r>
          </w:del>
          <w:ins w:id="16260" w:author="Transkribus" w:date="2019-12-11T14:30:00Z">
            <w:r w:rsidR="00EE6742" w:rsidRPr="00EE6742">
              <w:rPr>
                <w:rFonts w:ascii="Courier New" w:hAnsi="Courier New" w:cs="Courier New"/>
                <w:rtl/>
              </w:rPr>
              <w:t>ب</w:t>
            </w:r>
          </w:ins>
          <w:r w:rsidR="00EE6742" w:rsidRPr="00EE6742">
            <w:rPr>
              <w:rFonts w:ascii="Courier New" w:hAnsi="Courier New" w:cs="Courier New"/>
              <w:rtl/>
            </w:rPr>
            <w:t>دس فى صفات</w:t>
          </w:r>
          <w:del w:id="16261" w:author="Transkribus" w:date="2019-12-11T14:30:00Z">
            <w:r w:rsidRPr="009B6BCA">
              <w:rPr>
                <w:rFonts w:ascii="Courier New" w:hAnsi="Courier New" w:cs="Courier New"/>
                <w:rtl/>
              </w:rPr>
              <w:delText xml:space="preserve"> الحشائش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5933421" w14:textId="77777777" w:rsidR="009B6BCA" w:rsidRPr="009B6BCA" w:rsidRDefault="009B6BCA" w:rsidP="009B6BCA">
      <w:pPr>
        <w:pStyle w:val="NurText"/>
        <w:bidi/>
        <w:rPr>
          <w:del w:id="16262" w:author="Transkribus" w:date="2019-12-11T14:30:00Z"/>
          <w:rFonts w:ascii="Courier New" w:hAnsi="Courier New" w:cs="Courier New"/>
        </w:rPr>
      </w:pPr>
      <w:dir w:val="rtl">
        <w:dir w:val="rtl">
          <w:del w:id="16263" w:author="Transkribus" w:date="2019-12-11T14:30:00Z">
            <w:r w:rsidRPr="009B6BCA">
              <w:rPr>
                <w:rFonts w:ascii="Courier New" w:hAnsi="Courier New" w:cs="Courier New"/>
                <w:rtl/>
              </w:rPr>
              <w:delText>انتزاعات اخرى</w:delText>
            </w:r>
          </w:del>
          <w:ins w:id="16264" w:author="Transkribus" w:date="2019-12-11T14:30:00Z">
            <w:r w:rsidR="00EE6742" w:rsidRPr="00EE6742">
              <w:rPr>
                <w:rFonts w:ascii="Courier New" w:hAnsi="Courier New" w:cs="Courier New"/>
                <w:rtl/>
              </w:rPr>
              <w:t>الحشائس ابترزاعان أحمرى</w:t>
            </w:r>
          </w:ins>
          <w:r w:rsidR="00EE6742" w:rsidRPr="00EE6742">
            <w:rPr>
              <w:rFonts w:ascii="Courier New" w:hAnsi="Courier New" w:cs="Courier New"/>
              <w:rtl/>
            </w:rPr>
            <w:t xml:space="preserve"> فى منافعها </w:t>
          </w:r>
          <w:del w:id="1626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D22976" w14:textId="02AB0372" w:rsidR="00EE6742" w:rsidRPr="00EE6742" w:rsidRDefault="009B6BCA" w:rsidP="00EE6742">
      <w:pPr>
        <w:pStyle w:val="NurText"/>
        <w:bidi/>
        <w:rPr>
          <w:ins w:id="16266"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w:t>
          </w:r>
          <w:del w:id="16267" w:author="Transkribus" w:date="2019-12-11T14:30:00Z">
            <w:r w:rsidRPr="009B6BCA">
              <w:rPr>
                <w:rFonts w:ascii="Courier New" w:hAnsi="Courier New" w:cs="Courier New"/>
                <w:rtl/>
              </w:rPr>
              <w:delText>تدبير الحرب كتبها لبعض</w:delText>
            </w:r>
          </w:del>
          <w:ins w:id="16268" w:author="Transkribus" w:date="2019-12-11T14:30:00Z">
            <w:r w:rsidR="00EE6742" w:rsidRPr="00EE6742">
              <w:rPr>
                <w:rFonts w:ascii="Courier New" w:hAnsi="Courier New" w:cs="Courier New"/>
                <w:rtl/>
              </w:rPr>
              <w:t>بدير الجرزكتم البعس</w:t>
            </w:r>
          </w:ins>
          <w:r w:rsidR="00EE6742" w:rsidRPr="00EE6742">
            <w:rPr>
              <w:rFonts w:ascii="Courier New" w:hAnsi="Courier New" w:cs="Courier New"/>
              <w:rtl/>
            </w:rPr>
            <w:t xml:space="preserve"> ملوك </w:t>
          </w:r>
          <w:del w:id="16269" w:author="Transkribus" w:date="2019-12-11T14:30:00Z">
            <w:r w:rsidRPr="009B6BCA">
              <w:rPr>
                <w:rFonts w:ascii="Courier New" w:hAnsi="Courier New" w:cs="Courier New"/>
                <w:rtl/>
              </w:rPr>
              <w:delText>ز</w:delText>
            </w:r>
          </w:del>
          <w:ins w:id="16270" w:author="Transkribus" w:date="2019-12-11T14:30:00Z">
            <w:r w:rsidR="00EE6742" w:rsidRPr="00EE6742">
              <w:rPr>
                <w:rFonts w:ascii="Courier New" w:hAnsi="Courier New" w:cs="Courier New"/>
                <w:rtl/>
              </w:rPr>
              <w:t>ر</w:t>
            </w:r>
          </w:ins>
          <w:r w:rsidR="00EE6742" w:rsidRPr="00EE6742">
            <w:rPr>
              <w:rFonts w:ascii="Courier New" w:hAnsi="Courier New" w:cs="Courier New"/>
              <w:rtl/>
            </w:rPr>
            <w:t>مانه فى سنة</w:t>
          </w:r>
          <w:del w:id="16271" w:author="Transkribus" w:date="2019-12-11T14:30:00Z">
            <w:r w:rsidRPr="009B6BCA">
              <w:rPr>
                <w:rFonts w:ascii="Courier New" w:hAnsi="Courier New" w:cs="Courier New"/>
                <w:rtl/>
              </w:rPr>
              <w:delText xml:space="preserve"> ثلاث وعشرين وستمائة</w:delText>
            </w:r>
          </w:del>
        </w:dir>
      </w:dir>
    </w:p>
    <w:p w14:paraId="75AFE4C2" w14:textId="77777777" w:rsidR="009B6BCA" w:rsidRPr="009B6BCA" w:rsidRDefault="00EE6742" w:rsidP="009B6BCA">
      <w:pPr>
        <w:pStyle w:val="NurText"/>
        <w:bidi/>
        <w:rPr>
          <w:del w:id="16272" w:author="Transkribus" w:date="2019-12-11T14:30:00Z"/>
          <w:rFonts w:ascii="Courier New" w:hAnsi="Courier New" w:cs="Courier New"/>
        </w:rPr>
      </w:pPr>
      <w:ins w:id="16273" w:author="Transkribus" w:date="2019-12-11T14:30:00Z">
        <w:r w:rsidRPr="00EE6742">
          <w:rPr>
            <w:rFonts w:ascii="Courier New" w:hAnsi="Courier New" w:cs="Courier New"/>
            <w:rtl/>
          </w:rPr>
          <w:t>ذلات وعشر بن وسثمافة</w:t>
        </w:r>
      </w:ins>
      <w:r w:rsidRPr="00EE6742">
        <w:rPr>
          <w:rFonts w:ascii="Courier New" w:hAnsi="Courier New" w:cs="Courier New"/>
          <w:rtl/>
        </w:rPr>
        <w:t xml:space="preserve"> ووجدته </w:t>
      </w:r>
      <w:del w:id="16274" w:author="Transkribus" w:date="2019-12-11T14:30:00Z">
        <w:r w:rsidR="009B6BCA" w:rsidRPr="009B6BCA">
          <w:rPr>
            <w:rFonts w:ascii="Courier New" w:hAnsi="Courier New" w:cs="Courier New"/>
            <w:rtl/>
          </w:rPr>
          <w:delText>ايضا وقد ترجمها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58D8130" w14:textId="1433A4CA" w:rsidR="00EE6742" w:rsidRPr="00EE6742" w:rsidRDefault="009B6BCA" w:rsidP="00EE6742">
      <w:pPr>
        <w:pStyle w:val="NurText"/>
        <w:bidi/>
        <w:rPr>
          <w:rFonts w:ascii="Courier New" w:hAnsi="Courier New" w:cs="Courier New"/>
        </w:rPr>
      </w:pPr>
      <w:dir w:val="rtl">
        <w:dir w:val="rtl">
          <w:del w:id="16275" w:author="Transkribus" w:date="2019-12-11T14:30:00Z">
            <w:r w:rsidRPr="009B6BCA">
              <w:rPr>
                <w:rFonts w:ascii="Courier New" w:hAnsi="Courier New" w:cs="Courier New"/>
                <w:rtl/>
              </w:rPr>
              <w:delText>مقالة</w:delText>
            </w:r>
          </w:del>
          <w:ins w:id="16276" w:author="Transkribus" w:date="2019-12-11T14:30:00Z">
            <w:r w:rsidR="00EE6742" w:rsidRPr="00EE6742">
              <w:rPr>
                <w:rFonts w:ascii="Courier New" w:hAnsi="Courier New" w:cs="Courier New"/>
                <w:rtl/>
              </w:rPr>
              <w:t>أصاوقد برجمها مة اله</w:t>
            </w:r>
          </w:ins>
          <w:r w:rsidR="00EE6742" w:rsidRPr="00EE6742">
            <w:rPr>
              <w:rFonts w:ascii="Courier New" w:hAnsi="Courier New" w:cs="Courier New"/>
              <w:rtl/>
            </w:rPr>
            <w:t xml:space="preserve"> فى السياسة العملية</w:t>
          </w:r>
          <w:del w:id="162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278" w:author="Transkribus" w:date="2019-12-11T14:30:00Z">
            <w:r w:rsidR="00EE6742" w:rsidRPr="00EE6742">
              <w:rPr>
                <w:rFonts w:ascii="Courier New" w:hAnsi="Courier New" w:cs="Courier New"/>
                <w:rtl/>
              </w:rPr>
              <w:t xml:space="preserve"> كتاب العمدة</w:t>
            </w:r>
          </w:ins>
        </w:dir>
      </w:dir>
    </w:p>
    <w:p w14:paraId="4F534024" w14:textId="77777777" w:rsidR="009B6BCA" w:rsidRPr="009B6BCA" w:rsidRDefault="009B6BCA" w:rsidP="009B6BCA">
      <w:pPr>
        <w:pStyle w:val="NurText"/>
        <w:bidi/>
        <w:rPr>
          <w:del w:id="16279" w:author="Transkribus" w:date="2019-12-11T14:30:00Z"/>
          <w:rFonts w:ascii="Courier New" w:hAnsi="Courier New" w:cs="Courier New"/>
        </w:rPr>
      </w:pPr>
      <w:dir w:val="rtl">
        <w:dir w:val="rtl">
          <w:del w:id="16280" w:author="Transkribus" w:date="2019-12-11T14:30:00Z">
            <w:r w:rsidRPr="009B6BCA">
              <w:rPr>
                <w:rFonts w:ascii="Courier New" w:hAnsi="Courier New" w:cs="Courier New"/>
                <w:rtl/>
              </w:rPr>
              <w:delText xml:space="preserve">كتاب العمدة </w:delText>
            </w:r>
          </w:del>
          <w:r w:rsidR="00EE6742" w:rsidRPr="00EE6742">
            <w:rPr>
              <w:rFonts w:ascii="Courier New" w:hAnsi="Courier New" w:cs="Courier New"/>
              <w:rtl/>
            </w:rPr>
            <w:t xml:space="preserve">فى </w:t>
          </w:r>
          <w:del w:id="16281" w:author="Transkribus" w:date="2019-12-11T14:30:00Z">
            <w:r w:rsidRPr="009B6BCA">
              <w:rPr>
                <w:rFonts w:ascii="Courier New" w:hAnsi="Courier New" w:cs="Courier New"/>
                <w:rtl/>
              </w:rPr>
              <w:delText>ا</w:delText>
            </w:r>
          </w:del>
          <w:ins w:id="16282" w:author="Transkribus" w:date="2019-12-11T14:30:00Z">
            <w:r w:rsidR="00EE6742" w:rsidRPr="00EE6742">
              <w:rPr>
                <w:rFonts w:ascii="Courier New" w:hAnsi="Courier New" w:cs="Courier New"/>
                <w:rtl/>
              </w:rPr>
              <w:t>أ</w:t>
            </w:r>
          </w:ins>
          <w:r w:rsidR="00EE6742" w:rsidRPr="00EE6742">
            <w:rPr>
              <w:rFonts w:ascii="Courier New" w:hAnsi="Courier New" w:cs="Courier New"/>
              <w:rtl/>
            </w:rPr>
            <w:t>صول السياسة</w:t>
          </w:r>
          <w:del w:id="1628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A1E8CE" w14:textId="25B2E2C2" w:rsidR="00EE6742" w:rsidRPr="00EE6742" w:rsidRDefault="009B6BCA" w:rsidP="00EE6742">
      <w:pPr>
        <w:pStyle w:val="NurText"/>
        <w:bidi/>
        <w:rPr>
          <w:ins w:id="16284" w:author="Transkribus" w:date="2019-12-11T14:30:00Z"/>
          <w:rFonts w:ascii="Courier New" w:hAnsi="Courier New" w:cs="Courier New"/>
        </w:rPr>
      </w:pPr>
      <w:dir w:val="rtl">
        <w:dir w:val="rtl">
          <w:del w:id="16285" w:author="Transkribus" w:date="2019-12-11T14:30:00Z">
            <w:r w:rsidRPr="009B6BCA">
              <w:rPr>
                <w:rFonts w:ascii="Courier New" w:hAnsi="Courier New" w:cs="Courier New"/>
                <w:rtl/>
              </w:rPr>
              <w:delText>مقالة فى جواب مسالة سئل عنها فى ذبح الحيوان وقتله</w:delText>
            </w:r>
          </w:del>
          <w:ins w:id="16286" w:author="Transkribus" w:date="2019-12-11T14:30:00Z">
            <w:r w:rsidR="00EE6742" w:rsidRPr="00EE6742">
              <w:rPr>
                <w:rFonts w:ascii="Courier New" w:hAnsi="Courier New" w:cs="Courier New"/>
                <w:rtl/>
              </w:rPr>
              <w:t xml:space="preserve"> مذالة فى حواف مسكلة ستل عنافى ديبح الحسوان وفتله</w:t>
            </w:r>
          </w:ins>
          <w:r w:rsidR="00EE6742" w:rsidRPr="00EE6742">
            <w:rPr>
              <w:rFonts w:ascii="Courier New" w:hAnsi="Courier New" w:cs="Courier New"/>
              <w:rtl/>
            </w:rPr>
            <w:t xml:space="preserve"> وهل ذلك </w:t>
          </w:r>
          <w:del w:id="16287" w:author="Transkribus" w:date="2019-12-11T14:30:00Z">
            <w:r w:rsidRPr="009B6BCA">
              <w:rPr>
                <w:rFonts w:ascii="Courier New" w:hAnsi="Courier New" w:cs="Courier New"/>
                <w:rtl/>
              </w:rPr>
              <w:delText xml:space="preserve">سائغ فى </w:delText>
            </w:r>
          </w:del>
          <w:ins w:id="16288" w:author="Transkribus" w:date="2019-12-11T14:30:00Z">
            <w:r w:rsidR="00EE6742" w:rsidRPr="00EE6742">
              <w:rPr>
                <w:rFonts w:ascii="Courier New" w:hAnsi="Courier New" w:cs="Courier New"/>
                <w:rtl/>
              </w:rPr>
              <w:t>صائةنى</w:t>
            </w:r>
          </w:ins>
        </w:dir>
      </w:dir>
    </w:p>
    <w:p w14:paraId="796A1173" w14:textId="77777777" w:rsidR="009B6BCA" w:rsidRPr="009B6BCA" w:rsidRDefault="00EE6742" w:rsidP="009B6BCA">
      <w:pPr>
        <w:pStyle w:val="NurText"/>
        <w:bidi/>
        <w:rPr>
          <w:del w:id="16289" w:author="Transkribus" w:date="2019-12-11T14:30:00Z"/>
          <w:rFonts w:ascii="Courier New" w:hAnsi="Courier New" w:cs="Courier New"/>
        </w:rPr>
      </w:pPr>
      <w:r w:rsidRPr="00EE6742">
        <w:rPr>
          <w:rFonts w:ascii="Courier New" w:hAnsi="Courier New" w:cs="Courier New"/>
          <w:rtl/>
        </w:rPr>
        <w:t xml:space="preserve">الطبع وفى العقل </w:t>
      </w:r>
      <w:del w:id="16290" w:author="Transkribus" w:date="2019-12-11T14:30:00Z">
        <w:r w:rsidR="009B6BCA" w:rsidRPr="009B6BCA">
          <w:rPr>
            <w:rFonts w:ascii="Courier New" w:hAnsi="Courier New" w:cs="Courier New"/>
            <w:rtl/>
          </w:rPr>
          <w:delText>كما هو سائغ</w:delText>
        </w:r>
      </w:del>
      <w:ins w:id="16291" w:author="Transkribus" w:date="2019-12-11T14:30:00Z">
        <w:r w:rsidRPr="00EE6742">
          <w:rPr>
            <w:rFonts w:ascii="Courier New" w:hAnsi="Courier New" w:cs="Courier New"/>
            <w:rtl/>
          </w:rPr>
          <w:t>كماهو سافة</w:t>
        </w:r>
      </w:ins>
      <w:r w:rsidRPr="00EE6742">
        <w:rPr>
          <w:rFonts w:ascii="Courier New" w:hAnsi="Courier New" w:cs="Courier New"/>
          <w:rtl/>
        </w:rPr>
        <w:t xml:space="preserve"> فى </w:t>
      </w:r>
      <w:del w:id="16292" w:author="Transkribus" w:date="2019-12-11T14:30:00Z">
        <w:r w:rsidR="009B6BCA" w:rsidRPr="009B6BCA">
          <w:rPr>
            <w:rFonts w:ascii="Courier New" w:hAnsi="Courier New" w:cs="Courier New"/>
            <w:rtl/>
          </w:rPr>
          <w:delText>الشرع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342DCD3" w14:textId="77777777" w:rsidR="009B6BCA" w:rsidRPr="009B6BCA" w:rsidRDefault="009B6BCA" w:rsidP="009B6BCA">
      <w:pPr>
        <w:pStyle w:val="NurText"/>
        <w:bidi/>
        <w:rPr>
          <w:del w:id="16293" w:author="Transkribus" w:date="2019-12-11T14:30:00Z"/>
          <w:rFonts w:ascii="Courier New" w:hAnsi="Courier New" w:cs="Courier New"/>
        </w:rPr>
      </w:pPr>
      <w:dir w:val="rtl">
        <w:dir w:val="rtl">
          <w:del w:id="16294" w:author="Transkribus" w:date="2019-12-11T14:30:00Z">
            <w:r w:rsidRPr="009B6BCA">
              <w:rPr>
                <w:rFonts w:ascii="Courier New" w:hAnsi="Courier New" w:cs="Courier New"/>
                <w:rtl/>
              </w:rPr>
              <w:delText>مقالتان</w:delText>
            </w:r>
          </w:del>
          <w:ins w:id="16295" w:author="Transkribus" w:date="2019-12-11T14:30:00Z">
            <w:r w:rsidR="00EE6742" w:rsidRPr="00EE6742">
              <w:rPr>
                <w:rFonts w:ascii="Courier New" w:hAnsi="Courier New" w:cs="Courier New"/>
                <w:rtl/>
              </w:rPr>
              <w:t>الشرجم مة النان</w:t>
            </w:r>
          </w:ins>
          <w:r w:rsidR="00EE6742" w:rsidRPr="00EE6742">
            <w:rPr>
              <w:rFonts w:ascii="Courier New" w:hAnsi="Courier New" w:cs="Courier New"/>
              <w:rtl/>
            </w:rPr>
            <w:t xml:space="preserve"> فى </w:t>
          </w:r>
          <w:del w:id="16296" w:author="Transkribus" w:date="2019-12-11T14:30:00Z">
            <w:r w:rsidRPr="009B6BCA">
              <w:rPr>
                <w:rFonts w:ascii="Courier New" w:hAnsi="Courier New" w:cs="Courier New"/>
                <w:rtl/>
              </w:rPr>
              <w:delText>المدينة الفاضلة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6CDC90" w14:textId="174C2F76" w:rsidR="00EE6742" w:rsidRPr="00EE6742" w:rsidRDefault="009B6BCA" w:rsidP="00EE6742">
      <w:pPr>
        <w:pStyle w:val="NurText"/>
        <w:bidi/>
        <w:rPr>
          <w:rFonts w:ascii="Courier New" w:hAnsi="Courier New" w:cs="Courier New"/>
        </w:rPr>
      </w:pPr>
      <w:dir w:val="rtl">
        <w:dir w:val="rtl">
          <w:del w:id="16297" w:author="Transkribus" w:date="2019-12-11T14:30:00Z">
            <w:r w:rsidRPr="009B6BCA">
              <w:rPr>
                <w:rFonts w:ascii="Courier New" w:hAnsi="Courier New" w:cs="Courier New"/>
                <w:rtl/>
              </w:rPr>
              <w:delText>مقالة</w:delText>
            </w:r>
          </w:del>
          <w:ins w:id="16298" w:author="Transkribus" w:date="2019-12-11T14:30:00Z">
            <w:r w:rsidR="00EE6742" w:rsidRPr="00EE6742">
              <w:rPr>
                <w:rFonts w:ascii="Courier New" w:hAnsi="Courier New" w:cs="Courier New"/>
                <w:rtl/>
              </w:rPr>
              <w:t>المدبثة القاضلة مةالة</w:t>
            </w:r>
          </w:ins>
          <w:r w:rsidR="00EE6742" w:rsidRPr="00EE6742">
            <w:rPr>
              <w:rFonts w:ascii="Courier New" w:hAnsi="Courier New" w:cs="Courier New"/>
              <w:rtl/>
            </w:rPr>
            <w:t xml:space="preserve"> فى العلوم ال</w:t>
          </w:r>
          <w:del w:id="16299" w:author="Transkribus" w:date="2019-12-11T14:30:00Z">
            <w:r w:rsidRPr="009B6BCA">
              <w:rPr>
                <w:rFonts w:ascii="Courier New" w:hAnsi="Courier New" w:cs="Courier New"/>
                <w:rtl/>
              </w:rPr>
              <w:delText>ض</w:delText>
            </w:r>
          </w:del>
          <w:ins w:id="16300" w:author="Transkribus" w:date="2019-12-11T14:30:00Z">
            <w:r w:rsidR="00EE6742" w:rsidRPr="00EE6742">
              <w:rPr>
                <w:rFonts w:ascii="Courier New" w:hAnsi="Courier New" w:cs="Courier New"/>
                <w:rtl/>
              </w:rPr>
              <w:t>ص</w:t>
            </w:r>
          </w:ins>
          <w:r w:rsidR="00EE6742" w:rsidRPr="00EE6742">
            <w:rPr>
              <w:rFonts w:ascii="Courier New" w:hAnsi="Courier New" w:cs="Courier New"/>
              <w:rtl/>
            </w:rPr>
            <w:t>ارة</w:t>
          </w:r>
          <w:del w:id="163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30A2C6" w14:textId="77777777" w:rsidR="009B6BCA" w:rsidRPr="009B6BCA" w:rsidRDefault="009B6BCA" w:rsidP="009B6BCA">
      <w:pPr>
        <w:pStyle w:val="NurText"/>
        <w:bidi/>
        <w:rPr>
          <w:del w:id="16302" w:author="Transkribus" w:date="2019-12-11T14:30:00Z"/>
          <w:rFonts w:ascii="Courier New" w:hAnsi="Courier New" w:cs="Courier New"/>
        </w:rPr>
      </w:pPr>
      <w:dir w:val="rtl">
        <w:dir w:val="rtl">
          <w:r w:rsidR="00EE6742" w:rsidRPr="00EE6742">
            <w:rPr>
              <w:rFonts w:ascii="Courier New" w:hAnsi="Courier New" w:cs="Courier New"/>
              <w:rtl/>
            </w:rPr>
            <w:t xml:space="preserve">رسالة فى </w:t>
          </w:r>
          <w:del w:id="16303" w:author="Transkribus" w:date="2019-12-11T14:30:00Z">
            <w:r w:rsidRPr="009B6BCA">
              <w:rPr>
                <w:rFonts w:ascii="Courier New" w:hAnsi="Courier New" w:cs="Courier New"/>
                <w:rtl/>
              </w:rPr>
              <w:delText>الممكن مقالتان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563CDB" w14:textId="241EAC40" w:rsidR="00EE6742" w:rsidRPr="00EE6742" w:rsidRDefault="009B6BCA" w:rsidP="00EE6742">
      <w:pPr>
        <w:pStyle w:val="NurText"/>
        <w:bidi/>
        <w:rPr>
          <w:rFonts w:ascii="Courier New" w:hAnsi="Courier New" w:cs="Courier New"/>
        </w:rPr>
      </w:pPr>
      <w:dir w:val="rtl">
        <w:dir w:val="rtl">
          <w:ins w:id="16304" w:author="Transkribus" w:date="2019-12-11T14:30:00Z">
            <w:r w:rsidR="00EE6742" w:rsidRPr="00EE6742">
              <w:rPr>
                <w:rFonts w:ascii="Courier New" w:hAnsi="Courier New" w:cs="Courier New"/>
                <w:rtl/>
              </w:rPr>
              <w:t xml:space="preserve">المهكن مة الثان </w:t>
            </w:r>
          </w:ins>
          <w:r w:rsidR="00EE6742" w:rsidRPr="00EE6742">
            <w:rPr>
              <w:rFonts w:ascii="Courier New" w:hAnsi="Courier New" w:cs="Courier New"/>
              <w:rtl/>
            </w:rPr>
            <w:t xml:space="preserve">مقالة فى </w:t>
          </w:r>
          <w:del w:id="16305" w:author="Transkribus" w:date="2019-12-11T14:30:00Z">
            <w:r w:rsidRPr="009B6BCA">
              <w:rPr>
                <w:rFonts w:ascii="Courier New" w:hAnsi="Courier New" w:cs="Courier New"/>
                <w:rtl/>
              </w:rPr>
              <w:delText>الجنس والنوع اجاب بها</w:delText>
            </w:r>
          </w:del>
          <w:ins w:id="16306" w:author="Transkribus" w:date="2019-12-11T14:30:00Z">
            <w:r w:rsidR="00EE6742" w:rsidRPr="00EE6742">
              <w:rPr>
                <w:rFonts w:ascii="Courier New" w:hAnsi="Courier New" w:cs="Courier New"/>
                <w:rtl/>
              </w:rPr>
              <w:t>الحنس والنو٤ أجماب بهافى دميق صوال صاقل</w:t>
            </w:r>
          </w:ins>
          <w:r w:rsidR="00EE6742" w:rsidRPr="00EE6742">
            <w:rPr>
              <w:rFonts w:ascii="Courier New" w:hAnsi="Courier New" w:cs="Courier New"/>
              <w:rtl/>
            </w:rPr>
            <w:t xml:space="preserve"> فى </w:t>
          </w:r>
          <w:del w:id="16307" w:author="Transkribus" w:date="2019-12-11T14:30:00Z">
            <w:r w:rsidRPr="009B6BCA">
              <w:rPr>
                <w:rFonts w:ascii="Courier New" w:hAnsi="Courier New" w:cs="Courier New"/>
                <w:rtl/>
              </w:rPr>
              <w:delText>دمشق سؤال سائل فى سنة اربع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08" w:author="Transkribus" w:date="2019-12-11T14:30:00Z">
            <w:r w:rsidR="00EE6742" w:rsidRPr="00EE6742">
              <w:rPr>
                <w:rFonts w:ascii="Courier New" w:hAnsi="Courier New" w:cs="Courier New"/>
                <w:rtl/>
              </w:rPr>
              <w:t>صنة</w:t>
            </w:r>
          </w:ins>
        </w:dir>
      </w:dir>
    </w:p>
    <w:p w14:paraId="47C2D470" w14:textId="77777777" w:rsidR="009B6BCA" w:rsidRPr="009B6BCA" w:rsidRDefault="009B6BCA" w:rsidP="009B6BCA">
      <w:pPr>
        <w:pStyle w:val="NurText"/>
        <w:bidi/>
        <w:rPr>
          <w:del w:id="16309" w:author="Transkribus" w:date="2019-12-11T14:30:00Z"/>
          <w:rFonts w:ascii="Courier New" w:hAnsi="Courier New" w:cs="Courier New"/>
        </w:rPr>
      </w:pPr>
      <w:dir w:val="rtl">
        <w:dir w:val="rtl">
          <w:del w:id="16310" w:author="Transkribus" w:date="2019-12-11T14:30:00Z">
            <w:r w:rsidRPr="009B6BCA">
              <w:rPr>
                <w:rFonts w:ascii="Courier New" w:hAnsi="Courier New" w:cs="Courier New"/>
                <w:rtl/>
              </w:rPr>
              <w:delText>الفصول الاربعة المنطقية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85CA794" w14:textId="77777777" w:rsidR="009B6BCA" w:rsidRPr="009B6BCA" w:rsidRDefault="009B6BCA" w:rsidP="009B6BCA">
      <w:pPr>
        <w:pStyle w:val="NurText"/>
        <w:bidi/>
        <w:rPr>
          <w:del w:id="16311" w:author="Transkribus" w:date="2019-12-11T14:30:00Z"/>
          <w:rFonts w:ascii="Courier New" w:hAnsi="Courier New" w:cs="Courier New"/>
        </w:rPr>
      </w:pPr>
      <w:dir w:val="rtl">
        <w:dir w:val="rtl">
          <w:del w:id="16312" w:author="Transkribus" w:date="2019-12-11T14:30:00Z">
            <w:r w:rsidRPr="009B6BCA">
              <w:rPr>
                <w:rFonts w:ascii="Courier New" w:hAnsi="Courier New" w:cs="Courier New"/>
                <w:rtl/>
              </w:rPr>
              <w:delText>تهذيب كلام افلاطن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696E69" w14:textId="359598E8" w:rsidR="00EE6742" w:rsidRPr="00EE6742" w:rsidRDefault="009B6BCA" w:rsidP="00EE6742">
      <w:pPr>
        <w:pStyle w:val="NurText"/>
        <w:bidi/>
        <w:rPr>
          <w:ins w:id="16313" w:author="Transkribus" w:date="2019-12-11T14:30:00Z"/>
          <w:rFonts w:ascii="Courier New" w:hAnsi="Courier New" w:cs="Courier New"/>
        </w:rPr>
      </w:pPr>
      <w:dir w:val="rtl">
        <w:dir w:val="rtl">
          <w:del w:id="16314" w:author="Transkribus" w:date="2019-12-11T14:30:00Z">
            <w:r w:rsidRPr="009B6BCA">
              <w:rPr>
                <w:rFonts w:ascii="Courier New" w:hAnsi="Courier New" w:cs="Courier New"/>
                <w:rtl/>
              </w:rPr>
              <w:delText>حكم منثورة ايساغوجى مبسوط</w:delText>
            </w:r>
          </w:del>
          <w:ins w:id="16315" w:author="Transkribus" w:date="2019-12-11T14:30:00Z">
            <w:r w:rsidR="00EE6742" w:rsidRPr="00EE6742">
              <w:rPr>
                <w:rFonts w:ascii="Courier New" w:hAnsi="Courier New" w:cs="Courier New"/>
                <w:rtl/>
              </w:rPr>
              <w:t>اريع وسثماثة النصول الأربعة المنطقبة تمهذبب كالام ألاطن حكم منتور ابساعوخى</w:t>
            </w:r>
          </w:ins>
        </w:dir>
      </w:dir>
    </w:p>
    <w:p w14:paraId="4717C257" w14:textId="77777777" w:rsidR="009B6BCA" w:rsidRPr="009B6BCA" w:rsidRDefault="00EE6742" w:rsidP="009B6BCA">
      <w:pPr>
        <w:pStyle w:val="NurText"/>
        <w:bidi/>
        <w:rPr>
          <w:del w:id="16316" w:author="Transkribus" w:date="2019-12-11T14:30:00Z"/>
          <w:rFonts w:ascii="Courier New" w:hAnsi="Courier New" w:cs="Courier New"/>
        </w:rPr>
      </w:pPr>
      <w:ins w:id="16317" w:author="Transkribus" w:date="2019-12-11T14:30:00Z">
        <w:r w:rsidRPr="00EE6742">
          <w:rPr>
            <w:rFonts w:ascii="Courier New" w:hAnsi="Courier New" w:cs="Courier New"/>
            <w:rtl/>
          </w:rPr>
          <w:t>منسوط</w:t>
        </w:r>
      </w:ins>
      <w:r w:rsidRPr="00EE6742">
        <w:rPr>
          <w:rFonts w:ascii="Courier New" w:hAnsi="Courier New" w:cs="Courier New"/>
          <w:rtl/>
        </w:rPr>
        <w:t xml:space="preserve"> الواقعات </w:t>
      </w:r>
      <w:del w:id="1631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4245B14" w14:textId="77777777" w:rsidR="009B6BCA" w:rsidRPr="009B6BCA" w:rsidRDefault="009B6BCA" w:rsidP="009B6BCA">
      <w:pPr>
        <w:pStyle w:val="NurText"/>
        <w:bidi/>
        <w:rPr>
          <w:del w:id="16319"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w:t>
          </w:r>
          <w:del w:id="16320" w:author="Transkribus" w:date="2019-12-11T14:30:00Z">
            <w:r w:rsidRPr="009B6BCA">
              <w:rPr>
                <w:rFonts w:ascii="Courier New" w:hAnsi="Courier New" w:cs="Courier New"/>
                <w:rtl/>
              </w:rPr>
              <w:delText>النهاية واللانهاية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BBD653F" w14:textId="5C8F5E4B" w:rsidR="00EE6742" w:rsidRPr="00EE6742" w:rsidRDefault="009B6BCA" w:rsidP="00EE6742">
      <w:pPr>
        <w:pStyle w:val="NurText"/>
        <w:bidi/>
        <w:rPr>
          <w:rFonts w:ascii="Courier New" w:hAnsi="Courier New" w:cs="Courier New"/>
        </w:rPr>
      </w:pPr>
      <w:dir w:val="rtl">
        <w:dir w:val="rtl">
          <w:ins w:id="16321" w:author="Transkribus" w:date="2019-12-11T14:30:00Z">
            <w:r w:rsidR="00EE6742" w:rsidRPr="00EE6742">
              <w:rPr>
                <w:rFonts w:ascii="Courier New" w:hAnsi="Courier New" w:cs="Courier New"/>
                <w:rtl/>
              </w:rPr>
              <w:t xml:space="preserve">النهادة والاثمافة </w:t>
            </w:r>
          </w:ins>
          <w:r w:rsidR="00EE6742" w:rsidRPr="00EE6742">
            <w:rPr>
              <w:rFonts w:ascii="Courier New" w:hAnsi="Courier New" w:cs="Courier New"/>
              <w:rtl/>
            </w:rPr>
            <w:t xml:space="preserve">كتاب </w:t>
          </w:r>
          <w:del w:id="16322" w:author="Transkribus" w:date="2019-12-11T14:30:00Z">
            <w:r w:rsidRPr="009B6BCA">
              <w:rPr>
                <w:rFonts w:ascii="Courier New" w:hAnsi="Courier New" w:cs="Courier New"/>
                <w:rtl/>
              </w:rPr>
              <w:delText>تاريث الفطن</w:delText>
            </w:r>
          </w:del>
          <w:ins w:id="16323" w:author="Transkribus" w:date="2019-12-11T14:30:00Z">
            <w:r w:rsidR="00EE6742" w:rsidRPr="00EE6742">
              <w:rPr>
                <w:rFonts w:ascii="Courier New" w:hAnsi="Courier New" w:cs="Courier New"/>
                <w:rtl/>
              </w:rPr>
              <w:t>ثاربب القطن</w:t>
            </w:r>
          </w:ins>
          <w:r w:rsidR="00EE6742" w:rsidRPr="00EE6742">
            <w:rPr>
              <w:rFonts w:ascii="Courier New" w:hAnsi="Courier New" w:cs="Courier New"/>
              <w:rtl/>
            </w:rPr>
            <w:t xml:space="preserve"> فى المنطق </w:t>
          </w:r>
          <w:del w:id="16324" w:author="Transkribus" w:date="2019-12-11T14:30:00Z">
            <w:r w:rsidRPr="009B6BCA">
              <w:rPr>
                <w:rFonts w:ascii="Courier New" w:hAnsi="Courier New" w:cs="Courier New"/>
                <w:rtl/>
              </w:rPr>
              <w:delText>والطبيعى والالهي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25" w:author="Transkribus" w:date="2019-12-11T14:30:00Z">
            <w:r w:rsidR="00EE6742" w:rsidRPr="00EE6742">
              <w:rPr>
                <w:rFonts w:ascii="Courier New" w:hAnsi="Courier New" w:cs="Courier New"/>
                <w:rtl/>
              </w:rPr>
              <w:t>والطبيى</w:t>
            </w:r>
          </w:ins>
        </w:dir>
      </w:dir>
    </w:p>
    <w:p w14:paraId="1B12DE34" w14:textId="77777777" w:rsidR="009B6BCA" w:rsidRPr="009B6BCA" w:rsidRDefault="009B6BCA" w:rsidP="009B6BCA">
      <w:pPr>
        <w:pStyle w:val="NurText"/>
        <w:bidi/>
        <w:rPr>
          <w:del w:id="16326" w:author="Transkribus" w:date="2019-12-11T14:30:00Z"/>
          <w:rFonts w:ascii="Courier New" w:hAnsi="Courier New" w:cs="Courier New"/>
        </w:rPr>
      </w:pPr>
      <w:dir w:val="rtl">
        <w:dir w:val="rtl">
          <w:del w:id="16327" w:author="Transkribus" w:date="2019-12-11T14:30:00Z">
            <w:r w:rsidRPr="009B6BCA">
              <w:rPr>
                <w:rFonts w:ascii="Courier New" w:hAnsi="Courier New" w:cs="Courier New"/>
                <w:rtl/>
              </w:rPr>
              <w:delText>مقالة</w:delText>
            </w:r>
          </w:del>
          <w:ins w:id="16328" w:author="Transkribus" w:date="2019-12-11T14:30:00Z">
            <w:r w:rsidR="00EE6742" w:rsidRPr="00EE6742">
              <w:rPr>
                <w:rFonts w:ascii="Courier New" w:hAnsi="Courier New" w:cs="Courier New"/>
                <w:rtl/>
              </w:rPr>
              <w:t>والالعى مةالة</w:t>
            </w:r>
          </w:ins>
          <w:r w:rsidR="00EE6742" w:rsidRPr="00EE6742">
            <w:rPr>
              <w:rFonts w:ascii="Courier New" w:hAnsi="Courier New" w:cs="Courier New"/>
              <w:rtl/>
            </w:rPr>
            <w:t xml:space="preserve"> فى ك</w:t>
          </w:r>
          <w:ins w:id="16329" w:author="Transkribus" w:date="2019-12-11T14:30:00Z">
            <w:r w:rsidR="00EE6742" w:rsidRPr="00EE6742">
              <w:rPr>
                <w:rFonts w:ascii="Courier New" w:hAnsi="Courier New" w:cs="Courier New"/>
                <w:rtl/>
              </w:rPr>
              <w:t>ل</w:t>
            </w:r>
          </w:ins>
          <w:r w:rsidR="00EE6742" w:rsidRPr="00EE6742">
            <w:rPr>
              <w:rFonts w:ascii="Courier New" w:hAnsi="Courier New" w:cs="Courier New"/>
              <w:rtl/>
            </w:rPr>
            <w:t>يف</w:t>
          </w:r>
          <w:del w:id="16330" w:author="Transkribus" w:date="2019-12-11T14:30:00Z">
            <w:r w:rsidRPr="009B6BCA">
              <w:rPr>
                <w:rFonts w:ascii="Courier New" w:hAnsi="Courier New" w:cs="Courier New"/>
                <w:rtl/>
              </w:rPr>
              <w:delText>ي</w:delText>
            </w:r>
          </w:del>
          <w:ins w:id="16331"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استعمال المنطق </w:t>
          </w:r>
          <w:del w:id="163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E1F715" w14:textId="5B4D294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وكتب </w:t>
          </w:r>
          <w:del w:id="16333" w:author="Transkribus" w:date="2019-12-11T14:30:00Z">
            <w:r w:rsidRPr="009B6BCA">
              <w:rPr>
                <w:rFonts w:ascii="Courier New" w:hAnsi="Courier New" w:cs="Courier New"/>
                <w:rtl/>
              </w:rPr>
              <w:delText>بهذه المقالة</w:delText>
            </w:r>
          </w:del>
          <w:ins w:id="16334" w:author="Transkribus" w:date="2019-12-11T14:30:00Z">
            <w:r w:rsidR="00EE6742" w:rsidRPr="00EE6742">
              <w:rPr>
                <w:rFonts w:ascii="Courier New" w:hAnsi="Courier New" w:cs="Courier New"/>
                <w:rtl/>
              </w:rPr>
              <w:t>بهذة المةالة</w:t>
            </w:r>
          </w:ins>
          <w:r w:rsidR="00EE6742" w:rsidRPr="00EE6742">
            <w:rPr>
              <w:rFonts w:ascii="Courier New" w:hAnsi="Courier New" w:cs="Courier New"/>
              <w:rtl/>
            </w:rPr>
            <w:t xml:space="preserve"> الى من بلاد الروم</w:t>
          </w:r>
          <w:del w:id="163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36" w:author="Transkribus" w:date="2019-12-11T14:30:00Z">
            <w:r w:rsidR="00EE6742" w:rsidRPr="00EE6742">
              <w:rPr>
                <w:rFonts w:ascii="Courier New" w:hAnsi="Courier New" w:cs="Courier New"/>
                <w:rtl/>
              </w:rPr>
              <w:t xml:space="preserve"> مةالةنى</w:t>
            </w:r>
          </w:ins>
        </w:dir>
      </w:dir>
    </w:p>
    <w:p w14:paraId="53E3F393" w14:textId="77777777" w:rsidR="009B6BCA" w:rsidRPr="009B6BCA" w:rsidRDefault="009B6BCA" w:rsidP="009B6BCA">
      <w:pPr>
        <w:pStyle w:val="NurText"/>
        <w:bidi/>
        <w:rPr>
          <w:del w:id="16337" w:author="Transkribus" w:date="2019-12-11T14:30:00Z"/>
          <w:rFonts w:ascii="Courier New" w:hAnsi="Courier New" w:cs="Courier New"/>
        </w:rPr>
      </w:pPr>
      <w:dir w:val="rtl">
        <w:dir w:val="rtl">
          <w:del w:id="16338" w:author="Transkribus" w:date="2019-12-11T14:30:00Z">
            <w:r w:rsidRPr="009B6BCA">
              <w:rPr>
                <w:rFonts w:ascii="Courier New" w:hAnsi="Courier New" w:cs="Courier New"/>
                <w:rtl/>
              </w:rPr>
              <w:delText>مقالة فى حد</w:delText>
            </w:r>
          </w:del>
          <w:ins w:id="16339" w:author="Transkribus" w:date="2019-12-11T14:30:00Z">
            <w:r w:rsidR="00EE6742" w:rsidRPr="00EE6742">
              <w:rPr>
                <w:rFonts w:ascii="Courier New" w:hAnsi="Courier New" w:cs="Courier New"/>
                <w:rtl/>
              </w:rPr>
              <w:t>عد</w:t>
            </w:r>
          </w:ins>
          <w:r w:rsidR="00EE6742" w:rsidRPr="00EE6742">
            <w:rPr>
              <w:rFonts w:ascii="Courier New" w:hAnsi="Courier New" w:cs="Courier New"/>
              <w:rtl/>
            </w:rPr>
            <w:t xml:space="preserve"> الطب</w:t>
          </w:r>
          <w:del w:id="163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347E34" w14:textId="77777777" w:rsidR="009B6BCA" w:rsidRPr="009B6BCA" w:rsidRDefault="009B6BCA" w:rsidP="009B6BCA">
      <w:pPr>
        <w:pStyle w:val="NurText"/>
        <w:bidi/>
        <w:rPr>
          <w:del w:id="16341" w:author="Transkribus" w:date="2019-12-11T14:30:00Z"/>
          <w:rFonts w:ascii="Courier New" w:hAnsi="Courier New" w:cs="Courier New"/>
        </w:rPr>
      </w:pPr>
      <w:dir w:val="rtl">
        <w:dir w:val="rtl">
          <w:del w:id="16342" w:author="Transkribus" w:date="2019-12-11T14:30:00Z">
            <w:r w:rsidRPr="009B6BCA">
              <w:rPr>
                <w:rFonts w:ascii="Courier New" w:hAnsi="Courier New" w:cs="Courier New"/>
                <w:rtl/>
              </w:rPr>
              <w:delText>مقالة</w:delText>
            </w:r>
          </w:del>
          <w:ins w:id="16343"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الباد</w:t>
          </w:r>
          <w:del w:id="16344" w:author="Transkribus" w:date="2019-12-11T14:30:00Z">
            <w:r w:rsidRPr="009B6BCA">
              <w:rPr>
                <w:rFonts w:ascii="Courier New" w:hAnsi="Courier New" w:cs="Courier New"/>
                <w:rtl/>
              </w:rPr>
              <w:delText>ئ</w:delText>
            </w:r>
          </w:del>
          <w:ins w:id="16345" w:author="Transkribus" w:date="2019-12-11T14:30:00Z">
            <w:r w:rsidR="00EE6742" w:rsidRPr="00EE6742">
              <w:rPr>
                <w:rFonts w:ascii="Courier New" w:hAnsi="Courier New" w:cs="Courier New"/>
                <w:rtl/>
              </w:rPr>
              <w:t>ى</w:t>
            </w:r>
          </w:ins>
          <w:r w:rsidR="00EE6742" w:rsidRPr="00EE6742">
            <w:rPr>
              <w:rFonts w:ascii="Courier New" w:hAnsi="Courier New" w:cs="Courier New"/>
              <w:rtl/>
            </w:rPr>
            <w:t xml:space="preserve"> بصناعة الطب</w:t>
          </w:r>
          <w:del w:id="163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D0A842" w14:textId="3FD39562" w:rsidR="00EE6742" w:rsidRPr="00EE6742" w:rsidRDefault="009B6BCA" w:rsidP="00EE6742">
      <w:pPr>
        <w:pStyle w:val="NurText"/>
        <w:bidi/>
        <w:rPr>
          <w:rFonts w:ascii="Courier New" w:hAnsi="Courier New" w:cs="Courier New"/>
        </w:rPr>
      </w:pPr>
      <w:dir w:val="rtl">
        <w:dir w:val="rtl">
          <w:del w:id="16347" w:author="Transkribus" w:date="2019-12-11T14:30:00Z">
            <w:r w:rsidRPr="009B6BCA">
              <w:rPr>
                <w:rFonts w:ascii="Courier New" w:hAnsi="Courier New" w:cs="Courier New"/>
                <w:rtl/>
              </w:rPr>
              <w:delText>مقالة</w:delText>
            </w:r>
          </w:del>
          <w:ins w:id="16348" w:author="Transkribus" w:date="2019-12-11T14:30:00Z">
            <w:r w:rsidR="00EE6742" w:rsidRPr="00EE6742">
              <w:rPr>
                <w:rFonts w:ascii="Courier New" w:hAnsi="Courier New" w:cs="Courier New"/>
                <w:rtl/>
              </w:rPr>
              <w:t xml:space="preserve"> مة الة</w:t>
            </w:r>
          </w:ins>
          <w:r w:rsidR="00EE6742" w:rsidRPr="00EE6742">
            <w:rPr>
              <w:rFonts w:ascii="Courier New" w:hAnsi="Courier New" w:cs="Courier New"/>
              <w:rtl/>
            </w:rPr>
            <w:t xml:space="preserve"> فى </w:t>
          </w:r>
          <w:del w:id="16349" w:author="Transkribus" w:date="2019-12-11T14:30:00Z">
            <w:r w:rsidRPr="009B6BCA">
              <w:rPr>
                <w:rFonts w:ascii="Courier New" w:hAnsi="Courier New" w:cs="Courier New"/>
                <w:rtl/>
              </w:rPr>
              <w:delText>ا</w:delText>
            </w:r>
          </w:del>
          <w:ins w:id="16350" w:author="Transkribus" w:date="2019-12-11T14:30:00Z">
            <w:r w:rsidR="00EE6742" w:rsidRPr="00EE6742">
              <w:rPr>
                <w:rFonts w:ascii="Courier New" w:hAnsi="Courier New" w:cs="Courier New"/>
                <w:rtl/>
              </w:rPr>
              <w:t>أ</w:t>
            </w:r>
          </w:ins>
          <w:r w:rsidR="00EE6742" w:rsidRPr="00EE6742">
            <w:rPr>
              <w:rFonts w:ascii="Courier New" w:hAnsi="Courier New" w:cs="Courier New"/>
              <w:rtl/>
            </w:rPr>
            <w:t>جزاء المنطق ال</w:t>
          </w:r>
          <w:del w:id="16351" w:author="Transkribus" w:date="2019-12-11T14:30:00Z">
            <w:r w:rsidRPr="009B6BCA">
              <w:rPr>
                <w:rFonts w:ascii="Courier New" w:hAnsi="Courier New" w:cs="Courier New"/>
                <w:rtl/>
              </w:rPr>
              <w:delText>ت</w:delText>
            </w:r>
          </w:del>
          <w:ins w:id="16352"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سعة مجلد </w:t>
          </w:r>
          <w:del w:id="16353" w:author="Transkribus" w:date="2019-12-11T14:30:00Z">
            <w:r w:rsidRPr="009B6BCA">
              <w:rPr>
                <w:rFonts w:ascii="Courier New" w:hAnsi="Courier New" w:cs="Courier New"/>
                <w:rtl/>
              </w:rPr>
              <w:delText>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54" w:author="Transkribus" w:date="2019-12-11T14:30:00Z">
            <w:r w:rsidR="00EE6742" w:rsidRPr="00EE6742">
              <w:rPr>
                <w:rFonts w:ascii="Courier New" w:hAnsi="Courier New" w:cs="Courier New"/>
                <w:rtl/>
              </w:rPr>
              <w:t>كمجير مةالة</w:t>
            </w:r>
          </w:ins>
        </w:dir>
      </w:dir>
    </w:p>
    <w:p w14:paraId="09CBC940" w14:textId="77777777" w:rsidR="009B6BCA" w:rsidRPr="009B6BCA" w:rsidRDefault="009B6BCA" w:rsidP="009B6BCA">
      <w:pPr>
        <w:pStyle w:val="NurText"/>
        <w:bidi/>
        <w:rPr>
          <w:del w:id="16355" w:author="Transkribus" w:date="2019-12-11T14:30:00Z"/>
          <w:rFonts w:ascii="Courier New" w:hAnsi="Courier New" w:cs="Courier New"/>
        </w:rPr>
      </w:pPr>
      <w:dir w:val="rtl">
        <w:dir w:val="rtl">
          <w:del w:id="16356" w:author="Transkribus" w:date="2019-12-11T14:30:00Z">
            <w:r w:rsidRPr="009B6BCA">
              <w:rPr>
                <w:rFonts w:ascii="Courier New" w:hAnsi="Courier New" w:cs="Courier New"/>
                <w:rtl/>
              </w:rPr>
              <w:delText>مقالة</w:delText>
            </w:r>
          </w:del>
          <w:r w:rsidR="00EE6742" w:rsidRPr="00EE6742">
            <w:rPr>
              <w:rFonts w:ascii="Courier New" w:hAnsi="Courier New" w:cs="Courier New"/>
              <w:rtl/>
            </w:rPr>
            <w:t xml:space="preserve"> فى القياس </w:t>
          </w:r>
          <w:del w:id="163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D3DEB1" w14:textId="5BA38FC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فى القياس خمسون كراسا ثم </w:t>
          </w:r>
          <w:del w:id="16358" w:author="Transkribus" w:date="2019-12-11T14:30:00Z">
            <w:r w:rsidRPr="009B6BCA">
              <w:rPr>
                <w:rFonts w:ascii="Courier New" w:hAnsi="Courier New" w:cs="Courier New"/>
                <w:rtl/>
              </w:rPr>
              <w:delText>اضيف اليه المدخل والمقولات</w:delText>
            </w:r>
          </w:del>
          <w:ins w:id="16359" w:author="Transkribus" w:date="2019-12-11T14:30:00Z">
            <w:r w:rsidR="00EE6742" w:rsidRPr="00EE6742">
              <w:rPr>
                <w:rFonts w:ascii="Courier New" w:hAnsi="Courier New" w:cs="Courier New"/>
                <w:rtl/>
              </w:rPr>
              <w:t>اسيف البه المدجسل والقولات</w:t>
            </w:r>
          </w:ins>
          <w:r w:rsidR="00EE6742" w:rsidRPr="00EE6742">
            <w:rPr>
              <w:rFonts w:ascii="Courier New" w:hAnsi="Courier New" w:cs="Courier New"/>
              <w:rtl/>
            </w:rPr>
            <w:t xml:space="preserve"> والعبارة</w:t>
          </w:r>
        </w:dir>
      </w:dir>
    </w:p>
    <w:p w14:paraId="0F023831" w14:textId="77777777" w:rsidR="009B6BCA" w:rsidRPr="009B6BCA" w:rsidRDefault="00EE6742" w:rsidP="009B6BCA">
      <w:pPr>
        <w:pStyle w:val="NurText"/>
        <w:bidi/>
        <w:rPr>
          <w:del w:id="16360" w:author="Transkribus" w:date="2019-12-11T14:30:00Z"/>
          <w:rFonts w:ascii="Courier New" w:hAnsi="Courier New" w:cs="Courier New"/>
        </w:rPr>
      </w:pPr>
      <w:r w:rsidRPr="00EE6742">
        <w:rPr>
          <w:rFonts w:ascii="Courier New" w:hAnsi="Courier New" w:cs="Courier New"/>
          <w:rtl/>
        </w:rPr>
        <w:t xml:space="preserve">والبرهان </w:t>
      </w:r>
      <w:del w:id="16361" w:author="Transkribus" w:date="2019-12-11T14:30:00Z">
        <w:r w:rsidR="009B6BCA" w:rsidRPr="009B6BCA">
          <w:rPr>
            <w:rFonts w:ascii="Courier New" w:hAnsi="Courier New" w:cs="Courier New"/>
            <w:rtl/>
          </w:rPr>
          <w:delText>فجاء مقداره اربع</w:delText>
        </w:r>
      </w:del>
      <w:ins w:id="16362" w:author="Transkribus" w:date="2019-12-11T14:30:00Z">
        <w:r w:rsidRPr="00EE6742">
          <w:rPr>
            <w:rFonts w:ascii="Courier New" w:hAnsi="Courier New" w:cs="Courier New"/>
            <w:rtl/>
          </w:rPr>
          <w:t>خاء معداره اريع</w:t>
        </w:r>
      </w:ins>
      <w:r w:rsidRPr="00EE6742">
        <w:rPr>
          <w:rFonts w:ascii="Courier New" w:hAnsi="Courier New" w:cs="Courier New"/>
          <w:rtl/>
        </w:rPr>
        <w:t xml:space="preserve"> مجلدات </w:t>
      </w:r>
      <w:del w:id="163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1309BE" w14:textId="5EE123A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مقالة فى جواب مس</w:t>
          </w:r>
          <w:del w:id="16364" w:author="Transkribus" w:date="2019-12-11T14:30:00Z">
            <w:r w:rsidRPr="009B6BCA">
              <w:rPr>
                <w:rFonts w:ascii="Courier New" w:hAnsi="Courier New" w:cs="Courier New"/>
                <w:rtl/>
              </w:rPr>
              <w:delText>ا</w:delText>
            </w:r>
          </w:del>
          <w:ins w:id="16365" w:author="Transkribus" w:date="2019-12-11T14:30:00Z">
            <w:r w:rsidR="00EE6742" w:rsidRPr="00EE6742">
              <w:rPr>
                <w:rFonts w:ascii="Courier New" w:hAnsi="Courier New" w:cs="Courier New"/>
                <w:rtl/>
              </w:rPr>
              <w:t>ت</w:t>
            </w:r>
          </w:ins>
          <w:r w:rsidR="00EE6742" w:rsidRPr="00EE6742">
            <w:rPr>
              <w:rFonts w:ascii="Courier New" w:hAnsi="Courier New" w:cs="Courier New"/>
              <w:rtl/>
            </w:rPr>
            <w:t>لة فى التنبيه على س</w:t>
          </w:r>
          <w:del w:id="16366" w:author="Transkribus" w:date="2019-12-11T14:30:00Z">
            <w:r w:rsidRPr="009B6BCA">
              <w:rPr>
                <w:rFonts w:ascii="Courier New" w:hAnsi="Courier New" w:cs="Courier New"/>
                <w:rtl/>
              </w:rPr>
              <w:delText>ب</w:delText>
            </w:r>
          </w:del>
          <w:ins w:id="16367" w:author="Transkribus" w:date="2019-12-11T14:30:00Z">
            <w:r w:rsidR="00EE6742" w:rsidRPr="00EE6742">
              <w:rPr>
                <w:rFonts w:ascii="Courier New" w:hAnsi="Courier New" w:cs="Courier New"/>
                <w:rtl/>
              </w:rPr>
              <w:t>ي</w:t>
            </w:r>
          </w:ins>
          <w:r w:rsidR="00EE6742" w:rsidRPr="00EE6742">
            <w:rPr>
              <w:rFonts w:ascii="Courier New" w:hAnsi="Courier New" w:cs="Courier New"/>
              <w:rtl/>
            </w:rPr>
            <w:t>ل السعادة</w:t>
          </w:r>
        </w:dir>
      </w:dir>
    </w:p>
    <w:p w14:paraId="69695E8A" w14:textId="4B95B5A6" w:rsidR="00EE6742" w:rsidRPr="00EE6742" w:rsidRDefault="00EE6742" w:rsidP="00EE6742">
      <w:pPr>
        <w:pStyle w:val="NurText"/>
        <w:bidi/>
        <w:rPr>
          <w:rFonts w:ascii="Courier New" w:hAnsi="Courier New" w:cs="Courier New"/>
        </w:rPr>
      </w:pPr>
      <w:r w:rsidRPr="00EE6742">
        <w:rPr>
          <w:rFonts w:ascii="Courier New" w:hAnsi="Courier New" w:cs="Courier New"/>
          <w:rtl/>
        </w:rPr>
        <w:t>الطب</w:t>
      </w:r>
      <w:del w:id="16368" w:author="Transkribus" w:date="2019-12-11T14:30:00Z">
        <w:r w:rsidR="009B6BCA" w:rsidRPr="009B6BCA">
          <w:rPr>
            <w:rFonts w:ascii="Courier New" w:hAnsi="Courier New" w:cs="Courier New"/>
            <w:rtl/>
          </w:rPr>
          <w:delText>ي</w:delText>
        </w:r>
      </w:del>
      <w:r w:rsidRPr="00EE6742">
        <w:rPr>
          <w:rFonts w:ascii="Courier New" w:hAnsi="Courier New" w:cs="Courier New"/>
          <w:rtl/>
        </w:rPr>
        <w:t>ع</w:t>
      </w:r>
      <w:del w:id="16369" w:author="Transkribus" w:date="2019-12-11T14:30:00Z">
        <w:r w:rsidR="009B6BCA" w:rsidRPr="009B6BCA">
          <w:rPr>
            <w:rFonts w:ascii="Courier New" w:hAnsi="Courier New" w:cs="Courier New"/>
            <w:rtl/>
          </w:rPr>
          <w:delText>ي</w:delText>
        </w:r>
      </w:del>
      <w:ins w:id="16370" w:author="Transkribus" w:date="2019-12-11T14:30:00Z">
        <w:r w:rsidRPr="00EE6742">
          <w:rPr>
            <w:rFonts w:ascii="Courier New" w:hAnsi="Courier New" w:cs="Courier New"/>
            <w:rtl/>
          </w:rPr>
          <w:t>ث</w:t>
        </w:r>
      </w:ins>
      <w:r w:rsidRPr="00EE6742">
        <w:rPr>
          <w:rFonts w:ascii="Courier New" w:hAnsi="Courier New" w:cs="Courier New"/>
          <w:rtl/>
        </w:rPr>
        <w:t>ات من السما</w:t>
      </w:r>
      <w:del w:id="16371" w:author="Transkribus" w:date="2019-12-11T14:30:00Z">
        <w:r w:rsidR="009B6BCA" w:rsidRPr="009B6BCA">
          <w:rPr>
            <w:rFonts w:ascii="Courier New" w:hAnsi="Courier New" w:cs="Courier New"/>
            <w:rtl/>
          </w:rPr>
          <w:delText>ع</w:delText>
        </w:r>
      </w:del>
      <w:ins w:id="16372" w:author="Transkribus" w:date="2019-12-11T14:30:00Z">
        <w:r w:rsidRPr="00EE6742">
          <w:rPr>
            <w:rFonts w:ascii="Courier New" w:hAnsi="Courier New" w:cs="Courier New"/>
            <w:rtl/>
          </w:rPr>
          <w:t>ج</w:t>
        </w:r>
      </w:ins>
      <w:r w:rsidRPr="00EE6742">
        <w:rPr>
          <w:rFonts w:ascii="Courier New" w:hAnsi="Courier New" w:cs="Courier New"/>
          <w:rtl/>
        </w:rPr>
        <w:t xml:space="preserve"> الى </w:t>
      </w:r>
      <w:del w:id="16373" w:author="Transkribus" w:date="2019-12-11T14:30:00Z">
        <w:r w:rsidR="009B6BCA" w:rsidRPr="009B6BCA">
          <w:rPr>
            <w:rFonts w:ascii="Courier New" w:hAnsi="Courier New" w:cs="Courier New"/>
            <w:rtl/>
          </w:rPr>
          <w:delText>اخر كتاب</w:delText>
        </w:r>
      </w:del>
      <w:ins w:id="16374" w:author="Transkribus" w:date="2019-12-11T14:30:00Z">
        <w:r w:rsidRPr="00EE6742">
          <w:rPr>
            <w:rFonts w:ascii="Courier New" w:hAnsi="Courier New" w:cs="Courier New"/>
            <w:rtl/>
          </w:rPr>
          <w:t>أحركتاب</w:t>
        </w:r>
      </w:ins>
      <w:r w:rsidRPr="00EE6742">
        <w:rPr>
          <w:rFonts w:ascii="Courier New" w:hAnsi="Courier New" w:cs="Courier New"/>
          <w:rtl/>
        </w:rPr>
        <w:t xml:space="preserve"> الحس </w:t>
      </w:r>
      <w:del w:id="16375" w:author="Transkribus" w:date="2019-12-11T14:30:00Z">
        <w:r w:rsidR="009B6BCA" w:rsidRPr="009B6BCA">
          <w:rPr>
            <w:rFonts w:ascii="Courier New" w:hAnsi="Courier New" w:cs="Courier New"/>
            <w:rtl/>
          </w:rPr>
          <w:delText>والمحسوس ثلاث مجلدات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376" w:author="Transkribus" w:date="2019-12-11T14:30:00Z">
        <w:r w:rsidRPr="00EE6742">
          <w:rPr>
            <w:rFonts w:ascii="Courier New" w:hAnsi="Courier New" w:cs="Courier New"/>
            <w:rtl/>
          </w:rPr>
          <w:t>والمجسوس لات محلسدلت كتاب السماج</w:t>
        </w:r>
      </w:ins>
    </w:p>
    <w:p w14:paraId="0A5CCDE5" w14:textId="49667CCB" w:rsidR="00EE6742" w:rsidRPr="00EE6742" w:rsidRDefault="009B6BCA" w:rsidP="00EE6742">
      <w:pPr>
        <w:pStyle w:val="NurText"/>
        <w:bidi/>
        <w:rPr>
          <w:ins w:id="16377" w:author="Transkribus" w:date="2019-12-11T14:30:00Z"/>
          <w:rFonts w:ascii="Courier New" w:hAnsi="Courier New" w:cs="Courier New"/>
        </w:rPr>
      </w:pPr>
      <w:dir w:val="rtl">
        <w:dir w:val="rtl">
          <w:ins w:id="16378" w:author="Transkribus" w:date="2019-12-11T14:30:00Z">
            <w:r w:rsidR="00EE6742" w:rsidRPr="00EE6742">
              <w:rPr>
                <w:rFonts w:ascii="Courier New" w:hAnsi="Courier New" w:cs="Courier New"/>
                <w:rtl/>
              </w:rPr>
              <w:t>ابريق</w:t>
            </w:r>
          </w:ins>
        </w:dir>
      </w:dir>
    </w:p>
    <w:p w14:paraId="2553840A" w14:textId="77777777" w:rsidR="00EE6742" w:rsidRPr="00EE6742" w:rsidRDefault="00EE6742" w:rsidP="00EE6742">
      <w:pPr>
        <w:pStyle w:val="NurText"/>
        <w:bidi/>
        <w:rPr>
          <w:ins w:id="16379" w:author="Transkribus" w:date="2019-12-11T14:30:00Z"/>
          <w:rFonts w:ascii="Courier New" w:hAnsi="Courier New" w:cs="Courier New"/>
        </w:rPr>
      </w:pPr>
      <w:ins w:id="16380" w:author="Transkribus" w:date="2019-12-11T14:30:00Z">
        <w:r w:rsidRPr="00EE6742">
          <w:rPr>
            <w:rFonts w:ascii="Courier New" w:hAnsi="Courier New" w:cs="Courier New"/>
            <w:rtl/>
          </w:rPr>
          <w:t>٢١٣</w:t>
        </w:r>
      </w:ins>
    </w:p>
    <w:p w14:paraId="7BCE4944" w14:textId="77777777" w:rsidR="009B6BCA" w:rsidRPr="009B6BCA" w:rsidRDefault="00EE6742" w:rsidP="009B6BCA">
      <w:pPr>
        <w:pStyle w:val="NurText"/>
        <w:bidi/>
        <w:rPr>
          <w:del w:id="16381" w:author="Transkribus" w:date="2019-12-11T14:30:00Z"/>
          <w:rFonts w:ascii="Courier New" w:hAnsi="Courier New" w:cs="Courier New"/>
        </w:rPr>
      </w:pPr>
      <w:ins w:id="16382" w:author="Transkribus" w:date="2019-12-11T14:30:00Z">
        <w:r w:rsidRPr="00EE6742">
          <w:rPr>
            <w:rFonts w:ascii="Courier New" w:hAnsi="Courier New" w:cs="Courier New"/>
            <w:rtl/>
          </w:rPr>
          <w:t xml:space="preserve">الطببى مخلدان </w:t>
        </w:r>
      </w:ins>
      <w:r w:rsidRPr="00EE6742">
        <w:rPr>
          <w:rFonts w:ascii="Courier New" w:hAnsi="Courier New" w:cs="Courier New"/>
          <w:rtl/>
        </w:rPr>
        <w:t xml:space="preserve">كتاب </w:t>
      </w:r>
      <w:del w:id="16383" w:author="Transkribus" w:date="2019-12-11T14:30:00Z">
        <w:r w:rsidR="009B6BCA" w:rsidRPr="009B6BCA">
          <w:rPr>
            <w:rFonts w:ascii="Courier New" w:hAnsi="Courier New" w:cs="Courier New"/>
            <w:rtl/>
          </w:rPr>
          <w:delText>السماع الطبيعى مجلدان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FFD2FCE" w14:textId="52E14C17" w:rsidR="00EE6742" w:rsidRPr="00EE6742" w:rsidRDefault="009B6BCA" w:rsidP="00EE6742">
      <w:pPr>
        <w:pStyle w:val="NurText"/>
        <w:bidi/>
        <w:rPr>
          <w:rFonts w:ascii="Courier New" w:hAnsi="Courier New" w:cs="Courier New"/>
        </w:rPr>
      </w:pPr>
      <w:dir w:val="rtl">
        <w:dir w:val="rtl">
          <w:del w:id="16384" w:author="Transkribus" w:date="2019-12-11T14:30:00Z">
            <w:r w:rsidRPr="009B6BCA">
              <w:rPr>
                <w:rFonts w:ascii="Courier New" w:hAnsi="Courier New" w:cs="Courier New"/>
                <w:rtl/>
              </w:rPr>
              <w:delText>كتاب اخر</w:delText>
            </w:r>
          </w:del>
          <w:ins w:id="16385" w:author="Transkribus" w:date="2019-12-11T14:30:00Z">
            <w:r w:rsidR="00EE6742" w:rsidRPr="00EE6742">
              <w:rPr>
                <w:rFonts w:ascii="Courier New" w:hAnsi="Courier New" w:cs="Courier New"/>
                <w:rtl/>
              </w:rPr>
              <w:t>أخر</w:t>
            </w:r>
          </w:ins>
          <w:r w:rsidR="00EE6742" w:rsidRPr="00EE6742">
            <w:rPr>
              <w:rFonts w:ascii="Courier New" w:hAnsi="Courier New" w:cs="Courier New"/>
              <w:rtl/>
            </w:rPr>
            <w:t xml:space="preserve"> فى الطبيع</w:t>
          </w:r>
          <w:del w:id="16386" w:author="Transkribus" w:date="2019-12-11T14:30:00Z">
            <w:r w:rsidRPr="009B6BCA">
              <w:rPr>
                <w:rFonts w:ascii="Courier New" w:hAnsi="Courier New" w:cs="Courier New"/>
                <w:rtl/>
              </w:rPr>
              <w:delText>ي</w:delText>
            </w:r>
          </w:del>
          <w:r w:rsidR="00EE6742" w:rsidRPr="00EE6742">
            <w:rPr>
              <w:rFonts w:ascii="Courier New" w:hAnsi="Courier New" w:cs="Courier New"/>
              <w:rtl/>
            </w:rPr>
            <w:t>ات من السما</w:t>
          </w:r>
          <w:del w:id="16387" w:author="Transkribus" w:date="2019-12-11T14:30:00Z">
            <w:r w:rsidRPr="009B6BCA">
              <w:rPr>
                <w:rFonts w:ascii="Courier New" w:hAnsi="Courier New" w:cs="Courier New"/>
                <w:rtl/>
              </w:rPr>
              <w:delText>ع</w:delText>
            </w:r>
          </w:del>
          <w:ins w:id="1638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الى كتاب </w:t>
          </w:r>
          <w:del w:id="16389" w:author="Transkribus" w:date="2019-12-11T14:30:00Z">
            <w:r w:rsidRPr="009B6BCA">
              <w:rPr>
                <w:rFonts w:ascii="Courier New" w:hAnsi="Courier New" w:cs="Courier New"/>
                <w:rtl/>
              </w:rPr>
              <w:delText>النفس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390" w:author="Transkribus" w:date="2019-12-11T14:30:00Z">
            <w:r w:rsidR="00EE6742" w:rsidRPr="00EE6742">
              <w:rPr>
                <w:rFonts w:ascii="Courier New" w:hAnsi="Courier New" w:cs="Courier New"/>
                <w:rtl/>
              </w:rPr>
              <w:t>الننس كتاب اليحب</w:t>
            </w:r>
          </w:ins>
        </w:dir>
      </w:dir>
    </w:p>
    <w:p w14:paraId="2830F276" w14:textId="77777777" w:rsidR="009B6BCA" w:rsidRPr="009B6BCA" w:rsidRDefault="009B6BCA" w:rsidP="009B6BCA">
      <w:pPr>
        <w:pStyle w:val="NurText"/>
        <w:bidi/>
        <w:rPr>
          <w:del w:id="16391" w:author="Transkribus" w:date="2019-12-11T14:30:00Z"/>
          <w:rFonts w:ascii="Courier New" w:hAnsi="Courier New" w:cs="Courier New"/>
        </w:rPr>
      </w:pPr>
      <w:dir w:val="rtl">
        <w:dir w:val="rtl">
          <w:del w:id="16392" w:author="Transkribus" w:date="2019-12-11T14:30:00Z">
            <w:r w:rsidRPr="009B6BCA">
              <w:rPr>
                <w:rFonts w:ascii="Courier New" w:hAnsi="Courier New" w:cs="Courier New"/>
                <w:rtl/>
              </w:rPr>
              <w:delText>كتاب العجيب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D2661D" w14:textId="77777777" w:rsidR="009B6BCA" w:rsidRPr="009B6BCA" w:rsidRDefault="009B6BCA" w:rsidP="009B6BCA">
      <w:pPr>
        <w:pStyle w:val="NurText"/>
        <w:bidi/>
        <w:rPr>
          <w:del w:id="16393" w:author="Transkribus" w:date="2019-12-11T14:30:00Z"/>
          <w:rFonts w:ascii="Courier New" w:hAnsi="Courier New" w:cs="Courier New"/>
        </w:rPr>
      </w:pPr>
      <w:dir w:val="rtl">
        <w:dir w:val="rtl">
          <w:del w:id="16394" w:author="Transkribus" w:date="2019-12-11T14:30:00Z">
            <w:r w:rsidRPr="009B6BCA">
              <w:rPr>
                <w:rFonts w:ascii="Courier New" w:hAnsi="Courier New" w:cs="Courier New"/>
                <w:rtl/>
              </w:rPr>
              <w:delText>حواش على كتاب الثمانية المنطقية للفارابي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F1F9FD7" w14:textId="3AA47127" w:rsidR="00EE6742" w:rsidRPr="00EE6742" w:rsidRDefault="009B6BCA" w:rsidP="00EE6742">
      <w:pPr>
        <w:pStyle w:val="NurText"/>
        <w:bidi/>
        <w:rPr>
          <w:ins w:id="16395" w:author="Transkribus" w:date="2019-12-11T14:30:00Z"/>
          <w:rFonts w:ascii="Courier New" w:hAnsi="Courier New" w:cs="Courier New"/>
        </w:rPr>
      </w:pPr>
      <w:dir w:val="rtl">
        <w:dir w:val="rtl">
          <w:del w:id="16396" w:author="Transkribus" w:date="2019-12-11T14:30:00Z">
            <w:r w:rsidRPr="009B6BCA">
              <w:rPr>
                <w:rFonts w:ascii="Courier New" w:hAnsi="Courier New" w:cs="Courier New"/>
                <w:rtl/>
              </w:rPr>
              <w:delText xml:space="preserve">شرح الاشكال البرهانية من ثمانية ابى </w:delText>
            </w:r>
          </w:del>
          <w:ins w:id="16397" w:author="Transkribus" w:date="2019-12-11T14:30:00Z">
            <w:r w:rsidR="00EE6742" w:rsidRPr="00EE6742">
              <w:rPr>
                <w:rFonts w:ascii="Courier New" w:hAnsi="Courier New" w:cs="Courier New"/>
                <w:rtl/>
              </w:rPr>
              <w:t>حواش عسلى كتاب الثمانبة المنطقبة القارانى صرح الاشكمال البرهانبة من غمانبة ألى</w:t>
            </w:r>
          </w:ins>
        </w:dir>
      </w:dir>
    </w:p>
    <w:p w14:paraId="5195C081" w14:textId="77777777" w:rsidR="009B6BCA" w:rsidRPr="009B6BCA" w:rsidRDefault="00EE6742" w:rsidP="009B6BCA">
      <w:pPr>
        <w:pStyle w:val="NurText"/>
        <w:bidi/>
        <w:rPr>
          <w:del w:id="16398" w:author="Transkribus" w:date="2019-12-11T14:30:00Z"/>
          <w:rFonts w:ascii="Courier New" w:hAnsi="Courier New" w:cs="Courier New"/>
        </w:rPr>
      </w:pPr>
      <w:r w:rsidRPr="00EE6742">
        <w:rPr>
          <w:rFonts w:ascii="Courier New" w:hAnsi="Courier New" w:cs="Courier New"/>
          <w:rtl/>
        </w:rPr>
        <w:t>نصر</w:t>
      </w:r>
      <w:del w:id="1639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3EFCAC5" w14:textId="77777777" w:rsidR="009B6BCA" w:rsidRPr="009B6BCA" w:rsidRDefault="009B6BCA" w:rsidP="009B6BCA">
      <w:pPr>
        <w:pStyle w:val="NurText"/>
        <w:bidi/>
        <w:rPr>
          <w:del w:id="16400" w:author="Transkribus" w:date="2019-12-11T14:30:00Z"/>
          <w:rFonts w:ascii="Courier New" w:hAnsi="Courier New" w:cs="Courier New"/>
        </w:rPr>
      </w:pPr>
      <w:dir w:val="rtl">
        <w:dir w:val="rtl">
          <w:del w:id="16401" w:author="Transkribus" w:date="2019-12-11T14:30:00Z">
            <w:r w:rsidRPr="009B6BCA">
              <w:rPr>
                <w:rFonts w:ascii="Courier New" w:hAnsi="Courier New" w:cs="Courier New"/>
                <w:rtl/>
              </w:rPr>
              <w:delText>مقالة</w:delText>
            </w:r>
          </w:del>
          <w:ins w:id="16402" w:author="Transkribus" w:date="2019-12-11T14:30:00Z">
            <w:r w:rsidR="00EE6742" w:rsidRPr="00EE6742">
              <w:rPr>
                <w:rFonts w:ascii="Courier New" w:hAnsi="Courier New" w:cs="Courier New"/>
                <w:rtl/>
              </w:rPr>
              <w:t xml:space="preserve"> مةالة</w:t>
            </w:r>
          </w:ins>
          <w:r w:rsidR="00EE6742" w:rsidRPr="00EE6742">
            <w:rPr>
              <w:rFonts w:ascii="Courier New" w:hAnsi="Courier New" w:cs="Courier New"/>
              <w:rtl/>
            </w:rPr>
            <w:t xml:space="preserve"> فى </w:t>
          </w:r>
          <w:del w:id="16403" w:author="Transkribus" w:date="2019-12-11T14:30:00Z">
            <w:r w:rsidRPr="009B6BCA">
              <w:rPr>
                <w:rFonts w:ascii="Courier New" w:hAnsi="Courier New" w:cs="Courier New"/>
                <w:rtl/>
              </w:rPr>
              <w:delText>تز</w:delText>
            </w:r>
          </w:del>
          <w:ins w:id="16404" w:author="Transkribus" w:date="2019-12-11T14:30:00Z">
            <w:r w:rsidR="00EE6742" w:rsidRPr="00EE6742">
              <w:rPr>
                <w:rFonts w:ascii="Courier New" w:hAnsi="Courier New" w:cs="Courier New"/>
                <w:rtl/>
              </w:rPr>
              <w:t>ر</w:t>
            </w:r>
          </w:ins>
          <w:r w:rsidR="00EE6742" w:rsidRPr="00EE6742">
            <w:rPr>
              <w:rFonts w:ascii="Courier New" w:hAnsi="Courier New" w:cs="Courier New"/>
              <w:rtl/>
            </w:rPr>
            <w:t xml:space="preserve">ييف الشكل </w:t>
          </w:r>
          <w:del w:id="16405" w:author="Transkribus" w:date="2019-12-11T14:30:00Z">
            <w:r w:rsidRPr="009B6BCA">
              <w:rPr>
                <w:rFonts w:ascii="Courier New" w:hAnsi="Courier New" w:cs="Courier New"/>
                <w:rtl/>
              </w:rPr>
              <w:delText>الرابع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43E92C" w14:textId="7804D066" w:rsidR="00EE6742" w:rsidRPr="00EE6742" w:rsidRDefault="009B6BCA" w:rsidP="00EE6742">
      <w:pPr>
        <w:pStyle w:val="NurText"/>
        <w:bidi/>
        <w:rPr>
          <w:rFonts w:ascii="Courier New" w:hAnsi="Courier New" w:cs="Courier New"/>
        </w:rPr>
      </w:pPr>
      <w:dir w:val="rtl">
        <w:dir w:val="rtl">
          <w:del w:id="16406" w:author="Transkribus" w:date="2019-12-11T14:30:00Z">
            <w:r w:rsidRPr="009B6BCA">
              <w:rPr>
                <w:rFonts w:ascii="Courier New" w:hAnsi="Courier New" w:cs="Courier New"/>
                <w:rtl/>
              </w:rPr>
              <w:delText>مقالة</w:delText>
            </w:r>
          </w:del>
          <w:ins w:id="16407" w:author="Transkribus" w:date="2019-12-11T14:30:00Z">
            <w:r w:rsidR="00EE6742" w:rsidRPr="00EE6742">
              <w:rPr>
                <w:rFonts w:ascii="Courier New" w:hAnsi="Courier New" w:cs="Courier New"/>
                <w:rtl/>
              </w:rPr>
              <w:t>الزاوع مةالة</w:t>
            </w:r>
          </w:ins>
          <w:r w:rsidR="00EE6742" w:rsidRPr="00EE6742">
            <w:rPr>
              <w:rFonts w:ascii="Courier New" w:hAnsi="Courier New" w:cs="Courier New"/>
              <w:rtl/>
            </w:rPr>
            <w:t xml:space="preserve"> فى </w:t>
          </w:r>
          <w:del w:id="16408" w:author="Transkribus" w:date="2019-12-11T14:30:00Z">
            <w:r w:rsidRPr="009B6BCA">
              <w:rPr>
                <w:rFonts w:ascii="Courier New" w:hAnsi="Courier New" w:cs="Courier New"/>
                <w:rtl/>
              </w:rPr>
              <w:delText>تزييف ما يعتقده ابو</w:delText>
            </w:r>
          </w:del>
          <w:ins w:id="16409" w:author="Transkribus" w:date="2019-12-11T14:30:00Z">
            <w:r w:rsidR="00EE6742" w:rsidRPr="00EE6742">
              <w:rPr>
                <w:rFonts w:ascii="Courier New" w:hAnsi="Courier New" w:cs="Courier New"/>
                <w:rtl/>
              </w:rPr>
              <w:t>بر يف غايعةقدة أبو</w:t>
            </w:r>
          </w:ins>
          <w:r w:rsidR="00EE6742" w:rsidRPr="00EE6742">
            <w:rPr>
              <w:rFonts w:ascii="Courier New" w:hAnsi="Courier New" w:cs="Courier New"/>
              <w:rtl/>
            </w:rPr>
            <w:t xml:space="preserve"> على  بن </w:t>
          </w:r>
          <w:del w:id="16410" w:author="Transkribus" w:date="2019-12-11T14:30:00Z">
            <w:r w:rsidRPr="009B6BCA">
              <w:rPr>
                <w:rFonts w:ascii="Courier New" w:hAnsi="Courier New" w:cs="Courier New"/>
                <w:rtl/>
              </w:rPr>
              <w:delText>سينا من</w:delText>
            </w:r>
          </w:del>
          <w:ins w:id="16411" w:author="Transkribus" w:date="2019-12-11T14:30:00Z">
            <w:r w:rsidR="00EE6742" w:rsidRPr="00EE6742">
              <w:rPr>
                <w:rFonts w:ascii="Courier New" w:hAnsi="Courier New" w:cs="Courier New"/>
                <w:rtl/>
              </w:rPr>
              <w:t>سلنامن</w:t>
            </w:r>
          </w:ins>
          <w:r w:rsidR="00EE6742" w:rsidRPr="00EE6742">
            <w:rPr>
              <w:rFonts w:ascii="Courier New" w:hAnsi="Courier New" w:cs="Courier New"/>
              <w:rtl/>
            </w:rPr>
            <w:t xml:space="preserve"> وجود</w:t>
          </w:r>
          <w:del w:id="16412" w:author="Transkribus" w:date="2019-12-11T14:30:00Z">
            <w:r w:rsidRPr="009B6BCA">
              <w:rPr>
                <w:rFonts w:ascii="Courier New" w:hAnsi="Courier New" w:cs="Courier New"/>
                <w:rtl/>
              </w:rPr>
              <w:delText xml:space="preserve"> اقيسة شرطية تنتج نتائج شرطية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5536BD" w14:textId="29A029C8" w:rsidR="00EE6742" w:rsidRPr="00EE6742" w:rsidRDefault="009B6BCA" w:rsidP="00EE6742">
      <w:pPr>
        <w:pStyle w:val="NurText"/>
        <w:bidi/>
        <w:rPr>
          <w:rFonts w:ascii="Courier New" w:hAnsi="Courier New" w:cs="Courier New"/>
        </w:rPr>
      </w:pPr>
      <w:dir w:val="rtl">
        <w:dir w:val="rtl">
          <w:del w:id="16413" w:author="Transkribus" w:date="2019-12-11T14:30:00Z">
            <w:r w:rsidRPr="009B6BCA">
              <w:rPr>
                <w:rFonts w:ascii="Courier New" w:hAnsi="Courier New" w:cs="Courier New"/>
                <w:rtl/>
              </w:rPr>
              <w:delText>مقالة</w:delText>
            </w:r>
          </w:del>
          <w:ins w:id="16414" w:author="Transkribus" w:date="2019-12-11T14:30:00Z">
            <w:r w:rsidR="00EE6742" w:rsidRPr="00EE6742">
              <w:rPr>
                <w:rFonts w:ascii="Courier New" w:hAnsi="Courier New" w:cs="Courier New"/>
                <w:rtl/>
              </w:rPr>
              <w:t>أقيسة شرطبة تتتح تتابح شرطبة مةالة</w:t>
            </w:r>
          </w:ins>
          <w:r w:rsidR="00EE6742" w:rsidRPr="00EE6742">
            <w:rPr>
              <w:rFonts w:ascii="Courier New" w:hAnsi="Courier New" w:cs="Courier New"/>
              <w:rtl/>
            </w:rPr>
            <w:t xml:space="preserve"> فى </w:t>
          </w:r>
          <w:del w:id="16415" w:author="Transkribus" w:date="2019-12-11T14:30:00Z">
            <w:r w:rsidRPr="009B6BCA">
              <w:rPr>
                <w:rFonts w:ascii="Courier New" w:hAnsi="Courier New" w:cs="Courier New"/>
                <w:rtl/>
              </w:rPr>
              <w:delText>القياسات المختلطات</w:delText>
            </w:r>
          </w:del>
          <w:ins w:id="16416" w:author="Transkribus" w:date="2019-12-11T14:30:00Z">
            <w:r w:rsidR="00EE6742" w:rsidRPr="00EE6742">
              <w:rPr>
                <w:rFonts w:ascii="Courier New" w:hAnsi="Courier New" w:cs="Courier New"/>
                <w:rtl/>
              </w:rPr>
              <w:t>القباسات المناطان</w:t>
            </w:r>
          </w:ins>
          <w:r w:rsidR="00EE6742" w:rsidRPr="00EE6742">
            <w:rPr>
              <w:rFonts w:ascii="Courier New" w:hAnsi="Courier New" w:cs="Courier New"/>
              <w:rtl/>
            </w:rPr>
            <w:t xml:space="preserve"> والصرف</w:t>
          </w:r>
          <w:del w:id="164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18" w:author="Transkribus" w:date="2019-12-11T14:30:00Z">
            <w:r w:rsidR="00EE6742" w:rsidRPr="00EE6742">
              <w:rPr>
                <w:rFonts w:ascii="Courier New" w:hAnsi="Courier New" w:cs="Courier New"/>
                <w:rtl/>
              </w:rPr>
              <w:t xml:space="preserve"> باريرمائياس</w:t>
            </w:r>
          </w:ins>
        </w:dir>
      </w:dir>
    </w:p>
    <w:p w14:paraId="006F94A8" w14:textId="77777777" w:rsidR="009B6BCA" w:rsidRPr="009B6BCA" w:rsidRDefault="009B6BCA" w:rsidP="009B6BCA">
      <w:pPr>
        <w:pStyle w:val="NurText"/>
        <w:bidi/>
        <w:rPr>
          <w:del w:id="16419" w:author="Transkribus" w:date="2019-12-11T14:30:00Z"/>
          <w:rFonts w:ascii="Courier New" w:hAnsi="Courier New" w:cs="Courier New"/>
        </w:rPr>
      </w:pPr>
      <w:dir w:val="rtl">
        <w:dir w:val="rtl">
          <w:del w:id="16420" w:author="Transkribus" w:date="2019-12-11T14:30:00Z">
            <w:r w:rsidRPr="009B6BCA">
              <w:rPr>
                <w:rFonts w:ascii="Courier New" w:hAnsi="Courier New" w:cs="Courier New"/>
                <w:rtl/>
              </w:rPr>
              <w:delText>بارير مانياس مبسوط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3C66642" w14:textId="77777777" w:rsidR="009B6BCA" w:rsidRPr="009B6BCA" w:rsidRDefault="009B6BCA" w:rsidP="009B6BCA">
      <w:pPr>
        <w:pStyle w:val="NurText"/>
        <w:bidi/>
        <w:rPr>
          <w:del w:id="16421" w:author="Transkribus" w:date="2019-12-11T14:30:00Z"/>
          <w:rFonts w:ascii="Courier New" w:hAnsi="Courier New" w:cs="Courier New"/>
        </w:rPr>
      </w:pPr>
      <w:dir w:val="rtl">
        <w:dir w:val="rtl">
          <w:ins w:id="16422" w:author="Transkribus" w:date="2019-12-11T14:30:00Z">
            <w:r w:rsidR="00EE6742" w:rsidRPr="00EE6742">
              <w:rPr>
                <w:rFonts w:ascii="Courier New" w:hAnsi="Courier New" w:cs="Courier New"/>
                <w:rtl/>
              </w:rPr>
              <w:t xml:space="preserve">مدسوط </w:t>
            </w:r>
          </w:ins>
          <w:r w:rsidR="00EE6742" w:rsidRPr="00EE6742">
            <w:rPr>
              <w:rFonts w:ascii="Courier New" w:hAnsi="Courier New" w:cs="Courier New"/>
              <w:rtl/>
            </w:rPr>
            <w:t xml:space="preserve">مقالة فى </w:t>
          </w:r>
          <w:del w:id="16423" w:author="Transkribus" w:date="2019-12-11T14:30:00Z">
            <w:r w:rsidRPr="009B6BCA">
              <w:rPr>
                <w:rFonts w:ascii="Courier New" w:hAnsi="Courier New" w:cs="Courier New"/>
                <w:rtl/>
              </w:rPr>
              <w:delText>تزييف المقاييس الشرطية التى يظنها</w:delText>
            </w:r>
          </w:del>
          <w:ins w:id="16424" w:author="Transkribus" w:date="2019-12-11T14:30:00Z">
            <w:r w:rsidR="00EE6742" w:rsidRPr="00EE6742">
              <w:rPr>
                <w:rFonts w:ascii="Courier New" w:hAnsi="Courier New" w:cs="Courier New"/>
                <w:rtl/>
              </w:rPr>
              <w:t>بريف القاييس الشرطبة النمى يطنه</w:t>
            </w:r>
          </w:ins>
          <w:r w:rsidR="00EE6742" w:rsidRPr="00EE6742">
            <w:rPr>
              <w:rFonts w:ascii="Courier New" w:hAnsi="Courier New" w:cs="Courier New"/>
              <w:rtl/>
            </w:rPr>
            <w:t xml:space="preserve"> ابن سينا</w:t>
          </w:r>
          <w:del w:id="164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21F74F" w14:textId="2D31DB5B" w:rsidR="00EE6742" w:rsidRPr="00EE6742" w:rsidRDefault="009B6BCA" w:rsidP="00EE6742">
      <w:pPr>
        <w:pStyle w:val="NurText"/>
        <w:bidi/>
        <w:rPr>
          <w:rFonts w:ascii="Courier New" w:hAnsi="Courier New" w:cs="Courier New"/>
        </w:rPr>
      </w:pPr>
      <w:dir w:val="rtl">
        <w:dir w:val="rtl">
          <w:del w:id="16426" w:author="Transkribus" w:date="2019-12-11T14:30:00Z">
            <w:r w:rsidRPr="009B6BCA">
              <w:rPr>
                <w:rFonts w:ascii="Courier New" w:hAnsi="Courier New" w:cs="Courier New"/>
                <w:rtl/>
              </w:rPr>
              <w:delText>مقالة اخرى</w:delText>
            </w:r>
          </w:del>
          <w:ins w:id="16427" w:author="Transkribus" w:date="2019-12-11T14:30:00Z">
            <w:r w:rsidR="00EE6742" w:rsidRPr="00EE6742">
              <w:rPr>
                <w:rFonts w:ascii="Courier New" w:hAnsi="Courier New" w:cs="Courier New"/>
                <w:rtl/>
              </w:rPr>
              <w:t xml:space="preserve"> مةالة احرى</w:t>
            </w:r>
          </w:ins>
          <w:r w:rsidR="00EE6742" w:rsidRPr="00EE6742">
            <w:rPr>
              <w:rFonts w:ascii="Courier New" w:hAnsi="Courier New" w:cs="Courier New"/>
              <w:rtl/>
            </w:rPr>
            <w:t xml:space="preserve"> فى </w:t>
          </w:r>
          <w:del w:id="16428" w:author="Transkribus" w:date="2019-12-11T14:30:00Z">
            <w:r w:rsidRPr="009B6BCA">
              <w:rPr>
                <w:rFonts w:ascii="Courier New" w:hAnsi="Courier New" w:cs="Courier New"/>
                <w:rtl/>
              </w:rPr>
              <w:delText>المعنى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29" w:author="Transkribus" w:date="2019-12-11T14:30:00Z">
            <w:r w:rsidR="00EE6742" w:rsidRPr="00EE6742">
              <w:rPr>
                <w:rFonts w:ascii="Courier New" w:hAnsi="Courier New" w:cs="Courier New"/>
                <w:rtl/>
              </w:rPr>
              <w:t>المغنى أيضا</w:t>
            </w:r>
          </w:ins>
        </w:dir>
      </w:dir>
    </w:p>
    <w:p w14:paraId="0434BBED" w14:textId="77777777" w:rsidR="009B6BCA" w:rsidRPr="009B6BCA" w:rsidRDefault="009B6BCA" w:rsidP="009B6BCA">
      <w:pPr>
        <w:pStyle w:val="NurText"/>
        <w:bidi/>
        <w:rPr>
          <w:del w:id="16430"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16431" w:author="Transkribus" w:date="2019-12-11T14:30:00Z">
            <w:r w:rsidRPr="009B6BCA">
              <w:rPr>
                <w:rFonts w:ascii="Courier New" w:hAnsi="Courier New" w:cs="Courier New"/>
                <w:rtl/>
              </w:rPr>
              <w:delText>النصيحتين للاطباء</w:delText>
            </w:r>
          </w:del>
          <w:ins w:id="16432" w:author="Transkribus" w:date="2019-12-11T14:30:00Z">
            <w:r w:rsidR="00EE6742" w:rsidRPr="00EE6742">
              <w:rPr>
                <w:rFonts w:ascii="Courier New" w:hAnsi="Courier New" w:cs="Courier New"/>
                <w:rtl/>
              </w:rPr>
              <w:t>النصح بن الاطباء</w:t>
            </w:r>
          </w:ins>
          <w:r w:rsidR="00EE6742" w:rsidRPr="00EE6742">
            <w:rPr>
              <w:rFonts w:ascii="Courier New" w:hAnsi="Courier New" w:cs="Courier New"/>
              <w:rtl/>
            </w:rPr>
            <w:t xml:space="preserve"> والحكماء </w:t>
          </w:r>
          <w:del w:id="1643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11954EA" w14:textId="63F34AD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كتاب </w:t>
          </w:r>
          <w:del w:id="16434" w:author="Transkribus" w:date="2019-12-11T14:30:00Z">
            <w:r w:rsidRPr="009B6BCA">
              <w:rPr>
                <w:rFonts w:ascii="Courier New" w:hAnsi="Courier New" w:cs="Courier New"/>
                <w:rtl/>
              </w:rPr>
              <w:delText>المحاكمة بين الحكيم والكيميائي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35" w:author="Transkribus" w:date="2019-12-11T14:30:00Z">
            <w:r w:rsidR="00EE6742" w:rsidRPr="00EE6742">
              <w:rPr>
                <w:rFonts w:ascii="Courier New" w:hAnsi="Courier New" w:cs="Courier New"/>
                <w:rtl/>
              </w:rPr>
              <w:t>المجاكمة بن الحكمم والكميانى وسالفنى</w:t>
            </w:r>
          </w:ins>
        </w:dir>
      </w:dir>
    </w:p>
    <w:p w14:paraId="43DB45DC" w14:textId="62599E76" w:rsidR="00EE6742" w:rsidRPr="00EE6742" w:rsidRDefault="009B6BCA" w:rsidP="00EE6742">
      <w:pPr>
        <w:pStyle w:val="NurText"/>
        <w:bidi/>
        <w:rPr>
          <w:rFonts w:ascii="Courier New" w:hAnsi="Courier New" w:cs="Courier New"/>
        </w:rPr>
      </w:pPr>
      <w:dir w:val="rtl">
        <w:dir w:val="rtl">
          <w:del w:id="16436" w:author="Transkribus" w:date="2019-12-11T14:30:00Z">
            <w:r w:rsidRPr="009B6BCA">
              <w:rPr>
                <w:rFonts w:ascii="Courier New" w:hAnsi="Courier New" w:cs="Courier New"/>
                <w:rtl/>
              </w:rPr>
              <w:delText>رسالة فى المعادن</w:delText>
            </w:r>
          </w:del>
          <w:ins w:id="16437" w:author="Transkribus" w:date="2019-12-11T14:30:00Z">
            <w:r w:rsidR="00EE6742" w:rsidRPr="00EE6742">
              <w:rPr>
                <w:rFonts w:ascii="Courier New" w:hAnsi="Courier New" w:cs="Courier New"/>
                <w:rtl/>
              </w:rPr>
              <w:t>العادن</w:t>
            </w:r>
          </w:ins>
          <w:r w:rsidR="00EE6742" w:rsidRPr="00EE6742">
            <w:rPr>
              <w:rFonts w:ascii="Courier New" w:hAnsi="Courier New" w:cs="Courier New"/>
              <w:rtl/>
            </w:rPr>
            <w:t xml:space="preserve"> وابطال الكيمياء</w:t>
          </w:r>
          <w:del w:id="164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39" w:author="Transkribus" w:date="2019-12-11T14:30:00Z">
            <w:r w:rsidR="00EE6742" w:rsidRPr="00EE6742">
              <w:rPr>
                <w:rFonts w:ascii="Courier New" w:hAnsi="Courier New" w:cs="Courier New"/>
                <w:rtl/>
              </w:rPr>
              <w:t xml:space="preserve"> معالة فى الحواس مهد الى الحكماء احنصاركمناب الحسوان</w:t>
            </w:r>
          </w:ins>
        </w:dir>
      </w:dir>
    </w:p>
    <w:p w14:paraId="2320F5E7" w14:textId="77777777" w:rsidR="009B6BCA" w:rsidRPr="009B6BCA" w:rsidRDefault="009B6BCA" w:rsidP="009B6BCA">
      <w:pPr>
        <w:pStyle w:val="NurText"/>
        <w:bidi/>
        <w:rPr>
          <w:del w:id="16440" w:author="Transkribus" w:date="2019-12-11T14:30:00Z"/>
          <w:rFonts w:ascii="Courier New" w:hAnsi="Courier New" w:cs="Courier New"/>
        </w:rPr>
      </w:pPr>
      <w:dir w:val="rtl">
        <w:dir w:val="rtl">
          <w:del w:id="16441" w:author="Transkribus" w:date="2019-12-11T14:30:00Z">
            <w:r w:rsidRPr="009B6BCA">
              <w:rPr>
                <w:rFonts w:ascii="Courier New" w:hAnsi="Courier New" w:cs="Courier New"/>
                <w:rtl/>
              </w:rPr>
              <w:delText>مقالة فى الحواس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2865B03" w14:textId="77777777" w:rsidR="009B6BCA" w:rsidRPr="009B6BCA" w:rsidRDefault="009B6BCA" w:rsidP="009B6BCA">
      <w:pPr>
        <w:pStyle w:val="NurText"/>
        <w:bidi/>
        <w:rPr>
          <w:del w:id="16442" w:author="Transkribus" w:date="2019-12-11T14:30:00Z"/>
          <w:rFonts w:ascii="Courier New" w:hAnsi="Courier New" w:cs="Courier New"/>
        </w:rPr>
      </w:pPr>
      <w:dir w:val="rtl">
        <w:dir w:val="rtl">
          <w:del w:id="16443" w:author="Transkribus" w:date="2019-12-11T14:30:00Z">
            <w:r w:rsidRPr="009B6BCA">
              <w:rPr>
                <w:rFonts w:ascii="Courier New" w:hAnsi="Courier New" w:cs="Courier New"/>
                <w:rtl/>
              </w:rPr>
              <w:delText>عهد الى الحكماء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1C609A" w14:textId="77777777" w:rsidR="009B6BCA" w:rsidRPr="009B6BCA" w:rsidRDefault="009B6BCA" w:rsidP="009B6BCA">
      <w:pPr>
        <w:pStyle w:val="NurText"/>
        <w:bidi/>
        <w:rPr>
          <w:del w:id="16444" w:author="Transkribus" w:date="2019-12-11T14:30:00Z"/>
          <w:rFonts w:ascii="Courier New" w:hAnsi="Courier New" w:cs="Courier New"/>
        </w:rPr>
      </w:pPr>
      <w:dir w:val="rtl">
        <w:dir w:val="rtl">
          <w:del w:id="16445" w:author="Transkribus" w:date="2019-12-11T14:30:00Z">
            <w:r w:rsidRPr="009B6BCA">
              <w:rPr>
                <w:rFonts w:ascii="Courier New" w:hAnsi="Courier New" w:cs="Courier New"/>
                <w:rtl/>
              </w:rPr>
              <w:delText>اختصار كتاب الحيوان لابن ابى</w:delText>
            </w:r>
          </w:del>
          <w:ins w:id="16446" w:author="Transkribus" w:date="2019-12-11T14:30:00Z">
            <w:r w:rsidR="00EE6742" w:rsidRPr="00EE6742">
              <w:rPr>
                <w:rFonts w:ascii="Courier New" w:hAnsi="Courier New" w:cs="Courier New"/>
                <w:rtl/>
              </w:rPr>
              <w:t>الابن أبى</w:t>
            </w:r>
          </w:ins>
          <w:r w:rsidR="00EE6742" w:rsidRPr="00EE6742">
            <w:rPr>
              <w:rFonts w:ascii="Courier New" w:hAnsi="Courier New" w:cs="Courier New"/>
              <w:rtl/>
            </w:rPr>
            <w:t xml:space="preserve"> الاشعث</w:t>
          </w:r>
          <w:del w:id="1644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3CE76C0" w14:textId="77777777" w:rsidR="009B6BCA" w:rsidRPr="009B6BCA" w:rsidRDefault="009B6BCA" w:rsidP="009B6BCA">
      <w:pPr>
        <w:pStyle w:val="NurText"/>
        <w:bidi/>
        <w:rPr>
          <w:del w:id="16448" w:author="Transkribus" w:date="2019-12-11T14:30:00Z"/>
          <w:rFonts w:ascii="Courier New" w:hAnsi="Courier New" w:cs="Courier New"/>
        </w:rPr>
      </w:pPr>
      <w:dir w:val="rtl">
        <w:dir w:val="rtl">
          <w:del w:id="16449" w:author="Transkribus" w:date="2019-12-11T14:30:00Z">
            <w:r w:rsidRPr="009B6BCA">
              <w:rPr>
                <w:rFonts w:ascii="Courier New" w:hAnsi="Courier New" w:cs="Courier New"/>
                <w:rtl/>
              </w:rPr>
              <w:delText>اختصار القولنج</w:delText>
            </w:r>
          </w:del>
          <w:ins w:id="16450" w:author="Transkribus" w:date="2019-12-11T14:30:00Z">
            <w:r w:rsidR="00EE6742" w:rsidRPr="00EE6742">
              <w:rPr>
                <w:rFonts w:ascii="Courier New" w:hAnsi="Courier New" w:cs="Courier New"/>
                <w:rtl/>
              </w:rPr>
              <w:t xml:space="preserve"> احنصار تاب القوانح</w:t>
            </w:r>
          </w:ins>
          <w:r w:rsidR="00EE6742" w:rsidRPr="00EE6742">
            <w:rPr>
              <w:rFonts w:ascii="Courier New" w:hAnsi="Courier New" w:cs="Courier New"/>
              <w:rtl/>
            </w:rPr>
            <w:t xml:space="preserve"> لابن </w:t>
          </w:r>
          <w:del w:id="16451" w:author="Transkribus" w:date="2019-12-11T14:30:00Z">
            <w:r w:rsidRPr="009B6BCA">
              <w:rPr>
                <w:rFonts w:ascii="Courier New" w:hAnsi="Courier New" w:cs="Courier New"/>
                <w:rtl/>
              </w:rPr>
              <w:delText>ا</w:delText>
            </w:r>
          </w:del>
          <w:ins w:id="16452"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الاشعث </w:t>
          </w:r>
          <w:del w:id="164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13F33F" w14:textId="59EFA8B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مقالة فى السرسام</w:t>
          </w:r>
          <w:del w:id="164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55" w:author="Transkribus" w:date="2019-12-11T14:30:00Z">
            <w:r w:rsidR="00EE6742" w:rsidRPr="00EE6742">
              <w:rPr>
                <w:rFonts w:ascii="Courier New" w:hAnsi="Courier New" w:cs="Courier New"/>
                <w:rtl/>
              </w:rPr>
              <w:t xml:space="preserve"> مةالة</w:t>
            </w:r>
          </w:ins>
        </w:dir>
      </w:dir>
    </w:p>
    <w:p w14:paraId="5CC0B2DE" w14:textId="77777777" w:rsidR="009B6BCA" w:rsidRPr="009B6BCA" w:rsidRDefault="009B6BCA" w:rsidP="009B6BCA">
      <w:pPr>
        <w:pStyle w:val="NurText"/>
        <w:bidi/>
        <w:rPr>
          <w:del w:id="16456" w:author="Transkribus" w:date="2019-12-11T14:30:00Z"/>
          <w:rFonts w:ascii="Courier New" w:hAnsi="Courier New" w:cs="Courier New"/>
        </w:rPr>
      </w:pPr>
      <w:dir w:val="rtl">
        <w:dir w:val="rtl">
          <w:del w:id="16457" w:author="Transkribus" w:date="2019-12-11T14:30:00Z">
            <w:r w:rsidRPr="009B6BCA">
              <w:rPr>
                <w:rFonts w:ascii="Courier New" w:hAnsi="Courier New" w:cs="Courier New"/>
                <w:rtl/>
              </w:rPr>
              <w:delText xml:space="preserve">مقالة </w:delText>
            </w:r>
          </w:del>
          <w:r w:rsidR="00EE6742" w:rsidRPr="00EE6742">
            <w:rPr>
              <w:rFonts w:ascii="Courier New" w:hAnsi="Courier New" w:cs="Courier New"/>
              <w:rtl/>
            </w:rPr>
            <w:t xml:space="preserve">فى العلة </w:t>
          </w:r>
          <w:del w:id="16458" w:author="Transkribus" w:date="2019-12-11T14:30:00Z">
            <w:r w:rsidRPr="009B6BCA">
              <w:rPr>
                <w:rFonts w:ascii="Courier New" w:hAnsi="Courier New" w:cs="Courier New"/>
                <w:rtl/>
              </w:rPr>
              <w:delText>المراقية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679386" w14:textId="5D432DA2" w:rsidR="00EE6742" w:rsidRPr="00EE6742" w:rsidRDefault="009B6BCA" w:rsidP="00EE6742">
      <w:pPr>
        <w:pStyle w:val="NurText"/>
        <w:bidi/>
        <w:rPr>
          <w:rFonts w:ascii="Courier New" w:hAnsi="Courier New" w:cs="Courier New"/>
        </w:rPr>
      </w:pPr>
      <w:dir w:val="rtl">
        <w:dir w:val="rtl">
          <w:del w:id="16459" w:author="Transkribus" w:date="2019-12-11T14:30:00Z">
            <w:r w:rsidRPr="009B6BCA">
              <w:rPr>
                <w:rFonts w:ascii="Courier New" w:hAnsi="Courier New" w:cs="Courier New"/>
                <w:rtl/>
              </w:rPr>
              <w:delText>مقالة</w:delText>
            </w:r>
          </w:del>
          <w:ins w:id="16460" w:author="Transkribus" w:date="2019-12-11T14:30:00Z">
            <w:r w:rsidR="00EE6742" w:rsidRPr="00EE6742">
              <w:rPr>
                <w:rFonts w:ascii="Courier New" w:hAnsi="Courier New" w:cs="Courier New"/>
                <w:rtl/>
              </w:rPr>
              <w:t>المراقبة مة الة</w:t>
            </w:r>
          </w:ins>
          <w:r w:rsidR="00EE6742" w:rsidRPr="00EE6742">
            <w:rPr>
              <w:rFonts w:ascii="Courier New" w:hAnsi="Courier New" w:cs="Courier New"/>
              <w:rtl/>
            </w:rPr>
            <w:t xml:space="preserve"> فى </w:t>
          </w:r>
          <w:del w:id="16461" w:author="Transkribus" w:date="2019-12-11T14:30:00Z">
            <w:r w:rsidRPr="009B6BCA">
              <w:rPr>
                <w:rFonts w:ascii="Courier New" w:hAnsi="Courier New" w:cs="Courier New"/>
                <w:rtl/>
              </w:rPr>
              <w:delText>الرد على</w:delText>
            </w:r>
          </w:del>
          <w:ins w:id="16462" w:author="Transkribus" w:date="2019-12-11T14:30:00Z">
            <w:r w:rsidR="00EE6742" w:rsidRPr="00EE6742">
              <w:rPr>
                <w:rFonts w:ascii="Courier New" w:hAnsi="Courier New" w:cs="Courier New"/>
                <w:rtl/>
              </w:rPr>
              <w:t>الردعلى</w:t>
            </w:r>
          </w:ins>
          <w:r w:rsidR="00EE6742" w:rsidRPr="00EE6742">
            <w:rPr>
              <w:rFonts w:ascii="Courier New" w:hAnsi="Courier New" w:cs="Courier New"/>
              <w:rtl/>
            </w:rPr>
            <w:t xml:space="preserve"> ابن اله</w:t>
          </w:r>
          <w:del w:id="16463" w:author="Transkribus" w:date="2019-12-11T14:30:00Z">
            <w:r w:rsidRPr="009B6BCA">
              <w:rPr>
                <w:rFonts w:ascii="Courier New" w:hAnsi="Courier New" w:cs="Courier New"/>
                <w:rtl/>
              </w:rPr>
              <w:delText>يثم</w:delText>
            </w:r>
          </w:del>
          <w:ins w:id="16464" w:author="Transkribus" w:date="2019-12-11T14:30:00Z">
            <w:r w:rsidR="00EE6742" w:rsidRPr="00EE6742">
              <w:rPr>
                <w:rFonts w:ascii="Courier New" w:hAnsi="Courier New" w:cs="Courier New"/>
                <w:rtl/>
              </w:rPr>
              <w:t>بع</w:t>
            </w:r>
          </w:ins>
          <w:r w:rsidR="00EE6742" w:rsidRPr="00EE6742">
            <w:rPr>
              <w:rFonts w:ascii="Courier New" w:hAnsi="Courier New" w:cs="Courier New"/>
              <w:rtl/>
            </w:rPr>
            <w:t xml:space="preserve"> فى </w:t>
          </w:r>
          <w:del w:id="16465" w:author="Transkribus" w:date="2019-12-11T14:30:00Z">
            <w:r w:rsidRPr="009B6BCA">
              <w:rPr>
                <w:rFonts w:ascii="Courier New" w:hAnsi="Courier New" w:cs="Courier New"/>
                <w:rtl/>
              </w:rPr>
              <w:delText>المكان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66" w:author="Transkribus" w:date="2019-12-11T14:30:00Z">
            <w:r w:rsidR="00EE6742" w:rsidRPr="00EE6742">
              <w:rPr>
                <w:rFonts w:ascii="Courier New" w:hAnsi="Courier New" w:cs="Courier New"/>
                <w:rtl/>
              </w:rPr>
              <w:t>المكمان محنصر فمابعد الطبيعة مةالةى</w:t>
            </w:r>
          </w:ins>
        </w:dir>
      </w:dir>
    </w:p>
    <w:p w14:paraId="753A9902" w14:textId="77777777" w:rsidR="009B6BCA" w:rsidRPr="009B6BCA" w:rsidRDefault="009B6BCA" w:rsidP="009B6BCA">
      <w:pPr>
        <w:pStyle w:val="NurText"/>
        <w:bidi/>
        <w:rPr>
          <w:del w:id="16467" w:author="Transkribus" w:date="2019-12-11T14:30:00Z"/>
          <w:rFonts w:ascii="Courier New" w:hAnsi="Courier New" w:cs="Courier New"/>
        </w:rPr>
      </w:pPr>
      <w:dir w:val="rtl">
        <w:dir w:val="rtl">
          <w:del w:id="16468" w:author="Transkribus" w:date="2019-12-11T14:30:00Z">
            <w:r w:rsidRPr="009B6BCA">
              <w:rPr>
                <w:rFonts w:ascii="Courier New" w:hAnsi="Courier New" w:cs="Courier New"/>
                <w:rtl/>
              </w:rPr>
              <w:delText>مختصر فيما بعد الطبيعية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935B24" w14:textId="4AE1D8D0" w:rsidR="00EE6742" w:rsidRPr="00EE6742" w:rsidRDefault="009B6BCA" w:rsidP="00EE6742">
      <w:pPr>
        <w:pStyle w:val="NurText"/>
        <w:bidi/>
        <w:rPr>
          <w:ins w:id="16469" w:author="Transkribus" w:date="2019-12-11T14:30:00Z"/>
          <w:rFonts w:ascii="Courier New" w:hAnsi="Courier New" w:cs="Courier New"/>
        </w:rPr>
      </w:pPr>
      <w:dir w:val="rtl">
        <w:dir w:val="rtl">
          <w:del w:id="16470" w:author="Transkribus" w:date="2019-12-11T14:30:00Z">
            <w:r w:rsidRPr="009B6BCA">
              <w:rPr>
                <w:rFonts w:ascii="Courier New" w:hAnsi="Courier New" w:cs="Courier New"/>
                <w:rtl/>
              </w:rPr>
              <w:delText>مقالة فى النخل</w:delText>
            </w:r>
          </w:del>
          <w:ins w:id="16471" w:author="Transkribus" w:date="2019-12-11T14:30:00Z">
            <w:r w:rsidR="00EE6742" w:rsidRPr="00EE6742">
              <w:rPr>
                <w:rFonts w:ascii="Courier New" w:hAnsi="Courier New" w:cs="Courier New"/>
                <w:rtl/>
              </w:rPr>
              <w:t>الفخل</w:t>
            </w:r>
          </w:ins>
          <w:r w:rsidR="00EE6742" w:rsidRPr="00EE6742">
            <w:rPr>
              <w:rFonts w:ascii="Courier New" w:hAnsi="Courier New" w:cs="Courier New"/>
              <w:rtl/>
            </w:rPr>
            <w:t xml:space="preserve"> الفها </w:t>
          </w:r>
          <w:del w:id="16472" w:author="Transkribus" w:date="2019-12-11T14:30:00Z">
            <w:r w:rsidRPr="009B6BCA">
              <w:rPr>
                <w:rFonts w:ascii="Courier New" w:hAnsi="Courier New" w:cs="Courier New"/>
                <w:rtl/>
              </w:rPr>
              <w:delText>بمصر سنة</w:delText>
            </w:r>
          </w:del>
          <w:ins w:id="16473" w:author="Transkribus" w:date="2019-12-11T14:30:00Z">
            <w:r w:rsidR="00EE6742" w:rsidRPr="00EE6742">
              <w:rPr>
                <w:rFonts w:ascii="Courier New" w:hAnsi="Courier New" w:cs="Courier New"/>
                <w:rtl/>
              </w:rPr>
              <w:t>مصر ستة</w:t>
            </w:r>
          </w:ins>
          <w:r w:rsidR="00EE6742" w:rsidRPr="00EE6742">
            <w:rPr>
              <w:rFonts w:ascii="Courier New" w:hAnsi="Courier New" w:cs="Courier New"/>
              <w:rtl/>
            </w:rPr>
            <w:t xml:space="preserve"> تسع </w:t>
          </w:r>
          <w:del w:id="16474" w:author="Transkribus" w:date="2019-12-11T14:30:00Z">
            <w:r w:rsidRPr="009B6BCA">
              <w:rPr>
                <w:rFonts w:ascii="Courier New" w:hAnsi="Courier New" w:cs="Courier New"/>
                <w:rtl/>
              </w:rPr>
              <w:delText>وتسعين وخمسمائة وبيضها بمدينة ارزنجان</w:delText>
            </w:r>
          </w:del>
          <w:ins w:id="16475" w:author="Transkribus" w:date="2019-12-11T14:30:00Z">
            <w:r w:rsidR="00EE6742" w:rsidRPr="00EE6742">
              <w:rPr>
                <w:rFonts w:ascii="Courier New" w:hAnsi="Courier New" w:cs="Courier New"/>
                <w:rtl/>
              </w:rPr>
              <w:t>وفسعين وخمسماكة ومه أحمد بيه ارزسسان فى ريب سنةخمس</w:t>
            </w:r>
          </w:ins>
        </w:dir>
      </w:dir>
    </w:p>
    <w:p w14:paraId="55478771" w14:textId="77777777" w:rsidR="009B6BCA" w:rsidRPr="009B6BCA" w:rsidRDefault="00EE6742" w:rsidP="009B6BCA">
      <w:pPr>
        <w:pStyle w:val="NurText"/>
        <w:bidi/>
        <w:rPr>
          <w:del w:id="16476" w:author="Transkribus" w:date="2019-12-11T14:30:00Z"/>
          <w:rFonts w:ascii="Courier New" w:hAnsi="Courier New" w:cs="Courier New"/>
        </w:rPr>
      </w:pPr>
      <w:ins w:id="16477" w:author="Transkribus" w:date="2019-12-11T14:30:00Z">
        <w:r w:rsidRPr="00EE6742">
          <w:rPr>
            <w:rFonts w:ascii="Courier New" w:hAnsi="Courier New" w:cs="Courier New"/>
            <w:rtl/>
          </w:rPr>
          <w:t>وعصر بن وستهاثة معالة</w:t>
        </w:r>
      </w:ins>
      <w:r w:rsidRPr="00EE6742">
        <w:rPr>
          <w:rFonts w:ascii="Courier New" w:hAnsi="Courier New" w:cs="Courier New"/>
          <w:rtl/>
        </w:rPr>
        <w:t xml:space="preserve"> فى </w:t>
      </w:r>
      <w:del w:id="16478" w:author="Transkribus" w:date="2019-12-11T14:30:00Z">
        <w:r w:rsidR="009B6BCA" w:rsidRPr="009B6BCA">
          <w:rPr>
            <w:rFonts w:ascii="Courier New" w:hAnsi="Courier New" w:cs="Courier New"/>
            <w:rtl/>
          </w:rPr>
          <w:delText>رجب سنة خمس وعشرين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423D8C3" w14:textId="77777777" w:rsidR="009B6BCA" w:rsidRPr="009B6BCA" w:rsidRDefault="009B6BCA" w:rsidP="009B6BCA">
      <w:pPr>
        <w:pStyle w:val="NurText"/>
        <w:bidi/>
        <w:rPr>
          <w:del w:id="16479" w:author="Transkribus" w:date="2019-12-11T14:30:00Z"/>
          <w:rFonts w:ascii="Courier New" w:hAnsi="Courier New" w:cs="Courier New"/>
        </w:rPr>
      </w:pPr>
      <w:dir w:val="rtl">
        <w:dir w:val="rtl">
          <w:del w:id="16480" w:author="Transkribus" w:date="2019-12-11T14:30:00Z">
            <w:r w:rsidRPr="009B6BCA">
              <w:rPr>
                <w:rFonts w:ascii="Courier New" w:hAnsi="Courier New" w:cs="Courier New"/>
                <w:rtl/>
              </w:rPr>
              <w:delText>مقالة فى اللغات وكيفية تولدها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1C3771" w14:textId="446221C8" w:rsidR="00EE6742" w:rsidRPr="00EE6742" w:rsidRDefault="009B6BCA" w:rsidP="00EE6742">
      <w:pPr>
        <w:pStyle w:val="NurText"/>
        <w:bidi/>
        <w:rPr>
          <w:rFonts w:ascii="Courier New" w:hAnsi="Courier New" w:cs="Courier New"/>
        </w:rPr>
      </w:pPr>
      <w:dir w:val="rtl">
        <w:dir w:val="rtl">
          <w:ins w:id="16481" w:author="Transkribus" w:date="2019-12-11T14:30:00Z">
            <w:r w:rsidR="00EE6742" w:rsidRPr="00EE6742">
              <w:rPr>
                <w:rFonts w:ascii="Courier New" w:hAnsi="Courier New" w:cs="Courier New"/>
                <w:rtl/>
              </w:rPr>
              <w:t xml:space="preserve">القات وكيغيةولدها </w:t>
            </w:r>
          </w:ins>
          <w:r w:rsidR="00EE6742" w:rsidRPr="00EE6742">
            <w:rPr>
              <w:rFonts w:ascii="Courier New" w:hAnsi="Courier New" w:cs="Courier New"/>
              <w:rtl/>
            </w:rPr>
            <w:t>مقالة فى الشعر</w:t>
          </w:r>
          <w:del w:id="164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83" w:author="Transkribus" w:date="2019-12-11T14:30:00Z">
            <w:r w:rsidR="00EE6742" w:rsidRPr="00EE6742">
              <w:rPr>
                <w:rFonts w:ascii="Courier New" w:hAnsi="Courier New" w:cs="Courier New"/>
                <w:rtl/>
              </w:rPr>
              <w:t xml:space="preserve"> مةالة فى الائيسة</w:t>
            </w:r>
          </w:ins>
        </w:dir>
      </w:dir>
    </w:p>
    <w:p w14:paraId="03B6DC3D" w14:textId="77777777" w:rsidR="009B6BCA" w:rsidRPr="009B6BCA" w:rsidRDefault="009B6BCA" w:rsidP="009B6BCA">
      <w:pPr>
        <w:pStyle w:val="NurText"/>
        <w:bidi/>
        <w:rPr>
          <w:del w:id="16484" w:author="Transkribus" w:date="2019-12-11T14:30:00Z"/>
          <w:rFonts w:ascii="Courier New" w:hAnsi="Courier New" w:cs="Courier New"/>
        </w:rPr>
      </w:pPr>
      <w:dir w:val="rtl">
        <w:dir w:val="rtl">
          <w:del w:id="16485" w:author="Transkribus" w:date="2019-12-11T14:30:00Z">
            <w:r w:rsidRPr="009B6BCA">
              <w:rPr>
                <w:rFonts w:ascii="Courier New" w:hAnsi="Courier New" w:cs="Courier New"/>
                <w:rtl/>
              </w:rPr>
              <w:delText>مقالة فى الاقيسة الوضعية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118C00" w14:textId="77777777" w:rsidR="009B6BCA" w:rsidRPr="009B6BCA" w:rsidRDefault="009B6BCA" w:rsidP="009B6BCA">
      <w:pPr>
        <w:pStyle w:val="NurText"/>
        <w:bidi/>
        <w:rPr>
          <w:del w:id="16486" w:author="Transkribus" w:date="2019-12-11T14:30:00Z"/>
          <w:rFonts w:ascii="Courier New" w:hAnsi="Courier New" w:cs="Courier New"/>
        </w:rPr>
      </w:pPr>
      <w:dir w:val="rtl">
        <w:dir w:val="rtl">
          <w:del w:id="16487" w:author="Transkribus" w:date="2019-12-11T14:30:00Z">
            <w:r w:rsidRPr="009B6BCA">
              <w:rPr>
                <w:rFonts w:ascii="Courier New" w:hAnsi="Courier New" w:cs="Courier New"/>
                <w:rtl/>
              </w:rPr>
              <w:delText>مقالة</w:delText>
            </w:r>
          </w:del>
          <w:ins w:id="16488" w:author="Transkribus" w:date="2019-12-11T14:30:00Z">
            <w:r w:rsidR="00EE6742" w:rsidRPr="00EE6742">
              <w:rPr>
                <w:rFonts w:ascii="Courier New" w:hAnsi="Courier New" w:cs="Courier New"/>
                <w:rtl/>
              </w:rPr>
              <w:t>الوشهبة مةالة</w:t>
            </w:r>
          </w:ins>
          <w:r w:rsidR="00EE6742" w:rsidRPr="00EE6742">
            <w:rPr>
              <w:rFonts w:ascii="Courier New" w:hAnsi="Courier New" w:cs="Courier New"/>
              <w:rtl/>
            </w:rPr>
            <w:t xml:space="preserve"> فى القدر </w:t>
          </w:r>
          <w:del w:id="164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3ED31D" w14:textId="77777777" w:rsidR="009B6BCA" w:rsidRPr="009B6BCA" w:rsidRDefault="009B6BCA" w:rsidP="009B6BCA">
      <w:pPr>
        <w:pStyle w:val="NurText"/>
        <w:bidi/>
        <w:rPr>
          <w:del w:id="16490" w:author="Transkribus" w:date="2019-12-11T14:30:00Z"/>
          <w:rFonts w:ascii="Courier New" w:hAnsi="Courier New" w:cs="Courier New"/>
        </w:rPr>
      </w:pPr>
      <w:dir w:val="rtl">
        <w:dir w:val="rtl">
          <w:r w:rsidR="00EE6742" w:rsidRPr="00EE6742">
            <w:rPr>
              <w:rFonts w:ascii="Courier New" w:hAnsi="Courier New" w:cs="Courier New"/>
              <w:rtl/>
            </w:rPr>
            <w:t xml:space="preserve">مقالة فى </w:t>
          </w:r>
          <w:del w:id="16491" w:author="Transkribus" w:date="2019-12-11T14:30:00Z">
            <w:r w:rsidRPr="009B6BCA">
              <w:rPr>
                <w:rFonts w:ascii="Courier New" w:hAnsi="Courier New" w:cs="Courier New"/>
                <w:rtl/>
              </w:rPr>
              <w:delText>الملل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87A8D8" w14:textId="00E038C1" w:rsidR="00EE6742" w:rsidRPr="00EE6742" w:rsidRDefault="009B6BCA" w:rsidP="00EE6742">
      <w:pPr>
        <w:pStyle w:val="NurText"/>
        <w:bidi/>
        <w:rPr>
          <w:rFonts w:ascii="Courier New" w:hAnsi="Courier New" w:cs="Courier New"/>
        </w:rPr>
      </w:pPr>
      <w:dir w:val="rtl">
        <w:dir w:val="rtl">
          <w:ins w:id="16492" w:author="Transkribus" w:date="2019-12-11T14:30:00Z">
            <w:r w:rsidR="00EE6742" w:rsidRPr="00EE6742">
              <w:rPr>
                <w:rFonts w:ascii="Courier New" w:hAnsi="Courier New" w:cs="Courier New"/>
                <w:rtl/>
              </w:rPr>
              <w:t xml:space="preserve">المل </w:t>
            </w:r>
          </w:ins>
          <w:r w:rsidR="00EE6742" w:rsidRPr="00EE6742">
            <w:rPr>
              <w:rFonts w:ascii="Courier New" w:hAnsi="Courier New" w:cs="Courier New"/>
              <w:rtl/>
            </w:rPr>
            <w:t xml:space="preserve">الكتاب </w:t>
          </w:r>
          <w:del w:id="16493" w:author="Transkribus" w:date="2019-12-11T14:30:00Z">
            <w:r w:rsidRPr="009B6BCA">
              <w:rPr>
                <w:rFonts w:ascii="Courier New" w:hAnsi="Courier New" w:cs="Courier New"/>
                <w:rtl/>
              </w:rPr>
              <w:delText>الجامع الكبير</w:delText>
            </w:r>
          </w:del>
          <w:ins w:id="16494" w:author="Transkribus" w:date="2019-12-11T14:30:00Z">
            <w:r w:rsidR="00EE6742" w:rsidRPr="00EE6742">
              <w:rPr>
                <w:rFonts w:ascii="Courier New" w:hAnsi="Courier New" w:cs="Courier New"/>
                <w:rtl/>
              </w:rPr>
              <w:t>الحسامع الكمير</w:t>
            </w:r>
          </w:ins>
          <w:r w:rsidR="00EE6742" w:rsidRPr="00EE6742">
            <w:rPr>
              <w:rFonts w:ascii="Courier New" w:hAnsi="Courier New" w:cs="Courier New"/>
              <w:rtl/>
            </w:rPr>
            <w:t xml:space="preserve"> فى المنطق والعلم </w:t>
          </w:r>
          <w:del w:id="16495" w:author="Transkribus" w:date="2019-12-11T14:30:00Z">
            <w:r w:rsidRPr="009B6BCA">
              <w:rPr>
                <w:rFonts w:ascii="Courier New" w:hAnsi="Courier New" w:cs="Courier New"/>
                <w:rtl/>
              </w:rPr>
              <w:delText>الطبيعى والعلم الالهى وهو زهاء عشر مجلدات التام تصنيفه فى نحو نيف وعشرين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496" w:author="Transkribus" w:date="2019-12-11T14:30:00Z">
            <w:r w:rsidR="00EE6742" w:rsidRPr="00EE6742">
              <w:rPr>
                <w:rFonts w:ascii="Courier New" w:hAnsi="Courier New" w:cs="Courier New"/>
                <w:rtl/>
              </w:rPr>
              <w:t>الطبيى</w:t>
            </w:r>
          </w:ins>
        </w:dir>
      </w:dir>
    </w:p>
    <w:p w14:paraId="6E65222F" w14:textId="34EE04ED" w:rsidR="00EE6742" w:rsidRPr="00EE6742" w:rsidRDefault="009B6BCA" w:rsidP="00EE6742">
      <w:pPr>
        <w:pStyle w:val="NurText"/>
        <w:bidi/>
        <w:rPr>
          <w:rFonts w:ascii="Courier New" w:hAnsi="Courier New" w:cs="Courier New"/>
        </w:rPr>
      </w:pPr>
      <w:dir w:val="rtl">
        <w:dir w:val="rtl">
          <w:ins w:id="16497" w:author="Transkribus" w:date="2019-12-11T14:30:00Z">
            <w:r w:rsidR="00EE6742" w:rsidRPr="00EE6742">
              <w:rPr>
                <w:rFonts w:ascii="Courier New" w:hAnsi="Courier New" w:cs="Courier New"/>
                <w:rtl/>
              </w:rPr>
              <w:t xml:space="preserve">والعسلم الالعسى وهورماء عسر مجلدات القام فصنيفة فى حوسيف وعسر بن ننة </w:t>
            </w:r>
          </w:ins>
          <w:r w:rsidR="00EE6742" w:rsidRPr="00EE6742">
            <w:rPr>
              <w:rFonts w:ascii="Courier New" w:hAnsi="Courier New" w:cs="Courier New"/>
              <w:rtl/>
            </w:rPr>
            <w:t>كتاب</w:t>
          </w:r>
        </w:dir>
      </w:dir>
    </w:p>
    <w:p w14:paraId="38DD5C5C" w14:textId="507D1C34" w:rsidR="00EE6742" w:rsidRPr="00EE6742" w:rsidRDefault="00EE6742" w:rsidP="00EE6742">
      <w:pPr>
        <w:pStyle w:val="NurText"/>
        <w:bidi/>
        <w:rPr>
          <w:ins w:id="16498" w:author="Transkribus" w:date="2019-12-11T14:30:00Z"/>
          <w:rFonts w:ascii="Courier New" w:hAnsi="Courier New" w:cs="Courier New"/>
        </w:rPr>
      </w:pPr>
      <w:r w:rsidRPr="00EE6742">
        <w:rPr>
          <w:rFonts w:ascii="Courier New" w:hAnsi="Courier New" w:cs="Courier New"/>
          <w:rtl/>
        </w:rPr>
        <w:t>المد</w:t>
      </w:r>
      <w:del w:id="16499" w:author="Transkribus" w:date="2019-12-11T14:30:00Z">
        <w:r w:rsidR="009B6BCA" w:rsidRPr="009B6BCA">
          <w:rPr>
            <w:rFonts w:ascii="Courier New" w:hAnsi="Courier New" w:cs="Courier New"/>
            <w:rtl/>
          </w:rPr>
          <w:delText>هش</w:delText>
        </w:r>
      </w:del>
      <w:ins w:id="16500" w:author="Transkribus" w:date="2019-12-11T14:30:00Z">
        <w:r w:rsidRPr="00EE6742">
          <w:rPr>
            <w:rFonts w:ascii="Courier New" w:hAnsi="Courier New" w:cs="Courier New"/>
            <w:rtl/>
          </w:rPr>
          <w:t>مس</w:t>
        </w:r>
      </w:ins>
      <w:r w:rsidRPr="00EE6742">
        <w:rPr>
          <w:rFonts w:ascii="Courier New" w:hAnsi="Courier New" w:cs="Courier New"/>
          <w:rtl/>
        </w:rPr>
        <w:t xml:space="preserve"> فى </w:t>
      </w:r>
      <w:del w:id="16501" w:author="Transkribus" w:date="2019-12-11T14:30:00Z">
        <w:r w:rsidR="009B6BCA" w:rsidRPr="009B6BCA">
          <w:rPr>
            <w:rFonts w:ascii="Courier New" w:hAnsi="Courier New" w:cs="Courier New"/>
            <w:rtl/>
          </w:rPr>
          <w:delText>اخبار الحيوان المتوج</w:delText>
        </w:r>
      </w:del>
      <w:ins w:id="16502" w:author="Transkribus" w:date="2019-12-11T14:30:00Z">
        <w:r w:rsidRPr="00EE6742">
          <w:rPr>
            <w:rFonts w:ascii="Courier New" w:hAnsi="Courier New" w:cs="Courier New"/>
            <w:rtl/>
          </w:rPr>
          <w:t>اجيار الحبوان المنوج</w:t>
        </w:r>
      </w:ins>
      <w:r w:rsidRPr="00EE6742">
        <w:rPr>
          <w:rFonts w:ascii="Courier New" w:hAnsi="Courier New" w:cs="Courier New"/>
          <w:rtl/>
        </w:rPr>
        <w:t xml:space="preserve"> بصفات </w:t>
      </w:r>
      <w:del w:id="16503" w:author="Transkribus" w:date="2019-12-11T14:30:00Z">
        <w:r w:rsidR="009B6BCA" w:rsidRPr="009B6BCA">
          <w:rPr>
            <w:rFonts w:ascii="Courier New" w:hAnsi="Courier New" w:cs="Courier New"/>
            <w:rtl/>
          </w:rPr>
          <w:delText>ن</w:delText>
        </w:r>
      </w:del>
      <w:ins w:id="16504" w:author="Transkribus" w:date="2019-12-11T14:30:00Z">
        <w:r w:rsidRPr="00EE6742">
          <w:rPr>
            <w:rFonts w:ascii="Courier New" w:hAnsi="Courier New" w:cs="Courier New"/>
            <w:rtl/>
          </w:rPr>
          <w:t>ت</w:t>
        </w:r>
      </w:ins>
      <w:r w:rsidRPr="00EE6742">
        <w:rPr>
          <w:rFonts w:ascii="Courier New" w:hAnsi="Courier New" w:cs="Courier New"/>
          <w:rtl/>
        </w:rPr>
        <w:t>ب</w:t>
      </w:r>
      <w:del w:id="16505" w:author="Transkribus" w:date="2019-12-11T14:30:00Z">
        <w:r w:rsidR="009B6BCA" w:rsidRPr="009B6BCA">
          <w:rPr>
            <w:rFonts w:ascii="Courier New" w:hAnsi="Courier New" w:cs="Courier New"/>
            <w:rtl/>
          </w:rPr>
          <w:delText>ي</w:delText>
        </w:r>
      </w:del>
      <w:ins w:id="16506" w:author="Transkribus" w:date="2019-12-11T14:30:00Z">
        <w:r w:rsidRPr="00EE6742">
          <w:rPr>
            <w:rFonts w:ascii="Courier New" w:hAnsi="Courier New" w:cs="Courier New"/>
            <w:rtl/>
          </w:rPr>
          <w:t>ب</w:t>
        </w:r>
      </w:ins>
      <w:r w:rsidRPr="00EE6742">
        <w:rPr>
          <w:rFonts w:ascii="Courier New" w:hAnsi="Courier New" w:cs="Courier New"/>
          <w:rtl/>
        </w:rPr>
        <w:t xml:space="preserve">نا عليه </w:t>
      </w:r>
      <w:del w:id="16507" w:author="Transkribus" w:date="2019-12-11T14:30:00Z">
        <w:r w:rsidR="009B6BCA" w:rsidRPr="009B6BCA">
          <w:rPr>
            <w:rFonts w:ascii="Courier New" w:hAnsi="Courier New" w:cs="Courier New"/>
            <w:rtl/>
          </w:rPr>
          <w:delText xml:space="preserve">افضل الصلاة والسلام قال ابتدات </w:delText>
        </w:r>
      </w:del>
      <w:ins w:id="16508" w:author="Transkribus" w:date="2019-12-11T14:30:00Z">
        <w:r w:rsidRPr="00EE6742">
          <w:rPr>
            <w:rFonts w:ascii="Courier New" w:hAnsi="Courier New" w:cs="Courier New"/>
            <w:rtl/>
          </w:rPr>
          <w:t>أفضل الصلاةوالسسلام ثال ابتدأنت</w:t>
        </w:r>
      </w:ins>
    </w:p>
    <w:p w14:paraId="1F2D15DB" w14:textId="19FC5F4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بكراسة </w:t>
      </w:r>
      <w:del w:id="16509" w:author="Transkribus" w:date="2019-12-11T14:30:00Z">
        <w:r w:rsidR="009B6BCA" w:rsidRPr="009B6BCA">
          <w:rPr>
            <w:rFonts w:ascii="Courier New" w:hAnsi="Courier New" w:cs="Courier New"/>
            <w:rtl/>
          </w:rPr>
          <w:delText>منه بدمشق</w:delText>
        </w:r>
      </w:del>
      <w:ins w:id="16510" w:author="Transkribus" w:date="2019-12-11T14:30:00Z">
        <w:r w:rsidRPr="00EE6742">
          <w:rPr>
            <w:rFonts w:ascii="Courier New" w:hAnsi="Courier New" w:cs="Courier New"/>
            <w:rtl/>
          </w:rPr>
          <w:t>مته بد مصق</w:t>
        </w:r>
      </w:ins>
      <w:r w:rsidRPr="00EE6742">
        <w:rPr>
          <w:rFonts w:ascii="Courier New" w:hAnsi="Courier New" w:cs="Courier New"/>
          <w:rtl/>
        </w:rPr>
        <w:t xml:space="preserve"> سنة </w:t>
      </w:r>
      <w:del w:id="16511" w:author="Transkribus" w:date="2019-12-11T14:30:00Z">
        <w:r w:rsidR="009B6BCA" w:rsidRPr="009B6BCA">
          <w:rPr>
            <w:rFonts w:ascii="Courier New" w:hAnsi="Courier New" w:cs="Courier New"/>
            <w:rtl/>
          </w:rPr>
          <w:delText>سبع وستمائة وكمل فى اربعة اشهر بحلب</w:delText>
        </w:r>
      </w:del>
      <w:ins w:id="16512" w:author="Transkribus" w:date="2019-12-11T14:30:00Z">
        <w:r w:rsidRPr="00EE6742">
          <w:rPr>
            <w:rFonts w:ascii="Courier New" w:hAnsi="Courier New" w:cs="Courier New"/>
            <w:rtl/>
          </w:rPr>
          <w:t>سيع وستماكة وكل فى أو بعة أشهر خلب</w:t>
        </w:r>
      </w:ins>
      <w:r w:rsidRPr="00EE6742">
        <w:rPr>
          <w:rFonts w:ascii="Courier New" w:hAnsi="Courier New" w:cs="Courier New"/>
          <w:rtl/>
        </w:rPr>
        <w:t xml:space="preserve"> سنة ثمان </w:t>
      </w:r>
      <w:del w:id="16513" w:author="Transkribus" w:date="2019-12-11T14:30:00Z">
        <w:r w:rsidR="009B6BCA" w:rsidRPr="009B6BCA">
          <w:rPr>
            <w:rFonts w:ascii="Courier New" w:hAnsi="Courier New" w:cs="Courier New"/>
            <w:rtl/>
          </w:rPr>
          <w:delText>وعشرين</w:delText>
        </w:r>
      </w:del>
      <w:ins w:id="16514" w:author="Transkribus" w:date="2019-12-11T14:30:00Z">
        <w:r w:rsidRPr="00EE6742">
          <w:rPr>
            <w:rFonts w:ascii="Courier New" w:hAnsi="Courier New" w:cs="Courier New"/>
            <w:rtl/>
          </w:rPr>
          <w:t>وعسر بن</w:t>
        </w:r>
      </w:ins>
      <w:r w:rsidRPr="00EE6742">
        <w:rPr>
          <w:rFonts w:ascii="Courier New" w:hAnsi="Courier New" w:cs="Courier New"/>
          <w:rtl/>
        </w:rPr>
        <w:t xml:space="preserve"> وستمائة</w:t>
      </w:r>
      <w:del w:id="16515" w:author="Transkribus" w:date="2019-12-11T14:30:00Z">
        <w:r w:rsidR="009B6BCA" w:rsidRPr="009B6BCA">
          <w:rPr>
            <w:rFonts w:ascii="Courier New" w:hAnsi="Courier New" w:cs="Courier New"/>
            <w:rtl/>
          </w:rPr>
          <w:delText xml:space="preserve"> وهو فى مائة كراس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FAC43A2" w14:textId="1B687961" w:rsidR="00EE6742" w:rsidRPr="00EE6742" w:rsidRDefault="009B6BCA" w:rsidP="00EE6742">
      <w:pPr>
        <w:pStyle w:val="NurText"/>
        <w:bidi/>
        <w:rPr>
          <w:rFonts w:ascii="Courier New" w:hAnsi="Courier New" w:cs="Courier New"/>
        </w:rPr>
      </w:pPr>
      <w:dir w:val="rtl">
        <w:dir w:val="rtl">
          <w:ins w:id="16516" w:author="Transkribus" w:date="2019-12-11T14:30:00Z">
            <w:r w:rsidR="00EE6742" w:rsidRPr="00EE6742">
              <w:rPr>
                <w:rFonts w:ascii="Courier New" w:hAnsi="Courier New" w:cs="Courier New"/>
                <w:rtl/>
              </w:rPr>
              <w:t xml:space="preserve">بهو ٩ ماثة كمراس </w:t>
            </w:r>
          </w:ins>
          <w:r w:rsidR="00EE6742" w:rsidRPr="00EE6742">
            <w:rPr>
              <w:rFonts w:ascii="Courier New" w:hAnsi="Courier New" w:cs="Courier New"/>
              <w:rtl/>
            </w:rPr>
            <w:t>كتاب ال</w:t>
          </w:r>
          <w:del w:id="16517" w:author="Transkribus" w:date="2019-12-11T14:30:00Z">
            <w:r w:rsidRPr="009B6BCA">
              <w:rPr>
                <w:rFonts w:ascii="Courier New" w:hAnsi="Courier New" w:cs="Courier New"/>
                <w:rtl/>
              </w:rPr>
              <w:delText>ث</w:delText>
            </w:r>
          </w:del>
          <w:ins w:id="16518" w:author="Transkribus" w:date="2019-12-11T14:30:00Z">
            <w:r w:rsidR="00EE6742" w:rsidRPr="00EE6742">
              <w:rPr>
                <w:rFonts w:ascii="Courier New" w:hAnsi="Courier New" w:cs="Courier New"/>
                <w:rtl/>
              </w:rPr>
              <w:t>ت</w:t>
            </w:r>
          </w:ins>
          <w:r w:rsidR="00EE6742" w:rsidRPr="00EE6742">
            <w:rPr>
              <w:rFonts w:ascii="Courier New" w:hAnsi="Courier New" w:cs="Courier New"/>
              <w:rtl/>
            </w:rPr>
            <w:t>مان</w:t>
          </w:r>
          <w:del w:id="16519" w:author="Transkribus" w:date="2019-12-11T14:30:00Z">
            <w:r w:rsidRPr="009B6BCA">
              <w:rPr>
                <w:rFonts w:ascii="Courier New" w:hAnsi="Courier New" w:cs="Courier New"/>
                <w:rtl/>
              </w:rPr>
              <w:delText>ي</w:delText>
            </w:r>
          </w:del>
          <w:ins w:id="1652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فى </w:t>
          </w:r>
          <w:del w:id="16521" w:author="Transkribus" w:date="2019-12-11T14:30:00Z">
            <w:r w:rsidRPr="009B6BCA">
              <w:rPr>
                <w:rFonts w:ascii="Courier New" w:hAnsi="Courier New" w:cs="Courier New"/>
                <w:rtl/>
              </w:rPr>
              <w:delText>المنطق وهو التصنيف</w:delText>
            </w:r>
          </w:del>
          <w:ins w:id="16522" w:author="Transkribus" w:date="2019-12-11T14:30:00Z">
            <w:r w:rsidR="00EE6742" w:rsidRPr="00EE6742">
              <w:rPr>
                <w:rFonts w:ascii="Courier New" w:hAnsi="Courier New" w:cs="Courier New"/>
                <w:rtl/>
              </w:rPr>
              <w:t>المنطة مهو النصسيف</w:t>
            </w:r>
          </w:ins>
          <w:r w:rsidR="00EE6742" w:rsidRPr="00EE6742">
            <w:rPr>
              <w:rFonts w:ascii="Courier New" w:hAnsi="Courier New" w:cs="Courier New"/>
              <w:rtl/>
            </w:rPr>
            <w:t xml:space="preserve"> الوسط</w:t>
          </w:r>
          <w:del w:id="1652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AB65DC" w14:textId="120544AD" w:rsidR="00EE6742" w:rsidRPr="00EE6742" w:rsidRDefault="009B6BCA" w:rsidP="00EE6742">
      <w:pPr>
        <w:pStyle w:val="NurText"/>
        <w:bidi/>
        <w:rPr>
          <w:ins w:id="16524" w:author="Transkribus" w:date="2019-12-11T14:30:00Z"/>
          <w:rFonts w:ascii="Courier New" w:hAnsi="Courier New" w:cs="Courier New"/>
        </w:rPr>
      </w:pPr>
      <w:dir w:val="rtl">
        <w:dir w:val="rtl">
          <w:del w:id="16525" w:author="Transkribus" w:date="2019-12-11T14:30:00Z">
            <w:r w:rsidRPr="009B6BCA">
              <w:rPr>
                <w:rFonts w:ascii="Courier New" w:hAnsi="Courier New" w:cs="Courier New"/>
                <w:rtl/>
              </w:rPr>
              <w:delText>ابو الحجاج</w:delText>
            </w:r>
          </w:del>
          <w:ins w:id="16526" w:author="Transkribus" w:date="2019-12-11T14:30:00Z">
            <w:r w:rsidR="00EE6742" w:rsidRPr="00EE6742">
              <w:rPr>
                <w:rFonts w:ascii="Courier New" w:hAnsi="Courier New" w:cs="Courier New"/>
                <w:rtl/>
              </w:rPr>
              <w:t>أبو الحاج</w:t>
            </w:r>
          </w:ins>
        </w:dir>
      </w:dir>
    </w:p>
    <w:p w14:paraId="006F71C2" w14:textId="77777777" w:rsidR="00EE6742" w:rsidRPr="00EE6742" w:rsidRDefault="00EE6742" w:rsidP="00EE6742">
      <w:pPr>
        <w:pStyle w:val="NurText"/>
        <w:bidi/>
        <w:rPr>
          <w:ins w:id="16527" w:author="Transkribus" w:date="2019-12-11T14:30:00Z"/>
          <w:rFonts w:ascii="Courier New" w:hAnsi="Courier New" w:cs="Courier New"/>
        </w:rPr>
      </w:pPr>
      <w:ins w:id="16528" w:author="Transkribus" w:date="2019-12-11T14:30:00Z">
        <w:r w:rsidRPr="00EE6742">
          <w:rPr>
            <w:rFonts w:ascii="Courier New" w:hAnsi="Courier New" w:cs="Courier New"/>
            <w:rtl/>
          </w:rPr>
          <w:t>٧٥</w:t>
        </w:r>
      </w:ins>
    </w:p>
    <w:p w14:paraId="4E6BC1DE" w14:textId="6F284A6E" w:rsidR="00EE6742" w:rsidRPr="00EE6742" w:rsidRDefault="00EE6742" w:rsidP="00EE6742">
      <w:pPr>
        <w:pStyle w:val="NurText"/>
        <w:bidi/>
        <w:rPr>
          <w:rFonts w:ascii="Courier New" w:hAnsi="Courier New" w:cs="Courier New"/>
        </w:rPr>
      </w:pPr>
      <w:ins w:id="16529" w:author="Transkribus" w:date="2019-12-11T14:30:00Z">
        <w:r w:rsidRPr="00EE6742">
          <w:rPr>
            <w:rFonts w:ascii="Courier New" w:hAnsi="Courier New" w:cs="Courier New"/>
            <w:rtl/>
          </w:rPr>
          <w:t>*(أبو الحساج</w:t>
        </w:r>
      </w:ins>
      <w:r w:rsidRPr="00EE6742">
        <w:rPr>
          <w:rFonts w:ascii="Courier New" w:hAnsi="Courier New" w:cs="Courier New"/>
          <w:rtl/>
        </w:rPr>
        <w:t xml:space="preserve"> يوسف </w:t>
      </w:r>
      <w:del w:id="16530" w:author="Transkribus" w:date="2019-12-11T14:30:00Z">
        <w:r w:rsidR="009B6BCA" w:rsidRPr="009B6BCA">
          <w:rPr>
            <w:rFonts w:ascii="Courier New" w:hAnsi="Courier New" w:cs="Courier New"/>
            <w:rtl/>
          </w:rPr>
          <w:delText>الاسرائيلي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531" w:author="Transkribus" w:date="2019-12-11T14:30:00Z">
        <w:r w:rsidRPr="00EE6742">
          <w:rPr>
            <w:rFonts w:ascii="Courier New" w:hAnsi="Courier New" w:cs="Courier New"/>
            <w:rtl/>
          </w:rPr>
          <w:t>الاسر اليل)*</w:t>
        </w:r>
      </w:ins>
    </w:p>
    <w:p w14:paraId="16F949CE" w14:textId="0F5E6FA1" w:rsidR="00EE6742" w:rsidRPr="00EE6742" w:rsidRDefault="009B6BCA" w:rsidP="00EE6742">
      <w:pPr>
        <w:pStyle w:val="NurText"/>
        <w:bidi/>
        <w:rPr>
          <w:rFonts w:ascii="Courier New" w:hAnsi="Courier New" w:cs="Courier New"/>
        </w:rPr>
      </w:pPr>
      <w:dir w:val="rtl">
        <w:dir w:val="rtl">
          <w:del w:id="16532" w:author="Transkribus" w:date="2019-12-11T14:30:00Z">
            <w:r w:rsidRPr="009B6BCA">
              <w:rPr>
                <w:rFonts w:ascii="Courier New" w:hAnsi="Courier New" w:cs="Courier New"/>
                <w:rtl/>
              </w:rPr>
              <w:delText>مغربى</w:delText>
            </w:r>
          </w:del>
          <w:ins w:id="16533" w:author="Transkribus" w:date="2019-12-11T14:30:00Z">
            <w:r w:rsidR="00EE6742" w:rsidRPr="00EE6742">
              <w:rPr>
                <w:rFonts w:ascii="Courier New" w:hAnsi="Courier New" w:cs="Courier New"/>
                <w:rtl/>
              </w:rPr>
              <w:t>بهرفى</w:t>
            </w:r>
          </w:ins>
          <w:r w:rsidR="00EE6742" w:rsidRPr="00EE6742">
            <w:rPr>
              <w:rFonts w:ascii="Courier New" w:hAnsi="Courier New" w:cs="Courier New"/>
              <w:rtl/>
            </w:rPr>
            <w:t xml:space="preserve"> الاصل من </w:t>
          </w:r>
          <w:del w:id="16534" w:author="Transkribus" w:date="2019-12-11T14:30:00Z">
            <w:r w:rsidRPr="009B6BCA">
              <w:rPr>
                <w:rFonts w:ascii="Courier New" w:hAnsi="Courier New" w:cs="Courier New"/>
                <w:rtl/>
              </w:rPr>
              <w:delText>مدينة فاس واتى</w:delText>
            </w:r>
          </w:del>
          <w:ins w:id="16535" w:author="Transkribus" w:date="2019-12-11T14:30:00Z">
            <w:r w:rsidR="00EE6742" w:rsidRPr="00EE6742">
              <w:rPr>
                <w:rFonts w:ascii="Courier New" w:hAnsi="Courier New" w:cs="Courier New"/>
                <w:rtl/>
              </w:rPr>
              <w:t>مدسققاس وأبى</w:t>
            </w:r>
          </w:ins>
          <w:r w:rsidR="00EE6742" w:rsidRPr="00EE6742">
            <w:rPr>
              <w:rFonts w:ascii="Courier New" w:hAnsi="Courier New" w:cs="Courier New"/>
              <w:rtl/>
            </w:rPr>
            <w:t xml:space="preserve"> الى الديار المصرية</w:t>
          </w:r>
        </w:dir>
      </w:dir>
    </w:p>
    <w:p w14:paraId="74910ED8" w14:textId="07AF326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وكان </w:t>
      </w:r>
      <w:del w:id="16536" w:author="Transkribus" w:date="2019-12-11T14:30:00Z">
        <w:r w:rsidR="009B6BCA" w:rsidRPr="009B6BCA">
          <w:rPr>
            <w:rFonts w:ascii="Courier New" w:hAnsi="Courier New" w:cs="Courier New"/>
            <w:rtl/>
          </w:rPr>
          <w:delText>فاضلا فى</w:delText>
        </w:r>
      </w:del>
      <w:ins w:id="16537" w:author="Transkribus" w:date="2019-12-11T14:30:00Z">
        <w:r w:rsidRPr="00EE6742">
          <w:rPr>
            <w:rFonts w:ascii="Courier New" w:hAnsi="Courier New" w:cs="Courier New"/>
            <w:rtl/>
          </w:rPr>
          <w:t>فاسلافى</w:t>
        </w:r>
      </w:ins>
      <w:r w:rsidRPr="00EE6742">
        <w:rPr>
          <w:rFonts w:ascii="Courier New" w:hAnsi="Courier New" w:cs="Courier New"/>
          <w:rtl/>
        </w:rPr>
        <w:t xml:space="preserve"> صناعة الطب والهندسة وع</w:t>
      </w:r>
      <w:ins w:id="16538" w:author="Transkribus" w:date="2019-12-11T14:30:00Z">
        <w:r w:rsidRPr="00EE6742">
          <w:rPr>
            <w:rFonts w:ascii="Courier New" w:hAnsi="Courier New" w:cs="Courier New"/>
            <w:rtl/>
          </w:rPr>
          <w:t>س</w:t>
        </w:r>
      </w:ins>
      <w:r w:rsidRPr="00EE6742">
        <w:rPr>
          <w:rFonts w:ascii="Courier New" w:hAnsi="Courier New" w:cs="Courier New"/>
          <w:rtl/>
        </w:rPr>
        <w:t>لم النجوم</w:t>
      </w:r>
      <w:del w:id="1653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540" w:author="Transkribus" w:date="2019-12-11T14:30:00Z">
        <w:r w:rsidRPr="00EE6742">
          <w:rPr>
            <w:rFonts w:ascii="Courier New" w:hAnsi="Courier New" w:cs="Courier New"/>
            <w:rtl/>
          </w:rPr>
          <w:t xml:space="preserve"> واستغل فى مصر بالطب عسلى</w:t>
        </w:r>
      </w:ins>
    </w:p>
    <w:p w14:paraId="7BF35858" w14:textId="58409EE7" w:rsidR="00EE6742" w:rsidRPr="00EE6742" w:rsidRDefault="009B6BCA" w:rsidP="00EE6742">
      <w:pPr>
        <w:pStyle w:val="NurText"/>
        <w:bidi/>
        <w:rPr>
          <w:rFonts w:ascii="Courier New" w:hAnsi="Courier New" w:cs="Courier New"/>
        </w:rPr>
      </w:pPr>
      <w:dir w:val="rtl">
        <w:dir w:val="rtl">
          <w:del w:id="16541" w:author="Transkribus" w:date="2019-12-11T14:30:00Z">
            <w:r w:rsidRPr="009B6BCA">
              <w:rPr>
                <w:rFonts w:ascii="Courier New" w:hAnsi="Courier New" w:cs="Courier New"/>
                <w:rtl/>
              </w:rPr>
              <w:delText xml:space="preserve">واشتغل فى مصر بالطب على </w:delText>
            </w:r>
          </w:del>
          <w:r w:rsidR="00EE6742" w:rsidRPr="00EE6742">
            <w:rPr>
              <w:rFonts w:ascii="Courier New" w:hAnsi="Courier New" w:cs="Courier New"/>
              <w:rtl/>
            </w:rPr>
            <w:t xml:space="preserve">الرئيس موسى بن ميمون </w:t>
          </w:r>
          <w:del w:id="16542" w:author="Transkribus" w:date="2019-12-11T14:30:00Z">
            <w:r w:rsidRPr="009B6BCA">
              <w:rPr>
                <w:rFonts w:ascii="Courier New" w:hAnsi="Courier New" w:cs="Courier New"/>
                <w:rtl/>
              </w:rPr>
              <w:delText>القرطبي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543" w:author="Transkribus" w:date="2019-12-11T14:30:00Z">
            <w:r w:rsidR="00EE6742" w:rsidRPr="00EE6742">
              <w:rPr>
                <w:rFonts w:ascii="Courier New" w:hAnsi="Courier New" w:cs="Courier New"/>
                <w:rtl/>
              </w:rPr>
              <w:t>القرطبى وسافر يوسف بعد ذلك الى الشام وأقام حمد شة</w:t>
            </w:r>
          </w:ins>
        </w:dir>
      </w:dir>
    </w:p>
    <w:p w14:paraId="41912D1E" w14:textId="7A515C21" w:rsidR="00EE6742" w:rsidRPr="00EE6742" w:rsidRDefault="009B6BCA" w:rsidP="00EE6742">
      <w:pPr>
        <w:pStyle w:val="NurText"/>
        <w:bidi/>
        <w:rPr>
          <w:ins w:id="16544" w:author="Transkribus" w:date="2019-12-11T14:30:00Z"/>
          <w:rFonts w:ascii="Courier New" w:hAnsi="Courier New" w:cs="Courier New"/>
        </w:rPr>
      </w:pPr>
      <w:dir w:val="rtl">
        <w:dir w:val="rtl">
          <w:del w:id="16545" w:author="Transkribus" w:date="2019-12-11T14:30:00Z">
            <w:r w:rsidRPr="009B6BCA">
              <w:rPr>
                <w:rFonts w:ascii="Courier New" w:hAnsi="Courier New" w:cs="Courier New"/>
                <w:rtl/>
              </w:rPr>
              <w:delText xml:space="preserve">وسافر يوسف بعد ذلك الى الشام واقام بمدينة </w:delText>
            </w:r>
          </w:del>
          <w:r w:rsidR="00EE6742" w:rsidRPr="00EE6742">
            <w:rPr>
              <w:rFonts w:ascii="Courier New" w:hAnsi="Courier New" w:cs="Courier New"/>
              <w:rtl/>
            </w:rPr>
            <w:t>حلب و</w:t>
          </w:r>
          <w:del w:id="16546" w:author="Transkribus" w:date="2019-12-11T14:30:00Z">
            <w:r w:rsidRPr="009B6BCA">
              <w:rPr>
                <w:rFonts w:ascii="Courier New" w:hAnsi="Courier New" w:cs="Courier New"/>
                <w:rtl/>
              </w:rPr>
              <w:delText>خ</w:delText>
            </w:r>
          </w:del>
          <w:ins w:id="16547"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دم الملك </w:t>
          </w:r>
          <w:del w:id="16548" w:author="Transkribus" w:date="2019-12-11T14:30:00Z">
            <w:r w:rsidRPr="009B6BCA">
              <w:rPr>
                <w:rFonts w:ascii="Courier New" w:hAnsi="Courier New" w:cs="Courier New"/>
                <w:rtl/>
              </w:rPr>
              <w:delText>الظاهر غازى ابن</w:delText>
            </w:r>
          </w:del>
          <w:ins w:id="16549" w:author="Transkribus" w:date="2019-12-11T14:30:00Z">
            <w:r w:rsidR="00EE6742" w:rsidRPr="00EE6742">
              <w:rPr>
                <w:rFonts w:ascii="Courier New" w:hAnsi="Courier New" w:cs="Courier New"/>
                <w:rtl/>
              </w:rPr>
              <w:t>الااهر عارى اس</w:t>
            </w:r>
          </w:ins>
          <w:r w:rsidR="00EE6742" w:rsidRPr="00EE6742">
            <w:rPr>
              <w:rFonts w:ascii="Courier New" w:hAnsi="Courier New" w:cs="Courier New"/>
              <w:rtl/>
            </w:rPr>
            <w:t xml:space="preserve"> الملك الناصر </w:t>
          </w:r>
          <w:del w:id="16550" w:author="Transkribus" w:date="2019-12-11T14:30:00Z">
            <w:r w:rsidRPr="009B6BCA">
              <w:rPr>
                <w:rFonts w:ascii="Courier New" w:hAnsi="Courier New" w:cs="Courier New"/>
                <w:rtl/>
              </w:rPr>
              <w:delText>صلاح</w:delText>
            </w:r>
          </w:del>
          <w:ins w:id="16551" w:author="Transkribus" w:date="2019-12-11T14:30:00Z">
            <w:r w:rsidR="00EE6742" w:rsidRPr="00EE6742">
              <w:rPr>
                <w:rFonts w:ascii="Courier New" w:hAnsi="Courier New" w:cs="Courier New"/>
                <w:rtl/>
              </w:rPr>
              <w:t>سلاجم</w:t>
            </w:r>
          </w:ins>
          <w:r w:rsidR="00EE6742" w:rsidRPr="00EE6742">
            <w:rPr>
              <w:rFonts w:ascii="Courier New" w:hAnsi="Courier New" w:cs="Courier New"/>
              <w:rtl/>
            </w:rPr>
            <w:t xml:space="preserve"> الدين يوسف </w:t>
          </w:r>
          <w:del w:id="16552" w:author="Transkribus" w:date="2019-12-11T14:30:00Z">
            <w:r w:rsidRPr="009B6BCA">
              <w:rPr>
                <w:rFonts w:ascii="Courier New" w:hAnsi="Courier New" w:cs="Courier New"/>
                <w:rtl/>
              </w:rPr>
              <w:delText>ابن ايوب</w:delText>
            </w:r>
          </w:del>
          <w:ins w:id="16553" w:author="Transkribus" w:date="2019-12-11T14:30:00Z">
            <w:r w:rsidR="00EE6742" w:rsidRPr="00EE6742">
              <w:rPr>
                <w:rFonts w:ascii="Courier New" w:hAnsi="Courier New" w:cs="Courier New"/>
                <w:rtl/>
              </w:rPr>
              <w:t>بن أيوب</w:t>
            </w:r>
          </w:ins>
          <w:r w:rsidR="00EE6742" w:rsidRPr="00EE6742">
            <w:rPr>
              <w:rFonts w:ascii="Courier New" w:hAnsi="Courier New" w:cs="Courier New"/>
              <w:rtl/>
            </w:rPr>
            <w:t xml:space="preserve"> وكان </w:t>
          </w:r>
          <w:del w:id="16554" w:author="Transkribus" w:date="2019-12-11T14:30:00Z">
            <w:r w:rsidRPr="009B6BCA">
              <w:rPr>
                <w:rFonts w:ascii="Courier New" w:hAnsi="Courier New" w:cs="Courier New"/>
                <w:rtl/>
              </w:rPr>
              <w:delText xml:space="preserve">يعتمد </w:delText>
            </w:r>
          </w:del>
          <w:ins w:id="16555" w:author="Transkribus" w:date="2019-12-11T14:30:00Z">
            <w:r w:rsidR="00EE6742" w:rsidRPr="00EE6742">
              <w:rPr>
                <w:rFonts w:ascii="Courier New" w:hAnsi="Courier New" w:cs="Courier New"/>
                <w:rtl/>
              </w:rPr>
              <w:t>بعثم سد</w:t>
            </w:r>
          </w:ins>
        </w:dir>
      </w:dir>
    </w:p>
    <w:p w14:paraId="1E48666F" w14:textId="77777777" w:rsidR="009B6BCA" w:rsidRPr="009B6BCA" w:rsidRDefault="00EE6742" w:rsidP="009B6BCA">
      <w:pPr>
        <w:pStyle w:val="NurText"/>
        <w:bidi/>
        <w:rPr>
          <w:del w:id="16556" w:author="Transkribus" w:date="2019-12-11T14:30:00Z"/>
          <w:rFonts w:ascii="Courier New" w:hAnsi="Courier New" w:cs="Courier New"/>
        </w:rPr>
      </w:pPr>
      <w:r w:rsidRPr="00EE6742">
        <w:rPr>
          <w:rFonts w:ascii="Courier New" w:hAnsi="Courier New" w:cs="Courier New"/>
          <w:rtl/>
        </w:rPr>
        <w:t>عليه فى الطب</w:t>
      </w:r>
      <w:del w:id="165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EA13AC1" w14:textId="77777777" w:rsidR="009B6BCA" w:rsidRPr="009B6BCA" w:rsidRDefault="009B6BCA" w:rsidP="009B6BCA">
      <w:pPr>
        <w:pStyle w:val="NurText"/>
        <w:bidi/>
        <w:rPr>
          <w:del w:id="16558" w:author="Transkribus" w:date="2019-12-11T14:30:00Z"/>
          <w:rFonts w:ascii="Courier New" w:hAnsi="Courier New" w:cs="Courier New"/>
        </w:rPr>
      </w:pPr>
      <w:dir w:val="rtl">
        <w:dir w:val="rtl">
          <w:del w:id="16559" w:author="Transkribus" w:date="2019-12-11T14:30:00Z">
            <w:r w:rsidRPr="009B6BCA">
              <w:rPr>
                <w:rFonts w:ascii="Courier New" w:hAnsi="Courier New" w:cs="Courier New"/>
                <w:rtl/>
              </w:rPr>
              <w:delText>وخدم ايضا</w:delText>
            </w:r>
          </w:del>
          <w:ins w:id="16560" w:author="Transkribus" w:date="2019-12-11T14:30:00Z">
            <w:r w:rsidR="00EE6742" w:rsidRPr="00EE6742">
              <w:rPr>
                <w:rFonts w:ascii="Courier New" w:hAnsi="Courier New" w:cs="Courier New"/>
                <w:rtl/>
              </w:rPr>
              <w:t xml:space="preserve"> وحدم أيسا</w:t>
            </w:r>
          </w:ins>
          <w:r w:rsidR="00EE6742" w:rsidRPr="00EE6742">
            <w:rPr>
              <w:rFonts w:ascii="Courier New" w:hAnsi="Courier New" w:cs="Courier New"/>
              <w:rtl/>
            </w:rPr>
            <w:t xml:space="preserve"> الامير </w:t>
          </w:r>
          <w:del w:id="16561" w:author="Transkribus" w:date="2019-12-11T14:30:00Z">
            <w:r w:rsidRPr="009B6BCA">
              <w:rPr>
                <w:rFonts w:ascii="Courier New" w:hAnsi="Courier New" w:cs="Courier New"/>
                <w:rtl/>
              </w:rPr>
              <w:delText>ف</w:delText>
            </w:r>
          </w:del>
          <w:ins w:id="16562"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ارس الدين ميمون </w:t>
          </w:r>
          <w:del w:id="16563" w:author="Transkribus" w:date="2019-12-11T14:30:00Z">
            <w:r w:rsidRPr="009B6BCA">
              <w:rPr>
                <w:rFonts w:ascii="Courier New" w:hAnsi="Courier New" w:cs="Courier New"/>
                <w:rtl/>
              </w:rPr>
              <w:delText>القصري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7CA931" w14:textId="1431DEEE" w:rsidR="00EE6742" w:rsidRPr="00EE6742" w:rsidRDefault="009B6BCA" w:rsidP="00EE6742">
      <w:pPr>
        <w:pStyle w:val="NurText"/>
        <w:bidi/>
        <w:rPr>
          <w:ins w:id="16564" w:author="Transkribus" w:date="2019-12-11T14:30:00Z"/>
          <w:rFonts w:ascii="Courier New" w:hAnsi="Courier New" w:cs="Courier New"/>
        </w:rPr>
      </w:pPr>
      <w:dir w:val="rtl">
        <w:dir w:val="rtl">
          <w:ins w:id="16565" w:author="Transkribus" w:date="2019-12-11T14:30:00Z">
            <w:r w:rsidR="00EE6742" w:rsidRPr="00EE6742">
              <w:rPr>
                <w:rFonts w:ascii="Courier New" w:hAnsi="Courier New" w:cs="Courier New"/>
                <w:rtl/>
              </w:rPr>
              <w:t xml:space="preserve">القصرى </w:t>
            </w:r>
          </w:ins>
          <w:r w:rsidR="00EE6742" w:rsidRPr="00EE6742">
            <w:rPr>
              <w:rFonts w:ascii="Courier New" w:hAnsi="Courier New" w:cs="Courier New"/>
              <w:rtl/>
            </w:rPr>
            <w:t xml:space="preserve">ولم </w:t>
          </w:r>
          <w:del w:id="16566" w:author="Transkribus" w:date="2019-12-11T14:30:00Z">
            <w:r w:rsidRPr="009B6BCA">
              <w:rPr>
                <w:rFonts w:ascii="Courier New" w:hAnsi="Courier New" w:cs="Courier New"/>
                <w:rtl/>
              </w:rPr>
              <w:delText>يزل ابو الحجاج</w:delText>
            </w:r>
          </w:del>
          <w:ins w:id="16567" w:author="Transkribus" w:date="2019-12-11T14:30:00Z">
            <w:r w:rsidR="00EE6742" w:rsidRPr="00EE6742">
              <w:rPr>
                <w:rFonts w:ascii="Courier New" w:hAnsi="Courier New" w:cs="Courier New"/>
                <w:rtl/>
              </w:rPr>
              <w:t>برل أبو الخاج</w:t>
            </w:r>
          </w:ins>
          <w:r w:rsidR="00EE6742" w:rsidRPr="00EE6742">
            <w:rPr>
              <w:rFonts w:ascii="Courier New" w:hAnsi="Courier New" w:cs="Courier New"/>
              <w:rtl/>
            </w:rPr>
            <w:t xml:space="preserve"> يوسف </w:t>
          </w:r>
          <w:del w:id="16568" w:author="Transkribus" w:date="2019-12-11T14:30:00Z">
            <w:r w:rsidRPr="009B6BCA">
              <w:rPr>
                <w:rFonts w:ascii="Courier New" w:hAnsi="Courier New" w:cs="Courier New"/>
                <w:rtl/>
              </w:rPr>
              <w:delText xml:space="preserve">مقيما </w:delText>
            </w:r>
          </w:del>
          <w:ins w:id="16569" w:author="Transkribus" w:date="2019-12-11T14:30:00Z">
            <w:r w:rsidR="00EE6742" w:rsidRPr="00EE6742">
              <w:rPr>
                <w:rFonts w:ascii="Courier New" w:hAnsi="Courier New" w:cs="Courier New"/>
                <w:rtl/>
              </w:rPr>
              <w:t>معفا</w:t>
            </w:r>
          </w:ins>
        </w:dir>
      </w:dir>
    </w:p>
    <w:p w14:paraId="3E73C013" w14:textId="7A0AC3E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فى </w:t>
      </w:r>
      <w:del w:id="16570" w:author="Transkribus" w:date="2019-12-11T14:30:00Z">
        <w:r w:rsidR="009B6BCA" w:rsidRPr="009B6BCA">
          <w:rPr>
            <w:rFonts w:ascii="Courier New" w:hAnsi="Courier New" w:cs="Courier New"/>
            <w:rtl/>
          </w:rPr>
          <w:delText>حلب</w:delText>
        </w:r>
      </w:del>
      <w:ins w:id="16571" w:author="Transkribus" w:date="2019-12-11T14:30:00Z">
        <w:r w:rsidRPr="00EE6742">
          <w:rPr>
            <w:rFonts w:ascii="Courier New" w:hAnsi="Courier New" w:cs="Courier New"/>
            <w:rtl/>
          </w:rPr>
          <w:t>خلي</w:t>
        </w:r>
      </w:ins>
      <w:r w:rsidRPr="00EE6742">
        <w:rPr>
          <w:rFonts w:ascii="Courier New" w:hAnsi="Courier New" w:cs="Courier New"/>
          <w:rtl/>
        </w:rPr>
        <w:t xml:space="preserve"> ويدرس صناعة الطب الى </w:t>
      </w:r>
      <w:del w:id="16572" w:author="Transkribus" w:date="2019-12-11T14:30:00Z">
        <w:r w:rsidR="009B6BCA" w:rsidRPr="009B6BCA">
          <w:rPr>
            <w:rFonts w:ascii="Courier New" w:hAnsi="Courier New" w:cs="Courier New"/>
            <w:rtl/>
          </w:rPr>
          <w:delText>ان توفى 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573" w:author="Transkribus" w:date="2019-12-11T14:30:00Z">
        <w:r w:rsidRPr="00EE6742">
          <w:rPr>
            <w:rFonts w:ascii="Courier New" w:hAnsi="Courier New" w:cs="Courier New"/>
            <w:rtl/>
          </w:rPr>
          <w:t>ابن توفى هاأولأنى الحاج أبو سف الاسراتيلى من الكتب</w:t>
        </w:r>
      </w:ins>
    </w:p>
    <w:p w14:paraId="0A0B2CB3" w14:textId="77777777" w:rsidR="009B6BCA" w:rsidRPr="009B6BCA" w:rsidRDefault="009B6BCA" w:rsidP="009B6BCA">
      <w:pPr>
        <w:pStyle w:val="NurText"/>
        <w:bidi/>
        <w:rPr>
          <w:del w:id="16574" w:author="Transkribus" w:date="2019-12-11T14:30:00Z"/>
          <w:rFonts w:ascii="Courier New" w:hAnsi="Courier New" w:cs="Courier New"/>
        </w:rPr>
      </w:pPr>
      <w:dir w:val="rtl">
        <w:dir w:val="rtl">
          <w:del w:id="16575" w:author="Transkribus" w:date="2019-12-11T14:30:00Z">
            <w:r w:rsidRPr="009B6BCA">
              <w:rPr>
                <w:rFonts w:ascii="Courier New" w:hAnsi="Courier New" w:cs="Courier New"/>
                <w:rtl/>
              </w:rPr>
              <w:delText>ولابى الحجاج يوسف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BE7B28" w14:textId="77777777" w:rsidR="009B6BCA" w:rsidRPr="009B6BCA" w:rsidRDefault="009B6BCA" w:rsidP="009B6BCA">
      <w:pPr>
        <w:pStyle w:val="NurText"/>
        <w:bidi/>
        <w:rPr>
          <w:del w:id="16576" w:author="Transkribus" w:date="2019-12-11T14:30:00Z"/>
          <w:rFonts w:ascii="Courier New" w:hAnsi="Courier New" w:cs="Courier New"/>
        </w:rPr>
      </w:pPr>
      <w:dir w:val="rtl">
        <w:dir w:val="rtl">
          <w:del w:id="16577" w:author="Transkribus" w:date="2019-12-11T14:30:00Z">
            <w:r w:rsidRPr="009B6BCA">
              <w:rPr>
                <w:rFonts w:ascii="Courier New" w:hAnsi="Courier New" w:cs="Courier New"/>
                <w:rtl/>
              </w:rPr>
              <w:delText>اسرائيلي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9C7BBB" w14:textId="15F6DC40" w:rsidR="00EE6742" w:rsidRPr="00EE6742" w:rsidRDefault="009B6BCA" w:rsidP="00EE6742">
      <w:pPr>
        <w:pStyle w:val="NurText"/>
        <w:bidi/>
        <w:rPr>
          <w:rFonts w:ascii="Courier New" w:hAnsi="Courier New" w:cs="Courier New"/>
        </w:rPr>
      </w:pPr>
      <w:dir w:val="rtl">
        <w:dir w:val="rtl">
          <w:del w:id="16578" w:author="Transkribus" w:date="2019-12-11T14:30:00Z">
            <w:r w:rsidRPr="009B6BCA">
              <w:rPr>
                <w:rFonts w:ascii="Courier New" w:hAnsi="Courier New" w:cs="Courier New"/>
                <w:rtl/>
              </w:rPr>
              <w:delText xml:space="preserve">من الكتب </w:delText>
            </w:r>
          </w:del>
          <w:r w:rsidR="00EE6742" w:rsidRPr="00EE6742">
            <w:rPr>
              <w:rFonts w:ascii="Courier New" w:hAnsi="Courier New" w:cs="Courier New"/>
              <w:rtl/>
            </w:rPr>
            <w:t xml:space="preserve">رسالة فى </w:t>
          </w:r>
          <w:del w:id="16579" w:author="Transkribus" w:date="2019-12-11T14:30:00Z">
            <w:r w:rsidRPr="009B6BCA">
              <w:rPr>
                <w:rFonts w:ascii="Courier New" w:hAnsi="Courier New" w:cs="Courier New"/>
                <w:rtl/>
              </w:rPr>
              <w:delText>ترتيب الاغذية اللطيفة والكثيفة</w:delText>
            </w:r>
          </w:del>
          <w:ins w:id="16580" w:author="Transkribus" w:date="2019-12-11T14:30:00Z">
            <w:r w:rsidR="00EE6742" w:rsidRPr="00EE6742">
              <w:rPr>
                <w:rFonts w:ascii="Courier New" w:hAnsi="Courier New" w:cs="Courier New"/>
                <w:rtl/>
              </w:rPr>
              <w:t>ترتيبب الاغذبة الطبفة والكتبفة</w:t>
            </w:r>
          </w:ins>
          <w:r w:rsidR="00EE6742" w:rsidRPr="00EE6742">
            <w:rPr>
              <w:rFonts w:ascii="Courier New" w:hAnsi="Courier New" w:cs="Courier New"/>
              <w:rtl/>
            </w:rPr>
            <w:t xml:space="preserve"> فى </w:t>
          </w:r>
          <w:del w:id="16581" w:author="Transkribus" w:date="2019-12-11T14:30:00Z">
            <w:r w:rsidRPr="009B6BCA">
              <w:rPr>
                <w:rFonts w:ascii="Courier New" w:hAnsi="Courier New" w:cs="Courier New"/>
                <w:rtl/>
              </w:rPr>
              <w:delText>تناولها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582" w:author="Transkribus" w:date="2019-12-11T14:30:00Z">
            <w:r w:rsidR="00EE6742" w:rsidRPr="00EE6742">
              <w:rPr>
                <w:rFonts w:ascii="Courier New" w:hAnsi="Courier New" w:cs="Courier New"/>
                <w:rtl/>
              </w:rPr>
              <w:t>تناو الهاشرج النصول الابقراط</w:t>
            </w:r>
          </w:ins>
        </w:dir>
      </w:dir>
    </w:p>
    <w:p w14:paraId="3A6C4EDA" w14:textId="77777777" w:rsidR="009B6BCA" w:rsidRPr="009B6BCA" w:rsidRDefault="009B6BCA" w:rsidP="009B6BCA">
      <w:pPr>
        <w:pStyle w:val="NurText"/>
        <w:bidi/>
        <w:rPr>
          <w:del w:id="16583" w:author="Transkribus" w:date="2019-12-11T14:30:00Z"/>
          <w:rFonts w:ascii="Courier New" w:hAnsi="Courier New" w:cs="Courier New"/>
        </w:rPr>
      </w:pPr>
      <w:dir w:val="rtl">
        <w:dir w:val="rtl">
          <w:del w:id="16584" w:author="Transkribus" w:date="2019-12-11T14:30:00Z">
            <w:r w:rsidRPr="009B6BCA">
              <w:rPr>
                <w:rFonts w:ascii="Courier New" w:hAnsi="Courier New" w:cs="Courier New"/>
                <w:rtl/>
              </w:rPr>
              <w:delText>شرح الفصول لابقراط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43A52E" w14:textId="6819E599" w:rsidR="00EE6742" w:rsidRPr="00EE6742" w:rsidRDefault="009B6BCA" w:rsidP="00EE6742">
      <w:pPr>
        <w:pStyle w:val="NurText"/>
        <w:bidi/>
        <w:rPr>
          <w:ins w:id="16585" w:author="Transkribus" w:date="2019-12-11T14:30:00Z"/>
          <w:rFonts w:ascii="Courier New" w:hAnsi="Courier New" w:cs="Courier New"/>
        </w:rPr>
      </w:pPr>
      <w:dir w:val="rtl">
        <w:dir w:val="rtl">
          <w:ins w:id="16586" w:author="Transkribus" w:date="2019-12-11T14:30:00Z">
            <w:r w:rsidR="00EE6742" w:rsidRPr="00EE6742">
              <w:rPr>
                <w:rFonts w:ascii="Courier New" w:hAnsi="Courier New" w:cs="Courier New"/>
                <w:rtl/>
              </w:rPr>
              <w:t xml:space="preserve">بى* </w:t>
            </w:r>
            <w:r w:rsidR="00EE6742" w:rsidRPr="00EE6742">
              <w:rPr>
                <w:rFonts w:ascii="Courier New" w:hAnsi="Courier New" w:cs="Courier New"/>
                <w:rtl/>
              </w:rPr>
              <w:tab/>
              <w:t>٠</w:t>
            </w:r>
            <w:r w:rsidR="00EE6742" w:rsidRPr="00EE6742">
              <w:rPr>
                <w:rFonts w:ascii="Courier New" w:hAnsi="Courier New" w:cs="Courier New"/>
                <w:rtl/>
              </w:rPr>
              <w:tab/>
            </w:r>
            <w:r w:rsidR="00EE6742" w:rsidRPr="00EE6742">
              <w:rPr>
                <w:rFonts w:ascii="Courier New" w:hAnsi="Courier New" w:cs="Courier New"/>
                <w:rtl/>
              </w:rPr>
              <w:tab/>
              <w:t>٧</w:t>
            </w:r>
            <w:r w:rsidR="00EE6742" w:rsidRPr="00EE6742">
              <w:rPr>
                <w:rFonts w:ascii="Courier New" w:hAnsi="Courier New" w:cs="Courier New"/>
                <w:rtl/>
              </w:rPr>
              <w:tab/>
              <w:t>*</w:t>
            </w:r>
            <w:r w:rsidR="00EE6742" w:rsidRPr="00EE6742">
              <w:rPr>
                <w:rFonts w:ascii="Courier New" w:hAnsi="Courier New" w:cs="Courier New"/>
                <w:rtl/>
              </w:rPr>
              <w:tab/>
              <w:t>٧</w:t>
            </w:r>
            <w:r w:rsidR="00EE6742" w:rsidRPr="00EE6742">
              <w:rPr>
                <w:rFonts w:ascii="Courier New" w:hAnsi="Courier New" w:cs="Courier New"/>
                <w:rtl/>
              </w:rPr>
              <w:tab/>
            </w:r>
            <w:r w:rsidR="00EE6742" w:rsidRPr="00EE6742">
              <w:rPr>
                <w:rFonts w:ascii="Courier New" w:hAnsi="Courier New" w:cs="Courier New"/>
                <w:rtl/>
              </w:rPr>
              <w:tab/>
              <w:t>- م</w:t>
            </w:r>
            <w:r w:rsidR="00EE6742" w:rsidRPr="00EE6742">
              <w:rPr>
                <w:rFonts w:ascii="Courier New" w:hAnsi="Courier New" w:cs="Courier New"/>
                <w:rtl/>
              </w:rPr>
              <w:tab/>
              <w:t>*</w:t>
            </w:r>
            <w:r w:rsidR="00EE6742" w:rsidRPr="00EE6742">
              <w:rPr>
                <w:rFonts w:ascii="Courier New" w:hAnsi="Courier New" w:cs="Courier New"/>
                <w:rtl/>
              </w:rPr>
              <w:tab/>
            </w:r>
            <w:r w:rsidR="00EE6742" w:rsidRPr="00EE6742">
              <w:rPr>
                <w:rFonts w:ascii="Courier New" w:hAnsi="Courier New" w:cs="Courier New"/>
                <w:rtl/>
              </w:rPr>
              <w:tab/>
              <w:t xml:space="preserve">٧ا* </w:t>
            </w:r>
            <w:r w:rsidR="00EE6742" w:rsidRPr="00EE6742">
              <w:rPr>
                <w:rFonts w:ascii="Courier New" w:hAnsi="Courier New" w:cs="Courier New"/>
                <w:rtl/>
              </w:rPr>
              <w:tab/>
              <w:t>*</w:t>
            </w:r>
            <w:r w:rsidR="00EE6742" w:rsidRPr="00EE6742">
              <w:rPr>
                <w:rFonts w:ascii="Courier New" w:hAnsi="Courier New" w:cs="Courier New"/>
                <w:rtl/>
              </w:rPr>
              <w:tab/>
              <w:t>*</w:t>
            </w:r>
          </w:ins>
        </w:dir>
      </w:dir>
    </w:p>
    <w:p w14:paraId="55248D15" w14:textId="448A07B5" w:rsidR="00EE6742" w:rsidRPr="00EE6742" w:rsidRDefault="00EE6742" w:rsidP="00EE6742">
      <w:pPr>
        <w:pStyle w:val="NurText"/>
        <w:bidi/>
        <w:rPr>
          <w:rFonts w:ascii="Courier New" w:hAnsi="Courier New" w:cs="Courier New"/>
        </w:rPr>
      </w:pPr>
      <w:ins w:id="16587" w:author="Transkribus" w:date="2019-12-11T14:30:00Z">
        <w:r w:rsidRPr="00EE6742">
          <w:rPr>
            <w:rFonts w:ascii="Courier New" w:hAnsi="Courier New" w:cs="Courier New"/>
            <w:rtl/>
          </w:rPr>
          <w:t xml:space="preserve"> </w:t>
        </w:r>
      </w:ins>
      <w:r w:rsidRPr="00EE6742">
        <w:rPr>
          <w:rFonts w:ascii="Courier New" w:hAnsi="Courier New" w:cs="Courier New"/>
          <w:rtl/>
        </w:rPr>
        <w:t>عمران</w:t>
      </w:r>
      <w:del w:id="16588" w:author="Transkribus" w:date="2019-12-11T14:30:00Z">
        <w:r w:rsidR="009B6BCA" w:rsidRPr="009B6BCA">
          <w:rPr>
            <w:rFonts w:ascii="Courier New" w:hAnsi="Courier New" w:cs="Courier New"/>
            <w:rtl/>
          </w:rPr>
          <w:delText xml:space="preserve"> الاسرائيلي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6454162" w14:textId="7E567E85" w:rsidR="00EE6742" w:rsidRPr="00EE6742" w:rsidRDefault="009B6BCA" w:rsidP="00EE6742">
      <w:pPr>
        <w:pStyle w:val="NurText"/>
        <w:bidi/>
        <w:rPr>
          <w:ins w:id="16589" w:author="Transkribus" w:date="2019-12-11T14:30:00Z"/>
          <w:rFonts w:ascii="Courier New" w:hAnsi="Courier New" w:cs="Courier New"/>
        </w:rPr>
      </w:pPr>
      <w:dir w:val="rtl">
        <w:dir w:val="rtl">
          <w:ins w:id="16590" w:author="Transkribus" w:date="2019-12-11T14:30:00Z">
            <w:r w:rsidR="00EE6742" w:rsidRPr="00EE6742">
              <w:rPr>
                <w:rFonts w:ascii="Courier New" w:hAnsi="Courier New" w:cs="Courier New"/>
                <w:rtl/>
              </w:rPr>
              <w:t>اعمران الاسر اليلى*</w:t>
            </w:r>
          </w:ins>
        </w:dir>
      </w:dir>
    </w:p>
    <w:p w14:paraId="59EA4CE1" w14:textId="68C75F2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هو </w:t>
      </w:r>
      <w:del w:id="16591" w:author="Transkribus" w:date="2019-12-11T14:30:00Z">
        <w:r w:rsidR="009B6BCA" w:rsidRPr="009B6BCA">
          <w:rPr>
            <w:rFonts w:ascii="Courier New" w:hAnsi="Courier New" w:cs="Courier New"/>
            <w:rtl/>
          </w:rPr>
          <w:delText>الحكيم اوحد</w:delText>
        </w:r>
      </w:del>
      <w:ins w:id="16592" w:author="Transkribus" w:date="2019-12-11T14:30:00Z">
        <w:r w:rsidRPr="00EE6742">
          <w:rPr>
            <w:rFonts w:ascii="Courier New" w:hAnsi="Courier New" w:cs="Courier New"/>
            <w:rtl/>
          </w:rPr>
          <w:t>الحكم أو جسد</w:t>
        </w:r>
      </w:ins>
      <w:r w:rsidRPr="00EE6742">
        <w:rPr>
          <w:rFonts w:ascii="Courier New" w:hAnsi="Courier New" w:cs="Courier New"/>
          <w:rtl/>
        </w:rPr>
        <w:t xml:space="preserve"> الدين عمران بن </w:t>
      </w:r>
      <w:del w:id="16593" w:author="Transkribus" w:date="2019-12-11T14:30:00Z">
        <w:r w:rsidR="009B6BCA" w:rsidRPr="009B6BCA">
          <w:rPr>
            <w:rFonts w:ascii="Courier New" w:hAnsi="Courier New" w:cs="Courier New"/>
            <w:rtl/>
          </w:rPr>
          <w:delText>صدقة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594" w:author="Transkribus" w:date="2019-12-11T14:30:00Z">
        <w:r w:rsidRPr="00EE6742">
          <w:rPr>
            <w:rFonts w:ascii="Courier New" w:hAnsi="Courier New" w:cs="Courier New"/>
            <w:rtl/>
          </w:rPr>
          <w:t>صدقه مولدم بد ميسق فى سنة</w:t>
        </w:r>
      </w:ins>
    </w:p>
    <w:p w14:paraId="439A1204" w14:textId="77777777" w:rsidR="009B6BCA" w:rsidRPr="009B6BCA" w:rsidRDefault="009B6BCA" w:rsidP="009B6BCA">
      <w:pPr>
        <w:pStyle w:val="NurText"/>
        <w:bidi/>
        <w:rPr>
          <w:del w:id="16595" w:author="Transkribus" w:date="2019-12-11T14:30:00Z"/>
          <w:rFonts w:ascii="Courier New" w:hAnsi="Courier New" w:cs="Courier New"/>
        </w:rPr>
      </w:pPr>
      <w:dir w:val="rtl">
        <w:dir w:val="rtl">
          <w:del w:id="16596" w:author="Transkribus" w:date="2019-12-11T14:30:00Z">
            <w:r w:rsidRPr="009B6BCA">
              <w:rPr>
                <w:rFonts w:ascii="Courier New" w:hAnsi="Courier New" w:cs="Courier New"/>
                <w:rtl/>
              </w:rPr>
              <w:delText>مولده بدمشق فى سنة احدى وستين وخمسمائة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8B1FBCC" w14:textId="77777777" w:rsidR="009B6BCA" w:rsidRPr="009B6BCA" w:rsidRDefault="009B6BCA" w:rsidP="009B6BCA">
      <w:pPr>
        <w:pStyle w:val="NurText"/>
        <w:bidi/>
        <w:rPr>
          <w:del w:id="16597" w:author="Transkribus" w:date="2019-12-11T14:30:00Z"/>
          <w:rFonts w:ascii="Courier New" w:hAnsi="Courier New" w:cs="Courier New"/>
        </w:rPr>
      </w:pPr>
      <w:dir w:val="rtl">
        <w:dir w:val="rtl">
          <w:del w:id="16598" w:author="Transkribus" w:date="2019-12-11T14:30:00Z">
            <w:r w:rsidRPr="009B6BCA">
              <w:rPr>
                <w:rFonts w:ascii="Courier New" w:hAnsi="Courier New" w:cs="Courier New"/>
                <w:rtl/>
              </w:rPr>
              <w:delText>وكان ابوه ايضا طبيبا مشهورا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942C62" w14:textId="660985F2" w:rsidR="00EE6742" w:rsidRPr="00EE6742" w:rsidRDefault="009B6BCA" w:rsidP="00EE6742">
      <w:pPr>
        <w:pStyle w:val="NurText"/>
        <w:bidi/>
        <w:rPr>
          <w:rFonts w:ascii="Courier New" w:hAnsi="Courier New" w:cs="Courier New"/>
        </w:rPr>
      </w:pPr>
      <w:dir w:val="rtl">
        <w:dir w:val="rtl">
          <w:del w:id="16599" w:author="Transkribus" w:date="2019-12-11T14:30:00Z">
            <w:r w:rsidRPr="009B6BCA">
              <w:rPr>
                <w:rFonts w:ascii="Courier New" w:hAnsi="Courier New" w:cs="Courier New"/>
                <w:rtl/>
              </w:rPr>
              <w:delText>واشتغل</w:delText>
            </w:r>
          </w:del>
          <w:ins w:id="16600" w:author="Transkribus" w:date="2019-12-11T14:30:00Z">
            <w:r w:rsidR="00EE6742" w:rsidRPr="00EE6742">
              <w:rPr>
                <w:rFonts w:ascii="Courier New" w:hAnsi="Courier New" w:cs="Courier New"/>
                <w:rtl/>
              </w:rPr>
              <w:t>أحدى وسيين وخمسماثة وكان أبوه أيصاطبعيام سهورا واشتعل</w:t>
            </w:r>
          </w:ins>
          <w:r w:rsidR="00EE6742" w:rsidRPr="00EE6742">
            <w:rPr>
              <w:rFonts w:ascii="Courier New" w:hAnsi="Courier New" w:cs="Courier New"/>
              <w:rtl/>
            </w:rPr>
            <w:t xml:space="preserve"> عمران على الشي</w:t>
          </w:r>
          <w:del w:id="16601" w:author="Transkribus" w:date="2019-12-11T14:30:00Z">
            <w:r w:rsidRPr="009B6BCA">
              <w:rPr>
                <w:rFonts w:ascii="Courier New" w:hAnsi="Courier New" w:cs="Courier New"/>
                <w:rtl/>
              </w:rPr>
              <w:delText>خ</w:delText>
            </w:r>
          </w:del>
          <w:ins w:id="1660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رضى</w:t>
          </w:r>
        </w:dir>
      </w:dir>
    </w:p>
    <w:p w14:paraId="2B775A82" w14:textId="48FA9719" w:rsidR="00EE6742" w:rsidRPr="00EE6742" w:rsidRDefault="00EE6742" w:rsidP="00EE6742">
      <w:pPr>
        <w:pStyle w:val="NurText"/>
        <w:bidi/>
        <w:rPr>
          <w:ins w:id="16603" w:author="Transkribus" w:date="2019-12-11T14:30:00Z"/>
          <w:rFonts w:ascii="Courier New" w:hAnsi="Courier New" w:cs="Courier New"/>
        </w:rPr>
      </w:pPr>
      <w:r w:rsidRPr="00EE6742">
        <w:rPr>
          <w:rFonts w:ascii="Courier New" w:hAnsi="Courier New" w:cs="Courier New"/>
          <w:rtl/>
        </w:rPr>
        <w:t xml:space="preserve"> الدين الرح</w:t>
      </w:r>
      <w:del w:id="16604" w:author="Transkribus" w:date="2019-12-11T14:30:00Z">
        <w:r w:rsidR="009B6BCA" w:rsidRPr="009B6BCA">
          <w:rPr>
            <w:rFonts w:ascii="Courier New" w:hAnsi="Courier New" w:cs="Courier New"/>
            <w:rtl/>
          </w:rPr>
          <w:delText>ب</w:delText>
        </w:r>
      </w:del>
      <w:r w:rsidRPr="00EE6742">
        <w:rPr>
          <w:rFonts w:ascii="Courier New" w:hAnsi="Courier New" w:cs="Courier New"/>
          <w:rtl/>
        </w:rPr>
        <w:t>ى بصناعة الطب و</w:t>
      </w:r>
      <w:del w:id="16605" w:author="Transkribus" w:date="2019-12-11T14:30:00Z">
        <w:r w:rsidR="009B6BCA" w:rsidRPr="009B6BCA">
          <w:rPr>
            <w:rFonts w:ascii="Courier New" w:hAnsi="Courier New" w:cs="Courier New"/>
            <w:rtl/>
          </w:rPr>
          <w:delText>ت</w:delText>
        </w:r>
      </w:del>
      <w:ins w:id="16606" w:author="Transkribus" w:date="2019-12-11T14:30:00Z">
        <w:r w:rsidRPr="00EE6742">
          <w:rPr>
            <w:rFonts w:ascii="Courier New" w:hAnsi="Courier New" w:cs="Courier New"/>
            <w:rtl/>
          </w:rPr>
          <w:t>غ</w:t>
        </w:r>
      </w:ins>
      <w:r w:rsidRPr="00EE6742">
        <w:rPr>
          <w:rFonts w:ascii="Courier New" w:hAnsi="Courier New" w:cs="Courier New"/>
          <w:rtl/>
        </w:rPr>
        <w:t>مي</w:t>
      </w:r>
      <w:del w:id="16607" w:author="Transkribus" w:date="2019-12-11T14:30:00Z">
        <w:r w:rsidR="009B6BCA" w:rsidRPr="009B6BCA">
          <w:rPr>
            <w:rFonts w:ascii="Courier New" w:hAnsi="Courier New" w:cs="Courier New"/>
            <w:rtl/>
          </w:rPr>
          <w:delText>ز</w:delText>
        </w:r>
      </w:del>
      <w:ins w:id="16608" w:author="Transkribus" w:date="2019-12-11T14:30:00Z">
        <w:r w:rsidRPr="00EE6742">
          <w:rPr>
            <w:rFonts w:ascii="Courier New" w:hAnsi="Courier New" w:cs="Courier New"/>
            <w:rtl/>
          </w:rPr>
          <w:t>ر</w:t>
        </w:r>
      </w:ins>
      <w:r w:rsidRPr="00EE6742">
        <w:rPr>
          <w:rFonts w:ascii="Courier New" w:hAnsi="Courier New" w:cs="Courier New"/>
          <w:rtl/>
        </w:rPr>
        <w:t xml:space="preserve"> فى علمها </w:t>
      </w:r>
      <w:del w:id="16609" w:author="Transkribus" w:date="2019-12-11T14:30:00Z">
        <w:r w:rsidR="009B6BCA" w:rsidRPr="009B6BCA">
          <w:rPr>
            <w:rFonts w:ascii="Courier New" w:hAnsi="Courier New" w:cs="Courier New"/>
            <w:rtl/>
          </w:rPr>
          <w:delText>وعملها وصار</w:delText>
        </w:r>
      </w:del>
      <w:ins w:id="16610" w:author="Transkribus" w:date="2019-12-11T14:30:00Z">
        <w:r w:rsidRPr="00EE6742">
          <w:rPr>
            <w:rFonts w:ascii="Courier New" w:hAnsi="Courier New" w:cs="Courier New"/>
            <w:rtl/>
          </w:rPr>
          <w:t>وعثماهاوصارمن أكمار التعبنين</w:t>
        </w:r>
      </w:ins>
      <w:r w:rsidRPr="00EE6742">
        <w:rPr>
          <w:rFonts w:ascii="Courier New" w:hAnsi="Courier New" w:cs="Courier New"/>
          <w:rtl/>
        </w:rPr>
        <w:t xml:space="preserve"> من </w:t>
      </w:r>
      <w:del w:id="16611" w:author="Transkribus" w:date="2019-12-11T14:30:00Z">
        <w:r w:rsidR="009B6BCA" w:rsidRPr="009B6BCA">
          <w:rPr>
            <w:rFonts w:ascii="Courier New" w:hAnsi="Courier New" w:cs="Courier New"/>
            <w:rtl/>
          </w:rPr>
          <w:delText xml:space="preserve">اكابر المتعينين من اهلها وحظى </w:delText>
        </w:r>
      </w:del>
      <w:ins w:id="16612" w:author="Transkribus" w:date="2019-12-11T14:30:00Z">
        <w:r w:rsidRPr="00EE6742">
          <w:rPr>
            <w:rFonts w:ascii="Courier New" w:hAnsi="Courier New" w:cs="Courier New"/>
            <w:rtl/>
          </w:rPr>
          <w:t>أهلها وحطر</w:t>
        </w:r>
      </w:ins>
    </w:p>
    <w:p w14:paraId="1CD7FBD4" w14:textId="52976B7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عند </w:t>
      </w:r>
      <w:del w:id="16613" w:author="Transkribus" w:date="2019-12-11T14:30:00Z">
        <w:r w:rsidR="009B6BCA" w:rsidRPr="009B6BCA">
          <w:rPr>
            <w:rFonts w:ascii="Courier New" w:hAnsi="Courier New" w:cs="Courier New"/>
            <w:rtl/>
          </w:rPr>
          <w:delText>الملوك واعتمدوا عليه</w:delText>
        </w:r>
      </w:del>
      <w:ins w:id="16614" w:author="Transkribus" w:date="2019-12-11T14:30:00Z">
        <w:r w:rsidRPr="00EE6742">
          <w:rPr>
            <w:rFonts w:ascii="Courier New" w:hAnsi="Courier New" w:cs="Courier New"/>
            <w:rtl/>
          </w:rPr>
          <w:t>المولك واعتمدواعليه</w:t>
        </w:r>
      </w:ins>
      <w:r w:rsidRPr="00EE6742">
        <w:rPr>
          <w:rFonts w:ascii="Courier New" w:hAnsi="Courier New" w:cs="Courier New"/>
          <w:rtl/>
        </w:rPr>
        <w:t xml:space="preserve"> فى المداواة والمعالجة و</w:t>
      </w:r>
      <w:del w:id="16615" w:author="Transkribus" w:date="2019-12-11T14:30:00Z">
        <w:r w:rsidR="009B6BCA" w:rsidRPr="009B6BCA">
          <w:rPr>
            <w:rFonts w:ascii="Courier New" w:hAnsi="Courier New" w:cs="Courier New"/>
            <w:rtl/>
          </w:rPr>
          <w:delText>ن</w:delText>
        </w:r>
      </w:del>
      <w:ins w:id="16616" w:author="Transkribus" w:date="2019-12-11T14:30:00Z">
        <w:r w:rsidRPr="00EE6742">
          <w:rPr>
            <w:rFonts w:ascii="Courier New" w:hAnsi="Courier New" w:cs="Courier New"/>
            <w:rtl/>
          </w:rPr>
          <w:t>ث</w:t>
        </w:r>
      </w:ins>
      <w:r w:rsidRPr="00EE6742">
        <w:rPr>
          <w:rFonts w:ascii="Courier New" w:hAnsi="Courier New" w:cs="Courier New"/>
          <w:rtl/>
        </w:rPr>
        <w:t>ال من جه</w:t>
      </w:r>
      <w:del w:id="16617" w:author="Transkribus" w:date="2019-12-11T14:30:00Z">
        <w:r w:rsidR="009B6BCA" w:rsidRPr="009B6BCA">
          <w:rPr>
            <w:rFonts w:ascii="Courier New" w:hAnsi="Courier New" w:cs="Courier New"/>
            <w:rtl/>
          </w:rPr>
          <w:delText>ت</w:delText>
        </w:r>
      </w:del>
      <w:ins w:id="16618" w:author="Transkribus" w:date="2019-12-11T14:30:00Z">
        <w:r w:rsidRPr="00EE6742">
          <w:rPr>
            <w:rFonts w:ascii="Courier New" w:hAnsi="Courier New" w:cs="Courier New"/>
            <w:rtl/>
          </w:rPr>
          <w:t>ي</w:t>
        </w:r>
      </w:ins>
      <w:r w:rsidRPr="00EE6742">
        <w:rPr>
          <w:rFonts w:ascii="Courier New" w:hAnsi="Courier New" w:cs="Courier New"/>
          <w:rtl/>
        </w:rPr>
        <w:t>هم من الاموال الجسيمة</w:t>
      </w:r>
    </w:p>
    <w:p w14:paraId="24E4BC40" w14:textId="1602F5D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والنعم </w:t>
      </w:r>
      <w:del w:id="16619" w:author="Transkribus" w:date="2019-12-11T14:30:00Z">
        <w:r w:rsidR="009B6BCA" w:rsidRPr="009B6BCA">
          <w:rPr>
            <w:rFonts w:ascii="Courier New" w:hAnsi="Courier New" w:cs="Courier New"/>
            <w:rtl/>
          </w:rPr>
          <w:delText>ما يفوق الوصف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620" w:author="Transkribus" w:date="2019-12-11T14:30:00Z">
        <w:r w:rsidRPr="00EE6742">
          <w:rPr>
            <w:rFonts w:ascii="Courier New" w:hAnsi="Courier New" w:cs="Courier New"/>
            <w:rtl/>
          </w:rPr>
          <w:t>مامقوق الوسف وجصل مى الكتب الطببة وغبرها مالاكاد بو حدعند عبرة</w:t>
        </w:r>
      </w:ins>
    </w:p>
    <w:p w14:paraId="76169A9E" w14:textId="718D8CF5" w:rsidR="00EE6742" w:rsidRPr="00EE6742" w:rsidRDefault="009B6BCA" w:rsidP="00EE6742">
      <w:pPr>
        <w:pStyle w:val="NurText"/>
        <w:bidi/>
        <w:rPr>
          <w:rFonts w:ascii="Courier New" w:hAnsi="Courier New" w:cs="Courier New"/>
        </w:rPr>
      </w:pPr>
      <w:dir w:val="rtl">
        <w:dir w:val="rtl">
          <w:del w:id="16621" w:author="Transkribus" w:date="2019-12-11T14:30:00Z">
            <w:r w:rsidRPr="009B6BCA">
              <w:rPr>
                <w:rFonts w:ascii="Courier New" w:hAnsi="Courier New" w:cs="Courier New"/>
                <w:rtl/>
              </w:rPr>
              <w:delText xml:space="preserve">وحصل من الكتب الطبية وغيرها ما لا يكاد يوجد عند غيره </w:delText>
            </w:r>
          </w:del>
          <w:r w:rsidR="00EE6742" w:rsidRPr="00EE6742">
            <w:rPr>
              <w:rFonts w:ascii="Courier New" w:hAnsi="Courier New" w:cs="Courier New"/>
              <w:rtl/>
            </w:rPr>
            <w:t xml:space="preserve">ولم </w:t>
          </w:r>
          <w:del w:id="16622" w:author="Transkribus" w:date="2019-12-11T14:30:00Z">
            <w:r w:rsidRPr="009B6BCA">
              <w:rPr>
                <w:rFonts w:ascii="Courier New" w:hAnsi="Courier New" w:cs="Courier New"/>
                <w:rtl/>
              </w:rPr>
              <w:delText>يخدم احدا من الملوك</w:delText>
            </w:r>
          </w:del>
          <w:ins w:id="16623" w:author="Transkribus" w:date="2019-12-11T14:30:00Z">
            <w:r w:rsidR="00EE6742" w:rsidRPr="00EE6742">
              <w:rPr>
                <w:rFonts w:ascii="Courier New" w:hAnsi="Courier New" w:cs="Courier New"/>
                <w:rtl/>
              </w:rPr>
              <w:t>بحسدم أحد امن الملولك</w:t>
            </w:r>
          </w:ins>
          <w:r w:rsidR="00EE6742" w:rsidRPr="00EE6742">
            <w:rPr>
              <w:rFonts w:ascii="Courier New" w:hAnsi="Courier New" w:cs="Courier New"/>
              <w:rtl/>
            </w:rPr>
            <w:t xml:space="preserve"> فى </w:t>
          </w:r>
          <w:del w:id="16624" w:author="Transkribus" w:date="2019-12-11T14:30:00Z">
            <w:r w:rsidRPr="009B6BCA">
              <w:rPr>
                <w:rFonts w:ascii="Courier New" w:hAnsi="Courier New" w:cs="Courier New"/>
                <w:rtl/>
              </w:rPr>
              <w:delText>الصحبة ولا تقيد</w:delText>
            </w:r>
          </w:del>
          <w:ins w:id="16625" w:author="Transkribus" w:date="2019-12-11T14:30:00Z">
            <w:r w:rsidR="00EE6742" w:rsidRPr="00EE6742">
              <w:rPr>
                <w:rFonts w:ascii="Courier New" w:hAnsi="Courier New" w:cs="Courier New"/>
                <w:rtl/>
              </w:rPr>
              <w:t>النصجية ولاتعيد</w:t>
            </w:r>
          </w:ins>
          <w:r w:rsidR="00EE6742" w:rsidRPr="00EE6742">
            <w:rPr>
              <w:rFonts w:ascii="Courier New" w:hAnsi="Courier New" w:cs="Courier New"/>
              <w:rtl/>
            </w:rPr>
            <w:t xml:space="preserve"> معهم فى سفر وا</w:t>
          </w:r>
          <w:del w:id="16626" w:author="Transkribus" w:date="2019-12-11T14:30:00Z">
            <w:r w:rsidRPr="009B6BCA">
              <w:rPr>
                <w:rFonts w:ascii="Courier New" w:hAnsi="Courier New" w:cs="Courier New"/>
                <w:rtl/>
              </w:rPr>
              <w:delText>ن</w:delText>
            </w:r>
          </w:del>
          <w:ins w:id="16627"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ما كل </w:t>
          </w:r>
          <w:del w:id="16628" w:author="Transkribus" w:date="2019-12-11T14:30:00Z">
            <w:r w:rsidRPr="009B6BCA">
              <w:rPr>
                <w:rFonts w:ascii="Courier New" w:hAnsi="Courier New" w:cs="Courier New"/>
                <w:rtl/>
              </w:rPr>
              <w:delText>منهم اذا عرض له مرض او لمن يعز عليه طلبه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629" w:author="Transkribus" w:date="2019-12-11T14:30:00Z">
            <w:r w:rsidR="00EE6742" w:rsidRPr="00EE6742">
              <w:rPr>
                <w:rFonts w:ascii="Courier New" w:hAnsi="Courier New" w:cs="Courier New"/>
                <w:rtl/>
              </w:rPr>
              <w:t>ميم الاعرسله</w:t>
            </w:r>
          </w:ins>
        </w:dir>
      </w:dir>
    </w:p>
    <w:p w14:paraId="5E6587D1" w14:textId="77777777" w:rsidR="009B6BCA" w:rsidRPr="009B6BCA" w:rsidRDefault="009B6BCA" w:rsidP="009B6BCA">
      <w:pPr>
        <w:pStyle w:val="NurText"/>
        <w:bidi/>
        <w:rPr>
          <w:del w:id="16630" w:author="Transkribus" w:date="2019-12-11T14:30:00Z"/>
          <w:rFonts w:ascii="Courier New" w:hAnsi="Courier New" w:cs="Courier New"/>
        </w:rPr>
      </w:pPr>
      <w:dir w:val="rtl">
        <w:dir w:val="rtl">
          <w:del w:id="16631" w:author="Transkribus" w:date="2019-12-11T14:30:00Z">
            <w:r w:rsidRPr="009B6BCA">
              <w:rPr>
                <w:rFonts w:ascii="Courier New" w:hAnsi="Courier New" w:cs="Courier New"/>
                <w:rtl/>
              </w:rPr>
              <w:delText>ولم يزل يعالجه ويطببه بالطف علاج واحسن تدبير الى ان يفرغ من مداواته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36A884" w14:textId="78183DA8" w:rsidR="00EE6742" w:rsidRPr="00EE6742" w:rsidRDefault="009B6BCA" w:rsidP="00EE6742">
      <w:pPr>
        <w:pStyle w:val="NurText"/>
        <w:bidi/>
        <w:rPr>
          <w:ins w:id="16632" w:author="Transkribus" w:date="2019-12-11T14:30:00Z"/>
          <w:rFonts w:ascii="Courier New" w:hAnsi="Courier New" w:cs="Courier New"/>
        </w:rPr>
      </w:pPr>
      <w:dir w:val="rtl">
        <w:dir w:val="rtl">
          <w:del w:id="16633" w:author="Transkribus" w:date="2019-12-11T14:30:00Z">
            <w:r w:rsidRPr="009B6BCA">
              <w:rPr>
                <w:rFonts w:ascii="Courier New" w:hAnsi="Courier New" w:cs="Courier New"/>
                <w:rtl/>
              </w:rPr>
              <w:delText>ولقد حرص به</w:delText>
            </w:r>
          </w:del>
          <w:ins w:id="16634" w:author="Transkribus" w:date="2019-12-11T14:30:00Z">
            <w:r w:rsidR="00EE6742" w:rsidRPr="00EE6742">
              <w:rPr>
                <w:rFonts w:ascii="Courier New" w:hAnsi="Courier New" w:cs="Courier New"/>
                <w:rtl/>
              </w:rPr>
              <w:t>مرس أو لن بعز علية طليه ولم بنل بعالجء ويطببة الطف عسلاج وأحمسن بديقرانىان</w:t>
            </w:r>
          </w:ins>
        </w:dir>
      </w:dir>
    </w:p>
    <w:p w14:paraId="37EBB961" w14:textId="52D04EDB" w:rsidR="00EE6742" w:rsidRPr="00EE6742" w:rsidRDefault="00EE6742" w:rsidP="00EE6742">
      <w:pPr>
        <w:pStyle w:val="NurText"/>
        <w:bidi/>
        <w:rPr>
          <w:rFonts w:ascii="Courier New" w:hAnsi="Courier New" w:cs="Courier New"/>
        </w:rPr>
      </w:pPr>
      <w:ins w:id="16635" w:author="Transkribus" w:date="2019-12-11T14:30:00Z">
        <w:r w:rsidRPr="00EE6742">
          <w:rPr>
            <w:rFonts w:ascii="Courier New" w:hAnsi="Courier New" w:cs="Courier New"/>
            <w:rtl/>
          </w:rPr>
          <w:t>ابقرح من مداو اله واقد جرس بة</w:t>
        </w:r>
      </w:ins>
      <w:r w:rsidRPr="00EE6742">
        <w:rPr>
          <w:rFonts w:ascii="Courier New" w:hAnsi="Courier New" w:cs="Courier New"/>
          <w:rtl/>
        </w:rPr>
        <w:t xml:space="preserve"> الملك العادل </w:t>
      </w:r>
      <w:del w:id="16636" w:author="Transkribus" w:date="2019-12-11T14:30:00Z">
        <w:r w:rsidR="009B6BCA" w:rsidRPr="009B6BCA">
          <w:rPr>
            <w:rFonts w:ascii="Courier New" w:hAnsi="Courier New" w:cs="Courier New"/>
            <w:rtl/>
          </w:rPr>
          <w:delText>ا</w:delText>
        </w:r>
      </w:del>
      <w:ins w:id="16637" w:author="Transkribus" w:date="2019-12-11T14:30:00Z">
        <w:r w:rsidRPr="00EE6742">
          <w:rPr>
            <w:rFonts w:ascii="Courier New" w:hAnsi="Courier New" w:cs="Courier New"/>
            <w:rtl/>
          </w:rPr>
          <w:t>أ</w:t>
        </w:r>
      </w:ins>
      <w:r w:rsidRPr="00EE6742">
        <w:rPr>
          <w:rFonts w:ascii="Courier New" w:hAnsi="Courier New" w:cs="Courier New"/>
          <w:rtl/>
        </w:rPr>
        <w:t xml:space="preserve">بو بكر بن </w:t>
      </w:r>
      <w:del w:id="16638" w:author="Transkribus" w:date="2019-12-11T14:30:00Z">
        <w:r w:rsidR="009B6BCA" w:rsidRPr="009B6BCA">
          <w:rPr>
            <w:rFonts w:ascii="Courier New" w:hAnsi="Courier New" w:cs="Courier New"/>
            <w:rtl/>
          </w:rPr>
          <w:delText>ايوب بان يستخدمه في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639" w:author="Transkribus" w:date="2019-12-11T14:30:00Z">
        <w:r w:rsidRPr="00EE6742">
          <w:rPr>
            <w:rFonts w:ascii="Courier New" w:hAnsi="Courier New" w:cs="Courier New"/>
            <w:rtl/>
          </w:rPr>
          <w:t>أيوب بابن بسيحدمه فى النحيقف</w:t>
        </w:r>
      </w:ins>
    </w:p>
    <w:p w14:paraId="42FC1A71" w14:textId="77777777" w:rsidR="009B6BCA" w:rsidRPr="009B6BCA" w:rsidRDefault="009B6BCA" w:rsidP="009B6BCA">
      <w:pPr>
        <w:pStyle w:val="NurText"/>
        <w:bidi/>
        <w:rPr>
          <w:del w:id="16640" w:author="Transkribus" w:date="2019-12-11T14:30:00Z"/>
          <w:rFonts w:ascii="Courier New" w:hAnsi="Courier New" w:cs="Courier New"/>
        </w:rPr>
      </w:pPr>
      <w:dir w:val="rtl">
        <w:dir w:val="rtl">
          <w:del w:id="16641" w:author="Transkribus" w:date="2019-12-11T14:30:00Z">
            <w:r w:rsidRPr="009B6BCA">
              <w:rPr>
                <w:rFonts w:ascii="Courier New" w:hAnsi="Courier New" w:cs="Courier New"/>
                <w:rtl/>
              </w:rPr>
              <w:delText xml:space="preserve">الصحبة فما </w:delText>
            </w:r>
          </w:del>
          <w:r w:rsidR="00EE6742" w:rsidRPr="00EE6742">
            <w:rPr>
              <w:rFonts w:ascii="Courier New" w:hAnsi="Courier New" w:cs="Courier New"/>
              <w:rtl/>
            </w:rPr>
            <w:t xml:space="preserve">فعل </w:t>
          </w:r>
          <w:del w:id="16642" w:author="Transkribus" w:date="2019-12-11T14:30:00Z">
            <w:r w:rsidRPr="009B6BCA">
              <w:rPr>
                <w:rFonts w:ascii="Courier New" w:hAnsi="Courier New" w:cs="Courier New"/>
                <w:rtl/>
              </w:rPr>
              <w:delText>وكذلك غيره من الملوك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9338784" w14:textId="7D41D238" w:rsidR="00EE6742" w:rsidRPr="00EE6742" w:rsidRDefault="009B6BCA" w:rsidP="00EE6742">
      <w:pPr>
        <w:pStyle w:val="NurText"/>
        <w:bidi/>
        <w:rPr>
          <w:ins w:id="16643" w:author="Transkribus" w:date="2019-12-11T14:30:00Z"/>
          <w:rFonts w:ascii="Courier New" w:hAnsi="Courier New" w:cs="Courier New"/>
        </w:rPr>
      </w:pPr>
      <w:dir w:val="rtl">
        <w:dir w:val="rtl">
          <w:del w:id="16644" w:author="Transkribus" w:date="2019-12-11T14:30:00Z">
            <w:r w:rsidRPr="009B6BCA">
              <w:rPr>
                <w:rFonts w:ascii="Courier New" w:hAnsi="Courier New" w:cs="Courier New"/>
                <w:rtl/>
              </w:rPr>
              <w:delText>وحدثنى الامير صارم</w:delText>
            </w:r>
          </w:del>
          <w:ins w:id="16645" w:author="Transkribus" w:date="2019-12-11T14:30:00Z">
            <w:r w:rsidR="00EE6742" w:rsidRPr="00EE6742">
              <w:rPr>
                <w:rFonts w:ascii="Courier New" w:hAnsi="Courier New" w:cs="Courier New"/>
                <w:rtl/>
              </w:rPr>
              <w:t>ومذلك عبر  من الملول أو حدتنى٩ الاميرصارم</w:t>
            </w:r>
          </w:ins>
          <w:r w:rsidR="00EE6742" w:rsidRPr="00EE6742">
            <w:rPr>
              <w:rFonts w:ascii="Courier New" w:hAnsi="Courier New" w:cs="Courier New"/>
              <w:rtl/>
            </w:rPr>
            <w:t xml:space="preserve"> الدين </w:t>
          </w:r>
          <w:del w:id="16646" w:author="Transkribus" w:date="2019-12-11T14:30:00Z">
            <w:r w:rsidRPr="009B6BCA">
              <w:rPr>
                <w:rFonts w:ascii="Courier New" w:hAnsi="Courier New" w:cs="Courier New"/>
                <w:rtl/>
              </w:rPr>
              <w:delText>التبنينى رحمه</w:delText>
            </w:r>
          </w:del>
          <w:ins w:id="16647" w:author="Transkribus" w:date="2019-12-11T14:30:00Z">
            <w:r w:rsidR="00EE6742" w:rsidRPr="00EE6742">
              <w:rPr>
                <w:rFonts w:ascii="Courier New" w:hAnsi="Courier New" w:cs="Courier New"/>
                <w:rtl/>
              </w:rPr>
              <w:t>التيتبى رجمه</w:t>
            </w:r>
          </w:ins>
          <w:r w:rsidR="00EE6742" w:rsidRPr="00EE6742">
            <w:rPr>
              <w:rFonts w:ascii="Courier New" w:hAnsi="Courier New" w:cs="Courier New"/>
              <w:rtl/>
            </w:rPr>
            <w:t xml:space="preserve"> الله </w:t>
          </w:r>
          <w:del w:id="16648" w:author="Transkribus" w:date="2019-12-11T14:30:00Z">
            <w:r w:rsidRPr="009B6BCA">
              <w:rPr>
                <w:rFonts w:ascii="Courier New" w:hAnsi="Courier New" w:cs="Courier New"/>
                <w:rtl/>
              </w:rPr>
              <w:delText>انه لما كان بالكرك</w:delText>
            </w:r>
          </w:del>
          <w:ins w:id="16649" w:author="Transkribus" w:date="2019-12-11T14:30:00Z">
            <w:r w:rsidR="00EE6742" w:rsidRPr="00EE6742">
              <w:rPr>
                <w:rFonts w:ascii="Courier New" w:hAnsi="Courier New" w:cs="Courier New"/>
                <w:rtl/>
              </w:rPr>
              <w:t>العلاكاس</w:t>
            </w:r>
          </w:ins>
        </w:dir>
      </w:dir>
    </w:p>
    <w:p w14:paraId="78E2C584" w14:textId="77777777" w:rsidR="00EE6742" w:rsidRPr="00EE6742" w:rsidRDefault="00EE6742" w:rsidP="00EE6742">
      <w:pPr>
        <w:pStyle w:val="NurText"/>
        <w:bidi/>
        <w:rPr>
          <w:ins w:id="16650" w:author="Transkribus" w:date="2019-12-11T14:30:00Z"/>
          <w:rFonts w:ascii="Courier New" w:hAnsi="Courier New" w:cs="Courier New"/>
        </w:rPr>
      </w:pPr>
      <w:ins w:id="16651" w:author="Transkribus" w:date="2019-12-11T14:30:00Z">
        <w:r w:rsidRPr="00EE6742">
          <w:rPr>
            <w:rFonts w:ascii="Courier New" w:hAnsi="Courier New" w:cs="Courier New"/>
            <w:rtl/>
          </w:rPr>
          <w:t>٥</w:t>
        </w:r>
        <w:r w:rsidRPr="00EE6742">
          <w:rPr>
            <w:rFonts w:ascii="Courier New" w:hAnsi="Courier New" w:cs="Courier New"/>
            <w:rtl/>
          </w:rPr>
          <w:tab/>
          <w:t>*</w:t>
        </w:r>
      </w:ins>
    </w:p>
    <w:p w14:paraId="2EC04EBE" w14:textId="77777777" w:rsidR="00EE6742" w:rsidRPr="00EE6742" w:rsidRDefault="00EE6742" w:rsidP="00EE6742">
      <w:pPr>
        <w:pStyle w:val="NurText"/>
        <w:bidi/>
        <w:rPr>
          <w:ins w:id="16652" w:author="Transkribus" w:date="2019-12-11T14:30:00Z"/>
          <w:rFonts w:ascii="Courier New" w:hAnsi="Courier New" w:cs="Courier New"/>
        </w:rPr>
      </w:pPr>
      <w:ins w:id="16653" w:author="Transkribus" w:date="2019-12-11T14:30:00Z">
        <w:r w:rsidRPr="00EE6742">
          <w:rPr>
            <w:rFonts w:ascii="Courier New" w:hAnsi="Courier New" w:cs="Courier New"/>
            <w:rtl/>
          </w:rPr>
          <w:t>٢١٤</w:t>
        </w:r>
      </w:ins>
    </w:p>
    <w:p w14:paraId="2299972E" w14:textId="3D0407C8" w:rsidR="00EE6742" w:rsidRPr="00EE6742" w:rsidRDefault="00EE6742" w:rsidP="00EE6742">
      <w:pPr>
        <w:pStyle w:val="NurText"/>
        <w:bidi/>
        <w:rPr>
          <w:rFonts w:ascii="Courier New" w:hAnsi="Courier New" w:cs="Courier New"/>
        </w:rPr>
      </w:pPr>
      <w:ins w:id="16654" w:author="Transkribus" w:date="2019-12-11T14:30:00Z">
        <w:r w:rsidRPr="00EE6742">
          <w:rPr>
            <w:rFonts w:ascii="Courier New" w:hAnsi="Courier New" w:cs="Courier New"/>
            <w:rtl/>
          </w:rPr>
          <w:t>ابالكرك</w:t>
        </w:r>
      </w:ins>
      <w:r w:rsidRPr="00EE6742">
        <w:rPr>
          <w:rFonts w:ascii="Courier New" w:hAnsi="Courier New" w:cs="Courier New"/>
          <w:rtl/>
        </w:rPr>
        <w:t xml:space="preserve"> وبه صاحب الكرك </w:t>
      </w:r>
      <w:del w:id="16655" w:author="Transkribus" w:date="2019-12-11T14:30:00Z">
        <w:r w:rsidR="009B6BCA" w:rsidRPr="009B6BCA">
          <w:rPr>
            <w:rFonts w:ascii="Courier New" w:hAnsi="Courier New" w:cs="Courier New"/>
            <w:rtl/>
          </w:rPr>
          <w:delText>يومئذ</w:delText>
        </w:r>
      </w:del>
      <w:ins w:id="16656" w:author="Transkribus" w:date="2019-12-11T14:30:00Z">
        <w:r w:rsidRPr="00EE6742">
          <w:rPr>
            <w:rFonts w:ascii="Courier New" w:hAnsi="Courier New" w:cs="Courier New"/>
            <w:rtl/>
          </w:rPr>
          <w:t>بو مثل الملك الناصرداود بن الملك المعطم وكمان</w:t>
        </w:r>
      </w:ins>
      <w:r w:rsidRPr="00EE6742">
        <w:rPr>
          <w:rFonts w:ascii="Courier New" w:hAnsi="Courier New" w:cs="Courier New"/>
          <w:rtl/>
        </w:rPr>
        <w:t xml:space="preserve"> الملك الناصر</w:t>
      </w:r>
      <w:del w:id="16657" w:author="Transkribus" w:date="2019-12-11T14:30:00Z">
        <w:r w:rsidR="009B6BCA" w:rsidRPr="009B6BCA">
          <w:rPr>
            <w:rFonts w:ascii="Courier New" w:hAnsi="Courier New" w:cs="Courier New"/>
            <w:rtl/>
          </w:rPr>
          <w:delText xml:space="preserve"> داود بن الملك المعظم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949967A" w14:textId="22B410A6" w:rsidR="00EE6742" w:rsidRPr="00EE6742" w:rsidRDefault="009B6BCA" w:rsidP="00EE6742">
      <w:pPr>
        <w:pStyle w:val="NurText"/>
        <w:bidi/>
        <w:rPr>
          <w:ins w:id="16658" w:author="Transkribus" w:date="2019-12-11T14:30:00Z"/>
          <w:rFonts w:ascii="Courier New" w:hAnsi="Courier New" w:cs="Courier New"/>
        </w:rPr>
      </w:pPr>
      <w:dir w:val="rtl">
        <w:dir w:val="rtl">
          <w:del w:id="16659" w:author="Transkribus" w:date="2019-12-11T14:30:00Z">
            <w:r w:rsidRPr="009B6BCA">
              <w:rPr>
                <w:rFonts w:ascii="Courier New" w:hAnsi="Courier New" w:cs="Courier New"/>
                <w:rtl/>
              </w:rPr>
              <w:delText xml:space="preserve">وكان الملك الناصر </w:delText>
            </w:r>
          </w:del>
          <w:r w:rsidR="00EE6742" w:rsidRPr="00EE6742">
            <w:rPr>
              <w:rFonts w:ascii="Courier New" w:hAnsi="Courier New" w:cs="Courier New"/>
              <w:rtl/>
            </w:rPr>
            <w:t xml:space="preserve">قد </w:t>
          </w:r>
          <w:del w:id="16660" w:author="Transkribus" w:date="2019-12-11T14:30:00Z">
            <w:r w:rsidRPr="009B6BCA">
              <w:rPr>
                <w:rFonts w:ascii="Courier New" w:hAnsi="Courier New" w:cs="Courier New"/>
                <w:rtl/>
              </w:rPr>
              <w:delText>توعك مزاجه واستدعى الحكيم</w:delText>
            </w:r>
          </w:del>
          <w:ins w:id="16661" w:author="Transkribus" w:date="2019-12-11T14:30:00Z">
            <w:r w:rsidR="00EE6742" w:rsidRPr="00EE6742">
              <w:rPr>
                <w:rFonts w:ascii="Courier New" w:hAnsi="Courier New" w:cs="Courier New"/>
                <w:rtl/>
              </w:rPr>
              <w:t>بو علك مراجه واستدى الحكم</w:t>
            </w:r>
          </w:ins>
          <w:r w:rsidR="00EE6742" w:rsidRPr="00EE6742">
            <w:rPr>
              <w:rFonts w:ascii="Courier New" w:hAnsi="Courier New" w:cs="Courier New"/>
              <w:rtl/>
            </w:rPr>
            <w:t xml:space="preserve"> عمران </w:t>
          </w:r>
          <w:del w:id="16662" w:author="Transkribus" w:date="2019-12-11T14:30:00Z">
            <w:r w:rsidRPr="009B6BCA">
              <w:rPr>
                <w:rFonts w:ascii="Courier New" w:hAnsi="Courier New" w:cs="Courier New"/>
                <w:rtl/>
              </w:rPr>
              <w:delText>اليه من</w:delText>
            </w:r>
          </w:del>
          <w:ins w:id="16663" w:author="Transkribus" w:date="2019-12-11T14:30:00Z">
            <w:r w:rsidR="00EE6742" w:rsidRPr="00EE6742">
              <w:rPr>
                <w:rFonts w:ascii="Courier New" w:hAnsi="Courier New" w:cs="Courier New"/>
                <w:rtl/>
              </w:rPr>
              <w:t>البعقن</w:t>
            </w:r>
          </w:ins>
          <w:r w:rsidR="00EE6742" w:rsidRPr="00EE6742">
            <w:rPr>
              <w:rFonts w:ascii="Courier New" w:hAnsi="Courier New" w:cs="Courier New"/>
              <w:rtl/>
            </w:rPr>
            <w:t xml:space="preserve"> دمشق </w:t>
          </w:r>
          <w:del w:id="16664" w:author="Transkribus" w:date="2019-12-11T14:30:00Z">
            <w:r w:rsidRPr="009B6BCA">
              <w:rPr>
                <w:rFonts w:ascii="Courier New" w:hAnsi="Courier New" w:cs="Courier New"/>
                <w:rtl/>
              </w:rPr>
              <w:delText>فاقام عنده</w:delText>
            </w:r>
          </w:del>
          <w:ins w:id="16665" w:author="Transkribus" w:date="2019-12-11T14:30:00Z">
            <w:r w:rsidR="00EE6742" w:rsidRPr="00EE6742">
              <w:rPr>
                <w:rFonts w:ascii="Courier New" w:hAnsi="Courier New" w:cs="Courier New"/>
                <w:rtl/>
              </w:rPr>
              <w:t>فاام مهذده</w:t>
            </w:r>
          </w:ins>
          <w:r w:rsidR="00EE6742" w:rsidRPr="00EE6742">
            <w:rPr>
              <w:rFonts w:ascii="Courier New" w:hAnsi="Courier New" w:cs="Courier New"/>
              <w:rtl/>
            </w:rPr>
            <w:t xml:space="preserve"> مديدة </w:t>
          </w:r>
          <w:del w:id="16666" w:author="Transkribus" w:date="2019-12-11T14:30:00Z">
            <w:r w:rsidRPr="009B6BCA">
              <w:rPr>
                <w:rFonts w:ascii="Courier New" w:hAnsi="Courier New" w:cs="Courier New"/>
                <w:rtl/>
              </w:rPr>
              <w:delText>وعالجه حتى صلح فخلع</w:delText>
            </w:r>
          </w:del>
          <w:ins w:id="16667" w:author="Transkribus" w:date="2019-12-11T14:30:00Z">
            <w:r w:rsidR="00EE6742" w:rsidRPr="00EE6742">
              <w:rPr>
                <w:rFonts w:ascii="Courier New" w:hAnsi="Courier New" w:cs="Courier New"/>
                <w:rtl/>
              </w:rPr>
              <w:t>وعالحنه حنى</w:t>
            </w:r>
          </w:ins>
        </w:dir>
      </w:dir>
    </w:p>
    <w:p w14:paraId="171EAD33" w14:textId="0AA1A1D2" w:rsidR="00EE6742" w:rsidRPr="00EE6742" w:rsidRDefault="00EE6742" w:rsidP="00EE6742">
      <w:pPr>
        <w:pStyle w:val="NurText"/>
        <w:bidi/>
        <w:rPr>
          <w:ins w:id="16668" w:author="Transkribus" w:date="2019-12-11T14:30:00Z"/>
          <w:rFonts w:ascii="Courier New" w:hAnsi="Courier New" w:cs="Courier New"/>
        </w:rPr>
      </w:pPr>
      <w:ins w:id="16669" w:author="Transkribus" w:date="2019-12-11T14:30:00Z">
        <w:r w:rsidRPr="00EE6742">
          <w:rPr>
            <w:rFonts w:ascii="Courier New" w:hAnsi="Courier New" w:cs="Courier New"/>
            <w:rtl/>
          </w:rPr>
          <w:t>بلح خلع</w:t>
        </w:r>
      </w:ins>
      <w:r w:rsidRPr="00EE6742">
        <w:rPr>
          <w:rFonts w:ascii="Courier New" w:hAnsi="Courier New" w:cs="Courier New"/>
          <w:rtl/>
        </w:rPr>
        <w:t xml:space="preserve"> عليه ووهب </w:t>
      </w:r>
      <w:del w:id="16670" w:author="Transkribus" w:date="2019-12-11T14:30:00Z">
        <w:r w:rsidR="009B6BCA" w:rsidRPr="009B6BCA">
          <w:rPr>
            <w:rFonts w:ascii="Courier New" w:hAnsi="Courier New" w:cs="Courier New"/>
            <w:rtl/>
          </w:rPr>
          <w:delText>له مالا كثيرا وقرر له جامكية فى كل</w:delText>
        </w:r>
      </w:del>
      <w:ins w:id="16671" w:author="Transkribus" w:date="2019-12-11T14:30:00Z">
        <w:r w:rsidRPr="00EE6742">
          <w:rPr>
            <w:rFonts w:ascii="Courier New" w:hAnsi="Courier New" w:cs="Courier New"/>
            <w:rtl/>
          </w:rPr>
          <w:t>لهمالاكثراوقور لة جامكبة فى كلى</w:t>
        </w:r>
      </w:ins>
      <w:r w:rsidRPr="00EE6742">
        <w:rPr>
          <w:rFonts w:ascii="Courier New" w:hAnsi="Courier New" w:cs="Courier New"/>
          <w:rtl/>
        </w:rPr>
        <w:t xml:space="preserve"> شهر </w:t>
      </w:r>
      <w:del w:id="16672" w:author="Transkribus" w:date="2019-12-11T14:30:00Z">
        <w:r w:rsidR="009B6BCA" w:rsidRPr="009B6BCA">
          <w:rPr>
            <w:rFonts w:ascii="Courier New" w:hAnsi="Courier New" w:cs="Courier New"/>
            <w:rtl/>
          </w:rPr>
          <w:delText>الفا وخمسمائة</w:delText>
        </w:r>
      </w:del>
      <w:ins w:id="16673" w:author="Transkribus" w:date="2019-12-11T14:30:00Z">
        <w:r w:rsidRPr="00EE6742">
          <w:rPr>
            <w:rFonts w:ascii="Courier New" w:hAnsi="Courier New" w:cs="Courier New"/>
            <w:rtl/>
          </w:rPr>
          <w:t>الفاوخمسماثة</w:t>
        </w:r>
      </w:ins>
      <w:r w:rsidRPr="00EE6742">
        <w:rPr>
          <w:rFonts w:ascii="Courier New" w:hAnsi="Courier New" w:cs="Courier New"/>
          <w:rtl/>
        </w:rPr>
        <w:t xml:space="preserve"> درهم </w:t>
      </w:r>
      <w:del w:id="16674" w:author="Transkribus" w:date="2019-12-11T14:30:00Z">
        <w:r w:rsidR="009B6BCA" w:rsidRPr="009B6BCA">
          <w:rPr>
            <w:rFonts w:ascii="Courier New" w:hAnsi="Courier New" w:cs="Courier New"/>
            <w:rtl/>
          </w:rPr>
          <w:delText>ناصرية ويكون</w:delText>
        </w:r>
      </w:del>
      <w:ins w:id="16675" w:author="Transkribus" w:date="2019-12-11T14:30:00Z">
        <w:r w:rsidRPr="00EE6742">
          <w:rPr>
            <w:rFonts w:ascii="Courier New" w:hAnsi="Courier New" w:cs="Courier New"/>
            <w:rtl/>
          </w:rPr>
          <w:t>تاطرية</w:t>
        </w:r>
      </w:ins>
    </w:p>
    <w:p w14:paraId="0EE74024" w14:textId="59524653" w:rsidR="00EE6742" w:rsidRPr="00EE6742" w:rsidRDefault="00EE6742" w:rsidP="00EE6742">
      <w:pPr>
        <w:pStyle w:val="NurText"/>
        <w:bidi/>
        <w:rPr>
          <w:rFonts w:ascii="Courier New" w:hAnsi="Courier New" w:cs="Courier New"/>
        </w:rPr>
      </w:pPr>
      <w:ins w:id="16676" w:author="Transkribus" w:date="2019-12-11T14:30:00Z">
        <w:r w:rsidRPr="00EE6742">
          <w:rPr>
            <w:rFonts w:ascii="Courier New" w:hAnsi="Courier New" w:cs="Courier New"/>
            <w:rtl/>
          </w:rPr>
          <w:t>وبكون</w:t>
        </w:r>
      </w:ins>
      <w:r w:rsidRPr="00EE6742">
        <w:rPr>
          <w:rFonts w:ascii="Courier New" w:hAnsi="Courier New" w:cs="Courier New"/>
          <w:rtl/>
        </w:rPr>
        <w:t xml:space="preserve"> فى خدم</w:t>
      </w:r>
      <w:del w:id="16677" w:author="Transkribus" w:date="2019-12-11T14:30:00Z">
        <w:r w:rsidR="009B6BCA" w:rsidRPr="009B6BCA">
          <w:rPr>
            <w:rFonts w:ascii="Courier New" w:hAnsi="Courier New" w:cs="Courier New"/>
            <w:rtl/>
          </w:rPr>
          <w:delText>ت</w:delText>
        </w:r>
      </w:del>
      <w:ins w:id="16678" w:author="Transkribus" w:date="2019-12-11T14:30:00Z">
        <w:r w:rsidRPr="00EE6742">
          <w:rPr>
            <w:rFonts w:ascii="Courier New" w:hAnsi="Courier New" w:cs="Courier New"/>
            <w:rtl/>
          </w:rPr>
          <w:t>ي</w:t>
        </w:r>
      </w:ins>
      <w:r w:rsidRPr="00EE6742">
        <w:rPr>
          <w:rFonts w:ascii="Courier New" w:hAnsi="Courier New" w:cs="Courier New"/>
          <w:rtl/>
        </w:rPr>
        <w:t xml:space="preserve">ه وان يسلف </w:t>
      </w:r>
      <w:del w:id="16679" w:author="Transkribus" w:date="2019-12-11T14:30:00Z">
        <w:r w:rsidR="009B6BCA" w:rsidRPr="009B6BCA">
          <w:rPr>
            <w:rFonts w:ascii="Courier New" w:hAnsi="Courier New" w:cs="Courier New"/>
            <w:rtl/>
          </w:rPr>
          <w:delText>منها عن سنة ونصف سبعة وعشرين</w:delText>
        </w:r>
      </w:del>
      <w:ins w:id="16680" w:author="Transkribus" w:date="2019-12-11T14:30:00Z">
        <w:r w:rsidRPr="00EE6742">
          <w:rPr>
            <w:rFonts w:ascii="Courier New" w:hAnsi="Courier New" w:cs="Courier New"/>
            <w:rtl/>
          </w:rPr>
          <w:t>مهاعن نة وفصف صيبعة وعشر بن</w:t>
        </w:r>
      </w:ins>
      <w:r w:rsidRPr="00EE6742">
        <w:rPr>
          <w:rFonts w:ascii="Courier New" w:hAnsi="Courier New" w:cs="Courier New"/>
          <w:rtl/>
        </w:rPr>
        <w:t xml:space="preserve"> الف درهم </w:t>
      </w:r>
      <w:del w:id="16681" w:author="Transkribus" w:date="2019-12-11T14:30:00Z">
        <w:r w:rsidR="009B6BCA" w:rsidRPr="009B6BCA">
          <w:rPr>
            <w:rFonts w:ascii="Courier New" w:hAnsi="Courier New" w:cs="Courier New"/>
            <w:rtl/>
          </w:rPr>
          <w:delText>فما فعل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682" w:author="Transkribus" w:date="2019-12-11T14:30:00Z">
        <w:r w:rsidRPr="00EE6742">
          <w:rPr>
            <w:rFonts w:ascii="Courier New" w:hAnsi="Courier New" w:cs="Courier New"/>
            <w:rtl/>
          </w:rPr>
          <w:t>فاقعل</w:t>
        </w:r>
      </w:ins>
    </w:p>
    <w:p w14:paraId="58946AE9" w14:textId="0B5E4DB3" w:rsidR="00EE6742" w:rsidRPr="00EE6742" w:rsidRDefault="009B6BCA" w:rsidP="00EE6742">
      <w:pPr>
        <w:pStyle w:val="NurText"/>
        <w:bidi/>
        <w:rPr>
          <w:ins w:id="16683" w:author="Transkribus" w:date="2019-12-11T14:30:00Z"/>
          <w:rFonts w:ascii="Courier New" w:hAnsi="Courier New" w:cs="Courier New"/>
        </w:rPr>
      </w:pPr>
      <w:dir w:val="rtl">
        <w:dir w:val="rtl">
          <w:r w:rsidR="00EE6742" w:rsidRPr="00EE6742">
            <w:rPr>
              <w:rFonts w:ascii="Courier New" w:hAnsi="Courier New" w:cs="Courier New"/>
              <w:rtl/>
            </w:rPr>
            <w:t>اقول</w:t>
          </w:r>
          <w:ins w:id="16684" w:author="Transkribus" w:date="2019-12-11T14:30:00Z">
            <w:r w:rsidR="00EE6742" w:rsidRPr="00EE6742">
              <w:rPr>
                <w:rFonts w:ascii="Courier New" w:hAnsi="Courier New" w:cs="Courier New"/>
                <w:rtl/>
              </w:rPr>
              <w:t>)</w:t>
            </w:r>
          </w:ins>
          <w:r w:rsidR="00EE6742" w:rsidRPr="00EE6742">
            <w:rPr>
              <w:rFonts w:ascii="Courier New" w:hAnsi="Courier New" w:cs="Courier New"/>
              <w:rtl/>
            </w:rPr>
            <w:t xml:space="preserve"> وكان السلطان الملك الع</w:t>
          </w:r>
          <w:ins w:id="16685"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ادل لم </w:t>
          </w:r>
          <w:del w:id="16686" w:author="Transkribus" w:date="2019-12-11T14:30:00Z">
            <w:r w:rsidRPr="009B6BCA">
              <w:rPr>
                <w:rFonts w:ascii="Courier New" w:hAnsi="Courier New" w:cs="Courier New"/>
                <w:rtl/>
              </w:rPr>
              <w:delText>يزل يصله بالانعام الكثير</w:delText>
            </w:r>
          </w:del>
          <w:ins w:id="16687" w:author="Transkribus" w:date="2019-12-11T14:30:00Z">
            <w:r w:rsidR="00EE6742" w:rsidRPr="00EE6742">
              <w:rPr>
                <w:rFonts w:ascii="Courier New" w:hAnsi="Courier New" w:cs="Courier New"/>
                <w:rtl/>
              </w:rPr>
              <w:t>بن ل بصله الالعام الكتر</w:t>
            </w:r>
          </w:ins>
          <w:r w:rsidR="00EE6742" w:rsidRPr="00EE6742">
            <w:rPr>
              <w:rFonts w:ascii="Courier New" w:hAnsi="Courier New" w:cs="Courier New"/>
              <w:rtl/>
            </w:rPr>
            <w:t xml:space="preserve"> وله منه ال</w:t>
          </w:r>
          <w:del w:id="16688" w:author="Transkribus" w:date="2019-12-11T14:30:00Z">
            <w:r w:rsidRPr="009B6BCA">
              <w:rPr>
                <w:rFonts w:ascii="Courier New" w:hAnsi="Courier New" w:cs="Courier New"/>
                <w:rtl/>
              </w:rPr>
              <w:delText>ج</w:delText>
            </w:r>
          </w:del>
          <w:ins w:id="16689" w:author="Transkribus" w:date="2019-12-11T14:30:00Z">
            <w:r w:rsidR="00EE6742" w:rsidRPr="00EE6742">
              <w:rPr>
                <w:rFonts w:ascii="Courier New" w:hAnsi="Courier New" w:cs="Courier New"/>
                <w:rtl/>
              </w:rPr>
              <w:t>ح</w:t>
            </w:r>
          </w:ins>
          <w:r w:rsidR="00EE6742" w:rsidRPr="00EE6742">
            <w:rPr>
              <w:rFonts w:ascii="Courier New" w:hAnsi="Courier New" w:cs="Courier New"/>
              <w:rtl/>
            </w:rPr>
            <w:t>امك</w:t>
          </w:r>
          <w:del w:id="16690" w:author="Transkribus" w:date="2019-12-11T14:30:00Z">
            <w:r w:rsidRPr="009B6BCA">
              <w:rPr>
                <w:rFonts w:ascii="Courier New" w:hAnsi="Courier New" w:cs="Courier New"/>
                <w:rtl/>
              </w:rPr>
              <w:delText>ي</w:delText>
            </w:r>
          </w:del>
          <w:ins w:id="16691" w:author="Transkribus" w:date="2019-12-11T14:30:00Z">
            <w:r w:rsidR="00EE6742" w:rsidRPr="00EE6742">
              <w:rPr>
                <w:rFonts w:ascii="Courier New" w:hAnsi="Courier New" w:cs="Courier New"/>
                <w:rtl/>
              </w:rPr>
              <w:t>ب</w:t>
            </w:r>
          </w:ins>
          <w:r w:rsidR="00EE6742" w:rsidRPr="00EE6742">
            <w:rPr>
              <w:rFonts w:ascii="Courier New" w:hAnsi="Courier New" w:cs="Courier New"/>
              <w:rtl/>
            </w:rPr>
            <w:t>ة الوافرة</w:t>
          </w:r>
          <w:del w:id="16692" w:author="Transkribus" w:date="2019-12-11T14:30:00Z">
            <w:r w:rsidRPr="009B6BCA">
              <w:rPr>
                <w:rFonts w:ascii="Courier New" w:hAnsi="Courier New" w:cs="Courier New"/>
                <w:rtl/>
              </w:rPr>
              <w:delText xml:space="preserve"> والجراية وهو مقيم بدمشق ويتردد</w:delText>
            </w:r>
          </w:del>
        </w:dir>
      </w:dir>
    </w:p>
    <w:p w14:paraId="50D65192" w14:textId="3BD78D24" w:rsidR="00EE6742" w:rsidRPr="00EE6742" w:rsidRDefault="00EE6742" w:rsidP="00EE6742">
      <w:pPr>
        <w:pStyle w:val="NurText"/>
        <w:bidi/>
        <w:rPr>
          <w:rFonts w:ascii="Courier New" w:hAnsi="Courier New" w:cs="Courier New"/>
        </w:rPr>
      </w:pPr>
      <w:ins w:id="16693" w:author="Transkribus" w:date="2019-12-11T14:30:00Z">
        <w:r w:rsidRPr="00EE6742">
          <w:rPr>
            <w:rFonts w:ascii="Courier New" w:hAnsi="Courier New" w:cs="Courier New"/>
            <w:rtl/>
          </w:rPr>
          <w:t>والحزابة وهومهم بد مسو وبكردد</w:t>
        </w:r>
      </w:ins>
      <w:r w:rsidRPr="00EE6742">
        <w:rPr>
          <w:rFonts w:ascii="Courier New" w:hAnsi="Courier New" w:cs="Courier New"/>
          <w:rtl/>
        </w:rPr>
        <w:t xml:space="preserve"> الى خدمة الدور </w:t>
      </w:r>
      <w:del w:id="16694" w:author="Transkribus" w:date="2019-12-11T14:30:00Z">
        <w:r w:rsidR="009B6BCA" w:rsidRPr="009B6BCA">
          <w:rPr>
            <w:rFonts w:ascii="Courier New" w:hAnsi="Courier New" w:cs="Courier New"/>
            <w:rtl/>
          </w:rPr>
          <w:delText>السلطانية بالقلعة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695" w:author="Transkribus" w:date="2019-12-11T14:30:00Z">
        <w:r w:rsidRPr="00EE6742">
          <w:rPr>
            <w:rFonts w:ascii="Courier New" w:hAnsi="Courier New" w:cs="Courier New"/>
            <w:rtl/>
          </w:rPr>
          <w:t>السلطانبة القلعة وكذلك فى أيام الملك</w:t>
        </w:r>
      </w:ins>
    </w:p>
    <w:p w14:paraId="49044194" w14:textId="58938606" w:rsidR="00EE6742" w:rsidRPr="00EE6742" w:rsidRDefault="009B6BCA" w:rsidP="00EE6742">
      <w:pPr>
        <w:pStyle w:val="NurText"/>
        <w:bidi/>
        <w:rPr>
          <w:ins w:id="16696" w:author="Transkribus" w:date="2019-12-11T14:30:00Z"/>
          <w:rFonts w:ascii="Courier New" w:hAnsi="Courier New" w:cs="Courier New"/>
        </w:rPr>
      </w:pPr>
      <w:dir w:val="rtl">
        <w:dir w:val="rtl">
          <w:del w:id="16697" w:author="Transkribus" w:date="2019-12-11T14:30:00Z">
            <w:r w:rsidRPr="009B6BCA">
              <w:rPr>
                <w:rFonts w:ascii="Courier New" w:hAnsi="Courier New" w:cs="Courier New"/>
                <w:rtl/>
              </w:rPr>
              <w:delText xml:space="preserve">وكذلك فى ايام الملك المعظم وكان </w:delText>
            </w:r>
          </w:del>
          <w:ins w:id="16698" w:author="Transkribus" w:date="2019-12-11T14:30:00Z">
            <w:r w:rsidR="00EE6742" w:rsidRPr="00EE6742">
              <w:rPr>
                <w:rFonts w:ascii="Courier New" w:hAnsi="Courier New" w:cs="Courier New"/>
                <w:rtl/>
              </w:rPr>
              <w:t xml:space="preserve">العظم وكمان </w:t>
            </w:r>
          </w:ins>
          <w:r w:rsidR="00EE6742" w:rsidRPr="00EE6742">
            <w:rPr>
              <w:rFonts w:ascii="Courier New" w:hAnsi="Courier New" w:cs="Courier New"/>
              <w:rtl/>
            </w:rPr>
            <w:t xml:space="preserve">قد اطلق له </w:t>
          </w:r>
          <w:del w:id="16699" w:author="Transkribus" w:date="2019-12-11T14:30:00Z">
            <w:r w:rsidRPr="009B6BCA">
              <w:rPr>
                <w:rFonts w:ascii="Courier New" w:hAnsi="Courier New" w:cs="Courier New"/>
                <w:rtl/>
              </w:rPr>
              <w:delText>ايضا جامكية وجراية تصل اليه ويتردد</w:delText>
            </w:r>
          </w:del>
          <w:ins w:id="16700" w:author="Transkribus" w:date="2019-12-11T14:30:00Z">
            <w:r w:rsidR="00EE6742" w:rsidRPr="00EE6742">
              <w:rPr>
                <w:rFonts w:ascii="Courier New" w:hAnsi="Courier New" w:cs="Courier New"/>
                <w:rtl/>
              </w:rPr>
              <w:t>أبساجامكبة وجرابة ثضل البهويردد</w:t>
            </w:r>
          </w:ins>
          <w:r w:rsidR="00EE6742" w:rsidRPr="00EE6742">
            <w:rPr>
              <w:rFonts w:ascii="Courier New" w:hAnsi="Courier New" w:cs="Courier New"/>
              <w:rtl/>
            </w:rPr>
            <w:t xml:space="preserve"> الى </w:t>
          </w:r>
          <w:del w:id="16701" w:author="Transkribus" w:date="2019-12-11T14:30:00Z">
            <w:r w:rsidRPr="009B6BCA">
              <w:rPr>
                <w:rFonts w:ascii="Courier New" w:hAnsi="Courier New" w:cs="Courier New"/>
                <w:rtl/>
              </w:rPr>
              <w:delText>البيمارستان الكبير ويعالج</w:delText>
            </w:r>
          </w:del>
          <w:ins w:id="16702" w:author="Transkribus" w:date="2019-12-11T14:30:00Z">
            <w:r w:rsidR="00EE6742" w:rsidRPr="00EE6742">
              <w:rPr>
                <w:rFonts w:ascii="Courier New" w:hAnsi="Courier New" w:cs="Courier New"/>
                <w:rtl/>
              </w:rPr>
              <w:t>البمار ستان الكمر</w:t>
            </w:r>
          </w:ins>
        </w:dir>
      </w:dir>
    </w:p>
    <w:p w14:paraId="4354A80D" w14:textId="10340267" w:rsidR="00EE6742" w:rsidRPr="00EE6742" w:rsidRDefault="00EE6742" w:rsidP="00EE6742">
      <w:pPr>
        <w:pStyle w:val="NurText"/>
        <w:bidi/>
        <w:rPr>
          <w:ins w:id="16703" w:author="Transkribus" w:date="2019-12-11T14:30:00Z"/>
          <w:rFonts w:ascii="Courier New" w:hAnsi="Courier New" w:cs="Courier New"/>
        </w:rPr>
      </w:pPr>
      <w:ins w:id="16704" w:author="Transkribus" w:date="2019-12-11T14:30:00Z">
        <w:r w:rsidRPr="00EE6742">
          <w:rPr>
            <w:rFonts w:ascii="Courier New" w:hAnsi="Courier New" w:cs="Courier New"/>
            <w:rtl/>
          </w:rPr>
          <w:t>وفعالح</w:t>
        </w:r>
      </w:ins>
      <w:r w:rsidRPr="00EE6742">
        <w:rPr>
          <w:rFonts w:ascii="Courier New" w:hAnsi="Courier New" w:cs="Courier New"/>
          <w:rtl/>
        </w:rPr>
        <w:t xml:space="preserve"> المرضى </w:t>
      </w:r>
      <w:ins w:id="16705" w:author="Transkribus" w:date="2019-12-11T14:30:00Z">
        <w:r w:rsidRPr="00EE6742">
          <w:rPr>
            <w:rFonts w:ascii="Courier New" w:hAnsi="Courier New" w:cs="Courier New"/>
            <w:rtl/>
          </w:rPr>
          <w:t xml:space="preserve">بة وكان </w:t>
        </w:r>
      </w:ins>
      <w:r w:rsidRPr="00EE6742">
        <w:rPr>
          <w:rFonts w:ascii="Courier New" w:hAnsi="Courier New" w:cs="Courier New"/>
          <w:rtl/>
        </w:rPr>
        <w:t xml:space="preserve">به </w:t>
      </w:r>
      <w:del w:id="16706" w:author="Transkribus" w:date="2019-12-11T14:30:00Z">
        <w:r w:rsidR="009B6BCA" w:rsidRPr="009B6BCA">
          <w:rPr>
            <w:rFonts w:ascii="Courier New" w:hAnsi="Courier New" w:cs="Courier New"/>
            <w:rtl/>
          </w:rPr>
          <w:delText>وكان به ايضا</w:delText>
        </w:r>
      </w:del>
      <w:ins w:id="16707" w:author="Transkribus" w:date="2019-12-11T14:30:00Z">
        <w:r w:rsidRPr="00EE6742">
          <w:rPr>
            <w:rFonts w:ascii="Courier New" w:hAnsi="Courier New" w:cs="Courier New"/>
            <w:rtl/>
          </w:rPr>
          <w:t>أيضا</w:t>
        </w:r>
      </w:ins>
      <w:r w:rsidRPr="00EE6742">
        <w:rPr>
          <w:rFonts w:ascii="Courier New" w:hAnsi="Courier New" w:cs="Courier New"/>
          <w:rtl/>
        </w:rPr>
        <w:t xml:space="preserve"> فى ذلك الوقت شي</w:t>
      </w:r>
      <w:del w:id="16708" w:author="Transkribus" w:date="2019-12-11T14:30:00Z">
        <w:r w:rsidR="009B6BCA" w:rsidRPr="009B6BCA">
          <w:rPr>
            <w:rFonts w:ascii="Courier New" w:hAnsi="Courier New" w:cs="Courier New"/>
            <w:rtl/>
          </w:rPr>
          <w:delText>خ</w:delText>
        </w:r>
      </w:del>
      <w:ins w:id="16709" w:author="Transkribus" w:date="2019-12-11T14:30:00Z">
        <w:r w:rsidRPr="00EE6742">
          <w:rPr>
            <w:rFonts w:ascii="Courier New" w:hAnsi="Courier New" w:cs="Courier New"/>
            <w:rtl/>
          </w:rPr>
          <w:t>ع</w:t>
        </w:r>
      </w:ins>
      <w:r w:rsidRPr="00EE6742">
        <w:rPr>
          <w:rFonts w:ascii="Courier New" w:hAnsi="Courier New" w:cs="Courier New"/>
          <w:rtl/>
        </w:rPr>
        <w:t>نا مهذب الدين عبد الر</w:t>
      </w:r>
      <w:del w:id="16710" w:author="Transkribus" w:date="2019-12-11T14:30:00Z">
        <w:r w:rsidR="009B6BCA" w:rsidRPr="009B6BCA">
          <w:rPr>
            <w:rFonts w:ascii="Courier New" w:hAnsi="Courier New" w:cs="Courier New"/>
            <w:rtl/>
          </w:rPr>
          <w:delText>ح</w:delText>
        </w:r>
      </w:del>
      <w:ins w:id="16711" w:author="Transkribus" w:date="2019-12-11T14:30:00Z">
        <w:r w:rsidRPr="00EE6742">
          <w:rPr>
            <w:rFonts w:ascii="Courier New" w:hAnsi="Courier New" w:cs="Courier New"/>
            <w:rtl/>
          </w:rPr>
          <w:t>ه</w:t>
        </w:r>
      </w:ins>
      <w:r w:rsidRPr="00EE6742">
        <w:rPr>
          <w:rFonts w:ascii="Courier New" w:hAnsi="Courier New" w:cs="Courier New"/>
          <w:rtl/>
        </w:rPr>
        <w:t xml:space="preserve">يم بن على </w:t>
      </w:r>
      <w:del w:id="16712" w:author="Transkribus" w:date="2019-12-11T14:30:00Z">
        <w:r w:rsidR="009B6BCA" w:rsidRPr="009B6BCA">
          <w:rPr>
            <w:rFonts w:ascii="Courier New" w:hAnsi="Courier New" w:cs="Courier New"/>
            <w:rtl/>
          </w:rPr>
          <w:delText>رحمه</w:delText>
        </w:r>
      </w:del>
      <w:ins w:id="16713" w:author="Transkribus" w:date="2019-12-11T14:30:00Z">
        <w:r w:rsidRPr="00EE6742">
          <w:rPr>
            <w:rFonts w:ascii="Courier New" w:hAnsi="Courier New" w:cs="Courier New"/>
            <w:rtl/>
          </w:rPr>
          <w:t>رجمدة</w:t>
        </w:r>
      </w:ins>
    </w:p>
    <w:p w14:paraId="21BFDA09" w14:textId="13E66A05" w:rsidR="00EE6742" w:rsidRPr="00EE6742" w:rsidRDefault="00EE6742" w:rsidP="00EE6742">
      <w:pPr>
        <w:pStyle w:val="NurText"/>
        <w:bidi/>
        <w:rPr>
          <w:ins w:id="16714" w:author="Transkribus" w:date="2019-12-11T14:30:00Z"/>
          <w:rFonts w:ascii="Courier New" w:hAnsi="Courier New" w:cs="Courier New"/>
        </w:rPr>
      </w:pPr>
      <w:r w:rsidRPr="00EE6742">
        <w:rPr>
          <w:rFonts w:ascii="Courier New" w:hAnsi="Courier New" w:cs="Courier New"/>
          <w:rtl/>
        </w:rPr>
        <w:t xml:space="preserve"> الله وكان </w:t>
      </w:r>
      <w:del w:id="16715" w:author="Transkribus" w:date="2019-12-11T14:30:00Z">
        <w:r w:rsidR="009B6BCA" w:rsidRPr="009B6BCA">
          <w:rPr>
            <w:rFonts w:ascii="Courier New" w:hAnsi="Courier New" w:cs="Courier New"/>
            <w:rtl/>
          </w:rPr>
          <w:delText>يظ</w:delText>
        </w:r>
      </w:del>
      <w:ins w:id="16716" w:author="Transkribus" w:date="2019-12-11T14:30:00Z">
        <w:r w:rsidRPr="00EE6742">
          <w:rPr>
            <w:rFonts w:ascii="Courier New" w:hAnsi="Courier New" w:cs="Courier New"/>
            <w:rtl/>
          </w:rPr>
          <w:t>بط</w:t>
        </w:r>
      </w:ins>
      <w:r w:rsidRPr="00EE6742">
        <w:rPr>
          <w:rFonts w:ascii="Courier New" w:hAnsi="Courier New" w:cs="Courier New"/>
          <w:rtl/>
        </w:rPr>
        <w:t>هر من ا</w:t>
      </w:r>
      <w:del w:id="16717" w:author="Transkribus" w:date="2019-12-11T14:30:00Z">
        <w:r w:rsidR="009B6BCA" w:rsidRPr="009B6BCA">
          <w:rPr>
            <w:rFonts w:ascii="Courier New" w:hAnsi="Courier New" w:cs="Courier New"/>
            <w:rtl/>
          </w:rPr>
          <w:delText>جت</w:delText>
        </w:r>
      </w:del>
      <w:ins w:id="16718" w:author="Transkribus" w:date="2019-12-11T14:30:00Z">
        <w:r w:rsidRPr="00EE6742">
          <w:rPr>
            <w:rFonts w:ascii="Courier New" w:hAnsi="Courier New" w:cs="Courier New"/>
            <w:rtl/>
          </w:rPr>
          <w:t>حث</w:t>
        </w:r>
      </w:ins>
      <w:r w:rsidRPr="00EE6742">
        <w:rPr>
          <w:rFonts w:ascii="Courier New" w:hAnsi="Courier New" w:cs="Courier New"/>
          <w:rtl/>
        </w:rPr>
        <w:t xml:space="preserve">ماعهما كل </w:t>
      </w:r>
      <w:del w:id="16719" w:author="Transkribus" w:date="2019-12-11T14:30:00Z">
        <w:r w:rsidR="009B6BCA" w:rsidRPr="009B6BCA">
          <w:rPr>
            <w:rFonts w:ascii="Courier New" w:hAnsi="Courier New" w:cs="Courier New"/>
            <w:rtl/>
          </w:rPr>
          <w:delText xml:space="preserve">فضيلة ويتهيا للمرضى </w:delText>
        </w:r>
      </w:del>
      <w:ins w:id="16720" w:author="Transkribus" w:date="2019-12-11T14:30:00Z">
        <w:r w:rsidRPr="00EE6742">
          <w:rPr>
            <w:rFonts w:ascii="Courier New" w:hAnsi="Courier New" w:cs="Courier New"/>
            <w:rtl/>
          </w:rPr>
          <w:t xml:space="preserve">مشيلة وبهي المرضى </w:t>
        </w:r>
      </w:ins>
      <w:r w:rsidRPr="00EE6742">
        <w:rPr>
          <w:rFonts w:ascii="Courier New" w:hAnsi="Courier New" w:cs="Courier New"/>
          <w:rtl/>
        </w:rPr>
        <w:t>من المداواة كل خير وك</w:t>
      </w:r>
      <w:del w:id="16721"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ins w:id="16722" w:author="Transkribus" w:date="2019-12-11T14:30:00Z">
        <w:r w:rsidRPr="00EE6742">
          <w:rPr>
            <w:rFonts w:ascii="Courier New" w:hAnsi="Courier New" w:cs="Courier New"/>
            <w:rtl/>
          </w:rPr>
          <w:t>ت</w:t>
        </w:r>
      </w:ins>
    </w:p>
    <w:p w14:paraId="1BD1E1F2" w14:textId="77777777" w:rsidR="009B6BCA" w:rsidRPr="009B6BCA" w:rsidRDefault="00EE6742" w:rsidP="009B6BCA">
      <w:pPr>
        <w:pStyle w:val="NurText"/>
        <w:bidi/>
        <w:rPr>
          <w:del w:id="16723" w:author="Transkribus" w:date="2019-12-11T14:30:00Z"/>
          <w:rFonts w:ascii="Courier New" w:hAnsi="Courier New" w:cs="Courier New"/>
        </w:rPr>
      </w:pPr>
      <w:r w:rsidRPr="00EE6742">
        <w:rPr>
          <w:rFonts w:ascii="Courier New" w:hAnsi="Courier New" w:cs="Courier New"/>
          <w:rtl/>
        </w:rPr>
        <w:t xml:space="preserve"> فى ذلك الوقت </w:t>
      </w:r>
      <w:del w:id="16724" w:author="Transkribus" w:date="2019-12-11T14:30:00Z">
        <w:r w:rsidR="009B6BCA" w:rsidRPr="009B6BCA">
          <w:rPr>
            <w:rFonts w:ascii="Courier New" w:hAnsi="Courier New" w:cs="Courier New"/>
            <w:rtl/>
          </w:rPr>
          <w:delText>اتدرب</w:delText>
        </w:r>
      </w:del>
      <w:ins w:id="16725" w:author="Transkribus" w:date="2019-12-11T14:30:00Z">
        <w:r w:rsidRPr="00EE6742">
          <w:rPr>
            <w:rFonts w:ascii="Courier New" w:hAnsi="Courier New" w:cs="Courier New"/>
            <w:rtl/>
          </w:rPr>
          <w:t>أبدوب</w:t>
        </w:r>
      </w:ins>
      <w:r w:rsidRPr="00EE6742">
        <w:rPr>
          <w:rFonts w:ascii="Courier New" w:hAnsi="Courier New" w:cs="Courier New"/>
          <w:rtl/>
        </w:rPr>
        <w:t xml:space="preserve"> معهما فى </w:t>
      </w:r>
      <w:del w:id="16726" w:author="Transkribus" w:date="2019-12-11T14:30:00Z">
        <w:r w:rsidR="009B6BCA" w:rsidRPr="009B6BCA">
          <w:rPr>
            <w:rFonts w:ascii="Courier New" w:hAnsi="Courier New" w:cs="Courier New"/>
            <w:rtl/>
          </w:rPr>
          <w:delText>ا</w:delText>
        </w:r>
      </w:del>
      <w:ins w:id="16727" w:author="Transkribus" w:date="2019-12-11T14:30:00Z">
        <w:r w:rsidRPr="00EE6742">
          <w:rPr>
            <w:rFonts w:ascii="Courier New" w:hAnsi="Courier New" w:cs="Courier New"/>
            <w:rtl/>
          </w:rPr>
          <w:t>أ</w:t>
        </w:r>
      </w:ins>
      <w:r w:rsidRPr="00EE6742">
        <w:rPr>
          <w:rFonts w:ascii="Courier New" w:hAnsi="Courier New" w:cs="Courier New"/>
          <w:rtl/>
        </w:rPr>
        <w:t>عمال الطب</w:t>
      </w:r>
      <w:del w:id="167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81C408B" w14:textId="37532D37" w:rsidR="00EE6742" w:rsidRPr="00EE6742" w:rsidRDefault="009B6BCA" w:rsidP="00EE6742">
      <w:pPr>
        <w:pStyle w:val="NurText"/>
        <w:bidi/>
        <w:rPr>
          <w:ins w:id="16729" w:author="Transkribus" w:date="2019-12-11T14:30:00Z"/>
          <w:rFonts w:ascii="Courier New" w:hAnsi="Courier New" w:cs="Courier New"/>
        </w:rPr>
      </w:pPr>
      <w:dir w:val="rtl">
        <w:dir w:val="rtl">
          <w:del w:id="16730" w:author="Transkribus" w:date="2019-12-11T14:30:00Z">
            <w:r w:rsidRPr="009B6BCA">
              <w:rPr>
                <w:rFonts w:ascii="Courier New" w:hAnsi="Courier New" w:cs="Courier New"/>
                <w:rtl/>
              </w:rPr>
              <w:delText>ولقد رايت</w:delText>
            </w:r>
          </w:del>
          <w:ins w:id="16731" w:author="Transkribus" w:date="2019-12-11T14:30:00Z">
            <w:r w:rsidR="00EE6742" w:rsidRPr="00EE6742">
              <w:rPr>
                <w:rFonts w:ascii="Courier New" w:hAnsi="Courier New" w:cs="Courier New"/>
                <w:rtl/>
              </w:rPr>
              <w:t xml:space="preserve"> واقدرايت</w:t>
            </w:r>
          </w:ins>
          <w:r w:rsidR="00EE6742" w:rsidRPr="00EE6742">
            <w:rPr>
              <w:rFonts w:ascii="Courier New" w:hAnsi="Courier New" w:cs="Courier New"/>
              <w:rtl/>
            </w:rPr>
            <w:t xml:space="preserve"> من حسن </w:t>
          </w:r>
          <w:del w:id="16732" w:author="Transkribus" w:date="2019-12-11T14:30:00Z">
            <w:r w:rsidRPr="009B6BCA">
              <w:rPr>
                <w:rFonts w:ascii="Courier New" w:hAnsi="Courier New" w:cs="Courier New"/>
                <w:rtl/>
              </w:rPr>
              <w:delText>تاتى الحكيم</w:delText>
            </w:r>
          </w:del>
          <w:ins w:id="16733" w:author="Transkribus" w:date="2019-12-11T14:30:00Z">
            <w:r w:rsidR="00EE6742" w:rsidRPr="00EE6742">
              <w:rPr>
                <w:rFonts w:ascii="Courier New" w:hAnsi="Courier New" w:cs="Courier New"/>
                <w:rtl/>
              </w:rPr>
              <w:t>ثاق الحكم</w:t>
            </w:r>
          </w:ins>
          <w:r w:rsidR="00EE6742" w:rsidRPr="00EE6742">
            <w:rPr>
              <w:rFonts w:ascii="Courier New" w:hAnsi="Courier New" w:cs="Courier New"/>
              <w:rtl/>
            </w:rPr>
            <w:t xml:space="preserve"> عمران فى</w:t>
          </w:r>
          <w:del w:id="16734" w:author="Transkribus" w:date="2019-12-11T14:30:00Z">
            <w:r w:rsidRPr="009B6BCA">
              <w:rPr>
                <w:rFonts w:ascii="Courier New" w:hAnsi="Courier New" w:cs="Courier New"/>
                <w:rtl/>
              </w:rPr>
              <w:delText xml:space="preserve"> المعالجة وتحققه للامراض ما يتعجب</w:delText>
            </w:r>
          </w:del>
        </w:dir>
      </w:dir>
    </w:p>
    <w:p w14:paraId="0CFA5998" w14:textId="77777777" w:rsidR="009B6BCA" w:rsidRPr="009B6BCA" w:rsidRDefault="00EE6742" w:rsidP="009B6BCA">
      <w:pPr>
        <w:pStyle w:val="NurText"/>
        <w:bidi/>
        <w:rPr>
          <w:del w:id="16735" w:author="Transkribus" w:date="2019-12-11T14:30:00Z"/>
          <w:rFonts w:ascii="Courier New" w:hAnsi="Courier New" w:cs="Courier New"/>
        </w:rPr>
      </w:pPr>
      <w:ins w:id="16736" w:author="Transkribus" w:date="2019-12-11T14:30:00Z">
        <w:r w:rsidRPr="00EE6742">
          <w:rPr>
            <w:rFonts w:ascii="Courier New" w:hAnsi="Courier New" w:cs="Courier New"/>
            <w:rtl/>
          </w:rPr>
          <w:t>العاطة وحقيةه الامراس ماتتب</w:t>
        </w:r>
      </w:ins>
      <w:r w:rsidRPr="00EE6742">
        <w:rPr>
          <w:rFonts w:ascii="Courier New" w:hAnsi="Courier New" w:cs="Courier New"/>
          <w:rtl/>
        </w:rPr>
        <w:t xml:space="preserve"> منه </w:t>
      </w:r>
      <w:del w:id="1673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EE4F3F4" w14:textId="292BF1A7" w:rsidR="00EE6742" w:rsidRPr="00EE6742" w:rsidRDefault="009B6BCA" w:rsidP="00EE6742">
      <w:pPr>
        <w:pStyle w:val="NurText"/>
        <w:bidi/>
        <w:rPr>
          <w:ins w:id="16738" w:author="Transkribus" w:date="2019-12-11T14:30:00Z"/>
          <w:rFonts w:ascii="Courier New" w:hAnsi="Courier New" w:cs="Courier New"/>
        </w:rPr>
      </w:pPr>
      <w:dir w:val="rtl">
        <w:dir w:val="rtl">
          <w:r w:rsidR="00EE6742" w:rsidRPr="00EE6742">
            <w:rPr>
              <w:rFonts w:ascii="Courier New" w:hAnsi="Courier New" w:cs="Courier New"/>
              <w:rtl/>
            </w:rPr>
            <w:t xml:space="preserve">ومن ذلك </w:t>
          </w:r>
          <w:del w:id="16739" w:author="Transkribus" w:date="2019-12-11T14:30:00Z">
            <w:r w:rsidRPr="009B6BCA">
              <w:rPr>
                <w:rFonts w:ascii="Courier New" w:hAnsi="Courier New" w:cs="Courier New"/>
                <w:rtl/>
              </w:rPr>
              <w:delText xml:space="preserve">انه كان يوما قد اتى البيمارستان مفلوج </w:delText>
            </w:r>
          </w:del>
          <w:ins w:id="16740" w:author="Transkribus" w:date="2019-12-11T14:30:00Z">
            <w:r w:rsidR="00EE6742" w:rsidRPr="00EE6742">
              <w:rPr>
                <w:rFonts w:ascii="Courier New" w:hAnsi="Courier New" w:cs="Courier New"/>
                <w:rtl/>
              </w:rPr>
              <w:t>اله كمان بوماقد أبى السمار ستان معلوج</w:t>
            </w:r>
          </w:ins>
        </w:dir>
      </w:dir>
    </w:p>
    <w:p w14:paraId="406FC137" w14:textId="28ACFBA0" w:rsidR="00EE6742" w:rsidRPr="00EE6742" w:rsidRDefault="00EE6742" w:rsidP="00EE6742">
      <w:pPr>
        <w:pStyle w:val="NurText"/>
        <w:bidi/>
        <w:rPr>
          <w:ins w:id="16741" w:author="Transkribus" w:date="2019-12-11T14:30:00Z"/>
          <w:rFonts w:ascii="Courier New" w:hAnsi="Courier New" w:cs="Courier New"/>
        </w:rPr>
      </w:pPr>
      <w:r w:rsidRPr="00EE6742">
        <w:rPr>
          <w:rFonts w:ascii="Courier New" w:hAnsi="Courier New" w:cs="Courier New"/>
          <w:rtl/>
        </w:rPr>
        <w:t xml:space="preserve">والاطباء قد </w:t>
      </w:r>
      <w:del w:id="16742" w:author="Transkribus" w:date="2019-12-11T14:30:00Z">
        <w:r w:rsidR="009B6BCA" w:rsidRPr="009B6BCA">
          <w:rPr>
            <w:rFonts w:ascii="Courier New" w:hAnsi="Courier New" w:cs="Courier New"/>
            <w:rtl/>
          </w:rPr>
          <w:delText>الحوا عليه باستعمال المغالى وغيرها من صفاتهم فلما راه وصف له</w:delText>
        </w:r>
      </w:del>
      <w:ins w:id="16743" w:author="Transkribus" w:date="2019-12-11T14:30:00Z">
        <w:r w:rsidRPr="00EE6742">
          <w:rPr>
            <w:rFonts w:ascii="Courier New" w:hAnsi="Courier New" w:cs="Courier New"/>
            <w:rtl/>
          </w:rPr>
          <w:t>الحواعليه استعمال الغالى وغير عبامن صفانهم فلمار أه وسفله</w:t>
        </w:r>
      </w:ins>
      <w:r w:rsidRPr="00EE6742">
        <w:rPr>
          <w:rFonts w:ascii="Courier New" w:hAnsi="Courier New" w:cs="Courier New"/>
          <w:rtl/>
        </w:rPr>
        <w:t xml:space="preserve"> فى ذلك</w:t>
      </w:r>
      <w:del w:id="16744" w:author="Transkribus" w:date="2019-12-11T14:30:00Z">
        <w:r w:rsidR="009B6BCA" w:rsidRPr="009B6BCA">
          <w:rPr>
            <w:rFonts w:ascii="Courier New" w:hAnsi="Courier New" w:cs="Courier New"/>
            <w:rtl/>
          </w:rPr>
          <w:delText xml:space="preserve"> اليوم تدبيرا يستعمله</w:delText>
        </w:r>
      </w:del>
    </w:p>
    <w:p w14:paraId="1A543233" w14:textId="59384D13" w:rsidR="00EE6742" w:rsidRPr="00EE6742" w:rsidRDefault="00EE6742" w:rsidP="00EE6742">
      <w:pPr>
        <w:pStyle w:val="NurText"/>
        <w:bidi/>
        <w:rPr>
          <w:ins w:id="16745" w:author="Transkribus" w:date="2019-12-11T14:30:00Z"/>
          <w:rFonts w:ascii="Courier New" w:hAnsi="Courier New" w:cs="Courier New"/>
        </w:rPr>
      </w:pPr>
      <w:ins w:id="16746" w:author="Transkribus" w:date="2019-12-11T14:30:00Z">
        <w:r w:rsidRPr="00EE6742">
          <w:rPr>
            <w:rFonts w:ascii="Courier New" w:hAnsi="Courier New" w:cs="Courier New"/>
            <w:rtl/>
          </w:rPr>
          <w:t>البوم بدير ابستعملة</w:t>
        </w:r>
      </w:ins>
      <w:r w:rsidRPr="00EE6742">
        <w:rPr>
          <w:rFonts w:ascii="Courier New" w:hAnsi="Courier New" w:cs="Courier New"/>
          <w:rtl/>
        </w:rPr>
        <w:t xml:space="preserve"> ثم بعد ذلك </w:t>
      </w:r>
      <w:del w:id="16747" w:author="Transkribus" w:date="2019-12-11T14:30:00Z">
        <w:r w:rsidR="009B6BCA" w:rsidRPr="009B6BCA">
          <w:rPr>
            <w:rFonts w:ascii="Courier New" w:hAnsi="Courier New" w:cs="Courier New"/>
            <w:rtl/>
          </w:rPr>
          <w:delText>امر بفصده</w:delText>
        </w:r>
      </w:del>
      <w:ins w:id="16748" w:author="Transkribus" w:date="2019-12-11T14:30:00Z">
        <w:r w:rsidRPr="00EE6742">
          <w:rPr>
            <w:rFonts w:ascii="Courier New" w:hAnsi="Courier New" w:cs="Courier New"/>
            <w:rtl/>
          </w:rPr>
          <w:t>أمر منصده</w:t>
        </w:r>
      </w:ins>
      <w:r w:rsidRPr="00EE6742">
        <w:rPr>
          <w:rFonts w:ascii="Courier New" w:hAnsi="Courier New" w:cs="Courier New"/>
          <w:rtl/>
        </w:rPr>
        <w:t xml:space="preserve"> ولما </w:t>
      </w:r>
      <w:del w:id="16749" w:author="Transkribus" w:date="2019-12-11T14:30:00Z">
        <w:r w:rsidR="009B6BCA" w:rsidRPr="009B6BCA">
          <w:rPr>
            <w:rFonts w:ascii="Courier New" w:hAnsi="Courier New" w:cs="Courier New"/>
            <w:rtl/>
          </w:rPr>
          <w:delText>فصد وعالجه صلح وبرا برا تاما كذلك ايضا رايت له اشياء</w:delText>
        </w:r>
      </w:del>
      <w:ins w:id="16750" w:author="Transkribus" w:date="2019-12-11T14:30:00Z">
        <w:r w:rsidRPr="00EE6742">
          <w:rPr>
            <w:rFonts w:ascii="Courier New" w:hAnsi="Courier New" w:cs="Courier New"/>
            <w:rtl/>
          </w:rPr>
          <w:t>نصد وعالحسةصلح وبرابراقاما وكذلك</w:t>
        </w:r>
      </w:ins>
    </w:p>
    <w:p w14:paraId="2B16927D" w14:textId="55A6E613" w:rsidR="00EE6742" w:rsidRPr="00EE6742" w:rsidRDefault="00EE6742" w:rsidP="00EE6742">
      <w:pPr>
        <w:pStyle w:val="NurText"/>
        <w:bidi/>
        <w:rPr>
          <w:rFonts w:ascii="Courier New" w:hAnsi="Courier New" w:cs="Courier New"/>
        </w:rPr>
      </w:pPr>
      <w:ins w:id="16751" w:author="Transkribus" w:date="2019-12-11T14:30:00Z">
        <w:r w:rsidRPr="00EE6742">
          <w:rPr>
            <w:rFonts w:ascii="Courier New" w:hAnsi="Courier New" w:cs="Courier New"/>
            <w:rtl/>
          </w:rPr>
          <w:t>ابشار أيتله أسياء</w:t>
        </w:r>
      </w:ins>
      <w:r w:rsidRPr="00EE6742">
        <w:rPr>
          <w:rFonts w:ascii="Courier New" w:hAnsi="Courier New" w:cs="Courier New"/>
          <w:rtl/>
        </w:rPr>
        <w:t xml:space="preserve"> كثيرة من صفات </w:t>
      </w:r>
      <w:del w:id="16752" w:author="Transkribus" w:date="2019-12-11T14:30:00Z">
        <w:r w:rsidR="009B6BCA" w:rsidRPr="009B6BCA">
          <w:rPr>
            <w:rFonts w:ascii="Courier New" w:hAnsi="Courier New" w:cs="Courier New"/>
            <w:rtl/>
          </w:rPr>
          <w:delText>مزاوير والوان</w:delText>
        </w:r>
      </w:del>
      <w:ins w:id="16753" w:author="Transkribus" w:date="2019-12-11T14:30:00Z">
        <w:r w:rsidRPr="00EE6742">
          <w:rPr>
            <w:rFonts w:ascii="Courier New" w:hAnsi="Courier New" w:cs="Courier New"/>
            <w:rtl/>
          </w:rPr>
          <w:t>مراويروالوان</w:t>
        </w:r>
      </w:ins>
      <w:r w:rsidRPr="00EE6742">
        <w:rPr>
          <w:rFonts w:ascii="Courier New" w:hAnsi="Courier New" w:cs="Courier New"/>
          <w:rtl/>
        </w:rPr>
        <w:t xml:space="preserve"> كان </w:t>
      </w:r>
      <w:del w:id="16754" w:author="Transkribus" w:date="2019-12-11T14:30:00Z">
        <w:r w:rsidR="009B6BCA" w:rsidRPr="009B6BCA">
          <w:rPr>
            <w:rFonts w:ascii="Courier New" w:hAnsi="Courier New" w:cs="Courier New"/>
            <w:rtl/>
          </w:rPr>
          <w:delText>يصفها للمرضى</w:delText>
        </w:r>
      </w:del>
      <w:ins w:id="16755" w:author="Transkribus" w:date="2019-12-11T14:30:00Z">
        <w:r w:rsidRPr="00EE6742">
          <w:rPr>
            <w:rFonts w:ascii="Courier New" w:hAnsi="Courier New" w:cs="Courier New"/>
            <w:rtl/>
          </w:rPr>
          <w:t>يصفه المرضى</w:t>
        </w:r>
      </w:ins>
      <w:r w:rsidRPr="00EE6742">
        <w:rPr>
          <w:rFonts w:ascii="Courier New" w:hAnsi="Courier New" w:cs="Courier New"/>
          <w:rtl/>
        </w:rPr>
        <w:t xml:space="preserve"> على حسب ميل</w:t>
      </w:r>
    </w:p>
    <w:p w14:paraId="1BFE9596" w14:textId="7DF2321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شهواتهم </w:t>
      </w:r>
      <w:del w:id="16756" w:author="Transkribus" w:date="2019-12-11T14:30:00Z">
        <w:r w:rsidR="009B6BCA" w:rsidRPr="009B6BCA">
          <w:rPr>
            <w:rFonts w:ascii="Courier New" w:hAnsi="Courier New" w:cs="Courier New"/>
            <w:rtl/>
          </w:rPr>
          <w:delText>ولا يخرج</w:delText>
        </w:r>
      </w:del>
      <w:ins w:id="16757" w:author="Transkribus" w:date="2019-12-11T14:30:00Z">
        <w:r w:rsidRPr="00EE6742">
          <w:rPr>
            <w:rFonts w:ascii="Courier New" w:hAnsi="Courier New" w:cs="Courier New"/>
            <w:rtl/>
          </w:rPr>
          <w:t>ولابجرج</w:t>
        </w:r>
      </w:ins>
      <w:r w:rsidRPr="00EE6742">
        <w:rPr>
          <w:rFonts w:ascii="Courier New" w:hAnsi="Courier New" w:cs="Courier New"/>
          <w:rtl/>
        </w:rPr>
        <w:t xml:space="preserve"> عن م</w:t>
      </w:r>
      <w:del w:id="16758" w:author="Transkribus" w:date="2019-12-11T14:30:00Z">
        <w:r w:rsidR="009B6BCA" w:rsidRPr="009B6BCA">
          <w:rPr>
            <w:rFonts w:ascii="Courier New" w:hAnsi="Courier New" w:cs="Courier New"/>
            <w:rtl/>
          </w:rPr>
          <w:delText>ق</w:delText>
        </w:r>
      </w:del>
      <w:ins w:id="16759" w:author="Transkribus" w:date="2019-12-11T14:30:00Z">
        <w:r w:rsidRPr="00EE6742">
          <w:rPr>
            <w:rFonts w:ascii="Courier New" w:hAnsi="Courier New" w:cs="Courier New"/>
            <w:rtl/>
          </w:rPr>
          <w:t>ف</w:t>
        </w:r>
      </w:ins>
      <w:r w:rsidRPr="00EE6742">
        <w:rPr>
          <w:rFonts w:ascii="Courier New" w:hAnsi="Courier New" w:cs="Courier New"/>
          <w:rtl/>
        </w:rPr>
        <w:t>تضى المداواة في</w:t>
      </w:r>
      <w:del w:id="16760" w:author="Transkribus" w:date="2019-12-11T14:30:00Z">
        <w:r w:rsidR="009B6BCA" w:rsidRPr="009B6BCA">
          <w:rPr>
            <w:rFonts w:ascii="Courier New" w:hAnsi="Courier New" w:cs="Courier New"/>
            <w:rtl/>
          </w:rPr>
          <w:delText>ن</w:delText>
        </w:r>
      </w:del>
      <w:r w:rsidRPr="00EE6742">
        <w:rPr>
          <w:rFonts w:ascii="Courier New" w:hAnsi="Courier New" w:cs="Courier New"/>
          <w:rtl/>
        </w:rPr>
        <w:t>ت</w:t>
      </w:r>
      <w:del w:id="16761" w:author="Transkribus" w:date="2019-12-11T14:30:00Z">
        <w:r w:rsidR="009B6BCA" w:rsidRPr="009B6BCA">
          <w:rPr>
            <w:rFonts w:ascii="Courier New" w:hAnsi="Courier New" w:cs="Courier New"/>
            <w:rtl/>
          </w:rPr>
          <w:delText>فع</w:delText>
        </w:r>
      </w:del>
      <w:ins w:id="16762" w:author="Transkribus" w:date="2019-12-11T14:30:00Z">
        <w:r w:rsidRPr="00EE6742">
          <w:rPr>
            <w:rFonts w:ascii="Courier New" w:hAnsi="Courier New" w:cs="Courier New"/>
            <w:rtl/>
          </w:rPr>
          <w:t>تمه</w:t>
        </w:r>
      </w:ins>
      <w:r w:rsidRPr="00EE6742">
        <w:rPr>
          <w:rFonts w:ascii="Courier New" w:hAnsi="Courier New" w:cs="Courier New"/>
          <w:rtl/>
        </w:rPr>
        <w:t>ون بها</w:t>
      </w:r>
      <w:del w:id="167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764" w:author="Transkribus" w:date="2019-12-11T14:30:00Z">
        <w:r w:rsidRPr="00EE6742">
          <w:rPr>
            <w:rFonts w:ascii="Courier New" w:hAnsi="Courier New" w:cs="Courier New"/>
            <w:rtl/>
          </w:rPr>
          <w:t xml:space="preserve"> وهذاباب عطم فى العلاج ورايقة</w:t>
        </w:r>
      </w:ins>
    </w:p>
    <w:p w14:paraId="4F79CFD7" w14:textId="77777777" w:rsidR="009B6BCA" w:rsidRPr="009B6BCA" w:rsidRDefault="009B6BCA" w:rsidP="009B6BCA">
      <w:pPr>
        <w:pStyle w:val="NurText"/>
        <w:bidi/>
        <w:rPr>
          <w:del w:id="16765" w:author="Transkribus" w:date="2019-12-11T14:30:00Z"/>
          <w:rFonts w:ascii="Courier New" w:hAnsi="Courier New" w:cs="Courier New"/>
        </w:rPr>
      </w:pPr>
      <w:dir w:val="rtl">
        <w:dir w:val="rtl">
          <w:del w:id="16766" w:author="Transkribus" w:date="2019-12-11T14:30:00Z">
            <w:r w:rsidRPr="009B6BCA">
              <w:rPr>
                <w:rFonts w:ascii="Courier New" w:hAnsi="Courier New" w:cs="Courier New"/>
                <w:rtl/>
              </w:rPr>
              <w:delText>وهذا باب عظيم فى العلاج</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BD5C9C" w14:textId="3135D1F0" w:rsidR="00EE6742" w:rsidRPr="00EE6742" w:rsidRDefault="009B6BCA" w:rsidP="00EE6742">
      <w:pPr>
        <w:pStyle w:val="NurText"/>
        <w:bidi/>
        <w:rPr>
          <w:ins w:id="16767" w:author="Transkribus" w:date="2019-12-11T14:30:00Z"/>
          <w:rFonts w:ascii="Courier New" w:hAnsi="Courier New" w:cs="Courier New"/>
        </w:rPr>
      </w:pPr>
      <w:dir w:val="rtl">
        <w:dir w:val="rtl">
          <w:del w:id="16768" w:author="Transkribus" w:date="2019-12-11T14:30:00Z">
            <w:r w:rsidRPr="009B6BCA">
              <w:rPr>
                <w:rFonts w:ascii="Courier New" w:hAnsi="Courier New" w:cs="Courier New"/>
                <w:rtl/>
              </w:rPr>
              <w:delText>ورايته ايضا وقد عالج امراضا</w:delText>
            </w:r>
          </w:del>
          <w:ins w:id="16769" w:author="Transkribus" w:date="2019-12-11T14:30:00Z">
            <w:r w:rsidR="00EE6742" w:rsidRPr="00EE6742">
              <w:rPr>
                <w:rFonts w:ascii="Courier New" w:hAnsi="Courier New" w:cs="Courier New"/>
                <w:rtl/>
              </w:rPr>
              <w:t>اصاوقد عالح أمراذا</w:t>
            </w:r>
          </w:ins>
          <w:r w:rsidR="00EE6742" w:rsidRPr="00EE6742">
            <w:rPr>
              <w:rFonts w:ascii="Courier New" w:hAnsi="Courier New" w:cs="Courier New"/>
              <w:rtl/>
            </w:rPr>
            <w:t xml:space="preserve"> كثيرة </w:t>
          </w:r>
          <w:del w:id="16770" w:author="Transkribus" w:date="2019-12-11T14:30:00Z">
            <w:r w:rsidRPr="009B6BCA">
              <w:rPr>
                <w:rFonts w:ascii="Courier New" w:hAnsi="Courier New" w:cs="Courier New"/>
                <w:rtl/>
              </w:rPr>
              <w:delText>مزمنة كان اصحابها قد سئموا الحياة ويئس</w:delText>
            </w:r>
          </w:del>
          <w:ins w:id="16771" w:author="Transkribus" w:date="2019-12-11T14:30:00Z">
            <w:r w:rsidR="00EE6742" w:rsidRPr="00EE6742">
              <w:rPr>
                <w:rFonts w:ascii="Courier New" w:hAnsi="Courier New" w:cs="Courier New"/>
                <w:rtl/>
              </w:rPr>
              <w:t>مرمثة ٣ان أصحايها قدستهوا الحباء وبكس</w:t>
            </w:r>
          </w:ins>
          <w:r w:rsidR="00EE6742" w:rsidRPr="00EE6742">
            <w:rPr>
              <w:rFonts w:ascii="Courier New" w:hAnsi="Courier New" w:cs="Courier New"/>
              <w:rtl/>
            </w:rPr>
            <w:t xml:space="preserve"> الاطباء من</w:t>
          </w:r>
          <w:del w:id="16772" w:author="Transkribus" w:date="2019-12-11T14:30:00Z">
            <w:r w:rsidRPr="009B6BCA">
              <w:rPr>
                <w:rFonts w:ascii="Courier New" w:hAnsi="Courier New" w:cs="Courier New"/>
                <w:rtl/>
              </w:rPr>
              <w:delText xml:space="preserve"> برئهم فبروا على يديه بادوية غريبة</w:delText>
            </w:r>
          </w:del>
        </w:dir>
      </w:dir>
    </w:p>
    <w:p w14:paraId="4B967A3A" w14:textId="09609894" w:rsidR="00EE6742" w:rsidRPr="00EE6742" w:rsidRDefault="00EE6742" w:rsidP="00EE6742">
      <w:pPr>
        <w:pStyle w:val="NurText"/>
        <w:bidi/>
        <w:rPr>
          <w:rFonts w:ascii="Courier New" w:hAnsi="Courier New" w:cs="Courier New"/>
        </w:rPr>
      </w:pPr>
      <w:ins w:id="16773" w:author="Transkribus" w:date="2019-12-11T14:30:00Z">
        <w:r w:rsidRPr="00EE6742">
          <w:rPr>
            <w:rFonts w:ascii="Courier New" w:hAnsi="Courier New" w:cs="Courier New"/>
            <w:rtl/>
          </w:rPr>
          <w:t>ابرنهم عير واعسلى بديه بأدوبة عريبة</w:t>
        </w:r>
      </w:ins>
      <w:r w:rsidRPr="00EE6742">
        <w:rPr>
          <w:rFonts w:ascii="Courier New" w:hAnsi="Courier New" w:cs="Courier New"/>
          <w:rtl/>
        </w:rPr>
        <w:t xml:space="preserve"> يصفها ومعال</w:t>
      </w:r>
      <w:del w:id="16774" w:author="Transkribus" w:date="2019-12-11T14:30:00Z">
        <w:r w:rsidR="009B6BCA" w:rsidRPr="009B6BCA">
          <w:rPr>
            <w:rFonts w:ascii="Courier New" w:hAnsi="Courier New" w:cs="Courier New"/>
            <w:rtl/>
          </w:rPr>
          <w:delText>ج</w:delText>
        </w:r>
      </w:del>
      <w:ins w:id="16775" w:author="Transkribus" w:date="2019-12-11T14:30:00Z">
        <w:r w:rsidRPr="00EE6742">
          <w:rPr>
            <w:rFonts w:ascii="Courier New" w:hAnsi="Courier New" w:cs="Courier New"/>
            <w:rtl/>
          </w:rPr>
          <w:t>ح</w:t>
        </w:r>
      </w:ins>
      <w:r w:rsidRPr="00EE6742">
        <w:rPr>
          <w:rFonts w:ascii="Courier New" w:hAnsi="Courier New" w:cs="Courier New"/>
          <w:rtl/>
        </w:rPr>
        <w:t xml:space="preserve">ات بديعة </w:t>
      </w:r>
      <w:ins w:id="16776" w:author="Transkribus" w:date="2019-12-11T14:30:00Z">
        <w:r w:rsidRPr="00EE6742">
          <w:rPr>
            <w:rFonts w:ascii="Courier New" w:hAnsi="Courier New" w:cs="Courier New"/>
            <w:rtl/>
          </w:rPr>
          <w:t xml:space="preserve">قد </w:t>
        </w:r>
      </w:ins>
      <w:r w:rsidRPr="00EE6742">
        <w:rPr>
          <w:rFonts w:ascii="Courier New" w:hAnsi="Courier New" w:cs="Courier New"/>
          <w:rtl/>
        </w:rPr>
        <w:t>عرفها</w:t>
      </w:r>
      <w:del w:id="167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778" w:author="Transkribus" w:date="2019-12-11T14:30:00Z">
        <w:r w:rsidRPr="00EE6742">
          <w:rPr>
            <w:rFonts w:ascii="Courier New" w:hAnsi="Courier New" w:cs="Courier New"/>
            <w:rtl/>
          </w:rPr>
          <w:t xml:space="preserve"> وفسدد كرب من</w:t>
        </w:r>
      </w:ins>
    </w:p>
    <w:p w14:paraId="66DBEDB1" w14:textId="1444D4D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del w:id="16779" w:author="Transkribus" w:date="2019-12-11T14:30:00Z">
            <w:r w:rsidR="009B6BCA" w:rsidRPr="009B6BCA">
              <w:rPr>
                <w:rFonts w:ascii="Courier New" w:hAnsi="Courier New" w:cs="Courier New"/>
                <w:rtl/>
              </w:rPr>
              <w:delText xml:space="preserve">وقد ذكرت من </w:delText>
            </w:r>
          </w:del>
          <w:r w:rsidRPr="00EE6742">
            <w:rPr>
              <w:rFonts w:ascii="Courier New" w:hAnsi="Courier New" w:cs="Courier New"/>
              <w:rtl/>
            </w:rPr>
            <w:t xml:space="preserve">ذلك </w:t>
          </w:r>
          <w:del w:id="16780" w:author="Transkribus" w:date="2019-12-11T14:30:00Z">
            <w:r w:rsidR="009B6BCA" w:rsidRPr="009B6BCA">
              <w:rPr>
                <w:rFonts w:ascii="Courier New" w:hAnsi="Courier New" w:cs="Courier New"/>
                <w:rtl/>
              </w:rPr>
              <w:delText>جملا فى</w:delText>
            </w:r>
          </w:del>
          <w:ins w:id="16781" w:author="Transkribus" w:date="2019-12-11T14:30:00Z">
            <w:r w:rsidRPr="00EE6742">
              <w:rPr>
                <w:rFonts w:ascii="Courier New" w:hAnsi="Courier New" w:cs="Courier New"/>
                <w:rtl/>
              </w:rPr>
              <w:t>حملافى</w:t>
            </w:r>
          </w:ins>
          <w:r w:rsidRPr="00EE6742">
            <w:rPr>
              <w:rFonts w:ascii="Courier New" w:hAnsi="Courier New" w:cs="Courier New"/>
              <w:rtl/>
            </w:rPr>
            <w:t xml:space="preserve"> كتاب ال</w:t>
          </w:r>
          <w:del w:id="16782" w:author="Transkribus" w:date="2019-12-11T14:30:00Z">
            <w:r w:rsidR="009B6BCA" w:rsidRPr="009B6BCA">
              <w:rPr>
                <w:rFonts w:ascii="Courier New" w:hAnsi="Courier New" w:cs="Courier New"/>
                <w:rtl/>
              </w:rPr>
              <w:delText>ت</w:delText>
            </w:r>
          </w:del>
          <w:ins w:id="16783" w:author="Transkribus" w:date="2019-12-11T14:30:00Z">
            <w:r w:rsidRPr="00EE6742">
              <w:rPr>
                <w:rFonts w:ascii="Courier New" w:hAnsi="Courier New" w:cs="Courier New"/>
                <w:rtl/>
              </w:rPr>
              <w:t>ن</w:t>
            </w:r>
          </w:ins>
          <w:r w:rsidRPr="00EE6742">
            <w:rPr>
              <w:rFonts w:ascii="Courier New" w:hAnsi="Courier New" w:cs="Courier New"/>
              <w:rtl/>
            </w:rPr>
            <w:t>جارب والفوائد و</w:t>
          </w:r>
          <w:del w:id="16784" w:author="Transkribus" w:date="2019-12-11T14:30:00Z">
            <w:r w:rsidR="009B6BCA" w:rsidRPr="009B6BCA">
              <w:rPr>
                <w:rFonts w:ascii="Courier New" w:hAnsi="Courier New" w:cs="Courier New"/>
                <w:rtl/>
              </w:rPr>
              <w:delText>ت</w:delText>
            </w:r>
          </w:del>
          <w:ins w:id="16785" w:author="Transkribus" w:date="2019-12-11T14:30:00Z">
            <w:r w:rsidRPr="00EE6742">
              <w:rPr>
                <w:rFonts w:ascii="Courier New" w:hAnsi="Courier New" w:cs="Courier New"/>
                <w:rtl/>
              </w:rPr>
              <w:t>ف</w:t>
            </w:r>
          </w:ins>
          <w:r w:rsidRPr="00EE6742">
            <w:rPr>
              <w:rFonts w:ascii="Courier New" w:hAnsi="Courier New" w:cs="Courier New"/>
              <w:rtl/>
            </w:rPr>
            <w:t xml:space="preserve">وفى الحكيم عمران فى </w:t>
          </w:r>
          <w:del w:id="16786" w:author="Transkribus" w:date="2019-12-11T14:30:00Z">
            <w:r w:rsidR="009B6BCA" w:rsidRPr="009B6BCA">
              <w:rPr>
                <w:rFonts w:ascii="Courier New" w:hAnsi="Courier New" w:cs="Courier New"/>
                <w:rtl/>
              </w:rPr>
              <w:delText>مدينة حمص</w:delText>
            </w:r>
          </w:del>
          <w:ins w:id="16787" w:author="Transkribus" w:date="2019-12-11T14:30:00Z">
            <w:r w:rsidRPr="00EE6742">
              <w:rPr>
                <w:rFonts w:ascii="Courier New" w:hAnsi="Courier New" w:cs="Courier New"/>
                <w:rtl/>
              </w:rPr>
              <w:t>مذسه جمس</w:t>
            </w:r>
          </w:ins>
          <w:r w:rsidRPr="00EE6742">
            <w:rPr>
              <w:rFonts w:ascii="Courier New" w:hAnsi="Courier New" w:cs="Courier New"/>
              <w:rtl/>
            </w:rPr>
            <w:t xml:space="preserve"> فى شهر جمادى</w:t>
          </w:r>
        </w:dir>
      </w:dir>
    </w:p>
    <w:p w14:paraId="1E3A8B5A" w14:textId="2FA5B81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الاولى </w:t>
      </w:r>
      <w:del w:id="16788" w:author="Transkribus" w:date="2019-12-11T14:30:00Z">
        <w:r w:rsidR="009B6BCA" w:rsidRPr="009B6BCA">
          <w:rPr>
            <w:rFonts w:ascii="Courier New" w:hAnsi="Courier New" w:cs="Courier New"/>
            <w:rtl/>
          </w:rPr>
          <w:delText>سنة سبع وثلاثين وستمائة وقد استدعاه صاحبها لمداواته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789" w:author="Transkribus" w:date="2019-12-11T14:30:00Z">
        <w:r w:rsidRPr="00EE6742">
          <w:rPr>
            <w:rFonts w:ascii="Courier New" w:hAnsi="Courier New" w:cs="Courier New"/>
            <w:rtl/>
          </w:rPr>
          <w:t>شتة صيع وبلانين وسثماثة وقد استدقاه صاحم المد الوائة</w:t>
        </w:r>
      </w:ins>
    </w:p>
    <w:p w14:paraId="4700AC53" w14:textId="385928E2" w:rsidR="00EE6742" w:rsidRPr="00EE6742" w:rsidRDefault="009B6BCA" w:rsidP="00EE6742">
      <w:pPr>
        <w:pStyle w:val="NurText"/>
        <w:bidi/>
        <w:rPr>
          <w:ins w:id="16790" w:author="Transkribus" w:date="2019-12-11T14:30:00Z"/>
          <w:rFonts w:ascii="Courier New" w:hAnsi="Courier New" w:cs="Courier New"/>
        </w:rPr>
      </w:pPr>
      <w:dir w:val="rtl">
        <w:dir w:val="rtl">
          <w:r w:rsidR="00EE6742" w:rsidRPr="00EE6742">
            <w:rPr>
              <w:rFonts w:ascii="Courier New" w:hAnsi="Courier New" w:cs="Courier New"/>
              <w:rtl/>
            </w:rPr>
            <w:t>موفق الدين</w:t>
          </w:r>
          <w:del w:id="16791" w:author="Transkribus" w:date="2019-12-11T14:30:00Z">
            <w:r w:rsidRPr="009B6BCA">
              <w:rPr>
                <w:rFonts w:ascii="Courier New" w:hAnsi="Courier New" w:cs="Courier New"/>
                <w:rtl/>
              </w:rPr>
              <w:delText xml:space="preserve"> يعقوب بن</w:delText>
            </w:r>
          </w:del>
        </w:dir>
      </w:dir>
    </w:p>
    <w:p w14:paraId="7FDFC191" w14:textId="77777777" w:rsidR="00EE6742" w:rsidRPr="00EE6742" w:rsidRDefault="00EE6742" w:rsidP="00EE6742">
      <w:pPr>
        <w:pStyle w:val="NurText"/>
        <w:bidi/>
        <w:rPr>
          <w:ins w:id="16792" w:author="Transkribus" w:date="2019-12-11T14:30:00Z"/>
          <w:rFonts w:ascii="Courier New" w:hAnsi="Courier New" w:cs="Courier New"/>
        </w:rPr>
      </w:pPr>
      <w:ins w:id="16793" w:author="Transkribus" w:date="2019-12-11T14:30:00Z">
        <w:r w:rsidRPr="00EE6742">
          <w:rPr>
            <w:rFonts w:ascii="Courier New" w:hAnsi="Courier New" w:cs="Courier New"/>
            <w:rtl/>
          </w:rPr>
          <w:t>*أموفق الدين يعقوبا*</w:t>
        </w:r>
      </w:ins>
    </w:p>
    <w:p w14:paraId="4F822B42" w14:textId="77777777" w:rsidR="009B6BCA" w:rsidRPr="009B6BCA" w:rsidRDefault="00EE6742" w:rsidP="009B6BCA">
      <w:pPr>
        <w:pStyle w:val="NurText"/>
        <w:bidi/>
        <w:rPr>
          <w:del w:id="16794" w:author="Transkribus" w:date="2019-12-11T14:30:00Z"/>
          <w:rFonts w:ascii="Courier New" w:hAnsi="Courier New" w:cs="Courier New"/>
        </w:rPr>
      </w:pPr>
      <w:ins w:id="16795" w:author="Transkribus" w:date="2019-12-11T14:30:00Z">
        <w:r w:rsidRPr="00EE6742">
          <w:rPr>
            <w:rFonts w:ascii="Courier New" w:hAnsi="Courier New" w:cs="Courier New"/>
            <w:rtl/>
          </w:rPr>
          <w:t>ابن</w:t>
        </w:r>
      </w:ins>
      <w:r w:rsidRPr="00EE6742">
        <w:rPr>
          <w:rFonts w:ascii="Courier New" w:hAnsi="Courier New" w:cs="Courier New"/>
          <w:rtl/>
        </w:rPr>
        <w:t xml:space="preserve"> سقلاب</w:t>
      </w:r>
      <w:del w:id="167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FC275EA" w14:textId="77777777" w:rsidR="009B6BCA" w:rsidRPr="009B6BCA" w:rsidRDefault="009B6BCA" w:rsidP="009B6BCA">
      <w:pPr>
        <w:pStyle w:val="NurText"/>
        <w:bidi/>
        <w:rPr>
          <w:del w:id="16797" w:author="Transkribus" w:date="2019-12-11T14:30:00Z"/>
          <w:rFonts w:ascii="Courier New" w:hAnsi="Courier New" w:cs="Courier New"/>
        </w:rPr>
      </w:pPr>
      <w:dir w:val="rtl">
        <w:dir w:val="rtl">
          <w:del w:id="16798"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11DA93" w14:textId="387400F1" w:rsidR="00EE6742" w:rsidRPr="00EE6742" w:rsidRDefault="009B6BCA" w:rsidP="00EE6742">
      <w:pPr>
        <w:pStyle w:val="NurText"/>
        <w:bidi/>
        <w:rPr>
          <w:rFonts w:ascii="Courier New" w:hAnsi="Courier New" w:cs="Courier New"/>
        </w:rPr>
      </w:pPr>
      <w:dir w:val="rtl">
        <w:dir w:val="rtl">
          <w:ins w:id="16799" w:author="Transkribus" w:date="2019-12-11T14:30:00Z">
            <w:r w:rsidR="00EE6742" w:rsidRPr="00EE6742">
              <w:rPr>
                <w:rFonts w:ascii="Courier New" w:hAnsi="Courier New" w:cs="Courier New"/>
                <w:rtl/>
              </w:rPr>
              <w:t xml:space="preserve"> نصرانى </w:t>
            </w:r>
          </w:ins>
          <w:r w:rsidR="00EE6742" w:rsidRPr="00EE6742">
            <w:rPr>
              <w:rFonts w:ascii="Courier New" w:hAnsi="Courier New" w:cs="Courier New"/>
              <w:rtl/>
            </w:rPr>
            <w:t xml:space="preserve">كان </w:t>
          </w:r>
          <w:del w:id="16800" w:author="Transkribus" w:date="2019-12-11T14:30:00Z">
            <w:r w:rsidRPr="009B6BCA">
              <w:rPr>
                <w:rFonts w:ascii="Courier New" w:hAnsi="Courier New" w:cs="Courier New"/>
                <w:rtl/>
              </w:rPr>
              <w:delText>ا</w:delText>
            </w:r>
          </w:del>
          <w:ins w:id="1680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علم اهل زمانه </w:t>
          </w:r>
          <w:del w:id="16802" w:author="Transkribus" w:date="2019-12-11T14:30:00Z">
            <w:r w:rsidRPr="009B6BCA">
              <w:rPr>
                <w:rFonts w:ascii="Courier New" w:hAnsi="Courier New" w:cs="Courier New"/>
                <w:rtl/>
              </w:rPr>
              <w:delText>ب</w:delText>
            </w:r>
          </w:del>
          <w:ins w:id="1680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كتب جالينوس </w:t>
          </w:r>
          <w:del w:id="16804" w:author="Transkribus" w:date="2019-12-11T14:30:00Z">
            <w:r w:rsidRPr="009B6BCA">
              <w:rPr>
                <w:rFonts w:ascii="Courier New" w:hAnsi="Courier New" w:cs="Courier New"/>
                <w:rtl/>
              </w:rPr>
              <w:delText>ومعرفتها والتحقيق لمعانيها والدراية 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6805" w:author="Transkribus" w:date="2019-12-11T14:30:00Z">
            <w:r w:rsidR="00EE6742" w:rsidRPr="00EE6742">
              <w:rPr>
                <w:rFonts w:ascii="Courier New" w:hAnsi="Courier New" w:cs="Courier New"/>
                <w:rtl/>
              </w:rPr>
              <w:t>ومعرفها</w:t>
            </w:r>
          </w:ins>
        </w:dir>
      </w:dir>
    </w:p>
    <w:p w14:paraId="35FB1FD5" w14:textId="7A8992C9" w:rsidR="00EE6742" w:rsidRPr="00EE6742" w:rsidRDefault="009B6BCA" w:rsidP="00EE6742">
      <w:pPr>
        <w:pStyle w:val="NurText"/>
        <w:bidi/>
        <w:rPr>
          <w:ins w:id="16806" w:author="Transkribus" w:date="2019-12-11T14:30:00Z"/>
          <w:rFonts w:ascii="Courier New" w:hAnsi="Courier New" w:cs="Courier New"/>
        </w:rPr>
      </w:pPr>
      <w:dir w:val="rtl">
        <w:dir w:val="rtl">
          <w:del w:id="16807" w:author="Transkribus" w:date="2019-12-11T14:30:00Z">
            <w:r w:rsidRPr="009B6BCA">
              <w:rPr>
                <w:rFonts w:ascii="Courier New" w:hAnsi="Courier New" w:cs="Courier New"/>
                <w:rtl/>
              </w:rPr>
              <w:delText>وكان</w:delText>
            </w:r>
          </w:del>
          <w:ins w:id="16808" w:author="Transkribus" w:date="2019-12-11T14:30:00Z">
            <w:r w:rsidR="00EE6742" w:rsidRPr="00EE6742">
              <w:rPr>
                <w:rFonts w:ascii="Courier New" w:hAnsi="Courier New" w:cs="Courier New"/>
                <w:rtl/>
              </w:rPr>
              <w:t>والبحقيق لعانيهاو الدرافة لهاوكان</w:t>
            </w:r>
          </w:ins>
          <w:r w:rsidR="00EE6742" w:rsidRPr="00EE6742">
            <w:rPr>
              <w:rFonts w:ascii="Courier New" w:hAnsi="Courier New" w:cs="Courier New"/>
              <w:rtl/>
            </w:rPr>
            <w:t xml:space="preserve"> من </w:t>
          </w:r>
          <w:del w:id="16809" w:author="Transkribus" w:date="2019-12-11T14:30:00Z">
            <w:r w:rsidRPr="009B6BCA">
              <w:rPr>
                <w:rFonts w:ascii="Courier New" w:hAnsi="Courier New" w:cs="Courier New"/>
                <w:rtl/>
              </w:rPr>
              <w:delText>كثرة اجتهاده</w:delText>
            </w:r>
          </w:del>
          <w:ins w:id="16810" w:author="Transkribus" w:date="2019-12-11T14:30:00Z">
            <w:r w:rsidR="00EE6742" w:rsidRPr="00EE6742">
              <w:rPr>
                <w:rFonts w:ascii="Courier New" w:hAnsi="Courier New" w:cs="Courier New"/>
                <w:rtl/>
              </w:rPr>
              <w:t>فثرة احتهافة</w:t>
            </w:r>
          </w:ins>
          <w:r w:rsidR="00EE6742" w:rsidRPr="00EE6742">
            <w:rPr>
              <w:rFonts w:ascii="Courier New" w:hAnsi="Courier New" w:cs="Courier New"/>
              <w:rtl/>
            </w:rPr>
            <w:t xml:space="preserve"> فى صناعة الطب </w:t>
          </w:r>
          <w:del w:id="16811" w:author="Transkribus" w:date="2019-12-11T14:30:00Z">
            <w:r w:rsidRPr="009B6BCA">
              <w:rPr>
                <w:rFonts w:ascii="Courier New" w:hAnsi="Courier New" w:cs="Courier New"/>
                <w:rtl/>
              </w:rPr>
              <w:delText>وشدة حرصه ومواظبته</w:delText>
            </w:r>
          </w:del>
          <w:ins w:id="16812" w:author="Transkribus" w:date="2019-12-11T14:30:00Z">
            <w:r w:rsidR="00EE6742" w:rsidRPr="00EE6742">
              <w:rPr>
                <w:rFonts w:ascii="Courier New" w:hAnsi="Courier New" w:cs="Courier New"/>
                <w:rtl/>
              </w:rPr>
              <w:t>وشد جرسه ومواطبتة</w:t>
            </w:r>
          </w:ins>
        </w:dir>
      </w:dir>
    </w:p>
    <w:p w14:paraId="7E00ED77" w14:textId="167D5224" w:rsidR="00EE6742" w:rsidRPr="00EE6742" w:rsidRDefault="00EE6742" w:rsidP="00EE6742">
      <w:pPr>
        <w:pStyle w:val="NurText"/>
        <w:bidi/>
        <w:rPr>
          <w:ins w:id="16813" w:author="Transkribus" w:date="2019-12-11T14:30:00Z"/>
          <w:rFonts w:ascii="Courier New" w:hAnsi="Courier New" w:cs="Courier New"/>
        </w:rPr>
      </w:pPr>
      <w:r w:rsidRPr="00EE6742">
        <w:rPr>
          <w:rFonts w:ascii="Courier New" w:hAnsi="Courier New" w:cs="Courier New"/>
          <w:rtl/>
        </w:rPr>
        <w:t xml:space="preserve"> على </w:t>
      </w:r>
      <w:del w:id="16814" w:author="Transkribus" w:date="2019-12-11T14:30:00Z">
        <w:r w:rsidR="009B6BCA" w:rsidRPr="009B6BCA">
          <w:rPr>
            <w:rFonts w:ascii="Courier New" w:hAnsi="Courier New" w:cs="Courier New"/>
            <w:rtl/>
          </w:rPr>
          <w:delText>القراءة والمطالعة لكتب</w:delText>
        </w:r>
      </w:del>
      <w:ins w:id="16815" w:author="Transkribus" w:date="2019-12-11T14:30:00Z">
        <w:r w:rsidRPr="00EE6742">
          <w:rPr>
            <w:rFonts w:ascii="Courier New" w:hAnsi="Courier New" w:cs="Courier New"/>
            <w:rtl/>
          </w:rPr>
          <w:t>القراعءة والمطالعةلكتب جالبنوس وجودةنظر موقوةد كاته ان جمهوركتت</w:t>
        </w:r>
      </w:ins>
      <w:r w:rsidRPr="00EE6742">
        <w:rPr>
          <w:rFonts w:ascii="Courier New" w:hAnsi="Courier New" w:cs="Courier New"/>
          <w:rtl/>
        </w:rPr>
        <w:t xml:space="preserve"> جالينوس</w:t>
      </w:r>
      <w:del w:id="16816" w:author="Transkribus" w:date="2019-12-11T14:30:00Z">
        <w:r w:rsidR="009B6BCA" w:rsidRPr="009B6BCA">
          <w:rPr>
            <w:rFonts w:ascii="Courier New" w:hAnsi="Courier New" w:cs="Courier New"/>
            <w:rtl/>
          </w:rPr>
          <w:delText xml:space="preserve"> وجودة فطرته وقوة ذكائه ان جمهور كتب جالينوس واقواله فيها كانت مستحضرة له</w:delText>
        </w:r>
      </w:del>
    </w:p>
    <w:p w14:paraId="60C4F85B" w14:textId="77777777" w:rsidR="009B6BCA" w:rsidRPr="009B6BCA" w:rsidRDefault="00EE6742" w:rsidP="009B6BCA">
      <w:pPr>
        <w:pStyle w:val="NurText"/>
        <w:bidi/>
        <w:rPr>
          <w:del w:id="16817" w:author="Transkribus" w:date="2019-12-11T14:30:00Z"/>
          <w:rFonts w:ascii="Courier New" w:hAnsi="Courier New" w:cs="Courier New"/>
        </w:rPr>
      </w:pPr>
      <w:ins w:id="16818" w:author="Transkribus" w:date="2019-12-11T14:30:00Z">
        <w:r w:rsidRPr="00EE6742">
          <w:rPr>
            <w:rFonts w:ascii="Courier New" w:hAnsi="Courier New" w:cs="Courier New"/>
            <w:rtl/>
          </w:rPr>
          <w:t>بوأفو اله نيها كاتت متحصرةله</w:t>
        </w:r>
      </w:ins>
      <w:r w:rsidRPr="00EE6742">
        <w:rPr>
          <w:rFonts w:ascii="Courier New" w:hAnsi="Courier New" w:cs="Courier New"/>
          <w:rtl/>
        </w:rPr>
        <w:t xml:space="preserve"> فى </w:t>
      </w:r>
      <w:del w:id="16819" w:author="Transkribus" w:date="2019-12-11T14:30:00Z">
        <w:r w:rsidR="009B6BCA" w:rsidRPr="009B6BCA">
          <w:rPr>
            <w:rFonts w:ascii="Courier New" w:hAnsi="Courier New" w:cs="Courier New"/>
            <w:rtl/>
          </w:rPr>
          <w:delText>خاطره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A2EC30" w14:textId="53A9A28C" w:rsidR="00EE6742" w:rsidRPr="00EE6742" w:rsidRDefault="009B6BCA" w:rsidP="00EE6742">
      <w:pPr>
        <w:pStyle w:val="NurText"/>
        <w:bidi/>
        <w:rPr>
          <w:ins w:id="16820" w:author="Transkribus" w:date="2019-12-11T14:30:00Z"/>
          <w:rFonts w:ascii="Courier New" w:hAnsi="Courier New" w:cs="Courier New"/>
        </w:rPr>
      </w:pPr>
      <w:dir w:val="rtl">
        <w:dir w:val="rtl">
          <w:del w:id="16821" w:author="Transkribus" w:date="2019-12-11T14:30:00Z">
            <w:r w:rsidRPr="009B6BCA">
              <w:rPr>
                <w:rFonts w:ascii="Courier New" w:hAnsi="Courier New" w:cs="Courier New"/>
                <w:rtl/>
              </w:rPr>
              <w:delText>فكان مهما تكلم</w:delText>
            </w:r>
          </w:del>
          <w:ins w:id="16822" w:author="Transkribus" w:date="2019-12-11T14:30:00Z">
            <w:r w:rsidR="00EE6742" w:rsidRPr="00EE6742">
              <w:rPr>
                <w:rFonts w:ascii="Courier New" w:hAnsi="Courier New" w:cs="Courier New"/>
                <w:rtl/>
              </w:rPr>
              <w:t>اطر مفكان مهمات كام</w:t>
            </w:r>
          </w:ins>
          <w:r w:rsidR="00EE6742" w:rsidRPr="00EE6742">
            <w:rPr>
              <w:rFonts w:ascii="Courier New" w:hAnsi="Courier New" w:cs="Courier New"/>
              <w:rtl/>
            </w:rPr>
            <w:t xml:space="preserve"> به فى صناعة الطب على </w:t>
          </w:r>
          <w:del w:id="16823" w:author="Transkribus" w:date="2019-12-11T14:30:00Z">
            <w:r w:rsidRPr="009B6BCA">
              <w:rPr>
                <w:rFonts w:ascii="Courier New" w:hAnsi="Courier New" w:cs="Courier New"/>
                <w:rtl/>
              </w:rPr>
              <w:delText>تفاريق اقسامها وتفنن مباحثها وكثرة جزئياتها انما ينقل</w:delText>
            </w:r>
          </w:del>
          <w:ins w:id="16824" w:author="Transkribus" w:date="2019-12-11T14:30:00Z">
            <w:r w:rsidR="00EE6742" w:rsidRPr="00EE6742">
              <w:rPr>
                <w:rFonts w:ascii="Courier New" w:hAnsi="Courier New" w:cs="Courier New"/>
                <w:rtl/>
              </w:rPr>
              <w:t>تقاريق</w:t>
            </w:r>
          </w:ins>
        </w:dir>
      </w:dir>
    </w:p>
    <w:p w14:paraId="794BADF3" w14:textId="2DCDC361" w:rsidR="00EE6742" w:rsidRPr="00EE6742" w:rsidRDefault="00EE6742" w:rsidP="00EE6742">
      <w:pPr>
        <w:pStyle w:val="NurText"/>
        <w:bidi/>
        <w:rPr>
          <w:rFonts w:ascii="Courier New" w:hAnsi="Courier New" w:cs="Courier New"/>
        </w:rPr>
      </w:pPr>
      <w:ins w:id="16825" w:author="Transkribus" w:date="2019-12-11T14:30:00Z">
        <w:r w:rsidRPr="00EE6742">
          <w:rPr>
            <w:rFonts w:ascii="Courier New" w:hAnsi="Courier New" w:cs="Courier New"/>
            <w:rtl/>
          </w:rPr>
          <w:t>انسام هاوثفتن مباجتها وكترة مرتراتها اثماسعل</w:t>
        </w:r>
      </w:ins>
      <w:r w:rsidRPr="00EE6742">
        <w:rPr>
          <w:rFonts w:ascii="Courier New" w:hAnsi="Courier New" w:cs="Courier New"/>
          <w:rtl/>
        </w:rPr>
        <w:t xml:space="preserve"> ذلك عن جالينوس</w:t>
      </w:r>
      <w:del w:id="168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827" w:author="Transkribus" w:date="2019-12-11T14:30:00Z">
        <w:r w:rsidRPr="00EE6742">
          <w:rPr>
            <w:rFonts w:ascii="Courier New" w:hAnsi="Courier New" w:cs="Courier New"/>
            <w:rtl/>
          </w:rPr>
          <w:t xml:space="preserve"> ومهماسقل عنسه</w:t>
        </w:r>
      </w:ins>
    </w:p>
    <w:p w14:paraId="675D2C2D" w14:textId="5B7CF50F" w:rsidR="00EE6742" w:rsidRPr="00EE6742" w:rsidRDefault="00EE6742" w:rsidP="00EE6742">
      <w:pPr>
        <w:pStyle w:val="NurText"/>
        <w:bidi/>
        <w:rPr>
          <w:ins w:id="16828" w:author="Transkribus" w:date="2019-12-11T14:30:00Z"/>
          <w:rFonts w:ascii="Courier New" w:hAnsi="Courier New" w:cs="Courier New"/>
        </w:rPr>
      </w:pPr>
      <w:r w:rsidRPr="00EE6742">
        <w:rPr>
          <w:rFonts w:ascii="Courier New" w:hAnsi="Courier New" w:cs="Courier New"/>
          <w:rtl/>
        </w:rPr>
        <w:t xml:space="preserve"> </w:t>
      </w:r>
      <w:dir w:val="rtl">
        <w:dir w:val="rtl">
          <w:del w:id="16829" w:author="Transkribus" w:date="2019-12-11T14:30:00Z">
            <w:r w:rsidR="009B6BCA" w:rsidRPr="009B6BCA">
              <w:rPr>
                <w:rFonts w:ascii="Courier New" w:hAnsi="Courier New" w:cs="Courier New"/>
                <w:rtl/>
              </w:rPr>
              <w:delText xml:space="preserve">ومهما سئل عنه </w:delText>
            </w:r>
          </w:del>
          <w:r w:rsidRPr="00EE6742">
            <w:rPr>
              <w:rFonts w:ascii="Courier New" w:hAnsi="Courier New" w:cs="Courier New"/>
              <w:rtl/>
            </w:rPr>
            <w:t xml:space="preserve">فى صناعة الطب من المسائل </w:t>
          </w:r>
          <w:del w:id="16830" w:author="Transkribus" w:date="2019-12-11T14:30:00Z">
            <w:r w:rsidR="009B6BCA" w:rsidRPr="009B6BCA">
              <w:rPr>
                <w:rFonts w:ascii="Courier New" w:hAnsi="Courier New" w:cs="Courier New"/>
                <w:rtl/>
              </w:rPr>
              <w:delText>والمواضيع المستعصية وغيرها لا يجيب بشيء</w:delText>
            </w:r>
          </w:del>
          <w:ins w:id="16831" w:author="Transkribus" w:date="2019-12-11T14:30:00Z">
            <w:r w:rsidRPr="00EE6742">
              <w:rPr>
                <w:rFonts w:ascii="Courier New" w:hAnsi="Courier New" w:cs="Courier New"/>
                <w:rtl/>
              </w:rPr>
              <w:t>والمواضع المستصعيه وغير هالايحيب يسى</w:t>
            </w:r>
          </w:ins>
          <w:r w:rsidRPr="00EE6742">
            <w:rPr>
              <w:rFonts w:ascii="Courier New" w:hAnsi="Courier New" w:cs="Courier New"/>
              <w:rtl/>
            </w:rPr>
            <w:t xml:space="preserve"> من ذلك </w:t>
          </w:r>
          <w:del w:id="16832" w:author="Transkribus" w:date="2019-12-11T14:30:00Z">
            <w:r w:rsidR="009B6BCA" w:rsidRPr="009B6BCA">
              <w:rPr>
                <w:rFonts w:ascii="Courier New" w:hAnsi="Courier New" w:cs="Courier New"/>
                <w:rtl/>
              </w:rPr>
              <w:delText xml:space="preserve">الا ان يقول </w:delText>
            </w:r>
          </w:del>
          <w:ins w:id="16833" w:author="Transkribus" w:date="2019-12-11T14:30:00Z">
            <w:r w:rsidRPr="00EE6742">
              <w:rPr>
                <w:rFonts w:ascii="Courier New" w:hAnsi="Courier New" w:cs="Courier New"/>
                <w:rtl/>
              </w:rPr>
              <w:t>الاأن يعول</w:t>
            </w:r>
          </w:ins>
        </w:dir>
      </w:dir>
    </w:p>
    <w:p w14:paraId="7C749F93" w14:textId="0FFC46E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قال جالينوس </w:t>
      </w:r>
      <w:del w:id="16834" w:author="Transkribus" w:date="2019-12-11T14:30:00Z">
        <w:r w:rsidR="009B6BCA" w:rsidRPr="009B6BCA">
          <w:rPr>
            <w:rFonts w:ascii="Courier New" w:hAnsi="Courier New" w:cs="Courier New"/>
            <w:rtl/>
          </w:rPr>
          <w:delText>ويورد فيه اشياء من نصوص كلام جالينوس حتى كان يتعجب</w:delText>
        </w:r>
      </w:del>
      <w:ins w:id="16835" w:author="Transkribus" w:date="2019-12-11T14:30:00Z">
        <w:r w:rsidRPr="00EE6742">
          <w:rPr>
            <w:rFonts w:ascii="Courier New" w:hAnsi="Courier New" w:cs="Courier New"/>
            <w:rtl/>
          </w:rPr>
          <w:t>ويوردفيه اسباءمن نصوس كالام جالبنوس ى كمان يتيحب</w:t>
        </w:r>
      </w:ins>
      <w:r w:rsidRPr="00EE6742">
        <w:rPr>
          <w:rFonts w:ascii="Courier New" w:hAnsi="Courier New" w:cs="Courier New"/>
          <w:rtl/>
        </w:rPr>
        <w:t xml:space="preserve"> منه فى ذلك</w:t>
      </w:r>
      <w:del w:id="168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1AB374" w14:textId="37305D4B" w:rsidR="00EE6742" w:rsidRPr="00EE6742" w:rsidRDefault="009B6BCA" w:rsidP="00EE6742">
      <w:pPr>
        <w:pStyle w:val="NurText"/>
        <w:bidi/>
        <w:rPr>
          <w:rFonts w:ascii="Courier New" w:hAnsi="Courier New" w:cs="Courier New"/>
        </w:rPr>
      </w:pPr>
      <w:dir w:val="rtl">
        <w:dir w:val="rtl">
          <w:del w:id="16837" w:author="Transkribus" w:date="2019-12-11T14:30:00Z">
            <w:r w:rsidRPr="009B6BCA">
              <w:rPr>
                <w:rFonts w:ascii="Courier New" w:hAnsi="Courier New" w:cs="Courier New"/>
                <w:rtl/>
              </w:rPr>
              <w:delText>وربما انه</w:delText>
            </w:r>
          </w:del>
          <w:ins w:id="16838" w:author="Transkribus" w:date="2019-12-11T14:30:00Z">
            <w:r w:rsidR="00EE6742" w:rsidRPr="00EE6742">
              <w:rPr>
                <w:rFonts w:ascii="Courier New" w:hAnsi="Courier New" w:cs="Courier New"/>
                <w:rtl/>
              </w:rPr>
              <w:t>ورثما اله</w:t>
            </w:r>
          </w:ins>
          <w:r w:rsidR="00EE6742" w:rsidRPr="00EE6742">
            <w:rPr>
              <w:rFonts w:ascii="Courier New" w:hAnsi="Courier New" w:cs="Courier New"/>
              <w:rtl/>
            </w:rPr>
            <w:t xml:space="preserve"> فى </w:t>
          </w:r>
          <w:del w:id="16839" w:author="Transkribus" w:date="2019-12-11T14:30:00Z">
            <w:r w:rsidRPr="009B6BCA">
              <w:rPr>
                <w:rFonts w:ascii="Courier New" w:hAnsi="Courier New" w:cs="Courier New"/>
                <w:rtl/>
              </w:rPr>
              <w:delText>بعض</w:delText>
            </w:r>
          </w:del>
          <w:ins w:id="16840" w:author="Transkribus" w:date="2019-12-11T14:30:00Z">
            <w:r w:rsidR="00EE6742" w:rsidRPr="00EE6742">
              <w:rPr>
                <w:rFonts w:ascii="Courier New" w:hAnsi="Courier New" w:cs="Courier New"/>
                <w:rtl/>
              </w:rPr>
              <w:t>يعف</w:t>
            </w:r>
          </w:ins>
          <w:r w:rsidR="00EE6742" w:rsidRPr="00EE6742">
            <w:rPr>
              <w:rFonts w:ascii="Courier New" w:hAnsi="Courier New" w:cs="Courier New"/>
              <w:rtl/>
            </w:rPr>
            <w:t xml:space="preserve"> الاوقات كان </w:t>
          </w:r>
          <w:del w:id="16841" w:author="Transkribus" w:date="2019-12-11T14:30:00Z">
            <w:r w:rsidRPr="009B6BCA">
              <w:rPr>
                <w:rFonts w:ascii="Courier New" w:hAnsi="Courier New" w:cs="Courier New"/>
                <w:rtl/>
              </w:rPr>
              <w:delText xml:space="preserve">يذكر شيئا من كلام جالينوس </w:delText>
            </w:r>
          </w:del>
          <w:ins w:id="16842" w:author="Transkribus" w:date="2019-12-11T14:30:00Z">
            <w:r w:rsidR="00EE6742" w:rsidRPr="00EE6742">
              <w:rPr>
                <w:rFonts w:ascii="Courier New" w:hAnsi="Courier New" w:cs="Courier New"/>
                <w:rtl/>
              </w:rPr>
              <w:t xml:space="preserve">بذ كر شسيامن كمالام جالبينوس </w:t>
            </w:r>
          </w:ins>
          <w:r w:rsidR="00EE6742" w:rsidRPr="00EE6742">
            <w:rPr>
              <w:rFonts w:ascii="Courier New" w:hAnsi="Courier New" w:cs="Courier New"/>
              <w:rtl/>
            </w:rPr>
            <w:t xml:space="preserve">ويقول </w:t>
          </w:r>
          <w:del w:id="16843" w:author="Transkribus" w:date="2019-12-11T14:30:00Z">
            <w:r w:rsidRPr="009B6BCA">
              <w:rPr>
                <w:rFonts w:ascii="Courier New" w:hAnsi="Courier New" w:cs="Courier New"/>
                <w:rtl/>
              </w:rPr>
              <w:delText>هذا ما ذكره</w:delText>
            </w:r>
          </w:del>
          <w:ins w:id="16844" w:author="Transkribus" w:date="2019-12-11T14:30:00Z">
            <w:r w:rsidR="00EE6742" w:rsidRPr="00EE6742">
              <w:rPr>
                <w:rFonts w:ascii="Courier New" w:hAnsi="Courier New" w:cs="Courier New"/>
                <w:rtl/>
              </w:rPr>
              <w:t>هذاد كرم</w:t>
            </w:r>
          </w:ins>
          <w:r w:rsidR="00EE6742" w:rsidRPr="00EE6742">
            <w:rPr>
              <w:rFonts w:ascii="Courier New" w:hAnsi="Courier New" w:cs="Courier New"/>
              <w:rtl/>
            </w:rPr>
            <w:t xml:space="preserve"> جالينوس</w:t>
          </w:r>
        </w:dir>
      </w:dir>
    </w:p>
    <w:p w14:paraId="18633618" w14:textId="68CB020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كذا </w:t>
      </w:r>
      <w:del w:id="16845" w:author="Transkribus" w:date="2019-12-11T14:30:00Z">
        <w:r w:rsidR="009B6BCA" w:rsidRPr="009B6BCA">
          <w:rPr>
            <w:rFonts w:ascii="Courier New" w:hAnsi="Courier New" w:cs="Courier New"/>
            <w:rtl/>
          </w:rPr>
          <w:delText>وكذا ورقة</w:delText>
        </w:r>
      </w:del>
      <w:ins w:id="16846" w:author="Transkribus" w:date="2019-12-11T14:30:00Z">
        <w:r w:rsidRPr="00EE6742">
          <w:rPr>
            <w:rFonts w:ascii="Courier New" w:hAnsi="Courier New" w:cs="Courier New"/>
            <w:rtl/>
          </w:rPr>
          <w:t>وكذاورقة</w:t>
        </w:r>
      </w:ins>
      <w:r w:rsidRPr="00EE6742">
        <w:rPr>
          <w:rFonts w:ascii="Courier New" w:hAnsi="Courier New" w:cs="Courier New"/>
          <w:rtl/>
        </w:rPr>
        <w:t xml:space="preserve"> من </w:t>
      </w:r>
      <w:del w:id="16847" w:author="Transkribus" w:date="2019-12-11T14:30:00Z">
        <w:r w:rsidR="009B6BCA" w:rsidRPr="009B6BCA">
          <w:rPr>
            <w:rFonts w:ascii="Courier New" w:hAnsi="Courier New" w:cs="Courier New"/>
            <w:rtl/>
          </w:rPr>
          <w:delText>المقالة الفلانية</w:delText>
        </w:r>
      </w:del>
      <w:ins w:id="16848" w:author="Transkribus" w:date="2019-12-11T14:30:00Z">
        <w:r w:rsidRPr="00EE6742">
          <w:rPr>
            <w:rFonts w:ascii="Courier New" w:hAnsi="Courier New" w:cs="Courier New"/>
            <w:rtl/>
          </w:rPr>
          <w:t>المةالة الغلانبة</w:t>
        </w:r>
      </w:ins>
      <w:r w:rsidRPr="00EE6742">
        <w:rPr>
          <w:rFonts w:ascii="Courier New" w:hAnsi="Courier New" w:cs="Courier New"/>
          <w:rtl/>
        </w:rPr>
        <w:t xml:space="preserve"> من كتاب </w:t>
      </w:r>
      <w:del w:id="16849" w:author="Transkribus" w:date="2019-12-11T14:30:00Z">
        <w:r w:rsidR="009B6BCA" w:rsidRPr="009B6BCA">
          <w:rPr>
            <w:rFonts w:ascii="Courier New" w:hAnsi="Courier New" w:cs="Courier New"/>
            <w:rtl/>
          </w:rPr>
          <w:delText>جالينوس ويسميه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850" w:author="Transkribus" w:date="2019-12-11T14:30:00Z">
        <w:r w:rsidRPr="00EE6742">
          <w:rPr>
            <w:rFonts w:ascii="Courier New" w:hAnsi="Courier New" w:cs="Courier New"/>
            <w:rtl/>
          </w:rPr>
          <w:t>جالبنوس ويبسميه ويسى به النسجة النى</w:t>
        </w:r>
      </w:ins>
    </w:p>
    <w:p w14:paraId="1275B8BC" w14:textId="77777777" w:rsidR="009B6BCA" w:rsidRPr="009B6BCA" w:rsidRDefault="009B6BCA" w:rsidP="009B6BCA">
      <w:pPr>
        <w:pStyle w:val="NurText"/>
        <w:bidi/>
        <w:rPr>
          <w:del w:id="16851" w:author="Transkribus" w:date="2019-12-11T14:30:00Z"/>
          <w:rFonts w:ascii="Courier New" w:hAnsi="Courier New" w:cs="Courier New"/>
        </w:rPr>
      </w:pPr>
      <w:dir w:val="rtl">
        <w:dir w:val="rtl">
          <w:del w:id="16852" w:author="Transkribus" w:date="2019-12-11T14:30:00Z">
            <w:r w:rsidRPr="009B6BCA">
              <w:rPr>
                <w:rFonts w:ascii="Courier New" w:hAnsi="Courier New" w:cs="Courier New"/>
                <w:rtl/>
              </w:rPr>
              <w:delText xml:space="preserve">ويعنى به النسخة التى </w:delText>
            </w:r>
          </w:del>
          <w:r w:rsidR="00EE6742" w:rsidRPr="00EE6742">
            <w:rPr>
              <w:rFonts w:ascii="Courier New" w:hAnsi="Courier New" w:cs="Courier New"/>
              <w:rtl/>
            </w:rPr>
            <w:t xml:space="preserve">عنده </w:t>
          </w:r>
          <w:del w:id="168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91DFBB5" w14:textId="77777777" w:rsidR="009B6BCA" w:rsidRPr="009B6BCA" w:rsidRDefault="009B6BCA" w:rsidP="009B6BCA">
      <w:pPr>
        <w:pStyle w:val="NurText"/>
        <w:bidi/>
        <w:rPr>
          <w:del w:id="16854" w:author="Transkribus" w:date="2019-12-11T14:30:00Z"/>
          <w:rFonts w:ascii="Courier New" w:hAnsi="Courier New" w:cs="Courier New"/>
        </w:rPr>
      </w:pPr>
      <w:dir w:val="rtl">
        <w:dir w:val="rtl">
          <w:r w:rsidR="00EE6742" w:rsidRPr="00EE6742">
            <w:rPr>
              <w:rFonts w:ascii="Courier New" w:hAnsi="Courier New" w:cs="Courier New"/>
              <w:rtl/>
            </w:rPr>
            <w:t xml:space="preserve">وذلك </w:t>
          </w:r>
          <w:del w:id="16855" w:author="Transkribus" w:date="2019-12-11T14:30:00Z">
            <w:r w:rsidRPr="009B6BCA">
              <w:rPr>
                <w:rFonts w:ascii="Courier New" w:hAnsi="Courier New" w:cs="Courier New"/>
                <w:rtl/>
              </w:rPr>
              <w:delText>لكثرة مطالعته اياها وانسه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11EFF1A" w14:textId="24F9FD9A" w:rsidR="00EE6742" w:rsidRPr="00EE6742" w:rsidRDefault="009B6BCA" w:rsidP="00EE6742">
      <w:pPr>
        <w:pStyle w:val="NurText"/>
        <w:bidi/>
        <w:rPr>
          <w:ins w:id="16856" w:author="Transkribus" w:date="2019-12-11T14:30:00Z"/>
          <w:rFonts w:ascii="Courier New" w:hAnsi="Courier New" w:cs="Courier New"/>
        </w:rPr>
      </w:pPr>
      <w:dir w:val="rtl">
        <w:dir w:val="rtl">
          <w:del w:id="16857" w:author="Transkribus" w:date="2019-12-11T14:30:00Z">
            <w:r w:rsidRPr="009B6BCA">
              <w:rPr>
                <w:rFonts w:ascii="Courier New" w:hAnsi="Courier New" w:cs="Courier New"/>
                <w:rtl/>
              </w:rPr>
              <w:delText>ومما شاهدته</w:delText>
            </w:r>
          </w:del>
          <w:ins w:id="16858" w:author="Transkribus" w:date="2019-12-11T14:30:00Z">
            <w:r w:rsidR="00EE6742" w:rsidRPr="00EE6742">
              <w:rPr>
                <w:rFonts w:ascii="Courier New" w:hAnsi="Courier New" w:cs="Courier New"/>
                <w:rtl/>
              </w:rPr>
              <w:t>لككرة مطالعتة اباهاوأنسييها وهاشاهدتة</w:t>
            </w:r>
          </w:ins>
          <w:r w:rsidR="00EE6742" w:rsidRPr="00EE6742">
            <w:rPr>
              <w:rFonts w:ascii="Courier New" w:hAnsi="Courier New" w:cs="Courier New"/>
              <w:rtl/>
            </w:rPr>
            <w:t xml:space="preserve"> فى ذلك من </w:t>
          </w:r>
          <w:del w:id="16859" w:author="Transkribus" w:date="2019-12-11T14:30:00Z">
            <w:r w:rsidRPr="009B6BCA">
              <w:rPr>
                <w:rFonts w:ascii="Courier New" w:hAnsi="Courier New" w:cs="Courier New"/>
                <w:rtl/>
              </w:rPr>
              <w:delText>امره اننى كنت اقرا</w:delText>
            </w:r>
          </w:del>
          <w:ins w:id="16860" w:author="Transkribus" w:date="2019-12-11T14:30:00Z">
            <w:r w:rsidR="00EE6742" w:rsidRPr="00EE6742">
              <w:rPr>
                <w:rFonts w:ascii="Courier New" w:hAnsi="Courier New" w:cs="Courier New"/>
                <w:rtl/>
              </w:rPr>
              <w:t>أمرة اغنى ك٣تت أفر</w:t>
            </w:r>
          </w:ins>
        </w:dir>
      </w:dir>
    </w:p>
    <w:p w14:paraId="0D2D4DC2" w14:textId="2829247F"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عليه فى </w:t>
      </w:r>
      <w:del w:id="16861" w:author="Transkribus" w:date="2019-12-11T14:30:00Z">
        <w:r w:rsidR="009B6BCA" w:rsidRPr="009B6BCA">
          <w:rPr>
            <w:rFonts w:ascii="Courier New" w:hAnsi="Courier New" w:cs="Courier New"/>
            <w:rtl/>
          </w:rPr>
          <w:delText>اوائل</w:delText>
        </w:r>
      </w:del>
      <w:ins w:id="16862" w:author="Transkribus" w:date="2019-12-11T14:30:00Z">
        <w:r w:rsidRPr="00EE6742">
          <w:rPr>
            <w:rFonts w:ascii="Courier New" w:hAnsi="Courier New" w:cs="Courier New"/>
            <w:rtl/>
          </w:rPr>
          <w:t>أو اقل</w:t>
        </w:r>
      </w:ins>
      <w:r w:rsidRPr="00EE6742">
        <w:rPr>
          <w:rFonts w:ascii="Courier New" w:hAnsi="Courier New" w:cs="Courier New"/>
          <w:rtl/>
        </w:rPr>
        <w:t xml:space="preserve"> اشتغالى بصناعة الطب و</w:t>
      </w:r>
      <w:del w:id="16863"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حن فى </w:t>
      </w:r>
      <w:del w:id="16864" w:author="Transkribus" w:date="2019-12-11T14:30:00Z">
        <w:r w:rsidR="009B6BCA" w:rsidRPr="009B6BCA">
          <w:rPr>
            <w:rFonts w:ascii="Courier New" w:hAnsi="Courier New" w:cs="Courier New"/>
            <w:rtl/>
          </w:rPr>
          <w:delText>المعسكر المعظمى</w:delText>
        </w:r>
      </w:del>
      <w:ins w:id="16865" w:author="Transkribus" w:date="2019-12-11T14:30:00Z">
        <w:r w:rsidRPr="00EE6742">
          <w:rPr>
            <w:rFonts w:ascii="Courier New" w:hAnsi="Courier New" w:cs="Courier New"/>
            <w:rtl/>
          </w:rPr>
          <w:t>المعكر العطمى</w:t>
        </w:r>
      </w:ins>
      <w:r w:rsidRPr="00EE6742">
        <w:rPr>
          <w:rFonts w:ascii="Courier New" w:hAnsi="Courier New" w:cs="Courier New"/>
          <w:rtl/>
        </w:rPr>
        <w:t xml:space="preserve"> وكان </w:t>
      </w:r>
      <w:del w:id="16866" w:author="Transkribus" w:date="2019-12-11T14:30:00Z">
        <w:r w:rsidR="009B6BCA" w:rsidRPr="009B6BCA">
          <w:rPr>
            <w:rFonts w:ascii="Courier New" w:hAnsi="Courier New" w:cs="Courier New"/>
            <w:rtl/>
          </w:rPr>
          <w:delText>ابى ايضا فى</w:delText>
        </w:r>
      </w:del>
      <w:ins w:id="16867" w:author="Transkribus" w:date="2019-12-11T14:30:00Z">
        <w:r w:rsidRPr="00EE6742">
          <w:rPr>
            <w:rFonts w:ascii="Courier New" w:hAnsi="Courier New" w:cs="Courier New"/>
            <w:rtl/>
          </w:rPr>
          <w:t>أبى أيصافى</w:t>
        </w:r>
      </w:ins>
      <w:r w:rsidRPr="00EE6742">
        <w:rPr>
          <w:rFonts w:ascii="Courier New" w:hAnsi="Courier New" w:cs="Courier New"/>
          <w:rtl/>
        </w:rPr>
        <w:t xml:space="preserve"> ذلك</w:t>
      </w:r>
    </w:p>
    <w:p w14:paraId="1E0CBFA1" w14:textId="03BB44E7" w:rsidR="00EE6742" w:rsidRPr="00EE6742" w:rsidRDefault="00EE6742" w:rsidP="00EE6742">
      <w:pPr>
        <w:pStyle w:val="NurText"/>
        <w:bidi/>
        <w:rPr>
          <w:rFonts w:ascii="Courier New" w:hAnsi="Courier New" w:cs="Courier New"/>
        </w:rPr>
      </w:pPr>
      <w:r w:rsidRPr="00EE6742">
        <w:rPr>
          <w:rFonts w:ascii="Courier New" w:hAnsi="Courier New" w:cs="Courier New"/>
          <w:rtl/>
        </w:rPr>
        <w:t>الوقت فى خدمة الملك المع</w:t>
      </w:r>
      <w:del w:id="16868" w:author="Transkribus" w:date="2019-12-11T14:30:00Z">
        <w:r w:rsidR="009B6BCA" w:rsidRPr="009B6BCA">
          <w:rPr>
            <w:rFonts w:ascii="Courier New" w:hAnsi="Courier New" w:cs="Courier New"/>
            <w:rtl/>
          </w:rPr>
          <w:delText>ظ</w:delText>
        </w:r>
      </w:del>
      <w:ins w:id="16869" w:author="Transkribus" w:date="2019-12-11T14:30:00Z">
        <w:r w:rsidRPr="00EE6742">
          <w:rPr>
            <w:rFonts w:ascii="Courier New" w:hAnsi="Courier New" w:cs="Courier New"/>
            <w:rtl/>
          </w:rPr>
          <w:t>ط</w:t>
        </w:r>
      </w:ins>
      <w:r w:rsidRPr="00EE6742">
        <w:rPr>
          <w:rFonts w:ascii="Courier New" w:hAnsi="Courier New" w:cs="Courier New"/>
          <w:rtl/>
        </w:rPr>
        <w:t xml:space="preserve">م رحمه الله </w:t>
      </w:r>
      <w:del w:id="16870" w:author="Transkribus" w:date="2019-12-11T14:30:00Z">
        <w:r w:rsidR="009B6BCA" w:rsidRPr="009B6BCA">
          <w:rPr>
            <w:rFonts w:ascii="Courier New" w:hAnsi="Courier New" w:cs="Courier New"/>
            <w:rtl/>
          </w:rPr>
          <w:delText>شيئا من كلام</w:delText>
        </w:r>
      </w:del>
      <w:ins w:id="16871" w:author="Transkribus" w:date="2019-12-11T14:30:00Z">
        <w:r w:rsidRPr="00EE6742">
          <w:rPr>
            <w:rFonts w:ascii="Courier New" w:hAnsi="Courier New" w:cs="Courier New"/>
            <w:rtl/>
          </w:rPr>
          <w:t>شيامن كالام</w:t>
        </w:r>
      </w:ins>
      <w:r w:rsidRPr="00EE6742">
        <w:rPr>
          <w:rFonts w:ascii="Courier New" w:hAnsi="Courier New" w:cs="Courier New"/>
          <w:rtl/>
        </w:rPr>
        <w:t xml:space="preserve"> ابقراط </w:t>
      </w:r>
      <w:del w:id="16872" w:author="Transkribus" w:date="2019-12-11T14:30:00Z">
        <w:r w:rsidR="009B6BCA" w:rsidRPr="009B6BCA">
          <w:rPr>
            <w:rFonts w:ascii="Courier New" w:hAnsi="Courier New" w:cs="Courier New"/>
            <w:rtl/>
          </w:rPr>
          <w:delText>حفظا واستشراحا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873" w:author="Transkribus" w:date="2019-12-11T14:30:00Z">
        <w:r w:rsidRPr="00EE6742">
          <w:rPr>
            <w:rFonts w:ascii="Courier New" w:hAnsi="Courier New" w:cs="Courier New"/>
            <w:rtl/>
          </w:rPr>
          <w:t>حفطاو اسفشراها فكتت أرى</w:t>
        </w:r>
      </w:ins>
    </w:p>
    <w:p w14:paraId="6A204725" w14:textId="6F9A4210" w:rsidR="00EE6742" w:rsidRPr="00EE6742" w:rsidRDefault="009B6BCA" w:rsidP="00EE6742">
      <w:pPr>
        <w:pStyle w:val="NurText"/>
        <w:bidi/>
        <w:rPr>
          <w:ins w:id="16874" w:author="Transkribus" w:date="2019-12-11T14:30:00Z"/>
          <w:rFonts w:ascii="Courier New" w:hAnsi="Courier New" w:cs="Courier New"/>
        </w:rPr>
      </w:pPr>
      <w:dir w:val="rtl">
        <w:dir w:val="rtl">
          <w:del w:id="16875" w:author="Transkribus" w:date="2019-12-11T14:30:00Z">
            <w:r w:rsidRPr="009B6BCA">
              <w:rPr>
                <w:rFonts w:ascii="Courier New" w:hAnsi="Courier New" w:cs="Courier New"/>
                <w:rtl/>
              </w:rPr>
              <w:delText>فكنت ارى من</w:delText>
            </w:r>
          </w:del>
          <w:ins w:id="16876" w:author="Transkribus" w:date="2019-12-11T14:30:00Z">
            <w:r w:rsidR="00EE6742" w:rsidRPr="00EE6742">
              <w:rPr>
                <w:rFonts w:ascii="Courier New" w:hAnsi="Courier New" w:cs="Courier New"/>
                <w:rtl/>
              </w:rPr>
              <w:t>بن</w:t>
            </w:r>
          </w:ins>
          <w:r w:rsidR="00EE6742" w:rsidRPr="00EE6742">
            <w:rPr>
              <w:rFonts w:ascii="Courier New" w:hAnsi="Courier New" w:cs="Courier New"/>
              <w:rtl/>
            </w:rPr>
            <w:t xml:space="preserve"> حسن تاتي</w:t>
          </w:r>
          <w:del w:id="16877" w:author="Transkribus" w:date="2019-12-11T14:30:00Z">
            <w:r w:rsidRPr="009B6BCA">
              <w:rPr>
                <w:rFonts w:ascii="Courier New" w:hAnsi="Courier New" w:cs="Courier New"/>
                <w:rtl/>
              </w:rPr>
              <w:delText>ه</w:delText>
            </w:r>
          </w:del>
          <w:ins w:id="16878"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فى ال</w:t>
          </w:r>
          <w:del w:id="16879" w:author="Transkribus" w:date="2019-12-11T14:30:00Z">
            <w:r w:rsidRPr="009B6BCA">
              <w:rPr>
                <w:rFonts w:ascii="Courier New" w:hAnsi="Courier New" w:cs="Courier New"/>
                <w:rtl/>
              </w:rPr>
              <w:delText>ش</w:delText>
            </w:r>
          </w:del>
          <w:ins w:id="16880" w:author="Transkribus" w:date="2019-12-11T14:30:00Z">
            <w:r w:rsidR="00EE6742" w:rsidRPr="00EE6742">
              <w:rPr>
                <w:rFonts w:ascii="Courier New" w:hAnsi="Courier New" w:cs="Courier New"/>
                <w:rtl/>
              </w:rPr>
              <w:t>ص</w:t>
            </w:r>
          </w:ins>
          <w:r w:rsidR="00EE6742" w:rsidRPr="00EE6742">
            <w:rPr>
              <w:rFonts w:ascii="Courier New" w:hAnsi="Courier New" w:cs="Courier New"/>
              <w:rtl/>
            </w:rPr>
            <w:t xml:space="preserve">رح وشدة </w:t>
          </w:r>
          <w:del w:id="16881" w:author="Transkribus" w:date="2019-12-11T14:30:00Z">
            <w:r w:rsidRPr="009B6BCA">
              <w:rPr>
                <w:rFonts w:ascii="Courier New" w:hAnsi="Courier New" w:cs="Courier New"/>
                <w:rtl/>
              </w:rPr>
              <w:delText>استقصائه للمعانى باحسن</w:delText>
            </w:r>
          </w:del>
          <w:ins w:id="16882" w:author="Transkribus" w:date="2019-12-11T14:30:00Z">
            <w:r w:rsidR="00EE6742" w:rsidRPr="00EE6742">
              <w:rPr>
                <w:rFonts w:ascii="Courier New" w:hAnsi="Courier New" w:cs="Courier New"/>
                <w:rtl/>
              </w:rPr>
              <w:t>استفصاته العانى بأحسن</w:t>
            </w:r>
          </w:ins>
          <w:r w:rsidR="00EE6742" w:rsidRPr="00EE6742">
            <w:rPr>
              <w:rFonts w:ascii="Courier New" w:hAnsi="Courier New" w:cs="Courier New"/>
              <w:rtl/>
            </w:rPr>
            <w:t xml:space="preserve"> عبارة </w:t>
          </w:r>
          <w:del w:id="16883" w:author="Transkribus" w:date="2019-12-11T14:30:00Z">
            <w:r w:rsidRPr="009B6BCA">
              <w:rPr>
                <w:rFonts w:ascii="Courier New" w:hAnsi="Courier New" w:cs="Courier New"/>
                <w:rtl/>
              </w:rPr>
              <w:delText>واوجزها واتمها معنى ما لا يجسر احد</w:delText>
            </w:r>
          </w:del>
          <w:ins w:id="16884" w:author="Transkribus" w:date="2019-12-11T14:30:00Z">
            <w:r w:rsidR="00EE6742" w:rsidRPr="00EE6742">
              <w:rPr>
                <w:rFonts w:ascii="Courier New" w:hAnsi="Courier New" w:cs="Courier New"/>
                <w:rtl/>
              </w:rPr>
              <w:t>وأو جرها وأتمهامعى مالا</w:t>
            </w:r>
          </w:ins>
        </w:dir>
      </w:dir>
    </w:p>
    <w:p w14:paraId="73565777" w14:textId="77777777" w:rsidR="00EE6742" w:rsidRPr="00EE6742" w:rsidRDefault="00EE6742" w:rsidP="00EE6742">
      <w:pPr>
        <w:pStyle w:val="NurText"/>
        <w:bidi/>
        <w:rPr>
          <w:ins w:id="16885" w:author="Transkribus" w:date="2019-12-11T14:30:00Z"/>
          <w:rFonts w:ascii="Courier New" w:hAnsi="Courier New" w:cs="Courier New"/>
        </w:rPr>
      </w:pPr>
      <w:ins w:id="16886" w:author="Transkribus" w:date="2019-12-11T14:30:00Z">
        <w:r w:rsidRPr="00EE6742">
          <w:rPr>
            <w:rFonts w:ascii="Courier New" w:hAnsi="Courier New" w:cs="Courier New"/>
            <w:rtl/>
          </w:rPr>
          <w:t>بيجسر</w:t>
        </w:r>
      </w:ins>
    </w:p>
    <w:p w14:paraId="52666831" w14:textId="77777777" w:rsidR="00EE6742" w:rsidRPr="00EE6742" w:rsidRDefault="00EE6742" w:rsidP="00EE6742">
      <w:pPr>
        <w:pStyle w:val="NurText"/>
        <w:bidi/>
        <w:rPr>
          <w:ins w:id="16887" w:author="Transkribus" w:date="2019-12-11T14:30:00Z"/>
          <w:rFonts w:ascii="Courier New" w:hAnsi="Courier New" w:cs="Courier New"/>
        </w:rPr>
      </w:pPr>
      <w:ins w:id="16888" w:author="Transkribus" w:date="2019-12-11T14:30:00Z">
        <w:r w:rsidRPr="00EE6742">
          <w:rPr>
            <w:rFonts w:ascii="Courier New" w:hAnsi="Courier New" w:cs="Courier New"/>
            <w:rtl/>
          </w:rPr>
          <w:t>٢١٥</w:t>
        </w:r>
      </w:ins>
    </w:p>
    <w:p w14:paraId="55A33E8C" w14:textId="77777777" w:rsidR="009B6BCA" w:rsidRPr="009B6BCA" w:rsidRDefault="00EE6742" w:rsidP="009B6BCA">
      <w:pPr>
        <w:pStyle w:val="NurText"/>
        <w:bidi/>
        <w:rPr>
          <w:del w:id="16889" w:author="Transkribus" w:date="2019-12-11T14:30:00Z"/>
          <w:rFonts w:ascii="Courier New" w:hAnsi="Courier New" w:cs="Courier New"/>
        </w:rPr>
      </w:pPr>
      <w:ins w:id="16890" w:author="Transkribus" w:date="2019-12-11T14:30:00Z">
        <w:r w:rsidRPr="00EE6742">
          <w:rPr>
            <w:rFonts w:ascii="Courier New" w:hAnsi="Courier New" w:cs="Courier New"/>
            <w:rtl/>
          </w:rPr>
          <w:t>مجمر أحمد</w:t>
        </w:r>
      </w:ins>
      <w:r w:rsidRPr="00EE6742">
        <w:rPr>
          <w:rFonts w:ascii="Courier New" w:hAnsi="Courier New" w:cs="Courier New"/>
          <w:rtl/>
        </w:rPr>
        <w:t xml:space="preserve"> على م</w:t>
      </w:r>
      <w:del w:id="16891" w:author="Transkribus" w:date="2019-12-11T14:30:00Z">
        <w:r w:rsidR="009B6BCA" w:rsidRPr="009B6BCA">
          <w:rPr>
            <w:rFonts w:ascii="Courier New" w:hAnsi="Courier New" w:cs="Courier New"/>
            <w:rtl/>
          </w:rPr>
          <w:delText>ث</w:delText>
        </w:r>
      </w:del>
      <w:ins w:id="16892" w:author="Transkribus" w:date="2019-12-11T14:30:00Z">
        <w:r w:rsidRPr="00EE6742">
          <w:rPr>
            <w:rFonts w:ascii="Courier New" w:hAnsi="Courier New" w:cs="Courier New"/>
            <w:rtl/>
          </w:rPr>
          <w:t>ت</w:t>
        </w:r>
      </w:ins>
      <w:r w:rsidRPr="00EE6742">
        <w:rPr>
          <w:rFonts w:ascii="Courier New" w:hAnsi="Courier New" w:cs="Courier New"/>
          <w:rtl/>
        </w:rPr>
        <w:t xml:space="preserve">ل ذلك </w:t>
      </w:r>
      <w:del w:id="16893" w:author="Transkribus" w:date="2019-12-11T14:30:00Z">
        <w:r w:rsidR="009B6BCA" w:rsidRPr="009B6BCA">
          <w:rPr>
            <w:rFonts w:ascii="Courier New" w:hAnsi="Courier New" w:cs="Courier New"/>
            <w:rtl/>
          </w:rPr>
          <w:delText>ولا يقدر</w:delText>
        </w:r>
      </w:del>
      <w:ins w:id="16894" w:author="Transkribus" w:date="2019-12-11T14:30:00Z">
        <w:r w:rsidRPr="00EE6742">
          <w:rPr>
            <w:rFonts w:ascii="Courier New" w:hAnsi="Courier New" w:cs="Courier New"/>
            <w:rtl/>
          </w:rPr>
          <w:t>ولابعدر</w:t>
        </w:r>
      </w:ins>
      <w:r w:rsidRPr="00EE6742">
        <w:rPr>
          <w:rFonts w:ascii="Courier New" w:hAnsi="Courier New" w:cs="Courier New"/>
          <w:rtl/>
        </w:rPr>
        <w:t xml:space="preserve"> عليه </w:t>
      </w:r>
      <w:del w:id="1689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DB7F24C" w14:textId="01D53FF1" w:rsidR="00EE6742" w:rsidRPr="00EE6742" w:rsidRDefault="009B6BCA" w:rsidP="00EE6742">
      <w:pPr>
        <w:pStyle w:val="NurText"/>
        <w:bidi/>
        <w:rPr>
          <w:ins w:id="16896" w:author="Transkribus" w:date="2019-12-11T14:30:00Z"/>
          <w:rFonts w:ascii="Courier New" w:hAnsi="Courier New" w:cs="Courier New"/>
        </w:rPr>
      </w:pPr>
      <w:dir w:val="rtl">
        <w:dir w:val="rtl">
          <w:r w:rsidR="00EE6742" w:rsidRPr="00EE6742">
            <w:rPr>
              <w:rFonts w:ascii="Courier New" w:hAnsi="Courier New" w:cs="Courier New"/>
              <w:rtl/>
            </w:rPr>
            <w:t xml:space="preserve">ثم </w:t>
          </w:r>
          <w:del w:id="16897" w:author="Transkribus" w:date="2019-12-11T14:30:00Z">
            <w:r w:rsidRPr="009B6BCA">
              <w:rPr>
                <w:rFonts w:ascii="Courier New" w:hAnsi="Courier New" w:cs="Courier New"/>
                <w:rtl/>
              </w:rPr>
              <w:delText>يذكر خلاصة ما ذكره وحاصل ما قاله حتى لا يبقى فى كلام</w:delText>
            </w:r>
          </w:del>
          <w:ins w:id="16898" w:author="Transkribus" w:date="2019-12-11T14:30:00Z">
            <w:r w:rsidR="00EE6742" w:rsidRPr="00EE6742">
              <w:rPr>
                <w:rFonts w:ascii="Courier New" w:hAnsi="Courier New" w:cs="Courier New"/>
                <w:rtl/>
              </w:rPr>
              <w:t>بذ كر خلاسةماذ كمره وجاسل ماق اله حفى الابيق فى</w:t>
            </w:r>
          </w:ins>
        </w:dir>
      </w:dir>
    </w:p>
    <w:p w14:paraId="1C3FBC88" w14:textId="77777777" w:rsidR="009B6BCA" w:rsidRPr="009B6BCA" w:rsidRDefault="00EE6742" w:rsidP="009B6BCA">
      <w:pPr>
        <w:pStyle w:val="NurText"/>
        <w:bidi/>
        <w:rPr>
          <w:del w:id="16899" w:author="Transkribus" w:date="2019-12-11T14:30:00Z"/>
          <w:rFonts w:ascii="Courier New" w:hAnsi="Courier New" w:cs="Courier New"/>
        </w:rPr>
      </w:pPr>
      <w:ins w:id="16900" w:author="Transkribus" w:date="2019-12-11T14:30:00Z">
        <w:r w:rsidRPr="00EE6742">
          <w:rPr>
            <w:rFonts w:ascii="Courier New" w:hAnsi="Courier New" w:cs="Courier New"/>
            <w:rtl/>
          </w:rPr>
          <w:t>كالام</w:t>
        </w:r>
      </w:ins>
      <w:r w:rsidRPr="00EE6742">
        <w:rPr>
          <w:rFonts w:ascii="Courier New" w:hAnsi="Courier New" w:cs="Courier New"/>
          <w:rtl/>
        </w:rPr>
        <w:t xml:space="preserve"> بقراط </w:t>
      </w:r>
      <w:del w:id="16901" w:author="Transkribus" w:date="2019-12-11T14:30:00Z">
        <w:r w:rsidR="009B6BCA" w:rsidRPr="009B6BCA">
          <w:rPr>
            <w:rFonts w:ascii="Courier New" w:hAnsi="Courier New" w:cs="Courier New"/>
            <w:rtl/>
          </w:rPr>
          <w:delText>موضع الا وقد شرحه شرحا لا مزيد</w:delText>
        </w:r>
      </w:del>
      <w:ins w:id="16902" w:author="Transkribus" w:date="2019-12-11T14:30:00Z">
        <w:r w:rsidRPr="00EE6742">
          <w:rPr>
            <w:rFonts w:ascii="Courier New" w:hAnsi="Courier New" w:cs="Courier New"/>
            <w:rtl/>
          </w:rPr>
          <w:t>موضيع الاوقد شرجة سرجالامريد</w:t>
        </w:r>
      </w:ins>
      <w:r w:rsidRPr="00EE6742">
        <w:rPr>
          <w:rFonts w:ascii="Courier New" w:hAnsi="Courier New" w:cs="Courier New"/>
          <w:rtl/>
        </w:rPr>
        <w:t xml:space="preserve"> عليه فى الجودة </w:t>
      </w:r>
      <w:del w:id="1690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4D726EC" w14:textId="5E3858D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w:t>
          </w:r>
          <w:del w:id="16904" w:author="Transkribus" w:date="2019-12-11T14:30:00Z">
            <w:r w:rsidRPr="009B6BCA">
              <w:rPr>
                <w:rFonts w:ascii="Courier New" w:hAnsi="Courier New" w:cs="Courier New"/>
                <w:rtl/>
              </w:rPr>
              <w:delText>انه يورد نص ما قاله</w:delText>
            </w:r>
          </w:del>
          <w:ins w:id="16905" w:author="Transkribus" w:date="2019-12-11T14:30:00Z">
            <w:r w:rsidR="00EE6742" w:rsidRPr="00EE6742">
              <w:rPr>
                <w:rFonts w:ascii="Courier New" w:hAnsi="Courier New" w:cs="Courier New"/>
                <w:rtl/>
              </w:rPr>
              <w:t>الله بوردقس مافاله</w:t>
            </w:r>
          </w:ins>
          <w:r w:rsidR="00EE6742" w:rsidRPr="00EE6742">
            <w:rPr>
              <w:rFonts w:ascii="Courier New" w:hAnsi="Courier New" w:cs="Courier New"/>
              <w:rtl/>
            </w:rPr>
            <w:t xml:space="preserve"> جالينوس</w:t>
          </w:r>
        </w:dir>
      </w:dir>
    </w:p>
    <w:p w14:paraId="5237C1D2" w14:textId="77777777" w:rsidR="009B6BCA" w:rsidRPr="009B6BCA" w:rsidRDefault="00EE6742" w:rsidP="009B6BCA">
      <w:pPr>
        <w:pStyle w:val="NurText"/>
        <w:bidi/>
        <w:rPr>
          <w:del w:id="16906" w:author="Transkribus" w:date="2019-12-11T14:30:00Z"/>
          <w:rFonts w:ascii="Courier New" w:hAnsi="Courier New" w:cs="Courier New"/>
        </w:rPr>
      </w:pPr>
      <w:r w:rsidRPr="00EE6742">
        <w:rPr>
          <w:rFonts w:ascii="Courier New" w:hAnsi="Courier New" w:cs="Courier New"/>
          <w:rtl/>
        </w:rPr>
        <w:lastRenderedPageBreak/>
        <w:t xml:space="preserve"> فى </w:t>
      </w:r>
      <w:del w:id="16907" w:author="Transkribus" w:date="2019-12-11T14:30:00Z">
        <w:r w:rsidR="009B6BCA" w:rsidRPr="009B6BCA">
          <w:rPr>
            <w:rFonts w:ascii="Courier New" w:hAnsi="Courier New" w:cs="Courier New"/>
            <w:rtl/>
          </w:rPr>
          <w:delText>شرحه لذلك الفصل</w:delText>
        </w:r>
      </w:del>
      <w:ins w:id="16908" w:author="Transkribus" w:date="2019-12-11T14:30:00Z">
        <w:r w:rsidRPr="00EE6742">
          <w:rPr>
            <w:rFonts w:ascii="Courier New" w:hAnsi="Courier New" w:cs="Courier New"/>
            <w:rtl/>
          </w:rPr>
          <w:t>شر جعلذلك الفضل</w:t>
        </w:r>
      </w:ins>
      <w:r w:rsidRPr="00EE6742">
        <w:rPr>
          <w:rFonts w:ascii="Courier New" w:hAnsi="Courier New" w:cs="Courier New"/>
          <w:rtl/>
        </w:rPr>
        <w:t xml:space="preserve"> على التوالى الى </w:t>
      </w:r>
      <w:del w:id="16909" w:author="Transkribus" w:date="2019-12-11T14:30:00Z">
        <w:r w:rsidR="009B6BCA" w:rsidRPr="009B6BCA">
          <w:rPr>
            <w:rFonts w:ascii="Courier New" w:hAnsi="Courier New" w:cs="Courier New"/>
            <w:rtl/>
          </w:rPr>
          <w:delText>اخر قوله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CFD195A" w14:textId="4C849554" w:rsidR="00EE6742" w:rsidRPr="00EE6742" w:rsidRDefault="009B6BCA" w:rsidP="00EE6742">
      <w:pPr>
        <w:pStyle w:val="NurText"/>
        <w:bidi/>
        <w:rPr>
          <w:ins w:id="16910" w:author="Transkribus" w:date="2019-12-11T14:30:00Z"/>
          <w:rFonts w:ascii="Courier New" w:hAnsi="Courier New" w:cs="Courier New"/>
        </w:rPr>
      </w:pPr>
      <w:dir w:val="rtl">
        <w:dir w:val="rtl">
          <w:ins w:id="16911" w:author="Transkribus" w:date="2019-12-11T14:30:00Z">
            <w:r w:rsidR="00EE6742" w:rsidRPr="00EE6742">
              <w:rPr>
                <w:rFonts w:ascii="Courier New" w:hAnsi="Courier New" w:cs="Courier New"/>
                <w:rtl/>
              </w:rPr>
              <w:t xml:space="preserve">أخرفوله </w:t>
            </w:r>
          </w:ins>
          <w:r w:rsidR="00EE6742" w:rsidRPr="00EE6742">
            <w:rPr>
              <w:rFonts w:ascii="Courier New" w:hAnsi="Courier New" w:cs="Courier New"/>
              <w:rtl/>
            </w:rPr>
            <w:t>ولقد ك</w:t>
          </w:r>
          <w:del w:id="16912" w:author="Transkribus" w:date="2019-12-11T14:30:00Z">
            <w:r w:rsidRPr="009B6BCA">
              <w:rPr>
                <w:rFonts w:ascii="Courier New" w:hAnsi="Courier New" w:cs="Courier New"/>
                <w:rtl/>
              </w:rPr>
              <w:delText>ن</w:delText>
            </w:r>
          </w:del>
          <w:r w:rsidR="00EE6742" w:rsidRPr="00EE6742">
            <w:rPr>
              <w:rFonts w:ascii="Courier New" w:hAnsi="Courier New" w:cs="Courier New"/>
              <w:rtl/>
            </w:rPr>
            <w:t>ت</w:t>
          </w:r>
          <w:ins w:id="16913"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 اراجع </w:t>
          </w:r>
          <w:del w:id="16914" w:author="Transkribus" w:date="2019-12-11T14:30:00Z">
            <w:r w:rsidRPr="009B6BCA">
              <w:rPr>
                <w:rFonts w:ascii="Courier New" w:hAnsi="Courier New" w:cs="Courier New"/>
                <w:rtl/>
              </w:rPr>
              <w:delText>شرح جالينوس</w:delText>
            </w:r>
          </w:del>
          <w:ins w:id="16915" w:author="Transkribus" w:date="2019-12-11T14:30:00Z">
            <w:r w:rsidR="00EE6742" w:rsidRPr="00EE6742">
              <w:rPr>
                <w:rFonts w:ascii="Courier New" w:hAnsi="Courier New" w:cs="Courier New"/>
                <w:rtl/>
              </w:rPr>
              <w:t>صرج جالبنوس</w:t>
            </w:r>
          </w:ins>
          <w:r w:rsidR="00EE6742" w:rsidRPr="00EE6742">
            <w:rPr>
              <w:rFonts w:ascii="Courier New" w:hAnsi="Courier New" w:cs="Courier New"/>
              <w:rtl/>
            </w:rPr>
            <w:t xml:space="preserve"> فى ذلك</w:t>
          </w:r>
          <w:del w:id="16916" w:author="Transkribus" w:date="2019-12-11T14:30:00Z">
            <w:r w:rsidRPr="009B6BCA">
              <w:rPr>
                <w:rFonts w:ascii="Courier New" w:hAnsi="Courier New" w:cs="Courier New"/>
                <w:rtl/>
              </w:rPr>
              <w:delText xml:space="preserve"> فاجده قد حكى</w:delText>
            </w:r>
          </w:del>
        </w:dir>
      </w:dir>
    </w:p>
    <w:p w14:paraId="74C287EE" w14:textId="09240AE3" w:rsidR="00EE6742" w:rsidRPr="00EE6742" w:rsidRDefault="00EE6742" w:rsidP="00EE6742">
      <w:pPr>
        <w:pStyle w:val="NurText"/>
        <w:bidi/>
        <w:rPr>
          <w:rFonts w:ascii="Courier New" w:hAnsi="Courier New" w:cs="Courier New"/>
        </w:rPr>
      </w:pPr>
      <w:ins w:id="16917" w:author="Transkribus" w:date="2019-12-11T14:30:00Z">
        <w:r w:rsidRPr="00EE6742">
          <w:rPr>
            <w:rFonts w:ascii="Courier New" w:hAnsi="Courier New" w:cs="Courier New"/>
            <w:rtl/>
          </w:rPr>
          <w:t>بأحدهقدحكى</w:t>
        </w:r>
      </w:ins>
      <w:r w:rsidRPr="00EE6742">
        <w:rPr>
          <w:rFonts w:ascii="Courier New" w:hAnsi="Courier New" w:cs="Courier New"/>
          <w:rtl/>
        </w:rPr>
        <w:t xml:space="preserve"> جملة </w:t>
      </w:r>
      <w:del w:id="16918" w:author="Transkribus" w:date="2019-12-11T14:30:00Z">
        <w:r w:rsidR="009B6BCA" w:rsidRPr="009B6BCA">
          <w:rPr>
            <w:rFonts w:ascii="Courier New" w:hAnsi="Courier New" w:cs="Courier New"/>
            <w:rtl/>
          </w:rPr>
          <w:delText>ما قاله</w:delText>
        </w:r>
      </w:del>
      <w:ins w:id="16919" w:author="Transkribus" w:date="2019-12-11T14:30:00Z">
        <w:r w:rsidRPr="00EE6742">
          <w:rPr>
            <w:rFonts w:ascii="Courier New" w:hAnsi="Courier New" w:cs="Courier New"/>
            <w:rtl/>
          </w:rPr>
          <w:t>ماقاله</w:t>
        </w:r>
      </w:ins>
      <w:r w:rsidRPr="00EE6742">
        <w:rPr>
          <w:rFonts w:ascii="Courier New" w:hAnsi="Courier New" w:cs="Courier New"/>
          <w:rtl/>
        </w:rPr>
        <w:t xml:space="preserve"> جالينوس باسر</w:t>
      </w:r>
      <w:del w:id="16920" w:author="Transkribus" w:date="2019-12-11T14:30:00Z">
        <w:r w:rsidR="009B6BCA" w:rsidRPr="009B6BCA">
          <w:rPr>
            <w:rFonts w:ascii="Courier New" w:hAnsi="Courier New" w:cs="Courier New"/>
            <w:rtl/>
          </w:rPr>
          <w:delText>ه</w:delText>
        </w:r>
      </w:del>
      <w:ins w:id="16921" w:author="Transkribus" w:date="2019-12-11T14:30:00Z">
        <w:r w:rsidRPr="00EE6742">
          <w:rPr>
            <w:rFonts w:ascii="Courier New" w:hAnsi="Courier New" w:cs="Courier New"/>
            <w:rtl/>
          </w:rPr>
          <w:t>ة</w:t>
        </w:r>
      </w:ins>
      <w:r w:rsidRPr="00EE6742">
        <w:rPr>
          <w:rFonts w:ascii="Courier New" w:hAnsi="Courier New" w:cs="Courier New"/>
          <w:rtl/>
        </w:rPr>
        <w:t xml:space="preserve"> فى ذلك المعنى </w:t>
      </w:r>
      <w:del w:id="16922" w:author="Transkribus" w:date="2019-12-11T14:30:00Z">
        <w:r w:rsidR="009B6BCA" w:rsidRPr="009B6BCA">
          <w:rPr>
            <w:rFonts w:ascii="Courier New" w:hAnsi="Courier New" w:cs="Courier New"/>
            <w:rtl/>
          </w:rPr>
          <w:delText>وربما الفاظ كثيرة من الفاظ جالينوس يوردها باعيانها من غير ان يزيد فيها ولا ينقص</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923" w:author="Transkribus" w:date="2019-12-11T14:30:00Z">
        <w:r w:rsidRPr="00EE6742">
          <w:rPr>
            <w:rFonts w:ascii="Courier New" w:hAnsi="Courier New" w:cs="Courier New"/>
            <w:rtl/>
          </w:rPr>
          <w:t>ورما القاط كتره من القاط</w:t>
        </w:r>
      </w:ins>
    </w:p>
    <w:p w14:paraId="46C25E36" w14:textId="77777777" w:rsidR="009B6BCA" w:rsidRPr="009B6BCA" w:rsidRDefault="009B6BCA" w:rsidP="009B6BCA">
      <w:pPr>
        <w:pStyle w:val="NurText"/>
        <w:bidi/>
        <w:rPr>
          <w:del w:id="16924" w:author="Transkribus" w:date="2019-12-11T14:30:00Z"/>
          <w:rFonts w:ascii="Courier New" w:hAnsi="Courier New" w:cs="Courier New"/>
        </w:rPr>
      </w:pPr>
      <w:dir w:val="rtl">
        <w:dir w:val="rtl">
          <w:del w:id="16925" w:author="Transkribus" w:date="2019-12-11T14:30:00Z">
            <w:r w:rsidRPr="009B6BCA">
              <w:rPr>
                <w:rFonts w:ascii="Courier New" w:hAnsi="Courier New" w:cs="Courier New"/>
                <w:rtl/>
              </w:rPr>
              <w:delText>وهذا شيء تفرد به فى زمانه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5E5A76D" w14:textId="29A51CDA" w:rsidR="00EE6742" w:rsidRPr="00EE6742" w:rsidRDefault="009B6BCA" w:rsidP="00EE6742">
      <w:pPr>
        <w:pStyle w:val="NurText"/>
        <w:bidi/>
        <w:rPr>
          <w:ins w:id="16926" w:author="Transkribus" w:date="2019-12-11T14:30:00Z"/>
          <w:rFonts w:ascii="Courier New" w:hAnsi="Courier New" w:cs="Courier New"/>
        </w:rPr>
      </w:pPr>
      <w:dir w:val="rtl">
        <w:dir w:val="rtl">
          <w:del w:id="16927" w:author="Transkribus" w:date="2019-12-11T14:30:00Z">
            <w:r w:rsidRPr="009B6BCA">
              <w:rPr>
                <w:rFonts w:ascii="Courier New" w:hAnsi="Courier New" w:cs="Courier New"/>
                <w:rtl/>
              </w:rPr>
              <w:delText>وكان فى اوقات كثيرة لما اقام بدمشق يجتمع هو والشيخ</w:delText>
            </w:r>
          </w:del>
          <w:ins w:id="16928" w:author="Transkribus" w:date="2019-12-11T14:30:00Z">
            <w:r w:rsidR="00EE6742" w:rsidRPr="00EE6742">
              <w:rPr>
                <w:rFonts w:ascii="Courier New" w:hAnsi="Courier New" w:cs="Courier New"/>
                <w:rtl/>
              </w:rPr>
              <w:t>جالبنوس بوردقاباعباثهامن غيران بريد فيها ولاسقس وهذاضى فد تفردية فى زمانه وثان</w:t>
            </w:r>
          </w:ins>
        </w:dir>
      </w:dir>
    </w:p>
    <w:p w14:paraId="3654E514" w14:textId="5F9FA77C" w:rsidR="00EE6742" w:rsidRPr="00EE6742" w:rsidRDefault="00EE6742" w:rsidP="00EE6742">
      <w:pPr>
        <w:pStyle w:val="NurText"/>
        <w:bidi/>
        <w:rPr>
          <w:ins w:id="16929" w:author="Transkribus" w:date="2019-12-11T14:30:00Z"/>
          <w:rFonts w:ascii="Courier New" w:hAnsi="Courier New" w:cs="Courier New"/>
        </w:rPr>
      </w:pPr>
      <w:ins w:id="16930" w:author="Transkribus" w:date="2019-12-11T14:30:00Z">
        <w:r w:rsidRPr="00EE6742">
          <w:rPr>
            <w:rFonts w:ascii="Courier New" w:hAnsi="Courier New" w:cs="Courier New"/>
            <w:rtl/>
          </w:rPr>
          <w:t>لى أوقات كنير ةلا أقام بد مشق بحتمم موو الشيح</w:t>
        </w:r>
      </w:ins>
      <w:r w:rsidRPr="00EE6742">
        <w:rPr>
          <w:rFonts w:ascii="Courier New" w:hAnsi="Courier New" w:cs="Courier New"/>
          <w:rtl/>
        </w:rPr>
        <w:t xml:space="preserve"> مهذب الدين عبد الر</w:t>
      </w:r>
      <w:del w:id="16931" w:author="Transkribus" w:date="2019-12-11T14:30:00Z">
        <w:r w:rsidR="009B6BCA" w:rsidRPr="009B6BCA">
          <w:rPr>
            <w:rFonts w:ascii="Courier New" w:hAnsi="Courier New" w:cs="Courier New"/>
            <w:rtl/>
          </w:rPr>
          <w:delText>ح</w:delText>
        </w:r>
      </w:del>
      <w:ins w:id="16932" w:author="Transkribus" w:date="2019-12-11T14:30:00Z">
        <w:r w:rsidRPr="00EE6742">
          <w:rPr>
            <w:rFonts w:ascii="Courier New" w:hAnsi="Courier New" w:cs="Courier New"/>
            <w:rtl/>
          </w:rPr>
          <w:t>ه</w:t>
        </w:r>
      </w:ins>
      <w:r w:rsidRPr="00EE6742">
        <w:rPr>
          <w:rFonts w:ascii="Courier New" w:hAnsi="Courier New" w:cs="Courier New"/>
          <w:rtl/>
        </w:rPr>
        <w:t>يم بن على فى المو</w:t>
      </w:r>
      <w:del w:id="16933" w:author="Transkribus" w:date="2019-12-11T14:30:00Z">
        <w:r w:rsidR="009B6BCA" w:rsidRPr="009B6BCA">
          <w:rPr>
            <w:rFonts w:ascii="Courier New" w:hAnsi="Courier New" w:cs="Courier New"/>
            <w:rtl/>
          </w:rPr>
          <w:delText>ضع</w:delText>
        </w:r>
      </w:del>
      <w:ins w:id="16934" w:author="Transkribus" w:date="2019-12-11T14:30:00Z">
        <w:r w:rsidRPr="00EE6742">
          <w:rPr>
            <w:rFonts w:ascii="Courier New" w:hAnsi="Courier New" w:cs="Courier New"/>
            <w:rtl/>
          </w:rPr>
          <w:t>شم</w:t>
        </w:r>
      </w:ins>
      <w:r w:rsidRPr="00EE6742">
        <w:rPr>
          <w:rFonts w:ascii="Courier New" w:hAnsi="Courier New" w:cs="Courier New"/>
          <w:rtl/>
        </w:rPr>
        <w:t xml:space="preserve"> الذى</w:t>
      </w:r>
      <w:del w:id="16935" w:author="Transkribus" w:date="2019-12-11T14:30:00Z">
        <w:r w:rsidR="009B6BCA" w:rsidRPr="009B6BCA">
          <w:rPr>
            <w:rFonts w:ascii="Courier New" w:hAnsi="Courier New" w:cs="Courier New"/>
            <w:rtl/>
          </w:rPr>
          <w:delText xml:space="preserve"> يجلس فيه</w:delText>
        </w:r>
      </w:del>
    </w:p>
    <w:p w14:paraId="69A06DCA" w14:textId="77777777" w:rsidR="009B6BCA" w:rsidRPr="009B6BCA" w:rsidRDefault="00EE6742" w:rsidP="009B6BCA">
      <w:pPr>
        <w:pStyle w:val="NurText"/>
        <w:bidi/>
        <w:rPr>
          <w:del w:id="16936" w:author="Transkribus" w:date="2019-12-11T14:30:00Z"/>
          <w:rFonts w:ascii="Courier New" w:hAnsi="Courier New" w:cs="Courier New"/>
        </w:rPr>
      </w:pPr>
      <w:ins w:id="16937" w:author="Transkribus" w:date="2019-12-11T14:30:00Z">
        <w:r w:rsidRPr="00EE6742">
          <w:rPr>
            <w:rFonts w:ascii="Courier New" w:hAnsi="Courier New" w:cs="Courier New"/>
            <w:rtl/>
          </w:rPr>
          <w:t>ابحلس نيه</w:t>
        </w:r>
      </w:ins>
      <w:r w:rsidRPr="00EE6742">
        <w:rPr>
          <w:rFonts w:ascii="Courier New" w:hAnsi="Courier New" w:cs="Courier New"/>
          <w:rtl/>
        </w:rPr>
        <w:t xml:space="preserve"> الاطباء عند دار السلطان وي</w:t>
      </w:r>
      <w:del w:id="16938" w:author="Transkribus" w:date="2019-12-11T14:30:00Z">
        <w:r w:rsidR="009B6BCA" w:rsidRPr="009B6BCA">
          <w:rPr>
            <w:rFonts w:ascii="Courier New" w:hAnsi="Courier New" w:cs="Courier New"/>
            <w:rtl/>
          </w:rPr>
          <w:delText>تب</w:delText>
        </w:r>
      </w:del>
      <w:ins w:id="16939" w:author="Transkribus" w:date="2019-12-11T14:30:00Z">
        <w:r w:rsidRPr="00EE6742">
          <w:rPr>
            <w:rFonts w:ascii="Courier New" w:hAnsi="Courier New" w:cs="Courier New"/>
            <w:rtl/>
          </w:rPr>
          <w:t>كي</w:t>
        </w:r>
      </w:ins>
      <w:r w:rsidRPr="00EE6742">
        <w:rPr>
          <w:rFonts w:ascii="Courier New" w:hAnsi="Courier New" w:cs="Courier New"/>
          <w:rtl/>
        </w:rPr>
        <w:t xml:space="preserve">احثان فى </w:t>
      </w:r>
      <w:del w:id="16940" w:author="Transkribus" w:date="2019-12-11T14:30:00Z">
        <w:r w:rsidR="009B6BCA" w:rsidRPr="009B6BCA">
          <w:rPr>
            <w:rFonts w:ascii="Courier New" w:hAnsi="Courier New" w:cs="Courier New"/>
            <w:rtl/>
          </w:rPr>
          <w:delText>ا</w:delText>
        </w:r>
      </w:del>
      <w:ins w:id="16941" w:author="Transkribus" w:date="2019-12-11T14:30:00Z">
        <w:r w:rsidRPr="00EE6742">
          <w:rPr>
            <w:rFonts w:ascii="Courier New" w:hAnsi="Courier New" w:cs="Courier New"/>
            <w:rtl/>
          </w:rPr>
          <w:t>أ</w:t>
        </w:r>
      </w:ins>
      <w:r w:rsidRPr="00EE6742">
        <w:rPr>
          <w:rFonts w:ascii="Courier New" w:hAnsi="Courier New" w:cs="Courier New"/>
          <w:rtl/>
        </w:rPr>
        <w:t xml:space="preserve">شياء من الطب </w:t>
      </w:r>
      <w:del w:id="1694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1E4F9FE" w14:textId="1776DE7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فكان الشي</w:t>
          </w:r>
          <w:del w:id="16943" w:author="Transkribus" w:date="2019-12-11T14:30:00Z">
            <w:r w:rsidRPr="009B6BCA">
              <w:rPr>
                <w:rFonts w:ascii="Courier New" w:hAnsi="Courier New" w:cs="Courier New"/>
                <w:rtl/>
              </w:rPr>
              <w:delText>خ</w:delText>
            </w:r>
          </w:del>
          <w:ins w:id="16944"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مهذب</w:t>
          </w:r>
        </w:dir>
      </w:dir>
    </w:p>
    <w:p w14:paraId="78577B48" w14:textId="7F48751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الدين </w:t>
      </w:r>
      <w:del w:id="16945" w:author="Transkribus" w:date="2019-12-11T14:30:00Z">
        <w:r w:rsidR="009B6BCA" w:rsidRPr="009B6BCA">
          <w:rPr>
            <w:rFonts w:ascii="Courier New" w:hAnsi="Courier New" w:cs="Courier New"/>
            <w:rtl/>
          </w:rPr>
          <w:delText>افصح</w:delText>
        </w:r>
      </w:del>
      <w:ins w:id="16946" w:author="Transkribus" w:date="2019-12-11T14:30:00Z">
        <w:r w:rsidRPr="00EE6742">
          <w:rPr>
            <w:rFonts w:ascii="Courier New" w:hAnsi="Courier New" w:cs="Courier New"/>
            <w:rtl/>
          </w:rPr>
          <w:t>اقم</w:t>
        </w:r>
      </w:ins>
      <w:r w:rsidRPr="00EE6742">
        <w:rPr>
          <w:rFonts w:ascii="Courier New" w:hAnsi="Courier New" w:cs="Courier New"/>
          <w:rtl/>
        </w:rPr>
        <w:t xml:space="preserve"> عبارة و</w:t>
      </w:r>
      <w:del w:id="16947" w:author="Transkribus" w:date="2019-12-11T14:30:00Z">
        <w:r w:rsidR="009B6BCA" w:rsidRPr="009B6BCA">
          <w:rPr>
            <w:rFonts w:ascii="Courier New" w:hAnsi="Courier New" w:cs="Courier New"/>
            <w:rtl/>
          </w:rPr>
          <w:delText>ا</w:delText>
        </w:r>
      </w:del>
      <w:ins w:id="16948" w:author="Transkribus" w:date="2019-12-11T14:30:00Z">
        <w:r w:rsidRPr="00EE6742">
          <w:rPr>
            <w:rFonts w:ascii="Courier New" w:hAnsi="Courier New" w:cs="Courier New"/>
            <w:rtl/>
          </w:rPr>
          <w:t>أ</w:t>
        </w:r>
      </w:ins>
      <w:r w:rsidRPr="00EE6742">
        <w:rPr>
          <w:rFonts w:ascii="Courier New" w:hAnsi="Courier New" w:cs="Courier New"/>
          <w:rtl/>
        </w:rPr>
        <w:t xml:space="preserve">قوى براعة </w:t>
      </w:r>
      <w:del w:id="16949" w:author="Transkribus" w:date="2019-12-11T14:30:00Z">
        <w:r w:rsidR="009B6BCA" w:rsidRPr="009B6BCA">
          <w:rPr>
            <w:rFonts w:ascii="Courier New" w:hAnsi="Courier New" w:cs="Courier New"/>
            <w:rtl/>
          </w:rPr>
          <w:delText>واحسن بحثا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950" w:author="Transkribus" w:date="2019-12-11T14:30:00Z">
        <w:r w:rsidRPr="00EE6742">
          <w:rPr>
            <w:rFonts w:ascii="Courier New" w:hAnsi="Courier New" w:cs="Courier New"/>
            <w:rtl/>
          </w:rPr>
          <w:t>وأحسن بحنا وكان الحكم يعقوب أكترسكيبه وأمين</w:t>
        </w:r>
      </w:ins>
    </w:p>
    <w:p w14:paraId="4F217CA8" w14:textId="19C159C3" w:rsidR="00EE6742" w:rsidRPr="00EE6742" w:rsidRDefault="009B6BCA" w:rsidP="00EE6742">
      <w:pPr>
        <w:pStyle w:val="NurText"/>
        <w:bidi/>
        <w:rPr>
          <w:ins w:id="16951" w:author="Transkribus" w:date="2019-12-11T14:30:00Z"/>
          <w:rFonts w:ascii="Courier New" w:hAnsi="Courier New" w:cs="Courier New"/>
        </w:rPr>
      </w:pPr>
      <w:dir w:val="rtl">
        <w:dir w:val="rtl">
          <w:del w:id="16952" w:author="Transkribus" w:date="2019-12-11T14:30:00Z">
            <w:r w:rsidRPr="009B6BCA">
              <w:rPr>
                <w:rFonts w:ascii="Courier New" w:hAnsi="Courier New" w:cs="Courier New"/>
                <w:rtl/>
              </w:rPr>
              <w:delText xml:space="preserve">وكان الحكيم </w:delText>
            </w:r>
          </w:del>
          <w:ins w:id="16953" w:author="Transkribus" w:date="2019-12-11T14:30:00Z">
            <w:r w:rsidR="00EE6742" w:rsidRPr="00EE6742">
              <w:rPr>
                <w:rFonts w:ascii="Courier New" w:hAnsi="Courier New" w:cs="Courier New"/>
                <w:rtl/>
              </w:rPr>
              <w:t xml:space="preserve"> فولاو أو سيع نقلالانه كمان عفزلة الترحمان السحصرااذ كمره جالبنوس فى صاتركتبه من صناهة</w:t>
            </w:r>
          </w:ins>
        </w:dir>
      </w:dir>
    </w:p>
    <w:p w14:paraId="299D564C" w14:textId="77777777" w:rsidR="009B6BCA" w:rsidRPr="009B6BCA" w:rsidRDefault="00EE6742" w:rsidP="009B6BCA">
      <w:pPr>
        <w:pStyle w:val="NurText"/>
        <w:bidi/>
        <w:rPr>
          <w:del w:id="16954" w:author="Transkribus" w:date="2019-12-11T14:30:00Z"/>
          <w:rFonts w:ascii="Courier New" w:hAnsi="Courier New" w:cs="Courier New"/>
        </w:rPr>
      </w:pPr>
      <w:ins w:id="16955" w:author="Transkribus" w:date="2019-12-11T14:30:00Z">
        <w:r w:rsidRPr="00EE6742">
          <w:rPr>
            <w:rFonts w:ascii="Courier New" w:hAnsi="Courier New" w:cs="Courier New"/>
            <w:rtl/>
          </w:rPr>
          <w:t xml:space="preserve">الطب فامامعالحات الحكم </w:t>
        </w:r>
      </w:ins>
      <w:r w:rsidRPr="00EE6742">
        <w:rPr>
          <w:rFonts w:ascii="Courier New" w:hAnsi="Courier New" w:cs="Courier New"/>
          <w:rtl/>
        </w:rPr>
        <w:t xml:space="preserve">يعقوب </w:t>
      </w:r>
      <w:del w:id="16956" w:author="Transkribus" w:date="2019-12-11T14:30:00Z">
        <w:r w:rsidR="009B6BCA" w:rsidRPr="009B6BCA">
          <w:rPr>
            <w:rFonts w:ascii="Courier New" w:hAnsi="Courier New" w:cs="Courier New"/>
            <w:rtl/>
          </w:rPr>
          <w:delText>اكثر سكينة وابين قولا واوسع نقلا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4046DE4" w14:textId="77777777" w:rsidR="009B6BCA" w:rsidRPr="009B6BCA" w:rsidRDefault="009B6BCA" w:rsidP="009B6BCA">
      <w:pPr>
        <w:pStyle w:val="NurText"/>
        <w:bidi/>
        <w:rPr>
          <w:del w:id="16957" w:author="Transkribus" w:date="2019-12-11T14:30:00Z"/>
          <w:rFonts w:ascii="Courier New" w:hAnsi="Courier New" w:cs="Courier New"/>
        </w:rPr>
      </w:pPr>
      <w:dir w:val="rtl">
        <w:dir w:val="rtl">
          <w:del w:id="16958" w:author="Transkribus" w:date="2019-12-11T14:30:00Z">
            <w:r w:rsidRPr="009B6BCA">
              <w:rPr>
                <w:rFonts w:ascii="Courier New" w:hAnsi="Courier New" w:cs="Courier New"/>
                <w:rtl/>
              </w:rPr>
              <w:delText>لانه كان بمنزلة الترجمان المستحضر لما ذكره جالينوس فى سائر كتبه من صناعة الطب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2B80A7A" w14:textId="3E8182F5" w:rsidR="00EE6742" w:rsidRPr="00EE6742" w:rsidRDefault="009B6BCA" w:rsidP="00EE6742">
      <w:pPr>
        <w:pStyle w:val="NurText"/>
        <w:bidi/>
        <w:rPr>
          <w:ins w:id="16959" w:author="Transkribus" w:date="2019-12-11T14:30:00Z"/>
          <w:rFonts w:ascii="Courier New" w:hAnsi="Courier New" w:cs="Courier New"/>
        </w:rPr>
      </w:pPr>
      <w:dir w:val="rtl">
        <w:dir w:val="rtl">
          <w:del w:id="16960" w:author="Transkribus" w:date="2019-12-11T14:30:00Z">
            <w:r w:rsidRPr="009B6BCA">
              <w:rPr>
                <w:rFonts w:ascii="Courier New" w:hAnsi="Courier New" w:cs="Courier New"/>
                <w:rtl/>
              </w:rPr>
              <w:delText>فاما معالجات الحكيم يعقوب فانها كانت فى الغاية من الجودة والنجح</w:delText>
            </w:r>
          </w:del>
          <w:ins w:id="16961" w:author="Transkribus" w:date="2019-12-11T14:30:00Z">
            <w:r w:rsidR="00EE6742" w:rsidRPr="00EE6742">
              <w:rPr>
                <w:rFonts w:ascii="Courier New" w:hAnsi="Courier New" w:cs="Courier New"/>
                <w:rtl/>
              </w:rPr>
              <w:t>فانهاكاتت فى الغابة من الحودة والنجم</w:t>
            </w:r>
          </w:ins>
          <w:r w:rsidR="00EE6742" w:rsidRPr="00EE6742">
            <w:rPr>
              <w:rFonts w:ascii="Courier New" w:hAnsi="Courier New" w:cs="Courier New"/>
              <w:rtl/>
            </w:rPr>
            <w:t xml:space="preserve"> وذلك </w:t>
          </w:r>
          <w:del w:id="16962" w:author="Transkribus" w:date="2019-12-11T14:30:00Z">
            <w:r w:rsidRPr="009B6BCA">
              <w:rPr>
                <w:rFonts w:ascii="Courier New" w:hAnsi="Courier New" w:cs="Courier New"/>
                <w:rtl/>
              </w:rPr>
              <w:delText>انه كان يتحقق</w:delText>
            </w:r>
          </w:del>
          <w:ins w:id="16963" w:author="Transkribus" w:date="2019-12-11T14:30:00Z">
            <w:r w:rsidR="00EE6742" w:rsidRPr="00EE6742">
              <w:rPr>
                <w:rFonts w:ascii="Courier New" w:hAnsi="Courier New" w:cs="Courier New"/>
                <w:rtl/>
              </w:rPr>
              <w:t>انهكمان</w:t>
            </w:r>
          </w:ins>
        </w:dir>
      </w:dir>
    </w:p>
    <w:p w14:paraId="7976D52A" w14:textId="05D016CD" w:rsidR="00EE6742" w:rsidRPr="00EE6742" w:rsidRDefault="00EE6742" w:rsidP="00EE6742">
      <w:pPr>
        <w:pStyle w:val="NurText"/>
        <w:bidi/>
        <w:rPr>
          <w:ins w:id="16964" w:author="Transkribus" w:date="2019-12-11T14:30:00Z"/>
          <w:rFonts w:ascii="Courier New" w:hAnsi="Courier New" w:cs="Courier New"/>
        </w:rPr>
      </w:pPr>
      <w:ins w:id="16965" w:author="Transkribus" w:date="2019-12-11T14:30:00Z">
        <w:r w:rsidRPr="00EE6742">
          <w:rPr>
            <w:rFonts w:ascii="Courier New" w:hAnsi="Courier New" w:cs="Courier New"/>
            <w:rtl/>
          </w:rPr>
          <w:t>ابحفق</w:t>
        </w:r>
      </w:ins>
      <w:r w:rsidRPr="00EE6742">
        <w:rPr>
          <w:rFonts w:ascii="Courier New" w:hAnsi="Courier New" w:cs="Courier New"/>
          <w:rtl/>
        </w:rPr>
        <w:t xml:space="preserve"> معرفة </w:t>
      </w:r>
      <w:del w:id="16966" w:author="Transkribus" w:date="2019-12-11T14:30:00Z">
        <w:r w:rsidR="009B6BCA" w:rsidRPr="009B6BCA">
          <w:rPr>
            <w:rFonts w:ascii="Courier New" w:hAnsi="Courier New" w:cs="Courier New"/>
            <w:rtl/>
          </w:rPr>
          <w:delText>المرض اولا تحقيقا لا مزيد</w:delText>
        </w:r>
      </w:del>
      <w:ins w:id="16967" w:author="Transkribus" w:date="2019-12-11T14:30:00Z">
        <w:r w:rsidRPr="00EE6742">
          <w:rPr>
            <w:rFonts w:ascii="Courier New" w:hAnsi="Courier New" w:cs="Courier New"/>
            <w:rtl/>
          </w:rPr>
          <w:t>المرس أو لامجمية الامريد</w:t>
        </w:r>
      </w:ins>
      <w:r w:rsidRPr="00EE6742">
        <w:rPr>
          <w:rFonts w:ascii="Courier New" w:hAnsi="Courier New" w:cs="Courier New"/>
          <w:rtl/>
        </w:rPr>
        <w:t xml:space="preserve"> عليه ثم </w:t>
      </w:r>
      <w:del w:id="16968" w:author="Transkribus" w:date="2019-12-11T14:30:00Z">
        <w:r w:rsidR="009B6BCA" w:rsidRPr="009B6BCA">
          <w:rPr>
            <w:rFonts w:ascii="Courier New" w:hAnsi="Courier New" w:cs="Courier New"/>
            <w:rtl/>
          </w:rPr>
          <w:delText xml:space="preserve">يشرع فى مداواته بالقوانين التى ذكرها </w:delText>
        </w:r>
      </w:del>
      <w:ins w:id="16969" w:author="Transkribus" w:date="2019-12-11T14:30:00Z">
        <w:r w:rsidRPr="00EE6742">
          <w:rPr>
            <w:rFonts w:ascii="Courier New" w:hAnsi="Courier New" w:cs="Courier New"/>
            <w:rtl/>
          </w:rPr>
          <w:t>بشرع فى مداو اله بالةوانين الفى ذ كمرها</w:t>
        </w:r>
      </w:ins>
    </w:p>
    <w:p w14:paraId="05A3AA86" w14:textId="77777777" w:rsidR="009B6BCA" w:rsidRPr="009B6BCA" w:rsidRDefault="00EE6742" w:rsidP="009B6BCA">
      <w:pPr>
        <w:pStyle w:val="NurText"/>
        <w:bidi/>
        <w:rPr>
          <w:del w:id="16970" w:author="Transkribus" w:date="2019-12-11T14:30:00Z"/>
          <w:rFonts w:ascii="Courier New" w:hAnsi="Courier New" w:cs="Courier New"/>
        </w:rPr>
      </w:pPr>
      <w:r w:rsidRPr="00EE6742">
        <w:rPr>
          <w:rFonts w:ascii="Courier New" w:hAnsi="Courier New" w:cs="Courier New"/>
          <w:rtl/>
        </w:rPr>
        <w:t xml:space="preserve">جالينوس مع </w:t>
      </w:r>
      <w:del w:id="16971" w:author="Transkribus" w:date="2019-12-11T14:30:00Z">
        <w:r w:rsidR="009B6BCA" w:rsidRPr="009B6BCA">
          <w:rPr>
            <w:rFonts w:ascii="Courier New" w:hAnsi="Courier New" w:cs="Courier New"/>
            <w:rtl/>
          </w:rPr>
          <w:delText>تصرفه هو فيما يستعمله</w:delText>
        </w:r>
      </w:del>
      <w:ins w:id="16972" w:author="Transkribus" w:date="2019-12-11T14:30:00Z">
        <w:r w:rsidRPr="00EE6742">
          <w:rPr>
            <w:rFonts w:ascii="Courier New" w:hAnsi="Courier New" w:cs="Courier New"/>
            <w:rtl/>
          </w:rPr>
          <w:t>قصرفه موثيمايستعملة</w:t>
        </w:r>
      </w:ins>
      <w:r w:rsidRPr="00EE6742">
        <w:rPr>
          <w:rFonts w:ascii="Courier New" w:hAnsi="Courier New" w:cs="Courier New"/>
          <w:rtl/>
        </w:rPr>
        <w:t xml:space="preserve"> فى الوقت </w:t>
      </w:r>
      <w:del w:id="16973" w:author="Transkribus" w:date="2019-12-11T14:30:00Z">
        <w:r w:rsidR="009B6BCA" w:rsidRPr="009B6BCA">
          <w:rPr>
            <w:rFonts w:ascii="Courier New" w:hAnsi="Courier New" w:cs="Courier New"/>
            <w:rtl/>
          </w:rPr>
          <w:delText>الحاضر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EDCAD35" w14:textId="6B51F657" w:rsidR="00EE6742" w:rsidRPr="00EE6742" w:rsidRDefault="009B6BCA" w:rsidP="00EE6742">
      <w:pPr>
        <w:pStyle w:val="NurText"/>
        <w:bidi/>
        <w:rPr>
          <w:ins w:id="16974" w:author="Transkribus" w:date="2019-12-11T14:30:00Z"/>
          <w:rFonts w:ascii="Courier New" w:hAnsi="Courier New" w:cs="Courier New"/>
        </w:rPr>
      </w:pPr>
      <w:dir w:val="rtl">
        <w:dir w:val="rtl">
          <w:ins w:id="16975" w:author="Transkribus" w:date="2019-12-11T14:30:00Z">
            <w:r w:rsidR="00EE6742" w:rsidRPr="00EE6742">
              <w:rPr>
                <w:rFonts w:ascii="Courier New" w:hAnsi="Courier New" w:cs="Courier New"/>
                <w:rtl/>
              </w:rPr>
              <w:t xml:space="preserve">الحاصر </w:t>
            </w:r>
          </w:ins>
          <w:r w:rsidR="00EE6742" w:rsidRPr="00EE6742">
            <w:rPr>
              <w:rFonts w:ascii="Courier New" w:hAnsi="Courier New" w:cs="Courier New"/>
              <w:rtl/>
            </w:rPr>
            <w:t xml:space="preserve">وكان شديد </w:t>
          </w:r>
          <w:del w:id="16976" w:author="Transkribus" w:date="2019-12-11T14:30:00Z">
            <w:r w:rsidRPr="009B6BCA">
              <w:rPr>
                <w:rFonts w:ascii="Courier New" w:hAnsi="Courier New" w:cs="Courier New"/>
                <w:rtl/>
              </w:rPr>
              <w:delText>البحث واستقراء الاعراض بحيث انه كان اذا افتقد مريضا لا يزال يستقصى</w:delText>
            </w:r>
          </w:del>
          <w:ins w:id="16977" w:author="Transkribus" w:date="2019-12-11T14:30:00Z">
            <w:r w:rsidR="00EE6742" w:rsidRPr="00EE6742">
              <w:rPr>
                <w:rFonts w:ascii="Courier New" w:hAnsi="Courier New" w:cs="Courier New"/>
                <w:rtl/>
              </w:rPr>
              <w:t>الحت واستقراد</w:t>
            </w:r>
          </w:ins>
        </w:dir>
      </w:dir>
    </w:p>
    <w:p w14:paraId="52EDBB52" w14:textId="426451EE" w:rsidR="00EE6742" w:rsidRPr="00EE6742" w:rsidRDefault="00EE6742" w:rsidP="00EE6742">
      <w:pPr>
        <w:pStyle w:val="NurText"/>
        <w:bidi/>
        <w:rPr>
          <w:ins w:id="16978" w:author="Transkribus" w:date="2019-12-11T14:30:00Z"/>
          <w:rFonts w:ascii="Courier New" w:hAnsi="Courier New" w:cs="Courier New"/>
        </w:rPr>
      </w:pPr>
      <w:ins w:id="16979" w:author="Transkribus" w:date="2019-12-11T14:30:00Z">
        <w:r w:rsidRPr="00EE6742">
          <w:rPr>
            <w:rFonts w:ascii="Courier New" w:hAnsi="Courier New" w:cs="Courier New"/>
            <w:rtl/>
          </w:rPr>
          <w:t>الاعراخس يحيب اله كمان ادالتقد مر يض الابرال يسيعضى</w:t>
        </w:r>
      </w:ins>
      <w:r w:rsidRPr="00EE6742">
        <w:rPr>
          <w:rFonts w:ascii="Courier New" w:hAnsi="Courier New" w:cs="Courier New"/>
          <w:rtl/>
        </w:rPr>
        <w:t xml:space="preserve"> منه </w:t>
      </w:r>
      <w:del w:id="16980" w:author="Transkribus" w:date="2019-12-11T14:30:00Z">
        <w:r w:rsidR="009B6BCA" w:rsidRPr="009B6BCA">
          <w:rPr>
            <w:rFonts w:ascii="Courier New" w:hAnsi="Courier New" w:cs="Courier New"/>
            <w:rtl/>
          </w:rPr>
          <w:delText>عرضا عرضا وما يشكوه مما يجده من مرضه حالا حالا</w:delText>
        </w:r>
      </w:del>
      <w:ins w:id="16981" w:author="Transkribus" w:date="2019-12-11T14:30:00Z">
        <w:r w:rsidRPr="00EE6742">
          <w:rPr>
            <w:rFonts w:ascii="Courier New" w:hAnsi="Courier New" w:cs="Courier New"/>
            <w:rtl/>
          </w:rPr>
          <w:t>عر شاهر صاومايشكوة ثما</w:t>
        </w:r>
      </w:ins>
    </w:p>
    <w:p w14:paraId="0538164E" w14:textId="1DA7E7B6" w:rsidR="00EE6742" w:rsidRPr="00EE6742" w:rsidRDefault="00EE6742" w:rsidP="00EE6742">
      <w:pPr>
        <w:pStyle w:val="NurText"/>
        <w:bidi/>
        <w:rPr>
          <w:ins w:id="16982" w:author="Transkribus" w:date="2019-12-11T14:30:00Z"/>
          <w:rFonts w:ascii="Courier New" w:hAnsi="Courier New" w:cs="Courier New"/>
        </w:rPr>
      </w:pPr>
      <w:ins w:id="16983" w:author="Transkribus" w:date="2019-12-11T14:30:00Z">
        <w:r w:rsidRPr="00EE6742">
          <w:rPr>
            <w:rFonts w:ascii="Courier New" w:hAnsi="Courier New" w:cs="Courier New"/>
            <w:rtl/>
          </w:rPr>
          <w:t>ابجده من مرته جالاجالا</w:t>
        </w:r>
      </w:ins>
      <w:r w:rsidRPr="00EE6742">
        <w:rPr>
          <w:rFonts w:ascii="Courier New" w:hAnsi="Courier New" w:cs="Courier New"/>
          <w:rtl/>
        </w:rPr>
        <w:t xml:space="preserve"> الى ان </w:t>
      </w:r>
      <w:del w:id="16984" w:author="Transkribus" w:date="2019-12-11T14:30:00Z">
        <w:r w:rsidR="009B6BCA" w:rsidRPr="009B6BCA">
          <w:rPr>
            <w:rFonts w:ascii="Courier New" w:hAnsi="Courier New" w:cs="Courier New"/>
            <w:rtl/>
          </w:rPr>
          <w:delText>لا يترك عرضا يستدل به على تحقيق المرض الا ويعتبره فكانت ابدا معالجاته لا مزيد</w:delText>
        </w:r>
      </w:del>
      <w:ins w:id="16985" w:author="Transkribus" w:date="2019-12-11T14:30:00Z">
        <w:r w:rsidRPr="00EE6742">
          <w:rPr>
            <w:rFonts w:ascii="Courier New" w:hAnsi="Courier New" w:cs="Courier New"/>
            <w:rtl/>
          </w:rPr>
          <w:t>الابترك عر ضادستدل به على محتيق المرس الاو يعنرة</w:t>
        </w:r>
      </w:ins>
    </w:p>
    <w:p w14:paraId="53BC55D3" w14:textId="4D70F933" w:rsidR="00EE6742" w:rsidRPr="00EE6742" w:rsidRDefault="00EE6742" w:rsidP="00EE6742">
      <w:pPr>
        <w:pStyle w:val="NurText"/>
        <w:bidi/>
        <w:rPr>
          <w:rFonts w:ascii="Courier New" w:hAnsi="Courier New" w:cs="Courier New"/>
        </w:rPr>
      </w:pPr>
      <w:ins w:id="16986" w:author="Transkribus" w:date="2019-12-11T14:30:00Z">
        <w:r w:rsidRPr="00EE6742">
          <w:rPr>
            <w:rFonts w:ascii="Courier New" w:hAnsi="Courier New" w:cs="Courier New"/>
            <w:rtl/>
          </w:rPr>
          <w:t>كاتت ابد امعالحاله لامربد</w:t>
        </w:r>
      </w:ins>
      <w:r w:rsidRPr="00EE6742">
        <w:rPr>
          <w:rFonts w:ascii="Courier New" w:hAnsi="Courier New" w:cs="Courier New"/>
          <w:rtl/>
        </w:rPr>
        <w:t xml:space="preserve"> عليها فى الجودة</w:t>
      </w:r>
      <w:del w:id="1698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6988" w:author="Transkribus" w:date="2019-12-11T14:30:00Z">
        <w:r w:rsidRPr="00EE6742">
          <w:rPr>
            <w:rFonts w:ascii="Courier New" w:hAnsi="Courier New" w:cs="Courier New"/>
            <w:rtl/>
          </w:rPr>
          <w:t xml:space="preserve"> وكان الملك المعطم بشكرمته هذم الجالة</w:t>
        </w:r>
      </w:ins>
    </w:p>
    <w:p w14:paraId="7B354EEC" w14:textId="033F8846" w:rsidR="00EE6742" w:rsidRPr="00EE6742" w:rsidRDefault="009B6BCA" w:rsidP="00EE6742">
      <w:pPr>
        <w:pStyle w:val="NurText"/>
        <w:bidi/>
        <w:rPr>
          <w:ins w:id="16989" w:author="Transkribus" w:date="2019-12-11T14:30:00Z"/>
          <w:rFonts w:ascii="Courier New" w:hAnsi="Courier New" w:cs="Courier New"/>
        </w:rPr>
      </w:pPr>
      <w:dir w:val="rtl">
        <w:dir w:val="rtl">
          <w:del w:id="16990" w:author="Transkribus" w:date="2019-12-11T14:30:00Z">
            <w:r w:rsidRPr="009B6BCA">
              <w:rPr>
                <w:rFonts w:ascii="Courier New" w:hAnsi="Courier New" w:cs="Courier New"/>
                <w:rtl/>
              </w:rPr>
              <w:delText xml:space="preserve">وكان الملك المعظم يشكر منه هذه الحالة </w:delText>
            </w:r>
          </w:del>
          <w:r w:rsidR="00EE6742" w:rsidRPr="00EE6742">
            <w:rPr>
              <w:rFonts w:ascii="Courier New" w:hAnsi="Courier New" w:cs="Courier New"/>
              <w:rtl/>
            </w:rPr>
            <w:t xml:space="preserve">ويصفه </w:t>
          </w:r>
          <w:del w:id="16991" w:author="Transkribus" w:date="2019-12-11T14:30:00Z">
            <w:r w:rsidRPr="009B6BCA">
              <w:rPr>
                <w:rFonts w:ascii="Courier New" w:hAnsi="Courier New" w:cs="Courier New"/>
                <w:rtl/>
              </w:rPr>
              <w:delText>ويقول لو لم يكن</w:delText>
            </w:r>
          </w:del>
          <w:ins w:id="16992" w:author="Transkribus" w:date="2019-12-11T14:30:00Z">
            <w:r w:rsidR="00EE6742" w:rsidRPr="00EE6742">
              <w:rPr>
                <w:rFonts w:ascii="Courier New" w:hAnsi="Courier New" w:cs="Courier New"/>
                <w:rtl/>
              </w:rPr>
              <w:t>ويقود لولم بكن</w:t>
            </w:r>
          </w:ins>
          <w:r w:rsidR="00EE6742" w:rsidRPr="00EE6742">
            <w:rPr>
              <w:rFonts w:ascii="Courier New" w:hAnsi="Courier New" w:cs="Courier New"/>
              <w:rtl/>
            </w:rPr>
            <w:t xml:space="preserve"> فى الحك</w:t>
          </w:r>
          <w:ins w:id="16993"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يم يعقوب </w:t>
          </w:r>
          <w:del w:id="16994" w:author="Transkribus" w:date="2019-12-11T14:30:00Z">
            <w:r w:rsidRPr="009B6BCA">
              <w:rPr>
                <w:rFonts w:ascii="Courier New" w:hAnsi="Courier New" w:cs="Courier New"/>
                <w:rtl/>
              </w:rPr>
              <w:delText>الا شدة استقصائه</w:delText>
            </w:r>
          </w:del>
          <w:ins w:id="16995" w:author="Transkribus" w:date="2019-12-11T14:30:00Z">
            <w:r w:rsidR="00EE6742" w:rsidRPr="00EE6742">
              <w:rPr>
                <w:rFonts w:ascii="Courier New" w:hAnsi="Courier New" w:cs="Courier New"/>
                <w:rtl/>
              </w:rPr>
              <w:t>الاشدة اسيعصاله</w:t>
            </w:r>
          </w:ins>
          <w:r w:rsidR="00EE6742" w:rsidRPr="00EE6742">
            <w:rPr>
              <w:rFonts w:ascii="Courier New" w:hAnsi="Courier New" w:cs="Courier New"/>
              <w:rtl/>
            </w:rPr>
            <w:t xml:space="preserve"> فى </w:t>
          </w:r>
          <w:del w:id="16996" w:author="Transkribus" w:date="2019-12-11T14:30:00Z">
            <w:r w:rsidRPr="009B6BCA">
              <w:rPr>
                <w:rFonts w:ascii="Courier New" w:hAnsi="Courier New" w:cs="Courier New"/>
                <w:rtl/>
              </w:rPr>
              <w:delText>تحقيق الامراض حتى يعالجها</w:delText>
            </w:r>
          </w:del>
          <w:ins w:id="16997" w:author="Transkribus" w:date="2019-12-11T14:30:00Z">
            <w:r w:rsidR="00EE6742" w:rsidRPr="00EE6742">
              <w:rPr>
                <w:rFonts w:ascii="Courier New" w:hAnsi="Courier New" w:cs="Courier New"/>
                <w:rtl/>
              </w:rPr>
              <w:t>حفيق الامراس حى</w:t>
            </w:r>
          </w:ins>
        </w:dir>
      </w:dir>
    </w:p>
    <w:p w14:paraId="4721BAAE" w14:textId="4E484200" w:rsidR="00EE6742" w:rsidRPr="00EE6742" w:rsidRDefault="00EE6742" w:rsidP="00EE6742">
      <w:pPr>
        <w:pStyle w:val="NurText"/>
        <w:bidi/>
        <w:rPr>
          <w:rFonts w:ascii="Courier New" w:hAnsi="Courier New" w:cs="Courier New"/>
        </w:rPr>
      </w:pPr>
      <w:ins w:id="16998" w:author="Transkribus" w:date="2019-12-11T14:30:00Z">
        <w:r w:rsidRPr="00EE6742">
          <w:rPr>
            <w:rFonts w:ascii="Courier New" w:hAnsi="Courier New" w:cs="Courier New"/>
            <w:rtl/>
          </w:rPr>
          <w:t>ابعالحها</w:t>
        </w:r>
      </w:ins>
      <w:r w:rsidRPr="00EE6742">
        <w:rPr>
          <w:rFonts w:ascii="Courier New" w:hAnsi="Courier New" w:cs="Courier New"/>
          <w:rtl/>
        </w:rPr>
        <w:t xml:space="preserve"> على الصواب </w:t>
      </w:r>
      <w:del w:id="16999" w:author="Transkribus" w:date="2019-12-11T14:30:00Z">
        <w:r w:rsidR="009B6BCA" w:rsidRPr="009B6BCA">
          <w:rPr>
            <w:rFonts w:ascii="Courier New" w:hAnsi="Courier New" w:cs="Courier New"/>
            <w:rtl/>
          </w:rPr>
          <w:delText>ولا يشتبه عليه شيء</w:delText>
        </w:r>
      </w:del>
      <w:ins w:id="17000" w:author="Transkribus" w:date="2019-12-11T14:30:00Z">
        <w:r w:rsidRPr="00EE6742">
          <w:rPr>
            <w:rFonts w:ascii="Courier New" w:hAnsi="Courier New" w:cs="Courier New"/>
            <w:rtl/>
          </w:rPr>
          <w:t>ولابشتبة عليسه شى</w:t>
        </w:r>
      </w:ins>
      <w:r w:rsidRPr="00EE6742">
        <w:rPr>
          <w:rFonts w:ascii="Courier New" w:hAnsi="Courier New" w:cs="Courier New"/>
          <w:rtl/>
        </w:rPr>
        <w:t xml:space="preserve"> من </w:t>
      </w:r>
      <w:del w:id="17001" w:author="Transkribus" w:date="2019-12-11T14:30:00Z">
        <w:r w:rsidR="009B6BCA" w:rsidRPr="009B6BCA">
          <w:rPr>
            <w:rFonts w:ascii="Courier New" w:hAnsi="Courier New" w:cs="Courier New"/>
            <w:rtl/>
          </w:rPr>
          <w:delText>امرها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002" w:author="Transkribus" w:date="2019-12-11T14:30:00Z">
        <w:r w:rsidRPr="00EE6742">
          <w:rPr>
            <w:rFonts w:ascii="Courier New" w:hAnsi="Courier New" w:cs="Courier New"/>
            <w:rtl/>
          </w:rPr>
          <w:t>أمر هاوكمان الحكم يعقوب أيصامتة السان</w:t>
        </w:r>
      </w:ins>
    </w:p>
    <w:p w14:paraId="7403844B" w14:textId="55BC8F89" w:rsidR="00EE6742" w:rsidRPr="00EE6742" w:rsidRDefault="009B6BCA" w:rsidP="00EE6742">
      <w:pPr>
        <w:pStyle w:val="NurText"/>
        <w:bidi/>
        <w:rPr>
          <w:ins w:id="17003" w:author="Transkribus" w:date="2019-12-11T14:30:00Z"/>
          <w:rFonts w:ascii="Courier New" w:hAnsi="Courier New" w:cs="Courier New"/>
        </w:rPr>
      </w:pPr>
      <w:dir w:val="rtl">
        <w:dir w:val="rtl">
          <w:del w:id="17004" w:author="Transkribus" w:date="2019-12-11T14:30:00Z">
            <w:r w:rsidRPr="009B6BCA">
              <w:rPr>
                <w:rFonts w:ascii="Courier New" w:hAnsi="Courier New" w:cs="Courier New"/>
                <w:rtl/>
              </w:rPr>
              <w:delText>وكان الحكيم يعقوب ايضا متقنا للسان الرومى خبيرا بلغته ونقل</w:delText>
            </w:r>
          </w:del>
          <w:ins w:id="17005" w:author="Transkribus" w:date="2019-12-11T14:30:00Z">
            <w:r w:rsidR="00EE6742" w:rsidRPr="00EE6742">
              <w:rPr>
                <w:rFonts w:ascii="Courier New" w:hAnsi="Courier New" w:cs="Courier New"/>
                <w:rtl/>
              </w:rPr>
              <w:t xml:space="preserve"> ابروى جبير الفته ويبعل</w:t>
            </w:r>
          </w:ins>
          <w:r w:rsidR="00EE6742" w:rsidRPr="00EE6742">
            <w:rPr>
              <w:rFonts w:ascii="Courier New" w:hAnsi="Courier New" w:cs="Courier New"/>
              <w:rtl/>
            </w:rPr>
            <w:t xml:space="preserve"> معناه الى العر</w:t>
          </w:r>
          <w:del w:id="17006" w:author="Transkribus" w:date="2019-12-11T14:30:00Z">
            <w:r w:rsidRPr="009B6BCA">
              <w:rPr>
                <w:rFonts w:ascii="Courier New" w:hAnsi="Courier New" w:cs="Courier New"/>
                <w:rtl/>
              </w:rPr>
              <w:delText>بى</w:delText>
            </w:r>
          </w:del>
          <w:ins w:id="17007"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 وكان </w:t>
          </w:r>
          <w:del w:id="17008" w:author="Transkribus" w:date="2019-12-11T14:30:00Z">
            <w:r w:rsidRPr="009B6BCA">
              <w:rPr>
                <w:rFonts w:ascii="Courier New" w:hAnsi="Courier New" w:cs="Courier New"/>
                <w:rtl/>
              </w:rPr>
              <w:delText>عنده بعض</w:delText>
            </w:r>
          </w:del>
          <w:ins w:id="17009" w:author="Transkribus" w:date="2019-12-11T14:30:00Z">
            <w:r w:rsidR="00EE6742" w:rsidRPr="00EE6742">
              <w:rPr>
                <w:rFonts w:ascii="Courier New" w:hAnsi="Courier New" w:cs="Courier New"/>
                <w:rtl/>
              </w:rPr>
              <w:t>عندة يعقر</w:t>
            </w:r>
          </w:ins>
          <w:r w:rsidR="00EE6742" w:rsidRPr="00EE6742">
            <w:rPr>
              <w:rFonts w:ascii="Courier New" w:hAnsi="Courier New" w:cs="Courier New"/>
              <w:rtl/>
            </w:rPr>
            <w:t xml:space="preserve"> كتب جالينوس </w:t>
          </w:r>
          <w:del w:id="17010" w:author="Transkribus" w:date="2019-12-11T14:30:00Z">
            <w:r w:rsidRPr="009B6BCA">
              <w:rPr>
                <w:rFonts w:ascii="Courier New" w:hAnsi="Courier New" w:cs="Courier New"/>
                <w:rtl/>
              </w:rPr>
              <w:delText>مكتوبة بالرومى مثل حيلة البرء</w:delText>
            </w:r>
          </w:del>
          <w:ins w:id="17011" w:author="Transkribus" w:date="2019-12-11T14:30:00Z">
            <w:r w:rsidR="00EE6742" w:rsidRPr="00EE6742">
              <w:rPr>
                <w:rFonts w:ascii="Courier New" w:hAnsi="Courier New" w:cs="Courier New"/>
                <w:rtl/>
              </w:rPr>
              <w:t>مكذوبة بالرونى متل</w:t>
            </w:r>
          </w:ins>
        </w:dir>
      </w:dir>
    </w:p>
    <w:p w14:paraId="24C7D9A3" w14:textId="77777777" w:rsidR="009B6BCA" w:rsidRPr="009B6BCA" w:rsidRDefault="00EE6742" w:rsidP="009B6BCA">
      <w:pPr>
        <w:pStyle w:val="NurText"/>
        <w:bidi/>
        <w:rPr>
          <w:del w:id="17012" w:author="Transkribus" w:date="2019-12-11T14:30:00Z"/>
          <w:rFonts w:ascii="Courier New" w:hAnsi="Courier New" w:cs="Courier New"/>
        </w:rPr>
      </w:pPr>
      <w:ins w:id="17013" w:author="Transkribus" w:date="2019-12-11T14:30:00Z">
        <w:r w:rsidRPr="00EE6742">
          <w:rPr>
            <w:rFonts w:ascii="Courier New" w:hAnsi="Courier New" w:cs="Courier New"/>
            <w:rtl/>
          </w:rPr>
          <w:t xml:space="preserve"> جبلة اليرء</w:t>
        </w:r>
      </w:ins>
      <w:r w:rsidRPr="00EE6742">
        <w:rPr>
          <w:rFonts w:ascii="Courier New" w:hAnsi="Courier New" w:cs="Courier New"/>
          <w:rtl/>
        </w:rPr>
        <w:t xml:space="preserve"> والعلل والاعرا</w:t>
      </w:r>
      <w:del w:id="17014" w:author="Transkribus" w:date="2019-12-11T14:30:00Z">
        <w:r w:rsidR="009B6BCA" w:rsidRPr="009B6BCA">
          <w:rPr>
            <w:rFonts w:ascii="Courier New" w:hAnsi="Courier New" w:cs="Courier New"/>
            <w:rtl/>
          </w:rPr>
          <w:delText>ض</w:delText>
        </w:r>
      </w:del>
      <w:ins w:id="17015" w:author="Transkribus" w:date="2019-12-11T14:30:00Z">
        <w:r w:rsidRPr="00EE6742">
          <w:rPr>
            <w:rFonts w:ascii="Courier New" w:hAnsi="Courier New" w:cs="Courier New"/>
            <w:rtl/>
          </w:rPr>
          <w:t>س</w:t>
        </w:r>
      </w:ins>
      <w:r w:rsidRPr="00EE6742">
        <w:rPr>
          <w:rFonts w:ascii="Courier New" w:hAnsi="Courier New" w:cs="Courier New"/>
          <w:rtl/>
        </w:rPr>
        <w:t xml:space="preserve"> وغير ذلك</w:t>
      </w:r>
      <w:del w:id="170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5F71E57" w14:textId="4E514FA9" w:rsidR="00EE6742" w:rsidRPr="00EE6742" w:rsidRDefault="009B6BCA" w:rsidP="00EE6742">
      <w:pPr>
        <w:pStyle w:val="NurText"/>
        <w:bidi/>
        <w:rPr>
          <w:ins w:id="17017" w:author="Transkribus" w:date="2019-12-11T14:30:00Z"/>
          <w:rFonts w:ascii="Courier New" w:hAnsi="Courier New" w:cs="Courier New"/>
        </w:rPr>
      </w:pPr>
      <w:dir w:val="rtl">
        <w:dir w:val="rtl">
          <w:del w:id="17018" w:author="Transkribus" w:date="2019-12-11T14:30:00Z">
            <w:r w:rsidRPr="009B6BCA">
              <w:rPr>
                <w:rFonts w:ascii="Courier New" w:hAnsi="Courier New" w:cs="Courier New"/>
                <w:rtl/>
              </w:rPr>
              <w:delText>وكان ايضا ملازما لقراءتها</w:delText>
            </w:r>
          </w:del>
          <w:ins w:id="17019" w:author="Transkribus" w:date="2019-12-11T14:30:00Z">
            <w:r w:rsidR="00EE6742" w:rsidRPr="00EE6742">
              <w:rPr>
                <w:rFonts w:ascii="Courier New" w:hAnsi="Courier New" w:cs="Courier New"/>
                <w:rtl/>
              </w:rPr>
              <w:t xml:space="preserve"> وكمان أبساملازمالقراءثها</w:t>
            </w:r>
          </w:ins>
          <w:r w:rsidR="00EE6742" w:rsidRPr="00EE6742">
            <w:rPr>
              <w:rFonts w:ascii="Courier New" w:hAnsi="Courier New" w:cs="Courier New"/>
              <w:rtl/>
            </w:rPr>
            <w:t xml:space="preserve"> والاشتغال </w:t>
          </w:r>
          <w:del w:id="17020" w:author="Transkribus" w:date="2019-12-11T14:30:00Z">
            <w:r w:rsidRPr="009B6BCA">
              <w:rPr>
                <w:rFonts w:ascii="Courier New" w:hAnsi="Courier New" w:cs="Courier New"/>
                <w:rtl/>
              </w:rPr>
              <w:delText>بها وكان مولده بالقدس</w:delText>
            </w:r>
          </w:del>
          <w:ins w:id="17021" w:author="Transkribus" w:date="2019-12-11T14:30:00Z">
            <w:r w:rsidR="00EE6742" w:rsidRPr="00EE6742">
              <w:rPr>
                <w:rFonts w:ascii="Courier New" w:hAnsi="Courier New" w:cs="Courier New"/>
                <w:rtl/>
              </w:rPr>
              <w:t>يهاوكمان</w:t>
            </w:r>
          </w:ins>
        </w:dir>
      </w:dir>
    </w:p>
    <w:p w14:paraId="2069E9FA" w14:textId="77777777" w:rsidR="009B6BCA" w:rsidRPr="009B6BCA" w:rsidRDefault="00EE6742" w:rsidP="009B6BCA">
      <w:pPr>
        <w:pStyle w:val="NurText"/>
        <w:bidi/>
        <w:rPr>
          <w:del w:id="17022" w:author="Transkribus" w:date="2019-12-11T14:30:00Z"/>
          <w:rFonts w:ascii="Courier New" w:hAnsi="Courier New" w:cs="Courier New"/>
        </w:rPr>
      </w:pPr>
      <w:ins w:id="17023" w:author="Transkribus" w:date="2019-12-11T14:30:00Z">
        <w:r w:rsidRPr="00EE6742">
          <w:rPr>
            <w:rFonts w:ascii="Courier New" w:hAnsi="Courier New" w:cs="Courier New"/>
            <w:rtl/>
          </w:rPr>
          <w:t>بولدء بالقدعر</w:t>
        </w:r>
      </w:ins>
      <w:r w:rsidRPr="00EE6742">
        <w:rPr>
          <w:rFonts w:ascii="Courier New" w:hAnsi="Courier New" w:cs="Courier New"/>
          <w:rtl/>
        </w:rPr>
        <w:t xml:space="preserve"> واقام </w:t>
      </w:r>
      <w:del w:id="17024" w:author="Transkribus" w:date="2019-12-11T14:30:00Z">
        <w:r w:rsidR="009B6BCA" w:rsidRPr="009B6BCA">
          <w:rPr>
            <w:rFonts w:ascii="Courier New" w:hAnsi="Courier New" w:cs="Courier New"/>
            <w:rtl/>
          </w:rPr>
          <w:delText>بها سنين كثيرة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C07ADC4" w14:textId="77777777" w:rsidR="009B6BCA" w:rsidRPr="009B6BCA" w:rsidRDefault="009B6BCA" w:rsidP="009B6BCA">
      <w:pPr>
        <w:pStyle w:val="NurText"/>
        <w:bidi/>
        <w:rPr>
          <w:del w:id="17025" w:author="Transkribus" w:date="2019-12-11T14:30:00Z"/>
          <w:rFonts w:ascii="Courier New" w:hAnsi="Courier New" w:cs="Courier New"/>
        </w:rPr>
      </w:pPr>
      <w:dir w:val="rtl">
        <w:dir w:val="rtl">
          <w:ins w:id="17026" w:author="Transkribus" w:date="2019-12-11T14:30:00Z">
            <w:r w:rsidR="00EE6742" w:rsidRPr="00EE6742">
              <w:rPr>
                <w:rFonts w:ascii="Courier New" w:hAnsi="Courier New" w:cs="Courier New"/>
                <w:rtl/>
              </w:rPr>
              <w:t xml:space="preserve">بهاسنين كشيره </w:t>
            </w:r>
          </w:ins>
          <w:r w:rsidR="00EE6742" w:rsidRPr="00EE6742">
            <w:rPr>
              <w:rFonts w:ascii="Courier New" w:hAnsi="Courier New" w:cs="Courier New"/>
              <w:rtl/>
            </w:rPr>
            <w:t xml:space="preserve">ولازم </w:t>
          </w:r>
          <w:del w:id="17027" w:author="Transkribus" w:date="2019-12-11T14:30:00Z">
            <w:r w:rsidRPr="009B6BCA">
              <w:rPr>
                <w:rFonts w:ascii="Courier New" w:hAnsi="Courier New" w:cs="Courier New"/>
                <w:rtl/>
              </w:rPr>
              <w:delText>بها رجلا فاضلا فيلسوفا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A23721" w14:textId="77777777" w:rsidR="009B6BCA" w:rsidRPr="009B6BCA" w:rsidRDefault="009B6BCA" w:rsidP="009B6BCA">
      <w:pPr>
        <w:pStyle w:val="NurText"/>
        <w:bidi/>
        <w:rPr>
          <w:del w:id="17028" w:author="Transkribus" w:date="2019-12-11T14:30:00Z"/>
          <w:rFonts w:ascii="Courier New" w:hAnsi="Courier New" w:cs="Courier New"/>
        </w:rPr>
      </w:pPr>
      <w:dir w:val="rtl">
        <w:dir w:val="rtl">
          <w:del w:id="17029" w:author="Transkribus" w:date="2019-12-11T14:30:00Z">
            <w:r w:rsidRPr="009B6BCA">
              <w:rPr>
                <w:rFonts w:ascii="Courier New" w:hAnsi="Courier New" w:cs="Courier New"/>
                <w:rtl/>
              </w:rPr>
              <w:delText>راهبا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53DB6E" w14:textId="08C85635" w:rsidR="00EE6742" w:rsidRPr="00EE6742" w:rsidRDefault="009B6BCA" w:rsidP="00EE6742">
      <w:pPr>
        <w:pStyle w:val="NurText"/>
        <w:bidi/>
        <w:rPr>
          <w:ins w:id="17030" w:author="Transkribus" w:date="2019-12-11T14:30:00Z"/>
          <w:rFonts w:ascii="Courier New" w:hAnsi="Courier New" w:cs="Courier New"/>
        </w:rPr>
      </w:pPr>
      <w:dir w:val="rtl">
        <w:dir w:val="rtl">
          <w:del w:id="17031" w:author="Transkribus" w:date="2019-12-11T14:30:00Z">
            <w:r w:rsidRPr="009B6BCA">
              <w:rPr>
                <w:rFonts w:ascii="Courier New" w:hAnsi="Courier New" w:cs="Courier New"/>
                <w:rtl/>
              </w:rPr>
              <w:delText>فى</w:delText>
            </w:r>
          </w:del>
          <w:ins w:id="17032" w:author="Transkribus" w:date="2019-12-11T14:30:00Z">
            <w:r w:rsidR="00EE6742" w:rsidRPr="00EE6742">
              <w:rPr>
                <w:rFonts w:ascii="Courier New" w:hAnsi="Courier New" w:cs="Courier New"/>
                <w:rtl/>
              </w:rPr>
              <w:t>بهار جلافاضلاقيلسوقار اهبافى</w:t>
            </w:r>
          </w:ins>
          <w:r w:rsidR="00EE6742" w:rsidRPr="00EE6742">
            <w:rPr>
              <w:rFonts w:ascii="Courier New" w:hAnsi="Courier New" w:cs="Courier New"/>
              <w:rtl/>
            </w:rPr>
            <w:t xml:space="preserve"> دير السيق </w:t>
          </w:r>
          <w:del w:id="17033" w:author="Transkribus" w:date="2019-12-11T14:30:00Z">
            <w:r w:rsidRPr="009B6BCA">
              <w:rPr>
                <w:rFonts w:ascii="Courier New" w:hAnsi="Courier New" w:cs="Courier New"/>
                <w:rtl/>
              </w:rPr>
              <w:delText>كان خبيرا بالعلم الطبيعى متقنا للهندسة</w:delText>
            </w:r>
          </w:del>
          <w:ins w:id="17034" w:author="Transkribus" w:date="2019-12-11T14:30:00Z">
            <w:r w:rsidR="00EE6742" w:rsidRPr="00EE6742">
              <w:rPr>
                <w:rFonts w:ascii="Courier New" w:hAnsi="Courier New" w:cs="Courier New"/>
                <w:rtl/>
              </w:rPr>
              <w:t>كمان</w:t>
            </w:r>
          </w:ins>
        </w:dir>
      </w:dir>
    </w:p>
    <w:p w14:paraId="1015CD0D" w14:textId="4E6A1AD1" w:rsidR="00EE6742" w:rsidRPr="00EE6742" w:rsidRDefault="00EE6742" w:rsidP="00EE6742">
      <w:pPr>
        <w:pStyle w:val="NurText"/>
        <w:bidi/>
        <w:rPr>
          <w:rFonts w:ascii="Courier New" w:hAnsi="Courier New" w:cs="Courier New"/>
        </w:rPr>
      </w:pPr>
      <w:ins w:id="17035" w:author="Transkribus" w:date="2019-12-11T14:30:00Z">
        <w:r w:rsidRPr="00EE6742">
          <w:rPr>
            <w:rFonts w:ascii="Courier New" w:hAnsi="Courier New" w:cs="Courier New"/>
            <w:rtl/>
          </w:rPr>
          <w:t>جير ابالعلم الطيببى متفنالهندسه</w:t>
        </w:r>
      </w:ins>
      <w:r w:rsidRPr="00EE6742">
        <w:rPr>
          <w:rFonts w:ascii="Courier New" w:hAnsi="Courier New" w:cs="Courier New"/>
          <w:rtl/>
        </w:rPr>
        <w:t xml:space="preserve"> وعلم الحساب </w:t>
      </w:r>
      <w:del w:id="17036" w:author="Transkribus" w:date="2019-12-11T14:30:00Z">
        <w:r w:rsidR="009B6BCA" w:rsidRPr="009B6BCA">
          <w:rPr>
            <w:rFonts w:ascii="Courier New" w:hAnsi="Courier New" w:cs="Courier New"/>
            <w:rtl/>
          </w:rPr>
          <w:delText>قويا فى</w:delText>
        </w:r>
      </w:del>
      <w:ins w:id="17037" w:author="Transkribus" w:date="2019-12-11T14:30:00Z">
        <w:r w:rsidRPr="00EE6742">
          <w:rPr>
            <w:rFonts w:ascii="Courier New" w:hAnsi="Courier New" w:cs="Courier New"/>
            <w:rtl/>
          </w:rPr>
          <w:t>قز بافى</w:t>
        </w:r>
      </w:ins>
      <w:r w:rsidRPr="00EE6742">
        <w:rPr>
          <w:rFonts w:ascii="Courier New" w:hAnsi="Courier New" w:cs="Courier New"/>
          <w:rtl/>
        </w:rPr>
        <w:t xml:space="preserve"> علم </w:t>
      </w:r>
      <w:del w:id="17038" w:author="Transkribus" w:date="2019-12-11T14:30:00Z">
        <w:r w:rsidR="009B6BCA" w:rsidRPr="009B6BCA">
          <w:rPr>
            <w:rFonts w:ascii="Courier New" w:hAnsi="Courier New" w:cs="Courier New"/>
            <w:rtl/>
          </w:rPr>
          <w:delText>احكام النجوم</w:delText>
        </w:r>
      </w:del>
      <w:ins w:id="17039" w:author="Transkribus" w:date="2019-12-11T14:30:00Z">
        <w:r w:rsidRPr="00EE6742">
          <w:rPr>
            <w:rFonts w:ascii="Courier New" w:hAnsi="Courier New" w:cs="Courier New"/>
            <w:rtl/>
          </w:rPr>
          <w:t>أحكام النحوم</w:t>
        </w:r>
      </w:ins>
      <w:r w:rsidRPr="00EE6742">
        <w:rPr>
          <w:rFonts w:ascii="Courier New" w:hAnsi="Courier New" w:cs="Courier New"/>
          <w:rtl/>
        </w:rPr>
        <w:t xml:space="preserve"> والاطلاع عليها</w:t>
      </w:r>
      <w:del w:id="1704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62C2D75" w14:textId="77777777" w:rsidR="009B6BCA" w:rsidRPr="009B6BCA" w:rsidRDefault="009B6BCA" w:rsidP="009B6BCA">
      <w:pPr>
        <w:pStyle w:val="NurText"/>
        <w:bidi/>
        <w:rPr>
          <w:del w:id="17041" w:author="Transkribus" w:date="2019-12-11T14:30:00Z"/>
          <w:rFonts w:ascii="Courier New" w:hAnsi="Courier New" w:cs="Courier New"/>
        </w:rPr>
      </w:pPr>
      <w:dir w:val="rtl">
        <w:dir w:val="rtl">
          <w:del w:id="17042" w:author="Transkribus" w:date="2019-12-11T14:30:00Z">
            <w:r w:rsidRPr="009B6BCA">
              <w:rPr>
                <w:rFonts w:ascii="Courier New" w:hAnsi="Courier New" w:cs="Courier New"/>
                <w:rtl/>
              </w:rPr>
              <w:delText>وكانت له احكام</w:delText>
            </w:r>
          </w:del>
          <w:ins w:id="17043" w:author="Transkribus" w:date="2019-12-11T14:30:00Z">
            <w:r w:rsidR="00EE6742" w:rsidRPr="00EE6742">
              <w:rPr>
                <w:rFonts w:ascii="Courier New" w:hAnsi="Courier New" w:cs="Courier New"/>
                <w:rtl/>
              </w:rPr>
              <w:t>وكالت  أحكام</w:t>
            </w:r>
          </w:ins>
          <w:r w:rsidR="00EE6742" w:rsidRPr="00EE6742">
            <w:rPr>
              <w:rFonts w:ascii="Courier New" w:hAnsi="Courier New" w:cs="Courier New"/>
              <w:rtl/>
            </w:rPr>
            <w:t xml:space="preserve"> صحيحة </w:t>
          </w:r>
          <w:del w:id="17044" w:author="Transkribus" w:date="2019-12-11T14:30:00Z">
            <w:r w:rsidRPr="009B6BCA">
              <w:rPr>
                <w:rFonts w:ascii="Courier New" w:hAnsi="Courier New" w:cs="Courier New"/>
                <w:rtl/>
              </w:rPr>
              <w:delText>وانذارات عجيبة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682724" w14:textId="547A83E5" w:rsidR="00EE6742" w:rsidRPr="00EE6742" w:rsidRDefault="009B6BCA" w:rsidP="00EE6742">
      <w:pPr>
        <w:pStyle w:val="NurText"/>
        <w:bidi/>
        <w:rPr>
          <w:rFonts w:ascii="Courier New" w:hAnsi="Courier New" w:cs="Courier New"/>
        </w:rPr>
      </w:pPr>
      <w:dir w:val="rtl">
        <w:dir w:val="rtl">
          <w:del w:id="17045" w:author="Transkribus" w:date="2019-12-11T14:30:00Z">
            <w:r w:rsidRPr="009B6BCA">
              <w:rPr>
                <w:rFonts w:ascii="Courier New" w:hAnsi="Courier New" w:cs="Courier New"/>
                <w:rtl/>
              </w:rPr>
              <w:delText>واخبرنى الحكيم</w:delText>
            </w:r>
          </w:del>
          <w:ins w:id="17046" w:author="Transkribus" w:date="2019-12-11T14:30:00Z">
            <w:r w:rsidR="00EE6742" w:rsidRPr="00EE6742">
              <w:rPr>
                <w:rFonts w:ascii="Courier New" w:hAnsi="Courier New" w:cs="Courier New"/>
                <w:rtl/>
              </w:rPr>
              <w:t>والذارات مجيبة واجيرف الحكم</w:t>
            </w:r>
          </w:ins>
          <w:r w:rsidR="00EE6742" w:rsidRPr="00EE6742">
            <w:rPr>
              <w:rFonts w:ascii="Courier New" w:hAnsi="Courier New" w:cs="Courier New"/>
              <w:rtl/>
            </w:rPr>
            <w:t xml:space="preserve"> يعقوب عنه </w:t>
          </w:r>
          <w:ins w:id="17047" w:author="Transkribus" w:date="2019-12-11T14:30:00Z">
            <w:r w:rsidR="00EE6742" w:rsidRPr="00EE6742">
              <w:rPr>
                <w:rFonts w:ascii="Courier New" w:hAnsi="Courier New" w:cs="Courier New"/>
                <w:rtl/>
              </w:rPr>
              <w:t xml:space="preserve">من </w:t>
            </w:r>
          </w:ins>
          <w:r w:rsidR="00EE6742" w:rsidRPr="00EE6742">
            <w:rPr>
              <w:rFonts w:ascii="Courier New" w:hAnsi="Courier New" w:cs="Courier New"/>
              <w:rtl/>
            </w:rPr>
            <w:t xml:space="preserve">معرفته </w:t>
          </w:r>
          <w:ins w:id="17048"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17049" w:author="Transkribus" w:date="2019-12-11T14:30:00Z">
            <w:r w:rsidRPr="009B6BCA">
              <w:rPr>
                <w:rFonts w:ascii="Courier New" w:hAnsi="Courier New" w:cs="Courier New"/>
                <w:rtl/>
              </w:rPr>
              <w:delText>لح</w:delText>
            </w:r>
          </w:del>
          <w:ins w:id="17050" w:author="Transkribus" w:date="2019-12-11T14:30:00Z">
            <w:r w:rsidR="00EE6742" w:rsidRPr="00EE6742">
              <w:rPr>
                <w:rFonts w:ascii="Courier New" w:hAnsi="Courier New" w:cs="Courier New"/>
                <w:rtl/>
              </w:rPr>
              <w:t>ص</w:t>
            </w:r>
          </w:ins>
          <w:r w:rsidR="00EE6742" w:rsidRPr="00EE6742">
            <w:rPr>
              <w:rFonts w:ascii="Courier New" w:hAnsi="Courier New" w:cs="Courier New"/>
              <w:rtl/>
            </w:rPr>
            <w:t>كمة</w:t>
          </w:r>
        </w:dir>
      </w:dir>
    </w:p>
    <w:p w14:paraId="7B22BB22" w14:textId="77777777" w:rsidR="009B6BCA" w:rsidRPr="009B6BCA" w:rsidRDefault="00EE6742" w:rsidP="009B6BCA">
      <w:pPr>
        <w:pStyle w:val="NurText"/>
        <w:bidi/>
        <w:rPr>
          <w:del w:id="17051" w:author="Transkribus" w:date="2019-12-11T14:30:00Z"/>
          <w:rFonts w:ascii="Courier New" w:hAnsi="Courier New" w:cs="Courier New"/>
        </w:rPr>
      </w:pPr>
      <w:r w:rsidRPr="00EE6742">
        <w:rPr>
          <w:rFonts w:ascii="Courier New" w:hAnsi="Courier New" w:cs="Courier New"/>
          <w:rtl/>
        </w:rPr>
        <w:t xml:space="preserve">وحسن </w:t>
      </w:r>
      <w:del w:id="17052" w:author="Transkribus" w:date="2019-12-11T14:30:00Z">
        <w:r w:rsidR="009B6BCA" w:rsidRPr="009B6BCA">
          <w:rPr>
            <w:rFonts w:ascii="Courier New" w:hAnsi="Courier New" w:cs="Courier New"/>
            <w:rtl/>
          </w:rPr>
          <w:delText>فطرته وفطنته شيئا كثيرا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9B26B7E" w14:textId="02A232EC" w:rsidR="00EE6742" w:rsidRPr="00EE6742" w:rsidRDefault="009B6BCA" w:rsidP="00EE6742">
      <w:pPr>
        <w:pStyle w:val="NurText"/>
        <w:bidi/>
        <w:rPr>
          <w:rFonts w:ascii="Courier New" w:hAnsi="Courier New" w:cs="Courier New"/>
        </w:rPr>
      </w:pPr>
      <w:dir w:val="rtl">
        <w:dir w:val="rtl">
          <w:del w:id="17053" w:author="Transkribus" w:date="2019-12-11T14:30:00Z">
            <w:r w:rsidRPr="009B6BCA">
              <w:rPr>
                <w:rFonts w:ascii="Courier New" w:hAnsi="Courier New" w:cs="Courier New"/>
                <w:rtl/>
              </w:rPr>
              <w:delText>واجتمع ايضا الحكيم</w:delText>
            </w:r>
          </w:del>
          <w:ins w:id="17054" w:author="Transkribus" w:date="2019-12-11T14:30:00Z">
            <w:r w:rsidR="00EE6742" w:rsidRPr="00EE6742">
              <w:rPr>
                <w:rFonts w:ascii="Courier New" w:hAnsi="Courier New" w:cs="Courier New"/>
                <w:rtl/>
              </w:rPr>
              <w:t>قفطرته وفطفته شيا كشرا واحثمى أيصا الحكم</w:t>
            </w:r>
          </w:ins>
          <w:r w:rsidR="00EE6742" w:rsidRPr="00EE6742">
            <w:rPr>
              <w:rFonts w:ascii="Courier New" w:hAnsi="Courier New" w:cs="Courier New"/>
              <w:rtl/>
            </w:rPr>
            <w:t xml:space="preserve"> يعقوب فى القدس </w:t>
          </w:r>
          <w:del w:id="17055" w:author="Transkribus" w:date="2019-12-11T14:30:00Z">
            <w:r w:rsidRPr="009B6BCA">
              <w:rPr>
                <w:rFonts w:ascii="Courier New" w:hAnsi="Courier New" w:cs="Courier New"/>
                <w:rtl/>
              </w:rPr>
              <w:delText>بالشيخ ابى</w:delText>
            </w:r>
          </w:del>
          <w:ins w:id="17056" w:author="Transkribus" w:date="2019-12-11T14:30:00Z">
            <w:r w:rsidR="00EE6742" w:rsidRPr="00EE6742">
              <w:rPr>
                <w:rFonts w:ascii="Courier New" w:hAnsi="Courier New" w:cs="Courier New"/>
                <w:rtl/>
              </w:rPr>
              <w:t>الشيح أبى</w:t>
            </w:r>
          </w:ins>
          <w:r w:rsidR="00EE6742" w:rsidRPr="00EE6742">
            <w:rPr>
              <w:rFonts w:ascii="Courier New" w:hAnsi="Courier New" w:cs="Courier New"/>
              <w:rtl/>
            </w:rPr>
            <w:t xml:space="preserve"> منصور</w:t>
          </w:r>
          <w:del w:id="17057" w:author="Transkribus" w:date="2019-12-11T14:30:00Z">
            <w:r w:rsidRPr="009B6BCA">
              <w:rPr>
                <w:rFonts w:ascii="Courier New" w:hAnsi="Courier New" w:cs="Courier New"/>
                <w:rtl/>
              </w:rPr>
              <w:delText xml:space="preserve"> 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883D03" w14:textId="77777777" w:rsidR="009B6BCA" w:rsidRPr="009B6BCA" w:rsidRDefault="009B6BCA" w:rsidP="009B6BCA">
      <w:pPr>
        <w:pStyle w:val="NurText"/>
        <w:bidi/>
        <w:rPr>
          <w:del w:id="17058" w:author="Transkribus" w:date="2019-12-11T14:30:00Z"/>
          <w:rFonts w:ascii="Courier New" w:hAnsi="Courier New" w:cs="Courier New"/>
        </w:rPr>
      </w:pPr>
      <w:dir w:val="rtl">
        <w:dir w:val="rtl">
          <w:del w:id="17059" w:author="Transkribus" w:date="2019-12-11T14:30:00Z">
            <w:r w:rsidRPr="009B6BCA">
              <w:rPr>
                <w:rFonts w:ascii="Courier New" w:hAnsi="Courier New" w:cs="Courier New"/>
                <w:rtl/>
              </w:rPr>
              <w:delText>نصراني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D28B53" w14:textId="61A48D12" w:rsidR="00EE6742" w:rsidRPr="00EE6742" w:rsidRDefault="009B6BCA" w:rsidP="00EE6742">
      <w:pPr>
        <w:pStyle w:val="NurText"/>
        <w:bidi/>
        <w:rPr>
          <w:rFonts w:ascii="Courier New" w:hAnsi="Courier New" w:cs="Courier New"/>
        </w:rPr>
      </w:pPr>
      <w:dir w:val="rtl">
        <w:dir w:val="rtl">
          <w:ins w:id="17060" w:author="Transkribus" w:date="2019-12-11T14:30:00Z">
            <w:r w:rsidR="00EE6742" w:rsidRPr="00EE6742">
              <w:rPr>
                <w:rFonts w:ascii="Courier New" w:hAnsi="Courier New" w:cs="Courier New"/>
                <w:rtl/>
              </w:rPr>
              <w:t xml:space="preserve">النصر أبفى </w:t>
            </w:r>
          </w:ins>
          <w:r w:rsidR="00EE6742" w:rsidRPr="00EE6742">
            <w:rPr>
              <w:rFonts w:ascii="Courier New" w:hAnsi="Courier New" w:cs="Courier New"/>
              <w:rtl/>
            </w:rPr>
            <w:t xml:space="preserve">الطبيب </w:t>
          </w:r>
          <w:del w:id="17061" w:author="Transkribus" w:date="2019-12-11T14:30:00Z">
            <w:r w:rsidRPr="009B6BCA">
              <w:rPr>
                <w:rFonts w:ascii="Courier New" w:hAnsi="Courier New" w:cs="Courier New"/>
                <w:rtl/>
              </w:rPr>
              <w:delText>واشتغل عليه</w:delText>
            </w:r>
          </w:del>
          <w:ins w:id="17062" w:author="Transkribus" w:date="2019-12-11T14:30:00Z">
            <w:r w:rsidR="00EE6742" w:rsidRPr="00EE6742">
              <w:rPr>
                <w:rFonts w:ascii="Courier New" w:hAnsi="Courier New" w:cs="Courier New"/>
                <w:rtl/>
              </w:rPr>
              <w:t>واشتعل علييه</w:t>
            </w:r>
          </w:ins>
          <w:r w:rsidR="00EE6742" w:rsidRPr="00EE6742">
            <w:rPr>
              <w:rFonts w:ascii="Courier New" w:hAnsi="Courier New" w:cs="Courier New"/>
              <w:rtl/>
            </w:rPr>
            <w:t xml:space="preserve"> وباشر </w:t>
          </w:r>
          <w:del w:id="17063" w:author="Transkribus" w:date="2019-12-11T14:30:00Z">
            <w:r w:rsidRPr="009B6BCA">
              <w:rPr>
                <w:rFonts w:ascii="Courier New" w:hAnsi="Courier New" w:cs="Courier New"/>
                <w:rtl/>
              </w:rPr>
              <w:delText>معه اعمال</w:delText>
            </w:r>
          </w:del>
          <w:ins w:id="17064" w:author="Transkribus" w:date="2019-12-11T14:30:00Z">
            <w:r w:rsidR="00EE6742" w:rsidRPr="00EE6742">
              <w:rPr>
                <w:rFonts w:ascii="Courier New" w:hAnsi="Courier New" w:cs="Courier New"/>
                <w:rtl/>
              </w:rPr>
              <w:t>معة أعمال</w:t>
            </w:r>
          </w:ins>
          <w:r w:rsidR="00EE6742" w:rsidRPr="00EE6742">
            <w:rPr>
              <w:rFonts w:ascii="Courier New" w:hAnsi="Courier New" w:cs="Courier New"/>
              <w:rtl/>
            </w:rPr>
            <w:t xml:space="preserve"> صناعة الطب </w:t>
          </w:r>
          <w:del w:id="17065" w:author="Transkribus" w:date="2019-12-11T14:30:00Z">
            <w:r w:rsidRPr="009B6BCA">
              <w:rPr>
                <w:rFonts w:ascii="Courier New" w:hAnsi="Courier New" w:cs="Courier New"/>
                <w:rtl/>
              </w:rPr>
              <w:delText>وانتفع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066" w:author="Transkribus" w:date="2019-12-11T14:30:00Z">
            <w:r w:rsidR="00EE6742" w:rsidRPr="00EE6742">
              <w:rPr>
                <w:rFonts w:ascii="Courier New" w:hAnsi="Courier New" w:cs="Courier New"/>
                <w:rtl/>
              </w:rPr>
              <w:t>والتفمة ٦وكان</w:t>
            </w:r>
          </w:ins>
        </w:dir>
      </w:dir>
    </w:p>
    <w:p w14:paraId="1C1EFA83" w14:textId="77777777" w:rsidR="009B6BCA" w:rsidRPr="009B6BCA" w:rsidRDefault="009B6BCA" w:rsidP="009B6BCA">
      <w:pPr>
        <w:pStyle w:val="NurText"/>
        <w:bidi/>
        <w:rPr>
          <w:del w:id="17067" w:author="Transkribus" w:date="2019-12-11T14:30:00Z"/>
          <w:rFonts w:ascii="Courier New" w:hAnsi="Courier New" w:cs="Courier New"/>
        </w:rPr>
      </w:pPr>
      <w:dir w:val="rtl">
        <w:dir w:val="rtl">
          <w:del w:id="17068" w:author="Transkribus" w:date="2019-12-11T14:30:00Z">
            <w:r w:rsidRPr="009B6BCA">
              <w:rPr>
                <w:rFonts w:ascii="Courier New" w:hAnsi="Courier New" w:cs="Courier New"/>
                <w:rtl/>
              </w:rPr>
              <w:delText>وكان الحكيم يعقوب من اتم</w:delText>
            </w:r>
          </w:del>
          <w:ins w:id="17069" w:author="Transkribus" w:date="2019-12-11T14:30:00Z">
            <w:r w:rsidR="00EE6742" w:rsidRPr="00EE6742">
              <w:rPr>
                <w:rFonts w:ascii="Courier New" w:hAnsi="Courier New" w:cs="Courier New"/>
                <w:rtl/>
              </w:rPr>
              <w:t>الحكم يعقوبمن أثم</w:t>
            </w:r>
          </w:ins>
          <w:r w:rsidR="00EE6742" w:rsidRPr="00EE6742">
            <w:rPr>
              <w:rFonts w:ascii="Courier New" w:hAnsi="Courier New" w:cs="Courier New"/>
              <w:rtl/>
            </w:rPr>
            <w:t xml:space="preserve"> الناس </w:t>
          </w:r>
          <w:del w:id="17070" w:author="Transkribus" w:date="2019-12-11T14:30:00Z">
            <w:r w:rsidRPr="009B6BCA">
              <w:rPr>
                <w:rFonts w:ascii="Courier New" w:hAnsi="Courier New" w:cs="Courier New"/>
                <w:rtl/>
              </w:rPr>
              <w:delText>عقلا واسدهم رايا واكثرهم سكينة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37E518" w14:textId="6B7D2544" w:rsidR="00EE6742" w:rsidRPr="00EE6742" w:rsidRDefault="009B6BCA" w:rsidP="00EE6742">
      <w:pPr>
        <w:pStyle w:val="NurText"/>
        <w:bidi/>
        <w:rPr>
          <w:rFonts w:ascii="Courier New" w:hAnsi="Courier New" w:cs="Courier New"/>
        </w:rPr>
      </w:pPr>
      <w:dir w:val="rtl">
        <w:dir w:val="rtl">
          <w:del w:id="17071" w:author="Transkribus" w:date="2019-12-11T14:30:00Z">
            <w:r w:rsidRPr="009B6BCA">
              <w:rPr>
                <w:rFonts w:ascii="Courier New" w:hAnsi="Courier New" w:cs="Courier New"/>
                <w:rtl/>
              </w:rPr>
              <w:delText>ولما خدم</w:delText>
            </w:r>
          </w:del>
          <w:ins w:id="17072" w:author="Transkribus" w:date="2019-12-11T14:30:00Z">
            <w:r w:rsidR="00EE6742" w:rsidRPr="00EE6742">
              <w:rPr>
                <w:rFonts w:ascii="Courier New" w:hAnsi="Courier New" w:cs="Courier New"/>
                <w:rtl/>
              </w:rPr>
              <w:t>عقلاوأسدهم راياوأكتر هم كيفة ولماجدم</w:t>
            </w:r>
          </w:ins>
          <w:r w:rsidR="00EE6742" w:rsidRPr="00EE6742">
            <w:rPr>
              <w:rFonts w:ascii="Courier New" w:hAnsi="Courier New" w:cs="Courier New"/>
              <w:rtl/>
            </w:rPr>
            <w:t xml:space="preserve"> الملك المعظم</w:t>
          </w:r>
        </w:dir>
      </w:dir>
    </w:p>
    <w:p w14:paraId="3F5C7973" w14:textId="112A25C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عيسى بن </w:t>
      </w:r>
      <w:del w:id="17073" w:author="Transkribus" w:date="2019-12-11T14:30:00Z">
        <w:r w:rsidR="009B6BCA" w:rsidRPr="009B6BCA">
          <w:rPr>
            <w:rFonts w:ascii="Courier New" w:hAnsi="Courier New" w:cs="Courier New"/>
            <w:rtl/>
          </w:rPr>
          <w:delText>ا</w:delText>
        </w:r>
      </w:del>
      <w:ins w:id="17074"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17075" w:author="Transkribus" w:date="2019-12-11T14:30:00Z">
        <w:r w:rsidR="009B6BCA" w:rsidRPr="009B6BCA">
          <w:rPr>
            <w:rFonts w:ascii="Courier New" w:hAnsi="Courier New" w:cs="Courier New"/>
            <w:rtl/>
          </w:rPr>
          <w:delText>ايوب وصار معه</w:delText>
        </w:r>
      </w:del>
      <w:ins w:id="17076" w:author="Transkribus" w:date="2019-12-11T14:30:00Z">
        <w:r w:rsidRPr="00EE6742">
          <w:rPr>
            <w:rFonts w:ascii="Courier New" w:hAnsi="Courier New" w:cs="Courier New"/>
            <w:rtl/>
          </w:rPr>
          <w:t>أيوب وصارمعة</w:t>
        </w:r>
      </w:ins>
      <w:r w:rsidRPr="00EE6742">
        <w:rPr>
          <w:rFonts w:ascii="Courier New" w:hAnsi="Courier New" w:cs="Courier New"/>
          <w:rtl/>
        </w:rPr>
        <w:t xml:space="preserve"> فى </w:t>
      </w:r>
      <w:del w:id="17077" w:author="Transkribus" w:date="2019-12-11T14:30:00Z">
        <w:r w:rsidR="009B6BCA" w:rsidRPr="009B6BCA">
          <w:rPr>
            <w:rFonts w:ascii="Courier New" w:hAnsi="Courier New" w:cs="Courier New"/>
            <w:rtl/>
          </w:rPr>
          <w:delText>الصحبة كان</w:delText>
        </w:r>
      </w:del>
      <w:ins w:id="17078" w:author="Transkribus" w:date="2019-12-11T14:30:00Z">
        <w:r w:rsidRPr="00EE6742">
          <w:rPr>
            <w:rFonts w:ascii="Courier New" w:hAnsi="Courier New" w:cs="Courier New"/>
            <w:rtl/>
          </w:rPr>
          <w:t>النججة كمان</w:t>
        </w:r>
      </w:ins>
      <w:r w:rsidRPr="00EE6742">
        <w:rPr>
          <w:rFonts w:ascii="Courier New" w:hAnsi="Courier New" w:cs="Courier New"/>
          <w:rtl/>
        </w:rPr>
        <w:t xml:space="preserve"> حسن الاعتقاد فيه </w:t>
      </w:r>
      <w:del w:id="17079" w:author="Transkribus" w:date="2019-12-11T14:30:00Z">
        <w:r w:rsidR="009B6BCA" w:rsidRPr="009B6BCA">
          <w:rPr>
            <w:rFonts w:ascii="Courier New" w:hAnsi="Courier New" w:cs="Courier New"/>
            <w:rtl/>
          </w:rPr>
          <w:delText>حتى انه كان يعتمد عليه فى كثير من الاراء الطبية وغيرها فينتفع بها ويحمد عواقبها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080" w:author="Transkribus" w:date="2019-12-11T14:30:00Z">
        <w:r w:rsidRPr="00EE6742">
          <w:rPr>
            <w:rFonts w:ascii="Courier New" w:hAnsi="Courier New" w:cs="Courier New"/>
            <w:rtl/>
          </w:rPr>
          <w:t>حى اله كان يعيمد</w:t>
        </w:r>
      </w:ins>
    </w:p>
    <w:p w14:paraId="18F8A13C" w14:textId="77777777" w:rsidR="009B6BCA" w:rsidRPr="009B6BCA" w:rsidRDefault="009B6BCA" w:rsidP="009B6BCA">
      <w:pPr>
        <w:pStyle w:val="NurText"/>
        <w:bidi/>
        <w:rPr>
          <w:del w:id="17081" w:author="Transkribus" w:date="2019-12-11T14:30:00Z"/>
          <w:rFonts w:ascii="Courier New" w:hAnsi="Courier New" w:cs="Courier New"/>
        </w:rPr>
      </w:pPr>
      <w:dir w:val="rtl">
        <w:dir w:val="rtl">
          <w:del w:id="17082" w:author="Transkribus" w:date="2019-12-11T14:30:00Z">
            <w:r w:rsidRPr="009B6BCA">
              <w:rPr>
                <w:rFonts w:ascii="Courier New" w:hAnsi="Courier New" w:cs="Courier New"/>
                <w:rtl/>
              </w:rPr>
              <w:delText>وقصد الملك المعظم ان يوليه بعض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ABFF4D" w14:textId="154E2F06" w:rsidR="00EE6742" w:rsidRPr="00EE6742" w:rsidRDefault="009B6BCA" w:rsidP="00EE6742">
      <w:pPr>
        <w:pStyle w:val="NurText"/>
        <w:bidi/>
        <w:rPr>
          <w:ins w:id="17083" w:author="Transkribus" w:date="2019-12-11T14:30:00Z"/>
          <w:rFonts w:ascii="Courier New" w:hAnsi="Courier New" w:cs="Courier New"/>
        </w:rPr>
      </w:pPr>
      <w:dir w:val="rtl">
        <w:dir w:val="rtl">
          <w:del w:id="17084" w:author="Transkribus" w:date="2019-12-11T14:30:00Z">
            <w:r w:rsidRPr="009B6BCA">
              <w:rPr>
                <w:rFonts w:ascii="Courier New" w:hAnsi="Courier New" w:cs="Courier New"/>
                <w:rtl/>
              </w:rPr>
              <w:delText>تدبير</w:delText>
            </w:r>
          </w:del>
          <w:ins w:id="17085" w:author="Transkribus" w:date="2019-12-11T14:30:00Z">
            <w:r w:rsidR="00EE6742" w:rsidRPr="00EE6742">
              <w:rPr>
                <w:rFonts w:ascii="Courier New" w:hAnsi="Courier New" w:cs="Courier New"/>
                <w:rtl/>
              </w:rPr>
              <w:t xml:space="preserve"> عليه فى كشير من الازاء الطببة وغيرها فيفتغر بهاويجمد عوافها وفعد الملك المعطمان</w:t>
            </w:r>
          </w:ins>
        </w:dir>
      </w:dir>
    </w:p>
    <w:p w14:paraId="366E1499" w14:textId="6187F511" w:rsidR="00EE6742" w:rsidRPr="00EE6742" w:rsidRDefault="00EE6742" w:rsidP="00EE6742">
      <w:pPr>
        <w:pStyle w:val="NurText"/>
        <w:bidi/>
        <w:rPr>
          <w:rFonts w:ascii="Courier New" w:hAnsi="Courier New" w:cs="Courier New"/>
        </w:rPr>
      </w:pPr>
      <w:ins w:id="17086" w:author="Transkribus" w:date="2019-12-11T14:30:00Z">
        <w:r w:rsidRPr="00EE6742">
          <w:rPr>
            <w:rFonts w:ascii="Courier New" w:hAnsi="Courier New" w:cs="Courier New"/>
            <w:rtl/>
          </w:rPr>
          <w:t>بولية بعس بدبير</w:t>
        </w:r>
      </w:ins>
      <w:r w:rsidRPr="00EE6742">
        <w:rPr>
          <w:rFonts w:ascii="Courier New" w:hAnsi="Courier New" w:cs="Courier New"/>
          <w:rtl/>
        </w:rPr>
        <w:t xml:space="preserve"> دولته والنظر فى ذلك </w:t>
      </w:r>
      <w:del w:id="17087" w:author="Transkribus" w:date="2019-12-11T14:30:00Z">
        <w:r w:rsidR="009B6BCA" w:rsidRPr="009B6BCA">
          <w:rPr>
            <w:rFonts w:ascii="Courier New" w:hAnsi="Courier New" w:cs="Courier New"/>
            <w:rtl/>
          </w:rPr>
          <w:delText>فما فعل واقتصر</w:delText>
        </w:r>
      </w:del>
      <w:ins w:id="17088" w:author="Transkribus" w:date="2019-12-11T14:30:00Z">
        <w:r w:rsidRPr="00EE6742">
          <w:rPr>
            <w:rFonts w:ascii="Courier New" w:hAnsi="Courier New" w:cs="Courier New"/>
            <w:rtl/>
          </w:rPr>
          <w:t>فافعل واقنصر</w:t>
        </w:r>
      </w:ins>
      <w:r w:rsidRPr="00EE6742">
        <w:rPr>
          <w:rFonts w:ascii="Courier New" w:hAnsi="Courier New" w:cs="Courier New"/>
          <w:rtl/>
        </w:rPr>
        <w:t xml:space="preserve"> على مداومة صناعة الطب </w:t>
      </w:r>
      <w:del w:id="17089" w:author="Transkribus" w:date="2019-12-11T14:30:00Z">
        <w:r w:rsidR="009B6BCA" w:rsidRPr="009B6BCA">
          <w:rPr>
            <w:rFonts w:ascii="Courier New" w:hAnsi="Courier New" w:cs="Courier New"/>
            <w:rtl/>
          </w:rPr>
          <w:delText>ف</w:delText>
        </w:r>
      </w:del>
      <w:ins w:id="17090" w:author="Transkribus" w:date="2019-12-11T14:30:00Z">
        <w:r w:rsidRPr="00EE6742">
          <w:rPr>
            <w:rFonts w:ascii="Courier New" w:hAnsi="Courier New" w:cs="Courier New"/>
            <w:rtl/>
          </w:rPr>
          <w:t>ع</w:t>
        </w:r>
      </w:ins>
      <w:r w:rsidRPr="00EE6742">
        <w:rPr>
          <w:rFonts w:ascii="Courier New" w:hAnsi="Courier New" w:cs="Courier New"/>
          <w:rtl/>
        </w:rPr>
        <w:t>قط</w:t>
      </w:r>
      <w:del w:id="1709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8191370" w14:textId="1E41E293" w:rsidR="00EE6742" w:rsidRPr="00EE6742" w:rsidRDefault="009B6BCA" w:rsidP="00EE6742">
      <w:pPr>
        <w:pStyle w:val="NurText"/>
        <w:bidi/>
        <w:rPr>
          <w:ins w:id="17092" w:author="Transkribus" w:date="2019-12-11T14:30:00Z"/>
          <w:rFonts w:ascii="Courier New" w:hAnsi="Courier New" w:cs="Courier New"/>
        </w:rPr>
      </w:pPr>
      <w:dir w:val="rtl">
        <w:dir w:val="rtl">
          <w:r w:rsidR="00EE6742" w:rsidRPr="00EE6742">
            <w:rPr>
              <w:rFonts w:ascii="Courier New" w:hAnsi="Courier New" w:cs="Courier New"/>
              <w:rtl/>
            </w:rPr>
            <w:t xml:space="preserve">وكان قد </w:t>
          </w:r>
          <w:del w:id="17093" w:author="Transkribus" w:date="2019-12-11T14:30:00Z">
            <w:r w:rsidRPr="009B6BCA">
              <w:rPr>
                <w:rFonts w:ascii="Courier New" w:hAnsi="Courier New" w:cs="Courier New"/>
                <w:rtl/>
              </w:rPr>
              <w:delText>عرض للحكيم</w:delText>
            </w:r>
          </w:del>
          <w:ins w:id="17094" w:author="Transkribus" w:date="2019-12-11T14:30:00Z">
            <w:r w:rsidR="00EE6742" w:rsidRPr="00EE6742">
              <w:rPr>
                <w:rFonts w:ascii="Courier New" w:hAnsi="Courier New" w:cs="Courier New"/>
                <w:rtl/>
              </w:rPr>
              <w:t>عرس لمحكم</w:t>
            </w:r>
          </w:ins>
          <w:r w:rsidR="00EE6742" w:rsidRPr="00EE6742">
            <w:rPr>
              <w:rFonts w:ascii="Courier New" w:hAnsi="Courier New" w:cs="Courier New"/>
              <w:rtl/>
            </w:rPr>
            <w:t xml:space="preserve"> يعقوب فى رجليه </w:t>
          </w:r>
          <w:del w:id="17095" w:author="Transkribus" w:date="2019-12-11T14:30:00Z">
            <w:r w:rsidRPr="009B6BCA">
              <w:rPr>
                <w:rFonts w:ascii="Courier New" w:hAnsi="Courier New" w:cs="Courier New"/>
                <w:rtl/>
              </w:rPr>
              <w:delText>ن</w:delText>
            </w:r>
          </w:del>
          <w:ins w:id="17096"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قرس وكان </w:t>
          </w:r>
          <w:del w:id="17097" w:author="Transkribus" w:date="2019-12-11T14:30:00Z">
            <w:r w:rsidRPr="009B6BCA">
              <w:rPr>
                <w:rFonts w:ascii="Courier New" w:hAnsi="Courier New" w:cs="Courier New"/>
                <w:rtl/>
              </w:rPr>
              <w:delText>يثور به</w:delText>
            </w:r>
          </w:del>
          <w:ins w:id="17098" w:author="Transkribus" w:date="2019-12-11T14:30:00Z">
            <w:r w:rsidR="00EE6742" w:rsidRPr="00EE6742">
              <w:rPr>
                <w:rFonts w:ascii="Courier New" w:hAnsi="Courier New" w:cs="Courier New"/>
                <w:rtl/>
              </w:rPr>
              <w:t>بنورية</w:t>
            </w:r>
          </w:ins>
          <w:r w:rsidR="00EE6742" w:rsidRPr="00EE6742">
            <w:rPr>
              <w:rFonts w:ascii="Courier New" w:hAnsi="Courier New" w:cs="Courier New"/>
              <w:rtl/>
            </w:rPr>
            <w:t xml:space="preserve"> فى </w:t>
          </w:r>
          <w:del w:id="17099" w:author="Transkribus" w:date="2019-12-11T14:30:00Z">
            <w:r w:rsidRPr="009B6BCA">
              <w:rPr>
                <w:rFonts w:ascii="Courier New" w:hAnsi="Courier New" w:cs="Courier New"/>
                <w:rtl/>
              </w:rPr>
              <w:delText xml:space="preserve">اوقات ويالم بسببه وتعسر </w:delText>
            </w:r>
          </w:del>
          <w:ins w:id="17100" w:author="Transkribus" w:date="2019-12-11T14:30:00Z">
            <w:r w:rsidR="00EE6742" w:rsidRPr="00EE6742">
              <w:rPr>
                <w:rFonts w:ascii="Courier New" w:hAnsi="Courier New" w:cs="Courier New"/>
                <w:rtl/>
              </w:rPr>
              <w:t>أو قات وبالم دشيبة وفعير</w:t>
            </w:r>
          </w:ins>
        </w:dir>
      </w:dir>
    </w:p>
    <w:p w14:paraId="350B9212" w14:textId="42BC2C79" w:rsidR="00EE6742" w:rsidRPr="00EE6742" w:rsidRDefault="00EE6742" w:rsidP="00EE6742">
      <w:pPr>
        <w:pStyle w:val="NurText"/>
        <w:bidi/>
        <w:rPr>
          <w:ins w:id="17101" w:author="Transkribus" w:date="2019-12-11T14:30:00Z"/>
          <w:rFonts w:ascii="Courier New" w:hAnsi="Courier New" w:cs="Courier New"/>
        </w:rPr>
      </w:pPr>
      <w:r w:rsidRPr="00EE6742">
        <w:rPr>
          <w:rFonts w:ascii="Courier New" w:hAnsi="Courier New" w:cs="Courier New"/>
          <w:rtl/>
        </w:rPr>
        <w:t>عليه ال</w:t>
      </w:r>
      <w:del w:id="17102" w:author="Transkribus" w:date="2019-12-11T14:30:00Z">
        <w:r w:rsidR="009B6BCA" w:rsidRPr="009B6BCA">
          <w:rPr>
            <w:rFonts w:ascii="Courier New" w:hAnsi="Courier New" w:cs="Courier New"/>
            <w:rtl/>
          </w:rPr>
          <w:delText>حر</w:delText>
        </w:r>
      </w:del>
      <w:ins w:id="17103" w:author="Transkribus" w:date="2019-12-11T14:30:00Z">
        <w:r w:rsidRPr="00EE6742">
          <w:rPr>
            <w:rFonts w:ascii="Courier New" w:hAnsi="Courier New" w:cs="Courier New"/>
            <w:rtl/>
          </w:rPr>
          <w:t>جز</w:t>
        </w:r>
      </w:ins>
      <w:r w:rsidRPr="00EE6742">
        <w:rPr>
          <w:rFonts w:ascii="Courier New" w:hAnsi="Courier New" w:cs="Courier New"/>
          <w:rtl/>
        </w:rPr>
        <w:t xml:space="preserve">كة فكان الملك </w:t>
      </w:r>
      <w:del w:id="17104" w:author="Transkribus" w:date="2019-12-11T14:30:00Z">
        <w:r w:rsidR="009B6BCA" w:rsidRPr="009B6BCA">
          <w:rPr>
            <w:rFonts w:ascii="Courier New" w:hAnsi="Courier New" w:cs="Courier New"/>
            <w:rtl/>
          </w:rPr>
          <w:delText>المعظم يستصحبه</w:delText>
        </w:r>
      </w:del>
      <w:ins w:id="17105" w:author="Transkribus" w:date="2019-12-11T14:30:00Z">
        <w:r w:rsidRPr="00EE6742">
          <w:rPr>
            <w:rFonts w:ascii="Courier New" w:hAnsi="Courier New" w:cs="Courier New"/>
            <w:rtl/>
          </w:rPr>
          <w:t>المعطم سيععة</w:t>
        </w:r>
      </w:ins>
      <w:r w:rsidRPr="00EE6742">
        <w:rPr>
          <w:rFonts w:ascii="Courier New" w:hAnsi="Courier New" w:cs="Courier New"/>
          <w:rtl/>
        </w:rPr>
        <w:t xml:space="preserve"> فى </w:t>
      </w:r>
      <w:del w:id="17106" w:author="Transkribus" w:date="2019-12-11T14:30:00Z">
        <w:r w:rsidR="009B6BCA" w:rsidRPr="009B6BCA">
          <w:rPr>
            <w:rFonts w:ascii="Courier New" w:hAnsi="Courier New" w:cs="Courier New"/>
            <w:rtl/>
          </w:rPr>
          <w:delText>ا</w:delText>
        </w:r>
      </w:del>
      <w:ins w:id="17107" w:author="Transkribus" w:date="2019-12-11T14:30:00Z">
        <w:r w:rsidRPr="00EE6742">
          <w:rPr>
            <w:rFonts w:ascii="Courier New" w:hAnsi="Courier New" w:cs="Courier New"/>
            <w:rtl/>
          </w:rPr>
          <w:t>أ</w:t>
        </w:r>
      </w:ins>
      <w:r w:rsidRPr="00EE6742">
        <w:rPr>
          <w:rFonts w:ascii="Courier New" w:hAnsi="Courier New" w:cs="Courier New"/>
          <w:rtl/>
        </w:rPr>
        <w:t>س</w:t>
      </w:r>
      <w:del w:id="17108" w:author="Transkribus" w:date="2019-12-11T14:30:00Z">
        <w:r w:rsidR="009B6BCA" w:rsidRPr="009B6BCA">
          <w:rPr>
            <w:rFonts w:ascii="Courier New" w:hAnsi="Courier New" w:cs="Courier New"/>
            <w:rtl/>
          </w:rPr>
          <w:delText>ف</w:delText>
        </w:r>
      </w:del>
      <w:ins w:id="17109" w:author="Transkribus" w:date="2019-12-11T14:30:00Z">
        <w:r w:rsidRPr="00EE6742">
          <w:rPr>
            <w:rFonts w:ascii="Courier New" w:hAnsi="Courier New" w:cs="Courier New"/>
            <w:rtl/>
          </w:rPr>
          <w:t>ق</w:t>
        </w:r>
      </w:ins>
      <w:r w:rsidRPr="00EE6742">
        <w:rPr>
          <w:rFonts w:ascii="Courier New" w:hAnsi="Courier New" w:cs="Courier New"/>
          <w:rtl/>
        </w:rPr>
        <w:t xml:space="preserve">اره معه فى </w:t>
      </w:r>
      <w:del w:id="17110" w:author="Transkribus" w:date="2019-12-11T14:30:00Z">
        <w:r w:rsidR="009B6BCA" w:rsidRPr="009B6BCA">
          <w:rPr>
            <w:rFonts w:ascii="Courier New" w:hAnsi="Courier New" w:cs="Courier New"/>
            <w:rtl/>
          </w:rPr>
          <w:delText>محفة ويفتقده ويكرمه غاية الاكرام وله منه الجامكية السنية</w:delText>
        </w:r>
      </w:del>
      <w:ins w:id="17111" w:author="Transkribus" w:date="2019-12-11T14:30:00Z">
        <w:r w:rsidRPr="00EE6742">
          <w:rPr>
            <w:rFonts w:ascii="Courier New" w:hAnsi="Courier New" w:cs="Courier New"/>
            <w:rtl/>
          </w:rPr>
          <w:t>صحيفة وفنقده وبكرمه عابة</w:t>
        </w:r>
      </w:ins>
    </w:p>
    <w:p w14:paraId="4802F33A" w14:textId="77777777" w:rsidR="009B6BCA" w:rsidRPr="009B6BCA" w:rsidRDefault="00EE6742" w:rsidP="009B6BCA">
      <w:pPr>
        <w:pStyle w:val="NurText"/>
        <w:bidi/>
        <w:rPr>
          <w:del w:id="17112" w:author="Transkribus" w:date="2019-12-11T14:30:00Z"/>
          <w:rFonts w:ascii="Courier New" w:hAnsi="Courier New" w:cs="Courier New"/>
        </w:rPr>
      </w:pPr>
      <w:ins w:id="17113" w:author="Transkribus" w:date="2019-12-11T14:30:00Z">
        <w:r w:rsidRPr="00EE6742">
          <w:rPr>
            <w:rFonts w:ascii="Courier New" w:hAnsi="Courier New" w:cs="Courier New"/>
            <w:rtl/>
          </w:rPr>
          <w:t>الاشرام ول منسه الحامكبة السنبة</w:t>
        </w:r>
      </w:ins>
      <w:r w:rsidRPr="00EE6742">
        <w:rPr>
          <w:rFonts w:ascii="Courier New" w:hAnsi="Courier New" w:cs="Courier New"/>
          <w:rtl/>
        </w:rPr>
        <w:t xml:space="preserve"> والاحسان الوافر </w:t>
      </w:r>
      <w:del w:id="1711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EF82F9" w14:textId="13C8563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7115" w:author="Transkribus" w:date="2019-12-11T14:30:00Z">
            <w:r w:rsidRPr="009B6BCA">
              <w:rPr>
                <w:rFonts w:ascii="Courier New" w:hAnsi="Courier New" w:cs="Courier New"/>
                <w:rtl/>
              </w:rPr>
              <w:delText>له يوما يا حكيم</w:delText>
            </w:r>
          </w:del>
          <w:ins w:id="17116" w:author="Transkribus" w:date="2019-12-11T14:30:00Z">
            <w:r w:rsidR="00EE6742" w:rsidRPr="00EE6742">
              <w:rPr>
                <w:rFonts w:ascii="Courier New" w:hAnsi="Courier New" w:cs="Courier New"/>
                <w:rtl/>
              </w:rPr>
              <w:t>لهيو ماباحكم</w:t>
            </w:r>
          </w:ins>
          <w:r w:rsidR="00EE6742" w:rsidRPr="00EE6742">
            <w:rPr>
              <w:rFonts w:ascii="Courier New" w:hAnsi="Courier New" w:cs="Courier New"/>
              <w:rtl/>
            </w:rPr>
            <w:t xml:space="preserve"> لم </w:t>
          </w:r>
          <w:del w:id="17117" w:author="Transkribus" w:date="2019-12-11T14:30:00Z">
            <w:r w:rsidRPr="009B6BCA">
              <w:rPr>
                <w:rFonts w:ascii="Courier New" w:hAnsi="Courier New" w:cs="Courier New"/>
                <w:rtl/>
              </w:rPr>
              <w:delText>لا تداوى</w:delText>
            </w:r>
          </w:del>
          <w:ins w:id="17118" w:author="Transkribus" w:date="2019-12-11T14:30:00Z">
            <w:r w:rsidR="00EE6742" w:rsidRPr="00EE6742">
              <w:rPr>
                <w:rFonts w:ascii="Courier New" w:hAnsi="Courier New" w:cs="Courier New"/>
                <w:rtl/>
              </w:rPr>
              <w:t>لاتداوى</w:t>
            </w:r>
          </w:ins>
          <w:r w:rsidR="00EE6742" w:rsidRPr="00EE6742">
            <w:rPr>
              <w:rFonts w:ascii="Courier New" w:hAnsi="Courier New" w:cs="Courier New"/>
              <w:rtl/>
            </w:rPr>
            <w:t xml:space="preserve"> هذا</w:t>
          </w:r>
        </w:dir>
      </w:dir>
    </w:p>
    <w:p w14:paraId="5A805A67" w14:textId="167D31C0" w:rsidR="00EE6742" w:rsidRPr="00EE6742" w:rsidRDefault="00EE6742" w:rsidP="00EE6742">
      <w:pPr>
        <w:pStyle w:val="NurText"/>
        <w:bidi/>
        <w:rPr>
          <w:rFonts w:ascii="Courier New" w:hAnsi="Courier New" w:cs="Courier New"/>
        </w:rPr>
      </w:pPr>
      <w:r w:rsidRPr="00EE6742">
        <w:rPr>
          <w:rFonts w:ascii="Courier New" w:hAnsi="Courier New" w:cs="Courier New"/>
          <w:rtl/>
        </w:rPr>
        <w:t>ال</w:t>
      </w:r>
      <w:del w:id="17119" w:author="Transkribus" w:date="2019-12-11T14:30:00Z">
        <w:r w:rsidR="009B6BCA" w:rsidRPr="009B6BCA">
          <w:rPr>
            <w:rFonts w:ascii="Courier New" w:hAnsi="Courier New" w:cs="Courier New"/>
            <w:rtl/>
          </w:rPr>
          <w:delText>م</w:delText>
        </w:r>
      </w:del>
      <w:r w:rsidRPr="00EE6742">
        <w:rPr>
          <w:rFonts w:ascii="Courier New" w:hAnsi="Courier New" w:cs="Courier New"/>
          <w:rtl/>
        </w:rPr>
        <w:t>ر</w:t>
      </w:r>
      <w:del w:id="17120" w:author="Transkribus" w:date="2019-12-11T14:30:00Z">
        <w:r w:rsidR="009B6BCA" w:rsidRPr="009B6BCA">
          <w:rPr>
            <w:rFonts w:ascii="Courier New" w:hAnsi="Courier New" w:cs="Courier New"/>
            <w:rtl/>
          </w:rPr>
          <w:delText>ض</w:delText>
        </w:r>
      </w:del>
      <w:ins w:id="17121" w:author="Transkribus" w:date="2019-12-11T14:30:00Z">
        <w:r w:rsidRPr="00EE6742">
          <w:rPr>
            <w:rFonts w:ascii="Courier New" w:hAnsi="Courier New" w:cs="Courier New"/>
            <w:rtl/>
          </w:rPr>
          <w:t>س</w:t>
        </w:r>
      </w:ins>
      <w:r w:rsidRPr="00EE6742">
        <w:rPr>
          <w:rFonts w:ascii="Courier New" w:hAnsi="Courier New" w:cs="Courier New"/>
          <w:rtl/>
        </w:rPr>
        <w:t xml:space="preserve"> الذى فى رجليك فقال </w:t>
      </w:r>
      <w:del w:id="17122" w:author="Transkribus" w:date="2019-12-11T14:30:00Z">
        <w:r w:rsidR="009B6BCA" w:rsidRPr="009B6BCA">
          <w:rPr>
            <w:rFonts w:ascii="Courier New" w:hAnsi="Courier New" w:cs="Courier New"/>
            <w:rtl/>
          </w:rPr>
          <w:delText>يا مولانا الخشب اذا سوس ما يبقى فى اصلاحه حيلة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123" w:author="Transkribus" w:date="2019-12-11T14:30:00Z">
        <w:r w:rsidRPr="00EE6742">
          <w:rPr>
            <w:rFonts w:ascii="Courier New" w:hAnsi="Courier New" w:cs="Courier New"/>
            <w:rtl/>
          </w:rPr>
          <w:t>بامولانا الحشب اداسوس مبابق فى اسلاجه جبيلة ولم يرل فى</w:t>
        </w:r>
      </w:ins>
    </w:p>
    <w:p w14:paraId="5BEA40D4" w14:textId="77777777" w:rsidR="009B6BCA" w:rsidRPr="009B6BCA" w:rsidRDefault="009B6BCA" w:rsidP="009B6BCA">
      <w:pPr>
        <w:pStyle w:val="NurText"/>
        <w:bidi/>
        <w:rPr>
          <w:del w:id="17124" w:author="Transkribus" w:date="2019-12-11T14:30:00Z"/>
          <w:rFonts w:ascii="Courier New" w:hAnsi="Courier New" w:cs="Courier New"/>
        </w:rPr>
      </w:pPr>
      <w:dir w:val="rtl">
        <w:dir w:val="rtl">
          <w:del w:id="17125" w:author="Transkribus" w:date="2019-12-11T14:30:00Z">
            <w:r w:rsidRPr="009B6BCA">
              <w:rPr>
                <w:rFonts w:ascii="Courier New" w:hAnsi="Courier New" w:cs="Courier New"/>
                <w:rtl/>
              </w:rPr>
              <w:delText>ولم يزل فى خدمته الى ان توفى الملك المعظم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9191A5B" w14:textId="44C5FA0E" w:rsidR="00EE6742" w:rsidRPr="00EE6742" w:rsidRDefault="009B6BCA" w:rsidP="00EE6742">
      <w:pPr>
        <w:pStyle w:val="NurText"/>
        <w:bidi/>
        <w:rPr>
          <w:ins w:id="17126" w:author="Transkribus" w:date="2019-12-11T14:30:00Z"/>
          <w:rFonts w:ascii="Courier New" w:hAnsi="Courier New" w:cs="Courier New"/>
        </w:rPr>
      </w:pPr>
      <w:dir w:val="rtl">
        <w:dir w:val="rtl">
          <w:del w:id="17127" w:author="Transkribus" w:date="2019-12-11T14:30:00Z">
            <w:r w:rsidRPr="009B6BCA">
              <w:rPr>
                <w:rFonts w:ascii="Courier New" w:hAnsi="Courier New" w:cs="Courier New"/>
                <w:rtl/>
              </w:rPr>
              <w:delText>وكانت وفاته رحمه</w:delText>
            </w:r>
          </w:del>
          <w:ins w:id="17128" w:author="Transkribus" w:date="2019-12-11T14:30:00Z">
            <w:r w:rsidR="00EE6742" w:rsidRPr="00EE6742">
              <w:rPr>
                <w:rFonts w:ascii="Courier New" w:hAnsi="Courier New" w:cs="Courier New"/>
                <w:rtl/>
              </w:rPr>
              <w:t>٢١٦</w:t>
            </w:r>
          </w:ins>
        </w:dir>
      </w:dir>
    </w:p>
    <w:p w14:paraId="2314CEFB" w14:textId="54F55C22" w:rsidR="00EE6742" w:rsidRPr="00EE6742" w:rsidRDefault="00EE6742" w:rsidP="00EE6742">
      <w:pPr>
        <w:pStyle w:val="NurText"/>
        <w:bidi/>
        <w:rPr>
          <w:ins w:id="17129" w:author="Transkribus" w:date="2019-12-11T14:30:00Z"/>
          <w:rFonts w:ascii="Courier New" w:hAnsi="Courier New" w:cs="Courier New"/>
        </w:rPr>
      </w:pPr>
      <w:ins w:id="17130" w:author="Transkribus" w:date="2019-12-11T14:30:00Z">
        <w:r w:rsidRPr="00EE6742">
          <w:rPr>
            <w:rFonts w:ascii="Courier New" w:hAnsi="Courier New" w:cs="Courier New"/>
            <w:rtl/>
          </w:rPr>
          <w:t>٨جدمبة األى ابن دوفى اللب المعدم وال وعابه رحمة</w:t>
        </w:r>
      </w:ins>
      <w:r w:rsidRPr="00EE6742">
        <w:rPr>
          <w:rFonts w:ascii="Courier New" w:hAnsi="Courier New" w:cs="Courier New"/>
          <w:rtl/>
        </w:rPr>
        <w:t xml:space="preserve"> الله فى الساعة </w:t>
      </w:r>
      <w:del w:id="17131" w:author="Transkribus" w:date="2019-12-11T14:30:00Z">
        <w:r w:rsidR="009B6BCA" w:rsidRPr="009B6BCA">
          <w:rPr>
            <w:rFonts w:ascii="Courier New" w:hAnsi="Courier New" w:cs="Courier New"/>
            <w:rtl/>
          </w:rPr>
          <w:delText>الثالثة</w:delText>
        </w:r>
      </w:del>
      <w:ins w:id="17132" w:author="Transkribus" w:date="2019-12-11T14:30:00Z">
        <w:r w:rsidRPr="00EE6742">
          <w:rPr>
            <w:rFonts w:ascii="Courier New" w:hAnsi="Courier New" w:cs="Courier New"/>
            <w:rtl/>
          </w:rPr>
          <w:t>البا اسيه</w:t>
        </w:r>
      </w:ins>
      <w:r w:rsidRPr="00EE6742">
        <w:rPr>
          <w:rFonts w:ascii="Courier New" w:hAnsi="Courier New" w:cs="Courier New"/>
          <w:rtl/>
        </w:rPr>
        <w:t xml:space="preserve"> من </w:t>
      </w:r>
      <w:del w:id="17133" w:author="Transkribus" w:date="2019-12-11T14:30:00Z">
        <w:r w:rsidR="009B6BCA" w:rsidRPr="009B6BCA">
          <w:rPr>
            <w:rFonts w:ascii="Courier New" w:hAnsi="Courier New" w:cs="Courier New"/>
            <w:rtl/>
          </w:rPr>
          <w:delText>نهار يوم الجمعة سلخ</w:delText>
        </w:r>
      </w:del>
      <w:ins w:id="17134" w:author="Transkribus" w:date="2019-12-11T14:30:00Z">
        <w:r w:rsidRPr="00EE6742">
          <w:rPr>
            <w:rFonts w:ascii="Courier New" w:hAnsi="Courier New" w:cs="Courier New"/>
            <w:rtl/>
          </w:rPr>
          <w:t>سمهارو م اشمعة</w:t>
        </w:r>
      </w:ins>
    </w:p>
    <w:p w14:paraId="70553651" w14:textId="197ABF70" w:rsidR="00EE6742" w:rsidRPr="00EE6742" w:rsidRDefault="00EE6742" w:rsidP="00EE6742">
      <w:pPr>
        <w:pStyle w:val="NurText"/>
        <w:bidi/>
        <w:rPr>
          <w:ins w:id="17135" w:author="Transkribus" w:date="2019-12-11T14:30:00Z"/>
          <w:rFonts w:ascii="Courier New" w:hAnsi="Courier New" w:cs="Courier New"/>
        </w:rPr>
      </w:pPr>
      <w:ins w:id="17136" w:author="Transkribus" w:date="2019-12-11T14:30:00Z">
        <w:r w:rsidRPr="00EE6742">
          <w:rPr>
            <w:rFonts w:ascii="Courier New" w:hAnsi="Courier New" w:cs="Courier New"/>
            <w:rtl/>
          </w:rPr>
          <w:t>بلم</w:t>
        </w:r>
      </w:ins>
      <w:r w:rsidRPr="00EE6742">
        <w:rPr>
          <w:rFonts w:ascii="Courier New" w:hAnsi="Courier New" w:cs="Courier New"/>
          <w:rtl/>
        </w:rPr>
        <w:t xml:space="preserve"> ذى القعدة </w:t>
      </w:r>
      <w:del w:id="17137" w:author="Transkribus" w:date="2019-12-11T14:30:00Z">
        <w:r w:rsidR="009B6BCA" w:rsidRPr="009B6BCA">
          <w:rPr>
            <w:rFonts w:ascii="Courier New" w:hAnsi="Courier New" w:cs="Courier New"/>
            <w:rtl/>
          </w:rPr>
          <w:delText>سنة اربع وعشرين وستمائة بدمشق</w:delText>
        </w:r>
      </w:del>
      <w:ins w:id="17138" w:author="Transkribus" w:date="2019-12-11T14:30:00Z">
        <w:r w:rsidRPr="00EE6742">
          <w:rPr>
            <w:rFonts w:ascii="Courier New" w:hAnsi="Courier New" w:cs="Courier New"/>
            <w:rtl/>
          </w:rPr>
          <w:t>نة اريع وعسر بن وسثماقةيدمسق</w:t>
        </w:r>
      </w:ins>
      <w:r w:rsidRPr="00EE6742">
        <w:rPr>
          <w:rFonts w:ascii="Courier New" w:hAnsi="Courier New" w:cs="Courier New"/>
          <w:rtl/>
        </w:rPr>
        <w:t xml:space="preserve"> وملك بعده ولده الملك </w:t>
      </w:r>
      <w:del w:id="17139" w:author="Transkribus" w:date="2019-12-11T14:30:00Z">
        <w:r w:rsidR="009B6BCA" w:rsidRPr="009B6BCA">
          <w:rPr>
            <w:rFonts w:ascii="Courier New" w:hAnsi="Courier New" w:cs="Courier New"/>
            <w:rtl/>
          </w:rPr>
          <w:delText>الناصر داود فدخل</w:delText>
        </w:r>
      </w:del>
      <w:ins w:id="17140" w:author="Transkribus" w:date="2019-12-11T14:30:00Z">
        <w:r w:rsidRPr="00EE6742">
          <w:rPr>
            <w:rFonts w:ascii="Courier New" w:hAnsi="Courier New" w:cs="Courier New"/>
            <w:rtl/>
          </w:rPr>
          <w:t>النلصر</w:t>
        </w:r>
      </w:ins>
    </w:p>
    <w:p w14:paraId="1011B80A" w14:textId="7A6B33B2" w:rsidR="00EE6742" w:rsidRPr="00EE6742" w:rsidRDefault="00EE6742" w:rsidP="00EE6742">
      <w:pPr>
        <w:pStyle w:val="NurText"/>
        <w:bidi/>
        <w:rPr>
          <w:ins w:id="17141" w:author="Transkribus" w:date="2019-12-11T14:30:00Z"/>
          <w:rFonts w:ascii="Courier New" w:hAnsi="Courier New" w:cs="Courier New"/>
        </w:rPr>
      </w:pPr>
      <w:ins w:id="17142" w:author="Transkribus" w:date="2019-12-11T14:30:00Z">
        <w:r w:rsidRPr="00EE6742">
          <w:rPr>
            <w:rFonts w:ascii="Courier New" w:hAnsi="Courier New" w:cs="Courier New"/>
            <w:rtl/>
          </w:rPr>
          <w:t>راودقد جخل</w:t>
        </w:r>
      </w:ins>
      <w:r w:rsidRPr="00EE6742">
        <w:rPr>
          <w:rFonts w:ascii="Courier New" w:hAnsi="Courier New" w:cs="Courier New"/>
          <w:rtl/>
        </w:rPr>
        <w:t xml:space="preserve"> اليه الحك</w:t>
      </w:r>
      <w:del w:id="17143"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م يعقوب </w:t>
      </w:r>
      <w:del w:id="17144" w:author="Transkribus" w:date="2019-12-11T14:30:00Z">
        <w:r w:rsidR="009B6BCA" w:rsidRPr="009B6BCA">
          <w:rPr>
            <w:rFonts w:ascii="Courier New" w:hAnsi="Courier New" w:cs="Courier New"/>
            <w:rtl/>
          </w:rPr>
          <w:delText>ودعا له وذكره بقديم صحبته وسالف خدمته وانه قد وصل</w:delText>
        </w:r>
      </w:del>
      <w:ins w:id="17145" w:author="Transkribus" w:date="2019-12-11T14:30:00Z">
        <w:r w:rsidRPr="00EE6742">
          <w:rPr>
            <w:rFonts w:ascii="Courier New" w:hAnsi="Courier New" w:cs="Courier New"/>
            <w:rtl/>
          </w:rPr>
          <w:t>ودعاله ود كر بعديم مجبيه وسللف جدفية وانهص قدوسفل</w:t>
        </w:r>
      </w:ins>
    </w:p>
    <w:p w14:paraId="12CE1FCB" w14:textId="2D618CD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الى سن ال</w:t>
      </w:r>
      <w:del w:id="17146" w:author="Transkribus" w:date="2019-12-11T14:30:00Z">
        <w:r w:rsidR="009B6BCA" w:rsidRPr="009B6BCA">
          <w:rPr>
            <w:rFonts w:ascii="Courier New" w:hAnsi="Courier New" w:cs="Courier New"/>
            <w:rtl/>
          </w:rPr>
          <w:delText>شيخ</w:delText>
        </w:r>
      </w:del>
      <w:ins w:id="17147" w:author="Transkribus" w:date="2019-12-11T14:30:00Z">
        <w:r w:rsidRPr="00EE6742">
          <w:rPr>
            <w:rFonts w:ascii="Courier New" w:hAnsi="Courier New" w:cs="Courier New"/>
            <w:rtl/>
          </w:rPr>
          <w:t>ذج</w:t>
        </w:r>
      </w:ins>
      <w:r w:rsidRPr="00EE6742">
        <w:rPr>
          <w:rFonts w:ascii="Courier New" w:hAnsi="Courier New" w:cs="Courier New"/>
          <w:rtl/>
        </w:rPr>
        <w:t xml:space="preserve">وخة والهرم </w:t>
      </w:r>
      <w:del w:id="17148" w:author="Transkribus" w:date="2019-12-11T14:30:00Z">
        <w:r w:rsidR="009B6BCA" w:rsidRPr="009B6BCA">
          <w:rPr>
            <w:rFonts w:ascii="Courier New" w:hAnsi="Courier New" w:cs="Courier New"/>
            <w:rtl/>
          </w:rPr>
          <w:delText>والضعف وانشده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149" w:author="Transkribus" w:date="2019-12-11T14:30:00Z">
        <w:r w:rsidRPr="00EE6742">
          <w:rPr>
            <w:rFonts w:ascii="Courier New" w:hAnsi="Courier New" w:cs="Courier New"/>
            <w:rtl/>
          </w:rPr>
          <w:t>والسعف وأنشدة</w:t>
        </w:r>
      </w:ins>
    </w:p>
    <w:p w14:paraId="1264FE22" w14:textId="77777777" w:rsidR="009B6BCA" w:rsidRPr="009B6BCA" w:rsidRDefault="009B6BCA" w:rsidP="009B6BCA">
      <w:pPr>
        <w:pStyle w:val="NurText"/>
        <w:bidi/>
        <w:rPr>
          <w:del w:id="17150" w:author="Transkribus" w:date="2019-12-11T14:30:00Z"/>
          <w:rFonts w:ascii="Courier New" w:hAnsi="Courier New" w:cs="Courier New"/>
        </w:rPr>
      </w:pPr>
      <w:dir w:val="rtl">
        <w:dir w:val="rtl">
          <w:del w:id="17151" w:author="Transkribus" w:date="2019-12-11T14:30:00Z">
            <w:r w:rsidRPr="009B6BCA">
              <w:rPr>
                <w:rFonts w:ascii="Courier New" w:hAnsi="Courier New" w:cs="Courier New"/>
                <w:rtl/>
              </w:rPr>
              <w:delText>اتيتكم وجلابيب الصبا قشب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فكيف ارحل عنكم وهى اسمال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8A65F27" w14:textId="477612A7" w:rsidR="00EE6742" w:rsidRPr="00EE6742" w:rsidRDefault="009B6BCA" w:rsidP="00EE6742">
      <w:pPr>
        <w:pStyle w:val="NurText"/>
        <w:bidi/>
        <w:rPr>
          <w:ins w:id="17152" w:author="Transkribus" w:date="2019-12-11T14:30:00Z"/>
          <w:rFonts w:ascii="Courier New" w:hAnsi="Courier New" w:cs="Courier New"/>
        </w:rPr>
      </w:pPr>
      <w:dir w:val="rtl">
        <w:dir w:val="rtl">
          <w:del w:id="17153" w:author="Transkribus" w:date="2019-12-11T14:30:00Z">
            <w:r w:rsidRPr="009B6BCA">
              <w:rPr>
                <w:rFonts w:ascii="Courier New" w:hAnsi="Courier New" w:cs="Courier New"/>
                <w:rtl/>
              </w:rPr>
              <w:delText>لى حرمة الضيف والجار</w:delText>
            </w:r>
          </w:del>
          <w:ins w:id="17154" w:author="Transkribus" w:date="2019-12-11T14:30:00Z">
            <w:r w:rsidR="00EE6742" w:rsidRPr="00EE6742">
              <w:rPr>
                <w:rFonts w:ascii="Courier New" w:hAnsi="Courier New" w:cs="Courier New"/>
                <w:rtl/>
              </w:rPr>
              <w:t>النبسيطن</w:t>
            </w:r>
          </w:ins>
        </w:dir>
      </w:dir>
    </w:p>
    <w:p w14:paraId="719D1BAE" w14:textId="77777777" w:rsidR="00EE6742" w:rsidRPr="00EE6742" w:rsidRDefault="00EE6742" w:rsidP="00EE6742">
      <w:pPr>
        <w:pStyle w:val="NurText"/>
        <w:bidi/>
        <w:rPr>
          <w:ins w:id="17155" w:author="Transkribus" w:date="2019-12-11T14:30:00Z"/>
          <w:rFonts w:ascii="Courier New" w:hAnsi="Courier New" w:cs="Courier New"/>
        </w:rPr>
      </w:pPr>
      <w:ins w:id="17156" w:author="Transkribus" w:date="2019-12-11T14:30:00Z">
        <w:r w:rsidRPr="00EE6742">
          <w:rPr>
            <w:rFonts w:ascii="Courier New" w:hAnsi="Courier New" w:cs="Courier New"/>
            <w:rtl/>
          </w:rPr>
          <w:t>أتنبكم وحسلايب الصباقتب * فكيف أرجل عنكموهى أسمال</w:t>
        </w:r>
      </w:ins>
    </w:p>
    <w:p w14:paraId="333BCB1D" w14:textId="17B66245" w:rsidR="00EE6742" w:rsidRPr="00EE6742" w:rsidRDefault="00EE6742" w:rsidP="00EE6742">
      <w:pPr>
        <w:pStyle w:val="NurText"/>
        <w:bidi/>
        <w:rPr>
          <w:rFonts w:ascii="Courier New" w:hAnsi="Courier New" w:cs="Courier New"/>
        </w:rPr>
      </w:pPr>
      <w:ins w:id="17157" w:author="Transkribus" w:date="2019-12-11T14:30:00Z">
        <w:r w:rsidRPr="00EE6742">
          <w:rPr>
            <w:rFonts w:ascii="Courier New" w:hAnsi="Courier New" w:cs="Courier New"/>
            <w:rtl/>
          </w:rPr>
          <w:t>ابلى جرمة السيف والحار</w:t>
        </w:r>
      </w:ins>
      <w:r w:rsidRPr="00EE6742">
        <w:rPr>
          <w:rFonts w:ascii="Courier New" w:hAnsi="Courier New" w:cs="Courier New"/>
          <w:rtl/>
        </w:rPr>
        <w:t xml:space="preserve"> القديم ومن</w:t>
      </w:r>
      <w:del w:id="171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اتاكم وكهول الحى اطفال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7159" w:author="Transkribus" w:date="2019-12-11T14:30:00Z">
        <w:r w:rsidRPr="00EE6742">
          <w:rPr>
            <w:rFonts w:ascii="Courier New" w:hAnsi="Courier New" w:cs="Courier New"/>
            <w:rtl/>
          </w:rPr>
          <w:t xml:space="preserve"> * أكايم وفهول الحس اطقال</w:t>
        </w:r>
      </w:ins>
    </w:p>
    <w:p w14:paraId="17EBD667" w14:textId="493F063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وهذا </w:t>
          </w:r>
          <w:del w:id="17160" w:author="Transkribus" w:date="2019-12-11T14:30:00Z">
            <w:r w:rsidRPr="009B6BCA">
              <w:rPr>
                <w:rFonts w:ascii="Courier New" w:hAnsi="Courier New" w:cs="Courier New"/>
                <w:rtl/>
              </w:rPr>
              <w:delText>الشعر لابن منقذ رحمه</w:delText>
            </w:r>
          </w:del>
          <w:ins w:id="17161" w:author="Transkribus" w:date="2019-12-11T14:30:00Z">
            <w:r w:rsidR="00EE6742" w:rsidRPr="00EE6742">
              <w:rPr>
                <w:rFonts w:ascii="Courier New" w:hAnsi="Courier New" w:cs="Courier New"/>
                <w:rtl/>
              </w:rPr>
              <w:t>الشعرلا بن منقذرجمه</w:t>
            </w:r>
          </w:ins>
          <w:r w:rsidR="00EE6742" w:rsidRPr="00EE6742">
            <w:rPr>
              <w:rFonts w:ascii="Courier New" w:hAnsi="Courier New" w:cs="Courier New"/>
              <w:rtl/>
            </w:rPr>
            <w:t xml:space="preserve"> الله </w:t>
          </w:r>
          <w:del w:id="17162" w:author="Transkribus" w:date="2019-12-11T14:30:00Z">
            <w:r w:rsidRPr="009B6BCA">
              <w:rPr>
                <w:rFonts w:ascii="Courier New" w:hAnsi="Courier New" w:cs="Courier New"/>
                <w:rtl/>
              </w:rPr>
              <w:delText>ف</w:delText>
            </w:r>
          </w:del>
          <w:r w:rsidR="00EE6742" w:rsidRPr="00EE6742">
            <w:rPr>
              <w:rFonts w:ascii="Courier New" w:hAnsi="Courier New" w:cs="Courier New"/>
              <w:rtl/>
            </w:rPr>
            <w:t>احسن اليه الملك الناصر احسانا ك</w:t>
          </w:r>
          <w:del w:id="17163" w:author="Transkribus" w:date="2019-12-11T14:30:00Z">
            <w:r w:rsidRPr="009B6BCA">
              <w:rPr>
                <w:rFonts w:ascii="Courier New" w:hAnsi="Courier New" w:cs="Courier New"/>
                <w:rtl/>
              </w:rPr>
              <w:delText>ثي</w:delText>
            </w:r>
          </w:del>
          <w:ins w:id="17164" w:author="Transkribus" w:date="2019-12-11T14:30:00Z">
            <w:r w:rsidR="00EE6742" w:rsidRPr="00EE6742">
              <w:rPr>
                <w:rFonts w:ascii="Courier New" w:hAnsi="Courier New" w:cs="Courier New"/>
                <w:rtl/>
              </w:rPr>
              <w:t>ت</w:t>
            </w:r>
          </w:ins>
          <w:r w:rsidR="00EE6742" w:rsidRPr="00EE6742">
            <w:rPr>
              <w:rFonts w:ascii="Courier New" w:hAnsi="Courier New" w:cs="Courier New"/>
              <w:rtl/>
            </w:rPr>
            <w:t>را واطلق له مالا</w:t>
          </w:r>
        </w:dir>
      </w:dir>
    </w:p>
    <w:p w14:paraId="4D8CF01B" w14:textId="1011A9DC" w:rsidR="00EE6742" w:rsidRPr="00EE6742" w:rsidRDefault="00EE6742" w:rsidP="00EE6742">
      <w:pPr>
        <w:pStyle w:val="NurText"/>
        <w:bidi/>
        <w:rPr>
          <w:rFonts w:ascii="Courier New" w:hAnsi="Courier New" w:cs="Courier New"/>
        </w:rPr>
      </w:pPr>
      <w:r w:rsidRPr="00EE6742">
        <w:rPr>
          <w:rFonts w:ascii="Courier New" w:hAnsi="Courier New" w:cs="Courier New"/>
          <w:rtl/>
        </w:rPr>
        <w:t>وكسو</w:t>
      </w:r>
      <w:del w:id="17165" w:author="Transkribus" w:date="2019-12-11T14:30:00Z">
        <w:r w:rsidR="009B6BCA" w:rsidRPr="009B6BCA">
          <w:rPr>
            <w:rFonts w:ascii="Courier New" w:hAnsi="Courier New" w:cs="Courier New"/>
            <w:rtl/>
          </w:rPr>
          <w:delText>ة</w:delText>
        </w:r>
      </w:del>
      <w:ins w:id="17166" w:author="Transkribus" w:date="2019-12-11T14:30:00Z">
        <w:r w:rsidRPr="00EE6742">
          <w:rPr>
            <w:rFonts w:ascii="Courier New" w:hAnsi="Courier New" w:cs="Courier New"/>
            <w:rtl/>
          </w:rPr>
          <w:t>ه</w:t>
        </w:r>
      </w:ins>
      <w:r w:rsidRPr="00EE6742">
        <w:rPr>
          <w:rFonts w:ascii="Courier New" w:hAnsi="Courier New" w:cs="Courier New"/>
          <w:rtl/>
        </w:rPr>
        <w:t xml:space="preserve"> وامر بان </w:t>
      </w:r>
      <w:del w:id="17167" w:author="Transkribus" w:date="2019-12-11T14:30:00Z">
        <w:r w:rsidR="009B6BCA" w:rsidRPr="009B6BCA">
          <w:rPr>
            <w:rFonts w:ascii="Courier New" w:hAnsi="Courier New" w:cs="Courier New"/>
            <w:rtl/>
          </w:rPr>
          <w:delText>جميع ما قد</w:delText>
        </w:r>
      </w:del>
      <w:ins w:id="17168" w:author="Transkribus" w:date="2019-12-11T14:30:00Z">
        <w:r w:rsidRPr="00EE6742">
          <w:rPr>
            <w:rFonts w:ascii="Courier New" w:hAnsi="Courier New" w:cs="Courier New"/>
            <w:rtl/>
          </w:rPr>
          <w:t>حمسيماقد</w:t>
        </w:r>
      </w:ins>
      <w:r w:rsidRPr="00EE6742">
        <w:rPr>
          <w:rFonts w:ascii="Courier New" w:hAnsi="Courier New" w:cs="Courier New"/>
          <w:rtl/>
        </w:rPr>
        <w:t xml:space="preserve"> كان له </w:t>
      </w:r>
      <w:del w:id="17169" w:author="Transkribus" w:date="2019-12-11T14:30:00Z">
        <w:r w:rsidR="009B6BCA" w:rsidRPr="009B6BCA">
          <w:rPr>
            <w:rFonts w:ascii="Courier New" w:hAnsi="Courier New" w:cs="Courier New"/>
            <w:rtl/>
          </w:rPr>
          <w:delText>مقررا من</w:delText>
        </w:r>
      </w:del>
      <w:ins w:id="17170" w:author="Transkribus" w:date="2019-12-11T14:30:00Z">
        <w:r w:rsidRPr="00EE6742">
          <w:rPr>
            <w:rFonts w:ascii="Courier New" w:hAnsi="Courier New" w:cs="Courier New"/>
            <w:rtl/>
          </w:rPr>
          <w:t>معرزامن</w:t>
        </w:r>
      </w:ins>
      <w:r w:rsidRPr="00EE6742">
        <w:rPr>
          <w:rFonts w:ascii="Courier New" w:hAnsi="Courier New" w:cs="Courier New"/>
          <w:rtl/>
        </w:rPr>
        <w:t xml:space="preserve"> الملك </w:t>
      </w:r>
      <w:del w:id="17171" w:author="Transkribus" w:date="2019-12-11T14:30:00Z">
        <w:r w:rsidR="009B6BCA" w:rsidRPr="009B6BCA">
          <w:rPr>
            <w:rFonts w:ascii="Courier New" w:hAnsi="Courier New" w:cs="Courier New"/>
            <w:rtl/>
          </w:rPr>
          <w:delText>المعظم يستمر</w:delText>
        </w:r>
      </w:del>
      <w:ins w:id="17172" w:author="Transkribus" w:date="2019-12-11T14:30:00Z">
        <w:r w:rsidRPr="00EE6742">
          <w:rPr>
            <w:rFonts w:ascii="Courier New" w:hAnsi="Courier New" w:cs="Courier New"/>
            <w:rtl/>
          </w:rPr>
          <w:t>المعطو بسعمر</w:t>
        </w:r>
      </w:ins>
      <w:r w:rsidRPr="00EE6742">
        <w:rPr>
          <w:rFonts w:ascii="Courier New" w:hAnsi="Courier New" w:cs="Courier New"/>
          <w:rtl/>
        </w:rPr>
        <w:t xml:space="preserve"> وان </w:t>
      </w:r>
      <w:del w:id="17173" w:author="Transkribus" w:date="2019-12-11T14:30:00Z">
        <w:r w:rsidR="009B6BCA" w:rsidRPr="009B6BCA">
          <w:rPr>
            <w:rFonts w:ascii="Courier New" w:hAnsi="Courier New" w:cs="Courier New"/>
            <w:rtl/>
          </w:rPr>
          <w:delText>لا يكلف لخدمة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174" w:author="Transkribus" w:date="2019-12-11T14:30:00Z">
        <w:r w:rsidRPr="00EE6742">
          <w:rPr>
            <w:rFonts w:ascii="Courier New" w:hAnsi="Courier New" w:cs="Courier New"/>
            <w:rtl/>
          </w:rPr>
          <w:t>لاكاف خسدمةقيى</w:t>
        </w:r>
      </w:ins>
    </w:p>
    <w:p w14:paraId="32E4089C" w14:textId="7E08A31A" w:rsidR="00EE6742" w:rsidRPr="00EE6742" w:rsidRDefault="009B6BCA" w:rsidP="00EE6742">
      <w:pPr>
        <w:pStyle w:val="NurText"/>
        <w:bidi/>
        <w:rPr>
          <w:rFonts w:ascii="Courier New" w:hAnsi="Courier New" w:cs="Courier New"/>
        </w:rPr>
      </w:pPr>
      <w:dir w:val="rtl">
        <w:dir w:val="rtl">
          <w:del w:id="17175" w:author="Transkribus" w:date="2019-12-11T14:30:00Z">
            <w:r w:rsidRPr="009B6BCA">
              <w:rPr>
                <w:rFonts w:ascii="Courier New" w:hAnsi="Courier New" w:cs="Courier New"/>
                <w:rtl/>
              </w:rPr>
              <w:delText xml:space="preserve">فبقى </w:delText>
            </w:r>
          </w:del>
          <w:r w:rsidR="00EE6742" w:rsidRPr="00EE6742">
            <w:rPr>
              <w:rFonts w:ascii="Courier New" w:hAnsi="Courier New" w:cs="Courier New"/>
              <w:rtl/>
            </w:rPr>
            <w:t xml:space="preserve">كذلك </w:t>
          </w:r>
          <w:del w:id="17176" w:author="Transkribus" w:date="2019-12-11T14:30:00Z">
            <w:r w:rsidRPr="009B6BCA">
              <w:rPr>
                <w:rFonts w:ascii="Courier New" w:hAnsi="Courier New" w:cs="Courier New"/>
                <w:rtl/>
              </w:rPr>
              <w:delText>م</w:delText>
            </w:r>
          </w:del>
          <w:ins w:id="17177"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ديدة ثم </w:t>
          </w:r>
          <w:del w:id="17178" w:author="Transkribus" w:date="2019-12-11T14:30:00Z">
            <w:r w:rsidRPr="009B6BCA">
              <w:rPr>
                <w:rFonts w:ascii="Courier New" w:hAnsi="Courier New" w:cs="Courier New"/>
                <w:rtl/>
              </w:rPr>
              <w:delText>ت</w:delText>
            </w:r>
          </w:del>
          <w:ins w:id="17179"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وفى بدمشق فى </w:t>
          </w:r>
          <w:del w:id="17180" w:author="Transkribus" w:date="2019-12-11T14:30:00Z">
            <w:r w:rsidRPr="009B6BCA">
              <w:rPr>
                <w:rFonts w:ascii="Courier New" w:hAnsi="Courier New" w:cs="Courier New"/>
                <w:rtl/>
              </w:rPr>
              <w:delText>عيد الفصح للنصارى وذلك</w:delText>
            </w:r>
          </w:del>
          <w:ins w:id="17181" w:author="Transkribus" w:date="2019-12-11T14:30:00Z">
            <w:r w:rsidR="00EE6742" w:rsidRPr="00EE6742">
              <w:rPr>
                <w:rFonts w:ascii="Courier New" w:hAnsi="Courier New" w:cs="Courier New"/>
                <w:rtl/>
              </w:rPr>
              <w:t>عبد القسم لنصارى وذلل</w:t>
            </w:r>
          </w:ins>
          <w:r w:rsidR="00EE6742" w:rsidRPr="00EE6742">
            <w:rPr>
              <w:rFonts w:ascii="Courier New" w:hAnsi="Courier New" w:cs="Courier New"/>
              <w:rtl/>
            </w:rPr>
            <w:t xml:space="preserve"> فى </w:t>
          </w:r>
          <w:del w:id="17182" w:author="Transkribus" w:date="2019-12-11T14:30:00Z">
            <w:r w:rsidRPr="009B6BCA">
              <w:rPr>
                <w:rFonts w:ascii="Courier New" w:hAnsi="Courier New" w:cs="Courier New"/>
                <w:rtl/>
              </w:rPr>
              <w:delText>شهر ربيع الاخر سنة خمس وعشرين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183" w:author="Transkribus" w:date="2019-12-11T14:30:00Z">
            <w:r w:rsidR="00EE6742" w:rsidRPr="00EE6742">
              <w:rPr>
                <w:rFonts w:ascii="Courier New" w:hAnsi="Courier New" w:cs="Courier New"/>
                <w:rtl/>
              </w:rPr>
              <w:t>شهرزيع الأخرستةخمس</w:t>
            </w:r>
          </w:ins>
        </w:dir>
      </w:dir>
    </w:p>
    <w:p w14:paraId="712B297A" w14:textId="2C661A67" w:rsidR="00EE6742" w:rsidRPr="00EE6742" w:rsidRDefault="009B6BCA" w:rsidP="00EE6742">
      <w:pPr>
        <w:pStyle w:val="NurText"/>
        <w:bidi/>
        <w:rPr>
          <w:ins w:id="17184" w:author="Transkribus" w:date="2019-12-11T14:30:00Z"/>
          <w:rFonts w:ascii="Courier New" w:hAnsi="Courier New" w:cs="Courier New"/>
        </w:rPr>
      </w:pPr>
      <w:dir w:val="rtl">
        <w:dir w:val="rtl">
          <w:ins w:id="17185" w:author="Transkribus" w:date="2019-12-11T14:30:00Z">
            <w:r w:rsidR="00EE6742" w:rsidRPr="00EE6742">
              <w:rPr>
                <w:rFonts w:ascii="Courier New" w:hAnsi="Courier New" w:cs="Courier New"/>
                <w:rtl/>
              </w:rPr>
              <w:t>وعشير بن وسثائة</w:t>
            </w:r>
          </w:ins>
        </w:dir>
      </w:dir>
    </w:p>
    <w:p w14:paraId="1FE3213D" w14:textId="640FA1EE" w:rsidR="00EE6742" w:rsidRPr="00EE6742" w:rsidRDefault="00EE6742" w:rsidP="00EE6742">
      <w:pPr>
        <w:pStyle w:val="NurText"/>
        <w:bidi/>
        <w:rPr>
          <w:rFonts w:ascii="Courier New" w:hAnsi="Courier New" w:cs="Courier New"/>
        </w:rPr>
      </w:pPr>
      <w:r w:rsidRPr="00EE6742">
        <w:rPr>
          <w:rFonts w:ascii="Courier New" w:hAnsi="Courier New" w:cs="Courier New"/>
          <w:rtl/>
        </w:rPr>
        <w:t>سديد الدين</w:t>
      </w:r>
      <w:del w:id="17186" w:author="Transkribus" w:date="2019-12-11T14:30:00Z">
        <w:r w:rsidR="009B6BCA" w:rsidRPr="009B6BCA">
          <w:rPr>
            <w:rFonts w:ascii="Courier New" w:hAnsi="Courier New" w:cs="Courier New"/>
            <w:rtl/>
          </w:rPr>
          <w:delText xml:space="preserve"> ابو منصور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77ED4A2" w14:textId="46C4105C" w:rsidR="00EE6742" w:rsidRPr="00EE6742" w:rsidRDefault="009B6BCA" w:rsidP="00EE6742">
      <w:pPr>
        <w:pStyle w:val="NurText"/>
        <w:bidi/>
        <w:rPr>
          <w:ins w:id="17187" w:author="Transkribus" w:date="2019-12-11T14:30:00Z"/>
          <w:rFonts w:ascii="Courier New" w:hAnsi="Courier New" w:cs="Courier New"/>
        </w:rPr>
      </w:pPr>
      <w:dir w:val="rtl">
        <w:dir w:val="rtl">
          <w:del w:id="17188" w:author="Transkribus" w:date="2019-12-11T14:30:00Z">
            <w:r w:rsidRPr="009B6BCA">
              <w:rPr>
                <w:rFonts w:ascii="Courier New" w:hAnsi="Courier New" w:cs="Courier New"/>
                <w:rtl/>
              </w:rPr>
              <w:delText>هو الحكيم الاجل</w:delText>
            </w:r>
          </w:del>
          <w:ins w:id="17189" w:author="Transkribus" w:date="2019-12-11T14:30:00Z">
            <w:r w:rsidR="00EE6742" w:rsidRPr="00EE6742">
              <w:rPr>
                <w:rFonts w:ascii="Courier New" w:hAnsi="Courier New" w:cs="Courier New"/>
                <w:rtl/>
              </w:rPr>
              <w:t>سديد الدين أبو منصور٢</w:t>
            </w:r>
          </w:ins>
        </w:dir>
      </w:dir>
    </w:p>
    <w:p w14:paraId="07B042E4" w14:textId="6AB47EA6" w:rsidR="00EE6742" w:rsidRPr="00EE6742" w:rsidRDefault="00EE6742" w:rsidP="00EE6742">
      <w:pPr>
        <w:pStyle w:val="NurText"/>
        <w:bidi/>
        <w:rPr>
          <w:rFonts w:ascii="Courier New" w:hAnsi="Courier New" w:cs="Courier New"/>
        </w:rPr>
      </w:pPr>
      <w:ins w:id="17190" w:author="Transkribus" w:date="2019-12-11T14:30:00Z">
        <w:r w:rsidRPr="00EE6742">
          <w:rPr>
            <w:rFonts w:ascii="Courier New" w:hAnsi="Courier New" w:cs="Courier New"/>
            <w:rtl/>
          </w:rPr>
          <w:t>بهو الحكم الأجسل</w:t>
        </w:r>
      </w:ins>
      <w:r w:rsidRPr="00EE6742">
        <w:rPr>
          <w:rFonts w:ascii="Courier New" w:hAnsi="Courier New" w:cs="Courier New"/>
          <w:rtl/>
        </w:rPr>
        <w:t xml:space="preserve"> العالم </w:t>
      </w:r>
      <w:del w:id="17191" w:author="Transkribus" w:date="2019-12-11T14:30:00Z">
        <w:r w:rsidR="009B6BCA" w:rsidRPr="009B6BCA">
          <w:rPr>
            <w:rFonts w:ascii="Courier New" w:hAnsi="Courier New" w:cs="Courier New"/>
            <w:rtl/>
          </w:rPr>
          <w:delText>ا</w:delText>
        </w:r>
      </w:del>
      <w:ins w:id="17192" w:author="Transkribus" w:date="2019-12-11T14:30:00Z">
        <w:r w:rsidRPr="00EE6742">
          <w:rPr>
            <w:rFonts w:ascii="Courier New" w:hAnsi="Courier New" w:cs="Courier New"/>
            <w:rtl/>
          </w:rPr>
          <w:t>أ</w:t>
        </w:r>
      </w:ins>
      <w:r w:rsidRPr="00EE6742">
        <w:rPr>
          <w:rFonts w:ascii="Courier New" w:hAnsi="Courier New" w:cs="Courier New"/>
          <w:rtl/>
        </w:rPr>
        <w:t>بو منصور ابن الحكيم موفق الدين</w:t>
      </w:r>
    </w:p>
    <w:p w14:paraId="1002D7DC" w14:textId="7F4872B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يعقوب بن سقلاب من </w:t>
      </w:r>
      <w:del w:id="17193" w:author="Transkribus" w:date="2019-12-11T14:30:00Z">
        <w:r w:rsidR="009B6BCA" w:rsidRPr="009B6BCA">
          <w:rPr>
            <w:rFonts w:ascii="Courier New" w:hAnsi="Courier New" w:cs="Courier New"/>
            <w:rtl/>
          </w:rPr>
          <w:delText>افاضل</w:delText>
        </w:r>
      </w:del>
      <w:ins w:id="17194" w:author="Transkribus" w:date="2019-12-11T14:30:00Z">
        <w:r w:rsidRPr="00EE6742">
          <w:rPr>
            <w:rFonts w:ascii="Courier New" w:hAnsi="Courier New" w:cs="Courier New"/>
            <w:rtl/>
          </w:rPr>
          <w:t>أباشل</w:t>
        </w:r>
      </w:ins>
      <w:r w:rsidRPr="00EE6742">
        <w:rPr>
          <w:rFonts w:ascii="Courier New" w:hAnsi="Courier New" w:cs="Courier New"/>
          <w:rtl/>
        </w:rPr>
        <w:t xml:space="preserve"> الاطباء </w:t>
      </w:r>
      <w:del w:id="17195" w:author="Transkribus" w:date="2019-12-11T14:30:00Z">
        <w:r w:rsidR="009B6BCA" w:rsidRPr="009B6BCA">
          <w:rPr>
            <w:rFonts w:ascii="Courier New" w:hAnsi="Courier New" w:cs="Courier New"/>
            <w:rtl/>
          </w:rPr>
          <w:delText>واعيان العلماء متميز</w:delText>
        </w:r>
      </w:del>
      <w:ins w:id="17196" w:author="Transkribus" w:date="2019-12-11T14:30:00Z">
        <w:r w:rsidRPr="00EE6742">
          <w:rPr>
            <w:rFonts w:ascii="Courier New" w:hAnsi="Courier New" w:cs="Courier New"/>
            <w:rtl/>
          </w:rPr>
          <w:t>وأعبان المعلماء ممير</w:t>
        </w:r>
      </w:ins>
      <w:r w:rsidRPr="00EE6742">
        <w:rPr>
          <w:rFonts w:ascii="Courier New" w:hAnsi="Courier New" w:cs="Courier New"/>
          <w:rtl/>
        </w:rPr>
        <w:t xml:space="preserve"> فى علم صناعة الطب وعملها</w:t>
      </w:r>
      <w:del w:id="17197" w:author="Transkribus" w:date="2019-12-11T14:30:00Z">
        <w:r w:rsidR="009B6BCA" w:rsidRPr="009B6BCA">
          <w:rPr>
            <w:rFonts w:ascii="Courier New" w:hAnsi="Courier New" w:cs="Courier New"/>
            <w:rtl/>
          </w:rPr>
          <w:delText xml:space="preserve"> متقن لفصولها وجملها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81FBAC8" w14:textId="0F3CB124" w:rsidR="00EE6742" w:rsidRPr="00EE6742" w:rsidRDefault="009B6BCA" w:rsidP="00EE6742">
      <w:pPr>
        <w:pStyle w:val="NurText"/>
        <w:bidi/>
        <w:rPr>
          <w:rFonts w:ascii="Courier New" w:hAnsi="Courier New" w:cs="Courier New"/>
        </w:rPr>
      </w:pPr>
      <w:dir w:val="rtl">
        <w:dir w:val="rtl">
          <w:del w:id="17198" w:author="Transkribus" w:date="2019-12-11T14:30:00Z">
            <w:r w:rsidRPr="009B6BCA">
              <w:rPr>
                <w:rFonts w:ascii="Courier New" w:hAnsi="Courier New" w:cs="Courier New"/>
                <w:rtl/>
              </w:rPr>
              <w:delText xml:space="preserve">اشتغل </w:delText>
            </w:r>
          </w:del>
          <w:ins w:id="17199" w:author="Transkribus" w:date="2019-12-11T14:30:00Z">
            <w:r w:rsidR="00EE6742" w:rsidRPr="00EE6742">
              <w:rPr>
                <w:rFonts w:ascii="Courier New" w:hAnsi="Courier New" w:cs="Courier New"/>
                <w:rtl/>
              </w:rPr>
              <w:t xml:space="preserve">متفن انصولها وحمله الشتعل </w:t>
            </w:r>
          </w:ins>
          <w:r w:rsidR="00EE6742" w:rsidRPr="00EE6742">
            <w:rPr>
              <w:rFonts w:ascii="Courier New" w:hAnsi="Courier New" w:cs="Courier New"/>
              <w:rtl/>
            </w:rPr>
            <w:t xml:space="preserve">على والده وعلى </w:t>
          </w:r>
          <w:del w:id="17200" w:author="Transkribus" w:date="2019-12-11T14:30:00Z">
            <w:r w:rsidRPr="009B6BCA">
              <w:rPr>
                <w:rFonts w:ascii="Courier New" w:hAnsi="Courier New" w:cs="Courier New"/>
                <w:rtl/>
              </w:rPr>
              <w:delText>غيره بصناعة</w:delText>
            </w:r>
          </w:del>
          <w:ins w:id="17201" w:author="Transkribus" w:date="2019-12-11T14:30:00Z">
            <w:r w:rsidR="00EE6742" w:rsidRPr="00EE6742">
              <w:rPr>
                <w:rFonts w:ascii="Courier New" w:hAnsi="Courier New" w:cs="Courier New"/>
                <w:rtl/>
              </w:rPr>
              <w:t>غيردبصناعه</w:t>
            </w:r>
          </w:ins>
          <w:r w:rsidR="00EE6742" w:rsidRPr="00EE6742">
            <w:rPr>
              <w:rFonts w:ascii="Courier New" w:hAnsi="Courier New" w:cs="Courier New"/>
              <w:rtl/>
            </w:rPr>
            <w:t xml:space="preserve"> الطب </w:t>
          </w:r>
          <w:del w:id="17202" w:author="Transkribus" w:date="2019-12-11T14:30:00Z">
            <w:r w:rsidRPr="009B6BCA">
              <w:rPr>
                <w:rFonts w:ascii="Courier New" w:hAnsi="Courier New" w:cs="Courier New"/>
                <w:rtl/>
              </w:rPr>
              <w:delText>وقرا ايضا بالكرك</w:delText>
            </w:r>
          </w:del>
          <w:ins w:id="17203" w:author="Transkribus" w:date="2019-12-11T14:30:00Z">
            <w:r w:rsidR="00EE6742" w:rsidRPr="00EE6742">
              <w:rPr>
                <w:rFonts w:ascii="Courier New" w:hAnsi="Courier New" w:cs="Courier New"/>
                <w:rtl/>
              </w:rPr>
              <w:t>وقراأيضا باكرك</w:t>
            </w:r>
          </w:ins>
          <w:r w:rsidR="00EE6742" w:rsidRPr="00EE6742">
            <w:rPr>
              <w:rFonts w:ascii="Courier New" w:hAnsi="Courier New" w:cs="Courier New"/>
              <w:rtl/>
            </w:rPr>
            <w:t xml:space="preserve"> على</w:t>
          </w:r>
        </w:dir>
      </w:dir>
    </w:p>
    <w:p w14:paraId="544D7CC5" w14:textId="2664651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الامام </w:t>
      </w:r>
      <w:del w:id="17204" w:author="Transkribus" w:date="2019-12-11T14:30:00Z">
        <w:r w:rsidR="009B6BCA" w:rsidRPr="009B6BCA">
          <w:rPr>
            <w:rFonts w:ascii="Courier New" w:hAnsi="Courier New" w:cs="Courier New"/>
            <w:rtl/>
          </w:rPr>
          <w:delText>شمس الدين الخسروشاهى كثيرا من العلوم الحكمية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205" w:author="Transkribus" w:date="2019-12-11T14:30:00Z">
        <w:r w:rsidRPr="00EE6742">
          <w:rPr>
            <w:rFonts w:ascii="Courier New" w:hAnsi="Courier New" w:cs="Courier New"/>
            <w:rtl/>
          </w:rPr>
          <w:t>شيمس الدين الخشر وشاهى كتير امن العسلوم الحكممبة وحدم الحكيم سديد الدين</w:t>
        </w:r>
      </w:ins>
    </w:p>
    <w:p w14:paraId="72AC3B67" w14:textId="77777777" w:rsidR="009B6BCA" w:rsidRPr="009B6BCA" w:rsidRDefault="009B6BCA" w:rsidP="009B6BCA">
      <w:pPr>
        <w:pStyle w:val="NurText"/>
        <w:bidi/>
        <w:rPr>
          <w:del w:id="17206" w:author="Transkribus" w:date="2019-12-11T14:30:00Z"/>
          <w:rFonts w:ascii="Courier New" w:hAnsi="Courier New" w:cs="Courier New"/>
        </w:rPr>
      </w:pPr>
      <w:dir w:val="rtl">
        <w:dir w:val="rtl">
          <w:del w:id="17207" w:author="Transkribus" w:date="2019-12-11T14:30:00Z">
            <w:r w:rsidRPr="009B6BCA">
              <w:rPr>
                <w:rFonts w:ascii="Courier New" w:hAnsi="Courier New" w:cs="Courier New"/>
                <w:rtl/>
              </w:rPr>
              <w:delText>وخدم الحكيم سديد الدين ابو</w:delText>
            </w:r>
          </w:del>
          <w:ins w:id="17208" w:author="Transkribus" w:date="2019-12-11T14:30:00Z">
            <w:r w:rsidR="00EE6742" w:rsidRPr="00EE6742">
              <w:rPr>
                <w:rFonts w:ascii="Courier New" w:hAnsi="Courier New" w:cs="Courier New"/>
                <w:rtl/>
              </w:rPr>
              <w:t xml:space="preserve"> أبو</w:t>
            </w:r>
          </w:ins>
          <w:r w:rsidR="00EE6742" w:rsidRPr="00EE6742">
            <w:rPr>
              <w:rFonts w:ascii="Courier New" w:hAnsi="Courier New" w:cs="Courier New"/>
              <w:rtl/>
            </w:rPr>
            <w:t xml:space="preserve"> منصور الملك الناصر </w:t>
          </w:r>
          <w:del w:id="17209" w:author="Transkribus" w:date="2019-12-11T14:30:00Z">
            <w:r w:rsidRPr="009B6BCA">
              <w:rPr>
                <w:rFonts w:ascii="Courier New" w:hAnsi="Courier New" w:cs="Courier New"/>
                <w:rtl/>
              </w:rPr>
              <w:delText>صلاح</w:delText>
            </w:r>
          </w:del>
          <w:ins w:id="17210" w:author="Transkribus" w:date="2019-12-11T14:30:00Z">
            <w:r w:rsidR="00EE6742" w:rsidRPr="00EE6742">
              <w:rPr>
                <w:rFonts w:ascii="Courier New" w:hAnsi="Courier New" w:cs="Courier New"/>
                <w:rtl/>
              </w:rPr>
              <w:t>سلاجم</w:t>
            </w:r>
          </w:ins>
          <w:r w:rsidR="00EE6742" w:rsidRPr="00EE6742">
            <w:rPr>
              <w:rFonts w:ascii="Courier New" w:hAnsi="Courier New" w:cs="Courier New"/>
              <w:rtl/>
            </w:rPr>
            <w:t xml:space="preserve"> الدين داود ابن الملك المعظم عيسى بن </w:t>
          </w:r>
          <w:del w:id="17211" w:author="Transkribus" w:date="2019-12-11T14:30:00Z">
            <w:r w:rsidRPr="009B6BCA">
              <w:rPr>
                <w:rFonts w:ascii="Courier New" w:hAnsi="Courier New" w:cs="Courier New"/>
                <w:rtl/>
              </w:rPr>
              <w:delText>ا</w:delText>
            </w:r>
          </w:del>
          <w:ins w:id="17212"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17213"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B883E8" w14:textId="546FCA17" w:rsidR="00EE6742" w:rsidRPr="00EE6742" w:rsidRDefault="009B6BCA" w:rsidP="00EE6742">
      <w:pPr>
        <w:pStyle w:val="NurText"/>
        <w:bidi/>
        <w:rPr>
          <w:rFonts w:ascii="Courier New" w:hAnsi="Courier New" w:cs="Courier New"/>
        </w:rPr>
      </w:pPr>
      <w:dir w:val="rtl">
        <w:dir w:val="rtl">
          <w:ins w:id="17214" w:author="Transkribus" w:date="2019-12-11T14:30:00Z">
            <w:r w:rsidR="00EE6742" w:rsidRPr="00EE6742">
              <w:rPr>
                <w:rFonts w:ascii="Courier New" w:hAnsi="Courier New" w:cs="Courier New"/>
                <w:rtl/>
              </w:rPr>
              <w:t xml:space="preserve">أيوب </w:t>
            </w:r>
          </w:ins>
          <w:r w:rsidR="00EE6742" w:rsidRPr="00EE6742">
            <w:rPr>
              <w:rFonts w:ascii="Courier New" w:hAnsi="Courier New" w:cs="Courier New"/>
              <w:rtl/>
            </w:rPr>
            <w:t>واقام</w:t>
          </w:r>
        </w:dir>
      </w:dir>
    </w:p>
    <w:p w14:paraId="08C0D49C" w14:textId="77777777" w:rsidR="009B6BCA" w:rsidRPr="009B6BCA" w:rsidRDefault="00EE6742" w:rsidP="009B6BCA">
      <w:pPr>
        <w:pStyle w:val="NurText"/>
        <w:bidi/>
        <w:rPr>
          <w:del w:id="17215" w:author="Transkribus" w:date="2019-12-11T14:30:00Z"/>
          <w:rFonts w:ascii="Courier New" w:hAnsi="Courier New" w:cs="Courier New"/>
        </w:rPr>
      </w:pPr>
      <w:r w:rsidRPr="00EE6742">
        <w:rPr>
          <w:rFonts w:ascii="Courier New" w:hAnsi="Courier New" w:cs="Courier New"/>
          <w:rtl/>
        </w:rPr>
        <w:t xml:space="preserve"> فى ص</w:t>
      </w:r>
      <w:del w:id="17216" w:author="Transkribus" w:date="2019-12-11T14:30:00Z">
        <w:r w:rsidR="009B6BCA" w:rsidRPr="009B6BCA">
          <w:rPr>
            <w:rFonts w:ascii="Courier New" w:hAnsi="Courier New" w:cs="Courier New"/>
            <w:rtl/>
          </w:rPr>
          <w:delText>ح</w:delText>
        </w:r>
      </w:del>
      <w:ins w:id="17217" w:author="Transkribus" w:date="2019-12-11T14:30:00Z">
        <w:r w:rsidRPr="00EE6742">
          <w:rPr>
            <w:rFonts w:ascii="Courier New" w:hAnsi="Courier New" w:cs="Courier New"/>
            <w:rtl/>
          </w:rPr>
          <w:t>جي</w:t>
        </w:r>
      </w:ins>
      <w:r w:rsidRPr="00EE6742">
        <w:rPr>
          <w:rFonts w:ascii="Courier New" w:hAnsi="Courier New" w:cs="Courier New"/>
          <w:rtl/>
        </w:rPr>
        <w:t>ب</w:t>
      </w:r>
      <w:del w:id="17218"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ه بالكرك </w:t>
      </w:r>
      <w:del w:id="17219" w:author="Transkribus" w:date="2019-12-11T14:30:00Z">
        <w:r w:rsidR="009B6BCA" w:rsidRPr="009B6BCA">
          <w:rPr>
            <w:rFonts w:ascii="Courier New" w:hAnsi="Courier New" w:cs="Courier New"/>
            <w:rtl/>
          </w:rPr>
          <w:delText>وكان مكينا عنده معتمدا عليه</w:delText>
        </w:r>
      </w:del>
      <w:ins w:id="17220" w:author="Transkribus" w:date="2019-12-11T14:30:00Z">
        <w:r w:rsidRPr="00EE6742">
          <w:rPr>
            <w:rFonts w:ascii="Courier New" w:hAnsi="Courier New" w:cs="Courier New"/>
            <w:rtl/>
          </w:rPr>
          <w:t>وكمان مكبناعقده مححمد اعليه</w:t>
        </w:r>
      </w:ins>
      <w:r w:rsidRPr="00EE6742">
        <w:rPr>
          <w:rFonts w:ascii="Courier New" w:hAnsi="Courier New" w:cs="Courier New"/>
          <w:rtl/>
        </w:rPr>
        <w:t xml:space="preserve"> فى صناعة الطب </w:t>
      </w:r>
      <w:del w:id="172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0A93C2A" w14:textId="379E2CA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w:t>
          </w:r>
          <w:del w:id="17222" w:author="Transkribus" w:date="2019-12-11T14:30:00Z">
            <w:r w:rsidRPr="009B6BCA">
              <w:rPr>
                <w:rFonts w:ascii="Courier New" w:hAnsi="Courier New" w:cs="Courier New"/>
                <w:rtl/>
              </w:rPr>
              <w:delText>اتى ابو</w:delText>
            </w:r>
          </w:del>
          <w:ins w:id="17223" w:author="Transkribus" w:date="2019-12-11T14:30:00Z">
            <w:r w:rsidR="00EE6742" w:rsidRPr="00EE6742">
              <w:rPr>
                <w:rFonts w:ascii="Courier New" w:hAnsi="Courier New" w:cs="Courier New"/>
                <w:rtl/>
              </w:rPr>
              <w:t>أفى أبو</w:t>
            </w:r>
          </w:ins>
          <w:r w:rsidR="00EE6742" w:rsidRPr="00EE6742">
            <w:rPr>
              <w:rFonts w:ascii="Courier New" w:hAnsi="Courier New" w:cs="Courier New"/>
              <w:rtl/>
            </w:rPr>
            <w:t xml:space="preserve"> منصور الى </w:t>
          </w:r>
          <w:del w:id="17224" w:author="Transkribus" w:date="2019-12-11T14:30:00Z">
            <w:r w:rsidRPr="009B6BCA">
              <w:rPr>
                <w:rFonts w:ascii="Courier New" w:hAnsi="Courier New" w:cs="Courier New"/>
                <w:rtl/>
              </w:rPr>
              <w:delText>دمشق وتوفى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225" w:author="Transkribus" w:date="2019-12-11T14:30:00Z">
            <w:r w:rsidR="00EE6742" w:rsidRPr="00EE6742">
              <w:rPr>
                <w:rFonts w:ascii="Courier New" w:hAnsi="Courier New" w:cs="Courier New"/>
                <w:rtl/>
              </w:rPr>
              <w:t>دمسق</w:t>
            </w:r>
          </w:ins>
        </w:dir>
      </w:dir>
    </w:p>
    <w:p w14:paraId="6775EBC6" w14:textId="4A24A6BD" w:rsidR="00EE6742" w:rsidRPr="00EE6742" w:rsidRDefault="009B6BCA" w:rsidP="00EE6742">
      <w:pPr>
        <w:pStyle w:val="NurText"/>
        <w:bidi/>
        <w:rPr>
          <w:ins w:id="17226" w:author="Transkribus" w:date="2019-12-11T14:30:00Z"/>
          <w:rFonts w:ascii="Courier New" w:hAnsi="Courier New" w:cs="Courier New"/>
        </w:rPr>
      </w:pPr>
      <w:dir w:val="rtl">
        <w:dir w:val="rtl">
          <w:del w:id="17227" w:author="Transkribus" w:date="2019-12-11T14:30:00Z">
            <w:r w:rsidRPr="009B6BCA">
              <w:rPr>
                <w:rFonts w:ascii="Courier New" w:hAnsi="Courier New" w:cs="Courier New"/>
                <w:rtl/>
              </w:rPr>
              <w:delText>رشيد</w:delText>
            </w:r>
          </w:del>
          <w:ins w:id="17228" w:author="Transkribus" w:date="2019-12-11T14:30:00Z">
            <w:r w:rsidR="00EE6742" w:rsidRPr="00EE6742">
              <w:rPr>
                <w:rFonts w:ascii="Courier New" w:hAnsi="Courier New" w:cs="Courier New"/>
                <w:rtl/>
              </w:rPr>
              <w:t>اووفا</w:t>
            </w:r>
          </w:ins>
        </w:dir>
      </w:dir>
    </w:p>
    <w:p w14:paraId="31E306F0" w14:textId="7B1D7BD8" w:rsidR="00EE6742" w:rsidRPr="00EE6742" w:rsidRDefault="00EE6742" w:rsidP="00EE6742">
      <w:pPr>
        <w:pStyle w:val="NurText"/>
        <w:bidi/>
        <w:rPr>
          <w:rFonts w:ascii="Courier New" w:hAnsi="Courier New" w:cs="Courier New"/>
        </w:rPr>
      </w:pPr>
      <w:ins w:id="17229" w:author="Transkribus" w:date="2019-12-11T14:30:00Z">
        <w:r w:rsidRPr="00EE6742">
          <w:rPr>
            <w:rFonts w:ascii="Courier New" w:hAnsi="Courier New" w:cs="Courier New"/>
            <w:rtl/>
          </w:rPr>
          <w:t>ابرشيد</w:t>
        </w:r>
      </w:ins>
      <w:r w:rsidRPr="00EE6742">
        <w:rPr>
          <w:rFonts w:ascii="Courier New" w:hAnsi="Courier New" w:cs="Courier New"/>
          <w:rtl/>
        </w:rPr>
        <w:t xml:space="preserve"> الدين</w:t>
      </w:r>
      <w:del w:id="17230" w:author="Transkribus" w:date="2019-12-11T14:30:00Z">
        <w:r w:rsidR="009B6BCA" w:rsidRPr="009B6BCA">
          <w:rPr>
            <w:rFonts w:ascii="Courier New" w:hAnsi="Courier New" w:cs="Courier New"/>
            <w:rtl/>
          </w:rPr>
          <w:delText xml:space="preserve"> ابن الصوري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D8DF043" w14:textId="35250FD8" w:rsidR="00EE6742" w:rsidRPr="00EE6742" w:rsidRDefault="009B6BCA" w:rsidP="00EE6742">
      <w:pPr>
        <w:pStyle w:val="NurText"/>
        <w:bidi/>
        <w:rPr>
          <w:ins w:id="17231" w:author="Transkribus" w:date="2019-12-11T14:30:00Z"/>
          <w:rFonts w:ascii="Courier New" w:hAnsi="Courier New" w:cs="Courier New"/>
        </w:rPr>
      </w:pPr>
      <w:dir w:val="rtl">
        <w:dir w:val="rtl">
          <w:ins w:id="17232" w:author="Transkribus" w:date="2019-12-11T14:30:00Z">
            <w:r w:rsidR="00EE6742" w:rsidRPr="00EE6742">
              <w:rPr>
                <w:rFonts w:ascii="Courier New" w:hAnsi="Courier New" w:cs="Courier New"/>
                <w:rtl/>
              </w:rPr>
              <w:t>ابرشيد الدين بن الصورى٢</w:t>
            </w:r>
          </w:ins>
        </w:dir>
      </w:dir>
    </w:p>
    <w:p w14:paraId="79473AB0" w14:textId="57CD11E5" w:rsidR="00EE6742" w:rsidRPr="00EE6742" w:rsidRDefault="00EE6742" w:rsidP="00EE6742">
      <w:pPr>
        <w:pStyle w:val="NurText"/>
        <w:bidi/>
        <w:rPr>
          <w:ins w:id="17233" w:author="Transkribus" w:date="2019-12-11T14:30:00Z"/>
          <w:rFonts w:ascii="Courier New" w:hAnsi="Courier New" w:cs="Courier New"/>
        </w:rPr>
      </w:pPr>
      <w:r w:rsidRPr="00EE6742">
        <w:rPr>
          <w:rFonts w:ascii="Courier New" w:hAnsi="Courier New" w:cs="Courier New"/>
          <w:rtl/>
        </w:rPr>
        <w:t xml:space="preserve">هو </w:t>
      </w:r>
      <w:del w:id="17234" w:author="Transkribus" w:date="2019-12-11T14:30:00Z">
        <w:r w:rsidR="009B6BCA" w:rsidRPr="009B6BCA">
          <w:rPr>
            <w:rFonts w:ascii="Courier New" w:hAnsi="Courier New" w:cs="Courier New"/>
            <w:rtl/>
          </w:rPr>
          <w:delText>ا</w:delText>
        </w:r>
      </w:del>
      <w:ins w:id="17235" w:author="Transkribus" w:date="2019-12-11T14:30:00Z">
        <w:r w:rsidRPr="00EE6742">
          <w:rPr>
            <w:rFonts w:ascii="Courier New" w:hAnsi="Courier New" w:cs="Courier New"/>
            <w:rtl/>
          </w:rPr>
          <w:t>أ</w:t>
        </w:r>
      </w:ins>
      <w:r w:rsidRPr="00EE6742">
        <w:rPr>
          <w:rFonts w:ascii="Courier New" w:hAnsi="Courier New" w:cs="Courier New"/>
          <w:rtl/>
        </w:rPr>
        <w:t xml:space="preserve">بو المنصور بن </w:t>
      </w:r>
      <w:del w:id="17236" w:author="Transkribus" w:date="2019-12-11T14:30:00Z">
        <w:r w:rsidR="009B6BCA" w:rsidRPr="009B6BCA">
          <w:rPr>
            <w:rFonts w:ascii="Courier New" w:hAnsi="Courier New" w:cs="Courier New"/>
            <w:rtl/>
          </w:rPr>
          <w:delText>ا</w:delText>
        </w:r>
      </w:del>
      <w:ins w:id="17237" w:author="Transkribus" w:date="2019-12-11T14:30:00Z">
        <w:r w:rsidRPr="00EE6742">
          <w:rPr>
            <w:rFonts w:ascii="Courier New" w:hAnsi="Courier New" w:cs="Courier New"/>
            <w:rtl/>
          </w:rPr>
          <w:t>أ</w:t>
        </w:r>
      </w:ins>
      <w:r w:rsidRPr="00EE6742">
        <w:rPr>
          <w:rFonts w:ascii="Courier New" w:hAnsi="Courier New" w:cs="Courier New"/>
          <w:rtl/>
        </w:rPr>
        <w:t xml:space="preserve">بى الفضل بن على الصورى </w:t>
      </w:r>
      <w:del w:id="17238" w:author="Transkribus" w:date="2019-12-11T14:30:00Z">
        <w:r w:rsidR="009B6BCA" w:rsidRPr="009B6BCA">
          <w:rPr>
            <w:rFonts w:ascii="Courier New" w:hAnsi="Courier New" w:cs="Courier New"/>
            <w:rtl/>
          </w:rPr>
          <w:delText>قد اشتمل</w:delText>
        </w:r>
      </w:del>
      <w:ins w:id="17239" w:author="Transkribus" w:date="2019-12-11T14:30:00Z">
        <w:r w:rsidRPr="00EE6742">
          <w:rPr>
            <w:rFonts w:ascii="Courier New" w:hAnsi="Courier New" w:cs="Courier New"/>
            <w:rtl/>
          </w:rPr>
          <w:t>فداشثمل</w:t>
        </w:r>
      </w:ins>
      <w:r w:rsidRPr="00EE6742">
        <w:rPr>
          <w:rFonts w:ascii="Courier New" w:hAnsi="Courier New" w:cs="Courier New"/>
          <w:rtl/>
        </w:rPr>
        <w:t xml:space="preserve"> على</w:t>
      </w:r>
      <w:del w:id="17240" w:author="Transkribus" w:date="2019-12-11T14:30:00Z">
        <w:r w:rsidR="009B6BCA" w:rsidRPr="009B6BCA">
          <w:rPr>
            <w:rFonts w:ascii="Courier New" w:hAnsi="Courier New" w:cs="Courier New"/>
            <w:rtl/>
          </w:rPr>
          <w:delText xml:space="preserve"> ج</w:delText>
        </w:r>
      </w:del>
    </w:p>
    <w:p w14:paraId="3CA377FC" w14:textId="71346165" w:rsidR="00EE6742" w:rsidRPr="00EE6742" w:rsidRDefault="00EE6742" w:rsidP="00EE6742">
      <w:pPr>
        <w:pStyle w:val="NurText"/>
        <w:bidi/>
        <w:rPr>
          <w:rFonts w:ascii="Courier New" w:hAnsi="Courier New" w:cs="Courier New"/>
        </w:rPr>
      </w:pPr>
      <w:ins w:id="17241" w:author="Transkribus" w:date="2019-12-11T14:30:00Z">
        <w:r w:rsidRPr="00EE6742">
          <w:rPr>
            <w:rFonts w:ascii="Courier New" w:hAnsi="Courier New" w:cs="Courier New"/>
            <w:rtl/>
          </w:rPr>
          <w:t>ح</w:t>
        </w:r>
      </w:ins>
      <w:r w:rsidRPr="00EE6742">
        <w:rPr>
          <w:rFonts w:ascii="Courier New" w:hAnsi="Courier New" w:cs="Courier New"/>
          <w:rtl/>
        </w:rPr>
        <w:t>مل الصناعة الطبية واطلع على</w:t>
      </w:r>
      <w:del w:id="1724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243" w:author="Transkribus" w:date="2019-12-11T14:30:00Z">
        <w:r w:rsidRPr="00EE6742">
          <w:rPr>
            <w:rFonts w:ascii="Courier New" w:hAnsi="Courier New" w:cs="Courier New"/>
            <w:rtl/>
          </w:rPr>
          <w:t xml:space="preserve"> مجاسها الخلية والخغية وكان أو جدا فى معرفة الأدوبة</w:t>
        </w:r>
      </w:ins>
    </w:p>
    <w:p w14:paraId="01894C6B" w14:textId="77777777" w:rsidR="009B6BCA" w:rsidRPr="009B6BCA" w:rsidRDefault="009B6BCA" w:rsidP="009B6BCA">
      <w:pPr>
        <w:pStyle w:val="NurText"/>
        <w:bidi/>
        <w:rPr>
          <w:del w:id="17244" w:author="Transkribus" w:date="2019-12-11T14:30:00Z"/>
          <w:rFonts w:ascii="Courier New" w:hAnsi="Courier New" w:cs="Courier New"/>
        </w:rPr>
      </w:pPr>
      <w:dir w:val="rtl">
        <w:dir w:val="rtl">
          <w:del w:id="17245" w:author="Transkribus" w:date="2019-12-11T14:30:00Z">
            <w:r w:rsidRPr="009B6BCA">
              <w:rPr>
                <w:rFonts w:ascii="Courier New" w:hAnsi="Courier New" w:cs="Courier New"/>
                <w:rtl/>
              </w:rPr>
              <w:delText>محاسنها الجلية والخفية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454791" w14:textId="77777777" w:rsidR="009B6BCA" w:rsidRPr="009B6BCA" w:rsidRDefault="009B6BCA" w:rsidP="009B6BCA">
      <w:pPr>
        <w:pStyle w:val="NurText"/>
        <w:bidi/>
        <w:rPr>
          <w:del w:id="17246" w:author="Transkribus" w:date="2019-12-11T14:30:00Z"/>
          <w:rFonts w:ascii="Courier New" w:hAnsi="Courier New" w:cs="Courier New"/>
        </w:rPr>
      </w:pPr>
      <w:dir w:val="rtl">
        <w:dir w:val="rtl">
          <w:del w:id="17247" w:author="Transkribus" w:date="2019-12-11T14:30:00Z">
            <w:r w:rsidRPr="009B6BCA">
              <w:rPr>
                <w:rFonts w:ascii="Courier New" w:hAnsi="Courier New" w:cs="Courier New"/>
                <w:rtl/>
              </w:rPr>
              <w:delText>وكان اوحدا فى معرفة الادوية المفردة وماهياتها واختلاف اسمائها وصفاتها وتحقيق خواصها وتاثيراتها ومولده فى سنة ثلاث وسبعين وخمسمائة بمدينة صور ونشا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3ED6BC" w14:textId="7BD73CF9" w:rsidR="00EE6742" w:rsidRPr="00EE6742" w:rsidRDefault="009B6BCA" w:rsidP="00EE6742">
      <w:pPr>
        <w:pStyle w:val="NurText"/>
        <w:bidi/>
        <w:rPr>
          <w:ins w:id="17248" w:author="Transkribus" w:date="2019-12-11T14:30:00Z"/>
          <w:rFonts w:ascii="Courier New" w:hAnsi="Courier New" w:cs="Courier New"/>
        </w:rPr>
      </w:pPr>
      <w:dir w:val="rtl">
        <w:dir w:val="rtl">
          <w:ins w:id="17249" w:author="Transkribus" w:date="2019-12-11T14:30:00Z">
            <w:r w:rsidR="00EE6742" w:rsidRPr="00EE6742">
              <w:rPr>
                <w:rFonts w:ascii="Courier New" w:hAnsi="Courier New" w:cs="Courier New"/>
                <w:rtl/>
              </w:rPr>
              <w:t>الفردة وماهبانها واخنسلاف أسماثماوصفاتها ويحقيق خواسها وثاقبراتها ومولدة</w:t>
            </w:r>
          </w:ins>
        </w:dir>
      </w:dir>
    </w:p>
    <w:p w14:paraId="13C0E27C" w14:textId="57DB8C2E" w:rsidR="00EE6742" w:rsidRPr="00EE6742" w:rsidRDefault="00EE6742" w:rsidP="00EE6742">
      <w:pPr>
        <w:pStyle w:val="NurText"/>
        <w:bidi/>
        <w:rPr>
          <w:rFonts w:ascii="Courier New" w:hAnsi="Courier New" w:cs="Courier New"/>
        </w:rPr>
      </w:pPr>
      <w:ins w:id="17250" w:author="Transkribus" w:date="2019-12-11T14:30:00Z">
        <w:r w:rsidRPr="00EE6742">
          <w:rPr>
            <w:rFonts w:ascii="Courier New" w:hAnsi="Courier New" w:cs="Courier New"/>
            <w:rtl/>
          </w:rPr>
          <w:t xml:space="preserve"> فى سسفةه ثلان وسيعين وخمسماقةمد منصور ونشايها </w:t>
        </w:r>
      </w:ins>
      <w:r w:rsidRPr="00EE6742">
        <w:rPr>
          <w:rFonts w:ascii="Courier New" w:hAnsi="Courier New" w:cs="Courier New"/>
          <w:rtl/>
        </w:rPr>
        <w:t>ثم ا</w:t>
      </w:r>
      <w:del w:id="17251" w:author="Transkribus" w:date="2019-12-11T14:30:00Z">
        <w:r w:rsidR="009B6BCA" w:rsidRPr="009B6BCA">
          <w:rPr>
            <w:rFonts w:ascii="Courier New" w:hAnsi="Courier New" w:cs="Courier New"/>
            <w:rtl/>
          </w:rPr>
          <w:delText>ن</w:delText>
        </w:r>
      </w:del>
      <w:ins w:id="17252" w:author="Transkribus" w:date="2019-12-11T14:30:00Z">
        <w:r w:rsidRPr="00EE6742">
          <w:rPr>
            <w:rFonts w:ascii="Courier New" w:hAnsi="Courier New" w:cs="Courier New"/>
            <w:rtl/>
          </w:rPr>
          <w:t>ل</w:t>
        </w:r>
      </w:ins>
      <w:r w:rsidRPr="00EE6742">
        <w:rPr>
          <w:rFonts w:ascii="Courier New" w:hAnsi="Courier New" w:cs="Courier New"/>
          <w:rtl/>
        </w:rPr>
        <w:t>تقل عنها واشت</w:t>
      </w:r>
      <w:del w:id="17253" w:author="Transkribus" w:date="2019-12-11T14:30:00Z">
        <w:r w:rsidR="009B6BCA" w:rsidRPr="009B6BCA">
          <w:rPr>
            <w:rFonts w:ascii="Courier New" w:hAnsi="Courier New" w:cs="Courier New"/>
            <w:rtl/>
          </w:rPr>
          <w:delText>غ</w:delText>
        </w:r>
      </w:del>
      <w:ins w:id="17254" w:author="Transkribus" w:date="2019-12-11T14:30:00Z">
        <w:r w:rsidRPr="00EE6742">
          <w:rPr>
            <w:rFonts w:ascii="Courier New" w:hAnsi="Courier New" w:cs="Courier New"/>
            <w:rtl/>
          </w:rPr>
          <w:t>ع</w:t>
        </w:r>
      </w:ins>
      <w:r w:rsidRPr="00EE6742">
        <w:rPr>
          <w:rFonts w:ascii="Courier New" w:hAnsi="Courier New" w:cs="Courier New"/>
          <w:rtl/>
        </w:rPr>
        <w:t>ل بصناعة الطب</w:t>
      </w:r>
    </w:p>
    <w:p w14:paraId="69BD7002" w14:textId="6D64F5D3" w:rsidR="00EE6742" w:rsidRPr="00EE6742" w:rsidRDefault="00EE6742" w:rsidP="00EE6742">
      <w:pPr>
        <w:pStyle w:val="NurText"/>
        <w:bidi/>
        <w:rPr>
          <w:ins w:id="17255" w:author="Transkribus" w:date="2019-12-11T14:30:00Z"/>
          <w:rFonts w:ascii="Courier New" w:hAnsi="Courier New" w:cs="Courier New"/>
        </w:rPr>
      </w:pPr>
      <w:r w:rsidRPr="00EE6742">
        <w:rPr>
          <w:rFonts w:ascii="Courier New" w:hAnsi="Courier New" w:cs="Courier New"/>
          <w:rtl/>
        </w:rPr>
        <w:t xml:space="preserve"> على ال</w:t>
      </w:r>
      <w:del w:id="17256" w:author="Transkribus" w:date="2019-12-11T14:30:00Z">
        <w:r w:rsidR="009B6BCA" w:rsidRPr="009B6BCA">
          <w:rPr>
            <w:rFonts w:ascii="Courier New" w:hAnsi="Courier New" w:cs="Courier New"/>
            <w:rtl/>
          </w:rPr>
          <w:delText>ش</w:delText>
        </w:r>
      </w:del>
      <w:ins w:id="17257" w:author="Transkribus" w:date="2019-12-11T14:30:00Z">
        <w:r w:rsidRPr="00EE6742">
          <w:rPr>
            <w:rFonts w:ascii="Courier New" w:hAnsi="Courier New" w:cs="Courier New"/>
            <w:rtl/>
          </w:rPr>
          <w:t>ن</w:t>
        </w:r>
      </w:ins>
      <w:r w:rsidRPr="00EE6742">
        <w:rPr>
          <w:rFonts w:ascii="Courier New" w:hAnsi="Courier New" w:cs="Courier New"/>
          <w:rtl/>
        </w:rPr>
        <w:t>ي</w:t>
      </w:r>
      <w:del w:id="17258" w:author="Transkribus" w:date="2019-12-11T14:30:00Z">
        <w:r w:rsidR="009B6BCA" w:rsidRPr="009B6BCA">
          <w:rPr>
            <w:rFonts w:ascii="Courier New" w:hAnsi="Courier New" w:cs="Courier New"/>
            <w:rtl/>
          </w:rPr>
          <w:delText>خ</w:delText>
        </w:r>
      </w:del>
      <w:ins w:id="17259" w:author="Transkribus" w:date="2019-12-11T14:30:00Z">
        <w:r w:rsidRPr="00EE6742">
          <w:rPr>
            <w:rFonts w:ascii="Courier New" w:hAnsi="Courier New" w:cs="Courier New"/>
            <w:rtl/>
          </w:rPr>
          <w:t>ح</w:t>
        </w:r>
      </w:ins>
      <w:r w:rsidRPr="00EE6742">
        <w:rPr>
          <w:rFonts w:ascii="Courier New" w:hAnsi="Courier New" w:cs="Courier New"/>
          <w:rtl/>
        </w:rPr>
        <w:t xml:space="preserve"> موفق الدين عبد العزيز وقرا </w:t>
      </w:r>
      <w:del w:id="17260" w:author="Transkribus" w:date="2019-12-11T14:30:00Z">
        <w:r w:rsidR="009B6BCA" w:rsidRPr="009B6BCA">
          <w:rPr>
            <w:rFonts w:ascii="Courier New" w:hAnsi="Courier New" w:cs="Courier New"/>
            <w:rtl/>
          </w:rPr>
          <w:delText>اي</w:delText>
        </w:r>
      </w:del>
      <w:ins w:id="17261" w:author="Transkribus" w:date="2019-12-11T14:30:00Z">
        <w:r w:rsidRPr="00EE6742">
          <w:rPr>
            <w:rFonts w:ascii="Courier New" w:hAnsi="Courier New" w:cs="Courier New"/>
            <w:rtl/>
          </w:rPr>
          <w:t>أب</w:t>
        </w:r>
      </w:ins>
      <w:r w:rsidRPr="00EE6742">
        <w:rPr>
          <w:rFonts w:ascii="Courier New" w:hAnsi="Courier New" w:cs="Courier New"/>
          <w:rtl/>
        </w:rPr>
        <w:t>ضا على الشي</w:t>
      </w:r>
      <w:del w:id="17262" w:author="Transkribus" w:date="2019-12-11T14:30:00Z">
        <w:r w:rsidR="009B6BCA" w:rsidRPr="009B6BCA">
          <w:rPr>
            <w:rFonts w:ascii="Courier New" w:hAnsi="Courier New" w:cs="Courier New"/>
            <w:rtl/>
          </w:rPr>
          <w:delText>خ</w:delText>
        </w:r>
      </w:del>
      <w:ins w:id="17263" w:author="Transkribus" w:date="2019-12-11T14:30:00Z">
        <w:r w:rsidRPr="00EE6742">
          <w:rPr>
            <w:rFonts w:ascii="Courier New" w:hAnsi="Courier New" w:cs="Courier New"/>
            <w:rtl/>
          </w:rPr>
          <w:t>ح</w:t>
        </w:r>
      </w:ins>
      <w:r w:rsidRPr="00EE6742">
        <w:rPr>
          <w:rFonts w:ascii="Courier New" w:hAnsi="Courier New" w:cs="Courier New"/>
          <w:rtl/>
        </w:rPr>
        <w:t xml:space="preserve"> موفق الدين عبد </w:t>
      </w:r>
      <w:del w:id="17264" w:author="Transkribus" w:date="2019-12-11T14:30:00Z">
        <w:r w:rsidR="009B6BCA" w:rsidRPr="009B6BCA">
          <w:rPr>
            <w:rFonts w:ascii="Courier New" w:hAnsi="Courier New" w:cs="Courier New"/>
            <w:rtl/>
          </w:rPr>
          <w:delText>اللطيف بن يوسف البغدادى وتميز</w:delText>
        </w:r>
      </w:del>
      <w:ins w:id="17265" w:author="Transkribus" w:date="2019-12-11T14:30:00Z">
        <w:r w:rsidRPr="00EE6742">
          <w:rPr>
            <w:rFonts w:ascii="Courier New" w:hAnsi="Courier New" w:cs="Courier New"/>
            <w:rtl/>
          </w:rPr>
          <w:t>الطبف بن</w:t>
        </w:r>
      </w:ins>
    </w:p>
    <w:p w14:paraId="55379570" w14:textId="77777777" w:rsidR="009B6BCA" w:rsidRPr="009B6BCA" w:rsidRDefault="00EE6742" w:rsidP="009B6BCA">
      <w:pPr>
        <w:pStyle w:val="NurText"/>
        <w:bidi/>
        <w:rPr>
          <w:del w:id="17266" w:author="Transkribus" w:date="2019-12-11T14:30:00Z"/>
          <w:rFonts w:ascii="Courier New" w:hAnsi="Courier New" w:cs="Courier New"/>
        </w:rPr>
      </w:pPr>
      <w:ins w:id="17267" w:author="Transkribus" w:date="2019-12-11T14:30:00Z">
        <w:r w:rsidRPr="00EE6742">
          <w:rPr>
            <w:rFonts w:ascii="Courier New" w:hAnsi="Courier New" w:cs="Courier New"/>
            <w:rtl/>
          </w:rPr>
          <w:t>بيوسف البعدادى وغيز</w:t>
        </w:r>
      </w:ins>
      <w:r w:rsidRPr="00EE6742">
        <w:rPr>
          <w:rFonts w:ascii="Courier New" w:hAnsi="Courier New" w:cs="Courier New"/>
          <w:rtl/>
        </w:rPr>
        <w:t xml:space="preserve"> فى صناعة الطب واقام بالقدس </w:t>
      </w:r>
      <w:del w:id="17268" w:author="Transkribus" w:date="2019-12-11T14:30:00Z">
        <w:r w:rsidR="009B6BCA" w:rsidRPr="009B6BCA">
          <w:rPr>
            <w:rFonts w:ascii="Courier New" w:hAnsi="Courier New" w:cs="Courier New"/>
            <w:rtl/>
          </w:rPr>
          <w:delText>سنتين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37EE913" w14:textId="7AAF4005" w:rsidR="00EE6742" w:rsidRPr="00EE6742" w:rsidRDefault="009B6BCA" w:rsidP="00EE6742">
      <w:pPr>
        <w:pStyle w:val="NurText"/>
        <w:bidi/>
        <w:rPr>
          <w:ins w:id="17269" w:author="Transkribus" w:date="2019-12-11T14:30:00Z"/>
          <w:rFonts w:ascii="Courier New" w:hAnsi="Courier New" w:cs="Courier New"/>
        </w:rPr>
      </w:pPr>
      <w:dir w:val="rtl">
        <w:dir w:val="rtl">
          <w:ins w:id="17270" w:author="Transkribus" w:date="2019-12-11T14:30:00Z">
            <w:r w:rsidR="00EE6742" w:rsidRPr="00EE6742">
              <w:rPr>
                <w:rFonts w:ascii="Courier New" w:hAnsi="Courier New" w:cs="Courier New"/>
                <w:rtl/>
              </w:rPr>
              <w:t xml:space="preserve">سنين </w:t>
            </w:r>
          </w:ins>
          <w:r w:rsidR="00EE6742" w:rsidRPr="00EE6742">
            <w:rPr>
              <w:rFonts w:ascii="Courier New" w:hAnsi="Courier New" w:cs="Courier New"/>
              <w:rtl/>
            </w:rPr>
            <w:t>وكان يطب فى ال</w:t>
          </w:r>
          <w:del w:id="17271" w:author="Transkribus" w:date="2019-12-11T14:30:00Z">
            <w:r w:rsidRPr="009B6BCA">
              <w:rPr>
                <w:rFonts w:ascii="Courier New" w:hAnsi="Courier New" w:cs="Courier New"/>
                <w:rtl/>
              </w:rPr>
              <w:delText>بي</w:delText>
            </w:r>
          </w:del>
          <w:ins w:id="17272" w:author="Transkribus" w:date="2019-12-11T14:30:00Z">
            <w:r w:rsidR="00EE6742" w:rsidRPr="00EE6742">
              <w:rPr>
                <w:rFonts w:ascii="Courier New" w:hAnsi="Courier New" w:cs="Courier New"/>
                <w:rtl/>
              </w:rPr>
              <w:t>س</w:t>
            </w:r>
          </w:ins>
          <w:r w:rsidR="00EE6742" w:rsidRPr="00EE6742">
            <w:rPr>
              <w:rFonts w:ascii="Courier New" w:hAnsi="Courier New" w:cs="Courier New"/>
              <w:rtl/>
            </w:rPr>
            <w:t>مارستان</w:t>
          </w:r>
        </w:dir>
      </w:dir>
    </w:p>
    <w:p w14:paraId="56C04A67" w14:textId="77777777" w:rsidR="00EE6742" w:rsidRPr="00EE6742" w:rsidRDefault="00EE6742" w:rsidP="00EE6742">
      <w:pPr>
        <w:pStyle w:val="NurText"/>
        <w:bidi/>
        <w:rPr>
          <w:ins w:id="17273" w:author="Transkribus" w:date="2019-12-11T14:30:00Z"/>
          <w:rFonts w:ascii="Courier New" w:hAnsi="Courier New" w:cs="Courier New"/>
        </w:rPr>
      </w:pPr>
      <w:ins w:id="17274" w:author="Transkribus" w:date="2019-12-11T14:30:00Z">
        <w:r w:rsidRPr="00EE6742">
          <w:rPr>
            <w:rFonts w:ascii="Courier New" w:hAnsi="Courier New" w:cs="Courier New"/>
            <w:rtl/>
          </w:rPr>
          <w:t>*-</w:t>
        </w:r>
      </w:ins>
    </w:p>
    <w:p w14:paraId="3037E6B2" w14:textId="77777777" w:rsidR="009B6BCA" w:rsidRPr="009B6BCA" w:rsidRDefault="00EE6742" w:rsidP="009B6BCA">
      <w:pPr>
        <w:pStyle w:val="NurText"/>
        <w:bidi/>
        <w:rPr>
          <w:del w:id="17275" w:author="Transkribus" w:date="2019-12-11T14:30:00Z"/>
          <w:rFonts w:ascii="Courier New" w:hAnsi="Courier New" w:cs="Courier New"/>
        </w:rPr>
      </w:pPr>
      <w:r w:rsidRPr="00EE6742">
        <w:rPr>
          <w:rFonts w:ascii="Courier New" w:hAnsi="Courier New" w:cs="Courier New"/>
          <w:rtl/>
        </w:rPr>
        <w:t>الذى ك</w:t>
      </w:r>
      <w:ins w:id="17276" w:author="Transkribus" w:date="2019-12-11T14:30:00Z">
        <w:r w:rsidRPr="00EE6742">
          <w:rPr>
            <w:rFonts w:ascii="Courier New" w:hAnsi="Courier New" w:cs="Courier New"/>
            <w:rtl/>
          </w:rPr>
          <w:t>م</w:t>
        </w:r>
      </w:ins>
      <w:r w:rsidRPr="00EE6742">
        <w:rPr>
          <w:rFonts w:ascii="Courier New" w:hAnsi="Courier New" w:cs="Courier New"/>
          <w:rtl/>
        </w:rPr>
        <w:t>ان فيه</w:t>
      </w:r>
      <w:del w:id="172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9F33CB8" w14:textId="441E4B43" w:rsidR="00EE6742" w:rsidRPr="00EE6742" w:rsidRDefault="009B6BCA" w:rsidP="00EE6742">
      <w:pPr>
        <w:pStyle w:val="NurText"/>
        <w:bidi/>
        <w:rPr>
          <w:ins w:id="17278" w:author="Transkribus" w:date="2019-12-11T14:30:00Z"/>
          <w:rFonts w:ascii="Courier New" w:hAnsi="Courier New" w:cs="Courier New"/>
        </w:rPr>
      </w:pPr>
      <w:dir w:val="rtl">
        <w:dir w:val="rtl">
          <w:del w:id="17279" w:author="Transkribus" w:date="2019-12-11T14:30:00Z">
            <w:r w:rsidRPr="009B6BCA">
              <w:rPr>
                <w:rFonts w:ascii="Courier New" w:hAnsi="Courier New" w:cs="Courier New"/>
                <w:rtl/>
              </w:rPr>
              <w:delText>وصحب الشيخ</w:delText>
            </w:r>
          </w:del>
          <w:ins w:id="17280" w:author="Transkribus" w:date="2019-12-11T14:30:00Z">
            <w:r w:rsidR="00EE6742" w:rsidRPr="00EE6742">
              <w:rPr>
                <w:rFonts w:ascii="Courier New" w:hAnsi="Courier New" w:cs="Courier New"/>
                <w:rtl/>
              </w:rPr>
              <w:t xml:space="preserve"> وسحب السيح</w:t>
            </w:r>
          </w:ins>
          <w:r w:rsidR="00EE6742" w:rsidRPr="00EE6742">
            <w:rPr>
              <w:rFonts w:ascii="Courier New" w:hAnsi="Courier New" w:cs="Courier New"/>
              <w:rtl/>
            </w:rPr>
            <w:t xml:space="preserve"> ابا العباس ال</w:t>
          </w:r>
          <w:del w:id="17281" w:author="Transkribus" w:date="2019-12-11T14:30:00Z">
            <w:r w:rsidRPr="009B6BCA">
              <w:rPr>
                <w:rFonts w:ascii="Courier New" w:hAnsi="Courier New" w:cs="Courier New"/>
                <w:rtl/>
              </w:rPr>
              <w:delText>جي</w:delText>
            </w:r>
          </w:del>
          <w:ins w:id="17282" w:author="Transkribus" w:date="2019-12-11T14:30:00Z">
            <w:r w:rsidR="00EE6742" w:rsidRPr="00EE6742">
              <w:rPr>
                <w:rFonts w:ascii="Courier New" w:hAnsi="Courier New" w:cs="Courier New"/>
                <w:rtl/>
              </w:rPr>
              <w:t>حث</w:t>
            </w:r>
          </w:ins>
          <w:r w:rsidR="00EE6742" w:rsidRPr="00EE6742">
            <w:rPr>
              <w:rFonts w:ascii="Courier New" w:hAnsi="Courier New" w:cs="Courier New"/>
              <w:rtl/>
            </w:rPr>
            <w:t xml:space="preserve">انى وكان </w:t>
          </w:r>
          <w:del w:id="17283" w:author="Transkribus" w:date="2019-12-11T14:30:00Z">
            <w:r w:rsidRPr="009B6BCA">
              <w:rPr>
                <w:rFonts w:ascii="Courier New" w:hAnsi="Courier New" w:cs="Courier New"/>
                <w:rtl/>
              </w:rPr>
              <w:delText>شيخا فاضلا</w:delText>
            </w:r>
          </w:del>
          <w:ins w:id="17284" w:author="Transkribus" w:date="2019-12-11T14:30:00Z">
            <w:r w:rsidR="00EE6742" w:rsidRPr="00EE6742">
              <w:rPr>
                <w:rFonts w:ascii="Courier New" w:hAnsi="Courier New" w:cs="Courier New"/>
                <w:rtl/>
              </w:rPr>
              <w:t>شيجافاسلا</w:t>
            </w:r>
          </w:ins>
          <w:r w:rsidR="00EE6742" w:rsidRPr="00EE6742">
            <w:rPr>
              <w:rFonts w:ascii="Courier New" w:hAnsi="Courier New" w:cs="Courier New"/>
              <w:rtl/>
            </w:rPr>
            <w:t xml:space="preserve"> فى </w:t>
          </w:r>
          <w:del w:id="17285" w:author="Transkribus" w:date="2019-12-11T14:30:00Z">
            <w:r w:rsidRPr="009B6BCA">
              <w:rPr>
                <w:rFonts w:ascii="Courier New" w:hAnsi="Courier New" w:cs="Courier New"/>
                <w:rtl/>
              </w:rPr>
              <w:delText>الادوية المفردة متفننا</w:delText>
            </w:r>
          </w:del>
          <w:ins w:id="17286" w:author="Transkribus" w:date="2019-12-11T14:30:00Z">
            <w:r w:rsidR="00EE6742" w:rsidRPr="00EE6742">
              <w:rPr>
                <w:rFonts w:ascii="Courier New" w:hAnsi="Courier New" w:cs="Courier New"/>
                <w:rtl/>
              </w:rPr>
              <w:t>الأدويبة المفردء</w:t>
            </w:r>
          </w:ins>
        </w:dir>
      </w:dir>
    </w:p>
    <w:p w14:paraId="736D1683" w14:textId="593A26A0" w:rsidR="00EE6742" w:rsidRPr="00EE6742" w:rsidRDefault="00EE6742" w:rsidP="00EE6742">
      <w:pPr>
        <w:pStyle w:val="NurText"/>
        <w:bidi/>
        <w:rPr>
          <w:rFonts w:ascii="Courier New" w:hAnsi="Courier New" w:cs="Courier New"/>
        </w:rPr>
      </w:pPr>
      <w:ins w:id="17287" w:author="Transkribus" w:date="2019-12-11T14:30:00Z">
        <w:r w:rsidRPr="00EE6742">
          <w:rPr>
            <w:rFonts w:ascii="Courier New" w:hAnsi="Courier New" w:cs="Courier New"/>
            <w:rtl/>
          </w:rPr>
          <w:t>مثغننا</w:t>
        </w:r>
      </w:ins>
      <w:r w:rsidRPr="00EE6742">
        <w:rPr>
          <w:rFonts w:ascii="Courier New" w:hAnsi="Courier New" w:cs="Courier New"/>
          <w:rtl/>
        </w:rPr>
        <w:t xml:space="preserve"> فى علوم </w:t>
      </w:r>
      <w:del w:id="17288" w:author="Transkribus" w:date="2019-12-11T14:30:00Z">
        <w:r w:rsidR="009B6BCA" w:rsidRPr="009B6BCA">
          <w:rPr>
            <w:rFonts w:ascii="Courier New" w:hAnsi="Courier New" w:cs="Courier New"/>
            <w:rtl/>
          </w:rPr>
          <w:delText>اخر كثير الدين محبا للخير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289" w:author="Transkribus" w:date="2019-12-11T14:30:00Z">
        <w:r w:rsidRPr="00EE6742">
          <w:rPr>
            <w:rFonts w:ascii="Courier New" w:hAnsi="Courier New" w:cs="Courier New"/>
            <w:rtl/>
          </w:rPr>
          <w:t>أحمر كنير الدين محي الغير فالتفم بصجبيه له وفعلم منه أكتر مايفهمه واطلع</w:t>
        </w:r>
      </w:ins>
    </w:p>
    <w:p w14:paraId="26E8A770" w14:textId="77777777" w:rsidR="009B6BCA" w:rsidRPr="009B6BCA" w:rsidRDefault="009B6BCA" w:rsidP="009B6BCA">
      <w:pPr>
        <w:pStyle w:val="NurText"/>
        <w:bidi/>
        <w:rPr>
          <w:del w:id="17290" w:author="Transkribus" w:date="2019-12-11T14:30:00Z"/>
          <w:rFonts w:ascii="Courier New" w:hAnsi="Courier New" w:cs="Courier New"/>
        </w:rPr>
      </w:pPr>
      <w:dir w:val="rtl">
        <w:dir w:val="rtl">
          <w:del w:id="17291" w:author="Transkribus" w:date="2019-12-11T14:30:00Z">
            <w:r w:rsidRPr="009B6BCA">
              <w:rPr>
                <w:rFonts w:ascii="Courier New" w:hAnsi="Courier New" w:cs="Courier New"/>
                <w:rtl/>
              </w:rPr>
              <w:delText>فانتفع بصحبته له وتعلم منه اكثر ما يفهمه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B059E38" w14:textId="5A993C3A" w:rsidR="00EE6742" w:rsidRPr="00EE6742" w:rsidRDefault="009B6BCA" w:rsidP="00EE6742">
      <w:pPr>
        <w:pStyle w:val="NurText"/>
        <w:bidi/>
        <w:rPr>
          <w:ins w:id="17292" w:author="Transkribus" w:date="2019-12-11T14:30:00Z"/>
          <w:rFonts w:ascii="Courier New" w:hAnsi="Courier New" w:cs="Courier New"/>
        </w:rPr>
      </w:pPr>
      <w:dir w:val="rtl">
        <w:dir w:val="rtl">
          <w:del w:id="17293" w:author="Transkribus" w:date="2019-12-11T14:30:00Z">
            <w:r w:rsidRPr="009B6BCA">
              <w:rPr>
                <w:rFonts w:ascii="Courier New" w:hAnsi="Courier New" w:cs="Courier New"/>
                <w:rtl/>
              </w:rPr>
              <w:delText>واطلع رشيد</w:delText>
            </w:r>
          </w:del>
          <w:ins w:id="17294" w:author="Transkribus" w:date="2019-12-11T14:30:00Z">
            <w:r w:rsidR="00EE6742" w:rsidRPr="00EE6742">
              <w:rPr>
                <w:rFonts w:ascii="Courier New" w:hAnsi="Courier New" w:cs="Courier New"/>
                <w:rtl/>
              </w:rPr>
              <w:t>ارشسيد</w:t>
            </w:r>
          </w:ins>
          <w:r w:rsidR="00EE6742" w:rsidRPr="00EE6742">
            <w:rPr>
              <w:rFonts w:ascii="Courier New" w:hAnsi="Courier New" w:cs="Courier New"/>
              <w:rtl/>
            </w:rPr>
            <w:t xml:space="preserve"> الدين بن الصورى </w:t>
          </w:r>
          <w:del w:id="17295" w:author="Transkribus" w:date="2019-12-11T14:30:00Z">
            <w:r w:rsidRPr="009B6BCA">
              <w:rPr>
                <w:rFonts w:ascii="Courier New" w:hAnsi="Courier New" w:cs="Courier New"/>
                <w:rtl/>
              </w:rPr>
              <w:delText>ايضا</w:delText>
            </w:r>
          </w:del>
          <w:ins w:id="17296" w:author="Transkribus" w:date="2019-12-11T14:30:00Z">
            <w:r w:rsidR="00EE6742" w:rsidRPr="00EE6742">
              <w:rPr>
                <w:rFonts w:ascii="Courier New" w:hAnsi="Courier New" w:cs="Courier New"/>
                <w:rtl/>
              </w:rPr>
              <w:t>أيضا على كتير من جواس الادوبة المفردة حفى عبيز</w:t>
            </w:r>
          </w:ins>
          <w:r w:rsidR="00EE6742" w:rsidRPr="00EE6742">
            <w:rPr>
              <w:rFonts w:ascii="Courier New" w:hAnsi="Courier New" w:cs="Courier New"/>
              <w:rtl/>
            </w:rPr>
            <w:t xml:space="preserve"> على </w:t>
          </w:r>
          <w:del w:id="17297" w:author="Transkribus" w:date="2019-12-11T14:30:00Z">
            <w:r w:rsidRPr="009B6BCA">
              <w:rPr>
                <w:rFonts w:ascii="Courier New" w:hAnsi="Courier New" w:cs="Courier New"/>
                <w:rtl/>
              </w:rPr>
              <w:delText>كثير من خواص الادوية المفردة حتى تميز</w:delText>
            </w:r>
          </w:del>
          <w:ins w:id="17298" w:author="Transkribus" w:date="2019-12-11T14:30:00Z">
            <w:r w:rsidR="00EE6742" w:rsidRPr="00EE6742">
              <w:rPr>
                <w:rFonts w:ascii="Courier New" w:hAnsi="Courier New" w:cs="Courier New"/>
                <w:rtl/>
              </w:rPr>
              <w:t>كمشر</w:t>
            </w:r>
          </w:ins>
        </w:dir>
      </w:dir>
    </w:p>
    <w:p w14:paraId="6193A348" w14:textId="0E6154A5" w:rsidR="00EE6742" w:rsidRPr="00EE6742" w:rsidRDefault="00EE6742" w:rsidP="00EE6742">
      <w:pPr>
        <w:pStyle w:val="NurText"/>
        <w:bidi/>
        <w:rPr>
          <w:rFonts w:ascii="Courier New" w:hAnsi="Courier New" w:cs="Courier New"/>
        </w:rPr>
      </w:pPr>
      <w:ins w:id="17299" w:author="Transkribus" w:date="2019-12-11T14:30:00Z">
        <w:r w:rsidRPr="00EE6742">
          <w:rPr>
            <w:rFonts w:ascii="Courier New" w:hAnsi="Courier New" w:cs="Courier New"/>
            <w:rtl/>
          </w:rPr>
          <w:t>امن ار بابها وأربى</w:t>
        </w:r>
      </w:ins>
      <w:r w:rsidRPr="00EE6742">
        <w:rPr>
          <w:rFonts w:ascii="Courier New" w:hAnsi="Courier New" w:cs="Courier New"/>
          <w:rtl/>
        </w:rPr>
        <w:t xml:space="preserve"> على </w:t>
      </w:r>
      <w:del w:id="17300" w:author="Transkribus" w:date="2019-12-11T14:30:00Z">
        <w:r w:rsidR="009B6BCA" w:rsidRPr="009B6BCA">
          <w:rPr>
            <w:rFonts w:ascii="Courier New" w:hAnsi="Courier New" w:cs="Courier New"/>
            <w:rtl/>
          </w:rPr>
          <w:delText>كثير</w:delText>
        </w:r>
      </w:del>
      <w:ins w:id="17301" w:author="Transkribus" w:date="2019-12-11T14:30:00Z">
        <w:r w:rsidRPr="00EE6742">
          <w:rPr>
            <w:rFonts w:ascii="Courier New" w:hAnsi="Courier New" w:cs="Courier New"/>
            <w:rtl/>
          </w:rPr>
          <w:t>صاتر</w:t>
        </w:r>
      </w:ins>
      <w:r w:rsidRPr="00EE6742">
        <w:rPr>
          <w:rFonts w:ascii="Courier New" w:hAnsi="Courier New" w:cs="Courier New"/>
          <w:rtl/>
        </w:rPr>
        <w:t xml:space="preserve"> من </w:t>
      </w:r>
      <w:del w:id="17302" w:author="Transkribus" w:date="2019-12-11T14:30:00Z">
        <w:r w:rsidR="009B6BCA" w:rsidRPr="009B6BCA">
          <w:rPr>
            <w:rFonts w:ascii="Courier New" w:hAnsi="Courier New" w:cs="Courier New"/>
            <w:rtl/>
          </w:rPr>
          <w:delText>اربابها واربى على سائر من حاولها</w:delText>
        </w:r>
      </w:del>
      <w:ins w:id="17303" w:author="Transkribus" w:date="2019-12-11T14:30:00Z">
        <w:r w:rsidRPr="00EE6742">
          <w:rPr>
            <w:rFonts w:ascii="Courier New" w:hAnsi="Courier New" w:cs="Courier New"/>
            <w:rtl/>
          </w:rPr>
          <w:t>جاولها</w:t>
        </w:r>
      </w:ins>
      <w:r w:rsidRPr="00EE6742">
        <w:rPr>
          <w:rFonts w:ascii="Courier New" w:hAnsi="Courier New" w:cs="Courier New"/>
          <w:rtl/>
        </w:rPr>
        <w:t xml:space="preserve"> واشتغل بها</w:t>
      </w:r>
      <w:del w:id="1730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305" w:author="Transkribus" w:date="2019-12-11T14:30:00Z">
        <w:r w:rsidRPr="00EE6742">
          <w:rPr>
            <w:rFonts w:ascii="Courier New" w:hAnsi="Courier New" w:cs="Courier New"/>
            <w:rtl/>
          </w:rPr>
          <w:t xml:space="preserve"> هذامع ماهوعليه من المروةة التى</w:t>
        </w:r>
      </w:ins>
    </w:p>
    <w:p w14:paraId="595D9001" w14:textId="77777777" w:rsidR="009B6BCA" w:rsidRPr="009B6BCA" w:rsidRDefault="009B6BCA" w:rsidP="009B6BCA">
      <w:pPr>
        <w:pStyle w:val="NurText"/>
        <w:bidi/>
        <w:rPr>
          <w:del w:id="17306" w:author="Transkribus" w:date="2019-12-11T14:30:00Z"/>
          <w:rFonts w:ascii="Courier New" w:hAnsi="Courier New" w:cs="Courier New"/>
        </w:rPr>
      </w:pPr>
      <w:dir w:val="rtl">
        <w:dir w:val="rtl">
          <w:del w:id="17307" w:author="Transkribus" w:date="2019-12-11T14:30:00Z">
            <w:r w:rsidRPr="009B6BCA">
              <w:rPr>
                <w:rFonts w:ascii="Courier New" w:hAnsi="Courier New" w:cs="Courier New"/>
                <w:rtl/>
              </w:rPr>
              <w:delText>هذا مع ما هو عليه من المروءة التى لا مزيد</w:delText>
            </w:r>
          </w:del>
          <w:ins w:id="17308" w:author="Transkribus" w:date="2019-12-11T14:30:00Z">
            <w:r w:rsidR="00EE6742" w:rsidRPr="00EE6742">
              <w:rPr>
                <w:rFonts w:ascii="Courier New" w:hAnsi="Courier New" w:cs="Courier New"/>
                <w:rtl/>
              </w:rPr>
              <w:t>الامربد</w:t>
            </w:r>
          </w:ins>
          <w:r w:rsidR="00EE6742" w:rsidRPr="00EE6742">
            <w:rPr>
              <w:rFonts w:ascii="Courier New" w:hAnsi="Courier New" w:cs="Courier New"/>
              <w:rtl/>
            </w:rPr>
            <w:t xml:space="preserve"> عليها</w:t>
          </w:r>
          <w:del w:id="173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EBF24B" w14:textId="5BEC915C" w:rsidR="00EE6742" w:rsidRPr="00EE6742" w:rsidRDefault="009B6BCA" w:rsidP="00EE6742">
      <w:pPr>
        <w:pStyle w:val="NurText"/>
        <w:bidi/>
        <w:rPr>
          <w:rFonts w:ascii="Courier New" w:hAnsi="Courier New" w:cs="Courier New"/>
        </w:rPr>
      </w:pPr>
      <w:dir w:val="rtl">
        <w:dir w:val="rtl">
          <w:del w:id="17310" w:author="Transkribus" w:date="2019-12-11T14:30:00Z">
            <w:r w:rsidRPr="009B6BCA">
              <w:rPr>
                <w:rFonts w:ascii="Courier New" w:hAnsi="Courier New" w:cs="Courier New"/>
                <w:rtl/>
              </w:rPr>
              <w:delText>والعصبية التى لم يسبق اليها</w:delText>
            </w:r>
          </w:del>
          <w:ins w:id="17311" w:author="Transkribus" w:date="2019-12-11T14:30:00Z">
            <w:r w:rsidR="00EE6742" w:rsidRPr="00EE6742">
              <w:rPr>
                <w:rFonts w:ascii="Courier New" w:hAnsi="Courier New" w:cs="Courier New"/>
                <w:rtl/>
              </w:rPr>
              <w:t xml:space="preserve"> والعبة همبة النى م يسيق البيها</w:t>
            </w:r>
          </w:ins>
          <w:r w:rsidR="00EE6742" w:rsidRPr="00EE6742">
            <w:rPr>
              <w:rFonts w:ascii="Courier New" w:hAnsi="Courier New" w:cs="Courier New"/>
              <w:rtl/>
            </w:rPr>
            <w:t xml:space="preserve"> والمعارف </w:t>
          </w:r>
          <w:del w:id="17312" w:author="Transkribus" w:date="2019-12-11T14:30:00Z">
            <w:r w:rsidRPr="009B6BCA">
              <w:rPr>
                <w:rFonts w:ascii="Courier New" w:hAnsi="Courier New" w:cs="Courier New"/>
                <w:rtl/>
              </w:rPr>
              <w:delText>المذكورة والشجاعة</w:delText>
            </w:r>
          </w:del>
          <w:ins w:id="17313" w:author="Transkribus" w:date="2019-12-11T14:30:00Z">
            <w:r w:rsidR="00EE6742" w:rsidRPr="00EE6742">
              <w:rPr>
                <w:rFonts w:ascii="Courier New" w:hAnsi="Courier New" w:cs="Courier New"/>
                <w:rtl/>
              </w:rPr>
              <w:t>المذ كوره والشحاعة</w:t>
            </w:r>
          </w:ins>
          <w:r w:rsidR="00EE6742" w:rsidRPr="00EE6742">
            <w:rPr>
              <w:rFonts w:ascii="Courier New" w:hAnsi="Courier New" w:cs="Courier New"/>
              <w:rtl/>
            </w:rPr>
            <w:t xml:space="preserve"> المشهورة</w:t>
          </w:r>
          <w:del w:id="173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315" w:author="Transkribus" w:date="2019-12-11T14:30:00Z">
            <w:r w:rsidR="00EE6742" w:rsidRPr="00EE6742">
              <w:rPr>
                <w:rFonts w:ascii="Courier New" w:hAnsi="Courier New" w:cs="Courier New"/>
                <w:rtl/>
              </w:rPr>
              <w:t xml:space="preserve"> وكان</w:t>
            </w:r>
          </w:ins>
        </w:dir>
      </w:dir>
    </w:p>
    <w:p w14:paraId="31BB3217" w14:textId="5ECCEEA9" w:rsidR="00EE6742" w:rsidRPr="00EE6742" w:rsidRDefault="009B6BCA" w:rsidP="00EE6742">
      <w:pPr>
        <w:pStyle w:val="NurText"/>
        <w:bidi/>
        <w:rPr>
          <w:rFonts w:ascii="Courier New" w:hAnsi="Courier New" w:cs="Courier New"/>
        </w:rPr>
      </w:pPr>
      <w:dir w:val="rtl">
        <w:dir w:val="rtl">
          <w:del w:id="17316" w:author="Transkribus" w:date="2019-12-11T14:30:00Z">
            <w:r w:rsidRPr="009B6BCA">
              <w:rPr>
                <w:rFonts w:ascii="Courier New" w:hAnsi="Courier New" w:cs="Courier New"/>
                <w:rtl/>
              </w:rPr>
              <w:delText>وكان قد خدم</w:delText>
            </w:r>
          </w:del>
          <w:ins w:id="17317" w:author="Transkribus" w:date="2019-12-11T14:30:00Z">
            <w:r w:rsidR="00EE6742" w:rsidRPr="00EE6742">
              <w:rPr>
                <w:rFonts w:ascii="Courier New" w:hAnsi="Courier New" w:cs="Courier New"/>
                <w:rtl/>
              </w:rPr>
              <w:t>اقدحدم</w:t>
            </w:r>
          </w:ins>
          <w:r w:rsidR="00EE6742" w:rsidRPr="00EE6742">
            <w:rPr>
              <w:rFonts w:ascii="Courier New" w:hAnsi="Courier New" w:cs="Courier New"/>
              <w:rtl/>
            </w:rPr>
            <w:t xml:space="preserve"> بصناعة الطب الملك العادل </w:t>
          </w:r>
          <w:del w:id="17318" w:author="Transkribus" w:date="2019-12-11T14:30:00Z">
            <w:r w:rsidRPr="009B6BCA">
              <w:rPr>
                <w:rFonts w:ascii="Courier New" w:hAnsi="Courier New" w:cs="Courier New"/>
                <w:rtl/>
              </w:rPr>
              <w:delText>ابا بكر</w:delText>
            </w:r>
          </w:del>
          <w:ins w:id="17319" w:author="Transkribus" w:date="2019-12-11T14:30:00Z">
            <w:r w:rsidR="00EE6742" w:rsidRPr="00EE6742">
              <w:rPr>
                <w:rFonts w:ascii="Courier New" w:hAnsi="Courier New" w:cs="Courier New"/>
                <w:rtl/>
              </w:rPr>
              <w:t>أبابكر</w:t>
            </w:r>
          </w:ins>
          <w:r w:rsidR="00EE6742" w:rsidRPr="00EE6742">
            <w:rPr>
              <w:rFonts w:ascii="Courier New" w:hAnsi="Courier New" w:cs="Courier New"/>
              <w:rtl/>
            </w:rPr>
            <w:t xml:space="preserve"> بن </w:t>
          </w:r>
          <w:del w:id="17320" w:author="Transkribus" w:date="2019-12-11T14:30:00Z">
            <w:r w:rsidRPr="009B6BCA">
              <w:rPr>
                <w:rFonts w:ascii="Courier New" w:hAnsi="Courier New" w:cs="Courier New"/>
                <w:rtl/>
              </w:rPr>
              <w:delText>ا</w:delText>
            </w:r>
          </w:del>
          <w:ins w:id="17321"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يوب فى </w:t>
          </w:r>
          <w:del w:id="17322" w:author="Transkribus" w:date="2019-12-11T14:30:00Z">
            <w:r w:rsidRPr="009B6BCA">
              <w:rPr>
                <w:rFonts w:ascii="Courier New" w:hAnsi="Courier New" w:cs="Courier New"/>
                <w:rtl/>
              </w:rPr>
              <w:delText>سنة اثنتى عشرة وستمائة</w:delText>
            </w:r>
          </w:del>
          <w:ins w:id="17323" w:author="Transkribus" w:date="2019-12-11T14:30:00Z">
            <w:r w:rsidR="00EE6742" w:rsidRPr="00EE6742">
              <w:rPr>
                <w:rFonts w:ascii="Courier New" w:hAnsi="Courier New" w:cs="Courier New"/>
                <w:rtl/>
              </w:rPr>
              <w:t>سفة الننى عسرموسثمائة</w:t>
            </w:r>
          </w:ins>
          <w:r w:rsidR="00EE6742" w:rsidRPr="00EE6742">
            <w:rPr>
              <w:rFonts w:ascii="Courier New" w:hAnsi="Courier New" w:cs="Courier New"/>
              <w:rtl/>
            </w:rPr>
            <w:t xml:space="preserve"> لما ك</w:t>
          </w:r>
          <w:ins w:id="17324"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w:t>
          </w:r>
        </w:dir>
      </w:dir>
    </w:p>
    <w:p w14:paraId="757D6628" w14:textId="37EA1915" w:rsidR="00EE6742" w:rsidRPr="00EE6742" w:rsidRDefault="00EE6742" w:rsidP="00EE6742">
      <w:pPr>
        <w:pStyle w:val="NurText"/>
        <w:bidi/>
        <w:rPr>
          <w:ins w:id="17325" w:author="Transkribus" w:date="2019-12-11T14:30:00Z"/>
          <w:rFonts w:ascii="Courier New" w:hAnsi="Courier New" w:cs="Courier New"/>
        </w:rPr>
      </w:pPr>
      <w:r w:rsidRPr="00EE6742">
        <w:rPr>
          <w:rFonts w:ascii="Courier New" w:hAnsi="Courier New" w:cs="Courier New"/>
          <w:rtl/>
        </w:rPr>
        <w:t xml:space="preserve">الملك العادل </w:t>
      </w:r>
      <w:del w:id="17326" w:author="Transkribus" w:date="2019-12-11T14:30:00Z">
        <w:r w:rsidR="009B6BCA" w:rsidRPr="009B6BCA">
          <w:rPr>
            <w:rFonts w:ascii="Courier New" w:hAnsi="Courier New" w:cs="Courier New"/>
            <w:rtl/>
          </w:rPr>
          <w:delText>مت</w:delText>
        </w:r>
      </w:del>
      <w:ins w:id="17327" w:author="Transkribus" w:date="2019-12-11T14:30:00Z">
        <w:r w:rsidRPr="00EE6742">
          <w:rPr>
            <w:rFonts w:ascii="Courier New" w:hAnsi="Courier New" w:cs="Courier New"/>
            <w:rtl/>
          </w:rPr>
          <w:t>هب</w:t>
        </w:r>
      </w:ins>
      <w:r w:rsidRPr="00EE6742">
        <w:rPr>
          <w:rFonts w:ascii="Courier New" w:hAnsi="Courier New" w:cs="Courier New"/>
          <w:rtl/>
        </w:rPr>
        <w:t xml:space="preserve">وجها الى الديار </w:t>
      </w:r>
      <w:del w:id="17328" w:author="Transkribus" w:date="2019-12-11T14:30:00Z">
        <w:r w:rsidR="009B6BCA" w:rsidRPr="009B6BCA">
          <w:rPr>
            <w:rFonts w:ascii="Courier New" w:hAnsi="Courier New" w:cs="Courier New"/>
            <w:rtl/>
          </w:rPr>
          <w:delText>المصرية واستصحبه</w:delText>
        </w:r>
      </w:del>
      <w:ins w:id="17329" w:author="Transkribus" w:date="2019-12-11T14:30:00Z">
        <w:r w:rsidRPr="00EE6742">
          <w:rPr>
            <w:rFonts w:ascii="Courier New" w:hAnsi="Courier New" w:cs="Courier New"/>
            <w:rtl/>
          </w:rPr>
          <w:t>المصربة واستصحيه</w:t>
        </w:r>
      </w:ins>
      <w:r w:rsidRPr="00EE6742">
        <w:rPr>
          <w:rFonts w:ascii="Courier New" w:hAnsi="Courier New" w:cs="Courier New"/>
          <w:rtl/>
        </w:rPr>
        <w:t xml:space="preserve"> معه من القدس وبق</w:t>
      </w:r>
      <w:del w:id="17330" w:author="Transkribus" w:date="2019-12-11T14:30:00Z">
        <w:r w:rsidR="009B6BCA" w:rsidRPr="009B6BCA">
          <w:rPr>
            <w:rFonts w:ascii="Courier New" w:hAnsi="Courier New" w:cs="Courier New"/>
            <w:rtl/>
          </w:rPr>
          <w:delText>ى</w:delText>
        </w:r>
      </w:del>
      <w:r w:rsidRPr="00EE6742">
        <w:rPr>
          <w:rFonts w:ascii="Courier New" w:hAnsi="Courier New" w:cs="Courier New"/>
          <w:rtl/>
        </w:rPr>
        <w:t xml:space="preserve"> فى </w:t>
      </w:r>
      <w:del w:id="17331" w:author="Transkribus" w:date="2019-12-11T14:30:00Z">
        <w:r w:rsidR="009B6BCA" w:rsidRPr="009B6BCA">
          <w:rPr>
            <w:rFonts w:ascii="Courier New" w:hAnsi="Courier New" w:cs="Courier New"/>
            <w:rtl/>
          </w:rPr>
          <w:delText>خدمته الى ان توفى</w:delText>
        </w:r>
      </w:del>
      <w:ins w:id="17332" w:author="Transkribus" w:date="2019-12-11T14:30:00Z">
        <w:r w:rsidRPr="00EE6742">
          <w:rPr>
            <w:rFonts w:ascii="Courier New" w:hAnsi="Courier New" w:cs="Courier New"/>
            <w:rtl/>
          </w:rPr>
          <w:t>جديبة الىان</w:t>
        </w:r>
      </w:ins>
    </w:p>
    <w:p w14:paraId="759B1EAA" w14:textId="77777777" w:rsidR="009B6BCA" w:rsidRPr="009B6BCA" w:rsidRDefault="00EE6742" w:rsidP="009B6BCA">
      <w:pPr>
        <w:pStyle w:val="NurText"/>
        <w:bidi/>
        <w:rPr>
          <w:del w:id="17333" w:author="Transkribus" w:date="2019-12-11T14:30:00Z"/>
          <w:rFonts w:ascii="Courier New" w:hAnsi="Courier New" w:cs="Courier New"/>
        </w:rPr>
      </w:pPr>
      <w:ins w:id="17334" w:author="Transkribus" w:date="2019-12-11T14:30:00Z">
        <w:r w:rsidRPr="00EE6742">
          <w:rPr>
            <w:rFonts w:ascii="Courier New" w:hAnsi="Courier New" w:cs="Courier New"/>
            <w:rtl/>
          </w:rPr>
          <w:t>بوفى</w:t>
        </w:r>
      </w:ins>
      <w:r w:rsidRPr="00EE6742">
        <w:rPr>
          <w:rFonts w:ascii="Courier New" w:hAnsi="Courier New" w:cs="Courier New"/>
          <w:rtl/>
        </w:rPr>
        <w:t xml:space="preserve"> الملك العادل ر</w:t>
      </w:r>
      <w:del w:id="17335" w:author="Transkribus" w:date="2019-12-11T14:30:00Z">
        <w:r w:rsidR="009B6BCA" w:rsidRPr="009B6BCA">
          <w:rPr>
            <w:rFonts w:ascii="Courier New" w:hAnsi="Courier New" w:cs="Courier New"/>
            <w:rtl/>
          </w:rPr>
          <w:delText>ح</w:delText>
        </w:r>
      </w:del>
      <w:ins w:id="17336" w:author="Transkribus" w:date="2019-12-11T14:30:00Z">
        <w:r w:rsidRPr="00EE6742">
          <w:rPr>
            <w:rFonts w:ascii="Courier New" w:hAnsi="Courier New" w:cs="Courier New"/>
            <w:rtl/>
          </w:rPr>
          <w:t>ج</w:t>
        </w:r>
      </w:ins>
      <w:r w:rsidRPr="00EE6742">
        <w:rPr>
          <w:rFonts w:ascii="Courier New" w:hAnsi="Courier New" w:cs="Courier New"/>
          <w:rtl/>
        </w:rPr>
        <w:t>م</w:t>
      </w:r>
      <w:del w:id="17337" w:author="Transkribus" w:date="2019-12-11T14:30:00Z">
        <w:r w:rsidR="009B6BCA" w:rsidRPr="009B6BCA">
          <w:rPr>
            <w:rFonts w:ascii="Courier New" w:hAnsi="Courier New" w:cs="Courier New"/>
            <w:rtl/>
          </w:rPr>
          <w:delText>ه</w:delText>
        </w:r>
      </w:del>
      <w:ins w:id="17338" w:author="Transkribus" w:date="2019-12-11T14:30:00Z">
        <w:r w:rsidRPr="00EE6742">
          <w:rPr>
            <w:rFonts w:ascii="Courier New" w:hAnsi="Courier New" w:cs="Courier New"/>
            <w:rtl/>
          </w:rPr>
          <w:t>ة</w:t>
        </w:r>
      </w:ins>
      <w:r w:rsidRPr="00EE6742">
        <w:rPr>
          <w:rFonts w:ascii="Courier New" w:hAnsi="Courier New" w:cs="Courier New"/>
          <w:rtl/>
        </w:rPr>
        <w:t xml:space="preserve"> الله </w:t>
      </w:r>
      <w:del w:id="1733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6C50982" w14:textId="6594C060" w:rsidR="00EE6742" w:rsidRPr="00EE6742" w:rsidRDefault="009B6BCA" w:rsidP="00EE6742">
      <w:pPr>
        <w:pStyle w:val="NurText"/>
        <w:bidi/>
        <w:rPr>
          <w:ins w:id="17340" w:author="Transkribus" w:date="2019-12-11T14:30:00Z"/>
          <w:rFonts w:ascii="Courier New" w:hAnsi="Courier New" w:cs="Courier New"/>
        </w:rPr>
      </w:pPr>
      <w:dir w:val="rtl">
        <w:dir w:val="rtl">
          <w:r w:rsidR="00EE6742" w:rsidRPr="00EE6742">
            <w:rPr>
              <w:rFonts w:ascii="Courier New" w:hAnsi="Courier New" w:cs="Courier New"/>
              <w:rtl/>
            </w:rPr>
            <w:t>ثم خدم بعد</w:t>
          </w:r>
          <w:del w:id="17341" w:author="Transkribus" w:date="2019-12-11T14:30:00Z">
            <w:r w:rsidRPr="009B6BCA">
              <w:rPr>
                <w:rFonts w:ascii="Courier New" w:hAnsi="Courier New" w:cs="Courier New"/>
                <w:rtl/>
              </w:rPr>
              <w:delText>ه</w:delText>
            </w:r>
          </w:del>
          <w:ins w:id="17342"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لولده الملك المع</w:t>
          </w:r>
          <w:del w:id="17343" w:author="Transkribus" w:date="2019-12-11T14:30:00Z">
            <w:r w:rsidRPr="009B6BCA">
              <w:rPr>
                <w:rFonts w:ascii="Courier New" w:hAnsi="Courier New" w:cs="Courier New"/>
                <w:rtl/>
              </w:rPr>
              <w:delText>ظ</w:delText>
            </w:r>
          </w:del>
          <w:ins w:id="17344" w:author="Transkribus" w:date="2019-12-11T14:30:00Z">
            <w:r w:rsidR="00EE6742" w:rsidRPr="00EE6742">
              <w:rPr>
                <w:rFonts w:ascii="Courier New" w:hAnsi="Courier New" w:cs="Courier New"/>
                <w:rtl/>
              </w:rPr>
              <w:t>ط</w:t>
            </w:r>
          </w:ins>
          <w:r w:rsidR="00EE6742" w:rsidRPr="00EE6742">
            <w:rPr>
              <w:rFonts w:ascii="Courier New" w:hAnsi="Courier New" w:cs="Courier New"/>
              <w:rtl/>
            </w:rPr>
            <w:t xml:space="preserve">م عيسى بن </w:t>
          </w:r>
          <w:del w:id="17345" w:author="Transkribus" w:date="2019-12-11T14:30:00Z">
            <w:r w:rsidRPr="009B6BCA">
              <w:rPr>
                <w:rFonts w:ascii="Courier New" w:hAnsi="Courier New" w:cs="Courier New"/>
                <w:rtl/>
              </w:rPr>
              <w:delText>ا</w:delText>
            </w:r>
          </w:del>
          <w:ins w:id="17346"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وكان </w:t>
          </w:r>
          <w:del w:id="17347" w:author="Transkribus" w:date="2019-12-11T14:30:00Z">
            <w:r w:rsidRPr="009B6BCA">
              <w:rPr>
                <w:rFonts w:ascii="Courier New" w:hAnsi="Courier New" w:cs="Courier New"/>
                <w:rtl/>
              </w:rPr>
              <w:delText>مكينا عنده</w:delText>
            </w:r>
          </w:del>
          <w:ins w:id="17348" w:author="Transkribus" w:date="2019-12-11T14:30:00Z">
            <w:r w:rsidR="00EE6742" w:rsidRPr="00EE6742">
              <w:rPr>
                <w:rFonts w:ascii="Courier New" w:hAnsi="Courier New" w:cs="Courier New"/>
                <w:rtl/>
              </w:rPr>
              <w:t>مكبنا</w:t>
            </w:r>
          </w:ins>
        </w:dir>
      </w:dir>
    </w:p>
    <w:p w14:paraId="300ABF88" w14:textId="16A4FF0A" w:rsidR="00EE6742" w:rsidRPr="00EE6742" w:rsidRDefault="00EE6742" w:rsidP="00EE6742">
      <w:pPr>
        <w:pStyle w:val="NurText"/>
        <w:bidi/>
        <w:rPr>
          <w:rFonts w:ascii="Courier New" w:hAnsi="Courier New" w:cs="Courier New"/>
        </w:rPr>
      </w:pPr>
      <w:ins w:id="17349" w:author="Transkribus" w:date="2019-12-11T14:30:00Z">
        <w:r w:rsidRPr="00EE6742">
          <w:rPr>
            <w:rFonts w:ascii="Courier New" w:hAnsi="Courier New" w:cs="Courier New"/>
            <w:rtl/>
          </w:rPr>
          <w:t>عيدة</w:t>
        </w:r>
      </w:ins>
      <w:r w:rsidRPr="00EE6742">
        <w:rPr>
          <w:rFonts w:ascii="Courier New" w:hAnsi="Courier New" w:cs="Courier New"/>
          <w:rtl/>
        </w:rPr>
        <w:t xml:space="preserve"> وجيها فى </w:t>
      </w:r>
      <w:del w:id="17350" w:author="Transkribus" w:date="2019-12-11T14:30:00Z">
        <w:r w:rsidR="009B6BCA" w:rsidRPr="009B6BCA">
          <w:rPr>
            <w:rFonts w:ascii="Courier New" w:hAnsi="Courier New" w:cs="Courier New"/>
            <w:rtl/>
          </w:rPr>
          <w:delText>ايامه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351" w:author="Transkribus" w:date="2019-12-11T14:30:00Z">
        <w:r w:rsidRPr="00EE6742">
          <w:rPr>
            <w:rFonts w:ascii="Courier New" w:hAnsi="Courier New" w:cs="Courier New"/>
            <w:rtl/>
          </w:rPr>
          <w:t>أيامه وشهدمعه مصاقات عدةمع الفري لما كاتواثارلو انفر دمباط وريرل</w:t>
        </w:r>
      </w:ins>
    </w:p>
    <w:p w14:paraId="27628F30" w14:textId="52D8E624" w:rsidR="00EE6742" w:rsidRPr="00EE6742" w:rsidRDefault="009B6BCA" w:rsidP="00EE6742">
      <w:pPr>
        <w:pStyle w:val="NurText"/>
        <w:bidi/>
        <w:rPr>
          <w:ins w:id="17352" w:author="Transkribus" w:date="2019-12-11T14:30:00Z"/>
          <w:rFonts w:ascii="Courier New" w:hAnsi="Courier New" w:cs="Courier New"/>
        </w:rPr>
      </w:pPr>
      <w:dir w:val="rtl">
        <w:dir w:val="rtl">
          <w:del w:id="17353" w:author="Transkribus" w:date="2019-12-11T14:30:00Z">
            <w:r w:rsidRPr="009B6BCA">
              <w:rPr>
                <w:rFonts w:ascii="Courier New" w:hAnsi="Courier New" w:cs="Courier New"/>
                <w:rtl/>
              </w:rPr>
              <w:delText>وشهد معه مصافات عدة مع الفرنج لما كانوا نازلوا ثغر دمياط ولم يزل</w:delText>
            </w:r>
          </w:del>
          <w:ins w:id="17354" w:author="Transkribus" w:date="2019-12-11T14:30:00Z">
            <w:r w:rsidR="00EE6742" w:rsidRPr="00EE6742">
              <w:rPr>
                <w:rFonts w:ascii="Courier New" w:hAnsi="Courier New" w:cs="Courier New"/>
                <w:rtl/>
              </w:rPr>
              <w:t>ابى</w:t>
            </w:r>
          </w:ins>
        </w:dir>
      </w:dir>
    </w:p>
    <w:p w14:paraId="0B1BE28E" w14:textId="77777777" w:rsidR="00EE6742" w:rsidRPr="00EE6742" w:rsidRDefault="00EE6742" w:rsidP="00EE6742">
      <w:pPr>
        <w:pStyle w:val="NurText"/>
        <w:bidi/>
        <w:rPr>
          <w:ins w:id="17355" w:author="Transkribus" w:date="2019-12-11T14:30:00Z"/>
          <w:rFonts w:ascii="Courier New" w:hAnsi="Courier New" w:cs="Courier New"/>
        </w:rPr>
      </w:pPr>
      <w:ins w:id="17356" w:author="Transkribus" w:date="2019-12-11T14:30:00Z">
        <w:r w:rsidRPr="00EE6742">
          <w:rPr>
            <w:rFonts w:ascii="Courier New" w:hAnsi="Courier New" w:cs="Courier New"/>
            <w:rtl/>
          </w:rPr>
          <w:t>٢١٧</w:t>
        </w:r>
      </w:ins>
    </w:p>
    <w:p w14:paraId="47CF2B51" w14:textId="3D6825F7" w:rsidR="00EE6742" w:rsidRPr="00EE6742" w:rsidRDefault="00EE6742" w:rsidP="00EE6742">
      <w:pPr>
        <w:pStyle w:val="NurText"/>
        <w:bidi/>
        <w:rPr>
          <w:ins w:id="17357" w:author="Transkribus" w:date="2019-12-11T14:30:00Z"/>
          <w:rFonts w:ascii="Courier New" w:hAnsi="Courier New" w:cs="Courier New"/>
        </w:rPr>
      </w:pPr>
      <w:r w:rsidRPr="00EE6742">
        <w:rPr>
          <w:rFonts w:ascii="Courier New" w:hAnsi="Courier New" w:cs="Courier New"/>
          <w:rtl/>
        </w:rPr>
        <w:t xml:space="preserve"> فى خدم</w:t>
      </w:r>
      <w:del w:id="17358" w:author="Transkribus" w:date="2019-12-11T14:30:00Z">
        <w:r w:rsidR="009B6BCA" w:rsidRPr="009B6BCA">
          <w:rPr>
            <w:rFonts w:ascii="Courier New" w:hAnsi="Courier New" w:cs="Courier New"/>
            <w:rtl/>
          </w:rPr>
          <w:delText>ته</w:delText>
        </w:r>
      </w:del>
      <w:ins w:id="17359" w:author="Transkribus" w:date="2019-12-11T14:30:00Z">
        <w:r w:rsidRPr="00EE6742">
          <w:rPr>
            <w:rFonts w:ascii="Courier New" w:hAnsi="Courier New" w:cs="Courier New"/>
            <w:rtl/>
          </w:rPr>
          <w:t>ثة</w:t>
        </w:r>
      </w:ins>
      <w:r w:rsidRPr="00EE6742">
        <w:rPr>
          <w:rFonts w:ascii="Courier New" w:hAnsi="Courier New" w:cs="Courier New"/>
          <w:rtl/>
        </w:rPr>
        <w:t xml:space="preserve"> الى </w:t>
      </w:r>
      <w:del w:id="17360" w:author="Transkribus" w:date="2019-12-11T14:30:00Z">
        <w:r w:rsidR="009B6BCA" w:rsidRPr="009B6BCA">
          <w:rPr>
            <w:rFonts w:ascii="Courier New" w:hAnsi="Courier New" w:cs="Courier New"/>
            <w:rtl/>
          </w:rPr>
          <w:delText>ان توفى</w:delText>
        </w:r>
      </w:del>
      <w:ins w:id="17361" w:author="Transkribus" w:date="2019-12-11T14:30:00Z">
        <w:r w:rsidRPr="00EE6742">
          <w:rPr>
            <w:rFonts w:ascii="Courier New" w:hAnsi="Courier New" w:cs="Courier New"/>
            <w:rtl/>
          </w:rPr>
          <w:t>ابن ك(فى الملك</w:t>
        </w:r>
      </w:ins>
      <w:r w:rsidRPr="00EE6742">
        <w:rPr>
          <w:rFonts w:ascii="Courier New" w:hAnsi="Courier New" w:cs="Courier New"/>
          <w:rtl/>
        </w:rPr>
        <w:t xml:space="preserve"> المعظم ر</w:t>
      </w:r>
      <w:del w:id="17362" w:author="Transkribus" w:date="2019-12-11T14:30:00Z">
        <w:r w:rsidR="009B6BCA" w:rsidRPr="009B6BCA">
          <w:rPr>
            <w:rFonts w:ascii="Courier New" w:hAnsi="Courier New" w:cs="Courier New"/>
            <w:rtl/>
          </w:rPr>
          <w:delText>ح</w:delText>
        </w:r>
      </w:del>
      <w:ins w:id="17363" w:author="Transkribus" w:date="2019-12-11T14:30:00Z">
        <w:r w:rsidRPr="00EE6742">
          <w:rPr>
            <w:rFonts w:ascii="Courier New" w:hAnsi="Courier New" w:cs="Courier New"/>
            <w:rtl/>
          </w:rPr>
          <w:t>ج</w:t>
        </w:r>
      </w:ins>
      <w:r w:rsidRPr="00EE6742">
        <w:rPr>
          <w:rFonts w:ascii="Courier New" w:hAnsi="Courier New" w:cs="Courier New"/>
          <w:rtl/>
        </w:rPr>
        <w:t>مه الله وملك بعد</w:t>
      </w:r>
      <w:del w:id="17364" w:author="Transkribus" w:date="2019-12-11T14:30:00Z">
        <w:r w:rsidR="009B6BCA" w:rsidRPr="009B6BCA">
          <w:rPr>
            <w:rFonts w:ascii="Courier New" w:hAnsi="Courier New" w:cs="Courier New"/>
            <w:rtl/>
          </w:rPr>
          <w:delText>ه</w:delText>
        </w:r>
      </w:del>
      <w:ins w:id="17365" w:author="Transkribus" w:date="2019-12-11T14:30:00Z">
        <w:r w:rsidRPr="00EE6742">
          <w:rPr>
            <w:rFonts w:ascii="Courier New" w:hAnsi="Courier New" w:cs="Courier New"/>
            <w:rtl/>
          </w:rPr>
          <w:t>ة</w:t>
        </w:r>
      </w:ins>
      <w:r w:rsidRPr="00EE6742">
        <w:rPr>
          <w:rFonts w:ascii="Courier New" w:hAnsi="Courier New" w:cs="Courier New"/>
          <w:rtl/>
        </w:rPr>
        <w:t xml:space="preserve"> ولده الملك </w:t>
      </w:r>
      <w:del w:id="17366" w:author="Transkribus" w:date="2019-12-11T14:30:00Z">
        <w:r w:rsidR="009B6BCA" w:rsidRPr="009B6BCA">
          <w:rPr>
            <w:rFonts w:ascii="Courier New" w:hAnsi="Courier New" w:cs="Courier New"/>
            <w:rtl/>
          </w:rPr>
          <w:delText>الناصر داود</w:delText>
        </w:r>
      </w:del>
      <w:ins w:id="17367" w:author="Transkribus" w:date="2019-12-11T14:30:00Z">
        <w:r w:rsidRPr="00EE6742">
          <w:rPr>
            <w:rFonts w:ascii="Courier New" w:hAnsi="Courier New" w:cs="Courier New"/>
            <w:rtl/>
          </w:rPr>
          <w:t>الناصرداود</w:t>
        </w:r>
      </w:ins>
      <w:r w:rsidRPr="00EE6742">
        <w:rPr>
          <w:rFonts w:ascii="Courier New" w:hAnsi="Courier New" w:cs="Courier New"/>
          <w:rtl/>
        </w:rPr>
        <w:t xml:space="preserve"> بن الملك </w:t>
      </w:r>
      <w:del w:id="17368" w:author="Transkribus" w:date="2019-12-11T14:30:00Z">
        <w:r w:rsidR="009B6BCA" w:rsidRPr="009B6BCA">
          <w:rPr>
            <w:rFonts w:ascii="Courier New" w:hAnsi="Courier New" w:cs="Courier New"/>
            <w:rtl/>
          </w:rPr>
          <w:delText>المعظم فاجراه</w:delText>
        </w:r>
      </w:del>
      <w:ins w:id="17369" w:author="Transkribus" w:date="2019-12-11T14:30:00Z">
        <w:r w:rsidRPr="00EE6742">
          <w:rPr>
            <w:rFonts w:ascii="Courier New" w:hAnsi="Courier New" w:cs="Courier New"/>
            <w:rtl/>
          </w:rPr>
          <w:t>المعقطم</w:t>
        </w:r>
      </w:ins>
    </w:p>
    <w:p w14:paraId="71BD9212" w14:textId="64BBFE31" w:rsidR="00EE6742" w:rsidRPr="00EE6742" w:rsidRDefault="00EE6742" w:rsidP="00EE6742">
      <w:pPr>
        <w:pStyle w:val="NurText"/>
        <w:bidi/>
        <w:rPr>
          <w:ins w:id="17370" w:author="Transkribus" w:date="2019-12-11T14:30:00Z"/>
          <w:rFonts w:ascii="Courier New" w:hAnsi="Courier New" w:cs="Courier New"/>
        </w:rPr>
      </w:pPr>
      <w:ins w:id="17371" w:author="Transkribus" w:date="2019-12-11T14:30:00Z">
        <w:r w:rsidRPr="00EE6742">
          <w:rPr>
            <w:rFonts w:ascii="Courier New" w:hAnsi="Courier New" w:cs="Courier New"/>
            <w:rtl/>
          </w:rPr>
          <w:t>باجراه</w:t>
        </w:r>
      </w:ins>
      <w:r w:rsidRPr="00EE6742">
        <w:rPr>
          <w:rFonts w:ascii="Courier New" w:hAnsi="Courier New" w:cs="Courier New"/>
          <w:rtl/>
        </w:rPr>
        <w:t xml:space="preserve"> على </w:t>
      </w:r>
      <w:del w:id="17372" w:author="Transkribus" w:date="2019-12-11T14:30:00Z">
        <w:r w:rsidR="009B6BCA" w:rsidRPr="009B6BCA">
          <w:rPr>
            <w:rFonts w:ascii="Courier New" w:hAnsi="Courier New" w:cs="Courier New"/>
            <w:rtl/>
          </w:rPr>
          <w:delText>جامكيته وراى له سابق</w:delText>
        </w:r>
      </w:del>
      <w:ins w:id="17373" w:author="Transkribus" w:date="2019-12-11T14:30:00Z">
        <w:r w:rsidRPr="00EE6742">
          <w:rPr>
            <w:rFonts w:ascii="Courier New" w:hAnsi="Courier New" w:cs="Courier New"/>
            <w:rtl/>
          </w:rPr>
          <w:t>جامكبته ور أى لهصابق</w:t>
        </w:r>
      </w:ins>
      <w:r w:rsidRPr="00EE6742">
        <w:rPr>
          <w:rFonts w:ascii="Courier New" w:hAnsi="Courier New" w:cs="Courier New"/>
          <w:rtl/>
        </w:rPr>
        <w:t xml:space="preserve"> خدمته </w:t>
      </w:r>
      <w:del w:id="17374" w:author="Transkribus" w:date="2019-12-11T14:30:00Z">
        <w:r w:rsidR="009B6BCA" w:rsidRPr="009B6BCA">
          <w:rPr>
            <w:rFonts w:ascii="Courier New" w:hAnsi="Courier New" w:cs="Courier New"/>
            <w:rtl/>
          </w:rPr>
          <w:delText>وفوض اليه رياسة</w:delText>
        </w:r>
      </w:del>
      <w:ins w:id="17375" w:author="Transkribus" w:date="2019-12-11T14:30:00Z">
        <w:r w:rsidRPr="00EE6742">
          <w:rPr>
            <w:rFonts w:ascii="Courier New" w:hAnsi="Courier New" w:cs="Courier New"/>
            <w:rtl/>
          </w:rPr>
          <w:t>وفوس البعرياسة</w:t>
        </w:r>
      </w:ins>
      <w:r w:rsidRPr="00EE6742">
        <w:rPr>
          <w:rFonts w:ascii="Courier New" w:hAnsi="Courier New" w:cs="Courier New"/>
          <w:rtl/>
        </w:rPr>
        <w:t xml:space="preserve"> الطب </w:t>
      </w:r>
      <w:del w:id="17376" w:author="Transkribus" w:date="2019-12-11T14:30:00Z">
        <w:r w:rsidR="009B6BCA" w:rsidRPr="009B6BCA">
          <w:rPr>
            <w:rFonts w:ascii="Courier New" w:hAnsi="Courier New" w:cs="Courier New"/>
            <w:rtl/>
          </w:rPr>
          <w:delText>وبقى معه فى الخدمة الى ان توجه</w:delText>
        </w:r>
      </w:del>
      <w:ins w:id="17377" w:author="Transkribus" w:date="2019-12-11T14:30:00Z">
        <w:r w:rsidRPr="00EE6742">
          <w:rPr>
            <w:rFonts w:ascii="Courier New" w:hAnsi="Courier New" w:cs="Courier New"/>
            <w:rtl/>
          </w:rPr>
          <w:t>وبق معهفى الخديمة</w:t>
        </w:r>
      </w:ins>
    </w:p>
    <w:p w14:paraId="1099BFF7" w14:textId="59904A52" w:rsidR="00EE6742" w:rsidRPr="00EE6742" w:rsidRDefault="00EE6742" w:rsidP="00EE6742">
      <w:pPr>
        <w:pStyle w:val="NurText"/>
        <w:bidi/>
        <w:rPr>
          <w:ins w:id="17378" w:author="Transkribus" w:date="2019-12-11T14:30:00Z"/>
          <w:rFonts w:ascii="Courier New" w:hAnsi="Courier New" w:cs="Courier New"/>
        </w:rPr>
      </w:pPr>
      <w:ins w:id="17379" w:author="Transkribus" w:date="2019-12-11T14:30:00Z">
        <w:r w:rsidRPr="00EE6742">
          <w:rPr>
            <w:rFonts w:ascii="Courier New" w:hAnsi="Courier New" w:cs="Courier New"/>
            <w:rtl/>
          </w:rPr>
          <w:t xml:space="preserve"> ابلى ابن يوجسه</w:t>
        </w:r>
      </w:ins>
      <w:r w:rsidRPr="00EE6742">
        <w:rPr>
          <w:rFonts w:ascii="Courier New" w:hAnsi="Courier New" w:cs="Courier New"/>
          <w:rtl/>
        </w:rPr>
        <w:t xml:space="preserve"> الملك الناصر الى الكرك فاقام هو </w:t>
      </w:r>
      <w:del w:id="17380" w:author="Transkribus" w:date="2019-12-11T14:30:00Z">
        <w:r w:rsidR="009B6BCA" w:rsidRPr="009B6BCA">
          <w:rPr>
            <w:rFonts w:ascii="Courier New" w:hAnsi="Courier New" w:cs="Courier New"/>
            <w:rtl/>
          </w:rPr>
          <w:delText>بدمشق</w:delText>
        </w:r>
      </w:del>
      <w:ins w:id="17381" w:author="Transkribus" w:date="2019-12-11T14:30:00Z">
        <w:r w:rsidRPr="00EE6742">
          <w:rPr>
            <w:rFonts w:ascii="Courier New" w:hAnsi="Courier New" w:cs="Courier New"/>
            <w:rtl/>
          </w:rPr>
          <w:t>بد مشق</w:t>
        </w:r>
      </w:ins>
      <w:r w:rsidRPr="00EE6742">
        <w:rPr>
          <w:rFonts w:ascii="Courier New" w:hAnsi="Courier New" w:cs="Courier New"/>
          <w:rtl/>
        </w:rPr>
        <w:t xml:space="preserve"> وكان له </w:t>
      </w:r>
      <w:del w:id="17382" w:author="Transkribus" w:date="2019-12-11T14:30:00Z">
        <w:r w:rsidR="009B6BCA" w:rsidRPr="009B6BCA">
          <w:rPr>
            <w:rFonts w:ascii="Courier New" w:hAnsi="Courier New" w:cs="Courier New"/>
            <w:rtl/>
          </w:rPr>
          <w:delText>مجلس للطب والجماعة يترددون</w:delText>
        </w:r>
      </w:del>
      <w:ins w:id="17383" w:author="Transkribus" w:date="2019-12-11T14:30:00Z">
        <w:r w:rsidRPr="00EE6742">
          <w:rPr>
            <w:rFonts w:ascii="Courier New" w:hAnsi="Courier New" w:cs="Courier New"/>
            <w:rtl/>
          </w:rPr>
          <w:t>مخلس لطب والحماهة</w:t>
        </w:r>
      </w:ins>
    </w:p>
    <w:p w14:paraId="0F800D0D" w14:textId="77777777" w:rsidR="009B6BCA" w:rsidRPr="009B6BCA" w:rsidRDefault="00EE6742" w:rsidP="009B6BCA">
      <w:pPr>
        <w:pStyle w:val="NurText"/>
        <w:bidi/>
        <w:rPr>
          <w:del w:id="17384" w:author="Transkribus" w:date="2019-12-11T14:30:00Z"/>
          <w:rFonts w:ascii="Courier New" w:hAnsi="Courier New" w:cs="Courier New"/>
        </w:rPr>
      </w:pPr>
      <w:ins w:id="17385" w:author="Transkribus" w:date="2019-12-11T14:30:00Z">
        <w:r w:rsidRPr="00EE6742">
          <w:rPr>
            <w:rFonts w:ascii="Courier New" w:hAnsi="Courier New" w:cs="Courier New"/>
            <w:rtl/>
          </w:rPr>
          <w:t xml:space="preserve"> بقرددون</w:t>
        </w:r>
      </w:ins>
      <w:r w:rsidRPr="00EE6742">
        <w:rPr>
          <w:rFonts w:ascii="Courier New" w:hAnsi="Courier New" w:cs="Courier New"/>
          <w:rtl/>
        </w:rPr>
        <w:t xml:space="preserve"> اليه ويشتغلون بالصناعة الطبية</w:t>
      </w:r>
      <w:del w:id="1738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5663148" w14:textId="02DAC877" w:rsidR="00EE6742" w:rsidRPr="00EE6742" w:rsidRDefault="009B6BCA" w:rsidP="00EE6742">
      <w:pPr>
        <w:pStyle w:val="NurText"/>
        <w:bidi/>
        <w:rPr>
          <w:rFonts w:ascii="Courier New" w:hAnsi="Courier New" w:cs="Courier New"/>
        </w:rPr>
      </w:pPr>
      <w:dir w:val="rtl">
        <w:dir w:val="rtl">
          <w:del w:id="17387" w:author="Transkribus" w:date="2019-12-11T14:30:00Z">
            <w:r w:rsidRPr="009B6BCA">
              <w:rPr>
                <w:rFonts w:ascii="Courier New" w:hAnsi="Courier New" w:cs="Courier New"/>
                <w:rtl/>
              </w:rPr>
              <w:delText>وحرر ادوية الترياق الكبير</w:delText>
            </w:r>
          </w:del>
          <w:ins w:id="17388" w:author="Transkribus" w:date="2019-12-11T14:30:00Z">
            <w:r w:rsidR="00EE6742" w:rsidRPr="00EE6742">
              <w:rPr>
                <w:rFonts w:ascii="Courier New" w:hAnsi="Courier New" w:cs="Courier New"/>
                <w:rtl/>
              </w:rPr>
              <w:t xml:space="preserve"> عليه وجررأدوية الترباق الكير</w:t>
            </w:r>
          </w:ins>
          <w:r w:rsidR="00EE6742" w:rsidRPr="00EE6742">
            <w:rPr>
              <w:rFonts w:ascii="Courier New" w:hAnsi="Courier New" w:cs="Courier New"/>
              <w:rtl/>
            </w:rPr>
            <w:t xml:space="preserve"> وجمعها على</w:t>
          </w:r>
          <w:del w:id="17389" w:author="Transkribus" w:date="2019-12-11T14:30:00Z">
            <w:r w:rsidRPr="009B6BCA">
              <w:rPr>
                <w:rFonts w:ascii="Courier New" w:hAnsi="Courier New" w:cs="Courier New"/>
                <w:rtl/>
              </w:rPr>
              <w:delText xml:space="preserve"> ما ينبغى فظهر نفعه وعظمت فائدته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7D8D17" w14:textId="09042C8F" w:rsidR="00EE6742" w:rsidRPr="00EE6742" w:rsidRDefault="009B6BCA" w:rsidP="00EE6742">
      <w:pPr>
        <w:pStyle w:val="NurText"/>
        <w:bidi/>
        <w:rPr>
          <w:rFonts w:ascii="Courier New" w:hAnsi="Courier New" w:cs="Courier New"/>
        </w:rPr>
      </w:pPr>
      <w:dir w:val="rtl">
        <w:dir w:val="rtl">
          <w:del w:id="17390" w:author="Transkribus" w:date="2019-12-11T14:30:00Z">
            <w:r w:rsidRPr="009B6BCA">
              <w:rPr>
                <w:rFonts w:ascii="Courier New" w:hAnsi="Courier New" w:cs="Courier New"/>
                <w:rtl/>
              </w:rPr>
              <w:delText>وكان</w:delText>
            </w:r>
          </w:del>
          <w:ins w:id="17391" w:author="Transkribus" w:date="2019-12-11T14:30:00Z">
            <w:r w:rsidR="00EE6742" w:rsidRPr="00EE6742">
              <w:rPr>
                <w:rFonts w:ascii="Courier New" w:hAnsi="Courier New" w:cs="Courier New"/>
                <w:rtl/>
              </w:rPr>
              <w:t>بايففى فطهرتفعه وعظمب ائديه وكمان</w:t>
            </w:r>
          </w:ins>
          <w:r w:rsidR="00EE6742" w:rsidRPr="00EE6742">
            <w:rPr>
              <w:rFonts w:ascii="Courier New" w:hAnsi="Courier New" w:cs="Courier New"/>
              <w:rtl/>
            </w:rPr>
            <w:t xml:space="preserve"> قد </w:t>
          </w:r>
          <w:del w:id="17392" w:author="Transkribus" w:date="2019-12-11T14:30:00Z">
            <w:r w:rsidRPr="009B6BCA">
              <w:rPr>
                <w:rFonts w:ascii="Courier New" w:hAnsi="Courier New" w:cs="Courier New"/>
                <w:rtl/>
              </w:rPr>
              <w:delText>صنع منه شيئا كثيرا</w:delText>
            </w:r>
          </w:del>
          <w:ins w:id="17393" w:author="Transkribus" w:date="2019-12-11T14:30:00Z">
            <w:r w:rsidR="00EE6742" w:rsidRPr="00EE6742">
              <w:rPr>
                <w:rFonts w:ascii="Courier New" w:hAnsi="Courier New" w:cs="Courier New"/>
                <w:rtl/>
              </w:rPr>
              <w:t>صيع منهشيا كترا</w:t>
            </w:r>
          </w:ins>
          <w:r w:rsidR="00EE6742" w:rsidRPr="00EE6742">
            <w:rPr>
              <w:rFonts w:ascii="Courier New" w:hAnsi="Courier New" w:cs="Courier New"/>
              <w:rtl/>
            </w:rPr>
            <w:t xml:space="preserve"> فى </w:t>
          </w:r>
          <w:del w:id="17394" w:author="Transkribus" w:date="2019-12-11T14:30:00Z">
            <w:r w:rsidRPr="009B6BCA">
              <w:rPr>
                <w:rFonts w:ascii="Courier New" w:hAnsi="Courier New" w:cs="Courier New"/>
                <w:rtl/>
              </w:rPr>
              <w:delText>ا</w:delText>
            </w:r>
          </w:del>
          <w:ins w:id="17395"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يام الملك </w:t>
          </w:r>
          <w:del w:id="17396" w:author="Transkribus" w:date="2019-12-11T14:30:00Z">
            <w:r w:rsidRPr="009B6BCA">
              <w:rPr>
                <w:rFonts w:ascii="Courier New" w:hAnsi="Courier New" w:cs="Courier New"/>
                <w:rtl/>
              </w:rPr>
              <w:delText>المعظم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397" w:author="Transkribus" w:date="2019-12-11T14:30:00Z">
            <w:r w:rsidR="00EE6742" w:rsidRPr="00EE6742">
              <w:rPr>
                <w:rFonts w:ascii="Courier New" w:hAnsi="Courier New" w:cs="Courier New"/>
                <w:rtl/>
              </w:rPr>
              <w:t>المعطم ويوفى</w:t>
            </w:r>
          </w:ins>
        </w:dir>
      </w:dir>
    </w:p>
    <w:p w14:paraId="279AA7F7" w14:textId="59588AF9" w:rsidR="00EE6742" w:rsidRPr="00EE6742" w:rsidRDefault="009B6BCA" w:rsidP="00EE6742">
      <w:pPr>
        <w:pStyle w:val="NurText"/>
        <w:bidi/>
        <w:rPr>
          <w:rFonts w:ascii="Courier New" w:hAnsi="Courier New" w:cs="Courier New"/>
        </w:rPr>
      </w:pPr>
      <w:dir w:val="rtl">
        <w:dir w:val="rtl">
          <w:del w:id="17398" w:author="Transkribus" w:date="2019-12-11T14:30:00Z">
            <w:r w:rsidRPr="009B6BCA">
              <w:rPr>
                <w:rFonts w:ascii="Courier New" w:hAnsi="Courier New" w:cs="Courier New"/>
                <w:rtl/>
              </w:rPr>
              <w:delText>وتوفى رشيد</w:delText>
            </w:r>
          </w:del>
          <w:ins w:id="17399" w:author="Transkribus" w:date="2019-12-11T14:30:00Z">
            <w:r w:rsidR="00EE6742" w:rsidRPr="00EE6742">
              <w:rPr>
                <w:rFonts w:ascii="Courier New" w:hAnsi="Courier New" w:cs="Courier New"/>
                <w:rtl/>
              </w:rPr>
              <w:t>ابن سعد</w:t>
            </w:r>
          </w:ins>
          <w:r w:rsidR="00EE6742" w:rsidRPr="00EE6742">
            <w:rPr>
              <w:rFonts w:ascii="Courier New" w:hAnsi="Courier New" w:cs="Courier New"/>
              <w:rtl/>
            </w:rPr>
            <w:t xml:space="preserve"> الدين بن الصورى ر</w:t>
          </w:r>
          <w:del w:id="17400" w:author="Transkribus" w:date="2019-12-11T14:30:00Z">
            <w:r w:rsidRPr="009B6BCA">
              <w:rPr>
                <w:rFonts w:ascii="Courier New" w:hAnsi="Courier New" w:cs="Courier New"/>
                <w:rtl/>
              </w:rPr>
              <w:delText>ح</w:delText>
            </w:r>
          </w:del>
          <w:ins w:id="17401" w:author="Transkribus" w:date="2019-12-11T14:30:00Z">
            <w:r w:rsidR="00EE6742" w:rsidRPr="00EE6742">
              <w:rPr>
                <w:rFonts w:ascii="Courier New" w:hAnsi="Courier New" w:cs="Courier New"/>
                <w:rtl/>
              </w:rPr>
              <w:t>ج</w:t>
            </w:r>
          </w:ins>
          <w:r w:rsidR="00EE6742" w:rsidRPr="00EE6742">
            <w:rPr>
              <w:rFonts w:ascii="Courier New" w:hAnsi="Courier New" w:cs="Courier New"/>
              <w:rtl/>
            </w:rPr>
            <w:t>م</w:t>
          </w:r>
          <w:del w:id="17402" w:author="Transkribus" w:date="2019-12-11T14:30:00Z">
            <w:r w:rsidRPr="009B6BCA">
              <w:rPr>
                <w:rFonts w:ascii="Courier New" w:hAnsi="Courier New" w:cs="Courier New"/>
                <w:rtl/>
              </w:rPr>
              <w:delText>ه</w:delText>
            </w:r>
          </w:del>
          <w:ins w:id="17403"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الله يوم ال</w:t>
          </w:r>
          <w:del w:id="17404" w:author="Transkribus" w:date="2019-12-11T14:30:00Z">
            <w:r w:rsidRPr="009B6BCA">
              <w:rPr>
                <w:rFonts w:ascii="Courier New" w:hAnsi="Courier New" w:cs="Courier New"/>
                <w:rtl/>
              </w:rPr>
              <w:delText>اح</w:delText>
            </w:r>
          </w:del>
          <w:ins w:id="17405" w:author="Transkribus" w:date="2019-12-11T14:30:00Z">
            <w:r w:rsidR="00EE6742" w:rsidRPr="00EE6742">
              <w:rPr>
                <w:rFonts w:ascii="Courier New" w:hAnsi="Courier New" w:cs="Courier New"/>
                <w:rtl/>
              </w:rPr>
              <w:t>أج</w:t>
            </w:r>
          </w:ins>
          <w:r w:rsidR="00EE6742" w:rsidRPr="00EE6742">
            <w:rPr>
              <w:rFonts w:ascii="Courier New" w:hAnsi="Courier New" w:cs="Courier New"/>
              <w:rtl/>
            </w:rPr>
            <w:t xml:space="preserve">د اول </w:t>
          </w:r>
          <w:del w:id="17406" w:author="Transkribus" w:date="2019-12-11T14:30:00Z">
            <w:r w:rsidRPr="009B6BCA">
              <w:rPr>
                <w:rFonts w:ascii="Courier New" w:hAnsi="Courier New" w:cs="Courier New"/>
                <w:rtl/>
              </w:rPr>
              <w:delText>شهر رجب سنة تسع وثلاثين وستمائة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07" w:author="Transkribus" w:date="2019-12-11T14:30:00Z">
            <w:r w:rsidR="00EE6742" w:rsidRPr="00EE6742">
              <w:rPr>
                <w:rFonts w:ascii="Courier New" w:hAnsi="Courier New" w:cs="Courier New"/>
                <w:rtl/>
              </w:rPr>
              <w:t>هررب فة ثسع والاشين وسعاقة</w:t>
            </w:r>
          </w:ins>
        </w:dir>
      </w:dir>
    </w:p>
    <w:p w14:paraId="732A64E7" w14:textId="3553B3D7" w:rsidR="00EE6742" w:rsidRPr="00EE6742" w:rsidRDefault="009B6BCA" w:rsidP="00EE6742">
      <w:pPr>
        <w:pStyle w:val="NurText"/>
        <w:bidi/>
        <w:rPr>
          <w:ins w:id="17408" w:author="Transkribus" w:date="2019-12-11T14:30:00Z"/>
          <w:rFonts w:ascii="Courier New" w:hAnsi="Courier New" w:cs="Courier New"/>
        </w:rPr>
      </w:pPr>
      <w:dir w:val="rtl">
        <w:dir w:val="rtl">
          <w:ins w:id="17409" w:author="Transkribus" w:date="2019-12-11T14:30:00Z">
            <w:r w:rsidR="00EE6742" w:rsidRPr="00EE6742">
              <w:rPr>
                <w:rFonts w:ascii="Courier New" w:hAnsi="Courier New" w:cs="Courier New"/>
                <w:rtl/>
              </w:rPr>
              <w:t xml:space="preserve">ابدمشق </w:t>
            </w:r>
          </w:ins>
          <w:r w:rsidR="00EE6742" w:rsidRPr="00EE6742">
            <w:rPr>
              <w:rFonts w:ascii="Courier New" w:hAnsi="Courier New" w:cs="Courier New"/>
              <w:rtl/>
            </w:rPr>
            <w:t xml:space="preserve">وكان رشيد الدين </w:t>
          </w:r>
          <w:del w:id="17410"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بن الصورى قد </w:t>
          </w:r>
          <w:del w:id="17411" w:author="Transkribus" w:date="2019-12-11T14:30:00Z">
            <w:r w:rsidRPr="009B6BCA">
              <w:rPr>
                <w:rFonts w:ascii="Courier New" w:hAnsi="Courier New" w:cs="Courier New"/>
                <w:rtl/>
              </w:rPr>
              <w:delText>اه</w:delText>
            </w:r>
          </w:del>
          <w:ins w:id="17412" w:author="Transkribus" w:date="2019-12-11T14:30:00Z">
            <w:r w:rsidR="00EE6742" w:rsidRPr="00EE6742">
              <w:rPr>
                <w:rFonts w:ascii="Courier New" w:hAnsi="Courier New" w:cs="Courier New"/>
                <w:rtl/>
              </w:rPr>
              <w:t>أم</w:t>
            </w:r>
          </w:ins>
          <w:r w:rsidR="00EE6742" w:rsidRPr="00EE6742">
            <w:rPr>
              <w:rFonts w:ascii="Courier New" w:hAnsi="Courier New" w:cs="Courier New"/>
              <w:rtl/>
            </w:rPr>
            <w:t xml:space="preserve">دى الى </w:t>
          </w:r>
          <w:del w:id="17413" w:author="Transkribus" w:date="2019-12-11T14:30:00Z">
            <w:r w:rsidRPr="009B6BCA">
              <w:rPr>
                <w:rFonts w:ascii="Courier New" w:hAnsi="Courier New" w:cs="Courier New"/>
                <w:rtl/>
              </w:rPr>
              <w:delText>تاليفا له يحتوى</w:delText>
            </w:r>
          </w:del>
          <w:ins w:id="17414" w:author="Transkribus" w:date="2019-12-11T14:30:00Z">
            <w:r w:rsidR="00EE6742" w:rsidRPr="00EE6742">
              <w:rPr>
                <w:rFonts w:ascii="Courier New" w:hAnsi="Courier New" w:cs="Courier New"/>
                <w:rtl/>
              </w:rPr>
              <w:t>ثالبة اله محتوى</w:t>
            </w:r>
          </w:ins>
          <w:r w:rsidR="00EE6742" w:rsidRPr="00EE6742">
            <w:rPr>
              <w:rFonts w:ascii="Courier New" w:hAnsi="Courier New" w:cs="Courier New"/>
              <w:rtl/>
            </w:rPr>
            <w:t xml:space="preserve"> على فوائد </w:t>
          </w:r>
          <w:del w:id="17415" w:author="Transkribus" w:date="2019-12-11T14:30:00Z">
            <w:r w:rsidRPr="009B6BCA">
              <w:rPr>
                <w:rFonts w:ascii="Courier New" w:hAnsi="Courier New" w:cs="Courier New"/>
                <w:rtl/>
              </w:rPr>
              <w:delText xml:space="preserve">ووصايا طبية </w:delText>
            </w:r>
          </w:del>
          <w:ins w:id="17416" w:author="Transkribus" w:date="2019-12-11T14:30:00Z">
            <w:r w:rsidR="00EE6742" w:rsidRPr="00EE6742">
              <w:rPr>
                <w:rFonts w:ascii="Courier New" w:hAnsi="Courier New" w:cs="Courier New"/>
                <w:rtl/>
              </w:rPr>
              <w:t>ووساباطببة</w:t>
            </w:r>
          </w:ins>
        </w:dir>
      </w:dir>
    </w:p>
    <w:p w14:paraId="3C6DD845" w14:textId="05D72309" w:rsidR="00EE6742" w:rsidRPr="00EE6742" w:rsidRDefault="00EE6742" w:rsidP="00EE6742">
      <w:pPr>
        <w:pStyle w:val="NurText"/>
        <w:bidi/>
        <w:rPr>
          <w:rFonts w:ascii="Courier New" w:hAnsi="Courier New" w:cs="Courier New"/>
        </w:rPr>
      </w:pPr>
      <w:r w:rsidRPr="00EE6742">
        <w:rPr>
          <w:rFonts w:ascii="Courier New" w:hAnsi="Courier New" w:cs="Courier New"/>
          <w:rtl/>
        </w:rPr>
        <w:t>فقلت وكت</w:t>
      </w:r>
      <w:ins w:id="17417" w:author="Transkribus" w:date="2019-12-11T14:30:00Z">
        <w:r w:rsidRPr="00EE6742">
          <w:rPr>
            <w:rFonts w:ascii="Courier New" w:hAnsi="Courier New" w:cs="Courier New"/>
            <w:rtl/>
          </w:rPr>
          <w:t>ي</w:t>
        </w:r>
      </w:ins>
      <w:r w:rsidRPr="00EE6742">
        <w:rPr>
          <w:rFonts w:ascii="Courier New" w:hAnsi="Courier New" w:cs="Courier New"/>
          <w:rtl/>
        </w:rPr>
        <w:t>ب</w:t>
      </w:r>
      <w:del w:id="17418" w:author="Transkribus" w:date="2019-12-11T14:30:00Z">
        <w:r w:rsidR="009B6BCA" w:rsidRPr="009B6BCA">
          <w:rPr>
            <w:rFonts w:ascii="Courier New" w:hAnsi="Courier New" w:cs="Courier New"/>
            <w:rtl/>
          </w:rPr>
          <w:delText>ت</w:delText>
        </w:r>
      </w:del>
      <w:r w:rsidRPr="00EE6742">
        <w:rPr>
          <w:rFonts w:ascii="Courier New" w:hAnsi="Courier New" w:cs="Courier New"/>
          <w:rtl/>
        </w:rPr>
        <w:t xml:space="preserve"> بها ال</w:t>
      </w:r>
      <w:del w:id="17419" w:author="Transkribus" w:date="2019-12-11T14:30:00Z">
        <w:r w:rsidR="009B6BCA" w:rsidRPr="009B6BCA">
          <w:rPr>
            <w:rFonts w:ascii="Courier New" w:hAnsi="Courier New" w:cs="Courier New"/>
            <w:rtl/>
          </w:rPr>
          <w:delText>ي</w:delText>
        </w:r>
      </w:del>
      <w:ins w:id="17420" w:author="Transkribus" w:date="2019-12-11T14:30:00Z">
        <w:r w:rsidRPr="00EE6742">
          <w:rPr>
            <w:rFonts w:ascii="Courier New" w:hAnsi="Courier New" w:cs="Courier New"/>
            <w:rtl/>
          </w:rPr>
          <w:t>ب</w:t>
        </w:r>
      </w:ins>
      <w:r w:rsidRPr="00EE6742">
        <w:rPr>
          <w:rFonts w:ascii="Courier New" w:hAnsi="Courier New" w:cs="Courier New"/>
          <w:rtl/>
        </w:rPr>
        <w:t>ه فى رسالة</w:t>
      </w:r>
      <w:del w:id="174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D0EADB3" w14:textId="2967C6AB" w:rsidR="00EE6742" w:rsidRPr="00EE6742" w:rsidRDefault="009B6BCA" w:rsidP="00EE6742">
      <w:pPr>
        <w:pStyle w:val="NurText"/>
        <w:bidi/>
        <w:rPr>
          <w:ins w:id="17422" w:author="Transkribus" w:date="2019-12-11T14:30:00Z"/>
          <w:rFonts w:ascii="Courier New" w:hAnsi="Courier New" w:cs="Courier New"/>
        </w:rPr>
      </w:pPr>
      <w:dir w:val="rtl">
        <w:dir w:val="rtl">
          <w:del w:id="17423" w:author="Transkribus" w:date="2019-12-11T14:30:00Z">
            <w:r w:rsidRPr="009B6BCA">
              <w:rPr>
                <w:rFonts w:ascii="Courier New" w:hAnsi="Courier New" w:cs="Courier New"/>
                <w:rtl/>
              </w:rPr>
              <w:delText>لعلم</w:delText>
            </w:r>
          </w:del>
          <w:ins w:id="17424" w:author="Transkribus" w:date="2019-12-11T14:30:00Z">
            <w:r w:rsidR="00EE6742" w:rsidRPr="00EE6742">
              <w:rPr>
                <w:rFonts w:ascii="Courier New" w:hAnsi="Courier New" w:cs="Courier New"/>
                <w:rtl/>
              </w:rPr>
              <w:t>الطويل</w:t>
            </w:r>
          </w:ins>
        </w:dir>
      </w:dir>
    </w:p>
    <w:p w14:paraId="172A95AE" w14:textId="7892A22E" w:rsidR="00EE6742" w:rsidRPr="00EE6742" w:rsidRDefault="00EE6742" w:rsidP="00EE6742">
      <w:pPr>
        <w:pStyle w:val="NurText"/>
        <w:bidi/>
        <w:rPr>
          <w:rFonts w:ascii="Courier New" w:hAnsi="Courier New" w:cs="Courier New"/>
        </w:rPr>
      </w:pPr>
      <w:ins w:id="17425" w:author="Transkribus" w:date="2019-12-11T14:30:00Z">
        <w:r w:rsidRPr="00EE6742">
          <w:rPr>
            <w:rFonts w:ascii="Courier New" w:hAnsi="Courier New" w:cs="Courier New"/>
            <w:rtl/>
          </w:rPr>
          <w:t>اعلم</w:t>
        </w:r>
      </w:ins>
      <w:r w:rsidRPr="00EE6742">
        <w:rPr>
          <w:rFonts w:ascii="Courier New" w:hAnsi="Courier New" w:cs="Courier New"/>
          <w:rtl/>
        </w:rPr>
        <w:t xml:space="preserve"> رشيد الدين فى كل م</w:t>
      </w:r>
      <w:del w:id="17426" w:author="Transkribus" w:date="2019-12-11T14:30:00Z">
        <w:r w:rsidR="009B6BCA" w:rsidRPr="009B6BCA">
          <w:rPr>
            <w:rFonts w:ascii="Courier New" w:hAnsi="Courier New" w:cs="Courier New"/>
            <w:rtl/>
          </w:rPr>
          <w:delText>ش</w:delText>
        </w:r>
      </w:del>
      <w:ins w:id="17427" w:author="Transkribus" w:date="2019-12-11T14:30:00Z">
        <w:r w:rsidRPr="00EE6742">
          <w:rPr>
            <w:rFonts w:ascii="Courier New" w:hAnsi="Courier New" w:cs="Courier New"/>
            <w:rtl/>
          </w:rPr>
          <w:t>س</w:t>
        </w:r>
      </w:ins>
      <w:r w:rsidRPr="00EE6742">
        <w:rPr>
          <w:rFonts w:ascii="Courier New" w:hAnsi="Courier New" w:cs="Courier New"/>
          <w:rtl/>
        </w:rPr>
        <w:t>هد</w:t>
      </w:r>
      <w:del w:id="174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منار </w:t>
          </w:r>
          <w:del w:id="17429" w:author="Transkribus" w:date="2019-12-11T14:30:00Z">
            <w:r w:rsidR="009B6BCA" w:rsidRPr="009B6BCA">
              <w:rPr>
                <w:rFonts w:ascii="Courier New" w:hAnsi="Courier New" w:cs="Courier New"/>
                <w:rtl/>
              </w:rPr>
              <w:delText>علا ياتمه</w:delText>
            </w:r>
          </w:del>
          <w:ins w:id="17430" w:author="Transkribus" w:date="2019-12-11T14:30:00Z">
            <w:r w:rsidRPr="00EE6742">
              <w:rPr>
                <w:rFonts w:ascii="Courier New" w:hAnsi="Courier New" w:cs="Courier New"/>
                <w:rtl/>
              </w:rPr>
              <w:t>علاراثمة</w:t>
            </w:r>
          </w:ins>
          <w:r w:rsidRPr="00EE6742">
            <w:rPr>
              <w:rFonts w:ascii="Courier New" w:hAnsi="Courier New" w:cs="Courier New"/>
              <w:rtl/>
            </w:rPr>
            <w:t xml:space="preserve"> كل مهت</w:t>
          </w:r>
          <w:ins w:id="17431" w:author="Transkribus" w:date="2019-12-11T14:30:00Z">
            <w:r w:rsidRPr="00EE6742">
              <w:rPr>
                <w:rFonts w:ascii="Courier New" w:hAnsi="Courier New" w:cs="Courier New"/>
                <w:rtl/>
              </w:rPr>
              <w:t>س</w:t>
            </w:r>
          </w:ins>
          <w:r w:rsidRPr="00EE6742">
            <w:rPr>
              <w:rFonts w:ascii="Courier New" w:hAnsi="Courier New" w:cs="Courier New"/>
              <w:rtl/>
            </w:rPr>
            <w:t>د</w:t>
          </w:r>
          <w:del w:id="17432"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433" w:author="Transkribus" w:date="2019-12-11T14:30:00Z">
            <w:r w:rsidRPr="00EE6742">
              <w:rPr>
                <w:rFonts w:ascii="Courier New" w:hAnsi="Courier New" w:cs="Courier New"/>
                <w:rtl/>
              </w:rPr>
              <w:t>ى</w:t>
            </w:r>
          </w:ins>
        </w:dir>
      </w:dir>
    </w:p>
    <w:p w14:paraId="2C64A78A" w14:textId="77777777" w:rsidR="009B6BCA" w:rsidRPr="009B6BCA" w:rsidRDefault="009B6BCA" w:rsidP="009B6BCA">
      <w:pPr>
        <w:pStyle w:val="NurText"/>
        <w:bidi/>
        <w:rPr>
          <w:del w:id="17434" w:author="Transkribus" w:date="2019-12-11T14:30:00Z"/>
          <w:rFonts w:ascii="Courier New" w:hAnsi="Courier New" w:cs="Courier New"/>
        </w:rPr>
      </w:pPr>
      <w:dir w:val="rtl">
        <w:dir w:val="rtl">
          <w:del w:id="17435" w:author="Transkribus" w:date="2019-12-11T14:30:00Z">
            <w:r w:rsidRPr="009B6BCA">
              <w:rPr>
                <w:rFonts w:ascii="Courier New" w:hAnsi="Courier New" w:cs="Courier New"/>
                <w:rtl/>
              </w:rPr>
              <w:delText>حكيم لديه المكرمات باسرها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توارثها عن سيد بعد سيد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7BCEC08" w14:textId="2C7C111B" w:rsidR="00EE6742" w:rsidRPr="00EE6742" w:rsidRDefault="009B6BCA" w:rsidP="00EE6742">
      <w:pPr>
        <w:pStyle w:val="NurText"/>
        <w:bidi/>
        <w:rPr>
          <w:ins w:id="17436" w:author="Transkribus" w:date="2019-12-11T14:30:00Z"/>
          <w:rFonts w:ascii="Courier New" w:hAnsi="Courier New" w:cs="Courier New"/>
        </w:rPr>
      </w:pPr>
      <w:dir w:val="rtl">
        <w:dir w:val="rtl">
          <w:del w:id="17437" w:author="Transkribus" w:date="2019-12-11T14:30:00Z">
            <w:r w:rsidRPr="009B6BCA">
              <w:rPr>
                <w:rFonts w:ascii="Courier New" w:hAnsi="Courier New" w:cs="Courier New"/>
                <w:rtl/>
              </w:rPr>
              <w:delText>حوى</w:delText>
            </w:r>
          </w:del>
          <w:ins w:id="17438" w:author="Transkribus" w:date="2019-12-11T14:30:00Z">
            <w:r w:rsidR="00EE6742" w:rsidRPr="00EE6742">
              <w:rPr>
                <w:rFonts w:ascii="Courier New" w:hAnsi="Courier New" w:cs="Courier New"/>
                <w:rtl/>
              </w:rPr>
              <w:t>حكم الديه الكرمات ياسرها * فوارتها عن سيدعد سنيد</w:t>
            </w:r>
          </w:ins>
        </w:dir>
      </w:dir>
    </w:p>
    <w:p w14:paraId="05B7D51D" w14:textId="256E70CD" w:rsidR="00EE6742" w:rsidRPr="00EE6742" w:rsidRDefault="00EE6742" w:rsidP="00EE6742">
      <w:pPr>
        <w:pStyle w:val="NurText"/>
        <w:bidi/>
        <w:rPr>
          <w:rFonts w:ascii="Courier New" w:hAnsi="Courier New" w:cs="Courier New"/>
        </w:rPr>
      </w:pPr>
      <w:ins w:id="17439" w:author="Transkribus" w:date="2019-12-11T14:30:00Z">
        <w:r w:rsidRPr="00EE6742">
          <w:rPr>
            <w:rFonts w:ascii="Courier New" w:hAnsi="Courier New" w:cs="Courier New"/>
            <w:rtl/>
          </w:rPr>
          <w:t>هوى</w:t>
        </w:r>
      </w:ins>
      <w:r w:rsidRPr="00EE6742">
        <w:rPr>
          <w:rFonts w:ascii="Courier New" w:hAnsi="Courier New" w:cs="Courier New"/>
          <w:rtl/>
        </w:rPr>
        <w:t xml:space="preserve"> الفضل عن </w:t>
      </w:r>
      <w:del w:id="17440" w:author="Transkribus" w:date="2019-12-11T14:30:00Z">
        <w:r w:rsidR="009B6BCA" w:rsidRPr="009B6BCA">
          <w:rPr>
            <w:rFonts w:ascii="Courier New" w:hAnsi="Courier New" w:cs="Courier New"/>
            <w:rtl/>
          </w:rPr>
          <w:delText>ابائه وجدوده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فذاك قديم فيه غير </w:delText>
            </w:r>
          </w:dir>
        </w:dir>
      </w:del>
      <w:ins w:id="17441" w:author="Transkribus" w:date="2019-12-11T14:30:00Z">
        <w:r w:rsidRPr="00EE6742">
          <w:rPr>
            <w:rFonts w:ascii="Courier New" w:hAnsi="Courier New" w:cs="Courier New"/>
            <w:rtl/>
          </w:rPr>
          <w:t xml:space="preserve">أباله وحجدودة * فذ القديم نيه عير </w:t>
        </w:r>
      </w:ins>
      <w:r w:rsidRPr="00EE6742">
        <w:rPr>
          <w:rFonts w:ascii="Courier New" w:hAnsi="Courier New" w:cs="Courier New"/>
          <w:rtl/>
        </w:rPr>
        <w:t>مجدد</w:t>
      </w:r>
      <w:del w:id="1744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7763B7" w14:textId="04180CC0" w:rsidR="00EE6742" w:rsidRPr="00EE6742" w:rsidRDefault="009B6BCA" w:rsidP="00EE6742">
      <w:pPr>
        <w:pStyle w:val="NurText"/>
        <w:bidi/>
        <w:rPr>
          <w:rFonts w:ascii="Courier New" w:hAnsi="Courier New" w:cs="Courier New"/>
        </w:rPr>
      </w:pPr>
      <w:dir w:val="rtl">
        <w:dir w:val="rtl">
          <w:del w:id="17443" w:author="Transkribus" w:date="2019-12-11T14:30:00Z">
            <w:r w:rsidRPr="009B6BCA">
              <w:rPr>
                <w:rFonts w:ascii="Courier New" w:hAnsi="Courier New" w:cs="Courier New"/>
                <w:rtl/>
              </w:rPr>
              <w:delText>تفرد فى</w:delText>
            </w:r>
          </w:del>
          <w:ins w:id="17444" w:author="Transkribus" w:date="2019-12-11T14:30:00Z">
            <w:r w:rsidR="00EE6742" w:rsidRPr="00EE6742">
              <w:rPr>
                <w:rFonts w:ascii="Courier New" w:hAnsi="Courier New" w:cs="Courier New"/>
                <w:rtl/>
              </w:rPr>
              <w:t>ففردفى</w:t>
            </w:r>
          </w:ins>
          <w:r w:rsidR="00EE6742" w:rsidRPr="00EE6742">
            <w:rPr>
              <w:rFonts w:ascii="Courier New" w:hAnsi="Courier New" w:cs="Courier New"/>
              <w:rtl/>
            </w:rPr>
            <w:t xml:space="preserve"> ذا العصر عن </w:t>
          </w:r>
          <w:del w:id="17445" w:author="Transkribus" w:date="2019-12-11T14:30:00Z">
            <w:r w:rsidRPr="009B6BCA">
              <w:rPr>
                <w:rFonts w:ascii="Courier New" w:hAnsi="Courier New" w:cs="Courier New"/>
                <w:rtl/>
              </w:rPr>
              <w:delText>كل مشبه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بخير </w:delText>
                </w:r>
              </w:dir>
            </w:dir>
          </w:del>
          <w:ins w:id="17446" w:author="Transkribus" w:date="2019-12-11T14:30:00Z">
            <w:r w:rsidR="00EE6742" w:rsidRPr="00EE6742">
              <w:rPr>
                <w:rFonts w:ascii="Courier New" w:hAnsi="Courier New" w:cs="Courier New"/>
                <w:rtl/>
              </w:rPr>
              <w:t xml:space="preserve">كلى مييه * مجير </w:t>
            </w:r>
          </w:ins>
          <w:r w:rsidR="00EE6742" w:rsidRPr="00EE6742">
            <w:rPr>
              <w:rFonts w:ascii="Courier New" w:hAnsi="Courier New" w:cs="Courier New"/>
              <w:rtl/>
            </w:rPr>
            <w:t xml:space="preserve">صفات </w:t>
          </w:r>
          <w:del w:id="17447" w:author="Transkribus" w:date="2019-12-11T14:30:00Z">
            <w:r w:rsidRPr="009B6BCA">
              <w:rPr>
                <w:rFonts w:ascii="Courier New" w:hAnsi="Courier New" w:cs="Courier New"/>
                <w:rtl/>
              </w:rPr>
              <w:delText>ح</w:delText>
            </w:r>
          </w:del>
          <w:ins w:id="17448"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صرها لم </w:t>
          </w:r>
          <w:del w:id="17449" w:author="Transkribus" w:date="2019-12-11T14:30:00Z">
            <w:r w:rsidRPr="009B6BCA">
              <w:rPr>
                <w:rFonts w:ascii="Courier New" w:hAnsi="Courier New" w:cs="Courier New"/>
                <w:rtl/>
              </w:rPr>
              <w:delText>يجدد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50" w:author="Transkribus" w:date="2019-12-11T14:30:00Z">
            <w:r w:rsidR="00EE6742" w:rsidRPr="00EE6742">
              <w:rPr>
                <w:rFonts w:ascii="Courier New" w:hAnsi="Courier New" w:cs="Courier New"/>
                <w:rtl/>
              </w:rPr>
              <w:t>بحسدد</w:t>
            </w:r>
          </w:ins>
        </w:dir>
      </w:dir>
    </w:p>
    <w:p w14:paraId="17396DCD" w14:textId="31650960" w:rsidR="00EE6742" w:rsidRPr="00EE6742" w:rsidRDefault="009B6BCA" w:rsidP="00EE6742">
      <w:pPr>
        <w:pStyle w:val="NurText"/>
        <w:bidi/>
        <w:rPr>
          <w:rFonts w:ascii="Courier New" w:hAnsi="Courier New" w:cs="Courier New"/>
        </w:rPr>
      </w:pPr>
      <w:dir w:val="rtl">
        <w:dir w:val="rtl">
          <w:del w:id="17451" w:author="Transkribus" w:date="2019-12-11T14:30:00Z">
            <w:r w:rsidRPr="009B6BCA">
              <w:rPr>
                <w:rFonts w:ascii="Courier New" w:hAnsi="Courier New" w:cs="Courier New"/>
                <w:rtl/>
              </w:rPr>
              <w:delText>اتتنى وصاياه</w:delText>
            </w:r>
          </w:del>
          <w:ins w:id="17452" w:author="Transkribus" w:date="2019-12-11T14:30:00Z">
            <w:r w:rsidR="00EE6742" w:rsidRPr="00EE6742">
              <w:rPr>
                <w:rFonts w:ascii="Courier New" w:hAnsi="Courier New" w:cs="Courier New"/>
                <w:rtl/>
              </w:rPr>
              <w:t>ابضى وساباه</w:t>
            </w:r>
          </w:ins>
          <w:r w:rsidR="00EE6742" w:rsidRPr="00EE6742">
            <w:rPr>
              <w:rFonts w:ascii="Courier New" w:hAnsi="Courier New" w:cs="Courier New"/>
              <w:rtl/>
            </w:rPr>
            <w:t xml:space="preserve"> الحسان </w:t>
          </w:r>
          <w:del w:id="17453" w:author="Transkribus" w:date="2019-12-11T14:30:00Z">
            <w:r w:rsidRPr="009B6BCA">
              <w:rPr>
                <w:rFonts w:ascii="Courier New" w:hAnsi="Courier New" w:cs="Courier New"/>
                <w:rtl/>
              </w:rPr>
              <w:delText>التى حوت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بنثر كلام</w:delText>
                </w:r>
              </w:dir>
            </w:dir>
          </w:del>
          <w:ins w:id="17454" w:author="Transkribus" w:date="2019-12-11T14:30:00Z">
            <w:r w:rsidR="00EE6742" w:rsidRPr="00EE6742">
              <w:rPr>
                <w:rFonts w:ascii="Courier New" w:hAnsi="Courier New" w:cs="Courier New"/>
                <w:rtl/>
              </w:rPr>
              <w:t>النى حوب * بتتر كالام</w:t>
            </w:r>
          </w:ins>
          <w:r w:rsidR="00EE6742" w:rsidRPr="00EE6742">
            <w:rPr>
              <w:rFonts w:ascii="Courier New" w:hAnsi="Courier New" w:cs="Courier New"/>
              <w:rtl/>
            </w:rPr>
            <w:t xml:space="preserve"> كل </w:t>
          </w:r>
          <w:del w:id="17455" w:author="Transkribus" w:date="2019-12-11T14:30:00Z">
            <w:r w:rsidRPr="009B6BCA">
              <w:rPr>
                <w:rFonts w:ascii="Courier New" w:hAnsi="Courier New" w:cs="Courier New"/>
                <w:rtl/>
              </w:rPr>
              <w:delText>فصل منضد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56" w:author="Transkribus" w:date="2019-12-11T14:30:00Z">
            <w:r w:rsidR="00EE6742" w:rsidRPr="00EE6742">
              <w:rPr>
                <w:rFonts w:ascii="Courier New" w:hAnsi="Courier New" w:cs="Courier New"/>
                <w:rtl/>
              </w:rPr>
              <w:t>فضل منصد</w:t>
            </w:r>
          </w:ins>
        </w:dir>
      </w:dir>
    </w:p>
    <w:p w14:paraId="113610F1" w14:textId="4E8DD46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واه</w:t>
          </w:r>
          <w:del w:id="17457" w:author="Transkribus" w:date="2019-12-11T14:30:00Z">
            <w:r w:rsidRPr="009B6BCA">
              <w:rPr>
                <w:rFonts w:ascii="Courier New" w:hAnsi="Courier New" w:cs="Courier New"/>
                <w:rtl/>
              </w:rPr>
              <w:delText>د</w:delText>
            </w:r>
          </w:del>
          <w:ins w:id="17458" w:author="Transkribus" w:date="2019-12-11T14:30:00Z">
            <w:r w:rsidR="00EE6742" w:rsidRPr="00EE6742">
              <w:rPr>
                <w:rFonts w:ascii="Courier New" w:hAnsi="Courier New" w:cs="Courier New"/>
                <w:rtl/>
              </w:rPr>
              <w:t>ذ</w:t>
            </w:r>
          </w:ins>
          <w:r w:rsidR="00EE6742" w:rsidRPr="00EE6742">
            <w:rPr>
              <w:rFonts w:ascii="Courier New" w:hAnsi="Courier New" w:cs="Courier New"/>
              <w:rtl/>
            </w:rPr>
            <w:t xml:space="preserve">ى الى </w:t>
          </w:r>
          <w:del w:id="17459" w:author="Transkribus" w:date="2019-12-11T14:30:00Z">
            <w:r w:rsidRPr="009B6BCA">
              <w:rPr>
                <w:rFonts w:ascii="Courier New" w:hAnsi="Courier New" w:cs="Courier New"/>
                <w:rtl/>
              </w:rPr>
              <w:delText>قلبى السرور ولم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460" w:author="Transkribus" w:date="2019-12-11T14:30:00Z">
            <w:r w:rsidR="00EE6742" w:rsidRPr="00EE6742">
              <w:rPr>
                <w:rFonts w:ascii="Courier New" w:hAnsi="Courier New" w:cs="Courier New"/>
                <w:rtl/>
              </w:rPr>
              <w:t xml:space="preserve">قليى السرورولم برل * </w:t>
            </w:r>
          </w:ins>
          <w:r w:rsidR="00EE6742" w:rsidRPr="00EE6742">
            <w:rPr>
              <w:rFonts w:ascii="Courier New" w:hAnsi="Courier New" w:cs="Courier New"/>
              <w:rtl/>
            </w:rPr>
            <w:t xml:space="preserve">باحسانه </w:t>
          </w:r>
          <w:del w:id="17461" w:author="Transkribus" w:date="2019-12-11T14:30:00Z">
            <w:r w:rsidRPr="009B6BCA">
              <w:rPr>
                <w:rFonts w:ascii="Courier New" w:hAnsi="Courier New" w:cs="Courier New"/>
                <w:rtl/>
              </w:rPr>
              <w:delText>يسدى لمثلى من 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62" w:author="Transkribus" w:date="2019-12-11T14:30:00Z">
            <w:r w:rsidR="00EE6742" w:rsidRPr="00EE6742">
              <w:rPr>
                <w:rFonts w:ascii="Courier New" w:hAnsi="Courier New" w:cs="Courier New"/>
                <w:rtl/>
              </w:rPr>
              <w:t>بسدى لعلى منيد</w:t>
            </w:r>
          </w:ins>
        </w:dir>
      </w:dir>
    </w:p>
    <w:p w14:paraId="321A05A0" w14:textId="77777777" w:rsidR="009B6BCA" w:rsidRPr="009B6BCA" w:rsidRDefault="009B6BCA" w:rsidP="009B6BCA">
      <w:pPr>
        <w:pStyle w:val="NurText"/>
        <w:bidi/>
        <w:rPr>
          <w:del w:id="17463" w:author="Transkribus" w:date="2019-12-11T14:30:00Z"/>
          <w:rFonts w:ascii="Courier New" w:hAnsi="Courier New" w:cs="Courier New"/>
        </w:rPr>
      </w:pPr>
      <w:dir w:val="rtl">
        <w:dir w:val="rtl">
          <w:del w:id="17464" w:author="Transkribus" w:date="2019-12-11T14:30:00Z">
            <w:r w:rsidRPr="009B6BCA">
              <w:rPr>
                <w:rFonts w:ascii="Courier New" w:hAnsi="Courier New" w:cs="Courier New"/>
                <w:rtl/>
              </w:rPr>
              <w:delText>وجدت بها ما ارتجيه وانني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بها ابدا فيما احاول مقتدي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2349B41" w14:textId="2B56AA49" w:rsidR="00EE6742" w:rsidRPr="00EE6742" w:rsidRDefault="009B6BCA" w:rsidP="00EE6742">
      <w:pPr>
        <w:pStyle w:val="NurText"/>
        <w:bidi/>
        <w:rPr>
          <w:ins w:id="17465" w:author="Transkribus" w:date="2019-12-11T14:30:00Z"/>
          <w:rFonts w:ascii="Courier New" w:hAnsi="Courier New" w:cs="Courier New"/>
        </w:rPr>
      </w:pPr>
      <w:dir w:val="rtl">
        <w:dir w:val="rtl">
          <w:del w:id="17466" w:author="Transkribus" w:date="2019-12-11T14:30:00Z">
            <w:r w:rsidRPr="009B6BCA">
              <w:rPr>
                <w:rFonts w:ascii="Courier New" w:hAnsi="Courier New" w:cs="Courier New"/>
                <w:rtl/>
              </w:rPr>
              <w:delText>ولا غرو</w:delText>
            </w:r>
          </w:del>
          <w:ins w:id="17467" w:author="Transkribus" w:date="2019-12-11T14:30:00Z">
            <w:r w:rsidR="00EE6742" w:rsidRPr="00EE6742">
              <w:rPr>
                <w:rFonts w:ascii="Courier New" w:hAnsi="Courier New" w:cs="Courier New"/>
                <w:rtl/>
              </w:rPr>
              <w:t>وحذت يها ماأرنجبه وانى * بها أبد اغثما أجاول مقندى</w:t>
            </w:r>
          </w:ins>
        </w:dir>
      </w:dir>
    </w:p>
    <w:p w14:paraId="1735052D" w14:textId="5176CC0B" w:rsidR="00EE6742" w:rsidRPr="00EE6742" w:rsidRDefault="00EE6742" w:rsidP="00EE6742">
      <w:pPr>
        <w:pStyle w:val="NurText"/>
        <w:bidi/>
        <w:rPr>
          <w:rFonts w:ascii="Courier New" w:hAnsi="Courier New" w:cs="Courier New"/>
        </w:rPr>
      </w:pPr>
      <w:ins w:id="17468" w:author="Transkribus" w:date="2019-12-11T14:30:00Z">
        <w:r w:rsidRPr="00EE6742">
          <w:rPr>
            <w:rFonts w:ascii="Courier New" w:hAnsi="Courier New" w:cs="Courier New"/>
            <w:rtl/>
          </w:rPr>
          <w:t>ولاعرو</w:t>
        </w:r>
      </w:ins>
      <w:r w:rsidRPr="00EE6742">
        <w:rPr>
          <w:rFonts w:ascii="Courier New" w:hAnsi="Courier New" w:cs="Courier New"/>
          <w:rtl/>
        </w:rPr>
        <w:t xml:space="preserve"> من علم </w:t>
      </w:r>
      <w:del w:id="17469" w:author="Transkribus" w:date="2019-12-11T14:30:00Z">
        <w:r w:rsidR="009B6BCA" w:rsidRPr="009B6BCA">
          <w:rPr>
            <w:rFonts w:ascii="Courier New" w:hAnsi="Courier New" w:cs="Courier New"/>
            <w:rtl/>
          </w:rPr>
          <w:delText>الرشيد وفضله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اذا كان</w:delText>
            </w:r>
          </w:dir>
        </w:dir>
      </w:del>
      <w:ins w:id="17470" w:author="Transkribus" w:date="2019-12-11T14:30:00Z">
        <w:r w:rsidRPr="00EE6742">
          <w:rPr>
            <w:rFonts w:ascii="Courier New" w:hAnsi="Courier New" w:cs="Courier New"/>
            <w:rtl/>
          </w:rPr>
          <w:t>الرشسيد وفضلة</w:t>
        </w:r>
        <w:r w:rsidRPr="00EE6742">
          <w:rPr>
            <w:rFonts w:ascii="Courier New" w:hAnsi="Courier New" w:cs="Courier New"/>
            <w:rtl/>
          </w:rPr>
          <w:tab/>
          <w:t>٨ا١ذا كمان</w:t>
        </w:r>
      </w:ins>
      <w:r w:rsidRPr="00EE6742">
        <w:rPr>
          <w:rFonts w:ascii="Courier New" w:hAnsi="Courier New" w:cs="Courier New"/>
          <w:rtl/>
        </w:rPr>
        <w:t xml:space="preserve"> بعد الله فى العلم مرشدى</w:t>
      </w:r>
      <w:del w:id="17471" w:author="Transkribus" w:date="2019-12-11T14:30:00Z">
        <w:r w:rsidR="009B6BCA" w:rsidRPr="009B6BCA">
          <w:rPr>
            <w:rFonts w:ascii="Courier New" w:hAnsi="Courier New" w:cs="Courier New"/>
            <w:rtl/>
          </w:rPr>
          <w:delText xml:space="preserve"> الطويل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8144CC9" w14:textId="08F6A009" w:rsidR="00EE6742" w:rsidRPr="00EE6742" w:rsidRDefault="009B6BCA" w:rsidP="00EE6742">
      <w:pPr>
        <w:pStyle w:val="NurText"/>
        <w:bidi/>
        <w:rPr>
          <w:ins w:id="17472" w:author="Transkribus" w:date="2019-12-11T14:30:00Z"/>
          <w:rFonts w:ascii="Courier New" w:hAnsi="Courier New" w:cs="Courier New"/>
        </w:rPr>
      </w:pPr>
      <w:dir w:val="rtl">
        <w:dir w:val="rtl">
          <w:r w:rsidR="00EE6742" w:rsidRPr="00EE6742">
            <w:rPr>
              <w:rFonts w:ascii="Courier New" w:hAnsi="Courier New" w:cs="Courier New"/>
              <w:rtl/>
            </w:rPr>
            <w:t xml:space="preserve">ادام الله </w:t>
          </w:r>
          <w:del w:id="17473" w:author="Transkribus" w:date="2019-12-11T14:30:00Z">
            <w:r w:rsidRPr="009B6BCA">
              <w:rPr>
                <w:rFonts w:ascii="Courier New" w:hAnsi="Courier New" w:cs="Courier New"/>
                <w:rtl/>
              </w:rPr>
              <w:delText xml:space="preserve">ايام الحكيم الاوحد الامجد </w:delText>
            </w:r>
          </w:del>
          <w:ins w:id="17474" w:author="Transkribus" w:date="2019-12-11T14:30:00Z">
            <w:r w:rsidR="00EE6742" w:rsidRPr="00EE6742">
              <w:rPr>
                <w:rFonts w:ascii="Courier New" w:hAnsi="Courier New" w:cs="Courier New"/>
                <w:rtl/>
              </w:rPr>
              <w:t xml:space="preserve">أبام الحكم الأحل الاوجد الأمحجد العالم </w:t>
            </w:r>
          </w:ins>
          <w:r w:rsidR="00EE6742" w:rsidRPr="00EE6742">
            <w:rPr>
              <w:rFonts w:ascii="Courier New" w:hAnsi="Courier New" w:cs="Courier New"/>
              <w:rtl/>
            </w:rPr>
            <w:t>العامل الفاضل الكامل الرئيس رشيد</w:t>
          </w:r>
          <w:del w:id="17475" w:author="Transkribus" w:date="2019-12-11T14:30:00Z">
            <w:r w:rsidRPr="009B6BCA">
              <w:rPr>
                <w:rFonts w:ascii="Courier New" w:hAnsi="Courier New" w:cs="Courier New"/>
                <w:rtl/>
              </w:rPr>
              <w:delText xml:space="preserve"> الدنيا والدين معتمد الملوك</w:delText>
            </w:r>
          </w:del>
        </w:dir>
      </w:dir>
    </w:p>
    <w:p w14:paraId="6DD2B91F" w14:textId="00CFC415" w:rsidR="00EE6742" w:rsidRPr="00EE6742" w:rsidRDefault="00EE6742" w:rsidP="00EE6742">
      <w:pPr>
        <w:pStyle w:val="NurText"/>
        <w:bidi/>
        <w:rPr>
          <w:rFonts w:ascii="Courier New" w:hAnsi="Courier New" w:cs="Courier New"/>
        </w:rPr>
      </w:pPr>
      <w:ins w:id="17476" w:author="Transkribus" w:date="2019-12-11T14:30:00Z">
        <w:r w:rsidRPr="00EE6742">
          <w:rPr>
            <w:rFonts w:ascii="Courier New" w:hAnsi="Courier New" w:cs="Courier New"/>
            <w:rtl/>
          </w:rPr>
          <w:t>الدنياو الدين معمد الملول</w:t>
        </w:r>
      </w:ins>
      <w:r w:rsidRPr="00EE6742">
        <w:rPr>
          <w:rFonts w:ascii="Courier New" w:hAnsi="Courier New" w:cs="Courier New"/>
          <w:rtl/>
        </w:rPr>
        <w:t xml:space="preserve"> والسلاطين </w:t>
      </w:r>
      <w:del w:id="17477" w:author="Transkribus" w:date="2019-12-11T14:30:00Z">
        <w:r w:rsidR="009B6BCA" w:rsidRPr="009B6BCA">
          <w:rPr>
            <w:rFonts w:ascii="Courier New" w:hAnsi="Courier New" w:cs="Courier New"/>
            <w:rtl/>
          </w:rPr>
          <w:delText>خ</w:delText>
        </w:r>
      </w:del>
      <w:ins w:id="17478" w:author="Transkribus" w:date="2019-12-11T14:30:00Z">
        <w:r w:rsidRPr="00EE6742">
          <w:rPr>
            <w:rFonts w:ascii="Courier New" w:hAnsi="Courier New" w:cs="Courier New"/>
            <w:rtl/>
          </w:rPr>
          <w:t>ف</w:t>
        </w:r>
      </w:ins>
      <w:r w:rsidRPr="00EE6742">
        <w:rPr>
          <w:rFonts w:ascii="Courier New" w:hAnsi="Courier New" w:cs="Courier New"/>
          <w:rtl/>
        </w:rPr>
        <w:t xml:space="preserve">الصة امير </w:t>
      </w:r>
      <w:del w:id="17479" w:author="Transkribus" w:date="2019-12-11T14:30:00Z">
        <w:r w:rsidR="009B6BCA" w:rsidRPr="009B6BCA">
          <w:rPr>
            <w:rFonts w:ascii="Courier New" w:hAnsi="Courier New" w:cs="Courier New"/>
            <w:rtl/>
          </w:rPr>
          <w:delText>المؤمنين بلغه فى الدارين نهاية سؤله وامانيه وكبت حسدته واعاديه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480" w:author="Transkribus" w:date="2019-12-11T14:30:00Z">
        <w:r w:rsidRPr="00EE6742">
          <w:rPr>
            <w:rFonts w:ascii="Courier New" w:hAnsi="Courier New" w:cs="Courier New"/>
            <w:rtl/>
          </w:rPr>
          <w:t>المومنين بلفة فى الدار بن نها يقسزوله</w:t>
        </w:r>
      </w:ins>
    </w:p>
    <w:p w14:paraId="4814CF00" w14:textId="703EECB1" w:rsidR="00EE6742" w:rsidRPr="00EE6742" w:rsidRDefault="009B6BCA" w:rsidP="00EE6742">
      <w:pPr>
        <w:pStyle w:val="NurText"/>
        <w:bidi/>
        <w:rPr>
          <w:rFonts w:ascii="Courier New" w:hAnsi="Courier New" w:cs="Courier New"/>
        </w:rPr>
      </w:pPr>
      <w:dir w:val="rtl">
        <w:dir w:val="rtl">
          <w:del w:id="17481" w:author="Transkribus" w:date="2019-12-11T14:30:00Z">
            <w:r w:rsidRPr="009B6BCA">
              <w:rPr>
                <w:rFonts w:ascii="Courier New" w:hAnsi="Courier New" w:cs="Courier New"/>
                <w:rtl/>
              </w:rPr>
              <w:delText>ولا زالت الفضائل</w:delText>
            </w:r>
          </w:del>
          <w:ins w:id="17482" w:author="Transkribus" w:date="2019-12-11T14:30:00Z">
            <w:r w:rsidR="00EE6742" w:rsidRPr="00EE6742">
              <w:rPr>
                <w:rFonts w:ascii="Courier New" w:hAnsi="Courier New" w:cs="Courier New"/>
                <w:rtl/>
              </w:rPr>
              <w:t>و أماتبه وكبب حسدله وأعاديه ولاز الت الفضاقل</w:t>
            </w:r>
          </w:ins>
          <w:r w:rsidR="00EE6742" w:rsidRPr="00EE6742">
            <w:rPr>
              <w:rFonts w:ascii="Courier New" w:hAnsi="Courier New" w:cs="Courier New"/>
              <w:rtl/>
            </w:rPr>
            <w:t xml:space="preserve"> مخيمة </w:t>
          </w:r>
          <w:del w:id="17483" w:author="Transkribus" w:date="2019-12-11T14:30:00Z">
            <w:r w:rsidRPr="009B6BCA">
              <w:rPr>
                <w:rFonts w:ascii="Courier New" w:hAnsi="Courier New" w:cs="Courier New"/>
                <w:rtl/>
              </w:rPr>
              <w:delText>بف</w:delText>
            </w:r>
          </w:del>
          <w:ins w:id="17484" w:author="Transkribus" w:date="2019-12-11T14:30:00Z">
            <w:r w:rsidR="00EE6742" w:rsidRPr="00EE6742">
              <w:rPr>
                <w:rFonts w:ascii="Courier New" w:hAnsi="Courier New" w:cs="Courier New"/>
                <w:rtl/>
              </w:rPr>
              <w:t>غ</w:t>
            </w:r>
          </w:ins>
          <w:r w:rsidR="00EE6742" w:rsidRPr="00EE6742">
            <w:rPr>
              <w:rFonts w:ascii="Courier New" w:hAnsi="Courier New" w:cs="Courier New"/>
              <w:rtl/>
            </w:rPr>
            <w:t>نا</w:t>
          </w:r>
          <w:del w:id="17485" w:author="Transkribus" w:date="2019-12-11T14:30:00Z">
            <w:r w:rsidRPr="009B6BCA">
              <w:rPr>
                <w:rFonts w:ascii="Courier New" w:hAnsi="Courier New" w:cs="Courier New"/>
                <w:rtl/>
              </w:rPr>
              <w:delText>ئ</w:delText>
            </w:r>
          </w:del>
          <w:ins w:id="17486"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ه والفواضل </w:t>
          </w:r>
          <w:del w:id="17487" w:author="Transkribus" w:date="2019-12-11T14:30:00Z">
            <w:r w:rsidRPr="009B6BCA">
              <w:rPr>
                <w:rFonts w:ascii="Courier New" w:hAnsi="Courier New" w:cs="Courier New"/>
                <w:rtl/>
              </w:rPr>
              <w:delText>صادرة منه الى اوليائه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88" w:author="Transkribus" w:date="2019-12-11T14:30:00Z">
            <w:r w:rsidR="00EE6742" w:rsidRPr="00EE6742">
              <w:rPr>
                <w:rFonts w:ascii="Courier New" w:hAnsi="Courier New" w:cs="Courier New"/>
                <w:rtl/>
              </w:rPr>
              <w:t>صادرهمنة</w:t>
            </w:r>
          </w:ins>
        </w:dir>
      </w:dir>
    </w:p>
    <w:p w14:paraId="61560CD6" w14:textId="00567CCA" w:rsidR="00EE6742" w:rsidRPr="00EE6742" w:rsidRDefault="009B6BCA" w:rsidP="00EE6742">
      <w:pPr>
        <w:pStyle w:val="NurText"/>
        <w:bidi/>
        <w:rPr>
          <w:rFonts w:ascii="Courier New" w:hAnsi="Courier New" w:cs="Courier New"/>
        </w:rPr>
      </w:pPr>
      <w:dir w:val="rtl">
        <w:dir w:val="rtl">
          <w:ins w:id="17489" w:author="Transkribus" w:date="2019-12-11T14:30:00Z">
            <w:r w:rsidR="00EE6742" w:rsidRPr="00EE6742">
              <w:rPr>
                <w:rFonts w:ascii="Courier New" w:hAnsi="Courier New" w:cs="Courier New"/>
                <w:rtl/>
              </w:rPr>
              <w:t xml:space="preserve">الى أو لباته </w:t>
            </w:r>
          </w:ins>
          <w:r w:rsidR="00EE6742" w:rsidRPr="00EE6742">
            <w:rPr>
              <w:rFonts w:ascii="Courier New" w:hAnsi="Courier New" w:cs="Courier New"/>
              <w:rtl/>
            </w:rPr>
            <w:t xml:space="preserve">والالسن مجتمعة على </w:t>
          </w:r>
          <w:del w:id="17490" w:author="Transkribus" w:date="2019-12-11T14:30:00Z">
            <w:r w:rsidRPr="009B6BCA">
              <w:rPr>
                <w:rFonts w:ascii="Courier New" w:hAnsi="Courier New" w:cs="Courier New"/>
                <w:rtl/>
              </w:rPr>
              <w:delText>شكره وثنائه والصحة محفوظة بحسن مراعاته والامراض زائلة بتدبيره ومعالجته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491" w:author="Transkribus" w:date="2019-12-11T14:30:00Z">
            <w:r w:rsidR="00EE6742" w:rsidRPr="00EE6742">
              <w:rPr>
                <w:rFonts w:ascii="Courier New" w:hAnsi="Courier New" w:cs="Courier New"/>
                <w:rtl/>
              </w:rPr>
              <w:t>شكرم وتناله والبحة محقوطة حسن مرا عاته والامراس</w:t>
            </w:r>
          </w:ins>
        </w:dir>
      </w:dir>
    </w:p>
    <w:p w14:paraId="3D3765C7" w14:textId="231FF516" w:rsidR="00EE6742" w:rsidRPr="00EE6742" w:rsidRDefault="009B6BCA" w:rsidP="00EE6742">
      <w:pPr>
        <w:pStyle w:val="NurText"/>
        <w:bidi/>
        <w:rPr>
          <w:rFonts w:ascii="Courier New" w:hAnsi="Courier New" w:cs="Courier New"/>
        </w:rPr>
      </w:pPr>
      <w:dir w:val="rtl">
        <w:dir w:val="rtl">
          <w:del w:id="17492" w:author="Transkribus" w:date="2019-12-11T14:30:00Z">
            <w:r w:rsidRPr="009B6BCA">
              <w:rPr>
                <w:rFonts w:ascii="Courier New" w:hAnsi="Courier New" w:cs="Courier New"/>
                <w:rtl/>
              </w:rPr>
              <w:delText>المملوك ينهى ما يجده من</w:delText>
            </w:r>
          </w:del>
          <w:ins w:id="17493" w:author="Transkribus" w:date="2019-12-11T14:30:00Z">
            <w:r w:rsidR="00EE6742" w:rsidRPr="00EE6742">
              <w:rPr>
                <w:rFonts w:ascii="Courier New" w:hAnsi="Courier New" w:cs="Courier New"/>
                <w:rtl/>
              </w:rPr>
              <w:t>ابرزاقلة تسدييره ومعالجاله الملول يهسى مامحدةمن</w:t>
            </w:r>
          </w:ins>
          <w:r w:rsidR="00EE6742" w:rsidRPr="00EE6742">
            <w:rPr>
              <w:rFonts w:ascii="Courier New" w:hAnsi="Courier New" w:cs="Courier New"/>
              <w:rtl/>
            </w:rPr>
            <w:t xml:space="preserve"> الاشواق الى خدمته وال</w:t>
          </w:r>
          <w:del w:id="17494" w:author="Transkribus" w:date="2019-12-11T14:30:00Z">
            <w:r w:rsidRPr="009B6BCA">
              <w:rPr>
                <w:rFonts w:ascii="Courier New" w:hAnsi="Courier New" w:cs="Courier New"/>
                <w:rtl/>
              </w:rPr>
              <w:delText>ت</w:delText>
            </w:r>
          </w:del>
          <w:ins w:id="17495" w:author="Transkribus" w:date="2019-12-11T14:30:00Z">
            <w:r w:rsidR="00EE6742" w:rsidRPr="00EE6742">
              <w:rPr>
                <w:rFonts w:ascii="Courier New" w:hAnsi="Courier New" w:cs="Courier New"/>
                <w:rtl/>
              </w:rPr>
              <w:t>ن</w:t>
            </w:r>
          </w:ins>
          <w:r w:rsidR="00EE6742" w:rsidRPr="00EE6742">
            <w:rPr>
              <w:rFonts w:ascii="Courier New" w:hAnsi="Courier New" w:cs="Courier New"/>
              <w:rtl/>
            </w:rPr>
            <w:t>اسف على</w:t>
          </w:r>
          <w:del w:id="17496" w:author="Transkribus" w:date="2019-12-11T14:30:00Z">
            <w:r w:rsidRPr="009B6BCA">
              <w:rPr>
                <w:rFonts w:ascii="Courier New" w:hAnsi="Courier New" w:cs="Courier New"/>
                <w:rtl/>
              </w:rPr>
              <w:delText xml:space="preserve"> الفائت من مشاهدته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1485CB0" w14:textId="4DEA1F00" w:rsidR="00EE6742" w:rsidRPr="00EE6742" w:rsidRDefault="009B6BCA" w:rsidP="00EE6742">
      <w:pPr>
        <w:pStyle w:val="NurText"/>
        <w:bidi/>
        <w:rPr>
          <w:ins w:id="17497" w:author="Transkribus" w:date="2019-12-11T14:30:00Z"/>
          <w:rFonts w:ascii="Courier New" w:hAnsi="Courier New" w:cs="Courier New"/>
        </w:rPr>
      </w:pPr>
      <w:dir w:val="rtl">
        <w:dir w:val="rtl">
          <w:ins w:id="17498" w:author="Transkribus" w:date="2019-12-11T14:30:00Z">
            <w:r w:rsidR="00EE6742" w:rsidRPr="00EE6742">
              <w:rPr>
                <w:rFonts w:ascii="Courier New" w:hAnsi="Courier New" w:cs="Courier New"/>
                <w:rtl/>
              </w:rPr>
              <w:t xml:space="preserve">القاتت من مشاهده </w:t>
            </w:r>
          </w:ins>
          <w:r w:rsidR="00EE6742" w:rsidRPr="00EE6742">
            <w:rPr>
              <w:rFonts w:ascii="Courier New" w:hAnsi="Courier New" w:cs="Courier New"/>
              <w:rtl/>
            </w:rPr>
            <w:t xml:space="preserve">ووصلت المشرفة </w:t>
          </w:r>
          <w:del w:id="17499" w:author="Transkribus" w:date="2019-12-11T14:30:00Z">
            <w:r w:rsidRPr="009B6BCA">
              <w:rPr>
                <w:rFonts w:ascii="Courier New" w:hAnsi="Courier New" w:cs="Courier New"/>
                <w:rtl/>
              </w:rPr>
              <w:delText>الكريمة التى وجد بها نهاية</w:delText>
            </w:r>
          </w:del>
          <w:ins w:id="17500" w:author="Transkribus" w:date="2019-12-11T14:30:00Z">
            <w:r w:rsidR="00EE6742" w:rsidRPr="00EE6742">
              <w:rPr>
                <w:rFonts w:ascii="Courier New" w:hAnsi="Courier New" w:cs="Courier New"/>
                <w:rtl/>
              </w:rPr>
              <w:t>الكرمة النى وحديمهانهابة</w:t>
            </w:r>
          </w:ins>
          <w:r w:rsidR="00EE6742" w:rsidRPr="00EE6742">
            <w:rPr>
              <w:rFonts w:ascii="Courier New" w:hAnsi="Courier New" w:cs="Courier New"/>
              <w:rtl/>
            </w:rPr>
            <w:t xml:space="preserve"> الامل والارشاد الى</w:t>
          </w:r>
          <w:del w:id="17501" w:author="Transkribus" w:date="2019-12-11T14:30:00Z">
            <w:r w:rsidRPr="009B6BCA">
              <w:rPr>
                <w:rFonts w:ascii="Courier New" w:hAnsi="Courier New" w:cs="Courier New"/>
                <w:rtl/>
              </w:rPr>
              <w:delText xml:space="preserve"> المطالب الطبية الجامعة للعلم </w:delText>
            </w:r>
          </w:del>
        </w:dir>
      </w:dir>
    </w:p>
    <w:p w14:paraId="29B42CF3" w14:textId="77777777" w:rsidR="009B6BCA" w:rsidRPr="009B6BCA" w:rsidRDefault="00EE6742" w:rsidP="009B6BCA">
      <w:pPr>
        <w:pStyle w:val="NurText"/>
        <w:bidi/>
        <w:rPr>
          <w:del w:id="17502" w:author="Transkribus" w:date="2019-12-11T14:30:00Z"/>
          <w:rFonts w:ascii="Courier New" w:hAnsi="Courier New" w:cs="Courier New"/>
        </w:rPr>
      </w:pPr>
      <w:ins w:id="17503" w:author="Transkribus" w:date="2019-12-11T14:30:00Z">
        <w:r w:rsidRPr="00EE6742">
          <w:rPr>
            <w:rFonts w:ascii="Courier New" w:hAnsi="Courier New" w:cs="Courier New"/>
            <w:rtl/>
          </w:rPr>
          <w:t xml:space="preserve">الطالب الطمبة الحامعة لعلم </w:t>
        </w:r>
      </w:ins>
      <w:r w:rsidRPr="00EE6742">
        <w:rPr>
          <w:rFonts w:ascii="Courier New" w:hAnsi="Courier New" w:cs="Courier New"/>
          <w:rtl/>
        </w:rPr>
        <w:t>والعمل</w:t>
      </w:r>
      <w:del w:id="1750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01873CD" w14:textId="7B861F64" w:rsidR="00EE6742" w:rsidRPr="00EE6742" w:rsidRDefault="009B6BCA" w:rsidP="00EE6742">
      <w:pPr>
        <w:pStyle w:val="NurText"/>
        <w:bidi/>
        <w:rPr>
          <w:rFonts w:ascii="Courier New" w:hAnsi="Courier New" w:cs="Courier New"/>
        </w:rPr>
      </w:pPr>
      <w:dir w:val="rtl">
        <w:dir w:val="rtl">
          <w:del w:id="17505" w:author="Transkribus" w:date="2019-12-11T14:30:00Z">
            <w:r w:rsidRPr="009B6BCA">
              <w:rPr>
                <w:rFonts w:ascii="Courier New" w:hAnsi="Courier New" w:cs="Courier New"/>
                <w:rtl/>
              </w:rPr>
              <w:delText>وقد</w:delText>
            </w:r>
          </w:del>
          <w:ins w:id="17506" w:author="Transkribus" w:date="2019-12-11T14:30:00Z">
            <w:r w:rsidR="00EE6742" w:rsidRPr="00EE6742">
              <w:rPr>
                <w:rFonts w:ascii="Courier New" w:hAnsi="Courier New" w:cs="Courier New"/>
                <w:rtl/>
              </w:rPr>
              <w:t xml:space="preserve"> وفر</w:t>
            </w:r>
          </w:ins>
          <w:r w:rsidR="00EE6742" w:rsidRPr="00EE6742">
            <w:rPr>
              <w:rFonts w:ascii="Courier New" w:hAnsi="Courier New" w:cs="Courier New"/>
              <w:rtl/>
            </w:rPr>
            <w:t xml:space="preserve"> جعلها المملوك </w:t>
          </w:r>
          <w:del w:id="17507" w:author="Transkribus" w:date="2019-12-11T14:30:00Z">
            <w:r w:rsidRPr="009B6BCA">
              <w:rPr>
                <w:rFonts w:ascii="Courier New" w:hAnsi="Courier New" w:cs="Courier New"/>
                <w:rtl/>
              </w:rPr>
              <w:delText>اصلا يعتمد</w:delText>
            </w:r>
          </w:del>
          <w:ins w:id="17508" w:author="Transkribus" w:date="2019-12-11T14:30:00Z">
            <w:r w:rsidR="00EE6742" w:rsidRPr="00EE6742">
              <w:rPr>
                <w:rFonts w:ascii="Courier New" w:hAnsi="Courier New" w:cs="Courier New"/>
                <w:rtl/>
              </w:rPr>
              <w:t>أسلاعيمد</w:t>
            </w:r>
          </w:ins>
          <w:r w:rsidR="00EE6742" w:rsidRPr="00EE6742">
            <w:rPr>
              <w:rFonts w:ascii="Courier New" w:hAnsi="Courier New" w:cs="Courier New"/>
              <w:rtl/>
            </w:rPr>
            <w:t xml:space="preserve"> عليه </w:t>
          </w:r>
          <w:del w:id="17509" w:author="Transkribus" w:date="2019-12-11T14:30:00Z">
            <w:r w:rsidRPr="009B6BCA">
              <w:rPr>
                <w:rFonts w:ascii="Courier New" w:hAnsi="Courier New" w:cs="Courier New"/>
                <w:rtl/>
              </w:rPr>
              <w:delText>ودستورا يرجع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10" w:author="Transkribus" w:date="2019-12-11T14:30:00Z">
            <w:r w:rsidR="00EE6742" w:rsidRPr="00EE6742">
              <w:rPr>
                <w:rFonts w:ascii="Courier New" w:hAnsi="Courier New" w:cs="Courier New"/>
                <w:rtl/>
              </w:rPr>
              <w:t>ودسيورا</w:t>
            </w:r>
          </w:ins>
        </w:dir>
      </w:dir>
    </w:p>
    <w:p w14:paraId="651F4B39" w14:textId="78CE1532" w:rsidR="00EE6742" w:rsidRPr="00EE6742" w:rsidRDefault="009B6BCA" w:rsidP="00EE6742">
      <w:pPr>
        <w:pStyle w:val="NurText"/>
        <w:bidi/>
        <w:rPr>
          <w:rFonts w:ascii="Courier New" w:hAnsi="Courier New" w:cs="Courier New"/>
        </w:rPr>
      </w:pPr>
      <w:dir w:val="rtl">
        <w:dir w:val="rtl">
          <w:del w:id="17511" w:author="Transkribus" w:date="2019-12-11T14:30:00Z">
            <w:r w:rsidRPr="009B6BCA">
              <w:rPr>
                <w:rFonts w:ascii="Courier New" w:hAnsi="Courier New" w:cs="Courier New"/>
                <w:rtl/>
              </w:rPr>
              <w:delText>لا يخليها</w:delText>
            </w:r>
          </w:del>
          <w:ins w:id="17512" w:author="Transkribus" w:date="2019-12-11T14:30:00Z">
            <w:r w:rsidR="00EE6742" w:rsidRPr="00EE6742">
              <w:rPr>
                <w:rFonts w:ascii="Courier New" w:hAnsi="Courier New" w:cs="Courier New"/>
                <w:rtl/>
              </w:rPr>
              <w:t>ابرجع اليه لاخليها</w:t>
            </w:r>
          </w:ins>
          <w:r w:rsidR="00EE6742" w:rsidRPr="00EE6742">
            <w:rPr>
              <w:rFonts w:ascii="Courier New" w:hAnsi="Courier New" w:cs="Courier New"/>
              <w:rtl/>
            </w:rPr>
            <w:t xml:space="preserve"> من فكره </w:t>
          </w:r>
          <w:del w:id="17513" w:author="Transkribus" w:date="2019-12-11T14:30:00Z">
            <w:r w:rsidRPr="009B6BCA">
              <w:rPr>
                <w:rFonts w:ascii="Courier New" w:hAnsi="Courier New" w:cs="Courier New"/>
                <w:rtl/>
              </w:rPr>
              <w:delText>ولا يخل بما تتضمنه</w:delText>
            </w:r>
          </w:del>
          <w:ins w:id="17514" w:author="Transkribus" w:date="2019-12-11T14:30:00Z">
            <w:r w:rsidR="00EE6742" w:rsidRPr="00EE6742">
              <w:rPr>
                <w:rFonts w:ascii="Courier New" w:hAnsi="Courier New" w:cs="Courier New"/>
                <w:rtl/>
              </w:rPr>
              <w:t>والاجل هائتضهمته</w:t>
            </w:r>
          </w:ins>
          <w:r w:rsidR="00EE6742" w:rsidRPr="00EE6742">
            <w:rPr>
              <w:rFonts w:ascii="Courier New" w:hAnsi="Courier New" w:cs="Courier New"/>
              <w:rtl/>
            </w:rPr>
            <w:t xml:space="preserve"> فى </w:t>
          </w:r>
          <w:del w:id="17515" w:author="Transkribus" w:date="2019-12-11T14:30:00Z">
            <w:r w:rsidRPr="009B6BCA">
              <w:rPr>
                <w:rFonts w:ascii="Courier New" w:hAnsi="Courier New" w:cs="Courier New"/>
                <w:rtl/>
              </w:rPr>
              <w:delText>سائر عمره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16" w:author="Transkribus" w:date="2019-12-11T14:30:00Z">
            <w:r w:rsidR="00EE6742" w:rsidRPr="00EE6742">
              <w:rPr>
                <w:rFonts w:ascii="Courier New" w:hAnsi="Courier New" w:cs="Courier New"/>
                <w:rtl/>
              </w:rPr>
              <w:t>صائر عمرة ومالماوك مادقايلبة</w:t>
            </w:r>
          </w:ins>
        </w:dir>
      </w:dir>
    </w:p>
    <w:p w14:paraId="7C95BC0B" w14:textId="7A4E01B2" w:rsidR="00EE6742" w:rsidRPr="00EE6742" w:rsidRDefault="009B6BCA" w:rsidP="00EE6742">
      <w:pPr>
        <w:pStyle w:val="NurText"/>
        <w:bidi/>
        <w:rPr>
          <w:rFonts w:ascii="Courier New" w:hAnsi="Courier New" w:cs="Courier New"/>
        </w:rPr>
      </w:pPr>
      <w:dir w:val="rtl">
        <w:dir w:val="rtl">
          <w:del w:id="17517" w:author="Transkribus" w:date="2019-12-11T14:30:00Z">
            <w:r w:rsidRPr="009B6BCA">
              <w:rPr>
                <w:rFonts w:ascii="Courier New" w:hAnsi="Courier New" w:cs="Courier New"/>
                <w:rtl/>
              </w:rPr>
              <w:delText xml:space="preserve">وليس للمملوك ما يقابل به </w:delText>
            </w:r>
          </w:del>
          <w:r w:rsidR="00EE6742" w:rsidRPr="00EE6742">
            <w:rPr>
              <w:rFonts w:ascii="Courier New" w:hAnsi="Courier New" w:cs="Courier New"/>
              <w:rtl/>
            </w:rPr>
            <w:t>احسان مولانا الا الد</w:t>
          </w:r>
          <w:del w:id="17518" w:author="Transkribus" w:date="2019-12-11T14:30:00Z">
            <w:r w:rsidRPr="009B6BCA">
              <w:rPr>
                <w:rFonts w:ascii="Courier New" w:hAnsi="Courier New" w:cs="Courier New"/>
                <w:rtl/>
              </w:rPr>
              <w:delText>ع</w:delText>
            </w:r>
          </w:del>
          <w:ins w:id="17519" w:author="Transkribus" w:date="2019-12-11T14:30:00Z">
            <w:r w:rsidR="00EE6742" w:rsidRPr="00EE6742">
              <w:rPr>
                <w:rFonts w:ascii="Courier New" w:hAnsi="Courier New" w:cs="Courier New"/>
                <w:rtl/>
              </w:rPr>
              <w:t>ي</w:t>
            </w:r>
          </w:ins>
          <w:r w:rsidR="00EE6742" w:rsidRPr="00EE6742">
            <w:rPr>
              <w:rFonts w:ascii="Courier New" w:hAnsi="Courier New" w:cs="Courier New"/>
              <w:rtl/>
            </w:rPr>
            <w:t>اء الصالح وال</w:t>
          </w:r>
          <w:del w:id="17520" w:author="Transkribus" w:date="2019-12-11T14:30:00Z">
            <w:r w:rsidRPr="009B6BCA">
              <w:rPr>
                <w:rFonts w:ascii="Courier New" w:hAnsi="Courier New" w:cs="Courier New"/>
                <w:rtl/>
              </w:rPr>
              <w:delText>ث</w:delText>
            </w:r>
          </w:del>
          <w:ins w:id="17521"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ناء الذى </w:t>
          </w:r>
          <w:del w:id="17522" w:author="Transkribus" w:date="2019-12-11T14:30:00Z">
            <w:r w:rsidRPr="009B6BCA">
              <w:rPr>
                <w:rFonts w:ascii="Courier New" w:hAnsi="Courier New" w:cs="Courier New"/>
                <w:rtl/>
              </w:rPr>
              <w:delText>يكتسب من محاسنه النشر العطر الفائح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23" w:author="Transkribus" w:date="2019-12-11T14:30:00Z">
            <w:r w:rsidR="00EE6742" w:rsidRPr="00EE6742">
              <w:rPr>
                <w:rFonts w:ascii="Courier New" w:hAnsi="Courier New" w:cs="Courier New"/>
                <w:rtl/>
              </w:rPr>
              <w:t>بكتسب من محاسته الفشر العطمر الفاتح</w:t>
            </w:r>
          </w:ins>
        </w:dir>
      </w:dir>
    </w:p>
    <w:p w14:paraId="3A157038" w14:textId="77777777" w:rsidR="009B6BCA" w:rsidRPr="009B6BCA" w:rsidRDefault="009B6BCA" w:rsidP="009B6BCA">
      <w:pPr>
        <w:pStyle w:val="NurText"/>
        <w:bidi/>
        <w:rPr>
          <w:del w:id="17524" w:author="Transkribus" w:date="2019-12-11T14:30:00Z"/>
          <w:rFonts w:ascii="Courier New" w:hAnsi="Courier New" w:cs="Courier New"/>
        </w:rPr>
      </w:pPr>
      <w:dir w:val="rtl">
        <w:dir w:val="rtl">
          <w:del w:id="17525" w:author="Transkribus" w:date="2019-12-11T14:30:00Z">
            <w:r w:rsidRPr="009B6BCA">
              <w:rPr>
                <w:rFonts w:ascii="Courier New" w:hAnsi="Courier New" w:cs="Courier New"/>
                <w:rtl/>
              </w:rPr>
              <w:delText>وكيف لا اشكر وانشر</w:delText>
            </w:r>
          </w:del>
          <w:ins w:id="17526" w:author="Transkribus" w:date="2019-12-11T14:30:00Z">
            <w:r w:rsidR="00EE6742" w:rsidRPr="00EE6742">
              <w:rPr>
                <w:rFonts w:ascii="Courier New" w:hAnsi="Courier New" w:cs="Courier New"/>
                <w:rtl/>
              </w:rPr>
              <w:t>ويف الااشكرو أوشر</w:t>
            </w:r>
          </w:ins>
          <w:r w:rsidR="00EE6742" w:rsidRPr="00EE6742">
            <w:rPr>
              <w:rFonts w:ascii="Courier New" w:hAnsi="Courier New" w:cs="Courier New"/>
              <w:rtl/>
            </w:rPr>
            <w:t xml:space="preserve"> محاسن من </w:t>
          </w:r>
          <w:del w:id="17527" w:author="Transkribus" w:date="2019-12-11T14:30:00Z">
            <w:r w:rsidRPr="009B6BCA">
              <w:rPr>
                <w:rFonts w:ascii="Courier New" w:hAnsi="Courier New" w:cs="Courier New"/>
                <w:rtl/>
              </w:rPr>
              <w:delText>لا اجد فضيلة الا به ولا انال راحة الا بسببه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5BF93F" w14:textId="178CF25C" w:rsidR="00EE6742" w:rsidRPr="00EE6742" w:rsidRDefault="009B6BCA" w:rsidP="00EE6742">
      <w:pPr>
        <w:pStyle w:val="NurText"/>
        <w:bidi/>
        <w:rPr>
          <w:ins w:id="17528" w:author="Transkribus" w:date="2019-12-11T14:30:00Z"/>
          <w:rFonts w:ascii="Courier New" w:hAnsi="Courier New" w:cs="Courier New"/>
        </w:rPr>
      </w:pPr>
      <w:dir w:val="rtl">
        <w:dir w:val="rtl">
          <w:ins w:id="17529" w:author="Transkribus" w:date="2019-12-11T14:30:00Z">
            <w:r w:rsidR="00EE6742" w:rsidRPr="00EE6742">
              <w:rPr>
                <w:rFonts w:ascii="Courier New" w:hAnsi="Courier New" w:cs="Courier New"/>
                <w:rtl/>
              </w:rPr>
              <w:t xml:space="preserve">الاأحمد فضلة الابه ولا أمال راجة الابشيبة </w:t>
            </w:r>
          </w:ins>
          <w:r w:rsidR="00EE6742" w:rsidRPr="00EE6742">
            <w:rPr>
              <w:rFonts w:ascii="Courier New" w:hAnsi="Courier New" w:cs="Courier New"/>
              <w:rtl/>
            </w:rPr>
            <w:t xml:space="preserve">فالله </w:t>
          </w:r>
          <w:del w:id="17530" w:author="Transkribus" w:date="2019-12-11T14:30:00Z">
            <w:r w:rsidRPr="009B6BCA">
              <w:rPr>
                <w:rFonts w:ascii="Courier New" w:hAnsi="Courier New" w:cs="Courier New"/>
                <w:rtl/>
              </w:rPr>
              <w:delText xml:space="preserve">يتقبل من المملوك صالح ادعيته ويجزى مولانا كل </w:delText>
            </w:r>
          </w:del>
          <w:ins w:id="17531" w:author="Transkribus" w:date="2019-12-11T14:30:00Z">
            <w:r w:rsidR="00EE6742" w:rsidRPr="00EE6742">
              <w:rPr>
                <w:rFonts w:ascii="Courier New" w:hAnsi="Courier New" w:cs="Courier New"/>
                <w:rtl/>
              </w:rPr>
              <w:t>تقيل من</w:t>
            </w:r>
          </w:ins>
        </w:dir>
      </w:dir>
    </w:p>
    <w:p w14:paraId="3E75941E" w14:textId="005E8B21" w:rsidR="00EE6742" w:rsidRPr="00EE6742" w:rsidRDefault="00EE6742" w:rsidP="00EE6742">
      <w:pPr>
        <w:pStyle w:val="NurText"/>
        <w:bidi/>
        <w:rPr>
          <w:rFonts w:ascii="Courier New" w:hAnsi="Courier New" w:cs="Courier New"/>
        </w:rPr>
      </w:pPr>
      <w:ins w:id="17532" w:author="Transkribus" w:date="2019-12-11T14:30:00Z">
        <w:r w:rsidRPr="00EE6742">
          <w:rPr>
            <w:rFonts w:ascii="Courier New" w:hAnsi="Courier New" w:cs="Courier New"/>
            <w:rtl/>
          </w:rPr>
          <w:t xml:space="preserve">الصلولشصالح أد غبتة ويحرى مولاناكل </w:t>
        </w:r>
      </w:ins>
      <w:r w:rsidRPr="00EE6742">
        <w:rPr>
          <w:rFonts w:ascii="Courier New" w:hAnsi="Courier New" w:cs="Courier New"/>
          <w:rtl/>
        </w:rPr>
        <w:t xml:space="preserve">خير على كمال </w:t>
      </w:r>
      <w:del w:id="17533" w:author="Transkribus" w:date="2019-12-11T14:30:00Z">
        <w:r w:rsidR="009B6BCA" w:rsidRPr="009B6BCA">
          <w:rPr>
            <w:rFonts w:ascii="Courier New" w:hAnsi="Courier New" w:cs="Courier New"/>
            <w:rtl/>
          </w:rPr>
          <w:delText>مروءته ان</w:delText>
        </w:r>
      </w:del>
      <w:ins w:id="17534" w:author="Transkribus" w:date="2019-12-11T14:30:00Z">
        <w:r w:rsidRPr="00EE6742">
          <w:rPr>
            <w:rFonts w:ascii="Courier New" w:hAnsi="Courier New" w:cs="Courier New"/>
            <w:rtl/>
          </w:rPr>
          <w:t>مرومه ابن</w:t>
        </w:r>
      </w:ins>
      <w:r w:rsidRPr="00EE6742">
        <w:rPr>
          <w:rFonts w:ascii="Courier New" w:hAnsi="Courier New" w:cs="Courier New"/>
          <w:rtl/>
        </w:rPr>
        <w:t xml:space="preserve"> شاء</w:t>
      </w:r>
      <w:del w:id="175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536" w:author="Transkribus" w:date="2019-12-11T14:30:00Z">
        <w:r w:rsidRPr="00EE6742">
          <w:rPr>
            <w:rFonts w:ascii="Courier New" w:hAnsi="Courier New" w:cs="Courier New"/>
            <w:rtl/>
          </w:rPr>
          <w:t xml:space="preserve"> الله وأنشدف</w:t>
        </w:r>
      </w:ins>
    </w:p>
    <w:p w14:paraId="3FC01F83" w14:textId="17135463" w:rsidR="00EE6742" w:rsidRPr="00EE6742" w:rsidRDefault="009B6BCA" w:rsidP="00EE6742">
      <w:pPr>
        <w:pStyle w:val="NurText"/>
        <w:bidi/>
        <w:rPr>
          <w:rFonts w:ascii="Courier New" w:hAnsi="Courier New" w:cs="Courier New"/>
        </w:rPr>
      </w:pPr>
      <w:dir w:val="rtl">
        <w:dir w:val="rtl">
          <w:del w:id="17537" w:author="Transkribus" w:date="2019-12-11T14:30:00Z">
            <w:r w:rsidRPr="009B6BCA">
              <w:rPr>
                <w:rFonts w:ascii="Courier New" w:hAnsi="Courier New" w:cs="Courier New"/>
                <w:rtl/>
              </w:rPr>
              <w:delText xml:space="preserve">وانشدنى </w:delText>
            </w:r>
          </w:del>
          <w:r w:rsidR="00EE6742" w:rsidRPr="00EE6742">
            <w:rPr>
              <w:rFonts w:ascii="Courier New" w:hAnsi="Courier New" w:cs="Courier New"/>
              <w:rtl/>
            </w:rPr>
            <w:t xml:space="preserve">مهذب الدين </w:t>
          </w:r>
          <w:del w:id="17538" w:author="Transkribus" w:date="2019-12-11T14:30:00Z">
            <w:r w:rsidRPr="009B6BCA">
              <w:rPr>
                <w:rFonts w:ascii="Courier New" w:hAnsi="Courier New" w:cs="Courier New"/>
                <w:rtl/>
              </w:rPr>
              <w:delText>ا</w:delText>
            </w:r>
          </w:del>
          <w:ins w:id="1753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نصر محمد بن محمد بن ابراهيم بن </w:t>
          </w:r>
          <w:del w:id="17540" w:author="Transkribus" w:date="2019-12-11T14:30:00Z">
            <w:r w:rsidRPr="009B6BCA">
              <w:rPr>
                <w:rFonts w:ascii="Courier New" w:hAnsi="Courier New" w:cs="Courier New"/>
                <w:rtl/>
              </w:rPr>
              <w:delText>الخضر الحلبى</w:delText>
            </w:r>
          </w:del>
          <w:ins w:id="17541" w:author="Transkribus" w:date="2019-12-11T14:30:00Z">
            <w:r w:rsidR="00EE6742" w:rsidRPr="00EE6742">
              <w:rPr>
                <w:rFonts w:ascii="Courier New" w:hAnsi="Courier New" w:cs="Courier New"/>
                <w:rtl/>
              </w:rPr>
              <w:t>الخفر الحلى</w:t>
            </w:r>
          </w:ins>
          <w:r w:rsidR="00EE6742" w:rsidRPr="00EE6742">
            <w:rPr>
              <w:rFonts w:ascii="Courier New" w:hAnsi="Courier New" w:cs="Courier New"/>
              <w:rtl/>
            </w:rPr>
            <w:t xml:space="preserve"> لنفسه </w:t>
          </w:r>
          <w:del w:id="17542" w:author="Transkribus" w:date="2019-12-11T14:30:00Z">
            <w:r w:rsidRPr="009B6BCA">
              <w:rPr>
                <w:rFonts w:ascii="Courier New" w:hAnsi="Courier New" w:cs="Courier New"/>
                <w:rtl/>
              </w:rPr>
              <w:delText>ي</w:delText>
            </w:r>
          </w:del>
          <w:r w:rsidR="00EE6742" w:rsidRPr="00EE6742">
            <w:rPr>
              <w:rFonts w:ascii="Courier New" w:hAnsi="Courier New" w:cs="Courier New"/>
              <w:rtl/>
            </w:rPr>
            <w:t>مدح الحكيم ر</w:t>
          </w:r>
          <w:del w:id="17543" w:author="Transkribus" w:date="2019-12-11T14:30:00Z">
            <w:r w:rsidRPr="009B6BCA">
              <w:rPr>
                <w:rFonts w:ascii="Courier New" w:hAnsi="Courier New" w:cs="Courier New"/>
                <w:rtl/>
              </w:rPr>
              <w:delText>ش</w:delText>
            </w:r>
          </w:del>
          <w:ins w:id="17544" w:author="Transkribus" w:date="2019-12-11T14:30:00Z">
            <w:r w:rsidR="00EE6742" w:rsidRPr="00EE6742">
              <w:rPr>
                <w:rFonts w:ascii="Courier New" w:hAnsi="Courier New" w:cs="Courier New"/>
                <w:rtl/>
              </w:rPr>
              <w:t>س</w:t>
            </w:r>
          </w:ins>
          <w:r w:rsidR="00EE6742" w:rsidRPr="00EE6742">
            <w:rPr>
              <w:rFonts w:ascii="Courier New" w:hAnsi="Courier New" w:cs="Courier New"/>
              <w:rtl/>
            </w:rPr>
            <w:t>يد الدين</w:t>
          </w:r>
        </w:dir>
      </w:dir>
    </w:p>
    <w:p w14:paraId="4885AB8C" w14:textId="1AED2AF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ابن </w:t>
      </w:r>
      <w:del w:id="17545" w:author="Transkribus" w:date="2019-12-11T14:30:00Z">
        <w:r w:rsidR="009B6BCA" w:rsidRPr="009B6BCA">
          <w:rPr>
            <w:rFonts w:ascii="Courier New" w:hAnsi="Courier New" w:cs="Courier New"/>
            <w:rtl/>
          </w:rPr>
          <w:delText>الصورى ويشكره</w:delText>
        </w:r>
      </w:del>
      <w:ins w:id="17546" w:author="Transkribus" w:date="2019-12-11T14:30:00Z">
        <w:r w:rsidRPr="00EE6742">
          <w:rPr>
            <w:rFonts w:ascii="Courier New" w:hAnsi="Courier New" w:cs="Courier New"/>
            <w:rtl/>
          </w:rPr>
          <w:t>المصورى ويتكره</w:t>
        </w:r>
      </w:ins>
      <w:r w:rsidRPr="00EE6742">
        <w:rPr>
          <w:rFonts w:ascii="Courier New" w:hAnsi="Courier New" w:cs="Courier New"/>
          <w:rtl/>
        </w:rPr>
        <w:t xml:space="preserve"> على احسان </w:t>
      </w:r>
      <w:del w:id="17547" w:author="Transkribus" w:date="2019-12-11T14:30:00Z">
        <w:r w:rsidR="009B6BCA" w:rsidRPr="009B6BCA">
          <w:rPr>
            <w:rFonts w:ascii="Courier New" w:hAnsi="Courier New" w:cs="Courier New"/>
            <w:rtl/>
          </w:rPr>
          <w:delText>اسداه اليه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548" w:author="Transkribus" w:date="2019-12-11T14:30:00Z">
        <w:r w:rsidRPr="00EE6742">
          <w:rPr>
            <w:rFonts w:ascii="Courier New" w:hAnsi="Courier New" w:cs="Courier New"/>
            <w:rtl/>
          </w:rPr>
          <w:t>أسداه الية</w:t>
        </w:r>
      </w:ins>
    </w:p>
    <w:p w14:paraId="4B12F439" w14:textId="1796AF23" w:rsidR="00EE6742" w:rsidRPr="00EE6742" w:rsidRDefault="009B6BCA" w:rsidP="00EE6742">
      <w:pPr>
        <w:pStyle w:val="NurText"/>
        <w:bidi/>
        <w:rPr>
          <w:ins w:id="17549" w:author="Transkribus" w:date="2019-12-11T14:30:00Z"/>
          <w:rFonts w:ascii="Courier New" w:hAnsi="Courier New" w:cs="Courier New"/>
        </w:rPr>
      </w:pPr>
      <w:dir w:val="rtl">
        <w:dir w:val="rtl">
          <w:del w:id="17550" w:author="Transkribus" w:date="2019-12-11T14:30:00Z">
            <w:r w:rsidRPr="009B6BCA">
              <w:rPr>
                <w:rFonts w:ascii="Courier New" w:hAnsi="Courier New" w:cs="Courier New"/>
                <w:rtl/>
              </w:rPr>
              <w:delText>سرى طيفها والكاشحون هجود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فبات قريبا</w:delText>
                </w:r>
              </w:dir>
            </w:dir>
          </w:del>
          <w:ins w:id="17551" w:author="Transkribus" w:date="2019-12-11T14:30:00Z">
            <w:r w:rsidR="00EE6742" w:rsidRPr="00EE6742">
              <w:rPr>
                <w:rFonts w:ascii="Courier New" w:hAnsi="Courier New" w:cs="Courier New"/>
                <w:rtl/>
              </w:rPr>
              <w:t>الطرويل)</w:t>
            </w:r>
          </w:ins>
        </w:dir>
      </w:dir>
    </w:p>
    <w:p w14:paraId="31300ACC" w14:textId="6EF0A704" w:rsidR="00EE6742" w:rsidRPr="00EE6742" w:rsidRDefault="00EE6742" w:rsidP="00EE6742">
      <w:pPr>
        <w:pStyle w:val="NurText"/>
        <w:bidi/>
        <w:rPr>
          <w:rFonts w:ascii="Courier New" w:hAnsi="Courier New" w:cs="Courier New"/>
        </w:rPr>
      </w:pPr>
      <w:ins w:id="17552" w:author="Transkribus" w:date="2019-12-11T14:30:00Z">
        <w:r w:rsidRPr="00EE6742">
          <w:rPr>
            <w:rFonts w:ascii="Courier New" w:hAnsi="Courier New" w:cs="Courier New"/>
            <w:rtl/>
          </w:rPr>
          <w:t>اسرى طبفها والكاسحون ممود * فبان فريبا</w:t>
        </w:r>
      </w:ins>
      <w:r w:rsidRPr="00EE6742">
        <w:rPr>
          <w:rFonts w:ascii="Courier New" w:hAnsi="Courier New" w:cs="Courier New"/>
          <w:rtl/>
        </w:rPr>
        <w:t xml:space="preserve"> والمزار </w:t>
      </w:r>
      <w:del w:id="17553" w:author="Transkribus" w:date="2019-12-11T14:30:00Z">
        <w:r w:rsidR="009B6BCA" w:rsidRPr="009B6BCA">
          <w:rPr>
            <w:rFonts w:ascii="Courier New" w:hAnsi="Courier New" w:cs="Courier New"/>
            <w:rtl/>
          </w:rPr>
          <w:delText>ب</w:delText>
        </w:r>
      </w:del>
      <w:ins w:id="17554" w:author="Transkribus" w:date="2019-12-11T14:30:00Z">
        <w:r w:rsidRPr="00EE6742">
          <w:rPr>
            <w:rFonts w:ascii="Courier New" w:hAnsi="Courier New" w:cs="Courier New"/>
            <w:rtl/>
          </w:rPr>
          <w:t>ي</w:t>
        </w:r>
      </w:ins>
      <w:r w:rsidRPr="00EE6742">
        <w:rPr>
          <w:rFonts w:ascii="Courier New" w:hAnsi="Courier New" w:cs="Courier New"/>
          <w:rtl/>
        </w:rPr>
        <w:t>عيد</w:t>
      </w:r>
      <w:del w:id="1755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442DF4" w14:textId="77777777" w:rsidR="009B6BCA" w:rsidRPr="009B6BCA" w:rsidRDefault="009B6BCA" w:rsidP="009B6BCA">
      <w:pPr>
        <w:pStyle w:val="NurText"/>
        <w:bidi/>
        <w:rPr>
          <w:del w:id="17556" w:author="Transkribus" w:date="2019-12-11T14:30:00Z"/>
          <w:rFonts w:ascii="Courier New" w:hAnsi="Courier New" w:cs="Courier New"/>
        </w:rPr>
      </w:pPr>
      <w:dir w:val="rtl">
        <w:dir w:val="rtl">
          <w:del w:id="17557" w:author="Transkribus" w:date="2019-12-11T14:30:00Z">
            <w:r w:rsidRPr="009B6BCA">
              <w:rPr>
                <w:rFonts w:ascii="Courier New" w:hAnsi="Courier New" w:cs="Courier New"/>
                <w:rtl/>
              </w:rPr>
              <w:delText>فيا عجبا من طيفها كيف زارني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ومن دونه بيد تهول وبيد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B1AF0A7" w14:textId="4FA3B9E3" w:rsidR="00EE6742" w:rsidRPr="00EE6742" w:rsidRDefault="009B6BCA" w:rsidP="00EE6742">
      <w:pPr>
        <w:pStyle w:val="NurText"/>
        <w:bidi/>
        <w:rPr>
          <w:ins w:id="17558" w:author="Transkribus" w:date="2019-12-11T14:30:00Z"/>
          <w:rFonts w:ascii="Courier New" w:hAnsi="Courier New" w:cs="Courier New"/>
        </w:rPr>
      </w:pPr>
      <w:dir w:val="rtl">
        <w:dir w:val="rtl">
          <w:del w:id="17559" w:author="Transkribus" w:date="2019-12-11T14:30:00Z">
            <w:r w:rsidRPr="009B6BCA">
              <w:rPr>
                <w:rFonts w:ascii="Courier New" w:hAnsi="Courier New" w:cs="Courier New"/>
                <w:rtl/>
              </w:rPr>
              <w:delText>وكيف يزور الطيف</w:delText>
            </w:r>
          </w:del>
          <w:ins w:id="17560" w:author="Transkribus" w:date="2019-12-11T14:30:00Z">
            <w:r w:rsidR="00EE6742" w:rsidRPr="00EE6742">
              <w:rPr>
                <w:rFonts w:ascii="Courier New" w:hAnsi="Courier New" w:cs="Courier New"/>
                <w:rtl/>
              </w:rPr>
              <w:t>فبامجيامن طيقها كليف زارقى * ومن</w:t>
            </w:r>
            <w:r w:rsidR="00EE6742" w:rsidRPr="00EE6742">
              <w:rPr>
                <w:rFonts w:ascii="Courier New" w:hAnsi="Courier New" w:cs="Courier New"/>
                <w:rtl/>
              </w:rPr>
              <w:tab/>
              <w:t>دوبة سد نهول وسد</w:t>
            </w:r>
          </w:ins>
        </w:dir>
      </w:dir>
    </w:p>
    <w:p w14:paraId="738F0783" w14:textId="614AE571" w:rsidR="00EE6742" w:rsidRPr="00EE6742" w:rsidRDefault="00EE6742" w:rsidP="00EE6742">
      <w:pPr>
        <w:pStyle w:val="NurText"/>
        <w:bidi/>
        <w:rPr>
          <w:rFonts w:ascii="Courier New" w:hAnsi="Courier New" w:cs="Courier New"/>
        </w:rPr>
      </w:pPr>
      <w:ins w:id="17561" w:author="Transkribus" w:date="2019-12-11T14:30:00Z">
        <w:r w:rsidRPr="00EE6742">
          <w:rPr>
            <w:rFonts w:ascii="Courier New" w:hAnsi="Courier New" w:cs="Courier New"/>
            <w:rtl/>
          </w:rPr>
          <w:t>وليف برور الطبف</w:t>
        </w:r>
      </w:ins>
      <w:r w:rsidRPr="00EE6742">
        <w:rPr>
          <w:rFonts w:ascii="Courier New" w:hAnsi="Courier New" w:cs="Courier New"/>
          <w:rtl/>
        </w:rPr>
        <w:t xml:space="preserve"> طرف مسهد</w:t>
      </w:r>
      <w:del w:id="1756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لطيب</w:delText>
            </w:r>
          </w:dir>
        </w:dir>
      </w:del>
      <w:ins w:id="17563" w:author="Transkribus" w:date="2019-12-11T14:30:00Z">
        <w:r w:rsidRPr="00EE6742">
          <w:rPr>
            <w:rFonts w:ascii="Courier New" w:hAnsi="Courier New" w:cs="Courier New"/>
            <w:rtl/>
          </w:rPr>
          <w:t xml:space="preserve"> * اطبب</w:t>
        </w:r>
      </w:ins>
      <w:r w:rsidRPr="00EE6742">
        <w:rPr>
          <w:rFonts w:ascii="Courier New" w:hAnsi="Courier New" w:cs="Courier New"/>
          <w:rtl/>
        </w:rPr>
        <w:t xml:space="preserve"> الكرى عن </w:t>
      </w:r>
      <w:del w:id="17564" w:author="Transkribus" w:date="2019-12-11T14:30:00Z">
        <w:r w:rsidR="009B6BCA" w:rsidRPr="009B6BCA">
          <w:rPr>
            <w:rFonts w:ascii="Courier New" w:hAnsi="Courier New" w:cs="Courier New"/>
            <w:rtl/>
          </w:rPr>
          <w:delText>ناظريه صدود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565" w:author="Transkribus" w:date="2019-12-11T14:30:00Z">
        <w:r w:rsidRPr="00EE6742">
          <w:rPr>
            <w:rFonts w:ascii="Courier New" w:hAnsi="Courier New" w:cs="Courier New"/>
            <w:rtl/>
          </w:rPr>
          <w:t>نثاطر بة صدور</w:t>
        </w:r>
      </w:ins>
    </w:p>
    <w:p w14:paraId="51202C6B" w14:textId="11510B0D" w:rsidR="00EE6742" w:rsidRPr="00EE6742" w:rsidRDefault="009B6BCA" w:rsidP="00EE6742">
      <w:pPr>
        <w:pStyle w:val="NurText"/>
        <w:bidi/>
        <w:rPr>
          <w:ins w:id="17566" w:author="Transkribus" w:date="2019-12-11T14:30:00Z"/>
          <w:rFonts w:ascii="Courier New" w:hAnsi="Courier New" w:cs="Courier New"/>
        </w:rPr>
      </w:pPr>
      <w:dir w:val="rtl">
        <w:dir w:val="rtl">
          <w:ins w:id="17567" w:author="Transkribus" w:date="2019-12-11T14:30:00Z">
            <w:r w:rsidR="00EE6742" w:rsidRPr="00EE6742">
              <w:rPr>
                <w:rFonts w:ascii="Courier New" w:hAnsi="Courier New" w:cs="Courier New"/>
                <w:rtl/>
              </w:rPr>
              <w:t>ابن صصحر</w:t>
            </w:r>
          </w:ins>
        </w:dir>
      </w:dir>
    </w:p>
    <w:p w14:paraId="5A54DA37" w14:textId="77777777" w:rsidR="00EE6742" w:rsidRPr="00EE6742" w:rsidRDefault="00EE6742" w:rsidP="00EE6742">
      <w:pPr>
        <w:pStyle w:val="NurText"/>
        <w:bidi/>
        <w:rPr>
          <w:ins w:id="17568" w:author="Transkribus" w:date="2019-12-11T14:30:00Z"/>
          <w:rFonts w:ascii="Courier New" w:hAnsi="Courier New" w:cs="Courier New"/>
        </w:rPr>
      </w:pPr>
      <w:ins w:id="17569" w:author="Transkribus" w:date="2019-12-11T14:30:00Z">
        <w:r w:rsidRPr="00EE6742">
          <w:rPr>
            <w:rFonts w:ascii="Courier New" w:hAnsi="Courier New" w:cs="Courier New"/>
            <w:rtl/>
          </w:rPr>
          <w:t>٢١٨</w:t>
        </w:r>
      </w:ins>
    </w:p>
    <w:p w14:paraId="0444458D" w14:textId="40FECDD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وفى </w:t>
      </w:r>
      <w:del w:id="17570" w:author="Transkribus" w:date="2019-12-11T14:30:00Z">
        <w:r w:rsidR="009B6BCA" w:rsidRPr="009B6BCA">
          <w:rPr>
            <w:rFonts w:ascii="Courier New" w:hAnsi="Courier New" w:cs="Courier New"/>
            <w:rtl/>
          </w:rPr>
          <w:delText>قلبه نار من الوجد والاسى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لها بين احناء الضلوع</w:delText>
            </w:r>
          </w:dir>
        </w:dir>
      </w:del>
      <w:ins w:id="17571" w:author="Transkribus" w:date="2019-12-11T14:30:00Z">
        <w:r w:rsidRPr="00EE6742">
          <w:rPr>
            <w:rFonts w:ascii="Courier New" w:hAnsi="Courier New" w:cs="Courier New"/>
            <w:rtl/>
          </w:rPr>
          <w:t>قليه ثار من الو حسدوالاسى * لهاد بن أحناء الصلو٣م</w:t>
        </w:r>
      </w:ins>
      <w:r w:rsidRPr="00EE6742">
        <w:rPr>
          <w:rFonts w:ascii="Courier New" w:hAnsi="Courier New" w:cs="Courier New"/>
          <w:rtl/>
        </w:rPr>
        <w:t xml:space="preserve"> وقود</w:t>
      </w:r>
      <w:del w:id="175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2CF655" w14:textId="4B61334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وقد </w:t>
          </w:r>
          <w:del w:id="17573" w:author="Transkribus" w:date="2019-12-11T14:30:00Z">
            <w:r w:rsidRPr="009B6BCA">
              <w:rPr>
                <w:rFonts w:ascii="Courier New" w:hAnsi="Courier New" w:cs="Courier New"/>
                <w:rtl/>
              </w:rPr>
              <w:delText>اخلق السقم المبرح</w:delText>
            </w:r>
          </w:del>
          <w:ins w:id="17574" w:author="Transkribus" w:date="2019-12-11T14:30:00Z">
            <w:r w:rsidR="00EE6742" w:rsidRPr="00EE6742">
              <w:rPr>
                <w:rFonts w:ascii="Courier New" w:hAnsi="Courier New" w:cs="Courier New"/>
                <w:rtl/>
              </w:rPr>
              <w:t>أخلق السعم المبرج</w:t>
            </w:r>
          </w:ins>
          <w:r w:rsidR="00EE6742" w:rsidRPr="00EE6742">
            <w:rPr>
              <w:rFonts w:ascii="Courier New" w:hAnsi="Courier New" w:cs="Courier New"/>
              <w:rtl/>
            </w:rPr>
            <w:t xml:space="preserve"> والضنا</w:t>
          </w:r>
          <w:del w:id="175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576"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لباس </w:t>
          </w:r>
          <w:del w:id="17577" w:author="Transkribus" w:date="2019-12-11T14:30:00Z">
            <w:r w:rsidRPr="009B6BCA">
              <w:rPr>
                <w:rFonts w:ascii="Courier New" w:hAnsi="Courier New" w:cs="Courier New"/>
                <w:rtl/>
              </w:rPr>
              <w:delText>اصطبارى والغرام جديد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578" w:author="Transkribus" w:date="2019-12-11T14:30:00Z">
            <w:r w:rsidR="00EE6742" w:rsidRPr="00EE6742">
              <w:rPr>
                <w:rFonts w:ascii="Courier New" w:hAnsi="Courier New" w:cs="Courier New"/>
                <w:rtl/>
              </w:rPr>
              <w:t>اسطيارى والقرام حديد</w:t>
            </w:r>
          </w:ins>
        </w:dir>
      </w:dir>
    </w:p>
    <w:p w14:paraId="6AF9673C" w14:textId="77777777" w:rsidR="009B6BCA" w:rsidRPr="009B6BCA" w:rsidRDefault="009B6BCA" w:rsidP="009B6BCA">
      <w:pPr>
        <w:pStyle w:val="NurText"/>
        <w:bidi/>
        <w:rPr>
          <w:del w:id="17579" w:author="Transkribus" w:date="2019-12-11T14:30:00Z"/>
          <w:rFonts w:ascii="Courier New" w:hAnsi="Courier New" w:cs="Courier New"/>
        </w:rPr>
      </w:pPr>
      <w:dir w:val="rtl">
        <w:dir w:val="rtl">
          <w:del w:id="17580" w:author="Transkribus" w:date="2019-12-11T14:30:00Z">
            <w:r w:rsidRPr="009B6BCA">
              <w:rPr>
                <w:rFonts w:ascii="Courier New" w:hAnsi="Courier New" w:cs="Courier New"/>
                <w:rtl/>
              </w:rPr>
              <w:delText>وتالله لا عاد الخيال وانما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تخيله الافكار لى فيعود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CFA6254" w14:textId="77777777" w:rsidR="009B6BCA" w:rsidRPr="009B6BCA" w:rsidRDefault="009B6BCA" w:rsidP="009B6BCA">
      <w:pPr>
        <w:pStyle w:val="NurText"/>
        <w:bidi/>
        <w:rPr>
          <w:del w:id="17581" w:author="Transkribus" w:date="2019-12-11T14:30:00Z"/>
          <w:rFonts w:ascii="Courier New" w:hAnsi="Courier New" w:cs="Courier New"/>
        </w:rPr>
      </w:pPr>
      <w:dir w:val="rtl">
        <w:dir w:val="rtl">
          <w:del w:id="17582" w:author="Transkribus" w:date="2019-12-11T14:30:00Z">
            <w:r w:rsidRPr="009B6BCA">
              <w:rPr>
                <w:rFonts w:ascii="Courier New" w:hAnsi="Courier New" w:cs="Courier New"/>
                <w:rtl/>
              </w:rPr>
              <w:delText>فيا لائمى كف الملام ولا تزد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فوق وجدى والغرام مزيد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F2F8FD" w14:textId="2C9B2255" w:rsidR="00EE6742" w:rsidRPr="00EE6742" w:rsidRDefault="009B6BCA" w:rsidP="00EE6742">
      <w:pPr>
        <w:pStyle w:val="NurText"/>
        <w:bidi/>
        <w:rPr>
          <w:ins w:id="17583" w:author="Transkribus" w:date="2019-12-11T14:30:00Z"/>
          <w:rFonts w:ascii="Courier New" w:hAnsi="Courier New" w:cs="Courier New"/>
        </w:rPr>
      </w:pPr>
      <w:dir w:val="rtl">
        <w:dir w:val="rtl">
          <w:ins w:id="17584" w:author="Transkribus" w:date="2019-12-11T14:30:00Z">
            <w:r w:rsidR="00EE6742" w:rsidRPr="00EE6742">
              <w:rPr>
                <w:rFonts w:ascii="Courier New" w:hAnsi="Courier New" w:cs="Courier New"/>
                <w:rtl/>
              </w:rPr>
              <w:t>وثا لله لاعاد الخيال وانا * جيله الاجار فى قيعود</w:t>
            </w:r>
          </w:ins>
        </w:dir>
      </w:dir>
    </w:p>
    <w:p w14:paraId="3946E125" w14:textId="77777777" w:rsidR="00EE6742" w:rsidRPr="00EE6742" w:rsidRDefault="00EE6742" w:rsidP="00EE6742">
      <w:pPr>
        <w:pStyle w:val="NurText"/>
        <w:bidi/>
        <w:rPr>
          <w:ins w:id="17585" w:author="Transkribus" w:date="2019-12-11T14:30:00Z"/>
          <w:rFonts w:ascii="Courier New" w:hAnsi="Courier New" w:cs="Courier New"/>
        </w:rPr>
      </w:pPr>
      <w:ins w:id="17586" w:author="Transkribus" w:date="2019-12-11T14:30:00Z">
        <w:r w:rsidRPr="00EE6742">
          <w:rPr>
            <w:rFonts w:ascii="Courier New" w:hAnsi="Courier New" w:cs="Courier New"/>
            <w:rtl/>
          </w:rPr>
          <w:t>فبالانى يف السلام ولاثرد * مافوق وجسدى والقرام مريد</w:t>
        </w:r>
      </w:ins>
    </w:p>
    <w:p w14:paraId="6F381D1C" w14:textId="2FF7322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ولى </w:t>
      </w:r>
      <w:del w:id="17587" w:author="Transkribus" w:date="2019-12-11T14:30:00Z">
        <w:r w:rsidR="009B6BCA" w:rsidRPr="009B6BCA">
          <w:rPr>
            <w:rFonts w:ascii="Courier New" w:hAnsi="Courier New" w:cs="Courier New"/>
            <w:rtl/>
          </w:rPr>
          <w:delText>كبد حرى</w:delText>
        </w:r>
      </w:del>
      <w:ins w:id="17588" w:author="Transkribus" w:date="2019-12-11T14:30:00Z">
        <w:r w:rsidRPr="00EE6742">
          <w:rPr>
            <w:rFonts w:ascii="Courier New" w:hAnsi="Courier New" w:cs="Courier New"/>
            <w:rtl/>
          </w:rPr>
          <w:t>كييد جرى</w:t>
        </w:r>
      </w:ins>
      <w:r w:rsidRPr="00EE6742">
        <w:rPr>
          <w:rFonts w:ascii="Courier New" w:hAnsi="Courier New" w:cs="Courier New"/>
          <w:rtl/>
        </w:rPr>
        <w:t xml:space="preserve"> وطرف مسهد</w:t>
      </w:r>
      <w:del w:id="1758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7590"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وقلب يحب </w:t>
      </w:r>
      <w:del w:id="17591" w:author="Transkribus" w:date="2019-12-11T14:30:00Z">
        <w:r w:rsidR="009B6BCA" w:rsidRPr="009B6BCA">
          <w:rPr>
            <w:rFonts w:ascii="Courier New" w:hAnsi="Courier New" w:cs="Courier New"/>
            <w:rtl/>
          </w:rPr>
          <w:delText>الغانيات عميد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592" w:author="Transkribus" w:date="2019-12-11T14:30:00Z">
        <w:r w:rsidRPr="00EE6742">
          <w:rPr>
            <w:rFonts w:ascii="Courier New" w:hAnsi="Courier New" w:cs="Courier New"/>
            <w:rtl/>
          </w:rPr>
          <w:t>الغاتبات محميد</w:t>
        </w:r>
      </w:ins>
    </w:p>
    <w:p w14:paraId="56C19EC0" w14:textId="2A1AFBE2" w:rsidR="00EE6742" w:rsidRPr="00EE6742" w:rsidRDefault="009B6BCA" w:rsidP="00EE6742">
      <w:pPr>
        <w:pStyle w:val="NurText"/>
        <w:bidi/>
        <w:rPr>
          <w:rFonts w:ascii="Courier New" w:hAnsi="Courier New" w:cs="Courier New"/>
        </w:rPr>
      </w:pPr>
      <w:dir w:val="rtl">
        <w:dir w:val="rtl">
          <w:del w:id="17593" w:author="Transkribus" w:date="2019-12-11T14:30:00Z">
            <w:r w:rsidRPr="009B6BCA">
              <w:rPr>
                <w:rFonts w:ascii="Courier New" w:hAnsi="Courier New" w:cs="Courier New"/>
                <w:rtl/>
              </w:rPr>
              <w:delText>الا فى سبيل</w:delText>
            </w:r>
          </w:del>
          <w:ins w:id="17594" w:author="Transkribus" w:date="2019-12-11T14:30:00Z">
            <w:r w:rsidR="00EE6742" w:rsidRPr="00EE6742">
              <w:rPr>
                <w:rFonts w:ascii="Courier New" w:hAnsi="Courier New" w:cs="Courier New"/>
                <w:rtl/>
              </w:rPr>
              <w:t>الافى ميبل</w:t>
            </w:r>
          </w:ins>
          <w:r w:rsidR="00EE6742" w:rsidRPr="00EE6742">
            <w:rPr>
              <w:rFonts w:ascii="Courier New" w:hAnsi="Courier New" w:cs="Courier New"/>
              <w:rtl/>
            </w:rPr>
            <w:t xml:space="preserve"> الحب من مات </w:t>
          </w:r>
          <w:del w:id="17595" w:author="Transkribus" w:date="2019-12-11T14:30:00Z">
            <w:r w:rsidRPr="009B6BCA">
              <w:rPr>
                <w:rFonts w:ascii="Courier New" w:hAnsi="Courier New" w:cs="Courier New"/>
                <w:rtl/>
              </w:rPr>
              <w:delText>صبوة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596" w:author="Transkribus" w:date="2019-12-11T14:30:00Z">
            <w:r w:rsidR="00EE6742" w:rsidRPr="00EE6742">
              <w:rPr>
                <w:rFonts w:ascii="Courier New" w:hAnsi="Courier New" w:cs="Courier New"/>
                <w:rtl/>
              </w:rPr>
              <w:t xml:space="preserve">صيوه * </w:t>
            </w:r>
          </w:ins>
          <w:r w:rsidR="00EE6742" w:rsidRPr="00EE6742">
            <w:rPr>
              <w:rFonts w:ascii="Courier New" w:hAnsi="Courier New" w:cs="Courier New"/>
              <w:rtl/>
            </w:rPr>
            <w:t xml:space="preserve">ومن </w:t>
          </w:r>
          <w:del w:id="17597" w:author="Transkribus" w:date="2019-12-11T14:30:00Z">
            <w:r w:rsidRPr="009B6BCA">
              <w:rPr>
                <w:rFonts w:ascii="Courier New" w:hAnsi="Courier New" w:cs="Courier New"/>
                <w:rtl/>
              </w:rPr>
              <w:delText>قتلته الغيد</w:delText>
            </w:r>
          </w:del>
          <w:ins w:id="17598" w:author="Transkribus" w:date="2019-12-11T14:30:00Z">
            <w:r w:rsidR="00EE6742" w:rsidRPr="00EE6742">
              <w:rPr>
                <w:rFonts w:ascii="Courier New" w:hAnsi="Courier New" w:cs="Courier New"/>
                <w:rtl/>
              </w:rPr>
              <w:t>فقلنه الغبد</w:t>
            </w:r>
          </w:ins>
          <w:r w:rsidR="00EE6742" w:rsidRPr="00EE6742">
            <w:rPr>
              <w:rFonts w:ascii="Courier New" w:hAnsi="Courier New" w:cs="Courier New"/>
              <w:rtl/>
            </w:rPr>
            <w:t xml:space="preserve"> فهو </w:t>
          </w:r>
          <w:del w:id="17599" w:author="Transkribus" w:date="2019-12-11T14:30:00Z">
            <w:r w:rsidRPr="009B6BCA">
              <w:rPr>
                <w:rFonts w:ascii="Courier New" w:hAnsi="Courier New" w:cs="Courier New"/>
                <w:rtl/>
              </w:rPr>
              <w:delText>ش</w:delText>
            </w:r>
          </w:del>
          <w:ins w:id="17600" w:author="Transkribus" w:date="2019-12-11T14:30:00Z">
            <w:r w:rsidR="00EE6742" w:rsidRPr="00EE6742">
              <w:rPr>
                <w:rFonts w:ascii="Courier New" w:hAnsi="Courier New" w:cs="Courier New"/>
                <w:rtl/>
              </w:rPr>
              <w:t>مع</w:t>
            </w:r>
          </w:ins>
          <w:r w:rsidR="00EE6742" w:rsidRPr="00EE6742">
            <w:rPr>
              <w:rFonts w:ascii="Courier New" w:hAnsi="Courier New" w:cs="Courier New"/>
              <w:rtl/>
            </w:rPr>
            <w:t>هيد</w:t>
          </w:r>
          <w:del w:id="176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F41506" w14:textId="74716208" w:rsidR="00EE6742" w:rsidRPr="00EE6742" w:rsidRDefault="009B6BCA" w:rsidP="00EE6742">
      <w:pPr>
        <w:pStyle w:val="NurText"/>
        <w:bidi/>
        <w:rPr>
          <w:rFonts w:ascii="Courier New" w:hAnsi="Courier New" w:cs="Courier New"/>
        </w:rPr>
      </w:pPr>
      <w:dir w:val="rtl">
        <w:dir w:val="rtl">
          <w:del w:id="17602" w:author="Transkribus" w:date="2019-12-11T14:30:00Z">
            <w:r w:rsidRPr="009B6BCA">
              <w:rPr>
                <w:rFonts w:ascii="Courier New" w:hAnsi="Courier New" w:cs="Courier New"/>
                <w:rtl/>
              </w:rPr>
              <w:delText>ولم تر عينى مثل اسماء خلة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تضن بوصلى</w:delText>
                </w:r>
              </w:dir>
            </w:dir>
          </w:del>
          <w:ins w:id="17603" w:author="Transkribus" w:date="2019-12-11T14:30:00Z">
            <w:r w:rsidR="00EE6742" w:rsidRPr="00EE6742">
              <w:rPr>
                <w:rFonts w:ascii="Courier New" w:hAnsi="Courier New" w:cs="Courier New"/>
                <w:rtl/>
              </w:rPr>
              <w:t>ولم ترعيى مل أسماء جسلة * فسسن بوسلى</w:t>
            </w:r>
          </w:ins>
          <w:r w:rsidR="00EE6742" w:rsidRPr="00EE6742">
            <w:rPr>
              <w:rFonts w:ascii="Courier New" w:hAnsi="Courier New" w:cs="Courier New"/>
              <w:rtl/>
            </w:rPr>
            <w:t xml:space="preserve"> والخيال </w:t>
          </w:r>
          <w:del w:id="17604" w:author="Transkribus" w:date="2019-12-11T14:30:00Z">
            <w:r w:rsidRPr="009B6BCA">
              <w:rPr>
                <w:rFonts w:ascii="Courier New" w:hAnsi="Courier New" w:cs="Courier New"/>
                <w:rtl/>
              </w:rPr>
              <w:delText>ي</w:delText>
            </w:r>
          </w:del>
          <w:ins w:id="17605" w:author="Transkribus" w:date="2019-12-11T14:30:00Z">
            <w:r w:rsidR="00EE6742" w:rsidRPr="00EE6742">
              <w:rPr>
                <w:rFonts w:ascii="Courier New" w:hAnsi="Courier New" w:cs="Courier New"/>
                <w:rtl/>
              </w:rPr>
              <w:t>م</w:t>
            </w:r>
          </w:ins>
          <w:r w:rsidR="00EE6742" w:rsidRPr="00EE6742">
            <w:rPr>
              <w:rFonts w:ascii="Courier New" w:hAnsi="Courier New" w:cs="Courier New"/>
              <w:rtl/>
            </w:rPr>
            <w:t>جود</w:t>
          </w:r>
          <w:del w:id="176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D768E4" w14:textId="22FC6A1C" w:rsidR="00EE6742" w:rsidRPr="00EE6742" w:rsidRDefault="009B6BCA" w:rsidP="00EE6742">
      <w:pPr>
        <w:pStyle w:val="NurText"/>
        <w:bidi/>
        <w:rPr>
          <w:rFonts w:ascii="Courier New" w:hAnsi="Courier New" w:cs="Courier New"/>
        </w:rPr>
      </w:pPr>
      <w:dir w:val="rtl">
        <w:dir w:val="rtl">
          <w:del w:id="17607" w:author="Transkribus" w:date="2019-12-11T14:30:00Z">
            <w:r w:rsidRPr="009B6BCA">
              <w:rPr>
                <w:rFonts w:ascii="Courier New" w:hAnsi="Courier New" w:cs="Courier New"/>
                <w:rtl/>
              </w:rPr>
              <w:delText>تجدد اشجانى</w:delText>
            </w:r>
          </w:del>
          <w:ins w:id="17608" w:author="Transkribus" w:date="2019-12-11T14:30:00Z">
            <w:r w:rsidR="00EE6742" w:rsidRPr="00EE6742">
              <w:rPr>
                <w:rFonts w:ascii="Courier New" w:hAnsi="Courier New" w:cs="Courier New"/>
                <w:rtl/>
              </w:rPr>
              <w:t>بجدد أسجانى</w:t>
            </w:r>
          </w:ins>
          <w:r w:rsidR="00EE6742" w:rsidRPr="00EE6742">
            <w:rPr>
              <w:rFonts w:ascii="Courier New" w:hAnsi="Courier New" w:cs="Courier New"/>
              <w:rtl/>
            </w:rPr>
            <w:t xml:space="preserve"> بها </w:t>
          </w:r>
          <w:del w:id="17609" w:author="Transkribus" w:date="2019-12-11T14:30:00Z">
            <w:r w:rsidRPr="009B6BCA">
              <w:rPr>
                <w:rFonts w:ascii="Courier New" w:hAnsi="Courier New" w:cs="Courier New"/>
                <w:rtl/>
              </w:rPr>
              <w:delText>وصبابتي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610" w:author="Transkribus" w:date="2019-12-11T14:30:00Z">
            <w:r w:rsidR="00EE6742" w:rsidRPr="00EE6742">
              <w:rPr>
                <w:rFonts w:ascii="Courier New" w:hAnsi="Courier New" w:cs="Courier New"/>
                <w:rtl/>
              </w:rPr>
              <w:t xml:space="preserve">وسسيايى * </w:t>
            </w:r>
          </w:ins>
          <w:r w:rsidR="00EE6742" w:rsidRPr="00EE6742">
            <w:rPr>
              <w:rFonts w:ascii="Courier New" w:hAnsi="Courier New" w:cs="Courier New"/>
              <w:rtl/>
            </w:rPr>
            <w:t xml:space="preserve">معاهد </w:t>
          </w:r>
          <w:del w:id="17611" w:author="Transkribus" w:date="2019-12-11T14:30:00Z">
            <w:r w:rsidRPr="009B6BCA">
              <w:rPr>
                <w:rFonts w:ascii="Courier New" w:hAnsi="Courier New" w:cs="Courier New"/>
                <w:rtl/>
              </w:rPr>
              <w:delText>اق</w:delText>
            </w:r>
          </w:del>
          <w:ins w:id="17612" w:author="Transkribus" w:date="2019-12-11T14:30:00Z">
            <w:r w:rsidR="00EE6742" w:rsidRPr="00EE6742">
              <w:rPr>
                <w:rFonts w:ascii="Courier New" w:hAnsi="Courier New" w:cs="Courier New"/>
                <w:rtl/>
              </w:rPr>
              <w:t>أي</w:t>
            </w:r>
          </w:ins>
          <w:r w:rsidR="00EE6742" w:rsidRPr="00EE6742">
            <w:rPr>
              <w:rFonts w:ascii="Courier New" w:hAnsi="Courier New" w:cs="Courier New"/>
              <w:rtl/>
            </w:rPr>
            <w:t>وت باللوى وعهود</w:t>
          </w:r>
          <w:del w:id="176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4DFA0E8" w14:textId="0FF382DC" w:rsidR="00EE6742" w:rsidRPr="00EE6742" w:rsidRDefault="009B6BCA" w:rsidP="00EE6742">
      <w:pPr>
        <w:pStyle w:val="NurText"/>
        <w:bidi/>
        <w:rPr>
          <w:rFonts w:ascii="Courier New" w:hAnsi="Courier New" w:cs="Courier New"/>
        </w:rPr>
      </w:pPr>
      <w:dir w:val="rtl">
        <w:dir w:val="rtl">
          <w:del w:id="17614" w:author="Transkribus" w:date="2019-12-11T14:30:00Z">
            <w:r w:rsidRPr="009B6BCA">
              <w:rPr>
                <w:rFonts w:ascii="Courier New" w:hAnsi="Courier New" w:cs="Courier New"/>
                <w:rtl/>
              </w:rPr>
              <w:delText>رعى</w:delText>
            </w:r>
          </w:del>
          <w:ins w:id="17615" w:author="Transkribus" w:date="2019-12-11T14:30:00Z">
            <w:r w:rsidR="00EE6742" w:rsidRPr="00EE6742">
              <w:rPr>
                <w:rFonts w:ascii="Courier New" w:hAnsi="Courier New" w:cs="Courier New"/>
                <w:rtl/>
              </w:rPr>
              <w:t>ابرى</w:t>
            </w:r>
          </w:ins>
          <w:r w:rsidR="00EE6742" w:rsidRPr="00EE6742">
            <w:rPr>
              <w:rFonts w:ascii="Courier New" w:hAnsi="Courier New" w:cs="Courier New"/>
              <w:rtl/>
            </w:rPr>
            <w:t xml:space="preserve"> الله </w:t>
          </w:r>
          <w:del w:id="17616" w:author="Transkribus" w:date="2019-12-11T14:30:00Z">
            <w:r w:rsidRPr="009B6BCA">
              <w:rPr>
                <w:rFonts w:ascii="Courier New" w:hAnsi="Courier New" w:cs="Courier New"/>
                <w:rtl/>
              </w:rPr>
              <w:delText>بيضا</w:delText>
            </w:r>
          </w:del>
          <w:ins w:id="17617" w:author="Transkribus" w:date="2019-12-11T14:30:00Z">
            <w:r w:rsidR="00EE6742" w:rsidRPr="00EE6742">
              <w:rPr>
                <w:rFonts w:ascii="Courier New" w:hAnsi="Courier New" w:cs="Courier New"/>
                <w:rtl/>
              </w:rPr>
              <w:t>سا</w:t>
            </w:r>
          </w:ins>
          <w:r w:rsidR="00EE6742" w:rsidRPr="00EE6742">
            <w:rPr>
              <w:rFonts w:ascii="Courier New" w:hAnsi="Courier New" w:cs="Courier New"/>
              <w:rtl/>
            </w:rPr>
            <w:t xml:space="preserve"> من ليال </w:t>
          </w:r>
          <w:del w:id="17618" w:author="Transkribus" w:date="2019-12-11T14:30:00Z">
            <w:r w:rsidRPr="009B6BCA">
              <w:rPr>
                <w:rFonts w:ascii="Courier New" w:hAnsi="Courier New" w:cs="Courier New"/>
                <w:rtl/>
              </w:rPr>
              <w:delText>وصلتها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ببيض</w:delText>
                </w:r>
              </w:dir>
            </w:dir>
          </w:del>
          <w:ins w:id="17619" w:author="Transkribus" w:date="2019-12-11T14:30:00Z">
            <w:r w:rsidR="00EE6742" w:rsidRPr="00EE6742">
              <w:rPr>
                <w:rFonts w:ascii="Courier New" w:hAnsi="Courier New" w:cs="Courier New"/>
                <w:rtl/>
              </w:rPr>
              <w:t>وصلها * بييس</w:t>
            </w:r>
          </w:ins>
          <w:r w:rsidR="00EE6742" w:rsidRPr="00EE6742">
            <w:rPr>
              <w:rFonts w:ascii="Courier New" w:hAnsi="Courier New" w:cs="Courier New"/>
              <w:rtl/>
            </w:rPr>
            <w:t xml:space="preserve"> حسان </w:t>
          </w:r>
          <w:del w:id="17620" w:author="Transkribus" w:date="2019-12-11T14:30:00Z">
            <w:r w:rsidRPr="009B6BCA">
              <w:rPr>
                <w:rFonts w:ascii="Courier New" w:hAnsi="Courier New" w:cs="Courier New"/>
                <w:rtl/>
              </w:rPr>
              <w:delText>والمفارق سود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621" w:author="Transkribus" w:date="2019-12-11T14:30:00Z">
            <w:r w:rsidR="00EE6742" w:rsidRPr="00EE6742">
              <w:rPr>
                <w:rFonts w:ascii="Courier New" w:hAnsi="Courier New" w:cs="Courier New"/>
                <w:rtl/>
              </w:rPr>
              <w:t>والغارق سور</w:t>
            </w:r>
          </w:ins>
        </w:dir>
      </w:dir>
    </w:p>
    <w:p w14:paraId="222CD952" w14:textId="4D20C83A" w:rsidR="00EE6742" w:rsidRPr="00EE6742" w:rsidRDefault="009B6BCA" w:rsidP="00EE6742">
      <w:pPr>
        <w:pStyle w:val="NurText"/>
        <w:bidi/>
        <w:rPr>
          <w:rFonts w:ascii="Courier New" w:hAnsi="Courier New" w:cs="Courier New"/>
        </w:rPr>
      </w:pPr>
      <w:dir w:val="rtl">
        <w:dir w:val="rtl">
          <w:del w:id="17622" w:author="Transkribus" w:date="2019-12-11T14:30:00Z">
            <w:r w:rsidRPr="009B6BCA">
              <w:rPr>
                <w:rFonts w:ascii="Courier New" w:hAnsi="Courier New" w:cs="Courier New"/>
                <w:rtl/>
              </w:rPr>
              <w:delText>وبت وجخ الليل مرخ</w:delText>
            </w:r>
          </w:del>
          <w:ins w:id="17623" w:author="Transkribus" w:date="2019-12-11T14:30:00Z">
            <w:r w:rsidR="00EE6742" w:rsidRPr="00EE6742">
              <w:rPr>
                <w:rFonts w:ascii="Courier New" w:hAnsi="Courier New" w:cs="Courier New"/>
                <w:rtl/>
              </w:rPr>
              <w:t>ويت وخح الليسل مرج</w:t>
            </w:r>
          </w:ins>
          <w:r w:rsidR="00EE6742" w:rsidRPr="00EE6742">
            <w:rPr>
              <w:rFonts w:ascii="Courier New" w:hAnsi="Courier New" w:cs="Courier New"/>
              <w:rtl/>
            </w:rPr>
            <w:t xml:space="preserve"> سدوله</w:t>
          </w:r>
          <w:del w:id="1762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اضم غصون</w:delText>
                </w:r>
              </w:dir>
            </w:dir>
          </w:del>
          <w:ins w:id="17625" w:author="Transkribus" w:date="2019-12-11T14:30:00Z">
            <w:r w:rsidR="00EE6742" w:rsidRPr="00EE6742">
              <w:rPr>
                <w:rFonts w:ascii="Courier New" w:hAnsi="Courier New" w:cs="Courier New"/>
                <w:rtl/>
              </w:rPr>
              <w:t xml:space="preserve"> * اصم مصون</w:t>
            </w:r>
          </w:ins>
          <w:r w:rsidR="00EE6742" w:rsidRPr="00EE6742">
            <w:rPr>
              <w:rFonts w:ascii="Courier New" w:hAnsi="Courier New" w:cs="Courier New"/>
              <w:rtl/>
            </w:rPr>
            <w:t xml:space="preserve"> البان </w:t>
          </w:r>
          <w:del w:id="17626" w:author="Transkribus" w:date="2019-12-11T14:30:00Z">
            <w:r w:rsidRPr="009B6BCA">
              <w:rPr>
                <w:rFonts w:ascii="Courier New" w:hAnsi="Courier New" w:cs="Courier New"/>
                <w:rtl/>
              </w:rPr>
              <w:delText>وهى قدود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627" w:author="Transkribus" w:date="2019-12-11T14:30:00Z">
            <w:r w:rsidR="00EE6742" w:rsidRPr="00EE6742">
              <w:rPr>
                <w:rFonts w:ascii="Courier New" w:hAnsi="Courier New" w:cs="Courier New"/>
                <w:rtl/>
              </w:rPr>
              <w:t>وهفى فدود</w:t>
            </w:r>
          </w:ins>
        </w:dir>
      </w:dir>
    </w:p>
    <w:p w14:paraId="7DAE48A3" w14:textId="77777777" w:rsidR="009B6BCA" w:rsidRPr="009B6BCA" w:rsidRDefault="009B6BCA" w:rsidP="009B6BCA">
      <w:pPr>
        <w:pStyle w:val="NurText"/>
        <w:bidi/>
        <w:rPr>
          <w:del w:id="17628" w:author="Transkribus" w:date="2019-12-11T14:30:00Z"/>
          <w:rFonts w:ascii="Courier New" w:hAnsi="Courier New" w:cs="Courier New"/>
        </w:rPr>
      </w:pPr>
      <w:dir w:val="rtl">
        <w:dir w:val="rtl">
          <w:del w:id="17629" w:author="Transkribus" w:date="2019-12-11T14:30:00Z">
            <w:r w:rsidRPr="009B6BCA">
              <w:rPr>
                <w:rFonts w:ascii="Courier New" w:hAnsi="Courier New" w:cs="Courier New"/>
                <w:rtl/>
              </w:rPr>
              <w:delText>وارشف راحا روقتها مباسم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واقطف وردا انبتته خدود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99EDFD" w14:textId="222580D0" w:rsidR="00EE6742" w:rsidRPr="00EE6742" w:rsidRDefault="009B6BCA" w:rsidP="00EE6742">
      <w:pPr>
        <w:pStyle w:val="NurText"/>
        <w:bidi/>
        <w:rPr>
          <w:ins w:id="17630" w:author="Transkribus" w:date="2019-12-11T14:30:00Z"/>
          <w:rFonts w:ascii="Courier New" w:hAnsi="Courier New" w:cs="Courier New"/>
        </w:rPr>
      </w:pPr>
      <w:dir w:val="rtl">
        <w:dir w:val="rtl">
          <w:ins w:id="17631" w:author="Transkribus" w:date="2019-12-11T14:30:00Z">
            <w:r w:rsidR="00EE6742" w:rsidRPr="00EE6742">
              <w:rPr>
                <w:rFonts w:ascii="Courier New" w:hAnsi="Courier New" w:cs="Courier New"/>
                <w:rtl/>
              </w:rPr>
              <w:t>وأرسف راجار وفيها هباسم * وأقطف ورذا أنيتته خسدود</w:t>
            </w:r>
          </w:ins>
        </w:dir>
      </w:dir>
    </w:p>
    <w:p w14:paraId="054BDC87" w14:textId="7DDB96E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الى </w:t>
      </w:r>
      <w:del w:id="17632" w:author="Transkribus" w:date="2019-12-11T14:30:00Z">
        <w:r w:rsidR="009B6BCA" w:rsidRPr="009B6BCA">
          <w:rPr>
            <w:rFonts w:ascii="Courier New" w:hAnsi="Courier New" w:cs="Courier New"/>
            <w:rtl/>
          </w:rPr>
          <w:delText>ان تبدى</w:delText>
        </w:r>
      </w:del>
      <w:ins w:id="17633" w:author="Transkribus" w:date="2019-12-11T14:30:00Z">
        <w:r w:rsidRPr="00EE6742">
          <w:rPr>
            <w:rFonts w:ascii="Courier New" w:hAnsi="Courier New" w:cs="Courier New"/>
            <w:rtl/>
          </w:rPr>
          <w:t>ابن ثيدى</w:t>
        </w:r>
      </w:ins>
      <w:r w:rsidRPr="00EE6742">
        <w:rPr>
          <w:rFonts w:ascii="Courier New" w:hAnsi="Courier New" w:cs="Courier New"/>
          <w:rtl/>
        </w:rPr>
        <w:t xml:space="preserve"> الصبح </w:t>
      </w:r>
      <w:del w:id="17634" w:author="Transkribus" w:date="2019-12-11T14:30:00Z">
        <w:r w:rsidR="009B6BCA" w:rsidRPr="009B6BCA">
          <w:rPr>
            <w:rFonts w:ascii="Courier New" w:hAnsi="Courier New" w:cs="Courier New"/>
            <w:rtl/>
          </w:rPr>
          <w:delText>غير مذمم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وزال ظلام الليل</w:delText>
            </w:r>
          </w:dir>
        </w:dir>
      </w:del>
      <w:ins w:id="17635" w:author="Transkribus" w:date="2019-12-11T14:30:00Z">
        <w:r w:rsidRPr="00EE6742">
          <w:rPr>
            <w:rFonts w:ascii="Courier New" w:hAnsi="Courier New" w:cs="Courier New"/>
            <w:rtl/>
          </w:rPr>
          <w:t>عير مذ ثم * ورال طسلام اليل</w:t>
        </w:r>
      </w:ins>
      <w:r w:rsidRPr="00EE6742">
        <w:rPr>
          <w:rFonts w:ascii="Courier New" w:hAnsi="Courier New" w:cs="Courier New"/>
          <w:rtl/>
        </w:rPr>
        <w:t xml:space="preserve"> وهو حميد</w:t>
      </w:r>
      <w:del w:id="176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57E3CF" w14:textId="74FA0A3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وكيف </w:t>
          </w:r>
          <w:del w:id="17637" w:author="Transkribus" w:date="2019-12-11T14:30:00Z">
            <w:r w:rsidRPr="009B6BCA">
              <w:rPr>
                <w:rFonts w:ascii="Courier New" w:hAnsi="Courier New" w:cs="Courier New"/>
                <w:rtl/>
              </w:rPr>
              <w:delText>اذم</w:delText>
            </w:r>
          </w:del>
          <w:ins w:id="17638" w:author="Transkribus" w:date="2019-12-11T14:30:00Z">
            <w:r w:rsidR="00EE6742" w:rsidRPr="00EE6742">
              <w:rPr>
                <w:rFonts w:ascii="Courier New" w:hAnsi="Courier New" w:cs="Courier New"/>
                <w:rtl/>
              </w:rPr>
              <w:t>أدم</w:t>
            </w:r>
          </w:ins>
          <w:r w:rsidR="00EE6742" w:rsidRPr="00EE6742">
            <w:rPr>
              <w:rFonts w:ascii="Courier New" w:hAnsi="Courier New" w:cs="Courier New"/>
              <w:rtl/>
            </w:rPr>
            <w:t xml:space="preserve"> الصبح </w:t>
          </w:r>
          <w:del w:id="17639" w:author="Transkribus" w:date="2019-12-11T14:30:00Z">
            <w:r w:rsidRPr="009B6BCA">
              <w:rPr>
                <w:rFonts w:ascii="Courier New" w:hAnsi="Courier New" w:cs="Courier New"/>
                <w:rtl/>
              </w:rPr>
              <w:delText>او لا اوده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640" w:author="Transkribus" w:date="2019-12-11T14:30:00Z">
            <w:r w:rsidR="00EE6742" w:rsidRPr="00EE6742">
              <w:rPr>
                <w:rFonts w:ascii="Courier New" w:hAnsi="Courier New" w:cs="Courier New"/>
                <w:rtl/>
              </w:rPr>
              <w:t xml:space="preserve">أولاأوده * </w:t>
            </w:r>
          </w:ins>
          <w:r w:rsidR="00EE6742" w:rsidRPr="00EE6742">
            <w:rPr>
              <w:rFonts w:ascii="Courier New" w:hAnsi="Courier New" w:cs="Courier New"/>
              <w:rtl/>
            </w:rPr>
            <w:t xml:space="preserve">وان </w:t>
          </w:r>
          <w:del w:id="17641" w:author="Transkribus" w:date="2019-12-11T14:30:00Z">
            <w:r w:rsidRPr="009B6BCA">
              <w:rPr>
                <w:rFonts w:ascii="Courier New" w:hAnsi="Courier New" w:cs="Courier New"/>
                <w:rtl/>
              </w:rPr>
              <w:delText>ر</w:delText>
            </w:r>
          </w:del>
          <w:ins w:id="17642" w:author="Transkribus" w:date="2019-12-11T14:30:00Z">
            <w:r w:rsidR="00EE6742" w:rsidRPr="00EE6742">
              <w:rPr>
                <w:rFonts w:ascii="Courier New" w:hAnsi="Courier New" w:cs="Courier New"/>
                <w:rtl/>
              </w:rPr>
              <w:t>ز</w:t>
            </w:r>
          </w:ins>
          <w:r w:rsidR="00EE6742" w:rsidRPr="00EE6742">
            <w:rPr>
              <w:rFonts w:ascii="Courier New" w:hAnsi="Courier New" w:cs="Courier New"/>
              <w:rtl/>
            </w:rPr>
            <w:t xml:space="preserve">يع مودود </w:t>
          </w:r>
          <w:del w:id="17643" w:author="Transkribus" w:date="2019-12-11T14:30:00Z">
            <w:r w:rsidRPr="009B6BCA">
              <w:rPr>
                <w:rFonts w:ascii="Courier New" w:hAnsi="Courier New" w:cs="Courier New"/>
                <w:rtl/>
              </w:rPr>
              <w:delText>به</w:delText>
            </w:r>
          </w:del>
          <w:ins w:id="17644"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وودود</w:t>
          </w:r>
          <w:del w:id="176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CB61F4" w14:textId="76EE6D55" w:rsidR="00EE6742" w:rsidRPr="00EE6742" w:rsidRDefault="009B6BCA" w:rsidP="00EE6742">
      <w:pPr>
        <w:pStyle w:val="NurText"/>
        <w:bidi/>
        <w:rPr>
          <w:rFonts w:ascii="Courier New" w:hAnsi="Courier New" w:cs="Courier New"/>
        </w:rPr>
      </w:pPr>
      <w:dir w:val="rtl">
        <w:dir w:val="rtl">
          <w:del w:id="17646" w:author="Transkribus" w:date="2019-12-11T14:30:00Z">
            <w:r w:rsidRPr="009B6BCA">
              <w:rPr>
                <w:rFonts w:ascii="Courier New" w:hAnsi="Courier New" w:cs="Courier New"/>
                <w:rtl/>
              </w:rPr>
              <w:delText>وكل صباح فيه للعين حظوة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بوجه رشيد</w:delText>
                </w:r>
              </w:dir>
            </w:dir>
          </w:del>
          <w:ins w:id="17647" w:author="Transkribus" w:date="2019-12-11T14:30:00Z">
            <w:r w:rsidR="00EE6742" w:rsidRPr="00EE6742">
              <w:rPr>
                <w:rFonts w:ascii="Courier New" w:hAnsi="Courier New" w:cs="Courier New"/>
                <w:rtl/>
              </w:rPr>
              <w:t>وقل صباج فيه العسين خطوه * يو جهرسيد</w:t>
            </w:r>
          </w:ins>
          <w:r w:rsidR="00EE6742" w:rsidRPr="00EE6742">
            <w:rPr>
              <w:rFonts w:ascii="Courier New" w:hAnsi="Courier New" w:cs="Courier New"/>
              <w:rtl/>
            </w:rPr>
            <w:t xml:space="preserve"> الدين وهو سعيد</w:t>
          </w:r>
          <w:del w:id="176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799ABF" w14:textId="7E477B6E" w:rsidR="00EE6742" w:rsidRPr="00EE6742" w:rsidRDefault="009B6BCA" w:rsidP="00EE6742">
      <w:pPr>
        <w:pStyle w:val="NurText"/>
        <w:bidi/>
        <w:rPr>
          <w:rFonts w:ascii="Courier New" w:hAnsi="Courier New" w:cs="Courier New"/>
        </w:rPr>
      </w:pPr>
      <w:dir w:val="rtl">
        <w:dir w:val="rtl">
          <w:del w:id="17649" w:author="Transkribus" w:date="2019-12-11T14:30:00Z">
            <w:r w:rsidRPr="009B6BCA">
              <w:rPr>
                <w:rFonts w:ascii="Courier New" w:hAnsi="Courier New" w:cs="Courier New"/>
                <w:rtl/>
              </w:rPr>
              <w:delText>هو العالم</w:delText>
            </w:r>
          </w:del>
          <w:ins w:id="17650" w:author="Transkribus" w:date="2019-12-11T14:30:00Z">
            <w:r w:rsidR="00EE6742" w:rsidRPr="00EE6742">
              <w:rPr>
                <w:rFonts w:ascii="Courier New" w:hAnsi="Courier New" w:cs="Courier New"/>
                <w:rtl/>
              </w:rPr>
              <w:t>هوالعالم</w:t>
            </w:r>
          </w:ins>
          <w:r w:rsidR="00EE6742" w:rsidRPr="00EE6742">
            <w:rPr>
              <w:rFonts w:ascii="Courier New" w:hAnsi="Courier New" w:cs="Courier New"/>
              <w:rtl/>
            </w:rPr>
            <w:t xml:space="preserve"> الصدر الحكيم ومن له</w:t>
          </w:r>
          <w:del w:id="176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كلام يضاهى الدر</w:delText>
                </w:r>
              </w:dir>
            </w:dir>
          </w:del>
          <w:ins w:id="17652" w:author="Transkribus" w:date="2019-12-11T14:30:00Z">
            <w:r w:rsidR="00EE6742" w:rsidRPr="00EE6742">
              <w:rPr>
                <w:rFonts w:ascii="Courier New" w:hAnsi="Courier New" w:cs="Courier New"/>
                <w:rtl/>
              </w:rPr>
              <w:t xml:space="preserve"> * كمالام تصاهى الدير</w:t>
            </w:r>
          </w:ins>
          <w:r w:rsidR="00EE6742" w:rsidRPr="00EE6742">
            <w:rPr>
              <w:rFonts w:ascii="Courier New" w:hAnsi="Courier New" w:cs="Courier New"/>
              <w:rtl/>
            </w:rPr>
            <w:t xml:space="preserve"> وهو ن</w:t>
          </w:r>
          <w:del w:id="17653" w:author="Transkribus" w:date="2019-12-11T14:30:00Z">
            <w:r w:rsidRPr="009B6BCA">
              <w:rPr>
                <w:rFonts w:ascii="Courier New" w:hAnsi="Courier New" w:cs="Courier New"/>
                <w:rtl/>
              </w:rPr>
              <w:delText>ض</w:delText>
            </w:r>
          </w:del>
          <w:ins w:id="17654" w:author="Transkribus" w:date="2019-12-11T14:30:00Z">
            <w:r w:rsidR="00EE6742" w:rsidRPr="00EE6742">
              <w:rPr>
                <w:rFonts w:ascii="Courier New" w:hAnsi="Courier New" w:cs="Courier New"/>
                <w:rtl/>
              </w:rPr>
              <w:t>س</w:t>
            </w:r>
          </w:ins>
          <w:r w:rsidR="00EE6742" w:rsidRPr="00EE6742">
            <w:rPr>
              <w:rFonts w:ascii="Courier New" w:hAnsi="Courier New" w:cs="Courier New"/>
              <w:rtl/>
            </w:rPr>
            <w:t>يد</w:t>
          </w:r>
          <w:del w:id="176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757191C" w14:textId="77777777" w:rsidR="009B6BCA" w:rsidRPr="009B6BCA" w:rsidRDefault="009B6BCA" w:rsidP="009B6BCA">
      <w:pPr>
        <w:pStyle w:val="NurText"/>
        <w:bidi/>
        <w:rPr>
          <w:del w:id="17656" w:author="Transkribus" w:date="2019-12-11T14:30:00Z"/>
          <w:rFonts w:ascii="Courier New" w:hAnsi="Courier New" w:cs="Courier New"/>
        </w:rPr>
      </w:pPr>
      <w:dir w:val="rtl">
        <w:dir w:val="rtl">
          <w:del w:id="17657" w:author="Transkribus" w:date="2019-12-11T14:30:00Z">
            <w:r w:rsidRPr="009B6BCA">
              <w:rPr>
                <w:rFonts w:ascii="Courier New" w:hAnsi="Courier New" w:cs="Courier New"/>
                <w:rtl/>
              </w:rPr>
              <w:delText>رئيس الاطباء ابن سينا وقبله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حنين تلاميذ له وعبيد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36AFB40" w14:textId="77777777" w:rsidR="009B6BCA" w:rsidRPr="009B6BCA" w:rsidRDefault="009B6BCA" w:rsidP="009B6BCA">
      <w:pPr>
        <w:pStyle w:val="NurText"/>
        <w:bidi/>
        <w:rPr>
          <w:del w:id="17658" w:author="Transkribus" w:date="2019-12-11T14:30:00Z"/>
          <w:rFonts w:ascii="Courier New" w:hAnsi="Courier New" w:cs="Courier New"/>
        </w:rPr>
      </w:pPr>
      <w:dir w:val="rtl">
        <w:dir w:val="rtl">
          <w:del w:id="17659" w:author="Transkribus" w:date="2019-12-11T14:30:00Z">
            <w:r w:rsidRPr="009B6BCA">
              <w:rPr>
                <w:rFonts w:ascii="Courier New" w:hAnsi="Courier New" w:cs="Courier New"/>
                <w:rtl/>
              </w:rPr>
              <w:delText>ولو ان جالينوس حيا بعصره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لكان عليه يبتدى ويعيد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D324157" w14:textId="3A3582F1" w:rsidR="00EE6742" w:rsidRPr="00EE6742" w:rsidRDefault="009B6BCA" w:rsidP="00EE6742">
      <w:pPr>
        <w:pStyle w:val="NurText"/>
        <w:bidi/>
        <w:rPr>
          <w:ins w:id="17660" w:author="Transkribus" w:date="2019-12-11T14:30:00Z"/>
          <w:rFonts w:ascii="Courier New" w:hAnsi="Courier New" w:cs="Courier New"/>
        </w:rPr>
      </w:pPr>
      <w:dir w:val="rtl">
        <w:dir w:val="rtl">
          <w:ins w:id="17661" w:author="Transkribus" w:date="2019-12-11T14:30:00Z">
            <w:r w:rsidR="00EE6742" w:rsidRPr="00EE6742">
              <w:rPr>
                <w:rFonts w:ascii="Courier New" w:hAnsi="Courier New" w:cs="Courier New"/>
                <w:rtl/>
              </w:rPr>
              <w:t>ابرئيس الاطباءابن سينا وييله * حميين بسالاميذله وعنيد</w:t>
            </w:r>
          </w:ins>
        </w:dir>
      </w:dir>
    </w:p>
    <w:p w14:paraId="6C018A08" w14:textId="77777777" w:rsidR="00EE6742" w:rsidRPr="00EE6742" w:rsidRDefault="00EE6742" w:rsidP="00EE6742">
      <w:pPr>
        <w:pStyle w:val="NurText"/>
        <w:bidi/>
        <w:rPr>
          <w:ins w:id="17662" w:author="Transkribus" w:date="2019-12-11T14:30:00Z"/>
          <w:rFonts w:ascii="Courier New" w:hAnsi="Courier New" w:cs="Courier New"/>
        </w:rPr>
      </w:pPr>
      <w:ins w:id="17663" w:author="Transkribus" w:date="2019-12-11T14:30:00Z">
        <w:r w:rsidRPr="00EE6742">
          <w:rPr>
            <w:rFonts w:ascii="Courier New" w:hAnsi="Courier New" w:cs="Courier New"/>
            <w:rtl/>
          </w:rPr>
          <w:t>ولوان جالبنوس با بعصرة * لكان عليسه ميندى و بطيسد</w:t>
        </w:r>
      </w:ins>
    </w:p>
    <w:p w14:paraId="12195689" w14:textId="5D7E000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فقل </w:t>
      </w:r>
      <w:ins w:id="17664" w:author="Transkribus" w:date="2019-12-11T14:30:00Z">
        <w:r w:rsidRPr="00EE6742">
          <w:rPr>
            <w:rFonts w:ascii="Courier New" w:hAnsi="Courier New" w:cs="Courier New"/>
            <w:rtl/>
          </w:rPr>
          <w:t>ا</w:t>
        </w:r>
      </w:ins>
      <w:r w:rsidRPr="00EE6742">
        <w:rPr>
          <w:rFonts w:ascii="Courier New" w:hAnsi="Courier New" w:cs="Courier New"/>
          <w:rtl/>
        </w:rPr>
        <w:t>لب</w:t>
      </w:r>
      <w:del w:id="17665" w:author="Transkribus" w:date="2019-12-11T14:30:00Z">
        <w:r w:rsidR="009B6BCA" w:rsidRPr="009B6BCA">
          <w:rPr>
            <w:rFonts w:ascii="Courier New" w:hAnsi="Courier New" w:cs="Courier New"/>
            <w:rtl/>
          </w:rPr>
          <w:delText>ن</w:delText>
        </w:r>
      </w:del>
      <w:r w:rsidRPr="00EE6742">
        <w:rPr>
          <w:rFonts w:ascii="Courier New" w:hAnsi="Courier New" w:cs="Courier New"/>
          <w:rtl/>
        </w:rPr>
        <w:t xml:space="preserve">ى الصورى </w:t>
      </w:r>
      <w:del w:id="17666" w:author="Transkribus" w:date="2019-12-11T14:30:00Z">
        <w:r w:rsidR="009B6BCA" w:rsidRPr="009B6BCA">
          <w:rPr>
            <w:rFonts w:ascii="Courier New" w:hAnsi="Courier New" w:cs="Courier New"/>
            <w:rtl/>
          </w:rPr>
          <w:delText>قد سدتم الورى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7667" w:author="Transkribus" w:date="2019-12-11T14:30:00Z">
        <w:r w:rsidRPr="00EE6742">
          <w:rPr>
            <w:rFonts w:ascii="Courier New" w:hAnsi="Courier New" w:cs="Courier New"/>
            <w:rtl/>
          </w:rPr>
          <w:t xml:space="preserve">فدسيد ثم الوزى * </w:t>
        </w:r>
      </w:ins>
      <w:r w:rsidRPr="00EE6742">
        <w:rPr>
          <w:rFonts w:ascii="Courier New" w:hAnsi="Courier New" w:cs="Courier New"/>
          <w:rtl/>
        </w:rPr>
        <w:t xml:space="preserve">وما الناس </w:t>
      </w:r>
      <w:del w:id="17668" w:author="Transkribus" w:date="2019-12-11T14:30:00Z">
        <w:r w:rsidR="009B6BCA" w:rsidRPr="009B6BCA">
          <w:rPr>
            <w:rFonts w:ascii="Courier New" w:hAnsi="Courier New" w:cs="Courier New"/>
            <w:rtl/>
          </w:rPr>
          <w:delText>الا سيد</w:delText>
        </w:r>
      </w:del>
      <w:ins w:id="17669" w:author="Transkribus" w:date="2019-12-11T14:30:00Z">
        <w:r w:rsidRPr="00EE6742">
          <w:rPr>
            <w:rFonts w:ascii="Courier New" w:hAnsi="Courier New" w:cs="Courier New"/>
            <w:rtl/>
          </w:rPr>
          <w:t>الاسيد</w:t>
        </w:r>
      </w:ins>
      <w:r w:rsidRPr="00EE6742">
        <w:rPr>
          <w:rFonts w:ascii="Courier New" w:hAnsi="Courier New" w:cs="Courier New"/>
          <w:rtl/>
        </w:rPr>
        <w:t xml:space="preserve"> ومسود</w:t>
      </w:r>
      <w:del w:id="1767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1198289" w14:textId="3B4E82E7" w:rsidR="00EE6742" w:rsidRPr="00EE6742" w:rsidRDefault="009B6BCA" w:rsidP="00EE6742">
      <w:pPr>
        <w:pStyle w:val="NurText"/>
        <w:bidi/>
        <w:rPr>
          <w:rFonts w:ascii="Courier New" w:hAnsi="Courier New" w:cs="Courier New"/>
        </w:rPr>
      </w:pPr>
      <w:dir w:val="rtl">
        <w:dir w:val="rtl">
          <w:del w:id="17671" w:author="Transkribus" w:date="2019-12-11T14:30:00Z">
            <w:r w:rsidRPr="009B6BCA">
              <w:rPr>
                <w:rFonts w:ascii="Courier New" w:hAnsi="Courier New" w:cs="Courier New"/>
                <w:rtl/>
              </w:rPr>
              <w:delText>وما حزتم ارث العلا</w:delText>
            </w:r>
          </w:del>
          <w:ins w:id="17672" w:author="Transkribus" w:date="2019-12-11T14:30:00Z">
            <w:r w:rsidR="00EE6742" w:rsidRPr="00EE6742">
              <w:rPr>
                <w:rFonts w:ascii="Courier New" w:hAnsi="Courier New" w:cs="Courier New"/>
                <w:rtl/>
              </w:rPr>
              <w:t>وماجز ثم ارب العسلا</w:t>
            </w:r>
          </w:ins>
          <w:r w:rsidR="00EE6742" w:rsidRPr="00EE6742">
            <w:rPr>
              <w:rFonts w:ascii="Courier New" w:hAnsi="Courier New" w:cs="Courier New"/>
              <w:rtl/>
            </w:rPr>
            <w:t xml:space="preserve"> عن </w:t>
          </w:r>
          <w:del w:id="17673" w:author="Transkribus" w:date="2019-12-11T14:30:00Z">
            <w:r w:rsidRPr="009B6BCA">
              <w:rPr>
                <w:rFonts w:ascii="Courier New" w:hAnsi="Courier New" w:cs="Courier New"/>
                <w:rtl/>
              </w:rPr>
              <w:delText>كلالة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كذلك اباء</w:delText>
                </w:r>
              </w:dir>
            </w:dir>
          </w:del>
          <w:ins w:id="17674" w:author="Transkribus" w:date="2019-12-11T14:30:00Z">
            <w:r w:rsidR="00EE6742" w:rsidRPr="00EE6742">
              <w:rPr>
                <w:rFonts w:ascii="Courier New" w:hAnsi="Courier New" w:cs="Courier New"/>
                <w:rtl/>
              </w:rPr>
              <w:t>كالالة * ذلك أثاء</w:t>
            </w:r>
          </w:ins>
          <w:r w:rsidR="00EE6742" w:rsidRPr="00EE6742">
            <w:rPr>
              <w:rFonts w:ascii="Courier New" w:hAnsi="Courier New" w:cs="Courier New"/>
              <w:rtl/>
            </w:rPr>
            <w:t xml:space="preserve"> لكم و</w:t>
          </w:r>
          <w:del w:id="17675" w:author="Transkribus" w:date="2019-12-11T14:30:00Z">
            <w:r w:rsidRPr="009B6BCA">
              <w:rPr>
                <w:rFonts w:ascii="Courier New" w:hAnsi="Courier New" w:cs="Courier New"/>
                <w:rtl/>
              </w:rPr>
              <w:delText>ج</w:delText>
            </w:r>
          </w:del>
          <w:ins w:id="17676" w:author="Transkribus" w:date="2019-12-11T14:30:00Z">
            <w:r w:rsidR="00EE6742" w:rsidRPr="00EE6742">
              <w:rPr>
                <w:rFonts w:ascii="Courier New" w:hAnsi="Courier New" w:cs="Courier New"/>
                <w:rtl/>
              </w:rPr>
              <w:t>خس</w:t>
            </w:r>
          </w:ins>
          <w:r w:rsidR="00EE6742" w:rsidRPr="00EE6742">
            <w:rPr>
              <w:rFonts w:ascii="Courier New" w:hAnsi="Courier New" w:cs="Courier New"/>
              <w:rtl/>
            </w:rPr>
            <w:t>دود</w:t>
          </w:r>
          <w:del w:id="176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B1A785" w14:textId="375B7F8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فيا </w:t>
          </w:r>
          <w:del w:id="17678" w:author="Transkribus" w:date="2019-12-11T14:30:00Z">
            <w:r w:rsidRPr="009B6BCA">
              <w:rPr>
                <w:rFonts w:ascii="Courier New" w:hAnsi="Courier New" w:cs="Courier New"/>
                <w:rtl/>
              </w:rPr>
              <w:delText>عالم الدنيا ويا علم</w:delText>
            </w:r>
          </w:del>
          <w:ins w:id="17679" w:author="Transkribus" w:date="2019-12-11T14:30:00Z">
            <w:r w:rsidR="00EE6742" w:rsidRPr="00EE6742">
              <w:rPr>
                <w:rFonts w:ascii="Courier New" w:hAnsi="Courier New" w:cs="Courier New"/>
                <w:rtl/>
              </w:rPr>
              <w:t>ع الم الدينا وباعلم</w:t>
            </w:r>
          </w:ins>
          <w:r w:rsidR="00EE6742" w:rsidRPr="00EE6742">
            <w:rPr>
              <w:rFonts w:ascii="Courier New" w:hAnsi="Courier New" w:cs="Courier New"/>
              <w:rtl/>
            </w:rPr>
            <w:t xml:space="preserve"> الهدى</w:t>
          </w:r>
          <w:del w:id="176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ويا من به للمكرمات</w:delText>
                </w:r>
              </w:dir>
            </w:dir>
          </w:del>
          <w:ins w:id="17681" w:author="Transkribus" w:date="2019-12-11T14:30:00Z">
            <w:r w:rsidR="00EE6742" w:rsidRPr="00EE6742">
              <w:rPr>
                <w:rFonts w:ascii="Courier New" w:hAnsi="Courier New" w:cs="Courier New"/>
                <w:rtl/>
              </w:rPr>
              <w:t xml:space="preserve"> * ويامن - لمكرمات</w:t>
            </w:r>
          </w:ins>
          <w:r w:rsidR="00EE6742" w:rsidRPr="00EE6742">
            <w:rPr>
              <w:rFonts w:ascii="Courier New" w:hAnsi="Courier New" w:cs="Courier New"/>
              <w:rtl/>
            </w:rPr>
            <w:t xml:space="preserve"> وجود</w:t>
          </w:r>
          <w:del w:id="1768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748CEF" w14:textId="385F5D76" w:rsidR="00EE6742" w:rsidRPr="00EE6742" w:rsidRDefault="009B6BCA" w:rsidP="00EE6742">
      <w:pPr>
        <w:pStyle w:val="NurText"/>
        <w:bidi/>
        <w:rPr>
          <w:rFonts w:ascii="Courier New" w:hAnsi="Courier New" w:cs="Courier New"/>
        </w:rPr>
      </w:pPr>
      <w:dir w:val="rtl">
        <w:dir w:val="rtl">
          <w:del w:id="17683" w:author="Transkribus" w:date="2019-12-11T14:30:00Z">
            <w:r w:rsidRPr="009B6BCA">
              <w:rPr>
                <w:rFonts w:ascii="Courier New" w:hAnsi="Courier New" w:cs="Courier New"/>
                <w:rtl/>
              </w:rPr>
              <w:delText>ويا من له ربع</w:delText>
            </w:r>
          </w:del>
          <w:ins w:id="17684" w:author="Transkribus" w:date="2019-12-11T14:30:00Z">
            <w:r w:rsidR="00EE6742" w:rsidRPr="00EE6742">
              <w:rPr>
                <w:rFonts w:ascii="Courier New" w:hAnsi="Courier New" w:cs="Courier New"/>
                <w:rtl/>
              </w:rPr>
              <w:t>وبامن لهريع</w:t>
            </w:r>
          </w:ins>
          <w:r w:rsidR="00EE6742" w:rsidRPr="00EE6742">
            <w:rPr>
              <w:rFonts w:ascii="Courier New" w:hAnsi="Courier New" w:cs="Courier New"/>
              <w:rtl/>
            </w:rPr>
            <w:t xml:space="preserve"> من الفضل اهل</w:t>
          </w:r>
          <w:del w:id="1768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وقصر معال بالثناء مشيد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7686" w:author="Transkribus" w:date="2019-12-11T14:30:00Z">
            <w:r w:rsidR="00EE6742" w:rsidRPr="00EE6742">
              <w:rPr>
                <w:rFonts w:ascii="Courier New" w:hAnsi="Courier New" w:cs="Courier New"/>
                <w:rtl/>
              </w:rPr>
              <w:t xml:space="preserve"> * ونصرععال بالتناء مسيد</w:t>
            </w:r>
          </w:ins>
        </w:dir>
      </w:dir>
    </w:p>
    <w:p w14:paraId="6E4F6ACA" w14:textId="090F3E8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ودوح من الاحسان </w:t>
          </w:r>
          <w:del w:id="17687" w:author="Transkribus" w:date="2019-12-11T14:30:00Z">
            <w:r w:rsidRPr="009B6BCA">
              <w:rPr>
                <w:rFonts w:ascii="Courier New" w:hAnsi="Courier New" w:cs="Courier New"/>
                <w:rtl/>
              </w:rPr>
              <w:delText>ا</w:delText>
            </w:r>
          </w:del>
          <w:ins w:id="17688" w:author="Transkribus" w:date="2019-12-11T14:30:00Z">
            <w:r w:rsidR="00EE6742" w:rsidRPr="00EE6742">
              <w:rPr>
                <w:rFonts w:ascii="Courier New" w:hAnsi="Courier New" w:cs="Courier New"/>
                <w:rtl/>
              </w:rPr>
              <w:t>أ</w:t>
            </w:r>
          </w:ins>
          <w:r w:rsidR="00EE6742" w:rsidRPr="00EE6742">
            <w:rPr>
              <w:rFonts w:ascii="Courier New" w:hAnsi="Courier New" w:cs="Courier New"/>
              <w:rtl/>
            </w:rPr>
            <w:t>ثمر بالمنى</w:t>
          </w:r>
          <w:del w:id="1768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وظل على اللاجى اليه</w:delText>
                </w:r>
              </w:dir>
            </w:dir>
          </w:del>
          <w:ins w:id="17690" w:author="Transkribus" w:date="2019-12-11T14:30:00Z">
            <w:r w:rsidR="00EE6742" w:rsidRPr="00EE6742">
              <w:rPr>
                <w:rFonts w:ascii="Courier New" w:hAnsi="Courier New" w:cs="Courier New"/>
                <w:rtl/>
              </w:rPr>
              <w:t xml:space="preserve"> * وطسل عسلى اللاحى البه</w:t>
            </w:r>
          </w:ins>
          <w:r w:rsidR="00EE6742" w:rsidRPr="00EE6742">
            <w:rPr>
              <w:rFonts w:ascii="Courier New" w:hAnsi="Courier New" w:cs="Courier New"/>
              <w:rtl/>
            </w:rPr>
            <w:t xml:space="preserve"> مديد</w:t>
          </w:r>
          <w:del w:id="176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C0A989" w14:textId="35FCBACE" w:rsidR="00EE6742" w:rsidRPr="00EE6742" w:rsidRDefault="009B6BCA" w:rsidP="00EE6742">
      <w:pPr>
        <w:pStyle w:val="NurText"/>
        <w:bidi/>
        <w:rPr>
          <w:rFonts w:ascii="Courier New" w:hAnsi="Courier New" w:cs="Courier New"/>
        </w:rPr>
      </w:pPr>
      <w:dir w:val="rtl">
        <w:dir w:val="rtl">
          <w:del w:id="17692" w:author="Transkribus" w:date="2019-12-11T14:30:00Z">
            <w:r w:rsidRPr="009B6BCA">
              <w:rPr>
                <w:rFonts w:ascii="Courier New" w:hAnsi="Courier New" w:cs="Courier New"/>
                <w:rtl/>
              </w:rPr>
              <w:delText>ويا من</w:delText>
            </w:r>
          </w:del>
          <w:ins w:id="17693" w:author="Transkribus" w:date="2019-12-11T14:30:00Z">
            <w:r w:rsidR="00EE6742" w:rsidRPr="00EE6742">
              <w:rPr>
                <w:rFonts w:ascii="Courier New" w:hAnsi="Courier New" w:cs="Courier New"/>
                <w:rtl/>
              </w:rPr>
              <w:t>ويامن</w:t>
            </w:r>
          </w:ins>
          <w:r w:rsidR="00EE6742" w:rsidRPr="00EE6742">
            <w:rPr>
              <w:rFonts w:ascii="Courier New" w:hAnsi="Courier New" w:cs="Courier New"/>
              <w:rtl/>
            </w:rPr>
            <w:t xml:space="preserve"> به </w:t>
          </w:r>
          <w:del w:id="17694" w:author="Transkribus" w:date="2019-12-11T14:30:00Z">
            <w:r w:rsidRPr="009B6BCA">
              <w:rPr>
                <w:rFonts w:ascii="Courier New" w:hAnsi="Courier New" w:cs="Courier New"/>
                <w:rtl/>
              </w:rPr>
              <w:delText>العاصى الجموح اطاعني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وذل</w:delText>
                </w:r>
              </w:dir>
            </w:dir>
          </w:del>
          <w:ins w:id="17695" w:author="Transkribus" w:date="2019-12-11T14:30:00Z">
            <w:r w:rsidR="00EE6742" w:rsidRPr="00EE6742">
              <w:rPr>
                <w:rFonts w:ascii="Courier New" w:hAnsi="Courier New" w:cs="Courier New"/>
                <w:rtl/>
              </w:rPr>
              <w:t>العاضى الخموح اطاسى * وفل</w:t>
            </w:r>
          </w:ins>
          <w:r w:rsidR="00EE6742" w:rsidRPr="00EE6742">
            <w:rPr>
              <w:rFonts w:ascii="Courier New" w:hAnsi="Courier New" w:cs="Courier New"/>
              <w:rtl/>
            </w:rPr>
            <w:t xml:space="preserve"> لى الج</w:t>
          </w:r>
          <w:del w:id="17696" w:author="Transkribus" w:date="2019-12-11T14:30:00Z">
            <w:r w:rsidRPr="009B6BCA">
              <w:rPr>
                <w:rFonts w:ascii="Courier New" w:hAnsi="Courier New" w:cs="Courier New"/>
                <w:rtl/>
              </w:rPr>
              <w:delText>ب</w:delText>
            </w:r>
          </w:del>
          <w:ins w:id="17697" w:author="Transkribus" w:date="2019-12-11T14:30:00Z">
            <w:r w:rsidR="00EE6742" w:rsidRPr="00EE6742">
              <w:rPr>
                <w:rFonts w:ascii="Courier New" w:hAnsi="Courier New" w:cs="Courier New"/>
                <w:rtl/>
              </w:rPr>
              <w:t>س</w:t>
            </w:r>
          </w:ins>
          <w:r w:rsidR="00EE6742" w:rsidRPr="00EE6742">
            <w:rPr>
              <w:rFonts w:ascii="Courier New" w:hAnsi="Courier New" w:cs="Courier New"/>
              <w:rtl/>
            </w:rPr>
            <w:t>ار وهو ع</w:t>
          </w:r>
          <w:del w:id="17698" w:author="Transkribus" w:date="2019-12-11T14:30:00Z">
            <w:r w:rsidRPr="009B6BCA">
              <w:rPr>
                <w:rFonts w:ascii="Courier New" w:hAnsi="Courier New" w:cs="Courier New"/>
                <w:rtl/>
              </w:rPr>
              <w:delText>ن</w:delText>
            </w:r>
          </w:del>
          <w:ins w:id="17699" w:author="Transkribus" w:date="2019-12-11T14:30:00Z">
            <w:r w:rsidR="00EE6742" w:rsidRPr="00EE6742">
              <w:rPr>
                <w:rFonts w:ascii="Courier New" w:hAnsi="Courier New" w:cs="Courier New"/>
                <w:rtl/>
              </w:rPr>
              <w:t>ب</w:t>
            </w:r>
          </w:ins>
          <w:r w:rsidR="00EE6742" w:rsidRPr="00EE6742">
            <w:rPr>
              <w:rFonts w:ascii="Courier New" w:hAnsi="Courier New" w:cs="Courier New"/>
              <w:rtl/>
            </w:rPr>
            <w:t>يد</w:t>
          </w:r>
          <w:del w:id="1770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34EB2D" w14:textId="75C8CBED" w:rsidR="00EE6742" w:rsidRPr="00EE6742" w:rsidRDefault="009B6BCA" w:rsidP="00EE6742">
      <w:pPr>
        <w:pStyle w:val="NurText"/>
        <w:bidi/>
        <w:rPr>
          <w:rFonts w:ascii="Courier New" w:hAnsi="Courier New" w:cs="Courier New"/>
        </w:rPr>
      </w:pPr>
      <w:dir w:val="rtl">
        <w:dir w:val="rtl">
          <w:del w:id="17701" w:author="Transkribus" w:date="2019-12-11T14:30:00Z">
            <w:r w:rsidRPr="009B6BCA">
              <w:rPr>
                <w:rFonts w:ascii="Courier New" w:hAnsi="Courier New" w:cs="Courier New"/>
                <w:rtl/>
              </w:rPr>
              <w:delText>فمعقل</w:delText>
            </w:r>
          </w:del>
          <w:ins w:id="17702" w:author="Transkribus" w:date="2019-12-11T14:30:00Z">
            <w:r w:rsidR="00EE6742" w:rsidRPr="00EE6742">
              <w:rPr>
                <w:rFonts w:ascii="Courier New" w:hAnsi="Courier New" w:cs="Courier New"/>
                <w:rtl/>
              </w:rPr>
              <w:t>عسعل</w:t>
            </w:r>
          </w:ins>
          <w:r w:rsidR="00EE6742" w:rsidRPr="00EE6742">
            <w:rPr>
              <w:rFonts w:ascii="Courier New" w:hAnsi="Courier New" w:cs="Courier New"/>
              <w:rtl/>
            </w:rPr>
            <w:t xml:space="preserve"> عزى فى </w:t>
          </w:r>
          <w:del w:id="17703" w:author="Transkribus" w:date="2019-12-11T14:30:00Z">
            <w:r w:rsidRPr="009B6BCA">
              <w:rPr>
                <w:rFonts w:ascii="Courier New" w:hAnsi="Courier New" w:cs="Courier New"/>
                <w:rtl/>
              </w:rPr>
              <w:delText>حماه ممنع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704" w:author="Transkribus" w:date="2019-12-11T14:30:00Z">
            <w:r w:rsidR="00EE6742" w:rsidRPr="00EE6742">
              <w:rPr>
                <w:rFonts w:ascii="Courier New" w:hAnsi="Courier New" w:cs="Courier New"/>
                <w:rtl/>
              </w:rPr>
              <w:t xml:space="preserve">خماه عنع * </w:t>
            </w:r>
          </w:ins>
          <w:r w:rsidR="00EE6742" w:rsidRPr="00EE6742">
            <w:rPr>
              <w:rFonts w:ascii="Courier New" w:hAnsi="Courier New" w:cs="Courier New"/>
              <w:rtl/>
            </w:rPr>
            <w:t>حصين وعي</w:t>
          </w:r>
          <w:del w:id="17705" w:author="Transkribus" w:date="2019-12-11T14:30:00Z">
            <w:r w:rsidRPr="009B6BCA">
              <w:rPr>
                <w:rFonts w:ascii="Courier New" w:hAnsi="Courier New" w:cs="Courier New"/>
                <w:rtl/>
              </w:rPr>
              <w:delText>ش</w:delText>
            </w:r>
          </w:del>
          <w:ins w:id="17706"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ى فى </w:t>
          </w:r>
          <w:del w:id="17707" w:author="Transkribus" w:date="2019-12-11T14:30:00Z">
            <w:r w:rsidRPr="009B6BCA">
              <w:rPr>
                <w:rFonts w:ascii="Courier New" w:hAnsi="Courier New" w:cs="Courier New"/>
                <w:rtl/>
              </w:rPr>
              <w:delText>ذراه رغيد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08" w:author="Transkribus" w:date="2019-12-11T14:30:00Z">
            <w:r w:rsidR="00EE6742" w:rsidRPr="00EE6742">
              <w:rPr>
                <w:rFonts w:ascii="Courier New" w:hAnsi="Courier New" w:cs="Courier New"/>
                <w:rtl/>
              </w:rPr>
              <w:t>دارةز عبد</w:t>
            </w:r>
          </w:ins>
        </w:dir>
      </w:dir>
    </w:p>
    <w:p w14:paraId="4A2EE14F" w14:textId="7BE66BB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7709" w:author="Transkribus" w:date="2019-12-11T14:30:00Z">
            <w:r w:rsidRPr="009B6BCA">
              <w:rPr>
                <w:rFonts w:ascii="Courier New" w:hAnsi="Courier New" w:cs="Courier New"/>
                <w:rtl/>
              </w:rPr>
              <w:delText>راشنى معروفه</w:delText>
            </w:r>
          </w:del>
          <w:ins w:id="17710" w:author="Transkribus" w:date="2019-12-11T14:30:00Z">
            <w:r w:rsidR="00EE6742" w:rsidRPr="00EE6742">
              <w:rPr>
                <w:rFonts w:ascii="Courier New" w:hAnsi="Courier New" w:cs="Courier New"/>
                <w:rtl/>
              </w:rPr>
              <w:t>راشى معر وفه</w:t>
            </w:r>
          </w:ins>
          <w:r w:rsidR="00EE6742" w:rsidRPr="00EE6742">
            <w:rPr>
              <w:rFonts w:ascii="Courier New" w:hAnsi="Courier New" w:cs="Courier New"/>
              <w:rtl/>
            </w:rPr>
            <w:t xml:space="preserve"> واصطناعه</w:t>
          </w:r>
          <w:del w:id="177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712"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وقام </w:t>
          </w:r>
          <w:del w:id="17713" w:author="Transkribus" w:date="2019-12-11T14:30:00Z">
            <w:r w:rsidRPr="009B6BCA">
              <w:rPr>
                <w:rFonts w:ascii="Courier New" w:hAnsi="Courier New" w:cs="Courier New"/>
                <w:rtl/>
              </w:rPr>
              <w:delText>بامرى والانام قعود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14" w:author="Transkribus" w:date="2019-12-11T14:30:00Z">
            <w:r w:rsidR="00EE6742" w:rsidRPr="00EE6742">
              <w:rPr>
                <w:rFonts w:ascii="Courier New" w:hAnsi="Courier New" w:cs="Courier New"/>
                <w:rtl/>
              </w:rPr>
              <w:t>امرى و الاثام مقود</w:t>
            </w:r>
          </w:ins>
        </w:dir>
      </w:dir>
    </w:p>
    <w:p w14:paraId="51BEE841" w14:textId="77777777" w:rsidR="009B6BCA" w:rsidRPr="009B6BCA" w:rsidRDefault="009B6BCA" w:rsidP="009B6BCA">
      <w:pPr>
        <w:pStyle w:val="NurText"/>
        <w:bidi/>
        <w:rPr>
          <w:del w:id="17715" w:author="Transkribus" w:date="2019-12-11T14:30:00Z"/>
          <w:rFonts w:ascii="Courier New" w:hAnsi="Courier New" w:cs="Courier New"/>
        </w:rPr>
      </w:pPr>
      <w:dir w:val="rtl">
        <w:dir w:val="rtl">
          <w:del w:id="17716" w:author="Transkribus" w:date="2019-12-11T14:30:00Z">
            <w:r w:rsidRPr="009B6BCA">
              <w:rPr>
                <w:rFonts w:ascii="Courier New" w:hAnsi="Courier New" w:cs="Courier New"/>
                <w:rtl/>
              </w:rPr>
              <w:delText>واحسن بى فعلا فاحسنت قائلا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وجاد ففى مدحى علاه اجيد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38663E0" w14:textId="23E0D5DD" w:rsidR="00EE6742" w:rsidRPr="00EE6742" w:rsidRDefault="009B6BCA" w:rsidP="00EE6742">
      <w:pPr>
        <w:pStyle w:val="NurText"/>
        <w:bidi/>
        <w:rPr>
          <w:ins w:id="17717" w:author="Transkribus" w:date="2019-12-11T14:30:00Z"/>
          <w:rFonts w:ascii="Courier New" w:hAnsi="Courier New" w:cs="Courier New"/>
        </w:rPr>
      </w:pPr>
      <w:dir w:val="rtl">
        <w:dir w:val="rtl">
          <w:del w:id="17718" w:author="Transkribus" w:date="2019-12-11T14:30:00Z">
            <w:r w:rsidRPr="009B6BCA">
              <w:rPr>
                <w:rFonts w:ascii="Courier New" w:hAnsi="Courier New" w:cs="Courier New"/>
                <w:rtl/>
              </w:rPr>
              <w:delText>فعند نداه حاتم الجود باخل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وعندى لبيد</w:delText>
                </w:r>
              </w:dir>
            </w:dir>
          </w:del>
          <w:ins w:id="17719" w:author="Transkribus" w:date="2019-12-11T14:30:00Z">
            <w:r w:rsidR="00EE6742" w:rsidRPr="00EE6742">
              <w:rPr>
                <w:rFonts w:ascii="Courier New" w:hAnsi="Courier New" w:cs="Courier New"/>
                <w:rtl/>
              </w:rPr>
              <w:t>وأحسسن بى فعسلاقاحسيت فاللا * وجادفقى مسدخى عسلام أجميسد</w:t>
            </w:r>
          </w:ins>
        </w:dir>
      </w:dir>
    </w:p>
    <w:p w14:paraId="55B2497D" w14:textId="0379475F" w:rsidR="00EE6742" w:rsidRPr="00EE6742" w:rsidRDefault="00EE6742" w:rsidP="00EE6742">
      <w:pPr>
        <w:pStyle w:val="NurText"/>
        <w:bidi/>
        <w:rPr>
          <w:rFonts w:ascii="Courier New" w:hAnsi="Courier New" w:cs="Courier New"/>
        </w:rPr>
      </w:pPr>
      <w:ins w:id="17720" w:author="Transkribus" w:date="2019-12-11T14:30:00Z">
        <w:r w:rsidRPr="00EE6742">
          <w:rPr>
            <w:rFonts w:ascii="Courier New" w:hAnsi="Courier New" w:cs="Courier New"/>
            <w:rtl/>
          </w:rPr>
          <w:t xml:space="preserve"> فعيديداه جا ثم الحود بالخسل * وغنسدى ليسعد</w:t>
        </w:r>
      </w:ins>
      <w:r w:rsidRPr="00EE6742">
        <w:rPr>
          <w:rFonts w:ascii="Courier New" w:hAnsi="Courier New" w:cs="Courier New"/>
          <w:rtl/>
        </w:rPr>
        <w:t xml:space="preserve"> فى المديح بليد</w:t>
      </w:r>
      <w:del w:id="177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3BA1455" w14:textId="5A5A8F5F" w:rsidR="00EE6742" w:rsidRPr="00EE6742" w:rsidRDefault="009B6BCA" w:rsidP="00EE6742">
      <w:pPr>
        <w:pStyle w:val="NurText"/>
        <w:bidi/>
        <w:rPr>
          <w:rFonts w:ascii="Courier New" w:hAnsi="Courier New" w:cs="Courier New"/>
        </w:rPr>
      </w:pPr>
      <w:dir w:val="rtl">
        <w:dir w:val="rtl">
          <w:del w:id="17722" w:author="Transkribus" w:date="2019-12-11T14:30:00Z">
            <w:r w:rsidRPr="009B6BCA">
              <w:rPr>
                <w:rFonts w:ascii="Courier New" w:hAnsi="Courier New" w:cs="Courier New"/>
                <w:rtl/>
              </w:rPr>
              <w:delText>ت</w:delText>
            </w:r>
          </w:del>
          <w:ins w:id="17723"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صدى لكسب الحمد من كل </w:t>
          </w:r>
          <w:del w:id="17724" w:author="Transkribus" w:date="2019-12-11T14:30:00Z">
            <w:r w:rsidRPr="009B6BCA">
              <w:rPr>
                <w:rFonts w:ascii="Courier New" w:hAnsi="Courier New" w:cs="Courier New"/>
                <w:rtl/>
              </w:rPr>
              <w:delText>وجهة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وللقوم</w:delText>
                </w:r>
              </w:dir>
            </w:dir>
          </w:del>
          <w:ins w:id="17725" w:author="Transkribus" w:date="2019-12-11T14:30:00Z">
            <w:r w:rsidR="00EE6742" w:rsidRPr="00EE6742">
              <w:rPr>
                <w:rFonts w:ascii="Courier New" w:hAnsi="Courier New" w:cs="Courier New"/>
                <w:rtl/>
              </w:rPr>
              <w:t>وجهه * ولقوم</w:t>
            </w:r>
          </w:ins>
          <w:r w:rsidR="00EE6742" w:rsidRPr="00EE6742">
            <w:rPr>
              <w:rFonts w:ascii="Courier New" w:hAnsi="Courier New" w:cs="Courier New"/>
              <w:rtl/>
            </w:rPr>
            <w:t xml:space="preserve"> عن كسب ال</w:t>
          </w:r>
          <w:del w:id="17726" w:author="Transkribus" w:date="2019-12-11T14:30:00Z">
            <w:r w:rsidRPr="009B6BCA">
              <w:rPr>
                <w:rFonts w:ascii="Courier New" w:hAnsi="Courier New" w:cs="Courier New"/>
                <w:rtl/>
              </w:rPr>
              <w:delText>ث</w:delText>
            </w:r>
          </w:del>
          <w:ins w:id="17727" w:author="Transkribus" w:date="2019-12-11T14:30:00Z">
            <w:r w:rsidR="00EE6742" w:rsidRPr="00EE6742">
              <w:rPr>
                <w:rFonts w:ascii="Courier New" w:hAnsi="Courier New" w:cs="Courier New"/>
                <w:rtl/>
              </w:rPr>
              <w:t>ت</w:t>
            </w:r>
          </w:ins>
          <w:r w:rsidR="00EE6742" w:rsidRPr="00EE6742">
            <w:rPr>
              <w:rFonts w:ascii="Courier New" w:hAnsi="Courier New" w:cs="Courier New"/>
              <w:rtl/>
            </w:rPr>
            <w:t>ناء صدود</w:t>
          </w:r>
          <w:del w:id="177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AAC524" w14:textId="4EAE138A" w:rsidR="00EE6742" w:rsidRPr="00EE6742" w:rsidRDefault="009B6BCA" w:rsidP="00EE6742">
      <w:pPr>
        <w:pStyle w:val="NurText"/>
        <w:bidi/>
        <w:rPr>
          <w:rFonts w:ascii="Courier New" w:hAnsi="Courier New" w:cs="Courier New"/>
        </w:rPr>
      </w:pPr>
      <w:dir w:val="rtl">
        <w:dir w:val="rtl">
          <w:del w:id="17729" w:author="Transkribus" w:date="2019-12-11T14:30:00Z">
            <w:r w:rsidRPr="009B6BCA">
              <w:rPr>
                <w:rFonts w:ascii="Courier New" w:hAnsi="Courier New" w:cs="Courier New"/>
                <w:rtl/>
              </w:rPr>
              <w:delText>له ظل ذى</w:delText>
            </w:r>
          </w:del>
          <w:ins w:id="17730" w:author="Transkribus" w:date="2019-12-11T14:30:00Z">
            <w:r w:rsidR="00EE6742" w:rsidRPr="00EE6742">
              <w:rPr>
                <w:rFonts w:ascii="Courier New" w:hAnsi="Courier New" w:cs="Courier New"/>
                <w:rtl/>
              </w:rPr>
              <w:t>االه طل دى</w:t>
            </w:r>
          </w:ins>
          <w:r w:rsidR="00EE6742" w:rsidRPr="00EE6742">
            <w:rPr>
              <w:rFonts w:ascii="Courier New" w:hAnsi="Courier New" w:cs="Courier New"/>
              <w:rtl/>
            </w:rPr>
            <w:t xml:space="preserve"> فضل على كل </w:t>
          </w:r>
          <w:del w:id="17731" w:author="Transkribus" w:date="2019-12-11T14:30:00Z">
            <w:r w:rsidRPr="009B6BCA">
              <w:rPr>
                <w:rFonts w:ascii="Courier New" w:hAnsi="Courier New" w:cs="Courier New"/>
                <w:rtl/>
              </w:rPr>
              <w:delText>لاجئ</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مفيء</w:delText>
                </w:r>
              </w:dir>
            </w:dir>
          </w:del>
          <w:ins w:id="17732" w:author="Transkribus" w:date="2019-12-11T14:30:00Z">
            <w:r w:rsidR="00EE6742" w:rsidRPr="00EE6742">
              <w:rPr>
                <w:rFonts w:ascii="Courier New" w:hAnsi="Courier New" w:cs="Courier New"/>
                <w:rtl/>
              </w:rPr>
              <w:t>لاجن * مفى ء</w:t>
            </w:r>
          </w:ins>
          <w:r w:rsidR="00EE6742" w:rsidRPr="00EE6742">
            <w:rPr>
              <w:rFonts w:ascii="Courier New" w:hAnsi="Courier New" w:cs="Courier New"/>
              <w:rtl/>
            </w:rPr>
            <w:t xml:space="preserve"> وعلم </w:t>
          </w:r>
          <w:del w:id="17733" w:author="Transkribus" w:date="2019-12-11T14:30:00Z">
            <w:r w:rsidRPr="009B6BCA">
              <w:rPr>
                <w:rFonts w:ascii="Courier New" w:hAnsi="Courier New" w:cs="Courier New"/>
                <w:rtl/>
              </w:rPr>
              <w:delText>ب</w:delText>
            </w:r>
          </w:del>
          <w:r w:rsidR="00EE6742" w:rsidRPr="00EE6742">
            <w:rPr>
              <w:rFonts w:ascii="Courier New" w:hAnsi="Courier New" w:cs="Courier New"/>
              <w:rtl/>
            </w:rPr>
            <w:t>الامور مفيد</w:t>
          </w:r>
          <w:del w:id="177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59BBC3" w14:textId="073697C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وعرف </w:t>
          </w:r>
          <w:del w:id="17735" w:author="Transkribus" w:date="2019-12-11T14:30:00Z">
            <w:r w:rsidRPr="009B6BCA">
              <w:rPr>
                <w:rFonts w:ascii="Courier New" w:hAnsi="Courier New" w:cs="Courier New"/>
                <w:rtl/>
              </w:rPr>
              <w:delText>متى ما يبده فاح</w:delText>
            </w:r>
          </w:del>
          <w:ins w:id="17736" w:author="Transkribus" w:date="2019-12-11T14:30:00Z">
            <w:r w:rsidR="00EE6742" w:rsidRPr="00EE6742">
              <w:rPr>
                <w:rFonts w:ascii="Courier New" w:hAnsi="Courier New" w:cs="Courier New"/>
                <w:rtl/>
              </w:rPr>
              <w:t>ذى مانبده قاج</w:t>
            </w:r>
          </w:ins>
          <w:r w:rsidR="00EE6742" w:rsidRPr="00EE6742">
            <w:rPr>
              <w:rFonts w:ascii="Courier New" w:hAnsi="Courier New" w:cs="Courier New"/>
              <w:rtl/>
            </w:rPr>
            <w:t xml:space="preserve"> عرفه</w:t>
          </w:r>
          <w:del w:id="1773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73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وجود </w:t>
          </w:r>
          <w:del w:id="17739" w:author="Transkribus" w:date="2019-12-11T14:30:00Z">
            <w:r w:rsidRPr="009B6BCA">
              <w:rPr>
                <w:rFonts w:ascii="Courier New" w:hAnsi="Courier New" w:cs="Courier New"/>
                <w:rtl/>
              </w:rPr>
              <w:delText>يد ما عز منه وجود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40" w:author="Transkribus" w:date="2019-12-11T14:30:00Z">
            <w:r w:rsidR="00EE6742" w:rsidRPr="00EE6742">
              <w:rPr>
                <w:rFonts w:ascii="Courier New" w:hAnsi="Courier New" w:cs="Courier New"/>
                <w:rtl/>
              </w:rPr>
              <w:t>بدماهر عث* ويجود</w:t>
            </w:r>
          </w:ins>
        </w:dir>
      </w:dir>
    </w:p>
    <w:p w14:paraId="5B84FED5" w14:textId="6F686976" w:rsidR="00EE6742" w:rsidRPr="00EE6742" w:rsidRDefault="009B6BCA" w:rsidP="00EE6742">
      <w:pPr>
        <w:pStyle w:val="NurText"/>
        <w:bidi/>
        <w:rPr>
          <w:rFonts w:ascii="Courier New" w:hAnsi="Courier New" w:cs="Courier New"/>
        </w:rPr>
      </w:pPr>
      <w:dir w:val="rtl">
        <w:dir w:val="rtl">
          <w:del w:id="17741" w:author="Transkribus" w:date="2019-12-11T14:30:00Z">
            <w:r w:rsidRPr="009B6BCA">
              <w:rPr>
                <w:rFonts w:ascii="Courier New" w:hAnsi="Courier New" w:cs="Courier New"/>
                <w:rtl/>
              </w:rPr>
              <w:delText>تعبد</w:delText>
            </w:r>
          </w:del>
          <w:ins w:id="17742" w:author="Transkribus" w:date="2019-12-11T14:30:00Z">
            <w:r w:rsidR="00EE6742" w:rsidRPr="00EE6742">
              <w:rPr>
                <w:rFonts w:ascii="Courier New" w:hAnsi="Courier New" w:cs="Courier New"/>
                <w:rtl/>
              </w:rPr>
              <w:t xml:space="preserve"> بعيد</w:t>
            </w:r>
          </w:ins>
          <w:r w:rsidR="00EE6742" w:rsidRPr="00EE6742">
            <w:rPr>
              <w:rFonts w:ascii="Courier New" w:hAnsi="Courier New" w:cs="Courier New"/>
              <w:rtl/>
            </w:rPr>
            <w:t xml:space="preserve"> كل الخلق </w:t>
          </w:r>
          <w:del w:id="17743" w:author="Transkribus" w:date="2019-12-11T14:30:00Z">
            <w:r w:rsidRPr="009B6BCA">
              <w:rPr>
                <w:rFonts w:ascii="Courier New" w:hAnsi="Courier New" w:cs="Courier New"/>
                <w:rtl/>
              </w:rPr>
              <w:delText>بالجود فانثنت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لاحسانه الاحرار</w:delText>
                </w:r>
              </w:dir>
            </w:dir>
          </w:del>
          <w:ins w:id="17744" w:author="Transkribus" w:date="2019-12-11T14:30:00Z">
            <w:r w:rsidR="00EE6742" w:rsidRPr="00EE6742">
              <w:rPr>
                <w:rFonts w:ascii="Courier New" w:hAnsi="Courier New" w:cs="Courier New"/>
                <w:rtl/>
              </w:rPr>
              <w:t>بالحود فاتتتت * الأحسانه الأحمرار</w:t>
            </w:r>
          </w:ins>
          <w:r w:rsidR="00EE6742" w:rsidRPr="00EE6742">
            <w:rPr>
              <w:rFonts w:ascii="Courier New" w:hAnsi="Courier New" w:cs="Courier New"/>
              <w:rtl/>
            </w:rPr>
            <w:t xml:space="preserve"> وهى عبيد</w:t>
          </w:r>
          <w:del w:id="177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A2D45F" w14:textId="77777777" w:rsidR="009B6BCA" w:rsidRPr="009B6BCA" w:rsidRDefault="009B6BCA" w:rsidP="009B6BCA">
      <w:pPr>
        <w:pStyle w:val="NurText"/>
        <w:bidi/>
        <w:rPr>
          <w:del w:id="17746" w:author="Transkribus" w:date="2019-12-11T14:30:00Z"/>
          <w:rFonts w:ascii="Courier New" w:hAnsi="Courier New" w:cs="Courier New"/>
        </w:rPr>
      </w:pPr>
      <w:dir w:val="rtl">
        <w:dir w:val="rtl">
          <w:del w:id="17747" w:author="Transkribus" w:date="2019-12-11T14:30:00Z">
            <w:r w:rsidRPr="009B6BCA">
              <w:rPr>
                <w:rFonts w:ascii="Courier New" w:hAnsi="Courier New" w:cs="Courier New"/>
                <w:rtl/>
              </w:rPr>
              <w:delText>فكم مادح قد لاذ منه بمانح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فانجح قصد عنده وقصيد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8BA07C4" w14:textId="77777777" w:rsidR="009B6BCA" w:rsidRPr="009B6BCA" w:rsidRDefault="009B6BCA" w:rsidP="009B6BCA">
      <w:pPr>
        <w:pStyle w:val="NurText"/>
        <w:bidi/>
        <w:rPr>
          <w:del w:id="17748" w:author="Transkribus" w:date="2019-12-11T14:30:00Z"/>
          <w:rFonts w:ascii="Courier New" w:hAnsi="Courier New" w:cs="Courier New"/>
        </w:rPr>
      </w:pPr>
      <w:dir w:val="rtl">
        <w:dir w:val="rtl">
          <w:del w:id="17749" w:author="Transkribus" w:date="2019-12-11T14:30:00Z">
            <w:r w:rsidRPr="009B6BCA">
              <w:rPr>
                <w:rFonts w:ascii="Courier New" w:hAnsi="Courier New" w:cs="Courier New"/>
                <w:rtl/>
              </w:rPr>
              <w:delText>فامسى وللحسنى عليه دلائل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واضحى وللنعمى عليه شهود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83106CD" w14:textId="43C8E071" w:rsidR="00EE6742" w:rsidRPr="00EE6742" w:rsidRDefault="009B6BCA" w:rsidP="00EE6742">
      <w:pPr>
        <w:pStyle w:val="NurText"/>
        <w:bidi/>
        <w:rPr>
          <w:ins w:id="17750" w:author="Transkribus" w:date="2019-12-11T14:30:00Z"/>
          <w:rFonts w:ascii="Courier New" w:hAnsi="Courier New" w:cs="Courier New"/>
        </w:rPr>
      </w:pPr>
      <w:dir w:val="rtl">
        <w:dir w:val="rtl">
          <w:del w:id="17751" w:author="Transkribus" w:date="2019-12-11T14:30:00Z">
            <w:r w:rsidRPr="009B6BCA">
              <w:rPr>
                <w:rFonts w:ascii="Courier New" w:hAnsi="Courier New" w:cs="Courier New"/>
                <w:rtl/>
              </w:rPr>
              <w:delText>فكيف اخاف</w:delText>
            </w:r>
          </w:del>
          <w:ins w:id="17752" w:author="Transkribus" w:date="2019-12-11T14:30:00Z">
            <w:r w:rsidR="00EE6742" w:rsidRPr="00EE6742">
              <w:rPr>
                <w:rFonts w:ascii="Courier New" w:hAnsi="Courier New" w:cs="Courier New"/>
                <w:rtl/>
              </w:rPr>
              <w:t>فكممادج يسد لادهبة مالح * فانجم صد عبده وقصسيد</w:t>
            </w:r>
          </w:ins>
        </w:dir>
      </w:dir>
    </w:p>
    <w:p w14:paraId="2BDE9CA6" w14:textId="77777777" w:rsidR="00EE6742" w:rsidRPr="00EE6742" w:rsidRDefault="00EE6742" w:rsidP="00EE6742">
      <w:pPr>
        <w:pStyle w:val="NurText"/>
        <w:bidi/>
        <w:rPr>
          <w:ins w:id="17753" w:author="Transkribus" w:date="2019-12-11T14:30:00Z"/>
          <w:rFonts w:ascii="Courier New" w:hAnsi="Courier New" w:cs="Courier New"/>
        </w:rPr>
      </w:pPr>
      <w:ins w:id="17754" w:author="Transkribus" w:date="2019-12-11T14:30:00Z">
        <w:r w:rsidRPr="00EE6742">
          <w:rPr>
            <w:rFonts w:ascii="Courier New" w:hAnsi="Courier New" w:cs="Courier New"/>
            <w:rtl/>
          </w:rPr>
          <w:t>ابيق</w:t>
        </w:r>
      </w:ins>
    </w:p>
    <w:p w14:paraId="162C4C4C" w14:textId="77777777" w:rsidR="00EE6742" w:rsidRPr="00EE6742" w:rsidRDefault="00EE6742" w:rsidP="00EE6742">
      <w:pPr>
        <w:pStyle w:val="NurText"/>
        <w:bidi/>
        <w:rPr>
          <w:ins w:id="17755" w:author="Transkribus" w:date="2019-12-11T14:30:00Z"/>
          <w:rFonts w:ascii="Courier New" w:hAnsi="Courier New" w:cs="Courier New"/>
        </w:rPr>
      </w:pPr>
      <w:ins w:id="17756" w:author="Transkribus" w:date="2019-12-11T14:30:00Z">
        <w:r w:rsidRPr="00EE6742">
          <w:rPr>
            <w:rFonts w:ascii="Courier New" w:hAnsi="Courier New" w:cs="Courier New"/>
            <w:rtl/>
          </w:rPr>
          <w:t>٢١٩</w:t>
        </w:r>
      </w:ins>
    </w:p>
    <w:p w14:paraId="3C77B7BB" w14:textId="77777777" w:rsidR="00EE6742" w:rsidRPr="00EE6742" w:rsidRDefault="00EE6742" w:rsidP="00EE6742">
      <w:pPr>
        <w:pStyle w:val="NurText"/>
        <w:bidi/>
        <w:rPr>
          <w:ins w:id="17757" w:author="Transkribus" w:date="2019-12-11T14:30:00Z"/>
          <w:rFonts w:ascii="Courier New" w:hAnsi="Courier New" w:cs="Courier New"/>
        </w:rPr>
      </w:pPr>
      <w:ins w:id="17758" w:author="Transkribus" w:date="2019-12-11T14:30:00Z">
        <w:r w:rsidRPr="00EE6742">
          <w:rPr>
            <w:rFonts w:ascii="Courier New" w:hAnsi="Courier New" w:cs="Courier New"/>
            <w:rtl/>
          </w:rPr>
          <w:t>امسى ولسنى عليه دلاقل * وأسحى ولنعمى عليهسهود</w:t>
        </w:r>
      </w:ins>
    </w:p>
    <w:p w14:paraId="57D05CA5" w14:textId="04A65D13" w:rsidR="00EE6742" w:rsidRPr="00EE6742" w:rsidRDefault="00EE6742" w:rsidP="00EE6742">
      <w:pPr>
        <w:pStyle w:val="NurText"/>
        <w:bidi/>
        <w:rPr>
          <w:rFonts w:ascii="Courier New" w:hAnsi="Courier New" w:cs="Courier New"/>
        </w:rPr>
      </w:pPr>
      <w:ins w:id="17759" w:author="Transkribus" w:date="2019-12-11T14:30:00Z">
        <w:r w:rsidRPr="00EE6742">
          <w:rPr>
            <w:rFonts w:ascii="Courier New" w:hAnsi="Courier New" w:cs="Courier New"/>
            <w:rtl/>
          </w:rPr>
          <w:t>افكليف أخاف</w:t>
        </w:r>
      </w:ins>
      <w:r w:rsidRPr="00EE6742">
        <w:rPr>
          <w:rFonts w:ascii="Courier New" w:hAnsi="Courier New" w:cs="Courier New"/>
          <w:rtl/>
        </w:rPr>
        <w:t xml:space="preserve"> الحادثات وصرفها</w:t>
      </w:r>
      <w:del w:id="1776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وراى رشيد</w:delText>
            </w:r>
          </w:dir>
        </w:dir>
      </w:del>
      <w:ins w:id="17761" w:author="Transkribus" w:date="2019-12-11T14:30:00Z">
        <w:r w:rsidRPr="00EE6742">
          <w:rPr>
            <w:rFonts w:ascii="Courier New" w:hAnsi="Courier New" w:cs="Courier New"/>
            <w:rtl/>
          </w:rPr>
          <w:t xml:space="preserve"> * وبر أى رسيد</w:t>
        </w:r>
      </w:ins>
      <w:r w:rsidRPr="00EE6742">
        <w:rPr>
          <w:rFonts w:ascii="Courier New" w:hAnsi="Courier New" w:cs="Courier New"/>
          <w:rtl/>
        </w:rPr>
        <w:t xml:space="preserve"> الدين فى سديد</w:t>
      </w:r>
      <w:del w:id="1776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7F0C5E" w14:textId="23297CF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7763" w:author="Transkribus" w:date="2019-12-11T14:30:00Z">
            <w:r w:rsidRPr="009B6BCA">
              <w:rPr>
                <w:rFonts w:ascii="Courier New" w:hAnsi="Courier New" w:cs="Courier New"/>
                <w:rtl/>
              </w:rPr>
              <w:delText>فضله</w:delText>
            </w:r>
          </w:del>
          <w:ins w:id="17764" w:author="Transkribus" w:date="2019-12-11T14:30:00Z">
            <w:r w:rsidR="00EE6742" w:rsidRPr="00EE6742">
              <w:rPr>
                <w:rFonts w:ascii="Courier New" w:hAnsi="Courier New" w:cs="Courier New"/>
                <w:rtl/>
              </w:rPr>
              <w:t>فض له</w:t>
            </w:r>
          </w:ins>
          <w:r w:rsidR="00EE6742" w:rsidRPr="00EE6742">
            <w:rPr>
              <w:rFonts w:ascii="Courier New" w:hAnsi="Courier New" w:cs="Courier New"/>
              <w:rtl/>
            </w:rPr>
            <w:t xml:space="preserve"> لى </w:t>
          </w:r>
          <w:del w:id="17765" w:author="Transkribus" w:date="2019-12-11T14:30:00Z">
            <w:r w:rsidRPr="009B6BCA">
              <w:rPr>
                <w:rFonts w:ascii="Courier New" w:hAnsi="Courier New" w:cs="Courier New"/>
                <w:rtl/>
              </w:rPr>
              <w:delText>ساعد ومساعد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766" w:author="Transkribus" w:date="2019-12-11T14:30:00Z">
            <w:r w:rsidR="00EE6742" w:rsidRPr="00EE6742">
              <w:rPr>
                <w:rFonts w:ascii="Courier New" w:hAnsi="Courier New" w:cs="Courier New"/>
                <w:rtl/>
              </w:rPr>
              <w:t xml:space="preserve">ساعدوماعد * </w:t>
            </w:r>
          </w:ins>
          <w:r w:rsidR="00EE6742" w:rsidRPr="00EE6742">
            <w:rPr>
              <w:rFonts w:ascii="Courier New" w:hAnsi="Courier New" w:cs="Courier New"/>
              <w:rtl/>
            </w:rPr>
            <w:t>ومن جاه</w:t>
          </w:r>
          <w:del w:id="17767" w:author="Transkribus" w:date="2019-12-11T14:30:00Z">
            <w:r w:rsidRPr="009B6BCA">
              <w:rPr>
                <w:rFonts w:ascii="Courier New" w:hAnsi="Courier New" w:cs="Courier New"/>
                <w:rtl/>
              </w:rPr>
              <w:delText>ه</w:delText>
            </w:r>
          </w:del>
          <w:ins w:id="17768"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لى </w:t>
          </w:r>
          <w:del w:id="17769" w:author="Transkribus" w:date="2019-12-11T14:30:00Z">
            <w:r w:rsidRPr="009B6BCA">
              <w:rPr>
                <w:rFonts w:ascii="Courier New" w:hAnsi="Courier New" w:cs="Courier New"/>
                <w:rtl/>
              </w:rPr>
              <w:delText>عدة وعديد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70" w:author="Transkribus" w:date="2019-12-11T14:30:00Z">
            <w:r w:rsidR="00EE6742" w:rsidRPr="00EE6742">
              <w:rPr>
                <w:rFonts w:ascii="Courier New" w:hAnsi="Courier New" w:cs="Courier New"/>
                <w:rtl/>
              </w:rPr>
              <w:t>عبدة وحسديد</w:t>
            </w:r>
          </w:ins>
        </w:dir>
      </w:dir>
    </w:p>
    <w:p w14:paraId="09AB2D21" w14:textId="77777777" w:rsidR="009B6BCA" w:rsidRPr="009B6BCA" w:rsidRDefault="009B6BCA" w:rsidP="009B6BCA">
      <w:pPr>
        <w:pStyle w:val="NurText"/>
        <w:bidi/>
        <w:rPr>
          <w:del w:id="17771" w:author="Transkribus" w:date="2019-12-11T14:30:00Z"/>
          <w:rFonts w:ascii="Courier New" w:hAnsi="Courier New" w:cs="Courier New"/>
        </w:rPr>
      </w:pPr>
      <w:dir w:val="rtl">
        <w:dir w:val="rtl">
          <w:del w:id="17772" w:author="Transkribus" w:date="2019-12-11T14:30:00Z">
            <w:r w:rsidRPr="009B6BCA">
              <w:rPr>
                <w:rFonts w:ascii="Courier New" w:hAnsi="Courier New" w:cs="Courier New"/>
                <w:rtl/>
              </w:rPr>
              <w:delText>وانى لارجو ان ستكثر حسدي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نيل ما ارجو به واريد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80A5799" w14:textId="06EEFCF8" w:rsidR="00EE6742" w:rsidRPr="00EE6742" w:rsidRDefault="009B6BCA" w:rsidP="00EE6742">
      <w:pPr>
        <w:pStyle w:val="NurText"/>
        <w:bidi/>
        <w:rPr>
          <w:ins w:id="17773" w:author="Transkribus" w:date="2019-12-11T14:30:00Z"/>
          <w:rFonts w:ascii="Courier New" w:hAnsi="Courier New" w:cs="Courier New"/>
        </w:rPr>
      </w:pPr>
      <w:dir w:val="rtl">
        <w:dir w:val="rtl">
          <w:ins w:id="17774" w:author="Transkribus" w:date="2019-12-11T14:30:00Z">
            <w:r w:rsidR="00EE6742" w:rsidRPr="00EE6742">
              <w:rPr>
                <w:rFonts w:ascii="Courier New" w:hAnsi="Courier New" w:cs="Courier New"/>
                <w:rtl/>
              </w:rPr>
              <w:t>و أنى الارجر ان ستكتر حسدى * عسلى بفل ما أرجوه وأزيد</w:t>
            </w:r>
          </w:ins>
        </w:dir>
      </w:dir>
    </w:p>
    <w:p w14:paraId="3FCF86B0" w14:textId="1FA31B7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وما </w:t>
      </w:r>
      <w:del w:id="17775" w:author="Transkribus" w:date="2019-12-11T14:30:00Z">
        <w:r w:rsidR="009B6BCA" w:rsidRPr="009B6BCA">
          <w:rPr>
            <w:rFonts w:ascii="Courier New" w:hAnsi="Courier New" w:cs="Courier New"/>
            <w:rtl/>
          </w:rPr>
          <w:delText>الصنع الا ما سيعقبه الغنى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ويكثر</w:delText>
            </w:r>
          </w:dir>
        </w:dir>
      </w:del>
      <w:ins w:id="17776" w:author="Transkribus" w:date="2019-12-11T14:30:00Z">
        <w:r w:rsidRPr="00EE6742">
          <w:rPr>
            <w:rFonts w:ascii="Courier New" w:hAnsi="Courier New" w:cs="Courier New"/>
            <w:rtl/>
          </w:rPr>
          <w:t>الصع الاماسيعقه الغسى * وبكثر</w:t>
        </w:r>
      </w:ins>
      <w:r w:rsidRPr="00EE6742">
        <w:rPr>
          <w:rFonts w:ascii="Courier New" w:hAnsi="Courier New" w:cs="Courier New"/>
          <w:rtl/>
        </w:rPr>
        <w:t xml:space="preserve"> فيه </w:t>
      </w:r>
      <w:del w:id="17777" w:author="Transkribus" w:date="2019-12-11T14:30:00Z">
        <w:r w:rsidR="009B6BCA" w:rsidRPr="009B6BCA">
          <w:rPr>
            <w:rFonts w:ascii="Courier New" w:hAnsi="Courier New" w:cs="Courier New"/>
            <w:rtl/>
          </w:rPr>
          <w:delText>غ</w:delText>
        </w:r>
      </w:del>
      <w:ins w:id="17778" w:author="Transkribus" w:date="2019-12-11T14:30:00Z">
        <w:r w:rsidRPr="00EE6742">
          <w:rPr>
            <w:rFonts w:ascii="Courier New" w:hAnsi="Courier New" w:cs="Courier New"/>
            <w:rtl/>
          </w:rPr>
          <w:t>ع</w:t>
        </w:r>
      </w:ins>
      <w:r w:rsidRPr="00EE6742">
        <w:rPr>
          <w:rFonts w:ascii="Courier New" w:hAnsi="Courier New" w:cs="Courier New"/>
          <w:rtl/>
        </w:rPr>
        <w:t>ائ</w:t>
      </w:r>
      <w:del w:id="17779" w:author="Transkribus" w:date="2019-12-11T14:30:00Z">
        <w:r w:rsidR="009B6BCA" w:rsidRPr="009B6BCA">
          <w:rPr>
            <w:rFonts w:ascii="Courier New" w:hAnsi="Courier New" w:cs="Courier New"/>
            <w:rtl/>
          </w:rPr>
          <w:delText>ظ</w:delText>
        </w:r>
      </w:del>
      <w:ins w:id="17780" w:author="Transkribus" w:date="2019-12-11T14:30:00Z">
        <w:r w:rsidRPr="00EE6742">
          <w:rPr>
            <w:rFonts w:ascii="Courier New" w:hAnsi="Courier New" w:cs="Courier New"/>
            <w:rtl/>
          </w:rPr>
          <w:t>ط</w:t>
        </w:r>
      </w:ins>
      <w:r w:rsidRPr="00EE6742">
        <w:rPr>
          <w:rFonts w:ascii="Courier New" w:hAnsi="Courier New" w:cs="Courier New"/>
          <w:rtl/>
        </w:rPr>
        <w:t xml:space="preserve"> وحسود</w:t>
      </w:r>
      <w:del w:id="1778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76EDC64" w14:textId="195843B5" w:rsidR="00EE6742" w:rsidRPr="00EE6742" w:rsidRDefault="009B6BCA" w:rsidP="00EE6742">
      <w:pPr>
        <w:pStyle w:val="NurText"/>
        <w:bidi/>
        <w:rPr>
          <w:rFonts w:ascii="Courier New" w:hAnsi="Courier New" w:cs="Courier New"/>
        </w:rPr>
      </w:pPr>
      <w:dir w:val="rtl">
        <w:dir w:val="rtl">
          <w:del w:id="17782"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ذا كان </w:t>
          </w:r>
          <w:ins w:id="17783"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لى من فضله </w:t>
          </w:r>
          <w:del w:id="17784" w:author="Transkribus" w:date="2019-12-11T14:30:00Z">
            <w:r w:rsidRPr="009B6BCA">
              <w:rPr>
                <w:rFonts w:ascii="Courier New" w:hAnsi="Courier New" w:cs="Courier New"/>
                <w:rtl/>
              </w:rPr>
              <w:delText>واصطناعه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عتاد</w:delText>
                </w:r>
              </w:dir>
            </w:dir>
          </w:del>
          <w:ins w:id="17785" w:author="Transkribus" w:date="2019-12-11T14:30:00Z">
            <w:r w:rsidR="00EE6742" w:rsidRPr="00EE6742">
              <w:rPr>
                <w:rFonts w:ascii="Courier New" w:hAnsi="Courier New" w:cs="Courier New"/>
                <w:rtl/>
              </w:rPr>
              <w:t>واصطناعة * عناد</w:t>
            </w:r>
          </w:ins>
          <w:r w:rsidR="00EE6742" w:rsidRPr="00EE6742">
            <w:rPr>
              <w:rFonts w:ascii="Courier New" w:hAnsi="Courier New" w:cs="Courier New"/>
              <w:rtl/>
            </w:rPr>
            <w:t xml:space="preserve"> فعزى </w:t>
          </w:r>
          <w:del w:id="17786" w:author="Transkribus" w:date="2019-12-11T14:30:00Z">
            <w:r w:rsidRPr="009B6BCA">
              <w:rPr>
                <w:rFonts w:ascii="Courier New" w:hAnsi="Courier New" w:cs="Courier New"/>
                <w:rtl/>
              </w:rPr>
              <w:delText>ما حييت عتيد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787" w:author="Transkribus" w:date="2019-12-11T14:30:00Z">
            <w:r w:rsidR="00EE6742" w:rsidRPr="00EE6742">
              <w:rPr>
                <w:rFonts w:ascii="Courier New" w:hAnsi="Courier New" w:cs="Courier New"/>
                <w:rtl/>
              </w:rPr>
              <w:t>اخييت عنبسد</w:t>
            </w:r>
          </w:ins>
        </w:dir>
      </w:dir>
    </w:p>
    <w:p w14:paraId="1309A2A0" w14:textId="646FA547" w:rsidR="00EE6742" w:rsidRPr="00EE6742" w:rsidRDefault="009B6BCA" w:rsidP="00EE6742">
      <w:pPr>
        <w:pStyle w:val="NurText"/>
        <w:bidi/>
        <w:rPr>
          <w:rFonts w:ascii="Courier New" w:hAnsi="Courier New" w:cs="Courier New"/>
        </w:rPr>
      </w:pPr>
      <w:dir w:val="rtl">
        <w:dir w:val="rtl">
          <w:del w:id="17788" w:author="Transkribus" w:date="2019-12-11T14:30:00Z">
            <w:r w:rsidRPr="009B6BCA">
              <w:rPr>
                <w:rFonts w:ascii="Courier New" w:hAnsi="Courier New" w:cs="Courier New"/>
                <w:rtl/>
              </w:rPr>
              <w:delText>وغير عجيب</w:delText>
            </w:r>
          </w:del>
          <w:ins w:id="17789" w:author="Transkribus" w:date="2019-12-11T14:30:00Z">
            <w:r w:rsidR="00EE6742" w:rsidRPr="00EE6742">
              <w:rPr>
                <w:rFonts w:ascii="Courier New" w:hAnsi="Courier New" w:cs="Courier New"/>
                <w:rtl/>
              </w:rPr>
              <w:t>وعير ععيب</w:t>
            </w:r>
          </w:ins>
          <w:r w:rsidR="00EE6742" w:rsidRPr="00EE6742">
            <w:rPr>
              <w:rFonts w:ascii="Courier New" w:hAnsi="Courier New" w:cs="Courier New"/>
              <w:rtl/>
            </w:rPr>
            <w:t xml:space="preserve"> ان </w:t>
          </w:r>
          <w:del w:id="17790" w:author="Transkribus" w:date="2019-12-11T14:30:00Z">
            <w:r w:rsidRPr="009B6BCA">
              <w:rPr>
                <w:rFonts w:ascii="Courier New" w:hAnsi="Courier New" w:cs="Courier New"/>
                <w:rtl/>
              </w:rPr>
              <w:delText>يكون بقصده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لمثلى</w:delText>
                </w:r>
              </w:dir>
            </w:dir>
          </w:del>
          <w:ins w:id="17791" w:author="Transkribus" w:date="2019-12-11T14:30:00Z">
            <w:r w:rsidR="00EE6742" w:rsidRPr="00EE6742">
              <w:rPr>
                <w:rFonts w:ascii="Courier New" w:hAnsi="Courier New" w:cs="Courier New"/>
                <w:rtl/>
              </w:rPr>
              <w:t>بكون بة هده * لعلى</w:t>
            </w:r>
          </w:ins>
          <w:r w:rsidR="00EE6742" w:rsidRPr="00EE6742">
            <w:rPr>
              <w:rFonts w:ascii="Courier New" w:hAnsi="Courier New" w:cs="Courier New"/>
              <w:rtl/>
            </w:rPr>
            <w:t xml:space="preserve"> الى </w:t>
          </w:r>
          <w:del w:id="17792" w:author="Transkribus" w:date="2019-12-11T14:30:00Z">
            <w:r w:rsidRPr="009B6BCA">
              <w:rPr>
                <w:rFonts w:ascii="Courier New" w:hAnsi="Courier New" w:cs="Courier New"/>
                <w:rtl/>
              </w:rPr>
              <w:delText>نيل</w:delText>
            </w:r>
          </w:del>
          <w:ins w:id="17793" w:author="Transkribus" w:date="2019-12-11T14:30:00Z">
            <w:r w:rsidR="00EE6742" w:rsidRPr="00EE6742">
              <w:rPr>
                <w:rFonts w:ascii="Courier New" w:hAnsi="Courier New" w:cs="Courier New"/>
                <w:rtl/>
              </w:rPr>
              <w:t>ثل</w:t>
            </w:r>
          </w:ins>
          <w:r w:rsidR="00EE6742" w:rsidRPr="00EE6742">
            <w:rPr>
              <w:rFonts w:ascii="Courier New" w:hAnsi="Courier New" w:cs="Courier New"/>
              <w:rtl/>
            </w:rPr>
            <w:t xml:space="preserve"> السعود سعود</w:t>
          </w:r>
          <w:del w:id="177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3B093BC" w14:textId="4D17BE11" w:rsidR="00EE6742" w:rsidRPr="00EE6742" w:rsidRDefault="009B6BCA" w:rsidP="00EE6742">
      <w:pPr>
        <w:pStyle w:val="NurText"/>
        <w:bidi/>
        <w:rPr>
          <w:rFonts w:ascii="Courier New" w:hAnsi="Courier New" w:cs="Courier New"/>
        </w:rPr>
      </w:pPr>
      <w:dir w:val="rtl">
        <w:dir w:val="rtl">
          <w:del w:id="17795"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قول لمن </w:t>
          </w:r>
          <w:del w:id="17796" w:author="Transkribus" w:date="2019-12-11T14:30:00Z">
            <w:r w:rsidRPr="009B6BCA">
              <w:rPr>
                <w:rFonts w:ascii="Courier New" w:hAnsi="Courier New" w:cs="Courier New"/>
                <w:rtl/>
              </w:rPr>
              <w:delText>يرجو سواه</w:delText>
            </w:r>
          </w:del>
          <w:ins w:id="17797" w:author="Transkribus" w:date="2019-12-11T14:30:00Z">
            <w:r w:rsidR="00EE6742" w:rsidRPr="00EE6742">
              <w:rPr>
                <w:rFonts w:ascii="Courier New" w:hAnsi="Courier New" w:cs="Courier New"/>
                <w:rtl/>
              </w:rPr>
              <w:t>بن حوسواه</w:t>
            </w:r>
          </w:ins>
          <w:r w:rsidR="00EE6742" w:rsidRPr="00EE6742">
            <w:rPr>
              <w:rFonts w:ascii="Courier New" w:hAnsi="Courier New" w:cs="Courier New"/>
              <w:rtl/>
            </w:rPr>
            <w:t xml:space="preserve"> من الورى</w:t>
          </w:r>
          <w:del w:id="177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رويد</w:t>
              </w:r>
              <w:ins w:id="17799" w:author="Transkribus" w:date="2019-12-11T14:30:00Z">
                <w:r w:rsidR="00EE6742" w:rsidRPr="00EE6742">
                  <w:rPr>
                    <w:rFonts w:ascii="Courier New" w:hAnsi="Courier New" w:cs="Courier New"/>
                    <w:rtl/>
                  </w:rPr>
                  <w:t>ل</w:t>
                </w:r>
              </w:ins>
              <w:r w:rsidR="00EE6742" w:rsidRPr="00EE6742">
                <w:rPr>
                  <w:rFonts w:ascii="Courier New" w:hAnsi="Courier New" w:cs="Courier New"/>
                  <w:rtl/>
                </w:rPr>
                <w:t>ك ان النج</w:t>
              </w:r>
              <w:del w:id="17800" w:author="Transkribus" w:date="2019-12-11T14:30:00Z">
                <w:r w:rsidRPr="009B6BCA">
                  <w:rPr>
                    <w:rFonts w:ascii="Courier New" w:hAnsi="Courier New" w:cs="Courier New"/>
                    <w:rtl/>
                  </w:rPr>
                  <w:delText>ح</w:delText>
                </w:r>
              </w:del>
              <w:ins w:id="17801"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منك بعيد</w:t>
              </w:r>
              <w:del w:id="1780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58209BAA" w14:textId="1D23AE4F" w:rsidR="00EE6742" w:rsidRPr="00EE6742" w:rsidRDefault="009B6BCA" w:rsidP="00EE6742">
      <w:pPr>
        <w:pStyle w:val="NurText"/>
        <w:bidi/>
        <w:rPr>
          <w:rFonts w:ascii="Courier New" w:hAnsi="Courier New" w:cs="Courier New"/>
        </w:rPr>
      </w:pPr>
      <w:dir w:val="rtl">
        <w:dir w:val="rtl">
          <w:del w:id="17803" w:author="Transkribus" w:date="2019-12-11T14:30:00Z">
            <w:r w:rsidRPr="009B6BCA">
              <w:rPr>
                <w:rFonts w:ascii="Courier New" w:hAnsi="Courier New" w:cs="Courier New"/>
                <w:rtl/>
              </w:rPr>
              <w:delText>اتقصد اوشالا وتترك لجة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تمد</w:delText>
                </w:r>
              </w:dir>
            </w:dir>
          </w:del>
          <w:ins w:id="17804" w:author="Transkribus" w:date="2019-12-11T14:30:00Z">
            <w:r w:rsidR="00EE6742" w:rsidRPr="00EE6742">
              <w:rPr>
                <w:rFonts w:ascii="Courier New" w:hAnsi="Courier New" w:cs="Courier New"/>
                <w:rtl/>
              </w:rPr>
              <w:t>ابقصد أو شالا وفترك لخة * ثمذ</w:t>
            </w:r>
          </w:ins>
          <w:r w:rsidR="00EE6742" w:rsidRPr="00EE6742">
            <w:rPr>
              <w:rFonts w:ascii="Courier New" w:hAnsi="Courier New" w:cs="Courier New"/>
              <w:rtl/>
            </w:rPr>
            <w:t xml:space="preserve"> بها ل</w:t>
          </w:r>
          <w:del w:id="17805" w:author="Transkribus" w:date="2019-12-11T14:30:00Z">
            <w:r w:rsidRPr="009B6BCA">
              <w:rPr>
                <w:rFonts w:ascii="Courier New" w:hAnsi="Courier New" w:cs="Courier New"/>
                <w:rtl/>
              </w:rPr>
              <w:delText>لم</w:delText>
            </w:r>
          </w:del>
          <w:ins w:id="17806" w:author="Transkribus" w:date="2019-12-11T14:30:00Z">
            <w:r w:rsidR="00EE6742" w:rsidRPr="00EE6742">
              <w:rPr>
                <w:rFonts w:ascii="Courier New" w:hAnsi="Courier New" w:cs="Courier New"/>
                <w:rtl/>
              </w:rPr>
              <w:t>ب</w:t>
            </w:r>
          </w:ins>
          <w:r w:rsidR="00EE6742" w:rsidRPr="00EE6742">
            <w:rPr>
              <w:rFonts w:ascii="Courier New" w:hAnsi="Courier New" w:cs="Courier New"/>
              <w:rtl/>
            </w:rPr>
            <w:t>كرمات مدود</w:t>
          </w:r>
          <w:del w:id="178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00B913" w14:textId="06D1BD5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ومن ب</w:t>
          </w:r>
          <w:del w:id="17808" w:author="Transkribus" w:date="2019-12-11T14:30:00Z">
            <w:r w:rsidRPr="009B6BCA">
              <w:rPr>
                <w:rFonts w:ascii="Courier New" w:hAnsi="Courier New" w:cs="Courier New"/>
                <w:rtl/>
              </w:rPr>
              <w:delText>ا</w:delText>
            </w:r>
          </w:del>
          <w:ins w:id="1780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المنصور </w:t>
          </w:r>
          <w:del w:id="17810" w:author="Transkribus" w:date="2019-12-11T14:30:00Z">
            <w:r w:rsidRPr="009B6BCA">
              <w:rPr>
                <w:rFonts w:ascii="Courier New" w:hAnsi="Courier New" w:cs="Courier New"/>
                <w:rtl/>
              </w:rPr>
              <w:delText>اصبح لائذا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قارنته بالنجاح</w:delText>
                </w:r>
              </w:dir>
            </w:dir>
          </w:del>
          <w:ins w:id="17811" w:author="Transkribus" w:date="2019-12-11T14:30:00Z">
            <w:r w:rsidR="00EE6742" w:rsidRPr="00EE6742">
              <w:rPr>
                <w:rFonts w:ascii="Courier New" w:hAnsi="Courier New" w:cs="Courier New"/>
                <w:rtl/>
              </w:rPr>
              <w:t>أسيح لاكذا * فقدقارتته النجاج</w:t>
            </w:r>
          </w:ins>
          <w:r w:rsidR="00EE6742" w:rsidRPr="00EE6742">
            <w:rPr>
              <w:rFonts w:ascii="Courier New" w:hAnsi="Courier New" w:cs="Courier New"/>
              <w:rtl/>
            </w:rPr>
            <w:t xml:space="preserve"> سعود</w:t>
          </w:r>
          <w:del w:id="178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C8F276" w14:textId="5054BCC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فيا كعبة الامال </w:t>
          </w:r>
          <w:del w:id="17813" w:author="Transkribus" w:date="2019-12-11T14:30:00Z">
            <w:r w:rsidRPr="009B6BCA">
              <w:rPr>
                <w:rFonts w:ascii="Courier New" w:hAnsi="Courier New" w:cs="Courier New"/>
                <w:rtl/>
              </w:rPr>
              <w:delText>يا ديمة</w:delText>
            </w:r>
          </w:del>
          <w:ins w:id="17814" w:author="Transkribus" w:date="2019-12-11T14:30:00Z">
            <w:r w:rsidR="00EE6742" w:rsidRPr="00EE6742">
              <w:rPr>
                <w:rFonts w:ascii="Courier New" w:hAnsi="Courier New" w:cs="Courier New"/>
                <w:rtl/>
              </w:rPr>
              <w:t>بادمه</w:t>
            </w:r>
          </w:ins>
          <w:r w:rsidR="00EE6742" w:rsidRPr="00EE6742">
            <w:rPr>
              <w:rFonts w:ascii="Courier New" w:hAnsi="Courier New" w:cs="Courier New"/>
              <w:rtl/>
            </w:rPr>
            <w:t xml:space="preserve"> الندى</w:t>
          </w:r>
          <w:del w:id="178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ويا من به روض</w:delText>
                </w:r>
              </w:dir>
            </w:dir>
          </w:del>
          <w:ins w:id="17816" w:author="Transkribus" w:date="2019-12-11T14:30:00Z">
            <w:r w:rsidR="00EE6742" w:rsidRPr="00EE6742">
              <w:rPr>
                <w:rFonts w:ascii="Courier New" w:hAnsi="Courier New" w:cs="Courier New"/>
                <w:rtl/>
              </w:rPr>
              <w:t xml:space="preserve"> * وبامن بهزوس</w:t>
            </w:r>
          </w:ins>
          <w:r w:rsidR="00EE6742" w:rsidRPr="00EE6742">
            <w:rPr>
              <w:rFonts w:ascii="Courier New" w:hAnsi="Courier New" w:cs="Courier New"/>
              <w:rtl/>
            </w:rPr>
            <w:t xml:space="preserve"> الرجاء مجود</w:t>
          </w:r>
          <w:del w:id="178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0A4359" w14:textId="2F85CF0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ومن عبد</w:t>
          </w:r>
          <w:del w:id="17818" w:author="Transkribus" w:date="2019-12-11T14:30:00Z">
            <w:r w:rsidRPr="009B6BCA">
              <w:rPr>
                <w:rFonts w:ascii="Courier New" w:hAnsi="Courier New" w:cs="Courier New"/>
                <w:rtl/>
              </w:rPr>
              <w:delText>ه</w:delText>
            </w:r>
          </w:del>
          <w:ins w:id="17819"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يوم </w:t>
          </w:r>
          <w:del w:id="17820" w:author="Transkribus" w:date="2019-12-11T14:30:00Z">
            <w:r w:rsidRPr="009B6BCA">
              <w:rPr>
                <w:rFonts w:ascii="Courier New" w:hAnsi="Courier New" w:cs="Courier New"/>
                <w:rtl/>
              </w:rPr>
              <w:delText>السماحة حاتم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عند مدحى</w:delText>
                </w:r>
              </w:dir>
            </w:dir>
          </w:del>
          <w:ins w:id="17821" w:author="Transkribus" w:date="2019-12-11T14:30:00Z">
            <w:r w:rsidR="00EE6742" w:rsidRPr="00EE6742">
              <w:rPr>
                <w:rFonts w:ascii="Courier New" w:hAnsi="Courier New" w:cs="Courier New"/>
                <w:rtl/>
              </w:rPr>
              <w:t>السماجة ا ثم * كماعبد مدحخى</w:t>
            </w:r>
          </w:ins>
          <w:r w:rsidR="00EE6742" w:rsidRPr="00EE6742">
            <w:rPr>
              <w:rFonts w:ascii="Courier New" w:hAnsi="Courier New" w:cs="Courier New"/>
              <w:rtl/>
            </w:rPr>
            <w:t xml:space="preserve"> فى ع</w:t>
          </w:r>
          <w:ins w:id="17822"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w:t>
          </w:r>
          <w:del w:id="17823" w:author="Transkribus" w:date="2019-12-11T14:30:00Z">
            <w:r w:rsidRPr="009B6BCA">
              <w:rPr>
                <w:rFonts w:ascii="Courier New" w:hAnsi="Courier New" w:cs="Courier New"/>
                <w:rtl/>
              </w:rPr>
              <w:delText>ه</w:delText>
            </w:r>
          </w:del>
          <w:ins w:id="1782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عبيد</w:t>
          </w:r>
          <w:del w:id="178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0C6AD29" w14:textId="43749ED2" w:rsidR="00EE6742" w:rsidRPr="00EE6742" w:rsidRDefault="009B6BCA" w:rsidP="00EE6742">
      <w:pPr>
        <w:pStyle w:val="NurText"/>
        <w:bidi/>
        <w:rPr>
          <w:rFonts w:ascii="Courier New" w:hAnsi="Courier New" w:cs="Courier New"/>
        </w:rPr>
      </w:pPr>
      <w:dir w:val="rtl">
        <w:dir w:val="rtl">
          <w:del w:id="17826" w:author="Transkribus" w:date="2019-12-11T14:30:00Z">
            <w:r w:rsidRPr="009B6BCA">
              <w:rPr>
                <w:rFonts w:ascii="Courier New" w:hAnsi="Courier New" w:cs="Courier New"/>
                <w:rtl/>
              </w:rPr>
              <w:delText>ا</w:delText>
            </w:r>
          </w:del>
          <w:ins w:id="17827" w:author="Transkribus" w:date="2019-12-11T14:30:00Z">
            <w:r w:rsidR="00EE6742" w:rsidRPr="00EE6742">
              <w:rPr>
                <w:rFonts w:ascii="Courier New" w:hAnsi="Courier New" w:cs="Courier New"/>
                <w:rtl/>
              </w:rPr>
              <w:t>أ</w:t>
            </w:r>
          </w:ins>
          <w:r w:rsidR="00EE6742" w:rsidRPr="00EE6742">
            <w:rPr>
              <w:rFonts w:ascii="Courier New" w:hAnsi="Courier New" w:cs="Courier New"/>
              <w:rtl/>
            </w:rPr>
            <w:t>يادي</w:t>
          </w:r>
          <w:ins w:id="17828"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ك عندى </w:t>
          </w:r>
          <w:del w:id="17829" w:author="Transkribus" w:date="2019-12-11T14:30:00Z">
            <w:r w:rsidRPr="009B6BCA">
              <w:rPr>
                <w:rFonts w:ascii="Courier New" w:hAnsi="Courier New" w:cs="Courier New"/>
                <w:rtl/>
              </w:rPr>
              <w:delText>لا اقوم</w:delText>
            </w:r>
          </w:del>
          <w:ins w:id="17830" w:author="Transkribus" w:date="2019-12-11T14:30:00Z">
            <w:r w:rsidR="00EE6742" w:rsidRPr="00EE6742">
              <w:rPr>
                <w:rFonts w:ascii="Courier New" w:hAnsi="Courier New" w:cs="Courier New"/>
                <w:rtl/>
              </w:rPr>
              <w:t>الاأقوم</w:t>
            </w:r>
          </w:ins>
          <w:r w:rsidR="00EE6742" w:rsidRPr="00EE6742">
            <w:rPr>
              <w:rFonts w:ascii="Courier New" w:hAnsi="Courier New" w:cs="Courier New"/>
              <w:rtl/>
            </w:rPr>
            <w:t xml:space="preserve"> بشكرها</w:t>
          </w:r>
          <w:del w:id="1783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فوق ما اولت يداك مزيد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7832" w:author="Transkribus" w:date="2019-12-11T14:30:00Z">
            <w:r w:rsidR="00EE6742" w:rsidRPr="00EE6742">
              <w:rPr>
                <w:rFonts w:ascii="Courier New" w:hAnsi="Courier New" w:cs="Courier New"/>
                <w:rtl/>
              </w:rPr>
              <w:t xml:space="preserve"> * فافوق ماأولت ذالك- مريد</w:t>
            </w:r>
          </w:ins>
        </w:dir>
      </w:dir>
    </w:p>
    <w:p w14:paraId="50EDD33D" w14:textId="6F78DA4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فلم </w:t>
          </w:r>
          <w:del w:id="17833" w:author="Transkribus" w:date="2019-12-11T14:30:00Z">
            <w:r w:rsidRPr="009B6BCA">
              <w:rPr>
                <w:rFonts w:ascii="Courier New" w:hAnsi="Courier New" w:cs="Courier New"/>
                <w:rtl/>
              </w:rPr>
              <w:delText>يصف لى</w:delText>
            </w:r>
          </w:del>
          <w:ins w:id="17834" w:author="Transkribus" w:date="2019-12-11T14:30:00Z">
            <w:r w:rsidR="00EE6742" w:rsidRPr="00EE6742">
              <w:rPr>
                <w:rFonts w:ascii="Courier New" w:hAnsi="Courier New" w:cs="Courier New"/>
                <w:rtl/>
              </w:rPr>
              <w:t>مصفلى</w:t>
            </w:r>
          </w:ins>
          <w:r w:rsidR="00EE6742" w:rsidRPr="00EE6742">
            <w:rPr>
              <w:rFonts w:ascii="Courier New" w:hAnsi="Courier New" w:cs="Courier New"/>
              <w:rtl/>
            </w:rPr>
            <w:t xml:space="preserve"> لولا </w:t>
          </w:r>
          <w:del w:id="17835" w:author="Transkribus" w:date="2019-12-11T14:30:00Z">
            <w:r w:rsidRPr="009B6BCA">
              <w:rPr>
                <w:rFonts w:ascii="Courier New" w:hAnsi="Courier New" w:cs="Courier New"/>
                <w:rtl/>
              </w:rPr>
              <w:delText>اياديك مشرب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7836" w:author="Transkribus" w:date="2019-12-11T14:30:00Z">
            <w:r w:rsidR="00EE6742" w:rsidRPr="00EE6742">
              <w:rPr>
                <w:rFonts w:ascii="Courier New" w:hAnsi="Courier New" w:cs="Courier New"/>
                <w:rtl/>
              </w:rPr>
              <w:t xml:space="preserve">أباديك ممرب * </w:t>
            </w:r>
          </w:ins>
          <w:r w:rsidR="00EE6742" w:rsidRPr="00EE6742">
            <w:rPr>
              <w:rFonts w:ascii="Courier New" w:hAnsi="Courier New" w:cs="Courier New"/>
              <w:rtl/>
            </w:rPr>
            <w:t xml:space="preserve">ولا </w:t>
          </w:r>
          <w:del w:id="17837" w:author="Transkribus" w:date="2019-12-11T14:30:00Z">
            <w:r w:rsidRPr="009B6BCA">
              <w:rPr>
                <w:rFonts w:ascii="Courier New" w:hAnsi="Courier New" w:cs="Courier New"/>
                <w:rtl/>
              </w:rPr>
              <w:delText>اخضر لى</w:delText>
            </w:r>
          </w:del>
          <w:ins w:id="17838" w:author="Transkribus" w:date="2019-12-11T14:30:00Z">
            <w:r w:rsidR="00EE6742" w:rsidRPr="00EE6742">
              <w:rPr>
                <w:rFonts w:ascii="Courier New" w:hAnsi="Courier New" w:cs="Courier New"/>
                <w:rtl/>
              </w:rPr>
              <w:t>احضرلى</w:t>
            </w:r>
          </w:ins>
          <w:r w:rsidR="00EE6742" w:rsidRPr="00EE6742">
            <w:rPr>
              <w:rFonts w:ascii="Courier New" w:hAnsi="Courier New" w:cs="Courier New"/>
              <w:rtl/>
            </w:rPr>
            <w:t xml:space="preserve"> لولا ا</w:t>
          </w:r>
          <w:ins w:id="17839" w:author="Transkribus" w:date="2019-12-11T14:30:00Z">
            <w:r w:rsidR="00EE6742" w:rsidRPr="00EE6742">
              <w:rPr>
                <w:rFonts w:ascii="Courier New" w:hAnsi="Courier New" w:cs="Courier New"/>
                <w:rtl/>
              </w:rPr>
              <w:t>ل</w:t>
            </w:r>
          </w:ins>
          <w:r w:rsidR="00EE6742" w:rsidRPr="00EE6742">
            <w:rPr>
              <w:rFonts w:ascii="Courier New" w:hAnsi="Courier New" w:cs="Courier New"/>
              <w:rtl/>
            </w:rPr>
            <w:t>ن</w:t>
          </w:r>
          <w:del w:id="17840" w:author="Transkribus" w:date="2019-12-11T14:30:00Z">
            <w:r w:rsidRPr="009B6BCA">
              <w:rPr>
                <w:rFonts w:ascii="Courier New" w:hAnsi="Courier New" w:cs="Courier New"/>
                <w:rtl/>
              </w:rPr>
              <w:delText>ت</w:delText>
            </w:r>
          </w:del>
          <w:r w:rsidR="00EE6742" w:rsidRPr="00EE6742">
            <w:rPr>
              <w:rFonts w:ascii="Courier New" w:hAnsi="Courier New" w:cs="Courier New"/>
              <w:rtl/>
            </w:rPr>
            <w:t>جاع</w:t>
          </w:r>
          <w:del w:id="17841" w:author="Transkribus" w:date="2019-12-11T14:30:00Z">
            <w:r w:rsidRPr="009B6BCA">
              <w:rPr>
                <w:rFonts w:ascii="Courier New" w:hAnsi="Courier New" w:cs="Courier New"/>
                <w:rtl/>
              </w:rPr>
              <w:delText>ك</w:delText>
            </w:r>
          </w:del>
          <w:ins w:id="17842"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عود</w:t>
          </w:r>
          <w:del w:id="178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CDA0BA" w14:textId="372CB8D5" w:rsidR="00EE6742" w:rsidRPr="00EE6742" w:rsidRDefault="009B6BCA" w:rsidP="00EE6742">
      <w:pPr>
        <w:pStyle w:val="NurText"/>
        <w:bidi/>
        <w:rPr>
          <w:rFonts w:ascii="Courier New" w:hAnsi="Courier New" w:cs="Courier New"/>
        </w:rPr>
      </w:pPr>
      <w:dir w:val="rtl">
        <w:dir w:val="rtl">
          <w:del w:id="17844" w:author="Transkribus" w:date="2019-12-11T14:30:00Z">
            <w:r w:rsidRPr="009B6BCA">
              <w:rPr>
                <w:rFonts w:ascii="Courier New" w:hAnsi="Courier New" w:cs="Courier New"/>
                <w:rtl/>
              </w:rPr>
              <w:delText xml:space="preserve">فجدى بقصدى بات </w:delText>
            </w:r>
          </w:del>
          <w:ins w:id="17845" w:author="Transkribus" w:date="2019-12-11T14:30:00Z">
            <w:r w:rsidR="00EE6742" w:rsidRPr="00EE6742">
              <w:rPr>
                <w:rFonts w:ascii="Courier New" w:hAnsi="Courier New" w:cs="Courier New"/>
                <w:rtl/>
              </w:rPr>
              <w:t xml:space="preserve">جدى بعصدى باب </w:t>
            </w:r>
          </w:ins>
          <w:r w:rsidR="00EE6742" w:rsidRPr="00EE6742">
            <w:rPr>
              <w:rFonts w:ascii="Courier New" w:hAnsi="Courier New" w:cs="Courier New"/>
              <w:rtl/>
            </w:rPr>
            <w:t xml:space="preserve">دارك </w:t>
          </w:r>
          <w:del w:id="17846" w:author="Transkribus" w:date="2019-12-11T14:30:00Z">
            <w:r w:rsidRPr="009B6BCA">
              <w:rPr>
                <w:rFonts w:ascii="Courier New" w:hAnsi="Courier New" w:cs="Courier New"/>
                <w:rtl/>
              </w:rPr>
              <w:delText>مقبل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ونجمى بتردادى</w:delText>
                </w:r>
              </w:dir>
            </w:dir>
          </w:del>
          <w:ins w:id="17847" w:author="Transkribus" w:date="2019-12-11T14:30:00Z">
            <w:r w:rsidR="00EE6742" w:rsidRPr="00EE6742">
              <w:rPr>
                <w:rFonts w:ascii="Courier New" w:hAnsi="Courier New" w:cs="Courier New"/>
                <w:rtl/>
              </w:rPr>
              <w:t>مقيل * ويجمى بعردادى</w:t>
            </w:r>
          </w:ins>
          <w:r w:rsidR="00EE6742" w:rsidRPr="00EE6742">
            <w:rPr>
              <w:rFonts w:ascii="Courier New" w:hAnsi="Courier New" w:cs="Courier New"/>
              <w:rtl/>
            </w:rPr>
            <w:t xml:space="preserve"> اليك سعيد</w:t>
          </w:r>
          <w:del w:id="1784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19BEA0B" w14:textId="3BA7D0E5" w:rsidR="00EE6742" w:rsidRPr="00EE6742" w:rsidRDefault="009B6BCA" w:rsidP="00EE6742">
      <w:pPr>
        <w:pStyle w:val="NurText"/>
        <w:bidi/>
        <w:rPr>
          <w:rFonts w:ascii="Courier New" w:hAnsi="Courier New" w:cs="Courier New"/>
        </w:rPr>
      </w:pPr>
      <w:dir w:val="rtl">
        <w:dir w:val="rtl">
          <w:del w:id="17849" w:author="Transkribus" w:date="2019-12-11T14:30:00Z">
            <w:r w:rsidRPr="009B6BCA">
              <w:rPr>
                <w:rFonts w:ascii="Courier New" w:hAnsi="Courier New" w:cs="Courier New"/>
                <w:rtl/>
              </w:rPr>
              <w:delText>فلا زلت بالعيد السعيد</w:delText>
            </w:r>
          </w:del>
          <w:ins w:id="17850" w:author="Transkribus" w:date="2019-12-11T14:30:00Z">
            <w:r w:rsidR="00EE6742" w:rsidRPr="00EE6742">
              <w:rPr>
                <w:rFonts w:ascii="Courier New" w:hAnsi="Courier New" w:cs="Courier New"/>
                <w:rtl/>
              </w:rPr>
              <w:t xml:space="preserve"> قلازلت بالعبد السسعيد</w:t>
            </w:r>
          </w:ins>
          <w:r w:rsidR="00EE6742" w:rsidRPr="00EE6742">
            <w:rPr>
              <w:rFonts w:ascii="Courier New" w:hAnsi="Courier New" w:cs="Courier New"/>
              <w:rtl/>
            </w:rPr>
            <w:t xml:space="preserve"> مهنا</w:t>
          </w:r>
          <w:del w:id="1785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تهني</w:t>
              </w:r>
              <w:del w:id="17852" w:author="Transkribus" w:date="2019-12-11T14:30:00Z">
                <w:r w:rsidRPr="009B6BCA">
                  <w:rPr>
                    <w:rFonts w:ascii="Courier New" w:hAnsi="Courier New" w:cs="Courier New"/>
                    <w:rtl/>
                  </w:rPr>
                  <w:delText>ك</w:delText>
                </w:r>
              </w:del>
              <w:ins w:id="17853" w:author="Transkribus" w:date="2019-12-11T14:30:00Z">
                <w:r w:rsidR="00EE6742" w:rsidRPr="00EE6742">
                  <w:rPr>
                    <w:rFonts w:ascii="Courier New" w:hAnsi="Courier New" w:cs="Courier New"/>
                    <w:rtl/>
                  </w:rPr>
                  <w:t>سان</w:t>
                </w:r>
              </w:ins>
              <w:r w:rsidR="00EE6742" w:rsidRPr="00EE6742">
                <w:rPr>
                  <w:rFonts w:ascii="Courier New" w:hAnsi="Courier New" w:cs="Courier New"/>
                  <w:rtl/>
                </w:rPr>
                <w:t xml:space="preserve"> من </w:t>
              </w:r>
              <w:del w:id="17854" w:author="Transkribus" w:date="2019-12-11T14:30:00Z">
                <w:r w:rsidRPr="009B6BCA">
                  <w:rPr>
                    <w:rFonts w:ascii="Courier New" w:hAnsi="Courier New" w:cs="Courier New"/>
                    <w:rtl/>
                  </w:rPr>
                  <w:delText>بعد الوفود</w:delText>
                </w:r>
              </w:del>
              <w:ins w:id="17855" w:author="Transkribus" w:date="2019-12-11T14:30:00Z">
                <w:r w:rsidR="00EE6742" w:rsidRPr="00EE6742">
                  <w:rPr>
                    <w:rFonts w:ascii="Courier New" w:hAnsi="Courier New" w:cs="Courier New"/>
                    <w:rtl/>
                  </w:rPr>
                  <w:t>بعيد الوقود</w:t>
                </w:r>
              </w:ins>
              <w:r w:rsidR="00EE6742" w:rsidRPr="00EE6742">
                <w:rPr>
                  <w:rFonts w:ascii="Courier New" w:hAnsi="Courier New" w:cs="Courier New"/>
                  <w:rtl/>
                </w:rPr>
                <w:t xml:space="preserve"> وفود</w:t>
              </w:r>
              <w:del w:id="178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3005A9E0" w14:textId="77777777" w:rsidR="009B6BCA" w:rsidRPr="009B6BCA" w:rsidRDefault="009B6BCA" w:rsidP="009B6BCA">
      <w:pPr>
        <w:pStyle w:val="NurText"/>
        <w:bidi/>
        <w:rPr>
          <w:del w:id="17857" w:author="Transkribus" w:date="2019-12-11T14:30:00Z"/>
          <w:rFonts w:ascii="Courier New" w:hAnsi="Courier New" w:cs="Courier New"/>
        </w:rPr>
      </w:pPr>
      <w:dir w:val="rtl">
        <w:dir w:val="rtl">
          <w:del w:id="17858" w:author="Transkribus" w:date="2019-12-11T14:30:00Z">
            <w:r w:rsidRPr="009B6BCA">
              <w:rPr>
                <w:rFonts w:ascii="Courier New" w:hAnsi="Courier New" w:cs="Courier New"/>
                <w:rtl/>
              </w:rPr>
              <w:delText>فما لذوى الحاجات غيرك مقصد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لبنى الامال عنك محيد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6E861C" w14:textId="6452B131" w:rsidR="00EE6742" w:rsidRPr="00EE6742" w:rsidRDefault="009B6BCA" w:rsidP="00EE6742">
      <w:pPr>
        <w:pStyle w:val="NurText"/>
        <w:bidi/>
        <w:rPr>
          <w:ins w:id="17859" w:author="Transkribus" w:date="2019-12-11T14:30:00Z"/>
          <w:rFonts w:ascii="Courier New" w:hAnsi="Courier New" w:cs="Courier New"/>
        </w:rPr>
      </w:pPr>
      <w:dir w:val="rtl">
        <w:dir w:val="rtl">
          <w:ins w:id="17860" w:author="Transkribus" w:date="2019-12-11T14:30:00Z">
            <w:r w:rsidR="00EE6742" w:rsidRPr="00EE6742">
              <w:rPr>
                <w:rFonts w:ascii="Courier New" w:hAnsi="Courier New" w:cs="Courier New"/>
                <w:rtl/>
              </w:rPr>
              <w:t xml:space="preserve"> فى الذوى الحساجات عيرلك معصد * ولالبنى الامال عنسك مجيد</w:t>
            </w:r>
          </w:ins>
        </w:dir>
      </w:dir>
    </w:p>
    <w:p w14:paraId="4C1B990B" w14:textId="5A6190BA" w:rsidR="00EE6742" w:rsidRPr="00EE6742" w:rsidRDefault="00EE6742" w:rsidP="00EE6742">
      <w:pPr>
        <w:pStyle w:val="NurText"/>
        <w:bidi/>
        <w:rPr>
          <w:ins w:id="17861" w:author="Transkribus" w:date="2019-12-11T14:30:00Z"/>
          <w:rFonts w:ascii="Courier New" w:hAnsi="Courier New" w:cs="Courier New"/>
        </w:rPr>
      </w:pPr>
      <w:r w:rsidRPr="00EE6742">
        <w:rPr>
          <w:rFonts w:ascii="Courier New" w:hAnsi="Courier New" w:cs="Courier New"/>
          <w:rtl/>
        </w:rPr>
        <w:t xml:space="preserve">ولرشيد الدين </w:t>
      </w:r>
      <w:ins w:id="17862" w:author="Transkribus" w:date="2019-12-11T14:30:00Z">
        <w:r w:rsidRPr="00EE6742">
          <w:rPr>
            <w:rFonts w:ascii="Courier New" w:hAnsi="Courier New" w:cs="Courier New"/>
            <w:rtl/>
          </w:rPr>
          <w:t xml:space="preserve">بن </w:t>
        </w:r>
      </w:ins>
      <w:r w:rsidRPr="00EE6742">
        <w:rPr>
          <w:rFonts w:ascii="Courier New" w:hAnsi="Courier New" w:cs="Courier New"/>
          <w:rtl/>
        </w:rPr>
        <w:t xml:space="preserve">الصورى من الكتب كتاب </w:t>
      </w:r>
      <w:del w:id="17863" w:author="Transkribus" w:date="2019-12-11T14:30:00Z">
        <w:r w:rsidR="009B6BCA" w:rsidRPr="009B6BCA">
          <w:rPr>
            <w:rFonts w:ascii="Courier New" w:hAnsi="Courier New" w:cs="Courier New"/>
            <w:rtl/>
          </w:rPr>
          <w:delText>الادوية المفردة</w:delText>
        </w:r>
      </w:del>
      <w:ins w:id="17864" w:author="Transkribus" w:date="2019-12-11T14:30:00Z">
        <w:r w:rsidRPr="00EE6742">
          <w:rPr>
            <w:rFonts w:ascii="Courier New" w:hAnsi="Courier New" w:cs="Courier New"/>
            <w:rtl/>
          </w:rPr>
          <w:t>الأدوبة الفردة</w:t>
        </w:r>
      </w:ins>
      <w:r w:rsidRPr="00EE6742">
        <w:rPr>
          <w:rFonts w:ascii="Courier New" w:hAnsi="Courier New" w:cs="Courier New"/>
          <w:rtl/>
        </w:rPr>
        <w:t xml:space="preserve"> وهذا الكتاب </w:t>
      </w:r>
      <w:del w:id="17865" w:author="Transkribus" w:date="2019-12-11T14:30:00Z">
        <w:r w:rsidR="009B6BCA" w:rsidRPr="009B6BCA">
          <w:rPr>
            <w:rFonts w:ascii="Courier New" w:hAnsi="Courier New" w:cs="Courier New"/>
            <w:rtl/>
          </w:rPr>
          <w:delText>بدا بعمله</w:delText>
        </w:r>
      </w:del>
      <w:ins w:id="17866" w:author="Transkribus" w:date="2019-12-11T14:30:00Z">
        <w:r w:rsidRPr="00EE6742">
          <w:rPr>
            <w:rFonts w:ascii="Courier New" w:hAnsi="Courier New" w:cs="Courier New"/>
            <w:rtl/>
          </w:rPr>
          <w:t>بد ابعملة</w:t>
        </w:r>
      </w:ins>
      <w:r w:rsidRPr="00EE6742">
        <w:rPr>
          <w:rFonts w:ascii="Courier New" w:hAnsi="Courier New" w:cs="Courier New"/>
          <w:rtl/>
        </w:rPr>
        <w:t xml:space="preserve"> فى</w:t>
      </w:r>
      <w:del w:id="17867" w:author="Transkribus" w:date="2019-12-11T14:30:00Z">
        <w:r w:rsidR="009B6BCA" w:rsidRPr="009B6BCA">
          <w:rPr>
            <w:rFonts w:ascii="Courier New" w:hAnsi="Courier New" w:cs="Courier New"/>
            <w:rtl/>
          </w:rPr>
          <w:delText xml:space="preserve"> ا</w:delText>
        </w:r>
      </w:del>
    </w:p>
    <w:p w14:paraId="59CB0FAA" w14:textId="361A4DAC" w:rsidR="00EE6742" w:rsidRPr="00EE6742" w:rsidRDefault="00EE6742" w:rsidP="00EE6742">
      <w:pPr>
        <w:pStyle w:val="NurText"/>
        <w:bidi/>
        <w:rPr>
          <w:rFonts w:ascii="Courier New" w:hAnsi="Courier New" w:cs="Courier New"/>
        </w:rPr>
      </w:pPr>
      <w:ins w:id="17868" w:author="Transkribus" w:date="2019-12-11T14:30:00Z">
        <w:r w:rsidRPr="00EE6742">
          <w:rPr>
            <w:rFonts w:ascii="Courier New" w:hAnsi="Courier New" w:cs="Courier New"/>
            <w:rtl/>
          </w:rPr>
          <w:t>أ</w:t>
        </w:r>
      </w:ins>
      <w:r w:rsidRPr="00EE6742">
        <w:rPr>
          <w:rFonts w:ascii="Courier New" w:hAnsi="Courier New" w:cs="Courier New"/>
          <w:rtl/>
        </w:rPr>
        <w:t>يام الملك المع</w:t>
      </w:r>
      <w:del w:id="17869" w:author="Transkribus" w:date="2019-12-11T14:30:00Z">
        <w:r w:rsidR="009B6BCA" w:rsidRPr="009B6BCA">
          <w:rPr>
            <w:rFonts w:ascii="Courier New" w:hAnsi="Courier New" w:cs="Courier New"/>
            <w:rtl/>
          </w:rPr>
          <w:delText>ظ</w:delText>
        </w:r>
      </w:del>
      <w:ins w:id="17870" w:author="Transkribus" w:date="2019-12-11T14:30:00Z">
        <w:r w:rsidRPr="00EE6742">
          <w:rPr>
            <w:rFonts w:ascii="Courier New" w:hAnsi="Courier New" w:cs="Courier New"/>
            <w:rtl/>
          </w:rPr>
          <w:t>ط</w:t>
        </w:r>
      </w:ins>
      <w:r w:rsidRPr="00EE6742">
        <w:rPr>
          <w:rFonts w:ascii="Courier New" w:hAnsi="Courier New" w:cs="Courier New"/>
          <w:rtl/>
        </w:rPr>
        <w:t>م وجعله باسمه واست</w:t>
      </w:r>
      <w:del w:id="17871" w:author="Transkribus" w:date="2019-12-11T14:30:00Z">
        <w:r w:rsidR="009B6BCA" w:rsidRPr="009B6BCA">
          <w:rPr>
            <w:rFonts w:ascii="Courier New" w:hAnsi="Courier New" w:cs="Courier New"/>
            <w:rtl/>
          </w:rPr>
          <w:delText>ق</w:delText>
        </w:r>
      </w:del>
      <w:ins w:id="17872" w:author="Transkribus" w:date="2019-12-11T14:30:00Z">
        <w:r w:rsidRPr="00EE6742">
          <w:rPr>
            <w:rFonts w:ascii="Courier New" w:hAnsi="Courier New" w:cs="Courier New"/>
            <w:rtl/>
          </w:rPr>
          <w:t>ف</w:t>
        </w:r>
      </w:ins>
      <w:r w:rsidRPr="00EE6742">
        <w:rPr>
          <w:rFonts w:ascii="Courier New" w:hAnsi="Courier New" w:cs="Courier New"/>
          <w:rtl/>
        </w:rPr>
        <w:t xml:space="preserve">صى فيه ذكر </w:t>
      </w:r>
      <w:del w:id="17873" w:author="Transkribus" w:date="2019-12-11T14:30:00Z">
        <w:r w:rsidR="009B6BCA" w:rsidRPr="009B6BCA">
          <w:rPr>
            <w:rFonts w:ascii="Courier New" w:hAnsi="Courier New" w:cs="Courier New"/>
            <w:rtl/>
          </w:rPr>
          <w:delText>الادوية المفردة وذكر ايضا ادوية اطلع على معرفتها ومنافعها لم يذكرها المتقدمون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874" w:author="Transkribus" w:date="2019-12-11T14:30:00Z">
        <w:r w:rsidRPr="00EE6742">
          <w:rPr>
            <w:rFonts w:ascii="Courier New" w:hAnsi="Courier New" w:cs="Courier New"/>
            <w:rtl/>
          </w:rPr>
          <w:t>الأدوبة المفردة ودكر أبضا أدوبة اللم</w:t>
        </w:r>
      </w:ins>
    </w:p>
    <w:p w14:paraId="5E24D056" w14:textId="0BB45E96" w:rsidR="00EE6742" w:rsidRPr="00EE6742" w:rsidRDefault="009B6BCA" w:rsidP="00EE6742">
      <w:pPr>
        <w:pStyle w:val="NurText"/>
        <w:bidi/>
        <w:rPr>
          <w:rFonts w:ascii="Courier New" w:hAnsi="Courier New" w:cs="Courier New"/>
        </w:rPr>
      </w:pPr>
      <w:dir w:val="rtl">
        <w:dir w:val="rtl">
          <w:del w:id="17875" w:author="Transkribus" w:date="2019-12-11T14:30:00Z">
            <w:r w:rsidRPr="009B6BCA">
              <w:rPr>
                <w:rFonts w:ascii="Courier New" w:hAnsi="Courier New" w:cs="Courier New"/>
                <w:rtl/>
              </w:rPr>
              <w:delText>وكان يستصحب</w:delText>
            </w:r>
          </w:del>
          <w:ins w:id="17876" w:author="Transkribus" w:date="2019-12-11T14:30:00Z">
            <w:r w:rsidR="00EE6742" w:rsidRPr="00EE6742">
              <w:rPr>
                <w:rFonts w:ascii="Courier New" w:hAnsi="Courier New" w:cs="Courier New"/>
                <w:rtl/>
              </w:rPr>
              <w:t xml:space="preserve"> على معر فثها ومنافضه الم بد كمر ها التعد مون وكان بستعحب</w:t>
            </w:r>
          </w:ins>
          <w:r w:rsidR="00EE6742" w:rsidRPr="00EE6742">
            <w:rPr>
              <w:rFonts w:ascii="Courier New" w:hAnsi="Courier New" w:cs="Courier New"/>
              <w:rtl/>
            </w:rPr>
            <w:t xml:space="preserve"> مصورا ومعه الاصبا</w:t>
          </w:r>
          <w:del w:id="17877" w:author="Transkribus" w:date="2019-12-11T14:30:00Z">
            <w:r w:rsidRPr="009B6BCA">
              <w:rPr>
                <w:rFonts w:ascii="Courier New" w:hAnsi="Courier New" w:cs="Courier New"/>
                <w:rtl/>
              </w:rPr>
              <w:delText>غ</w:delText>
            </w:r>
          </w:del>
          <w:ins w:id="17878" w:author="Transkribus" w:date="2019-12-11T14:30:00Z">
            <w:r w:rsidR="00EE6742" w:rsidRPr="00EE6742">
              <w:rPr>
                <w:rFonts w:ascii="Courier New" w:hAnsi="Courier New" w:cs="Courier New"/>
                <w:rtl/>
              </w:rPr>
              <w:t>ثح</w:t>
            </w:r>
          </w:ins>
          <w:r w:rsidR="00EE6742" w:rsidRPr="00EE6742">
            <w:rPr>
              <w:rFonts w:ascii="Courier New" w:hAnsi="Courier New" w:cs="Courier New"/>
              <w:rtl/>
            </w:rPr>
            <w:t xml:space="preserve"> والليق</w:t>
          </w:r>
        </w:dir>
      </w:dir>
    </w:p>
    <w:p w14:paraId="45595C71" w14:textId="00716653" w:rsidR="00EE6742" w:rsidRPr="00EE6742" w:rsidRDefault="00EE6742" w:rsidP="00EE6742">
      <w:pPr>
        <w:pStyle w:val="NurText"/>
        <w:bidi/>
        <w:rPr>
          <w:ins w:id="17879" w:author="Transkribus" w:date="2019-12-11T14:30:00Z"/>
          <w:rFonts w:ascii="Courier New" w:hAnsi="Courier New" w:cs="Courier New"/>
        </w:rPr>
      </w:pPr>
      <w:r w:rsidRPr="00EE6742">
        <w:rPr>
          <w:rFonts w:ascii="Courier New" w:hAnsi="Courier New" w:cs="Courier New"/>
          <w:rtl/>
        </w:rPr>
        <w:t xml:space="preserve">على </w:t>
      </w:r>
      <w:del w:id="17880" w:author="Transkribus" w:date="2019-12-11T14:30:00Z">
        <w:r w:rsidR="009B6BCA" w:rsidRPr="009B6BCA">
          <w:rPr>
            <w:rFonts w:ascii="Courier New" w:hAnsi="Courier New" w:cs="Courier New"/>
            <w:rtl/>
          </w:rPr>
          <w:delText>اختلافها وتنوعها فكان يتوجه رشيد</w:delText>
        </w:r>
      </w:del>
      <w:ins w:id="17881" w:author="Transkribus" w:date="2019-12-11T14:30:00Z">
        <w:r w:rsidRPr="00EE6742">
          <w:rPr>
            <w:rFonts w:ascii="Courier New" w:hAnsi="Courier New" w:cs="Courier New"/>
            <w:rtl/>
          </w:rPr>
          <w:t>احتلاهاوتتترعه افكان منوجه رسيد</w:t>
        </w:r>
      </w:ins>
      <w:r w:rsidRPr="00EE6742">
        <w:rPr>
          <w:rFonts w:ascii="Courier New" w:hAnsi="Courier New" w:cs="Courier New"/>
          <w:rtl/>
        </w:rPr>
        <w:t xml:space="preserve"> الدين بن الصورى الى </w:t>
      </w:r>
      <w:del w:id="17882" w:author="Transkribus" w:date="2019-12-11T14:30:00Z">
        <w:r w:rsidR="009B6BCA" w:rsidRPr="009B6BCA">
          <w:rPr>
            <w:rFonts w:ascii="Courier New" w:hAnsi="Courier New" w:cs="Courier New"/>
            <w:rtl/>
          </w:rPr>
          <w:delText>المواضع التى بها</w:delText>
        </w:r>
      </w:del>
      <w:ins w:id="17883" w:author="Transkribus" w:date="2019-12-11T14:30:00Z">
        <w:r w:rsidRPr="00EE6742">
          <w:rPr>
            <w:rFonts w:ascii="Courier New" w:hAnsi="Courier New" w:cs="Courier New"/>
            <w:rtl/>
          </w:rPr>
          <w:t>المواضم النى ها</w:t>
        </w:r>
      </w:ins>
      <w:r w:rsidRPr="00EE6742">
        <w:rPr>
          <w:rFonts w:ascii="Courier New" w:hAnsi="Courier New" w:cs="Courier New"/>
          <w:rtl/>
        </w:rPr>
        <w:t xml:space="preserve"> النبات </w:t>
      </w:r>
      <w:del w:id="17884" w:author="Transkribus" w:date="2019-12-11T14:30:00Z">
        <w:r w:rsidR="009B6BCA" w:rsidRPr="009B6BCA">
          <w:rPr>
            <w:rFonts w:ascii="Courier New" w:hAnsi="Courier New" w:cs="Courier New"/>
            <w:rtl/>
          </w:rPr>
          <w:delText>مثل جبل</w:delText>
        </w:r>
      </w:del>
      <w:ins w:id="17885" w:author="Transkribus" w:date="2019-12-11T14:30:00Z">
        <w:r w:rsidRPr="00EE6742">
          <w:rPr>
            <w:rFonts w:ascii="Courier New" w:hAnsi="Courier New" w:cs="Courier New"/>
            <w:rtl/>
          </w:rPr>
          <w:t>متل</w:t>
        </w:r>
      </w:ins>
    </w:p>
    <w:p w14:paraId="103C35CB" w14:textId="13909BF7" w:rsidR="00EE6742" w:rsidRPr="00EE6742" w:rsidRDefault="00EE6742" w:rsidP="00EE6742">
      <w:pPr>
        <w:pStyle w:val="NurText"/>
        <w:bidi/>
        <w:rPr>
          <w:ins w:id="17886" w:author="Transkribus" w:date="2019-12-11T14:30:00Z"/>
          <w:rFonts w:ascii="Courier New" w:hAnsi="Courier New" w:cs="Courier New"/>
        </w:rPr>
      </w:pPr>
      <w:ins w:id="17887" w:author="Transkribus" w:date="2019-12-11T14:30:00Z">
        <w:r w:rsidRPr="00EE6742">
          <w:rPr>
            <w:rFonts w:ascii="Courier New" w:hAnsi="Courier New" w:cs="Courier New"/>
            <w:rtl/>
          </w:rPr>
          <w:lastRenderedPageBreak/>
          <w:t>جيل</w:t>
        </w:r>
      </w:ins>
      <w:r w:rsidRPr="00EE6742">
        <w:rPr>
          <w:rFonts w:ascii="Courier New" w:hAnsi="Courier New" w:cs="Courier New"/>
          <w:rtl/>
        </w:rPr>
        <w:t xml:space="preserve"> لبنان </w:t>
      </w:r>
      <w:del w:id="17888" w:author="Transkribus" w:date="2019-12-11T14:30:00Z">
        <w:r w:rsidR="009B6BCA" w:rsidRPr="009B6BCA">
          <w:rPr>
            <w:rFonts w:ascii="Courier New" w:hAnsi="Courier New" w:cs="Courier New"/>
            <w:rtl/>
          </w:rPr>
          <w:delText>وغيره من</w:delText>
        </w:r>
      </w:del>
      <w:ins w:id="17889" w:author="Transkribus" w:date="2019-12-11T14:30:00Z">
        <w:r w:rsidRPr="00EE6742">
          <w:rPr>
            <w:rFonts w:ascii="Courier New" w:hAnsi="Courier New" w:cs="Courier New"/>
            <w:rtl/>
          </w:rPr>
          <w:t>وعيرممن</w:t>
        </w:r>
      </w:ins>
      <w:r w:rsidRPr="00EE6742">
        <w:rPr>
          <w:rFonts w:ascii="Courier New" w:hAnsi="Courier New" w:cs="Courier New"/>
          <w:rtl/>
        </w:rPr>
        <w:t xml:space="preserve"> المواضع ال</w:t>
      </w:r>
      <w:del w:id="17890" w:author="Transkribus" w:date="2019-12-11T14:30:00Z">
        <w:r w:rsidR="009B6BCA" w:rsidRPr="009B6BCA">
          <w:rPr>
            <w:rFonts w:ascii="Courier New" w:hAnsi="Courier New" w:cs="Courier New"/>
            <w:rtl/>
          </w:rPr>
          <w:delText>ت</w:delText>
        </w:r>
      </w:del>
      <w:ins w:id="17891" w:author="Transkribus" w:date="2019-12-11T14:30:00Z">
        <w:r w:rsidRPr="00EE6742">
          <w:rPr>
            <w:rFonts w:ascii="Courier New" w:hAnsi="Courier New" w:cs="Courier New"/>
            <w:rtl/>
          </w:rPr>
          <w:t>ن</w:t>
        </w:r>
      </w:ins>
      <w:r w:rsidRPr="00EE6742">
        <w:rPr>
          <w:rFonts w:ascii="Courier New" w:hAnsi="Courier New" w:cs="Courier New"/>
          <w:rtl/>
        </w:rPr>
        <w:t xml:space="preserve">ى قد اختص كل </w:t>
      </w:r>
      <w:del w:id="17892" w:author="Transkribus" w:date="2019-12-11T14:30:00Z">
        <w:r w:rsidR="009B6BCA" w:rsidRPr="009B6BCA">
          <w:rPr>
            <w:rFonts w:ascii="Courier New" w:hAnsi="Courier New" w:cs="Courier New"/>
            <w:rtl/>
          </w:rPr>
          <w:delText>منها بشيء</w:delText>
        </w:r>
      </w:del>
      <w:ins w:id="17893" w:author="Transkribus" w:date="2019-12-11T14:30:00Z">
        <w:r w:rsidRPr="00EE6742">
          <w:rPr>
            <w:rFonts w:ascii="Courier New" w:hAnsi="Courier New" w:cs="Courier New"/>
            <w:rtl/>
          </w:rPr>
          <w:t>منهابضى</w:t>
        </w:r>
      </w:ins>
      <w:r w:rsidRPr="00EE6742">
        <w:rPr>
          <w:rFonts w:ascii="Courier New" w:hAnsi="Courier New" w:cs="Courier New"/>
          <w:rtl/>
        </w:rPr>
        <w:t xml:space="preserve"> من النبات </w:t>
      </w:r>
      <w:del w:id="17894" w:author="Transkribus" w:date="2019-12-11T14:30:00Z">
        <w:r w:rsidR="009B6BCA" w:rsidRPr="009B6BCA">
          <w:rPr>
            <w:rFonts w:ascii="Courier New" w:hAnsi="Courier New" w:cs="Courier New"/>
            <w:rtl/>
          </w:rPr>
          <w:delText>ف</w:delText>
        </w:r>
      </w:del>
      <w:ins w:id="17895" w:author="Transkribus" w:date="2019-12-11T14:30:00Z">
        <w:r w:rsidRPr="00EE6742">
          <w:rPr>
            <w:rFonts w:ascii="Courier New" w:hAnsi="Courier New" w:cs="Courier New"/>
            <w:rtl/>
          </w:rPr>
          <w:t>ق</w:t>
        </w:r>
      </w:ins>
      <w:r w:rsidRPr="00EE6742">
        <w:rPr>
          <w:rFonts w:ascii="Courier New" w:hAnsi="Courier New" w:cs="Courier New"/>
          <w:rtl/>
        </w:rPr>
        <w:t xml:space="preserve">يشاهد النبات </w:t>
      </w:r>
      <w:del w:id="17896" w:author="Transkribus" w:date="2019-12-11T14:30:00Z">
        <w:r w:rsidR="009B6BCA" w:rsidRPr="009B6BCA">
          <w:rPr>
            <w:rFonts w:ascii="Courier New" w:hAnsi="Courier New" w:cs="Courier New"/>
            <w:rtl/>
          </w:rPr>
          <w:delText>ويحققه ويريه للمصور فيعتبر لونه ومقدار ورقه واغصانه واصوله</w:delText>
        </w:r>
      </w:del>
      <w:ins w:id="17897" w:author="Transkribus" w:date="2019-12-11T14:30:00Z">
        <w:r w:rsidRPr="00EE6742">
          <w:rPr>
            <w:rFonts w:ascii="Courier New" w:hAnsi="Courier New" w:cs="Courier New"/>
            <w:rtl/>
          </w:rPr>
          <w:t>وجيهة</w:t>
        </w:r>
      </w:ins>
    </w:p>
    <w:p w14:paraId="70E85EF2" w14:textId="1FD9E15A" w:rsidR="00EE6742" w:rsidRPr="00EE6742" w:rsidRDefault="00EE6742" w:rsidP="00EE6742">
      <w:pPr>
        <w:pStyle w:val="NurText"/>
        <w:bidi/>
        <w:rPr>
          <w:ins w:id="17898" w:author="Transkribus" w:date="2019-12-11T14:30:00Z"/>
          <w:rFonts w:ascii="Courier New" w:hAnsi="Courier New" w:cs="Courier New"/>
        </w:rPr>
      </w:pPr>
      <w:ins w:id="17899" w:author="Transkribus" w:date="2019-12-11T14:30:00Z">
        <w:r w:rsidRPr="00EE6742">
          <w:rPr>
            <w:rFonts w:ascii="Courier New" w:hAnsi="Courier New" w:cs="Courier New"/>
            <w:rtl/>
          </w:rPr>
          <w:t>وبريهة المصور ميعت رلوبة ومقدارورفه وأقسانه وأصوله</w:t>
        </w:r>
      </w:ins>
      <w:r w:rsidRPr="00EE6742">
        <w:rPr>
          <w:rFonts w:ascii="Courier New" w:hAnsi="Courier New" w:cs="Courier New"/>
          <w:rtl/>
        </w:rPr>
        <w:t xml:space="preserve"> ويصور </w:t>
      </w:r>
      <w:del w:id="17900" w:author="Transkribus" w:date="2019-12-11T14:30:00Z">
        <w:r w:rsidR="009B6BCA" w:rsidRPr="009B6BCA">
          <w:rPr>
            <w:rFonts w:ascii="Courier New" w:hAnsi="Courier New" w:cs="Courier New"/>
            <w:rtl/>
          </w:rPr>
          <w:delText>بحسبها ويجتهد</w:delText>
        </w:r>
      </w:del>
      <w:ins w:id="17901" w:author="Transkribus" w:date="2019-12-11T14:30:00Z">
        <w:r w:rsidRPr="00EE6742">
          <w:rPr>
            <w:rFonts w:ascii="Courier New" w:hAnsi="Courier New" w:cs="Courier New"/>
            <w:rtl/>
          </w:rPr>
          <w:t>مجييها ويحته</w:t>
        </w:r>
      </w:ins>
      <w:r w:rsidRPr="00EE6742">
        <w:rPr>
          <w:rFonts w:ascii="Courier New" w:hAnsi="Courier New" w:cs="Courier New"/>
          <w:rtl/>
        </w:rPr>
        <w:t xml:space="preserve"> فى </w:t>
      </w:r>
      <w:del w:id="17902" w:author="Transkribus" w:date="2019-12-11T14:30:00Z">
        <w:r w:rsidR="009B6BCA" w:rsidRPr="009B6BCA">
          <w:rPr>
            <w:rFonts w:ascii="Courier New" w:hAnsi="Courier New" w:cs="Courier New"/>
            <w:rtl/>
          </w:rPr>
          <w:delText xml:space="preserve">محاكاتها </w:delText>
        </w:r>
      </w:del>
      <w:ins w:id="17903" w:author="Transkribus" w:date="2019-12-11T14:30:00Z">
        <w:r w:rsidRPr="00EE6742">
          <w:rPr>
            <w:rFonts w:ascii="Courier New" w:hAnsi="Courier New" w:cs="Courier New"/>
            <w:rtl/>
          </w:rPr>
          <w:t>مجاكما١٣</w:t>
        </w:r>
      </w:ins>
    </w:p>
    <w:p w14:paraId="1D8F5E94" w14:textId="53DE636E" w:rsidR="00EE6742" w:rsidRPr="00EE6742" w:rsidRDefault="00EE6742" w:rsidP="00EE6742">
      <w:pPr>
        <w:pStyle w:val="NurText"/>
        <w:bidi/>
        <w:rPr>
          <w:ins w:id="17904" w:author="Transkribus" w:date="2019-12-11T14:30:00Z"/>
          <w:rFonts w:ascii="Courier New" w:hAnsi="Courier New" w:cs="Courier New"/>
        </w:rPr>
      </w:pPr>
      <w:r w:rsidRPr="00EE6742">
        <w:rPr>
          <w:rFonts w:ascii="Courier New" w:hAnsi="Courier New" w:cs="Courier New"/>
          <w:rtl/>
        </w:rPr>
        <w:t>ثم ا</w:t>
      </w:r>
      <w:del w:id="17905" w:author="Transkribus" w:date="2019-12-11T14:30:00Z">
        <w:r w:rsidR="009B6BCA" w:rsidRPr="009B6BCA">
          <w:rPr>
            <w:rFonts w:ascii="Courier New" w:hAnsi="Courier New" w:cs="Courier New"/>
            <w:rtl/>
          </w:rPr>
          <w:delText>ن</w:delText>
        </w:r>
      </w:del>
      <w:ins w:id="17906" w:author="Transkribus" w:date="2019-12-11T14:30:00Z">
        <w:r w:rsidRPr="00EE6742">
          <w:rPr>
            <w:rFonts w:ascii="Courier New" w:hAnsi="Courier New" w:cs="Courier New"/>
            <w:rtl/>
          </w:rPr>
          <w:t>ل</w:t>
        </w:r>
      </w:ins>
      <w:r w:rsidRPr="00EE6742">
        <w:rPr>
          <w:rFonts w:ascii="Courier New" w:hAnsi="Courier New" w:cs="Courier New"/>
          <w:rtl/>
        </w:rPr>
        <w:t xml:space="preserve">ه سلك </w:t>
      </w:r>
      <w:del w:id="17907" w:author="Transkribus" w:date="2019-12-11T14:30:00Z">
        <w:r w:rsidR="009B6BCA" w:rsidRPr="009B6BCA">
          <w:rPr>
            <w:rFonts w:ascii="Courier New" w:hAnsi="Courier New" w:cs="Courier New"/>
            <w:rtl/>
          </w:rPr>
          <w:delText>ايضا</w:delText>
        </w:r>
      </w:del>
      <w:ins w:id="17908" w:author="Transkribus" w:date="2019-12-11T14:30:00Z">
        <w:r w:rsidRPr="00EE6742">
          <w:rPr>
            <w:rFonts w:ascii="Courier New" w:hAnsi="Courier New" w:cs="Courier New"/>
            <w:rtl/>
          </w:rPr>
          <w:t>أبصا</w:t>
        </w:r>
      </w:ins>
      <w:r w:rsidRPr="00EE6742">
        <w:rPr>
          <w:rFonts w:ascii="Courier New" w:hAnsi="Courier New" w:cs="Courier New"/>
          <w:rtl/>
        </w:rPr>
        <w:t xml:space="preserve"> فى </w:t>
      </w:r>
      <w:del w:id="17909" w:author="Transkribus" w:date="2019-12-11T14:30:00Z">
        <w:r w:rsidR="009B6BCA" w:rsidRPr="009B6BCA">
          <w:rPr>
            <w:rFonts w:ascii="Courier New" w:hAnsi="Courier New" w:cs="Courier New"/>
            <w:rtl/>
          </w:rPr>
          <w:delText>ت</w:delText>
        </w:r>
      </w:del>
      <w:ins w:id="17910" w:author="Transkribus" w:date="2019-12-11T14:30:00Z">
        <w:r w:rsidRPr="00EE6742">
          <w:rPr>
            <w:rFonts w:ascii="Courier New" w:hAnsi="Courier New" w:cs="Courier New"/>
            <w:rtl/>
          </w:rPr>
          <w:t>ن</w:t>
        </w:r>
      </w:ins>
      <w:r w:rsidRPr="00EE6742">
        <w:rPr>
          <w:rFonts w:ascii="Courier New" w:hAnsi="Courier New" w:cs="Courier New"/>
          <w:rtl/>
        </w:rPr>
        <w:t xml:space="preserve">صوير النبات </w:t>
      </w:r>
      <w:del w:id="17911" w:author="Transkribus" w:date="2019-12-11T14:30:00Z">
        <w:r w:rsidR="009B6BCA" w:rsidRPr="009B6BCA">
          <w:rPr>
            <w:rFonts w:ascii="Courier New" w:hAnsi="Courier New" w:cs="Courier New"/>
            <w:rtl/>
          </w:rPr>
          <w:delText>مسلكا مفيدا</w:delText>
        </w:r>
      </w:del>
      <w:ins w:id="17912" w:author="Transkribus" w:date="2019-12-11T14:30:00Z">
        <w:r w:rsidRPr="00EE6742">
          <w:rPr>
            <w:rFonts w:ascii="Courier New" w:hAnsi="Courier New" w:cs="Courier New"/>
            <w:rtl/>
          </w:rPr>
          <w:t>مسلكام فيدا</w:t>
        </w:r>
      </w:ins>
      <w:r w:rsidRPr="00EE6742">
        <w:rPr>
          <w:rFonts w:ascii="Courier New" w:hAnsi="Courier New" w:cs="Courier New"/>
          <w:rtl/>
        </w:rPr>
        <w:t xml:space="preserve"> وذلك </w:t>
      </w:r>
      <w:del w:id="17913" w:author="Transkribus" w:date="2019-12-11T14:30:00Z">
        <w:r w:rsidR="009B6BCA" w:rsidRPr="009B6BCA">
          <w:rPr>
            <w:rFonts w:ascii="Courier New" w:hAnsi="Courier New" w:cs="Courier New"/>
            <w:rtl/>
          </w:rPr>
          <w:delText>انه كان يرى</w:delText>
        </w:r>
      </w:del>
      <w:ins w:id="17914" w:author="Transkribus" w:date="2019-12-11T14:30:00Z">
        <w:r w:rsidRPr="00EE6742">
          <w:rPr>
            <w:rFonts w:ascii="Courier New" w:hAnsi="Courier New" w:cs="Courier New"/>
            <w:rtl/>
          </w:rPr>
          <w:t>اله كمان برى</w:t>
        </w:r>
      </w:ins>
      <w:r w:rsidRPr="00EE6742">
        <w:rPr>
          <w:rFonts w:ascii="Courier New" w:hAnsi="Courier New" w:cs="Courier New"/>
          <w:rtl/>
        </w:rPr>
        <w:t xml:space="preserve"> النبات </w:t>
      </w:r>
      <w:ins w:id="17915" w:author="Transkribus" w:date="2019-12-11T14:30:00Z">
        <w:r w:rsidRPr="00EE6742">
          <w:rPr>
            <w:rFonts w:ascii="Courier New" w:hAnsi="Courier New" w:cs="Courier New"/>
            <w:rtl/>
          </w:rPr>
          <w:t>ا</w:t>
        </w:r>
      </w:ins>
      <w:r w:rsidRPr="00EE6742">
        <w:rPr>
          <w:rFonts w:ascii="Courier New" w:hAnsi="Courier New" w:cs="Courier New"/>
          <w:rtl/>
        </w:rPr>
        <w:t>ل</w:t>
      </w:r>
      <w:del w:id="17916"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مصور فى ابان </w:t>
      </w:r>
      <w:del w:id="17917" w:author="Transkribus" w:date="2019-12-11T14:30:00Z">
        <w:r w:rsidR="009B6BCA" w:rsidRPr="009B6BCA">
          <w:rPr>
            <w:rFonts w:ascii="Courier New" w:hAnsi="Courier New" w:cs="Courier New"/>
            <w:rtl/>
          </w:rPr>
          <w:delText>نباته وطراوته فيصوره ثم يريه اياه ايضا وقت</w:delText>
        </w:r>
      </w:del>
      <w:ins w:id="17918" w:author="Transkribus" w:date="2019-12-11T14:30:00Z">
        <w:r w:rsidRPr="00EE6742">
          <w:rPr>
            <w:rFonts w:ascii="Courier New" w:hAnsi="Courier New" w:cs="Courier New"/>
            <w:rtl/>
          </w:rPr>
          <w:t>اقة</w:t>
        </w:r>
      </w:ins>
    </w:p>
    <w:p w14:paraId="202C2690" w14:textId="1599642E" w:rsidR="00EE6742" w:rsidRPr="00EE6742" w:rsidRDefault="00EE6742" w:rsidP="00EE6742">
      <w:pPr>
        <w:pStyle w:val="NurText"/>
        <w:bidi/>
        <w:rPr>
          <w:rFonts w:ascii="Courier New" w:hAnsi="Courier New" w:cs="Courier New"/>
        </w:rPr>
      </w:pPr>
      <w:ins w:id="17919" w:author="Transkribus" w:date="2019-12-11T14:30:00Z">
        <w:r w:rsidRPr="00EE6742">
          <w:rPr>
            <w:rFonts w:ascii="Courier New" w:hAnsi="Courier New" w:cs="Courier New"/>
            <w:rtl/>
          </w:rPr>
          <w:t>وطراوه قيصوره ثم بريه اباه ابصاوقت</w:t>
        </w:r>
      </w:ins>
      <w:r w:rsidRPr="00EE6742">
        <w:rPr>
          <w:rFonts w:ascii="Courier New" w:hAnsi="Courier New" w:cs="Courier New"/>
          <w:rtl/>
        </w:rPr>
        <w:t xml:space="preserve"> كماله </w:t>
      </w:r>
      <w:del w:id="17920" w:author="Transkribus" w:date="2019-12-11T14:30:00Z">
        <w:r w:rsidR="009B6BCA" w:rsidRPr="009B6BCA">
          <w:rPr>
            <w:rFonts w:ascii="Courier New" w:hAnsi="Courier New" w:cs="Courier New"/>
            <w:rtl/>
          </w:rPr>
          <w:delText>وظهور بزره فيصوره تلو ذلك ثم يريه اياه ايضا فى وقت ذواه ويبسه فيصوره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921" w:author="Transkribus" w:date="2019-12-11T14:30:00Z">
        <w:r w:rsidRPr="00EE6742">
          <w:rPr>
            <w:rFonts w:ascii="Courier New" w:hAnsi="Courier New" w:cs="Courier New"/>
            <w:rtl/>
          </w:rPr>
          <w:t>وطهور برره قيصوره تلوذلك ثم بريه اباء أيضا</w:t>
        </w:r>
      </w:ins>
    </w:p>
    <w:p w14:paraId="58D03123" w14:textId="7424A2DD" w:rsidR="00EE6742" w:rsidRPr="00EE6742" w:rsidRDefault="009B6BCA" w:rsidP="00EE6742">
      <w:pPr>
        <w:pStyle w:val="NurText"/>
        <w:bidi/>
        <w:rPr>
          <w:rFonts w:ascii="Courier New" w:hAnsi="Courier New" w:cs="Courier New"/>
        </w:rPr>
      </w:pPr>
      <w:dir w:val="rtl">
        <w:dir w:val="rtl">
          <w:del w:id="17922" w:author="Transkribus" w:date="2019-12-11T14:30:00Z">
            <w:r w:rsidRPr="009B6BCA">
              <w:rPr>
                <w:rFonts w:ascii="Courier New" w:hAnsi="Courier New" w:cs="Courier New"/>
                <w:rtl/>
              </w:rPr>
              <w:delText>فيكون</w:delText>
            </w:r>
          </w:del>
          <w:ins w:id="17923" w:author="Transkribus" w:date="2019-12-11T14:30:00Z">
            <w:r w:rsidR="00EE6742" w:rsidRPr="00EE6742">
              <w:rPr>
                <w:rFonts w:ascii="Courier New" w:hAnsi="Courier New" w:cs="Courier New"/>
                <w:rtl/>
              </w:rPr>
              <w:t xml:space="preserve"> فى وفت دواه ويه نيصورة فكون</w:t>
            </w:r>
          </w:ins>
          <w:r w:rsidR="00EE6742" w:rsidRPr="00EE6742">
            <w:rPr>
              <w:rFonts w:ascii="Courier New" w:hAnsi="Courier New" w:cs="Courier New"/>
              <w:rtl/>
            </w:rPr>
            <w:t xml:space="preserve"> الدواء </w:t>
          </w:r>
          <w:del w:id="17924" w:author="Transkribus" w:date="2019-12-11T14:30:00Z">
            <w:r w:rsidRPr="009B6BCA">
              <w:rPr>
                <w:rFonts w:ascii="Courier New" w:hAnsi="Courier New" w:cs="Courier New"/>
                <w:rtl/>
              </w:rPr>
              <w:delText>الواحد يشاهده</w:delText>
            </w:r>
          </w:del>
          <w:ins w:id="17925" w:author="Transkribus" w:date="2019-12-11T14:30:00Z">
            <w:r w:rsidR="00EE6742" w:rsidRPr="00EE6742">
              <w:rPr>
                <w:rFonts w:ascii="Courier New" w:hAnsi="Courier New" w:cs="Courier New"/>
                <w:rtl/>
              </w:rPr>
              <w:t>الواحديشاهدة</w:t>
            </w:r>
          </w:ins>
          <w:r w:rsidR="00EE6742" w:rsidRPr="00EE6742">
            <w:rPr>
              <w:rFonts w:ascii="Courier New" w:hAnsi="Courier New" w:cs="Courier New"/>
              <w:rtl/>
            </w:rPr>
            <w:t xml:space="preserve"> الناظر ال</w:t>
          </w:r>
          <w:del w:id="17926" w:author="Transkribus" w:date="2019-12-11T14:30:00Z">
            <w:r w:rsidRPr="009B6BCA">
              <w:rPr>
                <w:rFonts w:ascii="Courier New" w:hAnsi="Courier New" w:cs="Courier New"/>
                <w:rtl/>
              </w:rPr>
              <w:delText>ي</w:delText>
            </w:r>
          </w:del>
          <w:ins w:id="17927" w:author="Transkribus" w:date="2019-12-11T14:30:00Z">
            <w:r w:rsidR="00EE6742" w:rsidRPr="00EE6742">
              <w:rPr>
                <w:rFonts w:ascii="Courier New" w:hAnsi="Courier New" w:cs="Courier New"/>
                <w:rtl/>
              </w:rPr>
              <w:t>ب</w:t>
            </w:r>
          </w:ins>
          <w:r w:rsidR="00EE6742" w:rsidRPr="00EE6742">
            <w:rPr>
              <w:rFonts w:ascii="Courier New" w:hAnsi="Courier New" w:cs="Courier New"/>
              <w:rtl/>
            </w:rPr>
            <w:t>ه فى الكتاب وهو</w:t>
          </w:r>
        </w:dir>
      </w:dir>
    </w:p>
    <w:p w14:paraId="45F9E8DA" w14:textId="1A00285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على </w:t>
      </w:r>
      <w:del w:id="17928" w:author="Transkribus" w:date="2019-12-11T14:30:00Z">
        <w:r w:rsidR="009B6BCA" w:rsidRPr="009B6BCA">
          <w:rPr>
            <w:rFonts w:ascii="Courier New" w:hAnsi="Courier New" w:cs="Courier New"/>
            <w:rtl/>
          </w:rPr>
          <w:delText>انحاء ما يمكن</w:delText>
        </w:r>
      </w:del>
      <w:ins w:id="17929" w:author="Transkribus" w:date="2019-12-11T14:30:00Z">
        <w:r w:rsidRPr="00EE6742">
          <w:rPr>
            <w:rFonts w:ascii="Courier New" w:hAnsi="Courier New" w:cs="Courier New"/>
            <w:rtl/>
          </w:rPr>
          <w:t>أنجاء مامكن</w:t>
        </w:r>
      </w:ins>
      <w:r w:rsidRPr="00EE6742">
        <w:rPr>
          <w:rFonts w:ascii="Courier New" w:hAnsi="Courier New" w:cs="Courier New"/>
          <w:rtl/>
        </w:rPr>
        <w:t xml:space="preserve"> ان </w:t>
      </w:r>
      <w:del w:id="17930" w:author="Transkribus" w:date="2019-12-11T14:30:00Z">
        <w:r w:rsidR="009B6BCA" w:rsidRPr="009B6BCA">
          <w:rPr>
            <w:rFonts w:ascii="Courier New" w:hAnsi="Courier New" w:cs="Courier New"/>
            <w:rtl/>
          </w:rPr>
          <w:delText>ي</w:delText>
        </w:r>
      </w:del>
      <w:ins w:id="17931" w:author="Transkribus" w:date="2019-12-11T14:30:00Z">
        <w:r w:rsidRPr="00EE6742">
          <w:rPr>
            <w:rFonts w:ascii="Courier New" w:hAnsi="Courier New" w:cs="Courier New"/>
            <w:rtl/>
          </w:rPr>
          <w:t>ب</w:t>
        </w:r>
      </w:ins>
      <w:r w:rsidRPr="00EE6742">
        <w:rPr>
          <w:rFonts w:ascii="Courier New" w:hAnsi="Courier New" w:cs="Courier New"/>
          <w:rtl/>
        </w:rPr>
        <w:t>راه</w:t>
      </w:r>
      <w:ins w:id="17932" w:author="Transkribus" w:date="2019-12-11T14:30:00Z">
        <w:r w:rsidRPr="00EE6742">
          <w:rPr>
            <w:rFonts w:ascii="Courier New" w:hAnsi="Courier New" w:cs="Courier New"/>
            <w:rtl/>
          </w:rPr>
          <w:t>يه</w:t>
        </w:r>
      </w:ins>
      <w:r w:rsidRPr="00EE6742">
        <w:rPr>
          <w:rFonts w:ascii="Courier New" w:hAnsi="Courier New" w:cs="Courier New"/>
          <w:rtl/>
        </w:rPr>
        <w:t xml:space="preserve"> فى الارض </w:t>
      </w:r>
      <w:del w:id="17933" w:author="Transkribus" w:date="2019-12-11T14:30:00Z">
        <w:r w:rsidR="009B6BCA" w:rsidRPr="009B6BCA">
          <w:rPr>
            <w:rFonts w:ascii="Courier New" w:hAnsi="Courier New" w:cs="Courier New"/>
            <w:rtl/>
          </w:rPr>
          <w:delText>فيكون تحقيقه له اتم ومعرفته له ابين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934" w:author="Transkribus" w:date="2019-12-11T14:30:00Z">
        <w:r w:rsidRPr="00EE6742">
          <w:rPr>
            <w:rFonts w:ascii="Courier New" w:hAnsi="Courier New" w:cs="Courier New"/>
            <w:rtl/>
          </w:rPr>
          <w:t>فبكون نجنيعه له أثم ومعرفة مله أمين الردعلى</w:t>
        </w:r>
      </w:ins>
    </w:p>
    <w:p w14:paraId="1F66C492" w14:textId="17102A38" w:rsidR="00EE6742" w:rsidRPr="00EE6742" w:rsidRDefault="009B6BCA" w:rsidP="00EE6742">
      <w:pPr>
        <w:pStyle w:val="NurText"/>
        <w:bidi/>
        <w:rPr>
          <w:rFonts w:ascii="Courier New" w:hAnsi="Courier New" w:cs="Courier New"/>
        </w:rPr>
      </w:pPr>
      <w:dir w:val="rtl">
        <w:dir w:val="rtl">
          <w:del w:id="17935" w:author="Transkribus" w:date="2019-12-11T14:30:00Z">
            <w:r w:rsidRPr="009B6BCA">
              <w:rPr>
                <w:rFonts w:ascii="Courier New" w:hAnsi="Courier New" w:cs="Courier New"/>
                <w:rtl/>
              </w:rPr>
              <w:delText xml:space="preserve">الرد على </w:delText>
            </w:r>
          </w:del>
          <w:r w:rsidR="00EE6742" w:rsidRPr="00EE6742">
            <w:rPr>
              <w:rFonts w:ascii="Courier New" w:hAnsi="Courier New" w:cs="Courier New"/>
              <w:rtl/>
            </w:rPr>
            <w:t xml:space="preserve">كتاب التاج </w:t>
          </w:r>
          <w:del w:id="17936" w:author="Transkribus" w:date="2019-12-11T14:30:00Z">
            <w:r w:rsidRPr="009B6BCA">
              <w:rPr>
                <w:rFonts w:ascii="Courier New" w:hAnsi="Courier New" w:cs="Courier New"/>
                <w:rtl/>
              </w:rPr>
              <w:delText>للغاوى فى الادوية المفردة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7937" w:author="Transkribus" w:date="2019-12-11T14:30:00Z">
            <w:r w:rsidR="00EE6742" w:rsidRPr="00EE6742">
              <w:rPr>
                <w:rFonts w:ascii="Courier New" w:hAnsi="Courier New" w:cs="Courier New"/>
                <w:rtl/>
              </w:rPr>
              <w:t>المبلقارى فى الآدوبة الفردة تعالبق له وفواثدووصاباطببة ٣تب بها الرش</w:t>
            </w:r>
          </w:ins>
        </w:dir>
      </w:dir>
    </w:p>
    <w:p w14:paraId="62306C40" w14:textId="77777777" w:rsidR="009B6BCA" w:rsidRPr="009B6BCA" w:rsidRDefault="009B6BCA" w:rsidP="009B6BCA">
      <w:pPr>
        <w:pStyle w:val="NurText"/>
        <w:bidi/>
        <w:rPr>
          <w:del w:id="17938" w:author="Transkribus" w:date="2019-12-11T14:30:00Z"/>
          <w:rFonts w:ascii="Courier New" w:hAnsi="Courier New" w:cs="Courier New"/>
        </w:rPr>
      </w:pPr>
      <w:dir w:val="rtl">
        <w:dir w:val="rtl">
          <w:del w:id="17939" w:author="Transkribus" w:date="2019-12-11T14:30:00Z">
            <w:r w:rsidRPr="009B6BCA">
              <w:rPr>
                <w:rFonts w:ascii="Courier New" w:hAnsi="Courier New" w:cs="Courier New"/>
                <w:rtl/>
              </w:rPr>
              <w:delText>تعاليق له وفرائد ووصايا طبية كتب بها الي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48FD28E" w14:textId="3572DDDC" w:rsidR="00EE6742" w:rsidRPr="00EE6742" w:rsidRDefault="009B6BCA" w:rsidP="00EE6742">
      <w:pPr>
        <w:pStyle w:val="NurText"/>
        <w:bidi/>
        <w:rPr>
          <w:rFonts w:ascii="Courier New" w:hAnsi="Courier New" w:cs="Courier New"/>
        </w:rPr>
      </w:pPr>
      <w:dir w:val="rtl">
        <w:dir w:val="rtl">
          <w:del w:id="17940" w:author="Transkribus" w:date="2019-12-11T14:30:00Z">
            <w:r w:rsidRPr="009B6BCA">
              <w:rPr>
                <w:rFonts w:ascii="Courier New" w:hAnsi="Courier New" w:cs="Courier New"/>
                <w:rtl/>
              </w:rPr>
              <w:delText xml:space="preserve">سديد الدين بن </w:delText>
            </w:r>
          </w:del>
          <w:ins w:id="17941" w:author="Transkribus" w:date="2019-12-11T14:30:00Z">
            <w:r w:rsidR="00EE6742" w:rsidRPr="00EE6742">
              <w:rPr>
                <w:rFonts w:ascii="Courier New" w:hAnsi="Courier New" w:cs="Courier New"/>
                <w:rtl/>
              </w:rPr>
              <w:t xml:space="preserve">ابن </w:t>
            </w:r>
          </w:ins>
          <w:r w:rsidR="00EE6742" w:rsidRPr="00EE6742">
            <w:rPr>
              <w:rFonts w:ascii="Courier New" w:hAnsi="Courier New" w:cs="Courier New"/>
              <w:rtl/>
            </w:rPr>
            <w:t>رقيقة</w:t>
          </w:r>
          <w:del w:id="1794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8D704B" w14:textId="12B61EA9" w:rsidR="00EE6742" w:rsidRPr="00EE6742" w:rsidRDefault="009B6BCA" w:rsidP="00EE6742">
      <w:pPr>
        <w:pStyle w:val="NurText"/>
        <w:bidi/>
        <w:rPr>
          <w:ins w:id="17943" w:author="Transkribus" w:date="2019-12-11T14:30:00Z"/>
          <w:rFonts w:ascii="Courier New" w:hAnsi="Courier New" w:cs="Courier New"/>
        </w:rPr>
      </w:pPr>
      <w:dir w:val="rtl">
        <w:dir w:val="rtl">
          <w:ins w:id="17944" w:author="Transkribus" w:date="2019-12-11T14:30:00Z">
            <w:r w:rsidR="00EE6742" w:rsidRPr="00EE6742">
              <w:rPr>
                <w:rFonts w:ascii="Courier New" w:hAnsi="Courier New" w:cs="Courier New"/>
                <w:rtl/>
              </w:rPr>
              <w:t>*أسديد الدين بن رقيقة*</w:t>
            </w:r>
          </w:ins>
        </w:dir>
      </w:dir>
    </w:p>
    <w:p w14:paraId="3919DDDD" w14:textId="255C094C" w:rsidR="00EE6742" w:rsidRPr="00EE6742" w:rsidRDefault="00EE6742" w:rsidP="00EE6742">
      <w:pPr>
        <w:pStyle w:val="NurText"/>
        <w:bidi/>
        <w:rPr>
          <w:ins w:id="17945" w:author="Transkribus" w:date="2019-12-11T14:30:00Z"/>
          <w:rFonts w:ascii="Courier New" w:hAnsi="Courier New" w:cs="Courier New"/>
        </w:rPr>
      </w:pPr>
      <w:r w:rsidRPr="00EE6742">
        <w:rPr>
          <w:rFonts w:ascii="Courier New" w:hAnsi="Courier New" w:cs="Courier New"/>
          <w:rtl/>
        </w:rPr>
        <w:t xml:space="preserve">هو </w:t>
      </w:r>
      <w:del w:id="17946" w:author="Transkribus" w:date="2019-12-11T14:30:00Z">
        <w:r w:rsidR="009B6BCA" w:rsidRPr="009B6BCA">
          <w:rPr>
            <w:rFonts w:ascii="Courier New" w:hAnsi="Courier New" w:cs="Courier New"/>
            <w:rtl/>
          </w:rPr>
          <w:delText>ابو الثناء</w:delText>
        </w:r>
      </w:del>
      <w:ins w:id="17947" w:author="Transkribus" w:date="2019-12-11T14:30:00Z">
        <w:r w:rsidRPr="00EE6742">
          <w:rPr>
            <w:rFonts w:ascii="Courier New" w:hAnsi="Courier New" w:cs="Courier New"/>
            <w:rtl/>
          </w:rPr>
          <w:t>أبو التناء</w:t>
        </w:r>
      </w:ins>
      <w:r w:rsidRPr="00EE6742">
        <w:rPr>
          <w:rFonts w:ascii="Courier New" w:hAnsi="Courier New" w:cs="Courier New"/>
          <w:rtl/>
        </w:rPr>
        <w:t xml:space="preserve"> محمود بن عمر بن محمد بن ابراهيم بن </w:t>
      </w:r>
      <w:del w:id="17948" w:author="Transkribus" w:date="2019-12-11T14:30:00Z">
        <w:r w:rsidR="009B6BCA" w:rsidRPr="009B6BCA">
          <w:rPr>
            <w:rFonts w:ascii="Courier New" w:hAnsi="Courier New" w:cs="Courier New"/>
            <w:rtl/>
          </w:rPr>
          <w:delText xml:space="preserve">شجاع الشيبانى الحانوى </w:delText>
        </w:r>
      </w:del>
      <w:ins w:id="17949" w:author="Transkribus" w:date="2019-12-11T14:30:00Z">
        <w:r w:rsidRPr="00EE6742">
          <w:rPr>
            <w:rFonts w:ascii="Courier New" w:hAnsi="Courier New" w:cs="Courier New"/>
            <w:rtl/>
          </w:rPr>
          <w:t>سحاح الشيانى</w:t>
        </w:r>
      </w:ins>
    </w:p>
    <w:p w14:paraId="06533BF6" w14:textId="77777777" w:rsidR="009B6BCA" w:rsidRPr="009B6BCA" w:rsidRDefault="00EE6742" w:rsidP="009B6BCA">
      <w:pPr>
        <w:pStyle w:val="NurText"/>
        <w:bidi/>
        <w:rPr>
          <w:del w:id="17950" w:author="Transkribus" w:date="2019-12-11T14:30:00Z"/>
          <w:rFonts w:ascii="Courier New" w:hAnsi="Courier New" w:cs="Courier New"/>
        </w:rPr>
      </w:pPr>
      <w:ins w:id="17951" w:author="Transkribus" w:date="2019-12-11T14:30:00Z">
        <w:r w:rsidRPr="00EE6742">
          <w:rPr>
            <w:rFonts w:ascii="Courier New" w:hAnsi="Courier New" w:cs="Courier New"/>
            <w:rtl/>
          </w:rPr>
          <w:t xml:space="preserve">الحابوى </w:t>
        </w:r>
      </w:ins>
      <w:r w:rsidRPr="00EE6742">
        <w:rPr>
          <w:rFonts w:ascii="Courier New" w:hAnsi="Courier New" w:cs="Courier New"/>
          <w:rtl/>
        </w:rPr>
        <w:t xml:space="preserve">ويعرف بابن </w:t>
      </w:r>
      <w:del w:id="17952" w:author="Transkribus" w:date="2019-12-11T14:30:00Z">
        <w:r w:rsidR="009B6BCA" w:rsidRPr="009B6BCA">
          <w:rPr>
            <w:rFonts w:ascii="Courier New" w:hAnsi="Courier New" w:cs="Courier New"/>
            <w:rtl/>
          </w:rPr>
          <w:delText>رقيقة ذو النفس الفاضلة والمروءة</w:delText>
        </w:r>
      </w:del>
      <w:ins w:id="17953" w:author="Transkribus" w:date="2019-12-11T14:30:00Z">
        <w:r w:rsidRPr="00EE6742">
          <w:rPr>
            <w:rFonts w:ascii="Courier New" w:hAnsi="Courier New" w:cs="Courier New"/>
            <w:rtl/>
          </w:rPr>
          <w:t>رهيقة ذوالنقس القاضلة والمرودة</w:t>
        </w:r>
      </w:ins>
      <w:r w:rsidRPr="00EE6742">
        <w:rPr>
          <w:rFonts w:ascii="Courier New" w:hAnsi="Courier New" w:cs="Courier New"/>
          <w:rtl/>
        </w:rPr>
        <w:t xml:space="preserve"> الكاملة</w:t>
      </w:r>
      <w:del w:id="1795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061415A" w14:textId="442C6D86" w:rsidR="00EE6742" w:rsidRPr="00EE6742" w:rsidRDefault="009B6BCA" w:rsidP="00EE6742">
      <w:pPr>
        <w:pStyle w:val="NurText"/>
        <w:bidi/>
        <w:rPr>
          <w:ins w:id="17955" w:author="Transkribus" w:date="2019-12-11T14:30:00Z"/>
          <w:rFonts w:ascii="Courier New" w:hAnsi="Courier New" w:cs="Courier New"/>
        </w:rPr>
      </w:pPr>
      <w:dir w:val="rtl">
        <w:dir w:val="rtl">
          <w:del w:id="17956" w:author="Transkribus" w:date="2019-12-11T14:30:00Z">
            <w:r w:rsidRPr="009B6BCA">
              <w:rPr>
                <w:rFonts w:ascii="Courier New" w:hAnsi="Courier New" w:cs="Courier New"/>
                <w:rtl/>
              </w:rPr>
              <w:delText>وقد جمع</w:delText>
            </w:r>
          </w:del>
          <w:ins w:id="17957" w:author="Transkribus" w:date="2019-12-11T14:30:00Z">
            <w:r w:rsidR="00EE6742" w:rsidRPr="00EE6742">
              <w:rPr>
                <w:rFonts w:ascii="Courier New" w:hAnsi="Courier New" w:cs="Courier New"/>
                <w:rtl/>
              </w:rPr>
              <w:t xml:space="preserve"> فدجمع</w:t>
            </w:r>
          </w:ins>
          <w:r w:rsidR="00EE6742" w:rsidRPr="00EE6742">
            <w:rPr>
              <w:rFonts w:ascii="Courier New" w:hAnsi="Courier New" w:cs="Courier New"/>
              <w:rtl/>
            </w:rPr>
            <w:t xml:space="preserve"> من صناعة الطب</w:t>
          </w:r>
          <w:del w:id="17958" w:author="Transkribus" w:date="2019-12-11T14:30:00Z">
            <w:r w:rsidRPr="009B6BCA">
              <w:rPr>
                <w:rFonts w:ascii="Courier New" w:hAnsi="Courier New" w:cs="Courier New"/>
                <w:rtl/>
              </w:rPr>
              <w:delText xml:space="preserve"> ما تفرق</w:delText>
            </w:r>
          </w:del>
        </w:dir>
      </w:dir>
    </w:p>
    <w:p w14:paraId="1E14D9E9" w14:textId="584876C4" w:rsidR="00EE6742" w:rsidRPr="00EE6742" w:rsidRDefault="00EE6742" w:rsidP="00EE6742">
      <w:pPr>
        <w:pStyle w:val="NurText"/>
        <w:bidi/>
        <w:rPr>
          <w:ins w:id="17959" w:author="Transkribus" w:date="2019-12-11T14:30:00Z"/>
          <w:rFonts w:ascii="Courier New" w:hAnsi="Courier New" w:cs="Courier New"/>
        </w:rPr>
      </w:pPr>
      <w:ins w:id="17960" w:author="Transkribus" w:date="2019-12-11T14:30:00Z">
        <w:r w:rsidRPr="00EE6742">
          <w:rPr>
            <w:rFonts w:ascii="Courier New" w:hAnsi="Courier New" w:cs="Courier New"/>
            <w:rtl/>
          </w:rPr>
          <w:t>باففزرق</w:t>
        </w:r>
      </w:ins>
      <w:r w:rsidRPr="00EE6742">
        <w:rPr>
          <w:rFonts w:ascii="Courier New" w:hAnsi="Courier New" w:cs="Courier New"/>
          <w:rtl/>
        </w:rPr>
        <w:t xml:space="preserve"> من </w:t>
      </w:r>
      <w:del w:id="17961" w:author="Transkribus" w:date="2019-12-11T14:30:00Z">
        <w:r w:rsidR="009B6BCA" w:rsidRPr="009B6BCA">
          <w:rPr>
            <w:rFonts w:ascii="Courier New" w:hAnsi="Courier New" w:cs="Courier New"/>
            <w:rtl/>
          </w:rPr>
          <w:delText>اقوال المتقدمين وتميز</w:delText>
        </w:r>
      </w:del>
      <w:ins w:id="17962" w:author="Transkribus" w:date="2019-12-11T14:30:00Z">
        <w:r w:rsidRPr="00EE6742">
          <w:rPr>
            <w:rFonts w:ascii="Courier New" w:hAnsi="Courier New" w:cs="Courier New"/>
            <w:rtl/>
          </w:rPr>
          <w:t>أبوال المنفدمين وغمير</w:t>
        </w:r>
      </w:ins>
      <w:r w:rsidRPr="00EE6742">
        <w:rPr>
          <w:rFonts w:ascii="Courier New" w:hAnsi="Courier New" w:cs="Courier New"/>
          <w:rtl/>
        </w:rPr>
        <w:t xml:space="preserve"> على </w:t>
      </w:r>
      <w:del w:id="17963" w:author="Transkribus" w:date="2019-12-11T14:30:00Z">
        <w:r w:rsidR="009B6BCA" w:rsidRPr="009B6BCA">
          <w:rPr>
            <w:rFonts w:ascii="Courier New" w:hAnsi="Courier New" w:cs="Courier New"/>
            <w:rtl/>
          </w:rPr>
          <w:delText>سائر نظرائه واضرابه من</w:delText>
        </w:r>
      </w:del>
      <w:ins w:id="17964" w:author="Transkribus" w:date="2019-12-11T14:30:00Z">
        <w:r w:rsidRPr="00EE6742">
          <w:rPr>
            <w:rFonts w:ascii="Courier New" w:hAnsi="Courier New" w:cs="Courier New"/>
            <w:rtl/>
          </w:rPr>
          <w:t>صار نطر اله وأصر ايهمن</w:t>
        </w:r>
      </w:ins>
      <w:r w:rsidRPr="00EE6742">
        <w:rPr>
          <w:rFonts w:ascii="Courier New" w:hAnsi="Courier New" w:cs="Courier New"/>
          <w:rtl/>
        </w:rPr>
        <w:t xml:space="preserve"> الحكماء </w:t>
      </w:r>
      <w:del w:id="17965" w:author="Transkribus" w:date="2019-12-11T14:30:00Z">
        <w:r w:rsidR="009B6BCA" w:rsidRPr="009B6BCA">
          <w:rPr>
            <w:rFonts w:ascii="Courier New" w:hAnsi="Courier New" w:cs="Courier New"/>
            <w:rtl/>
          </w:rPr>
          <w:delText>والمتطببين هذا مع ما هو</w:delText>
        </w:r>
      </w:del>
      <w:ins w:id="17966" w:author="Transkribus" w:date="2019-12-11T14:30:00Z">
        <w:r w:rsidRPr="00EE6742">
          <w:rPr>
            <w:rFonts w:ascii="Courier New" w:hAnsi="Courier New" w:cs="Courier New"/>
            <w:rtl/>
          </w:rPr>
          <w:t>والمنطبيين هذاسم</w:t>
        </w:r>
      </w:ins>
    </w:p>
    <w:p w14:paraId="20F88CAC" w14:textId="191444B4" w:rsidR="00EE6742" w:rsidRPr="00EE6742" w:rsidRDefault="00EE6742" w:rsidP="00EE6742">
      <w:pPr>
        <w:pStyle w:val="NurText"/>
        <w:bidi/>
        <w:rPr>
          <w:ins w:id="17967" w:author="Transkribus" w:date="2019-12-11T14:30:00Z"/>
          <w:rFonts w:ascii="Courier New" w:hAnsi="Courier New" w:cs="Courier New"/>
        </w:rPr>
      </w:pPr>
      <w:ins w:id="17968" w:author="Transkribus" w:date="2019-12-11T14:30:00Z">
        <w:r w:rsidRPr="00EE6742">
          <w:rPr>
            <w:rFonts w:ascii="Courier New" w:hAnsi="Courier New" w:cs="Courier New"/>
            <w:rtl/>
          </w:rPr>
          <w:t>ماهو</w:t>
        </w:r>
      </w:ins>
      <w:r w:rsidRPr="00EE6742">
        <w:rPr>
          <w:rFonts w:ascii="Courier New" w:hAnsi="Courier New" w:cs="Courier New"/>
          <w:rtl/>
        </w:rPr>
        <w:t xml:space="preserve"> عليه من الفطرة </w:t>
      </w:r>
      <w:del w:id="17969" w:author="Transkribus" w:date="2019-12-11T14:30:00Z">
        <w:r w:rsidR="009B6BCA" w:rsidRPr="009B6BCA">
          <w:rPr>
            <w:rFonts w:ascii="Courier New" w:hAnsi="Courier New" w:cs="Courier New"/>
            <w:rtl/>
          </w:rPr>
          <w:delText>الفائقة والالفاظ الرائقة والنظم البليغ</w:delText>
        </w:r>
      </w:del>
      <w:ins w:id="17970" w:author="Transkribus" w:date="2019-12-11T14:30:00Z">
        <w:r w:rsidRPr="00EE6742">
          <w:rPr>
            <w:rFonts w:ascii="Courier New" w:hAnsi="Courier New" w:cs="Courier New"/>
            <w:rtl/>
          </w:rPr>
          <w:t>النائتقة والالقاط الرائفةه والنطم الليع</w:t>
        </w:r>
      </w:ins>
      <w:r w:rsidRPr="00EE6742">
        <w:rPr>
          <w:rFonts w:ascii="Courier New" w:hAnsi="Courier New" w:cs="Courier New"/>
          <w:rtl/>
        </w:rPr>
        <w:t xml:space="preserve"> والشعر البديع</w:t>
      </w:r>
      <w:del w:id="17971" w:author="Transkribus" w:date="2019-12-11T14:30:00Z">
        <w:r w:rsidR="009B6BCA" w:rsidRPr="009B6BCA">
          <w:rPr>
            <w:rFonts w:ascii="Courier New" w:hAnsi="Courier New" w:cs="Courier New"/>
            <w:rtl/>
          </w:rPr>
          <w:delText xml:space="preserve"> وكثيرا ما له من الابيات الامثالية</w:delText>
        </w:r>
      </w:del>
    </w:p>
    <w:p w14:paraId="7A3971D5" w14:textId="77777777" w:rsidR="00EE6742" w:rsidRPr="00EE6742" w:rsidRDefault="00EE6742" w:rsidP="00EE6742">
      <w:pPr>
        <w:pStyle w:val="NurText"/>
        <w:bidi/>
        <w:rPr>
          <w:ins w:id="17972" w:author="Transkribus" w:date="2019-12-11T14:30:00Z"/>
          <w:rFonts w:ascii="Courier New" w:hAnsi="Courier New" w:cs="Courier New"/>
        </w:rPr>
      </w:pPr>
      <w:ins w:id="17973" w:author="Transkribus" w:date="2019-12-11T14:30:00Z">
        <w:r w:rsidRPr="00EE6742">
          <w:rPr>
            <w:rFonts w:ascii="Courier New" w:hAnsi="Courier New" w:cs="Courier New"/>
            <w:rtl/>
          </w:rPr>
          <w:t>٢٢٠</w:t>
        </w:r>
      </w:ins>
    </w:p>
    <w:p w14:paraId="08D0DFEF" w14:textId="399C6FDA" w:rsidR="00EE6742" w:rsidRPr="00EE6742" w:rsidRDefault="00EE6742" w:rsidP="00EE6742">
      <w:pPr>
        <w:pStyle w:val="NurText"/>
        <w:bidi/>
        <w:rPr>
          <w:rFonts w:ascii="Courier New" w:hAnsi="Courier New" w:cs="Courier New"/>
        </w:rPr>
      </w:pPr>
      <w:ins w:id="17974" w:author="Transkribus" w:date="2019-12-11T14:30:00Z">
        <w:r w:rsidRPr="00EE6742">
          <w:rPr>
            <w:rFonts w:ascii="Courier New" w:hAnsi="Courier New" w:cs="Courier New"/>
            <w:rtl/>
          </w:rPr>
          <w:t>وكةبراش اله الاسات الامتالبة</w:t>
        </w:r>
      </w:ins>
      <w:r w:rsidRPr="00EE6742">
        <w:rPr>
          <w:rFonts w:ascii="Courier New" w:hAnsi="Courier New" w:cs="Courier New"/>
          <w:rtl/>
        </w:rPr>
        <w:t xml:space="preserve"> والفقر </w:t>
      </w:r>
      <w:del w:id="17975" w:author="Transkribus" w:date="2019-12-11T14:30:00Z">
        <w:r w:rsidR="009B6BCA" w:rsidRPr="009B6BCA">
          <w:rPr>
            <w:rFonts w:ascii="Courier New" w:hAnsi="Courier New" w:cs="Courier New"/>
            <w:rtl/>
          </w:rPr>
          <w:delText>الحكمية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7976" w:author="Transkribus" w:date="2019-12-11T14:30:00Z">
        <w:r w:rsidRPr="00EE6742">
          <w:rPr>
            <w:rFonts w:ascii="Courier New" w:hAnsi="Courier New" w:cs="Courier New"/>
            <w:rtl/>
          </w:rPr>
          <w:t>الحكمبة واثا الرجرقاننى مارابت فى وفتسه من</w:t>
        </w:r>
      </w:ins>
    </w:p>
    <w:p w14:paraId="502B8880" w14:textId="1C60F7BE" w:rsidR="00EE6742" w:rsidRPr="00EE6742" w:rsidRDefault="009B6BCA" w:rsidP="00EE6742">
      <w:pPr>
        <w:pStyle w:val="NurText"/>
        <w:bidi/>
        <w:rPr>
          <w:ins w:id="17977" w:author="Transkribus" w:date="2019-12-11T14:30:00Z"/>
          <w:rFonts w:ascii="Courier New" w:hAnsi="Courier New" w:cs="Courier New"/>
        </w:rPr>
      </w:pPr>
      <w:dir w:val="rtl">
        <w:dir w:val="rtl">
          <w:del w:id="17978" w:author="Transkribus" w:date="2019-12-11T14:30:00Z">
            <w:r w:rsidRPr="009B6BCA">
              <w:rPr>
                <w:rFonts w:ascii="Courier New" w:hAnsi="Courier New" w:cs="Courier New"/>
                <w:rtl/>
              </w:rPr>
              <w:delText xml:space="preserve">واما الرجز فاننى ما رايت فى وقته من </w:delText>
            </w:r>
          </w:del>
          <w:r w:rsidR="00EE6742" w:rsidRPr="00EE6742">
            <w:rPr>
              <w:rFonts w:ascii="Courier New" w:hAnsi="Courier New" w:cs="Courier New"/>
              <w:rtl/>
            </w:rPr>
            <w:t xml:space="preserve">الاطباء </w:t>
          </w:r>
          <w:del w:id="17979" w:author="Transkribus" w:date="2019-12-11T14:30:00Z">
            <w:r w:rsidRPr="009B6BCA">
              <w:rPr>
                <w:rFonts w:ascii="Courier New" w:hAnsi="Courier New" w:cs="Courier New"/>
                <w:rtl/>
              </w:rPr>
              <w:delText>احدا اسرع عملا له</w:delText>
            </w:r>
          </w:del>
          <w:ins w:id="17980" w:author="Transkribus" w:date="2019-12-11T14:30:00Z">
            <w:r w:rsidR="00EE6742" w:rsidRPr="00EE6742">
              <w:rPr>
                <w:rFonts w:ascii="Courier New" w:hAnsi="Courier New" w:cs="Courier New"/>
                <w:rtl/>
              </w:rPr>
              <w:t>أحمدا أسرع عملاله</w:t>
            </w:r>
          </w:ins>
          <w:r w:rsidR="00EE6742" w:rsidRPr="00EE6742">
            <w:rPr>
              <w:rFonts w:ascii="Courier New" w:hAnsi="Courier New" w:cs="Courier New"/>
              <w:rtl/>
            </w:rPr>
            <w:t xml:space="preserve"> منه </w:t>
          </w:r>
          <w:del w:id="17981" w:author="Transkribus" w:date="2019-12-11T14:30:00Z">
            <w:r w:rsidRPr="009B6BCA">
              <w:rPr>
                <w:rFonts w:ascii="Courier New" w:hAnsi="Courier New" w:cs="Courier New"/>
                <w:rtl/>
              </w:rPr>
              <w:delText>حتى انه كان ياخذ اى</w:delText>
            </w:r>
          </w:del>
          <w:ins w:id="17982" w:author="Transkribus" w:date="2019-12-11T14:30:00Z">
            <w:r w:rsidR="00EE6742" w:rsidRPr="00EE6742">
              <w:rPr>
                <w:rFonts w:ascii="Courier New" w:hAnsi="Courier New" w:cs="Courier New"/>
                <w:rtl/>
              </w:rPr>
              <w:t>حنى اله كمان باأحذاى</w:t>
            </w:r>
          </w:ins>
          <w:r w:rsidR="00EE6742" w:rsidRPr="00EE6742">
            <w:rPr>
              <w:rFonts w:ascii="Courier New" w:hAnsi="Courier New" w:cs="Courier New"/>
              <w:rtl/>
            </w:rPr>
            <w:t xml:space="preserve"> كتاب شاء من الكتب </w:t>
          </w:r>
          <w:del w:id="17983" w:author="Transkribus" w:date="2019-12-11T14:30:00Z">
            <w:r w:rsidRPr="009B6BCA">
              <w:rPr>
                <w:rFonts w:ascii="Courier New" w:hAnsi="Courier New" w:cs="Courier New"/>
                <w:rtl/>
              </w:rPr>
              <w:delText>الطبية وينظمه رجزا فى اسرع وقت</w:delText>
            </w:r>
          </w:del>
          <w:ins w:id="17984" w:author="Transkribus" w:date="2019-12-11T14:30:00Z">
            <w:r w:rsidR="00EE6742" w:rsidRPr="00EE6742">
              <w:rPr>
                <w:rFonts w:ascii="Courier New" w:hAnsi="Courier New" w:cs="Courier New"/>
                <w:rtl/>
              </w:rPr>
              <w:t>الطببة</w:t>
            </w:r>
          </w:ins>
        </w:dir>
      </w:dir>
    </w:p>
    <w:p w14:paraId="3E5BDCB0" w14:textId="77777777" w:rsidR="009B6BCA" w:rsidRPr="009B6BCA" w:rsidRDefault="00EE6742" w:rsidP="009B6BCA">
      <w:pPr>
        <w:pStyle w:val="NurText"/>
        <w:bidi/>
        <w:rPr>
          <w:del w:id="17985" w:author="Transkribus" w:date="2019-12-11T14:30:00Z"/>
          <w:rFonts w:ascii="Courier New" w:hAnsi="Courier New" w:cs="Courier New"/>
        </w:rPr>
      </w:pPr>
      <w:ins w:id="17986" w:author="Transkribus" w:date="2019-12-11T14:30:00Z">
        <w:r w:rsidRPr="00EE6742">
          <w:rPr>
            <w:rFonts w:ascii="Courier New" w:hAnsi="Courier New" w:cs="Courier New"/>
            <w:rtl/>
          </w:rPr>
          <w:t>ومنطممر جزرافى أسر موفت</w:t>
        </w:r>
      </w:ins>
      <w:r w:rsidRPr="00EE6742">
        <w:rPr>
          <w:rFonts w:ascii="Courier New" w:hAnsi="Courier New" w:cs="Courier New"/>
          <w:rtl/>
        </w:rPr>
        <w:t xml:space="preserve"> مع </w:t>
      </w:r>
      <w:del w:id="17987" w:author="Transkribus" w:date="2019-12-11T14:30:00Z">
        <w:r w:rsidR="009B6BCA" w:rsidRPr="009B6BCA">
          <w:rPr>
            <w:rFonts w:ascii="Courier New" w:hAnsi="Courier New" w:cs="Courier New"/>
            <w:rtl/>
          </w:rPr>
          <w:delText>استيفائه للمعانى ومراعاته</w:delText>
        </w:r>
      </w:del>
      <w:ins w:id="17988" w:author="Transkribus" w:date="2019-12-11T14:30:00Z">
        <w:r w:rsidRPr="00EE6742">
          <w:rPr>
            <w:rFonts w:ascii="Courier New" w:hAnsi="Courier New" w:cs="Courier New"/>
            <w:rtl/>
          </w:rPr>
          <w:t>استبةاته لمعانى ومرا عاله</w:t>
        </w:r>
      </w:ins>
      <w:r w:rsidRPr="00EE6742">
        <w:rPr>
          <w:rFonts w:ascii="Courier New" w:hAnsi="Courier New" w:cs="Courier New"/>
          <w:rtl/>
        </w:rPr>
        <w:t xml:space="preserve"> لحسن </w:t>
      </w:r>
      <w:del w:id="17989" w:author="Transkribus" w:date="2019-12-11T14:30:00Z">
        <w:r w:rsidR="009B6BCA" w:rsidRPr="009B6BCA">
          <w:rPr>
            <w:rFonts w:ascii="Courier New" w:hAnsi="Courier New" w:cs="Courier New"/>
            <w:rtl/>
          </w:rPr>
          <w:delText>اللفظ</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1206494" w14:textId="362CD7D0" w:rsidR="00EE6742" w:rsidRPr="00EE6742" w:rsidRDefault="009B6BCA" w:rsidP="00EE6742">
      <w:pPr>
        <w:pStyle w:val="NurText"/>
        <w:bidi/>
        <w:rPr>
          <w:ins w:id="17990" w:author="Transkribus" w:date="2019-12-11T14:30:00Z"/>
          <w:rFonts w:ascii="Courier New" w:hAnsi="Courier New" w:cs="Courier New"/>
        </w:rPr>
      </w:pPr>
      <w:dir w:val="rtl">
        <w:dir w:val="rtl">
          <w:ins w:id="17991" w:author="Transkribus" w:date="2019-12-11T14:30:00Z">
            <w:r w:rsidR="00EE6742" w:rsidRPr="00EE6742">
              <w:rPr>
                <w:rFonts w:ascii="Courier New" w:hAnsi="Courier New" w:cs="Courier New"/>
                <w:rtl/>
              </w:rPr>
              <w:t xml:space="preserve">القط </w:t>
            </w:r>
          </w:ins>
          <w:r w:rsidR="00EE6742" w:rsidRPr="00EE6742">
            <w:rPr>
              <w:rFonts w:ascii="Courier New" w:hAnsi="Courier New" w:cs="Courier New"/>
              <w:rtl/>
            </w:rPr>
            <w:t xml:space="preserve">ولازم </w:t>
          </w:r>
          <w:del w:id="17992" w:author="Transkribus" w:date="2019-12-11T14:30:00Z">
            <w:r w:rsidRPr="009B6BCA">
              <w:rPr>
                <w:rFonts w:ascii="Courier New" w:hAnsi="Courier New" w:cs="Courier New"/>
                <w:rtl/>
              </w:rPr>
              <w:delText>الشيخ فخر</w:delText>
            </w:r>
          </w:del>
          <w:ins w:id="17993" w:author="Transkribus" w:date="2019-12-11T14:30:00Z">
            <w:r w:rsidR="00EE6742" w:rsidRPr="00EE6742">
              <w:rPr>
                <w:rFonts w:ascii="Courier New" w:hAnsi="Courier New" w:cs="Courier New"/>
                <w:rtl/>
              </w:rPr>
              <w:t>الشيح</w:t>
            </w:r>
          </w:ins>
        </w:dir>
      </w:dir>
    </w:p>
    <w:p w14:paraId="42BF3F95" w14:textId="092DB937" w:rsidR="00EE6742" w:rsidRPr="00EE6742" w:rsidRDefault="00EE6742" w:rsidP="00EE6742">
      <w:pPr>
        <w:pStyle w:val="NurText"/>
        <w:bidi/>
        <w:rPr>
          <w:rFonts w:ascii="Courier New" w:hAnsi="Courier New" w:cs="Courier New"/>
        </w:rPr>
      </w:pPr>
      <w:ins w:id="17994" w:author="Transkribus" w:date="2019-12-11T14:30:00Z">
        <w:r w:rsidRPr="00EE6742">
          <w:rPr>
            <w:rFonts w:ascii="Courier New" w:hAnsi="Courier New" w:cs="Courier New"/>
            <w:rtl/>
          </w:rPr>
          <w:t>اجر</w:t>
        </w:r>
      </w:ins>
      <w:r w:rsidRPr="00EE6742">
        <w:rPr>
          <w:rFonts w:ascii="Courier New" w:hAnsi="Courier New" w:cs="Courier New"/>
          <w:rtl/>
        </w:rPr>
        <w:t xml:space="preserve"> الدين </w:t>
      </w:r>
      <w:del w:id="17995" w:author="Transkribus" w:date="2019-12-11T14:30:00Z">
        <w:r w:rsidR="009B6BCA" w:rsidRPr="009B6BCA">
          <w:rPr>
            <w:rFonts w:ascii="Courier New" w:hAnsi="Courier New" w:cs="Courier New"/>
            <w:rtl/>
          </w:rPr>
          <w:delText>محمد بن</w:delText>
        </w:r>
      </w:del>
      <w:ins w:id="17996" w:author="Transkribus" w:date="2019-12-11T14:30:00Z">
        <w:r w:rsidRPr="00EE6742">
          <w:rPr>
            <w:rFonts w:ascii="Courier New" w:hAnsi="Courier New" w:cs="Courier New"/>
            <w:rtl/>
          </w:rPr>
          <w:t>محمدب</w:t>
        </w:r>
      </w:ins>
      <w:r w:rsidRPr="00EE6742">
        <w:rPr>
          <w:rFonts w:ascii="Courier New" w:hAnsi="Courier New" w:cs="Courier New"/>
          <w:rtl/>
        </w:rPr>
        <w:t xml:space="preserve"> عبد السلام الماردينى </w:t>
      </w:r>
      <w:del w:id="17997" w:author="Transkribus" w:date="2019-12-11T14:30:00Z">
        <w:r w:rsidR="009B6BCA" w:rsidRPr="009B6BCA">
          <w:rPr>
            <w:rFonts w:ascii="Courier New" w:hAnsi="Courier New" w:cs="Courier New"/>
            <w:rtl/>
          </w:rPr>
          <w:delText>وصحبه كثيرا واشتغل</w:delText>
        </w:r>
      </w:del>
      <w:ins w:id="17998" w:author="Transkribus" w:date="2019-12-11T14:30:00Z">
        <w:r w:rsidRPr="00EE6742">
          <w:rPr>
            <w:rFonts w:ascii="Courier New" w:hAnsi="Courier New" w:cs="Courier New"/>
            <w:rtl/>
          </w:rPr>
          <w:t>وصجية لتهرا واستعل</w:t>
        </w:r>
      </w:ins>
      <w:r w:rsidRPr="00EE6742">
        <w:rPr>
          <w:rFonts w:ascii="Courier New" w:hAnsi="Courier New" w:cs="Courier New"/>
          <w:rtl/>
        </w:rPr>
        <w:t xml:space="preserve"> عليه </w:t>
      </w:r>
      <w:del w:id="17999" w:author="Transkribus" w:date="2019-12-11T14:30:00Z">
        <w:r w:rsidR="009B6BCA" w:rsidRPr="009B6BCA">
          <w:rPr>
            <w:rFonts w:ascii="Courier New" w:hAnsi="Courier New" w:cs="Courier New"/>
            <w:rtl/>
          </w:rPr>
          <w:delText>ب</w:delText>
        </w:r>
      </w:del>
      <w:ins w:id="18000" w:author="Transkribus" w:date="2019-12-11T14:30:00Z">
        <w:r w:rsidRPr="00EE6742">
          <w:rPr>
            <w:rFonts w:ascii="Courier New" w:hAnsi="Courier New" w:cs="Courier New"/>
            <w:rtl/>
          </w:rPr>
          <w:t>و</w:t>
        </w:r>
      </w:ins>
      <w:r w:rsidRPr="00EE6742">
        <w:rPr>
          <w:rFonts w:ascii="Courier New" w:hAnsi="Courier New" w:cs="Courier New"/>
          <w:rtl/>
        </w:rPr>
        <w:t>صنا</w:t>
      </w:r>
      <w:del w:id="18001" w:author="Transkribus" w:date="2019-12-11T14:30:00Z">
        <w:r w:rsidR="009B6BCA" w:rsidRPr="009B6BCA">
          <w:rPr>
            <w:rFonts w:ascii="Courier New" w:hAnsi="Courier New" w:cs="Courier New"/>
            <w:rtl/>
          </w:rPr>
          <w:delText>ع</w:delText>
        </w:r>
      </w:del>
      <w:ins w:id="18002" w:author="Transkribus" w:date="2019-12-11T14:30:00Z">
        <w:r w:rsidRPr="00EE6742">
          <w:rPr>
            <w:rFonts w:ascii="Courier New" w:hAnsi="Courier New" w:cs="Courier New"/>
            <w:rtl/>
          </w:rPr>
          <w:t>ه</w:t>
        </w:r>
      </w:ins>
      <w:r w:rsidRPr="00EE6742">
        <w:rPr>
          <w:rFonts w:ascii="Courier New" w:hAnsi="Courier New" w:cs="Courier New"/>
          <w:rtl/>
        </w:rPr>
        <w:t>ة الطب</w:t>
      </w:r>
      <w:del w:id="18003" w:author="Transkribus" w:date="2019-12-11T14:30:00Z">
        <w:r w:rsidR="009B6BCA" w:rsidRPr="009B6BCA">
          <w:rPr>
            <w:rFonts w:ascii="Courier New" w:hAnsi="Courier New" w:cs="Courier New"/>
            <w:rtl/>
          </w:rPr>
          <w:delText xml:space="preserve"> وبغيرها من العلوم الحكمية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DF70B59" w14:textId="7E96375E" w:rsidR="00EE6742" w:rsidRPr="00EE6742" w:rsidRDefault="009B6BCA" w:rsidP="00EE6742">
      <w:pPr>
        <w:pStyle w:val="NurText"/>
        <w:bidi/>
        <w:rPr>
          <w:rFonts w:ascii="Courier New" w:hAnsi="Courier New" w:cs="Courier New"/>
        </w:rPr>
      </w:pPr>
      <w:dir w:val="rtl">
        <w:dir w:val="rtl">
          <w:ins w:id="18004" w:author="Transkribus" w:date="2019-12-11T14:30:00Z">
            <w:r w:rsidR="00EE6742" w:rsidRPr="00EE6742">
              <w:rPr>
                <w:rFonts w:ascii="Courier New" w:hAnsi="Courier New" w:cs="Courier New"/>
                <w:rtl/>
              </w:rPr>
              <w:t xml:space="preserve">ويغير هامن العلوم الحكمية </w:t>
            </w:r>
          </w:ins>
          <w:r w:rsidR="00EE6742" w:rsidRPr="00EE6742">
            <w:rPr>
              <w:rFonts w:ascii="Courier New" w:hAnsi="Courier New" w:cs="Courier New"/>
              <w:rtl/>
            </w:rPr>
            <w:t xml:space="preserve">وكان لسديد الدين بن </w:t>
          </w:r>
          <w:del w:id="18005" w:author="Transkribus" w:date="2019-12-11T14:30:00Z">
            <w:r w:rsidRPr="009B6BCA">
              <w:rPr>
                <w:rFonts w:ascii="Courier New" w:hAnsi="Courier New" w:cs="Courier New"/>
                <w:rtl/>
              </w:rPr>
              <w:delText>رقيقة ايضا</w:delText>
            </w:r>
          </w:del>
          <w:ins w:id="18006" w:author="Transkribus" w:date="2019-12-11T14:30:00Z">
            <w:r w:rsidR="00EE6742" w:rsidRPr="00EE6742">
              <w:rPr>
                <w:rFonts w:ascii="Courier New" w:hAnsi="Courier New" w:cs="Courier New"/>
                <w:rtl/>
              </w:rPr>
              <w:t>رقيكة أنصا</w:t>
            </w:r>
          </w:ins>
          <w:r w:rsidR="00EE6742" w:rsidRPr="00EE6742">
            <w:rPr>
              <w:rFonts w:ascii="Courier New" w:hAnsi="Courier New" w:cs="Courier New"/>
              <w:rtl/>
            </w:rPr>
            <w:t xml:space="preserve"> معرفة بصناعة الك</w:t>
          </w:r>
          <w:del w:id="18007" w:author="Transkribus" w:date="2019-12-11T14:30:00Z">
            <w:r w:rsidRPr="009B6BCA">
              <w:rPr>
                <w:rFonts w:ascii="Courier New" w:hAnsi="Courier New" w:cs="Courier New"/>
                <w:rtl/>
              </w:rPr>
              <w:delText>ح</w:delText>
            </w:r>
          </w:del>
          <w:ins w:id="18008"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180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C87954" w14:textId="77777777" w:rsidR="009B6BCA" w:rsidRPr="009B6BCA" w:rsidRDefault="009B6BCA" w:rsidP="009B6BCA">
      <w:pPr>
        <w:pStyle w:val="NurText"/>
        <w:bidi/>
        <w:rPr>
          <w:del w:id="18010" w:author="Transkribus" w:date="2019-12-11T14:30:00Z"/>
          <w:rFonts w:ascii="Courier New" w:hAnsi="Courier New" w:cs="Courier New"/>
        </w:rPr>
      </w:pPr>
      <w:dir w:val="rtl">
        <w:dir w:val="rtl">
          <w:del w:id="18011" w:author="Transkribus" w:date="2019-12-11T14:30:00Z">
            <w:r w:rsidRPr="009B6BCA">
              <w:rPr>
                <w:rFonts w:ascii="Courier New" w:hAnsi="Courier New" w:cs="Courier New"/>
                <w:rtl/>
              </w:rPr>
              <w:delText>والجراح وحاول كثيرا من اعمال</w:delText>
            </w:r>
          </w:del>
          <w:ins w:id="18012" w:author="Transkribus" w:date="2019-12-11T14:30:00Z">
            <w:r w:rsidR="00EE6742" w:rsidRPr="00EE6742">
              <w:rPr>
                <w:rFonts w:ascii="Courier New" w:hAnsi="Courier New" w:cs="Courier New"/>
                <w:rtl/>
              </w:rPr>
              <w:t>والجراج وجاول كتيراسن أعمال</w:t>
            </w:r>
          </w:ins>
          <w:r w:rsidR="00EE6742" w:rsidRPr="00EE6742">
            <w:rPr>
              <w:rFonts w:ascii="Courier New" w:hAnsi="Courier New" w:cs="Courier New"/>
              <w:rtl/>
            </w:rPr>
            <w:t xml:space="preserve"> الحديد فى مداواة </w:t>
          </w:r>
          <w:del w:id="18013" w:author="Transkribus" w:date="2019-12-11T14:30:00Z">
            <w:r w:rsidRPr="009B6BCA">
              <w:rPr>
                <w:rFonts w:ascii="Courier New" w:hAnsi="Courier New" w:cs="Courier New"/>
                <w:rtl/>
              </w:rPr>
              <w:delText>ا</w:delText>
            </w:r>
          </w:del>
          <w:ins w:id="18014" w:author="Transkribus" w:date="2019-12-11T14:30:00Z">
            <w:r w:rsidR="00EE6742" w:rsidRPr="00EE6742">
              <w:rPr>
                <w:rFonts w:ascii="Courier New" w:hAnsi="Courier New" w:cs="Courier New"/>
                <w:rtl/>
              </w:rPr>
              <w:t>أ</w:t>
            </w:r>
          </w:ins>
          <w:r w:rsidR="00EE6742" w:rsidRPr="00EE6742">
            <w:rPr>
              <w:rFonts w:ascii="Courier New" w:hAnsi="Courier New" w:cs="Courier New"/>
              <w:rtl/>
            </w:rPr>
            <w:t>مرا</w:t>
          </w:r>
          <w:del w:id="18015" w:author="Transkribus" w:date="2019-12-11T14:30:00Z">
            <w:r w:rsidRPr="009B6BCA">
              <w:rPr>
                <w:rFonts w:ascii="Courier New" w:hAnsi="Courier New" w:cs="Courier New"/>
                <w:rtl/>
              </w:rPr>
              <w:delText>ض</w:delText>
            </w:r>
          </w:del>
          <w:ins w:id="18016"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العين</w:t>
          </w:r>
          <w:del w:id="1801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97B3577" w14:textId="40E36309" w:rsidR="00EE6742" w:rsidRPr="00EE6742" w:rsidRDefault="009B6BCA" w:rsidP="00EE6742">
      <w:pPr>
        <w:pStyle w:val="NurText"/>
        <w:bidi/>
        <w:rPr>
          <w:rFonts w:ascii="Courier New" w:hAnsi="Courier New" w:cs="Courier New"/>
        </w:rPr>
      </w:pPr>
      <w:dir w:val="rtl">
        <w:dir w:val="rtl">
          <w:del w:id="18018" w:author="Transkribus" w:date="2019-12-11T14:30:00Z">
            <w:r w:rsidRPr="009B6BCA">
              <w:rPr>
                <w:rFonts w:ascii="Courier New" w:hAnsi="Courier New" w:cs="Courier New"/>
                <w:rtl/>
              </w:rPr>
              <w:delText>وقدح ايضا</w:delText>
            </w:r>
          </w:del>
          <w:ins w:id="18019" w:author="Transkribus" w:date="2019-12-11T14:30:00Z">
            <w:r w:rsidR="00EE6742" w:rsidRPr="00EE6742">
              <w:rPr>
                <w:rFonts w:ascii="Courier New" w:hAnsi="Courier New" w:cs="Courier New"/>
                <w:rtl/>
              </w:rPr>
              <w:t xml:space="preserve"> وقدج الضا</w:t>
            </w:r>
          </w:ins>
          <w:r w:rsidR="00EE6742" w:rsidRPr="00EE6742">
            <w:rPr>
              <w:rFonts w:ascii="Courier New" w:hAnsi="Courier New" w:cs="Courier New"/>
              <w:rtl/>
            </w:rPr>
            <w:t xml:space="preserve"> الماء النازل</w:t>
          </w:r>
        </w:dir>
      </w:dir>
    </w:p>
    <w:p w14:paraId="16BEF1CC" w14:textId="3903F60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العين </w:t>
      </w:r>
      <w:del w:id="18020" w:author="Transkribus" w:date="2019-12-11T14:30:00Z">
        <w:r w:rsidR="009B6BCA" w:rsidRPr="009B6BCA">
          <w:rPr>
            <w:rFonts w:ascii="Courier New" w:hAnsi="Courier New" w:cs="Courier New"/>
            <w:rtl/>
          </w:rPr>
          <w:delText>الجماعة وانجب قدحه وابصروا وكان المقدح</w:delText>
        </w:r>
      </w:del>
      <w:ins w:id="18021" w:author="Transkribus" w:date="2019-12-11T14:30:00Z">
        <w:r w:rsidRPr="00EE6742">
          <w:rPr>
            <w:rFonts w:ascii="Courier New" w:hAnsi="Courier New" w:cs="Courier New"/>
            <w:rtl/>
          </w:rPr>
          <w:t>لجاجة وأنيحب قدجه وأنصرواوكان المندج</w:t>
        </w:r>
      </w:ins>
      <w:r w:rsidRPr="00EE6742">
        <w:rPr>
          <w:rFonts w:ascii="Courier New" w:hAnsi="Courier New" w:cs="Courier New"/>
          <w:rtl/>
        </w:rPr>
        <w:t xml:space="preserve"> الذى </w:t>
      </w:r>
      <w:del w:id="18022" w:author="Transkribus" w:date="2019-12-11T14:30:00Z">
        <w:r w:rsidR="009B6BCA" w:rsidRPr="009B6BCA">
          <w:rPr>
            <w:rFonts w:ascii="Courier New" w:hAnsi="Courier New" w:cs="Courier New"/>
            <w:rtl/>
          </w:rPr>
          <w:delText>يعانيه مجوفا وله</w:delText>
        </w:r>
      </w:del>
      <w:ins w:id="18023" w:author="Transkribus" w:date="2019-12-11T14:30:00Z">
        <w:r w:rsidRPr="00EE6742">
          <w:rPr>
            <w:rFonts w:ascii="Courier New" w:hAnsi="Courier New" w:cs="Courier New"/>
            <w:rtl/>
          </w:rPr>
          <w:t>بعانيه محوفاوله</w:t>
        </w:r>
      </w:ins>
      <w:r w:rsidRPr="00EE6742">
        <w:rPr>
          <w:rFonts w:ascii="Courier New" w:hAnsi="Courier New" w:cs="Courier New"/>
          <w:rtl/>
        </w:rPr>
        <w:t xml:space="preserve"> عطفة ليتمكن فى</w:t>
      </w:r>
    </w:p>
    <w:p w14:paraId="5F1425D3" w14:textId="77777777" w:rsidR="009B6BCA" w:rsidRPr="009B6BCA" w:rsidRDefault="00EE6742" w:rsidP="009B6BCA">
      <w:pPr>
        <w:pStyle w:val="NurText"/>
        <w:bidi/>
        <w:rPr>
          <w:del w:id="18024" w:author="Transkribus" w:date="2019-12-11T14:30:00Z"/>
          <w:rFonts w:ascii="Courier New" w:hAnsi="Courier New" w:cs="Courier New"/>
        </w:rPr>
      </w:pPr>
      <w:r w:rsidRPr="00EE6742">
        <w:rPr>
          <w:rFonts w:ascii="Courier New" w:hAnsi="Courier New" w:cs="Courier New"/>
          <w:rtl/>
        </w:rPr>
        <w:t>و</w:t>
      </w:r>
      <w:del w:id="18025" w:author="Transkribus" w:date="2019-12-11T14:30:00Z">
        <w:r w:rsidR="009B6BCA" w:rsidRPr="009B6BCA">
          <w:rPr>
            <w:rFonts w:ascii="Courier New" w:hAnsi="Courier New" w:cs="Courier New"/>
            <w:rtl/>
          </w:rPr>
          <w:delText>ق</w:delText>
        </w:r>
      </w:del>
      <w:ins w:id="18026" w:author="Transkribus" w:date="2019-12-11T14:30:00Z">
        <w:r w:rsidRPr="00EE6742">
          <w:rPr>
            <w:rFonts w:ascii="Courier New" w:hAnsi="Courier New" w:cs="Courier New"/>
            <w:rtl/>
          </w:rPr>
          <w:t>ف</w:t>
        </w:r>
      </w:ins>
      <w:r w:rsidRPr="00EE6742">
        <w:rPr>
          <w:rFonts w:ascii="Courier New" w:hAnsi="Courier New" w:cs="Courier New"/>
          <w:rtl/>
        </w:rPr>
        <w:t xml:space="preserve">ت القدح من </w:t>
      </w:r>
      <w:del w:id="18027" w:author="Transkribus" w:date="2019-12-11T14:30:00Z">
        <w:r w:rsidR="009B6BCA" w:rsidRPr="009B6BCA">
          <w:rPr>
            <w:rFonts w:ascii="Courier New" w:hAnsi="Courier New" w:cs="Courier New"/>
            <w:rtl/>
          </w:rPr>
          <w:delText>امتصاص</w:delText>
        </w:r>
      </w:del>
      <w:ins w:id="18028" w:author="Transkribus" w:date="2019-12-11T14:30:00Z">
        <w:r w:rsidRPr="00EE6742">
          <w:rPr>
            <w:rFonts w:ascii="Courier New" w:hAnsi="Courier New" w:cs="Courier New"/>
            <w:rtl/>
          </w:rPr>
          <w:t>اسنصاس</w:t>
        </w:r>
      </w:ins>
      <w:r w:rsidRPr="00EE6742">
        <w:rPr>
          <w:rFonts w:ascii="Courier New" w:hAnsi="Courier New" w:cs="Courier New"/>
          <w:rtl/>
        </w:rPr>
        <w:t xml:space="preserve"> الماء و</w:t>
      </w:r>
      <w:del w:id="18029" w:author="Transkribus" w:date="2019-12-11T14:30:00Z">
        <w:r w:rsidR="009B6BCA" w:rsidRPr="009B6BCA">
          <w:rPr>
            <w:rFonts w:ascii="Courier New" w:hAnsi="Courier New" w:cs="Courier New"/>
            <w:rtl/>
          </w:rPr>
          <w:delText>ي</w:delText>
        </w:r>
      </w:del>
      <w:ins w:id="18030" w:author="Transkribus" w:date="2019-12-11T14:30:00Z">
        <w:r w:rsidRPr="00EE6742">
          <w:rPr>
            <w:rFonts w:ascii="Courier New" w:hAnsi="Courier New" w:cs="Courier New"/>
            <w:rtl/>
          </w:rPr>
          <w:t>ب</w:t>
        </w:r>
      </w:ins>
      <w:r w:rsidRPr="00EE6742">
        <w:rPr>
          <w:rFonts w:ascii="Courier New" w:hAnsi="Courier New" w:cs="Courier New"/>
          <w:rtl/>
        </w:rPr>
        <w:t xml:space="preserve">كون العلاج </w:t>
      </w:r>
      <w:del w:id="18031" w:author="Transkribus" w:date="2019-12-11T14:30:00Z">
        <w:r w:rsidR="009B6BCA" w:rsidRPr="009B6BCA">
          <w:rPr>
            <w:rFonts w:ascii="Courier New" w:hAnsi="Courier New" w:cs="Courier New"/>
            <w:rtl/>
          </w:rPr>
          <w:delText>به ابلغ</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64ED13D" w14:textId="35281939" w:rsidR="00EE6742" w:rsidRPr="00EE6742" w:rsidRDefault="009B6BCA" w:rsidP="00EE6742">
      <w:pPr>
        <w:pStyle w:val="NurText"/>
        <w:bidi/>
        <w:rPr>
          <w:rFonts w:ascii="Courier New" w:hAnsi="Courier New" w:cs="Courier New"/>
        </w:rPr>
      </w:pPr>
      <w:dir w:val="rtl">
        <w:dir w:val="rtl">
          <w:ins w:id="18032" w:author="Transkribus" w:date="2019-12-11T14:30:00Z">
            <w:r w:rsidR="00EE6742" w:rsidRPr="00EE6742">
              <w:rPr>
                <w:rFonts w:ascii="Courier New" w:hAnsi="Courier New" w:cs="Courier New"/>
                <w:rtl/>
              </w:rPr>
              <w:t xml:space="preserve">بة أبلة </w:t>
            </w:r>
          </w:ins>
          <w:r w:rsidR="00EE6742" w:rsidRPr="00EE6742">
            <w:rPr>
              <w:rFonts w:ascii="Courier New" w:hAnsi="Courier New" w:cs="Courier New"/>
              <w:rtl/>
            </w:rPr>
            <w:t xml:space="preserve">وكان قد اشتغل </w:t>
          </w:r>
          <w:del w:id="18033" w:author="Transkribus" w:date="2019-12-11T14:30:00Z">
            <w:r w:rsidRPr="009B6BCA">
              <w:rPr>
                <w:rFonts w:ascii="Courier New" w:hAnsi="Courier New" w:cs="Courier New"/>
                <w:rtl/>
              </w:rPr>
              <w:delText>ايضا</w:delText>
            </w:r>
          </w:del>
          <w:ins w:id="18034" w:author="Transkribus" w:date="2019-12-11T14:30:00Z">
            <w:r w:rsidR="00EE6742" w:rsidRPr="00EE6742">
              <w:rPr>
                <w:rFonts w:ascii="Courier New" w:hAnsi="Courier New" w:cs="Courier New"/>
                <w:rtl/>
              </w:rPr>
              <w:t>أصا</w:t>
            </w:r>
          </w:ins>
          <w:r w:rsidR="00EE6742" w:rsidRPr="00EE6742">
            <w:rPr>
              <w:rFonts w:ascii="Courier New" w:hAnsi="Courier New" w:cs="Courier New"/>
              <w:rtl/>
            </w:rPr>
            <w:t xml:space="preserve"> بعلم النجو</w:t>
          </w:r>
        </w:dir>
      </w:dir>
    </w:p>
    <w:p w14:paraId="08BDD87F" w14:textId="3F4A1537" w:rsidR="00EE6742" w:rsidRPr="00EE6742" w:rsidRDefault="009B6BCA" w:rsidP="00EE6742">
      <w:pPr>
        <w:pStyle w:val="NurText"/>
        <w:bidi/>
        <w:rPr>
          <w:rFonts w:ascii="Courier New" w:hAnsi="Courier New" w:cs="Courier New"/>
        </w:rPr>
      </w:pPr>
      <w:del w:id="18035" w:author="Transkribus" w:date="2019-12-11T14:30:00Z">
        <w:r w:rsidRPr="009B6BCA">
          <w:rPr>
            <w:rFonts w:ascii="Courier New" w:hAnsi="Courier New" w:cs="Courier New"/>
            <w:rtl/>
          </w:rPr>
          <w:delText xml:space="preserve">م </w:delText>
        </w:r>
      </w:del>
      <w:r w:rsidR="00EE6742" w:rsidRPr="00EE6742">
        <w:rPr>
          <w:rFonts w:ascii="Courier New" w:hAnsi="Courier New" w:cs="Courier New"/>
          <w:rtl/>
        </w:rPr>
        <w:t xml:space="preserve">ونظر فى </w:t>
      </w:r>
      <w:del w:id="18036" w:author="Transkribus" w:date="2019-12-11T14:30:00Z">
        <w:r w:rsidRPr="009B6BCA">
          <w:rPr>
            <w:rFonts w:ascii="Courier New" w:hAnsi="Courier New" w:cs="Courier New"/>
            <w:rtl/>
          </w:rPr>
          <w:delText>ح</w:delText>
        </w:r>
      </w:del>
      <w:ins w:id="18037"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يل بنى موسى وعمل منها </w:t>
      </w:r>
      <w:del w:id="18038" w:author="Transkribus" w:date="2019-12-11T14:30:00Z">
        <w:r w:rsidRPr="009B6BCA">
          <w:rPr>
            <w:rFonts w:ascii="Courier New" w:hAnsi="Courier New" w:cs="Courier New"/>
            <w:rtl/>
          </w:rPr>
          <w:delText>ا</w:delText>
        </w:r>
      </w:del>
      <w:ins w:id="18039" w:author="Transkribus" w:date="2019-12-11T14:30:00Z">
        <w:r w:rsidR="00EE6742" w:rsidRPr="00EE6742">
          <w:rPr>
            <w:rFonts w:ascii="Courier New" w:hAnsi="Courier New" w:cs="Courier New"/>
            <w:rtl/>
          </w:rPr>
          <w:t>أ</w:t>
        </w:r>
      </w:ins>
      <w:r w:rsidR="00EE6742" w:rsidRPr="00EE6742">
        <w:rPr>
          <w:rFonts w:ascii="Courier New" w:hAnsi="Courier New" w:cs="Courier New"/>
          <w:rtl/>
        </w:rPr>
        <w:t>شياء مستطرفة</w:t>
      </w:r>
      <w:del w:id="180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041" w:author="Transkribus" w:date="2019-12-11T14:30:00Z">
        <w:r w:rsidR="00EE6742" w:rsidRPr="00EE6742">
          <w:rPr>
            <w:rFonts w:ascii="Courier New" w:hAnsi="Courier New" w:cs="Courier New"/>
            <w:rtl/>
          </w:rPr>
          <w:t xml:space="preserve"> وكمان فاسلافى النحوو اللغسة وله أبساج</w:t>
        </w:r>
      </w:ins>
    </w:p>
    <w:p w14:paraId="181CB4A0" w14:textId="77777777" w:rsidR="009B6BCA" w:rsidRPr="009B6BCA" w:rsidRDefault="009B6BCA" w:rsidP="009B6BCA">
      <w:pPr>
        <w:pStyle w:val="NurText"/>
        <w:bidi/>
        <w:rPr>
          <w:del w:id="18042" w:author="Transkribus" w:date="2019-12-11T14:30:00Z"/>
          <w:rFonts w:ascii="Courier New" w:hAnsi="Courier New" w:cs="Courier New"/>
        </w:rPr>
      </w:pPr>
      <w:dir w:val="rtl">
        <w:dir w:val="rtl">
          <w:del w:id="18043" w:author="Transkribus" w:date="2019-12-11T14:30:00Z">
            <w:r w:rsidRPr="009B6BCA">
              <w:rPr>
                <w:rFonts w:ascii="Courier New" w:hAnsi="Courier New" w:cs="Courier New"/>
                <w:rtl/>
              </w:rPr>
              <w:delText>وكان فاضلا فى النحو واللغة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0AA4A8" w14:textId="77777777" w:rsidR="009B6BCA" w:rsidRPr="009B6BCA" w:rsidRDefault="009B6BCA" w:rsidP="009B6BCA">
      <w:pPr>
        <w:pStyle w:val="NurText"/>
        <w:bidi/>
        <w:rPr>
          <w:del w:id="18044" w:author="Transkribus" w:date="2019-12-11T14:30:00Z"/>
          <w:rFonts w:ascii="Courier New" w:hAnsi="Courier New" w:cs="Courier New"/>
        </w:rPr>
      </w:pPr>
      <w:dir w:val="rtl">
        <w:dir w:val="rtl">
          <w:del w:id="18045" w:author="Transkribus" w:date="2019-12-11T14:30:00Z">
            <w:r w:rsidRPr="009B6BCA">
              <w:rPr>
                <w:rFonts w:ascii="Courier New" w:hAnsi="Courier New" w:cs="Courier New"/>
                <w:rtl/>
              </w:rPr>
              <w:delText>وله ايضا اخ فاضل</w:delText>
            </w:r>
          </w:del>
          <w:ins w:id="18046" w:author="Transkribus" w:date="2019-12-11T14:30:00Z">
            <w:r w:rsidR="00EE6742" w:rsidRPr="00EE6742">
              <w:rPr>
                <w:rFonts w:ascii="Courier New" w:hAnsi="Courier New" w:cs="Courier New"/>
                <w:rtl/>
              </w:rPr>
              <w:t>فاشسل</w:t>
            </w:r>
          </w:ins>
          <w:r w:rsidR="00EE6742" w:rsidRPr="00EE6742">
            <w:rPr>
              <w:rFonts w:ascii="Courier New" w:hAnsi="Courier New" w:cs="Courier New"/>
              <w:rtl/>
            </w:rPr>
            <w:t xml:space="preserve"> يقال له معين الدين </w:t>
          </w:r>
          <w:del w:id="18047" w:author="Transkribus" w:date="2019-12-11T14:30:00Z">
            <w:r w:rsidRPr="009B6BCA">
              <w:rPr>
                <w:rFonts w:ascii="Courier New" w:hAnsi="Courier New" w:cs="Courier New"/>
                <w:rtl/>
              </w:rPr>
              <w:delText>اوحد زمانه</w:delText>
            </w:r>
          </w:del>
          <w:ins w:id="18048" w:author="Transkribus" w:date="2019-12-11T14:30:00Z">
            <w:r w:rsidR="00EE6742" w:rsidRPr="00EE6742">
              <w:rPr>
                <w:rFonts w:ascii="Courier New" w:hAnsi="Courier New" w:cs="Courier New"/>
                <w:rtl/>
              </w:rPr>
              <w:t>أو حدرمانه</w:t>
            </w:r>
          </w:ins>
          <w:r w:rsidR="00EE6742" w:rsidRPr="00EE6742">
            <w:rPr>
              <w:rFonts w:ascii="Courier New" w:hAnsi="Courier New" w:cs="Courier New"/>
              <w:rtl/>
            </w:rPr>
            <w:t xml:space="preserve"> فى </w:t>
          </w:r>
          <w:del w:id="18049" w:author="Transkribus" w:date="2019-12-11T14:30:00Z">
            <w:r w:rsidRPr="009B6BCA">
              <w:rPr>
                <w:rFonts w:ascii="Courier New" w:hAnsi="Courier New" w:cs="Courier New"/>
                <w:rtl/>
              </w:rPr>
              <w:delText>العربية</w:delText>
            </w:r>
          </w:del>
          <w:ins w:id="18050" w:author="Transkribus" w:date="2019-12-11T14:30:00Z">
            <w:r w:rsidR="00EE6742" w:rsidRPr="00EE6742">
              <w:rPr>
                <w:rFonts w:ascii="Courier New" w:hAnsi="Courier New" w:cs="Courier New"/>
                <w:rtl/>
              </w:rPr>
              <w:t>العزي ة</w:t>
            </w:r>
          </w:ins>
          <w:r w:rsidR="00EE6742" w:rsidRPr="00EE6742">
            <w:rPr>
              <w:rFonts w:ascii="Courier New" w:hAnsi="Courier New" w:cs="Courier New"/>
              <w:rtl/>
            </w:rPr>
            <w:t xml:space="preserve"> وهى ف</w:t>
          </w:r>
          <w:del w:id="18051" w:author="Transkribus" w:date="2019-12-11T14:30:00Z">
            <w:r w:rsidRPr="009B6BCA">
              <w:rPr>
                <w:rFonts w:ascii="Courier New" w:hAnsi="Courier New" w:cs="Courier New"/>
                <w:rtl/>
              </w:rPr>
              <w:delText>ن</w:delText>
            </w:r>
          </w:del>
          <w:ins w:id="18052" w:author="Transkribus" w:date="2019-12-11T14:30:00Z">
            <w:r w:rsidR="00EE6742" w:rsidRPr="00EE6742">
              <w:rPr>
                <w:rFonts w:ascii="Courier New" w:hAnsi="Courier New" w:cs="Courier New"/>
                <w:rtl/>
              </w:rPr>
              <w:t>ت</w:t>
            </w:r>
          </w:ins>
          <w:r w:rsidR="00EE6742" w:rsidRPr="00EE6742">
            <w:rPr>
              <w:rFonts w:ascii="Courier New" w:hAnsi="Courier New" w:cs="Courier New"/>
              <w:rtl/>
            </w:rPr>
            <w:t xml:space="preserve">ه وله شعر </w:t>
          </w:r>
          <w:del w:id="18053" w:author="Transkribus" w:date="2019-12-11T14:30:00Z">
            <w:r w:rsidRPr="009B6BCA">
              <w:rPr>
                <w:rFonts w:ascii="Courier New" w:hAnsi="Courier New" w:cs="Courier New"/>
                <w:rtl/>
              </w:rPr>
              <w:delText>كثير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27309D" w14:textId="4D5BAC1A" w:rsidR="00EE6742" w:rsidRPr="00EE6742" w:rsidRDefault="009B6BCA" w:rsidP="00EE6742">
      <w:pPr>
        <w:pStyle w:val="NurText"/>
        <w:bidi/>
        <w:rPr>
          <w:ins w:id="18054" w:author="Transkribus" w:date="2019-12-11T14:30:00Z"/>
          <w:rFonts w:ascii="Courier New" w:hAnsi="Courier New" w:cs="Courier New"/>
        </w:rPr>
      </w:pPr>
      <w:dir w:val="rtl">
        <w:dir w:val="rtl">
          <w:ins w:id="18055" w:author="Transkribus" w:date="2019-12-11T14:30:00Z">
            <w:r w:rsidR="00EE6742" w:rsidRPr="00EE6742">
              <w:rPr>
                <w:rFonts w:ascii="Courier New" w:hAnsi="Courier New" w:cs="Courier New"/>
                <w:rtl/>
              </w:rPr>
              <w:t xml:space="preserve">كنير </w:t>
            </w:r>
          </w:ins>
          <w:r w:rsidR="00EE6742" w:rsidRPr="00EE6742">
            <w:rPr>
              <w:rFonts w:ascii="Courier New" w:hAnsi="Courier New" w:cs="Courier New"/>
              <w:rtl/>
            </w:rPr>
            <w:t>وسمع سديد الدين</w:t>
          </w:r>
        </w:dir>
      </w:dir>
    </w:p>
    <w:p w14:paraId="5880E4E1" w14:textId="2EBBEBD1" w:rsidR="00EE6742" w:rsidRPr="00EE6742" w:rsidRDefault="00EE6742" w:rsidP="00EE6742">
      <w:pPr>
        <w:pStyle w:val="NurText"/>
        <w:bidi/>
        <w:rPr>
          <w:rFonts w:ascii="Courier New" w:hAnsi="Courier New" w:cs="Courier New"/>
        </w:rPr>
      </w:pPr>
      <w:ins w:id="18056" w:author="Transkribus" w:date="2019-12-11T14:30:00Z">
        <w:r w:rsidRPr="00EE6742">
          <w:rPr>
            <w:rFonts w:ascii="Courier New" w:hAnsi="Courier New" w:cs="Courier New"/>
            <w:rtl/>
          </w:rPr>
          <w:t>ا</w:t>
        </w:r>
      </w:ins>
      <w:r w:rsidRPr="00EE6742">
        <w:rPr>
          <w:rFonts w:ascii="Courier New" w:hAnsi="Courier New" w:cs="Courier New"/>
          <w:rtl/>
        </w:rPr>
        <w:t xml:space="preserve">بن رقيقة </w:t>
      </w:r>
      <w:del w:id="18057" w:author="Transkribus" w:date="2019-12-11T14:30:00Z">
        <w:r w:rsidR="009B6BCA" w:rsidRPr="009B6BCA">
          <w:rPr>
            <w:rFonts w:ascii="Courier New" w:hAnsi="Courier New" w:cs="Courier New"/>
            <w:rtl/>
          </w:rPr>
          <w:delText>ايضا شيئا من الحديث</w:delText>
        </w:r>
      </w:del>
      <w:ins w:id="18058" w:author="Transkribus" w:date="2019-12-11T14:30:00Z">
        <w:r w:rsidRPr="00EE6742">
          <w:rPr>
            <w:rFonts w:ascii="Courier New" w:hAnsi="Courier New" w:cs="Courier New"/>
            <w:rtl/>
          </w:rPr>
          <w:t>أيصاشيامن الحسديت</w:t>
        </w:r>
      </w:ins>
      <w:r w:rsidRPr="00EE6742">
        <w:rPr>
          <w:rFonts w:ascii="Courier New" w:hAnsi="Courier New" w:cs="Courier New"/>
          <w:rtl/>
        </w:rPr>
        <w:t xml:space="preserve"> ومن ذلك </w:t>
      </w:r>
      <w:del w:id="18059" w:author="Transkribus" w:date="2019-12-11T14:30:00Z">
        <w:r w:rsidR="009B6BCA" w:rsidRPr="009B6BCA">
          <w:rPr>
            <w:rFonts w:ascii="Courier New" w:hAnsi="Courier New" w:cs="Courier New"/>
            <w:rtl/>
          </w:rPr>
          <w:delText>حدثنى</w:delText>
        </w:r>
      </w:del>
      <w:ins w:id="18060" w:author="Transkribus" w:date="2019-12-11T14:30:00Z">
        <w:r w:rsidRPr="00EE6742">
          <w:rPr>
            <w:rFonts w:ascii="Courier New" w:hAnsi="Courier New" w:cs="Courier New"/>
            <w:rtl/>
          </w:rPr>
          <w:t>جدسى</w:t>
        </w:r>
      </w:ins>
      <w:r w:rsidRPr="00EE6742">
        <w:rPr>
          <w:rFonts w:ascii="Courier New" w:hAnsi="Courier New" w:cs="Courier New"/>
          <w:rtl/>
        </w:rPr>
        <w:t xml:space="preserve"> سديد الدين محمود بن عمر بن محمد الطبيب</w:t>
      </w:r>
    </w:p>
    <w:p w14:paraId="63D970AA" w14:textId="2F583603" w:rsidR="00EE6742" w:rsidRPr="00EE6742" w:rsidRDefault="00EE6742" w:rsidP="00EE6742">
      <w:pPr>
        <w:pStyle w:val="NurText"/>
        <w:bidi/>
        <w:rPr>
          <w:ins w:id="18061" w:author="Transkribus" w:date="2019-12-11T14:30:00Z"/>
          <w:rFonts w:ascii="Courier New" w:hAnsi="Courier New" w:cs="Courier New"/>
        </w:rPr>
      </w:pPr>
      <w:r w:rsidRPr="00EE6742">
        <w:rPr>
          <w:rFonts w:ascii="Courier New" w:hAnsi="Courier New" w:cs="Courier New"/>
          <w:rtl/>
        </w:rPr>
        <w:t xml:space="preserve">الحانوى </w:t>
      </w:r>
      <w:del w:id="18062" w:author="Transkribus" w:date="2019-12-11T14:30:00Z">
        <w:r w:rsidR="009B6BCA" w:rsidRPr="009B6BCA">
          <w:rPr>
            <w:rFonts w:ascii="Courier New" w:hAnsi="Courier New" w:cs="Courier New"/>
            <w:rtl/>
          </w:rPr>
          <w:delText>سماعا من لفظه قال حدثنى الامام</w:delText>
        </w:r>
      </w:del>
      <w:ins w:id="18063" w:author="Transkribus" w:date="2019-12-11T14:30:00Z">
        <w:r w:rsidRPr="00EE6742">
          <w:rPr>
            <w:rFonts w:ascii="Courier New" w:hAnsi="Courier New" w:cs="Courier New"/>
            <w:rtl/>
          </w:rPr>
          <w:t>شماعامن افظه ثال جديى الاهام</w:t>
        </w:r>
      </w:ins>
      <w:r w:rsidRPr="00EE6742">
        <w:rPr>
          <w:rFonts w:ascii="Courier New" w:hAnsi="Courier New" w:cs="Courier New"/>
          <w:rtl/>
        </w:rPr>
        <w:t xml:space="preserve"> الفاضل ف</w:t>
      </w:r>
      <w:del w:id="18064" w:author="Transkribus" w:date="2019-12-11T14:30:00Z">
        <w:r w:rsidR="009B6BCA" w:rsidRPr="009B6BCA">
          <w:rPr>
            <w:rFonts w:ascii="Courier New" w:hAnsi="Courier New" w:cs="Courier New"/>
            <w:rtl/>
          </w:rPr>
          <w:delText>خ</w:delText>
        </w:r>
      </w:del>
      <w:r w:rsidRPr="00EE6742">
        <w:rPr>
          <w:rFonts w:ascii="Courier New" w:hAnsi="Courier New" w:cs="Courier New"/>
          <w:rtl/>
        </w:rPr>
        <w:t>ر الدين محمد بن عبد السلام المقدسى ثم</w:t>
      </w:r>
      <w:del w:id="18065" w:author="Transkribus" w:date="2019-12-11T14:30:00Z">
        <w:r w:rsidR="009B6BCA" w:rsidRPr="009B6BCA">
          <w:rPr>
            <w:rFonts w:ascii="Courier New" w:hAnsi="Courier New" w:cs="Courier New"/>
            <w:rtl/>
          </w:rPr>
          <w:delText xml:space="preserve"> الماردينى</w:delText>
        </w:r>
      </w:del>
    </w:p>
    <w:p w14:paraId="27C41D4D" w14:textId="0BBCE86E" w:rsidR="00EE6742" w:rsidRPr="00EE6742" w:rsidRDefault="00EE6742" w:rsidP="00EE6742">
      <w:pPr>
        <w:pStyle w:val="NurText"/>
        <w:bidi/>
        <w:rPr>
          <w:ins w:id="18066" w:author="Transkribus" w:date="2019-12-11T14:30:00Z"/>
          <w:rFonts w:ascii="Courier New" w:hAnsi="Courier New" w:cs="Courier New"/>
        </w:rPr>
      </w:pPr>
      <w:ins w:id="18067" w:author="Transkribus" w:date="2019-12-11T14:30:00Z">
        <w:r w:rsidRPr="00EE6742">
          <w:rPr>
            <w:rFonts w:ascii="Courier New" w:hAnsi="Courier New" w:cs="Courier New"/>
            <w:rtl/>
          </w:rPr>
          <w:t>المارد يى</w:t>
        </w:r>
      </w:ins>
      <w:r w:rsidRPr="00EE6742">
        <w:rPr>
          <w:rFonts w:ascii="Courier New" w:hAnsi="Courier New" w:cs="Courier New"/>
          <w:rtl/>
        </w:rPr>
        <w:t xml:space="preserve"> قال </w:t>
      </w:r>
      <w:del w:id="18068" w:author="Transkribus" w:date="2019-12-11T14:30:00Z">
        <w:r w:rsidR="009B6BCA" w:rsidRPr="009B6BCA">
          <w:rPr>
            <w:rFonts w:ascii="Courier New" w:hAnsi="Courier New" w:cs="Courier New"/>
            <w:rtl/>
          </w:rPr>
          <w:delText>حدثنا الشيخ ابو</w:delText>
        </w:r>
      </w:del>
      <w:ins w:id="18069" w:author="Transkribus" w:date="2019-12-11T14:30:00Z">
        <w:r w:rsidRPr="00EE6742">
          <w:rPr>
            <w:rFonts w:ascii="Courier New" w:hAnsi="Courier New" w:cs="Courier New"/>
            <w:rtl/>
          </w:rPr>
          <w:t>حدتنالشيح أبو</w:t>
        </w:r>
      </w:ins>
      <w:r w:rsidRPr="00EE6742">
        <w:rPr>
          <w:rFonts w:ascii="Courier New" w:hAnsi="Courier New" w:cs="Courier New"/>
          <w:rtl/>
        </w:rPr>
        <w:t xml:space="preserve"> منصور موهوب بن </w:t>
      </w:r>
      <w:del w:id="18070" w:author="Transkribus" w:date="2019-12-11T14:30:00Z">
        <w:r w:rsidR="009B6BCA" w:rsidRPr="009B6BCA">
          <w:rPr>
            <w:rFonts w:ascii="Courier New" w:hAnsi="Courier New" w:cs="Courier New"/>
            <w:rtl/>
          </w:rPr>
          <w:delText>ا</w:delText>
        </w:r>
      </w:del>
      <w:ins w:id="18071" w:author="Transkribus" w:date="2019-12-11T14:30:00Z">
        <w:r w:rsidRPr="00EE6742">
          <w:rPr>
            <w:rFonts w:ascii="Courier New" w:hAnsi="Courier New" w:cs="Courier New"/>
            <w:rtl/>
          </w:rPr>
          <w:t>أ</w:t>
        </w:r>
      </w:ins>
      <w:r w:rsidRPr="00EE6742">
        <w:rPr>
          <w:rFonts w:ascii="Courier New" w:hAnsi="Courier New" w:cs="Courier New"/>
          <w:rtl/>
        </w:rPr>
        <w:t xml:space="preserve">حمد بن محمد </w:t>
      </w:r>
      <w:del w:id="18072" w:author="Transkribus" w:date="2019-12-11T14:30:00Z">
        <w:r w:rsidR="009B6BCA" w:rsidRPr="009B6BCA">
          <w:rPr>
            <w:rFonts w:ascii="Courier New" w:hAnsi="Courier New" w:cs="Courier New"/>
            <w:rtl/>
          </w:rPr>
          <w:delText>الخضر الجواليقى</w:delText>
        </w:r>
      </w:del>
      <w:ins w:id="18073" w:author="Transkribus" w:date="2019-12-11T14:30:00Z">
        <w:r w:rsidRPr="00EE6742">
          <w:rPr>
            <w:rFonts w:ascii="Courier New" w:hAnsi="Courier New" w:cs="Courier New"/>
            <w:rtl/>
          </w:rPr>
          <w:t>بن الخصر الحوالبق</w:t>
        </w:r>
      </w:ins>
      <w:r w:rsidRPr="00EE6742">
        <w:rPr>
          <w:rFonts w:ascii="Courier New" w:hAnsi="Courier New" w:cs="Courier New"/>
          <w:rtl/>
        </w:rPr>
        <w:t xml:space="preserve"> قال </w:t>
      </w:r>
      <w:del w:id="18074" w:author="Transkribus" w:date="2019-12-11T14:30:00Z">
        <w:r w:rsidR="009B6BCA" w:rsidRPr="009B6BCA">
          <w:rPr>
            <w:rFonts w:ascii="Courier New" w:hAnsi="Courier New" w:cs="Courier New"/>
            <w:rtl/>
          </w:rPr>
          <w:delText>اخبرنا ابو زكريا يحيى</w:delText>
        </w:r>
      </w:del>
      <w:ins w:id="18075" w:author="Transkribus" w:date="2019-12-11T14:30:00Z">
        <w:r w:rsidRPr="00EE6742">
          <w:rPr>
            <w:rFonts w:ascii="Courier New" w:hAnsi="Courier New" w:cs="Courier New"/>
            <w:rtl/>
          </w:rPr>
          <w:t>أجرا</w:t>
        </w:r>
      </w:ins>
    </w:p>
    <w:p w14:paraId="29A4C9E6" w14:textId="1048F57E" w:rsidR="00EE6742" w:rsidRPr="00EE6742" w:rsidRDefault="00EE6742" w:rsidP="00EE6742">
      <w:pPr>
        <w:pStyle w:val="NurText"/>
        <w:bidi/>
        <w:rPr>
          <w:ins w:id="18076" w:author="Transkribus" w:date="2019-12-11T14:30:00Z"/>
          <w:rFonts w:ascii="Courier New" w:hAnsi="Courier New" w:cs="Courier New"/>
        </w:rPr>
      </w:pPr>
      <w:ins w:id="18077" w:author="Transkribus" w:date="2019-12-11T14:30:00Z">
        <w:r w:rsidRPr="00EE6742">
          <w:rPr>
            <w:rFonts w:ascii="Courier New" w:hAnsi="Courier New" w:cs="Courier New"/>
            <w:rtl/>
          </w:rPr>
          <w:t xml:space="preserve"> أبوز كر بابحى</w:t>
        </w:r>
      </w:ins>
      <w:r w:rsidRPr="00EE6742">
        <w:rPr>
          <w:rFonts w:ascii="Courier New" w:hAnsi="Courier New" w:cs="Courier New"/>
          <w:rtl/>
        </w:rPr>
        <w:t xml:space="preserve"> بن على </w:t>
      </w:r>
      <w:del w:id="18078" w:author="Transkribus" w:date="2019-12-11T14:30:00Z">
        <w:r w:rsidR="009B6BCA" w:rsidRPr="009B6BCA">
          <w:rPr>
            <w:rFonts w:ascii="Courier New" w:hAnsi="Courier New" w:cs="Courier New"/>
            <w:rtl/>
          </w:rPr>
          <w:delText>الخطيب التبريزى قال حدثنا ابو</w:delText>
        </w:r>
      </w:del>
      <w:ins w:id="18079" w:author="Transkribus" w:date="2019-12-11T14:30:00Z">
        <w:r w:rsidRPr="00EE6742">
          <w:rPr>
            <w:rFonts w:ascii="Courier New" w:hAnsi="Courier New" w:cs="Courier New"/>
            <w:rtl/>
          </w:rPr>
          <w:t>الحطبب التنريرى ثال حدكنا أبو</w:t>
        </w:r>
      </w:ins>
      <w:r w:rsidRPr="00EE6742">
        <w:rPr>
          <w:rFonts w:ascii="Courier New" w:hAnsi="Courier New" w:cs="Courier New"/>
          <w:rtl/>
        </w:rPr>
        <w:t xml:space="preserve"> القاسم على بن عبيد الله </w:t>
      </w:r>
      <w:del w:id="18080" w:author="Transkribus" w:date="2019-12-11T14:30:00Z">
        <w:r w:rsidR="009B6BCA" w:rsidRPr="009B6BCA">
          <w:rPr>
            <w:rFonts w:ascii="Courier New" w:hAnsi="Courier New" w:cs="Courier New"/>
            <w:rtl/>
          </w:rPr>
          <w:delText>الرقى قال حدثنى الرئيس ابو</w:delText>
        </w:r>
      </w:del>
      <w:ins w:id="18081" w:author="Transkribus" w:date="2019-12-11T14:30:00Z">
        <w:r w:rsidRPr="00EE6742">
          <w:rPr>
            <w:rFonts w:ascii="Courier New" w:hAnsi="Courier New" w:cs="Courier New"/>
            <w:rtl/>
          </w:rPr>
          <w:t>الرق ثال</w:t>
        </w:r>
      </w:ins>
    </w:p>
    <w:p w14:paraId="31E23580" w14:textId="68E009C4" w:rsidR="00EE6742" w:rsidRPr="00EE6742" w:rsidRDefault="00EE6742" w:rsidP="00EE6742">
      <w:pPr>
        <w:pStyle w:val="NurText"/>
        <w:bidi/>
        <w:rPr>
          <w:rFonts w:ascii="Courier New" w:hAnsi="Courier New" w:cs="Courier New"/>
        </w:rPr>
      </w:pPr>
      <w:ins w:id="18082" w:author="Transkribus" w:date="2019-12-11T14:30:00Z">
        <w:r w:rsidRPr="00EE6742">
          <w:rPr>
            <w:rFonts w:ascii="Courier New" w:hAnsi="Courier New" w:cs="Courier New"/>
            <w:rtl/>
          </w:rPr>
          <w:t>حديى الريس أبو</w:t>
        </w:r>
      </w:ins>
      <w:r w:rsidRPr="00EE6742">
        <w:rPr>
          <w:rFonts w:ascii="Courier New" w:hAnsi="Courier New" w:cs="Courier New"/>
          <w:rtl/>
        </w:rPr>
        <w:t xml:space="preserve"> الحسن على بن </w:t>
      </w:r>
      <w:del w:id="18083" w:author="Transkribus" w:date="2019-12-11T14:30:00Z">
        <w:r w:rsidR="009B6BCA" w:rsidRPr="009B6BCA">
          <w:rPr>
            <w:rFonts w:ascii="Courier New" w:hAnsi="Courier New" w:cs="Courier New"/>
            <w:rtl/>
          </w:rPr>
          <w:delText>احمد البتى</w:delText>
        </w:r>
      </w:del>
      <w:ins w:id="18084" w:author="Transkribus" w:date="2019-12-11T14:30:00Z">
        <w:r w:rsidRPr="00EE6742">
          <w:rPr>
            <w:rFonts w:ascii="Courier New" w:hAnsi="Courier New" w:cs="Courier New"/>
            <w:rtl/>
          </w:rPr>
          <w:t>أحمد البنى</w:t>
        </w:r>
      </w:ins>
      <w:r w:rsidRPr="00EE6742">
        <w:rPr>
          <w:rFonts w:ascii="Courier New" w:hAnsi="Courier New" w:cs="Courier New"/>
          <w:rtl/>
        </w:rPr>
        <w:t xml:space="preserve"> قال </w:t>
      </w:r>
      <w:del w:id="18085" w:author="Transkribus" w:date="2019-12-11T14:30:00Z">
        <w:r w:rsidR="009B6BCA" w:rsidRPr="009B6BCA">
          <w:rPr>
            <w:rFonts w:ascii="Courier New" w:hAnsi="Courier New" w:cs="Courier New"/>
            <w:rtl/>
          </w:rPr>
          <w:delText>حدثنى ابو</w:delText>
        </w:r>
      </w:del>
      <w:ins w:id="18086" w:author="Transkribus" w:date="2019-12-11T14:30:00Z">
        <w:r w:rsidRPr="00EE6742">
          <w:rPr>
            <w:rFonts w:ascii="Courier New" w:hAnsi="Courier New" w:cs="Courier New"/>
            <w:rtl/>
          </w:rPr>
          <w:t>جدتى أبو</w:t>
        </w:r>
      </w:ins>
      <w:r w:rsidRPr="00EE6742">
        <w:rPr>
          <w:rFonts w:ascii="Courier New" w:hAnsi="Courier New" w:cs="Courier New"/>
          <w:rtl/>
        </w:rPr>
        <w:t xml:space="preserve"> بكر محمد </w:t>
      </w:r>
      <w:ins w:id="18087" w:author="Transkribus" w:date="2019-12-11T14:30:00Z">
        <w:r w:rsidRPr="00EE6742">
          <w:rPr>
            <w:rFonts w:ascii="Courier New" w:hAnsi="Courier New" w:cs="Courier New"/>
            <w:rtl/>
          </w:rPr>
          <w:t xml:space="preserve">بن </w:t>
        </w:r>
      </w:ins>
      <w:r w:rsidRPr="00EE6742">
        <w:rPr>
          <w:rFonts w:ascii="Courier New" w:hAnsi="Courier New" w:cs="Courier New"/>
          <w:rtl/>
        </w:rPr>
        <w:t xml:space="preserve">عبد الله </w:t>
      </w:r>
      <w:del w:id="18088" w:author="Transkribus" w:date="2019-12-11T14:30:00Z">
        <w:r w:rsidR="009B6BCA" w:rsidRPr="009B6BCA">
          <w:rPr>
            <w:rFonts w:ascii="Courier New" w:hAnsi="Courier New" w:cs="Courier New"/>
            <w:rtl/>
          </w:rPr>
          <w:delText>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089" w:author="Transkribus" w:date="2019-12-11T14:30:00Z">
        <w:r w:rsidRPr="00EE6742">
          <w:rPr>
            <w:rFonts w:ascii="Courier New" w:hAnsi="Courier New" w:cs="Courier New"/>
            <w:rtl/>
          </w:rPr>
          <w:t>الشافى</w:t>
        </w:r>
      </w:ins>
    </w:p>
    <w:p w14:paraId="75E384C8" w14:textId="77777777" w:rsidR="009B6BCA" w:rsidRPr="009B6BCA" w:rsidRDefault="009B6BCA" w:rsidP="009B6BCA">
      <w:pPr>
        <w:pStyle w:val="NurText"/>
        <w:bidi/>
        <w:rPr>
          <w:del w:id="18090" w:author="Transkribus" w:date="2019-12-11T14:30:00Z"/>
          <w:rFonts w:ascii="Courier New" w:hAnsi="Courier New" w:cs="Courier New"/>
        </w:rPr>
      </w:pPr>
      <w:dir w:val="rtl">
        <w:dir w:val="rtl">
          <w:del w:id="18091" w:author="Transkribus" w:date="2019-12-11T14:30:00Z">
            <w:r w:rsidRPr="009B6BCA">
              <w:rPr>
                <w:rFonts w:ascii="Courier New" w:hAnsi="Courier New" w:cs="Courier New"/>
                <w:rtl/>
              </w:rPr>
              <w:delText>شافعي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E2B4B23" w14:textId="0A78B518" w:rsidR="00EE6742" w:rsidRPr="00EE6742" w:rsidRDefault="009B6BCA" w:rsidP="00EE6742">
      <w:pPr>
        <w:pStyle w:val="NurText"/>
        <w:bidi/>
        <w:rPr>
          <w:ins w:id="18092" w:author="Transkribus" w:date="2019-12-11T14:30:00Z"/>
          <w:rFonts w:ascii="Courier New" w:hAnsi="Courier New" w:cs="Courier New"/>
        </w:rPr>
      </w:pPr>
      <w:dir w:val="rtl">
        <w:dir w:val="rtl">
          <w:r w:rsidR="00EE6742" w:rsidRPr="00EE6742">
            <w:rPr>
              <w:rFonts w:ascii="Courier New" w:hAnsi="Courier New" w:cs="Courier New"/>
              <w:rtl/>
            </w:rPr>
            <w:t xml:space="preserve">قال </w:t>
          </w:r>
          <w:del w:id="18093" w:author="Transkribus" w:date="2019-12-11T14:30:00Z">
            <w:r w:rsidRPr="009B6BCA">
              <w:rPr>
                <w:rFonts w:ascii="Courier New" w:hAnsi="Courier New" w:cs="Courier New"/>
                <w:rtl/>
              </w:rPr>
              <w:delText>حدثنا القاضى ابو</w:delText>
            </w:r>
          </w:del>
          <w:ins w:id="18094" w:author="Transkribus" w:date="2019-12-11T14:30:00Z">
            <w:r w:rsidR="00EE6742" w:rsidRPr="00EE6742">
              <w:rPr>
                <w:rFonts w:ascii="Courier New" w:hAnsi="Courier New" w:cs="Courier New"/>
                <w:rtl/>
              </w:rPr>
              <w:t>حدتنالقاضى أبو</w:t>
            </w:r>
          </w:ins>
          <w:r w:rsidR="00EE6742" w:rsidRPr="00EE6742">
            <w:rPr>
              <w:rFonts w:ascii="Courier New" w:hAnsi="Courier New" w:cs="Courier New"/>
              <w:rtl/>
            </w:rPr>
            <w:t xml:space="preserve"> اسحق اسم</w:t>
          </w:r>
          <w:del w:id="18095"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عيل بن اسحق قال </w:t>
          </w:r>
          <w:del w:id="18096" w:author="Transkribus" w:date="2019-12-11T14:30:00Z">
            <w:r w:rsidRPr="009B6BCA">
              <w:rPr>
                <w:rFonts w:ascii="Courier New" w:hAnsi="Courier New" w:cs="Courier New"/>
                <w:rtl/>
              </w:rPr>
              <w:delText>حدثنا اسماعيل</w:delText>
            </w:r>
          </w:del>
          <w:ins w:id="18097" w:author="Transkribus" w:date="2019-12-11T14:30:00Z">
            <w:r w:rsidR="00EE6742" w:rsidRPr="00EE6742">
              <w:rPr>
                <w:rFonts w:ascii="Courier New" w:hAnsi="Courier New" w:cs="Courier New"/>
                <w:rtl/>
              </w:rPr>
              <w:t>حدتناسمعيل</w:t>
            </w:r>
          </w:ins>
          <w:r w:rsidR="00EE6742" w:rsidRPr="00EE6742">
            <w:rPr>
              <w:rFonts w:ascii="Courier New" w:hAnsi="Courier New" w:cs="Courier New"/>
              <w:rtl/>
            </w:rPr>
            <w:t xml:space="preserve"> بن </w:t>
          </w:r>
          <w:del w:id="18098" w:author="Transkribus" w:date="2019-12-11T14:30:00Z">
            <w:r w:rsidRPr="009B6BCA">
              <w:rPr>
                <w:rFonts w:ascii="Courier New" w:hAnsi="Courier New" w:cs="Courier New"/>
                <w:rtl/>
              </w:rPr>
              <w:delText>ابى اويس</w:delText>
            </w:r>
          </w:del>
          <w:ins w:id="18099" w:author="Transkribus" w:date="2019-12-11T14:30:00Z">
            <w:r w:rsidR="00EE6742" w:rsidRPr="00EE6742">
              <w:rPr>
                <w:rFonts w:ascii="Courier New" w:hAnsi="Courier New" w:cs="Courier New"/>
                <w:rtl/>
              </w:rPr>
              <w:t>أبى أويس</w:t>
            </w:r>
          </w:ins>
          <w:r w:rsidR="00EE6742" w:rsidRPr="00EE6742">
            <w:rPr>
              <w:rFonts w:ascii="Courier New" w:hAnsi="Courier New" w:cs="Courier New"/>
              <w:rtl/>
            </w:rPr>
            <w:t xml:space="preserve"> عن </w:t>
          </w:r>
          <w:del w:id="18100" w:author="Transkribus" w:date="2019-12-11T14:30:00Z">
            <w:r w:rsidRPr="009B6BCA">
              <w:rPr>
                <w:rFonts w:ascii="Courier New" w:hAnsi="Courier New" w:cs="Courier New"/>
                <w:rtl/>
              </w:rPr>
              <w:delText>هشام بن</w:delText>
            </w:r>
          </w:del>
          <w:ins w:id="18101" w:author="Transkribus" w:date="2019-12-11T14:30:00Z">
            <w:r w:rsidR="00EE6742" w:rsidRPr="00EE6742">
              <w:rPr>
                <w:rFonts w:ascii="Courier New" w:hAnsi="Courier New" w:cs="Courier New"/>
                <w:rtl/>
              </w:rPr>
              <w:t>هشامبن</w:t>
            </w:r>
          </w:ins>
        </w:dir>
      </w:dir>
    </w:p>
    <w:p w14:paraId="6DEE5D2C" w14:textId="7C507B0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عروة عن </w:t>
      </w:r>
      <w:del w:id="18102" w:author="Transkribus" w:date="2019-12-11T14:30:00Z">
        <w:r w:rsidR="009B6BCA" w:rsidRPr="009B6BCA">
          <w:rPr>
            <w:rFonts w:ascii="Courier New" w:hAnsi="Courier New" w:cs="Courier New"/>
            <w:rtl/>
          </w:rPr>
          <w:delText>ابيه</w:delText>
        </w:r>
      </w:del>
      <w:ins w:id="18103" w:author="Transkribus" w:date="2019-12-11T14:30:00Z">
        <w:r w:rsidRPr="00EE6742">
          <w:rPr>
            <w:rFonts w:ascii="Courier New" w:hAnsi="Courier New" w:cs="Courier New"/>
            <w:rtl/>
          </w:rPr>
          <w:t>أسه</w:t>
        </w:r>
      </w:ins>
      <w:r w:rsidRPr="00EE6742">
        <w:rPr>
          <w:rFonts w:ascii="Courier New" w:hAnsi="Courier New" w:cs="Courier New"/>
          <w:rtl/>
        </w:rPr>
        <w:t xml:space="preserve"> عن </w:t>
      </w:r>
      <w:del w:id="18104" w:author="Transkribus" w:date="2019-12-11T14:30:00Z">
        <w:r w:rsidR="009B6BCA" w:rsidRPr="009B6BCA">
          <w:rPr>
            <w:rFonts w:ascii="Courier New" w:hAnsi="Courier New" w:cs="Courier New"/>
            <w:rtl/>
          </w:rPr>
          <w:delText>عائشة رضى</w:delText>
        </w:r>
      </w:del>
      <w:ins w:id="18105" w:author="Transkribus" w:date="2019-12-11T14:30:00Z">
        <w:r w:rsidRPr="00EE6742">
          <w:rPr>
            <w:rFonts w:ascii="Courier New" w:hAnsi="Courier New" w:cs="Courier New"/>
            <w:rtl/>
          </w:rPr>
          <w:t>عاتشةوضى</w:t>
        </w:r>
      </w:ins>
      <w:r w:rsidRPr="00EE6742">
        <w:rPr>
          <w:rFonts w:ascii="Courier New" w:hAnsi="Courier New" w:cs="Courier New"/>
          <w:rtl/>
        </w:rPr>
        <w:t xml:space="preserve"> الله عنها قالت جاء اع</w:t>
      </w:r>
      <w:del w:id="18106" w:author="Transkribus" w:date="2019-12-11T14:30:00Z">
        <w:r w:rsidR="009B6BCA" w:rsidRPr="009B6BCA">
          <w:rPr>
            <w:rFonts w:ascii="Courier New" w:hAnsi="Courier New" w:cs="Courier New"/>
            <w:rtl/>
          </w:rPr>
          <w:delText>ر</w:delText>
        </w:r>
      </w:del>
      <w:ins w:id="18107" w:author="Transkribus" w:date="2019-12-11T14:30:00Z">
        <w:r w:rsidRPr="00EE6742">
          <w:rPr>
            <w:rFonts w:ascii="Courier New" w:hAnsi="Courier New" w:cs="Courier New"/>
            <w:rtl/>
          </w:rPr>
          <w:t>ز</w:t>
        </w:r>
      </w:ins>
      <w:r w:rsidRPr="00EE6742">
        <w:rPr>
          <w:rFonts w:ascii="Courier New" w:hAnsi="Courier New" w:cs="Courier New"/>
          <w:rtl/>
        </w:rPr>
        <w:t>ا</w:t>
      </w:r>
      <w:del w:id="18108" w:author="Transkribus" w:date="2019-12-11T14:30:00Z">
        <w:r w:rsidR="009B6BCA" w:rsidRPr="009B6BCA">
          <w:rPr>
            <w:rFonts w:ascii="Courier New" w:hAnsi="Courier New" w:cs="Courier New"/>
            <w:rtl/>
          </w:rPr>
          <w:delText>بى</w:delText>
        </w:r>
      </w:del>
      <w:ins w:id="18109" w:author="Transkribus" w:date="2019-12-11T14:30:00Z">
        <w:r w:rsidRPr="00EE6742">
          <w:rPr>
            <w:rFonts w:ascii="Courier New" w:hAnsi="Courier New" w:cs="Courier New"/>
            <w:rtl/>
          </w:rPr>
          <w:t>ق</w:t>
        </w:r>
      </w:ins>
      <w:r w:rsidRPr="00EE6742">
        <w:rPr>
          <w:rFonts w:ascii="Courier New" w:hAnsi="Courier New" w:cs="Courier New"/>
          <w:rtl/>
        </w:rPr>
        <w:t xml:space="preserve"> الى ال</w:t>
      </w:r>
      <w:del w:id="18110" w:author="Transkribus" w:date="2019-12-11T14:30:00Z">
        <w:r w:rsidR="009B6BCA" w:rsidRPr="009B6BCA">
          <w:rPr>
            <w:rFonts w:ascii="Courier New" w:hAnsi="Courier New" w:cs="Courier New"/>
            <w:rtl/>
          </w:rPr>
          <w:delText>نب</w:delText>
        </w:r>
      </w:del>
      <w:ins w:id="18111" w:author="Transkribus" w:date="2019-12-11T14:30:00Z">
        <w:r w:rsidRPr="00EE6742">
          <w:rPr>
            <w:rFonts w:ascii="Courier New" w:hAnsi="Courier New" w:cs="Courier New"/>
            <w:rtl/>
          </w:rPr>
          <w:t>ذ</w:t>
        </w:r>
      </w:ins>
      <w:r w:rsidRPr="00EE6742">
        <w:rPr>
          <w:rFonts w:ascii="Courier New" w:hAnsi="Courier New" w:cs="Courier New"/>
          <w:rtl/>
        </w:rPr>
        <w:t>ى صلى الله عليه وسلم فقال</w:t>
      </w:r>
      <w:del w:id="18112" w:author="Transkribus" w:date="2019-12-11T14:30:00Z">
        <w:r w:rsidR="009B6BCA" w:rsidRPr="009B6BCA">
          <w:rPr>
            <w:rFonts w:ascii="Courier New" w:hAnsi="Courier New" w:cs="Courier New"/>
            <w:rtl/>
          </w:rPr>
          <w:delText xml:space="preserve"> اتيناك يا رسول الله ولم يبق لنا جمل يئط ولا صبى يصطبح</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68CF537" w14:textId="77777777" w:rsidR="009B6BCA" w:rsidRPr="009B6BCA" w:rsidRDefault="009B6BCA" w:rsidP="009B6BCA">
      <w:pPr>
        <w:pStyle w:val="NurText"/>
        <w:bidi/>
        <w:rPr>
          <w:del w:id="18113" w:author="Transkribus" w:date="2019-12-11T14:30:00Z"/>
          <w:rFonts w:ascii="Courier New" w:hAnsi="Courier New" w:cs="Courier New"/>
        </w:rPr>
      </w:pPr>
      <w:dir w:val="rtl">
        <w:dir w:val="rtl">
          <w:del w:id="18114" w:author="Transkribus" w:date="2019-12-11T14:30:00Z">
            <w:r w:rsidRPr="009B6BCA">
              <w:rPr>
                <w:rFonts w:ascii="Courier New" w:hAnsi="Courier New" w:cs="Courier New"/>
                <w:rtl/>
              </w:rPr>
              <w:delText>ثم انشده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C794A8E" w14:textId="58A81D04" w:rsidR="00EE6742" w:rsidRPr="00EE6742" w:rsidRDefault="009B6BCA" w:rsidP="00EE6742">
      <w:pPr>
        <w:pStyle w:val="NurText"/>
        <w:bidi/>
        <w:rPr>
          <w:ins w:id="18115" w:author="Transkribus" w:date="2019-12-11T14:30:00Z"/>
          <w:rFonts w:ascii="Courier New" w:hAnsi="Courier New" w:cs="Courier New"/>
        </w:rPr>
      </w:pPr>
      <w:dir w:val="rtl">
        <w:dir w:val="rtl">
          <w:del w:id="18116" w:author="Transkribus" w:date="2019-12-11T14:30:00Z">
            <w:r w:rsidRPr="009B6BCA">
              <w:rPr>
                <w:rFonts w:ascii="Courier New" w:hAnsi="Courier New" w:cs="Courier New"/>
                <w:rtl/>
              </w:rPr>
              <w:delText>اتيناك والعذراء تدمى لثاتها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شغلت ام الصبى</w:delText>
                </w:r>
              </w:dir>
            </w:dir>
          </w:del>
          <w:ins w:id="18117" w:author="Transkribus" w:date="2019-12-11T14:30:00Z">
            <w:r w:rsidR="00EE6742" w:rsidRPr="00EE6742">
              <w:rPr>
                <w:rFonts w:ascii="Courier New" w:hAnsi="Courier New" w:cs="Courier New"/>
                <w:rtl/>
              </w:rPr>
              <w:t>أننالك مارسول الله ولم بق لناحمل بتطولاصى بصطح ثم أنشدة</w:t>
            </w:r>
          </w:ins>
        </w:dir>
      </w:dir>
    </w:p>
    <w:p w14:paraId="042E273F" w14:textId="77777777" w:rsidR="00EE6742" w:rsidRPr="00EE6742" w:rsidRDefault="00EE6742" w:rsidP="00EE6742">
      <w:pPr>
        <w:pStyle w:val="NurText"/>
        <w:bidi/>
        <w:rPr>
          <w:ins w:id="18118" w:author="Transkribus" w:date="2019-12-11T14:30:00Z"/>
          <w:rFonts w:ascii="Courier New" w:hAnsi="Courier New" w:cs="Courier New"/>
        </w:rPr>
      </w:pPr>
      <w:ins w:id="18119" w:author="Transkribus" w:date="2019-12-11T14:30:00Z">
        <w:r w:rsidRPr="00EE6742">
          <w:rPr>
            <w:rFonts w:ascii="Courier New" w:hAnsi="Courier New" w:cs="Courier New"/>
            <w:rtl/>
          </w:rPr>
          <w:t>الطويل٢</w:t>
        </w:r>
      </w:ins>
    </w:p>
    <w:p w14:paraId="79A44086" w14:textId="446DFAB8" w:rsidR="00EE6742" w:rsidRPr="00EE6742" w:rsidRDefault="00EE6742" w:rsidP="00EE6742">
      <w:pPr>
        <w:pStyle w:val="NurText"/>
        <w:bidi/>
        <w:rPr>
          <w:rFonts w:ascii="Courier New" w:hAnsi="Courier New" w:cs="Courier New"/>
        </w:rPr>
      </w:pPr>
      <w:ins w:id="18120" w:author="Transkribus" w:date="2019-12-11T14:30:00Z">
        <w:r w:rsidRPr="00EE6742">
          <w:rPr>
            <w:rFonts w:ascii="Courier New" w:hAnsi="Courier New" w:cs="Courier New"/>
            <w:rtl/>
          </w:rPr>
          <w:t>تينال والعدراه بدى لناتها * وفد شغلت أم الصى</w:t>
        </w:r>
      </w:ins>
      <w:r w:rsidRPr="00EE6742">
        <w:rPr>
          <w:rFonts w:ascii="Courier New" w:hAnsi="Courier New" w:cs="Courier New"/>
          <w:rtl/>
        </w:rPr>
        <w:t xml:space="preserve"> عن الطفل</w:t>
      </w:r>
      <w:del w:id="1812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383DA2" w14:textId="77777777" w:rsidR="009B6BCA" w:rsidRPr="009B6BCA" w:rsidRDefault="009B6BCA" w:rsidP="009B6BCA">
      <w:pPr>
        <w:pStyle w:val="NurText"/>
        <w:bidi/>
        <w:rPr>
          <w:del w:id="18122" w:author="Transkribus" w:date="2019-12-11T14:30:00Z"/>
          <w:rFonts w:ascii="Courier New" w:hAnsi="Courier New" w:cs="Courier New"/>
        </w:rPr>
      </w:pPr>
      <w:dir w:val="rtl">
        <w:dir w:val="rtl">
          <w:del w:id="18123" w:author="Transkribus" w:date="2019-12-11T14:30:00Z">
            <w:r w:rsidRPr="009B6BCA">
              <w:rPr>
                <w:rFonts w:ascii="Courier New" w:hAnsi="Courier New" w:cs="Courier New"/>
                <w:rtl/>
              </w:rPr>
              <w:delText>والقى بكفيه الفتى لاستكانة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الجوع هونا ما يمر وما يحلى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4C4E11" w14:textId="6AA1530E" w:rsidR="00EE6742" w:rsidRPr="00EE6742" w:rsidRDefault="009B6BCA" w:rsidP="00EE6742">
      <w:pPr>
        <w:pStyle w:val="NurText"/>
        <w:bidi/>
        <w:rPr>
          <w:ins w:id="18124" w:author="Transkribus" w:date="2019-12-11T14:30:00Z"/>
          <w:rFonts w:ascii="Courier New" w:hAnsi="Courier New" w:cs="Courier New"/>
        </w:rPr>
      </w:pPr>
      <w:dir w:val="rtl">
        <w:dir w:val="rtl">
          <w:del w:id="18125" w:author="Transkribus" w:date="2019-12-11T14:30:00Z">
            <w:r w:rsidRPr="009B6BCA">
              <w:rPr>
                <w:rFonts w:ascii="Courier New" w:hAnsi="Courier New" w:cs="Courier New"/>
                <w:rtl/>
              </w:rPr>
              <w:delText xml:space="preserve">ولا شيء مما ياكل </w:delText>
            </w:r>
          </w:del>
          <w:ins w:id="18126" w:author="Transkribus" w:date="2019-12-11T14:30:00Z">
            <w:r w:rsidR="00EE6742" w:rsidRPr="00EE6742">
              <w:rPr>
                <w:rFonts w:ascii="Courier New" w:hAnsi="Courier New" w:cs="Courier New"/>
                <w:rtl/>
              </w:rPr>
              <w:t>بو ألفى بكبة الفنى الاستكانة * من الحوغ هوناما عمر وابحسلى</w:t>
            </w:r>
          </w:ins>
        </w:dir>
      </w:dir>
    </w:p>
    <w:p w14:paraId="635B9F8A" w14:textId="75D0D853" w:rsidR="00EE6742" w:rsidRPr="00EE6742" w:rsidRDefault="00EE6742" w:rsidP="00EE6742">
      <w:pPr>
        <w:pStyle w:val="NurText"/>
        <w:bidi/>
        <w:rPr>
          <w:rFonts w:ascii="Courier New" w:hAnsi="Courier New" w:cs="Courier New"/>
        </w:rPr>
      </w:pPr>
      <w:ins w:id="18127" w:author="Transkribus" w:date="2019-12-11T14:30:00Z">
        <w:r w:rsidRPr="00EE6742">
          <w:rPr>
            <w:rFonts w:ascii="Courier New" w:hAnsi="Courier New" w:cs="Courier New"/>
            <w:rtl/>
          </w:rPr>
          <w:t xml:space="preserve">ولاشى مايا كل </w:t>
        </w:r>
      </w:ins>
      <w:r w:rsidRPr="00EE6742">
        <w:rPr>
          <w:rFonts w:ascii="Courier New" w:hAnsi="Courier New" w:cs="Courier New"/>
          <w:rtl/>
        </w:rPr>
        <w:t>الناس عندنا</w:t>
      </w:r>
      <w:del w:id="181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8129" w:author="Transkribus" w:date="2019-12-11T14:30:00Z">
            <w:r w:rsidR="009B6BCA" w:rsidRPr="009B6BCA">
              <w:rPr>
                <w:rFonts w:ascii="Courier New" w:hAnsi="Courier New" w:cs="Courier New"/>
                <w:rtl/>
              </w:rPr>
              <w:delText>س</w:delText>
            </w:r>
          </w:del>
          <w:ins w:id="18130" w:author="Transkribus" w:date="2019-12-11T14:30:00Z">
            <w:r w:rsidRPr="00EE6742">
              <w:rPr>
                <w:rFonts w:ascii="Courier New" w:hAnsi="Courier New" w:cs="Courier New"/>
                <w:rtl/>
              </w:rPr>
              <w:t>ص</w:t>
            </w:r>
          </w:ins>
          <w:r w:rsidRPr="00EE6742">
            <w:rPr>
              <w:rFonts w:ascii="Courier New" w:hAnsi="Courier New" w:cs="Courier New"/>
              <w:rtl/>
            </w:rPr>
            <w:t>وى العلهز العا</w:t>
          </w:r>
          <w:del w:id="18131" w:author="Transkribus" w:date="2019-12-11T14:30:00Z">
            <w:r w:rsidR="009B6BCA" w:rsidRPr="009B6BCA">
              <w:rPr>
                <w:rFonts w:ascii="Courier New" w:hAnsi="Courier New" w:cs="Courier New"/>
                <w:rtl/>
              </w:rPr>
              <w:delText>م</w:delText>
            </w:r>
          </w:del>
          <w:ins w:id="18132" w:author="Transkribus" w:date="2019-12-11T14:30:00Z">
            <w:r w:rsidRPr="00EE6742">
              <w:rPr>
                <w:rFonts w:ascii="Courier New" w:hAnsi="Courier New" w:cs="Courier New"/>
                <w:rtl/>
              </w:rPr>
              <w:t>ن</w:t>
            </w:r>
          </w:ins>
          <w:r w:rsidRPr="00EE6742">
            <w:rPr>
              <w:rFonts w:ascii="Courier New" w:hAnsi="Courier New" w:cs="Courier New"/>
              <w:rtl/>
            </w:rPr>
            <w:t>ى والحنظل الفسل</w:t>
          </w:r>
          <w:del w:id="1813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4D046845" w14:textId="74D3135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وليس لنا </w:t>
          </w:r>
          <w:del w:id="18134" w:author="Transkribus" w:date="2019-12-11T14:30:00Z">
            <w:r w:rsidRPr="009B6BCA">
              <w:rPr>
                <w:rFonts w:ascii="Courier New" w:hAnsi="Courier New" w:cs="Courier New"/>
                <w:rtl/>
              </w:rPr>
              <w:delText>الا اليك</w:delText>
            </w:r>
          </w:del>
          <w:ins w:id="18135" w:author="Transkribus" w:date="2019-12-11T14:30:00Z">
            <w:r w:rsidR="00EE6742" w:rsidRPr="00EE6742">
              <w:rPr>
                <w:rFonts w:ascii="Courier New" w:hAnsi="Courier New" w:cs="Courier New"/>
                <w:rtl/>
              </w:rPr>
              <w:t>الالبسلك</w:t>
            </w:r>
          </w:ins>
          <w:r w:rsidR="00EE6742" w:rsidRPr="00EE6742">
            <w:rPr>
              <w:rFonts w:ascii="Courier New" w:hAnsi="Courier New" w:cs="Courier New"/>
              <w:rtl/>
            </w:rPr>
            <w:t xml:space="preserve"> فرارنا</w:t>
          </w:r>
          <w:del w:id="181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واين فرار</w:delText>
                </w:r>
              </w:dir>
            </w:dir>
          </w:del>
          <w:ins w:id="18137" w:author="Transkribus" w:date="2019-12-11T14:30:00Z">
            <w:r w:rsidR="00EE6742" w:rsidRPr="00EE6742">
              <w:rPr>
                <w:rFonts w:ascii="Courier New" w:hAnsi="Courier New" w:cs="Courier New"/>
                <w:rtl/>
              </w:rPr>
              <w:t xml:space="preserve"> * وابن قرار</w:t>
            </w:r>
          </w:ins>
          <w:r w:rsidR="00EE6742" w:rsidRPr="00EE6742">
            <w:rPr>
              <w:rFonts w:ascii="Courier New" w:hAnsi="Courier New" w:cs="Courier New"/>
              <w:rtl/>
            </w:rPr>
            <w:t xml:space="preserve"> الناس </w:t>
          </w:r>
          <w:del w:id="18138" w:author="Transkribus" w:date="2019-12-11T14:30:00Z">
            <w:r w:rsidRPr="009B6BCA">
              <w:rPr>
                <w:rFonts w:ascii="Courier New" w:hAnsi="Courier New" w:cs="Courier New"/>
                <w:rtl/>
              </w:rPr>
              <w:delText>الا الى الرسل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139" w:author="Transkribus" w:date="2019-12-11T14:30:00Z">
            <w:r w:rsidR="00EE6742" w:rsidRPr="00EE6742">
              <w:rPr>
                <w:rFonts w:ascii="Courier New" w:hAnsi="Courier New" w:cs="Courier New"/>
                <w:rtl/>
              </w:rPr>
              <w:t>الالى الرسسل</w:t>
            </w:r>
          </w:ins>
        </w:dir>
      </w:dir>
    </w:p>
    <w:p w14:paraId="3D20F190" w14:textId="41DD8E55" w:rsidR="00EE6742" w:rsidRPr="00EE6742" w:rsidRDefault="009B6BCA" w:rsidP="00EE6742">
      <w:pPr>
        <w:pStyle w:val="NurText"/>
        <w:bidi/>
        <w:rPr>
          <w:ins w:id="18140" w:author="Transkribus" w:date="2019-12-11T14:30:00Z"/>
          <w:rFonts w:ascii="Courier New" w:hAnsi="Courier New" w:cs="Courier New"/>
        </w:rPr>
      </w:pPr>
      <w:dir w:val="rtl">
        <w:dir w:val="rtl">
          <w:del w:id="18141" w:author="Transkribus" w:date="2019-12-11T14:30:00Z">
            <w:r w:rsidRPr="009B6BCA">
              <w:rPr>
                <w:rFonts w:ascii="Courier New" w:hAnsi="Courier New" w:cs="Courier New"/>
                <w:rtl/>
              </w:rPr>
              <w:delText>قال الرقى</w:delText>
            </w:r>
          </w:del>
          <w:ins w:id="18142" w:author="Transkribus" w:date="2019-12-11T14:30:00Z">
            <w:r w:rsidR="00EE6742" w:rsidRPr="00EE6742">
              <w:rPr>
                <w:rFonts w:ascii="Courier New" w:hAnsi="Courier New" w:cs="Courier New"/>
                <w:rtl/>
              </w:rPr>
              <w:t>اقال الرق</w:t>
            </w:r>
          </w:ins>
          <w:r w:rsidR="00EE6742" w:rsidRPr="00EE6742">
            <w:rPr>
              <w:rFonts w:ascii="Courier New" w:hAnsi="Courier New" w:cs="Courier New"/>
              <w:rtl/>
            </w:rPr>
            <w:t xml:space="preserve"> العلهز </w:t>
          </w:r>
          <w:del w:id="18143" w:author="Transkribus" w:date="2019-12-11T14:30:00Z">
            <w:r w:rsidRPr="009B6BCA">
              <w:rPr>
                <w:rFonts w:ascii="Courier New" w:hAnsi="Courier New" w:cs="Courier New"/>
                <w:rtl/>
              </w:rPr>
              <w:delText>الوبر يعالج</w:delText>
            </w:r>
          </w:del>
          <w:ins w:id="18144" w:author="Transkribus" w:date="2019-12-11T14:30:00Z">
            <w:r w:rsidR="00EE6742" w:rsidRPr="00EE6742">
              <w:rPr>
                <w:rFonts w:ascii="Courier New" w:hAnsi="Courier New" w:cs="Courier New"/>
                <w:rtl/>
              </w:rPr>
              <w:t>الوير يعالح</w:t>
            </w:r>
          </w:ins>
          <w:r w:rsidR="00EE6742" w:rsidRPr="00EE6742">
            <w:rPr>
              <w:rFonts w:ascii="Courier New" w:hAnsi="Courier New" w:cs="Courier New"/>
              <w:rtl/>
            </w:rPr>
            <w:t xml:space="preserve"> بدم الحلم والحلم القراد اذا </w:t>
          </w:r>
          <w:del w:id="18145" w:author="Transkribus" w:date="2019-12-11T14:30:00Z">
            <w:r w:rsidRPr="009B6BCA">
              <w:rPr>
                <w:rFonts w:ascii="Courier New" w:hAnsi="Courier New" w:cs="Courier New"/>
                <w:rtl/>
              </w:rPr>
              <w:delText>كبر ويؤكل</w:delText>
            </w:r>
          </w:del>
          <w:ins w:id="18146" w:author="Transkribus" w:date="2019-12-11T14:30:00Z">
            <w:r w:rsidR="00EE6742" w:rsidRPr="00EE6742">
              <w:rPr>
                <w:rFonts w:ascii="Courier New" w:hAnsi="Courier New" w:cs="Courier New"/>
                <w:rtl/>
              </w:rPr>
              <w:t>كمر وبوكل</w:t>
            </w:r>
          </w:ins>
          <w:r w:rsidR="00EE6742" w:rsidRPr="00EE6742">
            <w:rPr>
              <w:rFonts w:ascii="Courier New" w:hAnsi="Courier New" w:cs="Courier New"/>
              <w:rtl/>
            </w:rPr>
            <w:t xml:space="preserve"> فى </w:t>
          </w:r>
          <w:del w:id="18147" w:author="Transkribus" w:date="2019-12-11T14:30:00Z">
            <w:r w:rsidRPr="009B6BCA">
              <w:rPr>
                <w:rFonts w:ascii="Courier New" w:hAnsi="Courier New" w:cs="Courier New"/>
                <w:rtl/>
              </w:rPr>
              <w:delText>الجدب ويروى</w:delText>
            </w:r>
          </w:del>
          <w:ins w:id="18148" w:author="Transkribus" w:date="2019-12-11T14:30:00Z">
            <w:r w:rsidR="00EE6742" w:rsidRPr="00EE6742">
              <w:rPr>
                <w:rFonts w:ascii="Courier New" w:hAnsi="Courier New" w:cs="Courier New"/>
                <w:rtl/>
              </w:rPr>
              <w:t>الحدبويروى</w:t>
            </w:r>
          </w:ins>
          <w:r w:rsidR="00EE6742" w:rsidRPr="00EE6742">
            <w:rPr>
              <w:rFonts w:ascii="Courier New" w:hAnsi="Courier New" w:cs="Courier New"/>
              <w:rtl/>
            </w:rPr>
            <w:t xml:space="preserve"> والعنقر</w:t>
          </w:r>
          <w:del w:id="18149" w:author="Transkribus" w:date="2019-12-11T14:30:00Z">
            <w:r w:rsidRPr="009B6BCA">
              <w:rPr>
                <w:rFonts w:ascii="Courier New" w:hAnsi="Courier New" w:cs="Courier New"/>
                <w:rtl/>
              </w:rPr>
              <w:delText xml:space="preserve"> بضم</w:delText>
            </w:r>
          </w:del>
        </w:dir>
      </w:dir>
    </w:p>
    <w:p w14:paraId="33DFFAA1" w14:textId="7CFAC40F" w:rsidR="00EE6742" w:rsidRPr="00EE6742" w:rsidRDefault="00EE6742" w:rsidP="00EE6742">
      <w:pPr>
        <w:pStyle w:val="NurText"/>
        <w:bidi/>
        <w:rPr>
          <w:rFonts w:ascii="Courier New" w:hAnsi="Courier New" w:cs="Courier New"/>
        </w:rPr>
      </w:pPr>
      <w:ins w:id="18150" w:author="Transkribus" w:date="2019-12-11T14:30:00Z">
        <w:r w:rsidRPr="00EE6742">
          <w:rPr>
            <w:rFonts w:ascii="Courier New" w:hAnsi="Courier New" w:cs="Courier New"/>
            <w:rtl/>
          </w:rPr>
          <w:t>ابقم</w:t>
        </w:r>
      </w:ins>
      <w:r w:rsidRPr="00EE6742">
        <w:rPr>
          <w:rFonts w:ascii="Courier New" w:hAnsi="Courier New" w:cs="Courier New"/>
          <w:rtl/>
        </w:rPr>
        <w:t xml:space="preserve"> القاف </w:t>
      </w:r>
      <w:del w:id="18151" w:author="Transkribus" w:date="2019-12-11T14:30:00Z">
        <w:r w:rsidR="009B6BCA" w:rsidRPr="009B6BCA">
          <w:rPr>
            <w:rFonts w:ascii="Courier New" w:hAnsi="Courier New" w:cs="Courier New"/>
            <w:rtl/>
          </w:rPr>
          <w:delText>وفتحها وهو اصل</w:delText>
        </w:r>
      </w:del>
      <w:ins w:id="18152" w:author="Transkribus" w:date="2019-12-11T14:30:00Z">
        <w:r w:rsidRPr="00EE6742">
          <w:rPr>
            <w:rFonts w:ascii="Courier New" w:hAnsi="Courier New" w:cs="Courier New"/>
            <w:rtl/>
          </w:rPr>
          <w:t>وفنجماو هو أسل</w:t>
        </w:r>
      </w:ins>
      <w:r w:rsidRPr="00EE6742">
        <w:rPr>
          <w:rFonts w:ascii="Courier New" w:hAnsi="Courier New" w:cs="Courier New"/>
          <w:rtl/>
        </w:rPr>
        <w:t xml:space="preserve"> البردى </w:t>
      </w:r>
      <w:del w:id="18153" w:author="Transkribus" w:date="2019-12-11T14:30:00Z">
        <w:r w:rsidR="009B6BCA" w:rsidRPr="009B6BCA">
          <w:rPr>
            <w:rFonts w:ascii="Courier New" w:hAnsi="Courier New" w:cs="Courier New"/>
            <w:rtl/>
          </w:rPr>
          <w:delText>فهذان صحيحان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154" w:author="Transkribus" w:date="2019-12-11T14:30:00Z">
        <w:r w:rsidRPr="00EE6742">
          <w:rPr>
            <w:rFonts w:ascii="Courier New" w:hAnsi="Courier New" w:cs="Courier New"/>
            <w:rtl/>
          </w:rPr>
          <w:t>فهدان سسيمان ويروى العقهروهواسحيف مردودققام</w:t>
        </w:r>
      </w:ins>
    </w:p>
    <w:p w14:paraId="3B408170" w14:textId="77777777" w:rsidR="009B6BCA" w:rsidRPr="009B6BCA" w:rsidRDefault="009B6BCA" w:rsidP="009B6BCA">
      <w:pPr>
        <w:pStyle w:val="NurText"/>
        <w:bidi/>
        <w:rPr>
          <w:del w:id="18155" w:author="Transkribus" w:date="2019-12-11T14:30:00Z"/>
          <w:rFonts w:ascii="Courier New" w:hAnsi="Courier New" w:cs="Courier New"/>
        </w:rPr>
      </w:pPr>
      <w:dir w:val="rtl">
        <w:dir w:val="rtl">
          <w:del w:id="18156" w:author="Transkribus" w:date="2019-12-11T14:30:00Z">
            <w:r w:rsidRPr="009B6BCA">
              <w:rPr>
                <w:rFonts w:ascii="Courier New" w:hAnsi="Courier New" w:cs="Courier New"/>
                <w:rtl/>
              </w:rPr>
              <w:delText>ويروى العقهر وهو تصحيف مردود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9EB9BF" w14:textId="1F9898C4" w:rsidR="00EE6742" w:rsidRPr="00EE6742" w:rsidRDefault="009B6BCA" w:rsidP="00EE6742">
      <w:pPr>
        <w:pStyle w:val="NurText"/>
        <w:bidi/>
        <w:rPr>
          <w:rFonts w:ascii="Courier New" w:hAnsi="Courier New" w:cs="Courier New"/>
        </w:rPr>
      </w:pPr>
      <w:dir w:val="rtl">
        <w:dir w:val="rtl">
          <w:del w:id="18157" w:author="Transkribus" w:date="2019-12-11T14:30:00Z">
            <w:r w:rsidRPr="009B6BCA">
              <w:rPr>
                <w:rFonts w:ascii="Courier New" w:hAnsi="Courier New" w:cs="Courier New"/>
                <w:rtl/>
              </w:rPr>
              <w:delText>فقام صلى</w:delText>
            </w:r>
          </w:del>
          <w:ins w:id="18158" w:author="Transkribus" w:date="2019-12-11T14:30:00Z">
            <w:r w:rsidR="00EE6742" w:rsidRPr="00EE6742">
              <w:rPr>
                <w:rFonts w:ascii="Courier New" w:hAnsi="Courier New" w:cs="Courier New"/>
                <w:rtl/>
              </w:rPr>
              <w:t>لى</w:t>
            </w:r>
          </w:ins>
          <w:r w:rsidR="00EE6742" w:rsidRPr="00EE6742">
            <w:rPr>
              <w:rFonts w:ascii="Courier New" w:hAnsi="Courier New" w:cs="Courier New"/>
              <w:rtl/>
            </w:rPr>
            <w:t xml:space="preserve"> الله عليه وسلم </w:t>
          </w:r>
          <w:del w:id="18159" w:author="Transkribus" w:date="2019-12-11T14:30:00Z">
            <w:r w:rsidRPr="009B6BCA">
              <w:rPr>
                <w:rFonts w:ascii="Courier New" w:hAnsi="Courier New" w:cs="Courier New"/>
                <w:rtl/>
              </w:rPr>
              <w:delText>يجر رداءه حتى رقى المنبر فحمد</w:delText>
            </w:r>
          </w:del>
          <w:ins w:id="18160" w:author="Transkribus" w:date="2019-12-11T14:30:00Z">
            <w:r w:rsidR="00EE6742" w:rsidRPr="00EE6742">
              <w:rPr>
                <w:rFonts w:ascii="Courier New" w:hAnsi="Courier New" w:cs="Courier New"/>
                <w:rtl/>
              </w:rPr>
              <w:t>مجررد اعه حى رفى المنير عمد</w:t>
            </w:r>
          </w:ins>
          <w:r w:rsidR="00EE6742" w:rsidRPr="00EE6742">
            <w:rPr>
              <w:rFonts w:ascii="Courier New" w:hAnsi="Courier New" w:cs="Courier New"/>
              <w:rtl/>
            </w:rPr>
            <w:t xml:space="preserve"> الله و</w:t>
          </w:r>
          <w:del w:id="18161" w:author="Transkribus" w:date="2019-12-11T14:30:00Z">
            <w:r w:rsidRPr="009B6BCA">
              <w:rPr>
                <w:rFonts w:ascii="Courier New" w:hAnsi="Courier New" w:cs="Courier New"/>
                <w:rtl/>
              </w:rPr>
              <w:delText>ا</w:delText>
            </w:r>
          </w:del>
          <w:ins w:id="18162" w:author="Transkribus" w:date="2019-12-11T14:30:00Z">
            <w:r w:rsidR="00EE6742" w:rsidRPr="00EE6742">
              <w:rPr>
                <w:rFonts w:ascii="Courier New" w:hAnsi="Courier New" w:cs="Courier New"/>
                <w:rtl/>
              </w:rPr>
              <w:t>أ</w:t>
            </w:r>
          </w:ins>
          <w:r w:rsidR="00EE6742" w:rsidRPr="00EE6742">
            <w:rPr>
              <w:rFonts w:ascii="Courier New" w:hAnsi="Courier New" w:cs="Courier New"/>
              <w:rtl/>
            </w:rPr>
            <w:t>ثنى عليه ثم رف</w:t>
          </w:r>
          <w:del w:id="18163" w:author="Transkribus" w:date="2019-12-11T14:30:00Z">
            <w:r w:rsidRPr="009B6BCA">
              <w:rPr>
                <w:rFonts w:ascii="Courier New" w:hAnsi="Courier New" w:cs="Courier New"/>
                <w:rtl/>
              </w:rPr>
              <w:delText>ع</w:delText>
            </w:r>
          </w:del>
          <w:ins w:id="18164"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نحو السماء </w:t>
          </w:r>
          <w:del w:id="18165" w:author="Transkribus" w:date="2019-12-11T14:30:00Z">
            <w:r w:rsidRPr="009B6BCA">
              <w:rPr>
                <w:rFonts w:ascii="Courier New" w:hAnsi="Courier New" w:cs="Courier New"/>
                <w:rtl/>
              </w:rPr>
              <w:delText>ي</w:delText>
            </w:r>
          </w:del>
          <w:ins w:id="18166" w:author="Transkribus" w:date="2019-12-11T14:30:00Z">
            <w:r w:rsidR="00EE6742" w:rsidRPr="00EE6742">
              <w:rPr>
                <w:rFonts w:ascii="Courier New" w:hAnsi="Courier New" w:cs="Courier New"/>
                <w:rtl/>
              </w:rPr>
              <w:t>ب</w:t>
            </w:r>
          </w:ins>
          <w:r w:rsidR="00EE6742" w:rsidRPr="00EE6742">
            <w:rPr>
              <w:rFonts w:ascii="Courier New" w:hAnsi="Courier New" w:cs="Courier New"/>
              <w:rtl/>
            </w:rPr>
            <w:t>ديه ثم</w:t>
          </w:r>
        </w:dir>
      </w:dir>
    </w:p>
    <w:p w14:paraId="0E48A443" w14:textId="3C2962E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قال اللهم </w:t>
      </w:r>
      <w:del w:id="18167" w:author="Transkribus" w:date="2019-12-11T14:30:00Z">
        <w:r w:rsidR="009B6BCA" w:rsidRPr="009B6BCA">
          <w:rPr>
            <w:rFonts w:ascii="Courier New" w:hAnsi="Courier New" w:cs="Courier New"/>
            <w:rtl/>
          </w:rPr>
          <w:delText>اسقنا غيثا مغيثا مريئا مريعا سحا سجالا غدقا طبقا ديما عاجلا غير رائث نافعا غير ضار تنبت به الزرع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168" w:author="Transkribus" w:date="2019-12-11T14:30:00Z">
        <w:r w:rsidRPr="00EE6742">
          <w:rPr>
            <w:rFonts w:ascii="Courier New" w:hAnsi="Courier New" w:cs="Courier New"/>
            <w:rtl/>
          </w:rPr>
          <w:t>اسقناغبتاء غيتامريامر بعاسحاسح الاعدقاطبقادمشادرراهاحلاغير زاقت ناقها</w:t>
        </w:r>
      </w:ins>
    </w:p>
    <w:p w14:paraId="34C604F0" w14:textId="77777777" w:rsidR="009B6BCA" w:rsidRPr="009B6BCA" w:rsidRDefault="009B6BCA" w:rsidP="009B6BCA">
      <w:pPr>
        <w:pStyle w:val="NurText"/>
        <w:bidi/>
        <w:rPr>
          <w:del w:id="18169" w:author="Transkribus" w:date="2019-12-11T14:30:00Z"/>
          <w:rFonts w:ascii="Courier New" w:hAnsi="Courier New" w:cs="Courier New"/>
        </w:rPr>
      </w:pPr>
      <w:dir w:val="rtl">
        <w:dir w:val="rtl">
          <w:del w:id="18170" w:author="Transkribus" w:date="2019-12-11T14:30:00Z">
            <w:r w:rsidRPr="009B6BCA">
              <w:rPr>
                <w:rFonts w:ascii="Courier New" w:hAnsi="Courier New" w:cs="Courier New"/>
                <w:rtl/>
              </w:rPr>
              <w:delText>وتملا</w:delText>
            </w:r>
          </w:del>
          <w:ins w:id="18171" w:author="Transkribus" w:date="2019-12-11T14:30:00Z">
            <w:r w:rsidR="00EE6742" w:rsidRPr="00EE6742">
              <w:rPr>
                <w:rFonts w:ascii="Courier New" w:hAnsi="Courier New" w:cs="Courier New"/>
                <w:rtl/>
              </w:rPr>
              <w:t>غير صارئنيف</w:t>
            </w:r>
          </w:ins>
          <w:r w:rsidR="00EE6742" w:rsidRPr="00EE6742">
            <w:rPr>
              <w:rFonts w:ascii="Courier New" w:hAnsi="Courier New" w:cs="Courier New"/>
              <w:rtl/>
            </w:rPr>
            <w:t xml:space="preserve"> به </w:t>
          </w:r>
          <w:del w:id="18172" w:author="Transkribus" w:date="2019-12-11T14:30:00Z">
            <w:r w:rsidRPr="009B6BCA">
              <w:rPr>
                <w:rFonts w:ascii="Courier New" w:hAnsi="Courier New" w:cs="Courier New"/>
                <w:rtl/>
              </w:rPr>
              <w:delText>الضرع وتحيى</w:delText>
            </w:r>
          </w:del>
          <w:ins w:id="18173" w:author="Transkribus" w:date="2019-12-11T14:30:00Z">
            <w:r w:rsidR="00EE6742" w:rsidRPr="00EE6742">
              <w:rPr>
                <w:rFonts w:ascii="Courier New" w:hAnsi="Courier New" w:cs="Courier New"/>
                <w:rtl/>
              </w:rPr>
              <w:t>الرزم وغلاه الصرم وحيى</w:t>
            </w:r>
          </w:ins>
          <w:r w:rsidR="00EE6742" w:rsidRPr="00EE6742">
            <w:rPr>
              <w:rFonts w:ascii="Courier New" w:hAnsi="Courier New" w:cs="Courier New"/>
              <w:rtl/>
            </w:rPr>
            <w:t xml:space="preserve"> به الار</w:t>
          </w:r>
          <w:del w:id="18174" w:author="Transkribus" w:date="2019-12-11T14:30:00Z">
            <w:r w:rsidRPr="009B6BCA">
              <w:rPr>
                <w:rFonts w:ascii="Courier New" w:hAnsi="Courier New" w:cs="Courier New"/>
                <w:rtl/>
              </w:rPr>
              <w:delText>ض</w:delText>
            </w:r>
          </w:del>
          <w:r w:rsidR="00EE6742" w:rsidRPr="00EE6742">
            <w:rPr>
              <w:rFonts w:ascii="Courier New" w:hAnsi="Courier New" w:cs="Courier New"/>
              <w:rtl/>
            </w:rPr>
            <w:t xml:space="preserve"> بعد موتها </w:t>
          </w:r>
          <w:del w:id="181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D269F2" w14:textId="581D252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فوالله </w:t>
          </w:r>
          <w:del w:id="18176" w:author="Transkribus" w:date="2019-12-11T14:30:00Z">
            <w:r w:rsidRPr="009B6BCA">
              <w:rPr>
                <w:rFonts w:ascii="Courier New" w:hAnsi="Courier New" w:cs="Courier New"/>
                <w:rtl/>
              </w:rPr>
              <w:delText>ما رد رسول</w:delText>
            </w:r>
          </w:del>
          <w:ins w:id="18177" w:author="Transkribus" w:date="2019-12-11T14:30:00Z">
            <w:r w:rsidR="00EE6742" w:rsidRPr="00EE6742">
              <w:rPr>
                <w:rFonts w:ascii="Courier New" w:hAnsi="Courier New" w:cs="Courier New"/>
                <w:rtl/>
              </w:rPr>
              <w:t>ماردرسول</w:t>
            </w:r>
          </w:ins>
          <w:r w:rsidR="00EE6742" w:rsidRPr="00EE6742">
            <w:rPr>
              <w:rFonts w:ascii="Courier New" w:hAnsi="Courier New" w:cs="Courier New"/>
              <w:rtl/>
            </w:rPr>
            <w:t xml:space="preserve"> الله صلى</w:t>
          </w:r>
        </w:dir>
      </w:dir>
    </w:p>
    <w:p w14:paraId="0A3726F5" w14:textId="46EC1958" w:rsidR="00EE6742" w:rsidRPr="00EE6742" w:rsidRDefault="00EE6742" w:rsidP="00EE6742">
      <w:pPr>
        <w:pStyle w:val="NurText"/>
        <w:bidi/>
        <w:rPr>
          <w:ins w:id="18178" w:author="Transkribus" w:date="2019-12-11T14:30:00Z"/>
          <w:rFonts w:ascii="Courier New" w:hAnsi="Courier New" w:cs="Courier New"/>
        </w:rPr>
      </w:pPr>
      <w:r w:rsidRPr="00EE6742">
        <w:rPr>
          <w:rFonts w:ascii="Courier New" w:hAnsi="Courier New" w:cs="Courier New"/>
          <w:rtl/>
        </w:rPr>
        <w:t xml:space="preserve">الله عليه وسلم </w:t>
      </w:r>
      <w:del w:id="18179" w:author="Transkribus" w:date="2019-12-11T14:30:00Z">
        <w:r w:rsidR="009B6BCA" w:rsidRPr="009B6BCA">
          <w:rPr>
            <w:rFonts w:ascii="Courier New" w:hAnsi="Courier New" w:cs="Courier New"/>
            <w:rtl/>
          </w:rPr>
          <w:delText>يده</w:delText>
        </w:r>
      </w:del>
      <w:ins w:id="18180" w:author="Transkribus" w:date="2019-12-11T14:30:00Z">
        <w:r w:rsidRPr="00EE6742">
          <w:rPr>
            <w:rFonts w:ascii="Courier New" w:hAnsi="Courier New" w:cs="Courier New"/>
            <w:rtl/>
          </w:rPr>
          <w:t>بدة</w:t>
        </w:r>
      </w:ins>
      <w:r w:rsidRPr="00EE6742">
        <w:rPr>
          <w:rFonts w:ascii="Courier New" w:hAnsi="Courier New" w:cs="Courier New"/>
          <w:rtl/>
        </w:rPr>
        <w:t xml:space="preserve"> الى </w:t>
      </w:r>
      <w:del w:id="18181" w:author="Transkribus" w:date="2019-12-11T14:30:00Z">
        <w:r w:rsidR="009B6BCA" w:rsidRPr="009B6BCA">
          <w:rPr>
            <w:rFonts w:ascii="Courier New" w:hAnsi="Courier New" w:cs="Courier New"/>
            <w:rtl/>
          </w:rPr>
          <w:delText>نحره حتى</w:delText>
        </w:r>
      </w:del>
      <w:ins w:id="18182" w:author="Transkribus" w:date="2019-12-11T14:30:00Z">
        <w:r w:rsidRPr="00EE6742">
          <w:rPr>
            <w:rFonts w:ascii="Courier New" w:hAnsi="Courier New" w:cs="Courier New"/>
            <w:rtl/>
          </w:rPr>
          <w:t>مجرمسى</w:t>
        </w:r>
      </w:ins>
      <w:r w:rsidRPr="00EE6742">
        <w:rPr>
          <w:rFonts w:ascii="Courier New" w:hAnsi="Courier New" w:cs="Courier New"/>
          <w:rtl/>
        </w:rPr>
        <w:t xml:space="preserve"> التقت السماء </w:t>
      </w:r>
      <w:del w:id="18183" w:author="Transkribus" w:date="2019-12-11T14:30:00Z">
        <w:r w:rsidR="009B6BCA" w:rsidRPr="009B6BCA">
          <w:rPr>
            <w:rFonts w:ascii="Courier New" w:hAnsi="Courier New" w:cs="Courier New"/>
            <w:rtl/>
          </w:rPr>
          <w:delText>بارواقها وجاءه اهل البطانة يضجون يا رسول الله الغرق الغرق فاوما بطرفه</w:delText>
        </w:r>
      </w:del>
      <w:ins w:id="18184" w:author="Transkribus" w:date="2019-12-11T14:30:00Z">
        <w:r w:rsidRPr="00EE6742">
          <w:rPr>
            <w:rFonts w:ascii="Courier New" w:hAnsi="Courier New" w:cs="Courier New"/>
            <w:rtl/>
          </w:rPr>
          <w:t>مار واقهاوجاءه أهل البطافة صيحون بارسول</w:t>
        </w:r>
      </w:ins>
    </w:p>
    <w:p w14:paraId="00DE47C5" w14:textId="553A5063" w:rsidR="00EE6742" w:rsidRPr="00EE6742" w:rsidRDefault="00EE6742" w:rsidP="00EE6742">
      <w:pPr>
        <w:pStyle w:val="NurText"/>
        <w:bidi/>
        <w:rPr>
          <w:ins w:id="18185" w:author="Transkribus" w:date="2019-12-11T14:30:00Z"/>
          <w:rFonts w:ascii="Courier New" w:hAnsi="Courier New" w:cs="Courier New"/>
        </w:rPr>
      </w:pPr>
      <w:ins w:id="18186" w:author="Transkribus" w:date="2019-12-11T14:30:00Z">
        <w:r w:rsidRPr="00EE6742">
          <w:rPr>
            <w:rFonts w:ascii="Courier New" w:hAnsi="Courier New" w:cs="Courier New"/>
            <w:rtl/>
          </w:rPr>
          <w:t>الله العرق العرق فأومابطرفه</w:t>
        </w:r>
      </w:ins>
      <w:r w:rsidRPr="00EE6742">
        <w:rPr>
          <w:rFonts w:ascii="Courier New" w:hAnsi="Courier New" w:cs="Courier New"/>
          <w:rtl/>
        </w:rPr>
        <w:t xml:space="preserve"> الى السماء </w:t>
      </w:r>
      <w:del w:id="18187" w:author="Transkribus" w:date="2019-12-11T14:30:00Z">
        <w:r w:rsidR="009B6BCA" w:rsidRPr="009B6BCA">
          <w:rPr>
            <w:rFonts w:ascii="Courier New" w:hAnsi="Courier New" w:cs="Courier New"/>
            <w:rtl/>
          </w:rPr>
          <w:delText>وضحك حتى</w:delText>
        </w:r>
      </w:del>
      <w:ins w:id="18188" w:author="Transkribus" w:date="2019-12-11T14:30:00Z">
        <w:r w:rsidRPr="00EE6742">
          <w:rPr>
            <w:rFonts w:ascii="Courier New" w:hAnsi="Courier New" w:cs="Courier New"/>
            <w:rtl/>
          </w:rPr>
          <w:t>وسحل حبى</w:t>
        </w:r>
      </w:ins>
      <w:r w:rsidRPr="00EE6742">
        <w:rPr>
          <w:rFonts w:ascii="Courier New" w:hAnsi="Courier New" w:cs="Courier New"/>
          <w:rtl/>
        </w:rPr>
        <w:t xml:space="preserve"> بدت </w:t>
      </w:r>
      <w:del w:id="18189" w:author="Transkribus" w:date="2019-12-11T14:30:00Z">
        <w:r w:rsidR="009B6BCA" w:rsidRPr="009B6BCA">
          <w:rPr>
            <w:rFonts w:ascii="Courier New" w:hAnsi="Courier New" w:cs="Courier New"/>
            <w:rtl/>
          </w:rPr>
          <w:delText>نواجذه</w:delText>
        </w:r>
      </w:del>
      <w:ins w:id="18190" w:author="Transkribus" w:date="2019-12-11T14:30:00Z">
        <w:r w:rsidRPr="00EE6742">
          <w:rPr>
            <w:rFonts w:ascii="Courier New" w:hAnsi="Courier New" w:cs="Courier New"/>
            <w:rtl/>
          </w:rPr>
          <w:t>بواحذ٥</w:t>
        </w:r>
      </w:ins>
      <w:r w:rsidRPr="00EE6742">
        <w:rPr>
          <w:rFonts w:ascii="Courier New" w:hAnsi="Courier New" w:cs="Courier New"/>
          <w:rtl/>
        </w:rPr>
        <w:t xml:space="preserve"> ثم قال اللهم </w:t>
      </w:r>
      <w:del w:id="18191" w:author="Transkribus" w:date="2019-12-11T14:30:00Z">
        <w:r w:rsidR="009B6BCA" w:rsidRPr="009B6BCA">
          <w:rPr>
            <w:rFonts w:ascii="Courier New" w:hAnsi="Courier New" w:cs="Courier New"/>
            <w:rtl/>
          </w:rPr>
          <w:delText>حوالينا ولا علينا فانجاب</w:delText>
        </w:r>
      </w:del>
      <w:ins w:id="18192" w:author="Transkribus" w:date="2019-12-11T14:30:00Z">
        <w:r w:rsidRPr="00EE6742">
          <w:rPr>
            <w:rFonts w:ascii="Courier New" w:hAnsi="Courier New" w:cs="Courier New"/>
            <w:rtl/>
          </w:rPr>
          <w:t>جوالبنا</w:t>
        </w:r>
      </w:ins>
    </w:p>
    <w:p w14:paraId="6A73FDF8" w14:textId="392AC8CC" w:rsidR="00EE6742" w:rsidRPr="00EE6742" w:rsidRDefault="00EE6742" w:rsidP="00EE6742">
      <w:pPr>
        <w:pStyle w:val="NurText"/>
        <w:bidi/>
        <w:rPr>
          <w:rFonts w:ascii="Courier New" w:hAnsi="Courier New" w:cs="Courier New"/>
        </w:rPr>
      </w:pPr>
      <w:ins w:id="18193" w:author="Transkribus" w:date="2019-12-11T14:30:00Z">
        <w:r w:rsidRPr="00EE6742">
          <w:rPr>
            <w:rFonts w:ascii="Courier New" w:hAnsi="Courier New" w:cs="Courier New"/>
            <w:rtl/>
          </w:rPr>
          <w:t>ولاعليناقاحاب</w:t>
        </w:r>
      </w:ins>
      <w:r w:rsidRPr="00EE6742">
        <w:rPr>
          <w:rFonts w:ascii="Courier New" w:hAnsi="Courier New" w:cs="Courier New"/>
          <w:rtl/>
        </w:rPr>
        <w:t xml:space="preserve"> السحاب عن </w:t>
      </w:r>
      <w:del w:id="18194" w:author="Transkribus" w:date="2019-12-11T14:30:00Z">
        <w:r w:rsidR="009B6BCA" w:rsidRPr="009B6BCA">
          <w:rPr>
            <w:rFonts w:ascii="Courier New" w:hAnsi="Courier New" w:cs="Courier New"/>
            <w:rtl/>
          </w:rPr>
          <w:delText>المدينة حتى احدق بها كالاكليل ثم قال لله در ابى طالب لو كان حيا قرت عيناه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195" w:author="Transkribus" w:date="2019-12-11T14:30:00Z">
        <w:r w:rsidRPr="00EE6742">
          <w:rPr>
            <w:rFonts w:ascii="Courier New" w:hAnsi="Courier New" w:cs="Courier New"/>
            <w:rtl/>
          </w:rPr>
          <w:t>المدبية خنى أحمدق بها كمالا كليل ثم ثال الله درأبى طالبلوكمان</w:t>
        </w:r>
      </w:ins>
    </w:p>
    <w:p w14:paraId="7EE31624" w14:textId="4B8BBC28" w:rsidR="00EE6742" w:rsidRPr="00EE6742" w:rsidRDefault="009B6BCA" w:rsidP="00EE6742">
      <w:pPr>
        <w:pStyle w:val="NurText"/>
        <w:bidi/>
        <w:rPr>
          <w:rFonts w:ascii="Courier New" w:hAnsi="Courier New" w:cs="Courier New"/>
        </w:rPr>
      </w:pPr>
      <w:dir w:val="rtl">
        <w:dir w:val="rtl">
          <w:ins w:id="18196" w:author="Transkribus" w:date="2019-12-11T14:30:00Z">
            <w:r w:rsidR="00EE6742" w:rsidRPr="00EE6742">
              <w:rPr>
                <w:rFonts w:ascii="Courier New" w:hAnsi="Courier New" w:cs="Courier New"/>
                <w:rtl/>
              </w:rPr>
              <w:t xml:space="preserve">عيافرب عبناه </w:t>
            </w:r>
          </w:ins>
          <w:r w:rsidR="00EE6742" w:rsidRPr="00EE6742">
            <w:rPr>
              <w:rFonts w:ascii="Courier New" w:hAnsi="Courier New" w:cs="Courier New"/>
              <w:rtl/>
            </w:rPr>
            <w:t xml:space="preserve">من </w:t>
          </w:r>
          <w:del w:id="18197" w:author="Transkribus" w:date="2019-12-11T14:30:00Z">
            <w:r w:rsidRPr="009B6BCA">
              <w:rPr>
                <w:rFonts w:ascii="Courier New" w:hAnsi="Courier New" w:cs="Courier New"/>
                <w:rtl/>
              </w:rPr>
              <w:delText>ينشدنا قوله</w:delText>
            </w:r>
          </w:del>
          <w:ins w:id="18198" w:author="Transkribus" w:date="2019-12-11T14:30:00Z">
            <w:r w:rsidR="00EE6742" w:rsidRPr="00EE6742">
              <w:rPr>
                <w:rFonts w:ascii="Courier New" w:hAnsi="Courier New" w:cs="Courier New"/>
                <w:rtl/>
              </w:rPr>
              <w:t>بنشدناقولة</w:t>
            </w:r>
          </w:ins>
          <w:r w:rsidR="00EE6742" w:rsidRPr="00EE6742">
            <w:rPr>
              <w:rFonts w:ascii="Courier New" w:hAnsi="Courier New" w:cs="Courier New"/>
              <w:rtl/>
            </w:rPr>
            <w:t xml:space="preserve"> فقال على عليه السلام </w:t>
          </w:r>
          <w:del w:id="18199" w:author="Transkribus" w:date="2019-12-11T14:30:00Z">
            <w:r w:rsidRPr="009B6BCA">
              <w:rPr>
                <w:rFonts w:ascii="Courier New" w:hAnsi="Courier New" w:cs="Courier New"/>
                <w:rtl/>
              </w:rPr>
              <w:delText>يا رسول</w:delText>
            </w:r>
          </w:del>
          <w:ins w:id="18200" w:author="Transkribus" w:date="2019-12-11T14:30:00Z">
            <w:r w:rsidR="00EE6742" w:rsidRPr="00EE6742">
              <w:rPr>
                <w:rFonts w:ascii="Courier New" w:hAnsi="Courier New" w:cs="Courier New"/>
                <w:rtl/>
              </w:rPr>
              <w:t>بارسول</w:t>
            </w:r>
          </w:ins>
          <w:r w:rsidR="00EE6742" w:rsidRPr="00EE6742">
            <w:rPr>
              <w:rFonts w:ascii="Courier New" w:hAnsi="Courier New" w:cs="Courier New"/>
              <w:rtl/>
            </w:rPr>
            <w:t xml:space="preserve"> الله </w:t>
          </w:r>
          <w:del w:id="18201" w:author="Transkribus" w:date="2019-12-11T14:30:00Z">
            <w:r w:rsidRPr="009B6BCA">
              <w:rPr>
                <w:rFonts w:ascii="Courier New" w:hAnsi="Courier New" w:cs="Courier New"/>
                <w:rtl/>
              </w:rPr>
              <w:delText>لعلك اردت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02" w:author="Transkribus" w:date="2019-12-11T14:30:00Z">
            <w:r w:rsidR="00EE6742" w:rsidRPr="00EE6742">
              <w:rPr>
                <w:rFonts w:ascii="Courier New" w:hAnsi="Courier New" w:cs="Courier New"/>
                <w:rtl/>
              </w:rPr>
              <w:t>العلك أردب والطريل)٢</w:t>
            </w:r>
          </w:ins>
        </w:dir>
      </w:dir>
    </w:p>
    <w:p w14:paraId="68D562D4" w14:textId="3C05D3F0" w:rsidR="00EE6742" w:rsidRPr="00EE6742" w:rsidRDefault="009B6BCA" w:rsidP="00EE6742">
      <w:pPr>
        <w:pStyle w:val="NurText"/>
        <w:bidi/>
        <w:rPr>
          <w:rFonts w:ascii="Courier New" w:hAnsi="Courier New" w:cs="Courier New"/>
        </w:rPr>
      </w:pPr>
      <w:dir w:val="rtl">
        <w:dir w:val="rtl">
          <w:del w:id="18203" w:author="Transkribus" w:date="2019-12-11T14:30:00Z">
            <w:r w:rsidRPr="009B6BCA">
              <w:rPr>
                <w:rFonts w:ascii="Courier New" w:hAnsi="Courier New" w:cs="Courier New"/>
                <w:rtl/>
              </w:rPr>
              <w:delText>وابيض يستسقى</w:delText>
            </w:r>
          </w:del>
          <w:ins w:id="18204" w:author="Transkribus" w:date="2019-12-11T14:30:00Z">
            <w:r w:rsidR="00EE6742" w:rsidRPr="00EE6742">
              <w:rPr>
                <w:rFonts w:ascii="Courier New" w:hAnsi="Courier New" w:cs="Courier New"/>
                <w:rtl/>
              </w:rPr>
              <w:t>أبيض يسنصفى</w:t>
            </w:r>
          </w:ins>
          <w:r w:rsidR="00EE6742" w:rsidRPr="00EE6742">
            <w:rPr>
              <w:rFonts w:ascii="Courier New" w:hAnsi="Courier New" w:cs="Courier New"/>
              <w:rtl/>
            </w:rPr>
            <w:t xml:space="preserve"> الغمام </w:t>
          </w:r>
          <w:del w:id="18205" w:author="Transkribus" w:date="2019-12-11T14:30:00Z">
            <w:r w:rsidRPr="009B6BCA">
              <w:rPr>
                <w:rFonts w:ascii="Courier New" w:hAnsi="Courier New" w:cs="Courier New"/>
                <w:rtl/>
              </w:rPr>
              <w:delText>بوجهه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206" w:author="Transkribus" w:date="2019-12-11T14:30:00Z">
            <w:r w:rsidR="00EE6742" w:rsidRPr="00EE6742">
              <w:rPr>
                <w:rFonts w:ascii="Courier New" w:hAnsi="Courier New" w:cs="Courier New"/>
                <w:rtl/>
              </w:rPr>
              <w:t xml:space="preserve">بو جهة * </w:t>
            </w:r>
          </w:ins>
          <w:r w:rsidR="00EE6742" w:rsidRPr="00EE6742">
            <w:rPr>
              <w:rFonts w:ascii="Courier New" w:hAnsi="Courier New" w:cs="Courier New"/>
              <w:rtl/>
            </w:rPr>
            <w:t>ثمال ال</w:t>
          </w:r>
          <w:del w:id="18207" w:author="Transkribus" w:date="2019-12-11T14:30:00Z">
            <w:r w:rsidRPr="009B6BCA">
              <w:rPr>
                <w:rFonts w:ascii="Courier New" w:hAnsi="Courier New" w:cs="Courier New"/>
                <w:rtl/>
              </w:rPr>
              <w:delText>ي</w:delText>
            </w:r>
          </w:del>
          <w:ins w:id="18208" w:author="Transkribus" w:date="2019-12-11T14:30:00Z">
            <w:r w:rsidR="00EE6742" w:rsidRPr="00EE6742">
              <w:rPr>
                <w:rFonts w:ascii="Courier New" w:hAnsi="Courier New" w:cs="Courier New"/>
                <w:rtl/>
              </w:rPr>
              <w:t>ب</w:t>
            </w:r>
          </w:ins>
          <w:r w:rsidR="00EE6742" w:rsidRPr="00EE6742">
            <w:rPr>
              <w:rFonts w:ascii="Courier New" w:hAnsi="Courier New" w:cs="Courier New"/>
              <w:rtl/>
            </w:rPr>
            <w:t>تا</w:t>
          </w:r>
          <w:del w:id="18209" w:author="Transkribus" w:date="2019-12-11T14:30:00Z">
            <w:r w:rsidRPr="009B6BCA">
              <w:rPr>
                <w:rFonts w:ascii="Courier New" w:hAnsi="Courier New" w:cs="Courier New"/>
                <w:rtl/>
              </w:rPr>
              <w:delText>م</w:delText>
            </w:r>
          </w:del>
          <w:ins w:id="18210"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ى عصمة </w:t>
          </w:r>
          <w:ins w:id="18211" w:author="Transkribus" w:date="2019-12-11T14:30:00Z">
            <w:r w:rsidR="00EE6742" w:rsidRPr="00EE6742">
              <w:rPr>
                <w:rFonts w:ascii="Courier New" w:hAnsi="Courier New" w:cs="Courier New"/>
                <w:rtl/>
              </w:rPr>
              <w:t>ا</w:t>
            </w:r>
          </w:ins>
          <w:r w:rsidR="00EE6742" w:rsidRPr="00EE6742">
            <w:rPr>
              <w:rFonts w:ascii="Courier New" w:hAnsi="Courier New" w:cs="Courier New"/>
              <w:rtl/>
            </w:rPr>
            <w:t>ل</w:t>
          </w:r>
          <w:del w:id="18212" w:author="Transkribus" w:date="2019-12-11T14:30:00Z">
            <w:r w:rsidRPr="009B6BCA">
              <w:rPr>
                <w:rFonts w:ascii="Courier New" w:hAnsi="Courier New" w:cs="Courier New"/>
                <w:rtl/>
              </w:rPr>
              <w:delText>ل</w:delText>
            </w:r>
          </w:del>
          <w:r w:rsidR="00EE6742" w:rsidRPr="00EE6742">
            <w:rPr>
              <w:rFonts w:ascii="Courier New" w:hAnsi="Courier New" w:cs="Courier New"/>
              <w:rtl/>
            </w:rPr>
            <w:t>ارا</w:t>
          </w:r>
          <w:del w:id="18213" w:author="Transkribus" w:date="2019-12-11T14:30:00Z">
            <w:r w:rsidRPr="009B6BCA">
              <w:rPr>
                <w:rFonts w:ascii="Courier New" w:hAnsi="Courier New" w:cs="Courier New"/>
                <w:rtl/>
              </w:rPr>
              <w:delText>م</w:delText>
            </w:r>
          </w:del>
          <w:ins w:id="18214" w:author="Transkribus" w:date="2019-12-11T14:30:00Z">
            <w:r w:rsidR="00EE6742" w:rsidRPr="00EE6742">
              <w:rPr>
                <w:rFonts w:ascii="Courier New" w:hAnsi="Courier New" w:cs="Courier New"/>
                <w:rtl/>
              </w:rPr>
              <w:t>ه</w:t>
            </w:r>
          </w:ins>
          <w:r w:rsidR="00EE6742" w:rsidRPr="00EE6742">
            <w:rPr>
              <w:rFonts w:ascii="Courier New" w:hAnsi="Courier New" w:cs="Courier New"/>
              <w:rtl/>
            </w:rPr>
            <w:t>ل</w:t>
          </w:r>
          <w:del w:id="1821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D3D53AD" w14:textId="46A079AD" w:rsidR="00EE6742" w:rsidRPr="00EE6742" w:rsidRDefault="009B6BCA" w:rsidP="00EE6742">
      <w:pPr>
        <w:pStyle w:val="NurText"/>
        <w:bidi/>
        <w:rPr>
          <w:ins w:id="18216" w:author="Transkribus" w:date="2019-12-11T14:30:00Z"/>
          <w:rFonts w:ascii="Courier New" w:hAnsi="Courier New" w:cs="Courier New"/>
        </w:rPr>
      </w:pPr>
      <w:dir w:val="rtl">
        <w:dir w:val="rtl">
          <w:del w:id="18217" w:author="Transkribus" w:date="2019-12-11T14:30:00Z">
            <w:r w:rsidRPr="009B6BCA">
              <w:rPr>
                <w:rFonts w:ascii="Courier New" w:hAnsi="Courier New" w:cs="Courier New"/>
                <w:rtl/>
              </w:rPr>
              <w:delText>تطوف</w:delText>
            </w:r>
          </w:del>
          <w:ins w:id="18218" w:author="Transkribus" w:date="2019-12-11T14:30:00Z">
            <w:r w:rsidR="00EE6742" w:rsidRPr="00EE6742">
              <w:rPr>
                <w:rFonts w:ascii="Courier New" w:hAnsi="Courier New" w:cs="Courier New"/>
                <w:rtl/>
              </w:rPr>
              <w:t>ابش</w:t>
            </w:r>
          </w:ins>
        </w:dir>
      </w:dir>
    </w:p>
    <w:p w14:paraId="14C00CEF" w14:textId="77777777" w:rsidR="00EE6742" w:rsidRPr="00EE6742" w:rsidRDefault="00EE6742" w:rsidP="00EE6742">
      <w:pPr>
        <w:pStyle w:val="NurText"/>
        <w:bidi/>
        <w:rPr>
          <w:ins w:id="18219" w:author="Transkribus" w:date="2019-12-11T14:30:00Z"/>
          <w:rFonts w:ascii="Courier New" w:hAnsi="Courier New" w:cs="Courier New"/>
        </w:rPr>
      </w:pPr>
      <w:ins w:id="18220" w:author="Transkribus" w:date="2019-12-11T14:30:00Z">
        <w:r w:rsidRPr="00EE6742">
          <w:rPr>
            <w:rFonts w:ascii="Courier New" w:hAnsi="Courier New" w:cs="Courier New"/>
            <w:rtl/>
          </w:rPr>
          <w:t>٢٢١</w:t>
        </w:r>
      </w:ins>
    </w:p>
    <w:p w14:paraId="26BCF4AF" w14:textId="2CA1B72B" w:rsidR="00EE6742" w:rsidRPr="00EE6742" w:rsidRDefault="00EE6742" w:rsidP="00EE6742">
      <w:pPr>
        <w:pStyle w:val="NurText"/>
        <w:bidi/>
        <w:rPr>
          <w:rFonts w:ascii="Courier New" w:hAnsi="Courier New" w:cs="Courier New"/>
        </w:rPr>
      </w:pPr>
      <w:ins w:id="18221" w:author="Transkribus" w:date="2019-12-11T14:30:00Z">
        <w:r w:rsidRPr="00EE6742">
          <w:rPr>
            <w:rFonts w:ascii="Courier New" w:hAnsi="Courier New" w:cs="Courier New"/>
            <w:rtl/>
          </w:rPr>
          <w:lastRenderedPageBreak/>
          <w:t>قطوف</w:t>
        </w:r>
      </w:ins>
      <w:r w:rsidRPr="00EE6742">
        <w:rPr>
          <w:rFonts w:ascii="Courier New" w:hAnsi="Courier New" w:cs="Courier New"/>
          <w:rtl/>
        </w:rPr>
        <w:t xml:space="preserve"> به الهلا</w:t>
      </w:r>
      <w:del w:id="18222" w:author="Transkribus" w:date="2019-12-11T14:30:00Z">
        <w:r w:rsidR="009B6BCA" w:rsidRPr="009B6BCA">
          <w:rPr>
            <w:rFonts w:ascii="Courier New" w:hAnsi="Courier New" w:cs="Courier New"/>
            <w:rtl/>
          </w:rPr>
          <w:delText>ك</w:delText>
        </w:r>
      </w:del>
      <w:ins w:id="18223" w:author="Transkribus" w:date="2019-12-11T14:30:00Z">
        <w:r w:rsidRPr="00EE6742">
          <w:rPr>
            <w:rFonts w:ascii="Courier New" w:hAnsi="Courier New" w:cs="Courier New"/>
            <w:rtl/>
          </w:rPr>
          <w:t>ل</w:t>
        </w:r>
      </w:ins>
      <w:r w:rsidRPr="00EE6742">
        <w:rPr>
          <w:rFonts w:ascii="Courier New" w:hAnsi="Courier New" w:cs="Courier New"/>
          <w:rtl/>
        </w:rPr>
        <w:t xml:space="preserve"> من </w:t>
      </w:r>
      <w:del w:id="18224" w:author="Transkribus" w:date="2019-12-11T14:30:00Z">
        <w:r w:rsidR="009B6BCA" w:rsidRPr="009B6BCA">
          <w:rPr>
            <w:rFonts w:ascii="Courier New" w:hAnsi="Courier New" w:cs="Courier New"/>
            <w:rtl/>
          </w:rPr>
          <w:delText>ال</w:delText>
        </w:r>
      </w:del>
      <w:ins w:id="18225" w:author="Transkribus" w:date="2019-12-11T14:30:00Z">
        <w:r w:rsidRPr="00EE6742">
          <w:rPr>
            <w:rFonts w:ascii="Courier New" w:hAnsi="Courier New" w:cs="Courier New"/>
            <w:rtl/>
          </w:rPr>
          <w:t>آل</w:t>
        </w:r>
      </w:ins>
      <w:r w:rsidRPr="00EE6742">
        <w:rPr>
          <w:rFonts w:ascii="Courier New" w:hAnsi="Courier New" w:cs="Courier New"/>
          <w:rtl/>
        </w:rPr>
        <w:t xml:space="preserve"> هاشم</w:t>
      </w:r>
      <w:del w:id="182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227" w:author="Transkribus" w:date="2019-12-11T14:30:00Z">
        <w:r w:rsidRPr="00EE6742">
          <w:rPr>
            <w:rFonts w:ascii="Courier New" w:hAnsi="Courier New" w:cs="Courier New"/>
            <w:rtl/>
          </w:rPr>
          <w:t xml:space="preserve"> * </w:t>
        </w:r>
      </w:ins>
      <w:r w:rsidRPr="00EE6742">
        <w:rPr>
          <w:rFonts w:ascii="Courier New" w:hAnsi="Courier New" w:cs="Courier New"/>
          <w:rtl/>
        </w:rPr>
        <w:t>فهم عن</w:t>
      </w:r>
      <w:ins w:id="18228" w:author="Transkribus" w:date="2019-12-11T14:30:00Z">
        <w:r w:rsidRPr="00EE6742">
          <w:rPr>
            <w:rFonts w:ascii="Courier New" w:hAnsi="Courier New" w:cs="Courier New"/>
            <w:rtl/>
          </w:rPr>
          <w:t>س</w:t>
        </w:r>
      </w:ins>
      <w:r w:rsidRPr="00EE6742">
        <w:rPr>
          <w:rFonts w:ascii="Courier New" w:hAnsi="Courier New" w:cs="Courier New"/>
          <w:rtl/>
        </w:rPr>
        <w:t>د</w:t>
      </w:r>
      <w:del w:id="18229" w:author="Transkribus" w:date="2019-12-11T14:30:00Z">
        <w:r w:rsidR="009B6BCA" w:rsidRPr="009B6BCA">
          <w:rPr>
            <w:rFonts w:ascii="Courier New" w:hAnsi="Courier New" w:cs="Courier New"/>
            <w:rtl/>
          </w:rPr>
          <w:delText>ه</w:delText>
        </w:r>
      </w:del>
      <w:ins w:id="18230" w:author="Transkribus" w:date="2019-12-11T14:30:00Z">
        <w:r w:rsidRPr="00EE6742">
          <w:rPr>
            <w:rFonts w:ascii="Courier New" w:hAnsi="Courier New" w:cs="Courier New"/>
            <w:rtl/>
          </w:rPr>
          <w:t>ة</w:t>
        </w:r>
      </w:ins>
      <w:r w:rsidRPr="00EE6742">
        <w:rPr>
          <w:rFonts w:ascii="Courier New" w:hAnsi="Courier New" w:cs="Courier New"/>
          <w:rtl/>
        </w:rPr>
        <w:t xml:space="preserve"> فى نعمة وفواضل</w:t>
      </w:r>
      <w:del w:id="1823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A039878" w14:textId="53FA305D" w:rsidR="00EE6742" w:rsidRPr="00EE6742" w:rsidRDefault="009B6BCA" w:rsidP="00EE6742">
      <w:pPr>
        <w:pStyle w:val="NurText"/>
        <w:bidi/>
        <w:rPr>
          <w:rFonts w:ascii="Courier New" w:hAnsi="Courier New" w:cs="Courier New"/>
        </w:rPr>
      </w:pPr>
      <w:dir w:val="rtl">
        <w:dir w:val="rtl">
          <w:del w:id="18232" w:author="Transkribus" w:date="2019-12-11T14:30:00Z">
            <w:r w:rsidRPr="009B6BCA">
              <w:rPr>
                <w:rFonts w:ascii="Courier New" w:hAnsi="Courier New" w:cs="Courier New"/>
                <w:rtl/>
              </w:rPr>
              <w:delText>كذبتم وبيت</w:delText>
            </w:r>
          </w:del>
          <w:ins w:id="18233" w:author="Transkribus" w:date="2019-12-11T14:30:00Z">
            <w:r w:rsidR="00EE6742" w:rsidRPr="00EE6742">
              <w:rPr>
                <w:rFonts w:ascii="Courier New" w:hAnsi="Courier New" w:cs="Courier New"/>
                <w:rtl/>
              </w:rPr>
              <w:t>كده ثم ويب</w:t>
            </w:r>
          </w:ins>
          <w:r w:rsidR="00EE6742" w:rsidRPr="00EE6742">
            <w:rPr>
              <w:rFonts w:ascii="Courier New" w:hAnsi="Courier New" w:cs="Courier New"/>
              <w:rtl/>
            </w:rPr>
            <w:t xml:space="preserve"> الله </w:t>
          </w:r>
          <w:del w:id="18234" w:author="Transkribus" w:date="2019-12-11T14:30:00Z">
            <w:r w:rsidRPr="009B6BCA">
              <w:rPr>
                <w:rFonts w:ascii="Courier New" w:hAnsi="Courier New" w:cs="Courier New"/>
                <w:rtl/>
              </w:rPr>
              <w:delText>رب</w:delText>
            </w:r>
          </w:del>
          <w:ins w:id="18235" w:author="Transkribus" w:date="2019-12-11T14:30:00Z">
            <w:r w:rsidR="00EE6742" w:rsidRPr="00EE6742">
              <w:rPr>
                <w:rFonts w:ascii="Courier New" w:hAnsi="Courier New" w:cs="Courier New"/>
                <w:rtl/>
              </w:rPr>
              <w:t>بعرىى</w:t>
            </w:r>
          </w:ins>
          <w:r w:rsidR="00EE6742" w:rsidRPr="00EE6742">
            <w:rPr>
              <w:rFonts w:ascii="Courier New" w:hAnsi="Courier New" w:cs="Courier New"/>
              <w:rtl/>
            </w:rPr>
            <w:t xml:space="preserve"> محمد</w:t>
          </w:r>
          <w:del w:id="1823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237"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ولما </w:t>
          </w:r>
          <w:del w:id="18238" w:author="Transkribus" w:date="2019-12-11T14:30:00Z">
            <w:r w:rsidRPr="009B6BCA">
              <w:rPr>
                <w:rFonts w:ascii="Courier New" w:hAnsi="Courier New" w:cs="Courier New"/>
                <w:rtl/>
              </w:rPr>
              <w:delText>نقاتل دونه ونناضل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39" w:author="Transkribus" w:date="2019-12-11T14:30:00Z">
            <w:r w:rsidR="00EE6742" w:rsidRPr="00EE6742">
              <w:rPr>
                <w:rFonts w:ascii="Courier New" w:hAnsi="Courier New" w:cs="Courier New"/>
                <w:rtl/>
              </w:rPr>
              <w:t>بعاقل دوبه ويقاضل</w:t>
            </w:r>
          </w:ins>
        </w:dir>
      </w:dir>
    </w:p>
    <w:p w14:paraId="36FD0498" w14:textId="44DC5BCD" w:rsidR="00EE6742" w:rsidRPr="00EE6742" w:rsidRDefault="009B6BCA" w:rsidP="00EE6742">
      <w:pPr>
        <w:pStyle w:val="NurText"/>
        <w:bidi/>
        <w:rPr>
          <w:rFonts w:ascii="Courier New" w:hAnsi="Courier New" w:cs="Courier New"/>
        </w:rPr>
      </w:pPr>
      <w:dir w:val="rtl">
        <w:dir w:val="rtl">
          <w:del w:id="18240" w:author="Transkribus" w:date="2019-12-11T14:30:00Z">
            <w:r w:rsidRPr="009B6BCA">
              <w:rPr>
                <w:rFonts w:ascii="Courier New" w:hAnsi="Courier New" w:cs="Courier New"/>
                <w:rtl/>
              </w:rPr>
              <w:delText>ولا نسلمه حتى نصرع حوله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ونذهل</w:delText>
                </w:r>
              </w:dir>
            </w:dir>
          </w:del>
          <w:ins w:id="18241" w:author="Transkribus" w:date="2019-12-11T14:30:00Z">
            <w:r w:rsidR="00EE6742" w:rsidRPr="00EE6742">
              <w:rPr>
                <w:rFonts w:ascii="Courier New" w:hAnsi="Courier New" w:cs="Courier New"/>
                <w:rtl/>
              </w:rPr>
              <w:t>ونسله حسفى نصرم جوله * وبد هل</w:t>
            </w:r>
          </w:ins>
          <w:r w:rsidR="00EE6742" w:rsidRPr="00EE6742">
            <w:rPr>
              <w:rFonts w:ascii="Courier New" w:hAnsi="Courier New" w:cs="Courier New"/>
              <w:rtl/>
            </w:rPr>
            <w:t xml:space="preserve"> عن </w:t>
          </w:r>
          <w:del w:id="18242" w:author="Transkribus" w:date="2019-12-11T14:30:00Z">
            <w:r w:rsidRPr="009B6BCA">
              <w:rPr>
                <w:rFonts w:ascii="Courier New" w:hAnsi="Courier New" w:cs="Courier New"/>
                <w:rtl/>
              </w:rPr>
              <w:delText>اب</w:delText>
            </w:r>
          </w:del>
          <w:ins w:id="18243" w:author="Transkribus" w:date="2019-12-11T14:30:00Z">
            <w:r w:rsidR="00EE6742" w:rsidRPr="00EE6742">
              <w:rPr>
                <w:rFonts w:ascii="Courier New" w:hAnsi="Courier New" w:cs="Courier New"/>
                <w:rtl/>
              </w:rPr>
              <w:t>أ</w:t>
            </w:r>
          </w:ins>
          <w:r w:rsidR="00EE6742" w:rsidRPr="00EE6742">
            <w:rPr>
              <w:rFonts w:ascii="Courier New" w:hAnsi="Courier New" w:cs="Courier New"/>
              <w:rtl/>
            </w:rPr>
            <w:t>نا</w:t>
          </w:r>
          <w:del w:id="18244" w:author="Transkribus" w:date="2019-12-11T14:30:00Z">
            <w:r w:rsidRPr="009B6BCA">
              <w:rPr>
                <w:rFonts w:ascii="Courier New" w:hAnsi="Courier New" w:cs="Courier New"/>
                <w:rtl/>
              </w:rPr>
              <w:delText>ئ</w:delText>
            </w:r>
          </w:del>
          <w:ins w:id="18245" w:author="Transkribus" w:date="2019-12-11T14:30:00Z">
            <w:r w:rsidR="00EE6742" w:rsidRPr="00EE6742">
              <w:rPr>
                <w:rFonts w:ascii="Courier New" w:hAnsi="Courier New" w:cs="Courier New"/>
                <w:rtl/>
              </w:rPr>
              <w:t>ت</w:t>
            </w:r>
          </w:ins>
          <w:r w:rsidR="00EE6742" w:rsidRPr="00EE6742">
            <w:rPr>
              <w:rFonts w:ascii="Courier New" w:hAnsi="Courier New" w:cs="Courier New"/>
              <w:rtl/>
            </w:rPr>
            <w:t>نا والحلائل</w:t>
          </w:r>
          <w:del w:id="18246"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4A36491" w14:textId="77777777" w:rsidR="009B6BCA" w:rsidRPr="009B6BCA" w:rsidRDefault="009B6BCA" w:rsidP="009B6BCA">
      <w:pPr>
        <w:pStyle w:val="NurText"/>
        <w:bidi/>
        <w:rPr>
          <w:del w:id="18247" w:author="Transkribus" w:date="2019-12-11T14:30:00Z"/>
          <w:rFonts w:ascii="Courier New" w:hAnsi="Courier New" w:cs="Courier New"/>
        </w:rPr>
      </w:pPr>
      <w:dir w:val="rtl">
        <w:dir w:val="rtl">
          <w:r w:rsidR="00EE6742" w:rsidRPr="00EE6742">
            <w:rPr>
              <w:rFonts w:ascii="Courier New" w:hAnsi="Courier New" w:cs="Courier New"/>
              <w:rtl/>
            </w:rPr>
            <w:t xml:space="preserve">فقال رسول الله صلى الله عليه وسلم </w:t>
          </w:r>
          <w:del w:id="18248" w:author="Transkribus" w:date="2019-12-11T14:30:00Z">
            <w:r w:rsidRPr="009B6BCA">
              <w:rPr>
                <w:rFonts w:ascii="Courier New" w:hAnsi="Courier New" w:cs="Courier New"/>
                <w:rtl/>
              </w:rPr>
              <w:delText>اجل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A5FC42" w14:textId="3CF7AA2A" w:rsidR="00EE6742" w:rsidRPr="00EE6742" w:rsidRDefault="009B6BCA" w:rsidP="00EE6742">
      <w:pPr>
        <w:pStyle w:val="NurText"/>
        <w:bidi/>
        <w:rPr>
          <w:rFonts w:ascii="Courier New" w:hAnsi="Courier New" w:cs="Courier New"/>
        </w:rPr>
      </w:pPr>
      <w:dir w:val="rtl">
        <w:dir w:val="rtl">
          <w:ins w:id="18249" w:author="Transkribus" w:date="2019-12-11T14:30:00Z">
            <w:r w:rsidR="00EE6742" w:rsidRPr="00EE6742">
              <w:rPr>
                <w:rFonts w:ascii="Courier New" w:hAnsi="Courier New" w:cs="Courier New"/>
                <w:rtl/>
              </w:rPr>
              <w:t xml:space="preserve">أحمل </w:t>
            </w:r>
          </w:ins>
          <w:r w:rsidR="00EE6742" w:rsidRPr="00EE6742">
            <w:rPr>
              <w:rFonts w:ascii="Courier New" w:hAnsi="Courier New" w:cs="Courier New"/>
              <w:rtl/>
            </w:rPr>
            <w:t xml:space="preserve">ثم </w:t>
          </w:r>
          <w:del w:id="18250" w:author="Transkribus" w:date="2019-12-11T14:30:00Z">
            <w:r w:rsidRPr="009B6BCA">
              <w:rPr>
                <w:rFonts w:ascii="Courier New" w:hAnsi="Courier New" w:cs="Courier New"/>
                <w:rtl/>
              </w:rPr>
              <w:delText>ق</w:delText>
            </w:r>
          </w:del>
          <w:ins w:id="18251" w:author="Transkribus" w:date="2019-12-11T14:30:00Z">
            <w:r w:rsidR="00EE6742" w:rsidRPr="00EE6742">
              <w:rPr>
                <w:rFonts w:ascii="Courier New" w:hAnsi="Courier New" w:cs="Courier New"/>
                <w:rtl/>
              </w:rPr>
              <w:t>ع</w:t>
            </w:r>
          </w:ins>
          <w:r w:rsidR="00EE6742" w:rsidRPr="00EE6742">
            <w:rPr>
              <w:rFonts w:ascii="Courier New" w:hAnsi="Courier New" w:cs="Courier New"/>
              <w:rtl/>
            </w:rPr>
            <w:t xml:space="preserve">ام رجل من </w:t>
          </w:r>
          <w:del w:id="18252" w:author="Transkribus" w:date="2019-12-11T14:30:00Z">
            <w:r w:rsidRPr="009B6BCA">
              <w:rPr>
                <w:rFonts w:ascii="Courier New" w:hAnsi="Courier New" w:cs="Courier New"/>
                <w:rtl/>
              </w:rPr>
              <w:delText>كنانة فانشده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53" w:author="Transkribus" w:date="2019-12-11T14:30:00Z">
            <w:r w:rsidR="00EE6742" w:rsidRPr="00EE6742">
              <w:rPr>
                <w:rFonts w:ascii="Courier New" w:hAnsi="Courier New" w:cs="Courier New"/>
                <w:rtl/>
              </w:rPr>
              <w:t>كنافة فانشدة</w:t>
            </w:r>
          </w:ins>
        </w:dir>
      </w:dir>
    </w:p>
    <w:p w14:paraId="31CB3CEE" w14:textId="0447DE09" w:rsidR="00EE6742" w:rsidRPr="00EE6742" w:rsidRDefault="009B6BCA" w:rsidP="00EE6742">
      <w:pPr>
        <w:pStyle w:val="NurText"/>
        <w:bidi/>
        <w:rPr>
          <w:ins w:id="18254" w:author="Transkribus" w:date="2019-12-11T14:30:00Z"/>
          <w:rFonts w:ascii="Courier New" w:hAnsi="Courier New" w:cs="Courier New"/>
        </w:rPr>
      </w:pPr>
      <w:dir w:val="rtl">
        <w:dir w:val="rtl">
          <w:ins w:id="18255" w:author="Transkribus" w:date="2019-12-11T14:30:00Z">
            <w:r w:rsidR="00EE6742" w:rsidRPr="00EE6742">
              <w:rPr>
                <w:rFonts w:ascii="Courier New" w:hAnsi="Courier New" w:cs="Courier New"/>
                <w:rtl/>
              </w:rPr>
              <w:t>النقارب</w:t>
            </w:r>
          </w:ins>
        </w:dir>
      </w:dir>
    </w:p>
    <w:p w14:paraId="5CED3ED7" w14:textId="329D3D7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لك </w:t>
      </w:r>
      <w:del w:id="18256" w:author="Transkribus" w:date="2019-12-11T14:30:00Z">
        <w:r w:rsidR="009B6BCA" w:rsidRPr="009B6BCA">
          <w:rPr>
            <w:rFonts w:ascii="Courier New" w:hAnsi="Courier New" w:cs="Courier New"/>
            <w:rtl/>
          </w:rPr>
          <w:delText>الحمد والحمد ممن</w:delText>
        </w:r>
      </w:del>
      <w:ins w:id="18257" w:author="Transkribus" w:date="2019-12-11T14:30:00Z">
        <w:r w:rsidRPr="00EE6742">
          <w:rPr>
            <w:rFonts w:ascii="Courier New" w:hAnsi="Courier New" w:cs="Courier New"/>
            <w:rtl/>
          </w:rPr>
          <w:t>الحد والحد عمن</w:t>
        </w:r>
      </w:ins>
      <w:r w:rsidRPr="00EE6742">
        <w:rPr>
          <w:rFonts w:ascii="Courier New" w:hAnsi="Courier New" w:cs="Courier New"/>
          <w:rtl/>
        </w:rPr>
        <w:t xml:space="preserve"> شكر</w:t>
      </w:r>
      <w:del w:id="182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سقينا بوجه</w:delText>
            </w:r>
          </w:dir>
        </w:dir>
      </w:del>
      <w:ins w:id="18259" w:author="Transkribus" w:date="2019-12-11T14:30:00Z">
        <w:r w:rsidRPr="00EE6742">
          <w:rPr>
            <w:rFonts w:ascii="Courier New" w:hAnsi="Courier New" w:cs="Courier New"/>
            <w:rtl/>
          </w:rPr>
          <w:t xml:space="preserve"> * سعينايوجخه</w:t>
        </w:r>
      </w:ins>
      <w:r w:rsidRPr="00EE6742">
        <w:rPr>
          <w:rFonts w:ascii="Courier New" w:hAnsi="Courier New" w:cs="Courier New"/>
          <w:rtl/>
        </w:rPr>
        <w:t xml:space="preserve"> النبى الم</w:t>
      </w:r>
      <w:del w:id="18260" w:author="Transkribus" w:date="2019-12-11T14:30:00Z">
        <w:r w:rsidR="009B6BCA" w:rsidRPr="009B6BCA">
          <w:rPr>
            <w:rFonts w:ascii="Courier New" w:hAnsi="Courier New" w:cs="Courier New"/>
            <w:rtl/>
          </w:rPr>
          <w:delText>ط</w:delText>
        </w:r>
      </w:del>
      <w:ins w:id="18261" w:author="Transkribus" w:date="2019-12-11T14:30:00Z">
        <w:r w:rsidRPr="00EE6742">
          <w:rPr>
            <w:rFonts w:ascii="Courier New" w:hAnsi="Courier New" w:cs="Courier New"/>
            <w:rtl/>
          </w:rPr>
          <w:t>ظ</w:t>
        </w:r>
      </w:ins>
      <w:r w:rsidRPr="00EE6742">
        <w:rPr>
          <w:rFonts w:ascii="Courier New" w:hAnsi="Courier New" w:cs="Courier New"/>
          <w:rtl/>
        </w:rPr>
        <w:t>ر</w:t>
      </w:r>
      <w:del w:id="1826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54BA378" w14:textId="77777777" w:rsidR="009B6BCA" w:rsidRPr="009B6BCA" w:rsidRDefault="009B6BCA" w:rsidP="009B6BCA">
      <w:pPr>
        <w:pStyle w:val="NurText"/>
        <w:bidi/>
        <w:rPr>
          <w:del w:id="18263" w:author="Transkribus" w:date="2019-12-11T14:30:00Z"/>
          <w:rFonts w:ascii="Courier New" w:hAnsi="Courier New" w:cs="Courier New"/>
        </w:rPr>
      </w:pPr>
      <w:dir w:val="rtl">
        <w:dir w:val="rtl">
          <w:del w:id="18264" w:author="Transkribus" w:date="2019-12-11T14:30:00Z">
            <w:r w:rsidRPr="009B6BCA">
              <w:rPr>
                <w:rFonts w:ascii="Courier New" w:hAnsi="Courier New" w:cs="Courier New"/>
                <w:rtl/>
              </w:rPr>
              <w:delText>دعا الله خالقه دعوة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اليه واشخص منه البصر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1CB16FF" w14:textId="77777777" w:rsidR="009B6BCA" w:rsidRPr="009B6BCA" w:rsidRDefault="009B6BCA" w:rsidP="009B6BCA">
      <w:pPr>
        <w:pStyle w:val="NurText"/>
        <w:bidi/>
        <w:rPr>
          <w:del w:id="18265" w:author="Transkribus" w:date="2019-12-11T14:30:00Z"/>
          <w:rFonts w:ascii="Courier New" w:hAnsi="Courier New" w:cs="Courier New"/>
        </w:rPr>
      </w:pPr>
      <w:dir w:val="rtl">
        <w:dir w:val="rtl">
          <w:del w:id="18266" w:author="Transkribus" w:date="2019-12-11T14:30:00Z">
            <w:r w:rsidRPr="009B6BCA">
              <w:rPr>
                <w:rFonts w:ascii="Courier New" w:hAnsi="Courier New" w:cs="Courier New"/>
                <w:rtl/>
              </w:rPr>
              <w:delText>فما كان الا كما ساعة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واسرع حتى راينا الذرر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490A9C8" w14:textId="773E1DC2" w:rsidR="00EE6742" w:rsidRPr="00EE6742" w:rsidRDefault="009B6BCA" w:rsidP="00EE6742">
      <w:pPr>
        <w:pStyle w:val="NurText"/>
        <w:bidi/>
        <w:rPr>
          <w:ins w:id="18267" w:author="Transkribus" w:date="2019-12-11T14:30:00Z"/>
          <w:rFonts w:ascii="Courier New" w:hAnsi="Courier New" w:cs="Courier New"/>
        </w:rPr>
      </w:pPr>
      <w:dir w:val="rtl">
        <w:dir w:val="rtl">
          <w:del w:id="18268" w:author="Transkribus" w:date="2019-12-11T14:30:00Z">
            <w:r w:rsidRPr="009B6BCA">
              <w:rPr>
                <w:rFonts w:ascii="Courier New" w:hAnsi="Courier New" w:cs="Courier New"/>
                <w:rtl/>
              </w:rPr>
              <w:delText>دفاق العزالى</w:delText>
            </w:r>
          </w:del>
          <w:ins w:id="18269" w:author="Transkribus" w:date="2019-12-11T14:30:00Z">
            <w:r w:rsidR="00EE6742" w:rsidRPr="00EE6742">
              <w:rPr>
                <w:rFonts w:ascii="Courier New" w:hAnsi="Courier New" w:cs="Courier New"/>
                <w:rtl/>
              </w:rPr>
              <w:t>د٧ الله خالقة دعوه * البه واسحض مثه اليبصر</w:t>
            </w:r>
          </w:ins>
        </w:dir>
      </w:dir>
    </w:p>
    <w:p w14:paraId="0CCE11CF" w14:textId="77777777" w:rsidR="00EE6742" w:rsidRPr="00EE6742" w:rsidRDefault="00EE6742" w:rsidP="00EE6742">
      <w:pPr>
        <w:pStyle w:val="NurText"/>
        <w:bidi/>
        <w:rPr>
          <w:ins w:id="18270" w:author="Transkribus" w:date="2019-12-11T14:30:00Z"/>
          <w:rFonts w:ascii="Courier New" w:hAnsi="Courier New" w:cs="Courier New"/>
        </w:rPr>
      </w:pPr>
      <w:ins w:id="18271" w:author="Transkribus" w:date="2019-12-11T14:30:00Z">
        <w:r w:rsidRPr="00EE6742">
          <w:rPr>
            <w:rFonts w:ascii="Courier New" w:hAnsi="Courier New" w:cs="Courier New"/>
            <w:rtl/>
          </w:rPr>
          <w:t>ابىا كمان الاكما ساهة * وأصر٤ حبى رايا الدرين</w:t>
        </w:r>
      </w:ins>
    </w:p>
    <w:p w14:paraId="588DF5DC" w14:textId="6D167D16" w:rsidR="00EE6742" w:rsidRPr="00EE6742" w:rsidRDefault="00EE6742" w:rsidP="00EE6742">
      <w:pPr>
        <w:pStyle w:val="NurText"/>
        <w:bidi/>
        <w:rPr>
          <w:rFonts w:ascii="Courier New" w:hAnsi="Courier New" w:cs="Courier New"/>
        </w:rPr>
      </w:pPr>
      <w:ins w:id="18272" w:author="Transkribus" w:date="2019-12-11T14:30:00Z">
        <w:r w:rsidRPr="00EE6742">
          <w:rPr>
            <w:rFonts w:ascii="Courier New" w:hAnsi="Courier New" w:cs="Courier New"/>
            <w:rtl/>
          </w:rPr>
          <w:t xml:space="preserve"> دقاق العز الى</w:t>
        </w:r>
      </w:ins>
      <w:r w:rsidRPr="00EE6742">
        <w:rPr>
          <w:rFonts w:ascii="Courier New" w:hAnsi="Courier New" w:cs="Courier New"/>
          <w:rtl/>
        </w:rPr>
        <w:t xml:space="preserve"> وجم البعاق</w:t>
      </w:r>
      <w:del w:id="1827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اغاث به</w:delText>
            </w:r>
          </w:dir>
        </w:dir>
      </w:del>
      <w:ins w:id="18274" w:author="Transkribus" w:date="2019-12-11T14:30:00Z">
        <w:r w:rsidRPr="00EE6742">
          <w:rPr>
            <w:rFonts w:ascii="Courier New" w:hAnsi="Courier New" w:cs="Courier New"/>
            <w:rtl/>
          </w:rPr>
          <w:t xml:space="preserve"> * أثاب بة</w:t>
        </w:r>
      </w:ins>
      <w:r w:rsidRPr="00EE6742">
        <w:rPr>
          <w:rFonts w:ascii="Courier New" w:hAnsi="Courier New" w:cs="Courier New"/>
          <w:rtl/>
        </w:rPr>
        <w:t xml:space="preserve"> الله عليا م</w:t>
      </w:r>
      <w:del w:id="18275" w:author="Transkribus" w:date="2019-12-11T14:30:00Z">
        <w:r w:rsidR="009B6BCA" w:rsidRPr="009B6BCA">
          <w:rPr>
            <w:rFonts w:ascii="Courier New" w:hAnsi="Courier New" w:cs="Courier New"/>
            <w:rtl/>
          </w:rPr>
          <w:delText>ض</w:delText>
        </w:r>
      </w:del>
      <w:ins w:id="18276" w:author="Transkribus" w:date="2019-12-11T14:30:00Z">
        <w:r w:rsidRPr="00EE6742">
          <w:rPr>
            <w:rFonts w:ascii="Courier New" w:hAnsi="Courier New" w:cs="Courier New"/>
            <w:rtl/>
          </w:rPr>
          <w:t>ص</w:t>
        </w:r>
      </w:ins>
      <w:r w:rsidRPr="00EE6742">
        <w:rPr>
          <w:rFonts w:ascii="Courier New" w:hAnsi="Courier New" w:cs="Courier New"/>
          <w:rtl/>
        </w:rPr>
        <w:t>ر</w:t>
      </w:r>
      <w:del w:id="1827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91DD395" w14:textId="7A2FBE6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فكان </w:t>
          </w:r>
          <w:del w:id="18278" w:author="Transkribus" w:date="2019-12-11T14:30:00Z">
            <w:r w:rsidRPr="009B6BCA">
              <w:rPr>
                <w:rFonts w:ascii="Courier New" w:hAnsi="Courier New" w:cs="Courier New"/>
                <w:rtl/>
              </w:rPr>
              <w:delText>كما قال</w:delText>
            </w:r>
          </w:del>
          <w:ins w:id="18279" w:author="Transkribus" w:date="2019-12-11T14:30:00Z">
            <w:r w:rsidR="00EE6742" w:rsidRPr="00EE6742">
              <w:rPr>
                <w:rFonts w:ascii="Courier New" w:hAnsi="Courier New" w:cs="Courier New"/>
                <w:rtl/>
              </w:rPr>
              <w:t>ما فاله</w:t>
            </w:r>
          </w:ins>
          <w:r w:rsidR="00EE6742" w:rsidRPr="00EE6742">
            <w:rPr>
              <w:rFonts w:ascii="Courier New" w:hAnsi="Courier New" w:cs="Courier New"/>
              <w:rtl/>
            </w:rPr>
            <w:t xml:space="preserve"> عمه</w:t>
          </w:r>
          <w:del w:id="182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18281" w:author="Transkribus" w:date="2019-12-11T14:30:00Z">
                <w:r w:rsidRPr="009B6BCA">
                  <w:rPr>
                    <w:rFonts w:ascii="Courier New" w:hAnsi="Courier New" w:cs="Courier New"/>
                    <w:rtl/>
                  </w:rPr>
                  <w:delText>ا</w:delText>
                </w:r>
              </w:del>
              <w:ins w:id="18282"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بو طالب </w:t>
              </w:r>
              <w:del w:id="18283" w:author="Transkribus" w:date="2019-12-11T14:30:00Z">
                <w:r w:rsidRPr="009B6BCA">
                  <w:rPr>
                    <w:rFonts w:ascii="Courier New" w:hAnsi="Courier New" w:cs="Courier New"/>
                    <w:rtl/>
                  </w:rPr>
                  <w:delText>ذا رواء غرر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284" w:author="Transkribus" w:date="2019-12-11T14:30:00Z">
                <w:r w:rsidR="00EE6742" w:rsidRPr="00EE6742">
                  <w:rPr>
                    <w:rFonts w:ascii="Courier New" w:hAnsi="Courier New" w:cs="Courier New"/>
                    <w:rtl/>
                  </w:rPr>
                  <w:t>ذارواء عزز</w:t>
                </w:r>
              </w:ins>
            </w:dir>
          </w:dir>
        </w:dir>
      </w:dir>
    </w:p>
    <w:p w14:paraId="684AF316" w14:textId="2C2A2BA1" w:rsidR="00EE6742" w:rsidRPr="00EE6742" w:rsidRDefault="009B6BCA" w:rsidP="00EE6742">
      <w:pPr>
        <w:pStyle w:val="NurText"/>
        <w:bidi/>
        <w:rPr>
          <w:rFonts w:ascii="Courier New" w:hAnsi="Courier New" w:cs="Courier New"/>
        </w:rPr>
      </w:pPr>
      <w:dir w:val="rtl">
        <w:dir w:val="rtl">
          <w:del w:id="18285" w:author="Transkribus" w:date="2019-12-11T14:30:00Z">
            <w:r w:rsidRPr="009B6BCA">
              <w:rPr>
                <w:rFonts w:ascii="Courier New" w:hAnsi="Courier New" w:cs="Courier New"/>
                <w:rtl/>
              </w:rPr>
              <w:delText>به يسر</w:delText>
            </w:r>
          </w:del>
          <w:ins w:id="18286" w:author="Transkribus" w:date="2019-12-11T14:30:00Z">
            <w:r w:rsidR="00EE6742" w:rsidRPr="00EE6742">
              <w:rPr>
                <w:rFonts w:ascii="Courier New" w:hAnsi="Courier New" w:cs="Courier New"/>
                <w:rtl/>
              </w:rPr>
              <w:t>ابهيسر</w:t>
            </w:r>
          </w:ins>
          <w:r w:rsidR="00EE6742" w:rsidRPr="00EE6742">
            <w:rPr>
              <w:rFonts w:ascii="Courier New" w:hAnsi="Courier New" w:cs="Courier New"/>
              <w:rtl/>
            </w:rPr>
            <w:t xml:space="preserve"> الله صوب الغمام</w:t>
          </w:r>
          <w:del w:id="182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28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فهذا </w:t>
          </w:r>
          <w:del w:id="18289" w:author="Transkribus" w:date="2019-12-11T14:30:00Z">
            <w:r w:rsidRPr="009B6BCA">
              <w:rPr>
                <w:rFonts w:ascii="Courier New" w:hAnsi="Courier New" w:cs="Courier New"/>
                <w:rtl/>
              </w:rPr>
              <w:delText>العيان لذاك</w:delText>
            </w:r>
          </w:del>
          <w:ins w:id="18290" w:author="Transkribus" w:date="2019-12-11T14:30:00Z">
            <w:r w:rsidR="00EE6742" w:rsidRPr="00EE6742">
              <w:rPr>
                <w:rFonts w:ascii="Courier New" w:hAnsi="Courier New" w:cs="Courier New"/>
                <w:rtl/>
              </w:rPr>
              <w:t>العبان لذالة</w:t>
            </w:r>
          </w:ins>
          <w:r w:rsidR="00EE6742" w:rsidRPr="00EE6742">
            <w:rPr>
              <w:rFonts w:ascii="Courier New" w:hAnsi="Courier New" w:cs="Courier New"/>
              <w:rtl/>
            </w:rPr>
            <w:t xml:space="preserve"> الاثر</w:t>
          </w:r>
          <w:del w:id="1829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E5C8BC7" w14:textId="1E1F254A" w:rsidR="00EE6742" w:rsidRPr="00EE6742" w:rsidRDefault="009B6BCA" w:rsidP="00EE6742">
      <w:pPr>
        <w:pStyle w:val="NurText"/>
        <w:bidi/>
        <w:rPr>
          <w:rFonts w:ascii="Courier New" w:hAnsi="Courier New" w:cs="Courier New"/>
        </w:rPr>
      </w:pPr>
      <w:dir w:val="rtl">
        <w:dir w:val="rtl">
          <w:del w:id="18292" w:author="Transkribus" w:date="2019-12-11T14:30:00Z">
            <w:r w:rsidRPr="009B6BCA">
              <w:rPr>
                <w:rFonts w:ascii="Courier New" w:hAnsi="Courier New" w:cs="Courier New"/>
                <w:rtl/>
              </w:rPr>
              <w:delText>فمن يشكر</w:delText>
            </w:r>
          </w:del>
          <w:ins w:id="18293" w:author="Transkribus" w:date="2019-12-11T14:30:00Z">
            <w:r w:rsidR="00EE6742" w:rsidRPr="00EE6742">
              <w:rPr>
                <w:rFonts w:ascii="Courier New" w:hAnsi="Courier New" w:cs="Courier New"/>
                <w:rtl/>
              </w:rPr>
              <w:t>لمن بكر</w:t>
            </w:r>
          </w:ins>
          <w:r w:rsidR="00EE6742" w:rsidRPr="00EE6742">
            <w:rPr>
              <w:rFonts w:ascii="Courier New" w:hAnsi="Courier New" w:cs="Courier New"/>
              <w:rtl/>
            </w:rPr>
            <w:t xml:space="preserve"> الله </w:t>
          </w:r>
          <w:del w:id="18294" w:author="Transkribus" w:date="2019-12-11T14:30:00Z">
            <w:r w:rsidRPr="009B6BCA">
              <w:rPr>
                <w:rFonts w:ascii="Courier New" w:hAnsi="Courier New" w:cs="Courier New"/>
                <w:rtl/>
              </w:rPr>
              <w:delText>ي</w:delText>
            </w:r>
          </w:del>
          <w:r w:rsidR="00EE6742" w:rsidRPr="00EE6742">
            <w:rPr>
              <w:rFonts w:ascii="Courier New" w:hAnsi="Courier New" w:cs="Courier New"/>
              <w:rtl/>
            </w:rPr>
            <w:t>ل</w:t>
          </w:r>
          <w:del w:id="18295" w:author="Transkribus" w:date="2019-12-11T14:30:00Z">
            <w:r w:rsidRPr="009B6BCA">
              <w:rPr>
                <w:rFonts w:ascii="Courier New" w:hAnsi="Courier New" w:cs="Courier New"/>
                <w:rtl/>
              </w:rPr>
              <w:delText>ق</w:delText>
            </w:r>
          </w:del>
          <w:ins w:id="18296" w:author="Transkribus" w:date="2019-12-11T14:30:00Z">
            <w:r w:rsidR="00EE6742" w:rsidRPr="00EE6742">
              <w:rPr>
                <w:rFonts w:ascii="Courier New" w:hAnsi="Courier New" w:cs="Courier New"/>
                <w:rtl/>
              </w:rPr>
              <w:t>ف</w:t>
            </w:r>
          </w:ins>
          <w:r w:rsidR="00EE6742" w:rsidRPr="00EE6742">
            <w:rPr>
              <w:rFonts w:ascii="Courier New" w:hAnsi="Courier New" w:cs="Courier New"/>
              <w:rtl/>
            </w:rPr>
            <w:t>ى المزيد</w:t>
          </w:r>
          <w:del w:id="1829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29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ومن </w:t>
          </w:r>
          <w:del w:id="18299" w:author="Transkribus" w:date="2019-12-11T14:30:00Z">
            <w:r w:rsidRPr="009B6BCA">
              <w:rPr>
                <w:rFonts w:ascii="Courier New" w:hAnsi="Courier New" w:cs="Courier New"/>
                <w:rtl/>
              </w:rPr>
              <w:delText>ي</w:delText>
            </w:r>
          </w:del>
          <w:ins w:id="1830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كفر الله </w:t>
          </w:r>
          <w:del w:id="18301" w:author="Transkribus" w:date="2019-12-11T14:30:00Z">
            <w:r w:rsidRPr="009B6BCA">
              <w:rPr>
                <w:rFonts w:ascii="Courier New" w:hAnsi="Courier New" w:cs="Courier New"/>
                <w:rtl/>
              </w:rPr>
              <w:delText>ي</w:delText>
            </w:r>
          </w:del>
          <w:r w:rsidR="00EE6742" w:rsidRPr="00EE6742">
            <w:rPr>
              <w:rFonts w:ascii="Courier New" w:hAnsi="Courier New" w:cs="Courier New"/>
              <w:rtl/>
            </w:rPr>
            <w:t>ل</w:t>
          </w:r>
          <w:del w:id="18302" w:author="Transkribus" w:date="2019-12-11T14:30:00Z">
            <w:r w:rsidRPr="009B6BCA">
              <w:rPr>
                <w:rFonts w:ascii="Courier New" w:hAnsi="Courier New" w:cs="Courier New"/>
                <w:rtl/>
              </w:rPr>
              <w:delText>ق</w:delText>
            </w:r>
          </w:del>
          <w:ins w:id="18303" w:author="Transkribus" w:date="2019-12-11T14:30:00Z">
            <w:r w:rsidR="00EE6742" w:rsidRPr="00EE6742">
              <w:rPr>
                <w:rFonts w:ascii="Courier New" w:hAnsi="Courier New" w:cs="Courier New"/>
                <w:rtl/>
              </w:rPr>
              <w:t>مف</w:t>
            </w:r>
          </w:ins>
          <w:r w:rsidR="00EE6742" w:rsidRPr="00EE6742">
            <w:rPr>
              <w:rFonts w:ascii="Courier New" w:hAnsi="Courier New" w:cs="Courier New"/>
              <w:rtl/>
            </w:rPr>
            <w:t>ى الغير</w:t>
          </w:r>
          <w:del w:id="18304" w:author="Transkribus" w:date="2019-12-11T14:30:00Z">
            <w:r w:rsidRPr="009B6BCA">
              <w:rPr>
                <w:rFonts w:ascii="Courier New" w:hAnsi="Courier New" w:cs="Courier New"/>
                <w:rtl/>
              </w:rPr>
              <w:delText xml:space="preserve">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F6B23A3" w14:textId="48B4EB4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فقال رسول الله صلى الله عليه وسلم </w:t>
          </w:r>
          <w:del w:id="18305" w:author="Transkribus" w:date="2019-12-11T14:30:00Z">
            <w:r w:rsidRPr="009B6BCA">
              <w:rPr>
                <w:rFonts w:ascii="Courier New" w:hAnsi="Courier New" w:cs="Courier New"/>
                <w:rtl/>
              </w:rPr>
              <w:delText>اجلس ان يك شاعرا احسن</w:delText>
            </w:r>
          </w:del>
          <w:ins w:id="18306" w:author="Transkribus" w:date="2019-12-11T14:30:00Z">
            <w:r w:rsidR="00EE6742" w:rsidRPr="00EE6742">
              <w:rPr>
                <w:rFonts w:ascii="Courier New" w:hAnsi="Courier New" w:cs="Courier New"/>
                <w:rtl/>
              </w:rPr>
              <w:t>احلس الهيلك شاهر أحسن</w:t>
            </w:r>
          </w:ins>
          <w:r w:rsidR="00EE6742" w:rsidRPr="00EE6742">
            <w:rPr>
              <w:rFonts w:ascii="Courier New" w:hAnsi="Courier New" w:cs="Courier New"/>
              <w:rtl/>
            </w:rPr>
            <w:t xml:space="preserve"> فقد </w:t>
          </w:r>
          <w:del w:id="18307" w:author="Transkribus" w:date="2019-12-11T14:30:00Z">
            <w:r w:rsidRPr="009B6BCA">
              <w:rPr>
                <w:rFonts w:ascii="Courier New" w:hAnsi="Courier New" w:cs="Courier New"/>
                <w:rtl/>
              </w:rPr>
              <w:delText>احسنت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08" w:author="Transkribus" w:date="2019-12-11T14:30:00Z">
            <w:r w:rsidR="00EE6742" w:rsidRPr="00EE6742">
              <w:rPr>
                <w:rFonts w:ascii="Courier New" w:hAnsi="Courier New" w:cs="Courier New"/>
                <w:rtl/>
              </w:rPr>
              <w:t>أحسفت أو أخيرق</w:t>
            </w:r>
          </w:ins>
        </w:dir>
      </w:dir>
    </w:p>
    <w:p w14:paraId="2C4315F5" w14:textId="5BBA6383" w:rsidR="00EE6742" w:rsidRPr="00EE6742" w:rsidRDefault="009B6BCA" w:rsidP="00EE6742">
      <w:pPr>
        <w:pStyle w:val="NurText"/>
        <w:bidi/>
        <w:rPr>
          <w:rFonts w:ascii="Courier New" w:hAnsi="Courier New" w:cs="Courier New"/>
        </w:rPr>
      </w:pPr>
      <w:dir w:val="rtl">
        <w:dir w:val="rtl">
          <w:del w:id="18309" w:author="Transkribus" w:date="2019-12-11T14:30:00Z">
            <w:r w:rsidRPr="009B6BCA">
              <w:rPr>
                <w:rFonts w:ascii="Courier New" w:hAnsi="Courier New" w:cs="Courier New"/>
                <w:rtl/>
              </w:rPr>
              <w:delText xml:space="preserve">واخبرنى </w:delText>
            </w:r>
          </w:del>
          <w:r w:rsidR="00EE6742" w:rsidRPr="00EE6742">
            <w:rPr>
              <w:rFonts w:ascii="Courier New" w:hAnsi="Courier New" w:cs="Courier New"/>
              <w:rtl/>
            </w:rPr>
            <w:t>سديد الدين بن ر</w:t>
          </w:r>
          <w:del w:id="18310" w:author="Transkribus" w:date="2019-12-11T14:30:00Z">
            <w:r w:rsidRPr="009B6BCA">
              <w:rPr>
                <w:rFonts w:ascii="Courier New" w:hAnsi="Courier New" w:cs="Courier New"/>
                <w:rtl/>
              </w:rPr>
              <w:delText>ق</w:delText>
            </w:r>
          </w:del>
          <w:ins w:id="18311" w:author="Transkribus" w:date="2019-12-11T14:30:00Z">
            <w:r w:rsidR="00EE6742" w:rsidRPr="00EE6742">
              <w:rPr>
                <w:rFonts w:ascii="Courier New" w:hAnsi="Courier New" w:cs="Courier New"/>
                <w:rtl/>
              </w:rPr>
              <w:t>ه</w:t>
            </w:r>
          </w:ins>
          <w:r w:rsidR="00EE6742" w:rsidRPr="00EE6742">
            <w:rPr>
              <w:rFonts w:ascii="Courier New" w:hAnsi="Courier New" w:cs="Courier New"/>
              <w:rtl/>
            </w:rPr>
            <w:t>ي</w:t>
          </w:r>
          <w:del w:id="18312" w:author="Transkribus" w:date="2019-12-11T14:30:00Z">
            <w:r w:rsidRPr="009B6BCA">
              <w:rPr>
                <w:rFonts w:ascii="Courier New" w:hAnsi="Courier New" w:cs="Courier New"/>
                <w:rtl/>
              </w:rPr>
              <w:delText>ق</w:delText>
            </w:r>
          </w:del>
          <w:ins w:id="18313" w:author="Transkribus" w:date="2019-12-11T14:30:00Z">
            <w:r w:rsidR="00EE6742" w:rsidRPr="00EE6742">
              <w:rPr>
                <w:rFonts w:ascii="Courier New" w:hAnsi="Courier New" w:cs="Courier New"/>
                <w:rtl/>
              </w:rPr>
              <w:t>ع</w:t>
            </w:r>
          </w:ins>
          <w:r w:rsidR="00EE6742" w:rsidRPr="00EE6742">
            <w:rPr>
              <w:rFonts w:ascii="Courier New" w:hAnsi="Courier New" w:cs="Courier New"/>
              <w:rtl/>
            </w:rPr>
            <w:t>ة ان مولد</w:t>
          </w:r>
          <w:del w:id="18314" w:author="Transkribus" w:date="2019-12-11T14:30:00Z">
            <w:r w:rsidRPr="009B6BCA">
              <w:rPr>
                <w:rFonts w:ascii="Courier New" w:hAnsi="Courier New" w:cs="Courier New"/>
                <w:rtl/>
              </w:rPr>
              <w:delText>ه</w:delText>
            </w:r>
          </w:del>
          <w:ins w:id="18315"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فى </w:t>
          </w:r>
          <w:del w:id="18316" w:author="Transkribus" w:date="2019-12-11T14:30:00Z">
            <w:r w:rsidRPr="009B6BCA">
              <w:rPr>
                <w:rFonts w:ascii="Courier New" w:hAnsi="Courier New" w:cs="Courier New"/>
                <w:rtl/>
              </w:rPr>
              <w:delText>سنة اربع</w:delText>
            </w:r>
          </w:del>
          <w:ins w:id="18317" w:author="Transkribus" w:date="2019-12-11T14:30:00Z">
            <w:r w:rsidR="00EE6742" w:rsidRPr="00EE6742">
              <w:rPr>
                <w:rFonts w:ascii="Courier New" w:hAnsi="Courier New" w:cs="Courier New"/>
                <w:rtl/>
              </w:rPr>
              <w:t>سفة أريع</w:t>
            </w:r>
          </w:ins>
          <w:r w:rsidR="00EE6742" w:rsidRPr="00EE6742">
            <w:rPr>
              <w:rFonts w:ascii="Courier New" w:hAnsi="Courier New" w:cs="Courier New"/>
              <w:rtl/>
            </w:rPr>
            <w:t xml:space="preserve"> وستين </w:t>
          </w:r>
          <w:del w:id="18318" w:author="Transkribus" w:date="2019-12-11T14:30:00Z">
            <w:r w:rsidRPr="009B6BCA">
              <w:rPr>
                <w:rFonts w:ascii="Courier New" w:hAnsi="Courier New" w:cs="Courier New"/>
                <w:rtl/>
              </w:rPr>
              <w:delText>وخمسمائة بمدينة حينى ونشا 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19" w:author="Transkribus" w:date="2019-12-11T14:30:00Z">
            <w:r w:rsidR="00EE6742" w:rsidRPr="00EE6742">
              <w:rPr>
                <w:rFonts w:ascii="Courier New" w:hAnsi="Courier New" w:cs="Courier New"/>
                <w:rtl/>
              </w:rPr>
              <w:t>وخنسمائة مد سه جينى وفشانها ولما كمان</w:t>
            </w:r>
          </w:ins>
        </w:dir>
      </w:dir>
    </w:p>
    <w:p w14:paraId="24AE2781" w14:textId="2C826EA0" w:rsidR="00EE6742" w:rsidRPr="00EE6742" w:rsidRDefault="009B6BCA" w:rsidP="00EE6742">
      <w:pPr>
        <w:pStyle w:val="NurText"/>
        <w:bidi/>
        <w:rPr>
          <w:ins w:id="18320" w:author="Transkribus" w:date="2019-12-11T14:30:00Z"/>
          <w:rFonts w:ascii="Courier New" w:hAnsi="Courier New" w:cs="Courier New"/>
        </w:rPr>
      </w:pPr>
      <w:dir w:val="rtl">
        <w:dir w:val="rtl">
          <w:del w:id="18321" w:author="Transkribus" w:date="2019-12-11T14:30:00Z">
            <w:r w:rsidRPr="009B6BCA">
              <w:rPr>
                <w:rFonts w:ascii="Courier New" w:hAnsi="Courier New" w:cs="Courier New"/>
                <w:rtl/>
              </w:rPr>
              <w:delText>ولما كان فخر</w:delText>
            </w:r>
          </w:del>
          <w:ins w:id="18322" w:author="Transkribus" w:date="2019-12-11T14:30:00Z">
            <w:r w:rsidR="00EE6742" w:rsidRPr="00EE6742">
              <w:rPr>
                <w:rFonts w:ascii="Courier New" w:hAnsi="Courier New" w:cs="Courier New"/>
                <w:rtl/>
              </w:rPr>
              <w:t>اجر</w:t>
            </w:r>
          </w:ins>
          <w:r w:rsidR="00EE6742" w:rsidRPr="00EE6742">
            <w:rPr>
              <w:rFonts w:ascii="Courier New" w:hAnsi="Courier New" w:cs="Courier New"/>
              <w:rtl/>
            </w:rPr>
            <w:t xml:space="preserve"> الدين الماردينى </w:t>
          </w:r>
          <w:del w:id="18323" w:author="Transkribus" w:date="2019-12-11T14:30:00Z">
            <w:r w:rsidRPr="009B6BCA">
              <w:rPr>
                <w:rFonts w:ascii="Courier New" w:hAnsi="Courier New" w:cs="Courier New"/>
                <w:rtl/>
              </w:rPr>
              <w:delText>بمدينة حينى وصاحبها نور</w:delText>
            </w:r>
          </w:del>
          <w:ins w:id="18324" w:author="Transkribus" w:date="2019-12-11T14:30:00Z">
            <w:r w:rsidR="00EE6742" w:rsidRPr="00EE6742">
              <w:rPr>
                <w:rFonts w:ascii="Courier New" w:hAnsi="Courier New" w:cs="Courier New"/>
                <w:rtl/>
              </w:rPr>
              <w:t>مدةجسى وصاجه انور</w:t>
            </w:r>
          </w:ins>
          <w:r w:rsidR="00EE6742" w:rsidRPr="00EE6742">
            <w:rPr>
              <w:rFonts w:ascii="Courier New" w:hAnsi="Courier New" w:cs="Courier New"/>
              <w:rtl/>
            </w:rPr>
            <w:t xml:space="preserve"> الدين بن جمال الدين بن ار</w:t>
          </w:r>
          <w:del w:id="18325" w:author="Transkribus" w:date="2019-12-11T14:30:00Z">
            <w:r w:rsidRPr="009B6BCA">
              <w:rPr>
                <w:rFonts w:ascii="Courier New" w:hAnsi="Courier New" w:cs="Courier New"/>
                <w:rtl/>
              </w:rPr>
              <w:delText>ت</w:delText>
            </w:r>
          </w:del>
          <w:ins w:id="18326"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ق كان </w:t>
          </w:r>
          <w:del w:id="18327" w:author="Transkribus" w:date="2019-12-11T14:30:00Z">
            <w:r w:rsidRPr="009B6BCA">
              <w:rPr>
                <w:rFonts w:ascii="Courier New" w:hAnsi="Courier New" w:cs="Courier New"/>
                <w:rtl/>
              </w:rPr>
              <w:delText>قد عرض لنور</w:delText>
            </w:r>
          </w:del>
          <w:ins w:id="18328" w:author="Transkribus" w:date="2019-12-11T14:30:00Z">
            <w:r w:rsidR="00EE6742" w:rsidRPr="00EE6742">
              <w:rPr>
                <w:rFonts w:ascii="Courier New" w:hAnsi="Courier New" w:cs="Courier New"/>
                <w:rtl/>
              </w:rPr>
              <w:t>قدعرس</w:t>
            </w:r>
          </w:ins>
        </w:dir>
      </w:dir>
    </w:p>
    <w:p w14:paraId="482E4EFD" w14:textId="22DABF67" w:rsidR="00EE6742" w:rsidRPr="00EE6742" w:rsidRDefault="00EE6742" w:rsidP="00EE6742">
      <w:pPr>
        <w:pStyle w:val="NurText"/>
        <w:bidi/>
        <w:rPr>
          <w:rFonts w:ascii="Courier New" w:hAnsi="Courier New" w:cs="Courier New"/>
        </w:rPr>
      </w:pPr>
      <w:ins w:id="18329" w:author="Transkribus" w:date="2019-12-11T14:30:00Z">
        <w:r w:rsidRPr="00EE6742">
          <w:rPr>
            <w:rFonts w:ascii="Courier New" w:hAnsi="Courier New" w:cs="Courier New"/>
            <w:rtl/>
          </w:rPr>
          <w:t>ابوز</w:t>
        </w:r>
      </w:ins>
      <w:r w:rsidRPr="00EE6742">
        <w:rPr>
          <w:rFonts w:ascii="Courier New" w:hAnsi="Courier New" w:cs="Courier New"/>
          <w:rtl/>
        </w:rPr>
        <w:t xml:space="preserve"> الدين مرض فى </w:t>
      </w:r>
      <w:del w:id="18330" w:author="Transkribus" w:date="2019-12-11T14:30:00Z">
        <w:r w:rsidR="009B6BCA" w:rsidRPr="009B6BCA">
          <w:rPr>
            <w:rFonts w:ascii="Courier New" w:hAnsi="Courier New" w:cs="Courier New"/>
            <w:rtl/>
          </w:rPr>
          <w:delText>عينيه فداواه الشيخ فخر الدين مدة ايام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331" w:author="Transkribus" w:date="2019-12-11T14:30:00Z">
        <w:r w:rsidRPr="00EE6742">
          <w:rPr>
            <w:rFonts w:ascii="Courier New" w:hAnsi="Courier New" w:cs="Courier New"/>
            <w:rtl/>
          </w:rPr>
          <w:t>عبنيه فداواء الشي لخر الدين بدة أبام ثم عرم على السفرواشار على قوير</w:t>
        </w:r>
      </w:ins>
    </w:p>
    <w:p w14:paraId="3399128F" w14:textId="2BC8F8D6" w:rsidR="00EE6742" w:rsidRPr="00EE6742" w:rsidRDefault="009B6BCA" w:rsidP="00EE6742">
      <w:pPr>
        <w:pStyle w:val="NurText"/>
        <w:bidi/>
        <w:rPr>
          <w:ins w:id="18332" w:author="Transkribus" w:date="2019-12-11T14:30:00Z"/>
          <w:rFonts w:ascii="Courier New" w:hAnsi="Courier New" w:cs="Courier New"/>
        </w:rPr>
      </w:pPr>
      <w:dir w:val="rtl">
        <w:dir w:val="rtl">
          <w:del w:id="18333" w:author="Transkribus" w:date="2019-12-11T14:30:00Z">
            <w:r w:rsidRPr="009B6BCA">
              <w:rPr>
                <w:rFonts w:ascii="Courier New" w:hAnsi="Courier New" w:cs="Courier New"/>
                <w:rtl/>
              </w:rPr>
              <w:delText>ثم عزم على السفر واشار على نور الدين ابن ارتق</w:delText>
            </w:r>
          </w:del>
          <w:ins w:id="18334" w:author="Transkribus" w:date="2019-12-11T14:30:00Z">
            <w:r w:rsidR="00EE6742" w:rsidRPr="00EE6742">
              <w:rPr>
                <w:rFonts w:ascii="Courier New" w:hAnsi="Courier New" w:cs="Courier New"/>
                <w:rtl/>
              </w:rPr>
              <w:t>الدين بن ارفق</w:t>
            </w:r>
          </w:ins>
          <w:r w:rsidR="00EE6742" w:rsidRPr="00EE6742">
            <w:rPr>
              <w:rFonts w:ascii="Courier New" w:hAnsi="Courier New" w:cs="Courier New"/>
              <w:rtl/>
            </w:rPr>
            <w:t xml:space="preserve"> بان </w:t>
          </w:r>
          <w:del w:id="18335" w:author="Transkribus" w:date="2019-12-11T14:30:00Z">
            <w:r w:rsidRPr="009B6BCA">
              <w:rPr>
                <w:rFonts w:ascii="Courier New" w:hAnsi="Courier New" w:cs="Courier New"/>
                <w:rtl/>
              </w:rPr>
              <w:delText>يداويه سديد</w:delText>
            </w:r>
          </w:del>
          <w:ins w:id="18336" w:author="Transkribus" w:date="2019-12-11T14:30:00Z">
            <w:r w:rsidR="00EE6742" w:rsidRPr="00EE6742">
              <w:rPr>
                <w:rFonts w:ascii="Courier New" w:hAnsi="Courier New" w:cs="Courier New"/>
                <w:rtl/>
              </w:rPr>
              <w:t>بداو سسديد</w:t>
            </w:r>
          </w:ins>
          <w:r w:rsidR="00EE6742" w:rsidRPr="00EE6742">
            <w:rPr>
              <w:rFonts w:ascii="Courier New" w:hAnsi="Courier New" w:cs="Courier New"/>
              <w:rtl/>
            </w:rPr>
            <w:t xml:space="preserve"> الدين بن رقيقة </w:t>
          </w:r>
          <w:del w:id="18337" w:author="Transkribus" w:date="2019-12-11T14:30:00Z">
            <w:r w:rsidRPr="009B6BCA">
              <w:rPr>
                <w:rFonts w:ascii="Courier New" w:hAnsi="Courier New" w:cs="Courier New"/>
                <w:rtl/>
              </w:rPr>
              <w:delText>فعالجه سريعا وبرا برءا تاما واطلق له جامكية وجراية</w:delText>
            </w:r>
          </w:del>
          <w:ins w:id="18338" w:author="Transkribus" w:date="2019-12-11T14:30:00Z">
            <w:r w:rsidR="00EE6742" w:rsidRPr="00EE6742">
              <w:rPr>
                <w:rFonts w:ascii="Courier New" w:hAnsi="Courier New" w:cs="Courier New"/>
                <w:rtl/>
              </w:rPr>
              <w:t>فعالجصر يقاوبرابراثاماواطلق لهجامكبة</w:t>
            </w:r>
          </w:ins>
        </w:dir>
      </w:dir>
    </w:p>
    <w:p w14:paraId="57FEF352" w14:textId="77777777" w:rsidR="009B6BCA" w:rsidRPr="009B6BCA" w:rsidRDefault="00EE6742" w:rsidP="009B6BCA">
      <w:pPr>
        <w:pStyle w:val="NurText"/>
        <w:bidi/>
        <w:rPr>
          <w:del w:id="18339" w:author="Transkribus" w:date="2019-12-11T14:30:00Z"/>
          <w:rFonts w:ascii="Courier New" w:hAnsi="Courier New" w:cs="Courier New"/>
        </w:rPr>
      </w:pPr>
      <w:ins w:id="18340" w:author="Transkribus" w:date="2019-12-11T14:30:00Z">
        <w:r w:rsidRPr="00EE6742">
          <w:rPr>
            <w:rFonts w:ascii="Courier New" w:hAnsi="Courier New" w:cs="Courier New"/>
            <w:rtl/>
          </w:rPr>
          <w:t>وجرابة</w:t>
        </w:r>
      </w:ins>
      <w:r w:rsidRPr="00EE6742">
        <w:rPr>
          <w:rFonts w:ascii="Courier New" w:hAnsi="Courier New" w:cs="Courier New"/>
          <w:rtl/>
        </w:rPr>
        <w:t xml:space="preserve"> فى صناعة الطب </w:t>
      </w:r>
      <w:del w:id="183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69B8D7" w14:textId="21E3248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لى سديد الدين ان </w:t>
          </w:r>
          <w:del w:id="18342" w:author="Transkribus" w:date="2019-12-11T14:30:00Z">
            <w:r w:rsidRPr="009B6BCA">
              <w:rPr>
                <w:rFonts w:ascii="Courier New" w:hAnsi="Courier New" w:cs="Courier New"/>
                <w:rtl/>
              </w:rPr>
              <w:delText>عمره يومئذ</w:delText>
            </w:r>
          </w:del>
          <w:ins w:id="18343" w:author="Transkribus" w:date="2019-12-11T14:30:00Z">
            <w:r w:rsidR="00EE6742" w:rsidRPr="00EE6742">
              <w:rPr>
                <w:rFonts w:ascii="Courier New" w:hAnsi="Courier New" w:cs="Courier New"/>
                <w:rtl/>
              </w:rPr>
              <w:t>عمرم مومثذ</w:t>
            </w:r>
          </w:ins>
          <w:r w:rsidR="00EE6742" w:rsidRPr="00EE6742">
            <w:rPr>
              <w:rFonts w:ascii="Courier New" w:hAnsi="Courier New" w:cs="Courier New"/>
              <w:rtl/>
            </w:rPr>
            <w:t xml:space="preserve"> كان دون </w:t>
          </w:r>
          <w:del w:id="18344" w:author="Transkribus" w:date="2019-12-11T14:30:00Z">
            <w:r w:rsidRPr="009B6BCA">
              <w:rPr>
                <w:rFonts w:ascii="Courier New" w:hAnsi="Courier New" w:cs="Courier New"/>
                <w:rtl/>
              </w:rPr>
              <w:delText>العشرين سنة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45" w:author="Transkribus" w:date="2019-12-11T14:30:00Z">
            <w:r w:rsidR="00EE6742" w:rsidRPr="00EE6742">
              <w:rPr>
                <w:rFonts w:ascii="Courier New" w:hAnsi="Courier New" w:cs="Courier New"/>
                <w:rtl/>
              </w:rPr>
              <w:t>العر بن صنة واسثمر</w:t>
            </w:r>
          </w:ins>
        </w:dir>
      </w:dir>
    </w:p>
    <w:p w14:paraId="794C8218" w14:textId="77777777" w:rsidR="009B6BCA" w:rsidRPr="009B6BCA" w:rsidRDefault="009B6BCA" w:rsidP="009B6BCA">
      <w:pPr>
        <w:pStyle w:val="NurText"/>
        <w:bidi/>
        <w:rPr>
          <w:del w:id="18346" w:author="Transkribus" w:date="2019-12-11T14:30:00Z"/>
          <w:rFonts w:ascii="Courier New" w:hAnsi="Courier New" w:cs="Courier New"/>
        </w:rPr>
      </w:pPr>
      <w:dir w:val="rtl">
        <w:dir w:val="rtl">
          <w:del w:id="18347" w:author="Transkribus" w:date="2019-12-11T14:30:00Z">
            <w:r w:rsidRPr="009B6BCA">
              <w:rPr>
                <w:rFonts w:ascii="Courier New" w:hAnsi="Courier New" w:cs="Courier New"/>
                <w:rtl/>
              </w:rPr>
              <w:delText>واستمر</w:delText>
            </w:r>
          </w:del>
          <w:r w:rsidR="00EE6742" w:rsidRPr="00EE6742">
            <w:rPr>
              <w:rFonts w:ascii="Courier New" w:hAnsi="Courier New" w:cs="Courier New"/>
              <w:rtl/>
            </w:rPr>
            <w:t xml:space="preserve"> فى خد</w:t>
          </w:r>
          <w:ins w:id="18348"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مته </w:t>
          </w:r>
          <w:del w:id="1834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E4CF1E" w14:textId="526D1AE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ثم خدم بعد ذلك الملك المنصور محمد صاحب </w:t>
          </w:r>
          <w:del w:id="18350" w:author="Transkribus" w:date="2019-12-11T14:30:00Z">
            <w:r w:rsidRPr="009B6BCA">
              <w:rPr>
                <w:rFonts w:ascii="Courier New" w:hAnsi="Courier New" w:cs="Courier New"/>
                <w:rtl/>
              </w:rPr>
              <w:delText>ح</w:delText>
            </w:r>
          </w:del>
          <w:ins w:id="18351" w:author="Transkribus" w:date="2019-12-11T14:30:00Z">
            <w:r w:rsidR="00EE6742" w:rsidRPr="00EE6742">
              <w:rPr>
                <w:rFonts w:ascii="Courier New" w:hAnsi="Courier New" w:cs="Courier New"/>
                <w:rtl/>
              </w:rPr>
              <w:t>ج</w:t>
            </w:r>
          </w:ins>
          <w:r w:rsidR="00EE6742" w:rsidRPr="00EE6742">
            <w:rPr>
              <w:rFonts w:ascii="Courier New" w:hAnsi="Courier New" w:cs="Courier New"/>
              <w:rtl/>
            </w:rPr>
            <w:t>ما</w:t>
          </w:r>
          <w:del w:id="18352" w:author="Transkribus" w:date="2019-12-11T14:30:00Z">
            <w:r w:rsidRPr="009B6BCA">
              <w:rPr>
                <w:rFonts w:ascii="Courier New" w:hAnsi="Courier New" w:cs="Courier New"/>
                <w:rtl/>
              </w:rPr>
              <w:delText>ه</w:delText>
            </w:r>
          </w:del>
          <w:ins w:id="18353"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ابن </w:t>
          </w:r>
          <w:del w:id="18354" w:author="Transkribus" w:date="2019-12-11T14:30:00Z">
            <w:r w:rsidRPr="009B6BCA">
              <w:rPr>
                <w:rFonts w:ascii="Courier New" w:hAnsi="Courier New" w:cs="Courier New"/>
                <w:rtl/>
              </w:rPr>
              <w:delText>تقى</w:delText>
            </w:r>
          </w:del>
          <w:ins w:id="18355" w:author="Transkribus" w:date="2019-12-11T14:30:00Z">
            <w:r w:rsidR="00EE6742" w:rsidRPr="00EE6742">
              <w:rPr>
                <w:rFonts w:ascii="Courier New" w:hAnsi="Courier New" w:cs="Courier New"/>
                <w:rtl/>
              </w:rPr>
              <w:t>ففى</w:t>
            </w:r>
          </w:ins>
          <w:r w:rsidR="00EE6742" w:rsidRPr="00EE6742">
            <w:rPr>
              <w:rFonts w:ascii="Courier New" w:hAnsi="Courier New" w:cs="Courier New"/>
              <w:rtl/>
            </w:rPr>
            <w:t xml:space="preserve"> الدين </w:t>
          </w:r>
          <w:del w:id="18356" w:author="Transkribus" w:date="2019-12-11T14:30:00Z">
            <w:r w:rsidRPr="009B6BCA">
              <w:rPr>
                <w:rFonts w:ascii="Courier New" w:hAnsi="Courier New" w:cs="Courier New"/>
                <w:rtl/>
              </w:rPr>
              <w:delText>عمر وبقى معه مدة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57" w:author="Transkribus" w:date="2019-12-11T14:30:00Z">
            <w:r w:rsidR="00EE6742" w:rsidRPr="00EE6742">
              <w:rPr>
                <w:rFonts w:ascii="Courier New" w:hAnsi="Courier New" w:cs="Courier New"/>
                <w:rtl/>
              </w:rPr>
              <w:t>عمرو بق معةمدة ثم</w:t>
            </w:r>
          </w:ins>
        </w:dir>
      </w:dir>
    </w:p>
    <w:p w14:paraId="70EAA8E2" w14:textId="19D3CB2D" w:rsidR="00EE6742" w:rsidRPr="00EE6742" w:rsidRDefault="009B6BCA" w:rsidP="00EE6742">
      <w:pPr>
        <w:pStyle w:val="NurText"/>
        <w:bidi/>
        <w:rPr>
          <w:rFonts w:ascii="Courier New" w:hAnsi="Courier New" w:cs="Courier New"/>
        </w:rPr>
      </w:pPr>
      <w:dir w:val="rtl">
        <w:dir w:val="rtl">
          <w:del w:id="18358" w:author="Transkribus" w:date="2019-12-11T14:30:00Z">
            <w:r w:rsidRPr="009B6BCA">
              <w:rPr>
                <w:rFonts w:ascii="Courier New" w:hAnsi="Courier New" w:cs="Courier New"/>
                <w:rtl/>
              </w:rPr>
              <w:delText>ثم سافر</w:delText>
            </w:r>
          </w:del>
          <w:ins w:id="18359" w:author="Transkribus" w:date="2019-12-11T14:30:00Z">
            <w:r w:rsidR="00EE6742" w:rsidRPr="00EE6742">
              <w:rPr>
                <w:rFonts w:ascii="Courier New" w:hAnsi="Courier New" w:cs="Courier New"/>
                <w:rtl/>
              </w:rPr>
              <w:t>ساقر</w:t>
            </w:r>
          </w:ins>
          <w:r w:rsidR="00EE6742" w:rsidRPr="00EE6742">
            <w:rPr>
              <w:rFonts w:ascii="Courier New" w:hAnsi="Courier New" w:cs="Courier New"/>
              <w:rtl/>
            </w:rPr>
            <w:t xml:space="preserve"> الى خلاط وكان صا</w:t>
          </w:r>
          <w:ins w:id="18360" w:author="Transkribus" w:date="2019-12-11T14:30:00Z">
            <w:r w:rsidR="00EE6742" w:rsidRPr="00EE6742">
              <w:rPr>
                <w:rFonts w:ascii="Courier New" w:hAnsi="Courier New" w:cs="Courier New"/>
                <w:rtl/>
              </w:rPr>
              <w:t>ج</w:t>
            </w:r>
          </w:ins>
          <w:r w:rsidR="00EE6742" w:rsidRPr="00EE6742">
            <w:rPr>
              <w:rFonts w:ascii="Courier New" w:hAnsi="Courier New" w:cs="Courier New"/>
              <w:rtl/>
            </w:rPr>
            <w:t>ح</w:t>
          </w:r>
          <w:del w:id="18361" w:author="Transkribus" w:date="2019-12-11T14:30:00Z">
            <w:r w:rsidRPr="009B6BCA">
              <w:rPr>
                <w:rFonts w:ascii="Courier New" w:hAnsi="Courier New" w:cs="Courier New"/>
                <w:rtl/>
              </w:rPr>
              <w:delText>ب</w:delText>
            </w:r>
          </w:del>
          <w:ins w:id="18362"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ها فى ذلك الوقت الملك </w:t>
          </w:r>
          <w:del w:id="18363" w:author="Transkribus" w:date="2019-12-11T14:30:00Z">
            <w:r w:rsidRPr="009B6BCA">
              <w:rPr>
                <w:rFonts w:ascii="Courier New" w:hAnsi="Courier New" w:cs="Courier New"/>
                <w:rtl/>
              </w:rPr>
              <w:delText>الاوحد</w:delText>
            </w:r>
          </w:del>
          <w:ins w:id="18364" w:author="Transkribus" w:date="2019-12-11T14:30:00Z">
            <w:r w:rsidR="00EE6742" w:rsidRPr="00EE6742">
              <w:rPr>
                <w:rFonts w:ascii="Courier New" w:hAnsi="Courier New" w:cs="Courier New"/>
                <w:rtl/>
              </w:rPr>
              <w:t>الأو حسد</w:t>
            </w:r>
          </w:ins>
          <w:r w:rsidR="00EE6742" w:rsidRPr="00EE6742">
            <w:rPr>
              <w:rFonts w:ascii="Courier New" w:hAnsi="Courier New" w:cs="Courier New"/>
              <w:rtl/>
            </w:rPr>
            <w:t xml:space="preserve"> نجم الدين </w:t>
          </w:r>
          <w:del w:id="18365" w:author="Transkribus" w:date="2019-12-11T14:30:00Z">
            <w:r w:rsidRPr="009B6BCA">
              <w:rPr>
                <w:rFonts w:ascii="Courier New" w:hAnsi="Courier New" w:cs="Courier New"/>
                <w:rtl/>
              </w:rPr>
              <w:delText>ا</w:delText>
            </w:r>
          </w:del>
          <w:ins w:id="18366" w:author="Transkribus" w:date="2019-12-11T14:30:00Z">
            <w:r w:rsidR="00EE6742" w:rsidRPr="00EE6742">
              <w:rPr>
                <w:rFonts w:ascii="Courier New" w:hAnsi="Courier New" w:cs="Courier New"/>
                <w:rtl/>
              </w:rPr>
              <w:t>أ</w:t>
            </w:r>
          </w:ins>
          <w:r w:rsidR="00EE6742" w:rsidRPr="00EE6742">
            <w:rPr>
              <w:rFonts w:ascii="Courier New" w:hAnsi="Courier New" w:cs="Courier New"/>
              <w:rtl/>
            </w:rPr>
            <w:t>يوب بن الملك العادل</w:t>
          </w:r>
          <w:del w:id="183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C9F935" w14:textId="77777777" w:rsidR="009B6BCA" w:rsidRPr="009B6BCA" w:rsidRDefault="009B6BCA" w:rsidP="009B6BCA">
      <w:pPr>
        <w:pStyle w:val="NurText"/>
        <w:bidi/>
        <w:rPr>
          <w:del w:id="18368" w:author="Transkribus" w:date="2019-12-11T14:30:00Z"/>
          <w:rFonts w:ascii="Courier New" w:hAnsi="Courier New" w:cs="Courier New"/>
        </w:rPr>
      </w:pPr>
      <w:dir w:val="rtl">
        <w:dir w:val="rtl">
          <w:del w:id="18369" w:author="Transkribus" w:date="2019-12-11T14:30:00Z">
            <w:r w:rsidRPr="009B6BCA">
              <w:rPr>
                <w:rFonts w:ascii="Courier New" w:hAnsi="Courier New" w:cs="Courier New"/>
                <w:rtl/>
              </w:rPr>
              <w:delText>ابى</w:delText>
            </w:r>
          </w:del>
          <w:ins w:id="18370" w:author="Transkribus" w:date="2019-12-11T14:30:00Z">
            <w:r w:rsidR="00EE6742" w:rsidRPr="00EE6742">
              <w:rPr>
                <w:rFonts w:ascii="Courier New" w:hAnsi="Courier New" w:cs="Courier New"/>
                <w:rtl/>
              </w:rPr>
              <w:t xml:space="preserve"> أبى</w:t>
            </w:r>
          </w:ins>
          <w:r w:rsidR="00EE6742" w:rsidRPr="00EE6742">
            <w:rPr>
              <w:rFonts w:ascii="Courier New" w:hAnsi="Courier New" w:cs="Courier New"/>
              <w:rtl/>
            </w:rPr>
            <w:t xml:space="preserve"> بكر بن </w:t>
          </w:r>
          <w:del w:id="18371" w:author="Transkribus" w:date="2019-12-11T14:30:00Z">
            <w:r w:rsidRPr="009B6BCA">
              <w:rPr>
                <w:rFonts w:ascii="Courier New" w:hAnsi="Courier New" w:cs="Courier New"/>
                <w:rtl/>
              </w:rPr>
              <w:delText>ايوب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6A699A" w14:textId="77777777" w:rsidR="009B6BCA" w:rsidRPr="009B6BCA" w:rsidRDefault="009B6BCA" w:rsidP="009B6BCA">
      <w:pPr>
        <w:pStyle w:val="NurText"/>
        <w:bidi/>
        <w:rPr>
          <w:del w:id="18372" w:author="Transkribus" w:date="2019-12-11T14:30:00Z"/>
          <w:rFonts w:ascii="Courier New" w:hAnsi="Courier New" w:cs="Courier New"/>
        </w:rPr>
      </w:pPr>
      <w:dir w:val="rtl">
        <w:dir w:val="rtl">
          <w:del w:id="18373" w:author="Transkribus" w:date="2019-12-11T14:30:00Z">
            <w:r w:rsidRPr="009B6BCA">
              <w:rPr>
                <w:rFonts w:ascii="Courier New" w:hAnsi="Courier New" w:cs="Courier New"/>
                <w:rtl/>
              </w:rPr>
              <w:delText>وخدم صلاح الدين بن ياغيسان وكان هذا صلاح الدين قد تزوج الملك الاوحد ابن الملك العادل باخته وكان سديد الدين بن رقيقة يتردد الى خدمتها ايضا وكانت كثيرة الاحسان 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56222D2" w14:textId="77777777" w:rsidR="009B6BCA" w:rsidRPr="009B6BCA" w:rsidRDefault="009B6BCA" w:rsidP="009B6BCA">
      <w:pPr>
        <w:pStyle w:val="NurText"/>
        <w:bidi/>
        <w:rPr>
          <w:del w:id="18374" w:author="Transkribus" w:date="2019-12-11T14:30:00Z"/>
          <w:rFonts w:ascii="Courier New" w:hAnsi="Courier New" w:cs="Courier New"/>
        </w:rPr>
      </w:pPr>
      <w:dir w:val="rtl">
        <w:dir w:val="rtl">
          <w:del w:id="18375" w:author="Transkribus" w:date="2019-12-11T14:30:00Z">
            <w:r w:rsidRPr="009B6BCA">
              <w:rPr>
                <w:rFonts w:ascii="Courier New" w:hAnsi="Courier New" w:cs="Courier New"/>
                <w:rtl/>
              </w:rPr>
              <w:delText>واقام بخلاط مدة الى ان توفى الملك الاوحد فى ملازكرد بعلة ذات الجنب وذلك فى يوم السبت ثامن عشر ربيع الاول سنة تسع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DE9F17" w14:textId="77777777" w:rsidR="009B6BCA" w:rsidRPr="009B6BCA" w:rsidRDefault="009B6BCA" w:rsidP="009B6BCA">
      <w:pPr>
        <w:pStyle w:val="NurText"/>
        <w:bidi/>
        <w:rPr>
          <w:del w:id="18376" w:author="Transkribus" w:date="2019-12-11T14:30:00Z"/>
          <w:rFonts w:ascii="Courier New" w:hAnsi="Courier New" w:cs="Courier New"/>
        </w:rPr>
      </w:pPr>
      <w:dir w:val="rtl">
        <w:dir w:val="rtl">
          <w:del w:id="18377" w:author="Transkribus" w:date="2019-12-11T14:30:00Z">
            <w:r w:rsidRPr="009B6BCA">
              <w:rPr>
                <w:rFonts w:ascii="Courier New" w:hAnsi="Courier New" w:cs="Courier New"/>
                <w:rtl/>
              </w:rPr>
              <w:delText>وكان يعالجه هو وصدقة السامري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8A162A" w14:textId="77777777" w:rsidR="009B6BCA" w:rsidRPr="009B6BCA" w:rsidRDefault="009B6BCA" w:rsidP="009B6BCA">
      <w:pPr>
        <w:pStyle w:val="NurText"/>
        <w:bidi/>
        <w:rPr>
          <w:del w:id="18378" w:author="Transkribus" w:date="2019-12-11T14:30:00Z"/>
          <w:rFonts w:ascii="Courier New" w:hAnsi="Courier New" w:cs="Courier New"/>
        </w:rPr>
      </w:pPr>
      <w:dir w:val="rtl">
        <w:dir w:val="rtl">
          <w:del w:id="18379" w:author="Transkribus" w:date="2019-12-11T14:30:00Z">
            <w:r w:rsidRPr="009B6BCA">
              <w:rPr>
                <w:rFonts w:ascii="Courier New" w:hAnsi="Courier New" w:cs="Courier New"/>
                <w:rtl/>
              </w:rPr>
              <w:delText>وخدم ايضا بعد ذلك الملك الاشرف ابا الفتح موسى ابن الملك العادل واقام بميافارقين سنين كثيرة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8116CF" w14:textId="77777777" w:rsidR="009B6BCA" w:rsidRPr="009B6BCA" w:rsidRDefault="009B6BCA" w:rsidP="009B6BCA">
      <w:pPr>
        <w:pStyle w:val="NurText"/>
        <w:bidi/>
        <w:rPr>
          <w:del w:id="18380" w:author="Transkribus" w:date="2019-12-11T14:30:00Z"/>
          <w:rFonts w:ascii="Courier New" w:hAnsi="Courier New" w:cs="Courier New"/>
        </w:rPr>
      </w:pPr>
      <w:dir w:val="rtl">
        <w:dir w:val="rtl">
          <w:del w:id="18381" w:author="Transkribus" w:date="2019-12-11T14:30:00Z">
            <w:r w:rsidRPr="009B6BCA">
              <w:rPr>
                <w:rFonts w:ascii="Courier New" w:hAnsi="Courier New" w:cs="Courier New"/>
                <w:rtl/>
              </w:rPr>
              <w:delText>ولما كان فى ثالث جمادى الاخرة سنة اثنتين وثلاثين وستمائة وصل سديد الدين بن رقيقه الى دمشق الى السلطان الملك الاشرف فاكرمه واحترمه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ADBA6F" w14:textId="77777777" w:rsidR="009B6BCA" w:rsidRPr="009B6BCA" w:rsidRDefault="009B6BCA" w:rsidP="009B6BCA">
      <w:pPr>
        <w:pStyle w:val="NurText"/>
        <w:bidi/>
        <w:rPr>
          <w:del w:id="18382" w:author="Transkribus" w:date="2019-12-11T14:30:00Z"/>
          <w:rFonts w:ascii="Courier New" w:hAnsi="Courier New" w:cs="Courier New"/>
        </w:rPr>
      </w:pPr>
      <w:dir w:val="rtl">
        <w:dir w:val="rtl">
          <w:del w:id="18383" w:author="Transkribus" w:date="2019-12-11T14:30:00Z">
            <w:r w:rsidRPr="009B6BCA">
              <w:rPr>
                <w:rFonts w:ascii="Courier New" w:hAnsi="Courier New" w:cs="Courier New"/>
                <w:rtl/>
              </w:rPr>
              <w:delText>وامر بان يتردد الى الدور السلطانية بالقلعة وان يواظب ايضا معالجة المرضى بالبيمارستان الكبير الذى انشاه الملك العادل نور</w:delText>
            </w:r>
          </w:del>
          <w:ins w:id="18384" w:author="Transkribus" w:date="2019-12-11T14:30:00Z">
            <w:r w:rsidR="00EE6742" w:rsidRPr="00EE6742">
              <w:rPr>
                <w:rFonts w:ascii="Courier New" w:hAnsi="Courier New" w:cs="Courier New"/>
                <w:rtl/>
              </w:rPr>
              <w:t>أيوب وخدم سسلام</w:t>
            </w:r>
          </w:ins>
          <w:r w:rsidR="00EE6742" w:rsidRPr="00EE6742">
            <w:rPr>
              <w:rFonts w:ascii="Courier New" w:hAnsi="Courier New" w:cs="Courier New"/>
              <w:rtl/>
            </w:rPr>
            <w:t xml:space="preserve"> الدين بن </w:t>
          </w:r>
          <w:del w:id="18385" w:author="Transkribus" w:date="2019-12-11T14:30:00Z">
            <w:r w:rsidRPr="009B6BCA">
              <w:rPr>
                <w:rFonts w:ascii="Courier New" w:hAnsi="Courier New" w:cs="Courier New"/>
                <w:rtl/>
              </w:rPr>
              <w:delText>زنكى واطلق له جامكية وجراية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BD611D6" w14:textId="77777777" w:rsidR="009B6BCA" w:rsidRPr="009B6BCA" w:rsidRDefault="009B6BCA" w:rsidP="009B6BCA">
      <w:pPr>
        <w:pStyle w:val="NurText"/>
        <w:bidi/>
        <w:rPr>
          <w:del w:id="18386" w:author="Transkribus" w:date="2019-12-11T14:30:00Z"/>
          <w:rFonts w:ascii="Courier New" w:hAnsi="Courier New" w:cs="Courier New"/>
        </w:rPr>
      </w:pPr>
      <w:dir w:val="rtl">
        <w:dir w:val="rtl">
          <w:del w:id="18387" w:author="Transkribus" w:date="2019-12-11T14:30:00Z">
            <w:r w:rsidRPr="009B6BCA">
              <w:rPr>
                <w:rFonts w:ascii="Courier New" w:hAnsi="Courier New" w:cs="Courier New"/>
                <w:rtl/>
              </w:rPr>
              <w:delText>وكان لى ايضا فى ذلك الوقت مقرر جامكية وجراية لمعالجة المرضى فى هذا البيمارستان وتصاحبنا مدة فوجدت من كمال مروءته وشرف ارومته وغزارة علمه وحسن تاتيه فى معرفة الامراض ومداواتها ما يفوق الوصف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55DD105" w14:textId="382AF27E" w:rsidR="00EE6742" w:rsidRPr="00EE6742" w:rsidRDefault="009B6BCA" w:rsidP="00EE6742">
      <w:pPr>
        <w:pStyle w:val="NurText"/>
        <w:bidi/>
        <w:rPr>
          <w:rFonts w:ascii="Courier New" w:hAnsi="Courier New" w:cs="Courier New"/>
        </w:rPr>
      </w:pPr>
      <w:dir w:val="rtl">
        <w:dir w:val="rtl">
          <w:del w:id="18388" w:author="Transkribus" w:date="2019-12-11T14:30:00Z">
            <w:r w:rsidRPr="009B6BCA">
              <w:rPr>
                <w:rFonts w:ascii="Courier New" w:hAnsi="Courier New" w:cs="Courier New"/>
                <w:rtl/>
              </w:rPr>
              <w:delText xml:space="preserve">ولم يزل بدمشق وهو يشتغل بصناعة الطب الى ان توفى رحمه الله فى سنة خمس وثلاثين وستمائة وكنت انا قد انتقلت الى صرخد فى خدمة صاحبها الامير عز </w:delText>
            </w:r>
          </w:del>
          <w:ins w:id="18389" w:author="Transkribus" w:date="2019-12-11T14:30:00Z">
            <w:r w:rsidR="00EE6742" w:rsidRPr="00EE6742">
              <w:rPr>
                <w:rFonts w:ascii="Courier New" w:hAnsi="Courier New" w:cs="Courier New"/>
                <w:rtl/>
              </w:rPr>
              <w:t xml:space="preserve">باعييسان وكان هذاسسلاج </w:t>
            </w:r>
          </w:ins>
          <w:r w:rsidR="00EE6742" w:rsidRPr="00EE6742">
            <w:rPr>
              <w:rFonts w:ascii="Courier New" w:hAnsi="Courier New" w:cs="Courier New"/>
              <w:rtl/>
            </w:rPr>
            <w:t xml:space="preserve">الدين </w:t>
          </w:r>
          <w:del w:id="18390" w:author="Transkribus" w:date="2019-12-11T14:30:00Z">
            <w:r w:rsidRPr="009B6BCA">
              <w:rPr>
                <w:rFonts w:ascii="Courier New" w:hAnsi="Courier New" w:cs="Courier New"/>
                <w:rtl/>
              </w:rPr>
              <w:delText>المعظمى فى شهر ربيع الاول سنة اربع وثلاثين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91" w:author="Transkribus" w:date="2019-12-11T14:30:00Z">
            <w:r w:rsidR="00EE6742" w:rsidRPr="00EE6742">
              <w:rPr>
                <w:rFonts w:ascii="Courier New" w:hAnsi="Courier New" w:cs="Courier New"/>
                <w:rtl/>
              </w:rPr>
              <w:t>قديروج الملك</w:t>
            </w:r>
          </w:ins>
        </w:dir>
      </w:dir>
    </w:p>
    <w:p w14:paraId="2B28B4D0" w14:textId="08D7BDD0" w:rsidR="00EE6742" w:rsidRPr="00EE6742" w:rsidRDefault="009B6BCA" w:rsidP="00EE6742">
      <w:pPr>
        <w:pStyle w:val="NurText"/>
        <w:bidi/>
        <w:rPr>
          <w:rFonts w:ascii="Courier New" w:hAnsi="Courier New" w:cs="Courier New"/>
        </w:rPr>
      </w:pPr>
      <w:dir w:val="rtl">
        <w:dir w:val="rtl">
          <w:del w:id="18392" w:author="Transkribus" w:date="2019-12-11T14:30:00Z">
            <w:r w:rsidRPr="009B6BCA">
              <w:rPr>
                <w:rFonts w:ascii="Courier New" w:hAnsi="Courier New" w:cs="Courier New"/>
                <w:rtl/>
              </w:rPr>
              <w:delText>ومن شعر</w:delText>
            </w:r>
          </w:del>
          <w:ins w:id="18393" w:author="Transkribus" w:date="2019-12-11T14:30:00Z">
            <w:r w:rsidR="00EE6742" w:rsidRPr="00EE6742">
              <w:rPr>
                <w:rFonts w:ascii="Courier New" w:hAnsi="Courier New" w:cs="Courier New"/>
                <w:rtl/>
              </w:rPr>
              <w:t>الاوحجد بن الملك العادل باحته وكمان</w:t>
            </w:r>
          </w:ins>
          <w:r w:rsidR="00EE6742" w:rsidRPr="00EE6742">
            <w:rPr>
              <w:rFonts w:ascii="Courier New" w:hAnsi="Courier New" w:cs="Courier New"/>
              <w:rtl/>
            </w:rPr>
            <w:t xml:space="preserve"> سديد الدين بن </w:t>
          </w:r>
          <w:del w:id="18394" w:author="Transkribus" w:date="2019-12-11T14:30:00Z">
            <w:r w:rsidRPr="009B6BCA">
              <w:rPr>
                <w:rFonts w:ascii="Courier New" w:hAnsi="Courier New" w:cs="Courier New"/>
                <w:rtl/>
              </w:rPr>
              <w:delText>رقيقة وهو مما انشدنى لنفسه فمن ذلك 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395" w:author="Transkribus" w:date="2019-12-11T14:30:00Z">
            <w:r w:rsidR="00EE6742" w:rsidRPr="00EE6742">
              <w:rPr>
                <w:rFonts w:ascii="Courier New" w:hAnsi="Courier New" w:cs="Courier New"/>
                <w:rtl/>
              </w:rPr>
              <w:t>زهيعة ثردد الى حدمتها أنصاوكاتت كشرة</w:t>
            </w:r>
          </w:ins>
        </w:dir>
      </w:dir>
    </w:p>
    <w:p w14:paraId="57998C15" w14:textId="77777777" w:rsidR="009B6BCA" w:rsidRPr="009B6BCA" w:rsidRDefault="009B6BCA" w:rsidP="009B6BCA">
      <w:pPr>
        <w:pStyle w:val="NurText"/>
        <w:bidi/>
        <w:rPr>
          <w:del w:id="18396" w:author="Transkribus" w:date="2019-12-11T14:30:00Z"/>
          <w:rFonts w:ascii="Courier New" w:hAnsi="Courier New" w:cs="Courier New"/>
        </w:rPr>
      </w:pPr>
      <w:dir w:val="rtl">
        <w:dir w:val="rtl">
          <w:del w:id="18397" w:author="Transkribus" w:date="2019-12-11T14:30:00Z">
            <w:r w:rsidRPr="009B6BCA">
              <w:rPr>
                <w:rFonts w:ascii="Courier New" w:hAnsi="Courier New" w:cs="Courier New"/>
                <w:rtl/>
              </w:rPr>
              <w:delText>يا ملبسى بالنطق ثوب كرامة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ومكملى جواد به ومقومي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3AD5D1D" w14:textId="389FF252" w:rsidR="00EE6742" w:rsidRPr="00EE6742" w:rsidRDefault="009B6BCA" w:rsidP="00EE6742">
      <w:pPr>
        <w:pStyle w:val="NurText"/>
        <w:bidi/>
        <w:rPr>
          <w:ins w:id="18398" w:author="Transkribus" w:date="2019-12-11T14:30:00Z"/>
          <w:rFonts w:ascii="Courier New" w:hAnsi="Courier New" w:cs="Courier New"/>
        </w:rPr>
      </w:pPr>
      <w:dir w:val="rtl">
        <w:dir w:val="rtl">
          <w:del w:id="18399" w:author="Transkribus" w:date="2019-12-11T14:30:00Z">
            <w:r w:rsidRPr="009B6BCA">
              <w:rPr>
                <w:rFonts w:ascii="Courier New" w:hAnsi="Courier New" w:cs="Courier New"/>
                <w:rtl/>
              </w:rPr>
              <w:delText>خذنى</w:delText>
            </w:r>
          </w:del>
          <w:ins w:id="18400" w:author="Transkribus" w:date="2019-12-11T14:30:00Z">
            <w:r w:rsidR="00EE6742" w:rsidRPr="00EE6742">
              <w:rPr>
                <w:rFonts w:ascii="Courier New" w:hAnsi="Courier New" w:cs="Courier New"/>
                <w:rtl/>
              </w:rPr>
              <w:t>وذلك فى بوم السيب ثامن عسررييم الاول ستة تسع وستماثة وكان بعالحة هووصدقة</w:t>
            </w:r>
          </w:ins>
        </w:dir>
      </w:dir>
    </w:p>
    <w:p w14:paraId="3CD9FB4D" w14:textId="77777777" w:rsidR="00EE6742" w:rsidRPr="00EE6742" w:rsidRDefault="00EE6742" w:rsidP="00EE6742">
      <w:pPr>
        <w:pStyle w:val="NurText"/>
        <w:bidi/>
        <w:rPr>
          <w:ins w:id="18401" w:author="Transkribus" w:date="2019-12-11T14:30:00Z"/>
          <w:rFonts w:ascii="Courier New" w:hAnsi="Courier New" w:cs="Courier New"/>
        </w:rPr>
      </w:pPr>
      <w:ins w:id="18402" w:author="Transkribus" w:date="2019-12-11T14:30:00Z">
        <w:r w:rsidRPr="00EE6742">
          <w:rPr>
            <w:rFonts w:ascii="Courier New" w:hAnsi="Courier New" w:cs="Courier New"/>
            <w:rtl/>
          </w:rPr>
          <w:t>السامرى وجخدم أبصابعد ذلك الملك الاشرف أبالفتح موسى بن الملك العادل واقام عباقارعين</w:t>
        </w:r>
      </w:ins>
    </w:p>
    <w:p w14:paraId="118A83AE" w14:textId="77777777" w:rsidR="00EE6742" w:rsidRPr="00EE6742" w:rsidRDefault="00EE6742" w:rsidP="00EE6742">
      <w:pPr>
        <w:pStyle w:val="NurText"/>
        <w:bidi/>
        <w:rPr>
          <w:ins w:id="18403" w:author="Transkribus" w:date="2019-12-11T14:30:00Z"/>
          <w:rFonts w:ascii="Courier New" w:hAnsi="Courier New" w:cs="Courier New"/>
        </w:rPr>
      </w:pPr>
      <w:ins w:id="18404" w:author="Transkribus" w:date="2019-12-11T14:30:00Z">
        <w:r w:rsidRPr="00EE6742">
          <w:rPr>
            <w:rFonts w:ascii="Courier New" w:hAnsi="Courier New" w:cs="Courier New"/>
            <w:rtl/>
          </w:rPr>
          <w:t>سنين كتيرقولما كمان فى ثالت جمادى الأحره سثة اللنين وقلانين وسيماثة وسل سديد الدين</w:t>
        </w:r>
      </w:ins>
    </w:p>
    <w:p w14:paraId="09EA615D" w14:textId="77777777" w:rsidR="00EE6742" w:rsidRPr="00EE6742" w:rsidRDefault="00EE6742" w:rsidP="00EE6742">
      <w:pPr>
        <w:pStyle w:val="NurText"/>
        <w:bidi/>
        <w:rPr>
          <w:ins w:id="18405" w:author="Transkribus" w:date="2019-12-11T14:30:00Z"/>
          <w:rFonts w:ascii="Courier New" w:hAnsi="Courier New" w:cs="Courier New"/>
        </w:rPr>
      </w:pPr>
      <w:ins w:id="18406" w:author="Transkribus" w:date="2019-12-11T14:30:00Z">
        <w:r w:rsidRPr="00EE6742">
          <w:rPr>
            <w:rFonts w:ascii="Courier New" w:hAnsi="Courier New" w:cs="Courier New"/>
            <w:rtl/>
          </w:rPr>
          <w:t>ابن زيقة الى ق الى السلطان الملك الاشرف ذأكرمه واخير معوامر بابن بثردد الى</w:t>
        </w:r>
      </w:ins>
    </w:p>
    <w:p w14:paraId="7FA5D445" w14:textId="77777777" w:rsidR="00EE6742" w:rsidRPr="00EE6742" w:rsidRDefault="00EE6742" w:rsidP="00EE6742">
      <w:pPr>
        <w:pStyle w:val="NurText"/>
        <w:bidi/>
        <w:rPr>
          <w:ins w:id="18407" w:author="Transkribus" w:date="2019-12-11T14:30:00Z"/>
          <w:rFonts w:ascii="Courier New" w:hAnsi="Courier New" w:cs="Courier New"/>
        </w:rPr>
      </w:pPr>
      <w:ins w:id="18408" w:author="Transkribus" w:date="2019-12-11T14:30:00Z">
        <w:r w:rsidRPr="00EE6742">
          <w:rPr>
            <w:rFonts w:ascii="Courier New" w:hAnsi="Courier New" w:cs="Courier New"/>
            <w:rtl/>
          </w:rPr>
          <w:t xml:space="preserve"> الدور السلطانبة القلعة وابن بواطب أوضامعالجة المرضى البمار ستان الكسير الذى أنشاة</w:t>
        </w:r>
      </w:ins>
    </w:p>
    <w:p w14:paraId="17CD50B5" w14:textId="77777777" w:rsidR="00EE6742" w:rsidRPr="00EE6742" w:rsidRDefault="00EE6742" w:rsidP="00EE6742">
      <w:pPr>
        <w:pStyle w:val="NurText"/>
        <w:bidi/>
        <w:rPr>
          <w:ins w:id="18409" w:author="Transkribus" w:date="2019-12-11T14:30:00Z"/>
          <w:rFonts w:ascii="Courier New" w:hAnsi="Courier New" w:cs="Courier New"/>
        </w:rPr>
      </w:pPr>
      <w:ins w:id="18410" w:author="Transkribus" w:date="2019-12-11T14:30:00Z">
        <w:r w:rsidRPr="00EE6742">
          <w:rPr>
            <w:rFonts w:ascii="Courier New" w:hAnsi="Courier New" w:cs="Courier New"/>
            <w:rtl/>
          </w:rPr>
          <w:t>الملك العادل بور الدين بن زفكى وأاطلق لهجامكبة وجرابة وكان لى أيضا فى ذلك الوقت معرز</w:t>
        </w:r>
      </w:ins>
    </w:p>
    <w:p w14:paraId="3A9DEA20" w14:textId="77777777" w:rsidR="00EE6742" w:rsidRPr="00EE6742" w:rsidRDefault="00EE6742" w:rsidP="00EE6742">
      <w:pPr>
        <w:pStyle w:val="NurText"/>
        <w:bidi/>
        <w:rPr>
          <w:ins w:id="18411" w:author="Transkribus" w:date="2019-12-11T14:30:00Z"/>
          <w:rFonts w:ascii="Courier New" w:hAnsi="Courier New" w:cs="Courier New"/>
        </w:rPr>
      </w:pPr>
      <w:ins w:id="18412" w:author="Transkribus" w:date="2019-12-11T14:30:00Z">
        <w:r w:rsidRPr="00EE6742">
          <w:rPr>
            <w:rFonts w:ascii="Courier New" w:hAnsi="Courier New" w:cs="Courier New"/>
            <w:rtl/>
          </w:rPr>
          <w:t>جامكبة وجراةلعالخة المرضى فى هذا البيمار ستان وقصاحينامدة فوجدب من كمال مروققة</w:t>
        </w:r>
      </w:ins>
    </w:p>
    <w:p w14:paraId="572B9435" w14:textId="77777777" w:rsidR="00EE6742" w:rsidRPr="00EE6742" w:rsidRDefault="00EE6742" w:rsidP="00EE6742">
      <w:pPr>
        <w:pStyle w:val="NurText"/>
        <w:bidi/>
        <w:rPr>
          <w:ins w:id="18413" w:author="Transkribus" w:date="2019-12-11T14:30:00Z"/>
          <w:rFonts w:ascii="Courier New" w:hAnsi="Courier New" w:cs="Courier New"/>
        </w:rPr>
      </w:pPr>
      <w:ins w:id="18414" w:author="Transkribus" w:date="2019-12-11T14:30:00Z">
        <w:r w:rsidRPr="00EE6742">
          <w:rPr>
            <w:rFonts w:ascii="Courier New" w:hAnsi="Courier New" w:cs="Courier New"/>
            <w:rtl/>
          </w:rPr>
          <w:t>وشرف أو وسةوفزارة علمه وحسن ثانيه فى معرفة الامراس ومد اواتهامادموق الوسفو١</w:t>
        </w:r>
      </w:ins>
    </w:p>
    <w:p w14:paraId="3DE19324" w14:textId="77777777" w:rsidR="00EE6742" w:rsidRPr="00EE6742" w:rsidRDefault="00EE6742" w:rsidP="00EE6742">
      <w:pPr>
        <w:pStyle w:val="NurText"/>
        <w:bidi/>
        <w:rPr>
          <w:ins w:id="18415" w:author="Transkribus" w:date="2019-12-11T14:30:00Z"/>
          <w:rFonts w:ascii="Courier New" w:hAnsi="Courier New" w:cs="Courier New"/>
        </w:rPr>
      </w:pPr>
      <w:ins w:id="18416" w:author="Transkribus" w:date="2019-12-11T14:30:00Z">
        <w:r w:rsidRPr="00EE6742">
          <w:rPr>
            <w:rFonts w:ascii="Courier New" w:hAnsi="Courier New" w:cs="Courier New"/>
            <w:rtl/>
          </w:rPr>
          <w:t>ابرل بدلمكاى وهو بشتغل بصناعة الطب الى ابن توفى رجمه الله فى سنة خمس والانين وسيمائة</w:t>
        </w:r>
      </w:ins>
    </w:p>
    <w:p w14:paraId="11D69669" w14:textId="77777777" w:rsidR="00EE6742" w:rsidRPr="00EE6742" w:rsidRDefault="00EE6742" w:rsidP="00EE6742">
      <w:pPr>
        <w:pStyle w:val="NurText"/>
        <w:bidi/>
        <w:rPr>
          <w:ins w:id="18417" w:author="Transkribus" w:date="2019-12-11T14:30:00Z"/>
          <w:rFonts w:ascii="Courier New" w:hAnsi="Courier New" w:cs="Courier New"/>
        </w:rPr>
      </w:pPr>
      <w:ins w:id="18418" w:author="Transkribus" w:date="2019-12-11T14:30:00Z">
        <w:r w:rsidRPr="00EE6742">
          <w:rPr>
            <w:rFonts w:ascii="Courier New" w:hAnsi="Courier New" w:cs="Courier New"/>
            <w:rtl/>
          </w:rPr>
          <w:t>وكتت أناقد التقلت ألى صرخد فى خدمةصاجبا الآمير عز الدين المعطمى فى شهرزيع الاول</w:t>
        </w:r>
      </w:ins>
    </w:p>
    <w:p w14:paraId="7054F4D0" w14:textId="77777777" w:rsidR="00EE6742" w:rsidRPr="00EE6742" w:rsidRDefault="00EE6742" w:rsidP="00EE6742">
      <w:pPr>
        <w:pStyle w:val="NurText"/>
        <w:bidi/>
        <w:rPr>
          <w:ins w:id="18419" w:author="Transkribus" w:date="2019-12-11T14:30:00Z"/>
          <w:rFonts w:ascii="Courier New" w:hAnsi="Courier New" w:cs="Courier New"/>
        </w:rPr>
      </w:pPr>
      <w:ins w:id="18420" w:author="Transkribus" w:date="2019-12-11T14:30:00Z">
        <w:r w:rsidRPr="00EE6742">
          <w:rPr>
            <w:rFonts w:ascii="Courier New" w:hAnsi="Courier New" w:cs="Courier New"/>
            <w:rtl/>
          </w:rPr>
          <w:t>٢٢٢</w:t>
        </w:r>
      </w:ins>
    </w:p>
    <w:p w14:paraId="0640B206" w14:textId="77777777" w:rsidR="00EE6742" w:rsidRPr="00EE6742" w:rsidRDefault="00EE6742" w:rsidP="00EE6742">
      <w:pPr>
        <w:pStyle w:val="NurText"/>
        <w:bidi/>
        <w:rPr>
          <w:ins w:id="18421" w:author="Transkribus" w:date="2019-12-11T14:30:00Z"/>
          <w:rFonts w:ascii="Courier New" w:hAnsi="Courier New" w:cs="Courier New"/>
        </w:rPr>
      </w:pPr>
      <w:ins w:id="18422" w:author="Transkribus" w:date="2019-12-11T14:30:00Z">
        <w:r w:rsidRPr="00EE6742">
          <w:rPr>
            <w:rFonts w:ascii="Courier New" w:hAnsi="Courier New" w:cs="Courier New"/>
            <w:rtl/>
          </w:rPr>
          <w:t>سنة اربع وبلاثين وستماثة ومن شعرسديد الدين بن رقيعة وهوثما أنشدفى لنفسه فمن</w:t>
        </w:r>
      </w:ins>
    </w:p>
    <w:p w14:paraId="7AFA375D" w14:textId="77777777" w:rsidR="00EE6742" w:rsidRPr="00EE6742" w:rsidRDefault="00EE6742" w:rsidP="00EE6742">
      <w:pPr>
        <w:pStyle w:val="NurText"/>
        <w:bidi/>
        <w:rPr>
          <w:ins w:id="18423" w:author="Transkribus" w:date="2019-12-11T14:30:00Z"/>
          <w:rFonts w:ascii="Courier New" w:hAnsi="Courier New" w:cs="Courier New"/>
        </w:rPr>
      </w:pPr>
      <w:ins w:id="18424" w:author="Transkribus" w:date="2019-12-11T14:30:00Z">
        <w:r w:rsidRPr="00EE6742">
          <w:rPr>
            <w:rFonts w:ascii="Courier New" w:hAnsi="Courier New" w:cs="Courier New"/>
            <w:rtl/>
          </w:rPr>
          <w:t xml:space="preserve"> ذلك ثال</w:t>
        </w:r>
      </w:ins>
    </w:p>
    <w:p w14:paraId="6C2AEAE9" w14:textId="77777777" w:rsidR="00EE6742" w:rsidRPr="00EE6742" w:rsidRDefault="00EE6742" w:rsidP="00EE6742">
      <w:pPr>
        <w:pStyle w:val="NurText"/>
        <w:bidi/>
        <w:rPr>
          <w:ins w:id="18425" w:author="Transkribus" w:date="2019-12-11T14:30:00Z"/>
          <w:rFonts w:ascii="Courier New" w:hAnsi="Courier New" w:cs="Courier New"/>
        </w:rPr>
      </w:pPr>
      <w:ins w:id="18426" w:author="Transkribus" w:date="2019-12-11T14:30:00Z">
        <w:r w:rsidRPr="00EE6742">
          <w:rPr>
            <w:rFonts w:ascii="Courier New" w:hAnsi="Courier New" w:cs="Courier New"/>
            <w:rtl/>
          </w:rPr>
          <w:t>الكامل</w:t>
        </w:r>
      </w:ins>
    </w:p>
    <w:p w14:paraId="4582DDDC" w14:textId="77777777" w:rsidR="00EE6742" w:rsidRPr="00EE6742" w:rsidRDefault="00EE6742" w:rsidP="00EE6742">
      <w:pPr>
        <w:pStyle w:val="NurText"/>
        <w:bidi/>
        <w:rPr>
          <w:ins w:id="18427" w:author="Transkribus" w:date="2019-12-11T14:30:00Z"/>
          <w:rFonts w:ascii="Courier New" w:hAnsi="Courier New" w:cs="Courier New"/>
        </w:rPr>
      </w:pPr>
      <w:ins w:id="18428" w:author="Transkribus" w:date="2019-12-11T14:30:00Z">
        <w:r w:rsidRPr="00EE6742">
          <w:rPr>
            <w:rFonts w:ascii="Courier New" w:hAnsi="Courier New" w:cs="Courier New"/>
            <w:rtl/>
          </w:rPr>
          <w:t>ابامليسى النطق يوب كرامة * وملى جوادله ومقوى</w:t>
        </w:r>
      </w:ins>
    </w:p>
    <w:p w14:paraId="48862C72" w14:textId="7078CD57" w:rsidR="00EE6742" w:rsidRPr="00EE6742" w:rsidRDefault="00EE6742" w:rsidP="00EE6742">
      <w:pPr>
        <w:pStyle w:val="NurText"/>
        <w:bidi/>
        <w:rPr>
          <w:rFonts w:ascii="Courier New" w:hAnsi="Courier New" w:cs="Courier New"/>
        </w:rPr>
      </w:pPr>
      <w:ins w:id="18429" w:author="Transkribus" w:date="2019-12-11T14:30:00Z">
        <w:r w:rsidRPr="00EE6742">
          <w:rPr>
            <w:rFonts w:ascii="Courier New" w:hAnsi="Courier New" w:cs="Courier New"/>
            <w:rtl/>
          </w:rPr>
          <w:t xml:space="preserve"> خدى</w:t>
        </w:r>
      </w:ins>
      <w:r w:rsidRPr="00EE6742">
        <w:rPr>
          <w:rFonts w:ascii="Courier New" w:hAnsi="Courier New" w:cs="Courier New"/>
          <w:rtl/>
        </w:rPr>
        <w:t xml:space="preserve"> اذا </w:t>
      </w:r>
      <w:del w:id="18430" w:author="Transkribus" w:date="2019-12-11T14:30:00Z">
        <w:r w:rsidR="009B6BCA" w:rsidRPr="009B6BCA">
          <w:rPr>
            <w:rFonts w:ascii="Courier New" w:hAnsi="Courier New" w:cs="Courier New"/>
            <w:rtl/>
          </w:rPr>
          <w:delText>اج</w:delText>
        </w:r>
      </w:del>
      <w:ins w:id="18431" w:author="Transkribus" w:date="2019-12-11T14:30:00Z">
        <w:r w:rsidRPr="00EE6742">
          <w:rPr>
            <w:rFonts w:ascii="Courier New" w:hAnsi="Courier New" w:cs="Courier New"/>
            <w:rtl/>
          </w:rPr>
          <w:t>أح</w:t>
        </w:r>
      </w:ins>
      <w:r w:rsidRPr="00EE6742">
        <w:rPr>
          <w:rFonts w:ascii="Courier New" w:hAnsi="Courier New" w:cs="Courier New"/>
          <w:rtl/>
        </w:rPr>
        <w:t>لى تناهى وا</w:t>
      </w:r>
      <w:del w:id="18432" w:author="Transkribus" w:date="2019-12-11T14:30:00Z">
        <w:r w:rsidR="009B6BCA" w:rsidRPr="009B6BCA">
          <w:rPr>
            <w:rFonts w:ascii="Courier New" w:hAnsi="Courier New" w:cs="Courier New"/>
            <w:rtl/>
          </w:rPr>
          <w:delText>نق</w:delText>
        </w:r>
      </w:del>
      <w:ins w:id="18433" w:author="Transkribus" w:date="2019-12-11T14:30:00Z">
        <w:r w:rsidRPr="00EE6742">
          <w:rPr>
            <w:rFonts w:ascii="Courier New" w:hAnsi="Courier New" w:cs="Courier New"/>
            <w:rtl/>
          </w:rPr>
          <w:t>يف</w:t>
        </w:r>
      </w:ins>
      <w:r w:rsidRPr="00EE6742">
        <w:rPr>
          <w:rFonts w:ascii="Courier New" w:hAnsi="Courier New" w:cs="Courier New"/>
          <w:rtl/>
        </w:rPr>
        <w:t>ضى</w:t>
      </w:r>
      <w:del w:id="1843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عمرى على خط </w:t>
          </w:r>
          <w:del w:id="18435" w:author="Transkribus" w:date="2019-12-11T14:30:00Z">
            <w:r w:rsidR="009B6BCA" w:rsidRPr="009B6BCA">
              <w:rPr>
                <w:rFonts w:ascii="Courier New" w:hAnsi="Courier New" w:cs="Courier New"/>
                <w:rtl/>
              </w:rPr>
              <w:delText>اليك مقوم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436" w:author="Transkribus" w:date="2019-12-11T14:30:00Z">
            <w:r w:rsidRPr="00EE6742">
              <w:rPr>
                <w:rFonts w:ascii="Courier New" w:hAnsi="Courier New" w:cs="Courier New"/>
                <w:rtl/>
              </w:rPr>
              <w:t>البيك مقؤم</w:t>
            </w:r>
          </w:ins>
        </w:dir>
      </w:dir>
    </w:p>
    <w:p w14:paraId="656A868D" w14:textId="77777777" w:rsidR="009B6BCA" w:rsidRPr="009B6BCA" w:rsidRDefault="009B6BCA" w:rsidP="009B6BCA">
      <w:pPr>
        <w:pStyle w:val="NurText"/>
        <w:bidi/>
        <w:rPr>
          <w:del w:id="18437" w:author="Transkribus" w:date="2019-12-11T14:30:00Z"/>
          <w:rFonts w:ascii="Courier New" w:hAnsi="Courier New" w:cs="Courier New"/>
        </w:rPr>
      </w:pPr>
      <w:dir w:val="rtl">
        <w:dir w:val="rtl">
          <w:del w:id="18438" w:author="Transkribus" w:date="2019-12-11T14:30:00Z">
            <w:r w:rsidRPr="009B6BCA">
              <w:rPr>
                <w:rFonts w:ascii="Courier New" w:hAnsi="Courier New" w:cs="Courier New"/>
                <w:rtl/>
              </w:rPr>
              <w:delText>واكشف بلطفك يا الهى غمتي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واجل الصدا عن نفس عبدك وارحم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E63DDFD" w14:textId="42B8CA7B" w:rsidR="00EE6742" w:rsidRPr="00EE6742" w:rsidRDefault="009B6BCA" w:rsidP="00EE6742">
      <w:pPr>
        <w:pStyle w:val="NurText"/>
        <w:bidi/>
        <w:rPr>
          <w:ins w:id="18439" w:author="Transkribus" w:date="2019-12-11T14:30:00Z"/>
          <w:rFonts w:ascii="Courier New" w:hAnsi="Courier New" w:cs="Courier New"/>
        </w:rPr>
      </w:pPr>
      <w:dir w:val="rtl">
        <w:dir w:val="rtl">
          <w:ins w:id="18440" w:author="Transkribus" w:date="2019-12-11T14:30:00Z">
            <w:r w:rsidR="00EE6742" w:rsidRPr="00EE6742">
              <w:rPr>
                <w:rFonts w:ascii="Courier New" w:hAnsi="Courier New" w:cs="Courier New"/>
                <w:rtl/>
              </w:rPr>
              <w:t>اواكسف بلطفلك بالهسى عمنى * واجل الصداحن ققفس عبدلتوارجم</w:t>
            </w:r>
          </w:ins>
        </w:dir>
      </w:dir>
    </w:p>
    <w:p w14:paraId="3848252D" w14:textId="3F00C35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فعساى من بعد المهانة </w:t>
      </w:r>
      <w:del w:id="18441" w:author="Transkribus" w:date="2019-12-11T14:30:00Z">
        <w:r w:rsidR="009B6BCA" w:rsidRPr="009B6BCA">
          <w:rPr>
            <w:rFonts w:ascii="Courier New" w:hAnsi="Courier New" w:cs="Courier New"/>
            <w:rtl/>
          </w:rPr>
          <w:delText>اكتسي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حلل المهابة</w:delText>
            </w:r>
          </w:dir>
        </w:dir>
      </w:del>
      <w:ins w:id="18442" w:author="Transkribus" w:date="2019-12-11T14:30:00Z">
        <w:r w:rsidRPr="00EE6742">
          <w:rPr>
            <w:rFonts w:ascii="Courier New" w:hAnsi="Courier New" w:cs="Courier New"/>
            <w:rtl/>
          </w:rPr>
          <w:t>أكنسى * خل الهابة</w:t>
        </w:r>
      </w:ins>
      <w:r w:rsidRPr="00EE6742">
        <w:rPr>
          <w:rFonts w:ascii="Courier New" w:hAnsi="Courier New" w:cs="Courier New"/>
          <w:rtl/>
        </w:rPr>
        <w:t xml:space="preserve"> فى الم</w:t>
      </w:r>
      <w:del w:id="18443" w:author="Transkribus" w:date="2019-12-11T14:30:00Z">
        <w:r w:rsidR="009B6BCA" w:rsidRPr="009B6BCA">
          <w:rPr>
            <w:rFonts w:ascii="Courier New" w:hAnsi="Courier New" w:cs="Courier New"/>
            <w:rtl/>
          </w:rPr>
          <w:delText>ح</w:delText>
        </w:r>
      </w:del>
      <w:ins w:id="18444" w:author="Transkribus" w:date="2019-12-11T14:30:00Z">
        <w:r w:rsidRPr="00EE6742">
          <w:rPr>
            <w:rFonts w:ascii="Courier New" w:hAnsi="Courier New" w:cs="Courier New"/>
            <w:rtl/>
          </w:rPr>
          <w:t>ج</w:t>
        </w:r>
      </w:ins>
      <w:r w:rsidRPr="00EE6742">
        <w:rPr>
          <w:rFonts w:ascii="Courier New" w:hAnsi="Courier New" w:cs="Courier New"/>
          <w:rtl/>
        </w:rPr>
        <w:t>ل الاكرم</w:t>
      </w:r>
      <w:del w:id="1844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2C70943" w14:textId="5B3AF151" w:rsidR="00EE6742" w:rsidRPr="00EE6742" w:rsidRDefault="009B6BCA" w:rsidP="00EE6742">
      <w:pPr>
        <w:pStyle w:val="NurText"/>
        <w:bidi/>
        <w:rPr>
          <w:rFonts w:ascii="Courier New" w:hAnsi="Courier New" w:cs="Courier New"/>
        </w:rPr>
      </w:pPr>
      <w:dir w:val="rtl">
        <w:dir w:val="rtl">
          <w:del w:id="18446" w:author="Transkribus" w:date="2019-12-11T14:30:00Z">
            <w:r w:rsidRPr="009B6BCA">
              <w:rPr>
                <w:rFonts w:ascii="Courier New" w:hAnsi="Courier New" w:cs="Courier New"/>
                <w:rtl/>
              </w:rPr>
              <w:delText>وابوء</w:delText>
            </w:r>
          </w:del>
          <w:ins w:id="18447" w:author="Transkribus" w:date="2019-12-11T14:30:00Z">
            <w:r w:rsidR="00EE6742" w:rsidRPr="00EE6742">
              <w:rPr>
                <w:rFonts w:ascii="Courier New" w:hAnsi="Courier New" w:cs="Courier New"/>
                <w:rtl/>
              </w:rPr>
              <w:t>وأبوه</w:t>
            </w:r>
          </w:ins>
          <w:r w:rsidR="00EE6742" w:rsidRPr="00EE6742">
            <w:rPr>
              <w:rFonts w:ascii="Courier New" w:hAnsi="Courier New" w:cs="Courier New"/>
              <w:rtl/>
            </w:rPr>
            <w:t xml:space="preserve"> بالفردوس </w:t>
          </w:r>
          <w:del w:id="18448" w:author="Transkribus" w:date="2019-12-11T14:30:00Z">
            <w:r w:rsidRPr="009B6BCA">
              <w:rPr>
                <w:rFonts w:ascii="Courier New" w:hAnsi="Courier New" w:cs="Courier New"/>
                <w:rtl/>
              </w:rPr>
              <w:delText>بعد اقامتي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449" w:author="Transkribus" w:date="2019-12-11T14:30:00Z">
            <w:r w:rsidR="00EE6742" w:rsidRPr="00EE6742">
              <w:rPr>
                <w:rFonts w:ascii="Courier New" w:hAnsi="Courier New" w:cs="Courier New"/>
                <w:rtl/>
              </w:rPr>
              <w:t xml:space="preserve">بعذ اقاصى * </w:t>
            </w:r>
          </w:ins>
          <w:r w:rsidR="00EE6742" w:rsidRPr="00EE6742">
            <w:rPr>
              <w:rFonts w:ascii="Courier New" w:hAnsi="Courier New" w:cs="Courier New"/>
              <w:rtl/>
            </w:rPr>
            <w:t>فى من</w:t>
          </w:r>
          <w:del w:id="18450" w:author="Transkribus" w:date="2019-12-11T14:30:00Z">
            <w:r w:rsidRPr="009B6BCA">
              <w:rPr>
                <w:rFonts w:ascii="Courier New" w:hAnsi="Courier New" w:cs="Courier New"/>
                <w:rtl/>
              </w:rPr>
              <w:delText>ز</w:delText>
            </w:r>
          </w:del>
          <w:ins w:id="18451" w:author="Transkribus" w:date="2019-12-11T14:30:00Z">
            <w:r w:rsidR="00EE6742" w:rsidRPr="00EE6742">
              <w:rPr>
                <w:rFonts w:ascii="Courier New" w:hAnsi="Courier New" w:cs="Courier New"/>
                <w:rtl/>
              </w:rPr>
              <w:t>ر</w:t>
            </w:r>
          </w:ins>
          <w:r w:rsidR="00EE6742" w:rsidRPr="00EE6742">
            <w:rPr>
              <w:rFonts w:ascii="Courier New" w:hAnsi="Courier New" w:cs="Courier New"/>
              <w:rtl/>
            </w:rPr>
            <w:t>ل بادى السماجة م</w:t>
          </w:r>
          <w:del w:id="18452" w:author="Transkribus" w:date="2019-12-11T14:30:00Z">
            <w:r w:rsidRPr="009B6BCA">
              <w:rPr>
                <w:rFonts w:ascii="Courier New" w:hAnsi="Courier New" w:cs="Courier New"/>
                <w:rtl/>
              </w:rPr>
              <w:delText>ظ</w:delText>
            </w:r>
          </w:del>
          <w:ins w:id="18453" w:author="Transkribus" w:date="2019-12-11T14:30:00Z">
            <w:r w:rsidR="00EE6742" w:rsidRPr="00EE6742">
              <w:rPr>
                <w:rFonts w:ascii="Courier New" w:hAnsi="Courier New" w:cs="Courier New"/>
                <w:rtl/>
              </w:rPr>
              <w:t>ط</w:t>
            </w:r>
          </w:ins>
          <w:r w:rsidR="00EE6742" w:rsidRPr="00EE6742">
            <w:rPr>
              <w:rFonts w:ascii="Courier New" w:hAnsi="Courier New" w:cs="Courier New"/>
              <w:rtl/>
            </w:rPr>
            <w:t>لم</w:t>
          </w:r>
          <w:del w:id="1845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8BB27FA" w14:textId="693B613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فقد </w:t>
          </w:r>
          <w:del w:id="18455" w:author="Transkribus" w:date="2019-12-11T14:30:00Z">
            <w:r w:rsidRPr="009B6BCA">
              <w:rPr>
                <w:rFonts w:ascii="Courier New" w:hAnsi="Courier New" w:cs="Courier New"/>
                <w:rtl/>
              </w:rPr>
              <w:delText>اجتويت ثواى</w:delText>
            </w:r>
          </w:del>
          <w:ins w:id="18456" w:author="Transkribus" w:date="2019-12-11T14:30:00Z">
            <w:r w:rsidR="00EE6742" w:rsidRPr="00EE6742">
              <w:rPr>
                <w:rFonts w:ascii="Courier New" w:hAnsi="Courier New" w:cs="Courier New"/>
                <w:rtl/>
              </w:rPr>
              <w:t>احتويت تواى</w:t>
            </w:r>
          </w:ins>
          <w:r w:rsidR="00EE6742" w:rsidRPr="00EE6742">
            <w:rPr>
              <w:rFonts w:ascii="Courier New" w:hAnsi="Courier New" w:cs="Courier New"/>
              <w:rtl/>
            </w:rPr>
            <w:t xml:space="preserve"> فيه ومن </w:t>
          </w:r>
          <w:del w:id="18457" w:author="Transkribus" w:date="2019-12-11T14:30:00Z">
            <w:r w:rsidRPr="009B6BCA">
              <w:rPr>
                <w:rFonts w:ascii="Courier New" w:hAnsi="Courier New" w:cs="Courier New"/>
                <w:rtl/>
              </w:rPr>
              <w:delText>ت</w:delText>
            </w:r>
          </w:del>
          <w:ins w:id="18458" w:author="Transkribus" w:date="2019-12-11T14:30:00Z">
            <w:r w:rsidR="00EE6742" w:rsidRPr="00EE6742">
              <w:rPr>
                <w:rFonts w:ascii="Courier New" w:hAnsi="Courier New" w:cs="Courier New"/>
                <w:rtl/>
              </w:rPr>
              <w:t>ب</w:t>
            </w:r>
          </w:ins>
          <w:r w:rsidR="00EE6742" w:rsidRPr="00EE6742">
            <w:rPr>
              <w:rFonts w:ascii="Courier New" w:hAnsi="Courier New" w:cs="Courier New"/>
              <w:rtl/>
            </w:rPr>
            <w:t>كن</w:t>
          </w:r>
          <w:del w:id="184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دار </w:t>
              </w:r>
              <w:del w:id="18460" w:author="Transkribus" w:date="2019-12-11T14:30:00Z">
                <w:r w:rsidRPr="009B6BCA">
                  <w:rPr>
                    <w:rFonts w:ascii="Courier New" w:hAnsi="Courier New" w:cs="Courier New"/>
                    <w:rtl/>
                  </w:rPr>
                  <w:delText>الغرور له محلا يسام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461" w:author="Transkribus" w:date="2019-12-11T14:30:00Z">
                <w:r w:rsidR="00EE6742" w:rsidRPr="00EE6742">
                  <w:rPr>
                    <w:rFonts w:ascii="Courier New" w:hAnsi="Courier New" w:cs="Courier New"/>
                    <w:rtl/>
                  </w:rPr>
                  <w:t>الغروره بحسلاسسام</w:t>
                </w:r>
              </w:ins>
            </w:dir>
          </w:dir>
        </w:dir>
      </w:dir>
    </w:p>
    <w:p w14:paraId="260C67D3" w14:textId="77777777" w:rsidR="009B6BCA" w:rsidRPr="009B6BCA" w:rsidRDefault="009B6BCA" w:rsidP="009B6BCA">
      <w:pPr>
        <w:pStyle w:val="NurText"/>
        <w:bidi/>
        <w:rPr>
          <w:del w:id="18462" w:author="Transkribus" w:date="2019-12-11T14:30:00Z"/>
          <w:rFonts w:ascii="Courier New" w:hAnsi="Courier New" w:cs="Courier New"/>
        </w:rPr>
      </w:pPr>
      <w:dir w:val="rtl">
        <w:dir w:val="rtl">
          <w:del w:id="18463" w:author="Transkribus" w:date="2019-12-11T14:30:00Z">
            <w:r w:rsidRPr="009B6BCA">
              <w:rPr>
                <w:rFonts w:ascii="Courier New" w:hAnsi="Courier New" w:cs="Courier New"/>
                <w:rtl/>
              </w:rPr>
              <w:delText>دار يغادر بؤسها وشقاءها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حلها وكانه لم ينعم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4F7C705" w14:textId="77777777" w:rsidR="009B6BCA" w:rsidRPr="009B6BCA" w:rsidRDefault="009B6BCA" w:rsidP="009B6BCA">
      <w:pPr>
        <w:pStyle w:val="NurText"/>
        <w:bidi/>
        <w:rPr>
          <w:del w:id="18464" w:author="Transkribus" w:date="2019-12-11T14:30:00Z"/>
          <w:rFonts w:ascii="Courier New" w:hAnsi="Courier New" w:cs="Courier New"/>
        </w:rPr>
      </w:pPr>
      <w:dir w:val="rtl">
        <w:dir w:val="rtl">
          <w:del w:id="18465" w:author="Transkribus" w:date="2019-12-11T14:30:00Z">
            <w:r w:rsidRPr="009B6BCA">
              <w:rPr>
                <w:rFonts w:ascii="Courier New" w:hAnsi="Courier New" w:cs="Courier New"/>
                <w:rtl/>
              </w:rPr>
              <w:delText>ويديل صافى عيشه وحياته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كدرا فلا تجنح اليها تسلم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EF99D73" w14:textId="709ADB96" w:rsidR="00EE6742" w:rsidRPr="00EE6742" w:rsidRDefault="009B6BCA" w:rsidP="00EE6742">
      <w:pPr>
        <w:pStyle w:val="NurText"/>
        <w:bidi/>
        <w:rPr>
          <w:ins w:id="18466" w:author="Transkribus" w:date="2019-12-11T14:30:00Z"/>
          <w:rFonts w:ascii="Courier New" w:hAnsi="Courier New" w:cs="Courier New"/>
        </w:rPr>
      </w:pPr>
      <w:dir w:val="rtl">
        <w:dir w:val="rtl">
          <w:del w:id="18467" w:author="Transkribus" w:date="2019-12-11T14:30:00Z">
            <w:r w:rsidRPr="009B6BCA">
              <w:rPr>
                <w:rFonts w:ascii="Courier New" w:hAnsi="Courier New" w:cs="Courier New"/>
                <w:rtl/>
              </w:rPr>
              <w:delText>فبك المعاذ</w:delText>
            </w:r>
          </w:del>
          <w:ins w:id="18468" w:author="Transkribus" w:date="2019-12-11T14:30:00Z">
            <w:r w:rsidR="00EE6742" w:rsidRPr="00EE6742">
              <w:rPr>
                <w:rFonts w:ascii="Courier New" w:hAnsi="Courier New" w:cs="Courier New"/>
                <w:rtl/>
              </w:rPr>
              <w:t>وار يقاد ريوسها وسقايها * من خلها وانه ثمسعم</w:t>
            </w:r>
          </w:ins>
        </w:dir>
      </w:dir>
    </w:p>
    <w:p w14:paraId="791A39BD" w14:textId="77777777" w:rsidR="00EE6742" w:rsidRPr="00EE6742" w:rsidRDefault="00EE6742" w:rsidP="00EE6742">
      <w:pPr>
        <w:pStyle w:val="NurText"/>
        <w:bidi/>
        <w:rPr>
          <w:ins w:id="18469" w:author="Transkribus" w:date="2019-12-11T14:30:00Z"/>
          <w:rFonts w:ascii="Courier New" w:hAnsi="Courier New" w:cs="Courier New"/>
        </w:rPr>
      </w:pPr>
      <w:ins w:id="18470" w:author="Transkribus" w:date="2019-12-11T14:30:00Z">
        <w:r w:rsidRPr="00EE6742">
          <w:rPr>
            <w:rFonts w:ascii="Courier New" w:hAnsi="Courier New" w:cs="Courier New"/>
            <w:rtl/>
          </w:rPr>
          <w:t>وبديل صافى عبسيه وحتاله * كمدر افسلا نجيم البهانسلم</w:t>
        </w:r>
      </w:ins>
    </w:p>
    <w:p w14:paraId="7E25F653" w14:textId="7FE70259" w:rsidR="00EE6742" w:rsidRPr="00EE6742" w:rsidRDefault="00EE6742" w:rsidP="00EE6742">
      <w:pPr>
        <w:pStyle w:val="NurText"/>
        <w:bidi/>
        <w:rPr>
          <w:rFonts w:ascii="Courier New" w:hAnsi="Courier New" w:cs="Courier New"/>
        </w:rPr>
      </w:pPr>
      <w:ins w:id="18471" w:author="Transkribus" w:date="2019-12-11T14:30:00Z">
        <w:r w:rsidRPr="00EE6742">
          <w:rPr>
            <w:rFonts w:ascii="Courier New" w:hAnsi="Courier New" w:cs="Courier New"/>
            <w:rtl/>
          </w:rPr>
          <w:t>فيسلك المعاد</w:t>
        </w:r>
      </w:ins>
      <w:r w:rsidRPr="00EE6742">
        <w:rPr>
          <w:rFonts w:ascii="Courier New" w:hAnsi="Courier New" w:cs="Courier New"/>
          <w:rtl/>
        </w:rPr>
        <w:t xml:space="preserve"> الهنا من شرها</w:t>
      </w:r>
      <w:del w:id="184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وبك الملاذ من الغواية فاعصم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473" w:author="Transkribus" w:date="2019-12-11T14:30:00Z">
        <w:r w:rsidRPr="00EE6742">
          <w:rPr>
            <w:rFonts w:ascii="Courier New" w:hAnsi="Courier New" w:cs="Courier New"/>
            <w:rtl/>
          </w:rPr>
          <w:t xml:space="preserve"> * ويك الملاد من الفوابفقاهصم</w:t>
        </w:r>
      </w:ins>
    </w:p>
    <w:p w14:paraId="1167D94C" w14:textId="533FEA4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وعليك متكلى </w:t>
          </w:r>
          <w:del w:id="18474" w:author="Transkribus" w:date="2019-12-11T14:30:00Z">
            <w:r w:rsidRPr="009B6BCA">
              <w:rPr>
                <w:rFonts w:ascii="Courier New" w:hAnsi="Courier New" w:cs="Courier New"/>
                <w:rtl/>
              </w:rPr>
              <w:delText>وعفوك لم يزل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قصدى فوا خسراه ان لم ترحم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475" w:author="Transkribus" w:date="2019-12-11T14:30:00Z">
            <w:r w:rsidR="00EE6742" w:rsidRPr="00EE6742">
              <w:rPr>
                <w:rFonts w:ascii="Courier New" w:hAnsi="Courier New" w:cs="Courier New"/>
                <w:rtl/>
              </w:rPr>
              <w:t>وعنوك الميرل * فصدى فواخسراه ابن لم ترجم</w:t>
            </w:r>
          </w:ins>
        </w:dir>
      </w:dir>
    </w:p>
    <w:p w14:paraId="560C11F7" w14:textId="77777777" w:rsidR="009B6BCA" w:rsidRPr="009B6BCA" w:rsidRDefault="009B6BCA" w:rsidP="009B6BCA">
      <w:pPr>
        <w:pStyle w:val="NurText"/>
        <w:bidi/>
        <w:rPr>
          <w:del w:id="18476" w:author="Transkribus" w:date="2019-12-11T14:30:00Z"/>
          <w:rFonts w:ascii="Courier New" w:hAnsi="Courier New" w:cs="Courier New"/>
        </w:rPr>
      </w:pPr>
      <w:dir w:val="rtl">
        <w:dir w:val="rtl">
          <w:del w:id="18477" w:author="Transkribus" w:date="2019-12-11T14:30:00Z">
            <w:r w:rsidRPr="009B6BCA">
              <w:rPr>
                <w:rFonts w:ascii="Courier New" w:hAnsi="Courier New" w:cs="Courier New"/>
                <w:rtl/>
              </w:rPr>
              <w:delText>يا نفس جدى وادابى وتمسكي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بعرى الهدى وعرى الموانع فافصمي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81A1EF4" w14:textId="77777777" w:rsidR="009B6BCA" w:rsidRPr="009B6BCA" w:rsidRDefault="009B6BCA" w:rsidP="009B6BCA">
      <w:pPr>
        <w:pStyle w:val="NurText"/>
        <w:bidi/>
        <w:rPr>
          <w:del w:id="18478" w:author="Transkribus" w:date="2019-12-11T14:30:00Z"/>
          <w:rFonts w:ascii="Courier New" w:hAnsi="Courier New" w:cs="Courier New"/>
        </w:rPr>
      </w:pPr>
      <w:dir w:val="rtl">
        <w:dir w:val="rtl">
          <w:del w:id="18479" w:author="Transkribus" w:date="2019-12-11T14:30:00Z">
            <w:r w:rsidRPr="009B6BCA">
              <w:rPr>
                <w:rFonts w:ascii="Courier New" w:hAnsi="Courier New" w:cs="Courier New"/>
                <w:rtl/>
              </w:rPr>
              <w:delText>لا تهملى يا نفس ذاتك ان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نسيانها نسيان ربك فاعلمي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D22318A" w14:textId="77777777" w:rsidR="009B6BCA" w:rsidRPr="009B6BCA" w:rsidRDefault="009B6BCA" w:rsidP="009B6BCA">
      <w:pPr>
        <w:pStyle w:val="NurText"/>
        <w:bidi/>
        <w:rPr>
          <w:del w:id="18480" w:author="Transkribus" w:date="2019-12-11T14:30:00Z"/>
          <w:rFonts w:ascii="Courier New" w:hAnsi="Courier New" w:cs="Courier New"/>
        </w:rPr>
      </w:pPr>
      <w:dir w:val="rtl">
        <w:dir w:val="rtl">
          <w:del w:id="18481" w:author="Transkribus" w:date="2019-12-11T14:30:00Z">
            <w:r w:rsidRPr="009B6BCA">
              <w:rPr>
                <w:rFonts w:ascii="Courier New" w:hAnsi="Courier New" w:cs="Courier New"/>
                <w:rtl/>
              </w:rPr>
              <w:delText>وعليك بالتفكير فى الائه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لتبوئى جناته وتنعمي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807F7EC" w14:textId="73D325C4" w:rsidR="00EE6742" w:rsidRPr="00EE6742" w:rsidRDefault="009B6BCA" w:rsidP="00EE6742">
      <w:pPr>
        <w:pStyle w:val="NurText"/>
        <w:bidi/>
        <w:rPr>
          <w:ins w:id="18482" w:author="Transkribus" w:date="2019-12-11T14:30:00Z"/>
          <w:rFonts w:ascii="Courier New" w:hAnsi="Courier New" w:cs="Courier New"/>
        </w:rPr>
      </w:pPr>
      <w:dir w:val="rtl">
        <w:dir w:val="rtl">
          <w:del w:id="18483" w:author="Transkribus" w:date="2019-12-11T14:30:00Z">
            <w:r w:rsidRPr="009B6BCA">
              <w:rPr>
                <w:rFonts w:ascii="Courier New" w:hAnsi="Courier New" w:cs="Courier New"/>
                <w:rtl/>
              </w:rPr>
              <w:delText>وتيممى نهج الهداية 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منهج وعن لقم</w:delText>
                </w:r>
              </w:dir>
            </w:dir>
          </w:del>
          <w:ins w:id="18484" w:author="Transkribus" w:date="2019-12-11T14:30:00Z">
            <w:r w:rsidR="00EE6742" w:rsidRPr="00EE6742">
              <w:rPr>
                <w:rFonts w:ascii="Courier New" w:hAnsi="Courier New" w:cs="Courier New"/>
                <w:rtl/>
              </w:rPr>
              <w:t>اباققس حدى وادانى وثسكى * بعر الهدى وهر الوافع فالفصمى</w:t>
            </w:r>
          </w:ins>
        </w:dir>
      </w:dir>
    </w:p>
    <w:p w14:paraId="44BF053B" w14:textId="77777777" w:rsidR="00EE6742" w:rsidRPr="00EE6742" w:rsidRDefault="00EE6742" w:rsidP="00EE6742">
      <w:pPr>
        <w:pStyle w:val="NurText"/>
        <w:bidi/>
        <w:rPr>
          <w:ins w:id="18485" w:author="Transkribus" w:date="2019-12-11T14:30:00Z"/>
          <w:rFonts w:ascii="Courier New" w:hAnsi="Courier New" w:cs="Courier New"/>
        </w:rPr>
      </w:pPr>
      <w:ins w:id="18486" w:author="Transkribus" w:date="2019-12-11T14:30:00Z">
        <w:r w:rsidRPr="00EE6742">
          <w:rPr>
            <w:rFonts w:ascii="Courier New" w:hAnsi="Courier New" w:cs="Courier New"/>
            <w:rtl/>
          </w:rPr>
          <w:t>الاثم مسلى بانفس ذاللك ابن فى * سيانهانسيان ريك قاعلى</w:t>
        </w:r>
      </w:ins>
    </w:p>
    <w:p w14:paraId="6F3882DF" w14:textId="77777777" w:rsidR="00EE6742" w:rsidRPr="00EE6742" w:rsidRDefault="00EE6742" w:rsidP="00EE6742">
      <w:pPr>
        <w:pStyle w:val="NurText"/>
        <w:bidi/>
        <w:rPr>
          <w:ins w:id="18487" w:author="Transkribus" w:date="2019-12-11T14:30:00Z"/>
          <w:rFonts w:ascii="Courier New" w:hAnsi="Courier New" w:cs="Courier New"/>
        </w:rPr>
      </w:pPr>
      <w:ins w:id="18488" w:author="Transkribus" w:date="2019-12-11T14:30:00Z">
        <w:r w:rsidRPr="00EE6742">
          <w:rPr>
            <w:rFonts w:ascii="Courier New" w:hAnsi="Courier New" w:cs="Courier New"/>
            <w:rtl/>
          </w:rPr>
          <w:t>وهليسك التفكر فى ٣لاله * اتبر فى حنا اله وتنعيمى</w:t>
        </w:r>
      </w:ins>
    </w:p>
    <w:p w14:paraId="66018811" w14:textId="065CB79C" w:rsidR="00EE6742" w:rsidRPr="00EE6742" w:rsidRDefault="00EE6742" w:rsidP="00EE6742">
      <w:pPr>
        <w:pStyle w:val="NurText"/>
        <w:bidi/>
        <w:rPr>
          <w:rFonts w:ascii="Courier New" w:hAnsi="Courier New" w:cs="Courier New"/>
        </w:rPr>
      </w:pPr>
      <w:ins w:id="18489" w:author="Transkribus" w:date="2019-12-11T14:30:00Z">
        <w:r w:rsidRPr="00EE6742">
          <w:rPr>
            <w:rFonts w:ascii="Courier New" w:hAnsi="Courier New" w:cs="Courier New"/>
            <w:rtl/>
          </w:rPr>
          <w:t>ويصمى ٣م الهدافة الله * ميح وعسن اعم</w:t>
        </w:r>
      </w:ins>
      <w:r w:rsidRPr="00EE6742">
        <w:rPr>
          <w:rFonts w:ascii="Courier New" w:hAnsi="Courier New" w:cs="Courier New"/>
          <w:rtl/>
        </w:rPr>
        <w:t xml:space="preserve"> الضلالة </w:t>
      </w:r>
      <w:del w:id="18490" w:author="Transkribus" w:date="2019-12-11T14:30:00Z">
        <w:r w:rsidR="009B6BCA" w:rsidRPr="009B6BCA">
          <w:rPr>
            <w:rFonts w:ascii="Courier New" w:hAnsi="Courier New" w:cs="Courier New"/>
            <w:rtl/>
          </w:rPr>
          <w:delText>احجمي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491" w:author="Transkribus" w:date="2019-12-11T14:30:00Z">
        <w:r w:rsidRPr="00EE6742">
          <w:rPr>
            <w:rFonts w:ascii="Courier New" w:hAnsi="Courier New" w:cs="Courier New"/>
            <w:rtl/>
          </w:rPr>
          <w:t>أمى</w:t>
        </w:r>
      </w:ins>
    </w:p>
    <w:p w14:paraId="63CDD31C" w14:textId="366B6F47" w:rsidR="00EE6742" w:rsidRPr="00EE6742" w:rsidRDefault="009B6BCA" w:rsidP="00EE6742">
      <w:pPr>
        <w:pStyle w:val="NurText"/>
        <w:bidi/>
        <w:rPr>
          <w:rFonts w:ascii="Courier New" w:hAnsi="Courier New" w:cs="Courier New"/>
        </w:rPr>
      </w:pPr>
      <w:dir w:val="rtl">
        <w:dir w:val="rtl">
          <w:del w:id="18492" w:author="Transkribus" w:date="2019-12-11T14:30:00Z">
            <w:r w:rsidRPr="009B6BCA">
              <w:rPr>
                <w:rFonts w:ascii="Courier New" w:hAnsi="Courier New" w:cs="Courier New"/>
                <w:rtl/>
              </w:rPr>
              <w:delText>لا ترتضى</w:delText>
            </w:r>
          </w:del>
          <w:ins w:id="18493" w:author="Transkribus" w:date="2019-12-11T14:30:00Z">
            <w:r w:rsidR="00EE6742" w:rsidRPr="00EE6742">
              <w:rPr>
                <w:rFonts w:ascii="Courier New" w:hAnsi="Courier New" w:cs="Courier New"/>
                <w:rtl/>
              </w:rPr>
              <w:t>الاثرفضى</w:t>
            </w:r>
          </w:ins>
          <w:r w:rsidR="00EE6742" w:rsidRPr="00EE6742">
            <w:rPr>
              <w:rFonts w:ascii="Courier New" w:hAnsi="Courier New" w:cs="Courier New"/>
              <w:rtl/>
            </w:rPr>
            <w:t xml:space="preserve"> الدنيا الدني</w:t>
          </w:r>
          <w:del w:id="18494" w:author="Transkribus" w:date="2019-12-11T14:30:00Z">
            <w:r w:rsidRPr="009B6BCA">
              <w:rPr>
                <w:rFonts w:ascii="Courier New" w:hAnsi="Courier New" w:cs="Courier New"/>
                <w:rtl/>
              </w:rPr>
              <w:delText>ة</w:delText>
            </w:r>
          </w:del>
          <w:ins w:id="18495"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موطنا</w:t>
          </w:r>
          <w:del w:id="184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18497" w:author="Transkribus" w:date="2019-12-11T14:30:00Z">
                <w:r w:rsidRPr="009B6BCA">
                  <w:rPr>
                    <w:rFonts w:ascii="Courier New" w:hAnsi="Courier New" w:cs="Courier New"/>
                    <w:rtl/>
                  </w:rPr>
                  <w:delText>ت</w:delText>
                </w:r>
              </w:del>
              <w:ins w:id="18498" w:author="Transkribus" w:date="2019-12-11T14:30:00Z">
                <w:r w:rsidR="00EE6742" w:rsidRPr="00EE6742">
                  <w:rPr>
                    <w:rFonts w:ascii="Courier New" w:hAnsi="Courier New" w:cs="Courier New"/>
                    <w:rtl/>
                  </w:rPr>
                  <w:t>ب</w:t>
                </w:r>
              </w:ins>
              <w:r w:rsidR="00EE6742" w:rsidRPr="00EE6742">
                <w:rPr>
                  <w:rFonts w:ascii="Courier New" w:hAnsi="Courier New" w:cs="Courier New"/>
                  <w:rtl/>
                </w:rPr>
                <w:t>على على ر</w:t>
              </w:r>
              <w:del w:id="18499" w:author="Transkribus" w:date="2019-12-11T14:30:00Z">
                <w:r w:rsidRPr="009B6BCA">
                  <w:rPr>
                    <w:rFonts w:ascii="Courier New" w:hAnsi="Courier New" w:cs="Courier New"/>
                    <w:rtl/>
                  </w:rPr>
                  <w:delText>ت</w:delText>
                </w:r>
              </w:del>
              <w:ins w:id="18500" w:author="Transkribus" w:date="2019-12-11T14:30:00Z">
                <w:r w:rsidR="00EE6742" w:rsidRPr="00EE6742">
                  <w:rPr>
                    <w:rFonts w:ascii="Courier New" w:hAnsi="Courier New" w:cs="Courier New"/>
                    <w:rtl/>
                  </w:rPr>
                  <w:t>ي</w:t>
                </w:r>
              </w:ins>
              <w:r w:rsidR="00EE6742" w:rsidRPr="00EE6742">
                <w:rPr>
                  <w:rFonts w:ascii="Courier New" w:hAnsi="Courier New" w:cs="Courier New"/>
                  <w:rtl/>
                </w:rPr>
                <w:t>ب السوارى الانجم</w:t>
              </w:r>
              <w:del w:id="185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5298C864" w14:textId="77777777" w:rsidR="009B6BCA" w:rsidRPr="009B6BCA" w:rsidRDefault="009B6BCA" w:rsidP="009B6BCA">
      <w:pPr>
        <w:pStyle w:val="NurText"/>
        <w:bidi/>
        <w:rPr>
          <w:del w:id="18502" w:author="Transkribus" w:date="2019-12-11T14:30:00Z"/>
          <w:rFonts w:ascii="Courier New" w:hAnsi="Courier New" w:cs="Courier New"/>
        </w:rPr>
      </w:pPr>
      <w:dir w:val="rtl">
        <w:dir w:val="rtl">
          <w:del w:id="18503" w:author="Transkribus" w:date="2019-12-11T14:30:00Z">
            <w:r w:rsidRPr="009B6BCA">
              <w:rPr>
                <w:rFonts w:ascii="Courier New" w:hAnsi="Courier New" w:cs="Courier New"/>
                <w:rtl/>
              </w:rPr>
              <w:delText>وتعاينى ما لا رات عين ولا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اذن وعت فاليه جدى تغنمي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A28B854" w14:textId="4A4C76C0" w:rsidR="00EE6742" w:rsidRPr="00EE6742" w:rsidRDefault="009B6BCA" w:rsidP="00EE6742">
      <w:pPr>
        <w:pStyle w:val="NurText"/>
        <w:bidi/>
        <w:rPr>
          <w:ins w:id="18504" w:author="Transkribus" w:date="2019-12-11T14:30:00Z"/>
          <w:rFonts w:ascii="Courier New" w:hAnsi="Courier New" w:cs="Courier New"/>
        </w:rPr>
      </w:pPr>
      <w:dir w:val="rtl">
        <w:dir w:val="rtl">
          <w:del w:id="18505" w:author="Transkribus" w:date="2019-12-11T14:30:00Z">
            <w:r w:rsidRPr="009B6BCA">
              <w:rPr>
                <w:rFonts w:ascii="Courier New" w:hAnsi="Courier New" w:cs="Courier New"/>
                <w:rtl/>
              </w:rPr>
              <w:delText>وتشاهدى ما ليس يدرك كنهه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506" w:author="Transkribus" w:date="2019-12-11T14:30:00Z">
            <w:r w:rsidR="00EE6742" w:rsidRPr="00EE6742">
              <w:rPr>
                <w:rFonts w:ascii="Courier New" w:hAnsi="Courier New" w:cs="Courier New"/>
                <w:rtl/>
              </w:rPr>
              <w:t>وفعايسى مالارات عين ولا * ادن وهت فالبة حدى تغنسى</w:t>
            </w:r>
          </w:ins>
        </w:dir>
      </w:dir>
    </w:p>
    <w:p w14:paraId="37346295" w14:textId="472B4684" w:rsidR="00EE6742" w:rsidRPr="00EE6742" w:rsidRDefault="00EE6742" w:rsidP="00EE6742">
      <w:pPr>
        <w:pStyle w:val="NurText"/>
        <w:bidi/>
        <w:rPr>
          <w:rFonts w:ascii="Courier New" w:hAnsi="Courier New" w:cs="Courier New"/>
        </w:rPr>
      </w:pPr>
      <w:ins w:id="18507" w:author="Transkribus" w:date="2019-12-11T14:30:00Z">
        <w:r w:rsidRPr="00EE6742">
          <w:rPr>
            <w:rFonts w:ascii="Courier New" w:hAnsi="Courier New" w:cs="Courier New"/>
            <w:rtl/>
          </w:rPr>
          <w:lastRenderedPageBreak/>
          <w:t xml:space="preserve">ويساهدى ماليس دراك كمنهه * </w:t>
        </w:r>
      </w:ins>
      <w:r w:rsidRPr="00EE6742">
        <w:rPr>
          <w:rFonts w:ascii="Courier New" w:hAnsi="Courier New" w:cs="Courier New"/>
          <w:rtl/>
        </w:rPr>
        <w:t xml:space="preserve">بالفكر </w:t>
      </w:r>
      <w:del w:id="18508" w:author="Transkribus" w:date="2019-12-11T14:30:00Z">
        <w:r w:rsidR="009B6BCA" w:rsidRPr="009B6BCA">
          <w:rPr>
            <w:rFonts w:ascii="Courier New" w:hAnsi="Courier New" w:cs="Courier New"/>
            <w:rtl/>
          </w:rPr>
          <w:delText>او</w:delText>
        </w:r>
      </w:del>
      <w:ins w:id="18509" w:author="Transkribus" w:date="2019-12-11T14:30:00Z">
        <w:r w:rsidRPr="00EE6742">
          <w:rPr>
            <w:rFonts w:ascii="Courier New" w:hAnsi="Courier New" w:cs="Courier New"/>
            <w:rtl/>
          </w:rPr>
          <w:t>أو</w:t>
        </w:r>
      </w:ins>
      <w:r w:rsidRPr="00EE6742">
        <w:rPr>
          <w:rFonts w:ascii="Courier New" w:hAnsi="Courier New" w:cs="Courier New"/>
          <w:rtl/>
        </w:rPr>
        <w:t xml:space="preserve"> بتوهم الم</w:t>
      </w:r>
      <w:del w:id="18510" w:author="Transkribus" w:date="2019-12-11T14:30:00Z">
        <w:r w:rsidR="009B6BCA" w:rsidRPr="009B6BCA">
          <w:rPr>
            <w:rFonts w:ascii="Courier New" w:hAnsi="Courier New" w:cs="Courier New"/>
            <w:rtl/>
          </w:rPr>
          <w:delText>ت</w:delText>
        </w:r>
      </w:del>
      <w:ins w:id="18511" w:author="Transkribus" w:date="2019-12-11T14:30:00Z">
        <w:r w:rsidRPr="00EE6742">
          <w:rPr>
            <w:rFonts w:ascii="Courier New" w:hAnsi="Courier New" w:cs="Courier New"/>
            <w:rtl/>
          </w:rPr>
          <w:t>ن</w:t>
        </w:r>
      </w:ins>
      <w:r w:rsidRPr="00EE6742">
        <w:rPr>
          <w:rFonts w:ascii="Courier New" w:hAnsi="Courier New" w:cs="Courier New"/>
          <w:rtl/>
        </w:rPr>
        <w:t>وه</w:t>
      </w:r>
      <w:ins w:id="18512" w:author="Transkribus" w:date="2019-12-11T14:30:00Z">
        <w:r w:rsidRPr="00EE6742">
          <w:rPr>
            <w:rFonts w:ascii="Courier New" w:hAnsi="Courier New" w:cs="Courier New"/>
            <w:rtl/>
          </w:rPr>
          <w:t>س</w:t>
        </w:r>
      </w:ins>
      <w:r w:rsidRPr="00EE6742">
        <w:rPr>
          <w:rFonts w:ascii="Courier New" w:hAnsi="Courier New" w:cs="Courier New"/>
          <w:rtl/>
        </w:rPr>
        <w:t>م</w:t>
      </w:r>
      <w:del w:id="1851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23D1316" w14:textId="77777777" w:rsidR="009B6BCA" w:rsidRPr="009B6BCA" w:rsidRDefault="009B6BCA" w:rsidP="009B6BCA">
      <w:pPr>
        <w:pStyle w:val="NurText"/>
        <w:bidi/>
        <w:rPr>
          <w:del w:id="18514" w:author="Transkribus" w:date="2019-12-11T14:30:00Z"/>
          <w:rFonts w:ascii="Courier New" w:hAnsi="Courier New" w:cs="Courier New"/>
        </w:rPr>
      </w:pPr>
      <w:dir w:val="rtl">
        <w:dir w:val="rtl">
          <w:del w:id="18515" w:author="Transkribus" w:date="2019-12-11T14:30:00Z">
            <w:r w:rsidRPr="009B6BCA">
              <w:rPr>
                <w:rFonts w:ascii="Courier New" w:hAnsi="Courier New" w:cs="Courier New"/>
                <w:rtl/>
              </w:rPr>
              <w:delText>قدس يجل بان يحل جنابه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يا نفس الا كل شهم ايهم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C122ABA" w14:textId="77777777" w:rsidR="009B6BCA" w:rsidRPr="009B6BCA" w:rsidRDefault="009B6BCA" w:rsidP="009B6BCA">
      <w:pPr>
        <w:pStyle w:val="NurText"/>
        <w:bidi/>
        <w:rPr>
          <w:del w:id="18516" w:author="Transkribus" w:date="2019-12-11T14:30:00Z"/>
          <w:rFonts w:ascii="Courier New" w:hAnsi="Courier New" w:cs="Courier New"/>
        </w:rPr>
      </w:pPr>
      <w:dir w:val="rtl">
        <w:dir w:val="rtl">
          <w:del w:id="18517" w:author="Transkribus" w:date="2019-12-11T14:30:00Z">
            <w:r w:rsidRPr="009B6BCA">
              <w:rPr>
                <w:rFonts w:ascii="Courier New" w:hAnsi="Courier New" w:cs="Courier New"/>
                <w:rtl/>
              </w:rPr>
              <w:delText>وهو المنزه ان يكون مركبا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 رابع او ثالث او توام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FB6AF77" w14:textId="3FFE0573" w:rsidR="00EE6742" w:rsidRPr="00EE6742" w:rsidRDefault="009B6BCA" w:rsidP="00EE6742">
      <w:pPr>
        <w:pStyle w:val="NurText"/>
        <w:bidi/>
        <w:rPr>
          <w:ins w:id="18518" w:author="Transkribus" w:date="2019-12-11T14:30:00Z"/>
          <w:rFonts w:ascii="Courier New" w:hAnsi="Courier New" w:cs="Courier New"/>
        </w:rPr>
      </w:pPr>
      <w:dir w:val="rtl">
        <w:dir w:val="rtl">
          <w:del w:id="18519" w:author="Transkribus" w:date="2019-12-11T14:30:00Z">
            <w:r w:rsidRPr="009B6BCA">
              <w:rPr>
                <w:rFonts w:ascii="Courier New" w:hAnsi="Courier New" w:cs="Courier New"/>
                <w:rtl/>
              </w:rPr>
              <w:delText>وتجاورى</w:delText>
            </w:r>
          </w:del>
          <w:ins w:id="18520" w:author="Transkribus" w:date="2019-12-11T14:30:00Z">
            <w:r w:rsidR="00EE6742" w:rsidRPr="00EE6742">
              <w:rPr>
                <w:rFonts w:ascii="Courier New" w:hAnsi="Courier New" w:cs="Courier New"/>
                <w:rtl/>
              </w:rPr>
              <w:t>قدس بجسل بابن جل جناه * باقفس الال شهمأ٢٣</w:t>
            </w:r>
          </w:ins>
        </w:dir>
      </w:dir>
    </w:p>
    <w:p w14:paraId="4E76510E" w14:textId="77777777" w:rsidR="00EE6742" w:rsidRPr="00EE6742" w:rsidRDefault="00EE6742" w:rsidP="00EE6742">
      <w:pPr>
        <w:pStyle w:val="NurText"/>
        <w:bidi/>
        <w:rPr>
          <w:ins w:id="18521" w:author="Transkribus" w:date="2019-12-11T14:30:00Z"/>
          <w:rFonts w:ascii="Courier New" w:hAnsi="Courier New" w:cs="Courier New"/>
        </w:rPr>
      </w:pPr>
      <w:ins w:id="18522" w:author="Transkribus" w:date="2019-12-11T14:30:00Z">
        <w:r w:rsidRPr="00EE6742">
          <w:rPr>
            <w:rFonts w:ascii="Courier New" w:hAnsi="Courier New" w:cs="Courier New"/>
            <w:rtl/>
          </w:rPr>
          <w:t>وهو المسيرة ابن بكون مر كمبا * مسن زايع أو ثالت أو لويم</w:t>
        </w:r>
      </w:ins>
    </w:p>
    <w:p w14:paraId="2C10646C" w14:textId="600A27D2" w:rsidR="00EE6742" w:rsidRPr="00EE6742" w:rsidRDefault="00EE6742" w:rsidP="00EE6742">
      <w:pPr>
        <w:pStyle w:val="NurText"/>
        <w:bidi/>
        <w:rPr>
          <w:rFonts w:ascii="Courier New" w:hAnsi="Courier New" w:cs="Courier New"/>
        </w:rPr>
      </w:pPr>
      <w:ins w:id="18523" w:author="Transkribus" w:date="2019-12-11T14:30:00Z">
        <w:r w:rsidRPr="00EE6742">
          <w:rPr>
            <w:rFonts w:ascii="Courier New" w:hAnsi="Courier New" w:cs="Courier New"/>
            <w:rtl/>
          </w:rPr>
          <w:t>وجاورى</w:t>
        </w:r>
      </w:ins>
      <w:r w:rsidRPr="00EE6742">
        <w:rPr>
          <w:rFonts w:ascii="Courier New" w:hAnsi="Courier New" w:cs="Courier New"/>
          <w:rtl/>
        </w:rPr>
        <w:t xml:space="preserve"> الابرار فى </w:t>
      </w:r>
      <w:del w:id="18524" w:author="Transkribus" w:date="2019-12-11T14:30:00Z">
        <w:r w:rsidR="009B6BCA" w:rsidRPr="009B6BCA">
          <w:rPr>
            <w:rFonts w:ascii="Courier New" w:hAnsi="Courier New" w:cs="Courier New"/>
            <w:rtl/>
          </w:rPr>
          <w:delText>مستوطن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لا دائر ابدا</w:delText>
            </w:r>
          </w:dir>
        </w:dir>
      </w:del>
      <w:ins w:id="18525" w:author="Transkribus" w:date="2019-12-11T14:30:00Z">
        <w:r w:rsidRPr="00EE6742">
          <w:rPr>
            <w:rFonts w:ascii="Courier New" w:hAnsi="Courier New" w:cs="Courier New"/>
            <w:rtl/>
          </w:rPr>
          <w:t>مسيوطن * لاداثر أيدا</w:t>
        </w:r>
      </w:ins>
      <w:r w:rsidRPr="00EE6742">
        <w:rPr>
          <w:rFonts w:ascii="Courier New" w:hAnsi="Courier New" w:cs="Courier New"/>
          <w:rtl/>
        </w:rPr>
        <w:t xml:space="preserve"> ولا م</w:t>
      </w:r>
      <w:del w:id="18526" w:author="Transkribus" w:date="2019-12-11T14:30:00Z">
        <w:r w:rsidR="009B6BCA" w:rsidRPr="009B6BCA">
          <w:rPr>
            <w:rFonts w:ascii="Courier New" w:hAnsi="Courier New" w:cs="Courier New"/>
            <w:rtl/>
          </w:rPr>
          <w:delText>ت</w:delText>
        </w:r>
      </w:del>
      <w:ins w:id="18527" w:author="Transkribus" w:date="2019-12-11T14:30:00Z">
        <w:r w:rsidRPr="00EE6742">
          <w:rPr>
            <w:rFonts w:ascii="Courier New" w:hAnsi="Courier New" w:cs="Courier New"/>
            <w:rtl/>
          </w:rPr>
          <w:t>ن</w:t>
        </w:r>
      </w:ins>
      <w:r w:rsidRPr="00EE6742">
        <w:rPr>
          <w:rFonts w:ascii="Courier New" w:hAnsi="Courier New" w:cs="Courier New"/>
          <w:rtl/>
        </w:rPr>
        <w:t>هدم</w:t>
      </w:r>
      <w:del w:id="185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BE95103" w14:textId="50A8639F" w:rsidR="00EE6742" w:rsidRPr="00EE6742" w:rsidRDefault="009B6BCA" w:rsidP="00EE6742">
      <w:pPr>
        <w:pStyle w:val="NurText"/>
        <w:bidi/>
        <w:rPr>
          <w:rFonts w:ascii="Courier New" w:hAnsi="Courier New" w:cs="Courier New"/>
        </w:rPr>
      </w:pPr>
      <w:dir w:val="rtl">
        <w:dir w:val="rtl">
          <w:del w:id="18529" w:author="Transkribus" w:date="2019-12-11T14:30:00Z">
            <w:r w:rsidRPr="009B6BCA">
              <w:rPr>
                <w:rFonts w:ascii="Courier New" w:hAnsi="Courier New" w:cs="Courier New"/>
                <w:rtl/>
              </w:rPr>
              <w:delText>يا ايها المغرور شبت</w:delText>
            </w:r>
          </w:del>
          <w:ins w:id="18530" w:author="Transkribus" w:date="2019-12-11T14:30:00Z">
            <w:r w:rsidR="00EE6742" w:rsidRPr="00EE6742">
              <w:rPr>
                <w:rFonts w:ascii="Courier New" w:hAnsi="Courier New" w:cs="Courier New"/>
                <w:rtl/>
              </w:rPr>
              <w:t>ابا أبها المنسرورشيت</w:t>
            </w:r>
          </w:ins>
          <w:r w:rsidR="00EE6742" w:rsidRPr="00EE6742">
            <w:rPr>
              <w:rFonts w:ascii="Courier New" w:hAnsi="Courier New" w:cs="Courier New"/>
              <w:rtl/>
            </w:rPr>
            <w:t xml:space="preserve"> ولم تع</w:t>
          </w:r>
          <w:ins w:id="18531" w:author="Transkribus" w:date="2019-12-11T14:30:00Z">
            <w:r w:rsidR="00EE6742" w:rsidRPr="00EE6742">
              <w:rPr>
                <w:rFonts w:ascii="Courier New" w:hAnsi="Courier New" w:cs="Courier New"/>
                <w:rtl/>
              </w:rPr>
              <w:t>س</w:t>
            </w:r>
          </w:ins>
          <w:r w:rsidR="00EE6742" w:rsidRPr="00EE6742">
            <w:rPr>
              <w:rFonts w:ascii="Courier New" w:hAnsi="Courier New" w:cs="Courier New"/>
              <w:rtl/>
            </w:rPr>
            <w:t>د</w:t>
          </w:r>
          <w:del w:id="185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عما </w:t>
              </w:r>
              <w:del w:id="18533" w:author="Transkribus" w:date="2019-12-11T14:30:00Z">
                <w:r w:rsidRPr="009B6BCA">
                  <w:rPr>
                    <w:rFonts w:ascii="Courier New" w:hAnsi="Courier New" w:cs="Courier New"/>
                    <w:rtl/>
                  </w:rPr>
                  <w:delText>لهجت به ولم تتندم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34" w:author="Transkribus" w:date="2019-12-11T14:30:00Z">
                <w:r w:rsidR="00EE6742" w:rsidRPr="00EE6742">
                  <w:rPr>
                    <w:rFonts w:ascii="Courier New" w:hAnsi="Courier New" w:cs="Courier New"/>
                    <w:rtl/>
                  </w:rPr>
                  <w:t>لهست - وم تتننيدم</w:t>
                </w:r>
              </w:ins>
            </w:dir>
          </w:dir>
        </w:dir>
      </w:dir>
    </w:p>
    <w:p w14:paraId="10D5A866" w14:textId="6CBC0ABE" w:rsidR="00EE6742" w:rsidRPr="00EE6742" w:rsidRDefault="009B6BCA" w:rsidP="00EE6742">
      <w:pPr>
        <w:pStyle w:val="NurText"/>
        <w:bidi/>
        <w:rPr>
          <w:rFonts w:ascii="Courier New" w:hAnsi="Courier New" w:cs="Courier New"/>
        </w:rPr>
      </w:pPr>
      <w:dir w:val="rtl">
        <w:dir w:val="rtl">
          <w:del w:id="18535" w:author="Transkribus" w:date="2019-12-11T14:30:00Z">
            <w:r w:rsidRPr="009B6BCA">
              <w:rPr>
                <w:rFonts w:ascii="Courier New" w:hAnsi="Courier New" w:cs="Courier New"/>
                <w:rtl/>
              </w:rPr>
              <w:delText>لا تحسبن</w:delText>
            </w:r>
          </w:del>
          <w:ins w:id="18536" w:author="Transkribus" w:date="2019-12-11T14:30:00Z">
            <w:r w:rsidR="00EE6742" w:rsidRPr="00EE6742">
              <w:rPr>
                <w:rFonts w:ascii="Courier New" w:hAnsi="Courier New" w:cs="Courier New"/>
                <w:rtl/>
              </w:rPr>
              <w:t>الانجسسين</w:t>
            </w:r>
          </w:ins>
          <w:r w:rsidR="00EE6742" w:rsidRPr="00EE6742">
            <w:rPr>
              <w:rFonts w:ascii="Courier New" w:hAnsi="Courier New" w:cs="Courier New"/>
              <w:rtl/>
            </w:rPr>
            <w:t xml:space="preserve"> الشيب فيك </w:t>
          </w:r>
          <w:del w:id="18537" w:author="Transkribus" w:date="2019-12-11T14:30:00Z">
            <w:r w:rsidRPr="009B6BCA">
              <w:rPr>
                <w:rFonts w:ascii="Courier New" w:hAnsi="Courier New" w:cs="Courier New"/>
                <w:rtl/>
              </w:rPr>
              <w:delText>لعلة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عرضت ولا لتكرج فى البلغم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538" w:author="Transkribus" w:date="2019-12-11T14:30:00Z">
            <w:r w:rsidR="00EE6742" w:rsidRPr="00EE6742">
              <w:rPr>
                <w:rFonts w:ascii="Courier New" w:hAnsi="Courier New" w:cs="Courier New"/>
                <w:rtl/>
              </w:rPr>
              <w:t>اعله * عرضب ولالتكرج فى اللقم</w:t>
            </w:r>
          </w:ins>
        </w:dir>
      </w:dir>
    </w:p>
    <w:p w14:paraId="6FAA0F64" w14:textId="4808C9ED" w:rsidR="00EE6742" w:rsidRPr="00EE6742" w:rsidRDefault="009B6BCA" w:rsidP="00EE6742">
      <w:pPr>
        <w:pStyle w:val="NurText"/>
        <w:bidi/>
        <w:rPr>
          <w:rFonts w:ascii="Courier New" w:hAnsi="Courier New" w:cs="Courier New"/>
        </w:rPr>
      </w:pPr>
      <w:dir w:val="rtl">
        <w:dir w:val="rtl">
          <w:del w:id="18539" w:author="Transkribus" w:date="2019-12-11T14:30:00Z">
            <w:r w:rsidRPr="009B6BCA">
              <w:rPr>
                <w:rFonts w:ascii="Courier New" w:hAnsi="Courier New" w:cs="Courier New"/>
                <w:rtl/>
              </w:rPr>
              <w:delText>لكن شبابك كان شيطانا ومن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يك </w:delText>
                </w:r>
              </w:dir>
            </w:dir>
          </w:del>
          <w:ins w:id="18540" w:author="Transkribus" w:date="2019-12-11T14:30:00Z">
            <w:r w:rsidR="00EE6742" w:rsidRPr="00EE6742">
              <w:rPr>
                <w:rFonts w:ascii="Courier New" w:hAnsi="Courier New" w:cs="Courier New"/>
                <w:rtl/>
              </w:rPr>
              <w:t xml:space="preserve">اكن شيارلك كمان شيطاناومن * يك </w:t>
            </w:r>
          </w:ins>
          <w:r w:rsidR="00EE6742" w:rsidRPr="00EE6742">
            <w:rPr>
              <w:rFonts w:ascii="Courier New" w:hAnsi="Courier New" w:cs="Courier New"/>
              <w:rtl/>
            </w:rPr>
            <w:t xml:space="preserve">ماردا بالشهب </w:t>
          </w:r>
          <w:del w:id="18541" w:author="Transkribus" w:date="2019-12-11T14:30:00Z">
            <w:r w:rsidRPr="009B6BCA">
              <w:rPr>
                <w:rFonts w:ascii="Courier New" w:hAnsi="Courier New" w:cs="Courier New"/>
                <w:rtl/>
              </w:rPr>
              <w:delText>حقا يرجم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42" w:author="Transkribus" w:date="2019-12-11T14:30:00Z">
            <w:r w:rsidR="00EE6742" w:rsidRPr="00EE6742">
              <w:rPr>
                <w:rFonts w:ascii="Courier New" w:hAnsi="Courier New" w:cs="Courier New"/>
                <w:rtl/>
              </w:rPr>
              <w:t>حقارجم</w:t>
            </w:r>
          </w:ins>
        </w:dir>
      </w:dir>
    </w:p>
    <w:p w14:paraId="6A1D7453" w14:textId="2C4B7DD1" w:rsidR="00EE6742" w:rsidRPr="00EE6742" w:rsidRDefault="009B6BCA" w:rsidP="00EE6742">
      <w:pPr>
        <w:pStyle w:val="NurText"/>
        <w:bidi/>
        <w:rPr>
          <w:rFonts w:ascii="Courier New" w:hAnsi="Courier New" w:cs="Courier New"/>
        </w:rPr>
      </w:pPr>
      <w:dir w:val="rtl">
        <w:dir w:val="rtl">
          <w:del w:id="18543" w:author="Transkribus" w:date="2019-12-11T14:30:00Z">
            <w:r w:rsidRPr="009B6BCA">
              <w:rPr>
                <w:rFonts w:ascii="Courier New" w:hAnsi="Courier New" w:cs="Courier New"/>
                <w:rtl/>
              </w:rPr>
              <w:delText>لا تقرن</w:delText>
            </w:r>
          </w:del>
          <w:ins w:id="18544" w:author="Transkribus" w:date="2019-12-11T14:30:00Z">
            <w:r w:rsidR="00EE6742" w:rsidRPr="00EE6742">
              <w:rPr>
                <w:rFonts w:ascii="Courier New" w:hAnsi="Courier New" w:cs="Courier New"/>
                <w:rtl/>
              </w:rPr>
              <w:t>الابقرن</w:t>
            </w:r>
          </w:ins>
          <w:r w:rsidR="00EE6742" w:rsidRPr="00EE6742">
            <w:rPr>
              <w:rFonts w:ascii="Courier New" w:hAnsi="Courier New" w:cs="Courier New"/>
              <w:rtl/>
            </w:rPr>
            <w:t xml:space="preserve"> الشيب المنير </w:t>
          </w:r>
          <w:del w:id="18545" w:author="Transkribus" w:date="2019-12-11T14:30:00Z">
            <w:r w:rsidRPr="009B6BCA">
              <w:rPr>
                <w:rFonts w:ascii="Courier New" w:hAnsi="Courier New" w:cs="Courier New"/>
                <w:rtl/>
              </w:rPr>
              <w:delText>رواؤه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بظلام اعراض الشبيبة تظلم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546" w:author="Transkribus" w:date="2019-12-11T14:30:00Z">
            <w:r w:rsidR="00EE6742" w:rsidRPr="00EE6742">
              <w:rPr>
                <w:rFonts w:ascii="Courier New" w:hAnsi="Courier New" w:cs="Courier New"/>
                <w:rtl/>
              </w:rPr>
              <w:t>رواقه - بطلام اقراس الشفضل</w:t>
            </w:r>
          </w:ins>
        </w:dir>
      </w:dir>
    </w:p>
    <w:p w14:paraId="07047DE1" w14:textId="4CFDE23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فالشيب اشراق </w:t>
          </w:r>
          <w:del w:id="18547" w:author="Transkribus" w:date="2019-12-11T14:30:00Z">
            <w:r w:rsidR="009B6BCA" w:rsidRPr="009B6BCA">
              <w:rPr>
                <w:rFonts w:ascii="Courier New" w:hAnsi="Courier New" w:cs="Courier New"/>
                <w:rtl/>
              </w:rPr>
              <w:delText>الحجى وضياؤه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فاهن هواك اوان شيبك تكرم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548" w:author="Transkribus" w:date="2019-12-11T14:30:00Z">
            <w:r w:rsidRPr="00EE6742">
              <w:rPr>
                <w:rFonts w:ascii="Courier New" w:hAnsi="Courier New" w:cs="Courier New"/>
                <w:rtl/>
              </w:rPr>
              <w:t>الح أو سياوه * باهمن هوبالةأوان سييك تكر</w:t>
            </w:r>
          </w:ins>
        </w:dir>
      </w:dir>
    </w:p>
    <w:p w14:paraId="525DDF87" w14:textId="0C77F7B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واعكف على </w:t>
          </w:r>
          <w:del w:id="18549" w:author="Transkribus" w:date="2019-12-11T14:30:00Z">
            <w:r w:rsidRPr="009B6BCA">
              <w:rPr>
                <w:rFonts w:ascii="Courier New" w:hAnsi="Courier New" w:cs="Courier New"/>
                <w:rtl/>
              </w:rPr>
              <w:delText>تمجيد موجدك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غمر</w:delText>
                </w:r>
              </w:dir>
            </w:dir>
          </w:del>
          <w:ins w:id="18550" w:author="Transkribus" w:date="2019-12-11T14:30:00Z">
            <w:r w:rsidR="00EE6742" w:rsidRPr="00EE6742">
              <w:rPr>
                <w:rFonts w:ascii="Courier New" w:hAnsi="Courier New" w:cs="Courier New"/>
                <w:rtl/>
              </w:rPr>
              <w:t>معيد موجدل الدى * عمر</w:t>
            </w:r>
          </w:ins>
          <w:r w:rsidR="00EE6742" w:rsidRPr="00EE6742">
            <w:rPr>
              <w:rFonts w:ascii="Courier New" w:hAnsi="Courier New" w:cs="Courier New"/>
              <w:rtl/>
            </w:rPr>
            <w:t xml:space="preserve"> الوجود </w:t>
          </w:r>
          <w:del w:id="18551" w:author="Transkribus" w:date="2019-12-11T14:30:00Z">
            <w:r w:rsidRPr="009B6BCA">
              <w:rPr>
                <w:rFonts w:ascii="Courier New" w:hAnsi="Courier New" w:cs="Courier New"/>
                <w:rtl/>
              </w:rPr>
              <w:delText>الجود منه وعظم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52" w:author="Transkribus" w:date="2019-12-11T14:30:00Z">
            <w:r w:rsidR="00EE6742" w:rsidRPr="00EE6742">
              <w:rPr>
                <w:rFonts w:ascii="Courier New" w:hAnsi="Courier New" w:cs="Courier New"/>
                <w:rtl/>
              </w:rPr>
              <w:t>الحودمته وعطم</w:t>
            </w:r>
          </w:ins>
        </w:dir>
      </w:dir>
    </w:p>
    <w:p w14:paraId="7655201F" w14:textId="0BF17F7B" w:rsidR="00EE6742" w:rsidRPr="00EE6742" w:rsidRDefault="009B6BCA" w:rsidP="00EE6742">
      <w:pPr>
        <w:pStyle w:val="NurText"/>
        <w:bidi/>
        <w:rPr>
          <w:rFonts w:ascii="Courier New" w:hAnsi="Courier New" w:cs="Courier New"/>
        </w:rPr>
      </w:pPr>
      <w:dir w:val="rtl">
        <w:dir w:val="rtl">
          <w:del w:id="18553" w:author="Transkribus" w:date="2019-12-11T14:30:00Z">
            <w:r w:rsidRPr="009B6BCA">
              <w:rPr>
                <w:rFonts w:ascii="Courier New" w:hAnsi="Courier New" w:cs="Courier New"/>
                <w:rtl/>
              </w:rPr>
              <w:delText>فبذكره تشفى النفوس من الجوى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554" w:author="Transkribus" w:date="2019-12-11T14:30:00Z">
            <w:r w:rsidR="00EE6742" w:rsidRPr="00EE6742">
              <w:rPr>
                <w:rFonts w:ascii="Courier New" w:hAnsi="Courier New" w:cs="Courier New"/>
                <w:rtl/>
              </w:rPr>
              <w:t xml:space="preserve">فيذ كمره فشفى النقوس من الحوى * </w:t>
            </w:r>
          </w:ins>
          <w:r w:rsidR="00EE6742" w:rsidRPr="00EE6742">
            <w:rPr>
              <w:rFonts w:ascii="Courier New" w:hAnsi="Courier New" w:cs="Courier New"/>
              <w:rtl/>
            </w:rPr>
            <w:t xml:space="preserve">فعليه ان </w:t>
          </w:r>
          <w:del w:id="18555" w:author="Transkribus" w:date="2019-12-11T14:30:00Z">
            <w:r w:rsidRPr="009B6BCA">
              <w:rPr>
                <w:rFonts w:ascii="Courier New" w:hAnsi="Courier New" w:cs="Courier New"/>
                <w:rtl/>
              </w:rPr>
              <w:delText>اثرت برءك صمم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56" w:author="Transkribus" w:date="2019-12-11T14:30:00Z">
            <w:r w:rsidR="00EE6742" w:rsidRPr="00EE6742">
              <w:rPr>
                <w:rFonts w:ascii="Courier New" w:hAnsi="Courier New" w:cs="Courier New"/>
                <w:rtl/>
              </w:rPr>
              <w:t>أثرت يرثلك سمم</w:t>
            </w:r>
          </w:ins>
        </w:dir>
      </w:dir>
    </w:p>
    <w:p w14:paraId="3ABE3C8C" w14:textId="1430E248" w:rsidR="00EE6742" w:rsidRPr="00EE6742" w:rsidRDefault="009B6BCA" w:rsidP="00EE6742">
      <w:pPr>
        <w:pStyle w:val="NurText"/>
        <w:bidi/>
        <w:rPr>
          <w:rFonts w:ascii="Courier New" w:hAnsi="Courier New" w:cs="Courier New"/>
        </w:rPr>
      </w:pPr>
      <w:dir w:val="rtl">
        <w:dir w:val="rtl">
          <w:del w:id="18557"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كرم بنفس </w:t>
          </w:r>
          <w:del w:id="18558" w:author="Transkribus" w:date="2019-12-11T14:30:00Z">
            <w:r w:rsidRPr="009B6BCA">
              <w:rPr>
                <w:rFonts w:ascii="Courier New" w:hAnsi="Courier New" w:cs="Courier New"/>
                <w:rtl/>
              </w:rPr>
              <w:delText>فتى راى سبل</w:delText>
            </w:r>
          </w:del>
          <w:ins w:id="18559" w:author="Transkribus" w:date="2019-12-11T14:30:00Z">
            <w:r w:rsidR="00EE6742" w:rsidRPr="00EE6742">
              <w:rPr>
                <w:rFonts w:ascii="Courier New" w:hAnsi="Courier New" w:cs="Courier New"/>
                <w:rtl/>
              </w:rPr>
              <w:t>فبى رأى سيل</w:t>
            </w:r>
          </w:ins>
          <w:r w:rsidR="00EE6742" w:rsidRPr="00EE6742">
            <w:rPr>
              <w:rFonts w:ascii="Courier New" w:hAnsi="Courier New" w:cs="Courier New"/>
              <w:rtl/>
            </w:rPr>
            <w:t xml:space="preserve"> الهوى</w:t>
          </w:r>
          <w:del w:id="1856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561"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تهوى ف</w:t>
          </w:r>
          <w:del w:id="18562" w:author="Transkribus" w:date="2019-12-11T14:30:00Z">
            <w:r w:rsidRPr="009B6BCA">
              <w:rPr>
                <w:rFonts w:ascii="Courier New" w:hAnsi="Courier New" w:cs="Courier New"/>
                <w:rtl/>
              </w:rPr>
              <w:delText>م</w:delText>
            </w:r>
          </w:del>
          <w:r w:rsidR="00EE6742" w:rsidRPr="00EE6742">
            <w:rPr>
              <w:rFonts w:ascii="Courier New" w:hAnsi="Courier New" w:cs="Courier New"/>
              <w:rtl/>
            </w:rPr>
            <w:t>ال الى الصراط الاقوم</w:t>
          </w:r>
          <w:del w:id="1856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25A74B" w14:textId="60345BC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ذا</w:t>
          </w:r>
          <w:ins w:id="18564"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ك الذى </w:t>
          </w:r>
          <w:del w:id="18565" w:author="Transkribus" w:date="2019-12-11T14:30:00Z">
            <w:r w:rsidRPr="009B6BCA">
              <w:rPr>
                <w:rFonts w:ascii="Courier New" w:hAnsi="Courier New" w:cs="Courier New"/>
                <w:rtl/>
              </w:rPr>
              <w:delText>يخت</w:delText>
            </w:r>
          </w:del>
          <w:ins w:id="18566" w:author="Transkribus" w:date="2019-12-11T14:30:00Z">
            <w:r w:rsidR="00EE6742" w:rsidRPr="00EE6742">
              <w:rPr>
                <w:rFonts w:ascii="Courier New" w:hAnsi="Courier New" w:cs="Courier New"/>
                <w:rtl/>
              </w:rPr>
              <w:t>ن</w:t>
            </w:r>
          </w:ins>
          <w:r w:rsidR="00EE6742" w:rsidRPr="00EE6742">
            <w:rPr>
              <w:rFonts w:ascii="Courier New" w:hAnsi="Courier New" w:cs="Courier New"/>
              <w:rtl/>
            </w:rPr>
            <w:t>ار يوم معاده</w:t>
          </w:r>
          <w:del w:id="1856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ملكا سجيس</w:delText>
                </w:r>
              </w:dir>
            </w:dir>
          </w:del>
          <w:ins w:id="18568" w:author="Transkribus" w:date="2019-12-11T14:30:00Z">
            <w:r w:rsidR="00EE6742" w:rsidRPr="00EE6742">
              <w:rPr>
                <w:rFonts w:ascii="Courier New" w:hAnsi="Courier New" w:cs="Courier New"/>
                <w:rtl/>
              </w:rPr>
              <w:t xml:space="preserve"> * ملكاسجيس</w:t>
            </w:r>
          </w:ins>
          <w:r w:rsidR="00EE6742" w:rsidRPr="00EE6742">
            <w:rPr>
              <w:rFonts w:ascii="Courier New" w:hAnsi="Courier New" w:cs="Courier New"/>
              <w:rtl/>
            </w:rPr>
            <w:t xml:space="preserve"> الدهر </w:t>
          </w:r>
          <w:del w:id="18569" w:author="Transkribus" w:date="2019-12-11T14:30:00Z">
            <w:r w:rsidRPr="009B6BCA">
              <w:rPr>
                <w:rFonts w:ascii="Courier New" w:hAnsi="Courier New" w:cs="Courier New"/>
                <w:rtl/>
              </w:rPr>
              <w:delText>لم يتصرم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570" w:author="Transkribus" w:date="2019-12-11T14:30:00Z">
            <w:r w:rsidR="00EE6742" w:rsidRPr="00EE6742">
              <w:rPr>
                <w:rFonts w:ascii="Courier New" w:hAnsi="Courier New" w:cs="Courier New"/>
                <w:rtl/>
              </w:rPr>
              <w:t>م بنصرم ا-</w:t>
            </w:r>
          </w:ins>
        </w:dir>
      </w:dir>
    </w:p>
    <w:p w14:paraId="528FB951" w14:textId="18FA42A3" w:rsidR="00EE6742" w:rsidRPr="00EE6742" w:rsidRDefault="009B6BCA" w:rsidP="00EE6742">
      <w:pPr>
        <w:pStyle w:val="NurText"/>
        <w:bidi/>
        <w:rPr>
          <w:rFonts w:ascii="Courier New" w:hAnsi="Courier New" w:cs="Courier New"/>
        </w:rPr>
      </w:pPr>
      <w:dir w:val="rtl">
        <w:dir w:val="rtl">
          <w:del w:id="18571" w:author="Transkribus" w:date="2019-12-11T14:30:00Z">
            <w:r w:rsidRPr="009B6BCA">
              <w:rPr>
                <w:rFonts w:ascii="Courier New" w:hAnsi="Courier New" w:cs="Courier New"/>
                <w:rtl/>
              </w:rPr>
              <w:delText>يا جابر العظم الكسير وغافر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الجرم الكبير</w:delText>
                </w:r>
              </w:dir>
            </w:dir>
          </w:del>
          <w:ins w:id="18572" w:author="Transkribus" w:date="2019-12-11T14:30:00Z">
            <w:r w:rsidR="00EE6742" w:rsidRPr="00EE6742">
              <w:rPr>
                <w:rFonts w:ascii="Courier New" w:hAnsi="Courier New" w:cs="Courier New"/>
                <w:rtl/>
              </w:rPr>
              <w:t>ثم - باجاير العطم الكصير وعافر السعدم الكسيم</w:t>
            </w:r>
          </w:ins>
          <w:r w:rsidR="00EE6742" w:rsidRPr="00EE6742">
            <w:rPr>
              <w:rFonts w:ascii="Courier New" w:hAnsi="Courier New" w:cs="Courier New"/>
              <w:rtl/>
            </w:rPr>
            <w:t xml:space="preserve"> لكل عبد </w:t>
          </w:r>
          <w:del w:id="18573" w:author="Transkribus" w:date="2019-12-11T14:30:00Z">
            <w:r w:rsidRPr="009B6BCA">
              <w:rPr>
                <w:rFonts w:ascii="Courier New" w:hAnsi="Courier New" w:cs="Courier New"/>
                <w:rtl/>
              </w:rPr>
              <w:delText>م</w:delText>
            </w:r>
          </w:del>
          <w:ins w:id="18574" w:author="Transkribus" w:date="2019-12-11T14:30:00Z">
            <w:r w:rsidR="00EE6742" w:rsidRPr="00EE6742">
              <w:rPr>
                <w:rFonts w:ascii="Courier New" w:hAnsi="Courier New" w:cs="Courier New"/>
                <w:rtl/>
              </w:rPr>
              <w:t>ب</w:t>
            </w:r>
          </w:ins>
          <w:r w:rsidR="00EE6742" w:rsidRPr="00EE6742">
            <w:rPr>
              <w:rFonts w:ascii="Courier New" w:hAnsi="Courier New" w:cs="Courier New"/>
              <w:rtl/>
            </w:rPr>
            <w:t>جرم</w:t>
          </w:r>
          <w:del w:id="1857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C546CB" w14:textId="53DB2F5F" w:rsidR="00EE6742" w:rsidRPr="00EE6742" w:rsidRDefault="009B6BCA" w:rsidP="00EE6742">
      <w:pPr>
        <w:pStyle w:val="NurText"/>
        <w:bidi/>
        <w:rPr>
          <w:ins w:id="18576" w:author="Transkribus" w:date="2019-12-11T14:30:00Z"/>
          <w:rFonts w:ascii="Courier New" w:hAnsi="Courier New" w:cs="Courier New"/>
        </w:rPr>
      </w:pPr>
      <w:dir w:val="rtl">
        <w:dir w:val="rtl">
          <w:ins w:id="18577" w:author="Transkribus" w:date="2019-12-11T14:30:00Z">
            <w:r w:rsidR="00EE6742" w:rsidRPr="00EE6742">
              <w:rPr>
                <w:rFonts w:ascii="Courier New" w:hAnsi="Courier New" w:cs="Courier New"/>
                <w:rtl/>
              </w:rPr>
              <w:t>ثالى</w:t>
            </w:r>
          </w:ins>
        </w:dir>
      </w:dir>
    </w:p>
    <w:p w14:paraId="2139C8F1" w14:textId="77777777" w:rsidR="00EE6742" w:rsidRPr="00EE6742" w:rsidRDefault="00EE6742" w:rsidP="00EE6742">
      <w:pPr>
        <w:pStyle w:val="NurText"/>
        <w:bidi/>
        <w:rPr>
          <w:ins w:id="18578" w:author="Transkribus" w:date="2019-12-11T14:30:00Z"/>
          <w:rFonts w:ascii="Courier New" w:hAnsi="Courier New" w:cs="Courier New"/>
        </w:rPr>
      </w:pPr>
      <w:ins w:id="18579" w:author="Transkribus" w:date="2019-12-11T14:30:00Z">
        <w:r w:rsidRPr="00EE6742">
          <w:rPr>
            <w:rFonts w:ascii="Courier New" w:hAnsi="Courier New" w:cs="Courier New"/>
            <w:rtl/>
          </w:rPr>
          <w:t>٢٢٣</w:t>
        </w:r>
      </w:ins>
    </w:p>
    <w:p w14:paraId="40DE8E4E" w14:textId="328A58A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مالى </w:t>
      </w:r>
      <w:del w:id="18580" w:author="Transkribus" w:date="2019-12-11T14:30:00Z">
        <w:r w:rsidR="009B6BCA" w:rsidRPr="009B6BCA">
          <w:rPr>
            <w:rFonts w:ascii="Courier New" w:hAnsi="Courier New" w:cs="Courier New"/>
            <w:rtl/>
          </w:rPr>
          <w:delText>اليك</w:delText>
        </w:r>
      </w:del>
      <w:ins w:id="18581" w:author="Transkribus" w:date="2019-12-11T14:30:00Z">
        <w:r w:rsidRPr="00EE6742">
          <w:rPr>
            <w:rFonts w:ascii="Courier New" w:hAnsi="Courier New" w:cs="Courier New"/>
            <w:rtl/>
          </w:rPr>
          <w:t>البسل</w:t>
        </w:r>
      </w:ins>
      <w:r w:rsidRPr="00EE6742">
        <w:rPr>
          <w:rFonts w:ascii="Courier New" w:hAnsi="Courier New" w:cs="Courier New"/>
          <w:rtl/>
        </w:rPr>
        <w:t xml:space="preserve"> وسيلة </w:t>
      </w:r>
      <w:del w:id="18582" w:author="Transkribus" w:date="2019-12-11T14:30:00Z">
        <w:r w:rsidR="009B6BCA" w:rsidRPr="009B6BCA">
          <w:rPr>
            <w:rFonts w:ascii="Courier New" w:hAnsi="Courier New" w:cs="Courier New"/>
            <w:rtl/>
          </w:rPr>
          <w:delText>وذريعة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انجو بها الا اعتقاد ال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583" w:author="Transkribus" w:date="2019-12-11T14:30:00Z">
        <w:r w:rsidRPr="00EE6742">
          <w:rPr>
            <w:rFonts w:ascii="Courier New" w:hAnsi="Courier New" w:cs="Courier New"/>
            <w:rtl/>
          </w:rPr>
          <w:t>ودر يعثة * أنجوبها الاعتقاد المسلم</w:t>
        </w:r>
      </w:ins>
    </w:p>
    <w:p w14:paraId="00788106" w14:textId="77777777" w:rsidR="009B6BCA" w:rsidRPr="009B6BCA" w:rsidRDefault="009B6BCA" w:rsidP="009B6BCA">
      <w:pPr>
        <w:pStyle w:val="NurText"/>
        <w:bidi/>
        <w:rPr>
          <w:del w:id="18584" w:author="Transkribus" w:date="2019-12-11T14:30:00Z"/>
          <w:rFonts w:ascii="Courier New" w:hAnsi="Courier New" w:cs="Courier New"/>
        </w:rPr>
      </w:pPr>
      <w:dir w:val="rtl">
        <w:dir w:val="rtl">
          <w:del w:id="18585" w:author="Transkribus" w:date="2019-12-11T14:30:00Z">
            <w:r w:rsidRPr="009B6BCA">
              <w:rPr>
                <w:rFonts w:ascii="Courier New" w:hAnsi="Courier New" w:cs="Courier New"/>
                <w:rtl/>
              </w:rPr>
              <w:delText>مسلم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9FA820C" w14:textId="77777777" w:rsidR="009B6BCA" w:rsidRPr="009B6BCA" w:rsidRDefault="009B6BCA" w:rsidP="009B6BCA">
      <w:pPr>
        <w:pStyle w:val="NurText"/>
        <w:bidi/>
        <w:rPr>
          <w:del w:id="18586" w:author="Transkribus" w:date="2019-12-11T14:30:00Z"/>
          <w:rFonts w:ascii="Courier New" w:hAnsi="Courier New" w:cs="Courier New"/>
        </w:rPr>
      </w:pPr>
      <w:dir w:val="rtl">
        <w:dir w:val="rtl">
          <w:del w:id="1858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062E7D" w14:textId="2E8A6F74" w:rsidR="00EE6742" w:rsidRPr="00EE6742" w:rsidRDefault="009B6BCA" w:rsidP="00EE6742">
      <w:pPr>
        <w:pStyle w:val="NurText"/>
        <w:bidi/>
        <w:rPr>
          <w:rFonts w:ascii="Courier New" w:hAnsi="Courier New" w:cs="Courier New"/>
        </w:rPr>
      </w:pPr>
      <w:dir w:val="rtl">
        <w:dir w:val="rtl">
          <w:del w:id="18588" w:author="Transkribus" w:date="2019-12-11T14:30:00Z">
            <w:r w:rsidRPr="009B6BCA">
              <w:rPr>
                <w:rFonts w:ascii="Courier New" w:hAnsi="Courier New" w:cs="Courier New"/>
                <w:rtl/>
              </w:rPr>
              <w:delText>فاقبل بمنك توبتى</w:delText>
            </w:r>
          </w:del>
          <w:ins w:id="18589" w:author="Transkribus" w:date="2019-12-11T14:30:00Z">
            <w:r w:rsidR="00EE6742" w:rsidRPr="00EE6742">
              <w:rPr>
                <w:rFonts w:ascii="Courier New" w:hAnsi="Courier New" w:cs="Courier New"/>
                <w:rtl/>
              </w:rPr>
              <w:t>فاقيل منك وسى</w:t>
            </w:r>
          </w:ins>
          <w:r w:rsidR="00EE6742" w:rsidRPr="00EE6742">
            <w:rPr>
              <w:rFonts w:ascii="Courier New" w:hAnsi="Courier New" w:cs="Courier New"/>
              <w:rtl/>
            </w:rPr>
            <w:t xml:space="preserve"> عن </w:t>
          </w:r>
          <w:del w:id="18590" w:author="Transkribus" w:date="2019-12-11T14:30:00Z">
            <w:r w:rsidRPr="009B6BCA">
              <w:rPr>
                <w:rFonts w:ascii="Courier New" w:hAnsi="Courier New" w:cs="Courier New"/>
                <w:rtl/>
              </w:rPr>
              <w:delText>حوبتي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فعسى</w:delText>
                </w:r>
              </w:dir>
            </w:dir>
          </w:del>
          <w:ins w:id="18591" w:author="Transkribus" w:date="2019-12-11T14:30:00Z">
            <w:r w:rsidR="00EE6742" w:rsidRPr="00EE6742">
              <w:rPr>
                <w:rFonts w:ascii="Courier New" w:hAnsi="Courier New" w:cs="Courier New"/>
                <w:rtl/>
              </w:rPr>
              <w:t>جويى * عسى</w:t>
            </w:r>
          </w:ins>
          <w:r w:rsidR="00EE6742" w:rsidRPr="00EE6742">
            <w:rPr>
              <w:rFonts w:ascii="Courier New" w:hAnsi="Courier New" w:cs="Courier New"/>
              <w:rtl/>
            </w:rPr>
            <w:t xml:space="preserve"> سعادة </w:t>
          </w:r>
          <w:del w:id="18592" w:author="Transkribus" w:date="2019-12-11T14:30:00Z">
            <w:r w:rsidRPr="009B6BCA">
              <w:rPr>
                <w:rFonts w:ascii="Courier New" w:hAnsi="Courier New" w:cs="Courier New"/>
                <w:rtl/>
              </w:rPr>
              <w:delText>اوبتى</w:delText>
            </w:r>
          </w:del>
          <w:ins w:id="18593" w:author="Transkribus" w:date="2019-12-11T14:30:00Z">
            <w:r w:rsidR="00EE6742" w:rsidRPr="00EE6742">
              <w:rPr>
                <w:rFonts w:ascii="Courier New" w:hAnsi="Courier New" w:cs="Courier New"/>
                <w:rtl/>
              </w:rPr>
              <w:t>أو بق</w:t>
            </w:r>
          </w:ins>
          <w:r w:rsidR="00EE6742" w:rsidRPr="00EE6742">
            <w:rPr>
              <w:rFonts w:ascii="Courier New" w:hAnsi="Courier New" w:cs="Courier New"/>
              <w:rtl/>
            </w:rPr>
            <w:t xml:space="preserve"> لم </w:t>
          </w:r>
          <w:del w:id="18594" w:author="Transkribus" w:date="2019-12-11T14:30:00Z">
            <w:r w:rsidRPr="009B6BCA">
              <w:rPr>
                <w:rFonts w:ascii="Courier New" w:hAnsi="Courier New" w:cs="Courier New"/>
                <w:rtl/>
              </w:rPr>
              <w:delText>ا</w:delText>
            </w:r>
          </w:del>
          <w:ins w:id="18595" w:author="Transkribus" w:date="2019-12-11T14:30:00Z">
            <w:r w:rsidR="00EE6742" w:rsidRPr="00EE6742">
              <w:rPr>
                <w:rFonts w:ascii="Courier New" w:hAnsi="Courier New" w:cs="Courier New"/>
                <w:rtl/>
              </w:rPr>
              <w:t>أ</w:t>
            </w:r>
          </w:ins>
          <w:r w:rsidR="00EE6742" w:rsidRPr="00EE6742">
            <w:rPr>
              <w:rFonts w:ascii="Courier New" w:hAnsi="Courier New" w:cs="Courier New"/>
              <w:rtl/>
            </w:rPr>
            <w:t>حرم</w:t>
          </w:r>
          <w:del w:id="185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9323751" w14:textId="1A5195A4" w:rsidR="00EE6742" w:rsidRPr="00EE6742" w:rsidRDefault="009B6BCA" w:rsidP="00EE6742">
      <w:pPr>
        <w:pStyle w:val="NurText"/>
        <w:bidi/>
        <w:rPr>
          <w:rFonts w:ascii="Courier New" w:hAnsi="Courier New" w:cs="Courier New"/>
        </w:rPr>
      </w:pPr>
      <w:dir w:val="rtl">
        <w:dir w:val="rtl">
          <w:del w:id="18597" w:author="Transkribus" w:date="2019-12-11T14:30:00Z">
            <w:r w:rsidRPr="009B6BCA">
              <w:rPr>
                <w:rFonts w:ascii="Courier New" w:hAnsi="Courier New" w:cs="Courier New"/>
                <w:rtl/>
              </w:rPr>
              <w:delText>حمدا لك</w:delText>
            </w:r>
          </w:del>
          <w:ins w:id="18598" w:author="Transkribus" w:date="2019-12-11T14:30:00Z">
            <w:r w:rsidR="00EE6742" w:rsidRPr="00EE6742">
              <w:rPr>
                <w:rFonts w:ascii="Courier New" w:hAnsi="Courier New" w:cs="Courier New"/>
                <w:rtl/>
              </w:rPr>
              <w:t>حمد الك</w:t>
            </w:r>
          </w:ins>
          <w:r w:rsidR="00EE6742" w:rsidRPr="00EE6742">
            <w:rPr>
              <w:rFonts w:ascii="Courier New" w:hAnsi="Courier New" w:cs="Courier New"/>
              <w:rtl/>
            </w:rPr>
            <w:t xml:space="preserve"> اللهم </w:t>
          </w:r>
          <w:del w:id="18599" w:author="Transkribus" w:date="2019-12-11T14:30:00Z">
            <w:r w:rsidRPr="009B6BCA">
              <w:rPr>
                <w:rFonts w:ascii="Courier New" w:hAnsi="Courier New" w:cs="Courier New"/>
                <w:rtl/>
              </w:rPr>
              <w:delText>ينمى ما جلا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وضح</w:delText>
                </w:r>
              </w:dir>
            </w:dir>
          </w:del>
          <w:ins w:id="18600" w:author="Transkribus" w:date="2019-12-11T14:30:00Z">
            <w:r w:rsidR="00EE6742" w:rsidRPr="00EE6742">
              <w:rPr>
                <w:rFonts w:ascii="Courier New" w:hAnsi="Courier New" w:cs="Courier New"/>
                <w:rtl/>
              </w:rPr>
              <w:t>يمى ماحسلا * وصبح</w:t>
            </w:r>
          </w:ins>
          <w:r w:rsidR="00EE6742" w:rsidRPr="00EE6742">
            <w:rPr>
              <w:rFonts w:ascii="Courier New" w:hAnsi="Courier New" w:cs="Courier New"/>
              <w:rtl/>
            </w:rPr>
            <w:t xml:space="preserve"> الصباح سواد ليل </w:t>
          </w:r>
          <w:del w:id="18601" w:author="Transkribus" w:date="2019-12-11T14:30:00Z">
            <w:r w:rsidRPr="009B6BCA">
              <w:rPr>
                <w:rFonts w:ascii="Courier New" w:hAnsi="Courier New" w:cs="Courier New"/>
                <w:rtl/>
              </w:rPr>
              <w:delText>ا</w:delText>
            </w:r>
          </w:del>
          <w:ins w:id="18602" w:author="Transkribus" w:date="2019-12-11T14:30:00Z">
            <w:r w:rsidR="00EE6742" w:rsidRPr="00EE6742">
              <w:rPr>
                <w:rFonts w:ascii="Courier New" w:hAnsi="Courier New" w:cs="Courier New"/>
                <w:rtl/>
              </w:rPr>
              <w:t>أ</w:t>
            </w:r>
          </w:ins>
          <w:r w:rsidR="00EE6742" w:rsidRPr="00EE6742">
            <w:rPr>
              <w:rFonts w:ascii="Courier New" w:hAnsi="Courier New" w:cs="Courier New"/>
              <w:rtl/>
            </w:rPr>
            <w:t>سحم</w:t>
          </w:r>
          <w:del w:id="186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6810A53" w14:textId="77EBECD8" w:rsidR="00EE6742" w:rsidRPr="00EE6742" w:rsidRDefault="009B6BCA" w:rsidP="00EE6742">
      <w:pPr>
        <w:pStyle w:val="NurText"/>
        <w:bidi/>
        <w:rPr>
          <w:rFonts w:ascii="Courier New" w:hAnsi="Courier New" w:cs="Courier New"/>
        </w:rPr>
      </w:pPr>
      <w:dir w:val="rtl">
        <w:dir w:val="rtl">
          <w:del w:id="18604" w:author="Transkribus" w:date="2019-12-11T14:30:00Z">
            <w:r w:rsidRPr="009B6BCA">
              <w:rPr>
                <w:rFonts w:ascii="Courier New" w:hAnsi="Courier New" w:cs="Courier New"/>
                <w:rtl/>
              </w:rPr>
              <w:delText>وعلى نبيك</w:delText>
            </w:r>
          </w:del>
          <w:ins w:id="18605" w:author="Transkribus" w:date="2019-12-11T14:30:00Z">
            <w:r w:rsidR="00EE6742" w:rsidRPr="00EE6742">
              <w:rPr>
                <w:rFonts w:ascii="Courier New" w:hAnsi="Courier New" w:cs="Courier New"/>
                <w:rtl/>
              </w:rPr>
              <w:t>وعسلى بعيل</w:t>
            </w:r>
          </w:ins>
          <w:r w:rsidR="00EE6742" w:rsidRPr="00EE6742">
            <w:rPr>
              <w:rFonts w:ascii="Courier New" w:hAnsi="Courier New" w:cs="Courier New"/>
              <w:rtl/>
            </w:rPr>
            <w:t xml:space="preserve"> ذى السناء و</w:t>
          </w:r>
          <w:del w:id="18606" w:author="Transkribus" w:date="2019-12-11T14:30:00Z">
            <w:r w:rsidRPr="009B6BCA">
              <w:rPr>
                <w:rFonts w:ascii="Courier New" w:hAnsi="Courier New" w:cs="Courier New"/>
                <w:rtl/>
              </w:rPr>
              <w:delText>ا</w:delText>
            </w:r>
          </w:del>
          <w:ins w:id="18607" w:author="Transkribus" w:date="2019-12-11T14:30:00Z">
            <w:r w:rsidR="00EE6742" w:rsidRPr="00EE6742">
              <w:rPr>
                <w:rFonts w:ascii="Courier New" w:hAnsi="Courier New" w:cs="Courier New"/>
                <w:rtl/>
              </w:rPr>
              <w:t>أ</w:t>
            </w:r>
          </w:ins>
          <w:r w:rsidR="00EE6742" w:rsidRPr="00EE6742">
            <w:rPr>
              <w:rFonts w:ascii="Courier New" w:hAnsi="Courier New" w:cs="Courier New"/>
              <w:rtl/>
            </w:rPr>
            <w:t>له</w:t>
          </w:r>
          <w:del w:id="186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r w:rsidR="00EE6742" w:rsidRPr="00EE6742">
                <w:rPr>
                  <w:rFonts w:ascii="Courier New" w:hAnsi="Courier New" w:cs="Courier New"/>
                  <w:rtl/>
                </w:rPr>
                <w:t>السادة الامناء صل وسلم</w:t>
              </w:r>
              <w:del w:id="186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30EA08D7" w14:textId="77777777" w:rsidR="009B6BCA" w:rsidRPr="009B6BCA" w:rsidRDefault="009B6BCA" w:rsidP="009B6BCA">
      <w:pPr>
        <w:pStyle w:val="NurText"/>
        <w:bidi/>
        <w:rPr>
          <w:del w:id="18610" w:author="Transkribus" w:date="2019-12-11T14:30:00Z"/>
          <w:rFonts w:ascii="Courier New" w:hAnsi="Courier New" w:cs="Courier New"/>
        </w:rPr>
      </w:pPr>
      <w:dir w:val="rtl">
        <w:dir w:val="rtl">
          <w:del w:id="18611" w:author="Transkribus" w:date="2019-12-11T14:30:00Z">
            <w:r w:rsidRPr="009B6BCA">
              <w:rPr>
                <w:rFonts w:ascii="Courier New" w:hAnsi="Courier New" w:cs="Courier New"/>
                <w:rtl/>
              </w:rPr>
              <w:delText>المذهبى سغب اليتيم ومؤثري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العانى الاسير بزادهم والمعدم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D61E903" w14:textId="77777777" w:rsidR="009B6BCA" w:rsidRPr="009B6BCA" w:rsidRDefault="009B6BCA" w:rsidP="009B6BCA">
      <w:pPr>
        <w:pStyle w:val="NurText"/>
        <w:bidi/>
        <w:rPr>
          <w:del w:id="18612" w:author="Transkribus" w:date="2019-12-11T14:30:00Z"/>
          <w:rFonts w:ascii="Courier New" w:hAnsi="Courier New" w:cs="Courier New"/>
        </w:rPr>
      </w:pPr>
      <w:dir w:val="rtl">
        <w:dir w:val="rtl">
          <w:del w:id="18613" w:author="Transkribus" w:date="2019-12-11T14:30:00Z">
            <w:r w:rsidRPr="009B6BCA">
              <w:rPr>
                <w:rFonts w:ascii="Courier New" w:hAnsi="Courier New" w:cs="Courier New"/>
                <w:rtl/>
              </w:rPr>
              <w:delText>وعلى صحابته الذين بنصره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قاموا ونار الكفر ذات تضرم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034E7D0" w14:textId="77777777" w:rsidR="009B6BCA" w:rsidRPr="009B6BCA" w:rsidRDefault="009B6BCA" w:rsidP="009B6BCA">
      <w:pPr>
        <w:pStyle w:val="NurText"/>
        <w:bidi/>
        <w:rPr>
          <w:del w:id="18614" w:author="Transkribus" w:date="2019-12-11T14:30:00Z"/>
          <w:rFonts w:ascii="Courier New" w:hAnsi="Courier New" w:cs="Courier New"/>
        </w:rPr>
      </w:pPr>
      <w:dir w:val="rtl">
        <w:dir w:val="rtl">
          <w:del w:id="1861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75DB35" w14:textId="18ADFA98" w:rsidR="00EE6742" w:rsidRPr="00EE6742" w:rsidRDefault="009B6BCA" w:rsidP="00EE6742">
      <w:pPr>
        <w:pStyle w:val="NurText"/>
        <w:bidi/>
        <w:rPr>
          <w:ins w:id="18616" w:author="Transkribus" w:date="2019-12-11T14:30:00Z"/>
          <w:rFonts w:ascii="Courier New" w:hAnsi="Courier New" w:cs="Courier New"/>
        </w:rPr>
      </w:pPr>
      <w:dir w:val="rtl">
        <w:dir w:val="rtl">
          <w:del w:id="18617" w:author="Transkribus" w:date="2019-12-11T14:30:00Z">
            <w:r w:rsidRPr="009B6BCA">
              <w:rPr>
                <w:rFonts w:ascii="Courier New" w:hAnsi="Courier New" w:cs="Courier New"/>
                <w:rtl/>
              </w:rPr>
              <w:delText>اراك</w:delText>
            </w:r>
          </w:del>
          <w:ins w:id="18618" w:author="Transkribus" w:date="2019-12-11T14:30:00Z">
            <w:r w:rsidR="00EE6742" w:rsidRPr="00EE6742">
              <w:rPr>
                <w:rFonts w:ascii="Courier New" w:hAnsi="Courier New" w:cs="Courier New"/>
                <w:rtl/>
              </w:rPr>
              <w:t>الدهسى سفب الينيم وموترى السسعانى الأصير بز ادهيم والمعدم</w:t>
            </w:r>
          </w:ins>
        </w:dir>
      </w:dir>
    </w:p>
    <w:p w14:paraId="27675DEB" w14:textId="77777777" w:rsidR="00EE6742" w:rsidRPr="00EE6742" w:rsidRDefault="00EE6742" w:rsidP="00EE6742">
      <w:pPr>
        <w:pStyle w:val="NurText"/>
        <w:bidi/>
        <w:rPr>
          <w:ins w:id="18619" w:author="Transkribus" w:date="2019-12-11T14:30:00Z"/>
          <w:rFonts w:ascii="Courier New" w:hAnsi="Courier New" w:cs="Courier New"/>
        </w:rPr>
      </w:pPr>
      <w:ins w:id="18620" w:author="Transkribus" w:date="2019-12-11T14:30:00Z">
        <w:r w:rsidRPr="00EE6742">
          <w:rPr>
            <w:rFonts w:ascii="Courier New" w:hAnsi="Courier New" w:cs="Courier New"/>
            <w:rtl/>
          </w:rPr>
          <w:t>وعسلى مجابته الدين يقصره * قامواونار الكفردات قصرم</w:t>
        </w:r>
      </w:ins>
    </w:p>
    <w:p w14:paraId="438AB5CC" w14:textId="77777777" w:rsidR="00EE6742" w:rsidRPr="00EE6742" w:rsidRDefault="00EE6742" w:rsidP="00EE6742">
      <w:pPr>
        <w:pStyle w:val="NurText"/>
        <w:bidi/>
        <w:rPr>
          <w:ins w:id="18621" w:author="Transkribus" w:date="2019-12-11T14:30:00Z"/>
          <w:rFonts w:ascii="Courier New" w:hAnsi="Courier New" w:cs="Courier New"/>
        </w:rPr>
      </w:pPr>
      <w:ins w:id="18622" w:author="Transkribus" w:date="2019-12-11T14:30:00Z">
        <w:r w:rsidRPr="00EE6742">
          <w:rPr>
            <w:rFonts w:ascii="Courier New" w:hAnsi="Courier New" w:cs="Courier New"/>
            <w:rtl/>
          </w:rPr>
          <w:t>والشدفى أوصالنقسة</w:t>
        </w:r>
      </w:ins>
    </w:p>
    <w:p w14:paraId="3B6D1A24" w14:textId="77777777" w:rsidR="00EE6742" w:rsidRPr="00EE6742" w:rsidRDefault="00EE6742" w:rsidP="00EE6742">
      <w:pPr>
        <w:pStyle w:val="NurText"/>
        <w:bidi/>
        <w:rPr>
          <w:ins w:id="18623" w:author="Transkribus" w:date="2019-12-11T14:30:00Z"/>
          <w:rFonts w:ascii="Courier New" w:hAnsi="Courier New" w:cs="Courier New"/>
        </w:rPr>
      </w:pPr>
      <w:ins w:id="18624" w:author="Transkribus" w:date="2019-12-11T14:30:00Z">
        <w:r w:rsidRPr="00EE6742">
          <w:rPr>
            <w:rFonts w:ascii="Courier New" w:hAnsi="Courier New" w:cs="Courier New"/>
            <w:rtl/>
          </w:rPr>
          <w:t>الوافر</w:t>
        </w:r>
      </w:ins>
    </w:p>
    <w:p w14:paraId="6390B868" w14:textId="44AF272E" w:rsidR="00EE6742" w:rsidRPr="00EE6742" w:rsidRDefault="00EE6742" w:rsidP="00EE6742">
      <w:pPr>
        <w:pStyle w:val="NurText"/>
        <w:bidi/>
        <w:rPr>
          <w:rFonts w:ascii="Courier New" w:hAnsi="Courier New" w:cs="Courier New"/>
        </w:rPr>
      </w:pPr>
      <w:ins w:id="18625" w:author="Transkribus" w:date="2019-12-11T14:30:00Z">
        <w:r w:rsidRPr="00EE6742">
          <w:rPr>
            <w:rFonts w:ascii="Courier New" w:hAnsi="Courier New" w:cs="Courier New"/>
            <w:rtl/>
          </w:rPr>
          <w:t>ارال</w:t>
        </w:r>
      </w:ins>
      <w:r w:rsidRPr="00EE6742">
        <w:rPr>
          <w:rFonts w:ascii="Courier New" w:hAnsi="Courier New" w:cs="Courier New"/>
          <w:rtl/>
        </w:rPr>
        <w:t xml:space="preserve"> عن الم</w:t>
      </w:r>
      <w:del w:id="18626" w:author="Transkribus" w:date="2019-12-11T14:30:00Z">
        <w:r w:rsidR="009B6BCA" w:rsidRPr="009B6BCA">
          <w:rPr>
            <w:rFonts w:ascii="Courier New" w:hAnsi="Courier New" w:cs="Courier New"/>
            <w:rtl/>
          </w:rPr>
          <w:delText>ح</w:delText>
        </w:r>
      </w:del>
      <w:ins w:id="18627" w:author="Transkribus" w:date="2019-12-11T14:30:00Z">
        <w:r w:rsidRPr="00EE6742">
          <w:rPr>
            <w:rFonts w:ascii="Courier New" w:hAnsi="Courier New" w:cs="Courier New"/>
            <w:rtl/>
          </w:rPr>
          <w:t>ج</w:t>
        </w:r>
      </w:ins>
      <w:r w:rsidRPr="00EE6742">
        <w:rPr>
          <w:rFonts w:ascii="Courier New" w:hAnsi="Courier New" w:cs="Courier New"/>
          <w:rtl/>
        </w:rPr>
        <w:t xml:space="preserve">ل الرحب </w:t>
      </w:r>
      <w:del w:id="18628" w:author="Transkribus" w:date="2019-12-11T14:30:00Z">
        <w:r w:rsidR="009B6BCA" w:rsidRPr="009B6BCA">
          <w:rPr>
            <w:rFonts w:ascii="Courier New" w:hAnsi="Courier New" w:cs="Courier New"/>
            <w:rtl/>
          </w:rPr>
          <w:delText>ساهي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629" w:author="Transkribus" w:date="2019-12-11T14:30:00Z">
        <w:r w:rsidRPr="00EE6742">
          <w:rPr>
            <w:rFonts w:ascii="Courier New" w:hAnsi="Courier New" w:cs="Courier New"/>
            <w:rtl/>
          </w:rPr>
          <w:t xml:space="preserve">سامى * </w:t>
        </w:r>
      </w:ins>
      <w:r w:rsidRPr="00EE6742">
        <w:rPr>
          <w:rFonts w:ascii="Courier New" w:hAnsi="Courier New" w:cs="Courier New"/>
          <w:rtl/>
        </w:rPr>
        <w:t xml:space="preserve">وعنه </w:t>
      </w:r>
      <w:del w:id="18630" w:author="Transkribus" w:date="2019-12-11T14:30:00Z">
        <w:r w:rsidR="009B6BCA" w:rsidRPr="009B6BCA">
          <w:rPr>
            <w:rFonts w:ascii="Courier New" w:hAnsi="Courier New" w:cs="Courier New"/>
            <w:rtl/>
          </w:rPr>
          <w:delText>ب</w:delText>
        </w:r>
      </w:del>
      <w:r w:rsidRPr="00EE6742">
        <w:rPr>
          <w:rFonts w:ascii="Courier New" w:hAnsi="Courier New" w:cs="Courier New"/>
          <w:rtl/>
        </w:rPr>
        <w:t>م</w:t>
      </w:r>
      <w:del w:id="18631" w:author="Transkribus" w:date="2019-12-11T14:30:00Z">
        <w:r w:rsidR="009B6BCA" w:rsidRPr="009B6BCA">
          <w:rPr>
            <w:rFonts w:ascii="Courier New" w:hAnsi="Courier New" w:cs="Courier New"/>
            <w:rtl/>
          </w:rPr>
          <w:delText>ض</w:delText>
        </w:r>
      </w:del>
      <w:ins w:id="18632" w:author="Transkribus" w:date="2019-12-11T14:30:00Z">
        <w:r w:rsidRPr="00EE6742">
          <w:rPr>
            <w:rFonts w:ascii="Courier New" w:hAnsi="Courier New" w:cs="Courier New"/>
            <w:rtl/>
          </w:rPr>
          <w:t>س</w:t>
        </w:r>
      </w:ins>
      <w:r w:rsidRPr="00EE6742">
        <w:rPr>
          <w:rFonts w:ascii="Courier New" w:hAnsi="Courier New" w:cs="Courier New"/>
          <w:rtl/>
        </w:rPr>
        <w:t>م</w:t>
      </w:r>
      <w:del w:id="18633" w:author="Transkribus" w:date="2019-12-11T14:30:00Z">
        <w:r w:rsidR="009B6BCA" w:rsidRPr="009B6BCA">
          <w:rPr>
            <w:rFonts w:ascii="Courier New" w:hAnsi="Courier New" w:cs="Courier New"/>
            <w:rtl/>
          </w:rPr>
          <w:delText>ح</w:delText>
        </w:r>
      </w:del>
      <w:ins w:id="18634" w:author="Transkribus" w:date="2019-12-11T14:30:00Z">
        <w:r w:rsidRPr="00EE6742">
          <w:rPr>
            <w:rFonts w:ascii="Courier New" w:hAnsi="Courier New" w:cs="Courier New"/>
            <w:rtl/>
          </w:rPr>
          <w:t>ع</w:t>
        </w:r>
      </w:ins>
      <w:r w:rsidRPr="00EE6742">
        <w:rPr>
          <w:rFonts w:ascii="Courier New" w:hAnsi="Courier New" w:cs="Courier New"/>
          <w:rtl/>
        </w:rPr>
        <w:t xml:space="preserve">ل الاصل </w:t>
      </w:r>
      <w:del w:id="18635" w:author="Transkribus" w:date="2019-12-11T14:30:00Z">
        <w:r w:rsidR="009B6BCA" w:rsidRPr="009B6BCA">
          <w:rPr>
            <w:rFonts w:ascii="Courier New" w:hAnsi="Courier New" w:cs="Courier New"/>
            <w:rtl/>
          </w:rPr>
          <w:delText>لاهي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636" w:author="Transkribus" w:date="2019-12-11T14:30:00Z">
        <w:r w:rsidRPr="00EE6742">
          <w:rPr>
            <w:rFonts w:ascii="Courier New" w:hAnsi="Courier New" w:cs="Courier New"/>
            <w:rtl/>
          </w:rPr>
          <w:t>لامى</w:t>
        </w:r>
      </w:ins>
    </w:p>
    <w:p w14:paraId="41FF6C1C" w14:textId="02692AC7" w:rsidR="00EE6742" w:rsidRPr="00EE6742" w:rsidRDefault="009B6BCA" w:rsidP="00EE6742">
      <w:pPr>
        <w:pStyle w:val="NurText"/>
        <w:bidi/>
        <w:rPr>
          <w:rFonts w:ascii="Courier New" w:hAnsi="Courier New" w:cs="Courier New"/>
        </w:rPr>
      </w:pPr>
      <w:dir w:val="rtl">
        <w:dir w:val="rtl">
          <w:del w:id="18637" w:author="Transkribus" w:date="2019-12-11T14:30:00Z">
            <w:r w:rsidRPr="009B6BCA">
              <w:rPr>
                <w:rFonts w:ascii="Courier New" w:hAnsi="Courier New" w:cs="Courier New"/>
                <w:rtl/>
              </w:rPr>
              <w:delText>فكم بالسجن ويحك انت زاه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638" w:author="Transkribus" w:date="2019-12-11T14:30:00Z">
            <w:r w:rsidR="00EE6742" w:rsidRPr="00EE6742">
              <w:rPr>
                <w:rFonts w:ascii="Courier New" w:hAnsi="Courier New" w:cs="Courier New"/>
                <w:rtl/>
              </w:rPr>
              <w:t xml:space="preserve">بكم بالسحسن ويحلك ابتراه * </w:t>
            </w:r>
          </w:ins>
          <w:r w:rsidR="00EE6742" w:rsidRPr="00EE6742">
            <w:rPr>
              <w:rFonts w:ascii="Courier New" w:hAnsi="Courier New" w:cs="Courier New"/>
              <w:rtl/>
            </w:rPr>
            <w:t>وكم بالض</w:t>
          </w:r>
          <w:del w:id="18639" w:author="Transkribus" w:date="2019-12-11T14:30:00Z">
            <w:r w:rsidRPr="009B6BCA">
              <w:rPr>
                <w:rFonts w:ascii="Courier New" w:hAnsi="Courier New" w:cs="Courier New"/>
                <w:rtl/>
              </w:rPr>
              <w:delText>ي</w:delText>
            </w:r>
          </w:del>
          <w:ins w:id="18640"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ق الواهى </w:t>
          </w:r>
          <w:del w:id="18641" w:author="Transkribus" w:date="2019-12-11T14:30:00Z">
            <w:r w:rsidRPr="009B6BCA">
              <w:rPr>
                <w:rFonts w:ascii="Courier New" w:hAnsi="Courier New" w:cs="Courier New"/>
                <w:rtl/>
              </w:rPr>
              <w:delText>تباهي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42" w:author="Transkribus" w:date="2019-12-11T14:30:00Z">
            <w:r w:rsidR="00EE6742" w:rsidRPr="00EE6742">
              <w:rPr>
                <w:rFonts w:ascii="Courier New" w:hAnsi="Courier New" w:cs="Courier New"/>
                <w:rtl/>
              </w:rPr>
              <w:t>تياسى</w:t>
            </w:r>
          </w:ins>
        </w:dir>
      </w:dir>
    </w:p>
    <w:p w14:paraId="179AD63C" w14:textId="77777777" w:rsidR="009B6BCA" w:rsidRPr="009B6BCA" w:rsidRDefault="009B6BCA" w:rsidP="009B6BCA">
      <w:pPr>
        <w:pStyle w:val="NurText"/>
        <w:bidi/>
        <w:rPr>
          <w:del w:id="18643" w:author="Transkribus" w:date="2019-12-11T14:30:00Z"/>
          <w:rFonts w:ascii="Courier New" w:hAnsi="Courier New" w:cs="Courier New"/>
        </w:rPr>
      </w:pPr>
      <w:dir w:val="rtl">
        <w:dir w:val="rtl">
          <w:del w:id="18644" w:author="Transkribus" w:date="2019-12-11T14:30:00Z">
            <w:r w:rsidRPr="009B6BCA">
              <w:rPr>
                <w:rFonts w:ascii="Courier New" w:hAnsi="Courier New" w:cs="Courier New"/>
                <w:rtl/>
              </w:rPr>
              <w:delText>وتمنح من به يغريك ودا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وتتهم الزواجر والنواهي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EE35173" w14:textId="2A196948" w:rsidR="00EE6742" w:rsidRPr="00EE6742" w:rsidRDefault="009B6BCA" w:rsidP="00EE6742">
      <w:pPr>
        <w:pStyle w:val="NurText"/>
        <w:bidi/>
        <w:rPr>
          <w:ins w:id="18645" w:author="Transkribus" w:date="2019-12-11T14:30:00Z"/>
          <w:rFonts w:ascii="Courier New" w:hAnsi="Courier New" w:cs="Courier New"/>
        </w:rPr>
      </w:pPr>
      <w:dir w:val="rtl">
        <w:dir w:val="rtl">
          <w:ins w:id="18646" w:author="Transkribus" w:date="2019-12-11T14:30:00Z">
            <w:r w:rsidR="00EE6742" w:rsidRPr="00EE6742">
              <w:rPr>
                <w:rFonts w:ascii="Courier New" w:hAnsi="Courier New" w:cs="Courier New"/>
                <w:rtl/>
              </w:rPr>
              <w:t>وفح مسن ب- غريكوذا * ونهسم الرواجر والنواهى</w:t>
            </w:r>
          </w:ins>
        </w:dir>
      </w:dir>
    </w:p>
    <w:p w14:paraId="71B89C77" w14:textId="3CE5042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الم </w:t>
      </w:r>
      <w:del w:id="18647" w:author="Transkribus" w:date="2019-12-11T14:30:00Z">
        <w:r w:rsidR="009B6BCA" w:rsidRPr="009B6BCA">
          <w:rPr>
            <w:rFonts w:ascii="Courier New" w:hAnsi="Courier New" w:cs="Courier New"/>
            <w:rtl/>
          </w:rPr>
          <w:delText>ت</w:delText>
        </w:r>
      </w:del>
      <w:ins w:id="18648" w:author="Transkribus" w:date="2019-12-11T14:30:00Z">
        <w:r w:rsidRPr="00EE6742">
          <w:rPr>
            <w:rFonts w:ascii="Courier New" w:hAnsi="Courier New" w:cs="Courier New"/>
            <w:rtl/>
          </w:rPr>
          <w:t>ي</w:t>
        </w:r>
      </w:ins>
      <w:r w:rsidRPr="00EE6742">
        <w:rPr>
          <w:rFonts w:ascii="Courier New" w:hAnsi="Courier New" w:cs="Courier New"/>
          <w:rtl/>
        </w:rPr>
        <w:t xml:space="preserve">علم بانك </w:t>
      </w:r>
      <w:del w:id="18649" w:author="Transkribus" w:date="2019-12-11T14:30:00Z">
        <w:r w:rsidR="009B6BCA" w:rsidRPr="009B6BCA">
          <w:rPr>
            <w:rFonts w:ascii="Courier New" w:hAnsi="Courier New" w:cs="Courier New"/>
            <w:rtl/>
          </w:rPr>
          <w:delText>كل</w:delText>
        </w:r>
      </w:del>
      <w:ins w:id="18650" w:author="Transkribus" w:date="2019-12-11T14:30:00Z">
        <w:r w:rsidRPr="00EE6742">
          <w:rPr>
            <w:rFonts w:ascii="Courier New" w:hAnsi="Courier New" w:cs="Courier New"/>
            <w:rtl/>
          </w:rPr>
          <w:t>٤ل</w:t>
        </w:r>
      </w:ins>
      <w:r w:rsidRPr="00EE6742">
        <w:rPr>
          <w:rFonts w:ascii="Courier New" w:hAnsi="Courier New" w:cs="Courier New"/>
          <w:rtl/>
        </w:rPr>
        <w:t xml:space="preserve"> يوم</w:t>
      </w:r>
      <w:del w:id="186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به تفجاك اصناف الدواهي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652" w:author="Transkribus" w:date="2019-12-11T14:30:00Z">
        <w:r w:rsidRPr="00EE6742">
          <w:rPr>
            <w:rFonts w:ascii="Courier New" w:hAnsi="Courier New" w:cs="Courier New"/>
            <w:rtl/>
          </w:rPr>
          <w:t xml:space="preserve"> * بهتفمهال أسناف الدواسى</w:t>
        </w:r>
      </w:ins>
    </w:p>
    <w:p w14:paraId="38DE3194" w14:textId="77777777" w:rsidR="009B6BCA" w:rsidRPr="009B6BCA" w:rsidRDefault="009B6BCA" w:rsidP="009B6BCA">
      <w:pPr>
        <w:pStyle w:val="NurText"/>
        <w:bidi/>
        <w:rPr>
          <w:del w:id="18653" w:author="Transkribus" w:date="2019-12-11T14:30:00Z"/>
          <w:rFonts w:ascii="Courier New" w:hAnsi="Courier New" w:cs="Courier New"/>
        </w:rPr>
      </w:pPr>
      <w:dir w:val="rtl">
        <w:dir w:val="rtl">
          <w:del w:id="18654" w:author="Transkribus" w:date="2019-12-11T14:30:00Z">
            <w:r w:rsidRPr="009B6BCA">
              <w:rPr>
                <w:rFonts w:ascii="Courier New" w:hAnsi="Courier New" w:cs="Courier New"/>
                <w:rtl/>
              </w:rPr>
              <w:delText>تحل قواك جزءا بعد جزء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وتفنى انت والدنيا كما 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2576C74" w14:textId="3F20BE93" w:rsidR="00EE6742" w:rsidRPr="00EE6742" w:rsidRDefault="009B6BCA" w:rsidP="00EE6742">
      <w:pPr>
        <w:pStyle w:val="NurText"/>
        <w:bidi/>
        <w:rPr>
          <w:ins w:id="18655" w:author="Transkribus" w:date="2019-12-11T14:30:00Z"/>
          <w:rFonts w:ascii="Courier New" w:hAnsi="Courier New" w:cs="Courier New"/>
        </w:rPr>
      </w:pPr>
      <w:dir w:val="rtl">
        <w:dir w:val="rtl">
          <w:del w:id="18656" w:author="Transkribus" w:date="2019-12-11T14:30:00Z">
            <w:r w:rsidRPr="009B6BCA">
              <w:rPr>
                <w:rFonts w:ascii="Courier New" w:hAnsi="Courier New" w:cs="Courier New"/>
                <w:rtl/>
              </w:rPr>
              <w:delText>وتحسبها صديقا وهى</w:delText>
            </w:r>
          </w:del>
          <w:ins w:id="18657" w:author="Transkribus" w:date="2019-12-11T14:30:00Z">
            <w:r w:rsidR="00EE6742" w:rsidRPr="00EE6742">
              <w:rPr>
                <w:rFonts w:ascii="Courier New" w:hAnsi="Courier New" w:cs="Courier New"/>
                <w:rtl/>
              </w:rPr>
              <w:t>بجل قوال جمر أبعد جرة * وففنى أبت والديا كمام</w:t>
            </w:r>
          </w:ins>
        </w:dir>
      </w:dir>
    </w:p>
    <w:p w14:paraId="7EE87547" w14:textId="6E075F03" w:rsidR="00EE6742" w:rsidRPr="00EE6742" w:rsidRDefault="00EE6742" w:rsidP="00EE6742">
      <w:pPr>
        <w:pStyle w:val="NurText"/>
        <w:bidi/>
        <w:rPr>
          <w:rFonts w:ascii="Courier New" w:hAnsi="Courier New" w:cs="Courier New"/>
        </w:rPr>
      </w:pPr>
      <w:ins w:id="18658" w:author="Transkribus" w:date="2019-12-11T14:30:00Z">
        <w:r w:rsidRPr="00EE6742">
          <w:rPr>
            <w:rFonts w:ascii="Courier New" w:hAnsi="Courier New" w:cs="Courier New"/>
            <w:rtl/>
          </w:rPr>
          <w:t>ونجسيها صديقاوس</w:t>
        </w:r>
      </w:ins>
      <w:r w:rsidRPr="00EE6742">
        <w:rPr>
          <w:rFonts w:ascii="Courier New" w:hAnsi="Courier New" w:cs="Courier New"/>
          <w:rtl/>
        </w:rPr>
        <w:t xml:space="preserve"> اردى</w:t>
      </w:r>
      <w:del w:id="1865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8660" w:author="Transkribus" w:date="2019-12-11T14:30:00Z">
            <w:r w:rsidR="009B6BCA" w:rsidRPr="009B6BCA">
              <w:rPr>
                <w:rFonts w:ascii="Courier New" w:hAnsi="Courier New" w:cs="Courier New"/>
                <w:rtl/>
              </w:rPr>
              <w:delText>ع</w:delText>
            </w:r>
          </w:del>
          <w:ins w:id="18661" w:author="Transkribus" w:date="2019-12-11T14:30:00Z">
            <w:r w:rsidRPr="00EE6742">
              <w:rPr>
                <w:rFonts w:ascii="Courier New" w:hAnsi="Courier New" w:cs="Courier New"/>
                <w:rtl/>
              </w:rPr>
              <w:t>م</w:t>
            </w:r>
          </w:ins>
          <w:r w:rsidRPr="00EE6742">
            <w:rPr>
              <w:rFonts w:ascii="Courier New" w:hAnsi="Courier New" w:cs="Courier New"/>
              <w:rtl/>
            </w:rPr>
            <w:t xml:space="preserve">دو بين </w:t>
          </w:r>
          <w:del w:id="18662" w:author="Transkribus" w:date="2019-12-11T14:30:00Z">
            <w:r w:rsidR="009B6BCA" w:rsidRPr="009B6BCA">
              <w:rPr>
                <w:rFonts w:ascii="Courier New" w:hAnsi="Courier New" w:cs="Courier New"/>
                <w:rtl/>
              </w:rPr>
              <w:delText>الشحناء داهي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663" w:author="Transkribus" w:date="2019-12-11T14:30:00Z">
            <w:r w:rsidRPr="00EE6742">
              <w:rPr>
                <w:rFonts w:ascii="Courier New" w:hAnsi="Courier New" w:cs="Courier New"/>
                <w:rtl/>
              </w:rPr>
              <w:t>االسحتاعداهى</w:t>
            </w:r>
          </w:ins>
        </w:dir>
      </w:dir>
    </w:p>
    <w:p w14:paraId="36E82E83" w14:textId="217AEDD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هموم</w:t>
          </w:r>
          <w:ins w:id="18664" w:author="Transkribus" w:date="2019-12-11T14:30:00Z">
            <w:r w:rsidRPr="00EE6742">
              <w:rPr>
                <w:rFonts w:ascii="Courier New" w:hAnsi="Courier New" w:cs="Courier New"/>
                <w:rtl/>
              </w:rPr>
              <w:t>ل</w:t>
            </w:r>
          </w:ins>
          <w:r w:rsidRPr="00EE6742">
            <w:rPr>
              <w:rFonts w:ascii="Courier New" w:hAnsi="Courier New" w:cs="Courier New"/>
              <w:rtl/>
            </w:rPr>
            <w:t xml:space="preserve">ك فيه </w:t>
          </w:r>
          <w:del w:id="18665" w:author="Transkribus" w:date="2019-12-11T14:30:00Z">
            <w:r w:rsidR="009B6BCA" w:rsidRPr="009B6BCA">
              <w:rPr>
                <w:rFonts w:ascii="Courier New" w:hAnsi="Courier New" w:cs="Courier New"/>
                <w:rtl/>
              </w:rPr>
              <w:delText>لا تنفك تترى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وعيشك</w:delText>
                </w:r>
              </w:dir>
            </w:dir>
          </w:del>
          <w:ins w:id="18666" w:author="Transkribus" w:date="2019-12-11T14:30:00Z">
            <w:r w:rsidRPr="00EE6742">
              <w:rPr>
                <w:rFonts w:ascii="Courier New" w:hAnsi="Courier New" w:cs="Courier New"/>
                <w:rtl/>
              </w:rPr>
              <w:t>لاتنفل ترى * وعيسلك</w:t>
            </w:r>
          </w:ins>
          <w:r w:rsidRPr="00EE6742">
            <w:rPr>
              <w:rFonts w:ascii="Courier New" w:hAnsi="Courier New" w:cs="Courier New"/>
              <w:rtl/>
            </w:rPr>
            <w:t xml:space="preserve"> فيه </w:t>
          </w:r>
          <w:del w:id="18667" w:author="Transkribus" w:date="2019-12-11T14:30:00Z">
            <w:r w:rsidR="009B6BCA" w:rsidRPr="009B6BCA">
              <w:rPr>
                <w:rFonts w:ascii="Courier New" w:hAnsi="Courier New" w:cs="Courier New"/>
                <w:rtl/>
              </w:rPr>
              <w:delText>عيش غير زاهي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668" w:author="Transkribus" w:date="2019-12-11T14:30:00Z">
            <w:r w:rsidRPr="00EE6742">
              <w:rPr>
                <w:rFonts w:ascii="Courier New" w:hAnsi="Courier New" w:cs="Courier New"/>
                <w:rtl/>
              </w:rPr>
              <w:t>عيس عبر راهيى</w:t>
            </w:r>
          </w:ins>
        </w:dir>
      </w:dir>
    </w:p>
    <w:p w14:paraId="044D2C0A" w14:textId="375FAA83" w:rsidR="00EE6742" w:rsidRPr="00EE6742" w:rsidRDefault="009B6BCA" w:rsidP="00EE6742">
      <w:pPr>
        <w:pStyle w:val="NurText"/>
        <w:bidi/>
        <w:rPr>
          <w:rFonts w:ascii="Courier New" w:hAnsi="Courier New" w:cs="Courier New"/>
        </w:rPr>
      </w:pPr>
      <w:dir w:val="rtl">
        <w:dir w:val="rtl">
          <w:del w:id="18669" w:author="Transkribus" w:date="2019-12-11T14:30:00Z">
            <w:r w:rsidRPr="009B6BCA">
              <w:rPr>
                <w:rFonts w:ascii="Courier New" w:hAnsi="Courier New" w:cs="Courier New"/>
                <w:rtl/>
              </w:rPr>
              <w:delText>اما يكفيك زجر</w:delText>
            </w:r>
          </w:del>
          <w:ins w:id="18670" w:author="Transkribus" w:date="2019-12-11T14:30:00Z">
            <w:r w:rsidR="00EE6742" w:rsidRPr="00EE6742">
              <w:rPr>
                <w:rFonts w:ascii="Courier New" w:hAnsi="Courier New" w:cs="Courier New"/>
                <w:rtl/>
              </w:rPr>
              <w:t>أبا بكنيك وجر</w:t>
            </w:r>
          </w:ins>
          <w:r w:rsidR="00EE6742" w:rsidRPr="00EE6742">
            <w:rPr>
              <w:rFonts w:ascii="Courier New" w:hAnsi="Courier New" w:cs="Courier New"/>
              <w:rtl/>
            </w:rPr>
            <w:t xml:space="preserve"> الشيب </w:t>
          </w:r>
          <w:del w:id="18671" w:author="Transkribus" w:date="2019-12-11T14:30:00Z">
            <w:r w:rsidRPr="009B6BCA">
              <w:rPr>
                <w:rFonts w:ascii="Courier New" w:hAnsi="Courier New" w:cs="Courier New"/>
                <w:rtl/>
              </w:rPr>
              <w:delText>زجرا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672" w:author="Transkribus" w:date="2019-12-11T14:30:00Z">
            <w:r w:rsidR="00EE6742" w:rsidRPr="00EE6742">
              <w:rPr>
                <w:rFonts w:ascii="Courier New" w:hAnsi="Courier New" w:cs="Courier New"/>
                <w:rtl/>
              </w:rPr>
              <w:t>رجرا*</w:t>
            </w:r>
          </w:ins>
          <w:r w:rsidR="00EE6742" w:rsidRPr="00EE6742">
            <w:rPr>
              <w:rFonts w:ascii="Courier New" w:hAnsi="Courier New" w:cs="Courier New"/>
              <w:rtl/>
            </w:rPr>
            <w:t xml:space="preserve">وحسب </w:t>
          </w:r>
          <w:del w:id="18673" w:author="Transkribus" w:date="2019-12-11T14:30:00Z">
            <w:r w:rsidRPr="009B6BCA">
              <w:rPr>
                <w:rFonts w:ascii="Courier New" w:hAnsi="Courier New" w:cs="Courier New"/>
                <w:rtl/>
              </w:rPr>
              <w:delText>اخى النهى</w:delText>
            </w:r>
          </w:del>
          <w:ins w:id="18674" w:author="Transkribus" w:date="2019-12-11T14:30:00Z">
            <w:r w:rsidR="00EE6742" w:rsidRPr="00EE6742">
              <w:rPr>
                <w:rFonts w:ascii="Courier New" w:hAnsi="Courier New" w:cs="Courier New"/>
                <w:rtl/>
              </w:rPr>
              <w:t>أسمى الهى</w:t>
            </w:r>
          </w:ins>
          <w:r w:rsidR="00EE6742" w:rsidRPr="00EE6742">
            <w:rPr>
              <w:rFonts w:ascii="Courier New" w:hAnsi="Courier New" w:cs="Courier New"/>
              <w:rtl/>
            </w:rPr>
            <w:t xml:space="preserve"> بالشيب </w:t>
          </w:r>
          <w:del w:id="18675" w:author="Transkribus" w:date="2019-12-11T14:30:00Z">
            <w:r w:rsidRPr="009B6BCA">
              <w:rPr>
                <w:rFonts w:ascii="Courier New" w:hAnsi="Courier New" w:cs="Courier New"/>
                <w:rtl/>
              </w:rPr>
              <w:delText>ناهي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76" w:author="Transkribus" w:date="2019-12-11T14:30:00Z">
            <w:r w:rsidR="00EE6742" w:rsidRPr="00EE6742">
              <w:rPr>
                <w:rFonts w:ascii="Courier New" w:hAnsi="Courier New" w:cs="Courier New"/>
                <w:rtl/>
              </w:rPr>
              <w:t>ثاسى</w:t>
            </w:r>
          </w:ins>
        </w:dir>
      </w:dir>
    </w:p>
    <w:p w14:paraId="1F9F23F2" w14:textId="739C110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فعد عن</w:t>
          </w:r>
          <w:ins w:id="1867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ه الى </w:t>
          </w:r>
          <w:del w:id="18678" w:author="Transkribus" w:date="2019-12-11T14:30:00Z">
            <w:r w:rsidRPr="009B6BCA">
              <w:rPr>
                <w:rFonts w:ascii="Courier New" w:hAnsi="Courier New" w:cs="Courier New"/>
                <w:rtl/>
              </w:rPr>
              <w:delText>رحب فسيح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مقامك فيه ليس</w:delText>
                </w:r>
              </w:dir>
            </w:dir>
          </w:del>
          <w:ins w:id="18679" w:author="Transkribus" w:date="2019-12-11T14:30:00Z">
            <w:r w:rsidR="00EE6742" w:rsidRPr="00EE6742">
              <w:rPr>
                <w:rFonts w:ascii="Courier New" w:hAnsi="Courier New" w:cs="Courier New"/>
                <w:rtl/>
              </w:rPr>
              <w:t>رخب يح * معامسك نيبهليس</w:t>
            </w:r>
          </w:ins>
          <w:r w:rsidR="00EE6742" w:rsidRPr="00EE6742">
            <w:rPr>
              <w:rFonts w:ascii="Courier New" w:hAnsi="Courier New" w:cs="Courier New"/>
              <w:rtl/>
            </w:rPr>
            <w:t xml:space="preserve"> له تناه</w:t>
          </w:r>
          <w:del w:id="18680"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81" w:author="Transkribus" w:date="2019-12-11T14:30:00Z">
            <w:r w:rsidR="00EE6742" w:rsidRPr="00EE6742">
              <w:rPr>
                <w:rFonts w:ascii="Courier New" w:hAnsi="Courier New" w:cs="Courier New"/>
                <w:rtl/>
              </w:rPr>
              <w:t>ى</w:t>
            </w:r>
          </w:ins>
        </w:dir>
      </w:dir>
    </w:p>
    <w:p w14:paraId="3732CA1D" w14:textId="6E99E6CC" w:rsidR="00EE6742" w:rsidRPr="00EE6742" w:rsidRDefault="009B6BCA" w:rsidP="00EE6742">
      <w:pPr>
        <w:pStyle w:val="NurText"/>
        <w:bidi/>
        <w:rPr>
          <w:rFonts w:ascii="Courier New" w:hAnsi="Courier New" w:cs="Courier New"/>
        </w:rPr>
      </w:pPr>
      <w:dir w:val="rtl">
        <w:dir w:val="rtl">
          <w:del w:id="18682" w:author="Transkribus" w:date="2019-12-11T14:30:00Z">
            <w:r w:rsidRPr="009B6BCA">
              <w:rPr>
                <w:rFonts w:ascii="Courier New" w:hAnsi="Courier New" w:cs="Courier New"/>
                <w:rtl/>
              </w:rPr>
              <w:delText>فحتام التغافل والتعامي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683" w:author="Transkribus" w:date="2019-12-11T14:30:00Z">
            <w:r w:rsidR="00EE6742" w:rsidRPr="00EE6742">
              <w:rPr>
                <w:rFonts w:ascii="Courier New" w:hAnsi="Courier New" w:cs="Courier New"/>
                <w:rtl/>
              </w:rPr>
              <w:t xml:space="preserve">فنام التناقل والتعانى * </w:t>
            </w:r>
          </w:ins>
          <w:r w:rsidR="00EE6742" w:rsidRPr="00EE6742">
            <w:rPr>
              <w:rFonts w:ascii="Courier New" w:hAnsi="Courier New" w:cs="Courier New"/>
              <w:rtl/>
            </w:rPr>
            <w:t>وكم هذا ال</w:t>
          </w:r>
          <w:del w:id="18684" w:author="Transkribus" w:date="2019-12-11T14:30:00Z">
            <w:r w:rsidRPr="009B6BCA">
              <w:rPr>
                <w:rFonts w:ascii="Courier New" w:hAnsi="Courier New" w:cs="Courier New"/>
                <w:rtl/>
              </w:rPr>
              <w:delText>ج</w:delText>
            </w:r>
          </w:del>
          <w:ins w:id="18685" w:author="Transkribus" w:date="2019-12-11T14:30:00Z">
            <w:r w:rsidR="00EE6742" w:rsidRPr="00EE6742">
              <w:rPr>
                <w:rFonts w:ascii="Courier New" w:hAnsi="Courier New" w:cs="Courier New"/>
                <w:rtl/>
              </w:rPr>
              <w:t>ح</w:t>
            </w:r>
          </w:ins>
          <w:r w:rsidR="00EE6742" w:rsidRPr="00EE6742">
            <w:rPr>
              <w:rFonts w:ascii="Courier New" w:hAnsi="Courier New" w:cs="Courier New"/>
              <w:rtl/>
            </w:rPr>
            <w:t>نو</w:t>
          </w:r>
          <w:del w:id="18686" w:author="Transkribus" w:date="2019-12-11T14:30:00Z">
            <w:r w:rsidRPr="009B6BCA">
              <w:rPr>
                <w:rFonts w:ascii="Courier New" w:hAnsi="Courier New" w:cs="Courier New"/>
                <w:rtl/>
              </w:rPr>
              <w:delText>ح</w:delText>
            </w:r>
          </w:del>
          <w:ins w:id="18687"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الى الملا</w:t>
          </w:r>
          <w:del w:id="18688" w:author="Transkribus" w:date="2019-12-11T14:30:00Z">
            <w:r w:rsidRPr="009B6BCA">
              <w:rPr>
                <w:rFonts w:ascii="Courier New" w:hAnsi="Courier New" w:cs="Courier New"/>
                <w:rtl/>
              </w:rPr>
              <w:delText>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689" w:author="Transkribus" w:date="2019-12-11T14:30:00Z">
            <w:r w:rsidR="00EE6742" w:rsidRPr="00EE6742">
              <w:rPr>
                <w:rFonts w:ascii="Courier New" w:hAnsi="Courier New" w:cs="Courier New"/>
                <w:rtl/>
              </w:rPr>
              <w:t>مى</w:t>
            </w:r>
          </w:ins>
        </w:dir>
      </w:dir>
    </w:p>
    <w:p w14:paraId="32809427" w14:textId="0B53DAB7" w:rsidR="00EE6742" w:rsidRPr="00EE6742" w:rsidRDefault="009B6BCA" w:rsidP="00EE6742">
      <w:pPr>
        <w:pStyle w:val="NurText"/>
        <w:bidi/>
        <w:rPr>
          <w:rFonts w:ascii="Courier New" w:hAnsi="Courier New" w:cs="Courier New"/>
        </w:rPr>
      </w:pPr>
      <w:dir w:val="rtl">
        <w:dir w:val="rtl">
          <w:del w:id="18690" w:author="Transkribus" w:date="2019-12-11T14:30:00Z">
            <w:r w:rsidRPr="009B6BCA">
              <w:rPr>
                <w:rFonts w:ascii="Courier New" w:hAnsi="Courier New" w:cs="Courier New"/>
                <w:rtl/>
              </w:rPr>
              <w:delText>فلا تغتر</w:delText>
            </w:r>
          </w:del>
          <w:ins w:id="18691" w:author="Transkribus" w:date="2019-12-11T14:30:00Z">
            <w:r w:rsidR="00EE6742" w:rsidRPr="00EE6742">
              <w:rPr>
                <w:rFonts w:ascii="Courier New" w:hAnsi="Courier New" w:cs="Courier New"/>
                <w:rtl/>
              </w:rPr>
              <w:t>فلاتعير</w:t>
            </w:r>
          </w:ins>
          <w:r w:rsidR="00EE6742" w:rsidRPr="00EE6742">
            <w:rPr>
              <w:rFonts w:ascii="Courier New" w:hAnsi="Courier New" w:cs="Courier New"/>
              <w:rtl/>
            </w:rPr>
            <w:t xml:space="preserve"> ان </w:t>
          </w:r>
          <w:del w:id="18692" w:author="Transkribus" w:date="2019-12-11T14:30:00Z">
            <w:r w:rsidRPr="009B6BCA">
              <w:rPr>
                <w:rFonts w:ascii="Courier New" w:hAnsi="Courier New" w:cs="Courier New"/>
                <w:rtl/>
              </w:rPr>
              <w:delText>ا</w:delText>
            </w:r>
          </w:del>
          <w:ins w:id="18693" w:author="Transkribus" w:date="2019-12-11T14:30:00Z">
            <w:r w:rsidR="00EE6742" w:rsidRPr="00EE6742">
              <w:rPr>
                <w:rFonts w:ascii="Courier New" w:hAnsi="Courier New" w:cs="Courier New"/>
                <w:rtl/>
              </w:rPr>
              <w:t>أ</w:t>
            </w:r>
          </w:ins>
          <w:r w:rsidR="00EE6742" w:rsidRPr="00EE6742">
            <w:rPr>
              <w:rFonts w:ascii="Courier New" w:hAnsi="Courier New" w:cs="Courier New"/>
              <w:rtl/>
            </w:rPr>
            <w:t>ص</w:t>
          </w:r>
          <w:del w:id="18694" w:author="Transkribus" w:date="2019-12-11T14:30:00Z">
            <w:r w:rsidRPr="009B6BCA">
              <w:rPr>
                <w:rFonts w:ascii="Courier New" w:hAnsi="Courier New" w:cs="Courier New"/>
                <w:rtl/>
              </w:rPr>
              <w:delText>ب</w:delText>
            </w:r>
          </w:del>
          <w:ins w:id="18695" w:author="Transkribus" w:date="2019-12-11T14:30:00Z">
            <w:r w:rsidR="00EE6742" w:rsidRPr="00EE6742">
              <w:rPr>
                <w:rFonts w:ascii="Courier New" w:hAnsi="Courier New" w:cs="Courier New"/>
                <w:rtl/>
              </w:rPr>
              <w:t>ي</w:t>
            </w:r>
          </w:ins>
          <w:r w:rsidR="00EE6742" w:rsidRPr="00EE6742">
            <w:rPr>
              <w:rFonts w:ascii="Courier New" w:hAnsi="Courier New" w:cs="Courier New"/>
              <w:rtl/>
            </w:rPr>
            <w:t>حت فيه</w:t>
          </w:r>
          <w:del w:id="186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اخا مال وبت عريض جاه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697" w:author="Transkribus" w:date="2019-12-11T14:30:00Z">
            <w:r w:rsidR="00EE6742" w:rsidRPr="00EE6742">
              <w:rPr>
                <w:rFonts w:ascii="Courier New" w:hAnsi="Courier New" w:cs="Courier New"/>
                <w:rtl/>
              </w:rPr>
              <w:t xml:space="preserve"> * أجامال ويب عر يسجاء</w:t>
            </w:r>
          </w:ins>
        </w:dir>
      </w:dir>
    </w:p>
    <w:p w14:paraId="09C058F0" w14:textId="028E4D0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فكم من </w:t>
          </w:r>
          <w:del w:id="18698" w:author="Transkribus" w:date="2019-12-11T14:30:00Z">
            <w:r w:rsidRPr="009B6BCA">
              <w:rPr>
                <w:rFonts w:ascii="Courier New" w:hAnsi="Courier New" w:cs="Courier New"/>
                <w:rtl/>
              </w:rPr>
              <w:delText>ايد اضحى فامسى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699" w:author="Transkribus" w:date="2019-12-11T14:30:00Z">
            <w:r w:rsidR="00EE6742" w:rsidRPr="00EE6742">
              <w:rPr>
                <w:rFonts w:ascii="Courier New" w:hAnsi="Courier New" w:cs="Courier New"/>
                <w:rtl/>
              </w:rPr>
              <w:t xml:space="preserve">أيد أسحسى قايسى * </w:t>
            </w:r>
          </w:ins>
          <w:r w:rsidR="00EE6742" w:rsidRPr="00EE6742">
            <w:rPr>
              <w:rFonts w:ascii="Courier New" w:hAnsi="Courier New" w:cs="Courier New"/>
              <w:rtl/>
            </w:rPr>
            <w:t xml:space="preserve">بعيد </w:t>
          </w:r>
          <w:del w:id="18700" w:author="Transkribus" w:date="2019-12-11T14:30:00Z">
            <w:r w:rsidRPr="009B6BCA">
              <w:rPr>
                <w:rFonts w:ascii="Courier New" w:hAnsi="Courier New" w:cs="Courier New"/>
                <w:rtl/>
              </w:rPr>
              <w:delText>ثرائه والايد واهي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701" w:author="Transkribus" w:date="2019-12-11T14:30:00Z">
            <w:r w:rsidR="00EE6742" w:rsidRPr="00EE6742">
              <w:rPr>
                <w:rFonts w:ascii="Courier New" w:hAnsi="Courier New" w:cs="Courier New"/>
                <w:rtl/>
              </w:rPr>
              <w:t>ثر اله والاد واهيمى</w:t>
            </w:r>
          </w:ins>
        </w:dir>
      </w:dir>
    </w:p>
    <w:p w14:paraId="3320AE94" w14:textId="06966E0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18702" w:author="Transkribus" w:date="2019-12-11T14:30:00Z">
            <w:r w:rsidRPr="009B6BCA">
              <w:rPr>
                <w:rFonts w:ascii="Courier New" w:hAnsi="Courier New" w:cs="Courier New"/>
                <w:rtl/>
              </w:rPr>
              <w:delText>ي</w:delText>
            </w:r>
          </w:del>
          <w:ins w:id="18703" w:author="Transkribus" w:date="2019-12-11T14:30:00Z">
            <w:r w:rsidR="00EE6742" w:rsidRPr="00EE6742">
              <w:rPr>
                <w:rFonts w:ascii="Courier New" w:hAnsi="Courier New" w:cs="Courier New"/>
                <w:rtl/>
              </w:rPr>
              <w:t>م</w:t>
            </w:r>
          </w:ins>
          <w:r w:rsidR="00EE6742" w:rsidRPr="00EE6742">
            <w:rPr>
              <w:rFonts w:ascii="Courier New" w:hAnsi="Courier New" w:cs="Courier New"/>
              <w:rtl/>
            </w:rPr>
            <w:t>قول من س</w:t>
          </w:r>
          <w:del w:id="18704" w:author="Transkribus" w:date="2019-12-11T14:30:00Z">
            <w:r w:rsidRPr="009B6BCA">
              <w:rPr>
                <w:rFonts w:ascii="Courier New" w:hAnsi="Courier New" w:cs="Courier New"/>
                <w:rtl/>
              </w:rPr>
              <w:delText>ف</w:delText>
            </w:r>
          </w:del>
          <w:ins w:id="18705" w:author="Transkribus" w:date="2019-12-11T14:30:00Z">
            <w:r w:rsidR="00EE6742" w:rsidRPr="00EE6742">
              <w:rPr>
                <w:rFonts w:ascii="Courier New" w:hAnsi="Courier New" w:cs="Courier New"/>
                <w:rtl/>
              </w:rPr>
              <w:t>ق</w:t>
            </w:r>
          </w:ins>
          <w:r w:rsidR="00EE6742" w:rsidRPr="00EE6742">
            <w:rPr>
              <w:rFonts w:ascii="Courier New" w:hAnsi="Courier New" w:cs="Courier New"/>
              <w:rtl/>
            </w:rPr>
            <w:t>ه بان لا</w:t>
          </w:r>
          <w:del w:id="1870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يصاب له شبيه او مضاهي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707" w:author="Transkribus" w:date="2019-12-11T14:30:00Z">
            <w:r w:rsidR="00EE6742" w:rsidRPr="00EE6742">
              <w:rPr>
                <w:rFonts w:ascii="Courier New" w:hAnsi="Courier New" w:cs="Courier New"/>
                <w:rtl/>
              </w:rPr>
              <w:t>* يساب لهتنبه أو مصاهى</w:t>
            </w:r>
          </w:ins>
        </w:dir>
      </w:dir>
    </w:p>
    <w:p w14:paraId="07D630DF" w14:textId="3201DB8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فتب </w:t>
          </w:r>
          <w:del w:id="18708" w:author="Transkribus" w:date="2019-12-11T14:30:00Z">
            <w:r w:rsidRPr="009B6BCA">
              <w:rPr>
                <w:rFonts w:ascii="Courier New" w:hAnsi="Courier New" w:cs="Courier New"/>
                <w:rtl/>
              </w:rPr>
              <w:delText>فجميع ما تاتيه يلفى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صغيرا عندغفران</w:delText>
                </w:r>
              </w:dir>
            </w:dir>
          </w:del>
          <w:ins w:id="18709" w:author="Transkribus" w:date="2019-12-11T14:30:00Z">
            <w:r w:rsidR="00EE6742" w:rsidRPr="00EE6742">
              <w:rPr>
                <w:rFonts w:ascii="Courier New" w:hAnsi="Courier New" w:cs="Courier New"/>
                <w:rtl/>
              </w:rPr>
              <w:t>لجميع ماثانبة لنى * صغير اعند عنسران</w:t>
            </w:r>
          </w:ins>
          <w:r w:rsidR="00EE6742" w:rsidRPr="00EE6742">
            <w:rPr>
              <w:rFonts w:ascii="Courier New" w:hAnsi="Courier New" w:cs="Courier New"/>
              <w:rtl/>
            </w:rPr>
            <w:t xml:space="preserve"> الاله</w:t>
          </w:r>
          <w:del w:id="18710" w:author="Transkribus" w:date="2019-12-11T14:30:00Z">
            <w:r w:rsidRPr="009B6BCA">
              <w:rPr>
                <w:rFonts w:ascii="Courier New" w:hAnsi="Courier New" w:cs="Courier New"/>
                <w:rtl/>
              </w:rPr>
              <w:delText xml:space="preserve">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5005BE" w14:textId="77777777" w:rsidR="009B6BCA" w:rsidRPr="009B6BCA" w:rsidRDefault="009B6BCA" w:rsidP="009B6BCA">
      <w:pPr>
        <w:pStyle w:val="NurText"/>
        <w:bidi/>
        <w:rPr>
          <w:del w:id="18711" w:author="Transkribus" w:date="2019-12-11T14:30:00Z"/>
          <w:rFonts w:ascii="Courier New" w:hAnsi="Courier New" w:cs="Courier New"/>
        </w:rPr>
      </w:pPr>
      <w:dir w:val="rtl">
        <w:dir w:val="rtl">
          <w:del w:id="1871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1D8AF7" w14:textId="74F8FDDF" w:rsidR="00EE6742" w:rsidRPr="00EE6742" w:rsidRDefault="009B6BCA" w:rsidP="00EE6742">
      <w:pPr>
        <w:pStyle w:val="NurText"/>
        <w:bidi/>
        <w:rPr>
          <w:ins w:id="18713" w:author="Transkribus" w:date="2019-12-11T14:30:00Z"/>
          <w:rFonts w:ascii="Courier New" w:hAnsi="Courier New" w:cs="Courier New"/>
        </w:rPr>
      </w:pPr>
      <w:dir w:val="rtl">
        <w:dir w:val="rtl">
          <w:del w:id="18714" w:author="Transkribus" w:date="2019-12-11T14:30:00Z">
            <w:r w:rsidRPr="009B6BCA">
              <w:rPr>
                <w:rFonts w:ascii="Courier New" w:hAnsi="Courier New" w:cs="Courier New"/>
                <w:rtl/>
              </w:rPr>
              <w:delText>اقول</w:delText>
            </w:r>
          </w:del>
          <w:ins w:id="18715" w:author="Transkribus" w:date="2019-12-11T14:30:00Z">
            <w:r w:rsidR="00EE6742" w:rsidRPr="00EE6742">
              <w:rPr>
                <w:rFonts w:ascii="Courier New" w:hAnsi="Courier New" w:cs="Courier New"/>
                <w:rtl/>
              </w:rPr>
              <w:t>ابوأنشدى أبش الننسة</w:t>
            </w:r>
          </w:ins>
        </w:dir>
      </w:dir>
    </w:p>
    <w:p w14:paraId="6B690928" w14:textId="77777777" w:rsidR="00EE6742" w:rsidRPr="00EE6742" w:rsidRDefault="00EE6742" w:rsidP="00EE6742">
      <w:pPr>
        <w:pStyle w:val="NurText"/>
        <w:bidi/>
        <w:rPr>
          <w:ins w:id="18716" w:author="Transkribus" w:date="2019-12-11T14:30:00Z"/>
          <w:rFonts w:ascii="Courier New" w:hAnsi="Courier New" w:cs="Courier New"/>
        </w:rPr>
      </w:pPr>
      <w:ins w:id="18717" w:author="Transkribus" w:date="2019-12-11T14:30:00Z">
        <w:r w:rsidRPr="00EE6742">
          <w:rPr>
            <w:rFonts w:ascii="Courier New" w:hAnsi="Courier New" w:cs="Courier New"/>
            <w:rtl/>
          </w:rPr>
          <w:t>الطويل</w:t>
        </w:r>
      </w:ins>
    </w:p>
    <w:p w14:paraId="37914528" w14:textId="4A5B27E7" w:rsidR="00EE6742" w:rsidRPr="00EE6742" w:rsidRDefault="00EE6742" w:rsidP="00EE6742">
      <w:pPr>
        <w:pStyle w:val="NurText"/>
        <w:bidi/>
        <w:rPr>
          <w:rFonts w:ascii="Courier New" w:hAnsi="Courier New" w:cs="Courier New"/>
        </w:rPr>
      </w:pPr>
      <w:ins w:id="18718" w:author="Transkribus" w:date="2019-12-11T14:30:00Z">
        <w:r w:rsidRPr="00EE6742">
          <w:rPr>
            <w:rFonts w:ascii="Courier New" w:hAnsi="Courier New" w:cs="Courier New"/>
            <w:rtl/>
          </w:rPr>
          <w:t>اأقول</w:t>
        </w:r>
      </w:ins>
      <w:r w:rsidRPr="00EE6742">
        <w:rPr>
          <w:rFonts w:ascii="Courier New" w:hAnsi="Courier New" w:cs="Courier New"/>
          <w:rtl/>
        </w:rPr>
        <w:t xml:space="preserve"> لنفسى </w:t>
      </w:r>
      <w:del w:id="18719" w:author="Transkribus" w:date="2019-12-11T14:30:00Z">
        <w:r w:rsidR="009B6BCA" w:rsidRPr="009B6BCA">
          <w:rPr>
            <w:rFonts w:ascii="Courier New" w:hAnsi="Courier New" w:cs="Courier New"/>
            <w:rtl/>
          </w:rPr>
          <w:delText>حين ابدت تشوقا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720" w:author="Transkribus" w:date="2019-12-11T14:30:00Z">
        <w:r w:rsidRPr="00EE6742">
          <w:rPr>
            <w:rFonts w:ascii="Courier New" w:hAnsi="Courier New" w:cs="Courier New"/>
            <w:rtl/>
          </w:rPr>
          <w:t xml:space="preserve">من أيدب فشوقا * </w:t>
        </w:r>
      </w:ins>
      <w:r w:rsidRPr="00EE6742">
        <w:rPr>
          <w:rFonts w:ascii="Courier New" w:hAnsi="Courier New" w:cs="Courier New"/>
          <w:rtl/>
        </w:rPr>
        <w:t xml:space="preserve">الى العالم الاعلى رويدك </w:t>
      </w:r>
      <w:del w:id="18721" w:author="Transkribus" w:date="2019-12-11T14:30:00Z">
        <w:r w:rsidR="009B6BCA" w:rsidRPr="009B6BCA">
          <w:rPr>
            <w:rFonts w:ascii="Courier New" w:hAnsi="Courier New" w:cs="Courier New"/>
            <w:rtl/>
          </w:rPr>
          <w:delText>يا نفسي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722" w:author="Transkribus" w:date="2019-12-11T14:30:00Z">
        <w:r w:rsidRPr="00EE6742">
          <w:rPr>
            <w:rFonts w:ascii="Courier New" w:hAnsi="Courier New" w:cs="Courier New"/>
            <w:rtl/>
          </w:rPr>
          <w:t>بانقسى</w:t>
        </w:r>
      </w:ins>
    </w:p>
    <w:p w14:paraId="5B16F2A9" w14:textId="07A461E4" w:rsidR="00EE6742" w:rsidRPr="00EE6742" w:rsidRDefault="009B6BCA" w:rsidP="00EE6742">
      <w:pPr>
        <w:pStyle w:val="NurText"/>
        <w:bidi/>
        <w:rPr>
          <w:rFonts w:ascii="Courier New" w:hAnsi="Courier New" w:cs="Courier New"/>
        </w:rPr>
      </w:pPr>
      <w:dir w:val="rtl">
        <w:dir w:val="rtl">
          <w:del w:id="18723" w:author="Transkribus" w:date="2019-12-11T14:30:00Z">
            <w:r w:rsidRPr="009B6BCA">
              <w:rPr>
                <w:rFonts w:ascii="Courier New" w:hAnsi="Courier New" w:cs="Courier New"/>
                <w:rtl/>
              </w:rPr>
              <w:delText>محالا ترومين</w:delText>
            </w:r>
          </w:del>
          <w:ins w:id="18724" w:author="Transkribus" w:date="2019-12-11T14:30:00Z">
            <w:r w:rsidR="00EE6742" w:rsidRPr="00EE6742">
              <w:rPr>
                <w:rFonts w:ascii="Courier New" w:hAnsi="Courier New" w:cs="Courier New"/>
                <w:rtl/>
              </w:rPr>
              <w:t>ابجالاثرومين</w:t>
            </w:r>
          </w:ins>
          <w:r w:rsidR="00EE6742" w:rsidRPr="00EE6742">
            <w:rPr>
              <w:rFonts w:ascii="Courier New" w:hAnsi="Courier New" w:cs="Courier New"/>
              <w:rtl/>
            </w:rPr>
            <w:t xml:space="preserve"> النجاة </w:t>
          </w:r>
          <w:del w:id="18725" w:author="Transkribus" w:date="2019-12-11T14:30:00Z">
            <w:r w:rsidRPr="009B6BCA">
              <w:rPr>
                <w:rFonts w:ascii="Courier New" w:hAnsi="Courier New" w:cs="Courier New"/>
                <w:rtl/>
              </w:rPr>
              <w:delText>وانت 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المهالك</w:delText>
                </w:r>
              </w:dir>
            </w:dir>
          </w:del>
          <w:ins w:id="18726" w:author="Transkribus" w:date="2019-12-11T14:30:00Z">
            <w:r w:rsidR="00EE6742" w:rsidRPr="00EE6742">
              <w:rPr>
                <w:rFonts w:ascii="Courier New" w:hAnsi="Courier New" w:cs="Courier New"/>
                <w:rtl/>
              </w:rPr>
              <w:t>واتب فى السمهالك</w:t>
            </w:r>
          </w:ins>
          <w:r w:rsidR="00EE6742" w:rsidRPr="00EE6742">
            <w:rPr>
              <w:rFonts w:ascii="Courier New" w:hAnsi="Courier New" w:cs="Courier New"/>
              <w:rtl/>
            </w:rPr>
            <w:t xml:space="preserve"> من </w:t>
          </w:r>
          <w:del w:id="18727" w:author="Transkribus" w:date="2019-12-11T14:30:00Z">
            <w:r w:rsidRPr="009B6BCA">
              <w:rPr>
                <w:rFonts w:ascii="Courier New" w:hAnsi="Courier New" w:cs="Courier New"/>
                <w:rtl/>
              </w:rPr>
              <w:delText>ج</w:delText>
            </w:r>
          </w:del>
          <w:ins w:id="18728" w:author="Transkribus" w:date="2019-12-11T14:30:00Z">
            <w:r w:rsidR="00EE6742" w:rsidRPr="00EE6742">
              <w:rPr>
                <w:rFonts w:ascii="Courier New" w:hAnsi="Courier New" w:cs="Courier New"/>
                <w:rtl/>
              </w:rPr>
              <w:t>خ</w:t>
            </w:r>
          </w:ins>
          <w:r w:rsidR="00EE6742" w:rsidRPr="00EE6742">
            <w:rPr>
              <w:rFonts w:ascii="Courier New" w:hAnsi="Courier New" w:cs="Courier New"/>
              <w:rtl/>
            </w:rPr>
            <w:t>نس الطبيعة والحس</w:t>
          </w:r>
          <w:del w:id="187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4C1C6D" w14:textId="77777777" w:rsidR="009B6BCA" w:rsidRPr="009B6BCA" w:rsidRDefault="009B6BCA" w:rsidP="009B6BCA">
      <w:pPr>
        <w:pStyle w:val="NurText"/>
        <w:bidi/>
        <w:rPr>
          <w:del w:id="18730" w:author="Transkribus" w:date="2019-12-11T14:30:00Z"/>
          <w:rFonts w:ascii="Courier New" w:hAnsi="Courier New" w:cs="Courier New"/>
        </w:rPr>
      </w:pPr>
      <w:dir w:val="rtl">
        <w:dir w:val="rtl">
          <w:del w:id="18731" w:author="Transkribus" w:date="2019-12-11T14:30:00Z">
            <w:r w:rsidRPr="009B6BCA">
              <w:rPr>
                <w:rFonts w:ascii="Courier New" w:hAnsi="Courier New" w:cs="Courier New"/>
                <w:rtl/>
              </w:rPr>
              <w:delText>ودونك بحر ان تعديت لجه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امنت وفزت بالخلاص من الحبس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AEB6F12" w14:textId="77777777" w:rsidR="009B6BCA" w:rsidRPr="009B6BCA" w:rsidRDefault="009B6BCA" w:rsidP="009B6BCA">
      <w:pPr>
        <w:pStyle w:val="NurText"/>
        <w:bidi/>
        <w:rPr>
          <w:del w:id="18732" w:author="Transkribus" w:date="2019-12-11T14:30:00Z"/>
          <w:rFonts w:ascii="Courier New" w:hAnsi="Courier New" w:cs="Courier New"/>
        </w:rPr>
      </w:pPr>
      <w:dir w:val="rtl">
        <w:dir w:val="rtl">
          <w:del w:id="18733" w:author="Transkribus" w:date="2019-12-11T14:30:00Z">
            <w:r w:rsidRPr="009B6BCA">
              <w:rPr>
                <w:rFonts w:ascii="Courier New" w:hAnsi="Courier New" w:cs="Courier New"/>
                <w:rtl/>
              </w:rPr>
              <w:delText>فان رمت وصلا نحو سنخك فاكشفي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غطاءك وانضى ما عليك من اللبس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A682326" w14:textId="2510C77A" w:rsidR="00EE6742" w:rsidRPr="00EE6742" w:rsidRDefault="009B6BCA" w:rsidP="00EE6742">
      <w:pPr>
        <w:pStyle w:val="NurText"/>
        <w:bidi/>
        <w:rPr>
          <w:ins w:id="18734" w:author="Transkribus" w:date="2019-12-11T14:30:00Z"/>
          <w:rFonts w:ascii="Courier New" w:hAnsi="Courier New" w:cs="Courier New"/>
        </w:rPr>
      </w:pPr>
      <w:dir w:val="rtl">
        <w:dir w:val="rtl">
          <w:del w:id="18735" w:author="Transkribus" w:date="2019-12-11T14:30:00Z">
            <w:r w:rsidRPr="009B6BCA">
              <w:rPr>
                <w:rFonts w:ascii="Courier New" w:hAnsi="Courier New" w:cs="Courier New"/>
                <w:rtl/>
              </w:rPr>
              <w:delText>ولا تقبلى نحو الكثيف فتحرمي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736" w:author="Transkribus" w:date="2019-12-11T14:30:00Z">
            <w:r w:rsidR="00EE6742" w:rsidRPr="00EE6742">
              <w:rPr>
                <w:rFonts w:ascii="Courier New" w:hAnsi="Courier New" w:cs="Courier New"/>
                <w:rtl/>
              </w:rPr>
              <w:t>ودونل بجران عسديت لجه * أمنب وفرب بالخلاس من الحيس</w:t>
            </w:r>
          </w:ins>
        </w:dir>
      </w:dir>
    </w:p>
    <w:p w14:paraId="281935E8" w14:textId="77777777" w:rsidR="00EE6742" w:rsidRPr="00EE6742" w:rsidRDefault="00EE6742" w:rsidP="00EE6742">
      <w:pPr>
        <w:pStyle w:val="NurText"/>
        <w:bidi/>
        <w:rPr>
          <w:ins w:id="18737" w:author="Transkribus" w:date="2019-12-11T14:30:00Z"/>
          <w:rFonts w:ascii="Courier New" w:hAnsi="Courier New" w:cs="Courier New"/>
        </w:rPr>
      </w:pPr>
      <w:ins w:id="18738" w:author="Transkribus" w:date="2019-12-11T14:30:00Z">
        <w:r w:rsidRPr="00EE6742">
          <w:rPr>
            <w:rFonts w:ascii="Courier New" w:hAnsi="Courier New" w:cs="Courier New"/>
            <w:rtl/>
          </w:rPr>
          <w:t>بان ريب وسلاحو سخلةفاكشى * عطاهلك وافضى ماهليك من الليس</w:t>
        </w:r>
      </w:ins>
    </w:p>
    <w:p w14:paraId="6A35DB99" w14:textId="099F99EB" w:rsidR="00EE6742" w:rsidRPr="00EE6742" w:rsidRDefault="00EE6742" w:rsidP="00EE6742">
      <w:pPr>
        <w:pStyle w:val="NurText"/>
        <w:bidi/>
        <w:rPr>
          <w:rFonts w:ascii="Courier New" w:hAnsi="Courier New" w:cs="Courier New"/>
        </w:rPr>
      </w:pPr>
      <w:ins w:id="18739" w:author="Transkribus" w:date="2019-12-11T14:30:00Z">
        <w:r w:rsidRPr="00EE6742">
          <w:rPr>
            <w:rFonts w:ascii="Courier New" w:hAnsi="Courier New" w:cs="Courier New"/>
            <w:rtl/>
          </w:rPr>
          <w:t xml:space="preserve">والاتفبلى حو الكتيف فنجرى * </w:t>
        </w:r>
      </w:ins>
      <w:r w:rsidRPr="00EE6742">
        <w:rPr>
          <w:rFonts w:ascii="Courier New" w:hAnsi="Courier New" w:cs="Courier New"/>
          <w:rtl/>
        </w:rPr>
        <w:t>مجاورة الاط</w:t>
      </w:r>
      <w:del w:id="18740" w:author="Transkribus" w:date="2019-12-11T14:30:00Z">
        <w:r w:rsidR="009B6BCA" w:rsidRPr="009B6BCA">
          <w:rPr>
            <w:rFonts w:ascii="Courier New" w:hAnsi="Courier New" w:cs="Courier New"/>
            <w:rtl/>
          </w:rPr>
          <w:delText>ه</w:delText>
        </w:r>
      </w:del>
      <w:ins w:id="18741" w:author="Transkribus" w:date="2019-12-11T14:30:00Z">
        <w:r w:rsidRPr="00EE6742">
          <w:rPr>
            <w:rFonts w:ascii="Courier New" w:hAnsi="Courier New" w:cs="Courier New"/>
            <w:rtl/>
          </w:rPr>
          <w:t>م</w:t>
        </w:r>
      </w:ins>
      <w:r w:rsidRPr="00EE6742">
        <w:rPr>
          <w:rFonts w:ascii="Courier New" w:hAnsi="Courier New" w:cs="Courier New"/>
          <w:rtl/>
        </w:rPr>
        <w:t xml:space="preserve">ار فى </w:t>
      </w:r>
      <w:del w:id="18742" w:author="Transkribus" w:date="2019-12-11T14:30:00Z">
        <w:r w:rsidR="009B6BCA" w:rsidRPr="009B6BCA">
          <w:rPr>
            <w:rFonts w:ascii="Courier New" w:hAnsi="Courier New" w:cs="Courier New"/>
            <w:rtl/>
          </w:rPr>
          <w:delText>حضرة القدس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743" w:author="Transkribus" w:date="2019-12-11T14:30:00Z">
        <w:r w:rsidRPr="00EE6742">
          <w:rPr>
            <w:rFonts w:ascii="Courier New" w:hAnsi="Courier New" w:cs="Courier New"/>
            <w:rtl/>
          </w:rPr>
          <w:t>جشرة العدس</w:t>
        </w:r>
      </w:ins>
    </w:p>
    <w:p w14:paraId="2F366003" w14:textId="4F869EA6" w:rsidR="00EE6742" w:rsidRPr="00EE6742" w:rsidRDefault="009B6BCA" w:rsidP="00EE6742">
      <w:pPr>
        <w:pStyle w:val="NurText"/>
        <w:bidi/>
        <w:rPr>
          <w:rFonts w:ascii="Courier New" w:hAnsi="Courier New" w:cs="Courier New"/>
        </w:rPr>
      </w:pPr>
      <w:dir w:val="rtl">
        <w:dir w:val="rtl">
          <w:del w:id="18744" w:author="Transkribus" w:date="2019-12-11T14:30:00Z">
            <w:r w:rsidRPr="009B6BCA">
              <w:rPr>
                <w:rFonts w:ascii="Courier New" w:hAnsi="Courier New" w:cs="Courier New"/>
                <w:rtl/>
              </w:rPr>
              <w:delText>ولا تتركى ما يامر</w:delText>
            </w:r>
          </w:del>
          <w:ins w:id="18745" w:author="Transkribus" w:date="2019-12-11T14:30:00Z">
            <w:r w:rsidR="00EE6742" w:rsidRPr="00EE6742">
              <w:rPr>
                <w:rFonts w:ascii="Courier New" w:hAnsi="Courier New" w:cs="Courier New"/>
                <w:rtl/>
              </w:rPr>
              <w:t>ولاتترى ماامر</w:t>
            </w:r>
          </w:ins>
          <w:r w:rsidR="00EE6742" w:rsidRPr="00EE6742">
            <w:rPr>
              <w:rFonts w:ascii="Courier New" w:hAnsi="Courier New" w:cs="Courier New"/>
              <w:rtl/>
            </w:rPr>
            <w:t xml:space="preserve"> الله </w:t>
          </w:r>
          <w:del w:id="18746" w:author="Transkribus" w:date="2019-12-11T14:30:00Z">
            <w:r w:rsidRPr="009B6BCA">
              <w:rPr>
                <w:rFonts w:ascii="Courier New" w:hAnsi="Courier New" w:cs="Courier New"/>
                <w:rtl/>
              </w:rPr>
              <w:delText>ضلة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فتبقى سجيس</w:delText>
                </w:r>
              </w:dir>
            </w:dir>
          </w:del>
          <w:ins w:id="18747" w:author="Transkribus" w:date="2019-12-11T14:30:00Z">
            <w:r w:rsidR="00EE6742" w:rsidRPr="00EE6742">
              <w:rPr>
                <w:rFonts w:ascii="Courier New" w:hAnsi="Courier New" w:cs="Courier New"/>
                <w:rtl/>
              </w:rPr>
              <w:t>شلة * فتبى شجيس</w:t>
            </w:r>
          </w:ins>
          <w:r w:rsidR="00EE6742" w:rsidRPr="00EE6742">
            <w:rPr>
              <w:rFonts w:ascii="Courier New" w:hAnsi="Courier New" w:cs="Courier New"/>
              <w:rtl/>
            </w:rPr>
            <w:t xml:space="preserve"> الدهر فى </w:t>
          </w:r>
          <w:del w:id="18748" w:author="Transkribus" w:date="2019-12-11T14:30:00Z">
            <w:r w:rsidRPr="009B6BCA">
              <w:rPr>
                <w:rFonts w:ascii="Courier New" w:hAnsi="Courier New" w:cs="Courier New"/>
                <w:rtl/>
              </w:rPr>
              <w:delText>الشك واللبس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749" w:author="Transkribus" w:date="2019-12-11T14:30:00Z">
            <w:r w:rsidR="00EE6742" w:rsidRPr="00EE6742">
              <w:rPr>
                <w:rFonts w:ascii="Courier New" w:hAnsi="Courier New" w:cs="Courier New"/>
                <w:rtl/>
              </w:rPr>
              <w:t>السكواليس</w:t>
            </w:r>
          </w:ins>
        </w:dir>
      </w:dir>
    </w:p>
    <w:p w14:paraId="7A813771" w14:textId="77777777" w:rsidR="009B6BCA" w:rsidRPr="009B6BCA" w:rsidRDefault="009B6BCA" w:rsidP="009B6BCA">
      <w:pPr>
        <w:pStyle w:val="NurText"/>
        <w:bidi/>
        <w:rPr>
          <w:del w:id="18750" w:author="Transkribus" w:date="2019-12-11T14:30:00Z"/>
          <w:rFonts w:ascii="Courier New" w:hAnsi="Courier New" w:cs="Courier New"/>
        </w:rPr>
      </w:pPr>
      <w:dir w:val="rtl">
        <w:dir w:val="rtl">
          <w:del w:id="18751" w:author="Transkribus" w:date="2019-12-11T14:30:00Z">
            <w:r w:rsidRPr="009B6BCA">
              <w:rPr>
                <w:rFonts w:ascii="Courier New" w:hAnsi="Courier New" w:cs="Courier New"/>
                <w:rtl/>
              </w:rPr>
              <w:delText>ولا تهملى يا نفس ذاتك واكثري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التفكر فيها واهجرى كل ما ينسي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40E2E5A" w14:textId="4A38F4E5" w:rsidR="00EE6742" w:rsidRPr="00EE6742" w:rsidRDefault="009B6BCA" w:rsidP="00EE6742">
      <w:pPr>
        <w:pStyle w:val="NurText"/>
        <w:bidi/>
        <w:rPr>
          <w:ins w:id="18752" w:author="Transkribus" w:date="2019-12-11T14:30:00Z"/>
          <w:rFonts w:ascii="Courier New" w:hAnsi="Courier New" w:cs="Courier New"/>
        </w:rPr>
      </w:pPr>
      <w:dir w:val="rtl">
        <w:dir w:val="rtl">
          <w:del w:id="18753" w:author="Transkribus" w:date="2019-12-11T14:30:00Z">
            <w:r w:rsidRPr="009B6BCA">
              <w:rPr>
                <w:rFonts w:ascii="Courier New" w:hAnsi="Courier New" w:cs="Courier New"/>
                <w:rtl/>
              </w:rPr>
              <w:delText>ولا تغفلى</w:delText>
            </w:r>
          </w:del>
          <w:ins w:id="18754" w:author="Transkribus" w:date="2019-12-11T14:30:00Z">
            <w:r w:rsidR="00EE6742" w:rsidRPr="00EE6742">
              <w:rPr>
                <w:rFonts w:ascii="Courier New" w:hAnsi="Courier New" w:cs="Courier New"/>
                <w:rtl/>
              </w:rPr>
              <w:t>ولاثمسعلى بانقس دالكواكترى الصيفكرفيها واحصرى كل مايكسى</w:t>
            </w:r>
          </w:ins>
        </w:dir>
      </w:dir>
    </w:p>
    <w:p w14:paraId="3F1515AD" w14:textId="0617BF00" w:rsidR="00EE6742" w:rsidRPr="00EE6742" w:rsidRDefault="00EE6742" w:rsidP="00EE6742">
      <w:pPr>
        <w:pStyle w:val="NurText"/>
        <w:bidi/>
        <w:rPr>
          <w:rFonts w:ascii="Courier New" w:hAnsi="Courier New" w:cs="Courier New"/>
        </w:rPr>
      </w:pPr>
      <w:ins w:id="18755" w:author="Transkribus" w:date="2019-12-11T14:30:00Z">
        <w:r w:rsidRPr="00EE6742">
          <w:rPr>
            <w:rFonts w:ascii="Courier New" w:hAnsi="Courier New" w:cs="Courier New"/>
            <w:rtl/>
          </w:rPr>
          <w:t>ولاتعقل</w:t>
        </w:r>
      </w:ins>
      <w:r w:rsidRPr="00EE6742">
        <w:rPr>
          <w:rFonts w:ascii="Courier New" w:hAnsi="Courier New" w:cs="Courier New"/>
          <w:rtl/>
        </w:rPr>
        <w:t xml:space="preserve"> عن ذكرك الاول </w:t>
      </w:r>
      <w:del w:id="18756" w:author="Transkribus" w:date="2019-12-11T14:30:00Z">
        <w:r w:rsidR="009B6BCA" w:rsidRPr="009B6BCA">
          <w:rPr>
            <w:rFonts w:ascii="Courier New" w:hAnsi="Courier New" w:cs="Courier New"/>
            <w:rtl/>
          </w:rPr>
          <w:delText>الذي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به قامت الافلاك والعرش والكرسي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757" w:author="Transkribus" w:date="2019-12-11T14:30:00Z">
        <w:r w:rsidRPr="00EE6742">
          <w:rPr>
            <w:rFonts w:ascii="Courier New" w:hAnsi="Courier New" w:cs="Courier New"/>
            <w:rtl/>
          </w:rPr>
          <w:t>الدى * بقثاسب الالالوالعرش بو الكرسى</w:t>
        </w:r>
      </w:ins>
    </w:p>
    <w:p w14:paraId="26ED65AA" w14:textId="3764916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وصلت على كر</w:t>
          </w:r>
          <w:del w:id="18758" w:author="Transkribus" w:date="2019-12-11T14:30:00Z">
            <w:r w:rsidRPr="009B6BCA">
              <w:rPr>
                <w:rFonts w:ascii="Courier New" w:hAnsi="Courier New" w:cs="Courier New"/>
                <w:rtl/>
              </w:rPr>
              <w:delText>ه</w:delText>
            </w:r>
          </w:del>
          <w:ins w:id="18759"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الى </w:t>
          </w:r>
          <w:del w:id="18760" w:author="Transkribus" w:date="2019-12-11T14:30:00Z">
            <w:r w:rsidRPr="009B6BCA">
              <w:rPr>
                <w:rFonts w:ascii="Courier New" w:hAnsi="Courier New" w:cs="Courier New"/>
                <w:rtl/>
              </w:rPr>
              <w:delText>الهيكل الذي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761" w:author="Transkribus" w:date="2019-12-11T14:30:00Z">
            <w:r w:rsidR="00EE6742" w:rsidRPr="00EE6742">
              <w:rPr>
                <w:rFonts w:ascii="Courier New" w:hAnsi="Courier New" w:cs="Courier New"/>
                <w:rtl/>
              </w:rPr>
              <w:t xml:space="preserve">الهكل الذى * </w:t>
            </w:r>
          </w:ins>
          <w:r w:rsidR="00EE6742" w:rsidRPr="00EE6742">
            <w:rPr>
              <w:rFonts w:ascii="Courier New" w:hAnsi="Courier New" w:cs="Courier New"/>
              <w:rtl/>
            </w:rPr>
            <w:t>به اعت</w:t>
          </w:r>
          <w:del w:id="18762" w:author="Transkribus" w:date="2019-12-11T14:30:00Z">
            <w:r w:rsidRPr="009B6BCA">
              <w:rPr>
                <w:rFonts w:ascii="Courier New" w:hAnsi="Courier New" w:cs="Courier New"/>
                <w:rtl/>
              </w:rPr>
              <w:delText>ضت</w:delText>
            </w:r>
          </w:del>
          <w:ins w:id="18763" w:author="Transkribus" w:date="2019-12-11T14:30:00Z">
            <w:r w:rsidR="00EE6742" w:rsidRPr="00EE6742">
              <w:rPr>
                <w:rFonts w:ascii="Courier New" w:hAnsi="Courier New" w:cs="Courier New"/>
                <w:rtl/>
              </w:rPr>
              <w:t>صب</w:t>
            </w:r>
          </w:ins>
          <w:r w:rsidR="00EE6742" w:rsidRPr="00EE6742">
            <w:rPr>
              <w:rFonts w:ascii="Courier New" w:hAnsi="Courier New" w:cs="Courier New"/>
              <w:rtl/>
            </w:rPr>
            <w:t xml:space="preserve"> بالذعر الطويل عن الانس</w:t>
          </w:r>
          <w:del w:id="187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620019" w14:textId="44463DD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وما ك</w:t>
          </w:r>
          <w:ins w:id="18765"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هذا </w:t>
          </w:r>
          <w:del w:id="18766" w:author="Transkribus" w:date="2019-12-11T14:30:00Z">
            <w:r w:rsidRPr="009B6BCA">
              <w:rPr>
                <w:rFonts w:ascii="Courier New" w:hAnsi="Courier New" w:cs="Courier New"/>
                <w:rtl/>
              </w:rPr>
              <w:delText>الوصل الا لترجعي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منزهة بالعلم</w:delText>
                </w:r>
              </w:dir>
            </w:dir>
          </w:del>
          <w:ins w:id="18767" w:author="Transkribus" w:date="2019-12-11T14:30:00Z">
            <w:r w:rsidR="00EE6742" w:rsidRPr="00EE6742">
              <w:rPr>
                <w:rFonts w:ascii="Courier New" w:hAnsi="Courier New" w:cs="Courier New"/>
                <w:rtl/>
              </w:rPr>
              <w:t>الوضل الالترجى * ميرهة العل</w:t>
            </w:r>
          </w:ins>
          <w:r w:rsidR="00EE6742" w:rsidRPr="00EE6742">
            <w:rPr>
              <w:rFonts w:ascii="Courier New" w:hAnsi="Courier New" w:cs="Courier New"/>
              <w:rtl/>
            </w:rPr>
            <w:t xml:space="preserve"> عن و</w:t>
          </w:r>
          <w:del w:id="18768" w:author="Transkribus" w:date="2019-12-11T14:30:00Z">
            <w:r w:rsidRPr="009B6BCA">
              <w:rPr>
                <w:rFonts w:ascii="Courier New" w:hAnsi="Courier New" w:cs="Courier New"/>
                <w:rtl/>
              </w:rPr>
              <w:delText>ص</w:delText>
            </w:r>
          </w:del>
          <w:ins w:id="18769" w:author="Transkribus" w:date="2019-12-11T14:30:00Z">
            <w:r w:rsidR="00EE6742" w:rsidRPr="00EE6742">
              <w:rPr>
                <w:rFonts w:ascii="Courier New" w:hAnsi="Courier New" w:cs="Courier New"/>
                <w:rtl/>
              </w:rPr>
              <w:t>س</w:t>
            </w:r>
          </w:ins>
          <w:r w:rsidR="00EE6742" w:rsidRPr="00EE6742">
            <w:rPr>
              <w:rFonts w:ascii="Courier New" w:hAnsi="Courier New" w:cs="Courier New"/>
              <w:rtl/>
            </w:rPr>
            <w:t>مة الوكس</w:t>
          </w:r>
          <w:del w:id="1877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BF65CD" w14:textId="77777777" w:rsidR="009B6BCA" w:rsidRPr="009B6BCA" w:rsidRDefault="009B6BCA" w:rsidP="009B6BCA">
      <w:pPr>
        <w:pStyle w:val="NurText"/>
        <w:bidi/>
        <w:rPr>
          <w:del w:id="18771" w:author="Transkribus" w:date="2019-12-11T14:30:00Z"/>
          <w:rFonts w:ascii="Courier New" w:hAnsi="Courier New" w:cs="Courier New"/>
        </w:rPr>
      </w:pPr>
      <w:dir w:val="rtl">
        <w:dir w:val="rtl">
          <w:del w:id="18772" w:author="Transkribus" w:date="2019-12-11T14:30:00Z">
            <w:r w:rsidRPr="009B6BCA">
              <w:rPr>
                <w:rFonts w:ascii="Courier New" w:hAnsi="Courier New" w:cs="Courier New"/>
                <w:rtl/>
              </w:rPr>
              <w:delText>فعن امم يقضى ايابك فاعملي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لاخراك ما ينجيك من ظلمة الرمس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6AABB03" w14:textId="2AB15D9D" w:rsidR="00EE6742" w:rsidRPr="00EE6742" w:rsidRDefault="009B6BCA" w:rsidP="00EE6742">
      <w:pPr>
        <w:pStyle w:val="NurText"/>
        <w:bidi/>
        <w:rPr>
          <w:ins w:id="18773" w:author="Transkribus" w:date="2019-12-11T14:30:00Z"/>
          <w:rFonts w:ascii="Courier New" w:hAnsi="Courier New" w:cs="Courier New"/>
        </w:rPr>
      </w:pPr>
      <w:dir w:val="rtl">
        <w:dir w:val="rtl">
          <w:del w:id="18774" w:author="Transkribus" w:date="2019-12-11T14:30:00Z">
            <w:r w:rsidRPr="009B6BCA">
              <w:rPr>
                <w:rFonts w:ascii="Courier New" w:hAnsi="Courier New" w:cs="Courier New"/>
                <w:rtl/>
              </w:rPr>
              <w:delText>فان</w:delText>
            </w:r>
          </w:del>
          <w:ins w:id="18775" w:author="Transkribus" w:date="2019-12-11T14:30:00Z">
            <w:r w:rsidR="00EE6742" w:rsidRPr="00EE6742">
              <w:rPr>
                <w:rFonts w:ascii="Courier New" w:hAnsi="Courier New" w:cs="Courier New"/>
                <w:rtl/>
              </w:rPr>
              <w:t>٢٢٤</w:t>
            </w:r>
          </w:ins>
        </w:dir>
      </w:dir>
    </w:p>
    <w:p w14:paraId="6ED54CB6" w14:textId="77777777" w:rsidR="00EE6742" w:rsidRPr="00EE6742" w:rsidRDefault="00EE6742" w:rsidP="00EE6742">
      <w:pPr>
        <w:pStyle w:val="NurText"/>
        <w:bidi/>
        <w:rPr>
          <w:ins w:id="18776" w:author="Transkribus" w:date="2019-12-11T14:30:00Z"/>
          <w:rFonts w:ascii="Courier New" w:hAnsi="Courier New" w:cs="Courier New"/>
        </w:rPr>
      </w:pPr>
      <w:ins w:id="18777" w:author="Transkribus" w:date="2019-12-11T14:30:00Z">
        <w:r w:rsidRPr="00EE6742">
          <w:rPr>
            <w:rFonts w:ascii="Courier New" w:hAnsi="Courier New" w:cs="Courier New"/>
            <w:rtl/>
          </w:rPr>
          <w:t>ابسن أسم بيعضى ابابك قاعملى * الاشرال مانحيلك من طلةالرمس</w:t>
        </w:r>
      </w:ins>
    </w:p>
    <w:p w14:paraId="07ECCE2B" w14:textId="68CC0355" w:rsidR="00EE6742" w:rsidRPr="00EE6742" w:rsidRDefault="00EE6742" w:rsidP="00EE6742">
      <w:pPr>
        <w:pStyle w:val="NurText"/>
        <w:bidi/>
        <w:rPr>
          <w:rFonts w:ascii="Courier New" w:hAnsi="Courier New" w:cs="Courier New"/>
        </w:rPr>
      </w:pPr>
      <w:ins w:id="18778" w:author="Transkribus" w:date="2019-12-11T14:30:00Z">
        <w:r w:rsidRPr="00EE6742">
          <w:rPr>
            <w:rFonts w:ascii="Courier New" w:hAnsi="Courier New" w:cs="Courier New"/>
            <w:rtl/>
          </w:rPr>
          <w:t>ابابن</w:t>
        </w:r>
      </w:ins>
      <w:r w:rsidRPr="00EE6742">
        <w:rPr>
          <w:rFonts w:ascii="Courier New" w:hAnsi="Courier New" w:cs="Courier New"/>
          <w:rtl/>
        </w:rPr>
        <w:t xml:space="preserve"> تتركى </w:t>
      </w:r>
      <w:del w:id="18779" w:author="Transkribus" w:date="2019-12-11T14:30:00Z">
        <w:r w:rsidR="009B6BCA" w:rsidRPr="009B6BCA">
          <w:rPr>
            <w:rFonts w:ascii="Courier New" w:hAnsi="Courier New" w:cs="Courier New"/>
            <w:rtl/>
          </w:rPr>
          <w:delText>نهج</w:delText>
        </w:r>
      </w:del>
      <w:ins w:id="18780" w:author="Transkribus" w:date="2019-12-11T14:30:00Z">
        <w:r w:rsidRPr="00EE6742">
          <w:rPr>
            <w:rFonts w:ascii="Courier New" w:hAnsi="Courier New" w:cs="Courier New"/>
            <w:rtl/>
          </w:rPr>
          <w:t>شهحم</w:t>
        </w:r>
      </w:ins>
      <w:r w:rsidRPr="00EE6742">
        <w:rPr>
          <w:rFonts w:ascii="Courier New" w:hAnsi="Courier New" w:cs="Courier New"/>
          <w:rtl/>
        </w:rPr>
        <w:t xml:space="preserve"> الهدى كنت فى </w:t>
      </w:r>
      <w:del w:id="18781" w:author="Transkribus" w:date="2019-12-11T14:30:00Z">
        <w:r w:rsidR="009B6BCA" w:rsidRPr="009B6BCA">
          <w:rPr>
            <w:rFonts w:ascii="Courier New" w:hAnsi="Courier New" w:cs="Courier New"/>
            <w:rtl/>
          </w:rPr>
          <w:delText>غد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كمن باع راس</w:delText>
            </w:r>
          </w:dir>
        </w:dir>
      </w:del>
      <w:ins w:id="18782" w:author="Transkribus" w:date="2019-12-11T14:30:00Z">
        <w:r w:rsidRPr="00EE6742">
          <w:rPr>
            <w:rFonts w:ascii="Courier New" w:hAnsi="Courier New" w:cs="Courier New"/>
            <w:rtl/>
          </w:rPr>
          <w:t>عد * ك٣من باج رأس</w:t>
        </w:r>
      </w:ins>
      <w:r w:rsidRPr="00EE6742">
        <w:rPr>
          <w:rFonts w:ascii="Courier New" w:hAnsi="Courier New" w:cs="Courier New"/>
          <w:rtl/>
        </w:rPr>
        <w:t xml:space="preserve"> المال </w:t>
      </w:r>
      <w:del w:id="18783" w:author="Transkribus" w:date="2019-12-11T14:30:00Z">
        <w:r w:rsidR="009B6BCA" w:rsidRPr="009B6BCA">
          <w:rPr>
            <w:rFonts w:ascii="Courier New" w:hAnsi="Courier New" w:cs="Courier New"/>
            <w:rtl/>
          </w:rPr>
          <w:delText>بالثمن البخس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784" w:author="Transkribus" w:date="2019-12-11T14:30:00Z">
        <w:r w:rsidRPr="00EE6742">
          <w:rPr>
            <w:rFonts w:ascii="Courier New" w:hAnsi="Courier New" w:cs="Courier New"/>
            <w:rtl/>
          </w:rPr>
          <w:t>الثمسن الجس</w:t>
        </w:r>
      </w:ins>
    </w:p>
    <w:p w14:paraId="22ADF867" w14:textId="57D7115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فعودى الى باريك </w:t>
          </w:r>
          <w:del w:id="18785" w:author="Transkribus" w:date="2019-12-11T14:30:00Z">
            <w:r w:rsidRPr="009B6BCA">
              <w:rPr>
                <w:rFonts w:ascii="Courier New" w:hAnsi="Courier New" w:cs="Courier New"/>
                <w:rtl/>
              </w:rPr>
              <w:delText>يا نفس ترتقي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اليه والا دمت</w:delText>
                </w:r>
              </w:dir>
            </w:dir>
          </w:del>
          <w:ins w:id="18786" w:author="Transkribus" w:date="2019-12-11T14:30:00Z">
            <w:r w:rsidR="00EE6742" w:rsidRPr="00EE6742">
              <w:rPr>
                <w:rFonts w:ascii="Courier New" w:hAnsi="Courier New" w:cs="Courier New"/>
                <w:rtl/>
              </w:rPr>
              <w:t>اققس ترفى * البه والادمت</w:t>
            </w:r>
          </w:ins>
          <w:r w:rsidR="00EE6742" w:rsidRPr="00EE6742">
            <w:rPr>
              <w:rFonts w:ascii="Courier New" w:hAnsi="Courier New" w:cs="Courier New"/>
              <w:rtl/>
            </w:rPr>
            <w:t xml:space="preserve"> فى العالم المنس</w:t>
          </w:r>
          <w:del w:id="18787"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788" w:author="Transkribus" w:date="2019-12-11T14:30:00Z">
            <w:r w:rsidR="00EE6742" w:rsidRPr="00EE6742">
              <w:rPr>
                <w:rFonts w:ascii="Courier New" w:hAnsi="Courier New" w:cs="Courier New"/>
                <w:rtl/>
              </w:rPr>
              <w:t>ى</w:t>
            </w:r>
          </w:ins>
        </w:dir>
      </w:dir>
    </w:p>
    <w:p w14:paraId="70C15AD8" w14:textId="77777777" w:rsidR="009B6BCA" w:rsidRPr="009B6BCA" w:rsidRDefault="009B6BCA" w:rsidP="009B6BCA">
      <w:pPr>
        <w:pStyle w:val="NurText"/>
        <w:bidi/>
        <w:rPr>
          <w:del w:id="18789" w:author="Transkribus" w:date="2019-12-11T14:30:00Z"/>
          <w:rFonts w:ascii="Courier New" w:hAnsi="Courier New" w:cs="Courier New"/>
        </w:rPr>
      </w:pPr>
      <w:dir w:val="rtl">
        <w:dir w:val="rtl">
          <w:del w:id="18790" w:author="Transkribus" w:date="2019-12-11T14:30:00Z">
            <w:r w:rsidRPr="009B6BCA">
              <w:rPr>
                <w:rFonts w:ascii="Courier New" w:hAnsi="Courier New" w:cs="Courier New"/>
                <w:rtl/>
              </w:rPr>
              <w:delText>حليفة هم دائم وكابة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مجاورة اهل الدناءة والرجس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71F446A" w14:textId="44C716AA" w:rsidR="00EE6742" w:rsidRPr="00EE6742" w:rsidRDefault="009B6BCA" w:rsidP="00EE6742">
      <w:pPr>
        <w:pStyle w:val="NurText"/>
        <w:bidi/>
        <w:rPr>
          <w:ins w:id="18791" w:author="Transkribus" w:date="2019-12-11T14:30:00Z"/>
          <w:rFonts w:ascii="Courier New" w:hAnsi="Courier New" w:cs="Courier New"/>
        </w:rPr>
      </w:pPr>
      <w:dir w:val="rtl">
        <w:dir w:val="rtl">
          <w:del w:id="18792" w:author="Transkribus" w:date="2019-12-11T14:30:00Z">
            <w:r w:rsidRPr="009B6BCA">
              <w:rPr>
                <w:rFonts w:ascii="Courier New" w:hAnsi="Courier New" w:cs="Courier New"/>
                <w:rtl/>
              </w:rPr>
              <w:delText>مخلاة ممنوعة ومهانة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مبدلة </w:delText>
                </w:r>
              </w:dir>
            </w:dir>
          </w:del>
          <w:ins w:id="18793" w:author="Transkribus" w:date="2019-12-11T14:30:00Z">
            <w:r w:rsidR="00EE6742" w:rsidRPr="00EE6742">
              <w:rPr>
                <w:rFonts w:ascii="Courier New" w:hAnsi="Courier New" w:cs="Courier New"/>
                <w:rtl/>
              </w:rPr>
              <w:t>خليقة هم ذاثم وابة * شجاورة أعل الدياء هوالرخس</w:t>
            </w:r>
          </w:ins>
        </w:dir>
      </w:dir>
    </w:p>
    <w:p w14:paraId="55904470" w14:textId="0FC7970C" w:rsidR="00EE6742" w:rsidRPr="00EE6742" w:rsidRDefault="00EE6742" w:rsidP="00EE6742">
      <w:pPr>
        <w:pStyle w:val="NurText"/>
        <w:bidi/>
        <w:rPr>
          <w:rFonts w:ascii="Courier New" w:hAnsi="Courier New" w:cs="Courier New"/>
        </w:rPr>
      </w:pPr>
      <w:ins w:id="18794" w:author="Transkribus" w:date="2019-12-11T14:30:00Z">
        <w:r w:rsidRPr="00EE6742">
          <w:rPr>
            <w:rFonts w:ascii="Courier New" w:hAnsi="Courier New" w:cs="Courier New"/>
            <w:rtl/>
          </w:rPr>
          <w:t xml:space="preserve">بهلاة منوعة ومهانه * ميد له </w:t>
        </w:r>
      </w:ins>
      <w:r w:rsidRPr="00EE6742">
        <w:rPr>
          <w:rFonts w:ascii="Courier New" w:hAnsi="Courier New" w:cs="Courier New"/>
          <w:rtl/>
        </w:rPr>
        <w:t>بعد التنعم بال</w:t>
      </w:r>
      <w:del w:id="18795" w:author="Transkribus" w:date="2019-12-11T14:30:00Z">
        <w:r w:rsidR="009B6BCA" w:rsidRPr="009B6BCA">
          <w:rPr>
            <w:rFonts w:ascii="Courier New" w:hAnsi="Courier New" w:cs="Courier New"/>
            <w:rtl/>
          </w:rPr>
          <w:delText>تع</w:delText>
        </w:r>
      </w:del>
      <w:ins w:id="18796" w:author="Transkribus" w:date="2019-12-11T14:30:00Z">
        <w:r w:rsidRPr="00EE6742">
          <w:rPr>
            <w:rFonts w:ascii="Courier New" w:hAnsi="Courier New" w:cs="Courier New"/>
            <w:rtl/>
          </w:rPr>
          <w:t>قق</w:t>
        </w:r>
      </w:ins>
      <w:r w:rsidRPr="00EE6742">
        <w:rPr>
          <w:rFonts w:ascii="Courier New" w:hAnsi="Courier New" w:cs="Courier New"/>
          <w:rtl/>
        </w:rPr>
        <w:t>س</w:t>
      </w:r>
      <w:del w:id="1879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A9E63CB" w14:textId="190DB862" w:rsidR="00EE6742" w:rsidRPr="00EE6742" w:rsidRDefault="009B6BCA" w:rsidP="00EE6742">
      <w:pPr>
        <w:pStyle w:val="NurText"/>
        <w:bidi/>
        <w:rPr>
          <w:rFonts w:ascii="Courier New" w:hAnsi="Courier New" w:cs="Courier New"/>
        </w:rPr>
      </w:pPr>
      <w:dir w:val="rtl">
        <w:dir w:val="rtl">
          <w:del w:id="18798" w:author="Transkribus" w:date="2019-12-11T14:30:00Z">
            <w:r w:rsidRPr="009B6BCA">
              <w:rPr>
                <w:rFonts w:ascii="Courier New" w:hAnsi="Courier New" w:cs="Courier New"/>
                <w:rtl/>
              </w:rPr>
              <w:delText>مبواة</w:delText>
            </w:r>
          </w:del>
          <w:ins w:id="18799" w:author="Transkribus" w:date="2019-12-11T14:30:00Z">
            <w:r w:rsidR="00EE6742" w:rsidRPr="00EE6742">
              <w:rPr>
                <w:rFonts w:ascii="Courier New" w:hAnsi="Courier New" w:cs="Courier New"/>
                <w:rtl/>
              </w:rPr>
              <w:t>مموأة</w:t>
            </w:r>
          </w:ins>
          <w:r w:rsidR="00EE6742" w:rsidRPr="00EE6742">
            <w:rPr>
              <w:rFonts w:ascii="Courier New" w:hAnsi="Courier New" w:cs="Courier New"/>
              <w:rtl/>
            </w:rPr>
            <w:t xml:space="preserve"> دار الهوان </w:t>
          </w:r>
          <w:del w:id="18800" w:author="Transkribus" w:date="2019-12-11T14:30:00Z">
            <w:r w:rsidRPr="009B6BCA">
              <w:rPr>
                <w:rFonts w:ascii="Courier New" w:hAnsi="Courier New" w:cs="Courier New"/>
                <w:rtl/>
              </w:rPr>
              <w:delText>مذالة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ومحشورة</w:delText>
                </w:r>
              </w:dir>
            </w:dir>
          </w:del>
          <w:ins w:id="18801" w:author="Transkribus" w:date="2019-12-11T14:30:00Z">
            <w:r w:rsidR="00EE6742" w:rsidRPr="00EE6742">
              <w:rPr>
                <w:rFonts w:ascii="Courier New" w:hAnsi="Courier New" w:cs="Courier New"/>
                <w:rtl/>
              </w:rPr>
              <w:t>فذالة * ومحسوره</w:t>
            </w:r>
          </w:ins>
          <w:r w:rsidR="00EE6742" w:rsidRPr="00EE6742">
            <w:rPr>
              <w:rFonts w:ascii="Courier New" w:hAnsi="Courier New" w:cs="Courier New"/>
              <w:rtl/>
            </w:rPr>
            <w:t xml:space="preserve"> فى </w:t>
          </w:r>
          <w:del w:id="18802" w:author="Transkribus" w:date="2019-12-11T14:30:00Z">
            <w:r w:rsidRPr="009B6BCA">
              <w:rPr>
                <w:rFonts w:ascii="Courier New" w:hAnsi="Courier New" w:cs="Courier New"/>
                <w:rtl/>
              </w:rPr>
              <w:delText>ز</w:delText>
            </w:r>
          </w:del>
          <w:ins w:id="18803" w:author="Transkribus" w:date="2019-12-11T14:30:00Z">
            <w:r w:rsidR="00EE6742" w:rsidRPr="00EE6742">
              <w:rPr>
                <w:rFonts w:ascii="Courier New" w:hAnsi="Courier New" w:cs="Courier New"/>
                <w:rtl/>
              </w:rPr>
              <w:t>د</w:t>
            </w:r>
          </w:ins>
          <w:r w:rsidR="00EE6742" w:rsidRPr="00EE6742">
            <w:rPr>
              <w:rFonts w:ascii="Courier New" w:hAnsi="Courier New" w:cs="Courier New"/>
              <w:rtl/>
            </w:rPr>
            <w:t>مرة الصم والخرس</w:t>
          </w:r>
          <w:del w:id="1880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96713D3" w14:textId="4BC4D9B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س</w:t>
          </w:r>
          <w:del w:id="18805"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18806"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ل الهدى </w:t>
          </w:r>
          <w:del w:id="18807" w:author="Transkribus" w:date="2019-12-11T14:30:00Z">
            <w:r w:rsidRPr="009B6BCA">
              <w:rPr>
                <w:rFonts w:ascii="Courier New" w:hAnsi="Courier New" w:cs="Courier New"/>
                <w:rtl/>
              </w:rPr>
              <w:delText>يا نفس عند ذوى النهى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اشد وضوحا من سنا البدر</w:delText>
                </w:r>
              </w:dir>
            </w:dir>
          </w:del>
          <w:ins w:id="18808" w:author="Transkribus" w:date="2019-12-11T14:30:00Z">
            <w:r w:rsidR="00EE6742" w:rsidRPr="00EE6742">
              <w:rPr>
                <w:rFonts w:ascii="Courier New" w:hAnsi="Courier New" w:cs="Courier New"/>
                <w:rtl/>
              </w:rPr>
              <w:t>بايقس عنددوى الهسى * أشدوصوخامن سناالبدر</w:t>
            </w:r>
          </w:ins>
          <w:r w:rsidR="00EE6742" w:rsidRPr="00EE6742">
            <w:rPr>
              <w:rFonts w:ascii="Courier New" w:hAnsi="Courier New" w:cs="Courier New"/>
              <w:rtl/>
            </w:rPr>
            <w:t xml:space="preserve"> والشمس</w:t>
          </w:r>
          <w:del w:id="18809"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9E14581" w14:textId="77777777" w:rsidR="009B6BCA" w:rsidRPr="009B6BCA" w:rsidRDefault="009B6BCA" w:rsidP="009B6BCA">
      <w:pPr>
        <w:pStyle w:val="NurText"/>
        <w:bidi/>
        <w:rPr>
          <w:del w:id="18810" w:author="Transkribus" w:date="2019-12-11T14:30:00Z"/>
          <w:rFonts w:ascii="Courier New" w:hAnsi="Courier New" w:cs="Courier New"/>
        </w:rPr>
      </w:pPr>
      <w:dir w:val="rtl">
        <w:dir w:val="rtl">
          <w:del w:id="1881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3441A7" w14:textId="77777777" w:rsidR="009B6BCA" w:rsidRPr="009B6BCA" w:rsidRDefault="009B6BCA" w:rsidP="009B6BCA">
      <w:pPr>
        <w:pStyle w:val="NurText"/>
        <w:bidi/>
        <w:rPr>
          <w:del w:id="18812" w:author="Transkribus" w:date="2019-12-11T14:30:00Z"/>
          <w:rFonts w:ascii="Courier New" w:hAnsi="Courier New" w:cs="Courier New"/>
        </w:rPr>
      </w:pPr>
      <w:dir w:val="rtl">
        <w:dir w:val="rtl">
          <w:del w:id="18813" w:author="Transkribus" w:date="2019-12-11T14:30:00Z">
            <w:r w:rsidRPr="009B6BCA">
              <w:rPr>
                <w:rFonts w:ascii="Courier New" w:hAnsi="Courier New" w:cs="Courier New"/>
                <w:rtl/>
              </w:rPr>
              <w:delText>لا يغرنك من زمانك بشره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فالبشر منه لا محالة حائل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2705E85" w14:textId="19C76AB4" w:rsidR="00EE6742" w:rsidRPr="00EE6742" w:rsidRDefault="009B6BCA" w:rsidP="00EE6742">
      <w:pPr>
        <w:pStyle w:val="NurText"/>
        <w:bidi/>
        <w:rPr>
          <w:ins w:id="18814" w:author="Transkribus" w:date="2019-12-11T14:30:00Z"/>
          <w:rFonts w:ascii="Courier New" w:hAnsi="Courier New" w:cs="Courier New"/>
        </w:rPr>
      </w:pPr>
      <w:dir w:val="rtl">
        <w:dir w:val="rtl">
          <w:del w:id="18815" w:author="Transkribus" w:date="2019-12-11T14:30:00Z">
            <w:r w:rsidRPr="009B6BCA">
              <w:rPr>
                <w:rFonts w:ascii="Courier New" w:hAnsi="Courier New" w:cs="Courier New"/>
                <w:rtl/>
              </w:rPr>
              <w:delText>فقطوبه</w:delText>
            </w:r>
          </w:del>
          <w:ins w:id="18816" w:author="Transkribus" w:date="2019-12-11T14:30:00Z">
            <w:r w:rsidR="00EE6742" w:rsidRPr="00EE6742">
              <w:rPr>
                <w:rFonts w:ascii="Courier New" w:hAnsi="Courier New" w:cs="Courier New"/>
                <w:rtl/>
              </w:rPr>
              <w:t>أو انشد فى أبش الننسة</w:t>
            </w:r>
          </w:ins>
        </w:dir>
      </w:dir>
    </w:p>
    <w:p w14:paraId="7BE6D820" w14:textId="77777777" w:rsidR="00EE6742" w:rsidRPr="00EE6742" w:rsidRDefault="00EE6742" w:rsidP="00EE6742">
      <w:pPr>
        <w:pStyle w:val="NurText"/>
        <w:bidi/>
        <w:rPr>
          <w:ins w:id="18817" w:author="Transkribus" w:date="2019-12-11T14:30:00Z"/>
          <w:rFonts w:ascii="Courier New" w:hAnsi="Courier New" w:cs="Courier New"/>
        </w:rPr>
      </w:pPr>
      <w:ins w:id="18818" w:author="Transkribus" w:date="2019-12-11T14:30:00Z">
        <w:r w:rsidRPr="00EE6742">
          <w:rPr>
            <w:rFonts w:ascii="Courier New" w:hAnsi="Courier New" w:cs="Courier New"/>
            <w:rtl/>
          </w:rPr>
          <w:t>الكاسل</w:t>
        </w:r>
      </w:ins>
    </w:p>
    <w:p w14:paraId="61FE2C39" w14:textId="77777777" w:rsidR="00EE6742" w:rsidRPr="00EE6742" w:rsidRDefault="00EE6742" w:rsidP="00EE6742">
      <w:pPr>
        <w:pStyle w:val="NurText"/>
        <w:bidi/>
        <w:rPr>
          <w:ins w:id="18819" w:author="Transkribus" w:date="2019-12-11T14:30:00Z"/>
          <w:rFonts w:ascii="Courier New" w:hAnsi="Courier New" w:cs="Courier New"/>
        </w:rPr>
      </w:pPr>
      <w:ins w:id="18820" w:author="Transkribus" w:date="2019-12-11T14:30:00Z">
        <w:r w:rsidRPr="00EE6742">
          <w:rPr>
            <w:rFonts w:ascii="Courier New" w:hAnsi="Courier New" w:cs="Courier New"/>
            <w:rtl/>
          </w:rPr>
          <w:lastRenderedPageBreak/>
          <w:t>لابفرزثلك من رمانك بشرة * فالنشرمنه الامجالة جاثسل</w:t>
        </w:r>
      </w:ins>
    </w:p>
    <w:p w14:paraId="6EF3766C" w14:textId="6A133F63" w:rsidR="00EE6742" w:rsidRPr="00EE6742" w:rsidRDefault="00EE6742" w:rsidP="00EE6742">
      <w:pPr>
        <w:pStyle w:val="NurText"/>
        <w:bidi/>
        <w:rPr>
          <w:rFonts w:ascii="Courier New" w:hAnsi="Courier New" w:cs="Courier New"/>
        </w:rPr>
      </w:pPr>
      <w:ins w:id="18821" w:author="Transkribus" w:date="2019-12-11T14:30:00Z">
        <w:r w:rsidRPr="00EE6742">
          <w:rPr>
            <w:rFonts w:ascii="Courier New" w:hAnsi="Courier New" w:cs="Courier New"/>
            <w:rtl/>
          </w:rPr>
          <w:t>فقطوية</w:t>
        </w:r>
      </w:ins>
      <w:r w:rsidRPr="00EE6742">
        <w:rPr>
          <w:rFonts w:ascii="Courier New" w:hAnsi="Courier New" w:cs="Courier New"/>
          <w:rtl/>
        </w:rPr>
        <w:t xml:space="preserve"> طبع </w:t>
      </w:r>
      <w:del w:id="18822" w:author="Transkribus" w:date="2019-12-11T14:30:00Z">
        <w:r w:rsidR="009B6BCA" w:rsidRPr="009B6BCA">
          <w:rPr>
            <w:rFonts w:ascii="Courier New" w:hAnsi="Courier New" w:cs="Courier New"/>
            <w:rtl/>
          </w:rPr>
          <w:delText>وليس تطبعا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823" w:author="Transkribus" w:date="2019-12-11T14:30:00Z">
        <w:r w:rsidRPr="00EE6742">
          <w:rPr>
            <w:rFonts w:ascii="Courier New" w:hAnsi="Courier New" w:cs="Courier New"/>
            <w:rtl/>
          </w:rPr>
          <w:t xml:space="preserve">وايس تطبها * </w:t>
        </w:r>
      </w:ins>
      <w:r w:rsidRPr="00EE6742">
        <w:rPr>
          <w:rFonts w:ascii="Courier New" w:hAnsi="Courier New" w:cs="Courier New"/>
          <w:rtl/>
        </w:rPr>
        <w:t xml:space="preserve">والطبع باق والتطبع </w:t>
      </w:r>
      <w:del w:id="18824" w:author="Transkribus" w:date="2019-12-11T14:30:00Z">
        <w:r w:rsidR="009B6BCA" w:rsidRPr="009B6BCA">
          <w:rPr>
            <w:rFonts w:ascii="Courier New" w:hAnsi="Courier New" w:cs="Courier New"/>
            <w:rtl/>
          </w:rPr>
          <w:delText>زائل الكامل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825" w:author="Transkribus" w:date="2019-12-11T14:30:00Z">
        <w:r w:rsidRPr="00EE6742">
          <w:rPr>
            <w:rFonts w:ascii="Courier New" w:hAnsi="Courier New" w:cs="Courier New"/>
            <w:rtl/>
          </w:rPr>
          <w:t>زاقل</w:t>
        </w:r>
      </w:ins>
    </w:p>
    <w:p w14:paraId="7F739C3E" w14:textId="77777777" w:rsidR="009B6BCA" w:rsidRPr="009B6BCA" w:rsidRDefault="009B6BCA" w:rsidP="009B6BCA">
      <w:pPr>
        <w:pStyle w:val="NurText"/>
        <w:bidi/>
        <w:rPr>
          <w:del w:id="18826" w:author="Transkribus" w:date="2019-12-11T14:30:00Z"/>
          <w:rFonts w:ascii="Courier New" w:hAnsi="Courier New" w:cs="Courier New"/>
        </w:rPr>
      </w:pPr>
      <w:dir w:val="rtl">
        <w:dir w:val="rtl">
          <w:del w:id="18827"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13DEA37" w14:textId="77777777" w:rsidR="009B6BCA" w:rsidRPr="009B6BCA" w:rsidRDefault="009B6BCA" w:rsidP="009B6BCA">
      <w:pPr>
        <w:pStyle w:val="NurText"/>
        <w:bidi/>
        <w:rPr>
          <w:del w:id="18828" w:author="Transkribus" w:date="2019-12-11T14:30:00Z"/>
          <w:rFonts w:ascii="Courier New" w:hAnsi="Courier New" w:cs="Courier New"/>
        </w:rPr>
      </w:pPr>
      <w:dir w:val="rtl">
        <w:dir w:val="rtl">
          <w:del w:id="18829" w:author="Transkribus" w:date="2019-12-11T14:30:00Z">
            <w:r w:rsidRPr="009B6BCA">
              <w:rPr>
                <w:rFonts w:ascii="Courier New" w:hAnsi="Courier New" w:cs="Courier New"/>
                <w:rtl/>
              </w:rPr>
              <w:delText>لست من يطلب التكسب بالسخف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ولو كنت مت عريا وجوعا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D1306C6" w14:textId="0F4F04D8" w:rsidR="00EE6742" w:rsidRPr="00EE6742" w:rsidRDefault="009B6BCA" w:rsidP="00EE6742">
      <w:pPr>
        <w:pStyle w:val="NurText"/>
        <w:bidi/>
        <w:rPr>
          <w:ins w:id="18830" w:author="Transkribus" w:date="2019-12-11T14:30:00Z"/>
          <w:rFonts w:ascii="Courier New" w:hAnsi="Courier New" w:cs="Courier New"/>
        </w:rPr>
      </w:pPr>
      <w:dir w:val="rtl">
        <w:dir w:val="rtl">
          <w:ins w:id="18831" w:author="Transkribus" w:date="2019-12-11T14:30:00Z">
            <w:r w:rsidR="00EE6742" w:rsidRPr="00EE6742">
              <w:rPr>
                <w:rFonts w:ascii="Courier New" w:hAnsi="Courier New" w:cs="Courier New"/>
                <w:rtl/>
              </w:rPr>
              <w:t>وانشدفى أبن النقسة</w:t>
            </w:r>
          </w:ins>
        </w:dir>
      </w:dir>
    </w:p>
    <w:p w14:paraId="2DF77F05" w14:textId="77777777" w:rsidR="00EE6742" w:rsidRPr="00EE6742" w:rsidRDefault="00EE6742" w:rsidP="00EE6742">
      <w:pPr>
        <w:pStyle w:val="NurText"/>
        <w:bidi/>
        <w:rPr>
          <w:ins w:id="18832" w:author="Transkribus" w:date="2019-12-11T14:30:00Z"/>
          <w:rFonts w:ascii="Courier New" w:hAnsi="Courier New" w:cs="Courier New"/>
        </w:rPr>
      </w:pPr>
      <w:ins w:id="18833" w:author="Transkribus" w:date="2019-12-11T14:30:00Z">
        <w:r w:rsidRPr="00EE6742">
          <w:rPr>
            <w:rFonts w:ascii="Courier New" w:hAnsi="Courier New" w:cs="Courier New"/>
            <w:rtl/>
          </w:rPr>
          <w:t>الحفيف٢</w:t>
        </w:r>
      </w:ins>
    </w:p>
    <w:p w14:paraId="0AD0B94A" w14:textId="77777777" w:rsidR="00EE6742" w:rsidRPr="00EE6742" w:rsidRDefault="00EE6742" w:rsidP="00EE6742">
      <w:pPr>
        <w:pStyle w:val="NurText"/>
        <w:bidi/>
        <w:rPr>
          <w:ins w:id="18834" w:author="Transkribus" w:date="2019-12-11T14:30:00Z"/>
          <w:rFonts w:ascii="Courier New" w:hAnsi="Courier New" w:cs="Courier New"/>
        </w:rPr>
      </w:pPr>
      <w:ins w:id="18835" w:author="Transkribus" w:date="2019-12-11T14:30:00Z">
        <w:r w:rsidRPr="00EE6742">
          <w:rPr>
            <w:rFonts w:ascii="Courier New" w:hAnsi="Courier New" w:cs="Courier New"/>
            <w:rtl/>
          </w:rPr>
          <w:t>لست من بطلب الكسب بالسحف ولوكتت مب عر باو جوا</w:t>
        </w:r>
      </w:ins>
    </w:p>
    <w:p w14:paraId="0460F087" w14:textId="06A051D4"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ولو انى </w:t>
      </w:r>
      <w:del w:id="18836" w:author="Transkribus" w:date="2019-12-11T14:30:00Z">
        <w:r w:rsidR="009B6BCA" w:rsidRPr="009B6BCA">
          <w:rPr>
            <w:rFonts w:ascii="Courier New" w:hAnsi="Courier New" w:cs="Courier New"/>
            <w:rtl/>
          </w:rPr>
          <w:delText>م</w:delText>
        </w:r>
      </w:del>
      <w:ins w:id="18837" w:author="Transkribus" w:date="2019-12-11T14:30:00Z">
        <w:r w:rsidRPr="00EE6742">
          <w:rPr>
            <w:rFonts w:ascii="Courier New" w:hAnsi="Courier New" w:cs="Courier New"/>
            <w:rtl/>
          </w:rPr>
          <w:t>ص</w:t>
        </w:r>
      </w:ins>
      <w:r w:rsidRPr="00EE6742">
        <w:rPr>
          <w:rFonts w:ascii="Courier New" w:hAnsi="Courier New" w:cs="Courier New"/>
          <w:rtl/>
        </w:rPr>
        <w:t xml:space="preserve">لكت ملك </w:t>
      </w:r>
      <w:del w:id="18838" w:author="Transkribus" w:date="2019-12-11T14:30:00Z">
        <w:r w:rsidR="009B6BCA" w:rsidRPr="009B6BCA">
          <w:rPr>
            <w:rFonts w:ascii="Courier New" w:hAnsi="Courier New" w:cs="Courier New"/>
            <w:rtl/>
          </w:rPr>
          <w:delText>سليمان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839" w:author="Transkribus" w:date="2019-12-11T14:30:00Z">
        <w:r w:rsidRPr="00EE6742">
          <w:rPr>
            <w:rFonts w:ascii="Courier New" w:hAnsi="Courier New" w:cs="Courier New"/>
            <w:rtl/>
          </w:rPr>
          <w:t xml:space="preserve">سليما * بن </w:t>
        </w:r>
      </w:ins>
      <w:r w:rsidRPr="00EE6742">
        <w:rPr>
          <w:rFonts w:ascii="Courier New" w:hAnsi="Courier New" w:cs="Courier New"/>
          <w:rtl/>
        </w:rPr>
        <w:t>لما ا</w:t>
      </w:r>
      <w:del w:id="18840" w:author="Transkribus" w:date="2019-12-11T14:30:00Z">
        <w:r w:rsidR="009B6BCA" w:rsidRPr="009B6BCA">
          <w:rPr>
            <w:rFonts w:ascii="Courier New" w:hAnsi="Courier New" w:cs="Courier New"/>
            <w:rtl/>
          </w:rPr>
          <w:delText>خ</w:delText>
        </w:r>
      </w:del>
      <w:ins w:id="18841" w:author="Transkribus" w:date="2019-12-11T14:30:00Z">
        <w:r w:rsidRPr="00EE6742">
          <w:rPr>
            <w:rFonts w:ascii="Courier New" w:hAnsi="Courier New" w:cs="Courier New"/>
            <w:rtl/>
          </w:rPr>
          <w:t>ح</w:t>
        </w:r>
      </w:ins>
      <w:r w:rsidRPr="00EE6742">
        <w:rPr>
          <w:rFonts w:ascii="Courier New" w:hAnsi="Courier New" w:cs="Courier New"/>
          <w:rtl/>
        </w:rPr>
        <w:t xml:space="preserve">ترت عن وقارى </w:t>
      </w:r>
      <w:del w:id="18842" w:author="Transkribus" w:date="2019-12-11T14:30:00Z">
        <w:r w:rsidR="009B6BCA" w:rsidRPr="009B6BCA">
          <w:rPr>
            <w:rFonts w:ascii="Courier New" w:hAnsi="Courier New" w:cs="Courier New"/>
            <w:rtl/>
          </w:rPr>
          <w:delText>رجوعا الخفيف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843" w:author="Transkribus" w:date="2019-12-11T14:30:00Z">
        <w:r w:rsidRPr="00EE6742">
          <w:rPr>
            <w:rFonts w:ascii="Courier New" w:hAnsi="Courier New" w:cs="Courier New"/>
            <w:rtl/>
          </w:rPr>
          <w:t>رجو</w:t>
        </w:r>
      </w:ins>
    </w:p>
    <w:p w14:paraId="15F817B4" w14:textId="0E2E698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وقال </w:t>
          </w:r>
          <w:del w:id="18844" w:author="Transkribus" w:date="2019-12-11T14:30:00Z">
            <w:r w:rsidR="009B6BCA" w:rsidRPr="009B6BCA">
              <w:rPr>
                <w:rFonts w:ascii="Courier New" w:hAnsi="Courier New" w:cs="Courier New"/>
                <w:rtl/>
              </w:rPr>
              <w:delText>اقتداء بقول امير المؤمنين</w:delText>
            </w:r>
          </w:del>
          <w:ins w:id="18845" w:author="Transkribus" w:date="2019-12-11T14:30:00Z">
            <w:r w:rsidRPr="00EE6742">
              <w:rPr>
                <w:rFonts w:ascii="Courier New" w:hAnsi="Courier New" w:cs="Courier New"/>
                <w:rtl/>
              </w:rPr>
              <w:t>التسد اميقول أمير المومنين</w:t>
            </w:r>
          </w:ins>
          <w:r w:rsidRPr="00EE6742">
            <w:rPr>
              <w:rFonts w:ascii="Courier New" w:hAnsi="Courier New" w:cs="Courier New"/>
              <w:rtl/>
            </w:rPr>
            <w:t xml:space="preserve"> على بن اب</w:t>
          </w:r>
          <w:del w:id="18846" w:author="Transkribus" w:date="2019-12-11T14:30:00Z">
            <w:r w:rsidR="009B6BCA" w:rsidRPr="009B6BCA">
              <w:rPr>
                <w:rFonts w:ascii="Courier New" w:hAnsi="Courier New" w:cs="Courier New"/>
                <w:rtl/>
              </w:rPr>
              <w:delText>ى</w:delText>
            </w:r>
          </w:del>
          <w:ins w:id="18847" w:author="Transkribus" w:date="2019-12-11T14:30:00Z">
            <w:r w:rsidRPr="00EE6742">
              <w:rPr>
                <w:rFonts w:ascii="Courier New" w:hAnsi="Courier New" w:cs="Courier New"/>
                <w:rtl/>
              </w:rPr>
              <w:t>ن</w:t>
            </w:r>
          </w:ins>
          <w:r w:rsidRPr="00EE6742">
            <w:rPr>
              <w:rFonts w:ascii="Courier New" w:hAnsi="Courier New" w:cs="Courier New"/>
              <w:rtl/>
            </w:rPr>
            <w:t xml:space="preserve"> طالب عليه السلام ا</w:t>
          </w:r>
          <w:ins w:id="18848" w:author="Transkribus" w:date="2019-12-11T14:30:00Z">
            <w:r w:rsidRPr="00EE6742">
              <w:rPr>
                <w:rFonts w:ascii="Courier New" w:hAnsi="Courier New" w:cs="Courier New"/>
                <w:rtl/>
              </w:rPr>
              <w:t>ل</w:t>
            </w:r>
          </w:ins>
          <w:r w:rsidRPr="00EE6742">
            <w:rPr>
              <w:rFonts w:ascii="Courier New" w:hAnsi="Courier New" w:cs="Courier New"/>
              <w:rtl/>
            </w:rPr>
            <w:t xml:space="preserve">نظر الى </w:t>
          </w:r>
          <w:del w:id="18849" w:author="Transkribus" w:date="2019-12-11T14:30:00Z">
            <w:r w:rsidR="009B6BCA" w:rsidRPr="009B6BCA">
              <w:rPr>
                <w:rFonts w:ascii="Courier New" w:hAnsi="Courier New" w:cs="Courier New"/>
                <w:rtl/>
              </w:rPr>
              <w:delText>ما قال ولا تنظر</w:delText>
            </w:r>
          </w:del>
          <w:ins w:id="18850" w:author="Transkribus" w:date="2019-12-11T14:30:00Z">
            <w:r w:rsidRPr="00EE6742">
              <w:rPr>
                <w:rFonts w:ascii="Courier New" w:hAnsi="Courier New" w:cs="Courier New"/>
                <w:rtl/>
              </w:rPr>
              <w:t>ماقال ولاتنظر</w:t>
            </w:r>
          </w:ins>
          <w:r w:rsidRPr="00EE6742">
            <w:rPr>
              <w:rFonts w:ascii="Courier New" w:hAnsi="Courier New" w:cs="Courier New"/>
              <w:rtl/>
            </w:rPr>
            <w:t xml:space="preserve"> الى</w:t>
          </w:r>
        </w:dir>
      </w:dir>
    </w:p>
    <w:p w14:paraId="69B211C1" w14:textId="220860C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18851" w:author="Transkribus" w:date="2019-12-11T14:30:00Z">
        <w:r w:rsidR="009B6BCA" w:rsidRPr="009B6BCA">
          <w:rPr>
            <w:rFonts w:ascii="Courier New" w:hAnsi="Courier New" w:cs="Courier New"/>
            <w:rtl/>
          </w:rPr>
          <w:delText>ق</w:delText>
        </w:r>
      </w:del>
      <w:ins w:id="18852" w:author="Transkribus" w:date="2019-12-11T14:30:00Z">
        <w:r w:rsidRPr="00EE6742">
          <w:rPr>
            <w:rFonts w:ascii="Courier New" w:hAnsi="Courier New" w:cs="Courier New"/>
            <w:rtl/>
          </w:rPr>
          <w:t>ث</w:t>
        </w:r>
      </w:ins>
      <w:r w:rsidRPr="00EE6742">
        <w:rPr>
          <w:rFonts w:ascii="Courier New" w:hAnsi="Courier New" w:cs="Courier New"/>
          <w:rtl/>
        </w:rPr>
        <w:t>ال</w:t>
      </w:r>
      <w:del w:id="1885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60103F" w14:textId="36746BCF" w:rsidR="00EE6742" w:rsidRPr="00EE6742" w:rsidRDefault="009B6BCA" w:rsidP="00EE6742">
      <w:pPr>
        <w:pStyle w:val="NurText"/>
        <w:bidi/>
        <w:rPr>
          <w:ins w:id="18854" w:author="Transkribus" w:date="2019-12-11T14:30:00Z"/>
          <w:rFonts w:ascii="Courier New" w:hAnsi="Courier New" w:cs="Courier New"/>
        </w:rPr>
      </w:pPr>
      <w:dir w:val="rtl">
        <w:dir w:val="rtl">
          <w:del w:id="18855" w:author="Transkribus" w:date="2019-12-11T14:30:00Z">
            <w:r w:rsidRPr="009B6BCA">
              <w:rPr>
                <w:rFonts w:ascii="Courier New" w:hAnsi="Courier New" w:cs="Courier New"/>
                <w:rtl/>
              </w:rPr>
              <w:delText>لا تكن ناظرا</w:delText>
            </w:r>
          </w:del>
          <w:ins w:id="18856" w:author="Transkribus" w:date="2019-12-11T14:30:00Z">
            <w:r w:rsidR="00EE6742" w:rsidRPr="00EE6742">
              <w:rPr>
                <w:rFonts w:ascii="Courier New" w:hAnsi="Courier New" w:cs="Courier New"/>
                <w:rtl/>
              </w:rPr>
              <w:t>الحنيف</w:t>
            </w:r>
          </w:ins>
        </w:dir>
      </w:dir>
    </w:p>
    <w:p w14:paraId="535C39BF" w14:textId="058B024D" w:rsidR="00EE6742" w:rsidRPr="00EE6742" w:rsidRDefault="00EE6742" w:rsidP="00EE6742">
      <w:pPr>
        <w:pStyle w:val="NurText"/>
        <w:bidi/>
        <w:rPr>
          <w:rFonts w:ascii="Courier New" w:hAnsi="Courier New" w:cs="Courier New"/>
        </w:rPr>
      </w:pPr>
      <w:ins w:id="18857" w:author="Transkribus" w:date="2019-12-11T14:30:00Z">
        <w:r w:rsidRPr="00EE6742">
          <w:rPr>
            <w:rFonts w:ascii="Courier New" w:hAnsi="Courier New" w:cs="Courier New"/>
            <w:rtl/>
          </w:rPr>
          <w:t xml:space="preserve"> الابكن باظرا</w:t>
        </w:r>
      </w:ins>
      <w:r w:rsidRPr="00EE6742">
        <w:rPr>
          <w:rFonts w:ascii="Courier New" w:hAnsi="Courier New" w:cs="Courier New"/>
          <w:rtl/>
        </w:rPr>
        <w:t xml:space="preserve"> الى </w:t>
      </w:r>
      <w:del w:id="18858" w:author="Transkribus" w:date="2019-12-11T14:30:00Z">
        <w:r w:rsidR="009B6BCA" w:rsidRPr="009B6BCA">
          <w:rPr>
            <w:rFonts w:ascii="Courier New" w:hAnsi="Courier New" w:cs="Courier New"/>
            <w:rtl/>
          </w:rPr>
          <w:delText>قائل</w:delText>
        </w:r>
      </w:del>
      <w:ins w:id="18859" w:author="Transkribus" w:date="2019-12-11T14:30:00Z">
        <w:r w:rsidRPr="00EE6742">
          <w:rPr>
            <w:rFonts w:ascii="Courier New" w:hAnsi="Courier New" w:cs="Courier New"/>
            <w:rtl/>
          </w:rPr>
          <w:t>قاقل القو* ل بل أنطر البه ماد</w:t>
        </w:r>
      </w:ins>
      <w:r w:rsidRPr="00EE6742">
        <w:rPr>
          <w:rFonts w:ascii="Courier New" w:hAnsi="Courier New" w:cs="Courier New"/>
          <w:rtl/>
        </w:rPr>
        <w:t xml:space="preserve"> القول</w:t>
      </w:r>
      <w:del w:id="1886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بل انظر اليه ماذا يقول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p>
    <w:p w14:paraId="14202DC7" w14:textId="3B15F87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وخذ القول </w:t>
          </w:r>
          <w:del w:id="18861" w:author="Transkribus" w:date="2019-12-11T14:30:00Z">
            <w:r w:rsidRPr="009B6BCA">
              <w:rPr>
                <w:rFonts w:ascii="Courier New" w:hAnsi="Courier New" w:cs="Courier New"/>
                <w:rtl/>
              </w:rPr>
              <w:delText>ح</w:delText>
            </w:r>
          </w:del>
          <w:ins w:id="18862"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ين تلقيه </w:t>
          </w:r>
          <w:del w:id="18863" w:author="Transkribus" w:date="2019-12-11T14:30:00Z">
            <w:r w:rsidRPr="009B6BCA">
              <w:rPr>
                <w:rFonts w:ascii="Courier New" w:hAnsi="Courier New" w:cs="Courier New"/>
                <w:rtl/>
              </w:rPr>
              <w:delText>معقولا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ولو قاله غبى جهول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864" w:author="Transkribus" w:date="2019-12-11T14:30:00Z">
            <w:r w:rsidR="00EE6742" w:rsidRPr="00EE6742">
              <w:rPr>
                <w:rFonts w:ascii="Courier New" w:hAnsi="Courier New" w:cs="Courier New"/>
                <w:rtl/>
              </w:rPr>
              <w:t>معقو * لاولو فاله غى مهول</w:t>
            </w:r>
          </w:ins>
        </w:dir>
      </w:dir>
    </w:p>
    <w:p w14:paraId="3188F985" w14:textId="7DA86FC2" w:rsidR="00EE6742" w:rsidRPr="00EE6742" w:rsidRDefault="009B6BCA" w:rsidP="00EE6742">
      <w:pPr>
        <w:pStyle w:val="NurText"/>
        <w:bidi/>
        <w:rPr>
          <w:rFonts w:ascii="Courier New" w:hAnsi="Courier New" w:cs="Courier New"/>
        </w:rPr>
      </w:pPr>
      <w:dir w:val="rtl">
        <w:dir w:val="rtl">
          <w:del w:id="18865" w:author="Transkribus" w:date="2019-12-11T14:30:00Z">
            <w:r w:rsidRPr="009B6BCA">
              <w:rPr>
                <w:rFonts w:ascii="Courier New" w:hAnsi="Courier New" w:cs="Courier New"/>
                <w:rtl/>
              </w:rPr>
              <w:delText>فنباح الكلاب</w:delText>
            </w:r>
          </w:del>
          <w:ins w:id="18866" w:author="Transkribus" w:date="2019-12-11T14:30:00Z">
            <w:r w:rsidR="00EE6742" w:rsidRPr="00EE6742">
              <w:rPr>
                <w:rFonts w:ascii="Courier New" w:hAnsi="Courier New" w:cs="Courier New"/>
                <w:rtl/>
              </w:rPr>
              <w:t>فنباج الكاب</w:t>
            </w:r>
          </w:ins>
          <w:r w:rsidR="00EE6742" w:rsidRPr="00EE6742">
            <w:rPr>
              <w:rFonts w:ascii="Courier New" w:hAnsi="Courier New" w:cs="Courier New"/>
              <w:rtl/>
            </w:rPr>
            <w:t xml:space="preserve"> مع </w:t>
          </w:r>
          <w:del w:id="18867" w:author="Transkribus" w:date="2019-12-11T14:30:00Z">
            <w:r w:rsidRPr="009B6BCA">
              <w:rPr>
                <w:rFonts w:ascii="Courier New" w:hAnsi="Courier New" w:cs="Courier New"/>
                <w:rtl/>
              </w:rPr>
              <w:delText>خسة فيها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868" w:author="Transkribus" w:date="2019-12-11T14:30:00Z">
            <w:r w:rsidR="00EE6742" w:rsidRPr="00EE6742">
              <w:rPr>
                <w:rFonts w:ascii="Courier New" w:hAnsi="Courier New" w:cs="Courier New"/>
                <w:rtl/>
              </w:rPr>
              <w:t xml:space="preserve">خبسة فيسها </w:t>
            </w:r>
          </w:ins>
          <w:r w:rsidR="00EE6742" w:rsidRPr="00EE6742">
            <w:rPr>
              <w:rFonts w:ascii="Courier New" w:hAnsi="Courier New" w:cs="Courier New"/>
              <w:rtl/>
            </w:rPr>
            <w:t xml:space="preserve">على </w:t>
          </w:r>
          <w:del w:id="18869" w:author="Transkribus" w:date="2019-12-11T14:30:00Z">
            <w:r w:rsidRPr="009B6BCA">
              <w:rPr>
                <w:rFonts w:ascii="Courier New" w:hAnsi="Courier New" w:cs="Courier New"/>
                <w:rtl/>
              </w:rPr>
              <w:delText>منزل الكريم دليل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870" w:author="Transkribus" w:date="2019-12-11T14:30:00Z">
            <w:r w:rsidR="00EE6742" w:rsidRPr="00EE6742">
              <w:rPr>
                <w:rFonts w:ascii="Courier New" w:hAnsi="Courier New" w:cs="Courier New"/>
                <w:rtl/>
              </w:rPr>
              <w:t>مترل الكر م دكيل</w:t>
            </w:r>
          </w:ins>
        </w:dir>
      </w:dir>
    </w:p>
    <w:p w14:paraId="41D46BE6" w14:textId="77777777" w:rsidR="009B6BCA" w:rsidRPr="009B6BCA" w:rsidRDefault="009B6BCA" w:rsidP="009B6BCA">
      <w:pPr>
        <w:pStyle w:val="NurText"/>
        <w:bidi/>
        <w:rPr>
          <w:del w:id="18871" w:author="Transkribus" w:date="2019-12-11T14:30:00Z"/>
          <w:rFonts w:ascii="Courier New" w:hAnsi="Courier New" w:cs="Courier New"/>
        </w:rPr>
      </w:pPr>
      <w:dir w:val="rtl">
        <w:dir w:val="rtl">
          <w:del w:id="18872" w:author="Transkribus" w:date="2019-12-11T14:30:00Z">
            <w:r w:rsidRPr="009B6BCA">
              <w:rPr>
                <w:rFonts w:ascii="Courier New" w:hAnsi="Courier New" w:cs="Courier New"/>
                <w:rtl/>
              </w:rPr>
              <w:delText>وكذاك النضار معدنه الارض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ولكنه الخطير الجليل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D3C2B4D" w14:textId="77777777" w:rsidR="009B6BCA" w:rsidRPr="009B6BCA" w:rsidRDefault="009B6BCA" w:rsidP="009B6BCA">
      <w:pPr>
        <w:pStyle w:val="NurText"/>
        <w:bidi/>
        <w:rPr>
          <w:del w:id="18873" w:author="Transkribus" w:date="2019-12-11T14:30:00Z"/>
          <w:rFonts w:ascii="Courier New" w:hAnsi="Courier New" w:cs="Courier New"/>
        </w:rPr>
      </w:pPr>
      <w:dir w:val="rtl">
        <w:dir w:val="rtl">
          <w:del w:id="1887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D92F11" w14:textId="5855ED28" w:rsidR="00EE6742" w:rsidRPr="00EE6742" w:rsidRDefault="009B6BCA" w:rsidP="00EE6742">
      <w:pPr>
        <w:pStyle w:val="NurText"/>
        <w:bidi/>
        <w:rPr>
          <w:ins w:id="18875" w:author="Transkribus" w:date="2019-12-11T14:30:00Z"/>
          <w:rFonts w:ascii="Courier New" w:hAnsi="Courier New" w:cs="Courier New"/>
        </w:rPr>
      </w:pPr>
      <w:dir w:val="rtl">
        <w:dir w:val="rtl">
          <w:del w:id="18876" w:author="Transkribus" w:date="2019-12-11T14:30:00Z">
            <w:r w:rsidRPr="009B6BCA">
              <w:rPr>
                <w:rFonts w:ascii="Courier New" w:hAnsi="Courier New" w:cs="Courier New"/>
                <w:rtl/>
              </w:rPr>
              <w:delText>توق صحبة ابناء الزمان</w:delText>
            </w:r>
          </w:del>
          <w:ins w:id="18877" w:author="Transkribus" w:date="2019-12-11T14:30:00Z">
            <w:r w:rsidR="00EE6742" w:rsidRPr="00EE6742">
              <w:rPr>
                <w:rFonts w:ascii="Courier New" w:hAnsi="Courier New" w:cs="Courier New"/>
                <w:rtl/>
              </w:rPr>
              <w:t>وكذالك النصار معدله الار٤ س ولكته الخطير الخليل</w:t>
            </w:r>
          </w:ins>
        </w:dir>
      </w:dir>
    </w:p>
    <w:p w14:paraId="1CEF9185" w14:textId="77777777" w:rsidR="00EE6742" w:rsidRPr="00EE6742" w:rsidRDefault="00EE6742" w:rsidP="00EE6742">
      <w:pPr>
        <w:pStyle w:val="NurText"/>
        <w:bidi/>
        <w:rPr>
          <w:ins w:id="18878" w:author="Transkribus" w:date="2019-12-11T14:30:00Z"/>
          <w:rFonts w:ascii="Courier New" w:hAnsi="Courier New" w:cs="Courier New"/>
        </w:rPr>
      </w:pPr>
      <w:ins w:id="18879" w:author="Transkribus" w:date="2019-12-11T14:30:00Z">
        <w:r w:rsidRPr="00EE6742">
          <w:rPr>
            <w:rFonts w:ascii="Courier New" w:hAnsi="Courier New" w:cs="Courier New"/>
            <w:rtl/>
          </w:rPr>
          <w:t>أو انشدى أبض النقسة</w:t>
        </w:r>
      </w:ins>
    </w:p>
    <w:p w14:paraId="2DAE55FD" w14:textId="77777777" w:rsidR="00EE6742" w:rsidRPr="00EE6742" w:rsidRDefault="00EE6742" w:rsidP="00EE6742">
      <w:pPr>
        <w:pStyle w:val="NurText"/>
        <w:bidi/>
        <w:rPr>
          <w:ins w:id="18880" w:author="Transkribus" w:date="2019-12-11T14:30:00Z"/>
          <w:rFonts w:ascii="Courier New" w:hAnsi="Courier New" w:cs="Courier New"/>
        </w:rPr>
      </w:pPr>
      <w:ins w:id="18881" w:author="Transkribus" w:date="2019-12-11T14:30:00Z">
        <w:r w:rsidRPr="00EE6742">
          <w:rPr>
            <w:rFonts w:ascii="Courier New" w:hAnsi="Courier New" w:cs="Courier New"/>
            <w:rtl/>
          </w:rPr>
          <w:t>النسيط</w:t>
        </w:r>
      </w:ins>
    </w:p>
    <w:p w14:paraId="14258701" w14:textId="201B28DF" w:rsidR="00EE6742" w:rsidRPr="00EE6742" w:rsidRDefault="00EE6742" w:rsidP="00EE6742">
      <w:pPr>
        <w:pStyle w:val="NurText"/>
        <w:bidi/>
        <w:rPr>
          <w:rFonts w:ascii="Courier New" w:hAnsi="Courier New" w:cs="Courier New"/>
        </w:rPr>
      </w:pPr>
      <w:ins w:id="18882" w:author="Transkribus" w:date="2019-12-11T14:30:00Z">
        <w:r w:rsidRPr="00EE6742">
          <w:rPr>
            <w:rFonts w:ascii="Courier New" w:hAnsi="Courier New" w:cs="Courier New"/>
            <w:rtl/>
          </w:rPr>
          <w:t>ابوق صجمة أناء الريان</w:t>
        </w:r>
      </w:ins>
      <w:r w:rsidRPr="00EE6742">
        <w:rPr>
          <w:rFonts w:ascii="Courier New" w:hAnsi="Courier New" w:cs="Courier New"/>
          <w:rtl/>
        </w:rPr>
        <w:t xml:space="preserve"> ولا</w:t>
      </w:r>
      <w:del w:id="1888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18884" w:author="Transkribus" w:date="2019-12-11T14:30:00Z">
            <w:r w:rsidR="009B6BCA" w:rsidRPr="009B6BCA">
              <w:rPr>
                <w:rFonts w:ascii="Courier New" w:hAnsi="Courier New" w:cs="Courier New"/>
                <w:rtl/>
              </w:rPr>
              <w:delText>ت</w:delText>
            </w:r>
          </w:del>
          <w:ins w:id="18885" w:author="Transkribus" w:date="2019-12-11T14:30:00Z">
            <w:r w:rsidRPr="00EE6742">
              <w:rPr>
                <w:rFonts w:ascii="Courier New" w:hAnsi="Courier New" w:cs="Courier New"/>
                <w:rtl/>
              </w:rPr>
              <w:t>ث</w:t>
            </w:r>
          </w:ins>
          <w:r w:rsidRPr="00EE6742">
            <w:rPr>
              <w:rFonts w:ascii="Courier New" w:hAnsi="Courier New" w:cs="Courier New"/>
              <w:rtl/>
            </w:rPr>
            <w:t xml:space="preserve">امن الى </w:t>
          </w:r>
          <w:del w:id="18886" w:author="Transkribus" w:date="2019-12-11T14:30:00Z">
            <w:r w:rsidR="009B6BCA" w:rsidRPr="009B6BCA">
              <w:rPr>
                <w:rFonts w:ascii="Courier New" w:hAnsi="Courier New" w:cs="Courier New"/>
                <w:rtl/>
              </w:rPr>
              <w:delText>ا</w:delText>
            </w:r>
          </w:del>
          <w:ins w:id="18887" w:author="Transkribus" w:date="2019-12-11T14:30:00Z">
            <w:r w:rsidRPr="00EE6742">
              <w:rPr>
                <w:rFonts w:ascii="Courier New" w:hAnsi="Courier New" w:cs="Courier New"/>
                <w:rtl/>
              </w:rPr>
              <w:t>أ</w:t>
            </w:r>
          </w:ins>
          <w:r w:rsidRPr="00EE6742">
            <w:rPr>
              <w:rFonts w:ascii="Courier New" w:hAnsi="Courier New" w:cs="Courier New"/>
              <w:rtl/>
            </w:rPr>
            <w:t>ح</w:t>
          </w:r>
          <w:ins w:id="18888" w:author="Transkribus" w:date="2019-12-11T14:30:00Z">
            <w:r w:rsidRPr="00EE6742">
              <w:rPr>
                <w:rFonts w:ascii="Courier New" w:hAnsi="Courier New" w:cs="Courier New"/>
                <w:rtl/>
              </w:rPr>
              <w:t>س</w:t>
            </w:r>
          </w:ins>
          <w:r w:rsidRPr="00EE6742">
            <w:rPr>
              <w:rFonts w:ascii="Courier New" w:hAnsi="Courier New" w:cs="Courier New"/>
              <w:rtl/>
            </w:rPr>
            <w:t xml:space="preserve">د منهم </w:t>
          </w:r>
          <w:del w:id="18889" w:author="Transkribus" w:date="2019-12-11T14:30:00Z">
            <w:r w:rsidR="009B6BCA" w:rsidRPr="009B6BCA">
              <w:rPr>
                <w:rFonts w:ascii="Courier New" w:hAnsi="Courier New" w:cs="Courier New"/>
                <w:rtl/>
              </w:rPr>
              <w:delText>ولا تثق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890" w:author="Transkribus" w:date="2019-12-11T14:30:00Z">
            <w:r w:rsidRPr="00EE6742">
              <w:rPr>
                <w:rFonts w:ascii="Courier New" w:hAnsi="Courier New" w:cs="Courier New"/>
                <w:rtl/>
              </w:rPr>
              <w:t>ولايفق</w:t>
            </w:r>
          </w:ins>
        </w:dir>
      </w:dir>
    </w:p>
    <w:p w14:paraId="7EB8FEC3" w14:textId="37F29DBD" w:rsidR="00EE6742" w:rsidRPr="00EE6742" w:rsidRDefault="009B6BCA" w:rsidP="00EE6742">
      <w:pPr>
        <w:pStyle w:val="NurText"/>
        <w:bidi/>
        <w:rPr>
          <w:rFonts w:ascii="Courier New" w:hAnsi="Courier New" w:cs="Courier New"/>
        </w:rPr>
      </w:pPr>
      <w:dir w:val="rtl">
        <w:dir w:val="rtl">
          <w:del w:id="18891" w:author="Transkribus" w:date="2019-12-11T14:30:00Z">
            <w:r w:rsidRPr="009B6BCA">
              <w:rPr>
                <w:rFonts w:ascii="Courier New" w:hAnsi="Courier New" w:cs="Courier New"/>
                <w:rtl/>
              </w:rPr>
              <w:delText>فليس يسلم</w:delText>
            </w:r>
          </w:del>
          <w:ins w:id="18892" w:author="Transkribus" w:date="2019-12-11T14:30:00Z">
            <w:r w:rsidR="00EE6742" w:rsidRPr="00EE6742">
              <w:rPr>
                <w:rFonts w:ascii="Courier New" w:hAnsi="Courier New" w:cs="Courier New"/>
                <w:rtl/>
              </w:rPr>
              <w:t>اقليس بسلم</w:t>
            </w:r>
          </w:ins>
          <w:r w:rsidR="00EE6742" w:rsidRPr="00EE6742">
            <w:rPr>
              <w:rFonts w:ascii="Courier New" w:hAnsi="Courier New" w:cs="Courier New"/>
              <w:rtl/>
            </w:rPr>
            <w:t xml:space="preserve"> منهم من </w:t>
          </w:r>
          <w:del w:id="18893" w:author="Transkribus" w:date="2019-12-11T14:30:00Z">
            <w:r w:rsidRPr="009B6BCA">
              <w:rPr>
                <w:rFonts w:ascii="Courier New" w:hAnsi="Courier New" w:cs="Courier New"/>
                <w:rtl/>
              </w:rPr>
              <w:delText>تصاحبه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طبعا من</w:delText>
                </w:r>
              </w:dir>
            </w:dir>
          </w:del>
          <w:ins w:id="18894" w:author="Transkribus" w:date="2019-12-11T14:30:00Z">
            <w:r w:rsidR="00EE6742" w:rsidRPr="00EE6742">
              <w:rPr>
                <w:rFonts w:ascii="Courier New" w:hAnsi="Courier New" w:cs="Courier New"/>
                <w:rtl/>
              </w:rPr>
              <w:t>بصاحيه طبعامن</w:t>
            </w:r>
          </w:ins>
          <w:r w:rsidR="00EE6742" w:rsidRPr="00EE6742">
            <w:rPr>
              <w:rFonts w:ascii="Courier New" w:hAnsi="Courier New" w:cs="Courier New"/>
              <w:rtl/>
            </w:rPr>
            <w:t xml:space="preserve"> المكر والتمو</w:t>
          </w:r>
          <w:del w:id="18895" w:author="Transkribus" w:date="2019-12-11T14:30:00Z">
            <w:r w:rsidRPr="009B6BCA">
              <w:rPr>
                <w:rFonts w:ascii="Courier New" w:hAnsi="Courier New" w:cs="Courier New"/>
                <w:rtl/>
              </w:rPr>
              <w:delText>ي</w:delText>
            </w:r>
          </w:del>
          <w:r w:rsidR="00EE6742" w:rsidRPr="00EE6742">
            <w:rPr>
              <w:rFonts w:ascii="Courier New" w:hAnsi="Courier New" w:cs="Courier New"/>
              <w:rtl/>
            </w:rPr>
            <w:t>ه والملق</w:t>
          </w:r>
          <w:del w:id="18896"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9A3EB6" w14:textId="77777777" w:rsidR="009B6BCA" w:rsidRPr="009B6BCA" w:rsidRDefault="009B6BCA" w:rsidP="009B6BCA">
      <w:pPr>
        <w:pStyle w:val="NurText"/>
        <w:bidi/>
        <w:rPr>
          <w:del w:id="18897" w:author="Transkribus" w:date="2019-12-11T14:30:00Z"/>
          <w:rFonts w:ascii="Courier New" w:hAnsi="Courier New" w:cs="Courier New"/>
        </w:rPr>
      </w:pPr>
      <w:dir w:val="rtl">
        <w:dir w:val="rtl">
          <w:del w:id="18898"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127108" w14:textId="4564D144" w:rsidR="00EE6742" w:rsidRPr="00EE6742" w:rsidRDefault="009B6BCA" w:rsidP="00EE6742">
      <w:pPr>
        <w:pStyle w:val="NurText"/>
        <w:bidi/>
        <w:rPr>
          <w:ins w:id="18899" w:author="Transkribus" w:date="2019-12-11T14:30:00Z"/>
          <w:rFonts w:ascii="Courier New" w:hAnsi="Courier New" w:cs="Courier New"/>
        </w:rPr>
      </w:pPr>
      <w:dir w:val="rtl">
        <w:dir w:val="rtl">
          <w:ins w:id="18900" w:author="Transkribus" w:date="2019-12-11T14:30:00Z">
            <w:r w:rsidR="00EE6742" w:rsidRPr="00EE6742">
              <w:rPr>
                <w:rFonts w:ascii="Courier New" w:hAnsi="Courier New" w:cs="Courier New"/>
                <w:rtl/>
              </w:rPr>
              <w:t>اوالشدفى أبص الننس</w:t>
            </w:r>
          </w:ins>
        </w:dir>
      </w:dir>
    </w:p>
    <w:p w14:paraId="508712DA" w14:textId="77777777" w:rsidR="00EE6742" w:rsidRPr="00EE6742" w:rsidRDefault="00EE6742" w:rsidP="00EE6742">
      <w:pPr>
        <w:pStyle w:val="NurText"/>
        <w:bidi/>
        <w:rPr>
          <w:ins w:id="18901" w:author="Transkribus" w:date="2019-12-11T14:30:00Z"/>
          <w:rFonts w:ascii="Courier New" w:hAnsi="Courier New" w:cs="Courier New"/>
        </w:rPr>
      </w:pPr>
      <w:ins w:id="18902" w:author="Transkribus" w:date="2019-12-11T14:30:00Z">
        <w:r w:rsidRPr="00EE6742">
          <w:rPr>
            <w:rFonts w:ascii="Courier New" w:hAnsi="Courier New" w:cs="Courier New"/>
            <w:rtl/>
          </w:rPr>
          <w:t>الطويل٢</w:t>
        </w:r>
      </w:ins>
    </w:p>
    <w:p w14:paraId="68EB11F4" w14:textId="784E607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ارى كل ذى </w:t>
      </w:r>
      <w:del w:id="18903" w:author="Transkribus" w:date="2019-12-11T14:30:00Z">
        <w:r w:rsidR="009B6BCA" w:rsidRPr="009B6BCA">
          <w:rPr>
            <w:rFonts w:ascii="Courier New" w:hAnsi="Courier New" w:cs="Courier New"/>
            <w:rtl/>
          </w:rPr>
          <w:delText>ظلم</w:delText>
        </w:r>
      </w:del>
      <w:ins w:id="18904" w:author="Transkribus" w:date="2019-12-11T14:30:00Z">
        <w:r w:rsidRPr="00EE6742">
          <w:rPr>
            <w:rFonts w:ascii="Courier New" w:hAnsi="Courier New" w:cs="Courier New"/>
            <w:rtl/>
          </w:rPr>
          <w:t>طل</w:t>
        </w:r>
      </w:ins>
      <w:r w:rsidRPr="00EE6742">
        <w:rPr>
          <w:rFonts w:ascii="Courier New" w:hAnsi="Courier New" w:cs="Courier New"/>
          <w:rtl/>
        </w:rPr>
        <w:t xml:space="preserve"> اذا ك</w:t>
      </w:r>
      <w:ins w:id="18905" w:author="Transkribus" w:date="2019-12-11T14:30:00Z">
        <w:r w:rsidRPr="00EE6742">
          <w:rPr>
            <w:rFonts w:ascii="Courier New" w:hAnsi="Courier New" w:cs="Courier New"/>
            <w:rtl/>
          </w:rPr>
          <w:t>م</w:t>
        </w:r>
      </w:ins>
      <w:r w:rsidRPr="00EE6742">
        <w:rPr>
          <w:rFonts w:ascii="Courier New" w:hAnsi="Courier New" w:cs="Courier New"/>
          <w:rtl/>
        </w:rPr>
        <w:t>ان عاجزا</w:t>
      </w:r>
      <w:del w:id="1890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8907"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يعف </w:t>
      </w:r>
      <w:del w:id="18908" w:author="Transkribus" w:date="2019-12-11T14:30:00Z">
        <w:r w:rsidR="009B6BCA" w:rsidRPr="009B6BCA">
          <w:rPr>
            <w:rFonts w:ascii="Courier New" w:hAnsi="Courier New" w:cs="Courier New"/>
            <w:rtl/>
          </w:rPr>
          <w:delText>ويبدى ظلمه حين يقدر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909" w:author="Transkribus" w:date="2019-12-11T14:30:00Z">
        <w:r w:rsidRPr="00EE6742">
          <w:rPr>
            <w:rFonts w:ascii="Courier New" w:hAnsi="Courier New" w:cs="Courier New"/>
            <w:rtl/>
          </w:rPr>
          <w:t>وييدى طلمة جين بعدر</w:t>
        </w:r>
      </w:ins>
    </w:p>
    <w:p w14:paraId="1D1CB8E6" w14:textId="1D3869D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ومن </w:t>
          </w:r>
          <w:del w:id="18910" w:author="Transkribus" w:date="2019-12-11T14:30:00Z">
            <w:r w:rsidRPr="009B6BCA">
              <w:rPr>
                <w:rFonts w:ascii="Courier New" w:hAnsi="Courier New" w:cs="Courier New"/>
                <w:rtl/>
              </w:rPr>
              <w:delText>ن</w:delText>
            </w:r>
          </w:del>
          <w:ins w:id="18911"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ال من </w:t>
          </w:r>
          <w:del w:id="18912" w:author="Transkribus" w:date="2019-12-11T14:30:00Z">
            <w:r w:rsidRPr="009B6BCA">
              <w:rPr>
                <w:rFonts w:ascii="Courier New" w:hAnsi="Courier New" w:cs="Courier New"/>
                <w:rtl/>
              </w:rPr>
              <w:delText>دنياه ما كان</w:delText>
            </w:r>
          </w:del>
          <w:ins w:id="18913" w:author="Transkribus" w:date="2019-12-11T14:30:00Z">
            <w:r w:rsidR="00EE6742" w:rsidRPr="00EE6742">
              <w:rPr>
                <w:rFonts w:ascii="Courier New" w:hAnsi="Courier New" w:cs="Courier New"/>
                <w:rtl/>
              </w:rPr>
              <w:t>دنياهما كمان</w:t>
            </w:r>
          </w:ins>
          <w:r w:rsidR="00EE6742" w:rsidRPr="00EE6742">
            <w:rPr>
              <w:rFonts w:ascii="Courier New" w:hAnsi="Courier New" w:cs="Courier New"/>
              <w:rtl/>
            </w:rPr>
            <w:t xml:space="preserve"> زائدا</w:t>
          </w:r>
          <w:del w:id="189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قدره اخلاقه</w:delText>
                </w:r>
              </w:dir>
            </w:dir>
          </w:del>
          <w:ins w:id="18915" w:author="Transkribus" w:date="2019-12-11T14:30:00Z">
            <w:r w:rsidR="00EE6742" w:rsidRPr="00EE6742">
              <w:rPr>
                <w:rFonts w:ascii="Courier New" w:hAnsi="Courier New" w:cs="Courier New"/>
                <w:rtl/>
              </w:rPr>
              <w:t xml:space="preserve"> * عسلى قدرة أخلاقه</w:t>
            </w:r>
          </w:ins>
          <w:r w:rsidR="00EE6742" w:rsidRPr="00EE6742">
            <w:rPr>
              <w:rFonts w:ascii="Courier New" w:hAnsi="Courier New" w:cs="Courier New"/>
              <w:rtl/>
            </w:rPr>
            <w:t xml:space="preserve"> تتنكر</w:t>
          </w:r>
          <w:del w:id="1891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EE21AC" w14:textId="4957E45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وكل </w:t>
          </w:r>
          <w:del w:id="18917" w:author="Transkribus" w:date="2019-12-11T14:30:00Z">
            <w:r w:rsidRPr="009B6BCA">
              <w:rPr>
                <w:rFonts w:ascii="Courier New" w:hAnsi="Courier New" w:cs="Courier New"/>
                <w:rtl/>
              </w:rPr>
              <w:delText>امرئ تلفيه للشر مؤثرا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بد ان يلقى</w:delText>
                </w:r>
              </w:dir>
            </w:dir>
          </w:del>
          <w:ins w:id="18918" w:author="Transkribus" w:date="2019-12-11T14:30:00Z">
            <w:r w:rsidR="00EE6742" w:rsidRPr="00EE6742">
              <w:rPr>
                <w:rFonts w:ascii="Courier New" w:hAnsi="Courier New" w:cs="Courier New"/>
                <w:rtl/>
              </w:rPr>
              <w:t>امرى تلنبه لشر موترا * فسلابة اأبن بطقى</w:t>
            </w:r>
          </w:ins>
          <w:r w:rsidR="00EE6742" w:rsidRPr="00EE6742">
            <w:rPr>
              <w:rFonts w:ascii="Courier New" w:hAnsi="Courier New" w:cs="Courier New"/>
              <w:rtl/>
            </w:rPr>
            <w:t xml:space="preserve"> الذى </w:t>
          </w:r>
          <w:del w:id="18919" w:author="Transkribus" w:date="2019-12-11T14:30:00Z">
            <w:r w:rsidRPr="009B6BCA">
              <w:rPr>
                <w:rFonts w:ascii="Courier New" w:hAnsi="Courier New" w:cs="Courier New"/>
                <w:rtl/>
              </w:rPr>
              <w:delText>كان يؤثر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20" w:author="Transkribus" w:date="2019-12-11T14:30:00Z">
            <w:r w:rsidR="00EE6742" w:rsidRPr="00EE6742">
              <w:rPr>
                <w:rFonts w:ascii="Courier New" w:hAnsi="Courier New" w:cs="Courier New"/>
                <w:rtl/>
              </w:rPr>
              <w:t>كمان بوثر</w:t>
            </w:r>
          </w:ins>
        </w:dir>
      </w:dir>
    </w:p>
    <w:p w14:paraId="4BE09F46" w14:textId="77777777" w:rsidR="009B6BCA" w:rsidRPr="009B6BCA" w:rsidRDefault="009B6BCA" w:rsidP="009B6BCA">
      <w:pPr>
        <w:pStyle w:val="NurText"/>
        <w:bidi/>
        <w:rPr>
          <w:del w:id="18921" w:author="Transkribus" w:date="2019-12-11T14:30:00Z"/>
          <w:rFonts w:ascii="Courier New" w:hAnsi="Courier New" w:cs="Courier New"/>
        </w:rPr>
      </w:pPr>
      <w:dir w:val="rtl">
        <w:dir w:val="rtl">
          <w:del w:id="1892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8EC6AF" w14:textId="034B11F5" w:rsidR="00EE6742" w:rsidRPr="00EE6742" w:rsidRDefault="009B6BCA" w:rsidP="00EE6742">
      <w:pPr>
        <w:pStyle w:val="NurText"/>
        <w:bidi/>
        <w:rPr>
          <w:ins w:id="18923" w:author="Transkribus" w:date="2019-12-11T14:30:00Z"/>
          <w:rFonts w:ascii="Courier New" w:hAnsi="Courier New" w:cs="Courier New"/>
        </w:rPr>
      </w:pPr>
      <w:dir w:val="rtl">
        <w:dir w:val="rtl">
          <w:del w:id="18924" w:author="Transkribus" w:date="2019-12-11T14:30:00Z">
            <w:r w:rsidRPr="009B6BCA">
              <w:rPr>
                <w:rFonts w:ascii="Courier New" w:hAnsi="Courier New" w:cs="Courier New"/>
                <w:rtl/>
              </w:rPr>
              <w:delText>لما رايت</w:delText>
            </w:r>
          </w:del>
          <w:ins w:id="18925" w:author="Transkribus" w:date="2019-12-11T14:30:00Z">
            <w:r w:rsidR="00EE6742" w:rsidRPr="00EE6742">
              <w:rPr>
                <w:rFonts w:ascii="Courier New" w:hAnsi="Courier New" w:cs="Courier New"/>
                <w:rtl/>
              </w:rPr>
              <w:t>أبوالشدفى أبض النفسة٢</w:t>
            </w:r>
          </w:ins>
        </w:dir>
      </w:dir>
    </w:p>
    <w:p w14:paraId="1B690384" w14:textId="77777777" w:rsidR="00EE6742" w:rsidRPr="00EE6742" w:rsidRDefault="00EE6742" w:rsidP="00EE6742">
      <w:pPr>
        <w:pStyle w:val="NurText"/>
        <w:bidi/>
        <w:rPr>
          <w:ins w:id="18926" w:author="Transkribus" w:date="2019-12-11T14:30:00Z"/>
          <w:rFonts w:ascii="Courier New" w:hAnsi="Courier New" w:cs="Courier New"/>
        </w:rPr>
      </w:pPr>
      <w:ins w:id="18927" w:author="Transkribus" w:date="2019-12-11T14:30:00Z">
        <w:r w:rsidRPr="00EE6742">
          <w:rPr>
            <w:rFonts w:ascii="Courier New" w:hAnsi="Courier New" w:cs="Courier New"/>
            <w:rtl/>
          </w:rPr>
          <w:t>الكاسل٢</w:t>
        </w:r>
      </w:ins>
    </w:p>
    <w:p w14:paraId="26B88D8F" w14:textId="00243431" w:rsidR="00EE6742" w:rsidRPr="00EE6742" w:rsidRDefault="00EE6742" w:rsidP="00EE6742">
      <w:pPr>
        <w:pStyle w:val="NurText"/>
        <w:bidi/>
        <w:rPr>
          <w:rFonts w:ascii="Courier New" w:hAnsi="Courier New" w:cs="Courier New"/>
        </w:rPr>
      </w:pPr>
      <w:ins w:id="18928" w:author="Transkribus" w:date="2019-12-11T14:30:00Z">
        <w:r w:rsidRPr="00EE6742">
          <w:rPr>
            <w:rFonts w:ascii="Courier New" w:hAnsi="Courier New" w:cs="Courier New"/>
            <w:rtl/>
          </w:rPr>
          <w:t>امار أبت</w:t>
        </w:r>
      </w:ins>
      <w:r w:rsidRPr="00EE6742">
        <w:rPr>
          <w:rFonts w:ascii="Courier New" w:hAnsi="Courier New" w:cs="Courier New"/>
          <w:rtl/>
        </w:rPr>
        <w:t xml:space="preserve"> ذوى </w:t>
      </w:r>
      <w:del w:id="18929" w:author="Transkribus" w:date="2019-12-11T14:30:00Z">
        <w:r w:rsidR="009B6BCA" w:rsidRPr="009B6BCA">
          <w:rPr>
            <w:rFonts w:ascii="Courier New" w:hAnsi="Courier New" w:cs="Courier New"/>
            <w:rtl/>
          </w:rPr>
          <w:delText>الفضائل والحجا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لا ينفقون</w:delText>
            </w:r>
          </w:dir>
        </w:dir>
      </w:del>
      <w:ins w:id="18930" w:author="Transkribus" w:date="2019-12-11T14:30:00Z">
        <w:r w:rsidRPr="00EE6742">
          <w:rPr>
            <w:rFonts w:ascii="Courier New" w:hAnsi="Courier New" w:cs="Courier New"/>
            <w:rtl/>
          </w:rPr>
          <w:t>الفصاقل والخا * لابتفقون</w:t>
        </w:r>
      </w:ins>
      <w:r w:rsidRPr="00EE6742">
        <w:rPr>
          <w:rFonts w:ascii="Courier New" w:hAnsi="Courier New" w:cs="Courier New"/>
          <w:rtl/>
        </w:rPr>
        <w:t xml:space="preserve"> وكل </w:t>
      </w:r>
      <w:del w:id="18931" w:author="Transkribus" w:date="2019-12-11T14:30:00Z">
        <w:r w:rsidR="009B6BCA" w:rsidRPr="009B6BCA">
          <w:rPr>
            <w:rFonts w:ascii="Courier New" w:hAnsi="Courier New" w:cs="Courier New"/>
            <w:rtl/>
          </w:rPr>
          <w:delText>فدم ينفق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932" w:author="Transkribus" w:date="2019-12-11T14:30:00Z">
        <w:r w:rsidRPr="00EE6742">
          <w:rPr>
            <w:rFonts w:ascii="Courier New" w:hAnsi="Courier New" w:cs="Courier New"/>
            <w:rtl/>
          </w:rPr>
          <w:t>قدم بيفق</w:t>
        </w:r>
      </w:ins>
    </w:p>
    <w:p w14:paraId="0F0E7A3E" w14:textId="77777777" w:rsidR="009B6BCA" w:rsidRPr="009B6BCA" w:rsidRDefault="009B6BCA" w:rsidP="009B6BCA">
      <w:pPr>
        <w:pStyle w:val="NurText"/>
        <w:bidi/>
        <w:rPr>
          <w:del w:id="18933" w:author="Transkribus" w:date="2019-12-11T14:30:00Z"/>
          <w:rFonts w:ascii="Courier New" w:hAnsi="Courier New" w:cs="Courier New"/>
        </w:rPr>
      </w:pPr>
      <w:dir w:val="rtl">
        <w:dir w:val="rtl">
          <w:del w:id="18934" w:author="Transkribus" w:date="2019-12-11T14:30:00Z">
            <w:r w:rsidRPr="009B6BCA">
              <w:rPr>
                <w:rFonts w:ascii="Courier New" w:hAnsi="Courier New" w:cs="Courier New"/>
                <w:rtl/>
              </w:rPr>
              <w:delText>الزمت نفسى الياس</w:delText>
            </w:r>
          </w:del>
          <w:ins w:id="18935" w:author="Transkribus" w:date="2019-12-11T14:30:00Z">
            <w:r w:rsidR="00EE6742" w:rsidRPr="00EE6742">
              <w:rPr>
                <w:rFonts w:ascii="Courier New" w:hAnsi="Courier New" w:cs="Courier New"/>
                <w:rtl/>
              </w:rPr>
              <w:t>الريب يقسى الباس</w:t>
            </w:r>
          </w:ins>
          <w:r w:rsidR="00EE6742" w:rsidRPr="00EE6742">
            <w:rPr>
              <w:rFonts w:ascii="Courier New" w:hAnsi="Courier New" w:cs="Courier New"/>
              <w:rtl/>
            </w:rPr>
            <w:t xml:space="preserve"> علما </w:t>
          </w:r>
          <w:del w:id="18936" w:author="Transkribus" w:date="2019-12-11T14:30:00Z">
            <w:r w:rsidRPr="009B6BCA">
              <w:rPr>
                <w:rFonts w:ascii="Courier New" w:hAnsi="Courier New" w:cs="Courier New"/>
                <w:rtl/>
              </w:rPr>
              <w:delText>ان 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ربا يجود بما اروم ويرزق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7464F8" w14:textId="77777777" w:rsidR="009B6BCA" w:rsidRPr="009B6BCA" w:rsidRDefault="009B6BCA" w:rsidP="009B6BCA">
      <w:pPr>
        <w:pStyle w:val="NurText"/>
        <w:bidi/>
        <w:rPr>
          <w:del w:id="18937" w:author="Transkribus" w:date="2019-12-11T14:30:00Z"/>
          <w:rFonts w:ascii="Courier New" w:hAnsi="Courier New" w:cs="Courier New"/>
        </w:rPr>
      </w:pPr>
      <w:dir w:val="rtl">
        <w:dir w:val="rtl">
          <w:del w:id="18938" w:author="Transkribus" w:date="2019-12-11T14:30:00Z">
            <w:r w:rsidRPr="009B6BCA">
              <w:rPr>
                <w:rFonts w:ascii="Courier New" w:hAnsi="Courier New" w:cs="Courier New"/>
                <w:rtl/>
              </w:rPr>
              <w:delText>ولزمت بيتى واتخذت مسامري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سفرا بانواع الفضائل ينطق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11B800B" w14:textId="1072BD0C" w:rsidR="00EE6742" w:rsidRPr="00EE6742" w:rsidRDefault="009B6BCA" w:rsidP="00EE6742">
      <w:pPr>
        <w:pStyle w:val="NurText"/>
        <w:bidi/>
        <w:rPr>
          <w:rFonts w:ascii="Courier New" w:hAnsi="Courier New" w:cs="Courier New"/>
        </w:rPr>
      </w:pPr>
      <w:dir w:val="rtl">
        <w:dir w:val="rtl">
          <w:ins w:id="18939" w:author="Transkribus" w:date="2019-12-11T14:30:00Z">
            <w:r w:rsidR="00EE6742" w:rsidRPr="00EE6742">
              <w:rPr>
                <w:rFonts w:ascii="Courier New" w:hAnsi="Courier New" w:cs="Courier New"/>
                <w:rtl/>
              </w:rPr>
              <w:t xml:space="preserve">ابن </w:t>
            </w:r>
          </w:ins>
          <w:r w:rsidR="00EE6742" w:rsidRPr="00EE6742">
            <w:rPr>
              <w:rFonts w:ascii="Courier New" w:hAnsi="Courier New" w:cs="Courier New"/>
              <w:rtl/>
            </w:rPr>
            <w:t xml:space="preserve">لى </w:t>
          </w:r>
          <w:del w:id="18940" w:author="Transkribus" w:date="2019-12-11T14:30:00Z">
            <w:r w:rsidRPr="009B6BCA">
              <w:rPr>
                <w:rFonts w:ascii="Courier New" w:hAnsi="Courier New" w:cs="Courier New"/>
                <w:rtl/>
              </w:rPr>
              <w:delText>منه انى جئته متصفحا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عما حوى روض نضير مونق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941" w:author="Transkribus" w:date="2019-12-11T14:30:00Z">
            <w:r w:rsidR="00EE6742" w:rsidRPr="00EE6742">
              <w:rPr>
                <w:rFonts w:ascii="Courier New" w:hAnsi="Courier New" w:cs="Courier New"/>
                <w:rtl/>
              </w:rPr>
              <w:t>* ربانجود ثمازوم ويررى</w:t>
            </w:r>
          </w:ins>
        </w:dir>
      </w:dir>
    </w:p>
    <w:p w14:paraId="1CCB3786" w14:textId="77777777" w:rsidR="009B6BCA" w:rsidRPr="009B6BCA" w:rsidRDefault="009B6BCA" w:rsidP="009B6BCA">
      <w:pPr>
        <w:pStyle w:val="NurText"/>
        <w:bidi/>
        <w:rPr>
          <w:del w:id="18942" w:author="Transkribus" w:date="2019-12-11T14:30:00Z"/>
          <w:rFonts w:ascii="Courier New" w:hAnsi="Courier New" w:cs="Courier New"/>
        </w:rPr>
      </w:pPr>
      <w:dir w:val="rtl">
        <w:dir w:val="rtl">
          <w:del w:id="1894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70BD859" w14:textId="3B1DD211" w:rsidR="00EE6742" w:rsidRPr="00EE6742" w:rsidRDefault="009B6BCA" w:rsidP="00EE6742">
      <w:pPr>
        <w:pStyle w:val="NurText"/>
        <w:bidi/>
        <w:rPr>
          <w:ins w:id="18944" w:author="Transkribus" w:date="2019-12-11T14:30:00Z"/>
          <w:rFonts w:ascii="Courier New" w:hAnsi="Courier New" w:cs="Courier New"/>
        </w:rPr>
      </w:pPr>
      <w:dir w:val="rtl">
        <w:dir w:val="rtl">
          <w:del w:id="18945" w:author="Transkribus" w:date="2019-12-11T14:30:00Z">
            <w:r w:rsidRPr="009B6BCA">
              <w:rPr>
                <w:rFonts w:ascii="Courier New" w:hAnsi="Courier New" w:cs="Courier New"/>
                <w:rtl/>
              </w:rPr>
              <w:delText>ما ضر</w:delText>
            </w:r>
          </w:del>
          <w:ins w:id="18946" w:author="Transkribus" w:date="2019-12-11T14:30:00Z">
            <w:r w:rsidR="00EE6742" w:rsidRPr="00EE6742">
              <w:rPr>
                <w:rFonts w:ascii="Courier New" w:hAnsi="Courier New" w:cs="Courier New"/>
                <w:rtl/>
              </w:rPr>
              <w:t>ولرهب يسى واتحذت مسامرى * سفرابابواجح الفضاقل بنطق</w:t>
            </w:r>
          </w:ins>
        </w:dir>
      </w:dir>
    </w:p>
    <w:p w14:paraId="4C77AA91" w14:textId="77777777" w:rsidR="00EE6742" w:rsidRPr="00EE6742" w:rsidRDefault="00EE6742" w:rsidP="00EE6742">
      <w:pPr>
        <w:pStyle w:val="NurText"/>
        <w:bidi/>
        <w:rPr>
          <w:ins w:id="18947" w:author="Transkribus" w:date="2019-12-11T14:30:00Z"/>
          <w:rFonts w:ascii="Courier New" w:hAnsi="Courier New" w:cs="Courier New"/>
        </w:rPr>
      </w:pPr>
      <w:ins w:id="18948" w:author="Transkribus" w:date="2019-12-11T14:30:00Z">
        <w:r w:rsidRPr="00EE6742">
          <w:rPr>
            <w:rFonts w:ascii="Courier New" w:hAnsi="Courier New" w:cs="Courier New"/>
            <w:rtl/>
          </w:rPr>
          <w:t xml:space="preserve"> لى منسه الى حتته ميصفما * عماجوى روس فصير موفق</w:t>
        </w:r>
      </w:ins>
    </w:p>
    <w:p w14:paraId="25D76D85" w14:textId="77777777" w:rsidR="00EE6742" w:rsidRPr="00EE6742" w:rsidRDefault="00EE6742" w:rsidP="00EE6742">
      <w:pPr>
        <w:pStyle w:val="NurText"/>
        <w:bidi/>
        <w:rPr>
          <w:ins w:id="18949" w:author="Transkribus" w:date="2019-12-11T14:30:00Z"/>
          <w:rFonts w:ascii="Courier New" w:hAnsi="Courier New" w:cs="Courier New"/>
        </w:rPr>
      </w:pPr>
      <w:ins w:id="18950" w:author="Transkribus" w:date="2019-12-11T14:30:00Z">
        <w:r w:rsidRPr="00EE6742">
          <w:rPr>
            <w:rFonts w:ascii="Courier New" w:hAnsi="Courier New" w:cs="Courier New"/>
            <w:rtl/>
          </w:rPr>
          <w:t>أو انشدفى ألض النقسة</w:t>
        </w:r>
      </w:ins>
    </w:p>
    <w:p w14:paraId="54914FEC" w14:textId="77777777" w:rsidR="00EE6742" w:rsidRPr="00EE6742" w:rsidRDefault="00EE6742" w:rsidP="00EE6742">
      <w:pPr>
        <w:pStyle w:val="NurText"/>
        <w:bidi/>
        <w:rPr>
          <w:ins w:id="18951" w:author="Transkribus" w:date="2019-12-11T14:30:00Z"/>
          <w:rFonts w:ascii="Courier New" w:hAnsi="Courier New" w:cs="Courier New"/>
        </w:rPr>
      </w:pPr>
      <w:ins w:id="18952" w:author="Transkribus" w:date="2019-12-11T14:30:00Z">
        <w:r w:rsidRPr="00EE6742">
          <w:rPr>
            <w:rFonts w:ascii="Courier New" w:hAnsi="Courier New" w:cs="Courier New"/>
            <w:rtl/>
          </w:rPr>
          <w:t>البسيط</w:t>
        </w:r>
      </w:ins>
    </w:p>
    <w:p w14:paraId="65B3EAF2" w14:textId="77777777" w:rsidR="00EE6742" w:rsidRPr="00EE6742" w:rsidRDefault="00EE6742" w:rsidP="00EE6742">
      <w:pPr>
        <w:pStyle w:val="NurText"/>
        <w:bidi/>
        <w:rPr>
          <w:ins w:id="18953" w:author="Transkribus" w:date="2019-12-11T14:30:00Z"/>
          <w:rFonts w:ascii="Courier New" w:hAnsi="Courier New" w:cs="Courier New"/>
        </w:rPr>
      </w:pPr>
      <w:ins w:id="18954" w:author="Transkribus" w:date="2019-12-11T14:30:00Z">
        <w:r w:rsidRPr="00EE6742">
          <w:rPr>
            <w:rFonts w:ascii="Courier New" w:hAnsi="Courier New" w:cs="Courier New"/>
            <w:rtl/>
          </w:rPr>
          <w:t>ماصر</w:t>
        </w:r>
      </w:ins>
    </w:p>
    <w:p w14:paraId="42493A6E" w14:textId="77777777" w:rsidR="00EE6742" w:rsidRPr="00EE6742" w:rsidRDefault="00EE6742" w:rsidP="00EE6742">
      <w:pPr>
        <w:pStyle w:val="NurText"/>
        <w:bidi/>
        <w:rPr>
          <w:ins w:id="18955" w:author="Transkribus" w:date="2019-12-11T14:30:00Z"/>
          <w:rFonts w:ascii="Courier New" w:hAnsi="Courier New" w:cs="Courier New"/>
        </w:rPr>
      </w:pPr>
      <w:ins w:id="18956" w:author="Transkribus" w:date="2019-12-11T14:30:00Z">
        <w:r w:rsidRPr="00EE6742">
          <w:rPr>
            <w:rFonts w:ascii="Courier New" w:hAnsi="Courier New" w:cs="Courier New"/>
            <w:rtl/>
          </w:rPr>
          <w:t>٢٢٥</w:t>
        </w:r>
      </w:ins>
    </w:p>
    <w:p w14:paraId="0E5352C0" w14:textId="54DB9F85" w:rsidR="00EE6742" w:rsidRPr="00EE6742" w:rsidRDefault="00EE6742" w:rsidP="00EE6742">
      <w:pPr>
        <w:pStyle w:val="NurText"/>
        <w:bidi/>
        <w:rPr>
          <w:rFonts w:ascii="Courier New" w:hAnsi="Courier New" w:cs="Courier New"/>
        </w:rPr>
      </w:pPr>
      <w:ins w:id="18957" w:author="Transkribus" w:date="2019-12-11T14:30:00Z">
        <w:r w:rsidRPr="00EE6742">
          <w:rPr>
            <w:rFonts w:ascii="Courier New" w:hAnsi="Courier New" w:cs="Courier New"/>
            <w:rtl/>
          </w:rPr>
          <w:t>باصر</w:t>
        </w:r>
      </w:ins>
      <w:r w:rsidRPr="00EE6742">
        <w:rPr>
          <w:rFonts w:ascii="Courier New" w:hAnsi="Courier New" w:cs="Courier New"/>
          <w:rtl/>
        </w:rPr>
        <w:t xml:space="preserve"> خلقى </w:t>
      </w:r>
      <w:del w:id="18958" w:author="Transkribus" w:date="2019-12-11T14:30:00Z">
        <w:r w:rsidR="009B6BCA" w:rsidRPr="009B6BCA">
          <w:rPr>
            <w:rFonts w:ascii="Courier New" w:hAnsi="Courier New" w:cs="Courier New"/>
            <w:rtl/>
          </w:rPr>
          <w:delText>اقلالى ولا شيمي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ولا نهانى</w:delText>
            </w:r>
          </w:dir>
        </w:dir>
      </w:del>
      <w:ins w:id="18959" w:author="Transkribus" w:date="2019-12-11T14:30:00Z">
        <w:r w:rsidRPr="00EE6742">
          <w:rPr>
            <w:rFonts w:ascii="Courier New" w:hAnsi="Courier New" w:cs="Courier New"/>
            <w:rtl/>
          </w:rPr>
          <w:t>الالى ولاشيمى * ولاثهانى</w:t>
        </w:r>
      </w:ins>
      <w:r w:rsidRPr="00EE6742">
        <w:rPr>
          <w:rFonts w:ascii="Courier New" w:hAnsi="Courier New" w:cs="Courier New"/>
          <w:rtl/>
        </w:rPr>
        <w:t xml:space="preserve"> عن </w:t>
      </w:r>
      <w:del w:id="18960" w:author="Transkribus" w:date="2019-12-11T14:30:00Z">
        <w:r w:rsidR="009B6BCA" w:rsidRPr="009B6BCA">
          <w:rPr>
            <w:rFonts w:ascii="Courier New" w:hAnsi="Courier New" w:cs="Courier New"/>
            <w:rtl/>
          </w:rPr>
          <w:delText>نهج النهى عدمي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961" w:author="Transkribus" w:date="2019-12-11T14:30:00Z">
        <w:r w:rsidRPr="00EE6742">
          <w:rPr>
            <w:rFonts w:ascii="Courier New" w:hAnsi="Courier New" w:cs="Courier New"/>
            <w:rtl/>
          </w:rPr>
          <w:t>هيم الهى عدى</w:t>
        </w:r>
      </w:ins>
    </w:p>
    <w:p w14:paraId="2D9A397D" w14:textId="4FA5F25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وكيف والعلم </w:t>
          </w:r>
          <w:del w:id="18962" w:author="Transkribus" w:date="2019-12-11T14:30:00Z">
            <w:r w:rsidRPr="009B6BCA">
              <w:rPr>
                <w:rFonts w:ascii="Courier New" w:hAnsi="Courier New" w:cs="Courier New"/>
                <w:rtl/>
              </w:rPr>
              <w:delText>حظى وهو انفس</w:delText>
            </w:r>
          </w:del>
          <w:ins w:id="18963" w:author="Transkribus" w:date="2019-12-11T14:30:00Z">
            <w:r w:rsidR="00EE6742" w:rsidRPr="00EE6742">
              <w:rPr>
                <w:rFonts w:ascii="Courier New" w:hAnsi="Courier New" w:cs="Courier New"/>
                <w:rtl/>
              </w:rPr>
              <w:t>حطى وهواننس</w:t>
            </w:r>
          </w:ins>
          <w:r w:rsidR="00EE6742" w:rsidRPr="00EE6742">
            <w:rPr>
              <w:rFonts w:ascii="Courier New" w:hAnsi="Courier New" w:cs="Courier New"/>
              <w:rtl/>
            </w:rPr>
            <w:t xml:space="preserve"> ما</w:t>
          </w:r>
          <w:del w:id="1896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اعطى</w:delText>
                </w:r>
              </w:dir>
            </w:dir>
          </w:del>
          <w:ins w:id="18965" w:author="Transkribus" w:date="2019-12-11T14:30:00Z">
            <w:r w:rsidR="00EE6742" w:rsidRPr="00EE6742">
              <w:rPr>
                <w:rFonts w:ascii="Courier New" w:hAnsi="Courier New" w:cs="Courier New"/>
                <w:rtl/>
              </w:rPr>
              <w:t>* أقطبى</w:t>
            </w:r>
          </w:ins>
          <w:r w:rsidR="00EE6742" w:rsidRPr="00EE6742">
            <w:rPr>
              <w:rFonts w:ascii="Courier New" w:hAnsi="Courier New" w:cs="Courier New"/>
              <w:rtl/>
            </w:rPr>
            <w:t xml:space="preserve"> المهيمن من مال ومن </w:t>
          </w:r>
          <w:del w:id="18966" w:author="Transkribus" w:date="2019-12-11T14:30:00Z">
            <w:r w:rsidRPr="009B6BCA">
              <w:rPr>
                <w:rFonts w:ascii="Courier New" w:hAnsi="Courier New" w:cs="Courier New"/>
                <w:rtl/>
              </w:rPr>
              <w:delText>نعم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67" w:author="Transkribus" w:date="2019-12-11T14:30:00Z">
            <w:r w:rsidR="00EE6742" w:rsidRPr="00EE6742">
              <w:rPr>
                <w:rFonts w:ascii="Courier New" w:hAnsi="Courier New" w:cs="Courier New"/>
                <w:rtl/>
              </w:rPr>
              <w:t>دم</w:t>
            </w:r>
          </w:ins>
        </w:dir>
      </w:dir>
    </w:p>
    <w:p w14:paraId="109C2A8F" w14:textId="66A3EDE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العلم بالفعل </w:t>
          </w:r>
          <w:del w:id="18968" w:author="Transkribus" w:date="2019-12-11T14:30:00Z">
            <w:r w:rsidRPr="009B6BCA">
              <w:rPr>
                <w:rFonts w:ascii="Courier New" w:hAnsi="Courier New" w:cs="Courier New"/>
                <w:rtl/>
              </w:rPr>
              <w:delText>يزكو دائما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969" w:author="Transkribus" w:date="2019-12-11T14:30:00Z">
            <w:r w:rsidR="00EE6742" w:rsidRPr="00EE6742">
              <w:rPr>
                <w:rFonts w:ascii="Courier New" w:hAnsi="Courier New" w:cs="Courier New"/>
                <w:rtl/>
              </w:rPr>
              <w:t xml:space="preserve">بن كود اثما أيدا * </w:t>
            </w:r>
          </w:ins>
          <w:r w:rsidR="00EE6742" w:rsidRPr="00EE6742">
            <w:rPr>
              <w:rFonts w:ascii="Courier New" w:hAnsi="Courier New" w:cs="Courier New"/>
              <w:rtl/>
            </w:rPr>
            <w:t xml:space="preserve">والمال </w:t>
          </w:r>
          <w:del w:id="18970" w:author="Transkribus" w:date="2019-12-11T14:30:00Z">
            <w:r w:rsidRPr="009B6BCA">
              <w:rPr>
                <w:rFonts w:ascii="Courier New" w:hAnsi="Courier New" w:cs="Courier New"/>
                <w:rtl/>
              </w:rPr>
              <w:delText>ان ادمن</w:delText>
            </w:r>
          </w:del>
          <w:ins w:id="18971" w:author="Transkribus" w:date="2019-12-11T14:30:00Z">
            <w:r w:rsidR="00EE6742" w:rsidRPr="00EE6742">
              <w:rPr>
                <w:rFonts w:ascii="Courier New" w:hAnsi="Courier New" w:cs="Courier New"/>
                <w:rtl/>
              </w:rPr>
              <w:t>ابن أو من</w:t>
            </w:r>
          </w:ins>
          <w:r w:rsidR="00EE6742" w:rsidRPr="00EE6742">
            <w:rPr>
              <w:rFonts w:ascii="Courier New" w:hAnsi="Courier New" w:cs="Courier New"/>
              <w:rtl/>
            </w:rPr>
            <w:t xml:space="preserve"> الانفاق </w:t>
          </w:r>
          <w:del w:id="18972" w:author="Transkribus" w:date="2019-12-11T14:30:00Z">
            <w:r w:rsidRPr="009B6BCA">
              <w:rPr>
                <w:rFonts w:ascii="Courier New" w:hAnsi="Courier New" w:cs="Courier New"/>
                <w:rtl/>
              </w:rPr>
              <w:delText>لم يدم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73" w:author="Transkribus" w:date="2019-12-11T14:30:00Z">
            <w:r w:rsidR="00EE6742" w:rsidRPr="00EE6742">
              <w:rPr>
                <w:rFonts w:ascii="Courier New" w:hAnsi="Courier New" w:cs="Courier New"/>
                <w:rtl/>
              </w:rPr>
              <w:t>لميدم</w:t>
            </w:r>
          </w:ins>
        </w:dir>
      </w:dir>
    </w:p>
    <w:p w14:paraId="521961A0" w14:textId="29CE9636" w:rsidR="00EE6742" w:rsidRPr="00EE6742" w:rsidRDefault="009B6BCA" w:rsidP="00EE6742">
      <w:pPr>
        <w:pStyle w:val="NurText"/>
        <w:bidi/>
        <w:rPr>
          <w:rFonts w:ascii="Courier New" w:hAnsi="Courier New" w:cs="Courier New"/>
        </w:rPr>
      </w:pPr>
      <w:dir w:val="rtl">
        <w:dir w:val="rtl">
          <w:del w:id="18974" w:author="Transkribus" w:date="2019-12-11T14:30:00Z">
            <w:r w:rsidRPr="009B6BCA">
              <w:rPr>
                <w:rFonts w:ascii="Courier New" w:hAnsi="Courier New" w:cs="Courier New"/>
                <w:rtl/>
              </w:rPr>
              <w:delText>فالمال صاحبه الايام يحرسه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8975" w:author="Transkribus" w:date="2019-12-11T14:30:00Z">
            <w:r w:rsidR="00EE6742" w:rsidRPr="00EE6742">
              <w:rPr>
                <w:rFonts w:ascii="Courier New" w:hAnsi="Courier New" w:cs="Courier New"/>
                <w:rtl/>
              </w:rPr>
              <w:t xml:space="preserve">بالمال صاجبه الابام بجرسه * </w:t>
            </w:r>
          </w:ins>
          <w:r w:rsidR="00EE6742" w:rsidRPr="00EE6742">
            <w:rPr>
              <w:rFonts w:ascii="Courier New" w:hAnsi="Courier New" w:cs="Courier New"/>
              <w:rtl/>
            </w:rPr>
            <w:t xml:space="preserve">والعلم </w:t>
          </w:r>
          <w:del w:id="18976" w:author="Transkribus" w:date="2019-12-11T14:30:00Z">
            <w:r w:rsidRPr="009B6BCA">
              <w:rPr>
                <w:rFonts w:ascii="Courier New" w:hAnsi="Courier New" w:cs="Courier New"/>
                <w:rtl/>
              </w:rPr>
              <w:delText>يحرس اهليه</w:delText>
            </w:r>
          </w:del>
          <w:ins w:id="18977" w:author="Transkribus" w:date="2019-12-11T14:30:00Z">
            <w:r w:rsidR="00EE6742" w:rsidRPr="00EE6742">
              <w:rPr>
                <w:rFonts w:ascii="Courier New" w:hAnsi="Courier New" w:cs="Courier New"/>
                <w:rtl/>
              </w:rPr>
              <w:t>بجرس أهليه</w:t>
            </w:r>
          </w:ins>
          <w:r w:rsidR="00EE6742" w:rsidRPr="00EE6742">
            <w:rPr>
              <w:rFonts w:ascii="Courier New" w:hAnsi="Courier New" w:cs="Courier New"/>
              <w:rtl/>
            </w:rPr>
            <w:t xml:space="preserve"> من </w:t>
          </w:r>
          <w:del w:id="18978" w:author="Transkribus" w:date="2019-12-11T14:30:00Z">
            <w:r w:rsidRPr="009B6BCA">
              <w:rPr>
                <w:rFonts w:ascii="Courier New" w:hAnsi="Courier New" w:cs="Courier New"/>
                <w:rtl/>
              </w:rPr>
              <w:delText>النقم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8979" w:author="Transkribus" w:date="2019-12-11T14:30:00Z">
            <w:r w:rsidR="00EE6742" w:rsidRPr="00EE6742">
              <w:rPr>
                <w:rFonts w:ascii="Courier New" w:hAnsi="Courier New" w:cs="Courier New"/>
                <w:rtl/>
              </w:rPr>
              <w:t>النصم</w:t>
            </w:r>
          </w:ins>
        </w:dir>
      </w:dir>
    </w:p>
    <w:p w14:paraId="75655514" w14:textId="77777777" w:rsidR="009B6BCA" w:rsidRPr="009B6BCA" w:rsidRDefault="009B6BCA" w:rsidP="009B6BCA">
      <w:pPr>
        <w:pStyle w:val="NurText"/>
        <w:bidi/>
        <w:rPr>
          <w:del w:id="18980" w:author="Transkribus" w:date="2019-12-11T14:30:00Z"/>
          <w:rFonts w:ascii="Courier New" w:hAnsi="Courier New" w:cs="Courier New"/>
        </w:rPr>
      </w:pPr>
      <w:dir w:val="rtl">
        <w:dir w:val="rtl">
          <w:del w:id="1898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C32160" w14:textId="4B7DDAB3" w:rsidR="00EE6742" w:rsidRPr="00EE6742" w:rsidRDefault="009B6BCA" w:rsidP="00EE6742">
      <w:pPr>
        <w:pStyle w:val="NurText"/>
        <w:bidi/>
        <w:rPr>
          <w:ins w:id="18982" w:author="Transkribus" w:date="2019-12-11T14:30:00Z"/>
          <w:rFonts w:ascii="Courier New" w:hAnsi="Courier New" w:cs="Courier New"/>
        </w:rPr>
      </w:pPr>
      <w:dir w:val="rtl">
        <w:dir w:val="rtl">
          <w:ins w:id="18983" w:author="Transkribus" w:date="2019-12-11T14:30:00Z">
            <w:r w:rsidR="00EE6742" w:rsidRPr="00EE6742">
              <w:rPr>
                <w:rFonts w:ascii="Courier New" w:hAnsi="Courier New" w:cs="Courier New"/>
                <w:rtl/>
              </w:rPr>
              <w:t>و أدشد فى أبة النقسة</w:t>
            </w:r>
          </w:ins>
        </w:dir>
      </w:dir>
    </w:p>
    <w:p w14:paraId="02E42916" w14:textId="77777777" w:rsidR="00EE6742" w:rsidRPr="00EE6742" w:rsidRDefault="00EE6742" w:rsidP="00EE6742">
      <w:pPr>
        <w:pStyle w:val="NurText"/>
        <w:bidi/>
        <w:rPr>
          <w:ins w:id="18984" w:author="Transkribus" w:date="2019-12-11T14:30:00Z"/>
          <w:rFonts w:ascii="Courier New" w:hAnsi="Courier New" w:cs="Courier New"/>
        </w:rPr>
      </w:pPr>
      <w:ins w:id="18985" w:author="Transkribus" w:date="2019-12-11T14:30:00Z">
        <w:r w:rsidRPr="00EE6742">
          <w:rPr>
            <w:rFonts w:ascii="Courier New" w:hAnsi="Courier New" w:cs="Courier New"/>
            <w:rtl/>
          </w:rPr>
          <w:t>الوافر</w:t>
        </w:r>
      </w:ins>
    </w:p>
    <w:p w14:paraId="0608CFDE" w14:textId="2881121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خلقت </w:t>
      </w:r>
      <w:del w:id="18986" w:author="Transkribus" w:date="2019-12-11T14:30:00Z">
        <w:r w:rsidR="009B6BCA" w:rsidRPr="009B6BCA">
          <w:rPr>
            <w:rFonts w:ascii="Courier New" w:hAnsi="Courier New" w:cs="Courier New"/>
            <w:rtl/>
          </w:rPr>
          <w:delText>مشاركا فى النوع</w:delText>
        </w:r>
      </w:del>
      <w:ins w:id="18987" w:author="Transkribus" w:date="2019-12-11T14:30:00Z">
        <w:r w:rsidRPr="00EE6742">
          <w:rPr>
            <w:rFonts w:ascii="Courier New" w:hAnsi="Courier New" w:cs="Courier New"/>
            <w:rtl/>
          </w:rPr>
          <w:t>مشار كافى النوح</w:t>
        </w:r>
      </w:ins>
      <w:r w:rsidRPr="00EE6742">
        <w:rPr>
          <w:rFonts w:ascii="Courier New" w:hAnsi="Courier New" w:cs="Courier New"/>
          <w:rtl/>
        </w:rPr>
        <w:t xml:space="preserve"> قوما</w:t>
      </w:r>
      <w:del w:id="1898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وقد</w:delText>
            </w:r>
          </w:dir>
        </w:dir>
      </w:del>
      <w:ins w:id="18989" w:author="Transkribus" w:date="2019-12-11T14:30:00Z">
        <w:r w:rsidRPr="00EE6742">
          <w:rPr>
            <w:rFonts w:ascii="Courier New" w:hAnsi="Courier New" w:cs="Courier New"/>
            <w:rtl/>
          </w:rPr>
          <w:t>* وفد</w:t>
        </w:r>
      </w:ins>
      <w:r w:rsidRPr="00EE6742">
        <w:rPr>
          <w:rFonts w:ascii="Courier New" w:hAnsi="Courier New" w:cs="Courier New"/>
          <w:rtl/>
        </w:rPr>
        <w:t xml:space="preserve"> خالفتهم </w:t>
      </w:r>
      <w:del w:id="18990" w:author="Transkribus" w:date="2019-12-11T14:30:00Z">
        <w:r w:rsidR="009B6BCA" w:rsidRPr="009B6BCA">
          <w:rPr>
            <w:rFonts w:ascii="Courier New" w:hAnsi="Courier New" w:cs="Courier New"/>
            <w:rtl/>
          </w:rPr>
          <w:delText>اذ ذاك شخصا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8991" w:author="Transkribus" w:date="2019-12-11T14:30:00Z">
        <w:r w:rsidRPr="00EE6742">
          <w:rPr>
            <w:rFonts w:ascii="Courier New" w:hAnsi="Courier New" w:cs="Courier New"/>
            <w:rtl/>
          </w:rPr>
          <w:t>الدذ ال سحقا</w:t>
        </w:r>
      </w:ins>
    </w:p>
    <w:p w14:paraId="1B1B24D6" w14:textId="1B662DF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ا</w:t>
          </w:r>
          <w:ins w:id="18992" w:author="Transkribus" w:date="2019-12-11T14:30:00Z">
            <w:r w:rsidRPr="00EE6742">
              <w:rPr>
                <w:rFonts w:ascii="Courier New" w:hAnsi="Courier New" w:cs="Courier New"/>
                <w:rtl/>
              </w:rPr>
              <w:t>أ</w:t>
            </w:r>
          </w:ins>
          <w:r w:rsidRPr="00EE6742">
            <w:rPr>
              <w:rFonts w:ascii="Courier New" w:hAnsi="Courier New" w:cs="Courier New"/>
              <w:rtl/>
            </w:rPr>
            <w:t>ري</w:t>
          </w:r>
          <w:del w:id="18993" w:author="Transkribus" w:date="2019-12-11T14:30:00Z">
            <w:r w:rsidR="009B6BCA" w:rsidRPr="009B6BCA">
              <w:rPr>
                <w:rFonts w:ascii="Courier New" w:hAnsi="Courier New" w:cs="Courier New"/>
                <w:rtl/>
              </w:rPr>
              <w:delText>د</w:delText>
            </w:r>
          </w:del>
          <w:r w:rsidRPr="00EE6742">
            <w:rPr>
              <w:rFonts w:ascii="Courier New" w:hAnsi="Courier New" w:cs="Courier New"/>
              <w:rtl/>
            </w:rPr>
            <w:t xml:space="preserve"> كمالهم </w:t>
          </w:r>
          <w:del w:id="18994" w:author="Transkribus" w:date="2019-12-11T14:30:00Z">
            <w:r w:rsidR="009B6BCA" w:rsidRPr="009B6BCA">
              <w:rPr>
                <w:rFonts w:ascii="Courier New" w:hAnsi="Courier New" w:cs="Courier New"/>
                <w:rtl/>
              </w:rPr>
              <w:delText>والنفع جهدي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وهم يبغون لى ضرا ونقصا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8995" w:author="Transkribus" w:date="2019-12-11T14:30:00Z">
            <w:r w:rsidRPr="00EE6742">
              <w:rPr>
                <w:rFonts w:ascii="Courier New" w:hAnsi="Courier New" w:cs="Courier New"/>
                <w:rtl/>
              </w:rPr>
              <w:t>والنفير جهدى * وهيم يقوبن بى شر اويقا</w:t>
            </w:r>
          </w:ins>
        </w:dir>
      </w:dir>
    </w:p>
    <w:p w14:paraId="7B60DE27" w14:textId="6D6042C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اذا عددت </w:t>
          </w:r>
          <w:del w:id="18996" w:author="Transkribus" w:date="2019-12-11T14:30:00Z">
            <w:r w:rsidRPr="009B6BCA">
              <w:rPr>
                <w:rFonts w:ascii="Courier New" w:hAnsi="Courier New" w:cs="Courier New"/>
                <w:rtl/>
              </w:rPr>
              <w:delText>ما فيهم</w:delText>
            </w:r>
          </w:del>
          <w:ins w:id="18997" w:author="Transkribus" w:date="2019-12-11T14:30:00Z">
            <w:r w:rsidR="00EE6742" w:rsidRPr="00EE6742">
              <w:rPr>
                <w:rFonts w:ascii="Courier New" w:hAnsi="Courier New" w:cs="Courier New"/>
                <w:rtl/>
              </w:rPr>
              <w:t>فانيهسم</w:t>
            </w:r>
          </w:ins>
          <w:r w:rsidR="00EE6742" w:rsidRPr="00EE6742">
            <w:rPr>
              <w:rFonts w:ascii="Courier New" w:hAnsi="Courier New" w:cs="Courier New"/>
              <w:rtl/>
            </w:rPr>
            <w:t xml:space="preserve"> عيوبا</w:t>
          </w:r>
          <w:del w:id="1899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فقد حاولت شيئا ليس يحصى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8999" w:author="Transkribus" w:date="2019-12-11T14:30:00Z">
            <w:r w:rsidR="00EE6742" w:rsidRPr="00EE6742">
              <w:rPr>
                <w:rFonts w:ascii="Courier New" w:hAnsi="Courier New" w:cs="Courier New"/>
                <w:rtl/>
              </w:rPr>
              <w:t xml:space="preserve"> * فقد جاولت شياليس يحيصى</w:t>
            </w:r>
          </w:ins>
        </w:dir>
      </w:dir>
    </w:p>
    <w:p w14:paraId="20EDEB57" w14:textId="77777777" w:rsidR="009B6BCA" w:rsidRPr="009B6BCA" w:rsidRDefault="009B6BCA" w:rsidP="009B6BCA">
      <w:pPr>
        <w:pStyle w:val="NurText"/>
        <w:bidi/>
        <w:rPr>
          <w:del w:id="19000" w:author="Transkribus" w:date="2019-12-11T14:30:00Z"/>
          <w:rFonts w:ascii="Courier New" w:hAnsi="Courier New" w:cs="Courier New"/>
        </w:rPr>
      </w:pPr>
      <w:dir w:val="rtl">
        <w:dir w:val="rtl">
          <w:del w:id="1900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6A1A95" w14:textId="77777777" w:rsidR="009B6BCA" w:rsidRPr="009B6BCA" w:rsidRDefault="009B6BCA" w:rsidP="009B6BCA">
      <w:pPr>
        <w:pStyle w:val="NurText"/>
        <w:bidi/>
        <w:rPr>
          <w:del w:id="19002" w:author="Transkribus" w:date="2019-12-11T14:30:00Z"/>
          <w:rFonts w:ascii="Courier New" w:hAnsi="Courier New" w:cs="Courier New"/>
        </w:rPr>
      </w:pPr>
      <w:dir w:val="rtl">
        <w:dir w:val="rtl">
          <w:del w:id="19003" w:author="Transkribus" w:date="2019-12-11T14:30:00Z">
            <w:r w:rsidRPr="009B6BCA">
              <w:rPr>
                <w:rFonts w:ascii="Courier New" w:hAnsi="Courier New" w:cs="Courier New"/>
                <w:rtl/>
              </w:rPr>
              <w:delText>لا تصحبن فتى اراك تكلفا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ودا واضمر ضد ذاك بطبعه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B8AA5E4" w14:textId="77777777" w:rsidR="009B6BCA" w:rsidRPr="009B6BCA" w:rsidRDefault="009B6BCA" w:rsidP="009B6BCA">
      <w:pPr>
        <w:pStyle w:val="NurText"/>
        <w:bidi/>
        <w:rPr>
          <w:del w:id="19004" w:author="Transkribus" w:date="2019-12-11T14:30:00Z"/>
          <w:rFonts w:ascii="Courier New" w:hAnsi="Courier New" w:cs="Courier New"/>
        </w:rPr>
      </w:pPr>
      <w:dir w:val="rtl">
        <w:dir w:val="rtl">
          <w:del w:id="19005" w:author="Transkribus" w:date="2019-12-11T14:30:00Z">
            <w:r w:rsidRPr="009B6BCA">
              <w:rPr>
                <w:rFonts w:ascii="Courier New" w:hAnsi="Courier New" w:cs="Courier New"/>
                <w:rtl/>
              </w:rPr>
              <w:delText>واهجر اخاك اذا تنكر وده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فالعضو يحسم داؤه فى قطعه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10AD48D" w14:textId="77777777" w:rsidR="009B6BCA" w:rsidRPr="009B6BCA" w:rsidRDefault="009B6BCA" w:rsidP="009B6BCA">
      <w:pPr>
        <w:pStyle w:val="NurText"/>
        <w:bidi/>
        <w:rPr>
          <w:del w:id="19006" w:author="Transkribus" w:date="2019-12-11T14:30:00Z"/>
          <w:rFonts w:ascii="Courier New" w:hAnsi="Courier New" w:cs="Courier New"/>
        </w:rPr>
      </w:pPr>
      <w:dir w:val="rtl">
        <w:dir w:val="rtl">
          <w:del w:id="19007"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88EBF5" w14:textId="77777777" w:rsidR="009B6BCA" w:rsidRPr="009B6BCA" w:rsidRDefault="009B6BCA" w:rsidP="009B6BCA">
      <w:pPr>
        <w:pStyle w:val="NurText"/>
        <w:bidi/>
        <w:rPr>
          <w:del w:id="19008" w:author="Transkribus" w:date="2019-12-11T14:30:00Z"/>
          <w:rFonts w:ascii="Courier New" w:hAnsi="Courier New" w:cs="Courier New"/>
        </w:rPr>
      </w:pPr>
      <w:dir w:val="rtl">
        <w:dir w:val="rtl">
          <w:del w:id="19009" w:author="Transkribus" w:date="2019-12-11T14:30:00Z">
            <w:r w:rsidRPr="009B6BCA">
              <w:rPr>
                <w:rFonts w:ascii="Courier New" w:hAnsi="Courier New" w:cs="Courier New"/>
                <w:rtl/>
              </w:rPr>
              <w:delText>اذا جاهل ناواك يوما بمحفل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ترفعن الطرف جهدك نحوه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E376681" w14:textId="2AD0DB77" w:rsidR="00EE6742" w:rsidRPr="00EE6742" w:rsidRDefault="009B6BCA" w:rsidP="00EE6742">
      <w:pPr>
        <w:pStyle w:val="NurText"/>
        <w:bidi/>
        <w:rPr>
          <w:ins w:id="19010" w:author="Transkribus" w:date="2019-12-11T14:30:00Z"/>
          <w:rFonts w:ascii="Courier New" w:hAnsi="Courier New" w:cs="Courier New"/>
        </w:rPr>
      </w:pPr>
      <w:dir w:val="rtl">
        <w:dir w:val="rtl">
          <w:del w:id="19011" w:author="Transkribus" w:date="2019-12-11T14:30:00Z">
            <w:r w:rsidRPr="009B6BCA">
              <w:rPr>
                <w:rFonts w:ascii="Courier New" w:hAnsi="Courier New" w:cs="Courier New"/>
                <w:rtl/>
              </w:rPr>
              <w:delText>فانك ان سالمته كنت</w:delText>
            </w:r>
          </w:del>
          <w:ins w:id="19012" w:author="Transkribus" w:date="2019-12-11T14:30:00Z">
            <w:r w:rsidR="00EE6742" w:rsidRPr="00EE6742">
              <w:rPr>
                <w:rFonts w:ascii="Courier New" w:hAnsi="Courier New" w:cs="Courier New"/>
                <w:rtl/>
              </w:rPr>
              <w:t>انشدفى أيصالنفسة٢</w:t>
            </w:r>
          </w:ins>
        </w:dir>
      </w:dir>
    </w:p>
    <w:p w14:paraId="3E644D7D" w14:textId="77777777" w:rsidR="00EE6742" w:rsidRPr="00EE6742" w:rsidRDefault="00EE6742" w:rsidP="00EE6742">
      <w:pPr>
        <w:pStyle w:val="NurText"/>
        <w:bidi/>
        <w:rPr>
          <w:ins w:id="19013" w:author="Transkribus" w:date="2019-12-11T14:30:00Z"/>
          <w:rFonts w:ascii="Courier New" w:hAnsi="Courier New" w:cs="Courier New"/>
        </w:rPr>
      </w:pPr>
      <w:ins w:id="19014" w:author="Transkribus" w:date="2019-12-11T14:30:00Z">
        <w:r w:rsidRPr="00EE6742">
          <w:rPr>
            <w:rFonts w:ascii="Courier New" w:hAnsi="Courier New" w:cs="Courier New"/>
            <w:rtl/>
          </w:rPr>
          <w:t>الكامل١</w:t>
        </w:r>
      </w:ins>
    </w:p>
    <w:p w14:paraId="28FD7A18" w14:textId="77777777" w:rsidR="00EE6742" w:rsidRPr="00EE6742" w:rsidRDefault="00EE6742" w:rsidP="00EE6742">
      <w:pPr>
        <w:pStyle w:val="NurText"/>
        <w:bidi/>
        <w:rPr>
          <w:ins w:id="19015" w:author="Transkribus" w:date="2019-12-11T14:30:00Z"/>
          <w:rFonts w:ascii="Courier New" w:hAnsi="Courier New" w:cs="Courier New"/>
        </w:rPr>
      </w:pPr>
      <w:ins w:id="19016" w:author="Transkribus" w:date="2019-12-11T14:30:00Z">
        <w:r w:rsidRPr="00EE6742">
          <w:rPr>
            <w:rFonts w:ascii="Courier New" w:hAnsi="Courier New" w:cs="Courier New"/>
            <w:rtl/>
          </w:rPr>
          <w:t>الاتصد بن فى أرال تكافا * وداو أصمرشد ذالذيطبعة</w:t>
        </w:r>
      </w:ins>
    </w:p>
    <w:p w14:paraId="1F41C1B6" w14:textId="77777777" w:rsidR="00EE6742" w:rsidRPr="00EE6742" w:rsidRDefault="00EE6742" w:rsidP="00EE6742">
      <w:pPr>
        <w:pStyle w:val="NurText"/>
        <w:bidi/>
        <w:rPr>
          <w:ins w:id="19017" w:author="Transkribus" w:date="2019-12-11T14:30:00Z"/>
          <w:rFonts w:ascii="Courier New" w:hAnsi="Courier New" w:cs="Courier New"/>
        </w:rPr>
      </w:pPr>
      <w:ins w:id="19018" w:author="Transkribus" w:date="2019-12-11T14:30:00Z">
        <w:r w:rsidRPr="00EE6742">
          <w:rPr>
            <w:rFonts w:ascii="Courier New" w:hAnsi="Courier New" w:cs="Courier New"/>
            <w:rtl/>
          </w:rPr>
          <w:t>واهمر اأخال اذ اتبكروده * فالعصويحسم داوء فى قطعة</w:t>
        </w:r>
      </w:ins>
    </w:p>
    <w:p w14:paraId="38B13889" w14:textId="77777777" w:rsidR="00EE6742" w:rsidRPr="00EE6742" w:rsidRDefault="00EE6742" w:rsidP="00EE6742">
      <w:pPr>
        <w:pStyle w:val="NurText"/>
        <w:bidi/>
        <w:rPr>
          <w:ins w:id="19019" w:author="Transkribus" w:date="2019-12-11T14:30:00Z"/>
          <w:rFonts w:ascii="Courier New" w:hAnsi="Courier New" w:cs="Courier New"/>
        </w:rPr>
      </w:pPr>
      <w:ins w:id="19020" w:author="Transkribus" w:date="2019-12-11T14:30:00Z">
        <w:r w:rsidRPr="00EE6742">
          <w:rPr>
            <w:rFonts w:ascii="Courier New" w:hAnsi="Courier New" w:cs="Courier New"/>
            <w:rtl/>
          </w:rPr>
          <w:t>و انشدق أصالنفسة</w:t>
        </w:r>
      </w:ins>
    </w:p>
    <w:p w14:paraId="01D2BC4F" w14:textId="77777777" w:rsidR="00EE6742" w:rsidRPr="00EE6742" w:rsidRDefault="00EE6742" w:rsidP="00EE6742">
      <w:pPr>
        <w:pStyle w:val="NurText"/>
        <w:bidi/>
        <w:rPr>
          <w:ins w:id="19021" w:author="Transkribus" w:date="2019-12-11T14:30:00Z"/>
          <w:rFonts w:ascii="Courier New" w:hAnsi="Courier New" w:cs="Courier New"/>
        </w:rPr>
      </w:pPr>
      <w:ins w:id="19022" w:author="Transkribus" w:date="2019-12-11T14:30:00Z">
        <w:r w:rsidRPr="00EE6742">
          <w:rPr>
            <w:rFonts w:ascii="Courier New" w:hAnsi="Courier New" w:cs="Courier New"/>
            <w:rtl/>
          </w:rPr>
          <w:t>اطويل</w:t>
        </w:r>
      </w:ins>
    </w:p>
    <w:p w14:paraId="0C8EE2B1" w14:textId="77777777" w:rsidR="00EE6742" w:rsidRPr="00EE6742" w:rsidRDefault="00EE6742" w:rsidP="00EE6742">
      <w:pPr>
        <w:pStyle w:val="NurText"/>
        <w:bidi/>
        <w:rPr>
          <w:ins w:id="19023" w:author="Transkribus" w:date="2019-12-11T14:30:00Z"/>
          <w:rFonts w:ascii="Courier New" w:hAnsi="Courier New" w:cs="Courier New"/>
        </w:rPr>
      </w:pPr>
      <w:ins w:id="19024" w:author="Transkribus" w:date="2019-12-11T14:30:00Z">
        <w:r w:rsidRPr="00EE6742">
          <w:rPr>
            <w:rFonts w:ascii="Courier New" w:hAnsi="Courier New" w:cs="Courier New"/>
            <w:rtl/>
          </w:rPr>
          <w:t>اداجاهل ثاو اليو ماثعقل * فلارفعن الطرف جهدلنجوة</w:t>
        </w:r>
      </w:ins>
    </w:p>
    <w:p w14:paraId="609B586C" w14:textId="344AD335" w:rsidR="00EE6742" w:rsidRPr="00EE6742" w:rsidRDefault="00EE6742" w:rsidP="00EE6742">
      <w:pPr>
        <w:pStyle w:val="NurText"/>
        <w:bidi/>
        <w:rPr>
          <w:rFonts w:ascii="Courier New" w:hAnsi="Courier New" w:cs="Courier New"/>
        </w:rPr>
      </w:pPr>
      <w:ins w:id="19025" w:author="Transkribus" w:date="2019-12-11T14:30:00Z">
        <w:r w:rsidRPr="00EE6742">
          <w:rPr>
            <w:rFonts w:ascii="Courier New" w:hAnsi="Courier New" w:cs="Courier New"/>
            <w:rtl/>
          </w:rPr>
          <w:t>بانل ابن صالته كمتب</w:t>
        </w:r>
      </w:ins>
      <w:r w:rsidRPr="00EE6742">
        <w:rPr>
          <w:rFonts w:ascii="Courier New" w:hAnsi="Courier New" w:cs="Courier New"/>
          <w:rtl/>
        </w:rPr>
        <w:t xml:space="preserve"> عاليا</w:t>
      </w:r>
      <w:del w:id="190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عليه وان جاريته كنت</w:delText>
            </w:r>
          </w:dir>
        </w:dir>
      </w:del>
      <w:ins w:id="19027" w:author="Transkribus" w:date="2019-12-11T14:30:00Z">
        <w:r w:rsidRPr="00EE6742">
          <w:rPr>
            <w:rFonts w:ascii="Courier New" w:hAnsi="Courier New" w:cs="Courier New"/>
            <w:rtl/>
          </w:rPr>
          <w:t xml:space="preserve"> * عليهوان جار تهكتت</w:t>
        </w:r>
      </w:ins>
      <w:r w:rsidRPr="00EE6742">
        <w:rPr>
          <w:rFonts w:ascii="Courier New" w:hAnsi="Courier New" w:cs="Courier New"/>
          <w:rtl/>
        </w:rPr>
        <w:t xml:space="preserve"> كفوه</w:t>
      </w:r>
      <w:del w:id="190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29C19F1" w14:textId="6115896B" w:rsidR="00EE6742" w:rsidRPr="00EE6742" w:rsidRDefault="009B6BCA" w:rsidP="00EE6742">
      <w:pPr>
        <w:pStyle w:val="NurText"/>
        <w:bidi/>
        <w:rPr>
          <w:rFonts w:ascii="Courier New" w:hAnsi="Courier New" w:cs="Courier New"/>
        </w:rPr>
      </w:pPr>
      <w:dir w:val="rtl">
        <w:dir w:val="rtl">
          <w:del w:id="19029" w:author="Transkribus" w:date="2019-12-11T14:30:00Z">
            <w:r w:rsidRPr="009B6BCA">
              <w:rPr>
                <w:rFonts w:ascii="Courier New" w:hAnsi="Courier New" w:cs="Courier New"/>
                <w:rtl/>
              </w:rPr>
              <w:delText>ف</w:delText>
            </w:r>
          </w:del>
          <w:r w:rsidR="00EE6742" w:rsidRPr="00EE6742">
            <w:rPr>
              <w:rFonts w:ascii="Courier New" w:hAnsi="Courier New" w:cs="Courier New"/>
              <w:rtl/>
            </w:rPr>
            <w:t xml:space="preserve">كم جاهل رام </w:t>
          </w:r>
          <w:del w:id="19030" w:author="Transkribus" w:date="2019-12-11T14:30:00Z">
            <w:r w:rsidRPr="009B6BCA">
              <w:rPr>
                <w:rFonts w:ascii="Courier New" w:hAnsi="Courier New" w:cs="Courier New"/>
                <w:rtl/>
              </w:rPr>
              <w:delText>انتقاصى بجهله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رايت</w:delText>
                </w:r>
              </w:dir>
            </w:dir>
          </w:del>
          <w:ins w:id="19031" w:author="Transkribus" w:date="2019-12-11T14:30:00Z">
            <w:r w:rsidR="00EE6742" w:rsidRPr="00EE6742">
              <w:rPr>
                <w:rFonts w:ascii="Courier New" w:hAnsi="Courier New" w:cs="Courier New"/>
                <w:rtl/>
              </w:rPr>
              <w:t>التقاسى مجهله * رأيت</w:t>
            </w:r>
          </w:ins>
          <w:r w:rsidR="00EE6742" w:rsidRPr="00EE6742">
            <w:rPr>
              <w:rFonts w:ascii="Courier New" w:hAnsi="Courier New" w:cs="Courier New"/>
              <w:rtl/>
            </w:rPr>
            <w:t xml:space="preserve"> سواء </w:t>
          </w:r>
          <w:del w:id="19032" w:author="Transkribus" w:date="2019-12-11T14:30:00Z">
            <w:r w:rsidRPr="009B6BCA">
              <w:rPr>
                <w:rFonts w:ascii="Courier New" w:hAnsi="Courier New" w:cs="Courier New"/>
                <w:rtl/>
              </w:rPr>
              <w:delText>مدحه لى وهجوه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33" w:author="Transkribus" w:date="2019-12-11T14:30:00Z">
            <w:r w:rsidR="00EE6742" w:rsidRPr="00EE6742">
              <w:rPr>
                <w:rFonts w:ascii="Courier New" w:hAnsi="Courier New" w:cs="Courier New"/>
                <w:rtl/>
              </w:rPr>
              <w:t>مدحسعلى وسموة</w:t>
            </w:r>
          </w:ins>
        </w:dir>
      </w:dir>
    </w:p>
    <w:p w14:paraId="799C009F" w14:textId="1A6FC70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9034"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35" w:author="Transkribus" w:date="2019-12-11T14:30:00Z">
            <w:r w:rsidR="00EE6742" w:rsidRPr="00EE6742">
              <w:rPr>
                <w:rFonts w:ascii="Courier New" w:hAnsi="Courier New" w:cs="Courier New"/>
                <w:rtl/>
              </w:rPr>
              <w:t>أيقا</w:t>
            </w:r>
          </w:ins>
        </w:dir>
      </w:dir>
    </w:p>
    <w:p w14:paraId="70D0DE4D" w14:textId="4D33B242" w:rsidR="00EE6742" w:rsidRPr="00EE6742" w:rsidRDefault="009B6BCA" w:rsidP="00EE6742">
      <w:pPr>
        <w:pStyle w:val="NurText"/>
        <w:bidi/>
        <w:rPr>
          <w:ins w:id="19036" w:author="Transkribus" w:date="2019-12-11T14:30:00Z"/>
          <w:rFonts w:ascii="Courier New" w:hAnsi="Courier New" w:cs="Courier New"/>
        </w:rPr>
      </w:pPr>
      <w:dir w:val="rtl">
        <w:dir w:val="rtl">
          <w:del w:id="19037" w:author="Transkribus" w:date="2019-12-11T14:30:00Z">
            <w:r w:rsidRPr="009B6BCA">
              <w:rPr>
                <w:rFonts w:ascii="Courier New" w:hAnsi="Courier New" w:cs="Courier New"/>
                <w:rtl/>
              </w:rPr>
              <w:delText>ان</w:delText>
            </w:r>
          </w:del>
          <w:ins w:id="19038" w:author="Transkribus" w:date="2019-12-11T14:30:00Z">
            <w:r w:rsidR="00EE6742" w:rsidRPr="00EE6742">
              <w:rPr>
                <w:rFonts w:ascii="Courier New" w:hAnsi="Courier New" w:cs="Courier New"/>
                <w:rtl/>
              </w:rPr>
              <w:t>الكال</w:t>
            </w:r>
          </w:ins>
        </w:dir>
      </w:dir>
    </w:p>
    <w:p w14:paraId="17ED2AA2" w14:textId="534A6FD5" w:rsidR="00EE6742" w:rsidRPr="00EE6742" w:rsidRDefault="00EE6742" w:rsidP="00EE6742">
      <w:pPr>
        <w:pStyle w:val="NurText"/>
        <w:bidi/>
        <w:rPr>
          <w:rFonts w:ascii="Courier New" w:hAnsi="Courier New" w:cs="Courier New"/>
        </w:rPr>
      </w:pPr>
      <w:ins w:id="19039" w:author="Transkribus" w:date="2019-12-11T14:30:00Z">
        <w:r w:rsidRPr="00EE6742">
          <w:rPr>
            <w:rFonts w:ascii="Courier New" w:hAnsi="Courier New" w:cs="Courier New"/>
            <w:rtl/>
          </w:rPr>
          <w:t>ابن</w:t>
        </w:r>
      </w:ins>
      <w:r w:rsidRPr="00EE6742">
        <w:rPr>
          <w:rFonts w:ascii="Courier New" w:hAnsi="Courier New" w:cs="Courier New"/>
          <w:rtl/>
        </w:rPr>
        <w:t xml:space="preserve"> العدو وان </w:t>
      </w:r>
      <w:del w:id="19040" w:author="Transkribus" w:date="2019-12-11T14:30:00Z">
        <w:r w:rsidR="009B6BCA" w:rsidRPr="009B6BCA">
          <w:rPr>
            <w:rFonts w:ascii="Courier New" w:hAnsi="Courier New" w:cs="Courier New"/>
            <w:rtl/>
          </w:rPr>
          <w:delText>بدا لك ضاحكا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كالشرى تبدو غضة اوراقه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041" w:author="Transkribus" w:date="2019-12-11T14:30:00Z">
        <w:r w:rsidRPr="00EE6742">
          <w:rPr>
            <w:rFonts w:ascii="Courier New" w:hAnsi="Courier New" w:cs="Courier New"/>
            <w:rtl/>
          </w:rPr>
          <w:t>بدالك صاحكا * كمالشرى ندوقصة أو راقة</w:t>
        </w:r>
      </w:ins>
    </w:p>
    <w:p w14:paraId="008949AB" w14:textId="4FB22BCF"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وهو </w:t>
          </w:r>
          <w:del w:id="19042" w:author="Transkribus" w:date="2019-12-11T14:30:00Z">
            <w:r w:rsidRPr="009B6BCA">
              <w:rPr>
                <w:rFonts w:ascii="Courier New" w:hAnsi="Courier New" w:cs="Courier New"/>
                <w:rtl/>
              </w:rPr>
              <w:delText>الزعاف لمن</w:delText>
            </w:r>
          </w:del>
          <w:ins w:id="19043" w:author="Transkribus" w:date="2019-12-11T14:30:00Z">
            <w:r w:rsidR="00EE6742" w:rsidRPr="00EE6742">
              <w:rPr>
                <w:rFonts w:ascii="Courier New" w:hAnsi="Courier New" w:cs="Courier New"/>
                <w:rtl/>
              </w:rPr>
              <w:t>الذعاف لن</w:t>
            </w:r>
          </w:ins>
          <w:r w:rsidR="00EE6742" w:rsidRPr="00EE6742">
            <w:rPr>
              <w:rFonts w:ascii="Courier New" w:hAnsi="Courier New" w:cs="Courier New"/>
              <w:rtl/>
            </w:rPr>
            <w:t xml:space="preserve"> تعمد </w:t>
          </w:r>
          <w:del w:id="19044" w:author="Transkribus" w:date="2019-12-11T14:30:00Z">
            <w:r w:rsidRPr="009B6BCA">
              <w:rPr>
                <w:rFonts w:ascii="Courier New" w:hAnsi="Courier New" w:cs="Courier New"/>
                <w:rtl/>
              </w:rPr>
              <w:delText>اخذه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والمجتوى</w:delText>
                </w:r>
              </w:dir>
            </w:dir>
          </w:del>
          <w:ins w:id="19045" w:author="Transkribus" w:date="2019-12-11T14:30:00Z">
            <w:r w:rsidR="00EE6742" w:rsidRPr="00EE6742">
              <w:rPr>
                <w:rFonts w:ascii="Courier New" w:hAnsi="Courier New" w:cs="Courier New"/>
                <w:rtl/>
              </w:rPr>
              <w:t>أخذه * وابحتوى</w:t>
            </w:r>
          </w:ins>
          <w:r w:rsidR="00EE6742" w:rsidRPr="00EE6742">
            <w:rPr>
              <w:rFonts w:ascii="Courier New" w:hAnsi="Courier New" w:cs="Courier New"/>
              <w:rtl/>
            </w:rPr>
            <w:t xml:space="preserve"> البشع </w:t>
          </w:r>
          <w:del w:id="19046" w:author="Transkribus" w:date="2019-12-11T14:30:00Z">
            <w:r w:rsidRPr="009B6BCA">
              <w:rPr>
                <w:rFonts w:ascii="Courier New" w:hAnsi="Courier New" w:cs="Courier New"/>
                <w:rtl/>
              </w:rPr>
              <w:delText>الكريه مذاقه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047" w:author="Transkribus" w:date="2019-12-11T14:30:00Z">
            <w:r w:rsidR="00EE6742" w:rsidRPr="00EE6742">
              <w:rPr>
                <w:rFonts w:ascii="Courier New" w:hAnsi="Courier New" w:cs="Courier New"/>
                <w:rtl/>
              </w:rPr>
              <w:t>الكره مذاقة</w:t>
            </w:r>
          </w:ins>
        </w:dir>
      </w:dir>
    </w:p>
    <w:p w14:paraId="0147847C" w14:textId="77777777" w:rsidR="009B6BCA" w:rsidRPr="009B6BCA" w:rsidRDefault="009B6BCA" w:rsidP="009B6BCA">
      <w:pPr>
        <w:pStyle w:val="NurText"/>
        <w:bidi/>
        <w:rPr>
          <w:del w:id="19048" w:author="Transkribus" w:date="2019-12-11T14:30:00Z"/>
          <w:rFonts w:ascii="Courier New" w:hAnsi="Courier New" w:cs="Courier New"/>
        </w:rPr>
      </w:pPr>
      <w:dir w:val="rtl">
        <w:dir w:val="rtl">
          <w:del w:id="19049" w:author="Transkribus" w:date="2019-12-11T14:30:00Z">
            <w:r w:rsidRPr="009B6BCA">
              <w:rPr>
                <w:rFonts w:ascii="Courier New" w:hAnsi="Courier New" w:cs="Courier New"/>
                <w:rtl/>
              </w:rPr>
              <w:delText>واعلم بان الضد سم قربه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والبعد عنه حقيقة ترياقه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FB24C2F" w14:textId="77777777" w:rsidR="009B6BCA" w:rsidRPr="009B6BCA" w:rsidRDefault="009B6BCA" w:rsidP="009B6BCA">
      <w:pPr>
        <w:pStyle w:val="NurText"/>
        <w:bidi/>
        <w:rPr>
          <w:del w:id="19050" w:author="Transkribus" w:date="2019-12-11T14:30:00Z"/>
          <w:rFonts w:ascii="Courier New" w:hAnsi="Courier New" w:cs="Courier New"/>
        </w:rPr>
      </w:pPr>
      <w:dir w:val="rtl">
        <w:dir w:val="rtl">
          <w:del w:id="19051"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6217752" w14:textId="77777777" w:rsidR="009B6BCA" w:rsidRPr="009B6BCA" w:rsidRDefault="009B6BCA" w:rsidP="009B6BCA">
      <w:pPr>
        <w:pStyle w:val="NurText"/>
        <w:bidi/>
        <w:rPr>
          <w:del w:id="19052" w:author="Transkribus" w:date="2019-12-11T14:30:00Z"/>
          <w:rFonts w:ascii="Courier New" w:hAnsi="Courier New" w:cs="Courier New"/>
        </w:rPr>
      </w:pPr>
      <w:dir w:val="rtl">
        <w:dir w:val="rtl">
          <w:del w:id="19053" w:author="Transkribus" w:date="2019-12-11T14:30:00Z">
            <w:r w:rsidRPr="009B6BCA">
              <w:rPr>
                <w:rFonts w:ascii="Courier New" w:hAnsi="Courier New" w:cs="Courier New"/>
                <w:rtl/>
              </w:rPr>
              <w:delText>اذا كنت غارس غرسا جميلا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فلا تعطشنه يفتك الثمر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DBDD2B" w14:textId="2CEB7EBD" w:rsidR="00EE6742" w:rsidRPr="00EE6742" w:rsidRDefault="009B6BCA" w:rsidP="00EE6742">
      <w:pPr>
        <w:pStyle w:val="NurText"/>
        <w:bidi/>
        <w:rPr>
          <w:ins w:id="19054" w:author="Transkribus" w:date="2019-12-11T14:30:00Z"/>
          <w:rFonts w:ascii="Courier New" w:hAnsi="Courier New" w:cs="Courier New"/>
        </w:rPr>
      </w:pPr>
      <w:dir w:val="rtl">
        <w:dir w:val="rtl">
          <w:del w:id="19055" w:author="Transkribus" w:date="2019-12-11T14:30:00Z">
            <w:r w:rsidRPr="009B6BCA">
              <w:rPr>
                <w:rFonts w:ascii="Courier New" w:hAnsi="Courier New" w:cs="Courier New"/>
                <w:rtl/>
              </w:rPr>
              <w:delText>وداوم</w:delText>
            </w:r>
          </w:del>
          <w:ins w:id="19056" w:author="Transkribus" w:date="2019-12-11T14:30:00Z">
            <w:r w:rsidR="00EE6742" w:rsidRPr="00EE6742">
              <w:rPr>
                <w:rFonts w:ascii="Courier New" w:hAnsi="Courier New" w:cs="Courier New"/>
                <w:rtl/>
              </w:rPr>
              <w:t>واعسلم بابن الشد سم عرية * والهعسد عنسه حعيعة بر باقة</w:t>
            </w:r>
          </w:ins>
        </w:dir>
      </w:dir>
    </w:p>
    <w:p w14:paraId="66C08F5D" w14:textId="77777777" w:rsidR="00EE6742" w:rsidRPr="00EE6742" w:rsidRDefault="00EE6742" w:rsidP="00EE6742">
      <w:pPr>
        <w:pStyle w:val="NurText"/>
        <w:bidi/>
        <w:rPr>
          <w:ins w:id="19057" w:author="Transkribus" w:date="2019-12-11T14:30:00Z"/>
          <w:rFonts w:ascii="Courier New" w:hAnsi="Courier New" w:cs="Courier New"/>
        </w:rPr>
      </w:pPr>
      <w:ins w:id="19058" w:author="Transkribus" w:date="2019-12-11T14:30:00Z">
        <w:r w:rsidRPr="00EE6742">
          <w:rPr>
            <w:rFonts w:ascii="Courier New" w:hAnsi="Courier New" w:cs="Courier New"/>
            <w:rtl/>
          </w:rPr>
          <w:t>وانشدفى أيصالنقة</w:t>
        </w:r>
      </w:ins>
    </w:p>
    <w:p w14:paraId="0448D8D7" w14:textId="77777777" w:rsidR="00EE6742" w:rsidRPr="00EE6742" w:rsidRDefault="00EE6742" w:rsidP="00EE6742">
      <w:pPr>
        <w:pStyle w:val="NurText"/>
        <w:bidi/>
        <w:rPr>
          <w:ins w:id="19059" w:author="Transkribus" w:date="2019-12-11T14:30:00Z"/>
          <w:rFonts w:ascii="Courier New" w:hAnsi="Courier New" w:cs="Courier New"/>
        </w:rPr>
      </w:pPr>
      <w:ins w:id="19060" w:author="Transkribus" w:date="2019-12-11T14:30:00Z">
        <w:r w:rsidRPr="00EE6742">
          <w:rPr>
            <w:rFonts w:ascii="Courier New" w:hAnsi="Courier New" w:cs="Courier New"/>
            <w:rtl/>
          </w:rPr>
          <w:t>النقارب</w:t>
        </w:r>
      </w:ins>
    </w:p>
    <w:p w14:paraId="79B35711" w14:textId="77777777" w:rsidR="00EE6742" w:rsidRPr="00EE6742" w:rsidRDefault="00EE6742" w:rsidP="00EE6742">
      <w:pPr>
        <w:pStyle w:val="NurText"/>
        <w:bidi/>
        <w:rPr>
          <w:ins w:id="19061" w:author="Transkribus" w:date="2019-12-11T14:30:00Z"/>
          <w:rFonts w:ascii="Courier New" w:hAnsi="Courier New" w:cs="Courier New"/>
        </w:rPr>
      </w:pPr>
      <w:ins w:id="19062" w:author="Transkribus" w:date="2019-12-11T14:30:00Z">
        <w:r w:rsidRPr="00EE6742">
          <w:rPr>
            <w:rFonts w:ascii="Courier New" w:hAnsi="Courier New" w:cs="Courier New"/>
            <w:rtl/>
          </w:rPr>
          <w:t>اذاكتب عارس عر ساسملا * فلاتهطشته مفتك النصر</w:t>
        </w:r>
      </w:ins>
    </w:p>
    <w:p w14:paraId="70201265" w14:textId="317FE6B0" w:rsidR="00EE6742" w:rsidRPr="00EE6742" w:rsidRDefault="00EE6742" w:rsidP="00EE6742">
      <w:pPr>
        <w:pStyle w:val="NurText"/>
        <w:bidi/>
        <w:rPr>
          <w:rFonts w:ascii="Courier New" w:hAnsi="Courier New" w:cs="Courier New"/>
        </w:rPr>
      </w:pPr>
      <w:ins w:id="19063" w:author="Transkribus" w:date="2019-12-11T14:30:00Z">
        <w:r w:rsidRPr="00EE6742">
          <w:rPr>
            <w:rFonts w:ascii="Courier New" w:hAnsi="Courier New" w:cs="Courier New"/>
            <w:rtl/>
          </w:rPr>
          <w:t>ود اوم</w:t>
        </w:r>
      </w:ins>
      <w:r w:rsidRPr="00EE6742">
        <w:rPr>
          <w:rFonts w:ascii="Courier New" w:hAnsi="Courier New" w:cs="Courier New"/>
          <w:rtl/>
        </w:rPr>
        <w:t xml:space="preserve"> على </w:t>
      </w:r>
      <w:del w:id="19064" w:author="Transkribus" w:date="2019-12-11T14:30:00Z">
        <w:r w:rsidR="009B6BCA" w:rsidRPr="009B6BCA">
          <w:rPr>
            <w:rFonts w:ascii="Courier New" w:hAnsi="Courier New" w:cs="Courier New"/>
            <w:rtl/>
          </w:rPr>
          <w:delText>سقيه ما استطعت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065" w:author="Transkribus" w:date="2019-12-11T14:30:00Z">
        <w:r w:rsidRPr="00EE6742">
          <w:rPr>
            <w:rFonts w:ascii="Courier New" w:hAnsi="Courier New" w:cs="Courier New"/>
            <w:rtl/>
          </w:rPr>
          <w:t xml:space="preserve">شعثة ماستطعت * </w:t>
        </w:r>
      </w:ins>
      <w:r w:rsidRPr="00EE6742">
        <w:rPr>
          <w:rFonts w:ascii="Courier New" w:hAnsi="Courier New" w:cs="Courier New"/>
          <w:rtl/>
        </w:rPr>
        <w:t xml:space="preserve">بماء </w:t>
      </w:r>
      <w:del w:id="19066" w:author="Transkribus" w:date="2019-12-11T14:30:00Z">
        <w:r w:rsidR="009B6BCA" w:rsidRPr="009B6BCA">
          <w:rPr>
            <w:rFonts w:ascii="Courier New" w:hAnsi="Courier New" w:cs="Courier New"/>
            <w:rtl/>
          </w:rPr>
          <w:delText>السخا لا بماء</w:delText>
        </w:r>
      </w:del>
      <w:ins w:id="19067" w:author="Transkribus" w:date="2019-12-11T14:30:00Z">
        <w:r w:rsidRPr="00EE6742">
          <w:rPr>
            <w:rFonts w:ascii="Courier New" w:hAnsi="Courier New" w:cs="Courier New"/>
            <w:rtl/>
          </w:rPr>
          <w:t>السحالاماء</w:t>
        </w:r>
      </w:ins>
      <w:r w:rsidRPr="00EE6742">
        <w:rPr>
          <w:rFonts w:ascii="Courier New" w:hAnsi="Courier New" w:cs="Courier New"/>
          <w:rtl/>
        </w:rPr>
        <w:t xml:space="preserve"> المطر</w:t>
      </w:r>
      <w:del w:id="190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2C1ACA8" w14:textId="77777777" w:rsidR="009B6BCA" w:rsidRPr="009B6BCA" w:rsidRDefault="009B6BCA" w:rsidP="009B6BCA">
      <w:pPr>
        <w:pStyle w:val="NurText"/>
        <w:bidi/>
        <w:rPr>
          <w:del w:id="19069" w:author="Transkribus" w:date="2019-12-11T14:30:00Z"/>
          <w:rFonts w:ascii="Courier New" w:hAnsi="Courier New" w:cs="Courier New"/>
        </w:rPr>
      </w:pPr>
      <w:dir w:val="rtl">
        <w:dir w:val="rtl">
          <w:del w:id="19070" w:author="Transkribus" w:date="2019-12-11T14:30:00Z">
            <w:r w:rsidRPr="009B6BCA">
              <w:rPr>
                <w:rFonts w:ascii="Courier New" w:hAnsi="Courier New" w:cs="Courier New"/>
                <w:rtl/>
              </w:rPr>
              <w:delText>ولا تتبعنه بمن فقد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رايناه مفسدة للشجر المتقارب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B095DC8" w14:textId="77777777" w:rsidR="009B6BCA" w:rsidRPr="009B6BCA" w:rsidRDefault="009B6BCA" w:rsidP="009B6BCA">
      <w:pPr>
        <w:pStyle w:val="NurText"/>
        <w:bidi/>
        <w:rPr>
          <w:del w:id="19071" w:author="Transkribus" w:date="2019-12-11T14:30:00Z"/>
          <w:rFonts w:ascii="Courier New" w:hAnsi="Courier New" w:cs="Courier New"/>
        </w:rPr>
      </w:pPr>
      <w:dir w:val="rtl">
        <w:dir w:val="rtl">
          <w:del w:id="1907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15F96B4" w14:textId="77777777" w:rsidR="009B6BCA" w:rsidRPr="009B6BCA" w:rsidRDefault="009B6BCA" w:rsidP="009B6BCA">
      <w:pPr>
        <w:pStyle w:val="NurText"/>
        <w:bidi/>
        <w:rPr>
          <w:del w:id="19073" w:author="Transkribus" w:date="2019-12-11T14:30:00Z"/>
          <w:rFonts w:ascii="Courier New" w:hAnsi="Courier New" w:cs="Courier New"/>
        </w:rPr>
      </w:pPr>
      <w:dir w:val="rtl">
        <w:dir w:val="rtl">
          <w:del w:id="19074" w:author="Transkribus" w:date="2019-12-11T14:30:00Z">
            <w:r w:rsidRPr="009B6BCA">
              <w:rPr>
                <w:rFonts w:ascii="Courier New" w:hAnsi="Courier New" w:cs="Courier New"/>
                <w:rtl/>
              </w:rPr>
              <w:delText>جانب طباعا بنى الدنيا فقربهم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يجدى المكاره ان ضنوا وان جادوا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96EAA33" w14:textId="6B253115" w:rsidR="00EE6742" w:rsidRPr="00EE6742" w:rsidRDefault="009B6BCA" w:rsidP="00EE6742">
      <w:pPr>
        <w:pStyle w:val="NurText"/>
        <w:bidi/>
        <w:rPr>
          <w:ins w:id="19075" w:author="Transkribus" w:date="2019-12-11T14:30:00Z"/>
          <w:rFonts w:ascii="Courier New" w:hAnsi="Courier New" w:cs="Courier New"/>
        </w:rPr>
      </w:pPr>
      <w:dir w:val="rtl">
        <w:dir w:val="rtl">
          <w:ins w:id="19076" w:author="Transkribus" w:date="2019-12-11T14:30:00Z">
            <w:r w:rsidR="00EE6742" w:rsidRPr="00EE6742">
              <w:rPr>
                <w:rFonts w:ascii="Courier New" w:hAnsi="Courier New" w:cs="Courier New"/>
                <w:rtl/>
              </w:rPr>
              <w:t>ولاتنبعنة من فقسد * رايناه مهسدة السجر</w:t>
            </w:r>
          </w:ins>
        </w:dir>
      </w:dir>
    </w:p>
    <w:p w14:paraId="45842398" w14:textId="77777777" w:rsidR="00EE6742" w:rsidRPr="00EE6742" w:rsidRDefault="00EE6742" w:rsidP="00EE6742">
      <w:pPr>
        <w:pStyle w:val="NurText"/>
        <w:bidi/>
        <w:rPr>
          <w:ins w:id="19077" w:author="Transkribus" w:date="2019-12-11T14:30:00Z"/>
          <w:rFonts w:ascii="Courier New" w:hAnsi="Courier New" w:cs="Courier New"/>
        </w:rPr>
      </w:pPr>
      <w:ins w:id="19078" w:author="Transkribus" w:date="2019-12-11T14:30:00Z">
        <w:r w:rsidRPr="00EE6742">
          <w:rPr>
            <w:rFonts w:ascii="Courier New" w:hAnsi="Courier New" w:cs="Courier New"/>
            <w:rtl/>
          </w:rPr>
          <w:t>وأنشد فى أبض النقسة</w:t>
        </w:r>
      </w:ins>
    </w:p>
    <w:p w14:paraId="7956597A" w14:textId="77777777" w:rsidR="00EE6742" w:rsidRPr="00EE6742" w:rsidRDefault="00EE6742" w:rsidP="00EE6742">
      <w:pPr>
        <w:pStyle w:val="NurText"/>
        <w:bidi/>
        <w:rPr>
          <w:ins w:id="19079" w:author="Transkribus" w:date="2019-12-11T14:30:00Z"/>
          <w:rFonts w:ascii="Courier New" w:hAnsi="Courier New" w:cs="Courier New"/>
        </w:rPr>
      </w:pPr>
      <w:ins w:id="19080" w:author="Transkribus" w:date="2019-12-11T14:30:00Z">
        <w:r w:rsidRPr="00EE6742">
          <w:rPr>
            <w:rFonts w:ascii="Courier New" w:hAnsi="Courier New" w:cs="Courier New"/>
            <w:rtl/>
          </w:rPr>
          <w:t>البسيط</w:t>
        </w:r>
      </w:ins>
    </w:p>
    <w:p w14:paraId="00B3A6AB" w14:textId="77777777" w:rsidR="00EE6742" w:rsidRPr="00EE6742" w:rsidRDefault="00EE6742" w:rsidP="00EE6742">
      <w:pPr>
        <w:pStyle w:val="NurText"/>
        <w:bidi/>
        <w:rPr>
          <w:ins w:id="19081" w:author="Transkribus" w:date="2019-12-11T14:30:00Z"/>
          <w:rFonts w:ascii="Courier New" w:hAnsi="Courier New" w:cs="Courier New"/>
        </w:rPr>
      </w:pPr>
      <w:ins w:id="19082" w:author="Transkribus" w:date="2019-12-11T14:30:00Z">
        <w:r w:rsidRPr="00EE6742">
          <w:rPr>
            <w:rFonts w:ascii="Courier New" w:hAnsi="Courier New" w:cs="Courier New"/>
            <w:rtl/>
          </w:rPr>
          <w:t>جاتب طباعانى الدييافةرنهم * جدى المكمارة ابن سنواوان جادوا</w:t>
        </w:r>
      </w:ins>
    </w:p>
    <w:p w14:paraId="070D9FA7" w14:textId="3D17DD7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فالناس </w:t>
      </w:r>
      <w:del w:id="19083" w:author="Transkribus" w:date="2019-12-11T14:30:00Z">
        <w:r w:rsidR="009B6BCA" w:rsidRPr="009B6BCA">
          <w:rPr>
            <w:rFonts w:ascii="Courier New" w:hAnsi="Courier New" w:cs="Courier New"/>
            <w:rtl/>
          </w:rPr>
          <w:delText>يندر فيهم</w:delText>
        </w:r>
      </w:del>
      <w:ins w:id="19084" w:author="Transkribus" w:date="2019-12-11T14:30:00Z">
        <w:r w:rsidRPr="00EE6742">
          <w:rPr>
            <w:rFonts w:ascii="Courier New" w:hAnsi="Courier New" w:cs="Courier New"/>
            <w:rtl/>
          </w:rPr>
          <w:t>سدرقيهم</w:t>
        </w:r>
      </w:ins>
      <w:r w:rsidRPr="00EE6742">
        <w:rPr>
          <w:rFonts w:ascii="Courier New" w:hAnsi="Courier New" w:cs="Courier New"/>
          <w:rtl/>
        </w:rPr>
        <w:t xml:space="preserve"> من </w:t>
      </w:r>
      <w:del w:id="19085" w:author="Transkribus" w:date="2019-12-11T14:30:00Z">
        <w:r w:rsidR="009B6BCA" w:rsidRPr="009B6BCA">
          <w:rPr>
            <w:rFonts w:ascii="Courier New" w:hAnsi="Courier New" w:cs="Courier New"/>
            <w:rtl/>
          </w:rPr>
          <w:delText>اذا عرض</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عراك</w:delText>
            </w:r>
          </w:dir>
        </w:dir>
      </w:del>
      <w:ins w:id="19086" w:author="Transkribus" w:date="2019-12-11T14:30:00Z">
        <w:r w:rsidRPr="00EE6742">
          <w:rPr>
            <w:rFonts w:ascii="Courier New" w:hAnsi="Courier New" w:cs="Courier New"/>
            <w:rtl/>
          </w:rPr>
          <w:t>اداعرس * عرال-</w:t>
        </w:r>
      </w:ins>
      <w:r w:rsidRPr="00EE6742">
        <w:rPr>
          <w:rFonts w:ascii="Courier New" w:hAnsi="Courier New" w:cs="Courier New"/>
          <w:rtl/>
        </w:rPr>
        <w:t xml:space="preserve"> من </w:t>
      </w:r>
      <w:del w:id="19087" w:author="Transkribus" w:date="2019-12-11T14:30:00Z">
        <w:r w:rsidR="009B6BCA" w:rsidRPr="009B6BCA">
          <w:rPr>
            <w:rFonts w:ascii="Courier New" w:hAnsi="Courier New" w:cs="Courier New"/>
            <w:rtl/>
          </w:rPr>
          <w:delText>ف</w:delText>
        </w:r>
      </w:del>
      <w:ins w:id="19088" w:author="Transkribus" w:date="2019-12-11T14:30:00Z">
        <w:r w:rsidRPr="00EE6742">
          <w:rPr>
            <w:rFonts w:ascii="Courier New" w:hAnsi="Courier New" w:cs="Courier New"/>
            <w:rtl/>
          </w:rPr>
          <w:t>ن</w:t>
        </w:r>
      </w:ins>
      <w:r w:rsidRPr="00EE6742">
        <w:rPr>
          <w:rFonts w:ascii="Courier New" w:hAnsi="Courier New" w:cs="Courier New"/>
          <w:rtl/>
        </w:rPr>
        <w:t>يه اسعاد وانجاد</w:t>
      </w:r>
      <w:del w:id="1908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0B27F9E" w14:textId="70F9BC1D" w:rsidR="00EE6742" w:rsidRPr="00EE6742" w:rsidRDefault="009B6BCA" w:rsidP="00EE6742">
      <w:pPr>
        <w:pStyle w:val="NurText"/>
        <w:bidi/>
        <w:rPr>
          <w:rFonts w:ascii="Courier New" w:hAnsi="Courier New" w:cs="Courier New"/>
        </w:rPr>
      </w:pPr>
      <w:dir w:val="rtl">
        <w:dir w:val="rtl">
          <w:del w:id="19090" w:author="Transkribus" w:date="2019-12-11T14:30:00Z">
            <w:r w:rsidRPr="009B6BCA">
              <w:rPr>
                <w:rFonts w:ascii="Courier New" w:hAnsi="Courier New" w:cs="Courier New"/>
                <w:rtl/>
              </w:rPr>
              <w:delText>ولا تهن ان حماك الدهر جدك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فالاحرار عند انحراف</w:delText>
                </w:r>
              </w:dir>
            </w:dir>
          </w:del>
          <w:ins w:id="19091" w:author="Transkribus" w:date="2019-12-11T14:30:00Z">
            <w:r w:rsidR="00EE6742" w:rsidRPr="00EE6742">
              <w:rPr>
                <w:rFonts w:ascii="Courier New" w:hAnsi="Courier New" w:cs="Courier New"/>
                <w:rtl/>
              </w:rPr>
              <w:t>ولاشمن ابن جماك الدهرجذلك فالأجرار عبد ابجراف</w:t>
            </w:r>
          </w:ins>
          <w:r w:rsidR="00EE6742" w:rsidRPr="00EE6742">
            <w:rPr>
              <w:rFonts w:ascii="Courier New" w:hAnsi="Courier New" w:cs="Courier New"/>
              <w:rtl/>
            </w:rPr>
            <w:t xml:space="preserve"> الدهر انجاد</w:t>
          </w:r>
          <w:del w:id="190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D6AD59" w14:textId="68150B7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واطو </w:t>
          </w:r>
          <w:del w:id="19093" w:author="Transkribus" w:date="2019-12-11T14:30:00Z">
            <w:r w:rsidRPr="009B6BCA">
              <w:rPr>
                <w:rFonts w:ascii="Courier New" w:hAnsi="Courier New" w:cs="Courier New"/>
                <w:rtl/>
              </w:rPr>
              <w:delText>الفلا طالبا نيل العلى ابدا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يهولنك اغوار</w:delText>
                </w:r>
              </w:dir>
            </w:dir>
          </w:del>
          <w:ins w:id="19094" w:author="Transkribus" w:date="2019-12-11T14:30:00Z">
            <w:r w:rsidR="00EE6742" w:rsidRPr="00EE6742">
              <w:rPr>
                <w:rFonts w:ascii="Courier New" w:hAnsi="Courier New" w:cs="Courier New"/>
                <w:rtl/>
              </w:rPr>
              <w:t>الفلاطالبانيل العلاأيذا * ولابهولنك اعوار</w:t>
            </w:r>
          </w:ins>
          <w:r w:rsidR="00EE6742" w:rsidRPr="00EE6742">
            <w:rPr>
              <w:rFonts w:ascii="Courier New" w:hAnsi="Courier New" w:cs="Courier New"/>
              <w:rtl/>
            </w:rPr>
            <w:t xml:space="preserve"> وانجاد</w:t>
          </w:r>
          <w:del w:id="19095"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655B34" w14:textId="77777777" w:rsidR="009B6BCA" w:rsidRPr="009B6BCA" w:rsidRDefault="009B6BCA" w:rsidP="009B6BCA">
      <w:pPr>
        <w:pStyle w:val="NurText"/>
        <w:bidi/>
        <w:rPr>
          <w:del w:id="19096" w:author="Transkribus" w:date="2019-12-11T14:30:00Z"/>
          <w:rFonts w:ascii="Courier New" w:hAnsi="Courier New" w:cs="Courier New"/>
        </w:rPr>
      </w:pPr>
      <w:dir w:val="rtl">
        <w:dir w:val="rtl">
          <w:del w:id="19097"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D68893E" w14:textId="77777777" w:rsidR="009B6BCA" w:rsidRPr="009B6BCA" w:rsidRDefault="009B6BCA" w:rsidP="009B6BCA">
      <w:pPr>
        <w:pStyle w:val="NurText"/>
        <w:bidi/>
        <w:rPr>
          <w:del w:id="19098" w:author="Transkribus" w:date="2019-12-11T14:30:00Z"/>
          <w:rFonts w:ascii="Courier New" w:hAnsi="Courier New" w:cs="Courier New"/>
        </w:rPr>
      </w:pPr>
      <w:dir w:val="rtl">
        <w:dir w:val="rtl">
          <w:del w:id="19099" w:author="Transkribus" w:date="2019-12-11T14:30:00Z">
            <w:r w:rsidRPr="009B6BCA">
              <w:rPr>
                <w:rFonts w:ascii="Courier New" w:hAnsi="Courier New" w:cs="Courier New"/>
                <w:rtl/>
              </w:rPr>
              <w:delText>وان اشد اهل الارض حزنا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وغما منهما لا يستفيق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8C50277" w14:textId="5E6607EF" w:rsidR="00EE6742" w:rsidRPr="00EE6742" w:rsidRDefault="009B6BCA" w:rsidP="00EE6742">
      <w:pPr>
        <w:pStyle w:val="NurText"/>
        <w:bidi/>
        <w:rPr>
          <w:ins w:id="19100" w:author="Transkribus" w:date="2019-12-11T14:30:00Z"/>
          <w:rFonts w:ascii="Courier New" w:hAnsi="Courier New" w:cs="Courier New"/>
        </w:rPr>
      </w:pPr>
      <w:dir w:val="rtl">
        <w:dir w:val="rtl">
          <w:del w:id="19101" w:author="Transkribus" w:date="2019-12-11T14:30:00Z">
            <w:r w:rsidRPr="009B6BCA">
              <w:rPr>
                <w:rFonts w:ascii="Courier New" w:hAnsi="Courier New" w:cs="Courier New"/>
                <w:rtl/>
              </w:rPr>
              <w:delText>كريم حل موضعه</w:delText>
            </w:r>
          </w:del>
          <w:ins w:id="19102" w:author="Transkribus" w:date="2019-12-11T14:30:00Z">
            <w:r w:rsidR="00EE6742" w:rsidRPr="00EE6742">
              <w:rPr>
                <w:rFonts w:ascii="Courier New" w:hAnsi="Courier New" w:cs="Courier New"/>
                <w:rtl/>
              </w:rPr>
              <w:t>وأنشدى أبض النفسة</w:t>
            </w:r>
          </w:ins>
        </w:dir>
      </w:dir>
    </w:p>
    <w:p w14:paraId="28FC6A32" w14:textId="77777777" w:rsidR="00EE6742" w:rsidRPr="00EE6742" w:rsidRDefault="00EE6742" w:rsidP="00EE6742">
      <w:pPr>
        <w:pStyle w:val="NurText"/>
        <w:bidi/>
        <w:rPr>
          <w:ins w:id="19103" w:author="Transkribus" w:date="2019-12-11T14:30:00Z"/>
          <w:rFonts w:ascii="Courier New" w:hAnsi="Courier New" w:cs="Courier New"/>
        </w:rPr>
      </w:pPr>
      <w:ins w:id="19104" w:author="Transkribus" w:date="2019-12-11T14:30:00Z">
        <w:r w:rsidRPr="00EE6742">
          <w:rPr>
            <w:rFonts w:ascii="Courier New" w:hAnsi="Courier New" w:cs="Courier New"/>
            <w:rtl/>
          </w:rPr>
          <w:t>الوافر٢</w:t>
        </w:r>
      </w:ins>
    </w:p>
    <w:p w14:paraId="7682C745" w14:textId="77777777" w:rsidR="00EE6742" w:rsidRPr="00EE6742" w:rsidRDefault="00EE6742" w:rsidP="00EE6742">
      <w:pPr>
        <w:pStyle w:val="NurText"/>
        <w:bidi/>
        <w:rPr>
          <w:ins w:id="19105" w:author="Transkribus" w:date="2019-12-11T14:30:00Z"/>
          <w:rFonts w:ascii="Courier New" w:hAnsi="Courier New" w:cs="Courier New"/>
        </w:rPr>
      </w:pPr>
      <w:ins w:id="19106" w:author="Transkribus" w:date="2019-12-11T14:30:00Z">
        <w:r w:rsidRPr="00EE6742">
          <w:rPr>
            <w:rFonts w:ascii="Courier New" w:hAnsi="Courier New" w:cs="Courier New"/>
            <w:rtl/>
          </w:rPr>
          <w:t>وان اأشد اأهل الارش جزنا * وعماسهم الامستعيو</w:t>
        </w:r>
      </w:ins>
    </w:p>
    <w:p w14:paraId="12238A5F" w14:textId="3008AF0A" w:rsidR="00EE6742" w:rsidRPr="00EE6742" w:rsidRDefault="00EE6742" w:rsidP="00EE6742">
      <w:pPr>
        <w:pStyle w:val="NurText"/>
        <w:bidi/>
        <w:rPr>
          <w:rFonts w:ascii="Courier New" w:hAnsi="Courier New" w:cs="Courier New"/>
        </w:rPr>
      </w:pPr>
      <w:ins w:id="19107" w:author="Transkribus" w:date="2019-12-11T14:30:00Z">
        <w:r w:rsidRPr="00EE6742">
          <w:rPr>
            <w:rFonts w:ascii="Courier New" w:hAnsi="Courier New" w:cs="Courier New"/>
            <w:rtl/>
          </w:rPr>
          <w:t>فريم جل موصعة</w:t>
        </w:r>
      </w:ins>
      <w:r w:rsidRPr="00EE6742">
        <w:rPr>
          <w:rFonts w:ascii="Courier New" w:hAnsi="Courier New" w:cs="Courier New"/>
          <w:rtl/>
        </w:rPr>
        <w:t xml:space="preserve"> المعلى</w:t>
      </w:r>
      <w:del w:id="1910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109"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سواه </w:t>
      </w:r>
      <w:del w:id="19110" w:author="Transkribus" w:date="2019-12-11T14:30:00Z">
        <w:r w:rsidR="009B6BCA" w:rsidRPr="009B6BCA">
          <w:rPr>
            <w:rFonts w:ascii="Courier New" w:hAnsi="Courier New" w:cs="Courier New"/>
            <w:rtl/>
          </w:rPr>
          <w:delText>وانه لبه</w:delText>
        </w:r>
      </w:del>
      <w:ins w:id="19111" w:author="Transkribus" w:date="2019-12-11T14:30:00Z">
        <w:r w:rsidRPr="00EE6742">
          <w:rPr>
            <w:rFonts w:ascii="Courier New" w:hAnsi="Courier New" w:cs="Courier New"/>
            <w:rtl/>
          </w:rPr>
          <w:t>ولنه ليه</w:t>
        </w:r>
      </w:ins>
      <w:r w:rsidRPr="00EE6742">
        <w:rPr>
          <w:rFonts w:ascii="Courier New" w:hAnsi="Courier New" w:cs="Courier New"/>
          <w:rtl/>
        </w:rPr>
        <w:t xml:space="preserve"> الخليق</w:t>
      </w:r>
      <w:del w:id="19112" w:author="Transkribus" w:date="2019-12-11T14:30:00Z">
        <w:r w:rsidR="009B6BCA" w:rsidRPr="009B6BCA">
          <w:rPr>
            <w:rFonts w:ascii="Courier New" w:hAnsi="Courier New" w:cs="Courier New"/>
            <w:rtl/>
          </w:rPr>
          <w:delText xml:space="preserve"> الوافر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82FCD60" w14:textId="77777777" w:rsidR="009B6BCA" w:rsidRPr="009B6BCA" w:rsidRDefault="009B6BCA" w:rsidP="009B6BCA">
      <w:pPr>
        <w:pStyle w:val="NurText"/>
        <w:bidi/>
        <w:rPr>
          <w:del w:id="19113" w:author="Transkribus" w:date="2019-12-11T14:30:00Z"/>
          <w:rFonts w:ascii="Courier New" w:hAnsi="Courier New" w:cs="Courier New"/>
        </w:rPr>
      </w:pPr>
      <w:dir w:val="rtl">
        <w:dir w:val="rtl">
          <w:del w:id="1911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800BFD" w14:textId="3CE6C54D" w:rsidR="00EE6742" w:rsidRPr="00EE6742" w:rsidRDefault="009B6BCA" w:rsidP="00EE6742">
      <w:pPr>
        <w:pStyle w:val="NurText"/>
        <w:bidi/>
        <w:rPr>
          <w:ins w:id="19115" w:author="Transkribus" w:date="2019-12-11T14:30:00Z"/>
          <w:rFonts w:ascii="Courier New" w:hAnsi="Courier New" w:cs="Courier New"/>
        </w:rPr>
      </w:pPr>
      <w:dir w:val="rtl">
        <w:dir w:val="rtl">
          <w:ins w:id="19116" w:author="Transkribus" w:date="2019-12-11T14:30:00Z">
            <w:r w:rsidR="00EE6742" w:rsidRPr="00EE6742">
              <w:rPr>
                <w:rFonts w:ascii="Courier New" w:hAnsi="Courier New" w:cs="Courier New"/>
                <w:rtl/>
              </w:rPr>
              <w:t>وانشد فى أص النقسه</w:t>
            </w:r>
          </w:ins>
        </w:dir>
      </w:dir>
    </w:p>
    <w:p w14:paraId="6358F2ED" w14:textId="77777777" w:rsidR="00EE6742" w:rsidRPr="00EE6742" w:rsidRDefault="00EE6742" w:rsidP="00EE6742">
      <w:pPr>
        <w:pStyle w:val="NurText"/>
        <w:bidi/>
        <w:rPr>
          <w:ins w:id="19117" w:author="Transkribus" w:date="2019-12-11T14:30:00Z"/>
          <w:rFonts w:ascii="Courier New" w:hAnsi="Courier New" w:cs="Courier New"/>
        </w:rPr>
      </w:pPr>
      <w:ins w:id="19118" w:author="Transkribus" w:date="2019-12-11T14:30:00Z">
        <w:r w:rsidRPr="00EE6742">
          <w:rPr>
            <w:rFonts w:ascii="Courier New" w:hAnsi="Courier New" w:cs="Courier New"/>
            <w:rtl/>
          </w:rPr>
          <w:t>البسيط٢</w:t>
        </w:r>
      </w:ins>
    </w:p>
    <w:p w14:paraId="666C5E6A" w14:textId="77777777" w:rsidR="00EE6742" w:rsidRPr="00EE6742" w:rsidRDefault="00EE6742" w:rsidP="00EE6742">
      <w:pPr>
        <w:pStyle w:val="NurText"/>
        <w:bidi/>
        <w:rPr>
          <w:ins w:id="19119" w:author="Transkribus" w:date="2019-12-11T14:30:00Z"/>
          <w:rFonts w:ascii="Courier New" w:hAnsi="Courier New" w:cs="Courier New"/>
        </w:rPr>
      </w:pPr>
      <w:ins w:id="19120" w:author="Transkribus" w:date="2019-12-11T14:30:00Z">
        <w:r w:rsidRPr="00EE6742">
          <w:rPr>
            <w:rFonts w:ascii="Courier New" w:hAnsi="Courier New" w:cs="Courier New"/>
            <w:rtl/>
          </w:rPr>
          <w:t xml:space="preserve"> يكر</w:t>
        </w:r>
      </w:ins>
    </w:p>
    <w:p w14:paraId="666EED0F" w14:textId="77777777" w:rsidR="00EE6742" w:rsidRPr="00EE6742" w:rsidRDefault="00EE6742" w:rsidP="00EE6742">
      <w:pPr>
        <w:pStyle w:val="NurText"/>
        <w:bidi/>
        <w:rPr>
          <w:ins w:id="19121" w:author="Transkribus" w:date="2019-12-11T14:30:00Z"/>
          <w:rFonts w:ascii="Courier New" w:hAnsi="Courier New" w:cs="Courier New"/>
        </w:rPr>
      </w:pPr>
      <w:ins w:id="19122" w:author="Transkribus" w:date="2019-12-11T14:30:00Z">
        <w:r w:rsidRPr="00EE6742">
          <w:rPr>
            <w:rFonts w:ascii="Courier New" w:hAnsi="Courier New" w:cs="Courier New"/>
            <w:rtl/>
          </w:rPr>
          <w:t>٢٢٦</w:t>
        </w:r>
      </w:ins>
    </w:p>
    <w:p w14:paraId="48894F83" w14:textId="48DD26B9" w:rsidR="00EE6742" w:rsidRPr="00EE6742" w:rsidRDefault="00EE6742" w:rsidP="00EE6742">
      <w:pPr>
        <w:pStyle w:val="NurText"/>
        <w:bidi/>
        <w:rPr>
          <w:rFonts w:ascii="Courier New" w:hAnsi="Courier New" w:cs="Courier New"/>
        </w:rPr>
      </w:pPr>
      <w:r w:rsidRPr="00EE6742">
        <w:rPr>
          <w:rFonts w:ascii="Courier New" w:hAnsi="Courier New" w:cs="Courier New"/>
          <w:rtl/>
        </w:rPr>
        <w:t>وضع العوارف ع</w:t>
      </w:r>
      <w:del w:id="19123" w:author="Transkribus" w:date="2019-12-11T14:30:00Z">
        <w:r w:rsidR="009B6BCA" w:rsidRPr="009B6BCA">
          <w:rPr>
            <w:rFonts w:ascii="Courier New" w:hAnsi="Courier New" w:cs="Courier New"/>
            <w:rtl/>
          </w:rPr>
          <w:delText>ن</w:delText>
        </w:r>
      </w:del>
      <w:ins w:id="19124" w:author="Transkribus" w:date="2019-12-11T14:30:00Z">
        <w:r w:rsidRPr="00EE6742">
          <w:rPr>
            <w:rFonts w:ascii="Courier New" w:hAnsi="Courier New" w:cs="Courier New"/>
            <w:rtl/>
          </w:rPr>
          <w:t>ب</w:t>
        </w:r>
      </w:ins>
      <w:r w:rsidRPr="00EE6742">
        <w:rPr>
          <w:rFonts w:ascii="Courier New" w:hAnsi="Courier New" w:cs="Courier New"/>
          <w:rtl/>
        </w:rPr>
        <w:t xml:space="preserve">د النذل </w:t>
      </w:r>
      <w:del w:id="19125" w:author="Transkribus" w:date="2019-12-11T14:30:00Z">
        <w:r w:rsidR="009B6BCA" w:rsidRPr="009B6BCA">
          <w:rPr>
            <w:rFonts w:ascii="Courier New" w:hAnsi="Courier New" w:cs="Courier New"/>
            <w:rtl/>
          </w:rPr>
          <w:delText>يتبعه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126" w:author="Transkribus" w:date="2019-12-11T14:30:00Z">
        <w:r w:rsidRPr="00EE6742">
          <w:rPr>
            <w:rFonts w:ascii="Courier New" w:hAnsi="Courier New" w:cs="Courier New"/>
            <w:rtl/>
          </w:rPr>
          <w:t xml:space="preserve">بنبعة * </w:t>
        </w:r>
      </w:ins>
      <w:r w:rsidRPr="00EE6742">
        <w:rPr>
          <w:rFonts w:ascii="Courier New" w:hAnsi="Courier New" w:cs="Courier New"/>
          <w:rtl/>
        </w:rPr>
        <w:t xml:space="preserve">على </w:t>
      </w:r>
      <w:del w:id="19127" w:author="Transkribus" w:date="2019-12-11T14:30:00Z">
        <w:r w:rsidR="009B6BCA" w:rsidRPr="009B6BCA">
          <w:rPr>
            <w:rFonts w:ascii="Courier New" w:hAnsi="Courier New" w:cs="Courier New"/>
            <w:rtl/>
          </w:rPr>
          <w:delText>معاودة الالحاح</w:delText>
        </w:r>
      </w:del>
      <w:ins w:id="19128" w:author="Transkribus" w:date="2019-12-11T14:30:00Z">
        <w:r w:rsidRPr="00EE6742">
          <w:rPr>
            <w:rFonts w:ascii="Courier New" w:hAnsi="Courier New" w:cs="Courier New"/>
            <w:rtl/>
          </w:rPr>
          <w:t>معاوده الالحساج</w:t>
        </w:r>
      </w:ins>
      <w:r w:rsidRPr="00EE6742">
        <w:rPr>
          <w:rFonts w:ascii="Courier New" w:hAnsi="Courier New" w:cs="Courier New"/>
          <w:rtl/>
        </w:rPr>
        <w:t xml:space="preserve"> فى الطلب</w:t>
      </w:r>
      <w:del w:id="191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6BC201E" w14:textId="5095339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وي</w:t>
          </w:r>
          <w:del w:id="19130" w:author="Transkribus" w:date="2019-12-11T14:30:00Z">
            <w:r w:rsidRPr="009B6BCA">
              <w:rPr>
                <w:rFonts w:ascii="Courier New" w:hAnsi="Courier New" w:cs="Courier New"/>
                <w:rtl/>
              </w:rPr>
              <w:delText>ح</w:delText>
            </w:r>
          </w:del>
          <w:ins w:id="19131" w:author="Transkribus" w:date="2019-12-11T14:30:00Z">
            <w:r w:rsidR="00EE6742" w:rsidRPr="00EE6742">
              <w:rPr>
                <w:rFonts w:ascii="Courier New" w:hAnsi="Courier New" w:cs="Courier New"/>
                <w:rtl/>
              </w:rPr>
              <w:t>ج</w:t>
            </w:r>
          </w:ins>
          <w:r w:rsidR="00EE6742" w:rsidRPr="00EE6742">
            <w:rPr>
              <w:rFonts w:ascii="Courier New" w:hAnsi="Courier New" w:cs="Courier New"/>
              <w:rtl/>
            </w:rPr>
            <w:t>مل الفاضل الطبع ال</w:t>
          </w:r>
          <w:ins w:id="19132" w:author="Transkribus" w:date="2019-12-11T14:30:00Z">
            <w:r w:rsidR="00EE6742" w:rsidRPr="00EE6742">
              <w:rPr>
                <w:rFonts w:ascii="Courier New" w:hAnsi="Courier New" w:cs="Courier New"/>
                <w:rtl/>
              </w:rPr>
              <w:t>ب</w:t>
            </w:r>
          </w:ins>
          <w:r w:rsidR="00EE6742" w:rsidRPr="00EE6742">
            <w:rPr>
              <w:rFonts w:ascii="Courier New" w:hAnsi="Courier New" w:cs="Courier New"/>
              <w:rtl/>
            </w:rPr>
            <w:t>كر</w:t>
          </w:r>
          <w:del w:id="19133" w:author="Transkribus" w:date="2019-12-11T14:30:00Z">
            <w:r w:rsidRPr="009B6BCA">
              <w:rPr>
                <w:rFonts w:ascii="Courier New" w:hAnsi="Courier New" w:cs="Courier New"/>
                <w:rtl/>
              </w:rPr>
              <w:delText>ي</w:delText>
            </w:r>
          </w:del>
          <w:r w:rsidR="00EE6742" w:rsidRPr="00EE6742">
            <w:rPr>
              <w:rFonts w:ascii="Courier New" w:hAnsi="Courier New" w:cs="Courier New"/>
              <w:rtl/>
            </w:rPr>
            <w:t>م على</w:t>
          </w:r>
          <w:del w:id="1913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135"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حسن </w:t>
          </w:r>
          <w:del w:id="19136" w:author="Transkribus" w:date="2019-12-11T14:30:00Z">
            <w:r w:rsidRPr="009B6BCA">
              <w:rPr>
                <w:rFonts w:ascii="Courier New" w:hAnsi="Courier New" w:cs="Courier New"/>
                <w:rtl/>
              </w:rPr>
              <w:delText>الجزاء لمولى العرف</w:delText>
            </w:r>
          </w:del>
          <w:ins w:id="19137" w:author="Transkribus" w:date="2019-12-11T14:30:00Z">
            <w:r w:rsidR="00EE6742" w:rsidRPr="00EE6742">
              <w:rPr>
                <w:rFonts w:ascii="Courier New" w:hAnsi="Courier New" w:cs="Courier New"/>
                <w:rtl/>
              </w:rPr>
              <w:t>الجزاعلوف المعرف</w:t>
            </w:r>
          </w:ins>
          <w:r w:rsidR="00EE6742" w:rsidRPr="00EE6742">
            <w:rPr>
              <w:rFonts w:ascii="Courier New" w:hAnsi="Courier New" w:cs="Courier New"/>
              <w:rtl/>
            </w:rPr>
            <w:t xml:space="preserve"> عن ك</w:t>
          </w:r>
          <w:del w:id="19138" w:author="Transkribus" w:date="2019-12-11T14:30:00Z">
            <w:r w:rsidRPr="009B6BCA">
              <w:rPr>
                <w:rFonts w:ascii="Courier New" w:hAnsi="Courier New" w:cs="Courier New"/>
                <w:rtl/>
              </w:rPr>
              <w:delText>ث</w:delText>
            </w:r>
          </w:del>
          <w:ins w:id="19139" w:author="Transkribus" w:date="2019-12-11T14:30:00Z">
            <w:r w:rsidR="00EE6742" w:rsidRPr="00EE6742">
              <w:rPr>
                <w:rFonts w:ascii="Courier New" w:hAnsi="Courier New" w:cs="Courier New"/>
                <w:rtl/>
              </w:rPr>
              <w:t>ت</w:t>
            </w:r>
          </w:ins>
          <w:r w:rsidR="00EE6742" w:rsidRPr="00EE6742">
            <w:rPr>
              <w:rFonts w:ascii="Courier New" w:hAnsi="Courier New" w:cs="Courier New"/>
              <w:rtl/>
            </w:rPr>
            <w:t>ب</w:t>
          </w:r>
          <w:del w:id="191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28FC56" w14:textId="3A1B29E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فالناس </w:t>
          </w:r>
          <w:del w:id="19141" w:author="Transkribus" w:date="2019-12-11T14:30:00Z">
            <w:r w:rsidRPr="009B6BCA">
              <w:rPr>
                <w:rFonts w:ascii="Courier New" w:hAnsi="Courier New" w:cs="Courier New"/>
                <w:rtl/>
              </w:rPr>
              <w:delText>كالارض تسقى وهى واحدة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عذبا وتنبت مثل</w:delText>
                </w:r>
              </w:dir>
            </w:dir>
          </w:del>
          <w:ins w:id="19142" w:author="Transkribus" w:date="2019-12-11T14:30:00Z">
            <w:r w:rsidR="00EE6742" w:rsidRPr="00EE6742">
              <w:rPr>
                <w:rFonts w:ascii="Courier New" w:hAnsi="Courier New" w:cs="Courier New"/>
                <w:rtl/>
              </w:rPr>
              <w:t>كمالارصر يصفى وهى وأجده * عذياوققفت ميل</w:t>
            </w:r>
          </w:ins>
          <w:r w:rsidR="00EE6742" w:rsidRPr="00EE6742">
            <w:rPr>
              <w:rFonts w:ascii="Courier New" w:hAnsi="Courier New" w:cs="Courier New"/>
              <w:rtl/>
            </w:rPr>
            <w:t xml:space="preserve"> الشرى والرطب</w:t>
          </w:r>
          <w:del w:id="19143"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F231C2B" w14:textId="77777777" w:rsidR="009B6BCA" w:rsidRPr="009B6BCA" w:rsidRDefault="009B6BCA" w:rsidP="009B6BCA">
      <w:pPr>
        <w:pStyle w:val="NurText"/>
        <w:bidi/>
        <w:rPr>
          <w:del w:id="19144" w:author="Transkribus" w:date="2019-12-11T14:30:00Z"/>
          <w:rFonts w:ascii="Courier New" w:hAnsi="Courier New" w:cs="Courier New"/>
        </w:rPr>
      </w:pPr>
      <w:dir w:val="rtl">
        <w:dir w:val="rtl">
          <w:del w:id="1914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0FC7FA1" w14:textId="77777777" w:rsidR="009B6BCA" w:rsidRPr="009B6BCA" w:rsidRDefault="009B6BCA" w:rsidP="009B6BCA">
      <w:pPr>
        <w:pStyle w:val="NurText"/>
        <w:bidi/>
        <w:rPr>
          <w:del w:id="19146" w:author="Transkribus" w:date="2019-12-11T14:30:00Z"/>
          <w:rFonts w:ascii="Courier New" w:hAnsi="Courier New" w:cs="Courier New"/>
        </w:rPr>
      </w:pPr>
      <w:dir w:val="rtl">
        <w:dir w:val="rtl">
          <w:del w:id="19147" w:author="Transkribus" w:date="2019-12-11T14:30:00Z">
            <w:r w:rsidRPr="009B6BCA">
              <w:rPr>
                <w:rFonts w:ascii="Courier New" w:hAnsi="Courier New" w:cs="Courier New"/>
                <w:rtl/>
              </w:rPr>
              <w:delText>وانى امرؤ بالطبع الغى مطامعي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وازجر نفسى طابعا لا تطبعا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165361F" w14:textId="31B90D72" w:rsidR="00EE6742" w:rsidRPr="00EE6742" w:rsidRDefault="009B6BCA" w:rsidP="00EE6742">
      <w:pPr>
        <w:pStyle w:val="NurText"/>
        <w:bidi/>
        <w:rPr>
          <w:ins w:id="19148" w:author="Transkribus" w:date="2019-12-11T14:30:00Z"/>
          <w:rFonts w:ascii="Courier New" w:hAnsi="Courier New" w:cs="Courier New"/>
        </w:rPr>
      </w:pPr>
      <w:dir w:val="rtl">
        <w:dir w:val="rtl">
          <w:del w:id="19149" w:author="Transkribus" w:date="2019-12-11T14:30:00Z">
            <w:r w:rsidRPr="009B6BCA">
              <w:rPr>
                <w:rFonts w:ascii="Courier New" w:hAnsi="Courier New" w:cs="Courier New"/>
                <w:rtl/>
              </w:rPr>
              <w:delText>وعندى غنى نفس</w:delText>
            </w:r>
          </w:del>
          <w:ins w:id="19150" w:author="Transkribus" w:date="2019-12-11T14:30:00Z">
            <w:r w:rsidR="00EE6742" w:rsidRPr="00EE6742">
              <w:rPr>
                <w:rFonts w:ascii="Courier New" w:hAnsi="Courier New" w:cs="Courier New"/>
                <w:rtl/>
              </w:rPr>
              <w:t>والنشدفى أبض النقسة</w:t>
            </w:r>
          </w:ins>
        </w:dir>
      </w:dir>
    </w:p>
    <w:p w14:paraId="02DA3D06" w14:textId="77777777" w:rsidR="00EE6742" w:rsidRPr="00EE6742" w:rsidRDefault="00EE6742" w:rsidP="00EE6742">
      <w:pPr>
        <w:pStyle w:val="NurText"/>
        <w:bidi/>
        <w:rPr>
          <w:ins w:id="19151" w:author="Transkribus" w:date="2019-12-11T14:30:00Z"/>
          <w:rFonts w:ascii="Courier New" w:hAnsi="Courier New" w:cs="Courier New"/>
        </w:rPr>
      </w:pPr>
      <w:ins w:id="19152" w:author="Transkribus" w:date="2019-12-11T14:30:00Z">
        <w:r w:rsidRPr="00EE6742">
          <w:rPr>
            <w:rFonts w:ascii="Courier New" w:hAnsi="Courier New" w:cs="Courier New"/>
            <w:rtl/>
          </w:rPr>
          <w:t>الطويل</w:t>
        </w:r>
      </w:ins>
    </w:p>
    <w:p w14:paraId="0963C907" w14:textId="77777777" w:rsidR="00EE6742" w:rsidRPr="00EE6742" w:rsidRDefault="00EE6742" w:rsidP="00EE6742">
      <w:pPr>
        <w:pStyle w:val="NurText"/>
        <w:bidi/>
        <w:rPr>
          <w:ins w:id="19153" w:author="Transkribus" w:date="2019-12-11T14:30:00Z"/>
          <w:rFonts w:ascii="Courier New" w:hAnsi="Courier New" w:cs="Courier New"/>
        </w:rPr>
      </w:pPr>
      <w:ins w:id="19154" w:author="Transkribus" w:date="2019-12-11T14:30:00Z">
        <w:r w:rsidRPr="00EE6742">
          <w:rPr>
            <w:rFonts w:ascii="Courier New" w:hAnsi="Courier New" w:cs="Courier New"/>
            <w:rtl/>
          </w:rPr>
          <w:t>وأنى امرو بالطبع النى مطا٠ى * وأر جرففسى طاوقا لاتطبم</w:t>
        </w:r>
      </w:ins>
    </w:p>
    <w:p w14:paraId="5423CDB6" w14:textId="6A8FB20C" w:rsidR="00EE6742" w:rsidRPr="00EE6742" w:rsidRDefault="00EE6742" w:rsidP="00EE6742">
      <w:pPr>
        <w:pStyle w:val="NurText"/>
        <w:bidi/>
        <w:rPr>
          <w:rFonts w:ascii="Courier New" w:hAnsi="Courier New" w:cs="Courier New"/>
        </w:rPr>
      </w:pPr>
      <w:ins w:id="19155" w:author="Transkribus" w:date="2019-12-11T14:30:00Z">
        <w:r w:rsidRPr="00EE6742">
          <w:rPr>
            <w:rFonts w:ascii="Courier New" w:hAnsi="Courier New" w:cs="Courier New"/>
            <w:rtl/>
          </w:rPr>
          <w:t>وعيدى عبى يفس</w:t>
        </w:r>
      </w:ins>
      <w:r w:rsidRPr="00EE6742">
        <w:rPr>
          <w:rFonts w:ascii="Courier New" w:hAnsi="Courier New" w:cs="Courier New"/>
          <w:rtl/>
        </w:rPr>
        <w:t xml:space="preserve"> وفضل </w:t>
      </w:r>
      <w:del w:id="19156" w:author="Transkribus" w:date="2019-12-11T14:30:00Z">
        <w:r w:rsidR="009B6BCA" w:rsidRPr="009B6BCA">
          <w:rPr>
            <w:rFonts w:ascii="Courier New" w:hAnsi="Courier New" w:cs="Courier New"/>
            <w:rtl/>
          </w:rPr>
          <w:delText>ق</w:delText>
        </w:r>
      </w:del>
      <w:ins w:id="19157" w:author="Transkribus" w:date="2019-12-11T14:30:00Z">
        <w:r w:rsidRPr="00EE6742">
          <w:rPr>
            <w:rFonts w:ascii="Courier New" w:hAnsi="Courier New" w:cs="Courier New"/>
            <w:rtl/>
          </w:rPr>
          <w:t>غ</w:t>
        </w:r>
      </w:ins>
      <w:r w:rsidRPr="00EE6742">
        <w:rPr>
          <w:rFonts w:ascii="Courier New" w:hAnsi="Courier New" w:cs="Courier New"/>
          <w:rtl/>
        </w:rPr>
        <w:t>ناعة</w:t>
      </w:r>
      <w:del w:id="191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ولست كمن </w:t>
          </w:r>
          <w:del w:id="19159" w:author="Transkribus" w:date="2019-12-11T14:30:00Z">
            <w:r w:rsidR="009B6BCA" w:rsidRPr="009B6BCA">
              <w:rPr>
                <w:rFonts w:ascii="Courier New" w:hAnsi="Courier New" w:cs="Courier New"/>
                <w:rtl/>
              </w:rPr>
              <w:delText>ان ضاق ذرعا تضرعا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160" w:author="Transkribus" w:date="2019-12-11T14:30:00Z">
            <w:r w:rsidRPr="00EE6742">
              <w:rPr>
                <w:rFonts w:ascii="Courier New" w:hAnsi="Courier New" w:cs="Courier New"/>
                <w:rtl/>
              </w:rPr>
              <w:t>ابن صاق ذرعاثضر</w:t>
            </w:r>
          </w:ins>
        </w:dir>
      </w:dir>
    </w:p>
    <w:p w14:paraId="7C97AA7A" w14:textId="03314D9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19161" w:author="Transkribus" w:date="2019-12-11T14:30:00Z">
            <w:r w:rsidRPr="009B6BCA">
              <w:rPr>
                <w:rFonts w:ascii="Courier New" w:hAnsi="Courier New" w:cs="Courier New"/>
                <w:rtl/>
              </w:rPr>
              <w:delText>مد نحو</w:delText>
            </w:r>
          </w:del>
          <w:ins w:id="19162" w:author="Transkribus" w:date="2019-12-11T14:30:00Z">
            <w:r w:rsidR="00EE6742" w:rsidRPr="00EE6742">
              <w:rPr>
                <w:rFonts w:ascii="Courier New" w:hAnsi="Courier New" w:cs="Courier New"/>
                <w:rtl/>
              </w:rPr>
              <w:t>مديجو</w:t>
            </w:r>
          </w:ins>
          <w:r w:rsidR="00EE6742" w:rsidRPr="00EE6742">
            <w:rPr>
              <w:rFonts w:ascii="Courier New" w:hAnsi="Courier New" w:cs="Courier New"/>
              <w:rtl/>
            </w:rPr>
            <w:t xml:space="preserve"> الزاد قوم </w:t>
          </w:r>
          <w:del w:id="19163" w:author="Transkribus" w:date="2019-12-11T14:30:00Z">
            <w:r w:rsidRPr="009B6BCA">
              <w:rPr>
                <w:rFonts w:ascii="Courier New" w:hAnsi="Courier New" w:cs="Courier New"/>
                <w:rtl/>
              </w:rPr>
              <w:delText>اكفهم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تاخرت باعا ان دنا القوم اصبعا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164" w:author="Transkribus" w:date="2019-12-11T14:30:00Z">
            <w:r w:rsidR="00EE6742" w:rsidRPr="00EE6742">
              <w:rPr>
                <w:rFonts w:ascii="Courier New" w:hAnsi="Courier New" w:cs="Courier New"/>
                <w:rtl/>
              </w:rPr>
              <w:t>أفها * باحرب باعاان ونالقوم اصيعا</w:t>
            </w:r>
          </w:ins>
        </w:dir>
      </w:dir>
    </w:p>
    <w:p w14:paraId="157AC91E" w14:textId="77777777" w:rsidR="009B6BCA" w:rsidRPr="009B6BCA" w:rsidRDefault="009B6BCA" w:rsidP="009B6BCA">
      <w:pPr>
        <w:pStyle w:val="NurText"/>
        <w:bidi/>
        <w:rPr>
          <w:del w:id="19165" w:author="Transkribus" w:date="2019-12-11T14:30:00Z"/>
          <w:rFonts w:ascii="Courier New" w:hAnsi="Courier New" w:cs="Courier New"/>
        </w:rPr>
      </w:pPr>
      <w:dir w:val="rtl">
        <w:dir w:val="rtl">
          <w:del w:id="19166" w:author="Transkribus" w:date="2019-12-11T14:30:00Z">
            <w:r w:rsidRPr="009B6BCA">
              <w:rPr>
                <w:rFonts w:ascii="Courier New" w:hAnsi="Courier New" w:cs="Courier New"/>
                <w:rtl/>
              </w:rPr>
              <w:delText>ومذ كانت الدنيا لدى دنيئة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تعرضت للاعراض عنها ترفعا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1740666" w14:textId="228231E9" w:rsidR="00EE6742" w:rsidRPr="00EE6742" w:rsidRDefault="009B6BCA" w:rsidP="00EE6742">
      <w:pPr>
        <w:pStyle w:val="NurText"/>
        <w:bidi/>
        <w:rPr>
          <w:ins w:id="19167" w:author="Transkribus" w:date="2019-12-11T14:30:00Z"/>
          <w:rFonts w:ascii="Courier New" w:hAnsi="Courier New" w:cs="Courier New"/>
        </w:rPr>
      </w:pPr>
      <w:dir w:val="rtl">
        <w:dir w:val="rtl">
          <w:del w:id="19168" w:author="Transkribus" w:date="2019-12-11T14:30:00Z">
            <w:r w:rsidRPr="009B6BCA">
              <w:rPr>
                <w:rFonts w:ascii="Courier New" w:hAnsi="Courier New" w:cs="Courier New"/>
                <w:rtl/>
              </w:rPr>
              <w:delText>وذاك لعلمى انما</w:delText>
            </w:r>
          </w:del>
          <w:ins w:id="19169" w:author="Transkribus" w:date="2019-12-11T14:30:00Z">
            <w:r w:rsidR="00EE6742" w:rsidRPr="00EE6742">
              <w:rPr>
                <w:rFonts w:ascii="Courier New" w:hAnsi="Courier New" w:cs="Courier New"/>
                <w:rtl/>
              </w:rPr>
              <w:t>ومذالت الديبالدى وبيثة * فعرست لاعراس عيهارفا</w:t>
            </w:r>
          </w:ins>
        </w:dir>
      </w:dir>
    </w:p>
    <w:p w14:paraId="3B266F77" w14:textId="77C16FFD" w:rsidR="00EE6742" w:rsidRPr="00EE6742" w:rsidRDefault="00EE6742" w:rsidP="00EE6742">
      <w:pPr>
        <w:pStyle w:val="NurText"/>
        <w:bidi/>
        <w:rPr>
          <w:rFonts w:ascii="Courier New" w:hAnsi="Courier New" w:cs="Courier New"/>
        </w:rPr>
      </w:pPr>
      <w:ins w:id="19170" w:author="Transkribus" w:date="2019-12-11T14:30:00Z">
        <w:r w:rsidRPr="00EE6742">
          <w:rPr>
            <w:rFonts w:ascii="Courier New" w:hAnsi="Courier New" w:cs="Courier New"/>
            <w:rtl/>
          </w:rPr>
          <w:t>وذال العلمى اغما</w:t>
        </w:r>
      </w:ins>
      <w:r w:rsidRPr="00EE6742">
        <w:rPr>
          <w:rFonts w:ascii="Courier New" w:hAnsi="Courier New" w:cs="Courier New"/>
          <w:rtl/>
        </w:rPr>
        <w:t xml:space="preserve"> الله رازق</w:t>
      </w:r>
      <w:del w:id="1917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فمن غيره ارجو واخشى واجزعا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172" w:author="Transkribus" w:date="2019-12-11T14:30:00Z">
        <w:r w:rsidRPr="00EE6742">
          <w:rPr>
            <w:rFonts w:ascii="Courier New" w:hAnsi="Courier New" w:cs="Courier New"/>
            <w:rtl/>
          </w:rPr>
          <w:t xml:space="preserve"> * ن عبره أر جووأخى وأحرع</w:t>
        </w:r>
      </w:ins>
    </w:p>
    <w:p w14:paraId="4C8EFE19" w14:textId="5D94C84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فلا </w:t>
          </w:r>
          <w:del w:id="19173" w:author="Transkribus" w:date="2019-12-11T14:30:00Z">
            <w:r w:rsidRPr="009B6BCA">
              <w:rPr>
                <w:rFonts w:ascii="Courier New" w:hAnsi="Courier New" w:cs="Courier New"/>
                <w:rtl/>
              </w:rPr>
              <w:delText>الضعف يقصى</w:delText>
            </w:r>
          </w:del>
          <w:ins w:id="19174" w:author="Transkribus" w:date="2019-12-11T14:30:00Z">
            <w:r w:rsidR="00EE6742" w:rsidRPr="00EE6742">
              <w:rPr>
                <w:rFonts w:ascii="Courier New" w:hAnsi="Courier New" w:cs="Courier New"/>
                <w:rtl/>
              </w:rPr>
              <w:t>الصعف يعصى</w:t>
            </w:r>
          </w:ins>
          <w:r w:rsidR="00EE6742" w:rsidRPr="00EE6742">
            <w:rPr>
              <w:rFonts w:ascii="Courier New" w:hAnsi="Courier New" w:cs="Courier New"/>
              <w:rtl/>
            </w:rPr>
            <w:t xml:space="preserve"> الرزق ان ك</w:t>
          </w:r>
          <w:ins w:id="19175"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 دانيا</w:t>
          </w:r>
          <w:del w:id="1917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الحول يدنيه اذا ما تجزعا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177" w:author="Transkribus" w:date="2019-12-11T14:30:00Z">
            <w:r w:rsidR="00EE6742" w:rsidRPr="00EE6742">
              <w:rPr>
                <w:rFonts w:ascii="Courier New" w:hAnsi="Courier New" w:cs="Courier New"/>
                <w:rtl/>
              </w:rPr>
              <w:t>* ولاالجول بدببه ١ذاما نجر٤</w:t>
            </w:r>
          </w:ins>
        </w:dir>
      </w:dir>
    </w:p>
    <w:p w14:paraId="24B6E511" w14:textId="596C31D3" w:rsidR="00EE6742" w:rsidRPr="00EE6742" w:rsidRDefault="009B6BCA" w:rsidP="00EE6742">
      <w:pPr>
        <w:pStyle w:val="NurText"/>
        <w:bidi/>
        <w:rPr>
          <w:rFonts w:ascii="Courier New" w:hAnsi="Courier New" w:cs="Courier New"/>
        </w:rPr>
      </w:pPr>
      <w:dir w:val="rtl">
        <w:dir w:val="rtl">
          <w:del w:id="19178" w:author="Transkribus" w:date="2019-12-11T14:30:00Z">
            <w:r w:rsidRPr="009B6BCA">
              <w:rPr>
                <w:rFonts w:ascii="Courier New" w:hAnsi="Courier New" w:cs="Courier New"/>
                <w:rtl/>
              </w:rPr>
              <w:delText xml:space="preserve">فلا تبطرن ان نلت </w:delText>
            </w:r>
          </w:del>
          <w:ins w:id="19179" w:author="Transkribus" w:date="2019-12-11T14:30:00Z">
            <w:r w:rsidR="00EE6742" w:rsidRPr="00EE6742">
              <w:rPr>
                <w:rFonts w:ascii="Courier New" w:hAnsi="Courier New" w:cs="Courier New"/>
                <w:rtl/>
              </w:rPr>
              <w:t xml:space="preserve">فلاتيطرن ابن قلت </w:t>
            </w:r>
          </w:ins>
          <w:r w:rsidR="00EE6742" w:rsidRPr="00EE6742">
            <w:rPr>
              <w:rFonts w:ascii="Courier New" w:hAnsi="Courier New" w:cs="Courier New"/>
              <w:rtl/>
            </w:rPr>
            <w:t>من دهرك الغنى</w:t>
          </w:r>
          <w:del w:id="1918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وكن شامخا بالانف ان كنت مدقعا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181" w:author="Transkribus" w:date="2019-12-11T14:30:00Z">
            <w:r w:rsidR="00EE6742" w:rsidRPr="00EE6742">
              <w:rPr>
                <w:rFonts w:ascii="Courier New" w:hAnsi="Courier New" w:cs="Courier New"/>
                <w:rtl/>
              </w:rPr>
              <w:t xml:space="preserve"> * وكر شاخاء الالف ان كتب مدقا</w:t>
            </w:r>
          </w:ins>
        </w:dir>
      </w:dir>
    </w:p>
    <w:p w14:paraId="177E8ACE" w14:textId="3ABDB2DC" w:rsidR="00EE6742" w:rsidRPr="00EE6742" w:rsidRDefault="009B6BCA" w:rsidP="00EE6742">
      <w:pPr>
        <w:pStyle w:val="NurText"/>
        <w:bidi/>
        <w:rPr>
          <w:rFonts w:ascii="Courier New" w:hAnsi="Courier New" w:cs="Courier New"/>
        </w:rPr>
      </w:pPr>
      <w:dir w:val="rtl">
        <w:dir w:val="rtl">
          <w:del w:id="19182" w:author="Transkribus" w:date="2019-12-11T14:30:00Z">
            <w:r w:rsidRPr="009B6BCA">
              <w:rPr>
                <w:rFonts w:ascii="Courier New" w:hAnsi="Courier New" w:cs="Courier New"/>
                <w:rtl/>
              </w:rPr>
              <w:delText>فقدر الفتى ما حازه وافاده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183" w:author="Transkribus" w:date="2019-12-11T14:30:00Z">
            <w:r w:rsidR="00EE6742" w:rsidRPr="00EE6742">
              <w:rPr>
                <w:rFonts w:ascii="Courier New" w:hAnsi="Courier New" w:cs="Courier New"/>
                <w:rtl/>
              </w:rPr>
              <w:t xml:space="preserve">فقسدر العسى ماجازه وأقادة * </w:t>
            </w:r>
          </w:ins>
          <w:r w:rsidR="00EE6742" w:rsidRPr="00EE6742">
            <w:rPr>
              <w:rFonts w:ascii="Courier New" w:hAnsi="Courier New" w:cs="Courier New"/>
              <w:rtl/>
            </w:rPr>
            <w:t xml:space="preserve">من العلم </w:t>
          </w:r>
          <w:del w:id="19184" w:author="Transkribus" w:date="2019-12-11T14:30:00Z">
            <w:r w:rsidRPr="009B6BCA">
              <w:rPr>
                <w:rFonts w:ascii="Courier New" w:hAnsi="Courier New" w:cs="Courier New"/>
                <w:rtl/>
              </w:rPr>
              <w:delText>لا مال حواه وجمعا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185" w:author="Transkribus" w:date="2019-12-11T14:30:00Z">
            <w:r w:rsidR="00EE6742" w:rsidRPr="00EE6742">
              <w:rPr>
                <w:rFonts w:ascii="Courier New" w:hAnsi="Courier New" w:cs="Courier New"/>
                <w:rtl/>
              </w:rPr>
              <w:t>لامال جواه وحمعا</w:t>
            </w:r>
          </w:ins>
        </w:dir>
      </w:dir>
    </w:p>
    <w:p w14:paraId="6C9FBB34" w14:textId="205C5DE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فكن عالما فى الناس </w:t>
          </w:r>
          <w:del w:id="19186" w:author="Transkribus" w:date="2019-12-11T14:30:00Z">
            <w:r w:rsidRPr="009B6BCA">
              <w:rPr>
                <w:rFonts w:ascii="Courier New" w:hAnsi="Courier New" w:cs="Courier New"/>
                <w:rtl/>
              </w:rPr>
              <w:delText>او</w:delText>
            </w:r>
          </w:del>
          <w:ins w:id="19187" w:author="Transkribus" w:date="2019-12-11T14:30:00Z">
            <w:r w:rsidR="00EE6742" w:rsidRPr="00EE6742">
              <w:rPr>
                <w:rFonts w:ascii="Courier New" w:hAnsi="Courier New" w:cs="Courier New"/>
                <w:rtl/>
              </w:rPr>
              <w:t>أو</w:t>
            </w:r>
          </w:ins>
          <w:r w:rsidR="00EE6742" w:rsidRPr="00EE6742">
            <w:rPr>
              <w:rFonts w:ascii="Courier New" w:hAnsi="Courier New" w:cs="Courier New"/>
              <w:rtl/>
            </w:rPr>
            <w:t xml:space="preserve"> متعلما</w:t>
          </w:r>
          <w:del w:id="1918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18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وان فات</w:t>
          </w:r>
          <w:ins w:id="19190"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ك القسمان </w:t>
          </w:r>
          <w:del w:id="19191" w:author="Transkribus" w:date="2019-12-11T14:30:00Z">
            <w:r w:rsidRPr="009B6BCA">
              <w:rPr>
                <w:rFonts w:ascii="Courier New" w:hAnsi="Courier New" w:cs="Courier New"/>
                <w:rtl/>
              </w:rPr>
              <w:delText>اصغ لتسمعا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192" w:author="Transkribus" w:date="2019-12-11T14:30:00Z">
            <w:r w:rsidR="00EE6742" w:rsidRPr="00EE6742">
              <w:rPr>
                <w:rFonts w:ascii="Courier New" w:hAnsi="Courier New" w:cs="Courier New"/>
                <w:rtl/>
              </w:rPr>
              <w:t>أصنر التسميا</w:t>
            </w:r>
          </w:ins>
        </w:dir>
      </w:dir>
    </w:p>
    <w:p w14:paraId="128C468F" w14:textId="77777777" w:rsidR="009B6BCA" w:rsidRPr="009B6BCA" w:rsidRDefault="009B6BCA" w:rsidP="009B6BCA">
      <w:pPr>
        <w:pStyle w:val="NurText"/>
        <w:bidi/>
        <w:rPr>
          <w:del w:id="19193" w:author="Transkribus" w:date="2019-12-11T14:30:00Z"/>
          <w:rFonts w:ascii="Courier New" w:hAnsi="Courier New" w:cs="Courier New"/>
        </w:rPr>
      </w:pPr>
      <w:dir w:val="rtl">
        <w:dir w:val="rtl">
          <w:del w:id="19194" w:author="Transkribus" w:date="2019-12-11T14:30:00Z">
            <w:r w:rsidRPr="009B6BCA">
              <w:rPr>
                <w:rFonts w:ascii="Courier New" w:hAnsi="Courier New" w:cs="Courier New"/>
                <w:rtl/>
              </w:rPr>
              <w:delText>ولا تك للاقسام ما اسطعت رابعا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فتدرا عن ورد النجاة وتدفعا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6DDA6D6" w14:textId="2A7BA049" w:rsidR="00EE6742" w:rsidRPr="00EE6742" w:rsidRDefault="009B6BCA" w:rsidP="00EE6742">
      <w:pPr>
        <w:pStyle w:val="NurText"/>
        <w:bidi/>
        <w:rPr>
          <w:ins w:id="19195" w:author="Transkribus" w:date="2019-12-11T14:30:00Z"/>
          <w:rFonts w:ascii="Courier New" w:hAnsi="Courier New" w:cs="Courier New"/>
        </w:rPr>
      </w:pPr>
      <w:dir w:val="rtl">
        <w:dir w:val="rtl">
          <w:ins w:id="19196" w:author="Transkribus" w:date="2019-12-11T14:30:00Z">
            <w:r w:rsidR="00EE6742" w:rsidRPr="00EE6742">
              <w:rPr>
                <w:rFonts w:ascii="Courier New" w:hAnsi="Courier New" w:cs="Courier New"/>
                <w:rtl/>
              </w:rPr>
              <w:t>ولاتل الاقسام مالسطع رايعا * فتدر اعن ورد النجاء وبدفها</w:t>
            </w:r>
          </w:ins>
        </w:dir>
      </w:dir>
    </w:p>
    <w:p w14:paraId="40563DC7" w14:textId="63C0DD2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وقال </w:t>
      </w:r>
      <w:del w:id="19197" w:author="Transkribus" w:date="2019-12-11T14:30:00Z">
        <w:r w:rsidR="009B6BCA" w:rsidRPr="009B6BCA">
          <w:rPr>
            <w:rFonts w:ascii="Courier New" w:hAnsi="Courier New" w:cs="Courier New"/>
            <w:rtl/>
          </w:rPr>
          <w:delText>ايضا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198" w:author="Transkribus" w:date="2019-12-11T14:30:00Z">
        <w:r w:rsidRPr="00EE6742">
          <w:rPr>
            <w:rFonts w:ascii="Courier New" w:hAnsi="Courier New" w:cs="Courier New"/>
            <w:rtl/>
          </w:rPr>
          <w:t>أبنا</w:t>
        </w:r>
      </w:ins>
    </w:p>
    <w:p w14:paraId="478CD38F" w14:textId="35668BC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اذا كان رزق </w:t>
          </w:r>
          <w:del w:id="19199" w:author="Transkribus" w:date="2019-12-11T14:30:00Z">
            <w:r w:rsidRPr="009B6BCA">
              <w:rPr>
                <w:rFonts w:ascii="Courier New" w:hAnsi="Courier New" w:cs="Courier New"/>
                <w:rtl/>
              </w:rPr>
              <w:delText>المرء عن قدر اتى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حرصه يغنيه</w:delText>
                </w:r>
              </w:dir>
            </w:dir>
          </w:del>
          <w:ins w:id="19200" w:author="Transkribus" w:date="2019-12-11T14:30:00Z">
            <w:r w:rsidR="00EE6742" w:rsidRPr="00EE6742">
              <w:rPr>
                <w:rFonts w:ascii="Courier New" w:hAnsi="Courier New" w:cs="Courier New"/>
                <w:rtl/>
              </w:rPr>
              <w:t>المرة عن قدرأبى * أحرصه فغنيه</w:t>
            </w:r>
          </w:ins>
          <w:r w:rsidR="00EE6742" w:rsidRPr="00EE6742">
            <w:rPr>
              <w:rFonts w:ascii="Courier New" w:hAnsi="Courier New" w:cs="Courier New"/>
              <w:rtl/>
            </w:rPr>
            <w:t xml:space="preserve"> فى طلب الرزق</w:t>
          </w:r>
          <w:del w:id="192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0D76CF" w14:textId="77777777" w:rsidR="009B6BCA" w:rsidRPr="009B6BCA" w:rsidRDefault="009B6BCA" w:rsidP="009B6BCA">
      <w:pPr>
        <w:pStyle w:val="NurText"/>
        <w:bidi/>
        <w:rPr>
          <w:del w:id="19202" w:author="Transkribus" w:date="2019-12-11T14:30:00Z"/>
          <w:rFonts w:ascii="Courier New" w:hAnsi="Courier New" w:cs="Courier New"/>
        </w:rPr>
      </w:pPr>
      <w:dir w:val="rtl">
        <w:dir w:val="rtl">
          <w:del w:id="19203" w:author="Transkribus" w:date="2019-12-11T14:30:00Z">
            <w:r w:rsidRPr="009B6BCA">
              <w:rPr>
                <w:rFonts w:ascii="Courier New" w:hAnsi="Courier New" w:cs="Courier New"/>
                <w:rtl/>
              </w:rPr>
              <w:delText>كذا موته ان كان ضربة لازب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فاخلاده نحو الدنا غاية الحمق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09CEDBE" w14:textId="3193C668" w:rsidR="00EE6742" w:rsidRPr="00EE6742" w:rsidRDefault="009B6BCA" w:rsidP="00EE6742">
      <w:pPr>
        <w:pStyle w:val="NurText"/>
        <w:bidi/>
        <w:rPr>
          <w:ins w:id="19204" w:author="Transkribus" w:date="2019-12-11T14:30:00Z"/>
          <w:rFonts w:ascii="Courier New" w:hAnsi="Courier New" w:cs="Courier New"/>
        </w:rPr>
      </w:pPr>
      <w:dir w:val="rtl">
        <w:dir w:val="rtl">
          <w:del w:id="19205" w:author="Transkribus" w:date="2019-12-11T14:30:00Z">
            <w:r w:rsidRPr="009B6BCA">
              <w:rPr>
                <w:rFonts w:ascii="Courier New" w:hAnsi="Courier New" w:cs="Courier New"/>
                <w:rtl/>
              </w:rPr>
              <w:delText>فان شئت ان تحيا كريما فكن فتى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يؤوسا فان الياس</w:delText>
                </w:r>
              </w:dir>
            </w:dir>
          </w:del>
          <w:ins w:id="19206" w:author="Transkribus" w:date="2019-12-11T14:30:00Z">
            <w:r w:rsidR="00EE6742" w:rsidRPr="00EE6742">
              <w:rPr>
                <w:rFonts w:ascii="Courier New" w:hAnsi="Courier New" w:cs="Courier New"/>
                <w:rtl/>
              </w:rPr>
              <w:t>كذا موثهان كمان صرة لارب * فاسسلادة محو الدناقابة الحق</w:t>
            </w:r>
          </w:ins>
        </w:dir>
      </w:dir>
    </w:p>
    <w:p w14:paraId="1F594EDE" w14:textId="0D2F4A24" w:rsidR="00EE6742" w:rsidRPr="00EE6742" w:rsidRDefault="00EE6742" w:rsidP="00EE6742">
      <w:pPr>
        <w:pStyle w:val="NurText"/>
        <w:bidi/>
        <w:rPr>
          <w:rFonts w:ascii="Courier New" w:hAnsi="Courier New" w:cs="Courier New"/>
        </w:rPr>
      </w:pPr>
      <w:ins w:id="19207" w:author="Transkribus" w:date="2019-12-11T14:30:00Z">
        <w:r w:rsidRPr="00EE6742">
          <w:rPr>
            <w:rFonts w:ascii="Courier New" w:hAnsi="Courier New" w:cs="Courier New"/>
            <w:rtl/>
          </w:rPr>
          <w:t>بان شلت ابن مجبا كر مافكن فى * بو سانان الباس</w:t>
        </w:r>
      </w:ins>
      <w:r w:rsidRPr="00EE6742">
        <w:rPr>
          <w:rFonts w:ascii="Courier New" w:hAnsi="Courier New" w:cs="Courier New"/>
          <w:rtl/>
        </w:rPr>
        <w:t xml:space="preserve"> من كرم الخلق</w:t>
      </w:r>
      <w:del w:id="1920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0336102" w14:textId="22AFFA9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فياس الكر</w:t>
          </w:r>
          <w:del w:id="19209"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الطبع </w:t>
          </w:r>
          <w:del w:id="19210" w:author="Transkribus" w:date="2019-12-11T14:30:00Z">
            <w:r w:rsidRPr="009B6BCA">
              <w:rPr>
                <w:rFonts w:ascii="Courier New" w:hAnsi="Courier New" w:cs="Courier New"/>
                <w:rtl/>
              </w:rPr>
              <w:delText>حلو مذاقه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211" w:author="Transkribus" w:date="2019-12-11T14:30:00Z">
            <w:r w:rsidR="00EE6742" w:rsidRPr="00EE6742">
              <w:rPr>
                <w:rFonts w:ascii="Courier New" w:hAnsi="Courier New" w:cs="Courier New"/>
                <w:rtl/>
              </w:rPr>
              <w:t xml:space="preserve">حلومد اله * </w:t>
            </w:r>
          </w:ins>
          <w:r w:rsidR="00EE6742" w:rsidRPr="00EE6742">
            <w:rPr>
              <w:rFonts w:ascii="Courier New" w:hAnsi="Courier New" w:cs="Courier New"/>
              <w:rtl/>
            </w:rPr>
            <w:t xml:space="preserve">لديه اذا </w:t>
          </w:r>
          <w:del w:id="19212" w:author="Transkribus" w:date="2019-12-11T14:30:00Z">
            <w:r w:rsidRPr="009B6BCA">
              <w:rPr>
                <w:rFonts w:ascii="Courier New" w:hAnsi="Courier New" w:cs="Courier New"/>
                <w:rtl/>
              </w:rPr>
              <w:delText>ما رام مسالة الخلق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13" w:author="Transkribus" w:date="2019-12-11T14:30:00Z">
            <w:r w:rsidR="00EE6742" w:rsidRPr="00EE6742">
              <w:rPr>
                <w:rFonts w:ascii="Courier New" w:hAnsi="Courier New" w:cs="Courier New"/>
                <w:rtl/>
              </w:rPr>
              <w:t>قارام مستلة الخاق</w:t>
            </w:r>
          </w:ins>
        </w:dir>
      </w:dir>
    </w:p>
    <w:p w14:paraId="0E1D5E36" w14:textId="480C349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9214"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15" w:author="Transkribus" w:date="2019-12-11T14:30:00Z">
            <w:r w:rsidR="00EE6742" w:rsidRPr="00EE6742">
              <w:rPr>
                <w:rFonts w:ascii="Courier New" w:hAnsi="Courier New" w:cs="Courier New"/>
                <w:rtl/>
              </w:rPr>
              <w:t>أيقا</w:t>
            </w:r>
          </w:ins>
        </w:dir>
      </w:dir>
    </w:p>
    <w:p w14:paraId="174B4C72" w14:textId="77777777" w:rsidR="009B6BCA" w:rsidRPr="009B6BCA" w:rsidRDefault="009B6BCA" w:rsidP="009B6BCA">
      <w:pPr>
        <w:pStyle w:val="NurText"/>
        <w:bidi/>
        <w:rPr>
          <w:del w:id="19216" w:author="Transkribus" w:date="2019-12-11T14:30:00Z"/>
          <w:rFonts w:ascii="Courier New" w:hAnsi="Courier New" w:cs="Courier New"/>
        </w:rPr>
      </w:pPr>
      <w:dir w:val="rtl">
        <w:dir w:val="rtl">
          <w:del w:id="19217" w:author="Transkribus" w:date="2019-12-11T14:30:00Z">
            <w:r w:rsidRPr="009B6BCA">
              <w:rPr>
                <w:rFonts w:ascii="Courier New" w:hAnsi="Courier New" w:cs="Courier New"/>
                <w:rtl/>
              </w:rPr>
              <w:delText>ارى وجودك هذا لم يكن عبثا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لتكمل منك النفس فانتبه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7B3FC8F" w14:textId="3EC069FC" w:rsidR="00EE6742" w:rsidRPr="00EE6742" w:rsidRDefault="009B6BCA" w:rsidP="00EE6742">
      <w:pPr>
        <w:pStyle w:val="NurText"/>
        <w:bidi/>
        <w:rPr>
          <w:ins w:id="19218" w:author="Transkribus" w:date="2019-12-11T14:30:00Z"/>
          <w:rFonts w:ascii="Courier New" w:hAnsi="Courier New" w:cs="Courier New"/>
        </w:rPr>
      </w:pPr>
      <w:dir w:val="rtl">
        <w:dir w:val="rtl">
          <w:del w:id="19219" w:author="Transkribus" w:date="2019-12-11T14:30:00Z">
            <w:r w:rsidRPr="009B6BCA">
              <w:rPr>
                <w:rFonts w:ascii="Courier New" w:hAnsi="Courier New" w:cs="Courier New"/>
                <w:rtl/>
              </w:rPr>
              <w:delText>فاعدل</w:delText>
            </w:r>
          </w:del>
          <w:ins w:id="19220" w:author="Transkribus" w:date="2019-12-11T14:30:00Z">
            <w:r w:rsidR="00EE6742" w:rsidRPr="00EE6742">
              <w:rPr>
                <w:rFonts w:ascii="Courier New" w:hAnsi="Courier New" w:cs="Courier New"/>
                <w:rtl/>
              </w:rPr>
              <w:t>البسيط</w:t>
            </w:r>
          </w:ins>
        </w:dir>
      </w:dir>
    </w:p>
    <w:p w14:paraId="6EECC39A" w14:textId="77777777" w:rsidR="00EE6742" w:rsidRPr="00EE6742" w:rsidRDefault="00EE6742" w:rsidP="00EE6742">
      <w:pPr>
        <w:pStyle w:val="NurText"/>
        <w:bidi/>
        <w:rPr>
          <w:ins w:id="19221" w:author="Transkribus" w:date="2019-12-11T14:30:00Z"/>
          <w:rFonts w:ascii="Courier New" w:hAnsi="Courier New" w:cs="Courier New"/>
        </w:rPr>
      </w:pPr>
      <w:ins w:id="19222" w:author="Transkribus" w:date="2019-12-11T14:30:00Z">
        <w:r w:rsidRPr="00EE6742">
          <w:rPr>
            <w:rFonts w:ascii="Courier New" w:hAnsi="Courier New" w:cs="Courier New"/>
            <w:rtl/>
          </w:rPr>
          <w:t>أرى وجويلك هذالم بكن عبيا * الالتكمل منك النقس فاننية</w:t>
        </w:r>
      </w:ins>
    </w:p>
    <w:p w14:paraId="0C18D9FE" w14:textId="753A7DCC" w:rsidR="00EE6742" w:rsidRPr="00EE6742" w:rsidRDefault="00EE6742" w:rsidP="00EE6742">
      <w:pPr>
        <w:pStyle w:val="NurText"/>
        <w:bidi/>
        <w:rPr>
          <w:rFonts w:ascii="Courier New" w:hAnsi="Courier New" w:cs="Courier New"/>
        </w:rPr>
      </w:pPr>
      <w:ins w:id="19223" w:author="Transkribus" w:date="2019-12-11T14:30:00Z">
        <w:r w:rsidRPr="00EE6742">
          <w:rPr>
            <w:rFonts w:ascii="Courier New" w:hAnsi="Courier New" w:cs="Courier New"/>
            <w:rtl/>
          </w:rPr>
          <w:t>باعدل</w:t>
        </w:r>
      </w:ins>
      <w:r w:rsidRPr="00EE6742">
        <w:rPr>
          <w:rFonts w:ascii="Courier New" w:hAnsi="Courier New" w:cs="Courier New"/>
          <w:rtl/>
        </w:rPr>
        <w:t xml:space="preserve"> عن </w:t>
      </w:r>
      <w:del w:id="19224" w:author="Transkribus" w:date="2019-12-11T14:30:00Z">
        <w:r w:rsidR="009B6BCA" w:rsidRPr="009B6BCA">
          <w:rPr>
            <w:rFonts w:ascii="Courier New" w:hAnsi="Courier New" w:cs="Courier New"/>
            <w:rtl/>
          </w:rPr>
          <w:delText>الجسم لا تقبل</w:delText>
        </w:r>
      </w:del>
      <w:ins w:id="19225" w:author="Transkribus" w:date="2019-12-11T14:30:00Z">
        <w:r w:rsidRPr="00EE6742">
          <w:rPr>
            <w:rFonts w:ascii="Courier New" w:hAnsi="Courier New" w:cs="Courier New"/>
            <w:rtl/>
          </w:rPr>
          <w:t>الحسم الاتفيل</w:t>
        </w:r>
      </w:ins>
      <w:r w:rsidRPr="00EE6742">
        <w:rPr>
          <w:rFonts w:ascii="Courier New" w:hAnsi="Courier New" w:cs="Courier New"/>
          <w:rtl/>
        </w:rPr>
        <w:t xml:space="preserve"> عليه ومل</w:t>
      </w:r>
      <w:del w:id="1922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227"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الى </w:t>
      </w:r>
      <w:del w:id="19228" w:author="Transkribus" w:date="2019-12-11T14:30:00Z">
        <w:r w:rsidR="009B6BCA" w:rsidRPr="009B6BCA">
          <w:rPr>
            <w:rFonts w:ascii="Courier New" w:hAnsi="Courier New" w:cs="Courier New"/>
            <w:rtl/>
          </w:rPr>
          <w:delText>رعاية ما</w:delText>
        </w:r>
      </w:del>
      <w:ins w:id="19229" w:author="Transkribus" w:date="2019-12-11T14:30:00Z">
        <w:r w:rsidRPr="00EE6742">
          <w:rPr>
            <w:rFonts w:ascii="Courier New" w:hAnsi="Courier New" w:cs="Courier New"/>
            <w:rtl/>
          </w:rPr>
          <w:t>رعايةما</w:t>
        </w:r>
      </w:ins>
      <w:r w:rsidRPr="00EE6742">
        <w:rPr>
          <w:rFonts w:ascii="Courier New" w:hAnsi="Courier New" w:cs="Courier New"/>
          <w:rtl/>
        </w:rPr>
        <w:t xml:space="preserve"> الانسان </w:t>
      </w:r>
      <w:del w:id="19230" w:author="Transkribus" w:date="2019-12-11T14:30:00Z">
        <w:r w:rsidR="009B6BCA" w:rsidRPr="009B6BCA">
          <w:rPr>
            <w:rFonts w:ascii="Courier New" w:hAnsi="Courier New" w:cs="Courier New"/>
            <w:rtl/>
          </w:rPr>
          <w:delText>انت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231" w:author="Transkribus" w:date="2019-12-11T14:30:00Z">
        <w:r w:rsidRPr="00EE6742">
          <w:rPr>
            <w:rFonts w:ascii="Courier New" w:hAnsi="Courier New" w:cs="Courier New"/>
            <w:rtl/>
          </w:rPr>
          <w:t>أبتيب٥</w:t>
        </w:r>
      </w:ins>
    </w:p>
    <w:p w14:paraId="306FA03E" w14:textId="18C84F0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w:t>
          </w:r>
          <w:del w:id="19232" w:author="Transkribus" w:date="2019-12-11T14:30:00Z">
            <w:r w:rsidRPr="009B6BCA">
              <w:rPr>
                <w:rFonts w:ascii="Courier New" w:hAnsi="Courier New" w:cs="Courier New"/>
                <w:rtl/>
              </w:rPr>
              <w:delText>مؤ</w:delText>
            </w:r>
          </w:del>
          <w:ins w:id="19233" w:author="Transkribus" w:date="2019-12-11T14:30:00Z">
            <w:r w:rsidR="00EE6742" w:rsidRPr="00EE6742">
              <w:rPr>
                <w:rFonts w:ascii="Courier New" w:hAnsi="Courier New" w:cs="Courier New"/>
                <w:rtl/>
              </w:rPr>
              <w:t>و</w:t>
            </w:r>
          </w:ins>
          <w:r w:rsidR="00EE6742" w:rsidRPr="00EE6742">
            <w:rPr>
              <w:rFonts w:ascii="Courier New" w:hAnsi="Courier New" w:cs="Courier New"/>
              <w:rtl/>
            </w:rPr>
            <w:t xml:space="preserve">يس النفس عن </w:t>
          </w:r>
          <w:del w:id="19234" w:author="Transkribus" w:date="2019-12-11T14:30:00Z">
            <w:r w:rsidRPr="009B6BCA">
              <w:rPr>
                <w:rFonts w:ascii="Courier New" w:hAnsi="Courier New" w:cs="Courier New"/>
                <w:rtl/>
              </w:rPr>
              <w:delText>اهوائها يقظ</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235" w:author="Transkribus" w:date="2019-12-11T14:30:00Z">
            <w:r w:rsidR="00EE6742" w:rsidRPr="00EE6742">
              <w:rPr>
                <w:rFonts w:ascii="Courier New" w:hAnsi="Courier New" w:cs="Courier New"/>
                <w:rtl/>
              </w:rPr>
              <w:t xml:space="preserve">أهو اثهايقط * </w:t>
            </w:r>
          </w:ins>
          <w:r w:rsidR="00EE6742" w:rsidRPr="00EE6742">
            <w:rPr>
              <w:rFonts w:ascii="Courier New" w:hAnsi="Courier New" w:cs="Courier New"/>
              <w:rtl/>
            </w:rPr>
            <w:t>ومطمع الن</w:t>
          </w:r>
          <w:ins w:id="19236"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فس فيها غير </w:t>
          </w:r>
          <w:del w:id="19237" w:author="Transkribus" w:date="2019-12-11T14:30:00Z">
            <w:r w:rsidRPr="009B6BCA">
              <w:rPr>
                <w:rFonts w:ascii="Courier New" w:hAnsi="Courier New" w:cs="Courier New"/>
                <w:rtl/>
              </w:rPr>
              <w:delText>منتبه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38" w:author="Transkribus" w:date="2019-12-11T14:30:00Z">
            <w:r w:rsidR="00EE6742" w:rsidRPr="00EE6742">
              <w:rPr>
                <w:rFonts w:ascii="Courier New" w:hAnsi="Courier New" w:cs="Courier New"/>
                <w:rtl/>
              </w:rPr>
              <w:t>متتبة</w:t>
            </w:r>
          </w:ins>
        </w:dir>
      </w:dir>
    </w:p>
    <w:p w14:paraId="4563427D" w14:textId="3B7F9D8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فاسلك س</w:t>
          </w:r>
          <w:del w:id="19239" w:author="Transkribus" w:date="2019-12-11T14:30:00Z">
            <w:r w:rsidRPr="009B6BCA">
              <w:rPr>
                <w:rFonts w:ascii="Courier New" w:hAnsi="Courier New" w:cs="Courier New"/>
                <w:rtl/>
              </w:rPr>
              <w:delText>ب</w:delText>
            </w:r>
          </w:del>
          <w:r w:rsidR="00EE6742" w:rsidRPr="00EE6742">
            <w:rPr>
              <w:rFonts w:ascii="Courier New" w:hAnsi="Courier New" w:cs="Courier New"/>
              <w:rtl/>
            </w:rPr>
            <w:t>ي</w:t>
          </w:r>
          <w:ins w:id="19240" w:author="Transkribus" w:date="2019-12-11T14:30:00Z">
            <w:r w:rsidR="00EE6742" w:rsidRPr="00EE6742">
              <w:rPr>
                <w:rFonts w:ascii="Courier New" w:hAnsi="Courier New" w:cs="Courier New"/>
                <w:rtl/>
              </w:rPr>
              <w:t>ي</w:t>
            </w:r>
          </w:ins>
          <w:r w:rsidR="00EE6742" w:rsidRPr="00EE6742">
            <w:rPr>
              <w:rFonts w:ascii="Courier New" w:hAnsi="Courier New" w:cs="Courier New"/>
              <w:rtl/>
            </w:rPr>
            <w:t xml:space="preserve">ل الهدى </w:t>
          </w:r>
          <w:del w:id="19241" w:author="Transkribus" w:date="2019-12-11T14:30:00Z">
            <w:r w:rsidRPr="009B6BCA">
              <w:rPr>
                <w:rFonts w:ascii="Courier New" w:hAnsi="Courier New" w:cs="Courier New"/>
                <w:rtl/>
              </w:rPr>
              <w:delText>تحمد مغبته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فمنهج</w:delText>
                </w:r>
              </w:dir>
            </w:dir>
          </w:del>
          <w:ins w:id="19242" w:author="Transkribus" w:date="2019-12-11T14:30:00Z">
            <w:r w:rsidR="00EE6742" w:rsidRPr="00EE6742">
              <w:rPr>
                <w:rFonts w:ascii="Courier New" w:hAnsi="Courier New" w:cs="Courier New"/>
                <w:rtl/>
              </w:rPr>
              <w:t>جمد مبته * غنهم</w:t>
            </w:r>
          </w:ins>
          <w:r w:rsidR="00EE6742" w:rsidRPr="00EE6742">
            <w:rPr>
              <w:rFonts w:ascii="Courier New" w:hAnsi="Courier New" w:cs="Courier New"/>
              <w:rtl/>
            </w:rPr>
            <w:t xml:space="preserve"> الحق باد غير </w:t>
          </w:r>
          <w:del w:id="19243" w:author="Transkribus" w:date="2019-12-11T14:30:00Z">
            <w:r w:rsidRPr="009B6BCA">
              <w:rPr>
                <w:rFonts w:ascii="Courier New" w:hAnsi="Courier New" w:cs="Courier New"/>
                <w:rtl/>
              </w:rPr>
              <w:delText>مشتبه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44" w:author="Transkribus" w:date="2019-12-11T14:30:00Z">
            <w:r w:rsidR="00EE6742" w:rsidRPr="00EE6742">
              <w:rPr>
                <w:rFonts w:ascii="Courier New" w:hAnsi="Courier New" w:cs="Courier New"/>
                <w:rtl/>
              </w:rPr>
              <w:t>مشنبة</w:t>
            </w:r>
          </w:ins>
        </w:dir>
      </w:dir>
    </w:p>
    <w:p w14:paraId="29CC1BAA" w14:textId="77777777" w:rsidR="009B6BCA" w:rsidRPr="009B6BCA" w:rsidRDefault="009B6BCA" w:rsidP="009B6BCA">
      <w:pPr>
        <w:pStyle w:val="NurText"/>
        <w:bidi/>
        <w:rPr>
          <w:del w:id="19245" w:author="Transkribus" w:date="2019-12-11T14:30:00Z"/>
          <w:rFonts w:ascii="Courier New" w:hAnsi="Courier New" w:cs="Courier New"/>
        </w:rPr>
      </w:pPr>
      <w:dir w:val="rtl">
        <w:dir w:val="rtl">
          <w:del w:id="19246"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BFA98B2" w14:textId="164E22C0" w:rsidR="00EE6742" w:rsidRPr="00EE6742" w:rsidRDefault="009B6BCA" w:rsidP="00EE6742">
      <w:pPr>
        <w:pStyle w:val="NurText"/>
        <w:bidi/>
        <w:rPr>
          <w:ins w:id="19247" w:author="Transkribus" w:date="2019-12-11T14:30:00Z"/>
          <w:rFonts w:ascii="Courier New" w:hAnsi="Courier New" w:cs="Courier New"/>
        </w:rPr>
      </w:pPr>
      <w:dir w:val="rtl">
        <w:dir w:val="rtl">
          <w:ins w:id="19248" w:author="Transkribus" w:date="2019-12-11T14:30:00Z">
            <w:r w:rsidR="00EE6742" w:rsidRPr="00EE6742">
              <w:rPr>
                <w:rFonts w:ascii="Courier New" w:hAnsi="Courier New" w:cs="Courier New"/>
                <w:rtl/>
              </w:rPr>
              <w:t>وأانشدقى أيص النقسه</w:t>
            </w:r>
          </w:ins>
        </w:dir>
      </w:dir>
    </w:p>
    <w:p w14:paraId="27C08BA1" w14:textId="77777777" w:rsidR="00EE6742" w:rsidRPr="00EE6742" w:rsidRDefault="00EE6742" w:rsidP="00EE6742">
      <w:pPr>
        <w:pStyle w:val="NurText"/>
        <w:bidi/>
        <w:rPr>
          <w:ins w:id="19249" w:author="Transkribus" w:date="2019-12-11T14:30:00Z"/>
          <w:rFonts w:ascii="Courier New" w:hAnsi="Courier New" w:cs="Courier New"/>
        </w:rPr>
      </w:pPr>
      <w:ins w:id="19250" w:author="Transkribus" w:date="2019-12-11T14:30:00Z">
        <w:r w:rsidRPr="00EE6742">
          <w:rPr>
            <w:rFonts w:ascii="Courier New" w:hAnsi="Courier New" w:cs="Courier New"/>
            <w:rtl/>
          </w:rPr>
          <w:t>الكاسل المرقل</w:t>
        </w:r>
      </w:ins>
    </w:p>
    <w:p w14:paraId="20B9645A" w14:textId="326C7FC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كن </w:t>
      </w:r>
      <w:del w:id="19251" w:author="Transkribus" w:date="2019-12-11T14:30:00Z">
        <w:r w:rsidR="009B6BCA" w:rsidRPr="009B6BCA">
          <w:rPr>
            <w:rFonts w:ascii="Courier New" w:hAnsi="Courier New" w:cs="Courier New"/>
            <w:rtl/>
          </w:rPr>
          <w:delText>محسنا طبعا الى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252" w:author="Transkribus" w:date="2019-12-11T14:30:00Z">
        <w:r w:rsidRPr="00EE6742">
          <w:rPr>
            <w:rFonts w:ascii="Courier New" w:hAnsi="Courier New" w:cs="Courier New"/>
            <w:rtl/>
          </w:rPr>
          <w:t xml:space="preserve">مجحسنا طبعالى * </w:t>
        </w:r>
      </w:ins>
      <w:r w:rsidRPr="00EE6742">
        <w:rPr>
          <w:rFonts w:ascii="Courier New" w:hAnsi="Courier New" w:cs="Courier New"/>
          <w:rtl/>
        </w:rPr>
        <w:t xml:space="preserve">من بدل </w:t>
      </w:r>
      <w:del w:id="19253" w:author="Transkribus" w:date="2019-12-11T14:30:00Z">
        <w:r w:rsidR="009B6BCA" w:rsidRPr="009B6BCA">
          <w:rPr>
            <w:rFonts w:ascii="Courier New" w:hAnsi="Courier New" w:cs="Courier New"/>
            <w:rtl/>
          </w:rPr>
          <w:delText>الحسنى مساءه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254" w:author="Transkribus" w:date="2019-12-11T14:30:00Z">
        <w:r w:rsidRPr="00EE6742">
          <w:rPr>
            <w:rFonts w:ascii="Courier New" w:hAnsi="Courier New" w:cs="Courier New"/>
            <w:rtl/>
          </w:rPr>
          <w:t>الحسى مساء٥</w:t>
        </w:r>
      </w:ins>
    </w:p>
    <w:p w14:paraId="034B8167" w14:textId="52E4DE7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واشفع باسدا</w:t>
          </w:r>
          <w:del w:id="19255" w:author="Transkribus" w:date="2019-12-11T14:30:00Z">
            <w:r w:rsidRPr="009B6BCA">
              <w:rPr>
                <w:rFonts w:ascii="Courier New" w:hAnsi="Courier New" w:cs="Courier New"/>
                <w:rtl/>
              </w:rPr>
              <w:delText>ء</w:delText>
            </w:r>
          </w:del>
          <w:ins w:id="19256" w:author="Transkribus" w:date="2019-12-11T14:30:00Z">
            <w:r w:rsidR="00EE6742" w:rsidRPr="00EE6742">
              <w:rPr>
                <w:rFonts w:ascii="Courier New" w:hAnsi="Courier New" w:cs="Courier New"/>
                <w:rtl/>
              </w:rPr>
              <w:t>د</w:t>
            </w:r>
          </w:ins>
          <w:r w:rsidR="00EE6742" w:rsidRPr="00EE6742">
            <w:rPr>
              <w:rFonts w:ascii="Courier New" w:hAnsi="Courier New" w:cs="Courier New"/>
              <w:rtl/>
            </w:rPr>
            <w:t xml:space="preserve"> الجميل</w:t>
          </w:r>
          <w:del w:id="192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صباحه ابدا مساءه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258" w:author="Transkribus" w:date="2019-12-11T14:30:00Z">
            <w:r w:rsidR="00EE6742" w:rsidRPr="00EE6742">
              <w:rPr>
                <w:rFonts w:ascii="Courier New" w:hAnsi="Courier New" w:cs="Courier New"/>
                <w:rtl/>
              </w:rPr>
              <w:t xml:space="preserve"> صباجه ابداهساء٨</w:t>
            </w:r>
          </w:ins>
        </w:dir>
      </w:dir>
    </w:p>
    <w:p w14:paraId="3137397F" w14:textId="77777777" w:rsidR="009B6BCA" w:rsidRPr="009B6BCA" w:rsidRDefault="009B6BCA" w:rsidP="009B6BCA">
      <w:pPr>
        <w:pStyle w:val="NurText"/>
        <w:bidi/>
        <w:rPr>
          <w:del w:id="19259" w:author="Transkribus" w:date="2019-12-11T14:30:00Z"/>
          <w:rFonts w:ascii="Courier New" w:hAnsi="Courier New" w:cs="Courier New"/>
        </w:rPr>
      </w:pPr>
      <w:dir w:val="rtl">
        <w:dir w:val="rtl">
          <w:del w:id="19260" w:author="Transkribus" w:date="2019-12-11T14:30:00Z">
            <w:r w:rsidRPr="009B6BCA">
              <w:rPr>
                <w:rFonts w:ascii="Courier New" w:hAnsi="Courier New" w:cs="Courier New"/>
                <w:rtl/>
              </w:rPr>
              <w:delText>فلعله ان ينثني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ويحول عن حال الاساءه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2B00272" w14:textId="2EA594CE" w:rsidR="00EE6742" w:rsidRPr="00EE6742" w:rsidRDefault="009B6BCA" w:rsidP="00EE6742">
      <w:pPr>
        <w:pStyle w:val="NurText"/>
        <w:bidi/>
        <w:rPr>
          <w:ins w:id="19261" w:author="Transkribus" w:date="2019-12-11T14:30:00Z"/>
          <w:rFonts w:ascii="Courier New" w:hAnsi="Courier New" w:cs="Courier New"/>
        </w:rPr>
      </w:pPr>
      <w:dir w:val="rtl">
        <w:dir w:val="rtl">
          <w:del w:id="19262" w:author="Transkribus" w:date="2019-12-11T14:30:00Z">
            <w:r w:rsidRPr="009B6BCA">
              <w:rPr>
                <w:rFonts w:ascii="Courier New" w:hAnsi="Courier New" w:cs="Courier New"/>
                <w:rtl/>
              </w:rPr>
              <w:delText>فالحر يذكر</w:delText>
            </w:r>
          </w:del>
          <w:ins w:id="19263" w:author="Transkribus" w:date="2019-12-11T14:30:00Z">
            <w:r w:rsidR="00EE6742" w:rsidRPr="00EE6742">
              <w:rPr>
                <w:rFonts w:ascii="Courier New" w:hAnsi="Courier New" w:cs="Courier New"/>
                <w:rtl/>
              </w:rPr>
              <w:t>افلعله أن بنغنى * ويجول عن جال الاساء٨</w:t>
            </w:r>
          </w:ins>
        </w:dir>
      </w:dir>
    </w:p>
    <w:p w14:paraId="355A8178" w14:textId="3EDAAA56" w:rsidR="00EE6742" w:rsidRPr="00EE6742" w:rsidRDefault="00EE6742" w:rsidP="00EE6742">
      <w:pPr>
        <w:pStyle w:val="NurText"/>
        <w:bidi/>
        <w:rPr>
          <w:rFonts w:ascii="Courier New" w:hAnsi="Courier New" w:cs="Courier New"/>
        </w:rPr>
      </w:pPr>
      <w:ins w:id="19264" w:author="Transkribus" w:date="2019-12-11T14:30:00Z">
        <w:r w:rsidRPr="00EE6742">
          <w:rPr>
            <w:rFonts w:ascii="Courier New" w:hAnsi="Courier New" w:cs="Courier New"/>
            <w:rtl/>
          </w:rPr>
          <w:t>فالجزيد كر</w:t>
        </w:r>
      </w:ins>
      <w:r w:rsidRPr="00EE6742">
        <w:rPr>
          <w:rFonts w:ascii="Courier New" w:hAnsi="Courier New" w:cs="Courier New"/>
          <w:rtl/>
        </w:rPr>
        <w:t xml:space="preserve"> من </w:t>
      </w:r>
      <w:del w:id="19265" w:author="Transkribus" w:date="2019-12-11T14:30:00Z">
        <w:r w:rsidR="009B6BCA" w:rsidRPr="009B6BCA">
          <w:rPr>
            <w:rFonts w:ascii="Courier New" w:hAnsi="Courier New" w:cs="Courier New"/>
            <w:rtl/>
          </w:rPr>
          <w:delText>اخيه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266" w:author="Transkribus" w:date="2019-12-11T14:30:00Z">
        <w:r w:rsidRPr="00EE6742">
          <w:rPr>
            <w:rFonts w:ascii="Courier New" w:hAnsi="Courier New" w:cs="Courier New"/>
            <w:rtl/>
          </w:rPr>
          <w:t xml:space="preserve">أخبه </w:t>
        </w:r>
      </w:ins>
      <w:r w:rsidRPr="00EE6742">
        <w:rPr>
          <w:rFonts w:ascii="Courier New" w:hAnsi="Courier New" w:cs="Courier New"/>
          <w:rtl/>
        </w:rPr>
        <w:t xml:space="preserve">الخير </w:t>
      </w:r>
      <w:del w:id="19267" w:author="Transkribus" w:date="2019-12-11T14:30:00Z">
        <w:r w:rsidR="009B6BCA" w:rsidRPr="009B6BCA">
          <w:rPr>
            <w:rFonts w:ascii="Courier New" w:hAnsi="Courier New" w:cs="Courier New"/>
            <w:rtl/>
          </w:rPr>
          <w:delText>لا ما منه ساءه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268" w:author="Transkribus" w:date="2019-12-11T14:30:00Z">
        <w:r w:rsidRPr="00EE6742">
          <w:rPr>
            <w:rFonts w:ascii="Courier New" w:hAnsi="Courier New" w:cs="Courier New"/>
            <w:rtl/>
          </w:rPr>
          <w:t>لاماهبهساء٥</w:t>
        </w:r>
      </w:ins>
    </w:p>
    <w:p w14:paraId="6C25AFF4" w14:textId="0BDEBE2B" w:rsidR="00EE6742" w:rsidRPr="00EE6742" w:rsidRDefault="009B6BCA" w:rsidP="00EE6742">
      <w:pPr>
        <w:pStyle w:val="NurText"/>
        <w:bidi/>
        <w:rPr>
          <w:rFonts w:ascii="Courier New" w:hAnsi="Courier New" w:cs="Courier New"/>
        </w:rPr>
      </w:pPr>
      <w:dir w:val="rtl">
        <w:dir w:val="rtl">
          <w:del w:id="19269" w:author="Transkribus" w:date="2019-12-11T14:30:00Z">
            <w:r w:rsidRPr="009B6BCA">
              <w:rPr>
                <w:rFonts w:ascii="Courier New" w:hAnsi="Courier New" w:cs="Courier New"/>
                <w:rtl/>
              </w:rPr>
              <w:delText>فلكم مسيء رده</w:delText>
            </w:r>
          </w:del>
          <w:ins w:id="19270" w:author="Transkribus" w:date="2019-12-11T14:30:00Z">
            <w:r w:rsidR="00EE6742" w:rsidRPr="00EE6742">
              <w:rPr>
                <w:rFonts w:ascii="Courier New" w:hAnsi="Courier New" w:cs="Courier New"/>
                <w:rtl/>
              </w:rPr>
              <w:t>قلكممسى ر١٦</w:t>
            </w:r>
          </w:ins>
          <w:r w:rsidR="00EE6742" w:rsidRPr="00EE6742">
            <w:rPr>
              <w:rFonts w:ascii="Courier New" w:hAnsi="Courier New" w:cs="Courier New"/>
              <w:rtl/>
            </w:rPr>
            <w:t xml:space="preserve"> الاحسان </w:t>
          </w:r>
          <w:del w:id="192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r w:rsidR="00EE6742" w:rsidRPr="00EE6742">
            <w:rPr>
              <w:rFonts w:ascii="Courier New" w:hAnsi="Courier New" w:cs="Courier New"/>
              <w:rtl/>
            </w:rPr>
            <w:t>عن ورد الرداء</w:t>
          </w:r>
          <w:del w:id="19272"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273" w:author="Transkribus" w:date="2019-12-11T14:30:00Z">
            <w:r w:rsidR="00EE6742" w:rsidRPr="00EE6742">
              <w:rPr>
                <w:rFonts w:ascii="Courier New" w:hAnsi="Courier New" w:cs="Courier New"/>
                <w:rtl/>
              </w:rPr>
              <w:t>٥</w:t>
            </w:r>
          </w:ins>
        </w:dir>
      </w:dir>
    </w:p>
    <w:p w14:paraId="7B32222D" w14:textId="77777777" w:rsidR="009B6BCA" w:rsidRPr="009B6BCA" w:rsidRDefault="009B6BCA" w:rsidP="009B6BCA">
      <w:pPr>
        <w:pStyle w:val="NurText"/>
        <w:bidi/>
        <w:rPr>
          <w:del w:id="19274" w:author="Transkribus" w:date="2019-12-11T14:30:00Z"/>
          <w:rFonts w:ascii="Courier New" w:hAnsi="Courier New" w:cs="Courier New"/>
        </w:rPr>
      </w:pPr>
      <w:dir w:val="rtl">
        <w:dir w:val="rtl">
          <w:del w:id="19275" w:author="Transkribus" w:date="2019-12-11T14:30:00Z">
            <w:r w:rsidRPr="009B6BCA">
              <w:rPr>
                <w:rFonts w:ascii="Courier New" w:hAnsi="Courier New" w:cs="Courier New"/>
                <w:rtl/>
              </w:rPr>
              <w:delText>فصفا وفاء الى الوفاء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وصير الحسنى رداءه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CDC1441" w14:textId="4D561F25" w:rsidR="00EE6742" w:rsidRPr="00EE6742" w:rsidRDefault="009B6BCA" w:rsidP="00EE6742">
      <w:pPr>
        <w:pStyle w:val="NurText"/>
        <w:bidi/>
        <w:rPr>
          <w:ins w:id="19276" w:author="Transkribus" w:date="2019-12-11T14:30:00Z"/>
          <w:rFonts w:ascii="Courier New" w:hAnsi="Courier New" w:cs="Courier New"/>
        </w:rPr>
      </w:pPr>
      <w:dir w:val="rtl">
        <w:dir w:val="rtl">
          <w:del w:id="19277" w:author="Transkribus" w:date="2019-12-11T14:30:00Z">
            <w:r w:rsidRPr="009B6BCA">
              <w:rPr>
                <w:rFonts w:ascii="Courier New" w:hAnsi="Courier New" w:cs="Courier New"/>
                <w:rtl/>
              </w:rPr>
              <w:delText>فاذا منيت بمائن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278" w:author="Transkribus" w:date="2019-12-11T14:30:00Z">
            <w:r w:rsidR="00EE6742" w:rsidRPr="00EE6742">
              <w:rPr>
                <w:rFonts w:ascii="Courier New" w:hAnsi="Courier New" w:cs="Courier New"/>
                <w:rtl/>
              </w:rPr>
              <w:t>فصفاوماء الى الوقا * عوصير الحسينىردا٥٥</w:t>
            </w:r>
          </w:ins>
        </w:dir>
      </w:dir>
    </w:p>
    <w:p w14:paraId="2202021E" w14:textId="7BF59F96" w:rsidR="00EE6742" w:rsidRPr="00EE6742" w:rsidRDefault="00EE6742" w:rsidP="00EE6742">
      <w:pPr>
        <w:pStyle w:val="NurText"/>
        <w:bidi/>
        <w:rPr>
          <w:rFonts w:ascii="Courier New" w:hAnsi="Courier New" w:cs="Courier New"/>
        </w:rPr>
      </w:pPr>
      <w:ins w:id="19279" w:author="Transkribus" w:date="2019-12-11T14:30:00Z">
        <w:r w:rsidRPr="00EE6742">
          <w:rPr>
            <w:rFonts w:ascii="Courier New" w:hAnsi="Courier New" w:cs="Courier New"/>
            <w:rtl/>
          </w:rPr>
          <w:t xml:space="preserve">فاذ اسنيت ثمان * </w:t>
        </w:r>
      </w:ins>
      <w:r w:rsidRPr="00EE6742">
        <w:rPr>
          <w:rFonts w:ascii="Courier New" w:hAnsi="Courier New" w:cs="Courier New"/>
          <w:rtl/>
        </w:rPr>
        <w:t xml:space="preserve">فى الود </w:t>
      </w:r>
      <w:del w:id="19280" w:author="Transkribus" w:date="2019-12-11T14:30:00Z">
        <w:r w:rsidR="009B6BCA" w:rsidRPr="009B6BCA">
          <w:rPr>
            <w:rFonts w:ascii="Courier New" w:hAnsi="Courier New" w:cs="Courier New"/>
            <w:rtl/>
          </w:rPr>
          <w:delText>لم يحسن اداءه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281" w:author="Transkribus" w:date="2019-12-11T14:30:00Z">
        <w:r w:rsidRPr="00EE6742">
          <w:rPr>
            <w:rFonts w:ascii="Courier New" w:hAnsi="Courier New" w:cs="Courier New"/>
            <w:rtl/>
          </w:rPr>
          <w:t>م بيحسن</w:t>
        </w:r>
        <w:r w:rsidRPr="00EE6742">
          <w:rPr>
            <w:rFonts w:ascii="Courier New" w:hAnsi="Courier New" w:cs="Courier New"/>
            <w:rtl/>
          </w:rPr>
          <w:tab/>
          <w:t>أد٥٥١</w:t>
        </w:r>
      </w:ins>
    </w:p>
    <w:p w14:paraId="18F832D5" w14:textId="77777777" w:rsidR="009B6BCA" w:rsidRPr="009B6BCA" w:rsidRDefault="009B6BCA" w:rsidP="009B6BCA">
      <w:pPr>
        <w:pStyle w:val="NurText"/>
        <w:bidi/>
        <w:rPr>
          <w:del w:id="19282" w:author="Transkribus" w:date="2019-12-11T14:30:00Z"/>
          <w:rFonts w:ascii="Courier New" w:hAnsi="Courier New" w:cs="Courier New"/>
        </w:rPr>
      </w:pPr>
      <w:dir w:val="rtl">
        <w:dir w:val="rtl">
          <w:del w:id="19283" w:author="Transkribus" w:date="2019-12-11T14:30:00Z">
            <w:r w:rsidRPr="009B6BCA">
              <w:rPr>
                <w:rFonts w:ascii="Courier New" w:hAnsi="Courier New" w:cs="Courier New"/>
                <w:rtl/>
              </w:rPr>
              <w:delText>فاصدقه علك ان تزيل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بصدق ودك عنه داءه الكامل المرفل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4C2DA3E" w14:textId="77777777" w:rsidR="009B6BCA" w:rsidRPr="009B6BCA" w:rsidRDefault="009B6BCA" w:rsidP="009B6BCA">
      <w:pPr>
        <w:pStyle w:val="NurText"/>
        <w:bidi/>
        <w:rPr>
          <w:del w:id="19284" w:author="Transkribus" w:date="2019-12-11T14:30:00Z"/>
          <w:rFonts w:ascii="Courier New" w:hAnsi="Courier New" w:cs="Courier New"/>
        </w:rPr>
      </w:pPr>
      <w:dir w:val="rtl">
        <w:dir w:val="rtl">
          <w:del w:id="1928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23B2D3A" w14:textId="77777777" w:rsidR="009B6BCA" w:rsidRPr="009B6BCA" w:rsidRDefault="009B6BCA" w:rsidP="009B6BCA">
      <w:pPr>
        <w:pStyle w:val="NurText"/>
        <w:bidi/>
        <w:rPr>
          <w:del w:id="19286" w:author="Transkribus" w:date="2019-12-11T14:30:00Z"/>
          <w:rFonts w:ascii="Courier New" w:hAnsi="Courier New" w:cs="Courier New"/>
        </w:rPr>
      </w:pPr>
      <w:dir w:val="rtl">
        <w:dir w:val="rtl">
          <w:del w:id="19287" w:author="Transkribus" w:date="2019-12-11T14:30:00Z">
            <w:r w:rsidRPr="009B6BCA">
              <w:rPr>
                <w:rFonts w:ascii="Courier New" w:hAnsi="Courier New" w:cs="Courier New"/>
                <w:rtl/>
              </w:rPr>
              <w:delText>كن مجملا فيما تقول ولا تقل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قولا يهجنه بذا وفساد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2180028" w14:textId="7342E674" w:rsidR="00EE6742" w:rsidRPr="00EE6742" w:rsidRDefault="009B6BCA" w:rsidP="00EE6742">
      <w:pPr>
        <w:pStyle w:val="NurText"/>
        <w:bidi/>
        <w:rPr>
          <w:ins w:id="19288" w:author="Transkribus" w:date="2019-12-11T14:30:00Z"/>
          <w:rFonts w:ascii="Courier New" w:hAnsi="Courier New" w:cs="Courier New"/>
        </w:rPr>
      </w:pPr>
      <w:dir w:val="rtl">
        <w:dir w:val="rtl">
          <w:del w:id="19289" w:author="Transkribus" w:date="2019-12-11T14:30:00Z">
            <w:r w:rsidRPr="009B6BCA">
              <w:rPr>
                <w:rFonts w:ascii="Courier New" w:hAnsi="Courier New" w:cs="Courier New"/>
                <w:rtl/>
              </w:rPr>
              <w:delText>فجامعة</w:delText>
            </w:r>
          </w:del>
          <w:ins w:id="19290" w:author="Transkribus" w:date="2019-12-11T14:30:00Z">
            <w:r w:rsidR="00EE6742" w:rsidRPr="00EE6742">
              <w:rPr>
                <w:rFonts w:ascii="Courier New" w:hAnsi="Courier New" w:cs="Courier New"/>
                <w:rtl/>
              </w:rPr>
              <w:t>فاصدعة</w:t>
            </w:r>
          </w:ins>
        </w:dir>
      </w:dir>
    </w:p>
    <w:p w14:paraId="2DCACE68" w14:textId="77777777" w:rsidR="00EE6742" w:rsidRPr="00EE6742" w:rsidRDefault="00EE6742" w:rsidP="00EE6742">
      <w:pPr>
        <w:pStyle w:val="NurText"/>
        <w:bidi/>
        <w:rPr>
          <w:ins w:id="19291" w:author="Transkribus" w:date="2019-12-11T14:30:00Z"/>
          <w:rFonts w:ascii="Courier New" w:hAnsi="Courier New" w:cs="Courier New"/>
        </w:rPr>
      </w:pPr>
      <w:ins w:id="19292" w:author="Transkribus" w:date="2019-12-11T14:30:00Z">
        <w:r w:rsidRPr="00EE6742">
          <w:rPr>
            <w:rFonts w:ascii="Courier New" w:hAnsi="Courier New" w:cs="Courier New"/>
            <w:rtl/>
          </w:rPr>
          <w:t>٢٢٧</w:t>
        </w:r>
      </w:ins>
    </w:p>
    <w:p w14:paraId="585D3762" w14:textId="77777777" w:rsidR="00EE6742" w:rsidRPr="00EE6742" w:rsidRDefault="00EE6742" w:rsidP="00EE6742">
      <w:pPr>
        <w:pStyle w:val="NurText"/>
        <w:bidi/>
        <w:rPr>
          <w:ins w:id="19293" w:author="Transkribus" w:date="2019-12-11T14:30:00Z"/>
          <w:rFonts w:ascii="Courier New" w:hAnsi="Courier New" w:cs="Courier New"/>
        </w:rPr>
      </w:pPr>
      <w:ins w:id="19294" w:author="Transkribus" w:date="2019-12-11T14:30:00Z">
        <w:r w:rsidRPr="00EE6742">
          <w:rPr>
            <w:rFonts w:ascii="Courier New" w:hAnsi="Courier New" w:cs="Courier New"/>
            <w:rtl/>
          </w:rPr>
          <w:t>فاصدقه غلك ابن بريل ٩صدق وذل عنه٨٥١٦</w:t>
        </w:r>
      </w:ins>
    </w:p>
    <w:p w14:paraId="0B228F02" w14:textId="77777777" w:rsidR="00EE6742" w:rsidRPr="00EE6742" w:rsidRDefault="00EE6742" w:rsidP="00EE6742">
      <w:pPr>
        <w:pStyle w:val="NurText"/>
        <w:bidi/>
        <w:rPr>
          <w:ins w:id="19295" w:author="Transkribus" w:date="2019-12-11T14:30:00Z"/>
          <w:rFonts w:ascii="Courier New" w:hAnsi="Courier New" w:cs="Courier New"/>
        </w:rPr>
      </w:pPr>
      <w:ins w:id="19296" w:author="Transkribus" w:date="2019-12-11T14:30:00Z">
        <w:r w:rsidRPr="00EE6742">
          <w:rPr>
            <w:rFonts w:ascii="Courier New" w:hAnsi="Courier New" w:cs="Courier New"/>
            <w:rtl/>
          </w:rPr>
          <w:t>وانشدقى أبف النقسة</w:t>
        </w:r>
      </w:ins>
    </w:p>
    <w:p w14:paraId="47D5027D" w14:textId="77777777" w:rsidR="00EE6742" w:rsidRPr="00EE6742" w:rsidRDefault="00EE6742" w:rsidP="00EE6742">
      <w:pPr>
        <w:pStyle w:val="NurText"/>
        <w:bidi/>
        <w:rPr>
          <w:ins w:id="19297" w:author="Transkribus" w:date="2019-12-11T14:30:00Z"/>
          <w:rFonts w:ascii="Courier New" w:hAnsi="Courier New" w:cs="Courier New"/>
        </w:rPr>
      </w:pPr>
      <w:ins w:id="19298" w:author="Transkribus" w:date="2019-12-11T14:30:00Z">
        <w:r w:rsidRPr="00EE6742">
          <w:rPr>
            <w:rFonts w:ascii="Courier New" w:hAnsi="Courier New" w:cs="Courier New"/>
            <w:rtl/>
          </w:rPr>
          <w:t>الكاتل٢</w:t>
        </w:r>
      </w:ins>
    </w:p>
    <w:p w14:paraId="51CD492E" w14:textId="77777777" w:rsidR="00EE6742" w:rsidRPr="00EE6742" w:rsidRDefault="00EE6742" w:rsidP="00EE6742">
      <w:pPr>
        <w:pStyle w:val="NurText"/>
        <w:bidi/>
        <w:rPr>
          <w:ins w:id="19299" w:author="Transkribus" w:date="2019-12-11T14:30:00Z"/>
          <w:rFonts w:ascii="Courier New" w:hAnsi="Courier New" w:cs="Courier New"/>
        </w:rPr>
      </w:pPr>
      <w:ins w:id="19300" w:author="Transkribus" w:date="2019-12-11T14:30:00Z">
        <w:r w:rsidRPr="00EE6742">
          <w:rPr>
            <w:rFonts w:ascii="Courier New" w:hAnsi="Courier New" w:cs="Courier New"/>
            <w:rtl/>
          </w:rPr>
          <w:t>كن بمحملاشماتفول ولافل * فولايهمعنه بن اونساد</w:t>
        </w:r>
      </w:ins>
    </w:p>
    <w:p w14:paraId="4B7D4666" w14:textId="74CD9418" w:rsidR="00EE6742" w:rsidRPr="00EE6742" w:rsidRDefault="00EE6742" w:rsidP="00EE6742">
      <w:pPr>
        <w:pStyle w:val="NurText"/>
        <w:bidi/>
        <w:rPr>
          <w:rFonts w:ascii="Courier New" w:hAnsi="Courier New" w:cs="Courier New"/>
        </w:rPr>
      </w:pPr>
      <w:ins w:id="19301" w:author="Transkribus" w:date="2019-12-11T14:30:00Z">
        <w:r w:rsidRPr="00EE6742">
          <w:rPr>
            <w:rFonts w:ascii="Courier New" w:hAnsi="Courier New" w:cs="Courier New"/>
            <w:rtl/>
          </w:rPr>
          <w:t>طى ماعة</w:t>
        </w:r>
      </w:ins>
      <w:r w:rsidRPr="00EE6742">
        <w:rPr>
          <w:rFonts w:ascii="Courier New" w:hAnsi="Courier New" w:cs="Courier New"/>
          <w:rtl/>
        </w:rPr>
        <w:t xml:space="preserve"> الحكماء </w:t>
      </w:r>
      <w:del w:id="19302" w:author="Transkribus" w:date="2019-12-11T14:30:00Z">
        <w:r w:rsidR="009B6BCA" w:rsidRPr="009B6BCA">
          <w:rPr>
            <w:rFonts w:ascii="Courier New" w:hAnsi="Courier New" w:cs="Courier New"/>
            <w:rtl/>
          </w:rPr>
          <w:delText>قبلك دابهم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كان الجميل</w:delText>
            </w:r>
          </w:dir>
        </w:dir>
      </w:del>
      <w:ins w:id="19303" w:author="Transkribus" w:date="2019-12-11T14:30:00Z">
        <w:r w:rsidRPr="00EE6742">
          <w:rPr>
            <w:rFonts w:ascii="Courier New" w:hAnsi="Courier New" w:cs="Courier New"/>
            <w:rtl/>
          </w:rPr>
          <w:t>ليلك دانهم * ٢ان الحجيل</w:t>
        </w:r>
      </w:ins>
      <w:r w:rsidRPr="00EE6742">
        <w:rPr>
          <w:rFonts w:ascii="Courier New" w:hAnsi="Courier New" w:cs="Courier New"/>
          <w:rtl/>
        </w:rPr>
        <w:t xml:space="preserve"> من </w:t>
      </w:r>
      <w:del w:id="19304" w:author="Transkribus" w:date="2019-12-11T14:30:00Z">
        <w:r w:rsidR="009B6BCA" w:rsidRPr="009B6BCA">
          <w:rPr>
            <w:rFonts w:ascii="Courier New" w:hAnsi="Courier New" w:cs="Courier New"/>
            <w:rtl/>
          </w:rPr>
          <w:delText>المقال فسادوا الكامل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305" w:author="Transkribus" w:date="2019-12-11T14:30:00Z">
        <w:r w:rsidRPr="00EE6742">
          <w:rPr>
            <w:rFonts w:ascii="Courier New" w:hAnsi="Courier New" w:cs="Courier New"/>
            <w:rtl/>
          </w:rPr>
          <w:t>القال نسادو</w:t>
        </w:r>
      </w:ins>
    </w:p>
    <w:p w14:paraId="0DB75E0C" w14:textId="77777777" w:rsidR="009B6BCA" w:rsidRPr="009B6BCA" w:rsidRDefault="009B6BCA" w:rsidP="009B6BCA">
      <w:pPr>
        <w:pStyle w:val="NurText"/>
        <w:bidi/>
        <w:rPr>
          <w:del w:id="19306" w:author="Transkribus" w:date="2019-12-11T14:30:00Z"/>
          <w:rFonts w:ascii="Courier New" w:hAnsi="Courier New" w:cs="Courier New"/>
        </w:rPr>
      </w:pPr>
      <w:dir w:val="rtl">
        <w:dir w:val="rtl">
          <w:del w:id="19307"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0284FB" w14:textId="4E9FB99E" w:rsidR="00EE6742" w:rsidRPr="00EE6742" w:rsidRDefault="009B6BCA" w:rsidP="00EE6742">
      <w:pPr>
        <w:pStyle w:val="NurText"/>
        <w:bidi/>
        <w:rPr>
          <w:ins w:id="19308" w:author="Transkribus" w:date="2019-12-11T14:30:00Z"/>
          <w:rFonts w:ascii="Courier New" w:hAnsi="Courier New" w:cs="Courier New"/>
        </w:rPr>
      </w:pPr>
      <w:dir w:val="rtl">
        <w:dir w:val="rtl">
          <w:del w:id="19309" w:author="Transkribus" w:date="2019-12-11T14:30:00Z">
            <w:r w:rsidRPr="009B6BCA">
              <w:rPr>
                <w:rFonts w:ascii="Courier New" w:hAnsi="Courier New" w:cs="Courier New"/>
                <w:rtl/>
              </w:rPr>
              <w:delText>وما صاحب</w:delText>
            </w:r>
          </w:del>
          <w:ins w:id="19310" w:author="Transkribus" w:date="2019-12-11T14:30:00Z">
            <w:r w:rsidR="00EE6742" w:rsidRPr="00EE6742">
              <w:rPr>
                <w:rFonts w:ascii="Courier New" w:hAnsi="Courier New" w:cs="Courier New"/>
                <w:rtl/>
              </w:rPr>
              <w:t>ابو أبشدق أبوشالنقة</w:t>
            </w:r>
          </w:ins>
        </w:dir>
      </w:dir>
    </w:p>
    <w:p w14:paraId="1BB4676E" w14:textId="77777777" w:rsidR="00EE6742" w:rsidRPr="00EE6742" w:rsidRDefault="00EE6742" w:rsidP="00EE6742">
      <w:pPr>
        <w:pStyle w:val="NurText"/>
        <w:bidi/>
        <w:rPr>
          <w:ins w:id="19311" w:author="Transkribus" w:date="2019-12-11T14:30:00Z"/>
          <w:rFonts w:ascii="Courier New" w:hAnsi="Courier New" w:cs="Courier New"/>
        </w:rPr>
      </w:pPr>
      <w:ins w:id="19312" w:author="Transkribus" w:date="2019-12-11T14:30:00Z">
        <w:r w:rsidRPr="00EE6742">
          <w:rPr>
            <w:rFonts w:ascii="Courier New" w:hAnsi="Courier New" w:cs="Courier New"/>
            <w:rtl/>
          </w:rPr>
          <w:t>اطويل٢</w:t>
        </w:r>
      </w:ins>
    </w:p>
    <w:p w14:paraId="72F09D0E" w14:textId="60A0B245" w:rsidR="00EE6742" w:rsidRPr="00EE6742" w:rsidRDefault="00EE6742" w:rsidP="00EE6742">
      <w:pPr>
        <w:pStyle w:val="NurText"/>
        <w:bidi/>
        <w:rPr>
          <w:rFonts w:ascii="Courier New" w:hAnsi="Courier New" w:cs="Courier New"/>
        </w:rPr>
      </w:pPr>
      <w:ins w:id="19313" w:author="Transkribus" w:date="2019-12-11T14:30:00Z">
        <w:r w:rsidRPr="00EE6742">
          <w:rPr>
            <w:rFonts w:ascii="Courier New" w:hAnsi="Courier New" w:cs="Courier New"/>
            <w:rtl/>
          </w:rPr>
          <w:t>وماصاحب</w:t>
        </w:r>
      </w:ins>
      <w:r w:rsidRPr="00EE6742">
        <w:rPr>
          <w:rFonts w:ascii="Courier New" w:hAnsi="Courier New" w:cs="Courier New"/>
          <w:rtl/>
        </w:rPr>
        <w:t xml:space="preserve"> السلطان </w:t>
      </w:r>
      <w:del w:id="19314" w:author="Transkribus" w:date="2019-12-11T14:30:00Z">
        <w:r w:rsidR="009B6BCA" w:rsidRPr="009B6BCA">
          <w:rPr>
            <w:rFonts w:ascii="Courier New" w:hAnsi="Courier New" w:cs="Courier New"/>
            <w:rtl/>
          </w:rPr>
          <w:delText>الا كراكب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بلجة بحر فهو يستشعر الغرق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315" w:author="Transkribus" w:date="2019-12-11T14:30:00Z">
        <w:r w:rsidRPr="00EE6742">
          <w:rPr>
            <w:rFonts w:ascii="Courier New" w:hAnsi="Courier New" w:cs="Courier New"/>
            <w:rtl/>
          </w:rPr>
          <w:t>الاكراكب * بحة مجرفهو بستشعر العرف</w:t>
        </w:r>
      </w:ins>
    </w:p>
    <w:p w14:paraId="13C627D6" w14:textId="1BDAA36D" w:rsidR="00EE6742" w:rsidRPr="00EE6742" w:rsidRDefault="009B6BCA" w:rsidP="00EE6742">
      <w:pPr>
        <w:pStyle w:val="NurText"/>
        <w:bidi/>
        <w:rPr>
          <w:rFonts w:ascii="Courier New" w:hAnsi="Courier New" w:cs="Courier New"/>
        </w:rPr>
      </w:pPr>
      <w:dir w:val="rtl">
        <w:dir w:val="rtl">
          <w:del w:id="19316" w:author="Transkribus" w:date="2019-12-11T14:30:00Z">
            <w:r w:rsidRPr="009B6BCA">
              <w:rPr>
                <w:rFonts w:ascii="Courier New" w:hAnsi="Courier New" w:cs="Courier New"/>
                <w:rtl/>
              </w:rPr>
              <w:delText>ف</w:delText>
            </w:r>
          </w:del>
          <w:ins w:id="1931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ان عاد </w:t>
          </w:r>
          <w:del w:id="19318" w:author="Transkribus" w:date="2019-12-11T14:30:00Z">
            <w:r w:rsidRPr="009B6BCA">
              <w:rPr>
                <w:rFonts w:ascii="Courier New" w:hAnsi="Courier New" w:cs="Courier New"/>
                <w:rtl/>
              </w:rPr>
              <w:delText>منه سالم الجسم</w:delText>
            </w:r>
          </w:del>
          <w:ins w:id="19319" w:author="Transkribus" w:date="2019-12-11T14:30:00Z">
            <w:r w:rsidR="00EE6742" w:rsidRPr="00EE6742">
              <w:rPr>
                <w:rFonts w:ascii="Courier New" w:hAnsi="Courier New" w:cs="Courier New"/>
                <w:rtl/>
              </w:rPr>
              <w:t>عية شالم الحسم</w:t>
            </w:r>
          </w:ins>
          <w:r w:rsidR="00EE6742" w:rsidRPr="00EE6742">
            <w:rPr>
              <w:rFonts w:ascii="Courier New" w:hAnsi="Courier New" w:cs="Courier New"/>
              <w:rtl/>
            </w:rPr>
            <w:t xml:space="preserve"> ناجيا</w:t>
          </w:r>
          <w:del w:id="1932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فما نفسه</w:delText>
                </w:r>
              </w:dir>
            </w:dir>
          </w:del>
          <w:ins w:id="19321" w:author="Transkribus" w:date="2019-12-11T14:30:00Z">
            <w:r w:rsidR="00EE6742" w:rsidRPr="00EE6742">
              <w:rPr>
                <w:rFonts w:ascii="Courier New" w:hAnsi="Courier New" w:cs="Courier New"/>
                <w:rtl/>
              </w:rPr>
              <w:t xml:space="preserve"> * فالفسه</w:t>
            </w:r>
          </w:ins>
          <w:r w:rsidR="00EE6742" w:rsidRPr="00EE6742">
            <w:rPr>
              <w:rFonts w:ascii="Courier New" w:hAnsi="Courier New" w:cs="Courier New"/>
              <w:rtl/>
            </w:rPr>
            <w:t xml:space="preserve"> فيه </w:t>
          </w:r>
          <w:del w:id="19322" w:author="Transkribus" w:date="2019-12-11T14:30:00Z">
            <w:r w:rsidRPr="009B6BCA">
              <w:rPr>
                <w:rFonts w:ascii="Courier New" w:hAnsi="Courier New" w:cs="Courier New"/>
                <w:rtl/>
              </w:rPr>
              <w:delText>يفارقها الفرق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323" w:author="Transkribus" w:date="2019-12-11T14:30:00Z">
            <w:r w:rsidR="00EE6742" w:rsidRPr="00EE6742">
              <w:rPr>
                <w:rFonts w:ascii="Courier New" w:hAnsi="Courier New" w:cs="Courier New"/>
                <w:rtl/>
              </w:rPr>
              <w:t>بفارفها العرق</w:t>
            </w:r>
          </w:ins>
        </w:dir>
      </w:dir>
    </w:p>
    <w:p w14:paraId="2DBC42EC" w14:textId="77777777" w:rsidR="009B6BCA" w:rsidRPr="009B6BCA" w:rsidRDefault="009B6BCA" w:rsidP="009B6BCA">
      <w:pPr>
        <w:pStyle w:val="NurText"/>
        <w:bidi/>
        <w:rPr>
          <w:del w:id="19324" w:author="Transkribus" w:date="2019-12-11T14:30:00Z"/>
          <w:rFonts w:ascii="Courier New" w:hAnsi="Courier New" w:cs="Courier New"/>
        </w:rPr>
      </w:pPr>
      <w:dir w:val="rtl">
        <w:dir w:val="rtl">
          <w:del w:id="1932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F2F90F" w14:textId="2A6025A9" w:rsidR="00EE6742" w:rsidRPr="00EE6742" w:rsidRDefault="009B6BCA" w:rsidP="00EE6742">
      <w:pPr>
        <w:pStyle w:val="NurText"/>
        <w:bidi/>
        <w:rPr>
          <w:ins w:id="19326" w:author="Transkribus" w:date="2019-12-11T14:30:00Z"/>
          <w:rFonts w:ascii="Courier New" w:hAnsi="Courier New" w:cs="Courier New"/>
        </w:rPr>
      </w:pPr>
      <w:dir w:val="rtl">
        <w:dir w:val="rtl">
          <w:del w:id="19327" w:author="Transkribus" w:date="2019-12-11T14:30:00Z">
            <w:r w:rsidRPr="009B6BCA">
              <w:rPr>
                <w:rFonts w:ascii="Courier New" w:hAnsi="Courier New" w:cs="Courier New"/>
                <w:rtl/>
              </w:rPr>
              <w:delText>يا ناظرا فيما</w:delText>
            </w:r>
          </w:del>
          <w:ins w:id="19328" w:author="Transkribus" w:date="2019-12-11T14:30:00Z">
            <w:r w:rsidR="00EE6742" w:rsidRPr="00EE6742">
              <w:rPr>
                <w:rFonts w:ascii="Courier New" w:hAnsi="Courier New" w:cs="Courier New"/>
                <w:rtl/>
              </w:rPr>
              <w:t>وأنشدفى أيصالنفسه</w:t>
            </w:r>
          </w:ins>
        </w:dir>
      </w:dir>
    </w:p>
    <w:p w14:paraId="0B4996C2" w14:textId="77777777" w:rsidR="00EE6742" w:rsidRPr="00EE6742" w:rsidRDefault="00EE6742" w:rsidP="00EE6742">
      <w:pPr>
        <w:pStyle w:val="NurText"/>
        <w:bidi/>
        <w:rPr>
          <w:ins w:id="19329" w:author="Transkribus" w:date="2019-12-11T14:30:00Z"/>
          <w:rFonts w:ascii="Courier New" w:hAnsi="Courier New" w:cs="Courier New"/>
        </w:rPr>
      </w:pPr>
      <w:ins w:id="19330" w:author="Transkribus" w:date="2019-12-11T14:30:00Z">
        <w:r w:rsidRPr="00EE6742">
          <w:rPr>
            <w:rFonts w:ascii="Courier New" w:hAnsi="Courier New" w:cs="Courier New"/>
            <w:rtl/>
          </w:rPr>
          <w:t>الكامل٢</w:t>
        </w:r>
      </w:ins>
    </w:p>
    <w:p w14:paraId="21294FF1" w14:textId="048C3B3C" w:rsidR="00EE6742" w:rsidRPr="00EE6742" w:rsidRDefault="00EE6742" w:rsidP="00EE6742">
      <w:pPr>
        <w:pStyle w:val="NurText"/>
        <w:bidi/>
        <w:rPr>
          <w:rFonts w:ascii="Courier New" w:hAnsi="Courier New" w:cs="Courier New"/>
        </w:rPr>
      </w:pPr>
      <w:ins w:id="19331" w:author="Transkribus" w:date="2019-12-11T14:30:00Z">
        <w:r w:rsidRPr="00EE6742">
          <w:rPr>
            <w:rFonts w:ascii="Courier New" w:hAnsi="Courier New" w:cs="Courier New"/>
            <w:rtl/>
          </w:rPr>
          <w:t>باناطر اعثما</w:t>
        </w:r>
      </w:ins>
      <w:r w:rsidRPr="00EE6742">
        <w:rPr>
          <w:rFonts w:ascii="Courier New" w:hAnsi="Courier New" w:cs="Courier New"/>
          <w:rtl/>
        </w:rPr>
        <w:t xml:space="preserve"> قصدت </w:t>
      </w:r>
      <w:del w:id="19332" w:author="Transkribus" w:date="2019-12-11T14:30:00Z">
        <w:r w:rsidR="009B6BCA" w:rsidRPr="009B6BCA">
          <w:rPr>
            <w:rFonts w:ascii="Courier New" w:hAnsi="Courier New" w:cs="Courier New"/>
            <w:rtl/>
          </w:rPr>
          <w:delText>لجمعه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اعذر فان اخا</w:delText>
            </w:r>
          </w:dir>
        </w:dir>
      </w:del>
      <w:ins w:id="19333" w:author="Transkribus" w:date="2019-12-11T14:30:00Z">
        <w:r w:rsidRPr="00EE6742">
          <w:rPr>
            <w:rFonts w:ascii="Courier New" w:hAnsi="Courier New" w:cs="Courier New"/>
            <w:rtl/>
          </w:rPr>
          <w:t>خليعة * اعذرقان أخا</w:t>
        </w:r>
      </w:ins>
      <w:r w:rsidRPr="00EE6742">
        <w:rPr>
          <w:rFonts w:ascii="Courier New" w:hAnsi="Courier New" w:cs="Courier New"/>
          <w:rtl/>
        </w:rPr>
        <w:t xml:space="preserve"> الفضيلة </w:t>
      </w:r>
      <w:del w:id="19334" w:author="Transkribus" w:date="2019-12-11T14:30:00Z">
        <w:r w:rsidR="009B6BCA" w:rsidRPr="009B6BCA">
          <w:rPr>
            <w:rFonts w:ascii="Courier New" w:hAnsi="Courier New" w:cs="Courier New"/>
            <w:rtl/>
          </w:rPr>
          <w:delText>ي</w:delText>
        </w:r>
      </w:del>
      <w:r w:rsidRPr="00EE6742">
        <w:rPr>
          <w:rFonts w:ascii="Courier New" w:hAnsi="Courier New" w:cs="Courier New"/>
          <w:rtl/>
        </w:rPr>
        <w:t>عذر</w:t>
      </w:r>
      <w:del w:id="1933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8ECA49F" w14:textId="3C3084E5" w:rsidR="00EE6742" w:rsidRPr="00EE6742" w:rsidRDefault="009B6BCA" w:rsidP="00EE6742">
      <w:pPr>
        <w:pStyle w:val="NurText"/>
        <w:bidi/>
        <w:rPr>
          <w:rFonts w:ascii="Courier New" w:hAnsi="Courier New" w:cs="Courier New"/>
        </w:rPr>
      </w:pPr>
      <w:dir w:val="rtl">
        <w:dir w:val="rtl">
          <w:del w:id="19336" w:author="Transkribus" w:date="2019-12-11T14:30:00Z">
            <w:r w:rsidRPr="009B6BCA">
              <w:rPr>
                <w:rFonts w:ascii="Courier New" w:hAnsi="Courier New" w:cs="Courier New"/>
                <w:rtl/>
              </w:rPr>
              <w:delText>علما بان المرء لو بلغ</w:delText>
            </w:r>
          </w:del>
          <w:ins w:id="19337" w:author="Transkribus" w:date="2019-12-11T14:30:00Z">
            <w:r w:rsidR="00EE6742" w:rsidRPr="00EE6742">
              <w:rPr>
                <w:rFonts w:ascii="Courier New" w:hAnsi="Courier New" w:cs="Courier New"/>
                <w:rtl/>
              </w:rPr>
              <w:t>علمابان المرة ألو بلر</w:t>
            </w:r>
          </w:ins>
          <w:r w:rsidR="00EE6742" w:rsidRPr="00EE6742">
            <w:rPr>
              <w:rFonts w:ascii="Courier New" w:hAnsi="Courier New" w:cs="Courier New"/>
              <w:rtl/>
            </w:rPr>
            <w:t xml:space="preserve"> المدى</w:t>
          </w:r>
          <w:del w:id="193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33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فى العمر لا</w:t>
          </w:r>
          <w:del w:id="19340" w:author="Transkribus" w:date="2019-12-11T14:30:00Z">
            <w:r w:rsidRPr="009B6BCA">
              <w:rPr>
                <w:rFonts w:ascii="Courier New" w:hAnsi="Courier New" w:cs="Courier New"/>
                <w:rtl/>
              </w:rPr>
              <w:delText>ق</w:delText>
            </w:r>
          </w:del>
          <w:ins w:id="19341" w:author="Transkribus" w:date="2019-12-11T14:30:00Z">
            <w:r w:rsidR="00EE6742" w:rsidRPr="00EE6742">
              <w:rPr>
                <w:rFonts w:ascii="Courier New" w:hAnsi="Courier New" w:cs="Courier New"/>
                <w:rtl/>
              </w:rPr>
              <w:t>ف</w:t>
            </w:r>
          </w:ins>
          <w:r w:rsidR="00EE6742" w:rsidRPr="00EE6742">
            <w:rPr>
              <w:rFonts w:ascii="Courier New" w:hAnsi="Courier New" w:cs="Courier New"/>
              <w:rtl/>
            </w:rPr>
            <w:t xml:space="preserve">ى الموت </w:t>
          </w:r>
          <w:del w:id="19342" w:author="Transkribus" w:date="2019-12-11T14:30:00Z">
            <w:r w:rsidRPr="009B6BCA">
              <w:rPr>
                <w:rFonts w:ascii="Courier New" w:hAnsi="Courier New" w:cs="Courier New"/>
                <w:rtl/>
              </w:rPr>
              <w:delText>وهو مقصر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343" w:author="Transkribus" w:date="2019-12-11T14:30:00Z">
            <w:r w:rsidR="00EE6742" w:rsidRPr="00EE6742">
              <w:rPr>
                <w:rFonts w:ascii="Courier New" w:hAnsi="Courier New" w:cs="Courier New"/>
                <w:rtl/>
              </w:rPr>
              <w:t>وهومةعر</w:t>
            </w:r>
          </w:ins>
        </w:dir>
      </w:dir>
    </w:p>
    <w:p w14:paraId="397439F5" w14:textId="339EA14F" w:rsidR="00EE6742" w:rsidRPr="00EE6742" w:rsidRDefault="009B6BCA" w:rsidP="00EE6742">
      <w:pPr>
        <w:pStyle w:val="NurText"/>
        <w:bidi/>
        <w:rPr>
          <w:ins w:id="19344" w:author="Transkribus" w:date="2019-12-11T14:30:00Z"/>
          <w:rFonts w:ascii="Courier New" w:hAnsi="Courier New" w:cs="Courier New"/>
        </w:rPr>
      </w:pPr>
      <w:dir w:val="rtl">
        <w:dir w:val="rtl">
          <w:del w:id="19345" w:author="Transkribus" w:date="2019-12-11T14:30:00Z">
            <w:r w:rsidRPr="009B6BCA">
              <w:rPr>
                <w:rFonts w:ascii="Courier New" w:hAnsi="Courier New" w:cs="Courier New"/>
                <w:rtl/>
              </w:rPr>
              <w:delText>وانشدنى ايضا لنفسه مما كتبه</w:delText>
            </w:r>
          </w:del>
          <w:ins w:id="19346" w:author="Transkribus" w:date="2019-12-11T14:30:00Z">
            <w:r w:rsidR="00EE6742" w:rsidRPr="00EE6742">
              <w:rPr>
                <w:rFonts w:ascii="Courier New" w:hAnsi="Courier New" w:cs="Courier New"/>
                <w:rtl/>
              </w:rPr>
              <w:t>وأنشدى أبض النفسه ماكتبه</w:t>
            </w:r>
          </w:ins>
          <w:r w:rsidR="00EE6742" w:rsidRPr="00EE6742">
            <w:rPr>
              <w:rFonts w:ascii="Courier New" w:hAnsi="Courier New" w:cs="Courier New"/>
              <w:rtl/>
            </w:rPr>
            <w:t xml:space="preserve"> على كاس فى وسطه طا</w:t>
          </w:r>
          <w:del w:id="19347" w:author="Transkribus" w:date="2019-12-11T14:30:00Z">
            <w:r w:rsidRPr="009B6BCA">
              <w:rPr>
                <w:rFonts w:ascii="Courier New" w:hAnsi="Courier New" w:cs="Courier New"/>
                <w:rtl/>
              </w:rPr>
              <w:delText>ئ</w:delText>
            </w:r>
          </w:del>
          <w:r w:rsidR="00EE6742" w:rsidRPr="00EE6742">
            <w:rPr>
              <w:rFonts w:ascii="Courier New" w:hAnsi="Courier New" w:cs="Courier New"/>
              <w:rtl/>
            </w:rPr>
            <w:t xml:space="preserve">ر على </w:t>
          </w:r>
          <w:del w:id="19348" w:author="Transkribus" w:date="2019-12-11T14:30:00Z">
            <w:r w:rsidRPr="009B6BCA">
              <w:rPr>
                <w:rFonts w:ascii="Courier New" w:hAnsi="Courier New" w:cs="Courier New"/>
                <w:rtl/>
              </w:rPr>
              <w:delText>قبة مخرمة اذا قلب</w:delText>
            </w:r>
          </w:del>
          <w:ins w:id="19349" w:author="Transkribus" w:date="2019-12-11T14:30:00Z">
            <w:r w:rsidR="00EE6742" w:rsidRPr="00EE6742">
              <w:rPr>
                <w:rFonts w:ascii="Courier New" w:hAnsi="Courier New" w:cs="Courier New"/>
                <w:rtl/>
              </w:rPr>
              <w:t>قية مجرمة اذاقلب</w:t>
            </w:r>
          </w:ins>
          <w:r w:rsidR="00EE6742" w:rsidRPr="00EE6742">
            <w:rPr>
              <w:rFonts w:ascii="Courier New" w:hAnsi="Courier New" w:cs="Courier New"/>
              <w:rtl/>
            </w:rPr>
            <w:t xml:space="preserve"> فى الكاس</w:t>
          </w:r>
        </w:dir>
      </w:dir>
    </w:p>
    <w:p w14:paraId="3AE04FCF" w14:textId="679F2212" w:rsidR="00EE6742" w:rsidRPr="00EE6742" w:rsidRDefault="00EE6742" w:rsidP="00EE6742">
      <w:pPr>
        <w:pStyle w:val="NurText"/>
        <w:bidi/>
        <w:rPr>
          <w:rFonts w:ascii="Courier New" w:hAnsi="Courier New" w:cs="Courier New"/>
        </w:rPr>
      </w:pPr>
      <w:ins w:id="19350" w:author="Transkribus" w:date="2019-12-11T14:30:00Z">
        <w:r w:rsidRPr="00EE6742">
          <w:rPr>
            <w:rFonts w:ascii="Courier New" w:hAnsi="Courier New" w:cs="Courier New"/>
            <w:rtl/>
          </w:rPr>
          <w:t>٩</w:t>
        </w:r>
      </w:ins>
      <w:r w:rsidRPr="00EE6742">
        <w:rPr>
          <w:rFonts w:ascii="Courier New" w:hAnsi="Courier New" w:cs="Courier New"/>
          <w:rtl/>
        </w:rPr>
        <w:t xml:space="preserve"> ماء </w:t>
      </w:r>
      <w:del w:id="19351" w:author="Transkribus" w:date="2019-12-11T14:30:00Z">
        <w:r w:rsidR="009B6BCA" w:rsidRPr="009B6BCA">
          <w:rPr>
            <w:rFonts w:ascii="Courier New" w:hAnsi="Courier New" w:cs="Courier New"/>
            <w:rtl/>
          </w:rPr>
          <w:delText>دار دورانا سريعا وصفر صفيرا قويا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352" w:author="Transkribus" w:date="2019-12-11T14:30:00Z">
        <w:r w:rsidRPr="00EE6742">
          <w:rPr>
            <w:rFonts w:ascii="Courier New" w:hAnsi="Courier New" w:cs="Courier New"/>
            <w:rtl/>
          </w:rPr>
          <w:t>داردور اثاسر يعاوصفر صفبراقو باومن وفف باز اقه الطاتر حكم عليه الشرب فاداشرية</w:t>
        </w:r>
      </w:ins>
    </w:p>
    <w:p w14:paraId="4A628FF1" w14:textId="69DB58F2" w:rsidR="00EE6742" w:rsidRPr="00EE6742" w:rsidRDefault="009B6BCA" w:rsidP="00EE6742">
      <w:pPr>
        <w:pStyle w:val="NurText"/>
        <w:bidi/>
        <w:rPr>
          <w:ins w:id="19353" w:author="Transkribus" w:date="2019-12-11T14:30:00Z"/>
          <w:rFonts w:ascii="Courier New" w:hAnsi="Courier New" w:cs="Courier New"/>
        </w:rPr>
      </w:pPr>
      <w:dir w:val="rtl">
        <w:dir w:val="rtl">
          <w:del w:id="19354" w:author="Transkribus" w:date="2019-12-11T14:30:00Z">
            <w:r w:rsidRPr="009B6BCA">
              <w:rPr>
                <w:rFonts w:ascii="Courier New" w:hAnsi="Courier New" w:cs="Courier New"/>
                <w:rtl/>
              </w:rPr>
              <w:delText>ومن اذا وقف بازائه الطائر حكم عليه بالشرب فاذا شربه وترك فيه شيئا من</w:delText>
            </w:r>
          </w:del>
          <w:ins w:id="19355" w:author="Transkribus" w:date="2019-12-11T14:30:00Z">
            <w:r w:rsidR="00EE6742" w:rsidRPr="00EE6742">
              <w:rPr>
                <w:rFonts w:ascii="Courier New" w:hAnsi="Courier New" w:cs="Courier New"/>
                <w:rtl/>
              </w:rPr>
              <w:t>وثرا فيه شيأمن</w:t>
            </w:r>
          </w:ins>
          <w:r w:rsidR="00EE6742" w:rsidRPr="00EE6742">
            <w:rPr>
              <w:rFonts w:ascii="Courier New" w:hAnsi="Courier New" w:cs="Courier New"/>
              <w:rtl/>
            </w:rPr>
            <w:t xml:space="preserve"> الشراب </w:t>
          </w:r>
          <w:del w:id="19356" w:author="Transkribus" w:date="2019-12-11T14:30:00Z">
            <w:r w:rsidRPr="009B6BCA">
              <w:rPr>
                <w:rFonts w:ascii="Courier New" w:hAnsi="Courier New" w:cs="Courier New"/>
                <w:rtl/>
              </w:rPr>
              <w:delText>صفر الطائر</w:delText>
            </w:r>
          </w:del>
          <w:ins w:id="19357" w:author="Transkribus" w:date="2019-12-11T14:30:00Z">
            <w:r w:rsidR="00EE6742" w:rsidRPr="00EE6742">
              <w:rPr>
                <w:rFonts w:ascii="Courier New" w:hAnsi="Courier New" w:cs="Courier New"/>
                <w:rtl/>
              </w:rPr>
              <w:t>صيفر الطاتر</w:t>
            </w:r>
          </w:ins>
          <w:r w:rsidR="00EE6742" w:rsidRPr="00EE6742">
            <w:rPr>
              <w:rFonts w:ascii="Courier New" w:hAnsi="Courier New" w:cs="Courier New"/>
              <w:rtl/>
            </w:rPr>
            <w:t xml:space="preserve"> وكذلك </w:t>
          </w:r>
          <w:del w:id="19358" w:author="Transkribus" w:date="2019-12-11T14:30:00Z">
            <w:r w:rsidRPr="009B6BCA">
              <w:rPr>
                <w:rFonts w:ascii="Courier New" w:hAnsi="Courier New" w:cs="Courier New"/>
                <w:rtl/>
              </w:rPr>
              <w:delText>لو شربه</w:delText>
            </w:r>
          </w:del>
          <w:ins w:id="19359" w:author="Transkribus" w:date="2019-12-11T14:30:00Z">
            <w:r w:rsidR="00EE6742" w:rsidRPr="00EE6742">
              <w:rPr>
                <w:rFonts w:ascii="Courier New" w:hAnsi="Courier New" w:cs="Courier New"/>
                <w:rtl/>
              </w:rPr>
              <w:t>لوشرية</w:t>
            </w:r>
          </w:ins>
          <w:r w:rsidR="00EE6742" w:rsidRPr="00EE6742">
            <w:rPr>
              <w:rFonts w:ascii="Courier New" w:hAnsi="Courier New" w:cs="Courier New"/>
              <w:rtl/>
            </w:rPr>
            <w:t xml:space="preserve"> فى </w:t>
          </w:r>
          <w:del w:id="19360" w:author="Transkribus" w:date="2019-12-11T14:30:00Z">
            <w:r w:rsidRPr="009B6BCA">
              <w:rPr>
                <w:rFonts w:ascii="Courier New" w:hAnsi="Courier New" w:cs="Courier New"/>
                <w:rtl/>
              </w:rPr>
              <w:delText>مائة مرة فمتى</w:delText>
            </w:r>
          </w:del>
          <w:ins w:id="19361" w:author="Transkribus" w:date="2019-12-11T14:30:00Z">
            <w:r w:rsidR="00EE6742" w:rsidRPr="00EE6742">
              <w:rPr>
                <w:rFonts w:ascii="Courier New" w:hAnsi="Courier New" w:cs="Courier New"/>
                <w:rtl/>
              </w:rPr>
              <w:t>ماثة مرمذى</w:t>
            </w:r>
          </w:ins>
          <w:r w:rsidR="00EE6742" w:rsidRPr="00EE6742">
            <w:rPr>
              <w:rFonts w:ascii="Courier New" w:hAnsi="Courier New" w:cs="Courier New"/>
              <w:rtl/>
            </w:rPr>
            <w:t xml:space="preserve"> شرب جميع </w:t>
          </w:r>
          <w:del w:id="19362" w:author="Transkribus" w:date="2019-12-11T14:30:00Z">
            <w:r w:rsidRPr="009B6BCA">
              <w:rPr>
                <w:rFonts w:ascii="Courier New" w:hAnsi="Courier New" w:cs="Courier New"/>
                <w:rtl/>
              </w:rPr>
              <w:delText>ما فيه ولم يبق</w:delText>
            </w:r>
          </w:del>
          <w:ins w:id="19363" w:author="Transkribus" w:date="2019-12-11T14:30:00Z">
            <w:r w:rsidR="00EE6742" w:rsidRPr="00EE6742">
              <w:rPr>
                <w:rFonts w:ascii="Courier New" w:hAnsi="Courier New" w:cs="Courier New"/>
                <w:rtl/>
              </w:rPr>
              <w:t>مانيهولم</w:t>
            </w:r>
          </w:ins>
        </w:dir>
      </w:dir>
    </w:p>
    <w:p w14:paraId="4238DEED" w14:textId="1EF02CFC" w:rsidR="00EE6742" w:rsidRPr="00EE6742" w:rsidRDefault="00EE6742" w:rsidP="00EE6742">
      <w:pPr>
        <w:pStyle w:val="NurText"/>
        <w:bidi/>
        <w:rPr>
          <w:rFonts w:ascii="Courier New" w:hAnsi="Courier New" w:cs="Courier New"/>
        </w:rPr>
      </w:pPr>
      <w:ins w:id="19364" w:author="Transkribus" w:date="2019-12-11T14:30:00Z">
        <w:r w:rsidRPr="00EE6742">
          <w:rPr>
            <w:rFonts w:ascii="Courier New" w:hAnsi="Courier New" w:cs="Courier New"/>
            <w:rtl/>
          </w:rPr>
          <w:t>ايبق</w:t>
        </w:r>
      </w:ins>
      <w:r w:rsidRPr="00EE6742">
        <w:rPr>
          <w:rFonts w:ascii="Courier New" w:hAnsi="Courier New" w:cs="Courier New"/>
          <w:rtl/>
        </w:rPr>
        <w:t xml:space="preserve"> فيه درهم </w:t>
      </w:r>
      <w:del w:id="19365" w:author="Transkribus" w:date="2019-12-11T14:30:00Z">
        <w:r w:rsidR="009B6BCA" w:rsidRPr="009B6BCA">
          <w:rPr>
            <w:rFonts w:ascii="Courier New" w:hAnsi="Courier New" w:cs="Courier New"/>
            <w:rtl/>
          </w:rPr>
          <w:delText>واحد فان صفيره ينقطع</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366" w:author="Transkribus" w:date="2019-12-11T14:30:00Z">
        <w:r w:rsidRPr="00EE6742">
          <w:rPr>
            <w:rFonts w:ascii="Courier New" w:hAnsi="Courier New" w:cs="Courier New"/>
            <w:rtl/>
          </w:rPr>
          <w:t>وأحد بان صفهره سقطم</w:t>
        </w:r>
      </w:ins>
    </w:p>
    <w:p w14:paraId="7EFA76B1" w14:textId="77777777" w:rsidR="009B6BCA" w:rsidRPr="009B6BCA" w:rsidRDefault="009B6BCA" w:rsidP="009B6BCA">
      <w:pPr>
        <w:pStyle w:val="NurText"/>
        <w:bidi/>
        <w:rPr>
          <w:del w:id="19367" w:author="Transkribus" w:date="2019-12-11T14:30:00Z"/>
          <w:rFonts w:ascii="Courier New" w:hAnsi="Courier New" w:cs="Courier New"/>
        </w:rPr>
      </w:pPr>
      <w:dir w:val="rtl">
        <w:dir w:val="rtl">
          <w:del w:id="19368" w:author="Transkribus" w:date="2019-12-11T14:30:00Z">
            <w:r w:rsidRPr="009B6BCA">
              <w:rPr>
                <w:rFonts w:ascii="Courier New" w:hAnsi="Courier New" w:cs="Courier New"/>
                <w:rtl/>
              </w:rPr>
              <w:delText>انا طائر فى هيئة الزرزور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مستحسن التكوين والتصوير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ACD03CA" w14:textId="69A85883" w:rsidR="00EE6742" w:rsidRPr="00EE6742" w:rsidRDefault="009B6BCA" w:rsidP="00EE6742">
      <w:pPr>
        <w:pStyle w:val="NurText"/>
        <w:bidi/>
        <w:rPr>
          <w:ins w:id="19369" w:author="Transkribus" w:date="2019-12-11T14:30:00Z"/>
          <w:rFonts w:ascii="Courier New" w:hAnsi="Courier New" w:cs="Courier New"/>
        </w:rPr>
      </w:pPr>
      <w:dir w:val="rtl">
        <w:dir w:val="rtl">
          <w:del w:id="19370" w:author="Transkribus" w:date="2019-12-11T14:30:00Z">
            <w:r w:rsidRPr="009B6BCA">
              <w:rPr>
                <w:rFonts w:ascii="Courier New" w:hAnsi="Courier New" w:cs="Courier New"/>
                <w:rtl/>
              </w:rPr>
              <w:delText>فاشرب</w:delText>
            </w:r>
          </w:del>
          <w:ins w:id="19371" w:author="Transkribus" w:date="2019-12-11T14:30:00Z">
            <w:r w:rsidR="00EE6742" w:rsidRPr="00EE6742">
              <w:rPr>
                <w:rFonts w:ascii="Courier New" w:hAnsi="Courier New" w:cs="Courier New"/>
                <w:rtl/>
              </w:rPr>
              <w:t>الكامل</w:t>
            </w:r>
          </w:ins>
        </w:dir>
      </w:dir>
    </w:p>
    <w:p w14:paraId="4617201E" w14:textId="77777777" w:rsidR="00EE6742" w:rsidRPr="00EE6742" w:rsidRDefault="00EE6742" w:rsidP="00EE6742">
      <w:pPr>
        <w:pStyle w:val="NurText"/>
        <w:bidi/>
        <w:rPr>
          <w:ins w:id="19372" w:author="Transkribus" w:date="2019-12-11T14:30:00Z"/>
          <w:rFonts w:ascii="Courier New" w:hAnsi="Courier New" w:cs="Courier New"/>
        </w:rPr>
      </w:pPr>
      <w:ins w:id="19373" w:author="Transkribus" w:date="2019-12-11T14:30:00Z">
        <w:r w:rsidRPr="00EE6742">
          <w:rPr>
            <w:rFonts w:ascii="Courier New" w:hAnsi="Courier New" w:cs="Courier New"/>
            <w:rtl/>
          </w:rPr>
          <w:t>اباطاتر فى هبتة الررزوز *مسحسن التكو بن والنصوير</w:t>
        </w:r>
      </w:ins>
    </w:p>
    <w:p w14:paraId="00380089" w14:textId="35E343B8" w:rsidR="00EE6742" w:rsidRPr="00EE6742" w:rsidRDefault="00EE6742" w:rsidP="00EE6742">
      <w:pPr>
        <w:pStyle w:val="NurText"/>
        <w:bidi/>
        <w:rPr>
          <w:rFonts w:ascii="Courier New" w:hAnsi="Courier New" w:cs="Courier New"/>
        </w:rPr>
      </w:pPr>
      <w:ins w:id="19374" w:author="Transkribus" w:date="2019-12-11T14:30:00Z">
        <w:r w:rsidRPr="00EE6742">
          <w:rPr>
            <w:rFonts w:ascii="Courier New" w:hAnsi="Courier New" w:cs="Courier New"/>
            <w:rtl/>
          </w:rPr>
          <w:t>بقاشرب</w:t>
        </w:r>
      </w:ins>
      <w:r w:rsidRPr="00EE6742">
        <w:rPr>
          <w:rFonts w:ascii="Courier New" w:hAnsi="Courier New" w:cs="Courier New"/>
          <w:rtl/>
        </w:rPr>
        <w:t xml:space="preserve"> على </w:t>
      </w:r>
      <w:del w:id="19375" w:author="Transkribus" w:date="2019-12-11T14:30:00Z">
        <w:r w:rsidR="009B6BCA" w:rsidRPr="009B6BCA">
          <w:rPr>
            <w:rFonts w:ascii="Courier New" w:hAnsi="Courier New" w:cs="Courier New"/>
            <w:rtl/>
          </w:rPr>
          <w:delText>نغ</w:delText>
        </w:r>
      </w:del>
      <w:ins w:id="19376" w:author="Transkribus" w:date="2019-12-11T14:30:00Z">
        <w:r w:rsidRPr="00EE6742">
          <w:rPr>
            <w:rFonts w:ascii="Courier New" w:hAnsi="Courier New" w:cs="Courier New"/>
            <w:rtl/>
          </w:rPr>
          <w:t>فف</w:t>
        </w:r>
      </w:ins>
      <w:r w:rsidRPr="00EE6742">
        <w:rPr>
          <w:rFonts w:ascii="Courier New" w:hAnsi="Courier New" w:cs="Courier New"/>
          <w:rtl/>
        </w:rPr>
        <w:t xml:space="preserve">مى سلاف </w:t>
      </w:r>
      <w:del w:id="19377" w:author="Transkribus" w:date="2019-12-11T14:30:00Z">
        <w:r w:rsidR="009B6BCA" w:rsidRPr="009B6BCA">
          <w:rPr>
            <w:rFonts w:ascii="Courier New" w:hAnsi="Courier New" w:cs="Courier New"/>
            <w:rtl/>
          </w:rPr>
          <w:delText>مدامة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صرفا تنير حنادس</w:delText>
            </w:r>
          </w:dir>
        </w:dir>
      </w:del>
      <w:ins w:id="19378" w:author="Transkribus" w:date="2019-12-11T14:30:00Z">
        <w:r w:rsidRPr="00EE6742">
          <w:rPr>
            <w:rFonts w:ascii="Courier New" w:hAnsi="Courier New" w:cs="Courier New"/>
            <w:rtl/>
          </w:rPr>
          <w:t>مدامبة * صر فاتتبر جنادس</w:t>
        </w:r>
      </w:ins>
      <w:r w:rsidRPr="00EE6742">
        <w:rPr>
          <w:rFonts w:ascii="Courier New" w:hAnsi="Courier New" w:cs="Courier New"/>
          <w:rtl/>
        </w:rPr>
        <w:t xml:space="preserve"> الديجور</w:t>
      </w:r>
      <w:del w:id="1937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F792EE1" w14:textId="276464A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صفراء تلم</w:t>
          </w:r>
          <w:del w:id="19380" w:author="Transkribus" w:date="2019-12-11T14:30:00Z">
            <w:r w:rsidR="009B6BCA" w:rsidRPr="009B6BCA">
              <w:rPr>
                <w:rFonts w:ascii="Courier New" w:hAnsi="Courier New" w:cs="Courier New"/>
                <w:rtl/>
              </w:rPr>
              <w:delText>ع</w:delText>
            </w:r>
          </w:del>
          <w:ins w:id="19381" w:author="Transkribus" w:date="2019-12-11T14:30:00Z">
            <w:r w:rsidRPr="00EE6742">
              <w:rPr>
                <w:rFonts w:ascii="Courier New" w:hAnsi="Courier New" w:cs="Courier New"/>
                <w:rtl/>
              </w:rPr>
              <w:t>سير</w:t>
            </w:r>
          </w:ins>
          <w:r w:rsidRPr="00EE6742">
            <w:rPr>
              <w:rFonts w:ascii="Courier New" w:hAnsi="Courier New" w:cs="Courier New"/>
              <w:rtl/>
            </w:rPr>
            <w:t xml:space="preserve"> فى الك</w:t>
          </w:r>
          <w:del w:id="19382" w:author="Transkribus" w:date="2019-12-11T14:30:00Z">
            <w:r w:rsidR="009B6BCA" w:rsidRPr="009B6BCA">
              <w:rPr>
                <w:rFonts w:ascii="Courier New" w:hAnsi="Courier New" w:cs="Courier New"/>
                <w:rtl/>
              </w:rPr>
              <w:delText>ؤ</w:delText>
            </w:r>
          </w:del>
          <w:r w:rsidRPr="00EE6742">
            <w:rPr>
              <w:rFonts w:ascii="Courier New" w:hAnsi="Courier New" w:cs="Courier New"/>
              <w:rtl/>
            </w:rPr>
            <w:t>وس كانها</w:t>
          </w:r>
          <w:del w:id="1938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نار الكليم بدت باعلى</w:delText>
                </w:r>
              </w:dir>
            </w:dir>
          </w:del>
          <w:ins w:id="19384" w:author="Transkribus" w:date="2019-12-11T14:30:00Z">
            <w:r w:rsidRPr="00EE6742">
              <w:rPr>
                <w:rFonts w:ascii="Courier New" w:hAnsi="Courier New" w:cs="Courier New"/>
                <w:rtl/>
              </w:rPr>
              <w:t xml:space="preserve"> * مار الكام بدب باعسلى</w:t>
            </w:r>
          </w:ins>
          <w:r w:rsidRPr="00EE6742">
            <w:rPr>
              <w:rFonts w:ascii="Courier New" w:hAnsi="Courier New" w:cs="Courier New"/>
              <w:rtl/>
            </w:rPr>
            <w:t xml:space="preserve"> الطور</w:t>
          </w:r>
          <w:del w:id="193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670866E6" w14:textId="07C88F3A" w:rsidR="00EE6742" w:rsidRPr="00EE6742" w:rsidRDefault="009B6BCA" w:rsidP="00EE6742">
      <w:pPr>
        <w:pStyle w:val="NurText"/>
        <w:bidi/>
        <w:rPr>
          <w:rFonts w:ascii="Courier New" w:hAnsi="Courier New" w:cs="Courier New"/>
        </w:rPr>
      </w:pPr>
      <w:dir w:val="rtl">
        <w:dir w:val="rtl">
          <w:del w:id="19386" w:author="Transkribus" w:date="2019-12-11T14:30:00Z">
            <w:r w:rsidRPr="009B6BCA">
              <w:rPr>
                <w:rFonts w:ascii="Courier New" w:hAnsi="Courier New" w:cs="Courier New"/>
                <w:rtl/>
              </w:rPr>
              <w:delText>واذا تخلف</w:delText>
            </w:r>
          </w:del>
          <w:ins w:id="19387" w:author="Transkribus" w:date="2019-12-11T14:30:00Z">
            <w:r w:rsidR="00EE6742" w:rsidRPr="00EE6742">
              <w:rPr>
                <w:rFonts w:ascii="Courier New" w:hAnsi="Courier New" w:cs="Courier New"/>
                <w:rtl/>
              </w:rPr>
              <w:t>واد اخلف</w:t>
            </w:r>
          </w:ins>
          <w:r w:rsidR="00EE6742" w:rsidRPr="00EE6742">
            <w:rPr>
              <w:rFonts w:ascii="Courier New" w:hAnsi="Courier New" w:cs="Courier New"/>
              <w:rtl/>
            </w:rPr>
            <w:t xml:space="preserve"> من </w:t>
          </w:r>
          <w:del w:id="19388" w:author="Transkribus" w:date="2019-12-11T14:30:00Z">
            <w:r w:rsidRPr="009B6BCA">
              <w:rPr>
                <w:rFonts w:ascii="Courier New" w:hAnsi="Courier New" w:cs="Courier New"/>
                <w:rtl/>
              </w:rPr>
              <w:delText>شرابك درهما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389" w:author="Transkribus" w:date="2019-12-11T14:30:00Z">
            <w:r w:rsidR="00EE6742" w:rsidRPr="00EE6742">
              <w:rPr>
                <w:rFonts w:ascii="Courier New" w:hAnsi="Courier New" w:cs="Courier New"/>
                <w:rtl/>
              </w:rPr>
              <w:t xml:space="preserve">سرابك دوهما * </w:t>
            </w:r>
          </w:ins>
          <w:r w:rsidR="00EE6742" w:rsidRPr="00EE6742">
            <w:rPr>
              <w:rFonts w:ascii="Courier New" w:hAnsi="Courier New" w:cs="Courier New"/>
              <w:rtl/>
            </w:rPr>
            <w:t xml:space="preserve">فى </w:t>
          </w:r>
          <w:del w:id="19390" w:author="Transkribus" w:date="2019-12-11T14:30:00Z">
            <w:r w:rsidRPr="009B6BCA">
              <w:rPr>
                <w:rFonts w:ascii="Courier New" w:hAnsi="Courier New" w:cs="Courier New"/>
                <w:rtl/>
              </w:rPr>
              <w:delText>الكلس نم به عليك</w:delText>
            </w:r>
          </w:del>
          <w:ins w:id="19391" w:author="Transkribus" w:date="2019-12-11T14:30:00Z">
            <w:r w:rsidR="00EE6742" w:rsidRPr="00EE6742">
              <w:rPr>
                <w:rFonts w:ascii="Courier New" w:hAnsi="Courier New" w:cs="Courier New"/>
                <w:rtl/>
              </w:rPr>
              <w:t>الكاس ثمه عليلك</w:t>
            </w:r>
          </w:ins>
          <w:r w:rsidR="00EE6742" w:rsidRPr="00EE6742">
            <w:rPr>
              <w:rFonts w:ascii="Courier New" w:hAnsi="Courier New" w:cs="Courier New"/>
              <w:rtl/>
            </w:rPr>
            <w:t xml:space="preserve"> صفيرى</w:t>
          </w:r>
          <w:del w:id="19392" w:author="Transkribus" w:date="2019-12-11T14:30:00Z">
            <w:r w:rsidRPr="009B6BCA">
              <w:rPr>
                <w:rFonts w:ascii="Courier New" w:hAnsi="Courier New" w:cs="Courier New"/>
                <w:rtl/>
              </w:rPr>
              <w:delText xml:space="preserve">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2B627D" w14:textId="77777777" w:rsidR="009B6BCA" w:rsidRPr="009B6BCA" w:rsidRDefault="009B6BCA" w:rsidP="009B6BCA">
      <w:pPr>
        <w:pStyle w:val="NurText"/>
        <w:bidi/>
        <w:rPr>
          <w:del w:id="19393" w:author="Transkribus" w:date="2019-12-11T14:30:00Z"/>
          <w:rFonts w:ascii="Courier New" w:hAnsi="Courier New" w:cs="Courier New"/>
        </w:rPr>
      </w:pPr>
      <w:dir w:val="rtl">
        <w:dir w:val="rtl">
          <w:del w:id="19394" w:author="Transkribus" w:date="2019-12-11T14:30:00Z">
            <w:r w:rsidRPr="009B6BCA">
              <w:rPr>
                <w:rFonts w:ascii="Courier New" w:hAnsi="Courier New" w:cs="Courier New"/>
                <w:rtl/>
              </w:rPr>
              <w:delText>وانشدنى ايضا لنفسه وصية طبية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6062D7" w14:textId="7F6E14A5" w:rsidR="00EE6742" w:rsidRPr="00EE6742" w:rsidRDefault="009B6BCA" w:rsidP="00EE6742">
      <w:pPr>
        <w:pStyle w:val="NurText"/>
        <w:bidi/>
        <w:rPr>
          <w:ins w:id="19395" w:author="Transkribus" w:date="2019-12-11T14:30:00Z"/>
          <w:rFonts w:ascii="Courier New" w:hAnsi="Courier New" w:cs="Courier New"/>
        </w:rPr>
      </w:pPr>
      <w:dir w:val="rtl">
        <w:dir w:val="rtl">
          <w:del w:id="19396" w:author="Transkribus" w:date="2019-12-11T14:30:00Z">
            <w:r w:rsidRPr="009B6BCA">
              <w:rPr>
                <w:rFonts w:ascii="Courier New" w:hAnsi="Courier New" w:cs="Courier New"/>
                <w:rtl/>
              </w:rPr>
              <w:delText>توق الامتلاء وعد عنه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397" w:author="Transkribus" w:date="2019-12-11T14:30:00Z">
            <w:r w:rsidR="00EE6742" w:rsidRPr="00EE6742">
              <w:rPr>
                <w:rFonts w:ascii="Courier New" w:hAnsi="Courier New" w:cs="Courier New"/>
                <w:rtl/>
              </w:rPr>
              <w:t>وأنشدى أبص النفسه وصبة طببة</w:t>
            </w:r>
          </w:ins>
        </w:dir>
      </w:dir>
    </w:p>
    <w:p w14:paraId="34BCB16A" w14:textId="77777777" w:rsidR="00EE6742" w:rsidRPr="00EE6742" w:rsidRDefault="00EE6742" w:rsidP="00EE6742">
      <w:pPr>
        <w:pStyle w:val="NurText"/>
        <w:bidi/>
        <w:rPr>
          <w:ins w:id="19398" w:author="Transkribus" w:date="2019-12-11T14:30:00Z"/>
          <w:rFonts w:ascii="Courier New" w:hAnsi="Courier New" w:cs="Courier New"/>
        </w:rPr>
      </w:pPr>
      <w:ins w:id="19399" w:author="Transkribus" w:date="2019-12-11T14:30:00Z">
        <w:r w:rsidRPr="00EE6742">
          <w:rPr>
            <w:rFonts w:ascii="Courier New" w:hAnsi="Courier New" w:cs="Courier New"/>
            <w:rtl/>
          </w:rPr>
          <w:t>الوافر١</w:t>
        </w:r>
      </w:ins>
    </w:p>
    <w:p w14:paraId="45EF0B25" w14:textId="3D1B09D5" w:rsidR="00EE6742" w:rsidRPr="00EE6742" w:rsidRDefault="00EE6742" w:rsidP="00EE6742">
      <w:pPr>
        <w:pStyle w:val="NurText"/>
        <w:bidi/>
        <w:rPr>
          <w:rFonts w:ascii="Courier New" w:hAnsi="Courier New" w:cs="Courier New"/>
        </w:rPr>
      </w:pPr>
      <w:ins w:id="19400" w:author="Transkribus" w:date="2019-12-11T14:30:00Z">
        <w:r w:rsidRPr="00EE6742">
          <w:rPr>
            <w:rFonts w:ascii="Courier New" w:hAnsi="Courier New" w:cs="Courier New"/>
            <w:rtl/>
          </w:rPr>
          <w:t xml:space="preserve">فوق الامتسلاءوعسدعنه * </w:t>
        </w:r>
      </w:ins>
      <w:r w:rsidRPr="00EE6742">
        <w:rPr>
          <w:rFonts w:ascii="Courier New" w:hAnsi="Courier New" w:cs="Courier New"/>
          <w:rtl/>
        </w:rPr>
        <w:t>وادخال الطعام ع</w:t>
      </w:r>
      <w:ins w:id="19401" w:author="Transkribus" w:date="2019-12-11T14:30:00Z">
        <w:r w:rsidRPr="00EE6742">
          <w:rPr>
            <w:rFonts w:ascii="Courier New" w:hAnsi="Courier New" w:cs="Courier New"/>
            <w:rtl/>
          </w:rPr>
          <w:t>س</w:t>
        </w:r>
      </w:ins>
      <w:r w:rsidRPr="00EE6742">
        <w:rPr>
          <w:rFonts w:ascii="Courier New" w:hAnsi="Courier New" w:cs="Courier New"/>
          <w:rtl/>
        </w:rPr>
        <w:t>لى الطعام</w:t>
      </w:r>
      <w:del w:id="194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E8B69E6" w14:textId="0914060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واكثار ال</w:t>
          </w:r>
          <w:del w:id="19403" w:author="Transkribus" w:date="2019-12-11T14:30:00Z">
            <w:r w:rsidRPr="009B6BCA">
              <w:rPr>
                <w:rFonts w:ascii="Courier New" w:hAnsi="Courier New" w:cs="Courier New"/>
                <w:rtl/>
              </w:rPr>
              <w:delText>ج</w:delText>
            </w:r>
          </w:del>
          <w:ins w:id="19404" w:author="Transkribus" w:date="2019-12-11T14:30:00Z">
            <w:r w:rsidR="00EE6742" w:rsidRPr="00EE6742">
              <w:rPr>
                <w:rFonts w:ascii="Courier New" w:hAnsi="Courier New" w:cs="Courier New"/>
                <w:rtl/>
              </w:rPr>
              <w:t>خ</w:t>
            </w:r>
          </w:ins>
          <w:r w:rsidR="00EE6742" w:rsidRPr="00EE6742">
            <w:rPr>
              <w:rFonts w:ascii="Courier New" w:hAnsi="Courier New" w:cs="Courier New"/>
              <w:rtl/>
            </w:rPr>
            <w:t>ما</w:t>
          </w:r>
          <w:del w:id="19405" w:author="Transkribus" w:date="2019-12-11T14:30:00Z">
            <w:r w:rsidRPr="009B6BCA">
              <w:rPr>
                <w:rFonts w:ascii="Courier New" w:hAnsi="Courier New" w:cs="Courier New"/>
                <w:rtl/>
              </w:rPr>
              <w:delText>ع</w:delText>
            </w:r>
          </w:del>
          <w:ins w:id="19406"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فان </w:t>
          </w:r>
          <w:del w:id="19407" w:author="Transkribus" w:date="2019-12-11T14:30:00Z">
            <w:r w:rsidRPr="009B6BCA">
              <w:rPr>
                <w:rFonts w:ascii="Courier New" w:hAnsi="Courier New" w:cs="Courier New"/>
                <w:rtl/>
              </w:rPr>
              <w:delText>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لمن والاه داعية</w:delText>
                </w:r>
              </w:dir>
            </w:dir>
          </w:del>
          <w:ins w:id="19408" w:author="Transkribus" w:date="2019-12-11T14:30:00Z">
            <w:r w:rsidR="00EE6742" w:rsidRPr="00EE6742">
              <w:rPr>
                <w:rFonts w:ascii="Courier New" w:hAnsi="Courier New" w:cs="Courier New"/>
                <w:rtl/>
              </w:rPr>
              <w:t>نيه * من والاءداعية</w:t>
            </w:r>
          </w:ins>
          <w:r w:rsidR="00EE6742" w:rsidRPr="00EE6742">
            <w:rPr>
              <w:rFonts w:ascii="Courier New" w:hAnsi="Courier New" w:cs="Courier New"/>
              <w:rtl/>
            </w:rPr>
            <w:t xml:space="preserve"> السقام</w:t>
          </w:r>
          <w:del w:id="194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6A8621" w14:textId="69B69199" w:rsidR="00EE6742" w:rsidRPr="00EE6742" w:rsidRDefault="009B6BCA" w:rsidP="00EE6742">
      <w:pPr>
        <w:pStyle w:val="NurText"/>
        <w:bidi/>
        <w:rPr>
          <w:rFonts w:ascii="Courier New" w:hAnsi="Courier New" w:cs="Courier New"/>
        </w:rPr>
      </w:pPr>
      <w:dir w:val="rtl">
        <w:dir w:val="rtl">
          <w:del w:id="19410" w:author="Transkribus" w:date="2019-12-11T14:30:00Z">
            <w:r w:rsidRPr="009B6BCA">
              <w:rPr>
                <w:rFonts w:ascii="Courier New" w:hAnsi="Courier New" w:cs="Courier New"/>
                <w:rtl/>
              </w:rPr>
              <w:delText>ولا تشرب</w:delText>
            </w:r>
          </w:del>
          <w:ins w:id="19411" w:author="Transkribus" w:date="2019-12-11T14:30:00Z">
            <w:r w:rsidR="00EE6742" w:rsidRPr="00EE6742">
              <w:rPr>
                <w:rFonts w:ascii="Courier New" w:hAnsi="Courier New" w:cs="Courier New"/>
                <w:rtl/>
              </w:rPr>
              <w:t>والاتشرب</w:t>
            </w:r>
          </w:ins>
          <w:r w:rsidR="00EE6742" w:rsidRPr="00EE6742">
            <w:rPr>
              <w:rFonts w:ascii="Courier New" w:hAnsi="Courier New" w:cs="Courier New"/>
              <w:rtl/>
            </w:rPr>
            <w:t xml:space="preserve"> عقيب الاكل ماء</w:t>
          </w:r>
          <w:del w:id="1941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فتسلم من مضرات عظام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413" w:author="Transkribus" w:date="2019-12-11T14:30:00Z">
            <w:r w:rsidR="00EE6742" w:rsidRPr="00EE6742">
              <w:rPr>
                <w:rFonts w:ascii="Courier New" w:hAnsi="Courier New" w:cs="Courier New"/>
                <w:rtl/>
              </w:rPr>
              <w:t xml:space="preserve"> * فنسلم مسن مصران عام</w:t>
            </w:r>
          </w:ins>
        </w:dir>
      </w:dir>
    </w:p>
    <w:p w14:paraId="22A87748" w14:textId="6C10B072" w:rsidR="00EE6742" w:rsidRPr="00EE6742" w:rsidRDefault="009B6BCA" w:rsidP="00EE6742">
      <w:pPr>
        <w:pStyle w:val="NurText"/>
        <w:bidi/>
        <w:rPr>
          <w:rFonts w:ascii="Courier New" w:hAnsi="Courier New" w:cs="Courier New"/>
        </w:rPr>
      </w:pPr>
      <w:dir w:val="rtl">
        <w:dir w:val="rtl">
          <w:del w:id="19414" w:author="Transkribus" w:date="2019-12-11T14:30:00Z">
            <w:r w:rsidRPr="009B6BCA">
              <w:rPr>
                <w:rFonts w:ascii="Courier New" w:hAnsi="Courier New" w:cs="Courier New"/>
                <w:rtl/>
              </w:rPr>
              <w:delText>ولا عند</w:delText>
            </w:r>
          </w:del>
          <w:ins w:id="19415" w:author="Transkribus" w:date="2019-12-11T14:30:00Z">
            <w:r w:rsidR="00EE6742" w:rsidRPr="00EE6742">
              <w:rPr>
                <w:rFonts w:ascii="Courier New" w:hAnsi="Courier New" w:cs="Courier New"/>
                <w:rtl/>
              </w:rPr>
              <w:t>ولاعند</w:t>
            </w:r>
          </w:ins>
          <w:r w:rsidR="00EE6742" w:rsidRPr="00EE6742">
            <w:rPr>
              <w:rFonts w:ascii="Courier New" w:hAnsi="Courier New" w:cs="Courier New"/>
              <w:rtl/>
            </w:rPr>
            <w:t xml:space="preserve"> الخوى </w:t>
          </w:r>
          <w:del w:id="19416" w:author="Transkribus" w:date="2019-12-11T14:30:00Z">
            <w:r w:rsidRPr="009B6BCA">
              <w:rPr>
                <w:rFonts w:ascii="Courier New" w:hAnsi="Courier New" w:cs="Courier New"/>
                <w:rtl/>
              </w:rPr>
              <w:delText>والجوع حتى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تلهن باليسير</w:delText>
                </w:r>
              </w:dir>
            </w:dir>
          </w:del>
          <w:ins w:id="19417" w:author="Transkribus" w:date="2019-12-11T14:30:00Z">
            <w:r w:rsidR="00EE6742" w:rsidRPr="00EE6742">
              <w:rPr>
                <w:rFonts w:ascii="Courier New" w:hAnsi="Courier New" w:cs="Courier New"/>
                <w:rtl/>
              </w:rPr>
              <w:t>والحو٤ جى * ثالمن اليسير</w:t>
            </w:r>
          </w:ins>
          <w:r w:rsidR="00EE6742" w:rsidRPr="00EE6742">
            <w:rPr>
              <w:rFonts w:ascii="Courier New" w:hAnsi="Courier New" w:cs="Courier New"/>
              <w:rtl/>
            </w:rPr>
            <w:t xml:space="preserve"> من الادام</w:t>
          </w:r>
          <w:del w:id="1941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3F4D016" w14:textId="24750091" w:rsidR="00EE6742" w:rsidRPr="00EE6742" w:rsidRDefault="009B6BCA" w:rsidP="00EE6742">
      <w:pPr>
        <w:pStyle w:val="NurText"/>
        <w:bidi/>
        <w:rPr>
          <w:rFonts w:ascii="Courier New" w:hAnsi="Courier New" w:cs="Courier New"/>
        </w:rPr>
      </w:pPr>
      <w:dir w:val="rtl">
        <w:dir w:val="rtl">
          <w:del w:id="19419" w:author="Transkribus" w:date="2019-12-11T14:30:00Z">
            <w:r w:rsidRPr="009B6BCA">
              <w:rPr>
                <w:rFonts w:ascii="Courier New" w:hAnsi="Courier New" w:cs="Courier New"/>
                <w:rtl/>
              </w:rPr>
              <w:delText>وخذ منه</w:delText>
            </w:r>
          </w:del>
          <w:ins w:id="19420" w:author="Transkribus" w:date="2019-12-11T14:30:00Z">
            <w:r w:rsidR="00EE6742" w:rsidRPr="00EE6742">
              <w:rPr>
                <w:rFonts w:ascii="Courier New" w:hAnsi="Courier New" w:cs="Courier New"/>
                <w:rtl/>
              </w:rPr>
              <w:t>وجسذنبه</w:t>
            </w:r>
          </w:ins>
          <w:r w:rsidR="00EE6742" w:rsidRPr="00EE6742">
            <w:rPr>
              <w:rFonts w:ascii="Courier New" w:hAnsi="Courier New" w:cs="Courier New"/>
              <w:rtl/>
            </w:rPr>
            <w:t xml:space="preserve"> القليل </w:t>
          </w:r>
          <w:del w:id="19421" w:author="Transkribus" w:date="2019-12-11T14:30:00Z">
            <w:r w:rsidRPr="009B6BCA">
              <w:rPr>
                <w:rFonts w:ascii="Courier New" w:hAnsi="Courier New" w:cs="Courier New"/>
                <w:rtl/>
              </w:rPr>
              <w:delText>ففيه نفع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422" w:author="Transkribus" w:date="2019-12-11T14:30:00Z">
            <w:r w:rsidR="00EE6742" w:rsidRPr="00EE6742">
              <w:rPr>
                <w:rFonts w:ascii="Courier New" w:hAnsi="Courier New" w:cs="Courier New"/>
                <w:rtl/>
              </w:rPr>
              <w:t xml:space="preserve">ففية ففيم * </w:t>
            </w:r>
          </w:ins>
          <w:r w:rsidR="00EE6742" w:rsidRPr="00EE6742">
            <w:rPr>
              <w:rFonts w:ascii="Courier New" w:hAnsi="Courier New" w:cs="Courier New"/>
              <w:rtl/>
            </w:rPr>
            <w:t xml:space="preserve">لذى </w:t>
          </w:r>
          <w:del w:id="19423" w:author="Transkribus" w:date="2019-12-11T14:30:00Z">
            <w:r w:rsidRPr="009B6BCA">
              <w:rPr>
                <w:rFonts w:ascii="Courier New" w:hAnsi="Courier New" w:cs="Courier New"/>
                <w:rtl/>
              </w:rPr>
              <w:delText>العطش المبرح والاوام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424" w:author="Transkribus" w:date="2019-12-11T14:30:00Z">
            <w:r w:rsidR="00EE6742" w:rsidRPr="00EE6742">
              <w:rPr>
                <w:rFonts w:ascii="Courier New" w:hAnsi="Courier New" w:cs="Courier New"/>
                <w:rtl/>
              </w:rPr>
              <w:t>العطس البرج والاواء</w:t>
            </w:r>
          </w:ins>
        </w:dir>
      </w:dir>
    </w:p>
    <w:p w14:paraId="51DFA80B" w14:textId="69D7E1D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وه</w:t>
          </w:r>
          <w:del w:id="19425" w:author="Transkribus" w:date="2019-12-11T14:30:00Z">
            <w:r w:rsidRPr="009B6BCA">
              <w:rPr>
                <w:rFonts w:ascii="Courier New" w:hAnsi="Courier New" w:cs="Courier New"/>
                <w:rtl/>
              </w:rPr>
              <w:delText>ض</w:delText>
            </w:r>
          </w:del>
          <w:ins w:id="19426" w:author="Transkribus" w:date="2019-12-11T14:30:00Z">
            <w:r w:rsidR="00EE6742" w:rsidRPr="00EE6742">
              <w:rPr>
                <w:rFonts w:ascii="Courier New" w:hAnsi="Courier New" w:cs="Courier New"/>
                <w:rtl/>
              </w:rPr>
              <w:t>صي</w:t>
            </w:r>
          </w:ins>
          <w:r w:rsidR="00EE6742" w:rsidRPr="00EE6742">
            <w:rPr>
              <w:rFonts w:ascii="Courier New" w:hAnsi="Courier New" w:cs="Courier New"/>
              <w:rtl/>
            </w:rPr>
            <w:t>م</w:t>
          </w:r>
          <w:ins w:id="19427"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ك فاصلحنه </w:t>
          </w:r>
          <w:del w:id="19428" w:author="Transkribus" w:date="2019-12-11T14:30:00Z">
            <w:r w:rsidRPr="009B6BCA">
              <w:rPr>
                <w:rFonts w:ascii="Courier New" w:hAnsi="Courier New" w:cs="Courier New"/>
                <w:rtl/>
              </w:rPr>
              <w:delText>فهو اصل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429" w:author="Transkribus" w:date="2019-12-11T14:30:00Z">
            <w:r w:rsidR="00EE6742" w:rsidRPr="00EE6742">
              <w:rPr>
                <w:rFonts w:ascii="Courier New" w:hAnsi="Courier New" w:cs="Courier New"/>
                <w:rtl/>
              </w:rPr>
              <w:t xml:space="preserve">فهرأضل * </w:t>
            </w:r>
          </w:ins>
          <w:r w:rsidR="00EE6742" w:rsidRPr="00EE6742">
            <w:rPr>
              <w:rFonts w:ascii="Courier New" w:hAnsi="Courier New" w:cs="Courier New"/>
              <w:rtl/>
            </w:rPr>
            <w:t xml:space="preserve">واسهل </w:t>
          </w:r>
          <w:del w:id="19430" w:author="Transkribus" w:date="2019-12-11T14:30:00Z">
            <w:r w:rsidRPr="009B6BCA">
              <w:rPr>
                <w:rFonts w:ascii="Courier New" w:hAnsi="Courier New" w:cs="Courier New"/>
                <w:rtl/>
              </w:rPr>
              <w:delText>بالابارج كل</w:delText>
            </w:r>
          </w:del>
          <w:ins w:id="19431" w:author="Transkribus" w:date="2019-12-11T14:30:00Z">
            <w:r w:rsidR="00EE6742" w:rsidRPr="00EE6742">
              <w:rPr>
                <w:rFonts w:ascii="Courier New" w:hAnsi="Courier New" w:cs="Courier New"/>
                <w:rtl/>
              </w:rPr>
              <w:t>بالاارج ٤ل</w:t>
            </w:r>
          </w:ins>
          <w:r w:rsidR="00EE6742" w:rsidRPr="00EE6742">
            <w:rPr>
              <w:rFonts w:ascii="Courier New" w:hAnsi="Courier New" w:cs="Courier New"/>
              <w:rtl/>
            </w:rPr>
            <w:t xml:space="preserve"> عام</w:t>
          </w:r>
          <w:del w:id="1943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C3E95DA" w14:textId="39471EC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وفصد </w:t>
          </w:r>
          <w:del w:id="19433" w:author="Transkribus" w:date="2019-12-11T14:30:00Z">
            <w:r w:rsidRPr="009B6BCA">
              <w:rPr>
                <w:rFonts w:ascii="Courier New" w:hAnsi="Courier New" w:cs="Courier New"/>
                <w:rtl/>
              </w:rPr>
              <w:delText>العرق نكب</w:delText>
            </w:r>
          </w:del>
          <w:ins w:id="19434" w:author="Transkribus" w:date="2019-12-11T14:30:00Z">
            <w:r w:rsidR="00EE6742" w:rsidRPr="00EE6742">
              <w:rPr>
                <w:rFonts w:ascii="Courier New" w:hAnsi="Courier New" w:cs="Courier New"/>
                <w:rtl/>
              </w:rPr>
              <w:t>المعرف بكب</w:t>
            </w:r>
          </w:ins>
          <w:r w:rsidR="00EE6742" w:rsidRPr="00EE6742">
            <w:rPr>
              <w:rFonts w:ascii="Courier New" w:hAnsi="Courier New" w:cs="Courier New"/>
              <w:rtl/>
            </w:rPr>
            <w:t xml:space="preserve"> عنه الا</w:t>
          </w:r>
          <w:del w:id="194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436" w:author="Transkribus" w:date="2019-12-11T14:30:00Z">
            <w:r w:rsidR="00EE6742" w:rsidRPr="00EE6742">
              <w:rPr>
                <w:rFonts w:ascii="Courier New" w:hAnsi="Courier New" w:cs="Courier New"/>
                <w:rtl/>
              </w:rPr>
              <w:t xml:space="preserve">* </w:t>
            </w:r>
          </w:ins>
          <w:r w:rsidR="00EE6742" w:rsidRPr="00EE6742">
            <w:rPr>
              <w:rFonts w:ascii="Courier New" w:hAnsi="Courier New" w:cs="Courier New"/>
              <w:rtl/>
            </w:rPr>
            <w:t xml:space="preserve">لذى </w:t>
          </w:r>
          <w:del w:id="19437" w:author="Transkribus" w:date="2019-12-11T14:30:00Z">
            <w:r w:rsidRPr="009B6BCA">
              <w:rPr>
                <w:rFonts w:ascii="Courier New" w:hAnsi="Courier New" w:cs="Courier New"/>
                <w:rtl/>
              </w:rPr>
              <w:delText>مرض رطيب</w:delText>
            </w:r>
          </w:del>
          <w:ins w:id="19438" w:author="Transkribus" w:date="2019-12-11T14:30:00Z">
            <w:r w:rsidR="00EE6742" w:rsidRPr="00EE6742">
              <w:rPr>
                <w:rFonts w:ascii="Courier New" w:hAnsi="Courier New" w:cs="Courier New"/>
                <w:rtl/>
              </w:rPr>
              <w:t>مرس رطبب</w:t>
            </w:r>
          </w:ins>
          <w:r w:rsidR="00EE6742" w:rsidRPr="00EE6742">
            <w:rPr>
              <w:rFonts w:ascii="Courier New" w:hAnsi="Courier New" w:cs="Courier New"/>
              <w:rtl/>
            </w:rPr>
            <w:t xml:space="preserve"> الطبع </w:t>
          </w:r>
          <w:del w:id="19439" w:author="Transkribus" w:date="2019-12-11T14:30:00Z">
            <w:r w:rsidRPr="009B6BCA">
              <w:rPr>
                <w:rFonts w:ascii="Courier New" w:hAnsi="Courier New" w:cs="Courier New"/>
                <w:rtl/>
              </w:rPr>
              <w:delText>حامي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440" w:author="Transkribus" w:date="2019-12-11T14:30:00Z">
            <w:r w:rsidR="00EE6742" w:rsidRPr="00EE6742">
              <w:rPr>
                <w:rFonts w:ascii="Courier New" w:hAnsi="Courier New" w:cs="Courier New"/>
                <w:rtl/>
              </w:rPr>
              <w:t>جاى</w:t>
            </w:r>
          </w:ins>
        </w:dir>
      </w:dir>
    </w:p>
    <w:p w14:paraId="78743691" w14:textId="77777777" w:rsidR="009B6BCA" w:rsidRPr="009B6BCA" w:rsidRDefault="009B6BCA" w:rsidP="009B6BCA">
      <w:pPr>
        <w:pStyle w:val="NurText"/>
        <w:bidi/>
        <w:rPr>
          <w:del w:id="19441" w:author="Transkribus" w:date="2019-12-11T14:30:00Z"/>
          <w:rFonts w:ascii="Courier New" w:hAnsi="Courier New" w:cs="Courier New"/>
        </w:rPr>
      </w:pPr>
      <w:dir w:val="rtl">
        <w:dir w:val="rtl">
          <w:del w:id="19442" w:author="Transkribus" w:date="2019-12-11T14:30:00Z">
            <w:r w:rsidRPr="009B6BCA">
              <w:rPr>
                <w:rFonts w:ascii="Courier New" w:hAnsi="Courier New" w:cs="Courier New"/>
                <w:rtl/>
              </w:rPr>
              <w:delText>ولا تتحركن عقيب اكل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وصير ذاك بند الانهضام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D5E5210" w14:textId="77777777" w:rsidR="009B6BCA" w:rsidRPr="009B6BCA" w:rsidRDefault="009B6BCA" w:rsidP="009B6BCA">
      <w:pPr>
        <w:pStyle w:val="NurText"/>
        <w:bidi/>
        <w:rPr>
          <w:del w:id="19443" w:author="Transkribus" w:date="2019-12-11T14:30:00Z"/>
          <w:rFonts w:ascii="Courier New" w:hAnsi="Courier New" w:cs="Courier New"/>
        </w:rPr>
      </w:pPr>
      <w:dir w:val="rtl">
        <w:dir w:val="rtl">
          <w:del w:id="19444" w:author="Transkribus" w:date="2019-12-11T14:30:00Z">
            <w:r w:rsidRPr="009B6BCA">
              <w:rPr>
                <w:rFonts w:ascii="Courier New" w:hAnsi="Courier New" w:cs="Courier New"/>
                <w:rtl/>
              </w:rPr>
              <w:delText>لئلا ينزل الكيلوس فجا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فيلحج فى المنافذ والمسام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807763B" w14:textId="467EED2E" w:rsidR="00EE6742" w:rsidRPr="00EE6742" w:rsidRDefault="009B6BCA" w:rsidP="00EE6742">
      <w:pPr>
        <w:pStyle w:val="NurText"/>
        <w:bidi/>
        <w:rPr>
          <w:ins w:id="19445" w:author="Transkribus" w:date="2019-12-11T14:30:00Z"/>
          <w:rFonts w:ascii="Courier New" w:hAnsi="Courier New" w:cs="Courier New"/>
        </w:rPr>
      </w:pPr>
      <w:dir w:val="rtl">
        <w:dir w:val="rtl">
          <w:del w:id="19446" w:author="Transkribus" w:date="2019-12-11T14:30:00Z">
            <w:r w:rsidRPr="009B6BCA">
              <w:rPr>
                <w:rFonts w:ascii="Courier New" w:hAnsi="Courier New" w:cs="Courier New"/>
                <w:rtl/>
              </w:rPr>
              <w:delText>ولا تدم</w:delText>
            </w:r>
          </w:del>
          <w:ins w:id="19447" w:author="Transkribus" w:date="2019-12-11T14:30:00Z">
            <w:r w:rsidR="00EE6742" w:rsidRPr="00EE6742">
              <w:rPr>
                <w:rFonts w:ascii="Courier New" w:hAnsi="Courier New" w:cs="Courier New"/>
                <w:rtl/>
              </w:rPr>
              <w:t>ولاتبحركن عقبب أيل * وصير ذال بعد الانهصام</w:t>
            </w:r>
          </w:ins>
        </w:dir>
      </w:dir>
    </w:p>
    <w:p w14:paraId="314F8B74" w14:textId="77777777" w:rsidR="00EE6742" w:rsidRPr="00EE6742" w:rsidRDefault="00EE6742" w:rsidP="00EE6742">
      <w:pPr>
        <w:pStyle w:val="NurText"/>
        <w:bidi/>
        <w:rPr>
          <w:ins w:id="19448" w:author="Transkribus" w:date="2019-12-11T14:30:00Z"/>
          <w:rFonts w:ascii="Courier New" w:hAnsi="Courier New" w:cs="Courier New"/>
        </w:rPr>
      </w:pPr>
      <w:ins w:id="19449" w:author="Transkribus" w:date="2019-12-11T14:30:00Z">
        <w:r w:rsidRPr="00EE6742">
          <w:rPr>
            <w:rFonts w:ascii="Courier New" w:hAnsi="Courier New" w:cs="Courier New"/>
            <w:rtl/>
          </w:rPr>
          <w:t>ابسلامقرل الكبلوس خا * ميليم فى المناند والسام</w:t>
        </w:r>
      </w:ins>
    </w:p>
    <w:p w14:paraId="53A5A8B2" w14:textId="3FC73D8B" w:rsidR="00EE6742" w:rsidRPr="00EE6742" w:rsidRDefault="00EE6742" w:rsidP="00EE6742">
      <w:pPr>
        <w:pStyle w:val="NurText"/>
        <w:bidi/>
        <w:rPr>
          <w:rFonts w:ascii="Courier New" w:hAnsi="Courier New" w:cs="Courier New"/>
        </w:rPr>
      </w:pPr>
      <w:ins w:id="19450" w:author="Transkribus" w:date="2019-12-11T14:30:00Z">
        <w:r w:rsidRPr="00EE6742">
          <w:rPr>
            <w:rFonts w:ascii="Courier New" w:hAnsi="Courier New" w:cs="Courier New"/>
            <w:rtl/>
          </w:rPr>
          <w:t>ولآبدم</w:t>
        </w:r>
      </w:ins>
      <w:r w:rsidRPr="00EE6742">
        <w:rPr>
          <w:rFonts w:ascii="Courier New" w:hAnsi="Courier New" w:cs="Courier New"/>
          <w:rtl/>
        </w:rPr>
        <w:t xml:space="preserve"> السكون فان منه</w:t>
      </w:r>
      <w:del w:id="194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تولد كل</w:delText>
            </w:r>
          </w:dir>
        </w:dir>
      </w:del>
      <w:ins w:id="19452" w:author="Transkribus" w:date="2019-12-11T14:30:00Z">
        <w:r w:rsidRPr="00EE6742">
          <w:rPr>
            <w:rFonts w:ascii="Courier New" w:hAnsi="Courier New" w:cs="Courier New"/>
            <w:rtl/>
          </w:rPr>
          <w:t xml:space="preserve"> * ولذل</w:t>
        </w:r>
      </w:ins>
      <w:r w:rsidRPr="00EE6742">
        <w:rPr>
          <w:rFonts w:ascii="Courier New" w:hAnsi="Courier New" w:cs="Courier New"/>
          <w:rtl/>
        </w:rPr>
        <w:t xml:space="preserve"> خلط في</w:t>
      </w:r>
      <w:ins w:id="19453" w:author="Transkribus" w:date="2019-12-11T14:30:00Z">
        <w:r w:rsidRPr="00EE6742">
          <w:rPr>
            <w:rFonts w:ascii="Courier New" w:hAnsi="Courier New" w:cs="Courier New"/>
            <w:rtl/>
          </w:rPr>
          <w:t>س</w:t>
        </w:r>
      </w:ins>
      <w:r w:rsidRPr="00EE6742">
        <w:rPr>
          <w:rFonts w:ascii="Courier New" w:hAnsi="Courier New" w:cs="Courier New"/>
          <w:rtl/>
        </w:rPr>
        <w:t>ك خام</w:t>
      </w:r>
      <w:del w:id="1945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45A06A" w14:textId="6AC5382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وقلل ما </w:t>
          </w:r>
          <w:del w:id="19455" w:author="Transkribus" w:date="2019-12-11T14:30:00Z">
            <w:r w:rsidRPr="009B6BCA">
              <w:rPr>
                <w:rFonts w:ascii="Courier New" w:hAnsi="Courier New" w:cs="Courier New"/>
                <w:rtl/>
              </w:rPr>
              <w:delText>استطعت الماء بعد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الرياضة واجتنب شرب</w:delText>
                </w:r>
              </w:dir>
            </w:dir>
          </w:del>
          <w:ins w:id="19456" w:author="Transkribus" w:date="2019-12-11T14:30:00Z">
            <w:r w:rsidR="00EE6742" w:rsidRPr="00EE6742">
              <w:rPr>
                <w:rFonts w:ascii="Courier New" w:hAnsi="Courier New" w:cs="Courier New"/>
                <w:rtl/>
              </w:rPr>
              <w:t>استطعث المساء وعبد السر باصه واحقتب سرب</w:t>
            </w:r>
          </w:ins>
          <w:r w:rsidR="00EE6742" w:rsidRPr="00EE6742">
            <w:rPr>
              <w:rFonts w:ascii="Courier New" w:hAnsi="Courier New" w:cs="Courier New"/>
              <w:rtl/>
            </w:rPr>
            <w:t xml:space="preserve"> المدام</w:t>
          </w:r>
          <w:del w:id="194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086EDD" w14:textId="77777777" w:rsidR="009B6BCA" w:rsidRPr="009B6BCA" w:rsidRDefault="009B6BCA" w:rsidP="009B6BCA">
      <w:pPr>
        <w:pStyle w:val="NurText"/>
        <w:bidi/>
        <w:rPr>
          <w:del w:id="19458" w:author="Transkribus" w:date="2019-12-11T14:30:00Z"/>
          <w:rFonts w:ascii="Courier New" w:hAnsi="Courier New" w:cs="Courier New"/>
        </w:rPr>
      </w:pPr>
      <w:dir w:val="rtl">
        <w:dir w:val="rtl">
          <w:del w:id="19459" w:author="Transkribus" w:date="2019-12-11T14:30:00Z">
            <w:r w:rsidRPr="009B6BCA">
              <w:rPr>
                <w:rFonts w:ascii="Courier New" w:hAnsi="Courier New" w:cs="Courier New"/>
                <w:rtl/>
              </w:rPr>
              <w:delText>وعدل مزج كاسك فهى تبقي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الحرارة فيك دائمة الضرام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B27BDA1" w14:textId="7D91D266" w:rsidR="00EE6742" w:rsidRPr="00EE6742" w:rsidRDefault="009B6BCA" w:rsidP="00EE6742">
      <w:pPr>
        <w:pStyle w:val="NurText"/>
        <w:bidi/>
        <w:rPr>
          <w:ins w:id="19460" w:author="Transkribus" w:date="2019-12-11T14:30:00Z"/>
          <w:rFonts w:ascii="Courier New" w:hAnsi="Courier New" w:cs="Courier New"/>
        </w:rPr>
      </w:pPr>
      <w:dir w:val="rtl">
        <w:dir w:val="rtl">
          <w:ins w:id="19461" w:author="Transkribus" w:date="2019-12-11T14:30:00Z">
            <w:r w:rsidR="00EE6742" w:rsidRPr="00EE6742">
              <w:rPr>
                <w:rFonts w:ascii="Courier New" w:hAnsi="Courier New" w:cs="Courier New"/>
                <w:rtl/>
              </w:rPr>
              <w:t>وعذل مرج كماسلك فهى تبى السعزارة فيسلك داثمة الصرام</w:t>
            </w:r>
          </w:ins>
        </w:dir>
      </w:dir>
    </w:p>
    <w:p w14:paraId="2EA28907" w14:textId="1ACF504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وخل </w:t>
      </w:r>
      <w:del w:id="19462" w:author="Transkribus" w:date="2019-12-11T14:30:00Z">
        <w:r w:rsidR="009B6BCA" w:rsidRPr="009B6BCA">
          <w:rPr>
            <w:rFonts w:ascii="Courier New" w:hAnsi="Courier New" w:cs="Courier New"/>
            <w:rtl/>
          </w:rPr>
          <w:delText>السكر واهجره</w:delText>
        </w:r>
      </w:del>
      <w:ins w:id="19463" w:author="Transkribus" w:date="2019-12-11T14:30:00Z">
        <w:r w:rsidRPr="00EE6742">
          <w:rPr>
            <w:rFonts w:ascii="Courier New" w:hAnsi="Courier New" w:cs="Courier New"/>
            <w:rtl/>
          </w:rPr>
          <w:t>العر واشعرة</w:t>
        </w:r>
      </w:ins>
      <w:r w:rsidRPr="00EE6742">
        <w:rPr>
          <w:rFonts w:ascii="Courier New" w:hAnsi="Courier New" w:cs="Courier New"/>
          <w:rtl/>
        </w:rPr>
        <w:t xml:space="preserve"> مليا</w:t>
      </w:r>
      <w:del w:id="1946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فان السكر</w:delText>
            </w:r>
          </w:dir>
        </w:dir>
      </w:del>
      <w:ins w:id="19465" w:author="Transkribus" w:date="2019-12-11T14:30:00Z">
        <w:r w:rsidRPr="00EE6742">
          <w:rPr>
            <w:rFonts w:ascii="Courier New" w:hAnsi="Courier New" w:cs="Courier New"/>
            <w:rtl/>
          </w:rPr>
          <w:t xml:space="preserve"> * بان البكر</w:t>
        </w:r>
      </w:ins>
      <w:r w:rsidRPr="00EE6742">
        <w:rPr>
          <w:rFonts w:ascii="Courier New" w:hAnsi="Courier New" w:cs="Courier New"/>
          <w:rtl/>
        </w:rPr>
        <w:t xml:space="preserve"> من فعل ال</w:t>
      </w:r>
      <w:del w:id="19466" w:author="Transkribus" w:date="2019-12-11T14:30:00Z">
        <w:r w:rsidR="009B6BCA" w:rsidRPr="009B6BCA">
          <w:rPr>
            <w:rFonts w:ascii="Courier New" w:hAnsi="Courier New" w:cs="Courier New"/>
            <w:rtl/>
          </w:rPr>
          <w:delText>ظغ</w:delText>
        </w:r>
      </w:del>
      <w:ins w:id="19467" w:author="Transkribus" w:date="2019-12-11T14:30:00Z">
        <w:r w:rsidRPr="00EE6742">
          <w:rPr>
            <w:rFonts w:ascii="Courier New" w:hAnsi="Courier New" w:cs="Courier New"/>
            <w:rtl/>
          </w:rPr>
          <w:t>طق</w:t>
        </w:r>
      </w:ins>
      <w:r w:rsidRPr="00EE6742">
        <w:rPr>
          <w:rFonts w:ascii="Courier New" w:hAnsi="Courier New" w:cs="Courier New"/>
          <w:rtl/>
        </w:rPr>
        <w:t>ام</w:t>
      </w:r>
      <w:del w:id="1946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C6FAC95" w14:textId="1E483540" w:rsidR="00EE6742" w:rsidRPr="00EE6742" w:rsidRDefault="009B6BCA" w:rsidP="00EE6742">
      <w:pPr>
        <w:pStyle w:val="NurText"/>
        <w:bidi/>
        <w:rPr>
          <w:ins w:id="19469" w:author="Transkribus" w:date="2019-12-11T14:30:00Z"/>
          <w:rFonts w:ascii="Courier New" w:hAnsi="Courier New" w:cs="Courier New"/>
        </w:rPr>
      </w:pPr>
      <w:dir w:val="rtl">
        <w:dir w:val="rtl">
          <w:del w:id="19470" w:author="Transkribus" w:date="2019-12-11T14:30:00Z">
            <w:r w:rsidRPr="009B6BCA">
              <w:rPr>
                <w:rFonts w:ascii="Courier New" w:hAnsi="Courier New" w:cs="Courier New"/>
                <w:rtl/>
              </w:rPr>
              <w:delText>واحسن</w:delText>
            </w:r>
          </w:del>
          <w:ins w:id="19471" w:author="Transkribus" w:date="2019-12-11T14:30:00Z">
            <w:r w:rsidR="00EE6742" w:rsidRPr="00EE6742">
              <w:rPr>
                <w:rFonts w:ascii="Courier New" w:hAnsi="Courier New" w:cs="Courier New"/>
                <w:rtl/>
              </w:rPr>
              <w:t>٢٢٨</w:t>
            </w:r>
          </w:ins>
        </w:dir>
      </w:dir>
    </w:p>
    <w:p w14:paraId="533C9E34" w14:textId="7A986559" w:rsidR="00EE6742" w:rsidRPr="00EE6742" w:rsidRDefault="00EE6742" w:rsidP="00EE6742">
      <w:pPr>
        <w:pStyle w:val="NurText"/>
        <w:bidi/>
        <w:rPr>
          <w:rFonts w:ascii="Courier New" w:hAnsi="Courier New" w:cs="Courier New"/>
        </w:rPr>
      </w:pPr>
      <w:ins w:id="19472" w:author="Transkribus" w:date="2019-12-11T14:30:00Z">
        <w:r w:rsidRPr="00EE6742">
          <w:rPr>
            <w:rFonts w:ascii="Courier New" w:hAnsi="Courier New" w:cs="Courier New"/>
            <w:rtl/>
          </w:rPr>
          <w:t>وأحسن</w:t>
        </w:r>
      </w:ins>
      <w:r w:rsidRPr="00EE6742">
        <w:rPr>
          <w:rFonts w:ascii="Courier New" w:hAnsi="Courier New" w:cs="Courier New"/>
          <w:rtl/>
        </w:rPr>
        <w:t xml:space="preserve"> صون </w:t>
      </w:r>
      <w:del w:id="19473" w:author="Transkribus" w:date="2019-12-11T14:30:00Z">
        <w:r w:rsidR="009B6BCA" w:rsidRPr="009B6BCA">
          <w:rPr>
            <w:rFonts w:ascii="Courier New" w:hAnsi="Courier New" w:cs="Courier New"/>
            <w:rtl/>
          </w:rPr>
          <w:delText>ن</w:delText>
        </w:r>
      </w:del>
      <w:ins w:id="19474" w:author="Transkribus" w:date="2019-12-11T14:30:00Z">
        <w:r w:rsidRPr="00EE6742">
          <w:rPr>
            <w:rFonts w:ascii="Courier New" w:hAnsi="Courier New" w:cs="Courier New"/>
            <w:rtl/>
          </w:rPr>
          <w:t>ت</w:t>
        </w:r>
      </w:ins>
      <w:r w:rsidRPr="00EE6742">
        <w:rPr>
          <w:rFonts w:ascii="Courier New" w:hAnsi="Courier New" w:cs="Courier New"/>
          <w:rtl/>
        </w:rPr>
        <w:t>فس</w:t>
      </w:r>
      <w:ins w:id="19475" w:author="Transkribus" w:date="2019-12-11T14:30:00Z">
        <w:r w:rsidRPr="00EE6742">
          <w:rPr>
            <w:rFonts w:ascii="Courier New" w:hAnsi="Courier New" w:cs="Courier New"/>
            <w:rtl/>
          </w:rPr>
          <w:t>ل</w:t>
        </w:r>
      </w:ins>
      <w:r w:rsidRPr="00EE6742">
        <w:rPr>
          <w:rFonts w:ascii="Courier New" w:hAnsi="Courier New" w:cs="Courier New"/>
          <w:rtl/>
        </w:rPr>
        <w:t>ك عن هواها</w:t>
      </w:r>
      <w:del w:id="1947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تفز</w:delText>
            </w:r>
          </w:dir>
        </w:dir>
      </w:del>
      <w:ins w:id="19477" w:author="Transkribus" w:date="2019-12-11T14:30:00Z">
        <w:r w:rsidRPr="00EE6742">
          <w:rPr>
            <w:rFonts w:ascii="Courier New" w:hAnsi="Courier New" w:cs="Courier New"/>
            <w:rtl/>
          </w:rPr>
          <w:t xml:space="preserve"> * يفر</w:t>
        </w:r>
      </w:ins>
      <w:r w:rsidRPr="00EE6742">
        <w:rPr>
          <w:rFonts w:ascii="Courier New" w:hAnsi="Courier New" w:cs="Courier New"/>
          <w:rtl/>
        </w:rPr>
        <w:t xml:space="preserve"> بالخلد فى دار السلام</w:t>
      </w:r>
      <w:del w:id="19478" w:author="Transkribus" w:date="2019-12-11T14:30:00Z">
        <w:r w:rsidR="009B6BCA" w:rsidRPr="009B6BCA">
          <w:rPr>
            <w:rFonts w:ascii="Courier New" w:hAnsi="Courier New" w:cs="Courier New"/>
            <w:rtl/>
          </w:rPr>
          <w:delText xml:space="preserve"> الوافر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3751266" w14:textId="77777777" w:rsidR="009B6BCA" w:rsidRPr="009B6BCA" w:rsidRDefault="009B6BCA" w:rsidP="009B6BCA">
      <w:pPr>
        <w:pStyle w:val="NurText"/>
        <w:bidi/>
        <w:rPr>
          <w:del w:id="19479" w:author="Transkribus" w:date="2019-12-11T14:30:00Z"/>
          <w:rFonts w:ascii="Courier New" w:hAnsi="Courier New" w:cs="Courier New"/>
        </w:rPr>
      </w:pPr>
      <w:dir w:val="rtl">
        <w:dir w:val="rtl">
          <w:del w:id="19480"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D4FB1B0" w14:textId="77777777" w:rsidR="009B6BCA" w:rsidRPr="009B6BCA" w:rsidRDefault="009B6BCA" w:rsidP="009B6BCA">
      <w:pPr>
        <w:pStyle w:val="NurText"/>
        <w:bidi/>
        <w:rPr>
          <w:del w:id="19481" w:author="Transkribus" w:date="2019-12-11T14:30:00Z"/>
          <w:rFonts w:ascii="Courier New" w:hAnsi="Courier New" w:cs="Courier New"/>
        </w:rPr>
      </w:pPr>
      <w:dir w:val="rtl">
        <w:dir w:val="rtl">
          <w:del w:id="19482" w:author="Transkribus" w:date="2019-12-11T14:30:00Z">
            <w:r w:rsidRPr="009B6BCA">
              <w:rPr>
                <w:rFonts w:ascii="Courier New" w:hAnsi="Courier New" w:cs="Courier New"/>
                <w:rtl/>
              </w:rPr>
              <w:delText>غرض الطب يا اخا اللب عرفان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مبادى ابداننا والاصول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5609695" w14:textId="77777777" w:rsidR="009B6BCA" w:rsidRPr="009B6BCA" w:rsidRDefault="009B6BCA" w:rsidP="009B6BCA">
      <w:pPr>
        <w:pStyle w:val="NurText"/>
        <w:bidi/>
        <w:rPr>
          <w:del w:id="19483" w:author="Transkribus" w:date="2019-12-11T14:30:00Z"/>
          <w:rFonts w:ascii="Courier New" w:hAnsi="Courier New" w:cs="Courier New"/>
        </w:rPr>
      </w:pPr>
      <w:dir w:val="rtl">
        <w:dir w:val="rtl">
          <w:del w:id="19484" w:author="Transkribus" w:date="2019-12-11T14:30:00Z">
            <w:r w:rsidRPr="009B6BCA">
              <w:rPr>
                <w:rFonts w:ascii="Courier New" w:hAnsi="Courier New" w:cs="Courier New"/>
                <w:rtl/>
              </w:rPr>
              <w:delText>قيل حالاتها وما توجب الحالات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فيها وما لها من دليل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78E1512" w14:textId="157DD6D4" w:rsidR="00EE6742" w:rsidRPr="00EE6742" w:rsidRDefault="009B6BCA" w:rsidP="00EE6742">
      <w:pPr>
        <w:pStyle w:val="NurText"/>
        <w:bidi/>
        <w:rPr>
          <w:ins w:id="19485" w:author="Transkribus" w:date="2019-12-11T14:30:00Z"/>
          <w:rFonts w:ascii="Courier New" w:hAnsi="Courier New" w:cs="Courier New"/>
        </w:rPr>
      </w:pPr>
      <w:dir w:val="rtl">
        <w:dir w:val="rtl">
          <w:del w:id="19486" w:author="Transkribus" w:date="2019-12-11T14:30:00Z">
            <w:r w:rsidRPr="009B6BCA">
              <w:rPr>
                <w:rFonts w:ascii="Courier New" w:hAnsi="Courier New" w:cs="Courier New"/>
                <w:rtl/>
              </w:rPr>
              <w:delText>لتدوم الابدان</w:delText>
            </w:r>
          </w:del>
          <w:ins w:id="19487" w:author="Transkribus" w:date="2019-12-11T14:30:00Z">
            <w:r w:rsidR="00EE6742" w:rsidRPr="00EE6742">
              <w:rPr>
                <w:rFonts w:ascii="Courier New" w:hAnsi="Courier New" w:cs="Courier New"/>
                <w:rtl/>
              </w:rPr>
              <w:t>وانشدق أصالنقسة</w:t>
            </w:r>
          </w:ins>
        </w:dir>
      </w:dir>
    </w:p>
    <w:p w14:paraId="00CB27C3" w14:textId="77777777" w:rsidR="00EE6742" w:rsidRPr="00EE6742" w:rsidRDefault="00EE6742" w:rsidP="00EE6742">
      <w:pPr>
        <w:pStyle w:val="NurText"/>
        <w:bidi/>
        <w:rPr>
          <w:ins w:id="19488" w:author="Transkribus" w:date="2019-12-11T14:30:00Z"/>
          <w:rFonts w:ascii="Courier New" w:hAnsi="Courier New" w:cs="Courier New"/>
        </w:rPr>
      </w:pPr>
      <w:ins w:id="19489" w:author="Transkribus" w:date="2019-12-11T14:30:00Z">
        <w:r w:rsidRPr="00EE6742">
          <w:rPr>
            <w:rFonts w:ascii="Courier New" w:hAnsi="Courier New" w:cs="Courier New"/>
            <w:rtl/>
          </w:rPr>
          <w:t>الحفيف٢</w:t>
        </w:r>
      </w:ins>
    </w:p>
    <w:p w14:paraId="0CC11D9D" w14:textId="77777777" w:rsidR="00EE6742" w:rsidRPr="00EE6742" w:rsidRDefault="00EE6742" w:rsidP="00EE6742">
      <w:pPr>
        <w:pStyle w:val="NurText"/>
        <w:bidi/>
        <w:rPr>
          <w:ins w:id="19490" w:author="Transkribus" w:date="2019-12-11T14:30:00Z"/>
          <w:rFonts w:ascii="Courier New" w:hAnsi="Courier New" w:cs="Courier New"/>
        </w:rPr>
      </w:pPr>
      <w:ins w:id="19491" w:author="Transkribus" w:date="2019-12-11T14:30:00Z">
        <w:r w:rsidRPr="00EE6742">
          <w:rPr>
            <w:rFonts w:ascii="Courier New" w:hAnsi="Courier New" w:cs="Courier New"/>
            <w:rtl/>
          </w:rPr>
          <w:t>ابقرس الطب باأخالب عرقا * ن ميادى أبد غناو الاصول</w:t>
        </w:r>
      </w:ins>
    </w:p>
    <w:p w14:paraId="6799C53C" w14:textId="77777777" w:rsidR="00EE6742" w:rsidRPr="00EE6742" w:rsidRDefault="00EE6742" w:rsidP="00EE6742">
      <w:pPr>
        <w:pStyle w:val="NurText"/>
        <w:bidi/>
        <w:rPr>
          <w:ins w:id="19492" w:author="Transkribus" w:date="2019-12-11T14:30:00Z"/>
          <w:rFonts w:ascii="Courier New" w:hAnsi="Courier New" w:cs="Courier New"/>
        </w:rPr>
      </w:pPr>
      <w:ins w:id="19493" w:author="Transkribus" w:date="2019-12-11T14:30:00Z">
        <w:r w:rsidRPr="00EE6742">
          <w:rPr>
            <w:rFonts w:ascii="Courier New" w:hAnsi="Courier New" w:cs="Courier New"/>
            <w:rtl/>
          </w:rPr>
          <w:t>فيل جالاتهاومانوجب الحا * لاب فبها ومالها من دليل</w:t>
        </w:r>
      </w:ins>
    </w:p>
    <w:p w14:paraId="113072CB" w14:textId="08D623ED" w:rsidR="00EE6742" w:rsidRPr="00EE6742" w:rsidRDefault="00EE6742" w:rsidP="00EE6742">
      <w:pPr>
        <w:pStyle w:val="NurText"/>
        <w:bidi/>
        <w:rPr>
          <w:rFonts w:ascii="Courier New" w:hAnsi="Courier New" w:cs="Courier New"/>
        </w:rPr>
      </w:pPr>
      <w:ins w:id="19494" w:author="Transkribus" w:date="2019-12-11T14:30:00Z">
        <w:r w:rsidRPr="00EE6742">
          <w:rPr>
            <w:rFonts w:ascii="Courier New" w:hAnsi="Courier New" w:cs="Courier New"/>
            <w:rtl/>
          </w:rPr>
          <w:t>النسدوم الآابدان</w:t>
        </w:r>
      </w:ins>
      <w:r w:rsidRPr="00EE6742">
        <w:rPr>
          <w:rFonts w:ascii="Courier New" w:hAnsi="Courier New" w:cs="Courier New"/>
          <w:rtl/>
        </w:rPr>
        <w:t xml:space="preserve"> موجودة </w:t>
      </w:r>
      <w:del w:id="19495" w:author="Transkribus" w:date="2019-12-11T14:30:00Z">
        <w:r w:rsidR="009B6BCA" w:rsidRPr="009B6BCA">
          <w:rPr>
            <w:rFonts w:ascii="Courier New" w:hAnsi="Courier New" w:cs="Courier New"/>
            <w:rtl/>
          </w:rPr>
          <w:delText>الصحة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496" w:author="Transkribus" w:date="2019-12-11T14:30:00Z">
        <w:r w:rsidRPr="00EE6742">
          <w:rPr>
            <w:rFonts w:ascii="Courier New" w:hAnsi="Courier New" w:cs="Courier New"/>
            <w:rtl/>
          </w:rPr>
          <w:t xml:space="preserve">الصحه </w:t>
        </w:r>
      </w:ins>
      <w:r w:rsidRPr="00EE6742">
        <w:rPr>
          <w:rFonts w:ascii="Courier New" w:hAnsi="Courier New" w:cs="Courier New"/>
          <w:rtl/>
        </w:rPr>
        <w:t xml:space="preserve">منا </w:t>
      </w:r>
      <w:del w:id="19497" w:author="Transkribus" w:date="2019-12-11T14:30:00Z">
        <w:r w:rsidR="009B6BCA" w:rsidRPr="009B6BCA">
          <w:rPr>
            <w:rFonts w:ascii="Courier New" w:hAnsi="Courier New" w:cs="Courier New"/>
            <w:rtl/>
          </w:rPr>
          <w:delText>وذاك بالتعديل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498" w:author="Transkribus" w:date="2019-12-11T14:30:00Z">
        <w:r w:rsidRPr="00EE6742">
          <w:rPr>
            <w:rFonts w:ascii="Courier New" w:hAnsi="Courier New" w:cs="Courier New"/>
            <w:rtl/>
          </w:rPr>
          <w:t>وذال والتعديل</w:t>
        </w:r>
      </w:ins>
    </w:p>
    <w:p w14:paraId="1A2CF552" w14:textId="77777777" w:rsidR="009B6BCA" w:rsidRPr="009B6BCA" w:rsidRDefault="009B6BCA" w:rsidP="009B6BCA">
      <w:pPr>
        <w:pStyle w:val="NurText"/>
        <w:bidi/>
        <w:rPr>
          <w:del w:id="19499" w:author="Transkribus" w:date="2019-12-11T14:30:00Z"/>
          <w:rFonts w:ascii="Courier New" w:hAnsi="Courier New" w:cs="Courier New"/>
        </w:rPr>
      </w:pPr>
      <w:dir w:val="rtl">
        <w:dir w:val="rtl">
          <w:del w:id="19500" w:author="Transkribus" w:date="2019-12-11T14:30:00Z">
            <w:r w:rsidRPr="009B6BCA">
              <w:rPr>
                <w:rFonts w:ascii="Courier New" w:hAnsi="Courier New" w:cs="Courier New"/>
                <w:rtl/>
              </w:rPr>
              <w:delText>وتزال الامراض ان امكن الحال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وذا بالافراغ والتبديل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9CC036F" w14:textId="77777777" w:rsidR="009B6BCA" w:rsidRPr="009B6BCA" w:rsidRDefault="009B6BCA" w:rsidP="009B6BCA">
      <w:pPr>
        <w:pStyle w:val="NurText"/>
        <w:bidi/>
        <w:rPr>
          <w:del w:id="19501" w:author="Transkribus" w:date="2019-12-11T14:30:00Z"/>
          <w:rFonts w:ascii="Courier New" w:hAnsi="Courier New" w:cs="Courier New"/>
        </w:rPr>
      </w:pPr>
      <w:dir w:val="rtl">
        <w:dir w:val="rtl">
          <w:del w:id="19502"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AC9F74" w14:textId="77777777" w:rsidR="009B6BCA" w:rsidRPr="009B6BCA" w:rsidRDefault="009B6BCA" w:rsidP="009B6BCA">
      <w:pPr>
        <w:pStyle w:val="NurText"/>
        <w:bidi/>
        <w:rPr>
          <w:del w:id="19503" w:author="Transkribus" w:date="2019-12-11T14:30:00Z"/>
          <w:rFonts w:ascii="Courier New" w:hAnsi="Courier New" w:cs="Courier New"/>
        </w:rPr>
      </w:pPr>
      <w:dir w:val="rtl">
        <w:dir w:val="rtl">
          <w:del w:id="19504" w:author="Transkribus" w:date="2019-12-11T14:30:00Z">
            <w:r w:rsidRPr="009B6BCA">
              <w:rPr>
                <w:rFonts w:ascii="Courier New" w:hAnsi="Courier New" w:cs="Courier New"/>
                <w:rtl/>
              </w:rPr>
              <w:delText>ان الغذاء وان كان الصديق لما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هو المدبر اعنى قوة الوصب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AB08567" w14:textId="236DEEB9" w:rsidR="00EE6742" w:rsidRPr="00EE6742" w:rsidRDefault="009B6BCA" w:rsidP="00EE6742">
      <w:pPr>
        <w:pStyle w:val="NurText"/>
        <w:bidi/>
        <w:rPr>
          <w:ins w:id="19505" w:author="Transkribus" w:date="2019-12-11T14:30:00Z"/>
          <w:rFonts w:ascii="Courier New" w:hAnsi="Courier New" w:cs="Courier New"/>
        </w:rPr>
      </w:pPr>
      <w:dir w:val="rtl">
        <w:dir w:val="rtl">
          <w:ins w:id="19506" w:author="Transkribus" w:date="2019-12-11T14:30:00Z">
            <w:r w:rsidR="00EE6742" w:rsidRPr="00EE6742">
              <w:rPr>
                <w:rFonts w:ascii="Courier New" w:hAnsi="Courier New" w:cs="Courier New"/>
                <w:rtl/>
              </w:rPr>
              <w:t>وزال الامراس ابن أمكن الحا * ل ودا الافراتح والتبديل</w:t>
            </w:r>
          </w:ins>
        </w:dir>
      </w:dir>
    </w:p>
    <w:p w14:paraId="30FA87FA" w14:textId="77777777" w:rsidR="00EE6742" w:rsidRPr="00EE6742" w:rsidRDefault="00EE6742" w:rsidP="00EE6742">
      <w:pPr>
        <w:pStyle w:val="NurText"/>
        <w:bidi/>
        <w:rPr>
          <w:ins w:id="19507" w:author="Transkribus" w:date="2019-12-11T14:30:00Z"/>
          <w:rFonts w:ascii="Courier New" w:hAnsi="Courier New" w:cs="Courier New"/>
        </w:rPr>
      </w:pPr>
      <w:ins w:id="19508" w:author="Transkribus" w:date="2019-12-11T14:30:00Z">
        <w:r w:rsidRPr="00EE6742">
          <w:rPr>
            <w:rFonts w:ascii="Courier New" w:hAnsi="Courier New" w:cs="Courier New"/>
            <w:rtl/>
          </w:rPr>
          <w:t>وانشدقى أيضالنقسة</w:t>
        </w:r>
      </w:ins>
    </w:p>
    <w:p w14:paraId="163F4735" w14:textId="77777777" w:rsidR="00EE6742" w:rsidRPr="00EE6742" w:rsidRDefault="00EE6742" w:rsidP="00EE6742">
      <w:pPr>
        <w:pStyle w:val="NurText"/>
        <w:bidi/>
        <w:rPr>
          <w:ins w:id="19509" w:author="Transkribus" w:date="2019-12-11T14:30:00Z"/>
          <w:rFonts w:ascii="Courier New" w:hAnsi="Courier New" w:cs="Courier New"/>
        </w:rPr>
      </w:pPr>
      <w:ins w:id="19510" w:author="Transkribus" w:date="2019-12-11T14:30:00Z">
        <w:r w:rsidRPr="00EE6742">
          <w:rPr>
            <w:rFonts w:ascii="Courier New" w:hAnsi="Courier New" w:cs="Courier New"/>
            <w:rtl/>
          </w:rPr>
          <w:t>ابسيط٢</w:t>
        </w:r>
      </w:ins>
    </w:p>
    <w:p w14:paraId="149B7760" w14:textId="77777777" w:rsidR="00EE6742" w:rsidRPr="00EE6742" w:rsidRDefault="00EE6742" w:rsidP="00EE6742">
      <w:pPr>
        <w:pStyle w:val="NurText"/>
        <w:bidi/>
        <w:rPr>
          <w:ins w:id="19511" w:author="Transkribus" w:date="2019-12-11T14:30:00Z"/>
          <w:rFonts w:ascii="Courier New" w:hAnsi="Courier New" w:cs="Courier New"/>
        </w:rPr>
      </w:pPr>
      <w:ins w:id="19512" w:author="Transkribus" w:date="2019-12-11T14:30:00Z">
        <w:r w:rsidRPr="00EE6742">
          <w:rPr>
            <w:rFonts w:ascii="Courier New" w:hAnsi="Courier New" w:cs="Courier New"/>
            <w:rtl/>
          </w:rPr>
          <w:t>ابن الغذاهوان كمان الصدفق لما * مو المدبراعنى فزة الوسب</w:t>
        </w:r>
      </w:ins>
    </w:p>
    <w:p w14:paraId="2B3F5D6A" w14:textId="17B8528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فهو </w:t>
      </w:r>
      <w:del w:id="19513" w:author="Transkribus" w:date="2019-12-11T14:30:00Z">
        <w:r w:rsidR="009B6BCA" w:rsidRPr="009B6BCA">
          <w:rPr>
            <w:rFonts w:ascii="Courier New" w:hAnsi="Courier New" w:cs="Courier New"/>
            <w:rtl/>
          </w:rPr>
          <w:delText>العدو لها ايضا لان</w:delText>
        </w:r>
      </w:del>
      <w:ins w:id="19514" w:author="Transkribus" w:date="2019-12-11T14:30:00Z">
        <w:r w:rsidRPr="00EE6742">
          <w:rPr>
            <w:rFonts w:ascii="Courier New" w:hAnsi="Courier New" w:cs="Courier New"/>
            <w:rtl/>
          </w:rPr>
          <w:t>العدولها أيصالان</w:t>
        </w:r>
      </w:ins>
      <w:r w:rsidRPr="00EE6742">
        <w:rPr>
          <w:rFonts w:ascii="Courier New" w:hAnsi="Courier New" w:cs="Courier New"/>
          <w:rtl/>
        </w:rPr>
        <w:t xml:space="preserve"> به</w:t>
      </w:r>
      <w:del w:id="1951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زيادة الضد اعنى</w:delText>
            </w:r>
          </w:dir>
        </w:dir>
      </w:del>
      <w:ins w:id="19516" w:author="Transkribus" w:date="2019-12-11T14:30:00Z">
        <w:r w:rsidRPr="00EE6742">
          <w:rPr>
            <w:rFonts w:ascii="Courier New" w:hAnsi="Courier New" w:cs="Courier New"/>
            <w:rtl/>
          </w:rPr>
          <w:t xml:space="preserve"> عزيادة الصداعنى</w:t>
        </w:r>
      </w:ins>
      <w:r w:rsidRPr="00EE6742">
        <w:rPr>
          <w:rFonts w:ascii="Courier New" w:hAnsi="Courier New" w:cs="Courier New"/>
          <w:rtl/>
        </w:rPr>
        <w:t xml:space="preserve"> عنصر الوصب</w:t>
      </w:r>
      <w:del w:id="19517" w:author="Transkribus" w:date="2019-12-11T14:30:00Z">
        <w:r w:rsidR="009B6BCA" w:rsidRPr="009B6BCA">
          <w:rPr>
            <w:rFonts w:ascii="Courier New" w:hAnsi="Courier New" w:cs="Courier New"/>
            <w:rtl/>
          </w:rPr>
          <w:delText xml:space="preserve">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41E78C" w14:textId="77777777" w:rsidR="009B6BCA" w:rsidRPr="009B6BCA" w:rsidRDefault="009B6BCA" w:rsidP="009B6BCA">
      <w:pPr>
        <w:pStyle w:val="NurText"/>
        <w:bidi/>
        <w:rPr>
          <w:del w:id="19518" w:author="Transkribus" w:date="2019-12-11T14:30:00Z"/>
          <w:rFonts w:ascii="Courier New" w:hAnsi="Courier New" w:cs="Courier New"/>
        </w:rPr>
      </w:pPr>
      <w:dir w:val="rtl">
        <w:dir w:val="rtl">
          <w:del w:id="19519"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8EF868C" w14:textId="1C5CA0AE" w:rsidR="00EE6742" w:rsidRPr="00EE6742" w:rsidRDefault="009B6BCA" w:rsidP="00EE6742">
      <w:pPr>
        <w:pStyle w:val="NurText"/>
        <w:bidi/>
        <w:rPr>
          <w:ins w:id="19520" w:author="Transkribus" w:date="2019-12-11T14:30:00Z"/>
          <w:rFonts w:ascii="Courier New" w:hAnsi="Courier New" w:cs="Courier New"/>
        </w:rPr>
      </w:pPr>
      <w:dir w:val="rtl">
        <w:dir w:val="rtl">
          <w:ins w:id="19521" w:author="Transkribus" w:date="2019-12-11T14:30:00Z">
            <w:r w:rsidR="00EE6742" w:rsidRPr="00EE6742">
              <w:rPr>
                <w:rFonts w:ascii="Courier New" w:hAnsi="Courier New" w:cs="Courier New"/>
                <w:rtl/>
              </w:rPr>
              <w:t>وأنشد فى أبض النقسة</w:t>
            </w:r>
          </w:ins>
        </w:dir>
      </w:dir>
    </w:p>
    <w:p w14:paraId="580976EF" w14:textId="77777777" w:rsidR="00EE6742" w:rsidRPr="00EE6742" w:rsidRDefault="00EE6742" w:rsidP="00EE6742">
      <w:pPr>
        <w:pStyle w:val="NurText"/>
        <w:bidi/>
        <w:rPr>
          <w:ins w:id="19522" w:author="Transkribus" w:date="2019-12-11T14:30:00Z"/>
          <w:rFonts w:ascii="Courier New" w:hAnsi="Courier New" w:cs="Courier New"/>
        </w:rPr>
      </w:pPr>
      <w:ins w:id="19523" w:author="Transkribus" w:date="2019-12-11T14:30:00Z">
        <w:r w:rsidRPr="00EE6742">
          <w:rPr>
            <w:rFonts w:ascii="Courier New" w:hAnsi="Courier New" w:cs="Courier New"/>
            <w:rtl/>
          </w:rPr>
          <w:t>الرشل)</w:t>
        </w:r>
      </w:ins>
    </w:p>
    <w:p w14:paraId="7E249300" w14:textId="78F18A1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علل </w:t>
      </w:r>
      <w:del w:id="19524" w:author="Transkribus" w:date="2019-12-11T14:30:00Z">
        <w:r w:rsidR="009B6BCA" w:rsidRPr="009B6BCA">
          <w:rPr>
            <w:rFonts w:ascii="Courier New" w:hAnsi="Courier New" w:cs="Courier New"/>
            <w:rtl/>
          </w:rPr>
          <w:delText>الصحة حقا ستة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525" w:author="Transkribus" w:date="2019-12-11T14:30:00Z">
        <w:r w:rsidRPr="00EE6742">
          <w:rPr>
            <w:rFonts w:ascii="Courier New" w:hAnsi="Courier New" w:cs="Courier New"/>
            <w:rtl/>
          </w:rPr>
          <w:t xml:space="preserve">الصجه جقياسيه * </w:t>
        </w:r>
      </w:ins>
      <w:r w:rsidRPr="00EE6742">
        <w:rPr>
          <w:rFonts w:ascii="Courier New" w:hAnsi="Courier New" w:cs="Courier New"/>
          <w:rtl/>
        </w:rPr>
        <w:t xml:space="preserve">وهى </w:t>
      </w:r>
      <w:del w:id="19526" w:author="Transkribus" w:date="2019-12-11T14:30:00Z">
        <w:r w:rsidR="009B6BCA" w:rsidRPr="009B6BCA">
          <w:rPr>
            <w:rFonts w:ascii="Courier New" w:hAnsi="Courier New" w:cs="Courier New"/>
            <w:rtl/>
          </w:rPr>
          <w:delText>ا</w:delText>
        </w:r>
      </w:del>
      <w:ins w:id="19527" w:author="Transkribus" w:date="2019-12-11T14:30:00Z">
        <w:r w:rsidRPr="00EE6742">
          <w:rPr>
            <w:rFonts w:ascii="Courier New" w:hAnsi="Courier New" w:cs="Courier New"/>
            <w:rtl/>
          </w:rPr>
          <w:t>أ</w:t>
        </w:r>
      </w:ins>
      <w:r w:rsidRPr="00EE6742">
        <w:rPr>
          <w:rFonts w:ascii="Courier New" w:hAnsi="Courier New" w:cs="Courier New"/>
          <w:rtl/>
        </w:rPr>
        <w:t>يضا علل لل</w:t>
      </w:r>
      <w:del w:id="19528" w:author="Transkribus" w:date="2019-12-11T14:30:00Z">
        <w:r w:rsidR="009B6BCA" w:rsidRPr="009B6BCA">
          <w:rPr>
            <w:rFonts w:ascii="Courier New" w:hAnsi="Courier New" w:cs="Courier New"/>
            <w:rtl/>
          </w:rPr>
          <w:delText>م</w:delText>
        </w:r>
      </w:del>
      <w:r w:rsidRPr="00EE6742">
        <w:rPr>
          <w:rFonts w:ascii="Courier New" w:hAnsi="Courier New" w:cs="Courier New"/>
          <w:rtl/>
        </w:rPr>
        <w:t>ر</w:t>
      </w:r>
      <w:del w:id="19529" w:author="Transkribus" w:date="2019-12-11T14:30:00Z">
        <w:r w:rsidR="009B6BCA" w:rsidRPr="009B6BCA">
          <w:rPr>
            <w:rFonts w:ascii="Courier New" w:hAnsi="Courier New" w:cs="Courier New"/>
            <w:rtl/>
          </w:rPr>
          <w:delText>ض</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530" w:author="Transkribus" w:date="2019-12-11T14:30:00Z">
        <w:r w:rsidRPr="00EE6742">
          <w:rPr>
            <w:rFonts w:ascii="Courier New" w:hAnsi="Courier New" w:cs="Courier New"/>
            <w:rtl/>
          </w:rPr>
          <w:t>س</w:t>
        </w:r>
      </w:ins>
    </w:p>
    <w:p w14:paraId="654AAE73" w14:textId="77777777" w:rsidR="009B6BCA" w:rsidRPr="009B6BCA" w:rsidRDefault="009B6BCA" w:rsidP="009B6BCA">
      <w:pPr>
        <w:pStyle w:val="NurText"/>
        <w:bidi/>
        <w:rPr>
          <w:del w:id="19531" w:author="Transkribus" w:date="2019-12-11T14:30:00Z"/>
          <w:rFonts w:ascii="Courier New" w:hAnsi="Courier New" w:cs="Courier New"/>
        </w:rPr>
      </w:pPr>
      <w:dir w:val="rtl">
        <w:dir w:val="rtl">
          <w:del w:id="19532" w:author="Transkribus" w:date="2019-12-11T14:30:00Z">
            <w:r w:rsidRPr="009B6BCA">
              <w:rPr>
                <w:rFonts w:ascii="Courier New" w:hAnsi="Courier New" w:cs="Courier New"/>
                <w:rtl/>
              </w:rPr>
              <w:delText>فاذا عدلتها فى اربع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كان ذا التعديل انهى للغرض الرمل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D1370C7" w14:textId="77777777" w:rsidR="009B6BCA" w:rsidRPr="009B6BCA" w:rsidRDefault="009B6BCA" w:rsidP="009B6BCA">
      <w:pPr>
        <w:pStyle w:val="NurText"/>
        <w:bidi/>
        <w:rPr>
          <w:del w:id="19533" w:author="Transkribus" w:date="2019-12-11T14:30:00Z"/>
          <w:rFonts w:ascii="Courier New" w:hAnsi="Courier New" w:cs="Courier New"/>
        </w:rPr>
      </w:pPr>
      <w:dir w:val="rtl">
        <w:dir w:val="rtl">
          <w:del w:id="19534"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286195" w14:textId="6DDA7DEC" w:rsidR="00EE6742" w:rsidRPr="00EE6742" w:rsidRDefault="009B6BCA" w:rsidP="00EE6742">
      <w:pPr>
        <w:pStyle w:val="NurText"/>
        <w:bidi/>
        <w:rPr>
          <w:ins w:id="19535" w:author="Transkribus" w:date="2019-12-11T14:30:00Z"/>
          <w:rFonts w:ascii="Courier New" w:hAnsi="Courier New" w:cs="Courier New"/>
        </w:rPr>
      </w:pPr>
      <w:dir w:val="rtl">
        <w:dir w:val="rtl">
          <w:del w:id="19536" w:author="Transkribus" w:date="2019-12-11T14:30:00Z">
            <w:r w:rsidRPr="009B6BCA">
              <w:rPr>
                <w:rFonts w:ascii="Courier New" w:hAnsi="Courier New" w:cs="Courier New"/>
                <w:rtl/>
              </w:rPr>
              <w:delText>اذا ما</w:delText>
            </w:r>
          </w:del>
          <w:ins w:id="19537" w:author="Transkribus" w:date="2019-12-11T14:30:00Z">
            <w:r w:rsidR="00EE6742" w:rsidRPr="00EE6742">
              <w:rPr>
                <w:rFonts w:ascii="Courier New" w:hAnsi="Courier New" w:cs="Courier New"/>
                <w:rtl/>
              </w:rPr>
              <w:t>فاناعدالتها فى أريع * كمان ذالتعديل أهى الفرس</w:t>
            </w:r>
          </w:ins>
        </w:dir>
      </w:dir>
    </w:p>
    <w:p w14:paraId="14347144" w14:textId="77777777" w:rsidR="00EE6742" w:rsidRPr="00EE6742" w:rsidRDefault="00EE6742" w:rsidP="00EE6742">
      <w:pPr>
        <w:pStyle w:val="NurText"/>
        <w:bidi/>
        <w:rPr>
          <w:ins w:id="19538" w:author="Transkribus" w:date="2019-12-11T14:30:00Z"/>
          <w:rFonts w:ascii="Courier New" w:hAnsi="Courier New" w:cs="Courier New"/>
        </w:rPr>
      </w:pPr>
      <w:ins w:id="19539" w:author="Transkribus" w:date="2019-12-11T14:30:00Z">
        <w:r w:rsidRPr="00EE6742">
          <w:rPr>
            <w:rFonts w:ascii="Courier New" w:hAnsi="Courier New" w:cs="Courier New"/>
            <w:rtl/>
          </w:rPr>
          <w:t>وأنشدى ألصالنفسه</w:t>
        </w:r>
      </w:ins>
    </w:p>
    <w:p w14:paraId="3AE9F2E7" w14:textId="77777777" w:rsidR="00EE6742" w:rsidRPr="00EE6742" w:rsidRDefault="00EE6742" w:rsidP="00EE6742">
      <w:pPr>
        <w:pStyle w:val="NurText"/>
        <w:bidi/>
        <w:rPr>
          <w:ins w:id="19540" w:author="Transkribus" w:date="2019-12-11T14:30:00Z"/>
          <w:rFonts w:ascii="Courier New" w:hAnsi="Courier New" w:cs="Courier New"/>
        </w:rPr>
      </w:pPr>
      <w:ins w:id="19541" w:author="Transkribus" w:date="2019-12-11T14:30:00Z">
        <w:r w:rsidRPr="00EE6742">
          <w:rPr>
            <w:rFonts w:ascii="Courier New" w:hAnsi="Courier New" w:cs="Courier New"/>
            <w:rtl/>
          </w:rPr>
          <w:t>اطريل)</w:t>
        </w:r>
      </w:ins>
    </w:p>
    <w:p w14:paraId="3C186069" w14:textId="79BC4A12" w:rsidR="00EE6742" w:rsidRPr="00EE6742" w:rsidRDefault="00EE6742" w:rsidP="00EE6742">
      <w:pPr>
        <w:pStyle w:val="NurText"/>
        <w:bidi/>
        <w:rPr>
          <w:rFonts w:ascii="Courier New" w:hAnsi="Courier New" w:cs="Courier New"/>
        </w:rPr>
      </w:pPr>
      <w:ins w:id="19542" w:author="Transkribus" w:date="2019-12-11T14:30:00Z">
        <w:r w:rsidRPr="00EE6742">
          <w:rPr>
            <w:rFonts w:ascii="Courier New" w:hAnsi="Courier New" w:cs="Courier New"/>
            <w:rtl/>
          </w:rPr>
          <w:t>اداما</w:t>
        </w:r>
      </w:ins>
      <w:r w:rsidRPr="00EE6742">
        <w:rPr>
          <w:rFonts w:ascii="Courier New" w:hAnsi="Courier New" w:cs="Courier New"/>
          <w:rtl/>
        </w:rPr>
        <w:t xml:space="preserve"> اشتهى </w:t>
      </w:r>
      <w:del w:id="19543" w:author="Transkribus" w:date="2019-12-11T14:30:00Z">
        <w:r w:rsidR="009B6BCA" w:rsidRPr="009B6BCA">
          <w:rPr>
            <w:rFonts w:ascii="Courier New" w:hAnsi="Courier New" w:cs="Courier New"/>
            <w:rtl/>
          </w:rPr>
          <w:delText>ذو علة بعض ما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544" w:author="Transkribus" w:date="2019-12-11T14:30:00Z">
        <w:r w:rsidRPr="00EE6742">
          <w:rPr>
            <w:rFonts w:ascii="Courier New" w:hAnsi="Courier New" w:cs="Courier New"/>
            <w:rtl/>
          </w:rPr>
          <w:t xml:space="preserve">دوعلةبعس مابه * </w:t>
        </w:r>
      </w:ins>
      <w:r w:rsidRPr="00EE6742">
        <w:rPr>
          <w:rFonts w:ascii="Courier New" w:hAnsi="Courier New" w:cs="Courier New"/>
          <w:rtl/>
        </w:rPr>
        <w:t xml:space="preserve">شفاء من الداء الذى </w:t>
      </w:r>
      <w:del w:id="19545" w:author="Transkribus" w:date="2019-12-11T14:30:00Z">
        <w:r w:rsidR="009B6BCA" w:rsidRPr="009B6BCA">
          <w:rPr>
            <w:rFonts w:ascii="Courier New" w:hAnsi="Courier New" w:cs="Courier New"/>
            <w:rtl/>
          </w:rPr>
          <w:delText>جسمه حلا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546" w:author="Transkribus" w:date="2019-12-11T14:30:00Z">
        <w:r w:rsidRPr="00EE6742">
          <w:rPr>
            <w:rFonts w:ascii="Courier New" w:hAnsi="Courier New" w:cs="Courier New"/>
            <w:rtl/>
          </w:rPr>
          <w:t>سمه جلا</w:t>
        </w:r>
      </w:ins>
    </w:p>
    <w:p w14:paraId="0E37637B" w14:textId="38475FFD" w:rsidR="00EE6742" w:rsidRPr="00EE6742" w:rsidRDefault="009B6BCA" w:rsidP="00EE6742">
      <w:pPr>
        <w:pStyle w:val="NurText"/>
        <w:bidi/>
        <w:rPr>
          <w:rFonts w:ascii="Courier New" w:hAnsi="Courier New" w:cs="Courier New"/>
        </w:rPr>
      </w:pPr>
      <w:dir w:val="rtl">
        <w:dir w:val="rtl">
          <w:del w:id="19547" w:author="Transkribus" w:date="2019-12-11T14:30:00Z">
            <w:r w:rsidRPr="009B6BCA">
              <w:rPr>
                <w:rFonts w:ascii="Courier New" w:hAnsi="Courier New" w:cs="Courier New"/>
                <w:rtl/>
              </w:rPr>
              <w:delText>فلا تمنعنه</w:delText>
            </w:r>
          </w:del>
          <w:ins w:id="19548" w:author="Transkribus" w:date="2019-12-11T14:30:00Z">
            <w:r w:rsidR="00EE6742" w:rsidRPr="00EE6742">
              <w:rPr>
                <w:rFonts w:ascii="Courier New" w:hAnsi="Courier New" w:cs="Courier New"/>
                <w:rtl/>
              </w:rPr>
              <w:t>فلاشمتعبة ماشتهاء فر</w:t>
            </w:r>
          </w:ins>
          <w:r w:rsidR="00EE6742" w:rsidRPr="00EE6742">
            <w:rPr>
              <w:rFonts w:ascii="Courier New" w:hAnsi="Courier New" w:cs="Courier New"/>
              <w:rtl/>
            </w:rPr>
            <w:t xml:space="preserve"> ما </w:t>
          </w:r>
          <w:del w:id="19549" w:author="Transkribus" w:date="2019-12-11T14:30:00Z">
            <w:r w:rsidRPr="009B6BCA">
              <w:rPr>
                <w:rFonts w:ascii="Courier New" w:hAnsi="Courier New" w:cs="Courier New"/>
                <w:rtl/>
              </w:rPr>
              <w:delText>اشتهاه فربما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تراه وشيكا عقدة</w:delText>
                </w:r>
              </w:dir>
            </w:dir>
          </w:del>
          <w:ins w:id="19550" w:author="Transkribus" w:date="2019-12-11T14:30:00Z">
            <w:r w:rsidR="00EE6742" w:rsidRPr="00EE6742">
              <w:rPr>
                <w:rFonts w:ascii="Courier New" w:hAnsi="Courier New" w:cs="Courier New"/>
                <w:rtl/>
              </w:rPr>
              <w:t>* براه وسمكاعهدة</w:t>
            </w:r>
          </w:ins>
          <w:r w:rsidR="00EE6742" w:rsidRPr="00EE6742">
            <w:rPr>
              <w:rFonts w:ascii="Courier New" w:hAnsi="Courier New" w:cs="Courier New"/>
              <w:rtl/>
            </w:rPr>
            <w:t xml:space="preserve"> الداء </w:t>
          </w:r>
          <w:del w:id="19551" w:author="Transkribus" w:date="2019-12-11T14:30:00Z">
            <w:r w:rsidRPr="009B6BCA">
              <w:rPr>
                <w:rFonts w:ascii="Courier New" w:hAnsi="Courier New" w:cs="Courier New"/>
                <w:rtl/>
              </w:rPr>
              <w:delText>قد حلا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52" w:author="Transkribus" w:date="2019-12-11T14:30:00Z">
            <w:r w:rsidR="00EE6742" w:rsidRPr="00EE6742">
              <w:rPr>
                <w:rFonts w:ascii="Courier New" w:hAnsi="Courier New" w:cs="Courier New"/>
                <w:rtl/>
              </w:rPr>
              <w:t>فذجلا</w:t>
            </w:r>
          </w:ins>
        </w:dir>
      </w:dir>
    </w:p>
    <w:p w14:paraId="7DF01629" w14:textId="7D516C5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 </w:t>
          </w:r>
          <w:del w:id="19553" w:author="Transkribus" w:date="2019-12-11T14:30:00Z">
            <w:r w:rsidRPr="009B6BCA">
              <w:rPr>
                <w:rFonts w:ascii="Courier New" w:hAnsi="Courier New" w:cs="Courier New"/>
                <w:rtl/>
              </w:rPr>
              <w:delText>كما قد قيل</w:delText>
            </w:r>
          </w:del>
          <w:ins w:id="19554" w:author="Transkribus" w:date="2019-12-11T14:30:00Z">
            <w:r w:rsidR="00EE6742" w:rsidRPr="00EE6742">
              <w:rPr>
                <w:rFonts w:ascii="Courier New" w:hAnsi="Courier New" w:cs="Courier New"/>
                <w:rtl/>
              </w:rPr>
              <w:t>كماتدعيل</w:t>
            </w:r>
          </w:ins>
          <w:r w:rsidR="00EE6742" w:rsidRPr="00EE6742">
            <w:rPr>
              <w:rFonts w:ascii="Courier New" w:hAnsi="Courier New" w:cs="Courier New"/>
              <w:rtl/>
            </w:rPr>
            <w:t xml:space="preserve"> فى </w:t>
          </w:r>
          <w:del w:id="19555" w:author="Transkribus" w:date="2019-12-11T14:30:00Z">
            <w:r w:rsidRPr="009B6BCA">
              <w:rPr>
                <w:rFonts w:ascii="Courier New" w:hAnsi="Courier New" w:cs="Courier New"/>
                <w:rtl/>
              </w:rPr>
              <w:delText>مثل ما</w:delText>
            </w:r>
          </w:del>
          <w:ins w:id="19556" w:author="Transkribus" w:date="2019-12-11T14:30:00Z">
            <w:r w:rsidR="00EE6742" w:rsidRPr="00EE6742">
              <w:rPr>
                <w:rFonts w:ascii="Courier New" w:hAnsi="Courier New" w:cs="Courier New"/>
                <w:rtl/>
              </w:rPr>
              <w:t>متل</w:t>
            </w:r>
          </w:ins>
          <w:r w:rsidR="00EE6742" w:rsidRPr="00EE6742">
            <w:rPr>
              <w:rFonts w:ascii="Courier New" w:hAnsi="Courier New" w:cs="Courier New"/>
              <w:rtl/>
            </w:rPr>
            <w:t xml:space="preserve"> جرى</w:t>
          </w:r>
          <w:del w:id="195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55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من السعد </w:t>
          </w:r>
          <w:del w:id="19559" w:author="Transkribus" w:date="2019-12-11T14:30:00Z">
            <w:r w:rsidRPr="009B6BCA">
              <w:rPr>
                <w:rFonts w:ascii="Courier New" w:hAnsi="Courier New" w:cs="Courier New"/>
                <w:rtl/>
              </w:rPr>
              <w:delText>ان يلقى</w:delText>
            </w:r>
          </w:del>
          <w:ins w:id="19560" w:author="Transkribus" w:date="2019-12-11T14:30:00Z">
            <w:r w:rsidR="00EE6742" w:rsidRPr="00EE6742">
              <w:rPr>
                <w:rFonts w:ascii="Courier New" w:hAnsi="Courier New" w:cs="Courier New"/>
                <w:rtl/>
              </w:rPr>
              <w:t>أبن بلق</w:t>
            </w:r>
          </w:ins>
          <w:r w:rsidR="00EE6742" w:rsidRPr="00EE6742">
            <w:rPr>
              <w:rFonts w:ascii="Courier New" w:hAnsi="Courier New" w:cs="Courier New"/>
              <w:rtl/>
            </w:rPr>
            <w:t xml:space="preserve"> هوى صاد</w:t>
          </w:r>
          <w:del w:id="19561" w:author="Transkribus" w:date="2019-12-11T14:30:00Z">
            <w:r w:rsidRPr="009B6BCA">
              <w:rPr>
                <w:rFonts w:ascii="Courier New" w:hAnsi="Courier New" w:cs="Courier New"/>
                <w:rtl/>
              </w:rPr>
              <w:delText>ف</w:delText>
            </w:r>
          </w:del>
          <w:ins w:id="19562" w:author="Transkribus" w:date="2019-12-11T14:30:00Z">
            <w:r w:rsidR="00EE6742" w:rsidRPr="00EE6742">
              <w:rPr>
                <w:rFonts w:ascii="Courier New" w:hAnsi="Courier New" w:cs="Courier New"/>
                <w:rtl/>
              </w:rPr>
              <w:t>ق</w:t>
            </w:r>
          </w:ins>
          <w:r w:rsidR="00EE6742" w:rsidRPr="00EE6742">
            <w:rPr>
              <w:rFonts w:ascii="Courier New" w:hAnsi="Courier New" w:cs="Courier New"/>
              <w:rtl/>
            </w:rPr>
            <w:t xml:space="preserve"> العقلا</w:t>
          </w:r>
          <w:del w:id="19563" w:author="Transkribus" w:date="2019-12-11T14:30:00Z">
            <w:r w:rsidRPr="009B6BCA">
              <w:rPr>
                <w:rFonts w:ascii="Courier New" w:hAnsi="Courier New" w:cs="Courier New"/>
                <w:rtl/>
              </w:rPr>
              <w:delText xml:space="preserve">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7B6F78A" w14:textId="77777777" w:rsidR="009B6BCA" w:rsidRPr="009B6BCA" w:rsidRDefault="009B6BCA" w:rsidP="009B6BCA">
      <w:pPr>
        <w:pStyle w:val="NurText"/>
        <w:bidi/>
        <w:rPr>
          <w:del w:id="19564" w:author="Transkribus" w:date="2019-12-11T14:30:00Z"/>
          <w:rFonts w:ascii="Courier New" w:hAnsi="Courier New" w:cs="Courier New"/>
        </w:rPr>
      </w:pPr>
      <w:dir w:val="rtl">
        <w:dir w:val="rtl">
          <w:del w:id="19565"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E8F10BC" w14:textId="01433530" w:rsidR="00EE6742" w:rsidRPr="00EE6742" w:rsidRDefault="009B6BCA" w:rsidP="00EE6742">
      <w:pPr>
        <w:pStyle w:val="NurText"/>
        <w:bidi/>
        <w:rPr>
          <w:ins w:id="19566" w:author="Transkribus" w:date="2019-12-11T14:30:00Z"/>
          <w:rFonts w:ascii="Courier New" w:hAnsi="Courier New" w:cs="Courier New"/>
        </w:rPr>
      </w:pPr>
      <w:dir w:val="rtl">
        <w:dir w:val="rtl">
          <w:del w:id="19567" w:author="Transkribus" w:date="2019-12-11T14:30:00Z">
            <w:r w:rsidRPr="009B6BCA">
              <w:rPr>
                <w:rFonts w:ascii="Courier New" w:hAnsi="Courier New" w:cs="Courier New"/>
                <w:rtl/>
              </w:rPr>
              <w:delText>واهيف القد قانى الخد تيمني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568" w:author="Transkribus" w:date="2019-12-11T14:30:00Z">
            <w:r w:rsidR="00EE6742" w:rsidRPr="00EE6742">
              <w:rPr>
                <w:rFonts w:ascii="Courier New" w:hAnsi="Courier New" w:cs="Courier New"/>
                <w:rtl/>
              </w:rPr>
              <w:t>وأنشدفى أبض النقسة</w:t>
            </w:r>
          </w:ins>
        </w:dir>
      </w:dir>
    </w:p>
    <w:p w14:paraId="51820796" w14:textId="77777777" w:rsidR="00EE6742" w:rsidRPr="00EE6742" w:rsidRDefault="00EE6742" w:rsidP="00EE6742">
      <w:pPr>
        <w:pStyle w:val="NurText"/>
        <w:bidi/>
        <w:rPr>
          <w:ins w:id="19569" w:author="Transkribus" w:date="2019-12-11T14:30:00Z"/>
          <w:rFonts w:ascii="Courier New" w:hAnsi="Courier New" w:cs="Courier New"/>
        </w:rPr>
      </w:pPr>
      <w:ins w:id="19570" w:author="Transkribus" w:date="2019-12-11T14:30:00Z">
        <w:r w:rsidRPr="00EE6742">
          <w:rPr>
            <w:rFonts w:ascii="Courier New" w:hAnsi="Courier New" w:cs="Courier New"/>
            <w:rtl/>
          </w:rPr>
          <w:t>البسيطة</w:t>
        </w:r>
      </w:ins>
    </w:p>
    <w:p w14:paraId="0469F91C" w14:textId="0E40DB80" w:rsidR="00EE6742" w:rsidRPr="00EE6742" w:rsidRDefault="00EE6742" w:rsidP="00EE6742">
      <w:pPr>
        <w:pStyle w:val="NurText"/>
        <w:bidi/>
        <w:rPr>
          <w:rFonts w:ascii="Courier New" w:hAnsi="Courier New" w:cs="Courier New"/>
        </w:rPr>
      </w:pPr>
      <w:ins w:id="19571" w:author="Transkribus" w:date="2019-12-11T14:30:00Z">
        <w:r w:rsidRPr="00EE6742">
          <w:rPr>
            <w:rFonts w:ascii="Courier New" w:hAnsi="Courier New" w:cs="Courier New"/>
            <w:rtl/>
          </w:rPr>
          <w:t xml:space="preserve"> أهيف القدقانى الخدشمى * </w:t>
        </w:r>
      </w:ins>
      <w:r w:rsidRPr="00EE6742">
        <w:rPr>
          <w:rFonts w:ascii="Courier New" w:hAnsi="Courier New" w:cs="Courier New"/>
          <w:rtl/>
        </w:rPr>
        <w:t xml:space="preserve">وفى </w:t>
      </w:r>
      <w:del w:id="19572" w:author="Transkribus" w:date="2019-12-11T14:30:00Z">
        <w:r w:rsidR="009B6BCA" w:rsidRPr="009B6BCA">
          <w:rPr>
            <w:rFonts w:ascii="Courier New" w:hAnsi="Courier New" w:cs="Courier New"/>
            <w:rtl/>
          </w:rPr>
          <w:delText>بح</w:delText>
        </w:r>
      </w:del>
      <w:ins w:id="19573" w:author="Transkribus" w:date="2019-12-11T14:30:00Z">
        <w:r w:rsidRPr="00EE6742">
          <w:rPr>
            <w:rFonts w:ascii="Courier New" w:hAnsi="Courier New" w:cs="Courier New"/>
            <w:rtl/>
          </w:rPr>
          <w:t>ج</w:t>
        </w:r>
      </w:ins>
      <w:r w:rsidRPr="00EE6742">
        <w:rPr>
          <w:rFonts w:ascii="Courier New" w:hAnsi="Courier New" w:cs="Courier New"/>
          <w:rtl/>
        </w:rPr>
        <w:t xml:space="preserve">ار الاسى </w:t>
      </w:r>
      <w:del w:id="19574" w:author="Transkribus" w:date="2019-12-11T14:30:00Z">
        <w:r w:rsidR="009B6BCA" w:rsidRPr="009B6BCA">
          <w:rPr>
            <w:rFonts w:ascii="Courier New" w:hAnsi="Courier New" w:cs="Courier New"/>
            <w:rtl/>
          </w:rPr>
          <w:delText>الفانى القاني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575" w:author="Transkribus" w:date="2019-12-11T14:30:00Z">
        <w:r w:rsidRPr="00EE6742">
          <w:rPr>
            <w:rFonts w:ascii="Courier New" w:hAnsi="Courier New" w:cs="Courier New"/>
            <w:rtl/>
          </w:rPr>
          <w:t>القانى القانى</w:t>
        </w:r>
      </w:ins>
    </w:p>
    <w:p w14:paraId="7086650F" w14:textId="6C854D33" w:rsidR="00EE6742" w:rsidRPr="00EE6742" w:rsidRDefault="009B6BCA" w:rsidP="00EE6742">
      <w:pPr>
        <w:pStyle w:val="NurText"/>
        <w:bidi/>
        <w:rPr>
          <w:rFonts w:ascii="Courier New" w:hAnsi="Courier New" w:cs="Courier New"/>
        </w:rPr>
      </w:pPr>
      <w:dir w:val="rtl">
        <w:dir w:val="rtl">
          <w:del w:id="19576" w:author="Transkribus" w:date="2019-12-11T14:30:00Z">
            <w:r w:rsidRPr="009B6BCA">
              <w:rPr>
                <w:rFonts w:ascii="Courier New" w:hAnsi="Courier New" w:cs="Courier New"/>
                <w:rtl/>
              </w:rPr>
              <w:delText>لو حل</w:delText>
            </w:r>
          </w:del>
          <w:ins w:id="19577" w:author="Transkribus" w:date="2019-12-11T14:30:00Z">
            <w:r w:rsidR="00EE6742" w:rsidRPr="00EE6742">
              <w:rPr>
                <w:rFonts w:ascii="Courier New" w:hAnsi="Courier New" w:cs="Courier New"/>
                <w:rtl/>
              </w:rPr>
              <w:t>البورحل</w:t>
            </w:r>
          </w:ins>
          <w:r w:rsidR="00EE6742" w:rsidRPr="00EE6742">
            <w:rPr>
              <w:rFonts w:ascii="Courier New" w:hAnsi="Courier New" w:cs="Courier New"/>
              <w:rtl/>
            </w:rPr>
            <w:t xml:space="preserve"> فى القلب ثان </w:t>
          </w:r>
          <w:del w:id="19578" w:author="Transkribus" w:date="2019-12-11T14:30:00Z">
            <w:r w:rsidRPr="009B6BCA">
              <w:rPr>
                <w:rFonts w:ascii="Courier New" w:hAnsi="Courier New" w:cs="Courier New"/>
                <w:rtl/>
              </w:rPr>
              <w:delText>غيره وثنى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579" w:author="Transkribus" w:date="2019-12-11T14:30:00Z">
            <w:r w:rsidR="00EE6742" w:rsidRPr="00EE6742">
              <w:rPr>
                <w:rFonts w:ascii="Courier New" w:hAnsi="Courier New" w:cs="Courier New"/>
                <w:rtl/>
              </w:rPr>
              <w:t xml:space="preserve">عير موسى * </w:t>
            </w:r>
          </w:ins>
          <w:r w:rsidR="00EE6742" w:rsidRPr="00EE6742">
            <w:rPr>
              <w:rFonts w:ascii="Courier New" w:hAnsi="Courier New" w:cs="Courier New"/>
              <w:rtl/>
            </w:rPr>
            <w:t xml:space="preserve">عنه هواى </w:t>
          </w:r>
          <w:del w:id="19580" w:author="Transkribus" w:date="2019-12-11T14:30:00Z">
            <w:r w:rsidRPr="009B6BCA">
              <w:rPr>
                <w:rFonts w:ascii="Courier New" w:hAnsi="Courier New" w:cs="Courier New"/>
                <w:rtl/>
              </w:rPr>
              <w:delText>ثنيت</w:delText>
            </w:r>
          </w:del>
          <w:ins w:id="19581" w:author="Transkribus" w:date="2019-12-11T14:30:00Z">
            <w:r w:rsidR="00EE6742" w:rsidRPr="00EE6742">
              <w:rPr>
                <w:rFonts w:ascii="Courier New" w:hAnsi="Courier New" w:cs="Courier New"/>
                <w:rtl/>
              </w:rPr>
              <w:t>تغبب</w:t>
            </w:r>
          </w:ins>
          <w:r w:rsidR="00EE6742" w:rsidRPr="00EE6742">
            <w:rPr>
              <w:rFonts w:ascii="Courier New" w:hAnsi="Courier New" w:cs="Courier New"/>
              <w:rtl/>
            </w:rPr>
            <w:t xml:space="preserve"> الثانى الثان</w:t>
          </w:r>
          <w:del w:id="19582"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83" w:author="Transkribus" w:date="2019-12-11T14:30:00Z">
            <w:r w:rsidR="00EE6742" w:rsidRPr="00EE6742">
              <w:rPr>
                <w:rFonts w:ascii="Courier New" w:hAnsi="Courier New" w:cs="Courier New"/>
                <w:rtl/>
              </w:rPr>
              <w:t>ى</w:t>
            </w:r>
          </w:ins>
        </w:dir>
      </w:dir>
    </w:p>
    <w:p w14:paraId="6EDFF1FF" w14:textId="52794BEB" w:rsidR="00EE6742" w:rsidRPr="00EE6742" w:rsidRDefault="009B6BCA" w:rsidP="00EE6742">
      <w:pPr>
        <w:pStyle w:val="NurText"/>
        <w:bidi/>
        <w:rPr>
          <w:rFonts w:ascii="Courier New" w:hAnsi="Courier New" w:cs="Courier New"/>
        </w:rPr>
      </w:pPr>
      <w:dir w:val="rtl">
        <w:dir w:val="rtl">
          <w:del w:id="19584" w:author="Transkribus" w:date="2019-12-11T14:30:00Z">
            <w:r w:rsidRPr="009B6BCA">
              <w:rPr>
                <w:rFonts w:ascii="Courier New" w:hAnsi="Courier New" w:cs="Courier New"/>
                <w:rtl/>
              </w:rPr>
              <w:delText>ولو جنيت</w:delText>
            </w:r>
          </w:del>
          <w:ins w:id="19585" w:author="Transkribus" w:date="2019-12-11T14:30:00Z">
            <w:r w:rsidR="00EE6742" w:rsidRPr="00EE6742">
              <w:rPr>
                <w:rFonts w:ascii="Courier New" w:hAnsi="Courier New" w:cs="Courier New"/>
                <w:rtl/>
              </w:rPr>
              <w:t>ولوحتتب</w:t>
            </w:r>
          </w:ins>
          <w:r w:rsidR="00EE6742" w:rsidRPr="00EE6742">
            <w:rPr>
              <w:rFonts w:ascii="Courier New" w:hAnsi="Courier New" w:cs="Courier New"/>
              <w:rtl/>
            </w:rPr>
            <w:t xml:space="preserve"> جنى </w:t>
          </w:r>
          <w:del w:id="19586" w:author="Transkribus" w:date="2019-12-11T14:30:00Z">
            <w:r w:rsidRPr="009B6BCA">
              <w:rPr>
                <w:rFonts w:ascii="Courier New" w:hAnsi="Courier New" w:cs="Courier New"/>
                <w:rtl/>
              </w:rPr>
              <w:delText>ما كان غارسه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587" w:author="Transkribus" w:date="2019-12-11T14:30:00Z">
            <w:r w:rsidR="00EE6742" w:rsidRPr="00EE6742">
              <w:rPr>
                <w:rFonts w:ascii="Courier New" w:hAnsi="Courier New" w:cs="Courier New"/>
                <w:rtl/>
              </w:rPr>
              <w:t xml:space="preserve">ماكان عارسه * </w:t>
            </w:r>
          </w:ins>
          <w:r w:rsidR="00EE6742" w:rsidRPr="00EE6742">
            <w:rPr>
              <w:rFonts w:ascii="Courier New" w:hAnsi="Courier New" w:cs="Courier New"/>
              <w:rtl/>
            </w:rPr>
            <w:t xml:space="preserve">فيه هواه </w:t>
          </w:r>
          <w:del w:id="19588" w:author="Transkribus" w:date="2019-12-11T14:30:00Z">
            <w:r w:rsidRPr="009B6BCA">
              <w:rPr>
                <w:rFonts w:ascii="Courier New" w:hAnsi="Courier New" w:cs="Courier New"/>
                <w:rtl/>
              </w:rPr>
              <w:delText>لكنت الجانى الجاني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589" w:author="Transkribus" w:date="2019-12-11T14:30:00Z">
            <w:r w:rsidR="00EE6742" w:rsidRPr="00EE6742">
              <w:rPr>
                <w:rFonts w:ascii="Courier New" w:hAnsi="Courier New" w:cs="Courier New"/>
                <w:rtl/>
              </w:rPr>
              <w:t>لكتب الحانى الحانى</w:t>
            </w:r>
          </w:ins>
        </w:dir>
      </w:dir>
    </w:p>
    <w:p w14:paraId="2053C617" w14:textId="09A20B3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ولو </w:t>
          </w:r>
          <w:del w:id="19590" w:author="Transkribus" w:date="2019-12-11T14:30:00Z">
            <w:r w:rsidRPr="009B6BCA">
              <w:rPr>
                <w:rFonts w:ascii="Courier New" w:hAnsi="Courier New" w:cs="Courier New"/>
                <w:rtl/>
              </w:rPr>
              <w:delText>وحق هواه زار</w:delText>
            </w:r>
          </w:del>
          <w:ins w:id="19591" w:author="Transkribus" w:date="2019-12-11T14:30:00Z">
            <w:r w:rsidR="00EE6742" w:rsidRPr="00EE6742">
              <w:rPr>
                <w:rFonts w:ascii="Courier New" w:hAnsi="Courier New" w:cs="Courier New"/>
                <w:rtl/>
              </w:rPr>
              <w:t>وحسق هواء رار</w:t>
            </w:r>
          </w:ins>
          <w:r w:rsidR="00EE6742" w:rsidRPr="00EE6742">
            <w:rPr>
              <w:rFonts w:ascii="Courier New" w:hAnsi="Courier New" w:cs="Courier New"/>
              <w:rtl/>
            </w:rPr>
            <w:t xml:space="preserve"> فى </w:t>
          </w:r>
          <w:del w:id="19592" w:author="Transkribus" w:date="2019-12-11T14:30:00Z">
            <w:r w:rsidRPr="009B6BCA">
              <w:rPr>
                <w:rFonts w:ascii="Courier New" w:hAnsi="Courier New" w:cs="Courier New"/>
                <w:rtl/>
              </w:rPr>
              <w:delText>حلمي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خياله</w:delText>
                </w:r>
              </w:dir>
            </w:dir>
          </w:del>
          <w:ins w:id="19593" w:author="Transkribus" w:date="2019-12-11T14:30:00Z">
            <w:r w:rsidR="00EE6742" w:rsidRPr="00EE6742">
              <w:rPr>
                <w:rFonts w:ascii="Courier New" w:hAnsi="Courier New" w:cs="Courier New"/>
                <w:rtl/>
              </w:rPr>
              <w:t>خلمى * عيباله</w:t>
            </w:r>
          </w:ins>
          <w:r w:rsidR="00EE6742" w:rsidRPr="00EE6742">
            <w:rPr>
              <w:rFonts w:ascii="Courier New" w:hAnsi="Courier New" w:cs="Courier New"/>
              <w:rtl/>
            </w:rPr>
            <w:t xml:space="preserve"> موهنا </w:t>
          </w:r>
          <w:ins w:id="19594" w:author="Transkribus" w:date="2019-12-11T14:30:00Z">
            <w:r w:rsidR="00EE6742" w:rsidRPr="00EE6742">
              <w:rPr>
                <w:rFonts w:ascii="Courier New" w:hAnsi="Courier New" w:cs="Courier New"/>
                <w:rtl/>
              </w:rPr>
              <w:t xml:space="preserve">الفبانى </w:t>
            </w:r>
          </w:ins>
          <w:r w:rsidR="00EE6742" w:rsidRPr="00EE6742">
            <w:rPr>
              <w:rFonts w:ascii="Courier New" w:hAnsi="Courier New" w:cs="Courier New"/>
              <w:rtl/>
            </w:rPr>
            <w:t>الفانى</w:t>
          </w:r>
          <w:del w:id="19595" w:author="Transkribus" w:date="2019-12-11T14:30:00Z">
            <w:r w:rsidRPr="009B6BCA">
              <w:rPr>
                <w:rFonts w:ascii="Courier New" w:hAnsi="Courier New" w:cs="Courier New"/>
                <w:rtl/>
              </w:rPr>
              <w:delText xml:space="preserve"> الفاني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8E31CF9" w14:textId="3C7D548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ال</w:t>
          </w:r>
          <w:del w:id="19596" w:author="Transkribus" w:date="2019-12-11T14:30:00Z">
            <w:r w:rsidRPr="009B6BCA">
              <w:rPr>
                <w:rFonts w:ascii="Courier New" w:hAnsi="Courier New" w:cs="Courier New"/>
                <w:rtl/>
              </w:rPr>
              <w:delText>غ</w:delText>
            </w:r>
          </w:del>
          <w:ins w:id="19597"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ى ودادى </w:t>
          </w:r>
          <w:del w:id="19598" w:author="Transkribus" w:date="2019-12-11T14:30:00Z">
            <w:r w:rsidRPr="009B6BCA">
              <w:rPr>
                <w:rFonts w:ascii="Courier New" w:hAnsi="Courier New" w:cs="Courier New"/>
                <w:rtl/>
              </w:rPr>
              <w:delText>ومغناه الفؤاد فهل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لى </w:delText>
                </w:r>
              </w:dir>
            </w:dir>
          </w:del>
          <w:ins w:id="19599" w:author="Transkribus" w:date="2019-12-11T14:30:00Z">
            <w:r w:rsidR="00EE6742" w:rsidRPr="00EE6742">
              <w:rPr>
                <w:rFonts w:ascii="Courier New" w:hAnsi="Courier New" w:cs="Courier New"/>
                <w:rtl/>
              </w:rPr>
              <w:t xml:space="preserve">ومغناء الفوادفهل * لى </w:t>
            </w:r>
          </w:ins>
          <w:r w:rsidR="00EE6742" w:rsidRPr="00EE6742">
            <w:rPr>
              <w:rFonts w:ascii="Courier New" w:hAnsi="Courier New" w:cs="Courier New"/>
              <w:rtl/>
            </w:rPr>
            <w:t xml:space="preserve">من مجير وقد الغانى </w:t>
          </w:r>
          <w:del w:id="19600" w:author="Transkribus" w:date="2019-12-11T14:30:00Z">
            <w:r w:rsidRPr="009B6BCA">
              <w:rPr>
                <w:rFonts w:ascii="Courier New" w:hAnsi="Courier New" w:cs="Courier New"/>
                <w:rtl/>
              </w:rPr>
              <w:delText>الغانى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01" w:author="Transkribus" w:date="2019-12-11T14:30:00Z">
            <w:r w:rsidR="00EE6742" w:rsidRPr="00EE6742">
              <w:rPr>
                <w:rFonts w:ascii="Courier New" w:hAnsi="Courier New" w:cs="Courier New"/>
                <w:rtl/>
              </w:rPr>
              <w:t>الفانى</w:t>
            </w:r>
          </w:ins>
        </w:dir>
      </w:dir>
    </w:p>
    <w:p w14:paraId="2F2073A5" w14:textId="77777777" w:rsidR="009B6BCA" w:rsidRPr="009B6BCA" w:rsidRDefault="009B6BCA" w:rsidP="009B6BCA">
      <w:pPr>
        <w:pStyle w:val="NurText"/>
        <w:bidi/>
        <w:rPr>
          <w:del w:id="19602" w:author="Transkribus" w:date="2019-12-11T14:30:00Z"/>
          <w:rFonts w:ascii="Courier New" w:hAnsi="Courier New" w:cs="Courier New"/>
        </w:rPr>
      </w:pPr>
      <w:dir w:val="rtl">
        <w:dir w:val="rtl">
          <w:del w:id="19603"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DB5446" w14:textId="0B01480D" w:rsidR="00EE6742" w:rsidRPr="00EE6742" w:rsidRDefault="009B6BCA" w:rsidP="00EE6742">
      <w:pPr>
        <w:pStyle w:val="NurText"/>
        <w:bidi/>
        <w:rPr>
          <w:ins w:id="19604" w:author="Transkribus" w:date="2019-12-11T14:30:00Z"/>
          <w:rFonts w:ascii="Courier New" w:hAnsi="Courier New" w:cs="Courier New"/>
        </w:rPr>
      </w:pPr>
      <w:dir w:val="rtl">
        <w:dir w:val="rtl">
          <w:ins w:id="19605" w:author="Transkribus" w:date="2019-12-11T14:30:00Z">
            <w:r w:rsidR="00EE6742" w:rsidRPr="00EE6742">
              <w:rPr>
                <w:rFonts w:ascii="Courier New" w:hAnsi="Courier New" w:cs="Courier New"/>
                <w:rtl/>
              </w:rPr>
              <w:t>وانشدقى أيض النقفسه</w:t>
            </w:r>
          </w:ins>
        </w:dir>
      </w:dir>
    </w:p>
    <w:p w14:paraId="383CD6C6" w14:textId="77777777" w:rsidR="00EE6742" w:rsidRPr="00EE6742" w:rsidRDefault="00EE6742" w:rsidP="00EE6742">
      <w:pPr>
        <w:pStyle w:val="NurText"/>
        <w:bidi/>
        <w:rPr>
          <w:ins w:id="19606" w:author="Transkribus" w:date="2019-12-11T14:30:00Z"/>
          <w:rFonts w:ascii="Courier New" w:hAnsi="Courier New" w:cs="Courier New"/>
        </w:rPr>
      </w:pPr>
      <w:ins w:id="19607" w:author="Transkribus" w:date="2019-12-11T14:30:00Z">
        <w:r w:rsidRPr="00EE6742">
          <w:rPr>
            <w:rFonts w:ascii="Courier New" w:hAnsi="Courier New" w:cs="Courier New"/>
            <w:rtl/>
          </w:rPr>
          <w:t>الكال</w:t>
        </w:r>
      </w:ins>
    </w:p>
    <w:p w14:paraId="11083F80" w14:textId="6C5F133D" w:rsidR="00EE6742" w:rsidRPr="00EE6742" w:rsidRDefault="00EE6742" w:rsidP="00EE6742">
      <w:pPr>
        <w:pStyle w:val="NurText"/>
        <w:bidi/>
        <w:rPr>
          <w:rFonts w:ascii="Courier New" w:hAnsi="Courier New" w:cs="Courier New"/>
        </w:rPr>
      </w:pPr>
      <w:r w:rsidRPr="00EE6742">
        <w:rPr>
          <w:rFonts w:ascii="Courier New" w:hAnsi="Courier New" w:cs="Courier New"/>
          <w:rtl/>
        </w:rPr>
        <w:lastRenderedPageBreak/>
        <w:t xml:space="preserve">ومهفهف </w:t>
      </w:r>
      <w:del w:id="19608" w:author="Transkribus" w:date="2019-12-11T14:30:00Z">
        <w:r w:rsidR="009B6BCA" w:rsidRPr="009B6BCA">
          <w:rPr>
            <w:rFonts w:ascii="Courier New" w:hAnsi="Courier New" w:cs="Courier New"/>
            <w:rtl/>
          </w:rPr>
          <w:delText>ساجى اللواحظ اوردا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عشاقه</w:delText>
            </w:r>
          </w:dir>
        </w:dir>
      </w:del>
      <w:ins w:id="19609" w:author="Transkribus" w:date="2019-12-11T14:30:00Z">
        <w:r w:rsidRPr="00EE6742">
          <w:rPr>
            <w:rFonts w:ascii="Courier New" w:hAnsi="Courier New" w:cs="Courier New"/>
            <w:rtl/>
          </w:rPr>
          <w:t>شاخحى اللواحجط أو ردا * عساقسه</w:t>
        </w:r>
      </w:ins>
      <w:r w:rsidRPr="00EE6742">
        <w:rPr>
          <w:rFonts w:ascii="Courier New" w:hAnsi="Courier New" w:cs="Courier New"/>
          <w:rtl/>
        </w:rPr>
        <w:t xml:space="preserve"> بدلاله ورد الردى</w:t>
      </w:r>
      <w:del w:id="1961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478D59D" w14:textId="0CE892F3" w:rsidR="00EE6742" w:rsidRPr="00EE6742" w:rsidRDefault="009B6BCA" w:rsidP="00EE6742">
      <w:pPr>
        <w:pStyle w:val="NurText"/>
        <w:bidi/>
        <w:rPr>
          <w:rFonts w:ascii="Courier New" w:hAnsi="Courier New" w:cs="Courier New"/>
        </w:rPr>
      </w:pPr>
      <w:dir w:val="rtl">
        <w:dir w:val="rtl">
          <w:del w:id="19611" w:author="Transkribus" w:date="2019-12-11T14:30:00Z">
            <w:r w:rsidRPr="009B6BCA">
              <w:rPr>
                <w:rFonts w:ascii="Courier New" w:hAnsi="Courier New" w:cs="Courier New"/>
                <w:rtl/>
              </w:rPr>
              <w:delText>تخذ</w:delText>
            </w:r>
          </w:del>
          <w:ins w:id="19612" w:author="Transkribus" w:date="2019-12-11T14:30:00Z">
            <w:r w:rsidR="00EE6742" w:rsidRPr="00EE6742">
              <w:rPr>
                <w:rFonts w:ascii="Courier New" w:hAnsi="Courier New" w:cs="Courier New"/>
                <w:rtl/>
              </w:rPr>
              <w:t>ابجذ</w:t>
            </w:r>
          </w:ins>
          <w:r w:rsidR="00EE6742" w:rsidRPr="00EE6742">
            <w:rPr>
              <w:rFonts w:ascii="Courier New" w:hAnsi="Courier New" w:cs="Courier New"/>
              <w:rtl/>
            </w:rPr>
            <w:t xml:space="preserve"> العذار </w:t>
          </w:r>
          <w:del w:id="19613" w:author="Transkribus" w:date="2019-12-11T14:30:00Z">
            <w:r w:rsidRPr="009B6BCA">
              <w:rPr>
                <w:rFonts w:ascii="Courier New" w:hAnsi="Courier New" w:cs="Courier New"/>
                <w:rtl/>
              </w:rPr>
              <w:delText>مفاضة تحميه 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614" w:author="Transkribus" w:date="2019-12-11T14:30:00Z">
            <w:r w:rsidR="00EE6742" w:rsidRPr="00EE6742">
              <w:rPr>
                <w:rFonts w:ascii="Courier New" w:hAnsi="Courier New" w:cs="Courier New"/>
                <w:rtl/>
              </w:rPr>
              <w:t xml:space="preserve">مقاضة ميهمن * </w:t>
            </w:r>
          </w:ins>
          <w:r w:rsidR="00EE6742" w:rsidRPr="00EE6742">
            <w:rPr>
              <w:rFonts w:ascii="Courier New" w:hAnsi="Courier New" w:cs="Courier New"/>
              <w:rtl/>
            </w:rPr>
            <w:t>عين ال</w:t>
          </w:r>
          <w:del w:id="19615" w:author="Transkribus" w:date="2019-12-11T14:30:00Z">
            <w:r w:rsidRPr="009B6BCA">
              <w:rPr>
                <w:rFonts w:ascii="Courier New" w:hAnsi="Courier New" w:cs="Courier New"/>
                <w:rtl/>
              </w:rPr>
              <w:delText>م</w:delText>
            </w:r>
          </w:del>
          <w:r w:rsidR="00EE6742" w:rsidRPr="00EE6742">
            <w:rPr>
              <w:rFonts w:ascii="Courier New" w:hAnsi="Courier New" w:cs="Courier New"/>
              <w:rtl/>
            </w:rPr>
            <w:t xml:space="preserve">حب ولحظ </w:t>
          </w:r>
          <w:del w:id="19616" w:author="Transkribus" w:date="2019-12-11T14:30:00Z">
            <w:r w:rsidRPr="009B6BCA">
              <w:rPr>
                <w:rFonts w:ascii="Courier New" w:hAnsi="Courier New" w:cs="Courier New"/>
                <w:rtl/>
              </w:rPr>
              <w:delText>مقلته ردا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17" w:author="Transkribus" w:date="2019-12-11T14:30:00Z">
            <w:r w:rsidR="00EE6742" w:rsidRPr="00EE6742">
              <w:rPr>
                <w:rFonts w:ascii="Courier New" w:hAnsi="Courier New" w:cs="Courier New"/>
                <w:rtl/>
              </w:rPr>
              <w:t>مقلتهردا</w:t>
            </w:r>
          </w:ins>
        </w:dir>
      </w:dir>
    </w:p>
    <w:p w14:paraId="515A1971" w14:textId="77777777" w:rsidR="009B6BCA" w:rsidRPr="009B6BCA" w:rsidRDefault="009B6BCA" w:rsidP="009B6BCA">
      <w:pPr>
        <w:pStyle w:val="NurText"/>
        <w:bidi/>
        <w:rPr>
          <w:del w:id="19618" w:author="Transkribus" w:date="2019-12-11T14:30:00Z"/>
          <w:rFonts w:ascii="Courier New" w:hAnsi="Courier New" w:cs="Courier New"/>
        </w:rPr>
      </w:pPr>
      <w:dir w:val="rtl">
        <w:dir w:val="rtl">
          <w:del w:id="19619" w:author="Transkribus" w:date="2019-12-11T14:30:00Z">
            <w:r w:rsidRPr="009B6BCA">
              <w:rPr>
                <w:rFonts w:ascii="Courier New" w:hAnsi="Courier New" w:cs="Courier New"/>
                <w:rtl/>
              </w:rPr>
              <w:delText>لو كان اوردنى برود رضابه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لم يصبح السقم المبرح لى ردا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AA79FC9" w14:textId="088EE17D" w:rsidR="00EE6742" w:rsidRPr="00EE6742" w:rsidRDefault="009B6BCA" w:rsidP="00EE6742">
      <w:pPr>
        <w:pStyle w:val="NurText"/>
        <w:bidi/>
        <w:rPr>
          <w:ins w:id="19620" w:author="Transkribus" w:date="2019-12-11T14:30:00Z"/>
          <w:rFonts w:ascii="Courier New" w:hAnsi="Courier New" w:cs="Courier New"/>
        </w:rPr>
      </w:pPr>
      <w:dir w:val="rtl">
        <w:dir w:val="rtl">
          <w:del w:id="19621" w:author="Transkribus" w:date="2019-12-11T14:30:00Z">
            <w:r w:rsidRPr="009B6BCA">
              <w:rPr>
                <w:rFonts w:ascii="Courier New" w:hAnsi="Courier New" w:cs="Courier New"/>
                <w:rtl/>
              </w:rPr>
              <w:delText>ان</w:delText>
            </w:r>
          </w:del>
          <w:ins w:id="19622" w:author="Transkribus" w:date="2019-12-11T14:30:00Z">
            <w:r w:rsidR="00EE6742" w:rsidRPr="00EE6742">
              <w:rPr>
                <w:rFonts w:ascii="Courier New" w:hAnsi="Courier New" w:cs="Courier New"/>
                <w:rtl/>
              </w:rPr>
              <w:t>لوكان أوردنى زود رشانه * م صيح السعم المبرجلى رد١</w:t>
            </w:r>
          </w:ins>
        </w:dir>
      </w:dir>
    </w:p>
    <w:p w14:paraId="7BA99AE3" w14:textId="3621F3A4" w:rsidR="00EE6742" w:rsidRPr="00EE6742" w:rsidRDefault="00EE6742" w:rsidP="00EE6742">
      <w:pPr>
        <w:pStyle w:val="NurText"/>
        <w:bidi/>
        <w:rPr>
          <w:rFonts w:ascii="Courier New" w:hAnsi="Courier New" w:cs="Courier New"/>
        </w:rPr>
      </w:pPr>
      <w:ins w:id="19623" w:author="Transkribus" w:date="2019-12-11T14:30:00Z">
        <w:r w:rsidRPr="00EE6742">
          <w:rPr>
            <w:rFonts w:ascii="Courier New" w:hAnsi="Courier New" w:cs="Courier New"/>
            <w:rtl/>
          </w:rPr>
          <w:t>ابن</w:t>
        </w:r>
      </w:ins>
      <w:r w:rsidRPr="00EE6742">
        <w:rPr>
          <w:rFonts w:ascii="Courier New" w:hAnsi="Courier New" w:cs="Courier New"/>
          <w:rtl/>
        </w:rPr>
        <w:t xml:space="preserve"> ماس </w:t>
      </w:r>
      <w:del w:id="19624" w:author="Transkribus" w:date="2019-12-11T14:30:00Z">
        <w:r w:rsidR="009B6BCA" w:rsidRPr="009B6BCA">
          <w:rPr>
            <w:rFonts w:ascii="Courier New" w:hAnsi="Courier New" w:cs="Courier New"/>
            <w:rtl/>
          </w:rPr>
          <w:delText>اودى بالقضيب تاودا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او لاح ازرى</w:delText>
            </w:r>
          </w:dir>
        </w:dir>
      </w:del>
      <w:ins w:id="19625" w:author="Transkribus" w:date="2019-12-11T14:30:00Z">
        <w:r w:rsidRPr="00EE6742">
          <w:rPr>
            <w:rFonts w:ascii="Courier New" w:hAnsi="Courier New" w:cs="Courier New"/>
            <w:rtl/>
          </w:rPr>
          <w:t>أودى القضيب باودا * أو الاج أزدى</w:t>
        </w:r>
      </w:ins>
      <w:r w:rsidRPr="00EE6742">
        <w:rPr>
          <w:rFonts w:ascii="Courier New" w:hAnsi="Courier New" w:cs="Courier New"/>
          <w:rtl/>
        </w:rPr>
        <w:t xml:space="preserve"> بالهلال </w:t>
      </w:r>
      <w:del w:id="19626" w:author="Transkribus" w:date="2019-12-11T14:30:00Z">
        <w:r w:rsidR="009B6BCA" w:rsidRPr="009B6BCA">
          <w:rPr>
            <w:rFonts w:ascii="Courier New" w:hAnsi="Courier New" w:cs="Courier New"/>
            <w:rtl/>
          </w:rPr>
          <w:delText>اذا بدا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627" w:author="Transkribus" w:date="2019-12-11T14:30:00Z">
        <w:r w:rsidRPr="00EE6742">
          <w:rPr>
            <w:rFonts w:ascii="Courier New" w:hAnsi="Courier New" w:cs="Courier New"/>
            <w:rtl/>
          </w:rPr>
          <w:t>ازايدا</w:t>
        </w:r>
      </w:ins>
    </w:p>
    <w:p w14:paraId="4F8CBADC" w14:textId="77777777" w:rsidR="009B6BCA" w:rsidRPr="009B6BCA" w:rsidRDefault="009B6BCA" w:rsidP="009B6BCA">
      <w:pPr>
        <w:pStyle w:val="NurText"/>
        <w:bidi/>
        <w:rPr>
          <w:del w:id="19628" w:author="Transkribus" w:date="2019-12-11T14:30:00Z"/>
          <w:rFonts w:ascii="Courier New" w:hAnsi="Courier New" w:cs="Courier New"/>
        </w:rPr>
      </w:pPr>
      <w:dir w:val="rtl">
        <w:dir w:val="rtl">
          <w:del w:id="19629" w:author="Transkribus" w:date="2019-12-11T14:30:00Z">
            <w:r w:rsidRPr="009B6BCA">
              <w:rPr>
                <w:rFonts w:ascii="Courier New" w:hAnsi="Courier New" w:cs="Courier New"/>
                <w:rtl/>
              </w:rPr>
              <w:delText>ما شمت شامة خده الا سطا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بمهند من مقلتيه وعربدا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4E9736B" w14:textId="77777777" w:rsidR="009B6BCA" w:rsidRPr="009B6BCA" w:rsidRDefault="009B6BCA" w:rsidP="009B6BCA">
      <w:pPr>
        <w:pStyle w:val="NurText"/>
        <w:bidi/>
        <w:rPr>
          <w:del w:id="19630" w:author="Transkribus" w:date="2019-12-11T14:30:00Z"/>
          <w:rFonts w:ascii="Courier New" w:hAnsi="Courier New" w:cs="Courier New"/>
        </w:rPr>
      </w:pPr>
      <w:dir w:val="rtl">
        <w:dir w:val="rtl">
          <w:del w:id="19631" w:author="Transkribus" w:date="2019-12-11T14:30:00Z">
            <w:r w:rsidRPr="009B6BCA">
              <w:rPr>
                <w:rFonts w:ascii="Courier New" w:hAnsi="Courier New" w:cs="Courier New"/>
                <w:rtl/>
              </w:rPr>
              <w:delText>او رمت من حبيه يوما سلوة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وقال طلبت مسالة البدا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AFDC67B" w14:textId="77777777" w:rsidR="009B6BCA" w:rsidRPr="009B6BCA" w:rsidRDefault="009B6BCA" w:rsidP="009B6BCA">
      <w:pPr>
        <w:pStyle w:val="NurText"/>
        <w:bidi/>
        <w:rPr>
          <w:del w:id="19632" w:author="Transkribus" w:date="2019-12-11T14:30:00Z"/>
          <w:rFonts w:ascii="Courier New" w:hAnsi="Courier New" w:cs="Courier New"/>
        </w:rPr>
      </w:pPr>
      <w:dir w:val="rtl">
        <w:dir w:val="rtl">
          <w:del w:id="19633"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4A7F180" w14:textId="24B44B21" w:rsidR="00EE6742" w:rsidRPr="00EE6742" w:rsidRDefault="009B6BCA" w:rsidP="00EE6742">
      <w:pPr>
        <w:pStyle w:val="NurText"/>
        <w:bidi/>
        <w:rPr>
          <w:ins w:id="19634" w:author="Transkribus" w:date="2019-12-11T14:30:00Z"/>
          <w:rFonts w:ascii="Courier New" w:hAnsi="Courier New" w:cs="Courier New"/>
        </w:rPr>
      </w:pPr>
      <w:dir w:val="rtl">
        <w:dir w:val="rtl">
          <w:del w:id="19635" w:author="Transkribus" w:date="2019-12-11T14:30:00Z">
            <w:r w:rsidRPr="009B6BCA">
              <w:rPr>
                <w:rFonts w:ascii="Courier New" w:hAnsi="Courier New" w:cs="Courier New"/>
                <w:rtl/>
              </w:rPr>
              <w:delText>ايها</w:delText>
            </w:r>
          </w:del>
          <w:ins w:id="19636" w:author="Transkribus" w:date="2019-12-11T14:30:00Z">
            <w:r w:rsidR="00EE6742" w:rsidRPr="00EE6742">
              <w:rPr>
                <w:rFonts w:ascii="Courier New" w:hAnsi="Courier New" w:cs="Courier New"/>
                <w:rtl/>
              </w:rPr>
              <w:t>باشم شامه جسده الاسيطا * معيد من معلنبه وعزيدا</w:t>
            </w:r>
          </w:ins>
        </w:dir>
      </w:dir>
    </w:p>
    <w:p w14:paraId="29E878DE" w14:textId="77777777" w:rsidR="00EE6742" w:rsidRPr="00EE6742" w:rsidRDefault="00EE6742" w:rsidP="00EE6742">
      <w:pPr>
        <w:pStyle w:val="NurText"/>
        <w:bidi/>
        <w:rPr>
          <w:ins w:id="19637" w:author="Transkribus" w:date="2019-12-11T14:30:00Z"/>
          <w:rFonts w:ascii="Courier New" w:hAnsi="Courier New" w:cs="Courier New"/>
        </w:rPr>
      </w:pPr>
      <w:ins w:id="19638" w:author="Transkribus" w:date="2019-12-11T14:30:00Z">
        <w:r w:rsidRPr="00EE6742">
          <w:rPr>
            <w:rFonts w:ascii="Courier New" w:hAnsi="Courier New" w:cs="Courier New"/>
            <w:rtl/>
          </w:rPr>
          <w:t>أورسف عسن جبيه يو ماسلوه * الاوقال طلي مستلة اليدا</w:t>
        </w:r>
      </w:ins>
    </w:p>
    <w:p w14:paraId="5671AD6C" w14:textId="77777777" w:rsidR="00EE6742" w:rsidRPr="00EE6742" w:rsidRDefault="00EE6742" w:rsidP="00EE6742">
      <w:pPr>
        <w:pStyle w:val="NurText"/>
        <w:bidi/>
        <w:rPr>
          <w:ins w:id="19639" w:author="Transkribus" w:date="2019-12-11T14:30:00Z"/>
          <w:rFonts w:ascii="Courier New" w:hAnsi="Courier New" w:cs="Courier New"/>
        </w:rPr>
      </w:pPr>
      <w:ins w:id="19640" w:author="Transkribus" w:date="2019-12-11T14:30:00Z">
        <w:r w:rsidRPr="00EE6742">
          <w:rPr>
            <w:rFonts w:ascii="Courier New" w:hAnsi="Courier New" w:cs="Courier New"/>
            <w:rtl/>
          </w:rPr>
          <w:t>وقال أيضا</w:t>
        </w:r>
      </w:ins>
    </w:p>
    <w:p w14:paraId="6216DABB" w14:textId="77777777" w:rsidR="00EE6742" w:rsidRPr="00EE6742" w:rsidRDefault="00EE6742" w:rsidP="00EE6742">
      <w:pPr>
        <w:pStyle w:val="NurText"/>
        <w:bidi/>
        <w:rPr>
          <w:ins w:id="19641" w:author="Transkribus" w:date="2019-12-11T14:30:00Z"/>
          <w:rFonts w:ascii="Courier New" w:hAnsi="Courier New" w:cs="Courier New"/>
        </w:rPr>
      </w:pPr>
      <w:ins w:id="19642" w:author="Transkribus" w:date="2019-12-11T14:30:00Z">
        <w:r w:rsidRPr="00EE6742">
          <w:rPr>
            <w:rFonts w:ascii="Courier New" w:hAnsi="Courier New" w:cs="Courier New"/>
            <w:rtl/>
          </w:rPr>
          <w:t>الحفيف)</w:t>
        </w:r>
      </w:ins>
    </w:p>
    <w:p w14:paraId="21D21140" w14:textId="7537C9C1" w:rsidR="00EE6742" w:rsidRPr="00EE6742" w:rsidRDefault="00EE6742" w:rsidP="00EE6742">
      <w:pPr>
        <w:pStyle w:val="NurText"/>
        <w:bidi/>
        <w:rPr>
          <w:rFonts w:ascii="Courier New" w:hAnsi="Courier New" w:cs="Courier New"/>
        </w:rPr>
      </w:pPr>
      <w:ins w:id="19643" w:author="Transkribus" w:date="2019-12-11T14:30:00Z">
        <w:r w:rsidRPr="00EE6742">
          <w:rPr>
            <w:rFonts w:ascii="Courier New" w:hAnsi="Courier New" w:cs="Courier New"/>
            <w:rtl/>
          </w:rPr>
          <w:t>ليهيا</w:t>
        </w:r>
      </w:ins>
      <w:r w:rsidRPr="00EE6742">
        <w:rPr>
          <w:rFonts w:ascii="Courier New" w:hAnsi="Courier New" w:cs="Courier New"/>
          <w:rtl/>
        </w:rPr>
        <w:t xml:space="preserve"> الشادن الذى طاب </w:t>
      </w:r>
      <w:del w:id="19644" w:author="Transkribus" w:date="2019-12-11T14:30:00Z">
        <w:r w:rsidR="009B6BCA" w:rsidRPr="009B6BCA">
          <w:rPr>
            <w:rFonts w:ascii="Courier New" w:hAnsi="Courier New" w:cs="Courier New"/>
            <w:rtl/>
          </w:rPr>
          <w:delText>هتكي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وافتضاحى</w:delText>
            </w:r>
          </w:dir>
        </w:dir>
      </w:del>
      <w:ins w:id="19645" w:author="Transkribus" w:date="2019-12-11T14:30:00Z">
        <w:r w:rsidRPr="00EE6742">
          <w:rPr>
            <w:rFonts w:ascii="Courier New" w:hAnsi="Courier New" w:cs="Courier New"/>
            <w:rtl/>
          </w:rPr>
          <w:t>هبكى * وافتضاخى</w:t>
        </w:r>
      </w:ins>
      <w:r w:rsidRPr="00EE6742">
        <w:rPr>
          <w:rFonts w:ascii="Courier New" w:hAnsi="Courier New" w:cs="Courier New"/>
          <w:rtl/>
        </w:rPr>
        <w:t xml:space="preserve"> بعد </w:t>
      </w:r>
      <w:del w:id="19646" w:author="Transkribus" w:date="2019-12-11T14:30:00Z">
        <w:r w:rsidR="009B6BCA" w:rsidRPr="009B6BCA">
          <w:rPr>
            <w:rFonts w:ascii="Courier New" w:hAnsi="Courier New" w:cs="Courier New"/>
            <w:rtl/>
          </w:rPr>
          <w:delText>الصيانة فيكا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647" w:author="Transkribus" w:date="2019-12-11T14:30:00Z">
        <w:r w:rsidRPr="00EE6742">
          <w:rPr>
            <w:rFonts w:ascii="Courier New" w:hAnsi="Courier New" w:cs="Courier New"/>
            <w:rtl/>
          </w:rPr>
          <w:t>الصناتةفكا</w:t>
        </w:r>
      </w:ins>
    </w:p>
    <w:p w14:paraId="7843F7C2" w14:textId="77777777" w:rsidR="009B6BCA" w:rsidRPr="009B6BCA" w:rsidRDefault="009B6BCA" w:rsidP="009B6BCA">
      <w:pPr>
        <w:pStyle w:val="NurText"/>
        <w:bidi/>
        <w:rPr>
          <w:del w:id="19648" w:author="Transkribus" w:date="2019-12-11T14:30:00Z"/>
          <w:rFonts w:ascii="Courier New" w:hAnsi="Courier New" w:cs="Courier New"/>
        </w:rPr>
      </w:pPr>
      <w:dir w:val="rtl">
        <w:dir w:val="rtl">
          <w:del w:id="19649" w:author="Transkribus" w:date="2019-12-11T14:30:00Z">
            <w:r w:rsidRPr="009B6BCA">
              <w:rPr>
                <w:rFonts w:ascii="Courier New" w:hAnsi="Courier New" w:cs="Courier New"/>
                <w:rtl/>
              </w:rPr>
              <w:delText>علة الجفن فيك علة سقمي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وشفاى ارتشاف خمرة فيكا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2EC8B83" w14:textId="6284B70C" w:rsidR="00EE6742" w:rsidRPr="00EE6742" w:rsidRDefault="009B6BCA" w:rsidP="00EE6742">
      <w:pPr>
        <w:pStyle w:val="NurText"/>
        <w:bidi/>
        <w:rPr>
          <w:ins w:id="19650" w:author="Transkribus" w:date="2019-12-11T14:30:00Z"/>
          <w:rFonts w:ascii="Courier New" w:hAnsi="Courier New" w:cs="Courier New"/>
        </w:rPr>
      </w:pPr>
      <w:dir w:val="rtl">
        <w:dir w:val="rtl">
          <w:del w:id="19651" w:author="Transkribus" w:date="2019-12-11T14:30:00Z">
            <w:r w:rsidRPr="009B6BCA">
              <w:rPr>
                <w:rFonts w:ascii="Courier New" w:hAnsi="Courier New" w:cs="Courier New"/>
                <w:rtl/>
              </w:rPr>
              <w:delText>وانشدنى ايضا لنفسه يمدح صلاح</w:delText>
            </w:r>
          </w:del>
          <w:ins w:id="19652" w:author="Transkribus" w:date="2019-12-11T14:30:00Z">
            <w:r w:rsidR="00EE6742" w:rsidRPr="00EE6742">
              <w:rPr>
                <w:rFonts w:ascii="Courier New" w:hAnsi="Courier New" w:cs="Courier New"/>
                <w:rtl/>
              </w:rPr>
              <w:t xml:space="preserve"> عيلة الحفن فيسك عسلة سعمى * وشقاى ارئشاف خمرةفيكا</w:t>
            </w:r>
          </w:ins>
        </w:dir>
      </w:dir>
    </w:p>
    <w:p w14:paraId="17B0CA1A" w14:textId="77777777" w:rsidR="00EE6742" w:rsidRPr="00EE6742" w:rsidRDefault="00EE6742" w:rsidP="00EE6742">
      <w:pPr>
        <w:pStyle w:val="NurText"/>
        <w:bidi/>
        <w:rPr>
          <w:ins w:id="19653" w:author="Transkribus" w:date="2019-12-11T14:30:00Z"/>
          <w:rFonts w:ascii="Courier New" w:hAnsi="Courier New" w:cs="Courier New"/>
        </w:rPr>
      </w:pPr>
      <w:ins w:id="19654" w:author="Transkribus" w:date="2019-12-11T14:30:00Z">
        <w:r w:rsidRPr="00EE6742">
          <w:rPr>
            <w:rFonts w:ascii="Courier New" w:hAnsi="Courier New" w:cs="Courier New"/>
            <w:rtl/>
          </w:rPr>
          <w:t>وانشدى</w:t>
        </w:r>
      </w:ins>
    </w:p>
    <w:p w14:paraId="7446130C" w14:textId="77777777" w:rsidR="00EE6742" w:rsidRPr="00EE6742" w:rsidRDefault="00EE6742" w:rsidP="00EE6742">
      <w:pPr>
        <w:pStyle w:val="NurText"/>
        <w:bidi/>
        <w:rPr>
          <w:ins w:id="19655" w:author="Transkribus" w:date="2019-12-11T14:30:00Z"/>
          <w:rFonts w:ascii="Courier New" w:hAnsi="Courier New" w:cs="Courier New"/>
        </w:rPr>
      </w:pPr>
      <w:ins w:id="19656" w:author="Transkribus" w:date="2019-12-11T14:30:00Z">
        <w:r w:rsidRPr="00EE6742">
          <w:rPr>
            <w:rFonts w:ascii="Courier New" w:hAnsi="Courier New" w:cs="Courier New"/>
            <w:rtl/>
          </w:rPr>
          <w:t>٢٢٩</w:t>
        </w:r>
      </w:ins>
    </w:p>
    <w:p w14:paraId="3F5597C3" w14:textId="3C1EFCA8" w:rsidR="00EE6742" w:rsidRPr="00EE6742" w:rsidRDefault="00EE6742" w:rsidP="00EE6742">
      <w:pPr>
        <w:pStyle w:val="NurText"/>
        <w:bidi/>
        <w:rPr>
          <w:rFonts w:ascii="Courier New" w:hAnsi="Courier New" w:cs="Courier New"/>
        </w:rPr>
      </w:pPr>
      <w:ins w:id="19657" w:author="Transkribus" w:date="2019-12-11T14:30:00Z">
        <w:r w:rsidRPr="00EE6742">
          <w:rPr>
            <w:rFonts w:ascii="Courier New" w:hAnsi="Courier New" w:cs="Courier New"/>
            <w:rtl/>
          </w:rPr>
          <w:t>وأنشدفى الضالنفسمهدج سلاج</w:t>
        </w:r>
      </w:ins>
      <w:r w:rsidRPr="00EE6742">
        <w:rPr>
          <w:rFonts w:ascii="Courier New" w:hAnsi="Courier New" w:cs="Courier New"/>
          <w:rtl/>
        </w:rPr>
        <w:t xml:space="preserve"> الدين محمد بن با</w:t>
      </w:r>
      <w:del w:id="19658" w:author="Transkribus" w:date="2019-12-11T14:30:00Z">
        <w:r w:rsidR="009B6BCA" w:rsidRPr="009B6BCA">
          <w:rPr>
            <w:rFonts w:ascii="Courier New" w:hAnsi="Courier New" w:cs="Courier New"/>
            <w:rtl/>
          </w:rPr>
          <w:delText>غ</w:delText>
        </w:r>
      </w:del>
      <w:ins w:id="19659" w:author="Transkribus" w:date="2019-12-11T14:30:00Z">
        <w:r w:rsidRPr="00EE6742">
          <w:rPr>
            <w:rFonts w:ascii="Courier New" w:hAnsi="Courier New" w:cs="Courier New"/>
            <w:rtl/>
          </w:rPr>
          <w:t>ع</w:t>
        </w:r>
      </w:ins>
      <w:r w:rsidRPr="00EE6742">
        <w:rPr>
          <w:rFonts w:ascii="Courier New" w:hAnsi="Courier New" w:cs="Courier New"/>
          <w:rtl/>
        </w:rPr>
        <w:t>ي</w:t>
      </w:r>
      <w:del w:id="19660" w:author="Transkribus" w:date="2019-12-11T14:30:00Z">
        <w:r w:rsidR="009B6BCA" w:rsidRPr="009B6BCA">
          <w:rPr>
            <w:rFonts w:ascii="Courier New" w:hAnsi="Courier New" w:cs="Courier New"/>
            <w:rtl/>
          </w:rPr>
          <w:delText>ب</w:delText>
        </w:r>
      </w:del>
      <w:ins w:id="19661" w:author="Transkribus" w:date="2019-12-11T14:30:00Z">
        <w:r w:rsidRPr="00EE6742">
          <w:rPr>
            <w:rFonts w:ascii="Courier New" w:hAnsi="Courier New" w:cs="Courier New"/>
            <w:rtl/>
          </w:rPr>
          <w:t>ي</w:t>
        </w:r>
      </w:ins>
      <w:r w:rsidRPr="00EE6742">
        <w:rPr>
          <w:rFonts w:ascii="Courier New" w:hAnsi="Courier New" w:cs="Courier New"/>
          <w:rtl/>
        </w:rPr>
        <w:t>سان</w:t>
      </w:r>
      <w:del w:id="1966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1ABFCF7" w14:textId="0BCF7A99" w:rsidR="00EE6742" w:rsidRPr="00EE6742" w:rsidRDefault="009B6BCA" w:rsidP="00EE6742">
      <w:pPr>
        <w:pStyle w:val="NurText"/>
        <w:bidi/>
        <w:rPr>
          <w:ins w:id="19663" w:author="Transkribus" w:date="2019-12-11T14:30:00Z"/>
          <w:rFonts w:ascii="Courier New" w:hAnsi="Courier New" w:cs="Courier New"/>
        </w:rPr>
      </w:pPr>
      <w:dir w:val="rtl">
        <w:dir w:val="rtl">
          <w:del w:id="19664" w:author="Transkribus" w:date="2019-12-11T14:30:00Z">
            <w:r w:rsidRPr="009B6BCA">
              <w:rPr>
                <w:rFonts w:ascii="Courier New" w:hAnsi="Courier New" w:cs="Courier New"/>
                <w:rtl/>
              </w:rPr>
              <w:delText>ومدلل ساجى الجفون</w:delText>
            </w:r>
          </w:del>
          <w:ins w:id="19665" w:author="Transkribus" w:date="2019-12-11T14:30:00Z">
            <w:r w:rsidR="00EE6742" w:rsidRPr="00EE6742">
              <w:rPr>
                <w:rFonts w:ascii="Courier New" w:hAnsi="Courier New" w:cs="Courier New"/>
                <w:rtl/>
              </w:rPr>
              <w:t>الكاسل٢</w:t>
            </w:r>
          </w:ins>
        </w:dir>
      </w:dir>
    </w:p>
    <w:p w14:paraId="4E146380" w14:textId="39807C64" w:rsidR="00EE6742" w:rsidRPr="00EE6742" w:rsidRDefault="00EE6742" w:rsidP="00EE6742">
      <w:pPr>
        <w:pStyle w:val="NurText"/>
        <w:bidi/>
        <w:rPr>
          <w:rFonts w:ascii="Courier New" w:hAnsi="Courier New" w:cs="Courier New"/>
        </w:rPr>
      </w:pPr>
      <w:ins w:id="19666" w:author="Transkribus" w:date="2019-12-11T14:30:00Z">
        <w:r w:rsidRPr="00EE6742">
          <w:rPr>
            <w:rFonts w:ascii="Courier New" w:hAnsi="Courier New" w:cs="Courier New"/>
            <w:rtl/>
          </w:rPr>
          <w:t>ومدال ساحى الحفون</w:t>
        </w:r>
      </w:ins>
      <w:r w:rsidRPr="00EE6742">
        <w:rPr>
          <w:rFonts w:ascii="Courier New" w:hAnsi="Courier New" w:cs="Courier New"/>
          <w:rtl/>
        </w:rPr>
        <w:t xml:space="preserve"> مهفهف</w:t>
      </w:r>
      <w:del w:id="1966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جمع الملاحة</w:delText>
            </w:r>
          </w:dir>
        </w:dir>
      </w:del>
      <w:ins w:id="19668" w:author="Transkribus" w:date="2019-12-11T14:30:00Z">
        <w:r w:rsidRPr="00EE6742">
          <w:rPr>
            <w:rFonts w:ascii="Courier New" w:hAnsi="Courier New" w:cs="Courier New"/>
            <w:rtl/>
          </w:rPr>
          <w:t xml:space="preserve"> * حمع الملذجة</w:t>
        </w:r>
      </w:ins>
      <w:r w:rsidRPr="00EE6742">
        <w:rPr>
          <w:rFonts w:ascii="Courier New" w:hAnsi="Courier New" w:cs="Courier New"/>
          <w:rtl/>
        </w:rPr>
        <w:t xml:space="preserve"> ذو </w:t>
      </w:r>
      <w:del w:id="19669" w:author="Transkribus" w:date="2019-12-11T14:30:00Z">
        <w:r w:rsidR="009B6BCA" w:rsidRPr="009B6BCA">
          <w:rPr>
            <w:rFonts w:ascii="Courier New" w:hAnsi="Courier New" w:cs="Courier New"/>
            <w:rtl/>
          </w:rPr>
          <w:delText>الجلال لديه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670" w:author="Transkribus" w:date="2019-12-11T14:30:00Z">
        <w:r w:rsidRPr="00EE6742">
          <w:rPr>
            <w:rFonts w:ascii="Courier New" w:hAnsi="Courier New" w:cs="Courier New"/>
            <w:rtl/>
          </w:rPr>
          <w:t>الحلال لدية</w:t>
        </w:r>
      </w:ins>
    </w:p>
    <w:p w14:paraId="7F3A022F" w14:textId="18B25C34" w:rsidR="00EE6742" w:rsidRPr="00EE6742" w:rsidRDefault="009B6BCA" w:rsidP="00EE6742">
      <w:pPr>
        <w:pStyle w:val="NurText"/>
        <w:bidi/>
        <w:rPr>
          <w:rFonts w:ascii="Courier New" w:hAnsi="Courier New" w:cs="Courier New"/>
        </w:rPr>
      </w:pPr>
      <w:dir w:val="rtl">
        <w:dir w:val="rtl">
          <w:del w:id="19671" w:author="Transkribus" w:date="2019-12-11T14:30:00Z">
            <w:r w:rsidRPr="009B6BCA">
              <w:rPr>
                <w:rFonts w:ascii="Courier New" w:hAnsi="Courier New" w:cs="Courier New"/>
                <w:rtl/>
              </w:rPr>
              <w:delText>واحلها فيه فاصبح ربها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وامال افئدة</w:delText>
                </w:r>
              </w:dir>
            </w:dir>
          </w:del>
          <w:ins w:id="19672" w:author="Transkribus" w:date="2019-12-11T14:30:00Z">
            <w:r w:rsidR="00EE6742" w:rsidRPr="00EE6742">
              <w:rPr>
                <w:rFonts w:ascii="Courier New" w:hAnsi="Courier New" w:cs="Courier New"/>
                <w:rtl/>
              </w:rPr>
              <w:t>وأخلهاقبسه فاصيح ريها * وأمال أمثدة</w:t>
            </w:r>
          </w:ins>
          <w:r w:rsidR="00EE6742" w:rsidRPr="00EE6742">
            <w:rPr>
              <w:rFonts w:ascii="Courier New" w:hAnsi="Courier New" w:cs="Courier New"/>
              <w:rtl/>
            </w:rPr>
            <w:t xml:space="preserve"> الانام ال</w:t>
          </w:r>
          <w:ins w:id="19673" w:author="Transkribus" w:date="2019-12-11T14:30:00Z">
            <w:r w:rsidR="00EE6742" w:rsidRPr="00EE6742">
              <w:rPr>
                <w:rFonts w:ascii="Courier New" w:hAnsi="Courier New" w:cs="Courier New"/>
                <w:rtl/>
              </w:rPr>
              <w:t>ب</w:t>
            </w:r>
          </w:ins>
          <w:r w:rsidR="00EE6742" w:rsidRPr="00EE6742">
            <w:rPr>
              <w:rFonts w:ascii="Courier New" w:hAnsi="Courier New" w:cs="Courier New"/>
              <w:rtl/>
            </w:rPr>
            <w:t>ي</w:t>
          </w:r>
          <w:del w:id="19674"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75" w:author="Transkribus" w:date="2019-12-11T14:30:00Z">
            <w:r w:rsidR="00EE6742" w:rsidRPr="00EE6742">
              <w:rPr>
                <w:rFonts w:ascii="Courier New" w:hAnsi="Courier New" w:cs="Courier New"/>
                <w:rtl/>
              </w:rPr>
              <w:t>ة</w:t>
            </w:r>
          </w:ins>
        </w:dir>
      </w:dir>
    </w:p>
    <w:p w14:paraId="6F72B95C" w14:textId="06F32F9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19676" w:author="Transkribus" w:date="2019-12-11T14:30:00Z">
            <w:r w:rsidRPr="009B6BCA">
              <w:rPr>
                <w:rFonts w:ascii="Courier New" w:hAnsi="Courier New" w:cs="Courier New"/>
                <w:rtl/>
              </w:rPr>
              <w:delText>ج</w:delText>
            </w:r>
          </w:del>
          <w:ins w:id="19677" w:author="Transkribus" w:date="2019-12-11T14:30:00Z">
            <w:r w:rsidR="00EE6742" w:rsidRPr="00EE6742">
              <w:rPr>
                <w:rFonts w:ascii="Courier New" w:hAnsi="Courier New" w:cs="Courier New"/>
                <w:rtl/>
              </w:rPr>
              <w:t>ح</w:t>
            </w:r>
          </w:ins>
          <w:r w:rsidR="00EE6742" w:rsidRPr="00EE6742">
            <w:rPr>
              <w:rFonts w:ascii="Courier New" w:hAnsi="Courier New" w:cs="Courier New"/>
              <w:rtl/>
            </w:rPr>
            <w:t>فنه سيف الصلاح محمد</w:t>
          </w:r>
          <w:del w:id="1967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باد ومن جفنى سحب يديه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679" w:author="Transkribus" w:date="2019-12-11T14:30:00Z">
            <w:r w:rsidR="00EE6742" w:rsidRPr="00EE6742">
              <w:rPr>
                <w:rFonts w:ascii="Courier New" w:hAnsi="Courier New" w:cs="Courier New"/>
                <w:rtl/>
              </w:rPr>
              <w:t xml:space="preserve"> * بادومن حعسى حببدية</w:t>
            </w:r>
          </w:ins>
        </w:dir>
      </w:dir>
    </w:p>
    <w:p w14:paraId="1F3DFB08" w14:textId="6D53A987" w:rsidR="00EE6742" w:rsidRPr="00EE6742" w:rsidRDefault="009B6BCA" w:rsidP="00EE6742">
      <w:pPr>
        <w:pStyle w:val="NurText"/>
        <w:bidi/>
        <w:rPr>
          <w:rFonts w:ascii="Courier New" w:hAnsi="Courier New" w:cs="Courier New"/>
        </w:rPr>
      </w:pPr>
      <w:dir w:val="rtl">
        <w:dir w:val="rtl">
          <w:del w:id="19680" w:author="Transkribus" w:date="2019-12-11T14:30:00Z">
            <w:r w:rsidRPr="009B6BCA">
              <w:rPr>
                <w:rFonts w:ascii="Courier New" w:hAnsi="Courier New" w:cs="Courier New"/>
                <w:rtl/>
              </w:rPr>
              <w:delText>وانشدنى ايضا لنفسه يهنئ الصاحب جلال</w:delText>
            </w:r>
          </w:del>
          <w:ins w:id="19681" w:author="Transkribus" w:date="2019-12-11T14:30:00Z">
            <w:r w:rsidR="00EE6742" w:rsidRPr="00EE6742">
              <w:rPr>
                <w:rFonts w:ascii="Courier New" w:hAnsi="Courier New" w:cs="Courier New"/>
                <w:rtl/>
              </w:rPr>
              <w:t>وانشدى أنض التفسههى مالصاحب سلال</w:t>
            </w:r>
          </w:ins>
          <w:r w:rsidR="00EE6742" w:rsidRPr="00EE6742">
            <w:rPr>
              <w:rFonts w:ascii="Courier New" w:hAnsi="Courier New" w:cs="Courier New"/>
              <w:rtl/>
            </w:rPr>
            <w:t xml:space="preserve"> الدين ابا الفتح محمد بن </w:t>
          </w:r>
          <w:del w:id="19682" w:author="Transkribus" w:date="2019-12-11T14:30:00Z">
            <w:r w:rsidRPr="009B6BCA">
              <w:rPr>
                <w:rFonts w:ascii="Courier New" w:hAnsi="Courier New" w:cs="Courier New"/>
                <w:rtl/>
              </w:rPr>
              <w:delText>نباتة ببناء داره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683" w:author="Transkribus" w:date="2019-12-11T14:30:00Z">
            <w:r w:rsidR="00EE6742" w:rsidRPr="00EE6742">
              <w:rPr>
                <w:rFonts w:ascii="Courier New" w:hAnsi="Courier New" w:cs="Courier New"/>
                <w:rtl/>
              </w:rPr>
              <w:t>ساقة بناء دارة االنسيطة</w:t>
            </w:r>
          </w:ins>
        </w:dir>
      </w:dir>
    </w:p>
    <w:p w14:paraId="27D41815" w14:textId="2C3D30E6" w:rsidR="00EE6742" w:rsidRPr="00EE6742" w:rsidRDefault="009B6BCA" w:rsidP="00EE6742">
      <w:pPr>
        <w:pStyle w:val="NurText"/>
        <w:bidi/>
        <w:rPr>
          <w:rFonts w:ascii="Courier New" w:hAnsi="Courier New" w:cs="Courier New"/>
        </w:rPr>
      </w:pPr>
      <w:dir w:val="rtl">
        <w:dir w:val="rtl">
          <w:del w:id="19684" w:author="Transkribus" w:date="2019-12-11T14:30:00Z">
            <w:r w:rsidRPr="009B6BCA">
              <w:rPr>
                <w:rFonts w:ascii="Courier New" w:hAnsi="Courier New" w:cs="Courier New"/>
                <w:rtl/>
              </w:rPr>
              <w:delText>يا ايها</w:delText>
            </w:r>
          </w:del>
          <w:ins w:id="19685" w:author="Transkribus" w:date="2019-12-11T14:30:00Z">
            <w:r w:rsidR="00EE6742" w:rsidRPr="00EE6742">
              <w:rPr>
                <w:rFonts w:ascii="Courier New" w:hAnsi="Courier New" w:cs="Courier New"/>
                <w:rtl/>
              </w:rPr>
              <w:t>أم</w:t>
            </w:r>
          </w:ins>
          <w:r w:rsidR="00EE6742" w:rsidRPr="00EE6742">
            <w:rPr>
              <w:rFonts w:ascii="Courier New" w:hAnsi="Courier New" w:cs="Courier New"/>
              <w:rtl/>
            </w:rPr>
            <w:t xml:space="preserve"> الصاحب الصدر </w:t>
          </w:r>
          <w:del w:id="19686" w:author="Transkribus" w:date="2019-12-11T14:30:00Z">
            <w:r w:rsidRPr="009B6BCA">
              <w:rPr>
                <w:rFonts w:ascii="Courier New" w:hAnsi="Courier New" w:cs="Courier New"/>
                <w:rtl/>
              </w:rPr>
              <w:delText>الكبير جلال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687" w:author="Transkribus" w:date="2019-12-11T14:30:00Z">
            <w:r w:rsidR="00EE6742" w:rsidRPr="00EE6742">
              <w:rPr>
                <w:rFonts w:ascii="Courier New" w:hAnsi="Courier New" w:cs="Courier New"/>
                <w:rtl/>
              </w:rPr>
              <w:t xml:space="preserve">الكبر جلا *ل </w:t>
            </w:r>
          </w:ins>
          <w:r w:rsidR="00EE6742" w:rsidRPr="00EE6742">
            <w:rPr>
              <w:rFonts w:ascii="Courier New" w:hAnsi="Courier New" w:cs="Courier New"/>
              <w:rtl/>
            </w:rPr>
            <w:t xml:space="preserve">الدين </w:t>
          </w:r>
          <w:ins w:id="19688" w:author="Transkribus" w:date="2019-12-11T14:30:00Z">
            <w:r w:rsidR="00EE6742" w:rsidRPr="00EE6742">
              <w:rPr>
                <w:rFonts w:ascii="Courier New" w:hAnsi="Courier New" w:cs="Courier New"/>
                <w:rtl/>
              </w:rPr>
              <w:t>ب</w:t>
            </w:r>
          </w:ins>
          <w:r w:rsidR="00EE6742" w:rsidRPr="00EE6742">
            <w:rPr>
              <w:rFonts w:ascii="Courier New" w:hAnsi="Courier New" w:cs="Courier New"/>
              <w:rtl/>
            </w:rPr>
            <w:t>ا</w:t>
          </w:r>
          <w:ins w:id="19689" w:author="Transkribus" w:date="2019-12-11T14:30:00Z">
            <w:r w:rsidR="00EE6742" w:rsidRPr="00EE6742">
              <w:rPr>
                <w:rFonts w:ascii="Courier New" w:hAnsi="Courier New" w:cs="Courier New"/>
                <w:rtl/>
              </w:rPr>
              <w:t>ل</w:t>
            </w:r>
          </w:ins>
          <w:r w:rsidR="00EE6742" w:rsidRPr="00EE6742">
            <w:rPr>
              <w:rFonts w:ascii="Courier New" w:hAnsi="Courier New" w:cs="Courier New"/>
              <w:rtl/>
            </w:rPr>
            <w:t>بن الكرام السادة الشر</w:t>
          </w:r>
          <w:del w:id="19690" w:author="Transkribus" w:date="2019-12-11T14:30:00Z">
            <w:r w:rsidRPr="009B6BCA">
              <w:rPr>
                <w:rFonts w:ascii="Courier New" w:hAnsi="Courier New" w:cs="Courier New"/>
                <w:rtl/>
              </w:rPr>
              <w:delText>ف</w:delText>
            </w:r>
          </w:del>
          <w:ins w:id="19691" w:author="Transkribus" w:date="2019-12-11T14:30:00Z">
            <w:r w:rsidR="00EE6742" w:rsidRPr="00EE6742">
              <w:rPr>
                <w:rFonts w:ascii="Courier New" w:hAnsi="Courier New" w:cs="Courier New"/>
                <w:rtl/>
              </w:rPr>
              <w:t>ة</w:t>
            </w:r>
          </w:ins>
          <w:r w:rsidR="00EE6742" w:rsidRPr="00EE6742">
            <w:rPr>
              <w:rFonts w:ascii="Courier New" w:hAnsi="Courier New" w:cs="Courier New"/>
              <w:rtl/>
            </w:rPr>
            <w:t>ا</w:t>
          </w:r>
          <w:del w:id="1969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289A9F1" w14:textId="77777777" w:rsidR="009B6BCA" w:rsidRPr="009B6BCA" w:rsidRDefault="009B6BCA" w:rsidP="009B6BCA">
      <w:pPr>
        <w:pStyle w:val="NurText"/>
        <w:bidi/>
        <w:rPr>
          <w:del w:id="19693" w:author="Transkribus" w:date="2019-12-11T14:30:00Z"/>
          <w:rFonts w:ascii="Courier New" w:hAnsi="Courier New" w:cs="Courier New"/>
        </w:rPr>
      </w:pPr>
      <w:dir w:val="rtl">
        <w:dir w:val="rtl">
          <w:del w:id="19694" w:author="Transkribus" w:date="2019-12-11T14:30:00Z">
            <w:r w:rsidRPr="009B6BCA">
              <w:rPr>
                <w:rFonts w:ascii="Courier New" w:hAnsi="Courier New" w:cs="Courier New"/>
                <w:rtl/>
              </w:rPr>
              <w:delText>بنيت دارا على الجوزاء مشرفة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كما قديما بنيت المجد والشرفا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EAC9D9F" w14:textId="364959D8" w:rsidR="00EE6742" w:rsidRPr="00EE6742" w:rsidRDefault="009B6BCA" w:rsidP="00EE6742">
      <w:pPr>
        <w:pStyle w:val="NurText"/>
        <w:bidi/>
        <w:rPr>
          <w:ins w:id="19695" w:author="Transkribus" w:date="2019-12-11T14:30:00Z"/>
          <w:rFonts w:ascii="Courier New" w:hAnsi="Courier New" w:cs="Courier New"/>
        </w:rPr>
      </w:pPr>
      <w:dir w:val="rtl">
        <w:dir w:val="rtl">
          <w:del w:id="19696" w:author="Transkribus" w:date="2019-12-11T14:30:00Z">
            <w:r w:rsidRPr="009B6BCA">
              <w:rPr>
                <w:rFonts w:ascii="Courier New" w:hAnsi="Courier New" w:cs="Courier New"/>
                <w:rtl/>
              </w:rPr>
              <w:delText>دامت محل</w:delText>
            </w:r>
          </w:del>
          <w:ins w:id="19697" w:author="Transkribus" w:date="2019-12-11T14:30:00Z">
            <w:r w:rsidR="00EE6742" w:rsidRPr="00EE6742">
              <w:rPr>
                <w:rFonts w:ascii="Courier New" w:hAnsi="Courier New" w:cs="Courier New"/>
                <w:rtl/>
              </w:rPr>
              <w:t>ابنيف دار اعلى الحوزافة سرقة * كما فسد عماتنيب المجسد والشرق</w:t>
            </w:r>
          </w:ins>
        </w:dir>
      </w:dir>
    </w:p>
    <w:p w14:paraId="0F2794E3" w14:textId="1C1382A9" w:rsidR="00EE6742" w:rsidRPr="00EE6742" w:rsidRDefault="00EE6742" w:rsidP="00EE6742">
      <w:pPr>
        <w:pStyle w:val="NurText"/>
        <w:bidi/>
        <w:rPr>
          <w:rFonts w:ascii="Courier New" w:hAnsi="Courier New" w:cs="Courier New"/>
        </w:rPr>
      </w:pPr>
      <w:ins w:id="19698" w:author="Transkribus" w:date="2019-12-11T14:30:00Z">
        <w:r w:rsidRPr="00EE6742">
          <w:rPr>
            <w:rFonts w:ascii="Courier New" w:hAnsi="Courier New" w:cs="Courier New"/>
            <w:rtl/>
          </w:rPr>
          <w:t>داست مجسل</w:t>
        </w:r>
      </w:ins>
      <w:r w:rsidRPr="00EE6742">
        <w:rPr>
          <w:rFonts w:ascii="Courier New" w:hAnsi="Courier New" w:cs="Courier New"/>
          <w:rtl/>
        </w:rPr>
        <w:t xml:space="preserve"> سرور </w:t>
      </w:r>
      <w:del w:id="19699" w:author="Transkribus" w:date="2019-12-11T14:30:00Z">
        <w:r w:rsidR="009B6BCA" w:rsidRPr="009B6BCA">
          <w:rPr>
            <w:rFonts w:ascii="Courier New" w:hAnsi="Courier New" w:cs="Courier New"/>
            <w:rtl/>
          </w:rPr>
          <w:delText>لا يحول</w:delText>
        </w:r>
      </w:del>
      <w:ins w:id="19700" w:author="Transkribus" w:date="2019-12-11T14:30:00Z">
        <w:r w:rsidRPr="00EE6742">
          <w:rPr>
            <w:rFonts w:ascii="Courier New" w:hAnsi="Courier New" w:cs="Courier New"/>
            <w:rtl/>
          </w:rPr>
          <w:t>الاجول</w:t>
        </w:r>
      </w:ins>
      <w:r w:rsidRPr="00EE6742">
        <w:rPr>
          <w:rFonts w:ascii="Courier New" w:hAnsi="Courier New" w:cs="Courier New"/>
          <w:rtl/>
        </w:rPr>
        <w:t xml:space="preserve"> ولا</w:t>
      </w:r>
      <w:del w:id="1970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702"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زالت </w:t>
      </w:r>
      <w:del w:id="19703" w:author="Transkribus" w:date="2019-12-11T14:30:00Z">
        <w:r w:rsidR="009B6BCA" w:rsidRPr="009B6BCA">
          <w:rPr>
            <w:rFonts w:ascii="Courier New" w:hAnsi="Courier New" w:cs="Courier New"/>
            <w:rtl/>
          </w:rPr>
          <w:delText>رؤوس اعاديكم لها شرفا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704" w:author="Transkribus" w:date="2019-12-11T14:30:00Z">
        <w:r w:rsidRPr="00EE6742">
          <w:rPr>
            <w:rFonts w:ascii="Courier New" w:hAnsi="Courier New" w:cs="Courier New"/>
            <w:rtl/>
          </w:rPr>
          <w:t>روس أعاد يكم الهاشرق</w:t>
        </w:r>
      </w:ins>
    </w:p>
    <w:p w14:paraId="7C877DCF" w14:textId="6B40C8C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شرفت </w:t>
          </w:r>
          <w:del w:id="19705" w:author="Transkribus" w:date="2019-12-11T14:30:00Z">
            <w:r w:rsidR="009B6BCA" w:rsidRPr="009B6BCA">
              <w:rPr>
                <w:rFonts w:ascii="Courier New" w:hAnsi="Courier New" w:cs="Courier New"/>
                <w:rtl/>
              </w:rPr>
              <w:delText>اصلا واخلاقا وشنشنة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فلست ممن</w:delText>
                </w:r>
              </w:dir>
            </w:dir>
          </w:del>
          <w:ins w:id="19706" w:author="Transkribus" w:date="2019-12-11T14:30:00Z">
            <w:r w:rsidRPr="00EE6742">
              <w:rPr>
                <w:rFonts w:ascii="Courier New" w:hAnsi="Courier New" w:cs="Courier New"/>
                <w:rtl/>
              </w:rPr>
              <w:t>أسسلا واخسلاقاوشنشثة * قلست ثمسن</w:t>
            </w:r>
          </w:ins>
          <w:r w:rsidRPr="00EE6742">
            <w:rPr>
              <w:rFonts w:ascii="Courier New" w:hAnsi="Courier New" w:cs="Courier New"/>
              <w:rtl/>
            </w:rPr>
            <w:t xml:space="preserve"> باصل </w:t>
          </w:r>
          <w:del w:id="19707" w:author="Transkribus" w:date="2019-12-11T14:30:00Z">
            <w:r w:rsidR="009B6BCA" w:rsidRPr="009B6BCA">
              <w:rPr>
                <w:rFonts w:ascii="Courier New" w:hAnsi="Courier New" w:cs="Courier New"/>
                <w:rtl/>
              </w:rPr>
              <w:delText>وحده شرفا البسيط</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708" w:author="Transkribus" w:date="2019-12-11T14:30:00Z">
            <w:r w:rsidRPr="00EE6742">
              <w:rPr>
                <w:rFonts w:ascii="Courier New" w:hAnsi="Courier New" w:cs="Courier New"/>
                <w:rtl/>
              </w:rPr>
              <w:t>وجسدة صرقا</w:t>
            </w:r>
          </w:ins>
        </w:dir>
      </w:dir>
    </w:p>
    <w:p w14:paraId="74F27AFD" w14:textId="768FBA56" w:rsidR="00EE6742" w:rsidRPr="00EE6742" w:rsidRDefault="009B6BCA" w:rsidP="00EE6742">
      <w:pPr>
        <w:pStyle w:val="NurText"/>
        <w:bidi/>
        <w:rPr>
          <w:rFonts w:ascii="Courier New" w:hAnsi="Courier New" w:cs="Courier New"/>
        </w:rPr>
      </w:pPr>
      <w:dir w:val="rtl">
        <w:dir w:val="rtl">
          <w:del w:id="19709" w:author="Transkribus" w:date="2019-12-11T14:30:00Z">
            <w:r w:rsidRPr="009B6BCA">
              <w:rPr>
                <w:rFonts w:ascii="Courier New" w:hAnsi="Courier New" w:cs="Courier New"/>
                <w:rtl/>
              </w:rPr>
              <w:delText>وانشدنى ايضا لنفسه وقد كتبها لى شيخه فخر</w:delText>
            </w:r>
          </w:del>
          <w:ins w:id="19710" w:author="Transkribus" w:date="2019-12-11T14:30:00Z">
            <w:r w:rsidR="00EE6742" w:rsidRPr="00EE6742">
              <w:rPr>
                <w:rFonts w:ascii="Courier New" w:hAnsi="Courier New" w:cs="Courier New"/>
                <w:rtl/>
              </w:rPr>
              <w:t>وأنشدفى أيصالنفسه وفد كته الى شيحة خر</w:t>
            </w:r>
          </w:ins>
          <w:r w:rsidR="00EE6742" w:rsidRPr="00EE6742">
            <w:rPr>
              <w:rFonts w:ascii="Courier New" w:hAnsi="Courier New" w:cs="Courier New"/>
              <w:rtl/>
            </w:rPr>
            <w:t xml:space="preserve"> الدين محمد بن عبد السلام الماردي</w:t>
          </w:r>
          <w:del w:id="19711" w:author="Transkribus" w:date="2019-12-11T14:30:00Z">
            <w:r w:rsidRPr="009B6BCA">
              <w:rPr>
                <w:rFonts w:ascii="Courier New" w:hAnsi="Courier New" w:cs="Courier New"/>
                <w:rtl/>
              </w:rPr>
              <w:delText>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12" w:author="Transkribus" w:date="2019-12-11T14:30:00Z">
            <w:r w:rsidR="00EE6742" w:rsidRPr="00EE6742">
              <w:rPr>
                <w:rFonts w:ascii="Courier New" w:hAnsi="Courier New" w:cs="Courier New"/>
                <w:rtl/>
              </w:rPr>
              <w:t>ى</w:t>
            </w:r>
          </w:ins>
        </w:dir>
      </w:dir>
    </w:p>
    <w:p w14:paraId="02EC6916" w14:textId="77777777" w:rsidR="009B6BCA" w:rsidRPr="009B6BCA" w:rsidRDefault="009B6BCA" w:rsidP="009B6BCA">
      <w:pPr>
        <w:pStyle w:val="NurText"/>
        <w:bidi/>
        <w:rPr>
          <w:del w:id="19713" w:author="Transkribus" w:date="2019-12-11T14:30:00Z"/>
          <w:rFonts w:ascii="Courier New" w:hAnsi="Courier New" w:cs="Courier New"/>
        </w:rPr>
      </w:pPr>
      <w:dir w:val="rtl">
        <w:dir w:val="rtl">
          <w:del w:id="19714" w:author="Transkribus" w:date="2019-12-11T14:30:00Z">
            <w:r w:rsidRPr="009B6BCA">
              <w:rPr>
                <w:rFonts w:ascii="Courier New" w:hAnsi="Courier New" w:cs="Courier New"/>
                <w:rtl/>
              </w:rPr>
              <w:delText>يا سائقا نحو ميا فارقين انخ</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بها الركاب وبلغ بعض اشواقي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5652171" w14:textId="42881D93" w:rsidR="00EE6742" w:rsidRPr="00EE6742" w:rsidRDefault="009B6BCA" w:rsidP="00EE6742">
      <w:pPr>
        <w:pStyle w:val="NurText"/>
        <w:bidi/>
        <w:rPr>
          <w:ins w:id="19715" w:author="Transkribus" w:date="2019-12-11T14:30:00Z"/>
          <w:rFonts w:ascii="Courier New" w:hAnsi="Courier New" w:cs="Courier New"/>
        </w:rPr>
      </w:pPr>
      <w:dir w:val="rtl">
        <w:dir w:val="rtl">
          <w:ins w:id="19716" w:author="Transkribus" w:date="2019-12-11T14:30:00Z">
            <w:r w:rsidR="00EE6742" w:rsidRPr="00EE6742">
              <w:rPr>
                <w:rFonts w:ascii="Courier New" w:hAnsi="Courier New" w:cs="Courier New"/>
                <w:rtl/>
              </w:rPr>
              <w:t>البسيطة</w:t>
            </w:r>
          </w:ins>
        </w:dir>
      </w:dir>
    </w:p>
    <w:p w14:paraId="63C0A452" w14:textId="77777777" w:rsidR="00EE6742" w:rsidRPr="00EE6742" w:rsidRDefault="00EE6742" w:rsidP="00EE6742">
      <w:pPr>
        <w:pStyle w:val="NurText"/>
        <w:bidi/>
        <w:rPr>
          <w:ins w:id="19717" w:author="Transkribus" w:date="2019-12-11T14:30:00Z"/>
          <w:rFonts w:ascii="Courier New" w:hAnsi="Courier New" w:cs="Courier New"/>
        </w:rPr>
      </w:pPr>
      <w:ins w:id="19718" w:author="Transkribus" w:date="2019-12-11T14:30:00Z">
        <w:r w:rsidRPr="00EE6742">
          <w:rPr>
            <w:rFonts w:ascii="Courier New" w:hAnsi="Courier New" w:cs="Courier New"/>
            <w:rtl/>
          </w:rPr>
          <w:t>اباساتفاجوميا قارقسين افبح * بها الركماب وبلة يعس اشوانى</w:t>
        </w:r>
      </w:ins>
    </w:p>
    <w:p w14:paraId="706CC76F" w14:textId="1FC9F32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وما </w:t>
      </w:r>
      <w:del w:id="19719" w:author="Transkribus" w:date="2019-12-11T14:30:00Z">
        <w:r w:rsidR="009B6BCA" w:rsidRPr="009B6BCA">
          <w:rPr>
            <w:rFonts w:ascii="Courier New" w:hAnsi="Courier New" w:cs="Courier New"/>
            <w:rtl/>
          </w:rPr>
          <w:delText>ا</w:delText>
        </w:r>
      </w:del>
      <w:ins w:id="19720" w:author="Transkribus" w:date="2019-12-11T14:30:00Z">
        <w:r w:rsidRPr="00EE6742">
          <w:rPr>
            <w:rFonts w:ascii="Courier New" w:hAnsi="Courier New" w:cs="Courier New"/>
            <w:rtl/>
          </w:rPr>
          <w:t>أ</w:t>
        </w:r>
      </w:ins>
      <w:r w:rsidRPr="00EE6742">
        <w:rPr>
          <w:rFonts w:ascii="Courier New" w:hAnsi="Courier New" w:cs="Courier New"/>
          <w:rtl/>
        </w:rPr>
        <w:t>عان</w:t>
      </w:r>
      <w:del w:id="19721" w:author="Transkribus" w:date="2019-12-11T14:30:00Z">
        <w:r w:rsidR="009B6BCA" w:rsidRPr="009B6BCA">
          <w:rPr>
            <w:rFonts w:ascii="Courier New" w:hAnsi="Courier New" w:cs="Courier New"/>
            <w:rtl/>
          </w:rPr>
          <w:delText>ي</w:delText>
        </w:r>
      </w:del>
      <w:ins w:id="19722" w:author="Transkribus" w:date="2019-12-11T14:30:00Z">
        <w:r w:rsidRPr="00EE6742">
          <w:rPr>
            <w:rFonts w:ascii="Courier New" w:hAnsi="Courier New" w:cs="Courier New"/>
            <w:rtl/>
          </w:rPr>
          <w:t>ب</w:t>
        </w:r>
      </w:ins>
      <w:r w:rsidRPr="00EE6742">
        <w:rPr>
          <w:rFonts w:ascii="Courier New" w:hAnsi="Courier New" w:cs="Courier New"/>
          <w:rtl/>
        </w:rPr>
        <w:t xml:space="preserve">ه من </w:t>
      </w:r>
      <w:del w:id="19723" w:author="Transkribus" w:date="2019-12-11T14:30:00Z">
        <w:r w:rsidR="009B6BCA" w:rsidRPr="009B6BCA">
          <w:rPr>
            <w:rFonts w:ascii="Courier New" w:hAnsi="Courier New" w:cs="Courier New"/>
            <w:rtl/>
          </w:rPr>
          <w:delText>وجد ومن</w:delText>
        </w:r>
      </w:del>
      <w:ins w:id="19724" w:author="Transkribus" w:date="2019-12-11T14:30:00Z">
        <w:r w:rsidRPr="00EE6742">
          <w:rPr>
            <w:rFonts w:ascii="Courier New" w:hAnsi="Courier New" w:cs="Courier New"/>
            <w:rtl/>
          </w:rPr>
          <w:t>وجسدومن</w:t>
        </w:r>
      </w:ins>
      <w:r w:rsidRPr="00EE6742">
        <w:rPr>
          <w:rFonts w:ascii="Courier New" w:hAnsi="Courier New" w:cs="Courier New"/>
          <w:rtl/>
        </w:rPr>
        <w:t xml:space="preserve"> كمد</w:t>
      </w:r>
      <w:del w:id="1972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ولوعة وصبابات وايراق</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726" w:author="Transkribus" w:date="2019-12-11T14:30:00Z">
        <w:r w:rsidRPr="00EE6742">
          <w:rPr>
            <w:rFonts w:ascii="Courier New" w:hAnsi="Courier New" w:cs="Courier New"/>
            <w:rtl/>
          </w:rPr>
          <w:t xml:space="preserve"> * ولو عة وصبا بات وابراق</w:t>
        </w:r>
      </w:ins>
    </w:p>
    <w:p w14:paraId="182BF1E0" w14:textId="56E8567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الى الذى فاق </w:t>
          </w:r>
          <w:del w:id="19727" w:author="Transkribus" w:date="2019-12-11T14:30:00Z">
            <w:r w:rsidR="009B6BCA" w:rsidRPr="009B6BCA">
              <w:rPr>
                <w:rFonts w:ascii="Courier New" w:hAnsi="Courier New" w:cs="Courier New"/>
                <w:rtl/>
              </w:rPr>
              <w:delText>ابناء الزمان نهى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ومحتدا وثناهم طيب</w:delText>
                </w:r>
              </w:dir>
            </w:dir>
          </w:del>
          <w:ins w:id="19728" w:author="Transkribus" w:date="2019-12-11T14:30:00Z">
            <w:r w:rsidRPr="00EE6742">
              <w:rPr>
                <w:rFonts w:ascii="Courier New" w:hAnsi="Courier New" w:cs="Courier New"/>
                <w:rtl/>
              </w:rPr>
              <w:t>أيناء الرميان يهسى * وحتد اوتناهم طبب</w:t>
            </w:r>
          </w:ins>
          <w:r w:rsidRPr="00EE6742">
            <w:rPr>
              <w:rFonts w:ascii="Courier New" w:hAnsi="Courier New" w:cs="Courier New"/>
              <w:rtl/>
            </w:rPr>
            <w:t xml:space="preserve"> اعراق</w:t>
          </w:r>
          <w:del w:id="1972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68EADE49" w14:textId="5E296F23" w:rsidR="00EE6742" w:rsidRPr="00EE6742" w:rsidRDefault="009B6BCA" w:rsidP="00EE6742">
      <w:pPr>
        <w:pStyle w:val="NurText"/>
        <w:bidi/>
        <w:rPr>
          <w:rFonts w:ascii="Courier New" w:hAnsi="Courier New" w:cs="Courier New"/>
        </w:rPr>
      </w:pPr>
      <w:dir w:val="rtl">
        <w:dir w:val="rtl">
          <w:del w:id="19730" w:author="Transkribus" w:date="2019-12-11T14:30:00Z">
            <w:r w:rsidRPr="009B6BCA">
              <w:rPr>
                <w:rFonts w:ascii="Courier New" w:hAnsi="Courier New" w:cs="Courier New"/>
                <w:rtl/>
              </w:rPr>
              <w:delText>وقل محب</w:delText>
            </w:r>
          </w:del>
          <w:ins w:id="19731" w:author="Transkribus" w:date="2019-12-11T14:30:00Z">
            <w:r w:rsidR="00EE6742" w:rsidRPr="00EE6742">
              <w:rPr>
                <w:rFonts w:ascii="Courier New" w:hAnsi="Courier New" w:cs="Courier New"/>
                <w:rtl/>
              </w:rPr>
              <w:t>وفسل يحب</w:t>
            </w:r>
          </w:ins>
          <w:r w:rsidR="00EE6742" w:rsidRPr="00EE6742">
            <w:rPr>
              <w:rFonts w:ascii="Courier New" w:hAnsi="Courier New" w:cs="Courier New"/>
              <w:rtl/>
            </w:rPr>
            <w:t xml:space="preserve"> لكم </w:t>
          </w:r>
          <w:del w:id="19732" w:author="Transkribus" w:date="2019-12-11T14:30:00Z">
            <w:r w:rsidRPr="009B6BCA">
              <w:rPr>
                <w:rFonts w:ascii="Courier New" w:hAnsi="Courier New" w:cs="Courier New"/>
                <w:rtl/>
              </w:rPr>
              <w:delText>قد شفه مرض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سواك</w:delText>
                </w:r>
              </w:dir>
            </w:dir>
          </w:del>
          <w:ins w:id="19733" w:author="Transkribus" w:date="2019-12-11T14:30:00Z">
            <w:r w:rsidR="00EE6742" w:rsidRPr="00EE6742">
              <w:rPr>
                <w:rFonts w:ascii="Courier New" w:hAnsi="Courier New" w:cs="Courier New"/>
                <w:rtl/>
              </w:rPr>
              <w:t>قدسعه مرس * وماسوال</w:t>
            </w:r>
          </w:ins>
          <w:r w:rsidR="00EE6742" w:rsidRPr="00EE6742">
            <w:rPr>
              <w:rFonts w:ascii="Courier New" w:hAnsi="Courier New" w:cs="Courier New"/>
              <w:rtl/>
            </w:rPr>
            <w:t xml:space="preserve"> له </w:t>
          </w:r>
          <w:del w:id="19734" w:author="Transkribus" w:date="2019-12-11T14:30:00Z">
            <w:r w:rsidRPr="009B6BCA">
              <w:rPr>
                <w:rFonts w:ascii="Courier New" w:hAnsi="Courier New" w:cs="Courier New"/>
                <w:rtl/>
              </w:rPr>
              <w:delText>من دائه راقي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35" w:author="Transkribus" w:date="2019-12-11T14:30:00Z">
            <w:r w:rsidR="00EE6742" w:rsidRPr="00EE6742">
              <w:rPr>
                <w:rFonts w:ascii="Courier New" w:hAnsi="Courier New" w:cs="Courier New"/>
                <w:rtl/>
              </w:rPr>
              <w:t>مسن داله زانى</w:t>
            </w:r>
          </w:ins>
        </w:dir>
      </w:dir>
    </w:p>
    <w:p w14:paraId="155E9467" w14:textId="7810492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صل الطبيعة </w:t>
          </w:r>
          <w:del w:id="19736" w:author="Transkribus" w:date="2019-12-11T14:30:00Z">
            <w:r w:rsidRPr="009B6BCA">
              <w:rPr>
                <w:rFonts w:ascii="Courier New" w:hAnsi="Courier New" w:cs="Courier New"/>
                <w:rtl/>
              </w:rPr>
              <w:delText>لا ينفك يلذعه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فاصرف نكايته عنه بترياق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737" w:author="Transkribus" w:date="2019-12-11T14:30:00Z">
            <w:r w:rsidR="00EE6742" w:rsidRPr="00EE6742">
              <w:rPr>
                <w:rFonts w:ascii="Courier New" w:hAnsi="Courier New" w:cs="Courier New"/>
                <w:rtl/>
              </w:rPr>
              <w:t>لابغلك بلنيعة * قاصرف كاتته عنسه مترياق</w:t>
            </w:r>
          </w:ins>
        </w:dir>
      </w:dir>
    </w:p>
    <w:p w14:paraId="686FECE3" w14:textId="05341D9E" w:rsidR="00EE6742" w:rsidRPr="00EE6742" w:rsidRDefault="009B6BCA" w:rsidP="00EE6742">
      <w:pPr>
        <w:pStyle w:val="NurText"/>
        <w:bidi/>
        <w:rPr>
          <w:rFonts w:ascii="Courier New" w:hAnsi="Courier New" w:cs="Courier New"/>
        </w:rPr>
      </w:pPr>
      <w:dir w:val="rtl">
        <w:dir w:val="rtl">
          <w:del w:id="19738" w:author="Transkribus" w:date="2019-12-11T14:30:00Z">
            <w:r w:rsidRPr="009B6BCA">
              <w:rPr>
                <w:rFonts w:ascii="Courier New" w:hAnsi="Courier New" w:cs="Courier New"/>
                <w:rtl/>
              </w:rPr>
              <w:delText>شطر الحياة</w:delText>
            </w:r>
          </w:del>
          <w:ins w:id="19739" w:author="Transkribus" w:date="2019-12-11T14:30:00Z">
            <w:r w:rsidR="00EE6742" w:rsidRPr="00EE6742">
              <w:rPr>
                <w:rFonts w:ascii="Courier New" w:hAnsi="Courier New" w:cs="Courier New"/>
                <w:rtl/>
              </w:rPr>
              <w:t>سطر الحباق</w:t>
            </w:r>
          </w:ins>
          <w:r w:rsidR="00EE6742" w:rsidRPr="00EE6742">
            <w:rPr>
              <w:rFonts w:ascii="Courier New" w:hAnsi="Courier New" w:cs="Courier New"/>
              <w:rtl/>
            </w:rPr>
            <w:t xml:space="preserve"> مضى والنفس ناقص</w:t>
          </w:r>
          <w:del w:id="19740" w:author="Transkribus" w:date="2019-12-11T14:30:00Z">
            <w:r w:rsidRPr="009B6BCA">
              <w:rPr>
                <w:rFonts w:ascii="Courier New" w:hAnsi="Courier New" w:cs="Courier New"/>
                <w:rtl/>
              </w:rPr>
              <w:delText>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41"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 xml:space="preserve">فكن مكملها فى </w:t>
              </w:r>
              <w:del w:id="19742" w:author="Transkribus" w:date="2019-12-11T14:30:00Z">
                <w:r w:rsidRPr="009B6BCA">
                  <w:rPr>
                    <w:rFonts w:ascii="Courier New" w:hAnsi="Courier New" w:cs="Courier New"/>
                    <w:rtl/>
                  </w:rPr>
                  <w:delText>شطرها الباقي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43" w:author="Transkribus" w:date="2019-12-11T14:30:00Z">
                <w:r w:rsidR="00EE6742" w:rsidRPr="00EE6742">
                  <w:rPr>
                    <w:rFonts w:ascii="Courier New" w:hAnsi="Courier New" w:cs="Courier New"/>
                    <w:rtl/>
                  </w:rPr>
                  <w:t>شيطرها الا٦</w:t>
                </w:r>
              </w:ins>
            </w:dir>
          </w:dir>
        </w:dir>
      </w:dir>
    </w:p>
    <w:p w14:paraId="3B60E2C2" w14:textId="77777777" w:rsidR="009B6BCA" w:rsidRPr="009B6BCA" w:rsidRDefault="009B6BCA" w:rsidP="009B6BCA">
      <w:pPr>
        <w:pStyle w:val="NurText"/>
        <w:bidi/>
        <w:rPr>
          <w:del w:id="19744" w:author="Transkribus" w:date="2019-12-11T14:30:00Z"/>
          <w:rFonts w:ascii="Courier New" w:hAnsi="Courier New" w:cs="Courier New"/>
        </w:rPr>
      </w:pPr>
      <w:dir w:val="rtl">
        <w:dir w:val="rtl">
          <w:del w:id="19745" w:author="Transkribus" w:date="2019-12-11T14:30:00Z">
            <w:r w:rsidRPr="009B6BCA">
              <w:rPr>
                <w:rFonts w:ascii="Courier New" w:hAnsi="Courier New" w:cs="Courier New"/>
                <w:rtl/>
              </w:rPr>
              <w:delText>فانت اولى بتهذيبى وتبصرتي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بما يهذب اوصافى واخلاقي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8DFA685" w14:textId="0EE7F456" w:rsidR="00EE6742" w:rsidRPr="00EE6742" w:rsidRDefault="009B6BCA" w:rsidP="00EE6742">
      <w:pPr>
        <w:pStyle w:val="NurText"/>
        <w:bidi/>
        <w:rPr>
          <w:ins w:id="19746" w:author="Transkribus" w:date="2019-12-11T14:30:00Z"/>
          <w:rFonts w:ascii="Courier New" w:hAnsi="Courier New" w:cs="Courier New"/>
        </w:rPr>
      </w:pPr>
      <w:dir w:val="rtl">
        <w:dir w:val="rtl">
          <w:del w:id="19747" w:author="Transkribus" w:date="2019-12-11T14:30:00Z">
            <w:r w:rsidRPr="009B6BCA">
              <w:rPr>
                <w:rFonts w:ascii="Courier New" w:hAnsi="Courier New" w:cs="Courier New"/>
                <w:rtl/>
              </w:rPr>
              <w:delText>وما يخلص نفسى من موانعها الوصول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عند التفاف</w:delText>
                </w:r>
              </w:dir>
            </w:dir>
          </w:del>
          <w:ins w:id="19748" w:author="Transkribus" w:date="2019-12-11T14:30:00Z">
            <w:r w:rsidR="00EE6742" w:rsidRPr="00EE6742">
              <w:rPr>
                <w:rFonts w:ascii="Courier New" w:hAnsi="Courier New" w:cs="Courier New"/>
                <w:rtl/>
              </w:rPr>
              <w:t>قالت أو فى بنهذيى ويصرى * ثما بهذب أو سافى وأخلاى</w:t>
            </w:r>
          </w:ins>
        </w:dir>
      </w:dir>
    </w:p>
    <w:p w14:paraId="2703FEEE" w14:textId="73954222" w:rsidR="00EE6742" w:rsidRPr="00EE6742" w:rsidRDefault="00EE6742" w:rsidP="00EE6742">
      <w:pPr>
        <w:pStyle w:val="NurText"/>
        <w:bidi/>
        <w:rPr>
          <w:rFonts w:ascii="Courier New" w:hAnsi="Courier New" w:cs="Courier New"/>
        </w:rPr>
      </w:pPr>
      <w:ins w:id="19749" w:author="Transkribus" w:date="2019-12-11T14:30:00Z">
        <w:r w:rsidRPr="00EE6742">
          <w:rPr>
            <w:rFonts w:ascii="Courier New" w:hAnsi="Courier New" w:cs="Courier New"/>
            <w:rtl/>
          </w:rPr>
          <w:t>وماقلس فقسى من موافعها السوصول عبد التقاف</w:t>
        </w:r>
      </w:ins>
      <w:r w:rsidRPr="00EE6742">
        <w:rPr>
          <w:rFonts w:ascii="Courier New" w:hAnsi="Courier New" w:cs="Courier New"/>
          <w:rtl/>
        </w:rPr>
        <w:t xml:space="preserve"> الساق بالساق</w:t>
      </w:r>
      <w:del w:id="1975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01709B6" w14:textId="77777777" w:rsidR="009B6BCA" w:rsidRPr="009B6BCA" w:rsidRDefault="009B6BCA" w:rsidP="009B6BCA">
      <w:pPr>
        <w:pStyle w:val="NurText"/>
        <w:bidi/>
        <w:rPr>
          <w:del w:id="19751" w:author="Transkribus" w:date="2019-12-11T14:30:00Z"/>
          <w:rFonts w:ascii="Courier New" w:hAnsi="Courier New" w:cs="Courier New"/>
        </w:rPr>
      </w:pPr>
      <w:dir w:val="rtl">
        <w:dir w:val="rtl">
          <w:del w:id="19752" w:author="Transkribus" w:date="2019-12-11T14:30:00Z">
            <w:r w:rsidRPr="009B6BCA">
              <w:rPr>
                <w:rFonts w:ascii="Courier New" w:hAnsi="Courier New" w:cs="Courier New"/>
                <w:rtl/>
              </w:rPr>
              <w:delText>مشكاة ذهنى قد امست زجاجتها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صديئة فاجلها بالواحد الواقي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F57B64B" w14:textId="4EDC7298" w:rsidR="00EE6742" w:rsidRPr="00EE6742" w:rsidRDefault="009B6BCA" w:rsidP="00EE6742">
      <w:pPr>
        <w:pStyle w:val="NurText"/>
        <w:bidi/>
        <w:rPr>
          <w:ins w:id="19753" w:author="Transkribus" w:date="2019-12-11T14:30:00Z"/>
          <w:rFonts w:ascii="Courier New" w:hAnsi="Courier New" w:cs="Courier New"/>
        </w:rPr>
      </w:pPr>
      <w:dir w:val="rtl">
        <w:dir w:val="rtl">
          <w:del w:id="19754" w:author="Transkribus" w:date="2019-12-11T14:30:00Z">
            <w:r w:rsidRPr="009B6BCA">
              <w:rPr>
                <w:rFonts w:ascii="Courier New" w:hAnsi="Courier New" w:cs="Courier New"/>
                <w:rtl/>
              </w:rPr>
              <w:delText>ورو مصباحها من زيت علمك كي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تعود بعد انطفاء</w:delText>
                </w:r>
              </w:dir>
            </w:dir>
          </w:del>
          <w:ins w:id="19755" w:author="Transkribus" w:date="2019-12-11T14:30:00Z">
            <w:r w:rsidR="00EE6742" w:rsidRPr="00EE6742">
              <w:rPr>
                <w:rFonts w:ascii="Courier New" w:hAnsi="Courier New" w:cs="Courier New"/>
                <w:rtl/>
              </w:rPr>
              <w:t>بكاة ذصى قد أمست وباجثها * مدبتة فاخلها الواجد الوافى</w:t>
            </w:r>
          </w:ins>
        </w:dir>
      </w:dir>
    </w:p>
    <w:p w14:paraId="42F9402D" w14:textId="7A250523" w:rsidR="00EE6742" w:rsidRPr="00EE6742" w:rsidRDefault="00EE6742" w:rsidP="00EE6742">
      <w:pPr>
        <w:pStyle w:val="NurText"/>
        <w:bidi/>
        <w:rPr>
          <w:rFonts w:ascii="Courier New" w:hAnsi="Courier New" w:cs="Courier New"/>
        </w:rPr>
      </w:pPr>
      <w:ins w:id="19756" w:author="Transkribus" w:date="2019-12-11T14:30:00Z">
        <w:r w:rsidRPr="00EE6742">
          <w:rPr>
            <w:rFonts w:ascii="Courier New" w:hAnsi="Courier New" w:cs="Courier New"/>
            <w:rtl/>
          </w:rPr>
          <w:t>ورومصباحهامن زيب علملك ى * فهود بعد الطقاء</w:t>
        </w:r>
      </w:ins>
      <w:r w:rsidRPr="00EE6742">
        <w:rPr>
          <w:rFonts w:ascii="Courier New" w:hAnsi="Courier New" w:cs="Courier New"/>
          <w:rtl/>
        </w:rPr>
        <w:t xml:space="preserve"> ذات اشراق</w:t>
      </w:r>
      <w:del w:id="1975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F1FCB85" w14:textId="740C328D" w:rsidR="00EE6742" w:rsidRPr="00EE6742" w:rsidRDefault="009B6BCA" w:rsidP="00EE6742">
      <w:pPr>
        <w:pStyle w:val="NurText"/>
        <w:bidi/>
        <w:rPr>
          <w:rFonts w:ascii="Courier New" w:hAnsi="Courier New" w:cs="Courier New"/>
        </w:rPr>
      </w:pPr>
      <w:dir w:val="rtl">
        <w:dir w:val="rtl">
          <w:del w:id="19758" w:author="Transkribus" w:date="2019-12-11T14:30:00Z">
            <w:r w:rsidRPr="009B6BCA">
              <w:rPr>
                <w:rFonts w:ascii="Courier New" w:hAnsi="Courier New" w:cs="Courier New"/>
                <w:rtl/>
              </w:rPr>
              <w:delText>حبس الطبيعة قد</w:delText>
            </w:r>
          </w:del>
          <w:ins w:id="19759" w:author="Transkribus" w:date="2019-12-11T14:30:00Z">
            <w:r w:rsidR="00EE6742" w:rsidRPr="00EE6742">
              <w:rPr>
                <w:rFonts w:ascii="Courier New" w:hAnsi="Courier New" w:cs="Courier New"/>
                <w:rtl/>
              </w:rPr>
              <w:t>جيس الطبيعةقد</w:t>
            </w:r>
          </w:ins>
          <w:r w:rsidR="00EE6742" w:rsidRPr="00EE6742">
            <w:rPr>
              <w:rFonts w:ascii="Courier New" w:hAnsi="Courier New" w:cs="Courier New"/>
              <w:rtl/>
            </w:rPr>
            <w:t xml:space="preserve"> طال ال</w:t>
          </w:r>
          <w:del w:id="19760" w:author="Transkribus" w:date="2019-12-11T14:30:00Z">
            <w:r w:rsidRPr="009B6BCA">
              <w:rPr>
                <w:rFonts w:ascii="Courier New" w:hAnsi="Courier New" w:cs="Courier New"/>
                <w:rtl/>
              </w:rPr>
              <w:delText>ث</w:delText>
            </w:r>
          </w:del>
          <w:ins w:id="19761" w:author="Transkribus" w:date="2019-12-11T14:30:00Z">
            <w:r w:rsidR="00EE6742" w:rsidRPr="00EE6742">
              <w:rPr>
                <w:rFonts w:ascii="Courier New" w:hAnsi="Courier New" w:cs="Courier New"/>
                <w:rtl/>
              </w:rPr>
              <w:t>ت</w:t>
            </w:r>
          </w:ins>
          <w:r w:rsidR="00EE6742" w:rsidRPr="00EE6742">
            <w:rPr>
              <w:rFonts w:ascii="Courier New" w:hAnsi="Courier New" w:cs="Courier New"/>
              <w:rtl/>
            </w:rPr>
            <w:t>واء به</w:t>
          </w:r>
          <w:del w:id="197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763"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فها </w:t>
          </w:r>
          <w:del w:id="19764" w:author="Transkribus" w:date="2019-12-11T14:30:00Z">
            <w:r w:rsidRPr="009B6BCA">
              <w:rPr>
                <w:rFonts w:ascii="Courier New" w:hAnsi="Courier New" w:cs="Courier New"/>
                <w:rtl/>
              </w:rPr>
              <w:delText>انا متوخ منك اطلاقي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65" w:author="Transkribus" w:date="2019-12-11T14:30:00Z">
            <w:r w:rsidR="00EE6742" w:rsidRPr="00EE6742">
              <w:rPr>
                <w:rFonts w:ascii="Courier New" w:hAnsi="Courier New" w:cs="Courier New"/>
                <w:rtl/>
              </w:rPr>
              <w:t>أنامتوجح منسلك السلاق</w:t>
            </w:r>
          </w:ins>
        </w:dir>
      </w:dir>
    </w:p>
    <w:p w14:paraId="31CFB0F7" w14:textId="5D918456" w:rsidR="00EE6742" w:rsidRPr="00EE6742" w:rsidRDefault="009B6BCA" w:rsidP="00EE6742">
      <w:pPr>
        <w:pStyle w:val="NurText"/>
        <w:bidi/>
        <w:rPr>
          <w:rFonts w:ascii="Courier New" w:hAnsi="Courier New" w:cs="Courier New"/>
        </w:rPr>
      </w:pPr>
      <w:dir w:val="rtl">
        <w:dir w:val="rtl">
          <w:del w:id="19766" w:author="Transkribus" w:date="2019-12-11T14:30:00Z">
            <w:r w:rsidRPr="009B6BCA">
              <w:rPr>
                <w:rFonts w:ascii="Courier New" w:hAnsi="Courier New" w:cs="Courier New"/>
                <w:rtl/>
              </w:rPr>
              <w:delText>فاحلل حبائل اشراك الشواغل</w:delText>
            </w:r>
          </w:del>
          <w:ins w:id="19767" w:author="Transkribus" w:date="2019-12-11T14:30:00Z">
            <w:r w:rsidR="00EE6742" w:rsidRPr="00EE6742">
              <w:rPr>
                <w:rFonts w:ascii="Courier New" w:hAnsi="Courier New" w:cs="Courier New"/>
                <w:rtl/>
              </w:rPr>
              <w:t xml:space="preserve"> باجلل جباقل أشرالة الشواعل</w:t>
            </w:r>
          </w:ins>
          <w:r w:rsidR="00EE6742" w:rsidRPr="00EE6742">
            <w:rPr>
              <w:rFonts w:ascii="Courier New" w:hAnsi="Courier New" w:cs="Courier New"/>
              <w:rtl/>
            </w:rPr>
            <w:t xml:space="preserve"> عن</w:t>
          </w:r>
          <w:del w:id="197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769"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جيدى </w:t>
          </w:r>
          <w:del w:id="19770" w:author="Transkribus" w:date="2019-12-11T14:30:00Z">
            <w:r w:rsidRPr="009B6BCA">
              <w:rPr>
                <w:rFonts w:ascii="Courier New" w:hAnsi="Courier New" w:cs="Courier New"/>
                <w:rtl/>
              </w:rPr>
              <w:delText>وجد لى</w:delText>
            </w:r>
          </w:del>
          <w:ins w:id="19771" w:author="Transkribus" w:date="2019-12-11T14:30:00Z">
            <w:r w:rsidR="00EE6742" w:rsidRPr="00EE6742">
              <w:rPr>
                <w:rFonts w:ascii="Courier New" w:hAnsi="Courier New" w:cs="Courier New"/>
                <w:rtl/>
              </w:rPr>
              <w:t>وجدلى</w:t>
            </w:r>
          </w:ins>
          <w:r w:rsidR="00EE6742" w:rsidRPr="00EE6742">
            <w:rPr>
              <w:rFonts w:ascii="Courier New" w:hAnsi="Courier New" w:cs="Courier New"/>
              <w:rtl/>
            </w:rPr>
            <w:t xml:space="preserve"> من </w:t>
          </w:r>
          <w:del w:id="19772" w:author="Transkribus" w:date="2019-12-11T14:30:00Z">
            <w:r w:rsidRPr="009B6BCA">
              <w:rPr>
                <w:rFonts w:ascii="Courier New" w:hAnsi="Courier New" w:cs="Courier New"/>
                <w:rtl/>
              </w:rPr>
              <w:delText>رقى باعتاقي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73" w:author="Transkribus" w:date="2019-12-11T14:30:00Z">
            <w:r w:rsidR="00EE6742" w:rsidRPr="00EE6742">
              <w:rPr>
                <w:rFonts w:ascii="Courier New" w:hAnsi="Courier New" w:cs="Courier New"/>
                <w:rtl/>
              </w:rPr>
              <w:t>زق باعثاق</w:t>
            </w:r>
          </w:ins>
        </w:dir>
      </w:dir>
    </w:p>
    <w:p w14:paraId="07C4D31E" w14:textId="1965D75A" w:rsidR="00EE6742" w:rsidRPr="00EE6742" w:rsidRDefault="009B6BCA" w:rsidP="00EE6742">
      <w:pPr>
        <w:pStyle w:val="NurText"/>
        <w:bidi/>
        <w:rPr>
          <w:rFonts w:ascii="Courier New" w:hAnsi="Courier New" w:cs="Courier New"/>
        </w:rPr>
      </w:pPr>
      <w:dir w:val="rtl">
        <w:dir w:val="rtl">
          <w:del w:id="19774" w:author="Transkribus" w:date="2019-12-11T14:30:00Z">
            <w:r w:rsidRPr="009B6BCA">
              <w:rPr>
                <w:rFonts w:ascii="Courier New" w:hAnsi="Courier New" w:cs="Courier New"/>
                <w:rtl/>
              </w:rPr>
              <w:delText>لعل نفسى ان ترقى مهذبة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775" w:author="Transkribus" w:date="2019-12-11T14:30:00Z">
            <w:r w:rsidR="00EE6742" w:rsidRPr="00EE6742">
              <w:rPr>
                <w:rFonts w:ascii="Courier New" w:hAnsi="Courier New" w:cs="Courier New"/>
                <w:rtl/>
              </w:rPr>
              <w:t xml:space="preserve">ابسل قسى أن ترفى مهذيه * </w:t>
            </w:r>
          </w:ins>
          <w:r w:rsidR="00EE6742" w:rsidRPr="00EE6742">
            <w:rPr>
              <w:rFonts w:ascii="Courier New" w:hAnsi="Courier New" w:cs="Courier New"/>
              <w:rtl/>
            </w:rPr>
            <w:t xml:space="preserve">عند الفراق </w:t>
          </w:r>
          <w:del w:id="19776" w:author="Transkribus" w:date="2019-12-11T14:30:00Z">
            <w:r w:rsidRPr="009B6BCA">
              <w:rPr>
                <w:rFonts w:ascii="Courier New" w:hAnsi="Courier New" w:cs="Courier New"/>
                <w:rtl/>
              </w:rPr>
              <w:delText>اذا ما</w:delText>
            </w:r>
          </w:del>
          <w:ins w:id="19777" w:author="Transkribus" w:date="2019-12-11T14:30:00Z">
            <w:r w:rsidR="00EE6742" w:rsidRPr="00EE6742">
              <w:rPr>
                <w:rFonts w:ascii="Courier New" w:hAnsi="Courier New" w:cs="Courier New"/>
                <w:rtl/>
              </w:rPr>
              <w:t>اداها</w:t>
            </w:r>
          </w:ins>
          <w:r w:rsidR="00EE6742" w:rsidRPr="00EE6742">
            <w:rPr>
              <w:rFonts w:ascii="Courier New" w:hAnsi="Courier New" w:cs="Courier New"/>
              <w:rtl/>
            </w:rPr>
            <w:t xml:space="preserve"> قيل من </w:t>
          </w:r>
          <w:del w:id="19778" w:author="Transkribus" w:date="2019-12-11T14:30:00Z">
            <w:r w:rsidRPr="009B6BCA">
              <w:rPr>
                <w:rFonts w:ascii="Courier New" w:hAnsi="Courier New" w:cs="Courier New"/>
                <w:rtl/>
              </w:rPr>
              <w:delText>راقي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79" w:author="Transkribus" w:date="2019-12-11T14:30:00Z">
            <w:r w:rsidR="00EE6742" w:rsidRPr="00EE6742">
              <w:rPr>
                <w:rFonts w:ascii="Courier New" w:hAnsi="Courier New" w:cs="Courier New"/>
                <w:rtl/>
              </w:rPr>
              <w:t>زاق</w:t>
            </w:r>
          </w:ins>
        </w:dir>
      </w:dir>
    </w:p>
    <w:p w14:paraId="24E3E225" w14:textId="61C09923" w:rsidR="00EE6742" w:rsidRPr="00EE6742" w:rsidRDefault="009B6BCA" w:rsidP="00EE6742">
      <w:pPr>
        <w:pStyle w:val="NurText"/>
        <w:bidi/>
        <w:rPr>
          <w:rFonts w:ascii="Courier New" w:hAnsi="Courier New" w:cs="Courier New"/>
        </w:rPr>
      </w:pPr>
      <w:dir w:val="rtl">
        <w:dir w:val="rtl">
          <w:del w:id="19780" w:author="Transkribus" w:date="2019-12-11T14:30:00Z">
            <w:r w:rsidRPr="009B6BCA">
              <w:rPr>
                <w:rFonts w:ascii="Courier New" w:hAnsi="Courier New" w:cs="Courier New"/>
                <w:rtl/>
              </w:rPr>
              <w:delText>وتغتدى فى نعيم لا انتهاء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ولا فنى</w:delText>
                </w:r>
              </w:dir>
            </w:dir>
          </w:del>
          <w:ins w:id="19781" w:author="Transkribus" w:date="2019-12-11T14:30:00Z">
            <w:r w:rsidR="00EE6742" w:rsidRPr="00EE6742">
              <w:rPr>
                <w:rFonts w:ascii="Courier New" w:hAnsi="Courier New" w:cs="Courier New"/>
                <w:rtl/>
              </w:rPr>
              <w:t>ولفغنسدى فى قهسم لاتنها فله * ولافى</w:t>
            </w:r>
          </w:ins>
          <w:r w:rsidR="00EE6742" w:rsidRPr="00EE6742">
            <w:rPr>
              <w:rFonts w:ascii="Courier New" w:hAnsi="Courier New" w:cs="Courier New"/>
              <w:rtl/>
            </w:rPr>
            <w:t xml:space="preserve"> فى جوار الواحد </w:t>
          </w:r>
          <w:del w:id="19782" w:author="Transkribus" w:date="2019-12-11T14:30:00Z">
            <w:r w:rsidRPr="009B6BCA">
              <w:rPr>
                <w:rFonts w:ascii="Courier New" w:hAnsi="Courier New" w:cs="Courier New"/>
                <w:rtl/>
              </w:rPr>
              <w:delText>الباقى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783" w:author="Transkribus" w:date="2019-12-11T14:30:00Z">
            <w:r w:rsidR="00EE6742" w:rsidRPr="00EE6742">
              <w:rPr>
                <w:rFonts w:ascii="Courier New" w:hAnsi="Courier New" w:cs="Courier New"/>
                <w:rtl/>
              </w:rPr>
              <w:t>البانى</w:t>
            </w:r>
          </w:ins>
        </w:dir>
      </w:dir>
    </w:p>
    <w:p w14:paraId="34BFB173" w14:textId="77777777" w:rsidR="009B6BCA" w:rsidRPr="009B6BCA" w:rsidRDefault="009B6BCA" w:rsidP="009B6BCA">
      <w:pPr>
        <w:pStyle w:val="NurText"/>
        <w:bidi/>
        <w:rPr>
          <w:del w:id="19784" w:author="Transkribus" w:date="2019-12-11T14:30:00Z"/>
          <w:rFonts w:ascii="Courier New" w:hAnsi="Courier New" w:cs="Courier New"/>
        </w:rPr>
      </w:pPr>
      <w:dir w:val="rtl">
        <w:dir w:val="rtl">
          <w:del w:id="19785" w:author="Transkribus" w:date="2019-12-11T14:30:00Z">
            <w:r w:rsidRPr="009B6BCA">
              <w:rPr>
                <w:rFonts w:ascii="Courier New" w:hAnsi="Courier New" w:cs="Courier New"/>
                <w:rtl/>
              </w:rPr>
              <w:delText>وانشدنى ايضا لنفسه يرثى ولدا 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9076B89" w14:textId="77777777" w:rsidR="009B6BCA" w:rsidRPr="009B6BCA" w:rsidRDefault="009B6BCA" w:rsidP="009B6BCA">
      <w:pPr>
        <w:pStyle w:val="NurText"/>
        <w:bidi/>
        <w:rPr>
          <w:del w:id="19786" w:author="Transkribus" w:date="2019-12-11T14:30:00Z"/>
          <w:rFonts w:ascii="Courier New" w:hAnsi="Courier New" w:cs="Courier New"/>
        </w:rPr>
      </w:pPr>
      <w:dir w:val="rtl">
        <w:dir w:val="rtl">
          <w:del w:id="19787" w:author="Transkribus" w:date="2019-12-11T14:30:00Z">
            <w:r w:rsidRPr="009B6BCA">
              <w:rPr>
                <w:rFonts w:ascii="Courier New" w:hAnsi="Courier New" w:cs="Courier New"/>
                <w:rtl/>
              </w:rPr>
              <w:delText>بنى لقد غادرت بين جوانحي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لفقدك نارا حرها يتسعر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CB529AE" w14:textId="77777777" w:rsidR="009B6BCA" w:rsidRPr="009B6BCA" w:rsidRDefault="009B6BCA" w:rsidP="009B6BCA">
      <w:pPr>
        <w:pStyle w:val="NurText"/>
        <w:bidi/>
        <w:rPr>
          <w:del w:id="19788" w:author="Transkribus" w:date="2019-12-11T14:30:00Z"/>
          <w:rFonts w:ascii="Courier New" w:hAnsi="Courier New" w:cs="Courier New"/>
        </w:rPr>
      </w:pPr>
      <w:dir w:val="rtl">
        <w:dir w:val="rtl">
          <w:del w:id="19789" w:author="Transkribus" w:date="2019-12-11T14:30:00Z">
            <w:r w:rsidRPr="009B6BCA">
              <w:rPr>
                <w:rFonts w:ascii="Courier New" w:hAnsi="Courier New" w:cs="Courier New"/>
                <w:rtl/>
              </w:rPr>
              <w:delText>واغربت بالاجفان بعد رقادها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سهادا فلن تنفك بعدك تسهر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5675A6A" w14:textId="7D0CD9EA" w:rsidR="00EE6742" w:rsidRPr="00EE6742" w:rsidRDefault="009B6BCA" w:rsidP="00EE6742">
      <w:pPr>
        <w:pStyle w:val="NurText"/>
        <w:bidi/>
        <w:rPr>
          <w:ins w:id="19790" w:author="Transkribus" w:date="2019-12-11T14:30:00Z"/>
          <w:rFonts w:ascii="Courier New" w:hAnsi="Courier New" w:cs="Courier New"/>
        </w:rPr>
      </w:pPr>
      <w:dir w:val="rtl">
        <w:dir w:val="rtl">
          <w:del w:id="19791" w:author="Transkribus" w:date="2019-12-11T14:30:00Z">
            <w:r w:rsidRPr="009B6BCA">
              <w:rPr>
                <w:rFonts w:ascii="Courier New" w:hAnsi="Courier New" w:cs="Courier New"/>
                <w:rtl/>
              </w:rPr>
              <w:delText>فلست ابالى</w:delText>
            </w:r>
          </w:del>
          <w:ins w:id="19792" w:author="Transkribus" w:date="2019-12-11T14:30:00Z">
            <w:r w:rsidR="00EE6742" w:rsidRPr="00EE6742">
              <w:rPr>
                <w:rFonts w:ascii="Courier New" w:hAnsi="Courier New" w:cs="Courier New"/>
                <w:rtl/>
              </w:rPr>
              <w:t>وأنشدى أبض النفسديرق ولدالة</w:t>
            </w:r>
          </w:ins>
        </w:dir>
      </w:dir>
    </w:p>
    <w:p w14:paraId="79047E74" w14:textId="77777777" w:rsidR="00EE6742" w:rsidRPr="00EE6742" w:rsidRDefault="00EE6742" w:rsidP="00EE6742">
      <w:pPr>
        <w:pStyle w:val="NurText"/>
        <w:bidi/>
        <w:rPr>
          <w:ins w:id="19793" w:author="Transkribus" w:date="2019-12-11T14:30:00Z"/>
          <w:rFonts w:ascii="Courier New" w:hAnsi="Courier New" w:cs="Courier New"/>
        </w:rPr>
      </w:pPr>
      <w:ins w:id="19794" w:author="Transkribus" w:date="2019-12-11T14:30:00Z">
        <w:r w:rsidRPr="00EE6742">
          <w:rPr>
            <w:rFonts w:ascii="Courier New" w:hAnsi="Courier New" w:cs="Courier New"/>
            <w:rtl/>
          </w:rPr>
          <w:t>الطويل</w:t>
        </w:r>
      </w:ins>
    </w:p>
    <w:p w14:paraId="3C742233" w14:textId="77777777" w:rsidR="00EE6742" w:rsidRPr="00EE6742" w:rsidRDefault="00EE6742" w:rsidP="00EE6742">
      <w:pPr>
        <w:pStyle w:val="NurText"/>
        <w:bidi/>
        <w:rPr>
          <w:ins w:id="19795" w:author="Transkribus" w:date="2019-12-11T14:30:00Z"/>
          <w:rFonts w:ascii="Courier New" w:hAnsi="Courier New" w:cs="Courier New"/>
        </w:rPr>
      </w:pPr>
      <w:ins w:id="19796" w:author="Transkribus" w:date="2019-12-11T14:30:00Z">
        <w:r w:rsidRPr="00EE6742">
          <w:rPr>
            <w:rFonts w:ascii="Courier New" w:hAnsi="Courier New" w:cs="Courier New"/>
            <w:rtl/>
          </w:rPr>
          <w:t xml:space="preserve"> أبنى القسد عادرت بين حواحى * لفهدك ثار احرفا ثسعر</w:t>
        </w:r>
      </w:ins>
    </w:p>
    <w:p w14:paraId="4E50D452" w14:textId="77777777" w:rsidR="00EE6742" w:rsidRPr="00EE6742" w:rsidRDefault="00EE6742" w:rsidP="00EE6742">
      <w:pPr>
        <w:pStyle w:val="NurText"/>
        <w:bidi/>
        <w:rPr>
          <w:ins w:id="19797" w:author="Transkribus" w:date="2019-12-11T14:30:00Z"/>
          <w:rFonts w:ascii="Courier New" w:hAnsi="Courier New" w:cs="Courier New"/>
        </w:rPr>
      </w:pPr>
      <w:ins w:id="19798" w:author="Transkribus" w:date="2019-12-11T14:30:00Z">
        <w:r w:rsidRPr="00EE6742">
          <w:rPr>
            <w:rFonts w:ascii="Courier New" w:hAnsi="Courier New" w:cs="Courier New"/>
            <w:rtl/>
          </w:rPr>
          <w:t>وأعريب الأحنان بعدر قادها * سهاد الن تنفلك بعد ل(نسهر</w:t>
        </w:r>
      </w:ins>
    </w:p>
    <w:p w14:paraId="0DEE26CF" w14:textId="41D6224F" w:rsidR="00EE6742" w:rsidRPr="00EE6742" w:rsidRDefault="00EE6742" w:rsidP="00EE6742">
      <w:pPr>
        <w:pStyle w:val="NurText"/>
        <w:bidi/>
        <w:rPr>
          <w:rFonts w:ascii="Courier New" w:hAnsi="Courier New" w:cs="Courier New"/>
        </w:rPr>
      </w:pPr>
      <w:ins w:id="19799" w:author="Transkribus" w:date="2019-12-11T14:30:00Z">
        <w:r w:rsidRPr="00EE6742">
          <w:rPr>
            <w:rFonts w:ascii="Courier New" w:hAnsi="Courier New" w:cs="Courier New"/>
            <w:rtl/>
          </w:rPr>
          <w:t>قلست أبالى</w:t>
        </w:r>
      </w:ins>
      <w:r w:rsidRPr="00EE6742">
        <w:rPr>
          <w:rFonts w:ascii="Courier New" w:hAnsi="Courier New" w:cs="Courier New"/>
          <w:rtl/>
        </w:rPr>
        <w:t xml:space="preserve"> حين </w:t>
      </w:r>
      <w:del w:id="19800" w:author="Transkribus" w:date="2019-12-11T14:30:00Z">
        <w:r w:rsidR="009B6BCA" w:rsidRPr="009B6BCA">
          <w:rPr>
            <w:rFonts w:ascii="Courier New" w:hAnsi="Courier New" w:cs="Courier New"/>
            <w:rtl/>
          </w:rPr>
          <w:delText>بنت بمن</w:delText>
        </w:r>
      </w:del>
      <w:ins w:id="19801" w:author="Transkribus" w:date="2019-12-11T14:30:00Z">
        <w:r w:rsidRPr="00EE6742">
          <w:rPr>
            <w:rFonts w:ascii="Courier New" w:hAnsi="Courier New" w:cs="Courier New"/>
            <w:rtl/>
          </w:rPr>
          <w:t>يتت من</w:t>
        </w:r>
      </w:ins>
      <w:r w:rsidRPr="00EE6742">
        <w:rPr>
          <w:rFonts w:ascii="Courier New" w:hAnsi="Courier New" w:cs="Courier New"/>
          <w:rtl/>
        </w:rPr>
        <w:t xml:space="preserve"> ثوى</w:t>
      </w:r>
      <w:del w:id="1980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19803" w:author="Transkribus" w:date="2019-12-11T14:30:00Z">
        <w:r w:rsidRPr="00EE6742">
          <w:rPr>
            <w:rFonts w:ascii="Courier New" w:hAnsi="Courier New" w:cs="Courier New"/>
            <w:rtl/>
          </w:rPr>
          <w:t xml:space="preserve"> * </w:t>
        </w:r>
      </w:ins>
      <w:r w:rsidRPr="00EE6742">
        <w:rPr>
          <w:rFonts w:ascii="Courier New" w:hAnsi="Courier New" w:cs="Courier New"/>
          <w:rtl/>
        </w:rPr>
        <w:t xml:space="preserve">ولم </w:t>
      </w:r>
      <w:del w:id="19804" w:author="Transkribus" w:date="2019-12-11T14:30:00Z">
        <w:r w:rsidR="009B6BCA" w:rsidRPr="009B6BCA">
          <w:rPr>
            <w:rFonts w:ascii="Courier New" w:hAnsi="Courier New" w:cs="Courier New"/>
            <w:rtl/>
          </w:rPr>
          <w:delText>ار</w:delText>
        </w:r>
      </w:del>
      <w:ins w:id="19805" w:author="Transkribus" w:date="2019-12-11T14:30:00Z">
        <w:r w:rsidRPr="00EE6742">
          <w:rPr>
            <w:rFonts w:ascii="Courier New" w:hAnsi="Courier New" w:cs="Courier New"/>
            <w:rtl/>
          </w:rPr>
          <w:t>أر</w:t>
        </w:r>
      </w:ins>
      <w:r w:rsidRPr="00EE6742">
        <w:rPr>
          <w:rFonts w:ascii="Courier New" w:hAnsi="Courier New" w:cs="Courier New"/>
          <w:rtl/>
        </w:rPr>
        <w:t xml:space="preserve"> من </w:t>
      </w:r>
      <w:del w:id="19806" w:author="Transkribus" w:date="2019-12-11T14:30:00Z">
        <w:r w:rsidR="009B6BCA" w:rsidRPr="009B6BCA">
          <w:rPr>
            <w:rFonts w:ascii="Courier New" w:hAnsi="Courier New" w:cs="Courier New"/>
            <w:rtl/>
          </w:rPr>
          <w:delText>اخ</w:delText>
        </w:r>
      </w:del>
      <w:ins w:id="19807" w:author="Transkribus" w:date="2019-12-11T14:30:00Z">
        <w:r w:rsidRPr="00EE6742">
          <w:rPr>
            <w:rFonts w:ascii="Courier New" w:hAnsi="Courier New" w:cs="Courier New"/>
            <w:rtl/>
          </w:rPr>
          <w:t>أح</w:t>
        </w:r>
      </w:ins>
      <w:r w:rsidRPr="00EE6742">
        <w:rPr>
          <w:rFonts w:ascii="Courier New" w:hAnsi="Courier New" w:cs="Courier New"/>
          <w:rtl/>
        </w:rPr>
        <w:t xml:space="preserve">شى عليك </w:t>
      </w:r>
      <w:del w:id="19808" w:author="Transkribus" w:date="2019-12-11T14:30:00Z">
        <w:r w:rsidR="009B6BCA" w:rsidRPr="009B6BCA">
          <w:rPr>
            <w:rFonts w:ascii="Courier New" w:hAnsi="Courier New" w:cs="Courier New"/>
            <w:rtl/>
          </w:rPr>
          <w:delText>واحذر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809" w:author="Transkribus" w:date="2019-12-11T14:30:00Z">
        <w:r w:rsidRPr="00EE6742">
          <w:rPr>
            <w:rFonts w:ascii="Courier New" w:hAnsi="Courier New" w:cs="Courier New"/>
            <w:rtl/>
          </w:rPr>
          <w:t>وأجدر</w:t>
        </w:r>
      </w:ins>
    </w:p>
    <w:p w14:paraId="4EEF134E" w14:textId="77777777" w:rsidR="009B6BCA" w:rsidRPr="009B6BCA" w:rsidRDefault="009B6BCA" w:rsidP="009B6BCA">
      <w:pPr>
        <w:pStyle w:val="NurText"/>
        <w:bidi/>
        <w:rPr>
          <w:del w:id="19810" w:author="Transkribus" w:date="2019-12-11T14:30:00Z"/>
          <w:rFonts w:ascii="Courier New" w:hAnsi="Courier New" w:cs="Courier New"/>
        </w:rPr>
      </w:pPr>
      <w:dir w:val="rtl">
        <w:dir w:val="rtl">
          <w:del w:id="19811" w:author="Transkribus" w:date="2019-12-11T14:30:00Z">
            <w:r w:rsidRPr="009B6BCA">
              <w:rPr>
                <w:rFonts w:ascii="Courier New" w:hAnsi="Courier New" w:cs="Courier New"/>
                <w:rtl/>
              </w:rPr>
              <w:delText>وقال اناس يصغر الحزن كلما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تمادى وحزنى الدهر ينمى ويكبر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4537E96" w14:textId="44C472AC" w:rsidR="00EE6742" w:rsidRPr="00EE6742" w:rsidRDefault="009B6BCA" w:rsidP="00EE6742">
      <w:pPr>
        <w:pStyle w:val="NurText"/>
        <w:bidi/>
        <w:rPr>
          <w:ins w:id="19812" w:author="Transkribus" w:date="2019-12-11T14:30:00Z"/>
          <w:rFonts w:ascii="Courier New" w:hAnsi="Courier New" w:cs="Courier New"/>
        </w:rPr>
      </w:pPr>
      <w:dir w:val="rtl">
        <w:dir w:val="rtl">
          <w:del w:id="19813" w:author="Transkribus" w:date="2019-12-11T14:30:00Z">
            <w:r w:rsidRPr="009B6BCA">
              <w:rPr>
                <w:rFonts w:ascii="Courier New" w:hAnsi="Courier New" w:cs="Courier New"/>
                <w:rtl/>
              </w:rPr>
              <w:delText>وكنت صبورا عند</w:delText>
            </w:r>
          </w:del>
          <w:ins w:id="19814" w:author="Transkribus" w:date="2019-12-11T14:30:00Z">
            <w:r w:rsidR="00EE6742" w:rsidRPr="00EE6742">
              <w:rPr>
                <w:rFonts w:ascii="Courier New" w:hAnsi="Courier New" w:cs="Courier New"/>
                <w:rtl/>
              </w:rPr>
              <w:t>وقال اباس يصفر الجزن كما * ثمادى وجرف الدهريةمى وية</w:t>
            </w:r>
          </w:ins>
        </w:dir>
      </w:dir>
    </w:p>
    <w:p w14:paraId="122BFA7D" w14:textId="46EEA2D1" w:rsidR="00EE6742" w:rsidRPr="00EE6742" w:rsidRDefault="00EE6742" w:rsidP="00EE6742">
      <w:pPr>
        <w:pStyle w:val="NurText"/>
        <w:bidi/>
        <w:rPr>
          <w:rFonts w:ascii="Courier New" w:hAnsi="Courier New" w:cs="Courier New"/>
        </w:rPr>
      </w:pPr>
      <w:ins w:id="19815" w:author="Transkribus" w:date="2019-12-11T14:30:00Z">
        <w:r w:rsidRPr="00EE6742">
          <w:rPr>
            <w:rFonts w:ascii="Courier New" w:hAnsi="Courier New" w:cs="Courier New"/>
            <w:rtl/>
          </w:rPr>
          <w:t>ولتب صبور اعند</w:t>
        </w:r>
      </w:ins>
      <w:r w:rsidRPr="00EE6742">
        <w:rPr>
          <w:rFonts w:ascii="Courier New" w:hAnsi="Courier New" w:cs="Courier New"/>
          <w:rtl/>
        </w:rPr>
        <w:t xml:space="preserve"> كل </w:t>
      </w:r>
      <w:del w:id="19816" w:author="Transkribus" w:date="2019-12-11T14:30:00Z">
        <w:r w:rsidR="009B6BCA" w:rsidRPr="009B6BCA">
          <w:rPr>
            <w:rFonts w:ascii="Courier New" w:hAnsi="Courier New" w:cs="Courier New"/>
            <w:rtl/>
          </w:rPr>
          <w:delText>ملمة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تلم فمذ ارديت</w:delText>
            </w:r>
          </w:dir>
        </w:dir>
      </w:del>
      <w:ins w:id="19817" w:author="Transkribus" w:date="2019-12-11T14:30:00Z">
        <w:r w:rsidRPr="00EE6742">
          <w:rPr>
            <w:rFonts w:ascii="Courier New" w:hAnsi="Courier New" w:cs="Courier New"/>
            <w:rtl/>
          </w:rPr>
          <w:t>علة * فلم خذارديت</w:t>
        </w:r>
      </w:ins>
      <w:r w:rsidRPr="00EE6742">
        <w:rPr>
          <w:rFonts w:ascii="Courier New" w:hAnsi="Courier New" w:cs="Courier New"/>
          <w:rtl/>
        </w:rPr>
        <w:t xml:space="preserve"> عز ال</w:t>
      </w:r>
      <w:del w:id="19818" w:author="Transkribus" w:date="2019-12-11T14:30:00Z">
        <w:r w:rsidR="009B6BCA" w:rsidRPr="009B6BCA">
          <w:rPr>
            <w:rFonts w:ascii="Courier New" w:hAnsi="Courier New" w:cs="Courier New"/>
            <w:rtl/>
          </w:rPr>
          <w:delText>ت</w:delText>
        </w:r>
      </w:del>
      <w:ins w:id="19819" w:author="Transkribus" w:date="2019-12-11T14:30:00Z">
        <w:r w:rsidRPr="00EE6742">
          <w:rPr>
            <w:rFonts w:ascii="Courier New" w:hAnsi="Courier New" w:cs="Courier New"/>
            <w:rtl/>
          </w:rPr>
          <w:t>ن</w:t>
        </w:r>
      </w:ins>
      <w:r w:rsidRPr="00EE6742">
        <w:rPr>
          <w:rFonts w:ascii="Courier New" w:hAnsi="Courier New" w:cs="Courier New"/>
          <w:rtl/>
        </w:rPr>
        <w:t>ص</w:t>
      </w:r>
      <w:del w:id="19820" w:author="Transkribus" w:date="2019-12-11T14:30:00Z">
        <w:r w:rsidR="009B6BCA" w:rsidRPr="009B6BCA">
          <w:rPr>
            <w:rFonts w:ascii="Courier New" w:hAnsi="Courier New" w:cs="Courier New"/>
            <w:rtl/>
          </w:rPr>
          <w:delText>ب</w:delText>
        </w:r>
      </w:del>
      <w:ins w:id="19821" w:author="Transkribus" w:date="2019-12-11T14:30:00Z">
        <w:r w:rsidRPr="00EE6742">
          <w:rPr>
            <w:rFonts w:ascii="Courier New" w:hAnsi="Courier New" w:cs="Courier New"/>
            <w:rtl/>
          </w:rPr>
          <w:t>ي</w:t>
        </w:r>
      </w:ins>
      <w:r w:rsidRPr="00EE6742">
        <w:rPr>
          <w:rFonts w:ascii="Courier New" w:hAnsi="Courier New" w:cs="Courier New"/>
          <w:rtl/>
        </w:rPr>
        <w:t>ر</w:t>
      </w:r>
      <w:del w:id="198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C355784" w14:textId="1FFADDAF" w:rsidR="00EE6742" w:rsidRPr="00EE6742" w:rsidRDefault="009B6BCA" w:rsidP="00EE6742">
      <w:pPr>
        <w:pStyle w:val="NurText"/>
        <w:bidi/>
        <w:rPr>
          <w:rFonts w:ascii="Courier New" w:hAnsi="Courier New" w:cs="Courier New"/>
        </w:rPr>
      </w:pPr>
      <w:dir w:val="rtl">
        <w:dir w:val="rtl">
          <w:del w:id="19823" w:author="Transkribus" w:date="2019-12-11T14:30:00Z">
            <w:r w:rsidRPr="009B6BCA">
              <w:rPr>
                <w:rFonts w:ascii="Courier New" w:hAnsi="Courier New" w:cs="Courier New"/>
                <w:rtl/>
              </w:rPr>
              <w:delText>كملت فوافتك</w:delText>
            </w:r>
          </w:del>
          <w:ins w:id="19824" w:author="Transkribus" w:date="2019-12-11T14:30:00Z">
            <w:r w:rsidR="00EE6742" w:rsidRPr="00EE6742">
              <w:rPr>
                <w:rFonts w:ascii="Courier New" w:hAnsi="Courier New" w:cs="Courier New"/>
                <w:rtl/>
              </w:rPr>
              <w:t>كلت فو افتسلك</w:t>
            </w:r>
          </w:ins>
          <w:r w:rsidR="00EE6742" w:rsidRPr="00EE6742">
            <w:rPr>
              <w:rFonts w:ascii="Courier New" w:hAnsi="Courier New" w:cs="Courier New"/>
              <w:rtl/>
            </w:rPr>
            <w:t xml:space="preserve"> المنون وهكذا</w:t>
          </w:r>
          <w:del w:id="198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r w:rsidR="00EE6742" w:rsidRPr="00EE6742">
            <w:rPr>
              <w:rFonts w:ascii="Courier New" w:hAnsi="Courier New" w:cs="Courier New"/>
              <w:rtl/>
            </w:rPr>
            <w:t xml:space="preserve"> * </w:t>
          </w:r>
          <w:dir w:val="rtl">
            <w:dir w:val="rtl">
              <w:del w:id="19826" w:author="Transkribus" w:date="2019-12-11T14:30:00Z">
                <w:r w:rsidRPr="009B6BCA">
                  <w:rPr>
                    <w:rFonts w:ascii="Courier New" w:hAnsi="Courier New" w:cs="Courier New"/>
                    <w:rtl/>
                  </w:rPr>
                  <w:delText>ي</w:delText>
                </w:r>
              </w:del>
              <w:ins w:id="1982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وافى الخسوف البدر ابان </w:t>
              </w:r>
              <w:del w:id="19828" w:author="Transkribus" w:date="2019-12-11T14:30:00Z">
                <w:r w:rsidRPr="009B6BCA">
                  <w:rPr>
                    <w:rFonts w:ascii="Courier New" w:hAnsi="Courier New" w:cs="Courier New"/>
                    <w:rtl/>
                  </w:rPr>
                  <w:delText>يبدر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29" w:author="Transkribus" w:date="2019-12-11T14:30:00Z">
                <w:r w:rsidR="00EE6742" w:rsidRPr="00EE6742">
                  <w:rPr>
                    <w:rFonts w:ascii="Courier New" w:hAnsi="Courier New" w:cs="Courier New"/>
                    <w:rtl/>
                  </w:rPr>
                  <w:t>ببدر</w:t>
                </w:r>
              </w:ins>
            </w:dir>
          </w:dir>
        </w:dir>
      </w:dir>
    </w:p>
    <w:p w14:paraId="656B2F14" w14:textId="765E616A" w:rsidR="00EE6742" w:rsidRPr="00EE6742" w:rsidRDefault="009B6BCA" w:rsidP="00EE6742">
      <w:pPr>
        <w:pStyle w:val="NurText"/>
        <w:bidi/>
        <w:rPr>
          <w:rFonts w:ascii="Courier New" w:hAnsi="Courier New" w:cs="Courier New"/>
        </w:rPr>
      </w:pPr>
      <w:dir w:val="rtl">
        <w:dir w:val="rtl">
          <w:del w:id="19830" w:author="Transkribus" w:date="2019-12-11T14:30:00Z">
            <w:r w:rsidRPr="009B6BCA">
              <w:rPr>
                <w:rFonts w:ascii="Courier New" w:hAnsi="Courier New" w:cs="Courier New"/>
                <w:rtl/>
              </w:rPr>
              <w:delText>وانشدنى ايضا لنفسه</w:delText>
            </w:r>
          </w:del>
          <w:ins w:id="19831" w:author="Transkribus" w:date="2019-12-11T14:30:00Z">
            <w:r w:rsidR="00EE6742" w:rsidRPr="00EE6742">
              <w:rPr>
                <w:rFonts w:ascii="Courier New" w:hAnsi="Courier New" w:cs="Courier New"/>
                <w:rtl/>
              </w:rPr>
              <w:t>وانشدى أبد النقسة</w:t>
            </w:r>
          </w:ins>
          <w:r w:rsidR="00EE6742" w:rsidRPr="00EE6742">
            <w:rPr>
              <w:rFonts w:ascii="Courier New" w:hAnsi="Courier New" w:cs="Courier New"/>
              <w:rtl/>
            </w:rPr>
            <w:t xml:space="preserve"> فى </w:t>
          </w:r>
          <w:del w:id="19832" w:author="Transkribus" w:date="2019-12-11T14:30:00Z">
            <w:r w:rsidRPr="009B6BCA">
              <w:rPr>
                <w:rFonts w:ascii="Courier New" w:hAnsi="Courier New" w:cs="Courier New"/>
                <w:rtl/>
              </w:rPr>
              <w:delText>غرض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33" w:author="Transkribus" w:date="2019-12-11T14:30:00Z">
            <w:r w:rsidR="00EE6742" w:rsidRPr="00EE6742">
              <w:rPr>
                <w:rFonts w:ascii="Courier New" w:hAnsi="Courier New" w:cs="Courier New"/>
                <w:rtl/>
              </w:rPr>
              <w:t>عرس</w:t>
            </w:r>
          </w:ins>
        </w:dir>
      </w:dir>
    </w:p>
    <w:p w14:paraId="5BFA0115" w14:textId="1DCC1047" w:rsidR="00EE6742" w:rsidRPr="00EE6742" w:rsidRDefault="009B6BCA" w:rsidP="00EE6742">
      <w:pPr>
        <w:pStyle w:val="NurText"/>
        <w:bidi/>
        <w:rPr>
          <w:ins w:id="19834" w:author="Transkribus" w:date="2019-12-11T14:30:00Z"/>
          <w:rFonts w:ascii="Courier New" w:hAnsi="Courier New" w:cs="Courier New"/>
        </w:rPr>
      </w:pPr>
      <w:dir w:val="rtl">
        <w:dir w:val="rtl">
          <w:del w:id="19835" w:author="Transkribus" w:date="2019-12-11T14:30:00Z">
            <w:r w:rsidRPr="009B6BCA">
              <w:rPr>
                <w:rFonts w:ascii="Courier New" w:hAnsi="Courier New" w:cs="Courier New"/>
                <w:rtl/>
              </w:rPr>
              <w:delText>تقربت</w:delText>
            </w:r>
          </w:del>
          <w:ins w:id="19836" w:author="Transkribus" w:date="2019-12-11T14:30:00Z">
            <w:r w:rsidR="00EE6742" w:rsidRPr="00EE6742">
              <w:rPr>
                <w:rFonts w:ascii="Courier New" w:hAnsi="Courier New" w:cs="Courier New"/>
                <w:rtl/>
              </w:rPr>
              <w:t>الطويل</w:t>
            </w:r>
          </w:ins>
        </w:dir>
      </w:dir>
    </w:p>
    <w:p w14:paraId="21087545" w14:textId="77777777" w:rsidR="00EE6742" w:rsidRPr="00EE6742" w:rsidRDefault="00EE6742" w:rsidP="00EE6742">
      <w:pPr>
        <w:pStyle w:val="NurText"/>
        <w:bidi/>
        <w:rPr>
          <w:ins w:id="19837" w:author="Transkribus" w:date="2019-12-11T14:30:00Z"/>
          <w:rFonts w:ascii="Courier New" w:hAnsi="Courier New" w:cs="Courier New"/>
        </w:rPr>
      </w:pPr>
      <w:ins w:id="19838" w:author="Transkribus" w:date="2019-12-11T14:30:00Z">
        <w:r w:rsidRPr="00EE6742">
          <w:rPr>
            <w:rFonts w:ascii="Courier New" w:hAnsi="Courier New" w:cs="Courier New"/>
            <w:rtl/>
          </w:rPr>
          <w:t>٢٣٠</w:t>
        </w:r>
      </w:ins>
    </w:p>
    <w:p w14:paraId="5C87AE75" w14:textId="68A67B2A" w:rsidR="00EE6742" w:rsidRPr="00EE6742" w:rsidRDefault="00EE6742" w:rsidP="00EE6742">
      <w:pPr>
        <w:pStyle w:val="NurText"/>
        <w:bidi/>
        <w:rPr>
          <w:rFonts w:ascii="Courier New" w:hAnsi="Courier New" w:cs="Courier New"/>
        </w:rPr>
      </w:pPr>
      <w:ins w:id="19839" w:author="Transkribus" w:date="2019-12-11T14:30:00Z">
        <w:r w:rsidRPr="00EE6742">
          <w:rPr>
            <w:rFonts w:ascii="Courier New" w:hAnsi="Courier New" w:cs="Courier New"/>
            <w:rtl/>
          </w:rPr>
          <w:t>بهريب</w:t>
        </w:r>
      </w:ins>
      <w:r w:rsidRPr="00EE6742">
        <w:rPr>
          <w:rFonts w:ascii="Courier New" w:hAnsi="Courier New" w:cs="Courier New"/>
          <w:rtl/>
        </w:rPr>
        <w:t xml:space="preserve"> بالاطراء </w:t>
      </w:r>
      <w:del w:id="19840" w:author="Transkribus" w:date="2019-12-11T14:30:00Z">
        <w:r w:rsidR="009B6BCA" w:rsidRPr="009B6BCA">
          <w:rPr>
            <w:rFonts w:ascii="Courier New" w:hAnsi="Courier New" w:cs="Courier New"/>
            <w:rtl/>
          </w:rPr>
          <w:delText>بالشعر مدة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اليكم وبالتنجيم والنحو</w:delText>
            </w:r>
          </w:dir>
        </w:dir>
      </w:del>
      <w:ins w:id="19841" w:author="Transkribus" w:date="2019-12-11T14:30:00Z">
        <w:r w:rsidRPr="00EE6742">
          <w:rPr>
            <w:rFonts w:ascii="Courier New" w:hAnsi="Courier New" w:cs="Courier New"/>
            <w:rtl/>
          </w:rPr>
          <w:t>الشعزيدة * البكم وبالنجم والنجو</w:t>
        </w:r>
      </w:ins>
      <w:r w:rsidRPr="00EE6742">
        <w:rPr>
          <w:rFonts w:ascii="Courier New" w:hAnsi="Courier New" w:cs="Courier New"/>
          <w:rtl/>
        </w:rPr>
        <w:t xml:space="preserve"> والطب</w:t>
      </w:r>
      <w:del w:id="1984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C3CA8E7" w14:textId="2DC7A41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وابدعت </w:t>
          </w:r>
          <w:del w:id="19843" w:author="Transkribus" w:date="2019-12-11T14:30:00Z">
            <w:r w:rsidRPr="009B6BCA">
              <w:rPr>
                <w:rFonts w:ascii="Courier New" w:hAnsi="Courier New" w:cs="Courier New"/>
                <w:rtl/>
              </w:rPr>
              <w:delText>ا</w:delText>
            </w:r>
          </w:del>
          <w:ins w:id="19844" w:author="Transkribus" w:date="2019-12-11T14:30:00Z">
            <w:r w:rsidR="00EE6742" w:rsidRPr="00EE6742">
              <w:rPr>
                <w:rFonts w:ascii="Courier New" w:hAnsi="Courier New" w:cs="Courier New"/>
                <w:rtl/>
              </w:rPr>
              <w:t>آ</w:t>
            </w:r>
          </w:ins>
          <w:r w:rsidR="00EE6742" w:rsidRPr="00EE6742">
            <w:rPr>
              <w:rFonts w:ascii="Courier New" w:hAnsi="Courier New" w:cs="Courier New"/>
              <w:rtl/>
            </w:rPr>
            <w:t xml:space="preserve">لات النجوم </w:t>
          </w:r>
          <w:del w:id="19845" w:author="Transkribus" w:date="2019-12-11T14:30:00Z">
            <w:r w:rsidRPr="009B6BCA">
              <w:rPr>
                <w:rFonts w:ascii="Courier New" w:hAnsi="Courier New" w:cs="Courier New"/>
                <w:rtl/>
              </w:rPr>
              <w:delText>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واعربت عما اعتاص</w:delText>
                </w:r>
              </w:dir>
            </w:dir>
          </w:del>
          <w:ins w:id="19846" w:author="Transkribus" w:date="2019-12-11T14:30:00Z">
            <w:r w:rsidR="00EE6742" w:rsidRPr="00EE6742">
              <w:rPr>
                <w:rFonts w:ascii="Courier New" w:hAnsi="Courier New" w:cs="Courier New"/>
                <w:rtl/>
              </w:rPr>
              <w:t>وعير ها *واعريب عماعناس</w:t>
            </w:r>
          </w:ins>
          <w:r w:rsidR="00EE6742" w:rsidRPr="00EE6742">
            <w:rPr>
              <w:rFonts w:ascii="Courier New" w:hAnsi="Courier New" w:cs="Courier New"/>
              <w:rtl/>
            </w:rPr>
            <w:t xml:space="preserve"> من </w:t>
          </w:r>
          <w:del w:id="19847" w:author="Transkribus" w:date="2019-12-11T14:30:00Z">
            <w:r w:rsidRPr="009B6BCA">
              <w:rPr>
                <w:rFonts w:ascii="Courier New" w:hAnsi="Courier New" w:cs="Courier New"/>
                <w:rtl/>
              </w:rPr>
              <w:delText>لغة العرب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48" w:author="Transkribus" w:date="2019-12-11T14:30:00Z">
            <w:r w:rsidR="00EE6742" w:rsidRPr="00EE6742">
              <w:rPr>
                <w:rFonts w:ascii="Courier New" w:hAnsi="Courier New" w:cs="Courier New"/>
                <w:rtl/>
              </w:rPr>
              <w:t>الفة العوب</w:t>
            </w:r>
          </w:ins>
        </w:dir>
      </w:dir>
    </w:p>
    <w:p w14:paraId="1E287D10" w14:textId="566E3C68" w:rsidR="00EE6742" w:rsidRPr="00EE6742" w:rsidRDefault="009B6BCA" w:rsidP="00EE6742">
      <w:pPr>
        <w:pStyle w:val="NurText"/>
        <w:bidi/>
        <w:rPr>
          <w:rFonts w:ascii="Courier New" w:hAnsi="Courier New" w:cs="Courier New"/>
        </w:rPr>
      </w:pPr>
      <w:dir w:val="rtl">
        <w:dir w:val="rtl">
          <w:del w:id="19849" w:author="Transkribus" w:date="2019-12-11T14:30:00Z">
            <w:r w:rsidRPr="009B6BCA">
              <w:rPr>
                <w:rFonts w:ascii="Courier New" w:hAnsi="Courier New" w:cs="Courier New"/>
                <w:rtl/>
              </w:rPr>
              <w:delText>وحدثت اخبار النبى وما اتى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 xml:space="preserve">به </w:delText>
                </w:r>
              </w:dir>
            </w:dir>
          </w:del>
          <w:ins w:id="19850" w:author="Transkribus" w:date="2019-12-11T14:30:00Z">
            <w:r w:rsidR="00EE6742" w:rsidRPr="00EE6742">
              <w:rPr>
                <w:rFonts w:ascii="Courier New" w:hAnsi="Courier New" w:cs="Courier New"/>
                <w:rtl/>
              </w:rPr>
              <w:t xml:space="preserve">وحسدتت أخيار النسى وماانى * به </w:t>
            </w:r>
          </w:ins>
          <w:r w:rsidR="00EE6742" w:rsidRPr="00EE6742">
            <w:rPr>
              <w:rFonts w:ascii="Courier New" w:hAnsi="Courier New" w:cs="Courier New"/>
              <w:rtl/>
            </w:rPr>
            <w:t xml:space="preserve">الحكماء </w:t>
          </w:r>
          <w:del w:id="19851" w:author="Transkribus" w:date="2019-12-11T14:30:00Z">
            <w:r w:rsidRPr="009B6BCA">
              <w:rPr>
                <w:rFonts w:ascii="Courier New" w:hAnsi="Courier New" w:cs="Courier New"/>
                <w:rtl/>
              </w:rPr>
              <w:delText>القدم قبلى</w:delText>
            </w:r>
          </w:del>
          <w:ins w:id="19852" w:author="Transkribus" w:date="2019-12-11T14:30:00Z">
            <w:r w:rsidR="00EE6742" w:rsidRPr="00EE6742">
              <w:rPr>
                <w:rFonts w:ascii="Courier New" w:hAnsi="Courier New" w:cs="Courier New"/>
                <w:rtl/>
              </w:rPr>
              <w:t>القسدم عيلى</w:t>
            </w:r>
          </w:ins>
          <w:r w:rsidR="00EE6742" w:rsidRPr="00EE6742">
            <w:rPr>
              <w:rFonts w:ascii="Courier New" w:hAnsi="Courier New" w:cs="Courier New"/>
              <w:rtl/>
            </w:rPr>
            <w:t xml:space="preserve"> فى الكتب</w:t>
          </w:r>
          <w:del w:id="1985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528BCF" w14:textId="766BEDE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وعاملتكم بالصدق </w:t>
          </w:r>
          <w:del w:id="19854" w:author="Transkribus" w:date="2019-12-11T14:30:00Z">
            <w:r w:rsidRPr="009B6BCA">
              <w:rPr>
                <w:rFonts w:ascii="Courier New" w:hAnsi="Courier New" w:cs="Courier New"/>
                <w:rtl/>
              </w:rPr>
              <w:delText>فيما اقوله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855" w:author="Transkribus" w:date="2019-12-11T14:30:00Z">
            <w:r w:rsidR="00EE6742" w:rsidRPr="00EE6742">
              <w:rPr>
                <w:rFonts w:ascii="Courier New" w:hAnsi="Courier New" w:cs="Courier New"/>
                <w:rtl/>
              </w:rPr>
              <w:t xml:space="preserve">فيماأقوله * </w:t>
            </w:r>
          </w:ins>
          <w:r w:rsidR="00EE6742" w:rsidRPr="00EE6742">
            <w:rPr>
              <w:rFonts w:ascii="Courier New" w:hAnsi="Courier New" w:cs="Courier New"/>
              <w:rtl/>
            </w:rPr>
            <w:t xml:space="preserve">ولم </w:t>
          </w:r>
          <w:del w:id="19856" w:author="Transkribus" w:date="2019-12-11T14:30:00Z">
            <w:r w:rsidRPr="009B6BCA">
              <w:rPr>
                <w:rFonts w:ascii="Courier New" w:hAnsi="Courier New" w:cs="Courier New"/>
                <w:rtl/>
              </w:rPr>
              <w:delText>ال</w:delText>
            </w:r>
          </w:del>
          <w:ins w:id="19857" w:author="Transkribus" w:date="2019-12-11T14:30:00Z">
            <w:r w:rsidR="00EE6742" w:rsidRPr="00EE6742">
              <w:rPr>
                <w:rFonts w:ascii="Courier New" w:hAnsi="Courier New" w:cs="Courier New"/>
                <w:rtl/>
              </w:rPr>
              <w:t>آل</w:t>
            </w:r>
          </w:ins>
          <w:r w:rsidR="00EE6742" w:rsidRPr="00EE6742">
            <w:rPr>
              <w:rFonts w:ascii="Courier New" w:hAnsi="Courier New" w:cs="Courier New"/>
              <w:rtl/>
            </w:rPr>
            <w:t xml:space="preserve"> جهدا فى النصيحة والحب</w:t>
          </w:r>
          <w:del w:id="198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CA3222" w14:textId="107F051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فلم </w:t>
          </w:r>
          <w:del w:id="19859" w:author="Transkribus" w:date="2019-12-11T14:30:00Z">
            <w:r w:rsidR="009B6BCA" w:rsidRPr="009B6BCA">
              <w:rPr>
                <w:rFonts w:ascii="Courier New" w:hAnsi="Courier New" w:cs="Courier New"/>
                <w:rtl/>
              </w:rPr>
              <w:delText>اكتسب شيئا سوى االبؤس</w:delText>
            </w:r>
          </w:del>
          <w:ins w:id="19860" w:author="Transkribus" w:date="2019-12-11T14:30:00Z">
            <w:r w:rsidRPr="00EE6742">
              <w:rPr>
                <w:rFonts w:ascii="Courier New" w:hAnsi="Courier New" w:cs="Courier New"/>
                <w:rtl/>
              </w:rPr>
              <w:t>اكنسب شياسوى البوس</w:t>
            </w:r>
          </w:ins>
          <w:r w:rsidRPr="00EE6742">
            <w:rPr>
              <w:rFonts w:ascii="Courier New" w:hAnsi="Courier New" w:cs="Courier New"/>
              <w:rtl/>
            </w:rPr>
            <w:t xml:space="preserve"> والعنا</w:t>
          </w:r>
          <w:del w:id="1986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w:delText>
            </w:r>
          </w:del>
          <w:r w:rsidRPr="00EE6742">
            <w:rPr>
              <w:rFonts w:ascii="Courier New" w:hAnsi="Courier New" w:cs="Courier New"/>
              <w:rtl/>
            </w:rPr>
            <w:t xml:space="preserve">* </w:t>
          </w:r>
          <w:dir w:val="rtl">
            <w:dir w:val="rtl">
              <w:r w:rsidRPr="00EE6742">
                <w:rPr>
                  <w:rFonts w:ascii="Courier New" w:hAnsi="Courier New" w:cs="Courier New"/>
                  <w:rtl/>
                </w:rPr>
                <w:t>وا</w:t>
              </w:r>
              <w:del w:id="19862" w:author="Transkribus" w:date="2019-12-11T14:30:00Z">
                <w:r w:rsidR="009B6BCA" w:rsidRPr="009B6BCA">
                  <w:rPr>
                    <w:rFonts w:ascii="Courier New" w:hAnsi="Courier New" w:cs="Courier New"/>
                    <w:rtl/>
                  </w:rPr>
                  <w:delText>ن</w:delText>
                </w:r>
              </w:del>
              <w:ins w:id="19863" w:author="Transkribus" w:date="2019-12-11T14:30:00Z">
                <w:r w:rsidRPr="00EE6742">
                  <w:rPr>
                    <w:rFonts w:ascii="Courier New" w:hAnsi="Courier New" w:cs="Courier New"/>
                    <w:rtl/>
                  </w:rPr>
                  <w:t>ل</w:t>
                </w:r>
              </w:ins>
              <w:r w:rsidRPr="00EE6742">
                <w:rPr>
                  <w:rFonts w:ascii="Courier New" w:hAnsi="Courier New" w:cs="Courier New"/>
                  <w:rtl/>
                </w:rPr>
                <w:t>فاق عمرى ب</w:t>
              </w:r>
              <w:del w:id="19864" w:author="Transkribus" w:date="2019-12-11T14:30:00Z">
                <w:r w:rsidR="009B6BCA" w:rsidRPr="009B6BCA">
                  <w:rPr>
                    <w:rFonts w:ascii="Courier New" w:hAnsi="Courier New" w:cs="Courier New"/>
                    <w:rtl/>
                  </w:rPr>
                  <w:delText>ئ</w:delText>
                </w:r>
              </w:del>
              <w:ins w:id="19865" w:author="Transkribus" w:date="2019-12-11T14:30:00Z">
                <w:r w:rsidRPr="00EE6742">
                  <w:rPr>
                    <w:rFonts w:ascii="Courier New" w:hAnsi="Courier New" w:cs="Courier New"/>
                    <w:rtl/>
                  </w:rPr>
                  <w:t>ك</w:t>
                </w:r>
              </w:ins>
              <w:r w:rsidRPr="00EE6742">
                <w:rPr>
                  <w:rFonts w:ascii="Courier New" w:hAnsi="Courier New" w:cs="Courier New"/>
                  <w:rtl/>
                </w:rPr>
                <w:t>س ذلك من كسب</w:t>
              </w:r>
              <w:del w:id="1986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dir>
      </w:dir>
    </w:p>
    <w:p w14:paraId="7EF20316" w14:textId="211DBCEC" w:rsidR="00EE6742" w:rsidRPr="00EE6742" w:rsidRDefault="009B6BCA" w:rsidP="00EE6742">
      <w:pPr>
        <w:pStyle w:val="NurText"/>
        <w:bidi/>
        <w:rPr>
          <w:rFonts w:ascii="Courier New" w:hAnsi="Courier New" w:cs="Courier New"/>
        </w:rPr>
      </w:pPr>
      <w:dir w:val="rtl">
        <w:dir w:val="rtl">
          <w:del w:id="19867" w:author="Transkribus" w:date="2019-12-11T14:30:00Z">
            <w:r w:rsidRPr="009B6BCA">
              <w:rPr>
                <w:rFonts w:ascii="Courier New" w:hAnsi="Courier New" w:cs="Courier New"/>
                <w:rtl/>
              </w:rPr>
              <w:delText>بكل تداوينا فلم يشف ما بنا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الا ان</w:delText>
                </w:r>
              </w:dir>
            </w:dir>
          </w:del>
          <w:ins w:id="19868" w:author="Transkribus" w:date="2019-12-11T14:30:00Z">
            <w:r w:rsidR="00EE6742" w:rsidRPr="00EE6742">
              <w:rPr>
                <w:rFonts w:ascii="Courier New" w:hAnsi="Courier New" w:cs="Courier New"/>
                <w:rtl/>
              </w:rPr>
              <w:t xml:space="preserve"> كل تداو سا فلميسف ماينا * الاان</w:t>
            </w:r>
          </w:ins>
          <w:r w:rsidR="00EE6742" w:rsidRPr="00EE6742">
            <w:rPr>
              <w:rFonts w:ascii="Courier New" w:hAnsi="Courier New" w:cs="Courier New"/>
              <w:rtl/>
            </w:rPr>
            <w:t xml:space="preserve"> بعد الدار خير من القرب</w:t>
          </w:r>
          <w:del w:id="198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56D60CC" w14:textId="4F20E4B7" w:rsidR="00EE6742" w:rsidRPr="00EE6742" w:rsidRDefault="009B6BCA" w:rsidP="00EE6742">
      <w:pPr>
        <w:pStyle w:val="NurText"/>
        <w:bidi/>
        <w:rPr>
          <w:rFonts w:ascii="Courier New" w:hAnsi="Courier New" w:cs="Courier New"/>
        </w:rPr>
      </w:pPr>
      <w:dir w:val="rtl">
        <w:dir w:val="rtl">
          <w:del w:id="19870" w:author="Transkribus" w:date="2019-12-11T14:30:00Z">
            <w:r w:rsidRPr="009B6BCA">
              <w:rPr>
                <w:rFonts w:ascii="Courier New" w:hAnsi="Courier New" w:cs="Courier New"/>
                <w:rtl/>
              </w:rPr>
              <w:delText>الا ان بعد</w:delText>
            </w:r>
          </w:del>
          <w:ins w:id="19871" w:author="Transkribus" w:date="2019-12-11T14:30:00Z">
            <w:r w:rsidR="00EE6742" w:rsidRPr="00EE6742">
              <w:rPr>
                <w:rFonts w:ascii="Courier New" w:hAnsi="Courier New" w:cs="Courier New"/>
                <w:rtl/>
              </w:rPr>
              <w:t>الاأن بعسد</w:t>
            </w:r>
          </w:ins>
          <w:r w:rsidR="00EE6742" w:rsidRPr="00EE6742">
            <w:rPr>
              <w:rFonts w:ascii="Courier New" w:hAnsi="Courier New" w:cs="Courier New"/>
              <w:rtl/>
            </w:rPr>
            <w:t xml:space="preserve"> الدار ليس </w:t>
          </w:r>
          <w:del w:id="19872" w:author="Transkribus" w:date="2019-12-11T14:30:00Z">
            <w:r w:rsidRPr="009B6BCA">
              <w:rPr>
                <w:rFonts w:ascii="Courier New" w:hAnsi="Courier New" w:cs="Courier New"/>
                <w:rtl/>
              </w:rPr>
              <w:delText>بضائر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كان</w:delText>
                </w:r>
              </w:dir>
            </w:dir>
          </w:del>
          <w:ins w:id="19873" w:author="Transkribus" w:date="2019-12-11T14:30:00Z">
            <w:r w:rsidR="00EE6742" w:rsidRPr="00EE6742">
              <w:rPr>
                <w:rFonts w:ascii="Courier New" w:hAnsi="Courier New" w:cs="Courier New"/>
                <w:rtl/>
              </w:rPr>
              <w:t>يعاتر * اذاكمان</w:t>
            </w:r>
          </w:ins>
          <w:r w:rsidR="00EE6742" w:rsidRPr="00EE6742">
            <w:rPr>
              <w:rFonts w:ascii="Courier New" w:hAnsi="Courier New" w:cs="Courier New"/>
              <w:rtl/>
            </w:rPr>
            <w:t xml:space="preserve"> من تغشاه ليس </w:t>
          </w:r>
          <w:del w:id="19874" w:author="Transkribus" w:date="2019-12-11T14:30:00Z">
            <w:r w:rsidRPr="009B6BCA">
              <w:rPr>
                <w:rFonts w:ascii="Courier New" w:hAnsi="Courier New" w:cs="Courier New"/>
                <w:rtl/>
              </w:rPr>
              <w:delText>بذى لب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875" w:author="Transkribus" w:date="2019-12-11T14:30:00Z">
            <w:r w:rsidR="00EE6742" w:rsidRPr="00EE6742">
              <w:rPr>
                <w:rFonts w:ascii="Courier New" w:hAnsi="Courier New" w:cs="Courier New"/>
                <w:rtl/>
              </w:rPr>
              <w:t>بدىلب</w:t>
            </w:r>
          </w:ins>
        </w:dir>
      </w:dir>
    </w:p>
    <w:p w14:paraId="3BF316CC" w14:textId="77777777" w:rsidR="009B6BCA" w:rsidRPr="009B6BCA" w:rsidRDefault="009B6BCA" w:rsidP="009B6BCA">
      <w:pPr>
        <w:pStyle w:val="NurText"/>
        <w:bidi/>
        <w:rPr>
          <w:del w:id="19876" w:author="Transkribus" w:date="2019-12-11T14:30:00Z"/>
          <w:rFonts w:ascii="Courier New" w:hAnsi="Courier New" w:cs="Courier New"/>
        </w:rPr>
      </w:pPr>
      <w:dir w:val="rtl">
        <w:dir w:val="rtl">
          <w:del w:id="19877"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274B0C" w14:textId="77BE7389" w:rsidR="00EE6742" w:rsidRPr="00EE6742" w:rsidRDefault="009B6BCA" w:rsidP="00EE6742">
      <w:pPr>
        <w:pStyle w:val="NurText"/>
        <w:bidi/>
        <w:rPr>
          <w:ins w:id="19878" w:author="Transkribus" w:date="2019-12-11T14:30:00Z"/>
          <w:rFonts w:ascii="Courier New" w:hAnsi="Courier New" w:cs="Courier New"/>
        </w:rPr>
      </w:pPr>
      <w:dir w:val="rtl">
        <w:dir w:val="rtl">
          <w:ins w:id="19879" w:author="Transkribus" w:date="2019-12-11T14:30:00Z">
            <w:r w:rsidR="00EE6742" w:rsidRPr="00EE6742">
              <w:rPr>
                <w:rFonts w:ascii="Courier New" w:hAnsi="Courier New" w:cs="Courier New"/>
                <w:rtl/>
              </w:rPr>
              <w:t>وانشدى أبض النقسة</w:t>
            </w:r>
          </w:ins>
        </w:dir>
      </w:dir>
    </w:p>
    <w:p w14:paraId="2E76FC81" w14:textId="77777777" w:rsidR="00EE6742" w:rsidRPr="00EE6742" w:rsidRDefault="00EE6742" w:rsidP="00EE6742">
      <w:pPr>
        <w:pStyle w:val="NurText"/>
        <w:bidi/>
        <w:rPr>
          <w:ins w:id="19880" w:author="Transkribus" w:date="2019-12-11T14:30:00Z"/>
          <w:rFonts w:ascii="Courier New" w:hAnsi="Courier New" w:cs="Courier New"/>
        </w:rPr>
      </w:pPr>
      <w:ins w:id="19881" w:author="Transkribus" w:date="2019-12-11T14:30:00Z">
        <w:r w:rsidRPr="00EE6742">
          <w:rPr>
            <w:rFonts w:ascii="Courier New" w:hAnsi="Courier New" w:cs="Courier New"/>
            <w:rtl/>
          </w:rPr>
          <w:t>الحفيف٢</w:t>
        </w:r>
      </w:ins>
    </w:p>
    <w:p w14:paraId="25C19F21" w14:textId="7E569365"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قيل لى لم </w:t>
      </w:r>
      <w:del w:id="19882" w:author="Transkribus" w:date="2019-12-11T14:30:00Z">
        <w:r w:rsidR="009B6BCA" w:rsidRPr="009B6BCA">
          <w:rPr>
            <w:rFonts w:ascii="Courier New" w:hAnsi="Courier New" w:cs="Courier New"/>
            <w:rtl/>
          </w:rPr>
          <w:delText>هجوت نجل</w:delText>
        </w:r>
      </w:del>
      <w:ins w:id="19883" w:author="Transkribus" w:date="2019-12-11T14:30:00Z">
        <w:r w:rsidRPr="00EE6742">
          <w:rPr>
            <w:rFonts w:ascii="Courier New" w:hAnsi="Courier New" w:cs="Courier New"/>
            <w:rtl/>
          </w:rPr>
          <w:t>معوعل</w:t>
        </w:r>
      </w:ins>
      <w:r w:rsidRPr="00EE6742">
        <w:rPr>
          <w:rFonts w:ascii="Courier New" w:hAnsi="Courier New" w:cs="Courier New"/>
          <w:rtl/>
        </w:rPr>
        <w:t xml:space="preserve"> فلان</w:t>
      </w:r>
      <w:del w:id="19884"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الكلب</w:delText>
            </w:r>
          </w:dir>
        </w:dir>
      </w:del>
      <w:ins w:id="19885" w:author="Transkribus" w:date="2019-12-11T14:30:00Z">
        <w:r w:rsidRPr="00EE6742">
          <w:rPr>
            <w:rFonts w:ascii="Courier New" w:hAnsi="Courier New" w:cs="Courier New"/>
            <w:rtl/>
          </w:rPr>
          <w:t xml:space="preserve"> الكاب</w:t>
        </w:r>
      </w:ins>
      <w:r w:rsidRPr="00EE6742">
        <w:rPr>
          <w:rFonts w:ascii="Courier New" w:hAnsi="Courier New" w:cs="Courier New"/>
          <w:rtl/>
        </w:rPr>
        <w:t xml:space="preserve"> بل لم </w:t>
      </w:r>
      <w:del w:id="19886" w:author="Transkribus" w:date="2019-12-11T14:30:00Z">
        <w:r w:rsidR="009B6BCA" w:rsidRPr="009B6BCA">
          <w:rPr>
            <w:rFonts w:ascii="Courier New" w:hAnsi="Courier New" w:cs="Courier New"/>
            <w:rtl/>
          </w:rPr>
          <w:delText>اوغلت</w:delText>
        </w:r>
      </w:del>
      <w:ins w:id="19887" w:author="Transkribus" w:date="2019-12-11T14:30:00Z">
        <w:r w:rsidRPr="00EE6742">
          <w:rPr>
            <w:rFonts w:ascii="Courier New" w:hAnsi="Courier New" w:cs="Courier New"/>
            <w:rtl/>
          </w:rPr>
          <w:t>أو غلت</w:t>
        </w:r>
      </w:ins>
      <w:r w:rsidRPr="00EE6742">
        <w:rPr>
          <w:rFonts w:ascii="Courier New" w:hAnsi="Courier New" w:cs="Courier New"/>
          <w:rtl/>
        </w:rPr>
        <w:t xml:space="preserve"> فيه ال</w:t>
      </w:r>
      <w:del w:id="19888" w:author="Transkribus" w:date="2019-12-11T14:30:00Z">
        <w:r w:rsidR="009B6BCA" w:rsidRPr="009B6BCA">
          <w:rPr>
            <w:rFonts w:ascii="Courier New" w:hAnsi="Courier New" w:cs="Courier New"/>
            <w:rtl/>
          </w:rPr>
          <w:delText>مث</w:delText>
        </w:r>
      </w:del>
      <w:ins w:id="19889" w:author="Transkribus" w:date="2019-12-11T14:30:00Z">
        <w:r w:rsidRPr="00EE6742">
          <w:rPr>
            <w:rFonts w:ascii="Courier New" w:hAnsi="Courier New" w:cs="Courier New"/>
            <w:rtl/>
          </w:rPr>
          <w:t>ن</w:t>
        </w:r>
      </w:ins>
      <w:r w:rsidRPr="00EE6742">
        <w:rPr>
          <w:rFonts w:ascii="Courier New" w:hAnsi="Courier New" w:cs="Courier New"/>
          <w:rtl/>
        </w:rPr>
        <w:t>اقب</w:t>
      </w:r>
      <w:del w:id="198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A61937C" w14:textId="77777777" w:rsidR="009B6BCA" w:rsidRPr="009B6BCA" w:rsidRDefault="009B6BCA" w:rsidP="009B6BCA">
      <w:pPr>
        <w:pStyle w:val="NurText"/>
        <w:bidi/>
        <w:rPr>
          <w:del w:id="19891" w:author="Transkribus" w:date="2019-12-11T14:30:00Z"/>
          <w:rFonts w:ascii="Courier New" w:hAnsi="Courier New" w:cs="Courier New"/>
        </w:rPr>
      </w:pPr>
      <w:dir w:val="rtl">
        <w:dir w:val="rtl">
          <w:del w:id="19892" w:author="Transkribus" w:date="2019-12-11T14:30:00Z">
            <w:r w:rsidRPr="009B6BCA">
              <w:rPr>
                <w:rFonts w:ascii="Courier New" w:hAnsi="Courier New" w:cs="Courier New"/>
                <w:rtl/>
              </w:rPr>
              <w:delText>واولو الفضل لا يرون هجاء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قط الا لذى حجى ومناقب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C63D762" w14:textId="77777777" w:rsidR="009B6BCA" w:rsidRPr="009B6BCA" w:rsidRDefault="009B6BCA" w:rsidP="009B6BCA">
      <w:pPr>
        <w:pStyle w:val="NurText"/>
        <w:bidi/>
        <w:rPr>
          <w:del w:id="19893" w:author="Transkribus" w:date="2019-12-11T14:30:00Z"/>
          <w:rFonts w:ascii="Courier New" w:hAnsi="Courier New" w:cs="Courier New"/>
        </w:rPr>
      </w:pPr>
      <w:dir w:val="rtl">
        <w:dir w:val="rtl">
          <w:del w:id="19894" w:author="Transkribus" w:date="2019-12-11T14:30:00Z">
            <w:r w:rsidRPr="009B6BCA">
              <w:rPr>
                <w:rFonts w:ascii="Courier New" w:hAnsi="Courier New" w:cs="Courier New"/>
                <w:rtl/>
              </w:rPr>
              <w:delText>قلت انى سخطت يوما على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شعرى فقابلت به كالمعاقب الخفيف</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4D4AB48D" w14:textId="77777777" w:rsidR="009B6BCA" w:rsidRPr="009B6BCA" w:rsidRDefault="009B6BCA" w:rsidP="009B6BCA">
      <w:pPr>
        <w:pStyle w:val="NurText"/>
        <w:bidi/>
        <w:rPr>
          <w:del w:id="19895" w:author="Transkribus" w:date="2019-12-11T14:30:00Z"/>
          <w:rFonts w:ascii="Courier New" w:hAnsi="Courier New" w:cs="Courier New"/>
        </w:rPr>
      </w:pPr>
      <w:dir w:val="rtl">
        <w:dir w:val="rtl">
          <w:del w:id="19896" w:author="Transkribus" w:date="2019-12-11T14:30:00Z">
            <w:r w:rsidRPr="009B6BCA">
              <w:rPr>
                <w:rFonts w:ascii="Courier New" w:hAnsi="Courier New" w:cs="Courier New"/>
                <w:rtl/>
              </w:rPr>
              <w:delText>وانشدنى ايضا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5FD5911" w14:textId="77777777" w:rsidR="009B6BCA" w:rsidRPr="009B6BCA" w:rsidRDefault="009B6BCA" w:rsidP="009B6BCA">
      <w:pPr>
        <w:pStyle w:val="NurText"/>
        <w:bidi/>
        <w:rPr>
          <w:del w:id="19897" w:author="Transkribus" w:date="2019-12-11T14:30:00Z"/>
          <w:rFonts w:ascii="Courier New" w:hAnsi="Courier New" w:cs="Courier New"/>
        </w:rPr>
      </w:pPr>
      <w:dir w:val="rtl">
        <w:dir w:val="rtl">
          <w:del w:id="19898" w:author="Transkribus" w:date="2019-12-11T14:30:00Z">
            <w:r w:rsidRPr="009B6BCA">
              <w:rPr>
                <w:rFonts w:ascii="Courier New" w:hAnsi="Courier New" w:cs="Courier New"/>
                <w:rtl/>
              </w:rPr>
              <w:delText>قالوا خليق بالطبيب بان يرى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بالطبع يعدم رونقا وجمالا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0028CA8" w14:textId="234EC4D5" w:rsidR="00EE6742" w:rsidRPr="00EE6742" w:rsidRDefault="009B6BCA" w:rsidP="00EE6742">
      <w:pPr>
        <w:pStyle w:val="NurText"/>
        <w:bidi/>
        <w:rPr>
          <w:ins w:id="19899" w:author="Transkribus" w:date="2019-12-11T14:30:00Z"/>
          <w:rFonts w:ascii="Courier New" w:hAnsi="Courier New" w:cs="Courier New"/>
        </w:rPr>
      </w:pPr>
      <w:dir w:val="rtl">
        <w:dir w:val="rtl">
          <w:ins w:id="19900" w:author="Transkribus" w:date="2019-12-11T14:30:00Z">
            <w:r w:rsidR="00EE6742" w:rsidRPr="00EE6742">
              <w:rPr>
                <w:rFonts w:ascii="Courier New" w:hAnsi="Courier New" w:cs="Courier New"/>
                <w:rtl/>
              </w:rPr>
              <w:t>بو أو ألو الفضل الابرون هبماء * فط الالذى جاو مناقب</w:t>
            </w:r>
          </w:ins>
        </w:dir>
      </w:dir>
    </w:p>
    <w:p w14:paraId="4CDAD070" w14:textId="77777777" w:rsidR="00EE6742" w:rsidRPr="00EE6742" w:rsidRDefault="00EE6742" w:rsidP="00EE6742">
      <w:pPr>
        <w:pStyle w:val="NurText"/>
        <w:bidi/>
        <w:rPr>
          <w:ins w:id="19901" w:author="Transkribus" w:date="2019-12-11T14:30:00Z"/>
          <w:rFonts w:ascii="Courier New" w:hAnsi="Courier New" w:cs="Courier New"/>
        </w:rPr>
      </w:pPr>
      <w:ins w:id="19902" w:author="Transkribus" w:date="2019-12-11T14:30:00Z">
        <w:r w:rsidRPr="00EE6742">
          <w:rPr>
            <w:rFonts w:ascii="Courier New" w:hAnsi="Courier New" w:cs="Courier New"/>
            <w:rtl/>
          </w:rPr>
          <w:lastRenderedPageBreak/>
          <w:t>ابسقلت أبى سحطت بوبا على سعرى ففابلته به كالعاقب</w:t>
        </w:r>
      </w:ins>
    </w:p>
    <w:p w14:paraId="017B3680" w14:textId="77777777" w:rsidR="00EE6742" w:rsidRPr="00EE6742" w:rsidRDefault="00EE6742" w:rsidP="00EE6742">
      <w:pPr>
        <w:pStyle w:val="NurText"/>
        <w:bidi/>
        <w:rPr>
          <w:ins w:id="19903" w:author="Transkribus" w:date="2019-12-11T14:30:00Z"/>
          <w:rFonts w:ascii="Courier New" w:hAnsi="Courier New" w:cs="Courier New"/>
        </w:rPr>
      </w:pPr>
      <w:ins w:id="19904" w:author="Transkribus" w:date="2019-12-11T14:30:00Z">
        <w:r w:rsidRPr="00EE6742">
          <w:rPr>
            <w:rFonts w:ascii="Courier New" w:hAnsi="Courier New" w:cs="Courier New"/>
            <w:rtl/>
          </w:rPr>
          <w:t>بو انشدق أبضالنقسة</w:t>
        </w:r>
      </w:ins>
    </w:p>
    <w:p w14:paraId="6EE68FDC" w14:textId="77777777" w:rsidR="00EE6742" w:rsidRPr="00EE6742" w:rsidRDefault="00EE6742" w:rsidP="00EE6742">
      <w:pPr>
        <w:pStyle w:val="NurText"/>
        <w:bidi/>
        <w:rPr>
          <w:ins w:id="19905" w:author="Transkribus" w:date="2019-12-11T14:30:00Z"/>
          <w:rFonts w:ascii="Courier New" w:hAnsi="Courier New" w:cs="Courier New"/>
        </w:rPr>
      </w:pPr>
      <w:ins w:id="19906" w:author="Transkribus" w:date="2019-12-11T14:30:00Z">
        <w:r w:rsidRPr="00EE6742">
          <w:rPr>
            <w:rFonts w:ascii="Courier New" w:hAnsi="Courier New" w:cs="Courier New"/>
            <w:rtl/>
          </w:rPr>
          <w:t>الكاسل٦</w:t>
        </w:r>
      </w:ins>
    </w:p>
    <w:p w14:paraId="1E29D014" w14:textId="77777777" w:rsidR="00EE6742" w:rsidRPr="00EE6742" w:rsidRDefault="00EE6742" w:rsidP="00EE6742">
      <w:pPr>
        <w:pStyle w:val="NurText"/>
        <w:bidi/>
        <w:rPr>
          <w:ins w:id="19907" w:author="Transkribus" w:date="2019-12-11T14:30:00Z"/>
          <w:rFonts w:ascii="Courier New" w:hAnsi="Courier New" w:cs="Courier New"/>
        </w:rPr>
      </w:pPr>
      <w:ins w:id="19908" w:author="Transkribus" w:date="2019-12-11T14:30:00Z">
        <w:r w:rsidRPr="00EE6742">
          <w:rPr>
            <w:rFonts w:ascii="Courier New" w:hAnsi="Courier New" w:cs="Courier New"/>
            <w:rtl/>
          </w:rPr>
          <w:t>بقالواخليق الطبيب بابن برى * بالطبع تعدم رويماوجمالا</w:t>
        </w:r>
      </w:ins>
    </w:p>
    <w:p w14:paraId="45205686" w14:textId="1FE1E930" w:rsidR="00EE6742" w:rsidRPr="00EE6742" w:rsidRDefault="00EE6742" w:rsidP="00EE6742">
      <w:pPr>
        <w:pStyle w:val="NurText"/>
        <w:bidi/>
        <w:rPr>
          <w:rFonts w:ascii="Courier New" w:hAnsi="Courier New" w:cs="Courier New"/>
        </w:rPr>
      </w:pPr>
      <w:ins w:id="19909" w:author="Transkribus" w:date="2019-12-11T14:30:00Z">
        <w:r w:rsidRPr="00EE6742">
          <w:rPr>
            <w:rFonts w:ascii="Courier New" w:hAnsi="Courier New" w:cs="Courier New"/>
            <w:rtl/>
          </w:rPr>
          <w:t xml:space="preserve"> </w:t>
        </w:r>
      </w:ins>
      <w:r w:rsidRPr="00EE6742">
        <w:rPr>
          <w:rFonts w:ascii="Courier New" w:hAnsi="Courier New" w:cs="Courier New"/>
          <w:rtl/>
        </w:rPr>
        <w:t xml:space="preserve">صدقوا ولكن </w:t>
      </w:r>
      <w:del w:id="19910" w:author="Transkribus" w:date="2019-12-11T14:30:00Z">
        <w:r w:rsidR="009B6BCA" w:rsidRPr="009B6BCA">
          <w:rPr>
            <w:rFonts w:ascii="Courier New" w:hAnsi="Courier New" w:cs="Courier New"/>
            <w:rtl/>
          </w:rPr>
          <w:delText>لا الى حد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يؤذى المريض ويفزع الاطفالا الكامل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19911" w:author="Transkribus" w:date="2019-12-11T14:30:00Z">
        <w:r w:rsidRPr="00EE6742">
          <w:rPr>
            <w:rFonts w:ascii="Courier New" w:hAnsi="Courier New" w:cs="Courier New"/>
            <w:rtl/>
          </w:rPr>
          <w:t>لالى جديه *بودى المريس ويفزح الاطةالا</w:t>
        </w:r>
      </w:ins>
    </w:p>
    <w:p w14:paraId="04A4228F" w14:textId="47A7CE4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19912" w:author="Transkribus" w:date="2019-12-11T14:30:00Z">
            <w:r w:rsidRPr="009B6BCA">
              <w:rPr>
                <w:rFonts w:ascii="Courier New" w:hAnsi="Courier New" w:cs="Courier New"/>
                <w:rtl/>
              </w:rPr>
              <w:delText>ا</w:delText>
            </w:r>
          </w:del>
          <w:ins w:id="19913" w:author="Transkribus" w:date="2019-12-11T14:30:00Z">
            <w:r w:rsidR="00EE6742" w:rsidRPr="00EE6742">
              <w:rPr>
                <w:rFonts w:ascii="Courier New" w:hAnsi="Courier New" w:cs="Courier New"/>
                <w:rtl/>
              </w:rPr>
              <w:t>أ</w:t>
            </w:r>
          </w:ins>
          <w:r w:rsidR="00EE6742" w:rsidRPr="00EE6742">
            <w:rPr>
              <w:rFonts w:ascii="Courier New" w:hAnsi="Courier New" w:cs="Courier New"/>
              <w:rtl/>
            </w:rPr>
            <w:t>يضا</w:t>
          </w:r>
          <w:del w:id="1991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CE6D31" w14:textId="0BA24474" w:rsidR="00EE6742" w:rsidRPr="00EE6742" w:rsidRDefault="009B6BCA" w:rsidP="00EE6742">
      <w:pPr>
        <w:pStyle w:val="NurText"/>
        <w:bidi/>
        <w:rPr>
          <w:ins w:id="19915" w:author="Transkribus" w:date="2019-12-11T14:30:00Z"/>
          <w:rFonts w:ascii="Courier New" w:hAnsi="Courier New" w:cs="Courier New"/>
        </w:rPr>
      </w:pPr>
      <w:dir w:val="rtl">
        <w:dir w:val="rtl">
          <w:del w:id="19916" w:author="Transkribus" w:date="2019-12-11T14:30:00Z">
            <w:r w:rsidRPr="009B6BCA">
              <w:rPr>
                <w:rFonts w:ascii="Courier New" w:hAnsi="Courier New" w:cs="Courier New"/>
                <w:rtl/>
              </w:rPr>
              <w:delText xml:space="preserve">ايا فاعلا خل </w:delText>
            </w:r>
          </w:del>
          <w:ins w:id="19917" w:author="Transkribus" w:date="2019-12-11T14:30:00Z">
            <w:r w:rsidR="00EE6742" w:rsidRPr="00EE6742">
              <w:rPr>
                <w:rFonts w:ascii="Courier New" w:hAnsi="Courier New" w:cs="Courier New"/>
                <w:rtl/>
              </w:rPr>
              <w:t>ابطويل٢</w:t>
            </w:r>
          </w:ins>
        </w:dir>
      </w:dir>
    </w:p>
    <w:p w14:paraId="353FAED8" w14:textId="08475989" w:rsidR="00EE6742" w:rsidRPr="00EE6742" w:rsidRDefault="00EE6742" w:rsidP="00EE6742">
      <w:pPr>
        <w:pStyle w:val="NurText"/>
        <w:bidi/>
        <w:rPr>
          <w:rFonts w:ascii="Courier New" w:hAnsi="Courier New" w:cs="Courier New"/>
        </w:rPr>
      </w:pPr>
      <w:ins w:id="19918" w:author="Transkribus" w:date="2019-12-11T14:30:00Z">
        <w:r w:rsidRPr="00EE6742">
          <w:rPr>
            <w:rFonts w:ascii="Courier New" w:hAnsi="Courier New" w:cs="Courier New"/>
            <w:rtl/>
          </w:rPr>
          <w:t xml:space="preserve">اباناسلاخل </w:t>
        </w:r>
      </w:ins>
      <w:r w:rsidRPr="00EE6742">
        <w:rPr>
          <w:rFonts w:ascii="Courier New" w:hAnsi="Courier New" w:cs="Courier New"/>
          <w:rtl/>
        </w:rPr>
        <w:t xml:space="preserve">التطبب </w:t>
      </w:r>
      <w:del w:id="19919" w:author="Transkribus" w:date="2019-12-11T14:30:00Z">
        <w:r w:rsidR="009B6BCA" w:rsidRPr="009B6BCA">
          <w:rPr>
            <w:rFonts w:ascii="Courier New" w:hAnsi="Courier New" w:cs="Courier New"/>
            <w:rtl/>
          </w:rPr>
          <w:delText>واتئد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فكم تقتل المرضى </w:delText>
            </w:r>
          </w:dir>
        </w:dir>
      </w:del>
      <w:ins w:id="19920" w:author="Transkribus" w:date="2019-12-11T14:30:00Z">
        <w:r w:rsidRPr="00EE6742">
          <w:rPr>
            <w:rFonts w:ascii="Courier New" w:hAnsi="Courier New" w:cs="Courier New"/>
            <w:rtl/>
          </w:rPr>
          <w:t xml:space="preserve">والتد ٤فكم بفتل المرذى </w:t>
        </w:r>
      </w:ins>
      <w:r w:rsidRPr="00EE6742">
        <w:rPr>
          <w:rFonts w:ascii="Courier New" w:hAnsi="Courier New" w:cs="Courier New"/>
          <w:rtl/>
        </w:rPr>
        <w:t>المساكين بالج</w:t>
      </w:r>
      <w:del w:id="19921" w:author="Transkribus" w:date="2019-12-11T14:30:00Z">
        <w:r w:rsidR="009B6BCA" w:rsidRPr="009B6BCA">
          <w:rPr>
            <w:rFonts w:ascii="Courier New" w:hAnsi="Courier New" w:cs="Courier New"/>
            <w:rtl/>
          </w:rPr>
          <w:delText>ه</w:delText>
        </w:r>
      </w:del>
      <w:ins w:id="19922" w:author="Transkribus" w:date="2019-12-11T14:30:00Z">
        <w:r w:rsidRPr="00EE6742">
          <w:rPr>
            <w:rFonts w:ascii="Courier New" w:hAnsi="Courier New" w:cs="Courier New"/>
            <w:rtl/>
          </w:rPr>
          <w:t>ع</w:t>
        </w:r>
      </w:ins>
      <w:r w:rsidRPr="00EE6742">
        <w:rPr>
          <w:rFonts w:ascii="Courier New" w:hAnsi="Courier New" w:cs="Courier New"/>
          <w:rtl/>
        </w:rPr>
        <w:t>ل</w:t>
      </w:r>
      <w:del w:id="1992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723573A" w14:textId="2F8293B2" w:rsidR="00EE6742" w:rsidRPr="00EE6742" w:rsidRDefault="009B6BCA" w:rsidP="00EE6742">
      <w:pPr>
        <w:pStyle w:val="NurText"/>
        <w:bidi/>
        <w:rPr>
          <w:rFonts w:ascii="Courier New" w:hAnsi="Courier New" w:cs="Courier New"/>
        </w:rPr>
      </w:pPr>
      <w:dir w:val="rtl">
        <w:dir w:val="rtl">
          <w:del w:id="19924" w:author="Transkribus" w:date="2019-12-11T14:30:00Z">
            <w:r w:rsidRPr="009B6BCA">
              <w:rPr>
                <w:rFonts w:ascii="Courier New" w:hAnsi="Courier New" w:cs="Courier New"/>
                <w:rtl/>
              </w:rPr>
              <w:delText>فتركيب اجسام الانام مؤجل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925" w:author="Transkribus" w:date="2019-12-11T14:30:00Z">
            <w:r w:rsidR="00EE6742" w:rsidRPr="00EE6742">
              <w:rPr>
                <w:rFonts w:ascii="Courier New" w:hAnsi="Courier New" w:cs="Courier New"/>
                <w:rtl/>
              </w:rPr>
              <w:t xml:space="preserve">افتر مكبب أحسام الاثام موجل * </w:t>
            </w:r>
          </w:ins>
          <w:r w:rsidR="00EE6742" w:rsidRPr="00EE6742">
            <w:rPr>
              <w:rFonts w:ascii="Courier New" w:hAnsi="Courier New" w:cs="Courier New"/>
              <w:rtl/>
            </w:rPr>
            <w:t>فلم لا ك</w:t>
          </w:r>
          <w:ins w:id="19926" w:author="Transkribus" w:date="2019-12-11T14:30:00Z">
            <w:r w:rsidR="00EE6742" w:rsidRPr="00EE6742">
              <w:rPr>
                <w:rFonts w:ascii="Courier New" w:hAnsi="Courier New" w:cs="Courier New"/>
                <w:rtl/>
              </w:rPr>
              <w:t>م</w:t>
            </w:r>
          </w:ins>
          <w:r w:rsidR="00EE6742" w:rsidRPr="00EE6742">
            <w:rPr>
              <w:rFonts w:ascii="Courier New" w:hAnsi="Courier New" w:cs="Courier New"/>
              <w:rtl/>
            </w:rPr>
            <w:t>لا</w:t>
          </w:r>
          <w:del w:id="19927" w:author="Transkribus" w:date="2019-12-11T14:30:00Z">
            <w:r w:rsidRPr="009B6BCA">
              <w:rPr>
                <w:rFonts w:ascii="Courier New" w:hAnsi="Courier New" w:cs="Courier New"/>
                <w:rtl/>
              </w:rPr>
              <w:delText>ك</w:delText>
            </w:r>
          </w:del>
          <w:ins w:id="19928"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 الله </w:t>
          </w:r>
          <w:del w:id="19929" w:author="Transkribus" w:date="2019-12-11T14:30:00Z">
            <w:r w:rsidRPr="009B6BCA">
              <w:rPr>
                <w:rFonts w:ascii="Courier New" w:hAnsi="Courier New" w:cs="Courier New"/>
                <w:rtl/>
              </w:rPr>
              <w:delText>تعجل بالحل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19930" w:author="Transkribus" w:date="2019-12-11T14:30:00Z">
            <w:r w:rsidR="00EE6742" w:rsidRPr="00EE6742">
              <w:rPr>
                <w:rFonts w:ascii="Courier New" w:hAnsi="Courier New" w:cs="Courier New"/>
                <w:rtl/>
              </w:rPr>
              <w:t>تجل بالحسل</w:t>
            </w:r>
          </w:ins>
        </w:dir>
      </w:dir>
    </w:p>
    <w:p w14:paraId="51D64634" w14:textId="2C187CF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كانك </w:t>
          </w:r>
          <w:del w:id="19931" w:author="Transkribus" w:date="2019-12-11T14:30:00Z">
            <w:r w:rsidRPr="009B6BCA">
              <w:rPr>
                <w:rFonts w:ascii="Courier New" w:hAnsi="Courier New" w:cs="Courier New"/>
                <w:rtl/>
              </w:rPr>
              <w:delText>يا هذا خلقت موكلا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19932" w:author="Transkribus" w:date="2019-12-11T14:30:00Z">
            <w:r w:rsidR="00EE6742" w:rsidRPr="00EE6742">
              <w:rPr>
                <w:rFonts w:ascii="Courier New" w:hAnsi="Courier New" w:cs="Courier New"/>
                <w:rtl/>
              </w:rPr>
              <w:t xml:space="preserve">باهذ اخلقت موكما * </w:t>
            </w:r>
          </w:ins>
          <w:r w:rsidR="00EE6742" w:rsidRPr="00EE6742">
            <w:rPr>
              <w:rFonts w:ascii="Courier New" w:hAnsi="Courier New" w:cs="Courier New"/>
              <w:rtl/>
            </w:rPr>
            <w:t>على رجع ارواح الا</w:t>
          </w:r>
          <w:del w:id="19933" w:author="Transkribus" w:date="2019-12-11T14:30:00Z">
            <w:r w:rsidRPr="009B6BCA">
              <w:rPr>
                <w:rFonts w:ascii="Courier New" w:hAnsi="Courier New" w:cs="Courier New"/>
                <w:rtl/>
              </w:rPr>
              <w:delText>ن</w:delText>
            </w:r>
          </w:del>
          <w:ins w:id="19934" w:author="Transkribus" w:date="2019-12-11T14:30:00Z">
            <w:r w:rsidR="00EE6742" w:rsidRPr="00EE6742">
              <w:rPr>
                <w:rFonts w:ascii="Courier New" w:hAnsi="Courier New" w:cs="Courier New"/>
                <w:rtl/>
              </w:rPr>
              <w:t>ث</w:t>
            </w:r>
          </w:ins>
          <w:r w:rsidR="00EE6742" w:rsidRPr="00EE6742">
            <w:rPr>
              <w:rFonts w:ascii="Courier New" w:hAnsi="Courier New" w:cs="Courier New"/>
              <w:rtl/>
            </w:rPr>
            <w:t>ام الى الاصل</w:t>
          </w:r>
          <w:del w:id="1993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4501594" w14:textId="00BA6F6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بهرت الوبا </w:t>
          </w:r>
          <w:del w:id="19936" w:author="Transkribus" w:date="2019-12-11T14:30:00Z">
            <w:r w:rsidRPr="009B6BCA">
              <w:rPr>
                <w:rFonts w:ascii="Courier New" w:hAnsi="Courier New" w:cs="Courier New"/>
                <w:rtl/>
              </w:rPr>
              <w:delText>اذ قتلك</w:delText>
            </w:r>
          </w:del>
          <w:ins w:id="19937" w:author="Transkribus" w:date="2019-12-11T14:30:00Z">
            <w:r w:rsidR="00EE6742" w:rsidRPr="00EE6742">
              <w:rPr>
                <w:rFonts w:ascii="Courier New" w:hAnsi="Courier New" w:cs="Courier New"/>
                <w:rtl/>
              </w:rPr>
              <w:t>ادقتلك</w:t>
            </w:r>
          </w:ins>
          <w:r w:rsidR="00EE6742" w:rsidRPr="00EE6742">
            <w:rPr>
              <w:rFonts w:ascii="Courier New" w:hAnsi="Courier New" w:cs="Courier New"/>
              <w:rtl/>
            </w:rPr>
            <w:t xml:space="preserve"> الناس دا</w:t>
          </w:r>
          <w:del w:id="19938" w:author="Transkribus" w:date="2019-12-11T14:30:00Z">
            <w:r w:rsidRPr="009B6BCA">
              <w:rPr>
                <w:rFonts w:ascii="Courier New" w:hAnsi="Courier New" w:cs="Courier New"/>
                <w:rtl/>
              </w:rPr>
              <w:delText>ئ</w:delText>
            </w:r>
          </w:del>
          <w:ins w:id="19939" w:author="Transkribus" w:date="2019-12-11T14:30:00Z">
            <w:r w:rsidR="00EE6742" w:rsidRPr="00EE6742">
              <w:rPr>
                <w:rFonts w:ascii="Courier New" w:hAnsi="Courier New" w:cs="Courier New"/>
                <w:rtl/>
              </w:rPr>
              <w:t>ث</w:t>
            </w:r>
          </w:ins>
          <w:r w:rsidR="00EE6742" w:rsidRPr="00EE6742">
            <w:rPr>
              <w:rFonts w:ascii="Courier New" w:hAnsi="Courier New" w:cs="Courier New"/>
              <w:rtl/>
            </w:rPr>
            <w:t>ما</w:t>
          </w:r>
          <w:del w:id="1994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w:delText>
            </w:r>
          </w:del>
          <w:r w:rsidR="00EE6742" w:rsidRPr="00EE6742">
            <w:rPr>
              <w:rFonts w:ascii="Courier New" w:hAnsi="Courier New" w:cs="Courier New"/>
              <w:rtl/>
            </w:rPr>
            <w:t xml:space="preserve">* </w:t>
          </w:r>
          <w:dir w:val="rtl">
            <w:dir w:val="rtl">
              <w:r w:rsidR="00EE6742" w:rsidRPr="00EE6742">
                <w:rPr>
                  <w:rFonts w:ascii="Courier New" w:hAnsi="Courier New" w:cs="Courier New"/>
                  <w:rtl/>
                </w:rPr>
                <w:t xml:space="preserve">وذلك فى </w:t>
              </w:r>
              <w:del w:id="19941" w:author="Transkribus" w:date="2019-12-11T14:30:00Z">
                <w:r w:rsidRPr="009B6BCA">
                  <w:rPr>
                    <w:rFonts w:ascii="Courier New" w:hAnsi="Courier New" w:cs="Courier New"/>
                    <w:rtl/>
                  </w:rPr>
                  <w:delText>الاحيان يحدث</w:delText>
                </w:r>
              </w:del>
              <w:ins w:id="19942" w:author="Transkribus" w:date="2019-12-11T14:30:00Z">
                <w:r w:rsidR="00EE6742" w:rsidRPr="00EE6742">
                  <w:rPr>
                    <w:rFonts w:ascii="Courier New" w:hAnsi="Courier New" w:cs="Courier New"/>
                    <w:rtl/>
                  </w:rPr>
                  <w:t>الاحبان محدت</w:t>
                </w:r>
              </w:ins>
              <w:r w:rsidR="00EE6742" w:rsidRPr="00EE6742">
                <w:rPr>
                  <w:rFonts w:ascii="Courier New" w:hAnsi="Courier New" w:cs="Courier New"/>
                  <w:rtl/>
                </w:rPr>
                <w:t xml:space="preserve"> فى ف</w:t>
              </w:r>
              <w:del w:id="19943" w:author="Transkribus" w:date="2019-12-11T14:30:00Z">
                <w:r w:rsidRPr="009B6BCA">
                  <w:rPr>
                    <w:rFonts w:ascii="Courier New" w:hAnsi="Courier New" w:cs="Courier New"/>
                    <w:rtl/>
                  </w:rPr>
                  <w:delText>ص</w:delText>
                </w:r>
              </w:del>
              <w:ins w:id="19944" w:author="Transkribus" w:date="2019-12-11T14:30:00Z">
                <w:r w:rsidR="00EE6742" w:rsidRPr="00EE6742">
                  <w:rPr>
                    <w:rFonts w:ascii="Courier New" w:hAnsi="Courier New" w:cs="Courier New"/>
                    <w:rtl/>
                  </w:rPr>
                  <w:t>ض</w:t>
                </w:r>
              </w:ins>
              <w:r w:rsidR="00EE6742" w:rsidRPr="00EE6742">
                <w:rPr>
                  <w:rFonts w:ascii="Courier New" w:hAnsi="Courier New" w:cs="Courier New"/>
                  <w:rtl/>
                </w:rPr>
                <w:t>ل</w:t>
              </w:r>
              <w:del w:id="1994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dir>
      </w:dir>
    </w:p>
    <w:p w14:paraId="2F589CB1" w14:textId="0097A99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كفى الو</w:t>
          </w:r>
          <w:del w:id="19946" w:author="Transkribus" w:date="2019-12-11T14:30:00Z">
            <w:r w:rsidRPr="009B6BCA">
              <w:rPr>
                <w:rFonts w:ascii="Courier New" w:hAnsi="Courier New" w:cs="Courier New"/>
                <w:rtl/>
              </w:rPr>
              <w:delText>ص</w:delText>
            </w:r>
          </w:del>
          <w:ins w:id="19947"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ب المسكين </w:t>
          </w:r>
          <w:del w:id="19948" w:author="Transkribus" w:date="2019-12-11T14:30:00Z">
            <w:r w:rsidRPr="009B6BCA">
              <w:rPr>
                <w:rFonts w:ascii="Courier New" w:hAnsi="Courier New" w:cs="Courier New"/>
                <w:rtl/>
              </w:rPr>
              <w:delText>شخصك قاتلا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عدته قبل التعرض للفعل الطويل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19949" w:author="Transkribus" w:date="2019-12-11T14:30:00Z">
            <w:r w:rsidR="00EE6742" w:rsidRPr="00EE6742">
              <w:rPr>
                <w:rFonts w:ascii="Courier New" w:hAnsi="Courier New" w:cs="Courier New"/>
                <w:rtl/>
              </w:rPr>
              <w:t>سحصلت قاقلا* اذاعدتهقيل التعرس الفعسل</w:t>
            </w:r>
          </w:ins>
        </w:dir>
      </w:dir>
    </w:p>
    <w:p w14:paraId="7580088A" w14:textId="2FE63EF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ولسديد الدين بن </w:t>
          </w:r>
          <w:del w:id="19950" w:author="Transkribus" w:date="2019-12-11T14:30:00Z">
            <w:r w:rsidRPr="009B6BCA">
              <w:rPr>
                <w:rFonts w:ascii="Courier New" w:hAnsi="Courier New" w:cs="Courier New"/>
                <w:rtl/>
              </w:rPr>
              <w:delText>رقيقة من</w:delText>
            </w:r>
          </w:del>
          <w:ins w:id="19951" w:author="Transkribus" w:date="2019-12-11T14:30:00Z">
            <w:r w:rsidR="00EE6742" w:rsidRPr="00EE6742">
              <w:rPr>
                <w:rFonts w:ascii="Courier New" w:hAnsi="Courier New" w:cs="Courier New"/>
                <w:rtl/>
              </w:rPr>
              <w:t>رقيقةمن</w:t>
            </w:r>
          </w:ins>
          <w:r w:rsidR="00EE6742" w:rsidRPr="00EE6742">
            <w:rPr>
              <w:rFonts w:ascii="Courier New" w:hAnsi="Courier New" w:cs="Courier New"/>
              <w:rtl/>
            </w:rPr>
            <w:t xml:space="preserve"> الكتب كتاب </w:t>
          </w:r>
          <w:del w:id="19952" w:author="Transkribus" w:date="2019-12-11T14:30:00Z">
            <w:r w:rsidRPr="009B6BCA">
              <w:rPr>
                <w:rFonts w:ascii="Courier New" w:hAnsi="Courier New" w:cs="Courier New"/>
                <w:rtl/>
              </w:rPr>
              <w:delText>لطف السائل وتحف المسائل</w:delText>
            </w:r>
          </w:del>
          <w:ins w:id="19953" w:author="Transkribus" w:date="2019-12-11T14:30:00Z">
            <w:r w:rsidR="00EE6742" w:rsidRPr="00EE6742">
              <w:rPr>
                <w:rFonts w:ascii="Courier New" w:hAnsi="Courier New" w:cs="Courier New"/>
                <w:rtl/>
              </w:rPr>
              <w:t>الطف المساقل ويحف المساقل</w:t>
            </w:r>
          </w:ins>
          <w:r w:rsidR="00EE6742" w:rsidRPr="00EE6742">
            <w:rPr>
              <w:rFonts w:ascii="Courier New" w:hAnsi="Courier New" w:cs="Courier New"/>
              <w:rtl/>
            </w:rPr>
            <w:t xml:space="preserve"> وهذا الكتاب قد</w:t>
          </w:r>
          <w:del w:id="19954" w:author="Transkribus" w:date="2019-12-11T14:30:00Z">
            <w:r w:rsidRPr="009B6BCA">
              <w:rPr>
                <w:rFonts w:ascii="Courier New" w:hAnsi="Courier New" w:cs="Courier New"/>
                <w:rtl/>
              </w:rPr>
              <w:delText xml:space="preserve"> نظم فيه مسائل حنين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BD498F5" w14:textId="2F0A9519" w:rsidR="00EE6742" w:rsidRPr="00EE6742" w:rsidRDefault="009B6BCA" w:rsidP="00EE6742">
      <w:pPr>
        <w:pStyle w:val="NurText"/>
        <w:bidi/>
        <w:rPr>
          <w:ins w:id="19955" w:author="Transkribus" w:date="2019-12-11T14:30:00Z"/>
          <w:rFonts w:ascii="Courier New" w:hAnsi="Courier New" w:cs="Courier New"/>
        </w:rPr>
      </w:pPr>
      <w:dir w:val="rtl">
        <w:dir w:val="rtl">
          <w:del w:id="19956" w:author="Transkribus" w:date="2019-12-11T14:30:00Z">
            <w:r w:rsidRPr="009B6BCA">
              <w:rPr>
                <w:rFonts w:ascii="Courier New" w:hAnsi="Courier New" w:cs="Courier New"/>
                <w:rtl/>
              </w:rPr>
              <w:delText>كليات القانون لا بن سينا رجزا ومعانى اخر ضرورية يحتاج اليها</w:delText>
            </w:r>
          </w:del>
          <w:ins w:id="19957" w:author="Transkribus" w:date="2019-12-11T14:30:00Z">
            <w:r w:rsidR="00EE6742" w:rsidRPr="00EE6742">
              <w:rPr>
                <w:rFonts w:ascii="Courier New" w:hAnsi="Courier New" w:cs="Courier New"/>
                <w:rtl/>
              </w:rPr>
              <w:t>نطم تيه مساقل حنين كامات القاللون الابن سينارجزاومعانى أحمرصرورية محناج اليها</w:t>
            </w:r>
          </w:ins>
        </w:dir>
      </w:dir>
    </w:p>
    <w:p w14:paraId="35FCCE8A" w14:textId="4C8C537B"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صناعة الطب وشر</w:t>
      </w:r>
      <w:del w:id="19958" w:author="Transkribus" w:date="2019-12-11T14:30:00Z">
        <w:r w:rsidR="009B6BCA" w:rsidRPr="009B6BCA">
          <w:rPr>
            <w:rFonts w:ascii="Courier New" w:hAnsi="Courier New" w:cs="Courier New"/>
            <w:rtl/>
          </w:rPr>
          <w:delText>ح</w:delText>
        </w:r>
      </w:del>
      <w:ins w:id="19959" w:author="Transkribus" w:date="2019-12-11T14:30:00Z">
        <w:r w:rsidRPr="00EE6742">
          <w:rPr>
            <w:rFonts w:ascii="Courier New" w:hAnsi="Courier New" w:cs="Courier New"/>
            <w:rtl/>
          </w:rPr>
          <w:t>ج</w:t>
        </w:r>
      </w:ins>
      <w:r w:rsidRPr="00EE6742">
        <w:rPr>
          <w:rFonts w:ascii="Courier New" w:hAnsi="Courier New" w:cs="Courier New"/>
          <w:rtl/>
        </w:rPr>
        <w:t xml:space="preserve"> هذا الكتاب وله </w:t>
      </w:r>
      <w:del w:id="19960" w:author="Transkribus" w:date="2019-12-11T14:30:00Z">
        <w:r w:rsidR="009B6BCA" w:rsidRPr="009B6BCA">
          <w:rPr>
            <w:rFonts w:ascii="Courier New" w:hAnsi="Courier New" w:cs="Courier New"/>
            <w:rtl/>
          </w:rPr>
          <w:delText>اي</w:delText>
        </w:r>
      </w:del>
      <w:ins w:id="19961" w:author="Transkribus" w:date="2019-12-11T14:30:00Z">
        <w:r w:rsidRPr="00EE6742">
          <w:rPr>
            <w:rFonts w:ascii="Courier New" w:hAnsi="Courier New" w:cs="Courier New"/>
            <w:rtl/>
          </w:rPr>
          <w:t>أ</w:t>
        </w:r>
      </w:ins>
      <w:r w:rsidRPr="00EE6742">
        <w:rPr>
          <w:rFonts w:ascii="Courier New" w:hAnsi="Courier New" w:cs="Courier New"/>
          <w:rtl/>
        </w:rPr>
        <w:t xml:space="preserve">ضا عليه </w:t>
      </w:r>
      <w:del w:id="19962" w:author="Transkribus" w:date="2019-12-11T14:30:00Z">
        <w:r w:rsidR="009B6BCA" w:rsidRPr="009B6BCA">
          <w:rPr>
            <w:rFonts w:ascii="Courier New" w:hAnsi="Courier New" w:cs="Courier New"/>
            <w:rtl/>
          </w:rPr>
          <w:delText>حواش مفيدة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19963" w:author="Transkribus" w:date="2019-12-11T14:30:00Z">
        <w:r w:rsidRPr="00EE6742">
          <w:rPr>
            <w:rFonts w:ascii="Courier New" w:hAnsi="Courier New" w:cs="Courier New"/>
            <w:rtl/>
          </w:rPr>
          <w:t>جواس مقيدة كماب موصيحة الاشثباء</w:t>
        </w:r>
      </w:ins>
    </w:p>
    <w:p w14:paraId="3E8C4E50" w14:textId="142B879A" w:rsidR="00EE6742" w:rsidRPr="00EE6742" w:rsidRDefault="009B6BCA" w:rsidP="00EE6742">
      <w:pPr>
        <w:pStyle w:val="NurText"/>
        <w:bidi/>
        <w:rPr>
          <w:ins w:id="19964" w:author="Transkribus" w:date="2019-12-11T14:30:00Z"/>
          <w:rFonts w:ascii="Courier New" w:hAnsi="Courier New" w:cs="Courier New"/>
        </w:rPr>
      </w:pPr>
      <w:dir w:val="rtl">
        <w:dir w:val="rtl">
          <w:del w:id="19965" w:author="Transkribus" w:date="2019-12-11T14:30:00Z">
            <w:r w:rsidRPr="009B6BCA">
              <w:rPr>
                <w:rFonts w:ascii="Courier New" w:hAnsi="Courier New" w:cs="Courier New"/>
                <w:rtl/>
              </w:rPr>
              <w:delText>كتاب موضحة الاشتباه فى ادوية الباه</w:delText>
            </w:r>
          </w:del>
          <w:ins w:id="19966" w:author="Transkribus" w:date="2019-12-11T14:30:00Z">
            <w:r w:rsidR="00EE6742" w:rsidRPr="00EE6742">
              <w:rPr>
                <w:rFonts w:ascii="Courier New" w:hAnsi="Courier New" w:cs="Courier New"/>
                <w:rtl/>
              </w:rPr>
              <w:t xml:space="preserve"> فى أدوبة الياء</w:t>
            </w:r>
          </w:ins>
          <w:r w:rsidR="00EE6742" w:rsidRPr="00EE6742">
            <w:rPr>
              <w:rFonts w:ascii="Courier New" w:hAnsi="Courier New" w:cs="Courier New"/>
              <w:rtl/>
            </w:rPr>
            <w:t xml:space="preserve"> كتاب الفريدة الشاهية والقصيدة الباه</w:t>
          </w:r>
          <w:del w:id="19967" w:author="Transkribus" w:date="2019-12-11T14:30:00Z">
            <w:r w:rsidRPr="009B6BCA">
              <w:rPr>
                <w:rFonts w:ascii="Courier New" w:hAnsi="Courier New" w:cs="Courier New"/>
                <w:rtl/>
              </w:rPr>
              <w:delText>ي</w:delText>
            </w:r>
          </w:del>
          <w:ins w:id="1996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ة وهذه القصيدة </w:t>
          </w:r>
          <w:del w:id="19969" w:author="Transkribus" w:date="2019-12-11T14:30:00Z">
            <w:r w:rsidRPr="009B6BCA">
              <w:rPr>
                <w:rFonts w:ascii="Courier New" w:hAnsi="Courier New" w:cs="Courier New"/>
                <w:rtl/>
              </w:rPr>
              <w:delText>صنعها بميافارقين</w:delText>
            </w:r>
          </w:del>
          <w:ins w:id="19970" w:author="Transkribus" w:date="2019-12-11T14:30:00Z">
            <w:r w:rsidR="00EE6742" w:rsidRPr="00EE6742">
              <w:rPr>
                <w:rFonts w:ascii="Courier New" w:hAnsi="Courier New" w:cs="Courier New"/>
                <w:rtl/>
              </w:rPr>
              <w:t>صن٥ها</w:t>
            </w:r>
          </w:ins>
        </w:dir>
      </w:dir>
    </w:p>
    <w:p w14:paraId="27A52629" w14:textId="38AE88DB" w:rsidR="00EE6742" w:rsidRPr="00EE6742" w:rsidRDefault="00EE6742" w:rsidP="00EE6742">
      <w:pPr>
        <w:pStyle w:val="NurText"/>
        <w:bidi/>
        <w:rPr>
          <w:ins w:id="19971" w:author="Transkribus" w:date="2019-12-11T14:30:00Z"/>
          <w:rFonts w:ascii="Courier New" w:hAnsi="Courier New" w:cs="Courier New"/>
        </w:rPr>
      </w:pPr>
      <w:ins w:id="19972" w:author="Transkribus" w:date="2019-12-11T14:30:00Z">
        <w:r w:rsidRPr="00EE6742">
          <w:rPr>
            <w:rFonts w:ascii="Courier New" w:hAnsi="Courier New" w:cs="Courier New"/>
            <w:rtl/>
          </w:rPr>
          <w:t>مياقار عين</w:t>
        </w:r>
      </w:ins>
      <w:r w:rsidRPr="00EE6742">
        <w:rPr>
          <w:rFonts w:ascii="Courier New" w:hAnsi="Courier New" w:cs="Courier New"/>
          <w:rtl/>
        </w:rPr>
        <w:t xml:space="preserve"> فى س</w:t>
      </w:r>
      <w:del w:id="19973" w:author="Transkribus" w:date="2019-12-11T14:30:00Z">
        <w:r w:rsidR="009B6BCA" w:rsidRPr="009B6BCA">
          <w:rPr>
            <w:rFonts w:ascii="Courier New" w:hAnsi="Courier New" w:cs="Courier New"/>
            <w:rtl/>
          </w:rPr>
          <w:delText>ن</w:delText>
        </w:r>
      </w:del>
      <w:ins w:id="19974" w:author="Transkribus" w:date="2019-12-11T14:30:00Z">
        <w:r w:rsidRPr="00EE6742">
          <w:rPr>
            <w:rFonts w:ascii="Courier New" w:hAnsi="Courier New" w:cs="Courier New"/>
            <w:rtl/>
          </w:rPr>
          <w:t>ت</w:t>
        </w:r>
      </w:ins>
      <w:r w:rsidRPr="00EE6742">
        <w:rPr>
          <w:rFonts w:ascii="Courier New" w:hAnsi="Courier New" w:cs="Courier New"/>
          <w:rtl/>
        </w:rPr>
        <w:t xml:space="preserve">ة خمس </w:t>
      </w:r>
      <w:del w:id="19975" w:author="Transkribus" w:date="2019-12-11T14:30:00Z">
        <w:r w:rsidR="009B6BCA" w:rsidRPr="009B6BCA">
          <w:rPr>
            <w:rFonts w:ascii="Courier New" w:hAnsi="Courier New" w:cs="Courier New"/>
            <w:rtl/>
          </w:rPr>
          <w:delText>عشرة وستمائة للملك</w:delText>
        </w:r>
      </w:del>
      <w:ins w:id="19976" w:author="Transkribus" w:date="2019-12-11T14:30:00Z">
        <w:r w:rsidRPr="00EE6742">
          <w:rPr>
            <w:rFonts w:ascii="Courier New" w:hAnsi="Courier New" w:cs="Courier New"/>
            <w:rtl/>
          </w:rPr>
          <w:t>عشرم وستماثة لملك</w:t>
        </w:r>
      </w:ins>
      <w:r w:rsidRPr="00EE6742">
        <w:rPr>
          <w:rFonts w:ascii="Courier New" w:hAnsi="Courier New" w:cs="Courier New"/>
          <w:rtl/>
        </w:rPr>
        <w:t xml:space="preserve"> الاشرف شاه </w:t>
      </w:r>
      <w:del w:id="19977" w:author="Transkribus" w:date="2019-12-11T14:30:00Z">
        <w:r w:rsidR="009B6BCA" w:rsidRPr="009B6BCA">
          <w:rPr>
            <w:rFonts w:ascii="Courier New" w:hAnsi="Courier New" w:cs="Courier New"/>
            <w:rtl/>
          </w:rPr>
          <w:delText>ارمن</w:delText>
        </w:r>
      </w:del>
      <w:ins w:id="19978" w:author="Transkribus" w:date="2019-12-11T14:30:00Z">
        <w:r w:rsidRPr="00EE6742">
          <w:rPr>
            <w:rFonts w:ascii="Courier New" w:hAnsi="Courier New" w:cs="Courier New"/>
            <w:rtl/>
          </w:rPr>
          <w:t>أر من</w:t>
        </w:r>
      </w:ins>
      <w:r w:rsidRPr="00EE6742">
        <w:rPr>
          <w:rFonts w:ascii="Courier New" w:hAnsi="Courier New" w:cs="Courier New"/>
          <w:rtl/>
        </w:rPr>
        <w:t xml:space="preserve"> موسى بن الملك </w:t>
      </w:r>
      <w:del w:id="19979" w:author="Transkribus" w:date="2019-12-11T14:30:00Z">
        <w:r w:rsidR="009B6BCA" w:rsidRPr="009B6BCA">
          <w:rPr>
            <w:rFonts w:ascii="Courier New" w:hAnsi="Courier New" w:cs="Courier New"/>
            <w:rtl/>
          </w:rPr>
          <w:delText xml:space="preserve">العادل ابى </w:delText>
        </w:r>
      </w:del>
      <w:ins w:id="19980" w:author="Transkribus" w:date="2019-12-11T14:30:00Z">
        <w:r w:rsidRPr="00EE6742">
          <w:rPr>
            <w:rFonts w:ascii="Courier New" w:hAnsi="Courier New" w:cs="Courier New"/>
            <w:rtl/>
          </w:rPr>
          <w:t>العبادل أبى</w:t>
        </w:r>
      </w:ins>
    </w:p>
    <w:p w14:paraId="05B5B73C" w14:textId="1338BC3E" w:rsidR="00EE6742" w:rsidRPr="00EE6742" w:rsidRDefault="00EE6742" w:rsidP="00EE6742">
      <w:pPr>
        <w:pStyle w:val="NurText"/>
        <w:bidi/>
        <w:rPr>
          <w:ins w:id="19981" w:author="Transkribus" w:date="2019-12-11T14:30:00Z"/>
          <w:rFonts w:ascii="Courier New" w:hAnsi="Courier New" w:cs="Courier New"/>
        </w:rPr>
      </w:pPr>
      <w:r w:rsidRPr="00EE6742">
        <w:rPr>
          <w:rFonts w:ascii="Courier New" w:hAnsi="Courier New" w:cs="Courier New"/>
          <w:rtl/>
        </w:rPr>
        <w:t xml:space="preserve">بكر بن </w:t>
      </w:r>
      <w:del w:id="19982" w:author="Transkribus" w:date="2019-12-11T14:30:00Z">
        <w:r w:rsidR="009B6BCA" w:rsidRPr="009B6BCA">
          <w:rPr>
            <w:rFonts w:ascii="Courier New" w:hAnsi="Courier New" w:cs="Courier New"/>
            <w:rtl/>
          </w:rPr>
          <w:delText>ايوب وذكر لى انه نظمها</w:delText>
        </w:r>
      </w:del>
      <w:ins w:id="19983" w:author="Transkribus" w:date="2019-12-11T14:30:00Z">
        <w:r w:rsidRPr="00EE6742">
          <w:rPr>
            <w:rFonts w:ascii="Courier New" w:hAnsi="Courier New" w:cs="Courier New"/>
            <w:rtl/>
          </w:rPr>
          <w:t>أيوب وذكرفى اله نطمها</w:t>
        </w:r>
      </w:ins>
      <w:r w:rsidRPr="00EE6742">
        <w:rPr>
          <w:rFonts w:ascii="Courier New" w:hAnsi="Courier New" w:cs="Courier New"/>
          <w:rtl/>
        </w:rPr>
        <w:t xml:space="preserve"> فى يومين </w:t>
      </w:r>
      <w:del w:id="19984" w:author="Transkribus" w:date="2019-12-11T14:30:00Z">
        <w:r w:rsidR="009B6BCA" w:rsidRPr="009B6BCA">
          <w:rPr>
            <w:rFonts w:ascii="Courier New" w:hAnsi="Courier New" w:cs="Courier New"/>
            <w:rtl/>
          </w:rPr>
          <w:delText>وهى بيت وصنع لها ايضا شرحا مستقصى بليغا</w:delText>
        </w:r>
      </w:del>
      <w:ins w:id="19985" w:author="Transkribus" w:date="2019-12-11T14:30:00Z">
        <w:r w:rsidRPr="00EE6742">
          <w:rPr>
            <w:rFonts w:ascii="Courier New" w:hAnsi="Courier New" w:cs="Courier New"/>
            <w:rtl/>
          </w:rPr>
          <w:t>وسى</w:t>
        </w:r>
      </w:ins>
    </w:p>
    <w:p w14:paraId="27431F16" w14:textId="77777777" w:rsidR="00EE6742" w:rsidRPr="00EE6742" w:rsidRDefault="00EE6742" w:rsidP="00EE6742">
      <w:pPr>
        <w:pStyle w:val="NurText"/>
        <w:bidi/>
        <w:rPr>
          <w:ins w:id="19986" w:author="Transkribus" w:date="2019-12-11T14:30:00Z"/>
          <w:rFonts w:ascii="Courier New" w:hAnsi="Courier New" w:cs="Courier New"/>
        </w:rPr>
      </w:pPr>
      <w:ins w:id="19987" w:author="Transkribus" w:date="2019-12-11T14:30:00Z">
        <w:r w:rsidRPr="00EE6742">
          <w:rPr>
            <w:rFonts w:ascii="Courier New" w:hAnsi="Courier New" w:cs="Courier New"/>
            <w:rtl/>
          </w:rPr>
          <w:t>ابلب وصفع الها أيضا شيرجام سيعصى</w:t>
        </w:r>
      </w:ins>
    </w:p>
    <w:p w14:paraId="029A4A61" w14:textId="77777777" w:rsidR="009B6BCA" w:rsidRPr="009B6BCA" w:rsidRDefault="00EE6742" w:rsidP="009B6BCA">
      <w:pPr>
        <w:pStyle w:val="NurText"/>
        <w:bidi/>
        <w:rPr>
          <w:del w:id="19988" w:author="Transkribus" w:date="2019-12-11T14:30:00Z"/>
          <w:rFonts w:ascii="Courier New" w:hAnsi="Courier New" w:cs="Courier New"/>
        </w:rPr>
      </w:pPr>
      <w:ins w:id="19989" w:author="Transkribus" w:date="2019-12-11T14:30:00Z">
        <w:r w:rsidRPr="00EE6742">
          <w:rPr>
            <w:rFonts w:ascii="Courier New" w:hAnsi="Courier New" w:cs="Courier New"/>
            <w:rtl/>
          </w:rPr>
          <w:t>ابليقا</w:t>
        </w:r>
      </w:ins>
      <w:r w:rsidRPr="00EE6742">
        <w:rPr>
          <w:rFonts w:ascii="Courier New" w:hAnsi="Courier New" w:cs="Courier New"/>
          <w:rtl/>
        </w:rPr>
        <w:t xml:space="preserve"> فى معناه</w:t>
      </w:r>
      <w:del w:id="1999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6FAB855" w14:textId="77777777" w:rsidR="009B6BCA" w:rsidRPr="009B6BCA" w:rsidRDefault="009B6BCA" w:rsidP="009B6BCA">
      <w:pPr>
        <w:pStyle w:val="NurText"/>
        <w:bidi/>
        <w:rPr>
          <w:del w:id="19991" w:author="Transkribus" w:date="2019-12-11T14:30:00Z"/>
          <w:rFonts w:ascii="Courier New" w:hAnsi="Courier New" w:cs="Courier New"/>
        </w:rPr>
      </w:pPr>
      <w:dir w:val="rtl">
        <w:dir w:val="rtl">
          <w:del w:id="19992" w:author="Transkribus" w:date="2019-12-11T14:30:00Z">
            <w:r w:rsidRPr="009B6BCA">
              <w:rPr>
                <w:rFonts w:ascii="Courier New" w:hAnsi="Courier New" w:cs="Courier New"/>
                <w:rtl/>
              </w:rPr>
              <w:delText>كتاب قانون</w:delText>
            </w:r>
          </w:del>
          <w:ins w:id="19993" w:author="Transkribus" w:date="2019-12-11T14:30:00Z">
            <w:r w:rsidR="00EE6742" w:rsidRPr="00EE6742">
              <w:rPr>
                <w:rFonts w:ascii="Courier New" w:hAnsi="Courier New" w:cs="Courier New"/>
                <w:rtl/>
              </w:rPr>
              <w:t xml:space="preserve"> كثاس فالون</w:t>
            </w:r>
          </w:ins>
          <w:r w:rsidR="00EE6742" w:rsidRPr="00EE6742">
            <w:rPr>
              <w:rFonts w:ascii="Courier New" w:hAnsi="Courier New" w:cs="Courier New"/>
              <w:rtl/>
            </w:rPr>
            <w:t xml:space="preserve"> الحكماء وفردوس الندماء </w:t>
          </w:r>
          <w:del w:id="1999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0C61DD" w14:textId="1E3FBDD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كتاب ال</w:t>
          </w:r>
          <w:del w:id="19995" w:author="Transkribus" w:date="2019-12-11T14:30:00Z">
            <w:r w:rsidRPr="009B6BCA">
              <w:rPr>
                <w:rFonts w:ascii="Courier New" w:hAnsi="Courier New" w:cs="Courier New"/>
                <w:rtl/>
              </w:rPr>
              <w:delText>غ</w:delText>
            </w:r>
          </w:del>
          <w:ins w:id="19996" w:author="Transkribus" w:date="2019-12-11T14:30:00Z">
            <w:r w:rsidR="00EE6742" w:rsidRPr="00EE6742">
              <w:rPr>
                <w:rFonts w:ascii="Courier New" w:hAnsi="Courier New" w:cs="Courier New"/>
                <w:rtl/>
              </w:rPr>
              <w:t>ف</w:t>
            </w:r>
          </w:ins>
          <w:r w:rsidR="00EE6742" w:rsidRPr="00EE6742">
            <w:rPr>
              <w:rFonts w:ascii="Courier New" w:hAnsi="Courier New" w:cs="Courier New"/>
              <w:rtl/>
            </w:rPr>
            <w:t>ر</w:t>
          </w:r>
          <w:del w:id="19997" w:author="Transkribus" w:date="2019-12-11T14:30:00Z">
            <w:r w:rsidRPr="009B6BCA">
              <w:rPr>
                <w:rFonts w:ascii="Courier New" w:hAnsi="Courier New" w:cs="Courier New"/>
                <w:rtl/>
              </w:rPr>
              <w:delText>ض</w:delText>
            </w:r>
          </w:del>
          <w:ins w:id="19998"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المطلوب فى تد</w:t>
          </w:r>
          <w:del w:id="19999" w:author="Transkribus" w:date="2019-12-11T14:30:00Z">
            <w:r w:rsidRPr="009B6BCA">
              <w:rPr>
                <w:rFonts w:ascii="Courier New" w:hAnsi="Courier New" w:cs="Courier New"/>
                <w:rtl/>
              </w:rPr>
              <w:delText>ب</w:delText>
            </w:r>
          </w:del>
          <w:r w:rsidR="00EE6742" w:rsidRPr="00EE6742">
            <w:rPr>
              <w:rFonts w:ascii="Courier New" w:hAnsi="Courier New" w:cs="Courier New"/>
              <w:rtl/>
            </w:rPr>
            <w:t>ير الماكول</w:t>
          </w:r>
          <w:del w:id="20000" w:author="Transkribus" w:date="2019-12-11T14:30:00Z">
            <w:r w:rsidRPr="009B6BCA">
              <w:rPr>
                <w:rFonts w:ascii="Courier New" w:hAnsi="Courier New" w:cs="Courier New"/>
                <w:rtl/>
              </w:rPr>
              <w:delText xml:space="preserve"> والمشروب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2337868" w14:textId="77777777" w:rsidR="009B6BCA" w:rsidRPr="009B6BCA" w:rsidRDefault="009B6BCA" w:rsidP="009B6BCA">
      <w:pPr>
        <w:pStyle w:val="NurText"/>
        <w:bidi/>
        <w:rPr>
          <w:del w:id="20001" w:author="Transkribus" w:date="2019-12-11T14:30:00Z"/>
          <w:rFonts w:ascii="Courier New" w:hAnsi="Courier New" w:cs="Courier New"/>
        </w:rPr>
      </w:pPr>
      <w:dir w:val="rtl">
        <w:dir w:val="rtl">
          <w:del w:id="20002" w:author="Transkribus" w:date="2019-12-11T14:30:00Z">
            <w:r w:rsidRPr="009B6BCA">
              <w:rPr>
                <w:rFonts w:ascii="Courier New" w:hAnsi="Courier New" w:cs="Courier New"/>
                <w:rtl/>
              </w:rPr>
              <w:delText>مقالة مسائل واجوبتها</w:delText>
            </w:r>
          </w:del>
          <w:ins w:id="20003" w:author="Transkribus" w:date="2019-12-11T14:30:00Z">
            <w:r w:rsidR="00EE6742" w:rsidRPr="00EE6742">
              <w:rPr>
                <w:rFonts w:ascii="Courier New" w:hAnsi="Courier New" w:cs="Courier New"/>
                <w:rtl/>
              </w:rPr>
              <w:t xml:space="preserve"> والشروب مة النمسائل وأخو نها</w:t>
            </w:r>
          </w:ins>
          <w:r w:rsidR="00EE6742" w:rsidRPr="00EE6742">
            <w:rPr>
              <w:rFonts w:ascii="Courier New" w:hAnsi="Courier New" w:cs="Courier New"/>
              <w:rtl/>
            </w:rPr>
            <w:t xml:space="preserve"> فى </w:t>
          </w:r>
          <w:del w:id="20004" w:author="Transkribus" w:date="2019-12-11T14:30:00Z">
            <w:r w:rsidRPr="009B6BCA">
              <w:rPr>
                <w:rFonts w:ascii="Courier New" w:hAnsi="Courier New" w:cs="Courier New"/>
                <w:rtl/>
              </w:rPr>
              <w:delText>الحميات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133114" w14:textId="1887639F" w:rsidR="00EE6742" w:rsidRPr="00EE6742" w:rsidRDefault="009B6BCA" w:rsidP="00EE6742">
      <w:pPr>
        <w:pStyle w:val="NurText"/>
        <w:bidi/>
        <w:rPr>
          <w:rFonts w:ascii="Courier New" w:hAnsi="Courier New" w:cs="Courier New"/>
        </w:rPr>
      </w:pPr>
      <w:dir w:val="rtl">
        <w:dir w:val="rtl">
          <w:del w:id="20005" w:author="Transkribus" w:date="2019-12-11T14:30:00Z">
            <w:r w:rsidRPr="009B6BCA">
              <w:rPr>
                <w:rFonts w:ascii="Courier New" w:hAnsi="Courier New" w:cs="Courier New"/>
                <w:rtl/>
              </w:rPr>
              <w:delText>ارجوزة</w:delText>
            </w:r>
          </w:del>
          <w:ins w:id="20006" w:author="Transkribus" w:date="2019-12-11T14:30:00Z">
            <w:r w:rsidR="00EE6742" w:rsidRPr="00EE6742">
              <w:rPr>
                <w:rFonts w:ascii="Courier New" w:hAnsi="Courier New" w:cs="Courier New"/>
                <w:rtl/>
              </w:rPr>
              <w:t>الحبات أر جوزة</w:t>
            </w:r>
          </w:ins>
          <w:r w:rsidR="00EE6742" w:rsidRPr="00EE6742">
            <w:rPr>
              <w:rFonts w:ascii="Courier New" w:hAnsi="Courier New" w:cs="Courier New"/>
              <w:rtl/>
            </w:rPr>
            <w:t xml:space="preserve"> فى ال</w:t>
          </w:r>
          <w:del w:id="20007" w:author="Transkribus" w:date="2019-12-11T14:30:00Z">
            <w:r w:rsidRPr="009B6BCA">
              <w:rPr>
                <w:rFonts w:ascii="Courier New" w:hAnsi="Courier New" w:cs="Courier New"/>
                <w:rtl/>
              </w:rPr>
              <w:delText>ف</w:delText>
            </w:r>
          </w:del>
          <w:ins w:id="20008" w:author="Transkribus" w:date="2019-12-11T14:30:00Z">
            <w:r w:rsidR="00EE6742" w:rsidRPr="00EE6742">
              <w:rPr>
                <w:rFonts w:ascii="Courier New" w:hAnsi="Courier New" w:cs="Courier New"/>
                <w:rtl/>
              </w:rPr>
              <w:t>ن</w:t>
            </w:r>
          </w:ins>
          <w:r w:rsidR="00EE6742" w:rsidRPr="00EE6742">
            <w:rPr>
              <w:rFonts w:ascii="Courier New" w:hAnsi="Courier New" w:cs="Courier New"/>
              <w:rtl/>
            </w:rPr>
            <w:t>صد</w:t>
          </w:r>
          <w:del w:id="2000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059C70" w14:textId="77777777" w:rsidR="009B6BCA" w:rsidRPr="009B6BCA" w:rsidRDefault="009B6BCA" w:rsidP="009B6BCA">
      <w:pPr>
        <w:pStyle w:val="NurText"/>
        <w:bidi/>
        <w:rPr>
          <w:del w:id="20010" w:author="Transkribus" w:date="2019-12-11T14:30:00Z"/>
          <w:rFonts w:ascii="Courier New" w:hAnsi="Courier New" w:cs="Courier New"/>
        </w:rPr>
      </w:pPr>
      <w:dir w:val="rtl">
        <w:dir w:val="rtl">
          <w:del w:id="20011" w:author="Transkribus" w:date="2019-12-11T14:30:00Z">
            <w:r w:rsidRPr="009B6BCA">
              <w:rPr>
                <w:rFonts w:ascii="Courier New" w:hAnsi="Courier New" w:cs="Courier New"/>
                <w:rtl/>
              </w:rPr>
              <w:delText>صدقة السامري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64EA549" w14:textId="7B4F27B6" w:rsidR="00EE6742" w:rsidRPr="00EE6742" w:rsidRDefault="009B6BCA" w:rsidP="00EE6742">
      <w:pPr>
        <w:pStyle w:val="NurText"/>
        <w:bidi/>
        <w:rPr>
          <w:ins w:id="20012" w:author="Transkribus" w:date="2019-12-11T14:30:00Z"/>
          <w:rFonts w:ascii="Courier New" w:hAnsi="Courier New" w:cs="Courier New"/>
        </w:rPr>
      </w:pPr>
      <w:dir w:val="rtl">
        <w:dir w:val="rtl">
          <w:del w:id="20013" w:author="Transkribus" w:date="2019-12-11T14:30:00Z">
            <w:r w:rsidRPr="009B6BCA">
              <w:rPr>
                <w:rFonts w:ascii="Courier New" w:hAnsi="Courier New" w:cs="Courier New"/>
                <w:rtl/>
              </w:rPr>
              <w:delText>هو صدقة</w:delText>
            </w:r>
          </w:del>
          <w:ins w:id="20014" w:author="Transkribus" w:date="2019-12-11T14:30:00Z">
            <w:r w:rsidR="00EE6742" w:rsidRPr="00EE6742">
              <w:rPr>
                <w:rFonts w:ascii="Courier New" w:hAnsi="Courier New" w:cs="Courier New"/>
                <w:rtl/>
              </w:rPr>
              <w:t>ساس</w:t>
            </w:r>
          </w:ins>
        </w:dir>
      </w:dir>
    </w:p>
    <w:p w14:paraId="62278CE7" w14:textId="77777777" w:rsidR="00EE6742" w:rsidRPr="00EE6742" w:rsidRDefault="00EE6742" w:rsidP="00EE6742">
      <w:pPr>
        <w:pStyle w:val="NurText"/>
        <w:bidi/>
        <w:rPr>
          <w:ins w:id="20015" w:author="Transkribus" w:date="2019-12-11T14:30:00Z"/>
          <w:rFonts w:ascii="Courier New" w:hAnsi="Courier New" w:cs="Courier New"/>
        </w:rPr>
      </w:pPr>
      <w:ins w:id="20016" w:author="Transkribus" w:date="2019-12-11T14:30:00Z">
        <w:r w:rsidRPr="00EE6742">
          <w:rPr>
            <w:rFonts w:ascii="Courier New" w:hAnsi="Courier New" w:cs="Courier New"/>
            <w:rtl/>
          </w:rPr>
          <w:t>الاضل</w:t>
        </w:r>
      </w:ins>
    </w:p>
    <w:p w14:paraId="22555A47" w14:textId="77777777" w:rsidR="00EE6742" w:rsidRPr="00EE6742" w:rsidRDefault="00EE6742" w:rsidP="00EE6742">
      <w:pPr>
        <w:pStyle w:val="NurText"/>
        <w:bidi/>
        <w:rPr>
          <w:ins w:id="20017" w:author="Transkribus" w:date="2019-12-11T14:30:00Z"/>
          <w:rFonts w:ascii="Courier New" w:hAnsi="Courier New" w:cs="Courier New"/>
        </w:rPr>
      </w:pPr>
      <w:ins w:id="20018" w:author="Transkribus" w:date="2019-12-11T14:30:00Z">
        <w:r w:rsidRPr="00EE6742">
          <w:rPr>
            <w:rFonts w:ascii="Courier New" w:hAnsi="Courier New" w:cs="Courier New"/>
            <w:rtl/>
          </w:rPr>
          <w:t xml:space="preserve"> بصدقة</w:t>
        </w:r>
      </w:ins>
    </w:p>
    <w:p w14:paraId="3F751FE6" w14:textId="77777777" w:rsidR="00EE6742" w:rsidRPr="00EE6742" w:rsidRDefault="00EE6742" w:rsidP="00EE6742">
      <w:pPr>
        <w:pStyle w:val="NurText"/>
        <w:bidi/>
        <w:rPr>
          <w:ins w:id="20019" w:author="Transkribus" w:date="2019-12-11T14:30:00Z"/>
          <w:rFonts w:ascii="Courier New" w:hAnsi="Courier New" w:cs="Courier New"/>
        </w:rPr>
      </w:pPr>
      <w:ins w:id="20020" w:author="Transkribus" w:date="2019-12-11T14:30:00Z">
        <w:r w:rsidRPr="00EE6742">
          <w:rPr>
            <w:rFonts w:ascii="Courier New" w:hAnsi="Courier New" w:cs="Courier New"/>
            <w:rtl/>
          </w:rPr>
          <w:t>السامرى</w:t>
        </w:r>
      </w:ins>
    </w:p>
    <w:p w14:paraId="0B5586AF" w14:textId="77777777" w:rsidR="00EE6742" w:rsidRPr="00EE6742" w:rsidRDefault="00EE6742" w:rsidP="00EE6742">
      <w:pPr>
        <w:pStyle w:val="NurText"/>
        <w:bidi/>
        <w:rPr>
          <w:ins w:id="20021" w:author="Transkribus" w:date="2019-12-11T14:30:00Z"/>
          <w:rFonts w:ascii="Courier New" w:hAnsi="Courier New" w:cs="Courier New"/>
        </w:rPr>
      </w:pPr>
      <w:ins w:id="20022" w:author="Transkribus" w:date="2019-12-11T14:30:00Z">
        <w:r w:rsidRPr="00EE6742">
          <w:rPr>
            <w:rFonts w:ascii="Courier New" w:hAnsi="Courier New" w:cs="Courier New"/>
            <w:rtl/>
          </w:rPr>
          <w:t>*أصدقه السامرى٣*</w:t>
        </w:r>
      </w:ins>
    </w:p>
    <w:p w14:paraId="6B1CB007" w14:textId="14EDF335" w:rsidR="00EE6742" w:rsidRPr="00EE6742" w:rsidRDefault="00EE6742" w:rsidP="00EE6742">
      <w:pPr>
        <w:pStyle w:val="NurText"/>
        <w:bidi/>
        <w:rPr>
          <w:ins w:id="20023" w:author="Transkribus" w:date="2019-12-11T14:30:00Z"/>
          <w:rFonts w:ascii="Courier New" w:hAnsi="Courier New" w:cs="Courier New"/>
        </w:rPr>
      </w:pPr>
      <w:ins w:id="20024" w:author="Transkribus" w:date="2019-12-11T14:30:00Z">
        <w:r w:rsidRPr="00EE6742">
          <w:rPr>
            <w:rFonts w:ascii="Courier New" w:hAnsi="Courier New" w:cs="Courier New"/>
            <w:rtl/>
          </w:rPr>
          <w:t>هوصدفة</w:t>
        </w:r>
      </w:ins>
      <w:r w:rsidRPr="00EE6742">
        <w:rPr>
          <w:rFonts w:ascii="Courier New" w:hAnsi="Courier New" w:cs="Courier New"/>
          <w:rtl/>
        </w:rPr>
        <w:t xml:space="preserve"> بن </w:t>
      </w:r>
      <w:del w:id="20025" w:author="Transkribus" w:date="2019-12-11T14:30:00Z">
        <w:r w:rsidR="009B6BCA" w:rsidRPr="009B6BCA">
          <w:rPr>
            <w:rFonts w:ascii="Courier New" w:hAnsi="Courier New" w:cs="Courier New"/>
            <w:rtl/>
          </w:rPr>
          <w:delText>منجا بن صدقة</w:delText>
        </w:r>
      </w:del>
      <w:ins w:id="20026" w:author="Transkribus" w:date="2019-12-11T14:30:00Z">
        <w:r w:rsidRPr="00EE6742">
          <w:rPr>
            <w:rFonts w:ascii="Courier New" w:hAnsi="Courier New" w:cs="Courier New"/>
            <w:rtl/>
          </w:rPr>
          <w:t>محاس صدقه</w:t>
        </w:r>
      </w:ins>
      <w:r w:rsidRPr="00EE6742">
        <w:rPr>
          <w:rFonts w:ascii="Courier New" w:hAnsi="Courier New" w:cs="Courier New"/>
          <w:rtl/>
        </w:rPr>
        <w:t xml:space="preserve"> السامرى من الاكا</w:t>
      </w:r>
      <w:del w:id="20027" w:author="Transkribus" w:date="2019-12-11T14:30:00Z">
        <w:r w:rsidR="009B6BCA" w:rsidRPr="009B6BCA">
          <w:rPr>
            <w:rFonts w:ascii="Courier New" w:hAnsi="Courier New" w:cs="Courier New"/>
            <w:rtl/>
          </w:rPr>
          <w:delText>ب</w:delText>
        </w:r>
      </w:del>
      <w:r w:rsidRPr="00EE6742">
        <w:rPr>
          <w:rFonts w:ascii="Courier New" w:hAnsi="Courier New" w:cs="Courier New"/>
          <w:rtl/>
        </w:rPr>
        <w:t>ر فى صناعة الطب</w:t>
      </w:r>
      <w:del w:id="20028" w:author="Transkribus" w:date="2019-12-11T14:30:00Z">
        <w:r w:rsidR="009B6BCA" w:rsidRPr="009B6BCA">
          <w:rPr>
            <w:rFonts w:ascii="Courier New" w:hAnsi="Courier New" w:cs="Courier New"/>
            <w:rtl/>
          </w:rPr>
          <w:delText xml:space="preserve"> والمتميزين</w:delText>
        </w:r>
      </w:del>
    </w:p>
    <w:p w14:paraId="6B496A72" w14:textId="77777777" w:rsidR="009B6BCA" w:rsidRPr="009B6BCA" w:rsidRDefault="00EE6742" w:rsidP="009B6BCA">
      <w:pPr>
        <w:pStyle w:val="NurText"/>
        <w:bidi/>
        <w:rPr>
          <w:del w:id="20029" w:author="Transkribus" w:date="2019-12-11T14:30:00Z"/>
          <w:rFonts w:ascii="Courier New" w:hAnsi="Courier New" w:cs="Courier New"/>
        </w:rPr>
      </w:pPr>
      <w:ins w:id="20030" w:author="Transkribus" w:date="2019-12-11T14:30:00Z">
        <w:r w:rsidRPr="00EE6742">
          <w:rPr>
            <w:rFonts w:ascii="Courier New" w:hAnsi="Courier New" w:cs="Courier New"/>
            <w:rtl/>
          </w:rPr>
          <w:t>والتمبز بن</w:t>
        </w:r>
      </w:ins>
      <w:r w:rsidRPr="00EE6742">
        <w:rPr>
          <w:rFonts w:ascii="Courier New" w:hAnsi="Courier New" w:cs="Courier New"/>
          <w:rtl/>
        </w:rPr>
        <w:t xml:space="preserve"> من </w:t>
      </w:r>
      <w:del w:id="20031" w:author="Transkribus" w:date="2019-12-11T14:30:00Z">
        <w:r w:rsidR="009B6BCA" w:rsidRPr="009B6BCA">
          <w:rPr>
            <w:rFonts w:ascii="Courier New" w:hAnsi="Courier New" w:cs="Courier New"/>
            <w:rtl/>
          </w:rPr>
          <w:delText>اهلها والاماثل</w:delText>
        </w:r>
      </w:del>
      <w:ins w:id="20032" w:author="Transkribus" w:date="2019-12-11T14:30:00Z">
        <w:r w:rsidRPr="00EE6742">
          <w:rPr>
            <w:rFonts w:ascii="Courier New" w:hAnsi="Courier New" w:cs="Courier New"/>
            <w:rtl/>
          </w:rPr>
          <w:t>أهلها والاماتل</w:t>
        </w:r>
      </w:ins>
      <w:r w:rsidRPr="00EE6742">
        <w:rPr>
          <w:rFonts w:ascii="Courier New" w:hAnsi="Courier New" w:cs="Courier New"/>
          <w:rtl/>
        </w:rPr>
        <w:t xml:space="preserve"> من </w:t>
      </w:r>
      <w:del w:id="20033" w:author="Transkribus" w:date="2019-12-11T14:30:00Z">
        <w:r w:rsidR="009B6BCA" w:rsidRPr="009B6BCA">
          <w:rPr>
            <w:rFonts w:ascii="Courier New" w:hAnsi="Courier New" w:cs="Courier New"/>
            <w:rtl/>
          </w:rPr>
          <w:delText>اربابها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699EF2F" w14:textId="71756163" w:rsidR="00EE6742" w:rsidRPr="00EE6742" w:rsidRDefault="009B6BCA" w:rsidP="00EE6742">
      <w:pPr>
        <w:pStyle w:val="NurText"/>
        <w:bidi/>
        <w:rPr>
          <w:rFonts w:ascii="Courier New" w:hAnsi="Courier New" w:cs="Courier New"/>
        </w:rPr>
      </w:pPr>
      <w:dir w:val="rtl">
        <w:dir w:val="rtl">
          <w:del w:id="20034" w:author="Transkribus" w:date="2019-12-11T14:30:00Z">
            <w:r w:rsidRPr="009B6BCA">
              <w:rPr>
                <w:rFonts w:ascii="Courier New" w:hAnsi="Courier New" w:cs="Courier New"/>
                <w:rtl/>
              </w:rPr>
              <w:delText>كان كثير</w:delText>
            </w:r>
          </w:del>
          <w:ins w:id="20035" w:author="Transkribus" w:date="2019-12-11T14:30:00Z">
            <w:r w:rsidR="00EE6742" w:rsidRPr="00EE6742">
              <w:rPr>
                <w:rFonts w:ascii="Courier New" w:hAnsi="Courier New" w:cs="Courier New"/>
                <w:rtl/>
              </w:rPr>
              <w:t>أر ياها كمان كتير</w:t>
            </w:r>
          </w:ins>
          <w:r w:rsidR="00EE6742" w:rsidRPr="00EE6742">
            <w:rPr>
              <w:rFonts w:ascii="Courier New" w:hAnsi="Courier New" w:cs="Courier New"/>
              <w:rtl/>
            </w:rPr>
            <w:t xml:space="preserve"> الاشتغال </w:t>
          </w:r>
          <w:del w:id="20036" w:author="Transkribus" w:date="2019-12-11T14:30:00Z">
            <w:r w:rsidRPr="009B6BCA">
              <w:rPr>
                <w:rFonts w:ascii="Courier New" w:hAnsi="Courier New" w:cs="Courier New"/>
                <w:rtl/>
              </w:rPr>
              <w:delText>محبا للنظر والبحث</w:delText>
            </w:r>
          </w:del>
          <w:ins w:id="20037" w:author="Transkribus" w:date="2019-12-11T14:30:00Z">
            <w:r w:rsidR="00EE6742" w:rsidRPr="00EE6742">
              <w:rPr>
                <w:rFonts w:ascii="Courier New" w:hAnsi="Courier New" w:cs="Courier New"/>
                <w:rtl/>
              </w:rPr>
              <w:t>محي النظر والحب</w:t>
            </w:r>
          </w:ins>
          <w:r w:rsidR="00EE6742" w:rsidRPr="00EE6742">
            <w:rPr>
              <w:rFonts w:ascii="Courier New" w:hAnsi="Courier New" w:cs="Courier New"/>
              <w:rtl/>
            </w:rPr>
            <w:t xml:space="preserve"> وافر</w:t>
          </w:r>
        </w:dir>
      </w:dir>
    </w:p>
    <w:p w14:paraId="2E0E602B" w14:textId="77777777" w:rsidR="009B6BCA" w:rsidRPr="009B6BCA" w:rsidRDefault="00EE6742" w:rsidP="009B6BCA">
      <w:pPr>
        <w:pStyle w:val="NurText"/>
        <w:bidi/>
        <w:rPr>
          <w:del w:id="20038" w:author="Transkribus" w:date="2019-12-11T14:30:00Z"/>
          <w:rFonts w:ascii="Courier New" w:hAnsi="Courier New" w:cs="Courier New"/>
        </w:rPr>
      </w:pPr>
      <w:r w:rsidRPr="00EE6742">
        <w:rPr>
          <w:rFonts w:ascii="Courier New" w:hAnsi="Courier New" w:cs="Courier New"/>
          <w:rtl/>
        </w:rPr>
        <w:t>العلم ج</w:t>
      </w:r>
      <w:del w:id="20039" w:author="Transkribus" w:date="2019-12-11T14:30:00Z">
        <w:r w:rsidR="009B6BCA" w:rsidRPr="009B6BCA">
          <w:rPr>
            <w:rFonts w:ascii="Courier New" w:hAnsi="Courier New" w:cs="Courier New"/>
            <w:rtl/>
          </w:rPr>
          <w:delText>ي</w:delText>
        </w:r>
      </w:del>
      <w:ins w:id="20040" w:author="Transkribus" w:date="2019-12-11T14:30:00Z">
        <w:r w:rsidRPr="00EE6742">
          <w:rPr>
            <w:rFonts w:ascii="Courier New" w:hAnsi="Courier New" w:cs="Courier New"/>
            <w:rtl/>
          </w:rPr>
          <w:t>ب</w:t>
        </w:r>
      </w:ins>
      <w:r w:rsidRPr="00EE6742">
        <w:rPr>
          <w:rFonts w:ascii="Courier New" w:hAnsi="Courier New" w:cs="Courier New"/>
          <w:rtl/>
        </w:rPr>
        <w:t xml:space="preserve">د الفهم </w:t>
      </w:r>
      <w:del w:id="20041" w:author="Transkribus" w:date="2019-12-11T14:30:00Z">
        <w:r w:rsidR="009B6BCA" w:rsidRPr="009B6BCA">
          <w:rPr>
            <w:rFonts w:ascii="Courier New" w:hAnsi="Courier New" w:cs="Courier New"/>
            <w:rtl/>
          </w:rPr>
          <w:delText>قويا في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39A48FB" w14:textId="77777777" w:rsidR="009B6BCA" w:rsidRPr="009B6BCA" w:rsidRDefault="009B6BCA" w:rsidP="009B6BCA">
      <w:pPr>
        <w:pStyle w:val="NurText"/>
        <w:bidi/>
        <w:rPr>
          <w:del w:id="20042" w:author="Transkribus" w:date="2019-12-11T14:30:00Z"/>
          <w:rFonts w:ascii="Courier New" w:hAnsi="Courier New" w:cs="Courier New"/>
        </w:rPr>
      </w:pPr>
      <w:dir w:val="rtl">
        <w:dir w:val="rtl">
          <w:del w:id="20043" w:author="Transkribus" w:date="2019-12-11T14:30:00Z">
            <w:r w:rsidRPr="009B6BCA">
              <w:rPr>
                <w:rFonts w:ascii="Courier New" w:hAnsi="Courier New" w:cs="Courier New"/>
                <w:rtl/>
              </w:rPr>
              <w:delText>الفلسفة</w:delText>
            </w:r>
          </w:del>
          <w:ins w:id="20044" w:author="Transkribus" w:date="2019-12-11T14:30:00Z">
            <w:r w:rsidR="00EE6742" w:rsidRPr="00EE6742">
              <w:rPr>
                <w:rFonts w:ascii="Courier New" w:hAnsi="Courier New" w:cs="Courier New"/>
                <w:rtl/>
              </w:rPr>
              <w:t>قوبافى الغلسفة</w:t>
            </w:r>
          </w:ins>
          <w:r w:rsidR="00EE6742" w:rsidRPr="00EE6742">
            <w:rPr>
              <w:rFonts w:ascii="Courier New" w:hAnsi="Courier New" w:cs="Courier New"/>
              <w:rtl/>
            </w:rPr>
            <w:t xml:space="preserve"> حسن </w:t>
          </w:r>
          <w:del w:id="20045" w:author="Transkribus" w:date="2019-12-11T14:30:00Z">
            <w:r w:rsidRPr="009B6BCA">
              <w:rPr>
                <w:rFonts w:ascii="Courier New" w:hAnsi="Courier New" w:cs="Courier New"/>
                <w:rtl/>
              </w:rPr>
              <w:delText>الدراية لها متقنا لغوامضها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A79B49E" w14:textId="1C6045FA" w:rsidR="00EE6742" w:rsidRPr="00EE6742" w:rsidRDefault="009B6BCA" w:rsidP="00EE6742">
      <w:pPr>
        <w:pStyle w:val="NurText"/>
        <w:bidi/>
        <w:rPr>
          <w:rFonts w:ascii="Courier New" w:hAnsi="Courier New" w:cs="Courier New"/>
        </w:rPr>
      </w:pPr>
      <w:dir w:val="rtl">
        <w:dir w:val="rtl">
          <w:del w:id="20046" w:author="Transkribus" w:date="2019-12-11T14:30:00Z">
            <w:r w:rsidRPr="009B6BCA">
              <w:rPr>
                <w:rFonts w:ascii="Courier New" w:hAnsi="Courier New" w:cs="Courier New"/>
                <w:rtl/>
              </w:rPr>
              <w:delText>وكان يدرس</w:delText>
            </w:r>
          </w:del>
          <w:ins w:id="20047" w:author="Transkribus" w:date="2019-12-11T14:30:00Z">
            <w:r w:rsidR="00EE6742" w:rsidRPr="00EE6742">
              <w:rPr>
                <w:rFonts w:ascii="Courier New" w:hAnsi="Courier New" w:cs="Courier New"/>
                <w:rtl/>
              </w:rPr>
              <w:t>الدزابة لهامتقنالغوامصهاوكمان بدوس</w:t>
            </w:r>
          </w:ins>
          <w:r w:rsidR="00EE6742" w:rsidRPr="00EE6742">
            <w:rPr>
              <w:rFonts w:ascii="Courier New" w:hAnsi="Courier New" w:cs="Courier New"/>
              <w:rtl/>
            </w:rPr>
            <w:t xml:space="preserve"> صناعة الطب</w:t>
          </w:r>
          <w:del w:id="20048" w:author="Transkribus" w:date="2019-12-11T14:30:00Z">
            <w:r w:rsidRPr="009B6BCA">
              <w:rPr>
                <w:rFonts w:ascii="Courier New" w:hAnsi="Courier New" w:cs="Courier New"/>
                <w:rtl/>
              </w:rPr>
              <w:delText xml:space="preserve"> وينظم متوسطا وربما ضمنه ملحا من الحكمة واكثر ما كان يقوله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A12E35F" w14:textId="346943FD" w:rsidR="00EE6742" w:rsidRPr="00EE6742" w:rsidRDefault="009B6BCA" w:rsidP="00EE6742">
      <w:pPr>
        <w:pStyle w:val="NurText"/>
        <w:bidi/>
        <w:rPr>
          <w:ins w:id="20049" w:author="Transkribus" w:date="2019-12-11T14:30:00Z"/>
          <w:rFonts w:ascii="Courier New" w:hAnsi="Courier New" w:cs="Courier New"/>
        </w:rPr>
      </w:pPr>
      <w:dir w:val="rtl">
        <w:dir w:val="rtl">
          <w:del w:id="20050" w:author="Transkribus" w:date="2019-12-11T14:30:00Z">
            <w:r w:rsidRPr="009B6BCA">
              <w:rPr>
                <w:rFonts w:ascii="Courier New" w:hAnsi="Courier New" w:cs="Courier New"/>
                <w:rtl/>
              </w:rPr>
              <w:delText>وله تصانيف</w:delText>
            </w:r>
          </w:del>
          <w:ins w:id="20051" w:author="Transkribus" w:date="2019-12-11T14:30:00Z">
            <w:r w:rsidR="00EE6742" w:rsidRPr="00EE6742">
              <w:rPr>
                <w:rFonts w:ascii="Courier New" w:hAnsi="Courier New" w:cs="Courier New"/>
                <w:rtl/>
              </w:rPr>
              <w:t>و سنطم متوسطا ور عباضمنه ملحامن الحكممة وأكترما كمان يقولةه دويب وله نصاقيف</w:t>
            </w:r>
          </w:ins>
        </w:dir>
      </w:dir>
    </w:p>
    <w:p w14:paraId="51A98269" w14:textId="77777777" w:rsidR="00EE6742" w:rsidRPr="00EE6742" w:rsidRDefault="00EE6742" w:rsidP="00EE6742">
      <w:pPr>
        <w:pStyle w:val="NurText"/>
        <w:bidi/>
        <w:rPr>
          <w:ins w:id="20052" w:author="Transkribus" w:date="2019-12-11T14:30:00Z"/>
          <w:rFonts w:ascii="Courier New" w:hAnsi="Courier New" w:cs="Courier New"/>
        </w:rPr>
      </w:pPr>
      <w:ins w:id="20053" w:author="Transkribus" w:date="2019-12-11T14:30:00Z">
        <w:r w:rsidRPr="00EE6742">
          <w:rPr>
            <w:rFonts w:ascii="Courier New" w:hAnsi="Courier New" w:cs="Courier New"/>
            <w:rtl/>
          </w:rPr>
          <w:t>بى</w:t>
        </w:r>
      </w:ins>
    </w:p>
    <w:p w14:paraId="6EFCDA3F" w14:textId="77777777" w:rsidR="00EE6742" w:rsidRPr="00EE6742" w:rsidRDefault="00EE6742" w:rsidP="00EE6742">
      <w:pPr>
        <w:pStyle w:val="NurText"/>
        <w:bidi/>
        <w:rPr>
          <w:ins w:id="20054" w:author="Transkribus" w:date="2019-12-11T14:30:00Z"/>
          <w:rFonts w:ascii="Courier New" w:hAnsi="Courier New" w:cs="Courier New"/>
        </w:rPr>
      </w:pPr>
      <w:ins w:id="20055" w:author="Transkribus" w:date="2019-12-11T14:30:00Z">
        <w:r w:rsidRPr="00EE6742">
          <w:rPr>
            <w:rFonts w:ascii="Courier New" w:hAnsi="Courier New" w:cs="Courier New"/>
            <w:rtl/>
          </w:rPr>
          <w:t>٢٣١</w:t>
        </w:r>
      </w:ins>
    </w:p>
    <w:p w14:paraId="5ED732DC" w14:textId="77777777" w:rsidR="009B6BCA" w:rsidRPr="009B6BCA" w:rsidRDefault="00EE6742" w:rsidP="009B6BCA">
      <w:pPr>
        <w:pStyle w:val="NurText"/>
        <w:bidi/>
        <w:rPr>
          <w:del w:id="20056" w:author="Transkribus" w:date="2019-12-11T14:30:00Z"/>
          <w:rFonts w:ascii="Courier New" w:hAnsi="Courier New" w:cs="Courier New"/>
        </w:rPr>
      </w:pPr>
      <w:r w:rsidRPr="00EE6742">
        <w:rPr>
          <w:rFonts w:ascii="Courier New" w:hAnsi="Courier New" w:cs="Courier New"/>
          <w:rtl/>
        </w:rPr>
        <w:t xml:space="preserve"> فى الحكم</w:t>
      </w:r>
      <w:del w:id="20057" w:author="Transkribus" w:date="2019-12-11T14:30:00Z">
        <w:r w:rsidR="009B6BCA" w:rsidRPr="009B6BCA">
          <w:rPr>
            <w:rFonts w:ascii="Courier New" w:hAnsi="Courier New" w:cs="Courier New"/>
            <w:rtl/>
          </w:rPr>
          <w:delText>ة</w:delText>
        </w:r>
      </w:del>
      <w:ins w:id="20058" w:author="Transkribus" w:date="2019-12-11T14:30:00Z">
        <w:r w:rsidRPr="00EE6742">
          <w:rPr>
            <w:rFonts w:ascii="Courier New" w:hAnsi="Courier New" w:cs="Courier New"/>
            <w:rtl/>
          </w:rPr>
          <w:t>ه</w:t>
        </w:r>
      </w:ins>
      <w:r w:rsidRPr="00EE6742">
        <w:rPr>
          <w:rFonts w:ascii="Courier New" w:hAnsi="Courier New" w:cs="Courier New"/>
          <w:rtl/>
        </w:rPr>
        <w:t xml:space="preserve"> وفى الطب </w:t>
      </w:r>
      <w:del w:id="2005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54D9680" w14:textId="6E2AB01F" w:rsidR="00EE6742" w:rsidRPr="00EE6742" w:rsidRDefault="009B6BCA" w:rsidP="00EE6742">
      <w:pPr>
        <w:pStyle w:val="NurText"/>
        <w:bidi/>
        <w:rPr>
          <w:ins w:id="20060" w:author="Transkribus" w:date="2019-12-11T14:30:00Z"/>
          <w:rFonts w:ascii="Courier New" w:hAnsi="Courier New" w:cs="Courier New"/>
        </w:rPr>
      </w:pPr>
      <w:dir w:val="rtl">
        <w:dir w:val="rtl">
          <w:r w:rsidR="00EE6742" w:rsidRPr="00EE6742">
            <w:rPr>
              <w:rFonts w:ascii="Courier New" w:hAnsi="Courier New" w:cs="Courier New"/>
              <w:rtl/>
            </w:rPr>
            <w:t xml:space="preserve">وخدم الملك الاشرف موسى </w:t>
          </w:r>
          <w:del w:id="20061"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بن الملك العادل </w:t>
          </w:r>
          <w:del w:id="20062" w:author="Transkribus" w:date="2019-12-11T14:30:00Z">
            <w:r w:rsidRPr="009B6BCA">
              <w:rPr>
                <w:rFonts w:ascii="Courier New" w:hAnsi="Courier New" w:cs="Courier New"/>
                <w:rtl/>
              </w:rPr>
              <w:delText>ا</w:delText>
            </w:r>
          </w:del>
          <w:ins w:id="20063"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20064" w:author="Transkribus" w:date="2019-12-11T14:30:00Z">
            <w:r w:rsidRPr="009B6BCA">
              <w:rPr>
                <w:rFonts w:ascii="Courier New" w:hAnsi="Courier New" w:cs="Courier New"/>
                <w:rtl/>
              </w:rPr>
              <w:delText>ايوب وبقى معه سنين كثيرة</w:delText>
            </w:r>
          </w:del>
          <w:ins w:id="20065" w:author="Transkribus" w:date="2019-12-11T14:30:00Z">
            <w:r w:rsidR="00EE6742" w:rsidRPr="00EE6742">
              <w:rPr>
                <w:rFonts w:ascii="Courier New" w:hAnsi="Courier New" w:cs="Courier New"/>
                <w:rtl/>
              </w:rPr>
              <w:t>أيو بويى</w:t>
            </w:r>
          </w:ins>
        </w:dir>
      </w:dir>
    </w:p>
    <w:p w14:paraId="3C9390D4" w14:textId="60210314" w:rsidR="00EE6742" w:rsidRPr="00EE6742" w:rsidRDefault="00EE6742" w:rsidP="00EE6742">
      <w:pPr>
        <w:pStyle w:val="NurText"/>
        <w:bidi/>
        <w:rPr>
          <w:rFonts w:ascii="Courier New" w:hAnsi="Courier New" w:cs="Courier New"/>
        </w:rPr>
      </w:pPr>
      <w:ins w:id="20066" w:author="Transkribus" w:date="2019-12-11T14:30:00Z">
        <w:r w:rsidRPr="00EE6742">
          <w:rPr>
            <w:rFonts w:ascii="Courier New" w:hAnsi="Courier New" w:cs="Courier New"/>
            <w:rtl/>
          </w:rPr>
          <w:t>معة سيين كشبرة</w:t>
        </w:r>
      </w:ins>
      <w:r w:rsidRPr="00EE6742">
        <w:rPr>
          <w:rFonts w:ascii="Courier New" w:hAnsi="Courier New" w:cs="Courier New"/>
          <w:rtl/>
        </w:rPr>
        <w:t xml:space="preserve"> فى الشرق الى ان </w:t>
      </w:r>
      <w:del w:id="20067" w:author="Transkribus" w:date="2019-12-11T14:30:00Z">
        <w:r w:rsidR="009B6BCA" w:rsidRPr="009B6BCA">
          <w:rPr>
            <w:rFonts w:ascii="Courier New" w:hAnsi="Courier New" w:cs="Courier New"/>
            <w:rtl/>
          </w:rPr>
          <w:delText>ت</w:delText>
        </w:r>
      </w:del>
      <w:ins w:id="20068" w:author="Transkribus" w:date="2019-12-11T14:30:00Z">
        <w:r w:rsidRPr="00EE6742">
          <w:rPr>
            <w:rFonts w:ascii="Courier New" w:hAnsi="Courier New" w:cs="Courier New"/>
            <w:rtl/>
          </w:rPr>
          <w:t>ب</w:t>
        </w:r>
      </w:ins>
      <w:r w:rsidRPr="00EE6742">
        <w:rPr>
          <w:rFonts w:ascii="Courier New" w:hAnsi="Courier New" w:cs="Courier New"/>
          <w:rtl/>
        </w:rPr>
        <w:t>وفى فى الخدمة</w:t>
      </w:r>
      <w:del w:id="2006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070" w:author="Transkribus" w:date="2019-12-11T14:30:00Z">
        <w:r w:rsidRPr="00EE6742">
          <w:rPr>
            <w:rFonts w:ascii="Courier New" w:hAnsi="Courier New" w:cs="Courier New"/>
            <w:rtl/>
          </w:rPr>
          <w:t xml:space="preserve"> وكمان الملك الاشرف محترمه ثمابة الأجبرا</w:t>
        </w:r>
      </w:ins>
    </w:p>
    <w:p w14:paraId="0427F740" w14:textId="68036C2D" w:rsidR="00EE6742" w:rsidRPr="00EE6742" w:rsidRDefault="009B6BCA" w:rsidP="00EE6742">
      <w:pPr>
        <w:pStyle w:val="NurText"/>
        <w:bidi/>
        <w:rPr>
          <w:rFonts w:ascii="Courier New" w:hAnsi="Courier New" w:cs="Courier New"/>
        </w:rPr>
      </w:pPr>
      <w:dir w:val="rtl">
        <w:dir w:val="rtl">
          <w:del w:id="20071" w:author="Transkribus" w:date="2019-12-11T14:30:00Z">
            <w:r w:rsidRPr="009B6BCA">
              <w:rPr>
                <w:rFonts w:ascii="Courier New" w:hAnsi="Courier New" w:cs="Courier New"/>
                <w:rtl/>
              </w:rPr>
              <w:delText>وكان الملك الاشرف يحترمه غاية الاحترام ويكرمه كل الاكرام ويعتمد</w:delText>
            </w:r>
          </w:del>
          <w:ins w:id="20072" w:author="Transkribus" w:date="2019-12-11T14:30:00Z">
            <w:r w:rsidR="00EE6742" w:rsidRPr="00EE6742">
              <w:rPr>
                <w:rFonts w:ascii="Courier New" w:hAnsi="Courier New" w:cs="Courier New"/>
                <w:rtl/>
              </w:rPr>
              <w:t>وبكر مهكل الاشرام ويححمد</w:t>
            </w:r>
          </w:ins>
          <w:r w:rsidR="00EE6742" w:rsidRPr="00EE6742">
            <w:rPr>
              <w:rFonts w:ascii="Courier New" w:hAnsi="Courier New" w:cs="Courier New"/>
              <w:rtl/>
            </w:rPr>
            <w:t xml:space="preserve"> عليه فى صناعة الطب وله </w:t>
          </w:r>
          <w:del w:id="20073" w:author="Transkribus" w:date="2019-12-11T14:30:00Z">
            <w:r w:rsidRPr="009B6BCA">
              <w:rPr>
                <w:rFonts w:ascii="Courier New" w:hAnsi="Courier New" w:cs="Courier New"/>
                <w:rtl/>
              </w:rPr>
              <w:delText>منه الجامكية</w:delText>
            </w:r>
          </w:del>
          <w:ins w:id="20074" w:author="Transkribus" w:date="2019-12-11T14:30:00Z">
            <w:r w:rsidR="00EE6742" w:rsidRPr="00EE6742">
              <w:rPr>
                <w:rFonts w:ascii="Courier New" w:hAnsi="Courier New" w:cs="Courier New"/>
                <w:rtl/>
              </w:rPr>
              <w:t>مثه الحامكبة</w:t>
            </w:r>
          </w:ins>
          <w:r w:rsidR="00EE6742" w:rsidRPr="00EE6742">
            <w:rPr>
              <w:rFonts w:ascii="Courier New" w:hAnsi="Courier New" w:cs="Courier New"/>
              <w:rtl/>
            </w:rPr>
            <w:t xml:space="preserve"> الوافرة </w:t>
          </w:r>
          <w:del w:id="20075" w:author="Transkribus" w:date="2019-12-11T14:30:00Z">
            <w:r w:rsidRPr="009B6BCA">
              <w:rPr>
                <w:rFonts w:ascii="Courier New" w:hAnsi="Courier New" w:cs="Courier New"/>
                <w:rtl/>
              </w:rPr>
              <w:delText>والصلات المتواترة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076" w:author="Transkribus" w:date="2019-12-11T14:30:00Z">
            <w:r w:rsidR="00EE6742" w:rsidRPr="00EE6742">
              <w:rPr>
                <w:rFonts w:ascii="Courier New" w:hAnsi="Courier New" w:cs="Courier New"/>
                <w:rtl/>
              </w:rPr>
              <w:t>والصلانال</w:t>
            </w:r>
          </w:ins>
        </w:dir>
      </w:dir>
    </w:p>
    <w:p w14:paraId="0C450AC0" w14:textId="35155942" w:rsidR="00EE6742" w:rsidRPr="00EE6742" w:rsidRDefault="009B6BCA" w:rsidP="00EE6742">
      <w:pPr>
        <w:pStyle w:val="NurText"/>
        <w:bidi/>
        <w:rPr>
          <w:ins w:id="20077" w:author="Transkribus" w:date="2019-12-11T14:30:00Z"/>
          <w:rFonts w:ascii="Courier New" w:hAnsi="Courier New" w:cs="Courier New"/>
        </w:rPr>
      </w:pPr>
      <w:dir w:val="rtl">
        <w:dir w:val="rtl">
          <w:del w:id="20078" w:author="Transkribus" w:date="2019-12-11T14:30:00Z">
            <w:r w:rsidRPr="009B6BCA">
              <w:rPr>
                <w:rFonts w:ascii="Courier New" w:hAnsi="Courier New" w:cs="Courier New"/>
                <w:rtl/>
              </w:rPr>
              <w:delText>وتوفى صدقة بمدينة حران</w:delText>
            </w:r>
          </w:del>
          <w:ins w:id="20079" w:author="Transkribus" w:date="2019-12-11T14:30:00Z">
            <w:r w:rsidR="00EE6742" w:rsidRPr="00EE6742">
              <w:rPr>
                <w:rFonts w:ascii="Courier New" w:hAnsi="Courier New" w:cs="Courier New"/>
                <w:rtl/>
              </w:rPr>
              <w:t>النواثرة رو</w:t>
            </w:r>
          </w:ins>
          <w:r w:rsidR="00EE6742" w:rsidRPr="00EE6742">
            <w:rPr>
              <w:rFonts w:ascii="Courier New" w:hAnsi="Courier New" w:cs="Courier New"/>
              <w:rtl/>
            </w:rPr>
            <w:t xml:space="preserve"> فى </w:t>
          </w:r>
          <w:del w:id="20080" w:author="Transkribus" w:date="2019-12-11T14:30:00Z">
            <w:r w:rsidRPr="009B6BCA">
              <w:rPr>
                <w:rFonts w:ascii="Courier New" w:hAnsi="Courier New" w:cs="Courier New"/>
                <w:rtl/>
              </w:rPr>
              <w:delText>سنة نيف وعشرين وستمائة</w:delText>
            </w:r>
          </w:del>
          <w:ins w:id="20081" w:author="Transkribus" w:date="2019-12-11T14:30:00Z">
            <w:r w:rsidR="00EE6742" w:rsidRPr="00EE6742">
              <w:rPr>
                <w:rFonts w:ascii="Courier New" w:hAnsi="Courier New" w:cs="Courier New"/>
                <w:rtl/>
              </w:rPr>
              <w:t>صدفةه محمد سه جران فى سنةتيف وعسر بن وسماكة</w:t>
            </w:r>
          </w:ins>
          <w:r w:rsidR="00EE6742" w:rsidRPr="00EE6742">
            <w:rPr>
              <w:rFonts w:ascii="Courier New" w:hAnsi="Courier New" w:cs="Courier New"/>
              <w:rtl/>
            </w:rPr>
            <w:t xml:space="preserve"> وخلف </w:t>
          </w:r>
          <w:del w:id="20082" w:author="Transkribus" w:date="2019-12-11T14:30:00Z">
            <w:r w:rsidRPr="009B6BCA">
              <w:rPr>
                <w:rFonts w:ascii="Courier New" w:hAnsi="Courier New" w:cs="Courier New"/>
                <w:rtl/>
              </w:rPr>
              <w:delText>مالا جزيلا</w:delText>
            </w:r>
          </w:del>
          <w:ins w:id="20083" w:author="Transkribus" w:date="2019-12-11T14:30:00Z">
            <w:r w:rsidR="00EE6742" w:rsidRPr="00EE6742">
              <w:rPr>
                <w:rFonts w:ascii="Courier New" w:hAnsi="Courier New" w:cs="Courier New"/>
                <w:rtl/>
              </w:rPr>
              <w:t>بالأجريلا</w:t>
            </w:r>
          </w:ins>
          <w:r w:rsidR="00EE6742" w:rsidRPr="00EE6742">
            <w:rPr>
              <w:rFonts w:ascii="Courier New" w:hAnsi="Courier New" w:cs="Courier New"/>
              <w:rtl/>
            </w:rPr>
            <w:t xml:space="preserve"> ولم</w:t>
          </w:r>
          <w:del w:id="20084" w:author="Transkribus" w:date="2019-12-11T14:30:00Z">
            <w:r w:rsidRPr="009B6BCA">
              <w:rPr>
                <w:rFonts w:ascii="Courier New" w:hAnsi="Courier New" w:cs="Courier New"/>
                <w:rtl/>
              </w:rPr>
              <w:delText xml:space="preserve"> ي</w:delText>
            </w:r>
          </w:del>
        </w:dir>
      </w:dir>
    </w:p>
    <w:p w14:paraId="0F0E06C1" w14:textId="77777777" w:rsidR="009B6BCA" w:rsidRPr="009B6BCA" w:rsidRDefault="00EE6742" w:rsidP="009B6BCA">
      <w:pPr>
        <w:pStyle w:val="NurText"/>
        <w:bidi/>
        <w:rPr>
          <w:del w:id="20085" w:author="Transkribus" w:date="2019-12-11T14:30:00Z"/>
          <w:rFonts w:ascii="Courier New" w:hAnsi="Courier New" w:cs="Courier New"/>
        </w:rPr>
      </w:pPr>
      <w:ins w:id="20086" w:author="Transkribus" w:date="2019-12-11T14:30:00Z">
        <w:r w:rsidRPr="00EE6742">
          <w:rPr>
            <w:rFonts w:ascii="Courier New" w:hAnsi="Courier New" w:cs="Courier New"/>
            <w:rtl/>
          </w:rPr>
          <w:t>ب</w:t>
        </w:r>
      </w:ins>
      <w:r w:rsidRPr="00EE6742">
        <w:rPr>
          <w:rFonts w:ascii="Courier New" w:hAnsi="Courier New" w:cs="Courier New"/>
          <w:rtl/>
        </w:rPr>
        <w:t>كن له ولد</w:t>
      </w:r>
      <w:del w:id="2008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FBA1994" w14:textId="506C0793" w:rsidR="00EE6742" w:rsidRPr="00EE6742" w:rsidRDefault="009B6BCA" w:rsidP="00EE6742">
      <w:pPr>
        <w:pStyle w:val="NurText"/>
        <w:bidi/>
        <w:rPr>
          <w:rFonts w:ascii="Courier New" w:hAnsi="Courier New" w:cs="Courier New"/>
        </w:rPr>
      </w:pPr>
      <w:dir w:val="rtl">
        <w:dir w:val="rtl">
          <w:del w:id="20088" w:author="Transkribus" w:date="2019-12-11T14:30:00Z">
            <w:r w:rsidRPr="009B6BCA">
              <w:rPr>
                <w:rFonts w:ascii="Courier New" w:hAnsi="Courier New" w:cs="Courier New"/>
                <w:rtl/>
              </w:rPr>
              <w:delText>ومن كلامه مما نقلته</w:delText>
            </w:r>
          </w:del>
          <w:ins w:id="20089" w:author="Transkribus" w:date="2019-12-11T14:30:00Z">
            <w:r w:rsidR="00EE6742" w:rsidRPr="00EE6742">
              <w:rPr>
                <w:rFonts w:ascii="Courier New" w:hAnsi="Courier New" w:cs="Courier New"/>
                <w:rtl/>
              </w:rPr>
              <w:t xml:space="preserve"> أومناكالامه ثماتقلته</w:t>
            </w:r>
          </w:ins>
          <w:r w:rsidR="00EE6742" w:rsidRPr="00EE6742">
            <w:rPr>
              <w:rFonts w:ascii="Courier New" w:hAnsi="Courier New" w:cs="Courier New"/>
              <w:rtl/>
            </w:rPr>
            <w:t xml:space="preserve"> من </w:t>
          </w:r>
          <w:del w:id="20090" w:author="Transkribus" w:date="2019-12-11T14:30:00Z">
            <w:r w:rsidRPr="009B6BCA">
              <w:rPr>
                <w:rFonts w:ascii="Courier New" w:hAnsi="Courier New" w:cs="Courier New"/>
                <w:rtl/>
              </w:rPr>
              <w:delText>خطه قال</w:delText>
            </w:r>
          </w:del>
          <w:ins w:id="20091" w:author="Transkribus" w:date="2019-12-11T14:30:00Z">
            <w:r w:rsidR="00EE6742" w:rsidRPr="00EE6742">
              <w:rPr>
                <w:rFonts w:ascii="Courier New" w:hAnsi="Courier New" w:cs="Courier New"/>
                <w:rtl/>
              </w:rPr>
              <w:t>جطه فال</w:t>
            </w:r>
          </w:ins>
          <w:r w:rsidR="00EE6742" w:rsidRPr="00EE6742">
            <w:rPr>
              <w:rFonts w:ascii="Courier New" w:hAnsi="Courier New" w:cs="Courier New"/>
              <w:rtl/>
            </w:rPr>
            <w:t xml:space="preserve"> الصوم منع الب</w:t>
          </w:r>
          <w:ins w:id="20092" w:author="Transkribus" w:date="2019-12-11T14:30:00Z">
            <w:r w:rsidR="00EE6742" w:rsidRPr="00EE6742">
              <w:rPr>
                <w:rFonts w:ascii="Courier New" w:hAnsi="Courier New" w:cs="Courier New"/>
                <w:rtl/>
              </w:rPr>
              <w:t>س</w:t>
            </w:r>
          </w:ins>
          <w:r w:rsidR="00EE6742" w:rsidRPr="00EE6742">
            <w:rPr>
              <w:rFonts w:ascii="Courier New" w:hAnsi="Courier New" w:cs="Courier New"/>
              <w:rtl/>
            </w:rPr>
            <w:t>دن من الغذاء وكف</w:t>
          </w:r>
        </w:dir>
      </w:dir>
    </w:p>
    <w:p w14:paraId="31741497" w14:textId="75F2C88E" w:rsidR="00EE6742" w:rsidRPr="00EE6742" w:rsidRDefault="00EE6742" w:rsidP="00EE6742">
      <w:pPr>
        <w:pStyle w:val="NurText"/>
        <w:bidi/>
        <w:rPr>
          <w:rFonts w:ascii="Courier New" w:hAnsi="Courier New" w:cs="Courier New"/>
        </w:rPr>
      </w:pPr>
      <w:r w:rsidRPr="00EE6742">
        <w:rPr>
          <w:rFonts w:ascii="Courier New" w:hAnsi="Courier New" w:cs="Courier New"/>
          <w:rtl/>
        </w:rPr>
        <w:t>الحواس عن الخطاء وال</w:t>
      </w:r>
      <w:del w:id="20093" w:author="Transkribus" w:date="2019-12-11T14:30:00Z">
        <w:r w:rsidR="009B6BCA" w:rsidRPr="009B6BCA">
          <w:rPr>
            <w:rFonts w:ascii="Courier New" w:hAnsi="Courier New" w:cs="Courier New"/>
            <w:rtl/>
          </w:rPr>
          <w:delText>ج</w:delText>
        </w:r>
      </w:del>
      <w:ins w:id="20094" w:author="Transkribus" w:date="2019-12-11T14:30:00Z">
        <w:r w:rsidRPr="00EE6742">
          <w:rPr>
            <w:rFonts w:ascii="Courier New" w:hAnsi="Courier New" w:cs="Courier New"/>
            <w:rtl/>
          </w:rPr>
          <w:t>ح</w:t>
        </w:r>
      </w:ins>
      <w:r w:rsidRPr="00EE6742">
        <w:rPr>
          <w:rFonts w:ascii="Courier New" w:hAnsi="Courier New" w:cs="Courier New"/>
          <w:rtl/>
        </w:rPr>
        <w:t>وار</w:t>
      </w:r>
      <w:del w:id="20095" w:author="Transkribus" w:date="2019-12-11T14:30:00Z">
        <w:r w:rsidR="009B6BCA" w:rsidRPr="009B6BCA">
          <w:rPr>
            <w:rFonts w:ascii="Courier New" w:hAnsi="Courier New" w:cs="Courier New"/>
            <w:rtl/>
          </w:rPr>
          <w:delText>ح</w:delText>
        </w:r>
      </w:del>
      <w:ins w:id="20096" w:author="Transkribus" w:date="2019-12-11T14:30:00Z">
        <w:r w:rsidRPr="00EE6742">
          <w:rPr>
            <w:rFonts w:ascii="Courier New" w:hAnsi="Courier New" w:cs="Courier New"/>
            <w:rtl/>
          </w:rPr>
          <w:t>ج</w:t>
        </w:r>
      </w:ins>
      <w:r w:rsidRPr="00EE6742">
        <w:rPr>
          <w:rFonts w:ascii="Courier New" w:hAnsi="Courier New" w:cs="Courier New"/>
          <w:rtl/>
        </w:rPr>
        <w:t xml:space="preserve"> عن الاثام</w:t>
      </w:r>
      <w:del w:id="20097"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098" w:author="Transkribus" w:date="2019-12-11T14:30:00Z">
        <w:r w:rsidRPr="00EE6742">
          <w:rPr>
            <w:rFonts w:ascii="Courier New" w:hAnsi="Courier New" w:cs="Courier New"/>
            <w:rtl/>
          </w:rPr>
          <w:t xml:space="preserve"> وهوكف الحميع عماتلهسى عن ذكر الله وثال</w:t>
        </w:r>
      </w:ins>
    </w:p>
    <w:p w14:paraId="7E04D5C9" w14:textId="77777777" w:rsidR="009B6BCA" w:rsidRPr="009B6BCA" w:rsidRDefault="009B6BCA" w:rsidP="009B6BCA">
      <w:pPr>
        <w:pStyle w:val="NurText"/>
        <w:bidi/>
        <w:rPr>
          <w:del w:id="20099" w:author="Transkribus" w:date="2019-12-11T14:30:00Z"/>
          <w:rFonts w:ascii="Courier New" w:hAnsi="Courier New" w:cs="Courier New"/>
        </w:rPr>
      </w:pPr>
      <w:dir w:val="rtl">
        <w:dir w:val="rtl">
          <w:del w:id="20100" w:author="Transkribus" w:date="2019-12-11T14:30:00Z">
            <w:r w:rsidRPr="009B6BCA">
              <w:rPr>
                <w:rFonts w:ascii="Courier New" w:hAnsi="Courier New" w:cs="Courier New"/>
                <w:rtl/>
              </w:rPr>
              <w:delText>وهو كف الجميع عما يلهى عن ذكر الله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D46A5D1" w14:textId="4E01EAAE" w:rsidR="00EE6742" w:rsidRPr="00EE6742" w:rsidRDefault="009B6BCA" w:rsidP="00EE6742">
      <w:pPr>
        <w:pStyle w:val="NurText"/>
        <w:bidi/>
        <w:rPr>
          <w:rFonts w:ascii="Courier New" w:hAnsi="Courier New" w:cs="Courier New"/>
        </w:rPr>
      </w:pPr>
      <w:dir w:val="rtl">
        <w:dir w:val="rtl">
          <w:del w:id="20101" w:author="Transkribus" w:date="2019-12-11T14:30:00Z">
            <w:r w:rsidRPr="009B6BCA">
              <w:rPr>
                <w:rFonts w:ascii="Courier New" w:hAnsi="Courier New" w:cs="Courier New"/>
                <w:rtl/>
              </w:rPr>
              <w:delText xml:space="preserve">وقال </w:delText>
            </w:r>
          </w:del>
          <w:r w:rsidR="00EE6742" w:rsidRPr="00EE6742">
            <w:rPr>
              <w:rFonts w:ascii="Courier New" w:hAnsi="Courier New" w:cs="Courier New"/>
              <w:rtl/>
            </w:rPr>
            <w:t xml:space="preserve">اعلم </w:t>
          </w:r>
          <w:del w:id="20102" w:author="Transkribus" w:date="2019-12-11T14:30:00Z">
            <w:r w:rsidRPr="009B6BCA">
              <w:rPr>
                <w:rFonts w:ascii="Courier New" w:hAnsi="Courier New" w:cs="Courier New"/>
                <w:rtl/>
              </w:rPr>
              <w:delText>ان</w:delText>
            </w:r>
          </w:del>
          <w:ins w:id="20103" w:author="Transkribus" w:date="2019-12-11T14:30:00Z">
            <w:r w:rsidR="00EE6742" w:rsidRPr="00EE6742">
              <w:rPr>
                <w:rFonts w:ascii="Courier New" w:hAnsi="Courier New" w:cs="Courier New"/>
                <w:rtl/>
              </w:rPr>
              <w:t>أبن</w:t>
            </w:r>
          </w:ins>
          <w:r w:rsidR="00EE6742" w:rsidRPr="00EE6742">
            <w:rPr>
              <w:rFonts w:ascii="Courier New" w:hAnsi="Courier New" w:cs="Courier New"/>
              <w:rtl/>
            </w:rPr>
            <w:t xml:space="preserve"> جميع الطاعات ترى </w:t>
          </w:r>
          <w:del w:id="20104" w:author="Transkribus" w:date="2019-12-11T14:30:00Z">
            <w:r w:rsidRPr="009B6BCA">
              <w:rPr>
                <w:rFonts w:ascii="Courier New" w:hAnsi="Courier New" w:cs="Courier New"/>
                <w:rtl/>
              </w:rPr>
              <w:delText>الا الصوم لا يراه الا الله فانه</w:delText>
            </w:r>
          </w:del>
          <w:ins w:id="20105" w:author="Transkribus" w:date="2019-12-11T14:30:00Z">
            <w:r w:rsidR="00EE6742" w:rsidRPr="00EE6742">
              <w:rPr>
                <w:rFonts w:ascii="Courier New" w:hAnsi="Courier New" w:cs="Courier New"/>
                <w:rtl/>
              </w:rPr>
              <w:t>الاالصوم لابراة الاالله فاله</w:t>
            </w:r>
          </w:ins>
          <w:r w:rsidR="00EE6742" w:rsidRPr="00EE6742">
            <w:rPr>
              <w:rFonts w:ascii="Courier New" w:hAnsi="Courier New" w:cs="Courier New"/>
              <w:rtl/>
            </w:rPr>
            <w:t xml:space="preserve"> عمل فى الباطن بالص</w:t>
          </w:r>
          <w:del w:id="20106" w:author="Transkribus" w:date="2019-12-11T14:30:00Z">
            <w:r w:rsidRPr="009B6BCA">
              <w:rPr>
                <w:rFonts w:ascii="Courier New" w:hAnsi="Courier New" w:cs="Courier New"/>
                <w:rtl/>
              </w:rPr>
              <w:delText>ب</w:delText>
            </w:r>
          </w:del>
          <w:ins w:id="20107" w:author="Transkribus" w:date="2019-12-11T14:30:00Z">
            <w:r w:rsidR="00EE6742" w:rsidRPr="00EE6742">
              <w:rPr>
                <w:rFonts w:ascii="Courier New" w:hAnsi="Courier New" w:cs="Courier New"/>
                <w:rtl/>
              </w:rPr>
              <w:t>ي</w:t>
            </w:r>
          </w:ins>
          <w:r w:rsidR="00EE6742" w:rsidRPr="00EE6742">
            <w:rPr>
              <w:rFonts w:ascii="Courier New" w:hAnsi="Courier New" w:cs="Courier New"/>
              <w:rtl/>
            </w:rPr>
            <w:t>ر المجرد</w:t>
          </w:r>
          <w:del w:id="2010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109" w:author="Transkribus" w:date="2019-12-11T14:30:00Z">
            <w:r w:rsidR="00EE6742" w:rsidRPr="00EE6742">
              <w:rPr>
                <w:rFonts w:ascii="Courier New" w:hAnsi="Courier New" w:cs="Courier New"/>
                <w:rtl/>
              </w:rPr>
              <w:t xml:space="preserve"> ولصوم</w:t>
            </w:r>
            <w:r w:rsidR="00EE6742" w:rsidRPr="00EE6742">
              <w:rPr>
                <w:rFonts w:ascii="Courier New" w:hAnsi="Courier New" w:cs="Courier New"/>
                <w:rtl/>
              </w:rPr>
              <w:tab/>
              <w:t>١</w:t>
            </w:r>
          </w:ins>
        </w:dir>
      </w:dir>
    </w:p>
    <w:p w14:paraId="2A542F46" w14:textId="7436DE56" w:rsidR="00EE6742" w:rsidRPr="00EE6742" w:rsidRDefault="009B6BCA" w:rsidP="00EE6742">
      <w:pPr>
        <w:pStyle w:val="NurText"/>
        <w:bidi/>
        <w:rPr>
          <w:ins w:id="20110" w:author="Transkribus" w:date="2019-12-11T14:30:00Z"/>
          <w:rFonts w:ascii="Courier New" w:hAnsi="Courier New" w:cs="Courier New"/>
        </w:rPr>
      </w:pPr>
      <w:dir w:val="rtl">
        <w:dir w:val="rtl">
          <w:del w:id="20111" w:author="Transkribus" w:date="2019-12-11T14:30:00Z">
            <w:r w:rsidRPr="009B6BCA">
              <w:rPr>
                <w:rFonts w:ascii="Courier New" w:hAnsi="Courier New" w:cs="Courier New"/>
                <w:rtl/>
              </w:rPr>
              <w:delText>وللصوم ثلاث درجات</w:delText>
            </w:r>
          </w:del>
          <w:ins w:id="20112" w:author="Transkribus" w:date="2019-12-11T14:30:00Z">
            <w:r w:rsidR="00EE6742" w:rsidRPr="00EE6742">
              <w:rPr>
                <w:rFonts w:ascii="Courier New" w:hAnsi="Courier New" w:cs="Courier New"/>
                <w:rtl/>
              </w:rPr>
              <w:t>قلاب دوجات</w:t>
            </w:r>
          </w:ins>
          <w:r w:rsidR="00EE6742" w:rsidRPr="00EE6742">
            <w:rPr>
              <w:rFonts w:ascii="Courier New" w:hAnsi="Courier New" w:cs="Courier New"/>
              <w:rtl/>
            </w:rPr>
            <w:t xml:space="preserve"> صوم العموم </w:t>
          </w:r>
          <w:del w:id="20113" w:author="Transkribus" w:date="2019-12-11T14:30:00Z">
            <w:r w:rsidRPr="009B6BCA">
              <w:rPr>
                <w:rFonts w:ascii="Courier New" w:hAnsi="Courier New" w:cs="Courier New"/>
                <w:rtl/>
              </w:rPr>
              <w:delText>وهو كف</w:delText>
            </w:r>
          </w:del>
          <w:ins w:id="20114" w:author="Transkribus" w:date="2019-12-11T14:30:00Z">
            <w:r w:rsidR="00EE6742" w:rsidRPr="00EE6742">
              <w:rPr>
                <w:rFonts w:ascii="Courier New" w:hAnsi="Courier New" w:cs="Courier New"/>
                <w:rtl/>
              </w:rPr>
              <w:t>وهولف</w:t>
            </w:r>
          </w:ins>
          <w:r w:rsidR="00EE6742" w:rsidRPr="00EE6742">
            <w:rPr>
              <w:rFonts w:ascii="Courier New" w:hAnsi="Courier New" w:cs="Courier New"/>
              <w:rtl/>
            </w:rPr>
            <w:t xml:space="preserve"> البطن والفرج عن قضاء الشهوة وصوم الخصو</w:t>
          </w:r>
          <w:del w:id="20115" w:author="Transkribus" w:date="2019-12-11T14:30:00Z">
            <w:r w:rsidRPr="009B6BCA">
              <w:rPr>
                <w:rFonts w:ascii="Courier New" w:hAnsi="Courier New" w:cs="Courier New"/>
                <w:rtl/>
              </w:rPr>
              <w:delText>ص</w:delText>
            </w:r>
          </w:del>
          <w:ins w:id="20116"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وهو</w:t>
          </w:r>
          <w:del w:id="20117" w:author="Transkribus" w:date="2019-12-11T14:30:00Z">
            <w:r w:rsidRPr="009B6BCA">
              <w:rPr>
                <w:rFonts w:ascii="Courier New" w:hAnsi="Courier New" w:cs="Courier New"/>
                <w:rtl/>
              </w:rPr>
              <w:delText xml:space="preserve"> كف</w:delText>
            </w:r>
          </w:del>
        </w:dir>
      </w:dir>
    </w:p>
    <w:p w14:paraId="7AA65CEE" w14:textId="2D4316D2" w:rsidR="00EE6742" w:rsidRPr="00EE6742" w:rsidRDefault="00EE6742" w:rsidP="00EE6742">
      <w:pPr>
        <w:pStyle w:val="NurText"/>
        <w:bidi/>
        <w:rPr>
          <w:ins w:id="20118" w:author="Transkribus" w:date="2019-12-11T14:30:00Z"/>
          <w:rFonts w:ascii="Courier New" w:hAnsi="Courier New" w:cs="Courier New"/>
        </w:rPr>
      </w:pPr>
      <w:ins w:id="20119" w:author="Transkribus" w:date="2019-12-11T14:30:00Z">
        <w:r w:rsidRPr="00EE6742">
          <w:rPr>
            <w:rFonts w:ascii="Courier New" w:hAnsi="Courier New" w:cs="Courier New"/>
            <w:rtl/>
          </w:rPr>
          <w:t>يف</w:t>
        </w:r>
      </w:ins>
      <w:r w:rsidRPr="00EE6742">
        <w:rPr>
          <w:rFonts w:ascii="Courier New" w:hAnsi="Courier New" w:cs="Courier New"/>
          <w:rtl/>
        </w:rPr>
        <w:t xml:space="preserve"> السمع </w:t>
      </w:r>
      <w:del w:id="20120" w:author="Transkribus" w:date="2019-12-11T14:30:00Z">
        <w:r w:rsidR="009B6BCA" w:rsidRPr="009B6BCA">
          <w:rPr>
            <w:rFonts w:ascii="Courier New" w:hAnsi="Courier New" w:cs="Courier New"/>
            <w:rtl/>
          </w:rPr>
          <w:delText>والبصر واللسان وسائر الجوارح</w:delText>
        </w:r>
      </w:del>
      <w:ins w:id="20121" w:author="Transkribus" w:date="2019-12-11T14:30:00Z">
        <w:r w:rsidRPr="00EE6742">
          <w:rPr>
            <w:rFonts w:ascii="Courier New" w:hAnsi="Courier New" w:cs="Courier New"/>
            <w:rtl/>
          </w:rPr>
          <w:t>واليصر والسان وساتر الحوارج</w:t>
        </w:r>
      </w:ins>
      <w:r w:rsidRPr="00EE6742">
        <w:rPr>
          <w:rFonts w:ascii="Courier New" w:hAnsi="Courier New" w:cs="Courier New"/>
          <w:rtl/>
        </w:rPr>
        <w:t xml:space="preserve"> عن الاثام </w:t>
      </w:r>
      <w:del w:id="20122" w:author="Transkribus" w:date="2019-12-11T14:30:00Z">
        <w:r w:rsidR="009B6BCA" w:rsidRPr="009B6BCA">
          <w:rPr>
            <w:rFonts w:ascii="Courier New" w:hAnsi="Courier New" w:cs="Courier New"/>
            <w:rtl/>
          </w:rPr>
          <w:delText xml:space="preserve">واما صوم خصوص الخصوص فصوم </w:delText>
        </w:r>
      </w:del>
      <w:ins w:id="20123" w:author="Transkribus" w:date="2019-12-11T14:30:00Z">
        <w:r w:rsidRPr="00EE6742">
          <w:rPr>
            <w:rFonts w:ascii="Courier New" w:hAnsi="Courier New" w:cs="Courier New"/>
            <w:rtl/>
          </w:rPr>
          <w:t>وأماصوم خصوس الخصوس نصوم</w:t>
        </w:r>
      </w:ins>
    </w:p>
    <w:p w14:paraId="5B4801C2" w14:textId="08B7D9DF" w:rsidR="00EE6742" w:rsidRPr="00EE6742" w:rsidRDefault="00EE6742" w:rsidP="00EE6742">
      <w:pPr>
        <w:pStyle w:val="NurText"/>
        <w:bidi/>
        <w:rPr>
          <w:rFonts w:ascii="Courier New" w:hAnsi="Courier New" w:cs="Courier New"/>
        </w:rPr>
      </w:pPr>
      <w:r w:rsidRPr="00EE6742">
        <w:rPr>
          <w:rFonts w:ascii="Courier New" w:hAnsi="Courier New" w:cs="Courier New"/>
          <w:rtl/>
        </w:rPr>
        <w:t>القلب عن الهمم الدني</w:t>
      </w:r>
      <w:ins w:id="20124" w:author="Transkribus" w:date="2019-12-11T14:30:00Z">
        <w:r w:rsidRPr="00EE6742">
          <w:rPr>
            <w:rFonts w:ascii="Courier New" w:hAnsi="Courier New" w:cs="Courier New"/>
            <w:rtl/>
          </w:rPr>
          <w:t>س</w:t>
        </w:r>
      </w:ins>
      <w:r w:rsidRPr="00EE6742">
        <w:rPr>
          <w:rFonts w:ascii="Courier New" w:hAnsi="Courier New" w:cs="Courier New"/>
          <w:rtl/>
        </w:rPr>
        <w:t>ة والافكار الدنياو</w:t>
      </w:r>
      <w:del w:id="20125" w:author="Transkribus" w:date="2019-12-11T14:30:00Z">
        <w:r w:rsidR="009B6BCA" w:rsidRPr="009B6BCA">
          <w:rPr>
            <w:rFonts w:ascii="Courier New" w:hAnsi="Courier New" w:cs="Courier New"/>
            <w:rtl/>
          </w:rPr>
          <w:delText>ي</w:delText>
        </w:r>
      </w:del>
      <w:ins w:id="20126" w:author="Transkribus" w:date="2019-12-11T14:30:00Z">
        <w:r w:rsidRPr="00EE6742">
          <w:rPr>
            <w:rFonts w:ascii="Courier New" w:hAnsi="Courier New" w:cs="Courier New"/>
            <w:rtl/>
          </w:rPr>
          <w:t>ب</w:t>
        </w:r>
      </w:ins>
      <w:r w:rsidRPr="00EE6742">
        <w:rPr>
          <w:rFonts w:ascii="Courier New" w:hAnsi="Courier New" w:cs="Courier New"/>
          <w:rtl/>
        </w:rPr>
        <w:t xml:space="preserve">ة وكفه </w:t>
      </w:r>
      <w:del w:id="20127" w:author="Transkribus" w:date="2019-12-11T14:30:00Z">
        <w:r w:rsidR="009B6BCA" w:rsidRPr="009B6BCA">
          <w:rPr>
            <w:rFonts w:ascii="Courier New" w:hAnsi="Courier New" w:cs="Courier New"/>
            <w:rtl/>
          </w:rPr>
          <w:delText>عما سوى الله تعالى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128" w:author="Transkribus" w:date="2019-12-11T14:30:00Z">
        <w:r w:rsidRPr="00EE6742">
          <w:rPr>
            <w:rFonts w:ascii="Courier New" w:hAnsi="Courier New" w:cs="Courier New"/>
            <w:rtl/>
          </w:rPr>
          <w:t>عثماسوى اللهتعالى وثال ما كمان من</w:t>
        </w:r>
      </w:ins>
    </w:p>
    <w:p w14:paraId="74784D82" w14:textId="3E0B5F44" w:rsidR="00EE6742" w:rsidRPr="00EE6742" w:rsidRDefault="009B6BCA" w:rsidP="00EE6742">
      <w:pPr>
        <w:pStyle w:val="NurText"/>
        <w:bidi/>
        <w:rPr>
          <w:ins w:id="20129" w:author="Transkribus" w:date="2019-12-11T14:30:00Z"/>
          <w:rFonts w:ascii="Courier New" w:hAnsi="Courier New" w:cs="Courier New"/>
        </w:rPr>
      </w:pPr>
      <w:dir w:val="rtl">
        <w:dir w:val="rtl">
          <w:del w:id="20130" w:author="Transkribus" w:date="2019-12-11T14:30:00Z">
            <w:r w:rsidRPr="009B6BCA">
              <w:rPr>
                <w:rFonts w:ascii="Courier New" w:hAnsi="Courier New" w:cs="Courier New"/>
                <w:rtl/>
              </w:rPr>
              <w:delText xml:space="preserve">وقال ما كان من </w:delText>
            </w:r>
          </w:del>
          <w:r w:rsidR="00EE6742" w:rsidRPr="00EE6742">
            <w:rPr>
              <w:rFonts w:ascii="Courier New" w:hAnsi="Courier New" w:cs="Courier New"/>
              <w:rtl/>
            </w:rPr>
            <w:t>الرطوبات الخارج</w:t>
          </w:r>
          <w:del w:id="20131" w:author="Transkribus" w:date="2019-12-11T14:30:00Z">
            <w:r w:rsidRPr="009B6BCA">
              <w:rPr>
                <w:rFonts w:ascii="Courier New" w:hAnsi="Courier New" w:cs="Courier New"/>
                <w:rtl/>
              </w:rPr>
              <w:delText>ة</w:delText>
            </w:r>
          </w:del>
          <w:ins w:id="20132"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من الباطن ليس مس</w:t>
          </w:r>
          <w:del w:id="20133" w:author="Transkribus" w:date="2019-12-11T14:30:00Z">
            <w:r w:rsidRPr="009B6BCA">
              <w:rPr>
                <w:rFonts w:ascii="Courier New" w:hAnsi="Courier New" w:cs="Courier New"/>
                <w:rtl/>
              </w:rPr>
              <w:delText>تح</w:delText>
            </w:r>
          </w:del>
          <w:ins w:id="2013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يلا وليس له </w:t>
          </w:r>
          <w:del w:id="20135" w:author="Transkribus" w:date="2019-12-11T14:30:00Z">
            <w:r w:rsidRPr="009B6BCA">
              <w:rPr>
                <w:rFonts w:ascii="Courier New" w:hAnsi="Courier New" w:cs="Courier New"/>
                <w:rtl/>
              </w:rPr>
              <w:delText>مقر فهو طاهر كالدمع والعرق واللعاب</w:delText>
            </w:r>
          </w:del>
          <w:ins w:id="20136" w:author="Transkribus" w:date="2019-12-11T14:30:00Z">
            <w:r w:rsidR="00EE6742" w:rsidRPr="00EE6742">
              <w:rPr>
                <w:rFonts w:ascii="Courier New" w:hAnsi="Courier New" w:cs="Courier New"/>
                <w:rtl/>
              </w:rPr>
              <w:t>مقرفهوطاهر كمالديمع والعرف</w:t>
            </w:r>
          </w:ins>
        </w:dir>
      </w:dir>
    </w:p>
    <w:p w14:paraId="55528573" w14:textId="77777777" w:rsidR="009B6BCA" w:rsidRPr="009B6BCA" w:rsidRDefault="00EE6742" w:rsidP="009B6BCA">
      <w:pPr>
        <w:pStyle w:val="NurText"/>
        <w:bidi/>
        <w:rPr>
          <w:del w:id="20137" w:author="Transkribus" w:date="2019-12-11T14:30:00Z"/>
          <w:rFonts w:ascii="Courier New" w:hAnsi="Courier New" w:cs="Courier New"/>
        </w:rPr>
      </w:pPr>
      <w:ins w:id="20138" w:author="Transkribus" w:date="2019-12-11T14:30:00Z">
        <w:r w:rsidRPr="00EE6742">
          <w:rPr>
            <w:rFonts w:ascii="Courier New" w:hAnsi="Courier New" w:cs="Courier New"/>
            <w:rtl/>
          </w:rPr>
          <w:t>والعاب</w:t>
        </w:r>
      </w:ins>
      <w:r w:rsidRPr="00EE6742">
        <w:rPr>
          <w:rFonts w:ascii="Courier New" w:hAnsi="Courier New" w:cs="Courier New"/>
          <w:rtl/>
        </w:rPr>
        <w:t xml:space="preserve"> والمخاط</w:t>
      </w:r>
      <w:del w:id="2013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8BDC16A" w14:textId="77777777" w:rsidR="009B6BCA" w:rsidRPr="009B6BCA" w:rsidRDefault="009B6BCA" w:rsidP="009B6BCA">
      <w:pPr>
        <w:pStyle w:val="NurText"/>
        <w:bidi/>
        <w:rPr>
          <w:del w:id="20140" w:author="Transkribus" w:date="2019-12-11T14:30:00Z"/>
          <w:rFonts w:ascii="Courier New" w:hAnsi="Courier New" w:cs="Courier New"/>
        </w:rPr>
      </w:pPr>
      <w:dir w:val="rtl">
        <w:dir w:val="rtl">
          <w:del w:id="20141" w:author="Transkribus" w:date="2019-12-11T14:30:00Z">
            <w:r w:rsidRPr="009B6BCA">
              <w:rPr>
                <w:rFonts w:ascii="Courier New" w:hAnsi="Courier New" w:cs="Courier New"/>
                <w:rtl/>
              </w:rPr>
              <w:delText>واما ما له مقر</w:delText>
            </w:r>
          </w:del>
          <w:ins w:id="20142" w:author="Transkribus" w:date="2019-12-11T14:30:00Z">
            <w:r w:rsidR="00EE6742" w:rsidRPr="00EE6742">
              <w:rPr>
                <w:rFonts w:ascii="Courier New" w:hAnsi="Courier New" w:cs="Courier New"/>
                <w:rtl/>
              </w:rPr>
              <w:t xml:space="preserve"> وأماماله معر</w:t>
            </w:r>
          </w:ins>
          <w:r w:rsidR="00EE6742" w:rsidRPr="00EE6742">
            <w:rPr>
              <w:rFonts w:ascii="Courier New" w:hAnsi="Courier New" w:cs="Courier New"/>
              <w:rtl/>
            </w:rPr>
            <w:t xml:space="preserve"> وهو </w:t>
          </w:r>
          <w:del w:id="20143" w:author="Transkribus" w:date="2019-12-11T14:30:00Z">
            <w:r w:rsidRPr="009B6BCA">
              <w:rPr>
                <w:rFonts w:ascii="Courier New" w:hAnsi="Courier New" w:cs="Courier New"/>
                <w:rtl/>
              </w:rPr>
              <w:delText>مستحيل فهو نجس</w:delText>
            </w:r>
          </w:del>
          <w:ins w:id="20144" w:author="Transkribus" w:date="2019-12-11T14:30:00Z">
            <w:r w:rsidR="00EE6742" w:rsidRPr="00EE6742">
              <w:rPr>
                <w:rFonts w:ascii="Courier New" w:hAnsi="Courier New" w:cs="Courier New"/>
                <w:rtl/>
              </w:rPr>
              <w:t>مسجيل فهوجس</w:t>
            </w:r>
          </w:ins>
          <w:r w:rsidR="00EE6742" w:rsidRPr="00EE6742">
            <w:rPr>
              <w:rFonts w:ascii="Courier New" w:hAnsi="Courier New" w:cs="Courier New"/>
              <w:rtl/>
            </w:rPr>
            <w:t xml:space="preserve"> كالبول </w:t>
          </w:r>
          <w:del w:id="20145" w:author="Transkribus" w:date="2019-12-11T14:30:00Z">
            <w:r w:rsidRPr="009B6BCA">
              <w:rPr>
                <w:rFonts w:ascii="Courier New" w:hAnsi="Courier New" w:cs="Courier New"/>
                <w:rtl/>
              </w:rPr>
              <w:delText>والروث</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64272DB" w14:textId="6F10D8CA" w:rsidR="00EE6742" w:rsidRPr="00EE6742" w:rsidRDefault="009B6BCA" w:rsidP="00EE6742">
      <w:pPr>
        <w:pStyle w:val="NurText"/>
        <w:bidi/>
        <w:rPr>
          <w:ins w:id="20146" w:author="Transkribus" w:date="2019-12-11T14:30:00Z"/>
          <w:rFonts w:ascii="Courier New" w:hAnsi="Courier New" w:cs="Courier New"/>
        </w:rPr>
      </w:pPr>
      <w:dir w:val="rtl">
        <w:dir w:val="rtl">
          <w:ins w:id="20147" w:author="Transkribus" w:date="2019-12-11T14:30:00Z">
            <w:r w:rsidR="00EE6742" w:rsidRPr="00EE6742">
              <w:rPr>
                <w:rFonts w:ascii="Courier New" w:hAnsi="Courier New" w:cs="Courier New"/>
                <w:rtl/>
              </w:rPr>
              <w:t xml:space="preserve">والروف </w:t>
            </w:r>
          </w:ins>
          <w:r w:rsidR="00EE6742" w:rsidRPr="00EE6742">
            <w:rPr>
              <w:rFonts w:ascii="Courier New" w:hAnsi="Courier New" w:cs="Courier New"/>
              <w:rtl/>
            </w:rPr>
            <w:t>وقال اعلم ان الوزير</w:t>
          </w:r>
          <w:del w:id="20148" w:author="Transkribus" w:date="2019-12-11T14:30:00Z">
            <w:r w:rsidRPr="009B6BCA">
              <w:rPr>
                <w:rFonts w:ascii="Courier New" w:hAnsi="Courier New" w:cs="Courier New"/>
                <w:rtl/>
              </w:rPr>
              <w:delText xml:space="preserve"> مشتق اسمه من حمل </w:delText>
            </w:r>
          </w:del>
        </w:dir>
      </w:dir>
    </w:p>
    <w:p w14:paraId="7E3D147F" w14:textId="3146BB30" w:rsidR="00EE6742" w:rsidRPr="00EE6742" w:rsidRDefault="00EE6742" w:rsidP="00EE6742">
      <w:pPr>
        <w:pStyle w:val="NurText"/>
        <w:bidi/>
        <w:rPr>
          <w:rFonts w:ascii="Courier New" w:hAnsi="Courier New" w:cs="Courier New"/>
        </w:rPr>
      </w:pPr>
      <w:ins w:id="20149" w:author="Transkribus" w:date="2019-12-11T14:30:00Z">
        <w:r w:rsidRPr="00EE6742">
          <w:rPr>
            <w:rFonts w:ascii="Courier New" w:hAnsi="Courier New" w:cs="Courier New"/>
            <w:rtl/>
          </w:rPr>
          <w:t xml:space="preserve">مشبق اسمهمن جمل </w:t>
        </w:r>
      </w:ins>
      <w:r w:rsidRPr="00EE6742">
        <w:rPr>
          <w:rFonts w:ascii="Courier New" w:hAnsi="Courier New" w:cs="Courier New"/>
          <w:rtl/>
        </w:rPr>
        <w:t xml:space="preserve">الوزر عمن </w:t>
      </w:r>
      <w:del w:id="20150" w:author="Transkribus" w:date="2019-12-11T14:30:00Z">
        <w:r w:rsidR="009B6BCA" w:rsidRPr="009B6BCA">
          <w:rPr>
            <w:rFonts w:ascii="Courier New" w:hAnsi="Courier New" w:cs="Courier New"/>
            <w:rtl/>
          </w:rPr>
          <w:delText>خدمه وحمل الوزر لا يكون الا بسلامة</w:delText>
        </w:r>
      </w:del>
      <w:ins w:id="20151" w:author="Transkribus" w:date="2019-12-11T14:30:00Z">
        <w:r w:rsidRPr="00EE6742">
          <w:rPr>
            <w:rFonts w:ascii="Courier New" w:hAnsi="Courier New" w:cs="Courier New"/>
            <w:rtl/>
          </w:rPr>
          <w:t>خديه وجمل الوزرلابكون الابسلامع</w:t>
        </w:r>
      </w:ins>
      <w:r w:rsidRPr="00EE6742">
        <w:rPr>
          <w:rFonts w:ascii="Courier New" w:hAnsi="Courier New" w:cs="Courier New"/>
          <w:rtl/>
        </w:rPr>
        <w:t xml:space="preserve"> من الوزير فى خلقته</w:t>
      </w:r>
      <w:del w:id="20152" w:author="Transkribus" w:date="2019-12-11T14:30:00Z">
        <w:r w:rsidR="009B6BCA" w:rsidRPr="009B6BCA">
          <w:rPr>
            <w:rFonts w:ascii="Courier New" w:hAnsi="Courier New" w:cs="Courier New"/>
            <w:rtl/>
          </w:rPr>
          <w:delText xml:space="preserve"> وخلائقه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8483D48" w14:textId="752BCE35" w:rsidR="00EE6742" w:rsidRPr="00EE6742" w:rsidRDefault="009B6BCA" w:rsidP="00EE6742">
      <w:pPr>
        <w:pStyle w:val="NurText"/>
        <w:bidi/>
        <w:rPr>
          <w:ins w:id="20153" w:author="Transkribus" w:date="2019-12-11T14:30:00Z"/>
          <w:rFonts w:ascii="Courier New" w:hAnsi="Courier New" w:cs="Courier New"/>
        </w:rPr>
      </w:pPr>
      <w:dir w:val="rtl">
        <w:dir w:val="rtl">
          <w:del w:id="20154" w:author="Transkribus" w:date="2019-12-11T14:30:00Z">
            <w:r w:rsidRPr="009B6BCA">
              <w:rPr>
                <w:rFonts w:ascii="Courier New" w:hAnsi="Courier New" w:cs="Courier New"/>
                <w:rtl/>
              </w:rPr>
              <w:delText>اما</w:delText>
            </w:r>
          </w:del>
          <w:ins w:id="20155" w:author="Transkribus" w:date="2019-12-11T14:30:00Z">
            <w:r w:rsidR="00EE6742" w:rsidRPr="00EE6742">
              <w:rPr>
                <w:rFonts w:ascii="Courier New" w:hAnsi="Courier New" w:cs="Courier New"/>
                <w:rtl/>
              </w:rPr>
              <w:t>وخلاتفهاما</w:t>
            </w:r>
          </w:ins>
          <w:r w:rsidR="00EE6742" w:rsidRPr="00EE6742">
            <w:rPr>
              <w:rFonts w:ascii="Courier New" w:hAnsi="Courier New" w:cs="Courier New"/>
              <w:rtl/>
            </w:rPr>
            <w:t xml:space="preserve"> فى </w:t>
          </w:r>
          <w:del w:id="20156" w:author="Transkribus" w:date="2019-12-11T14:30:00Z">
            <w:r w:rsidRPr="009B6BCA">
              <w:rPr>
                <w:rFonts w:ascii="Courier New" w:hAnsi="Courier New" w:cs="Courier New"/>
                <w:rtl/>
              </w:rPr>
              <w:delText>خلقته فان يكون تام الصورة</w:delText>
            </w:r>
          </w:del>
          <w:ins w:id="20157" w:author="Transkribus" w:date="2019-12-11T14:30:00Z">
            <w:r w:rsidR="00EE6742" w:rsidRPr="00EE6742">
              <w:rPr>
                <w:rFonts w:ascii="Courier New" w:hAnsi="Courier New" w:cs="Courier New"/>
                <w:rtl/>
              </w:rPr>
              <w:t>خلفته بان بكون ثام الصورم</w:t>
            </w:r>
          </w:ins>
          <w:r w:rsidR="00EE6742" w:rsidRPr="00EE6742">
            <w:rPr>
              <w:rFonts w:ascii="Courier New" w:hAnsi="Courier New" w:cs="Courier New"/>
              <w:rtl/>
            </w:rPr>
            <w:t xml:space="preserve"> حسن اله</w:t>
          </w:r>
          <w:del w:id="20158" w:author="Transkribus" w:date="2019-12-11T14:30:00Z">
            <w:r w:rsidRPr="009B6BCA">
              <w:rPr>
                <w:rFonts w:ascii="Courier New" w:hAnsi="Courier New" w:cs="Courier New"/>
                <w:rtl/>
              </w:rPr>
              <w:delText>يئ</w:delText>
            </w:r>
          </w:del>
          <w:ins w:id="20159" w:author="Transkribus" w:date="2019-12-11T14:30:00Z">
            <w:r w:rsidR="00EE6742" w:rsidRPr="00EE6742">
              <w:rPr>
                <w:rFonts w:ascii="Courier New" w:hAnsi="Courier New" w:cs="Courier New"/>
                <w:rtl/>
              </w:rPr>
              <w:t>بت</w:t>
            </w:r>
          </w:ins>
          <w:r w:rsidR="00EE6742" w:rsidRPr="00EE6742">
            <w:rPr>
              <w:rFonts w:ascii="Courier New" w:hAnsi="Courier New" w:cs="Courier New"/>
              <w:rtl/>
            </w:rPr>
            <w:t xml:space="preserve">ة متناسب </w:t>
          </w:r>
          <w:del w:id="20160" w:author="Transkribus" w:date="2019-12-11T14:30:00Z">
            <w:r w:rsidRPr="009B6BCA">
              <w:rPr>
                <w:rFonts w:ascii="Courier New" w:hAnsi="Courier New" w:cs="Courier New"/>
                <w:rtl/>
              </w:rPr>
              <w:delText>الاعضاء صحيح الحواس واما</w:delText>
            </w:r>
          </w:del>
          <w:ins w:id="20161" w:author="Transkribus" w:date="2019-12-11T14:30:00Z">
            <w:r w:rsidR="00EE6742" w:rsidRPr="00EE6742">
              <w:rPr>
                <w:rFonts w:ascii="Courier New" w:hAnsi="Courier New" w:cs="Courier New"/>
                <w:rtl/>
              </w:rPr>
              <w:t>الاعشاء سحيح الحواعوى</w:t>
            </w:r>
          </w:ins>
        </w:dir>
      </w:dir>
    </w:p>
    <w:p w14:paraId="5663B16C" w14:textId="43AC60E7" w:rsidR="00EE6742" w:rsidRPr="00EE6742" w:rsidRDefault="00EE6742" w:rsidP="00EE6742">
      <w:pPr>
        <w:pStyle w:val="NurText"/>
        <w:bidi/>
        <w:rPr>
          <w:ins w:id="20162" w:author="Transkribus" w:date="2019-12-11T14:30:00Z"/>
          <w:rFonts w:ascii="Courier New" w:hAnsi="Courier New" w:cs="Courier New"/>
        </w:rPr>
      </w:pPr>
      <w:ins w:id="20163" w:author="Transkribus" w:date="2019-12-11T14:30:00Z">
        <w:r w:rsidRPr="00EE6742">
          <w:rPr>
            <w:rFonts w:ascii="Courier New" w:hAnsi="Courier New" w:cs="Courier New"/>
            <w:rtl/>
          </w:rPr>
          <w:t>وأما</w:t>
        </w:r>
      </w:ins>
      <w:r w:rsidRPr="00EE6742">
        <w:rPr>
          <w:rFonts w:ascii="Courier New" w:hAnsi="Courier New" w:cs="Courier New"/>
          <w:rtl/>
        </w:rPr>
        <w:t xml:space="preserve"> فى </w:t>
      </w:r>
      <w:del w:id="20164" w:author="Transkribus" w:date="2019-12-11T14:30:00Z">
        <w:r w:rsidR="009B6BCA" w:rsidRPr="009B6BCA">
          <w:rPr>
            <w:rFonts w:ascii="Courier New" w:hAnsi="Courier New" w:cs="Courier New"/>
            <w:rtl/>
          </w:rPr>
          <w:delText>خلائقه فهو ان يكون بعيد الهمة سامى الراى</w:delText>
        </w:r>
      </w:del>
      <w:ins w:id="20165" w:author="Transkribus" w:date="2019-12-11T14:30:00Z">
        <w:r w:rsidRPr="00EE6742">
          <w:rPr>
            <w:rFonts w:ascii="Courier New" w:hAnsi="Courier New" w:cs="Courier New"/>
            <w:rtl/>
          </w:rPr>
          <w:t>خلاتفة فهران بكون بعبد الهمه -ابى الرأى</w:t>
        </w:r>
      </w:ins>
      <w:r w:rsidRPr="00EE6742">
        <w:rPr>
          <w:rFonts w:ascii="Courier New" w:hAnsi="Courier New" w:cs="Courier New"/>
          <w:rtl/>
        </w:rPr>
        <w:t xml:space="preserve"> ذكى </w:t>
      </w:r>
      <w:del w:id="20166" w:author="Transkribus" w:date="2019-12-11T14:30:00Z">
        <w:r w:rsidR="009B6BCA" w:rsidRPr="009B6BCA">
          <w:rPr>
            <w:rFonts w:ascii="Courier New" w:hAnsi="Courier New" w:cs="Courier New"/>
            <w:rtl/>
          </w:rPr>
          <w:delText>الذهن جيد الحدس</w:delText>
        </w:r>
      </w:del>
      <w:ins w:id="20167" w:author="Transkribus" w:date="2019-12-11T14:30:00Z">
        <w:r w:rsidRPr="00EE6742">
          <w:rPr>
            <w:rFonts w:ascii="Courier New" w:hAnsi="Courier New" w:cs="Courier New"/>
            <w:rtl/>
          </w:rPr>
          <w:t>الدهن جبد الحسدين</w:t>
        </w:r>
      </w:ins>
      <w:r w:rsidRPr="00EE6742">
        <w:rPr>
          <w:rFonts w:ascii="Courier New" w:hAnsi="Courier New" w:cs="Courier New"/>
          <w:rtl/>
        </w:rPr>
        <w:t xml:space="preserve"> صادق</w:t>
      </w:r>
      <w:del w:id="20168" w:author="Transkribus" w:date="2019-12-11T14:30:00Z">
        <w:r w:rsidR="009B6BCA" w:rsidRPr="009B6BCA">
          <w:rPr>
            <w:rFonts w:ascii="Courier New" w:hAnsi="Courier New" w:cs="Courier New"/>
            <w:rtl/>
          </w:rPr>
          <w:delText xml:space="preserve"> الفراسة رحب</w:delText>
        </w:r>
      </w:del>
    </w:p>
    <w:p w14:paraId="499A53E6" w14:textId="0C2CC072" w:rsidR="00EE6742" w:rsidRPr="00EE6742" w:rsidRDefault="00EE6742" w:rsidP="00EE6742">
      <w:pPr>
        <w:pStyle w:val="NurText"/>
        <w:bidi/>
        <w:rPr>
          <w:rFonts w:ascii="Courier New" w:hAnsi="Courier New" w:cs="Courier New"/>
        </w:rPr>
      </w:pPr>
      <w:ins w:id="20169" w:author="Transkribus" w:date="2019-12-11T14:30:00Z">
        <w:r w:rsidRPr="00EE6742">
          <w:rPr>
            <w:rFonts w:ascii="Courier New" w:hAnsi="Courier New" w:cs="Courier New"/>
            <w:rtl/>
          </w:rPr>
          <w:t>القر اسةرجب</w:t>
        </w:r>
      </w:ins>
      <w:r w:rsidRPr="00EE6742">
        <w:rPr>
          <w:rFonts w:ascii="Courier New" w:hAnsi="Courier New" w:cs="Courier New"/>
          <w:rtl/>
        </w:rPr>
        <w:t xml:space="preserve"> الصدر كامل </w:t>
      </w:r>
      <w:del w:id="20170" w:author="Transkribus" w:date="2019-12-11T14:30:00Z">
        <w:r w:rsidR="009B6BCA" w:rsidRPr="009B6BCA">
          <w:rPr>
            <w:rFonts w:ascii="Courier New" w:hAnsi="Courier New" w:cs="Courier New"/>
            <w:rtl/>
          </w:rPr>
          <w:delText>المروءة عارفا بموارد</w:delText>
        </w:r>
      </w:del>
      <w:ins w:id="20171" w:author="Transkribus" w:date="2019-12-11T14:30:00Z">
        <w:r w:rsidRPr="00EE6742">
          <w:rPr>
            <w:rFonts w:ascii="Courier New" w:hAnsi="Courier New" w:cs="Courier New"/>
            <w:rtl/>
          </w:rPr>
          <w:t>المروةةعارقابوارد</w:t>
        </w:r>
      </w:ins>
      <w:r w:rsidRPr="00EE6742">
        <w:rPr>
          <w:rFonts w:ascii="Courier New" w:hAnsi="Courier New" w:cs="Courier New"/>
          <w:rtl/>
        </w:rPr>
        <w:t xml:space="preserve"> الامور </w:t>
      </w:r>
      <w:del w:id="20172" w:author="Transkribus" w:date="2019-12-11T14:30:00Z">
        <w:r w:rsidR="009B6BCA" w:rsidRPr="009B6BCA">
          <w:rPr>
            <w:rFonts w:ascii="Courier New" w:hAnsi="Courier New" w:cs="Courier New"/>
            <w:rtl/>
          </w:rPr>
          <w:delText>ومصادرها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173" w:author="Transkribus" w:date="2019-12-11T14:30:00Z">
        <w:r w:rsidRPr="00EE6742">
          <w:rPr>
            <w:rFonts w:ascii="Courier New" w:hAnsi="Courier New" w:cs="Courier New"/>
            <w:rtl/>
          </w:rPr>
          <w:t>ومصادر هاقاذا كمان كمذلككمان</w:t>
        </w:r>
      </w:ins>
    </w:p>
    <w:p w14:paraId="40918C53" w14:textId="2481B8A6" w:rsidR="00EE6742" w:rsidRPr="00EE6742" w:rsidRDefault="009B6BCA" w:rsidP="00EE6742">
      <w:pPr>
        <w:pStyle w:val="NurText"/>
        <w:bidi/>
        <w:rPr>
          <w:rFonts w:ascii="Courier New" w:hAnsi="Courier New" w:cs="Courier New"/>
        </w:rPr>
      </w:pPr>
      <w:dir w:val="rtl">
        <w:dir w:val="rtl">
          <w:del w:id="20174" w:author="Transkribus" w:date="2019-12-11T14:30:00Z">
            <w:r w:rsidRPr="009B6BCA">
              <w:rPr>
                <w:rFonts w:ascii="Courier New" w:hAnsi="Courier New" w:cs="Courier New"/>
                <w:rtl/>
              </w:rPr>
              <w:delText>فاذا كان كذلك كان افضل</w:delText>
            </w:r>
          </w:del>
          <w:ins w:id="20175" w:author="Transkribus" w:date="2019-12-11T14:30:00Z">
            <w:r w:rsidR="00EE6742" w:rsidRPr="00EE6742">
              <w:rPr>
                <w:rFonts w:ascii="Courier New" w:hAnsi="Courier New" w:cs="Courier New"/>
                <w:rtl/>
              </w:rPr>
              <w:t>أفضل</w:t>
            </w:r>
          </w:ins>
          <w:r w:rsidR="00EE6742" w:rsidRPr="00EE6742">
            <w:rPr>
              <w:rFonts w:ascii="Courier New" w:hAnsi="Courier New" w:cs="Courier New"/>
              <w:rtl/>
            </w:rPr>
            <w:t xml:space="preserve"> عدد المملكة </w:t>
          </w:r>
          <w:del w:id="20176" w:author="Transkribus" w:date="2019-12-11T14:30:00Z">
            <w:r w:rsidRPr="009B6BCA">
              <w:rPr>
                <w:rFonts w:ascii="Courier New" w:hAnsi="Courier New" w:cs="Courier New"/>
                <w:rtl/>
              </w:rPr>
              <w:delText>لانه يصون</w:delText>
            </w:r>
          </w:del>
          <w:ins w:id="20177" w:author="Transkribus" w:date="2019-12-11T14:30:00Z">
            <w:r w:rsidR="00EE6742" w:rsidRPr="00EE6742">
              <w:rPr>
                <w:rFonts w:ascii="Courier New" w:hAnsi="Courier New" w:cs="Courier New"/>
                <w:rtl/>
              </w:rPr>
              <w:t>لاله مصون</w:t>
            </w:r>
          </w:ins>
          <w:r w:rsidR="00EE6742" w:rsidRPr="00EE6742">
            <w:rPr>
              <w:rFonts w:ascii="Courier New" w:hAnsi="Courier New" w:cs="Courier New"/>
              <w:rtl/>
            </w:rPr>
            <w:t xml:space="preserve"> الملك عن </w:t>
          </w:r>
          <w:del w:id="20178" w:author="Transkribus" w:date="2019-12-11T14:30:00Z">
            <w:r w:rsidRPr="009B6BCA">
              <w:rPr>
                <w:rFonts w:ascii="Courier New" w:hAnsi="Courier New" w:cs="Courier New"/>
                <w:rtl/>
              </w:rPr>
              <w:delText>التبذل ويرفعه</w:delText>
            </w:r>
          </w:del>
          <w:ins w:id="20179" w:author="Transkribus" w:date="2019-12-11T14:30:00Z">
            <w:r w:rsidR="00EE6742" w:rsidRPr="00EE6742">
              <w:rPr>
                <w:rFonts w:ascii="Courier New" w:hAnsi="Courier New" w:cs="Courier New"/>
                <w:rtl/>
              </w:rPr>
              <w:t>التذل ويرقعة</w:t>
            </w:r>
          </w:ins>
          <w:r w:rsidR="00EE6742" w:rsidRPr="00EE6742">
            <w:rPr>
              <w:rFonts w:ascii="Courier New" w:hAnsi="Courier New" w:cs="Courier New"/>
              <w:rtl/>
            </w:rPr>
            <w:t xml:space="preserve"> عن </w:t>
          </w:r>
          <w:del w:id="20180" w:author="Transkribus" w:date="2019-12-11T14:30:00Z">
            <w:r w:rsidRPr="009B6BCA">
              <w:rPr>
                <w:rFonts w:ascii="Courier New" w:hAnsi="Courier New" w:cs="Courier New"/>
                <w:rtl/>
              </w:rPr>
              <w:delText>الدناءة ويغوص</w:delText>
            </w:r>
          </w:del>
          <w:ins w:id="20181" w:author="Transkribus" w:date="2019-12-11T14:30:00Z">
            <w:r w:rsidR="00EE6742" w:rsidRPr="00EE6742">
              <w:rPr>
                <w:rFonts w:ascii="Courier New" w:hAnsi="Courier New" w:cs="Courier New"/>
                <w:rtl/>
              </w:rPr>
              <w:t>الدياء هويقوس</w:t>
            </w:r>
          </w:ins>
          <w:r w:rsidR="00EE6742" w:rsidRPr="00EE6742">
            <w:rPr>
              <w:rFonts w:ascii="Courier New" w:hAnsi="Courier New" w:cs="Courier New"/>
              <w:rtl/>
            </w:rPr>
            <w:t xml:space="preserve"> له على الفر</w:t>
          </w:r>
          <w:del w:id="20182" w:author="Transkribus" w:date="2019-12-11T14:30:00Z">
            <w:r w:rsidRPr="009B6BCA">
              <w:rPr>
                <w:rFonts w:ascii="Courier New" w:hAnsi="Courier New" w:cs="Courier New"/>
                <w:rtl/>
              </w:rPr>
              <w:delText>صة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183" w:author="Transkribus" w:date="2019-12-11T14:30:00Z">
            <w:r w:rsidR="00EE6742" w:rsidRPr="00EE6742">
              <w:rPr>
                <w:rFonts w:ascii="Courier New" w:hAnsi="Courier New" w:cs="Courier New"/>
                <w:rtl/>
              </w:rPr>
              <w:t>سه</w:t>
            </w:r>
          </w:ins>
        </w:dir>
      </w:dir>
    </w:p>
    <w:p w14:paraId="2AC129F7" w14:textId="6000F558" w:rsidR="00EE6742" w:rsidRPr="00EE6742" w:rsidRDefault="009B6BCA" w:rsidP="00EE6742">
      <w:pPr>
        <w:pStyle w:val="NurText"/>
        <w:bidi/>
        <w:rPr>
          <w:ins w:id="20184" w:author="Transkribus" w:date="2019-12-11T14:30:00Z"/>
          <w:rFonts w:ascii="Courier New" w:hAnsi="Courier New" w:cs="Courier New"/>
        </w:rPr>
      </w:pPr>
      <w:dir w:val="rtl">
        <w:dir w:val="rtl">
          <w:del w:id="20185" w:author="Transkribus" w:date="2019-12-11T14:30:00Z">
            <w:r w:rsidRPr="009B6BCA">
              <w:rPr>
                <w:rFonts w:ascii="Courier New" w:hAnsi="Courier New" w:cs="Courier New"/>
                <w:rtl/>
              </w:rPr>
              <w:delText>ومنزلته منزلة</w:delText>
            </w:r>
          </w:del>
          <w:ins w:id="20186" w:author="Transkribus" w:date="2019-12-11T14:30:00Z">
            <w:r w:rsidR="00EE6742" w:rsidRPr="00EE6742">
              <w:rPr>
                <w:rFonts w:ascii="Courier New" w:hAnsi="Courier New" w:cs="Courier New"/>
                <w:rtl/>
              </w:rPr>
              <w:t>وهنزالته مترلة</w:t>
            </w:r>
          </w:ins>
          <w:r w:rsidR="00EE6742" w:rsidRPr="00EE6742">
            <w:rPr>
              <w:rFonts w:ascii="Courier New" w:hAnsi="Courier New" w:cs="Courier New"/>
              <w:rtl/>
            </w:rPr>
            <w:t xml:space="preserve"> الالة </w:t>
          </w:r>
          <w:del w:id="20187" w:author="Transkribus" w:date="2019-12-11T14:30:00Z">
            <w:r w:rsidRPr="009B6BCA">
              <w:rPr>
                <w:rFonts w:ascii="Courier New" w:hAnsi="Courier New" w:cs="Courier New"/>
                <w:rtl/>
              </w:rPr>
              <w:delText>التى يتوصل</w:delText>
            </w:r>
          </w:del>
          <w:ins w:id="20188" w:author="Transkribus" w:date="2019-12-11T14:30:00Z">
            <w:r w:rsidR="00EE6742" w:rsidRPr="00EE6742">
              <w:rPr>
                <w:rFonts w:ascii="Courier New" w:hAnsi="Courier New" w:cs="Courier New"/>
                <w:rtl/>
              </w:rPr>
              <w:t>النى بتوصل</w:t>
            </w:r>
          </w:ins>
          <w:r w:rsidR="00EE6742" w:rsidRPr="00EE6742">
            <w:rPr>
              <w:rFonts w:ascii="Courier New" w:hAnsi="Courier New" w:cs="Courier New"/>
              <w:rtl/>
            </w:rPr>
            <w:t xml:space="preserve"> بها الى </w:t>
          </w:r>
          <w:del w:id="20189" w:author="Transkribus" w:date="2019-12-11T14:30:00Z">
            <w:r w:rsidRPr="009B6BCA">
              <w:rPr>
                <w:rFonts w:ascii="Courier New" w:hAnsi="Courier New" w:cs="Courier New"/>
                <w:rtl/>
              </w:rPr>
              <w:delText>ن</w:delText>
            </w:r>
          </w:del>
          <w:ins w:id="20190"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يل البغية ومنزلة السور الذى </w:t>
          </w:r>
          <w:del w:id="20191" w:author="Transkribus" w:date="2019-12-11T14:30:00Z">
            <w:r w:rsidRPr="009B6BCA">
              <w:rPr>
                <w:rFonts w:ascii="Courier New" w:hAnsi="Courier New" w:cs="Courier New"/>
                <w:rtl/>
              </w:rPr>
              <w:delText>يحرز المدينة من دخول</w:delText>
            </w:r>
          </w:del>
          <w:ins w:id="20192" w:author="Transkribus" w:date="2019-12-11T14:30:00Z">
            <w:r w:rsidR="00EE6742" w:rsidRPr="00EE6742">
              <w:rPr>
                <w:rFonts w:ascii="Courier New" w:hAnsi="Courier New" w:cs="Courier New"/>
                <w:rtl/>
              </w:rPr>
              <w:t>بجرز المدبيةمن</w:t>
            </w:r>
          </w:ins>
        </w:dir>
      </w:dir>
    </w:p>
    <w:p w14:paraId="4F73AC17" w14:textId="179E7276" w:rsidR="00EE6742" w:rsidRPr="00EE6742" w:rsidRDefault="00EE6742" w:rsidP="00EE6742">
      <w:pPr>
        <w:pStyle w:val="NurText"/>
        <w:bidi/>
        <w:rPr>
          <w:rFonts w:ascii="Courier New" w:hAnsi="Courier New" w:cs="Courier New"/>
        </w:rPr>
      </w:pPr>
      <w:ins w:id="20193" w:author="Transkribus" w:date="2019-12-11T14:30:00Z">
        <w:r w:rsidRPr="00EE6742">
          <w:rPr>
            <w:rFonts w:ascii="Courier New" w:hAnsi="Courier New" w:cs="Courier New"/>
            <w:rtl/>
          </w:rPr>
          <w:t>ذجول</w:t>
        </w:r>
      </w:ins>
      <w:r w:rsidRPr="00EE6742">
        <w:rPr>
          <w:rFonts w:ascii="Courier New" w:hAnsi="Courier New" w:cs="Courier New"/>
          <w:rtl/>
        </w:rPr>
        <w:t xml:space="preserve"> الافة </w:t>
      </w:r>
      <w:del w:id="20194" w:author="Transkribus" w:date="2019-12-11T14:30:00Z">
        <w:r w:rsidR="009B6BCA" w:rsidRPr="009B6BCA">
          <w:rPr>
            <w:rFonts w:ascii="Courier New" w:hAnsi="Courier New" w:cs="Courier New"/>
            <w:rtl/>
          </w:rPr>
          <w:delText>ومنزلة الجارح</w:delText>
        </w:r>
      </w:del>
      <w:ins w:id="20195" w:author="Transkribus" w:date="2019-12-11T14:30:00Z">
        <w:r w:rsidRPr="00EE6742">
          <w:rPr>
            <w:rFonts w:ascii="Courier New" w:hAnsi="Courier New" w:cs="Courier New"/>
            <w:rtl/>
          </w:rPr>
          <w:t>ومترلة الجارج</w:t>
        </w:r>
      </w:ins>
      <w:r w:rsidRPr="00EE6742">
        <w:rPr>
          <w:rFonts w:ascii="Courier New" w:hAnsi="Courier New" w:cs="Courier New"/>
          <w:rtl/>
        </w:rPr>
        <w:t xml:space="preserve"> الذى </w:t>
      </w:r>
      <w:ins w:id="20196" w:author="Transkribus" w:date="2019-12-11T14:30:00Z">
        <w:r w:rsidRPr="00EE6742">
          <w:rPr>
            <w:rFonts w:ascii="Courier New" w:hAnsi="Courier New" w:cs="Courier New"/>
            <w:rtl/>
          </w:rPr>
          <w:t>بس</w:t>
        </w:r>
      </w:ins>
      <w:r w:rsidRPr="00EE6742">
        <w:rPr>
          <w:rFonts w:ascii="Courier New" w:hAnsi="Courier New" w:cs="Courier New"/>
          <w:rtl/>
        </w:rPr>
        <w:t>ي</w:t>
      </w:r>
      <w:del w:id="20197" w:author="Transkribus" w:date="2019-12-11T14:30:00Z">
        <w:r w:rsidR="009B6BCA" w:rsidRPr="009B6BCA">
          <w:rPr>
            <w:rFonts w:ascii="Courier New" w:hAnsi="Courier New" w:cs="Courier New"/>
            <w:rtl/>
          </w:rPr>
          <w:delText>صي</w:delText>
        </w:r>
      </w:del>
      <w:r w:rsidRPr="00EE6742">
        <w:rPr>
          <w:rFonts w:ascii="Courier New" w:hAnsi="Courier New" w:cs="Courier New"/>
          <w:rtl/>
        </w:rPr>
        <w:t xml:space="preserve">د لطعمة </w:t>
      </w:r>
      <w:del w:id="20198" w:author="Transkribus" w:date="2019-12-11T14:30:00Z">
        <w:r w:rsidR="009B6BCA" w:rsidRPr="009B6BCA">
          <w:rPr>
            <w:rFonts w:ascii="Courier New" w:hAnsi="Courier New" w:cs="Courier New"/>
            <w:rtl/>
          </w:rPr>
          <w:delText>صاحبه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199" w:author="Transkribus" w:date="2019-12-11T14:30:00Z">
        <w:r w:rsidRPr="00EE6742">
          <w:rPr>
            <w:rFonts w:ascii="Courier New" w:hAnsi="Courier New" w:cs="Courier New"/>
            <w:rtl/>
          </w:rPr>
          <w:t>صاجيسه وايس كل أحسد صلح اهذة</w:t>
        </w:r>
      </w:ins>
    </w:p>
    <w:p w14:paraId="3499C60D" w14:textId="77777777" w:rsidR="009B6BCA" w:rsidRPr="009B6BCA" w:rsidRDefault="009B6BCA" w:rsidP="009B6BCA">
      <w:pPr>
        <w:pStyle w:val="NurText"/>
        <w:bidi/>
        <w:rPr>
          <w:del w:id="20200" w:author="Transkribus" w:date="2019-12-11T14:30:00Z"/>
          <w:rFonts w:ascii="Courier New" w:hAnsi="Courier New" w:cs="Courier New"/>
        </w:rPr>
      </w:pPr>
      <w:dir w:val="rtl">
        <w:dir w:val="rtl">
          <w:del w:id="20201" w:author="Transkribus" w:date="2019-12-11T14:30:00Z">
            <w:r w:rsidRPr="009B6BCA">
              <w:rPr>
                <w:rFonts w:ascii="Courier New" w:hAnsi="Courier New" w:cs="Courier New"/>
                <w:rtl/>
              </w:rPr>
              <w:delText>وليس كل احد يصلح لهذه المنزلة يصلح لكل سلطان ما لم يكن معروفا بالاخلاص لمن خدمه والمحبة لمن استخصه والايثار لمن قربه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9DD383" w14:textId="0A4FA882" w:rsidR="00EE6742" w:rsidRPr="00EE6742" w:rsidRDefault="009B6BCA" w:rsidP="00EE6742">
      <w:pPr>
        <w:pStyle w:val="NurText"/>
        <w:bidi/>
        <w:rPr>
          <w:ins w:id="20202" w:author="Transkribus" w:date="2019-12-11T14:30:00Z"/>
          <w:rFonts w:ascii="Courier New" w:hAnsi="Courier New" w:cs="Courier New"/>
        </w:rPr>
      </w:pPr>
      <w:dir w:val="rtl">
        <w:dir w:val="rtl">
          <w:ins w:id="20203" w:author="Transkribus" w:date="2019-12-11T14:30:00Z">
            <w:r w:rsidR="00EE6742" w:rsidRPr="00EE6742">
              <w:rPr>
                <w:rFonts w:ascii="Courier New" w:hAnsi="Courier New" w:cs="Courier New"/>
                <w:rtl/>
              </w:rPr>
              <w:t>المنزلة بصلح الكل سلطان عالم بكن معر وفاب الاخلاس ان خدمة والمجبلمن اسحصه و الاثار</w:t>
            </w:r>
          </w:ins>
        </w:dir>
      </w:dir>
    </w:p>
    <w:p w14:paraId="2D003727" w14:textId="77777777" w:rsidR="009B6BCA" w:rsidRPr="009B6BCA" w:rsidRDefault="00EE6742" w:rsidP="009B6BCA">
      <w:pPr>
        <w:pStyle w:val="NurText"/>
        <w:bidi/>
        <w:rPr>
          <w:del w:id="20204" w:author="Transkribus" w:date="2019-12-11T14:30:00Z"/>
          <w:rFonts w:ascii="Courier New" w:hAnsi="Courier New" w:cs="Courier New"/>
        </w:rPr>
      </w:pPr>
      <w:ins w:id="20205" w:author="Transkribus" w:date="2019-12-11T14:30:00Z">
        <w:r w:rsidRPr="00EE6742">
          <w:rPr>
            <w:rFonts w:ascii="Courier New" w:hAnsi="Courier New" w:cs="Courier New"/>
            <w:rtl/>
          </w:rPr>
          <w:t xml:space="preserve">المن قرية </w:t>
        </w:r>
      </w:ins>
      <w:r w:rsidRPr="00EE6742">
        <w:rPr>
          <w:rFonts w:ascii="Courier New" w:hAnsi="Courier New" w:cs="Courier New"/>
          <w:rtl/>
        </w:rPr>
        <w:t xml:space="preserve">وقال </w:t>
      </w:r>
      <w:del w:id="20206" w:author="Transkribus" w:date="2019-12-11T14:30:00Z">
        <w:r w:rsidR="009B6BCA" w:rsidRPr="009B6BCA">
          <w:rPr>
            <w:rFonts w:ascii="Courier New" w:hAnsi="Courier New" w:cs="Courier New"/>
            <w:rtl/>
          </w:rPr>
          <w:delText>صبر العفيف ظريف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8C8044E" w14:textId="3D54DF8C" w:rsidR="00EE6742" w:rsidRPr="00EE6742" w:rsidRDefault="009B6BCA" w:rsidP="00EE6742">
      <w:pPr>
        <w:pStyle w:val="NurText"/>
        <w:bidi/>
        <w:rPr>
          <w:rFonts w:ascii="Courier New" w:hAnsi="Courier New" w:cs="Courier New"/>
        </w:rPr>
      </w:pPr>
      <w:dir w:val="rtl">
        <w:dir w:val="rtl">
          <w:ins w:id="20207" w:author="Transkribus" w:date="2019-12-11T14:30:00Z">
            <w:r w:rsidR="00EE6742" w:rsidRPr="00EE6742">
              <w:rPr>
                <w:rFonts w:ascii="Courier New" w:hAnsi="Courier New" w:cs="Courier New"/>
                <w:rtl/>
              </w:rPr>
              <w:t xml:space="preserve">صير العقيف طر يف </w:t>
            </w:r>
          </w:ins>
          <w:r w:rsidR="00EE6742" w:rsidRPr="00EE6742">
            <w:rPr>
              <w:rFonts w:ascii="Courier New" w:hAnsi="Courier New" w:cs="Courier New"/>
              <w:rtl/>
            </w:rPr>
            <w:t xml:space="preserve">ومن </w:t>
          </w:r>
          <w:del w:id="20208" w:author="Transkribus" w:date="2019-12-11T14:30:00Z">
            <w:r w:rsidRPr="009B6BCA">
              <w:rPr>
                <w:rFonts w:ascii="Courier New" w:hAnsi="Courier New" w:cs="Courier New"/>
                <w:rtl/>
              </w:rPr>
              <w:delText>شعره قال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209" w:author="Transkribus" w:date="2019-12-11T14:30:00Z">
            <w:r w:rsidR="00EE6742" w:rsidRPr="00EE6742">
              <w:rPr>
                <w:rFonts w:ascii="Courier New" w:hAnsi="Courier New" w:cs="Courier New"/>
                <w:rtl/>
              </w:rPr>
              <w:t>سعرة ثال</w:t>
            </w:r>
          </w:ins>
        </w:dir>
      </w:dir>
    </w:p>
    <w:p w14:paraId="2C5A1BA0" w14:textId="7C10CE67" w:rsidR="00EE6742" w:rsidRPr="00EE6742" w:rsidRDefault="009B6BCA" w:rsidP="00EE6742">
      <w:pPr>
        <w:pStyle w:val="NurText"/>
        <w:bidi/>
        <w:rPr>
          <w:ins w:id="20210" w:author="Transkribus" w:date="2019-12-11T14:30:00Z"/>
          <w:rFonts w:ascii="Courier New" w:hAnsi="Courier New" w:cs="Courier New"/>
        </w:rPr>
      </w:pPr>
      <w:dir w:val="rtl">
        <w:dir w:val="rtl">
          <w:del w:id="20211" w:author="Transkribus" w:date="2019-12-11T14:30:00Z">
            <w:r w:rsidRPr="009B6BCA">
              <w:rPr>
                <w:rFonts w:ascii="Courier New" w:hAnsi="Courier New" w:cs="Courier New"/>
                <w:rtl/>
              </w:rPr>
              <w:delText>سلوه لما صدنى</w:delText>
            </w:r>
          </w:del>
          <w:ins w:id="20212" w:author="Transkribus" w:date="2019-12-11T14:30:00Z">
            <w:r w:rsidR="00EE6742" w:rsidRPr="00EE6742">
              <w:rPr>
                <w:rFonts w:ascii="Courier New" w:hAnsi="Courier New" w:cs="Courier New"/>
                <w:rtl/>
              </w:rPr>
              <w:t>البسيط٢</w:t>
            </w:r>
          </w:ins>
        </w:dir>
      </w:dir>
    </w:p>
    <w:p w14:paraId="17E28332" w14:textId="31BEC520" w:rsidR="00EE6742" w:rsidRPr="00EE6742" w:rsidRDefault="00EE6742" w:rsidP="00EE6742">
      <w:pPr>
        <w:pStyle w:val="NurText"/>
        <w:bidi/>
        <w:rPr>
          <w:rFonts w:ascii="Courier New" w:hAnsi="Courier New" w:cs="Courier New"/>
        </w:rPr>
      </w:pPr>
      <w:ins w:id="20213" w:author="Transkribus" w:date="2019-12-11T14:30:00Z">
        <w:r w:rsidRPr="00EE6742">
          <w:rPr>
            <w:rFonts w:ascii="Courier New" w:hAnsi="Courier New" w:cs="Courier New"/>
            <w:rtl/>
          </w:rPr>
          <w:t>سلوة لم صدفى</w:t>
        </w:r>
      </w:ins>
      <w:r w:rsidRPr="00EE6742">
        <w:rPr>
          <w:rFonts w:ascii="Courier New" w:hAnsi="Courier New" w:cs="Courier New"/>
          <w:rtl/>
        </w:rPr>
        <w:t xml:space="preserve"> تيها ولم </w:t>
      </w:r>
      <w:del w:id="20214" w:author="Transkribus" w:date="2019-12-11T14:30:00Z">
        <w:r w:rsidR="009B6BCA" w:rsidRPr="009B6BCA">
          <w:rPr>
            <w:rFonts w:ascii="Courier New" w:hAnsi="Courier New" w:cs="Courier New"/>
            <w:rtl/>
          </w:rPr>
          <w:delText>هجرا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واورث الجفن</w:delText>
            </w:r>
          </w:dir>
        </w:dir>
      </w:del>
      <w:ins w:id="20215" w:author="Transkribus" w:date="2019-12-11T14:30:00Z">
        <w:r w:rsidRPr="00EE6742">
          <w:rPr>
            <w:rFonts w:ascii="Courier New" w:hAnsi="Courier New" w:cs="Courier New"/>
            <w:rtl/>
          </w:rPr>
          <w:t>تمهرا * وأورت الحفن</w:t>
        </w:r>
      </w:ins>
      <w:r w:rsidRPr="00EE6742">
        <w:rPr>
          <w:rFonts w:ascii="Courier New" w:hAnsi="Courier New" w:cs="Courier New"/>
          <w:rtl/>
        </w:rPr>
        <w:t xml:space="preserve"> بعد الرقدة السهرا</w:t>
      </w:r>
      <w:del w:id="202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7CFE63C" w14:textId="1BF0044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وقد </w:t>
          </w:r>
          <w:del w:id="20217" w:author="Transkribus" w:date="2019-12-11T14:30:00Z">
            <w:r w:rsidRPr="009B6BCA">
              <w:rPr>
                <w:rFonts w:ascii="Courier New" w:hAnsi="Courier New" w:cs="Courier New"/>
                <w:rtl/>
              </w:rPr>
              <w:delText>جفانى بلا ذنب ولا سبب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وقد وفيت بميثاقى</w:delText>
                </w:r>
              </w:dir>
            </w:dir>
          </w:del>
          <w:ins w:id="20218" w:author="Transkribus" w:date="2019-12-11T14:30:00Z">
            <w:r w:rsidR="00EE6742" w:rsidRPr="00EE6742">
              <w:rPr>
                <w:rFonts w:ascii="Courier New" w:hAnsi="Courier New" w:cs="Courier New"/>
                <w:rtl/>
              </w:rPr>
              <w:t>حفانى لاذتب ولاشيب * وفد وفيب عيباقى</w:t>
            </w:r>
          </w:ins>
          <w:r w:rsidR="00EE6742" w:rsidRPr="00EE6742">
            <w:rPr>
              <w:rFonts w:ascii="Courier New" w:hAnsi="Courier New" w:cs="Courier New"/>
              <w:rtl/>
            </w:rPr>
            <w:t xml:space="preserve"> فلم </w:t>
          </w:r>
          <w:del w:id="20219" w:author="Transkribus" w:date="2019-12-11T14:30:00Z">
            <w:r w:rsidRPr="009B6BCA">
              <w:rPr>
                <w:rFonts w:ascii="Courier New" w:hAnsi="Courier New" w:cs="Courier New"/>
                <w:rtl/>
              </w:rPr>
              <w:delText>غ</w:delText>
            </w:r>
          </w:del>
          <w:ins w:id="20220" w:author="Transkribus" w:date="2019-12-11T14:30:00Z">
            <w:r w:rsidR="00EE6742" w:rsidRPr="00EE6742">
              <w:rPr>
                <w:rFonts w:ascii="Courier New" w:hAnsi="Courier New" w:cs="Courier New"/>
                <w:rtl/>
              </w:rPr>
              <w:t>شس</w:t>
            </w:r>
          </w:ins>
          <w:r w:rsidR="00EE6742" w:rsidRPr="00EE6742">
            <w:rPr>
              <w:rFonts w:ascii="Courier New" w:hAnsi="Courier New" w:cs="Courier New"/>
              <w:rtl/>
            </w:rPr>
            <w:t>درا</w:t>
          </w:r>
          <w:del w:id="202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1E02932" w14:textId="77777777" w:rsidR="009B6BCA" w:rsidRPr="009B6BCA" w:rsidRDefault="009B6BCA" w:rsidP="009B6BCA">
      <w:pPr>
        <w:pStyle w:val="NurText"/>
        <w:bidi/>
        <w:rPr>
          <w:del w:id="20222" w:author="Transkribus" w:date="2019-12-11T14:30:00Z"/>
          <w:rFonts w:ascii="Courier New" w:hAnsi="Courier New" w:cs="Courier New"/>
        </w:rPr>
      </w:pPr>
      <w:dir w:val="rtl">
        <w:dir w:val="rtl">
          <w:del w:id="20223" w:author="Transkribus" w:date="2019-12-11T14:30:00Z">
            <w:r w:rsidRPr="009B6BCA">
              <w:rPr>
                <w:rFonts w:ascii="Courier New" w:hAnsi="Courier New" w:cs="Courier New"/>
                <w:rtl/>
              </w:rPr>
              <w:delText>يا للرجال قفوا واستشرحوا خبري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منى فغيرى لم يصدقكم خبرا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2DC07A2B" w14:textId="6F995F78" w:rsidR="00EE6742" w:rsidRPr="00EE6742" w:rsidRDefault="009B6BCA" w:rsidP="00EE6742">
      <w:pPr>
        <w:pStyle w:val="NurText"/>
        <w:bidi/>
        <w:rPr>
          <w:ins w:id="20224" w:author="Transkribus" w:date="2019-12-11T14:30:00Z"/>
          <w:rFonts w:ascii="Courier New" w:hAnsi="Courier New" w:cs="Courier New"/>
        </w:rPr>
      </w:pPr>
      <w:dir w:val="rtl">
        <w:dir w:val="rtl">
          <w:del w:id="20225" w:author="Transkribus" w:date="2019-12-11T14:30:00Z">
            <w:r w:rsidRPr="009B6BCA">
              <w:rPr>
                <w:rFonts w:ascii="Courier New" w:hAnsi="Courier New" w:cs="Courier New"/>
                <w:rtl/>
              </w:rPr>
              <w:delText>ان لنت ذلا قسا عزا على</w:delText>
            </w:r>
          </w:del>
          <w:ins w:id="20226" w:author="Transkribus" w:date="2019-12-11T14:30:00Z">
            <w:r w:rsidR="00EE6742" w:rsidRPr="00EE6742">
              <w:rPr>
                <w:rFonts w:ascii="Courier New" w:hAnsi="Courier New" w:cs="Courier New"/>
                <w:rtl/>
              </w:rPr>
              <w:t>باللرجال قفو أو استتر حواخيرى * سى فقيرى لم بصد فكم جيرا</w:t>
            </w:r>
          </w:ins>
        </w:dir>
      </w:dir>
    </w:p>
    <w:p w14:paraId="4C1B8C73" w14:textId="476DA301" w:rsidR="00EE6742" w:rsidRPr="00EE6742" w:rsidRDefault="00EE6742" w:rsidP="00EE6742">
      <w:pPr>
        <w:pStyle w:val="NurText"/>
        <w:bidi/>
        <w:rPr>
          <w:rFonts w:ascii="Courier New" w:hAnsi="Courier New" w:cs="Courier New"/>
        </w:rPr>
      </w:pPr>
      <w:ins w:id="20227" w:author="Transkribus" w:date="2019-12-11T14:30:00Z">
        <w:r w:rsidRPr="00EE6742">
          <w:rPr>
            <w:rFonts w:ascii="Courier New" w:hAnsi="Courier New" w:cs="Courier New"/>
            <w:rtl/>
          </w:rPr>
          <w:t xml:space="preserve"> ابن لتت ذلاقساعرا عسلى</w:t>
        </w:r>
      </w:ins>
      <w:r w:rsidRPr="00EE6742">
        <w:rPr>
          <w:rFonts w:ascii="Courier New" w:hAnsi="Courier New" w:cs="Courier New"/>
          <w:rtl/>
        </w:rPr>
        <w:t xml:space="preserve"> وان</w:t>
      </w:r>
      <w:del w:id="2022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del w:id="20229" w:author="Transkribus" w:date="2019-12-11T14:30:00Z">
            <w:r w:rsidR="009B6BCA" w:rsidRPr="009B6BCA">
              <w:rPr>
                <w:rFonts w:ascii="Courier New" w:hAnsi="Courier New" w:cs="Courier New"/>
                <w:rtl/>
              </w:rPr>
              <w:delText>د</w:delText>
            </w:r>
          </w:del>
          <w:ins w:id="20230" w:author="Transkribus" w:date="2019-12-11T14:30:00Z">
            <w:r w:rsidRPr="00EE6742">
              <w:rPr>
                <w:rFonts w:ascii="Courier New" w:hAnsi="Courier New" w:cs="Courier New"/>
                <w:rtl/>
              </w:rPr>
              <w:t>و</w:t>
            </w:r>
          </w:ins>
          <w:r w:rsidRPr="00EE6742">
            <w:rPr>
              <w:rFonts w:ascii="Courier New" w:hAnsi="Courier New" w:cs="Courier New"/>
              <w:rtl/>
            </w:rPr>
            <w:t>ان</w:t>
          </w:r>
          <w:del w:id="20231" w:author="Transkribus" w:date="2019-12-11T14:30:00Z">
            <w:r w:rsidR="009B6BCA" w:rsidRPr="009B6BCA">
              <w:rPr>
                <w:rFonts w:ascii="Courier New" w:hAnsi="Courier New" w:cs="Courier New"/>
                <w:rtl/>
              </w:rPr>
              <w:delText>ي</w:delText>
            </w:r>
          </w:del>
          <w:r w:rsidRPr="00EE6742">
            <w:rPr>
              <w:rFonts w:ascii="Courier New" w:hAnsi="Courier New" w:cs="Courier New"/>
              <w:rtl/>
            </w:rPr>
            <w:t xml:space="preserve">ته بان </w:t>
          </w:r>
          <w:del w:id="20232" w:author="Transkribus" w:date="2019-12-11T14:30:00Z">
            <w:r w:rsidR="009B6BCA" w:rsidRPr="009B6BCA">
              <w:rPr>
                <w:rFonts w:ascii="Courier New" w:hAnsi="Courier New" w:cs="Courier New"/>
                <w:rtl/>
              </w:rPr>
              <w:delText>او</w:delText>
            </w:r>
          </w:del>
          <w:ins w:id="20233" w:author="Transkribus" w:date="2019-12-11T14:30:00Z">
            <w:r w:rsidRPr="00EE6742">
              <w:rPr>
                <w:rFonts w:ascii="Courier New" w:hAnsi="Courier New" w:cs="Courier New"/>
                <w:rtl/>
              </w:rPr>
              <w:t>أو</w:t>
            </w:r>
          </w:ins>
          <w:r w:rsidRPr="00EE6742">
            <w:rPr>
              <w:rFonts w:ascii="Courier New" w:hAnsi="Courier New" w:cs="Courier New"/>
              <w:rtl/>
            </w:rPr>
            <w:t xml:space="preserve"> انسته </w:t>
          </w:r>
          <w:del w:id="20234" w:author="Transkribus" w:date="2019-12-11T14:30:00Z">
            <w:r w:rsidR="009B6BCA" w:rsidRPr="009B6BCA">
              <w:rPr>
                <w:rFonts w:ascii="Courier New" w:hAnsi="Courier New" w:cs="Courier New"/>
                <w:rtl/>
              </w:rPr>
              <w:delText>ن</w:delText>
            </w:r>
          </w:del>
          <w:r w:rsidRPr="00EE6742">
            <w:rPr>
              <w:rFonts w:ascii="Courier New" w:hAnsi="Courier New" w:cs="Courier New"/>
              <w:rtl/>
            </w:rPr>
            <w:t>ف</w:t>
          </w:r>
          <w:ins w:id="20235" w:author="Transkribus" w:date="2019-12-11T14:30:00Z">
            <w:r w:rsidRPr="00EE6742">
              <w:rPr>
                <w:rFonts w:ascii="Courier New" w:hAnsi="Courier New" w:cs="Courier New"/>
                <w:rtl/>
              </w:rPr>
              <w:t>ف</w:t>
            </w:r>
          </w:ins>
          <w:r w:rsidRPr="00EE6742">
            <w:rPr>
              <w:rFonts w:ascii="Courier New" w:hAnsi="Courier New" w:cs="Courier New"/>
              <w:rtl/>
            </w:rPr>
            <w:t>را</w:t>
          </w:r>
          <w:del w:id="202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57E806E5" w14:textId="4CA8521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هذا هو الموت عندى </w:t>
          </w:r>
          <w:del w:id="20237" w:author="Transkribus" w:date="2019-12-11T14:30:00Z">
            <w:r w:rsidRPr="009B6BCA">
              <w:rPr>
                <w:rFonts w:ascii="Courier New" w:hAnsi="Courier New" w:cs="Courier New"/>
                <w:rtl/>
              </w:rPr>
              <w:delText>كيف عندكم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هيهات ان يستوى</w:delText>
                </w:r>
              </w:dir>
            </w:dir>
          </w:del>
          <w:ins w:id="20238" w:author="Transkribus" w:date="2019-12-11T14:30:00Z">
            <w:r w:rsidR="00EE6742" w:rsidRPr="00EE6742">
              <w:rPr>
                <w:rFonts w:ascii="Courier New" w:hAnsi="Courier New" w:cs="Courier New"/>
                <w:rtl/>
              </w:rPr>
              <w:t>ليف عند كم *هبهات أبن يسيوى</w:t>
            </w:r>
          </w:ins>
          <w:r w:rsidR="00EE6742" w:rsidRPr="00EE6742">
            <w:rPr>
              <w:rFonts w:ascii="Courier New" w:hAnsi="Courier New" w:cs="Courier New"/>
              <w:rtl/>
            </w:rPr>
            <w:t xml:space="preserve"> الصادى ومن صدرا</w:t>
          </w:r>
          <w:del w:id="20239"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06140A5" w14:textId="77777777" w:rsidR="009B6BCA" w:rsidRPr="009B6BCA" w:rsidRDefault="009B6BCA" w:rsidP="009B6BCA">
      <w:pPr>
        <w:pStyle w:val="NurText"/>
        <w:bidi/>
        <w:rPr>
          <w:del w:id="20240" w:author="Transkribus" w:date="2019-12-11T14:30:00Z"/>
          <w:rFonts w:ascii="Courier New" w:hAnsi="Courier New" w:cs="Courier New"/>
        </w:rPr>
      </w:pPr>
      <w:dir w:val="rtl">
        <w:dir w:val="rtl">
          <w:del w:id="20241"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B5D6757" w14:textId="5DF9FE6A" w:rsidR="00EE6742" w:rsidRPr="00EE6742" w:rsidRDefault="009B6BCA" w:rsidP="00EE6742">
      <w:pPr>
        <w:pStyle w:val="NurText"/>
        <w:bidi/>
        <w:rPr>
          <w:ins w:id="20242" w:author="Transkribus" w:date="2019-12-11T14:30:00Z"/>
          <w:rFonts w:ascii="Courier New" w:hAnsi="Courier New" w:cs="Courier New"/>
        </w:rPr>
      </w:pPr>
      <w:dir w:val="rtl">
        <w:dir w:val="rtl">
          <w:del w:id="20243" w:author="Transkribus" w:date="2019-12-11T14:30:00Z">
            <w:r w:rsidRPr="009B6BCA">
              <w:rPr>
                <w:rFonts w:ascii="Courier New" w:hAnsi="Courier New" w:cs="Courier New"/>
                <w:rtl/>
              </w:rPr>
              <w:delText>يا وارثا عن اب</w:delText>
            </w:r>
          </w:del>
          <w:ins w:id="20244" w:author="Transkribus" w:date="2019-12-11T14:30:00Z">
            <w:r w:rsidR="00EE6742" w:rsidRPr="00EE6742">
              <w:rPr>
                <w:rFonts w:ascii="Courier New" w:hAnsi="Courier New" w:cs="Courier New"/>
                <w:rtl/>
              </w:rPr>
              <w:t>اوقال أبوشا٢</w:t>
            </w:r>
          </w:ins>
        </w:dir>
      </w:dir>
    </w:p>
    <w:p w14:paraId="495260E0" w14:textId="77777777" w:rsidR="00EE6742" w:rsidRPr="00EE6742" w:rsidRDefault="00EE6742" w:rsidP="00EE6742">
      <w:pPr>
        <w:pStyle w:val="NurText"/>
        <w:bidi/>
        <w:rPr>
          <w:ins w:id="20245" w:author="Transkribus" w:date="2019-12-11T14:30:00Z"/>
          <w:rFonts w:ascii="Courier New" w:hAnsi="Courier New" w:cs="Courier New"/>
        </w:rPr>
      </w:pPr>
      <w:ins w:id="20246" w:author="Transkribus" w:date="2019-12-11T14:30:00Z">
        <w:r w:rsidRPr="00EE6742">
          <w:rPr>
            <w:rFonts w:ascii="Courier New" w:hAnsi="Courier New" w:cs="Courier New"/>
            <w:rtl/>
          </w:rPr>
          <w:t>البسيط٢</w:t>
        </w:r>
      </w:ins>
    </w:p>
    <w:p w14:paraId="785B5D58" w14:textId="35FE5DF0" w:rsidR="00EE6742" w:rsidRPr="00EE6742" w:rsidRDefault="00EE6742" w:rsidP="00EE6742">
      <w:pPr>
        <w:pStyle w:val="NurText"/>
        <w:bidi/>
        <w:rPr>
          <w:rFonts w:ascii="Courier New" w:hAnsi="Courier New" w:cs="Courier New"/>
        </w:rPr>
      </w:pPr>
      <w:ins w:id="20247" w:author="Transkribus" w:date="2019-12-11T14:30:00Z">
        <w:r w:rsidRPr="00EE6742">
          <w:rPr>
            <w:rFonts w:ascii="Courier New" w:hAnsi="Courier New" w:cs="Courier New"/>
            <w:rtl/>
          </w:rPr>
          <w:t>باوارثاعن أب</w:t>
        </w:r>
      </w:ins>
      <w:r w:rsidRPr="00EE6742">
        <w:rPr>
          <w:rFonts w:ascii="Courier New" w:hAnsi="Courier New" w:cs="Courier New"/>
          <w:rtl/>
        </w:rPr>
        <w:t xml:space="preserve"> وجد</w:t>
      </w:r>
      <w:del w:id="2024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ف</w:t>
          </w:r>
          <w:del w:id="20249" w:author="Transkribus" w:date="2019-12-11T14:30:00Z">
            <w:r w:rsidR="009B6BCA" w:rsidRPr="009B6BCA">
              <w:rPr>
                <w:rFonts w:ascii="Courier New" w:hAnsi="Courier New" w:cs="Courier New"/>
                <w:rtl/>
              </w:rPr>
              <w:delText>ض</w:delText>
            </w:r>
          </w:del>
          <w:ins w:id="20250" w:author="Transkribus" w:date="2019-12-11T14:30:00Z">
            <w:r w:rsidRPr="00EE6742">
              <w:rPr>
                <w:rFonts w:ascii="Courier New" w:hAnsi="Courier New" w:cs="Courier New"/>
                <w:rtl/>
              </w:rPr>
              <w:t>ش</w:t>
            </w:r>
          </w:ins>
          <w:r w:rsidRPr="00EE6742">
            <w:rPr>
              <w:rFonts w:ascii="Courier New" w:hAnsi="Courier New" w:cs="Courier New"/>
              <w:rtl/>
            </w:rPr>
            <w:t>يلة الطب والسداد</w:t>
          </w:r>
          <w:del w:id="2025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6418EF5B" w14:textId="69A09E35" w:rsidR="00EE6742" w:rsidRPr="00EE6742" w:rsidRDefault="009B6BCA" w:rsidP="00EE6742">
      <w:pPr>
        <w:pStyle w:val="NurText"/>
        <w:bidi/>
        <w:rPr>
          <w:rFonts w:ascii="Courier New" w:hAnsi="Courier New" w:cs="Courier New"/>
        </w:rPr>
      </w:pPr>
      <w:dir w:val="rtl">
        <w:dir w:val="rtl">
          <w:del w:id="20252" w:author="Transkribus" w:date="2019-12-11T14:30:00Z">
            <w:r w:rsidRPr="009B6BCA">
              <w:rPr>
                <w:rFonts w:ascii="Courier New" w:hAnsi="Courier New" w:cs="Courier New"/>
                <w:rtl/>
              </w:rPr>
              <w:delText>وضامنا رد كل روح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253" w:author="Transkribus" w:date="2019-12-11T14:30:00Z">
            <w:r w:rsidR="00EE6742" w:rsidRPr="00EE6742">
              <w:rPr>
                <w:rFonts w:ascii="Courier New" w:hAnsi="Courier New" w:cs="Courier New"/>
                <w:rtl/>
              </w:rPr>
              <w:t xml:space="preserve">وسامتاردكل روج * </w:t>
            </w:r>
          </w:ins>
          <w:r w:rsidR="00EE6742" w:rsidRPr="00EE6742">
            <w:rPr>
              <w:rFonts w:ascii="Courier New" w:hAnsi="Courier New" w:cs="Courier New"/>
              <w:rtl/>
            </w:rPr>
            <w:t>همت عن ال</w:t>
          </w:r>
          <w:del w:id="20254" w:author="Transkribus" w:date="2019-12-11T14:30:00Z">
            <w:r w:rsidRPr="009B6BCA">
              <w:rPr>
                <w:rFonts w:ascii="Courier New" w:hAnsi="Courier New" w:cs="Courier New"/>
                <w:rtl/>
              </w:rPr>
              <w:delText>ج</w:delText>
            </w:r>
          </w:del>
          <w:ins w:id="20255" w:author="Transkribus" w:date="2019-12-11T14:30:00Z">
            <w:r w:rsidR="00EE6742" w:rsidRPr="00EE6742">
              <w:rPr>
                <w:rFonts w:ascii="Courier New" w:hAnsi="Courier New" w:cs="Courier New"/>
                <w:rtl/>
              </w:rPr>
              <w:t>ح</w:t>
            </w:r>
          </w:ins>
          <w:r w:rsidR="00EE6742" w:rsidRPr="00EE6742">
            <w:rPr>
              <w:rFonts w:ascii="Courier New" w:hAnsi="Courier New" w:cs="Courier New"/>
              <w:rtl/>
            </w:rPr>
            <w:t>سم بالبعاد</w:t>
          </w:r>
          <w:del w:id="2025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BA34F99" w14:textId="68DB7385"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اقسم </w:t>
          </w:r>
          <w:del w:id="20257" w:author="Transkribus" w:date="2019-12-11T14:30:00Z">
            <w:r w:rsidRPr="009B6BCA">
              <w:rPr>
                <w:rFonts w:ascii="Courier New" w:hAnsi="Courier New" w:cs="Courier New"/>
                <w:rtl/>
              </w:rPr>
              <w:delText>لو كان</w:delText>
            </w:r>
          </w:del>
          <w:ins w:id="20258" w:author="Transkribus" w:date="2019-12-11T14:30:00Z">
            <w:r w:rsidR="00EE6742" w:rsidRPr="00EE6742">
              <w:rPr>
                <w:rFonts w:ascii="Courier New" w:hAnsi="Courier New" w:cs="Courier New"/>
                <w:rtl/>
              </w:rPr>
              <w:t>لوكان</w:t>
            </w:r>
          </w:ins>
          <w:r w:rsidR="00EE6742" w:rsidRPr="00EE6742">
            <w:rPr>
              <w:rFonts w:ascii="Courier New" w:hAnsi="Courier New" w:cs="Courier New"/>
              <w:rtl/>
            </w:rPr>
            <w:t xml:space="preserve"> طب دهرا</w:t>
          </w:r>
          <w:del w:id="2025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260"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لعاد </w:t>
          </w:r>
          <w:del w:id="20261" w:author="Transkribus" w:date="2019-12-11T14:30:00Z">
            <w:r w:rsidRPr="009B6BCA">
              <w:rPr>
                <w:rFonts w:ascii="Courier New" w:hAnsi="Courier New" w:cs="Courier New"/>
                <w:rtl/>
              </w:rPr>
              <w:delText>كونا بلا فساد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262" w:author="Transkribus" w:date="2019-12-11T14:30:00Z">
            <w:r w:rsidR="00EE6742" w:rsidRPr="00EE6742">
              <w:rPr>
                <w:rFonts w:ascii="Courier New" w:hAnsi="Courier New" w:cs="Courier New"/>
                <w:rtl/>
              </w:rPr>
              <w:t>كوناسلانساد</w:t>
            </w:r>
          </w:ins>
        </w:dir>
      </w:dir>
    </w:p>
    <w:p w14:paraId="45EB99DF" w14:textId="77777777" w:rsidR="009B6BCA" w:rsidRPr="009B6BCA" w:rsidRDefault="009B6BCA" w:rsidP="009B6BCA">
      <w:pPr>
        <w:pStyle w:val="NurText"/>
        <w:bidi/>
        <w:rPr>
          <w:del w:id="20263" w:author="Transkribus" w:date="2019-12-11T14:30:00Z"/>
          <w:rFonts w:ascii="Courier New" w:hAnsi="Courier New" w:cs="Courier New"/>
        </w:rPr>
      </w:pPr>
      <w:dir w:val="rtl">
        <w:dir w:val="rtl">
          <w:del w:id="20264"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7AD0B5" w14:textId="77777777" w:rsidR="009B6BCA" w:rsidRPr="009B6BCA" w:rsidRDefault="009B6BCA" w:rsidP="009B6BCA">
      <w:pPr>
        <w:pStyle w:val="NurText"/>
        <w:bidi/>
        <w:rPr>
          <w:del w:id="20265" w:author="Transkribus" w:date="2019-12-11T14:30:00Z"/>
          <w:rFonts w:ascii="Courier New" w:hAnsi="Courier New" w:cs="Courier New"/>
        </w:rPr>
      </w:pPr>
      <w:dir w:val="rtl">
        <w:dir w:val="rtl">
          <w:del w:id="20266" w:author="Transkribus" w:date="2019-12-11T14:30:00Z">
            <w:r w:rsidRPr="009B6BCA">
              <w:rPr>
                <w:rFonts w:ascii="Courier New" w:hAnsi="Courier New" w:cs="Courier New"/>
                <w:rtl/>
              </w:rPr>
              <w:delText>فاذا قرات كلامه قدرته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سحبان او يوفى على سحبان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3317CBF" w14:textId="54A5A1A5" w:rsidR="00EE6742" w:rsidRPr="00EE6742" w:rsidRDefault="009B6BCA" w:rsidP="00EE6742">
      <w:pPr>
        <w:pStyle w:val="NurText"/>
        <w:bidi/>
        <w:rPr>
          <w:ins w:id="20267" w:author="Transkribus" w:date="2019-12-11T14:30:00Z"/>
          <w:rFonts w:ascii="Courier New" w:hAnsi="Courier New" w:cs="Courier New"/>
        </w:rPr>
      </w:pPr>
      <w:dir w:val="rtl">
        <w:dir w:val="rtl">
          <w:del w:id="20268" w:author="Transkribus" w:date="2019-12-11T14:30:00Z">
            <w:r w:rsidRPr="009B6BCA">
              <w:rPr>
                <w:rFonts w:ascii="Courier New" w:hAnsi="Courier New" w:cs="Courier New"/>
                <w:rtl/>
              </w:rPr>
              <w:delText>لو</w:delText>
            </w:r>
          </w:del>
          <w:ins w:id="20269" w:author="Transkribus" w:date="2019-12-11T14:30:00Z">
            <w:r w:rsidR="00EE6742" w:rsidRPr="00EE6742">
              <w:rPr>
                <w:rFonts w:ascii="Courier New" w:hAnsi="Courier New" w:cs="Courier New"/>
                <w:rtl/>
              </w:rPr>
              <w:t>اوقال أبسال</w:t>
            </w:r>
          </w:ins>
        </w:dir>
      </w:dir>
    </w:p>
    <w:p w14:paraId="0C8B6EE7" w14:textId="77777777" w:rsidR="00EE6742" w:rsidRPr="00EE6742" w:rsidRDefault="00EE6742" w:rsidP="00EE6742">
      <w:pPr>
        <w:pStyle w:val="NurText"/>
        <w:bidi/>
        <w:rPr>
          <w:ins w:id="20270" w:author="Transkribus" w:date="2019-12-11T14:30:00Z"/>
          <w:rFonts w:ascii="Courier New" w:hAnsi="Courier New" w:cs="Courier New"/>
        </w:rPr>
      </w:pPr>
      <w:ins w:id="20271" w:author="Transkribus" w:date="2019-12-11T14:30:00Z">
        <w:r w:rsidRPr="00EE6742">
          <w:rPr>
            <w:rFonts w:ascii="Courier New" w:hAnsi="Courier New" w:cs="Courier New"/>
            <w:rtl/>
          </w:rPr>
          <w:t>الكاسل٢</w:t>
        </w:r>
      </w:ins>
    </w:p>
    <w:p w14:paraId="5C2A3A48" w14:textId="77777777" w:rsidR="00EE6742" w:rsidRPr="00EE6742" w:rsidRDefault="00EE6742" w:rsidP="00EE6742">
      <w:pPr>
        <w:pStyle w:val="NurText"/>
        <w:bidi/>
        <w:rPr>
          <w:ins w:id="20272" w:author="Transkribus" w:date="2019-12-11T14:30:00Z"/>
          <w:rFonts w:ascii="Courier New" w:hAnsi="Courier New" w:cs="Courier New"/>
        </w:rPr>
      </w:pPr>
      <w:ins w:id="20273" w:author="Transkribus" w:date="2019-12-11T14:30:00Z">
        <w:r w:rsidRPr="00EE6742">
          <w:rPr>
            <w:rFonts w:ascii="Courier New" w:hAnsi="Courier New" w:cs="Courier New"/>
            <w:rtl/>
          </w:rPr>
          <w:t>فاذ اقرات كالامة قسدزبة * سحيان أو بو فى عسلى سحيان</w:t>
        </w:r>
      </w:ins>
    </w:p>
    <w:p w14:paraId="5B0AB5FE" w14:textId="77777777" w:rsidR="00EE6742" w:rsidRPr="00EE6742" w:rsidRDefault="00EE6742" w:rsidP="00EE6742">
      <w:pPr>
        <w:pStyle w:val="NurText"/>
        <w:bidi/>
        <w:rPr>
          <w:ins w:id="20274" w:author="Transkribus" w:date="2019-12-11T14:30:00Z"/>
          <w:rFonts w:ascii="Courier New" w:hAnsi="Courier New" w:cs="Courier New"/>
        </w:rPr>
      </w:pPr>
      <w:ins w:id="20275" w:author="Transkribus" w:date="2019-12-11T14:30:00Z">
        <w:r w:rsidRPr="00EE6742">
          <w:rPr>
            <w:rFonts w:ascii="Courier New" w:hAnsi="Courier New" w:cs="Courier New"/>
            <w:rtl/>
          </w:rPr>
          <w:t>٢٣٢</w:t>
        </w:r>
      </w:ins>
    </w:p>
    <w:p w14:paraId="44F4C94F" w14:textId="648998FB" w:rsidR="00EE6742" w:rsidRPr="00EE6742" w:rsidRDefault="00EE6742" w:rsidP="00EE6742">
      <w:pPr>
        <w:pStyle w:val="NurText"/>
        <w:bidi/>
        <w:rPr>
          <w:rFonts w:ascii="Courier New" w:hAnsi="Courier New" w:cs="Courier New"/>
        </w:rPr>
      </w:pPr>
      <w:ins w:id="20276" w:author="Transkribus" w:date="2019-12-11T14:30:00Z">
        <w:r w:rsidRPr="00EE6742">
          <w:rPr>
            <w:rFonts w:ascii="Courier New" w:hAnsi="Courier New" w:cs="Courier New"/>
            <w:rtl/>
          </w:rPr>
          <w:t>و</w:t>
        </w:r>
      </w:ins>
      <w:r w:rsidRPr="00EE6742">
        <w:rPr>
          <w:rFonts w:ascii="Courier New" w:hAnsi="Courier New" w:cs="Courier New"/>
          <w:rtl/>
        </w:rPr>
        <w:t xml:space="preserve"> كان </w:t>
      </w:r>
      <w:del w:id="20277" w:author="Transkribus" w:date="2019-12-11T14:30:00Z">
        <w:r w:rsidR="009B6BCA" w:rsidRPr="009B6BCA">
          <w:rPr>
            <w:rFonts w:ascii="Courier New" w:hAnsi="Courier New" w:cs="Courier New"/>
            <w:rtl/>
          </w:rPr>
          <w:delText>ش</w:delText>
        </w:r>
      </w:del>
      <w:ins w:id="20278" w:author="Transkribus" w:date="2019-12-11T14:30:00Z">
        <w:r w:rsidRPr="00EE6742">
          <w:rPr>
            <w:rFonts w:ascii="Courier New" w:hAnsi="Courier New" w:cs="Courier New"/>
            <w:rtl/>
          </w:rPr>
          <w:t>س</w:t>
        </w:r>
      </w:ins>
      <w:r w:rsidRPr="00EE6742">
        <w:rPr>
          <w:rFonts w:ascii="Courier New" w:hAnsi="Courier New" w:cs="Courier New"/>
          <w:rtl/>
        </w:rPr>
        <w:t>اهد</w:t>
      </w:r>
      <w:del w:id="20279" w:author="Transkribus" w:date="2019-12-11T14:30:00Z">
        <w:r w:rsidR="009B6BCA" w:rsidRPr="009B6BCA">
          <w:rPr>
            <w:rFonts w:ascii="Courier New" w:hAnsi="Courier New" w:cs="Courier New"/>
            <w:rtl/>
          </w:rPr>
          <w:delText>ه</w:delText>
        </w:r>
      </w:del>
      <w:ins w:id="20280" w:author="Transkribus" w:date="2019-12-11T14:30:00Z">
        <w:r w:rsidRPr="00EE6742">
          <w:rPr>
            <w:rFonts w:ascii="Courier New" w:hAnsi="Courier New" w:cs="Courier New"/>
            <w:rtl/>
          </w:rPr>
          <w:t>ة</w:t>
        </w:r>
      </w:ins>
      <w:r w:rsidRPr="00EE6742">
        <w:rPr>
          <w:rFonts w:ascii="Courier New" w:hAnsi="Courier New" w:cs="Courier New"/>
          <w:rtl/>
        </w:rPr>
        <w:t xml:space="preserve"> معد </w:t>
      </w:r>
      <w:del w:id="20281" w:author="Transkribus" w:date="2019-12-11T14:30:00Z">
        <w:r w:rsidR="009B6BCA" w:rsidRPr="009B6BCA">
          <w:rPr>
            <w:rFonts w:ascii="Courier New" w:hAnsi="Courier New" w:cs="Courier New"/>
            <w:rtl/>
          </w:rPr>
          <w:delText>خاطبا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او ذو الفصاحة</w:delText>
            </w:r>
          </w:dir>
        </w:dir>
      </w:del>
      <w:ins w:id="20282" w:author="Transkribus" w:date="2019-12-11T14:30:00Z">
        <w:r w:rsidRPr="00EE6742">
          <w:rPr>
            <w:rFonts w:ascii="Courier New" w:hAnsi="Courier New" w:cs="Courier New"/>
            <w:rtl/>
          </w:rPr>
          <w:t>جاطبا * أو دوالفصاحه</w:t>
        </w:r>
      </w:ins>
      <w:r w:rsidRPr="00EE6742">
        <w:rPr>
          <w:rFonts w:ascii="Courier New" w:hAnsi="Courier New" w:cs="Courier New"/>
          <w:rtl/>
        </w:rPr>
        <w:t xml:space="preserve"> من </w:t>
      </w:r>
      <w:del w:id="20283" w:author="Transkribus" w:date="2019-12-11T14:30:00Z">
        <w:r w:rsidR="009B6BCA" w:rsidRPr="009B6BCA">
          <w:rPr>
            <w:rFonts w:ascii="Courier New" w:hAnsi="Courier New" w:cs="Courier New"/>
            <w:rtl/>
          </w:rPr>
          <w:delText>بنى قحطان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284" w:author="Transkribus" w:date="2019-12-11T14:30:00Z">
        <w:r w:rsidRPr="00EE6742">
          <w:rPr>
            <w:rFonts w:ascii="Courier New" w:hAnsi="Courier New" w:cs="Courier New"/>
            <w:rtl/>
          </w:rPr>
          <w:t>بى عسطان</w:t>
        </w:r>
      </w:ins>
    </w:p>
    <w:p w14:paraId="0DBEAFA0" w14:textId="77777777" w:rsidR="009B6BCA" w:rsidRPr="009B6BCA" w:rsidRDefault="009B6BCA" w:rsidP="009B6BCA">
      <w:pPr>
        <w:pStyle w:val="NurText"/>
        <w:bidi/>
        <w:rPr>
          <w:del w:id="20285" w:author="Transkribus" w:date="2019-12-11T14:30:00Z"/>
          <w:rFonts w:ascii="Courier New" w:hAnsi="Courier New" w:cs="Courier New"/>
        </w:rPr>
      </w:pPr>
      <w:dir w:val="rtl">
        <w:dir w:val="rtl">
          <w:del w:id="20286" w:author="Transkribus" w:date="2019-12-11T14:30:00Z">
            <w:r w:rsidRPr="009B6BCA">
              <w:rPr>
                <w:rFonts w:ascii="Courier New" w:hAnsi="Courier New" w:cs="Courier New"/>
                <w:rtl/>
              </w:rPr>
              <w:delText>لاقر كل طائعين بانه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اولاهم بفصاحة وبيان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DDBB516" w14:textId="676449D1" w:rsidR="00EE6742" w:rsidRPr="00EE6742" w:rsidRDefault="009B6BCA" w:rsidP="00EE6742">
      <w:pPr>
        <w:pStyle w:val="NurText"/>
        <w:bidi/>
        <w:rPr>
          <w:ins w:id="20287" w:author="Transkribus" w:date="2019-12-11T14:30:00Z"/>
          <w:rFonts w:ascii="Courier New" w:hAnsi="Courier New" w:cs="Courier New"/>
        </w:rPr>
      </w:pPr>
      <w:dir w:val="rtl">
        <w:dir w:val="rtl">
          <w:ins w:id="20288" w:author="Transkribus" w:date="2019-12-11T14:30:00Z">
            <w:r w:rsidR="00EE6742" w:rsidRPr="00EE6742">
              <w:rPr>
                <w:rFonts w:ascii="Courier New" w:hAnsi="Courier New" w:cs="Courier New"/>
                <w:rtl/>
              </w:rPr>
              <w:t>الاقرل طاتعين بانه * أو لاهم يفصاحهو بمنان</w:t>
            </w:r>
          </w:ins>
        </w:dir>
      </w:dir>
    </w:p>
    <w:p w14:paraId="70BF0194" w14:textId="5EB27CCF" w:rsidR="00EE6742" w:rsidRPr="00EE6742" w:rsidRDefault="00EE6742" w:rsidP="00EE6742">
      <w:pPr>
        <w:pStyle w:val="NurText"/>
        <w:bidi/>
        <w:rPr>
          <w:rFonts w:ascii="Courier New" w:hAnsi="Courier New" w:cs="Courier New"/>
        </w:rPr>
      </w:pPr>
      <w:r w:rsidRPr="00EE6742">
        <w:rPr>
          <w:rFonts w:ascii="Courier New" w:hAnsi="Courier New" w:cs="Courier New"/>
          <w:rtl/>
        </w:rPr>
        <w:t>رب الع</w:t>
      </w:r>
      <w:ins w:id="20289" w:author="Transkribus" w:date="2019-12-11T14:30:00Z">
        <w:r w:rsidRPr="00EE6742">
          <w:rPr>
            <w:rFonts w:ascii="Courier New" w:hAnsi="Courier New" w:cs="Courier New"/>
            <w:rtl/>
          </w:rPr>
          <w:t>س</w:t>
        </w:r>
      </w:ins>
      <w:r w:rsidRPr="00EE6742">
        <w:rPr>
          <w:rFonts w:ascii="Courier New" w:hAnsi="Courier New" w:cs="Courier New"/>
          <w:rtl/>
        </w:rPr>
        <w:t xml:space="preserve">لوم اذا </w:t>
      </w:r>
      <w:del w:id="20290" w:author="Transkribus" w:date="2019-12-11T14:30:00Z">
        <w:r w:rsidR="009B6BCA" w:rsidRPr="009B6BCA">
          <w:rPr>
            <w:rFonts w:ascii="Courier New" w:hAnsi="Courier New" w:cs="Courier New"/>
            <w:rtl/>
          </w:rPr>
          <w:delText>اجال قداحه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dir>
      </w:del>
      <w:ins w:id="20291" w:author="Transkribus" w:date="2019-12-11T14:30:00Z">
        <w:r w:rsidRPr="00EE6742">
          <w:rPr>
            <w:rFonts w:ascii="Courier New" w:hAnsi="Courier New" w:cs="Courier New"/>
            <w:rtl/>
          </w:rPr>
          <w:t xml:space="preserve">أجمال عداجحه * </w:t>
        </w:r>
      </w:ins>
      <w:r w:rsidRPr="00EE6742">
        <w:rPr>
          <w:rFonts w:ascii="Courier New" w:hAnsi="Courier New" w:cs="Courier New"/>
          <w:rtl/>
        </w:rPr>
        <w:t>لم ي</w:t>
      </w:r>
      <w:del w:id="20292" w:author="Transkribus" w:date="2019-12-11T14:30:00Z">
        <w:r w:rsidR="009B6BCA" w:rsidRPr="009B6BCA">
          <w:rPr>
            <w:rFonts w:ascii="Courier New" w:hAnsi="Courier New" w:cs="Courier New"/>
            <w:rtl/>
          </w:rPr>
          <w:delText>خ</w:delText>
        </w:r>
      </w:del>
      <w:ins w:id="20293" w:author="Transkribus" w:date="2019-12-11T14:30:00Z">
        <w:r w:rsidRPr="00EE6742">
          <w:rPr>
            <w:rFonts w:ascii="Courier New" w:hAnsi="Courier New" w:cs="Courier New"/>
            <w:rtl/>
          </w:rPr>
          <w:t>ح</w:t>
        </w:r>
      </w:ins>
      <w:r w:rsidRPr="00EE6742">
        <w:rPr>
          <w:rFonts w:ascii="Courier New" w:hAnsi="Courier New" w:cs="Courier New"/>
          <w:rtl/>
        </w:rPr>
        <w:t xml:space="preserve">تلف فى </w:t>
      </w:r>
      <w:del w:id="20294" w:author="Transkribus" w:date="2019-12-11T14:30:00Z">
        <w:r w:rsidR="009B6BCA" w:rsidRPr="009B6BCA">
          <w:rPr>
            <w:rFonts w:ascii="Courier New" w:hAnsi="Courier New" w:cs="Courier New"/>
            <w:rtl/>
          </w:rPr>
          <w:delText>فوزهن</w:delText>
        </w:r>
      </w:del>
      <w:ins w:id="20295" w:author="Transkribus" w:date="2019-12-11T14:30:00Z">
        <w:r w:rsidRPr="00EE6742">
          <w:rPr>
            <w:rFonts w:ascii="Courier New" w:hAnsi="Courier New" w:cs="Courier New"/>
            <w:rtl/>
          </w:rPr>
          <w:t>فور هن</w:t>
        </w:r>
      </w:ins>
      <w:r w:rsidRPr="00EE6742">
        <w:rPr>
          <w:rFonts w:ascii="Courier New" w:hAnsi="Courier New" w:cs="Courier New"/>
          <w:rtl/>
        </w:rPr>
        <w:t xml:space="preserve"> اثنان</w:t>
      </w:r>
      <w:del w:id="202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AAC7CE1" w14:textId="0661ABE4" w:rsidR="00EE6742" w:rsidRPr="00EE6742" w:rsidRDefault="009B6BCA" w:rsidP="00EE6742">
      <w:pPr>
        <w:pStyle w:val="NurText"/>
        <w:bidi/>
        <w:rPr>
          <w:rFonts w:ascii="Courier New" w:hAnsi="Courier New" w:cs="Courier New"/>
        </w:rPr>
      </w:pPr>
      <w:dir w:val="rtl">
        <w:dir w:val="rtl">
          <w:del w:id="20297" w:author="Transkribus" w:date="2019-12-11T14:30:00Z">
            <w:r w:rsidRPr="009B6BCA">
              <w:rPr>
                <w:rFonts w:ascii="Courier New" w:hAnsi="Courier New" w:cs="Courier New"/>
                <w:rtl/>
              </w:rPr>
              <w:delText>ذو فطنة</w:delText>
            </w:r>
          </w:del>
          <w:ins w:id="20298" w:author="Transkribus" w:date="2019-12-11T14:30:00Z">
            <w:r w:rsidR="00EE6742" w:rsidRPr="00EE6742">
              <w:rPr>
                <w:rFonts w:ascii="Courier New" w:hAnsi="Courier New" w:cs="Courier New"/>
                <w:rtl/>
              </w:rPr>
              <w:t>دوقطثة</w:t>
            </w:r>
          </w:ins>
          <w:r w:rsidR="00EE6742" w:rsidRPr="00EE6742">
            <w:rPr>
              <w:rFonts w:ascii="Courier New" w:hAnsi="Courier New" w:cs="Courier New"/>
              <w:rtl/>
            </w:rPr>
            <w:t xml:space="preserve"> فى ال</w:t>
          </w:r>
          <w:del w:id="20299" w:author="Transkribus" w:date="2019-12-11T14:30:00Z">
            <w:r w:rsidRPr="009B6BCA">
              <w:rPr>
                <w:rFonts w:ascii="Courier New" w:hAnsi="Courier New" w:cs="Courier New"/>
                <w:rtl/>
              </w:rPr>
              <w:delText>مش</w:delText>
            </w:r>
          </w:del>
          <w:r w:rsidR="00EE6742" w:rsidRPr="00EE6742">
            <w:rPr>
              <w:rFonts w:ascii="Courier New" w:hAnsi="Courier New" w:cs="Courier New"/>
              <w:rtl/>
            </w:rPr>
            <w:t>ك</w:t>
          </w:r>
          <w:del w:id="20300" w:author="Transkribus" w:date="2019-12-11T14:30:00Z">
            <w:r w:rsidRPr="009B6BCA">
              <w:rPr>
                <w:rFonts w:ascii="Courier New" w:hAnsi="Courier New" w:cs="Courier New"/>
                <w:rtl/>
              </w:rPr>
              <w:delText>ل</w:delText>
            </w:r>
          </w:del>
          <w:r w:rsidR="00EE6742" w:rsidRPr="00EE6742">
            <w:rPr>
              <w:rFonts w:ascii="Courier New" w:hAnsi="Courier New" w:cs="Courier New"/>
              <w:rtl/>
            </w:rPr>
            <w:t>ا</w:t>
          </w:r>
          <w:del w:id="20301" w:author="Transkribus" w:date="2019-12-11T14:30:00Z">
            <w:r w:rsidRPr="009B6BCA">
              <w:rPr>
                <w:rFonts w:ascii="Courier New" w:hAnsi="Courier New" w:cs="Courier New"/>
                <w:rtl/>
              </w:rPr>
              <w:delText>ت</w:delText>
            </w:r>
          </w:del>
          <w:ins w:id="20302"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وخاطر</w:t>
          </w:r>
          <w:del w:id="2030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امضى وانفذ</w:delText>
                </w:r>
              </w:dir>
            </w:dir>
          </w:del>
          <w:ins w:id="20304" w:author="Transkribus" w:date="2019-12-11T14:30:00Z">
            <w:r w:rsidR="00EE6742" w:rsidRPr="00EE6742">
              <w:rPr>
                <w:rFonts w:ascii="Courier New" w:hAnsi="Courier New" w:cs="Courier New"/>
                <w:rtl/>
              </w:rPr>
              <w:t xml:space="preserve"> * أمضى والفد</w:t>
            </w:r>
          </w:ins>
          <w:r w:rsidR="00EE6742" w:rsidRPr="00EE6742">
            <w:rPr>
              <w:rFonts w:ascii="Courier New" w:hAnsi="Courier New" w:cs="Courier New"/>
              <w:rtl/>
            </w:rPr>
            <w:t xml:space="preserve"> من ش</w:t>
          </w:r>
          <w:del w:id="20305" w:author="Transkribus" w:date="2019-12-11T14:30:00Z">
            <w:r w:rsidRPr="009B6BCA">
              <w:rPr>
                <w:rFonts w:ascii="Courier New" w:hAnsi="Courier New" w:cs="Courier New"/>
                <w:rtl/>
              </w:rPr>
              <w:delText>ب</w:delText>
            </w:r>
          </w:del>
          <w:ins w:id="20306" w:author="Transkribus" w:date="2019-12-11T14:30:00Z">
            <w:r w:rsidR="00EE6742" w:rsidRPr="00EE6742">
              <w:rPr>
                <w:rFonts w:ascii="Courier New" w:hAnsi="Courier New" w:cs="Courier New"/>
                <w:rtl/>
              </w:rPr>
              <w:t>ي</w:t>
            </w:r>
          </w:ins>
          <w:r w:rsidR="00EE6742" w:rsidRPr="00EE6742">
            <w:rPr>
              <w:rFonts w:ascii="Courier New" w:hAnsi="Courier New" w:cs="Courier New"/>
              <w:rtl/>
            </w:rPr>
            <w:t>اة سنان</w:t>
          </w:r>
          <w:del w:id="2030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63FB627" w14:textId="230A0A9F" w:rsidR="00EE6742" w:rsidRPr="00EE6742" w:rsidRDefault="009B6BCA" w:rsidP="00EE6742">
      <w:pPr>
        <w:pStyle w:val="NurText"/>
        <w:bidi/>
        <w:rPr>
          <w:rFonts w:ascii="Courier New" w:hAnsi="Courier New" w:cs="Courier New"/>
        </w:rPr>
      </w:pPr>
      <w:dir w:val="rtl">
        <w:dir w:val="rtl">
          <w:del w:id="20308" w:author="Transkribus" w:date="2019-12-11T14:30:00Z">
            <w:r w:rsidRPr="009B6BCA">
              <w:rPr>
                <w:rFonts w:ascii="Courier New" w:hAnsi="Courier New" w:cs="Courier New"/>
                <w:rtl/>
              </w:rPr>
              <w:delText>فاذا تفكر</w:delText>
            </w:r>
          </w:del>
          <w:ins w:id="20309" w:author="Transkribus" w:date="2019-12-11T14:30:00Z">
            <w:r w:rsidR="00EE6742" w:rsidRPr="00EE6742">
              <w:rPr>
                <w:rFonts w:ascii="Courier New" w:hAnsi="Courier New" w:cs="Courier New"/>
                <w:rtl/>
              </w:rPr>
              <w:t>فاد الفكر</w:t>
            </w:r>
          </w:ins>
          <w:r w:rsidR="00EE6742" w:rsidRPr="00EE6742">
            <w:rPr>
              <w:rFonts w:ascii="Courier New" w:hAnsi="Courier New" w:cs="Courier New"/>
              <w:rtl/>
            </w:rPr>
            <w:t xml:space="preserve"> عالم فى </w:t>
          </w:r>
          <w:del w:id="20310" w:author="Transkribus" w:date="2019-12-11T14:30:00Z">
            <w:r w:rsidRPr="009B6BCA">
              <w:rPr>
                <w:rFonts w:ascii="Courier New" w:hAnsi="Courier New" w:cs="Courier New"/>
                <w:rtl/>
              </w:rPr>
              <w:delText>كتبه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ينفى التقى وشرائط الايمان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0311" w:author="Transkribus" w:date="2019-12-11T14:30:00Z">
            <w:r w:rsidR="00EE6742" w:rsidRPr="00EE6742">
              <w:rPr>
                <w:rFonts w:ascii="Courier New" w:hAnsi="Courier New" w:cs="Courier New"/>
                <w:rtl/>
              </w:rPr>
              <w:t>كتيه * -- فى التفى وسراتط الاثمان</w:t>
            </w:r>
          </w:ins>
        </w:dir>
      </w:dir>
    </w:p>
    <w:p w14:paraId="053BDE06" w14:textId="4BF16D60" w:rsidR="00EE6742" w:rsidRPr="00EE6742" w:rsidRDefault="009B6BCA" w:rsidP="00EE6742">
      <w:pPr>
        <w:pStyle w:val="NurText"/>
        <w:bidi/>
        <w:rPr>
          <w:rFonts w:ascii="Courier New" w:hAnsi="Courier New" w:cs="Courier New"/>
        </w:rPr>
      </w:pPr>
      <w:dir w:val="rtl">
        <w:dir w:val="rtl">
          <w:del w:id="20312" w:author="Transkribus" w:date="2019-12-11T14:30:00Z">
            <w:r w:rsidRPr="009B6BCA">
              <w:rPr>
                <w:rFonts w:ascii="Courier New" w:hAnsi="Courier New" w:cs="Courier New"/>
                <w:rtl/>
              </w:rPr>
              <w:delText>اضحت</w:delText>
            </w:r>
          </w:del>
          <w:ins w:id="20313" w:author="Transkribus" w:date="2019-12-11T14:30:00Z">
            <w:r w:rsidR="00EE6742" w:rsidRPr="00EE6742">
              <w:rPr>
                <w:rFonts w:ascii="Courier New" w:hAnsi="Courier New" w:cs="Courier New"/>
                <w:rtl/>
              </w:rPr>
              <w:t>اسحب</w:t>
            </w:r>
          </w:ins>
          <w:r w:rsidR="00EE6742" w:rsidRPr="00EE6742">
            <w:rPr>
              <w:rFonts w:ascii="Courier New" w:hAnsi="Courier New" w:cs="Courier New"/>
              <w:rtl/>
            </w:rPr>
            <w:t xml:space="preserve"> وجوه الحق فى </w:t>
          </w:r>
          <w:del w:id="20314" w:author="Transkribus" w:date="2019-12-11T14:30:00Z">
            <w:r w:rsidRPr="009B6BCA">
              <w:rPr>
                <w:rFonts w:ascii="Courier New" w:hAnsi="Courier New" w:cs="Courier New"/>
                <w:rtl/>
              </w:rPr>
              <w:delText>صفحاتها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ترمى</w:delText>
                </w:r>
              </w:dir>
            </w:dir>
          </w:del>
          <w:ins w:id="20315" w:author="Transkribus" w:date="2019-12-11T14:30:00Z">
            <w:r w:rsidR="00EE6742" w:rsidRPr="00EE6742">
              <w:rPr>
                <w:rFonts w:ascii="Courier New" w:hAnsi="Courier New" w:cs="Courier New"/>
                <w:rtl/>
              </w:rPr>
              <w:t>صفهاتها * برى</w:t>
            </w:r>
          </w:ins>
          <w:r w:rsidR="00EE6742" w:rsidRPr="00EE6742">
            <w:rPr>
              <w:rFonts w:ascii="Courier New" w:hAnsi="Courier New" w:cs="Courier New"/>
              <w:rtl/>
            </w:rPr>
            <w:t xml:space="preserve"> اليه </w:t>
          </w:r>
          <w:del w:id="20316" w:author="Transkribus" w:date="2019-12-11T14:30:00Z">
            <w:r w:rsidRPr="009B6BCA">
              <w:rPr>
                <w:rFonts w:ascii="Courier New" w:hAnsi="Courier New" w:cs="Courier New"/>
                <w:rtl/>
              </w:rPr>
              <w:delText>بواضح البرهان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17" w:author="Transkribus" w:date="2019-12-11T14:30:00Z">
            <w:r w:rsidR="00EE6742" w:rsidRPr="00EE6742">
              <w:rPr>
                <w:rFonts w:ascii="Courier New" w:hAnsi="Courier New" w:cs="Courier New"/>
                <w:rtl/>
              </w:rPr>
              <w:t>بوافح البرهمان</w:t>
            </w:r>
          </w:ins>
        </w:dir>
      </w:dir>
    </w:p>
    <w:p w14:paraId="64C1365D" w14:textId="38AC507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ودلالة ت</w:t>
          </w:r>
          <w:del w:id="20318" w:author="Transkribus" w:date="2019-12-11T14:30:00Z">
            <w:r w:rsidRPr="009B6BCA">
              <w:rPr>
                <w:rFonts w:ascii="Courier New" w:hAnsi="Courier New" w:cs="Courier New"/>
                <w:rtl/>
              </w:rPr>
              <w:delText>ج</w:delText>
            </w:r>
          </w:del>
          <w:r w:rsidR="00EE6742" w:rsidRPr="00EE6742">
            <w:rPr>
              <w:rFonts w:ascii="Courier New" w:hAnsi="Courier New" w:cs="Courier New"/>
              <w:rtl/>
            </w:rPr>
            <w:t>لو بطالع بشرها</w:t>
          </w:r>
          <w:del w:id="2031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عز القرائح من ذوى الاذهان الكامل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0320" w:author="Transkribus" w:date="2019-12-11T14:30:00Z">
            <w:r w:rsidR="00EE6742" w:rsidRPr="00EE6742">
              <w:rPr>
                <w:rFonts w:ascii="Courier New" w:hAnsi="Courier New" w:cs="Courier New"/>
                <w:rtl/>
              </w:rPr>
              <w:t xml:space="preserve"> *معز القراتح من دوى الاديان</w:t>
            </w:r>
          </w:ins>
        </w:dir>
      </w:dir>
    </w:p>
    <w:p w14:paraId="634F71BD" w14:textId="45462AA5" w:rsidR="00EE6742" w:rsidRPr="00EE6742" w:rsidRDefault="009B6BCA" w:rsidP="00EE6742">
      <w:pPr>
        <w:pStyle w:val="NurText"/>
        <w:bidi/>
        <w:rPr>
          <w:rFonts w:ascii="Courier New" w:hAnsi="Courier New" w:cs="Courier New"/>
        </w:rPr>
      </w:pPr>
      <w:dir w:val="rtl">
        <w:dir w:val="rtl">
          <w:del w:id="20321" w:author="Transkribus" w:date="2019-12-11T14:30:00Z">
            <w:r w:rsidRPr="009B6BCA">
              <w:rPr>
                <w:rFonts w:ascii="Courier New" w:hAnsi="Courier New" w:cs="Courier New"/>
                <w:rtl/>
              </w:rPr>
              <w:delText>ووجدت بخطه ايضا</w:delText>
            </w:r>
          </w:del>
          <w:ins w:id="20322" w:author="Transkribus" w:date="2019-12-11T14:30:00Z">
            <w:r w:rsidR="00EE6742" w:rsidRPr="00EE6742">
              <w:rPr>
                <w:rFonts w:ascii="Courier New" w:hAnsi="Courier New" w:cs="Courier New"/>
                <w:rtl/>
              </w:rPr>
              <w:t>ورحدف بحطه أيضا</w:t>
            </w:r>
          </w:ins>
          <w:r w:rsidR="00EE6742" w:rsidRPr="00EE6742">
            <w:rPr>
              <w:rFonts w:ascii="Courier New" w:hAnsi="Courier New" w:cs="Courier New"/>
              <w:rtl/>
            </w:rPr>
            <w:t xml:space="preserve"> فى الحاشية هذا البيت وهو م</w:t>
          </w:r>
          <w:del w:id="20323" w:author="Transkribus" w:date="2019-12-11T14:30:00Z">
            <w:r w:rsidRPr="009B6BCA">
              <w:rPr>
                <w:rFonts w:ascii="Courier New" w:hAnsi="Courier New" w:cs="Courier New"/>
                <w:rtl/>
              </w:rPr>
              <w:delText>ت</w:delText>
            </w:r>
          </w:del>
          <w:ins w:id="20324" w:author="Transkribus" w:date="2019-12-11T14:30:00Z">
            <w:r w:rsidR="00EE6742" w:rsidRPr="00EE6742">
              <w:rPr>
                <w:rFonts w:ascii="Courier New" w:hAnsi="Courier New" w:cs="Courier New"/>
                <w:rtl/>
              </w:rPr>
              <w:t>ب</w:t>
            </w:r>
          </w:ins>
          <w:r w:rsidR="00EE6742" w:rsidRPr="00EE6742">
            <w:rPr>
              <w:rFonts w:ascii="Courier New" w:hAnsi="Courier New" w:cs="Courier New"/>
              <w:rtl/>
            </w:rPr>
            <w:t>كرر القافية</w:t>
          </w:r>
          <w:del w:id="2032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CB4556" w14:textId="53CB0C90"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من </w:t>
          </w:r>
          <w:del w:id="20326" w:author="Transkribus" w:date="2019-12-11T14:30:00Z">
            <w:r w:rsidRPr="009B6BCA">
              <w:rPr>
                <w:rFonts w:ascii="Courier New" w:hAnsi="Courier New" w:cs="Courier New"/>
                <w:rtl/>
              </w:rPr>
              <w:delText>حجة ضمن الوفاء بنصرها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نص القياس وواضح</w:delText>
                </w:r>
              </w:dir>
            </w:dir>
          </w:del>
          <w:ins w:id="20327" w:author="Transkribus" w:date="2019-12-11T14:30:00Z">
            <w:r w:rsidR="00EE6742" w:rsidRPr="00EE6742">
              <w:rPr>
                <w:rFonts w:ascii="Courier New" w:hAnsi="Courier New" w:cs="Courier New"/>
                <w:rtl/>
              </w:rPr>
              <w:t>مة ممن الوقاء سصرها * فس العياس وواسم</w:t>
            </w:r>
          </w:ins>
          <w:r w:rsidR="00EE6742" w:rsidRPr="00EE6742">
            <w:rPr>
              <w:rFonts w:ascii="Courier New" w:hAnsi="Courier New" w:cs="Courier New"/>
              <w:rtl/>
            </w:rPr>
            <w:t xml:space="preserve"> البرهان</w:t>
          </w:r>
          <w:del w:id="2032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62FE0BE" w14:textId="50C1E7B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وكانه </w:t>
          </w:r>
          <w:del w:id="20329" w:author="Transkribus" w:date="2019-12-11T14:30:00Z">
            <w:r w:rsidRPr="009B6BCA">
              <w:rPr>
                <w:rFonts w:ascii="Courier New" w:hAnsi="Courier New" w:cs="Courier New"/>
                <w:rtl/>
              </w:rPr>
              <w:delText>كتبه عوضا عن البيت</w:delText>
            </w:r>
          </w:del>
          <w:ins w:id="20330" w:author="Transkribus" w:date="2019-12-11T14:30:00Z">
            <w:r w:rsidR="00EE6742" w:rsidRPr="00EE6742">
              <w:rPr>
                <w:rFonts w:ascii="Courier New" w:hAnsi="Courier New" w:cs="Courier New"/>
                <w:rtl/>
              </w:rPr>
              <w:t>كمتبه عوساعن الببب</w:t>
            </w:r>
          </w:ins>
          <w:r w:rsidR="00EE6742" w:rsidRPr="00EE6742">
            <w:rPr>
              <w:rFonts w:ascii="Courier New" w:hAnsi="Courier New" w:cs="Courier New"/>
              <w:rtl/>
            </w:rPr>
            <w:t xml:space="preserve"> الذى </w:t>
          </w:r>
          <w:del w:id="20331" w:author="Transkribus" w:date="2019-12-11T14:30:00Z">
            <w:r w:rsidRPr="009B6BCA">
              <w:rPr>
                <w:rFonts w:ascii="Courier New" w:hAnsi="Courier New" w:cs="Courier New"/>
                <w:rtl/>
              </w:rPr>
              <w:delText>اوله اضحت وجوه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32" w:author="Transkribus" w:date="2019-12-11T14:30:00Z">
            <w:r w:rsidR="00EE6742" w:rsidRPr="00EE6742">
              <w:rPr>
                <w:rFonts w:ascii="Courier New" w:hAnsi="Courier New" w:cs="Courier New"/>
                <w:rtl/>
              </w:rPr>
              <w:t>أوله أسحت وجوة</w:t>
            </w:r>
          </w:ins>
        </w:dir>
      </w:dir>
    </w:p>
    <w:p w14:paraId="39E3F1BC" w14:textId="77777777" w:rsidR="009B6BCA" w:rsidRPr="009B6BCA" w:rsidRDefault="009B6BCA" w:rsidP="009B6BCA">
      <w:pPr>
        <w:pStyle w:val="NurText"/>
        <w:bidi/>
        <w:rPr>
          <w:del w:id="20333" w:author="Transkribus" w:date="2019-12-11T14:30:00Z"/>
          <w:rFonts w:ascii="Courier New" w:hAnsi="Courier New" w:cs="Courier New"/>
        </w:rPr>
      </w:pPr>
      <w:dir w:val="rtl">
        <w:dir w:val="rtl">
          <w:del w:id="20334" w:author="Transkribus" w:date="2019-12-11T14:30:00Z">
            <w:r w:rsidRPr="009B6BCA">
              <w:rPr>
                <w:rFonts w:ascii="Courier New" w:hAnsi="Courier New" w:cs="Courier New"/>
                <w:rtl/>
              </w:rPr>
              <w:delText>وقال يهجو</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8BD9C59" w14:textId="77777777" w:rsidR="009B6BCA" w:rsidRPr="009B6BCA" w:rsidRDefault="009B6BCA" w:rsidP="009B6BCA">
      <w:pPr>
        <w:pStyle w:val="NurText"/>
        <w:bidi/>
        <w:rPr>
          <w:del w:id="20335" w:author="Transkribus" w:date="2019-12-11T14:30:00Z"/>
          <w:rFonts w:ascii="Courier New" w:hAnsi="Courier New" w:cs="Courier New"/>
        </w:rPr>
      </w:pPr>
      <w:dir w:val="rtl">
        <w:dir w:val="rtl">
          <w:del w:id="20336" w:author="Transkribus" w:date="2019-12-11T14:30:00Z">
            <w:r w:rsidRPr="009B6BCA">
              <w:rPr>
                <w:rFonts w:ascii="Courier New" w:hAnsi="Courier New" w:cs="Courier New"/>
                <w:rtl/>
              </w:rPr>
              <w:delText>درى ومولاته وسيده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حدود شكل القياس مجموعه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5CD8D18" w14:textId="1D24077B" w:rsidR="00EE6742" w:rsidRPr="00EE6742" w:rsidRDefault="009B6BCA" w:rsidP="00EE6742">
      <w:pPr>
        <w:pStyle w:val="NurText"/>
        <w:bidi/>
        <w:rPr>
          <w:ins w:id="20337" w:author="Transkribus" w:date="2019-12-11T14:30:00Z"/>
          <w:rFonts w:ascii="Courier New" w:hAnsi="Courier New" w:cs="Courier New"/>
        </w:rPr>
      </w:pPr>
      <w:dir w:val="rtl">
        <w:dir w:val="rtl">
          <w:ins w:id="20338" w:author="Transkribus" w:date="2019-12-11T14:30:00Z">
            <w:r w:rsidR="00EE6742" w:rsidRPr="00EE6742">
              <w:rPr>
                <w:rFonts w:ascii="Courier New" w:hAnsi="Courier New" w:cs="Courier New"/>
                <w:rtl/>
              </w:rPr>
              <w:t>اوقال بص٥د</w:t>
            </w:r>
          </w:ins>
        </w:dir>
      </w:dir>
    </w:p>
    <w:p w14:paraId="69AADB23" w14:textId="77777777" w:rsidR="00EE6742" w:rsidRPr="00EE6742" w:rsidRDefault="00EE6742" w:rsidP="00EE6742">
      <w:pPr>
        <w:pStyle w:val="NurText"/>
        <w:bidi/>
        <w:rPr>
          <w:ins w:id="20339" w:author="Transkribus" w:date="2019-12-11T14:30:00Z"/>
          <w:rFonts w:ascii="Courier New" w:hAnsi="Courier New" w:cs="Courier New"/>
        </w:rPr>
      </w:pPr>
      <w:ins w:id="20340" w:author="Transkribus" w:date="2019-12-11T14:30:00Z">
        <w:r w:rsidRPr="00EE6742">
          <w:rPr>
            <w:rFonts w:ascii="Courier New" w:hAnsi="Courier New" w:cs="Courier New"/>
            <w:rtl/>
          </w:rPr>
          <w:t>النسرج</w:t>
        </w:r>
      </w:ins>
    </w:p>
    <w:p w14:paraId="5AA5ACA6" w14:textId="77777777" w:rsidR="00EE6742" w:rsidRPr="00EE6742" w:rsidRDefault="00EE6742" w:rsidP="00EE6742">
      <w:pPr>
        <w:pStyle w:val="NurText"/>
        <w:bidi/>
        <w:rPr>
          <w:ins w:id="20341" w:author="Transkribus" w:date="2019-12-11T14:30:00Z"/>
          <w:rFonts w:ascii="Courier New" w:hAnsi="Courier New" w:cs="Courier New"/>
        </w:rPr>
      </w:pPr>
      <w:ins w:id="20342" w:author="Transkribus" w:date="2019-12-11T14:30:00Z">
        <w:r w:rsidRPr="00EE6742">
          <w:rPr>
            <w:rFonts w:ascii="Courier New" w:hAnsi="Courier New" w:cs="Courier New"/>
            <w:rtl/>
          </w:rPr>
          <w:t xml:space="preserve"> درى ومولاله وسسيده * حدودسكل العباس مجمرعة</w:t>
        </w:r>
      </w:ins>
    </w:p>
    <w:p w14:paraId="20DD3B77" w14:textId="0A3FCAFC"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والسيد فوق </w:t>
      </w:r>
      <w:ins w:id="20343" w:author="Transkribus" w:date="2019-12-11T14:30:00Z">
        <w:r w:rsidRPr="00EE6742">
          <w:rPr>
            <w:rFonts w:ascii="Courier New" w:hAnsi="Courier New" w:cs="Courier New"/>
            <w:rtl/>
          </w:rPr>
          <w:t xml:space="preserve">الاتنبن منجمل *والست بحت </w:t>
        </w:r>
      </w:ins>
      <w:r w:rsidRPr="00EE6742">
        <w:rPr>
          <w:rFonts w:ascii="Courier New" w:hAnsi="Courier New" w:cs="Courier New"/>
          <w:rtl/>
        </w:rPr>
        <w:t xml:space="preserve">الاثنين </w:t>
      </w:r>
      <w:del w:id="20344" w:author="Transkribus" w:date="2019-12-11T14:30:00Z">
        <w:r w:rsidR="009B6BCA" w:rsidRPr="009B6BCA">
          <w:rPr>
            <w:rFonts w:ascii="Courier New" w:hAnsi="Courier New" w:cs="Courier New"/>
            <w:rtl/>
          </w:rPr>
          <w:delText>منحمل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والست تحت الاثنين موضوعه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0345" w:author="Transkribus" w:date="2019-12-11T14:30:00Z">
        <w:r w:rsidRPr="00EE6742">
          <w:rPr>
            <w:rFonts w:ascii="Courier New" w:hAnsi="Courier New" w:cs="Courier New"/>
            <w:rtl/>
          </w:rPr>
          <w:t>موصومة</w:t>
        </w:r>
      </w:ins>
    </w:p>
    <w:p w14:paraId="623F11EE" w14:textId="54BA678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والعبد محمول </w:t>
          </w:r>
          <w:del w:id="20346" w:author="Transkribus" w:date="2019-12-11T14:30:00Z">
            <w:r w:rsidRPr="009B6BCA">
              <w:rPr>
                <w:rFonts w:ascii="Courier New" w:hAnsi="Courier New" w:cs="Courier New"/>
                <w:rtl/>
              </w:rPr>
              <w:delText>ذى وحامل ذا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لحرمة بينهن مرفوعه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0347" w:author="Transkribus" w:date="2019-12-11T14:30:00Z">
            <w:r w:rsidR="00EE6742" w:rsidRPr="00EE6742">
              <w:rPr>
                <w:rFonts w:ascii="Courier New" w:hAnsi="Courier New" w:cs="Courier New"/>
                <w:rtl/>
              </w:rPr>
              <w:t>دى وجامل ذا * لجرمة بنهن مرقوغة</w:t>
            </w:r>
          </w:ins>
        </w:dir>
      </w:dir>
    </w:p>
    <w:p w14:paraId="289FBF2A" w14:textId="475364BA" w:rsidR="00EE6742" w:rsidRPr="00EE6742" w:rsidRDefault="009B6BCA" w:rsidP="00EE6742">
      <w:pPr>
        <w:pStyle w:val="NurText"/>
        <w:bidi/>
        <w:rPr>
          <w:rFonts w:ascii="Courier New" w:hAnsi="Courier New" w:cs="Courier New"/>
        </w:rPr>
      </w:pPr>
      <w:dir w:val="rtl">
        <w:dir w:val="rtl">
          <w:del w:id="20348" w:author="Transkribus" w:date="2019-12-11T14:30:00Z">
            <w:r w:rsidRPr="009B6BCA">
              <w:rPr>
                <w:rFonts w:ascii="Courier New" w:hAnsi="Courier New" w:cs="Courier New"/>
                <w:rtl/>
              </w:rPr>
              <w:delText>ذاك</w:delText>
            </w:r>
          </w:del>
          <w:ins w:id="20349" w:author="Transkribus" w:date="2019-12-11T14:30:00Z">
            <w:r w:rsidR="00EE6742" w:rsidRPr="00EE6742">
              <w:rPr>
                <w:rFonts w:ascii="Courier New" w:hAnsi="Courier New" w:cs="Courier New"/>
                <w:rtl/>
              </w:rPr>
              <w:t>ال</w:t>
            </w:r>
          </w:ins>
          <w:r w:rsidR="00EE6742" w:rsidRPr="00EE6742">
            <w:rPr>
              <w:rFonts w:ascii="Courier New" w:hAnsi="Courier New" w:cs="Courier New"/>
              <w:rtl/>
            </w:rPr>
            <w:t xml:space="preserve"> قياس </w:t>
          </w:r>
          <w:del w:id="20350" w:author="Transkribus" w:date="2019-12-11T14:30:00Z">
            <w:r w:rsidRPr="009B6BCA">
              <w:rPr>
                <w:rFonts w:ascii="Courier New" w:hAnsi="Courier New" w:cs="Courier New"/>
                <w:rtl/>
              </w:rPr>
              <w:delText>جاءت نتيجته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قرينة</w:delText>
                </w:r>
              </w:dir>
            </w:dir>
          </w:del>
          <w:ins w:id="20351" w:author="Transkribus" w:date="2019-12-11T14:30:00Z">
            <w:r w:rsidR="00EE6742" w:rsidRPr="00EE6742">
              <w:rPr>
                <w:rFonts w:ascii="Courier New" w:hAnsi="Courier New" w:cs="Courier New"/>
                <w:rtl/>
              </w:rPr>
              <w:t>اقت بكنجمه * فرية</w:t>
            </w:r>
          </w:ins>
          <w:r w:rsidR="00EE6742" w:rsidRPr="00EE6742">
            <w:rPr>
              <w:rFonts w:ascii="Courier New" w:hAnsi="Courier New" w:cs="Courier New"/>
              <w:rtl/>
            </w:rPr>
            <w:t xml:space="preserve"> فى </w:t>
          </w:r>
          <w:del w:id="20352" w:author="Transkribus" w:date="2019-12-11T14:30:00Z">
            <w:r w:rsidRPr="009B6BCA">
              <w:rPr>
                <w:rFonts w:ascii="Courier New" w:hAnsi="Courier New" w:cs="Courier New"/>
                <w:rtl/>
              </w:rPr>
              <w:delText>دمشق مطبوعه المنسرح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53" w:author="Transkribus" w:date="2019-12-11T14:30:00Z">
            <w:r w:rsidR="00EE6742" w:rsidRPr="00EE6742">
              <w:rPr>
                <w:rFonts w:ascii="Courier New" w:hAnsi="Courier New" w:cs="Courier New"/>
                <w:rtl/>
              </w:rPr>
              <w:t>دمق مطبوة</w:t>
            </w:r>
          </w:ins>
        </w:dir>
      </w:dir>
    </w:p>
    <w:p w14:paraId="654BFEB9" w14:textId="77777777" w:rsidR="009B6BCA" w:rsidRPr="009B6BCA" w:rsidRDefault="009B6BCA" w:rsidP="009B6BCA">
      <w:pPr>
        <w:pStyle w:val="NurText"/>
        <w:bidi/>
        <w:rPr>
          <w:del w:id="20354" w:author="Transkribus" w:date="2019-12-11T14:30:00Z"/>
          <w:rFonts w:ascii="Courier New" w:hAnsi="Courier New" w:cs="Courier New"/>
        </w:rPr>
      </w:pPr>
      <w:dir w:val="rtl">
        <w:dir w:val="rtl">
          <w:del w:id="20355"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37570B9" w14:textId="2F77E02A" w:rsidR="00EE6742" w:rsidRPr="00EE6742" w:rsidRDefault="009B6BCA" w:rsidP="00EE6742">
      <w:pPr>
        <w:pStyle w:val="NurText"/>
        <w:bidi/>
        <w:rPr>
          <w:ins w:id="20356" w:author="Transkribus" w:date="2019-12-11T14:30:00Z"/>
          <w:rFonts w:ascii="Courier New" w:hAnsi="Courier New" w:cs="Courier New"/>
        </w:rPr>
      </w:pPr>
      <w:dir w:val="rtl">
        <w:dir w:val="rtl">
          <w:del w:id="20357" w:author="Transkribus" w:date="2019-12-11T14:30:00Z">
            <w:r w:rsidRPr="009B6BCA">
              <w:rPr>
                <w:rFonts w:ascii="Courier New" w:hAnsi="Courier New" w:cs="Courier New"/>
                <w:rtl/>
              </w:rPr>
              <w:delText xml:space="preserve">يا </w:delText>
            </w:r>
          </w:del>
          <w:ins w:id="20358" w:author="Transkribus" w:date="2019-12-11T14:30:00Z">
            <w:r w:rsidR="00EE6742" w:rsidRPr="00EE6742">
              <w:rPr>
                <w:rFonts w:ascii="Courier New" w:hAnsi="Courier New" w:cs="Courier New"/>
                <w:rtl/>
              </w:rPr>
              <w:t>اوقال أبنان</w:t>
            </w:r>
          </w:ins>
        </w:dir>
      </w:dir>
    </w:p>
    <w:p w14:paraId="1B72211B" w14:textId="77777777" w:rsidR="00EE6742" w:rsidRPr="00EE6742" w:rsidRDefault="00EE6742" w:rsidP="00EE6742">
      <w:pPr>
        <w:pStyle w:val="NurText"/>
        <w:bidi/>
        <w:rPr>
          <w:ins w:id="20359" w:author="Transkribus" w:date="2019-12-11T14:30:00Z"/>
          <w:rFonts w:ascii="Courier New" w:hAnsi="Courier New" w:cs="Courier New"/>
        </w:rPr>
      </w:pPr>
      <w:ins w:id="20360" w:author="Transkribus" w:date="2019-12-11T14:30:00Z">
        <w:r w:rsidRPr="00EE6742">
          <w:rPr>
            <w:rFonts w:ascii="Courier New" w:hAnsi="Courier New" w:cs="Courier New"/>
            <w:rtl/>
          </w:rPr>
          <w:t>النسرح١</w:t>
        </w:r>
      </w:ins>
    </w:p>
    <w:p w14:paraId="046CCF9F" w14:textId="134B9C1A"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ابن </w:t>
      </w:r>
      <w:del w:id="20361" w:author="Transkribus" w:date="2019-12-11T14:30:00Z">
        <w:r w:rsidR="009B6BCA" w:rsidRPr="009B6BCA">
          <w:rPr>
            <w:rFonts w:ascii="Courier New" w:hAnsi="Courier New" w:cs="Courier New"/>
            <w:rtl/>
          </w:rPr>
          <w:delText>قسيم اصبحت تنتحل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النحو ودعواك</w:delText>
            </w:r>
          </w:dir>
        </w:dir>
      </w:del>
      <w:ins w:id="20362" w:author="Transkribus" w:date="2019-12-11T14:30:00Z">
        <w:r w:rsidRPr="00EE6742">
          <w:rPr>
            <w:rFonts w:ascii="Courier New" w:hAnsi="Courier New" w:cs="Courier New"/>
            <w:rtl/>
          </w:rPr>
          <w:t>قسم أصحت تفحل اليحوود عوالكة</w:t>
        </w:r>
      </w:ins>
      <w:r w:rsidRPr="00EE6742">
        <w:rPr>
          <w:rFonts w:ascii="Courier New" w:hAnsi="Courier New" w:cs="Courier New"/>
          <w:rtl/>
        </w:rPr>
        <w:t xml:space="preserve"> فيه من</w:t>
      </w:r>
      <w:del w:id="20363" w:author="Transkribus" w:date="2019-12-11T14:30:00Z">
        <w:r w:rsidR="009B6BCA" w:rsidRPr="009B6BCA">
          <w:rPr>
            <w:rFonts w:ascii="Courier New" w:hAnsi="Courier New" w:cs="Courier New"/>
            <w:rtl/>
          </w:rPr>
          <w:delText>ح</w:delText>
        </w:r>
      </w:del>
      <w:ins w:id="20364" w:author="Transkribus" w:date="2019-12-11T14:30:00Z">
        <w:r w:rsidRPr="00EE6742">
          <w:rPr>
            <w:rFonts w:ascii="Courier New" w:hAnsi="Courier New" w:cs="Courier New"/>
            <w:rtl/>
          </w:rPr>
          <w:t>ج</w:t>
        </w:r>
      </w:ins>
      <w:r w:rsidRPr="00EE6742">
        <w:rPr>
          <w:rFonts w:ascii="Courier New" w:hAnsi="Courier New" w:cs="Courier New"/>
          <w:rtl/>
        </w:rPr>
        <w:t>وله</w:t>
      </w:r>
      <w:del w:id="203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D65ACD3" w14:textId="2ED04918" w:rsidR="00EE6742" w:rsidRPr="00EE6742" w:rsidRDefault="009B6BCA" w:rsidP="00EE6742">
      <w:pPr>
        <w:pStyle w:val="NurText"/>
        <w:bidi/>
        <w:rPr>
          <w:rFonts w:ascii="Courier New" w:hAnsi="Courier New" w:cs="Courier New"/>
        </w:rPr>
      </w:pPr>
      <w:dir w:val="rtl">
        <w:dir w:val="rtl">
          <w:del w:id="20366" w:author="Transkribus" w:date="2019-12-11T14:30:00Z">
            <w:r w:rsidRPr="009B6BCA">
              <w:rPr>
                <w:rFonts w:ascii="Courier New" w:hAnsi="Courier New" w:cs="Courier New"/>
                <w:rtl/>
              </w:rPr>
              <w:delText>امك ما بالها فقل واجب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مرفوعة</w:delText>
                </w:r>
              </w:dir>
            </w:dir>
          </w:del>
          <w:ins w:id="20367" w:author="Transkribus" w:date="2019-12-11T14:30:00Z">
            <w:r w:rsidR="00EE6742" w:rsidRPr="00EE6742">
              <w:rPr>
                <w:rFonts w:ascii="Courier New" w:hAnsi="Courier New" w:cs="Courier New"/>
                <w:rtl/>
              </w:rPr>
              <w:t>أملهاء الهافضل وأحب * مرفوغة</w:t>
            </w:r>
          </w:ins>
          <w:r w:rsidR="00EE6742" w:rsidRPr="00EE6742">
            <w:rPr>
              <w:rFonts w:ascii="Courier New" w:hAnsi="Courier New" w:cs="Courier New"/>
              <w:rtl/>
            </w:rPr>
            <w:t xml:space="preserve"> الساق وهى م</w:t>
          </w:r>
          <w:del w:id="20368" w:author="Transkribus" w:date="2019-12-11T14:30:00Z">
            <w:r w:rsidRPr="009B6BCA">
              <w:rPr>
                <w:rFonts w:ascii="Courier New" w:hAnsi="Courier New" w:cs="Courier New"/>
                <w:rtl/>
              </w:rPr>
              <w:delText>ف</w:delText>
            </w:r>
          </w:del>
          <w:ins w:id="20369" w:author="Transkribus" w:date="2019-12-11T14:30:00Z">
            <w:r w:rsidR="00EE6742" w:rsidRPr="00EE6742">
              <w:rPr>
                <w:rFonts w:ascii="Courier New" w:hAnsi="Courier New" w:cs="Courier New"/>
                <w:rtl/>
              </w:rPr>
              <w:t>ن</w:t>
            </w:r>
          </w:ins>
          <w:r w:rsidR="00EE6742" w:rsidRPr="00EE6742">
            <w:rPr>
              <w:rFonts w:ascii="Courier New" w:hAnsi="Courier New" w:cs="Courier New"/>
              <w:rtl/>
            </w:rPr>
            <w:t>عول</w:t>
          </w:r>
          <w:del w:id="20370" w:author="Transkribus" w:date="2019-12-11T14:30:00Z">
            <w:r w:rsidRPr="009B6BCA">
              <w:rPr>
                <w:rFonts w:ascii="Courier New" w:hAnsi="Courier New" w:cs="Courier New"/>
                <w:rtl/>
              </w:rPr>
              <w:delText>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71" w:author="Transkribus" w:date="2019-12-11T14:30:00Z">
            <w:r w:rsidR="00EE6742" w:rsidRPr="00EE6742">
              <w:rPr>
                <w:rFonts w:ascii="Courier New" w:hAnsi="Courier New" w:cs="Courier New"/>
                <w:rtl/>
              </w:rPr>
              <w:t>ة</w:t>
            </w:r>
          </w:ins>
        </w:dir>
      </w:dir>
    </w:p>
    <w:p w14:paraId="20A3FEFC" w14:textId="1B9750B4" w:rsidR="00EE6742" w:rsidRPr="00EE6742" w:rsidRDefault="009B6BCA" w:rsidP="00EE6742">
      <w:pPr>
        <w:pStyle w:val="NurText"/>
        <w:bidi/>
        <w:rPr>
          <w:rFonts w:ascii="Courier New" w:hAnsi="Courier New" w:cs="Courier New"/>
        </w:rPr>
      </w:pPr>
      <w:dir w:val="rtl">
        <w:dir w:val="rtl">
          <w:del w:id="20372" w:author="Transkribus" w:date="2019-12-11T14:30:00Z">
            <w:r w:rsidRPr="009B6BCA">
              <w:rPr>
                <w:rFonts w:ascii="Courier New" w:hAnsi="Courier New" w:cs="Courier New"/>
                <w:rtl/>
              </w:rPr>
              <w:delText>فاعلها الاير</w:delText>
            </w:r>
          </w:del>
          <w:ins w:id="20373" w:author="Transkribus" w:date="2019-12-11T14:30:00Z">
            <w:r w:rsidR="00EE6742" w:rsidRPr="00EE6742">
              <w:rPr>
                <w:rFonts w:ascii="Courier New" w:hAnsi="Courier New" w:cs="Courier New"/>
                <w:rtl/>
              </w:rPr>
              <w:t>باعلها الابر</w:t>
            </w:r>
          </w:ins>
          <w:r w:rsidR="00EE6742" w:rsidRPr="00EE6742">
            <w:rPr>
              <w:rFonts w:ascii="Courier New" w:hAnsi="Courier New" w:cs="Courier New"/>
              <w:rtl/>
            </w:rPr>
            <w:t xml:space="preserve"> وهو </w:t>
          </w:r>
          <w:del w:id="20374" w:author="Transkribus" w:date="2019-12-11T14:30:00Z">
            <w:r w:rsidRPr="009B6BCA">
              <w:rPr>
                <w:rFonts w:ascii="Courier New" w:hAnsi="Courier New" w:cs="Courier New"/>
                <w:rtl/>
              </w:rPr>
              <w:delText>منتصب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375" w:author="Transkribus" w:date="2019-12-11T14:30:00Z">
            <w:r w:rsidR="00EE6742" w:rsidRPr="00EE6742">
              <w:rPr>
                <w:rFonts w:ascii="Courier New" w:hAnsi="Courier New" w:cs="Courier New"/>
                <w:rtl/>
              </w:rPr>
              <w:t xml:space="preserve">مييضب * </w:t>
            </w:r>
          </w:ins>
          <w:r w:rsidR="00EE6742" w:rsidRPr="00EE6742">
            <w:rPr>
              <w:rFonts w:ascii="Courier New" w:hAnsi="Courier New" w:cs="Courier New"/>
              <w:rtl/>
            </w:rPr>
            <w:t xml:space="preserve">مسائل </w:t>
          </w:r>
          <w:del w:id="20376" w:author="Transkribus" w:date="2019-12-11T14:30:00Z">
            <w:r w:rsidRPr="009B6BCA">
              <w:rPr>
                <w:rFonts w:ascii="Courier New" w:hAnsi="Courier New" w:cs="Courier New"/>
                <w:rtl/>
              </w:rPr>
              <w:delText>قد اتتك مجهوله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77" w:author="Transkribus" w:date="2019-12-11T14:30:00Z">
            <w:r w:rsidR="00EE6742" w:rsidRPr="00EE6742">
              <w:rPr>
                <w:rFonts w:ascii="Courier New" w:hAnsi="Courier New" w:cs="Courier New"/>
                <w:rtl/>
              </w:rPr>
              <w:t>فد أننسك مجهولة</w:t>
            </w:r>
          </w:ins>
        </w:dir>
      </w:dir>
    </w:p>
    <w:p w14:paraId="4E79C557" w14:textId="6BE9433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والعين عطل وعين </w:t>
          </w:r>
          <w:del w:id="20378" w:author="Transkribus" w:date="2019-12-11T14:30:00Z">
            <w:r w:rsidRPr="009B6BCA">
              <w:rPr>
                <w:rFonts w:ascii="Courier New" w:hAnsi="Courier New" w:cs="Courier New"/>
                <w:rtl/>
              </w:rPr>
              <w:delText>عصعصها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بنقطة الخصيتن مشكوله المنسرح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0379" w:author="Transkribus" w:date="2019-12-11T14:30:00Z">
            <w:r w:rsidR="00EE6742" w:rsidRPr="00EE6742">
              <w:rPr>
                <w:rFonts w:ascii="Courier New" w:hAnsi="Courier New" w:cs="Courier New"/>
                <w:rtl/>
              </w:rPr>
              <w:t>عصمصها * سقطة الحصفتبن مشكولة</w:t>
            </w:r>
          </w:ins>
        </w:dir>
      </w:dir>
    </w:p>
    <w:p w14:paraId="6EC4D7F1" w14:textId="77777777" w:rsidR="009B6BCA" w:rsidRPr="009B6BCA" w:rsidRDefault="009B6BCA" w:rsidP="009B6BCA">
      <w:pPr>
        <w:pStyle w:val="NurText"/>
        <w:bidi/>
        <w:rPr>
          <w:del w:id="20380" w:author="Transkribus" w:date="2019-12-11T14:30:00Z"/>
          <w:rFonts w:ascii="Courier New" w:hAnsi="Courier New" w:cs="Courier New"/>
        </w:rPr>
      </w:pPr>
      <w:dir w:val="rtl">
        <w:dir w:val="rtl">
          <w:del w:id="20381"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09D2AAB" w14:textId="77777777" w:rsidR="009B6BCA" w:rsidRPr="009B6BCA" w:rsidRDefault="009B6BCA" w:rsidP="009B6BCA">
      <w:pPr>
        <w:pStyle w:val="NurText"/>
        <w:bidi/>
        <w:rPr>
          <w:del w:id="20382" w:author="Transkribus" w:date="2019-12-11T14:30:00Z"/>
          <w:rFonts w:ascii="Courier New" w:hAnsi="Courier New" w:cs="Courier New"/>
        </w:rPr>
      </w:pPr>
      <w:dir w:val="rtl">
        <w:dir w:val="rtl">
          <w:del w:id="20383" w:author="Transkribus" w:date="2019-12-11T14:30:00Z">
            <w:r w:rsidRPr="009B6BCA">
              <w:rPr>
                <w:rFonts w:ascii="Courier New" w:hAnsi="Courier New" w:cs="Courier New"/>
                <w:rtl/>
              </w:rPr>
              <w:delText>شيخ لنا من عظمه داهيه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مثله فى الامم الخاليه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094727F" w14:textId="787AAE2C" w:rsidR="00EE6742" w:rsidRPr="00EE6742" w:rsidRDefault="009B6BCA" w:rsidP="00EE6742">
      <w:pPr>
        <w:pStyle w:val="NurText"/>
        <w:bidi/>
        <w:rPr>
          <w:ins w:id="20384" w:author="Transkribus" w:date="2019-12-11T14:30:00Z"/>
          <w:rFonts w:ascii="Courier New" w:hAnsi="Courier New" w:cs="Courier New"/>
        </w:rPr>
      </w:pPr>
      <w:dir w:val="rtl">
        <w:dir w:val="rtl">
          <w:ins w:id="20385" w:author="Transkribus" w:date="2019-12-11T14:30:00Z">
            <w:r w:rsidR="00EE6742" w:rsidRPr="00EE6742">
              <w:rPr>
                <w:rFonts w:ascii="Courier New" w:hAnsi="Courier New" w:cs="Courier New"/>
                <w:rtl/>
              </w:rPr>
              <w:t>ارقال أبنان</w:t>
            </w:r>
          </w:ins>
        </w:dir>
      </w:dir>
    </w:p>
    <w:p w14:paraId="49F94E73" w14:textId="77777777" w:rsidR="00EE6742" w:rsidRPr="00EE6742" w:rsidRDefault="00EE6742" w:rsidP="00EE6742">
      <w:pPr>
        <w:pStyle w:val="NurText"/>
        <w:bidi/>
        <w:rPr>
          <w:ins w:id="20386" w:author="Transkribus" w:date="2019-12-11T14:30:00Z"/>
          <w:rFonts w:ascii="Courier New" w:hAnsi="Courier New" w:cs="Courier New"/>
        </w:rPr>
      </w:pPr>
      <w:ins w:id="20387" w:author="Transkribus" w:date="2019-12-11T14:30:00Z">
        <w:r w:rsidRPr="00EE6742">
          <w:rPr>
            <w:rFonts w:ascii="Courier New" w:hAnsi="Courier New" w:cs="Courier New"/>
            <w:rtl/>
          </w:rPr>
          <w:t>اسريع١</w:t>
        </w:r>
      </w:ins>
    </w:p>
    <w:p w14:paraId="7C436339" w14:textId="77777777" w:rsidR="00EE6742" w:rsidRPr="00EE6742" w:rsidRDefault="00EE6742" w:rsidP="00EE6742">
      <w:pPr>
        <w:pStyle w:val="NurText"/>
        <w:bidi/>
        <w:rPr>
          <w:ins w:id="20388" w:author="Transkribus" w:date="2019-12-11T14:30:00Z"/>
          <w:rFonts w:ascii="Courier New" w:hAnsi="Courier New" w:cs="Courier New"/>
        </w:rPr>
      </w:pPr>
      <w:ins w:id="20389" w:author="Transkribus" w:date="2019-12-11T14:30:00Z">
        <w:r w:rsidRPr="00EE6742">
          <w:rPr>
            <w:rFonts w:ascii="Courier New" w:hAnsi="Courier New" w:cs="Courier New"/>
            <w:rtl/>
          </w:rPr>
          <w:t>ابح انامن عطمه واهمة * مامتله فى الاسم الخالية</w:t>
        </w:r>
      </w:ins>
    </w:p>
    <w:p w14:paraId="40426C8E" w14:textId="00D9C46D"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مهندس فى طول </w:t>
      </w:r>
      <w:ins w:id="20390" w:author="Transkribus" w:date="2019-12-11T14:30:00Z">
        <w:r w:rsidRPr="00EE6742">
          <w:rPr>
            <w:rFonts w:ascii="Courier New" w:hAnsi="Courier New" w:cs="Courier New"/>
            <w:rtl/>
          </w:rPr>
          <w:t>أب</w:t>
        </w:r>
      </w:ins>
      <w:r w:rsidRPr="00EE6742">
        <w:rPr>
          <w:rFonts w:ascii="Courier New" w:hAnsi="Courier New" w:cs="Courier New"/>
          <w:rtl/>
        </w:rPr>
        <w:t>ا</w:t>
      </w:r>
      <w:del w:id="20391" w:author="Transkribus" w:date="2019-12-11T14:30:00Z">
        <w:r w:rsidR="009B6BCA" w:rsidRPr="009B6BCA">
          <w:rPr>
            <w:rFonts w:ascii="Courier New" w:hAnsi="Courier New" w:cs="Courier New"/>
            <w:rtl/>
          </w:rPr>
          <w:delText>يا</w:delText>
        </w:r>
      </w:del>
      <w:r w:rsidRPr="00EE6742">
        <w:rPr>
          <w:rFonts w:ascii="Courier New" w:hAnsi="Courier New" w:cs="Courier New"/>
          <w:rtl/>
        </w:rPr>
        <w:t>مه</w:t>
      </w:r>
      <w:del w:id="203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مع قصره </w:t>
          </w:r>
          <w:del w:id="20393" w:author="Transkribus" w:date="2019-12-11T14:30:00Z">
            <w:r w:rsidR="009B6BCA" w:rsidRPr="009B6BCA">
              <w:rPr>
                <w:rFonts w:ascii="Courier New" w:hAnsi="Courier New" w:cs="Courier New"/>
                <w:rtl/>
              </w:rPr>
              <w:delText>يبتلع الساريه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394" w:author="Transkribus" w:date="2019-12-11T14:30:00Z">
            <w:r w:rsidRPr="00EE6742">
              <w:rPr>
                <w:rFonts w:ascii="Courier New" w:hAnsi="Courier New" w:cs="Courier New"/>
                <w:rtl/>
              </w:rPr>
              <w:t>بيتلم السارية</w:t>
            </w:r>
          </w:ins>
        </w:dir>
      </w:dir>
    </w:p>
    <w:p w14:paraId="4F4B5E53" w14:textId="6DACD596" w:rsidR="00EE6742" w:rsidRPr="00EE6742" w:rsidRDefault="009B6BCA" w:rsidP="00EE6742">
      <w:pPr>
        <w:pStyle w:val="NurText"/>
        <w:bidi/>
        <w:rPr>
          <w:rFonts w:ascii="Courier New" w:hAnsi="Courier New" w:cs="Courier New"/>
        </w:rPr>
      </w:pPr>
      <w:dir w:val="rtl">
        <w:dir w:val="rtl">
          <w:del w:id="20395" w:author="Transkribus" w:date="2019-12-11T14:30:00Z">
            <w:r w:rsidRPr="009B6BCA">
              <w:rPr>
                <w:rFonts w:ascii="Courier New" w:hAnsi="Courier New" w:cs="Courier New"/>
                <w:rtl/>
              </w:rPr>
              <w:delText>مثلث يدعمه قائم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396" w:author="Transkribus" w:date="2019-12-11T14:30:00Z">
            <w:r w:rsidR="00EE6742" w:rsidRPr="00EE6742">
              <w:rPr>
                <w:rFonts w:ascii="Courier New" w:hAnsi="Courier New" w:cs="Courier New"/>
                <w:rtl/>
              </w:rPr>
              <w:t xml:space="preserve">متلت بد عمه قاثم * </w:t>
            </w:r>
          </w:ins>
          <w:r w:rsidR="00EE6742" w:rsidRPr="00EE6742">
            <w:rPr>
              <w:rFonts w:ascii="Courier New" w:hAnsi="Courier New" w:cs="Courier New"/>
              <w:rtl/>
            </w:rPr>
            <w:t xml:space="preserve">لانه منفرج </w:t>
          </w:r>
          <w:del w:id="20397" w:author="Transkribus" w:date="2019-12-11T14:30:00Z">
            <w:r w:rsidRPr="009B6BCA">
              <w:rPr>
                <w:rFonts w:ascii="Courier New" w:hAnsi="Courier New" w:cs="Courier New"/>
                <w:rtl/>
              </w:rPr>
              <w:delText>الزاوية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398" w:author="Transkribus" w:date="2019-12-11T14:30:00Z">
            <w:r w:rsidR="00EE6742" w:rsidRPr="00EE6742">
              <w:rPr>
                <w:rFonts w:ascii="Courier New" w:hAnsi="Courier New" w:cs="Courier New"/>
                <w:rtl/>
              </w:rPr>
              <w:t>الزاوه</w:t>
            </w:r>
          </w:ins>
        </w:dir>
      </w:dir>
    </w:p>
    <w:p w14:paraId="1A8ACA04" w14:textId="77777777" w:rsidR="009B6BCA" w:rsidRPr="009B6BCA" w:rsidRDefault="009B6BCA" w:rsidP="009B6BCA">
      <w:pPr>
        <w:pStyle w:val="NurText"/>
        <w:bidi/>
        <w:rPr>
          <w:del w:id="20399" w:author="Transkribus" w:date="2019-12-11T14:30:00Z"/>
          <w:rFonts w:ascii="Courier New" w:hAnsi="Courier New" w:cs="Courier New"/>
        </w:rPr>
      </w:pPr>
      <w:dir w:val="rtl">
        <w:dir w:val="rtl">
          <w:del w:id="20400"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96E6EB8" w14:textId="5974ABEE" w:rsidR="00EE6742" w:rsidRPr="00EE6742" w:rsidRDefault="009B6BCA" w:rsidP="00EE6742">
      <w:pPr>
        <w:pStyle w:val="NurText"/>
        <w:bidi/>
        <w:rPr>
          <w:ins w:id="20401" w:author="Transkribus" w:date="2019-12-11T14:30:00Z"/>
          <w:rFonts w:ascii="Courier New" w:hAnsi="Courier New" w:cs="Courier New"/>
        </w:rPr>
      </w:pPr>
      <w:dir w:val="rtl">
        <w:dir w:val="rtl">
          <w:del w:id="20402" w:author="Transkribus" w:date="2019-12-11T14:30:00Z">
            <w:r w:rsidRPr="009B6BCA">
              <w:rPr>
                <w:rFonts w:ascii="Courier New" w:hAnsi="Courier New" w:cs="Courier New"/>
                <w:rtl/>
              </w:rPr>
              <w:delText>يا شمس علا بابرج</w:delText>
            </w:r>
          </w:del>
          <w:ins w:id="20403" w:author="Transkribus" w:date="2019-12-11T14:30:00Z">
            <w:r w:rsidR="00EE6742" w:rsidRPr="00EE6742">
              <w:rPr>
                <w:rFonts w:ascii="Courier New" w:hAnsi="Courier New" w:cs="Courier New"/>
                <w:rtl/>
              </w:rPr>
              <w:t>اوقال أبضا٢</w:t>
            </w:r>
          </w:ins>
        </w:dir>
      </w:dir>
    </w:p>
    <w:p w14:paraId="3C9A5725" w14:textId="77777777" w:rsidR="00EE6742" w:rsidRPr="00EE6742" w:rsidRDefault="00EE6742" w:rsidP="00EE6742">
      <w:pPr>
        <w:pStyle w:val="NurText"/>
        <w:bidi/>
        <w:rPr>
          <w:ins w:id="20404" w:author="Transkribus" w:date="2019-12-11T14:30:00Z"/>
          <w:rFonts w:ascii="Courier New" w:hAnsi="Courier New" w:cs="Courier New"/>
        </w:rPr>
      </w:pPr>
      <w:ins w:id="20405" w:author="Transkribus" w:date="2019-12-11T14:30:00Z">
        <w:r w:rsidRPr="00EE6742">
          <w:rPr>
            <w:rFonts w:ascii="Courier New" w:hAnsi="Courier New" w:cs="Courier New"/>
            <w:rtl/>
          </w:rPr>
          <w:t>دوست١</w:t>
        </w:r>
      </w:ins>
    </w:p>
    <w:p w14:paraId="080DF92A" w14:textId="369A1A1D" w:rsidR="00EE6742" w:rsidRPr="00EE6742" w:rsidRDefault="00EE6742" w:rsidP="00EE6742">
      <w:pPr>
        <w:pStyle w:val="NurText"/>
        <w:bidi/>
        <w:rPr>
          <w:rFonts w:ascii="Courier New" w:hAnsi="Courier New" w:cs="Courier New"/>
        </w:rPr>
      </w:pPr>
      <w:ins w:id="20406" w:author="Transkribus" w:date="2019-12-11T14:30:00Z">
        <w:r w:rsidRPr="00EE6742">
          <w:rPr>
            <w:rFonts w:ascii="Courier New" w:hAnsi="Courier New" w:cs="Courier New"/>
            <w:rtl/>
          </w:rPr>
          <w:t>اباشمس علابابرج</w:t>
        </w:r>
      </w:ins>
      <w:r w:rsidRPr="00EE6742">
        <w:rPr>
          <w:rFonts w:ascii="Courier New" w:hAnsi="Courier New" w:cs="Courier New"/>
          <w:rtl/>
        </w:rPr>
        <w:t xml:space="preserve"> السعد </w:t>
      </w:r>
      <w:del w:id="20407" w:author="Transkribus" w:date="2019-12-11T14:30:00Z">
        <w:r w:rsidR="009B6BCA" w:rsidRPr="009B6BCA">
          <w:rPr>
            <w:rFonts w:ascii="Courier New" w:hAnsi="Courier New" w:cs="Courier New"/>
            <w:rtl/>
          </w:rPr>
          <w:delText>ت</w:delText>
        </w:r>
      </w:del>
      <w:ins w:id="20408" w:author="Transkribus" w:date="2019-12-11T14:30:00Z">
        <w:r w:rsidRPr="00EE6742">
          <w:rPr>
            <w:rFonts w:ascii="Courier New" w:hAnsi="Courier New" w:cs="Courier New"/>
            <w:rtl/>
          </w:rPr>
          <w:t>ث</w:t>
        </w:r>
      </w:ins>
      <w:r w:rsidRPr="00EE6742">
        <w:rPr>
          <w:rFonts w:ascii="Courier New" w:hAnsi="Courier New" w:cs="Courier New"/>
          <w:rtl/>
        </w:rPr>
        <w:t>سير</w:t>
      </w:r>
      <w:del w:id="2040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العالم فى </w:t>
          </w:r>
          <w:del w:id="20410" w:author="Transkribus" w:date="2019-12-11T14:30:00Z">
            <w:r w:rsidR="009B6BCA" w:rsidRPr="009B6BCA">
              <w:rPr>
                <w:rFonts w:ascii="Courier New" w:hAnsi="Courier New" w:cs="Courier New"/>
                <w:rtl/>
              </w:rPr>
              <w:delText>عظم معالك يسير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411" w:author="Transkribus" w:date="2019-12-11T14:30:00Z">
            <w:r w:rsidRPr="00EE6742">
              <w:rPr>
                <w:rFonts w:ascii="Courier New" w:hAnsi="Courier New" w:cs="Courier New"/>
                <w:rtl/>
              </w:rPr>
              <w:t>عطم معاليك يشير</w:t>
            </w:r>
          </w:ins>
        </w:dir>
      </w:dir>
    </w:p>
    <w:p w14:paraId="1B1C881E" w14:textId="080DC784" w:rsidR="00EE6742" w:rsidRPr="00EE6742" w:rsidRDefault="009B6BCA" w:rsidP="00EE6742">
      <w:pPr>
        <w:pStyle w:val="NurText"/>
        <w:bidi/>
        <w:rPr>
          <w:rFonts w:ascii="Courier New" w:hAnsi="Courier New" w:cs="Courier New"/>
        </w:rPr>
      </w:pPr>
      <w:dir w:val="rtl">
        <w:dir w:val="rtl">
          <w:del w:id="20412" w:author="Transkribus" w:date="2019-12-11T14:30:00Z">
            <w:r w:rsidRPr="009B6BCA">
              <w:rPr>
                <w:rFonts w:ascii="Courier New" w:hAnsi="Courier New" w:cs="Courier New"/>
                <w:rtl/>
              </w:rPr>
              <w:delText>ما زلت كذا ملكك بالعدل تسير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فينا وتفك</w:delText>
                </w:r>
              </w:dir>
            </w:dir>
          </w:del>
          <w:ins w:id="20413" w:author="Transkribus" w:date="2019-12-11T14:30:00Z">
            <w:r w:rsidR="00EE6742" w:rsidRPr="00EE6742">
              <w:rPr>
                <w:rFonts w:ascii="Courier New" w:hAnsi="Courier New" w:cs="Courier New"/>
                <w:rtl/>
              </w:rPr>
              <w:t>مارات كذاملكات العدل قسير * فيناونقلك</w:t>
            </w:r>
          </w:ins>
          <w:r w:rsidR="00EE6742" w:rsidRPr="00EE6742">
            <w:rPr>
              <w:rFonts w:ascii="Courier New" w:hAnsi="Courier New" w:cs="Courier New"/>
              <w:rtl/>
            </w:rPr>
            <w:t xml:space="preserve"> بالندى كل </w:t>
          </w:r>
          <w:del w:id="20414" w:author="Transkribus" w:date="2019-12-11T14:30:00Z">
            <w:r w:rsidRPr="009B6BCA">
              <w:rPr>
                <w:rFonts w:ascii="Courier New" w:hAnsi="Courier New" w:cs="Courier New"/>
                <w:rtl/>
              </w:rPr>
              <w:delText>اسير 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15" w:author="Transkribus" w:date="2019-12-11T14:30:00Z">
            <w:r w:rsidR="00EE6742" w:rsidRPr="00EE6742">
              <w:rPr>
                <w:rFonts w:ascii="Courier New" w:hAnsi="Courier New" w:cs="Courier New"/>
                <w:rtl/>
              </w:rPr>
              <w:t>أسير</w:t>
            </w:r>
          </w:ins>
        </w:dir>
      </w:dir>
    </w:p>
    <w:p w14:paraId="309EA1CB" w14:textId="40A5F31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20416"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417" w:author="Transkribus" w:date="2019-12-11T14:30:00Z">
            <w:r w:rsidR="00EE6742" w:rsidRPr="00EE6742">
              <w:rPr>
                <w:rFonts w:ascii="Courier New" w:hAnsi="Courier New" w:cs="Courier New"/>
                <w:rtl/>
              </w:rPr>
              <w:t>أينام</w:t>
            </w:r>
          </w:ins>
        </w:dir>
      </w:dir>
    </w:p>
    <w:p w14:paraId="50B1B9BE" w14:textId="396BDC07" w:rsidR="00EE6742" w:rsidRPr="00EE6742" w:rsidRDefault="009B6BCA" w:rsidP="00EE6742">
      <w:pPr>
        <w:pStyle w:val="NurText"/>
        <w:bidi/>
        <w:rPr>
          <w:ins w:id="20418" w:author="Transkribus" w:date="2019-12-11T14:30:00Z"/>
          <w:rFonts w:ascii="Courier New" w:hAnsi="Courier New" w:cs="Courier New"/>
        </w:rPr>
      </w:pPr>
      <w:dir w:val="rtl">
        <w:dir w:val="rtl">
          <w:del w:id="20419" w:author="Transkribus" w:date="2019-12-11T14:30:00Z">
            <w:r w:rsidRPr="009B6BCA">
              <w:rPr>
                <w:rFonts w:ascii="Courier New" w:hAnsi="Courier New" w:cs="Courier New"/>
                <w:rtl/>
              </w:rPr>
              <w:delText>يا سائلى</w:delText>
            </w:r>
          </w:del>
          <w:ins w:id="20420" w:author="Transkribus" w:date="2019-12-11T14:30:00Z">
            <w:r w:rsidR="00EE6742" w:rsidRPr="00EE6742">
              <w:rPr>
                <w:rFonts w:ascii="Courier New" w:hAnsi="Courier New" w:cs="Courier New"/>
                <w:rtl/>
              </w:rPr>
              <w:t>الدويت٢</w:t>
            </w:r>
          </w:ins>
        </w:dir>
      </w:dir>
    </w:p>
    <w:p w14:paraId="4D2F956D" w14:textId="569F16DB" w:rsidR="00EE6742" w:rsidRPr="00EE6742" w:rsidRDefault="00EE6742" w:rsidP="00EE6742">
      <w:pPr>
        <w:pStyle w:val="NurText"/>
        <w:bidi/>
        <w:rPr>
          <w:rFonts w:ascii="Courier New" w:hAnsi="Courier New" w:cs="Courier New"/>
        </w:rPr>
      </w:pPr>
      <w:ins w:id="20421" w:author="Transkribus" w:date="2019-12-11T14:30:00Z">
        <w:r w:rsidRPr="00EE6742">
          <w:rPr>
            <w:rFonts w:ascii="Courier New" w:hAnsi="Courier New" w:cs="Courier New"/>
            <w:rtl/>
          </w:rPr>
          <w:t>باساقلى</w:t>
        </w:r>
      </w:ins>
      <w:r w:rsidRPr="00EE6742">
        <w:rPr>
          <w:rFonts w:ascii="Courier New" w:hAnsi="Courier New" w:cs="Courier New"/>
          <w:rtl/>
        </w:rPr>
        <w:t xml:space="preserve"> عن صفات </w:t>
      </w:r>
      <w:del w:id="20422" w:author="Transkribus" w:date="2019-12-11T14:30:00Z">
        <w:r w:rsidR="009B6BCA" w:rsidRPr="009B6BCA">
          <w:rPr>
            <w:rFonts w:ascii="Courier New" w:hAnsi="Courier New" w:cs="Courier New"/>
            <w:rtl/>
          </w:rPr>
          <w:delText>منها دائي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اسمع نكتا</w:delText>
            </w:r>
          </w:dir>
        </w:dir>
      </w:del>
      <w:ins w:id="20423" w:author="Transkribus" w:date="2019-12-11T14:30:00Z">
        <w:r w:rsidRPr="00EE6742">
          <w:rPr>
            <w:rFonts w:ascii="Courier New" w:hAnsi="Courier New" w:cs="Courier New"/>
            <w:rtl/>
          </w:rPr>
          <w:t>منهادادى * اسم فكنا</w:t>
        </w:r>
      </w:ins>
      <w:r w:rsidRPr="00EE6742">
        <w:rPr>
          <w:rFonts w:ascii="Courier New" w:hAnsi="Courier New" w:cs="Courier New"/>
          <w:rtl/>
        </w:rPr>
        <w:t xml:space="preserve"> وخلنى </w:t>
      </w:r>
      <w:del w:id="20424" w:author="Transkribus" w:date="2019-12-11T14:30:00Z">
        <w:r w:rsidR="009B6BCA" w:rsidRPr="009B6BCA">
          <w:rPr>
            <w:rFonts w:ascii="Courier New" w:hAnsi="Courier New" w:cs="Courier New"/>
            <w:rtl/>
          </w:rPr>
          <w:delText>مع رائي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425" w:author="Transkribus" w:date="2019-12-11T14:30:00Z">
        <w:r w:rsidRPr="00EE6742">
          <w:rPr>
            <w:rFonts w:ascii="Courier New" w:hAnsi="Courier New" w:cs="Courier New"/>
            <w:rtl/>
          </w:rPr>
          <w:t>معرادى</w:t>
        </w:r>
      </w:ins>
    </w:p>
    <w:p w14:paraId="3584438D" w14:textId="1352025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w:t>
      </w:r>
      <w:dir w:val="rtl">
        <w:dir w:val="rtl">
          <w:r w:rsidRPr="00EE6742">
            <w:rPr>
              <w:rFonts w:ascii="Courier New" w:hAnsi="Courier New" w:cs="Courier New"/>
              <w:rtl/>
            </w:rPr>
            <w:t xml:space="preserve">فى </w:t>
          </w:r>
          <w:del w:id="20426" w:author="Transkribus" w:date="2019-12-11T14:30:00Z">
            <w:r w:rsidR="009B6BCA" w:rsidRPr="009B6BCA">
              <w:rPr>
                <w:rFonts w:ascii="Courier New" w:hAnsi="Courier New" w:cs="Courier New"/>
                <w:rtl/>
              </w:rPr>
              <w:delText>ريقتها</w:delText>
            </w:r>
          </w:del>
          <w:ins w:id="20427" w:author="Transkribus" w:date="2019-12-11T14:30:00Z">
            <w:r w:rsidRPr="00EE6742">
              <w:rPr>
                <w:rFonts w:ascii="Courier New" w:hAnsi="Courier New" w:cs="Courier New"/>
                <w:rtl/>
              </w:rPr>
              <w:t>ر يعيها</w:t>
            </w:r>
          </w:ins>
          <w:r w:rsidRPr="00EE6742">
            <w:rPr>
              <w:rFonts w:ascii="Courier New" w:hAnsi="Courier New" w:cs="Courier New"/>
              <w:rtl/>
            </w:rPr>
            <w:t xml:space="preserve"> سلافة الصه</w:t>
          </w:r>
          <w:del w:id="20428" w:author="Transkribus" w:date="2019-12-11T14:30:00Z">
            <w:r w:rsidR="009B6BCA" w:rsidRPr="009B6BCA">
              <w:rPr>
                <w:rFonts w:ascii="Courier New" w:hAnsi="Courier New" w:cs="Courier New"/>
                <w:rtl/>
              </w:rPr>
              <w:delText>ب</w:delText>
            </w:r>
          </w:del>
          <w:ins w:id="20429" w:author="Transkribus" w:date="2019-12-11T14:30:00Z">
            <w:r w:rsidRPr="00EE6742">
              <w:rPr>
                <w:rFonts w:ascii="Courier New" w:hAnsi="Courier New" w:cs="Courier New"/>
                <w:rtl/>
              </w:rPr>
              <w:t>م</w:t>
            </w:r>
          </w:ins>
          <w:r w:rsidRPr="00EE6742">
            <w:rPr>
              <w:rFonts w:ascii="Courier New" w:hAnsi="Courier New" w:cs="Courier New"/>
              <w:rtl/>
            </w:rPr>
            <w:t>اء</w:t>
          </w:r>
          <w:del w:id="2043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فى </w:t>
              </w:r>
              <w:del w:id="20431" w:author="Transkribus" w:date="2019-12-11T14:30:00Z">
                <w:r w:rsidR="009B6BCA" w:rsidRPr="009B6BCA">
                  <w:rPr>
                    <w:rFonts w:ascii="Courier New" w:hAnsi="Courier New" w:cs="Courier New"/>
                    <w:rtl/>
                  </w:rPr>
                  <w:delText>جب</w:delText>
                </w:r>
              </w:del>
              <w:ins w:id="20432" w:author="Transkribus" w:date="2019-12-11T14:30:00Z">
                <w:r w:rsidRPr="00EE6742">
                  <w:rPr>
                    <w:rFonts w:ascii="Courier New" w:hAnsi="Courier New" w:cs="Courier New"/>
                    <w:rtl/>
                  </w:rPr>
                  <w:t>حي</w:t>
                </w:r>
              </w:ins>
              <w:r w:rsidRPr="00EE6742">
                <w:rPr>
                  <w:rFonts w:ascii="Courier New" w:hAnsi="Courier New" w:cs="Courier New"/>
                  <w:rtl/>
                </w:rPr>
                <w:t xml:space="preserve">هتها كواكب </w:t>
              </w:r>
              <w:del w:id="20433" w:author="Transkribus" w:date="2019-12-11T14:30:00Z">
                <w:r w:rsidR="009B6BCA" w:rsidRPr="009B6BCA">
                  <w:rPr>
                    <w:rFonts w:ascii="Courier New" w:hAnsi="Courier New" w:cs="Courier New"/>
                    <w:rtl/>
                  </w:rPr>
                  <w:delText>الجوزاء الدوبيت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434" w:author="Transkribus" w:date="2019-12-11T14:30:00Z">
                <w:r w:rsidRPr="00EE6742">
                  <w:rPr>
                    <w:rFonts w:ascii="Courier New" w:hAnsi="Courier New" w:cs="Courier New"/>
                    <w:rtl/>
                  </w:rPr>
                  <w:t>الحوزاء</w:t>
                </w:r>
              </w:ins>
            </w:dir>
          </w:dir>
        </w:dir>
      </w:dir>
    </w:p>
    <w:p w14:paraId="4C30BF3D" w14:textId="77777777" w:rsidR="009B6BCA" w:rsidRPr="009B6BCA" w:rsidRDefault="009B6BCA" w:rsidP="009B6BCA">
      <w:pPr>
        <w:pStyle w:val="NurText"/>
        <w:bidi/>
        <w:rPr>
          <w:del w:id="20435" w:author="Transkribus" w:date="2019-12-11T14:30:00Z"/>
          <w:rFonts w:ascii="Courier New" w:hAnsi="Courier New" w:cs="Courier New"/>
        </w:rPr>
      </w:pPr>
      <w:dir w:val="rtl">
        <w:dir w:val="rtl">
          <w:del w:id="20436"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20409B" w14:textId="052555C4" w:rsidR="00EE6742" w:rsidRPr="00EE6742" w:rsidRDefault="009B6BCA" w:rsidP="00EE6742">
      <w:pPr>
        <w:pStyle w:val="NurText"/>
        <w:bidi/>
        <w:rPr>
          <w:ins w:id="20437" w:author="Transkribus" w:date="2019-12-11T14:30:00Z"/>
          <w:rFonts w:ascii="Courier New" w:hAnsi="Courier New" w:cs="Courier New"/>
        </w:rPr>
      </w:pPr>
      <w:dir w:val="rtl">
        <w:dir w:val="rtl">
          <w:del w:id="20438" w:author="Transkribus" w:date="2019-12-11T14:30:00Z">
            <w:r w:rsidRPr="009B6BCA">
              <w:rPr>
                <w:rFonts w:ascii="Courier New" w:hAnsi="Courier New" w:cs="Courier New"/>
                <w:rtl/>
              </w:rPr>
              <w:delText>ما لاح لناظرى</w:delText>
            </w:r>
          </w:del>
          <w:ins w:id="20439" w:author="Transkribus" w:date="2019-12-11T14:30:00Z">
            <w:r w:rsidR="00EE6742" w:rsidRPr="00EE6742">
              <w:rPr>
                <w:rFonts w:ascii="Courier New" w:hAnsi="Courier New" w:cs="Courier New"/>
                <w:rtl/>
              </w:rPr>
              <w:t>اوقال أبشان</w:t>
            </w:r>
          </w:ins>
        </w:dir>
      </w:dir>
    </w:p>
    <w:p w14:paraId="265B3F9F" w14:textId="77777777" w:rsidR="00EE6742" w:rsidRPr="00EE6742" w:rsidRDefault="00EE6742" w:rsidP="00EE6742">
      <w:pPr>
        <w:pStyle w:val="NurText"/>
        <w:bidi/>
        <w:rPr>
          <w:ins w:id="20440" w:author="Transkribus" w:date="2019-12-11T14:30:00Z"/>
          <w:rFonts w:ascii="Courier New" w:hAnsi="Courier New" w:cs="Courier New"/>
        </w:rPr>
      </w:pPr>
      <w:ins w:id="20441" w:author="Transkribus" w:date="2019-12-11T14:30:00Z">
        <w:r w:rsidRPr="00EE6742">
          <w:rPr>
            <w:rFonts w:ascii="Courier New" w:hAnsi="Courier New" w:cs="Courier New"/>
            <w:rtl/>
          </w:rPr>
          <w:t>الدويب</w:t>
        </w:r>
      </w:ins>
    </w:p>
    <w:p w14:paraId="15A46AEA" w14:textId="3A88AA46" w:rsidR="00EE6742" w:rsidRPr="00EE6742" w:rsidRDefault="00EE6742" w:rsidP="00EE6742">
      <w:pPr>
        <w:pStyle w:val="NurText"/>
        <w:bidi/>
        <w:rPr>
          <w:rFonts w:ascii="Courier New" w:hAnsi="Courier New" w:cs="Courier New"/>
        </w:rPr>
      </w:pPr>
      <w:ins w:id="20442" w:author="Transkribus" w:date="2019-12-11T14:30:00Z">
        <w:r w:rsidRPr="00EE6742">
          <w:rPr>
            <w:rFonts w:ascii="Courier New" w:hAnsi="Courier New" w:cs="Courier New"/>
            <w:rtl/>
          </w:rPr>
          <w:t>مالاج لناطرى</w:t>
        </w:r>
      </w:ins>
      <w:r w:rsidRPr="00EE6742">
        <w:rPr>
          <w:rFonts w:ascii="Courier New" w:hAnsi="Courier New" w:cs="Courier New"/>
          <w:rtl/>
        </w:rPr>
        <w:t xml:space="preserve"> من العين عيون</w:t>
      </w:r>
      <w:del w:id="2044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الا وجرت من ادمعى فيض</w:delText>
            </w:r>
          </w:dir>
        </w:dir>
      </w:del>
      <w:ins w:id="20444" w:author="Transkribus" w:date="2019-12-11T14:30:00Z">
        <w:r w:rsidRPr="00EE6742">
          <w:rPr>
            <w:rFonts w:ascii="Courier New" w:hAnsi="Courier New" w:cs="Courier New"/>
            <w:rtl/>
          </w:rPr>
          <w:t xml:space="preserve"> * الاوحرف بن أدسى فيس</w:t>
        </w:r>
      </w:ins>
      <w:r w:rsidRPr="00EE6742">
        <w:rPr>
          <w:rFonts w:ascii="Courier New" w:hAnsi="Courier New" w:cs="Courier New"/>
          <w:rtl/>
        </w:rPr>
        <w:t xml:space="preserve"> عيون</w:t>
      </w:r>
      <w:del w:id="2044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FA656AB" w14:textId="27F92230" w:rsidR="00EE6742" w:rsidRPr="00EE6742" w:rsidRDefault="009B6BCA" w:rsidP="00EE6742">
      <w:pPr>
        <w:pStyle w:val="NurText"/>
        <w:bidi/>
        <w:rPr>
          <w:ins w:id="20446" w:author="Transkribus" w:date="2019-12-11T14:30:00Z"/>
          <w:rFonts w:ascii="Courier New" w:hAnsi="Courier New" w:cs="Courier New"/>
        </w:rPr>
      </w:pPr>
      <w:dir w:val="rtl">
        <w:dir w:val="rtl">
          <w:del w:id="20447" w:author="Transkribus" w:date="2019-12-11T14:30:00Z">
            <w:r w:rsidRPr="009B6BCA">
              <w:rPr>
                <w:rFonts w:ascii="Courier New" w:hAnsi="Courier New" w:cs="Courier New"/>
                <w:rtl/>
              </w:rPr>
              <w:delText>غزلان نقا بين اراك</w:delText>
            </w:r>
          </w:del>
          <w:ins w:id="20448" w:author="Transkribus" w:date="2019-12-11T14:30:00Z">
            <w:r w:rsidR="00EE6742" w:rsidRPr="00EE6742">
              <w:rPr>
                <w:rFonts w:ascii="Courier New" w:hAnsi="Courier New" w:cs="Courier New"/>
                <w:rtl/>
              </w:rPr>
              <w:t>ابر اش</w:t>
            </w:r>
          </w:ins>
        </w:dir>
      </w:dir>
    </w:p>
    <w:p w14:paraId="0B57B8CA" w14:textId="77777777" w:rsidR="00EE6742" w:rsidRPr="00EE6742" w:rsidRDefault="00EE6742" w:rsidP="00EE6742">
      <w:pPr>
        <w:pStyle w:val="NurText"/>
        <w:bidi/>
        <w:rPr>
          <w:ins w:id="20449" w:author="Transkribus" w:date="2019-12-11T14:30:00Z"/>
          <w:rFonts w:ascii="Courier New" w:hAnsi="Courier New" w:cs="Courier New"/>
        </w:rPr>
      </w:pPr>
      <w:ins w:id="20450" w:author="Transkribus" w:date="2019-12-11T14:30:00Z">
        <w:r w:rsidRPr="00EE6742">
          <w:rPr>
            <w:rFonts w:ascii="Courier New" w:hAnsi="Courier New" w:cs="Courier New"/>
            <w:rtl/>
          </w:rPr>
          <w:t>٢٣٣</w:t>
        </w:r>
      </w:ins>
    </w:p>
    <w:p w14:paraId="3F58C89E" w14:textId="16478E0B" w:rsidR="00EE6742" w:rsidRPr="00EE6742" w:rsidRDefault="00EE6742" w:rsidP="00EE6742">
      <w:pPr>
        <w:pStyle w:val="NurText"/>
        <w:bidi/>
        <w:rPr>
          <w:rFonts w:ascii="Courier New" w:hAnsi="Courier New" w:cs="Courier New"/>
        </w:rPr>
      </w:pPr>
      <w:ins w:id="20451" w:author="Transkribus" w:date="2019-12-11T14:30:00Z">
        <w:r w:rsidRPr="00EE6742">
          <w:rPr>
            <w:rFonts w:ascii="Courier New" w:hAnsi="Courier New" w:cs="Courier New"/>
            <w:rtl/>
          </w:rPr>
          <w:t>عزلان يقادن أرال</w:t>
        </w:r>
      </w:ins>
      <w:r w:rsidRPr="00EE6742">
        <w:rPr>
          <w:rFonts w:ascii="Courier New" w:hAnsi="Courier New" w:cs="Courier New"/>
          <w:rtl/>
        </w:rPr>
        <w:t xml:space="preserve"> وغصون</w:t>
      </w:r>
      <w:del w:id="2045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اعرضن عنى فزدن ما بى </w:delText>
            </w:r>
          </w:dir>
        </w:dir>
      </w:del>
      <w:ins w:id="20453" w:author="Transkribus" w:date="2019-12-11T14:30:00Z">
        <w:r w:rsidRPr="00EE6742">
          <w:rPr>
            <w:rFonts w:ascii="Courier New" w:hAnsi="Courier New" w:cs="Courier New"/>
            <w:rtl/>
          </w:rPr>
          <w:t xml:space="preserve"> - أعرصن خبى فردن بابى </w:t>
        </w:r>
      </w:ins>
      <w:r w:rsidRPr="00EE6742">
        <w:rPr>
          <w:rFonts w:ascii="Courier New" w:hAnsi="Courier New" w:cs="Courier New"/>
          <w:rtl/>
        </w:rPr>
        <w:t>جنون</w:t>
      </w:r>
      <w:del w:id="20454" w:author="Transkribus" w:date="2019-12-11T14:30:00Z">
        <w:r w:rsidR="009B6BCA" w:rsidRPr="009B6BCA">
          <w:rPr>
            <w:rFonts w:ascii="Courier New" w:hAnsi="Courier New" w:cs="Courier New"/>
            <w:rtl/>
          </w:rPr>
          <w:delText xml:space="preserve"> الدوبيت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220EA14" w14:textId="77777777" w:rsidR="009B6BCA" w:rsidRPr="009B6BCA" w:rsidRDefault="009B6BCA" w:rsidP="009B6BCA">
      <w:pPr>
        <w:pStyle w:val="NurText"/>
        <w:bidi/>
        <w:rPr>
          <w:del w:id="20455" w:author="Transkribus" w:date="2019-12-11T14:30:00Z"/>
          <w:rFonts w:ascii="Courier New" w:hAnsi="Courier New" w:cs="Courier New"/>
        </w:rPr>
      </w:pPr>
      <w:dir w:val="rtl">
        <w:dir w:val="rtl">
          <w:del w:id="20456"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C1527D2" w14:textId="53C0CFF0" w:rsidR="00EE6742" w:rsidRPr="00EE6742" w:rsidRDefault="009B6BCA" w:rsidP="00EE6742">
      <w:pPr>
        <w:pStyle w:val="NurText"/>
        <w:bidi/>
        <w:rPr>
          <w:ins w:id="20457" w:author="Transkribus" w:date="2019-12-11T14:30:00Z"/>
          <w:rFonts w:ascii="Courier New" w:hAnsi="Courier New" w:cs="Courier New"/>
        </w:rPr>
      </w:pPr>
      <w:dir w:val="rtl">
        <w:dir w:val="rtl">
          <w:del w:id="20458" w:author="Transkribus" w:date="2019-12-11T14:30:00Z">
            <w:r w:rsidRPr="009B6BCA">
              <w:rPr>
                <w:rFonts w:ascii="Courier New" w:hAnsi="Courier New" w:cs="Courier New"/>
                <w:rtl/>
              </w:rPr>
              <w:delText>بالله</w:delText>
            </w:r>
          </w:del>
          <w:ins w:id="20459" w:author="Transkribus" w:date="2019-12-11T14:30:00Z">
            <w:r w:rsidR="00EE6742" w:rsidRPr="00EE6742">
              <w:rPr>
                <w:rFonts w:ascii="Courier New" w:hAnsi="Courier New" w:cs="Courier New"/>
                <w:rtl/>
              </w:rPr>
              <w:t>اوقال أبشام</w:t>
            </w:r>
          </w:ins>
        </w:dir>
      </w:dir>
    </w:p>
    <w:p w14:paraId="62A575A2" w14:textId="77777777" w:rsidR="00EE6742" w:rsidRPr="00EE6742" w:rsidRDefault="00EE6742" w:rsidP="00EE6742">
      <w:pPr>
        <w:pStyle w:val="NurText"/>
        <w:bidi/>
        <w:rPr>
          <w:ins w:id="20460" w:author="Transkribus" w:date="2019-12-11T14:30:00Z"/>
          <w:rFonts w:ascii="Courier New" w:hAnsi="Courier New" w:cs="Courier New"/>
        </w:rPr>
      </w:pPr>
      <w:ins w:id="20461" w:author="Transkribus" w:date="2019-12-11T14:30:00Z">
        <w:r w:rsidRPr="00EE6742">
          <w:rPr>
            <w:rFonts w:ascii="Courier New" w:hAnsi="Courier New" w:cs="Courier New"/>
            <w:rtl/>
          </w:rPr>
          <w:t>الدويت٢</w:t>
        </w:r>
      </w:ins>
    </w:p>
    <w:p w14:paraId="009EB999" w14:textId="4B2CE25D" w:rsidR="00EE6742" w:rsidRPr="00EE6742" w:rsidRDefault="00EE6742" w:rsidP="00EE6742">
      <w:pPr>
        <w:pStyle w:val="NurText"/>
        <w:bidi/>
        <w:rPr>
          <w:rFonts w:ascii="Courier New" w:hAnsi="Courier New" w:cs="Courier New"/>
        </w:rPr>
      </w:pPr>
      <w:ins w:id="20462" w:author="Transkribus" w:date="2019-12-11T14:30:00Z">
        <w:r w:rsidRPr="00EE6742">
          <w:rPr>
            <w:rFonts w:ascii="Courier New" w:hAnsi="Courier New" w:cs="Courier New"/>
            <w:rtl/>
          </w:rPr>
          <w:t xml:space="preserve"> ابالله</w:t>
        </w:r>
      </w:ins>
      <w:r w:rsidRPr="00EE6742">
        <w:rPr>
          <w:rFonts w:ascii="Courier New" w:hAnsi="Courier New" w:cs="Courier New"/>
          <w:rtl/>
        </w:rPr>
        <w:t xml:space="preserve"> عليكما </w:t>
      </w:r>
      <w:del w:id="20463" w:author="Transkribus" w:date="2019-12-11T14:30:00Z">
        <w:r w:rsidR="009B6BCA" w:rsidRPr="009B6BCA">
          <w:rPr>
            <w:rFonts w:ascii="Courier New" w:hAnsi="Courier New" w:cs="Courier New"/>
            <w:rtl/>
          </w:rPr>
          <w:delText>الما وسلاه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 يقتلنى ويحسب</w:delText>
            </w:r>
          </w:dir>
        </w:dir>
      </w:del>
      <w:ins w:id="20464" w:author="Transkribus" w:date="2019-12-11T14:30:00Z">
        <w:r w:rsidRPr="00EE6742">
          <w:rPr>
            <w:rFonts w:ascii="Courier New" w:hAnsi="Courier New" w:cs="Courier New"/>
            <w:rtl/>
          </w:rPr>
          <w:t>الماو سلاء * كم بحتطى وحسب</w:t>
        </w:r>
      </w:ins>
      <w:r w:rsidRPr="00EE6742">
        <w:rPr>
          <w:rFonts w:ascii="Courier New" w:hAnsi="Courier New" w:cs="Courier New"/>
          <w:rtl/>
        </w:rPr>
        <w:t xml:space="preserve"> القلب سلا</w:t>
      </w:r>
      <w:del w:id="20465" w:author="Transkribus" w:date="2019-12-11T14:30:00Z">
        <w:r w:rsidR="009B6BCA" w:rsidRPr="009B6BCA">
          <w:rPr>
            <w:rFonts w:ascii="Courier New" w:hAnsi="Courier New" w:cs="Courier New"/>
            <w:rtl/>
          </w:rPr>
          <w:delText>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466" w:author="Transkribus" w:date="2019-12-11T14:30:00Z">
        <w:r w:rsidRPr="00EE6742">
          <w:rPr>
            <w:rFonts w:ascii="Courier New" w:hAnsi="Courier New" w:cs="Courier New"/>
            <w:rtl/>
          </w:rPr>
          <w:t>م</w:t>
        </w:r>
      </w:ins>
    </w:p>
    <w:p w14:paraId="13F4ECEB" w14:textId="77777777" w:rsidR="009B6BCA" w:rsidRPr="009B6BCA" w:rsidRDefault="009B6BCA" w:rsidP="009B6BCA">
      <w:pPr>
        <w:pStyle w:val="NurText"/>
        <w:bidi/>
        <w:rPr>
          <w:del w:id="20467" w:author="Transkribus" w:date="2019-12-11T14:30:00Z"/>
          <w:rFonts w:ascii="Courier New" w:hAnsi="Courier New" w:cs="Courier New"/>
        </w:rPr>
      </w:pPr>
      <w:dir w:val="rtl">
        <w:dir w:val="rtl">
          <w:del w:id="20468" w:author="Transkribus" w:date="2019-12-11T14:30:00Z">
            <w:r w:rsidRPr="009B6BCA">
              <w:rPr>
                <w:rFonts w:ascii="Courier New" w:hAnsi="Courier New" w:cs="Courier New"/>
                <w:rtl/>
              </w:rPr>
              <w:delText>قد اوعد بالوفا فان خان وفاه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قبلت جبينه وعينيه وفاه الدوبيت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631B2C3" w14:textId="77777777" w:rsidR="009B6BCA" w:rsidRPr="009B6BCA" w:rsidRDefault="009B6BCA" w:rsidP="009B6BCA">
      <w:pPr>
        <w:pStyle w:val="NurText"/>
        <w:bidi/>
        <w:rPr>
          <w:del w:id="20469" w:author="Transkribus" w:date="2019-12-11T14:30:00Z"/>
          <w:rFonts w:ascii="Courier New" w:hAnsi="Courier New" w:cs="Courier New"/>
        </w:rPr>
      </w:pPr>
      <w:dir w:val="rtl">
        <w:dir w:val="rtl">
          <w:del w:id="20470"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42CBB7" w14:textId="2BA3AFF1" w:rsidR="00EE6742" w:rsidRPr="00EE6742" w:rsidRDefault="009B6BCA" w:rsidP="00EE6742">
      <w:pPr>
        <w:pStyle w:val="NurText"/>
        <w:bidi/>
        <w:rPr>
          <w:ins w:id="20471" w:author="Transkribus" w:date="2019-12-11T14:30:00Z"/>
          <w:rFonts w:ascii="Courier New" w:hAnsi="Courier New" w:cs="Courier New"/>
        </w:rPr>
      </w:pPr>
      <w:dir w:val="rtl">
        <w:dir w:val="rtl">
          <w:del w:id="20472" w:author="Transkribus" w:date="2019-12-11T14:30:00Z">
            <w:r w:rsidRPr="009B6BCA">
              <w:rPr>
                <w:rFonts w:ascii="Courier New" w:hAnsi="Courier New" w:cs="Courier New"/>
                <w:rtl/>
              </w:rPr>
              <w:delText>الراح بدت بريحها الريحاني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473" w:author="Transkribus" w:date="2019-12-11T14:30:00Z">
            <w:r w:rsidR="00EE6742" w:rsidRPr="00EE6742">
              <w:rPr>
                <w:rFonts w:ascii="Courier New" w:hAnsi="Courier New" w:cs="Courier New"/>
                <w:rtl/>
              </w:rPr>
              <w:t xml:space="preserve"> قد أو عد الوناقان خان وقاه * قيلت شيينه وعينيبهوثاء</w:t>
            </w:r>
          </w:ins>
        </w:dir>
      </w:dir>
    </w:p>
    <w:p w14:paraId="718E20F7" w14:textId="77777777" w:rsidR="00EE6742" w:rsidRPr="00EE6742" w:rsidRDefault="00EE6742" w:rsidP="00EE6742">
      <w:pPr>
        <w:pStyle w:val="NurText"/>
        <w:bidi/>
        <w:rPr>
          <w:ins w:id="20474" w:author="Transkribus" w:date="2019-12-11T14:30:00Z"/>
          <w:rFonts w:ascii="Courier New" w:hAnsi="Courier New" w:cs="Courier New"/>
        </w:rPr>
      </w:pPr>
      <w:ins w:id="20475" w:author="Transkribus" w:date="2019-12-11T14:30:00Z">
        <w:r w:rsidRPr="00EE6742">
          <w:rPr>
            <w:rFonts w:ascii="Courier New" w:hAnsi="Courier New" w:cs="Courier New"/>
            <w:rtl/>
          </w:rPr>
          <w:t>اوقال أبشان</w:t>
        </w:r>
      </w:ins>
    </w:p>
    <w:p w14:paraId="7493A833" w14:textId="77777777" w:rsidR="00EE6742" w:rsidRPr="00EE6742" w:rsidRDefault="00EE6742" w:rsidP="00EE6742">
      <w:pPr>
        <w:pStyle w:val="NurText"/>
        <w:bidi/>
        <w:rPr>
          <w:ins w:id="20476" w:author="Transkribus" w:date="2019-12-11T14:30:00Z"/>
          <w:rFonts w:ascii="Courier New" w:hAnsi="Courier New" w:cs="Courier New"/>
        </w:rPr>
      </w:pPr>
      <w:ins w:id="20477" w:author="Transkribus" w:date="2019-12-11T14:30:00Z">
        <w:r w:rsidRPr="00EE6742">
          <w:rPr>
            <w:rFonts w:ascii="Courier New" w:hAnsi="Courier New" w:cs="Courier New"/>
            <w:rtl/>
          </w:rPr>
          <w:t>الدويت١</w:t>
        </w:r>
      </w:ins>
    </w:p>
    <w:p w14:paraId="5FA8B21F" w14:textId="16849888" w:rsidR="00EE6742" w:rsidRPr="00EE6742" w:rsidRDefault="00EE6742" w:rsidP="00EE6742">
      <w:pPr>
        <w:pStyle w:val="NurText"/>
        <w:bidi/>
        <w:rPr>
          <w:rFonts w:ascii="Courier New" w:hAnsi="Courier New" w:cs="Courier New"/>
        </w:rPr>
      </w:pPr>
      <w:ins w:id="20478" w:author="Transkribus" w:date="2019-12-11T14:30:00Z">
        <w:r w:rsidRPr="00EE6742">
          <w:rPr>
            <w:rFonts w:ascii="Courier New" w:hAnsi="Courier New" w:cs="Courier New"/>
            <w:rtl/>
          </w:rPr>
          <w:lastRenderedPageBreak/>
          <w:t xml:space="preserve">ابراج بدف بريجها الرجانى * </w:t>
        </w:r>
      </w:ins>
      <w:r w:rsidRPr="00EE6742">
        <w:rPr>
          <w:rFonts w:ascii="Courier New" w:hAnsi="Courier New" w:cs="Courier New"/>
          <w:rtl/>
        </w:rPr>
        <w:t xml:space="preserve">ثم </w:t>
      </w:r>
      <w:del w:id="20479" w:author="Transkribus" w:date="2019-12-11T14:30:00Z">
        <w:r w:rsidR="009B6BCA" w:rsidRPr="009B6BCA">
          <w:rPr>
            <w:rFonts w:ascii="Courier New" w:hAnsi="Courier New" w:cs="Courier New"/>
            <w:rtl/>
          </w:rPr>
          <w:delText>افتخرت</w:delText>
        </w:r>
      </w:del>
      <w:ins w:id="20480" w:author="Transkribus" w:date="2019-12-11T14:30:00Z">
        <w:r w:rsidRPr="00EE6742">
          <w:rPr>
            <w:rFonts w:ascii="Courier New" w:hAnsi="Courier New" w:cs="Courier New"/>
            <w:rtl/>
          </w:rPr>
          <w:t>اسحر</w:t>
        </w:r>
      </w:ins>
      <w:r w:rsidRPr="00EE6742">
        <w:rPr>
          <w:rFonts w:ascii="Courier New" w:hAnsi="Courier New" w:cs="Courier New"/>
          <w:rtl/>
        </w:rPr>
        <w:t xml:space="preserve"> بلطفها الرو</w:t>
      </w:r>
      <w:del w:id="20481" w:author="Transkribus" w:date="2019-12-11T14:30:00Z">
        <w:r w:rsidR="009B6BCA" w:rsidRPr="009B6BCA">
          <w:rPr>
            <w:rFonts w:ascii="Courier New" w:hAnsi="Courier New" w:cs="Courier New"/>
            <w:rtl/>
          </w:rPr>
          <w:delText>ح</w:delText>
        </w:r>
      </w:del>
      <w:ins w:id="20482" w:author="Transkribus" w:date="2019-12-11T14:30:00Z">
        <w:r w:rsidRPr="00EE6742">
          <w:rPr>
            <w:rFonts w:ascii="Courier New" w:hAnsi="Courier New" w:cs="Courier New"/>
            <w:rtl/>
          </w:rPr>
          <w:t>ج</w:t>
        </w:r>
      </w:ins>
      <w:r w:rsidRPr="00EE6742">
        <w:rPr>
          <w:rFonts w:ascii="Courier New" w:hAnsi="Courier New" w:cs="Courier New"/>
          <w:rtl/>
        </w:rPr>
        <w:t>ان</w:t>
      </w:r>
      <w:del w:id="20483"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484" w:author="Transkribus" w:date="2019-12-11T14:30:00Z">
        <w:r w:rsidRPr="00EE6742">
          <w:rPr>
            <w:rFonts w:ascii="Courier New" w:hAnsi="Courier New" w:cs="Courier New"/>
            <w:rtl/>
          </w:rPr>
          <w:t>ى</w:t>
        </w:r>
      </w:ins>
    </w:p>
    <w:p w14:paraId="65C64A5E" w14:textId="47490EE9" w:rsidR="00EE6742" w:rsidRPr="00EE6742" w:rsidRDefault="009B6BCA" w:rsidP="00EE6742">
      <w:pPr>
        <w:pStyle w:val="NurText"/>
        <w:bidi/>
        <w:rPr>
          <w:rFonts w:ascii="Courier New" w:hAnsi="Courier New" w:cs="Courier New"/>
        </w:rPr>
      </w:pPr>
      <w:dir w:val="rtl">
        <w:dir w:val="rtl">
          <w:del w:id="20485" w:author="Transkribus" w:date="2019-12-11T14:30:00Z">
            <w:r w:rsidRPr="009B6BCA">
              <w:rPr>
                <w:rFonts w:ascii="Courier New" w:hAnsi="Courier New" w:cs="Courier New"/>
                <w:rtl/>
              </w:rPr>
              <w:delText>لما سطعت بنورها النوراني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رقت</w:delText>
                </w:r>
              </w:dir>
            </w:dir>
          </w:del>
          <w:ins w:id="20486" w:author="Transkribus" w:date="2019-12-11T14:30:00Z">
            <w:r w:rsidR="00EE6742" w:rsidRPr="00EE6742">
              <w:rPr>
                <w:rFonts w:ascii="Courier New" w:hAnsi="Courier New" w:cs="Courier New"/>
                <w:rtl/>
              </w:rPr>
              <w:t>لمساسطعت بقورها النورانى *رفت</w:t>
            </w:r>
          </w:ins>
          <w:r w:rsidR="00EE6742" w:rsidRPr="00EE6742">
            <w:rPr>
              <w:rFonts w:ascii="Courier New" w:hAnsi="Courier New" w:cs="Courier New"/>
              <w:rtl/>
            </w:rPr>
            <w:t xml:space="preserve"> وصفت خلا</w:t>
          </w:r>
          <w:del w:id="20487" w:author="Transkribus" w:date="2019-12-11T14:30:00Z">
            <w:r w:rsidRPr="009B6BCA">
              <w:rPr>
                <w:rFonts w:ascii="Courier New" w:hAnsi="Courier New" w:cs="Courier New"/>
                <w:rtl/>
              </w:rPr>
              <w:delText>ئ</w:delText>
            </w:r>
          </w:del>
          <w:ins w:id="20488" w:author="Transkribus" w:date="2019-12-11T14:30:00Z">
            <w:r w:rsidR="00EE6742" w:rsidRPr="00EE6742">
              <w:rPr>
                <w:rFonts w:ascii="Courier New" w:hAnsi="Courier New" w:cs="Courier New"/>
                <w:rtl/>
              </w:rPr>
              <w:t>ش</w:t>
            </w:r>
          </w:ins>
          <w:r w:rsidR="00EE6742" w:rsidRPr="00EE6742">
            <w:rPr>
              <w:rFonts w:ascii="Courier New" w:hAnsi="Courier New" w:cs="Courier New"/>
              <w:rtl/>
            </w:rPr>
            <w:t>ق الانسان</w:t>
          </w:r>
          <w:del w:id="20489" w:author="Transkribus" w:date="2019-12-11T14:30:00Z">
            <w:r w:rsidRPr="009B6BCA">
              <w:rPr>
                <w:rFonts w:ascii="Courier New" w:hAnsi="Courier New" w:cs="Courier New"/>
                <w:rtl/>
              </w:rPr>
              <w:delText xml:space="preserve"> الدوبيت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CDE4E6" w14:textId="77777777" w:rsidR="009B6BCA" w:rsidRPr="009B6BCA" w:rsidRDefault="009B6BCA" w:rsidP="009B6BCA">
      <w:pPr>
        <w:pStyle w:val="NurText"/>
        <w:bidi/>
        <w:rPr>
          <w:del w:id="20490" w:author="Transkribus" w:date="2019-12-11T14:30:00Z"/>
          <w:rFonts w:ascii="Courier New" w:hAnsi="Courier New" w:cs="Courier New"/>
        </w:rPr>
      </w:pPr>
      <w:dir w:val="rtl">
        <w:dir w:val="rtl">
          <w:del w:id="20491"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1FE2B3" w14:textId="6DD326BD" w:rsidR="00EE6742" w:rsidRPr="00EE6742" w:rsidRDefault="009B6BCA" w:rsidP="00EE6742">
      <w:pPr>
        <w:pStyle w:val="NurText"/>
        <w:bidi/>
        <w:rPr>
          <w:ins w:id="20492" w:author="Transkribus" w:date="2019-12-11T14:30:00Z"/>
          <w:rFonts w:ascii="Courier New" w:hAnsi="Courier New" w:cs="Courier New"/>
        </w:rPr>
      </w:pPr>
      <w:dir w:val="rtl">
        <w:dir w:val="rtl">
          <w:del w:id="20493" w:author="Transkribus" w:date="2019-12-11T14:30:00Z">
            <w:r w:rsidRPr="009B6BCA">
              <w:rPr>
                <w:rFonts w:ascii="Courier New" w:hAnsi="Courier New" w:cs="Courier New"/>
                <w:rtl/>
              </w:rPr>
              <w:delText>انفى نكد الزمان بالاقداح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494" w:author="Transkribus" w:date="2019-12-11T14:30:00Z">
            <w:r w:rsidR="00EE6742" w:rsidRPr="00EE6742">
              <w:rPr>
                <w:rFonts w:ascii="Courier New" w:hAnsi="Courier New" w:cs="Courier New"/>
                <w:rtl/>
              </w:rPr>
              <w:t>اوقال أبقا)</w:t>
            </w:r>
          </w:ins>
        </w:dir>
      </w:dir>
    </w:p>
    <w:p w14:paraId="7948ABBD" w14:textId="77777777" w:rsidR="00EE6742" w:rsidRPr="00EE6742" w:rsidRDefault="00EE6742" w:rsidP="00EE6742">
      <w:pPr>
        <w:pStyle w:val="NurText"/>
        <w:bidi/>
        <w:rPr>
          <w:ins w:id="20495" w:author="Transkribus" w:date="2019-12-11T14:30:00Z"/>
          <w:rFonts w:ascii="Courier New" w:hAnsi="Courier New" w:cs="Courier New"/>
        </w:rPr>
      </w:pPr>
      <w:ins w:id="20496" w:author="Transkribus" w:date="2019-12-11T14:30:00Z">
        <w:r w:rsidRPr="00EE6742">
          <w:rPr>
            <w:rFonts w:ascii="Courier New" w:hAnsi="Courier New" w:cs="Courier New"/>
            <w:rtl/>
          </w:rPr>
          <w:t>الدو ببت)</w:t>
        </w:r>
      </w:ins>
    </w:p>
    <w:p w14:paraId="73F17323" w14:textId="58822309" w:rsidR="00EE6742" w:rsidRPr="00EE6742" w:rsidRDefault="00EE6742" w:rsidP="00EE6742">
      <w:pPr>
        <w:pStyle w:val="NurText"/>
        <w:bidi/>
        <w:rPr>
          <w:rFonts w:ascii="Courier New" w:hAnsi="Courier New" w:cs="Courier New"/>
        </w:rPr>
      </w:pPr>
      <w:ins w:id="20497" w:author="Transkribus" w:date="2019-12-11T14:30:00Z">
        <w:r w:rsidRPr="00EE6742">
          <w:rPr>
            <w:rFonts w:ascii="Courier New" w:hAnsi="Courier New" w:cs="Courier New"/>
            <w:rtl/>
          </w:rPr>
          <w:t xml:space="preserve">ابقى فكد الرمان الائداح * </w:t>
        </w:r>
      </w:ins>
      <w:r w:rsidRPr="00EE6742">
        <w:rPr>
          <w:rFonts w:ascii="Courier New" w:hAnsi="Courier New" w:cs="Courier New"/>
          <w:rtl/>
        </w:rPr>
        <w:t>فالراح قوام جوهر الارواح</w:t>
      </w:r>
      <w:del w:id="2049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0DAF1D7" w14:textId="402273D3" w:rsidR="00EE6742" w:rsidRPr="00EE6742" w:rsidRDefault="009B6BCA" w:rsidP="00EE6742">
      <w:pPr>
        <w:pStyle w:val="NurText"/>
        <w:bidi/>
        <w:rPr>
          <w:rFonts w:ascii="Courier New" w:hAnsi="Courier New" w:cs="Courier New"/>
        </w:rPr>
      </w:pPr>
      <w:dir w:val="rtl">
        <w:dir w:val="rtl">
          <w:del w:id="20499" w:author="Transkribus" w:date="2019-12-11T14:30:00Z">
            <w:r w:rsidRPr="009B6BCA">
              <w:rPr>
                <w:rFonts w:ascii="Courier New" w:hAnsi="Courier New" w:cs="Courier New"/>
                <w:rtl/>
              </w:rPr>
              <w:delText>فما يفلح</w:delText>
            </w:r>
          </w:del>
          <w:ins w:id="20500" w:author="Transkribus" w:date="2019-12-11T14:30:00Z">
            <w:r w:rsidR="00EE6742" w:rsidRPr="00EE6742">
              <w:rPr>
                <w:rFonts w:ascii="Courier New" w:hAnsi="Courier New" w:cs="Courier New"/>
                <w:rtl/>
              </w:rPr>
              <w:t>بايفلح</w:t>
            </w:r>
          </w:ins>
          <w:r w:rsidR="00EE6742" w:rsidRPr="00EE6742">
            <w:rPr>
              <w:rFonts w:ascii="Courier New" w:hAnsi="Courier New" w:cs="Courier New"/>
              <w:rtl/>
            </w:rPr>
            <w:t xml:space="preserve"> من </w:t>
          </w:r>
          <w:del w:id="20501" w:author="Transkribus" w:date="2019-12-11T14:30:00Z">
            <w:r w:rsidRPr="009B6BCA">
              <w:rPr>
                <w:rFonts w:ascii="Courier New" w:hAnsi="Courier New" w:cs="Courier New"/>
                <w:rtl/>
              </w:rPr>
              <w:delText>يظل يوما صاحي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او يسمع</w:delText>
                </w:r>
              </w:dir>
            </w:dir>
          </w:del>
          <w:ins w:id="20502" w:author="Transkribus" w:date="2019-12-11T14:30:00Z">
            <w:r w:rsidR="00EE6742" w:rsidRPr="00EE6742">
              <w:rPr>
                <w:rFonts w:ascii="Courier New" w:hAnsi="Courier New" w:cs="Courier New"/>
                <w:rtl/>
              </w:rPr>
              <w:t>بطل بوماصاخى * أو بسعي</w:t>
            </w:r>
          </w:ins>
          <w:r w:rsidR="00EE6742" w:rsidRPr="00EE6742">
            <w:rPr>
              <w:rFonts w:ascii="Courier New" w:hAnsi="Courier New" w:cs="Courier New"/>
              <w:rtl/>
            </w:rPr>
            <w:t xml:space="preserve"> من </w:t>
          </w:r>
          <w:del w:id="20503" w:author="Transkribus" w:date="2019-12-11T14:30:00Z">
            <w:r w:rsidRPr="009B6BCA">
              <w:rPr>
                <w:rFonts w:ascii="Courier New" w:hAnsi="Courier New" w:cs="Courier New"/>
                <w:rtl/>
              </w:rPr>
              <w:delText>زخ</w:delText>
            </w:r>
          </w:del>
          <w:ins w:id="20504" w:author="Transkribus" w:date="2019-12-11T14:30:00Z">
            <w:r w:rsidR="00EE6742" w:rsidRPr="00EE6742">
              <w:rPr>
                <w:rFonts w:ascii="Courier New" w:hAnsi="Courier New" w:cs="Courier New"/>
                <w:rtl/>
              </w:rPr>
              <w:t>ر</w:t>
            </w:r>
          </w:ins>
          <w:r w:rsidR="00EE6742" w:rsidRPr="00EE6742">
            <w:rPr>
              <w:rFonts w:ascii="Courier New" w:hAnsi="Courier New" w:cs="Courier New"/>
              <w:rtl/>
            </w:rPr>
            <w:t>ارف النصاح</w:t>
          </w:r>
          <w:del w:id="20505" w:author="Transkribus" w:date="2019-12-11T14:30:00Z">
            <w:r w:rsidRPr="009B6BCA">
              <w:rPr>
                <w:rFonts w:ascii="Courier New" w:hAnsi="Courier New" w:cs="Courier New"/>
                <w:rtl/>
              </w:rPr>
              <w:delText xml:space="preserve"> الدوبيت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4C241E5" w14:textId="77777777" w:rsidR="009B6BCA" w:rsidRPr="009B6BCA" w:rsidRDefault="009B6BCA" w:rsidP="009B6BCA">
      <w:pPr>
        <w:pStyle w:val="NurText"/>
        <w:bidi/>
        <w:rPr>
          <w:del w:id="20506" w:author="Transkribus" w:date="2019-12-11T14:30:00Z"/>
          <w:rFonts w:ascii="Courier New" w:hAnsi="Courier New" w:cs="Courier New"/>
        </w:rPr>
      </w:pPr>
      <w:dir w:val="rtl">
        <w:dir w:val="rtl">
          <w:del w:id="20507" w:author="Transkribus" w:date="2019-12-11T14:30:00Z">
            <w:r w:rsidRPr="009B6BCA">
              <w:rPr>
                <w:rFonts w:ascii="Courier New" w:hAnsi="Courier New" w:cs="Courier New"/>
                <w:rtl/>
              </w:rPr>
              <w:delText>وقال 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A7C7CC7" w14:textId="2B66924F" w:rsidR="00EE6742" w:rsidRPr="00EE6742" w:rsidRDefault="009B6BCA" w:rsidP="00EE6742">
      <w:pPr>
        <w:pStyle w:val="NurText"/>
        <w:bidi/>
        <w:rPr>
          <w:ins w:id="20508" w:author="Transkribus" w:date="2019-12-11T14:30:00Z"/>
          <w:rFonts w:ascii="Courier New" w:hAnsi="Courier New" w:cs="Courier New"/>
        </w:rPr>
      </w:pPr>
      <w:dir w:val="rtl">
        <w:dir w:val="rtl">
          <w:del w:id="20509" w:author="Transkribus" w:date="2019-12-11T14:30:00Z">
            <w:r w:rsidRPr="009B6BCA">
              <w:rPr>
                <w:rFonts w:ascii="Courier New" w:hAnsi="Courier New" w:cs="Courier New"/>
                <w:rtl/>
              </w:rPr>
              <w:delText>اطفئ نكد العيش</w:delText>
            </w:r>
          </w:del>
          <w:ins w:id="20510" w:author="Transkribus" w:date="2019-12-11T14:30:00Z">
            <w:r w:rsidR="00EE6742" w:rsidRPr="00EE6742">
              <w:rPr>
                <w:rFonts w:ascii="Courier New" w:hAnsi="Courier New" w:cs="Courier New"/>
                <w:rtl/>
              </w:rPr>
              <w:t>اوقال أيشا)</w:t>
            </w:r>
          </w:ins>
        </w:dir>
      </w:dir>
    </w:p>
    <w:p w14:paraId="54CBB68F" w14:textId="77777777" w:rsidR="00EE6742" w:rsidRPr="00EE6742" w:rsidRDefault="00EE6742" w:rsidP="00EE6742">
      <w:pPr>
        <w:pStyle w:val="NurText"/>
        <w:bidi/>
        <w:rPr>
          <w:ins w:id="20511" w:author="Transkribus" w:date="2019-12-11T14:30:00Z"/>
          <w:rFonts w:ascii="Courier New" w:hAnsi="Courier New" w:cs="Courier New"/>
        </w:rPr>
      </w:pPr>
      <w:ins w:id="20512" w:author="Transkribus" w:date="2019-12-11T14:30:00Z">
        <w:r w:rsidRPr="00EE6742">
          <w:rPr>
            <w:rFonts w:ascii="Courier New" w:hAnsi="Courier New" w:cs="Courier New"/>
            <w:rtl/>
          </w:rPr>
          <w:t>الدو ييب</w:t>
        </w:r>
      </w:ins>
    </w:p>
    <w:p w14:paraId="262764BE" w14:textId="1E3DA1A9" w:rsidR="00EE6742" w:rsidRPr="00EE6742" w:rsidRDefault="00EE6742" w:rsidP="00EE6742">
      <w:pPr>
        <w:pStyle w:val="NurText"/>
        <w:bidi/>
        <w:rPr>
          <w:rFonts w:ascii="Courier New" w:hAnsi="Courier New" w:cs="Courier New"/>
        </w:rPr>
      </w:pPr>
      <w:ins w:id="20513" w:author="Transkribus" w:date="2019-12-11T14:30:00Z">
        <w:r w:rsidRPr="00EE6742">
          <w:rPr>
            <w:rFonts w:ascii="Courier New" w:hAnsi="Courier New" w:cs="Courier New"/>
            <w:rtl/>
          </w:rPr>
          <w:t>اطفق بكد العيس</w:t>
        </w:r>
      </w:ins>
      <w:r w:rsidRPr="00EE6742">
        <w:rPr>
          <w:rFonts w:ascii="Courier New" w:hAnsi="Courier New" w:cs="Courier New"/>
          <w:rtl/>
        </w:rPr>
        <w:t xml:space="preserve"> بماء و</w:t>
      </w:r>
      <w:del w:id="20514" w:author="Transkribus" w:date="2019-12-11T14:30:00Z">
        <w:r w:rsidR="009B6BCA" w:rsidRPr="009B6BCA">
          <w:rPr>
            <w:rFonts w:ascii="Courier New" w:hAnsi="Courier New" w:cs="Courier New"/>
            <w:rtl/>
          </w:rPr>
          <w:delText>ش</w:delText>
        </w:r>
      </w:del>
      <w:ins w:id="20515" w:author="Transkribus" w:date="2019-12-11T14:30:00Z">
        <w:r w:rsidRPr="00EE6742">
          <w:rPr>
            <w:rFonts w:ascii="Courier New" w:hAnsi="Courier New" w:cs="Courier New"/>
            <w:rtl/>
          </w:rPr>
          <w:t>س</w:t>
        </w:r>
      </w:ins>
      <w:r w:rsidRPr="00EE6742">
        <w:rPr>
          <w:rFonts w:ascii="Courier New" w:hAnsi="Courier New" w:cs="Courier New"/>
          <w:rtl/>
        </w:rPr>
        <w:t>راب</w:t>
      </w:r>
      <w:del w:id="205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r w:rsidRPr="00EE6742">
        <w:rPr>
          <w:rFonts w:ascii="Courier New" w:hAnsi="Courier New" w:cs="Courier New"/>
          <w:rtl/>
        </w:rPr>
        <w:t xml:space="preserve"> * </w:t>
      </w:r>
      <w:dir w:val="rtl">
        <w:dir w:val="rtl">
          <w:r w:rsidRPr="00EE6742">
            <w:rPr>
              <w:rFonts w:ascii="Courier New" w:hAnsi="Courier New" w:cs="Courier New"/>
              <w:rtl/>
            </w:rPr>
            <w:t xml:space="preserve">فالدهر </w:t>
          </w:r>
          <w:del w:id="20517" w:author="Transkribus" w:date="2019-12-11T14:30:00Z">
            <w:r w:rsidR="009B6BCA" w:rsidRPr="009B6BCA">
              <w:rPr>
                <w:rFonts w:ascii="Courier New" w:hAnsi="Courier New" w:cs="Courier New"/>
                <w:rtl/>
              </w:rPr>
              <w:delText>كما ترى خيال وسراب</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518" w:author="Transkribus" w:date="2019-12-11T14:30:00Z">
            <w:r w:rsidRPr="00EE6742">
              <w:rPr>
                <w:rFonts w:ascii="Courier New" w:hAnsi="Courier New" w:cs="Courier New"/>
                <w:rtl/>
              </w:rPr>
              <w:t>كماترى جبال وشراب</w:t>
            </w:r>
          </w:ins>
        </w:dir>
      </w:dir>
    </w:p>
    <w:p w14:paraId="505089DD" w14:textId="0EBE8FFB" w:rsidR="00EE6742" w:rsidRPr="00EE6742" w:rsidRDefault="009B6BCA" w:rsidP="00EE6742">
      <w:pPr>
        <w:pStyle w:val="NurText"/>
        <w:bidi/>
        <w:rPr>
          <w:rFonts w:ascii="Courier New" w:hAnsi="Courier New" w:cs="Courier New"/>
        </w:rPr>
      </w:pPr>
      <w:dir w:val="rtl">
        <w:dir w:val="rtl">
          <w:del w:id="20519" w:author="Transkribus" w:date="2019-12-11T14:30:00Z">
            <w:r w:rsidRPr="009B6BCA">
              <w:rPr>
                <w:rFonts w:ascii="Courier New" w:hAnsi="Courier New" w:cs="Courier New"/>
                <w:rtl/>
              </w:rPr>
              <w:delText>واغنم زمن</w:delText>
            </w:r>
          </w:del>
          <w:ins w:id="20520" w:author="Transkribus" w:date="2019-12-11T14:30:00Z">
            <w:r w:rsidR="00EE6742" w:rsidRPr="00EE6742">
              <w:rPr>
                <w:rFonts w:ascii="Courier New" w:hAnsi="Courier New" w:cs="Courier New"/>
                <w:rtl/>
              </w:rPr>
              <w:t>واعثم رمن</w:t>
            </w:r>
          </w:ins>
          <w:r w:rsidR="00EE6742" w:rsidRPr="00EE6742">
            <w:rPr>
              <w:rFonts w:ascii="Courier New" w:hAnsi="Courier New" w:cs="Courier New"/>
              <w:rtl/>
            </w:rPr>
            <w:t xml:space="preserve"> اللذة بين الاتراب</w:t>
          </w:r>
          <w:del w:id="2052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فالجسم مصيره</w:delText>
                </w:r>
              </w:dir>
            </w:dir>
          </w:del>
          <w:ins w:id="20522" w:author="Transkribus" w:date="2019-12-11T14:30:00Z">
            <w:r w:rsidR="00EE6742" w:rsidRPr="00EE6742">
              <w:rPr>
                <w:rFonts w:ascii="Courier New" w:hAnsi="Courier New" w:cs="Courier New"/>
                <w:rtl/>
              </w:rPr>
              <w:t xml:space="preserve"> * فالحسم مصره</w:t>
            </w:r>
          </w:ins>
          <w:r w:rsidR="00EE6742" w:rsidRPr="00EE6742">
            <w:rPr>
              <w:rFonts w:ascii="Courier New" w:hAnsi="Courier New" w:cs="Courier New"/>
              <w:rtl/>
            </w:rPr>
            <w:t xml:space="preserve"> كما ك</w:t>
          </w:r>
          <w:ins w:id="20523" w:author="Transkribus" w:date="2019-12-11T14:30:00Z">
            <w:r w:rsidR="00EE6742" w:rsidRPr="00EE6742">
              <w:rPr>
                <w:rFonts w:ascii="Courier New" w:hAnsi="Courier New" w:cs="Courier New"/>
                <w:rtl/>
              </w:rPr>
              <w:t>م</w:t>
            </w:r>
          </w:ins>
          <w:r w:rsidR="00EE6742" w:rsidRPr="00EE6742">
            <w:rPr>
              <w:rFonts w:ascii="Courier New" w:hAnsi="Courier New" w:cs="Courier New"/>
              <w:rtl/>
            </w:rPr>
            <w:t>ان تراب</w:t>
          </w:r>
          <w:del w:id="20524" w:author="Transkribus" w:date="2019-12-11T14:30:00Z">
            <w:r w:rsidRPr="009B6BCA">
              <w:rPr>
                <w:rFonts w:ascii="Courier New" w:hAnsi="Courier New" w:cs="Courier New"/>
                <w:rtl/>
              </w:rPr>
              <w:delText xml:space="preserve"> الدوبيت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CC5D002" w14:textId="6B139E5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وقال </w:t>
          </w:r>
          <w:del w:id="20525" w:author="Transkribus" w:date="2019-12-11T14:30:00Z">
            <w:r w:rsidRPr="009B6BCA">
              <w:rPr>
                <w:rFonts w:ascii="Courier New" w:hAnsi="Courier New" w:cs="Courier New"/>
                <w:rtl/>
              </w:rPr>
              <w:delText>ايضا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26" w:author="Transkribus" w:date="2019-12-11T14:30:00Z">
            <w:r w:rsidR="00EE6742" w:rsidRPr="00EE6742">
              <w:rPr>
                <w:rFonts w:ascii="Courier New" w:hAnsi="Courier New" w:cs="Courier New"/>
                <w:rtl/>
              </w:rPr>
              <w:t>أبقان</w:t>
            </w:r>
          </w:ins>
        </w:dir>
      </w:dir>
    </w:p>
    <w:p w14:paraId="0BC9A5B6" w14:textId="126EE96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الراح هى الروح </w:t>
          </w:r>
          <w:del w:id="20527" w:author="Transkribus" w:date="2019-12-11T14:30:00Z">
            <w:r w:rsidRPr="009B6BCA">
              <w:rPr>
                <w:rFonts w:ascii="Courier New" w:hAnsi="Courier New" w:cs="Courier New"/>
                <w:rtl/>
              </w:rPr>
              <w:delText>فواصل يا صاح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صفراء بلطفها</w:delText>
                </w:r>
              </w:dir>
            </w:dir>
          </w:del>
          <w:ins w:id="20528" w:author="Transkribus" w:date="2019-12-11T14:30:00Z">
            <w:r w:rsidR="00EE6742" w:rsidRPr="00EE6742">
              <w:rPr>
                <w:rFonts w:ascii="Courier New" w:hAnsi="Courier New" w:cs="Courier New"/>
                <w:rtl/>
              </w:rPr>
              <w:t>فواضل باصاح * سفراضبلطفها</w:t>
            </w:r>
          </w:ins>
          <w:r w:rsidR="00EE6742" w:rsidRPr="00EE6742">
            <w:rPr>
              <w:rFonts w:ascii="Courier New" w:hAnsi="Courier New" w:cs="Courier New"/>
              <w:rtl/>
            </w:rPr>
            <w:t xml:space="preserve"> تنافى الاترا</w:t>
          </w:r>
          <w:del w:id="20529" w:author="Transkribus" w:date="2019-12-11T14:30:00Z">
            <w:r w:rsidRPr="009B6BCA">
              <w:rPr>
                <w:rFonts w:ascii="Courier New" w:hAnsi="Courier New" w:cs="Courier New"/>
                <w:rtl/>
              </w:rPr>
              <w:delText>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30" w:author="Transkribus" w:date="2019-12-11T14:30:00Z">
            <w:r w:rsidR="00EE6742" w:rsidRPr="00EE6742">
              <w:rPr>
                <w:rFonts w:ascii="Courier New" w:hAnsi="Courier New" w:cs="Courier New"/>
                <w:rtl/>
              </w:rPr>
              <w:t>جم</w:t>
            </w:r>
          </w:ins>
        </w:dir>
      </w:dir>
    </w:p>
    <w:p w14:paraId="51E6E772" w14:textId="750B2BB1" w:rsidR="00EE6742" w:rsidRPr="00EE6742" w:rsidRDefault="009B6BCA" w:rsidP="00EE6742">
      <w:pPr>
        <w:pStyle w:val="NurText"/>
        <w:bidi/>
        <w:rPr>
          <w:rFonts w:ascii="Courier New" w:hAnsi="Courier New" w:cs="Courier New"/>
        </w:rPr>
      </w:pPr>
      <w:dir w:val="rtl">
        <w:dir w:val="rtl">
          <w:del w:id="20531" w:author="Transkribus" w:date="2019-12-11T14:30:00Z">
            <w:r w:rsidRPr="009B6BCA">
              <w:rPr>
                <w:rFonts w:ascii="Courier New" w:hAnsi="Courier New" w:cs="Courier New"/>
                <w:rtl/>
              </w:rPr>
              <w:delText>لولا شبك يصيدها</w:delText>
            </w:r>
          </w:del>
          <w:ins w:id="20532" w:author="Transkribus" w:date="2019-12-11T14:30:00Z">
            <w:r w:rsidR="00EE6742" w:rsidRPr="00EE6742">
              <w:rPr>
                <w:rFonts w:ascii="Courier New" w:hAnsi="Courier New" w:cs="Courier New"/>
                <w:rtl/>
              </w:rPr>
              <w:t>لولاشيك بسيدها</w:t>
            </w:r>
          </w:ins>
          <w:r w:rsidR="00EE6742" w:rsidRPr="00EE6742">
            <w:rPr>
              <w:rFonts w:ascii="Courier New" w:hAnsi="Courier New" w:cs="Courier New"/>
              <w:rtl/>
            </w:rPr>
            <w:t xml:space="preserve"> فى الاقدا</w:t>
          </w:r>
          <w:del w:id="20533" w:author="Transkribus" w:date="2019-12-11T14:30:00Z">
            <w:r w:rsidRPr="009B6BCA">
              <w:rPr>
                <w:rFonts w:ascii="Courier New" w:hAnsi="Courier New" w:cs="Courier New"/>
                <w:rtl/>
              </w:rPr>
              <w:delText>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34"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 * </w:t>
          </w:r>
          <w:dir w:val="rtl">
            <w:dir w:val="rtl">
              <w:r w:rsidR="00EE6742" w:rsidRPr="00EE6742">
                <w:rPr>
                  <w:rFonts w:ascii="Courier New" w:hAnsi="Courier New" w:cs="Courier New"/>
                  <w:rtl/>
                </w:rPr>
                <w:t>طارت فر</w:t>
              </w:r>
              <w:del w:id="20535" w:author="Transkribus" w:date="2019-12-11T14:30:00Z">
                <w:r w:rsidRPr="009B6BCA">
                  <w:rPr>
                    <w:rFonts w:ascii="Courier New" w:hAnsi="Courier New" w:cs="Courier New"/>
                    <w:rtl/>
                  </w:rPr>
                  <w:delText>ح</w:delText>
                </w:r>
              </w:del>
              <w:ins w:id="20536"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ا الى </w:t>
              </w:r>
              <w:del w:id="20537" w:author="Transkribus" w:date="2019-12-11T14:30:00Z">
                <w:r w:rsidRPr="009B6BCA">
                  <w:rPr>
                    <w:rFonts w:ascii="Courier New" w:hAnsi="Courier New" w:cs="Courier New"/>
                    <w:rtl/>
                  </w:rPr>
                  <w:delText>محل الارواح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38" w:author="Transkribus" w:date="2019-12-11T14:30:00Z">
                <w:r w:rsidR="00EE6742" w:rsidRPr="00EE6742">
                  <w:rPr>
                    <w:rFonts w:ascii="Courier New" w:hAnsi="Courier New" w:cs="Courier New"/>
                    <w:rtl/>
                  </w:rPr>
                  <w:t>مجل الارواج</w:t>
                </w:r>
              </w:ins>
            </w:dir>
          </w:dir>
        </w:dir>
      </w:dir>
    </w:p>
    <w:p w14:paraId="55E628C5" w14:textId="77777777" w:rsidR="009B6BCA" w:rsidRPr="009B6BCA" w:rsidRDefault="009B6BCA" w:rsidP="009B6BCA">
      <w:pPr>
        <w:pStyle w:val="NurText"/>
        <w:bidi/>
        <w:rPr>
          <w:del w:id="20539" w:author="Transkribus" w:date="2019-12-11T14:30:00Z"/>
          <w:rFonts w:ascii="Courier New" w:hAnsi="Courier New" w:cs="Courier New"/>
        </w:rPr>
      </w:pPr>
      <w:dir w:val="rtl">
        <w:dir w:val="rtl">
          <w:r w:rsidR="00EE6742" w:rsidRPr="00EE6742">
            <w:rPr>
              <w:rFonts w:ascii="Courier New" w:hAnsi="Courier New" w:cs="Courier New"/>
              <w:rtl/>
            </w:rPr>
            <w:t>و</w:t>
          </w:r>
          <w:del w:id="20540" w:author="Transkribus" w:date="2019-12-11T14:30:00Z">
            <w:r w:rsidRPr="009B6BCA">
              <w:rPr>
                <w:rFonts w:ascii="Courier New" w:hAnsi="Courier New" w:cs="Courier New"/>
                <w:rtl/>
              </w:rPr>
              <w:delText>ل</w:delText>
            </w:r>
          </w:del>
          <w:ins w:id="20541" w:author="Transkribus" w:date="2019-12-11T14:30:00Z">
            <w:r w:rsidR="00EE6742" w:rsidRPr="00EE6742">
              <w:rPr>
                <w:rFonts w:ascii="Courier New" w:hAnsi="Courier New" w:cs="Courier New"/>
                <w:rtl/>
              </w:rPr>
              <w:t>ا</w:t>
            </w:r>
          </w:ins>
          <w:r w:rsidR="00EE6742" w:rsidRPr="00EE6742">
            <w:rPr>
              <w:rFonts w:ascii="Courier New" w:hAnsi="Courier New" w:cs="Courier New"/>
              <w:rtl/>
            </w:rPr>
            <w:t>صدق</w:t>
          </w:r>
          <w:del w:id="20542" w:author="Transkribus" w:date="2019-12-11T14:30:00Z">
            <w:r w:rsidRPr="009B6BCA">
              <w:rPr>
                <w:rFonts w:ascii="Courier New" w:hAnsi="Courier New" w:cs="Courier New"/>
                <w:rtl/>
              </w:rPr>
              <w:delText>ة</w:delText>
            </w:r>
          </w:del>
          <w:ins w:id="20543"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 السامرى من الكتب </w:t>
          </w:r>
          <w:del w:id="20544" w:author="Transkribus" w:date="2019-12-11T14:30:00Z">
            <w:r w:rsidRPr="009B6BCA">
              <w:rPr>
                <w:rFonts w:ascii="Courier New" w:hAnsi="Courier New" w:cs="Courier New"/>
                <w:rtl/>
              </w:rPr>
              <w:delText>شرح</w:delText>
            </w:r>
          </w:del>
          <w:ins w:id="20545" w:author="Transkribus" w:date="2019-12-11T14:30:00Z">
            <w:r w:rsidR="00EE6742" w:rsidRPr="00EE6742">
              <w:rPr>
                <w:rFonts w:ascii="Courier New" w:hAnsi="Courier New" w:cs="Courier New"/>
                <w:rtl/>
              </w:rPr>
              <w:t>مرج</w:t>
            </w:r>
          </w:ins>
          <w:r w:rsidR="00EE6742" w:rsidRPr="00EE6742">
            <w:rPr>
              <w:rFonts w:ascii="Courier New" w:hAnsi="Courier New" w:cs="Courier New"/>
              <w:rtl/>
            </w:rPr>
            <w:t xml:space="preserve"> التوراة </w:t>
          </w:r>
          <w:del w:id="2054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C422B22" w14:textId="77777777" w:rsidR="009B6BCA" w:rsidRPr="009B6BCA" w:rsidRDefault="009B6BCA" w:rsidP="009B6BCA">
      <w:pPr>
        <w:pStyle w:val="NurText"/>
        <w:bidi/>
        <w:rPr>
          <w:del w:id="20547" w:author="Transkribus" w:date="2019-12-11T14:30:00Z"/>
          <w:rFonts w:ascii="Courier New" w:hAnsi="Courier New" w:cs="Courier New"/>
        </w:rPr>
      </w:pPr>
      <w:dir w:val="rtl">
        <w:dir w:val="rtl">
          <w:r w:rsidR="00EE6742" w:rsidRPr="00EE6742">
            <w:rPr>
              <w:rFonts w:ascii="Courier New" w:hAnsi="Courier New" w:cs="Courier New"/>
              <w:rtl/>
            </w:rPr>
            <w:t xml:space="preserve">كتاب </w:t>
          </w:r>
          <w:del w:id="20548" w:author="Transkribus" w:date="2019-12-11T14:30:00Z">
            <w:r w:rsidRPr="009B6BCA">
              <w:rPr>
                <w:rFonts w:ascii="Courier New" w:hAnsi="Courier New" w:cs="Courier New"/>
                <w:rtl/>
              </w:rPr>
              <w:delText>النفس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49E053" w14:textId="20E5FE17" w:rsidR="00EE6742" w:rsidRPr="00EE6742" w:rsidRDefault="009B6BCA" w:rsidP="00EE6742">
      <w:pPr>
        <w:pStyle w:val="NurText"/>
        <w:bidi/>
        <w:rPr>
          <w:rFonts w:ascii="Courier New" w:hAnsi="Courier New" w:cs="Courier New"/>
        </w:rPr>
      </w:pPr>
      <w:dir w:val="rtl">
        <w:dir w:val="rtl">
          <w:del w:id="20549" w:author="Transkribus" w:date="2019-12-11T14:30:00Z">
            <w:r w:rsidRPr="009B6BCA">
              <w:rPr>
                <w:rFonts w:ascii="Courier New" w:hAnsi="Courier New" w:cs="Courier New"/>
                <w:rtl/>
              </w:rPr>
              <w:delText>تعاليق</w:delText>
            </w:r>
          </w:del>
          <w:ins w:id="20550" w:author="Transkribus" w:date="2019-12-11T14:30:00Z">
            <w:r w:rsidR="00EE6742" w:rsidRPr="00EE6742">
              <w:rPr>
                <w:rFonts w:ascii="Courier New" w:hAnsi="Courier New" w:cs="Courier New"/>
                <w:rtl/>
              </w:rPr>
              <w:t>النقس تعالبق</w:t>
            </w:r>
          </w:ins>
          <w:r w:rsidR="00EE6742" w:rsidRPr="00EE6742">
            <w:rPr>
              <w:rFonts w:ascii="Courier New" w:hAnsi="Courier New" w:cs="Courier New"/>
              <w:rtl/>
            </w:rPr>
            <w:t xml:space="preserve"> فى الطب </w:t>
          </w:r>
          <w:del w:id="20551" w:author="Transkribus" w:date="2019-12-11T14:30:00Z">
            <w:r w:rsidRPr="009B6BCA">
              <w:rPr>
                <w:rFonts w:ascii="Courier New" w:hAnsi="Courier New" w:cs="Courier New"/>
                <w:rtl/>
              </w:rPr>
              <w:delText>ذكر فيها الامراض وعلاماتها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52" w:author="Transkribus" w:date="2019-12-11T14:30:00Z">
            <w:r w:rsidR="00EE6742" w:rsidRPr="00EE6742">
              <w:rPr>
                <w:rFonts w:ascii="Courier New" w:hAnsi="Courier New" w:cs="Courier New"/>
                <w:rtl/>
              </w:rPr>
              <w:t>ذكرفيها</w:t>
            </w:r>
          </w:ins>
        </w:dir>
      </w:dir>
    </w:p>
    <w:p w14:paraId="7CEE4F4B" w14:textId="77777777" w:rsidR="009B6BCA" w:rsidRPr="009B6BCA" w:rsidRDefault="009B6BCA" w:rsidP="009B6BCA">
      <w:pPr>
        <w:pStyle w:val="NurText"/>
        <w:bidi/>
        <w:rPr>
          <w:del w:id="20553" w:author="Transkribus" w:date="2019-12-11T14:30:00Z"/>
          <w:rFonts w:ascii="Courier New" w:hAnsi="Courier New" w:cs="Courier New"/>
        </w:rPr>
      </w:pPr>
      <w:dir w:val="rtl">
        <w:dir w:val="rtl">
          <w:del w:id="20554" w:author="Transkribus" w:date="2019-12-11T14:30:00Z">
            <w:r w:rsidRPr="009B6BCA">
              <w:rPr>
                <w:rFonts w:ascii="Courier New" w:hAnsi="Courier New" w:cs="Courier New"/>
                <w:rtl/>
              </w:rPr>
              <w:delText>شرح</w:delText>
            </w:r>
          </w:del>
          <w:ins w:id="20555" w:author="Transkribus" w:date="2019-12-11T14:30:00Z">
            <w:r w:rsidR="00EE6742" w:rsidRPr="00EE6742">
              <w:rPr>
                <w:rFonts w:ascii="Courier New" w:hAnsi="Courier New" w:cs="Courier New"/>
                <w:rtl/>
              </w:rPr>
              <w:t>الامراهر وعلاماتما شرج</w:t>
            </w:r>
          </w:ins>
          <w:r w:rsidR="00EE6742" w:rsidRPr="00EE6742">
            <w:rPr>
              <w:rFonts w:ascii="Courier New" w:hAnsi="Courier New" w:cs="Courier New"/>
              <w:rtl/>
            </w:rPr>
            <w:t xml:space="preserve"> كتاب ال</w:t>
          </w:r>
          <w:del w:id="20556" w:author="Transkribus" w:date="2019-12-11T14:30:00Z">
            <w:r w:rsidRPr="009B6BCA">
              <w:rPr>
                <w:rFonts w:ascii="Courier New" w:hAnsi="Courier New" w:cs="Courier New"/>
                <w:rtl/>
              </w:rPr>
              <w:delText>ف</w:delText>
            </w:r>
          </w:del>
          <w:ins w:id="20557"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صول لابقراط لم </w:t>
          </w:r>
          <w:del w:id="20558" w:author="Transkribus" w:date="2019-12-11T14:30:00Z">
            <w:r w:rsidRPr="009B6BCA">
              <w:rPr>
                <w:rFonts w:ascii="Courier New" w:hAnsi="Courier New" w:cs="Courier New"/>
                <w:rtl/>
              </w:rPr>
              <w:delText>يتم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72F96D0" w14:textId="0384DCDB" w:rsidR="00EE6742" w:rsidRPr="00EE6742" w:rsidRDefault="009B6BCA" w:rsidP="00EE6742">
      <w:pPr>
        <w:pStyle w:val="NurText"/>
        <w:bidi/>
        <w:rPr>
          <w:rFonts w:ascii="Courier New" w:hAnsi="Courier New" w:cs="Courier New"/>
        </w:rPr>
      </w:pPr>
      <w:dir w:val="rtl">
        <w:dir w:val="rtl">
          <w:ins w:id="20559" w:author="Transkribus" w:date="2019-12-11T14:30:00Z">
            <w:r w:rsidR="00EE6742" w:rsidRPr="00EE6742">
              <w:rPr>
                <w:rFonts w:ascii="Courier New" w:hAnsi="Courier New" w:cs="Courier New"/>
                <w:rtl/>
              </w:rPr>
              <w:t xml:space="preserve">بثم </w:t>
            </w:r>
          </w:ins>
          <w:r w:rsidR="00EE6742" w:rsidRPr="00EE6742">
            <w:rPr>
              <w:rFonts w:ascii="Courier New" w:hAnsi="Courier New" w:cs="Courier New"/>
              <w:rtl/>
            </w:rPr>
            <w:t xml:space="preserve">مقالة فى </w:t>
          </w:r>
          <w:del w:id="20560" w:author="Transkribus" w:date="2019-12-11T14:30:00Z">
            <w:r w:rsidRPr="009B6BCA">
              <w:rPr>
                <w:rFonts w:ascii="Courier New" w:hAnsi="Courier New" w:cs="Courier New"/>
                <w:rtl/>
              </w:rPr>
              <w:delText>اسامى الادوية</w:delText>
            </w:r>
          </w:del>
          <w:ins w:id="20561" w:author="Transkribus" w:date="2019-12-11T14:30:00Z">
            <w:r w:rsidR="00EE6742" w:rsidRPr="00EE6742">
              <w:rPr>
                <w:rFonts w:ascii="Courier New" w:hAnsi="Courier New" w:cs="Courier New"/>
                <w:rtl/>
              </w:rPr>
              <w:t>أسأنى الادوبة</w:t>
            </w:r>
          </w:ins>
          <w:r w:rsidR="00EE6742" w:rsidRPr="00EE6742">
            <w:rPr>
              <w:rFonts w:ascii="Courier New" w:hAnsi="Courier New" w:cs="Courier New"/>
              <w:rtl/>
            </w:rPr>
            <w:t xml:space="preserve"> المفردة</w:t>
          </w:r>
          <w:del w:id="205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47B9680D" w14:textId="0900435C"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مقالة </w:t>
          </w:r>
          <w:del w:id="20563" w:author="Transkribus" w:date="2019-12-11T14:30:00Z">
            <w:r w:rsidRPr="009B6BCA">
              <w:rPr>
                <w:rFonts w:ascii="Courier New" w:hAnsi="Courier New" w:cs="Courier New"/>
                <w:rtl/>
              </w:rPr>
              <w:delText>اجاب فيها عن مسائل</w:delText>
            </w:r>
          </w:del>
          <w:ins w:id="20564" w:author="Transkribus" w:date="2019-12-11T14:30:00Z">
            <w:r w:rsidR="00EE6742" w:rsidRPr="00EE6742">
              <w:rPr>
                <w:rFonts w:ascii="Courier New" w:hAnsi="Courier New" w:cs="Courier New"/>
                <w:rtl/>
              </w:rPr>
              <w:t>أحماب فيه اعن مساقل</w:t>
            </w:r>
          </w:ins>
          <w:r w:rsidR="00EE6742" w:rsidRPr="00EE6742">
            <w:rPr>
              <w:rFonts w:ascii="Courier New" w:hAnsi="Courier New" w:cs="Courier New"/>
              <w:rtl/>
            </w:rPr>
            <w:t xml:space="preserve"> طبية </w:t>
          </w:r>
          <w:del w:id="20565" w:author="Transkribus" w:date="2019-12-11T14:30:00Z">
            <w:r w:rsidRPr="009B6BCA">
              <w:rPr>
                <w:rFonts w:ascii="Courier New" w:hAnsi="Courier New" w:cs="Courier New"/>
                <w:rtl/>
              </w:rPr>
              <w:delText>س</w:delText>
            </w:r>
          </w:del>
          <w:r w:rsidR="00EE6742" w:rsidRPr="00EE6742">
            <w:rPr>
              <w:rFonts w:ascii="Courier New" w:hAnsi="Courier New" w:cs="Courier New"/>
              <w:rtl/>
            </w:rPr>
            <w:t xml:space="preserve">اله عنها الاسعد </w:t>
          </w:r>
          <w:del w:id="20566" w:author="Transkribus" w:date="2019-12-11T14:30:00Z">
            <w:r w:rsidRPr="009B6BCA">
              <w:rPr>
                <w:rFonts w:ascii="Courier New" w:hAnsi="Courier New" w:cs="Courier New"/>
                <w:rtl/>
              </w:rPr>
              <w:delText>المحلى اليهودي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567" w:author="Transkribus" w:date="2019-12-11T14:30:00Z">
            <w:r w:rsidR="00EE6742" w:rsidRPr="00EE6742">
              <w:rPr>
                <w:rFonts w:ascii="Courier New" w:hAnsi="Courier New" w:cs="Courier New"/>
                <w:rtl/>
              </w:rPr>
              <w:t>العلى البهودى مقالة فى التوجبدوسمها</w:t>
            </w:r>
          </w:ins>
        </w:dir>
      </w:dir>
    </w:p>
    <w:p w14:paraId="23ED18B1" w14:textId="77777777" w:rsidR="009B6BCA" w:rsidRPr="009B6BCA" w:rsidRDefault="009B6BCA" w:rsidP="009B6BCA">
      <w:pPr>
        <w:pStyle w:val="NurText"/>
        <w:bidi/>
        <w:rPr>
          <w:del w:id="20568" w:author="Transkribus" w:date="2019-12-11T14:30:00Z"/>
          <w:rFonts w:ascii="Courier New" w:hAnsi="Courier New" w:cs="Courier New"/>
        </w:rPr>
      </w:pPr>
      <w:dir w:val="rtl">
        <w:dir w:val="rtl">
          <w:del w:id="20569" w:author="Transkribus" w:date="2019-12-11T14:30:00Z">
            <w:r w:rsidRPr="009B6BCA">
              <w:rPr>
                <w:rFonts w:ascii="Courier New" w:hAnsi="Courier New" w:cs="Courier New"/>
                <w:rtl/>
              </w:rPr>
              <w:delText xml:space="preserve">مقالة فى التوحيد وسمها </w:delText>
            </w:r>
          </w:del>
          <w:r w:rsidR="00EE6742" w:rsidRPr="00EE6742">
            <w:rPr>
              <w:rFonts w:ascii="Courier New" w:hAnsi="Courier New" w:cs="Courier New"/>
              <w:rtl/>
            </w:rPr>
            <w:t xml:space="preserve">كتاب </w:t>
          </w:r>
          <w:del w:id="20570" w:author="Transkribus" w:date="2019-12-11T14:30:00Z">
            <w:r w:rsidRPr="009B6BCA">
              <w:rPr>
                <w:rFonts w:ascii="Courier New" w:hAnsi="Courier New" w:cs="Courier New"/>
                <w:rtl/>
              </w:rPr>
              <w:delText>الكنز فى الفوز</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ED9A74C" w14:textId="4FBFF4A1" w:rsidR="00EE6742" w:rsidRPr="00EE6742" w:rsidRDefault="009B6BCA" w:rsidP="00EE6742">
      <w:pPr>
        <w:pStyle w:val="NurText"/>
        <w:bidi/>
        <w:rPr>
          <w:rFonts w:ascii="Courier New" w:hAnsi="Courier New" w:cs="Courier New"/>
        </w:rPr>
      </w:pPr>
      <w:dir w:val="rtl">
        <w:dir w:val="rtl">
          <w:ins w:id="20571" w:author="Transkribus" w:date="2019-12-11T14:30:00Z">
            <w:r w:rsidR="00EE6742" w:rsidRPr="00EE6742">
              <w:rPr>
                <w:rFonts w:ascii="Courier New" w:hAnsi="Courier New" w:cs="Courier New"/>
                <w:rtl/>
              </w:rPr>
              <w:t xml:space="preserve">الكترفى الفور </w:t>
            </w:r>
          </w:ins>
          <w:r w:rsidR="00EE6742" w:rsidRPr="00EE6742">
            <w:rPr>
              <w:rFonts w:ascii="Courier New" w:hAnsi="Courier New" w:cs="Courier New"/>
              <w:rtl/>
            </w:rPr>
            <w:t>كتاب الاع</w:t>
          </w:r>
          <w:del w:id="20572" w:author="Transkribus" w:date="2019-12-11T14:30:00Z">
            <w:r w:rsidRPr="009B6BCA">
              <w:rPr>
                <w:rFonts w:ascii="Courier New" w:hAnsi="Courier New" w:cs="Courier New"/>
                <w:rtl/>
              </w:rPr>
              <w:delText>ت</w:delText>
            </w:r>
          </w:del>
          <w:ins w:id="20573" w:author="Transkribus" w:date="2019-12-11T14:30:00Z">
            <w:r w:rsidR="00EE6742" w:rsidRPr="00EE6742">
              <w:rPr>
                <w:rFonts w:ascii="Courier New" w:hAnsi="Courier New" w:cs="Courier New"/>
                <w:rtl/>
              </w:rPr>
              <w:t>ن</w:t>
            </w:r>
          </w:ins>
          <w:r w:rsidR="00EE6742" w:rsidRPr="00EE6742">
            <w:rPr>
              <w:rFonts w:ascii="Courier New" w:hAnsi="Courier New" w:cs="Courier New"/>
              <w:rtl/>
            </w:rPr>
            <w:t>قاد</w:t>
          </w:r>
          <w:del w:id="20574"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EF3C9A6" w14:textId="121899FC" w:rsidR="00EE6742" w:rsidRPr="00EE6742" w:rsidRDefault="009B6BCA" w:rsidP="00EE6742">
      <w:pPr>
        <w:pStyle w:val="NurText"/>
        <w:bidi/>
        <w:rPr>
          <w:ins w:id="20575" w:author="Transkribus" w:date="2019-12-11T14:30:00Z"/>
          <w:rFonts w:ascii="Courier New" w:hAnsi="Courier New" w:cs="Courier New"/>
        </w:rPr>
      </w:pPr>
      <w:dir w:val="rtl">
        <w:dir w:val="rtl">
          <w:r w:rsidR="00EE6742" w:rsidRPr="00EE6742">
            <w:rPr>
              <w:rFonts w:ascii="Courier New" w:hAnsi="Courier New" w:cs="Courier New"/>
              <w:rtl/>
            </w:rPr>
            <w:t>مهذب الدين</w:t>
          </w:r>
        </w:dir>
      </w:dir>
    </w:p>
    <w:p w14:paraId="198BEA9B" w14:textId="54D815B0" w:rsidR="00EE6742" w:rsidRPr="00EE6742" w:rsidRDefault="00EE6742" w:rsidP="00EE6742">
      <w:pPr>
        <w:pStyle w:val="NurText"/>
        <w:bidi/>
        <w:rPr>
          <w:rFonts w:ascii="Courier New" w:hAnsi="Courier New" w:cs="Courier New"/>
        </w:rPr>
      </w:pPr>
      <w:ins w:id="20576" w:author="Transkribus" w:date="2019-12-11T14:30:00Z">
        <w:r w:rsidRPr="00EE6742">
          <w:rPr>
            <w:rFonts w:ascii="Courier New" w:hAnsi="Courier New" w:cs="Courier New"/>
            <w:rtl/>
          </w:rPr>
          <w:t>*أمهذب الدين</w:t>
        </w:r>
      </w:ins>
      <w:r w:rsidRPr="00EE6742">
        <w:rPr>
          <w:rFonts w:ascii="Courier New" w:hAnsi="Courier New" w:cs="Courier New"/>
          <w:rtl/>
        </w:rPr>
        <w:t xml:space="preserve"> يوسف بن </w:t>
      </w:r>
      <w:del w:id="20577" w:author="Transkribus" w:date="2019-12-11T14:30:00Z">
        <w:r w:rsidR="009B6BCA" w:rsidRPr="009B6BCA">
          <w:rPr>
            <w:rFonts w:ascii="Courier New" w:hAnsi="Courier New" w:cs="Courier New"/>
            <w:rtl/>
          </w:rPr>
          <w:delText>ابى سعيد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578" w:author="Transkribus" w:date="2019-12-11T14:30:00Z">
        <w:r w:rsidRPr="00EE6742">
          <w:rPr>
            <w:rFonts w:ascii="Courier New" w:hAnsi="Courier New" w:cs="Courier New"/>
            <w:rtl/>
          </w:rPr>
          <w:t>أبى سعيدا*</w:t>
        </w:r>
      </w:ins>
    </w:p>
    <w:p w14:paraId="27B3F52E" w14:textId="223091E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هو الشي</w:t>
          </w:r>
          <w:del w:id="20579" w:author="Transkribus" w:date="2019-12-11T14:30:00Z">
            <w:r w:rsidRPr="009B6BCA">
              <w:rPr>
                <w:rFonts w:ascii="Courier New" w:hAnsi="Courier New" w:cs="Courier New"/>
                <w:rtl/>
              </w:rPr>
              <w:delText>خ</w:delText>
            </w:r>
          </w:del>
          <w:ins w:id="20580"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الامام العالم الصاحب الوزير مهذب الدين</w:t>
          </w:r>
          <w:del w:id="20581" w:author="Transkribus" w:date="2019-12-11T14:30:00Z">
            <w:r w:rsidRPr="009B6BCA">
              <w:rPr>
                <w:rFonts w:ascii="Courier New" w:hAnsi="Courier New" w:cs="Courier New"/>
                <w:rtl/>
              </w:rPr>
              <w:delText xml:space="preserve"> يوسف بن ابى سعيد بن خلف السامري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DD1BA61" w14:textId="0188AE0B" w:rsidR="00EE6742" w:rsidRPr="00EE6742" w:rsidRDefault="009B6BCA" w:rsidP="00EE6742">
      <w:pPr>
        <w:pStyle w:val="NurText"/>
        <w:bidi/>
        <w:rPr>
          <w:ins w:id="20582" w:author="Transkribus" w:date="2019-12-11T14:30:00Z"/>
          <w:rFonts w:ascii="Courier New" w:hAnsi="Courier New" w:cs="Courier New"/>
        </w:rPr>
      </w:pPr>
      <w:dir w:val="rtl">
        <w:dir w:val="rtl">
          <w:ins w:id="20583" w:author="Transkribus" w:date="2019-12-11T14:30:00Z">
            <w:r w:rsidR="00EE6742" w:rsidRPr="00EE6742">
              <w:rPr>
                <w:rFonts w:ascii="Courier New" w:hAnsi="Courier New" w:cs="Courier New"/>
                <w:rtl/>
              </w:rPr>
              <w:t xml:space="preserve">بو سف بن أبى سعيد بن خلف السامرى </w:t>
            </w:r>
          </w:ins>
          <w:r w:rsidR="00EE6742" w:rsidRPr="00EE6742">
            <w:rPr>
              <w:rFonts w:ascii="Courier New" w:hAnsi="Courier New" w:cs="Courier New"/>
              <w:rtl/>
            </w:rPr>
            <w:t xml:space="preserve">قد </w:t>
          </w:r>
          <w:del w:id="20584" w:author="Transkribus" w:date="2019-12-11T14:30:00Z">
            <w:r w:rsidRPr="009B6BCA">
              <w:rPr>
                <w:rFonts w:ascii="Courier New" w:hAnsi="Courier New" w:cs="Courier New"/>
                <w:rtl/>
              </w:rPr>
              <w:delText>ات</w:delText>
            </w:r>
          </w:del>
          <w:ins w:id="20585" w:author="Transkribus" w:date="2019-12-11T14:30:00Z">
            <w:r w:rsidR="00EE6742" w:rsidRPr="00EE6742">
              <w:rPr>
                <w:rFonts w:ascii="Courier New" w:hAnsi="Courier New" w:cs="Courier New"/>
                <w:rtl/>
              </w:rPr>
              <w:t>أي</w:t>
            </w:r>
          </w:ins>
          <w:r w:rsidR="00EE6742" w:rsidRPr="00EE6742">
            <w:rPr>
              <w:rFonts w:ascii="Courier New" w:hAnsi="Courier New" w:cs="Courier New"/>
              <w:rtl/>
            </w:rPr>
            <w:t xml:space="preserve">قن الصناعة الطبية </w:t>
          </w:r>
          <w:del w:id="20586" w:author="Transkribus" w:date="2019-12-11T14:30:00Z">
            <w:r w:rsidRPr="009B6BCA">
              <w:rPr>
                <w:rFonts w:ascii="Courier New" w:hAnsi="Courier New" w:cs="Courier New"/>
                <w:rtl/>
              </w:rPr>
              <w:delText>وتميز</w:delText>
            </w:r>
          </w:del>
          <w:ins w:id="20587" w:author="Transkribus" w:date="2019-12-11T14:30:00Z">
            <w:r w:rsidR="00EE6742" w:rsidRPr="00EE6742">
              <w:rPr>
                <w:rFonts w:ascii="Courier New" w:hAnsi="Courier New" w:cs="Courier New"/>
                <w:rtl/>
              </w:rPr>
              <w:t>وغير</w:t>
            </w:r>
          </w:ins>
          <w:r w:rsidR="00EE6742" w:rsidRPr="00EE6742">
            <w:rPr>
              <w:rFonts w:ascii="Courier New" w:hAnsi="Courier New" w:cs="Courier New"/>
              <w:rtl/>
            </w:rPr>
            <w:t xml:space="preserve"> فى </w:t>
          </w:r>
          <w:del w:id="20588" w:author="Transkribus" w:date="2019-12-11T14:30:00Z">
            <w:r w:rsidRPr="009B6BCA">
              <w:rPr>
                <w:rFonts w:ascii="Courier New" w:hAnsi="Courier New" w:cs="Courier New"/>
                <w:rtl/>
              </w:rPr>
              <w:delText>العلوم الحكمية واشتغل</w:delText>
            </w:r>
          </w:del>
          <w:ins w:id="20589" w:author="Transkribus" w:date="2019-12-11T14:30:00Z">
            <w:r w:rsidR="00EE6742" w:rsidRPr="00EE6742">
              <w:rPr>
                <w:rFonts w:ascii="Courier New" w:hAnsi="Courier New" w:cs="Courier New"/>
                <w:rtl/>
              </w:rPr>
              <w:t>العسلوم الحكهبة</w:t>
            </w:r>
          </w:ins>
        </w:dir>
      </w:dir>
    </w:p>
    <w:p w14:paraId="3B5B7419" w14:textId="77777777" w:rsidR="009B6BCA" w:rsidRPr="009B6BCA" w:rsidRDefault="00EE6742" w:rsidP="009B6BCA">
      <w:pPr>
        <w:pStyle w:val="NurText"/>
        <w:bidi/>
        <w:rPr>
          <w:del w:id="20590" w:author="Transkribus" w:date="2019-12-11T14:30:00Z"/>
          <w:rFonts w:ascii="Courier New" w:hAnsi="Courier New" w:cs="Courier New"/>
        </w:rPr>
      </w:pPr>
      <w:ins w:id="20591" w:author="Transkribus" w:date="2019-12-11T14:30:00Z">
        <w:r w:rsidRPr="00EE6742">
          <w:rPr>
            <w:rFonts w:ascii="Courier New" w:hAnsi="Courier New" w:cs="Courier New"/>
            <w:rtl/>
          </w:rPr>
          <w:t>واستعل</w:t>
        </w:r>
      </w:ins>
      <w:r w:rsidRPr="00EE6742">
        <w:rPr>
          <w:rFonts w:ascii="Courier New" w:hAnsi="Courier New" w:cs="Courier New"/>
          <w:rtl/>
        </w:rPr>
        <w:t xml:space="preserve"> بعلم </w:t>
      </w:r>
      <w:del w:id="20592" w:author="Transkribus" w:date="2019-12-11T14:30:00Z">
        <w:r w:rsidR="009B6BCA" w:rsidRPr="009B6BCA">
          <w:rPr>
            <w:rFonts w:ascii="Courier New" w:hAnsi="Courier New" w:cs="Courier New"/>
            <w:rtl/>
          </w:rPr>
          <w:delText>الادب وبلغ</w:delText>
        </w:r>
      </w:del>
      <w:ins w:id="20593" w:author="Transkribus" w:date="2019-12-11T14:30:00Z">
        <w:r w:rsidRPr="00EE6742">
          <w:rPr>
            <w:rFonts w:ascii="Courier New" w:hAnsi="Courier New" w:cs="Courier New"/>
            <w:rtl/>
          </w:rPr>
          <w:t>الآدب وبالم</w:t>
        </w:r>
      </w:ins>
      <w:r w:rsidRPr="00EE6742">
        <w:rPr>
          <w:rFonts w:ascii="Courier New" w:hAnsi="Courier New" w:cs="Courier New"/>
          <w:rtl/>
        </w:rPr>
        <w:t xml:space="preserve"> فى </w:t>
      </w:r>
      <w:del w:id="20594" w:author="Transkribus" w:date="2019-12-11T14:30:00Z">
        <w:r w:rsidR="009B6BCA" w:rsidRPr="009B6BCA">
          <w:rPr>
            <w:rFonts w:ascii="Courier New" w:hAnsi="Courier New" w:cs="Courier New"/>
            <w:rtl/>
          </w:rPr>
          <w:delText>الفضائل اعلى</w:delText>
        </w:r>
      </w:del>
      <w:ins w:id="20595" w:author="Transkribus" w:date="2019-12-11T14:30:00Z">
        <w:r w:rsidRPr="00EE6742">
          <w:rPr>
            <w:rFonts w:ascii="Courier New" w:hAnsi="Courier New" w:cs="Courier New"/>
            <w:rtl/>
          </w:rPr>
          <w:t>الفضاتل أعلى</w:t>
        </w:r>
      </w:ins>
      <w:r w:rsidRPr="00EE6742">
        <w:rPr>
          <w:rFonts w:ascii="Courier New" w:hAnsi="Courier New" w:cs="Courier New"/>
          <w:rtl/>
        </w:rPr>
        <w:t xml:space="preserve"> الرتب</w:t>
      </w:r>
      <w:del w:id="2059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1E7FED2" w14:textId="11AF819E" w:rsidR="00EE6742" w:rsidRPr="00EE6742" w:rsidRDefault="009B6BCA" w:rsidP="00EE6742">
      <w:pPr>
        <w:pStyle w:val="NurText"/>
        <w:bidi/>
        <w:rPr>
          <w:rFonts w:ascii="Courier New" w:hAnsi="Courier New" w:cs="Courier New"/>
        </w:rPr>
      </w:pPr>
      <w:dir w:val="rtl">
        <w:dir w:val="rtl">
          <w:del w:id="20597" w:author="Transkribus" w:date="2019-12-11T14:30:00Z">
            <w:r w:rsidRPr="009B6BCA">
              <w:rPr>
                <w:rFonts w:ascii="Courier New" w:hAnsi="Courier New" w:cs="Courier New"/>
                <w:rtl/>
              </w:rPr>
              <w:delText>وكان كثير الاحسان غزير</w:delText>
            </w:r>
          </w:del>
          <w:ins w:id="20598" w:author="Transkribus" w:date="2019-12-11T14:30:00Z">
            <w:r w:rsidR="00EE6742" w:rsidRPr="00EE6742">
              <w:rPr>
                <w:rFonts w:ascii="Courier New" w:hAnsi="Courier New" w:cs="Courier New"/>
                <w:rtl/>
              </w:rPr>
              <w:t xml:space="preserve"> وكمان كتير الأحسان عزير</w:t>
            </w:r>
          </w:ins>
          <w:r w:rsidR="00EE6742" w:rsidRPr="00EE6742">
            <w:rPr>
              <w:rFonts w:ascii="Courier New" w:hAnsi="Courier New" w:cs="Courier New"/>
              <w:rtl/>
            </w:rPr>
            <w:t xml:space="preserve"> الامتنان فاضل</w:t>
          </w:r>
          <w:del w:id="20599" w:author="Transkribus" w:date="2019-12-11T14:30:00Z">
            <w:r w:rsidRPr="009B6BCA">
              <w:rPr>
                <w:rFonts w:ascii="Courier New" w:hAnsi="Courier New" w:cs="Courier New"/>
                <w:rtl/>
              </w:rPr>
              <w:delText xml:space="preserve"> النفس صائب الحدس</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C278120" w14:textId="509A1DA8" w:rsidR="00EE6742" w:rsidRPr="00EE6742" w:rsidRDefault="009B6BCA" w:rsidP="00EE6742">
      <w:pPr>
        <w:pStyle w:val="NurText"/>
        <w:bidi/>
        <w:rPr>
          <w:rFonts w:ascii="Courier New" w:hAnsi="Courier New" w:cs="Courier New"/>
        </w:rPr>
      </w:pPr>
      <w:dir w:val="rtl">
        <w:dir w:val="rtl">
          <w:del w:id="20600" w:author="Transkribus" w:date="2019-12-11T14:30:00Z">
            <w:r w:rsidRPr="009B6BCA">
              <w:rPr>
                <w:rFonts w:ascii="Courier New" w:hAnsi="Courier New" w:cs="Courier New"/>
                <w:rtl/>
              </w:rPr>
              <w:delText>وقرا صناعة</w:delText>
            </w:r>
          </w:del>
          <w:ins w:id="20601" w:author="Transkribus" w:date="2019-12-11T14:30:00Z">
            <w:r w:rsidR="00EE6742" w:rsidRPr="00EE6742">
              <w:rPr>
                <w:rFonts w:ascii="Courier New" w:hAnsi="Courier New" w:cs="Courier New"/>
                <w:rtl/>
              </w:rPr>
              <w:t>النقس صاقب الحدس وقر أصناعة</w:t>
            </w:r>
          </w:ins>
          <w:r w:rsidR="00EE6742" w:rsidRPr="00EE6742">
            <w:rPr>
              <w:rFonts w:ascii="Courier New" w:hAnsi="Courier New" w:cs="Courier New"/>
              <w:rtl/>
            </w:rPr>
            <w:t xml:space="preserve"> الطب على الح</w:t>
          </w:r>
          <w:ins w:id="20602" w:author="Transkribus" w:date="2019-12-11T14:30:00Z">
            <w:r w:rsidR="00EE6742" w:rsidRPr="00EE6742">
              <w:rPr>
                <w:rFonts w:ascii="Courier New" w:hAnsi="Courier New" w:cs="Courier New"/>
                <w:rtl/>
              </w:rPr>
              <w:t>س</w:t>
            </w:r>
          </w:ins>
          <w:r w:rsidR="00EE6742" w:rsidRPr="00EE6742">
            <w:rPr>
              <w:rFonts w:ascii="Courier New" w:hAnsi="Courier New" w:cs="Courier New"/>
              <w:rtl/>
            </w:rPr>
            <w:t>ك</w:t>
          </w:r>
          <w:del w:id="20603" w:author="Transkribus" w:date="2019-12-11T14:30:00Z">
            <w:r w:rsidRPr="009B6BCA">
              <w:rPr>
                <w:rFonts w:ascii="Courier New" w:hAnsi="Courier New" w:cs="Courier New"/>
                <w:rtl/>
              </w:rPr>
              <w:delText>ي</w:delText>
            </w:r>
          </w:del>
          <w:r w:rsidR="00EE6742" w:rsidRPr="00EE6742">
            <w:rPr>
              <w:rFonts w:ascii="Courier New" w:hAnsi="Courier New" w:cs="Courier New"/>
              <w:rtl/>
            </w:rPr>
            <w:t xml:space="preserve">م ابراهيم السامرى المعروف </w:t>
          </w:r>
          <w:del w:id="20604" w:author="Transkribus" w:date="2019-12-11T14:30:00Z">
            <w:r w:rsidRPr="009B6BCA">
              <w:rPr>
                <w:rFonts w:ascii="Courier New" w:hAnsi="Courier New" w:cs="Courier New"/>
                <w:rtl/>
              </w:rPr>
              <w:delText>بشمس الحكماء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05" w:author="Transkribus" w:date="2019-12-11T14:30:00Z">
            <w:r w:rsidR="00EE6742" w:rsidRPr="00EE6742">
              <w:rPr>
                <w:rFonts w:ascii="Courier New" w:hAnsi="Courier New" w:cs="Courier New"/>
                <w:rtl/>
              </w:rPr>
              <w:t>بشس</w:t>
            </w:r>
          </w:ins>
        </w:dir>
      </w:dir>
    </w:p>
    <w:p w14:paraId="0291835E" w14:textId="5D915D17" w:rsidR="00EE6742" w:rsidRPr="00EE6742" w:rsidRDefault="009B6BCA" w:rsidP="00EE6742">
      <w:pPr>
        <w:pStyle w:val="NurText"/>
        <w:bidi/>
        <w:rPr>
          <w:rFonts w:ascii="Courier New" w:hAnsi="Courier New" w:cs="Courier New"/>
        </w:rPr>
      </w:pPr>
      <w:dir w:val="rtl">
        <w:dir w:val="rtl">
          <w:ins w:id="20606" w:author="Transkribus" w:date="2019-12-11T14:30:00Z">
            <w:r w:rsidR="00EE6742" w:rsidRPr="00EE6742">
              <w:rPr>
                <w:rFonts w:ascii="Courier New" w:hAnsi="Courier New" w:cs="Courier New"/>
                <w:rtl/>
              </w:rPr>
              <w:t xml:space="preserve">الحكماء </w:t>
            </w:r>
          </w:ins>
          <w:r w:rsidR="00EE6742" w:rsidRPr="00EE6742">
            <w:rPr>
              <w:rFonts w:ascii="Courier New" w:hAnsi="Courier New" w:cs="Courier New"/>
              <w:rtl/>
            </w:rPr>
            <w:t xml:space="preserve">وكان </w:t>
          </w:r>
          <w:del w:id="20607" w:author="Transkribus" w:date="2019-12-11T14:30:00Z">
            <w:r w:rsidRPr="009B6BCA">
              <w:rPr>
                <w:rFonts w:ascii="Courier New" w:hAnsi="Courier New" w:cs="Courier New"/>
                <w:rtl/>
              </w:rPr>
              <w:delText>هذا شمس</w:delText>
            </w:r>
          </w:del>
          <w:ins w:id="20608" w:author="Transkribus" w:date="2019-12-11T14:30:00Z">
            <w:r w:rsidR="00EE6742" w:rsidRPr="00EE6742">
              <w:rPr>
                <w:rFonts w:ascii="Courier New" w:hAnsi="Courier New" w:cs="Courier New"/>
                <w:rtl/>
              </w:rPr>
              <w:t>هذاشمس</w:t>
            </w:r>
          </w:ins>
          <w:r w:rsidR="00EE6742" w:rsidRPr="00EE6742">
            <w:rPr>
              <w:rFonts w:ascii="Courier New" w:hAnsi="Courier New" w:cs="Courier New"/>
              <w:rtl/>
            </w:rPr>
            <w:t xml:space="preserve"> الحكماء فى خدمة الملك </w:t>
          </w:r>
          <w:del w:id="20609" w:author="Transkribus" w:date="2019-12-11T14:30:00Z">
            <w:r w:rsidRPr="009B6BCA">
              <w:rPr>
                <w:rFonts w:ascii="Courier New" w:hAnsi="Courier New" w:cs="Courier New"/>
                <w:rtl/>
              </w:rPr>
              <w:delText>الناصر صلاح</w:delText>
            </w:r>
          </w:del>
          <w:ins w:id="20610" w:author="Transkribus" w:date="2019-12-11T14:30:00Z">
            <w:r w:rsidR="00EE6742" w:rsidRPr="00EE6742">
              <w:rPr>
                <w:rFonts w:ascii="Courier New" w:hAnsi="Courier New" w:cs="Courier New"/>
                <w:rtl/>
              </w:rPr>
              <w:t>الناسر سلاجم</w:t>
            </w:r>
          </w:ins>
          <w:r w:rsidR="00EE6742" w:rsidRPr="00EE6742">
            <w:rPr>
              <w:rFonts w:ascii="Courier New" w:hAnsi="Courier New" w:cs="Courier New"/>
              <w:rtl/>
            </w:rPr>
            <w:t xml:space="preserve"> الدين يوسف </w:t>
          </w:r>
          <w:del w:id="20611" w:author="Transkribus" w:date="2019-12-11T14:30:00Z">
            <w:r w:rsidRPr="009B6BCA">
              <w:rPr>
                <w:rFonts w:ascii="Courier New" w:hAnsi="Courier New" w:cs="Courier New"/>
                <w:rtl/>
              </w:rPr>
              <w:delText>وقرا ايضا</w:delText>
            </w:r>
          </w:del>
          <w:ins w:id="20612" w:author="Transkribus" w:date="2019-12-11T14:30:00Z">
            <w:r w:rsidR="00EE6742" w:rsidRPr="00EE6742">
              <w:rPr>
                <w:rFonts w:ascii="Courier New" w:hAnsi="Courier New" w:cs="Courier New"/>
                <w:rtl/>
              </w:rPr>
              <w:t>وقر اابضا</w:t>
            </w:r>
          </w:ins>
          <w:r w:rsidR="00EE6742" w:rsidRPr="00EE6742">
            <w:rPr>
              <w:rFonts w:ascii="Courier New" w:hAnsi="Courier New" w:cs="Courier New"/>
              <w:rtl/>
            </w:rPr>
            <w:t xml:space="preserve"> على </w:t>
          </w:r>
          <w:del w:id="20613" w:author="Transkribus" w:date="2019-12-11T14:30:00Z">
            <w:r w:rsidRPr="009B6BCA">
              <w:rPr>
                <w:rFonts w:ascii="Courier New" w:hAnsi="Courier New" w:cs="Courier New"/>
                <w:rtl/>
              </w:rPr>
              <w:delText>الشيخ اسماعيل بن ابى الوقار الطبيب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14" w:author="Transkribus" w:date="2019-12-11T14:30:00Z">
            <w:r w:rsidR="00EE6742" w:rsidRPr="00EE6742">
              <w:rPr>
                <w:rFonts w:ascii="Courier New" w:hAnsi="Courier New" w:cs="Courier New"/>
                <w:rtl/>
              </w:rPr>
              <w:t>السيح</w:t>
            </w:r>
          </w:ins>
        </w:dir>
      </w:dir>
    </w:p>
    <w:p w14:paraId="07FEA63C" w14:textId="77777777" w:rsidR="009B6BCA" w:rsidRPr="009B6BCA" w:rsidRDefault="009B6BCA" w:rsidP="009B6BCA">
      <w:pPr>
        <w:pStyle w:val="NurText"/>
        <w:bidi/>
        <w:rPr>
          <w:del w:id="20615" w:author="Transkribus" w:date="2019-12-11T14:30:00Z"/>
          <w:rFonts w:ascii="Courier New" w:hAnsi="Courier New" w:cs="Courier New"/>
        </w:rPr>
      </w:pPr>
      <w:dir w:val="rtl">
        <w:dir w:val="rtl">
          <w:del w:id="20616" w:author="Transkribus" w:date="2019-12-11T14:30:00Z">
            <w:r w:rsidRPr="009B6BCA">
              <w:rPr>
                <w:rFonts w:ascii="Courier New" w:hAnsi="Courier New" w:cs="Courier New"/>
                <w:rtl/>
              </w:rPr>
              <w:delText xml:space="preserve">وقرا على </w:delText>
            </w:r>
          </w:del>
          <w:ins w:id="20617" w:author="Transkribus" w:date="2019-12-11T14:30:00Z">
            <w:r w:rsidR="00EE6742" w:rsidRPr="00EE6742">
              <w:rPr>
                <w:rFonts w:ascii="Courier New" w:hAnsi="Courier New" w:cs="Courier New"/>
                <w:rtl/>
              </w:rPr>
              <w:t xml:space="preserve">اسمعيل بن أبى الوقار الطبيب وقراأعلى </w:t>
            </w:r>
          </w:ins>
          <w:r w:rsidR="00EE6742" w:rsidRPr="00EE6742">
            <w:rPr>
              <w:rFonts w:ascii="Courier New" w:hAnsi="Courier New" w:cs="Courier New"/>
              <w:rtl/>
            </w:rPr>
            <w:t xml:space="preserve">مهذب الدين بن </w:t>
          </w:r>
          <w:del w:id="20618" w:author="Transkribus" w:date="2019-12-11T14:30:00Z">
            <w:r w:rsidRPr="009B6BCA">
              <w:rPr>
                <w:rFonts w:ascii="Courier New" w:hAnsi="Courier New" w:cs="Courier New"/>
                <w:rtl/>
              </w:rPr>
              <w:delText>النقاش</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3695F5A" w14:textId="4BEEB6C6" w:rsidR="00EE6742" w:rsidRPr="00EE6742" w:rsidRDefault="009B6BCA" w:rsidP="00EE6742">
      <w:pPr>
        <w:pStyle w:val="NurText"/>
        <w:bidi/>
        <w:rPr>
          <w:rFonts w:ascii="Courier New" w:hAnsi="Courier New" w:cs="Courier New"/>
        </w:rPr>
      </w:pPr>
      <w:dir w:val="rtl">
        <w:dir w:val="rtl">
          <w:del w:id="20619" w:author="Transkribus" w:date="2019-12-11T14:30:00Z">
            <w:r w:rsidRPr="009B6BCA">
              <w:rPr>
                <w:rFonts w:ascii="Courier New" w:hAnsi="Courier New" w:cs="Courier New"/>
                <w:rtl/>
              </w:rPr>
              <w:delText>وقرا الادب</w:delText>
            </w:r>
          </w:del>
          <w:ins w:id="20620" w:author="Transkribus" w:date="2019-12-11T14:30:00Z">
            <w:r w:rsidR="00EE6742" w:rsidRPr="00EE6742">
              <w:rPr>
                <w:rFonts w:ascii="Courier New" w:hAnsi="Courier New" w:cs="Courier New"/>
                <w:rtl/>
              </w:rPr>
              <w:t>النقاس وقرالاذب</w:t>
            </w:r>
          </w:ins>
          <w:r w:rsidR="00EE6742" w:rsidRPr="00EE6742">
            <w:rPr>
              <w:rFonts w:ascii="Courier New" w:hAnsi="Courier New" w:cs="Courier New"/>
              <w:rtl/>
            </w:rPr>
            <w:t xml:space="preserve"> على </w:t>
          </w:r>
          <w:del w:id="20621" w:author="Transkribus" w:date="2019-12-11T14:30:00Z">
            <w:r w:rsidRPr="009B6BCA">
              <w:rPr>
                <w:rFonts w:ascii="Courier New" w:hAnsi="Courier New" w:cs="Courier New"/>
                <w:rtl/>
              </w:rPr>
              <w:delText>ت</w:delText>
            </w:r>
          </w:del>
          <w:ins w:id="20622" w:author="Transkribus" w:date="2019-12-11T14:30:00Z">
            <w:r w:rsidR="00EE6742" w:rsidRPr="00EE6742">
              <w:rPr>
                <w:rFonts w:ascii="Courier New" w:hAnsi="Courier New" w:cs="Courier New"/>
                <w:rtl/>
              </w:rPr>
              <w:t>ب</w:t>
            </w:r>
          </w:ins>
          <w:r w:rsidR="00EE6742" w:rsidRPr="00EE6742">
            <w:rPr>
              <w:rFonts w:ascii="Courier New" w:hAnsi="Courier New" w:cs="Courier New"/>
              <w:rtl/>
            </w:rPr>
            <w:t>اج الدين</w:t>
          </w:r>
          <w:del w:id="20623" w:author="Transkribus" w:date="2019-12-11T14:30:00Z">
            <w:r w:rsidRPr="009B6BCA">
              <w:rPr>
                <w:rFonts w:ascii="Courier New" w:hAnsi="Courier New" w:cs="Courier New"/>
                <w:rtl/>
              </w:rPr>
              <w:delText xml:space="preserve"> النكدى ابى اليمن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7BCE00" w14:textId="13B2BC34" w:rsidR="00EE6742" w:rsidRPr="00EE6742" w:rsidRDefault="009B6BCA" w:rsidP="00EE6742">
      <w:pPr>
        <w:pStyle w:val="NurText"/>
        <w:bidi/>
        <w:rPr>
          <w:rFonts w:ascii="Courier New" w:hAnsi="Courier New" w:cs="Courier New"/>
        </w:rPr>
      </w:pPr>
      <w:dir w:val="rtl">
        <w:dir w:val="rtl">
          <w:del w:id="20624" w:author="Transkribus" w:date="2019-12-11T14:30:00Z">
            <w:r w:rsidRPr="009B6BCA">
              <w:rPr>
                <w:rFonts w:ascii="Courier New" w:hAnsi="Courier New" w:cs="Courier New"/>
                <w:rtl/>
              </w:rPr>
              <w:delText>وتميز</w:delText>
            </w:r>
          </w:del>
          <w:ins w:id="20625" w:author="Transkribus" w:date="2019-12-11T14:30:00Z">
            <w:r w:rsidR="00EE6742" w:rsidRPr="00EE6742">
              <w:rPr>
                <w:rFonts w:ascii="Courier New" w:hAnsi="Courier New" w:cs="Courier New"/>
                <w:rtl/>
              </w:rPr>
              <w:t>كندى أبى العن وغييز</w:t>
            </w:r>
          </w:ins>
          <w:r w:rsidR="00EE6742" w:rsidRPr="00EE6742">
            <w:rPr>
              <w:rFonts w:ascii="Courier New" w:hAnsi="Courier New" w:cs="Courier New"/>
              <w:rtl/>
            </w:rPr>
            <w:t xml:space="preserve"> فى صناعة الطب واشتهر بحسن الع</w:t>
          </w:r>
          <w:ins w:id="20626" w:author="Transkribus" w:date="2019-12-11T14:30:00Z">
            <w:r w:rsidR="00EE6742" w:rsidRPr="00EE6742">
              <w:rPr>
                <w:rFonts w:ascii="Courier New" w:hAnsi="Courier New" w:cs="Courier New"/>
                <w:rtl/>
              </w:rPr>
              <w:t>س</w:t>
            </w:r>
          </w:ins>
          <w:r w:rsidR="00EE6742" w:rsidRPr="00EE6742">
            <w:rPr>
              <w:rFonts w:ascii="Courier New" w:hAnsi="Courier New" w:cs="Courier New"/>
              <w:rtl/>
            </w:rPr>
            <w:t>لا</w:t>
          </w:r>
          <w:del w:id="20627" w:author="Transkribus" w:date="2019-12-11T14:30:00Z">
            <w:r w:rsidRPr="009B6BCA">
              <w:rPr>
                <w:rFonts w:ascii="Courier New" w:hAnsi="Courier New" w:cs="Courier New"/>
                <w:rtl/>
              </w:rPr>
              <w:delText>ج</w:delText>
            </w:r>
          </w:del>
          <w:ins w:id="2062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والمداواة</w:t>
          </w:r>
          <w:del w:id="2062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30" w:author="Transkribus" w:date="2019-12-11T14:30:00Z">
            <w:r w:rsidR="00EE6742" w:rsidRPr="00EE6742">
              <w:rPr>
                <w:rFonts w:ascii="Courier New" w:hAnsi="Courier New" w:cs="Courier New"/>
                <w:rtl/>
              </w:rPr>
              <w:t xml:space="preserve"> ومن حسين</w:t>
            </w:r>
          </w:ins>
        </w:dir>
      </w:dir>
    </w:p>
    <w:p w14:paraId="549A995C" w14:textId="0ED41BDB" w:rsidR="00EE6742" w:rsidRPr="00EE6742" w:rsidRDefault="009B6BCA" w:rsidP="00EE6742">
      <w:pPr>
        <w:pStyle w:val="NurText"/>
        <w:bidi/>
        <w:rPr>
          <w:ins w:id="20631" w:author="Transkribus" w:date="2019-12-11T14:30:00Z"/>
          <w:rFonts w:ascii="Courier New" w:hAnsi="Courier New" w:cs="Courier New"/>
        </w:rPr>
      </w:pPr>
      <w:dir w:val="rtl">
        <w:dir w:val="rtl">
          <w:del w:id="20632" w:author="Transkribus" w:date="2019-12-11T14:30:00Z">
            <w:r w:rsidRPr="009B6BCA">
              <w:rPr>
                <w:rFonts w:ascii="Courier New" w:hAnsi="Courier New" w:cs="Courier New"/>
                <w:rtl/>
              </w:rPr>
              <w:delText>ومن حسن معالجاته انه كانت</w:delText>
            </w:r>
          </w:del>
          <w:ins w:id="20633" w:author="Transkribus" w:date="2019-12-11T14:30:00Z">
            <w:r w:rsidR="00EE6742" w:rsidRPr="00EE6742">
              <w:rPr>
                <w:rFonts w:ascii="Courier New" w:hAnsi="Courier New" w:cs="Courier New"/>
                <w:rtl/>
              </w:rPr>
              <w:t>معالح اله اله كمالت</w:t>
            </w:r>
          </w:ins>
          <w:r w:rsidR="00EE6742" w:rsidRPr="00EE6742">
            <w:rPr>
              <w:rFonts w:ascii="Courier New" w:hAnsi="Courier New" w:cs="Courier New"/>
              <w:rtl/>
            </w:rPr>
            <w:t xml:space="preserve"> ست الشام </w:t>
          </w:r>
          <w:del w:id="20634" w:author="Transkribus" w:date="2019-12-11T14:30:00Z">
            <w:r w:rsidRPr="009B6BCA">
              <w:rPr>
                <w:rFonts w:ascii="Courier New" w:hAnsi="Courier New" w:cs="Courier New"/>
                <w:rtl/>
              </w:rPr>
              <w:delText>اخت</w:delText>
            </w:r>
          </w:del>
          <w:ins w:id="20635" w:author="Transkribus" w:date="2019-12-11T14:30:00Z">
            <w:r w:rsidR="00EE6742" w:rsidRPr="00EE6742">
              <w:rPr>
                <w:rFonts w:ascii="Courier New" w:hAnsi="Courier New" w:cs="Courier New"/>
                <w:rtl/>
              </w:rPr>
              <w:t>أحب</w:t>
            </w:r>
          </w:ins>
          <w:r w:rsidR="00EE6742" w:rsidRPr="00EE6742">
            <w:rPr>
              <w:rFonts w:ascii="Courier New" w:hAnsi="Courier New" w:cs="Courier New"/>
              <w:rtl/>
            </w:rPr>
            <w:t xml:space="preserve"> الملك العادل </w:t>
          </w:r>
          <w:del w:id="20636" w:author="Transkribus" w:date="2019-12-11T14:30:00Z">
            <w:r w:rsidRPr="009B6BCA">
              <w:rPr>
                <w:rFonts w:ascii="Courier New" w:hAnsi="Courier New" w:cs="Courier New"/>
                <w:rtl/>
              </w:rPr>
              <w:delText>ا</w:delText>
            </w:r>
          </w:del>
          <w:ins w:id="20637"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بى بكر بن </w:t>
          </w:r>
          <w:del w:id="20638" w:author="Transkribus" w:date="2019-12-11T14:30:00Z">
            <w:r w:rsidRPr="009B6BCA">
              <w:rPr>
                <w:rFonts w:ascii="Courier New" w:hAnsi="Courier New" w:cs="Courier New"/>
                <w:rtl/>
              </w:rPr>
              <w:delText>ا</w:delText>
            </w:r>
          </w:del>
          <w:ins w:id="20639"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يوب قد </w:t>
          </w:r>
          <w:del w:id="20640" w:author="Transkribus" w:date="2019-12-11T14:30:00Z">
            <w:r w:rsidRPr="009B6BCA">
              <w:rPr>
                <w:rFonts w:ascii="Courier New" w:hAnsi="Courier New" w:cs="Courier New"/>
                <w:rtl/>
              </w:rPr>
              <w:delText>عرض لها دوسنطاريا كبدية وترمى</w:delText>
            </w:r>
          </w:del>
          <w:ins w:id="20641" w:author="Transkribus" w:date="2019-12-11T14:30:00Z">
            <w:r w:rsidR="00EE6742" w:rsidRPr="00EE6742">
              <w:rPr>
                <w:rFonts w:ascii="Courier New" w:hAnsi="Courier New" w:cs="Courier New"/>
                <w:rtl/>
              </w:rPr>
              <w:t>عرس اهادوسنطارا</w:t>
            </w:r>
          </w:ins>
        </w:dir>
      </w:dir>
    </w:p>
    <w:p w14:paraId="1C38612E" w14:textId="77777777" w:rsidR="009B6BCA" w:rsidRPr="009B6BCA" w:rsidRDefault="00EE6742" w:rsidP="009B6BCA">
      <w:pPr>
        <w:pStyle w:val="NurText"/>
        <w:bidi/>
        <w:rPr>
          <w:del w:id="20642" w:author="Transkribus" w:date="2019-12-11T14:30:00Z"/>
          <w:rFonts w:ascii="Courier New" w:hAnsi="Courier New" w:cs="Courier New"/>
        </w:rPr>
      </w:pPr>
      <w:ins w:id="20643" w:author="Transkribus" w:date="2019-12-11T14:30:00Z">
        <w:r w:rsidRPr="00EE6742">
          <w:rPr>
            <w:rFonts w:ascii="Courier New" w:hAnsi="Courier New" w:cs="Courier New"/>
            <w:rtl/>
          </w:rPr>
          <w:t>كيدية ويرى</w:t>
        </w:r>
      </w:ins>
      <w:r w:rsidRPr="00EE6742">
        <w:rPr>
          <w:rFonts w:ascii="Courier New" w:hAnsi="Courier New" w:cs="Courier New"/>
          <w:rtl/>
        </w:rPr>
        <w:t xml:space="preserve"> كل </w:t>
      </w:r>
      <w:del w:id="20644" w:author="Transkribus" w:date="2019-12-11T14:30:00Z">
        <w:r w:rsidR="009B6BCA" w:rsidRPr="009B6BCA">
          <w:rPr>
            <w:rFonts w:ascii="Courier New" w:hAnsi="Courier New" w:cs="Courier New"/>
            <w:rtl/>
          </w:rPr>
          <w:delText>ي</w:delText>
        </w:r>
      </w:del>
      <w:ins w:id="20645" w:author="Transkribus" w:date="2019-12-11T14:30:00Z">
        <w:r w:rsidRPr="00EE6742">
          <w:rPr>
            <w:rFonts w:ascii="Courier New" w:hAnsi="Courier New" w:cs="Courier New"/>
            <w:rtl/>
          </w:rPr>
          <w:t>ب</w:t>
        </w:r>
      </w:ins>
      <w:r w:rsidRPr="00EE6742">
        <w:rPr>
          <w:rFonts w:ascii="Courier New" w:hAnsi="Courier New" w:cs="Courier New"/>
          <w:rtl/>
        </w:rPr>
        <w:t xml:space="preserve">وم دما </w:t>
      </w:r>
      <w:del w:id="20646" w:author="Transkribus" w:date="2019-12-11T14:30:00Z">
        <w:r w:rsidR="009B6BCA" w:rsidRPr="009B6BCA">
          <w:rPr>
            <w:rFonts w:ascii="Courier New" w:hAnsi="Courier New" w:cs="Courier New"/>
            <w:rtl/>
          </w:rPr>
          <w:delText>كثيرا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9FA4393" w14:textId="1BF0D3BC" w:rsidR="00EE6742" w:rsidRPr="00EE6742" w:rsidRDefault="009B6BCA" w:rsidP="00EE6742">
      <w:pPr>
        <w:pStyle w:val="NurText"/>
        <w:bidi/>
        <w:rPr>
          <w:rFonts w:ascii="Courier New" w:hAnsi="Courier New" w:cs="Courier New"/>
        </w:rPr>
      </w:pPr>
      <w:dir w:val="rtl">
        <w:dir w:val="rtl">
          <w:ins w:id="20647" w:author="Transkribus" w:date="2019-12-11T14:30:00Z">
            <w:r w:rsidR="00EE6742" w:rsidRPr="00EE6742">
              <w:rPr>
                <w:rFonts w:ascii="Courier New" w:hAnsi="Courier New" w:cs="Courier New"/>
                <w:rtl/>
              </w:rPr>
              <w:t xml:space="preserve">كترا </w:t>
            </w:r>
          </w:ins>
          <w:r w:rsidR="00EE6742" w:rsidRPr="00EE6742">
            <w:rPr>
              <w:rFonts w:ascii="Courier New" w:hAnsi="Courier New" w:cs="Courier New"/>
              <w:rtl/>
            </w:rPr>
            <w:t xml:space="preserve">والاطباء </w:t>
          </w:r>
          <w:del w:id="20648" w:author="Transkribus" w:date="2019-12-11T14:30:00Z">
            <w:r w:rsidRPr="009B6BCA">
              <w:rPr>
                <w:rFonts w:ascii="Courier New" w:hAnsi="Courier New" w:cs="Courier New"/>
                <w:rtl/>
              </w:rPr>
              <w:delText>يعالجونها بالادوية</w:delText>
            </w:r>
          </w:del>
          <w:ins w:id="20649" w:author="Transkribus" w:date="2019-12-11T14:30:00Z">
            <w:r w:rsidR="00EE6742" w:rsidRPr="00EE6742">
              <w:rPr>
                <w:rFonts w:ascii="Courier New" w:hAnsi="Courier New" w:cs="Courier New"/>
                <w:rtl/>
              </w:rPr>
              <w:t>بعالحونها الادوبة</w:t>
            </w:r>
          </w:ins>
          <w:r w:rsidR="00EE6742" w:rsidRPr="00EE6742">
            <w:rPr>
              <w:rFonts w:ascii="Courier New" w:hAnsi="Courier New" w:cs="Courier New"/>
              <w:rtl/>
            </w:rPr>
            <w:t xml:space="preserve"> المشهورة لهذا المر</w:t>
          </w:r>
          <w:del w:id="20650" w:author="Transkribus" w:date="2019-12-11T14:30:00Z">
            <w:r w:rsidRPr="009B6BCA">
              <w:rPr>
                <w:rFonts w:ascii="Courier New" w:hAnsi="Courier New" w:cs="Courier New"/>
                <w:rtl/>
              </w:rPr>
              <w:delText>ض</w:delText>
            </w:r>
          </w:del>
          <w:ins w:id="20651"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 من</w:t>
          </w:r>
          <w:del w:id="20652" w:author="Transkribus" w:date="2019-12-11T14:30:00Z">
            <w:r w:rsidRPr="009B6BCA">
              <w:rPr>
                <w:rFonts w:ascii="Courier New" w:hAnsi="Courier New" w:cs="Courier New"/>
                <w:rtl/>
              </w:rPr>
              <w:delText xml:space="preserve"> الاشربة وغيرها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FF407C" w14:textId="00F79A2F" w:rsidR="00EE6742" w:rsidRPr="00EE6742" w:rsidRDefault="009B6BCA" w:rsidP="00EE6742">
      <w:pPr>
        <w:pStyle w:val="NurText"/>
        <w:bidi/>
        <w:rPr>
          <w:ins w:id="20653" w:author="Transkribus" w:date="2019-12-11T14:30:00Z"/>
          <w:rFonts w:ascii="Courier New" w:hAnsi="Courier New" w:cs="Courier New"/>
        </w:rPr>
      </w:pPr>
      <w:dir w:val="rtl">
        <w:dir w:val="rtl">
          <w:del w:id="20654" w:author="Transkribus" w:date="2019-12-11T14:30:00Z">
            <w:r w:rsidRPr="009B6BCA">
              <w:rPr>
                <w:rFonts w:ascii="Courier New" w:hAnsi="Courier New" w:cs="Courier New"/>
                <w:rtl/>
              </w:rPr>
              <w:delText>فلما حضرها وجس نبضها قال للجماعة يا قوم ما دامت القوة قوية اعطوها الكافور ليصلح كيفية</w:delText>
            </w:r>
          </w:del>
          <w:ins w:id="20655" w:author="Transkribus" w:date="2019-12-11T14:30:00Z">
            <w:r w:rsidR="00EE6742" w:rsidRPr="00EE6742">
              <w:rPr>
                <w:rFonts w:ascii="Courier New" w:hAnsi="Courier New" w:cs="Courier New"/>
                <w:rtl/>
              </w:rPr>
              <w:t>الاشرية وغير هاتلماحصر هاوجس نصها قال العجماعة باقوم مادامت الفزة قرية أعطو٨ا</w:t>
            </w:r>
          </w:ins>
        </w:dir>
      </w:dir>
    </w:p>
    <w:p w14:paraId="7B59A5F7" w14:textId="53A4AE04" w:rsidR="00EE6742" w:rsidRPr="00EE6742" w:rsidRDefault="00EE6742" w:rsidP="00EE6742">
      <w:pPr>
        <w:pStyle w:val="NurText"/>
        <w:bidi/>
        <w:rPr>
          <w:rFonts w:ascii="Courier New" w:hAnsi="Courier New" w:cs="Courier New"/>
        </w:rPr>
      </w:pPr>
      <w:ins w:id="20656" w:author="Transkribus" w:date="2019-12-11T14:30:00Z">
        <w:r w:rsidRPr="00EE6742">
          <w:rPr>
            <w:rFonts w:ascii="Courier New" w:hAnsi="Courier New" w:cs="Courier New"/>
            <w:rtl/>
          </w:rPr>
          <w:t>كافور اليبصلح كمغبة</w:t>
        </w:r>
      </w:ins>
      <w:r w:rsidRPr="00EE6742">
        <w:rPr>
          <w:rFonts w:ascii="Courier New" w:hAnsi="Courier New" w:cs="Courier New"/>
          <w:rtl/>
        </w:rPr>
        <w:t xml:space="preserve"> هذا الخلط الحاد الذى فعل هذ</w:t>
      </w:r>
      <w:del w:id="20657" w:author="Transkribus" w:date="2019-12-11T14:30:00Z">
        <w:r w:rsidR="009B6BCA" w:rsidRPr="009B6BCA">
          <w:rPr>
            <w:rFonts w:ascii="Courier New" w:hAnsi="Courier New" w:cs="Courier New"/>
            <w:rtl/>
          </w:rPr>
          <w:delText>ا</w:delText>
        </w:r>
      </w:del>
      <w:r w:rsidRPr="00EE6742">
        <w:rPr>
          <w:rFonts w:ascii="Courier New" w:hAnsi="Courier New" w:cs="Courier New"/>
          <w:rtl/>
        </w:rPr>
        <w:t xml:space="preserve"> الفعل وامر </w:t>
      </w:r>
      <w:del w:id="20658" w:author="Transkribus" w:date="2019-12-11T14:30:00Z">
        <w:r w:rsidR="009B6BCA" w:rsidRPr="009B6BCA">
          <w:rPr>
            <w:rFonts w:ascii="Courier New" w:hAnsi="Courier New" w:cs="Courier New"/>
            <w:rtl/>
          </w:rPr>
          <w:delText>باحضار كافور</w:delText>
        </w:r>
      </w:del>
      <w:ins w:id="20659" w:author="Transkribus" w:date="2019-12-11T14:30:00Z">
        <w:r w:rsidRPr="00EE6742">
          <w:rPr>
            <w:rFonts w:ascii="Courier New" w:hAnsi="Courier New" w:cs="Courier New"/>
            <w:rtl/>
          </w:rPr>
          <w:t>باحصار كاقور</w:t>
        </w:r>
      </w:ins>
      <w:r w:rsidRPr="00EE6742">
        <w:rPr>
          <w:rFonts w:ascii="Courier New" w:hAnsi="Courier New" w:cs="Courier New"/>
          <w:rtl/>
        </w:rPr>
        <w:t xml:space="preserve"> قيصورى</w:t>
      </w:r>
    </w:p>
    <w:p w14:paraId="3940FB87" w14:textId="119C1C6D" w:rsidR="00EE6742" w:rsidRPr="00EE6742" w:rsidRDefault="00EE6742" w:rsidP="00EE6742">
      <w:pPr>
        <w:pStyle w:val="NurText"/>
        <w:bidi/>
        <w:rPr>
          <w:ins w:id="20660" w:author="Transkribus" w:date="2019-12-11T14:30:00Z"/>
          <w:rFonts w:ascii="Courier New" w:hAnsi="Courier New" w:cs="Courier New"/>
        </w:rPr>
      </w:pPr>
      <w:r w:rsidRPr="00EE6742">
        <w:rPr>
          <w:rFonts w:ascii="Courier New" w:hAnsi="Courier New" w:cs="Courier New"/>
          <w:rtl/>
        </w:rPr>
        <w:t>وسقاها م</w:t>
      </w:r>
      <w:ins w:id="20661" w:author="Transkribus" w:date="2019-12-11T14:30:00Z">
        <w:r w:rsidRPr="00EE6742">
          <w:rPr>
            <w:rFonts w:ascii="Courier New" w:hAnsi="Courier New" w:cs="Courier New"/>
            <w:rtl/>
          </w:rPr>
          <w:t>نهم</w:t>
        </w:r>
      </w:ins>
      <w:r w:rsidRPr="00EE6742">
        <w:rPr>
          <w:rFonts w:ascii="Courier New" w:hAnsi="Courier New" w:cs="Courier New"/>
          <w:rtl/>
        </w:rPr>
        <w:t xml:space="preserve">ع حليب </w:t>
      </w:r>
      <w:del w:id="20662" w:author="Transkribus" w:date="2019-12-11T14:30:00Z">
        <w:r w:rsidR="009B6BCA" w:rsidRPr="009B6BCA">
          <w:rPr>
            <w:rFonts w:ascii="Courier New" w:hAnsi="Courier New" w:cs="Courier New"/>
            <w:rtl/>
          </w:rPr>
          <w:delText>بزر بقلة محمصة وشراب</w:delText>
        </w:r>
      </w:del>
      <w:ins w:id="20663" w:author="Transkribus" w:date="2019-12-11T14:30:00Z">
        <w:r w:rsidRPr="00EE6742">
          <w:rPr>
            <w:rFonts w:ascii="Courier New" w:hAnsi="Courier New" w:cs="Courier New"/>
            <w:rtl/>
          </w:rPr>
          <w:t>برر بعلة مصه وسراب</w:t>
        </w:r>
      </w:ins>
      <w:r w:rsidRPr="00EE6742">
        <w:rPr>
          <w:rFonts w:ascii="Courier New" w:hAnsi="Courier New" w:cs="Courier New"/>
          <w:rtl/>
        </w:rPr>
        <w:t xml:space="preserve"> رمان و</w:t>
      </w:r>
      <w:del w:id="20664" w:author="Transkribus" w:date="2019-12-11T14:30:00Z">
        <w:r w:rsidR="009B6BCA" w:rsidRPr="009B6BCA">
          <w:rPr>
            <w:rFonts w:ascii="Courier New" w:hAnsi="Courier New" w:cs="Courier New"/>
            <w:rtl/>
          </w:rPr>
          <w:delText>صن</w:delText>
        </w:r>
      </w:del>
      <w:ins w:id="20665" w:author="Transkribus" w:date="2019-12-11T14:30:00Z">
        <w:r w:rsidRPr="00EE6742">
          <w:rPr>
            <w:rFonts w:ascii="Courier New" w:hAnsi="Courier New" w:cs="Courier New"/>
            <w:rtl/>
          </w:rPr>
          <w:t>سف</w:t>
        </w:r>
      </w:ins>
      <w:r w:rsidRPr="00EE6742">
        <w:rPr>
          <w:rFonts w:ascii="Courier New" w:hAnsi="Courier New" w:cs="Courier New"/>
          <w:rtl/>
        </w:rPr>
        <w:t xml:space="preserve">دل فتقاصر عنها الدم </w:t>
      </w:r>
      <w:del w:id="20666" w:author="Transkribus" w:date="2019-12-11T14:30:00Z">
        <w:r w:rsidR="009B6BCA" w:rsidRPr="009B6BCA">
          <w:rPr>
            <w:rFonts w:ascii="Courier New" w:hAnsi="Courier New" w:cs="Courier New"/>
            <w:rtl/>
          </w:rPr>
          <w:delText>وحرارة الكبد التى كانت</w:delText>
        </w:r>
      </w:del>
      <w:ins w:id="20667" w:author="Transkribus" w:date="2019-12-11T14:30:00Z">
        <w:r w:rsidRPr="00EE6742">
          <w:rPr>
            <w:rFonts w:ascii="Courier New" w:hAnsi="Courier New" w:cs="Courier New"/>
            <w:rtl/>
          </w:rPr>
          <w:t>وجرارة الكيد</w:t>
        </w:r>
      </w:ins>
    </w:p>
    <w:p w14:paraId="0CFE3B32" w14:textId="77777777" w:rsidR="00EE6742" w:rsidRPr="00EE6742" w:rsidRDefault="00EE6742" w:rsidP="00EE6742">
      <w:pPr>
        <w:pStyle w:val="NurText"/>
        <w:bidi/>
        <w:rPr>
          <w:ins w:id="20668" w:author="Transkribus" w:date="2019-12-11T14:30:00Z"/>
          <w:rFonts w:ascii="Courier New" w:hAnsi="Courier New" w:cs="Courier New"/>
        </w:rPr>
      </w:pPr>
      <w:ins w:id="20669" w:author="Transkribus" w:date="2019-12-11T14:30:00Z">
        <w:r w:rsidRPr="00EE6742">
          <w:rPr>
            <w:rFonts w:ascii="Courier New" w:hAnsi="Courier New" w:cs="Courier New"/>
            <w:rtl/>
          </w:rPr>
          <w:t xml:space="preserve"> حسي</w:t>
        </w:r>
      </w:ins>
    </w:p>
    <w:p w14:paraId="103195C7" w14:textId="77777777" w:rsidR="00EE6742" w:rsidRPr="00EE6742" w:rsidRDefault="00EE6742" w:rsidP="00EE6742">
      <w:pPr>
        <w:pStyle w:val="NurText"/>
        <w:bidi/>
        <w:rPr>
          <w:ins w:id="20670" w:author="Transkribus" w:date="2019-12-11T14:30:00Z"/>
          <w:rFonts w:ascii="Courier New" w:hAnsi="Courier New" w:cs="Courier New"/>
        </w:rPr>
      </w:pPr>
      <w:ins w:id="20671" w:author="Transkribus" w:date="2019-12-11T14:30:00Z">
        <w:r w:rsidRPr="00EE6742">
          <w:rPr>
            <w:rFonts w:ascii="Courier New" w:hAnsi="Courier New" w:cs="Courier New"/>
            <w:rtl/>
          </w:rPr>
          <w:t>٢٣٤</w:t>
        </w:r>
      </w:ins>
    </w:p>
    <w:p w14:paraId="594BB800" w14:textId="716A417C" w:rsidR="00EE6742" w:rsidRPr="00EE6742" w:rsidRDefault="00EE6742" w:rsidP="00EE6742">
      <w:pPr>
        <w:pStyle w:val="NurText"/>
        <w:bidi/>
        <w:rPr>
          <w:rFonts w:ascii="Courier New" w:hAnsi="Courier New" w:cs="Courier New"/>
        </w:rPr>
      </w:pPr>
      <w:ins w:id="20672" w:author="Transkribus" w:date="2019-12-11T14:30:00Z">
        <w:r w:rsidRPr="00EE6742">
          <w:rPr>
            <w:rFonts w:ascii="Courier New" w:hAnsi="Courier New" w:cs="Courier New"/>
            <w:rtl/>
          </w:rPr>
          <w:t>البنى كاتت</w:t>
        </w:r>
      </w:ins>
      <w:r w:rsidRPr="00EE6742">
        <w:rPr>
          <w:rFonts w:ascii="Courier New" w:hAnsi="Courier New" w:cs="Courier New"/>
          <w:rtl/>
        </w:rPr>
        <w:t xml:space="preserve"> وسقاها </w:t>
      </w:r>
      <w:del w:id="20673" w:author="Transkribus" w:date="2019-12-11T14:30:00Z">
        <w:r w:rsidR="009B6BCA" w:rsidRPr="009B6BCA">
          <w:rPr>
            <w:rFonts w:ascii="Courier New" w:hAnsi="Courier New" w:cs="Courier New"/>
            <w:rtl/>
          </w:rPr>
          <w:delText>ايضا منه</w:delText>
        </w:r>
      </w:del>
      <w:ins w:id="20674" w:author="Transkribus" w:date="2019-12-11T14:30:00Z">
        <w:r w:rsidRPr="00EE6742">
          <w:rPr>
            <w:rFonts w:ascii="Courier New" w:hAnsi="Courier New" w:cs="Courier New"/>
            <w:rtl/>
          </w:rPr>
          <w:t>أنصامنه</w:t>
        </w:r>
      </w:ins>
      <w:r w:rsidRPr="00EE6742">
        <w:rPr>
          <w:rFonts w:ascii="Courier New" w:hAnsi="Courier New" w:cs="Courier New"/>
          <w:rtl/>
        </w:rPr>
        <w:t xml:space="preserve"> ثانى يوم فقل </w:t>
      </w:r>
      <w:del w:id="20675" w:author="Transkribus" w:date="2019-12-11T14:30:00Z">
        <w:r w:rsidR="009B6BCA" w:rsidRPr="009B6BCA">
          <w:rPr>
            <w:rFonts w:ascii="Courier New" w:hAnsi="Courier New" w:cs="Courier New"/>
            <w:rtl/>
          </w:rPr>
          <w:delText>ا</w:delText>
        </w:r>
      </w:del>
      <w:ins w:id="20676" w:author="Transkribus" w:date="2019-12-11T14:30:00Z">
        <w:r w:rsidRPr="00EE6742">
          <w:rPr>
            <w:rFonts w:ascii="Courier New" w:hAnsi="Courier New" w:cs="Courier New"/>
            <w:rtl/>
          </w:rPr>
          <w:t>أ</w:t>
        </w:r>
      </w:ins>
      <w:r w:rsidRPr="00EE6742">
        <w:rPr>
          <w:rFonts w:ascii="Courier New" w:hAnsi="Courier New" w:cs="Courier New"/>
          <w:rtl/>
        </w:rPr>
        <w:t>ك</w:t>
      </w:r>
      <w:del w:id="20677" w:author="Transkribus" w:date="2019-12-11T14:30:00Z">
        <w:r w:rsidR="009B6BCA" w:rsidRPr="009B6BCA">
          <w:rPr>
            <w:rFonts w:ascii="Courier New" w:hAnsi="Courier New" w:cs="Courier New"/>
            <w:rtl/>
          </w:rPr>
          <w:delText>ث</w:delText>
        </w:r>
      </w:del>
      <w:ins w:id="20678" w:author="Transkribus" w:date="2019-12-11T14:30:00Z">
        <w:r w:rsidRPr="00EE6742">
          <w:rPr>
            <w:rFonts w:ascii="Courier New" w:hAnsi="Courier New" w:cs="Courier New"/>
            <w:rtl/>
          </w:rPr>
          <w:t>ت</w:t>
        </w:r>
      </w:ins>
      <w:r w:rsidRPr="00EE6742">
        <w:rPr>
          <w:rFonts w:ascii="Courier New" w:hAnsi="Courier New" w:cs="Courier New"/>
          <w:rtl/>
        </w:rPr>
        <w:t xml:space="preserve">ر ولاطفها بعد ذلك الى </w:t>
      </w:r>
      <w:del w:id="20679" w:author="Transkribus" w:date="2019-12-11T14:30:00Z">
        <w:r w:rsidR="009B6BCA" w:rsidRPr="009B6BCA">
          <w:rPr>
            <w:rFonts w:ascii="Courier New" w:hAnsi="Courier New" w:cs="Courier New"/>
            <w:rtl/>
          </w:rPr>
          <w:delText>ان تكامل برؤها وصحلت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680" w:author="Transkribus" w:date="2019-12-11T14:30:00Z">
        <w:r w:rsidRPr="00EE6742">
          <w:rPr>
            <w:rFonts w:ascii="Courier New" w:hAnsi="Courier New" w:cs="Courier New"/>
            <w:rtl/>
          </w:rPr>
          <w:t>أن تكماسل بروها</w:t>
        </w:r>
      </w:ins>
    </w:p>
    <w:p w14:paraId="48DEC77E" w14:textId="145F2CC8" w:rsidR="00EE6742" w:rsidRPr="00EE6742" w:rsidRDefault="009B6BCA" w:rsidP="00EE6742">
      <w:pPr>
        <w:pStyle w:val="NurText"/>
        <w:bidi/>
        <w:rPr>
          <w:ins w:id="20681" w:author="Transkribus" w:date="2019-12-11T14:30:00Z"/>
          <w:rFonts w:ascii="Courier New" w:hAnsi="Courier New" w:cs="Courier New"/>
        </w:rPr>
      </w:pPr>
      <w:dir w:val="rtl">
        <w:dir w:val="rtl">
          <w:del w:id="20682" w:author="Transkribus" w:date="2019-12-11T14:30:00Z">
            <w:r w:rsidRPr="009B6BCA">
              <w:rPr>
                <w:rFonts w:ascii="Courier New" w:hAnsi="Courier New" w:cs="Courier New"/>
                <w:rtl/>
              </w:rPr>
              <w:delText>وحدثنى</w:delText>
            </w:r>
          </w:del>
          <w:ins w:id="20683" w:author="Transkribus" w:date="2019-12-11T14:30:00Z">
            <w:r w:rsidR="00EE6742" w:rsidRPr="00EE6742">
              <w:rPr>
                <w:rFonts w:ascii="Courier New" w:hAnsi="Courier New" w:cs="Courier New"/>
                <w:rtl/>
              </w:rPr>
              <w:t>وصلحت وحدسى</w:t>
            </w:r>
          </w:ins>
          <w:r w:rsidR="00EE6742" w:rsidRPr="00EE6742">
            <w:rPr>
              <w:rFonts w:ascii="Courier New" w:hAnsi="Courier New" w:cs="Courier New"/>
              <w:rtl/>
            </w:rPr>
            <w:t xml:space="preserve"> بعض جماعة </w:t>
          </w:r>
          <w:ins w:id="20684" w:author="Transkribus" w:date="2019-12-11T14:30:00Z">
            <w:r w:rsidR="00EE6742" w:rsidRPr="00EE6742">
              <w:rPr>
                <w:rFonts w:ascii="Courier New" w:hAnsi="Courier New" w:cs="Courier New"/>
                <w:rtl/>
              </w:rPr>
              <w:t>الصاحب ابن مكروربر الملك العادل قال كمان فسد عرس</w:t>
            </w:r>
          </w:ins>
        </w:dir>
      </w:dir>
    </w:p>
    <w:p w14:paraId="685DCED8" w14:textId="77777777" w:rsidR="009B6BCA" w:rsidRPr="009B6BCA" w:rsidRDefault="00EE6742" w:rsidP="009B6BCA">
      <w:pPr>
        <w:pStyle w:val="NurText"/>
        <w:bidi/>
        <w:rPr>
          <w:del w:id="20685" w:author="Transkribus" w:date="2019-12-11T14:30:00Z"/>
          <w:rFonts w:ascii="Courier New" w:hAnsi="Courier New" w:cs="Courier New"/>
        </w:rPr>
      </w:pPr>
      <w:r w:rsidRPr="00EE6742">
        <w:rPr>
          <w:rFonts w:ascii="Courier New" w:hAnsi="Courier New" w:cs="Courier New"/>
          <w:rtl/>
        </w:rPr>
        <w:t xml:space="preserve">الصاحب </w:t>
      </w:r>
      <w:del w:id="20686" w:author="Transkribus" w:date="2019-12-11T14:30:00Z">
        <w:r w:rsidR="009B6BCA" w:rsidRPr="009B6BCA">
          <w:rPr>
            <w:rFonts w:ascii="Courier New" w:hAnsi="Courier New" w:cs="Courier New"/>
            <w:rtl/>
          </w:rPr>
          <w:delText>بن شكر وزير الملك العادل قال كان قد عرض للصاحب الم فى ظهره</w:delText>
        </w:r>
      </w:del>
      <w:ins w:id="20687" w:author="Transkribus" w:date="2019-12-11T14:30:00Z">
        <w:r w:rsidRPr="00EE6742">
          <w:rPr>
            <w:rFonts w:ascii="Courier New" w:hAnsi="Courier New" w:cs="Courier New"/>
            <w:rtl/>
          </w:rPr>
          <w:t>الم فى طهرة</w:t>
        </w:r>
      </w:ins>
      <w:r w:rsidRPr="00EE6742">
        <w:rPr>
          <w:rFonts w:ascii="Courier New" w:hAnsi="Courier New" w:cs="Courier New"/>
          <w:rtl/>
        </w:rPr>
        <w:t xml:space="preserve"> عن برد</w:t>
      </w:r>
      <w:del w:id="2068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5981167" w14:textId="19FF4B6B" w:rsidR="00EE6742" w:rsidRPr="00EE6742" w:rsidRDefault="009B6BCA" w:rsidP="00EE6742">
      <w:pPr>
        <w:pStyle w:val="NurText"/>
        <w:bidi/>
        <w:rPr>
          <w:rFonts w:ascii="Courier New" w:hAnsi="Courier New" w:cs="Courier New"/>
        </w:rPr>
      </w:pPr>
      <w:dir w:val="rtl">
        <w:dir w:val="rtl">
          <w:del w:id="20689" w:author="Transkribus" w:date="2019-12-11T14:30:00Z">
            <w:r w:rsidRPr="009B6BCA">
              <w:rPr>
                <w:rFonts w:ascii="Courier New" w:hAnsi="Courier New" w:cs="Courier New"/>
                <w:rtl/>
              </w:rPr>
              <w:delText>فاتى اليه</w:delText>
            </w:r>
          </w:del>
          <w:ins w:id="20690" w:author="Transkribus" w:date="2019-12-11T14:30:00Z">
            <w:r w:rsidR="00EE6742" w:rsidRPr="00EE6742">
              <w:rPr>
                <w:rFonts w:ascii="Courier New" w:hAnsi="Courier New" w:cs="Courier New"/>
                <w:rtl/>
              </w:rPr>
              <w:t xml:space="preserve"> فان البه</w:t>
            </w:r>
          </w:ins>
          <w:r w:rsidR="00EE6742" w:rsidRPr="00EE6742">
            <w:rPr>
              <w:rFonts w:ascii="Courier New" w:hAnsi="Courier New" w:cs="Courier New"/>
              <w:rtl/>
            </w:rPr>
            <w:t xml:space="preserve"> الاطباء </w:t>
          </w:r>
          <w:del w:id="20691" w:author="Transkribus" w:date="2019-12-11T14:30:00Z">
            <w:r w:rsidRPr="009B6BCA">
              <w:rPr>
                <w:rFonts w:ascii="Courier New" w:hAnsi="Courier New" w:cs="Courier New"/>
                <w:rtl/>
              </w:rPr>
              <w:delText>فوصف بعضهم مع اصلاح الاغذية بغلى يسير جندبيدستر مع زيت ويدهن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692" w:author="Transkribus" w:date="2019-12-11T14:30:00Z">
            <w:r w:rsidR="00EE6742" w:rsidRPr="00EE6742">
              <w:rPr>
                <w:rFonts w:ascii="Courier New" w:hAnsi="Courier New" w:cs="Courier New"/>
                <w:rtl/>
              </w:rPr>
              <w:t>فوسف يعضهم مم اسسلاح الاعذيه على</w:t>
            </w:r>
          </w:ins>
        </w:dir>
      </w:dir>
    </w:p>
    <w:p w14:paraId="1514AB09" w14:textId="77777777" w:rsidR="009B6BCA" w:rsidRPr="009B6BCA" w:rsidRDefault="009B6BCA" w:rsidP="009B6BCA">
      <w:pPr>
        <w:pStyle w:val="NurText"/>
        <w:bidi/>
        <w:rPr>
          <w:del w:id="20693" w:author="Transkribus" w:date="2019-12-11T14:30:00Z"/>
          <w:rFonts w:ascii="Courier New" w:hAnsi="Courier New" w:cs="Courier New"/>
        </w:rPr>
      </w:pPr>
      <w:dir w:val="rtl">
        <w:dir w:val="rtl">
          <w:del w:id="20694" w:author="Transkribus" w:date="2019-12-11T14:30:00Z">
            <w:r w:rsidRPr="009B6BCA">
              <w:rPr>
                <w:rFonts w:ascii="Courier New" w:hAnsi="Courier New" w:cs="Courier New"/>
                <w:rtl/>
              </w:rPr>
              <w:delText>وقال اخر دهن بابونج</w:delText>
            </w:r>
          </w:del>
          <w:ins w:id="20695" w:author="Transkribus" w:date="2019-12-11T14:30:00Z">
            <w:r w:rsidR="00EE6742" w:rsidRPr="00EE6742">
              <w:rPr>
                <w:rFonts w:ascii="Courier New" w:hAnsi="Courier New" w:cs="Courier New"/>
                <w:rtl/>
              </w:rPr>
              <w:t>بسير جندد سيرمي ريب ويد هعن به وقال أحرد من بابويح</w:t>
            </w:r>
          </w:ins>
          <w:r w:rsidR="00EE6742" w:rsidRPr="00EE6742">
            <w:rPr>
              <w:rFonts w:ascii="Courier New" w:hAnsi="Courier New" w:cs="Courier New"/>
              <w:rtl/>
            </w:rPr>
            <w:t xml:space="preserve"> ومصطكى </w:t>
          </w:r>
          <w:del w:id="20696"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5E07415" w14:textId="6C36F105" w:rsidR="00EE6742" w:rsidRPr="00EE6742" w:rsidRDefault="009B6BCA" w:rsidP="00EE6742">
      <w:pPr>
        <w:pStyle w:val="NurText"/>
        <w:bidi/>
        <w:rPr>
          <w:ins w:id="20697" w:author="Transkribus" w:date="2019-12-11T14:30:00Z"/>
          <w:rFonts w:ascii="Courier New" w:hAnsi="Courier New" w:cs="Courier New"/>
        </w:rPr>
      </w:pPr>
      <w:dir w:val="rtl">
        <w:dir w:val="rtl">
          <w:r w:rsidR="00EE6742" w:rsidRPr="00EE6742">
            <w:rPr>
              <w:rFonts w:ascii="Courier New" w:hAnsi="Courier New" w:cs="Courier New"/>
              <w:rtl/>
            </w:rPr>
            <w:t xml:space="preserve">فقال المصلحة </w:t>
          </w:r>
          <w:del w:id="20698" w:author="Transkribus" w:date="2019-12-11T14:30:00Z">
            <w:r w:rsidRPr="009B6BCA">
              <w:rPr>
                <w:rFonts w:ascii="Courier New" w:hAnsi="Courier New" w:cs="Courier New"/>
                <w:rtl/>
              </w:rPr>
              <w:delText>ان يكون عوض</w:delText>
            </w:r>
          </w:del>
          <w:ins w:id="20699" w:author="Transkribus" w:date="2019-12-11T14:30:00Z">
            <w:r w:rsidR="00EE6742" w:rsidRPr="00EE6742">
              <w:rPr>
                <w:rFonts w:ascii="Courier New" w:hAnsi="Courier New" w:cs="Courier New"/>
                <w:rtl/>
              </w:rPr>
              <w:t>ابن بكون</w:t>
            </w:r>
          </w:ins>
        </w:dir>
      </w:dir>
    </w:p>
    <w:p w14:paraId="1ED23767" w14:textId="5FD0A70F" w:rsidR="00EE6742" w:rsidRPr="00EE6742" w:rsidRDefault="00EE6742" w:rsidP="00EE6742">
      <w:pPr>
        <w:pStyle w:val="NurText"/>
        <w:bidi/>
        <w:rPr>
          <w:ins w:id="20700" w:author="Transkribus" w:date="2019-12-11T14:30:00Z"/>
          <w:rFonts w:ascii="Courier New" w:hAnsi="Courier New" w:cs="Courier New"/>
        </w:rPr>
      </w:pPr>
      <w:ins w:id="20701" w:author="Transkribus" w:date="2019-12-11T14:30:00Z">
        <w:r w:rsidRPr="00EE6742">
          <w:rPr>
            <w:rFonts w:ascii="Courier New" w:hAnsi="Courier New" w:cs="Courier New"/>
            <w:rtl/>
          </w:rPr>
          <w:t>عوس</w:t>
        </w:r>
      </w:ins>
      <w:r w:rsidRPr="00EE6742">
        <w:rPr>
          <w:rFonts w:ascii="Courier New" w:hAnsi="Courier New" w:cs="Courier New"/>
          <w:rtl/>
        </w:rPr>
        <w:t xml:space="preserve"> هذه </w:t>
      </w:r>
      <w:del w:id="20702" w:author="Transkribus" w:date="2019-12-11T14:30:00Z">
        <w:r w:rsidR="009B6BCA" w:rsidRPr="009B6BCA">
          <w:rPr>
            <w:rFonts w:ascii="Courier New" w:hAnsi="Courier New" w:cs="Courier New"/>
            <w:rtl/>
          </w:rPr>
          <w:delText>الاشياء شيء ينفع</w:delText>
        </w:r>
      </w:del>
      <w:ins w:id="20703" w:author="Transkribus" w:date="2019-12-11T14:30:00Z">
        <w:r w:rsidRPr="00EE6742">
          <w:rPr>
            <w:rFonts w:ascii="Courier New" w:hAnsi="Courier New" w:cs="Courier New"/>
            <w:rtl/>
          </w:rPr>
          <w:t>الاشاءشى بنتي</w:t>
        </w:r>
      </w:ins>
      <w:r w:rsidRPr="00EE6742">
        <w:rPr>
          <w:rFonts w:ascii="Courier New" w:hAnsi="Courier New" w:cs="Courier New"/>
          <w:rtl/>
        </w:rPr>
        <w:t xml:space="preserve"> مع </w:t>
      </w:r>
      <w:del w:id="20704" w:author="Transkribus" w:date="2019-12-11T14:30:00Z">
        <w:r w:rsidR="009B6BCA" w:rsidRPr="009B6BCA">
          <w:rPr>
            <w:rFonts w:ascii="Courier New" w:hAnsi="Courier New" w:cs="Courier New"/>
            <w:rtl/>
          </w:rPr>
          <w:delText>طيب رائحة فاعجب</w:delText>
        </w:r>
      </w:del>
      <w:ins w:id="20705" w:author="Transkribus" w:date="2019-12-11T14:30:00Z">
        <w:r w:rsidRPr="00EE6742">
          <w:rPr>
            <w:rFonts w:ascii="Courier New" w:hAnsi="Courier New" w:cs="Courier New"/>
            <w:rtl/>
          </w:rPr>
          <w:t>طبب رانجة قاجب</w:t>
        </w:r>
      </w:ins>
      <w:r w:rsidRPr="00EE6742">
        <w:rPr>
          <w:rFonts w:ascii="Courier New" w:hAnsi="Courier New" w:cs="Courier New"/>
          <w:rtl/>
        </w:rPr>
        <w:t xml:space="preserve"> الصاحب قوله وامر مهذب الدين</w:t>
      </w:r>
      <w:del w:id="20706" w:author="Transkribus" w:date="2019-12-11T14:30:00Z">
        <w:r w:rsidR="009B6BCA" w:rsidRPr="009B6BCA">
          <w:rPr>
            <w:rFonts w:ascii="Courier New" w:hAnsi="Courier New" w:cs="Courier New"/>
            <w:rtl/>
          </w:rPr>
          <w:delText xml:space="preserve"> يوسف باحضار غالية</w:delText>
        </w:r>
      </w:del>
    </w:p>
    <w:p w14:paraId="01A421DE" w14:textId="62A5DC43" w:rsidR="00EE6742" w:rsidRPr="00EE6742" w:rsidRDefault="00EE6742" w:rsidP="00EE6742">
      <w:pPr>
        <w:pStyle w:val="NurText"/>
        <w:bidi/>
        <w:rPr>
          <w:rFonts w:ascii="Courier New" w:hAnsi="Courier New" w:cs="Courier New"/>
        </w:rPr>
      </w:pPr>
      <w:ins w:id="20707" w:author="Transkribus" w:date="2019-12-11T14:30:00Z">
        <w:r w:rsidRPr="00EE6742">
          <w:rPr>
            <w:rFonts w:ascii="Courier New" w:hAnsi="Courier New" w:cs="Courier New"/>
            <w:rtl/>
          </w:rPr>
          <w:t>بوسف باحصار غاليه ودمن بابن لخل ذلك على النار</w:t>
        </w:r>
      </w:ins>
      <w:r w:rsidRPr="00EE6742">
        <w:rPr>
          <w:rFonts w:ascii="Courier New" w:hAnsi="Courier New" w:cs="Courier New"/>
          <w:rtl/>
        </w:rPr>
        <w:t xml:space="preserve"> ودهن </w:t>
      </w:r>
      <w:del w:id="20708" w:author="Transkribus" w:date="2019-12-11T14:30:00Z">
        <w:r w:rsidR="009B6BCA" w:rsidRPr="009B6BCA">
          <w:rPr>
            <w:rFonts w:ascii="Courier New" w:hAnsi="Courier New" w:cs="Courier New"/>
            <w:rtl/>
          </w:rPr>
          <w:delText>بان فحل ذلك على النار ودهن به الموضع فانتفع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709" w:author="Transkribus" w:date="2019-12-11T14:30:00Z">
        <w:r w:rsidRPr="00EE6742">
          <w:rPr>
            <w:rFonts w:ascii="Courier New" w:hAnsi="Courier New" w:cs="Courier New"/>
            <w:rtl/>
          </w:rPr>
          <w:t>بة الموشيع فاتفربة وخسد٣</w:t>
        </w:r>
      </w:ins>
    </w:p>
    <w:p w14:paraId="10B40503" w14:textId="2118A793" w:rsidR="00EE6742" w:rsidRPr="00EE6742" w:rsidRDefault="009B6BCA" w:rsidP="00EE6742">
      <w:pPr>
        <w:pStyle w:val="NurText"/>
        <w:bidi/>
        <w:rPr>
          <w:ins w:id="20710" w:author="Transkribus" w:date="2019-12-11T14:30:00Z"/>
          <w:rFonts w:ascii="Courier New" w:hAnsi="Courier New" w:cs="Courier New"/>
        </w:rPr>
      </w:pPr>
      <w:dir w:val="rtl">
        <w:dir w:val="rtl">
          <w:del w:id="20711" w:author="Transkribus" w:date="2019-12-11T14:30:00Z">
            <w:r w:rsidRPr="009B6BCA">
              <w:rPr>
                <w:rFonts w:ascii="Courier New" w:hAnsi="Courier New" w:cs="Courier New"/>
                <w:rtl/>
              </w:rPr>
              <w:delText xml:space="preserve">وخدم </w:delText>
            </w:r>
          </w:del>
          <w:r w:rsidR="00EE6742" w:rsidRPr="00EE6742">
            <w:rPr>
              <w:rFonts w:ascii="Courier New" w:hAnsi="Courier New" w:cs="Courier New"/>
              <w:rtl/>
            </w:rPr>
            <w:t xml:space="preserve">مهذب الدين يوسف بصناعة الطب </w:t>
          </w:r>
          <w:del w:id="20712" w:author="Transkribus" w:date="2019-12-11T14:30:00Z">
            <w:r w:rsidRPr="009B6BCA">
              <w:rPr>
                <w:rFonts w:ascii="Courier New" w:hAnsi="Courier New" w:cs="Courier New"/>
                <w:rtl/>
              </w:rPr>
              <w:delText>ل</w:delText>
            </w:r>
          </w:del>
          <w:ins w:id="20713" w:author="Transkribus" w:date="2019-12-11T14:30:00Z">
            <w:r w:rsidR="00EE6742" w:rsidRPr="00EE6742">
              <w:rPr>
                <w:rFonts w:ascii="Courier New" w:hAnsi="Courier New" w:cs="Courier New"/>
                <w:rtl/>
              </w:rPr>
              <w:t>ا</w:t>
            </w:r>
          </w:ins>
          <w:r w:rsidR="00EE6742" w:rsidRPr="00EE6742">
            <w:rPr>
              <w:rFonts w:ascii="Courier New" w:hAnsi="Courier New" w:cs="Courier New"/>
              <w:rtl/>
            </w:rPr>
            <w:t xml:space="preserve">عز الدين </w:t>
          </w:r>
          <w:del w:id="20714" w:author="Transkribus" w:date="2019-12-11T14:30:00Z">
            <w:r w:rsidRPr="009B6BCA">
              <w:rPr>
                <w:rFonts w:ascii="Courier New" w:hAnsi="Courier New" w:cs="Courier New"/>
                <w:rtl/>
              </w:rPr>
              <w:delText>فرخشاه ابن</w:delText>
            </w:r>
          </w:del>
          <w:ins w:id="20715" w:author="Transkribus" w:date="2019-12-11T14:30:00Z">
            <w:r w:rsidR="00EE6742" w:rsidRPr="00EE6742">
              <w:rPr>
                <w:rFonts w:ascii="Courier New" w:hAnsi="Courier New" w:cs="Courier New"/>
                <w:rtl/>
              </w:rPr>
              <w:t>قرحساء بن</w:t>
            </w:r>
          </w:ins>
          <w:r w:rsidR="00EE6742" w:rsidRPr="00EE6742">
            <w:rPr>
              <w:rFonts w:ascii="Courier New" w:hAnsi="Courier New" w:cs="Courier New"/>
              <w:rtl/>
            </w:rPr>
            <w:t xml:space="preserve"> شاهان شا</w:t>
          </w:r>
          <w:del w:id="20716" w:author="Transkribus" w:date="2019-12-11T14:30:00Z">
            <w:r w:rsidRPr="009B6BCA">
              <w:rPr>
                <w:rFonts w:ascii="Courier New" w:hAnsi="Courier New" w:cs="Courier New"/>
                <w:rtl/>
              </w:rPr>
              <w:delText>ه</w:delText>
            </w:r>
          </w:del>
          <w:ins w:id="20717"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بن </w:t>
          </w:r>
          <w:del w:id="20718" w:author="Transkribus" w:date="2019-12-11T14:30:00Z">
            <w:r w:rsidRPr="009B6BCA">
              <w:rPr>
                <w:rFonts w:ascii="Courier New" w:hAnsi="Courier New" w:cs="Courier New"/>
                <w:rtl/>
              </w:rPr>
              <w:delText xml:space="preserve">ايوب ولما توفى عز </w:delText>
            </w:r>
          </w:del>
          <w:ins w:id="20719" w:author="Transkribus" w:date="2019-12-11T14:30:00Z">
            <w:r w:rsidR="00EE6742" w:rsidRPr="00EE6742">
              <w:rPr>
                <w:rFonts w:ascii="Courier New" w:hAnsi="Courier New" w:cs="Courier New"/>
                <w:rtl/>
              </w:rPr>
              <w:t>أيوب ولمانوفى عرا</w:t>
            </w:r>
          </w:ins>
        </w:dir>
      </w:dir>
    </w:p>
    <w:p w14:paraId="653102E1" w14:textId="6BB444DE" w:rsidR="00EE6742" w:rsidRPr="00EE6742" w:rsidRDefault="00EE6742" w:rsidP="00EE6742">
      <w:pPr>
        <w:pStyle w:val="NurText"/>
        <w:bidi/>
        <w:rPr>
          <w:ins w:id="20720" w:author="Transkribus" w:date="2019-12-11T14:30:00Z"/>
          <w:rFonts w:ascii="Courier New" w:hAnsi="Courier New" w:cs="Courier New"/>
        </w:rPr>
      </w:pPr>
      <w:r w:rsidRPr="00EE6742">
        <w:rPr>
          <w:rFonts w:ascii="Courier New" w:hAnsi="Courier New" w:cs="Courier New"/>
          <w:rtl/>
        </w:rPr>
        <w:t xml:space="preserve">الدين </w:t>
      </w:r>
      <w:del w:id="20721" w:author="Transkribus" w:date="2019-12-11T14:30:00Z">
        <w:r w:rsidR="009B6BCA" w:rsidRPr="009B6BCA">
          <w:rPr>
            <w:rFonts w:ascii="Courier New" w:hAnsi="Courier New" w:cs="Courier New"/>
            <w:rtl/>
          </w:rPr>
          <w:delText>فرخشاه رحمه</w:delText>
        </w:r>
      </w:del>
      <w:ins w:id="20722" w:author="Transkribus" w:date="2019-12-11T14:30:00Z">
        <w:r w:rsidRPr="00EE6742">
          <w:rPr>
            <w:rFonts w:ascii="Courier New" w:hAnsi="Courier New" w:cs="Courier New"/>
            <w:rtl/>
          </w:rPr>
          <w:t>قرخشاه رجمه</w:t>
        </w:r>
      </w:ins>
      <w:r w:rsidRPr="00EE6742">
        <w:rPr>
          <w:rFonts w:ascii="Courier New" w:hAnsi="Courier New" w:cs="Courier New"/>
          <w:rtl/>
        </w:rPr>
        <w:t xml:space="preserve"> الله وذلك فى جمادى </w:t>
      </w:r>
      <w:del w:id="20723" w:author="Transkribus" w:date="2019-12-11T14:30:00Z">
        <w:r w:rsidR="009B6BCA" w:rsidRPr="009B6BCA">
          <w:rPr>
            <w:rFonts w:ascii="Courier New" w:hAnsi="Courier New" w:cs="Courier New"/>
            <w:rtl/>
          </w:rPr>
          <w:delText xml:space="preserve">الاولى سنة ثمان وسبعين وخمسمائة خدم بعده </w:delText>
        </w:r>
      </w:del>
      <w:ins w:id="20724" w:author="Transkribus" w:date="2019-12-11T14:30:00Z">
        <w:r w:rsidRPr="00EE6742">
          <w:rPr>
            <w:rFonts w:ascii="Courier New" w:hAnsi="Courier New" w:cs="Courier New"/>
            <w:rtl/>
          </w:rPr>
          <w:t>الأولى سنةثمان وسيعين وخمسماثة آدم بعدة</w:t>
        </w:r>
      </w:ins>
    </w:p>
    <w:p w14:paraId="24485F53" w14:textId="1E152D1A" w:rsidR="00EE6742" w:rsidRPr="00EE6742" w:rsidRDefault="00EE6742" w:rsidP="00EE6742">
      <w:pPr>
        <w:pStyle w:val="NurText"/>
        <w:bidi/>
        <w:rPr>
          <w:ins w:id="20725" w:author="Transkribus" w:date="2019-12-11T14:30:00Z"/>
          <w:rFonts w:ascii="Courier New" w:hAnsi="Courier New" w:cs="Courier New"/>
        </w:rPr>
      </w:pPr>
      <w:r w:rsidRPr="00EE6742">
        <w:rPr>
          <w:rFonts w:ascii="Courier New" w:hAnsi="Courier New" w:cs="Courier New"/>
          <w:rtl/>
        </w:rPr>
        <w:t xml:space="preserve">لولده الملك </w:t>
      </w:r>
      <w:del w:id="20726" w:author="Transkribus" w:date="2019-12-11T14:30:00Z">
        <w:r w:rsidR="009B6BCA" w:rsidRPr="009B6BCA">
          <w:rPr>
            <w:rFonts w:ascii="Courier New" w:hAnsi="Courier New" w:cs="Courier New"/>
            <w:rtl/>
          </w:rPr>
          <w:delText>الامجد مجد</w:delText>
        </w:r>
      </w:del>
      <w:ins w:id="20727" w:author="Transkribus" w:date="2019-12-11T14:30:00Z">
        <w:r w:rsidRPr="00EE6742">
          <w:rPr>
            <w:rFonts w:ascii="Courier New" w:hAnsi="Courier New" w:cs="Courier New"/>
            <w:rtl/>
          </w:rPr>
          <w:t>الامحجد مجسد</w:t>
        </w:r>
      </w:ins>
      <w:r w:rsidRPr="00EE6742">
        <w:rPr>
          <w:rFonts w:ascii="Courier New" w:hAnsi="Courier New" w:cs="Courier New"/>
          <w:rtl/>
        </w:rPr>
        <w:t xml:space="preserve"> الدين </w:t>
      </w:r>
      <w:del w:id="20728" w:author="Transkribus" w:date="2019-12-11T14:30:00Z">
        <w:r w:rsidR="009B6BCA" w:rsidRPr="009B6BCA">
          <w:rPr>
            <w:rFonts w:ascii="Courier New" w:hAnsi="Courier New" w:cs="Courier New"/>
            <w:rtl/>
          </w:rPr>
          <w:delText>بهرام شاه</w:delText>
        </w:r>
      </w:del>
      <w:ins w:id="20729" w:author="Transkribus" w:date="2019-12-11T14:30:00Z">
        <w:r w:rsidRPr="00EE6742">
          <w:rPr>
            <w:rFonts w:ascii="Courier New" w:hAnsi="Courier New" w:cs="Courier New"/>
            <w:rtl/>
          </w:rPr>
          <w:t>بنهرام شاد</w:t>
        </w:r>
      </w:ins>
      <w:r w:rsidRPr="00EE6742">
        <w:rPr>
          <w:rFonts w:ascii="Courier New" w:hAnsi="Courier New" w:cs="Courier New"/>
          <w:rtl/>
        </w:rPr>
        <w:t xml:space="preserve"> بن عز الدين </w:t>
      </w:r>
      <w:ins w:id="20730" w:author="Transkribus" w:date="2019-12-11T14:30:00Z">
        <w:r w:rsidRPr="00EE6742">
          <w:rPr>
            <w:rFonts w:ascii="Courier New" w:hAnsi="Courier New" w:cs="Courier New"/>
            <w:rtl/>
          </w:rPr>
          <w:t>ق</w:t>
        </w:r>
      </w:ins>
      <w:r w:rsidRPr="00EE6742">
        <w:rPr>
          <w:rFonts w:ascii="Courier New" w:hAnsi="Courier New" w:cs="Courier New"/>
          <w:rtl/>
        </w:rPr>
        <w:t xml:space="preserve">فرخشاه بصناعة الطب </w:t>
      </w:r>
      <w:del w:id="20731" w:author="Transkribus" w:date="2019-12-11T14:30:00Z">
        <w:r w:rsidR="009B6BCA" w:rsidRPr="009B6BCA">
          <w:rPr>
            <w:rFonts w:ascii="Courier New" w:hAnsi="Courier New" w:cs="Courier New"/>
            <w:rtl/>
          </w:rPr>
          <w:delText>واقام عنده ببعلبك وحظى</w:delText>
        </w:r>
      </w:del>
      <w:ins w:id="20732" w:author="Transkribus" w:date="2019-12-11T14:30:00Z">
        <w:r w:rsidRPr="00EE6742">
          <w:rPr>
            <w:rFonts w:ascii="Courier New" w:hAnsi="Courier New" w:cs="Courier New"/>
            <w:rtl/>
          </w:rPr>
          <w:t>وأقام عنسدة</w:t>
        </w:r>
      </w:ins>
    </w:p>
    <w:p w14:paraId="3CA34542" w14:textId="77777777" w:rsidR="009B6BCA" w:rsidRPr="009B6BCA" w:rsidRDefault="00EE6742" w:rsidP="009B6BCA">
      <w:pPr>
        <w:pStyle w:val="NurText"/>
        <w:bidi/>
        <w:rPr>
          <w:del w:id="20733" w:author="Transkribus" w:date="2019-12-11T14:30:00Z"/>
          <w:rFonts w:ascii="Courier New" w:hAnsi="Courier New" w:cs="Courier New"/>
        </w:rPr>
      </w:pPr>
      <w:ins w:id="20734" w:author="Transkribus" w:date="2019-12-11T14:30:00Z">
        <w:r w:rsidRPr="00EE6742">
          <w:rPr>
            <w:rFonts w:ascii="Courier New" w:hAnsi="Courier New" w:cs="Courier New"/>
            <w:rtl/>
          </w:rPr>
          <w:t>بيقليك وحفطى</w:t>
        </w:r>
      </w:ins>
      <w:r w:rsidRPr="00EE6742">
        <w:rPr>
          <w:rFonts w:ascii="Courier New" w:hAnsi="Courier New" w:cs="Courier New"/>
          <w:rtl/>
        </w:rPr>
        <w:t xml:space="preserve"> فى </w:t>
      </w:r>
      <w:del w:id="20735" w:author="Transkribus" w:date="2019-12-11T14:30:00Z">
        <w:r w:rsidR="009B6BCA" w:rsidRPr="009B6BCA">
          <w:rPr>
            <w:rFonts w:ascii="Courier New" w:hAnsi="Courier New" w:cs="Courier New"/>
            <w:rtl/>
          </w:rPr>
          <w:delText>ايامه ونال</w:delText>
        </w:r>
      </w:del>
      <w:ins w:id="20736" w:author="Transkribus" w:date="2019-12-11T14:30:00Z">
        <w:r w:rsidRPr="00EE6742">
          <w:rPr>
            <w:rFonts w:ascii="Courier New" w:hAnsi="Courier New" w:cs="Courier New"/>
            <w:rtl/>
          </w:rPr>
          <w:t>أبامة وثال</w:t>
        </w:r>
      </w:ins>
      <w:r w:rsidRPr="00EE6742">
        <w:rPr>
          <w:rFonts w:ascii="Courier New" w:hAnsi="Courier New" w:cs="Courier New"/>
          <w:rtl/>
        </w:rPr>
        <w:t xml:space="preserve"> من جهته من الاموال </w:t>
      </w:r>
      <w:del w:id="20737" w:author="Transkribus" w:date="2019-12-11T14:30:00Z">
        <w:r w:rsidR="009B6BCA" w:rsidRPr="009B6BCA">
          <w:rPr>
            <w:rFonts w:ascii="Courier New" w:hAnsi="Courier New" w:cs="Courier New"/>
            <w:rtl/>
          </w:rPr>
          <w:delText>والنعم شيئا كثيرا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77DAC67" w14:textId="723D6981" w:rsidR="00EE6742" w:rsidRPr="00EE6742" w:rsidRDefault="009B6BCA" w:rsidP="00EE6742">
      <w:pPr>
        <w:pStyle w:val="NurText"/>
        <w:bidi/>
        <w:rPr>
          <w:ins w:id="20738" w:author="Transkribus" w:date="2019-12-11T14:30:00Z"/>
          <w:rFonts w:ascii="Courier New" w:hAnsi="Courier New" w:cs="Courier New"/>
        </w:rPr>
      </w:pPr>
      <w:dir w:val="rtl">
        <w:dir w:val="rtl">
          <w:ins w:id="20739" w:author="Transkribus" w:date="2019-12-11T14:30:00Z">
            <w:r w:rsidR="00EE6742" w:rsidRPr="00EE6742">
              <w:rPr>
                <w:rFonts w:ascii="Courier New" w:hAnsi="Courier New" w:cs="Courier New"/>
                <w:rtl/>
              </w:rPr>
              <w:t xml:space="preserve">والنصم شا كترا </w:t>
            </w:r>
          </w:ins>
          <w:r w:rsidR="00EE6742" w:rsidRPr="00EE6742">
            <w:rPr>
              <w:rFonts w:ascii="Courier New" w:hAnsi="Courier New" w:cs="Courier New"/>
              <w:rtl/>
            </w:rPr>
            <w:t xml:space="preserve">وكان </w:t>
          </w:r>
          <w:del w:id="20740" w:author="Transkribus" w:date="2019-12-11T14:30:00Z">
            <w:r w:rsidRPr="009B6BCA">
              <w:rPr>
                <w:rFonts w:ascii="Courier New" w:hAnsi="Courier New" w:cs="Courier New"/>
                <w:rtl/>
              </w:rPr>
              <w:delText>يستشيره فى اموره ويعتمد</w:delText>
            </w:r>
          </w:del>
          <w:ins w:id="20741" w:author="Transkribus" w:date="2019-12-11T14:30:00Z">
            <w:r w:rsidR="00EE6742" w:rsidRPr="00EE6742">
              <w:rPr>
                <w:rFonts w:ascii="Courier New" w:hAnsi="Courier New" w:cs="Courier New"/>
                <w:rtl/>
              </w:rPr>
              <w:t>استشيرةلى</w:t>
            </w:r>
          </w:ins>
        </w:dir>
      </w:dir>
    </w:p>
    <w:p w14:paraId="39055B6C" w14:textId="77777777" w:rsidR="009B6BCA" w:rsidRPr="009B6BCA" w:rsidRDefault="00EE6742" w:rsidP="009B6BCA">
      <w:pPr>
        <w:pStyle w:val="NurText"/>
        <w:bidi/>
        <w:rPr>
          <w:del w:id="20742" w:author="Transkribus" w:date="2019-12-11T14:30:00Z"/>
          <w:rFonts w:ascii="Courier New" w:hAnsi="Courier New" w:cs="Courier New"/>
        </w:rPr>
      </w:pPr>
      <w:ins w:id="20743" w:author="Transkribus" w:date="2019-12-11T14:30:00Z">
        <w:r w:rsidRPr="00EE6742">
          <w:rPr>
            <w:rFonts w:ascii="Courier New" w:hAnsi="Courier New" w:cs="Courier New"/>
            <w:rtl/>
          </w:rPr>
          <w:t>أمورهوبعنمد</w:t>
        </w:r>
      </w:ins>
      <w:r w:rsidRPr="00EE6742">
        <w:rPr>
          <w:rFonts w:ascii="Courier New" w:hAnsi="Courier New" w:cs="Courier New"/>
          <w:rtl/>
        </w:rPr>
        <w:t xml:space="preserve"> عليه فى </w:t>
      </w:r>
      <w:del w:id="20744" w:author="Transkribus" w:date="2019-12-11T14:30:00Z">
        <w:r w:rsidR="009B6BCA" w:rsidRPr="009B6BCA">
          <w:rPr>
            <w:rFonts w:ascii="Courier New" w:hAnsi="Courier New" w:cs="Courier New"/>
            <w:rtl/>
          </w:rPr>
          <w:delText>احواله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B4B9633" w14:textId="57813CBF" w:rsidR="00EE6742" w:rsidRPr="00EE6742" w:rsidRDefault="009B6BCA" w:rsidP="00EE6742">
      <w:pPr>
        <w:pStyle w:val="NurText"/>
        <w:bidi/>
        <w:rPr>
          <w:rFonts w:ascii="Courier New" w:hAnsi="Courier New" w:cs="Courier New"/>
        </w:rPr>
      </w:pPr>
      <w:dir w:val="rtl">
        <w:dir w:val="rtl">
          <w:ins w:id="20745" w:author="Transkribus" w:date="2019-12-11T14:30:00Z">
            <w:r w:rsidR="00EE6742" w:rsidRPr="00EE6742">
              <w:rPr>
                <w:rFonts w:ascii="Courier New" w:hAnsi="Courier New" w:cs="Courier New"/>
                <w:rtl/>
              </w:rPr>
              <w:t xml:space="preserve">أحو اله </w:t>
            </w:r>
          </w:ins>
          <w:r w:rsidR="00EE6742" w:rsidRPr="00EE6742">
            <w:rPr>
              <w:rFonts w:ascii="Courier New" w:hAnsi="Courier New" w:cs="Courier New"/>
              <w:rtl/>
            </w:rPr>
            <w:t>وكان الشي</w:t>
          </w:r>
          <w:del w:id="20746" w:author="Transkribus" w:date="2019-12-11T14:30:00Z">
            <w:r w:rsidRPr="009B6BCA">
              <w:rPr>
                <w:rFonts w:ascii="Courier New" w:hAnsi="Courier New" w:cs="Courier New"/>
                <w:rtl/>
              </w:rPr>
              <w:delText>خ</w:delText>
            </w:r>
          </w:del>
          <w:ins w:id="2074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مهذب الدين حسن الر</w:t>
          </w:r>
          <w:del w:id="20748" w:author="Transkribus" w:date="2019-12-11T14:30:00Z">
            <w:r w:rsidRPr="009B6BCA">
              <w:rPr>
                <w:rFonts w:ascii="Courier New" w:hAnsi="Courier New" w:cs="Courier New"/>
                <w:rtl/>
              </w:rPr>
              <w:delText>ا</w:delText>
            </w:r>
          </w:del>
          <w:ins w:id="20749" w:author="Transkribus" w:date="2019-12-11T14:30:00Z">
            <w:r w:rsidR="00EE6742" w:rsidRPr="00EE6742">
              <w:rPr>
                <w:rFonts w:ascii="Courier New" w:hAnsi="Courier New" w:cs="Courier New"/>
                <w:rtl/>
              </w:rPr>
              <w:t>أ</w:t>
            </w:r>
          </w:ins>
          <w:r w:rsidR="00EE6742" w:rsidRPr="00EE6742">
            <w:rPr>
              <w:rFonts w:ascii="Courier New" w:hAnsi="Courier New" w:cs="Courier New"/>
              <w:rtl/>
            </w:rPr>
            <w:t>ى وافر العلم ج</w:t>
          </w:r>
          <w:del w:id="20750" w:author="Transkribus" w:date="2019-12-11T14:30:00Z">
            <w:r w:rsidRPr="009B6BCA">
              <w:rPr>
                <w:rFonts w:ascii="Courier New" w:hAnsi="Courier New" w:cs="Courier New"/>
                <w:rtl/>
              </w:rPr>
              <w:delText>ي</w:delText>
            </w:r>
          </w:del>
          <w:ins w:id="20751" w:author="Transkribus" w:date="2019-12-11T14:30:00Z">
            <w:r w:rsidR="00EE6742" w:rsidRPr="00EE6742">
              <w:rPr>
                <w:rFonts w:ascii="Courier New" w:hAnsi="Courier New" w:cs="Courier New"/>
                <w:rtl/>
              </w:rPr>
              <w:t>ب</w:t>
            </w:r>
          </w:ins>
          <w:r w:rsidR="00EE6742" w:rsidRPr="00EE6742">
            <w:rPr>
              <w:rFonts w:ascii="Courier New" w:hAnsi="Courier New" w:cs="Courier New"/>
              <w:rtl/>
            </w:rPr>
            <w:t>د الفطرة</w:t>
          </w:r>
          <w:del w:id="2075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DCE17DE" w14:textId="121817A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فكان </w:t>
          </w:r>
          <w:del w:id="20753" w:author="Transkribus" w:date="2019-12-11T14:30:00Z">
            <w:r w:rsidRPr="009B6BCA">
              <w:rPr>
                <w:rFonts w:ascii="Courier New" w:hAnsi="Courier New" w:cs="Courier New"/>
                <w:rtl/>
              </w:rPr>
              <w:delText>يستصوب اراءه</w:delText>
            </w:r>
          </w:del>
          <w:ins w:id="20754" w:author="Transkribus" w:date="2019-12-11T14:30:00Z">
            <w:r w:rsidR="00EE6742" w:rsidRPr="00EE6742">
              <w:rPr>
                <w:rFonts w:ascii="Courier New" w:hAnsi="Courier New" w:cs="Courier New"/>
                <w:rtl/>
              </w:rPr>
              <w:t>يسيصوب أراهم</w:t>
            </w:r>
          </w:ins>
          <w:r w:rsidR="00EE6742" w:rsidRPr="00EE6742">
            <w:rPr>
              <w:rFonts w:ascii="Courier New" w:hAnsi="Courier New" w:cs="Courier New"/>
              <w:rtl/>
            </w:rPr>
            <w:t xml:space="preserve"> ويشكر مقاصده</w:t>
          </w:r>
          <w:del w:id="20755"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56" w:author="Transkribus" w:date="2019-12-11T14:30:00Z">
            <w:r w:rsidR="00EE6742" w:rsidRPr="00EE6742">
              <w:rPr>
                <w:rFonts w:ascii="Courier New" w:hAnsi="Courier New" w:cs="Courier New"/>
                <w:rtl/>
              </w:rPr>
              <w:t xml:space="preserve"> ثم اسورزه واشتعل بالوزار هوار تفع أمرةوارتقت</w:t>
            </w:r>
          </w:ins>
        </w:dir>
      </w:dir>
    </w:p>
    <w:p w14:paraId="06766483" w14:textId="07FFB6B5" w:rsidR="00EE6742" w:rsidRPr="00EE6742" w:rsidRDefault="009B6BCA" w:rsidP="00EE6742">
      <w:pPr>
        <w:pStyle w:val="NurText"/>
        <w:bidi/>
        <w:rPr>
          <w:rFonts w:ascii="Courier New" w:hAnsi="Courier New" w:cs="Courier New"/>
        </w:rPr>
      </w:pPr>
      <w:dir w:val="rtl">
        <w:dir w:val="rtl">
          <w:del w:id="20757" w:author="Transkribus" w:date="2019-12-11T14:30:00Z">
            <w:r w:rsidRPr="009B6BCA">
              <w:rPr>
                <w:rFonts w:ascii="Courier New" w:hAnsi="Courier New" w:cs="Courier New"/>
                <w:rtl/>
              </w:rPr>
              <w:delText>ثم استوزره واشتغل بالوزارة وارتفع امره وارتقت منزلته</w:delText>
            </w:r>
          </w:del>
          <w:ins w:id="20758" w:author="Transkribus" w:date="2019-12-11T14:30:00Z">
            <w:r w:rsidR="00EE6742" w:rsidRPr="00EE6742">
              <w:rPr>
                <w:rFonts w:ascii="Courier New" w:hAnsi="Courier New" w:cs="Courier New"/>
                <w:rtl/>
              </w:rPr>
              <w:t>متزلتة</w:t>
            </w:r>
          </w:ins>
          <w:r w:rsidR="00EE6742" w:rsidRPr="00EE6742">
            <w:rPr>
              <w:rFonts w:ascii="Courier New" w:hAnsi="Courier New" w:cs="Courier New"/>
              <w:rtl/>
            </w:rPr>
            <w:t xml:space="preserve"> عنده </w:t>
          </w:r>
          <w:del w:id="20759" w:author="Transkribus" w:date="2019-12-11T14:30:00Z">
            <w:r w:rsidRPr="009B6BCA">
              <w:rPr>
                <w:rFonts w:ascii="Courier New" w:hAnsi="Courier New" w:cs="Courier New"/>
                <w:rtl/>
              </w:rPr>
              <w:delText>حتى</w:delText>
            </w:r>
          </w:del>
          <w:ins w:id="20760" w:author="Transkribus" w:date="2019-12-11T14:30:00Z">
            <w:r w:rsidR="00EE6742" w:rsidRPr="00EE6742">
              <w:rPr>
                <w:rFonts w:ascii="Courier New" w:hAnsi="Courier New" w:cs="Courier New"/>
                <w:rtl/>
              </w:rPr>
              <w:t>صى</w:t>
            </w:r>
          </w:ins>
          <w:r w:rsidR="00EE6742" w:rsidRPr="00EE6742">
            <w:rPr>
              <w:rFonts w:ascii="Courier New" w:hAnsi="Courier New" w:cs="Courier New"/>
              <w:rtl/>
            </w:rPr>
            <w:t xml:space="preserve"> صار هو المدبر ل</w:t>
          </w:r>
          <w:del w:id="20761" w:author="Transkribus" w:date="2019-12-11T14:30:00Z">
            <w:r w:rsidRPr="009B6BCA">
              <w:rPr>
                <w:rFonts w:ascii="Courier New" w:hAnsi="Courier New" w:cs="Courier New"/>
                <w:rtl/>
              </w:rPr>
              <w:delText>ج</w:delText>
            </w:r>
          </w:del>
          <w:ins w:id="20762" w:author="Transkribus" w:date="2019-12-11T14:30:00Z">
            <w:r w:rsidR="00EE6742" w:rsidRPr="00EE6742">
              <w:rPr>
                <w:rFonts w:ascii="Courier New" w:hAnsi="Courier New" w:cs="Courier New"/>
                <w:rtl/>
              </w:rPr>
              <w:t>خ</w:t>
            </w:r>
          </w:ins>
          <w:r w:rsidR="00EE6742" w:rsidRPr="00EE6742">
            <w:rPr>
              <w:rFonts w:ascii="Courier New" w:hAnsi="Courier New" w:cs="Courier New"/>
              <w:rtl/>
            </w:rPr>
            <w:t xml:space="preserve">ميع الدولة </w:t>
          </w:r>
          <w:del w:id="20763" w:author="Transkribus" w:date="2019-12-11T14:30:00Z">
            <w:r w:rsidRPr="009B6BCA">
              <w:rPr>
                <w:rFonts w:ascii="Courier New" w:hAnsi="Courier New" w:cs="Courier New"/>
                <w:rtl/>
              </w:rPr>
              <w:delText>والاحوال باسرها لا تعدل</w:delText>
            </w:r>
          </w:del>
          <w:ins w:id="20764" w:author="Transkribus" w:date="2019-12-11T14:30:00Z">
            <w:r w:rsidR="00EE6742" w:rsidRPr="00EE6742">
              <w:rPr>
                <w:rFonts w:ascii="Courier New" w:hAnsi="Courier New" w:cs="Courier New"/>
                <w:rtl/>
              </w:rPr>
              <w:t>والأجوال باسرهالاتعدل</w:t>
            </w:r>
          </w:ins>
          <w:r w:rsidR="00EE6742" w:rsidRPr="00EE6742">
            <w:rPr>
              <w:rFonts w:ascii="Courier New" w:hAnsi="Courier New" w:cs="Courier New"/>
              <w:rtl/>
            </w:rPr>
            <w:t xml:space="preserve"> عن </w:t>
          </w:r>
          <w:del w:id="20765" w:author="Transkribus" w:date="2019-12-11T14:30:00Z">
            <w:r w:rsidRPr="009B6BCA">
              <w:rPr>
                <w:rFonts w:ascii="Courier New" w:hAnsi="Courier New" w:cs="Courier New"/>
                <w:rtl/>
              </w:rPr>
              <w:delText>امره ونهيه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66" w:author="Transkribus" w:date="2019-12-11T14:30:00Z">
            <w:r w:rsidR="00EE6742" w:rsidRPr="00EE6742">
              <w:rPr>
                <w:rFonts w:ascii="Courier New" w:hAnsi="Courier New" w:cs="Courier New"/>
                <w:rtl/>
              </w:rPr>
              <w:t>أمرة ونهية</w:t>
            </w:r>
          </w:ins>
        </w:dir>
      </w:dir>
    </w:p>
    <w:p w14:paraId="06FAA64C" w14:textId="0FC76D24"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ولذلك قال فيه الشي</w:t>
          </w:r>
          <w:del w:id="20767" w:author="Transkribus" w:date="2019-12-11T14:30:00Z">
            <w:r w:rsidRPr="009B6BCA">
              <w:rPr>
                <w:rFonts w:ascii="Courier New" w:hAnsi="Courier New" w:cs="Courier New"/>
                <w:rtl/>
              </w:rPr>
              <w:delText>خ</w:delText>
            </w:r>
          </w:del>
          <w:ins w:id="20768"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شهاب الدين فتيان</w:t>
          </w:r>
          <w:del w:id="207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8CA67A2" w14:textId="70B2B021" w:rsidR="00EE6742" w:rsidRPr="00EE6742" w:rsidRDefault="009B6BCA" w:rsidP="00EE6742">
      <w:pPr>
        <w:pStyle w:val="NurText"/>
        <w:bidi/>
        <w:rPr>
          <w:ins w:id="20770" w:author="Transkribus" w:date="2019-12-11T14:30:00Z"/>
          <w:rFonts w:ascii="Courier New" w:hAnsi="Courier New" w:cs="Courier New"/>
        </w:rPr>
      </w:pPr>
      <w:dir w:val="rtl">
        <w:dir w:val="rtl">
          <w:ins w:id="20771" w:author="Transkribus" w:date="2019-12-11T14:30:00Z">
            <w:r w:rsidR="00EE6742" w:rsidRPr="00EE6742">
              <w:rPr>
                <w:rFonts w:ascii="Courier New" w:hAnsi="Courier New" w:cs="Courier New"/>
                <w:rtl/>
              </w:rPr>
              <w:t>النصر٢٢</w:t>
            </w:r>
          </w:ins>
        </w:dir>
      </w:dir>
    </w:p>
    <w:p w14:paraId="67F68A44" w14:textId="2866538C" w:rsidR="00EE6742" w:rsidRPr="00EE6742" w:rsidRDefault="00EE6742" w:rsidP="00EE6742">
      <w:pPr>
        <w:pStyle w:val="NurText"/>
        <w:bidi/>
        <w:rPr>
          <w:rFonts w:ascii="Courier New" w:hAnsi="Courier New" w:cs="Courier New"/>
        </w:rPr>
      </w:pPr>
      <w:r w:rsidRPr="00EE6742">
        <w:rPr>
          <w:rFonts w:ascii="Courier New" w:hAnsi="Courier New" w:cs="Courier New"/>
          <w:rtl/>
        </w:rPr>
        <w:t>الملك ال</w:t>
      </w:r>
      <w:del w:id="20772" w:author="Transkribus" w:date="2019-12-11T14:30:00Z">
        <w:r w:rsidR="009B6BCA" w:rsidRPr="009B6BCA">
          <w:rPr>
            <w:rFonts w:ascii="Courier New" w:hAnsi="Courier New" w:cs="Courier New"/>
            <w:rtl/>
          </w:rPr>
          <w:delText>ا</w:delText>
        </w:r>
      </w:del>
      <w:ins w:id="20773" w:author="Transkribus" w:date="2019-12-11T14:30:00Z">
        <w:r w:rsidRPr="00EE6742">
          <w:rPr>
            <w:rFonts w:ascii="Courier New" w:hAnsi="Courier New" w:cs="Courier New"/>
            <w:rtl/>
          </w:rPr>
          <w:t>أ</w:t>
        </w:r>
      </w:ins>
      <w:r w:rsidRPr="00EE6742">
        <w:rPr>
          <w:rFonts w:ascii="Courier New" w:hAnsi="Courier New" w:cs="Courier New"/>
          <w:rtl/>
        </w:rPr>
        <w:t>مجد الذى شهد</w:t>
      </w:r>
      <w:del w:id="20774" w:author="Transkribus" w:date="2019-12-11T14:30:00Z">
        <w:r w:rsidR="009B6BCA" w:rsidRPr="009B6BCA">
          <w:rPr>
            <w:rFonts w:ascii="Courier New" w:hAnsi="Courier New" w:cs="Courier New"/>
            <w:rtl/>
          </w:rPr>
          <w:delText>ت</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775" w:author="Transkribus" w:date="2019-12-11T14:30:00Z">
        <w:r w:rsidRPr="00EE6742">
          <w:rPr>
            <w:rFonts w:ascii="Courier New" w:hAnsi="Courier New" w:cs="Courier New"/>
            <w:rtl/>
          </w:rPr>
          <w:t>ب</w:t>
        </w:r>
      </w:ins>
      <w:r w:rsidRPr="00EE6742">
        <w:rPr>
          <w:rFonts w:ascii="Courier New" w:hAnsi="Courier New" w:cs="Courier New"/>
          <w:rtl/>
        </w:rPr>
        <w:t xml:space="preserve"> * </w:t>
      </w:r>
      <w:dir w:val="rtl">
        <w:dir w:val="rtl">
          <w:r w:rsidRPr="00EE6742">
            <w:rPr>
              <w:rFonts w:ascii="Courier New" w:hAnsi="Courier New" w:cs="Courier New"/>
              <w:rtl/>
            </w:rPr>
            <w:t>له جميع ال</w:t>
          </w:r>
          <w:del w:id="20776" w:author="Transkribus" w:date="2019-12-11T14:30:00Z">
            <w:r w:rsidR="009B6BCA" w:rsidRPr="009B6BCA">
              <w:rPr>
                <w:rFonts w:ascii="Courier New" w:hAnsi="Courier New" w:cs="Courier New"/>
                <w:rtl/>
              </w:rPr>
              <w:delText>مل</w:delText>
            </w:r>
          </w:del>
          <w:r w:rsidRPr="00EE6742">
            <w:rPr>
              <w:rFonts w:ascii="Courier New" w:hAnsi="Courier New" w:cs="Courier New"/>
              <w:rtl/>
            </w:rPr>
            <w:t>و</w:t>
          </w:r>
          <w:del w:id="20777" w:author="Transkribus" w:date="2019-12-11T14:30:00Z">
            <w:r w:rsidR="009B6BCA" w:rsidRPr="009B6BCA">
              <w:rPr>
                <w:rFonts w:ascii="Courier New" w:hAnsi="Courier New" w:cs="Courier New"/>
                <w:rtl/>
              </w:rPr>
              <w:delText>ك</w:delText>
            </w:r>
          </w:del>
          <w:ins w:id="20778" w:author="Transkribus" w:date="2019-12-11T14:30:00Z">
            <w:r w:rsidRPr="00EE6742">
              <w:rPr>
                <w:rFonts w:ascii="Courier New" w:hAnsi="Courier New" w:cs="Courier New"/>
                <w:rtl/>
              </w:rPr>
              <w:t>ل</w:t>
            </w:r>
          </w:ins>
          <w:r w:rsidRPr="00EE6742">
            <w:rPr>
              <w:rFonts w:ascii="Courier New" w:hAnsi="Courier New" w:cs="Courier New"/>
              <w:rtl/>
            </w:rPr>
            <w:t xml:space="preserve"> بالفضل</w:t>
          </w:r>
          <w:del w:id="2077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dir>
      </w:dir>
    </w:p>
    <w:p w14:paraId="7823396D" w14:textId="5A24D6F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اصبح فى السامرى </w:t>
          </w:r>
          <w:del w:id="20780" w:author="Transkribus" w:date="2019-12-11T14:30:00Z">
            <w:r w:rsidRPr="009B6BCA">
              <w:rPr>
                <w:rFonts w:ascii="Courier New" w:hAnsi="Courier New" w:cs="Courier New"/>
                <w:rtl/>
              </w:rPr>
              <w:delText>معتقدا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ما اعتقد</w:delText>
                </w:r>
              </w:dir>
            </w:dir>
          </w:del>
          <w:ins w:id="20781" w:author="Transkribus" w:date="2019-12-11T14:30:00Z">
            <w:r w:rsidR="00EE6742" w:rsidRPr="00EE6742">
              <w:rPr>
                <w:rFonts w:ascii="Courier New" w:hAnsi="Courier New" w:cs="Courier New"/>
                <w:rtl/>
              </w:rPr>
              <w:t>معنقدا * ماعتقد</w:t>
            </w:r>
          </w:ins>
          <w:r w:rsidR="00EE6742" w:rsidRPr="00EE6742">
            <w:rPr>
              <w:rFonts w:ascii="Courier New" w:hAnsi="Courier New" w:cs="Courier New"/>
              <w:rtl/>
            </w:rPr>
            <w:t xml:space="preserve"> السامرى فى </w:t>
          </w:r>
          <w:del w:id="20782" w:author="Transkribus" w:date="2019-12-11T14:30:00Z">
            <w:r w:rsidRPr="009B6BCA">
              <w:rPr>
                <w:rFonts w:ascii="Courier New" w:hAnsi="Courier New" w:cs="Courier New"/>
                <w:rtl/>
              </w:rPr>
              <w:delText>العجل المنسرح</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83" w:author="Transkribus" w:date="2019-12-11T14:30:00Z">
            <w:r w:rsidR="00EE6742" w:rsidRPr="00EE6742">
              <w:rPr>
                <w:rFonts w:ascii="Courier New" w:hAnsi="Courier New" w:cs="Courier New"/>
                <w:rtl/>
              </w:rPr>
              <w:t>الجل</w:t>
            </w:r>
          </w:ins>
        </w:dir>
      </w:dir>
    </w:p>
    <w:p w14:paraId="7A5F0BEC" w14:textId="1175C0C6" w:rsidR="00EE6742" w:rsidRPr="00EE6742" w:rsidRDefault="009B6BCA" w:rsidP="00EE6742">
      <w:pPr>
        <w:pStyle w:val="NurText"/>
        <w:bidi/>
        <w:rPr>
          <w:rFonts w:ascii="Courier New" w:hAnsi="Courier New" w:cs="Courier New"/>
        </w:rPr>
      </w:pPr>
      <w:dir w:val="rtl">
        <w:dir w:val="rtl">
          <w:del w:id="20784" w:author="Transkribus" w:date="2019-12-11T14:30:00Z">
            <w:r w:rsidRPr="009B6BCA">
              <w:rPr>
                <w:rFonts w:ascii="Courier New" w:hAnsi="Courier New" w:cs="Courier New"/>
                <w:rtl/>
              </w:rPr>
              <w:delText>انشدنى هذين البيتين</w:delText>
            </w:r>
          </w:del>
          <w:ins w:id="20785" w:author="Transkribus" w:date="2019-12-11T14:30:00Z">
            <w:r w:rsidR="00EE6742" w:rsidRPr="00EE6742">
              <w:rPr>
                <w:rFonts w:ascii="Courier New" w:hAnsi="Courier New" w:cs="Courier New"/>
                <w:rtl/>
              </w:rPr>
              <w:t>اابشدى هدين البينين</w:t>
            </w:r>
          </w:ins>
          <w:r w:rsidR="00EE6742" w:rsidRPr="00EE6742">
            <w:rPr>
              <w:rFonts w:ascii="Courier New" w:hAnsi="Courier New" w:cs="Courier New"/>
              <w:rtl/>
            </w:rPr>
            <w:t xml:space="preserve"> شمس الدين محمد بن شهاب الدين فت</w:t>
          </w:r>
          <w:del w:id="20786" w:author="Transkribus" w:date="2019-12-11T14:30:00Z">
            <w:r w:rsidRPr="009B6BCA">
              <w:rPr>
                <w:rFonts w:ascii="Courier New" w:hAnsi="Courier New" w:cs="Courier New"/>
                <w:rtl/>
              </w:rPr>
              <w:delText>ي</w:delText>
            </w:r>
          </w:del>
          <w:ins w:id="20787"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ان قال </w:t>
          </w:r>
          <w:del w:id="20788" w:author="Transkribus" w:date="2019-12-11T14:30:00Z">
            <w:r w:rsidRPr="009B6BCA">
              <w:rPr>
                <w:rFonts w:ascii="Courier New" w:hAnsi="Courier New" w:cs="Courier New"/>
                <w:rtl/>
              </w:rPr>
              <w:delText>انشد فيهما والدى لنفسه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789" w:author="Transkribus" w:date="2019-12-11T14:30:00Z">
            <w:r w:rsidR="00EE6742" w:rsidRPr="00EE6742">
              <w:rPr>
                <w:rFonts w:ascii="Courier New" w:hAnsi="Courier New" w:cs="Courier New"/>
                <w:rtl/>
              </w:rPr>
              <w:t>أنشد ييهماو الدى ليقسه</w:t>
            </w:r>
          </w:ins>
        </w:dir>
      </w:dir>
    </w:p>
    <w:p w14:paraId="2B594A5B" w14:textId="376E5532" w:rsidR="00EE6742" w:rsidRPr="00EE6742" w:rsidRDefault="009B6BCA" w:rsidP="00EE6742">
      <w:pPr>
        <w:pStyle w:val="NurText"/>
        <w:bidi/>
        <w:rPr>
          <w:ins w:id="20790" w:author="Transkribus" w:date="2019-12-11T14:30:00Z"/>
          <w:rFonts w:ascii="Courier New" w:hAnsi="Courier New" w:cs="Courier New"/>
        </w:rPr>
      </w:pPr>
      <w:dir w:val="rtl">
        <w:dir w:val="rtl">
          <w:r w:rsidR="00EE6742" w:rsidRPr="00EE6742">
            <w:rPr>
              <w:rFonts w:ascii="Courier New" w:hAnsi="Courier New" w:cs="Courier New"/>
              <w:rtl/>
            </w:rPr>
            <w:t xml:space="preserve">اقول ولم تزل </w:t>
          </w:r>
          <w:del w:id="20791" w:author="Transkribus" w:date="2019-12-11T14:30:00Z">
            <w:r w:rsidRPr="009B6BCA">
              <w:rPr>
                <w:rFonts w:ascii="Courier New" w:hAnsi="Courier New" w:cs="Courier New"/>
                <w:rtl/>
              </w:rPr>
              <w:delText>احوال الشيخ</w:delText>
            </w:r>
          </w:del>
          <w:ins w:id="20792" w:author="Transkribus" w:date="2019-12-11T14:30:00Z">
            <w:r w:rsidR="00EE6742" w:rsidRPr="00EE6742">
              <w:rPr>
                <w:rFonts w:ascii="Courier New" w:hAnsi="Courier New" w:cs="Courier New"/>
                <w:rtl/>
              </w:rPr>
              <w:t>أحوال الشيع</w:t>
            </w:r>
          </w:ins>
          <w:r w:rsidR="00EE6742" w:rsidRPr="00EE6742">
            <w:rPr>
              <w:rFonts w:ascii="Courier New" w:hAnsi="Courier New" w:cs="Courier New"/>
              <w:rtl/>
            </w:rPr>
            <w:t xml:space="preserve"> مهذب الدين على </w:t>
          </w:r>
          <w:del w:id="20793" w:author="Transkribus" w:date="2019-12-11T14:30:00Z">
            <w:r w:rsidRPr="009B6BCA">
              <w:rPr>
                <w:rFonts w:ascii="Courier New" w:hAnsi="Courier New" w:cs="Courier New"/>
                <w:rtl/>
              </w:rPr>
              <w:delText>سننها</w:delText>
            </w:r>
          </w:del>
          <w:ins w:id="20794" w:author="Transkribus" w:date="2019-12-11T14:30:00Z">
            <w:r w:rsidR="00EE6742" w:rsidRPr="00EE6742">
              <w:rPr>
                <w:rFonts w:ascii="Courier New" w:hAnsi="Courier New" w:cs="Courier New"/>
                <w:rtl/>
              </w:rPr>
              <w:t>صتها</w:t>
            </w:r>
          </w:ins>
          <w:r w:rsidR="00EE6742" w:rsidRPr="00EE6742">
            <w:rPr>
              <w:rFonts w:ascii="Courier New" w:hAnsi="Courier New" w:cs="Courier New"/>
              <w:rtl/>
            </w:rPr>
            <w:t xml:space="preserve"> وعلو </w:t>
          </w:r>
          <w:del w:id="20795" w:author="Transkribus" w:date="2019-12-11T14:30:00Z">
            <w:r w:rsidRPr="009B6BCA">
              <w:rPr>
                <w:rFonts w:ascii="Courier New" w:hAnsi="Courier New" w:cs="Courier New"/>
                <w:rtl/>
              </w:rPr>
              <w:delText>منزلته</w:delText>
            </w:r>
          </w:del>
          <w:ins w:id="20796" w:author="Transkribus" w:date="2019-12-11T14:30:00Z">
            <w:r w:rsidR="00EE6742" w:rsidRPr="00EE6742">
              <w:rPr>
                <w:rFonts w:ascii="Courier New" w:hAnsi="Courier New" w:cs="Courier New"/>
                <w:rtl/>
              </w:rPr>
              <w:t>متراته</w:t>
            </w:r>
          </w:ins>
          <w:r w:rsidR="00EE6742" w:rsidRPr="00EE6742">
            <w:rPr>
              <w:rFonts w:ascii="Courier New" w:hAnsi="Courier New" w:cs="Courier New"/>
              <w:rtl/>
            </w:rPr>
            <w:t xml:space="preserve"> على </w:t>
          </w:r>
          <w:del w:id="20797" w:author="Transkribus" w:date="2019-12-11T14:30:00Z">
            <w:r w:rsidRPr="009B6BCA">
              <w:rPr>
                <w:rFonts w:ascii="Courier New" w:hAnsi="Courier New" w:cs="Courier New"/>
                <w:rtl/>
              </w:rPr>
              <w:delText xml:space="preserve">كيانها حتى كثرت الشكاوى </w:delText>
            </w:r>
          </w:del>
          <w:ins w:id="20798" w:author="Transkribus" w:date="2019-12-11T14:30:00Z">
            <w:r w:rsidR="00EE6742" w:rsidRPr="00EE6742">
              <w:rPr>
                <w:rFonts w:ascii="Courier New" w:hAnsi="Courier New" w:cs="Courier New"/>
                <w:rtl/>
              </w:rPr>
              <w:t>كبا تها جى كترت الكماوى</w:t>
            </w:r>
          </w:ins>
        </w:dir>
      </w:dir>
    </w:p>
    <w:p w14:paraId="1B865502" w14:textId="2FC20298"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من </w:t>
      </w:r>
      <w:del w:id="20799" w:author="Transkribus" w:date="2019-12-11T14:30:00Z">
        <w:r w:rsidR="009B6BCA" w:rsidRPr="009B6BCA">
          <w:rPr>
            <w:rFonts w:ascii="Courier New" w:hAnsi="Courier New" w:cs="Courier New"/>
            <w:rtl/>
          </w:rPr>
          <w:delText>اهله واقاربه</w:delText>
        </w:r>
      </w:del>
      <w:ins w:id="20800" w:author="Transkribus" w:date="2019-12-11T14:30:00Z">
        <w:r w:rsidRPr="00EE6742">
          <w:rPr>
            <w:rFonts w:ascii="Courier New" w:hAnsi="Courier New" w:cs="Courier New"/>
            <w:rtl/>
          </w:rPr>
          <w:t>أعله وأقار به</w:t>
        </w:r>
      </w:ins>
      <w:r w:rsidRPr="00EE6742">
        <w:rPr>
          <w:rFonts w:ascii="Courier New" w:hAnsi="Courier New" w:cs="Courier New"/>
          <w:rtl/>
        </w:rPr>
        <w:t xml:space="preserve"> السمرة فانه </w:t>
      </w:r>
      <w:del w:id="20801" w:author="Transkribus" w:date="2019-12-11T14:30:00Z">
        <w:r w:rsidR="009B6BCA" w:rsidRPr="009B6BCA">
          <w:rPr>
            <w:rFonts w:ascii="Courier New" w:hAnsi="Courier New" w:cs="Courier New"/>
            <w:rtl/>
          </w:rPr>
          <w:delText>كان قد جاءه</w:delText>
        </w:r>
      </w:del>
      <w:ins w:id="20802" w:author="Transkribus" w:date="2019-12-11T14:30:00Z">
        <w:r w:rsidRPr="00EE6742">
          <w:rPr>
            <w:rFonts w:ascii="Courier New" w:hAnsi="Courier New" w:cs="Courier New"/>
            <w:rtl/>
          </w:rPr>
          <w:t>كمان قدجاء ه</w:t>
        </w:r>
      </w:ins>
      <w:r w:rsidRPr="00EE6742">
        <w:rPr>
          <w:rFonts w:ascii="Courier New" w:hAnsi="Courier New" w:cs="Courier New"/>
          <w:rtl/>
        </w:rPr>
        <w:t xml:space="preserve"> الى بعل</w:t>
      </w:r>
      <w:del w:id="20803" w:author="Transkribus" w:date="2019-12-11T14:30:00Z">
        <w:r w:rsidR="009B6BCA" w:rsidRPr="009B6BCA">
          <w:rPr>
            <w:rFonts w:ascii="Courier New" w:hAnsi="Courier New" w:cs="Courier New"/>
            <w:rtl/>
          </w:rPr>
          <w:delText>ب</w:delText>
        </w:r>
      </w:del>
      <w:ins w:id="20804" w:author="Transkribus" w:date="2019-12-11T14:30:00Z">
        <w:r w:rsidRPr="00EE6742">
          <w:rPr>
            <w:rFonts w:ascii="Courier New" w:hAnsi="Courier New" w:cs="Courier New"/>
            <w:rtl/>
          </w:rPr>
          <w:t>يل</w:t>
        </w:r>
      </w:ins>
      <w:r w:rsidRPr="00EE6742">
        <w:rPr>
          <w:rFonts w:ascii="Courier New" w:hAnsi="Courier New" w:cs="Courier New"/>
          <w:rtl/>
        </w:rPr>
        <w:t xml:space="preserve">ك جماعة منهم من </w:t>
      </w:r>
      <w:del w:id="20805" w:author="Transkribus" w:date="2019-12-11T14:30:00Z">
        <w:r w:rsidR="009B6BCA" w:rsidRPr="009B6BCA">
          <w:rPr>
            <w:rFonts w:ascii="Courier New" w:hAnsi="Courier New" w:cs="Courier New"/>
            <w:rtl/>
          </w:rPr>
          <w:delText>دمشق واستخدمهم</w:delText>
        </w:r>
      </w:del>
      <w:ins w:id="20806" w:author="Transkribus" w:date="2019-12-11T14:30:00Z">
        <w:r w:rsidRPr="00EE6742">
          <w:rPr>
            <w:rFonts w:ascii="Courier New" w:hAnsi="Courier New" w:cs="Courier New"/>
            <w:rtl/>
          </w:rPr>
          <w:t>دمسق واسحدمهم</w:t>
        </w:r>
      </w:ins>
      <w:r w:rsidRPr="00EE6742">
        <w:rPr>
          <w:rFonts w:ascii="Courier New" w:hAnsi="Courier New" w:cs="Courier New"/>
          <w:rtl/>
        </w:rPr>
        <w:t xml:space="preserve"> فى</w:t>
      </w:r>
    </w:p>
    <w:p w14:paraId="76A9232A" w14:textId="77777777" w:rsidR="009B6BCA" w:rsidRPr="009B6BCA" w:rsidRDefault="00EE6742" w:rsidP="009B6BCA">
      <w:pPr>
        <w:pStyle w:val="NurText"/>
        <w:bidi/>
        <w:rPr>
          <w:del w:id="20807" w:author="Transkribus" w:date="2019-12-11T14:30:00Z"/>
          <w:rFonts w:ascii="Courier New" w:hAnsi="Courier New" w:cs="Courier New"/>
        </w:rPr>
      </w:pPr>
      <w:r w:rsidRPr="00EE6742">
        <w:rPr>
          <w:rFonts w:ascii="Courier New" w:hAnsi="Courier New" w:cs="Courier New"/>
          <w:rtl/>
        </w:rPr>
        <w:lastRenderedPageBreak/>
        <w:t xml:space="preserve"> جميع </w:t>
      </w:r>
      <w:del w:id="20808" w:author="Transkribus" w:date="2019-12-11T14:30:00Z">
        <w:r w:rsidR="009B6BCA" w:rsidRPr="009B6BCA">
          <w:rPr>
            <w:rFonts w:ascii="Courier New" w:hAnsi="Courier New" w:cs="Courier New"/>
            <w:rtl/>
          </w:rPr>
          <w:delText>الجهات وكثر منهم</w:delText>
        </w:r>
      </w:del>
      <w:ins w:id="20809" w:author="Transkribus" w:date="2019-12-11T14:30:00Z">
        <w:r w:rsidRPr="00EE6742">
          <w:rPr>
            <w:rFonts w:ascii="Courier New" w:hAnsi="Courier New" w:cs="Courier New"/>
            <w:rtl/>
          </w:rPr>
          <w:t>الحهات وكتر منم</w:t>
        </w:r>
      </w:ins>
      <w:r w:rsidRPr="00EE6742">
        <w:rPr>
          <w:rFonts w:ascii="Courier New" w:hAnsi="Courier New" w:cs="Courier New"/>
          <w:rtl/>
        </w:rPr>
        <w:t xml:space="preserve"> العسف </w:t>
      </w:r>
      <w:del w:id="20810" w:author="Transkribus" w:date="2019-12-11T14:30:00Z">
        <w:r w:rsidR="009B6BCA" w:rsidRPr="009B6BCA">
          <w:rPr>
            <w:rFonts w:ascii="Courier New" w:hAnsi="Courier New" w:cs="Courier New"/>
            <w:rtl/>
          </w:rPr>
          <w:delText>واكل الاموال والفساد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B78004D" w14:textId="7578D417" w:rsidR="00EE6742" w:rsidRPr="00EE6742" w:rsidRDefault="009B6BCA" w:rsidP="00EE6742">
      <w:pPr>
        <w:pStyle w:val="NurText"/>
        <w:bidi/>
        <w:rPr>
          <w:rFonts w:ascii="Courier New" w:hAnsi="Courier New" w:cs="Courier New"/>
        </w:rPr>
      </w:pPr>
      <w:dir w:val="rtl">
        <w:dir w:val="rtl">
          <w:ins w:id="20811" w:author="Transkribus" w:date="2019-12-11T14:30:00Z">
            <w:r w:rsidR="00EE6742" w:rsidRPr="00EE6742">
              <w:rPr>
                <w:rFonts w:ascii="Courier New" w:hAnsi="Courier New" w:cs="Courier New"/>
                <w:rtl/>
              </w:rPr>
              <w:t xml:space="preserve">وأكل الأموال والنساد </w:t>
            </w:r>
          </w:ins>
          <w:r w:rsidR="00EE6742" w:rsidRPr="00EE6742">
            <w:rPr>
              <w:rFonts w:ascii="Courier New" w:hAnsi="Courier New" w:cs="Courier New"/>
              <w:rtl/>
            </w:rPr>
            <w:t xml:space="preserve">وكان </w:t>
          </w:r>
          <w:del w:id="20812" w:author="Transkribus" w:date="2019-12-11T14:30:00Z">
            <w:r w:rsidRPr="009B6BCA">
              <w:rPr>
                <w:rFonts w:ascii="Courier New" w:hAnsi="Courier New" w:cs="Courier New"/>
                <w:rtl/>
              </w:rPr>
              <w:delText>له الجاه العريض</w:delText>
            </w:r>
          </w:del>
          <w:ins w:id="20813" w:author="Transkribus" w:date="2019-12-11T14:30:00Z">
            <w:r w:rsidR="00EE6742" w:rsidRPr="00EE6742">
              <w:rPr>
                <w:rFonts w:ascii="Courier New" w:hAnsi="Courier New" w:cs="Courier New"/>
                <w:rtl/>
              </w:rPr>
              <w:t>اعم الجاء العريس</w:t>
            </w:r>
          </w:ins>
          <w:r w:rsidR="00EE6742" w:rsidRPr="00EE6742">
            <w:rPr>
              <w:rFonts w:ascii="Courier New" w:hAnsi="Courier New" w:cs="Courier New"/>
              <w:rtl/>
            </w:rPr>
            <w:t xml:space="preserve"> بالوزير</w:t>
          </w:r>
        </w:dir>
      </w:dir>
    </w:p>
    <w:p w14:paraId="6B2412FF" w14:textId="77777777" w:rsidR="009B6BCA" w:rsidRPr="009B6BCA" w:rsidRDefault="00EE6742" w:rsidP="009B6BCA">
      <w:pPr>
        <w:pStyle w:val="NurText"/>
        <w:bidi/>
        <w:rPr>
          <w:del w:id="20814" w:author="Transkribus" w:date="2019-12-11T14:30:00Z"/>
          <w:rFonts w:ascii="Courier New" w:hAnsi="Courier New" w:cs="Courier New"/>
        </w:rPr>
      </w:pPr>
      <w:r w:rsidRPr="00EE6742">
        <w:rPr>
          <w:rFonts w:ascii="Courier New" w:hAnsi="Courier New" w:cs="Courier New"/>
          <w:rtl/>
        </w:rPr>
        <w:t>مهذب الدين ا</w:t>
      </w:r>
      <w:del w:id="20815" w:author="Transkribus" w:date="2019-12-11T14:30:00Z">
        <w:r w:rsidR="009B6BCA" w:rsidRPr="009B6BCA">
          <w:rPr>
            <w:rFonts w:ascii="Courier New" w:hAnsi="Courier New" w:cs="Courier New"/>
            <w:rtl/>
          </w:rPr>
          <w:delText>ل</w:delText>
        </w:r>
      </w:del>
      <w:r w:rsidRPr="00EE6742">
        <w:rPr>
          <w:rFonts w:ascii="Courier New" w:hAnsi="Courier New" w:cs="Courier New"/>
          <w:rtl/>
        </w:rPr>
        <w:t xml:space="preserve">سامرى فلا </w:t>
      </w:r>
      <w:del w:id="20816" w:author="Transkribus" w:date="2019-12-11T14:30:00Z">
        <w:r w:rsidR="009B6BCA" w:rsidRPr="009B6BCA">
          <w:rPr>
            <w:rFonts w:ascii="Courier New" w:hAnsi="Courier New" w:cs="Courier New"/>
            <w:rtl/>
          </w:rPr>
          <w:delText>يقدر احد</w:delText>
        </w:r>
      </w:del>
      <w:ins w:id="20817" w:author="Transkribus" w:date="2019-12-11T14:30:00Z">
        <w:r w:rsidRPr="00EE6742">
          <w:rPr>
            <w:rFonts w:ascii="Courier New" w:hAnsi="Courier New" w:cs="Courier New"/>
            <w:rtl/>
          </w:rPr>
          <w:t>بعد ر أحمد</w:t>
        </w:r>
      </w:ins>
      <w:r w:rsidRPr="00EE6742">
        <w:rPr>
          <w:rFonts w:ascii="Courier New" w:hAnsi="Courier New" w:cs="Courier New"/>
          <w:rtl/>
        </w:rPr>
        <w:t xml:space="preserve"> ان </w:t>
      </w:r>
      <w:del w:id="20818" w:author="Transkribus" w:date="2019-12-11T14:30:00Z">
        <w:r w:rsidR="009B6BCA" w:rsidRPr="009B6BCA">
          <w:rPr>
            <w:rFonts w:ascii="Courier New" w:hAnsi="Courier New" w:cs="Courier New"/>
            <w:rtl/>
          </w:rPr>
          <w:delText>يقاومهم بالجملة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5B043E5" w14:textId="448D53AE" w:rsidR="00EE6742" w:rsidRPr="00EE6742" w:rsidRDefault="009B6BCA" w:rsidP="00EE6742">
      <w:pPr>
        <w:pStyle w:val="NurText"/>
        <w:bidi/>
        <w:rPr>
          <w:ins w:id="20819" w:author="Transkribus" w:date="2019-12-11T14:30:00Z"/>
          <w:rFonts w:ascii="Courier New" w:hAnsi="Courier New" w:cs="Courier New"/>
        </w:rPr>
      </w:pPr>
      <w:dir w:val="rtl">
        <w:dir w:val="rtl">
          <w:ins w:id="20820" w:author="Transkribus" w:date="2019-12-11T14:30:00Z">
            <w:r w:rsidR="00EE6742" w:rsidRPr="00EE6742">
              <w:rPr>
                <w:rFonts w:ascii="Courier New" w:hAnsi="Courier New" w:cs="Courier New"/>
                <w:rtl/>
              </w:rPr>
              <w:t xml:space="preserve">دقاو مهسم وبالخجملة </w:t>
            </w:r>
          </w:ins>
          <w:r w:rsidR="00EE6742" w:rsidRPr="00EE6742">
            <w:rPr>
              <w:rFonts w:ascii="Courier New" w:hAnsi="Courier New" w:cs="Courier New"/>
              <w:rtl/>
            </w:rPr>
            <w:t xml:space="preserve">فان الملك </w:t>
          </w:r>
          <w:del w:id="20821" w:author="Transkribus" w:date="2019-12-11T14:30:00Z">
            <w:r w:rsidRPr="009B6BCA">
              <w:rPr>
                <w:rFonts w:ascii="Courier New" w:hAnsi="Courier New" w:cs="Courier New"/>
                <w:rtl/>
              </w:rPr>
              <w:delText>الامجد لما تحقق ان الاموال قد اكلوها وكثر فسادهم ولامته الملوك</w:delText>
            </w:r>
          </w:del>
          <w:ins w:id="20822" w:author="Transkribus" w:date="2019-12-11T14:30:00Z">
            <w:r w:rsidR="00EE6742" w:rsidRPr="00EE6742">
              <w:rPr>
                <w:rFonts w:ascii="Courier New" w:hAnsi="Courier New" w:cs="Courier New"/>
                <w:rtl/>
              </w:rPr>
              <w:t>الامجدلاسحققان</w:t>
            </w:r>
          </w:ins>
        </w:dir>
      </w:dir>
    </w:p>
    <w:p w14:paraId="26296B54" w14:textId="57899247" w:rsidR="00EE6742" w:rsidRPr="00EE6742" w:rsidRDefault="00EE6742" w:rsidP="00EE6742">
      <w:pPr>
        <w:pStyle w:val="NurText"/>
        <w:bidi/>
        <w:rPr>
          <w:rFonts w:ascii="Courier New" w:hAnsi="Courier New" w:cs="Courier New"/>
        </w:rPr>
      </w:pPr>
      <w:ins w:id="20823" w:author="Transkribus" w:date="2019-12-11T14:30:00Z">
        <w:r w:rsidRPr="00EE6742">
          <w:rPr>
            <w:rFonts w:ascii="Courier New" w:hAnsi="Courier New" w:cs="Courier New"/>
            <w:rtl/>
          </w:rPr>
          <w:t>الاموال قدأكاوهاوفرنسادهم ولامثه الملول</w:t>
        </w:r>
      </w:ins>
      <w:r w:rsidRPr="00EE6742">
        <w:rPr>
          <w:rFonts w:ascii="Courier New" w:hAnsi="Courier New" w:cs="Courier New"/>
          <w:rtl/>
        </w:rPr>
        <w:t xml:space="preserve"> فى </w:t>
      </w:r>
      <w:del w:id="20824" w:author="Transkribus" w:date="2019-12-11T14:30:00Z">
        <w:r w:rsidR="009B6BCA" w:rsidRPr="009B6BCA">
          <w:rPr>
            <w:rFonts w:ascii="Courier New" w:hAnsi="Courier New" w:cs="Courier New"/>
            <w:rtl/>
          </w:rPr>
          <w:delText>ت</w:delText>
        </w:r>
      </w:del>
      <w:ins w:id="20825" w:author="Transkribus" w:date="2019-12-11T14:30:00Z">
        <w:r w:rsidRPr="00EE6742">
          <w:rPr>
            <w:rFonts w:ascii="Courier New" w:hAnsi="Courier New" w:cs="Courier New"/>
            <w:rtl/>
          </w:rPr>
          <w:t>ن</w:t>
        </w:r>
      </w:ins>
      <w:r w:rsidRPr="00EE6742">
        <w:rPr>
          <w:rFonts w:ascii="Courier New" w:hAnsi="Courier New" w:cs="Courier New"/>
          <w:rtl/>
        </w:rPr>
        <w:t xml:space="preserve">سليم دولته </w:t>
      </w:r>
      <w:del w:id="20826" w:author="Transkribus" w:date="2019-12-11T14:30:00Z">
        <w:r w:rsidR="009B6BCA" w:rsidRPr="009B6BCA">
          <w:rPr>
            <w:rFonts w:ascii="Courier New" w:hAnsi="Courier New" w:cs="Courier New"/>
            <w:rtl/>
          </w:rPr>
          <w:delText>للسمرة قبض</w:delText>
        </w:r>
      </w:del>
      <w:ins w:id="20827" w:author="Transkribus" w:date="2019-12-11T14:30:00Z">
        <w:r w:rsidRPr="00EE6742">
          <w:rPr>
            <w:rFonts w:ascii="Courier New" w:hAnsi="Courier New" w:cs="Courier New"/>
            <w:rtl/>
          </w:rPr>
          <w:t>السمرةقيس</w:t>
        </w:r>
      </w:ins>
      <w:r w:rsidRPr="00EE6742">
        <w:rPr>
          <w:rFonts w:ascii="Courier New" w:hAnsi="Courier New" w:cs="Courier New"/>
          <w:rtl/>
        </w:rPr>
        <w:t xml:space="preserve"> على</w:t>
      </w:r>
    </w:p>
    <w:p w14:paraId="2C9B3A66" w14:textId="77777777" w:rsidR="009B6BCA" w:rsidRPr="009B6BCA" w:rsidRDefault="00EE6742" w:rsidP="009B6BCA">
      <w:pPr>
        <w:pStyle w:val="NurText"/>
        <w:bidi/>
        <w:rPr>
          <w:del w:id="20828" w:author="Transkribus" w:date="2019-12-11T14:30:00Z"/>
          <w:rFonts w:ascii="Courier New" w:hAnsi="Courier New" w:cs="Courier New"/>
        </w:rPr>
      </w:pPr>
      <w:r w:rsidRPr="00EE6742">
        <w:rPr>
          <w:rFonts w:ascii="Courier New" w:hAnsi="Courier New" w:cs="Courier New"/>
          <w:rtl/>
        </w:rPr>
        <w:t xml:space="preserve">المهذب السامرى وعلى جميع السمرة </w:t>
      </w:r>
      <w:del w:id="20829" w:author="Transkribus" w:date="2019-12-11T14:30:00Z">
        <w:r w:rsidR="009B6BCA" w:rsidRPr="009B6BCA">
          <w:rPr>
            <w:rFonts w:ascii="Courier New" w:hAnsi="Courier New" w:cs="Courier New"/>
            <w:rtl/>
          </w:rPr>
          <w:delText>المستخدمين واستقصى</w:delText>
        </w:r>
      </w:del>
      <w:ins w:id="20830" w:author="Transkribus" w:date="2019-12-11T14:30:00Z">
        <w:r w:rsidRPr="00EE6742">
          <w:rPr>
            <w:rFonts w:ascii="Courier New" w:hAnsi="Courier New" w:cs="Courier New"/>
            <w:rtl/>
          </w:rPr>
          <w:t>الستجد مين واسيعصى</w:t>
        </w:r>
      </w:ins>
      <w:r w:rsidRPr="00EE6742">
        <w:rPr>
          <w:rFonts w:ascii="Courier New" w:hAnsi="Courier New" w:cs="Courier New"/>
          <w:rtl/>
        </w:rPr>
        <w:t xml:space="preserve"> منهم </w:t>
      </w:r>
      <w:del w:id="20831" w:author="Transkribus" w:date="2019-12-11T14:30:00Z">
        <w:r w:rsidR="009B6BCA" w:rsidRPr="009B6BCA">
          <w:rPr>
            <w:rFonts w:ascii="Courier New" w:hAnsi="Courier New" w:cs="Courier New"/>
            <w:rtl/>
          </w:rPr>
          <w:delText>اموال عظيمة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E0745C4" w14:textId="5A1C2E4C" w:rsidR="00EE6742" w:rsidRPr="00EE6742" w:rsidRDefault="009B6BCA" w:rsidP="00EE6742">
      <w:pPr>
        <w:pStyle w:val="NurText"/>
        <w:bidi/>
        <w:rPr>
          <w:rFonts w:ascii="Courier New" w:hAnsi="Courier New" w:cs="Courier New"/>
        </w:rPr>
      </w:pPr>
      <w:dir w:val="rtl">
        <w:dir w:val="rtl">
          <w:del w:id="20832" w:author="Transkribus" w:date="2019-12-11T14:30:00Z">
            <w:r w:rsidRPr="009B6BCA">
              <w:rPr>
                <w:rFonts w:ascii="Courier New" w:hAnsi="Courier New" w:cs="Courier New"/>
                <w:rtl/>
              </w:rPr>
              <w:delText>وبقى</w:delText>
            </w:r>
          </w:del>
          <w:ins w:id="20833" w:author="Transkribus" w:date="2019-12-11T14:30:00Z">
            <w:r w:rsidR="00EE6742" w:rsidRPr="00EE6742">
              <w:rPr>
                <w:rFonts w:ascii="Courier New" w:hAnsi="Courier New" w:cs="Courier New"/>
                <w:rtl/>
              </w:rPr>
              <w:t>أمو الاغطظمة وبق</w:t>
            </w:r>
          </w:ins>
          <w:r w:rsidR="00EE6742" w:rsidRPr="00EE6742">
            <w:rPr>
              <w:rFonts w:ascii="Courier New" w:hAnsi="Courier New" w:cs="Courier New"/>
              <w:rtl/>
            </w:rPr>
            <w:t xml:space="preserve"> الوزير</w:t>
          </w:r>
        </w:dir>
      </w:dir>
    </w:p>
    <w:p w14:paraId="70ADBF4B" w14:textId="77777777" w:rsidR="009B6BCA" w:rsidRPr="009B6BCA" w:rsidRDefault="00EE6742" w:rsidP="009B6BCA">
      <w:pPr>
        <w:pStyle w:val="NurText"/>
        <w:bidi/>
        <w:rPr>
          <w:del w:id="20834" w:author="Transkribus" w:date="2019-12-11T14:30:00Z"/>
          <w:rFonts w:ascii="Courier New" w:hAnsi="Courier New" w:cs="Courier New"/>
        </w:rPr>
      </w:pPr>
      <w:r w:rsidRPr="00EE6742">
        <w:rPr>
          <w:rFonts w:ascii="Courier New" w:hAnsi="Courier New" w:cs="Courier New"/>
          <w:rtl/>
        </w:rPr>
        <w:t xml:space="preserve">معتقلا </w:t>
      </w:r>
      <w:del w:id="20835" w:author="Transkribus" w:date="2019-12-11T14:30:00Z">
        <w:r w:rsidR="009B6BCA" w:rsidRPr="009B6BCA">
          <w:rPr>
            <w:rFonts w:ascii="Courier New" w:hAnsi="Courier New" w:cs="Courier New"/>
            <w:rtl/>
          </w:rPr>
          <w:delText>عنده مدة الا ان</w:delText>
        </w:r>
      </w:del>
      <w:ins w:id="20836" w:author="Transkribus" w:date="2019-12-11T14:30:00Z">
        <w:r w:rsidRPr="00EE6742">
          <w:rPr>
            <w:rFonts w:ascii="Courier New" w:hAnsi="Courier New" w:cs="Courier New"/>
            <w:rtl/>
          </w:rPr>
          <w:t>عندههذة الى ابن</w:t>
        </w:r>
      </w:ins>
      <w:r w:rsidRPr="00EE6742">
        <w:rPr>
          <w:rFonts w:ascii="Courier New" w:hAnsi="Courier New" w:cs="Courier New"/>
          <w:rtl/>
        </w:rPr>
        <w:t xml:space="preserve"> لم يبق </w:t>
      </w:r>
      <w:del w:id="20837" w:author="Transkribus" w:date="2019-12-11T14:30:00Z">
        <w:r w:rsidR="009B6BCA" w:rsidRPr="009B6BCA">
          <w:rPr>
            <w:rFonts w:ascii="Courier New" w:hAnsi="Courier New" w:cs="Courier New"/>
            <w:rtl/>
          </w:rPr>
          <w:delText>له شيء يعتد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80C3849" w14:textId="35D0193E" w:rsidR="00EE6742" w:rsidRPr="00EE6742" w:rsidRDefault="009B6BCA" w:rsidP="00EE6742">
      <w:pPr>
        <w:pStyle w:val="NurText"/>
        <w:bidi/>
        <w:rPr>
          <w:rFonts w:ascii="Courier New" w:hAnsi="Courier New" w:cs="Courier New"/>
        </w:rPr>
      </w:pPr>
      <w:dir w:val="rtl">
        <w:dir w:val="rtl">
          <w:ins w:id="20838" w:author="Transkribus" w:date="2019-12-11T14:30:00Z">
            <w:r w:rsidR="00EE6742" w:rsidRPr="00EE6742">
              <w:rPr>
                <w:rFonts w:ascii="Courier New" w:hAnsi="Courier New" w:cs="Courier New"/>
                <w:rtl/>
              </w:rPr>
              <w:t xml:space="preserve">لهشى عتذه </w:t>
            </w:r>
          </w:ins>
          <w:r w:rsidR="00EE6742" w:rsidRPr="00EE6742">
            <w:rPr>
              <w:rFonts w:ascii="Courier New" w:hAnsi="Courier New" w:cs="Courier New"/>
              <w:rtl/>
            </w:rPr>
            <w:t>ثم اطلقه وجاء الى دمشق ورا</w:t>
          </w:r>
          <w:del w:id="20839" w:author="Transkribus" w:date="2019-12-11T14:30:00Z">
            <w:r w:rsidRPr="009B6BCA">
              <w:rPr>
                <w:rFonts w:ascii="Courier New" w:hAnsi="Courier New" w:cs="Courier New"/>
                <w:rtl/>
              </w:rPr>
              <w:delText>يته</w:delText>
            </w:r>
          </w:del>
          <w:ins w:id="20840" w:author="Transkribus" w:date="2019-12-11T14:30:00Z">
            <w:r w:rsidR="00EE6742" w:rsidRPr="00EE6742">
              <w:rPr>
                <w:rFonts w:ascii="Courier New" w:hAnsi="Courier New" w:cs="Courier New"/>
                <w:rtl/>
              </w:rPr>
              <w:t>بة</w:t>
            </w:r>
          </w:ins>
          <w:r w:rsidR="00EE6742" w:rsidRPr="00EE6742">
            <w:rPr>
              <w:rFonts w:ascii="Courier New" w:hAnsi="Courier New" w:cs="Courier New"/>
              <w:rtl/>
            </w:rPr>
            <w:t xml:space="preserve"> فى </w:t>
          </w:r>
          <w:del w:id="20841" w:author="Transkribus" w:date="2019-12-11T14:30:00Z">
            <w:r w:rsidRPr="009B6BCA">
              <w:rPr>
                <w:rFonts w:ascii="Courier New" w:hAnsi="Courier New" w:cs="Courier New"/>
                <w:rtl/>
              </w:rPr>
              <w:delText>داره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42" w:author="Transkribus" w:date="2019-12-11T14:30:00Z">
            <w:r w:rsidR="00EE6742" w:rsidRPr="00EE6742">
              <w:rPr>
                <w:rFonts w:ascii="Courier New" w:hAnsi="Courier New" w:cs="Courier New"/>
                <w:rtl/>
              </w:rPr>
              <w:t>دارة لمساجاء</w:t>
            </w:r>
          </w:ins>
        </w:dir>
      </w:dir>
    </w:p>
    <w:p w14:paraId="39BBC339" w14:textId="77777777" w:rsidR="009B6BCA" w:rsidRPr="009B6BCA" w:rsidRDefault="009B6BCA" w:rsidP="009B6BCA">
      <w:pPr>
        <w:pStyle w:val="NurText"/>
        <w:bidi/>
        <w:rPr>
          <w:del w:id="20843" w:author="Transkribus" w:date="2019-12-11T14:30:00Z"/>
          <w:rFonts w:ascii="Courier New" w:hAnsi="Courier New" w:cs="Courier New"/>
        </w:rPr>
      </w:pPr>
      <w:dir w:val="rtl">
        <w:dir w:val="rtl">
          <w:del w:id="20844" w:author="Transkribus" w:date="2019-12-11T14:30:00Z">
            <w:r w:rsidRPr="009B6BCA">
              <w:rPr>
                <w:rFonts w:ascii="Courier New" w:hAnsi="Courier New" w:cs="Courier New"/>
                <w:rtl/>
              </w:rPr>
              <w:delText xml:space="preserve">ولما جاء </w:delText>
            </w:r>
          </w:del>
          <w:r w:rsidR="00EE6742" w:rsidRPr="00EE6742">
            <w:rPr>
              <w:rFonts w:ascii="Courier New" w:hAnsi="Courier New" w:cs="Courier New"/>
              <w:rtl/>
            </w:rPr>
            <w:t xml:space="preserve">من </w:t>
          </w:r>
          <w:del w:id="20845" w:author="Transkribus" w:date="2019-12-11T14:30:00Z">
            <w:r w:rsidRPr="009B6BCA">
              <w:rPr>
                <w:rFonts w:ascii="Courier New" w:hAnsi="Courier New" w:cs="Courier New"/>
                <w:rtl/>
              </w:rPr>
              <w:delText>بعلبك وكنت</w:delText>
            </w:r>
          </w:del>
          <w:ins w:id="20846" w:author="Transkribus" w:date="2019-12-11T14:30:00Z">
            <w:r w:rsidR="00EE6742" w:rsidRPr="00EE6742">
              <w:rPr>
                <w:rFonts w:ascii="Courier New" w:hAnsi="Courier New" w:cs="Courier New"/>
                <w:rtl/>
              </w:rPr>
              <w:t>بعليك وكيب</w:t>
            </w:r>
          </w:ins>
          <w:r w:rsidR="00EE6742" w:rsidRPr="00EE6742">
            <w:rPr>
              <w:rFonts w:ascii="Courier New" w:hAnsi="Courier New" w:cs="Courier New"/>
              <w:rtl/>
            </w:rPr>
            <w:t xml:space="preserve"> مع </w:t>
          </w:r>
          <w:del w:id="20847" w:author="Transkribus" w:date="2019-12-11T14:30:00Z">
            <w:r w:rsidRPr="009B6BCA">
              <w:rPr>
                <w:rFonts w:ascii="Courier New" w:hAnsi="Courier New" w:cs="Courier New"/>
                <w:rtl/>
              </w:rPr>
              <w:delText>ابى لنسلم</w:delText>
            </w:r>
          </w:del>
          <w:ins w:id="20848" w:author="Transkribus" w:date="2019-12-11T14:30:00Z">
            <w:r w:rsidR="00EE6742" w:rsidRPr="00EE6742">
              <w:rPr>
                <w:rFonts w:ascii="Courier New" w:hAnsi="Courier New" w:cs="Courier New"/>
                <w:rtl/>
              </w:rPr>
              <w:t>أبى انسلم</w:t>
            </w:r>
          </w:ins>
          <w:r w:rsidR="00EE6742" w:rsidRPr="00EE6742">
            <w:rPr>
              <w:rFonts w:ascii="Courier New" w:hAnsi="Courier New" w:cs="Courier New"/>
              <w:rtl/>
            </w:rPr>
            <w:t xml:space="preserve"> عليه </w:t>
          </w:r>
          <w:del w:id="20849" w:author="Transkribus" w:date="2019-12-11T14:30:00Z">
            <w:r w:rsidRPr="009B6BCA">
              <w:rPr>
                <w:rFonts w:ascii="Courier New" w:hAnsi="Courier New" w:cs="Courier New"/>
                <w:rtl/>
              </w:rPr>
              <w:delText>فوجدته شيخا حسنا فصيح الكلام</w:delText>
            </w:r>
          </w:del>
          <w:ins w:id="20850" w:author="Transkribus" w:date="2019-12-11T14:30:00Z">
            <w:r w:rsidR="00EE6742" w:rsidRPr="00EE6742">
              <w:rPr>
                <w:rFonts w:ascii="Courier New" w:hAnsi="Courier New" w:cs="Courier New"/>
                <w:rtl/>
              </w:rPr>
              <w:t>فوجدبه سجاحسناقصح الكالام</w:t>
            </w:r>
          </w:ins>
          <w:r w:rsidR="00EE6742" w:rsidRPr="00EE6742">
            <w:rPr>
              <w:rFonts w:ascii="Courier New" w:hAnsi="Courier New" w:cs="Courier New"/>
              <w:rtl/>
            </w:rPr>
            <w:t xml:space="preserve"> لطيف المعان</w:t>
          </w:r>
          <w:del w:id="20851" w:author="Transkribus" w:date="2019-12-11T14:30:00Z">
            <w:r w:rsidRPr="009B6BCA">
              <w:rPr>
                <w:rFonts w:ascii="Courier New" w:hAnsi="Courier New" w:cs="Courier New"/>
                <w:rtl/>
              </w:rPr>
              <w:delText>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7D81852" w14:textId="0DEEA95F" w:rsidR="00EE6742" w:rsidRPr="00EE6742" w:rsidRDefault="009B6BCA" w:rsidP="00EE6742">
      <w:pPr>
        <w:pStyle w:val="NurText"/>
        <w:bidi/>
        <w:rPr>
          <w:rFonts w:ascii="Courier New" w:hAnsi="Courier New" w:cs="Courier New"/>
        </w:rPr>
      </w:pPr>
      <w:dir w:val="rtl">
        <w:dir w:val="rtl">
          <w:ins w:id="20852" w:author="Transkribus" w:date="2019-12-11T14:30:00Z">
            <w:r w:rsidR="00EE6742" w:rsidRPr="00EE6742">
              <w:rPr>
                <w:rFonts w:ascii="Courier New" w:hAnsi="Courier New" w:cs="Courier New"/>
                <w:rtl/>
              </w:rPr>
              <w:t xml:space="preserve">ى </w:t>
            </w:r>
          </w:ins>
          <w:r w:rsidR="00EE6742" w:rsidRPr="00EE6742">
            <w:rPr>
              <w:rFonts w:ascii="Courier New" w:hAnsi="Courier New" w:cs="Courier New"/>
              <w:rtl/>
            </w:rPr>
            <w:t>ومات</w:t>
          </w:r>
          <w:del w:id="20853" w:author="Transkribus" w:date="2019-12-11T14:30:00Z">
            <w:r w:rsidRPr="009B6BCA">
              <w:rPr>
                <w:rFonts w:ascii="Courier New" w:hAnsi="Courier New" w:cs="Courier New"/>
                <w:rtl/>
              </w:rPr>
              <w:delText xml:space="preserve"> بعد ذلك وكانت وفاته يوم الخميس مستهل صفر سنة اربع وعشرين وستمائة بدمشق</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829C66D" w14:textId="17E46793" w:rsidR="00EE6742" w:rsidRPr="00EE6742" w:rsidRDefault="009B6BCA" w:rsidP="00EE6742">
      <w:pPr>
        <w:pStyle w:val="NurText"/>
        <w:bidi/>
        <w:rPr>
          <w:ins w:id="20854" w:author="Transkribus" w:date="2019-12-11T14:30:00Z"/>
          <w:rFonts w:ascii="Courier New" w:hAnsi="Courier New" w:cs="Courier New"/>
        </w:rPr>
      </w:pPr>
      <w:dir w:val="rtl">
        <w:dir w:val="rtl">
          <w:del w:id="20855" w:author="Transkribus" w:date="2019-12-11T14:30:00Z">
            <w:r w:rsidRPr="009B6BCA">
              <w:rPr>
                <w:rFonts w:ascii="Courier New" w:hAnsi="Courier New" w:cs="Courier New"/>
                <w:rtl/>
              </w:rPr>
              <w:delText>ومن شعر</w:delText>
            </w:r>
          </w:del>
          <w:ins w:id="20856" w:author="Transkribus" w:date="2019-12-11T14:30:00Z">
            <w:r w:rsidR="00EE6742" w:rsidRPr="00EE6742">
              <w:rPr>
                <w:rFonts w:ascii="Courier New" w:hAnsi="Courier New" w:cs="Courier New"/>
                <w:rtl/>
              </w:rPr>
              <w:t>ابعد ذلك وكات وفاله وم اشميس مسهل صفرستة اريع وعسر بن وستماثة بدمسق ومن</w:t>
            </w:r>
          </w:ins>
        </w:dir>
      </w:dir>
    </w:p>
    <w:p w14:paraId="65AE05C2" w14:textId="30661F83" w:rsidR="00EE6742" w:rsidRPr="00EE6742" w:rsidRDefault="00EE6742" w:rsidP="00EE6742">
      <w:pPr>
        <w:pStyle w:val="NurText"/>
        <w:bidi/>
        <w:rPr>
          <w:rFonts w:ascii="Courier New" w:hAnsi="Courier New" w:cs="Courier New"/>
        </w:rPr>
      </w:pPr>
      <w:ins w:id="20857" w:author="Transkribus" w:date="2019-12-11T14:30:00Z">
        <w:r w:rsidRPr="00EE6742">
          <w:rPr>
            <w:rFonts w:ascii="Courier New" w:hAnsi="Courier New" w:cs="Courier New"/>
            <w:rtl/>
          </w:rPr>
          <w:t>ابسقر</w:t>
        </w:r>
      </w:ins>
      <w:r w:rsidRPr="00EE6742">
        <w:rPr>
          <w:rFonts w:ascii="Courier New" w:hAnsi="Courier New" w:cs="Courier New"/>
          <w:rtl/>
        </w:rPr>
        <w:t xml:space="preserve"> مهذب الدين يوسف</w:t>
      </w:r>
      <w:del w:id="2085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601FCC3A" w14:textId="58D3A567" w:rsidR="00EE6742" w:rsidRPr="00EE6742" w:rsidRDefault="009B6BCA" w:rsidP="00EE6742">
      <w:pPr>
        <w:pStyle w:val="NurText"/>
        <w:bidi/>
        <w:rPr>
          <w:ins w:id="20859" w:author="Transkribus" w:date="2019-12-11T14:30:00Z"/>
          <w:rFonts w:ascii="Courier New" w:hAnsi="Courier New" w:cs="Courier New"/>
        </w:rPr>
      </w:pPr>
      <w:dir w:val="rtl">
        <w:dir w:val="rtl">
          <w:del w:id="20860" w:author="Transkribus" w:date="2019-12-11T14:30:00Z">
            <w:r w:rsidRPr="009B6BCA">
              <w:rPr>
                <w:rFonts w:ascii="Courier New" w:hAnsi="Courier New" w:cs="Courier New"/>
                <w:rtl/>
              </w:rPr>
              <w:delText>ان ساءنى الدهر</w:delText>
            </w:r>
          </w:del>
          <w:ins w:id="20861" w:author="Transkribus" w:date="2019-12-11T14:30:00Z">
            <w:r w:rsidR="00EE6742" w:rsidRPr="00EE6742">
              <w:rPr>
                <w:rFonts w:ascii="Courier New" w:hAnsi="Courier New" w:cs="Courier New"/>
                <w:rtl/>
              </w:rPr>
              <w:t>البسيط</w:t>
            </w:r>
          </w:ins>
        </w:dir>
      </w:dir>
    </w:p>
    <w:p w14:paraId="3EEAA45D" w14:textId="41E01FC2" w:rsidR="00EE6742" w:rsidRPr="00EE6742" w:rsidRDefault="00EE6742" w:rsidP="00EE6742">
      <w:pPr>
        <w:pStyle w:val="NurText"/>
        <w:bidi/>
        <w:rPr>
          <w:rFonts w:ascii="Courier New" w:hAnsi="Courier New" w:cs="Courier New"/>
        </w:rPr>
      </w:pPr>
      <w:ins w:id="20862" w:author="Transkribus" w:date="2019-12-11T14:30:00Z">
        <w:r w:rsidRPr="00EE6742">
          <w:rPr>
            <w:rFonts w:ascii="Courier New" w:hAnsi="Courier New" w:cs="Courier New"/>
            <w:rtl/>
          </w:rPr>
          <w:t>ابن ساعفى الدمر</w:t>
        </w:r>
      </w:ins>
      <w:r w:rsidRPr="00EE6742">
        <w:rPr>
          <w:rFonts w:ascii="Courier New" w:hAnsi="Courier New" w:cs="Courier New"/>
          <w:rtl/>
        </w:rPr>
        <w:t xml:space="preserve"> يوما</w:t>
      </w:r>
      <w:del w:id="2086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 xml:space="preserve">فانه سر </w:delText>
            </w:r>
          </w:dir>
        </w:dir>
      </w:del>
      <w:ins w:id="20864" w:author="Transkribus" w:date="2019-12-11T14:30:00Z">
        <w:r w:rsidRPr="00EE6742">
          <w:rPr>
            <w:rFonts w:ascii="Courier New" w:hAnsi="Courier New" w:cs="Courier New"/>
            <w:rtl/>
          </w:rPr>
          <w:t xml:space="preserve"> * انه صر</w:t>
        </w:r>
        <w:r w:rsidRPr="00EE6742">
          <w:rPr>
            <w:rFonts w:ascii="Courier New" w:hAnsi="Courier New" w:cs="Courier New"/>
            <w:rtl/>
          </w:rPr>
          <w:tab/>
        </w:r>
      </w:ins>
      <w:r w:rsidRPr="00EE6742">
        <w:rPr>
          <w:rFonts w:ascii="Courier New" w:hAnsi="Courier New" w:cs="Courier New"/>
          <w:rtl/>
        </w:rPr>
        <w:t>دهرا</w:t>
      </w:r>
      <w:del w:id="2086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B04EB7" w14:textId="0094BE1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20866" w:author="Transkribus" w:date="2019-12-11T14:30:00Z">
            <w:r w:rsidRPr="009B6BCA">
              <w:rPr>
                <w:rFonts w:ascii="Courier New" w:hAnsi="Courier New" w:cs="Courier New"/>
                <w:rtl/>
              </w:rPr>
              <w:delText>دهانى بمال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867" w:author="Transkribus" w:date="2019-12-11T14:30:00Z">
            <w:r w:rsidR="00EE6742" w:rsidRPr="00EE6742">
              <w:rPr>
                <w:rFonts w:ascii="Courier New" w:hAnsi="Courier New" w:cs="Courier New"/>
                <w:rtl/>
              </w:rPr>
              <w:t xml:space="preserve">دا فى جمال * </w:t>
            </w:r>
          </w:ins>
          <w:r w:rsidR="00EE6742" w:rsidRPr="00EE6742">
            <w:rPr>
              <w:rFonts w:ascii="Courier New" w:hAnsi="Courier New" w:cs="Courier New"/>
              <w:rtl/>
            </w:rPr>
            <w:t xml:space="preserve">فقد </w:t>
          </w:r>
          <w:del w:id="20868" w:author="Transkribus" w:date="2019-12-11T14:30:00Z">
            <w:r w:rsidRPr="009B6BCA">
              <w:rPr>
                <w:rFonts w:ascii="Courier New" w:hAnsi="Courier New" w:cs="Courier New"/>
                <w:rtl/>
              </w:rPr>
              <w:delText>تعوضت اجرا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869" w:author="Transkribus" w:date="2019-12-11T14:30:00Z">
            <w:r w:rsidR="00EE6742" w:rsidRPr="00EE6742">
              <w:rPr>
                <w:rFonts w:ascii="Courier New" w:hAnsi="Courier New" w:cs="Courier New"/>
                <w:rtl/>
              </w:rPr>
              <w:t>تعوست أجحرا</w:t>
            </w:r>
          </w:ins>
        </w:dir>
      </w:dir>
    </w:p>
    <w:p w14:paraId="68C88E88" w14:textId="30EC929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الله </w:t>
          </w:r>
          <w:del w:id="20870" w:author="Transkribus" w:date="2019-12-11T14:30:00Z">
            <w:r w:rsidRPr="009B6BCA">
              <w:rPr>
                <w:rFonts w:ascii="Courier New" w:hAnsi="Courier New" w:cs="Courier New"/>
                <w:rtl/>
              </w:rPr>
              <w:delText>اغنى واقنى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0871" w:author="Transkribus" w:date="2019-12-11T14:30:00Z">
            <w:r w:rsidR="00EE6742" w:rsidRPr="00EE6742">
              <w:rPr>
                <w:rFonts w:ascii="Courier New" w:hAnsi="Courier New" w:cs="Courier New"/>
                <w:rtl/>
              </w:rPr>
              <w:t xml:space="preserve">أيسى وأفضى * </w:t>
            </w:r>
          </w:ins>
          <w:r w:rsidR="00EE6742" w:rsidRPr="00EE6742">
            <w:rPr>
              <w:rFonts w:ascii="Courier New" w:hAnsi="Courier New" w:cs="Courier New"/>
              <w:rtl/>
            </w:rPr>
            <w:t>والحمد لله شكرا</w:t>
          </w:r>
          <w:del w:id="20872" w:author="Transkribus" w:date="2019-12-11T14:30:00Z">
            <w:r w:rsidRPr="009B6BCA">
              <w:rPr>
                <w:rFonts w:ascii="Courier New" w:hAnsi="Courier New" w:cs="Courier New"/>
                <w:rtl/>
              </w:rPr>
              <w:delText xml:space="preserve">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110DF41" w14:textId="21D81B1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ولمهذب الدين يوسف بن </w:t>
          </w:r>
          <w:del w:id="20873" w:author="Transkribus" w:date="2019-12-11T14:30:00Z">
            <w:r w:rsidRPr="009B6BCA">
              <w:rPr>
                <w:rFonts w:ascii="Courier New" w:hAnsi="Courier New" w:cs="Courier New"/>
                <w:rtl/>
              </w:rPr>
              <w:delText>ا</w:delText>
            </w:r>
          </w:del>
          <w:ins w:id="20874" w:author="Transkribus" w:date="2019-12-11T14:30:00Z">
            <w:r w:rsidR="00EE6742" w:rsidRPr="00EE6742">
              <w:rPr>
                <w:rFonts w:ascii="Courier New" w:hAnsi="Courier New" w:cs="Courier New"/>
                <w:rtl/>
              </w:rPr>
              <w:t>أ</w:t>
            </w:r>
          </w:ins>
          <w:r w:rsidR="00EE6742" w:rsidRPr="00EE6742">
            <w:rPr>
              <w:rFonts w:ascii="Courier New" w:hAnsi="Courier New" w:cs="Courier New"/>
              <w:rtl/>
            </w:rPr>
            <w:t>بى سعيد من الكتب شرح ال</w:t>
          </w:r>
          <w:del w:id="20875" w:author="Transkribus" w:date="2019-12-11T14:30:00Z">
            <w:r w:rsidRPr="009B6BCA">
              <w:rPr>
                <w:rFonts w:ascii="Courier New" w:hAnsi="Courier New" w:cs="Courier New"/>
                <w:rtl/>
              </w:rPr>
              <w:delText>ت</w:delText>
            </w:r>
          </w:del>
          <w:ins w:id="20876" w:author="Transkribus" w:date="2019-12-11T14:30:00Z">
            <w:r w:rsidR="00EE6742" w:rsidRPr="00EE6742">
              <w:rPr>
                <w:rFonts w:ascii="Courier New" w:hAnsi="Courier New" w:cs="Courier New"/>
                <w:rtl/>
              </w:rPr>
              <w:t>ن</w:t>
            </w:r>
          </w:ins>
          <w:r w:rsidR="00EE6742" w:rsidRPr="00EE6742">
            <w:rPr>
              <w:rFonts w:ascii="Courier New" w:hAnsi="Courier New" w:cs="Courier New"/>
              <w:rtl/>
            </w:rPr>
            <w:t>و</w:t>
          </w:r>
          <w:del w:id="20877" w:author="Transkribus" w:date="2019-12-11T14:30:00Z">
            <w:r w:rsidRPr="009B6BCA">
              <w:rPr>
                <w:rFonts w:ascii="Courier New" w:hAnsi="Courier New" w:cs="Courier New"/>
                <w:rtl/>
              </w:rPr>
              <w:delText>ر</w:delText>
            </w:r>
          </w:del>
          <w:ins w:id="20878" w:author="Transkribus" w:date="2019-12-11T14:30:00Z">
            <w:r w:rsidR="00EE6742" w:rsidRPr="00EE6742">
              <w:rPr>
                <w:rFonts w:ascii="Courier New" w:hAnsi="Courier New" w:cs="Courier New"/>
                <w:rtl/>
              </w:rPr>
              <w:t>ز</w:t>
            </w:r>
          </w:ins>
          <w:r w:rsidR="00EE6742" w:rsidRPr="00EE6742">
            <w:rPr>
              <w:rFonts w:ascii="Courier New" w:hAnsi="Courier New" w:cs="Courier New"/>
              <w:rtl/>
            </w:rPr>
            <w:t>اة</w:t>
          </w:r>
          <w:del w:id="2087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51B760" w14:textId="7A950A70" w:rsidR="00EE6742" w:rsidRPr="00EE6742" w:rsidRDefault="009B6BCA" w:rsidP="00EE6742">
      <w:pPr>
        <w:pStyle w:val="NurText"/>
        <w:bidi/>
        <w:rPr>
          <w:ins w:id="20880" w:author="Transkribus" w:date="2019-12-11T14:30:00Z"/>
          <w:rFonts w:ascii="Courier New" w:hAnsi="Courier New" w:cs="Courier New"/>
        </w:rPr>
      </w:pPr>
      <w:dir w:val="rtl">
        <w:dir w:val="rtl">
          <w:ins w:id="20881" w:author="Transkribus" w:date="2019-12-11T14:30:00Z">
            <w:r w:rsidR="00EE6742" w:rsidRPr="00EE6742">
              <w:rPr>
                <w:rFonts w:ascii="Courier New" w:hAnsi="Courier New" w:cs="Courier New"/>
                <w:rtl/>
              </w:rPr>
              <w:t>أمين الدولة</w:t>
            </w:r>
          </w:ins>
        </w:dir>
      </w:dir>
    </w:p>
    <w:p w14:paraId="6CF4B3F7" w14:textId="1CBE8E19" w:rsidR="00EE6742" w:rsidRPr="00EE6742" w:rsidRDefault="00EE6742" w:rsidP="00EE6742">
      <w:pPr>
        <w:pStyle w:val="NurText"/>
        <w:bidi/>
        <w:rPr>
          <w:rFonts w:ascii="Courier New" w:hAnsi="Courier New" w:cs="Courier New"/>
        </w:rPr>
      </w:pPr>
      <w:ins w:id="20882" w:author="Transkribus" w:date="2019-12-11T14:30:00Z">
        <w:r w:rsidRPr="00EE6742">
          <w:rPr>
            <w:rFonts w:ascii="Courier New" w:hAnsi="Courier New" w:cs="Courier New"/>
            <w:rtl/>
          </w:rPr>
          <w:t>*(</w:t>
        </w:r>
      </w:ins>
      <w:r w:rsidRPr="00EE6742">
        <w:rPr>
          <w:rFonts w:ascii="Courier New" w:hAnsi="Courier New" w:cs="Courier New"/>
          <w:rtl/>
        </w:rPr>
        <w:t xml:space="preserve">الصاحب </w:t>
      </w:r>
      <w:del w:id="20883" w:author="Transkribus" w:date="2019-12-11T14:30:00Z">
        <w:r w:rsidR="009B6BCA" w:rsidRPr="009B6BCA">
          <w:rPr>
            <w:rFonts w:ascii="Courier New" w:hAnsi="Courier New" w:cs="Courier New"/>
            <w:rtl/>
          </w:rPr>
          <w:delText>ا</w:delText>
        </w:r>
      </w:del>
      <w:ins w:id="20884" w:author="Transkribus" w:date="2019-12-11T14:30:00Z">
        <w:r w:rsidRPr="00EE6742">
          <w:rPr>
            <w:rFonts w:ascii="Courier New" w:hAnsi="Courier New" w:cs="Courier New"/>
            <w:rtl/>
          </w:rPr>
          <w:t>أ</w:t>
        </w:r>
      </w:ins>
      <w:r w:rsidRPr="00EE6742">
        <w:rPr>
          <w:rFonts w:ascii="Courier New" w:hAnsi="Courier New" w:cs="Courier New"/>
          <w:rtl/>
        </w:rPr>
        <w:t>مين الدولة</w:t>
      </w:r>
      <w:del w:id="20885"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886" w:author="Transkribus" w:date="2019-12-11T14:30:00Z">
        <w:r w:rsidRPr="00EE6742">
          <w:rPr>
            <w:rFonts w:ascii="Courier New" w:hAnsi="Courier New" w:cs="Courier New"/>
            <w:rtl/>
          </w:rPr>
          <w:t>)*</w:t>
        </w:r>
      </w:ins>
    </w:p>
    <w:p w14:paraId="02A8FF9F" w14:textId="13D4439D" w:rsidR="00EE6742" w:rsidRPr="00EE6742" w:rsidRDefault="009B6BCA" w:rsidP="00EE6742">
      <w:pPr>
        <w:pStyle w:val="NurText"/>
        <w:bidi/>
        <w:rPr>
          <w:ins w:id="20887" w:author="Transkribus" w:date="2019-12-11T14:30:00Z"/>
          <w:rFonts w:ascii="Courier New" w:hAnsi="Courier New" w:cs="Courier New"/>
        </w:rPr>
      </w:pPr>
      <w:dir w:val="rtl">
        <w:dir w:val="rtl">
          <w:r w:rsidR="00EE6742" w:rsidRPr="00EE6742">
            <w:rPr>
              <w:rFonts w:ascii="Courier New" w:hAnsi="Courier New" w:cs="Courier New"/>
              <w:rtl/>
            </w:rPr>
            <w:t xml:space="preserve">هو الصاحب الوزير العالم العامل الرئيس </w:t>
          </w:r>
          <w:del w:id="20888" w:author="Transkribus" w:date="2019-12-11T14:30:00Z">
            <w:r w:rsidRPr="009B6BCA">
              <w:rPr>
                <w:rFonts w:ascii="Courier New" w:hAnsi="Courier New" w:cs="Courier New"/>
                <w:rtl/>
              </w:rPr>
              <w:delText>الكامل افضل الوزراء سيد الحكماء امام العلماء امين</w:delText>
            </w:r>
          </w:del>
          <w:ins w:id="20889" w:author="Transkribus" w:date="2019-12-11T14:30:00Z">
            <w:r w:rsidR="00EE6742" w:rsidRPr="00EE6742">
              <w:rPr>
                <w:rFonts w:ascii="Courier New" w:hAnsi="Courier New" w:cs="Courier New"/>
                <w:rtl/>
              </w:rPr>
              <w:t>الكاسل أفضل</w:t>
            </w:r>
          </w:ins>
        </w:dir>
      </w:dir>
    </w:p>
    <w:p w14:paraId="28633807" w14:textId="77777777" w:rsidR="00EE6742" w:rsidRPr="00EE6742" w:rsidRDefault="00EE6742" w:rsidP="00EE6742">
      <w:pPr>
        <w:pStyle w:val="NurText"/>
        <w:bidi/>
        <w:rPr>
          <w:ins w:id="20890" w:author="Transkribus" w:date="2019-12-11T14:30:00Z"/>
          <w:rFonts w:ascii="Courier New" w:hAnsi="Courier New" w:cs="Courier New"/>
        </w:rPr>
      </w:pPr>
      <w:ins w:id="20891" w:author="Transkribus" w:date="2019-12-11T14:30:00Z">
        <w:r w:rsidRPr="00EE6742">
          <w:rPr>
            <w:rFonts w:ascii="Courier New" w:hAnsi="Courier New" w:cs="Courier New"/>
            <w:rtl/>
          </w:rPr>
          <w:t>الوزياد</w:t>
        </w:r>
      </w:ins>
    </w:p>
    <w:p w14:paraId="0169200B" w14:textId="77777777" w:rsidR="00EE6742" w:rsidRPr="00EE6742" w:rsidRDefault="00EE6742" w:rsidP="00EE6742">
      <w:pPr>
        <w:pStyle w:val="NurText"/>
        <w:bidi/>
        <w:rPr>
          <w:ins w:id="20892" w:author="Transkribus" w:date="2019-12-11T14:30:00Z"/>
          <w:rFonts w:ascii="Courier New" w:hAnsi="Courier New" w:cs="Courier New"/>
        </w:rPr>
      </w:pPr>
      <w:ins w:id="20893" w:author="Transkribus" w:date="2019-12-11T14:30:00Z">
        <w:r w:rsidRPr="00EE6742">
          <w:rPr>
            <w:rFonts w:ascii="Courier New" w:hAnsi="Courier New" w:cs="Courier New"/>
            <w:rtl/>
          </w:rPr>
          <w:t>٢٣٥</w:t>
        </w:r>
      </w:ins>
    </w:p>
    <w:p w14:paraId="38FEF2A7" w14:textId="77777777" w:rsidR="00EE6742" w:rsidRPr="00EE6742" w:rsidRDefault="00EE6742" w:rsidP="00EE6742">
      <w:pPr>
        <w:pStyle w:val="NurText"/>
        <w:bidi/>
        <w:rPr>
          <w:ins w:id="20894" w:author="Transkribus" w:date="2019-12-11T14:30:00Z"/>
          <w:rFonts w:ascii="Courier New" w:hAnsi="Courier New" w:cs="Courier New"/>
        </w:rPr>
      </w:pPr>
      <w:ins w:id="20895" w:author="Transkribus" w:date="2019-12-11T14:30:00Z">
        <w:r w:rsidRPr="00EE6742">
          <w:rPr>
            <w:rFonts w:ascii="Courier New" w:hAnsi="Courier New" w:cs="Courier New"/>
            <w:rtl/>
          </w:rPr>
          <w:t>وزر اعسيد الحكماء أمام العلاء أمين الدولة أبو الحسسن بن عزال بن أبى سعيد كان سامرا</w:t>
        </w:r>
      </w:ins>
    </w:p>
    <w:p w14:paraId="27AFD467" w14:textId="5132AAC3" w:rsidR="00EE6742" w:rsidRPr="00EE6742" w:rsidRDefault="00EE6742" w:rsidP="00EE6742">
      <w:pPr>
        <w:pStyle w:val="NurText"/>
        <w:bidi/>
        <w:rPr>
          <w:rFonts w:ascii="Courier New" w:hAnsi="Courier New" w:cs="Courier New"/>
        </w:rPr>
      </w:pPr>
      <w:ins w:id="20896" w:author="Transkribus" w:date="2019-12-11T14:30:00Z">
        <w:r w:rsidRPr="00EE6742">
          <w:rPr>
            <w:rFonts w:ascii="Courier New" w:hAnsi="Courier New" w:cs="Courier New"/>
            <w:rtl/>
          </w:rPr>
          <w:t>وأسلم ولقب كمال الدين وكمان مهذب الدين السامرى عمه وكمان أمين</w:t>
        </w:r>
      </w:ins>
      <w:r w:rsidRPr="00EE6742">
        <w:rPr>
          <w:rFonts w:ascii="Courier New" w:hAnsi="Courier New" w:cs="Courier New"/>
          <w:rtl/>
        </w:rPr>
        <w:t xml:space="preserve"> الدولة </w:t>
      </w:r>
      <w:del w:id="20897" w:author="Transkribus" w:date="2019-12-11T14:30:00Z">
        <w:r w:rsidR="009B6BCA" w:rsidRPr="009B6BCA">
          <w:rPr>
            <w:rFonts w:ascii="Courier New" w:hAnsi="Courier New" w:cs="Courier New"/>
            <w:rtl/>
          </w:rPr>
          <w:delText>ابو الحسن بن غزال بن ابى سعيد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898" w:author="Transkribus" w:date="2019-12-11T14:30:00Z">
        <w:r w:rsidRPr="00EE6742">
          <w:rPr>
            <w:rFonts w:ascii="Courier New" w:hAnsi="Courier New" w:cs="Courier New"/>
            <w:rtl/>
          </w:rPr>
          <w:t>هذاله الذكماء</w:t>
        </w:r>
      </w:ins>
    </w:p>
    <w:p w14:paraId="1FCDD4AE" w14:textId="77777777" w:rsidR="009B6BCA" w:rsidRPr="009B6BCA" w:rsidRDefault="009B6BCA" w:rsidP="009B6BCA">
      <w:pPr>
        <w:pStyle w:val="NurText"/>
        <w:bidi/>
        <w:rPr>
          <w:del w:id="20899" w:author="Transkribus" w:date="2019-12-11T14:30:00Z"/>
          <w:rFonts w:ascii="Courier New" w:hAnsi="Courier New" w:cs="Courier New"/>
        </w:rPr>
      </w:pPr>
      <w:dir w:val="rtl">
        <w:dir w:val="rtl">
          <w:del w:id="20900" w:author="Transkribus" w:date="2019-12-11T14:30:00Z">
            <w:r w:rsidRPr="009B6BCA">
              <w:rPr>
                <w:rFonts w:ascii="Courier New" w:hAnsi="Courier New" w:cs="Courier New"/>
                <w:rtl/>
              </w:rPr>
              <w:delText>كان سامريا واسلم ولقب بكمال الدين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664E8E2" w14:textId="77777777" w:rsidR="009B6BCA" w:rsidRPr="009B6BCA" w:rsidRDefault="009B6BCA" w:rsidP="009B6BCA">
      <w:pPr>
        <w:pStyle w:val="NurText"/>
        <w:bidi/>
        <w:rPr>
          <w:del w:id="20901" w:author="Transkribus" w:date="2019-12-11T14:30:00Z"/>
          <w:rFonts w:ascii="Courier New" w:hAnsi="Courier New" w:cs="Courier New"/>
        </w:rPr>
      </w:pPr>
      <w:dir w:val="rtl">
        <w:dir w:val="rtl">
          <w:del w:id="20902" w:author="Transkribus" w:date="2019-12-11T14:30:00Z">
            <w:r w:rsidRPr="009B6BCA">
              <w:rPr>
                <w:rFonts w:ascii="Courier New" w:hAnsi="Courier New" w:cs="Courier New"/>
                <w:rtl/>
              </w:rPr>
              <w:delText>وكان مهذب الدين السامرى عمه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F74294B" w14:textId="24B0F2C1" w:rsidR="00EE6742" w:rsidRPr="00EE6742" w:rsidRDefault="009B6BCA" w:rsidP="00EE6742">
      <w:pPr>
        <w:pStyle w:val="NurText"/>
        <w:bidi/>
        <w:rPr>
          <w:rFonts w:ascii="Courier New" w:hAnsi="Courier New" w:cs="Courier New"/>
        </w:rPr>
      </w:pPr>
      <w:dir w:val="rtl">
        <w:dir w:val="rtl">
          <w:del w:id="20903" w:author="Transkribus" w:date="2019-12-11T14:30:00Z">
            <w:r w:rsidRPr="009B6BCA">
              <w:rPr>
                <w:rFonts w:ascii="Courier New" w:hAnsi="Courier New" w:cs="Courier New"/>
                <w:rtl/>
              </w:rPr>
              <w:delText xml:space="preserve">وكان امين الدولة هذا له الذكاء </w:delText>
            </w:r>
          </w:del>
          <w:r w:rsidR="00EE6742" w:rsidRPr="00EE6742">
            <w:rPr>
              <w:rFonts w:ascii="Courier New" w:hAnsi="Courier New" w:cs="Courier New"/>
              <w:rtl/>
            </w:rPr>
            <w:t xml:space="preserve">الذى </w:t>
          </w:r>
          <w:del w:id="20904" w:author="Transkribus" w:date="2019-12-11T14:30:00Z">
            <w:r w:rsidRPr="009B6BCA">
              <w:rPr>
                <w:rFonts w:ascii="Courier New" w:hAnsi="Courier New" w:cs="Courier New"/>
                <w:rtl/>
              </w:rPr>
              <w:delText>لا مزيد</w:delText>
            </w:r>
          </w:del>
          <w:ins w:id="20905" w:author="Transkribus" w:date="2019-12-11T14:30:00Z">
            <w:r w:rsidR="00EE6742" w:rsidRPr="00EE6742">
              <w:rPr>
                <w:rFonts w:ascii="Courier New" w:hAnsi="Courier New" w:cs="Courier New"/>
                <w:rtl/>
              </w:rPr>
              <w:t>لامر بد</w:t>
            </w:r>
          </w:ins>
          <w:r w:rsidR="00EE6742" w:rsidRPr="00EE6742">
            <w:rPr>
              <w:rFonts w:ascii="Courier New" w:hAnsi="Courier New" w:cs="Courier New"/>
              <w:rtl/>
            </w:rPr>
            <w:t xml:space="preserve"> عليه والعلم الذى </w:t>
          </w:r>
          <w:del w:id="20906" w:author="Transkribus" w:date="2019-12-11T14:30:00Z">
            <w:r w:rsidRPr="009B6BCA">
              <w:rPr>
                <w:rFonts w:ascii="Courier New" w:hAnsi="Courier New" w:cs="Courier New"/>
                <w:rtl/>
              </w:rPr>
              <w:delText>لا يصل اليه والانعام العام</w:delText>
            </w:r>
          </w:del>
          <w:ins w:id="20907" w:author="Transkribus" w:date="2019-12-11T14:30:00Z">
            <w:r w:rsidR="00EE6742" w:rsidRPr="00EE6742">
              <w:rPr>
                <w:rFonts w:ascii="Courier New" w:hAnsi="Courier New" w:cs="Courier New"/>
                <w:rtl/>
              </w:rPr>
              <w:t>الابضل أحمد سواء البه والالعام اليام</w:t>
            </w:r>
          </w:ins>
          <w:r w:rsidR="00EE6742" w:rsidRPr="00EE6742">
            <w:rPr>
              <w:rFonts w:ascii="Courier New" w:hAnsi="Courier New" w:cs="Courier New"/>
              <w:rtl/>
            </w:rPr>
            <w:t xml:space="preserve"> والاحسان التام</w:t>
          </w:r>
        </w:dir>
      </w:dir>
    </w:p>
    <w:p w14:paraId="4660ECBA" w14:textId="335DA21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والهمم </w:t>
      </w:r>
      <w:del w:id="20908" w:author="Transkribus" w:date="2019-12-11T14:30:00Z">
        <w:r w:rsidR="009B6BCA" w:rsidRPr="009B6BCA">
          <w:rPr>
            <w:rFonts w:ascii="Courier New" w:hAnsi="Courier New" w:cs="Courier New"/>
            <w:rtl/>
          </w:rPr>
          <w:delText>العالية والالاء المتوالية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909" w:author="Transkribus" w:date="2019-12-11T14:30:00Z">
        <w:r w:rsidRPr="00EE6742">
          <w:rPr>
            <w:rFonts w:ascii="Courier New" w:hAnsi="Courier New" w:cs="Courier New"/>
            <w:rtl/>
          </w:rPr>
          <w:t>الغالبة والالاء المنوالبة وقدبلم من صناعة الطب غاباتها والتثهسى الى نهااتا</w:t>
        </w:r>
      </w:ins>
    </w:p>
    <w:p w14:paraId="1C6E55DB" w14:textId="77777777" w:rsidR="009B6BCA" w:rsidRPr="009B6BCA" w:rsidRDefault="009B6BCA" w:rsidP="009B6BCA">
      <w:pPr>
        <w:pStyle w:val="NurText"/>
        <w:bidi/>
        <w:rPr>
          <w:del w:id="20910" w:author="Transkribus" w:date="2019-12-11T14:30:00Z"/>
          <w:rFonts w:ascii="Courier New" w:hAnsi="Courier New" w:cs="Courier New"/>
        </w:rPr>
      </w:pPr>
      <w:dir w:val="rtl">
        <w:dir w:val="rtl">
          <w:del w:id="20911" w:author="Transkribus" w:date="2019-12-11T14:30:00Z">
            <w:r w:rsidRPr="009B6BCA">
              <w:rPr>
                <w:rFonts w:ascii="Courier New" w:hAnsi="Courier New" w:cs="Courier New"/>
                <w:rtl/>
              </w:rPr>
              <w:delText>وقد بلغ من الصناعة غاياتها وانتهى الى نهاياتها واشتمل</w:delText>
            </w:r>
          </w:del>
          <w:ins w:id="20912" w:author="Transkribus" w:date="2019-12-11T14:30:00Z">
            <w:r w:rsidR="00EE6742" w:rsidRPr="00EE6742">
              <w:rPr>
                <w:rFonts w:ascii="Courier New" w:hAnsi="Courier New" w:cs="Courier New"/>
                <w:rtl/>
              </w:rPr>
              <w:t>واشتعل</w:t>
            </w:r>
          </w:ins>
          <w:r w:rsidR="00EE6742" w:rsidRPr="00EE6742">
            <w:rPr>
              <w:rFonts w:ascii="Courier New" w:hAnsi="Courier New" w:cs="Courier New"/>
              <w:rtl/>
            </w:rPr>
            <w:t xml:space="preserve"> على محصولها و</w:t>
          </w:r>
          <w:del w:id="20913" w:author="Transkribus" w:date="2019-12-11T14:30:00Z">
            <w:r w:rsidRPr="009B6BCA">
              <w:rPr>
                <w:rFonts w:ascii="Courier New" w:hAnsi="Courier New" w:cs="Courier New"/>
                <w:rtl/>
              </w:rPr>
              <w:delText>ات</w:delText>
            </w:r>
          </w:del>
          <w:ins w:id="20914" w:author="Transkribus" w:date="2019-12-11T14:30:00Z">
            <w:r w:rsidR="00EE6742" w:rsidRPr="00EE6742">
              <w:rPr>
                <w:rFonts w:ascii="Courier New" w:hAnsi="Courier New" w:cs="Courier New"/>
                <w:rtl/>
              </w:rPr>
              <w:t>أي</w:t>
            </w:r>
          </w:ins>
          <w:r w:rsidR="00EE6742" w:rsidRPr="00EE6742">
            <w:rPr>
              <w:rFonts w:ascii="Courier New" w:hAnsi="Courier New" w:cs="Courier New"/>
              <w:rtl/>
            </w:rPr>
            <w:t xml:space="preserve">قن معرفة اصولها </w:t>
          </w:r>
          <w:del w:id="20915" w:author="Transkribus" w:date="2019-12-11T14:30:00Z">
            <w:r w:rsidRPr="009B6BCA">
              <w:rPr>
                <w:rFonts w:ascii="Courier New" w:hAnsi="Courier New" w:cs="Courier New"/>
                <w:rtl/>
              </w:rPr>
              <w:delText>وفصولها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F66642E" w14:textId="7240B033" w:rsidR="00EE6742" w:rsidRPr="00EE6742" w:rsidRDefault="009B6BCA" w:rsidP="00EE6742">
      <w:pPr>
        <w:pStyle w:val="NurText"/>
        <w:bidi/>
        <w:rPr>
          <w:ins w:id="20916" w:author="Transkribus" w:date="2019-12-11T14:30:00Z"/>
          <w:rFonts w:ascii="Courier New" w:hAnsi="Courier New" w:cs="Courier New"/>
        </w:rPr>
      </w:pPr>
      <w:dir w:val="rtl">
        <w:dir w:val="rtl">
          <w:del w:id="20917" w:author="Transkribus" w:date="2019-12-11T14:30:00Z">
            <w:r w:rsidRPr="009B6BCA">
              <w:rPr>
                <w:rFonts w:ascii="Courier New" w:hAnsi="Courier New" w:cs="Courier New"/>
                <w:rtl/>
              </w:rPr>
              <w:delText>حتى</w:delText>
            </w:r>
          </w:del>
          <w:ins w:id="20918" w:author="Transkribus" w:date="2019-12-11T14:30:00Z">
            <w:r w:rsidR="00EE6742" w:rsidRPr="00EE6742">
              <w:rPr>
                <w:rFonts w:ascii="Courier New" w:hAnsi="Courier New" w:cs="Courier New"/>
                <w:rtl/>
              </w:rPr>
              <w:t>ونصولها حفى</w:t>
            </w:r>
          </w:ins>
          <w:r w:rsidR="00EE6742" w:rsidRPr="00EE6742">
            <w:rPr>
              <w:rFonts w:ascii="Courier New" w:hAnsi="Courier New" w:cs="Courier New"/>
              <w:rtl/>
            </w:rPr>
            <w:t xml:space="preserve"> قل عنه </w:t>
          </w:r>
          <w:del w:id="20919" w:author="Transkribus" w:date="2019-12-11T14:30:00Z">
            <w:r w:rsidRPr="009B6BCA">
              <w:rPr>
                <w:rFonts w:ascii="Courier New" w:hAnsi="Courier New" w:cs="Courier New"/>
                <w:rtl/>
              </w:rPr>
              <w:delText>المماثل وقصر عن ادراك</w:delText>
            </w:r>
          </w:del>
          <w:ins w:id="20920" w:author="Transkribus" w:date="2019-12-11T14:30:00Z">
            <w:r w:rsidR="00EE6742" w:rsidRPr="00EE6742">
              <w:rPr>
                <w:rFonts w:ascii="Courier New" w:hAnsi="Courier New" w:cs="Courier New"/>
                <w:rtl/>
              </w:rPr>
              <w:t>المماقل وقصرعن</w:t>
            </w:r>
          </w:ins>
        </w:dir>
      </w:dir>
    </w:p>
    <w:p w14:paraId="661DEC8F" w14:textId="36B49A80" w:rsidR="00EE6742" w:rsidRPr="00EE6742" w:rsidRDefault="00EE6742" w:rsidP="00EE6742">
      <w:pPr>
        <w:pStyle w:val="NurText"/>
        <w:bidi/>
        <w:rPr>
          <w:rFonts w:ascii="Courier New" w:hAnsi="Courier New" w:cs="Courier New"/>
        </w:rPr>
      </w:pPr>
      <w:ins w:id="20921" w:author="Transkribus" w:date="2019-12-11T14:30:00Z">
        <w:r w:rsidRPr="00EE6742">
          <w:rPr>
            <w:rFonts w:ascii="Courier New" w:hAnsi="Courier New" w:cs="Courier New"/>
            <w:rtl/>
          </w:rPr>
          <w:t>ادوالك</w:t>
        </w:r>
      </w:ins>
      <w:r w:rsidRPr="00EE6742">
        <w:rPr>
          <w:rFonts w:ascii="Courier New" w:hAnsi="Courier New" w:cs="Courier New"/>
          <w:rtl/>
        </w:rPr>
        <w:t xml:space="preserve"> معاليه كل فاضل وكامل</w:t>
      </w:r>
      <w:del w:id="2092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923" w:author="Transkribus" w:date="2019-12-11T14:30:00Z">
        <w:r w:rsidRPr="00EE6742">
          <w:rPr>
            <w:rFonts w:ascii="Courier New" w:hAnsi="Courier New" w:cs="Courier New"/>
            <w:rtl/>
          </w:rPr>
          <w:t xml:space="preserve"> كمان أو لاعبند الملك الامحد مجد الدين بهرام شاه بن عز الدين</w:t>
        </w:r>
      </w:ins>
    </w:p>
    <w:p w14:paraId="4997F1A6" w14:textId="77777777" w:rsidR="009B6BCA" w:rsidRPr="009B6BCA" w:rsidRDefault="009B6BCA" w:rsidP="009B6BCA">
      <w:pPr>
        <w:pStyle w:val="NurText"/>
        <w:bidi/>
        <w:rPr>
          <w:del w:id="20924" w:author="Transkribus" w:date="2019-12-11T14:30:00Z"/>
          <w:rFonts w:ascii="Courier New" w:hAnsi="Courier New" w:cs="Courier New"/>
        </w:rPr>
      </w:pPr>
      <w:dir w:val="rtl">
        <w:dir w:val="rtl">
          <w:del w:id="20925" w:author="Transkribus" w:date="2019-12-11T14:30:00Z">
            <w:r w:rsidRPr="009B6BCA">
              <w:rPr>
                <w:rFonts w:ascii="Courier New" w:hAnsi="Courier New" w:cs="Courier New"/>
                <w:rtl/>
              </w:rPr>
              <w:delText>كان اولا عند الملك الامجد مجد الدين بهرام شاه ابن عز الدين فرخشاه بن ايوب معتمدا عليه فى الصناعة الطبية واعمالها مفوضا اليه امور دولته واحوالها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5091E77" w14:textId="651E3C47" w:rsidR="00EE6742" w:rsidRPr="00EE6742" w:rsidRDefault="009B6BCA" w:rsidP="00EE6742">
      <w:pPr>
        <w:pStyle w:val="NurText"/>
        <w:bidi/>
        <w:rPr>
          <w:ins w:id="20926" w:author="Transkribus" w:date="2019-12-11T14:30:00Z"/>
          <w:rFonts w:ascii="Courier New" w:hAnsi="Courier New" w:cs="Courier New"/>
        </w:rPr>
      </w:pPr>
      <w:dir w:val="rtl">
        <w:dir w:val="rtl">
          <w:ins w:id="20927" w:author="Transkribus" w:date="2019-12-11T14:30:00Z">
            <w:r w:rsidR="00EE6742" w:rsidRPr="00EE6742">
              <w:rPr>
                <w:rFonts w:ascii="Courier New" w:hAnsi="Courier New" w:cs="Courier New"/>
                <w:rtl/>
              </w:rPr>
              <w:t>قرخشاه بن أيوب معثمد اعليه فى الصناعة الطببة وأعمالها مقوضا البه أموردولته</w:t>
            </w:r>
          </w:ins>
        </w:dir>
      </w:dir>
    </w:p>
    <w:p w14:paraId="69E28003" w14:textId="0AB24A7B" w:rsidR="00EE6742" w:rsidRPr="00EE6742" w:rsidRDefault="00EE6742" w:rsidP="00EE6742">
      <w:pPr>
        <w:pStyle w:val="NurText"/>
        <w:bidi/>
        <w:rPr>
          <w:ins w:id="20928" w:author="Transkribus" w:date="2019-12-11T14:30:00Z"/>
          <w:rFonts w:ascii="Courier New" w:hAnsi="Courier New" w:cs="Courier New"/>
        </w:rPr>
      </w:pPr>
      <w:ins w:id="20929" w:author="Transkribus" w:date="2019-12-11T14:30:00Z">
        <w:r w:rsidRPr="00EE6742">
          <w:rPr>
            <w:rFonts w:ascii="Courier New" w:hAnsi="Courier New" w:cs="Courier New"/>
            <w:rtl/>
          </w:rPr>
          <w:t xml:space="preserve">ابر أحو الها </w:t>
        </w:r>
      </w:ins>
      <w:r w:rsidRPr="00EE6742">
        <w:rPr>
          <w:rFonts w:ascii="Courier New" w:hAnsi="Courier New" w:cs="Courier New"/>
          <w:rtl/>
        </w:rPr>
        <w:t xml:space="preserve">ولم </w:t>
      </w:r>
      <w:del w:id="20930" w:author="Transkribus" w:date="2019-12-11T14:30:00Z">
        <w:r w:rsidR="009B6BCA" w:rsidRPr="009B6BCA">
          <w:rPr>
            <w:rFonts w:ascii="Courier New" w:hAnsi="Courier New" w:cs="Courier New"/>
            <w:rtl/>
          </w:rPr>
          <w:delText>يزل عنده</w:delText>
        </w:r>
      </w:del>
      <w:ins w:id="20931" w:author="Transkribus" w:date="2019-12-11T14:30:00Z">
        <w:r w:rsidRPr="00EE6742">
          <w:rPr>
            <w:rFonts w:ascii="Courier New" w:hAnsi="Courier New" w:cs="Courier New"/>
            <w:rtl/>
          </w:rPr>
          <w:t>بنرل عبدة</w:t>
        </w:r>
      </w:ins>
      <w:r w:rsidRPr="00EE6742">
        <w:rPr>
          <w:rFonts w:ascii="Courier New" w:hAnsi="Courier New" w:cs="Courier New"/>
          <w:rtl/>
        </w:rPr>
        <w:t xml:space="preserve"> الى </w:t>
      </w:r>
      <w:del w:id="20932" w:author="Transkribus" w:date="2019-12-11T14:30:00Z">
        <w:r w:rsidR="009B6BCA" w:rsidRPr="009B6BCA">
          <w:rPr>
            <w:rFonts w:ascii="Courier New" w:hAnsi="Courier New" w:cs="Courier New"/>
            <w:rtl/>
          </w:rPr>
          <w:delText>ان</w:delText>
        </w:r>
      </w:del>
      <w:ins w:id="20933" w:author="Transkribus" w:date="2019-12-11T14:30:00Z">
        <w:r w:rsidRPr="00EE6742">
          <w:rPr>
            <w:rFonts w:ascii="Courier New" w:hAnsi="Courier New" w:cs="Courier New"/>
            <w:rtl/>
          </w:rPr>
          <w:t>أبن</w:t>
        </w:r>
      </w:ins>
      <w:r w:rsidRPr="00EE6742">
        <w:rPr>
          <w:rFonts w:ascii="Courier New" w:hAnsi="Courier New" w:cs="Courier New"/>
          <w:rtl/>
        </w:rPr>
        <w:t xml:space="preserve"> توفى الملك </w:t>
      </w:r>
      <w:del w:id="20934" w:author="Transkribus" w:date="2019-12-11T14:30:00Z">
        <w:r w:rsidR="009B6BCA" w:rsidRPr="009B6BCA">
          <w:rPr>
            <w:rFonts w:ascii="Courier New" w:hAnsi="Courier New" w:cs="Courier New"/>
            <w:rtl/>
          </w:rPr>
          <w:delText>الامجد رحمه</w:delText>
        </w:r>
      </w:del>
      <w:ins w:id="20935" w:author="Transkribus" w:date="2019-12-11T14:30:00Z">
        <w:r w:rsidRPr="00EE6742">
          <w:rPr>
            <w:rFonts w:ascii="Courier New" w:hAnsi="Courier New" w:cs="Courier New"/>
            <w:rtl/>
          </w:rPr>
          <w:t>الامجدرجمة</w:t>
        </w:r>
      </w:ins>
      <w:r w:rsidRPr="00EE6742">
        <w:rPr>
          <w:rFonts w:ascii="Courier New" w:hAnsi="Courier New" w:cs="Courier New"/>
          <w:rtl/>
        </w:rPr>
        <w:t xml:space="preserve"> الله وذلك فى </w:t>
      </w:r>
      <w:del w:id="20936" w:author="Transkribus" w:date="2019-12-11T14:30:00Z">
        <w:r w:rsidR="009B6BCA" w:rsidRPr="009B6BCA">
          <w:rPr>
            <w:rFonts w:ascii="Courier New" w:hAnsi="Courier New" w:cs="Courier New"/>
            <w:rtl/>
          </w:rPr>
          <w:delText>داره بدمشق اخر نهار يوم الثلاثاء حادى عشر</w:delText>
        </w:r>
      </w:del>
      <w:ins w:id="20937" w:author="Transkribus" w:date="2019-12-11T14:30:00Z">
        <w:r w:rsidRPr="00EE6742">
          <w:rPr>
            <w:rFonts w:ascii="Courier New" w:hAnsi="Courier New" w:cs="Courier New"/>
            <w:rtl/>
          </w:rPr>
          <w:t>دارعبدمشق أمرهاروم</w:t>
        </w:r>
      </w:ins>
    </w:p>
    <w:p w14:paraId="4F577E39" w14:textId="77777777" w:rsidR="009B6BCA" w:rsidRPr="009B6BCA" w:rsidRDefault="00EE6742" w:rsidP="009B6BCA">
      <w:pPr>
        <w:pStyle w:val="NurText"/>
        <w:bidi/>
        <w:rPr>
          <w:del w:id="20938" w:author="Transkribus" w:date="2019-12-11T14:30:00Z"/>
          <w:rFonts w:ascii="Courier New" w:hAnsi="Courier New" w:cs="Courier New"/>
        </w:rPr>
      </w:pPr>
      <w:ins w:id="20939" w:author="Transkribus" w:date="2019-12-11T14:30:00Z">
        <w:r w:rsidRPr="00EE6742">
          <w:rPr>
            <w:rFonts w:ascii="Courier New" w:hAnsi="Courier New" w:cs="Courier New"/>
            <w:rtl/>
          </w:rPr>
          <w:t>البلاثاء جادى عمر</w:t>
        </w:r>
      </w:ins>
      <w:r w:rsidRPr="00EE6742">
        <w:rPr>
          <w:rFonts w:ascii="Courier New" w:hAnsi="Courier New" w:cs="Courier New"/>
          <w:rtl/>
        </w:rPr>
        <w:t xml:space="preserve"> شهر شوال س</w:t>
      </w:r>
      <w:del w:id="20940" w:author="Transkribus" w:date="2019-12-11T14:30:00Z">
        <w:r w:rsidR="009B6BCA" w:rsidRPr="009B6BCA">
          <w:rPr>
            <w:rFonts w:ascii="Courier New" w:hAnsi="Courier New" w:cs="Courier New"/>
            <w:rtl/>
          </w:rPr>
          <w:delText>ن</w:delText>
        </w:r>
      </w:del>
      <w:ins w:id="20941" w:author="Transkribus" w:date="2019-12-11T14:30:00Z">
        <w:r w:rsidRPr="00EE6742">
          <w:rPr>
            <w:rFonts w:ascii="Courier New" w:hAnsi="Courier New" w:cs="Courier New"/>
            <w:rtl/>
          </w:rPr>
          <w:t>ت</w:t>
        </w:r>
      </w:ins>
      <w:r w:rsidRPr="00EE6742">
        <w:rPr>
          <w:rFonts w:ascii="Courier New" w:hAnsi="Courier New" w:cs="Courier New"/>
          <w:rtl/>
        </w:rPr>
        <w:t xml:space="preserve">ة ثمان </w:t>
      </w:r>
      <w:del w:id="20942" w:author="Transkribus" w:date="2019-12-11T14:30:00Z">
        <w:r w:rsidR="009B6BCA" w:rsidRPr="009B6BCA">
          <w:rPr>
            <w:rFonts w:ascii="Courier New" w:hAnsi="Courier New" w:cs="Courier New"/>
            <w:rtl/>
          </w:rPr>
          <w:delText>وعشرين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155E98D" w14:textId="064E7953" w:rsidR="00EE6742" w:rsidRPr="00EE6742" w:rsidRDefault="009B6BCA" w:rsidP="00EE6742">
      <w:pPr>
        <w:pStyle w:val="NurText"/>
        <w:bidi/>
        <w:rPr>
          <w:ins w:id="20943" w:author="Transkribus" w:date="2019-12-11T14:30:00Z"/>
          <w:rFonts w:ascii="Courier New" w:hAnsi="Courier New" w:cs="Courier New"/>
        </w:rPr>
      </w:pPr>
      <w:dir w:val="rtl">
        <w:dir w:val="rtl">
          <w:ins w:id="20944" w:author="Transkribus" w:date="2019-12-11T14:30:00Z">
            <w:r w:rsidR="00EE6742" w:rsidRPr="00EE6742">
              <w:rPr>
                <w:rFonts w:ascii="Courier New" w:hAnsi="Courier New" w:cs="Courier New"/>
                <w:rtl/>
              </w:rPr>
              <w:t xml:space="preserve">وعسر بن وسيماثة </w:t>
            </w:r>
          </w:ins>
          <w:r w:rsidR="00EE6742" w:rsidRPr="00EE6742">
            <w:rPr>
              <w:rFonts w:ascii="Courier New" w:hAnsi="Courier New" w:cs="Courier New"/>
              <w:rtl/>
            </w:rPr>
            <w:t xml:space="preserve">وبعد ذلك استقل </w:t>
          </w:r>
          <w:del w:id="20945" w:author="Transkribus" w:date="2019-12-11T14:30:00Z">
            <w:r w:rsidRPr="009B6BCA">
              <w:rPr>
                <w:rFonts w:ascii="Courier New" w:hAnsi="Courier New" w:cs="Courier New"/>
                <w:rtl/>
              </w:rPr>
              <w:delText xml:space="preserve">بالوزراة للملك </w:delText>
            </w:r>
          </w:del>
          <w:ins w:id="20946" w:author="Transkribus" w:date="2019-12-11T14:30:00Z">
            <w:r w:rsidR="00EE6742" w:rsidRPr="00EE6742">
              <w:rPr>
                <w:rFonts w:ascii="Courier New" w:hAnsi="Courier New" w:cs="Courier New"/>
                <w:rtl/>
              </w:rPr>
              <w:t>الوزارة لملك</w:t>
            </w:r>
          </w:ins>
        </w:dir>
      </w:dir>
    </w:p>
    <w:p w14:paraId="47EDA6BB" w14:textId="5AB2093F" w:rsidR="00EE6742" w:rsidRPr="00EE6742" w:rsidRDefault="00EE6742" w:rsidP="00EE6742">
      <w:pPr>
        <w:pStyle w:val="NurText"/>
        <w:bidi/>
        <w:rPr>
          <w:ins w:id="20947" w:author="Transkribus" w:date="2019-12-11T14:30:00Z"/>
          <w:rFonts w:ascii="Courier New" w:hAnsi="Courier New" w:cs="Courier New"/>
        </w:rPr>
      </w:pPr>
      <w:r w:rsidRPr="00EE6742">
        <w:rPr>
          <w:rFonts w:ascii="Courier New" w:hAnsi="Courier New" w:cs="Courier New"/>
          <w:rtl/>
        </w:rPr>
        <w:t xml:space="preserve">الصالح عماد الدين </w:t>
      </w:r>
      <w:del w:id="20948" w:author="Transkribus" w:date="2019-12-11T14:30:00Z">
        <w:r w:rsidR="009B6BCA" w:rsidRPr="009B6BCA">
          <w:rPr>
            <w:rFonts w:ascii="Courier New" w:hAnsi="Courier New" w:cs="Courier New"/>
            <w:rtl/>
          </w:rPr>
          <w:delText>ا</w:delText>
        </w:r>
      </w:del>
      <w:ins w:id="20949" w:author="Transkribus" w:date="2019-12-11T14:30:00Z">
        <w:r w:rsidRPr="00EE6742">
          <w:rPr>
            <w:rFonts w:ascii="Courier New" w:hAnsi="Courier New" w:cs="Courier New"/>
            <w:rtl/>
          </w:rPr>
          <w:t>أ</w:t>
        </w:r>
      </w:ins>
      <w:r w:rsidRPr="00EE6742">
        <w:rPr>
          <w:rFonts w:ascii="Courier New" w:hAnsi="Courier New" w:cs="Courier New"/>
          <w:rtl/>
        </w:rPr>
        <w:t>بى الفداء اسم</w:t>
      </w:r>
      <w:del w:id="20950" w:author="Transkribus" w:date="2019-12-11T14:30:00Z">
        <w:r w:rsidR="009B6BCA" w:rsidRPr="009B6BCA">
          <w:rPr>
            <w:rFonts w:ascii="Courier New" w:hAnsi="Courier New" w:cs="Courier New"/>
            <w:rtl/>
          </w:rPr>
          <w:delText>ا</w:delText>
        </w:r>
      </w:del>
      <w:r w:rsidRPr="00EE6742">
        <w:rPr>
          <w:rFonts w:ascii="Courier New" w:hAnsi="Courier New" w:cs="Courier New"/>
          <w:rtl/>
        </w:rPr>
        <w:t xml:space="preserve">عيل ابن الملك العادل </w:t>
      </w:r>
      <w:del w:id="20951" w:author="Transkribus" w:date="2019-12-11T14:30:00Z">
        <w:r w:rsidR="009B6BCA" w:rsidRPr="009B6BCA">
          <w:rPr>
            <w:rFonts w:ascii="Courier New" w:hAnsi="Courier New" w:cs="Courier New"/>
            <w:rtl/>
          </w:rPr>
          <w:delText>ا</w:delText>
        </w:r>
      </w:del>
      <w:ins w:id="20952" w:author="Transkribus" w:date="2019-12-11T14:30:00Z">
        <w:r w:rsidRPr="00EE6742">
          <w:rPr>
            <w:rFonts w:ascii="Courier New" w:hAnsi="Courier New" w:cs="Courier New"/>
            <w:rtl/>
          </w:rPr>
          <w:t>أ</w:t>
        </w:r>
      </w:ins>
      <w:r w:rsidRPr="00EE6742">
        <w:rPr>
          <w:rFonts w:ascii="Courier New" w:hAnsi="Courier New" w:cs="Courier New"/>
          <w:rtl/>
        </w:rPr>
        <w:t xml:space="preserve">بى بكر بن </w:t>
      </w:r>
      <w:del w:id="20953" w:author="Transkribus" w:date="2019-12-11T14:30:00Z">
        <w:r w:rsidR="009B6BCA" w:rsidRPr="009B6BCA">
          <w:rPr>
            <w:rFonts w:ascii="Courier New" w:hAnsi="Courier New" w:cs="Courier New"/>
            <w:rtl/>
          </w:rPr>
          <w:delText>ايوب فساس</w:delText>
        </w:r>
      </w:del>
      <w:ins w:id="20954" w:author="Transkribus" w:date="2019-12-11T14:30:00Z">
        <w:r w:rsidRPr="00EE6742">
          <w:rPr>
            <w:rFonts w:ascii="Courier New" w:hAnsi="Courier New" w:cs="Courier New"/>
            <w:rtl/>
          </w:rPr>
          <w:t>أيوب قساس</w:t>
        </w:r>
      </w:ins>
      <w:r w:rsidRPr="00EE6742">
        <w:rPr>
          <w:rFonts w:ascii="Courier New" w:hAnsi="Courier New" w:cs="Courier New"/>
          <w:rtl/>
        </w:rPr>
        <w:t xml:space="preserve"> الدولة</w:t>
      </w:r>
      <w:del w:id="20955" w:author="Transkribus" w:date="2019-12-11T14:30:00Z">
        <w:r w:rsidR="009B6BCA" w:rsidRPr="009B6BCA">
          <w:rPr>
            <w:rFonts w:ascii="Courier New" w:hAnsi="Courier New" w:cs="Courier New"/>
            <w:rtl/>
          </w:rPr>
          <w:delText xml:space="preserve"> ا</w:delText>
        </w:r>
      </w:del>
    </w:p>
    <w:p w14:paraId="03222BFA" w14:textId="45018723" w:rsidR="00EE6742" w:rsidRPr="00EE6742" w:rsidRDefault="00EE6742" w:rsidP="00EE6742">
      <w:pPr>
        <w:pStyle w:val="NurText"/>
        <w:bidi/>
        <w:rPr>
          <w:ins w:id="20956" w:author="Transkribus" w:date="2019-12-11T14:30:00Z"/>
          <w:rFonts w:ascii="Courier New" w:hAnsi="Courier New" w:cs="Courier New"/>
        </w:rPr>
      </w:pPr>
      <w:ins w:id="20957" w:author="Transkribus" w:date="2019-12-11T14:30:00Z">
        <w:r w:rsidRPr="00EE6742">
          <w:rPr>
            <w:rFonts w:ascii="Courier New" w:hAnsi="Courier New" w:cs="Courier New"/>
            <w:rtl/>
          </w:rPr>
          <w:t>أ</w:t>
        </w:r>
      </w:ins>
      <w:r w:rsidRPr="00EE6742">
        <w:rPr>
          <w:rFonts w:ascii="Courier New" w:hAnsi="Courier New" w:cs="Courier New"/>
          <w:rtl/>
        </w:rPr>
        <w:t>حسن السياسة وب</w:t>
      </w:r>
      <w:del w:id="20958" w:author="Transkribus" w:date="2019-12-11T14:30:00Z">
        <w:r w:rsidR="009B6BCA" w:rsidRPr="009B6BCA">
          <w:rPr>
            <w:rFonts w:ascii="Courier New" w:hAnsi="Courier New" w:cs="Courier New"/>
            <w:rtl/>
          </w:rPr>
          <w:delText>لغ</w:delText>
        </w:r>
      </w:del>
      <w:ins w:id="20959" w:author="Transkribus" w:date="2019-12-11T14:30:00Z">
        <w:r w:rsidRPr="00EE6742">
          <w:rPr>
            <w:rFonts w:ascii="Courier New" w:hAnsi="Courier New" w:cs="Courier New"/>
            <w:rtl/>
          </w:rPr>
          <w:t>اح</w:t>
        </w:r>
      </w:ins>
      <w:r w:rsidRPr="00EE6742">
        <w:rPr>
          <w:rFonts w:ascii="Courier New" w:hAnsi="Courier New" w:cs="Courier New"/>
          <w:rtl/>
        </w:rPr>
        <w:t xml:space="preserve"> فى </w:t>
      </w:r>
      <w:del w:id="20960" w:author="Transkribus" w:date="2019-12-11T14:30:00Z">
        <w:r w:rsidR="009B6BCA" w:rsidRPr="009B6BCA">
          <w:rPr>
            <w:rFonts w:ascii="Courier New" w:hAnsi="Courier New" w:cs="Courier New"/>
            <w:rtl/>
          </w:rPr>
          <w:delText>تدبير المملكة نهاية</w:delText>
        </w:r>
      </w:del>
      <w:ins w:id="20961" w:author="Transkribus" w:date="2019-12-11T14:30:00Z">
        <w:r w:rsidRPr="00EE6742">
          <w:rPr>
            <w:rFonts w:ascii="Courier New" w:hAnsi="Courier New" w:cs="Courier New"/>
            <w:rtl/>
          </w:rPr>
          <w:t>بدير المصلكة ثهابة</w:t>
        </w:r>
      </w:ins>
      <w:r w:rsidRPr="00EE6742">
        <w:rPr>
          <w:rFonts w:ascii="Courier New" w:hAnsi="Courier New" w:cs="Courier New"/>
          <w:rtl/>
        </w:rPr>
        <w:t xml:space="preserve"> الرياسة </w:t>
      </w:r>
      <w:del w:id="20962" w:author="Transkribus" w:date="2019-12-11T14:30:00Z">
        <w:r w:rsidR="009B6BCA" w:rsidRPr="009B6BCA">
          <w:rPr>
            <w:rFonts w:ascii="Courier New" w:hAnsi="Courier New" w:cs="Courier New"/>
            <w:rtl/>
          </w:rPr>
          <w:delText>وثبت قواعد</w:delText>
        </w:r>
      </w:del>
      <w:ins w:id="20963" w:author="Transkribus" w:date="2019-12-11T14:30:00Z">
        <w:r w:rsidRPr="00EE6742">
          <w:rPr>
            <w:rFonts w:ascii="Courier New" w:hAnsi="Courier New" w:cs="Courier New"/>
            <w:rtl/>
          </w:rPr>
          <w:t>ويبث عواعد</w:t>
        </w:r>
      </w:ins>
      <w:r w:rsidRPr="00EE6742">
        <w:rPr>
          <w:rFonts w:ascii="Courier New" w:hAnsi="Courier New" w:cs="Courier New"/>
          <w:rtl/>
        </w:rPr>
        <w:t xml:space="preserve"> الملك </w:t>
      </w:r>
      <w:del w:id="20964" w:author="Transkribus" w:date="2019-12-11T14:30:00Z">
        <w:r w:rsidR="009B6BCA" w:rsidRPr="009B6BCA">
          <w:rPr>
            <w:rFonts w:ascii="Courier New" w:hAnsi="Courier New" w:cs="Courier New"/>
            <w:rtl/>
          </w:rPr>
          <w:delText xml:space="preserve">وايدها ورفع مبانى </w:delText>
        </w:r>
      </w:del>
      <w:ins w:id="20965" w:author="Transkribus" w:date="2019-12-11T14:30:00Z">
        <w:r w:rsidRPr="00EE6742">
          <w:rPr>
            <w:rFonts w:ascii="Courier New" w:hAnsi="Courier New" w:cs="Courier New"/>
            <w:rtl/>
          </w:rPr>
          <w:t>وابدها ورقي مسانى</w:t>
        </w:r>
      </w:ins>
    </w:p>
    <w:p w14:paraId="50FDD9B4" w14:textId="0737F26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المعالى وشيدها </w:t>
      </w:r>
      <w:del w:id="20966" w:author="Transkribus" w:date="2019-12-11T14:30:00Z">
        <w:r w:rsidR="009B6BCA" w:rsidRPr="009B6BCA">
          <w:rPr>
            <w:rFonts w:ascii="Courier New" w:hAnsi="Courier New" w:cs="Courier New"/>
            <w:rtl/>
          </w:rPr>
          <w:delText>وجدد معالم</w:delText>
        </w:r>
      </w:del>
      <w:ins w:id="20967" w:author="Transkribus" w:date="2019-12-11T14:30:00Z">
        <w:r w:rsidRPr="00EE6742">
          <w:rPr>
            <w:rFonts w:ascii="Courier New" w:hAnsi="Courier New" w:cs="Courier New"/>
            <w:rtl/>
          </w:rPr>
          <w:t>وجددمعالم</w:t>
        </w:r>
      </w:ins>
      <w:r w:rsidRPr="00EE6742">
        <w:rPr>
          <w:rFonts w:ascii="Courier New" w:hAnsi="Courier New" w:cs="Courier New"/>
          <w:rtl/>
        </w:rPr>
        <w:t xml:space="preserve"> العلم والعلماء </w:t>
      </w:r>
      <w:del w:id="20968" w:author="Transkribus" w:date="2019-12-11T14:30:00Z">
        <w:r w:rsidR="009B6BCA" w:rsidRPr="009B6BCA">
          <w:rPr>
            <w:rFonts w:ascii="Courier New" w:hAnsi="Courier New" w:cs="Courier New"/>
            <w:rtl/>
          </w:rPr>
          <w:delText>واوجد من</w:delText>
        </w:r>
      </w:del>
      <w:ins w:id="20969" w:author="Transkribus" w:date="2019-12-11T14:30:00Z">
        <w:r w:rsidRPr="00EE6742">
          <w:rPr>
            <w:rFonts w:ascii="Courier New" w:hAnsi="Courier New" w:cs="Courier New"/>
            <w:rtl/>
          </w:rPr>
          <w:t>وأو جدمن</w:t>
        </w:r>
      </w:ins>
      <w:r w:rsidRPr="00EE6742">
        <w:rPr>
          <w:rFonts w:ascii="Courier New" w:hAnsi="Courier New" w:cs="Courier New"/>
          <w:rtl/>
        </w:rPr>
        <w:t xml:space="preserve"> الفضل </w:t>
      </w:r>
      <w:del w:id="20970" w:author="Transkribus" w:date="2019-12-11T14:30:00Z">
        <w:r w:rsidR="009B6BCA" w:rsidRPr="009B6BCA">
          <w:rPr>
            <w:rFonts w:ascii="Courier New" w:hAnsi="Courier New" w:cs="Courier New"/>
            <w:rtl/>
          </w:rPr>
          <w:delText>ما لم يكن لاحد</w:delText>
        </w:r>
      </w:del>
      <w:ins w:id="20971" w:author="Transkribus" w:date="2019-12-11T14:30:00Z">
        <w:r w:rsidRPr="00EE6742">
          <w:rPr>
            <w:rFonts w:ascii="Courier New" w:hAnsi="Courier New" w:cs="Courier New"/>
            <w:rtl/>
          </w:rPr>
          <w:t>مالم بكن الأحد</w:t>
        </w:r>
      </w:ins>
      <w:r w:rsidRPr="00EE6742">
        <w:rPr>
          <w:rFonts w:ascii="Courier New" w:hAnsi="Courier New" w:cs="Courier New"/>
          <w:rtl/>
        </w:rPr>
        <w:t xml:space="preserve"> من القدماء</w:t>
      </w:r>
      <w:del w:id="2097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595BDF6" w14:textId="77D077A5" w:rsidR="00EE6742" w:rsidRPr="00EE6742" w:rsidRDefault="009B6BCA" w:rsidP="00EE6742">
      <w:pPr>
        <w:pStyle w:val="NurText"/>
        <w:bidi/>
        <w:rPr>
          <w:ins w:id="20973" w:author="Transkribus" w:date="2019-12-11T14:30:00Z"/>
          <w:rFonts w:ascii="Courier New" w:hAnsi="Courier New" w:cs="Courier New"/>
        </w:rPr>
      </w:pPr>
      <w:dir w:val="rtl">
        <w:dir w:val="rtl">
          <w:r w:rsidR="00EE6742" w:rsidRPr="00EE6742">
            <w:rPr>
              <w:rFonts w:ascii="Courier New" w:hAnsi="Courier New" w:cs="Courier New"/>
              <w:rtl/>
            </w:rPr>
            <w:t xml:space="preserve">ولم </w:t>
          </w:r>
          <w:del w:id="20974" w:author="Transkribus" w:date="2019-12-11T14:30:00Z">
            <w:r w:rsidRPr="009B6BCA">
              <w:rPr>
                <w:rFonts w:ascii="Courier New" w:hAnsi="Courier New" w:cs="Courier New"/>
                <w:rtl/>
              </w:rPr>
              <w:delText>يزل</w:delText>
            </w:r>
          </w:del>
          <w:ins w:id="20975" w:author="Transkribus" w:date="2019-12-11T14:30:00Z">
            <w:r w:rsidR="00EE6742" w:rsidRPr="00EE6742">
              <w:rPr>
                <w:rFonts w:ascii="Courier New" w:hAnsi="Courier New" w:cs="Courier New"/>
                <w:rtl/>
              </w:rPr>
              <w:t>برل</w:t>
            </w:r>
          </w:ins>
          <w:r w:rsidR="00EE6742" w:rsidRPr="00EE6742">
            <w:rPr>
              <w:rFonts w:ascii="Courier New" w:hAnsi="Courier New" w:cs="Courier New"/>
              <w:rtl/>
            </w:rPr>
            <w:t xml:space="preserve"> فى خدمة الملك الصالح </w:t>
          </w:r>
          <w:del w:id="20976" w:author="Transkribus" w:date="2019-12-11T14:30:00Z">
            <w:r w:rsidRPr="009B6BCA">
              <w:rPr>
                <w:rFonts w:ascii="Courier New" w:hAnsi="Courier New" w:cs="Courier New"/>
                <w:rtl/>
              </w:rPr>
              <w:delText>وهو عالى</w:delText>
            </w:r>
          </w:del>
          <w:ins w:id="20977" w:author="Transkribus" w:date="2019-12-11T14:30:00Z">
            <w:r w:rsidR="00EE6742" w:rsidRPr="00EE6742">
              <w:rPr>
                <w:rFonts w:ascii="Courier New" w:hAnsi="Courier New" w:cs="Courier New"/>
                <w:rtl/>
              </w:rPr>
              <w:t>اسمعيل وهوعالى</w:t>
            </w:r>
          </w:ins>
          <w:r w:rsidR="00EE6742" w:rsidRPr="00EE6742">
            <w:rPr>
              <w:rFonts w:ascii="Courier New" w:hAnsi="Courier New" w:cs="Courier New"/>
              <w:rtl/>
            </w:rPr>
            <w:t xml:space="preserve"> القدر </w:t>
          </w:r>
          <w:del w:id="20978" w:author="Transkribus" w:date="2019-12-11T14:30:00Z">
            <w:r w:rsidRPr="009B6BCA">
              <w:rPr>
                <w:rFonts w:ascii="Courier New" w:hAnsi="Courier New" w:cs="Courier New"/>
                <w:rtl/>
              </w:rPr>
              <w:delText>ن</w:delText>
            </w:r>
          </w:del>
          <w:ins w:id="20979" w:author="Transkribus" w:date="2019-12-11T14:30:00Z">
            <w:r w:rsidR="00EE6742" w:rsidRPr="00EE6742">
              <w:rPr>
                <w:rFonts w:ascii="Courier New" w:hAnsi="Courier New" w:cs="Courier New"/>
                <w:rtl/>
              </w:rPr>
              <w:t>ث</w:t>
            </w:r>
          </w:ins>
          <w:r w:rsidR="00EE6742" w:rsidRPr="00EE6742">
            <w:rPr>
              <w:rFonts w:ascii="Courier New" w:hAnsi="Courier New" w:cs="Courier New"/>
              <w:rtl/>
            </w:rPr>
            <w:t xml:space="preserve">افذ الامر </w:t>
          </w:r>
          <w:del w:id="20980" w:author="Transkribus" w:date="2019-12-11T14:30:00Z">
            <w:r w:rsidRPr="009B6BCA">
              <w:rPr>
                <w:rFonts w:ascii="Courier New" w:hAnsi="Courier New" w:cs="Courier New"/>
                <w:rtl/>
              </w:rPr>
              <w:delText>مطاع الكلمة كثير العظمة</w:delText>
            </w:r>
          </w:del>
          <w:ins w:id="20981" w:author="Transkribus" w:date="2019-12-11T14:30:00Z">
            <w:r w:rsidR="00EE6742" w:rsidRPr="00EE6742">
              <w:rPr>
                <w:rFonts w:ascii="Courier New" w:hAnsi="Courier New" w:cs="Courier New"/>
                <w:rtl/>
              </w:rPr>
              <w:t>مطاح الكامة كتهر</w:t>
            </w:r>
          </w:ins>
        </w:dir>
      </w:dir>
    </w:p>
    <w:p w14:paraId="4CA5629A" w14:textId="51A9C3B1" w:rsidR="00EE6742" w:rsidRPr="00EE6742" w:rsidRDefault="00EE6742" w:rsidP="00EE6742">
      <w:pPr>
        <w:pStyle w:val="NurText"/>
        <w:bidi/>
        <w:rPr>
          <w:ins w:id="20982" w:author="Transkribus" w:date="2019-12-11T14:30:00Z"/>
          <w:rFonts w:ascii="Courier New" w:hAnsi="Courier New" w:cs="Courier New"/>
        </w:rPr>
      </w:pPr>
      <w:ins w:id="20983" w:author="Transkribus" w:date="2019-12-11T14:30:00Z">
        <w:r w:rsidRPr="00EE6742">
          <w:rPr>
            <w:rFonts w:ascii="Courier New" w:hAnsi="Courier New" w:cs="Courier New"/>
            <w:rtl/>
          </w:rPr>
          <w:t>العطمة</w:t>
        </w:r>
      </w:ins>
      <w:r w:rsidRPr="00EE6742">
        <w:rPr>
          <w:rFonts w:ascii="Courier New" w:hAnsi="Courier New" w:cs="Courier New"/>
          <w:rtl/>
        </w:rPr>
        <w:t xml:space="preserve"> الى ا</w:t>
      </w:r>
      <w:ins w:id="20984" w:author="Transkribus" w:date="2019-12-11T14:30:00Z">
        <w:r w:rsidRPr="00EE6742">
          <w:rPr>
            <w:rFonts w:ascii="Courier New" w:hAnsi="Courier New" w:cs="Courier New"/>
            <w:rtl/>
          </w:rPr>
          <w:t>ب</w:t>
        </w:r>
      </w:ins>
      <w:r w:rsidRPr="00EE6742">
        <w:rPr>
          <w:rFonts w:ascii="Courier New" w:hAnsi="Courier New" w:cs="Courier New"/>
          <w:rtl/>
        </w:rPr>
        <w:t xml:space="preserve">ن ملك دمشق الملك الصالح نجم الدين </w:t>
      </w:r>
      <w:del w:id="20985" w:author="Transkribus" w:date="2019-12-11T14:30:00Z">
        <w:r w:rsidR="009B6BCA" w:rsidRPr="009B6BCA">
          <w:rPr>
            <w:rFonts w:ascii="Courier New" w:hAnsi="Courier New" w:cs="Courier New"/>
            <w:rtl/>
          </w:rPr>
          <w:delText>ايوب ابن</w:delText>
        </w:r>
      </w:del>
      <w:ins w:id="20986" w:author="Transkribus" w:date="2019-12-11T14:30:00Z">
        <w:r w:rsidRPr="00EE6742">
          <w:rPr>
            <w:rFonts w:ascii="Courier New" w:hAnsi="Courier New" w:cs="Courier New"/>
            <w:rtl/>
          </w:rPr>
          <w:t>أيوب بن</w:t>
        </w:r>
      </w:ins>
      <w:r w:rsidRPr="00EE6742">
        <w:rPr>
          <w:rFonts w:ascii="Courier New" w:hAnsi="Courier New" w:cs="Courier New"/>
          <w:rtl/>
        </w:rPr>
        <w:t xml:space="preserve"> الملك الكامل وجعل </w:t>
      </w:r>
      <w:del w:id="20987" w:author="Transkribus" w:date="2019-12-11T14:30:00Z">
        <w:r w:rsidR="009B6BCA" w:rsidRPr="009B6BCA">
          <w:rPr>
            <w:rFonts w:ascii="Courier New" w:hAnsi="Courier New" w:cs="Courier New"/>
            <w:rtl/>
          </w:rPr>
          <w:delText xml:space="preserve">نائبه بها </w:delText>
        </w:r>
      </w:del>
      <w:ins w:id="20988" w:author="Transkribus" w:date="2019-12-11T14:30:00Z">
        <w:r w:rsidRPr="00EE6742">
          <w:rPr>
            <w:rFonts w:ascii="Courier New" w:hAnsi="Courier New" w:cs="Courier New"/>
            <w:rtl/>
          </w:rPr>
          <w:t>باتبهيها</w:t>
        </w:r>
      </w:ins>
    </w:p>
    <w:p w14:paraId="7FC49EC9" w14:textId="78C5438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الامير معين الدين بن </w:t>
      </w:r>
      <w:del w:id="20989" w:author="Transkribus" w:date="2019-12-11T14:30:00Z">
        <w:r w:rsidR="009B6BCA" w:rsidRPr="009B6BCA">
          <w:rPr>
            <w:rFonts w:ascii="Courier New" w:hAnsi="Courier New" w:cs="Courier New"/>
            <w:rtl/>
          </w:rPr>
          <w:delText>شيخ الشيوخ</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0990" w:author="Transkribus" w:date="2019-12-11T14:30:00Z">
        <w:r w:rsidRPr="00EE6742">
          <w:rPr>
            <w:rFonts w:ascii="Courier New" w:hAnsi="Courier New" w:cs="Courier New"/>
            <w:rtl/>
          </w:rPr>
          <w:t>شيح الشيوج وكان لساملك دمشق اعطى الملك اصالح اسمعيل بعليك</w:t>
        </w:r>
      </w:ins>
    </w:p>
    <w:p w14:paraId="2DA0AC2D" w14:textId="77777777" w:rsidR="009B6BCA" w:rsidRPr="009B6BCA" w:rsidRDefault="009B6BCA" w:rsidP="009B6BCA">
      <w:pPr>
        <w:pStyle w:val="NurText"/>
        <w:bidi/>
        <w:rPr>
          <w:del w:id="20991" w:author="Transkribus" w:date="2019-12-11T14:30:00Z"/>
          <w:rFonts w:ascii="Courier New" w:hAnsi="Courier New" w:cs="Courier New"/>
        </w:rPr>
      </w:pPr>
      <w:dir w:val="rtl">
        <w:dir w:val="rtl">
          <w:del w:id="20992" w:author="Transkribus" w:date="2019-12-11T14:30:00Z">
            <w:r w:rsidRPr="009B6BCA">
              <w:rPr>
                <w:rFonts w:ascii="Courier New" w:hAnsi="Courier New" w:cs="Courier New"/>
                <w:rtl/>
              </w:rPr>
              <w:delText>وكان لما ملك دمشق اعطى الملك الصالح اسماعيل بعلبك ونقل اليها ثقله واهله</w:delText>
            </w:r>
          </w:del>
          <w:ins w:id="20993" w:author="Transkribus" w:date="2019-12-11T14:30:00Z">
            <w:r w:rsidR="00EE6742" w:rsidRPr="00EE6742">
              <w:rPr>
                <w:rFonts w:ascii="Courier New" w:hAnsi="Courier New" w:cs="Courier New"/>
                <w:rtl/>
              </w:rPr>
              <w:t>وفقل البهاتفله وأمسله</w:t>
            </w:r>
          </w:ins>
          <w:r w:rsidR="00EE6742" w:rsidRPr="00EE6742">
            <w:rPr>
              <w:rFonts w:ascii="Courier New" w:hAnsi="Courier New" w:cs="Courier New"/>
              <w:rtl/>
            </w:rPr>
            <w:t xml:space="preserve"> وذلك فى </w:t>
          </w:r>
          <w:del w:id="20994" w:author="Transkribus" w:date="2019-12-11T14:30:00Z">
            <w:r w:rsidRPr="009B6BCA">
              <w:rPr>
                <w:rFonts w:ascii="Courier New" w:hAnsi="Courier New" w:cs="Courier New"/>
                <w:rtl/>
              </w:rPr>
              <w:delText>سنة ثلاث واربعين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50C73FD" w14:textId="1CF708DE" w:rsidR="00EE6742" w:rsidRPr="00EE6742" w:rsidRDefault="009B6BCA" w:rsidP="00EE6742">
      <w:pPr>
        <w:pStyle w:val="NurText"/>
        <w:bidi/>
        <w:rPr>
          <w:rFonts w:ascii="Courier New" w:hAnsi="Courier New" w:cs="Courier New"/>
        </w:rPr>
      </w:pPr>
      <w:dir w:val="rtl">
        <w:dir w:val="rtl">
          <w:ins w:id="20995" w:author="Transkribus" w:date="2019-12-11T14:30:00Z">
            <w:r w:rsidR="00EE6742" w:rsidRPr="00EE6742">
              <w:rPr>
                <w:rFonts w:ascii="Courier New" w:hAnsi="Courier New" w:cs="Courier New"/>
                <w:rtl/>
              </w:rPr>
              <w:t xml:space="preserve">سثة ثلات وأر يعين وسيماثة </w:t>
            </w:r>
          </w:ins>
          <w:r w:rsidR="00EE6742" w:rsidRPr="00EE6742">
            <w:rPr>
              <w:rFonts w:ascii="Courier New" w:hAnsi="Courier New" w:cs="Courier New"/>
              <w:rtl/>
            </w:rPr>
            <w:t xml:space="preserve">وكان امين الدولة فى </w:t>
          </w:r>
          <w:del w:id="20996" w:author="Transkribus" w:date="2019-12-11T14:30:00Z">
            <w:r w:rsidRPr="009B6BCA">
              <w:rPr>
                <w:rFonts w:ascii="Courier New" w:hAnsi="Courier New" w:cs="Courier New"/>
                <w:rtl/>
              </w:rPr>
              <w:delText>مدة وزارته يحب جمع المال وحصل لصاحبه الملك الصلاح اسماعيل اموالا عظيمة جدا من اهل دمشق وقبض على كثير من املاكهم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0997" w:author="Transkribus" w:date="2019-12-11T14:30:00Z">
            <w:r w:rsidR="00EE6742" w:rsidRPr="00EE6742">
              <w:rPr>
                <w:rFonts w:ascii="Courier New" w:hAnsi="Courier New" w:cs="Courier New"/>
                <w:rtl/>
              </w:rPr>
              <w:t>هكة</w:t>
            </w:r>
          </w:ins>
        </w:dir>
      </w:dir>
    </w:p>
    <w:p w14:paraId="39CA8B33" w14:textId="4C1BE119" w:rsidR="00EE6742" w:rsidRPr="00EE6742" w:rsidRDefault="009B6BCA" w:rsidP="00EE6742">
      <w:pPr>
        <w:pStyle w:val="NurText"/>
        <w:bidi/>
        <w:rPr>
          <w:ins w:id="20998" w:author="Transkribus" w:date="2019-12-11T14:30:00Z"/>
          <w:rFonts w:ascii="Courier New" w:hAnsi="Courier New" w:cs="Courier New"/>
        </w:rPr>
      </w:pPr>
      <w:dir w:val="rtl">
        <w:dir w:val="rtl">
          <w:del w:id="20999" w:author="Transkribus" w:date="2019-12-11T14:30:00Z">
            <w:r w:rsidRPr="009B6BCA">
              <w:rPr>
                <w:rFonts w:ascii="Courier New" w:hAnsi="Courier New" w:cs="Courier New"/>
                <w:rtl/>
              </w:rPr>
              <w:delText>وكان</w:delText>
            </w:r>
          </w:del>
          <w:ins w:id="21000" w:author="Transkribus" w:date="2019-12-11T14:30:00Z">
            <w:r w:rsidR="00EE6742" w:rsidRPr="00EE6742">
              <w:rPr>
                <w:rFonts w:ascii="Courier New" w:hAnsi="Courier New" w:cs="Courier New"/>
                <w:rtl/>
              </w:rPr>
              <w:t>وزارله يحب جمع المسال وجصل اصاجبة الملك الصالح اسمعيل أمو الاعليمة جدا عن</w:t>
            </w:r>
          </w:ins>
        </w:dir>
      </w:dir>
    </w:p>
    <w:p w14:paraId="2A4AF8A6" w14:textId="64975B9D" w:rsidR="00EE6742" w:rsidRPr="00EE6742" w:rsidRDefault="00EE6742" w:rsidP="00EE6742">
      <w:pPr>
        <w:pStyle w:val="NurText"/>
        <w:bidi/>
        <w:rPr>
          <w:rFonts w:ascii="Courier New" w:hAnsi="Courier New" w:cs="Courier New"/>
        </w:rPr>
      </w:pPr>
      <w:ins w:id="21001" w:author="Transkribus" w:date="2019-12-11T14:30:00Z">
        <w:r w:rsidRPr="00EE6742">
          <w:rPr>
            <w:rFonts w:ascii="Courier New" w:hAnsi="Courier New" w:cs="Courier New"/>
            <w:rtl/>
          </w:rPr>
          <w:t>أهل دمسق وقيس على كتير من أملاكهم وكمان</w:t>
        </w:r>
      </w:ins>
      <w:r w:rsidRPr="00EE6742">
        <w:rPr>
          <w:rFonts w:ascii="Courier New" w:hAnsi="Courier New" w:cs="Courier New"/>
          <w:rtl/>
        </w:rPr>
        <w:t xml:space="preserve"> موافقه فى ذلك قاضى القضاة </w:t>
      </w:r>
      <w:del w:id="21002" w:author="Transkribus" w:date="2019-12-11T14:30:00Z">
        <w:r w:rsidR="009B6BCA" w:rsidRPr="009B6BCA">
          <w:rPr>
            <w:rFonts w:ascii="Courier New" w:hAnsi="Courier New" w:cs="Courier New"/>
            <w:rtl/>
          </w:rPr>
          <w:delText>بدمشق</w:delText>
        </w:r>
      </w:del>
      <w:ins w:id="21003" w:author="Transkribus" w:date="2019-12-11T14:30:00Z">
        <w:r w:rsidRPr="00EE6742">
          <w:rPr>
            <w:rFonts w:ascii="Courier New" w:hAnsi="Courier New" w:cs="Courier New"/>
            <w:rtl/>
          </w:rPr>
          <w:t>بد مسق</w:t>
        </w:r>
      </w:ins>
      <w:r w:rsidRPr="00EE6742">
        <w:rPr>
          <w:rFonts w:ascii="Courier New" w:hAnsi="Courier New" w:cs="Courier New"/>
          <w:rtl/>
        </w:rPr>
        <w:t xml:space="preserve"> وهو</w:t>
      </w:r>
    </w:p>
    <w:p w14:paraId="6EB35869" w14:textId="77777777" w:rsidR="009B6BCA" w:rsidRPr="009B6BCA" w:rsidRDefault="00EE6742" w:rsidP="009B6BCA">
      <w:pPr>
        <w:pStyle w:val="NurText"/>
        <w:bidi/>
        <w:rPr>
          <w:del w:id="21004" w:author="Transkribus" w:date="2019-12-11T14:30:00Z"/>
          <w:rFonts w:ascii="Courier New" w:hAnsi="Courier New" w:cs="Courier New"/>
        </w:rPr>
      </w:pPr>
      <w:r w:rsidRPr="00EE6742">
        <w:rPr>
          <w:rFonts w:ascii="Courier New" w:hAnsi="Courier New" w:cs="Courier New"/>
          <w:rtl/>
        </w:rPr>
        <w:t>ر</w:t>
      </w:r>
      <w:del w:id="21005" w:author="Transkribus" w:date="2019-12-11T14:30:00Z">
        <w:r w:rsidR="009B6BCA" w:rsidRPr="009B6BCA">
          <w:rPr>
            <w:rFonts w:ascii="Courier New" w:hAnsi="Courier New" w:cs="Courier New"/>
            <w:rtl/>
          </w:rPr>
          <w:delText>ف</w:delText>
        </w:r>
      </w:del>
      <w:ins w:id="21006" w:author="Transkribus" w:date="2019-12-11T14:30:00Z">
        <w:r w:rsidRPr="00EE6742">
          <w:rPr>
            <w:rFonts w:ascii="Courier New" w:hAnsi="Courier New" w:cs="Courier New"/>
            <w:rtl/>
          </w:rPr>
          <w:t>ق</w:t>
        </w:r>
      </w:ins>
      <w:r w:rsidRPr="00EE6742">
        <w:rPr>
          <w:rFonts w:ascii="Courier New" w:hAnsi="Courier New" w:cs="Courier New"/>
          <w:rtl/>
        </w:rPr>
        <w:t>يع الدين ال</w:t>
      </w:r>
      <w:del w:id="21007" w:author="Transkribus" w:date="2019-12-11T14:30:00Z">
        <w:r w:rsidR="009B6BCA" w:rsidRPr="009B6BCA">
          <w:rPr>
            <w:rFonts w:ascii="Courier New" w:hAnsi="Courier New" w:cs="Courier New"/>
            <w:rtl/>
          </w:rPr>
          <w:delText>ج</w:delText>
        </w:r>
      </w:del>
      <w:ins w:id="21008" w:author="Transkribus" w:date="2019-12-11T14:30:00Z">
        <w:r w:rsidRPr="00EE6742">
          <w:rPr>
            <w:rFonts w:ascii="Courier New" w:hAnsi="Courier New" w:cs="Courier New"/>
            <w:rtl/>
          </w:rPr>
          <w:t>خح</w:t>
        </w:r>
      </w:ins>
      <w:r w:rsidRPr="00EE6742">
        <w:rPr>
          <w:rFonts w:ascii="Courier New" w:hAnsi="Courier New" w:cs="Courier New"/>
          <w:rtl/>
        </w:rPr>
        <w:t>يل</w:t>
      </w:r>
      <w:del w:id="21009" w:author="Transkribus" w:date="2019-12-11T14:30:00Z">
        <w:r w:rsidR="009B6BCA" w:rsidRPr="009B6BCA">
          <w:rPr>
            <w:rFonts w:ascii="Courier New" w:hAnsi="Courier New" w:cs="Courier New"/>
            <w:rtl/>
          </w:rPr>
          <w:delText>ى</w:delText>
        </w:r>
      </w:del>
      <w:r w:rsidRPr="00EE6742">
        <w:rPr>
          <w:rFonts w:ascii="Courier New" w:hAnsi="Courier New" w:cs="Courier New"/>
          <w:rtl/>
        </w:rPr>
        <w:t xml:space="preserve"> والنواب</w:t>
      </w:r>
      <w:del w:id="21010"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931B8F8" w14:textId="322F382F" w:rsidR="00EE6742" w:rsidRPr="00EE6742" w:rsidRDefault="009B6BCA" w:rsidP="00EE6742">
      <w:pPr>
        <w:pStyle w:val="NurText"/>
        <w:bidi/>
        <w:rPr>
          <w:ins w:id="21011" w:author="Transkribus" w:date="2019-12-11T14:30:00Z"/>
          <w:rFonts w:ascii="Courier New" w:hAnsi="Courier New" w:cs="Courier New"/>
        </w:rPr>
      </w:pPr>
      <w:dir w:val="rtl">
        <w:dir w:val="rtl">
          <w:del w:id="21012" w:author="Transkribus" w:date="2019-12-11T14:30:00Z">
            <w:r w:rsidRPr="009B6BCA">
              <w:rPr>
                <w:rFonts w:ascii="Courier New" w:hAnsi="Courier New" w:cs="Courier New"/>
                <w:rtl/>
              </w:rPr>
              <w:delText>ولما بلغ نائب السلطنة بدمشق</w:delText>
            </w:r>
          </w:del>
          <w:ins w:id="21013" w:author="Transkribus" w:date="2019-12-11T14:30:00Z">
            <w:r w:rsidR="00EE6742" w:rsidRPr="00EE6742">
              <w:rPr>
                <w:rFonts w:ascii="Courier New" w:hAnsi="Courier New" w:cs="Courier New"/>
                <w:rtl/>
              </w:rPr>
              <w:t xml:space="preserve"> ولابلرناتب السلطةة بد مسق</w:t>
            </w:r>
          </w:ins>
          <w:r w:rsidR="00EE6742" w:rsidRPr="00EE6742">
            <w:rPr>
              <w:rFonts w:ascii="Courier New" w:hAnsi="Courier New" w:cs="Courier New"/>
              <w:rtl/>
            </w:rPr>
            <w:t xml:space="preserve"> وهو الامير معين الدين بن</w:t>
          </w:r>
          <w:del w:id="21014" w:author="Transkribus" w:date="2019-12-11T14:30:00Z">
            <w:r w:rsidRPr="009B6BCA">
              <w:rPr>
                <w:rFonts w:ascii="Courier New" w:hAnsi="Courier New" w:cs="Courier New"/>
                <w:rtl/>
              </w:rPr>
              <w:delText xml:space="preserve"> شيخ الشيوخ</w:delText>
            </w:r>
          </w:del>
        </w:dir>
      </w:dir>
    </w:p>
    <w:p w14:paraId="2391D292" w14:textId="6F4B2756" w:rsidR="00EE6742" w:rsidRPr="00EE6742" w:rsidRDefault="00EE6742" w:rsidP="00EE6742">
      <w:pPr>
        <w:pStyle w:val="NurText"/>
        <w:bidi/>
        <w:rPr>
          <w:ins w:id="21015" w:author="Transkribus" w:date="2019-12-11T14:30:00Z"/>
          <w:rFonts w:ascii="Courier New" w:hAnsi="Courier New" w:cs="Courier New"/>
        </w:rPr>
      </w:pPr>
      <w:ins w:id="21016" w:author="Transkribus" w:date="2019-12-11T14:30:00Z">
        <w:r w:rsidRPr="00EE6742">
          <w:rPr>
            <w:rFonts w:ascii="Courier New" w:hAnsi="Courier New" w:cs="Courier New"/>
            <w:rtl/>
          </w:rPr>
          <w:t>اشي الشيوج</w:t>
        </w:r>
      </w:ins>
      <w:r w:rsidRPr="00EE6742">
        <w:rPr>
          <w:rFonts w:ascii="Courier New" w:hAnsi="Courier New" w:cs="Courier New"/>
          <w:rtl/>
        </w:rPr>
        <w:t xml:space="preserve"> والوزير جمال الدين بن </w:t>
      </w:r>
      <w:del w:id="21017" w:author="Transkribus" w:date="2019-12-11T14:30:00Z">
        <w:r w:rsidR="009B6BCA" w:rsidRPr="009B6BCA">
          <w:rPr>
            <w:rFonts w:ascii="Courier New" w:hAnsi="Courier New" w:cs="Courier New"/>
            <w:rtl/>
          </w:rPr>
          <w:delText>مطروح بدمشق واكابر</w:delText>
        </w:r>
      </w:del>
      <w:ins w:id="21018" w:author="Transkribus" w:date="2019-12-11T14:30:00Z">
        <w:r w:rsidRPr="00EE6742">
          <w:rPr>
            <w:rFonts w:ascii="Courier New" w:hAnsi="Courier New" w:cs="Courier New"/>
            <w:rtl/>
          </w:rPr>
          <w:t>مطروم بديشق واكماير</w:t>
        </w:r>
      </w:ins>
      <w:r w:rsidRPr="00EE6742">
        <w:rPr>
          <w:rFonts w:ascii="Courier New" w:hAnsi="Courier New" w:cs="Courier New"/>
          <w:rtl/>
        </w:rPr>
        <w:t xml:space="preserve"> الدولة </w:t>
      </w:r>
      <w:del w:id="21019" w:author="Transkribus" w:date="2019-12-11T14:30:00Z">
        <w:r w:rsidR="009B6BCA" w:rsidRPr="009B6BCA">
          <w:rPr>
            <w:rFonts w:ascii="Courier New" w:hAnsi="Courier New" w:cs="Courier New"/>
            <w:rtl/>
          </w:rPr>
          <w:delText>ما وصل</w:delText>
        </w:r>
      </w:del>
      <w:ins w:id="21020" w:author="Transkribus" w:date="2019-12-11T14:30:00Z">
        <w:r w:rsidRPr="00EE6742">
          <w:rPr>
            <w:rFonts w:ascii="Courier New" w:hAnsi="Courier New" w:cs="Courier New"/>
            <w:rtl/>
          </w:rPr>
          <w:t>ماوسل</w:t>
        </w:r>
      </w:ins>
      <w:r w:rsidRPr="00EE6742">
        <w:rPr>
          <w:rFonts w:ascii="Courier New" w:hAnsi="Courier New" w:cs="Courier New"/>
          <w:rtl/>
        </w:rPr>
        <w:t xml:space="preserve"> الى </w:t>
      </w:r>
      <w:del w:id="21021" w:author="Transkribus" w:date="2019-12-11T14:30:00Z">
        <w:r w:rsidR="009B6BCA" w:rsidRPr="009B6BCA">
          <w:rPr>
            <w:rFonts w:ascii="Courier New" w:hAnsi="Courier New" w:cs="Courier New"/>
            <w:rtl/>
          </w:rPr>
          <w:delText xml:space="preserve">امين الدولة من </w:delText>
        </w:r>
      </w:del>
      <w:ins w:id="21022" w:author="Transkribus" w:date="2019-12-11T14:30:00Z">
        <w:r w:rsidRPr="00EE6742">
          <w:rPr>
            <w:rFonts w:ascii="Courier New" w:hAnsi="Courier New" w:cs="Courier New"/>
            <w:rtl/>
          </w:rPr>
          <w:t>أمين الدولةمن</w:t>
        </w:r>
      </w:ins>
    </w:p>
    <w:p w14:paraId="2C47E1AA" w14:textId="3130F81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الاموال قصدوا ان </w:t>
      </w:r>
      <w:del w:id="21023" w:author="Transkribus" w:date="2019-12-11T14:30:00Z">
        <w:r w:rsidR="009B6BCA" w:rsidRPr="009B6BCA">
          <w:rPr>
            <w:rFonts w:ascii="Courier New" w:hAnsi="Courier New" w:cs="Courier New"/>
            <w:rtl/>
          </w:rPr>
          <w:delText>يقبضوا عليه ويستصفوا امواله فعملوا له مكيدة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024" w:author="Transkribus" w:date="2019-12-11T14:30:00Z">
        <w:r w:rsidRPr="00EE6742">
          <w:rPr>
            <w:rFonts w:ascii="Courier New" w:hAnsi="Courier New" w:cs="Courier New"/>
            <w:rtl/>
          </w:rPr>
          <w:t>مقيصواعليه ويسيصفوا امو اله فعملو اله هكيذه وهى انهيم اسيحصروة</w:t>
        </w:r>
      </w:ins>
    </w:p>
    <w:p w14:paraId="501CAAD6" w14:textId="77777777" w:rsidR="009B6BCA" w:rsidRPr="009B6BCA" w:rsidRDefault="009B6BCA" w:rsidP="009B6BCA">
      <w:pPr>
        <w:pStyle w:val="NurText"/>
        <w:bidi/>
        <w:rPr>
          <w:del w:id="21025" w:author="Transkribus" w:date="2019-12-11T14:30:00Z"/>
          <w:rFonts w:ascii="Courier New" w:hAnsi="Courier New" w:cs="Courier New"/>
        </w:rPr>
      </w:pPr>
      <w:dir w:val="rtl">
        <w:dir w:val="rtl">
          <w:del w:id="21026" w:author="Transkribus" w:date="2019-12-11T14:30:00Z">
            <w:r w:rsidRPr="009B6BCA">
              <w:rPr>
                <w:rFonts w:ascii="Courier New" w:hAnsi="Courier New" w:cs="Courier New"/>
                <w:rtl/>
              </w:rPr>
              <w:delText xml:space="preserve">وهى انهم استحضروه </w:delText>
            </w:r>
          </w:del>
          <w:r w:rsidR="00EE6742" w:rsidRPr="00EE6742">
            <w:rPr>
              <w:rFonts w:ascii="Courier New" w:hAnsi="Courier New" w:cs="Courier New"/>
              <w:rtl/>
            </w:rPr>
            <w:t xml:space="preserve">وعظموه </w:t>
          </w:r>
          <w:del w:id="21027" w:author="Transkribus" w:date="2019-12-11T14:30:00Z">
            <w:r w:rsidRPr="009B6BCA">
              <w:rPr>
                <w:rFonts w:ascii="Courier New" w:hAnsi="Courier New" w:cs="Courier New"/>
                <w:rtl/>
              </w:rPr>
              <w:delText>وقاموا له لما اتى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CA8FA31" w14:textId="30D86600" w:rsidR="00EE6742" w:rsidRPr="00EE6742" w:rsidRDefault="009B6BCA" w:rsidP="00EE6742">
      <w:pPr>
        <w:pStyle w:val="NurText"/>
        <w:bidi/>
        <w:rPr>
          <w:ins w:id="21028" w:author="Transkribus" w:date="2019-12-11T14:30:00Z"/>
          <w:rFonts w:ascii="Courier New" w:hAnsi="Courier New" w:cs="Courier New"/>
        </w:rPr>
      </w:pPr>
      <w:dir w:val="rtl">
        <w:dir w:val="rtl">
          <w:ins w:id="21029" w:author="Transkribus" w:date="2019-12-11T14:30:00Z">
            <w:r w:rsidR="00EE6742" w:rsidRPr="00EE6742">
              <w:rPr>
                <w:rFonts w:ascii="Courier New" w:hAnsi="Courier New" w:cs="Courier New"/>
                <w:rtl/>
              </w:rPr>
              <w:t xml:space="preserve">وقامو العلما أبى </w:t>
            </w:r>
          </w:ins>
          <w:r w:rsidR="00EE6742" w:rsidRPr="00EE6742">
            <w:rPr>
              <w:rFonts w:ascii="Courier New" w:hAnsi="Courier New" w:cs="Courier New"/>
              <w:rtl/>
            </w:rPr>
            <w:t>ولما اس</w:t>
          </w:r>
          <w:del w:id="21030" w:author="Transkribus" w:date="2019-12-11T14:30:00Z">
            <w:r w:rsidRPr="009B6BCA">
              <w:rPr>
                <w:rFonts w:ascii="Courier New" w:hAnsi="Courier New" w:cs="Courier New"/>
                <w:rtl/>
              </w:rPr>
              <w:delText>تق</w:delText>
            </w:r>
          </w:del>
          <w:ins w:id="21031" w:author="Transkribus" w:date="2019-12-11T14:30:00Z">
            <w:r w:rsidR="00EE6742" w:rsidRPr="00EE6742">
              <w:rPr>
                <w:rFonts w:ascii="Courier New" w:hAnsi="Courier New" w:cs="Courier New"/>
                <w:rtl/>
              </w:rPr>
              <w:t>يع</w:t>
            </w:r>
          </w:ins>
          <w:r w:rsidR="00EE6742" w:rsidRPr="00EE6742">
            <w:rPr>
              <w:rFonts w:ascii="Courier New" w:hAnsi="Courier New" w:cs="Courier New"/>
              <w:rtl/>
            </w:rPr>
            <w:t xml:space="preserve">ر فى </w:t>
          </w:r>
          <w:del w:id="21032" w:author="Transkribus" w:date="2019-12-11T14:30:00Z">
            <w:r w:rsidRPr="009B6BCA">
              <w:rPr>
                <w:rFonts w:ascii="Courier New" w:hAnsi="Courier New" w:cs="Courier New"/>
                <w:rtl/>
              </w:rPr>
              <w:delText>المجلس قالوا له</w:delText>
            </w:r>
          </w:del>
          <w:ins w:id="21033" w:author="Transkribus" w:date="2019-12-11T14:30:00Z">
            <w:r w:rsidR="00EE6742" w:rsidRPr="00EE6742">
              <w:rPr>
                <w:rFonts w:ascii="Courier New" w:hAnsi="Courier New" w:cs="Courier New"/>
                <w:rtl/>
              </w:rPr>
              <w:t>الخلس فالو اله</w:t>
            </w:r>
          </w:ins>
          <w:r w:rsidR="00EE6742" w:rsidRPr="00EE6742">
            <w:rPr>
              <w:rFonts w:ascii="Courier New" w:hAnsi="Courier New" w:cs="Courier New"/>
              <w:rtl/>
            </w:rPr>
            <w:t xml:space="preserve"> ان </w:t>
          </w:r>
          <w:del w:id="21034" w:author="Transkribus" w:date="2019-12-11T14:30:00Z">
            <w:r w:rsidRPr="009B6BCA">
              <w:rPr>
                <w:rFonts w:ascii="Courier New" w:hAnsi="Courier New" w:cs="Courier New"/>
                <w:rtl/>
              </w:rPr>
              <w:delText xml:space="preserve">اردت ان تقيم بدمشق فابق كما انت </w:delText>
            </w:r>
          </w:del>
          <w:ins w:id="21035" w:author="Transkribus" w:date="2019-12-11T14:30:00Z">
            <w:r w:rsidR="00EE6742" w:rsidRPr="00EE6742">
              <w:rPr>
                <w:rFonts w:ascii="Courier New" w:hAnsi="Courier New" w:cs="Courier New"/>
                <w:rtl/>
              </w:rPr>
              <w:t>أردت ابن نيم بدمسق بابق كماللت</w:t>
            </w:r>
          </w:ins>
        </w:dir>
      </w:dir>
    </w:p>
    <w:p w14:paraId="6E5B7522" w14:textId="77777777" w:rsidR="009B6BCA" w:rsidRPr="009B6BCA" w:rsidRDefault="00EE6742" w:rsidP="009B6BCA">
      <w:pPr>
        <w:pStyle w:val="NurText"/>
        <w:bidi/>
        <w:rPr>
          <w:del w:id="21036" w:author="Transkribus" w:date="2019-12-11T14:30:00Z"/>
          <w:rFonts w:ascii="Courier New" w:hAnsi="Courier New" w:cs="Courier New"/>
        </w:rPr>
      </w:pPr>
      <w:r w:rsidRPr="00EE6742">
        <w:rPr>
          <w:rFonts w:ascii="Courier New" w:hAnsi="Courier New" w:cs="Courier New"/>
          <w:rtl/>
        </w:rPr>
        <w:t xml:space="preserve">وان اردت </w:t>
      </w:r>
      <w:del w:id="21037" w:author="Transkribus" w:date="2019-12-11T14:30:00Z">
        <w:r w:rsidR="009B6BCA" w:rsidRPr="009B6BCA">
          <w:rPr>
            <w:rFonts w:ascii="Courier New" w:hAnsi="Courier New" w:cs="Courier New"/>
            <w:rtl/>
          </w:rPr>
          <w:delText>ان تتوجه</w:delText>
        </w:r>
      </w:del>
      <w:ins w:id="21038" w:author="Transkribus" w:date="2019-12-11T14:30:00Z">
        <w:r w:rsidRPr="00EE6742">
          <w:rPr>
            <w:rFonts w:ascii="Courier New" w:hAnsi="Courier New" w:cs="Courier New"/>
            <w:rtl/>
          </w:rPr>
          <w:t>أن تنوجة</w:t>
        </w:r>
      </w:ins>
      <w:r w:rsidRPr="00EE6742">
        <w:rPr>
          <w:rFonts w:ascii="Courier New" w:hAnsi="Courier New" w:cs="Courier New"/>
          <w:rtl/>
        </w:rPr>
        <w:t xml:space="preserve"> الى </w:t>
      </w:r>
      <w:del w:id="21039" w:author="Transkribus" w:date="2019-12-11T14:30:00Z">
        <w:r w:rsidR="009B6BCA" w:rsidRPr="009B6BCA">
          <w:rPr>
            <w:rFonts w:ascii="Courier New" w:hAnsi="Courier New" w:cs="Courier New"/>
            <w:rtl/>
          </w:rPr>
          <w:delText>صاحبك ببعلبك</w:delText>
        </w:r>
      </w:del>
      <w:ins w:id="21040" w:author="Transkribus" w:date="2019-12-11T14:30:00Z">
        <w:r w:rsidRPr="00EE6742">
          <w:rPr>
            <w:rFonts w:ascii="Courier New" w:hAnsi="Courier New" w:cs="Courier New"/>
            <w:rtl/>
          </w:rPr>
          <w:t>صاحيلك سمعليل</w:t>
        </w:r>
      </w:ins>
      <w:r w:rsidRPr="00EE6742">
        <w:rPr>
          <w:rFonts w:ascii="Courier New" w:hAnsi="Courier New" w:cs="Courier New"/>
          <w:rtl/>
        </w:rPr>
        <w:t xml:space="preserve"> فافعل </w:t>
      </w:r>
      <w:del w:id="21041"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99315EC" w14:textId="50EFD045" w:rsidR="00EE6742" w:rsidRPr="00EE6742" w:rsidRDefault="009B6BCA" w:rsidP="00EE6742">
      <w:pPr>
        <w:pStyle w:val="NurText"/>
        <w:bidi/>
        <w:rPr>
          <w:ins w:id="21042" w:author="Transkribus" w:date="2019-12-11T14:30:00Z"/>
          <w:rFonts w:ascii="Courier New" w:hAnsi="Courier New" w:cs="Courier New"/>
        </w:rPr>
      </w:pPr>
      <w:dir w:val="rtl">
        <w:dir w:val="rtl">
          <w:r w:rsidR="00EE6742" w:rsidRPr="00EE6742">
            <w:rPr>
              <w:rFonts w:ascii="Courier New" w:hAnsi="Courier New" w:cs="Courier New"/>
              <w:rtl/>
            </w:rPr>
            <w:t xml:space="preserve">فقال </w:t>
          </w:r>
          <w:del w:id="21043" w:author="Transkribus" w:date="2019-12-11T14:30:00Z">
            <w:r w:rsidRPr="009B6BCA">
              <w:rPr>
                <w:rFonts w:ascii="Courier New" w:hAnsi="Courier New" w:cs="Courier New"/>
                <w:rtl/>
              </w:rPr>
              <w:delText>لا والله اروح</w:delText>
            </w:r>
          </w:del>
          <w:ins w:id="21044" w:author="Transkribus" w:date="2019-12-11T14:30:00Z">
            <w:r w:rsidR="00EE6742" w:rsidRPr="00EE6742">
              <w:rPr>
                <w:rFonts w:ascii="Courier New" w:hAnsi="Courier New" w:cs="Courier New"/>
                <w:rtl/>
              </w:rPr>
              <w:t>لاو الله الااروج</w:t>
            </w:r>
          </w:ins>
          <w:r w:rsidR="00EE6742" w:rsidRPr="00EE6742">
            <w:rPr>
              <w:rFonts w:ascii="Courier New" w:hAnsi="Courier New" w:cs="Courier New"/>
              <w:rtl/>
            </w:rPr>
            <w:t xml:space="preserve"> الى </w:t>
          </w:r>
          <w:del w:id="21045" w:author="Transkribus" w:date="2019-12-11T14:30:00Z">
            <w:r w:rsidRPr="009B6BCA">
              <w:rPr>
                <w:rFonts w:ascii="Courier New" w:hAnsi="Courier New" w:cs="Courier New"/>
                <w:rtl/>
              </w:rPr>
              <w:delText>مخدومى واكون</w:delText>
            </w:r>
          </w:del>
          <w:ins w:id="21046" w:author="Transkribus" w:date="2019-12-11T14:30:00Z">
            <w:r w:rsidR="00EE6742" w:rsidRPr="00EE6742">
              <w:rPr>
                <w:rFonts w:ascii="Courier New" w:hAnsi="Courier New" w:cs="Courier New"/>
                <w:rtl/>
              </w:rPr>
              <w:t>خحسدوى</w:t>
            </w:r>
          </w:ins>
        </w:dir>
      </w:dir>
    </w:p>
    <w:p w14:paraId="1B15B55E" w14:textId="77777777" w:rsidR="009B6BCA" w:rsidRPr="009B6BCA" w:rsidRDefault="00EE6742" w:rsidP="009B6BCA">
      <w:pPr>
        <w:pStyle w:val="NurText"/>
        <w:bidi/>
        <w:rPr>
          <w:del w:id="21047" w:author="Transkribus" w:date="2019-12-11T14:30:00Z"/>
          <w:rFonts w:ascii="Courier New" w:hAnsi="Courier New" w:cs="Courier New"/>
        </w:rPr>
      </w:pPr>
      <w:ins w:id="21048" w:author="Transkribus" w:date="2019-12-11T14:30:00Z">
        <w:r w:rsidRPr="00EE6742">
          <w:rPr>
            <w:rFonts w:ascii="Courier New" w:hAnsi="Courier New" w:cs="Courier New"/>
            <w:rtl/>
          </w:rPr>
          <w:t>وأكمون</w:t>
        </w:r>
      </w:ins>
      <w:r w:rsidRPr="00EE6742">
        <w:rPr>
          <w:rFonts w:ascii="Courier New" w:hAnsi="Courier New" w:cs="Courier New"/>
          <w:rtl/>
        </w:rPr>
        <w:t xml:space="preserve"> عنده </w:t>
      </w:r>
      <w:del w:id="21049"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F9F00E8" w14:textId="77777777" w:rsidR="009B6BCA" w:rsidRPr="009B6BCA" w:rsidRDefault="009B6BCA" w:rsidP="009B6BCA">
      <w:pPr>
        <w:pStyle w:val="NurText"/>
        <w:bidi/>
        <w:rPr>
          <w:del w:id="21050" w:author="Transkribus" w:date="2019-12-11T14:30:00Z"/>
          <w:rFonts w:ascii="Courier New" w:hAnsi="Courier New" w:cs="Courier New"/>
        </w:rPr>
      </w:pPr>
      <w:dir w:val="rtl">
        <w:dir w:val="rtl">
          <w:r w:rsidR="00EE6742" w:rsidRPr="00EE6742">
            <w:rPr>
              <w:rFonts w:ascii="Courier New" w:hAnsi="Courier New" w:cs="Courier New"/>
              <w:rtl/>
            </w:rPr>
            <w:t>ثم ا</w:t>
          </w:r>
          <w:del w:id="21051" w:author="Transkribus" w:date="2019-12-11T14:30:00Z">
            <w:r w:rsidRPr="009B6BCA">
              <w:rPr>
                <w:rFonts w:ascii="Courier New" w:hAnsi="Courier New" w:cs="Courier New"/>
                <w:rtl/>
              </w:rPr>
              <w:delText>ن</w:delText>
            </w:r>
          </w:del>
          <w:ins w:id="21052" w:author="Transkribus" w:date="2019-12-11T14:30:00Z">
            <w:r w:rsidR="00EE6742" w:rsidRPr="00EE6742">
              <w:rPr>
                <w:rFonts w:ascii="Courier New" w:hAnsi="Courier New" w:cs="Courier New"/>
                <w:rtl/>
              </w:rPr>
              <w:t>ل</w:t>
            </w:r>
          </w:ins>
          <w:r w:rsidR="00EE6742" w:rsidRPr="00EE6742">
            <w:rPr>
              <w:rFonts w:ascii="Courier New" w:hAnsi="Courier New" w:cs="Courier New"/>
              <w:rtl/>
            </w:rPr>
            <w:t xml:space="preserve">ه خرج وجمع </w:t>
          </w:r>
          <w:del w:id="21053" w:author="Transkribus" w:date="2019-12-11T14:30:00Z">
            <w:r w:rsidRPr="009B6BCA">
              <w:rPr>
                <w:rFonts w:ascii="Courier New" w:hAnsi="Courier New" w:cs="Courier New"/>
                <w:rtl/>
              </w:rPr>
              <w:delText>امواله وذخائره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ABCDCB1" w14:textId="6255AC31" w:rsidR="00EE6742" w:rsidRPr="00EE6742" w:rsidRDefault="009B6BCA" w:rsidP="00EE6742">
      <w:pPr>
        <w:pStyle w:val="NurText"/>
        <w:bidi/>
        <w:rPr>
          <w:rFonts w:ascii="Courier New" w:hAnsi="Courier New" w:cs="Courier New"/>
        </w:rPr>
      </w:pPr>
      <w:dir w:val="rtl">
        <w:dir w:val="rtl">
          <w:del w:id="21054" w:author="Transkribus" w:date="2019-12-11T14:30:00Z">
            <w:r w:rsidRPr="009B6BCA">
              <w:rPr>
                <w:rFonts w:ascii="Courier New" w:hAnsi="Courier New" w:cs="Courier New"/>
                <w:rtl/>
              </w:rPr>
              <w:delText>وحواصله</w:delText>
            </w:r>
          </w:del>
          <w:ins w:id="21055" w:author="Transkribus" w:date="2019-12-11T14:30:00Z">
            <w:r w:rsidR="00EE6742" w:rsidRPr="00EE6742">
              <w:rPr>
                <w:rFonts w:ascii="Courier New" w:hAnsi="Courier New" w:cs="Courier New"/>
                <w:rtl/>
              </w:rPr>
              <w:t>أمو الهود جاتره وجواصله</w:t>
            </w:r>
          </w:ins>
          <w:r w:rsidR="00EE6742" w:rsidRPr="00EE6742">
            <w:rPr>
              <w:rFonts w:ascii="Courier New" w:hAnsi="Courier New" w:cs="Courier New"/>
              <w:rtl/>
            </w:rPr>
            <w:t xml:space="preserve"> وجميع </w:t>
          </w:r>
          <w:del w:id="21056" w:author="Transkribus" w:date="2019-12-11T14:30:00Z">
            <w:r w:rsidRPr="009B6BCA">
              <w:rPr>
                <w:rFonts w:ascii="Courier New" w:hAnsi="Courier New" w:cs="Courier New"/>
                <w:rtl/>
              </w:rPr>
              <w:delText>ما يملكه حتى الاثاث وحصر دوره وجمع الجميع على عدة بغال وتوجه قاصدا الى بعلبك</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57" w:author="Transkribus" w:date="2019-12-11T14:30:00Z">
            <w:r w:rsidR="00EE6742" w:rsidRPr="00EE6742">
              <w:rPr>
                <w:rFonts w:ascii="Courier New" w:hAnsi="Courier New" w:cs="Courier New"/>
                <w:rtl/>
              </w:rPr>
              <w:t>ماملكة حى الاثات وجصر</w:t>
            </w:r>
          </w:ins>
        </w:dir>
      </w:dir>
    </w:p>
    <w:p w14:paraId="3A6B69F6" w14:textId="0BBBC71E" w:rsidR="00EE6742" w:rsidRPr="00EE6742" w:rsidRDefault="009B6BCA" w:rsidP="00EE6742">
      <w:pPr>
        <w:pStyle w:val="NurText"/>
        <w:bidi/>
        <w:rPr>
          <w:ins w:id="21058" w:author="Transkribus" w:date="2019-12-11T14:30:00Z"/>
          <w:rFonts w:ascii="Courier New" w:hAnsi="Courier New" w:cs="Courier New"/>
        </w:rPr>
      </w:pPr>
      <w:dir w:val="rtl">
        <w:dir w:val="rtl">
          <w:del w:id="21059" w:author="Transkribus" w:date="2019-12-11T14:30:00Z">
            <w:r w:rsidRPr="009B6BCA">
              <w:rPr>
                <w:rFonts w:ascii="Courier New" w:hAnsi="Courier New" w:cs="Courier New"/>
                <w:rtl/>
              </w:rPr>
              <w:delText xml:space="preserve">ولما صار ظاهر دمشق قبض </w:delText>
            </w:r>
          </w:del>
          <w:ins w:id="21060" w:author="Transkribus" w:date="2019-12-11T14:30:00Z">
            <w:r w:rsidR="00EE6742" w:rsidRPr="00EE6742">
              <w:rPr>
                <w:rFonts w:ascii="Courier New" w:hAnsi="Courier New" w:cs="Courier New"/>
                <w:rtl/>
              </w:rPr>
              <w:t xml:space="preserve"> بورة وجمع اجميع عسلى عذة اغال ويويه قاسدا الى بعليك ولماصار طاهرد مشق قيس</w:t>
            </w:r>
          </w:ins>
        </w:dir>
      </w:dir>
    </w:p>
    <w:p w14:paraId="600644BE" w14:textId="77777777" w:rsidR="009B6BCA" w:rsidRPr="009B6BCA" w:rsidRDefault="00EE6742" w:rsidP="009B6BCA">
      <w:pPr>
        <w:pStyle w:val="NurText"/>
        <w:bidi/>
        <w:rPr>
          <w:del w:id="21061" w:author="Transkribus" w:date="2019-12-11T14:30:00Z"/>
          <w:rFonts w:ascii="Courier New" w:hAnsi="Courier New" w:cs="Courier New"/>
        </w:rPr>
      </w:pPr>
      <w:r w:rsidRPr="00EE6742">
        <w:rPr>
          <w:rFonts w:ascii="Courier New" w:hAnsi="Courier New" w:cs="Courier New"/>
          <w:rtl/>
        </w:rPr>
        <w:t xml:space="preserve">عليه </w:t>
      </w:r>
      <w:del w:id="21062" w:author="Transkribus" w:date="2019-12-11T14:30:00Z">
        <w:r w:rsidR="009B6BCA" w:rsidRPr="009B6BCA">
          <w:rPr>
            <w:rFonts w:ascii="Courier New" w:hAnsi="Courier New" w:cs="Courier New"/>
            <w:rtl/>
          </w:rPr>
          <w:delText>واخذ جميع ما كان</w:delText>
        </w:r>
      </w:del>
      <w:ins w:id="21063" w:author="Transkribus" w:date="2019-12-11T14:30:00Z">
        <w:r w:rsidRPr="00EE6742">
          <w:rPr>
            <w:rFonts w:ascii="Courier New" w:hAnsi="Courier New" w:cs="Courier New"/>
            <w:rtl/>
          </w:rPr>
          <w:t>وأحذجميع ماكان</w:t>
        </w:r>
      </w:ins>
      <w:r w:rsidRPr="00EE6742">
        <w:rPr>
          <w:rFonts w:ascii="Courier New" w:hAnsi="Courier New" w:cs="Courier New"/>
          <w:rtl/>
        </w:rPr>
        <w:t xml:space="preserve"> معه واح</w:t>
      </w:r>
      <w:del w:id="21064" w:author="Transkribus" w:date="2019-12-11T14:30:00Z">
        <w:r w:rsidR="009B6BCA" w:rsidRPr="009B6BCA">
          <w:rPr>
            <w:rFonts w:ascii="Courier New" w:hAnsi="Courier New" w:cs="Courier New"/>
            <w:rtl/>
          </w:rPr>
          <w:delText>ت</w:delText>
        </w:r>
      </w:del>
      <w:ins w:id="21065" w:author="Transkribus" w:date="2019-12-11T14:30:00Z">
        <w:r w:rsidRPr="00EE6742">
          <w:rPr>
            <w:rFonts w:ascii="Courier New" w:hAnsi="Courier New" w:cs="Courier New"/>
            <w:rtl/>
          </w:rPr>
          <w:t>ب</w:t>
        </w:r>
      </w:ins>
      <w:r w:rsidRPr="00EE6742">
        <w:rPr>
          <w:rFonts w:ascii="Courier New" w:hAnsi="Courier New" w:cs="Courier New"/>
          <w:rtl/>
        </w:rPr>
        <w:t xml:space="preserve">يط على </w:t>
      </w:r>
      <w:del w:id="21066" w:author="Transkribus" w:date="2019-12-11T14:30:00Z">
        <w:r w:rsidR="009B6BCA" w:rsidRPr="009B6BCA">
          <w:rPr>
            <w:rFonts w:ascii="Courier New" w:hAnsi="Courier New" w:cs="Courier New"/>
            <w:rtl/>
          </w:rPr>
          <w:delText>املاكه واعتقل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5CCDF5A" w14:textId="2BFF71EE" w:rsidR="00EE6742" w:rsidRPr="00EE6742" w:rsidRDefault="009B6BCA" w:rsidP="00EE6742">
      <w:pPr>
        <w:pStyle w:val="NurText"/>
        <w:bidi/>
        <w:rPr>
          <w:rFonts w:ascii="Courier New" w:hAnsi="Courier New" w:cs="Courier New"/>
        </w:rPr>
      </w:pPr>
      <w:dir w:val="rtl">
        <w:dir w:val="rtl">
          <w:del w:id="21067" w:author="Transkribus" w:date="2019-12-11T14:30:00Z">
            <w:r w:rsidRPr="009B6BCA">
              <w:rPr>
                <w:rFonts w:ascii="Courier New" w:hAnsi="Courier New" w:cs="Courier New"/>
                <w:rtl/>
              </w:rPr>
              <w:delText>وكان</w:delText>
            </w:r>
          </w:del>
          <w:ins w:id="21068" w:author="Transkribus" w:date="2019-12-11T14:30:00Z">
            <w:r w:rsidR="00EE6742" w:rsidRPr="00EE6742">
              <w:rPr>
                <w:rFonts w:ascii="Courier New" w:hAnsi="Courier New" w:cs="Courier New"/>
                <w:rtl/>
              </w:rPr>
              <w:t>أملاكواستضل وكمان</w:t>
            </w:r>
          </w:ins>
          <w:r w:rsidR="00EE6742" w:rsidRPr="00EE6742">
            <w:rPr>
              <w:rFonts w:ascii="Courier New" w:hAnsi="Courier New" w:cs="Courier New"/>
              <w:rtl/>
            </w:rPr>
            <w:t xml:space="preserve"> ذلك </w:t>
          </w:r>
          <w:del w:id="21069" w:author="Transkribus" w:date="2019-12-11T14:30:00Z">
            <w:r w:rsidRPr="009B6BCA">
              <w:rPr>
                <w:rFonts w:ascii="Courier New" w:hAnsi="Courier New" w:cs="Courier New"/>
                <w:rtl/>
              </w:rPr>
              <w:delText>ي</w:delText>
            </w:r>
          </w:del>
          <w:ins w:id="2107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وم الجمعة </w:t>
          </w:r>
          <w:del w:id="21071" w:author="Transkribus" w:date="2019-12-11T14:30:00Z">
            <w:r w:rsidRPr="009B6BCA">
              <w:rPr>
                <w:rFonts w:ascii="Courier New" w:hAnsi="Courier New" w:cs="Courier New"/>
                <w:rtl/>
              </w:rPr>
              <w:delText>ثانى شهر رجب سنة ثلاث واربعين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072" w:author="Transkribus" w:date="2019-12-11T14:30:00Z">
            <w:r w:rsidR="00EE6742" w:rsidRPr="00EE6742">
              <w:rPr>
                <w:rFonts w:ascii="Courier New" w:hAnsi="Courier New" w:cs="Courier New"/>
                <w:rtl/>
              </w:rPr>
              <w:t>تأبنى شهررجب</w:t>
            </w:r>
          </w:ins>
        </w:dir>
      </w:dir>
    </w:p>
    <w:p w14:paraId="5FA1697E" w14:textId="336BAFCD" w:rsidR="00EE6742" w:rsidRPr="00EE6742" w:rsidRDefault="009B6BCA" w:rsidP="00EE6742">
      <w:pPr>
        <w:pStyle w:val="NurText"/>
        <w:bidi/>
        <w:rPr>
          <w:ins w:id="21073" w:author="Transkribus" w:date="2019-12-11T14:30:00Z"/>
          <w:rFonts w:ascii="Courier New" w:hAnsi="Courier New" w:cs="Courier New"/>
        </w:rPr>
      </w:pPr>
      <w:dir w:val="rtl">
        <w:dir w:val="rtl">
          <w:ins w:id="21074" w:author="Transkribus" w:date="2019-12-11T14:30:00Z">
            <w:r w:rsidR="00EE6742" w:rsidRPr="00EE6742">
              <w:rPr>
                <w:rFonts w:ascii="Courier New" w:hAnsi="Courier New" w:cs="Courier New"/>
                <w:rtl/>
              </w:rPr>
              <w:t xml:space="preserve">نة قلاب وأر يعسين وسثماثه </w:t>
            </w:r>
          </w:ins>
          <w:r w:rsidR="00EE6742" w:rsidRPr="00EE6742">
            <w:rPr>
              <w:rFonts w:ascii="Courier New" w:hAnsi="Courier New" w:cs="Courier New"/>
              <w:rtl/>
            </w:rPr>
            <w:t xml:space="preserve">ثم سير الى الديار </w:t>
          </w:r>
          <w:del w:id="21075" w:author="Transkribus" w:date="2019-12-11T14:30:00Z">
            <w:r w:rsidRPr="009B6BCA">
              <w:rPr>
                <w:rFonts w:ascii="Courier New" w:hAnsi="Courier New" w:cs="Courier New"/>
                <w:rtl/>
              </w:rPr>
              <w:delText>المصرية تحت</w:delText>
            </w:r>
          </w:del>
          <w:ins w:id="21076" w:author="Transkribus" w:date="2019-12-11T14:30:00Z">
            <w:r w:rsidR="00EE6742" w:rsidRPr="00EE6742">
              <w:rPr>
                <w:rFonts w:ascii="Courier New" w:hAnsi="Courier New" w:cs="Courier New"/>
                <w:rtl/>
              </w:rPr>
              <w:t>المصرة حت</w:t>
            </w:r>
          </w:ins>
          <w:r w:rsidR="00EE6742" w:rsidRPr="00EE6742">
            <w:rPr>
              <w:rFonts w:ascii="Courier New" w:hAnsi="Courier New" w:cs="Courier New"/>
              <w:rtl/>
            </w:rPr>
            <w:t xml:space="preserve"> الحوطة </w:t>
          </w:r>
          <w:del w:id="21077" w:author="Transkribus" w:date="2019-12-11T14:30:00Z">
            <w:r w:rsidRPr="009B6BCA">
              <w:rPr>
                <w:rFonts w:ascii="Courier New" w:hAnsi="Courier New" w:cs="Courier New"/>
                <w:rtl/>
              </w:rPr>
              <w:delText>واودع السجن</w:delText>
            </w:r>
          </w:del>
          <w:ins w:id="21078" w:author="Transkribus" w:date="2019-12-11T14:30:00Z">
            <w:r w:rsidR="00EE6742" w:rsidRPr="00EE6742">
              <w:rPr>
                <w:rFonts w:ascii="Courier New" w:hAnsi="Courier New" w:cs="Courier New"/>
                <w:rtl/>
              </w:rPr>
              <w:t>وأودع السحن</w:t>
            </w:r>
          </w:ins>
        </w:dir>
      </w:dir>
    </w:p>
    <w:p w14:paraId="4E58F2E5" w14:textId="65F3F55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فى قلعة </w:t>
      </w:r>
      <w:del w:id="21079" w:author="Transkribus" w:date="2019-12-11T14:30:00Z">
        <w:r w:rsidR="009B6BCA" w:rsidRPr="009B6BCA">
          <w:rPr>
            <w:rFonts w:ascii="Courier New" w:hAnsi="Courier New" w:cs="Courier New"/>
            <w:rtl/>
          </w:rPr>
          <w:delText>القاهرة مع</w:delText>
        </w:r>
      </w:del>
      <w:ins w:id="21080" w:author="Transkribus" w:date="2019-12-11T14:30:00Z">
        <w:r w:rsidRPr="00EE6742">
          <w:rPr>
            <w:rFonts w:ascii="Courier New" w:hAnsi="Courier New" w:cs="Courier New"/>
            <w:rtl/>
          </w:rPr>
          <w:t>القاهرةمع</w:t>
        </w:r>
      </w:ins>
      <w:r w:rsidRPr="00EE6742">
        <w:rPr>
          <w:rFonts w:ascii="Courier New" w:hAnsi="Courier New" w:cs="Courier New"/>
          <w:rtl/>
        </w:rPr>
        <w:t xml:space="preserve"> جماعة </w:t>
      </w:r>
      <w:del w:id="21081" w:author="Transkribus" w:date="2019-12-11T14:30:00Z">
        <w:r w:rsidR="009B6BCA" w:rsidRPr="009B6BCA">
          <w:rPr>
            <w:rFonts w:ascii="Courier New" w:hAnsi="Courier New" w:cs="Courier New"/>
            <w:rtl/>
          </w:rPr>
          <w:delText>اخر</w:delText>
        </w:r>
      </w:del>
      <w:ins w:id="21082" w:author="Transkribus" w:date="2019-12-11T14:30:00Z">
        <w:r w:rsidRPr="00EE6742">
          <w:rPr>
            <w:rFonts w:ascii="Courier New" w:hAnsi="Courier New" w:cs="Courier New"/>
            <w:rtl/>
          </w:rPr>
          <w:t>أحر</w:t>
        </w:r>
      </w:ins>
      <w:r w:rsidRPr="00EE6742">
        <w:rPr>
          <w:rFonts w:ascii="Courier New" w:hAnsi="Courier New" w:cs="Courier New"/>
          <w:rtl/>
        </w:rPr>
        <w:t xml:space="preserve"> من ا</w:t>
      </w:r>
      <w:del w:id="21083" w:author="Transkribus" w:date="2019-12-11T14:30:00Z">
        <w:r w:rsidR="009B6BCA" w:rsidRPr="009B6BCA">
          <w:rPr>
            <w:rFonts w:ascii="Courier New" w:hAnsi="Courier New" w:cs="Courier New"/>
            <w:rtl/>
          </w:rPr>
          <w:delText>صح</w:delText>
        </w:r>
      </w:del>
      <w:ins w:id="21084" w:author="Transkribus" w:date="2019-12-11T14:30:00Z">
        <w:r w:rsidRPr="00EE6742">
          <w:rPr>
            <w:rFonts w:ascii="Courier New" w:hAnsi="Courier New" w:cs="Courier New"/>
            <w:rtl/>
          </w:rPr>
          <w:t>سج</w:t>
        </w:r>
      </w:ins>
      <w:r w:rsidRPr="00EE6742">
        <w:rPr>
          <w:rFonts w:ascii="Courier New" w:hAnsi="Courier New" w:cs="Courier New"/>
          <w:rtl/>
        </w:rPr>
        <w:t xml:space="preserve">اب الملك الصالح </w:t>
      </w:r>
      <w:del w:id="21085" w:author="Transkribus" w:date="2019-12-11T14:30:00Z">
        <w:r w:rsidR="009B6BCA" w:rsidRPr="009B6BCA">
          <w:rPr>
            <w:rFonts w:ascii="Courier New" w:hAnsi="Courier New" w:cs="Courier New"/>
            <w:rtl/>
          </w:rPr>
          <w:delText>اسماعيل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086" w:author="Transkribus" w:date="2019-12-11T14:30:00Z">
        <w:r w:rsidRPr="00EE6742">
          <w:rPr>
            <w:rFonts w:ascii="Courier New" w:hAnsi="Courier New" w:cs="Courier New"/>
            <w:rtl/>
          </w:rPr>
          <w:t>اسمعيل ولما كمان بعد ذلك بنبان</w:t>
        </w:r>
      </w:ins>
    </w:p>
    <w:p w14:paraId="456B1927" w14:textId="7F6FF8A4" w:rsidR="00EE6742" w:rsidRPr="00EE6742" w:rsidRDefault="009B6BCA" w:rsidP="00EE6742">
      <w:pPr>
        <w:pStyle w:val="NurText"/>
        <w:bidi/>
        <w:rPr>
          <w:ins w:id="21087" w:author="Transkribus" w:date="2019-12-11T14:30:00Z"/>
          <w:rFonts w:ascii="Courier New" w:hAnsi="Courier New" w:cs="Courier New"/>
        </w:rPr>
      </w:pPr>
      <w:dir w:val="rtl">
        <w:dir w:val="rtl">
          <w:del w:id="21088" w:author="Transkribus" w:date="2019-12-11T14:30:00Z">
            <w:r w:rsidRPr="009B6BCA">
              <w:rPr>
                <w:rFonts w:ascii="Courier New" w:hAnsi="Courier New" w:cs="Courier New"/>
                <w:rtl/>
              </w:rPr>
              <w:delText xml:space="preserve">ولما كان بعد ذلك بزمان وتوفى </w:delText>
            </w:r>
          </w:del>
          <w:ins w:id="21089" w:author="Transkribus" w:date="2019-12-11T14:30:00Z">
            <w:r w:rsidR="00EE6742" w:rsidRPr="00EE6742">
              <w:rPr>
                <w:rFonts w:ascii="Courier New" w:hAnsi="Courier New" w:cs="Courier New"/>
                <w:rtl/>
              </w:rPr>
              <w:t xml:space="preserve">وقو فى </w:t>
            </w:r>
          </w:ins>
          <w:r w:rsidR="00EE6742" w:rsidRPr="00EE6742">
            <w:rPr>
              <w:rFonts w:ascii="Courier New" w:hAnsi="Courier New" w:cs="Courier New"/>
              <w:rtl/>
            </w:rPr>
            <w:t xml:space="preserve">الملك الصالح نجم الدين </w:t>
          </w:r>
          <w:del w:id="21090" w:author="Transkribus" w:date="2019-12-11T14:30:00Z">
            <w:r w:rsidRPr="009B6BCA">
              <w:rPr>
                <w:rFonts w:ascii="Courier New" w:hAnsi="Courier New" w:cs="Courier New"/>
                <w:rtl/>
              </w:rPr>
              <w:delText>ايوب بمصر فى سنة سبع واربعين وستمائة</w:delText>
            </w:r>
          </w:del>
          <w:ins w:id="21091" w:author="Transkribus" w:date="2019-12-11T14:30:00Z">
            <w:r w:rsidR="00EE6742" w:rsidRPr="00EE6742">
              <w:rPr>
                <w:rFonts w:ascii="Courier New" w:hAnsi="Courier New" w:cs="Courier New"/>
                <w:rtl/>
              </w:rPr>
              <w:t>أيوب يمصرفى ستنسيع وار يعين وسثمالة</w:t>
            </w:r>
          </w:ins>
          <w:r w:rsidR="00EE6742" w:rsidRPr="00EE6742">
            <w:rPr>
              <w:rFonts w:ascii="Courier New" w:hAnsi="Courier New" w:cs="Courier New"/>
              <w:rtl/>
            </w:rPr>
            <w:t xml:space="preserve"> وجاء الملك الناصر</w:t>
          </w:r>
          <w:del w:id="21092" w:author="Transkribus" w:date="2019-12-11T14:30:00Z">
            <w:r w:rsidRPr="009B6BCA">
              <w:rPr>
                <w:rFonts w:ascii="Courier New" w:hAnsi="Courier New" w:cs="Courier New"/>
                <w:rtl/>
              </w:rPr>
              <w:delText xml:space="preserve"> يوسف</w:delText>
            </w:r>
          </w:del>
        </w:dir>
      </w:dir>
    </w:p>
    <w:p w14:paraId="38B0BE77" w14:textId="36D30600" w:rsidR="00EE6742" w:rsidRPr="00EE6742" w:rsidRDefault="00EE6742" w:rsidP="00EE6742">
      <w:pPr>
        <w:pStyle w:val="NurText"/>
        <w:bidi/>
        <w:rPr>
          <w:ins w:id="21093" w:author="Transkribus" w:date="2019-12-11T14:30:00Z"/>
          <w:rFonts w:ascii="Courier New" w:hAnsi="Courier New" w:cs="Courier New"/>
        </w:rPr>
      </w:pPr>
      <w:ins w:id="21094" w:author="Transkribus" w:date="2019-12-11T14:30:00Z">
        <w:r w:rsidRPr="00EE6742">
          <w:rPr>
            <w:rFonts w:ascii="Courier New" w:hAnsi="Courier New" w:cs="Courier New"/>
            <w:rtl/>
          </w:rPr>
          <w:t>بو سف</w:t>
        </w:r>
      </w:ins>
      <w:r w:rsidRPr="00EE6742">
        <w:rPr>
          <w:rFonts w:ascii="Courier New" w:hAnsi="Courier New" w:cs="Courier New"/>
          <w:rtl/>
        </w:rPr>
        <w:t xml:space="preserve"> بن محمد من </w:t>
      </w:r>
      <w:del w:id="21095" w:author="Transkribus" w:date="2019-12-11T14:30:00Z">
        <w:r w:rsidR="009B6BCA" w:rsidRPr="009B6BCA">
          <w:rPr>
            <w:rFonts w:ascii="Courier New" w:hAnsi="Courier New" w:cs="Courier New"/>
            <w:rtl/>
          </w:rPr>
          <w:delText>ح</w:delText>
        </w:r>
      </w:del>
      <w:ins w:id="21096" w:author="Transkribus" w:date="2019-12-11T14:30:00Z">
        <w:r w:rsidRPr="00EE6742">
          <w:rPr>
            <w:rFonts w:ascii="Courier New" w:hAnsi="Courier New" w:cs="Courier New"/>
            <w:rtl/>
          </w:rPr>
          <w:t>خ</w:t>
        </w:r>
      </w:ins>
      <w:r w:rsidRPr="00EE6742">
        <w:rPr>
          <w:rFonts w:ascii="Courier New" w:hAnsi="Courier New" w:cs="Courier New"/>
          <w:rtl/>
        </w:rPr>
        <w:t>لب وملك د</w:t>
      </w:r>
      <w:del w:id="21097" w:author="Transkribus" w:date="2019-12-11T14:30:00Z">
        <w:r w:rsidR="009B6BCA" w:rsidRPr="009B6BCA">
          <w:rPr>
            <w:rFonts w:ascii="Courier New" w:hAnsi="Courier New" w:cs="Courier New"/>
            <w:rtl/>
          </w:rPr>
          <w:delText>مش</w:delText>
        </w:r>
      </w:del>
      <w:ins w:id="21098" w:author="Transkribus" w:date="2019-12-11T14:30:00Z">
        <w:r w:rsidRPr="00EE6742">
          <w:rPr>
            <w:rFonts w:ascii="Courier New" w:hAnsi="Courier New" w:cs="Courier New"/>
            <w:rtl/>
          </w:rPr>
          <w:t>يس</w:t>
        </w:r>
      </w:ins>
      <w:r w:rsidRPr="00EE6742">
        <w:rPr>
          <w:rFonts w:ascii="Courier New" w:hAnsi="Courier New" w:cs="Courier New"/>
          <w:rtl/>
        </w:rPr>
        <w:t>ق وذلك فى يوم ال</w:t>
      </w:r>
      <w:del w:id="21099" w:author="Transkribus" w:date="2019-12-11T14:30:00Z">
        <w:r w:rsidR="009B6BCA" w:rsidRPr="009B6BCA">
          <w:rPr>
            <w:rFonts w:ascii="Courier New" w:hAnsi="Courier New" w:cs="Courier New"/>
            <w:rtl/>
          </w:rPr>
          <w:delText>ا</w:delText>
        </w:r>
      </w:del>
      <w:ins w:id="21100" w:author="Transkribus" w:date="2019-12-11T14:30:00Z">
        <w:r w:rsidRPr="00EE6742">
          <w:rPr>
            <w:rFonts w:ascii="Courier New" w:hAnsi="Courier New" w:cs="Courier New"/>
            <w:rtl/>
          </w:rPr>
          <w:t>أ</w:t>
        </w:r>
      </w:ins>
      <w:r w:rsidRPr="00EE6742">
        <w:rPr>
          <w:rFonts w:ascii="Courier New" w:hAnsi="Courier New" w:cs="Courier New"/>
          <w:rtl/>
        </w:rPr>
        <w:t xml:space="preserve">حد ثامن </w:t>
      </w:r>
      <w:del w:id="21101" w:author="Transkribus" w:date="2019-12-11T14:30:00Z">
        <w:r w:rsidR="009B6BCA" w:rsidRPr="009B6BCA">
          <w:rPr>
            <w:rFonts w:ascii="Courier New" w:hAnsi="Courier New" w:cs="Courier New"/>
            <w:rtl/>
          </w:rPr>
          <w:delText>شهر ربيع الاخر سنة ثمان واربعين وستمائة صار</w:delText>
        </w:r>
      </w:del>
      <w:ins w:id="21102" w:author="Transkribus" w:date="2019-12-11T14:30:00Z">
        <w:r w:rsidRPr="00EE6742">
          <w:rPr>
            <w:rFonts w:ascii="Courier New" w:hAnsi="Courier New" w:cs="Courier New"/>
            <w:rtl/>
          </w:rPr>
          <w:t>شهرريع الأحر ستةثمان</w:t>
        </w:r>
      </w:ins>
    </w:p>
    <w:p w14:paraId="6F87B824" w14:textId="543E6533" w:rsidR="00EE6742" w:rsidRPr="00EE6742" w:rsidRDefault="00EE6742" w:rsidP="00EE6742">
      <w:pPr>
        <w:pStyle w:val="NurText"/>
        <w:bidi/>
        <w:rPr>
          <w:ins w:id="21103" w:author="Transkribus" w:date="2019-12-11T14:30:00Z"/>
          <w:rFonts w:ascii="Courier New" w:hAnsi="Courier New" w:cs="Courier New"/>
        </w:rPr>
      </w:pPr>
      <w:ins w:id="21104" w:author="Transkribus" w:date="2019-12-11T14:30:00Z">
        <w:r w:rsidRPr="00EE6742">
          <w:rPr>
            <w:rFonts w:ascii="Courier New" w:hAnsi="Courier New" w:cs="Courier New"/>
            <w:rtl/>
          </w:rPr>
          <w:t>و اأر بعين وسثماتنصار</w:t>
        </w:r>
      </w:ins>
      <w:r w:rsidRPr="00EE6742">
        <w:rPr>
          <w:rFonts w:ascii="Courier New" w:hAnsi="Courier New" w:cs="Courier New"/>
          <w:rtl/>
        </w:rPr>
        <w:t xml:space="preserve"> معه الملك الصالح </w:t>
      </w:r>
      <w:del w:id="21105" w:author="Transkribus" w:date="2019-12-11T14:30:00Z">
        <w:r w:rsidR="009B6BCA" w:rsidRPr="009B6BCA">
          <w:rPr>
            <w:rFonts w:ascii="Courier New" w:hAnsi="Courier New" w:cs="Courier New"/>
            <w:rtl/>
          </w:rPr>
          <w:delText>اسماعيل وملوك</w:delText>
        </w:r>
      </w:del>
      <w:ins w:id="21106" w:author="Transkribus" w:date="2019-12-11T14:30:00Z">
        <w:r w:rsidRPr="00EE6742">
          <w:rPr>
            <w:rFonts w:ascii="Courier New" w:hAnsi="Courier New" w:cs="Courier New"/>
            <w:rtl/>
          </w:rPr>
          <w:t>اسمعيل وملول</w:t>
        </w:r>
      </w:ins>
      <w:r w:rsidRPr="00EE6742">
        <w:rPr>
          <w:rFonts w:ascii="Courier New" w:hAnsi="Courier New" w:cs="Courier New"/>
          <w:rtl/>
        </w:rPr>
        <w:t xml:space="preserve"> الشام و</w:t>
      </w:r>
      <w:del w:id="21107" w:author="Transkribus" w:date="2019-12-11T14:30:00Z">
        <w:r w:rsidR="009B6BCA" w:rsidRPr="009B6BCA">
          <w:rPr>
            <w:rFonts w:ascii="Courier New" w:hAnsi="Courier New" w:cs="Courier New"/>
            <w:rtl/>
          </w:rPr>
          <w:delText>ت</w:delText>
        </w:r>
      </w:del>
      <w:ins w:id="21108" w:author="Transkribus" w:date="2019-12-11T14:30:00Z">
        <w:r w:rsidRPr="00EE6742">
          <w:rPr>
            <w:rFonts w:ascii="Courier New" w:hAnsi="Courier New" w:cs="Courier New"/>
            <w:rtl/>
          </w:rPr>
          <w:t>ي</w:t>
        </w:r>
      </w:ins>
      <w:r w:rsidRPr="00EE6742">
        <w:rPr>
          <w:rFonts w:ascii="Courier New" w:hAnsi="Courier New" w:cs="Courier New"/>
          <w:rtl/>
        </w:rPr>
        <w:t xml:space="preserve">وجه الى مصر </w:t>
      </w:r>
      <w:del w:id="21109" w:author="Transkribus" w:date="2019-12-11T14:30:00Z">
        <w:r w:rsidR="009B6BCA" w:rsidRPr="009B6BCA">
          <w:rPr>
            <w:rFonts w:ascii="Courier New" w:hAnsi="Courier New" w:cs="Courier New"/>
            <w:rtl/>
          </w:rPr>
          <w:delText>لياخذها فخرجت عساكر</w:delText>
        </w:r>
      </w:del>
      <w:ins w:id="21110" w:author="Transkribus" w:date="2019-12-11T14:30:00Z">
        <w:r w:rsidRPr="00EE6742">
          <w:rPr>
            <w:rFonts w:ascii="Courier New" w:hAnsi="Courier New" w:cs="Courier New"/>
            <w:rtl/>
          </w:rPr>
          <w:t>لباخذها</w:t>
        </w:r>
      </w:ins>
    </w:p>
    <w:p w14:paraId="44B01FE9" w14:textId="4726E85A" w:rsidR="00EE6742" w:rsidRPr="00EE6742" w:rsidRDefault="00EE6742" w:rsidP="00EE6742">
      <w:pPr>
        <w:pStyle w:val="NurText"/>
        <w:bidi/>
        <w:rPr>
          <w:ins w:id="21111" w:author="Transkribus" w:date="2019-12-11T14:30:00Z"/>
          <w:rFonts w:ascii="Courier New" w:hAnsi="Courier New" w:cs="Courier New"/>
        </w:rPr>
      </w:pPr>
      <w:ins w:id="21112" w:author="Transkribus" w:date="2019-12-11T14:30:00Z">
        <w:r w:rsidRPr="00EE6742">
          <w:rPr>
            <w:rFonts w:ascii="Courier New" w:hAnsi="Courier New" w:cs="Courier New"/>
            <w:rtl/>
          </w:rPr>
          <w:lastRenderedPageBreak/>
          <w:t>هرحب عا كر</w:t>
        </w:r>
      </w:ins>
      <w:r w:rsidRPr="00EE6742">
        <w:rPr>
          <w:rFonts w:ascii="Courier New" w:hAnsi="Courier New" w:cs="Courier New"/>
          <w:rtl/>
        </w:rPr>
        <w:t xml:space="preserve"> مصر وكان ملك مصر </w:t>
      </w:r>
      <w:del w:id="21113" w:author="Transkribus" w:date="2019-12-11T14:30:00Z">
        <w:r w:rsidR="009B6BCA" w:rsidRPr="009B6BCA">
          <w:rPr>
            <w:rFonts w:ascii="Courier New" w:hAnsi="Courier New" w:cs="Courier New"/>
            <w:rtl/>
          </w:rPr>
          <w:delText>ي</w:delText>
        </w:r>
      </w:del>
      <w:ins w:id="21114" w:author="Transkribus" w:date="2019-12-11T14:30:00Z">
        <w:r w:rsidRPr="00EE6742">
          <w:rPr>
            <w:rFonts w:ascii="Courier New" w:hAnsi="Courier New" w:cs="Courier New"/>
            <w:rtl/>
          </w:rPr>
          <w:t>ر</w:t>
        </w:r>
      </w:ins>
      <w:r w:rsidRPr="00EE6742">
        <w:rPr>
          <w:rFonts w:ascii="Courier New" w:hAnsi="Courier New" w:cs="Courier New"/>
          <w:rtl/>
        </w:rPr>
        <w:t>وم</w:t>
      </w:r>
      <w:del w:id="21115" w:author="Transkribus" w:date="2019-12-11T14:30:00Z">
        <w:r w:rsidR="009B6BCA" w:rsidRPr="009B6BCA">
          <w:rPr>
            <w:rFonts w:ascii="Courier New" w:hAnsi="Courier New" w:cs="Courier New"/>
            <w:rtl/>
          </w:rPr>
          <w:delText>ئ</w:delText>
        </w:r>
      </w:del>
      <w:ins w:id="21116" w:author="Transkribus" w:date="2019-12-11T14:30:00Z">
        <w:r w:rsidRPr="00EE6742">
          <w:rPr>
            <w:rFonts w:ascii="Courier New" w:hAnsi="Courier New" w:cs="Courier New"/>
            <w:rtl/>
          </w:rPr>
          <w:t>ث</w:t>
        </w:r>
      </w:ins>
      <w:r w:rsidRPr="00EE6742">
        <w:rPr>
          <w:rFonts w:ascii="Courier New" w:hAnsi="Courier New" w:cs="Courier New"/>
          <w:rtl/>
        </w:rPr>
        <w:t>ذ الملك المع</w:t>
      </w:r>
      <w:del w:id="21117" w:author="Transkribus" w:date="2019-12-11T14:30:00Z">
        <w:r w:rsidR="009B6BCA" w:rsidRPr="009B6BCA">
          <w:rPr>
            <w:rFonts w:ascii="Courier New" w:hAnsi="Courier New" w:cs="Courier New"/>
            <w:rtl/>
          </w:rPr>
          <w:delText>ز</w:delText>
        </w:r>
      </w:del>
      <w:ins w:id="21118" w:author="Transkribus" w:date="2019-12-11T14:30:00Z">
        <w:r w:rsidRPr="00EE6742">
          <w:rPr>
            <w:rFonts w:ascii="Courier New" w:hAnsi="Courier New" w:cs="Courier New"/>
            <w:rtl/>
          </w:rPr>
          <w:t>ر</w:t>
        </w:r>
      </w:ins>
      <w:r w:rsidRPr="00EE6742">
        <w:rPr>
          <w:rFonts w:ascii="Courier New" w:hAnsi="Courier New" w:cs="Courier New"/>
          <w:rtl/>
        </w:rPr>
        <w:t xml:space="preserve"> عز الدين </w:t>
      </w:r>
      <w:del w:id="21119" w:author="Transkribus" w:date="2019-12-11T14:30:00Z">
        <w:r w:rsidR="009B6BCA" w:rsidRPr="009B6BCA">
          <w:rPr>
            <w:rFonts w:ascii="Courier New" w:hAnsi="Courier New" w:cs="Courier New"/>
            <w:rtl/>
          </w:rPr>
          <w:delText>ا</w:delText>
        </w:r>
      </w:del>
      <w:ins w:id="21120" w:author="Transkribus" w:date="2019-12-11T14:30:00Z">
        <w:r w:rsidRPr="00EE6742">
          <w:rPr>
            <w:rFonts w:ascii="Courier New" w:hAnsi="Courier New" w:cs="Courier New"/>
            <w:rtl/>
          </w:rPr>
          <w:t>أس</w:t>
        </w:r>
      </w:ins>
      <w:r w:rsidRPr="00EE6742">
        <w:rPr>
          <w:rFonts w:ascii="Courier New" w:hAnsi="Courier New" w:cs="Courier New"/>
          <w:rtl/>
        </w:rPr>
        <w:t>ي</w:t>
      </w:r>
      <w:del w:id="21121" w:author="Transkribus" w:date="2019-12-11T14:30:00Z">
        <w:r w:rsidR="009B6BCA" w:rsidRPr="009B6BCA">
          <w:rPr>
            <w:rFonts w:ascii="Courier New" w:hAnsi="Courier New" w:cs="Courier New"/>
            <w:rtl/>
          </w:rPr>
          <w:delText>ب</w:delText>
        </w:r>
      </w:del>
      <w:r w:rsidRPr="00EE6742">
        <w:rPr>
          <w:rFonts w:ascii="Courier New" w:hAnsi="Courier New" w:cs="Courier New"/>
          <w:rtl/>
        </w:rPr>
        <w:t>ك التركمانى ك</w:t>
      </w:r>
      <w:ins w:id="21122" w:author="Transkribus" w:date="2019-12-11T14:30:00Z">
        <w:r w:rsidRPr="00EE6742">
          <w:rPr>
            <w:rFonts w:ascii="Courier New" w:hAnsi="Courier New" w:cs="Courier New"/>
            <w:rtl/>
          </w:rPr>
          <w:t>م</w:t>
        </w:r>
      </w:ins>
      <w:r w:rsidRPr="00EE6742">
        <w:rPr>
          <w:rFonts w:ascii="Courier New" w:hAnsi="Courier New" w:cs="Courier New"/>
          <w:rtl/>
        </w:rPr>
        <w:t xml:space="preserve">ان قد </w:t>
      </w:r>
      <w:del w:id="21123" w:author="Transkribus" w:date="2019-12-11T14:30:00Z">
        <w:r w:rsidR="009B6BCA" w:rsidRPr="009B6BCA">
          <w:rPr>
            <w:rFonts w:ascii="Courier New" w:hAnsi="Courier New" w:cs="Courier New"/>
            <w:rtl/>
          </w:rPr>
          <w:delText>تملك بعد</w:delText>
        </w:r>
      </w:del>
      <w:ins w:id="21124" w:author="Transkribus" w:date="2019-12-11T14:30:00Z">
        <w:r w:rsidRPr="00EE6742">
          <w:rPr>
            <w:rFonts w:ascii="Courier New" w:hAnsi="Courier New" w:cs="Courier New"/>
            <w:rtl/>
          </w:rPr>
          <w:t>ثملك</w:t>
        </w:r>
      </w:ins>
    </w:p>
    <w:p w14:paraId="33C4F79A" w14:textId="77777777" w:rsidR="00EE6742" w:rsidRPr="00EE6742" w:rsidRDefault="00EE6742" w:rsidP="00EE6742">
      <w:pPr>
        <w:pStyle w:val="NurText"/>
        <w:bidi/>
        <w:rPr>
          <w:ins w:id="21125" w:author="Transkribus" w:date="2019-12-11T14:30:00Z"/>
          <w:rFonts w:ascii="Courier New" w:hAnsi="Courier New" w:cs="Courier New"/>
        </w:rPr>
      </w:pPr>
      <w:ins w:id="21126" w:author="Transkribus" w:date="2019-12-11T14:30:00Z">
        <w:r w:rsidRPr="00EE6742">
          <w:rPr>
            <w:rFonts w:ascii="Courier New" w:hAnsi="Courier New" w:cs="Courier New"/>
            <w:rtl/>
          </w:rPr>
          <w:t>٢٣٦</w:t>
        </w:r>
      </w:ins>
    </w:p>
    <w:p w14:paraId="265B8D23" w14:textId="700954B2" w:rsidR="00EE6742" w:rsidRPr="00EE6742" w:rsidRDefault="00EE6742" w:rsidP="00EE6742">
      <w:pPr>
        <w:pStyle w:val="NurText"/>
        <w:bidi/>
        <w:rPr>
          <w:rFonts w:ascii="Courier New" w:hAnsi="Courier New" w:cs="Courier New"/>
        </w:rPr>
      </w:pPr>
      <w:ins w:id="21127" w:author="Transkribus" w:date="2019-12-11T14:30:00Z">
        <w:r w:rsidRPr="00EE6742">
          <w:rPr>
            <w:rFonts w:ascii="Courier New" w:hAnsi="Courier New" w:cs="Courier New"/>
            <w:rtl/>
          </w:rPr>
          <w:t>ابعد</w:t>
        </w:r>
      </w:ins>
      <w:r w:rsidRPr="00EE6742">
        <w:rPr>
          <w:rFonts w:ascii="Courier New" w:hAnsi="Courier New" w:cs="Courier New"/>
          <w:rtl/>
        </w:rPr>
        <w:t xml:space="preserve"> وفاة استا</w:t>
      </w:r>
      <w:del w:id="21128" w:author="Transkribus" w:date="2019-12-11T14:30:00Z">
        <w:r w:rsidR="009B6BCA" w:rsidRPr="009B6BCA">
          <w:rPr>
            <w:rFonts w:ascii="Courier New" w:hAnsi="Courier New" w:cs="Courier New"/>
            <w:rtl/>
          </w:rPr>
          <w:delText>ذ</w:delText>
        </w:r>
      </w:del>
      <w:ins w:id="21129" w:author="Transkribus" w:date="2019-12-11T14:30:00Z">
        <w:r w:rsidRPr="00EE6742">
          <w:rPr>
            <w:rFonts w:ascii="Courier New" w:hAnsi="Courier New" w:cs="Courier New"/>
            <w:rtl/>
          </w:rPr>
          <w:t>د</w:t>
        </w:r>
      </w:ins>
      <w:r w:rsidRPr="00EE6742">
        <w:rPr>
          <w:rFonts w:ascii="Courier New" w:hAnsi="Courier New" w:cs="Courier New"/>
          <w:rtl/>
        </w:rPr>
        <w:t xml:space="preserve">ه الملك الصالح نجم الدين </w:t>
      </w:r>
      <w:del w:id="21130" w:author="Transkribus" w:date="2019-12-11T14:30:00Z">
        <w:r w:rsidR="009B6BCA" w:rsidRPr="009B6BCA">
          <w:rPr>
            <w:rFonts w:ascii="Courier New" w:hAnsi="Courier New" w:cs="Courier New"/>
            <w:rtl/>
          </w:rPr>
          <w:delText>ا</w:delText>
        </w:r>
      </w:del>
      <w:ins w:id="21131" w:author="Transkribus" w:date="2019-12-11T14:30:00Z">
        <w:r w:rsidRPr="00EE6742">
          <w:rPr>
            <w:rFonts w:ascii="Courier New" w:hAnsi="Courier New" w:cs="Courier New"/>
            <w:rtl/>
          </w:rPr>
          <w:t>أ</w:t>
        </w:r>
      </w:ins>
      <w:r w:rsidRPr="00EE6742">
        <w:rPr>
          <w:rFonts w:ascii="Courier New" w:hAnsi="Courier New" w:cs="Courier New"/>
          <w:rtl/>
        </w:rPr>
        <w:t xml:space="preserve">يوب والتقوا </w:t>
      </w:r>
      <w:del w:id="21132" w:author="Transkribus" w:date="2019-12-11T14:30:00Z">
        <w:r w:rsidR="009B6BCA" w:rsidRPr="009B6BCA">
          <w:rPr>
            <w:rFonts w:ascii="Courier New" w:hAnsi="Courier New" w:cs="Courier New"/>
            <w:rtl/>
          </w:rPr>
          <w:delText>فكانت اول</w:delText>
        </w:r>
      </w:del>
      <w:ins w:id="21133" w:author="Transkribus" w:date="2019-12-11T14:30:00Z">
        <w:r w:rsidRPr="00EE6742">
          <w:rPr>
            <w:rFonts w:ascii="Courier New" w:hAnsi="Courier New" w:cs="Courier New"/>
            <w:rtl/>
          </w:rPr>
          <w:t>فكاتت أول</w:t>
        </w:r>
      </w:ins>
      <w:r w:rsidRPr="00EE6742">
        <w:rPr>
          <w:rFonts w:ascii="Courier New" w:hAnsi="Courier New" w:cs="Courier New"/>
          <w:rtl/>
        </w:rPr>
        <w:t xml:space="preserve"> الكسرة على </w:t>
      </w:r>
      <w:del w:id="21134" w:author="Transkribus" w:date="2019-12-11T14:30:00Z">
        <w:r w:rsidR="009B6BCA" w:rsidRPr="009B6BCA">
          <w:rPr>
            <w:rFonts w:ascii="Courier New" w:hAnsi="Courier New" w:cs="Courier New"/>
            <w:rtl/>
          </w:rPr>
          <w:delText>ع</w:delText>
        </w:r>
      </w:del>
      <w:ins w:id="21135" w:author="Transkribus" w:date="2019-12-11T14:30:00Z">
        <w:r w:rsidRPr="00EE6742">
          <w:rPr>
            <w:rFonts w:ascii="Courier New" w:hAnsi="Courier New" w:cs="Courier New"/>
            <w:rtl/>
          </w:rPr>
          <w:t>غ</w:t>
        </w:r>
      </w:ins>
      <w:r w:rsidRPr="00EE6742">
        <w:rPr>
          <w:rFonts w:ascii="Courier New" w:hAnsi="Courier New" w:cs="Courier New"/>
          <w:rtl/>
        </w:rPr>
        <w:t>سكر مصر</w:t>
      </w:r>
      <w:del w:id="2113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142486A" w14:textId="5AE5717E" w:rsidR="00EE6742" w:rsidRPr="00EE6742" w:rsidRDefault="009B6BCA" w:rsidP="00EE6742">
      <w:pPr>
        <w:pStyle w:val="NurText"/>
        <w:bidi/>
        <w:rPr>
          <w:rFonts w:ascii="Courier New" w:hAnsi="Courier New" w:cs="Courier New"/>
        </w:rPr>
      </w:pPr>
      <w:dir w:val="rtl">
        <w:dir w:val="rtl">
          <w:del w:id="21137" w:author="Transkribus" w:date="2019-12-11T14:30:00Z">
            <w:r w:rsidRPr="009B6BCA">
              <w:rPr>
                <w:rFonts w:ascii="Courier New" w:hAnsi="Courier New" w:cs="Courier New"/>
                <w:rtl/>
              </w:rPr>
              <w:delText>ثم عادوا وكسروا عسكر</w:delText>
            </w:r>
          </w:del>
          <w:ins w:id="21138" w:author="Transkribus" w:date="2019-12-11T14:30:00Z">
            <w:r w:rsidR="00EE6742" w:rsidRPr="00EE6742">
              <w:rPr>
                <w:rFonts w:ascii="Courier New" w:hAnsi="Courier New" w:cs="Courier New"/>
                <w:rtl/>
              </w:rPr>
              <w:t>م عادواو كسر واعكر</w:t>
            </w:r>
          </w:ins>
          <w:r w:rsidR="00EE6742" w:rsidRPr="00EE6742">
            <w:rPr>
              <w:rFonts w:ascii="Courier New" w:hAnsi="Courier New" w:cs="Courier New"/>
              <w:rtl/>
            </w:rPr>
            <w:t xml:space="preserve"> الشام </w:t>
          </w:r>
          <w:del w:id="21139" w:author="Transkribus" w:date="2019-12-11T14:30:00Z">
            <w:r w:rsidRPr="009B6BCA">
              <w:rPr>
                <w:rFonts w:ascii="Courier New" w:hAnsi="Courier New" w:cs="Courier New"/>
                <w:rtl/>
              </w:rPr>
              <w:delText>وقبض على</w:delText>
            </w:r>
          </w:del>
          <w:ins w:id="21140" w:author="Transkribus" w:date="2019-12-11T14:30:00Z">
            <w:r w:rsidR="00EE6742" w:rsidRPr="00EE6742">
              <w:rPr>
                <w:rFonts w:ascii="Courier New" w:hAnsi="Courier New" w:cs="Courier New"/>
                <w:rtl/>
              </w:rPr>
              <w:t>ويص</w:t>
            </w:r>
          </w:ins>
          <w:r w:rsidR="00EE6742" w:rsidRPr="00EE6742">
            <w:rPr>
              <w:rFonts w:ascii="Courier New" w:hAnsi="Courier New" w:cs="Courier New"/>
              <w:rtl/>
            </w:rPr>
            <w:t xml:space="preserve"> الملك الصالح اسم</w:t>
          </w:r>
          <w:del w:id="21141" w:author="Transkribus" w:date="2019-12-11T14:30:00Z">
            <w:r w:rsidRPr="009B6BCA">
              <w:rPr>
                <w:rFonts w:ascii="Courier New" w:hAnsi="Courier New" w:cs="Courier New"/>
                <w:rtl/>
              </w:rPr>
              <w:delText>ا</w:delText>
            </w:r>
          </w:del>
          <w:r w:rsidR="00EE6742" w:rsidRPr="00EE6742">
            <w:rPr>
              <w:rFonts w:ascii="Courier New" w:hAnsi="Courier New" w:cs="Courier New"/>
              <w:rtl/>
            </w:rPr>
            <w:t xml:space="preserve">عيل وجماعة </w:t>
          </w:r>
          <w:del w:id="21142" w:author="Transkribus" w:date="2019-12-11T14:30:00Z">
            <w:r w:rsidRPr="009B6BCA">
              <w:rPr>
                <w:rFonts w:ascii="Courier New" w:hAnsi="Courier New" w:cs="Courier New"/>
                <w:rtl/>
              </w:rPr>
              <w:delText>كثيرة من</w:delText>
            </w:r>
          </w:del>
          <w:ins w:id="21143" w:author="Transkribus" w:date="2019-12-11T14:30:00Z">
            <w:r w:rsidR="00EE6742" w:rsidRPr="00EE6742">
              <w:rPr>
                <w:rFonts w:ascii="Courier New" w:hAnsi="Courier New" w:cs="Courier New"/>
                <w:rtl/>
              </w:rPr>
              <w:t>كتيرممن</w:t>
            </w:r>
          </w:ins>
          <w:r w:rsidR="00EE6742" w:rsidRPr="00EE6742">
            <w:rPr>
              <w:rFonts w:ascii="Courier New" w:hAnsi="Courier New" w:cs="Courier New"/>
              <w:rtl/>
            </w:rPr>
            <w:t xml:space="preserve"> الملوك</w:t>
          </w:r>
        </w:dir>
      </w:dir>
    </w:p>
    <w:p w14:paraId="40C8B520" w14:textId="77777777" w:rsidR="009B6BCA" w:rsidRPr="009B6BCA" w:rsidRDefault="00EE6742" w:rsidP="009B6BCA">
      <w:pPr>
        <w:pStyle w:val="NurText"/>
        <w:bidi/>
        <w:rPr>
          <w:del w:id="21144" w:author="Transkribus" w:date="2019-12-11T14:30:00Z"/>
          <w:rFonts w:ascii="Courier New" w:hAnsi="Courier New" w:cs="Courier New"/>
        </w:rPr>
      </w:pPr>
      <w:r w:rsidRPr="00EE6742">
        <w:rPr>
          <w:rFonts w:ascii="Courier New" w:hAnsi="Courier New" w:cs="Courier New"/>
          <w:rtl/>
        </w:rPr>
        <w:t xml:space="preserve">والامراء </w:t>
      </w:r>
      <w:del w:id="21145" w:author="Transkribus" w:date="2019-12-11T14:30:00Z">
        <w:r w:rsidR="009B6BCA" w:rsidRPr="009B6BCA">
          <w:rPr>
            <w:rFonts w:ascii="Courier New" w:hAnsi="Courier New" w:cs="Courier New"/>
            <w:rtl/>
          </w:rPr>
          <w:delText>وحبسوا جميعهم</w:delText>
        </w:r>
      </w:del>
      <w:ins w:id="21146" w:author="Transkribus" w:date="2019-12-11T14:30:00Z">
        <w:r w:rsidRPr="00EE6742">
          <w:rPr>
            <w:rFonts w:ascii="Courier New" w:hAnsi="Courier New" w:cs="Courier New"/>
            <w:rtl/>
          </w:rPr>
          <w:t>وجيسو احميعهم</w:t>
        </w:r>
      </w:ins>
      <w:r w:rsidRPr="00EE6742">
        <w:rPr>
          <w:rFonts w:ascii="Courier New" w:hAnsi="Courier New" w:cs="Courier New"/>
          <w:rtl/>
        </w:rPr>
        <w:t xml:space="preserve"> فى مصر ثم اطلق </w:t>
      </w:r>
      <w:del w:id="21147" w:author="Transkribus" w:date="2019-12-11T14:30:00Z">
        <w:r w:rsidR="009B6BCA" w:rsidRPr="009B6BCA">
          <w:rPr>
            <w:rFonts w:ascii="Courier New" w:hAnsi="Courier New" w:cs="Courier New"/>
            <w:rtl/>
          </w:rPr>
          <w:delText>بعضهم فيما بعد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6E0D60A" w14:textId="24036300" w:rsidR="00EE6742" w:rsidRPr="00EE6742" w:rsidRDefault="009B6BCA" w:rsidP="00EE6742">
      <w:pPr>
        <w:pStyle w:val="NurText"/>
        <w:bidi/>
        <w:rPr>
          <w:ins w:id="21148" w:author="Transkribus" w:date="2019-12-11T14:30:00Z"/>
          <w:rFonts w:ascii="Courier New" w:hAnsi="Courier New" w:cs="Courier New"/>
        </w:rPr>
      </w:pPr>
      <w:dir w:val="rtl">
        <w:dir w:val="rtl">
          <w:del w:id="21149" w:author="Transkribus" w:date="2019-12-11T14:30:00Z">
            <w:r w:rsidRPr="009B6BCA">
              <w:rPr>
                <w:rFonts w:ascii="Courier New" w:hAnsi="Courier New" w:cs="Courier New"/>
                <w:rtl/>
              </w:rPr>
              <w:delText>واما</w:delText>
            </w:r>
          </w:del>
          <w:ins w:id="21150" w:author="Transkribus" w:date="2019-12-11T14:30:00Z">
            <w:r w:rsidR="00EE6742" w:rsidRPr="00EE6742">
              <w:rPr>
                <w:rFonts w:ascii="Courier New" w:hAnsi="Courier New" w:cs="Courier New"/>
                <w:rtl/>
              </w:rPr>
              <w:t>يعضهم عثمابعد وأما</w:t>
            </w:r>
          </w:ins>
          <w:r w:rsidR="00EE6742" w:rsidRPr="00EE6742">
            <w:rPr>
              <w:rFonts w:ascii="Courier New" w:hAnsi="Courier New" w:cs="Courier New"/>
              <w:rtl/>
            </w:rPr>
            <w:t xml:space="preserve"> الملك الصالح </w:t>
          </w:r>
          <w:del w:id="21151" w:author="Transkribus" w:date="2019-12-11T14:30:00Z">
            <w:r w:rsidRPr="009B6BCA">
              <w:rPr>
                <w:rFonts w:ascii="Courier New" w:hAnsi="Courier New" w:cs="Courier New"/>
                <w:rtl/>
              </w:rPr>
              <w:delText>اسماعيل فكان اخر العهد به</w:delText>
            </w:r>
          </w:del>
          <w:ins w:id="21152" w:author="Transkribus" w:date="2019-12-11T14:30:00Z">
            <w:r w:rsidR="00EE6742" w:rsidRPr="00EE6742">
              <w:rPr>
                <w:rFonts w:ascii="Courier New" w:hAnsi="Courier New" w:cs="Courier New"/>
                <w:rtl/>
              </w:rPr>
              <w:t>اسمعيل</w:t>
            </w:r>
          </w:ins>
        </w:dir>
      </w:dir>
    </w:p>
    <w:p w14:paraId="30F9C54D" w14:textId="77777777" w:rsidR="009B6BCA" w:rsidRPr="009B6BCA" w:rsidRDefault="00EE6742" w:rsidP="009B6BCA">
      <w:pPr>
        <w:pStyle w:val="NurText"/>
        <w:bidi/>
        <w:rPr>
          <w:del w:id="21153" w:author="Transkribus" w:date="2019-12-11T14:30:00Z"/>
          <w:rFonts w:ascii="Courier New" w:hAnsi="Courier New" w:cs="Courier New"/>
        </w:rPr>
      </w:pPr>
      <w:ins w:id="21154" w:author="Transkribus" w:date="2019-12-11T14:30:00Z">
        <w:r w:rsidRPr="00EE6742">
          <w:rPr>
            <w:rFonts w:ascii="Courier New" w:hAnsi="Courier New" w:cs="Courier New"/>
            <w:rtl/>
          </w:rPr>
          <w:t>افكان أخر العهدبه</w:t>
        </w:r>
      </w:ins>
      <w:r w:rsidRPr="00EE6742">
        <w:rPr>
          <w:rFonts w:ascii="Courier New" w:hAnsi="Courier New" w:cs="Courier New"/>
          <w:rtl/>
        </w:rPr>
        <w:t xml:space="preserve"> وقيل </w:t>
      </w:r>
      <w:del w:id="21155" w:author="Transkribus" w:date="2019-12-11T14:30:00Z">
        <w:r w:rsidR="009B6BCA" w:rsidRPr="009B6BCA">
          <w:rPr>
            <w:rFonts w:ascii="Courier New" w:hAnsi="Courier New" w:cs="Courier New"/>
            <w:rtl/>
          </w:rPr>
          <w:delText>انه خنق بوتر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A7FF4B4" w14:textId="66358D85" w:rsidR="00EE6742" w:rsidRPr="00EE6742" w:rsidRDefault="009B6BCA" w:rsidP="00EE6742">
      <w:pPr>
        <w:pStyle w:val="NurText"/>
        <w:bidi/>
        <w:rPr>
          <w:ins w:id="21156" w:author="Transkribus" w:date="2019-12-11T14:30:00Z"/>
          <w:rFonts w:ascii="Courier New" w:hAnsi="Courier New" w:cs="Courier New"/>
        </w:rPr>
      </w:pPr>
      <w:dir w:val="rtl">
        <w:dir w:val="rtl">
          <w:del w:id="21157" w:author="Transkribus" w:date="2019-12-11T14:30:00Z">
            <w:r w:rsidRPr="009B6BCA">
              <w:rPr>
                <w:rFonts w:ascii="Courier New" w:hAnsi="Courier New" w:cs="Courier New"/>
                <w:rtl/>
              </w:rPr>
              <w:delText>حدثنى الامير</w:delText>
            </w:r>
          </w:del>
          <w:ins w:id="21158" w:author="Transkribus" w:date="2019-12-11T14:30:00Z">
            <w:r w:rsidR="00EE6742" w:rsidRPr="00EE6742">
              <w:rPr>
                <w:rFonts w:ascii="Courier New" w:hAnsi="Courier New" w:cs="Courier New"/>
                <w:rtl/>
              </w:rPr>
              <w:t>اله خفق بوسر أحدفنىالامير</w:t>
            </w:r>
          </w:ins>
          <w:r w:rsidR="00EE6742" w:rsidRPr="00EE6742">
            <w:rPr>
              <w:rFonts w:ascii="Courier New" w:hAnsi="Courier New" w:cs="Courier New"/>
              <w:rtl/>
            </w:rPr>
            <w:t xml:space="preserve"> سيف الدين المشد على بن </w:t>
          </w:r>
          <w:del w:id="21159" w:author="Transkribus" w:date="2019-12-11T14:30:00Z">
            <w:r w:rsidRPr="009B6BCA">
              <w:rPr>
                <w:rFonts w:ascii="Courier New" w:hAnsi="Courier New" w:cs="Courier New"/>
                <w:rtl/>
              </w:rPr>
              <w:delText xml:space="preserve">عمر رحمه </w:delText>
            </w:r>
          </w:del>
          <w:ins w:id="21160" w:author="Transkribus" w:date="2019-12-11T14:30:00Z">
            <w:r w:rsidR="00EE6742" w:rsidRPr="00EE6742">
              <w:rPr>
                <w:rFonts w:ascii="Courier New" w:hAnsi="Courier New" w:cs="Courier New"/>
                <w:rtl/>
              </w:rPr>
              <w:t>عمررجمة</w:t>
            </w:r>
          </w:ins>
        </w:dir>
      </w:dir>
    </w:p>
    <w:p w14:paraId="19DB8AA4" w14:textId="3A6AD5A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الله قال </w:t>
      </w:r>
      <w:del w:id="21161" w:author="Transkribus" w:date="2019-12-11T14:30:00Z">
        <w:r w:rsidR="009B6BCA" w:rsidRPr="009B6BCA">
          <w:rPr>
            <w:rFonts w:ascii="Courier New" w:hAnsi="Courier New" w:cs="Courier New"/>
            <w:rtl/>
          </w:rPr>
          <w:delText>لما سمع</w:delText>
        </w:r>
      </w:del>
      <w:ins w:id="21162" w:author="Transkribus" w:date="2019-12-11T14:30:00Z">
        <w:r w:rsidRPr="00EE6742">
          <w:rPr>
            <w:rFonts w:ascii="Courier New" w:hAnsi="Courier New" w:cs="Courier New"/>
            <w:rtl/>
          </w:rPr>
          <w:t>لماسمع</w:t>
        </w:r>
      </w:ins>
      <w:r w:rsidRPr="00EE6742">
        <w:rPr>
          <w:rFonts w:ascii="Courier New" w:hAnsi="Courier New" w:cs="Courier New"/>
          <w:rtl/>
        </w:rPr>
        <w:t xml:space="preserve"> الوزير </w:t>
      </w:r>
      <w:del w:id="21163" w:author="Transkribus" w:date="2019-12-11T14:30:00Z">
        <w:r w:rsidR="009B6BCA" w:rsidRPr="009B6BCA">
          <w:rPr>
            <w:rFonts w:ascii="Courier New" w:hAnsi="Courier New" w:cs="Courier New"/>
            <w:rtl/>
          </w:rPr>
          <w:delText>ا</w:delText>
        </w:r>
      </w:del>
      <w:ins w:id="21164" w:author="Transkribus" w:date="2019-12-11T14:30:00Z">
        <w:r w:rsidRPr="00EE6742">
          <w:rPr>
            <w:rFonts w:ascii="Courier New" w:hAnsi="Courier New" w:cs="Courier New"/>
            <w:rtl/>
          </w:rPr>
          <w:t>أ</w:t>
        </w:r>
      </w:ins>
      <w:r w:rsidRPr="00EE6742">
        <w:rPr>
          <w:rFonts w:ascii="Courier New" w:hAnsi="Courier New" w:cs="Courier New"/>
          <w:rtl/>
        </w:rPr>
        <w:t>مين الدولة فى قل</w:t>
      </w:r>
      <w:del w:id="21165" w:author="Transkribus" w:date="2019-12-11T14:30:00Z">
        <w:r w:rsidR="009B6BCA" w:rsidRPr="009B6BCA">
          <w:rPr>
            <w:rFonts w:ascii="Courier New" w:hAnsi="Courier New" w:cs="Courier New"/>
            <w:rtl/>
          </w:rPr>
          <w:delText>ع</w:delText>
        </w:r>
      </w:del>
      <w:ins w:id="21166" w:author="Transkribus" w:date="2019-12-11T14:30:00Z">
        <w:r w:rsidRPr="00EE6742">
          <w:rPr>
            <w:rFonts w:ascii="Courier New" w:hAnsi="Courier New" w:cs="Courier New"/>
            <w:rtl/>
          </w:rPr>
          <w:t>ه</w:t>
        </w:r>
      </w:ins>
      <w:r w:rsidRPr="00EE6742">
        <w:rPr>
          <w:rFonts w:ascii="Courier New" w:hAnsi="Courier New" w:cs="Courier New"/>
          <w:rtl/>
        </w:rPr>
        <w:t>ة القاهرة با</w:t>
      </w:r>
      <w:ins w:id="21167" w:author="Transkribus" w:date="2019-12-11T14:30:00Z">
        <w:r w:rsidRPr="00EE6742">
          <w:rPr>
            <w:rFonts w:ascii="Courier New" w:hAnsi="Courier New" w:cs="Courier New"/>
            <w:rtl/>
          </w:rPr>
          <w:t>ب</w:t>
        </w:r>
      </w:ins>
      <w:r w:rsidRPr="00EE6742">
        <w:rPr>
          <w:rFonts w:ascii="Courier New" w:hAnsi="Courier New" w:cs="Courier New"/>
          <w:rtl/>
        </w:rPr>
        <w:t xml:space="preserve">ن ملوك الشام قد </w:t>
      </w:r>
      <w:del w:id="21168" w:author="Transkribus" w:date="2019-12-11T14:30:00Z">
        <w:r w:rsidR="009B6BCA" w:rsidRPr="009B6BCA">
          <w:rPr>
            <w:rFonts w:ascii="Courier New" w:hAnsi="Courier New" w:cs="Courier New"/>
            <w:rtl/>
          </w:rPr>
          <w:delText>كسروا عسكر مصر ووصل الخبر اليهم بذلك من بلبيس</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169" w:author="Transkribus" w:date="2019-12-11T14:30:00Z">
        <w:r w:rsidRPr="00EE6742">
          <w:rPr>
            <w:rFonts w:ascii="Courier New" w:hAnsi="Courier New" w:cs="Courier New"/>
            <w:rtl/>
          </w:rPr>
          <w:t>كمسرواغببكر مصر</w:t>
        </w:r>
      </w:ins>
    </w:p>
    <w:p w14:paraId="166262C3" w14:textId="479F89AE" w:rsidR="00EE6742" w:rsidRPr="00EE6742" w:rsidRDefault="009B6BCA" w:rsidP="00EE6742">
      <w:pPr>
        <w:pStyle w:val="NurText"/>
        <w:bidi/>
        <w:rPr>
          <w:ins w:id="21170" w:author="Transkribus" w:date="2019-12-11T14:30:00Z"/>
          <w:rFonts w:ascii="Courier New" w:hAnsi="Courier New" w:cs="Courier New"/>
        </w:rPr>
      </w:pPr>
      <w:dir w:val="rtl">
        <w:dir w:val="rtl">
          <w:del w:id="21171" w:author="Transkribus" w:date="2019-12-11T14:30:00Z">
            <w:r w:rsidRPr="009B6BCA">
              <w:rPr>
                <w:rFonts w:ascii="Courier New" w:hAnsi="Courier New" w:cs="Courier New"/>
                <w:rtl/>
              </w:rPr>
              <w:delText>قال امين</w:delText>
            </w:r>
          </w:del>
          <w:ins w:id="21172" w:author="Transkribus" w:date="2019-12-11T14:30:00Z">
            <w:r w:rsidR="00EE6742" w:rsidRPr="00EE6742">
              <w:rPr>
                <w:rFonts w:ascii="Courier New" w:hAnsi="Courier New" w:cs="Courier New"/>
                <w:rtl/>
              </w:rPr>
              <w:t>ووضل الخير اليهم بذلك من بليس ثال أمين</w:t>
            </w:r>
          </w:ins>
          <w:r w:rsidR="00EE6742" w:rsidRPr="00EE6742">
            <w:rPr>
              <w:rFonts w:ascii="Courier New" w:hAnsi="Courier New" w:cs="Courier New"/>
              <w:rtl/>
            </w:rPr>
            <w:t xml:space="preserve"> الدولة لصاحب الامر فى القلعة </w:t>
          </w:r>
          <w:del w:id="21173" w:author="Transkribus" w:date="2019-12-11T14:30:00Z">
            <w:r w:rsidRPr="009B6BCA">
              <w:rPr>
                <w:rFonts w:ascii="Courier New" w:hAnsi="Courier New" w:cs="Courier New"/>
                <w:rtl/>
              </w:rPr>
              <w:delText xml:space="preserve">دعنا نخرج </w:delText>
            </w:r>
          </w:del>
          <w:ins w:id="21174" w:author="Transkribus" w:date="2019-12-11T14:30:00Z">
            <w:r w:rsidR="00EE6742" w:rsidRPr="00EE6742">
              <w:rPr>
                <w:rFonts w:ascii="Courier New" w:hAnsi="Courier New" w:cs="Courier New"/>
                <w:rtl/>
              </w:rPr>
              <w:t>دعنانجرج</w:t>
            </w:r>
          </w:ins>
        </w:dir>
      </w:dir>
    </w:p>
    <w:p w14:paraId="57739A9F" w14:textId="1B9A025E"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فى القلعة </w:t>
      </w:r>
      <w:del w:id="21175" w:author="Transkribus" w:date="2019-12-11T14:30:00Z">
        <w:r w:rsidR="009B6BCA" w:rsidRPr="009B6BCA">
          <w:rPr>
            <w:rFonts w:ascii="Courier New" w:hAnsi="Courier New" w:cs="Courier New"/>
            <w:rtl/>
          </w:rPr>
          <w:delText>حتى تطلع الملوك وتبصر ايش تعمل معك</w:delText>
        </w:r>
      </w:del>
      <w:ins w:id="21176" w:author="Transkribus" w:date="2019-12-11T14:30:00Z">
        <w:r w:rsidRPr="00EE6742">
          <w:rPr>
            <w:rFonts w:ascii="Courier New" w:hAnsi="Courier New" w:cs="Courier New"/>
            <w:rtl/>
          </w:rPr>
          <w:t>حى تطلم الملول ويصرايس فعمل معلك</w:t>
        </w:r>
      </w:ins>
      <w:r w:rsidRPr="00EE6742">
        <w:rPr>
          <w:rFonts w:ascii="Courier New" w:hAnsi="Courier New" w:cs="Courier New"/>
          <w:rtl/>
        </w:rPr>
        <w:t xml:space="preserve"> من الخير </w:t>
      </w:r>
      <w:del w:id="21177" w:author="Transkribus" w:date="2019-12-11T14:30:00Z">
        <w:r w:rsidR="009B6BCA" w:rsidRPr="009B6BCA">
          <w:rPr>
            <w:rFonts w:ascii="Courier New" w:hAnsi="Courier New" w:cs="Courier New"/>
            <w:rtl/>
          </w:rPr>
          <w:delText>ف</w:delText>
        </w:r>
      </w:del>
      <w:ins w:id="21178" w:author="Transkribus" w:date="2019-12-11T14:30:00Z">
        <w:r w:rsidRPr="00EE6742">
          <w:rPr>
            <w:rFonts w:ascii="Courier New" w:hAnsi="Courier New" w:cs="Courier New"/>
            <w:rtl/>
          </w:rPr>
          <w:t>ق</w:t>
        </w:r>
      </w:ins>
      <w:r w:rsidRPr="00EE6742">
        <w:rPr>
          <w:rFonts w:ascii="Courier New" w:hAnsi="Courier New" w:cs="Courier New"/>
          <w:rtl/>
        </w:rPr>
        <w:t>اطمع</w:t>
      </w:r>
      <w:del w:id="21179" w:author="Transkribus" w:date="2019-12-11T14:30:00Z">
        <w:r w:rsidR="009B6BCA" w:rsidRPr="009B6BCA">
          <w:rPr>
            <w:rFonts w:ascii="Courier New" w:hAnsi="Courier New" w:cs="Courier New"/>
            <w:rtl/>
          </w:rPr>
          <w:delText>ته</w:delText>
        </w:r>
      </w:del>
      <w:ins w:id="21180" w:author="Transkribus" w:date="2019-12-11T14:30:00Z">
        <w:r w:rsidRPr="00EE6742">
          <w:rPr>
            <w:rFonts w:ascii="Courier New" w:hAnsi="Courier New" w:cs="Courier New"/>
            <w:rtl/>
          </w:rPr>
          <w:t>ثة</w:t>
        </w:r>
      </w:ins>
      <w:r w:rsidRPr="00EE6742">
        <w:rPr>
          <w:rFonts w:ascii="Courier New" w:hAnsi="Courier New" w:cs="Courier New"/>
          <w:rtl/>
        </w:rPr>
        <w:t xml:space="preserve"> نفسه واخرجهم</w:t>
      </w:r>
    </w:p>
    <w:p w14:paraId="08FFA00E" w14:textId="55F86E02" w:rsidR="00EE6742" w:rsidRPr="00EE6742" w:rsidRDefault="00EE6742" w:rsidP="00EE6742">
      <w:pPr>
        <w:pStyle w:val="NurText"/>
        <w:bidi/>
        <w:rPr>
          <w:ins w:id="21181" w:author="Transkribus" w:date="2019-12-11T14:30:00Z"/>
          <w:rFonts w:ascii="Courier New" w:hAnsi="Courier New" w:cs="Courier New"/>
        </w:rPr>
      </w:pPr>
      <w:r w:rsidRPr="00EE6742">
        <w:rPr>
          <w:rFonts w:ascii="Courier New" w:hAnsi="Courier New" w:cs="Courier New"/>
          <w:rtl/>
        </w:rPr>
        <w:t>وكا</w:t>
      </w:r>
      <w:del w:id="21182" w:author="Transkribus" w:date="2019-12-11T14:30:00Z">
        <w:r w:rsidR="009B6BCA" w:rsidRPr="009B6BCA">
          <w:rPr>
            <w:rFonts w:ascii="Courier New" w:hAnsi="Courier New" w:cs="Courier New"/>
            <w:rtl/>
          </w:rPr>
          <w:delText>نو</w:delText>
        </w:r>
      </w:del>
      <w:ins w:id="21183" w:author="Transkribus" w:date="2019-12-11T14:30:00Z">
        <w:r w:rsidRPr="00EE6742">
          <w:rPr>
            <w:rFonts w:ascii="Courier New" w:hAnsi="Courier New" w:cs="Courier New"/>
            <w:rtl/>
          </w:rPr>
          <w:t>ر</w:t>
        </w:r>
      </w:ins>
      <w:r w:rsidRPr="00EE6742">
        <w:rPr>
          <w:rFonts w:ascii="Courier New" w:hAnsi="Courier New" w:cs="Courier New"/>
          <w:rtl/>
        </w:rPr>
        <w:t>ا فى ذلك الموضع فى ال</w:t>
      </w:r>
      <w:del w:id="21184" w:author="Transkribus" w:date="2019-12-11T14:30:00Z">
        <w:r w:rsidR="009B6BCA" w:rsidRPr="009B6BCA">
          <w:rPr>
            <w:rFonts w:ascii="Courier New" w:hAnsi="Courier New" w:cs="Courier New"/>
            <w:rtl/>
          </w:rPr>
          <w:delText>حب</w:delText>
        </w:r>
      </w:del>
      <w:ins w:id="21185" w:author="Transkribus" w:date="2019-12-11T14:30:00Z">
        <w:r w:rsidRPr="00EE6742">
          <w:rPr>
            <w:rFonts w:ascii="Courier New" w:hAnsi="Courier New" w:cs="Courier New"/>
            <w:rtl/>
          </w:rPr>
          <w:t>جي</w:t>
        </w:r>
      </w:ins>
      <w:r w:rsidRPr="00EE6742">
        <w:rPr>
          <w:rFonts w:ascii="Courier New" w:hAnsi="Courier New" w:cs="Courier New"/>
          <w:rtl/>
        </w:rPr>
        <w:t xml:space="preserve">س ثلاثة من </w:t>
      </w:r>
      <w:del w:id="21186" w:author="Transkribus" w:date="2019-12-11T14:30:00Z">
        <w:r w:rsidR="009B6BCA" w:rsidRPr="009B6BCA">
          <w:rPr>
            <w:rFonts w:ascii="Courier New" w:hAnsi="Courier New" w:cs="Courier New"/>
            <w:rtl/>
          </w:rPr>
          <w:delText>اص</w:delText>
        </w:r>
      </w:del>
      <w:ins w:id="21187" w:author="Transkribus" w:date="2019-12-11T14:30:00Z">
        <w:r w:rsidRPr="00EE6742">
          <w:rPr>
            <w:rFonts w:ascii="Courier New" w:hAnsi="Courier New" w:cs="Courier New"/>
            <w:rtl/>
          </w:rPr>
          <w:t>أس</w:t>
        </w:r>
      </w:ins>
      <w:r w:rsidRPr="00EE6742">
        <w:rPr>
          <w:rFonts w:ascii="Courier New" w:hAnsi="Courier New" w:cs="Courier New"/>
          <w:rtl/>
        </w:rPr>
        <w:t xml:space="preserve">حاب الملك الصالح </w:t>
      </w:r>
      <w:del w:id="21188" w:author="Transkribus" w:date="2019-12-11T14:30:00Z">
        <w:r w:rsidR="009B6BCA" w:rsidRPr="009B6BCA">
          <w:rPr>
            <w:rFonts w:ascii="Courier New" w:hAnsi="Courier New" w:cs="Courier New"/>
            <w:rtl/>
          </w:rPr>
          <w:delText>اسماعيل وزيره امين</w:delText>
        </w:r>
      </w:del>
      <w:ins w:id="21189" w:author="Transkribus" w:date="2019-12-11T14:30:00Z">
        <w:r w:rsidRPr="00EE6742">
          <w:rPr>
            <w:rFonts w:ascii="Courier New" w:hAnsi="Courier New" w:cs="Courier New"/>
            <w:rtl/>
          </w:rPr>
          <w:t>اسمعيل وزير ةأمين</w:t>
        </w:r>
      </w:ins>
      <w:r w:rsidRPr="00EE6742">
        <w:rPr>
          <w:rFonts w:ascii="Courier New" w:hAnsi="Courier New" w:cs="Courier New"/>
          <w:rtl/>
        </w:rPr>
        <w:t xml:space="preserve"> الدولة</w:t>
      </w:r>
      <w:del w:id="21190" w:author="Transkribus" w:date="2019-12-11T14:30:00Z">
        <w:r w:rsidR="009B6BCA" w:rsidRPr="009B6BCA">
          <w:rPr>
            <w:rFonts w:ascii="Courier New" w:hAnsi="Courier New" w:cs="Courier New"/>
            <w:rtl/>
          </w:rPr>
          <w:delText xml:space="preserve"> واستاذ داره ناصر</w:delText>
        </w:r>
      </w:del>
    </w:p>
    <w:p w14:paraId="36A11F1D" w14:textId="77777777" w:rsidR="009B6BCA" w:rsidRPr="009B6BCA" w:rsidRDefault="00EE6742" w:rsidP="009B6BCA">
      <w:pPr>
        <w:pStyle w:val="NurText"/>
        <w:bidi/>
        <w:rPr>
          <w:del w:id="21191" w:author="Transkribus" w:date="2019-12-11T14:30:00Z"/>
          <w:rFonts w:ascii="Courier New" w:hAnsi="Courier New" w:cs="Courier New"/>
        </w:rPr>
      </w:pPr>
      <w:ins w:id="21192" w:author="Transkribus" w:date="2019-12-11T14:30:00Z">
        <w:r w:rsidRPr="00EE6742">
          <w:rPr>
            <w:rFonts w:ascii="Courier New" w:hAnsi="Courier New" w:cs="Courier New"/>
            <w:rtl/>
          </w:rPr>
          <w:t>واستاددارة ثاصر</w:t>
        </w:r>
      </w:ins>
      <w:r w:rsidRPr="00EE6742">
        <w:rPr>
          <w:rFonts w:ascii="Courier New" w:hAnsi="Courier New" w:cs="Courier New"/>
          <w:rtl/>
        </w:rPr>
        <w:t xml:space="preserve"> الدين بن يغمور </w:t>
      </w:r>
      <w:del w:id="2119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51ABE7D7" w14:textId="0D49B954" w:rsidR="00EE6742" w:rsidRPr="00EE6742" w:rsidRDefault="009B6BCA" w:rsidP="00EE6742">
      <w:pPr>
        <w:pStyle w:val="NurText"/>
        <w:bidi/>
        <w:rPr>
          <w:ins w:id="21194" w:author="Transkribus" w:date="2019-12-11T14:30:00Z"/>
          <w:rFonts w:ascii="Courier New" w:hAnsi="Courier New" w:cs="Courier New"/>
        </w:rPr>
      </w:pPr>
      <w:dir w:val="rtl">
        <w:dir w:val="rtl">
          <w:r w:rsidR="00EE6742" w:rsidRPr="00EE6742">
            <w:rPr>
              <w:rFonts w:ascii="Courier New" w:hAnsi="Courier New" w:cs="Courier New"/>
              <w:rtl/>
            </w:rPr>
            <w:t xml:space="preserve">وامير كردى </w:t>
          </w:r>
          <w:del w:id="21195" w:author="Transkribus" w:date="2019-12-11T14:30:00Z">
            <w:r w:rsidRPr="009B6BCA">
              <w:rPr>
                <w:rFonts w:ascii="Courier New" w:hAnsi="Courier New" w:cs="Courier New"/>
                <w:rtl/>
              </w:rPr>
              <w:delText>يقال له سيف</w:delText>
            </w:r>
          </w:del>
          <w:ins w:id="21196" w:author="Transkribus" w:date="2019-12-11T14:30:00Z">
            <w:r w:rsidR="00EE6742" w:rsidRPr="00EE6742">
              <w:rPr>
                <w:rFonts w:ascii="Courier New" w:hAnsi="Courier New" w:cs="Courier New"/>
                <w:rtl/>
              </w:rPr>
              <w:t>بعال لهسيف</w:t>
            </w:r>
          </w:ins>
          <w:r w:rsidR="00EE6742" w:rsidRPr="00EE6742">
            <w:rPr>
              <w:rFonts w:ascii="Courier New" w:hAnsi="Courier New" w:cs="Courier New"/>
              <w:rtl/>
            </w:rPr>
            <w:t xml:space="preserve"> الدين فقال الكردى</w:t>
          </w:r>
          <w:del w:id="21197" w:author="Transkribus" w:date="2019-12-11T14:30:00Z">
            <w:r w:rsidRPr="009B6BCA">
              <w:rPr>
                <w:rFonts w:ascii="Courier New" w:hAnsi="Courier New" w:cs="Courier New"/>
                <w:rtl/>
              </w:rPr>
              <w:delText xml:space="preserve"> لهم يا قوم لا تستعجلوا مواضعكم فان كان</w:delText>
            </w:r>
          </w:del>
          <w:ins w:id="21198" w:author="Transkribus" w:date="2019-12-11T14:30:00Z">
            <w:r w:rsidR="00EE6742" w:rsidRPr="00EE6742">
              <w:rPr>
                <w:rFonts w:ascii="Courier New" w:hAnsi="Courier New" w:cs="Courier New"/>
                <w:rtl/>
              </w:rPr>
              <w:tab/>
              <w:t>اهم</w:t>
            </w:r>
          </w:ins>
        </w:dir>
      </w:dir>
    </w:p>
    <w:p w14:paraId="4AEA0A22" w14:textId="605792C5" w:rsidR="00EE6742" w:rsidRPr="00EE6742" w:rsidRDefault="00EE6742" w:rsidP="00EE6742">
      <w:pPr>
        <w:pStyle w:val="NurText"/>
        <w:bidi/>
        <w:rPr>
          <w:ins w:id="21199" w:author="Transkribus" w:date="2019-12-11T14:30:00Z"/>
          <w:rFonts w:ascii="Courier New" w:hAnsi="Courier New" w:cs="Courier New"/>
        </w:rPr>
      </w:pPr>
      <w:ins w:id="21200" w:author="Transkribus" w:date="2019-12-11T14:30:00Z">
        <w:r w:rsidRPr="00EE6742">
          <w:rPr>
            <w:rFonts w:ascii="Courier New" w:hAnsi="Courier New" w:cs="Courier New"/>
            <w:rtl/>
          </w:rPr>
          <w:t xml:space="preserve"> باآوم الاتستعلوا واتعدوامو اسفكم ثان كمان</w:t>
        </w:r>
      </w:ins>
      <w:r w:rsidRPr="00EE6742">
        <w:rPr>
          <w:rFonts w:ascii="Courier New" w:hAnsi="Courier New" w:cs="Courier New"/>
          <w:rtl/>
        </w:rPr>
        <w:t xml:space="preserve"> الامر </w:t>
      </w:r>
      <w:del w:id="21201" w:author="Transkribus" w:date="2019-12-11T14:30:00Z">
        <w:r w:rsidR="009B6BCA" w:rsidRPr="009B6BCA">
          <w:rPr>
            <w:rFonts w:ascii="Courier New" w:hAnsi="Courier New" w:cs="Courier New"/>
            <w:rtl/>
          </w:rPr>
          <w:delText>صحيحا فمصير استاذنا يخرجنا ويعيدنا الى ما كنا عليه</w:delText>
        </w:r>
      </w:del>
      <w:ins w:id="21202" w:author="Transkribus" w:date="2019-12-11T14:30:00Z">
        <w:r w:rsidRPr="00EE6742">
          <w:rPr>
            <w:rFonts w:ascii="Courier New" w:hAnsi="Courier New" w:cs="Courier New"/>
            <w:rtl/>
          </w:rPr>
          <w:t>ذجها فصير استاد ابجرجناو بعيدقا</w:t>
        </w:r>
      </w:ins>
    </w:p>
    <w:p w14:paraId="1AA685CE" w14:textId="77777777" w:rsidR="009B6BCA" w:rsidRPr="009B6BCA" w:rsidRDefault="00EE6742" w:rsidP="009B6BCA">
      <w:pPr>
        <w:pStyle w:val="NurText"/>
        <w:bidi/>
        <w:rPr>
          <w:del w:id="21203" w:author="Transkribus" w:date="2019-12-11T14:30:00Z"/>
          <w:rFonts w:ascii="Courier New" w:hAnsi="Courier New" w:cs="Courier New"/>
        </w:rPr>
      </w:pPr>
      <w:ins w:id="21204" w:author="Transkribus" w:date="2019-12-11T14:30:00Z">
        <w:r w:rsidRPr="00EE6742">
          <w:rPr>
            <w:rFonts w:ascii="Courier New" w:hAnsi="Courier New" w:cs="Courier New"/>
            <w:rtl/>
          </w:rPr>
          <w:t xml:space="preserve"> الى ماكناعليه</w:t>
        </w:r>
      </w:ins>
      <w:r w:rsidRPr="00EE6742">
        <w:rPr>
          <w:rFonts w:ascii="Courier New" w:hAnsi="Courier New" w:cs="Courier New"/>
          <w:rtl/>
        </w:rPr>
        <w:t xml:space="preserve"> ويحسن </w:t>
      </w:r>
      <w:del w:id="21205" w:author="Transkribus" w:date="2019-12-11T14:30:00Z">
        <w:r w:rsidR="009B6BCA" w:rsidRPr="009B6BCA">
          <w:rPr>
            <w:rFonts w:ascii="Courier New" w:hAnsi="Courier New" w:cs="Courier New"/>
            <w:rtl/>
          </w:rPr>
          <w:delText>الينا ونخلف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F938AD4" w14:textId="47B818F4" w:rsidR="00EE6742" w:rsidRPr="00EE6742" w:rsidRDefault="009B6BCA" w:rsidP="00EE6742">
      <w:pPr>
        <w:pStyle w:val="NurText"/>
        <w:bidi/>
        <w:rPr>
          <w:ins w:id="21206" w:author="Transkribus" w:date="2019-12-11T14:30:00Z"/>
          <w:rFonts w:ascii="Courier New" w:hAnsi="Courier New" w:cs="Courier New"/>
        </w:rPr>
      </w:pPr>
      <w:dir w:val="rtl">
        <w:dir w:val="rtl">
          <w:ins w:id="21207" w:author="Transkribus" w:date="2019-12-11T14:30:00Z">
            <w:r w:rsidR="00EE6742" w:rsidRPr="00EE6742">
              <w:rPr>
                <w:rFonts w:ascii="Courier New" w:hAnsi="Courier New" w:cs="Courier New"/>
                <w:rtl/>
              </w:rPr>
              <w:t xml:space="preserve">البناوخلس </w:t>
            </w:r>
          </w:ins>
          <w:r w:rsidR="00EE6742" w:rsidRPr="00EE6742">
            <w:rPr>
              <w:rFonts w:ascii="Courier New" w:hAnsi="Courier New" w:cs="Courier New"/>
              <w:rtl/>
            </w:rPr>
            <w:t>وان ك</w:t>
          </w:r>
          <w:ins w:id="21208"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ان الامر غير </w:t>
          </w:r>
          <w:del w:id="21209" w:author="Transkribus" w:date="2019-12-11T14:30:00Z">
            <w:r w:rsidRPr="009B6BCA">
              <w:rPr>
                <w:rFonts w:ascii="Courier New" w:hAnsi="Courier New" w:cs="Courier New"/>
                <w:rtl/>
              </w:rPr>
              <w:delText>ص</w:delText>
            </w:r>
          </w:del>
          <w:ins w:id="21210" w:author="Transkribus" w:date="2019-12-11T14:30:00Z">
            <w:r w:rsidR="00EE6742" w:rsidRPr="00EE6742">
              <w:rPr>
                <w:rFonts w:ascii="Courier New" w:hAnsi="Courier New" w:cs="Courier New"/>
                <w:rtl/>
              </w:rPr>
              <w:t>م</w:t>
            </w:r>
          </w:ins>
          <w:r w:rsidR="00EE6742" w:rsidRPr="00EE6742">
            <w:rPr>
              <w:rFonts w:ascii="Courier New" w:hAnsi="Courier New" w:cs="Courier New"/>
              <w:rtl/>
            </w:rPr>
            <w:t>حي</w:t>
          </w:r>
          <w:del w:id="21211" w:author="Transkribus" w:date="2019-12-11T14:30:00Z">
            <w:r w:rsidRPr="009B6BCA">
              <w:rPr>
                <w:rFonts w:ascii="Courier New" w:hAnsi="Courier New" w:cs="Courier New"/>
                <w:rtl/>
              </w:rPr>
              <w:delText>ح</w:delText>
            </w:r>
          </w:del>
          <w:ins w:id="2121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 فنكون فى </w:t>
          </w:r>
          <w:del w:id="21213" w:author="Transkribus" w:date="2019-12-11T14:30:00Z">
            <w:r w:rsidRPr="009B6BCA">
              <w:rPr>
                <w:rFonts w:ascii="Courier New" w:hAnsi="Courier New" w:cs="Courier New"/>
                <w:rtl/>
              </w:rPr>
              <w:delText>موضعنا لم نخرج منه فهو اسلم لنا فلم يقبلوا منه</w:delText>
            </w:r>
          </w:del>
          <w:ins w:id="21214" w:author="Transkribus" w:date="2019-12-11T14:30:00Z">
            <w:r w:rsidR="00EE6742" w:rsidRPr="00EE6742">
              <w:rPr>
                <w:rFonts w:ascii="Courier New" w:hAnsi="Courier New" w:cs="Courier New"/>
                <w:rtl/>
              </w:rPr>
              <w:t>موعنالم بجرج</w:t>
            </w:r>
          </w:ins>
        </w:dir>
      </w:dir>
    </w:p>
    <w:p w14:paraId="2A419DA4" w14:textId="75B0D7A8" w:rsidR="00EE6742" w:rsidRPr="00EE6742" w:rsidRDefault="00EE6742" w:rsidP="00EE6742">
      <w:pPr>
        <w:pStyle w:val="NurText"/>
        <w:bidi/>
        <w:rPr>
          <w:rFonts w:ascii="Courier New" w:hAnsi="Courier New" w:cs="Courier New"/>
        </w:rPr>
      </w:pPr>
      <w:ins w:id="21215" w:author="Transkribus" w:date="2019-12-11T14:30:00Z">
        <w:r w:rsidRPr="00EE6742">
          <w:rPr>
            <w:rFonts w:ascii="Courier New" w:hAnsi="Courier New" w:cs="Courier New"/>
            <w:rtl/>
          </w:rPr>
          <w:t>بنه فهو أسلم لنافلم بعلوامته</w:t>
        </w:r>
      </w:ins>
      <w:r w:rsidRPr="00EE6742">
        <w:rPr>
          <w:rFonts w:ascii="Courier New" w:hAnsi="Courier New" w:cs="Courier New"/>
          <w:rtl/>
        </w:rPr>
        <w:t xml:space="preserve"> وخرج الوزير و</w:t>
      </w:r>
      <w:del w:id="21216" w:author="Transkribus" w:date="2019-12-11T14:30:00Z">
        <w:r w:rsidR="009B6BCA" w:rsidRPr="009B6BCA">
          <w:rPr>
            <w:rFonts w:ascii="Courier New" w:hAnsi="Courier New" w:cs="Courier New"/>
            <w:rtl/>
          </w:rPr>
          <w:delText>ن</w:delText>
        </w:r>
      </w:del>
      <w:ins w:id="21217" w:author="Transkribus" w:date="2019-12-11T14:30:00Z">
        <w:r w:rsidRPr="00EE6742">
          <w:rPr>
            <w:rFonts w:ascii="Courier New" w:hAnsi="Courier New" w:cs="Courier New"/>
            <w:rtl/>
          </w:rPr>
          <w:t>ق</w:t>
        </w:r>
      </w:ins>
      <w:r w:rsidRPr="00EE6742">
        <w:rPr>
          <w:rFonts w:ascii="Courier New" w:hAnsi="Courier New" w:cs="Courier New"/>
          <w:rtl/>
        </w:rPr>
        <w:t xml:space="preserve">اصر الدين بن يغمور </w:t>
      </w:r>
      <w:del w:id="21218" w:author="Transkribus" w:date="2019-12-11T14:30:00Z">
        <w:r w:rsidR="009B6BCA" w:rsidRPr="009B6BCA">
          <w:rPr>
            <w:rFonts w:ascii="Courier New" w:hAnsi="Courier New" w:cs="Courier New"/>
            <w:rtl/>
          </w:rPr>
          <w:delText>وبسطوا مواضع فى القلعة وامروا ونهوا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219" w:author="Transkribus" w:date="2019-12-11T14:30:00Z">
        <w:r w:rsidRPr="00EE6742">
          <w:rPr>
            <w:rFonts w:ascii="Courier New" w:hAnsi="Courier New" w:cs="Courier New"/>
            <w:rtl/>
          </w:rPr>
          <w:t>ويبسطوامواضع فى القعلة</w:t>
        </w:r>
      </w:ins>
    </w:p>
    <w:p w14:paraId="32496004" w14:textId="65B1C3A9" w:rsidR="00EE6742" w:rsidRPr="00EE6742" w:rsidRDefault="009B6BCA" w:rsidP="00EE6742">
      <w:pPr>
        <w:pStyle w:val="NurText"/>
        <w:bidi/>
        <w:rPr>
          <w:ins w:id="21220" w:author="Transkribus" w:date="2019-12-11T14:30:00Z"/>
          <w:rFonts w:ascii="Courier New" w:hAnsi="Courier New" w:cs="Courier New"/>
        </w:rPr>
      </w:pPr>
      <w:dir w:val="rtl">
        <w:dir w:val="rtl">
          <w:del w:id="21221" w:author="Transkribus" w:date="2019-12-11T14:30:00Z">
            <w:r w:rsidRPr="009B6BCA">
              <w:rPr>
                <w:rFonts w:ascii="Courier New" w:hAnsi="Courier New" w:cs="Courier New"/>
                <w:rtl/>
              </w:rPr>
              <w:delText>ولما صح الخبر بعكس ما املوه امر</w:delText>
            </w:r>
          </w:del>
          <w:ins w:id="21222" w:author="Transkribus" w:date="2019-12-11T14:30:00Z">
            <w:r w:rsidR="00EE6742" w:rsidRPr="00EE6742">
              <w:rPr>
                <w:rFonts w:ascii="Courier New" w:hAnsi="Courier New" w:cs="Courier New"/>
                <w:rtl/>
              </w:rPr>
              <w:t>اوامرواو نهوا ولاسبح الخير وهكس ما أملوه أمر</w:t>
            </w:r>
          </w:ins>
          <w:r w:rsidR="00EE6742" w:rsidRPr="00EE6742">
            <w:rPr>
              <w:rFonts w:ascii="Courier New" w:hAnsi="Courier New" w:cs="Courier New"/>
              <w:rtl/>
            </w:rPr>
            <w:t xml:space="preserve"> عز الدين التركمانى </w:t>
          </w:r>
          <w:del w:id="21223" w:author="Transkribus" w:date="2019-12-11T14:30:00Z">
            <w:r w:rsidRPr="009B6BCA">
              <w:rPr>
                <w:rFonts w:ascii="Courier New" w:hAnsi="Courier New" w:cs="Courier New"/>
                <w:rtl/>
              </w:rPr>
              <w:delText>لما طلع</w:delText>
            </w:r>
          </w:del>
          <w:ins w:id="21224" w:author="Transkribus" w:date="2019-12-11T14:30:00Z">
            <w:r w:rsidR="00EE6742" w:rsidRPr="00EE6742">
              <w:rPr>
                <w:rFonts w:ascii="Courier New" w:hAnsi="Courier New" w:cs="Courier New"/>
                <w:rtl/>
              </w:rPr>
              <w:t>لاطلم</w:t>
            </w:r>
          </w:ins>
          <w:r w:rsidR="00EE6742" w:rsidRPr="00EE6742">
            <w:rPr>
              <w:rFonts w:ascii="Courier New" w:hAnsi="Courier New" w:cs="Courier New"/>
              <w:rtl/>
            </w:rPr>
            <w:t xml:space="preserve"> القلعة </w:t>
          </w:r>
          <w:del w:id="21225" w:author="Transkribus" w:date="2019-12-11T14:30:00Z">
            <w:r w:rsidRPr="009B6BCA">
              <w:rPr>
                <w:rFonts w:ascii="Courier New" w:hAnsi="Courier New" w:cs="Courier New"/>
                <w:rtl/>
              </w:rPr>
              <w:delText xml:space="preserve">بقتل ناصر </w:delText>
            </w:r>
          </w:del>
          <w:ins w:id="21226" w:author="Transkribus" w:date="2019-12-11T14:30:00Z">
            <w:r w:rsidR="00EE6742" w:rsidRPr="00EE6742">
              <w:rPr>
                <w:rFonts w:ascii="Courier New" w:hAnsi="Courier New" w:cs="Courier New"/>
                <w:rtl/>
              </w:rPr>
              <w:t>فقل ثاسسر</w:t>
            </w:r>
          </w:ins>
        </w:dir>
      </w:dir>
    </w:p>
    <w:p w14:paraId="43F53F36" w14:textId="383EEB80"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الدين بن </w:t>
      </w:r>
      <w:del w:id="21227" w:author="Transkribus" w:date="2019-12-11T14:30:00Z">
        <w:r w:rsidR="009B6BCA" w:rsidRPr="009B6BCA">
          <w:rPr>
            <w:rFonts w:ascii="Courier New" w:hAnsi="Courier New" w:cs="Courier New"/>
            <w:rtl/>
          </w:rPr>
          <w:delText>يغمور فقتل وامر بشنق</w:delText>
        </w:r>
      </w:del>
      <w:ins w:id="21228" w:author="Transkribus" w:date="2019-12-11T14:30:00Z">
        <w:r w:rsidRPr="00EE6742">
          <w:rPr>
            <w:rFonts w:ascii="Courier New" w:hAnsi="Courier New" w:cs="Courier New"/>
            <w:rtl/>
          </w:rPr>
          <w:t>يغمورففتل وأمر وشفق</w:t>
        </w:r>
      </w:ins>
      <w:r w:rsidRPr="00EE6742">
        <w:rPr>
          <w:rFonts w:ascii="Courier New" w:hAnsi="Courier New" w:cs="Courier New"/>
          <w:rtl/>
        </w:rPr>
        <w:t xml:space="preserve"> الوزير </w:t>
      </w:r>
      <w:del w:id="21229" w:author="Transkribus" w:date="2019-12-11T14:30:00Z">
        <w:r w:rsidR="009B6BCA" w:rsidRPr="009B6BCA">
          <w:rPr>
            <w:rFonts w:ascii="Courier New" w:hAnsi="Courier New" w:cs="Courier New"/>
            <w:rtl/>
          </w:rPr>
          <w:delText>فشنقوه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230" w:author="Transkribus" w:date="2019-12-11T14:30:00Z">
        <w:r w:rsidRPr="00EE6742">
          <w:rPr>
            <w:rFonts w:ascii="Courier New" w:hAnsi="Courier New" w:cs="Courier New"/>
            <w:rtl/>
          </w:rPr>
          <w:t>فشنقوة وحكى لى من رأم لاشتق واله كمان عليه</w:t>
        </w:r>
      </w:ins>
    </w:p>
    <w:p w14:paraId="60DD4E50" w14:textId="77777777" w:rsidR="009B6BCA" w:rsidRPr="009B6BCA" w:rsidRDefault="009B6BCA" w:rsidP="009B6BCA">
      <w:pPr>
        <w:pStyle w:val="NurText"/>
        <w:bidi/>
        <w:rPr>
          <w:del w:id="21231" w:author="Transkribus" w:date="2019-12-11T14:30:00Z"/>
          <w:rFonts w:ascii="Courier New" w:hAnsi="Courier New" w:cs="Courier New"/>
        </w:rPr>
      </w:pPr>
      <w:dir w:val="rtl">
        <w:dir w:val="rtl">
          <w:del w:id="21232" w:author="Transkribus" w:date="2019-12-11T14:30:00Z">
            <w:r w:rsidRPr="009B6BCA">
              <w:rPr>
                <w:rFonts w:ascii="Courier New" w:hAnsi="Courier New" w:cs="Courier New"/>
                <w:rtl/>
              </w:rPr>
              <w:delText>وحكى لى من راه لما شنق وانه كان عليه قندورة عنابى خضراء وسرموزة فى رجليه ولم ينظر مشنوقا فى رجليه سرموزة سواه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3286D894" w14:textId="25123179" w:rsidR="00EE6742" w:rsidRPr="00EE6742" w:rsidRDefault="009B6BCA" w:rsidP="00EE6742">
      <w:pPr>
        <w:pStyle w:val="NurText"/>
        <w:bidi/>
        <w:rPr>
          <w:ins w:id="21233" w:author="Transkribus" w:date="2019-12-11T14:30:00Z"/>
          <w:rFonts w:ascii="Courier New" w:hAnsi="Courier New" w:cs="Courier New"/>
        </w:rPr>
      </w:pPr>
      <w:dir w:val="rtl">
        <w:dir w:val="rtl">
          <w:del w:id="21234" w:author="Transkribus" w:date="2019-12-11T14:30:00Z">
            <w:r w:rsidRPr="009B6BCA">
              <w:rPr>
                <w:rFonts w:ascii="Courier New" w:hAnsi="Courier New" w:cs="Courier New"/>
                <w:rtl/>
              </w:rPr>
              <w:delText>واما رفيقهم</w:delText>
            </w:r>
          </w:del>
          <w:ins w:id="21235" w:author="Transkribus" w:date="2019-12-11T14:30:00Z">
            <w:r w:rsidR="00EE6742" w:rsidRPr="00EE6742">
              <w:rPr>
                <w:rFonts w:ascii="Courier New" w:hAnsi="Courier New" w:cs="Courier New"/>
                <w:rtl/>
              </w:rPr>
              <w:t>فندورة عناأنى حشراه ومر مورة فى رجلية ولم منظر مشنوفافى رجلية مر مورة سواة</w:t>
            </w:r>
            <w:r w:rsidR="00EE6742" w:rsidRPr="00EE6742">
              <w:rPr>
                <w:rFonts w:ascii="Courier New" w:hAnsi="Courier New" w:cs="Courier New"/>
                <w:rtl/>
              </w:rPr>
              <w:tab/>
              <w:t>و١١٠٦</w:t>
            </w:r>
          </w:ins>
        </w:dir>
      </w:dir>
    </w:p>
    <w:p w14:paraId="4600C3B3" w14:textId="77777777" w:rsidR="009B6BCA" w:rsidRPr="009B6BCA" w:rsidRDefault="00EE6742" w:rsidP="009B6BCA">
      <w:pPr>
        <w:pStyle w:val="NurText"/>
        <w:bidi/>
        <w:rPr>
          <w:del w:id="21236" w:author="Transkribus" w:date="2019-12-11T14:30:00Z"/>
          <w:rFonts w:ascii="Courier New" w:hAnsi="Courier New" w:cs="Courier New"/>
        </w:rPr>
      </w:pPr>
      <w:ins w:id="21237" w:author="Transkribus" w:date="2019-12-11T14:30:00Z">
        <w:r w:rsidRPr="00EE6742">
          <w:rPr>
            <w:rFonts w:ascii="Courier New" w:hAnsi="Courier New" w:cs="Courier New"/>
            <w:rtl/>
          </w:rPr>
          <w:t>رفية هم</w:t>
        </w:r>
      </w:ins>
      <w:r w:rsidRPr="00EE6742">
        <w:rPr>
          <w:rFonts w:ascii="Courier New" w:hAnsi="Courier New" w:cs="Courier New"/>
          <w:rtl/>
        </w:rPr>
        <w:t xml:space="preserve"> الكردى فاطلقه وخل</w:t>
      </w:r>
      <w:ins w:id="21238" w:author="Transkribus" w:date="2019-12-11T14:30:00Z">
        <w:r w:rsidRPr="00EE6742">
          <w:rPr>
            <w:rFonts w:ascii="Courier New" w:hAnsi="Courier New" w:cs="Courier New"/>
            <w:rtl/>
          </w:rPr>
          <w:t>ي</w:t>
        </w:r>
      </w:ins>
      <w:r w:rsidRPr="00EE6742">
        <w:rPr>
          <w:rFonts w:ascii="Courier New" w:hAnsi="Courier New" w:cs="Courier New"/>
          <w:rtl/>
        </w:rPr>
        <w:t xml:space="preserve">ع عليه </w:t>
      </w:r>
      <w:del w:id="21239" w:author="Transkribus" w:date="2019-12-11T14:30:00Z">
        <w:r w:rsidR="009B6BCA" w:rsidRPr="009B6BCA">
          <w:rPr>
            <w:rFonts w:ascii="Courier New" w:hAnsi="Courier New" w:cs="Courier New"/>
            <w:rtl/>
          </w:rPr>
          <w:delText>واعطاه خيرا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A2F770F" w14:textId="00EF39CD" w:rsidR="00EE6742" w:rsidRPr="00EE6742" w:rsidRDefault="009B6BCA" w:rsidP="00EE6742">
      <w:pPr>
        <w:pStyle w:val="NurText"/>
        <w:bidi/>
        <w:rPr>
          <w:ins w:id="21240" w:author="Transkribus" w:date="2019-12-11T14:30:00Z"/>
          <w:rFonts w:ascii="Courier New" w:hAnsi="Courier New" w:cs="Courier New"/>
        </w:rPr>
      </w:pPr>
      <w:dir w:val="rtl">
        <w:dir w:val="rtl">
          <w:del w:id="21241" w:author="Transkribus" w:date="2019-12-11T14:30:00Z">
            <w:r w:rsidRPr="009B6BCA">
              <w:rPr>
                <w:rFonts w:ascii="Courier New" w:hAnsi="Courier New" w:cs="Courier New"/>
                <w:rtl/>
              </w:rPr>
              <w:delText>اقول واعجب</w:delText>
            </w:r>
          </w:del>
          <w:ins w:id="21242" w:author="Transkribus" w:date="2019-12-11T14:30:00Z">
            <w:r w:rsidR="00EE6742" w:rsidRPr="00EE6742">
              <w:rPr>
                <w:rFonts w:ascii="Courier New" w:hAnsi="Courier New" w:cs="Courier New"/>
                <w:rtl/>
              </w:rPr>
              <w:t>وأعطاه جخيرا أأقول أو ايجحب</w:t>
            </w:r>
          </w:ins>
          <w:r w:rsidR="00EE6742" w:rsidRPr="00EE6742">
            <w:rPr>
              <w:rFonts w:ascii="Courier New" w:hAnsi="Courier New" w:cs="Courier New"/>
              <w:rtl/>
            </w:rPr>
            <w:t xml:space="preserve"> ما </w:t>
          </w:r>
          <w:del w:id="21243" w:author="Transkribus" w:date="2019-12-11T14:30:00Z">
            <w:r w:rsidRPr="009B6BCA">
              <w:rPr>
                <w:rFonts w:ascii="Courier New" w:hAnsi="Courier New" w:cs="Courier New"/>
                <w:rtl/>
              </w:rPr>
              <w:delText>اتى</w:delText>
            </w:r>
          </w:del>
          <w:ins w:id="21244" w:author="Transkribus" w:date="2019-12-11T14:30:00Z">
            <w:r w:rsidR="00EE6742" w:rsidRPr="00EE6742">
              <w:rPr>
                <w:rFonts w:ascii="Courier New" w:hAnsi="Courier New" w:cs="Courier New"/>
                <w:rtl/>
              </w:rPr>
              <w:t>أبى</w:t>
            </w:r>
          </w:ins>
          <w:r w:rsidR="00EE6742" w:rsidRPr="00EE6742">
            <w:rPr>
              <w:rFonts w:ascii="Courier New" w:hAnsi="Courier New" w:cs="Courier New"/>
              <w:rtl/>
            </w:rPr>
            <w:t xml:space="preserve"> من الاحكام</w:t>
          </w:r>
          <w:del w:id="21245" w:author="Transkribus" w:date="2019-12-11T14:30:00Z">
            <w:r w:rsidRPr="009B6BCA">
              <w:rPr>
                <w:rFonts w:ascii="Courier New" w:hAnsi="Courier New" w:cs="Courier New"/>
                <w:rtl/>
              </w:rPr>
              <w:delText xml:space="preserve"> النجومية فيما يتعلق بهذا المعنى ما حكاه</w:delText>
            </w:r>
          </w:del>
        </w:dir>
      </w:dir>
    </w:p>
    <w:p w14:paraId="09F77DBA" w14:textId="74891C26" w:rsidR="00EE6742" w:rsidRPr="00EE6742" w:rsidRDefault="00EE6742" w:rsidP="00EE6742">
      <w:pPr>
        <w:pStyle w:val="NurText"/>
        <w:bidi/>
        <w:rPr>
          <w:rFonts w:ascii="Courier New" w:hAnsi="Courier New" w:cs="Courier New"/>
        </w:rPr>
      </w:pPr>
      <w:ins w:id="21246" w:author="Transkribus" w:date="2019-12-11T14:30:00Z">
        <w:r w:rsidRPr="00EE6742">
          <w:rPr>
            <w:rFonts w:ascii="Courier New" w:hAnsi="Courier New" w:cs="Courier New"/>
            <w:rtl/>
          </w:rPr>
          <w:t>النجحومبة فماتعلق هذا المغنى ماحكا ع لى</w:t>
        </w:r>
      </w:ins>
      <w:r w:rsidRPr="00EE6742">
        <w:rPr>
          <w:rFonts w:ascii="Courier New" w:hAnsi="Courier New" w:cs="Courier New"/>
          <w:rtl/>
        </w:rPr>
        <w:t xml:space="preserve"> الامير </w:t>
      </w:r>
      <w:del w:id="21247" w:author="Transkribus" w:date="2019-12-11T14:30:00Z">
        <w:r w:rsidR="009B6BCA" w:rsidRPr="009B6BCA">
          <w:rPr>
            <w:rFonts w:ascii="Courier New" w:hAnsi="Courier New" w:cs="Courier New"/>
            <w:rtl/>
          </w:rPr>
          <w:delText>ن</w:delText>
        </w:r>
      </w:del>
      <w:r w:rsidRPr="00EE6742">
        <w:rPr>
          <w:rFonts w:ascii="Courier New" w:hAnsi="Courier New" w:cs="Courier New"/>
          <w:rtl/>
        </w:rPr>
        <w:t>اصر الدين زكرى المعروف بابن عليمة</w:t>
      </w:r>
    </w:p>
    <w:p w14:paraId="769F0509" w14:textId="7E8FD5A1" w:rsidR="00EE6742" w:rsidRPr="00EE6742" w:rsidRDefault="00EE6742" w:rsidP="00EE6742">
      <w:pPr>
        <w:pStyle w:val="NurText"/>
        <w:bidi/>
        <w:rPr>
          <w:rFonts w:ascii="Courier New" w:hAnsi="Courier New" w:cs="Courier New"/>
        </w:rPr>
      </w:pPr>
      <w:r w:rsidRPr="00EE6742">
        <w:rPr>
          <w:rFonts w:ascii="Courier New" w:hAnsi="Courier New" w:cs="Courier New"/>
          <w:rtl/>
        </w:rPr>
        <w:t>وك</w:t>
      </w:r>
      <w:ins w:id="21248" w:author="Transkribus" w:date="2019-12-11T14:30:00Z">
        <w:r w:rsidRPr="00EE6742">
          <w:rPr>
            <w:rFonts w:ascii="Courier New" w:hAnsi="Courier New" w:cs="Courier New"/>
            <w:rtl/>
          </w:rPr>
          <w:t>م</w:t>
        </w:r>
      </w:ins>
      <w:r w:rsidRPr="00EE6742">
        <w:rPr>
          <w:rFonts w:ascii="Courier New" w:hAnsi="Courier New" w:cs="Courier New"/>
          <w:rtl/>
        </w:rPr>
        <w:t xml:space="preserve">ان من جماعة الملك الصالح نجم الدين </w:t>
      </w:r>
      <w:del w:id="21249" w:author="Transkribus" w:date="2019-12-11T14:30:00Z">
        <w:r w:rsidR="009B6BCA" w:rsidRPr="009B6BCA">
          <w:rPr>
            <w:rFonts w:ascii="Courier New" w:hAnsi="Courier New" w:cs="Courier New"/>
            <w:rtl/>
          </w:rPr>
          <w:delText>ا</w:delText>
        </w:r>
      </w:del>
      <w:ins w:id="21250" w:author="Transkribus" w:date="2019-12-11T14:30:00Z">
        <w:r w:rsidRPr="00EE6742">
          <w:rPr>
            <w:rFonts w:ascii="Courier New" w:hAnsi="Courier New" w:cs="Courier New"/>
            <w:rtl/>
          </w:rPr>
          <w:t>أ</w:t>
        </w:r>
      </w:ins>
      <w:r w:rsidRPr="00EE6742">
        <w:rPr>
          <w:rFonts w:ascii="Courier New" w:hAnsi="Courier New" w:cs="Courier New"/>
          <w:rtl/>
        </w:rPr>
        <w:t xml:space="preserve">يوب قال </w:t>
      </w:r>
      <w:del w:id="21251" w:author="Transkribus" w:date="2019-12-11T14:30:00Z">
        <w:r w:rsidR="009B6BCA" w:rsidRPr="009B6BCA">
          <w:rPr>
            <w:rFonts w:ascii="Courier New" w:hAnsi="Courier New" w:cs="Courier New"/>
            <w:rtl/>
          </w:rPr>
          <w:delText>لما حبس</w:delText>
        </w:r>
      </w:del>
      <w:ins w:id="21252" w:author="Transkribus" w:date="2019-12-11T14:30:00Z">
        <w:r w:rsidRPr="00EE6742">
          <w:rPr>
            <w:rFonts w:ascii="Courier New" w:hAnsi="Courier New" w:cs="Courier New"/>
            <w:rtl/>
          </w:rPr>
          <w:t>طاجيس</w:t>
        </w:r>
      </w:ins>
      <w:r w:rsidRPr="00EE6742">
        <w:rPr>
          <w:rFonts w:ascii="Courier New" w:hAnsi="Courier New" w:cs="Courier New"/>
          <w:rtl/>
        </w:rPr>
        <w:t xml:space="preserve"> الصاحب </w:t>
      </w:r>
      <w:del w:id="21253" w:author="Transkribus" w:date="2019-12-11T14:30:00Z">
        <w:r w:rsidR="009B6BCA" w:rsidRPr="009B6BCA">
          <w:rPr>
            <w:rFonts w:ascii="Courier New" w:hAnsi="Courier New" w:cs="Courier New"/>
            <w:rtl/>
          </w:rPr>
          <w:delText>ا</w:delText>
        </w:r>
      </w:del>
      <w:ins w:id="21254" w:author="Transkribus" w:date="2019-12-11T14:30:00Z">
        <w:r w:rsidRPr="00EE6742">
          <w:rPr>
            <w:rFonts w:ascii="Courier New" w:hAnsi="Courier New" w:cs="Courier New"/>
            <w:rtl/>
          </w:rPr>
          <w:t>أ</w:t>
        </w:r>
      </w:ins>
      <w:r w:rsidRPr="00EE6742">
        <w:rPr>
          <w:rFonts w:ascii="Courier New" w:hAnsi="Courier New" w:cs="Courier New"/>
          <w:rtl/>
        </w:rPr>
        <w:t>مين الدولة ارسل الى</w:t>
      </w:r>
      <w:del w:id="21255" w:author="Transkribus" w:date="2019-12-11T14:30:00Z">
        <w:r w:rsidR="009B6BCA" w:rsidRPr="009B6BCA">
          <w:rPr>
            <w:rFonts w:ascii="Courier New" w:hAnsi="Courier New" w:cs="Courier New"/>
            <w:rtl/>
          </w:rPr>
          <w:delText xml:space="preserve"> منجم فى مصر له خبرة بالغة فى علم النجوم واصابات لا تكاد تخرم فى احكامها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D911A83" w14:textId="56BD2CB0" w:rsidR="00EE6742" w:rsidRPr="00EE6742" w:rsidRDefault="009B6BCA" w:rsidP="00EE6742">
      <w:pPr>
        <w:pStyle w:val="NurText"/>
        <w:bidi/>
        <w:rPr>
          <w:ins w:id="21256" w:author="Transkribus" w:date="2019-12-11T14:30:00Z"/>
          <w:rFonts w:ascii="Courier New" w:hAnsi="Courier New" w:cs="Courier New"/>
        </w:rPr>
      </w:pPr>
      <w:dir w:val="rtl">
        <w:dir w:val="rtl">
          <w:ins w:id="21257" w:author="Transkribus" w:date="2019-12-11T14:30:00Z">
            <w:r w:rsidR="00EE6742" w:rsidRPr="00EE6742">
              <w:rPr>
                <w:rFonts w:ascii="Courier New" w:hAnsi="Courier New" w:cs="Courier New"/>
                <w:rtl/>
              </w:rPr>
              <w:t xml:space="preserve">منجم فى مصرله جبرة بالغة فى علم النجوم واصاات لاتكاء تترم فى أحكامها </w:t>
            </w:r>
          </w:ins>
          <w:r w:rsidR="00EE6742" w:rsidRPr="00EE6742">
            <w:rPr>
              <w:rFonts w:ascii="Courier New" w:hAnsi="Courier New" w:cs="Courier New"/>
              <w:rtl/>
            </w:rPr>
            <w:t xml:space="preserve">وساله </w:t>
          </w:r>
          <w:del w:id="21258" w:author="Transkribus" w:date="2019-12-11T14:30:00Z">
            <w:r w:rsidRPr="009B6BCA">
              <w:rPr>
                <w:rFonts w:ascii="Courier New" w:hAnsi="Courier New" w:cs="Courier New"/>
                <w:rtl/>
              </w:rPr>
              <w:delText>ما يكون</w:delText>
            </w:r>
          </w:del>
          <w:ins w:id="21259" w:author="Transkribus" w:date="2019-12-11T14:30:00Z">
            <w:r w:rsidR="00EE6742" w:rsidRPr="00EE6742">
              <w:rPr>
                <w:rFonts w:ascii="Courier New" w:hAnsi="Courier New" w:cs="Courier New"/>
                <w:rtl/>
              </w:rPr>
              <w:t>مابكون</w:t>
            </w:r>
          </w:ins>
          <w:r w:rsidR="00EE6742" w:rsidRPr="00EE6742">
            <w:rPr>
              <w:rFonts w:ascii="Courier New" w:hAnsi="Courier New" w:cs="Courier New"/>
              <w:rtl/>
            </w:rPr>
            <w:t xml:space="preserve"> من</w:t>
          </w:r>
          <w:del w:id="21260" w:author="Transkribus" w:date="2019-12-11T14:30:00Z">
            <w:r w:rsidRPr="009B6BCA">
              <w:rPr>
                <w:rFonts w:ascii="Courier New" w:hAnsi="Courier New" w:cs="Courier New"/>
                <w:rtl/>
              </w:rPr>
              <w:delText xml:space="preserve"> ح</w:delText>
            </w:r>
          </w:del>
        </w:dir>
      </w:dir>
    </w:p>
    <w:p w14:paraId="52B2F153" w14:textId="5F7B8A75" w:rsidR="00EE6742" w:rsidRPr="00EE6742" w:rsidRDefault="00EE6742" w:rsidP="00EE6742">
      <w:pPr>
        <w:pStyle w:val="NurText"/>
        <w:bidi/>
        <w:rPr>
          <w:ins w:id="21261" w:author="Transkribus" w:date="2019-12-11T14:30:00Z"/>
          <w:rFonts w:ascii="Courier New" w:hAnsi="Courier New" w:cs="Courier New"/>
        </w:rPr>
      </w:pPr>
      <w:ins w:id="21262" w:author="Transkribus" w:date="2019-12-11T14:30:00Z">
        <w:r w:rsidRPr="00EE6742">
          <w:rPr>
            <w:rFonts w:ascii="Courier New" w:hAnsi="Courier New" w:cs="Courier New"/>
            <w:rtl/>
          </w:rPr>
          <w:t>ج</w:t>
        </w:r>
      </w:ins>
      <w:r w:rsidRPr="00EE6742">
        <w:rPr>
          <w:rFonts w:ascii="Courier New" w:hAnsi="Courier New" w:cs="Courier New"/>
          <w:rtl/>
        </w:rPr>
        <w:t xml:space="preserve">اله وهل </w:t>
      </w:r>
      <w:del w:id="21263" w:author="Transkribus" w:date="2019-12-11T14:30:00Z">
        <w:r w:rsidR="009B6BCA" w:rsidRPr="009B6BCA">
          <w:rPr>
            <w:rFonts w:ascii="Courier New" w:hAnsi="Courier New" w:cs="Courier New"/>
            <w:rtl/>
          </w:rPr>
          <w:delText>ي</w:delText>
        </w:r>
      </w:del>
      <w:r w:rsidRPr="00EE6742">
        <w:rPr>
          <w:rFonts w:ascii="Courier New" w:hAnsi="Courier New" w:cs="Courier New"/>
          <w:rtl/>
        </w:rPr>
        <w:t>خل</w:t>
      </w:r>
      <w:del w:id="21264" w:author="Transkribus" w:date="2019-12-11T14:30:00Z">
        <w:r w:rsidR="009B6BCA" w:rsidRPr="009B6BCA">
          <w:rPr>
            <w:rFonts w:ascii="Courier New" w:hAnsi="Courier New" w:cs="Courier New"/>
            <w:rtl/>
          </w:rPr>
          <w:delText>ص</w:delText>
        </w:r>
      </w:del>
      <w:ins w:id="21265" w:author="Transkribus" w:date="2019-12-11T14:30:00Z">
        <w:r w:rsidRPr="00EE6742">
          <w:rPr>
            <w:rFonts w:ascii="Courier New" w:hAnsi="Courier New" w:cs="Courier New"/>
            <w:rtl/>
          </w:rPr>
          <w:t>س</w:t>
        </w:r>
      </w:ins>
      <w:r w:rsidRPr="00EE6742">
        <w:rPr>
          <w:rFonts w:ascii="Courier New" w:hAnsi="Courier New" w:cs="Courier New"/>
          <w:rtl/>
        </w:rPr>
        <w:t xml:space="preserve"> من الح</w:t>
      </w:r>
      <w:del w:id="21266" w:author="Transkribus" w:date="2019-12-11T14:30:00Z">
        <w:r w:rsidR="009B6BCA" w:rsidRPr="009B6BCA">
          <w:rPr>
            <w:rFonts w:ascii="Courier New" w:hAnsi="Courier New" w:cs="Courier New"/>
            <w:rtl/>
          </w:rPr>
          <w:delText>ب</w:delText>
        </w:r>
      </w:del>
      <w:ins w:id="21267" w:author="Transkribus" w:date="2019-12-11T14:30:00Z">
        <w:r w:rsidRPr="00EE6742">
          <w:rPr>
            <w:rFonts w:ascii="Courier New" w:hAnsi="Courier New" w:cs="Courier New"/>
            <w:rtl/>
          </w:rPr>
          <w:t>ي</w:t>
        </w:r>
      </w:ins>
      <w:r w:rsidRPr="00EE6742">
        <w:rPr>
          <w:rFonts w:ascii="Courier New" w:hAnsi="Courier New" w:cs="Courier New"/>
          <w:rtl/>
        </w:rPr>
        <w:t xml:space="preserve">س قال </w:t>
      </w:r>
      <w:del w:id="21268" w:author="Transkribus" w:date="2019-12-11T14:30:00Z">
        <w:r w:rsidR="009B6BCA" w:rsidRPr="009B6BCA">
          <w:rPr>
            <w:rFonts w:ascii="Courier New" w:hAnsi="Courier New" w:cs="Courier New"/>
            <w:rtl/>
          </w:rPr>
          <w:delText>ف</w:delText>
        </w:r>
      </w:del>
      <w:ins w:id="21269" w:author="Transkribus" w:date="2019-12-11T14:30:00Z">
        <w:r w:rsidRPr="00EE6742">
          <w:rPr>
            <w:rFonts w:ascii="Courier New" w:hAnsi="Courier New" w:cs="Courier New"/>
            <w:rtl/>
          </w:rPr>
          <w:t>غ</w:t>
        </w:r>
      </w:ins>
      <w:r w:rsidRPr="00EE6742">
        <w:rPr>
          <w:rFonts w:ascii="Courier New" w:hAnsi="Courier New" w:cs="Courier New"/>
          <w:rtl/>
        </w:rPr>
        <w:t xml:space="preserve">لما وصلت </w:t>
      </w:r>
      <w:del w:id="21270" w:author="Transkribus" w:date="2019-12-11T14:30:00Z">
        <w:r w:rsidR="009B6BCA" w:rsidRPr="009B6BCA">
          <w:rPr>
            <w:rFonts w:ascii="Courier New" w:hAnsi="Courier New" w:cs="Courier New"/>
            <w:rtl/>
          </w:rPr>
          <w:delText>الرسالة اليه اخذ ارتفاع</w:delText>
        </w:r>
      </w:del>
      <w:ins w:id="21271" w:author="Transkribus" w:date="2019-12-11T14:30:00Z">
        <w:r w:rsidRPr="00EE6742">
          <w:rPr>
            <w:rFonts w:ascii="Courier New" w:hAnsi="Courier New" w:cs="Courier New"/>
            <w:rtl/>
          </w:rPr>
          <w:t>الرشالة البه أخذارتفاح</w:t>
        </w:r>
      </w:ins>
      <w:r w:rsidRPr="00EE6742">
        <w:rPr>
          <w:rFonts w:ascii="Courier New" w:hAnsi="Courier New" w:cs="Courier New"/>
          <w:rtl/>
        </w:rPr>
        <w:t xml:space="preserve"> الشمس </w:t>
      </w:r>
      <w:del w:id="21272" w:author="Transkribus" w:date="2019-12-11T14:30:00Z">
        <w:r w:rsidR="009B6BCA" w:rsidRPr="009B6BCA">
          <w:rPr>
            <w:rFonts w:ascii="Courier New" w:hAnsi="Courier New" w:cs="Courier New"/>
            <w:rtl/>
          </w:rPr>
          <w:delText>للوقت وحقق</w:delText>
        </w:r>
      </w:del>
      <w:ins w:id="21273" w:author="Transkribus" w:date="2019-12-11T14:30:00Z">
        <w:r w:rsidRPr="00EE6742">
          <w:rPr>
            <w:rFonts w:ascii="Courier New" w:hAnsi="Courier New" w:cs="Courier New"/>
            <w:rtl/>
          </w:rPr>
          <w:t>لوفت وحفق</w:t>
        </w:r>
      </w:ins>
    </w:p>
    <w:p w14:paraId="35E0DFE9" w14:textId="3BDD812C" w:rsidR="00EE6742" w:rsidRPr="00EE6742" w:rsidRDefault="00EE6742" w:rsidP="00EE6742">
      <w:pPr>
        <w:pStyle w:val="NurText"/>
        <w:bidi/>
        <w:rPr>
          <w:ins w:id="21274" w:author="Transkribus" w:date="2019-12-11T14:30:00Z"/>
          <w:rFonts w:ascii="Courier New" w:hAnsi="Courier New" w:cs="Courier New"/>
        </w:rPr>
      </w:pPr>
      <w:r w:rsidRPr="00EE6742">
        <w:rPr>
          <w:rFonts w:ascii="Courier New" w:hAnsi="Courier New" w:cs="Courier New"/>
          <w:rtl/>
        </w:rPr>
        <w:t xml:space="preserve"> درجة الطالع </w:t>
      </w:r>
      <w:del w:id="21275" w:author="Transkribus" w:date="2019-12-11T14:30:00Z">
        <w:r w:rsidR="009B6BCA" w:rsidRPr="009B6BCA">
          <w:rPr>
            <w:rFonts w:ascii="Courier New" w:hAnsi="Courier New" w:cs="Courier New"/>
            <w:rtl/>
          </w:rPr>
          <w:delText>والبيوت الاثنى عشر ومركز</w:delText>
        </w:r>
      </w:del>
      <w:ins w:id="21276" w:author="Transkribus" w:date="2019-12-11T14:30:00Z">
        <w:r w:rsidRPr="00EE6742">
          <w:rPr>
            <w:rFonts w:ascii="Courier New" w:hAnsi="Courier New" w:cs="Courier New"/>
            <w:rtl/>
          </w:rPr>
          <w:t>والبيون الاشنى عسر ومرا كمز</w:t>
        </w:r>
      </w:ins>
      <w:r w:rsidRPr="00EE6742">
        <w:rPr>
          <w:rFonts w:ascii="Courier New" w:hAnsi="Courier New" w:cs="Courier New"/>
          <w:rtl/>
        </w:rPr>
        <w:t xml:space="preserve"> الكواكب ورسم ذلك ك</w:t>
      </w:r>
      <w:ins w:id="21277" w:author="Transkribus" w:date="2019-12-11T14:30:00Z">
        <w:r w:rsidRPr="00EE6742">
          <w:rPr>
            <w:rFonts w:ascii="Courier New" w:hAnsi="Courier New" w:cs="Courier New"/>
            <w:rtl/>
          </w:rPr>
          <w:t>ما</w:t>
        </w:r>
      </w:ins>
      <w:r w:rsidRPr="00EE6742">
        <w:rPr>
          <w:rFonts w:ascii="Courier New" w:hAnsi="Courier New" w:cs="Courier New"/>
          <w:rtl/>
        </w:rPr>
        <w:t>ل</w:t>
      </w:r>
      <w:del w:id="21278" w:author="Transkribus" w:date="2019-12-11T14:30:00Z">
        <w:r w:rsidR="009B6BCA" w:rsidRPr="009B6BCA">
          <w:rPr>
            <w:rFonts w:ascii="Courier New" w:hAnsi="Courier New" w:cs="Courier New"/>
            <w:rtl/>
          </w:rPr>
          <w:delText>ه</w:delText>
        </w:r>
      </w:del>
      <w:ins w:id="21279" w:author="Transkribus" w:date="2019-12-11T14:30:00Z">
        <w:r w:rsidRPr="00EE6742">
          <w:rPr>
            <w:rFonts w:ascii="Courier New" w:hAnsi="Courier New" w:cs="Courier New"/>
            <w:rtl/>
          </w:rPr>
          <w:t>ء</w:t>
        </w:r>
      </w:ins>
      <w:r w:rsidRPr="00EE6742">
        <w:rPr>
          <w:rFonts w:ascii="Courier New" w:hAnsi="Courier New" w:cs="Courier New"/>
          <w:rtl/>
        </w:rPr>
        <w:t xml:space="preserve"> فى ت</w:t>
      </w:r>
      <w:del w:id="21280" w:author="Transkribus" w:date="2019-12-11T14:30:00Z">
        <w:r w:rsidR="009B6BCA" w:rsidRPr="009B6BCA">
          <w:rPr>
            <w:rFonts w:ascii="Courier New" w:hAnsi="Courier New" w:cs="Courier New"/>
            <w:rtl/>
          </w:rPr>
          <w:delText>خ</w:delText>
        </w:r>
      </w:del>
      <w:ins w:id="21281" w:author="Transkribus" w:date="2019-12-11T14:30:00Z">
        <w:r w:rsidRPr="00EE6742">
          <w:rPr>
            <w:rFonts w:ascii="Courier New" w:hAnsi="Courier New" w:cs="Courier New"/>
            <w:rtl/>
          </w:rPr>
          <w:t>ح</w:t>
        </w:r>
      </w:ins>
      <w:r w:rsidRPr="00EE6742">
        <w:rPr>
          <w:rFonts w:ascii="Courier New" w:hAnsi="Courier New" w:cs="Courier New"/>
          <w:rtl/>
        </w:rPr>
        <w:t>ت الحساب وحكم</w:t>
      </w:r>
      <w:del w:id="21282" w:author="Transkribus" w:date="2019-12-11T14:30:00Z">
        <w:r w:rsidR="009B6BCA" w:rsidRPr="009B6BCA">
          <w:rPr>
            <w:rFonts w:ascii="Courier New" w:hAnsi="Courier New" w:cs="Courier New"/>
            <w:rtl/>
          </w:rPr>
          <w:delText xml:space="preserve"> بمقتضاه فقال يخلص هذا من الحبس ويخرج منه وهو فرحان</w:delText>
        </w:r>
      </w:del>
    </w:p>
    <w:p w14:paraId="0EFAB08F" w14:textId="1BFBC865" w:rsidR="00EE6742" w:rsidRPr="00EE6742" w:rsidRDefault="00EE6742" w:rsidP="00EE6742">
      <w:pPr>
        <w:pStyle w:val="NurText"/>
        <w:bidi/>
        <w:rPr>
          <w:rFonts w:ascii="Courier New" w:hAnsi="Courier New" w:cs="Courier New"/>
        </w:rPr>
      </w:pPr>
      <w:ins w:id="21283" w:author="Transkribus" w:date="2019-12-11T14:30:00Z">
        <w:r w:rsidRPr="00EE6742">
          <w:rPr>
            <w:rFonts w:ascii="Courier New" w:hAnsi="Courier New" w:cs="Courier New"/>
            <w:rtl/>
          </w:rPr>
          <w:t>يقتضاه فقال خلس هذامن الحيس وبجرج متهوهوفر جان</w:t>
        </w:r>
      </w:ins>
      <w:r w:rsidRPr="00EE6742">
        <w:rPr>
          <w:rFonts w:ascii="Courier New" w:hAnsi="Courier New" w:cs="Courier New"/>
          <w:rtl/>
        </w:rPr>
        <w:t xml:space="preserve"> مسرور و</w:t>
      </w:r>
      <w:del w:id="21284" w:author="Transkribus" w:date="2019-12-11T14:30:00Z">
        <w:r w:rsidR="009B6BCA" w:rsidRPr="009B6BCA">
          <w:rPr>
            <w:rFonts w:ascii="Courier New" w:hAnsi="Courier New" w:cs="Courier New"/>
            <w:rtl/>
          </w:rPr>
          <w:delText>ت</w:delText>
        </w:r>
      </w:del>
      <w:ins w:id="21285" w:author="Transkribus" w:date="2019-12-11T14:30:00Z">
        <w:r w:rsidRPr="00EE6742">
          <w:rPr>
            <w:rFonts w:ascii="Courier New" w:hAnsi="Courier New" w:cs="Courier New"/>
            <w:rtl/>
          </w:rPr>
          <w:t>ف</w:t>
        </w:r>
      </w:ins>
      <w:r w:rsidRPr="00EE6742">
        <w:rPr>
          <w:rFonts w:ascii="Courier New" w:hAnsi="Courier New" w:cs="Courier New"/>
          <w:rtl/>
        </w:rPr>
        <w:t xml:space="preserve">لحظه السعادة </w:t>
      </w:r>
      <w:del w:id="21286" w:author="Transkribus" w:date="2019-12-11T14:30:00Z">
        <w:r w:rsidR="009B6BCA" w:rsidRPr="009B6BCA">
          <w:rPr>
            <w:rFonts w:ascii="Courier New" w:hAnsi="Courier New" w:cs="Courier New"/>
            <w:rtl/>
          </w:rPr>
          <w:delText>ان يبقى له امر مطاع فى الدولة بمصر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287" w:author="Transkribus" w:date="2019-12-11T14:30:00Z">
        <w:r w:rsidRPr="00EE6742">
          <w:rPr>
            <w:rFonts w:ascii="Courier New" w:hAnsi="Courier New" w:cs="Courier New"/>
            <w:rtl/>
          </w:rPr>
          <w:t>الى</w:t>
        </w:r>
      </w:ins>
    </w:p>
    <w:p w14:paraId="4254194B" w14:textId="2D5C9A7A" w:rsidR="00EE6742" w:rsidRPr="00EE6742" w:rsidRDefault="009B6BCA" w:rsidP="00EE6742">
      <w:pPr>
        <w:pStyle w:val="NurText"/>
        <w:bidi/>
        <w:rPr>
          <w:rFonts w:ascii="Courier New" w:hAnsi="Courier New" w:cs="Courier New"/>
        </w:rPr>
      </w:pPr>
      <w:dir w:val="rtl">
        <w:dir w:val="rtl">
          <w:del w:id="21288" w:author="Transkribus" w:date="2019-12-11T14:30:00Z">
            <w:r w:rsidRPr="009B6BCA">
              <w:rPr>
                <w:rFonts w:ascii="Courier New" w:hAnsi="Courier New" w:cs="Courier New"/>
                <w:rtl/>
              </w:rPr>
              <w:delText>ويمتثل امره</w:delText>
            </w:r>
          </w:del>
          <w:ins w:id="21289" w:author="Transkribus" w:date="2019-12-11T14:30:00Z">
            <w:r w:rsidR="00EE6742" w:rsidRPr="00EE6742">
              <w:rPr>
                <w:rFonts w:ascii="Courier New" w:hAnsi="Courier New" w:cs="Courier New"/>
                <w:rtl/>
              </w:rPr>
              <w:t>ابن يبق له أمر مطاح فى الدولة ثمصر ومتتل أمرة</w:t>
            </w:r>
          </w:ins>
          <w:r w:rsidR="00EE6742" w:rsidRPr="00EE6742">
            <w:rPr>
              <w:rFonts w:ascii="Courier New" w:hAnsi="Courier New" w:cs="Courier New"/>
              <w:rtl/>
            </w:rPr>
            <w:t xml:space="preserve"> ونهيه جماعة من الخلق</w:t>
          </w:r>
          <w:del w:id="2129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291" w:author="Transkribus" w:date="2019-12-11T14:30:00Z">
            <w:r w:rsidR="00EE6742" w:rsidRPr="00EE6742">
              <w:rPr>
                <w:rFonts w:ascii="Courier New" w:hAnsi="Courier New" w:cs="Courier New"/>
                <w:rtl/>
              </w:rPr>
              <w:t xml:space="preserve"> فلماوصل البية</w:t>
            </w:r>
          </w:ins>
        </w:dir>
      </w:dir>
    </w:p>
    <w:p w14:paraId="766AB3D7" w14:textId="77777777" w:rsidR="009B6BCA" w:rsidRPr="009B6BCA" w:rsidRDefault="009B6BCA" w:rsidP="009B6BCA">
      <w:pPr>
        <w:pStyle w:val="NurText"/>
        <w:bidi/>
        <w:rPr>
          <w:del w:id="21292" w:author="Transkribus" w:date="2019-12-11T14:30:00Z"/>
          <w:rFonts w:ascii="Courier New" w:hAnsi="Courier New" w:cs="Courier New"/>
        </w:rPr>
      </w:pPr>
      <w:dir w:val="rtl">
        <w:dir w:val="rtl">
          <w:del w:id="21293" w:author="Transkribus" w:date="2019-12-11T14:30:00Z">
            <w:r w:rsidRPr="009B6BCA">
              <w:rPr>
                <w:rFonts w:ascii="Courier New" w:hAnsi="Courier New" w:cs="Courier New"/>
                <w:rtl/>
              </w:rPr>
              <w:delText>فلما وصل اليه الجواب</w:delText>
            </w:r>
          </w:del>
          <w:ins w:id="21294" w:author="Transkribus" w:date="2019-12-11T14:30:00Z">
            <w:r w:rsidR="00EE6742" w:rsidRPr="00EE6742">
              <w:rPr>
                <w:rFonts w:ascii="Courier New" w:hAnsi="Courier New" w:cs="Courier New"/>
                <w:rtl/>
              </w:rPr>
              <w:t>الحواب</w:t>
            </w:r>
          </w:ins>
          <w:r w:rsidR="00EE6742" w:rsidRPr="00EE6742">
            <w:rPr>
              <w:rFonts w:ascii="Courier New" w:hAnsi="Courier New" w:cs="Courier New"/>
              <w:rtl/>
            </w:rPr>
            <w:t xml:space="preserve"> بذلك </w:t>
          </w:r>
          <w:del w:id="21295" w:author="Transkribus" w:date="2019-12-11T14:30:00Z">
            <w:r w:rsidRPr="009B6BCA">
              <w:rPr>
                <w:rFonts w:ascii="Courier New" w:hAnsi="Courier New" w:cs="Courier New"/>
                <w:rtl/>
              </w:rPr>
              <w:delText>فرح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F5B26B1" w14:textId="019EE24F" w:rsidR="00EE6742" w:rsidRPr="00EE6742" w:rsidRDefault="009B6BCA" w:rsidP="00EE6742">
      <w:pPr>
        <w:pStyle w:val="NurText"/>
        <w:bidi/>
        <w:rPr>
          <w:ins w:id="21296" w:author="Transkribus" w:date="2019-12-11T14:30:00Z"/>
          <w:rFonts w:ascii="Courier New" w:hAnsi="Courier New" w:cs="Courier New"/>
        </w:rPr>
      </w:pPr>
      <w:dir w:val="rtl">
        <w:dir w:val="rtl">
          <w:ins w:id="21297" w:author="Transkribus" w:date="2019-12-11T14:30:00Z">
            <w:r w:rsidR="00EE6742" w:rsidRPr="00EE6742">
              <w:rPr>
                <w:rFonts w:ascii="Courier New" w:hAnsi="Courier New" w:cs="Courier New"/>
                <w:rtl/>
              </w:rPr>
              <w:t xml:space="preserve">فرج ب- </w:t>
            </w:r>
          </w:ins>
          <w:r w:rsidR="00EE6742" w:rsidRPr="00EE6742">
            <w:rPr>
              <w:rFonts w:ascii="Courier New" w:hAnsi="Courier New" w:cs="Courier New"/>
              <w:rtl/>
            </w:rPr>
            <w:t xml:space="preserve">وعندما وصله </w:t>
          </w:r>
          <w:del w:id="21298" w:author="Transkribus" w:date="2019-12-11T14:30:00Z">
            <w:r w:rsidRPr="009B6BCA">
              <w:rPr>
                <w:rFonts w:ascii="Courier New" w:hAnsi="Courier New" w:cs="Courier New"/>
                <w:rtl/>
              </w:rPr>
              <w:delText>مجيء الملوك</w:delText>
            </w:r>
          </w:del>
          <w:ins w:id="21299" w:author="Transkribus" w:date="2019-12-11T14:30:00Z">
            <w:r w:rsidR="00EE6742" w:rsidRPr="00EE6742">
              <w:rPr>
                <w:rFonts w:ascii="Courier New" w:hAnsi="Courier New" w:cs="Courier New"/>
                <w:rtl/>
              </w:rPr>
              <w:t>محى مالملول</w:t>
            </w:r>
          </w:ins>
          <w:r w:rsidR="00EE6742" w:rsidRPr="00EE6742">
            <w:rPr>
              <w:rFonts w:ascii="Courier New" w:hAnsi="Courier New" w:cs="Courier New"/>
              <w:rtl/>
            </w:rPr>
            <w:t xml:space="preserve"> وان النصر لهم </w:t>
          </w:r>
          <w:del w:id="21300" w:author="Transkribus" w:date="2019-12-11T14:30:00Z">
            <w:r w:rsidRPr="009B6BCA">
              <w:rPr>
                <w:rFonts w:ascii="Courier New" w:hAnsi="Courier New" w:cs="Courier New"/>
                <w:rtl/>
              </w:rPr>
              <w:delText>خرج وايقن ان يبقى وزيرا بمصر وتم له ما ذكره</w:delText>
            </w:r>
          </w:del>
          <w:ins w:id="21301" w:author="Transkribus" w:date="2019-12-11T14:30:00Z">
            <w:r w:rsidR="00EE6742" w:rsidRPr="00EE6742">
              <w:rPr>
                <w:rFonts w:ascii="Courier New" w:hAnsi="Courier New" w:cs="Courier New"/>
                <w:rtl/>
              </w:rPr>
              <w:t>جخرج وابقن ابن ييفى وز</w:t>
            </w:r>
            <w:r w:rsidR="00EE6742" w:rsidRPr="00EE6742">
              <w:rPr>
                <w:rFonts w:ascii="Courier New" w:hAnsi="Courier New" w:cs="Courier New"/>
                <w:rtl/>
              </w:rPr>
              <w:tab/>
              <w:t>برا</w:t>
            </w:r>
          </w:ins>
        </w:dir>
      </w:dir>
    </w:p>
    <w:p w14:paraId="56E822F9" w14:textId="475C9BEF" w:rsidR="00EE6742" w:rsidRPr="00EE6742" w:rsidRDefault="00EE6742" w:rsidP="00EE6742">
      <w:pPr>
        <w:pStyle w:val="NurText"/>
        <w:bidi/>
        <w:rPr>
          <w:rFonts w:ascii="Courier New" w:hAnsi="Courier New" w:cs="Courier New"/>
        </w:rPr>
      </w:pPr>
      <w:ins w:id="21302" w:author="Transkribus" w:date="2019-12-11T14:30:00Z">
        <w:r w:rsidRPr="00EE6742">
          <w:rPr>
            <w:rFonts w:ascii="Courier New" w:hAnsi="Courier New" w:cs="Courier New"/>
            <w:rtl/>
          </w:rPr>
          <w:t xml:space="preserve"> مصرو ثم لهماد كره</w:t>
        </w:r>
      </w:ins>
      <w:r w:rsidRPr="00EE6742">
        <w:rPr>
          <w:rFonts w:ascii="Courier New" w:hAnsi="Courier New" w:cs="Courier New"/>
          <w:rtl/>
        </w:rPr>
        <w:t xml:space="preserve"> المنجم من الخروج من </w:t>
      </w:r>
      <w:del w:id="21303" w:author="Transkribus" w:date="2019-12-11T14:30:00Z">
        <w:r w:rsidR="009B6BCA" w:rsidRPr="009B6BCA">
          <w:rPr>
            <w:rFonts w:ascii="Courier New" w:hAnsi="Courier New" w:cs="Courier New"/>
            <w:rtl/>
          </w:rPr>
          <w:delText>الحبس والفرح والامر والنهى وصار له امر مطاع فى ذلك اليوم</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304" w:author="Transkribus" w:date="2019-12-11T14:30:00Z">
        <w:r w:rsidRPr="00EE6742">
          <w:rPr>
            <w:rFonts w:ascii="Courier New" w:hAnsi="Courier New" w:cs="Courier New"/>
            <w:rtl/>
          </w:rPr>
          <w:t>الجيس والفرحوالامر واليهسى وصارله أمر مطاج</w:t>
        </w:r>
      </w:ins>
    </w:p>
    <w:p w14:paraId="0C1D311F" w14:textId="77777777" w:rsidR="009B6BCA" w:rsidRPr="009B6BCA" w:rsidRDefault="009B6BCA" w:rsidP="009B6BCA">
      <w:pPr>
        <w:pStyle w:val="NurText"/>
        <w:bidi/>
        <w:rPr>
          <w:del w:id="21305" w:author="Transkribus" w:date="2019-12-11T14:30:00Z"/>
          <w:rFonts w:ascii="Courier New" w:hAnsi="Courier New" w:cs="Courier New"/>
        </w:rPr>
      </w:pPr>
      <w:dir w:val="rtl">
        <w:dir w:val="rtl">
          <w:ins w:id="21306" w:author="Transkribus" w:date="2019-12-11T14:30:00Z">
            <w:r w:rsidR="00EE6742" w:rsidRPr="00EE6742">
              <w:rPr>
                <w:rFonts w:ascii="Courier New" w:hAnsi="Courier New" w:cs="Courier New"/>
                <w:rtl/>
              </w:rPr>
              <w:t xml:space="preserve"> فى ذلك اليوم </w:t>
            </w:r>
          </w:ins>
          <w:r w:rsidR="00EE6742" w:rsidRPr="00EE6742">
            <w:rPr>
              <w:rFonts w:ascii="Courier New" w:hAnsi="Courier New" w:cs="Courier New"/>
              <w:rtl/>
            </w:rPr>
            <w:t xml:space="preserve">ولم </w:t>
          </w:r>
          <w:del w:id="21307" w:author="Transkribus" w:date="2019-12-11T14:30:00Z">
            <w:r w:rsidRPr="009B6BCA">
              <w:rPr>
                <w:rFonts w:ascii="Courier New" w:hAnsi="Courier New" w:cs="Courier New"/>
                <w:rtl/>
              </w:rPr>
              <w:delText>يعلم امين</w:delText>
            </w:r>
          </w:del>
          <w:ins w:id="21308" w:author="Transkribus" w:date="2019-12-11T14:30:00Z">
            <w:r w:rsidR="00EE6742" w:rsidRPr="00EE6742">
              <w:rPr>
                <w:rFonts w:ascii="Courier New" w:hAnsi="Courier New" w:cs="Courier New"/>
                <w:rtl/>
              </w:rPr>
              <w:t>بعلم أمين</w:t>
            </w:r>
          </w:ins>
          <w:r w:rsidR="00EE6742" w:rsidRPr="00EE6742">
            <w:rPr>
              <w:rFonts w:ascii="Courier New" w:hAnsi="Courier New" w:cs="Courier New"/>
              <w:rtl/>
            </w:rPr>
            <w:t xml:space="preserve"> الدولة </w:t>
          </w:r>
          <w:del w:id="21309" w:author="Transkribus" w:date="2019-12-11T14:30:00Z">
            <w:r w:rsidRPr="009B6BCA">
              <w:rPr>
                <w:rFonts w:ascii="Courier New" w:hAnsi="Courier New" w:cs="Courier New"/>
                <w:rtl/>
              </w:rPr>
              <w:delText>ما يجرى</w:delText>
            </w:r>
          </w:del>
          <w:ins w:id="21310" w:author="Transkribus" w:date="2019-12-11T14:30:00Z">
            <w:r w:rsidR="00EE6742" w:rsidRPr="00EE6742">
              <w:rPr>
                <w:rFonts w:ascii="Courier New" w:hAnsi="Courier New" w:cs="Courier New"/>
                <w:rtl/>
              </w:rPr>
              <w:t>مابحرى</w:t>
            </w:r>
          </w:ins>
          <w:r w:rsidR="00EE6742" w:rsidRPr="00EE6742">
            <w:rPr>
              <w:rFonts w:ascii="Courier New" w:hAnsi="Courier New" w:cs="Courier New"/>
              <w:rtl/>
            </w:rPr>
            <w:t xml:space="preserve"> عليه بعد ذلك </w:t>
          </w:r>
          <w:del w:id="2131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292A006" w14:textId="1B15373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الله </w:t>
          </w:r>
          <w:del w:id="21312" w:author="Transkribus" w:date="2019-12-11T14:30:00Z">
            <w:r w:rsidRPr="009B6BCA">
              <w:rPr>
                <w:rFonts w:ascii="Courier New" w:hAnsi="Courier New" w:cs="Courier New"/>
                <w:rtl/>
              </w:rPr>
              <w:delText>عز</w:delText>
            </w:r>
          </w:del>
          <w:ins w:id="21313" w:author="Transkribus" w:date="2019-12-11T14:30:00Z">
            <w:r w:rsidR="00EE6742" w:rsidRPr="00EE6742">
              <w:rPr>
                <w:rFonts w:ascii="Courier New" w:hAnsi="Courier New" w:cs="Courier New"/>
                <w:rtl/>
              </w:rPr>
              <w:t>عر</w:t>
            </w:r>
          </w:ins>
          <w:r w:rsidR="00EE6742" w:rsidRPr="00EE6742">
            <w:rPr>
              <w:rFonts w:ascii="Courier New" w:hAnsi="Courier New" w:cs="Courier New"/>
              <w:rtl/>
            </w:rPr>
            <w:t xml:space="preserve"> وجل قد </w:t>
          </w:r>
          <w:del w:id="21314" w:author="Transkribus" w:date="2019-12-11T14:30:00Z">
            <w:r w:rsidRPr="009B6BCA">
              <w:rPr>
                <w:rFonts w:ascii="Courier New" w:hAnsi="Courier New" w:cs="Courier New"/>
                <w:rtl/>
              </w:rPr>
              <w:delText>انفذ ما جعله</w:delText>
            </w:r>
          </w:del>
          <w:ins w:id="21315" w:author="Transkribus" w:date="2019-12-11T14:30:00Z">
            <w:r w:rsidR="00EE6742" w:rsidRPr="00EE6742">
              <w:rPr>
                <w:rFonts w:ascii="Courier New" w:hAnsi="Courier New" w:cs="Courier New"/>
                <w:rtl/>
              </w:rPr>
              <w:t>أنقذ ماجعله</w:t>
            </w:r>
          </w:ins>
          <w:r w:rsidR="00EE6742" w:rsidRPr="00EE6742">
            <w:rPr>
              <w:rFonts w:ascii="Courier New" w:hAnsi="Courier New" w:cs="Courier New"/>
              <w:rtl/>
            </w:rPr>
            <w:t xml:space="preserve"> عليه</w:t>
          </w:r>
        </w:dir>
      </w:dir>
    </w:p>
    <w:p w14:paraId="6E11B96E" w14:textId="3070B397" w:rsidR="00EE6742" w:rsidRPr="00EE6742" w:rsidRDefault="00EE6742" w:rsidP="00EE6742">
      <w:pPr>
        <w:pStyle w:val="NurText"/>
        <w:bidi/>
        <w:rPr>
          <w:rFonts w:ascii="Courier New" w:hAnsi="Courier New" w:cs="Courier New"/>
        </w:rPr>
      </w:pPr>
      <w:r w:rsidRPr="00EE6742">
        <w:rPr>
          <w:rFonts w:ascii="Courier New" w:hAnsi="Courier New" w:cs="Courier New"/>
          <w:rtl/>
        </w:rPr>
        <w:t>م</w:t>
      </w:r>
      <w:del w:id="21316" w:author="Transkribus" w:date="2019-12-11T14:30:00Z">
        <w:r w:rsidR="009B6BCA" w:rsidRPr="009B6BCA">
          <w:rPr>
            <w:rFonts w:ascii="Courier New" w:hAnsi="Courier New" w:cs="Courier New"/>
            <w:rtl/>
          </w:rPr>
          <w:delText>قد</w:delText>
        </w:r>
      </w:del>
      <w:ins w:id="21317" w:author="Transkribus" w:date="2019-12-11T14:30:00Z">
        <w:r w:rsidRPr="00EE6742">
          <w:rPr>
            <w:rFonts w:ascii="Courier New" w:hAnsi="Courier New" w:cs="Courier New"/>
            <w:rtl/>
          </w:rPr>
          <w:t>هذ</w:t>
        </w:r>
      </w:ins>
      <w:r w:rsidRPr="00EE6742">
        <w:rPr>
          <w:rFonts w:ascii="Courier New" w:hAnsi="Courier New" w:cs="Courier New"/>
          <w:rtl/>
        </w:rPr>
        <w:t>ورا وكان ذلك فى الكتاب مسطورا</w:t>
      </w:r>
      <w:del w:id="21318"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319" w:author="Transkribus" w:date="2019-12-11T14:30:00Z">
        <w:r w:rsidRPr="00EE6742">
          <w:rPr>
            <w:rFonts w:ascii="Courier New" w:hAnsi="Courier New" w:cs="Courier New"/>
            <w:rtl/>
          </w:rPr>
          <w:t xml:space="preserve"> اوكمانأ لصاحب أمين الدولة يقس قاشلة</w:t>
        </w:r>
      </w:ins>
    </w:p>
    <w:p w14:paraId="39039418" w14:textId="1E9BC35F" w:rsidR="00EE6742" w:rsidRPr="00EE6742" w:rsidRDefault="009B6BCA" w:rsidP="00EE6742">
      <w:pPr>
        <w:pStyle w:val="NurText"/>
        <w:bidi/>
        <w:rPr>
          <w:ins w:id="21320" w:author="Transkribus" w:date="2019-12-11T14:30:00Z"/>
          <w:rFonts w:ascii="Courier New" w:hAnsi="Courier New" w:cs="Courier New"/>
        </w:rPr>
      </w:pPr>
      <w:dir w:val="rtl">
        <w:dir w:val="rtl">
          <w:del w:id="21321" w:author="Transkribus" w:date="2019-12-11T14:30:00Z">
            <w:r w:rsidRPr="009B6BCA">
              <w:rPr>
                <w:rFonts w:ascii="Courier New" w:hAnsi="Courier New" w:cs="Courier New"/>
                <w:rtl/>
              </w:rPr>
              <w:delText xml:space="preserve">وكان للصاحب امين الدولة نفس فاضلة </w:delText>
            </w:r>
          </w:del>
          <w:r w:rsidR="00EE6742" w:rsidRPr="00EE6742">
            <w:rPr>
              <w:rFonts w:ascii="Courier New" w:hAnsi="Courier New" w:cs="Courier New"/>
              <w:rtl/>
            </w:rPr>
            <w:t xml:space="preserve">وهمة </w:t>
          </w:r>
          <w:del w:id="21322" w:author="Transkribus" w:date="2019-12-11T14:30:00Z">
            <w:r w:rsidRPr="009B6BCA">
              <w:rPr>
                <w:rFonts w:ascii="Courier New" w:hAnsi="Courier New" w:cs="Courier New"/>
                <w:rtl/>
              </w:rPr>
              <w:delText>ع</w:delText>
            </w:r>
          </w:del>
          <w:ins w:id="21323" w:author="Transkribus" w:date="2019-12-11T14:30:00Z">
            <w:r w:rsidR="00EE6742" w:rsidRPr="00EE6742">
              <w:rPr>
                <w:rFonts w:ascii="Courier New" w:hAnsi="Courier New" w:cs="Courier New"/>
                <w:rtl/>
              </w:rPr>
              <w:t>غ</w:t>
            </w:r>
          </w:ins>
          <w:r w:rsidR="00EE6742" w:rsidRPr="00EE6742">
            <w:rPr>
              <w:rFonts w:ascii="Courier New" w:hAnsi="Courier New" w:cs="Courier New"/>
              <w:rtl/>
            </w:rPr>
            <w:t>ال</w:t>
          </w:r>
          <w:del w:id="21324" w:author="Transkribus" w:date="2019-12-11T14:30:00Z">
            <w:r w:rsidRPr="009B6BCA">
              <w:rPr>
                <w:rFonts w:ascii="Courier New" w:hAnsi="Courier New" w:cs="Courier New"/>
                <w:rtl/>
              </w:rPr>
              <w:delText>ي</w:delText>
            </w:r>
          </w:del>
          <w:ins w:id="21325"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ة فى </w:t>
          </w:r>
          <w:del w:id="21326" w:author="Transkribus" w:date="2019-12-11T14:30:00Z">
            <w:r w:rsidRPr="009B6BCA">
              <w:rPr>
                <w:rFonts w:ascii="Courier New" w:hAnsi="Courier New" w:cs="Courier New"/>
                <w:rtl/>
              </w:rPr>
              <w:delText>ج</w:delText>
            </w:r>
          </w:del>
          <w:ins w:id="21327"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مع الكتب </w:t>
          </w:r>
          <w:del w:id="21328" w:author="Transkribus" w:date="2019-12-11T14:30:00Z">
            <w:r w:rsidRPr="009B6BCA">
              <w:rPr>
                <w:rFonts w:ascii="Courier New" w:hAnsi="Courier New" w:cs="Courier New"/>
                <w:rtl/>
              </w:rPr>
              <w:delText>وتحصيلها واقتنى</w:delText>
            </w:r>
          </w:del>
          <w:ins w:id="21329" w:author="Transkribus" w:date="2019-12-11T14:30:00Z">
            <w:r w:rsidR="00EE6742" w:rsidRPr="00EE6742">
              <w:rPr>
                <w:rFonts w:ascii="Courier New" w:hAnsi="Courier New" w:cs="Courier New"/>
                <w:rtl/>
              </w:rPr>
              <w:t>ومجصيلها وافتنى</w:t>
            </w:r>
          </w:ins>
          <w:r w:rsidR="00EE6742" w:rsidRPr="00EE6742">
            <w:rPr>
              <w:rFonts w:ascii="Courier New" w:hAnsi="Courier New" w:cs="Courier New"/>
              <w:rtl/>
            </w:rPr>
            <w:t xml:space="preserve"> كتبا </w:t>
          </w:r>
          <w:del w:id="21330" w:author="Transkribus" w:date="2019-12-11T14:30:00Z">
            <w:r w:rsidRPr="009B6BCA">
              <w:rPr>
                <w:rFonts w:ascii="Courier New" w:hAnsi="Courier New" w:cs="Courier New"/>
                <w:rtl/>
              </w:rPr>
              <w:delText>كثيرة فاخرة</w:delText>
            </w:r>
          </w:del>
          <w:ins w:id="21331" w:author="Transkribus" w:date="2019-12-11T14:30:00Z">
            <w:r w:rsidR="00EE6742" w:rsidRPr="00EE6742">
              <w:rPr>
                <w:rFonts w:ascii="Courier New" w:hAnsi="Courier New" w:cs="Courier New"/>
                <w:rtl/>
              </w:rPr>
              <w:t>كمترة فاجرة</w:t>
            </w:r>
          </w:ins>
          <w:r w:rsidR="00EE6742" w:rsidRPr="00EE6742">
            <w:rPr>
              <w:rFonts w:ascii="Courier New" w:hAnsi="Courier New" w:cs="Courier New"/>
              <w:rtl/>
            </w:rPr>
            <w:t xml:space="preserve"> فى </w:t>
          </w:r>
          <w:del w:id="21332" w:author="Transkribus" w:date="2019-12-11T14:30:00Z">
            <w:r w:rsidRPr="009B6BCA">
              <w:rPr>
                <w:rFonts w:ascii="Courier New" w:hAnsi="Courier New" w:cs="Courier New"/>
                <w:rtl/>
              </w:rPr>
              <w:delText>سائر العلوم وكانت النساخ ابدا يكتبون</w:delText>
            </w:r>
          </w:del>
          <w:ins w:id="21333" w:author="Transkribus" w:date="2019-12-11T14:30:00Z">
            <w:r w:rsidR="00EE6742" w:rsidRPr="00EE6742">
              <w:rPr>
                <w:rFonts w:ascii="Courier New" w:hAnsi="Courier New" w:cs="Courier New"/>
                <w:rtl/>
              </w:rPr>
              <w:t>ساثر العسلوم وكاتت</w:t>
            </w:r>
          </w:ins>
        </w:dir>
      </w:dir>
    </w:p>
    <w:p w14:paraId="59551C2F" w14:textId="7B71DBBD" w:rsidR="00EE6742" w:rsidRPr="00EE6742" w:rsidRDefault="00EE6742" w:rsidP="00EE6742">
      <w:pPr>
        <w:pStyle w:val="NurText"/>
        <w:bidi/>
        <w:rPr>
          <w:ins w:id="21334" w:author="Transkribus" w:date="2019-12-11T14:30:00Z"/>
          <w:rFonts w:ascii="Courier New" w:hAnsi="Courier New" w:cs="Courier New"/>
        </w:rPr>
      </w:pPr>
      <w:ins w:id="21335" w:author="Transkribus" w:date="2019-12-11T14:30:00Z">
        <w:r w:rsidRPr="00EE6742">
          <w:rPr>
            <w:rFonts w:ascii="Courier New" w:hAnsi="Courier New" w:cs="Courier New"/>
            <w:rtl/>
          </w:rPr>
          <w:t>ابساج أبد ابكتبون</w:t>
        </w:r>
      </w:ins>
      <w:r w:rsidRPr="00EE6742">
        <w:rPr>
          <w:rFonts w:ascii="Courier New" w:hAnsi="Courier New" w:cs="Courier New"/>
          <w:rtl/>
        </w:rPr>
        <w:t xml:space="preserve"> له </w:t>
      </w:r>
      <w:del w:id="21336" w:author="Transkribus" w:date="2019-12-11T14:30:00Z">
        <w:r w:rsidR="009B6BCA" w:rsidRPr="009B6BCA">
          <w:rPr>
            <w:rFonts w:ascii="Courier New" w:hAnsi="Courier New" w:cs="Courier New"/>
            <w:rtl/>
          </w:rPr>
          <w:delText>حتى انه اراد مرة نسخة</w:delText>
        </w:r>
      </w:del>
      <w:ins w:id="21337" w:author="Transkribus" w:date="2019-12-11T14:30:00Z">
        <w:r w:rsidRPr="00EE6742">
          <w:rPr>
            <w:rFonts w:ascii="Courier New" w:hAnsi="Courier New" w:cs="Courier New"/>
            <w:rtl/>
          </w:rPr>
          <w:t>حى اله ارادمرم سحة</w:t>
        </w:r>
      </w:ins>
      <w:r w:rsidRPr="00EE6742">
        <w:rPr>
          <w:rFonts w:ascii="Courier New" w:hAnsi="Courier New" w:cs="Courier New"/>
          <w:rtl/>
        </w:rPr>
        <w:t xml:space="preserve"> من </w:t>
      </w:r>
      <w:del w:id="21338" w:author="Transkribus" w:date="2019-12-11T14:30:00Z">
        <w:r w:rsidR="009B6BCA" w:rsidRPr="009B6BCA">
          <w:rPr>
            <w:rFonts w:ascii="Courier New" w:hAnsi="Courier New" w:cs="Courier New"/>
            <w:rtl/>
          </w:rPr>
          <w:delText>ت</w:delText>
        </w:r>
      </w:del>
      <w:ins w:id="21339" w:author="Transkribus" w:date="2019-12-11T14:30:00Z">
        <w:r w:rsidRPr="00EE6742">
          <w:rPr>
            <w:rFonts w:ascii="Courier New" w:hAnsi="Courier New" w:cs="Courier New"/>
            <w:rtl/>
          </w:rPr>
          <w:t>ث</w:t>
        </w:r>
      </w:ins>
      <w:r w:rsidRPr="00EE6742">
        <w:rPr>
          <w:rFonts w:ascii="Courier New" w:hAnsi="Courier New" w:cs="Courier New"/>
          <w:rtl/>
        </w:rPr>
        <w:t>اري</w:t>
      </w:r>
      <w:del w:id="21340" w:author="Transkribus" w:date="2019-12-11T14:30:00Z">
        <w:r w:rsidR="009B6BCA" w:rsidRPr="009B6BCA">
          <w:rPr>
            <w:rFonts w:ascii="Courier New" w:hAnsi="Courier New" w:cs="Courier New"/>
            <w:rtl/>
          </w:rPr>
          <w:delText>خ</w:delText>
        </w:r>
      </w:del>
      <w:r w:rsidRPr="00EE6742">
        <w:rPr>
          <w:rFonts w:ascii="Courier New" w:hAnsi="Courier New" w:cs="Courier New"/>
          <w:rtl/>
        </w:rPr>
        <w:t xml:space="preserve"> دمشق </w:t>
      </w:r>
      <w:del w:id="21341" w:author="Transkribus" w:date="2019-12-11T14:30:00Z">
        <w:r w:rsidR="009B6BCA" w:rsidRPr="009B6BCA">
          <w:rPr>
            <w:rFonts w:ascii="Courier New" w:hAnsi="Courier New" w:cs="Courier New"/>
            <w:rtl/>
          </w:rPr>
          <w:delText>للحافظ</w:delText>
        </w:r>
      </w:del>
      <w:ins w:id="21342" w:author="Transkribus" w:date="2019-12-11T14:30:00Z">
        <w:r w:rsidRPr="00EE6742">
          <w:rPr>
            <w:rFonts w:ascii="Courier New" w:hAnsi="Courier New" w:cs="Courier New"/>
            <w:rtl/>
          </w:rPr>
          <w:t>العاقط</w:t>
        </w:r>
      </w:ins>
      <w:r w:rsidRPr="00EE6742">
        <w:rPr>
          <w:rFonts w:ascii="Courier New" w:hAnsi="Courier New" w:cs="Courier New"/>
          <w:rtl/>
        </w:rPr>
        <w:t xml:space="preserve"> ابن عساكر وهو</w:t>
      </w:r>
    </w:p>
    <w:p w14:paraId="5A07D8CB" w14:textId="77777777" w:rsidR="009B6BCA" w:rsidRPr="009B6BCA" w:rsidRDefault="00EE6742" w:rsidP="009B6BCA">
      <w:pPr>
        <w:pStyle w:val="NurText"/>
        <w:bidi/>
        <w:rPr>
          <w:del w:id="21343" w:author="Transkribus" w:date="2019-12-11T14:30:00Z"/>
          <w:rFonts w:ascii="Courier New" w:hAnsi="Courier New" w:cs="Courier New"/>
        </w:rPr>
      </w:pPr>
      <w:ins w:id="21344" w:author="Transkribus" w:date="2019-12-11T14:30:00Z">
        <w:r w:rsidRPr="00EE6742">
          <w:rPr>
            <w:rFonts w:ascii="Courier New" w:hAnsi="Courier New" w:cs="Courier New"/>
            <w:rtl/>
          </w:rPr>
          <w:t>ا</w:t>
        </w:r>
      </w:ins>
      <w:r w:rsidRPr="00EE6742">
        <w:rPr>
          <w:rFonts w:ascii="Courier New" w:hAnsi="Courier New" w:cs="Courier New"/>
          <w:rtl/>
        </w:rPr>
        <w:t xml:space="preserve">بالخط الدقيق ثمانون </w:t>
      </w:r>
      <w:del w:id="21345" w:author="Transkribus" w:date="2019-12-11T14:30:00Z">
        <w:r w:rsidR="009B6BCA" w:rsidRPr="009B6BCA">
          <w:rPr>
            <w:rFonts w:ascii="Courier New" w:hAnsi="Courier New" w:cs="Courier New"/>
            <w:rtl/>
          </w:rPr>
          <w:delText>مجلدا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31270B25" w14:textId="136B3851" w:rsidR="00EE6742" w:rsidRPr="00EE6742" w:rsidRDefault="009B6BCA" w:rsidP="00EE6742">
      <w:pPr>
        <w:pStyle w:val="NurText"/>
        <w:bidi/>
        <w:rPr>
          <w:ins w:id="21346" w:author="Transkribus" w:date="2019-12-11T14:30:00Z"/>
          <w:rFonts w:ascii="Courier New" w:hAnsi="Courier New" w:cs="Courier New"/>
        </w:rPr>
      </w:pPr>
      <w:dir w:val="rtl">
        <w:dir w:val="rtl">
          <w:ins w:id="21347" w:author="Transkribus" w:date="2019-12-11T14:30:00Z">
            <w:r w:rsidR="00EE6742" w:rsidRPr="00EE6742">
              <w:rPr>
                <w:rFonts w:ascii="Courier New" w:hAnsi="Courier New" w:cs="Courier New"/>
                <w:rtl/>
              </w:rPr>
              <w:t xml:space="preserve">مخلدا </w:t>
            </w:r>
          </w:ins>
          <w:r w:rsidR="00EE6742" w:rsidRPr="00EE6742">
            <w:rPr>
              <w:rFonts w:ascii="Courier New" w:hAnsi="Courier New" w:cs="Courier New"/>
              <w:rtl/>
            </w:rPr>
            <w:t xml:space="preserve">فقال هذا الكتاب </w:t>
          </w:r>
          <w:del w:id="21348" w:author="Transkribus" w:date="2019-12-11T14:30:00Z">
            <w:r w:rsidRPr="009B6BCA">
              <w:rPr>
                <w:rFonts w:ascii="Courier New" w:hAnsi="Courier New" w:cs="Courier New"/>
                <w:rtl/>
              </w:rPr>
              <w:delText>الزمن يقصر ان يكتبه ناسخ</w:delText>
            </w:r>
          </w:del>
          <w:ins w:id="21349" w:author="Transkribus" w:date="2019-12-11T14:30:00Z">
            <w:r w:rsidR="00EE6742" w:rsidRPr="00EE6742">
              <w:rPr>
                <w:rFonts w:ascii="Courier New" w:hAnsi="Courier New" w:cs="Courier New"/>
                <w:rtl/>
              </w:rPr>
              <w:t>الرمن بقصران بكتيه ثاسح</w:t>
            </w:r>
          </w:ins>
          <w:r w:rsidR="00EE6742" w:rsidRPr="00EE6742">
            <w:rPr>
              <w:rFonts w:ascii="Courier New" w:hAnsi="Courier New" w:cs="Courier New"/>
              <w:rtl/>
            </w:rPr>
            <w:t xml:space="preserve"> واحد ففرق</w:t>
          </w:r>
          <w:del w:id="21350" w:author="Transkribus" w:date="2019-12-11T14:30:00Z">
            <w:r w:rsidRPr="009B6BCA">
              <w:rPr>
                <w:rFonts w:ascii="Courier New" w:hAnsi="Courier New" w:cs="Courier New"/>
                <w:rtl/>
              </w:rPr>
              <w:delText>ه</w:delText>
            </w:r>
          </w:del>
          <w:ins w:id="21351" w:author="Transkribus" w:date="2019-12-11T14:30:00Z">
            <w:r w:rsidR="00EE6742" w:rsidRPr="00EE6742">
              <w:rPr>
                <w:rFonts w:ascii="Courier New" w:hAnsi="Courier New" w:cs="Courier New"/>
                <w:rtl/>
              </w:rPr>
              <w:t>ة</w:t>
            </w:r>
          </w:ins>
        </w:dir>
      </w:dir>
    </w:p>
    <w:p w14:paraId="41E35CA3" w14:textId="55517BF7"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 على </w:t>
      </w:r>
      <w:del w:id="21352" w:author="Transkribus" w:date="2019-12-11T14:30:00Z">
        <w:r w:rsidR="009B6BCA" w:rsidRPr="009B6BCA">
          <w:rPr>
            <w:rFonts w:ascii="Courier New" w:hAnsi="Courier New" w:cs="Courier New"/>
            <w:rtl/>
          </w:rPr>
          <w:delText>عشرة نساخ</w:delText>
        </w:r>
      </w:del>
      <w:ins w:id="21353" w:author="Transkribus" w:date="2019-12-11T14:30:00Z">
        <w:r w:rsidRPr="00EE6742">
          <w:rPr>
            <w:rFonts w:ascii="Courier New" w:hAnsi="Courier New" w:cs="Courier New"/>
            <w:rtl/>
          </w:rPr>
          <w:t>عييرة نساج</w:t>
        </w:r>
      </w:ins>
      <w:r w:rsidRPr="00EE6742">
        <w:rPr>
          <w:rFonts w:ascii="Courier New" w:hAnsi="Courier New" w:cs="Courier New"/>
          <w:rtl/>
        </w:rPr>
        <w:t xml:space="preserve"> كل </w:t>
      </w:r>
      <w:del w:id="21354" w:author="Transkribus" w:date="2019-12-11T14:30:00Z">
        <w:r w:rsidR="009B6BCA" w:rsidRPr="009B6BCA">
          <w:rPr>
            <w:rFonts w:ascii="Courier New" w:hAnsi="Courier New" w:cs="Courier New"/>
            <w:rtl/>
          </w:rPr>
          <w:delText>واحد منهم</w:delText>
        </w:r>
      </w:del>
      <w:ins w:id="21355" w:author="Transkribus" w:date="2019-12-11T14:30:00Z">
        <w:r w:rsidRPr="00EE6742">
          <w:rPr>
            <w:rFonts w:ascii="Courier New" w:hAnsi="Courier New" w:cs="Courier New"/>
            <w:rtl/>
          </w:rPr>
          <w:t>واحسدمنهم</w:t>
        </w:r>
      </w:ins>
      <w:r w:rsidRPr="00EE6742">
        <w:rPr>
          <w:rFonts w:ascii="Courier New" w:hAnsi="Courier New" w:cs="Courier New"/>
          <w:rtl/>
        </w:rPr>
        <w:t xml:space="preserve"> ثمان مجلدات فكت</w:t>
      </w:r>
      <w:del w:id="21356" w:author="Transkribus" w:date="2019-12-11T14:30:00Z">
        <w:r w:rsidR="009B6BCA" w:rsidRPr="009B6BCA">
          <w:rPr>
            <w:rFonts w:ascii="Courier New" w:hAnsi="Courier New" w:cs="Courier New"/>
            <w:rtl/>
          </w:rPr>
          <w:delText>ب</w:delText>
        </w:r>
      </w:del>
      <w:ins w:id="21357" w:author="Transkribus" w:date="2019-12-11T14:30:00Z">
        <w:r w:rsidRPr="00EE6742">
          <w:rPr>
            <w:rFonts w:ascii="Courier New" w:hAnsi="Courier New" w:cs="Courier New"/>
            <w:rtl/>
          </w:rPr>
          <w:t>م</w:t>
        </w:r>
      </w:ins>
      <w:r w:rsidRPr="00EE6742">
        <w:rPr>
          <w:rFonts w:ascii="Courier New" w:hAnsi="Courier New" w:cs="Courier New"/>
          <w:rtl/>
        </w:rPr>
        <w:t>و</w:t>
      </w:r>
      <w:del w:id="21358" w:author="Transkribus" w:date="2019-12-11T14:30:00Z">
        <w:r w:rsidR="009B6BCA" w:rsidRPr="009B6BCA">
          <w:rPr>
            <w:rFonts w:ascii="Courier New" w:hAnsi="Courier New" w:cs="Courier New"/>
            <w:rtl/>
          </w:rPr>
          <w:delText>ه</w:delText>
        </w:r>
      </w:del>
      <w:ins w:id="21359" w:author="Transkribus" w:date="2019-12-11T14:30:00Z">
        <w:r w:rsidRPr="00EE6742">
          <w:rPr>
            <w:rFonts w:ascii="Courier New" w:hAnsi="Courier New" w:cs="Courier New"/>
            <w:rtl/>
          </w:rPr>
          <w:t>ة</w:t>
        </w:r>
      </w:ins>
      <w:r w:rsidRPr="00EE6742">
        <w:rPr>
          <w:rFonts w:ascii="Courier New" w:hAnsi="Courier New" w:cs="Courier New"/>
          <w:rtl/>
        </w:rPr>
        <w:t xml:space="preserve"> فى نحو س</w:t>
      </w:r>
      <w:ins w:id="21360" w:author="Transkribus" w:date="2019-12-11T14:30:00Z">
        <w:r w:rsidRPr="00EE6742">
          <w:rPr>
            <w:rFonts w:ascii="Courier New" w:hAnsi="Courier New" w:cs="Courier New"/>
            <w:rtl/>
          </w:rPr>
          <w:t>ف</w:t>
        </w:r>
      </w:ins>
      <w:r w:rsidRPr="00EE6742">
        <w:rPr>
          <w:rFonts w:ascii="Courier New" w:hAnsi="Courier New" w:cs="Courier New"/>
          <w:rtl/>
        </w:rPr>
        <w:t>ن</w:t>
      </w:r>
      <w:del w:id="21361" w:author="Transkribus" w:date="2019-12-11T14:30:00Z">
        <w:r w:rsidR="009B6BCA" w:rsidRPr="009B6BCA">
          <w:rPr>
            <w:rFonts w:ascii="Courier New" w:hAnsi="Courier New" w:cs="Courier New"/>
            <w:rtl/>
          </w:rPr>
          <w:delText>ت</w:delText>
        </w:r>
      </w:del>
      <w:r w:rsidRPr="00EE6742">
        <w:rPr>
          <w:rFonts w:ascii="Courier New" w:hAnsi="Courier New" w:cs="Courier New"/>
          <w:rtl/>
        </w:rPr>
        <w:t>ين وصار الكتاب بكماله</w:t>
      </w:r>
      <w:del w:id="21362" w:author="Transkribus" w:date="2019-12-11T14:30:00Z">
        <w:r w:rsidR="009B6BCA" w:rsidRPr="009B6BCA">
          <w:rPr>
            <w:rFonts w:ascii="Courier New" w:hAnsi="Courier New" w:cs="Courier New"/>
            <w:rtl/>
          </w:rPr>
          <w:delText xml:space="preserve"> عنده وهذا من علو همته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A65BD05" w14:textId="617F12B9" w:rsidR="00EE6742" w:rsidRPr="00EE6742" w:rsidRDefault="009B6BCA" w:rsidP="00EE6742">
      <w:pPr>
        <w:pStyle w:val="NurText"/>
        <w:bidi/>
        <w:rPr>
          <w:rFonts w:ascii="Courier New" w:hAnsi="Courier New" w:cs="Courier New"/>
        </w:rPr>
      </w:pPr>
      <w:dir w:val="rtl">
        <w:dir w:val="rtl">
          <w:ins w:id="21363" w:author="Transkribus" w:date="2019-12-11T14:30:00Z">
            <w:r w:rsidR="00EE6742" w:rsidRPr="00EE6742">
              <w:rPr>
                <w:rFonts w:ascii="Courier New" w:hAnsi="Courier New" w:cs="Courier New"/>
                <w:rtl/>
              </w:rPr>
              <w:t xml:space="preserve">عقده وهذامن علوهمته </w:t>
            </w:r>
          </w:ins>
          <w:r w:rsidR="00EE6742" w:rsidRPr="00EE6742">
            <w:rPr>
              <w:rFonts w:ascii="Courier New" w:hAnsi="Courier New" w:cs="Courier New"/>
              <w:rtl/>
            </w:rPr>
            <w:t>ولما كان ر</w:t>
          </w:r>
          <w:del w:id="21364" w:author="Transkribus" w:date="2019-12-11T14:30:00Z">
            <w:r w:rsidRPr="009B6BCA">
              <w:rPr>
                <w:rFonts w:ascii="Courier New" w:hAnsi="Courier New" w:cs="Courier New"/>
                <w:rtl/>
              </w:rPr>
              <w:delText>ح</w:delText>
            </w:r>
          </w:del>
          <w:ins w:id="21365" w:author="Transkribus" w:date="2019-12-11T14:30:00Z">
            <w:r w:rsidR="00EE6742" w:rsidRPr="00EE6742">
              <w:rPr>
                <w:rFonts w:ascii="Courier New" w:hAnsi="Courier New" w:cs="Courier New"/>
                <w:rtl/>
              </w:rPr>
              <w:t>ج</w:t>
            </w:r>
          </w:ins>
          <w:r w:rsidR="00EE6742" w:rsidRPr="00EE6742">
            <w:rPr>
              <w:rFonts w:ascii="Courier New" w:hAnsi="Courier New" w:cs="Courier New"/>
              <w:rtl/>
            </w:rPr>
            <w:t xml:space="preserve">مه الله بدمشق </w:t>
          </w:r>
          <w:del w:id="21366" w:author="Transkribus" w:date="2019-12-11T14:30:00Z">
            <w:r w:rsidRPr="009B6BCA">
              <w:rPr>
                <w:rFonts w:ascii="Courier New" w:hAnsi="Courier New" w:cs="Courier New"/>
                <w:rtl/>
              </w:rPr>
              <w:delText>وهو فى</w:delText>
            </w:r>
          </w:del>
          <w:ins w:id="21367" w:author="Transkribus" w:date="2019-12-11T14:30:00Z">
            <w:r w:rsidR="00EE6742" w:rsidRPr="00EE6742">
              <w:rPr>
                <w:rFonts w:ascii="Courier New" w:hAnsi="Courier New" w:cs="Courier New"/>
                <w:rtl/>
              </w:rPr>
              <w:t>وهوفى</w:t>
            </w:r>
          </w:ins>
          <w:r w:rsidR="00EE6742" w:rsidRPr="00EE6742">
            <w:rPr>
              <w:rFonts w:ascii="Courier New" w:hAnsi="Courier New" w:cs="Courier New"/>
              <w:rtl/>
            </w:rPr>
            <w:t xml:space="preserve"> دست و</w:t>
          </w:r>
          <w:del w:id="21368" w:author="Transkribus" w:date="2019-12-11T14:30:00Z">
            <w:r w:rsidRPr="009B6BCA">
              <w:rPr>
                <w:rFonts w:ascii="Courier New" w:hAnsi="Courier New" w:cs="Courier New"/>
                <w:rtl/>
              </w:rPr>
              <w:delText>ز</w:delText>
            </w:r>
          </w:del>
          <w:ins w:id="21369" w:author="Transkribus" w:date="2019-12-11T14:30:00Z">
            <w:r w:rsidR="00EE6742" w:rsidRPr="00EE6742">
              <w:rPr>
                <w:rFonts w:ascii="Courier New" w:hAnsi="Courier New" w:cs="Courier New"/>
                <w:rtl/>
              </w:rPr>
              <w:t>ر</w:t>
            </w:r>
          </w:ins>
          <w:r w:rsidR="00EE6742" w:rsidRPr="00EE6742">
            <w:rPr>
              <w:rFonts w:ascii="Courier New" w:hAnsi="Courier New" w:cs="Courier New"/>
              <w:rtl/>
            </w:rPr>
            <w:t>ار</w:t>
          </w:r>
          <w:del w:id="21370" w:author="Transkribus" w:date="2019-12-11T14:30:00Z">
            <w:r w:rsidRPr="009B6BCA">
              <w:rPr>
                <w:rFonts w:ascii="Courier New" w:hAnsi="Courier New" w:cs="Courier New"/>
                <w:rtl/>
              </w:rPr>
              <w:delText>ته</w:delText>
            </w:r>
          </w:del>
          <w:ins w:id="21371" w:author="Transkribus" w:date="2019-12-11T14:30:00Z">
            <w:r w:rsidR="00EE6742" w:rsidRPr="00EE6742">
              <w:rPr>
                <w:rFonts w:ascii="Courier New" w:hAnsi="Courier New" w:cs="Courier New"/>
                <w:rtl/>
              </w:rPr>
              <w:t>ة</w:t>
            </w:r>
          </w:ins>
          <w:r w:rsidR="00EE6742" w:rsidRPr="00EE6742">
            <w:rPr>
              <w:rFonts w:ascii="Courier New" w:hAnsi="Courier New" w:cs="Courier New"/>
              <w:rtl/>
            </w:rPr>
            <w:t xml:space="preserve"> فى </w:t>
          </w:r>
          <w:ins w:id="21372" w:author="Transkribus" w:date="2019-12-11T14:30:00Z">
            <w:r w:rsidR="00EE6742" w:rsidRPr="00EE6742">
              <w:rPr>
                <w:rFonts w:ascii="Courier New" w:hAnsi="Courier New" w:cs="Courier New"/>
                <w:rtl/>
              </w:rPr>
              <w:t>أب</w:t>
            </w:r>
          </w:ins>
          <w:r w:rsidR="00EE6742" w:rsidRPr="00EE6742">
            <w:rPr>
              <w:rFonts w:ascii="Courier New" w:hAnsi="Courier New" w:cs="Courier New"/>
              <w:rtl/>
            </w:rPr>
            <w:t>ا</w:t>
          </w:r>
          <w:del w:id="21373" w:author="Transkribus" w:date="2019-12-11T14:30:00Z">
            <w:r w:rsidRPr="009B6BCA">
              <w:rPr>
                <w:rFonts w:ascii="Courier New" w:hAnsi="Courier New" w:cs="Courier New"/>
                <w:rtl/>
              </w:rPr>
              <w:delText>يا</w:delText>
            </w:r>
          </w:del>
          <w:r w:rsidR="00EE6742" w:rsidRPr="00EE6742">
            <w:rPr>
              <w:rFonts w:ascii="Courier New" w:hAnsi="Courier New" w:cs="Courier New"/>
              <w:rtl/>
            </w:rPr>
            <w:t>م الملك</w:t>
          </w:r>
        </w:dir>
      </w:dir>
    </w:p>
    <w:p w14:paraId="3C11408F" w14:textId="62FE371F" w:rsidR="00EE6742" w:rsidRPr="00EE6742" w:rsidRDefault="00EE6742" w:rsidP="00EE6742">
      <w:pPr>
        <w:pStyle w:val="NurText"/>
        <w:bidi/>
        <w:rPr>
          <w:rFonts w:ascii="Courier New" w:hAnsi="Courier New" w:cs="Courier New"/>
        </w:rPr>
      </w:pPr>
      <w:r w:rsidRPr="00EE6742">
        <w:rPr>
          <w:rFonts w:ascii="Courier New" w:hAnsi="Courier New" w:cs="Courier New"/>
          <w:rtl/>
        </w:rPr>
        <w:t>الصالح</w:t>
      </w:r>
      <w:del w:id="21374" w:author="Transkribus" w:date="2019-12-11T14:30:00Z">
        <w:r w:rsidR="009B6BCA" w:rsidRPr="009B6BCA">
          <w:rPr>
            <w:rFonts w:ascii="Courier New" w:hAnsi="Courier New" w:cs="Courier New"/>
            <w:rtl/>
          </w:rPr>
          <w:delText xml:space="preserve"> اسماعيل</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7CE67C52" w14:textId="4D957A06" w:rsidR="00EE6742" w:rsidRPr="00EE6742" w:rsidRDefault="009B6BCA" w:rsidP="00EE6742">
      <w:pPr>
        <w:pStyle w:val="NurText"/>
        <w:bidi/>
        <w:rPr>
          <w:ins w:id="21375" w:author="Transkribus" w:date="2019-12-11T14:30:00Z"/>
          <w:rFonts w:ascii="Courier New" w:hAnsi="Courier New" w:cs="Courier New"/>
        </w:rPr>
      </w:pPr>
      <w:dir w:val="rtl">
        <w:dir w:val="rtl">
          <w:del w:id="21376" w:author="Transkribus" w:date="2019-12-11T14:30:00Z">
            <w:r w:rsidRPr="009B6BCA">
              <w:rPr>
                <w:rFonts w:ascii="Courier New" w:hAnsi="Courier New" w:cs="Courier New"/>
                <w:rtl/>
              </w:rPr>
              <w:delText>وكان ابى صديقه وبينهما مودة فقال له يوما سديد</w:delText>
            </w:r>
          </w:del>
          <w:ins w:id="21377" w:author="Transkribus" w:date="2019-12-11T14:30:00Z">
            <w:r w:rsidR="00EE6742" w:rsidRPr="00EE6742">
              <w:rPr>
                <w:rFonts w:ascii="Courier New" w:hAnsi="Courier New" w:cs="Courier New"/>
                <w:rtl/>
              </w:rPr>
              <w:t>٢٣٧</w:t>
            </w:r>
          </w:ins>
        </w:dir>
      </w:dir>
    </w:p>
    <w:p w14:paraId="313C55D8" w14:textId="48763366" w:rsidR="00EE6742" w:rsidRPr="00EE6742" w:rsidRDefault="00EE6742" w:rsidP="00EE6742">
      <w:pPr>
        <w:pStyle w:val="NurText"/>
        <w:bidi/>
        <w:rPr>
          <w:ins w:id="21378" w:author="Transkribus" w:date="2019-12-11T14:30:00Z"/>
          <w:rFonts w:ascii="Courier New" w:hAnsi="Courier New" w:cs="Courier New"/>
        </w:rPr>
      </w:pPr>
      <w:ins w:id="21379" w:author="Transkribus" w:date="2019-12-11T14:30:00Z">
        <w:r w:rsidRPr="00EE6742">
          <w:rPr>
            <w:rFonts w:ascii="Courier New" w:hAnsi="Courier New" w:cs="Courier New"/>
            <w:rtl/>
          </w:rPr>
          <w:t>الصالح اسمعيل وكابن أبى صديقة ويهمامودة فثال لهيومان اسديد</w:t>
        </w:r>
      </w:ins>
      <w:r w:rsidRPr="00EE6742">
        <w:rPr>
          <w:rFonts w:ascii="Courier New" w:hAnsi="Courier New" w:cs="Courier New"/>
          <w:rtl/>
        </w:rPr>
        <w:t xml:space="preserve"> الدين بلغنى ان اب</w:t>
      </w:r>
      <w:del w:id="21380" w:author="Transkribus" w:date="2019-12-11T14:30:00Z">
        <w:r w:rsidR="009B6BCA" w:rsidRPr="009B6BCA">
          <w:rPr>
            <w:rFonts w:ascii="Courier New" w:hAnsi="Courier New" w:cs="Courier New"/>
            <w:rtl/>
          </w:rPr>
          <w:delText>نك</w:delText>
        </w:r>
      </w:del>
      <w:ins w:id="21381" w:author="Transkribus" w:date="2019-12-11T14:30:00Z">
        <w:r w:rsidRPr="00EE6742">
          <w:rPr>
            <w:rFonts w:ascii="Courier New" w:hAnsi="Courier New" w:cs="Courier New"/>
            <w:rtl/>
          </w:rPr>
          <w:t>ل</w:t>
        </w:r>
      </w:ins>
      <w:r w:rsidRPr="00EE6742">
        <w:rPr>
          <w:rFonts w:ascii="Courier New" w:hAnsi="Courier New" w:cs="Courier New"/>
          <w:rtl/>
        </w:rPr>
        <w:t xml:space="preserve"> قد</w:t>
      </w:r>
      <w:del w:id="21382" w:author="Transkribus" w:date="2019-12-11T14:30:00Z">
        <w:r w:rsidR="009B6BCA" w:rsidRPr="009B6BCA">
          <w:rPr>
            <w:rFonts w:ascii="Courier New" w:hAnsi="Courier New" w:cs="Courier New"/>
            <w:rtl/>
          </w:rPr>
          <w:delText xml:space="preserve"> صنف كتابا</w:delText>
        </w:r>
      </w:del>
    </w:p>
    <w:p w14:paraId="72B60347" w14:textId="205E5E66" w:rsidR="00EE6742" w:rsidRPr="00EE6742" w:rsidRDefault="00EE6742" w:rsidP="00EE6742">
      <w:pPr>
        <w:pStyle w:val="NurText"/>
        <w:bidi/>
        <w:rPr>
          <w:rFonts w:ascii="Courier New" w:hAnsi="Courier New" w:cs="Courier New"/>
        </w:rPr>
      </w:pPr>
      <w:ins w:id="21383" w:author="Transkribus" w:date="2019-12-11T14:30:00Z">
        <w:r w:rsidRPr="00EE6742">
          <w:rPr>
            <w:rFonts w:ascii="Courier New" w:hAnsi="Courier New" w:cs="Courier New"/>
            <w:rtl/>
          </w:rPr>
          <w:t>سيف كمتابا</w:t>
        </w:r>
      </w:ins>
      <w:r w:rsidRPr="00EE6742">
        <w:rPr>
          <w:rFonts w:ascii="Courier New" w:hAnsi="Courier New" w:cs="Courier New"/>
          <w:rtl/>
        </w:rPr>
        <w:t xml:space="preserve"> فى </w:t>
      </w:r>
      <w:del w:id="21384" w:author="Transkribus" w:date="2019-12-11T14:30:00Z">
        <w:r w:rsidR="009B6BCA" w:rsidRPr="009B6BCA">
          <w:rPr>
            <w:rFonts w:ascii="Courier New" w:hAnsi="Courier New" w:cs="Courier New"/>
            <w:rtl/>
          </w:rPr>
          <w:delText>طبقات</w:delText>
        </w:r>
      </w:del>
      <w:ins w:id="21385" w:author="Transkribus" w:date="2019-12-11T14:30:00Z">
        <w:r w:rsidRPr="00EE6742">
          <w:rPr>
            <w:rFonts w:ascii="Courier New" w:hAnsi="Courier New" w:cs="Courier New"/>
            <w:rtl/>
          </w:rPr>
          <w:t>طبة ات</w:t>
        </w:r>
      </w:ins>
      <w:r w:rsidRPr="00EE6742">
        <w:rPr>
          <w:rFonts w:ascii="Courier New" w:hAnsi="Courier New" w:cs="Courier New"/>
          <w:rtl/>
        </w:rPr>
        <w:t xml:space="preserve"> الاطباء </w:t>
      </w:r>
      <w:del w:id="21386" w:author="Transkribus" w:date="2019-12-11T14:30:00Z">
        <w:r w:rsidR="009B6BCA" w:rsidRPr="009B6BCA">
          <w:rPr>
            <w:rFonts w:ascii="Courier New" w:hAnsi="Courier New" w:cs="Courier New"/>
            <w:rtl/>
          </w:rPr>
          <w:delText>ما سبق اليه وجماعة</w:delText>
        </w:r>
      </w:del>
      <w:ins w:id="21387" w:author="Transkribus" w:date="2019-12-11T14:30:00Z">
        <w:r w:rsidRPr="00EE6742">
          <w:rPr>
            <w:rFonts w:ascii="Courier New" w:hAnsi="Courier New" w:cs="Courier New"/>
            <w:rtl/>
          </w:rPr>
          <w:t>ماسبق البه وحماعة</w:t>
        </w:r>
      </w:ins>
      <w:r w:rsidRPr="00EE6742">
        <w:rPr>
          <w:rFonts w:ascii="Courier New" w:hAnsi="Courier New" w:cs="Courier New"/>
          <w:rtl/>
        </w:rPr>
        <w:t xml:space="preserve"> الاطباء </w:t>
      </w:r>
      <w:del w:id="21388" w:author="Transkribus" w:date="2019-12-11T14:30:00Z">
        <w:r w:rsidR="009B6BCA" w:rsidRPr="009B6BCA">
          <w:rPr>
            <w:rFonts w:ascii="Courier New" w:hAnsi="Courier New" w:cs="Courier New"/>
            <w:rtl/>
          </w:rPr>
          <w:delText>الذين ياتون</w:delText>
        </w:r>
      </w:del>
      <w:ins w:id="21389" w:author="Transkribus" w:date="2019-12-11T14:30:00Z">
        <w:r w:rsidRPr="00EE6742">
          <w:rPr>
            <w:rFonts w:ascii="Courier New" w:hAnsi="Courier New" w:cs="Courier New"/>
            <w:rtl/>
          </w:rPr>
          <w:t>الدين بأبو ن</w:t>
        </w:r>
      </w:ins>
      <w:r w:rsidRPr="00EE6742">
        <w:rPr>
          <w:rFonts w:ascii="Courier New" w:hAnsi="Courier New" w:cs="Courier New"/>
          <w:rtl/>
        </w:rPr>
        <w:t xml:space="preserve"> الى </w:t>
      </w:r>
      <w:del w:id="21390" w:author="Transkribus" w:date="2019-12-11T14:30:00Z">
        <w:r w:rsidR="009B6BCA" w:rsidRPr="009B6BCA">
          <w:rPr>
            <w:rFonts w:ascii="Courier New" w:hAnsi="Courier New" w:cs="Courier New"/>
            <w:rtl/>
          </w:rPr>
          <w:delText>شاكرين</w:delText>
        </w:r>
      </w:del>
      <w:ins w:id="21391" w:author="Transkribus" w:date="2019-12-11T14:30:00Z">
        <w:r w:rsidRPr="00EE6742">
          <w:rPr>
            <w:rFonts w:ascii="Courier New" w:hAnsi="Courier New" w:cs="Courier New"/>
            <w:rtl/>
          </w:rPr>
          <w:t>شاكر بن</w:t>
        </w:r>
      </w:ins>
      <w:r w:rsidRPr="00EE6742">
        <w:rPr>
          <w:rFonts w:ascii="Courier New" w:hAnsi="Courier New" w:cs="Courier New"/>
          <w:rtl/>
        </w:rPr>
        <w:t xml:space="preserve"> منه</w:t>
      </w:r>
      <w:del w:id="2139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BA8A364" w14:textId="1D958361" w:rsidR="00EE6742" w:rsidRPr="00EE6742" w:rsidRDefault="009B6BCA" w:rsidP="00EE6742">
      <w:pPr>
        <w:pStyle w:val="NurText"/>
        <w:bidi/>
        <w:rPr>
          <w:ins w:id="21393" w:author="Transkribus" w:date="2019-12-11T14:30:00Z"/>
          <w:rFonts w:ascii="Courier New" w:hAnsi="Courier New" w:cs="Courier New"/>
        </w:rPr>
      </w:pPr>
      <w:dir w:val="rtl">
        <w:dir w:val="rtl">
          <w:r w:rsidR="00EE6742" w:rsidRPr="00EE6742">
            <w:rPr>
              <w:rFonts w:ascii="Courier New" w:hAnsi="Courier New" w:cs="Courier New"/>
              <w:rtl/>
            </w:rPr>
            <w:t xml:space="preserve">وهذا الكتاب </w:t>
          </w:r>
          <w:del w:id="21394" w:author="Transkribus" w:date="2019-12-11T14:30:00Z">
            <w:r w:rsidRPr="009B6BCA">
              <w:rPr>
                <w:rFonts w:ascii="Courier New" w:hAnsi="Courier New" w:cs="Courier New"/>
                <w:rtl/>
              </w:rPr>
              <w:delText>ج</w:delText>
            </w:r>
          </w:del>
          <w:ins w:id="21395" w:author="Transkribus" w:date="2019-12-11T14:30:00Z">
            <w:r w:rsidR="00EE6742" w:rsidRPr="00EE6742">
              <w:rPr>
                <w:rFonts w:ascii="Courier New" w:hAnsi="Courier New" w:cs="Courier New"/>
                <w:rtl/>
              </w:rPr>
              <w:t>خ</w:t>
            </w:r>
          </w:ins>
          <w:r w:rsidR="00EE6742" w:rsidRPr="00EE6742">
            <w:rPr>
              <w:rFonts w:ascii="Courier New" w:hAnsi="Courier New" w:cs="Courier New"/>
              <w:rtl/>
            </w:rPr>
            <w:t xml:space="preserve">ليل القدر </w:t>
          </w:r>
          <w:del w:id="21396" w:author="Transkribus" w:date="2019-12-11T14:30:00Z">
            <w:r w:rsidRPr="009B6BCA">
              <w:rPr>
                <w:rFonts w:ascii="Courier New" w:hAnsi="Courier New" w:cs="Courier New"/>
                <w:rtl/>
              </w:rPr>
              <w:delText>وقد اجتمع</w:delText>
            </w:r>
          </w:del>
          <w:ins w:id="21397" w:author="Transkribus" w:date="2019-12-11T14:30:00Z">
            <w:r w:rsidR="00EE6742" w:rsidRPr="00EE6742">
              <w:rPr>
                <w:rFonts w:ascii="Courier New" w:hAnsi="Courier New" w:cs="Courier New"/>
                <w:rtl/>
              </w:rPr>
              <w:t>وفد احتمع</w:t>
            </w:r>
          </w:ins>
          <w:r w:rsidR="00EE6742" w:rsidRPr="00EE6742">
            <w:rPr>
              <w:rFonts w:ascii="Courier New" w:hAnsi="Courier New" w:cs="Courier New"/>
              <w:rtl/>
            </w:rPr>
            <w:t xml:space="preserve"> عندى فى </w:t>
          </w:r>
          <w:del w:id="21398" w:author="Transkribus" w:date="2019-12-11T14:30:00Z">
            <w:r w:rsidRPr="009B6BCA">
              <w:rPr>
                <w:rFonts w:ascii="Courier New" w:hAnsi="Courier New" w:cs="Courier New"/>
                <w:rtl/>
              </w:rPr>
              <w:delText>خزانتى اكثر</w:delText>
            </w:r>
          </w:del>
          <w:ins w:id="21399" w:author="Transkribus" w:date="2019-12-11T14:30:00Z">
            <w:r w:rsidR="00EE6742" w:rsidRPr="00EE6742">
              <w:rPr>
                <w:rFonts w:ascii="Courier New" w:hAnsi="Courier New" w:cs="Courier New"/>
                <w:rtl/>
              </w:rPr>
              <w:t>خزاننى أكتر</w:t>
            </w:r>
          </w:ins>
          <w:r w:rsidR="00EE6742" w:rsidRPr="00EE6742">
            <w:rPr>
              <w:rFonts w:ascii="Courier New" w:hAnsi="Courier New" w:cs="Courier New"/>
              <w:rtl/>
            </w:rPr>
            <w:t xml:space="preserve"> من </w:t>
          </w:r>
          <w:del w:id="21400" w:author="Transkribus" w:date="2019-12-11T14:30:00Z">
            <w:r w:rsidRPr="009B6BCA">
              <w:rPr>
                <w:rFonts w:ascii="Courier New" w:hAnsi="Courier New" w:cs="Courier New"/>
                <w:rtl/>
              </w:rPr>
              <w:delText>عشرين</w:delText>
            </w:r>
          </w:del>
          <w:ins w:id="21401" w:author="Transkribus" w:date="2019-12-11T14:30:00Z">
            <w:r w:rsidR="00EE6742" w:rsidRPr="00EE6742">
              <w:rPr>
                <w:rFonts w:ascii="Courier New" w:hAnsi="Courier New" w:cs="Courier New"/>
                <w:rtl/>
              </w:rPr>
              <w:t>عشر بن</w:t>
            </w:r>
          </w:ins>
          <w:r w:rsidR="00EE6742" w:rsidRPr="00EE6742">
            <w:rPr>
              <w:rFonts w:ascii="Courier New" w:hAnsi="Courier New" w:cs="Courier New"/>
              <w:rtl/>
            </w:rPr>
            <w:t xml:space="preserve"> الف </w:t>
          </w:r>
          <w:del w:id="21402" w:author="Transkribus" w:date="2019-12-11T14:30:00Z">
            <w:r w:rsidRPr="009B6BCA">
              <w:rPr>
                <w:rFonts w:ascii="Courier New" w:hAnsi="Courier New" w:cs="Courier New"/>
                <w:rtl/>
              </w:rPr>
              <w:delText>مجلد ما فيها شيء</w:delText>
            </w:r>
          </w:del>
          <w:ins w:id="21403" w:author="Transkribus" w:date="2019-12-11T14:30:00Z">
            <w:r w:rsidR="00EE6742" w:rsidRPr="00EE6742">
              <w:rPr>
                <w:rFonts w:ascii="Courier New" w:hAnsi="Courier New" w:cs="Courier New"/>
                <w:rtl/>
              </w:rPr>
              <w:t>محخلدمانيها</w:t>
            </w:r>
          </w:ins>
        </w:dir>
      </w:dir>
    </w:p>
    <w:p w14:paraId="0BDDD6A4" w14:textId="77777777" w:rsidR="009B6BCA" w:rsidRPr="009B6BCA" w:rsidRDefault="00EE6742" w:rsidP="009B6BCA">
      <w:pPr>
        <w:pStyle w:val="NurText"/>
        <w:bidi/>
        <w:rPr>
          <w:del w:id="21404" w:author="Transkribus" w:date="2019-12-11T14:30:00Z"/>
          <w:rFonts w:ascii="Courier New" w:hAnsi="Courier New" w:cs="Courier New"/>
        </w:rPr>
      </w:pPr>
      <w:ins w:id="21405" w:author="Transkribus" w:date="2019-12-11T14:30:00Z">
        <w:r w:rsidRPr="00EE6742">
          <w:rPr>
            <w:rFonts w:ascii="Courier New" w:hAnsi="Courier New" w:cs="Courier New"/>
            <w:rtl/>
          </w:rPr>
          <w:t>اسى</w:t>
        </w:r>
      </w:ins>
      <w:r w:rsidRPr="00EE6742">
        <w:rPr>
          <w:rFonts w:ascii="Courier New" w:hAnsi="Courier New" w:cs="Courier New"/>
          <w:rtl/>
        </w:rPr>
        <w:t xml:space="preserve"> من هذا </w:t>
      </w:r>
      <w:del w:id="21406" w:author="Transkribus" w:date="2019-12-11T14:30:00Z">
        <w:r w:rsidR="009B6BCA" w:rsidRPr="009B6BCA">
          <w:rPr>
            <w:rFonts w:ascii="Courier New" w:hAnsi="Courier New" w:cs="Courier New"/>
            <w:rtl/>
          </w:rPr>
          <w:delText>الفن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1F91230C" w14:textId="0D7D977F" w:rsidR="00EE6742" w:rsidRPr="00EE6742" w:rsidRDefault="009B6BCA" w:rsidP="00EE6742">
      <w:pPr>
        <w:pStyle w:val="NurText"/>
        <w:bidi/>
        <w:rPr>
          <w:rFonts w:ascii="Courier New" w:hAnsi="Courier New" w:cs="Courier New"/>
        </w:rPr>
      </w:pPr>
      <w:dir w:val="rtl">
        <w:dir w:val="rtl">
          <w:del w:id="21407" w:author="Transkribus" w:date="2019-12-11T14:30:00Z">
            <w:r w:rsidRPr="009B6BCA">
              <w:rPr>
                <w:rFonts w:ascii="Courier New" w:hAnsi="Courier New" w:cs="Courier New"/>
                <w:rtl/>
              </w:rPr>
              <w:delText>واشتهى</w:delText>
            </w:r>
          </w:del>
          <w:ins w:id="21408" w:author="Transkribus" w:date="2019-12-11T14:30:00Z">
            <w:r w:rsidR="00EE6742" w:rsidRPr="00EE6742">
              <w:rPr>
                <w:rFonts w:ascii="Courier New" w:hAnsi="Courier New" w:cs="Courier New"/>
                <w:rtl/>
              </w:rPr>
              <w:t>الغن واشهى</w:t>
            </w:r>
          </w:ins>
          <w:r w:rsidR="00EE6742" w:rsidRPr="00EE6742">
            <w:rPr>
              <w:rFonts w:ascii="Courier New" w:hAnsi="Courier New" w:cs="Courier New"/>
              <w:rtl/>
            </w:rPr>
            <w:t xml:space="preserve"> منك </w:t>
          </w:r>
          <w:del w:id="21409" w:author="Transkribus" w:date="2019-12-11T14:30:00Z">
            <w:r w:rsidRPr="009B6BCA">
              <w:rPr>
                <w:rFonts w:ascii="Courier New" w:hAnsi="Courier New" w:cs="Courier New"/>
                <w:rtl/>
              </w:rPr>
              <w:delText>ان تبعث اليه يكتب</w:delText>
            </w:r>
          </w:del>
          <w:ins w:id="21410" w:author="Transkribus" w:date="2019-12-11T14:30:00Z">
            <w:r w:rsidR="00EE6742" w:rsidRPr="00EE6742">
              <w:rPr>
                <w:rFonts w:ascii="Courier New" w:hAnsi="Courier New" w:cs="Courier New"/>
                <w:rtl/>
              </w:rPr>
              <w:t>أن تبعت البه بكتب</w:t>
            </w:r>
          </w:ins>
          <w:r w:rsidR="00EE6742" w:rsidRPr="00EE6742">
            <w:rPr>
              <w:rFonts w:ascii="Courier New" w:hAnsi="Courier New" w:cs="Courier New"/>
              <w:rtl/>
            </w:rPr>
            <w:t xml:space="preserve"> لى نس</w:t>
          </w:r>
          <w:del w:id="21411" w:author="Transkribus" w:date="2019-12-11T14:30:00Z">
            <w:r w:rsidRPr="009B6BCA">
              <w:rPr>
                <w:rFonts w:ascii="Courier New" w:hAnsi="Courier New" w:cs="Courier New"/>
                <w:rtl/>
              </w:rPr>
              <w:delText>خة</w:delText>
            </w:r>
          </w:del>
          <w:ins w:id="21412" w:author="Transkribus" w:date="2019-12-11T14:30:00Z">
            <w:r w:rsidR="00EE6742" w:rsidRPr="00EE6742">
              <w:rPr>
                <w:rFonts w:ascii="Courier New" w:hAnsi="Courier New" w:cs="Courier New"/>
                <w:rtl/>
              </w:rPr>
              <w:t>حه</w:t>
            </w:r>
          </w:ins>
          <w:r w:rsidR="00EE6742" w:rsidRPr="00EE6742">
            <w:rPr>
              <w:rFonts w:ascii="Courier New" w:hAnsi="Courier New" w:cs="Courier New"/>
              <w:rtl/>
            </w:rPr>
            <w:t xml:space="preserve"> من هذا الكتاب</w:t>
          </w:r>
          <w:del w:id="2141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14" w:author="Transkribus" w:date="2019-12-11T14:30:00Z">
            <w:r w:rsidR="00EE6742" w:rsidRPr="00EE6742">
              <w:rPr>
                <w:rFonts w:ascii="Courier New" w:hAnsi="Courier New" w:cs="Courier New"/>
                <w:rtl/>
              </w:rPr>
              <w:t xml:space="preserve"> وكتب</w:t>
            </w:r>
          </w:ins>
        </w:dir>
      </w:dir>
    </w:p>
    <w:p w14:paraId="1DFA5688" w14:textId="22C36AE2" w:rsidR="00EE6742" w:rsidRPr="00EE6742" w:rsidRDefault="009B6BCA" w:rsidP="00EE6742">
      <w:pPr>
        <w:pStyle w:val="NurText"/>
        <w:bidi/>
        <w:rPr>
          <w:rFonts w:ascii="Courier New" w:hAnsi="Courier New" w:cs="Courier New"/>
        </w:rPr>
      </w:pPr>
      <w:dir w:val="rtl">
        <w:dir w:val="rtl">
          <w:del w:id="21415" w:author="Transkribus" w:date="2019-12-11T14:30:00Z">
            <w:r w:rsidRPr="009B6BCA">
              <w:rPr>
                <w:rFonts w:ascii="Courier New" w:hAnsi="Courier New" w:cs="Courier New"/>
                <w:rtl/>
              </w:rPr>
              <w:delText>وكنت يومئذ بصرخد عند</w:delText>
            </w:r>
          </w:del>
          <w:ins w:id="21416" w:author="Transkribus" w:date="2019-12-11T14:30:00Z">
            <w:r w:rsidR="00EE6742" w:rsidRPr="00EE6742">
              <w:rPr>
                <w:rFonts w:ascii="Courier New" w:hAnsi="Courier New" w:cs="Courier New"/>
                <w:rtl/>
              </w:rPr>
              <w:t>بو مثذ نصر جدعند</w:t>
            </w:r>
          </w:ins>
          <w:r w:rsidR="00EE6742" w:rsidRPr="00EE6742">
            <w:rPr>
              <w:rFonts w:ascii="Courier New" w:hAnsi="Courier New" w:cs="Courier New"/>
              <w:rtl/>
            </w:rPr>
            <w:t xml:space="preserve"> مالكها الامير عز الدين </w:t>
          </w:r>
          <w:del w:id="21417" w:author="Transkribus" w:date="2019-12-11T14:30:00Z">
            <w:r w:rsidRPr="009B6BCA">
              <w:rPr>
                <w:rFonts w:ascii="Courier New" w:hAnsi="Courier New" w:cs="Courier New"/>
                <w:rtl/>
              </w:rPr>
              <w:delText>ايبك المعظمى فامتثل امره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18" w:author="Transkribus" w:date="2019-12-11T14:30:00Z">
            <w:r w:rsidR="00EE6742" w:rsidRPr="00EE6742">
              <w:rPr>
                <w:rFonts w:ascii="Courier New" w:hAnsi="Courier New" w:cs="Courier New"/>
                <w:rtl/>
              </w:rPr>
              <w:t>اسلك المعمى فامتقل امرة ولماوصلى كتاب</w:t>
            </w:r>
          </w:ins>
        </w:dir>
      </w:dir>
    </w:p>
    <w:p w14:paraId="27D66AB6" w14:textId="59DCEAF2" w:rsidR="00EE6742" w:rsidRPr="00EE6742" w:rsidRDefault="009B6BCA" w:rsidP="00EE6742">
      <w:pPr>
        <w:pStyle w:val="NurText"/>
        <w:bidi/>
        <w:rPr>
          <w:rFonts w:ascii="Courier New" w:hAnsi="Courier New" w:cs="Courier New"/>
        </w:rPr>
      </w:pPr>
      <w:dir w:val="rtl">
        <w:dir w:val="rtl">
          <w:del w:id="21419" w:author="Transkribus" w:date="2019-12-11T14:30:00Z">
            <w:r w:rsidRPr="009B6BCA">
              <w:rPr>
                <w:rFonts w:ascii="Courier New" w:hAnsi="Courier New" w:cs="Courier New"/>
                <w:rtl/>
              </w:rPr>
              <w:delText>ولما وصلنى كتاب ابى اتيت الى دمشق واستصحبت معى</w:delText>
            </w:r>
          </w:del>
          <w:ins w:id="21420" w:author="Transkribus" w:date="2019-12-11T14:30:00Z">
            <w:r w:rsidR="00EE6742" w:rsidRPr="00EE6742">
              <w:rPr>
                <w:rFonts w:ascii="Courier New" w:hAnsi="Courier New" w:cs="Courier New"/>
                <w:rtl/>
              </w:rPr>
              <w:t xml:space="preserve"> أبى أتيب الى ذمشق واسة صحيب مبى</w:t>
            </w:r>
          </w:ins>
          <w:r w:rsidR="00EE6742" w:rsidRPr="00EE6742">
            <w:rPr>
              <w:rFonts w:ascii="Courier New" w:hAnsi="Courier New" w:cs="Courier New"/>
              <w:rtl/>
            </w:rPr>
            <w:t xml:space="preserve"> مسودات </w:t>
          </w:r>
          <w:del w:id="21421" w:author="Transkribus" w:date="2019-12-11T14:30:00Z">
            <w:r w:rsidRPr="009B6BCA">
              <w:rPr>
                <w:rFonts w:ascii="Courier New" w:hAnsi="Courier New" w:cs="Courier New"/>
                <w:rtl/>
              </w:rPr>
              <w:delText xml:space="preserve">من </w:delText>
            </w:r>
          </w:del>
          <w:r w:rsidR="00EE6742" w:rsidRPr="00EE6742">
            <w:rPr>
              <w:rFonts w:ascii="Courier New" w:hAnsi="Courier New" w:cs="Courier New"/>
              <w:rtl/>
            </w:rPr>
            <w:t>الكتاب واستدعي</w:t>
          </w:r>
          <w:del w:id="21422" w:author="Transkribus" w:date="2019-12-11T14:30:00Z">
            <w:r w:rsidRPr="009B6BCA">
              <w:rPr>
                <w:rFonts w:ascii="Courier New" w:hAnsi="Courier New" w:cs="Courier New"/>
                <w:rtl/>
              </w:rPr>
              <w:delText>ت</w:delText>
            </w:r>
          </w:del>
          <w:ins w:id="21423"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الشريف الناس</w:t>
          </w:r>
          <w:del w:id="21424" w:author="Transkribus" w:date="2019-12-11T14:30:00Z">
            <w:r w:rsidRPr="009B6BCA">
              <w:rPr>
                <w:rFonts w:ascii="Courier New" w:hAnsi="Courier New" w:cs="Courier New"/>
                <w:rtl/>
              </w:rPr>
              <w:delText>خ</w:delText>
            </w:r>
          </w:del>
          <w:ins w:id="21425" w:author="Transkribus" w:date="2019-12-11T14:30:00Z">
            <w:r w:rsidR="00EE6742" w:rsidRPr="00EE6742">
              <w:rPr>
                <w:rFonts w:ascii="Courier New" w:hAnsi="Courier New" w:cs="Courier New"/>
                <w:rtl/>
              </w:rPr>
              <w:t>ح</w:t>
            </w:r>
          </w:ins>
          <w:r w:rsidR="00EE6742" w:rsidRPr="00EE6742">
            <w:rPr>
              <w:rFonts w:ascii="Courier New" w:hAnsi="Courier New" w:cs="Courier New"/>
              <w:rtl/>
            </w:rPr>
            <w:t xml:space="preserve"> وهو</w:t>
          </w:r>
        </w:dir>
      </w:dir>
    </w:p>
    <w:p w14:paraId="67C890A5" w14:textId="06C69B49"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شمس الدين محمد الحسينى وكان </w:t>
      </w:r>
      <w:del w:id="21426" w:author="Transkribus" w:date="2019-12-11T14:30:00Z">
        <w:r w:rsidR="009B6BCA" w:rsidRPr="009B6BCA">
          <w:rPr>
            <w:rFonts w:ascii="Courier New" w:hAnsi="Courier New" w:cs="Courier New"/>
            <w:rtl/>
          </w:rPr>
          <w:delText>كثيرا ينسخ لنا وخطه</w:delText>
        </w:r>
      </w:del>
      <w:ins w:id="21427" w:author="Transkribus" w:date="2019-12-11T14:30:00Z">
        <w:r w:rsidRPr="00EE6742">
          <w:rPr>
            <w:rFonts w:ascii="Courier New" w:hAnsi="Courier New" w:cs="Courier New"/>
            <w:rtl/>
          </w:rPr>
          <w:t>كتير ايفسحلنا وجطه</w:t>
        </w:r>
      </w:ins>
      <w:r w:rsidRPr="00EE6742">
        <w:rPr>
          <w:rFonts w:ascii="Courier New" w:hAnsi="Courier New" w:cs="Courier New"/>
          <w:rtl/>
        </w:rPr>
        <w:t xml:space="preserve"> منسوب فى </w:t>
      </w:r>
      <w:del w:id="21428" w:author="Transkribus" w:date="2019-12-11T14:30:00Z">
        <w:r w:rsidR="009B6BCA" w:rsidRPr="009B6BCA">
          <w:rPr>
            <w:rFonts w:ascii="Courier New" w:hAnsi="Courier New" w:cs="Courier New"/>
            <w:rtl/>
          </w:rPr>
          <w:delText>نهاية الجودة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429" w:author="Transkribus" w:date="2019-12-11T14:30:00Z">
        <w:r w:rsidRPr="00EE6742">
          <w:rPr>
            <w:rFonts w:ascii="Courier New" w:hAnsi="Courier New" w:cs="Courier New"/>
            <w:rtl/>
          </w:rPr>
          <w:t>نهابة الحودة وهوفاضل</w:t>
        </w:r>
      </w:ins>
    </w:p>
    <w:p w14:paraId="1462038E" w14:textId="4296DB46" w:rsidR="00EE6742" w:rsidRPr="00EE6742" w:rsidRDefault="009B6BCA" w:rsidP="00EE6742">
      <w:pPr>
        <w:pStyle w:val="NurText"/>
        <w:bidi/>
        <w:rPr>
          <w:rFonts w:ascii="Courier New" w:hAnsi="Courier New" w:cs="Courier New"/>
        </w:rPr>
      </w:pPr>
      <w:dir w:val="rtl">
        <w:dir w:val="rtl">
          <w:del w:id="21430" w:author="Transkribus" w:date="2019-12-11T14:30:00Z">
            <w:r w:rsidRPr="009B6BCA">
              <w:rPr>
                <w:rFonts w:ascii="Courier New" w:hAnsi="Courier New" w:cs="Courier New"/>
                <w:rtl/>
              </w:rPr>
              <w:delText>وهو فاضل</w:delText>
            </w:r>
          </w:del>
          <w:r w:rsidR="00EE6742" w:rsidRPr="00EE6742">
            <w:rPr>
              <w:rFonts w:ascii="Courier New" w:hAnsi="Courier New" w:cs="Courier New"/>
              <w:rtl/>
            </w:rPr>
            <w:t xml:space="preserve"> فى العر</w:t>
          </w:r>
          <w:del w:id="21431" w:author="Transkribus" w:date="2019-12-11T14:30:00Z">
            <w:r w:rsidRPr="009B6BCA">
              <w:rPr>
                <w:rFonts w:ascii="Courier New" w:hAnsi="Courier New" w:cs="Courier New"/>
                <w:rtl/>
              </w:rPr>
              <w:delText>ب</w:delText>
            </w:r>
          </w:del>
          <w:r w:rsidR="00EE6742" w:rsidRPr="00EE6742">
            <w:rPr>
              <w:rFonts w:ascii="Courier New" w:hAnsi="Courier New" w:cs="Courier New"/>
              <w:rtl/>
            </w:rPr>
            <w:t xml:space="preserve">ية فاخليت له </w:t>
          </w:r>
          <w:del w:id="21432" w:author="Transkribus" w:date="2019-12-11T14:30:00Z">
            <w:r w:rsidRPr="009B6BCA">
              <w:rPr>
                <w:rFonts w:ascii="Courier New" w:hAnsi="Courier New" w:cs="Courier New"/>
                <w:rtl/>
              </w:rPr>
              <w:delText>موضعا عندنا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33" w:author="Transkribus" w:date="2019-12-11T14:30:00Z">
            <w:r w:rsidR="00EE6742" w:rsidRPr="00EE6742">
              <w:rPr>
                <w:rFonts w:ascii="Courier New" w:hAnsi="Courier New" w:cs="Courier New"/>
                <w:rtl/>
              </w:rPr>
              <w:t>موسعاعندناوكتب الكتاب فى مدة بسيرة فى تقطبع ريع البغدادى</w:t>
            </w:r>
          </w:ins>
        </w:dir>
      </w:dir>
    </w:p>
    <w:p w14:paraId="3066E18D" w14:textId="77777777" w:rsidR="009B6BCA" w:rsidRPr="009B6BCA" w:rsidRDefault="009B6BCA" w:rsidP="009B6BCA">
      <w:pPr>
        <w:pStyle w:val="NurText"/>
        <w:bidi/>
        <w:rPr>
          <w:del w:id="21434" w:author="Transkribus" w:date="2019-12-11T14:30:00Z"/>
          <w:rFonts w:ascii="Courier New" w:hAnsi="Courier New" w:cs="Courier New"/>
        </w:rPr>
      </w:pPr>
      <w:dir w:val="rtl">
        <w:dir w:val="rtl">
          <w:del w:id="21435" w:author="Transkribus" w:date="2019-12-11T14:30:00Z">
            <w:r w:rsidRPr="009B6BCA">
              <w:rPr>
                <w:rFonts w:ascii="Courier New" w:hAnsi="Courier New" w:cs="Courier New"/>
                <w:rtl/>
              </w:rPr>
              <w:delText>وكتب الكتاب فى مدة يسيرة فى تقطيع ربع البغدادى اربعة اجزاء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F2F0A7F" w14:textId="4C8CCF86" w:rsidR="00EE6742" w:rsidRPr="00EE6742" w:rsidRDefault="009B6BCA" w:rsidP="00EE6742">
      <w:pPr>
        <w:pStyle w:val="NurText"/>
        <w:bidi/>
        <w:rPr>
          <w:rFonts w:ascii="Courier New" w:hAnsi="Courier New" w:cs="Courier New"/>
        </w:rPr>
      </w:pPr>
      <w:dir w:val="rtl">
        <w:dir w:val="rtl">
          <w:ins w:id="21436" w:author="Transkribus" w:date="2019-12-11T14:30:00Z">
            <w:r w:rsidR="00EE6742" w:rsidRPr="00EE6742">
              <w:rPr>
                <w:rFonts w:ascii="Courier New" w:hAnsi="Courier New" w:cs="Courier New"/>
                <w:rtl/>
              </w:rPr>
              <w:t xml:space="preserve">أر يبعة أحمراء </w:t>
            </w:r>
          </w:ins>
          <w:r w:rsidR="00EE6742" w:rsidRPr="00EE6742">
            <w:rPr>
              <w:rFonts w:ascii="Courier New" w:hAnsi="Courier New" w:cs="Courier New"/>
              <w:rtl/>
            </w:rPr>
            <w:t xml:space="preserve">ولما </w:t>
          </w:r>
          <w:del w:id="21437" w:author="Transkribus" w:date="2019-12-11T14:30:00Z">
            <w:r w:rsidRPr="009B6BCA">
              <w:rPr>
                <w:rFonts w:ascii="Courier New" w:hAnsi="Courier New" w:cs="Courier New"/>
                <w:rtl/>
              </w:rPr>
              <w:delText>ت</w:delText>
            </w:r>
          </w:del>
          <w:ins w:id="21438" w:author="Transkribus" w:date="2019-12-11T14:30:00Z">
            <w:r w:rsidR="00EE6742" w:rsidRPr="00EE6742">
              <w:rPr>
                <w:rFonts w:ascii="Courier New" w:hAnsi="Courier New" w:cs="Courier New"/>
                <w:rtl/>
              </w:rPr>
              <w:t>م</w:t>
            </w:r>
          </w:ins>
          <w:r w:rsidR="00EE6742" w:rsidRPr="00EE6742">
            <w:rPr>
              <w:rFonts w:ascii="Courier New" w:hAnsi="Courier New" w:cs="Courier New"/>
              <w:rtl/>
            </w:rPr>
            <w:t>جلد</w:t>
          </w:r>
          <w:del w:id="21439" w:author="Transkribus" w:date="2019-12-11T14:30:00Z">
            <w:r w:rsidRPr="009B6BCA">
              <w:rPr>
                <w:rFonts w:ascii="Courier New" w:hAnsi="Courier New" w:cs="Courier New"/>
                <w:rtl/>
              </w:rPr>
              <w:delText>ت</w:delText>
            </w:r>
          </w:del>
          <w:ins w:id="21440"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 عملت قصيدة مدي</w:t>
          </w:r>
          <w:ins w:id="21441" w:author="Transkribus" w:date="2019-12-11T14:30:00Z">
            <w:r w:rsidR="00EE6742" w:rsidRPr="00EE6742">
              <w:rPr>
                <w:rFonts w:ascii="Courier New" w:hAnsi="Courier New" w:cs="Courier New"/>
                <w:rtl/>
              </w:rPr>
              <w:t>ب</w:t>
            </w:r>
          </w:ins>
          <w:r w:rsidR="00EE6742" w:rsidRPr="00EE6742">
            <w:rPr>
              <w:rFonts w:ascii="Courier New" w:hAnsi="Courier New" w:cs="Courier New"/>
              <w:rtl/>
            </w:rPr>
            <w:t xml:space="preserve">ح فى الصاحب </w:t>
          </w:r>
          <w:del w:id="21442" w:author="Transkribus" w:date="2019-12-11T14:30:00Z">
            <w:r w:rsidRPr="009B6BCA">
              <w:rPr>
                <w:rFonts w:ascii="Courier New" w:hAnsi="Courier New" w:cs="Courier New"/>
                <w:rtl/>
              </w:rPr>
              <w:delText>امين الدولة وبعثت بالجميع اليه مع قاضى القضاة بدمشق رفيع الدين الجيلي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43" w:author="Transkribus" w:date="2019-12-11T14:30:00Z">
            <w:r w:rsidR="00EE6742" w:rsidRPr="00EE6742">
              <w:rPr>
                <w:rFonts w:ascii="Courier New" w:hAnsi="Courier New" w:cs="Courier New"/>
                <w:rtl/>
              </w:rPr>
              <w:t>أمين الدولة ويعي باليع</w:t>
            </w:r>
          </w:ins>
        </w:dir>
      </w:dir>
    </w:p>
    <w:p w14:paraId="1AB26E8D" w14:textId="51022B8F" w:rsidR="00EE6742" w:rsidRPr="00EE6742" w:rsidRDefault="009B6BCA" w:rsidP="00EE6742">
      <w:pPr>
        <w:pStyle w:val="NurText"/>
        <w:bidi/>
        <w:rPr>
          <w:rFonts w:ascii="Courier New" w:hAnsi="Courier New" w:cs="Courier New"/>
        </w:rPr>
      </w:pPr>
      <w:dir w:val="rtl">
        <w:dir w:val="rtl">
          <w:del w:id="21444" w:author="Transkribus" w:date="2019-12-11T14:30:00Z">
            <w:r w:rsidRPr="009B6BCA">
              <w:rPr>
                <w:rFonts w:ascii="Courier New" w:hAnsi="Courier New" w:cs="Courier New"/>
                <w:rtl/>
              </w:rPr>
              <w:delText>وهو من جملة المشايخ الذين</w:delText>
            </w:r>
          </w:del>
          <w:ins w:id="21445" w:author="Transkribus" w:date="2019-12-11T14:30:00Z">
            <w:r w:rsidR="00EE6742" w:rsidRPr="00EE6742">
              <w:rPr>
                <w:rFonts w:ascii="Courier New" w:hAnsi="Courier New" w:cs="Courier New"/>
                <w:rtl/>
              </w:rPr>
              <w:t>البيسهمع قاضى القضاقيد مسق رفيع الدين الحيلى وهومن جملة المشابج الدين</w:t>
            </w:r>
          </w:ins>
          <w:r w:rsidR="00EE6742" w:rsidRPr="00EE6742">
            <w:rPr>
              <w:rFonts w:ascii="Courier New" w:hAnsi="Courier New" w:cs="Courier New"/>
              <w:rtl/>
            </w:rPr>
            <w:t xml:space="preserve"> اشتغلت عليهم</w:t>
          </w:r>
        </w:dir>
      </w:dir>
    </w:p>
    <w:p w14:paraId="4A47C47B" w14:textId="57567CA6"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فانى قرات عليه </w:t>
      </w:r>
      <w:del w:id="21446" w:author="Transkribus" w:date="2019-12-11T14:30:00Z">
        <w:r w:rsidR="009B6BCA" w:rsidRPr="009B6BCA">
          <w:rPr>
            <w:rFonts w:ascii="Courier New" w:hAnsi="Courier New" w:cs="Courier New"/>
            <w:rtl/>
          </w:rPr>
          <w:delText>شيئا من كتاب</w:delText>
        </w:r>
      </w:del>
      <w:ins w:id="21447" w:author="Transkribus" w:date="2019-12-11T14:30:00Z">
        <w:r w:rsidRPr="00EE6742">
          <w:rPr>
            <w:rFonts w:ascii="Courier New" w:hAnsi="Courier New" w:cs="Courier New"/>
            <w:rtl/>
          </w:rPr>
          <w:t>شيامن كمتاب</w:t>
        </w:r>
      </w:ins>
      <w:r w:rsidRPr="00EE6742">
        <w:rPr>
          <w:rFonts w:ascii="Courier New" w:hAnsi="Courier New" w:cs="Courier New"/>
          <w:rtl/>
        </w:rPr>
        <w:t xml:space="preserve"> الاشارات والتنبيهات </w:t>
      </w:r>
      <w:del w:id="21448" w:author="Transkribus" w:date="2019-12-11T14:30:00Z">
        <w:r w:rsidR="009B6BCA" w:rsidRPr="009B6BCA">
          <w:rPr>
            <w:rFonts w:ascii="Courier New" w:hAnsi="Courier New" w:cs="Courier New"/>
            <w:rtl/>
          </w:rPr>
          <w:delText>لابن سينا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449" w:author="Transkribus" w:date="2019-12-11T14:30:00Z">
        <w:r w:rsidRPr="00EE6742">
          <w:rPr>
            <w:rFonts w:ascii="Courier New" w:hAnsi="Courier New" w:cs="Courier New"/>
            <w:rtl/>
          </w:rPr>
          <w:t>الابن صينا وكان بى ويبنه أيس كتهر</w:t>
        </w:r>
      </w:ins>
    </w:p>
    <w:p w14:paraId="3E49716F" w14:textId="01DEEABB" w:rsidR="00EE6742" w:rsidRPr="00EE6742" w:rsidRDefault="009B6BCA" w:rsidP="00EE6742">
      <w:pPr>
        <w:pStyle w:val="NurText"/>
        <w:bidi/>
        <w:rPr>
          <w:rFonts w:ascii="Courier New" w:hAnsi="Courier New" w:cs="Courier New"/>
        </w:rPr>
      </w:pPr>
      <w:dir w:val="rtl">
        <w:dir w:val="rtl">
          <w:del w:id="21450" w:author="Transkribus" w:date="2019-12-11T14:30:00Z">
            <w:r w:rsidRPr="009B6BCA">
              <w:rPr>
                <w:rFonts w:ascii="Courier New" w:hAnsi="Courier New" w:cs="Courier New"/>
                <w:rtl/>
              </w:rPr>
              <w:delText>وكان بينى وبينه انس كثير ولما وقف امين</w:delText>
            </w:r>
          </w:del>
          <w:ins w:id="21451" w:author="Transkribus" w:date="2019-12-11T14:30:00Z">
            <w:r w:rsidR="00EE6742" w:rsidRPr="00EE6742">
              <w:rPr>
                <w:rFonts w:ascii="Courier New" w:hAnsi="Courier New" w:cs="Courier New"/>
                <w:rtl/>
              </w:rPr>
              <w:t>ولساويف أمين</w:t>
            </w:r>
          </w:ins>
          <w:r w:rsidR="00EE6742" w:rsidRPr="00EE6742">
            <w:rPr>
              <w:rFonts w:ascii="Courier New" w:hAnsi="Courier New" w:cs="Courier New"/>
              <w:rtl/>
            </w:rPr>
            <w:t xml:space="preserve"> الدولة على ذلك </w:t>
          </w:r>
          <w:del w:id="21452" w:author="Transkribus" w:date="2019-12-11T14:30:00Z">
            <w:r w:rsidRPr="009B6BCA">
              <w:rPr>
                <w:rFonts w:ascii="Courier New" w:hAnsi="Courier New" w:cs="Courier New"/>
                <w:rtl/>
              </w:rPr>
              <w:delText>اعجبه غاية الاعجاب وفرح به كثيرا وارسل</w:delText>
            </w:r>
          </w:del>
          <w:ins w:id="21453" w:author="Transkribus" w:date="2019-12-11T14:30:00Z">
            <w:r w:rsidR="00EE6742" w:rsidRPr="00EE6742">
              <w:rPr>
                <w:rFonts w:ascii="Courier New" w:hAnsi="Courier New" w:cs="Courier New"/>
                <w:rtl/>
              </w:rPr>
              <w:t>أمجبه عابة الاحاب وفرجه كشراوارسل</w:t>
            </w:r>
          </w:ins>
          <w:r w:rsidR="00EE6742" w:rsidRPr="00EE6742">
            <w:rPr>
              <w:rFonts w:ascii="Courier New" w:hAnsi="Courier New" w:cs="Courier New"/>
              <w:rtl/>
            </w:rPr>
            <w:t xml:space="preserve"> الى مع القاضى</w:t>
          </w:r>
        </w:dir>
      </w:dir>
    </w:p>
    <w:p w14:paraId="2291857E" w14:textId="01299305" w:rsidR="00EE6742" w:rsidRPr="00EE6742" w:rsidRDefault="00EE6742" w:rsidP="00EE6742">
      <w:pPr>
        <w:pStyle w:val="NurText"/>
        <w:bidi/>
        <w:rPr>
          <w:rFonts w:ascii="Courier New" w:hAnsi="Courier New" w:cs="Courier New"/>
        </w:rPr>
      </w:pPr>
      <w:r w:rsidRPr="00EE6742">
        <w:rPr>
          <w:rFonts w:ascii="Courier New" w:hAnsi="Courier New" w:cs="Courier New"/>
          <w:rtl/>
        </w:rPr>
        <w:lastRenderedPageBreak/>
        <w:t xml:space="preserve">المال الجزيل </w:t>
      </w:r>
      <w:del w:id="21454" w:author="Transkribus" w:date="2019-12-11T14:30:00Z">
        <w:r w:rsidR="009B6BCA" w:rsidRPr="009B6BCA">
          <w:rPr>
            <w:rFonts w:ascii="Courier New" w:hAnsi="Courier New" w:cs="Courier New"/>
            <w:rtl/>
          </w:rPr>
          <w:delText>والخلع الفاخرة وتشكر وقال اشتهى منك</w:delText>
        </w:r>
      </w:del>
      <w:ins w:id="21455" w:author="Transkribus" w:date="2019-12-11T14:30:00Z">
        <w:r w:rsidRPr="00EE6742">
          <w:rPr>
            <w:rFonts w:ascii="Courier New" w:hAnsi="Courier New" w:cs="Courier New"/>
            <w:rtl/>
          </w:rPr>
          <w:t>والخليم الناخرة وتسكر وفال اأشتى منلة</w:t>
        </w:r>
      </w:ins>
      <w:r w:rsidRPr="00EE6742">
        <w:rPr>
          <w:rFonts w:ascii="Courier New" w:hAnsi="Courier New" w:cs="Courier New"/>
          <w:rtl/>
        </w:rPr>
        <w:t xml:space="preserve"> ان </w:t>
      </w:r>
      <w:del w:id="21456" w:author="Transkribus" w:date="2019-12-11T14:30:00Z">
        <w:r w:rsidR="009B6BCA" w:rsidRPr="009B6BCA">
          <w:rPr>
            <w:rFonts w:ascii="Courier New" w:hAnsi="Courier New" w:cs="Courier New"/>
            <w:rtl/>
          </w:rPr>
          <w:delText>كلما تصنفه</w:delText>
        </w:r>
      </w:del>
      <w:ins w:id="21457" w:author="Transkribus" w:date="2019-12-11T14:30:00Z">
        <w:r w:rsidRPr="00EE6742">
          <w:rPr>
            <w:rFonts w:ascii="Courier New" w:hAnsi="Courier New" w:cs="Courier New"/>
            <w:rtl/>
          </w:rPr>
          <w:t>كملماتصتفه</w:t>
        </w:r>
      </w:ins>
      <w:r w:rsidRPr="00EE6742">
        <w:rPr>
          <w:rFonts w:ascii="Courier New" w:hAnsi="Courier New" w:cs="Courier New"/>
          <w:rtl/>
        </w:rPr>
        <w:t xml:space="preserve"> من الكتب</w:t>
      </w:r>
      <w:del w:id="21458" w:author="Transkribus" w:date="2019-12-11T14:30:00Z">
        <w:r w:rsidR="009B6BCA" w:rsidRPr="009B6BCA">
          <w:rPr>
            <w:rFonts w:ascii="Courier New" w:hAnsi="Courier New" w:cs="Courier New"/>
            <w:rtl/>
          </w:rPr>
          <w:delText xml:space="preserve"> تعرفنى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3BB0844" w14:textId="16022CAA" w:rsidR="00EE6742" w:rsidRPr="00EE6742" w:rsidRDefault="009B6BCA" w:rsidP="00EE6742">
      <w:pPr>
        <w:pStyle w:val="NurText"/>
        <w:bidi/>
        <w:rPr>
          <w:rFonts w:ascii="Courier New" w:hAnsi="Courier New" w:cs="Courier New"/>
        </w:rPr>
      </w:pPr>
      <w:dir w:val="rtl">
        <w:dir w:val="rtl">
          <w:ins w:id="21459" w:author="Transkribus" w:date="2019-12-11T14:30:00Z">
            <w:r w:rsidR="00EE6742" w:rsidRPr="00EE6742">
              <w:rPr>
                <w:rFonts w:ascii="Courier New" w:hAnsi="Courier New" w:cs="Courier New"/>
                <w:rtl/>
              </w:rPr>
              <w:t xml:space="preserve">ابعرغنى ب- </w:t>
            </w:r>
          </w:ins>
          <w:r w:rsidR="00EE6742" w:rsidRPr="00EE6742">
            <w:rPr>
              <w:rFonts w:ascii="Courier New" w:hAnsi="Courier New" w:cs="Courier New"/>
              <w:rtl/>
            </w:rPr>
            <w:t xml:space="preserve">وهذه </w:t>
          </w:r>
          <w:del w:id="21460" w:author="Transkribus" w:date="2019-12-11T14:30:00Z">
            <w:r w:rsidRPr="009B6BCA">
              <w:rPr>
                <w:rFonts w:ascii="Courier New" w:hAnsi="Courier New" w:cs="Courier New"/>
                <w:rtl/>
              </w:rPr>
              <w:delText>ن</w:delText>
            </w:r>
          </w:del>
          <w:ins w:id="21461" w:author="Transkribus" w:date="2019-12-11T14:30:00Z">
            <w:r w:rsidR="00EE6742" w:rsidRPr="00EE6742">
              <w:rPr>
                <w:rFonts w:ascii="Courier New" w:hAnsi="Courier New" w:cs="Courier New"/>
                <w:rtl/>
              </w:rPr>
              <w:t>ب</w:t>
            </w:r>
          </w:ins>
          <w:r w:rsidR="00EE6742" w:rsidRPr="00EE6742">
            <w:rPr>
              <w:rFonts w:ascii="Courier New" w:hAnsi="Courier New" w:cs="Courier New"/>
              <w:rtl/>
            </w:rPr>
            <w:t>س</w:t>
          </w:r>
          <w:del w:id="21462" w:author="Transkribus" w:date="2019-12-11T14:30:00Z">
            <w:r w:rsidRPr="009B6BCA">
              <w:rPr>
                <w:rFonts w:ascii="Courier New" w:hAnsi="Courier New" w:cs="Courier New"/>
                <w:rtl/>
              </w:rPr>
              <w:delText>خ</w:delText>
            </w:r>
          </w:del>
          <w:ins w:id="21463" w:author="Transkribus" w:date="2019-12-11T14:30:00Z">
            <w:r w:rsidR="00EE6742" w:rsidRPr="00EE6742">
              <w:rPr>
                <w:rFonts w:ascii="Courier New" w:hAnsi="Courier New" w:cs="Courier New"/>
                <w:rtl/>
              </w:rPr>
              <w:t>ح</w:t>
            </w:r>
          </w:ins>
          <w:r w:rsidR="00EE6742" w:rsidRPr="00EE6742">
            <w:rPr>
              <w:rFonts w:ascii="Courier New" w:hAnsi="Courier New" w:cs="Courier New"/>
              <w:rtl/>
            </w:rPr>
            <w:t>ة القصيدة ال</w:t>
          </w:r>
          <w:del w:id="21464" w:author="Transkribus" w:date="2019-12-11T14:30:00Z">
            <w:r w:rsidRPr="009B6BCA">
              <w:rPr>
                <w:rFonts w:ascii="Courier New" w:hAnsi="Courier New" w:cs="Courier New"/>
                <w:rtl/>
              </w:rPr>
              <w:delText>ت</w:delText>
            </w:r>
          </w:del>
          <w:ins w:id="21465" w:author="Transkribus" w:date="2019-12-11T14:30:00Z">
            <w:r w:rsidR="00EE6742" w:rsidRPr="00EE6742">
              <w:rPr>
                <w:rFonts w:ascii="Courier New" w:hAnsi="Courier New" w:cs="Courier New"/>
                <w:rtl/>
              </w:rPr>
              <w:t>ن</w:t>
            </w:r>
          </w:ins>
          <w:r w:rsidR="00EE6742" w:rsidRPr="00EE6742">
            <w:rPr>
              <w:rFonts w:ascii="Courier New" w:hAnsi="Courier New" w:cs="Courier New"/>
              <w:rtl/>
            </w:rPr>
            <w:t xml:space="preserve">ى قلتها فيه وذلك فى </w:t>
          </w:r>
          <w:del w:id="21466" w:author="Transkribus" w:date="2019-12-11T14:30:00Z">
            <w:r w:rsidRPr="009B6BCA">
              <w:rPr>
                <w:rFonts w:ascii="Courier New" w:hAnsi="Courier New" w:cs="Courier New"/>
                <w:rtl/>
              </w:rPr>
              <w:delText>اوائل سنة ثلاث واربعين وستمائة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67" w:author="Transkribus" w:date="2019-12-11T14:30:00Z">
            <w:r w:rsidR="00EE6742" w:rsidRPr="00EE6742">
              <w:rPr>
                <w:rFonts w:ascii="Courier New" w:hAnsi="Courier New" w:cs="Courier New"/>
                <w:rtl/>
              </w:rPr>
              <w:t>أو اقل سثة ثلاب وأر بعين وسيماقة</w:t>
            </w:r>
          </w:ins>
        </w:dir>
      </w:dir>
    </w:p>
    <w:p w14:paraId="6C784092" w14:textId="77777777" w:rsidR="009B6BCA" w:rsidRPr="009B6BCA" w:rsidRDefault="009B6BCA" w:rsidP="009B6BCA">
      <w:pPr>
        <w:pStyle w:val="NurText"/>
        <w:bidi/>
        <w:rPr>
          <w:del w:id="21468" w:author="Transkribus" w:date="2019-12-11T14:30:00Z"/>
          <w:rFonts w:ascii="Courier New" w:hAnsi="Courier New" w:cs="Courier New"/>
        </w:rPr>
      </w:pPr>
      <w:dir w:val="rtl">
        <w:dir w:val="rtl">
          <w:del w:id="21469" w:author="Transkribus" w:date="2019-12-11T14:30:00Z">
            <w:r w:rsidRPr="009B6BCA">
              <w:rPr>
                <w:rFonts w:ascii="Courier New" w:hAnsi="Courier New" w:cs="Courier New"/>
                <w:rtl/>
              </w:rPr>
              <w:delText>فؤادى فى محبتهم اسير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وانى سار ركبهم يسير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7938FC34" w14:textId="5C521C2F" w:rsidR="00EE6742" w:rsidRPr="00EE6742" w:rsidRDefault="009B6BCA" w:rsidP="00EE6742">
      <w:pPr>
        <w:pStyle w:val="NurText"/>
        <w:bidi/>
        <w:rPr>
          <w:ins w:id="21470" w:author="Transkribus" w:date="2019-12-11T14:30:00Z"/>
          <w:rFonts w:ascii="Courier New" w:hAnsi="Courier New" w:cs="Courier New"/>
        </w:rPr>
      </w:pPr>
      <w:dir w:val="rtl">
        <w:dir w:val="rtl">
          <w:del w:id="21471" w:author="Transkribus" w:date="2019-12-11T14:30:00Z">
            <w:r w:rsidRPr="009B6BCA">
              <w:rPr>
                <w:rFonts w:ascii="Courier New" w:hAnsi="Courier New" w:cs="Courier New"/>
                <w:rtl/>
              </w:rPr>
              <w:delText>يحن</w:delText>
            </w:r>
          </w:del>
          <w:ins w:id="21472" w:author="Transkribus" w:date="2019-12-11T14:30:00Z">
            <w:r w:rsidR="00EE6742" w:rsidRPr="00EE6742">
              <w:rPr>
                <w:rFonts w:ascii="Courier New" w:hAnsi="Courier New" w:cs="Courier New"/>
                <w:rtl/>
              </w:rPr>
              <w:t>بؤادى فى مجينهم أصير * وأنى صار وكيهم بشير</w:t>
            </w:r>
          </w:ins>
        </w:dir>
      </w:dir>
    </w:p>
    <w:p w14:paraId="1A305F7D" w14:textId="77777777" w:rsidR="00EE6742" w:rsidRPr="00EE6742" w:rsidRDefault="00EE6742" w:rsidP="00EE6742">
      <w:pPr>
        <w:pStyle w:val="NurText"/>
        <w:bidi/>
        <w:rPr>
          <w:ins w:id="21473" w:author="Transkribus" w:date="2019-12-11T14:30:00Z"/>
          <w:rFonts w:ascii="Courier New" w:hAnsi="Courier New" w:cs="Courier New"/>
        </w:rPr>
      </w:pPr>
      <w:ins w:id="21474" w:author="Transkribus" w:date="2019-12-11T14:30:00Z">
        <w:r w:rsidRPr="00EE6742">
          <w:rPr>
            <w:rFonts w:ascii="Courier New" w:hAnsi="Courier New" w:cs="Courier New"/>
            <w:rtl/>
          </w:rPr>
          <w:t>الوافر</w:t>
        </w:r>
      </w:ins>
    </w:p>
    <w:p w14:paraId="4CCBF6FB" w14:textId="551011F6" w:rsidR="00EE6742" w:rsidRPr="00EE6742" w:rsidRDefault="00EE6742" w:rsidP="00EE6742">
      <w:pPr>
        <w:pStyle w:val="NurText"/>
        <w:bidi/>
        <w:rPr>
          <w:rFonts w:ascii="Courier New" w:hAnsi="Courier New" w:cs="Courier New"/>
        </w:rPr>
      </w:pPr>
      <w:ins w:id="21475" w:author="Transkribus" w:date="2019-12-11T14:30:00Z">
        <w:r w:rsidRPr="00EE6742">
          <w:rPr>
            <w:rFonts w:ascii="Courier New" w:hAnsi="Courier New" w:cs="Courier New"/>
            <w:rtl/>
          </w:rPr>
          <w:t>ابحن</w:t>
        </w:r>
      </w:ins>
      <w:r w:rsidRPr="00EE6742">
        <w:rPr>
          <w:rFonts w:ascii="Courier New" w:hAnsi="Courier New" w:cs="Courier New"/>
          <w:rtl/>
        </w:rPr>
        <w:t xml:space="preserve"> الى العذيب </w:t>
      </w:r>
      <w:del w:id="21476" w:author="Transkribus" w:date="2019-12-11T14:30:00Z">
        <w:r w:rsidR="009B6BCA" w:rsidRPr="009B6BCA">
          <w:rPr>
            <w:rFonts w:ascii="Courier New" w:hAnsi="Courier New" w:cs="Courier New"/>
            <w:rtl/>
          </w:rPr>
          <w:delText>وساكنيه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حنينا قد تضمنه سعير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477" w:author="Transkribus" w:date="2019-12-11T14:30:00Z">
        <w:r w:rsidRPr="00EE6742">
          <w:rPr>
            <w:rFonts w:ascii="Courier New" w:hAnsi="Courier New" w:cs="Courier New"/>
            <w:rtl/>
          </w:rPr>
          <w:t>وساكنبيه * منيناقد كصمنه سعينر</w:t>
        </w:r>
      </w:ins>
    </w:p>
    <w:p w14:paraId="47CEDA58" w14:textId="23BEC30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ويهوى </w:t>
          </w:r>
          <w:del w:id="21478" w:author="Transkribus" w:date="2019-12-11T14:30:00Z">
            <w:r w:rsidRPr="009B6BCA">
              <w:rPr>
                <w:rFonts w:ascii="Courier New" w:hAnsi="Courier New" w:cs="Courier New"/>
                <w:rtl/>
              </w:rPr>
              <w:delText>نسمة هبت سحيرا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بها من</w:delText>
                </w:r>
              </w:dir>
            </w:dir>
          </w:del>
          <w:ins w:id="21479" w:author="Transkribus" w:date="2019-12-11T14:30:00Z">
            <w:r w:rsidR="00EE6742" w:rsidRPr="00EE6742">
              <w:rPr>
                <w:rFonts w:ascii="Courier New" w:hAnsi="Courier New" w:cs="Courier New"/>
                <w:rtl/>
              </w:rPr>
              <w:t>أصمة هبمت سجرا * بهامن</w:t>
            </w:r>
          </w:ins>
          <w:r w:rsidR="00EE6742" w:rsidRPr="00EE6742">
            <w:rPr>
              <w:rFonts w:ascii="Courier New" w:hAnsi="Courier New" w:cs="Courier New"/>
              <w:rtl/>
            </w:rPr>
            <w:t xml:space="preserve"> طيب </w:t>
          </w:r>
          <w:del w:id="21480" w:author="Transkribus" w:date="2019-12-11T14:30:00Z">
            <w:r w:rsidRPr="009B6BCA">
              <w:rPr>
                <w:rFonts w:ascii="Courier New" w:hAnsi="Courier New" w:cs="Courier New"/>
                <w:rtl/>
              </w:rPr>
              <w:delText>نشرهم عبير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81" w:author="Transkribus" w:date="2019-12-11T14:30:00Z">
            <w:r w:rsidR="00EE6742" w:rsidRPr="00EE6742">
              <w:rPr>
                <w:rFonts w:ascii="Courier New" w:hAnsi="Courier New" w:cs="Courier New"/>
                <w:rtl/>
              </w:rPr>
              <w:t>فشرهيم عبيد</w:t>
            </w:r>
          </w:ins>
        </w:dir>
      </w:dir>
    </w:p>
    <w:p w14:paraId="659B2FAB" w14:textId="484B1E54" w:rsidR="00EE6742" w:rsidRPr="00EE6742" w:rsidRDefault="009B6BCA" w:rsidP="00EE6742">
      <w:pPr>
        <w:pStyle w:val="NurText"/>
        <w:bidi/>
        <w:rPr>
          <w:rFonts w:ascii="Courier New" w:hAnsi="Courier New" w:cs="Courier New"/>
        </w:rPr>
      </w:pPr>
      <w:dir w:val="rtl">
        <w:dir w:val="rtl">
          <w:del w:id="21482" w:author="Transkribus" w:date="2019-12-11T14:30:00Z">
            <w:r w:rsidRPr="009B6BCA">
              <w:rPr>
                <w:rFonts w:ascii="Courier New" w:hAnsi="Courier New" w:cs="Courier New"/>
                <w:rtl/>
              </w:rPr>
              <w:delText>وانى</w:delText>
            </w:r>
          </w:del>
          <w:ins w:id="21483" w:author="Transkribus" w:date="2019-12-11T14:30:00Z">
            <w:r w:rsidR="00EE6742" w:rsidRPr="00EE6742">
              <w:rPr>
                <w:rFonts w:ascii="Courier New" w:hAnsi="Courier New" w:cs="Courier New"/>
                <w:rtl/>
              </w:rPr>
              <w:t>و أبى</w:t>
            </w:r>
          </w:ins>
          <w:r w:rsidR="00EE6742" w:rsidRPr="00EE6742">
            <w:rPr>
              <w:rFonts w:ascii="Courier New" w:hAnsi="Courier New" w:cs="Courier New"/>
              <w:rtl/>
            </w:rPr>
            <w:t xml:space="preserve"> قانع بعد </w:t>
          </w:r>
          <w:del w:id="21484" w:author="Transkribus" w:date="2019-12-11T14:30:00Z">
            <w:r w:rsidRPr="009B6BCA">
              <w:rPr>
                <w:rFonts w:ascii="Courier New" w:hAnsi="Courier New" w:cs="Courier New"/>
                <w:rtl/>
              </w:rPr>
              <w:delText>التداني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بطيف من خيالهم يزور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485" w:author="Transkribus" w:date="2019-12-11T14:30:00Z">
            <w:r w:rsidR="00EE6742" w:rsidRPr="00EE6742">
              <w:rPr>
                <w:rFonts w:ascii="Courier New" w:hAnsi="Courier New" w:cs="Courier New"/>
                <w:rtl/>
              </w:rPr>
              <w:t>النسدانى * يطيف من خبالهم بزور</w:t>
            </w:r>
          </w:ins>
        </w:dir>
      </w:dir>
    </w:p>
    <w:p w14:paraId="0D809AD3" w14:textId="3A94B597"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ومعسول ال</w:t>
          </w:r>
          <w:del w:id="21486" w:author="Transkribus" w:date="2019-12-11T14:30:00Z">
            <w:r w:rsidRPr="009B6BCA">
              <w:rPr>
                <w:rFonts w:ascii="Courier New" w:hAnsi="Courier New" w:cs="Courier New"/>
                <w:rtl/>
              </w:rPr>
              <w:delText>لم</w:delText>
            </w:r>
          </w:del>
          <w:ins w:id="21487" w:author="Transkribus" w:date="2019-12-11T14:30:00Z">
            <w:r w:rsidR="00EE6742" w:rsidRPr="00EE6742">
              <w:rPr>
                <w:rFonts w:ascii="Courier New" w:hAnsi="Courier New" w:cs="Courier New"/>
                <w:rtl/>
              </w:rPr>
              <w:t>ه</w:t>
            </w:r>
          </w:ins>
          <w:r w:rsidR="00EE6742" w:rsidRPr="00EE6742">
            <w:rPr>
              <w:rFonts w:ascii="Courier New" w:hAnsi="Courier New" w:cs="Courier New"/>
              <w:rtl/>
            </w:rPr>
            <w:t xml:space="preserve">ى مر </w:t>
          </w:r>
          <w:del w:id="21488" w:author="Transkribus" w:date="2019-12-11T14:30:00Z">
            <w:r w:rsidRPr="009B6BCA">
              <w:rPr>
                <w:rFonts w:ascii="Courier New" w:hAnsi="Courier New" w:cs="Courier New"/>
                <w:rtl/>
              </w:rPr>
              <w:delText>التجني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1489" w:author="Transkribus" w:date="2019-12-11T14:30:00Z">
            <w:r w:rsidR="00EE6742" w:rsidRPr="00EE6742">
              <w:rPr>
                <w:rFonts w:ascii="Courier New" w:hAnsi="Courier New" w:cs="Courier New"/>
                <w:rtl/>
              </w:rPr>
              <w:t xml:space="preserve">الخنى * </w:t>
            </w:r>
          </w:ins>
          <w:r w:rsidR="00EE6742" w:rsidRPr="00EE6742">
            <w:rPr>
              <w:rFonts w:ascii="Courier New" w:hAnsi="Courier New" w:cs="Courier New"/>
              <w:rtl/>
            </w:rPr>
            <w:t xml:space="preserve">يجور على المحب </w:t>
          </w:r>
          <w:del w:id="21490" w:author="Transkribus" w:date="2019-12-11T14:30:00Z">
            <w:r w:rsidRPr="009B6BCA">
              <w:rPr>
                <w:rFonts w:ascii="Courier New" w:hAnsi="Courier New" w:cs="Courier New"/>
                <w:rtl/>
              </w:rPr>
              <w:delText>ولا يجير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491" w:author="Transkribus" w:date="2019-12-11T14:30:00Z">
            <w:r w:rsidR="00EE6742" w:rsidRPr="00EE6742">
              <w:rPr>
                <w:rFonts w:ascii="Courier New" w:hAnsi="Courier New" w:cs="Courier New"/>
                <w:rtl/>
              </w:rPr>
              <w:t>ولامجبر</w:t>
            </w:r>
          </w:ins>
        </w:dir>
      </w:dir>
    </w:p>
    <w:p w14:paraId="760736E5" w14:textId="77777777" w:rsidR="009B6BCA" w:rsidRPr="009B6BCA" w:rsidRDefault="009B6BCA" w:rsidP="009B6BCA">
      <w:pPr>
        <w:pStyle w:val="NurText"/>
        <w:bidi/>
        <w:rPr>
          <w:del w:id="21492" w:author="Transkribus" w:date="2019-12-11T14:30:00Z"/>
          <w:rFonts w:ascii="Courier New" w:hAnsi="Courier New" w:cs="Courier New"/>
        </w:rPr>
      </w:pPr>
      <w:dir w:val="rtl">
        <w:dir w:val="rtl">
          <w:del w:id="21493" w:author="Transkribus" w:date="2019-12-11T14:30:00Z">
            <w:r w:rsidRPr="009B6BCA">
              <w:rPr>
                <w:rFonts w:ascii="Courier New" w:hAnsi="Courier New" w:cs="Courier New"/>
                <w:rtl/>
              </w:rPr>
              <w:delText>تصدى للصدود ففى فؤادي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بوافر هجره ابدا هجير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9C0531E" w14:textId="0DD1F59E" w:rsidR="00EE6742" w:rsidRPr="00EE6742" w:rsidRDefault="009B6BCA" w:rsidP="00EE6742">
      <w:pPr>
        <w:pStyle w:val="NurText"/>
        <w:bidi/>
        <w:rPr>
          <w:ins w:id="21494" w:author="Transkribus" w:date="2019-12-11T14:30:00Z"/>
          <w:rFonts w:ascii="Courier New" w:hAnsi="Courier New" w:cs="Courier New"/>
        </w:rPr>
      </w:pPr>
      <w:dir w:val="rtl">
        <w:dir w:val="rtl">
          <w:ins w:id="21495" w:author="Transkribus" w:date="2019-12-11T14:30:00Z">
            <w:r w:rsidR="00EE6742" w:rsidRPr="00EE6742">
              <w:rPr>
                <w:rFonts w:ascii="Courier New" w:hAnsi="Courier New" w:cs="Courier New"/>
                <w:rtl/>
              </w:rPr>
              <w:t xml:space="preserve"> فصدى الصدودفق فؤادى * بو افر شهرة ابد اقجير</w:t>
            </w:r>
          </w:ins>
        </w:dir>
      </w:dir>
    </w:p>
    <w:p w14:paraId="02415DCD" w14:textId="18D7A530" w:rsidR="00EE6742" w:rsidRPr="00EE6742" w:rsidRDefault="00EE6742" w:rsidP="00EE6742">
      <w:pPr>
        <w:pStyle w:val="NurText"/>
        <w:bidi/>
        <w:rPr>
          <w:rFonts w:ascii="Courier New" w:hAnsi="Courier New" w:cs="Courier New"/>
        </w:rPr>
      </w:pPr>
      <w:r w:rsidRPr="00EE6742">
        <w:rPr>
          <w:rFonts w:ascii="Courier New" w:hAnsi="Courier New" w:cs="Courier New"/>
          <w:rtl/>
        </w:rPr>
        <w:t>وقد وصلت جفو</w:t>
      </w:r>
      <w:del w:id="21496" w:author="Transkribus" w:date="2019-12-11T14:30:00Z">
        <w:r w:rsidR="009B6BCA" w:rsidRPr="009B6BCA">
          <w:rPr>
            <w:rFonts w:ascii="Courier New" w:hAnsi="Courier New" w:cs="Courier New"/>
            <w:rtl/>
          </w:rPr>
          <w:delText>ن</w:delText>
        </w:r>
      </w:del>
      <w:ins w:id="21497" w:author="Transkribus" w:date="2019-12-11T14:30:00Z">
        <w:r w:rsidRPr="00EE6742">
          <w:rPr>
            <w:rFonts w:ascii="Courier New" w:hAnsi="Courier New" w:cs="Courier New"/>
            <w:rtl/>
          </w:rPr>
          <w:t>ف</w:t>
        </w:r>
      </w:ins>
      <w:r w:rsidRPr="00EE6742">
        <w:rPr>
          <w:rFonts w:ascii="Courier New" w:hAnsi="Courier New" w:cs="Courier New"/>
          <w:rtl/>
        </w:rPr>
        <w:t xml:space="preserve">ى فيه </w:t>
      </w:r>
      <w:del w:id="21498" w:author="Transkribus" w:date="2019-12-11T14:30:00Z">
        <w:r w:rsidR="009B6BCA" w:rsidRPr="009B6BCA">
          <w:rPr>
            <w:rFonts w:ascii="Courier New" w:hAnsi="Courier New" w:cs="Courier New"/>
            <w:rtl/>
          </w:rPr>
          <w:delText>سهدي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فما</w:delText>
            </w:r>
          </w:dir>
        </w:dir>
      </w:del>
      <w:ins w:id="21499" w:author="Transkribus" w:date="2019-12-11T14:30:00Z">
        <w:r w:rsidRPr="00EE6742">
          <w:rPr>
            <w:rFonts w:ascii="Courier New" w:hAnsi="Courier New" w:cs="Courier New"/>
            <w:rtl/>
          </w:rPr>
          <w:t>مهدى * فىا</w:t>
        </w:r>
      </w:ins>
      <w:r w:rsidRPr="00EE6742">
        <w:rPr>
          <w:rFonts w:ascii="Courier New" w:hAnsi="Courier New" w:cs="Courier New"/>
          <w:rtl/>
        </w:rPr>
        <w:t xml:space="preserve"> هذى </w:t>
      </w:r>
      <w:del w:id="21500" w:author="Transkribus" w:date="2019-12-11T14:30:00Z">
        <w:r w:rsidR="009B6BCA" w:rsidRPr="009B6BCA">
          <w:rPr>
            <w:rFonts w:ascii="Courier New" w:hAnsi="Courier New" w:cs="Courier New"/>
            <w:rtl/>
          </w:rPr>
          <w:delText>القطيعة والنفور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501" w:author="Transkribus" w:date="2019-12-11T14:30:00Z">
        <w:r w:rsidRPr="00EE6742">
          <w:rPr>
            <w:rFonts w:ascii="Courier New" w:hAnsi="Courier New" w:cs="Courier New"/>
            <w:rtl/>
          </w:rPr>
          <w:t>القطبعة والنقور</w:t>
        </w:r>
      </w:ins>
    </w:p>
    <w:p w14:paraId="20B821EB" w14:textId="6BD54BBD"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كان </w:t>
          </w:r>
          <w:del w:id="21502" w:author="Transkribus" w:date="2019-12-11T14:30:00Z">
            <w:r w:rsidRPr="009B6BCA">
              <w:rPr>
                <w:rFonts w:ascii="Courier New" w:hAnsi="Courier New" w:cs="Courier New"/>
                <w:rtl/>
              </w:rPr>
              <w:delText>قوامه غصن رطيب</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1503" w:author="Transkribus" w:date="2019-12-11T14:30:00Z">
            <w:r w:rsidR="00EE6742" w:rsidRPr="00EE6742">
              <w:rPr>
                <w:rFonts w:ascii="Courier New" w:hAnsi="Courier New" w:cs="Courier New"/>
                <w:rtl/>
              </w:rPr>
              <w:t xml:space="preserve">قوامة مصن رطبب * </w:t>
            </w:r>
          </w:ins>
          <w:r w:rsidR="00EE6742" w:rsidRPr="00EE6742">
            <w:rPr>
              <w:rFonts w:ascii="Courier New" w:hAnsi="Courier New" w:cs="Courier New"/>
              <w:rtl/>
            </w:rPr>
            <w:t xml:space="preserve">وطلعة </w:t>
          </w:r>
          <w:del w:id="21504" w:author="Transkribus" w:date="2019-12-11T14:30:00Z">
            <w:r w:rsidRPr="009B6BCA">
              <w:rPr>
                <w:rFonts w:ascii="Courier New" w:hAnsi="Courier New" w:cs="Courier New"/>
                <w:rtl/>
              </w:rPr>
              <w:delText>وجهه بدر منير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05" w:author="Transkribus" w:date="2019-12-11T14:30:00Z">
            <w:r w:rsidR="00EE6742" w:rsidRPr="00EE6742">
              <w:rPr>
                <w:rFonts w:ascii="Courier New" w:hAnsi="Courier New" w:cs="Courier New"/>
                <w:rtl/>
              </w:rPr>
              <w:t>وجههيدر منر</w:t>
            </w:r>
          </w:ins>
        </w:dir>
      </w:dir>
    </w:p>
    <w:p w14:paraId="70C78C9D" w14:textId="77777777" w:rsidR="009B6BCA" w:rsidRPr="009B6BCA" w:rsidRDefault="009B6BCA" w:rsidP="009B6BCA">
      <w:pPr>
        <w:pStyle w:val="NurText"/>
        <w:bidi/>
        <w:rPr>
          <w:del w:id="21506" w:author="Transkribus" w:date="2019-12-11T14:30:00Z"/>
          <w:rFonts w:ascii="Courier New" w:hAnsi="Courier New" w:cs="Courier New"/>
        </w:rPr>
      </w:pPr>
      <w:dir w:val="rtl">
        <w:dir w:val="rtl">
          <w:del w:id="21507" w:author="Transkribus" w:date="2019-12-11T14:30:00Z">
            <w:r w:rsidRPr="009B6BCA">
              <w:rPr>
                <w:rFonts w:ascii="Courier New" w:hAnsi="Courier New" w:cs="Courier New"/>
                <w:rtl/>
              </w:rPr>
              <w:delText>يرى نشوان من خمر التصابي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يميد وفى لواحظه فتور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26A6616" w14:textId="77777777" w:rsidR="009B6BCA" w:rsidRPr="009B6BCA" w:rsidRDefault="009B6BCA" w:rsidP="009B6BCA">
      <w:pPr>
        <w:pStyle w:val="NurText"/>
        <w:bidi/>
        <w:rPr>
          <w:del w:id="21508" w:author="Transkribus" w:date="2019-12-11T14:30:00Z"/>
          <w:rFonts w:ascii="Courier New" w:hAnsi="Courier New" w:cs="Courier New"/>
        </w:rPr>
      </w:pPr>
      <w:dir w:val="rtl">
        <w:dir w:val="rtl">
          <w:del w:id="21509" w:author="Transkribus" w:date="2019-12-11T14:30:00Z">
            <w:r w:rsidRPr="009B6BCA">
              <w:rPr>
                <w:rFonts w:ascii="Courier New" w:hAnsi="Courier New" w:cs="Courier New"/>
                <w:rtl/>
              </w:rPr>
              <w:delText>ففى وجناته للحسن روض</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وفى خدى من دمعى غدير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2FA00CD" w14:textId="36DB27FE" w:rsidR="00EE6742" w:rsidRPr="00EE6742" w:rsidRDefault="009B6BCA" w:rsidP="00EE6742">
      <w:pPr>
        <w:pStyle w:val="NurText"/>
        <w:bidi/>
        <w:rPr>
          <w:ins w:id="21510" w:author="Transkribus" w:date="2019-12-11T14:30:00Z"/>
          <w:rFonts w:ascii="Courier New" w:hAnsi="Courier New" w:cs="Courier New"/>
        </w:rPr>
      </w:pPr>
      <w:dir w:val="rtl">
        <w:dir w:val="rtl">
          <w:del w:id="21511" w:author="Transkribus" w:date="2019-12-11T14:30:00Z">
            <w:r w:rsidRPr="009B6BCA">
              <w:rPr>
                <w:rFonts w:ascii="Courier New" w:hAnsi="Courier New" w:cs="Courier New"/>
                <w:rtl/>
              </w:rPr>
              <w:delText>وكم</w:delText>
            </w:r>
          </w:del>
          <w:ins w:id="21512" w:author="Transkribus" w:date="2019-12-11T14:30:00Z">
            <w:r w:rsidR="00EE6742" w:rsidRPr="00EE6742">
              <w:rPr>
                <w:rFonts w:ascii="Courier New" w:hAnsi="Courier New" w:cs="Courier New"/>
                <w:rtl/>
              </w:rPr>
              <w:t>ابرى فشوان من حمر النصانى * ميدوفى لو احفطه فقور</w:t>
            </w:r>
          </w:ins>
        </w:dir>
      </w:dir>
    </w:p>
    <w:p w14:paraId="5BFD8D71" w14:textId="77777777" w:rsidR="00EE6742" w:rsidRPr="00EE6742" w:rsidRDefault="00EE6742" w:rsidP="00EE6742">
      <w:pPr>
        <w:pStyle w:val="NurText"/>
        <w:bidi/>
        <w:rPr>
          <w:ins w:id="21513" w:author="Transkribus" w:date="2019-12-11T14:30:00Z"/>
          <w:rFonts w:ascii="Courier New" w:hAnsi="Courier New" w:cs="Courier New"/>
        </w:rPr>
      </w:pPr>
      <w:ins w:id="21514" w:author="Transkribus" w:date="2019-12-11T14:30:00Z">
        <w:r w:rsidRPr="00EE6742">
          <w:rPr>
            <w:rFonts w:ascii="Courier New" w:hAnsi="Courier New" w:cs="Courier New"/>
            <w:rtl/>
          </w:rPr>
          <w:t>فقى وحناله لحسن دوس</w:t>
        </w:r>
        <w:r w:rsidRPr="00EE6742">
          <w:rPr>
            <w:rFonts w:ascii="Courier New" w:hAnsi="Courier New" w:cs="Courier New"/>
            <w:rtl/>
          </w:rPr>
          <w:tab/>
          <w:t xml:space="preserve"> وق جدى من دسى مدير</w:t>
        </w:r>
      </w:ins>
    </w:p>
    <w:p w14:paraId="29280124" w14:textId="109A187D" w:rsidR="00EE6742" w:rsidRPr="00EE6742" w:rsidRDefault="00EE6742" w:rsidP="00EE6742">
      <w:pPr>
        <w:pStyle w:val="NurText"/>
        <w:bidi/>
        <w:rPr>
          <w:rFonts w:ascii="Courier New" w:hAnsi="Courier New" w:cs="Courier New"/>
        </w:rPr>
      </w:pPr>
      <w:ins w:id="21515" w:author="Transkribus" w:date="2019-12-11T14:30:00Z">
        <w:r w:rsidRPr="00EE6742">
          <w:rPr>
            <w:rFonts w:ascii="Courier New" w:hAnsi="Courier New" w:cs="Courier New"/>
            <w:rtl/>
          </w:rPr>
          <w:t>وثم</w:t>
        </w:r>
      </w:ins>
      <w:r w:rsidRPr="00EE6742">
        <w:rPr>
          <w:rFonts w:ascii="Courier New" w:hAnsi="Courier New" w:cs="Courier New"/>
          <w:rtl/>
        </w:rPr>
        <w:t xml:space="preserve"> زمن اراه قد تعدى</w:t>
      </w:r>
      <w:del w:id="215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على واننى فيه صبور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517" w:author="Transkribus" w:date="2019-12-11T14:30:00Z">
        <w:r w:rsidRPr="00EE6742">
          <w:rPr>
            <w:rFonts w:ascii="Courier New" w:hAnsi="Courier New" w:cs="Courier New"/>
            <w:rtl/>
          </w:rPr>
          <w:t xml:space="preserve"> * عسلى وافنى فيعصيور</w:t>
        </w:r>
      </w:ins>
    </w:p>
    <w:p w14:paraId="7EC09ACA" w14:textId="546926B9" w:rsidR="00EE6742" w:rsidRPr="00EE6742" w:rsidRDefault="009B6BCA" w:rsidP="00EE6742">
      <w:pPr>
        <w:pStyle w:val="NurText"/>
        <w:bidi/>
        <w:rPr>
          <w:rFonts w:ascii="Courier New" w:hAnsi="Courier New" w:cs="Courier New"/>
        </w:rPr>
      </w:pPr>
      <w:dir w:val="rtl">
        <w:dir w:val="rtl">
          <w:del w:id="21518" w:author="Transkribus" w:date="2019-12-11T14:30:00Z">
            <w:r w:rsidRPr="009B6BCA">
              <w:rPr>
                <w:rFonts w:ascii="Courier New" w:hAnsi="Courier New" w:cs="Courier New"/>
                <w:rtl/>
              </w:rPr>
              <w:delText>وحالى</w:delText>
            </w:r>
          </w:del>
          <w:ins w:id="21519" w:author="Transkribus" w:date="2019-12-11T14:30:00Z">
            <w:r w:rsidR="00EE6742" w:rsidRPr="00EE6742">
              <w:rPr>
                <w:rFonts w:ascii="Courier New" w:hAnsi="Courier New" w:cs="Courier New"/>
                <w:rtl/>
              </w:rPr>
              <w:t>وجانى</w:t>
            </w:r>
          </w:ins>
          <w:r w:rsidR="00EE6742" w:rsidRPr="00EE6742">
            <w:rPr>
              <w:rFonts w:ascii="Courier New" w:hAnsi="Courier New" w:cs="Courier New"/>
              <w:rtl/>
            </w:rPr>
            <w:t xml:space="preserve"> مع بنيه </w:t>
          </w:r>
          <w:del w:id="21520" w:author="Transkribus" w:date="2019-12-11T14:30:00Z">
            <w:r w:rsidRPr="009B6BCA">
              <w:rPr>
                <w:rFonts w:ascii="Courier New" w:hAnsi="Courier New" w:cs="Courier New"/>
                <w:rtl/>
              </w:rPr>
              <w:delText>غير حال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وسرى لا يمازجه سرور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521" w:author="Transkribus" w:date="2019-12-11T14:30:00Z">
            <w:r w:rsidR="00EE6742" w:rsidRPr="00EE6742">
              <w:rPr>
                <w:rFonts w:ascii="Courier New" w:hAnsi="Courier New" w:cs="Courier New"/>
                <w:rtl/>
              </w:rPr>
              <w:t>عبرجال * ومرى الاشمارجة مروز</w:t>
            </w:r>
          </w:ins>
        </w:dir>
      </w:dir>
    </w:p>
    <w:p w14:paraId="3DFF39FC" w14:textId="712E6B76"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وان </w:t>
          </w:r>
          <w:del w:id="21522" w:author="Transkribus" w:date="2019-12-11T14:30:00Z">
            <w:r w:rsidRPr="009B6BCA">
              <w:rPr>
                <w:rFonts w:ascii="Courier New" w:hAnsi="Courier New" w:cs="Courier New"/>
                <w:rtl/>
              </w:rPr>
              <w:delText>اش</w:delText>
            </w:r>
          </w:del>
          <w:ins w:id="21523" w:author="Transkribus" w:date="2019-12-11T14:30:00Z">
            <w:r w:rsidR="00EE6742" w:rsidRPr="00EE6742">
              <w:rPr>
                <w:rFonts w:ascii="Courier New" w:hAnsi="Courier New" w:cs="Courier New"/>
                <w:rtl/>
              </w:rPr>
              <w:t>أس</w:t>
            </w:r>
          </w:ins>
          <w:r w:rsidR="00EE6742" w:rsidRPr="00EE6742">
            <w:rPr>
              <w:rFonts w:ascii="Courier New" w:hAnsi="Courier New" w:cs="Courier New"/>
              <w:rtl/>
            </w:rPr>
            <w:t xml:space="preserve">كو الزمان </w:t>
          </w:r>
          <w:del w:id="21524" w:author="Transkribus" w:date="2019-12-11T14:30:00Z">
            <w:r w:rsidRPr="009B6BCA">
              <w:rPr>
                <w:rFonts w:ascii="Courier New" w:hAnsi="Courier New" w:cs="Courier New"/>
                <w:rtl/>
              </w:rPr>
              <w:delText>فان ذخري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امين</w:delText>
                </w:r>
              </w:dir>
            </w:dir>
          </w:del>
          <w:ins w:id="21525" w:author="Transkribus" w:date="2019-12-11T14:30:00Z">
            <w:r w:rsidR="00EE6742" w:rsidRPr="00EE6742">
              <w:rPr>
                <w:rFonts w:ascii="Courier New" w:hAnsi="Courier New" w:cs="Courier New"/>
                <w:rtl/>
              </w:rPr>
              <w:t>نان دخرى * أمين</w:t>
            </w:r>
          </w:ins>
          <w:r w:rsidR="00EE6742" w:rsidRPr="00EE6742">
            <w:rPr>
              <w:rFonts w:ascii="Courier New" w:hAnsi="Courier New" w:cs="Courier New"/>
              <w:rtl/>
            </w:rPr>
            <w:t xml:space="preserve"> الدولة المول</w:t>
          </w:r>
          <w:ins w:id="21526" w:author="Transkribus" w:date="2019-12-11T14:30:00Z">
            <w:r w:rsidR="00EE6742" w:rsidRPr="00EE6742">
              <w:rPr>
                <w:rFonts w:ascii="Courier New" w:hAnsi="Courier New" w:cs="Courier New"/>
                <w:rtl/>
              </w:rPr>
              <w:t>ف</w:t>
            </w:r>
          </w:ins>
          <w:r w:rsidR="00EE6742" w:rsidRPr="00EE6742">
            <w:rPr>
              <w:rFonts w:ascii="Courier New" w:hAnsi="Courier New" w:cs="Courier New"/>
              <w:rtl/>
            </w:rPr>
            <w:t>ى الوزير</w:t>
          </w:r>
          <w:del w:id="2152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CDD6F93" w14:textId="77777777" w:rsidR="009B6BCA" w:rsidRPr="009B6BCA" w:rsidRDefault="009B6BCA" w:rsidP="009B6BCA">
      <w:pPr>
        <w:pStyle w:val="NurText"/>
        <w:bidi/>
        <w:rPr>
          <w:del w:id="21528" w:author="Transkribus" w:date="2019-12-11T14:30:00Z"/>
          <w:rFonts w:ascii="Courier New" w:hAnsi="Courier New" w:cs="Courier New"/>
        </w:rPr>
      </w:pPr>
      <w:dir w:val="rtl">
        <w:dir w:val="rtl">
          <w:del w:id="21529" w:author="Transkribus" w:date="2019-12-11T14:30:00Z">
            <w:r w:rsidRPr="009B6BCA">
              <w:rPr>
                <w:rFonts w:ascii="Courier New" w:hAnsi="Courier New" w:cs="Courier New"/>
                <w:rtl/>
              </w:rPr>
              <w:delText>كريم اريحى ذو اياد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تعم كما همى الجون المطير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360431B" w14:textId="760E2ED8" w:rsidR="00EE6742" w:rsidRPr="00EE6742" w:rsidRDefault="009B6BCA" w:rsidP="00EE6742">
      <w:pPr>
        <w:pStyle w:val="NurText"/>
        <w:bidi/>
        <w:rPr>
          <w:ins w:id="21530" w:author="Transkribus" w:date="2019-12-11T14:30:00Z"/>
          <w:rFonts w:ascii="Courier New" w:hAnsi="Courier New" w:cs="Courier New"/>
        </w:rPr>
      </w:pPr>
      <w:dir w:val="rtl">
        <w:dir w:val="rtl">
          <w:del w:id="21531" w:author="Transkribus" w:date="2019-12-11T14:30:00Z">
            <w:r w:rsidRPr="009B6BCA">
              <w:rPr>
                <w:rFonts w:ascii="Courier New" w:hAnsi="Courier New" w:cs="Courier New"/>
                <w:rtl/>
              </w:rPr>
              <w:delText>تسامى</w:delText>
            </w:r>
          </w:del>
          <w:ins w:id="21532" w:author="Transkribus" w:date="2019-12-11T14:30:00Z">
            <w:r w:rsidR="00EE6742" w:rsidRPr="00EE6742">
              <w:rPr>
                <w:rFonts w:ascii="Courier New" w:hAnsi="Courier New" w:cs="Courier New"/>
                <w:rtl/>
              </w:rPr>
              <w:t>كر ثم أر جسى ذواأياد * عم ثماهمى الحون المطبر</w:t>
            </w:r>
          </w:ins>
        </w:dir>
      </w:dir>
    </w:p>
    <w:p w14:paraId="1EFB0C06" w14:textId="19280982" w:rsidR="00EE6742" w:rsidRPr="00EE6742" w:rsidRDefault="00EE6742" w:rsidP="00EE6742">
      <w:pPr>
        <w:pStyle w:val="NurText"/>
        <w:bidi/>
        <w:rPr>
          <w:rFonts w:ascii="Courier New" w:hAnsi="Courier New" w:cs="Courier New"/>
        </w:rPr>
      </w:pPr>
      <w:ins w:id="21533" w:author="Transkribus" w:date="2019-12-11T14:30:00Z">
        <w:r w:rsidRPr="00EE6742">
          <w:rPr>
            <w:rFonts w:ascii="Courier New" w:hAnsi="Courier New" w:cs="Courier New"/>
            <w:rtl/>
          </w:rPr>
          <w:t>بسانى</w:t>
        </w:r>
      </w:ins>
      <w:r w:rsidRPr="00EE6742">
        <w:rPr>
          <w:rFonts w:ascii="Courier New" w:hAnsi="Courier New" w:cs="Courier New"/>
          <w:rtl/>
        </w:rPr>
        <w:t xml:space="preserve"> فى سماء </w:t>
      </w:r>
      <w:del w:id="21534" w:author="Transkribus" w:date="2019-12-11T14:30:00Z">
        <w:r w:rsidR="009B6BCA" w:rsidRPr="009B6BCA">
          <w:rPr>
            <w:rFonts w:ascii="Courier New" w:hAnsi="Courier New" w:cs="Courier New"/>
            <w:rtl/>
          </w:rPr>
          <w:delText>المجد حتى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تاثر تحت اخمصه الاثير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535" w:author="Transkribus" w:date="2019-12-11T14:30:00Z">
        <w:r w:rsidRPr="00EE6742">
          <w:rPr>
            <w:rFonts w:ascii="Courier New" w:hAnsi="Courier New" w:cs="Courier New"/>
            <w:rtl/>
          </w:rPr>
          <w:t>المجدجى * تاتر حت أخمعه الاثبر</w:t>
        </w:r>
      </w:ins>
    </w:p>
    <w:p w14:paraId="2008F1E9" w14:textId="2F022888"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وهل </w:t>
          </w:r>
          <w:del w:id="21536" w:author="Transkribus" w:date="2019-12-11T14:30:00Z">
            <w:r w:rsidRPr="009B6BCA">
              <w:rPr>
                <w:rFonts w:ascii="Courier New" w:hAnsi="Courier New" w:cs="Courier New"/>
                <w:rtl/>
              </w:rPr>
              <w:delText>شعر يعبر عن علاه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1537" w:author="Transkribus" w:date="2019-12-11T14:30:00Z">
            <w:r w:rsidR="00EE6742" w:rsidRPr="00EE6742">
              <w:rPr>
                <w:rFonts w:ascii="Courier New" w:hAnsi="Courier New" w:cs="Courier New"/>
                <w:rtl/>
              </w:rPr>
              <w:t xml:space="preserve">سعير يقرعن علام * </w:t>
            </w:r>
          </w:ins>
          <w:r w:rsidR="00EE6742" w:rsidRPr="00EE6742">
            <w:rPr>
              <w:rFonts w:ascii="Courier New" w:hAnsi="Courier New" w:cs="Courier New"/>
              <w:rtl/>
            </w:rPr>
            <w:t>ودون محله الشعرى العبور</w:t>
          </w:r>
          <w:del w:id="2153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1235462C" w14:textId="6C9D7BD7" w:rsidR="00EE6742" w:rsidRPr="00EE6742" w:rsidRDefault="009B6BCA" w:rsidP="00EE6742">
      <w:pPr>
        <w:pStyle w:val="NurText"/>
        <w:bidi/>
        <w:rPr>
          <w:rFonts w:ascii="Courier New" w:hAnsi="Courier New" w:cs="Courier New"/>
        </w:rPr>
      </w:pPr>
      <w:dir w:val="rtl">
        <w:dir w:val="rtl">
          <w:del w:id="21539" w:author="Transkribus" w:date="2019-12-11T14:30:00Z">
            <w:r w:rsidRPr="009B6BCA">
              <w:rPr>
                <w:rFonts w:ascii="Courier New" w:hAnsi="Courier New" w:cs="Courier New"/>
                <w:rtl/>
              </w:rPr>
              <w:delText>له امر وعدل مستمر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به</w:delText>
                </w:r>
              </w:dir>
            </w:dir>
          </w:del>
          <w:ins w:id="21540" w:author="Transkribus" w:date="2019-12-11T14:30:00Z">
            <w:r w:rsidR="00EE6742" w:rsidRPr="00EE6742">
              <w:rPr>
                <w:rFonts w:ascii="Courier New" w:hAnsi="Courier New" w:cs="Courier New"/>
                <w:rtl/>
              </w:rPr>
              <w:t>بأمر وعسدل مكمر * ه</w:t>
            </w:r>
          </w:ins>
          <w:r w:rsidR="00EE6742" w:rsidRPr="00EE6742">
            <w:rPr>
              <w:rFonts w:ascii="Courier New" w:hAnsi="Courier New" w:cs="Courier New"/>
              <w:rtl/>
            </w:rPr>
            <w:t xml:space="preserve"> فى الخلق تع</w:t>
          </w:r>
          <w:del w:id="21541" w:author="Transkribus" w:date="2019-12-11T14:30:00Z">
            <w:r w:rsidRPr="009B6BCA">
              <w:rPr>
                <w:rFonts w:ascii="Courier New" w:hAnsi="Courier New" w:cs="Courier New"/>
                <w:rtl/>
              </w:rPr>
              <w:delText>تد</w:delText>
            </w:r>
          </w:del>
          <w:ins w:id="21542" w:author="Transkribus" w:date="2019-12-11T14:30:00Z">
            <w:r w:rsidR="00EE6742" w:rsidRPr="00EE6742">
              <w:rPr>
                <w:rFonts w:ascii="Courier New" w:hAnsi="Courier New" w:cs="Courier New"/>
                <w:rtl/>
              </w:rPr>
              <w:t>ثذ</w:t>
            </w:r>
          </w:ins>
          <w:r w:rsidR="00EE6742" w:rsidRPr="00EE6742">
            <w:rPr>
              <w:rFonts w:ascii="Courier New" w:hAnsi="Courier New" w:cs="Courier New"/>
              <w:rtl/>
            </w:rPr>
            <w:t>ل الامور</w:t>
          </w:r>
          <w:del w:id="21543"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D1C740" w14:textId="7F424AED" w:rsidR="00EE6742" w:rsidRPr="00EE6742" w:rsidRDefault="009B6BCA" w:rsidP="00EE6742">
      <w:pPr>
        <w:pStyle w:val="NurText"/>
        <w:bidi/>
        <w:rPr>
          <w:rFonts w:ascii="Courier New" w:hAnsi="Courier New" w:cs="Courier New"/>
        </w:rPr>
      </w:pPr>
      <w:dir w:val="rtl">
        <w:dir w:val="rtl">
          <w:del w:id="21544" w:author="Transkribus" w:date="2019-12-11T14:30:00Z">
            <w:r w:rsidRPr="009B6BCA">
              <w:rPr>
                <w:rFonts w:ascii="Courier New" w:hAnsi="Courier New" w:cs="Courier New"/>
                <w:rtl/>
              </w:rPr>
              <w:delText>ففى</w:delText>
            </w:r>
          </w:del>
          <w:ins w:id="21545" w:author="Transkribus" w:date="2019-12-11T14:30:00Z">
            <w:r w:rsidR="00EE6742" w:rsidRPr="00EE6742">
              <w:rPr>
                <w:rFonts w:ascii="Courier New" w:hAnsi="Courier New" w:cs="Courier New"/>
                <w:rtl/>
              </w:rPr>
              <w:t>بق</w:t>
            </w:r>
          </w:ins>
          <w:r w:rsidR="00EE6742" w:rsidRPr="00EE6742">
            <w:rPr>
              <w:rFonts w:ascii="Courier New" w:hAnsi="Courier New" w:cs="Courier New"/>
              <w:rtl/>
            </w:rPr>
            <w:t xml:space="preserve"> الازمان </w:t>
          </w:r>
          <w:del w:id="21546" w:author="Transkribus" w:date="2019-12-11T14:30:00Z">
            <w:r w:rsidRPr="009B6BCA">
              <w:rPr>
                <w:rFonts w:ascii="Courier New" w:hAnsi="Courier New" w:cs="Courier New"/>
                <w:rtl/>
              </w:rPr>
              <w:delText>للعافى مبر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وفى العزمات للعادى مبير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547" w:author="Transkribus" w:date="2019-12-11T14:30:00Z">
            <w:r w:rsidR="00EE6742" w:rsidRPr="00EE6742">
              <w:rPr>
                <w:rFonts w:ascii="Courier New" w:hAnsi="Courier New" w:cs="Courier New"/>
                <w:rtl/>
              </w:rPr>
              <w:t>العافى مير ١ وفى العربات العادى ميير</w:t>
            </w:r>
          </w:ins>
        </w:dir>
      </w:dir>
    </w:p>
    <w:p w14:paraId="2AD59DBF" w14:textId="2D415E82" w:rsidR="00EE6742" w:rsidRPr="00EE6742" w:rsidRDefault="009B6BCA" w:rsidP="00EE6742">
      <w:pPr>
        <w:pStyle w:val="NurText"/>
        <w:bidi/>
        <w:rPr>
          <w:ins w:id="21548" w:author="Transkribus" w:date="2019-12-11T14:30:00Z"/>
          <w:rFonts w:ascii="Courier New" w:hAnsi="Courier New" w:cs="Courier New"/>
        </w:rPr>
      </w:pPr>
      <w:dir w:val="rtl">
        <w:dir w:val="rtl">
          <w:del w:id="21549" w:author="Transkribus" w:date="2019-12-11T14:30:00Z">
            <w:r w:rsidRPr="009B6BCA">
              <w:rPr>
                <w:rFonts w:ascii="Courier New" w:hAnsi="Courier New" w:cs="Courier New"/>
                <w:rtl/>
              </w:rPr>
              <w:delText>لقد فاق الاوائل</w:delText>
            </w:r>
          </w:del>
          <w:ins w:id="21550" w:author="Transkribus" w:date="2019-12-11T14:30:00Z">
            <w:r w:rsidR="00EE6742" w:rsidRPr="00EE6742">
              <w:rPr>
                <w:rFonts w:ascii="Courier New" w:hAnsi="Courier New" w:cs="Courier New"/>
                <w:rtl/>
              </w:rPr>
              <w:t>٢٣٨</w:t>
            </w:r>
          </w:ins>
        </w:dir>
      </w:dir>
    </w:p>
    <w:p w14:paraId="60116467" w14:textId="551D37E8" w:rsidR="00EE6742" w:rsidRPr="00EE6742" w:rsidRDefault="00EE6742" w:rsidP="00EE6742">
      <w:pPr>
        <w:pStyle w:val="NurText"/>
        <w:bidi/>
        <w:rPr>
          <w:rFonts w:ascii="Courier New" w:hAnsi="Courier New" w:cs="Courier New"/>
        </w:rPr>
      </w:pPr>
      <w:ins w:id="21551" w:author="Transkribus" w:date="2019-12-11T14:30:00Z">
        <w:r w:rsidRPr="00EE6742">
          <w:rPr>
            <w:rFonts w:ascii="Courier New" w:hAnsi="Courier New" w:cs="Courier New"/>
            <w:rtl/>
          </w:rPr>
          <w:t>بدقاق الاواقل</w:t>
        </w:r>
      </w:ins>
      <w:r w:rsidRPr="00EE6742">
        <w:rPr>
          <w:rFonts w:ascii="Courier New" w:hAnsi="Courier New" w:cs="Courier New"/>
          <w:rtl/>
        </w:rPr>
        <w:t xml:space="preserve"> فى المعال</w:t>
      </w:r>
      <w:del w:id="21552" w:author="Transkribus" w:date="2019-12-11T14:30:00Z">
        <w:r w:rsidR="009B6BCA" w:rsidRPr="009B6BCA">
          <w:rPr>
            <w:rFonts w:ascii="Courier New" w:hAnsi="Courier New" w:cs="Courier New"/>
            <w:rtl/>
          </w:rPr>
          <w:delText>ي</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553" w:author="Transkribus" w:date="2019-12-11T14:30:00Z">
        <w:r w:rsidRPr="00EE6742">
          <w:rPr>
            <w:rFonts w:ascii="Courier New" w:hAnsi="Courier New" w:cs="Courier New"/>
            <w:rtl/>
          </w:rPr>
          <w:t>ى</w:t>
        </w:r>
      </w:ins>
      <w:r w:rsidRPr="00EE6742">
        <w:rPr>
          <w:rFonts w:ascii="Courier New" w:hAnsi="Courier New" w:cs="Courier New"/>
          <w:rtl/>
        </w:rPr>
        <w:t xml:space="preserve"> * </w:t>
      </w:r>
      <w:dir w:val="rtl">
        <w:dir w:val="rtl">
          <w:r w:rsidRPr="00EE6742">
            <w:rPr>
              <w:rFonts w:ascii="Courier New" w:hAnsi="Courier New" w:cs="Courier New"/>
              <w:rtl/>
            </w:rPr>
            <w:t xml:space="preserve">وكم من </w:t>
          </w:r>
          <w:del w:id="21554" w:author="Transkribus" w:date="2019-12-11T14:30:00Z">
            <w:r w:rsidR="009B6BCA" w:rsidRPr="009B6BCA">
              <w:rPr>
                <w:rFonts w:ascii="Courier New" w:hAnsi="Courier New" w:cs="Courier New"/>
                <w:rtl/>
              </w:rPr>
              <w:delText>اول فاق الاخير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555" w:author="Transkribus" w:date="2019-12-11T14:30:00Z">
            <w:r w:rsidRPr="00EE6742">
              <w:rPr>
                <w:rFonts w:ascii="Courier New" w:hAnsi="Courier New" w:cs="Courier New"/>
                <w:rtl/>
              </w:rPr>
              <w:t>أول باق الأجير</w:t>
            </w:r>
          </w:ins>
        </w:dir>
      </w:dir>
    </w:p>
    <w:p w14:paraId="1645B037" w14:textId="3715D506" w:rsidR="00EE6742" w:rsidRPr="00EE6742" w:rsidRDefault="009B6BCA" w:rsidP="00EE6742">
      <w:pPr>
        <w:pStyle w:val="NurText"/>
        <w:bidi/>
        <w:rPr>
          <w:rFonts w:ascii="Courier New" w:hAnsi="Courier New" w:cs="Courier New"/>
        </w:rPr>
      </w:pPr>
      <w:dir w:val="rtl">
        <w:dir w:val="rtl">
          <w:del w:id="21556" w:author="Transkribus" w:date="2019-12-11T14:30:00Z">
            <w:r w:rsidRPr="009B6BCA">
              <w:rPr>
                <w:rFonts w:ascii="Courier New" w:hAnsi="Courier New" w:cs="Courier New"/>
                <w:rtl/>
              </w:rPr>
              <w:delText>يطول العالمين</w:delText>
            </w:r>
          </w:del>
          <w:ins w:id="21557" w:author="Transkribus" w:date="2019-12-11T14:30:00Z">
            <w:r w:rsidR="00EE6742" w:rsidRPr="00EE6742">
              <w:rPr>
                <w:rFonts w:ascii="Courier New" w:hAnsi="Courier New" w:cs="Courier New"/>
                <w:rtl/>
              </w:rPr>
              <w:t>بطول العالين</w:t>
            </w:r>
          </w:ins>
          <w:r w:rsidR="00EE6742" w:rsidRPr="00EE6742">
            <w:rPr>
              <w:rFonts w:ascii="Courier New" w:hAnsi="Courier New" w:cs="Courier New"/>
              <w:rtl/>
            </w:rPr>
            <w:t xml:space="preserve"> بكل علم</w:t>
          </w:r>
          <w:del w:id="2155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ويقصر عنه</w:delText>
                </w:r>
              </w:dir>
            </w:dir>
          </w:del>
          <w:ins w:id="21559" w:author="Transkribus" w:date="2019-12-11T14:30:00Z">
            <w:r w:rsidR="00EE6742" w:rsidRPr="00EE6742">
              <w:rPr>
                <w:rFonts w:ascii="Courier New" w:hAnsi="Courier New" w:cs="Courier New"/>
                <w:rtl/>
              </w:rPr>
              <w:t xml:space="preserve"> * ويقصرعثة</w:t>
            </w:r>
          </w:ins>
          <w:r w:rsidR="00EE6742" w:rsidRPr="00EE6742">
            <w:rPr>
              <w:rFonts w:ascii="Courier New" w:hAnsi="Courier New" w:cs="Courier New"/>
              <w:rtl/>
            </w:rPr>
            <w:t xml:space="preserve"> فى </w:t>
          </w:r>
          <w:del w:id="21560" w:author="Transkribus" w:date="2019-12-11T14:30:00Z">
            <w:r w:rsidRPr="009B6BCA">
              <w:rPr>
                <w:rFonts w:ascii="Courier New" w:hAnsi="Courier New" w:cs="Courier New"/>
                <w:rtl/>
              </w:rPr>
              <w:delText>راى</w:delText>
            </w:r>
          </w:del>
          <w:ins w:id="21561" w:author="Transkribus" w:date="2019-12-11T14:30:00Z">
            <w:r w:rsidR="00EE6742" w:rsidRPr="00EE6742">
              <w:rPr>
                <w:rFonts w:ascii="Courier New" w:hAnsi="Courier New" w:cs="Courier New"/>
                <w:rtl/>
              </w:rPr>
              <w:t>ر أى</w:t>
            </w:r>
          </w:ins>
          <w:r w:rsidR="00EE6742" w:rsidRPr="00EE6742">
            <w:rPr>
              <w:rFonts w:ascii="Courier New" w:hAnsi="Courier New" w:cs="Courier New"/>
              <w:rtl/>
            </w:rPr>
            <w:t xml:space="preserve"> قصير</w:t>
          </w:r>
          <w:del w:id="2156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A85FDEF" w14:textId="4378A86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وقد صلحت به </w:t>
          </w:r>
          <w:del w:id="21563" w:author="Transkribus" w:date="2019-12-11T14:30:00Z">
            <w:r w:rsidRPr="009B6BCA">
              <w:rPr>
                <w:rFonts w:ascii="Courier New" w:hAnsi="Courier New" w:cs="Courier New"/>
                <w:rtl/>
              </w:rPr>
              <w:delText>الدنيا ودانت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لصالحها المدائن والثغور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564" w:author="Transkribus" w:date="2019-12-11T14:30:00Z">
            <w:r w:rsidR="00EE6742" w:rsidRPr="00EE6742">
              <w:rPr>
                <w:rFonts w:ascii="Courier New" w:hAnsi="Courier New" w:cs="Courier New"/>
                <w:rtl/>
              </w:rPr>
              <w:t>الدنياود الت * لصالجها المدابن والنفور</w:t>
            </w:r>
          </w:ins>
        </w:dir>
      </w:dir>
    </w:p>
    <w:p w14:paraId="516B6608" w14:textId="3F19D11F" w:rsidR="00EE6742" w:rsidRPr="00EE6742" w:rsidRDefault="009B6BCA" w:rsidP="00EE6742">
      <w:pPr>
        <w:pStyle w:val="NurText"/>
        <w:bidi/>
        <w:rPr>
          <w:rFonts w:ascii="Courier New" w:hAnsi="Courier New" w:cs="Courier New"/>
        </w:rPr>
      </w:pPr>
      <w:dir w:val="rtl">
        <w:dir w:val="rtl">
          <w:del w:id="21565" w:author="Transkribus" w:date="2019-12-11T14:30:00Z">
            <w:r w:rsidRPr="009B6BCA">
              <w:rPr>
                <w:rFonts w:ascii="Courier New" w:hAnsi="Courier New" w:cs="Courier New"/>
                <w:rtl/>
              </w:rPr>
              <w:delText>ايا من عم انعاما ويا 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له</w:delText>
                </w:r>
              </w:dir>
            </w:dir>
          </w:del>
          <w:ins w:id="21566" w:author="Transkribus" w:date="2019-12-11T14:30:00Z">
            <w:r w:rsidR="00EE6742" w:rsidRPr="00EE6742">
              <w:rPr>
                <w:rFonts w:ascii="Courier New" w:hAnsi="Courier New" w:cs="Courier New"/>
                <w:rtl/>
              </w:rPr>
              <w:t>ابامن عم العاماو بامن عله</w:t>
            </w:r>
          </w:ins>
          <w:r w:rsidR="00EE6742" w:rsidRPr="00EE6742">
            <w:rPr>
              <w:rFonts w:ascii="Courier New" w:hAnsi="Courier New" w:cs="Courier New"/>
              <w:rtl/>
            </w:rPr>
            <w:t xml:space="preserve"> الافضال والفضل ال</w:t>
          </w:r>
          <w:del w:id="21567" w:author="Transkribus" w:date="2019-12-11T14:30:00Z">
            <w:r w:rsidRPr="009B6BCA">
              <w:rPr>
                <w:rFonts w:ascii="Courier New" w:hAnsi="Courier New" w:cs="Courier New"/>
                <w:rtl/>
              </w:rPr>
              <w:delText>غ</w:delText>
            </w:r>
          </w:del>
          <w:ins w:id="21568" w:author="Transkribus" w:date="2019-12-11T14:30:00Z">
            <w:r w:rsidR="00EE6742" w:rsidRPr="00EE6742">
              <w:rPr>
                <w:rFonts w:ascii="Courier New" w:hAnsi="Courier New" w:cs="Courier New"/>
                <w:rtl/>
              </w:rPr>
              <w:t>ف</w:t>
            </w:r>
          </w:ins>
          <w:r w:rsidR="00EE6742" w:rsidRPr="00EE6742">
            <w:rPr>
              <w:rFonts w:ascii="Courier New" w:hAnsi="Courier New" w:cs="Courier New"/>
              <w:rtl/>
            </w:rPr>
            <w:t>زير</w:t>
          </w:r>
          <w:del w:id="21569"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0362131" w14:textId="151C98FF" w:rsidR="00EE6742" w:rsidRPr="00EE6742" w:rsidRDefault="009B6BCA" w:rsidP="00EE6742">
      <w:pPr>
        <w:pStyle w:val="NurText"/>
        <w:bidi/>
        <w:rPr>
          <w:rFonts w:ascii="Courier New" w:hAnsi="Courier New" w:cs="Courier New"/>
        </w:rPr>
      </w:pPr>
      <w:dir w:val="rtl">
        <w:dir w:val="rtl">
          <w:del w:id="21570" w:author="Transkribus" w:date="2019-12-11T14:30:00Z">
            <w:r w:rsidRPr="009B6BCA">
              <w:rPr>
                <w:rFonts w:ascii="Courier New" w:hAnsi="Courier New" w:cs="Courier New"/>
                <w:rtl/>
              </w:rPr>
              <w:delText>لقد احييت ميت العلم حتى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تبين</w:delText>
                </w:r>
              </w:dir>
            </w:dir>
          </w:del>
          <w:ins w:id="21571" w:author="Transkribus" w:date="2019-12-11T14:30:00Z">
            <w:r w:rsidR="00EE6742" w:rsidRPr="00EE6742">
              <w:rPr>
                <w:rFonts w:ascii="Courier New" w:hAnsi="Courier New" w:cs="Courier New"/>
                <w:rtl/>
              </w:rPr>
              <w:t>القد أحييت سيف العلمحى * فبين</w:t>
            </w:r>
          </w:ins>
          <w:r w:rsidR="00EE6742" w:rsidRPr="00EE6742">
            <w:rPr>
              <w:rFonts w:ascii="Courier New" w:hAnsi="Courier New" w:cs="Courier New"/>
              <w:rtl/>
            </w:rPr>
            <w:t xml:space="preserve"> فى الوجود له نشور</w:t>
          </w:r>
          <w:del w:id="21572"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57A417EF" w14:textId="0A8B840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w:t>
          </w:r>
          <w:del w:id="21573" w:author="Transkribus" w:date="2019-12-11T14:30:00Z">
            <w:r w:rsidRPr="009B6BCA">
              <w:rPr>
                <w:rFonts w:ascii="Courier New" w:hAnsi="Courier New" w:cs="Courier New"/>
                <w:rtl/>
              </w:rPr>
              <w:delText>ا</w:delText>
            </w:r>
          </w:del>
          <w:ins w:id="21574" w:author="Transkribus" w:date="2019-12-11T14:30:00Z">
            <w:r w:rsidR="00EE6742" w:rsidRPr="00EE6742">
              <w:rPr>
                <w:rFonts w:ascii="Courier New" w:hAnsi="Courier New" w:cs="Courier New"/>
                <w:rtl/>
              </w:rPr>
              <w:t>أ</w:t>
            </w:r>
          </w:ins>
          <w:r w:rsidR="00EE6742" w:rsidRPr="00EE6742">
            <w:rPr>
              <w:rFonts w:ascii="Courier New" w:hAnsi="Courier New" w:cs="Courier New"/>
              <w:rtl/>
            </w:rPr>
            <w:t xml:space="preserve">وردت الانام </w:t>
          </w:r>
          <w:del w:id="21575" w:author="Transkribus" w:date="2019-12-11T14:30:00Z">
            <w:r w:rsidRPr="009B6BCA">
              <w:rPr>
                <w:rFonts w:ascii="Courier New" w:hAnsi="Courier New" w:cs="Courier New"/>
                <w:rtl/>
              </w:rPr>
              <w:delText>بح</w:delText>
            </w:r>
          </w:del>
          <w:ins w:id="21576" w:author="Transkribus" w:date="2019-12-11T14:30:00Z">
            <w:r w:rsidR="00EE6742" w:rsidRPr="00EE6742">
              <w:rPr>
                <w:rFonts w:ascii="Courier New" w:hAnsi="Courier New" w:cs="Courier New"/>
                <w:rtl/>
              </w:rPr>
              <w:t>ج</w:t>
            </w:r>
          </w:ins>
          <w:r w:rsidR="00EE6742" w:rsidRPr="00EE6742">
            <w:rPr>
              <w:rFonts w:ascii="Courier New" w:hAnsi="Courier New" w:cs="Courier New"/>
              <w:rtl/>
            </w:rPr>
            <w:t>ار جود</w:t>
          </w:r>
          <w:del w:id="2157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1578" w:author="Transkribus" w:date="2019-12-11T14:30:00Z">
            <w:r w:rsidR="00EE6742" w:rsidRPr="00EE6742">
              <w:rPr>
                <w:rFonts w:ascii="Courier New" w:hAnsi="Courier New" w:cs="Courier New"/>
                <w:rtl/>
              </w:rPr>
              <w:t xml:space="preserve"> * </w:t>
            </w:r>
          </w:ins>
          <w:r w:rsidR="00EE6742" w:rsidRPr="00EE6742">
            <w:rPr>
              <w:rFonts w:ascii="Courier New" w:hAnsi="Courier New" w:cs="Courier New"/>
              <w:rtl/>
            </w:rPr>
            <w:t xml:space="preserve">وقد </w:t>
          </w:r>
          <w:del w:id="21579" w:author="Transkribus" w:date="2019-12-11T14:30:00Z">
            <w:r w:rsidRPr="009B6BCA">
              <w:rPr>
                <w:rFonts w:ascii="Courier New" w:hAnsi="Courier New" w:cs="Courier New"/>
                <w:rtl/>
              </w:rPr>
              <w:delText>كادت</w:delText>
            </w:r>
          </w:del>
          <w:ins w:id="21580" w:author="Transkribus" w:date="2019-12-11T14:30:00Z">
            <w:r w:rsidR="00EE6742" w:rsidRPr="00EE6742">
              <w:rPr>
                <w:rFonts w:ascii="Courier New" w:hAnsi="Courier New" w:cs="Courier New"/>
                <w:rtl/>
              </w:rPr>
              <w:t>كماذب</w:t>
            </w:r>
          </w:ins>
          <w:r w:rsidR="00EE6742" w:rsidRPr="00EE6742">
            <w:rPr>
              <w:rFonts w:ascii="Courier New" w:hAnsi="Courier New" w:cs="Courier New"/>
              <w:rtl/>
            </w:rPr>
            <w:t xml:space="preserve"> مناهلها </w:t>
          </w:r>
          <w:del w:id="21581" w:author="Transkribus" w:date="2019-12-11T14:30:00Z">
            <w:r w:rsidRPr="009B6BCA">
              <w:rPr>
                <w:rFonts w:ascii="Courier New" w:hAnsi="Courier New" w:cs="Courier New"/>
                <w:rtl/>
              </w:rPr>
              <w:delText>تغور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82" w:author="Transkribus" w:date="2019-12-11T14:30:00Z">
            <w:r w:rsidR="00EE6742" w:rsidRPr="00EE6742">
              <w:rPr>
                <w:rFonts w:ascii="Courier New" w:hAnsi="Courier New" w:cs="Courier New"/>
                <w:rtl/>
              </w:rPr>
              <w:t>ففور</w:t>
            </w:r>
          </w:ins>
        </w:dir>
      </w:dir>
    </w:p>
    <w:p w14:paraId="4D37226F" w14:textId="4C988ABE"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وكم فى الطب من معنى </w:t>
          </w:r>
          <w:del w:id="21583" w:author="Transkribus" w:date="2019-12-11T14:30:00Z">
            <w:r w:rsidRPr="009B6BCA">
              <w:rPr>
                <w:rFonts w:ascii="Courier New" w:hAnsi="Courier New" w:cs="Courier New"/>
                <w:rtl/>
              </w:rPr>
              <w:delText>خفي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بشرح</w:delText>
                </w:r>
              </w:dir>
            </w:dir>
          </w:del>
          <w:ins w:id="21584" w:author="Transkribus" w:date="2019-12-11T14:30:00Z">
            <w:r w:rsidR="00EE6742" w:rsidRPr="00EE6742">
              <w:rPr>
                <w:rFonts w:ascii="Courier New" w:hAnsi="Courier New" w:cs="Courier New"/>
                <w:rtl/>
              </w:rPr>
              <w:t>خفى * يسرح</w:t>
            </w:r>
          </w:ins>
          <w:r w:rsidR="00EE6742" w:rsidRPr="00EE6742">
            <w:rPr>
              <w:rFonts w:ascii="Courier New" w:hAnsi="Courier New" w:cs="Courier New"/>
              <w:rtl/>
            </w:rPr>
            <w:t xml:space="preserve"> منك </w:t>
          </w:r>
          <w:del w:id="21585" w:author="Transkribus" w:date="2019-12-11T14:30:00Z">
            <w:r w:rsidRPr="009B6BCA">
              <w:rPr>
                <w:rFonts w:ascii="Courier New" w:hAnsi="Courier New" w:cs="Courier New"/>
                <w:rtl/>
              </w:rPr>
              <w:delText>عاد له ظهور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86" w:author="Transkribus" w:date="2019-12-11T14:30:00Z">
            <w:r w:rsidR="00EE6742" w:rsidRPr="00EE6742">
              <w:rPr>
                <w:rFonts w:ascii="Courier New" w:hAnsi="Courier New" w:cs="Courier New"/>
                <w:rtl/>
              </w:rPr>
              <w:t>عادله طهور</w:t>
            </w:r>
          </w:ins>
        </w:dir>
      </w:dir>
    </w:p>
    <w:p w14:paraId="5730EAC4" w14:textId="519044A4" w:rsidR="00EE6742" w:rsidRPr="00EE6742" w:rsidRDefault="009B6BCA" w:rsidP="00EE6742">
      <w:pPr>
        <w:pStyle w:val="NurText"/>
        <w:bidi/>
        <w:rPr>
          <w:rFonts w:ascii="Courier New" w:hAnsi="Courier New" w:cs="Courier New"/>
        </w:rPr>
      </w:pPr>
      <w:dir w:val="rtl">
        <w:dir w:val="rtl">
          <w:del w:id="21587" w:author="Transkribus" w:date="2019-12-11T14:30:00Z">
            <w:r w:rsidRPr="009B6BCA">
              <w:rPr>
                <w:rFonts w:ascii="Courier New" w:hAnsi="Courier New" w:cs="Courier New"/>
                <w:rtl/>
              </w:rPr>
              <w:delText>وقد</w:delText>
            </w:r>
          </w:del>
          <w:ins w:id="21588" w:author="Transkribus" w:date="2019-12-11T14:30:00Z">
            <w:r w:rsidR="00EE6742" w:rsidRPr="00EE6742">
              <w:rPr>
                <w:rFonts w:ascii="Courier New" w:hAnsi="Courier New" w:cs="Courier New"/>
                <w:rtl/>
              </w:rPr>
              <w:t>ومن</w:t>
            </w:r>
          </w:ins>
          <w:r w:rsidR="00EE6742" w:rsidRPr="00EE6742">
            <w:rPr>
              <w:rFonts w:ascii="Courier New" w:hAnsi="Courier New" w:cs="Courier New"/>
              <w:rtl/>
            </w:rPr>
            <w:t xml:space="preserve"> قاس الرئيس </w:t>
          </w:r>
          <w:del w:id="21589" w:author="Transkribus" w:date="2019-12-11T14:30:00Z">
            <w:r w:rsidRPr="009B6BCA">
              <w:rPr>
                <w:rFonts w:ascii="Courier New" w:hAnsi="Courier New" w:cs="Courier New"/>
                <w:rtl/>
              </w:rPr>
              <w:delText>اليك يوما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يجده اليك مرؤوسا يصير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590" w:author="Transkribus" w:date="2019-12-11T14:30:00Z">
            <w:r w:rsidR="00EE6742" w:rsidRPr="00EE6742">
              <w:rPr>
                <w:rFonts w:ascii="Courier New" w:hAnsi="Courier New" w:cs="Courier New"/>
                <w:rtl/>
              </w:rPr>
              <w:t>البكيوما * مجدم لديلك مروس انصير</w:t>
            </w:r>
          </w:ins>
        </w:dir>
      </w:dir>
    </w:p>
    <w:p w14:paraId="0AAB575E" w14:textId="6C2BBAA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وهل </w:t>
          </w:r>
          <w:del w:id="21591" w:author="Transkribus" w:date="2019-12-11T14:30:00Z">
            <w:r w:rsidRPr="009B6BCA">
              <w:rPr>
                <w:rFonts w:ascii="Courier New" w:hAnsi="Courier New" w:cs="Courier New"/>
                <w:rtl/>
              </w:rPr>
              <w:delText>ي</w:delText>
            </w:r>
          </w:del>
          <w:ins w:id="21592" w:author="Transkribus" w:date="2019-12-11T14:30:00Z">
            <w:r w:rsidR="00EE6742" w:rsidRPr="00EE6742">
              <w:rPr>
                <w:rFonts w:ascii="Courier New" w:hAnsi="Courier New" w:cs="Courier New"/>
                <w:rtl/>
              </w:rPr>
              <w:t>م</w:t>
            </w:r>
          </w:ins>
          <w:r w:rsidR="00EE6742" w:rsidRPr="00EE6742">
            <w:rPr>
              <w:rFonts w:ascii="Courier New" w:hAnsi="Courier New" w:cs="Courier New"/>
              <w:rtl/>
            </w:rPr>
            <w:t xml:space="preserve">حكيك فى </w:t>
          </w:r>
          <w:del w:id="21593" w:author="Transkribus" w:date="2019-12-11T14:30:00Z">
            <w:r w:rsidRPr="009B6BCA">
              <w:rPr>
                <w:rFonts w:ascii="Courier New" w:hAnsi="Courier New" w:cs="Courier New"/>
                <w:rtl/>
              </w:rPr>
              <w:delText>لفظ وفضل</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وما لك</w:delText>
                </w:r>
              </w:dir>
            </w:dir>
          </w:del>
          <w:ins w:id="21594" w:author="Transkribus" w:date="2019-12-11T14:30:00Z">
            <w:r w:rsidR="00EE6742" w:rsidRPr="00EE6742">
              <w:rPr>
                <w:rFonts w:ascii="Courier New" w:hAnsi="Courier New" w:cs="Courier New"/>
                <w:rtl/>
              </w:rPr>
              <w:t>لنطوفضل * ومالك</w:t>
            </w:r>
          </w:ins>
          <w:r w:rsidR="00EE6742" w:rsidRPr="00EE6742">
            <w:rPr>
              <w:rFonts w:ascii="Courier New" w:hAnsi="Courier New" w:cs="Courier New"/>
              <w:rtl/>
            </w:rPr>
            <w:t xml:space="preserve"> فيهما </w:t>
          </w:r>
          <w:del w:id="21595" w:author="Transkribus" w:date="2019-12-11T14:30:00Z">
            <w:r w:rsidRPr="009B6BCA">
              <w:rPr>
                <w:rFonts w:ascii="Courier New" w:hAnsi="Courier New" w:cs="Courier New"/>
                <w:rtl/>
              </w:rPr>
              <w:delText>ابدا نظير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596" w:author="Transkribus" w:date="2019-12-11T14:30:00Z">
            <w:r w:rsidR="00EE6742" w:rsidRPr="00EE6742">
              <w:rPr>
                <w:rFonts w:ascii="Courier New" w:hAnsi="Courier New" w:cs="Courier New"/>
                <w:rtl/>
              </w:rPr>
              <w:t>أبد انطر</w:t>
            </w:r>
          </w:ins>
        </w:dir>
      </w:dir>
    </w:p>
    <w:p w14:paraId="6A4375C8" w14:textId="788A9341"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وقد </w:t>
          </w:r>
          <w:del w:id="21597" w:author="Transkribus" w:date="2019-12-11T14:30:00Z">
            <w:r w:rsidRPr="009B6BCA">
              <w:rPr>
                <w:rFonts w:ascii="Courier New" w:hAnsi="Courier New" w:cs="Courier New"/>
                <w:rtl/>
              </w:rPr>
              <w:delText>ارسلت تاليفا ليبقى</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dir>
          </w:del>
          <w:ins w:id="21598" w:author="Transkribus" w:date="2019-12-11T14:30:00Z">
            <w:r w:rsidR="00EE6742" w:rsidRPr="00EE6742">
              <w:rPr>
                <w:rFonts w:ascii="Courier New" w:hAnsi="Courier New" w:cs="Courier New"/>
                <w:rtl/>
              </w:rPr>
              <w:t xml:space="preserve">أر سلت ثاليق البيقى * </w:t>
            </w:r>
          </w:ins>
          <w:r w:rsidR="00EE6742" w:rsidRPr="00EE6742">
            <w:rPr>
              <w:rFonts w:ascii="Courier New" w:hAnsi="Courier New" w:cs="Courier New"/>
              <w:rtl/>
            </w:rPr>
            <w:t xml:space="preserve">على </w:t>
          </w:r>
          <w:del w:id="21599" w:author="Transkribus" w:date="2019-12-11T14:30:00Z">
            <w:r w:rsidRPr="009B6BCA">
              <w:rPr>
                <w:rFonts w:ascii="Courier New" w:hAnsi="Courier New" w:cs="Courier New"/>
                <w:rtl/>
              </w:rPr>
              <w:delText>اسمك لا تغيره</w:delText>
            </w:r>
          </w:del>
          <w:ins w:id="21600" w:author="Transkribus" w:date="2019-12-11T14:30:00Z">
            <w:r w:rsidR="00EE6742" w:rsidRPr="00EE6742">
              <w:rPr>
                <w:rFonts w:ascii="Courier New" w:hAnsi="Courier New" w:cs="Courier New"/>
                <w:rtl/>
              </w:rPr>
              <w:t>اسهل الاعيرة</w:t>
            </w:r>
          </w:ins>
          <w:r w:rsidR="00EE6742" w:rsidRPr="00EE6742">
            <w:rPr>
              <w:rFonts w:ascii="Courier New" w:hAnsi="Courier New" w:cs="Courier New"/>
              <w:rtl/>
            </w:rPr>
            <w:t xml:space="preserve"> الدهور</w:t>
          </w:r>
          <w:del w:id="2160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74026B0" w14:textId="77777777" w:rsidR="009B6BCA" w:rsidRPr="009B6BCA" w:rsidRDefault="009B6BCA" w:rsidP="009B6BCA">
      <w:pPr>
        <w:pStyle w:val="NurText"/>
        <w:bidi/>
        <w:rPr>
          <w:del w:id="21602" w:author="Transkribus" w:date="2019-12-11T14:30:00Z"/>
          <w:rFonts w:ascii="Courier New" w:hAnsi="Courier New" w:cs="Courier New"/>
        </w:rPr>
      </w:pPr>
      <w:dir w:val="rtl">
        <w:dir w:val="rtl">
          <w:del w:id="21603" w:author="Transkribus" w:date="2019-12-11T14:30:00Z">
            <w:r w:rsidRPr="009B6BCA">
              <w:rPr>
                <w:rFonts w:ascii="Courier New" w:hAnsi="Courier New" w:cs="Courier New"/>
                <w:rtl/>
              </w:rPr>
              <w:delText>فريد ما سبقت اليه قدما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ومولانا بذاك هو الخبير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390A622F" w14:textId="7319145D" w:rsidR="00EE6742" w:rsidRPr="00EE6742" w:rsidRDefault="009B6BCA" w:rsidP="00EE6742">
      <w:pPr>
        <w:pStyle w:val="NurText"/>
        <w:bidi/>
        <w:rPr>
          <w:ins w:id="21604" w:author="Transkribus" w:date="2019-12-11T14:30:00Z"/>
          <w:rFonts w:ascii="Courier New" w:hAnsi="Courier New" w:cs="Courier New"/>
        </w:rPr>
      </w:pPr>
      <w:dir w:val="rtl">
        <w:dir w:val="rtl">
          <w:ins w:id="21605" w:author="Transkribus" w:date="2019-12-11T14:30:00Z">
            <w:r w:rsidR="00EE6742" w:rsidRPr="00EE6742">
              <w:rPr>
                <w:rFonts w:ascii="Courier New" w:hAnsi="Courier New" w:cs="Courier New"/>
                <w:rtl/>
              </w:rPr>
              <w:t>فربدهاسسيعث البهقدما * ومولاثاب الهو الخيير</w:t>
            </w:r>
          </w:ins>
        </w:dir>
      </w:dir>
    </w:p>
    <w:p w14:paraId="5E656776" w14:textId="242F1951"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ولكن فى علومك </w:t>
      </w:r>
      <w:del w:id="21606" w:author="Transkribus" w:date="2019-12-11T14:30:00Z">
        <w:r w:rsidR="009B6BCA" w:rsidRPr="009B6BCA">
          <w:rPr>
            <w:rFonts w:ascii="Courier New" w:hAnsi="Courier New" w:cs="Courier New"/>
            <w:rtl/>
          </w:rPr>
          <w:delText>فهو يهدى</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كما تهدى الى هجر التمور</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607" w:author="Transkribus" w:date="2019-12-11T14:30:00Z">
        <w:r w:rsidRPr="00EE6742">
          <w:rPr>
            <w:rFonts w:ascii="Courier New" w:hAnsi="Courier New" w:cs="Courier New"/>
            <w:rtl/>
          </w:rPr>
          <w:t>فهزيهدى * كمانهدى الى مجر الفموز</w:t>
        </w:r>
      </w:ins>
    </w:p>
    <w:p w14:paraId="733EF128" w14:textId="7920C64F" w:rsidR="00EE6742" w:rsidRPr="00EE6742" w:rsidRDefault="009B6BCA" w:rsidP="00EE6742">
      <w:pPr>
        <w:pStyle w:val="NurText"/>
        <w:bidi/>
        <w:rPr>
          <w:rFonts w:ascii="Courier New" w:hAnsi="Courier New" w:cs="Courier New"/>
        </w:rPr>
      </w:pPr>
      <w:dir w:val="rtl">
        <w:dir w:val="rtl">
          <w:del w:id="21608" w:author="Transkribus" w:date="2019-12-11T14:30:00Z">
            <w:r w:rsidRPr="009B6BCA">
              <w:rPr>
                <w:rFonts w:ascii="Courier New" w:hAnsi="Courier New" w:cs="Courier New"/>
                <w:rtl/>
              </w:rPr>
              <w:delText>وحاشا ان ابكار المعالي</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اذا زفت</w:delText>
                </w:r>
              </w:dir>
            </w:dir>
          </w:del>
          <w:ins w:id="21609" w:author="Transkribus" w:date="2019-12-11T14:30:00Z">
            <w:r w:rsidR="00EE6742" w:rsidRPr="00EE6742">
              <w:rPr>
                <w:rFonts w:ascii="Courier New" w:hAnsi="Courier New" w:cs="Courier New"/>
                <w:rtl/>
              </w:rPr>
              <w:t>وحاشاأن أمكار المعالى ٩ ادارفت</w:t>
            </w:r>
          </w:ins>
          <w:r w:rsidR="00EE6742" w:rsidRPr="00EE6742">
            <w:rPr>
              <w:rFonts w:ascii="Courier New" w:hAnsi="Courier New" w:cs="Courier New"/>
              <w:rtl/>
            </w:rPr>
            <w:t xml:space="preserve"> الى المولى تبور</w:t>
          </w:r>
          <w:del w:id="21610"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7964C93F" w14:textId="77777777" w:rsidR="009B6BCA" w:rsidRPr="009B6BCA" w:rsidRDefault="009B6BCA" w:rsidP="009B6BCA">
      <w:pPr>
        <w:pStyle w:val="NurText"/>
        <w:bidi/>
        <w:rPr>
          <w:del w:id="21611" w:author="Transkribus" w:date="2019-12-11T14:30:00Z"/>
          <w:rFonts w:ascii="Courier New" w:hAnsi="Courier New" w:cs="Courier New"/>
        </w:rPr>
      </w:pPr>
      <w:dir w:val="rtl">
        <w:dir w:val="rtl">
          <w:del w:id="21612" w:author="Transkribus" w:date="2019-12-11T14:30:00Z">
            <w:r w:rsidRPr="009B6BCA">
              <w:rPr>
                <w:rFonts w:ascii="Courier New" w:hAnsi="Courier New" w:cs="Courier New"/>
                <w:rtl/>
              </w:rPr>
              <w:delText>وان تك زلة ابديت فيه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فعن امثالها انت الغفور الوافر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50B67CD2" w14:textId="2A895C2A" w:rsidR="00EE6742" w:rsidRPr="00EE6742" w:rsidRDefault="009B6BCA" w:rsidP="00EE6742">
      <w:pPr>
        <w:pStyle w:val="NurText"/>
        <w:bidi/>
        <w:rPr>
          <w:ins w:id="21613" w:author="Transkribus" w:date="2019-12-11T14:30:00Z"/>
          <w:rFonts w:ascii="Courier New" w:hAnsi="Courier New" w:cs="Courier New"/>
        </w:rPr>
      </w:pPr>
      <w:dir w:val="rtl">
        <w:dir w:val="rtl">
          <w:del w:id="21614" w:author="Transkribus" w:date="2019-12-11T14:30:00Z">
            <w:r w:rsidRPr="009B6BCA">
              <w:rPr>
                <w:rFonts w:ascii="Courier New" w:hAnsi="Courier New" w:cs="Courier New"/>
                <w:rtl/>
              </w:rPr>
              <w:delText>ونقلت</w:delText>
            </w:r>
          </w:del>
          <w:ins w:id="21615" w:author="Transkribus" w:date="2019-12-11T14:30:00Z">
            <w:r w:rsidR="00EE6742" w:rsidRPr="00EE6742">
              <w:rPr>
                <w:rFonts w:ascii="Courier New" w:hAnsi="Courier New" w:cs="Courier New"/>
                <w:rtl/>
              </w:rPr>
              <w:t>وابن تلؤلة أيدقت فيسه * معن أمثالها ألت الفقور</w:t>
            </w:r>
          </w:ins>
        </w:dir>
      </w:dir>
    </w:p>
    <w:p w14:paraId="03DF76B5" w14:textId="3AF201A2" w:rsidR="00EE6742" w:rsidRPr="00EE6742" w:rsidRDefault="00EE6742" w:rsidP="00EE6742">
      <w:pPr>
        <w:pStyle w:val="NurText"/>
        <w:bidi/>
        <w:rPr>
          <w:rFonts w:ascii="Courier New" w:hAnsi="Courier New" w:cs="Courier New"/>
        </w:rPr>
      </w:pPr>
      <w:ins w:id="21616" w:author="Transkribus" w:date="2019-12-11T14:30:00Z">
        <w:r w:rsidRPr="00EE6742">
          <w:rPr>
            <w:rFonts w:ascii="Courier New" w:hAnsi="Courier New" w:cs="Courier New"/>
            <w:rtl/>
          </w:rPr>
          <w:t>وفقلت</w:t>
        </w:r>
      </w:ins>
      <w:r w:rsidRPr="00EE6742">
        <w:rPr>
          <w:rFonts w:ascii="Courier New" w:hAnsi="Courier New" w:cs="Courier New"/>
          <w:rtl/>
        </w:rPr>
        <w:t xml:space="preserve"> من </w:t>
      </w:r>
      <w:del w:id="21617" w:author="Transkribus" w:date="2019-12-11T14:30:00Z">
        <w:r w:rsidR="009B6BCA" w:rsidRPr="009B6BCA">
          <w:rPr>
            <w:rFonts w:ascii="Courier New" w:hAnsi="Courier New" w:cs="Courier New"/>
            <w:rtl/>
          </w:rPr>
          <w:delText>خط الشيخ</w:delText>
        </w:r>
      </w:del>
      <w:ins w:id="21618" w:author="Transkribus" w:date="2019-12-11T14:30:00Z">
        <w:r w:rsidRPr="00EE6742">
          <w:rPr>
            <w:rFonts w:ascii="Courier New" w:hAnsi="Courier New" w:cs="Courier New"/>
            <w:rtl/>
          </w:rPr>
          <w:t>جط الشيح</w:t>
        </w:r>
      </w:ins>
      <w:r w:rsidRPr="00EE6742">
        <w:rPr>
          <w:rFonts w:ascii="Courier New" w:hAnsi="Courier New" w:cs="Courier New"/>
          <w:rtl/>
        </w:rPr>
        <w:t xml:space="preserve"> موفق الدين هبة الله </w:t>
      </w:r>
      <w:del w:id="21619" w:author="Transkribus" w:date="2019-12-11T14:30:00Z">
        <w:r w:rsidR="009B6BCA" w:rsidRPr="009B6BCA">
          <w:rPr>
            <w:rFonts w:ascii="Courier New" w:hAnsi="Courier New" w:cs="Courier New"/>
            <w:rtl/>
          </w:rPr>
          <w:delText>ا</w:delText>
        </w:r>
      </w:del>
      <w:ins w:id="21620" w:author="Transkribus" w:date="2019-12-11T14:30:00Z">
        <w:r w:rsidRPr="00EE6742">
          <w:rPr>
            <w:rFonts w:ascii="Courier New" w:hAnsi="Courier New" w:cs="Courier New"/>
            <w:rtl/>
          </w:rPr>
          <w:t>أ</w:t>
        </w:r>
      </w:ins>
      <w:r w:rsidRPr="00EE6742">
        <w:rPr>
          <w:rFonts w:ascii="Courier New" w:hAnsi="Courier New" w:cs="Courier New"/>
          <w:rtl/>
        </w:rPr>
        <w:t>بى القاسم بن عبد الوهاب بن محمد بن على الكاتب</w:t>
      </w:r>
    </w:p>
    <w:p w14:paraId="2ED9BF3E" w14:textId="2D5A3302"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المعروف بابن النحاس من </w:t>
      </w:r>
      <w:del w:id="21621" w:author="Transkribus" w:date="2019-12-11T14:30:00Z">
        <w:r w:rsidR="009B6BCA" w:rsidRPr="009B6BCA">
          <w:rPr>
            <w:rFonts w:ascii="Courier New" w:hAnsi="Courier New" w:cs="Courier New"/>
            <w:rtl/>
          </w:rPr>
          <w:delText>ابيات كتبها</w:delText>
        </w:r>
      </w:del>
      <w:ins w:id="21622" w:author="Transkribus" w:date="2019-12-11T14:30:00Z">
        <w:r w:rsidRPr="00EE6742">
          <w:rPr>
            <w:rFonts w:ascii="Courier New" w:hAnsi="Courier New" w:cs="Courier New"/>
            <w:rtl/>
          </w:rPr>
          <w:t>أبسان كته</w:t>
        </w:r>
      </w:ins>
      <w:r w:rsidRPr="00EE6742">
        <w:rPr>
          <w:rFonts w:ascii="Courier New" w:hAnsi="Courier New" w:cs="Courier New"/>
          <w:rtl/>
        </w:rPr>
        <w:t xml:space="preserve"> الى الصاحب </w:t>
      </w:r>
      <w:del w:id="21623" w:author="Transkribus" w:date="2019-12-11T14:30:00Z">
        <w:r w:rsidR="009B6BCA" w:rsidRPr="009B6BCA">
          <w:rPr>
            <w:rFonts w:ascii="Courier New" w:hAnsi="Courier New" w:cs="Courier New"/>
            <w:rtl/>
          </w:rPr>
          <w:delText>امين الدولة يطلب منه خطا وعده به الملك الامجد وذلك فى سنة سبع وعشرين وستمائة</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624" w:author="Transkribus" w:date="2019-12-11T14:30:00Z">
        <w:r w:rsidRPr="00EE6742">
          <w:rPr>
            <w:rFonts w:ascii="Courier New" w:hAnsi="Courier New" w:cs="Courier New"/>
            <w:rtl/>
          </w:rPr>
          <w:t>أمين الدولة بطلب مبه جطاوعد٠ة</w:t>
        </w:r>
      </w:ins>
    </w:p>
    <w:p w14:paraId="728A7DEB" w14:textId="7863962F" w:rsidR="00EE6742" w:rsidRPr="00EE6742" w:rsidRDefault="009B6BCA" w:rsidP="00EE6742">
      <w:pPr>
        <w:pStyle w:val="NurText"/>
        <w:bidi/>
        <w:rPr>
          <w:ins w:id="21625" w:author="Transkribus" w:date="2019-12-11T14:30:00Z"/>
          <w:rFonts w:ascii="Courier New" w:hAnsi="Courier New" w:cs="Courier New"/>
        </w:rPr>
      </w:pPr>
      <w:dir w:val="rtl">
        <w:dir w:val="rtl">
          <w:ins w:id="21626" w:author="Transkribus" w:date="2019-12-11T14:30:00Z">
            <w:r w:rsidR="00EE6742" w:rsidRPr="00EE6742">
              <w:rPr>
                <w:rFonts w:ascii="Courier New" w:hAnsi="Courier New" w:cs="Courier New"/>
                <w:rtl/>
              </w:rPr>
              <w:t>الملك الامجدوذلك فى ستة سيع وعشر بن وستمائة</w:t>
            </w:r>
          </w:ins>
        </w:dir>
      </w:dir>
    </w:p>
    <w:p w14:paraId="460D9CC1" w14:textId="77777777" w:rsidR="00EE6742" w:rsidRPr="00EE6742" w:rsidRDefault="00EE6742" w:rsidP="00EE6742">
      <w:pPr>
        <w:pStyle w:val="NurText"/>
        <w:bidi/>
        <w:rPr>
          <w:ins w:id="21627" w:author="Transkribus" w:date="2019-12-11T14:30:00Z"/>
          <w:rFonts w:ascii="Courier New" w:hAnsi="Courier New" w:cs="Courier New"/>
        </w:rPr>
      </w:pPr>
      <w:ins w:id="21628" w:author="Transkribus" w:date="2019-12-11T14:30:00Z">
        <w:r w:rsidRPr="00EE6742">
          <w:rPr>
            <w:rFonts w:ascii="Courier New" w:hAnsi="Courier New" w:cs="Courier New"/>
            <w:rtl/>
          </w:rPr>
          <w:t>البسيط</w:t>
        </w:r>
      </w:ins>
    </w:p>
    <w:p w14:paraId="13435FAC" w14:textId="1F858DB3" w:rsidR="00EE6742" w:rsidRPr="00EE6742" w:rsidRDefault="00EE6742" w:rsidP="00EE6742">
      <w:pPr>
        <w:pStyle w:val="NurText"/>
        <w:bidi/>
        <w:rPr>
          <w:rFonts w:ascii="Courier New" w:hAnsi="Courier New" w:cs="Courier New"/>
        </w:rPr>
      </w:pPr>
      <w:r w:rsidRPr="00EE6742">
        <w:rPr>
          <w:rFonts w:ascii="Courier New" w:hAnsi="Courier New" w:cs="Courier New"/>
          <w:rtl/>
        </w:rPr>
        <w:t xml:space="preserve">وعدت بالخط </w:t>
      </w:r>
      <w:del w:id="21629" w:author="Transkribus" w:date="2019-12-11T14:30:00Z">
        <w:r w:rsidR="009B6BCA" w:rsidRPr="009B6BCA">
          <w:rPr>
            <w:rFonts w:ascii="Courier New" w:hAnsi="Courier New" w:cs="Courier New"/>
            <w:rtl/>
          </w:rPr>
          <w:delText>فارسل ما وعدت به</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يا من له نعم تترى بلا منن</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630" w:author="Transkribus" w:date="2019-12-11T14:30:00Z">
        <w:r w:rsidRPr="00EE6742">
          <w:rPr>
            <w:rFonts w:ascii="Courier New" w:hAnsi="Courier New" w:cs="Courier New"/>
            <w:rtl/>
          </w:rPr>
          <w:t>قارسل ماو هدببة * بامن لهذيم بترى لامين</w:t>
        </w:r>
      </w:ins>
    </w:p>
    <w:p w14:paraId="1ABA0EDF" w14:textId="5FB0B1BB" w:rsidR="00EE6742" w:rsidRPr="00EE6742" w:rsidRDefault="009B6BCA" w:rsidP="00EE6742">
      <w:pPr>
        <w:pStyle w:val="NurText"/>
        <w:bidi/>
        <w:rPr>
          <w:rFonts w:ascii="Courier New" w:hAnsi="Courier New" w:cs="Courier New"/>
        </w:rPr>
      </w:pPr>
      <w:dir w:val="rtl">
        <w:dir w:val="rtl">
          <w:del w:id="21631" w:author="Transkribus" w:date="2019-12-11T14:30:00Z">
            <w:r w:rsidRPr="009B6BCA">
              <w:rPr>
                <w:rFonts w:ascii="Courier New" w:hAnsi="Courier New" w:cs="Courier New"/>
                <w:rtl/>
              </w:rPr>
              <w:delText>من</w:delText>
            </w:r>
          </w:del>
          <w:ins w:id="21632" w:author="Transkribus" w:date="2019-12-11T14:30:00Z">
            <w:r w:rsidR="00EE6742" w:rsidRPr="00EE6742">
              <w:rPr>
                <w:rFonts w:ascii="Courier New" w:hAnsi="Courier New" w:cs="Courier New"/>
                <w:rtl/>
              </w:rPr>
              <w:t>ابين</w:t>
            </w:r>
          </w:ins>
          <w:r w:rsidR="00EE6742" w:rsidRPr="00EE6742">
            <w:rPr>
              <w:rFonts w:ascii="Courier New" w:hAnsi="Courier New" w:cs="Courier New"/>
              <w:rtl/>
            </w:rPr>
            <w:t xml:space="preserve"> يفعل </w:t>
          </w:r>
          <w:del w:id="21633" w:author="Transkribus" w:date="2019-12-11T14:30:00Z">
            <w:r w:rsidRPr="009B6BCA">
              <w:rPr>
                <w:rFonts w:ascii="Courier New" w:hAnsi="Courier New" w:cs="Courier New"/>
                <w:rtl/>
              </w:rPr>
              <w:delText>الخير يجن</w:delText>
            </w:r>
          </w:del>
          <w:ins w:id="21634" w:author="Transkribus" w:date="2019-12-11T14:30:00Z">
            <w:r w:rsidR="00EE6742" w:rsidRPr="00EE6742">
              <w:rPr>
                <w:rFonts w:ascii="Courier New" w:hAnsi="Courier New" w:cs="Courier New"/>
                <w:rtl/>
              </w:rPr>
              <w:t>الخيريحى</w:t>
            </w:r>
          </w:ins>
          <w:r w:rsidR="00EE6742" w:rsidRPr="00EE6742">
            <w:rPr>
              <w:rFonts w:ascii="Courier New" w:hAnsi="Courier New" w:cs="Courier New"/>
              <w:rtl/>
            </w:rPr>
            <w:t xml:space="preserve"> كل </w:t>
          </w:r>
          <w:del w:id="21635" w:author="Transkribus" w:date="2019-12-11T14:30:00Z">
            <w:r w:rsidRPr="009B6BCA">
              <w:rPr>
                <w:rFonts w:ascii="Courier New" w:hAnsi="Courier New" w:cs="Courier New"/>
                <w:rtl/>
              </w:rPr>
              <w:delText>مكرمة</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ويشترى مدحا تتلى بلا ثمن</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636" w:author="Transkribus" w:date="2019-12-11T14:30:00Z">
            <w:r w:rsidR="00EE6742" w:rsidRPr="00EE6742">
              <w:rPr>
                <w:rFonts w:ascii="Courier New" w:hAnsi="Courier New" w:cs="Courier New"/>
                <w:rtl/>
              </w:rPr>
              <w:t>مكرمه * وبشترى مد جاتتقلى بلامن</w:t>
            </w:r>
          </w:ins>
        </w:dir>
      </w:dir>
    </w:p>
    <w:p w14:paraId="189F35D7" w14:textId="77777777" w:rsidR="009B6BCA" w:rsidRPr="009B6BCA" w:rsidRDefault="009B6BCA" w:rsidP="009B6BCA">
      <w:pPr>
        <w:pStyle w:val="NurText"/>
        <w:bidi/>
        <w:rPr>
          <w:del w:id="21637" w:author="Transkribus" w:date="2019-12-11T14:30:00Z"/>
          <w:rFonts w:ascii="Courier New" w:hAnsi="Courier New" w:cs="Courier New"/>
        </w:rPr>
      </w:pPr>
      <w:dir w:val="rtl">
        <w:dir w:val="rtl">
          <w:del w:id="21638" w:author="Transkribus" w:date="2019-12-11T14:30:00Z">
            <w:r w:rsidRPr="009B6BCA">
              <w:rPr>
                <w:rFonts w:ascii="Courier New" w:hAnsi="Courier New" w:cs="Courier New"/>
                <w:rtl/>
              </w:rPr>
              <w:delText>خطا يزيدك حظا كلما صدحت</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ورقاء فى شجر يوما على فنن البسيط</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6ED93C21" w14:textId="2EE149F4" w:rsidR="00EE6742" w:rsidRPr="00EE6742" w:rsidRDefault="009B6BCA" w:rsidP="00EE6742">
      <w:pPr>
        <w:pStyle w:val="NurText"/>
        <w:bidi/>
        <w:rPr>
          <w:ins w:id="21639" w:author="Transkribus" w:date="2019-12-11T14:30:00Z"/>
          <w:rFonts w:ascii="Courier New" w:hAnsi="Courier New" w:cs="Courier New"/>
        </w:rPr>
      </w:pPr>
      <w:dir w:val="rtl">
        <w:dir w:val="rtl">
          <w:del w:id="21640" w:author="Transkribus" w:date="2019-12-11T14:30:00Z">
            <w:r w:rsidRPr="009B6BCA">
              <w:rPr>
                <w:rFonts w:ascii="Courier New" w:hAnsi="Courier New" w:cs="Courier New"/>
                <w:rtl/>
              </w:rPr>
              <w:delText>وانشدنى</w:delText>
            </w:r>
          </w:del>
          <w:ins w:id="21641" w:author="Transkribus" w:date="2019-12-11T14:30:00Z">
            <w:r w:rsidR="00EE6742" w:rsidRPr="00EE6742">
              <w:rPr>
                <w:rFonts w:ascii="Courier New" w:hAnsi="Courier New" w:cs="Courier New"/>
                <w:rtl/>
              </w:rPr>
              <w:t>سطابريدلك حذا كماساصدحت * ورقاء فى سيجر وماعسلى فين</w:t>
            </w:r>
          </w:ins>
        </w:dir>
      </w:dir>
    </w:p>
    <w:p w14:paraId="1EE4A3E5" w14:textId="6A87B400" w:rsidR="00EE6742" w:rsidRPr="00EE6742" w:rsidRDefault="00EE6742" w:rsidP="00EE6742">
      <w:pPr>
        <w:pStyle w:val="NurText"/>
        <w:bidi/>
        <w:rPr>
          <w:rFonts w:ascii="Courier New" w:hAnsi="Courier New" w:cs="Courier New"/>
        </w:rPr>
      </w:pPr>
      <w:ins w:id="21642" w:author="Transkribus" w:date="2019-12-11T14:30:00Z">
        <w:r w:rsidRPr="00EE6742">
          <w:rPr>
            <w:rFonts w:ascii="Courier New" w:hAnsi="Courier New" w:cs="Courier New"/>
            <w:rtl/>
          </w:rPr>
          <w:t>وانشدفى</w:t>
        </w:r>
      </w:ins>
      <w:r w:rsidRPr="00EE6742">
        <w:rPr>
          <w:rFonts w:ascii="Courier New" w:hAnsi="Courier New" w:cs="Courier New"/>
          <w:rtl/>
        </w:rPr>
        <w:t xml:space="preserve"> شرف الدين اسم</w:t>
      </w:r>
      <w:del w:id="21643" w:author="Transkribus" w:date="2019-12-11T14:30:00Z">
        <w:r w:rsidR="009B6BCA" w:rsidRPr="009B6BCA">
          <w:rPr>
            <w:rFonts w:ascii="Courier New" w:hAnsi="Courier New" w:cs="Courier New"/>
            <w:rtl/>
          </w:rPr>
          <w:delText>ا</w:delText>
        </w:r>
      </w:del>
      <w:r w:rsidRPr="00EE6742">
        <w:rPr>
          <w:rFonts w:ascii="Courier New" w:hAnsi="Courier New" w:cs="Courier New"/>
          <w:rtl/>
        </w:rPr>
        <w:t xml:space="preserve">عيل بن عبد الله بن عمر الكاتب المعروف بابن قاضى </w:t>
      </w:r>
      <w:del w:id="21644" w:author="Transkribus" w:date="2019-12-11T14:30:00Z">
        <w:r w:rsidR="009B6BCA" w:rsidRPr="009B6BCA">
          <w:rPr>
            <w:rFonts w:ascii="Courier New" w:hAnsi="Courier New" w:cs="Courier New"/>
            <w:rtl/>
          </w:rPr>
          <w:delText>اليمن لنفسه قصيدة كتبها الى الصاحب امين الدولة من جملتها</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645" w:author="Transkribus" w:date="2019-12-11T14:30:00Z">
        <w:r w:rsidRPr="00EE6742">
          <w:rPr>
            <w:rFonts w:ascii="Courier New" w:hAnsi="Courier New" w:cs="Courier New"/>
            <w:rtl/>
          </w:rPr>
          <w:t>العمن لنقسه</w:t>
        </w:r>
      </w:ins>
    </w:p>
    <w:p w14:paraId="44703CDE" w14:textId="731151FE" w:rsidR="00EE6742" w:rsidRPr="00EE6742" w:rsidRDefault="009B6BCA" w:rsidP="00EE6742">
      <w:pPr>
        <w:pStyle w:val="NurText"/>
        <w:bidi/>
        <w:rPr>
          <w:ins w:id="21646" w:author="Transkribus" w:date="2019-12-11T14:30:00Z"/>
          <w:rFonts w:ascii="Courier New" w:hAnsi="Courier New" w:cs="Courier New"/>
        </w:rPr>
      </w:pPr>
      <w:dir w:val="rtl">
        <w:dir w:val="rtl">
          <w:del w:id="21647" w:author="Transkribus" w:date="2019-12-11T14:30:00Z">
            <w:r w:rsidRPr="009B6BCA">
              <w:rPr>
                <w:rFonts w:ascii="Courier New" w:hAnsi="Courier New" w:cs="Courier New"/>
                <w:rtl/>
              </w:rPr>
              <w:delText>نالنى من زمانى التغيير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ومحا صفو لذة</w:delText>
                </w:r>
              </w:dir>
            </w:dir>
          </w:del>
          <w:ins w:id="21648" w:author="Transkribus" w:date="2019-12-11T14:30:00Z">
            <w:r w:rsidR="00EE6742" w:rsidRPr="00EE6742">
              <w:rPr>
                <w:rFonts w:ascii="Courier New" w:hAnsi="Courier New" w:cs="Courier New"/>
                <w:rtl/>
              </w:rPr>
              <w:t xml:space="preserve"> بصيدة كمتيها الى الصا٥ب اسين الدولة من حملها</w:t>
            </w:r>
          </w:ins>
        </w:dir>
      </w:dir>
    </w:p>
    <w:p w14:paraId="20DBDEBA" w14:textId="77777777" w:rsidR="00EE6742" w:rsidRPr="00EE6742" w:rsidRDefault="00EE6742" w:rsidP="00EE6742">
      <w:pPr>
        <w:pStyle w:val="NurText"/>
        <w:bidi/>
        <w:rPr>
          <w:ins w:id="21649" w:author="Transkribus" w:date="2019-12-11T14:30:00Z"/>
          <w:rFonts w:ascii="Courier New" w:hAnsi="Courier New" w:cs="Courier New"/>
        </w:rPr>
      </w:pPr>
      <w:ins w:id="21650" w:author="Transkribus" w:date="2019-12-11T14:30:00Z">
        <w:r w:rsidRPr="00EE6742">
          <w:rPr>
            <w:rFonts w:ascii="Courier New" w:hAnsi="Courier New" w:cs="Courier New"/>
            <w:rtl/>
          </w:rPr>
          <w:t>الخنيف٢</w:t>
        </w:r>
      </w:ins>
    </w:p>
    <w:p w14:paraId="2DFC4363" w14:textId="7A836FFC" w:rsidR="00EE6742" w:rsidRPr="00EE6742" w:rsidRDefault="00EE6742" w:rsidP="00EE6742">
      <w:pPr>
        <w:pStyle w:val="NurText"/>
        <w:bidi/>
        <w:rPr>
          <w:rFonts w:ascii="Courier New" w:hAnsi="Courier New" w:cs="Courier New"/>
        </w:rPr>
      </w:pPr>
      <w:ins w:id="21651" w:author="Transkribus" w:date="2019-12-11T14:30:00Z">
        <w:r w:rsidRPr="00EE6742">
          <w:rPr>
            <w:rFonts w:ascii="Courier New" w:hAnsi="Courier New" w:cs="Courier New"/>
            <w:rtl/>
          </w:rPr>
          <w:t>بالسى من رمانى التنبير * ومحاصفو لذفى</w:t>
        </w:r>
      </w:ins>
      <w:r w:rsidRPr="00EE6742">
        <w:rPr>
          <w:rFonts w:ascii="Courier New" w:hAnsi="Courier New" w:cs="Courier New"/>
          <w:rtl/>
        </w:rPr>
        <w:t xml:space="preserve"> التكدير</w:t>
      </w:r>
      <w:del w:id="21652"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41B2012F" w14:textId="31E520FA"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كان </w:t>
          </w:r>
          <w:del w:id="21653" w:author="Transkribus" w:date="2019-12-11T14:30:00Z">
            <w:r w:rsidRPr="009B6BCA">
              <w:rPr>
                <w:rFonts w:ascii="Courier New" w:hAnsi="Courier New" w:cs="Courier New"/>
                <w:rtl/>
              </w:rPr>
              <w:delText>عيشى يظل حلوا وقد عاد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بجور الزمان</w:delText>
                </w:r>
              </w:dir>
            </w:dir>
          </w:del>
          <w:ins w:id="21654" w:author="Transkribus" w:date="2019-12-11T14:30:00Z">
            <w:r w:rsidR="00EE6742" w:rsidRPr="00EE6742">
              <w:rPr>
                <w:rFonts w:ascii="Courier New" w:hAnsi="Courier New" w:cs="Courier New"/>
                <w:rtl/>
              </w:rPr>
              <w:t>عيسى بطل حسلوا وقدعا * ذجوب الرمان</w:t>
            </w:r>
          </w:ins>
          <w:r w:rsidR="00EE6742" w:rsidRPr="00EE6742">
            <w:rPr>
              <w:rFonts w:ascii="Courier New" w:hAnsi="Courier New" w:cs="Courier New"/>
              <w:rtl/>
            </w:rPr>
            <w:t xml:space="preserve"> وهو م</w:t>
          </w:r>
          <w:del w:id="21655" w:author="Transkribus" w:date="2019-12-11T14:30:00Z">
            <w:r w:rsidRPr="009B6BCA">
              <w:rPr>
                <w:rFonts w:ascii="Courier New" w:hAnsi="Courier New" w:cs="Courier New"/>
                <w:rtl/>
              </w:rPr>
              <w:delText>ر</w:delText>
            </w:r>
          </w:del>
          <w:ins w:id="21656" w:author="Transkribus" w:date="2019-12-11T14:30:00Z">
            <w:r w:rsidR="00EE6742" w:rsidRPr="00EE6742">
              <w:rPr>
                <w:rFonts w:ascii="Courier New" w:hAnsi="Courier New" w:cs="Courier New"/>
                <w:rtl/>
              </w:rPr>
              <w:t>ز</w:t>
            </w:r>
          </w:ins>
          <w:r w:rsidR="00EE6742" w:rsidRPr="00EE6742">
            <w:rPr>
              <w:rFonts w:ascii="Courier New" w:hAnsi="Courier New" w:cs="Courier New"/>
              <w:rtl/>
            </w:rPr>
            <w:t>ير</w:t>
          </w:r>
          <w:del w:id="21657"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64E44835" w14:textId="256F67A2"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وناى من </w:t>
          </w:r>
          <w:del w:id="21658" w:author="Transkribus" w:date="2019-12-11T14:30:00Z">
            <w:r w:rsidRPr="009B6BCA">
              <w:rPr>
                <w:rFonts w:ascii="Courier New" w:hAnsi="Courier New" w:cs="Courier New"/>
                <w:rtl/>
              </w:rPr>
              <w:delText>احب لم يلو عطفا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فبقلبى للهجر منه هجير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659" w:author="Transkribus" w:date="2019-12-11T14:30:00Z">
            <w:r w:rsidR="00EE6742" w:rsidRPr="00EE6742">
              <w:rPr>
                <w:rFonts w:ascii="Courier New" w:hAnsi="Courier New" w:cs="Courier New"/>
                <w:rtl/>
              </w:rPr>
              <w:t>أحب لم بسلوهطفا * فيقلنى الهمجرمنه مجير</w:t>
            </w:r>
          </w:ins>
        </w:dir>
      </w:dir>
    </w:p>
    <w:p w14:paraId="24B2F4D1" w14:textId="4F3AAD0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ورجوت الش</w:t>
          </w:r>
          <w:del w:id="21660" w:author="Transkribus" w:date="2019-12-11T14:30:00Z">
            <w:r w:rsidRPr="009B6BCA">
              <w:rPr>
                <w:rFonts w:ascii="Courier New" w:hAnsi="Courier New" w:cs="Courier New"/>
                <w:rtl/>
              </w:rPr>
              <w:delText>ف</w:delText>
            </w:r>
          </w:del>
          <w:ins w:id="21661" w:author="Transkribus" w:date="2019-12-11T14:30:00Z">
            <w:r w:rsidR="00EE6742" w:rsidRPr="00EE6742">
              <w:rPr>
                <w:rFonts w:ascii="Courier New" w:hAnsi="Courier New" w:cs="Courier New"/>
                <w:rtl/>
              </w:rPr>
              <w:t>ق</w:t>
            </w:r>
          </w:ins>
          <w:r w:rsidR="00EE6742" w:rsidRPr="00EE6742">
            <w:rPr>
              <w:rFonts w:ascii="Courier New" w:hAnsi="Courier New" w:cs="Courier New"/>
              <w:rtl/>
            </w:rPr>
            <w:t>ا</w:t>
          </w:r>
          <w:del w:id="21662" w:author="Transkribus" w:date="2019-12-11T14:30:00Z">
            <w:r w:rsidRPr="009B6BCA">
              <w:rPr>
                <w:rFonts w:ascii="Courier New" w:hAnsi="Courier New" w:cs="Courier New"/>
                <w:rtl/>
              </w:rPr>
              <w:delText>ه</w:delText>
            </w:r>
          </w:del>
          <w:ins w:id="21663" w:author="Transkribus" w:date="2019-12-11T14:30:00Z">
            <w:r w:rsidR="00EE6742" w:rsidRPr="00EE6742">
              <w:rPr>
                <w:rFonts w:ascii="Courier New" w:hAnsi="Courier New" w:cs="Courier New"/>
                <w:rtl/>
              </w:rPr>
              <w:t>ء</w:t>
            </w:r>
          </w:ins>
          <w:r w:rsidR="00EE6742" w:rsidRPr="00EE6742">
            <w:rPr>
              <w:rFonts w:ascii="Courier New" w:hAnsi="Courier New" w:cs="Courier New"/>
              <w:rtl/>
            </w:rPr>
            <w:t xml:space="preserve"> من </w:t>
          </w:r>
          <w:del w:id="21664" w:author="Transkribus" w:date="2019-12-11T14:30:00Z">
            <w:r w:rsidRPr="009B6BCA">
              <w:rPr>
                <w:rFonts w:ascii="Courier New" w:hAnsi="Courier New" w:cs="Courier New"/>
                <w:rtl/>
              </w:rPr>
              <w:delText>داء سقم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شفنى فهو فى حشاى سعير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665" w:author="Transkribus" w:date="2019-12-11T14:30:00Z">
            <w:r w:rsidR="00EE6742" w:rsidRPr="00EE6742">
              <w:rPr>
                <w:rFonts w:ascii="Courier New" w:hAnsi="Courier New" w:cs="Courier New"/>
                <w:rtl/>
              </w:rPr>
              <w:t>داقسعم * سفنى فهوفى جشاى سعيير</w:t>
            </w:r>
          </w:ins>
        </w:dir>
      </w:dir>
    </w:p>
    <w:p w14:paraId="0066CE6C" w14:textId="107CBBC3"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قال لى </w:t>
          </w:r>
          <w:del w:id="21666" w:author="Transkribus" w:date="2019-12-11T14:30:00Z">
            <w:r w:rsidRPr="009B6BCA">
              <w:rPr>
                <w:rFonts w:ascii="Courier New" w:hAnsi="Courier New" w:cs="Courier New"/>
                <w:rtl/>
              </w:rPr>
              <w:delText>قائل وقد اعضل الداء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وعزا</w:delText>
                </w:r>
              </w:dir>
            </w:dir>
          </w:del>
          <w:ins w:id="21667" w:author="Transkribus" w:date="2019-12-11T14:30:00Z">
            <w:r w:rsidR="00EE6742" w:rsidRPr="00EE6742">
              <w:rPr>
                <w:rFonts w:ascii="Courier New" w:hAnsi="Courier New" w:cs="Courier New"/>
                <w:rtl/>
              </w:rPr>
              <w:t>قاقل ويسد أفضل الدا * ه وعز</w:t>
            </w:r>
          </w:ins>
          <w:r w:rsidR="00EE6742" w:rsidRPr="00EE6742">
            <w:rPr>
              <w:rFonts w:ascii="Courier New" w:hAnsi="Courier New" w:cs="Courier New"/>
              <w:rtl/>
            </w:rPr>
            <w:t xml:space="preserve"> الدوا وعاز المشير</w:t>
          </w:r>
          <w:del w:id="21668"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0309A635" w14:textId="5E2EA3B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كيف تشكو الالام </w:t>
          </w:r>
          <w:del w:id="21669" w:author="Transkribus" w:date="2019-12-11T14:30:00Z">
            <w:r w:rsidRPr="009B6BCA">
              <w:rPr>
                <w:rFonts w:ascii="Courier New" w:hAnsi="Courier New" w:cs="Courier New"/>
                <w:rtl/>
              </w:rPr>
              <w:delText>او يعضل الداء</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على الجسم</w:delText>
                </w:r>
              </w:dir>
            </w:dir>
          </w:del>
          <w:ins w:id="21670" w:author="Transkribus" w:date="2019-12-11T14:30:00Z">
            <w:r w:rsidR="00EE6742" w:rsidRPr="00EE6742">
              <w:rPr>
                <w:rFonts w:ascii="Courier New" w:hAnsi="Courier New" w:cs="Courier New"/>
                <w:rtl/>
              </w:rPr>
              <w:t>أو يفضل الدا* ععلى الحسم</w:t>
            </w:r>
          </w:ins>
          <w:r w:rsidR="00EE6742" w:rsidRPr="00EE6742">
            <w:rPr>
              <w:rFonts w:ascii="Courier New" w:hAnsi="Courier New" w:cs="Courier New"/>
              <w:rtl/>
            </w:rPr>
            <w:t xml:space="preserve"> والطبيب الوزير</w:t>
          </w:r>
          <w:del w:id="21671" w:author="Transkribus" w:date="2019-12-11T14:30:00Z">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dir>
      </w:dir>
    </w:p>
    <w:p w14:paraId="2439EFBC" w14:textId="036E4FA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ا</w:t>
          </w:r>
          <w:del w:id="21672" w:author="Transkribus" w:date="2019-12-11T14:30:00Z">
            <w:r w:rsidRPr="009B6BCA">
              <w:rPr>
                <w:rFonts w:ascii="Courier New" w:hAnsi="Courier New" w:cs="Courier New"/>
                <w:rtl/>
              </w:rPr>
              <w:delText>ق</w:delText>
            </w:r>
          </w:del>
          <w:ins w:id="21673" w:author="Transkribus" w:date="2019-12-11T14:30:00Z">
            <w:r w:rsidR="00EE6742" w:rsidRPr="00EE6742">
              <w:rPr>
                <w:rFonts w:ascii="Courier New" w:hAnsi="Courier New" w:cs="Courier New"/>
                <w:rtl/>
              </w:rPr>
              <w:t>ف</w:t>
            </w:r>
          </w:ins>
          <w:r w:rsidR="00EE6742" w:rsidRPr="00EE6742">
            <w:rPr>
              <w:rFonts w:ascii="Courier New" w:hAnsi="Courier New" w:cs="Courier New"/>
              <w:rtl/>
            </w:rPr>
            <w:t>ص</w:t>
          </w:r>
          <w:ins w:id="21674" w:author="Transkribus" w:date="2019-12-11T14:30:00Z">
            <w:r w:rsidR="00EE6742" w:rsidRPr="00EE6742">
              <w:rPr>
                <w:rFonts w:ascii="Courier New" w:hAnsi="Courier New" w:cs="Courier New"/>
                <w:rtl/>
              </w:rPr>
              <w:t>س</w:t>
            </w:r>
          </w:ins>
          <w:r w:rsidR="00EE6742" w:rsidRPr="00EE6742">
            <w:rPr>
              <w:rFonts w:ascii="Courier New" w:hAnsi="Courier New" w:cs="Courier New"/>
              <w:rtl/>
            </w:rPr>
            <w:t xml:space="preserve">د الصاحب الوزير </w:t>
          </w:r>
          <w:del w:id="21675" w:author="Transkribus" w:date="2019-12-11T14:30:00Z">
            <w:r w:rsidRPr="009B6BCA">
              <w:rPr>
                <w:rFonts w:ascii="Courier New" w:hAnsi="Courier New" w:cs="Courier New"/>
                <w:rtl/>
              </w:rPr>
              <w:delText>ولا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تخش</w:delText>
                </w:r>
              </w:dir>
            </w:dir>
          </w:del>
          <w:ins w:id="21676" w:author="Transkribus" w:date="2019-12-11T14:30:00Z">
            <w:r w:rsidR="00EE6742" w:rsidRPr="00EE6742">
              <w:rPr>
                <w:rFonts w:ascii="Courier New" w:hAnsi="Courier New" w:cs="Courier New"/>
                <w:rtl/>
              </w:rPr>
              <w:t>ولاتخسس</w:t>
            </w:r>
          </w:ins>
          <w:r w:rsidR="00EE6742" w:rsidRPr="00EE6742">
            <w:rPr>
              <w:rFonts w:ascii="Courier New" w:hAnsi="Courier New" w:cs="Courier New"/>
              <w:rtl/>
            </w:rPr>
            <w:t xml:space="preserve"> فاحسانه </w:t>
          </w:r>
          <w:del w:id="21677" w:author="Transkribus" w:date="2019-12-11T14:30:00Z">
            <w:r w:rsidRPr="009B6BCA">
              <w:rPr>
                <w:rFonts w:ascii="Courier New" w:hAnsi="Courier New" w:cs="Courier New"/>
                <w:rtl/>
              </w:rPr>
              <w:delText>عميم غزير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el>
          <w:ins w:id="21678" w:author="Transkribus" w:date="2019-12-11T14:30:00Z">
            <w:r w:rsidR="00EE6742" w:rsidRPr="00EE6742">
              <w:rPr>
                <w:rFonts w:ascii="Courier New" w:hAnsi="Courier New" w:cs="Courier New"/>
                <w:rtl/>
              </w:rPr>
              <w:t>عمسم مر</w:t>
            </w:r>
            <w:r w:rsidR="00EE6742" w:rsidRPr="00EE6742">
              <w:rPr>
                <w:rFonts w:ascii="Courier New" w:hAnsi="Courier New" w:cs="Courier New"/>
                <w:rtl/>
              </w:rPr>
              <w:tab/>
              <w:t>ب</w:t>
            </w:r>
          </w:ins>
        </w:dir>
      </w:dir>
    </w:p>
    <w:p w14:paraId="5DAED527" w14:textId="3879ADF9"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واذا الداء خيف </w:t>
          </w:r>
          <w:del w:id="21679" w:author="Transkribus" w:date="2019-12-11T14:30:00Z">
            <w:r w:rsidRPr="009B6BCA">
              <w:rPr>
                <w:rFonts w:ascii="Courier New" w:hAnsi="Courier New" w:cs="Courier New"/>
                <w:rtl/>
              </w:rPr>
              <w:delText>منه تلافا</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ليس يشفى الى الحكيم البصير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680" w:author="Transkribus" w:date="2019-12-11T14:30:00Z">
            <w:r w:rsidR="00EE6742" w:rsidRPr="00EE6742">
              <w:rPr>
                <w:rFonts w:ascii="Courier New" w:hAnsi="Courier New" w:cs="Courier New"/>
                <w:rtl/>
              </w:rPr>
              <w:t>ميه ثلاغا * ايس بشى الاالحكم النصير</w:t>
            </w:r>
          </w:ins>
        </w:dir>
      </w:dir>
    </w:p>
    <w:p w14:paraId="2F1409AB" w14:textId="77777777" w:rsidR="009B6BCA" w:rsidRPr="009B6BCA" w:rsidRDefault="009B6BCA" w:rsidP="009B6BCA">
      <w:pPr>
        <w:pStyle w:val="NurText"/>
        <w:bidi/>
        <w:rPr>
          <w:del w:id="21681" w:author="Transkribus" w:date="2019-12-11T14:30:00Z"/>
          <w:rFonts w:ascii="Courier New" w:hAnsi="Courier New" w:cs="Courier New"/>
        </w:rPr>
      </w:pPr>
      <w:dir w:val="rtl">
        <w:dir w:val="rtl">
          <w:del w:id="21682" w:author="Transkribus" w:date="2019-12-11T14:30:00Z">
            <w:r w:rsidRPr="009B6BCA">
              <w:rPr>
                <w:rFonts w:ascii="Courier New" w:hAnsi="Courier New" w:cs="Courier New"/>
                <w:rtl/>
              </w:rPr>
              <w:delText>سيد صاحب اريب حكيم</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عالم ماجد وزير كبير</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17341944" w14:textId="2EC3A14A" w:rsidR="00EE6742" w:rsidRPr="00EE6742" w:rsidRDefault="009B6BCA" w:rsidP="00EE6742">
      <w:pPr>
        <w:pStyle w:val="NurText"/>
        <w:bidi/>
        <w:rPr>
          <w:ins w:id="21683" w:author="Transkribus" w:date="2019-12-11T14:30:00Z"/>
          <w:rFonts w:ascii="Courier New" w:hAnsi="Courier New" w:cs="Courier New"/>
        </w:rPr>
      </w:pPr>
      <w:dir w:val="rtl">
        <w:dir w:val="rtl">
          <w:del w:id="21684" w:author="Transkribus" w:date="2019-12-11T14:30:00Z">
            <w:r w:rsidRPr="009B6BCA">
              <w:rPr>
                <w:rFonts w:ascii="Courier New" w:hAnsi="Courier New" w:cs="Courier New"/>
                <w:rtl/>
              </w:rPr>
              <w:delText>منقذ</w:delText>
            </w:r>
          </w:del>
          <w:ins w:id="21685" w:author="Transkribus" w:date="2019-12-11T14:30:00Z">
            <w:r w:rsidR="00EE6742" w:rsidRPr="00EE6742">
              <w:rPr>
                <w:rFonts w:ascii="Courier New" w:hAnsi="Courier New" w:cs="Courier New"/>
                <w:rtl/>
              </w:rPr>
              <w:t>بيذصاحب أر يب حكم * عالم ماجحسدور يريير</w:t>
            </w:r>
          </w:ins>
        </w:dir>
      </w:dir>
    </w:p>
    <w:p w14:paraId="44BA0AA3" w14:textId="220F6841" w:rsidR="00EE6742" w:rsidRPr="00EE6742" w:rsidRDefault="00EE6742" w:rsidP="00EE6742">
      <w:pPr>
        <w:pStyle w:val="NurText"/>
        <w:bidi/>
        <w:rPr>
          <w:rFonts w:ascii="Courier New" w:hAnsi="Courier New" w:cs="Courier New"/>
        </w:rPr>
      </w:pPr>
      <w:ins w:id="21686" w:author="Transkribus" w:date="2019-12-11T14:30:00Z">
        <w:r w:rsidRPr="00EE6742">
          <w:rPr>
            <w:rFonts w:ascii="Courier New" w:hAnsi="Courier New" w:cs="Courier New"/>
            <w:rtl/>
          </w:rPr>
          <w:t xml:space="preserve"> ميعذ</w:t>
        </w:r>
      </w:ins>
      <w:r w:rsidRPr="00EE6742">
        <w:rPr>
          <w:rFonts w:ascii="Courier New" w:hAnsi="Courier New" w:cs="Courier New"/>
          <w:rtl/>
        </w:rPr>
        <w:t xml:space="preserve"> منصف لطيف </w:t>
      </w:r>
      <w:del w:id="21687" w:author="Transkribus" w:date="2019-12-11T14:30:00Z">
        <w:r w:rsidR="009B6BCA" w:rsidRPr="009B6BCA">
          <w:rPr>
            <w:rFonts w:ascii="Courier New" w:hAnsi="Courier New" w:cs="Courier New"/>
            <w:rtl/>
          </w:rPr>
          <w:delText>رؤوف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محسن مؤثر كريم اثير الخفيف</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ir>
        </w:dir>
      </w:del>
      <w:ins w:id="21688" w:author="Transkribus" w:date="2019-12-11T14:30:00Z">
        <w:r w:rsidRPr="00EE6742">
          <w:rPr>
            <w:rFonts w:ascii="Courier New" w:hAnsi="Courier New" w:cs="Courier New"/>
            <w:rtl/>
          </w:rPr>
          <w:t>روف * حسن موفر كر ثم أتسير</w:t>
        </w:r>
      </w:ins>
    </w:p>
    <w:p w14:paraId="3036ED40" w14:textId="441F4D52" w:rsidR="00EE6742" w:rsidRPr="00EE6742" w:rsidRDefault="009B6BCA" w:rsidP="00EE6742">
      <w:pPr>
        <w:pStyle w:val="NurText"/>
        <w:bidi/>
        <w:rPr>
          <w:ins w:id="21689" w:author="Transkribus" w:date="2019-12-11T14:30:00Z"/>
          <w:rFonts w:ascii="Courier New" w:hAnsi="Courier New" w:cs="Courier New"/>
        </w:rPr>
      </w:pPr>
      <w:dir w:val="rtl">
        <w:dir w:val="rtl">
          <w:ins w:id="21690" w:author="Transkribus" w:date="2019-12-11T14:30:00Z">
            <w:r w:rsidR="00EE6742" w:rsidRPr="00EE6742">
              <w:rPr>
                <w:rFonts w:ascii="Courier New" w:hAnsi="Courier New" w:cs="Courier New"/>
                <w:rtl/>
              </w:rPr>
              <w:t>بودين</w:t>
            </w:r>
          </w:ins>
        </w:dir>
      </w:dir>
    </w:p>
    <w:p w14:paraId="46388884" w14:textId="77777777" w:rsidR="00EE6742" w:rsidRPr="00EE6742" w:rsidRDefault="00EE6742" w:rsidP="00EE6742">
      <w:pPr>
        <w:pStyle w:val="NurText"/>
        <w:bidi/>
        <w:rPr>
          <w:ins w:id="21691" w:author="Transkribus" w:date="2019-12-11T14:30:00Z"/>
          <w:rFonts w:ascii="Courier New" w:hAnsi="Courier New" w:cs="Courier New"/>
        </w:rPr>
      </w:pPr>
      <w:ins w:id="21692" w:author="Transkribus" w:date="2019-12-11T14:30:00Z">
        <w:r w:rsidRPr="00EE6742">
          <w:rPr>
            <w:rFonts w:ascii="Courier New" w:hAnsi="Courier New" w:cs="Courier New"/>
            <w:rtl/>
          </w:rPr>
          <w:t>٢٣٩</w:t>
        </w:r>
      </w:ins>
    </w:p>
    <w:p w14:paraId="01DA08BF" w14:textId="2BD4E7DF" w:rsidR="00EE6742" w:rsidRPr="00EE6742" w:rsidRDefault="00EE6742" w:rsidP="00EE6742">
      <w:pPr>
        <w:pStyle w:val="NurText"/>
        <w:bidi/>
        <w:rPr>
          <w:ins w:id="21693" w:author="Transkribus" w:date="2019-12-11T14:30:00Z"/>
          <w:rFonts w:ascii="Courier New" w:hAnsi="Courier New" w:cs="Courier New"/>
        </w:rPr>
      </w:pPr>
      <w:r w:rsidRPr="00EE6742">
        <w:rPr>
          <w:rFonts w:ascii="Courier New" w:hAnsi="Courier New" w:cs="Courier New"/>
          <w:rtl/>
        </w:rPr>
        <w:lastRenderedPageBreak/>
        <w:t xml:space="preserve">ومن شعر الصاحب </w:t>
      </w:r>
      <w:del w:id="21694" w:author="Transkribus" w:date="2019-12-11T14:30:00Z">
        <w:r w:rsidR="009B6BCA" w:rsidRPr="009B6BCA">
          <w:rPr>
            <w:rFonts w:ascii="Courier New" w:hAnsi="Courier New" w:cs="Courier New"/>
            <w:rtl/>
          </w:rPr>
          <w:delText>امين</w:delText>
        </w:r>
      </w:del>
      <w:ins w:id="21695" w:author="Transkribus" w:date="2019-12-11T14:30:00Z">
        <w:r w:rsidRPr="00EE6742">
          <w:rPr>
            <w:rFonts w:ascii="Courier New" w:hAnsi="Courier New" w:cs="Courier New"/>
            <w:rtl/>
          </w:rPr>
          <w:t>أمس</w:t>
        </w:r>
      </w:ins>
      <w:r w:rsidRPr="00EE6742">
        <w:rPr>
          <w:rFonts w:ascii="Courier New" w:hAnsi="Courier New" w:cs="Courier New"/>
          <w:rtl/>
        </w:rPr>
        <w:t xml:space="preserve"> الدولة قال وكتب به فى كتاب الى بر</w:t>
      </w:r>
      <w:del w:id="21696" w:author="Transkribus" w:date="2019-12-11T14:30:00Z">
        <w:r w:rsidR="009B6BCA" w:rsidRPr="009B6BCA">
          <w:rPr>
            <w:rFonts w:ascii="Courier New" w:hAnsi="Courier New" w:cs="Courier New"/>
            <w:rtl/>
          </w:rPr>
          <w:delText>ه</w:delText>
        </w:r>
      </w:del>
      <w:ins w:id="21697" w:author="Transkribus" w:date="2019-12-11T14:30:00Z">
        <w:r w:rsidRPr="00EE6742">
          <w:rPr>
            <w:rFonts w:ascii="Courier New" w:hAnsi="Courier New" w:cs="Courier New"/>
            <w:rtl/>
          </w:rPr>
          <w:t>م</w:t>
        </w:r>
      </w:ins>
      <w:r w:rsidRPr="00EE6742">
        <w:rPr>
          <w:rFonts w:ascii="Courier New" w:hAnsi="Courier New" w:cs="Courier New"/>
          <w:rtl/>
        </w:rPr>
        <w:t>ان الدين وزير الامير عز الدين</w:t>
      </w:r>
      <w:del w:id="21698" w:author="Transkribus" w:date="2019-12-11T14:30:00Z">
        <w:r w:rsidR="009B6BCA" w:rsidRPr="009B6BCA">
          <w:rPr>
            <w:rFonts w:ascii="Courier New" w:hAnsi="Courier New" w:cs="Courier New"/>
            <w:rtl/>
          </w:rPr>
          <w:delText xml:space="preserve"> المعظمى تعزية لبرهان</w:delText>
        </w:r>
      </w:del>
    </w:p>
    <w:p w14:paraId="248E443B" w14:textId="4AF3ADED" w:rsidR="00EE6742" w:rsidRPr="00EE6742" w:rsidRDefault="00EE6742" w:rsidP="00EE6742">
      <w:pPr>
        <w:pStyle w:val="NurText"/>
        <w:bidi/>
        <w:rPr>
          <w:rFonts w:ascii="Courier New" w:hAnsi="Courier New" w:cs="Courier New"/>
        </w:rPr>
      </w:pPr>
      <w:ins w:id="21699" w:author="Transkribus" w:date="2019-12-11T14:30:00Z">
        <w:r w:rsidRPr="00EE6742">
          <w:rPr>
            <w:rFonts w:ascii="Courier New" w:hAnsi="Courier New" w:cs="Courier New"/>
            <w:rtl/>
          </w:rPr>
          <w:t>العطمى تعربة ابرمان</w:t>
        </w:r>
      </w:ins>
      <w:r w:rsidRPr="00EE6742">
        <w:rPr>
          <w:rFonts w:ascii="Courier New" w:hAnsi="Courier New" w:cs="Courier New"/>
          <w:rtl/>
        </w:rPr>
        <w:t xml:space="preserve"> الدين فى و</w:t>
      </w:r>
      <w:ins w:id="21700" w:author="Transkribus" w:date="2019-12-11T14:30:00Z">
        <w:r w:rsidRPr="00EE6742">
          <w:rPr>
            <w:rFonts w:ascii="Courier New" w:hAnsi="Courier New" w:cs="Courier New"/>
            <w:rtl/>
          </w:rPr>
          <w:t>ا</w:t>
        </w:r>
      </w:ins>
      <w:r w:rsidRPr="00EE6742">
        <w:rPr>
          <w:rFonts w:ascii="Courier New" w:hAnsi="Courier New" w:cs="Courier New"/>
          <w:rtl/>
        </w:rPr>
        <w:t xml:space="preserve">لده الخطيب </w:t>
      </w:r>
      <w:del w:id="21701" w:author="Transkribus" w:date="2019-12-11T14:30:00Z">
        <w:r w:rsidR="009B6BCA" w:rsidRPr="009B6BCA">
          <w:rPr>
            <w:rFonts w:ascii="Courier New" w:hAnsi="Courier New" w:cs="Courier New"/>
            <w:rtl/>
          </w:rPr>
          <w:delText>ش</w:delText>
        </w:r>
      </w:del>
      <w:ins w:id="21702" w:author="Transkribus" w:date="2019-12-11T14:30:00Z">
        <w:r w:rsidRPr="00EE6742">
          <w:rPr>
            <w:rFonts w:ascii="Courier New" w:hAnsi="Courier New" w:cs="Courier New"/>
            <w:rtl/>
          </w:rPr>
          <w:t>س</w:t>
        </w:r>
      </w:ins>
      <w:r w:rsidRPr="00EE6742">
        <w:rPr>
          <w:rFonts w:ascii="Courier New" w:hAnsi="Courier New" w:cs="Courier New"/>
          <w:rtl/>
        </w:rPr>
        <w:t>رف الدين عمر</w:t>
      </w:r>
      <w:del w:id="21703"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01644567" w14:textId="77777777" w:rsidR="009B6BCA" w:rsidRPr="009B6BCA" w:rsidRDefault="009B6BCA" w:rsidP="009B6BCA">
      <w:pPr>
        <w:pStyle w:val="NurText"/>
        <w:bidi/>
        <w:rPr>
          <w:del w:id="21704" w:author="Transkribus" w:date="2019-12-11T14:30:00Z"/>
          <w:rFonts w:ascii="Courier New" w:hAnsi="Courier New" w:cs="Courier New"/>
        </w:rPr>
      </w:pPr>
      <w:dir w:val="rtl">
        <w:dir w:val="rtl">
          <w:del w:id="21705" w:author="Transkribus" w:date="2019-12-11T14:30:00Z">
            <w:r w:rsidRPr="009B6BCA">
              <w:rPr>
                <w:rFonts w:ascii="Courier New" w:hAnsi="Courier New" w:cs="Courier New"/>
                <w:rtl/>
              </w:rPr>
              <w:delText>قولا لهذا السيد الماجد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قول حزين مثله فاقد</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dir>
      </w:dir>
    </w:p>
    <w:p w14:paraId="00DC51CC" w14:textId="7EC72DE5" w:rsidR="00EE6742" w:rsidRPr="00EE6742" w:rsidRDefault="009B6BCA" w:rsidP="00EE6742">
      <w:pPr>
        <w:pStyle w:val="NurText"/>
        <w:bidi/>
        <w:rPr>
          <w:ins w:id="21706" w:author="Transkribus" w:date="2019-12-11T14:30:00Z"/>
          <w:rFonts w:ascii="Courier New" w:hAnsi="Courier New" w:cs="Courier New"/>
        </w:rPr>
      </w:pPr>
      <w:dir w:val="rtl">
        <w:dir w:val="rtl">
          <w:del w:id="21707" w:author="Transkribus" w:date="2019-12-11T14:30:00Z">
            <w:r w:rsidRPr="009B6BCA">
              <w:rPr>
                <w:rFonts w:ascii="Courier New" w:hAnsi="Courier New" w:cs="Courier New"/>
                <w:rtl/>
              </w:rPr>
              <w:delText>لا بد</w:delText>
            </w:r>
          </w:del>
          <w:ins w:id="21708" w:author="Transkribus" w:date="2019-12-11T14:30:00Z">
            <w:r w:rsidR="00EE6742" w:rsidRPr="00EE6742">
              <w:rPr>
                <w:rFonts w:ascii="Courier New" w:hAnsi="Courier New" w:cs="Courier New"/>
                <w:rtl/>
              </w:rPr>
              <w:t>البريع</w:t>
            </w:r>
          </w:ins>
        </w:dir>
      </w:dir>
    </w:p>
    <w:p w14:paraId="1F3AB8BB" w14:textId="77777777" w:rsidR="00EE6742" w:rsidRPr="00EE6742" w:rsidRDefault="00EE6742" w:rsidP="00EE6742">
      <w:pPr>
        <w:pStyle w:val="NurText"/>
        <w:bidi/>
        <w:rPr>
          <w:ins w:id="21709" w:author="Transkribus" w:date="2019-12-11T14:30:00Z"/>
          <w:rFonts w:ascii="Courier New" w:hAnsi="Courier New" w:cs="Courier New"/>
        </w:rPr>
      </w:pPr>
      <w:ins w:id="21710" w:author="Transkribus" w:date="2019-12-11T14:30:00Z">
        <w:r w:rsidRPr="00EE6742">
          <w:rPr>
            <w:rFonts w:ascii="Courier New" w:hAnsi="Courier New" w:cs="Courier New"/>
            <w:rtl/>
          </w:rPr>
          <w:t>فولالهذا السبد المساجد * قول جرين ميله فاقسد</w:t>
        </w:r>
      </w:ins>
    </w:p>
    <w:p w14:paraId="2ACDAB90" w14:textId="6C3CC2EF" w:rsidR="00EE6742" w:rsidRPr="00EE6742" w:rsidRDefault="00EE6742" w:rsidP="00EE6742">
      <w:pPr>
        <w:pStyle w:val="NurText"/>
        <w:bidi/>
        <w:rPr>
          <w:rFonts w:ascii="Courier New" w:hAnsi="Courier New" w:cs="Courier New"/>
        </w:rPr>
      </w:pPr>
      <w:ins w:id="21711" w:author="Transkribus" w:date="2019-12-11T14:30:00Z">
        <w:r w:rsidRPr="00EE6742">
          <w:rPr>
            <w:rFonts w:ascii="Courier New" w:hAnsi="Courier New" w:cs="Courier New"/>
            <w:rtl/>
          </w:rPr>
          <w:t>الابد</w:t>
        </w:r>
      </w:ins>
      <w:r w:rsidRPr="00EE6742">
        <w:rPr>
          <w:rFonts w:ascii="Courier New" w:hAnsi="Courier New" w:cs="Courier New"/>
          <w:rtl/>
        </w:rPr>
        <w:t xml:space="preserve"> من </w:t>
      </w:r>
      <w:del w:id="21712" w:author="Transkribus" w:date="2019-12-11T14:30:00Z">
        <w:r w:rsidR="009B6BCA" w:rsidRPr="009B6BCA">
          <w:rPr>
            <w:rFonts w:ascii="Courier New" w:hAnsi="Courier New" w:cs="Courier New"/>
            <w:rtl/>
          </w:rPr>
          <w:delText>فقد ومن فاقد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r w:rsidR="009B6BCA" w:rsidRPr="009B6BCA">
          <w:rPr>
            <w:rFonts w:ascii="Courier New" w:hAnsi="Courier New" w:cs="Courier New"/>
            <w:rtl/>
          </w:rPr>
          <w:delText xml:space="preserve"> * </w:delText>
        </w:r>
        <w:dir w:val="rtl">
          <w:dir w:val="rtl">
            <w:r w:rsidR="009B6BCA" w:rsidRPr="009B6BCA">
              <w:rPr>
                <w:rFonts w:ascii="Courier New" w:hAnsi="Courier New" w:cs="Courier New"/>
                <w:rtl/>
              </w:rPr>
              <w:delText>هيهات ما فى</w:delText>
            </w:r>
          </w:dir>
        </w:dir>
      </w:del>
      <w:ins w:id="21713" w:author="Transkribus" w:date="2019-12-11T14:30:00Z">
        <w:r w:rsidRPr="00EE6742">
          <w:rPr>
            <w:rFonts w:ascii="Courier New" w:hAnsi="Courier New" w:cs="Courier New"/>
            <w:rtl/>
          </w:rPr>
          <w:t>فقدومن عاقسد * ميهات بافى</w:t>
        </w:r>
      </w:ins>
      <w:r w:rsidRPr="00EE6742">
        <w:rPr>
          <w:rFonts w:ascii="Courier New" w:hAnsi="Courier New" w:cs="Courier New"/>
          <w:rtl/>
        </w:rPr>
        <w:t xml:space="preserve"> الناس من </w:t>
      </w:r>
      <w:del w:id="21714" w:author="Transkribus" w:date="2019-12-11T14:30:00Z">
        <w:r w:rsidR="009B6BCA" w:rsidRPr="009B6BCA">
          <w:rPr>
            <w:rFonts w:ascii="Courier New" w:hAnsi="Courier New" w:cs="Courier New"/>
            <w:rtl/>
          </w:rPr>
          <w:delText>خ</w:delText>
        </w:r>
      </w:del>
      <w:ins w:id="21715" w:author="Transkribus" w:date="2019-12-11T14:30:00Z">
        <w:r w:rsidRPr="00EE6742">
          <w:rPr>
            <w:rFonts w:ascii="Courier New" w:hAnsi="Courier New" w:cs="Courier New"/>
            <w:rtl/>
          </w:rPr>
          <w:t>ج</w:t>
        </w:r>
      </w:ins>
      <w:r w:rsidRPr="00EE6742">
        <w:rPr>
          <w:rFonts w:ascii="Courier New" w:hAnsi="Courier New" w:cs="Courier New"/>
          <w:rtl/>
        </w:rPr>
        <w:t>الد</w:t>
      </w:r>
      <w:del w:id="21716" w:author="Transkribus" w:date="2019-12-11T14:30:00Z">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p>
    <w:p w14:paraId="2F3B792F" w14:textId="4C7C82CB" w:rsidR="00EE6742" w:rsidRPr="00EE6742" w:rsidRDefault="009B6BCA" w:rsidP="00EE6742">
      <w:pPr>
        <w:pStyle w:val="NurText"/>
        <w:bidi/>
        <w:rPr>
          <w:rFonts w:ascii="Courier New" w:hAnsi="Courier New" w:cs="Courier New"/>
        </w:rPr>
      </w:pPr>
      <w:dir w:val="rtl">
        <w:dir w:val="rtl">
          <w:r w:rsidR="00EE6742" w:rsidRPr="00EE6742">
            <w:rPr>
              <w:rFonts w:ascii="Courier New" w:hAnsi="Courier New" w:cs="Courier New"/>
              <w:rtl/>
            </w:rPr>
            <w:t xml:space="preserve">كن المعزى </w:t>
          </w:r>
          <w:del w:id="21717" w:author="Transkribus" w:date="2019-12-11T14:30:00Z">
            <w:r w:rsidRPr="009B6BCA">
              <w:rPr>
                <w:rFonts w:ascii="Courier New" w:hAnsi="Courier New" w:cs="Courier New"/>
                <w:rtl/>
              </w:rPr>
              <w:delText>لا المعزى به</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r w:rsidRPr="009B6BCA">
              <w:rPr>
                <w:rFonts w:ascii="Courier New" w:hAnsi="Courier New" w:cs="Courier New"/>
                <w:rtl/>
              </w:rPr>
              <w:delText xml:space="preserve"> * </w:delText>
            </w:r>
            <w:dir w:val="rtl">
              <w:dir w:val="rtl">
                <w:r w:rsidRPr="009B6BCA">
                  <w:rPr>
                    <w:rFonts w:ascii="Courier New" w:hAnsi="Courier New" w:cs="Courier New"/>
                    <w:rtl/>
                  </w:rPr>
                  <w:delText>ان كان لا بد من الواحد السريع</w:delText>
                </w:r>
                <w:r w:rsidRPr="009B6BCA">
                  <w:rPr>
                    <w:rFonts w:ascii="MS Mincho" w:eastAsia="MS Mincho" w:hAnsi="MS Mincho" w:cs="MS Mincho" w:hint="eastAsia"/>
                    <w:rtl/>
                  </w:rPr>
                  <w:delText>‬</w:delText>
                </w:r>
                <w:r w:rsidRPr="009B6BCA">
                  <w:rPr>
                    <w:rFonts w:ascii="MS Mincho" w:eastAsia="MS Mincho" w:hAnsi="MS Mincho" w:cs="MS Mincho" w:hint="eastAsia"/>
                    <w:rtl/>
                  </w:rPr>
                  <w:delText>‬</w:delText>
                </w:r>
              </w:dir>
            </w:dir>
          </w:del>
          <w:ins w:id="21718" w:author="Transkribus" w:date="2019-12-11T14:30:00Z">
            <w:r w:rsidR="00EE6742" w:rsidRPr="00EE6742">
              <w:rPr>
                <w:rFonts w:ascii="Courier New" w:hAnsi="Courier New" w:cs="Courier New"/>
                <w:rtl/>
              </w:rPr>
              <w:t>لاالمعزى به * ان كمان الابدمن الواحسد</w:t>
            </w:r>
          </w:ins>
        </w:dir>
      </w:dir>
    </w:p>
    <w:p w14:paraId="17A4D54F" w14:textId="7C74EB30" w:rsidR="00EE6742" w:rsidRPr="00EE6742" w:rsidRDefault="009B6BCA" w:rsidP="00EE6742">
      <w:pPr>
        <w:pStyle w:val="NurText"/>
        <w:bidi/>
        <w:rPr>
          <w:ins w:id="21719" w:author="Transkribus" w:date="2019-12-11T14:30:00Z"/>
          <w:rFonts w:ascii="Courier New" w:hAnsi="Courier New" w:cs="Courier New"/>
        </w:rPr>
      </w:pPr>
      <w:dir w:val="rtl">
        <w:dir w:val="rtl">
          <w:del w:id="21720" w:author="Transkribus" w:date="2019-12-11T14:30:00Z">
            <w:r w:rsidRPr="009B6BCA">
              <w:rPr>
                <w:rFonts w:ascii="Courier New" w:hAnsi="Courier New" w:cs="Courier New"/>
                <w:rtl/>
              </w:rPr>
              <w:delText>وللصاحب امين</w:delText>
            </w:r>
          </w:del>
          <w:ins w:id="21721" w:author="Transkribus" w:date="2019-12-11T14:30:00Z">
            <w:r w:rsidR="00EE6742" w:rsidRPr="00EE6742">
              <w:rPr>
                <w:rFonts w:ascii="Courier New" w:hAnsi="Courier New" w:cs="Courier New"/>
                <w:rtl/>
              </w:rPr>
              <w:t>ولصاحب أمين</w:t>
            </w:r>
          </w:ins>
          <w:r w:rsidR="00EE6742" w:rsidRPr="00EE6742">
            <w:rPr>
              <w:rFonts w:ascii="Courier New" w:hAnsi="Courier New" w:cs="Courier New"/>
              <w:rtl/>
            </w:rPr>
            <w:t xml:space="preserve"> الدولة من الكتب </w:t>
          </w:r>
          <w:del w:id="21722" w:author="Transkribus" w:date="2019-12-11T14:30:00Z">
            <w:r w:rsidRPr="009B6BCA">
              <w:rPr>
                <w:rFonts w:ascii="Courier New" w:hAnsi="Courier New" w:cs="Courier New"/>
                <w:rtl/>
              </w:rPr>
              <w:delText>كتاب النهج</w:delText>
            </w:r>
          </w:del>
          <w:ins w:id="21723" w:author="Transkribus" w:date="2019-12-11T14:30:00Z">
            <w:r w:rsidR="00EE6742" w:rsidRPr="00EE6742">
              <w:rPr>
                <w:rFonts w:ascii="Courier New" w:hAnsi="Courier New" w:cs="Courier New"/>
                <w:rtl/>
              </w:rPr>
              <w:t>كناب النهم</w:t>
            </w:r>
          </w:ins>
          <w:r w:rsidR="00EE6742" w:rsidRPr="00EE6742">
            <w:rPr>
              <w:rFonts w:ascii="Courier New" w:hAnsi="Courier New" w:cs="Courier New"/>
              <w:rtl/>
            </w:rPr>
            <w:t xml:space="preserve"> الواضح فى الطب </w:t>
          </w:r>
          <w:del w:id="21724" w:author="Transkribus" w:date="2019-12-11T14:30:00Z">
            <w:r w:rsidRPr="009B6BCA">
              <w:rPr>
                <w:rFonts w:ascii="Courier New" w:hAnsi="Courier New" w:cs="Courier New"/>
                <w:rtl/>
              </w:rPr>
              <w:delText>وهو من اجل</w:delText>
            </w:r>
          </w:del>
          <w:ins w:id="21725" w:author="Transkribus" w:date="2019-12-11T14:30:00Z">
            <w:r w:rsidR="00EE6742" w:rsidRPr="00EE6742">
              <w:rPr>
                <w:rFonts w:ascii="Courier New" w:hAnsi="Courier New" w:cs="Courier New"/>
                <w:rtl/>
              </w:rPr>
              <w:t>وهومن أجسل</w:t>
            </w:r>
          </w:ins>
          <w:r w:rsidR="00EE6742" w:rsidRPr="00EE6742">
            <w:rPr>
              <w:rFonts w:ascii="Courier New" w:hAnsi="Courier New" w:cs="Courier New"/>
              <w:rtl/>
            </w:rPr>
            <w:t xml:space="preserve"> كتاب</w:t>
          </w:r>
          <w:del w:id="21726" w:author="Transkribus" w:date="2019-12-11T14:30:00Z">
            <w:r w:rsidRPr="009B6BCA">
              <w:rPr>
                <w:rFonts w:ascii="Courier New" w:hAnsi="Courier New" w:cs="Courier New"/>
                <w:rtl/>
              </w:rPr>
              <w:delText xml:space="preserve"> صنف</w:delText>
            </w:r>
          </w:del>
        </w:dir>
      </w:dir>
    </w:p>
    <w:p w14:paraId="2997EFA3" w14:textId="2C50D768" w:rsidR="00EE6742" w:rsidRPr="00EE6742" w:rsidRDefault="00EE6742" w:rsidP="00EE6742">
      <w:pPr>
        <w:pStyle w:val="NurText"/>
        <w:bidi/>
        <w:rPr>
          <w:rFonts w:ascii="Courier New" w:hAnsi="Courier New" w:cs="Courier New"/>
        </w:rPr>
      </w:pPr>
      <w:ins w:id="21727" w:author="Transkribus" w:date="2019-12-11T14:30:00Z">
        <w:r w:rsidRPr="00EE6742">
          <w:rPr>
            <w:rFonts w:ascii="Courier New" w:hAnsi="Courier New" w:cs="Courier New"/>
            <w:rtl/>
          </w:rPr>
          <w:t xml:space="preserve"> ستف</w:t>
        </w:r>
      </w:ins>
      <w:r w:rsidRPr="00EE6742">
        <w:rPr>
          <w:rFonts w:ascii="Courier New" w:hAnsi="Courier New" w:cs="Courier New"/>
          <w:rtl/>
        </w:rPr>
        <w:t xml:space="preserve"> فى الصناعة الطبية و</w:t>
      </w:r>
      <w:del w:id="21728" w:author="Transkribus" w:date="2019-12-11T14:30:00Z">
        <w:r w:rsidR="009B6BCA" w:rsidRPr="009B6BCA">
          <w:rPr>
            <w:rFonts w:ascii="Courier New" w:hAnsi="Courier New" w:cs="Courier New"/>
            <w:rtl/>
          </w:rPr>
          <w:delText>اج</w:delText>
        </w:r>
      </w:del>
      <w:ins w:id="21729" w:author="Transkribus" w:date="2019-12-11T14:30:00Z">
        <w:r w:rsidRPr="00EE6742">
          <w:rPr>
            <w:rFonts w:ascii="Courier New" w:hAnsi="Courier New" w:cs="Courier New"/>
            <w:rtl/>
          </w:rPr>
          <w:t>أح</w:t>
        </w:r>
      </w:ins>
      <w:r w:rsidRPr="00EE6742">
        <w:rPr>
          <w:rFonts w:ascii="Courier New" w:hAnsi="Courier New" w:cs="Courier New"/>
          <w:rtl/>
        </w:rPr>
        <w:t xml:space="preserve">مع لقوانينها </w:t>
      </w:r>
      <w:del w:id="21730" w:author="Transkribus" w:date="2019-12-11T14:30:00Z">
        <w:r w:rsidR="009B6BCA" w:rsidRPr="009B6BCA">
          <w:rPr>
            <w:rFonts w:ascii="Courier New" w:hAnsi="Courier New" w:cs="Courier New"/>
            <w:rtl/>
          </w:rPr>
          <w:delText>الكلية والجزئية وهو ينقسم</w:delText>
        </w:r>
      </w:del>
      <w:ins w:id="21731" w:author="Transkribus" w:date="2019-12-11T14:30:00Z">
        <w:r w:rsidRPr="00EE6742">
          <w:rPr>
            <w:rFonts w:ascii="Courier New" w:hAnsi="Courier New" w:cs="Courier New"/>
            <w:rtl/>
          </w:rPr>
          <w:t>الكلبة والجزيية وهوسقسم</w:t>
        </w:r>
      </w:ins>
      <w:r w:rsidRPr="00EE6742">
        <w:rPr>
          <w:rFonts w:ascii="Courier New" w:hAnsi="Courier New" w:cs="Courier New"/>
          <w:rtl/>
        </w:rPr>
        <w:t xml:space="preserve"> الى كتب </w:t>
      </w:r>
      <w:del w:id="21732" w:author="Transkribus" w:date="2019-12-11T14:30:00Z">
        <w:r w:rsidR="009B6BCA" w:rsidRPr="009B6BCA">
          <w:rPr>
            <w:rFonts w:ascii="Courier New" w:hAnsi="Courier New" w:cs="Courier New"/>
            <w:rtl/>
          </w:rPr>
          <w:delText>خ</w:delText>
        </w:r>
      </w:del>
      <w:ins w:id="21733" w:author="Transkribus" w:date="2019-12-11T14:30:00Z">
        <w:r w:rsidRPr="00EE6742">
          <w:rPr>
            <w:rFonts w:ascii="Courier New" w:hAnsi="Courier New" w:cs="Courier New"/>
            <w:rtl/>
          </w:rPr>
          <w:t>ج</w:t>
        </w:r>
      </w:ins>
      <w:r w:rsidRPr="00EE6742">
        <w:rPr>
          <w:rFonts w:ascii="Courier New" w:hAnsi="Courier New" w:cs="Courier New"/>
          <w:rtl/>
        </w:rPr>
        <w:t>مسة</w:t>
      </w:r>
    </w:p>
    <w:p w14:paraId="44D0F753" w14:textId="346479D6" w:rsidR="00EE6742" w:rsidRPr="00EE6742" w:rsidRDefault="00EE6742" w:rsidP="00EE6742">
      <w:pPr>
        <w:pStyle w:val="NurText"/>
        <w:bidi/>
        <w:rPr>
          <w:ins w:id="21734" w:author="Transkribus" w:date="2019-12-11T14:30:00Z"/>
          <w:rFonts w:ascii="Courier New" w:hAnsi="Courier New" w:cs="Courier New"/>
        </w:rPr>
      </w:pPr>
      <w:r w:rsidRPr="00EE6742">
        <w:rPr>
          <w:rFonts w:ascii="Courier New" w:hAnsi="Courier New" w:cs="Courier New"/>
          <w:rtl/>
        </w:rPr>
        <w:t xml:space="preserve">الكتاب </w:t>
      </w:r>
      <w:del w:id="21735" w:author="Transkribus" w:date="2019-12-11T14:30:00Z">
        <w:r w:rsidR="009B6BCA" w:rsidRPr="009B6BCA">
          <w:rPr>
            <w:rFonts w:ascii="Courier New" w:hAnsi="Courier New" w:cs="Courier New"/>
            <w:rtl/>
          </w:rPr>
          <w:delText>الاول فى</w:delText>
        </w:r>
      </w:del>
      <w:ins w:id="21736" w:author="Transkribus" w:date="2019-12-11T14:30:00Z">
        <w:r w:rsidRPr="00EE6742">
          <w:rPr>
            <w:rFonts w:ascii="Courier New" w:hAnsi="Courier New" w:cs="Courier New"/>
            <w:rtl/>
          </w:rPr>
          <w:t>الاال</w:t>
        </w:r>
      </w:ins>
    </w:p>
    <w:p w14:paraId="1FAD08B4" w14:textId="0DA2E468" w:rsidR="00EE6742" w:rsidRPr="00EE6742" w:rsidRDefault="00EE6742" w:rsidP="00EE6742">
      <w:pPr>
        <w:pStyle w:val="NurText"/>
        <w:bidi/>
        <w:rPr>
          <w:ins w:id="21737" w:author="Transkribus" w:date="2019-12-11T14:30:00Z"/>
          <w:rFonts w:ascii="Courier New" w:hAnsi="Courier New" w:cs="Courier New"/>
        </w:rPr>
      </w:pPr>
      <w:ins w:id="21738" w:author="Transkribus" w:date="2019-12-11T14:30:00Z">
        <w:r w:rsidRPr="00EE6742">
          <w:rPr>
            <w:rFonts w:ascii="Courier New" w:hAnsi="Courier New" w:cs="Courier New"/>
            <w:rtl/>
          </w:rPr>
          <w:t>افى</w:t>
        </w:r>
      </w:ins>
      <w:r w:rsidRPr="00EE6742">
        <w:rPr>
          <w:rFonts w:ascii="Courier New" w:hAnsi="Courier New" w:cs="Courier New"/>
          <w:rtl/>
        </w:rPr>
        <w:t xml:space="preserve"> ذكر الامور </w:t>
      </w:r>
      <w:del w:id="21739" w:author="Transkribus" w:date="2019-12-11T14:30:00Z">
        <w:r w:rsidR="009B6BCA" w:rsidRPr="009B6BCA">
          <w:rPr>
            <w:rFonts w:ascii="Courier New" w:hAnsi="Courier New" w:cs="Courier New"/>
            <w:rtl/>
          </w:rPr>
          <w:delText>الطبيعية والحالات الثلاث للابدان واجناس الامراض وعلائم الامزجة المعتدلة والطبيعية والصحية للاعضاء الرئيسية وما يقرب</w:delText>
        </w:r>
      </w:del>
      <w:ins w:id="21740" w:author="Transkribus" w:date="2019-12-11T14:30:00Z">
        <w:r w:rsidRPr="00EE6742">
          <w:rPr>
            <w:rFonts w:ascii="Courier New" w:hAnsi="Courier New" w:cs="Courier New"/>
            <w:rtl/>
          </w:rPr>
          <w:t>الطميهبة والجالات التلات الابدان وأجناس الامراس</w:t>
        </w:r>
      </w:ins>
    </w:p>
    <w:p w14:paraId="4C339F95" w14:textId="3D211F35" w:rsidR="00EE6742" w:rsidRPr="00EE6742" w:rsidRDefault="00EE6742" w:rsidP="00EE6742">
      <w:pPr>
        <w:pStyle w:val="NurText"/>
        <w:bidi/>
        <w:rPr>
          <w:rFonts w:ascii="Courier New" w:hAnsi="Courier New" w:cs="Courier New"/>
        </w:rPr>
      </w:pPr>
      <w:ins w:id="21741" w:author="Transkribus" w:date="2019-12-11T14:30:00Z">
        <w:r w:rsidRPr="00EE6742">
          <w:rPr>
            <w:rFonts w:ascii="Courier New" w:hAnsi="Courier New" w:cs="Courier New"/>
            <w:rtl/>
          </w:rPr>
          <w:t>وهلا ثم الأمر جة المعثدلة والطميعية والصجية الاعضاء الرئيسة وماتعرب</w:t>
        </w:r>
      </w:ins>
      <w:r w:rsidRPr="00EE6742">
        <w:rPr>
          <w:rFonts w:ascii="Courier New" w:hAnsi="Courier New" w:cs="Courier New"/>
          <w:rtl/>
        </w:rPr>
        <w:t xml:space="preserve"> منها ولامور </w:t>
      </w:r>
      <w:del w:id="21742" w:author="Transkribus" w:date="2019-12-11T14:30:00Z">
        <w:r w:rsidR="009B6BCA" w:rsidRPr="009B6BCA">
          <w:rPr>
            <w:rFonts w:ascii="Courier New" w:hAnsi="Courier New" w:cs="Courier New"/>
            <w:rtl/>
          </w:rPr>
          <w:delText>غي</w:delText>
        </w:r>
      </w:del>
      <w:ins w:id="21743" w:author="Transkribus" w:date="2019-12-11T14:30:00Z">
        <w:r w:rsidRPr="00EE6742">
          <w:rPr>
            <w:rFonts w:ascii="Courier New" w:hAnsi="Courier New" w:cs="Courier New"/>
            <w:rtl/>
          </w:rPr>
          <w:t>عب</w:t>
        </w:r>
      </w:ins>
      <w:r w:rsidRPr="00EE6742">
        <w:rPr>
          <w:rFonts w:ascii="Courier New" w:hAnsi="Courier New" w:cs="Courier New"/>
          <w:rtl/>
        </w:rPr>
        <w:t>رها</w:t>
      </w:r>
    </w:p>
    <w:p w14:paraId="737DE7D3" w14:textId="71D48329" w:rsidR="00EE6742" w:rsidRPr="00EE6742" w:rsidRDefault="00EE6742" w:rsidP="00EE6742">
      <w:pPr>
        <w:pStyle w:val="NurText"/>
        <w:bidi/>
        <w:rPr>
          <w:ins w:id="21744" w:author="Transkribus" w:date="2019-12-11T14:30:00Z"/>
          <w:rFonts w:ascii="Courier New" w:hAnsi="Courier New" w:cs="Courier New"/>
        </w:rPr>
      </w:pPr>
      <w:r w:rsidRPr="00EE6742">
        <w:rPr>
          <w:rFonts w:ascii="Courier New" w:hAnsi="Courier New" w:cs="Courier New"/>
          <w:rtl/>
        </w:rPr>
        <w:t xml:space="preserve"> شديدة </w:t>
      </w:r>
      <w:del w:id="21745" w:author="Transkribus" w:date="2019-12-11T14:30:00Z">
        <w:r w:rsidR="009B6BCA" w:rsidRPr="009B6BCA">
          <w:rPr>
            <w:rFonts w:ascii="Courier New" w:hAnsi="Courier New" w:cs="Courier New"/>
            <w:rtl/>
          </w:rPr>
          <w:delText xml:space="preserve">النفع يصلح ان </w:delText>
        </w:r>
      </w:del>
      <w:ins w:id="21746" w:author="Transkribus" w:date="2019-12-11T14:30:00Z">
        <w:r w:rsidRPr="00EE6742">
          <w:rPr>
            <w:rFonts w:ascii="Courier New" w:hAnsi="Courier New" w:cs="Courier New"/>
            <w:rtl/>
          </w:rPr>
          <w:t xml:space="preserve">النغم بصلح ابن </w:t>
        </w:r>
      </w:ins>
      <w:r w:rsidRPr="00EE6742">
        <w:rPr>
          <w:rFonts w:ascii="Courier New" w:hAnsi="Courier New" w:cs="Courier New"/>
          <w:rtl/>
        </w:rPr>
        <w:t xml:space="preserve">تذكر فى </w:t>
      </w:r>
      <w:del w:id="21747" w:author="Transkribus" w:date="2019-12-11T14:30:00Z">
        <w:r w:rsidR="009B6BCA" w:rsidRPr="009B6BCA">
          <w:rPr>
            <w:rFonts w:ascii="Courier New" w:hAnsi="Courier New" w:cs="Courier New"/>
            <w:rtl/>
          </w:rPr>
          <w:delText>هذا الموضع ويتبعها بالنبض</w:delText>
        </w:r>
      </w:del>
      <w:ins w:id="21748" w:author="Transkribus" w:date="2019-12-11T14:30:00Z">
        <w:r w:rsidRPr="00EE6742">
          <w:rPr>
            <w:rFonts w:ascii="Courier New" w:hAnsi="Courier New" w:cs="Courier New"/>
            <w:rtl/>
          </w:rPr>
          <w:t>هذ ا الموشع وتبعها البيس</w:t>
        </w:r>
      </w:ins>
      <w:r w:rsidRPr="00EE6742">
        <w:rPr>
          <w:rFonts w:ascii="Courier New" w:hAnsi="Courier New" w:cs="Courier New"/>
          <w:rtl/>
        </w:rPr>
        <w:t xml:space="preserve"> والبول </w:t>
      </w:r>
      <w:del w:id="21749" w:author="Transkribus" w:date="2019-12-11T14:30:00Z">
        <w:r w:rsidR="009B6BCA" w:rsidRPr="009B6BCA">
          <w:rPr>
            <w:rFonts w:ascii="Courier New" w:hAnsi="Courier New" w:cs="Courier New"/>
            <w:rtl/>
          </w:rPr>
          <w:delText xml:space="preserve">والبراز والبحران </w:delText>
        </w:r>
      </w:del>
      <w:ins w:id="21750" w:author="Transkribus" w:date="2019-12-11T14:30:00Z">
        <w:r w:rsidRPr="00EE6742">
          <w:rPr>
            <w:rFonts w:ascii="Courier New" w:hAnsi="Courier New" w:cs="Courier New"/>
            <w:rtl/>
          </w:rPr>
          <w:t>والبرار والبجران</w:t>
        </w:r>
      </w:ins>
    </w:p>
    <w:p w14:paraId="40337B8B" w14:textId="00B89F2E" w:rsidR="00EE6742" w:rsidRPr="00EE6742" w:rsidRDefault="00EE6742" w:rsidP="00EE6742">
      <w:pPr>
        <w:pStyle w:val="NurText"/>
        <w:bidi/>
        <w:rPr>
          <w:ins w:id="21751" w:author="Transkribus" w:date="2019-12-11T14:30:00Z"/>
          <w:rFonts w:ascii="Courier New" w:hAnsi="Courier New" w:cs="Courier New"/>
        </w:rPr>
      </w:pPr>
      <w:r w:rsidRPr="00EE6742">
        <w:rPr>
          <w:rFonts w:ascii="Courier New" w:hAnsi="Courier New" w:cs="Courier New"/>
          <w:rtl/>
        </w:rPr>
        <w:t xml:space="preserve">الكتاب الثانى </w:t>
      </w:r>
      <w:del w:id="21752" w:author="Transkribus" w:date="2019-12-11T14:30:00Z">
        <w:r w:rsidR="009B6BCA" w:rsidRPr="009B6BCA">
          <w:rPr>
            <w:rFonts w:ascii="Courier New" w:hAnsi="Courier New" w:cs="Courier New"/>
            <w:rtl/>
          </w:rPr>
          <w:delText>فى الادوية المفردة وقواها</w:delText>
        </w:r>
      </w:del>
      <w:ins w:id="21753" w:author="Transkribus" w:date="2019-12-11T14:30:00Z">
        <w:r w:rsidRPr="00EE6742">
          <w:rPr>
            <w:rFonts w:ascii="Courier New" w:hAnsi="Courier New" w:cs="Courier New"/>
            <w:rtl/>
          </w:rPr>
          <w:t>أفى الادوبة الفردة وفواها االكتاب الثالتة فى الادوبة المركية</w:t>
        </w:r>
      </w:ins>
    </w:p>
    <w:p w14:paraId="121760EF" w14:textId="45BF4EC0" w:rsidR="00EE6742" w:rsidRPr="00EE6742" w:rsidRDefault="00EE6742" w:rsidP="00EE6742">
      <w:pPr>
        <w:pStyle w:val="NurText"/>
        <w:bidi/>
        <w:rPr>
          <w:ins w:id="21754" w:author="Transkribus" w:date="2019-12-11T14:30:00Z"/>
          <w:rFonts w:ascii="Courier New" w:hAnsi="Courier New" w:cs="Courier New"/>
        </w:rPr>
      </w:pPr>
      <w:ins w:id="21755" w:author="Transkribus" w:date="2019-12-11T14:30:00Z">
        <w:r w:rsidRPr="00EE6742">
          <w:rPr>
            <w:rFonts w:ascii="Courier New" w:hAnsi="Courier New" w:cs="Courier New"/>
            <w:rtl/>
          </w:rPr>
          <w:t>ومنافعهال</w:t>
        </w:r>
      </w:ins>
      <w:r w:rsidRPr="00EE6742">
        <w:rPr>
          <w:rFonts w:ascii="Courier New" w:hAnsi="Courier New" w:cs="Courier New"/>
          <w:rtl/>
        </w:rPr>
        <w:t xml:space="preserve"> الكتاب </w:t>
      </w:r>
      <w:del w:id="21756" w:author="Transkribus" w:date="2019-12-11T14:30:00Z">
        <w:r w:rsidR="009B6BCA" w:rsidRPr="009B6BCA">
          <w:rPr>
            <w:rFonts w:ascii="Courier New" w:hAnsi="Courier New" w:cs="Courier New"/>
            <w:rtl/>
          </w:rPr>
          <w:delText>الثالث فى الادوية المركبة ومنافعها الكتاب الرابع فى تدبير الاصحاء وعلاج الامراض الظاهرة واسبابها وعلائمها وما يحتاج اليه</w:delText>
        </w:r>
      </w:del>
      <w:ins w:id="21757" w:author="Transkribus" w:date="2019-12-11T14:30:00Z">
        <w:r w:rsidRPr="00EE6742">
          <w:rPr>
            <w:rFonts w:ascii="Courier New" w:hAnsi="Courier New" w:cs="Courier New"/>
            <w:rtl/>
          </w:rPr>
          <w:t>الراوع أفى بدير الاسحاء وعلاح الامراس الطاهرة وأسبابة أو علاثمها</w:t>
        </w:r>
      </w:ins>
    </w:p>
    <w:p w14:paraId="25EE77B5" w14:textId="2907B2E8" w:rsidR="00EE6742" w:rsidRPr="00EE6742" w:rsidRDefault="00EE6742" w:rsidP="00EE6742">
      <w:pPr>
        <w:pStyle w:val="NurText"/>
        <w:bidi/>
        <w:rPr>
          <w:ins w:id="21758" w:author="Transkribus" w:date="2019-12-11T14:30:00Z"/>
          <w:rFonts w:ascii="Courier New" w:hAnsi="Courier New" w:cs="Courier New"/>
        </w:rPr>
      </w:pPr>
      <w:ins w:id="21759" w:author="Transkribus" w:date="2019-12-11T14:30:00Z">
        <w:r w:rsidRPr="00EE6742">
          <w:rPr>
            <w:rFonts w:ascii="Courier New" w:hAnsi="Courier New" w:cs="Courier New"/>
            <w:rtl/>
          </w:rPr>
          <w:t>وماحتاج البه</w:t>
        </w:r>
      </w:ins>
      <w:r w:rsidRPr="00EE6742">
        <w:rPr>
          <w:rFonts w:ascii="Courier New" w:hAnsi="Courier New" w:cs="Courier New"/>
          <w:rtl/>
        </w:rPr>
        <w:t xml:space="preserve"> من عمل </w:t>
      </w:r>
      <w:del w:id="21760" w:author="Transkribus" w:date="2019-12-11T14:30:00Z">
        <w:r w:rsidR="009B6BCA" w:rsidRPr="009B6BCA">
          <w:rPr>
            <w:rFonts w:ascii="Courier New" w:hAnsi="Courier New" w:cs="Courier New"/>
            <w:rtl/>
          </w:rPr>
          <w:delText>اليد فيها</w:delText>
        </w:r>
      </w:del>
      <w:ins w:id="21761" w:author="Transkribus" w:date="2019-12-11T14:30:00Z">
        <w:r w:rsidRPr="00EE6742">
          <w:rPr>
            <w:rFonts w:ascii="Courier New" w:hAnsi="Courier New" w:cs="Courier New"/>
            <w:rtl/>
          </w:rPr>
          <w:t>البدقيها</w:t>
        </w:r>
      </w:ins>
      <w:r w:rsidRPr="00EE6742">
        <w:rPr>
          <w:rFonts w:ascii="Courier New" w:hAnsi="Courier New" w:cs="Courier New"/>
          <w:rtl/>
        </w:rPr>
        <w:t xml:space="preserve"> وفى </w:t>
      </w:r>
      <w:del w:id="21762" w:author="Transkribus" w:date="2019-12-11T14:30:00Z">
        <w:r w:rsidR="009B6BCA" w:rsidRPr="009B6BCA">
          <w:rPr>
            <w:rFonts w:ascii="Courier New" w:hAnsi="Courier New" w:cs="Courier New"/>
            <w:rtl/>
          </w:rPr>
          <w:delText>ا</w:delText>
        </w:r>
      </w:del>
      <w:ins w:id="21763" w:author="Transkribus" w:date="2019-12-11T14:30:00Z">
        <w:r w:rsidRPr="00EE6742">
          <w:rPr>
            <w:rFonts w:ascii="Courier New" w:hAnsi="Courier New" w:cs="Courier New"/>
            <w:rtl/>
          </w:rPr>
          <w:t>أ</w:t>
        </w:r>
      </w:ins>
      <w:r w:rsidRPr="00EE6742">
        <w:rPr>
          <w:rFonts w:ascii="Courier New" w:hAnsi="Courier New" w:cs="Courier New"/>
          <w:rtl/>
        </w:rPr>
        <w:t>ك</w:t>
      </w:r>
      <w:del w:id="21764" w:author="Transkribus" w:date="2019-12-11T14:30:00Z">
        <w:r w:rsidR="009B6BCA" w:rsidRPr="009B6BCA">
          <w:rPr>
            <w:rFonts w:ascii="Courier New" w:hAnsi="Courier New" w:cs="Courier New"/>
            <w:rtl/>
          </w:rPr>
          <w:delText>ث</w:delText>
        </w:r>
      </w:del>
      <w:ins w:id="21765" w:author="Transkribus" w:date="2019-12-11T14:30:00Z">
        <w:r w:rsidRPr="00EE6742">
          <w:rPr>
            <w:rFonts w:ascii="Courier New" w:hAnsi="Courier New" w:cs="Courier New"/>
            <w:rtl/>
          </w:rPr>
          <w:t>ت</w:t>
        </w:r>
      </w:ins>
      <w:r w:rsidRPr="00EE6742">
        <w:rPr>
          <w:rFonts w:ascii="Courier New" w:hAnsi="Courier New" w:cs="Courier New"/>
          <w:rtl/>
        </w:rPr>
        <w:t xml:space="preserve">ر المواضع </w:t>
      </w:r>
      <w:del w:id="21766" w:author="Transkribus" w:date="2019-12-11T14:30:00Z">
        <w:r w:rsidR="009B6BCA" w:rsidRPr="009B6BCA">
          <w:rPr>
            <w:rFonts w:ascii="Courier New" w:hAnsi="Courier New" w:cs="Courier New"/>
            <w:rtl/>
          </w:rPr>
          <w:delText>ويذكر فيه ايضا تدبير الزينة وتدبير السموم الكتاب الخامس</w:delText>
        </w:r>
      </w:del>
      <w:ins w:id="21767" w:author="Transkribus" w:date="2019-12-11T14:30:00Z">
        <w:r w:rsidRPr="00EE6742">
          <w:rPr>
            <w:rFonts w:ascii="Courier New" w:hAnsi="Courier New" w:cs="Courier New"/>
            <w:rtl/>
          </w:rPr>
          <w:t>زيد كرفيه أبضادجرالرية وبديير</w:t>
        </w:r>
      </w:ins>
    </w:p>
    <w:p w14:paraId="48732E26" w14:textId="77777777" w:rsidR="00EE6742" w:rsidRPr="00EE6742" w:rsidRDefault="00EE6742" w:rsidP="00EE6742">
      <w:pPr>
        <w:pStyle w:val="NurText"/>
        <w:bidi/>
        <w:rPr>
          <w:ins w:id="21768" w:author="Transkribus" w:date="2019-12-11T14:30:00Z"/>
          <w:rFonts w:ascii="Courier New" w:hAnsi="Courier New" w:cs="Courier New"/>
        </w:rPr>
      </w:pPr>
      <w:ins w:id="21769" w:author="Transkribus" w:date="2019-12-11T14:30:00Z">
        <w:r w:rsidRPr="00EE6742">
          <w:rPr>
            <w:rFonts w:ascii="Courier New" w:hAnsi="Courier New" w:cs="Courier New"/>
            <w:rtl/>
          </w:rPr>
          <w:t>اسموم</w:t>
        </w:r>
      </w:ins>
    </w:p>
    <w:p w14:paraId="05BE4804" w14:textId="77777777" w:rsidR="00EE6742" w:rsidRPr="00EE6742" w:rsidRDefault="00EE6742" w:rsidP="00EE6742">
      <w:pPr>
        <w:pStyle w:val="NurText"/>
        <w:bidi/>
        <w:rPr>
          <w:ins w:id="21770" w:author="Transkribus" w:date="2019-12-11T14:30:00Z"/>
          <w:rFonts w:ascii="Courier New" w:hAnsi="Courier New" w:cs="Courier New"/>
        </w:rPr>
      </w:pPr>
      <w:ins w:id="21771" w:author="Transkribus" w:date="2019-12-11T14:30:00Z">
        <w:r w:rsidRPr="00EE6742">
          <w:rPr>
            <w:rFonts w:ascii="Courier New" w:hAnsi="Courier New" w:cs="Courier New"/>
            <w:rtl/>
          </w:rPr>
          <w:t>الكتاب الخامسر٢ا</w:t>
        </w:r>
      </w:ins>
    </w:p>
    <w:p w14:paraId="6FDD7D9E" w14:textId="27672D26" w:rsidR="00EE6742" w:rsidRPr="00EE6742" w:rsidRDefault="00EE6742" w:rsidP="00EE6742">
      <w:pPr>
        <w:pStyle w:val="NurText"/>
        <w:bidi/>
        <w:rPr>
          <w:ins w:id="21772" w:author="Transkribus" w:date="2019-12-11T14:30:00Z"/>
          <w:rFonts w:ascii="Courier New" w:hAnsi="Courier New" w:cs="Courier New"/>
        </w:rPr>
      </w:pPr>
      <w:r w:rsidRPr="00EE6742">
        <w:rPr>
          <w:rFonts w:ascii="Courier New" w:hAnsi="Courier New" w:cs="Courier New"/>
          <w:rtl/>
        </w:rPr>
        <w:t xml:space="preserve"> فى ذكر </w:t>
      </w:r>
      <w:del w:id="21773" w:author="Transkribus" w:date="2019-12-11T14:30:00Z">
        <w:r w:rsidR="009B6BCA" w:rsidRPr="009B6BCA">
          <w:rPr>
            <w:rFonts w:ascii="Courier New" w:hAnsi="Courier New" w:cs="Courier New"/>
            <w:rtl/>
          </w:rPr>
          <w:delText>الامراض الباطنة واسبابها وعلائمها وعلاجها وما يحتاج اليه</w:delText>
        </w:r>
      </w:del>
      <w:ins w:id="21774" w:author="Transkribus" w:date="2019-12-11T14:30:00Z">
        <w:r w:rsidRPr="00EE6742">
          <w:rPr>
            <w:rFonts w:ascii="Courier New" w:hAnsi="Courier New" w:cs="Courier New"/>
            <w:rtl/>
          </w:rPr>
          <w:t>الامراس الباطفة وأسبابها وعلاغها وعلاجهاوما</w:t>
        </w:r>
      </w:ins>
    </w:p>
    <w:p w14:paraId="1F291122" w14:textId="77777777" w:rsidR="00EE6742" w:rsidRPr="00EE6742" w:rsidRDefault="00EE6742" w:rsidP="00EE6742">
      <w:pPr>
        <w:pStyle w:val="NurText"/>
        <w:bidi/>
        <w:rPr>
          <w:ins w:id="21775" w:author="Transkribus" w:date="2019-12-11T14:30:00Z"/>
          <w:rFonts w:ascii="Courier New" w:hAnsi="Courier New" w:cs="Courier New"/>
        </w:rPr>
      </w:pPr>
      <w:ins w:id="21776" w:author="Transkribus" w:date="2019-12-11T14:30:00Z">
        <w:r w:rsidRPr="00EE6742">
          <w:rPr>
            <w:rFonts w:ascii="Courier New" w:hAnsi="Courier New" w:cs="Courier New"/>
            <w:rtl/>
          </w:rPr>
          <w:t>بحتاج البهمن عمل البد</w:t>
        </w:r>
      </w:ins>
    </w:p>
    <w:p w14:paraId="05830D36" w14:textId="77777777" w:rsidR="00EE6742" w:rsidRPr="00EE6742" w:rsidRDefault="00EE6742" w:rsidP="00EE6742">
      <w:pPr>
        <w:pStyle w:val="NurText"/>
        <w:bidi/>
        <w:rPr>
          <w:ins w:id="21777" w:author="Transkribus" w:date="2019-12-11T14:30:00Z"/>
          <w:rFonts w:ascii="Courier New" w:hAnsi="Courier New" w:cs="Courier New"/>
        </w:rPr>
      </w:pPr>
      <w:ins w:id="21778" w:author="Transkribus" w:date="2019-12-11T14:30:00Z">
        <w:r w:rsidRPr="00EE6742">
          <w:rPr>
            <w:rFonts w:ascii="Courier New" w:hAnsi="Courier New" w:cs="Courier New"/>
            <w:rtl/>
          </w:rPr>
          <w:t>مهذب الدين</w:t>
        </w:r>
      </w:ins>
    </w:p>
    <w:p w14:paraId="0F9E8B84" w14:textId="77777777" w:rsidR="00EE6742" w:rsidRPr="00EE6742" w:rsidRDefault="00EE6742" w:rsidP="00EE6742">
      <w:pPr>
        <w:pStyle w:val="NurText"/>
        <w:bidi/>
        <w:rPr>
          <w:ins w:id="21779" w:author="Transkribus" w:date="2019-12-11T14:30:00Z"/>
          <w:rFonts w:ascii="Courier New" w:hAnsi="Courier New" w:cs="Courier New"/>
        </w:rPr>
      </w:pPr>
      <w:ins w:id="21780" w:author="Transkribus" w:date="2019-12-11T14:30:00Z">
        <w:r w:rsidRPr="00EE6742">
          <w:rPr>
            <w:rFonts w:ascii="Courier New" w:hAnsi="Courier New" w:cs="Courier New"/>
            <w:rtl/>
          </w:rPr>
          <w:t>(مهذب الدين عبد الرحيم بن على)</w:t>
        </w:r>
      </w:ins>
    </w:p>
    <w:p w14:paraId="505AF196" w14:textId="77777777" w:rsidR="00EE6742" w:rsidRPr="00EE6742" w:rsidRDefault="00EE6742" w:rsidP="00EE6742">
      <w:pPr>
        <w:pStyle w:val="NurText"/>
        <w:bidi/>
        <w:rPr>
          <w:ins w:id="21781" w:author="Transkribus" w:date="2019-12-11T14:30:00Z"/>
          <w:rFonts w:ascii="Courier New" w:hAnsi="Courier New" w:cs="Courier New"/>
        </w:rPr>
      </w:pPr>
      <w:ins w:id="21782" w:author="Transkribus" w:date="2019-12-11T14:30:00Z">
        <w:r w:rsidRPr="00EE6742">
          <w:rPr>
            <w:rFonts w:ascii="Courier New" w:hAnsi="Courier New" w:cs="Courier New"/>
            <w:rtl/>
          </w:rPr>
          <w:t>هو شيخنا الامام الصدر الكبير العالم الفاضل مهذب الدين</w:t>
        </w:r>
      </w:ins>
    </w:p>
    <w:p w14:paraId="4BF2EEE5" w14:textId="77777777" w:rsidR="00EE6742" w:rsidRPr="00EE6742" w:rsidRDefault="00EE6742" w:rsidP="00EE6742">
      <w:pPr>
        <w:pStyle w:val="NurText"/>
        <w:bidi/>
        <w:rPr>
          <w:ins w:id="21783" w:author="Transkribus" w:date="2019-12-11T14:30:00Z"/>
          <w:rFonts w:ascii="Courier New" w:hAnsi="Courier New" w:cs="Courier New"/>
        </w:rPr>
      </w:pPr>
      <w:ins w:id="21784" w:author="Transkribus" w:date="2019-12-11T14:30:00Z">
        <w:r w:rsidRPr="00EE6742">
          <w:rPr>
            <w:rFonts w:ascii="Courier New" w:hAnsi="Courier New" w:cs="Courier New"/>
            <w:rtl/>
          </w:rPr>
          <w:t>أبو محمد عبد الرحيم بن على بن حامد ويعرف بالدخوار وكان رحمه اللّه أوحد عصره وفريد</w:t>
        </w:r>
      </w:ins>
    </w:p>
    <w:p w14:paraId="41C39425" w14:textId="77777777" w:rsidR="00EE6742" w:rsidRPr="00EE6742" w:rsidRDefault="00EE6742" w:rsidP="00EE6742">
      <w:pPr>
        <w:pStyle w:val="NurText"/>
        <w:bidi/>
        <w:rPr>
          <w:ins w:id="21785" w:author="Transkribus" w:date="2019-12-11T14:30:00Z"/>
          <w:rFonts w:ascii="Courier New" w:hAnsi="Courier New" w:cs="Courier New"/>
        </w:rPr>
      </w:pPr>
      <w:ins w:id="21786" w:author="Transkribus" w:date="2019-12-11T14:30:00Z">
        <w:r w:rsidRPr="00EE6742">
          <w:rPr>
            <w:rFonts w:ascii="Courier New" w:hAnsi="Courier New" w:cs="Courier New"/>
            <w:rtl/>
          </w:rPr>
          <w:t>دهره وعلامة زمانه واليه انتهت رياسة صناعة الطب ومعرفتها على ما ينبغى وتحقيق كلياتها</w:t>
        </w:r>
      </w:ins>
    </w:p>
    <w:p w14:paraId="071717D3" w14:textId="3C3BCD7E" w:rsidR="00EE6742" w:rsidRPr="00EE6742" w:rsidRDefault="00EE6742" w:rsidP="00EE6742">
      <w:pPr>
        <w:pStyle w:val="NurText"/>
        <w:bidi/>
        <w:rPr>
          <w:rFonts w:ascii="Courier New" w:hAnsi="Courier New" w:cs="Courier New"/>
        </w:rPr>
      </w:pPr>
      <w:ins w:id="21787" w:author="Transkribus" w:date="2019-12-11T14:30:00Z">
        <w:r w:rsidRPr="00EE6742">
          <w:rPr>
            <w:rFonts w:ascii="Courier New" w:hAnsi="Courier New" w:cs="Courier New"/>
            <w:rtl/>
          </w:rPr>
          <w:t>وجزئياتها ولم يكن فى اجتهاده من يجاريه ولا فى علمه</w:t>
        </w:r>
      </w:ins>
      <w:r w:rsidRPr="00EE6742">
        <w:rPr>
          <w:rFonts w:ascii="Courier New" w:hAnsi="Courier New" w:cs="Courier New"/>
          <w:rtl/>
        </w:rPr>
        <w:t xml:space="preserve"> من </w:t>
      </w:r>
      <w:del w:id="21788" w:author="Transkribus" w:date="2019-12-11T14:30:00Z">
        <w:r w:rsidR="009B6BCA" w:rsidRPr="009B6BCA">
          <w:rPr>
            <w:rFonts w:ascii="Courier New" w:hAnsi="Courier New" w:cs="Courier New"/>
            <w:rtl/>
          </w:rPr>
          <w:delText>عمل اليد</w:delText>
        </w:r>
        <w:r w:rsidR="009B6BCA" w:rsidRPr="009B6BCA">
          <w:rPr>
            <w:rFonts w:ascii="MS Mincho" w:eastAsia="MS Mincho" w:hAnsi="MS Mincho" w:cs="MS Mincho" w:hint="eastAsia"/>
            <w:rtl/>
          </w:rPr>
          <w:delText>‬</w:delText>
        </w:r>
        <w:r w:rsidR="009B6BCA" w:rsidRPr="009B6BCA">
          <w:rPr>
            <w:rFonts w:ascii="MS Mincho" w:eastAsia="MS Mincho" w:hAnsi="MS Mincho" w:cs="MS Mincho" w:hint="eastAsia"/>
            <w:rtl/>
          </w:rPr>
          <w:delText>‬</w:delText>
        </w:r>
      </w:del>
      <w:ins w:id="21789" w:author="Transkribus" w:date="2019-12-11T14:30:00Z">
        <w:r w:rsidRPr="00EE6742">
          <w:rPr>
            <w:rFonts w:ascii="Courier New" w:hAnsi="Courier New" w:cs="Courier New"/>
            <w:rtl/>
          </w:rPr>
          <w:t>يماثله أتعب نفسه فى الاشتغال</w:t>
        </w:r>
      </w:ins>
    </w:p>
    <w:p w14:paraId="1BF9BEF7" w14:textId="77777777" w:rsidR="00EE6742" w:rsidRPr="00EE6742" w:rsidRDefault="00EE6742" w:rsidP="00EE6742">
      <w:pPr>
        <w:pStyle w:val="NurText"/>
        <w:bidi/>
        <w:rPr>
          <w:ins w:id="21790" w:author="Transkribus" w:date="2019-12-11T14:30:00Z"/>
          <w:rFonts w:ascii="Courier New" w:hAnsi="Courier New" w:cs="Courier New"/>
        </w:rPr>
      </w:pPr>
      <w:ins w:id="21791" w:author="Transkribus" w:date="2019-12-11T14:30:00Z">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dir w:val="rtl">
          <w:dir w:val="rtl">
            <w:r w:rsidRPr="00EE6742">
              <w:rPr>
                <w:rFonts w:ascii="Courier New" w:hAnsi="Courier New" w:cs="Courier New"/>
                <w:rtl/>
              </w:rPr>
              <w:t>وكد خاطره فى تحصيل العلم حتى فاق أهل زمانه فى صناعة الطب وحظى عند الملوك ونال من</w:t>
            </w:r>
            <w:r w:rsidRPr="00EE6742">
              <w:rPr>
                <w:rFonts w:ascii="MS Mincho" w:eastAsia="MS Mincho" w:hAnsi="MS Mincho" w:cs="MS Mincho" w:hint="eastAsia"/>
                <w:rtl/>
              </w:rPr>
              <w:t>‬</w:t>
            </w:r>
            <w:r w:rsidRPr="00EE6742">
              <w:rPr>
                <w:rFonts w:ascii="MS Mincho" w:eastAsia="MS Mincho" w:hAnsi="MS Mincho" w:cs="MS Mincho" w:hint="eastAsia"/>
                <w:rtl/>
              </w:rPr>
              <w:t>‬</w:t>
            </w:r>
          </w:dir>
        </w:dir>
      </w:ins>
    </w:p>
    <w:p w14:paraId="571FBDE1" w14:textId="77777777" w:rsidR="00EE6742" w:rsidRPr="00EE6742" w:rsidRDefault="00EE6742" w:rsidP="00EE6742">
      <w:pPr>
        <w:pStyle w:val="NurText"/>
        <w:bidi/>
        <w:rPr>
          <w:ins w:id="21792" w:author="Transkribus" w:date="2019-12-11T14:30:00Z"/>
          <w:rFonts w:ascii="Courier New" w:hAnsi="Courier New" w:cs="Courier New"/>
        </w:rPr>
      </w:pPr>
      <w:ins w:id="21793" w:author="Transkribus" w:date="2019-12-11T14:30:00Z">
        <w:r w:rsidRPr="00EE6742">
          <w:rPr>
            <w:rFonts w:ascii="Courier New" w:hAnsi="Courier New" w:cs="Courier New"/>
            <w:rtl/>
          </w:rPr>
          <w:t xml:space="preserve">جهتهم من المال والجاه ما لم ينله غيره من الاطباء الى ان توفى </w:t>
        </w:r>
        <w:r w:rsidRPr="00EE6742">
          <w:rPr>
            <w:rFonts w:ascii="MS Mincho" w:eastAsia="MS Mincho" w:hAnsi="MS Mincho" w:cs="MS Mincho" w:hint="eastAsia"/>
            <w:rtl/>
          </w:rPr>
          <w:t>‬</w:t>
        </w:r>
        <w:r w:rsidRPr="00EE6742">
          <w:rPr>
            <w:rFonts w:ascii="Courier New" w:hAnsi="Courier New" w:cs="Courier New"/>
            <w:rtl/>
          </w:rPr>
          <w:t>وكان مولده ومنشؤه بدمشق وكان</w:t>
        </w:r>
      </w:ins>
    </w:p>
    <w:p w14:paraId="77C44AC2" w14:textId="77777777" w:rsidR="00EE6742" w:rsidRPr="00EE6742" w:rsidRDefault="00EE6742" w:rsidP="00EE6742">
      <w:pPr>
        <w:pStyle w:val="NurText"/>
        <w:bidi/>
        <w:rPr>
          <w:ins w:id="21794" w:author="Transkribus" w:date="2019-12-11T14:30:00Z"/>
          <w:rFonts w:ascii="Courier New" w:hAnsi="Courier New" w:cs="Courier New"/>
        </w:rPr>
      </w:pPr>
      <w:dir w:val="rtl">
        <w:dir w:val="rtl">
          <w:ins w:id="21795" w:author="Transkribus" w:date="2019-12-11T14:30:00Z">
            <w:r w:rsidRPr="00EE6742">
              <w:rPr>
                <w:rFonts w:ascii="Courier New" w:hAnsi="Courier New" w:cs="Courier New"/>
                <w:rtl/>
              </w:rPr>
              <w:t xml:space="preserve"> أبوه على بن حامد كحالا مشهورا وكذلك كان أخوه وهو حامد بن على كحالا</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Courier New" w:hAnsi="Courier New" w:cs="Courier New"/>
                <w:rtl/>
              </w:rPr>
              <w:t>وكان الحكيم مهذب</w:t>
            </w:r>
          </w:ins>
        </w:dir>
      </w:dir>
    </w:p>
    <w:p w14:paraId="4074F581" w14:textId="77777777" w:rsidR="00EE6742" w:rsidRPr="00EE6742" w:rsidRDefault="00EE6742" w:rsidP="00EE6742">
      <w:pPr>
        <w:pStyle w:val="NurText"/>
        <w:bidi/>
        <w:rPr>
          <w:ins w:id="21796" w:author="Transkribus" w:date="2019-12-11T14:30:00Z"/>
          <w:rFonts w:ascii="Courier New" w:hAnsi="Courier New" w:cs="Courier New"/>
        </w:rPr>
      </w:pPr>
      <w:dir w:val="rtl">
        <w:dir w:val="rtl">
          <w:ins w:id="21797" w:author="Transkribus" w:date="2019-12-11T14:30:00Z">
            <w:r w:rsidRPr="00EE6742">
              <w:rPr>
                <w:rFonts w:ascii="Courier New" w:hAnsi="Courier New" w:cs="Courier New"/>
                <w:rtl/>
              </w:rPr>
              <w:t xml:space="preserve"> الدين أيضا فى مبدا امره يكحل وهو مع ذلك مواظب على الاشتغال والنسخ</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Courier New" w:hAnsi="Courier New" w:cs="Courier New"/>
                <w:rtl/>
              </w:rPr>
              <w:t xml:space="preserve"> وكان خطه منسوبا</w:t>
            </w:r>
          </w:ins>
        </w:dir>
      </w:dir>
    </w:p>
    <w:p w14:paraId="61FB279C" w14:textId="77777777" w:rsidR="00EE6742" w:rsidRPr="00EE6742" w:rsidRDefault="00EE6742" w:rsidP="00EE6742">
      <w:pPr>
        <w:pStyle w:val="NurText"/>
        <w:bidi/>
        <w:rPr>
          <w:ins w:id="21798" w:author="Transkribus" w:date="2019-12-11T14:30:00Z"/>
          <w:rFonts w:ascii="Courier New" w:hAnsi="Courier New" w:cs="Courier New"/>
        </w:rPr>
      </w:pPr>
      <w:ins w:id="21799" w:author="Transkribus" w:date="2019-12-11T14:30:00Z">
        <w:r w:rsidRPr="00EE6742">
          <w:rPr>
            <w:rFonts w:ascii="Courier New" w:hAnsi="Courier New" w:cs="Courier New"/>
            <w:rtl/>
          </w:rPr>
          <w:t xml:space="preserve">وكتب كتبا كثيرة بخطه وقد رأيت منها نحو مائة مجلد  وأكثر فى الطب وغيره واشتغل بالعربية </w:t>
        </w:r>
        <w:r w:rsidRPr="00EE6742">
          <w:rPr>
            <w:rFonts w:ascii="MS Mincho" w:eastAsia="MS Mincho" w:hAnsi="MS Mincho" w:cs="MS Mincho" w:hint="eastAsia"/>
            <w:rtl/>
          </w:rPr>
          <w:t>‬</w:t>
        </w:r>
        <w:r w:rsidRPr="00EE6742">
          <w:rPr>
            <w:rFonts w:ascii="MS Mincho" w:eastAsia="MS Mincho" w:hAnsi="MS Mincho" w:cs="MS Mincho" w:hint="eastAsia"/>
            <w:rtl/>
          </w:rPr>
          <w:t>‬</w:t>
        </w:r>
      </w:ins>
    </w:p>
    <w:p w14:paraId="7B2B6C07" w14:textId="77777777" w:rsidR="00EE6742" w:rsidRPr="00EE6742" w:rsidRDefault="00EE6742" w:rsidP="00EE6742">
      <w:pPr>
        <w:pStyle w:val="NurText"/>
        <w:bidi/>
        <w:rPr>
          <w:ins w:id="21800" w:author="Transkribus" w:date="2019-12-11T14:30:00Z"/>
          <w:rFonts w:ascii="Courier New" w:hAnsi="Courier New" w:cs="Courier New"/>
        </w:rPr>
      </w:pPr>
      <w:dir w:val="rtl">
        <w:dir w:val="rtl">
          <w:ins w:id="21801" w:author="Transkribus" w:date="2019-12-11T14:30:00Z">
            <w:r w:rsidRPr="00EE6742">
              <w:rPr>
                <w:rFonts w:ascii="Courier New" w:hAnsi="Courier New" w:cs="Courier New"/>
                <w:rtl/>
              </w:rPr>
              <w:t xml:space="preserve"> على الشيخ تاج الدين الكندى أبى اليمن ولم يزل مجتهدا فى تحصيل العلوم وملازمة القراءة</w:t>
            </w:r>
          </w:ins>
        </w:dir>
      </w:dir>
    </w:p>
    <w:p w14:paraId="4BDC3903" w14:textId="77777777" w:rsidR="00EE6742" w:rsidRPr="00EE6742" w:rsidRDefault="00EE6742" w:rsidP="00EE6742">
      <w:pPr>
        <w:pStyle w:val="NurText"/>
        <w:bidi/>
        <w:rPr>
          <w:ins w:id="21802" w:author="Transkribus" w:date="2019-12-11T14:30:00Z"/>
          <w:rFonts w:ascii="Courier New" w:hAnsi="Courier New" w:cs="Courier New"/>
        </w:rPr>
      </w:pPr>
      <w:ins w:id="21803" w:author="Transkribus" w:date="2019-12-11T14:30:00Z">
        <w:r w:rsidRPr="00EE6742">
          <w:rPr>
            <w:rFonts w:ascii="Courier New" w:hAnsi="Courier New" w:cs="Courier New"/>
            <w:rtl/>
          </w:rPr>
          <w:t xml:space="preserve">والحفظ حتى فى أوقات خدمته وهو في سن الكهولة </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Courier New" w:hAnsi="Courier New" w:cs="Courier New"/>
            <w:rtl/>
          </w:rPr>
          <w:t>وكان فى أوّل اشتغاله بصناعة الطب قد قرأ</w:t>
        </w:r>
      </w:ins>
    </w:p>
    <w:p w14:paraId="5A83F44A" w14:textId="77777777" w:rsidR="00EE6742" w:rsidRPr="00EE6742" w:rsidRDefault="00EE6742" w:rsidP="00EE6742">
      <w:pPr>
        <w:pStyle w:val="NurText"/>
        <w:bidi/>
        <w:rPr>
          <w:ins w:id="21804" w:author="Transkribus" w:date="2019-12-11T14:30:00Z"/>
          <w:rFonts w:ascii="Courier New" w:hAnsi="Courier New" w:cs="Courier New"/>
        </w:rPr>
      </w:pPr>
      <w:dir w:val="rtl">
        <w:dir w:val="rtl">
          <w:ins w:id="21805" w:author="Transkribus" w:date="2019-12-11T14:30:00Z">
            <w:r w:rsidRPr="00EE6742">
              <w:rPr>
                <w:rFonts w:ascii="Courier New" w:hAnsi="Courier New" w:cs="Courier New"/>
                <w:rtl/>
              </w:rPr>
              <w:t xml:space="preserve"> شيأ من المكى على الشيخ رضى الدين الرحبى رحمه اللّه ثم بعد ذلك لازم موفق الدين بن المطران </w:t>
            </w:r>
            <w:r w:rsidRPr="00EE6742">
              <w:rPr>
                <w:rFonts w:ascii="MS Mincho" w:eastAsia="MS Mincho" w:hAnsi="MS Mincho" w:cs="MS Mincho" w:hint="eastAsia"/>
                <w:rtl/>
              </w:rPr>
              <w:t>‬</w:t>
            </w:r>
            <w:r w:rsidRPr="00EE6742">
              <w:rPr>
                <w:rFonts w:ascii="MS Mincho" w:eastAsia="MS Mincho" w:hAnsi="MS Mincho" w:cs="MS Mincho" w:hint="eastAsia"/>
                <w:rtl/>
              </w:rPr>
              <w:t>‬</w:t>
            </w:r>
          </w:ins>
        </w:dir>
      </w:dir>
    </w:p>
    <w:p w14:paraId="133FB0AC" w14:textId="77777777" w:rsidR="00EE6742" w:rsidRPr="00EE6742" w:rsidRDefault="00EE6742" w:rsidP="00EE6742">
      <w:pPr>
        <w:pStyle w:val="NurText"/>
        <w:bidi/>
        <w:rPr>
          <w:ins w:id="21806" w:author="Transkribus" w:date="2019-12-11T14:30:00Z"/>
          <w:rFonts w:ascii="Courier New" w:hAnsi="Courier New" w:cs="Courier New"/>
        </w:rPr>
      </w:pPr>
      <w:dir w:val="rtl">
        <w:dir w:val="rtl">
          <w:ins w:id="21807" w:author="Transkribus" w:date="2019-12-11T14:30:00Z">
            <w:r w:rsidRPr="00EE6742">
              <w:rPr>
                <w:rFonts w:ascii="Courier New" w:hAnsi="Courier New" w:cs="Courier New"/>
                <w:rtl/>
              </w:rPr>
              <w:t xml:space="preserve"> وتتلمذ له واشتغل عليه بصناعة الطب ولم يزل ملازما له فى أسفاره وحضره الى ان تميز ومهر</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ins>
        </w:dir>
      </w:dir>
    </w:p>
    <w:p w14:paraId="0D697EA5" w14:textId="77777777" w:rsidR="00EE6742" w:rsidRPr="00EE6742" w:rsidRDefault="00EE6742" w:rsidP="00EE6742">
      <w:pPr>
        <w:pStyle w:val="NurText"/>
        <w:bidi/>
        <w:rPr>
          <w:ins w:id="21808" w:author="Transkribus" w:date="2019-12-11T14:30:00Z"/>
          <w:rFonts w:ascii="Courier New" w:hAnsi="Courier New" w:cs="Courier New"/>
        </w:rPr>
      </w:pPr>
      <w:dir w:val="rtl">
        <w:dir w:val="rtl">
          <w:ins w:id="21809" w:author="Transkribus" w:date="2019-12-11T14:30:00Z">
            <w:r w:rsidRPr="00EE6742">
              <w:rPr>
                <w:rFonts w:ascii="Courier New" w:hAnsi="Courier New" w:cs="Courier New"/>
                <w:rtl/>
              </w:rPr>
              <w:t xml:space="preserve">واشتغل بعد ذلك أيضا على فخر الدين الماردينى لما ورد الى دمشق فى سنة تسع وسبعين </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r w:rsidRPr="00EE6742">
              <w:rPr>
                <w:rFonts w:ascii="MS Mincho" w:eastAsia="MS Mincho" w:hAnsi="MS Mincho" w:cs="MS Mincho" w:hint="eastAsia"/>
                <w:rtl/>
              </w:rPr>
              <w:t>‬</w:t>
            </w:r>
          </w:ins>
        </w:dir>
      </w:dir>
    </w:p>
    <w:p w14:paraId="232C3059" w14:textId="77777777" w:rsidR="00EE6742" w:rsidRPr="00EE6742" w:rsidRDefault="00EE6742" w:rsidP="00EE6742">
      <w:pPr>
        <w:pStyle w:val="NurText"/>
        <w:bidi/>
        <w:rPr>
          <w:ins w:id="21810" w:author="Transkribus" w:date="2019-12-11T14:30:00Z"/>
          <w:rFonts w:ascii="Courier New" w:hAnsi="Courier New" w:cs="Courier New"/>
        </w:rPr>
      </w:pPr>
      <w:dir w:val="rtl">
        <w:ins w:id="21811" w:author="Transkribus" w:date="2019-12-11T14:30:00Z">
          <w:r w:rsidRPr="00EE6742">
            <w:rPr>
              <w:rFonts w:ascii="Courier New" w:hAnsi="Courier New" w:cs="Courier New"/>
              <w:rtl/>
            </w:rPr>
            <w:t xml:space="preserve"> وخمسمائة بشىء من القانون لابن سينا</w:t>
          </w:r>
          <w:dir w:val="rtl">
            <w:dir w:val="rtl">
              <w:r w:rsidRPr="00EE6742">
                <w:rPr>
                  <w:rFonts w:ascii="Courier New" w:hAnsi="Courier New" w:cs="Courier New"/>
                  <w:rtl/>
                </w:rPr>
                <w:t>وكان فخر الدين الماردينى كثير الدراية لهذا الكتاب</w:t>
              </w:r>
            </w:dir>
          </w:dir>
        </w:ins>
      </w:dir>
    </w:p>
    <w:p w14:paraId="714786D8" w14:textId="77777777" w:rsidR="00EE6742" w:rsidRPr="00EE6742" w:rsidRDefault="00EE6742" w:rsidP="00EE6742">
      <w:pPr>
        <w:pStyle w:val="NurText"/>
        <w:bidi/>
        <w:rPr>
          <w:ins w:id="21812" w:author="Transkribus" w:date="2019-12-11T14:30:00Z"/>
          <w:rFonts w:ascii="Courier New" w:hAnsi="Courier New" w:cs="Courier New"/>
        </w:rPr>
      </w:pPr>
      <w:ins w:id="21813" w:author="Transkribus" w:date="2019-12-11T14:30:00Z">
        <w:r w:rsidRPr="00EE6742">
          <w:rPr>
            <w:rFonts w:ascii="Courier New" w:hAnsi="Courier New" w:cs="Courier New"/>
            <w:rtl/>
          </w:rPr>
          <w:t>والتحقيق لمعانيه وخدم الحكيم مهذب الدين الملك العادل أبا بكر بن أيوب بصناعة الطب</w:t>
        </w:r>
      </w:ins>
    </w:p>
    <w:p w14:paraId="600CF55E" w14:textId="77777777" w:rsidR="00EE6742" w:rsidRPr="00EE6742" w:rsidRDefault="00EE6742" w:rsidP="00EE6742">
      <w:pPr>
        <w:pStyle w:val="NurText"/>
        <w:bidi/>
        <w:rPr>
          <w:ins w:id="21814" w:author="Transkribus" w:date="2019-12-11T14:30:00Z"/>
          <w:rFonts w:ascii="Courier New" w:hAnsi="Courier New" w:cs="Courier New"/>
        </w:rPr>
      </w:pPr>
      <w:ins w:id="21815" w:author="Transkribus" w:date="2019-12-11T14:30:00Z">
        <w:r w:rsidRPr="00EE6742">
          <w:rPr>
            <w:rFonts w:ascii="Courier New" w:hAnsi="Courier New" w:cs="Courier New"/>
            <w:rtl/>
          </w:rPr>
          <w:t>وكان السبب فى ذلك أنه فى أول أمره كان يعانى صناعة الكحل ويحاول أعمالها وخدم بها فى</w:t>
        </w:r>
      </w:ins>
    </w:p>
    <w:p w14:paraId="6C2DFC60" w14:textId="77777777" w:rsidR="00EE6742" w:rsidRPr="00EE6742" w:rsidRDefault="00EE6742" w:rsidP="00EE6742">
      <w:pPr>
        <w:pStyle w:val="NurText"/>
        <w:bidi/>
        <w:rPr>
          <w:rFonts w:ascii="Courier New" w:hAnsi="Courier New" w:cs="Courier New"/>
        </w:rPr>
      </w:pPr>
    </w:p>
    <w:sectPr w:rsidR="00EE6742" w:rsidRPr="00EE6742" w:rsidSect="004846E2">
      <w:pgSz w:w="11900" w:h="16840"/>
      <w:pgMar w:top="1417" w:right="909" w:bottom="1134"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46"/>
    <w:rsid w:val="00205B78"/>
    <w:rsid w:val="002E4E26"/>
    <w:rsid w:val="00384DF6"/>
    <w:rsid w:val="00460DC5"/>
    <w:rsid w:val="004B2352"/>
    <w:rsid w:val="005A5FE5"/>
    <w:rsid w:val="00663732"/>
    <w:rsid w:val="006B046D"/>
    <w:rsid w:val="009B6BCA"/>
    <w:rsid w:val="00A33946"/>
    <w:rsid w:val="00CF58D5"/>
    <w:rsid w:val="00D15DF1"/>
    <w:rsid w:val="00EE67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40C5D5-BB92-E448-80A9-8CCE0863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846E2"/>
    <w:rPr>
      <w:rFonts w:ascii="Consolas" w:hAnsi="Consolas"/>
      <w:sz w:val="21"/>
      <w:szCs w:val="21"/>
    </w:rPr>
  </w:style>
  <w:style w:type="character" w:customStyle="1" w:styleId="NurTextZchn">
    <w:name w:val="Nur Text Zchn"/>
    <w:basedOn w:val="Absatz-Standardschriftart"/>
    <w:link w:val="NurText"/>
    <w:uiPriority w:val="99"/>
    <w:rsid w:val="004846E2"/>
    <w:rPr>
      <w:rFonts w:ascii="Consolas" w:hAnsi="Consolas"/>
      <w:sz w:val="21"/>
      <w:szCs w:val="21"/>
    </w:rPr>
  </w:style>
  <w:style w:type="paragraph" w:styleId="Sprechblasentext">
    <w:name w:val="Balloon Text"/>
    <w:basedOn w:val="Standard"/>
    <w:link w:val="SprechblasentextZchn"/>
    <w:uiPriority w:val="99"/>
    <w:semiHidden/>
    <w:unhideWhenUsed/>
    <w:rsid w:val="00460DC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60DC5"/>
    <w:rPr>
      <w:rFonts w:ascii="Times New Roman" w:hAnsi="Times New Roman" w:cs="Times New Roman"/>
      <w:sz w:val="18"/>
      <w:szCs w:val="18"/>
    </w:rPr>
  </w:style>
  <w:style w:type="paragraph" w:styleId="berarbeitung">
    <w:name w:val="Revision"/>
    <w:hidden/>
    <w:uiPriority w:val="99"/>
    <w:semiHidden/>
    <w:rsid w:val="0046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50990</Words>
  <Characters>321242</Characters>
  <Application>Microsoft Office Word</Application>
  <DocSecurity>0</DocSecurity>
  <Lines>2677</Lines>
  <Paragraphs>742</Paragraphs>
  <ScaleCrop>false</ScaleCrop>
  <Company/>
  <LinksUpToDate>false</LinksUpToDate>
  <CharactersWithSpaces>371490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Nathan P. Gibson</cp:lastModifiedBy>
  <cp:revision>1</cp:revision>
  <dcterms:created xsi:type="dcterms:W3CDTF">2112-12-31T23:53:00Z</dcterms:created>
  <dcterms:modified xsi:type="dcterms:W3CDTF">2019-12-11T13:36:00Z</dcterms:modified>
</cp:coreProperties>
</file>